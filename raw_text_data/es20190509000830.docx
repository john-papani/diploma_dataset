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9BACD" w14:textId="77777777" w:rsidR="00794512" w:rsidRPr="00794512" w:rsidRDefault="00794512" w:rsidP="00794512">
      <w:pPr>
        <w:spacing w:after="0" w:line="360" w:lineRule="auto"/>
        <w:rPr>
          <w:ins w:id="0" w:author="Φλούδα Χριστίνα" w:date="2019-05-17T10:41:00Z"/>
          <w:rFonts w:eastAsia="Times New Roman"/>
          <w:szCs w:val="24"/>
          <w:lang w:eastAsia="en-US"/>
        </w:rPr>
      </w:pPr>
      <w:bookmarkStart w:id="1" w:name="_GoBack"/>
      <w:bookmarkEnd w:id="1"/>
      <w:ins w:id="2" w:author="Φλούδα Χριστίνα" w:date="2019-05-17T10:41:00Z">
        <w:r w:rsidRPr="0079451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8B03DDD" w14:textId="77777777" w:rsidR="00794512" w:rsidRPr="00794512" w:rsidRDefault="00794512" w:rsidP="00794512">
      <w:pPr>
        <w:spacing w:after="0" w:line="360" w:lineRule="auto"/>
        <w:rPr>
          <w:ins w:id="3" w:author="Φλούδα Χριστίνα" w:date="2019-05-17T10:41:00Z"/>
          <w:rFonts w:eastAsia="Times New Roman"/>
          <w:szCs w:val="24"/>
          <w:lang w:eastAsia="en-US"/>
        </w:rPr>
      </w:pPr>
    </w:p>
    <w:p w14:paraId="3C4216A3" w14:textId="77777777" w:rsidR="00794512" w:rsidRPr="00794512" w:rsidRDefault="00794512" w:rsidP="00794512">
      <w:pPr>
        <w:spacing w:after="0" w:line="360" w:lineRule="auto"/>
        <w:rPr>
          <w:ins w:id="4" w:author="Φλούδα Χριστίνα" w:date="2019-05-17T10:41:00Z"/>
          <w:rFonts w:eastAsia="Times New Roman"/>
          <w:szCs w:val="24"/>
          <w:lang w:eastAsia="en-US"/>
        </w:rPr>
      </w:pPr>
      <w:ins w:id="5" w:author="Φλούδα Χριστίνα" w:date="2019-05-17T10:41:00Z">
        <w:r w:rsidRPr="00794512">
          <w:rPr>
            <w:rFonts w:eastAsia="Times New Roman"/>
            <w:szCs w:val="24"/>
            <w:lang w:eastAsia="en-US"/>
          </w:rPr>
          <w:t>ΠΙΝΑΚΑΣ ΠΕΡΙΕΧΟΜΕΝΩΝ</w:t>
        </w:r>
      </w:ins>
    </w:p>
    <w:p w14:paraId="4E6B2C67" w14:textId="77777777" w:rsidR="00794512" w:rsidRPr="00794512" w:rsidRDefault="00794512" w:rsidP="00794512">
      <w:pPr>
        <w:spacing w:after="0" w:line="360" w:lineRule="auto"/>
        <w:rPr>
          <w:ins w:id="6" w:author="Φλούδα Χριστίνα" w:date="2019-05-17T10:41:00Z"/>
          <w:rFonts w:eastAsia="Times New Roman"/>
          <w:szCs w:val="24"/>
          <w:lang w:eastAsia="en-US"/>
        </w:rPr>
      </w:pPr>
      <w:ins w:id="7" w:author="Φλούδα Χριστίνα" w:date="2019-05-17T10:41:00Z">
        <w:r w:rsidRPr="00794512">
          <w:rPr>
            <w:rFonts w:eastAsia="Times New Roman"/>
            <w:szCs w:val="24"/>
            <w:lang w:eastAsia="en-US"/>
          </w:rPr>
          <w:t xml:space="preserve">ΙΖ’ ΠΕΡΙΟΔΟΣ </w:t>
        </w:r>
      </w:ins>
    </w:p>
    <w:p w14:paraId="0093464F" w14:textId="77777777" w:rsidR="00794512" w:rsidRPr="00794512" w:rsidRDefault="00794512" w:rsidP="00794512">
      <w:pPr>
        <w:spacing w:after="0" w:line="360" w:lineRule="auto"/>
        <w:rPr>
          <w:ins w:id="8" w:author="Φλούδα Χριστίνα" w:date="2019-05-17T10:41:00Z"/>
          <w:rFonts w:eastAsia="Times New Roman"/>
          <w:szCs w:val="24"/>
          <w:lang w:eastAsia="en-US"/>
        </w:rPr>
      </w:pPr>
      <w:ins w:id="9" w:author="Φλούδα Χριστίνα" w:date="2019-05-17T10:41:00Z">
        <w:r w:rsidRPr="00794512">
          <w:rPr>
            <w:rFonts w:eastAsia="Times New Roman"/>
            <w:szCs w:val="24"/>
            <w:lang w:eastAsia="en-US"/>
          </w:rPr>
          <w:t>ΠΡΟΕΔΡΕΥΟΜΕΝΗΣ ΚΟΙΝΟΒΟΥΛΕΥΤΙΚΗΣ ΔΗΜΟΚΡΑΤΙΑΣ</w:t>
        </w:r>
      </w:ins>
    </w:p>
    <w:p w14:paraId="2CFD04D7" w14:textId="77777777" w:rsidR="00794512" w:rsidRPr="00794512" w:rsidRDefault="00794512" w:rsidP="00794512">
      <w:pPr>
        <w:spacing w:after="0" w:line="360" w:lineRule="auto"/>
        <w:rPr>
          <w:ins w:id="10" w:author="Φλούδα Χριστίνα" w:date="2019-05-17T10:41:00Z"/>
          <w:rFonts w:eastAsia="Times New Roman"/>
          <w:szCs w:val="24"/>
          <w:lang w:eastAsia="en-US"/>
        </w:rPr>
      </w:pPr>
      <w:ins w:id="11" w:author="Φλούδα Χριστίνα" w:date="2019-05-17T10:41:00Z">
        <w:r w:rsidRPr="00794512">
          <w:rPr>
            <w:rFonts w:eastAsia="Times New Roman"/>
            <w:szCs w:val="24"/>
            <w:lang w:eastAsia="en-US"/>
          </w:rPr>
          <w:t>ΣΥΝΟΔΟΣ Δ΄</w:t>
        </w:r>
      </w:ins>
    </w:p>
    <w:p w14:paraId="01AF722B" w14:textId="77777777" w:rsidR="00794512" w:rsidRPr="00794512" w:rsidRDefault="00794512" w:rsidP="00794512">
      <w:pPr>
        <w:spacing w:after="0" w:line="360" w:lineRule="auto"/>
        <w:rPr>
          <w:ins w:id="12" w:author="Φλούδα Χριστίνα" w:date="2019-05-17T10:41:00Z"/>
          <w:rFonts w:eastAsia="Times New Roman"/>
          <w:szCs w:val="24"/>
          <w:lang w:eastAsia="en-US"/>
        </w:rPr>
      </w:pPr>
    </w:p>
    <w:p w14:paraId="42BB943B" w14:textId="77777777" w:rsidR="00794512" w:rsidRPr="00794512" w:rsidRDefault="00794512" w:rsidP="00794512">
      <w:pPr>
        <w:spacing w:after="0" w:line="360" w:lineRule="auto"/>
        <w:rPr>
          <w:ins w:id="13" w:author="Φλούδα Χριστίνα" w:date="2019-05-17T10:41:00Z"/>
          <w:rFonts w:eastAsia="Times New Roman"/>
          <w:szCs w:val="24"/>
          <w:lang w:eastAsia="en-US"/>
        </w:rPr>
      </w:pPr>
      <w:ins w:id="14" w:author="Φλούδα Χριστίνα" w:date="2019-05-17T10:41:00Z">
        <w:r w:rsidRPr="00794512">
          <w:rPr>
            <w:rFonts w:eastAsia="Times New Roman"/>
            <w:szCs w:val="24"/>
            <w:lang w:eastAsia="en-US"/>
          </w:rPr>
          <w:t>ΣΥΝΕΔΡΙΑΣΗ ΡΙΘ΄</w:t>
        </w:r>
      </w:ins>
    </w:p>
    <w:p w14:paraId="31326AE6" w14:textId="77777777" w:rsidR="00794512" w:rsidRPr="00794512" w:rsidRDefault="00794512" w:rsidP="00794512">
      <w:pPr>
        <w:spacing w:after="0" w:line="360" w:lineRule="auto"/>
        <w:rPr>
          <w:ins w:id="15" w:author="Φλούδα Χριστίνα" w:date="2019-05-17T10:41:00Z"/>
          <w:rFonts w:eastAsia="Times New Roman"/>
          <w:szCs w:val="24"/>
          <w:lang w:eastAsia="en-US"/>
        </w:rPr>
      </w:pPr>
      <w:ins w:id="16" w:author="Φλούδα Χριστίνα" w:date="2019-05-17T10:41:00Z">
        <w:r w:rsidRPr="00794512">
          <w:rPr>
            <w:rFonts w:eastAsia="Times New Roman"/>
            <w:szCs w:val="24"/>
            <w:lang w:eastAsia="en-US"/>
          </w:rPr>
          <w:t>Πέμπτη  9 Μαΐου 2019</w:t>
        </w:r>
      </w:ins>
    </w:p>
    <w:p w14:paraId="763BC8FA" w14:textId="77777777" w:rsidR="00794512" w:rsidRPr="00794512" w:rsidRDefault="00794512" w:rsidP="00794512">
      <w:pPr>
        <w:spacing w:after="0" w:line="360" w:lineRule="auto"/>
        <w:rPr>
          <w:ins w:id="17" w:author="Φλούδα Χριστίνα" w:date="2019-05-17T10:41:00Z"/>
          <w:rFonts w:eastAsia="Times New Roman"/>
          <w:szCs w:val="24"/>
          <w:lang w:eastAsia="en-US"/>
        </w:rPr>
      </w:pPr>
    </w:p>
    <w:p w14:paraId="6E9A0D56" w14:textId="77777777" w:rsidR="00794512" w:rsidRPr="00794512" w:rsidRDefault="00794512" w:rsidP="00794512">
      <w:pPr>
        <w:spacing w:after="0" w:line="360" w:lineRule="auto"/>
        <w:rPr>
          <w:ins w:id="18" w:author="Φλούδα Χριστίνα" w:date="2019-05-17T10:41:00Z"/>
          <w:rFonts w:eastAsia="Times New Roman"/>
          <w:szCs w:val="24"/>
          <w:lang w:eastAsia="en-US"/>
        </w:rPr>
      </w:pPr>
      <w:ins w:id="19" w:author="Φλούδα Χριστίνα" w:date="2019-05-17T10:41:00Z">
        <w:r w:rsidRPr="00794512">
          <w:rPr>
            <w:rFonts w:eastAsia="Times New Roman"/>
            <w:szCs w:val="24"/>
            <w:lang w:eastAsia="en-US"/>
          </w:rPr>
          <w:t>ΘΕΜΑΤΑ</w:t>
        </w:r>
      </w:ins>
    </w:p>
    <w:p w14:paraId="26FE9973" w14:textId="77777777" w:rsidR="00794512" w:rsidRPr="00794512" w:rsidRDefault="00794512" w:rsidP="00794512">
      <w:pPr>
        <w:spacing w:after="0" w:line="360" w:lineRule="auto"/>
        <w:rPr>
          <w:ins w:id="20" w:author="Φλούδα Χριστίνα" w:date="2019-05-17T10:41:00Z"/>
          <w:rFonts w:eastAsia="Times New Roman"/>
          <w:szCs w:val="24"/>
          <w:lang w:eastAsia="en-US"/>
        </w:rPr>
      </w:pPr>
      <w:ins w:id="21" w:author="Φλούδα Χριστίνα" w:date="2019-05-17T10:41:00Z">
        <w:r w:rsidRPr="00794512">
          <w:rPr>
            <w:rFonts w:eastAsia="Times New Roman"/>
            <w:szCs w:val="24"/>
            <w:lang w:eastAsia="en-US"/>
          </w:rPr>
          <w:t xml:space="preserve"> </w:t>
        </w:r>
        <w:r w:rsidRPr="00794512">
          <w:rPr>
            <w:rFonts w:eastAsia="Times New Roman"/>
            <w:szCs w:val="24"/>
            <w:lang w:eastAsia="en-US"/>
          </w:rPr>
          <w:br/>
          <w:t xml:space="preserve">Α. ΕΙΔΙΚΑ ΘΕΜΑΤΑ </w:t>
        </w:r>
        <w:r w:rsidRPr="00794512">
          <w:rPr>
            <w:rFonts w:eastAsia="Times New Roman"/>
            <w:szCs w:val="24"/>
            <w:lang w:eastAsia="en-US"/>
          </w:rPr>
          <w:br/>
          <w:t xml:space="preserve">1. Ανακοινώνεται ότι τη συνεδρίαση παρακολουθούν μαθητές από το 2ο Γενικό Λύκειο Ηρακλείου Αττικής, το 3ο Δημοτικό Σχολείο Τριανδρίας Θεσσαλονίκης, το Δημοτικό Σχολείο Νεοχωρίου Χανίων, το Δημοτικό Σχολείο Απερίου Καρπάθου, το 5ο Δημοτικό Σχολείο Ζωγράφου, το 2ο Δημοτικό Σχολείο  Άρτας, το Δημοτικό Σχολείο Αρμενοπαίδων Νίκαιας, από το Αμερικάνικό Κολέγιο, από το 1ο Δημοτικό Σχολείο Ηγουμενίτσας, το Δημοτικό Σχολείο Μαργαριτίου Θεσπρωτίας, το 2ο Δημοτικό Σχολείο Φερρών  Έβρου, το 18ο Δημοτικό Σχολείο Λαμίας, το 1ο Δημοτικό Σχολείο Περάματος Ρεθύμνου, το Γυμνάσιο Κολυμβαρίων Χανίων, τη Γερμανική Σχολή Θεσσαλονίκης, το Δημοτικό Σχολείο Γραμμενίτσας  Άρτας, το Δημοτικό Σχολείο Ράχης και το Δημοτικό Σχολείο Ελευθερούπολη Καβάλας, σελ. </w:t>
        </w:r>
        <w:r w:rsidRPr="00794512">
          <w:rPr>
            <w:rFonts w:eastAsia="Times New Roman"/>
            <w:szCs w:val="24"/>
            <w:lang w:eastAsia="en-US"/>
          </w:rPr>
          <w:br/>
          <w:t xml:space="preserve">2. Ειδική Ημερήσια Διάταξη: Συζήτηση και ψηφοφορία επί της προτάσεως του Πρωθυπουργού για παροχή ψήφου εμπιστοσύνης στην Κυβέρνηση, σύμφωνα με τα άρθρα 84 του Συντάγματος και 141 του Κανονισμού της Βουλής, σελ. </w:t>
        </w:r>
        <w:r w:rsidRPr="00794512">
          <w:rPr>
            <w:rFonts w:eastAsia="Times New Roman"/>
            <w:szCs w:val="24"/>
            <w:lang w:eastAsia="en-US"/>
          </w:rPr>
          <w:br/>
          <w:t xml:space="preserve">3. Επί διαδικαστικού θέματος, σελ. </w:t>
        </w:r>
        <w:r w:rsidRPr="00794512">
          <w:rPr>
            <w:rFonts w:eastAsia="Times New Roman"/>
            <w:szCs w:val="24"/>
            <w:lang w:eastAsia="en-US"/>
          </w:rPr>
          <w:br/>
          <w:t xml:space="preserve">4. Επί προσωπικού θέματος, σελ. </w:t>
        </w:r>
        <w:r w:rsidRPr="00794512">
          <w:rPr>
            <w:rFonts w:eastAsia="Times New Roman"/>
            <w:szCs w:val="24"/>
            <w:lang w:eastAsia="en-US"/>
          </w:rPr>
          <w:br/>
          <w:t xml:space="preserve"> </w:t>
        </w:r>
        <w:r w:rsidRPr="00794512">
          <w:rPr>
            <w:rFonts w:eastAsia="Times New Roman"/>
            <w:szCs w:val="24"/>
            <w:lang w:eastAsia="en-US"/>
          </w:rPr>
          <w:br/>
          <w:t xml:space="preserve">Β. ΝΟΜΟΘΕΤΙΚΗ ΕΡΓΑΣΙΑ </w:t>
        </w:r>
        <w:r w:rsidRPr="00794512">
          <w:rPr>
            <w:rFonts w:eastAsia="Times New Roman"/>
            <w:szCs w:val="24"/>
            <w:lang w:eastAsia="en-US"/>
          </w:rPr>
          <w:br/>
          <w:t xml:space="preserve">1. Κατάθεση Εκθέσεως Διαρκών Επιτροπών:  </w:t>
        </w:r>
      </w:ins>
    </w:p>
    <w:p w14:paraId="10519856" w14:textId="77777777" w:rsidR="00794512" w:rsidRPr="00794512" w:rsidRDefault="00794512" w:rsidP="00794512">
      <w:pPr>
        <w:spacing w:after="0" w:line="360" w:lineRule="auto"/>
        <w:rPr>
          <w:ins w:id="22" w:author="Φλούδα Χριστίνα" w:date="2019-05-17T10:41:00Z"/>
          <w:rFonts w:eastAsia="Times New Roman"/>
          <w:szCs w:val="24"/>
          <w:lang w:eastAsia="en-US"/>
        </w:rPr>
      </w:pPr>
      <w:ins w:id="23" w:author="Φλούδα Χριστίνα" w:date="2019-05-17T10:41:00Z">
        <w:r w:rsidRPr="00794512">
          <w:rPr>
            <w:rFonts w:eastAsia="Times New Roman"/>
            <w:szCs w:val="24"/>
            <w:lang w:eastAsia="en-US"/>
          </w:rPr>
          <w:t xml:space="preserve">Οι Διαρκείς Επιτροπές Κοινωνικών Υποθέσεων, Οικονομικών Υποθέσεων και Δημόσιας Διοίκησης, Δημόσιας τάξης και Δικαιοσύνης καταθέτουν την έκθεσή τους στο σχέδιο νόμου του Υπουργείου Εργασίας, Κοινωνικής Ασφάλισης και Κοινωνικής Αλληλεγγύης, Εσωτερικών και Οικονομικών με τίτλο: «Ρύθμιση οφειλών προς τους Φορείς Κοινωνικής Ασφάλισης, τη Φορολογική Διοίκηση και τους ΟΤΑ α’  βαθμού, Συνταξιοδοτικές ρυθμίσεις Δημοσίου και λοιπές ασφαλιστικές και συνταξιοδοτικές διατάξεις, Ενίσχυση της προστασίας των εργαζομένων και άλλες διατάξεις», σελ. </w:t>
        </w:r>
        <w:r w:rsidRPr="00794512">
          <w:rPr>
            <w:rFonts w:eastAsia="Times New Roman"/>
            <w:szCs w:val="24"/>
            <w:lang w:eastAsia="en-US"/>
          </w:rPr>
          <w:br/>
          <w:t>2. Κατάθεση σχεδίων νόμων:</w:t>
        </w:r>
        <w:r w:rsidRPr="00794512">
          <w:rPr>
            <w:rFonts w:eastAsia="Times New Roman"/>
            <w:szCs w:val="24"/>
            <w:lang w:eastAsia="en-US"/>
          </w:rPr>
          <w:br/>
          <w:t xml:space="preserve">    α) Οι Υπουργοί Υγείας και Οικονομικών, ο Αναπληρωτής Υπουργός Υγείας, καθώς και η Υφυπουργός Οικονομικών κατέθεσαν σήμερα 9-5-2019 σχέδιο νόμου: «Κύρωση της σύμβασης δωρεάς μεταξύ του Ελληνικού Δημοσίου, του Γενικού Νοσοκομείου Παίδων Πεντέλης και των συνεκτελεστών της διαθήκης της Ελισάβετ Παπαγιαννοπούλου», σελ. </w:t>
        </w:r>
        <w:r w:rsidRPr="00794512">
          <w:rPr>
            <w:rFonts w:eastAsia="Times New Roman"/>
            <w:szCs w:val="24"/>
            <w:lang w:eastAsia="en-US"/>
          </w:rPr>
          <w:br/>
          <w:t xml:space="preserve">    β) Οι Υπουργοί Περιβάλλοντος και Ενέργειας, Εξωτερικών και Οικονομικών, καθώς και ο Αναπληρωτής Υπουργός Περιβάλλοντος και Ενέργειας κατέθεσαν σήμερα 9-5-2019 σχέδιο νόμου: «Κύρωση της Συμφωνίας μεταξύ της Κυβέρνησης της Ελληνικής Δημοκρατίας και της Κυβέρνησης της Δημοκρατίας του Αζερμπαϊτζάν για την προστασία του περιβάλλοντος», σελ. </w:t>
        </w:r>
        <w:r w:rsidRPr="00794512">
          <w:rPr>
            <w:rFonts w:eastAsia="Times New Roman"/>
            <w:szCs w:val="24"/>
            <w:lang w:eastAsia="en-US"/>
          </w:rPr>
          <w:br/>
          <w:t xml:space="preserve">    γ) Ο Υπουργός Περιβάλλοντος και Ενέργειας, ο Αντιπρόεδρος της Κυβέρνησης και Υπουργός Οικονομίας και Ανάπτυξης, οι Υπουργοί Εξωτερικών, Οικονομικών, Αγροτικής Ανάπτυξης και Τροφίμων, Δικαιοσύνης, Διαφάνειας και Ανθρωπίνων Δικαιωμάτων, καθώς και οι Αναπληρωτές Υπουργοί Οικονομίας και Ανάπτυξης και Περιβάλλοντος και Ενέργειας κατέθεσαν σήμερα 9-5-2019 σχέδιο νόμου: «Κύρωση του Πρωτοκόλλου της Ναγκόγια σχετικά με την πρόσβαση στους γενετικούς πόρους και τον δίκαιο και ισότιμο καταμερισμό των οφελών που απορρέουν από τη χρησιμοποίησή τους στη Σύμβαση των Ηνωμένων Εθνών για τη Βιοποικιλότητα», σελ. </w:t>
        </w:r>
        <w:r w:rsidRPr="00794512">
          <w:rPr>
            <w:rFonts w:eastAsia="Times New Roman"/>
            <w:szCs w:val="24"/>
            <w:lang w:eastAsia="en-US"/>
          </w:rPr>
          <w:br/>
          <w:t xml:space="preserve"> </w:t>
        </w:r>
        <w:r w:rsidRPr="00794512">
          <w:rPr>
            <w:rFonts w:eastAsia="Times New Roman"/>
            <w:szCs w:val="24"/>
            <w:lang w:eastAsia="en-US"/>
          </w:rPr>
          <w:br/>
          <w:t>ΠΡΟΕΔΡΕΥΟΝΤΕΣ</w:t>
        </w:r>
      </w:ins>
    </w:p>
    <w:p w14:paraId="254DE0A1" w14:textId="77777777" w:rsidR="00794512" w:rsidRPr="00794512" w:rsidRDefault="00794512" w:rsidP="00794512">
      <w:pPr>
        <w:spacing w:after="0" w:line="360" w:lineRule="auto"/>
        <w:rPr>
          <w:ins w:id="24" w:author="Φλούδα Χριστίνα" w:date="2019-05-17T10:41:00Z"/>
          <w:rFonts w:eastAsia="Times New Roman"/>
          <w:szCs w:val="24"/>
          <w:lang w:eastAsia="en-US"/>
        </w:rPr>
      </w:pPr>
      <w:ins w:id="25" w:author="Φλούδα Χριστίνα" w:date="2019-05-17T10:41:00Z">
        <w:r w:rsidRPr="00794512">
          <w:rPr>
            <w:rFonts w:eastAsia="Times New Roman"/>
            <w:szCs w:val="24"/>
            <w:lang w:eastAsia="en-US"/>
          </w:rPr>
          <w:t>ΒΑΡΕΜΕΝΟΣ Γ. , σελ.</w:t>
        </w:r>
        <w:r w:rsidRPr="00794512">
          <w:rPr>
            <w:rFonts w:eastAsia="Times New Roman"/>
            <w:szCs w:val="24"/>
            <w:lang w:eastAsia="en-US"/>
          </w:rPr>
          <w:br/>
          <w:t>ΓΕΩΡΓΙΑΔΗΣ Μ. , σελ.</w:t>
        </w:r>
      </w:ins>
    </w:p>
    <w:p w14:paraId="37AF3B9C" w14:textId="77777777" w:rsidR="00794512" w:rsidRPr="00794512" w:rsidRDefault="00794512" w:rsidP="00794512">
      <w:pPr>
        <w:spacing w:after="0" w:line="360" w:lineRule="auto"/>
        <w:rPr>
          <w:ins w:id="26" w:author="Φλούδα Χριστίνα" w:date="2019-05-17T10:41:00Z"/>
          <w:rFonts w:eastAsia="Times New Roman"/>
          <w:szCs w:val="24"/>
          <w:lang w:eastAsia="en-US"/>
        </w:rPr>
      </w:pPr>
      <w:ins w:id="27" w:author="Φλούδα Χριστίνα" w:date="2019-05-17T10:41:00Z">
        <w:r w:rsidRPr="00794512">
          <w:rPr>
            <w:rFonts w:eastAsia="Times New Roman"/>
            <w:szCs w:val="24"/>
            <w:lang w:eastAsia="en-US"/>
          </w:rPr>
          <w:t>ΚΑΚΛΑΜΑΝΗΣ Ν. , σελ.</w:t>
        </w:r>
        <w:r w:rsidRPr="00794512">
          <w:rPr>
            <w:rFonts w:eastAsia="Times New Roman"/>
            <w:szCs w:val="24"/>
            <w:lang w:eastAsia="en-US"/>
          </w:rPr>
          <w:br/>
          <w:t>ΚΡΕΜΑΣΤΙΝΟΣ Δ. , σελ.</w:t>
        </w:r>
        <w:r w:rsidRPr="00794512">
          <w:rPr>
            <w:rFonts w:eastAsia="Times New Roman"/>
            <w:szCs w:val="24"/>
            <w:lang w:eastAsia="en-US"/>
          </w:rPr>
          <w:br/>
          <w:t>ΛΑΜΠΡΟΥΛΗΣ Γ. , σελ.</w:t>
        </w:r>
        <w:r w:rsidRPr="00794512">
          <w:rPr>
            <w:rFonts w:eastAsia="Times New Roman"/>
            <w:szCs w:val="24"/>
            <w:lang w:eastAsia="en-US"/>
          </w:rPr>
          <w:br/>
        </w:r>
      </w:ins>
    </w:p>
    <w:p w14:paraId="588E8F36" w14:textId="77777777" w:rsidR="00794512" w:rsidRPr="00794512" w:rsidRDefault="00794512" w:rsidP="00794512">
      <w:pPr>
        <w:spacing w:after="0" w:line="360" w:lineRule="auto"/>
        <w:rPr>
          <w:ins w:id="28" w:author="Φλούδα Χριστίνα" w:date="2019-05-17T10:41:00Z"/>
          <w:rFonts w:eastAsia="Times New Roman"/>
          <w:szCs w:val="24"/>
          <w:lang w:eastAsia="en-US"/>
        </w:rPr>
      </w:pPr>
    </w:p>
    <w:p w14:paraId="7018E5A7" w14:textId="77777777" w:rsidR="00794512" w:rsidRPr="00794512" w:rsidRDefault="00794512" w:rsidP="00794512">
      <w:pPr>
        <w:spacing w:after="0" w:line="360" w:lineRule="auto"/>
        <w:rPr>
          <w:ins w:id="29" w:author="Φλούδα Χριστίνα" w:date="2019-05-17T10:41:00Z"/>
          <w:rFonts w:eastAsia="Times New Roman"/>
          <w:szCs w:val="24"/>
          <w:lang w:eastAsia="en-US"/>
        </w:rPr>
      </w:pPr>
      <w:ins w:id="30" w:author="Φλούδα Χριστίνα" w:date="2019-05-17T10:41:00Z">
        <w:r w:rsidRPr="00794512">
          <w:rPr>
            <w:rFonts w:eastAsia="Times New Roman"/>
            <w:szCs w:val="24"/>
            <w:lang w:eastAsia="en-US"/>
          </w:rPr>
          <w:t>ΟΜΙΛΗΤΕΣ</w:t>
        </w:r>
      </w:ins>
    </w:p>
    <w:p w14:paraId="062F2C1C" w14:textId="77777777" w:rsidR="00794512" w:rsidRPr="00794512" w:rsidRDefault="00794512" w:rsidP="00794512">
      <w:pPr>
        <w:spacing w:after="0" w:line="360" w:lineRule="auto"/>
        <w:rPr>
          <w:ins w:id="31" w:author="Φλούδα Χριστίνα" w:date="2019-05-17T10:41:00Z"/>
          <w:rFonts w:eastAsia="Times New Roman"/>
          <w:szCs w:val="24"/>
          <w:lang w:eastAsia="en-US"/>
        </w:rPr>
      </w:pPr>
      <w:ins w:id="32" w:author="Φλούδα Χριστίνα" w:date="2019-05-17T10:41:00Z">
        <w:r w:rsidRPr="00794512">
          <w:rPr>
            <w:rFonts w:eastAsia="Times New Roman"/>
            <w:szCs w:val="24"/>
            <w:lang w:eastAsia="en-US"/>
          </w:rPr>
          <w:br/>
          <w:t>Α. Επί της Ειδικής Ημερήσιας Διάταξης:</w:t>
        </w:r>
        <w:r w:rsidRPr="00794512">
          <w:rPr>
            <w:rFonts w:eastAsia="Times New Roman"/>
            <w:szCs w:val="24"/>
            <w:lang w:eastAsia="en-US"/>
          </w:rPr>
          <w:br/>
          <w:t>ΒΑΚΗ Φ. , σελ.</w:t>
        </w:r>
        <w:r w:rsidRPr="00794512">
          <w:rPr>
            <w:rFonts w:eastAsia="Times New Roman"/>
            <w:szCs w:val="24"/>
            <w:lang w:eastAsia="en-US"/>
          </w:rPr>
          <w:br/>
          <w:t>ΒΑΡΒΙΤΣΙΩΤΗΣ Μ. , σελ.</w:t>
        </w:r>
        <w:r w:rsidRPr="00794512">
          <w:rPr>
            <w:rFonts w:eastAsia="Times New Roman"/>
            <w:szCs w:val="24"/>
            <w:lang w:eastAsia="en-US"/>
          </w:rPr>
          <w:br/>
          <w:t>ΒΑΡΕΜΕΝΟΣ Γ. , σελ.</w:t>
        </w:r>
        <w:r w:rsidRPr="00794512">
          <w:rPr>
            <w:rFonts w:eastAsia="Times New Roman"/>
            <w:szCs w:val="24"/>
            <w:lang w:eastAsia="en-US"/>
          </w:rPr>
          <w:br/>
          <w:t>ΒΕΡΝΑΡΔΑΚΗΣ Χ. , σελ.</w:t>
        </w:r>
        <w:r w:rsidRPr="00794512">
          <w:rPr>
            <w:rFonts w:eastAsia="Times New Roman"/>
            <w:szCs w:val="24"/>
            <w:lang w:eastAsia="en-US"/>
          </w:rPr>
          <w:br/>
          <w:t>ΒΕΤΤΑΣ Δ. , σελ.</w:t>
        </w:r>
        <w:r w:rsidRPr="00794512">
          <w:rPr>
            <w:rFonts w:eastAsia="Times New Roman"/>
            <w:szCs w:val="24"/>
            <w:lang w:eastAsia="en-US"/>
          </w:rPr>
          <w:br/>
          <w:t>ΒΙΤΣΑΣ Δ. , σελ.</w:t>
        </w:r>
        <w:r w:rsidRPr="00794512">
          <w:rPr>
            <w:rFonts w:eastAsia="Times New Roman"/>
            <w:szCs w:val="24"/>
            <w:lang w:eastAsia="en-US"/>
          </w:rPr>
          <w:br/>
          <w:t>ΒΟΡΙΔΗΣ Μ. , σελ.</w:t>
        </w:r>
        <w:r w:rsidRPr="00794512">
          <w:rPr>
            <w:rFonts w:eastAsia="Times New Roman"/>
            <w:szCs w:val="24"/>
            <w:lang w:eastAsia="en-US"/>
          </w:rPr>
          <w:br/>
          <w:t>ΒΡΑΝΤΖΑ Π. , σελ.</w:t>
        </w:r>
        <w:r w:rsidRPr="00794512">
          <w:rPr>
            <w:rFonts w:eastAsia="Times New Roman"/>
            <w:szCs w:val="24"/>
            <w:lang w:eastAsia="en-US"/>
          </w:rPr>
          <w:br/>
          <w:t>ΓΑΒΡΟΓΛΟΥ Κ. , σελ.</w:t>
        </w:r>
        <w:r w:rsidRPr="00794512">
          <w:rPr>
            <w:rFonts w:eastAsia="Times New Roman"/>
            <w:szCs w:val="24"/>
            <w:lang w:eastAsia="en-US"/>
          </w:rPr>
          <w:br/>
          <w:t>ΓΑΚΗΣ Δ. , σελ.</w:t>
        </w:r>
        <w:r w:rsidRPr="00794512">
          <w:rPr>
            <w:rFonts w:eastAsia="Times New Roman"/>
            <w:szCs w:val="24"/>
            <w:lang w:eastAsia="en-US"/>
          </w:rPr>
          <w:br/>
          <w:t>ΓΕΡΜΕΝΗΣ Γ. , σελ.</w:t>
        </w:r>
        <w:r w:rsidRPr="00794512">
          <w:rPr>
            <w:rFonts w:eastAsia="Times New Roman"/>
            <w:szCs w:val="24"/>
            <w:lang w:eastAsia="en-US"/>
          </w:rPr>
          <w:br/>
          <w:t>ΓΕΩΡΓΙΑΔΗΣ Σ. , σελ.</w:t>
        </w:r>
        <w:r w:rsidRPr="00794512">
          <w:rPr>
            <w:rFonts w:eastAsia="Times New Roman"/>
            <w:szCs w:val="24"/>
            <w:lang w:eastAsia="en-US"/>
          </w:rPr>
          <w:br/>
          <w:t>ΓΚΙΟΚΑΣ Ι. , σελ.</w:t>
        </w:r>
        <w:r w:rsidRPr="00794512">
          <w:rPr>
            <w:rFonts w:eastAsia="Times New Roman"/>
            <w:szCs w:val="24"/>
            <w:lang w:eastAsia="en-US"/>
          </w:rPr>
          <w:br/>
          <w:t>ΔΕΝΔΙΑΣ Ν. , σελ.</w:t>
        </w:r>
        <w:r w:rsidRPr="00794512">
          <w:rPr>
            <w:rFonts w:eastAsia="Times New Roman"/>
            <w:szCs w:val="24"/>
            <w:lang w:eastAsia="en-US"/>
          </w:rPr>
          <w:br/>
          <w:t>ΖΟΥΡΑΡΗΣ Κ. , σελ.</w:t>
        </w:r>
        <w:r w:rsidRPr="00794512">
          <w:rPr>
            <w:rFonts w:eastAsia="Times New Roman"/>
            <w:szCs w:val="24"/>
            <w:lang w:eastAsia="en-US"/>
          </w:rPr>
          <w:br/>
          <w:t>ΚΑΒΑΔΕΛΛΑΣ Δ. , σελ.</w:t>
        </w:r>
        <w:r w:rsidRPr="00794512">
          <w:rPr>
            <w:rFonts w:eastAsia="Times New Roman"/>
            <w:szCs w:val="24"/>
            <w:lang w:eastAsia="en-US"/>
          </w:rPr>
          <w:br/>
          <w:t>ΚΑΛΟΓΗΡΟΥ Μ. , σελ.</w:t>
        </w:r>
      </w:ins>
    </w:p>
    <w:p w14:paraId="5ABBEC23" w14:textId="77777777" w:rsidR="00794512" w:rsidRPr="00794512" w:rsidRDefault="00794512" w:rsidP="00794512">
      <w:pPr>
        <w:spacing w:after="0" w:line="360" w:lineRule="auto"/>
        <w:rPr>
          <w:ins w:id="33" w:author="Φλούδα Χριστίνα" w:date="2019-05-17T10:41:00Z"/>
          <w:rFonts w:eastAsia="Times New Roman"/>
          <w:szCs w:val="24"/>
          <w:lang w:eastAsia="en-US"/>
        </w:rPr>
      </w:pPr>
      <w:ins w:id="34" w:author="Φλούδα Χριστίνα" w:date="2019-05-17T10:41:00Z">
        <w:r w:rsidRPr="00794512">
          <w:rPr>
            <w:rFonts w:eastAsia="Times New Roman"/>
            <w:szCs w:val="24"/>
            <w:lang w:eastAsia="en-US"/>
          </w:rPr>
          <w:t>ΚΑΜΑΤΕΡΟΣ Η. , σελ.</w:t>
        </w:r>
        <w:r w:rsidRPr="00794512">
          <w:rPr>
            <w:rFonts w:eastAsia="Times New Roman"/>
            <w:szCs w:val="24"/>
            <w:lang w:eastAsia="en-US"/>
          </w:rPr>
          <w:br/>
          <w:t>ΚΑΝΕΛΛΗ Γ. , σελ.</w:t>
        </w:r>
        <w:r w:rsidRPr="00794512">
          <w:rPr>
            <w:rFonts w:eastAsia="Times New Roman"/>
            <w:szCs w:val="24"/>
            <w:lang w:eastAsia="en-US"/>
          </w:rPr>
          <w:br/>
          <w:t>ΚΑΡΑΘΑΝΑΣΟΠΟΥΛΟΣ Ν. , σελ.</w:t>
        </w:r>
        <w:r w:rsidRPr="00794512">
          <w:rPr>
            <w:rFonts w:eastAsia="Times New Roman"/>
            <w:szCs w:val="24"/>
            <w:lang w:eastAsia="en-US"/>
          </w:rPr>
          <w:br/>
          <w:t>ΚΑΡΑΝΑΣΤΑΣΗΣ Α. , σελ.</w:t>
        </w:r>
        <w:r w:rsidRPr="00794512">
          <w:rPr>
            <w:rFonts w:eastAsia="Times New Roman"/>
            <w:szCs w:val="24"/>
            <w:lang w:eastAsia="en-US"/>
          </w:rPr>
          <w:br/>
          <w:t>ΚΑΣΙΔΙΑΡΗΣ Η. , σελ.</w:t>
        </w:r>
        <w:r w:rsidRPr="00794512">
          <w:rPr>
            <w:rFonts w:eastAsia="Times New Roman"/>
            <w:szCs w:val="24"/>
            <w:lang w:eastAsia="en-US"/>
          </w:rPr>
          <w:br/>
          <w:t>ΚΑΤΣΩΤΗΣ Χ. , σελ.</w:t>
        </w:r>
        <w:r w:rsidRPr="00794512">
          <w:rPr>
            <w:rFonts w:eastAsia="Times New Roman"/>
            <w:szCs w:val="24"/>
            <w:lang w:eastAsia="en-US"/>
          </w:rPr>
          <w:br/>
          <w:t>ΚΑΦΑΝΤΑΡΗ Χ. , σελ.</w:t>
        </w:r>
        <w:r w:rsidRPr="00794512">
          <w:rPr>
            <w:rFonts w:eastAsia="Times New Roman"/>
            <w:szCs w:val="24"/>
            <w:lang w:eastAsia="en-US"/>
          </w:rPr>
          <w:br/>
          <w:t>ΚΕΡΑΜΕΩΣ Ν. , σελ.</w:t>
        </w:r>
        <w:r w:rsidRPr="00794512">
          <w:rPr>
            <w:rFonts w:eastAsia="Times New Roman"/>
            <w:szCs w:val="24"/>
            <w:lang w:eastAsia="en-US"/>
          </w:rPr>
          <w:br/>
          <w:t>ΚΕΦΑΛΟΓΙΑΝΝΗ  Ό. , σελ.</w:t>
        </w:r>
        <w:r w:rsidRPr="00794512">
          <w:rPr>
            <w:rFonts w:eastAsia="Times New Roman"/>
            <w:szCs w:val="24"/>
            <w:lang w:eastAsia="en-US"/>
          </w:rPr>
          <w:br/>
          <w:t>ΚΙΚΙΛΙΑΣ Β. , σελ.</w:t>
        </w:r>
        <w:r w:rsidRPr="00794512">
          <w:rPr>
            <w:rFonts w:eastAsia="Times New Roman"/>
            <w:szCs w:val="24"/>
            <w:lang w:eastAsia="en-US"/>
          </w:rPr>
          <w:br/>
          <w:t>ΚΟΥΤΣΟΥΚΟΣ Γ. , σελ.</w:t>
        </w:r>
        <w:r w:rsidRPr="00794512">
          <w:rPr>
            <w:rFonts w:eastAsia="Times New Roman"/>
            <w:szCs w:val="24"/>
            <w:lang w:eastAsia="en-US"/>
          </w:rPr>
          <w:br/>
          <w:t>ΛΑΓΟΣ Ι. , σελ.</w:t>
        </w:r>
        <w:r w:rsidRPr="00794512">
          <w:rPr>
            <w:rFonts w:eastAsia="Times New Roman"/>
            <w:szCs w:val="24"/>
            <w:lang w:eastAsia="en-US"/>
          </w:rPr>
          <w:br/>
          <w:t>ΛΑΜΠΡΟΥΛΗΣ Γ. , σελ.</w:t>
        </w:r>
        <w:r w:rsidRPr="00794512">
          <w:rPr>
            <w:rFonts w:eastAsia="Times New Roman"/>
            <w:szCs w:val="24"/>
            <w:lang w:eastAsia="en-US"/>
          </w:rPr>
          <w:br/>
          <w:t>ΛΟΒΕΡΔΟΣ Α. , σελ.</w:t>
        </w:r>
        <w:r w:rsidRPr="00794512">
          <w:rPr>
            <w:rFonts w:eastAsia="Times New Roman"/>
            <w:szCs w:val="24"/>
            <w:lang w:eastAsia="en-US"/>
          </w:rPr>
          <w:br/>
          <w:t>ΛΥΜΠΕΡΑΚΗ Α. , σελ.</w:t>
        </w:r>
        <w:r w:rsidRPr="00794512">
          <w:rPr>
            <w:rFonts w:eastAsia="Times New Roman"/>
            <w:szCs w:val="24"/>
            <w:lang w:eastAsia="en-US"/>
          </w:rPr>
          <w:br/>
          <w:t>ΜΑΥΡΩΤΑΣ Γ. , σελ.</w:t>
        </w:r>
        <w:r w:rsidRPr="00794512">
          <w:rPr>
            <w:rFonts w:eastAsia="Times New Roman"/>
            <w:szCs w:val="24"/>
            <w:lang w:eastAsia="en-US"/>
          </w:rPr>
          <w:br/>
          <w:t>ΜΠΑΚΟΓΙΑΝΝΗ Θ. , σελ.</w:t>
        </w:r>
        <w:r w:rsidRPr="00794512">
          <w:rPr>
            <w:rFonts w:eastAsia="Times New Roman"/>
            <w:szCs w:val="24"/>
            <w:lang w:eastAsia="en-US"/>
          </w:rPr>
          <w:br/>
          <w:t>ΜΠΑΛΑΦΑΣ Ι. , σελ.</w:t>
        </w:r>
      </w:ins>
    </w:p>
    <w:p w14:paraId="33872D83" w14:textId="765EDCDE" w:rsidR="00794512" w:rsidRDefault="00794512" w:rsidP="00794512">
      <w:pPr>
        <w:spacing w:line="600" w:lineRule="auto"/>
        <w:ind w:firstLine="720"/>
        <w:jc w:val="center"/>
        <w:rPr>
          <w:ins w:id="35" w:author="Φλούδα Χριστίνα" w:date="2019-05-17T10:41:00Z"/>
          <w:rFonts w:eastAsia="Times New Roman"/>
          <w:szCs w:val="24"/>
        </w:rPr>
      </w:pPr>
      <w:ins w:id="36" w:author="Φλούδα Χριστίνα" w:date="2019-05-17T10:41:00Z">
        <w:r w:rsidRPr="00794512">
          <w:rPr>
            <w:rFonts w:eastAsia="Times New Roman"/>
            <w:szCs w:val="24"/>
            <w:lang w:eastAsia="en-US"/>
          </w:rPr>
          <w:t>ΜΠΑΡΓΙΩΤΑΣ Κ. , σελ.</w:t>
        </w:r>
        <w:r w:rsidRPr="00794512">
          <w:rPr>
            <w:rFonts w:eastAsia="Times New Roman"/>
            <w:szCs w:val="24"/>
            <w:lang w:eastAsia="en-US"/>
          </w:rPr>
          <w:br/>
          <w:t>ΝΥΦΟΥΔΗΣ Ν. , σελ.</w:t>
        </w:r>
        <w:r w:rsidRPr="00794512">
          <w:rPr>
            <w:rFonts w:eastAsia="Times New Roman"/>
            <w:szCs w:val="24"/>
            <w:lang w:eastAsia="en-US"/>
          </w:rPr>
          <w:br/>
          <w:t>ΞΕΝΟΓΙΑΝΝΑΚΟΠΟΥΛΟΥ Μ. , σελ.</w:t>
        </w:r>
        <w:r w:rsidRPr="00794512">
          <w:rPr>
            <w:rFonts w:eastAsia="Times New Roman"/>
            <w:szCs w:val="24"/>
            <w:lang w:eastAsia="en-US"/>
          </w:rPr>
          <w:br/>
          <w:t>ΟΙΚΟΝΟΜΟΥ Β. , σελ.</w:t>
        </w:r>
        <w:r w:rsidRPr="00794512">
          <w:rPr>
            <w:rFonts w:eastAsia="Times New Roman"/>
            <w:szCs w:val="24"/>
            <w:lang w:eastAsia="en-US"/>
          </w:rPr>
          <w:br/>
          <w:t>ΠΑΝΑΓΙΩΤΑΡΟΣ Η. , σελ.</w:t>
        </w:r>
        <w:r w:rsidRPr="00794512">
          <w:rPr>
            <w:rFonts w:eastAsia="Times New Roman"/>
            <w:szCs w:val="24"/>
            <w:lang w:eastAsia="en-US"/>
          </w:rPr>
          <w:br/>
          <w:t>ΠΑΝΑΓΙΩΤΟΠΟΥΛΟΣ Ν. , σελ.</w:t>
        </w:r>
        <w:r w:rsidRPr="00794512">
          <w:rPr>
            <w:rFonts w:eastAsia="Times New Roman"/>
            <w:szCs w:val="24"/>
            <w:lang w:eastAsia="en-US"/>
          </w:rPr>
          <w:br/>
          <w:t>ΠΑΝΑΓΟΥΛΗΣ Ε. , σελ.</w:t>
        </w:r>
        <w:r w:rsidRPr="00794512">
          <w:rPr>
            <w:rFonts w:eastAsia="Times New Roman"/>
            <w:szCs w:val="24"/>
            <w:lang w:eastAsia="en-US"/>
          </w:rPr>
          <w:br/>
          <w:t>ΠΑΠΑΔΟΠΟΥΛΟΣ Α. , σελ.</w:t>
        </w:r>
        <w:r w:rsidRPr="00794512">
          <w:rPr>
            <w:rFonts w:eastAsia="Times New Roman"/>
            <w:szCs w:val="24"/>
            <w:lang w:eastAsia="en-US"/>
          </w:rPr>
          <w:br/>
          <w:t>ΠΑΠΑΔΟΠΟΥΛΟΣ Χ. , σελ.</w:t>
        </w:r>
        <w:r w:rsidRPr="00794512">
          <w:rPr>
            <w:rFonts w:eastAsia="Times New Roman"/>
            <w:szCs w:val="24"/>
            <w:lang w:eastAsia="en-US"/>
          </w:rPr>
          <w:br/>
          <w:t>ΠΑΠΑΘΕΟΔΩΡΟΥ Θ. , σελ.</w:t>
        </w:r>
        <w:r w:rsidRPr="00794512">
          <w:rPr>
            <w:rFonts w:eastAsia="Times New Roman"/>
            <w:szCs w:val="24"/>
            <w:lang w:eastAsia="en-US"/>
          </w:rPr>
          <w:br/>
          <w:t>ΠΑΦΙΛΗΣ Α. , σελ.</w:t>
        </w:r>
        <w:r w:rsidRPr="00794512">
          <w:rPr>
            <w:rFonts w:eastAsia="Times New Roman"/>
            <w:szCs w:val="24"/>
            <w:lang w:eastAsia="en-US"/>
          </w:rPr>
          <w:br/>
          <w:t>ΠΟΛΑΚΗΣ Π. , σελ.</w:t>
        </w:r>
        <w:r w:rsidRPr="00794512">
          <w:rPr>
            <w:rFonts w:eastAsia="Times New Roman"/>
            <w:szCs w:val="24"/>
            <w:lang w:eastAsia="en-US"/>
          </w:rPr>
          <w:br/>
          <w:t>ΣΑΧΙΝΙΔΗΣ Ι. , σελ.</w:t>
        </w:r>
        <w:r w:rsidRPr="00794512">
          <w:rPr>
            <w:rFonts w:eastAsia="Times New Roman"/>
            <w:szCs w:val="24"/>
            <w:lang w:eastAsia="en-US"/>
          </w:rPr>
          <w:br/>
          <w:t>ΣΚΑΝΔΑΛΙΔΗΣ Κ. , σελ.</w:t>
        </w:r>
        <w:r w:rsidRPr="00794512">
          <w:rPr>
            <w:rFonts w:eastAsia="Times New Roman"/>
            <w:szCs w:val="24"/>
            <w:lang w:eastAsia="en-US"/>
          </w:rPr>
          <w:br/>
          <w:t>ΣΚΟΥΡΛΕΤΗΣ Π. , σελ.</w:t>
        </w:r>
        <w:r w:rsidRPr="00794512">
          <w:rPr>
            <w:rFonts w:eastAsia="Times New Roman"/>
            <w:szCs w:val="24"/>
            <w:lang w:eastAsia="en-US"/>
          </w:rPr>
          <w:br/>
          <w:t>ΣΚΟΥΡΟΛΙΑΚΟΣ Π. , σελ.</w:t>
        </w:r>
        <w:r w:rsidRPr="00794512">
          <w:rPr>
            <w:rFonts w:eastAsia="Times New Roman"/>
            <w:szCs w:val="24"/>
            <w:lang w:eastAsia="en-US"/>
          </w:rPr>
          <w:br/>
          <w:t>ΣΚΟΥΦΑ Ε. , σελ.</w:t>
        </w:r>
        <w:r w:rsidRPr="00794512">
          <w:rPr>
            <w:rFonts w:eastAsia="Times New Roman"/>
            <w:szCs w:val="24"/>
            <w:lang w:eastAsia="en-US"/>
          </w:rPr>
          <w:br/>
          <w:t>ΣΚΡΕΚΑΣ Κ. , σελ.</w:t>
        </w:r>
        <w:r w:rsidRPr="00794512">
          <w:rPr>
            <w:rFonts w:eastAsia="Times New Roman"/>
            <w:szCs w:val="24"/>
            <w:lang w:eastAsia="en-US"/>
          </w:rPr>
          <w:br/>
          <w:t>ΣΤΑΘΑΚΗΣ Γ. , σελ.</w:t>
        </w:r>
        <w:r w:rsidRPr="00794512">
          <w:rPr>
            <w:rFonts w:eastAsia="Times New Roman"/>
            <w:szCs w:val="24"/>
            <w:lang w:eastAsia="en-US"/>
          </w:rPr>
          <w:br/>
          <w:t>ΣΤΑΜΑΤΑΚΗ Ε. , σελ.</w:t>
        </w:r>
        <w:r w:rsidRPr="00794512">
          <w:rPr>
            <w:rFonts w:eastAsia="Times New Roman"/>
            <w:szCs w:val="24"/>
            <w:lang w:eastAsia="en-US"/>
          </w:rPr>
          <w:br/>
          <w:t>ΣΤΡΑΤΗΣ Κ. , σελ.</w:t>
        </w:r>
        <w:r w:rsidRPr="00794512">
          <w:rPr>
            <w:rFonts w:eastAsia="Times New Roman"/>
            <w:szCs w:val="24"/>
            <w:lang w:eastAsia="en-US"/>
          </w:rPr>
          <w:br/>
          <w:t>ΣΥΡΙΓΟΣ Α. , σελ.</w:t>
        </w:r>
        <w:r w:rsidRPr="00794512">
          <w:rPr>
            <w:rFonts w:eastAsia="Times New Roman"/>
            <w:szCs w:val="24"/>
            <w:lang w:eastAsia="en-US"/>
          </w:rPr>
          <w:br/>
          <w:t>ΤΡΙΑΝΤΑΦΥΛΛΙΔΗΣ Α. , σελ.</w:t>
        </w:r>
        <w:r w:rsidRPr="00794512">
          <w:rPr>
            <w:rFonts w:eastAsia="Times New Roman"/>
            <w:szCs w:val="24"/>
            <w:lang w:eastAsia="en-US"/>
          </w:rPr>
          <w:br/>
          <w:t>ΤΣΙΑΡΑΣ Κ. , σελ.</w:t>
        </w:r>
        <w:r w:rsidRPr="00794512">
          <w:rPr>
            <w:rFonts w:eastAsia="Times New Roman"/>
            <w:szCs w:val="24"/>
            <w:lang w:eastAsia="en-US"/>
          </w:rPr>
          <w:br/>
          <w:t>ΤΣΙΡΚΑΣ Β. , σελ.</w:t>
        </w:r>
        <w:r w:rsidRPr="00794512">
          <w:rPr>
            <w:rFonts w:eastAsia="Times New Roman"/>
            <w:szCs w:val="24"/>
            <w:lang w:eastAsia="en-US"/>
          </w:rPr>
          <w:br/>
          <w:t>ΦΩΤΙΟΥ Θ. , σελ.</w:t>
        </w:r>
        <w:r w:rsidRPr="00794512">
          <w:rPr>
            <w:rFonts w:eastAsia="Times New Roman"/>
            <w:szCs w:val="24"/>
            <w:lang w:eastAsia="en-US"/>
          </w:rPr>
          <w:br/>
          <w:t>ΧΑΤΖΗΔΑΚΗΣ Κ. , σελ.</w:t>
        </w:r>
        <w:r w:rsidRPr="00794512">
          <w:rPr>
            <w:rFonts w:eastAsia="Times New Roman"/>
            <w:szCs w:val="24"/>
            <w:lang w:eastAsia="en-US"/>
          </w:rPr>
          <w:br/>
          <w:t>ΧΑΤΖΗΣΑΒΒΑΣ Χ. , σελ.</w:t>
        </w:r>
        <w:r w:rsidRPr="00794512">
          <w:rPr>
            <w:rFonts w:eastAsia="Times New Roman"/>
            <w:szCs w:val="24"/>
            <w:lang w:eastAsia="en-US"/>
          </w:rPr>
          <w:br/>
          <w:t>ΧΡΙΣΤΟΔΟΥΛΟΠΟΥΛΟΥ Α. , σελ.</w:t>
        </w:r>
        <w:r w:rsidRPr="00794512">
          <w:rPr>
            <w:rFonts w:eastAsia="Times New Roman"/>
            <w:szCs w:val="24"/>
            <w:lang w:eastAsia="en-US"/>
          </w:rPr>
          <w:br/>
          <w:t>ΨΑΡΙΑΝΟΣ Γ. , σελ.</w:t>
        </w:r>
        <w:r w:rsidRPr="00794512">
          <w:rPr>
            <w:rFonts w:eastAsia="Times New Roman"/>
            <w:szCs w:val="24"/>
            <w:lang w:eastAsia="en-US"/>
          </w:rPr>
          <w:br/>
          <w:t>ΨΥΧΟΓΙΟΣ Γ. , σελ.</w:t>
        </w:r>
        <w:r w:rsidRPr="00794512">
          <w:rPr>
            <w:rFonts w:eastAsia="Times New Roman"/>
            <w:szCs w:val="24"/>
            <w:lang w:eastAsia="en-US"/>
          </w:rPr>
          <w:br/>
        </w:r>
        <w:r w:rsidRPr="00794512">
          <w:rPr>
            <w:rFonts w:eastAsia="Times New Roman"/>
            <w:szCs w:val="24"/>
            <w:lang w:eastAsia="en-US"/>
          </w:rPr>
          <w:br/>
          <w:t>Β. Επί διαδικαστικού θέματος:</w:t>
        </w:r>
        <w:r w:rsidRPr="00794512">
          <w:rPr>
            <w:rFonts w:eastAsia="Times New Roman"/>
            <w:szCs w:val="24"/>
            <w:lang w:eastAsia="en-US"/>
          </w:rPr>
          <w:br/>
          <w:t>ΒΑΡΕΜΕΝΟΣ Γ. , σελ.</w:t>
        </w:r>
        <w:r w:rsidRPr="00794512">
          <w:rPr>
            <w:rFonts w:eastAsia="Times New Roman"/>
            <w:szCs w:val="24"/>
            <w:lang w:eastAsia="en-US"/>
          </w:rPr>
          <w:br/>
          <w:t>ΒΟΡΙΔΗΣ Μ. , σελ.</w:t>
        </w:r>
        <w:r w:rsidRPr="00794512">
          <w:rPr>
            <w:rFonts w:eastAsia="Times New Roman"/>
            <w:szCs w:val="24"/>
            <w:lang w:eastAsia="en-US"/>
          </w:rPr>
          <w:br/>
          <w:t>ΒΟΥΤΣΗΣ Ν. , σελ.</w:t>
        </w:r>
        <w:r w:rsidRPr="00794512">
          <w:rPr>
            <w:rFonts w:eastAsia="Times New Roman"/>
            <w:szCs w:val="24"/>
            <w:lang w:eastAsia="en-US"/>
          </w:rPr>
          <w:br/>
          <w:t>ΓΕΩΡΓΙΑΔΗΣ Μ. , σελ.</w:t>
        </w:r>
        <w:r w:rsidRPr="00794512">
          <w:rPr>
            <w:rFonts w:eastAsia="Times New Roman"/>
            <w:szCs w:val="24"/>
            <w:lang w:eastAsia="en-US"/>
          </w:rPr>
          <w:br/>
          <w:t>ΚΑΚΛΑΜΑΝΗΣ Ν. , σελ.</w:t>
        </w:r>
        <w:r w:rsidRPr="00794512">
          <w:rPr>
            <w:rFonts w:eastAsia="Times New Roman"/>
            <w:szCs w:val="24"/>
            <w:lang w:eastAsia="en-US"/>
          </w:rPr>
          <w:br/>
          <w:t>ΚΑΛΟΓΗΡΟΥ Μ. , σελ.</w:t>
        </w:r>
        <w:r w:rsidRPr="00794512">
          <w:rPr>
            <w:rFonts w:eastAsia="Times New Roman"/>
            <w:szCs w:val="24"/>
            <w:lang w:eastAsia="en-US"/>
          </w:rPr>
          <w:br/>
          <w:t>ΚΟΥΡΑΚΗΣ Α. , σελ.</w:t>
        </w:r>
        <w:r w:rsidRPr="00794512">
          <w:rPr>
            <w:rFonts w:eastAsia="Times New Roman"/>
            <w:szCs w:val="24"/>
            <w:lang w:eastAsia="en-US"/>
          </w:rPr>
          <w:br/>
          <w:t>ΚΡΕΜΑΣΤΙΝΟΣ Δ. , σελ.</w:t>
        </w:r>
        <w:r w:rsidRPr="00794512">
          <w:rPr>
            <w:rFonts w:eastAsia="Times New Roman"/>
            <w:szCs w:val="24"/>
            <w:lang w:eastAsia="en-US"/>
          </w:rPr>
          <w:br/>
          <w:t>ΛΑΜΠΡΟΥΛΗΣ Γ. , σελ.</w:t>
        </w:r>
        <w:r w:rsidRPr="00794512">
          <w:rPr>
            <w:rFonts w:eastAsia="Times New Roman"/>
            <w:szCs w:val="24"/>
            <w:lang w:eastAsia="en-US"/>
          </w:rPr>
          <w:br/>
          <w:t>ΛΟΒΕΡΔΟΣ Α. , σελ.</w:t>
        </w:r>
        <w:r w:rsidRPr="00794512">
          <w:rPr>
            <w:rFonts w:eastAsia="Times New Roman"/>
            <w:szCs w:val="24"/>
            <w:lang w:eastAsia="en-US"/>
          </w:rPr>
          <w:br/>
          <w:t>ΜΑΝΤΑΣ Χ. , σελ.</w:t>
        </w:r>
        <w:r w:rsidRPr="00794512">
          <w:rPr>
            <w:rFonts w:eastAsia="Times New Roman"/>
            <w:szCs w:val="24"/>
            <w:lang w:eastAsia="en-US"/>
          </w:rPr>
          <w:br/>
          <w:t>ΜΠΑΚΟΓΙΑΝΝΗ Θ. , σελ.</w:t>
        </w:r>
        <w:r w:rsidRPr="00794512">
          <w:rPr>
            <w:rFonts w:eastAsia="Times New Roman"/>
            <w:szCs w:val="24"/>
            <w:lang w:eastAsia="en-US"/>
          </w:rPr>
          <w:br/>
          <w:t>ΜΠΟΥΡΑΣ Α. , σελ.</w:t>
        </w:r>
        <w:r w:rsidRPr="00794512">
          <w:rPr>
            <w:rFonts w:eastAsia="Times New Roman"/>
            <w:szCs w:val="24"/>
            <w:lang w:eastAsia="en-US"/>
          </w:rPr>
          <w:br/>
          <w:t>ΠΑΝΑΓΙΩΤΑΡΟΣ Η. , σελ.</w:t>
        </w:r>
        <w:r w:rsidRPr="00794512">
          <w:rPr>
            <w:rFonts w:eastAsia="Times New Roman"/>
            <w:szCs w:val="24"/>
            <w:lang w:eastAsia="en-US"/>
          </w:rPr>
          <w:br/>
          <w:t>ΠΑΝΑΓΙΩΤΟΠΟΥΛΟΣ Ν. , σελ.</w:t>
        </w:r>
        <w:r w:rsidRPr="00794512">
          <w:rPr>
            <w:rFonts w:eastAsia="Times New Roman"/>
            <w:szCs w:val="24"/>
            <w:lang w:eastAsia="en-US"/>
          </w:rPr>
          <w:br/>
          <w:t>ΠΟΛΑΚΗΣ Π. , σελ.</w:t>
        </w:r>
        <w:r w:rsidRPr="00794512">
          <w:rPr>
            <w:rFonts w:eastAsia="Times New Roman"/>
            <w:szCs w:val="24"/>
            <w:lang w:eastAsia="en-US"/>
          </w:rPr>
          <w:br/>
          <w:t>ΦΩΤΗΛΑΣ Ι. , σελ.</w:t>
        </w:r>
        <w:r w:rsidRPr="00794512">
          <w:rPr>
            <w:rFonts w:eastAsia="Times New Roman"/>
            <w:szCs w:val="24"/>
            <w:lang w:eastAsia="en-US"/>
          </w:rPr>
          <w:br/>
          <w:t>ΨΑΡΙΑΝΟΣ Γ. , σελ.</w:t>
        </w:r>
        <w:r w:rsidRPr="00794512">
          <w:rPr>
            <w:rFonts w:eastAsia="Times New Roman"/>
            <w:szCs w:val="24"/>
            <w:lang w:eastAsia="en-US"/>
          </w:rPr>
          <w:br/>
        </w:r>
        <w:r w:rsidRPr="00794512">
          <w:rPr>
            <w:rFonts w:eastAsia="Times New Roman"/>
            <w:szCs w:val="24"/>
            <w:lang w:eastAsia="en-US"/>
          </w:rPr>
          <w:br/>
          <w:t>Γ. Επί προσωπικού θέματος:</w:t>
        </w:r>
        <w:r w:rsidRPr="00794512">
          <w:rPr>
            <w:rFonts w:eastAsia="Times New Roman"/>
            <w:szCs w:val="24"/>
            <w:lang w:eastAsia="en-US"/>
          </w:rPr>
          <w:br/>
          <w:t>ΧΑΤΖΗΔΑΚΗΣ Κ. , σελ.</w:t>
        </w:r>
        <w:r w:rsidRPr="00794512">
          <w:rPr>
            <w:rFonts w:eastAsia="Times New Roman"/>
            <w:szCs w:val="24"/>
            <w:lang w:eastAsia="en-US"/>
          </w:rPr>
          <w:br/>
        </w:r>
        <w:r w:rsidRPr="00794512">
          <w:rPr>
            <w:rFonts w:eastAsia="Times New Roman"/>
            <w:szCs w:val="24"/>
            <w:lang w:eastAsia="en-US"/>
          </w:rPr>
          <w:br/>
          <w:t>ΠΑΡΕΜΒΑΣΕΙΣ:</w:t>
        </w:r>
        <w:r w:rsidRPr="00794512">
          <w:rPr>
            <w:rFonts w:eastAsia="Times New Roman"/>
            <w:szCs w:val="24"/>
            <w:lang w:eastAsia="en-US"/>
          </w:rPr>
          <w:br/>
          <w:t>ΒΑΡΕΜΕΝΟΣ Γ. , σελ.</w:t>
        </w:r>
        <w:r w:rsidRPr="00794512">
          <w:rPr>
            <w:rFonts w:eastAsia="Times New Roman"/>
            <w:szCs w:val="24"/>
            <w:lang w:eastAsia="en-US"/>
          </w:rPr>
          <w:br/>
          <w:t>ΒΕΣΥΡΟΠΟΥΛΟΣ Α. , σελ.</w:t>
        </w:r>
        <w:r w:rsidRPr="00794512">
          <w:rPr>
            <w:rFonts w:eastAsia="Times New Roman"/>
            <w:szCs w:val="24"/>
            <w:lang w:eastAsia="en-US"/>
          </w:rPr>
          <w:br/>
          <w:t>ΓΚΑΡΑ Α. , σελ.</w:t>
        </w:r>
        <w:r w:rsidRPr="00794512">
          <w:rPr>
            <w:rFonts w:eastAsia="Times New Roman"/>
            <w:szCs w:val="24"/>
            <w:lang w:eastAsia="en-US"/>
          </w:rPr>
          <w:br/>
          <w:t>ΘΕΟΧΑΡΗΣ Θ. , σελ.</w:t>
        </w:r>
        <w:r w:rsidRPr="00794512">
          <w:rPr>
            <w:rFonts w:eastAsia="Times New Roman"/>
            <w:szCs w:val="24"/>
            <w:lang w:eastAsia="en-US"/>
          </w:rPr>
          <w:br/>
          <w:t>ΚΑΡΑΚΩΣΤΑ Ε. , σελ.</w:t>
        </w:r>
        <w:r w:rsidRPr="00794512">
          <w:rPr>
            <w:rFonts w:eastAsia="Times New Roman"/>
            <w:szCs w:val="24"/>
            <w:lang w:eastAsia="en-US"/>
          </w:rPr>
          <w:br/>
          <w:t>ΜΑΝΤΑΣ Χ. , σελ.</w:t>
        </w:r>
        <w:r w:rsidRPr="00794512">
          <w:rPr>
            <w:rFonts w:eastAsia="Times New Roman"/>
            <w:szCs w:val="24"/>
            <w:lang w:eastAsia="en-US"/>
          </w:rPr>
          <w:br/>
          <w:t>ΜΗΤΑΡΑΚΗΣ Π. , σελ.</w:t>
        </w:r>
        <w:r w:rsidRPr="00794512">
          <w:rPr>
            <w:rFonts w:eastAsia="Times New Roman"/>
            <w:szCs w:val="24"/>
            <w:lang w:eastAsia="en-US"/>
          </w:rPr>
          <w:br/>
          <w:t>ΠΑΠΠΑΣ Χ. , σελ.</w:t>
        </w:r>
        <w:r w:rsidRPr="00794512">
          <w:rPr>
            <w:rFonts w:eastAsia="Times New Roman"/>
            <w:szCs w:val="24"/>
            <w:lang w:eastAsia="en-US"/>
          </w:rPr>
          <w:br/>
          <w:t>ΦΩΤΗΛΑΣ Ι. , σελ.</w:t>
        </w:r>
        <w:r w:rsidRPr="00794512">
          <w:rPr>
            <w:rFonts w:eastAsia="Times New Roman"/>
            <w:szCs w:val="24"/>
            <w:lang w:eastAsia="en-US"/>
          </w:rPr>
          <w:br/>
        </w:r>
      </w:ins>
    </w:p>
    <w:p w14:paraId="6338F5F5" w14:textId="544D461A" w:rsidR="00401C51" w:rsidRDefault="00794512">
      <w:pPr>
        <w:spacing w:line="600" w:lineRule="auto"/>
        <w:ind w:firstLine="720"/>
        <w:jc w:val="center"/>
        <w:rPr>
          <w:rFonts w:eastAsia="Times New Roman"/>
          <w:szCs w:val="24"/>
        </w:rPr>
      </w:pPr>
      <w:r w:rsidRPr="002B5A90">
        <w:rPr>
          <w:rFonts w:eastAsia="Times New Roman"/>
          <w:szCs w:val="24"/>
        </w:rPr>
        <w:t>ΠΡΑΚΤΙΚΑ ΒΟΥΛΗΣ</w:t>
      </w:r>
    </w:p>
    <w:p w14:paraId="6338F5F6" w14:textId="77777777" w:rsidR="00401C51" w:rsidRDefault="00794512">
      <w:pPr>
        <w:spacing w:line="600" w:lineRule="auto"/>
        <w:ind w:firstLine="720"/>
        <w:jc w:val="center"/>
        <w:rPr>
          <w:rFonts w:eastAsia="Times New Roman"/>
          <w:szCs w:val="24"/>
        </w:rPr>
      </w:pPr>
      <w:r>
        <w:rPr>
          <w:rFonts w:eastAsia="Times New Roman"/>
          <w:szCs w:val="24"/>
        </w:rPr>
        <w:t>Ι</w:t>
      </w:r>
      <w:r>
        <w:rPr>
          <w:rFonts w:eastAsia="Times New Roman"/>
          <w:szCs w:val="24"/>
        </w:rPr>
        <w:t>Ζ</w:t>
      </w:r>
      <w:r w:rsidRPr="002B5A90">
        <w:rPr>
          <w:rFonts w:eastAsia="Times New Roman"/>
          <w:szCs w:val="24"/>
        </w:rPr>
        <w:t xml:space="preserve">΄ ΠΕΡΙΟΔΟΣ </w:t>
      </w:r>
    </w:p>
    <w:p w14:paraId="6338F5F7" w14:textId="77777777" w:rsidR="00401C51" w:rsidRDefault="00794512">
      <w:pPr>
        <w:spacing w:line="600" w:lineRule="auto"/>
        <w:ind w:firstLine="720"/>
        <w:jc w:val="center"/>
        <w:rPr>
          <w:rFonts w:eastAsia="Times New Roman"/>
          <w:szCs w:val="24"/>
        </w:rPr>
      </w:pPr>
      <w:r w:rsidRPr="002B5A90">
        <w:rPr>
          <w:rFonts w:eastAsia="Times New Roman"/>
          <w:szCs w:val="24"/>
        </w:rPr>
        <w:t>ΠΡΟΕΔΡΕΥΟΜΕΝΗΣ ΚΟΙΝΟΒΟΥΛΕΥΤΙΚΗΣ ΔΗΜΟΚΡΑΤΙΑΣ</w:t>
      </w:r>
    </w:p>
    <w:p w14:paraId="6338F5F8" w14:textId="77777777" w:rsidR="00401C51" w:rsidRDefault="00794512">
      <w:pPr>
        <w:spacing w:line="600" w:lineRule="auto"/>
        <w:ind w:firstLine="720"/>
        <w:jc w:val="center"/>
        <w:rPr>
          <w:rFonts w:eastAsia="Times New Roman"/>
          <w:szCs w:val="24"/>
        </w:rPr>
      </w:pPr>
      <w:r>
        <w:rPr>
          <w:rFonts w:eastAsia="Times New Roman"/>
          <w:szCs w:val="24"/>
        </w:rPr>
        <w:t>ΣΥΝΟΔΟΣ Δ</w:t>
      </w:r>
      <w:r w:rsidRPr="002B5A90">
        <w:rPr>
          <w:rFonts w:eastAsia="Times New Roman"/>
          <w:szCs w:val="24"/>
        </w:rPr>
        <w:t>΄</w:t>
      </w:r>
    </w:p>
    <w:p w14:paraId="6338F5F9" w14:textId="77777777" w:rsidR="00401C51" w:rsidRDefault="00794512">
      <w:pPr>
        <w:spacing w:line="600" w:lineRule="auto"/>
        <w:ind w:firstLine="720"/>
        <w:jc w:val="center"/>
        <w:rPr>
          <w:rFonts w:eastAsia="Times New Roman"/>
          <w:szCs w:val="24"/>
        </w:rPr>
      </w:pPr>
      <w:r>
        <w:rPr>
          <w:rFonts w:eastAsia="Times New Roman"/>
          <w:szCs w:val="24"/>
        </w:rPr>
        <w:t>ΣΥΝΕΔΡΙΑΣΗ ΡΙΘ</w:t>
      </w:r>
      <w:r w:rsidRPr="002B5A90">
        <w:rPr>
          <w:rFonts w:eastAsia="Times New Roman"/>
          <w:szCs w:val="24"/>
        </w:rPr>
        <w:t>΄</w:t>
      </w:r>
    </w:p>
    <w:p w14:paraId="6338F5FA" w14:textId="77777777" w:rsidR="00401C51" w:rsidRDefault="00794512">
      <w:pPr>
        <w:spacing w:line="600" w:lineRule="auto"/>
        <w:ind w:firstLine="720"/>
        <w:jc w:val="center"/>
        <w:rPr>
          <w:rFonts w:eastAsia="Times New Roman"/>
          <w:szCs w:val="24"/>
        </w:rPr>
      </w:pPr>
      <w:r>
        <w:rPr>
          <w:rFonts w:eastAsia="Times New Roman"/>
          <w:szCs w:val="24"/>
        </w:rPr>
        <w:t>Πέμπτη 9 Μαΐου 2019</w:t>
      </w:r>
    </w:p>
    <w:p w14:paraId="6338F5FB" w14:textId="77777777" w:rsidR="00401C51" w:rsidRDefault="00794512">
      <w:pPr>
        <w:spacing w:line="600" w:lineRule="auto"/>
        <w:ind w:firstLine="720"/>
        <w:jc w:val="both"/>
        <w:rPr>
          <w:rFonts w:eastAsia="Times New Roman"/>
          <w:szCs w:val="24"/>
        </w:rPr>
      </w:pPr>
      <w:r w:rsidRPr="002B5A90">
        <w:rPr>
          <w:rFonts w:eastAsia="Times New Roman"/>
          <w:szCs w:val="24"/>
        </w:rPr>
        <w:t xml:space="preserve">Αθήνα, σήμερα στις </w:t>
      </w:r>
      <w:r>
        <w:rPr>
          <w:rFonts w:eastAsia="Times New Roman"/>
          <w:szCs w:val="24"/>
        </w:rPr>
        <w:t>9 Μαΐου 2019</w:t>
      </w:r>
      <w:r w:rsidRPr="002B5A90">
        <w:rPr>
          <w:rFonts w:eastAsia="Times New Roman"/>
          <w:szCs w:val="24"/>
        </w:rPr>
        <w:t xml:space="preserve">, ημέρα </w:t>
      </w:r>
      <w:r>
        <w:rPr>
          <w:rFonts w:eastAsia="Times New Roman"/>
          <w:szCs w:val="24"/>
        </w:rPr>
        <w:t>Πέμπτη και ώρα 10.14</w:t>
      </w:r>
      <w:r w:rsidRPr="002B5A90">
        <w:rPr>
          <w:rFonts w:eastAsia="Times New Roman"/>
          <w:szCs w:val="24"/>
        </w:rPr>
        <w:t>΄</w:t>
      </w:r>
      <w:r>
        <w:rPr>
          <w:rFonts w:eastAsia="Times New Roman"/>
          <w:szCs w:val="24"/>
        </w:rPr>
        <w:t>,</w:t>
      </w:r>
      <w:r w:rsidRPr="002B5A90">
        <w:rPr>
          <w:rFonts w:eastAsia="Times New Roman"/>
          <w:szCs w:val="24"/>
        </w:rPr>
        <w:t xml:space="preserve"> συνήλθε στην Αίθουσα των συνεδριάσεων του Βουλευτηρίου η Βουλή σε ολομέλεια για να συνεδριάσει υπό την</w:t>
      </w:r>
      <w:r>
        <w:rPr>
          <w:rFonts w:eastAsia="Times New Roman"/>
          <w:szCs w:val="24"/>
        </w:rPr>
        <w:t xml:space="preserve"> προεδρία του </w:t>
      </w:r>
      <w:r>
        <w:rPr>
          <w:rFonts w:eastAsia="Times New Roman"/>
          <w:szCs w:val="24"/>
        </w:rPr>
        <w:t xml:space="preserve">Β΄ </w:t>
      </w:r>
      <w:r>
        <w:rPr>
          <w:rFonts w:eastAsia="Times New Roman"/>
          <w:szCs w:val="24"/>
        </w:rPr>
        <w:t xml:space="preserve">Αντιπροέδρου αυτής κ. </w:t>
      </w:r>
      <w:r w:rsidRPr="00252D0E">
        <w:rPr>
          <w:rFonts w:eastAsia="Times New Roman"/>
          <w:b/>
          <w:szCs w:val="24"/>
        </w:rPr>
        <w:t>ΓΕΩΡΓΙΟΥ ΒΑΡΕΜΕΝΟΥ</w:t>
      </w:r>
      <w:r>
        <w:rPr>
          <w:rFonts w:eastAsia="Times New Roman"/>
          <w:szCs w:val="24"/>
        </w:rPr>
        <w:t>.</w:t>
      </w:r>
    </w:p>
    <w:p w14:paraId="6338F5FC" w14:textId="77777777" w:rsidR="00401C51" w:rsidRDefault="00794512">
      <w:pPr>
        <w:spacing w:line="600" w:lineRule="auto"/>
        <w:ind w:firstLine="720"/>
        <w:jc w:val="both"/>
        <w:rPr>
          <w:rFonts w:eastAsia="Times New Roman"/>
          <w:szCs w:val="24"/>
        </w:rPr>
      </w:pPr>
      <w:r w:rsidRPr="0084649D">
        <w:rPr>
          <w:rFonts w:eastAsia="Times New Roman"/>
          <w:b/>
          <w:bCs/>
          <w:szCs w:val="24"/>
        </w:rPr>
        <w:t xml:space="preserve">ΠΡΟΕΔΡΕΥΩΝ (Γεώργιος Βαρεμένος): </w:t>
      </w:r>
      <w:r>
        <w:rPr>
          <w:rFonts w:eastAsia="Times New Roman"/>
          <w:szCs w:val="24"/>
        </w:rPr>
        <w:t>Κυρίες και κύριοι συνάδελφοι, α</w:t>
      </w:r>
      <w:r w:rsidRPr="002B5A90">
        <w:rPr>
          <w:rFonts w:eastAsia="Times New Roman"/>
          <w:szCs w:val="24"/>
        </w:rPr>
        <w:t>ρχίζει η συνεδρίαση.</w:t>
      </w:r>
    </w:p>
    <w:p w14:paraId="6338F5F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Εισερχόμα</w:t>
      </w:r>
      <w:r>
        <w:rPr>
          <w:rFonts w:eastAsia="Times New Roman" w:cs="Times New Roman"/>
          <w:szCs w:val="24"/>
        </w:rPr>
        <w:t xml:space="preserve">στε </w:t>
      </w:r>
      <w:r>
        <w:rPr>
          <w:rFonts w:eastAsia="Times New Roman" w:cs="Times New Roman"/>
          <w:szCs w:val="24"/>
        </w:rPr>
        <w:t xml:space="preserve">στην </w:t>
      </w:r>
    </w:p>
    <w:p w14:paraId="6338F5FE" w14:textId="77777777" w:rsidR="00401C51" w:rsidRDefault="00794512">
      <w:pPr>
        <w:spacing w:line="600" w:lineRule="auto"/>
        <w:ind w:firstLine="720"/>
        <w:jc w:val="center"/>
        <w:rPr>
          <w:rFonts w:eastAsia="Times New Roman" w:cs="Times New Roman"/>
          <w:b/>
          <w:szCs w:val="24"/>
        </w:rPr>
      </w:pPr>
      <w:r w:rsidRPr="0084649D">
        <w:rPr>
          <w:rFonts w:eastAsia="Times New Roman" w:cs="Times New Roman"/>
          <w:b/>
          <w:szCs w:val="24"/>
        </w:rPr>
        <w:t>ΕΙΔΙΚΗ ΗΜΕΡΗΣΙΑ ΔΙΑΤΑΞΗ</w:t>
      </w:r>
    </w:p>
    <w:p w14:paraId="6338F5F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Συζήτηση και ψηφοφορία επί της προτάσεως του Πρωθυπουργού για παροχή ψήφου εμπιστοσύνης στην Κυβέρνηση, σύμφωνα με τα άρθρα 84 του Συντάγματος και 141 του Κανονισμού της Βουλής. </w:t>
      </w:r>
    </w:p>
    <w:p w14:paraId="6338F60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του ΣΥΡΙΖΑ κ. Ηλί</w:t>
      </w:r>
      <w:r>
        <w:rPr>
          <w:rFonts w:eastAsia="Times New Roman" w:cs="Times New Roman"/>
          <w:szCs w:val="24"/>
        </w:rPr>
        <w:t xml:space="preserve">ας Καματερός. </w:t>
      </w:r>
    </w:p>
    <w:p w14:paraId="6338F601"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Καλημέρα σας, κυρίες και κύριοι συνάδελφοι, λίγοι αλλά εκλεκτοί στην Αίθουσα. </w:t>
      </w:r>
    </w:p>
    <w:p w14:paraId="6338F60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Πολλή κουβέντα γίνεται μετά τη χθεσινή συζήτηση στην Ολομέλεια. Όλοι λένε ότι έπεσε το επίπεδο </w:t>
      </w:r>
      <w:r>
        <w:rPr>
          <w:rFonts w:eastAsia="Times New Roman" w:cs="Times New Roman"/>
          <w:szCs w:val="24"/>
        </w:rPr>
        <w:t>συζήτηση</w:t>
      </w:r>
      <w:r>
        <w:rPr>
          <w:rFonts w:eastAsia="Times New Roman" w:cs="Times New Roman"/>
          <w:szCs w:val="24"/>
        </w:rPr>
        <w:t>ς</w:t>
      </w:r>
      <w:r>
        <w:rPr>
          <w:rFonts w:eastAsia="Times New Roman" w:cs="Times New Roman"/>
          <w:szCs w:val="24"/>
        </w:rPr>
        <w:t xml:space="preserve"> στη Βουλή. Εγώ λέω ότι το επίπεδο της Αξ</w:t>
      </w:r>
      <w:r>
        <w:rPr>
          <w:rFonts w:eastAsia="Times New Roman" w:cs="Times New Roman"/>
          <w:szCs w:val="24"/>
        </w:rPr>
        <w:t xml:space="preserve">ιωματικής Αντιπολίτευσης φάνηκε χθες πόσο χαμηλό είναι. </w:t>
      </w:r>
    </w:p>
    <w:p w14:paraId="6338F60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ομιλία του κυρίου Πρωθυπουργού στην εισήγησή του, ήταν καθαρά πολιτική. Αναφέρθηκε σε όλα τα ζητήματα και για το τι έγινε και για το πρόγραμμα που έχει η Κυβέρνηση του ΣΥΡΙΖΑ για το επόμενο διάστημ</w:t>
      </w:r>
      <w:r>
        <w:rPr>
          <w:rFonts w:eastAsia="Times New Roman" w:cs="Times New Roman"/>
          <w:szCs w:val="24"/>
        </w:rPr>
        <w:t xml:space="preserve">α και για τα </w:t>
      </w:r>
      <w:r>
        <w:rPr>
          <w:rFonts w:eastAsia="Times New Roman" w:cs="Times New Roman"/>
          <w:szCs w:val="24"/>
        </w:rPr>
        <w:lastRenderedPageBreak/>
        <w:t xml:space="preserve">μέτρα τα οποία παίρνουμε και εξήγησε ότι δεν είναι μόνιμα και ευκαιριακά ούτε προεκλογικά. Άλλοι είναι αυτοί οι οποίοι προσπαθούν να μεταφέρουν τη συζήτηση σε κουτσομπολίστικο επίπεδο. </w:t>
      </w:r>
    </w:p>
    <w:p w14:paraId="6338F60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Ακούγοντας χθες τον Αρχηγό της Αξιωματικής Αντιπολίτευσης</w:t>
      </w:r>
      <w:r>
        <w:rPr>
          <w:rFonts w:eastAsia="Times New Roman" w:cs="Times New Roman"/>
          <w:szCs w:val="24"/>
        </w:rPr>
        <w:t xml:space="preserve"> ήταν σα να διάβαζα κάτι μικρά σχολιάκια κουτσομπολίστικα σε διάφορες εφημερίδες, αυτά που λέμε παραπολιτικά και άλλα. Ακόμη και </w:t>
      </w:r>
      <w:r>
        <w:rPr>
          <w:rFonts w:eastAsia="Times New Roman" w:cs="Times New Roman"/>
          <w:szCs w:val="24"/>
          <w:lang w:val="en-US"/>
        </w:rPr>
        <w:t>life</w:t>
      </w:r>
      <w:r w:rsidRPr="008C6ADC">
        <w:rPr>
          <w:rFonts w:eastAsia="Times New Roman" w:cs="Times New Roman"/>
          <w:szCs w:val="24"/>
        </w:rPr>
        <w:t xml:space="preserve"> </w:t>
      </w:r>
      <w:r>
        <w:rPr>
          <w:rFonts w:eastAsia="Times New Roman" w:cs="Times New Roman"/>
          <w:szCs w:val="24"/>
          <w:lang w:val="en-US"/>
        </w:rPr>
        <w:t>style</w:t>
      </w:r>
      <w:r w:rsidRPr="008C6ADC">
        <w:rPr>
          <w:rFonts w:eastAsia="Times New Roman" w:cs="Times New Roman"/>
          <w:szCs w:val="24"/>
        </w:rPr>
        <w:t xml:space="preserve"> </w:t>
      </w:r>
      <w:r>
        <w:rPr>
          <w:rFonts w:eastAsia="Times New Roman" w:cs="Times New Roman"/>
          <w:szCs w:val="24"/>
        </w:rPr>
        <w:t xml:space="preserve">θα μπορούσα να πω. Εν πάση περιπτώσει, εγώ δεν θέλω να υποτιμήσω αυτήν εδώ την κίνηση της Αξιωματικής Αντιπολίτευσης ιδιαίτερα του Αρχηγού της. Σίγουρα θέλει να μετατοπίσει τη συζήτηση, γιατί δεν μπορεί να αντιπαρατεθεί στο οικονομικό πεδίο και γενικότερα </w:t>
      </w:r>
      <w:r>
        <w:rPr>
          <w:rFonts w:eastAsia="Times New Roman" w:cs="Times New Roman"/>
          <w:szCs w:val="24"/>
        </w:rPr>
        <w:t>στο πολιτικό. Γιατί δεν μπορεί να πει καθαρά το πρόγραμμά του, όπως είπε και ο κύριος Πρωθυπουργός, διότι θα εκτεθεί. Όμως, εγώ δεν θέλω να υποτιμήσω σαν αφελή την προσπάθεια να μετατοπίσω τη συζήτηση στο κουτσομπολιό και στα προσωπικά. Είναι μια τακτική π</w:t>
      </w:r>
      <w:r>
        <w:rPr>
          <w:rFonts w:eastAsia="Times New Roman" w:cs="Times New Roman"/>
          <w:szCs w:val="24"/>
        </w:rPr>
        <w:t xml:space="preserve">ου σε άλλες χώρες πιάνει και διαδίδεται πολύ γρήγορα, ιδιαίτερα με τις νέες τεχνολογίες και ξέρουμε ότι προσπαθούν να επηρεάσουν τους λαούς, </w:t>
      </w:r>
      <w:r>
        <w:rPr>
          <w:rFonts w:eastAsia="Times New Roman" w:cs="Times New Roman"/>
          <w:szCs w:val="24"/>
        </w:rPr>
        <w:lastRenderedPageBreak/>
        <w:t>τον κόσμο, τους πολίτες να ψηφίζουν με βάση αυτά τα χαρακτηριστικά και όχι πολιτικά. Ας μην το υποτιμήσουμε, λοιπόν</w:t>
      </w:r>
      <w:r>
        <w:rPr>
          <w:rFonts w:eastAsia="Times New Roman" w:cs="Times New Roman"/>
          <w:szCs w:val="24"/>
        </w:rPr>
        <w:t>, και εμείς.</w:t>
      </w:r>
    </w:p>
    <w:p w14:paraId="6338F60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Βέβαια, όταν ο άλλος σε κατηγορεί και είσαι υποχρεωμένος να απαντήσεις, αναγκαστικά παίζεις σε αυτό το πεδίο το οποίο δεν είναι καθόλου καλό για εμάς. </w:t>
      </w:r>
    </w:p>
    <w:p w14:paraId="6338F60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Εγώ θα το έβλεπα ως εξής: Κοιτάτε, όλα αυτά τα χρόνια, τις δεκαετίες ολόκληρες στη νεότερη </w:t>
      </w:r>
      <w:r>
        <w:rPr>
          <w:rFonts w:eastAsia="Times New Roman" w:cs="Times New Roman"/>
          <w:szCs w:val="24"/>
        </w:rPr>
        <w:t>ιστορία του τόπου μας, στη συνείδηση του λαού η Αριστερά έχει καταξιωθεί σαν η δύναμη που παλεύει για τη δικαιοσύνη, για την ισότητα, την αλληλεγγύη. Αυτό το έχει καταφέρει μέσα από τους αγώνες της σε όλα τα ζητήματα του τόπου μας το τελευταίο διάστημα στη</w:t>
      </w:r>
      <w:r>
        <w:rPr>
          <w:rFonts w:eastAsia="Times New Roman" w:cs="Times New Roman"/>
          <w:szCs w:val="24"/>
        </w:rPr>
        <w:t xml:space="preserve"> νεότερη ιστορία της. </w:t>
      </w:r>
    </w:p>
    <w:p w14:paraId="6338F60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Σε όλη αυτή τη διαδικασία, αυτοί που είχαν την εξουσία, οι λεγόμενοι νικητές και μετά τον Εμφύλιο, φρόντισαν είτε με καταστολή είτε με τις παρακρατικές οργανώσεις να αντιμετωπίσουν το φαινόμενο είτε με διάφορα ιδεολογήματα ότι αυτοί </w:t>
      </w:r>
      <w:r>
        <w:rPr>
          <w:rFonts w:eastAsia="Times New Roman" w:cs="Times New Roman"/>
          <w:szCs w:val="24"/>
        </w:rPr>
        <w:t xml:space="preserve">δεν πρόκειται να κυβερνήσουν ποτέ, αυτά που λένε δεν εφαρμόζονται, είναι ανέφικτα, είναι εκτός τόπου και χρόνου, δεν απειλούνταν </w:t>
      </w:r>
      <w:r>
        <w:rPr>
          <w:rFonts w:eastAsia="Times New Roman" w:cs="Times New Roman"/>
          <w:szCs w:val="24"/>
        </w:rPr>
        <w:t xml:space="preserve">δηλαδή, </w:t>
      </w:r>
      <w:r>
        <w:rPr>
          <w:rFonts w:eastAsia="Times New Roman" w:cs="Times New Roman"/>
          <w:szCs w:val="24"/>
        </w:rPr>
        <w:t>η εξουσία τους από τους αγώνες της Αριστεράς. Όταν, όμως, η Αριστερά έβαλε θέμα εξουσίας και πήρε την Κυβέρνηση, τότε τ</w:t>
      </w:r>
      <w:r>
        <w:rPr>
          <w:rFonts w:eastAsia="Times New Roman" w:cs="Times New Roman"/>
          <w:szCs w:val="24"/>
        </w:rPr>
        <w:t xml:space="preserve">α πράγματα άλλαξαν. </w:t>
      </w:r>
    </w:p>
    <w:p w14:paraId="6338F608" w14:textId="77777777" w:rsidR="00401C51" w:rsidRDefault="00794512">
      <w:pPr>
        <w:spacing w:line="600" w:lineRule="auto"/>
        <w:ind w:firstLine="709"/>
        <w:jc w:val="both"/>
        <w:rPr>
          <w:rFonts w:eastAsia="Times New Roman" w:cs="Times New Roman"/>
          <w:szCs w:val="24"/>
        </w:rPr>
      </w:pPr>
      <w:r>
        <w:rPr>
          <w:rFonts w:eastAsia="Times New Roman" w:cs="Times New Roman"/>
          <w:szCs w:val="24"/>
        </w:rPr>
        <w:t>Τότε άρχισε το τροπάριο: «Για λίγο είναι, θα φύγουν». Όταν αυτό δεν γινόταν, έλεγαν: «Είναι ψεύτες, γιατί άλλα έλεγαν και άλλα έκαναν». Φυσικά αγνοούν σκόπιμα ή αποσιωπούν ό,τι έγινε. Και τα είπε ο Πρωθυπουργός χθες. Το έχουμε συζητήσε</w:t>
      </w:r>
      <w:r>
        <w:rPr>
          <w:rFonts w:eastAsia="Times New Roman" w:cs="Times New Roman"/>
          <w:szCs w:val="24"/>
        </w:rPr>
        <w:t>ι πολλές φορές. Μπήκε στην κρίση του λαού τον Σεπτέμβριο του 2015 και ξαναπήρε η Κυβέρνηση του ΣΥΡΙΖΑ, με τους ΑΝΕΛ τότε, την εμπιστοσύνη του λαού. Τώρα τελευταία βλέπουν ότι, αφού πια εξαντλείται η τετραετία και η αριστερή παρένθεση έγινε η μοναδική των τ</w:t>
      </w:r>
      <w:r>
        <w:rPr>
          <w:rFonts w:eastAsia="Times New Roman" w:cs="Times New Roman"/>
          <w:szCs w:val="24"/>
        </w:rPr>
        <w:t xml:space="preserve">ελευταίων καιρών Κυβέρνηση που εξαντλεί την </w:t>
      </w:r>
      <w:r>
        <w:rPr>
          <w:rFonts w:eastAsia="Times New Roman" w:cs="Times New Roman"/>
          <w:szCs w:val="24"/>
        </w:rPr>
        <w:lastRenderedPageBreak/>
        <w:t xml:space="preserve">τετραετία, το μόνο στο οποίο έχουν να καταφύγουν είναι: «Όλοι ίδιοι είναι. Είναι κι αυτοί είναι σαν κι εμάς. Δεν είναι αριστεροί. Να, κοιτάτε. Κάνουν αυτά που κάναμε κι εμείς». Πολύ σοβαρό επιχείρημα. </w:t>
      </w:r>
    </w:p>
    <w:p w14:paraId="6338F60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xml:space="preserve">, αυτό δικαιώνει αυτό που είπα στην αρχή: την ηθική ηγεμονία της Αριστεράς. Και όσο και αν θέλουν να την θίξουν, ακόμα και σε επίπεδο κουτσομπολιού, δεν μπορούν να το κάνουν, γιατί φυσικά δεν μπορεί να συμψηφιστεί όλη τους η πορεία και η πολιτική τους και </w:t>
      </w:r>
      <w:r>
        <w:rPr>
          <w:rFonts w:eastAsia="Times New Roman" w:cs="Times New Roman"/>
          <w:szCs w:val="24"/>
        </w:rPr>
        <w:t xml:space="preserve">η προσωπική τους ζωή με τους αγώνες, τις θυσίες και το ήθος της Αριστεράς όλα αυτά τα χρόνια. </w:t>
      </w:r>
    </w:p>
    <w:p w14:paraId="6338F60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τη σύγκριση </w:t>
      </w:r>
      <w:r>
        <w:rPr>
          <w:rFonts w:eastAsia="Times New Roman" w:cs="Times New Roman"/>
          <w:szCs w:val="24"/>
        </w:rPr>
        <w:t xml:space="preserve">τού </w:t>
      </w:r>
      <w:r>
        <w:rPr>
          <w:rFonts w:eastAsia="Times New Roman" w:cs="Times New Roman"/>
          <w:szCs w:val="24"/>
        </w:rPr>
        <w:t>ότι δεν είμαστε όλοι ίδιοι πολιτικά να την κάνω επικεντρώνοντας την προσοχή μου σε ένα θέμα, για το οποίο έχω και μια ευθύνη</w:t>
      </w:r>
      <w:r>
        <w:rPr>
          <w:rFonts w:eastAsia="Times New Roman" w:cs="Times New Roman"/>
          <w:szCs w:val="24"/>
        </w:rPr>
        <w:t>: για τη νησιωτικότητα.</w:t>
      </w:r>
    </w:p>
    <w:p w14:paraId="6338F60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Πώς αντιμετώπισαν τη νησιωτικότητα πριν από τη δική μας Κυβέρνηση; Είχαμε έναν συντελεστή ΦΠΑ μειωμένο και άλλα ένα, δύο μέτρα. Από εκεί και πέρα, όταν αναλάβαμε, βρήκαμε μια Γραμματεία Νησιωτικής Πολιτικής, η </w:t>
      </w:r>
      <w:r>
        <w:rPr>
          <w:rFonts w:eastAsia="Times New Roman" w:cs="Times New Roman"/>
          <w:szCs w:val="24"/>
        </w:rPr>
        <w:lastRenderedPageBreak/>
        <w:t>οποία ασχολούνταν μόνο</w:t>
      </w:r>
      <w:r>
        <w:rPr>
          <w:rFonts w:eastAsia="Times New Roman" w:cs="Times New Roman"/>
          <w:szCs w:val="24"/>
        </w:rPr>
        <w:t xml:space="preserve"> με τη μεταφορά νερού με υδροφόρες, πώς θα μεταφέρουμε νερό στα νησιά. Αυτή ήταν η νησιωτική πολιτική. Όταν αναλάβαμε, αναβαθμίσαμε τη Γραμματεία και ιδρύσαμε Υπουργείο Νησιωτικής Πολιτικής.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δεν υπάρχει νησί που να έχει πρόβλημα με νερό. Έχ</w:t>
      </w:r>
      <w:r>
        <w:rPr>
          <w:rFonts w:eastAsia="Times New Roman" w:cs="Times New Roman"/>
          <w:szCs w:val="24"/>
        </w:rPr>
        <w:t>ει γίνει αφαλάτωση σε όλα τα νησιά. Έχει λυθεί το πρόβλημα της αφαλάτωσης. Αυτοί όμως –και εδώ κοιτάξτε το ήθος- προτιμούσαν να έχουν την υδροφόρα για να κερδοσκοπούν κάποιοι και να μένουν και τα νησιά χωρίς νερό για αρκετά μεγάλο διάστημα.</w:t>
      </w:r>
    </w:p>
    <w:p w14:paraId="6338F60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Όταν εμείς λέγα</w:t>
      </w:r>
      <w:r>
        <w:rPr>
          <w:rFonts w:eastAsia="Times New Roman" w:cs="Times New Roman"/>
          <w:szCs w:val="24"/>
        </w:rPr>
        <w:t xml:space="preserve">με ότι πρέπει να εφαρμοστεί το μεταφορικό ισοδύναμο για να άρουμε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ανισότητα των αποστάσεων και του αποκλεισμού των νησιών, έλεγαν ότι αυτό δεν γίνεται γιατί χρειάζονται πολλά χρήματα και είναι αδύνατον. Μάλιστα, όταν έμπαινε θέμα διατήρησης ή όχι</w:t>
      </w:r>
      <w:r>
        <w:rPr>
          <w:rFonts w:eastAsia="Times New Roman" w:cs="Times New Roman"/>
          <w:szCs w:val="24"/>
        </w:rPr>
        <w:t xml:space="preserve"> των συντελεστών ΦΠΑ στα νησιά, έλεγαν «εμείς δεν θέλουμε». Το είπαν και οι Περιφερειάρχες και του Βορείου και του Νοτίου Αιγαίου…</w:t>
      </w:r>
    </w:p>
    <w:p w14:paraId="6338F60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338F60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Σύντομα θα τελειώσω. Παρακαλώ, την ανοχή </w:t>
      </w:r>
      <w:r>
        <w:rPr>
          <w:rFonts w:eastAsia="Times New Roman" w:cs="Times New Roman"/>
          <w:szCs w:val="24"/>
        </w:rPr>
        <w:t>σας, κύριε Πρόεδρε.</w:t>
      </w:r>
    </w:p>
    <w:p w14:paraId="6338F60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Έλεγαν: «Δεν θέλουμε το μεταφορικό ισοδύναμο. Αφήστε μας τον ΦΠΑ και δεν χρειάζεται το μεταφορικό ισοδύναμο γιατί είναι ψίχουλα». </w:t>
      </w:r>
    </w:p>
    <w:p w14:paraId="6338F61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Εμείς, βέβαια, είπαμε -και λέμε- ότι και το μεταφορικό ισοδύναμο θα κάνουμε και τους μειωμένους συντελεστ</w:t>
      </w:r>
      <w:r>
        <w:rPr>
          <w:rFonts w:eastAsia="Times New Roman" w:cs="Times New Roman"/>
          <w:szCs w:val="24"/>
        </w:rPr>
        <w:t xml:space="preserve">ές ΦΠΑ στην ώρα τους και όταν μπορούμε θα επαναφέρουμε. Προς το παρόν ισχύουν και παραμένουν. Και δεν πρόκειται να αυξηθούν οι μειωμένοι συντελεστές στα πέντε νησιά. Το μεταφορικό ισοδύναμο και εφαρμόζεται και κανείς δεν μπορεί να πιστέψει ότι έχει τέτοια </w:t>
      </w:r>
      <w:r>
        <w:rPr>
          <w:rFonts w:eastAsia="Times New Roman" w:cs="Times New Roman"/>
          <w:szCs w:val="24"/>
        </w:rPr>
        <w:t>αποτελέσματα, δεν μπορεί να πιστέψει ότι οι επιβάτες μεταφέρονται με έκπτωση πάνω από το 50%, τα εμπορεύματα πάνω από 50%. Ακόμα και τώρα τελευταία πιλοτικά στα τριάντα τρία νησιά έχουμε μείωση της τιμής των καυσίμων</w:t>
      </w:r>
      <w:r w:rsidRPr="00D56BBE">
        <w:rPr>
          <w:rFonts w:eastAsia="Times New Roman" w:cs="Times New Roman"/>
          <w:szCs w:val="24"/>
        </w:rPr>
        <w:t xml:space="preserve">, </w:t>
      </w:r>
      <w:r>
        <w:rPr>
          <w:rFonts w:eastAsia="Times New Roman" w:cs="Times New Roman"/>
          <w:szCs w:val="24"/>
        </w:rPr>
        <w:t>στα νησιά, που κανένας δεν τόλμησε όχι</w:t>
      </w:r>
      <w:r>
        <w:rPr>
          <w:rFonts w:eastAsia="Times New Roman" w:cs="Times New Roman"/>
          <w:szCs w:val="24"/>
        </w:rPr>
        <w:t xml:space="preserve"> μόνο να το κάνει, αλλά </w:t>
      </w:r>
      <w:r>
        <w:rPr>
          <w:rFonts w:eastAsia="Times New Roman" w:cs="Times New Roman"/>
          <w:szCs w:val="24"/>
        </w:rPr>
        <w:lastRenderedPageBreak/>
        <w:t>ούτε να το φανταστεί. Σύντομα θα γίνει και στα αεροπλάνα. Έχει ψηφιστεί, αλλά ακόμα δεν έχει εφαρμοστεί. Το αντίστοιχο ποσό θα αφαιρεθεί και στα αεροπορικά εισιτήρια.</w:t>
      </w:r>
    </w:p>
    <w:p w14:paraId="6338F611"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w:t>
      </w:r>
      <w:r w:rsidRPr="00DA2D8E">
        <w:rPr>
          <w:rFonts w:eastAsia="Times New Roman" w:cs="Times New Roman"/>
          <w:b/>
          <w:szCs w:val="24"/>
        </w:rPr>
        <w:t>Γεώργιος Βαρεμένος):</w:t>
      </w:r>
      <w:r>
        <w:rPr>
          <w:rFonts w:eastAsia="Times New Roman" w:cs="Times New Roman"/>
          <w:b/>
          <w:szCs w:val="24"/>
        </w:rPr>
        <w:t xml:space="preserve"> </w:t>
      </w:r>
      <w:r>
        <w:rPr>
          <w:rFonts w:eastAsia="Times New Roman" w:cs="Times New Roman"/>
          <w:szCs w:val="24"/>
        </w:rPr>
        <w:t>Κύριε Καματερέ, ολοκληρώστε, παρ</w:t>
      </w:r>
      <w:r>
        <w:rPr>
          <w:rFonts w:eastAsia="Times New Roman" w:cs="Times New Roman"/>
          <w:szCs w:val="24"/>
        </w:rPr>
        <w:t>ακαλώ.</w:t>
      </w:r>
    </w:p>
    <w:p w14:paraId="6338F612" w14:textId="77777777" w:rsidR="00401C51" w:rsidRDefault="00794512">
      <w:pPr>
        <w:spacing w:line="600" w:lineRule="auto"/>
        <w:ind w:firstLine="720"/>
        <w:jc w:val="both"/>
        <w:rPr>
          <w:rFonts w:eastAsia="Times New Roman" w:cs="Times New Roman"/>
          <w:szCs w:val="24"/>
        </w:rPr>
      </w:pPr>
      <w:r w:rsidRPr="005F3DA2">
        <w:rPr>
          <w:rFonts w:eastAsia="Times New Roman" w:cs="Times New Roman"/>
          <w:b/>
          <w:szCs w:val="24"/>
        </w:rPr>
        <w:t>ΗΛΙΑΣ ΚΑΜΑΤΕΡΟΣ:</w:t>
      </w:r>
      <w:r>
        <w:rPr>
          <w:rFonts w:eastAsia="Times New Roman" w:cs="Times New Roman"/>
          <w:szCs w:val="24"/>
        </w:rPr>
        <w:t xml:space="preserve"> Πάντα με εμένα είστε πάρα πολύ αυστηρός. Τελειώνω, κύριε Πρόεδρε. Εν πάση περιπτώσει, επιτρέψτε μου για τη νησιωτική πολιτική ένα λεπτό ακόμα.</w:t>
      </w:r>
    </w:p>
    <w:p w14:paraId="6338F61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Αυτό εδώ δείχνει τη διαφορά όχι απλά διαχείρισης, αλλά πολιτικής, πώς κανείς βλέπει τις α</w:t>
      </w:r>
      <w:r>
        <w:rPr>
          <w:rFonts w:eastAsia="Times New Roman" w:cs="Times New Roman"/>
          <w:szCs w:val="24"/>
        </w:rPr>
        <w:t xml:space="preserve">νισότητες και πώς προσπαθεί να τις καλύψει. </w:t>
      </w:r>
    </w:p>
    <w:p w14:paraId="6338F61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Λόγω χρόνου δεν μπορώ να μιλήσω για την παιδεία στα μικρά νησιά. Για παράδειγμα, θα αναφέρω το Αγαθονήσι, που έχει δύο παιδιά στον παιδικό σταθμό, ένα στο </w:t>
      </w:r>
      <w:r>
        <w:rPr>
          <w:rFonts w:eastAsia="Times New Roman" w:cs="Times New Roman"/>
          <w:szCs w:val="24"/>
        </w:rPr>
        <w:t>δημοτικό</w:t>
      </w:r>
      <w:r>
        <w:rPr>
          <w:rFonts w:eastAsia="Times New Roman" w:cs="Times New Roman"/>
          <w:szCs w:val="24"/>
        </w:rPr>
        <w:t xml:space="preserve">, ένα στο </w:t>
      </w:r>
      <w:r>
        <w:rPr>
          <w:rFonts w:eastAsia="Times New Roman" w:cs="Times New Roman"/>
          <w:szCs w:val="24"/>
        </w:rPr>
        <w:t>γυμνάσιο</w:t>
      </w:r>
      <w:r>
        <w:rPr>
          <w:rFonts w:eastAsia="Times New Roman" w:cs="Times New Roman"/>
          <w:szCs w:val="24"/>
        </w:rPr>
        <w:t xml:space="preserve">, δύο στο </w:t>
      </w:r>
      <w:r>
        <w:rPr>
          <w:rFonts w:eastAsia="Times New Roman" w:cs="Times New Roman"/>
          <w:szCs w:val="24"/>
        </w:rPr>
        <w:t xml:space="preserve">λύκειο </w:t>
      </w:r>
      <w:r>
        <w:rPr>
          <w:rFonts w:eastAsia="Times New Roman" w:cs="Times New Roman"/>
          <w:szCs w:val="24"/>
        </w:rPr>
        <w:t>και έχει επτά</w:t>
      </w:r>
      <w:r>
        <w:rPr>
          <w:rFonts w:eastAsia="Times New Roman" w:cs="Times New Roman"/>
          <w:szCs w:val="24"/>
        </w:rPr>
        <w:t xml:space="preserve"> με οκτώ δασκάλους και καθηγητές, κάτι το οποίο δεν είχε πριν. Τα σχολεία στα ακριτικά νησιά –Κάσο, Καστελόριζο, </w:t>
      </w:r>
      <w:r>
        <w:rPr>
          <w:rFonts w:eastAsia="Times New Roman" w:cs="Times New Roman"/>
          <w:szCs w:val="24"/>
        </w:rPr>
        <w:lastRenderedPageBreak/>
        <w:t>Νίσυρο- έχουν έγκαιρα τους καθηγητές τους και τους δασκάλους που δεν είχαν ως τώρα, τους γιατρούς, που πηγαίνουν στα νησιά και δεν υπήρχαν. Όχι</w:t>
      </w:r>
      <w:r>
        <w:rPr>
          <w:rFonts w:eastAsia="Times New Roman" w:cs="Times New Roman"/>
          <w:szCs w:val="24"/>
        </w:rPr>
        <w:t xml:space="preserve"> ότι τα έχουμε λύσει τα προβλήματα. Υπάρχουν ακόμα πάρα πολλά. Το είπε και ο Πρωθυπουργός, ότι δεν έχουμε γυρίσει στο 2009 και έχουμε ακόμα δρόμο, αλλά είμαστε σε μια αντίστροφη πορεία. Είμαστε σε μια πορεία ανάκαμψης. Αυτό κανείς δεν μπορεί να το αμφισβητ</w:t>
      </w:r>
      <w:r>
        <w:rPr>
          <w:rFonts w:eastAsia="Times New Roman" w:cs="Times New Roman"/>
          <w:szCs w:val="24"/>
        </w:rPr>
        <w:t>ήσει όσο και αν προσπαθεί η Αντιπολίτευση να το αλλάξει.</w:t>
      </w:r>
    </w:p>
    <w:p w14:paraId="6338F61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Δεν είμαστε ίδιοι, λοιπόν. Δεν έχουμε το ίδιο πρόγραμμα. Αυτοί βλέπουν τον πολίτη σαν εχθρό και όργανο εκμετάλλευσης για τον πολιτισμό τους και την εξουσία τους. Έτσι έκλεισαν τα γραφεία στα νησιά. Έ</w:t>
      </w:r>
      <w:r>
        <w:rPr>
          <w:rFonts w:eastAsia="Times New Roman" w:cs="Times New Roman"/>
          <w:szCs w:val="24"/>
        </w:rPr>
        <w:t xml:space="preserve">τσι τα νοσοκομεία τα έκαναν ένα. Εμείς βλέπουμε τους πολίτες </w:t>
      </w:r>
      <w:r>
        <w:rPr>
          <w:rFonts w:eastAsia="Times New Roman" w:cs="Times New Roman"/>
          <w:szCs w:val="24"/>
        </w:rPr>
        <w:t xml:space="preserve">ως </w:t>
      </w:r>
      <w:r>
        <w:rPr>
          <w:rFonts w:eastAsia="Times New Roman" w:cs="Times New Roman"/>
          <w:szCs w:val="24"/>
        </w:rPr>
        <w:t>συνανθρώπους μας για μια πιο δίκαιη κοινωνία. Την εξουσία σαν θετική διάκριση τη βλέπουμε εμείς, για την αντικατάσταση των αδικιών.</w:t>
      </w:r>
    </w:p>
    <w:p w14:paraId="6338F61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Αυτό κρίνεται στις εκλογές του Οκτωβρίου, αγαπητοί συνάδελφο</w:t>
      </w:r>
      <w:r>
        <w:rPr>
          <w:rFonts w:eastAsia="Times New Roman" w:cs="Times New Roman"/>
          <w:szCs w:val="24"/>
        </w:rPr>
        <w:t xml:space="preserve">ι. Αυτό κρίνεται, όμως, και τώρα στις </w:t>
      </w:r>
      <w:r>
        <w:rPr>
          <w:rFonts w:eastAsia="Times New Roman" w:cs="Times New Roman"/>
          <w:szCs w:val="24"/>
        </w:rPr>
        <w:t>ευρωεκλογές</w:t>
      </w:r>
      <w:r>
        <w:rPr>
          <w:rFonts w:eastAsia="Times New Roman" w:cs="Times New Roman"/>
          <w:szCs w:val="24"/>
        </w:rPr>
        <w:t>.</w:t>
      </w:r>
    </w:p>
    <w:p w14:paraId="6338F61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Εγγύησή μας είναι το ήθος, το πλεονέκτημα της Αριστεράς, που εμείς διαφυλάσσουμε. Και απολογούμαστε στον λαό. Δεν απολογούμαστε σε αυτούς. Γιατί ο λαός μάς κρίνει και όχι αυτοί που θεωρούν ότι έχουν ιδιοκτ</w:t>
      </w:r>
      <w:r>
        <w:rPr>
          <w:rFonts w:eastAsia="Times New Roman" w:cs="Times New Roman"/>
          <w:szCs w:val="24"/>
        </w:rPr>
        <w:t>ησία τους την εξουσία, για να καλύπτουν και να εξυπηρετούν τα ανομήματά τους.</w:t>
      </w:r>
    </w:p>
    <w:p w14:paraId="6338F61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Ευχαριστώ για την ανοχή σας, κύριε Πρόεδρε.</w:t>
      </w:r>
    </w:p>
    <w:p w14:paraId="6338F619" w14:textId="77777777" w:rsidR="00401C51" w:rsidRDefault="00794512">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Και εγώ.</w:t>
      </w:r>
    </w:p>
    <w:p w14:paraId="6338F61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w:t>
      </w:r>
      <w:r>
        <w:rPr>
          <w:rFonts w:eastAsia="Times New Roman" w:cs="Times New Roman"/>
          <w:szCs w:val="24"/>
        </w:rPr>
        <w:t xml:space="preserve">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w:t>
      </w:r>
      <w:r>
        <w:rPr>
          <w:rFonts w:eastAsia="Times New Roman" w:cs="Times New Roman"/>
          <w:szCs w:val="24"/>
        </w:rPr>
        <w:lastRenderedPageBreak/>
        <w:t>Ελλήνων, τριάντα οκτώ μαθητές και μαθήτρι</w:t>
      </w:r>
      <w:r>
        <w:rPr>
          <w:rFonts w:eastAsia="Times New Roman" w:cs="Times New Roman"/>
          <w:szCs w:val="24"/>
        </w:rPr>
        <w:t>ες και τρεις συνοδοί εκπαιδευτικοί από το 2</w:t>
      </w:r>
      <w:r w:rsidRPr="00CB351F">
        <w:rPr>
          <w:rFonts w:eastAsia="Times New Roman" w:cs="Times New Roman"/>
          <w:szCs w:val="24"/>
          <w:vertAlign w:val="superscript"/>
        </w:rPr>
        <w:t>ο</w:t>
      </w:r>
      <w:r>
        <w:rPr>
          <w:rFonts w:eastAsia="Times New Roman" w:cs="Times New Roman"/>
          <w:szCs w:val="24"/>
        </w:rPr>
        <w:t xml:space="preserve"> Γενικό Λύκειο Ηρακλείου Αττικής. </w:t>
      </w:r>
    </w:p>
    <w:p w14:paraId="6338F61B" w14:textId="77777777" w:rsidR="00401C51" w:rsidRDefault="00794512">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338F61C"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338F61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λόγο έχει ο κ. Λαγός από τη Χρυσή Αυγή.</w:t>
      </w:r>
    </w:p>
    <w:p w14:paraId="6338F61E"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w:t>
      </w:r>
    </w:p>
    <w:p w14:paraId="6338F61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Υπήρξε μια κοκορ</w:t>
      </w:r>
      <w:r>
        <w:rPr>
          <w:rFonts w:eastAsia="Times New Roman" w:cs="Times New Roman"/>
          <w:szCs w:val="24"/>
        </w:rPr>
        <w:t xml:space="preserve">ομαχία που ξεκίνησε χθες, καθ’ ό,τι πλησιάζουν εκλογές, έστω και οι </w:t>
      </w:r>
      <w:r>
        <w:rPr>
          <w:rFonts w:eastAsia="Times New Roman" w:cs="Times New Roman"/>
          <w:szCs w:val="24"/>
        </w:rPr>
        <w:t xml:space="preserve">ευρωεκλογές </w:t>
      </w:r>
      <w:r>
        <w:rPr>
          <w:rFonts w:eastAsia="Times New Roman" w:cs="Times New Roman"/>
          <w:szCs w:val="24"/>
        </w:rPr>
        <w:t>τώρα.</w:t>
      </w:r>
      <w:r>
        <w:rPr>
          <w:rFonts w:eastAsia="Times New Roman" w:cs="Times New Roman"/>
          <w:szCs w:val="24"/>
        </w:rPr>
        <w:t xml:space="preserve"> Και είδαμε τον Πρωθυπουργό και τον Αρχηγό της Αξιωματικής Αντιπολίτευσης να εκτοξεύουν ύβρεις ο ένας στον άλλον, να γίνονται κάποια επεισόδια εδώ. Φανταστείτε να τα είχε </w:t>
      </w:r>
      <w:r>
        <w:rPr>
          <w:rFonts w:eastAsia="Times New Roman" w:cs="Times New Roman"/>
          <w:szCs w:val="24"/>
        </w:rPr>
        <w:t xml:space="preserve">πει αυτά η Χρυσή Αυγή ή να είχε συμμετάσχει σε τίποτα τέτοια. Θα είχαν γίνει επιτροπές, θα είχαν περικοπεί μισθοί, θα μας είχαν αποβάλει από τις αίθουσες. Τώρα που τα </w:t>
      </w:r>
      <w:r>
        <w:rPr>
          <w:rFonts w:eastAsia="Times New Roman" w:cs="Times New Roman"/>
          <w:szCs w:val="24"/>
        </w:rPr>
        <w:lastRenderedPageBreak/>
        <w:t xml:space="preserve">κάνει το συνταγματικό τόξο όμως, δεν είναι τίποτα αυτό. Είναι μέσα </w:t>
      </w:r>
      <w:r>
        <w:rPr>
          <w:rFonts w:eastAsia="Times New Roman" w:cs="Times New Roman"/>
          <w:szCs w:val="24"/>
        </w:rPr>
        <w:t>στο πλαίσιο</w:t>
      </w:r>
      <w:r>
        <w:rPr>
          <w:rFonts w:eastAsia="Times New Roman" w:cs="Times New Roman"/>
          <w:szCs w:val="24"/>
        </w:rPr>
        <w:t xml:space="preserve"> του δημοκρ</w:t>
      </w:r>
      <w:r>
        <w:rPr>
          <w:rFonts w:eastAsia="Times New Roman" w:cs="Times New Roman"/>
          <w:szCs w:val="24"/>
        </w:rPr>
        <w:t>ατικού διαλόγου, στον οποίο είστε όλοι εσείς. Και φυσικά, πολύ καλά κάνετε και δεν φοβάστε ο ένας τον άλλον, ούτε δίνετε σημασία στα λεγόμενα του άλλου γιατί ξέρετε ότι όλα αυτά τα λέτε απλά για να τα πείτε. Επί της ουσίας δεν πρόκειται να γίνει τίποτα.</w:t>
      </w:r>
    </w:p>
    <w:p w14:paraId="6338F62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ναι, όμως, τρομερή η υποκρισία που έχει να κάνει με το γεγονός ότι ακούγεται από την πλευρά της Νέας Δημοκρατίας ότι η Χρυσή Αυγή συνδιαλέγεται με τον ΣΥΡΙΖΑ και από την πλευρά του ΣΥΡΙΖΑ ότι η Χρυσή Αυγή τα λέει με τη Νέα Δημοκρατία. Φυσικά, ξέρετε πάρα π</w:t>
      </w:r>
      <w:r>
        <w:rPr>
          <w:rFonts w:eastAsia="Times New Roman" w:cs="Times New Roman"/>
          <w:szCs w:val="24"/>
        </w:rPr>
        <w:t xml:space="preserve">ολύ καλά ότι εμείς δεν τα λέμε με κανέναν από εσάς. Δεν θέλουμε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επαφή με κανέναν σας. Μιλάμε μόνο με τον ελληνικό λαό.</w:t>
      </w:r>
    </w:p>
    <w:p w14:paraId="6338F62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Να δούμε, όμως, εδώ δύο-τρία πραγματάκια για το ποιος συμπορεύεται με ποιον. Γιατί δεν είναι δυνατόν τα κόμματα του δήθεν συνταγμα</w:t>
      </w:r>
      <w:r>
        <w:rPr>
          <w:rFonts w:eastAsia="Times New Roman" w:cs="Times New Roman"/>
          <w:szCs w:val="24"/>
        </w:rPr>
        <w:t xml:space="preserve">τικού τόξου, που τα έχουν κάνει πλακάκια και τα βρίσκουν μεταξύ τους μια χαρά, να </w:t>
      </w:r>
      <w:r>
        <w:rPr>
          <w:rFonts w:eastAsia="Times New Roman" w:cs="Times New Roman"/>
          <w:szCs w:val="24"/>
        </w:rPr>
        <w:lastRenderedPageBreak/>
        <w:t>έχουν ψηφίσει μαζί σύμφωνο συμβίωσης, να έχουν ψηφίσει μαζί για το τζαμί και να έχουν ψηφίσει μαζί για το τρίτο μνημόνιο, όταν ήταν εδώ πέρα η Νέα Δημοκρατία με τον Αρχηγό τη</w:t>
      </w:r>
      <w:r>
        <w:rPr>
          <w:rFonts w:eastAsia="Times New Roman" w:cs="Times New Roman"/>
          <w:szCs w:val="24"/>
        </w:rPr>
        <w:t>ς τότε τον Μεϊμαράκη και παρακαλούσε –τον Δεκαπενταύγουστο του 2015 ήταν- τον ΣΥΡΙΖΑ «φέρτε ένα μέτρο όποιο να είναι αυτό, ένα μνημόνιο, να το ψηφίσουμε επιτέλους για το καλό της Ελλάδος». Και εμείς ερχόμασταν σιδηροδέσμιοι μέσα από τα κελιά της τιμής τότε</w:t>
      </w:r>
      <w:r>
        <w:rPr>
          <w:rFonts w:eastAsia="Times New Roman" w:cs="Times New Roman"/>
          <w:szCs w:val="24"/>
        </w:rPr>
        <w:t>, που το καθεστώς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Δένδια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Αθανασίου είχαν στήσει –και θα αποδειχθούν όλα αυτά, ήδη έχουν αποδειχθεί- και φωνάζαμε ότι δεν έπρεπε φυσικά να περάσει κανένα μνημόνιο. Και να μην ξεχνάει ο ελληνικός λαός ότι όλα αυτά τα μέτρα τα έχετε ψηφίσει όλοι μα</w:t>
      </w:r>
      <w:r>
        <w:rPr>
          <w:rFonts w:eastAsia="Times New Roman" w:cs="Times New Roman"/>
          <w:szCs w:val="24"/>
        </w:rPr>
        <w:t>ζί εδώ πέρα, όταν περάσατε το πρώτο, το δεύτερο και το τρίτο μνημόνιο παρεΐτσα, αγκαλιά. Μην λέτε τώρα, σήμερα, ο ένας στον άλλον γιατί φέρνουν αυτά τα μέτρα. Τα μέτρα τα ψηφίσατε όλοι μαζί. Αφήστε, λοιπόν, τα παραμύθια και τα ψέματα.</w:t>
      </w:r>
    </w:p>
    <w:p w14:paraId="6338F62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μην πούμε </w:t>
      </w:r>
      <w:r>
        <w:rPr>
          <w:rFonts w:eastAsia="Times New Roman" w:cs="Times New Roman"/>
          <w:szCs w:val="24"/>
        </w:rPr>
        <w:t xml:space="preserve">για τη </w:t>
      </w:r>
      <w:r>
        <w:rPr>
          <w:rFonts w:eastAsia="Times New Roman" w:cs="Times New Roman"/>
          <w:szCs w:val="24"/>
        </w:rPr>
        <w:t>συμφωνία</w:t>
      </w:r>
      <w:r>
        <w:rPr>
          <w:rFonts w:eastAsia="Times New Roman" w:cs="Times New Roman"/>
          <w:szCs w:val="24"/>
        </w:rPr>
        <w:t>, την προδοσία, των Πρεσπών που η Νέα Δημοκρατία παρακαλούσε να την περάσει ο ΣΥΡΙΖΑ για να μην την χρεωθεί αυτή ή που λέει τώρα ο Αρχηγός της ότι ενώ δεν είναι καθόλου καλή η συμφωνία και ενώ δεν συμφωνεί η Νέα Δημοκρατία, αν γίνει Κυβέρνησ</w:t>
      </w:r>
      <w:r>
        <w:rPr>
          <w:rFonts w:eastAsia="Times New Roman" w:cs="Times New Roman"/>
          <w:szCs w:val="24"/>
        </w:rPr>
        <w:t>η θα την τηρήσει. Μα, πώς είναι δυνατόν; Τόσο πολύ μας κοροϊδεύετε; Είναι μια συμφωνία που δεν την σέβεστε, είναι μια συμφωνία που δεν είναι καλή, αλλά εσείς θα την τηρήσετε. Αυτό είναι το παραμύθι των πατριωτών της Νέας Δημοκρατίας. Και μη ξεχνάμε, μιλάμε</w:t>
      </w:r>
      <w:r>
        <w:rPr>
          <w:rFonts w:eastAsia="Times New Roman" w:cs="Times New Roman"/>
          <w:szCs w:val="24"/>
        </w:rPr>
        <w:t xml:space="preserve"> για μια Νέα Δημοκρατία πατριωτική που έχει πουλήσει την πατρίδα μας εδώ και σαράντα πέντε χρόνια –πατριωτικά την ξεπουλάει πάντα- και βλέπουμε μέσα στο ευρωψηφοδέλτιο να έχει τον Καιρίδη, ο οποίος έχει κάνει τρομακτικές δηλώσεις εις βάρος της πατρίδας και</w:t>
      </w:r>
      <w:r>
        <w:rPr>
          <w:rFonts w:eastAsia="Times New Roman" w:cs="Times New Roman"/>
          <w:szCs w:val="24"/>
        </w:rPr>
        <w:t xml:space="preserve"> του έθνους, για ανθρώπους που τα πιστεύουν όλα αυτά φυσικά. Κανένας από τη Νέα Δημοκρατία δεν τόλμησε να αντιδράσει. Κανείς δεν βγήκε, ούτε στέλεχος, ούτε Βουλευτής, να πει ότι </w:t>
      </w:r>
      <w:r>
        <w:rPr>
          <w:rFonts w:eastAsia="Times New Roman" w:cs="Times New Roman"/>
          <w:szCs w:val="24"/>
        </w:rPr>
        <w:lastRenderedPageBreak/>
        <w:t>αυτά τα λόγια είναι απαξιωτικά και ότι δεν θα πρέπει ο Καιρίδης να βρίσκεται σ</w:t>
      </w:r>
      <w:r>
        <w:rPr>
          <w:rFonts w:eastAsia="Times New Roman" w:cs="Times New Roman"/>
          <w:szCs w:val="24"/>
        </w:rPr>
        <w:t>το ευρωψηφοδέλτιο της Νέας Δημοκρατίας. Αλλά όχι μόνο θα είναι, αλλά έχει δοθεί και γραμμή να ψηφιστεί γιατί είναι εκλεκτός από πάνω. Και θα ψηφιστεί και θα περάσει για να είναι στο Ευρωπαϊκό Κοινοβούλιο.</w:t>
      </w:r>
    </w:p>
    <w:p w14:paraId="6338F623" w14:textId="77777777" w:rsidR="00401C51" w:rsidRDefault="00794512">
      <w:pPr>
        <w:tabs>
          <w:tab w:val="left" w:pos="1905"/>
        </w:tabs>
        <w:spacing w:line="600" w:lineRule="auto"/>
        <w:jc w:val="both"/>
        <w:rPr>
          <w:rFonts w:eastAsia="Times New Roman" w:cs="Times New Roman"/>
          <w:szCs w:val="24"/>
        </w:rPr>
      </w:pPr>
      <w:r>
        <w:rPr>
          <w:rFonts w:eastAsia="Times New Roman" w:cs="Times New Roman"/>
          <w:szCs w:val="24"/>
          <w:lang w:val="en-US"/>
        </w:rPr>
        <w:t>H</w:t>
      </w:r>
      <w:r w:rsidRPr="00C02299">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έ</w:t>
      </w:r>
      <w:r w:rsidRPr="000B2B8E">
        <w:rPr>
          <w:rFonts w:eastAsia="Times New Roman" w:cs="Times New Roman"/>
          <w:szCs w:val="24"/>
        </w:rPr>
        <w:t xml:space="preserve">α </w:t>
      </w:r>
      <w:r>
        <w:rPr>
          <w:rFonts w:eastAsia="Times New Roman" w:cs="Times New Roman"/>
          <w:szCs w:val="24"/>
        </w:rPr>
        <w:t>Δημοκρατία των πατριωτών ας</w:t>
      </w:r>
      <w:r w:rsidRPr="000B2B8E">
        <w:rPr>
          <w:rFonts w:eastAsia="Times New Roman" w:cs="Times New Roman"/>
          <w:szCs w:val="24"/>
        </w:rPr>
        <w:t xml:space="preserve"> βουλώσει</w:t>
      </w:r>
      <w:r>
        <w:rPr>
          <w:rFonts w:eastAsia="Times New Roman" w:cs="Times New Roman"/>
          <w:szCs w:val="24"/>
        </w:rPr>
        <w:t xml:space="preserve"> λοιπόν</w:t>
      </w:r>
      <w:r w:rsidRPr="000B2B8E">
        <w:rPr>
          <w:rFonts w:eastAsia="Times New Roman" w:cs="Times New Roman"/>
          <w:szCs w:val="24"/>
        </w:rPr>
        <w:t xml:space="preserve"> το στόμα της και να μη μιλάει</w:t>
      </w:r>
      <w:r>
        <w:rPr>
          <w:rFonts w:eastAsia="Times New Roman" w:cs="Times New Roman"/>
          <w:szCs w:val="24"/>
        </w:rPr>
        <w:t>,</w:t>
      </w:r>
      <w:r w:rsidRPr="000B2B8E">
        <w:rPr>
          <w:rFonts w:eastAsia="Times New Roman" w:cs="Times New Roman"/>
          <w:szCs w:val="24"/>
        </w:rPr>
        <w:t xml:space="preserve"> γιατί δεν έχει κανένα δικαίωμα να </w:t>
      </w:r>
      <w:r>
        <w:rPr>
          <w:rFonts w:eastAsia="Times New Roman" w:cs="Times New Roman"/>
          <w:szCs w:val="24"/>
        </w:rPr>
        <w:t>ομιλεί.</w:t>
      </w:r>
      <w:r w:rsidRPr="000B2B8E">
        <w:rPr>
          <w:rFonts w:eastAsia="Times New Roman" w:cs="Times New Roman"/>
          <w:szCs w:val="24"/>
        </w:rPr>
        <w:t xml:space="preserve"> </w:t>
      </w:r>
    </w:p>
    <w:p w14:paraId="6338F624"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Να μιλήσουμε και για το συνταγματικό τόξο</w:t>
      </w:r>
      <w:r>
        <w:rPr>
          <w:rFonts w:eastAsia="Times New Roman" w:cs="Times New Roman"/>
          <w:szCs w:val="24"/>
        </w:rPr>
        <w:t>,</w:t>
      </w:r>
      <w:r w:rsidRPr="000B2B8E">
        <w:rPr>
          <w:rFonts w:eastAsia="Times New Roman" w:cs="Times New Roman"/>
          <w:szCs w:val="24"/>
        </w:rPr>
        <w:t xml:space="preserve"> για </w:t>
      </w:r>
      <w:r>
        <w:rPr>
          <w:rFonts w:eastAsia="Times New Roman" w:cs="Times New Roman"/>
          <w:szCs w:val="24"/>
        </w:rPr>
        <w:t>όλη</w:t>
      </w:r>
      <w:r w:rsidRPr="000B2B8E">
        <w:rPr>
          <w:rFonts w:eastAsia="Times New Roman" w:cs="Times New Roman"/>
          <w:szCs w:val="24"/>
        </w:rPr>
        <w:t xml:space="preserve"> την υπόλοιπη διαδικασία που υπάρχει</w:t>
      </w:r>
      <w:r>
        <w:rPr>
          <w:rFonts w:eastAsia="Times New Roman" w:cs="Times New Roman"/>
          <w:szCs w:val="24"/>
        </w:rPr>
        <w:t>,</w:t>
      </w:r>
      <w:r w:rsidRPr="000B2B8E">
        <w:rPr>
          <w:rFonts w:eastAsia="Times New Roman" w:cs="Times New Roman"/>
          <w:szCs w:val="24"/>
        </w:rPr>
        <w:t xml:space="preserve"> που είσαστε ένα παρεάκι</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Εδώ είναι και</w:t>
      </w:r>
      <w:r w:rsidRPr="000B2B8E">
        <w:rPr>
          <w:rFonts w:eastAsia="Times New Roman" w:cs="Times New Roman"/>
          <w:szCs w:val="24"/>
        </w:rPr>
        <w:t xml:space="preserve"> ο Πρόεδρος της Βουλής να με διαψεύσει</w:t>
      </w:r>
      <w:r>
        <w:rPr>
          <w:rFonts w:eastAsia="Times New Roman" w:cs="Times New Roman"/>
          <w:szCs w:val="24"/>
        </w:rPr>
        <w:t>.</w:t>
      </w:r>
      <w:r w:rsidRPr="000B2B8E">
        <w:rPr>
          <w:rFonts w:eastAsia="Times New Roman" w:cs="Times New Roman"/>
          <w:szCs w:val="24"/>
        </w:rPr>
        <w:t xml:space="preserve"> Αν υπήρχε ανεξάρτητη</w:t>
      </w:r>
      <w:r w:rsidRPr="000B2B8E">
        <w:rPr>
          <w:rFonts w:eastAsia="Times New Roman" w:cs="Times New Roman"/>
          <w:szCs w:val="24"/>
        </w:rPr>
        <w:t xml:space="preserve"> </w:t>
      </w:r>
      <w:r>
        <w:rPr>
          <w:rFonts w:eastAsia="Times New Roman" w:cs="Times New Roman"/>
          <w:szCs w:val="24"/>
        </w:rPr>
        <w:t>η</w:t>
      </w:r>
      <w:r w:rsidRPr="000B2B8E">
        <w:rPr>
          <w:rFonts w:eastAsia="Times New Roman" w:cs="Times New Roman"/>
          <w:szCs w:val="24"/>
        </w:rPr>
        <w:t xml:space="preserve"> ελληνική δικαιοσύνη και αν η ελληνική Βουλή έκανε καλά τη δουλειά </w:t>
      </w:r>
      <w:r>
        <w:rPr>
          <w:rFonts w:eastAsia="Times New Roman" w:cs="Times New Roman"/>
          <w:szCs w:val="24"/>
        </w:rPr>
        <w:t>της, στοιχειωδώς,</w:t>
      </w:r>
      <w:r w:rsidRPr="000B2B8E">
        <w:rPr>
          <w:rFonts w:eastAsia="Times New Roman" w:cs="Times New Roman"/>
          <w:szCs w:val="24"/>
        </w:rPr>
        <w:t xml:space="preserve"> και σεβόταν τη δημοκρατία και τα δικαιώματα του καθενός</w:t>
      </w:r>
      <w:r>
        <w:rPr>
          <w:rFonts w:eastAsia="Times New Roman" w:cs="Times New Roman"/>
          <w:szCs w:val="24"/>
        </w:rPr>
        <w:t>, έ</w:t>
      </w:r>
      <w:r w:rsidRPr="000B2B8E">
        <w:rPr>
          <w:rFonts w:eastAsia="Times New Roman" w:cs="Times New Roman"/>
          <w:szCs w:val="24"/>
        </w:rPr>
        <w:t>χει έρθει ένα έγγραφο από την Εισαγγελία</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στο οποίο ζητάει να τη</w:t>
      </w:r>
      <w:r w:rsidRPr="000B2B8E">
        <w:rPr>
          <w:rFonts w:eastAsia="Times New Roman" w:cs="Times New Roman"/>
          <w:szCs w:val="24"/>
        </w:rPr>
        <w:t>ς δοθεί η δυνατότητα να ερ</w:t>
      </w:r>
      <w:r w:rsidRPr="000B2B8E">
        <w:rPr>
          <w:rFonts w:eastAsia="Times New Roman" w:cs="Times New Roman"/>
          <w:szCs w:val="24"/>
        </w:rPr>
        <w:t xml:space="preserve">ευνήσει την </w:t>
      </w:r>
      <w:r w:rsidRPr="000B2B8E">
        <w:rPr>
          <w:rFonts w:eastAsia="Times New Roman" w:cs="Times New Roman"/>
          <w:szCs w:val="24"/>
        </w:rPr>
        <w:lastRenderedPageBreak/>
        <w:t xml:space="preserve">εμπλοκή Σαμαρά στο σκάνδαλο της προφυλάκισης του </w:t>
      </w:r>
      <w:r>
        <w:rPr>
          <w:rFonts w:eastAsia="Times New Roman" w:cs="Times New Roman"/>
          <w:szCs w:val="24"/>
        </w:rPr>
        <w:t>Α</w:t>
      </w:r>
      <w:r w:rsidRPr="000B2B8E">
        <w:rPr>
          <w:rFonts w:eastAsia="Times New Roman" w:cs="Times New Roman"/>
          <w:szCs w:val="24"/>
        </w:rPr>
        <w:t>ρχηγού</w:t>
      </w:r>
      <w:r>
        <w:rPr>
          <w:rFonts w:eastAsia="Times New Roman" w:cs="Times New Roman"/>
          <w:szCs w:val="24"/>
        </w:rPr>
        <w:t xml:space="preserve"> </w:t>
      </w:r>
      <w:r>
        <w:rPr>
          <w:rFonts w:eastAsia="Times New Roman" w:cs="Times New Roman"/>
          <w:szCs w:val="24"/>
        </w:rPr>
        <w:t>και</w:t>
      </w:r>
      <w:r w:rsidRPr="000B2B8E">
        <w:rPr>
          <w:rFonts w:eastAsia="Times New Roman" w:cs="Times New Roman"/>
          <w:szCs w:val="24"/>
        </w:rPr>
        <w:t xml:space="preserve"> των Βουλευτών της Χρυσής Αυγής</w:t>
      </w:r>
      <w:r>
        <w:rPr>
          <w:rFonts w:eastAsia="Times New Roman" w:cs="Times New Roman"/>
          <w:szCs w:val="24"/>
        </w:rPr>
        <w:t>.</w:t>
      </w:r>
      <w:r w:rsidRPr="000B2B8E">
        <w:rPr>
          <w:rFonts w:eastAsia="Times New Roman" w:cs="Times New Roman"/>
          <w:szCs w:val="24"/>
        </w:rPr>
        <w:t xml:space="preserve"> Το έγγραφο αυτό υπάρχει μέσα στην ελληνική Βουλή και ζητά</w:t>
      </w:r>
      <w:r>
        <w:rPr>
          <w:rFonts w:eastAsia="Times New Roman" w:cs="Times New Roman"/>
          <w:szCs w:val="24"/>
        </w:rPr>
        <w:t>ει</w:t>
      </w:r>
      <w:r w:rsidRPr="000B2B8E">
        <w:rPr>
          <w:rFonts w:eastAsia="Times New Roman" w:cs="Times New Roman"/>
          <w:szCs w:val="24"/>
        </w:rPr>
        <w:t xml:space="preserve"> η Εισαγγελία να επιληφθεί του θέματος</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Όμως,</w:t>
      </w:r>
      <w:r w:rsidRPr="000B2B8E">
        <w:rPr>
          <w:rFonts w:eastAsia="Times New Roman" w:cs="Times New Roman"/>
          <w:szCs w:val="24"/>
        </w:rPr>
        <w:t xml:space="preserve"> η ελληνική Βουλή το έχει </w:t>
      </w:r>
      <w:r>
        <w:rPr>
          <w:rFonts w:eastAsia="Times New Roman" w:cs="Times New Roman"/>
          <w:szCs w:val="24"/>
        </w:rPr>
        <w:t>κρύψει</w:t>
      </w:r>
      <w:r w:rsidRPr="000B2B8E">
        <w:rPr>
          <w:rFonts w:eastAsia="Times New Roman" w:cs="Times New Roman"/>
          <w:szCs w:val="24"/>
        </w:rPr>
        <w:t xml:space="preserve"> το έγγραφο αυτ</w:t>
      </w:r>
      <w:r w:rsidRPr="000B2B8E">
        <w:rPr>
          <w:rFonts w:eastAsia="Times New Roman" w:cs="Times New Roman"/>
          <w:szCs w:val="24"/>
        </w:rPr>
        <w:t>ό και δεν το αφήνει να έρθει στη δημοσιότητα</w:t>
      </w:r>
      <w:r>
        <w:rPr>
          <w:rFonts w:eastAsia="Times New Roman" w:cs="Times New Roman"/>
          <w:szCs w:val="24"/>
        </w:rPr>
        <w:t>,</w:t>
      </w:r>
      <w:r w:rsidRPr="000B2B8E">
        <w:rPr>
          <w:rFonts w:eastAsia="Times New Roman" w:cs="Times New Roman"/>
          <w:szCs w:val="24"/>
        </w:rPr>
        <w:t xml:space="preserve"> να βγει μπροστά και να ακολουθηθούν οι διαδικασίες</w:t>
      </w:r>
      <w:r>
        <w:rPr>
          <w:rFonts w:eastAsia="Times New Roman" w:cs="Times New Roman"/>
          <w:szCs w:val="24"/>
        </w:rPr>
        <w:t>.</w:t>
      </w:r>
      <w:r w:rsidRPr="000B2B8E">
        <w:rPr>
          <w:rFonts w:eastAsia="Times New Roman" w:cs="Times New Roman"/>
          <w:szCs w:val="24"/>
        </w:rPr>
        <w:t xml:space="preserve"> Και ο </w:t>
      </w:r>
      <w:r>
        <w:rPr>
          <w:rFonts w:eastAsia="Times New Roman" w:cs="Times New Roman"/>
          <w:szCs w:val="24"/>
        </w:rPr>
        <w:t>Πρόεδρος</w:t>
      </w:r>
      <w:r w:rsidRPr="000B2B8E">
        <w:rPr>
          <w:rFonts w:eastAsia="Times New Roman" w:cs="Times New Roman"/>
          <w:szCs w:val="24"/>
        </w:rPr>
        <w:t xml:space="preserve"> </w:t>
      </w:r>
      <w:r>
        <w:rPr>
          <w:rFonts w:eastAsia="Times New Roman" w:cs="Times New Roman"/>
          <w:szCs w:val="24"/>
        </w:rPr>
        <w:t>της</w:t>
      </w:r>
      <w:r w:rsidRPr="000B2B8E">
        <w:rPr>
          <w:rFonts w:eastAsia="Times New Roman" w:cs="Times New Roman"/>
          <w:szCs w:val="24"/>
        </w:rPr>
        <w:t xml:space="preserve"> Βουλή</w:t>
      </w:r>
      <w:r>
        <w:rPr>
          <w:rFonts w:eastAsia="Times New Roman" w:cs="Times New Roman"/>
          <w:szCs w:val="24"/>
        </w:rPr>
        <w:t>ς είναι εδώ και</w:t>
      </w:r>
      <w:r w:rsidRPr="000B2B8E">
        <w:rPr>
          <w:rFonts w:eastAsia="Times New Roman" w:cs="Times New Roman"/>
          <w:szCs w:val="24"/>
        </w:rPr>
        <w:t xml:space="preserve"> τα ακούει </w:t>
      </w:r>
      <w:r w:rsidRPr="000B2B8E">
        <w:rPr>
          <w:rFonts w:eastAsia="Times New Roman" w:cs="Times New Roman"/>
          <w:szCs w:val="24"/>
        </w:rPr>
        <w:t>αυτή</w:t>
      </w:r>
      <w:r>
        <w:rPr>
          <w:rFonts w:eastAsia="Times New Roman" w:cs="Times New Roman"/>
          <w:szCs w:val="24"/>
        </w:rPr>
        <w:t>ν</w:t>
      </w:r>
      <w:r w:rsidRPr="000B2B8E">
        <w:rPr>
          <w:rFonts w:eastAsia="Times New Roman" w:cs="Times New Roman"/>
          <w:szCs w:val="24"/>
        </w:rPr>
        <w:t xml:space="preserve"> τη στιγμή αυτά που λέω</w:t>
      </w:r>
      <w:r>
        <w:rPr>
          <w:rFonts w:eastAsia="Times New Roman" w:cs="Times New Roman"/>
          <w:szCs w:val="24"/>
        </w:rPr>
        <w:t xml:space="preserve">. </w:t>
      </w:r>
      <w:r w:rsidRPr="000B2B8E">
        <w:rPr>
          <w:rFonts w:eastAsia="Times New Roman" w:cs="Times New Roman"/>
          <w:szCs w:val="24"/>
        </w:rPr>
        <w:t xml:space="preserve">Το </w:t>
      </w:r>
      <w:r>
        <w:rPr>
          <w:rFonts w:eastAsia="Times New Roman" w:cs="Times New Roman"/>
          <w:szCs w:val="24"/>
        </w:rPr>
        <w:t>παρεάκι λ</w:t>
      </w:r>
      <w:r w:rsidRPr="000B2B8E">
        <w:rPr>
          <w:rFonts w:eastAsia="Times New Roman" w:cs="Times New Roman"/>
          <w:szCs w:val="24"/>
        </w:rPr>
        <w:t xml:space="preserve">οιπόν </w:t>
      </w:r>
      <w:r>
        <w:rPr>
          <w:rFonts w:eastAsia="Times New Roman" w:cs="Times New Roman"/>
          <w:szCs w:val="24"/>
        </w:rPr>
        <w:t>του</w:t>
      </w:r>
      <w:r w:rsidRPr="000B2B8E">
        <w:rPr>
          <w:rFonts w:eastAsia="Times New Roman" w:cs="Times New Roman"/>
          <w:szCs w:val="24"/>
        </w:rPr>
        <w:t xml:space="preserve"> δήθεν συνταγματικού τόξου</w:t>
      </w:r>
      <w:r>
        <w:rPr>
          <w:rFonts w:eastAsia="Times New Roman" w:cs="Times New Roman"/>
          <w:szCs w:val="24"/>
        </w:rPr>
        <w:t>,</w:t>
      </w:r>
      <w:r w:rsidRPr="000B2B8E">
        <w:rPr>
          <w:rFonts w:eastAsia="Times New Roman" w:cs="Times New Roman"/>
          <w:szCs w:val="24"/>
        </w:rPr>
        <w:t xml:space="preserve"> το οποίο τόσα χρόνια καπηλεύεται τα πάντα και </w:t>
      </w:r>
      <w:r>
        <w:rPr>
          <w:rFonts w:eastAsia="Times New Roman" w:cs="Times New Roman"/>
          <w:szCs w:val="24"/>
        </w:rPr>
        <w:t>έχει εκμεταλλευτεί</w:t>
      </w:r>
      <w:r w:rsidRPr="000B2B8E">
        <w:rPr>
          <w:rFonts w:eastAsia="Times New Roman" w:cs="Times New Roman"/>
          <w:szCs w:val="24"/>
        </w:rPr>
        <w:t xml:space="preserve"> την </w:t>
      </w:r>
      <w:r>
        <w:rPr>
          <w:rFonts w:eastAsia="Times New Roman" w:cs="Times New Roman"/>
          <w:szCs w:val="24"/>
        </w:rPr>
        <w:t>πατρίδα μας δεν πρέπει να τολμά</w:t>
      </w:r>
      <w:r w:rsidRPr="000B2B8E">
        <w:rPr>
          <w:rFonts w:eastAsia="Times New Roman" w:cs="Times New Roman"/>
          <w:szCs w:val="24"/>
        </w:rPr>
        <w:t xml:space="preserve"> να μιλάει</w:t>
      </w:r>
      <w:r>
        <w:rPr>
          <w:rFonts w:eastAsia="Times New Roman" w:cs="Times New Roman"/>
          <w:szCs w:val="24"/>
        </w:rPr>
        <w:t>.</w:t>
      </w:r>
      <w:r w:rsidRPr="000B2B8E">
        <w:rPr>
          <w:rFonts w:eastAsia="Times New Roman" w:cs="Times New Roman"/>
          <w:szCs w:val="24"/>
        </w:rPr>
        <w:t xml:space="preserve"> Αυτά για να</w:t>
      </w:r>
      <w:r>
        <w:rPr>
          <w:rFonts w:eastAsia="Times New Roman" w:cs="Times New Roman"/>
          <w:szCs w:val="24"/>
        </w:rPr>
        <w:t xml:space="preserve"> τα</w:t>
      </w:r>
      <w:r w:rsidRPr="000B2B8E">
        <w:rPr>
          <w:rFonts w:eastAsia="Times New Roman" w:cs="Times New Roman"/>
          <w:szCs w:val="24"/>
        </w:rPr>
        <w:t xml:space="preserve"> ξεκαθαρίσουμε</w:t>
      </w:r>
      <w:r>
        <w:rPr>
          <w:rFonts w:eastAsia="Times New Roman" w:cs="Times New Roman"/>
          <w:szCs w:val="24"/>
        </w:rPr>
        <w:t>.</w:t>
      </w:r>
      <w:r w:rsidRPr="000B2B8E">
        <w:rPr>
          <w:rFonts w:eastAsia="Times New Roman" w:cs="Times New Roman"/>
          <w:szCs w:val="24"/>
        </w:rPr>
        <w:t xml:space="preserve"> </w:t>
      </w:r>
    </w:p>
    <w:p w14:paraId="6338F625"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Τώρα</w:t>
      </w:r>
      <w:r>
        <w:rPr>
          <w:rFonts w:eastAsia="Times New Roman" w:cs="Times New Roman"/>
          <w:szCs w:val="24"/>
        </w:rPr>
        <w:t>,</w:t>
      </w:r>
      <w:r w:rsidRPr="000B2B8E">
        <w:rPr>
          <w:rFonts w:eastAsia="Times New Roman" w:cs="Times New Roman"/>
          <w:szCs w:val="24"/>
        </w:rPr>
        <w:t xml:space="preserve"> όσον αφορά τα δημοσιονομικά μέτρα που λέει ότι φέρνει ο ΣΥΡΙΖΑ για να </w:t>
      </w:r>
      <w:r>
        <w:rPr>
          <w:rFonts w:eastAsia="Times New Roman" w:cs="Times New Roman"/>
          <w:szCs w:val="24"/>
        </w:rPr>
        <w:t>ευνοήσει</w:t>
      </w:r>
      <w:r w:rsidRPr="000B2B8E">
        <w:rPr>
          <w:rFonts w:eastAsia="Times New Roman" w:cs="Times New Roman"/>
          <w:szCs w:val="24"/>
        </w:rPr>
        <w:t xml:space="preserve"> τον κόσμο και να στηρίξει ό</w:t>
      </w:r>
      <w:r w:rsidRPr="000B2B8E">
        <w:rPr>
          <w:rFonts w:eastAsia="Times New Roman" w:cs="Times New Roman"/>
          <w:szCs w:val="24"/>
        </w:rPr>
        <w:t>λα αυτά</w:t>
      </w:r>
      <w:r>
        <w:rPr>
          <w:rFonts w:eastAsia="Times New Roman" w:cs="Times New Roman"/>
          <w:szCs w:val="24"/>
        </w:rPr>
        <w:t>,</w:t>
      </w:r>
      <w:r w:rsidRPr="000B2B8E">
        <w:rPr>
          <w:rFonts w:eastAsia="Times New Roman" w:cs="Times New Roman"/>
          <w:szCs w:val="24"/>
        </w:rPr>
        <w:t xml:space="preserve"> αυτά είναι για να γελάμε</w:t>
      </w:r>
      <w:r>
        <w:rPr>
          <w:rFonts w:eastAsia="Times New Roman" w:cs="Times New Roman"/>
          <w:szCs w:val="24"/>
        </w:rPr>
        <w:t>.</w:t>
      </w:r>
      <w:r w:rsidRPr="000B2B8E">
        <w:rPr>
          <w:rFonts w:eastAsia="Times New Roman" w:cs="Times New Roman"/>
          <w:szCs w:val="24"/>
        </w:rPr>
        <w:t xml:space="preserve"> Δεν μπορείς να έχεις πάρει </w:t>
      </w:r>
      <w:r>
        <w:rPr>
          <w:rFonts w:eastAsia="Times New Roman" w:cs="Times New Roman"/>
          <w:szCs w:val="24"/>
        </w:rPr>
        <w:t>εκατόν πέντε</w:t>
      </w:r>
      <w:r w:rsidRPr="000B2B8E">
        <w:rPr>
          <w:rFonts w:eastAsia="Times New Roman" w:cs="Times New Roman"/>
          <w:szCs w:val="24"/>
        </w:rPr>
        <w:t xml:space="preserve"> πράγματα</w:t>
      </w:r>
      <w:r>
        <w:rPr>
          <w:rFonts w:eastAsia="Times New Roman" w:cs="Times New Roman"/>
          <w:szCs w:val="24"/>
        </w:rPr>
        <w:t>,</w:t>
      </w:r>
      <w:r w:rsidRPr="000B2B8E">
        <w:rPr>
          <w:rFonts w:eastAsia="Times New Roman" w:cs="Times New Roman"/>
          <w:szCs w:val="24"/>
        </w:rPr>
        <w:t xml:space="preserve"> να δίνει</w:t>
      </w:r>
      <w:r>
        <w:rPr>
          <w:rFonts w:eastAsia="Times New Roman" w:cs="Times New Roman"/>
          <w:szCs w:val="24"/>
        </w:rPr>
        <w:t>ς</w:t>
      </w:r>
      <w:r w:rsidRPr="000B2B8E">
        <w:rPr>
          <w:rFonts w:eastAsia="Times New Roman" w:cs="Times New Roman"/>
          <w:szCs w:val="24"/>
        </w:rPr>
        <w:t xml:space="preserve"> στον άλλον πίσω δύο και να του λες </w:t>
      </w:r>
      <w:r>
        <w:rPr>
          <w:rFonts w:eastAsia="Times New Roman" w:cs="Times New Roman"/>
          <w:szCs w:val="24"/>
        </w:rPr>
        <w:t>«δοξάστε με»</w:t>
      </w:r>
      <w:r w:rsidRPr="000B2B8E">
        <w:rPr>
          <w:rFonts w:eastAsia="Times New Roman" w:cs="Times New Roman"/>
          <w:szCs w:val="24"/>
        </w:rPr>
        <w:t xml:space="preserve"> κιόλας</w:t>
      </w:r>
      <w:r>
        <w:rPr>
          <w:rFonts w:eastAsia="Times New Roman" w:cs="Times New Roman"/>
          <w:szCs w:val="24"/>
        </w:rPr>
        <w:t>.</w:t>
      </w:r>
      <w:r w:rsidRPr="000B2B8E">
        <w:rPr>
          <w:rFonts w:eastAsia="Times New Roman" w:cs="Times New Roman"/>
          <w:szCs w:val="24"/>
        </w:rPr>
        <w:t xml:space="preserve"> Για να μην ξεχάσουμε ότι </w:t>
      </w:r>
      <w:r>
        <w:rPr>
          <w:rFonts w:eastAsia="Times New Roman" w:cs="Times New Roman"/>
          <w:szCs w:val="24"/>
        </w:rPr>
        <w:t xml:space="preserve">για </w:t>
      </w:r>
      <w:r w:rsidRPr="000B2B8E">
        <w:rPr>
          <w:rFonts w:eastAsia="Times New Roman" w:cs="Times New Roman"/>
          <w:szCs w:val="24"/>
        </w:rPr>
        <w:t>αυτά τα πράγματα έχει βγει απόφαση από το Συμβούλιο της Επικρατείας</w:t>
      </w:r>
      <w:r>
        <w:rPr>
          <w:rFonts w:eastAsia="Times New Roman" w:cs="Times New Roman"/>
          <w:szCs w:val="24"/>
        </w:rPr>
        <w:t xml:space="preserve"> της</w:t>
      </w:r>
      <w:r w:rsidRPr="000B2B8E">
        <w:rPr>
          <w:rFonts w:eastAsia="Times New Roman" w:cs="Times New Roman"/>
          <w:szCs w:val="24"/>
        </w:rPr>
        <w:t xml:space="preserve"> Ελλά</w:t>
      </w:r>
      <w:r w:rsidRPr="000B2B8E">
        <w:rPr>
          <w:rFonts w:eastAsia="Times New Roman" w:cs="Times New Roman"/>
          <w:szCs w:val="24"/>
        </w:rPr>
        <w:t>δος</w:t>
      </w:r>
      <w:r>
        <w:rPr>
          <w:rFonts w:eastAsia="Times New Roman" w:cs="Times New Roman"/>
          <w:szCs w:val="24"/>
        </w:rPr>
        <w:t>,</w:t>
      </w:r>
      <w:r w:rsidRPr="000B2B8E">
        <w:rPr>
          <w:rFonts w:eastAsia="Times New Roman" w:cs="Times New Roman"/>
          <w:szCs w:val="24"/>
        </w:rPr>
        <w:t xml:space="preserve"> όπως και από διοικητικά πρωτοδικεία</w:t>
      </w:r>
      <w:r>
        <w:rPr>
          <w:rFonts w:eastAsia="Times New Roman" w:cs="Times New Roman"/>
          <w:szCs w:val="24"/>
        </w:rPr>
        <w:t>,</w:t>
      </w:r>
      <w:r w:rsidRPr="000B2B8E">
        <w:rPr>
          <w:rFonts w:eastAsia="Times New Roman" w:cs="Times New Roman"/>
          <w:szCs w:val="24"/>
        </w:rPr>
        <w:t xml:space="preserve"> τα οποία </w:t>
      </w:r>
      <w:r>
        <w:rPr>
          <w:rFonts w:eastAsia="Times New Roman" w:cs="Times New Roman"/>
          <w:szCs w:val="24"/>
        </w:rPr>
        <w:t>λένε</w:t>
      </w:r>
      <w:r w:rsidRPr="000B2B8E">
        <w:rPr>
          <w:rFonts w:eastAsia="Times New Roman" w:cs="Times New Roman"/>
          <w:szCs w:val="24"/>
        </w:rPr>
        <w:t xml:space="preserve"> </w:t>
      </w:r>
      <w:r w:rsidRPr="000B2B8E">
        <w:rPr>
          <w:rFonts w:eastAsia="Times New Roman" w:cs="Times New Roman"/>
          <w:szCs w:val="24"/>
        </w:rPr>
        <w:lastRenderedPageBreak/>
        <w:t>ότι είναι παράνομη η περ</w:t>
      </w:r>
      <w:r>
        <w:rPr>
          <w:rFonts w:eastAsia="Times New Roman" w:cs="Times New Roman"/>
          <w:szCs w:val="24"/>
        </w:rPr>
        <w:t xml:space="preserve">ικοπή που είχε γίνει σε μισθούς, σε </w:t>
      </w:r>
      <w:r w:rsidRPr="000B2B8E">
        <w:rPr>
          <w:rFonts w:eastAsia="Times New Roman" w:cs="Times New Roman"/>
          <w:szCs w:val="24"/>
        </w:rPr>
        <w:t>συντάξεις και όλα τα υπόλοιπα</w:t>
      </w:r>
      <w:r>
        <w:rPr>
          <w:rFonts w:eastAsia="Times New Roman" w:cs="Times New Roman"/>
          <w:szCs w:val="24"/>
        </w:rPr>
        <w:t>.</w:t>
      </w:r>
      <w:r w:rsidRPr="000B2B8E">
        <w:rPr>
          <w:rFonts w:eastAsia="Times New Roman" w:cs="Times New Roman"/>
          <w:szCs w:val="24"/>
        </w:rPr>
        <w:t xml:space="preserve"> Είναι παράνομη λέει το </w:t>
      </w:r>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η</w:t>
      </w:r>
      <w:r w:rsidRPr="000B2B8E">
        <w:rPr>
          <w:rFonts w:eastAsia="Times New Roman" w:cs="Times New Roman"/>
          <w:szCs w:val="24"/>
        </w:rPr>
        <w:t xml:space="preserve"> ελληνική δικαιοσύνη</w:t>
      </w:r>
      <w:r>
        <w:rPr>
          <w:rFonts w:eastAsia="Times New Roman" w:cs="Times New Roman"/>
          <w:szCs w:val="24"/>
        </w:rPr>
        <w:t xml:space="preserve">, </w:t>
      </w:r>
      <w:r w:rsidRPr="000B2B8E">
        <w:rPr>
          <w:rFonts w:eastAsia="Times New Roman" w:cs="Times New Roman"/>
          <w:szCs w:val="24"/>
        </w:rPr>
        <w:t xml:space="preserve">την οποία </w:t>
      </w:r>
      <w:r>
        <w:rPr>
          <w:rFonts w:eastAsia="Times New Roman" w:cs="Times New Roman"/>
          <w:szCs w:val="24"/>
        </w:rPr>
        <w:t>όμως δεν την</w:t>
      </w:r>
      <w:r w:rsidRPr="000B2B8E">
        <w:rPr>
          <w:rFonts w:eastAsia="Times New Roman" w:cs="Times New Roman"/>
          <w:szCs w:val="24"/>
        </w:rPr>
        <w:t xml:space="preserve"> ακούει </w:t>
      </w:r>
      <w:r>
        <w:rPr>
          <w:rFonts w:eastAsia="Times New Roman" w:cs="Times New Roman"/>
          <w:szCs w:val="24"/>
        </w:rPr>
        <w:t xml:space="preserve">η </w:t>
      </w:r>
      <w:r w:rsidRPr="000B2B8E">
        <w:rPr>
          <w:rFonts w:eastAsia="Times New Roman" w:cs="Times New Roman"/>
          <w:szCs w:val="24"/>
        </w:rPr>
        <w:t>Ελληνική Βουλή όπου δεν</w:t>
      </w:r>
      <w:r w:rsidRPr="000B2B8E">
        <w:rPr>
          <w:rFonts w:eastAsia="Times New Roman" w:cs="Times New Roman"/>
          <w:szCs w:val="24"/>
        </w:rPr>
        <w:t xml:space="preserve"> τη συμφέρει</w:t>
      </w:r>
      <w:r>
        <w:rPr>
          <w:rFonts w:eastAsia="Times New Roman" w:cs="Times New Roman"/>
          <w:szCs w:val="24"/>
        </w:rPr>
        <w:t>.</w:t>
      </w:r>
      <w:r w:rsidRPr="000B2B8E">
        <w:rPr>
          <w:rFonts w:eastAsia="Times New Roman" w:cs="Times New Roman"/>
          <w:szCs w:val="24"/>
        </w:rPr>
        <w:t xml:space="preserve"> Και έ</w:t>
      </w:r>
      <w:r>
        <w:rPr>
          <w:rFonts w:eastAsia="Times New Roman" w:cs="Times New Roman"/>
          <w:szCs w:val="24"/>
        </w:rPr>
        <w:t>ρχεται λ</w:t>
      </w:r>
      <w:r w:rsidRPr="000B2B8E">
        <w:rPr>
          <w:rFonts w:eastAsia="Times New Roman" w:cs="Times New Roman"/>
          <w:szCs w:val="24"/>
        </w:rPr>
        <w:t>οιπόν σήμερα</w:t>
      </w:r>
      <w:r>
        <w:rPr>
          <w:rFonts w:eastAsia="Times New Roman" w:cs="Times New Roman"/>
          <w:szCs w:val="24"/>
        </w:rPr>
        <w:t>,</w:t>
      </w:r>
      <w:r w:rsidRPr="000B2B8E">
        <w:rPr>
          <w:rFonts w:eastAsia="Times New Roman" w:cs="Times New Roman"/>
          <w:szCs w:val="24"/>
        </w:rPr>
        <w:t xml:space="preserve"> αντί να δώσει </w:t>
      </w:r>
      <w:r>
        <w:rPr>
          <w:rFonts w:eastAsia="Times New Roman" w:cs="Times New Roman"/>
          <w:szCs w:val="24"/>
        </w:rPr>
        <w:t>3</w:t>
      </w:r>
      <w:r w:rsidRPr="000B2B8E">
        <w:rPr>
          <w:rFonts w:eastAsia="Times New Roman" w:cs="Times New Roman"/>
          <w:szCs w:val="24"/>
        </w:rPr>
        <w:t xml:space="preserve"> δισεκατομμύρια περίπου</w:t>
      </w:r>
      <w:r>
        <w:rPr>
          <w:rFonts w:eastAsia="Times New Roman" w:cs="Times New Roman"/>
          <w:szCs w:val="24"/>
        </w:rPr>
        <w:t>,</w:t>
      </w:r>
      <w:r w:rsidRPr="000B2B8E">
        <w:rPr>
          <w:rFonts w:eastAsia="Times New Roman" w:cs="Times New Roman"/>
          <w:szCs w:val="24"/>
        </w:rPr>
        <w:t xml:space="preserve"> που έχει κοστολογηθεί ότι είναι αυτά τα μέτρα</w:t>
      </w:r>
      <w:r>
        <w:rPr>
          <w:rFonts w:eastAsia="Times New Roman" w:cs="Times New Roman"/>
          <w:szCs w:val="24"/>
        </w:rPr>
        <w:t>,</w:t>
      </w:r>
      <w:r w:rsidRPr="000B2B8E">
        <w:rPr>
          <w:rFonts w:eastAsia="Times New Roman" w:cs="Times New Roman"/>
          <w:szCs w:val="24"/>
        </w:rPr>
        <w:t xml:space="preserve"> αυτά τα λεφτά που έχουνε </w:t>
      </w:r>
      <w:r>
        <w:rPr>
          <w:rFonts w:eastAsia="Times New Roman" w:cs="Times New Roman"/>
          <w:szCs w:val="24"/>
        </w:rPr>
        <w:t>κλαπεί</w:t>
      </w:r>
      <w:r w:rsidRPr="000B2B8E">
        <w:rPr>
          <w:rFonts w:eastAsia="Times New Roman" w:cs="Times New Roman"/>
          <w:szCs w:val="24"/>
        </w:rPr>
        <w:t xml:space="preserve"> </w:t>
      </w:r>
      <w:r>
        <w:rPr>
          <w:rFonts w:eastAsia="Times New Roman" w:cs="Times New Roman"/>
          <w:szCs w:val="24"/>
        </w:rPr>
        <w:t xml:space="preserve">από τους Έλληνες πολίτες, </w:t>
      </w:r>
      <w:r w:rsidRPr="000B2B8E">
        <w:rPr>
          <w:rFonts w:eastAsia="Times New Roman" w:cs="Times New Roman"/>
          <w:szCs w:val="24"/>
        </w:rPr>
        <w:t xml:space="preserve">για να δώσουν λέει μία </w:t>
      </w:r>
      <w:r>
        <w:rPr>
          <w:rFonts w:eastAsia="Times New Roman" w:cs="Times New Roman"/>
          <w:szCs w:val="24"/>
        </w:rPr>
        <w:t>δέκατη τρίτη</w:t>
      </w:r>
      <w:r w:rsidRPr="000B2B8E">
        <w:rPr>
          <w:rFonts w:eastAsia="Times New Roman" w:cs="Times New Roman"/>
          <w:szCs w:val="24"/>
        </w:rPr>
        <w:t xml:space="preserve"> σύνταξη</w:t>
      </w:r>
      <w:r>
        <w:rPr>
          <w:rFonts w:eastAsia="Times New Roman" w:cs="Times New Roman"/>
          <w:szCs w:val="24"/>
        </w:rPr>
        <w:t>,</w:t>
      </w:r>
      <w:r w:rsidRPr="000B2B8E">
        <w:rPr>
          <w:rFonts w:eastAsia="Times New Roman" w:cs="Times New Roman"/>
          <w:szCs w:val="24"/>
        </w:rPr>
        <w:t xml:space="preserve"> η οποία δεν είναι σύνταξη </w:t>
      </w:r>
      <w:r>
        <w:rPr>
          <w:rFonts w:eastAsia="Times New Roman" w:cs="Times New Roman"/>
          <w:szCs w:val="24"/>
        </w:rPr>
        <w:t>επί της ουσίας, αλλά είναι ένας μικρός</w:t>
      </w:r>
      <w:r w:rsidRPr="000B2B8E">
        <w:rPr>
          <w:rFonts w:eastAsia="Times New Roman" w:cs="Times New Roman"/>
          <w:szCs w:val="24"/>
        </w:rPr>
        <w:t xml:space="preserve"> μποναμάς </w:t>
      </w:r>
      <w:r>
        <w:rPr>
          <w:rFonts w:eastAsia="Times New Roman" w:cs="Times New Roman"/>
          <w:szCs w:val="24"/>
        </w:rPr>
        <w:t>200-300 ευρώ -</w:t>
      </w:r>
      <w:r w:rsidRPr="000B2B8E">
        <w:rPr>
          <w:rFonts w:eastAsia="Times New Roman" w:cs="Times New Roman"/>
          <w:szCs w:val="24"/>
        </w:rPr>
        <w:t>πόσο θα δώσετε</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κι</w:t>
      </w:r>
      <w:r w:rsidRPr="000B2B8E">
        <w:rPr>
          <w:rFonts w:eastAsia="Times New Roman" w:cs="Times New Roman"/>
          <w:szCs w:val="24"/>
        </w:rPr>
        <w:t xml:space="preserve"> </w:t>
      </w:r>
      <w:r>
        <w:rPr>
          <w:rFonts w:eastAsia="Times New Roman" w:cs="Times New Roman"/>
          <w:szCs w:val="24"/>
        </w:rPr>
        <w:t>έχετε απαίτηση</w:t>
      </w:r>
      <w:r w:rsidRPr="000B2B8E">
        <w:rPr>
          <w:rFonts w:eastAsia="Times New Roman" w:cs="Times New Roman"/>
          <w:szCs w:val="24"/>
        </w:rPr>
        <w:t xml:space="preserve"> από τους Έλληνες να </w:t>
      </w:r>
      <w:r>
        <w:rPr>
          <w:rFonts w:eastAsia="Times New Roman" w:cs="Times New Roman"/>
          <w:szCs w:val="24"/>
        </w:rPr>
        <w:t>τους κ</w:t>
      </w:r>
      <w:r w:rsidRPr="000B2B8E">
        <w:rPr>
          <w:rFonts w:eastAsia="Times New Roman" w:cs="Times New Roman"/>
          <w:szCs w:val="24"/>
        </w:rPr>
        <w:t>οροϊδεύετε με καθρεφτάκια και με χάντρες</w:t>
      </w:r>
      <w:r>
        <w:rPr>
          <w:rFonts w:eastAsia="Times New Roman" w:cs="Times New Roman"/>
          <w:szCs w:val="24"/>
        </w:rPr>
        <w:t>.</w:t>
      </w:r>
      <w:r w:rsidRPr="000B2B8E">
        <w:rPr>
          <w:rFonts w:eastAsia="Times New Roman" w:cs="Times New Roman"/>
          <w:szCs w:val="24"/>
        </w:rPr>
        <w:t xml:space="preserve"> </w:t>
      </w:r>
    </w:p>
    <w:p w14:paraId="6338F626"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 xml:space="preserve">Έτσι έχετε μάθει να </w:t>
      </w:r>
      <w:r w:rsidRPr="000B2B8E">
        <w:rPr>
          <w:rFonts w:eastAsia="Times New Roman" w:cs="Times New Roman"/>
          <w:szCs w:val="24"/>
        </w:rPr>
        <w:t>κάνε</w:t>
      </w:r>
      <w:r>
        <w:rPr>
          <w:rFonts w:eastAsia="Times New Roman" w:cs="Times New Roman"/>
          <w:szCs w:val="24"/>
        </w:rPr>
        <w:t>τε</w:t>
      </w:r>
      <w:r w:rsidRPr="000B2B8E">
        <w:rPr>
          <w:rFonts w:eastAsia="Times New Roman" w:cs="Times New Roman"/>
          <w:szCs w:val="24"/>
        </w:rPr>
        <w:t xml:space="preserve"> τόσα χρόνια</w:t>
      </w:r>
      <w:r>
        <w:rPr>
          <w:rFonts w:eastAsia="Times New Roman" w:cs="Times New Roman"/>
          <w:szCs w:val="24"/>
        </w:rPr>
        <w:t>, α</w:t>
      </w:r>
      <w:r w:rsidRPr="000B2B8E">
        <w:rPr>
          <w:rFonts w:eastAsia="Times New Roman" w:cs="Times New Roman"/>
          <w:szCs w:val="24"/>
        </w:rPr>
        <w:t xml:space="preserve">υτό νομίζω θα περάσει </w:t>
      </w:r>
      <w:r w:rsidRPr="000B2B8E">
        <w:rPr>
          <w:rFonts w:eastAsia="Times New Roman" w:cs="Times New Roman"/>
          <w:szCs w:val="24"/>
        </w:rPr>
        <w:t>και τώρα</w:t>
      </w:r>
      <w:r>
        <w:rPr>
          <w:rFonts w:eastAsia="Times New Roman" w:cs="Times New Roman"/>
          <w:szCs w:val="24"/>
        </w:rPr>
        <w:t>.</w:t>
      </w:r>
      <w:r w:rsidRPr="000B2B8E">
        <w:rPr>
          <w:rFonts w:eastAsia="Times New Roman" w:cs="Times New Roman"/>
          <w:szCs w:val="24"/>
        </w:rPr>
        <w:t xml:space="preserve"> Κυριακή κοντή γιορτή</w:t>
      </w:r>
      <w:r>
        <w:rPr>
          <w:rFonts w:eastAsia="Times New Roman" w:cs="Times New Roman"/>
          <w:szCs w:val="24"/>
        </w:rPr>
        <w:t>,</w:t>
      </w:r>
      <w:r w:rsidRPr="000B2B8E">
        <w:rPr>
          <w:rFonts w:eastAsia="Times New Roman" w:cs="Times New Roman"/>
          <w:szCs w:val="24"/>
        </w:rPr>
        <w:t xml:space="preserve"> 26 </w:t>
      </w:r>
      <w:r>
        <w:rPr>
          <w:rFonts w:eastAsia="Times New Roman" w:cs="Times New Roman"/>
          <w:szCs w:val="24"/>
        </w:rPr>
        <w:t>Μαΐου</w:t>
      </w:r>
      <w:r w:rsidRPr="000B2B8E">
        <w:rPr>
          <w:rFonts w:eastAsia="Times New Roman" w:cs="Times New Roman"/>
          <w:szCs w:val="24"/>
        </w:rPr>
        <w:t xml:space="preserve"> εδώ θα είμαστε</w:t>
      </w:r>
      <w:r>
        <w:rPr>
          <w:rFonts w:eastAsia="Times New Roman" w:cs="Times New Roman"/>
          <w:szCs w:val="24"/>
        </w:rPr>
        <w:t>.</w:t>
      </w:r>
      <w:r w:rsidRPr="000B2B8E">
        <w:rPr>
          <w:rFonts w:eastAsia="Times New Roman" w:cs="Times New Roman"/>
          <w:szCs w:val="24"/>
        </w:rPr>
        <w:t xml:space="preserve"> Η Χρυσή Αυγή θα πάρει πάλι πολύ μεγάλα ποσοστά</w:t>
      </w:r>
      <w:r>
        <w:rPr>
          <w:rFonts w:eastAsia="Times New Roman" w:cs="Times New Roman"/>
          <w:szCs w:val="24"/>
        </w:rPr>
        <w:t>,</w:t>
      </w:r>
      <w:r w:rsidRPr="000B2B8E">
        <w:rPr>
          <w:rFonts w:eastAsia="Times New Roman" w:cs="Times New Roman"/>
          <w:szCs w:val="24"/>
        </w:rPr>
        <w:t xml:space="preserve"> θα εκπροσωπήσει την Ελλάδα και στο Ευρωπαϊκό Κοινοβούλιο</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ό</w:t>
      </w:r>
      <w:r w:rsidRPr="000B2B8E">
        <w:rPr>
          <w:rFonts w:eastAsia="Times New Roman" w:cs="Times New Roman"/>
          <w:szCs w:val="24"/>
        </w:rPr>
        <w:t>πως κάνει τόσα χρόνια</w:t>
      </w:r>
      <w:r>
        <w:rPr>
          <w:rFonts w:eastAsia="Times New Roman" w:cs="Times New Roman"/>
          <w:szCs w:val="24"/>
        </w:rPr>
        <w:t>,</w:t>
      </w:r>
      <w:r w:rsidRPr="000B2B8E">
        <w:rPr>
          <w:rFonts w:eastAsia="Times New Roman" w:cs="Times New Roman"/>
          <w:szCs w:val="24"/>
        </w:rPr>
        <w:t xml:space="preserve"> και στο </w:t>
      </w:r>
      <w:r>
        <w:rPr>
          <w:rFonts w:eastAsia="Times New Roman" w:cs="Times New Roman"/>
          <w:szCs w:val="24"/>
        </w:rPr>
        <w:t>«</w:t>
      </w:r>
      <w:r>
        <w:rPr>
          <w:rFonts w:eastAsia="Times New Roman" w:cs="Times New Roman"/>
          <w:szCs w:val="24"/>
        </w:rPr>
        <w:t>ε</w:t>
      </w:r>
      <w:r w:rsidRPr="000B2B8E">
        <w:rPr>
          <w:rFonts w:eastAsia="Times New Roman" w:cs="Times New Roman"/>
          <w:szCs w:val="24"/>
        </w:rPr>
        <w:t>λληνικό</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εντός εισγωγικών</w:t>
      </w:r>
      <w:r w:rsidRPr="000B2B8E">
        <w:rPr>
          <w:rFonts w:eastAsia="Times New Roman" w:cs="Times New Roman"/>
          <w:szCs w:val="24"/>
        </w:rPr>
        <w:t xml:space="preserve"> Κοινοβούλιο και στις τοπικές και </w:t>
      </w:r>
      <w:r w:rsidRPr="000B2B8E">
        <w:rPr>
          <w:rFonts w:eastAsia="Times New Roman" w:cs="Times New Roman"/>
          <w:szCs w:val="24"/>
        </w:rPr>
        <w:t>αυτοδιοικητικές εκλογές οι οποίες έρχονται</w:t>
      </w:r>
      <w:r>
        <w:rPr>
          <w:rFonts w:eastAsia="Times New Roman" w:cs="Times New Roman"/>
          <w:szCs w:val="24"/>
        </w:rPr>
        <w:t>.</w:t>
      </w:r>
    </w:p>
    <w:p w14:paraId="6338F627"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Θ</w:t>
      </w:r>
      <w:r w:rsidRPr="000B2B8E">
        <w:rPr>
          <w:rFonts w:eastAsia="Times New Roman" w:cs="Times New Roman"/>
          <w:szCs w:val="24"/>
        </w:rPr>
        <w:t>α τελειώσω λέγοντας</w:t>
      </w:r>
      <w:r>
        <w:rPr>
          <w:rFonts w:eastAsia="Times New Roman" w:cs="Times New Roman"/>
          <w:szCs w:val="24"/>
        </w:rPr>
        <w:t xml:space="preserve"> ότι βλέπουμε πάλι να ξεκινάει -δεν είχε τελειώσει και π</w:t>
      </w:r>
      <w:r w:rsidRPr="000B2B8E">
        <w:rPr>
          <w:rFonts w:eastAsia="Times New Roman" w:cs="Times New Roman"/>
          <w:szCs w:val="24"/>
        </w:rPr>
        <w:t>οτέ</w:t>
      </w:r>
      <w:r>
        <w:rPr>
          <w:rFonts w:eastAsia="Times New Roman" w:cs="Times New Roman"/>
          <w:szCs w:val="24"/>
        </w:rPr>
        <w:t xml:space="preserve">- ένας τρομερός νέος γύρος </w:t>
      </w:r>
      <w:r w:rsidRPr="000B2B8E">
        <w:rPr>
          <w:rFonts w:eastAsia="Times New Roman" w:cs="Times New Roman"/>
          <w:szCs w:val="24"/>
        </w:rPr>
        <w:t>προκλήσεων των Τούρκων</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με τους οποίους Τούρκους συνδιαλέγεστε</w:t>
      </w:r>
      <w:r w:rsidRPr="000B2B8E">
        <w:rPr>
          <w:rFonts w:eastAsia="Times New Roman" w:cs="Times New Roman"/>
          <w:szCs w:val="24"/>
        </w:rPr>
        <w:t xml:space="preserve"> </w:t>
      </w:r>
      <w:r>
        <w:rPr>
          <w:rFonts w:eastAsia="Times New Roman" w:cs="Times New Roman"/>
          <w:szCs w:val="24"/>
        </w:rPr>
        <w:t xml:space="preserve">μια χαρά, </w:t>
      </w:r>
      <w:r w:rsidRPr="000B2B8E">
        <w:rPr>
          <w:rFonts w:eastAsia="Times New Roman" w:cs="Times New Roman"/>
          <w:szCs w:val="24"/>
        </w:rPr>
        <w:t xml:space="preserve">με τους Τούρκους με τους οποίους </w:t>
      </w:r>
      <w:r w:rsidRPr="000B2B8E">
        <w:rPr>
          <w:rFonts w:eastAsia="Times New Roman" w:cs="Times New Roman"/>
          <w:szCs w:val="24"/>
        </w:rPr>
        <w:t xml:space="preserve">ποτέ δεν τολμήσατε να τους βάλετε στη θέση </w:t>
      </w:r>
      <w:r>
        <w:rPr>
          <w:rFonts w:eastAsia="Times New Roman" w:cs="Times New Roman"/>
          <w:szCs w:val="24"/>
        </w:rPr>
        <w:t>τους,</w:t>
      </w:r>
      <w:r w:rsidRPr="000B2B8E">
        <w:rPr>
          <w:rFonts w:eastAsia="Times New Roman" w:cs="Times New Roman"/>
          <w:szCs w:val="24"/>
        </w:rPr>
        <w:t xml:space="preserve"> εκεί που θα έπρεπε να είναι</w:t>
      </w:r>
      <w:r>
        <w:rPr>
          <w:rFonts w:eastAsia="Times New Roman" w:cs="Times New Roman"/>
          <w:szCs w:val="24"/>
        </w:rPr>
        <w:t>,</w:t>
      </w:r>
      <w:r w:rsidRPr="000B2B8E">
        <w:rPr>
          <w:rFonts w:eastAsia="Times New Roman" w:cs="Times New Roman"/>
          <w:szCs w:val="24"/>
        </w:rPr>
        <w:t xml:space="preserve"> εκεί που δεν </w:t>
      </w:r>
      <w:r>
        <w:rPr>
          <w:rFonts w:eastAsia="Times New Roman" w:cs="Times New Roman"/>
          <w:szCs w:val="24"/>
        </w:rPr>
        <w:t xml:space="preserve">θα τολμάνε να μιλάνε, </w:t>
      </w:r>
      <w:r w:rsidRPr="000B2B8E">
        <w:rPr>
          <w:rFonts w:eastAsia="Times New Roman" w:cs="Times New Roman"/>
          <w:szCs w:val="24"/>
        </w:rPr>
        <w:t xml:space="preserve">και βλέπω </w:t>
      </w:r>
      <w:r w:rsidRPr="000B2B8E">
        <w:rPr>
          <w:rFonts w:eastAsia="Times New Roman" w:cs="Times New Roman"/>
          <w:szCs w:val="24"/>
        </w:rPr>
        <w:t>αυτή</w:t>
      </w:r>
      <w:r>
        <w:rPr>
          <w:rFonts w:eastAsia="Times New Roman" w:cs="Times New Roman"/>
          <w:szCs w:val="24"/>
        </w:rPr>
        <w:t>ν</w:t>
      </w:r>
      <w:r w:rsidRPr="000B2B8E">
        <w:rPr>
          <w:rFonts w:eastAsia="Times New Roman" w:cs="Times New Roman"/>
          <w:szCs w:val="24"/>
        </w:rPr>
        <w:t xml:space="preserve"> τη στιγμή να διεκδικούν και να δημιουργούν </w:t>
      </w:r>
      <w:r>
        <w:rPr>
          <w:rFonts w:eastAsia="Times New Roman" w:cs="Times New Roman"/>
          <w:szCs w:val="24"/>
        </w:rPr>
        <w:t>π</w:t>
      </w:r>
      <w:r w:rsidRPr="000B2B8E">
        <w:rPr>
          <w:rFonts w:eastAsia="Times New Roman" w:cs="Times New Roman"/>
          <w:szCs w:val="24"/>
        </w:rPr>
        <w:t>άλι δεδικασμένα και στο Αιγαίο και νοτίως της Κύπρου και παντού</w:t>
      </w:r>
      <w:r>
        <w:rPr>
          <w:rFonts w:eastAsia="Times New Roman" w:cs="Times New Roman"/>
          <w:szCs w:val="24"/>
        </w:rPr>
        <w:t>,</w:t>
      </w:r>
      <w:r w:rsidRPr="000B2B8E">
        <w:rPr>
          <w:rFonts w:eastAsia="Times New Roman" w:cs="Times New Roman"/>
          <w:szCs w:val="24"/>
        </w:rPr>
        <w:t xml:space="preserve"> να δημιουργούν </w:t>
      </w:r>
      <w:r>
        <w:rPr>
          <w:rFonts w:eastAsia="Times New Roman" w:cs="Times New Roman"/>
          <w:szCs w:val="24"/>
        </w:rPr>
        <w:t>ζητήματα</w:t>
      </w:r>
      <w:r w:rsidRPr="000B2B8E">
        <w:rPr>
          <w:rFonts w:eastAsia="Times New Roman" w:cs="Times New Roman"/>
          <w:szCs w:val="24"/>
        </w:rPr>
        <w:t xml:space="preserve"> για άλλη μία φορά</w:t>
      </w:r>
      <w:r>
        <w:rPr>
          <w:rFonts w:eastAsia="Times New Roman" w:cs="Times New Roman"/>
          <w:szCs w:val="24"/>
        </w:rPr>
        <w:t>.</w:t>
      </w:r>
      <w:r w:rsidRPr="000B2B8E">
        <w:rPr>
          <w:rFonts w:eastAsia="Times New Roman" w:cs="Times New Roman"/>
          <w:szCs w:val="24"/>
        </w:rPr>
        <w:t xml:space="preserve"> </w:t>
      </w:r>
    </w:p>
    <w:p w14:paraId="6338F628"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 xml:space="preserve">Εδώ </w:t>
      </w:r>
      <w:r>
        <w:rPr>
          <w:rFonts w:eastAsia="Times New Roman" w:cs="Times New Roman"/>
          <w:szCs w:val="24"/>
        </w:rPr>
        <w:t>να τονίσουμε για άλλη μία φορά λοιπόν</w:t>
      </w:r>
      <w:r>
        <w:rPr>
          <w:rFonts w:eastAsia="Times New Roman" w:cs="Times New Roman"/>
          <w:szCs w:val="24"/>
        </w:rPr>
        <w:t>,</w:t>
      </w:r>
      <w:r>
        <w:rPr>
          <w:rFonts w:eastAsia="Times New Roman" w:cs="Times New Roman"/>
          <w:szCs w:val="24"/>
        </w:rPr>
        <w:t xml:space="preserve"> για τ</w:t>
      </w:r>
      <w:r w:rsidRPr="000B2B8E">
        <w:rPr>
          <w:rFonts w:eastAsia="Times New Roman" w:cs="Times New Roman"/>
          <w:szCs w:val="24"/>
        </w:rPr>
        <w:t>α συνεταιράκια της Νέας Δημοκρατίας και του ΣΥΡΙΖΑ</w:t>
      </w:r>
      <w:r>
        <w:rPr>
          <w:rFonts w:eastAsia="Times New Roman" w:cs="Times New Roman"/>
          <w:szCs w:val="24"/>
        </w:rPr>
        <w:t xml:space="preserve"> ότι</w:t>
      </w:r>
      <w:r w:rsidRPr="000B2B8E">
        <w:rPr>
          <w:rFonts w:eastAsia="Times New Roman" w:cs="Times New Roman"/>
          <w:szCs w:val="24"/>
        </w:rPr>
        <w:t xml:space="preserve"> πριν από ενάμιση μήνα περίπου υπήρξε ένα ψήφισμα στο Ευρωπαϊκό Κοινοβούλιο</w:t>
      </w:r>
      <w:r>
        <w:rPr>
          <w:rFonts w:eastAsia="Times New Roman" w:cs="Times New Roman"/>
          <w:szCs w:val="24"/>
        </w:rPr>
        <w:t>,</w:t>
      </w:r>
      <w:r w:rsidRPr="000B2B8E">
        <w:rPr>
          <w:rFonts w:eastAsia="Times New Roman" w:cs="Times New Roman"/>
          <w:szCs w:val="24"/>
        </w:rPr>
        <w:t xml:space="preserve"> το οποίο έλεγε ότι θα πρέπει να σταματήσουν οι </w:t>
      </w:r>
      <w:r>
        <w:rPr>
          <w:rFonts w:eastAsia="Times New Roman" w:cs="Times New Roman"/>
          <w:szCs w:val="24"/>
        </w:rPr>
        <w:t>σ</w:t>
      </w:r>
      <w:r>
        <w:rPr>
          <w:rFonts w:eastAsia="Times New Roman" w:cs="Times New Roman"/>
          <w:szCs w:val="24"/>
        </w:rPr>
        <w:t>υζητήσεις και</w:t>
      </w:r>
      <w:r w:rsidRPr="000B2B8E">
        <w:rPr>
          <w:rFonts w:eastAsia="Times New Roman" w:cs="Times New Roman"/>
          <w:szCs w:val="24"/>
        </w:rPr>
        <w:t xml:space="preserve"> οι διαδικασίες ένταξης της Τουρκίας στην Ευρωπαϊκή Ένωση</w:t>
      </w:r>
      <w:r>
        <w:rPr>
          <w:rFonts w:eastAsia="Times New Roman" w:cs="Times New Roman"/>
          <w:szCs w:val="24"/>
        </w:rPr>
        <w:t>.</w:t>
      </w:r>
      <w:r w:rsidRPr="000B2B8E">
        <w:rPr>
          <w:rFonts w:eastAsia="Times New Roman" w:cs="Times New Roman"/>
          <w:szCs w:val="24"/>
        </w:rPr>
        <w:t xml:space="preserve"> Απολύτως σωστό</w:t>
      </w:r>
      <w:r>
        <w:rPr>
          <w:rFonts w:eastAsia="Times New Roman" w:cs="Times New Roman"/>
          <w:szCs w:val="24"/>
        </w:rPr>
        <w:t>,</w:t>
      </w:r>
      <w:r w:rsidRPr="000B2B8E">
        <w:rPr>
          <w:rFonts w:eastAsia="Times New Roman" w:cs="Times New Roman"/>
          <w:szCs w:val="24"/>
        </w:rPr>
        <w:t xml:space="preserve"> ένα από τα λίγα σωστά που έκανε το Ευρωπαϊκό Κοινοβούλιο</w:t>
      </w:r>
      <w:r>
        <w:rPr>
          <w:rFonts w:eastAsia="Times New Roman" w:cs="Times New Roman"/>
          <w:szCs w:val="24"/>
        </w:rPr>
        <w:t xml:space="preserve"> υπέρ</w:t>
      </w:r>
      <w:r w:rsidRPr="000B2B8E">
        <w:rPr>
          <w:rFonts w:eastAsia="Times New Roman" w:cs="Times New Roman"/>
          <w:szCs w:val="24"/>
        </w:rPr>
        <w:t xml:space="preserve"> της Ελλάδας</w:t>
      </w:r>
      <w:r>
        <w:rPr>
          <w:rFonts w:eastAsia="Times New Roman" w:cs="Times New Roman"/>
          <w:szCs w:val="24"/>
        </w:rPr>
        <w:t>.</w:t>
      </w:r>
      <w:r w:rsidRPr="000B2B8E">
        <w:rPr>
          <w:rFonts w:eastAsia="Times New Roman" w:cs="Times New Roman"/>
          <w:szCs w:val="24"/>
        </w:rPr>
        <w:t xml:space="preserve"> Και ποιοι δεν ψήφισαν υπέρ αυτού</w:t>
      </w:r>
      <w:r>
        <w:rPr>
          <w:rFonts w:eastAsia="Times New Roman" w:cs="Times New Roman"/>
          <w:szCs w:val="24"/>
        </w:rPr>
        <w:t>; Το</w:t>
      </w:r>
      <w:r w:rsidRPr="000B2B8E">
        <w:rPr>
          <w:rFonts w:eastAsia="Times New Roman" w:cs="Times New Roman"/>
          <w:szCs w:val="24"/>
        </w:rPr>
        <w:t xml:space="preserve"> έχω πει κι άλλη φορά</w:t>
      </w:r>
      <w:r>
        <w:rPr>
          <w:rFonts w:eastAsia="Times New Roman" w:cs="Times New Roman"/>
          <w:szCs w:val="24"/>
        </w:rPr>
        <w:t>, αλλά θα</w:t>
      </w:r>
      <w:r w:rsidRPr="000B2B8E">
        <w:rPr>
          <w:rFonts w:eastAsia="Times New Roman" w:cs="Times New Roman"/>
          <w:szCs w:val="24"/>
        </w:rPr>
        <w:t xml:space="preserve"> το ξαναπώ με αφορμή αυτό π</w:t>
      </w:r>
      <w:r w:rsidRPr="000B2B8E">
        <w:rPr>
          <w:rFonts w:eastAsia="Times New Roman" w:cs="Times New Roman"/>
          <w:szCs w:val="24"/>
        </w:rPr>
        <w:t>ου γίνεται</w:t>
      </w:r>
      <w:r>
        <w:rPr>
          <w:rFonts w:eastAsia="Times New Roman" w:cs="Times New Roman"/>
          <w:szCs w:val="24"/>
        </w:rPr>
        <w:t>.</w:t>
      </w:r>
      <w:r w:rsidRPr="000B2B8E">
        <w:rPr>
          <w:rFonts w:eastAsia="Times New Roman" w:cs="Times New Roman"/>
          <w:szCs w:val="24"/>
        </w:rPr>
        <w:t xml:space="preserve"> Δεν ψήφισαν οι Βουλευτές του </w:t>
      </w:r>
      <w:r w:rsidRPr="000B2B8E">
        <w:rPr>
          <w:rFonts w:eastAsia="Times New Roman" w:cs="Times New Roman"/>
          <w:szCs w:val="24"/>
        </w:rPr>
        <w:lastRenderedPageBreak/>
        <w:t xml:space="preserve">ΣΥΡΙΖΑ και της Νέας Δημοκρατίας </w:t>
      </w:r>
      <w:r>
        <w:rPr>
          <w:rFonts w:eastAsia="Times New Roman" w:cs="Times New Roman"/>
          <w:szCs w:val="24"/>
        </w:rPr>
        <w:t>υπέρ.</w:t>
      </w:r>
      <w:r w:rsidRPr="000B2B8E">
        <w:rPr>
          <w:rFonts w:eastAsia="Times New Roman" w:cs="Times New Roman"/>
          <w:szCs w:val="24"/>
        </w:rPr>
        <w:t xml:space="preserve"> Και μάλιστα ο Κούλογλου</w:t>
      </w:r>
      <w:r>
        <w:rPr>
          <w:rFonts w:eastAsia="Times New Roman" w:cs="Times New Roman"/>
          <w:szCs w:val="24"/>
        </w:rPr>
        <w:t>, ο</w:t>
      </w:r>
      <w:r w:rsidRPr="000B2B8E">
        <w:rPr>
          <w:rFonts w:eastAsia="Times New Roman" w:cs="Times New Roman"/>
          <w:szCs w:val="24"/>
        </w:rPr>
        <w:t xml:space="preserve"> Ευρωβουλευτής ΣΥΡΙΖΑ</w:t>
      </w:r>
      <w:r>
        <w:rPr>
          <w:rFonts w:eastAsia="Times New Roman" w:cs="Times New Roman"/>
          <w:szCs w:val="24"/>
        </w:rPr>
        <w:t>,</w:t>
      </w:r>
      <w:r w:rsidRPr="000B2B8E">
        <w:rPr>
          <w:rFonts w:eastAsia="Times New Roman" w:cs="Times New Roman"/>
          <w:szCs w:val="24"/>
        </w:rPr>
        <w:t xml:space="preserve"> έδινε συγχαρητήρια </w:t>
      </w:r>
      <w:r>
        <w:rPr>
          <w:rFonts w:eastAsia="Times New Roman" w:cs="Times New Roman"/>
          <w:szCs w:val="24"/>
        </w:rPr>
        <w:t>στη Σπυράκη,</w:t>
      </w:r>
      <w:r w:rsidRPr="000B2B8E">
        <w:rPr>
          <w:rFonts w:eastAsia="Times New Roman" w:cs="Times New Roman"/>
          <w:szCs w:val="24"/>
        </w:rPr>
        <w:t xml:space="preserve"> την Ευρωβουλευτή της Νέας Δημοκρατίας </w:t>
      </w:r>
      <w:r>
        <w:rPr>
          <w:rFonts w:eastAsia="Times New Roman" w:cs="Times New Roman"/>
          <w:szCs w:val="24"/>
        </w:rPr>
        <w:t>γι’ αυτό</w:t>
      </w:r>
      <w:r w:rsidRPr="000B2B8E">
        <w:rPr>
          <w:rFonts w:eastAsia="Times New Roman" w:cs="Times New Roman"/>
          <w:szCs w:val="24"/>
        </w:rPr>
        <w:t xml:space="preserve"> το γεγονός</w:t>
      </w:r>
      <w:r>
        <w:rPr>
          <w:rFonts w:eastAsia="Times New Roman" w:cs="Times New Roman"/>
          <w:szCs w:val="24"/>
        </w:rPr>
        <w:t>. Αυτά</w:t>
      </w:r>
      <w:r w:rsidRPr="000B2B8E">
        <w:rPr>
          <w:rFonts w:eastAsia="Times New Roman" w:cs="Times New Roman"/>
          <w:szCs w:val="24"/>
        </w:rPr>
        <w:t xml:space="preserve"> είναι </w:t>
      </w:r>
      <w:r>
        <w:rPr>
          <w:rFonts w:eastAsia="Times New Roman" w:cs="Times New Roman"/>
          <w:szCs w:val="24"/>
        </w:rPr>
        <w:t>ντροπιαστικά</w:t>
      </w:r>
      <w:r w:rsidRPr="000B2B8E">
        <w:rPr>
          <w:rFonts w:eastAsia="Times New Roman" w:cs="Times New Roman"/>
          <w:szCs w:val="24"/>
        </w:rPr>
        <w:t xml:space="preserve"> πράγματα για </w:t>
      </w:r>
      <w:r w:rsidRPr="000B2B8E">
        <w:rPr>
          <w:rFonts w:eastAsia="Times New Roman" w:cs="Times New Roman"/>
          <w:szCs w:val="24"/>
        </w:rPr>
        <w:t xml:space="preserve">την πατρίδα </w:t>
      </w:r>
      <w:r>
        <w:rPr>
          <w:rFonts w:eastAsia="Times New Roman" w:cs="Times New Roman"/>
          <w:szCs w:val="24"/>
        </w:rPr>
        <w:t>μας.</w:t>
      </w:r>
      <w:r w:rsidRPr="000B2B8E">
        <w:rPr>
          <w:rFonts w:eastAsia="Times New Roman" w:cs="Times New Roman"/>
          <w:szCs w:val="24"/>
        </w:rPr>
        <w:t xml:space="preserve"> Όλη η υπόλοιπη Ευρώπη</w:t>
      </w:r>
      <w:r>
        <w:rPr>
          <w:rFonts w:eastAsia="Times New Roman" w:cs="Times New Roman"/>
          <w:szCs w:val="24"/>
        </w:rPr>
        <w:t xml:space="preserve"> λέει ότι</w:t>
      </w:r>
      <w:r w:rsidRPr="000B2B8E">
        <w:rPr>
          <w:rFonts w:eastAsia="Times New Roman" w:cs="Times New Roman"/>
          <w:szCs w:val="24"/>
        </w:rPr>
        <w:t xml:space="preserve"> οι Τούρκοι κάνουν εγκλήματα</w:t>
      </w:r>
      <w:r>
        <w:rPr>
          <w:rFonts w:eastAsia="Times New Roman" w:cs="Times New Roman"/>
          <w:szCs w:val="24"/>
        </w:rPr>
        <w:t>, όργια,</w:t>
      </w:r>
      <w:r w:rsidRPr="000B2B8E">
        <w:rPr>
          <w:rFonts w:eastAsia="Times New Roman" w:cs="Times New Roman"/>
          <w:szCs w:val="24"/>
        </w:rPr>
        <w:t xml:space="preserve"> εις βάρος της Ελλάδος και </w:t>
      </w:r>
      <w:r>
        <w:rPr>
          <w:rFonts w:eastAsia="Times New Roman" w:cs="Times New Roman"/>
          <w:szCs w:val="24"/>
        </w:rPr>
        <w:t>εις βάρος της Κύπρου και οι μοναδικοί</w:t>
      </w:r>
      <w:r w:rsidRPr="000B2B8E">
        <w:rPr>
          <w:rFonts w:eastAsia="Times New Roman" w:cs="Times New Roman"/>
          <w:szCs w:val="24"/>
        </w:rPr>
        <w:t xml:space="preserve"> που δεν το παραδέχονται</w:t>
      </w:r>
      <w:r>
        <w:rPr>
          <w:rFonts w:eastAsia="Times New Roman" w:cs="Times New Roman"/>
          <w:szCs w:val="24"/>
        </w:rPr>
        <w:t xml:space="preserve"> είναι</w:t>
      </w:r>
      <w:r w:rsidRPr="000B2B8E">
        <w:rPr>
          <w:rFonts w:eastAsia="Times New Roman" w:cs="Times New Roman"/>
          <w:szCs w:val="24"/>
        </w:rPr>
        <w:t xml:space="preserve"> οι Έλληνες</w:t>
      </w:r>
      <w:r>
        <w:rPr>
          <w:rFonts w:eastAsia="Times New Roman" w:cs="Times New Roman"/>
          <w:szCs w:val="24"/>
        </w:rPr>
        <w:t xml:space="preserve"> </w:t>
      </w:r>
      <w:r w:rsidRPr="000B2B8E">
        <w:rPr>
          <w:rFonts w:eastAsia="Times New Roman" w:cs="Times New Roman"/>
          <w:szCs w:val="24"/>
        </w:rPr>
        <w:t>Ευρωβουλευτές</w:t>
      </w:r>
      <w:r>
        <w:rPr>
          <w:rFonts w:eastAsia="Times New Roman" w:cs="Times New Roman"/>
          <w:szCs w:val="24"/>
        </w:rPr>
        <w:t>.</w:t>
      </w:r>
      <w:r w:rsidRPr="000B2B8E">
        <w:rPr>
          <w:rFonts w:eastAsia="Times New Roman" w:cs="Times New Roman"/>
          <w:szCs w:val="24"/>
        </w:rPr>
        <w:t xml:space="preserve"> </w:t>
      </w:r>
    </w:p>
    <w:p w14:paraId="6338F629"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 xml:space="preserve">Αυτός </w:t>
      </w:r>
      <w:r>
        <w:rPr>
          <w:rFonts w:eastAsia="Times New Roman" w:cs="Times New Roman"/>
          <w:szCs w:val="24"/>
        </w:rPr>
        <w:t>λ</w:t>
      </w:r>
      <w:r w:rsidRPr="000B2B8E">
        <w:rPr>
          <w:rFonts w:eastAsia="Times New Roman" w:cs="Times New Roman"/>
          <w:szCs w:val="24"/>
        </w:rPr>
        <w:t>οιπόν είναι κι ένας λόγος που εμείς πρέπει ν</w:t>
      </w:r>
      <w:r w:rsidRPr="000B2B8E">
        <w:rPr>
          <w:rFonts w:eastAsia="Times New Roman" w:cs="Times New Roman"/>
          <w:szCs w:val="24"/>
        </w:rPr>
        <w:t>α πάμε δυνατά μέσα στην Ευρωβουλή</w:t>
      </w:r>
      <w:r>
        <w:rPr>
          <w:rFonts w:eastAsia="Times New Roman" w:cs="Times New Roman"/>
          <w:szCs w:val="24"/>
        </w:rPr>
        <w:t>,</w:t>
      </w:r>
      <w:r w:rsidRPr="000B2B8E">
        <w:rPr>
          <w:rFonts w:eastAsia="Times New Roman" w:cs="Times New Roman"/>
          <w:szCs w:val="24"/>
        </w:rPr>
        <w:t xml:space="preserve"> γιατί αυτά τα πράγ</w:t>
      </w:r>
      <w:r>
        <w:rPr>
          <w:rFonts w:eastAsia="Times New Roman" w:cs="Times New Roman"/>
          <w:szCs w:val="24"/>
        </w:rPr>
        <w:t>ματα δεν θα επιτρέψουμε να σ</w:t>
      </w:r>
      <w:r w:rsidRPr="000B2B8E">
        <w:rPr>
          <w:rFonts w:eastAsia="Times New Roman" w:cs="Times New Roman"/>
          <w:szCs w:val="24"/>
        </w:rPr>
        <w:t xml:space="preserve">υμβαίνουν και όσον αφορά όλα τα υπόλοιπα ένας είναι ο εχθρός όλης αυτής της </w:t>
      </w:r>
      <w:r>
        <w:rPr>
          <w:rFonts w:eastAsia="Times New Roman" w:cs="Times New Roman"/>
          <w:szCs w:val="24"/>
        </w:rPr>
        <w:t>σαθρής</w:t>
      </w:r>
      <w:r w:rsidRPr="000B2B8E">
        <w:rPr>
          <w:rFonts w:eastAsia="Times New Roman" w:cs="Times New Roman"/>
          <w:szCs w:val="24"/>
        </w:rPr>
        <w:t xml:space="preserve"> και </w:t>
      </w:r>
      <w:r>
        <w:rPr>
          <w:rFonts w:eastAsia="Times New Roman" w:cs="Times New Roman"/>
          <w:szCs w:val="24"/>
        </w:rPr>
        <w:t xml:space="preserve">ψεύτικης δημοκρατίας, </w:t>
      </w:r>
      <w:r w:rsidRPr="000B2B8E">
        <w:rPr>
          <w:rFonts w:eastAsia="Times New Roman" w:cs="Times New Roman"/>
          <w:szCs w:val="24"/>
        </w:rPr>
        <w:t xml:space="preserve">την οποία έχετε επιβάλλει εδώ και </w:t>
      </w:r>
      <w:r>
        <w:rPr>
          <w:rFonts w:eastAsia="Times New Roman" w:cs="Times New Roman"/>
          <w:szCs w:val="24"/>
        </w:rPr>
        <w:t>σαράντα πέντε</w:t>
      </w:r>
      <w:r w:rsidRPr="000B2B8E">
        <w:rPr>
          <w:rFonts w:eastAsia="Times New Roman" w:cs="Times New Roman"/>
          <w:szCs w:val="24"/>
        </w:rPr>
        <w:t xml:space="preserve"> χρόνια</w:t>
      </w:r>
      <w:r>
        <w:rPr>
          <w:rFonts w:eastAsia="Times New Roman" w:cs="Times New Roman"/>
          <w:szCs w:val="24"/>
        </w:rPr>
        <w:t>.</w:t>
      </w:r>
      <w:r w:rsidRPr="000B2B8E">
        <w:rPr>
          <w:rFonts w:eastAsia="Times New Roman" w:cs="Times New Roman"/>
          <w:szCs w:val="24"/>
        </w:rPr>
        <w:t xml:space="preserve"> Ο εχθρός λ</w:t>
      </w:r>
      <w:r w:rsidRPr="000B2B8E">
        <w:rPr>
          <w:rFonts w:eastAsia="Times New Roman" w:cs="Times New Roman"/>
          <w:szCs w:val="24"/>
        </w:rPr>
        <w:t xml:space="preserve">έγεται </w:t>
      </w:r>
      <w:r>
        <w:rPr>
          <w:rFonts w:eastAsia="Times New Roman" w:cs="Times New Roman"/>
          <w:szCs w:val="24"/>
        </w:rPr>
        <w:t>«</w:t>
      </w:r>
      <w:r w:rsidRPr="000B2B8E">
        <w:rPr>
          <w:rFonts w:eastAsia="Times New Roman" w:cs="Times New Roman"/>
          <w:szCs w:val="24"/>
        </w:rPr>
        <w:t>εθνικιστικός παράγοντας</w:t>
      </w:r>
      <w:r>
        <w:rPr>
          <w:rFonts w:eastAsia="Times New Roman" w:cs="Times New Roman"/>
          <w:szCs w:val="24"/>
        </w:rPr>
        <w:t>»,</w:t>
      </w:r>
      <w:r w:rsidRPr="000B2B8E">
        <w:rPr>
          <w:rFonts w:eastAsia="Times New Roman" w:cs="Times New Roman"/>
          <w:szCs w:val="24"/>
        </w:rPr>
        <w:t xml:space="preserve"> ο εχθρός είναι η Χρυσή Αυγή</w:t>
      </w:r>
      <w:r>
        <w:rPr>
          <w:rFonts w:eastAsia="Times New Roman" w:cs="Times New Roman"/>
          <w:szCs w:val="24"/>
        </w:rPr>
        <w:t>,</w:t>
      </w:r>
      <w:r w:rsidRPr="000B2B8E">
        <w:rPr>
          <w:rFonts w:eastAsia="Times New Roman" w:cs="Times New Roman"/>
          <w:szCs w:val="24"/>
        </w:rPr>
        <w:t xml:space="preserve"> αυτός ο </w:t>
      </w:r>
      <w:r>
        <w:rPr>
          <w:rFonts w:eastAsia="Times New Roman" w:cs="Times New Roman"/>
          <w:szCs w:val="24"/>
        </w:rPr>
        <w:t>εχθρός</w:t>
      </w:r>
      <w:r w:rsidRPr="000B2B8E">
        <w:rPr>
          <w:rFonts w:eastAsia="Times New Roman" w:cs="Times New Roman"/>
          <w:szCs w:val="24"/>
        </w:rPr>
        <w:t xml:space="preserve"> θα συνεχίσει να είναι απέναντί </w:t>
      </w:r>
      <w:r>
        <w:rPr>
          <w:rFonts w:eastAsia="Times New Roman" w:cs="Times New Roman"/>
          <w:szCs w:val="24"/>
        </w:rPr>
        <w:t>σας,</w:t>
      </w:r>
      <w:r w:rsidRPr="000B2B8E">
        <w:rPr>
          <w:rFonts w:eastAsia="Times New Roman" w:cs="Times New Roman"/>
          <w:szCs w:val="24"/>
        </w:rPr>
        <w:t xml:space="preserve"> μέχρι να σας </w:t>
      </w:r>
      <w:r>
        <w:rPr>
          <w:rFonts w:eastAsia="Times New Roman" w:cs="Times New Roman"/>
          <w:szCs w:val="24"/>
        </w:rPr>
        <w:t>τελειώσουμε</w:t>
      </w:r>
      <w:r w:rsidRPr="000B2B8E">
        <w:rPr>
          <w:rFonts w:eastAsia="Times New Roman" w:cs="Times New Roman"/>
          <w:szCs w:val="24"/>
        </w:rPr>
        <w:t xml:space="preserve"> οριστικά</w:t>
      </w:r>
      <w:r>
        <w:rPr>
          <w:rFonts w:eastAsia="Times New Roman" w:cs="Times New Roman"/>
          <w:szCs w:val="24"/>
        </w:rPr>
        <w:t>.</w:t>
      </w:r>
      <w:r w:rsidRPr="000B2B8E">
        <w:rPr>
          <w:rFonts w:eastAsia="Times New Roman" w:cs="Times New Roman"/>
          <w:szCs w:val="24"/>
        </w:rPr>
        <w:t xml:space="preserve"> </w:t>
      </w:r>
    </w:p>
    <w:p w14:paraId="6338F62A" w14:textId="77777777" w:rsidR="00401C51" w:rsidRDefault="00794512">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338F62B" w14:textId="77777777" w:rsidR="00401C51" w:rsidRDefault="00794512">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lastRenderedPageBreak/>
        <w:t>ΠΡΟΕΔΡΕΥΩΝ (Γεώργιος Βαρεμένος):</w:t>
      </w:r>
      <w:r w:rsidRPr="00BE2300">
        <w:rPr>
          <w:rFonts w:eastAsia="Times New Roman" w:cs="Times New Roman"/>
          <w:szCs w:val="24"/>
        </w:rPr>
        <w:t xml:space="preserve"> </w:t>
      </w:r>
      <w:r w:rsidRPr="000B2B8E">
        <w:rPr>
          <w:rFonts w:eastAsia="Times New Roman" w:cs="Times New Roman"/>
          <w:szCs w:val="24"/>
        </w:rPr>
        <w:t>Είναι γεγονός</w:t>
      </w:r>
      <w:r>
        <w:rPr>
          <w:rFonts w:eastAsia="Times New Roman" w:cs="Times New Roman"/>
          <w:szCs w:val="24"/>
        </w:rPr>
        <w:t xml:space="preserve">, ο </w:t>
      </w:r>
      <w:r w:rsidRPr="000B2B8E">
        <w:rPr>
          <w:rFonts w:eastAsia="Times New Roman" w:cs="Times New Roman"/>
          <w:szCs w:val="24"/>
        </w:rPr>
        <w:t>εχθρός</w:t>
      </w:r>
      <w:r w:rsidRPr="000B2B8E">
        <w:rPr>
          <w:rFonts w:eastAsia="Times New Roman" w:cs="Times New Roman"/>
          <w:szCs w:val="24"/>
        </w:rPr>
        <w:t xml:space="preserve"> της δημοκρατίας ένας είναι</w:t>
      </w:r>
      <w:r>
        <w:rPr>
          <w:rFonts w:eastAsia="Times New Roman" w:cs="Times New Roman"/>
          <w:szCs w:val="24"/>
        </w:rPr>
        <w:t>, τον περιέγραψε.</w:t>
      </w:r>
    </w:p>
    <w:p w14:paraId="6338F62C" w14:textId="77777777" w:rsidR="00401C51" w:rsidRDefault="00794512">
      <w:pPr>
        <w:tabs>
          <w:tab w:val="left" w:pos="1905"/>
        </w:tabs>
        <w:spacing w:line="600" w:lineRule="auto"/>
        <w:ind w:firstLine="720"/>
        <w:jc w:val="both"/>
        <w:rPr>
          <w:rFonts w:eastAsia="Times New Roman" w:cs="Times New Roman"/>
          <w:szCs w:val="24"/>
        </w:rPr>
      </w:pPr>
      <w:r w:rsidRPr="00CA3D01">
        <w:rPr>
          <w:rFonts w:eastAsia="Times New Roman" w:cs="Times New Roman"/>
          <w:b/>
          <w:szCs w:val="24"/>
        </w:rPr>
        <w:t>ΧΡΗΣΤΟΣ ΜΑΝΤΑΣ:</w:t>
      </w:r>
      <w:r w:rsidRPr="00CA3D01">
        <w:rPr>
          <w:rFonts w:eastAsia="Times New Roman" w:cs="Times New Roman"/>
          <w:szCs w:val="24"/>
        </w:rPr>
        <w:t xml:space="preserve"> </w:t>
      </w:r>
      <w:r>
        <w:rPr>
          <w:rFonts w:eastAsia="Times New Roman" w:cs="Times New Roman"/>
          <w:szCs w:val="24"/>
        </w:rPr>
        <w:t xml:space="preserve">Ο ναζισμός. </w:t>
      </w:r>
    </w:p>
    <w:p w14:paraId="6338F62D" w14:textId="77777777" w:rsidR="00401C51" w:rsidRDefault="00794512">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Ναι. Τον περιέγραψε.</w:t>
      </w:r>
    </w:p>
    <w:p w14:paraId="6338F62E" w14:textId="77777777" w:rsidR="00401C51" w:rsidRDefault="00794512">
      <w:pPr>
        <w:tabs>
          <w:tab w:val="left" w:pos="1905"/>
        </w:tabs>
        <w:spacing w:line="600" w:lineRule="auto"/>
        <w:ind w:firstLine="720"/>
        <w:jc w:val="both"/>
        <w:rPr>
          <w:rFonts w:eastAsia="Times New Roman" w:cs="Times New Roman"/>
          <w:szCs w:val="24"/>
        </w:rPr>
      </w:pPr>
      <w:r w:rsidRPr="00CA3D01">
        <w:rPr>
          <w:rFonts w:eastAsia="Times New Roman" w:cs="Times New Roman"/>
          <w:b/>
          <w:szCs w:val="24"/>
        </w:rPr>
        <w:t>ΝΙΚΟΛΑΟΣ</w:t>
      </w:r>
      <w:r>
        <w:rPr>
          <w:rFonts w:eastAsia="Times New Roman" w:cs="Times New Roman"/>
          <w:b/>
          <w:szCs w:val="24"/>
        </w:rPr>
        <w:t xml:space="preserve"> </w:t>
      </w:r>
      <w:r w:rsidRPr="00CA3D01">
        <w:rPr>
          <w:rFonts w:eastAsia="Times New Roman" w:cs="Times New Roman"/>
          <w:b/>
          <w:szCs w:val="24"/>
        </w:rPr>
        <w:t>-</w:t>
      </w:r>
      <w:r>
        <w:rPr>
          <w:rFonts w:eastAsia="Times New Roman" w:cs="Times New Roman"/>
          <w:b/>
          <w:szCs w:val="24"/>
        </w:rPr>
        <w:t xml:space="preserve"> </w:t>
      </w:r>
      <w:r w:rsidRPr="00CA3D01">
        <w:rPr>
          <w:rFonts w:eastAsia="Times New Roman" w:cs="Times New Roman"/>
          <w:b/>
          <w:szCs w:val="24"/>
        </w:rPr>
        <w:t>ΓΕΩΡΓΙΟΣ ΔΕΝΔΙΑΣ:</w:t>
      </w:r>
      <w:r>
        <w:rPr>
          <w:rFonts w:eastAsia="Times New Roman" w:cs="Times New Roman"/>
          <w:szCs w:val="24"/>
        </w:rPr>
        <w:t xml:space="preserve"> Κύριε Πρόεδρε, μπορώ να έχω τον λόγο παρακαλώ. </w:t>
      </w:r>
    </w:p>
    <w:p w14:paraId="6338F62F" w14:textId="77777777" w:rsidR="00401C51" w:rsidRDefault="00794512">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Παρακαλώ, κύριε συ</w:t>
      </w:r>
      <w:r>
        <w:rPr>
          <w:rFonts w:eastAsia="Times New Roman" w:cs="Times New Roman"/>
          <w:szCs w:val="24"/>
        </w:rPr>
        <w:t>νάδελφε.</w:t>
      </w:r>
    </w:p>
    <w:p w14:paraId="6338F630" w14:textId="77777777" w:rsidR="00401C51" w:rsidRDefault="00794512">
      <w:pPr>
        <w:tabs>
          <w:tab w:val="left" w:pos="1905"/>
        </w:tabs>
        <w:spacing w:line="600" w:lineRule="auto"/>
        <w:ind w:firstLine="720"/>
        <w:jc w:val="both"/>
        <w:rPr>
          <w:rFonts w:eastAsia="Times New Roman" w:cs="Times New Roman"/>
          <w:szCs w:val="24"/>
        </w:rPr>
      </w:pPr>
      <w:r w:rsidRPr="00CA3D01">
        <w:rPr>
          <w:rFonts w:eastAsia="Times New Roman" w:cs="Times New Roman"/>
          <w:b/>
          <w:szCs w:val="24"/>
        </w:rPr>
        <w:t>ΝΙΚΟΛΑΟΣ</w:t>
      </w:r>
      <w:r>
        <w:rPr>
          <w:rFonts w:eastAsia="Times New Roman" w:cs="Times New Roman"/>
          <w:b/>
          <w:szCs w:val="24"/>
        </w:rPr>
        <w:t xml:space="preserve"> </w:t>
      </w:r>
      <w:r w:rsidRPr="00CA3D01">
        <w:rPr>
          <w:rFonts w:eastAsia="Times New Roman" w:cs="Times New Roman"/>
          <w:b/>
          <w:szCs w:val="24"/>
        </w:rPr>
        <w:t>-</w:t>
      </w:r>
      <w:r>
        <w:rPr>
          <w:rFonts w:eastAsia="Times New Roman" w:cs="Times New Roman"/>
          <w:b/>
          <w:szCs w:val="24"/>
        </w:rPr>
        <w:t xml:space="preserve"> </w:t>
      </w:r>
      <w:r w:rsidRPr="00CA3D01">
        <w:rPr>
          <w:rFonts w:eastAsia="Times New Roman" w:cs="Times New Roman"/>
          <w:b/>
          <w:szCs w:val="24"/>
        </w:rPr>
        <w:t>ΓΕΩΡΓΙΟΣ ΔΕΝΔΙΑΣ:</w:t>
      </w:r>
      <w:r>
        <w:rPr>
          <w:rFonts w:eastAsia="Times New Roman" w:cs="Times New Roman"/>
          <w:szCs w:val="24"/>
        </w:rPr>
        <w:t xml:space="preserve"> Δεν σχολιάζω τα λεγόμενα, απλώς θέλω να κάνω μια τοποθέτηση για το εθνικό θέμα το οποίο εθίγη, για να μη δημιουργηθούν λανθασμένες αντιλήψεις στην ελληνική κοινωνία. </w:t>
      </w:r>
    </w:p>
    <w:p w14:paraId="6338F631"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Κύριε πρόεδρε</w:t>
      </w:r>
      <w:r>
        <w:rPr>
          <w:rFonts w:eastAsia="Times New Roman" w:cs="Times New Roman"/>
          <w:szCs w:val="24"/>
        </w:rPr>
        <w:t>, η πάγια θέση της ε</w:t>
      </w:r>
      <w:r w:rsidRPr="000B2B8E">
        <w:rPr>
          <w:rFonts w:eastAsia="Times New Roman" w:cs="Times New Roman"/>
          <w:szCs w:val="24"/>
        </w:rPr>
        <w:t>λληνικής εξωτερική</w:t>
      </w:r>
      <w:r w:rsidRPr="000B2B8E">
        <w:rPr>
          <w:rFonts w:eastAsia="Times New Roman" w:cs="Times New Roman"/>
          <w:szCs w:val="24"/>
        </w:rPr>
        <w:t>ς πολιτικής είναι η συνέχιση των ενταξιακών διαπραγματεύσεων ή</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ε</w:t>
      </w:r>
      <w:r w:rsidRPr="000B2B8E">
        <w:rPr>
          <w:rFonts w:eastAsia="Times New Roman" w:cs="Times New Roman"/>
          <w:szCs w:val="24"/>
        </w:rPr>
        <w:t>ν πάση περιπτώσει</w:t>
      </w:r>
      <w:r>
        <w:rPr>
          <w:rFonts w:eastAsia="Times New Roman" w:cs="Times New Roman"/>
          <w:szCs w:val="24"/>
        </w:rPr>
        <w:t>,</w:t>
      </w:r>
      <w:r w:rsidRPr="000B2B8E">
        <w:rPr>
          <w:rFonts w:eastAsia="Times New Roman" w:cs="Times New Roman"/>
          <w:szCs w:val="24"/>
        </w:rPr>
        <w:t xml:space="preserve"> η διαρκής εμπλοκή της Τουρκίας</w:t>
      </w:r>
      <w:r>
        <w:rPr>
          <w:rFonts w:eastAsia="Times New Roman" w:cs="Times New Roman"/>
          <w:szCs w:val="24"/>
        </w:rPr>
        <w:t>.</w:t>
      </w:r>
      <w:r w:rsidRPr="000B2B8E">
        <w:rPr>
          <w:rFonts w:eastAsia="Times New Roman" w:cs="Times New Roman"/>
          <w:szCs w:val="24"/>
        </w:rPr>
        <w:t xml:space="preserve"> Αυτή είναι και η θέση της Κυπριακής </w:t>
      </w:r>
      <w:r>
        <w:rPr>
          <w:rFonts w:eastAsia="Times New Roman" w:cs="Times New Roman"/>
          <w:szCs w:val="24"/>
        </w:rPr>
        <w:t xml:space="preserve">Δημοκρατίας. </w:t>
      </w:r>
      <w:r w:rsidRPr="000B2B8E">
        <w:rPr>
          <w:rFonts w:eastAsia="Times New Roman" w:cs="Times New Roman"/>
          <w:szCs w:val="24"/>
        </w:rPr>
        <w:t>Η ελληνική θέση ακολουθεί επί του θέματος κατά πόδας τη θέση της Κυπριακής Δημοκρατίας</w:t>
      </w:r>
      <w:r>
        <w:rPr>
          <w:rFonts w:eastAsia="Times New Roman" w:cs="Times New Roman"/>
          <w:szCs w:val="24"/>
        </w:rPr>
        <w:t>.</w:t>
      </w:r>
      <w:r w:rsidRPr="000B2B8E">
        <w:rPr>
          <w:rFonts w:eastAsia="Times New Roman" w:cs="Times New Roman"/>
          <w:szCs w:val="24"/>
        </w:rPr>
        <w:t xml:space="preserve"> Κατά συνέπεια</w:t>
      </w:r>
      <w:r>
        <w:rPr>
          <w:rFonts w:eastAsia="Times New Roman" w:cs="Times New Roman"/>
          <w:szCs w:val="24"/>
        </w:rPr>
        <w:t xml:space="preserve">, </w:t>
      </w:r>
      <w:r>
        <w:rPr>
          <w:rFonts w:eastAsia="Times New Roman" w:cs="Times New Roman"/>
          <w:szCs w:val="24"/>
        </w:rPr>
        <w:lastRenderedPageBreak/>
        <w:t>α</w:t>
      </w:r>
      <w:r w:rsidRPr="000B2B8E">
        <w:rPr>
          <w:rFonts w:eastAsia="Times New Roman" w:cs="Times New Roman"/>
          <w:szCs w:val="24"/>
        </w:rPr>
        <w:t>υτή είναι η εθνική στάση</w:t>
      </w:r>
      <w:r>
        <w:rPr>
          <w:rFonts w:eastAsia="Times New Roman" w:cs="Times New Roman"/>
          <w:szCs w:val="24"/>
        </w:rPr>
        <w:t>,</w:t>
      </w:r>
      <w:r w:rsidRPr="000B2B8E">
        <w:rPr>
          <w:rFonts w:eastAsia="Times New Roman" w:cs="Times New Roman"/>
          <w:szCs w:val="24"/>
        </w:rPr>
        <w:t xml:space="preserve"> γι</w:t>
      </w:r>
      <w:r>
        <w:rPr>
          <w:rFonts w:eastAsia="Times New Roman" w:cs="Times New Roman"/>
          <w:szCs w:val="24"/>
        </w:rPr>
        <w:t>α να μην υπάρχει η οποιαδήποτε παρερμηνεία και ο οποιοσδήποτε ψευτο</w:t>
      </w:r>
      <w:r w:rsidRPr="000B2B8E">
        <w:rPr>
          <w:rFonts w:eastAsia="Times New Roman" w:cs="Times New Roman"/>
          <w:szCs w:val="24"/>
        </w:rPr>
        <w:t>πατριωτισμός</w:t>
      </w:r>
      <w:r>
        <w:rPr>
          <w:rFonts w:eastAsia="Times New Roman" w:cs="Times New Roman"/>
          <w:szCs w:val="24"/>
        </w:rPr>
        <w:t>.</w:t>
      </w:r>
    </w:p>
    <w:p w14:paraId="6338F632" w14:textId="77777777" w:rsidR="00401C51" w:rsidRDefault="00794512">
      <w:pPr>
        <w:tabs>
          <w:tab w:val="left" w:pos="1905"/>
        </w:tabs>
        <w:spacing w:line="600" w:lineRule="auto"/>
        <w:ind w:firstLine="720"/>
        <w:jc w:val="both"/>
        <w:rPr>
          <w:rFonts w:eastAsia="Times New Roman" w:cs="Times New Roman"/>
          <w:szCs w:val="24"/>
        </w:rPr>
      </w:pPr>
      <w:r w:rsidRPr="00CA3D01">
        <w:rPr>
          <w:rFonts w:eastAsia="Times New Roman" w:cs="Times New Roman"/>
          <w:b/>
          <w:szCs w:val="24"/>
        </w:rPr>
        <w:t>ΧΡΗΣΤΟΣ ΠΑΠΠΑΣ:</w:t>
      </w:r>
      <w:r>
        <w:rPr>
          <w:rFonts w:eastAsia="Times New Roman" w:cs="Times New Roman"/>
          <w:szCs w:val="24"/>
        </w:rPr>
        <w:t xml:space="preserve"> Συγχαρητήρια!</w:t>
      </w:r>
    </w:p>
    <w:p w14:paraId="6338F633" w14:textId="77777777" w:rsidR="00401C51" w:rsidRDefault="00794512">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sidRPr="000B2B8E">
        <w:rPr>
          <w:rFonts w:eastAsia="Times New Roman" w:cs="Times New Roman"/>
          <w:szCs w:val="24"/>
        </w:rPr>
        <w:t>Λοιπόν</w:t>
      </w:r>
      <w:r>
        <w:rPr>
          <w:rFonts w:eastAsia="Times New Roman" w:cs="Times New Roman"/>
          <w:szCs w:val="24"/>
        </w:rPr>
        <w:t>,</w:t>
      </w:r>
      <w:r w:rsidRPr="000B2B8E">
        <w:rPr>
          <w:rFonts w:eastAsia="Times New Roman" w:cs="Times New Roman"/>
          <w:szCs w:val="24"/>
        </w:rPr>
        <w:t xml:space="preserve"> το</w:t>
      </w:r>
      <w:r>
        <w:rPr>
          <w:rFonts w:eastAsia="Times New Roman" w:cs="Times New Roman"/>
          <w:szCs w:val="24"/>
        </w:rPr>
        <w:t>ν</w:t>
      </w:r>
      <w:r w:rsidRPr="000B2B8E">
        <w:rPr>
          <w:rFonts w:eastAsia="Times New Roman" w:cs="Times New Roman"/>
          <w:szCs w:val="24"/>
        </w:rPr>
        <w:t xml:space="preserve"> λόγο έχει ο </w:t>
      </w:r>
      <w:r w:rsidRPr="000B2B8E">
        <w:rPr>
          <w:rFonts w:eastAsia="Times New Roman" w:cs="Times New Roman"/>
          <w:szCs w:val="24"/>
        </w:rPr>
        <w:t>κ</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Τσίρκας από τον</w:t>
      </w:r>
      <w:r w:rsidRPr="000B2B8E">
        <w:rPr>
          <w:rFonts w:eastAsia="Times New Roman" w:cs="Times New Roman"/>
          <w:szCs w:val="24"/>
        </w:rPr>
        <w:t xml:space="preserve"> ΣΥΡΙΖΑ</w:t>
      </w:r>
      <w:r>
        <w:rPr>
          <w:rFonts w:eastAsia="Times New Roman" w:cs="Times New Roman"/>
          <w:szCs w:val="24"/>
        </w:rPr>
        <w:t>.</w:t>
      </w:r>
    </w:p>
    <w:p w14:paraId="6338F634" w14:textId="77777777" w:rsidR="00401C51" w:rsidRDefault="00794512">
      <w:pPr>
        <w:tabs>
          <w:tab w:val="left" w:pos="1905"/>
        </w:tabs>
        <w:spacing w:line="600" w:lineRule="auto"/>
        <w:ind w:firstLine="720"/>
        <w:jc w:val="both"/>
        <w:rPr>
          <w:rFonts w:eastAsia="Times New Roman" w:cs="Times New Roman"/>
          <w:szCs w:val="24"/>
        </w:rPr>
      </w:pPr>
      <w:r w:rsidRPr="00CA3D01">
        <w:rPr>
          <w:rFonts w:eastAsia="Times New Roman" w:cs="Times New Roman"/>
          <w:b/>
          <w:szCs w:val="24"/>
        </w:rPr>
        <w:t>ΒΑΣΙΛΕΙΟΣ ΤΣΙΡΚΑ</w:t>
      </w:r>
      <w:r w:rsidRPr="00CA3D01">
        <w:rPr>
          <w:rFonts w:eastAsia="Times New Roman" w:cs="Times New Roman"/>
          <w:b/>
          <w:szCs w:val="24"/>
        </w:rPr>
        <w:t xml:space="preserve">Σ: </w:t>
      </w:r>
      <w:r w:rsidRPr="000B2B8E">
        <w:rPr>
          <w:rFonts w:eastAsia="Times New Roman" w:cs="Times New Roman"/>
          <w:szCs w:val="24"/>
        </w:rPr>
        <w:t>Κυρίες και κύριοι Βουλευτές</w:t>
      </w:r>
      <w:r>
        <w:rPr>
          <w:rFonts w:eastAsia="Times New Roman" w:cs="Times New Roman"/>
          <w:szCs w:val="24"/>
        </w:rPr>
        <w:t>,</w:t>
      </w:r>
      <w:r w:rsidRPr="000B2B8E">
        <w:rPr>
          <w:rFonts w:eastAsia="Times New Roman" w:cs="Times New Roman"/>
          <w:szCs w:val="24"/>
        </w:rPr>
        <w:t xml:space="preserve"> το</w:t>
      </w:r>
      <w:r>
        <w:rPr>
          <w:rFonts w:eastAsia="Times New Roman" w:cs="Times New Roman"/>
          <w:szCs w:val="24"/>
        </w:rPr>
        <w:t>ν</w:t>
      </w:r>
      <w:r w:rsidRPr="000B2B8E">
        <w:rPr>
          <w:rFonts w:eastAsia="Times New Roman" w:cs="Times New Roman"/>
          <w:szCs w:val="24"/>
        </w:rPr>
        <w:t xml:space="preserve"> Γενάρη του 2015 ο </w:t>
      </w:r>
      <w:r>
        <w:rPr>
          <w:rFonts w:eastAsia="Times New Roman" w:cs="Times New Roman"/>
          <w:szCs w:val="24"/>
        </w:rPr>
        <w:t>ελληνικός λαός μά</w:t>
      </w:r>
      <w:r w:rsidRPr="000B2B8E">
        <w:rPr>
          <w:rFonts w:eastAsia="Times New Roman" w:cs="Times New Roman"/>
          <w:szCs w:val="24"/>
        </w:rPr>
        <w:t>ς έδωσε την εντολή να βγάλουμε την πατρίδα μας από τη δίνη των μνημονίων και να εξασφαλίσουμε αξιοπρεπείς συνθήκες διαβίωσης για τους πολίτες και αυτό πράξαμε</w:t>
      </w:r>
      <w:r>
        <w:rPr>
          <w:rFonts w:eastAsia="Times New Roman" w:cs="Times New Roman"/>
          <w:szCs w:val="24"/>
        </w:rPr>
        <w:t>.</w:t>
      </w:r>
      <w:r w:rsidRPr="000B2B8E">
        <w:rPr>
          <w:rFonts w:eastAsia="Times New Roman" w:cs="Times New Roman"/>
          <w:szCs w:val="24"/>
        </w:rPr>
        <w:t xml:space="preserve"> Γιατί </w:t>
      </w:r>
      <w:r>
        <w:rPr>
          <w:rFonts w:eastAsia="Times New Roman" w:cs="Times New Roman"/>
          <w:szCs w:val="24"/>
        </w:rPr>
        <w:t>χ</w:t>
      </w:r>
      <w:r w:rsidRPr="000B2B8E">
        <w:rPr>
          <w:rFonts w:eastAsia="Times New Roman" w:cs="Times New Roman"/>
          <w:szCs w:val="24"/>
        </w:rPr>
        <w:t xml:space="preserve">ωρίς </w:t>
      </w:r>
      <w:r w:rsidRPr="000B2B8E">
        <w:rPr>
          <w:rFonts w:eastAsia="Times New Roman" w:cs="Times New Roman"/>
          <w:szCs w:val="24"/>
        </w:rPr>
        <w:t>κα</w:t>
      </w:r>
      <w:r>
        <w:rPr>
          <w:rFonts w:eastAsia="Times New Roman" w:cs="Times New Roman"/>
          <w:szCs w:val="24"/>
        </w:rPr>
        <w:t>μ</w:t>
      </w:r>
      <w:r w:rsidRPr="000B2B8E">
        <w:rPr>
          <w:rFonts w:eastAsia="Times New Roman" w:cs="Times New Roman"/>
          <w:szCs w:val="24"/>
        </w:rPr>
        <w:t>μία</w:t>
      </w:r>
      <w:r w:rsidRPr="000B2B8E">
        <w:rPr>
          <w:rFonts w:eastAsia="Times New Roman" w:cs="Times New Roman"/>
          <w:szCs w:val="24"/>
        </w:rPr>
        <w:t xml:space="preserve"> αμφιβο</w:t>
      </w:r>
      <w:r w:rsidRPr="000B2B8E">
        <w:rPr>
          <w:rFonts w:eastAsia="Times New Roman" w:cs="Times New Roman"/>
          <w:szCs w:val="24"/>
        </w:rPr>
        <w:t xml:space="preserve">λία η αξιοπρέπεια του ελληνικού λαού τα χρόνια της κρίσης δέχτηκε μεγάλο πλήγμα στο όνομα μιας </w:t>
      </w:r>
      <w:r w:rsidRPr="000B2B8E">
        <w:rPr>
          <w:rFonts w:eastAsia="Times New Roman" w:cs="Times New Roman"/>
          <w:szCs w:val="24"/>
        </w:rPr>
        <w:t>ακραία</w:t>
      </w:r>
      <w:r>
        <w:rPr>
          <w:rFonts w:eastAsia="Times New Roman" w:cs="Times New Roman"/>
          <w:szCs w:val="24"/>
        </w:rPr>
        <w:t>ς</w:t>
      </w:r>
      <w:r w:rsidRPr="000B2B8E">
        <w:rPr>
          <w:rFonts w:eastAsia="Times New Roman" w:cs="Times New Roman"/>
          <w:szCs w:val="24"/>
        </w:rPr>
        <w:t xml:space="preserve"> νεοφιλελεύθερης πολιτικής</w:t>
      </w:r>
      <w:r>
        <w:rPr>
          <w:rFonts w:eastAsia="Times New Roman" w:cs="Times New Roman"/>
          <w:szCs w:val="24"/>
        </w:rPr>
        <w:t>,</w:t>
      </w:r>
      <w:r w:rsidRPr="000B2B8E">
        <w:rPr>
          <w:rFonts w:eastAsia="Times New Roman" w:cs="Times New Roman"/>
          <w:szCs w:val="24"/>
        </w:rPr>
        <w:t xml:space="preserve"> που αποφάσισαν να εφαρμόσουν </w:t>
      </w:r>
      <w:r>
        <w:rPr>
          <w:rFonts w:eastAsia="Times New Roman" w:cs="Times New Roman"/>
          <w:szCs w:val="24"/>
        </w:rPr>
        <w:t>οι κυβερνήσεις</w:t>
      </w:r>
      <w:r w:rsidRPr="000B2B8E">
        <w:rPr>
          <w:rFonts w:eastAsia="Times New Roman" w:cs="Times New Roman"/>
          <w:szCs w:val="24"/>
        </w:rPr>
        <w:t xml:space="preserve"> Νέας Δημοκρατίας και ΠΑΣΟΚ</w:t>
      </w:r>
      <w:r>
        <w:rPr>
          <w:rFonts w:eastAsia="Times New Roman" w:cs="Times New Roman"/>
          <w:szCs w:val="24"/>
        </w:rPr>
        <w:t>,</w:t>
      </w:r>
      <w:r w:rsidRPr="000B2B8E">
        <w:rPr>
          <w:rFonts w:eastAsia="Times New Roman" w:cs="Times New Roman"/>
          <w:szCs w:val="24"/>
        </w:rPr>
        <w:t xml:space="preserve"> με την πλήρη συναίνεση και προτροπή του Διεθνούς Νομισ</w:t>
      </w:r>
      <w:r w:rsidRPr="000B2B8E">
        <w:rPr>
          <w:rFonts w:eastAsia="Times New Roman" w:cs="Times New Roman"/>
          <w:szCs w:val="24"/>
        </w:rPr>
        <w:t>ματικού Ταμείου και των τεχνοκρατών της Ευρώπης των λίγων</w:t>
      </w:r>
      <w:r>
        <w:rPr>
          <w:rFonts w:eastAsia="Times New Roman" w:cs="Times New Roman"/>
          <w:szCs w:val="24"/>
        </w:rPr>
        <w:t>.</w:t>
      </w:r>
      <w:r w:rsidRPr="000B2B8E">
        <w:rPr>
          <w:rFonts w:eastAsia="Times New Roman" w:cs="Times New Roman"/>
          <w:szCs w:val="24"/>
        </w:rPr>
        <w:t xml:space="preserve"> </w:t>
      </w:r>
    </w:p>
    <w:p w14:paraId="6338F635"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lastRenderedPageBreak/>
        <w:t>Αυτή</w:t>
      </w:r>
      <w:r>
        <w:rPr>
          <w:rFonts w:eastAsia="Times New Roman" w:cs="Times New Roman"/>
          <w:szCs w:val="24"/>
        </w:rPr>
        <w:t>ν</w:t>
      </w:r>
      <w:r w:rsidRPr="000B2B8E">
        <w:rPr>
          <w:rFonts w:eastAsia="Times New Roman" w:cs="Times New Roman"/>
          <w:szCs w:val="24"/>
        </w:rPr>
        <w:t xml:space="preserve"> την αξιοπρέπεια ανακτά βήμα-βήμα ο ελληνικός λαός με τη διακυβέρνηση του ΣΥΡΙΖΑ</w:t>
      </w:r>
      <w:r>
        <w:rPr>
          <w:rFonts w:eastAsia="Times New Roman" w:cs="Times New Roman"/>
          <w:szCs w:val="24"/>
        </w:rPr>
        <w:t>.</w:t>
      </w:r>
      <w:r w:rsidRPr="000B2B8E">
        <w:rPr>
          <w:rFonts w:eastAsia="Times New Roman" w:cs="Times New Roman"/>
          <w:szCs w:val="24"/>
        </w:rPr>
        <w:t xml:space="preserve"> Μέσα σε τέσσερα χρόνια διακυβέρνησης δώσαμε</w:t>
      </w:r>
      <w:r>
        <w:rPr>
          <w:rFonts w:eastAsia="Times New Roman" w:cs="Times New Roman"/>
          <w:szCs w:val="24"/>
        </w:rPr>
        <w:t>,</w:t>
      </w:r>
      <w:r w:rsidRPr="000B2B8E">
        <w:rPr>
          <w:rFonts w:eastAsia="Times New Roman" w:cs="Times New Roman"/>
          <w:szCs w:val="24"/>
        </w:rPr>
        <w:t xml:space="preserve"> με αποφασιστικότητα και μεθοδικότητα</w:t>
      </w:r>
      <w:r>
        <w:rPr>
          <w:rFonts w:eastAsia="Times New Roman" w:cs="Times New Roman"/>
          <w:szCs w:val="24"/>
        </w:rPr>
        <w:t>,</w:t>
      </w:r>
      <w:r w:rsidRPr="000B2B8E">
        <w:rPr>
          <w:rFonts w:eastAsia="Times New Roman" w:cs="Times New Roman"/>
          <w:szCs w:val="24"/>
        </w:rPr>
        <w:t xml:space="preserve"> αγώνες για να αποκατασταθούν αδικίες και να μπει ένα τέλος σε πρακτικές του παρελθόντος που είχαν βυθίσει την κοινωνία στην κρίση και είχαν δημιουργήσει καθεστώς κοινωνικής λεηλασίας</w:t>
      </w:r>
      <w:r>
        <w:rPr>
          <w:rFonts w:eastAsia="Times New Roman" w:cs="Times New Roman"/>
          <w:szCs w:val="24"/>
        </w:rPr>
        <w:t>.</w:t>
      </w:r>
      <w:r w:rsidRPr="000B2B8E">
        <w:rPr>
          <w:rFonts w:eastAsia="Times New Roman" w:cs="Times New Roman"/>
          <w:szCs w:val="24"/>
        </w:rPr>
        <w:t xml:space="preserve"> Όταν ο ΣΥΡΙΖΑ ανέλαβε τη διακυβέρνηση</w:t>
      </w:r>
      <w:r>
        <w:rPr>
          <w:rFonts w:eastAsia="Times New Roman" w:cs="Times New Roman"/>
          <w:szCs w:val="24"/>
        </w:rPr>
        <w:t>, παρέλαβε έναν ισοπεδωμένο κ</w:t>
      </w:r>
      <w:r w:rsidRPr="000B2B8E">
        <w:rPr>
          <w:rFonts w:eastAsia="Times New Roman" w:cs="Times New Roman"/>
          <w:szCs w:val="24"/>
        </w:rPr>
        <w:t>ρατικ</w:t>
      </w:r>
      <w:r w:rsidRPr="000B2B8E">
        <w:rPr>
          <w:rFonts w:eastAsia="Times New Roman" w:cs="Times New Roman"/>
          <w:szCs w:val="24"/>
        </w:rPr>
        <w:t>ό μηχανισμό</w:t>
      </w:r>
      <w:r>
        <w:rPr>
          <w:rFonts w:eastAsia="Times New Roman" w:cs="Times New Roman"/>
          <w:szCs w:val="24"/>
        </w:rPr>
        <w:t>,</w:t>
      </w:r>
      <w:r w:rsidRPr="000B2B8E">
        <w:rPr>
          <w:rFonts w:eastAsia="Times New Roman" w:cs="Times New Roman"/>
          <w:szCs w:val="24"/>
        </w:rPr>
        <w:t xml:space="preserve"> με υποβαθμισμένη τη δημόσια υγεία και παιδεία</w:t>
      </w:r>
      <w:r>
        <w:rPr>
          <w:rFonts w:eastAsia="Times New Roman" w:cs="Times New Roman"/>
          <w:szCs w:val="24"/>
        </w:rPr>
        <w:t>,</w:t>
      </w:r>
      <w:r w:rsidRPr="000B2B8E">
        <w:rPr>
          <w:rFonts w:eastAsia="Times New Roman" w:cs="Times New Roman"/>
          <w:szCs w:val="24"/>
        </w:rPr>
        <w:t xml:space="preserve"> με συντάξεις να έχουν δεχτεί διαδοχικές περικοπές μέχρι 50% και σ</w:t>
      </w:r>
      <w:r>
        <w:rPr>
          <w:rFonts w:eastAsia="Times New Roman" w:cs="Times New Roman"/>
          <w:szCs w:val="24"/>
        </w:rPr>
        <w:t>υνολικού ύψους 45 δισεκατομμυρίων</w:t>
      </w:r>
      <w:r w:rsidRPr="000B2B8E">
        <w:rPr>
          <w:rFonts w:eastAsia="Times New Roman" w:cs="Times New Roman"/>
          <w:szCs w:val="24"/>
        </w:rPr>
        <w:t xml:space="preserve"> ευρώ</w:t>
      </w:r>
      <w:r>
        <w:rPr>
          <w:rFonts w:eastAsia="Times New Roman" w:cs="Times New Roman"/>
          <w:szCs w:val="24"/>
        </w:rPr>
        <w:t>,</w:t>
      </w:r>
      <w:r w:rsidRPr="000B2B8E">
        <w:rPr>
          <w:rFonts w:eastAsia="Times New Roman" w:cs="Times New Roman"/>
          <w:szCs w:val="24"/>
        </w:rPr>
        <w:t xml:space="preserve"> ασφαλιστικά ταμεί</w:t>
      </w:r>
      <w:r>
        <w:rPr>
          <w:rFonts w:eastAsia="Times New Roman" w:cs="Times New Roman"/>
          <w:szCs w:val="24"/>
        </w:rPr>
        <w:t xml:space="preserve">α με έλλειμμα 1,1 δισεκατομμύριο ευρώ και 400.000 </w:t>
      </w:r>
      <w:r w:rsidRPr="000B2B8E">
        <w:rPr>
          <w:rFonts w:eastAsia="Times New Roman" w:cs="Times New Roman"/>
          <w:szCs w:val="24"/>
        </w:rPr>
        <w:t xml:space="preserve">απλήρωτες συντάξεις και </w:t>
      </w:r>
      <w:r w:rsidRPr="000B2B8E">
        <w:rPr>
          <w:rFonts w:eastAsia="Times New Roman" w:cs="Times New Roman"/>
          <w:szCs w:val="24"/>
        </w:rPr>
        <w:t>εφάπαξ</w:t>
      </w:r>
      <w:r>
        <w:rPr>
          <w:rFonts w:eastAsia="Times New Roman" w:cs="Times New Roman"/>
          <w:szCs w:val="24"/>
        </w:rPr>
        <w:t>.</w:t>
      </w:r>
      <w:r w:rsidRPr="000B2B8E">
        <w:rPr>
          <w:rFonts w:eastAsia="Times New Roman" w:cs="Times New Roman"/>
          <w:szCs w:val="24"/>
        </w:rPr>
        <w:t xml:space="preserve"> </w:t>
      </w:r>
    </w:p>
    <w:p w14:paraId="6338F636"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Τα πρώτα χρόνια της κρίσης και των μνημονίων είχε συσσωρευτεί απώλεια 25% του ΑΕΠ της χώρας</w:t>
      </w:r>
      <w:r>
        <w:rPr>
          <w:rFonts w:eastAsia="Times New Roman" w:cs="Times New Roman"/>
          <w:szCs w:val="24"/>
        </w:rPr>
        <w:t>.</w:t>
      </w:r>
      <w:r w:rsidRPr="000B2B8E">
        <w:rPr>
          <w:rFonts w:eastAsia="Times New Roman" w:cs="Times New Roman"/>
          <w:szCs w:val="24"/>
        </w:rPr>
        <w:t xml:space="preserve"> Η ανεργ</w:t>
      </w:r>
      <w:r>
        <w:rPr>
          <w:rFonts w:eastAsia="Times New Roman" w:cs="Times New Roman"/>
          <w:szCs w:val="24"/>
        </w:rPr>
        <w:t>ία βρισκόταν στο 27% και στους νέους το ποσοστό α</w:t>
      </w:r>
      <w:r w:rsidRPr="000B2B8E">
        <w:rPr>
          <w:rFonts w:eastAsia="Times New Roman" w:cs="Times New Roman"/>
          <w:szCs w:val="24"/>
        </w:rPr>
        <w:t>υτό έχει εκτοξευτεί</w:t>
      </w:r>
      <w:r>
        <w:rPr>
          <w:rFonts w:eastAsia="Times New Roman" w:cs="Times New Roman"/>
          <w:szCs w:val="24"/>
        </w:rPr>
        <w:t>.</w:t>
      </w:r>
      <w:r w:rsidRPr="000B2B8E">
        <w:rPr>
          <w:rFonts w:eastAsia="Times New Roman" w:cs="Times New Roman"/>
          <w:szCs w:val="24"/>
        </w:rPr>
        <w:t xml:space="preserve"> Παλέψαμε για να ανασυγκροτηθεί η ελληνική οικονομία σε νέες</w:t>
      </w:r>
      <w:r>
        <w:rPr>
          <w:rFonts w:eastAsia="Times New Roman" w:cs="Times New Roman"/>
          <w:szCs w:val="24"/>
        </w:rPr>
        <w:t>,</w:t>
      </w:r>
      <w:r w:rsidRPr="000B2B8E">
        <w:rPr>
          <w:rFonts w:eastAsia="Times New Roman" w:cs="Times New Roman"/>
          <w:szCs w:val="24"/>
        </w:rPr>
        <w:t xml:space="preserve"> στέρεες βάσεις</w:t>
      </w:r>
      <w:r>
        <w:rPr>
          <w:rFonts w:eastAsia="Times New Roman" w:cs="Times New Roman"/>
          <w:szCs w:val="24"/>
        </w:rPr>
        <w:t xml:space="preserve">, </w:t>
      </w:r>
      <w:r>
        <w:rPr>
          <w:rFonts w:eastAsia="Times New Roman" w:cs="Times New Roman"/>
          <w:szCs w:val="24"/>
        </w:rPr>
        <w:t xml:space="preserve">με </w:t>
      </w:r>
      <w:r w:rsidRPr="000B2B8E">
        <w:rPr>
          <w:rFonts w:eastAsia="Times New Roman" w:cs="Times New Roman"/>
          <w:szCs w:val="24"/>
        </w:rPr>
        <w:t>προτεραιότητα τις ανάγκες της κοινωνικής πλειοψηφίας</w:t>
      </w:r>
      <w:r>
        <w:rPr>
          <w:rFonts w:eastAsia="Times New Roman" w:cs="Times New Roman"/>
          <w:szCs w:val="24"/>
        </w:rPr>
        <w:t>,</w:t>
      </w:r>
      <w:r w:rsidRPr="000B2B8E">
        <w:rPr>
          <w:rFonts w:eastAsia="Times New Roman" w:cs="Times New Roman"/>
          <w:szCs w:val="24"/>
        </w:rPr>
        <w:t xml:space="preserve"> των εργαζομένων </w:t>
      </w:r>
      <w:r w:rsidRPr="000B2B8E">
        <w:rPr>
          <w:rFonts w:eastAsia="Times New Roman" w:cs="Times New Roman"/>
          <w:szCs w:val="24"/>
        </w:rPr>
        <w:lastRenderedPageBreak/>
        <w:t>και όλων αυτών που έμεινα</w:t>
      </w:r>
      <w:r>
        <w:rPr>
          <w:rFonts w:eastAsia="Times New Roman" w:cs="Times New Roman"/>
          <w:szCs w:val="24"/>
        </w:rPr>
        <w:t>ν απολύτως απροστάτευτοι</w:t>
      </w:r>
      <w:r w:rsidRPr="000B2B8E">
        <w:rPr>
          <w:rFonts w:eastAsia="Times New Roman" w:cs="Times New Roman"/>
          <w:szCs w:val="24"/>
        </w:rPr>
        <w:t xml:space="preserve"> κατά τη διάρκεια της κρίσης</w:t>
      </w:r>
      <w:r>
        <w:rPr>
          <w:rFonts w:eastAsia="Times New Roman" w:cs="Times New Roman"/>
          <w:szCs w:val="24"/>
        </w:rPr>
        <w:t>.</w:t>
      </w:r>
      <w:r w:rsidRPr="000B2B8E">
        <w:rPr>
          <w:rFonts w:eastAsia="Times New Roman" w:cs="Times New Roman"/>
          <w:szCs w:val="24"/>
        </w:rPr>
        <w:t xml:space="preserve"> Η </w:t>
      </w:r>
      <w:r>
        <w:rPr>
          <w:rFonts w:eastAsia="Times New Roman" w:cs="Times New Roman"/>
          <w:szCs w:val="24"/>
        </w:rPr>
        <w:t>ανεργία μειώθηκε κατά οκτώ</w:t>
      </w:r>
      <w:r w:rsidRPr="000B2B8E">
        <w:rPr>
          <w:rFonts w:eastAsia="Times New Roman" w:cs="Times New Roman"/>
          <w:szCs w:val="24"/>
        </w:rPr>
        <w:t xml:space="preserve"> μονάδες</w:t>
      </w:r>
      <w:r>
        <w:rPr>
          <w:rFonts w:eastAsia="Times New Roman" w:cs="Times New Roman"/>
          <w:szCs w:val="24"/>
        </w:rPr>
        <w:t>,</w:t>
      </w:r>
      <w:r w:rsidRPr="000B2B8E">
        <w:rPr>
          <w:rFonts w:eastAsia="Times New Roman" w:cs="Times New Roman"/>
          <w:szCs w:val="24"/>
        </w:rPr>
        <w:t xml:space="preserve"> από το 26 </w:t>
      </w:r>
      <w:r>
        <w:rPr>
          <w:rFonts w:eastAsia="Times New Roman" w:cs="Times New Roman"/>
          <w:szCs w:val="24"/>
        </w:rPr>
        <w:t>σ</w:t>
      </w:r>
      <w:r w:rsidRPr="000B2B8E">
        <w:rPr>
          <w:rFonts w:eastAsia="Times New Roman" w:cs="Times New Roman"/>
          <w:szCs w:val="24"/>
        </w:rPr>
        <w:t>το</w:t>
      </w:r>
      <w:r w:rsidRPr="000B2B8E">
        <w:rPr>
          <w:rFonts w:eastAsia="Times New Roman" w:cs="Times New Roman"/>
          <w:szCs w:val="24"/>
        </w:rPr>
        <w:t xml:space="preserve"> 18%</w:t>
      </w:r>
      <w:r>
        <w:rPr>
          <w:rFonts w:eastAsia="Times New Roman" w:cs="Times New Roman"/>
          <w:szCs w:val="24"/>
        </w:rPr>
        <w:t>,</w:t>
      </w:r>
      <w:r w:rsidRPr="000B2B8E">
        <w:rPr>
          <w:rFonts w:eastAsia="Times New Roman" w:cs="Times New Roman"/>
          <w:szCs w:val="24"/>
        </w:rPr>
        <w:t xml:space="preserve"> και σταθερά μειώνεται κατά 2% κάθε χρόνο</w:t>
      </w:r>
      <w:r>
        <w:rPr>
          <w:rFonts w:eastAsia="Times New Roman" w:cs="Times New Roman"/>
          <w:szCs w:val="24"/>
        </w:rPr>
        <w:t>.</w:t>
      </w:r>
      <w:r w:rsidRPr="000B2B8E">
        <w:rPr>
          <w:rFonts w:eastAsia="Times New Roman" w:cs="Times New Roman"/>
          <w:szCs w:val="24"/>
        </w:rPr>
        <w:t xml:space="preserve"> </w:t>
      </w:r>
    </w:p>
    <w:p w14:paraId="6338F637"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Κατα</w:t>
      </w:r>
      <w:r w:rsidRPr="000B2B8E">
        <w:rPr>
          <w:rFonts w:eastAsia="Times New Roman" w:cs="Times New Roman"/>
          <w:szCs w:val="24"/>
        </w:rPr>
        <w:t>φέραμε να οδηγήσουμε τη χώρα έξω από το καθεστώς των μνημονίων και την επιτροπεία</w:t>
      </w:r>
      <w:r>
        <w:rPr>
          <w:rFonts w:eastAsia="Times New Roman" w:cs="Times New Roman"/>
          <w:szCs w:val="24"/>
        </w:rPr>
        <w:t>,</w:t>
      </w:r>
      <w:r w:rsidRPr="000B2B8E">
        <w:rPr>
          <w:rFonts w:eastAsia="Times New Roman" w:cs="Times New Roman"/>
          <w:szCs w:val="24"/>
        </w:rPr>
        <w:t xml:space="preserve"> ανακτώντας την εμπιστοσύνη και τη σταθερότητα της </w:t>
      </w:r>
      <w:r>
        <w:rPr>
          <w:rFonts w:eastAsia="Times New Roman" w:cs="Times New Roman"/>
          <w:szCs w:val="24"/>
        </w:rPr>
        <w:t>ε</w:t>
      </w:r>
      <w:r w:rsidRPr="000B2B8E">
        <w:rPr>
          <w:rFonts w:eastAsia="Times New Roman" w:cs="Times New Roman"/>
          <w:szCs w:val="24"/>
        </w:rPr>
        <w:t>λληνικής οικονομίας</w:t>
      </w:r>
      <w:r>
        <w:rPr>
          <w:rFonts w:eastAsia="Times New Roman" w:cs="Times New Roman"/>
          <w:szCs w:val="24"/>
        </w:rPr>
        <w:t>,</w:t>
      </w:r>
      <w:r w:rsidRPr="000B2B8E">
        <w:rPr>
          <w:rFonts w:eastAsia="Times New Roman" w:cs="Times New Roman"/>
          <w:szCs w:val="24"/>
        </w:rPr>
        <w:t xml:space="preserve"> να ρυθμιστεί το δημόσιο χρέος</w:t>
      </w:r>
      <w:r>
        <w:rPr>
          <w:rFonts w:eastAsia="Times New Roman" w:cs="Times New Roman"/>
          <w:szCs w:val="24"/>
        </w:rPr>
        <w:t>,</w:t>
      </w:r>
      <w:r w:rsidRPr="000B2B8E">
        <w:rPr>
          <w:rFonts w:eastAsia="Times New Roman" w:cs="Times New Roman"/>
          <w:szCs w:val="24"/>
        </w:rPr>
        <w:t xml:space="preserve"> καθιστώντας το βιώσιμο</w:t>
      </w:r>
      <w:r>
        <w:rPr>
          <w:rFonts w:eastAsia="Times New Roman" w:cs="Times New Roman"/>
          <w:szCs w:val="24"/>
        </w:rPr>
        <w:t>,</w:t>
      </w:r>
      <w:r w:rsidRPr="000B2B8E">
        <w:rPr>
          <w:rFonts w:eastAsia="Times New Roman" w:cs="Times New Roman"/>
          <w:szCs w:val="24"/>
        </w:rPr>
        <w:t xml:space="preserve"> δημιουργώντας τους όρου</w:t>
      </w:r>
      <w:r>
        <w:rPr>
          <w:rFonts w:eastAsia="Times New Roman" w:cs="Times New Roman"/>
          <w:szCs w:val="24"/>
        </w:rPr>
        <w:t>ς για την ομαλή αναχρημ</w:t>
      </w:r>
      <w:r>
        <w:rPr>
          <w:rFonts w:eastAsia="Times New Roman" w:cs="Times New Roman"/>
          <w:szCs w:val="24"/>
        </w:rPr>
        <w:t>ατοδότησή του.</w:t>
      </w:r>
    </w:p>
    <w:p w14:paraId="6338F638"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 xml:space="preserve">Η </w:t>
      </w:r>
      <w:r>
        <w:rPr>
          <w:rFonts w:eastAsia="Times New Roman" w:cs="Times New Roman"/>
          <w:szCs w:val="24"/>
        </w:rPr>
        <w:t>πρόταση μομφής</w:t>
      </w:r>
      <w:r>
        <w:rPr>
          <w:rFonts w:eastAsia="Times New Roman" w:cs="Times New Roman"/>
          <w:szCs w:val="24"/>
        </w:rPr>
        <w:t>,</w:t>
      </w:r>
      <w:r>
        <w:rPr>
          <w:rFonts w:eastAsia="Times New Roman" w:cs="Times New Roman"/>
          <w:szCs w:val="24"/>
        </w:rPr>
        <w:t xml:space="preserve"> λ</w:t>
      </w:r>
      <w:r w:rsidRPr="000B2B8E">
        <w:rPr>
          <w:rFonts w:eastAsia="Times New Roman" w:cs="Times New Roman"/>
          <w:szCs w:val="24"/>
        </w:rPr>
        <w:t>οιπόν</w:t>
      </w:r>
      <w:r>
        <w:rPr>
          <w:rFonts w:eastAsia="Times New Roman" w:cs="Times New Roman"/>
          <w:szCs w:val="24"/>
        </w:rPr>
        <w:t>,</w:t>
      </w:r>
      <w:r w:rsidRPr="000B2B8E">
        <w:rPr>
          <w:rFonts w:eastAsia="Times New Roman" w:cs="Times New Roman"/>
          <w:szCs w:val="24"/>
        </w:rPr>
        <w:t xml:space="preserve"> που κατέθεσε η Νέα Δημοκρατία είναι η τελευταία κατά του Υπουργού Υγείας</w:t>
      </w:r>
      <w:r>
        <w:rPr>
          <w:rFonts w:eastAsia="Times New Roman" w:cs="Times New Roman"/>
          <w:szCs w:val="24"/>
        </w:rPr>
        <w:t>,</w:t>
      </w:r>
      <w:r w:rsidRPr="000B2B8E">
        <w:rPr>
          <w:rFonts w:eastAsia="Times New Roman" w:cs="Times New Roman"/>
          <w:szCs w:val="24"/>
        </w:rPr>
        <w:t xml:space="preserve"> είναι και η</w:t>
      </w:r>
      <w:r>
        <w:rPr>
          <w:rFonts w:eastAsia="Times New Roman" w:cs="Times New Roman"/>
          <w:szCs w:val="24"/>
        </w:rPr>
        <w:t xml:space="preserve"> τελευταία πράξη αντιπερισπασμού της</w:t>
      </w:r>
      <w:r w:rsidRPr="000B2B8E">
        <w:rPr>
          <w:rFonts w:eastAsia="Times New Roman" w:cs="Times New Roman"/>
          <w:szCs w:val="24"/>
        </w:rPr>
        <w:t xml:space="preserve"> Νέας Δημοκρατίας</w:t>
      </w:r>
      <w:r>
        <w:rPr>
          <w:rFonts w:eastAsia="Times New Roman" w:cs="Times New Roman"/>
          <w:szCs w:val="24"/>
        </w:rPr>
        <w:t>,</w:t>
      </w:r>
      <w:r w:rsidRPr="000B2B8E">
        <w:rPr>
          <w:rFonts w:eastAsia="Times New Roman" w:cs="Times New Roman"/>
          <w:szCs w:val="24"/>
        </w:rPr>
        <w:t xml:space="preserve"> που δείχνει το μέγεθος της σύγχυσης και του πανικού που τη διακατέχει</w:t>
      </w:r>
      <w:r>
        <w:rPr>
          <w:rFonts w:eastAsia="Times New Roman" w:cs="Times New Roman"/>
          <w:szCs w:val="24"/>
        </w:rPr>
        <w:t xml:space="preserve">. Την </w:t>
      </w:r>
      <w:r>
        <w:rPr>
          <w:rFonts w:eastAsia="Times New Roman" w:cs="Times New Roman"/>
          <w:szCs w:val="24"/>
        </w:rPr>
        <w:t>ώρα μ</w:t>
      </w:r>
      <w:r w:rsidRPr="000B2B8E">
        <w:rPr>
          <w:rFonts w:eastAsia="Times New Roman" w:cs="Times New Roman"/>
          <w:szCs w:val="24"/>
        </w:rPr>
        <w:t>άλιστα που ο Πρωθυπουργός ανακοινώνει μέτρα στήριξης της κοινωνικής πλειοψηφίας</w:t>
      </w:r>
      <w:r>
        <w:rPr>
          <w:rFonts w:eastAsia="Times New Roman" w:cs="Times New Roman"/>
          <w:szCs w:val="24"/>
        </w:rPr>
        <w:t>, ο κ.</w:t>
      </w:r>
      <w:r w:rsidRPr="000B2B8E">
        <w:rPr>
          <w:rFonts w:eastAsia="Times New Roman" w:cs="Times New Roman"/>
          <w:szCs w:val="24"/>
        </w:rPr>
        <w:t xml:space="preserve"> Μητσοτάκης προσπαθεί να αλλάξει την ατζέντα και να προσωποποιήσει την πολιτική αντιπαράθεση</w:t>
      </w:r>
      <w:r>
        <w:rPr>
          <w:rFonts w:eastAsia="Times New Roman" w:cs="Times New Roman"/>
          <w:szCs w:val="24"/>
        </w:rPr>
        <w:t>.</w:t>
      </w:r>
      <w:r w:rsidRPr="000B2B8E">
        <w:rPr>
          <w:rFonts w:eastAsia="Times New Roman" w:cs="Times New Roman"/>
          <w:szCs w:val="24"/>
        </w:rPr>
        <w:t xml:space="preserve"> Το πρόβλημα όμως </w:t>
      </w:r>
      <w:r>
        <w:rPr>
          <w:rFonts w:eastAsia="Times New Roman" w:cs="Times New Roman"/>
          <w:szCs w:val="24"/>
        </w:rPr>
        <w:t xml:space="preserve">της </w:t>
      </w:r>
      <w:r w:rsidRPr="000B2B8E">
        <w:rPr>
          <w:rFonts w:eastAsia="Times New Roman" w:cs="Times New Roman"/>
          <w:szCs w:val="24"/>
        </w:rPr>
        <w:t>Νέας Δημοκρατίας είναι ότι ο ΣΥΡΙΖΑ τα κατάφερε εκε</w:t>
      </w:r>
      <w:r w:rsidRPr="000B2B8E">
        <w:rPr>
          <w:rFonts w:eastAsia="Times New Roman" w:cs="Times New Roman"/>
          <w:szCs w:val="24"/>
        </w:rPr>
        <w:t>ί όπου όλοι οι άλλοι απέτυχαν</w:t>
      </w:r>
      <w:r>
        <w:rPr>
          <w:rFonts w:eastAsia="Times New Roman" w:cs="Times New Roman"/>
          <w:szCs w:val="24"/>
        </w:rPr>
        <w:t>.</w:t>
      </w:r>
      <w:r w:rsidRPr="000B2B8E">
        <w:rPr>
          <w:rFonts w:eastAsia="Times New Roman" w:cs="Times New Roman"/>
          <w:szCs w:val="24"/>
        </w:rPr>
        <w:t xml:space="preserve"> </w:t>
      </w:r>
      <w:r w:rsidRPr="000B2B8E">
        <w:rPr>
          <w:rFonts w:eastAsia="Times New Roman" w:cs="Times New Roman"/>
          <w:szCs w:val="24"/>
        </w:rPr>
        <w:lastRenderedPageBreak/>
        <w:t>Το πρόβλημα της Νέας Δημοκρατίας είναι ότι ο Αλέξης Τσίπρας κατάφερε να δείξει τον δρόμο της εξόδου από την άδικη δημοσιονομική λιτότητα και τον πολιτικό εξαναγκασμό</w:t>
      </w:r>
      <w:r>
        <w:rPr>
          <w:rFonts w:eastAsia="Times New Roman" w:cs="Times New Roman"/>
          <w:szCs w:val="24"/>
        </w:rPr>
        <w:t>,</w:t>
      </w:r>
      <w:r w:rsidRPr="000B2B8E">
        <w:rPr>
          <w:rFonts w:eastAsia="Times New Roman" w:cs="Times New Roman"/>
          <w:szCs w:val="24"/>
        </w:rPr>
        <w:t xml:space="preserve"> δίνοντας ένα μήνυμα προς όλους τους λαούς της Ευρώπης ότι </w:t>
      </w:r>
      <w:r w:rsidRPr="000B2B8E">
        <w:rPr>
          <w:rFonts w:eastAsia="Times New Roman" w:cs="Times New Roman"/>
          <w:szCs w:val="24"/>
        </w:rPr>
        <w:t>ο νεοφιλελευθερισμός και η λιτότητα δεν είναι μονόδρομος</w:t>
      </w:r>
      <w:r>
        <w:rPr>
          <w:rFonts w:eastAsia="Times New Roman" w:cs="Times New Roman"/>
          <w:szCs w:val="24"/>
        </w:rPr>
        <w:t>.</w:t>
      </w:r>
      <w:r w:rsidRPr="000B2B8E">
        <w:rPr>
          <w:rFonts w:eastAsia="Times New Roman" w:cs="Times New Roman"/>
          <w:szCs w:val="24"/>
        </w:rPr>
        <w:t xml:space="preserve"> Κι είναι η τελευταία πράξη αντιπερισπασμού πριν αποκαλυφθεί στον ελληνικό λαό η προγραμματική ανεπάρκεια </w:t>
      </w:r>
      <w:r>
        <w:rPr>
          <w:rFonts w:eastAsia="Times New Roman" w:cs="Times New Roman"/>
          <w:szCs w:val="24"/>
        </w:rPr>
        <w:t>α</w:t>
      </w:r>
      <w:r w:rsidRPr="000B2B8E">
        <w:rPr>
          <w:rFonts w:eastAsia="Times New Roman" w:cs="Times New Roman"/>
          <w:szCs w:val="24"/>
        </w:rPr>
        <w:t>λλά και οι απειλητικ</w:t>
      </w:r>
      <w:r>
        <w:rPr>
          <w:rFonts w:eastAsia="Times New Roman" w:cs="Times New Roman"/>
          <w:szCs w:val="24"/>
        </w:rPr>
        <w:t>ές θέσεις της Νέας Δημοκρατίας α</w:t>
      </w:r>
      <w:r w:rsidRPr="000B2B8E">
        <w:rPr>
          <w:rFonts w:eastAsia="Times New Roman" w:cs="Times New Roman"/>
          <w:szCs w:val="24"/>
        </w:rPr>
        <w:t>πέναντι στην κοινωνία</w:t>
      </w:r>
      <w:r>
        <w:rPr>
          <w:rFonts w:eastAsia="Times New Roman" w:cs="Times New Roman"/>
          <w:szCs w:val="24"/>
        </w:rPr>
        <w:t>.</w:t>
      </w:r>
      <w:r w:rsidRPr="000B2B8E">
        <w:rPr>
          <w:rFonts w:eastAsia="Times New Roman" w:cs="Times New Roman"/>
          <w:szCs w:val="24"/>
        </w:rPr>
        <w:t xml:space="preserve"> Γιατί τελικά αυτό</w:t>
      </w:r>
      <w:r w:rsidRPr="000B2B8E">
        <w:rPr>
          <w:rFonts w:eastAsia="Times New Roman" w:cs="Times New Roman"/>
          <w:szCs w:val="24"/>
        </w:rPr>
        <w:t xml:space="preserve"> που ενοχλεί τη Νέα Δημοκρατία είναι το γεγονός ότι η Κυβέρνηση τα κατάφερε και τώρα μπορεί να κοιτάει στα μάτια την κοινωνία</w:t>
      </w:r>
      <w:r>
        <w:rPr>
          <w:rFonts w:eastAsia="Times New Roman" w:cs="Times New Roman"/>
          <w:szCs w:val="24"/>
        </w:rPr>
        <w:t>,</w:t>
      </w:r>
      <w:r w:rsidRPr="000B2B8E">
        <w:rPr>
          <w:rFonts w:eastAsia="Times New Roman" w:cs="Times New Roman"/>
          <w:szCs w:val="24"/>
        </w:rPr>
        <w:t xml:space="preserve"> παίρνοντας </w:t>
      </w:r>
      <w:r>
        <w:rPr>
          <w:rFonts w:eastAsia="Times New Roman" w:cs="Times New Roman"/>
          <w:szCs w:val="24"/>
        </w:rPr>
        <w:t>θετικά</w:t>
      </w:r>
      <w:r w:rsidRPr="000B2B8E">
        <w:rPr>
          <w:rFonts w:eastAsia="Times New Roman" w:cs="Times New Roman"/>
          <w:szCs w:val="24"/>
        </w:rPr>
        <w:t xml:space="preserve"> μέτρα</w:t>
      </w:r>
      <w:r>
        <w:rPr>
          <w:rFonts w:eastAsia="Times New Roman" w:cs="Times New Roman"/>
          <w:szCs w:val="24"/>
        </w:rPr>
        <w:t>,</w:t>
      </w:r>
      <w:r w:rsidRPr="000B2B8E">
        <w:rPr>
          <w:rFonts w:eastAsia="Times New Roman" w:cs="Times New Roman"/>
          <w:szCs w:val="24"/>
        </w:rPr>
        <w:t xml:space="preserve"> που έχουν άμεσο αντίκρισμα για τη ζωή των πολιτών</w:t>
      </w:r>
      <w:r>
        <w:rPr>
          <w:rFonts w:eastAsia="Times New Roman" w:cs="Times New Roman"/>
          <w:szCs w:val="24"/>
        </w:rPr>
        <w:t>.</w:t>
      </w:r>
    </w:p>
    <w:p w14:paraId="6338F639" w14:textId="77777777" w:rsidR="00401C51" w:rsidRDefault="00794512">
      <w:pPr>
        <w:tabs>
          <w:tab w:val="left" w:pos="1905"/>
        </w:tabs>
        <w:spacing w:line="600" w:lineRule="auto"/>
        <w:ind w:firstLine="720"/>
        <w:jc w:val="both"/>
        <w:rPr>
          <w:rFonts w:eastAsia="Times New Roman" w:cs="Times New Roman"/>
          <w:szCs w:val="24"/>
        </w:rPr>
      </w:pPr>
      <w:r w:rsidRPr="000B2B8E">
        <w:rPr>
          <w:rFonts w:eastAsia="Times New Roman" w:cs="Times New Roman"/>
          <w:szCs w:val="24"/>
        </w:rPr>
        <w:t xml:space="preserve">Έχοντας </w:t>
      </w:r>
      <w:r>
        <w:rPr>
          <w:rFonts w:eastAsia="Times New Roman" w:cs="Times New Roman"/>
          <w:szCs w:val="24"/>
        </w:rPr>
        <w:t>λ</w:t>
      </w:r>
      <w:r w:rsidRPr="000B2B8E">
        <w:rPr>
          <w:rFonts w:eastAsia="Times New Roman" w:cs="Times New Roman"/>
          <w:szCs w:val="24"/>
        </w:rPr>
        <w:t>οιπόν το</w:t>
      </w:r>
      <w:r>
        <w:rPr>
          <w:rFonts w:eastAsia="Times New Roman" w:cs="Times New Roman"/>
          <w:szCs w:val="24"/>
        </w:rPr>
        <w:t>ν</w:t>
      </w:r>
      <w:r w:rsidRPr="000B2B8E">
        <w:rPr>
          <w:rFonts w:eastAsia="Times New Roman" w:cs="Times New Roman"/>
          <w:szCs w:val="24"/>
        </w:rPr>
        <w:t xml:space="preserve"> δημοσιονομικό χώρο που χρειάζεται </w:t>
      </w:r>
      <w:r>
        <w:rPr>
          <w:rFonts w:eastAsia="Times New Roman" w:cs="Times New Roman"/>
          <w:szCs w:val="24"/>
        </w:rPr>
        <w:t>ασκούμε</w:t>
      </w:r>
      <w:r w:rsidRPr="000B2B8E">
        <w:rPr>
          <w:rFonts w:eastAsia="Times New Roman" w:cs="Times New Roman"/>
          <w:szCs w:val="24"/>
        </w:rPr>
        <w:t xml:space="preserve"> πλέον τη δική μας πολιτική</w:t>
      </w:r>
      <w:r>
        <w:rPr>
          <w:rFonts w:eastAsia="Times New Roman" w:cs="Times New Roman"/>
          <w:szCs w:val="24"/>
        </w:rPr>
        <w:t>,</w:t>
      </w:r>
      <w:r w:rsidRPr="000B2B8E">
        <w:rPr>
          <w:rFonts w:eastAsia="Times New Roman" w:cs="Times New Roman"/>
          <w:szCs w:val="24"/>
        </w:rPr>
        <w:t xml:space="preserve"> ψηφίσαμε μείωση των ασφαλιστικών εισφορών για </w:t>
      </w:r>
      <w:r>
        <w:rPr>
          <w:rFonts w:eastAsia="Times New Roman" w:cs="Times New Roman"/>
          <w:szCs w:val="24"/>
        </w:rPr>
        <w:t>διακόσιους πενήντα χιλιάδες</w:t>
      </w:r>
      <w:r w:rsidRPr="000B2B8E">
        <w:rPr>
          <w:rFonts w:eastAsia="Times New Roman" w:cs="Times New Roman"/>
          <w:szCs w:val="24"/>
        </w:rPr>
        <w:t xml:space="preserve"> μη μισθωτούς</w:t>
      </w:r>
      <w:r>
        <w:rPr>
          <w:rFonts w:eastAsia="Times New Roman" w:cs="Times New Roman"/>
          <w:szCs w:val="24"/>
        </w:rPr>
        <w:t>,</w:t>
      </w:r>
      <w:r w:rsidRPr="000B2B8E">
        <w:rPr>
          <w:rFonts w:eastAsia="Times New Roman" w:cs="Times New Roman"/>
          <w:szCs w:val="24"/>
        </w:rPr>
        <w:t xml:space="preserve"> τη μείωση του ΕΝΦΙΑ </w:t>
      </w:r>
      <w:r>
        <w:rPr>
          <w:rFonts w:eastAsia="Times New Roman" w:cs="Times New Roman"/>
          <w:szCs w:val="24"/>
        </w:rPr>
        <w:t>ως</w:t>
      </w:r>
      <w:r w:rsidRPr="000B2B8E">
        <w:rPr>
          <w:rFonts w:eastAsia="Times New Roman" w:cs="Times New Roman"/>
          <w:szCs w:val="24"/>
        </w:rPr>
        <w:t xml:space="preserve"> 50% για σχεδόν </w:t>
      </w:r>
      <w:r>
        <w:rPr>
          <w:rFonts w:eastAsia="Times New Roman" w:cs="Times New Roman"/>
          <w:szCs w:val="24"/>
        </w:rPr>
        <w:t>1,2</w:t>
      </w:r>
      <w:r w:rsidRPr="000B2B8E">
        <w:rPr>
          <w:rFonts w:eastAsia="Times New Roman" w:cs="Times New Roman"/>
          <w:szCs w:val="24"/>
        </w:rPr>
        <w:t xml:space="preserve"> </w:t>
      </w:r>
      <w:r w:rsidRPr="000B2B8E">
        <w:rPr>
          <w:rFonts w:eastAsia="Times New Roman" w:cs="Times New Roman"/>
          <w:szCs w:val="24"/>
        </w:rPr>
        <w:t>εκατομμύρι</w:t>
      </w:r>
      <w:r>
        <w:rPr>
          <w:rFonts w:eastAsia="Times New Roman" w:cs="Times New Roman"/>
          <w:szCs w:val="24"/>
        </w:rPr>
        <w:t>ο</w:t>
      </w:r>
      <w:r w:rsidRPr="000B2B8E">
        <w:rPr>
          <w:rFonts w:eastAsia="Times New Roman" w:cs="Times New Roman"/>
          <w:szCs w:val="24"/>
        </w:rPr>
        <w:t xml:space="preserve"> </w:t>
      </w:r>
      <w:r w:rsidRPr="000B2B8E">
        <w:rPr>
          <w:rFonts w:eastAsia="Times New Roman" w:cs="Times New Roman"/>
          <w:szCs w:val="24"/>
        </w:rPr>
        <w:t>χαμηλές ιδιοκτησίες και 30% μεσοσταθμικά</w:t>
      </w:r>
      <w:r>
        <w:rPr>
          <w:rFonts w:eastAsia="Times New Roman" w:cs="Times New Roman"/>
          <w:szCs w:val="24"/>
        </w:rPr>
        <w:t>,</w:t>
      </w:r>
      <w:r w:rsidRPr="000B2B8E">
        <w:rPr>
          <w:rFonts w:eastAsia="Times New Roman" w:cs="Times New Roman"/>
          <w:szCs w:val="24"/>
        </w:rPr>
        <w:t xml:space="preserve"> την επιδότηση ενοικίου έως 200 ευρώ </w:t>
      </w:r>
      <w:r w:rsidRPr="000B2B8E">
        <w:rPr>
          <w:rFonts w:eastAsia="Times New Roman" w:cs="Times New Roman"/>
          <w:szCs w:val="24"/>
        </w:rPr>
        <w:t>το</w:t>
      </w:r>
      <w:r>
        <w:rPr>
          <w:rFonts w:eastAsia="Times New Roman" w:cs="Times New Roman"/>
          <w:szCs w:val="24"/>
        </w:rPr>
        <w:t>ν</w:t>
      </w:r>
      <w:r w:rsidRPr="000B2B8E">
        <w:rPr>
          <w:rFonts w:eastAsia="Times New Roman" w:cs="Times New Roman"/>
          <w:szCs w:val="24"/>
        </w:rPr>
        <w:t xml:space="preserve"> </w:t>
      </w:r>
      <w:r w:rsidRPr="000B2B8E">
        <w:rPr>
          <w:rFonts w:eastAsia="Times New Roman" w:cs="Times New Roman"/>
          <w:szCs w:val="24"/>
        </w:rPr>
        <w:lastRenderedPageBreak/>
        <w:t xml:space="preserve">μήνα για τουλάχιστον </w:t>
      </w:r>
      <w:r>
        <w:rPr>
          <w:rFonts w:eastAsia="Times New Roman" w:cs="Times New Roman"/>
          <w:szCs w:val="24"/>
        </w:rPr>
        <w:t>τριακόσιες χιλιάδες</w:t>
      </w:r>
      <w:r w:rsidRPr="000B2B8E">
        <w:rPr>
          <w:rFonts w:eastAsia="Times New Roman" w:cs="Times New Roman"/>
          <w:szCs w:val="24"/>
        </w:rPr>
        <w:t xml:space="preserve"> οικογένειες με εισοδηματικά κριτήρια</w:t>
      </w:r>
      <w:r>
        <w:rPr>
          <w:rFonts w:eastAsia="Times New Roman" w:cs="Times New Roman"/>
          <w:szCs w:val="24"/>
        </w:rPr>
        <w:t>.</w:t>
      </w:r>
      <w:r w:rsidRPr="000B2B8E">
        <w:rPr>
          <w:rFonts w:eastAsia="Times New Roman" w:cs="Times New Roman"/>
          <w:szCs w:val="24"/>
        </w:rPr>
        <w:t xml:space="preserve"> Ο κατώτατος μισθός</w:t>
      </w:r>
      <w:r>
        <w:rPr>
          <w:rFonts w:eastAsia="Times New Roman" w:cs="Times New Roman"/>
          <w:szCs w:val="24"/>
        </w:rPr>
        <w:t>,</w:t>
      </w:r>
      <w:r w:rsidRPr="000B2B8E">
        <w:rPr>
          <w:rFonts w:eastAsia="Times New Roman" w:cs="Times New Roman"/>
          <w:szCs w:val="24"/>
        </w:rPr>
        <w:t xml:space="preserve"> </w:t>
      </w:r>
      <w:r>
        <w:rPr>
          <w:rFonts w:eastAsia="Times New Roman" w:cs="Times New Roman"/>
          <w:szCs w:val="24"/>
        </w:rPr>
        <w:t>που περι</w:t>
      </w:r>
      <w:r w:rsidRPr="000B2B8E">
        <w:rPr>
          <w:rFonts w:eastAsia="Times New Roman" w:cs="Times New Roman"/>
          <w:szCs w:val="24"/>
        </w:rPr>
        <w:t xml:space="preserve">κόπηκε </w:t>
      </w:r>
      <w:r>
        <w:rPr>
          <w:rFonts w:eastAsia="Times New Roman" w:cs="Times New Roman"/>
          <w:szCs w:val="24"/>
        </w:rPr>
        <w:t>με νόμο της συγκυβέρνησης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0B2B8E">
        <w:rPr>
          <w:rFonts w:eastAsia="Times New Roman" w:cs="Times New Roman"/>
          <w:szCs w:val="24"/>
        </w:rPr>
        <w:t>Νέας Δημοκρατίας το 2012</w:t>
      </w:r>
      <w:r>
        <w:rPr>
          <w:rFonts w:eastAsia="Times New Roman" w:cs="Times New Roman"/>
          <w:szCs w:val="24"/>
        </w:rPr>
        <w:t>,</w:t>
      </w:r>
      <w:r w:rsidRPr="000B2B8E">
        <w:rPr>
          <w:rFonts w:eastAsia="Times New Roman" w:cs="Times New Roman"/>
          <w:szCs w:val="24"/>
        </w:rPr>
        <w:t xml:space="preserve"> και ο απαράδεκτος </w:t>
      </w:r>
      <w:r>
        <w:rPr>
          <w:rFonts w:eastAsia="Times New Roman" w:cs="Times New Roman"/>
          <w:szCs w:val="24"/>
        </w:rPr>
        <w:t>υπο</w:t>
      </w:r>
      <w:r w:rsidRPr="000B2B8E">
        <w:rPr>
          <w:rFonts w:eastAsia="Times New Roman" w:cs="Times New Roman"/>
          <w:szCs w:val="24"/>
        </w:rPr>
        <w:t xml:space="preserve">κατώτατος μισθός των 510 ευρώ για τους νέους είναι πια </w:t>
      </w:r>
      <w:r w:rsidRPr="000B2B8E">
        <w:rPr>
          <w:rFonts w:eastAsia="Times New Roman" w:cs="Times New Roman"/>
          <w:szCs w:val="24"/>
        </w:rPr>
        <w:t>παρελθόν</w:t>
      </w:r>
      <w:r>
        <w:rPr>
          <w:rFonts w:eastAsia="Times New Roman" w:cs="Times New Roman"/>
          <w:szCs w:val="24"/>
        </w:rPr>
        <w:t>.</w:t>
      </w:r>
      <w:r w:rsidRPr="000B2B8E">
        <w:rPr>
          <w:rFonts w:eastAsia="Times New Roman" w:cs="Times New Roman"/>
          <w:szCs w:val="24"/>
        </w:rPr>
        <w:t xml:space="preserve"> Η Κυβέρνηση </w:t>
      </w:r>
      <w:r>
        <w:rPr>
          <w:rFonts w:eastAsia="Times New Roman" w:cs="Times New Roman"/>
          <w:szCs w:val="24"/>
        </w:rPr>
        <w:t>αύξησε</w:t>
      </w:r>
      <w:r w:rsidRPr="000B2B8E">
        <w:rPr>
          <w:rFonts w:eastAsia="Times New Roman" w:cs="Times New Roman"/>
          <w:szCs w:val="24"/>
        </w:rPr>
        <w:t xml:space="preserve"> τον κατώτατ</w:t>
      </w:r>
      <w:r>
        <w:rPr>
          <w:rFonts w:eastAsia="Times New Roman" w:cs="Times New Roman"/>
          <w:szCs w:val="24"/>
        </w:rPr>
        <w:t xml:space="preserve">ο μισθό και προχώρησε στην κατάργηση του </w:t>
      </w:r>
      <w:r w:rsidRPr="000B2B8E">
        <w:rPr>
          <w:rFonts w:eastAsia="Times New Roman" w:cs="Times New Roman"/>
          <w:szCs w:val="24"/>
        </w:rPr>
        <w:t>υποκατώτατου</w:t>
      </w:r>
      <w:r>
        <w:rPr>
          <w:rFonts w:eastAsia="Times New Roman" w:cs="Times New Roman"/>
          <w:szCs w:val="24"/>
        </w:rPr>
        <w:t>,</w:t>
      </w:r>
      <w:r w:rsidRPr="000B2B8E">
        <w:rPr>
          <w:rFonts w:eastAsia="Times New Roman" w:cs="Times New Roman"/>
          <w:szCs w:val="24"/>
        </w:rPr>
        <w:t xml:space="preserve"> ενώ θα ψηφιστεί τώρα και θα ισχύει από το 2020 η επιδότηση ασφαλιστικών εισφορών για νέους έως </w:t>
      </w:r>
      <w:r>
        <w:rPr>
          <w:rFonts w:eastAsia="Times New Roman" w:cs="Times New Roman"/>
          <w:szCs w:val="24"/>
        </w:rPr>
        <w:t>είκοσι πέντε ετών</w:t>
      </w:r>
      <w:r w:rsidRPr="000B2B8E">
        <w:rPr>
          <w:rFonts w:eastAsia="Times New Roman" w:cs="Times New Roman"/>
          <w:szCs w:val="24"/>
        </w:rPr>
        <w:t xml:space="preserve"> κατά 80% και 25% και νέους από </w:t>
      </w:r>
      <w:r>
        <w:rPr>
          <w:rFonts w:eastAsia="Times New Roman" w:cs="Times New Roman"/>
          <w:szCs w:val="24"/>
        </w:rPr>
        <w:t>είκοσι έως είκοσι</w:t>
      </w:r>
      <w:r>
        <w:rPr>
          <w:rFonts w:eastAsia="Times New Roman" w:cs="Times New Roman"/>
          <w:szCs w:val="24"/>
        </w:rPr>
        <w:t xml:space="preserve"> εννιά</w:t>
      </w:r>
      <w:r w:rsidRPr="000B2B8E">
        <w:rPr>
          <w:rFonts w:eastAsia="Times New Roman" w:cs="Times New Roman"/>
          <w:szCs w:val="24"/>
        </w:rPr>
        <w:t xml:space="preserve"> ετών</w:t>
      </w:r>
      <w:r>
        <w:rPr>
          <w:rFonts w:eastAsia="Times New Roman" w:cs="Times New Roman"/>
          <w:szCs w:val="24"/>
        </w:rPr>
        <w:t>,</w:t>
      </w:r>
      <w:r w:rsidRPr="000B2B8E">
        <w:rPr>
          <w:rFonts w:eastAsia="Times New Roman" w:cs="Times New Roman"/>
          <w:szCs w:val="24"/>
        </w:rPr>
        <w:t xml:space="preserve"> μείωση των ασφαλιστικών εισφορών για τους ελεύθερους επαγγελματίες και τους αγρότες κατά 33%</w:t>
      </w:r>
      <w:r>
        <w:rPr>
          <w:rFonts w:eastAsia="Times New Roman" w:cs="Times New Roman"/>
          <w:szCs w:val="24"/>
        </w:rPr>
        <w:t>.</w:t>
      </w:r>
      <w:r w:rsidRPr="000B2B8E">
        <w:rPr>
          <w:rFonts w:eastAsia="Times New Roman" w:cs="Times New Roman"/>
          <w:szCs w:val="24"/>
        </w:rPr>
        <w:t xml:space="preserve"> Εξασφαλίσαμε πρόσβαση στη δημόσια υγεία για </w:t>
      </w:r>
      <w:r>
        <w:rPr>
          <w:rFonts w:eastAsia="Times New Roman" w:cs="Times New Roman"/>
          <w:szCs w:val="24"/>
        </w:rPr>
        <w:t>δυόμισι</w:t>
      </w:r>
      <w:r w:rsidRPr="000B2B8E">
        <w:rPr>
          <w:rFonts w:eastAsia="Times New Roman" w:cs="Times New Roman"/>
          <w:szCs w:val="24"/>
        </w:rPr>
        <w:t xml:space="preserve"> εκατομμύρια συμπολίτες </w:t>
      </w:r>
      <w:r>
        <w:rPr>
          <w:rFonts w:eastAsia="Times New Roman" w:cs="Times New Roman"/>
          <w:szCs w:val="24"/>
        </w:rPr>
        <w:t>μας,</w:t>
      </w:r>
      <w:r w:rsidRPr="000B2B8E">
        <w:rPr>
          <w:rFonts w:eastAsia="Times New Roman" w:cs="Times New Roman"/>
          <w:szCs w:val="24"/>
        </w:rPr>
        <w:t xml:space="preserve"> ανασφάλιστους</w:t>
      </w:r>
      <w:r>
        <w:rPr>
          <w:rFonts w:eastAsia="Times New Roman" w:cs="Times New Roman"/>
          <w:szCs w:val="24"/>
        </w:rPr>
        <w:t>.</w:t>
      </w:r>
      <w:r w:rsidRPr="000B2B8E">
        <w:rPr>
          <w:rFonts w:eastAsia="Times New Roman" w:cs="Times New Roman"/>
          <w:szCs w:val="24"/>
        </w:rPr>
        <w:t xml:space="preserve"> Όσα δεσμεύτηκε ο πρωθυπουργός στη ΔΕΘ γίνανε πράξη</w:t>
      </w:r>
      <w:r>
        <w:rPr>
          <w:rFonts w:eastAsia="Times New Roman" w:cs="Times New Roman"/>
          <w:szCs w:val="24"/>
        </w:rPr>
        <w:t xml:space="preserve"> κ</w:t>
      </w:r>
      <w:r w:rsidRPr="000B2B8E">
        <w:rPr>
          <w:rFonts w:eastAsia="Times New Roman" w:cs="Times New Roman"/>
          <w:szCs w:val="24"/>
        </w:rPr>
        <w:t>αι</w:t>
      </w:r>
      <w:r w:rsidRPr="000B2B8E">
        <w:rPr>
          <w:rFonts w:eastAsia="Times New Roman" w:cs="Times New Roman"/>
          <w:szCs w:val="24"/>
        </w:rPr>
        <w:t xml:space="preserve"> αυτό είναι που ενοχλεί τη Νέα Δημοκρατία και την υπόλοιπη αντιπολίτευση</w:t>
      </w:r>
      <w:r>
        <w:rPr>
          <w:rFonts w:eastAsia="Times New Roman" w:cs="Times New Roman"/>
          <w:szCs w:val="24"/>
        </w:rPr>
        <w:t>,</w:t>
      </w:r>
      <w:r w:rsidRPr="000B2B8E">
        <w:rPr>
          <w:rFonts w:eastAsia="Times New Roman" w:cs="Times New Roman"/>
          <w:szCs w:val="24"/>
        </w:rPr>
        <w:t xml:space="preserve"> γιατί νομοθετήθηκαν όλα όσα δεσμεύτηκε ο Πρωθυπουργός</w:t>
      </w:r>
      <w:r>
        <w:rPr>
          <w:rFonts w:eastAsia="Times New Roman" w:cs="Times New Roman"/>
          <w:szCs w:val="24"/>
        </w:rPr>
        <w:t>,</w:t>
      </w:r>
      <w:r w:rsidRPr="000B2B8E">
        <w:rPr>
          <w:rFonts w:eastAsia="Times New Roman" w:cs="Times New Roman"/>
          <w:szCs w:val="24"/>
        </w:rPr>
        <w:t xml:space="preserve"> ένα προς ένα</w:t>
      </w:r>
      <w:r>
        <w:rPr>
          <w:rFonts w:eastAsia="Times New Roman" w:cs="Times New Roman"/>
          <w:szCs w:val="24"/>
        </w:rPr>
        <w:t>,</w:t>
      </w:r>
      <w:r w:rsidRPr="000B2B8E">
        <w:rPr>
          <w:rFonts w:eastAsia="Times New Roman" w:cs="Times New Roman"/>
          <w:szCs w:val="24"/>
        </w:rPr>
        <w:t xml:space="preserve"> και το ίδιο θα γίνει με όσα εξήγγειλε ο Πρωθυπουργός προχθές</w:t>
      </w:r>
      <w:r>
        <w:rPr>
          <w:rFonts w:eastAsia="Times New Roman" w:cs="Times New Roman"/>
          <w:szCs w:val="24"/>
        </w:rPr>
        <w:t>.</w:t>
      </w:r>
    </w:p>
    <w:p w14:paraId="6338F63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Η</w:t>
      </w:r>
      <w:r w:rsidRPr="00D44F8F">
        <w:rPr>
          <w:rFonts w:eastAsia="Times New Roman" w:cs="Times New Roman"/>
          <w:szCs w:val="24"/>
        </w:rPr>
        <w:t xml:space="preserve"> ψήφος εμπιστοσύνης στην </w:t>
      </w:r>
      <w:r>
        <w:rPr>
          <w:rFonts w:eastAsia="Times New Roman" w:cs="Times New Roman"/>
          <w:szCs w:val="24"/>
        </w:rPr>
        <w:t>Κυβέρνηση, λ</w:t>
      </w:r>
      <w:r w:rsidRPr="00D44F8F">
        <w:rPr>
          <w:rFonts w:eastAsia="Times New Roman" w:cs="Times New Roman"/>
          <w:szCs w:val="24"/>
        </w:rPr>
        <w:t>οιπόν</w:t>
      </w:r>
      <w:r>
        <w:rPr>
          <w:rFonts w:eastAsia="Times New Roman" w:cs="Times New Roman"/>
          <w:szCs w:val="24"/>
        </w:rPr>
        <w:t>,</w:t>
      </w:r>
      <w:r w:rsidRPr="00D44F8F">
        <w:rPr>
          <w:rFonts w:eastAsia="Times New Roman" w:cs="Times New Roman"/>
          <w:szCs w:val="24"/>
        </w:rPr>
        <w:t xml:space="preserve"> σημαίν</w:t>
      </w:r>
      <w:r w:rsidRPr="00D44F8F">
        <w:rPr>
          <w:rFonts w:eastAsia="Times New Roman" w:cs="Times New Roman"/>
          <w:szCs w:val="24"/>
        </w:rPr>
        <w:t>ει άμεση εφαρμογή από το 2019 της μείωσης του ΦΠΑ στην εστίαση από το 24%</w:t>
      </w:r>
      <w:r>
        <w:rPr>
          <w:rFonts w:eastAsia="Times New Roman" w:cs="Times New Roman"/>
          <w:szCs w:val="24"/>
        </w:rPr>
        <w:t>,</w:t>
      </w:r>
      <w:r w:rsidRPr="00D44F8F">
        <w:rPr>
          <w:rFonts w:eastAsia="Times New Roman" w:cs="Times New Roman"/>
          <w:szCs w:val="24"/>
        </w:rPr>
        <w:t xml:space="preserve"> στο 13%</w:t>
      </w:r>
      <w:r>
        <w:rPr>
          <w:rFonts w:eastAsia="Times New Roman" w:cs="Times New Roman"/>
          <w:szCs w:val="24"/>
        </w:rPr>
        <w:t>, τη</w:t>
      </w:r>
      <w:r w:rsidRPr="00D44F8F">
        <w:rPr>
          <w:rFonts w:eastAsia="Times New Roman" w:cs="Times New Roman"/>
          <w:szCs w:val="24"/>
        </w:rPr>
        <w:t xml:space="preserve"> μετάταξη όλων των τροφίμων από το ΦΠΑ από το 24</w:t>
      </w:r>
      <w:r>
        <w:rPr>
          <w:rFonts w:eastAsia="Times New Roman" w:cs="Times New Roman"/>
          <w:szCs w:val="24"/>
        </w:rPr>
        <w:t>%,</w:t>
      </w:r>
      <w:r w:rsidRPr="00D44F8F">
        <w:rPr>
          <w:rFonts w:eastAsia="Times New Roman" w:cs="Times New Roman"/>
          <w:szCs w:val="24"/>
        </w:rPr>
        <w:t xml:space="preserve"> στο 13%</w:t>
      </w:r>
      <w:r>
        <w:rPr>
          <w:rFonts w:eastAsia="Times New Roman" w:cs="Times New Roman"/>
          <w:szCs w:val="24"/>
        </w:rPr>
        <w:t>,</w:t>
      </w:r>
      <w:r w:rsidRPr="00D44F8F">
        <w:rPr>
          <w:rFonts w:eastAsia="Times New Roman" w:cs="Times New Roman"/>
          <w:szCs w:val="24"/>
        </w:rPr>
        <w:t xml:space="preserve"> τη μείωση του ΦΠΑ στην ενέργεια </w:t>
      </w:r>
      <w:r>
        <w:rPr>
          <w:rFonts w:eastAsia="Times New Roman" w:cs="Times New Roman"/>
          <w:szCs w:val="24"/>
        </w:rPr>
        <w:t>για</w:t>
      </w:r>
      <w:r w:rsidRPr="00D44F8F">
        <w:rPr>
          <w:rFonts w:eastAsia="Times New Roman" w:cs="Times New Roman"/>
          <w:szCs w:val="24"/>
        </w:rPr>
        <w:t xml:space="preserve"> οικιακούς καταναλωτές και επιχειρήσεις από το 13</w:t>
      </w:r>
      <w:r>
        <w:rPr>
          <w:rFonts w:eastAsia="Times New Roman" w:cs="Times New Roman"/>
          <w:szCs w:val="24"/>
        </w:rPr>
        <w:t>%,</w:t>
      </w:r>
      <w:r w:rsidRPr="00D44F8F">
        <w:rPr>
          <w:rFonts w:eastAsia="Times New Roman" w:cs="Times New Roman"/>
          <w:szCs w:val="24"/>
        </w:rPr>
        <w:t xml:space="preserve"> στο 6%</w:t>
      </w:r>
      <w:r>
        <w:rPr>
          <w:rFonts w:eastAsia="Times New Roman" w:cs="Times New Roman"/>
          <w:szCs w:val="24"/>
        </w:rPr>
        <w:t>.</w:t>
      </w:r>
      <w:r w:rsidRPr="00D44F8F">
        <w:rPr>
          <w:rFonts w:eastAsia="Times New Roman" w:cs="Times New Roman"/>
          <w:szCs w:val="24"/>
        </w:rPr>
        <w:t xml:space="preserve"> Και βέβαια</w:t>
      </w:r>
      <w:r>
        <w:rPr>
          <w:rFonts w:eastAsia="Times New Roman" w:cs="Times New Roman"/>
          <w:szCs w:val="24"/>
        </w:rPr>
        <w:t>,</w:t>
      </w:r>
      <w:r w:rsidRPr="00D44F8F">
        <w:rPr>
          <w:rFonts w:eastAsia="Times New Roman" w:cs="Times New Roman"/>
          <w:szCs w:val="24"/>
        </w:rPr>
        <w:t xml:space="preserve"> σημ</w:t>
      </w:r>
      <w:r w:rsidRPr="00D44F8F">
        <w:rPr>
          <w:rFonts w:eastAsia="Times New Roman" w:cs="Times New Roman"/>
          <w:szCs w:val="24"/>
        </w:rPr>
        <w:t xml:space="preserve">αίνει την άμεση καταβολή της </w:t>
      </w:r>
      <w:r>
        <w:rPr>
          <w:rFonts w:eastAsia="Times New Roman" w:cs="Times New Roman"/>
          <w:szCs w:val="24"/>
        </w:rPr>
        <w:t>δέκατης</w:t>
      </w:r>
      <w:r w:rsidRPr="00D44F8F">
        <w:rPr>
          <w:rFonts w:eastAsia="Times New Roman" w:cs="Times New Roman"/>
          <w:szCs w:val="24"/>
        </w:rPr>
        <w:t xml:space="preserve"> τρίτης σύνταξης</w:t>
      </w:r>
      <w:r>
        <w:rPr>
          <w:rFonts w:eastAsia="Times New Roman" w:cs="Times New Roman"/>
          <w:szCs w:val="24"/>
        </w:rPr>
        <w:t>. Ψήφος εμπιστοσύνης, λ</w:t>
      </w:r>
      <w:r w:rsidRPr="00D44F8F">
        <w:rPr>
          <w:rFonts w:eastAsia="Times New Roman" w:cs="Times New Roman"/>
          <w:szCs w:val="24"/>
        </w:rPr>
        <w:t>οιπόν</w:t>
      </w:r>
      <w:r>
        <w:rPr>
          <w:rFonts w:eastAsia="Times New Roman" w:cs="Times New Roman"/>
          <w:szCs w:val="24"/>
        </w:rPr>
        <w:t>,</w:t>
      </w:r>
      <w:r w:rsidRPr="00D44F8F">
        <w:rPr>
          <w:rFonts w:eastAsia="Times New Roman" w:cs="Times New Roman"/>
          <w:szCs w:val="24"/>
        </w:rPr>
        <w:t xml:space="preserve"> στο </w:t>
      </w:r>
      <w:r>
        <w:rPr>
          <w:rFonts w:eastAsia="Times New Roman" w:cs="Times New Roman"/>
          <w:szCs w:val="24"/>
        </w:rPr>
        <w:t>πακέτο ελαφρύνση</w:t>
      </w:r>
      <w:r w:rsidRPr="00D44F8F">
        <w:rPr>
          <w:rFonts w:eastAsia="Times New Roman" w:cs="Times New Roman"/>
          <w:szCs w:val="24"/>
        </w:rPr>
        <w:t>ς και ανάσας του Αλέξη Τσίπρα</w:t>
      </w:r>
      <w:r>
        <w:rPr>
          <w:rFonts w:eastAsia="Times New Roman" w:cs="Times New Roman"/>
          <w:szCs w:val="24"/>
        </w:rPr>
        <w:t>.</w:t>
      </w:r>
    </w:p>
    <w:p w14:paraId="6338F63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w:t>
      </w:r>
      <w:r w:rsidRPr="00D44F8F">
        <w:rPr>
          <w:rFonts w:eastAsia="Times New Roman" w:cs="Times New Roman"/>
          <w:szCs w:val="24"/>
        </w:rPr>
        <w:t>ναγνωρίζοντας την επιβάρυνση των νοικοκυριών όλα τα προηγούμενα χρόνια και έχοντας υπ</w:t>
      </w:r>
      <w:r>
        <w:rPr>
          <w:rFonts w:eastAsia="Times New Roman" w:cs="Times New Roman"/>
          <w:szCs w:val="24"/>
        </w:rPr>
        <w:t xml:space="preserve">’ </w:t>
      </w:r>
      <w:r w:rsidRPr="00D44F8F">
        <w:rPr>
          <w:rFonts w:eastAsia="Times New Roman" w:cs="Times New Roman"/>
          <w:szCs w:val="24"/>
        </w:rPr>
        <w:t xml:space="preserve">όψιν τους βαθμούς </w:t>
      </w:r>
      <w:r>
        <w:rPr>
          <w:rFonts w:eastAsia="Times New Roman" w:cs="Times New Roman"/>
          <w:szCs w:val="24"/>
        </w:rPr>
        <w:t>ε</w:t>
      </w:r>
      <w:r w:rsidRPr="00D44F8F">
        <w:rPr>
          <w:rFonts w:eastAsia="Times New Roman" w:cs="Times New Roman"/>
          <w:szCs w:val="24"/>
        </w:rPr>
        <w:t xml:space="preserve">λευθερίας κινήσεων στη </w:t>
      </w:r>
      <w:r>
        <w:rPr>
          <w:rFonts w:eastAsia="Times New Roman" w:cs="Times New Roman"/>
          <w:szCs w:val="24"/>
        </w:rPr>
        <w:t>ν</w:t>
      </w:r>
      <w:r w:rsidRPr="00D44F8F">
        <w:rPr>
          <w:rFonts w:eastAsia="Times New Roman" w:cs="Times New Roman"/>
          <w:szCs w:val="24"/>
        </w:rPr>
        <w:t>έα περίοδο</w:t>
      </w:r>
      <w:r>
        <w:rPr>
          <w:rFonts w:eastAsia="Times New Roman" w:cs="Times New Roman"/>
          <w:szCs w:val="24"/>
        </w:rPr>
        <w:t>,</w:t>
      </w:r>
      <w:r w:rsidRPr="00D44F8F">
        <w:rPr>
          <w:rFonts w:eastAsia="Times New Roman" w:cs="Times New Roman"/>
          <w:szCs w:val="24"/>
        </w:rPr>
        <w:t xml:space="preserve"> μετά τη λήξη των προγραμμάτων</w:t>
      </w:r>
      <w:r>
        <w:rPr>
          <w:rFonts w:eastAsia="Times New Roman" w:cs="Times New Roman"/>
          <w:szCs w:val="24"/>
        </w:rPr>
        <w:t>,</w:t>
      </w:r>
      <w:r w:rsidRPr="00D44F8F">
        <w:rPr>
          <w:rFonts w:eastAsia="Times New Roman" w:cs="Times New Roman"/>
          <w:szCs w:val="24"/>
        </w:rPr>
        <w:t xml:space="preserve"> σχεδιάζου</w:t>
      </w:r>
      <w:r>
        <w:rPr>
          <w:rFonts w:eastAsia="Times New Roman" w:cs="Times New Roman"/>
          <w:szCs w:val="24"/>
        </w:rPr>
        <w:t>με</w:t>
      </w:r>
      <w:r w:rsidRPr="00D44F8F">
        <w:rPr>
          <w:rFonts w:eastAsia="Times New Roman" w:cs="Times New Roman"/>
          <w:szCs w:val="24"/>
        </w:rPr>
        <w:t xml:space="preserve"> κάθε παρέμβαση που μπορεί να διευκολύνει τους πολίτες</w:t>
      </w:r>
      <w:r>
        <w:rPr>
          <w:rFonts w:eastAsia="Times New Roman" w:cs="Times New Roman"/>
          <w:szCs w:val="24"/>
        </w:rPr>
        <w:t>. Μι</w:t>
      </w:r>
      <w:r w:rsidRPr="00D44F8F">
        <w:rPr>
          <w:rFonts w:eastAsia="Times New Roman" w:cs="Times New Roman"/>
          <w:szCs w:val="24"/>
        </w:rPr>
        <w:t xml:space="preserve">α τέτοια παρέμβαση είναι και οι </w:t>
      </w:r>
      <w:r>
        <w:rPr>
          <w:rFonts w:eastAsia="Times New Roman" w:cs="Times New Roman"/>
          <w:szCs w:val="24"/>
        </w:rPr>
        <w:t>εκατόν είκοσι</w:t>
      </w:r>
      <w:r w:rsidRPr="00D44F8F">
        <w:rPr>
          <w:rFonts w:eastAsia="Times New Roman" w:cs="Times New Roman"/>
          <w:szCs w:val="24"/>
        </w:rPr>
        <w:t xml:space="preserve"> δόσεις για οφειλές σε ασφαλιστικά ταμεία και την εφορία που ήδη συζητείται</w:t>
      </w:r>
      <w:r w:rsidRPr="00D44F8F">
        <w:rPr>
          <w:rFonts w:eastAsia="Times New Roman" w:cs="Times New Roman"/>
          <w:szCs w:val="24"/>
        </w:rPr>
        <w:t xml:space="preserve"> στη </w:t>
      </w:r>
      <w:r>
        <w:rPr>
          <w:rFonts w:eastAsia="Times New Roman" w:cs="Times New Roman"/>
          <w:szCs w:val="24"/>
        </w:rPr>
        <w:t>Β</w:t>
      </w:r>
      <w:r w:rsidRPr="00D44F8F">
        <w:rPr>
          <w:rFonts w:eastAsia="Times New Roman" w:cs="Times New Roman"/>
          <w:szCs w:val="24"/>
        </w:rPr>
        <w:t xml:space="preserve">ουλή και θα λύσει τα χέρια πολλών συμπολιτών </w:t>
      </w:r>
      <w:r>
        <w:rPr>
          <w:rFonts w:eastAsia="Times New Roman" w:cs="Times New Roman"/>
          <w:szCs w:val="24"/>
        </w:rPr>
        <w:t>μας,</w:t>
      </w:r>
      <w:r w:rsidRPr="00D44F8F">
        <w:rPr>
          <w:rFonts w:eastAsia="Times New Roman" w:cs="Times New Roman"/>
          <w:szCs w:val="24"/>
        </w:rPr>
        <w:t xml:space="preserve"> ειδικά </w:t>
      </w:r>
      <w:r w:rsidRPr="00D44F8F">
        <w:rPr>
          <w:rFonts w:eastAsia="Times New Roman" w:cs="Times New Roman"/>
          <w:szCs w:val="24"/>
        </w:rPr>
        <w:lastRenderedPageBreak/>
        <w:t xml:space="preserve">για αυτούς που δεν μπορούν να λάβουν τη σύνταξή </w:t>
      </w:r>
      <w:r>
        <w:rPr>
          <w:rFonts w:eastAsia="Times New Roman" w:cs="Times New Roman"/>
          <w:szCs w:val="24"/>
        </w:rPr>
        <w:t>τους,</w:t>
      </w:r>
      <w:r w:rsidRPr="00D44F8F">
        <w:rPr>
          <w:rFonts w:eastAsia="Times New Roman" w:cs="Times New Roman"/>
          <w:szCs w:val="24"/>
        </w:rPr>
        <w:t xml:space="preserve"> λόγω χρεών προς τους φορείς του </w:t>
      </w:r>
      <w:r>
        <w:rPr>
          <w:rFonts w:eastAsia="Times New Roman" w:cs="Times New Roman"/>
          <w:szCs w:val="24"/>
        </w:rPr>
        <w:t>δ</w:t>
      </w:r>
      <w:r w:rsidRPr="00D44F8F">
        <w:rPr>
          <w:rFonts w:eastAsia="Times New Roman" w:cs="Times New Roman"/>
          <w:szCs w:val="24"/>
        </w:rPr>
        <w:t>ημοσίου</w:t>
      </w:r>
      <w:r>
        <w:rPr>
          <w:rFonts w:eastAsia="Times New Roman" w:cs="Times New Roman"/>
          <w:szCs w:val="24"/>
        </w:rPr>
        <w:t>.</w:t>
      </w:r>
      <w:r w:rsidRPr="00D44F8F">
        <w:rPr>
          <w:rFonts w:eastAsia="Times New Roman" w:cs="Times New Roman"/>
          <w:szCs w:val="24"/>
        </w:rPr>
        <w:t xml:space="preserve"> Και βέβαια</w:t>
      </w:r>
      <w:r>
        <w:rPr>
          <w:rFonts w:eastAsia="Times New Roman" w:cs="Times New Roman"/>
          <w:szCs w:val="24"/>
        </w:rPr>
        <w:t>,</w:t>
      </w:r>
      <w:r w:rsidRPr="00D44F8F">
        <w:rPr>
          <w:rFonts w:eastAsia="Times New Roman" w:cs="Times New Roman"/>
          <w:szCs w:val="24"/>
        </w:rPr>
        <w:t xml:space="preserve"> παραμένει σε ισχύ η δέσμευση του </w:t>
      </w:r>
      <w:r>
        <w:rPr>
          <w:rFonts w:eastAsia="Times New Roman" w:cs="Times New Roman"/>
          <w:szCs w:val="24"/>
        </w:rPr>
        <w:t>Π</w:t>
      </w:r>
      <w:r w:rsidRPr="00D44F8F">
        <w:rPr>
          <w:rFonts w:eastAsia="Times New Roman" w:cs="Times New Roman"/>
          <w:szCs w:val="24"/>
        </w:rPr>
        <w:t>ρωθυπουργού γι</w:t>
      </w:r>
      <w:r>
        <w:rPr>
          <w:rFonts w:eastAsia="Times New Roman" w:cs="Times New Roman"/>
          <w:szCs w:val="24"/>
        </w:rPr>
        <w:t>α τη μη μείωση του αφορολόγητου.</w:t>
      </w:r>
    </w:p>
    <w:p w14:paraId="6338F63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w:t>
      </w:r>
      <w:r w:rsidRPr="00D44F8F">
        <w:rPr>
          <w:rFonts w:eastAsia="Times New Roman" w:cs="Times New Roman"/>
          <w:szCs w:val="24"/>
        </w:rPr>
        <w:t>φείλουμε</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όμως,</w:t>
      </w:r>
      <w:r w:rsidRPr="00D44F8F">
        <w:rPr>
          <w:rFonts w:eastAsia="Times New Roman" w:cs="Times New Roman"/>
          <w:szCs w:val="24"/>
        </w:rPr>
        <w:t xml:space="preserve"> να μη ξεχνάμε τι έχει κάνει αυτή η </w:t>
      </w:r>
      <w:r>
        <w:rPr>
          <w:rFonts w:eastAsia="Times New Roman" w:cs="Times New Roman"/>
          <w:szCs w:val="24"/>
        </w:rPr>
        <w:t>Κ</w:t>
      </w:r>
      <w:r w:rsidRPr="00D44F8F">
        <w:rPr>
          <w:rFonts w:eastAsia="Times New Roman" w:cs="Times New Roman"/>
          <w:szCs w:val="24"/>
        </w:rPr>
        <w:t>υβέρνηση για την άρση των αδικιών και την ενίσχυση των χαμηλότερων ει</w:t>
      </w:r>
      <w:r>
        <w:rPr>
          <w:rFonts w:eastAsia="Times New Roman" w:cs="Times New Roman"/>
          <w:szCs w:val="24"/>
        </w:rPr>
        <w:t>σοδημάτων και των συνταξιούχων. Έ</w:t>
      </w:r>
      <w:r w:rsidRPr="00D44F8F">
        <w:rPr>
          <w:rFonts w:eastAsia="Times New Roman" w:cs="Times New Roman"/>
          <w:szCs w:val="24"/>
        </w:rPr>
        <w:t xml:space="preserve">δωσε κοινωνικό μέρισμα 617 εκατομμύρια ευρώ το 2016 σε </w:t>
      </w:r>
      <w:r>
        <w:rPr>
          <w:rFonts w:eastAsia="Times New Roman" w:cs="Times New Roman"/>
          <w:szCs w:val="24"/>
        </w:rPr>
        <w:t>ενάμισι</w:t>
      </w:r>
      <w:r w:rsidRPr="00D44F8F">
        <w:rPr>
          <w:rFonts w:eastAsia="Times New Roman" w:cs="Times New Roman"/>
          <w:szCs w:val="24"/>
        </w:rPr>
        <w:t xml:space="preserve"> εκατομμύριο συνταξιούχους</w:t>
      </w:r>
      <w:r>
        <w:rPr>
          <w:rFonts w:eastAsia="Times New Roman" w:cs="Times New Roman"/>
          <w:szCs w:val="24"/>
        </w:rPr>
        <w:t>,</w:t>
      </w:r>
      <w:r w:rsidRPr="00D44F8F">
        <w:rPr>
          <w:rFonts w:eastAsia="Times New Roman" w:cs="Times New Roman"/>
          <w:szCs w:val="24"/>
        </w:rPr>
        <w:t xml:space="preserve"> όταν </w:t>
      </w:r>
      <w:r>
        <w:rPr>
          <w:rFonts w:eastAsia="Times New Roman" w:cs="Times New Roman"/>
          <w:szCs w:val="24"/>
        </w:rPr>
        <w:t>μ</w:t>
      </w:r>
      <w:r w:rsidRPr="00D44F8F">
        <w:rPr>
          <w:rFonts w:eastAsia="Times New Roman" w:cs="Times New Roman"/>
          <w:szCs w:val="24"/>
        </w:rPr>
        <w:t>άλιστα</w:t>
      </w:r>
      <w:r>
        <w:rPr>
          <w:rFonts w:eastAsia="Times New Roman" w:cs="Times New Roman"/>
          <w:szCs w:val="24"/>
        </w:rPr>
        <w:t>,</w:t>
      </w:r>
      <w:r w:rsidRPr="00D44F8F">
        <w:rPr>
          <w:rFonts w:eastAsia="Times New Roman" w:cs="Times New Roman"/>
          <w:szCs w:val="24"/>
        </w:rPr>
        <w:t xml:space="preserve"> η Νέα Δημοκρατία </w:t>
      </w:r>
      <w:r>
        <w:rPr>
          <w:rFonts w:eastAsia="Times New Roman" w:cs="Times New Roman"/>
          <w:szCs w:val="24"/>
        </w:rPr>
        <w:t>εγ</w:t>
      </w:r>
      <w:r w:rsidRPr="00D44F8F">
        <w:rPr>
          <w:rFonts w:eastAsia="Times New Roman" w:cs="Times New Roman"/>
          <w:szCs w:val="24"/>
        </w:rPr>
        <w:t xml:space="preserve">καλούσε την </w:t>
      </w:r>
      <w:r>
        <w:rPr>
          <w:rFonts w:eastAsia="Times New Roman" w:cs="Times New Roman"/>
          <w:szCs w:val="24"/>
        </w:rPr>
        <w:t>Κ</w:t>
      </w:r>
      <w:r w:rsidRPr="00D44F8F">
        <w:rPr>
          <w:rFonts w:eastAsia="Times New Roman" w:cs="Times New Roman"/>
          <w:szCs w:val="24"/>
        </w:rPr>
        <w:t xml:space="preserve">υβέρνηση για </w:t>
      </w:r>
      <w:r w:rsidRPr="00D44F8F">
        <w:rPr>
          <w:rFonts w:eastAsia="Times New Roman" w:cs="Times New Roman"/>
          <w:szCs w:val="24"/>
        </w:rPr>
        <w:t>αυτή</w:t>
      </w:r>
      <w:r>
        <w:rPr>
          <w:rFonts w:eastAsia="Times New Roman" w:cs="Times New Roman"/>
          <w:szCs w:val="24"/>
        </w:rPr>
        <w:t>ν</w:t>
      </w:r>
      <w:r w:rsidRPr="00D44F8F">
        <w:rPr>
          <w:rFonts w:eastAsia="Times New Roman" w:cs="Times New Roman"/>
          <w:szCs w:val="24"/>
        </w:rPr>
        <w:t xml:space="preserve"> την πρωτοβουλία της και το καταψήφισε στη Βουλή</w:t>
      </w:r>
      <w:r>
        <w:rPr>
          <w:rFonts w:eastAsia="Times New Roman" w:cs="Times New Roman"/>
          <w:szCs w:val="24"/>
        </w:rPr>
        <w:t>, κάνοντας λόγο για ψίχουλα. Έ</w:t>
      </w:r>
      <w:r w:rsidRPr="00D44F8F">
        <w:rPr>
          <w:rFonts w:eastAsia="Times New Roman" w:cs="Times New Roman"/>
          <w:szCs w:val="24"/>
        </w:rPr>
        <w:t>δωσε κοινωνικό μέρισμα και το 2017</w:t>
      </w:r>
      <w:r>
        <w:rPr>
          <w:rFonts w:eastAsia="Times New Roman" w:cs="Times New Roman"/>
          <w:szCs w:val="24"/>
        </w:rPr>
        <w:t>,</w:t>
      </w:r>
      <w:r w:rsidRPr="00D44F8F">
        <w:rPr>
          <w:rFonts w:eastAsia="Times New Roman" w:cs="Times New Roman"/>
          <w:szCs w:val="24"/>
        </w:rPr>
        <w:t xml:space="preserve"> περίπου 750 εκατομμύρια ευρώ</w:t>
      </w:r>
      <w:r>
        <w:rPr>
          <w:rFonts w:eastAsia="Times New Roman" w:cs="Times New Roman"/>
          <w:szCs w:val="24"/>
        </w:rPr>
        <w:t>. Έ</w:t>
      </w:r>
      <w:r w:rsidRPr="00D44F8F">
        <w:rPr>
          <w:rFonts w:eastAsia="Times New Roman" w:cs="Times New Roman"/>
          <w:szCs w:val="24"/>
        </w:rPr>
        <w:t>δωσε κοινωνικό μέρισμα και το 2018</w:t>
      </w:r>
      <w:r>
        <w:rPr>
          <w:rFonts w:eastAsia="Times New Roman" w:cs="Times New Roman"/>
          <w:szCs w:val="24"/>
        </w:rPr>
        <w:t>,</w:t>
      </w:r>
      <w:r w:rsidRPr="00D44F8F">
        <w:rPr>
          <w:rFonts w:eastAsia="Times New Roman" w:cs="Times New Roman"/>
          <w:szCs w:val="24"/>
        </w:rPr>
        <w:t xml:space="preserve"> περίπου 800 εκατομμύρια</w:t>
      </w:r>
      <w:r w:rsidRPr="00D44F8F">
        <w:rPr>
          <w:rFonts w:eastAsia="Times New Roman" w:cs="Times New Roman"/>
          <w:szCs w:val="24"/>
        </w:rPr>
        <w:t xml:space="preserve"> ευρώ σε σχεδόν </w:t>
      </w:r>
      <w:r>
        <w:rPr>
          <w:rFonts w:eastAsia="Times New Roman" w:cs="Times New Roman"/>
          <w:szCs w:val="24"/>
        </w:rPr>
        <w:t>ένα εκατομμύριο τετρακόσιες χιλιάδες</w:t>
      </w:r>
      <w:r w:rsidRPr="00D44F8F">
        <w:rPr>
          <w:rFonts w:eastAsia="Times New Roman" w:cs="Times New Roman"/>
          <w:szCs w:val="24"/>
        </w:rPr>
        <w:t xml:space="preserve"> νοικοκυριά</w:t>
      </w:r>
      <w:r>
        <w:rPr>
          <w:rFonts w:eastAsia="Times New Roman" w:cs="Times New Roman"/>
          <w:szCs w:val="24"/>
        </w:rPr>
        <w:t>. Έ</w:t>
      </w:r>
      <w:r w:rsidRPr="00D44F8F">
        <w:rPr>
          <w:rFonts w:eastAsia="Times New Roman" w:cs="Times New Roman"/>
          <w:szCs w:val="24"/>
        </w:rPr>
        <w:t xml:space="preserve">δωσε τα αναδρομικά </w:t>
      </w:r>
      <w:r>
        <w:rPr>
          <w:rFonts w:eastAsia="Times New Roman" w:cs="Times New Roman"/>
          <w:szCs w:val="24"/>
        </w:rPr>
        <w:t>τ</w:t>
      </w:r>
      <w:r w:rsidRPr="00D44F8F">
        <w:rPr>
          <w:rFonts w:eastAsia="Times New Roman" w:cs="Times New Roman"/>
          <w:szCs w:val="24"/>
        </w:rPr>
        <w:t xml:space="preserve">ον περασμένο Δεκέμβρη ύψους </w:t>
      </w:r>
      <w:r>
        <w:rPr>
          <w:rFonts w:eastAsia="Times New Roman" w:cs="Times New Roman"/>
          <w:szCs w:val="24"/>
        </w:rPr>
        <w:t>1</w:t>
      </w:r>
      <w:r w:rsidRPr="00D44F8F">
        <w:rPr>
          <w:rFonts w:eastAsia="Times New Roman" w:cs="Times New Roman"/>
          <w:szCs w:val="24"/>
        </w:rPr>
        <w:t xml:space="preserve"> δισεκ</w:t>
      </w:r>
      <w:r>
        <w:rPr>
          <w:rFonts w:eastAsia="Times New Roman" w:cs="Times New Roman"/>
          <w:szCs w:val="24"/>
        </w:rPr>
        <w:t>ατομμυρίου ευρώ σε δικαιούχους. Α</w:t>
      </w:r>
      <w:r w:rsidRPr="00D44F8F">
        <w:rPr>
          <w:rFonts w:eastAsia="Times New Roman" w:cs="Times New Roman"/>
          <w:szCs w:val="24"/>
        </w:rPr>
        <w:t>κύρωσε την περικοπή στις συντάξεις για το 2019</w:t>
      </w:r>
      <w:r>
        <w:rPr>
          <w:rFonts w:eastAsia="Times New Roman" w:cs="Times New Roman"/>
          <w:szCs w:val="24"/>
        </w:rPr>
        <w:t>,</w:t>
      </w:r>
      <w:r w:rsidRPr="00D44F8F">
        <w:rPr>
          <w:rFonts w:eastAsia="Times New Roman" w:cs="Times New Roman"/>
          <w:szCs w:val="24"/>
        </w:rPr>
        <w:t xml:space="preserve"> την οποία η Νέα </w:t>
      </w:r>
      <w:r w:rsidRPr="00D44F8F">
        <w:rPr>
          <w:rFonts w:eastAsia="Times New Roman" w:cs="Times New Roman"/>
          <w:szCs w:val="24"/>
        </w:rPr>
        <w:lastRenderedPageBreak/>
        <w:t>Δημοκρατία δεσμε</w:t>
      </w:r>
      <w:r>
        <w:rPr>
          <w:rFonts w:eastAsia="Times New Roman" w:cs="Times New Roman"/>
          <w:szCs w:val="24"/>
        </w:rPr>
        <w:t>υόταν</w:t>
      </w:r>
      <w:r w:rsidRPr="00D44F8F">
        <w:rPr>
          <w:rFonts w:eastAsia="Times New Roman" w:cs="Times New Roman"/>
          <w:szCs w:val="24"/>
        </w:rPr>
        <w:t xml:space="preserve"> πως θα εφαρμόσει και για την οποία</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μ</w:t>
      </w:r>
      <w:r w:rsidRPr="00D44F8F">
        <w:rPr>
          <w:rFonts w:eastAsia="Times New Roman" w:cs="Times New Roman"/>
          <w:szCs w:val="24"/>
        </w:rPr>
        <w:t>άλιστα</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w:t>
      </w:r>
      <w:r w:rsidRPr="00D44F8F">
        <w:rPr>
          <w:rFonts w:eastAsia="Times New Roman" w:cs="Times New Roman"/>
          <w:szCs w:val="24"/>
        </w:rPr>
        <w:t>ζητούσε τα ρέστα</w:t>
      </w:r>
      <w:r>
        <w:rPr>
          <w:rFonts w:eastAsia="Times New Roman" w:cs="Times New Roman"/>
          <w:szCs w:val="24"/>
        </w:rPr>
        <w:t>»</w:t>
      </w:r>
      <w:r w:rsidRPr="00D44F8F">
        <w:rPr>
          <w:rFonts w:eastAsia="Times New Roman" w:cs="Times New Roman"/>
          <w:szCs w:val="24"/>
        </w:rPr>
        <w:t xml:space="preserve"> από τους Ευρωπαίους </w:t>
      </w:r>
      <w:r>
        <w:rPr>
          <w:rFonts w:eastAsia="Times New Roman" w:cs="Times New Roman"/>
          <w:szCs w:val="24"/>
        </w:rPr>
        <w:t xml:space="preserve">μην τυχόν και υποχωρήσουν στην </w:t>
      </w:r>
      <w:r w:rsidRPr="00D44F8F">
        <w:rPr>
          <w:rFonts w:eastAsia="Times New Roman" w:cs="Times New Roman"/>
          <w:szCs w:val="24"/>
        </w:rPr>
        <w:t xml:space="preserve">προσπάθεια της </w:t>
      </w:r>
      <w:r>
        <w:rPr>
          <w:rFonts w:eastAsia="Times New Roman" w:cs="Times New Roman"/>
          <w:szCs w:val="24"/>
        </w:rPr>
        <w:t>Κ</w:t>
      </w:r>
      <w:r w:rsidRPr="00D44F8F">
        <w:rPr>
          <w:rFonts w:eastAsia="Times New Roman" w:cs="Times New Roman"/>
          <w:szCs w:val="24"/>
        </w:rPr>
        <w:t>υβέρνησης να μην εφαρμοστεί το μέτρο</w:t>
      </w:r>
      <w:r>
        <w:rPr>
          <w:rFonts w:eastAsia="Times New Roman" w:cs="Times New Roman"/>
          <w:szCs w:val="24"/>
        </w:rPr>
        <w:t>.</w:t>
      </w:r>
    </w:p>
    <w:p w14:paraId="6338F63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w:t>
      </w:r>
      <w:r w:rsidRPr="00D44F8F">
        <w:rPr>
          <w:rFonts w:eastAsia="Times New Roman" w:cs="Times New Roman"/>
          <w:szCs w:val="24"/>
        </w:rPr>
        <w:t>χει θράσος</w:t>
      </w:r>
      <w:r>
        <w:rPr>
          <w:rFonts w:eastAsia="Times New Roman" w:cs="Times New Roman"/>
          <w:szCs w:val="24"/>
        </w:rPr>
        <w:t>,</w:t>
      </w:r>
      <w:r w:rsidRPr="00D44F8F">
        <w:rPr>
          <w:rFonts w:eastAsia="Times New Roman" w:cs="Times New Roman"/>
          <w:szCs w:val="24"/>
        </w:rPr>
        <w:t xml:space="preserve"> λοιπόν</w:t>
      </w:r>
      <w:r>
        <w:rPr>
          <w:rFonts w:eastAsia="Times New Roman" w:cs="Times New Roman"/>
          <w:szCs w:val="24"/>
        </w:rPr>
        <w:t>,</w:t>
      </w:r>
      <w:r w:rsidRPr="00D44F8F">
        <w:rPr>
          <w:rFonts w:eastAsia="Times New Roman" w:cs="Times New Roman"/>
          <w:szCs w:val="24"/>
        </w:rPr>
        <w:t xml:space="preserve"> να μιλάει </w:t>
      </w:r>
      <w:r>
        <w:rPr>
          <w:rFonts w:eastAsia="Times New Roman" w:cs="Times New Roman"/>
          <w:szCs w:val="24"/>
        </w:rPr>
        <w:t xml:space="preserve">η </w:t>
      </w:r>
      <w:r w:rsidRPr="00D44F8F">
        <w:rPr>
          <w:rFonts w:eastAsia="Times New Roman" w:cs="Times New Roman"/>
          <w:szCs w:val="24"/>
        </w:rPr>
        <w:t xml:space="preserve">Νέα Δημοκρατία </w:t>
      </w:r>
      <w:r>
        <w:rPr>
          <w:rFonts w:eastAsia="Times New Roman" w:cs="Times New Roman"/>
          <w:szCs w:val="24"/>
        </w:rPr>
        <w:t>για</w:t>
      </w:r>
      <w:r w:rsidRPr="00D44F8F">
        <w:rPr>
          <w:rFonts w:eastAsia="Times New Roman" w:cs="Times New Roman"/>
          <w:szCs w:val="24"/>
        </w:rPr>
        <w:t xml:space="preserve"> </w:t>
      </w:r>
      <w:r w:rsidRPr="00D44F8F">
        <w:rPr>
          <w:rFonts w:eastAsia="Times New Roman" w:cs="Times New Roman"/>
          <w:szCs w:val="24"/>
        </w:rPr>
        <w:t>τους συνταξιούχους την ώρα που ο κ</w:t>
      </w:r>
      <w:r>
        <w:rPr>
          <w:rFonts w:eastAsia="Times New Roman" w:cs="Times New Roman"/>
          <w:szCs w:val="24"/>
        </w:rPr>
        <w:t>.</w:t>
      </w:r>
      <w:r w:rsidRPr="00D44F8F">
        <w:rPr>
          <w:rFonts w:eastAsia="Times New Roman" w:cs="Times New Roman"/>
          <w:szCs w:val="24"/>
        </w:rPr>
        <w:t xml:space="preserve"> Μητσοτάκης κάνει δηλώσεις ότι δεν υπάρχει δυνατότητα για </w:t>
      </w:r>
      <w:r>
        <w:rPr>
          <w:rFonts w:eastAsia="Times New Roman" w:cs="Times New Roman"/>
          <w:szCs w:val="24"/>
        </w:rPr>
        <w:t>δέκατη τρίτη</w:t>
      </w:r>
      <w:r w:rsidRPr="00D44F8F">
        <w:rPr>
          <w:rFonts w:eastAsia="Times New Roman" w:cs="Times New Roman"/>
          <w:szCs w:val="24"/>
        </w:rPr>
        <w:t xml:space="preserve"> σύνταξη και συνεχίζει αυτή</w:t>
      </w:r>
      <w:r>
        <w:rPr>
          <w:rFonts w:eastAsia="Times New Roman" w:cs="Times New Roman"/>
          <w:szCs w:val="24"/>
        </w:rPr>
        <w:t>ν</w:t>
      </w:r>
      <w:r w:rsidRPr="00D44F8F">
        <w:rPr>
          <w:rFonts w:eastAsia="Times New Roman" w:cs="Times New Roman"/>
          <w:szCs w:val="24"/>
        </w:rPr>
        <w:t xml:space="preserve"> την παράλογη πολιτική του</w:t>
      </w:r>
      <w:r>
        <w:rPr>
          <w:rFonts w:eastAsia="Times New Roman" w:cs="Times New Roman"/>
          <w:szCs w:val="24"/>
        </w:rPr>
        <w:t xml:space="preserve"> α</w:t>
      </w:r>
      <w:r w:rsidRPr="00D44F8F">
        <w:rPr>
          <w:rFonts w:eastAsia="Times New Roman" w:cs="Times New Roman"/>
          <w:szCs w:val="24"/>
        </w:rPr>
        <w:t xml:space="preserve">κόμη και μετά την ανακοίνωση του </w:t>
      </w:r>
      <w:r>
        <w:rPr>
          <w:rFonts w:eastAsia="Times New Roman" w:cs="Times New Roman"/>
          <w:szCs w:val="24"/>
        </w:rPr>
        <w:t>Π</w:t>
      </w:r>
      <w:r w:rsidRPr="00D44F8F">
        <w:rPr>
          <w:rFonts w:eastAsia="Times New Roman" w:cs="Times New Roman"/>
          <w:szCs w:val="24"/>
        </w:rPr>
        <w:t xml:space="preserve">ρωθυπουργού για την καταβολή της </w:t>
      </w:r>
      <w:r>
        <w:rPr>
          <w:rFonts w:eastAsia="Times New Roman" w:cs="Times New Roman"/>
          <w:szCs w:val="24"/>
        </w:rPr>
        <w:t>δ</w:t>
      </w:r>
      <w:r w:rsidRPr="00D44F8F">
        <w:rPr>
          <w:rFonts w:eastAsia="Times New Roman" w:cs="Times New Roman"/>
          <w:szCs w:val="24"/>
        </w:rPr>
        <w:t>έκατης τρίτης σύνταξης</w:t>
      </w:r>
      <w:r>
        <w:rPr>
          <w:rFonts w:eastAsia="Times New Roman" w:cs="Times New Roman"/>
          <w:szCs w:val="24"/>
        </w:rPr>
        <w:t>,</w:t>
      </w:r>
      <w:r w:rsidRPr="00D44F8F">
        <w:rPr>
          <w:rFonts w:eastAsia="Times New Roman" w:cs="Times New Roman"/>
          <w:szCs w:val="24"/>
        </w:rPr>
        <w:t xml:space="preserve"> εγκαλώντας μας </w:t>
      </w:r>
      <w:r>
        <w:rPr>
          <w:rFonts w:eastAsia="Times New Roman" w:cs="Times New Roman"/>
          <w:szCs w:val="24"/>
        </w:rPr>
        <w:t>για λαϊκισμό,</w:t>
      </w:r>
      <w:r w:rsidRPr="00D44F8F">
        <w:rPr>
          <w:rFonts w:eastAsia="Times New Roman" w:cs="Times New Roman"/>
          <w:szCs w:val="24"/>
        </w:rPr>
        <w:t xml:space="preserve"> επειδή μ</w:t>
      </w:r>
      <w:r w:rsidRPr="00D44F8F">
        <w:rPr>
          <w:rFonts w:eastAsia="Times New Roman" w:cs="Times New Roman"/>
          <w:szCs w:val="24"/>
        </w:rPr>
        <w:t>οιράζουμε χρήματα που ανήκουν στον ελληνικό λαό</w:t>
      </w:r>
      <w:r>
        <w:rPr>
          <w:rFonts w:eastAsia="Times New Roman" w:cs="Times New Roman"/>
          <w:szCs w:val="24"/>
        </w:rPr>
        <w:t>,</w:t>
      </w:r>
      <w:r w:rsidRPr="00D44F8F">
        <w:rPr>
          <w:rFonts w:eastAsia="Times New Roman" w:cs="Times New Roman"/>
          <w:szCs w:val="24"/>
        </w:rPr>
        <w:t xml:space="preserve"> επειδή αποδίδεται </w:t>
      </w:r>
      <w:r>
        <w:rPr>
          <w:rFonts w:eastAsia="Times New Roman" w:cs="Times New Roman"/>
          <w:szCs w:val="24"/>
        </w:rPr>
        <w:t>ε</w:t>
      </w:r>
      <w:r w:rsidRPr="00D44F8F">
        <w:rPr>
          <w:rFonts w:eastAsia="Times New Roman" w:cs="Times New Roman"/>
          <w:szCs w:val="24"/>
        </w:rPr>
        <w:t>πιτέλους δικαιοσύνη</w:t>
      </w:r>
      <w:r>
        <w:rPr>
          <w:rFonts w:eastAsia="Times New Roman" w:cs="Times New Roman"/>
          <w:szCs w:val="24"/>
        </w:rPr>
        <w:t>.</w:t>
      </w:r>
    </w:p>
    <w:p w14:paraId="6338F63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w:t>
      </w:r>
      <w:r w:rsidRPr="00D44F8F">
        <w:rPr>
          <w:rFonts w:eastAsia="Times New Roman" w:cs="Times New Roman"/>
          <w:szCs w:val="24"/>
        </w:rPr>
        <w:t>υτό που</w:t>
      </w:r>
      <w:r>
        <w:rPr>
          <w:rFonts w:eastAsia="Times New Roman" w:cs="Times New Roman"/>
          <w:szCs w:val="24"/>
        </w:rPr>
        <w:t>,</w:t>
      </w:r>
      <w:r w:rsidRPr="00D44F8F">
        <w:rPr>
          <w:rFonts w:eastAsia="Times New Roman" w:cs="Times New Roman"/>
          <w:szCs w:val="24"/>
        </w:rPr>
        <w:t xml:space="preserve"> τελικά</w:t>
      </w:r>
      <w:r>
        <w:rPr>
          <w:rFonts w:eastAsia="Times New Roman" w:cs="Times New Roman"/>
          <w:szCs w:val="24"/>
        </w:rPr>
        <w:t>,</w:t>
      </w:r>
      <w:r w:rsidRPr="00D44F8F">
        <w:rPr>
          <w:rFonts w:eastAsia="Times New Roman" w:cs="Times New Roman"/>
          <w:szCs w:val="24"/>
        </w:rPr>
        <w:t xml:space="preserve"> δεν αντέχει </w:t>
      </w:r>
      <w:r>
        <w:rPr>
          <w:rFonts w:eastAsia="Times New Roman" w:cs="Times New Roman"/>
          <w:szCs w:val="24"/>
        </w:rPr>
        <w:t>η</w:t>
      </w:r>
      <w:r w:rsidRPr="00D44F8F">
        <w:rPr>
          <w:rFonts w:eastAsia="Times New Roman" w:cs="Times New Roman"/>
          <w:szCs w:val="24"/>
        </w:rPr>
        <w:t xml:space="preserve"> </w:t>
      </w:r>
      <w:r>
        <w:rPr>
          <w:rFonts w:eastAsia="Times New Roman" w:cs="Times New Roman"/>
          <w:szCs w:val="24"/>
        </w:rPr>
        <w:t>Α</w:t>
      </w:r>
      <w:r w:rsidRPr="00D44F8F">
        <w:rPr>
          <w:rFonts w:eastAsia="Times New Roman" w:cs="Times New Roman"/>
          <w:szCs w:val="24"/>
        </w:rPr>
        <w:t xml:space="preserve">ξιωματική </w:t>
      </w:r>
      <w:r>
        <w:rPr>
          <w:rFonts w:eastAsia="Times New Roman" w:cs="Times New Roman"/>
          <w:szCs w:val="24"/>
        </w:rPr>
        <w:t>Α</w:t>
      </w:r>
      <w:r w:rsidRPr="00D44F8F">
        <w:rPr>
          <w:rFonts w:eastAsia="Times New Roman" w:cs="Times New Roman"/>
          <w:szCs w:val="24"/>
        </w:rPr>
        <w:t xml:space="preserve">ντιπολίτευση είναι ότι η </w:t>
      </w:r>
      <w:r>
        <w:rPr>
          <w:rFonts w:eastAsia="Times New Roman" w:cs="Times New Roman"/>
          <w:szCs w:val="24"/>
        </w:rPr>
        <w:t>Κ</w:t>
      </w:r>
      <w:r w:rsidRPr="00D44F8F">
        <w:rPr>
          <w:rFonts w:eastAsia="Times New Roman" w:cs="Times New Roman"/>
          <w:szCs w:val="24"/>
        </w:rPr>
        <w:t xml:space="preserve">υβέρνηση αυτή πετυχαίνει τους στόχους της και μπορεί να σχεδιάζει και να υλοποιεί πολιτικές </w:t>
      </w:r>
      <w:r>
        <w:rPr>
          <w:rFonts w:eastAsia="Times New Roman" w:cs="Times New Roman"/>
          <w:szCs w:val="24"/>
        </w:rPr>
        <w:t>π</w:t>
      </w:r>
      <w:r w:rsidRPr="00D44F8F">
        <w:rPr>
          <w:rFonts w:eastAsia="Times New Roman" w:cs="Times New Roman"/>
          <w:szCs w:val="24"/>
        </w:rPr>
        <w:t xml:space="preserve">ρος </w:t>
      </w:r>
      <w:r w:rsidRPr="00D44F8F">
        <w:rPr>
          <w:rFonts w:eastAsia="Times New Roman" w:cs="Times New Roman"/>
          <w:szCs w:val="24"/>
        </w:rPr>
        <w:t>όφελος των πολλών</w:t>
      </w:r>
      <w:r>
        <w:rPr>
          <w:rFonts w:eastAsia="Times New Roman" w:cs="Times New Roman"/>
          <w:szCs w:val="24"/>
        </w:rPr>
        <w:t>,</w:t>
      </w:r>
      <w:r w:rsidRPr="00D44F8F">
        <w:rPr>
          <w:rFonts w:eastAsia="Times New Roman" w:cs="Times New Roman"/>
          <w:szCs w:val="24"/>
        </w:rPr>
        <w:t xml:space="preserve"> να ακυρώνει μέτρα αχρείαστα και να εφαρμόζει μέτρα ανακούφισης</w:t>
      </w:r>
      <w:r>
        <w:rPr>
          <w:rFonts w:eastAsia="Times New Roman" w:cs="Times New Roman"/>
          <w:szCs w:val="24"/>
        </w:rPr>
        <w:t>.</w:t>
      </w:r>
    </w:p>
    <w:p w14:paraId="6338F63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6338F64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w:t>
      </w:r>
      <w:r w:rsidRPr="00D44F8F">
        <w:rPr>
          <w:rFonts w:eastAsia="Times New Roman" w:cs="Times New Roman"/>
          <w:szCs w:val="24"/>
        </w:rPr>
        <w:t>να λεπτό</w:t>
      </w:r>
      <w:r>
        <w:rPr>
          <w:rFonts w:eastAsia="Times New Roman" w:cs="Times New Roman"/>
          <w:szCs w:val="24"/>
        </w:rPr>
        <w:t>,</w:t>
      </w:r>
      <w:r w:rsidRPr="00D44F8F">
        <w:rPr>
          <w:rFonts w:eastAsia="Times New Roman" w:cs="Times New Roman"/>
          <w:szCs w:val="24"/>
        </w:rPr>
        <w:t xml:space="preserve"> κύριε </w:t>
      </w:r>
      <w:r>
        <w:rPr>
          <w:rFonts w:eastAsia="Times New Roman" w:cs="Times New Roman"/>
          <w:szCs w:val="24"/>
        </w:rPr>
        <w:t>Π</w:t>
      </w:r>
      <w:r w:rsidRPr="00D44F8F">
        <w:rPr>
          <w:rFonts w:eastAsia="Times New Roman" w:cs="Times New Roman"/>
          <w:szCs w:val="24"/>
        </w:rPr>
        <w:t>ρόεδρε</w:t>
      </w:r>
      <w:r>
        <w:rPr>
          <w:rFonts w:eastAsia="Times New Roman" w:cs="Times New Roman"/>
          <w:szCs w:val="24"/>
        </w:rPr>
        <w:t>, ακόμα.</w:t>
      </w:r>
    </w:p>
    <w:p w14:paraId="6338F64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w:t>
      </w:r>
      <w:r w:rsidRPr="00D44F8F">
        <w:rPr>
          <w:rFonts w:eastAsia="Times New Roman" w:cs="Times New Roman"/>
          <w:szCs w:val="24"/>
        </w:rPr>
        <w:t xml:space="preserve">λεγα </w:t>
      </w:r>
      <w:r>
        <w:rPr>
          <w:rFonts w:eastAsia="Times New Roman" w:cs="Times New Roman"/>
          <w:szCs w:val="24"/>
        </w:rPr>
        <w:t>από αυτό εδώ το Β</w:t>
      </w:r>
      <w:r w:rsidRPr="00D44F8F">
        <w:rPr>
          <w:rFonts w:eastAsia="Times New Roman" w:cs="Times New Roman"/>
          <w:szCs w:val="24"/>
        </w:rPr>
        <w:t xml:space="preserve">ήμα στην πρώτη </w:t>
      </w:r>
      <w:r>
        <w:rPr>
          <w:rFonts w:eastAsia="Times New Roman" w:cs="Times New Roman"/>
          <w:szCs w:val="24"/>
        </w:rPr>
        <w:t>μ</w:t>
      </w:r>
      <w:r w:rsidRPr="00D44F8F">
        <w:rPr>
          <w:rFonts w:eastAsia="Times New Roman" w:cs="Times New Roman"/>
          <w:szCs w:val="24"/>
        </w:rPr>
        <w:t xml:space="preserve">ου ομιλία στη </w:t>
      </w:r>
      <w:r w:rsidRPr="00D44F8F">
        <w:rPr>
          <w:rFonts w:eastAsia="Times New Roman" w:cs="Times New Roman"/>
          <w:szCs w:val="24"/>
        </w:rPr>
        <w:t>Βουλή κατά τη συζήτηση του νομοσχεδίου για την αντιμετώπιση της ανθρωπιστικής κρίσης ότι θέλουν αυτά τα μέτρα να είναι προσωρινά και δεσμευόμαστ</w:t>
      </w:r>
      <w:r>
        <w:rPr>
          <w:rFonts w:eastAsia="Times New Roman" w:cs="Times New Roman"/>
          <w:szCs w:val="24"/>
        </w:rPr>
        <w:t>αν τότε ό</w:t>
      </w:r>
      <w:r w:rsidRPr="00D44F8F">
        <w:rPr>
          <w:rFonts w:eastAsia="Times New Roman" w:cs="Times New Roman"/>
          <w:szCs w:val="24"/>
        </w:rPr>
        <w:t>τι θα βγάλουμε τη χώρα από το βούρκο των μνημονίων</w:t>
      </w:r>
      <w:r>
        <w:rPr>
          <w:rFonts w:eastAsia="Times New Roman" w:cs="Times New Roman"/>
          <w:szCs w:val="24"/>
        </w:rPr>
        <w:t>,</w:t>
      </w:r>
      <w:r w:rsidRPr="00D44F8F">
        <w:rPr>
          <w:rFonts w:eastAsia="Times New Roman" w:cs="Times New Roman"/>
          <w:szCs w:val="24"/>
        </w:rPr>
        <w:t xml:space="preserve"> για να έρθουμε εδώ σήμερα να μιλάμε για </w:t>
      </w:r>
      <w:r>
        <w:rPr>
          <w:rFonts w:eastAsia="Times New Roman" w:cs="Times New Roman"/>
          <w:szCs w:val="24"/>
        </w:rPr>
        <w:t>μόνιμα φιλο</w:t>
      </w:r>
      <w:r w:rsidRPr="00D44F8F">
        <w:rPr>
          <w:rFonts w:eastAsia="Times New Roman" w:cs="Times New Roman"/>
          <w:szCs w:val="24"/>
        </w:rPr>
        <w:t>α</w:t>
      </w:r>
      <w:r>
        <w:rPr>
          <w:rFonts w:eastAsia="Times New Roman" w:cs="Times New Roman"/>
          <w:szCs w:val="24"/>
        </w:rPr>
        <w:t>να</w:t>
      </w:r>
      <w:r w:rsidRPr="00D44F8F">
        <w:rPr>
          <w:rFonts w:eastAsia="Times New Roman" w:cs="Times New Roman"/>
          <w:szCs w:val="24"/>
        </w:rPr>
        <w:t>πτυξιακά μέτρα στήριξης και ανακούφισης της κοινωνίας</w:t>
      </w:r>
      <w:r>
        <w:rPr>
          <w:rFonts w:eastAsia="Times New Roman" w:cs="Times New Roman"/>
          <w:szCs w:val="24"/>
        </w:rPr>
        <w:t>.</w:t>
      </w:r>
    </w:p>
    <w:p w14:paraId="6338F64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επικοινωνιακό πυροτέχνημα, ε</w:t>
      </w:r>
      <w:r w:rsidRPr="00D44F8F">
        <w:rPr>
          <w:rFonts w:eastAsia="Times New Roman" w:cs="Times New Roman"/>
          <w:szCs w:val="24"/>
        </w:rPr>
        <w:t>πομένως</w:t>
      </w:r>
      <w:r>
        <w:rPr>
          <w:rFonts w:eastAsia="Times New Roman" w:cs="Times New Roman"/>
          <w:szCs w:val="24"/>
        </w:rPr>
        <w:t>,</w:t>
      </w:r>
      <w:r w:rsidRPr="00D44F8F">
        <w:rPr>
          <w:rFonts w:eastAsia="Times New Roman" w:cs="Times New Roman"/>
          <w:szCs w:val="24"/>
        </w:rPr>
        <w:t xml:space="preserve"> της Νέ</w:t>
      </w:r>
      <w:r>
        <w:rPr>
          <w:rFonts w:eastAsia="Times New Roman" w:cs="Times New Roman"/>
          <w:szCs w:val="24"/>
        </w:rPr>
        <w:t>ας Δημοκρατίας δεν πιάνει τόπο. Α</w:t>
      </w:r>
      <w:r w:rsidRPr="00D44F8F">
        <w:rPr>
          <w:rFonts w:eastAsia="Times New Roman" w:cs="Times New Roman"/>
          <w:szCs w:val="24"/>
        </w:rPr>
        <w:t>ντίθετα</w:t>
      </w:r>
      <w:r>
        <w:rPr>
          <w:rFonts w:eastAsia="Times New Roman" w:cs="Times New Roman"/>
          <w:szCs w:val="24"/>
        </w:rPr>
        <w:t>, δίνει</w:t>
      </w:r>
      <w:r w:rsidRPr="00D44F8F">
        <w:rPr>
          <w:rFonts w:eastAsia="Times New Roman" w:cs="Times New Roman"/>
          <w:szCs w:val="24"/>
        </w:rPr>
        <w:t xml:space="preserve"> για μία ακόμη φορά την ευκαιρία στην κοινωνία να μάθει το αντικοινωνικό</w:t>
      </w:r>
      <w:r>
        <w:rPr>
          <w:rFonts w:eastAsia="Times New Roman" w:cs="Times New Roman"/>
          <w:szCs w:val="24"/>
        </w:rPr>
        <w:t>,</w:t>
      </w:r>
      <w:r w:rsidRPr="00D44F8F">
        <w:rPr>
          <w:rFonts w:eastAsia="Times New Roman" w:cs="Times New Roman"/>
          <w:szCs w:val="24"/>
        </w:rPr>
        <w:t xml:space="preserve"> αντιλαϊκό πολιτικό πρόγραμμα πο</w:t>
      </w:r>
      <w:r w:rsidRPr="00D44F8F">
        <w:rPr>
          <w:rFonts w:eastAsia="Times New Roman" w:cs="Times New Roman"/>
          <w:szCs w:val="24"/>
        </w:rPr>
        <w:t>υ οραματίζεται η Νέα Δημοκρατία</w:t>
      </w:r>
      <w:r>
        <w:rPr>
          <w:rFonts w:eastAsia="Times New Roman" w:cs="Times New Roman"/>
          <w:szCs w:val="24"/>
        </w:rPr>
        <w:t>. Ο</w:t>
      </w:r>
      <w:r w:rsidRPr="00D44F8F">
        <w:rPr>
          <w:rFonts w:eastAsia="Times New Roman" w:cs="Times New Roman"/>
          <w:szCs w:val="24"/>
        </w:rPr>
        <w:t xml:space="preserve"> αντιπερισπασμός </w:t>
      </w:r>
      <w:r>
        <w:rPr>
          <w:rFonts w:eastAsia="Times New Roman" w:cs="Times New Roman"/>
          <w:szCs w:val="24"/>
        </w:rPr>
        <w:t>αυτός</w:t>
      </w:r>
      <w:r w:rsidRPr="00D44F8F">
        <w:rPr>
          <w:rFonts w:eastAsia="Times New Roman" w:cs="Times New Roman"/>
          <w:szCs w:val="24"/>
        </w:rPr>
        <w:t xml:space="preserve"> δεν μπορεί να κρύψει το βάρβαρο αντικοινωνικό πρόσωπο του προγράμματος της Νέας Δημοκρατίας</w:t>
      </w:r>
      <w:r>
        <w:rPr>
          <w:rFonts w:eastAsia="Times New Roman" w:cs="Times New Roman"/>
          <w:szCs w:val="24"/>
        </w:rPr>
        <w:t>,</w:t>
      </w:r>
      <w:r w:rsidRPr="00D44F8F">
        <w:rPr>
          <w:rFonts w:eastAsia="Times New Roman" w:cs="Times New Roman"/>
          <w:szCs w:val="24"/>
        </w:rPr>
        <w:t xml:space="preserve"> γιατί αυτοί που σήμερα μας κουνάνε το δάχτυλο αυτό που επιθυμούν δεν είναι </w:t>
      </w:r>
      <w:r w:rsidRPr="00D44F8F">
        <w:rPr>
          <w:rFonts w:eastAsia="Times New Roman" w:cs="Times New Roman"/>
          <w:szCs w:val="24"/>
        </w:rPr>
        <w:lastRenderedPageBreak/>
        <w:t>τίποτε άλλο από την παλινόρθωση</w:t>
      </w:r>
      <w:r w:rsidRPr="00D44F8F">
        <w:rPr>
          <w:rFonts w:eastAsia="Times New Roman" w:cs="Times New Roman"/>
          <w:szCs w:val="24"/>
        </w:rPr>
        <w:t xml:space="preserve"> του παλιού χρεοκοπημένου πολιτικού συστήματος</w:t>
      </w:r>
      <w:r>
        <w:rPr>
          <w:rFonts w:eastAsia="Times New Roman" w:cs="Times New Roman"/>
          <w:szCs w:val="24"/>
        </w:rPr>
        <w:t>,</w:t>
      </w:r>
      <w:r w:rsidRPr="00D44F8F">
        <w:rPr>
          <w:rFonts w:eastAsia="Times New Roman" w:cs="Times New Roman"/>
          <w:szCs w:val="24"/>
        </w:rPr>
        <w:t xml:space="preserve"> που έχει άρρηκτους δεσμούς με την κομματικοποίηση του κράτους και τα σκάνδαλα</w:t>
      </w:r>
      <w:r>
        <w:rPr>
          <w:rFonts w:eastAsia="Times New Roman" w:cs="Times New Roman"/>
          <w:szCs w:val="24"/>
        </w:rPr>
        <w:t>.</w:t>
      </w:r>
    </w:p>
    <w:p w14:paraId="6338F64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Κ</w:t>
      </w:r>
      <w:r w:rsidRPr="00D44F8F">
        <w:rPr>
          <w:rFonts w:eastAsia="Times New Roman" w:cs="Times New Roman"/>
          <w:szCs w:val="24"/>
        </w:rPr>
        <w:t>υβέρνηση θα συνεχίσει το έργο της που της έχει αναθέσει ο ελληνικός λαός με τη λήξη τη</w:t>
      </w:r>
      <w:r>
        <w:rPr>
          <w:rFonts w:eastAsia="Times New Roman" w:cs="Times New Roman"/>
          <w:szCs w:val="24"/>
        </w:rPr>
        <w:t>ς</w:t>
      </w:r>
      <w:r w:rsidRPr="00D44F8F">
        <w:rPr>
          <w:rFonts w:eastAsia="Times New Roman" w:cs="Times New Roman"/>
          <w:szCs w:val="24"/>
        </w:rPr>
        <w:t xml:space="preserve"> </w:t>
      </w:r>
      <w:r>
        <w:rPr>
          <w:rFonts w:eastAsia="Times New Roman" w:cs="Times New Roman"/>
          <w:szCs w:val="24"/>
        </w:rPr>
        <w:t>σ</w:t>
      </w:r>
      <w:r w:rsidRPr="00D44F8F">
        <w:rPr>
          <w:rFonts w:eastAsia="Times New Roman" w:cs="Times New Roman"/>
          <w:szCs w:val="24"/>
        </w:rPr>
        <w:t>υνταγματική</w:t>
      </w:r>
      <w:r>
        <w:rPr>
          <w:rFonts w:eastAsia="Times New Roman" w:cs="Times New Roman"/>
          <w:szCs w:val="24"/>
        </w:rPr>
        <w:t>ς</w:t>
      </w:r>
      <w:r w:rsidRPr="00D44F8F">
        <w:rPr>
          <w:rFonts w:eastAsia="Times New Roman" w:cs="Times New Roman"/>
          <w:szCs w:val="24"/>
        </w:rPr>
        <w:t xml:space="preserve"> της θητεία</w:t>
      </w:r>
      <w:r>
        <w:rPr>
          <w:rFonts w:eastAsia="Times New Roman" w:cs="Times New Roman"/>
          <w:szCs w:val="24"/>
        </w:rPr>
        <w:t>ς. Μ</w:t>
      </w:r>
      <w:r w:rsidRPr="00D44F8F">
        <w:rPr>
          <w:rFonts w:eastAsia="Times New Roman" w:cs="Times New Roman"/>
          <w:szCs w:val="24"/>
        </w:rPr>
        <w:t>έχρι τη λή</w:t>
      </w:r>
      <w:r w:rsidRPr="00D44F8F">
        <w:rPr>
          <w:rFonts w:eastAsia="Times New Roman" w:cs="Times New Roman"/>
          <w:szCs w:val="24"/>
        </w:rPr>
        <w:t>ξη αυτή και με το στρατηγικό της σχέδιο</w:t>
      </w:r>
      <w:r>
        <w:rPr>
          <w:rFonts w:eastAsia="Times New Roman" w:cs="Times New Roman"/>
          <w:szCs w:val="24"/>
        </w:rPr>
        <w:t>,</w:t>
      </w:r>
      <w:r w:rsidRPr="00D44F8F">
        <w:rPr>
          <w:rFonts w:eastAsia="Times New Roman" w:cs="Times New Roman"/>
          <w:szCs w:val="24"/>
        </w:rPr>
        <w:t xml:space="preserve"> θ</w:t>
      </w:r>
      <w:r>
        <w:rPr>
          <w:rFonts w:eastAsia="Times New Roman" w:cs="Times New Roman"/>
          <w:szCs w:val="24"/>
        </w:rPr>
        <w:t>α καταφέρει να αφήσει πίσω όλες τις αιτίες…</w:t>
      </w:r>
    </w:p>
    <w:p w14:paraId="6338F644"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w:t>
      </w:r>
    </w:p>
    <w:p w14:paraId="6338F645"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…που </w:t>
      </w:r>
      <w:r w:rsidRPr="00D44F8F">
        <w:rPr>
          <w:rFonts w:eastAsia="Times New Roman" w:cs="Times New Roman"/>
          <w:szCs w:val="24"/>
        </w:rPr>
        <w:t xml:space="preserve">μας οδήγησαν </w:t>
      </w:r>
      <w:r>
        <w:rPr>
          <w:rFonts w:eastAsia="Times New Roman" w:cs="Times New Roman"/>
          <w:szCs w:val="24"/>
        </w:rPr>
        <w:t>-τελειώνω, κύριε Πρόεδρε-</w:t>
      </w:r>
      <w:r w:rsidRPr="00D44F8F">
        <w:rPr>
          <w:rFonts w:eastAsia="Times New Roman" w:cs="Times New Roman"/>
          <w:szCs w:val="24"/>
        </w:rPr>
        <w:t xml:space="preserve"> στην κρίση</w:t>
      </w:r>
      <w:r>
        <w:rPr>
          <w:rFonts w:eastAsia="Times New Roman" w:cs="Times New Roman"/>
          <w:szCs w:val="24"/>
        </w:rPr>
        <w:t>,</w:t>
      </w:r>
      <w:r w:rsidRPr="00D44F8F">
        <w:rPr>
          <w:rFonts w:eastAsia="Times New Roman" w:cs="Times New Roman"/>
          <w:szCs w:val="24"/>
        </w:rPr>
        <w:t xml:space="preserve"> τις αιτίες της παρακμής και της χρεοκοπίας</w:t>
      </w:r>
      <w:r>
        <w:rPr>
          <w:rFonts w:eastAsia="Times New Roman" w:cs="Times New Roman"/>
          <w:szCs w:val="24"/>
        </w:rPr>
        <w:t>. Ο ελληνικός</w:t>
      </w:r>
      <w:r w:rsidRPr="00D44F8F">
        <w:rPr>
          <w:rFonts w:eastAsia="Times New Roman" w:cs="Times New Roman"/>
          <w:szCs w:val="24"/>
        </w:rPr>
        <w:t xml:space="preserve"> λαός γνωρίζει πολύ καλά ποιος τον έβγαλε από τα μνημόνια</w:t>
      </w:r>
      <w:r>
        <w:rPr>
          <w:rFonts w:eastAsia="Times New Roman" w:cs="Times New Roman"/>
          <w:szCs w:val="24"/>
        </w:rPr>
        <w:t>,</w:t>
      </w:r>
      <w:r w:rsidRPr="00D44F8F">
        <w:rPr>
          <w:rFonts w:eastAsia="Times New Roman" w:cs="Times New Roman"/>
          <w:szCs w:val="24"/>
        </w:rPr>
        <w:t xml:space="preserve"> γνωρίζει πολύ καλά ότι όσο </w:t>
      </w:r>
      <w:r>
        <w:rPr>
          <w:rFonts w:eastAsia="Times New Roman" w:cs="Times New Roman"/>
          <w:szCs w:val="24"/>
        </w:rPr>
        <w:t xml:space="preserve">αναπτύσσεται η </w:t>
      </w:r>
      <w:r w:rsidRPr="00D44F8F">
        <w:rPr>
          <w:rFonts w:eastAsia="Times New Roman" w:cs="Times New Roman"/>
          <w:szCs w:val="24"/>
        </w:rPr>
        <w:t>οικονομία και όσο θα υπάρχουν τα δημοσιονομικά περιθώρια</w:t>
      </w:r>
      <w:r>
        <w:rPr>
          <w:rFonts w:eastAsia="Times New Roman" w:cs="Times New Roman"/>
          <w:szCs w:val="24"/>
        </w:rPr>
        <w:t>,</w:t>
      </w:r>
      <w:r w:rsidRPr="00D44F8F">
        <w:rPr>
          <w:rFonts w:eastAsia="Times New Roman" w:cs="Times New Roman"/>
          <w:szCs w:val="24"/>
        </w:rPr>
        <w:t xml:space="preserve"> η </w:t>
      </w:r>
      <w:r>
        <w:rPr>
          <w:rFonts w:eastAsia="Times New Roman" w:cs="Times New Roman"/>
          <w:szCs w:val="24"/>
        </w:rPr>
        <w:t>Κ</w:t>
      </w:r>
      <w:r w:rsidRPr="00D44F8F">
        <w:rPr>
          <w:rFonts w:eastAsia="Times New Roman" w:cs="Times New Roman"/>
          <w:szCs w:val="24"/>
        </w:rPr>
        <w:t>υβέρνηση του ΣΥΡΙΖΑ είναι αυτή που θα φροντίζει να αποκαθιστά τις αδικίες των μνημονίων και να</w:t>
      </w:r>
      <w:r w:rsidRPr="00D44F8F">
        <w:rPr>
          <w:rFonts w:eastAsia="Times New Roman" w:cs="Times New Roman"/>
          <w:szCs w:val="24"/>
        </w:rPr>
        <w:t xml:space="preserve"> διευρύνει την κοινωνική προστασία</w:t>
      </w:r>
      <w:r>
        <w:rPr>
          <w:rFonts w:eastAsia="Times New Roman" w:cs="Times New Roman"/>
          <w:szCs w:val="24"/>
        </w:rPr>
        <w:t>.</w:t>
      </w:r>
    </w:p>
    <w:p w14:paraId="6338F646"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παρακαλώ.</w:t>
      </w:r>
    </w:p>
    <w:p w14:paraId="6338F647"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lastRenderedPageBreak/>
        <w:t>ΒΑΣΙΛΕΙΟΣ ΤΣΙΡΚΑΣ:</w:t>
      </w:r>
      <w:r>
        <w:rPr>
          <w:rFonts w:eastAsia="Times New Roman" w:cs="Times New Roman"/>
          <w:szCs w:val="24"/>
        </w:rPr>
        <w:t xml:space="preserve"> Ό</w:t>
      </w:r>
      <w:r w:rsidRPr="00D44F8F">
        <w:rPr>
          <w:rFonts w:eastAsia="Times New Roman" w:cs="Times New Roman"/>
          <w:szCs w:val="24"/>
        </w:rPr>
        <w:t>σο και να θέλουν κάποιοι να αποφύγουν τη συζήτηση για την ουσία</w:t>
      </w:r>
      <w:r>
        <w:rPr>
          <w:rFonts w:eastAsia="Times New Roman" w:cs="Times New Roman"/>
          <w:szCs w:val="24"/>
        </w:rPr>
        <w:t>,</w:t>
      </w:r>
      <w:r w:rsidRPr="00D44F8F">
        <w:rPr>
          <w:rFonts w:eastAsia="Times New Roman" w:cs="Times New Roman"/>
          <w:szCs w:val="24"/>
        </w:rPr>
        <w:t xml:space="preserve"> ο </w:t>
      </w:r>
      <w:r>
        <w:rPr>
          <w:rFonts w:eastAsia="Times New Roman" w:cs="Times New Roman"/>
          <w:szCs w:val="24"/>
        </w:rPr>
        <w:t xml:space="preserve">ελληνικός </w:t>
      </w:r>
      <w:r w:rsidRPr="00D44F8F">
        <w:rPr>
          <w:rFonts w:eastAsia="Times New Roman" w:cs="Times New Roman"/>
          <w:szCs w:val="24"/>
        </w:rPr>
        <w:t xml:space="preserve">λαός έχει μπροστά του τόσο στην κάλπη των ευρωεκλογών όσο και στην </w:t>
      </w:r>
      <w:r w:rsidRPr="00D44F8F">
        <w:rPr>
          <w:rFonts w:eastAsia="Times New Roman" w:cs="Times New Roman"/>
          <w:szCs w:val="24"/>
        </w:rPr>
        <w:t xml:space="preserve">κάλπη των εθνικών εκλογών το </w:t>
      </w:r>
      <w:r>
        <w:rPr>
          <w:rFonts w:eastAsia="Times New Roman" w:cs="Times New Roman"/>
          <w:szCs w:val="24"/>
        </w:rPr>
        <w:t>φ</w:t>
      </w:r>
      <w:r w:rsidRPr="00D44F8F">
        <w:rPr>
          <w:rFonts w:eastAsia="Times New Roman" w:cs="Times New Roman"/>
          <w:szCs w:val="24"/>
        </w:rPr>
        <w:t>θινόπωρο ξεκάθαρα προγραμματικά διλήμματα</w:t>
      </w:r>
      <w:r>
        <w:rPr>
          <w:rFonts w:eastAsia="Times New Roman" w:cs="Times New Roman"/>
          <w:szCs w:val="24"/>
        </w:rPr>
        <w:t>: Ή</w:t>
      </w:r>
      <w:r w:rsidRPr="00D44F8F">
        <w:rPr>
          <w:rFonts w:eastAsia="Times New Roman" w:cs="Times New Roman"/>
          <w:szCs w:val="24"/>
        </w:rPr>
        <w:t xml:space="preserve"> θα συνεχίσουμε στο</w:t>
      </w:r>
      <w:r>
        <w:rPr>
          <w:rFonts w:eastAsia="Times New Roman" w:cs="Times New Roman"/>
          <w:szCs w:val="24"/>
        </w:rPr>
        <w:t>ν</w:t>
      </w:r>
      <w:r w:rsidRPr="00D44F8F">
        <w:rPr>
          <w:rFonts w:eastAsia="Times New Roman" w:cs="Times New Roman"/>
          <w:szCs w:val="24"/>
        </w:rPr>
        <w:t xml:space="preserve"> δρόμο της στήριξης των πολλών</w:t>
      </w:r>
      <w:r>
        <w:rPr>
          <w:rFonts w:eastAsia="Times New Roman" w:cs="Times New Roman"/>
          <w:szCs w:val="24"/>
        </w:rPr>
        <w:t>,</w:t>
      </w:r>
      <w:r w:rsidRPr="00D44F8F">
        <w:rPr>
          <w:rFonts w:eastAsia="Times New Roman" w:cs="Times New Roman"/>
          <w:szCs w:val="24"/>
        </w:rPr>
        <w:t xml:space="preserve"> της κοινωνικής δικαιοσύνης και της αξιοπρέπειας ή θα γυρίσουμε πίσω</w:t>
      </w:r>
      <w:r>
        <w:rPr>
          <w:rFonts w:eastAsia="Times New Roman" w:cs="Times New Roman"/>
          <w:szCs w:val="24"/>
        </w:rPr>
        <w:t>. Ο λαός,</w:t>
      </w:r>
      <w:r w:rsidRPr="00D44F8F">
        <w:rPr>
          <w:rFonts w:eastAsia="Times New Roman" w:cs="Times New Roman"/>
          <w:szCs w:val="24"/>
        </w:rPr>
        <w:t xml:space="preserve"> </w:t>
      </w:r>
      <w:r>
        <w:rPr>
          <w:rFonts w:eastAsia="Times New Roman" w:cs="Times New Roman"/>
          <w:szCs w:val="24"/>
        </w:rPr>
        <w:t>όμως,</w:t>
      </w:r>
      <w:r w:rsidRPr="00D44F8F">
        <w:rPr>
          <w:rFonts w:eastAsia="Times New Roman" w:cs="Times New Roman"/>
          <w:szCs w:val="24"/>
        </w:rPr>
        <w:t xml:space="preserve"> έχει τη δύναμη και δεν γυρίζει πίσω</w:t>
      </w:r>
      <w:r>
        <w:rPr>
          <w:rFonts w:eastAsia="Times New Roman" w:cs="Times New Roman"/>
          <w:szCs w:val="24"/>
        </w:rPr>
        <w:t>.</w:t>
      </w:r>
    </w:p>
    <w:p w14:paraId="6338F648" w14:textId="77777777" w:rsidR="00401C51" w:rsidRDefault="00794512">
      <w:pPr>
        <w:spacing w:line="600" w:lineRule="auto"/>
        <w:ind w:firstLine="720"/>
        <w:jc w:val="both"/>
        <w:rPr>
          <w:rFonts w:eastAsia="Times New Roman" w:cs="Times New Roman"/>
          <w:szCs w:val="24"/>
        </w:rPr>
      </w:pPr>
      <w:r w:rsidRPr="00D44F8F">
        <w:rPr>
          <w:rFonts w:eastAsia="Times New Roman" w:cs="Times New Roman"/>
          <w:szCs w:val="24"/>
        </w:rPr>
        <w:t>Ευχαριστώ</w:t>
      </w:r>
      <w:r>
        <w:rPr>
          <w:rFonts w:eastAsia="Times New Roman" w:cs="Times New Roman"/>
          <w:szCs w:val="24"/>
        </w:rPr>
        <w:t>.</w:t>
      </w:r>
    </w:p>
    <w:p w14:paraId="6338F649"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64A"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w:t>
      </w:r>
      <w:r w:rsidRPr="00D44F8F">
        <w:rPr>
          <w:rFonts w:eastAsia="Times New Roman" w:cs="Times New Roman"/>
          <w:szCs w:val="24"/>
        </w:rPr>
        <w:t xml:space="preserve">ίνεται γνωστό στο </w:t>
      </w:r>
      <w:r>
        <w:rPr>
          <w:rFonts w:eastAsia="Times New Roman" w:cs="Times New Roman"/>
          <w:szCs w:val="24"/>
        </w:rPr>
        <w:t>Σ</w:t>
      </w:r>
      <w:r w:rsidRPr="00D44F8F">
        <w:rPr>
          <w:rFonts w:eastAsia="Times New Roman" w:cs="Times New Roman"/>
          <w:szCs w:val="24"/>
        </w:rPr>
        <w:t xml:space="preserve">ώμα ότι </w:t>
      </w:r>
      <w:r>
        <w:rPr>
          <w:rFonts w:eastAsia="Times New Roman" w:cs="Times New Roman"/>
          <w:szCs w:val="24"/>
        </w:rPr>
        <w:t xml:space="preserve">τη συνεδρίασή μας παρακολουθούν </w:t>
      </w:r>
      <w:r w:rsidRPr="00D44F8F">
        <w:rPr>
          <w:rFonts w:eastAsia="Times New Roman" w:cs="Times New Roman"/>
          <w:szCs w:val="24"/>
        </w:rPr>
        <w:t xml:space="preserve">από τα </w:t>
      </w:r>
      <w:r>
        <w:rPr>
          <w:rFonts w:eastAsia="Times New Roman" w:cs="Times New Roman"/>
          <w:szCs w:val="24"/>
        </w:rPr>
        <w:t>ά</w:t>
      </w:r>
      <w:r w:rsidRPr="00D44F8F">
        <w:rPr>
          <w:rFonts w:eastAsia="Times New Roman" w:cs="Times New Roman"/>
          <w:szCs w:val="24"/>
        </w:rPr>
        <w:t>νω δυτικά θεωρία</w:t>
      </w:r>
      <w:r>
        <w:rPr>
          <w:rFonts w:eastAsia="Times New Roman" w:cs="Times New Roman"/>
          <w:szCs w:val="24"/>
        </w:rPr>
        <w:t>,</w:t>
      </w:r>
      <w:r w:rsidRPr="00D44F8F">
        <w:rPr>
          <w:rFonts w:eastAsia="Times New Roman" w:cs="Times New Roman"/>
          <w:szCs w:val="24"/>
        </w:rPr>
        <w:t xml:space="preserve"> αφού </w:t>
      </w:r>
      <w:r>
        <w:rPr>
          <w:rFonts w:eastAsia="Times New Roman" w:cs="Times New Roman"/>
          <w:szCs w:val="24"/>
        </w:rPr>
        <w:t xml:space="preserve">προηγουμένως </w:t>
      </w:r>
      <w:r w:rsidRPr="00D44F8F">
        <w:rPr>
          <w:rFonts w:eastAsia="Times New Roman" w:cs="Times New Roman"/>
          <w:szCs w:val="24"/>
        </w:rPr>
        <w:t>ενημερώθηκαν για την ιστορία του κτ</w:t>
      </w:r>
      <w:r>
        <w:rPr>
          <w:rFonts w:eastAsia="Times New Roman" w:cs="Times New Roman"/>
          <w:szCs w:val="24"/>
        </w:rPr>
        <w:t>η</w:t>
      </w:r>
      <w:r w:rsidRPr="00D44F8F">
        <w:rPr>
          <w:rFonts w:eastAsia="Times New Roman" w:cs="Times New Roman"/>
          <w:szCs w:val="24"/>
        </w:rPr>
        <w:t>ρίου και τον τρόπο οργάνωσης και λειτο</w:t>
      </w:r>
      <w:r w:rsidRPr="00D44F8F">
        <w:rPr>
          <w:rFonts w:eastAsia="Times New Roman" w:cs="Times New Roman"/>
          <w:szCs w:val="24"/>
        </w:rPr>
        <w:t xml:space="preserve">υργίας της </w:t>
      </w:r>
      <w:r>
        <w:rPr>
          <w:rFonts w:eastAsia="Times New Roman" w:cs="Times New Roman"/>
          <w:szCs w:val="24"/>
        </w:rPr>
        <w:t>Β</w:t>
      </w:r>
      <w:r w:rsidRPr="00D44F8F">
        <w:rPr>
          <w:rFonts w:eastAsia="Times New Roman" w:cs="Times New Roman"/>
          <w:szCs w:val="24"/>
        </w:rPr>
        <w:t xml:space="preserve">ουλής και ξεναγήθηκαν στην έκθεση της αίθουσας </w:t>
      </w:r>
      <w:r>
        <w:rPr>
          <w:rFonts w:eastAsia="Times New Roman" w:cs="Times New Roman"/>
          <w:szCs w:val="24"/>
        </w:rPr>
        <w:t>«ΕΛΕΥΘΕΡΙΟΣ ΒΕΝΙΖΕΛΟΣ»,</w:t>
      </w:r>
      <w:r w:rsidRPr="00D44F8F">
        <w:rPr>
          <w:rFonts w:eastAsia="Times New Roman" w:cs="Times New Roman"/>
          <w:szCs w:val="24"/>
        </w:rPr>
        <w:t xml:space="preserve"> </w:t>
      </w:r>
      <w:r>
        <w:rPr>
          <w:rFonts w:eastAsia="Times New Roman" w:cs="Times New Roman"/>
          <w:szCs w:val="24"/>
        </w:rPr>
        <w:lastRenderedPageBreak/>
        <w:t>τριάντα εννέα</w:t>
      </w:r>
      <w:r w:rsidRPr="00D44F8F">
        <w:rPr>
          <w:rFonts w:eastAsia="Times New Roman" w:cs="Times New Roman"/>
          <w:szCs w:val="24"/>
        </w:rPr>
        <w:t xml:space="preserve"> μαθήτριες και μαθητές και </w:t>
      </w:r>
      <w:r>
        <w:rPr>
          <w:rFonts w:eastAsia="Times New Roman" w:cs="Times New Roman"/>
          <w:szCs w:val="24"/>
        </w:rPr>
        <w:t>έξι</w:t>
      </w:r>
      <w:r w:rsidRPr="00D44F8F">
        <w:rPr>
          <w:rFonts w:eastAsia="Times New Roman" w:cs="Times New Roman"/>
          <w:szCs w:val="24"/>
        </w:rPr>
        <w:t xml:space="preserve"> </w:t>
      </w:r>
      <w:r w:rsidRPr="00D44F8F">
        <w:rPr>
          <w:rFonts w:eastAsia="Times New Roman" w:cs="Times New Roman"/>
          <w:szCs w:val="24"/>
        </w:rPr>
        <w:t>συνοδοί</w:t>
      </w:r>
      <w:r>
        <w:rPr>
          <w:rFonts w:eastAsia="Times New Roman" w:cs="Times New Roman"/>
          <w:szCs w:val="24"/>
        </w:rPr>
        <w:t xml:space="preserve"> </w:t>
      </w:r>
      <w:r w:rsidRPr="00D44F8F">
        <w:rPr>
          <w:rFonts w:eastAsia="Times New Roman" w:cs="Times New Roman"/>
          <w:szCs w:val="24"/>
        </w:rPr>
        <w:t>εκπαιδευτικοί από το 3</w:t>
      </w:r>
      <w:r w:rsidRPr="00C51FC1">
        <w:rPr>
          <w:rFonts w:eastAsia="Times New Roman" w:cs="Times New Roman"/>
          <w:szCs w:val="24"/>
          <w:vertAlign w:val="superscript"/>
        </w:rPr>
        <w:t>ο</w:t>
      </w:r>
      <w:r>
        <w:rPr>
          <w:rFonts w:eastAsia="Times New Roman" w:cs="Times New Roman"/>
          <w:szCs w:val="24"/>
        </w:rPr>
        <w:t xml:space="preserve"> </w:t>
      </w:r>
      <w:r w:rsidRPr="00D44F8F">
        <w:rPr>
          <w:rFonts w:eastAsia="Times New Roman" w:cs="Times New Roman"/>
          <w:szCs w:val="24"/>
        </w:rPr>
        <w:t>Δημοτικό Σχολείο Τριανδρίας Θεσσαλονίκης</w:t>
      </w:r>
      <w:r>
        <w:rPr>
          <w:rFonts w:eastAsia="Times New Roman" w:cs="Times New Roman"/>
          <w:szCs w:val="24"/>
        </w:rPr>
        <w:t>, από το Δημοτικό Σχολείο, επίσης,</w:t>
      </w:r>
      <w:r w:rsidRPr="00D44F8F">
        <w:rPr>
          <w:rFonts w:eastAsia="Times New Roman" w:cs="Times New Roman"/>
          <w:szCs w:val="24"/>
        </w:rPr>
        <w:t xml:space="preserve"> Νεοχ</w:t>
      </w:r>
      <w:r>
        <w:rPr>
          <w:rFonts w:eastAsia="Times New Roman" w:cs="Times New Roman"/>
          <w:szCs w:val="24"/>
        </w:rPr>
        <w:t>ωρίου</w:t>
      </w:r>
      <w:r w:rsidRPr="00D44F8F">
        <w:rPr>
          <w:rFonts w:eastAsia="Times New Roman" w:cs="Times New Roman"/>
          <w:szCs w:val="24"/>
        </w:rPr>
        <w:t xml:space="preserve"> Χανίων και </w:t>
      </w:r>
      <w:r>
        <w:rPr>
          <w:rFonts w:eastAsia="Times New Roman" w:cs="Times New Roman"/>
          <w:szCs w:val="24"/>
        </w:rPr>
        <w:t>α</w:t>
      </w:r>
      <w:r>
        <w:rPr>
          <w:rFonts w:eastAsia="Times New Roman" w:cs="Times New Roman"/>
          <w:szCs w:val="24"/>
        </w:rPr>
        <w:t xml:space="preserve">πό </w:t>
      </w:r>
      <w:r w:rsidRPr="00D44F8F">
        <w:rPr>
          <w:rFonts w:eastAsia="Times New Roman" w:cs="Times New Roman"/>
          <w:szCs w:val="24"/>
        </w:rPr>
        <w:t xml:space="preserve">το Δημοτικό Σχολείο </w:t>
      </w:r>
      <w:r>
        <w:rPr>
          <w:rFonts w:eastAsia="Times New Roman" w:cs="Times New Roman"/>
          <w:szCs w:val="24"/>
        </w:rPr>
        <w:t>Α</w:t>
      </w:r>
      <w:r w:rsidRPr="00D44F8F">
        <w:rPr>
          <w:rFonts w:eastAsia="Times New Roman" w:cs="Times New Roman"/>
          <w:szCs w:val="24"/>
        </w:rPr>
        <w:t>περίου Καρπάθου</w:t>
      </w:r>
      <w:r>
        <w:rPr>
          <w:rFonts w:eastAsia="Times New Roman" w:cs="Times New Roman"/>
          <w:szCs w:val="24"/>
        </w:rPr>
        <w:t>.</w:t>
      </w:r>
    </w:p>
    <w:p w14:paraId="6338F64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Βουλή</w:t>
      </w:r>
      <w:r w:rsidRPr="00D44F8F">
        <w:rPr>
          <w:rFonts w:eastAsia="Times New Roman" w:cs="Times New Roman"/>
          <w:szCs w:val="24"/>
        </w:rPr>
        <w:t xml:space="preserve"> καλωσορίζει τα παιδιά</w:t>
      </w:r>
      <w:r>
        <w:rPr>
          <w:rFonts w:eastAsia="Times New Roman" w:cs="Times New Roman"/>
          <w:szCs w:val="24"/>
        </w:rPr>
        <w:t>.</w:t>
      </w:r>
    </w:p>
    <w:p w14:paraId="6338F64C"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338F64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λόγο έχει ο κ.</w:t>
      </w:r>
      <w:r w:rsidRPr="00D44F8F">
        <w:rPr>
          <w:rFonts w:eastAsia="Times New Roman" w:cs="Times New Roman"/>
          <w:szCs w:val="24"/>
        </w:rPr>
        <w:t xml:space="preserve"> Κωνσταντίνος Τσιάρας από τη Νέα Δημοκρατία</w:t>
      </w:r>
      <w:r>
        <w:rPr>
          <w:rFonts w:eastAsia="Times New Roman" w:cs="Times New Roman"/>
          <w:szCs w:val="24"/>
        </w:rPr>
        <w:t>.</w:t>
      </w:r>
    </w:p>
    <w:p w14:paraId="6338F64E"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Σ</w:t>
      </w:r>
      <w:r w:rsidRPr="00D44F8F">
        <w:rPr>
          <w:rFonts w:eastAsia="Times New Roman" w:cs="Times New Roman"/>
          <w:szCs w:val="24"/>
        </w:rPr>
        <w:t xml:space="preserve">ας </w:t>
      </w:r>
      <w:r>
        <w:rPr>
          <w:rFonts w:eastAsia="Times New Roman" w:cs="Times New Roman"/>
          <w:szCs w:val="24"/>
        </w:rPr>
        <w:t>ε</w:t>
      </w:r>
      <w:r w:rsidRPr="00D44F8F">
        <w:rPr>
          <w:rFonts w:eastAsia="Times New Roman" w:cs="Times New Roman"/>
          <w:szCs w:val="24"/>
        </w:rPr>
        <w:t>υχαριστώ</w:t>
      </w:r>
      <w:r>
        <w:rPr>
          <w:rFonts w:eastAsia="Times New Roman" w:cs="Times New Roman"/>
          <w:szCs w:val="24"/>
        </w:rPr>
        <w:t>,</w:t>
      </w:r>
      <w:r w:rsidRPr="00D44F8F">
        <w:rPr>
          <w:rFonts w:eastAsia="Times New Roman" w:cs="Times New Roman"/>
          <w:szCs w:val="24"/>
        </w:rPr>
        <w:t xml:space="preserve"> κύριε </w:t>
      </w:r>
      <w:r>
        <w:rPr>
          <w:rFonts w:eastAsia="Times New Roman" w:cs="Times New Roman"/>
          <w:szCs w:val="24"/>
        </w:rPr>
        <w:t>Π</w:t>
      </w:r>
      <w:r w:rsidRPr="00D44F8F">
        <w:rPr>
          <w:rFonts w:eastAsia="Times New Roman" w:cs="Times New Roman"/>
          <w:szCs w:val="24"/>
        </w:rPr>
        <w:t>ρόεδρε</w:t>
      </w:r>
      <w:r>
        <w:rPr>
          <w:rFonts w:eastAsia="Times New Roman" w:cs="Times New Roman"/>
          <w:szCs w:val="24"/>
        </w:rPr>
        <w:t>.</w:t>
      </w:r>
    </w:p>
    <w:p w14:paraId="6338F64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sidRPr="00D44F8F">
        <w:rPr>
          <w:rFonts w:eastAsia="Times New Roman" w:cs="Times New Roman"/>
          <w:szCs w:val="24"/>
        </w:rPr>
        <w:t xml:space="preserve">υρίες και κύριοι </w:t>
      </w:r>
      <w:r w:rsidRPr="00D44F8F">
        <w:rPr>
          <w:rFonts w:eastAsia="Times New Roman" w:cs="Times New Roman"/>
          <w:szCs w:val="24"/>
        </w:rPr>
        <w:t>συνάδελφοι</w:t>
      </w:r>
      <w:r>
        <w:rPr>
          <w:rFonts w:eastAsia="Times New Roman" w:cs="Times New Roman"/>
          <w:szCs w:val="24"/>
        </w:rPr>
        <w:t>,</w:t>
      </w:r>
      <w:r w:rsidRPr="00D44F8F">
        <w:rPr>
          <w:rFonts w:eastAsia="Times New Roman" w:cs="Times New Roman"/>
          <w:szCs w:val="24"/>
        </w:rPr>
        <w:t xml:space="preserve"> είναι πολύ ενδιαφέρον να παρακολουθεί κανείς μ</w:t>
      </w:r>
      <w:r>
        <w:rPr>
          <w:rFonts w:eastAsia="Times New Roman" w:cs="Times New Roman"/>
          <w:szCs w:val="24"/>
        </w:rPr>
        <w:t>ι</w:t>
      </w:r>
      <w:r w:rsidRPr="00D44F8F">
        <w:rPr>
          <w:rFonts w:eastAsia="Times New Roman" w:cs="Times New Roman"/>
          <w:szCs w:val="24"/>
        </w:rPr>
        <w:t xml:space="preserve">α συζήτηση που αφορά σε αναζήτηση εκ νέου </w:t>
      </w:r>
      <w:r w:rsidRPr="00D44F8F">
        <w:rPr>
          <w:rFonts w:eastAsia="Times New Roman" w:cs="Times New Roman"/>
          <w:szCs w:val="24"/>
        </w:rPr>
        <w:t>ψήφο</w:t>
      </w:r>
      <w:r>
        <w:rPr>
          <w:rFonts w:eastAsia="Times New Roman" w:cs="Times New Roman"/>
          <w:szCs w:val="24"/>
        </w:rPr>
        <w:t>υ</w:t>
      </w:r>
      <w:r w:rsidRPr="00D44F8F">
        <w:rPr>
          <w:rFonts w:eastAsia="Times New Roman" w:cs="Times New Roman"/>
          <w:szCs w:val="24"/>
        </w:rPr>
        <w:t xml:space="preserve"> εμπιστοσύνης από την πλευρά της </w:t>
      </w:r>
      <w:r>
        <w:rPr>
          <w:rFonts w:eastAsia="Times New Roman" w:cs="Times New Roman"/>
          <w:szCs w:val="24"/>
        </w:rPr>
        <w:t>Κ</w:t>
      </w:r>
      <w:r w:rsidRPr="00D44F8F">
        <w:rPr>
          <w:rFonts w:eastAsia="Times New Roman" w:cs="Times New Roman"/>
          <w:szCs w:val="24"/>
        </w:rPr>
        <w:t>υβέρνησης</w:t>
      </w:r>
      <w:r>
        <w:rPr>
          <w:rFonts w:eastAsia="Times New Roman" w:cs="Times New Roman"/>
          <w:szCs w:val="24"/>
        </w:rPr>
        <w:t>. Κ</w:t>
      </w:r>
      <w:r w:rsidRPr="00D44F8F">
        <w:rPr>
          <w:rFonts w:eastAsia="Times New Roman" w:cs="Times New Roman"/>
          <w:szCs w:val="24"/>
        </w:rPr>
        <w:t xml:space="preserve">αι είναι βέβαιο ότι όσα ακούσαμε χθες και </w:t>
      </w:r>
      <w:r>
        <w:rPr>
          <w:rFonts w:eastAsia="Times New Roman" w:cs="Times New Roman"/>
          <w:szCs w:val="24"/>
        </w:rPr>
        <w:t>β</w:t>
      </w:r>
      <w:r w:rsidRPr="00D44F8F">
        <w:rPr>
          <w:rFonts w:eastAsia="Times New Roman" w:cs="Times New Roman"/>
          <w:szCs w:val="24"/>
        </w:rPr>
        <w:t>εβαίως</w:t>
      </w:r>
      <w:r>
        <w:rPr>
          <w:rFonts w:eastAsia="Times New Roman" w:cs="Times New Roman"/>
          <w:szCs w:val="24"/>
        </w:rPr>
        <w:t>,</w:t>
      </w:r>
      <w:r w:rsidRPr="00D44F8F">
        <w:rPr>
          <w:rFonts w:eastAsia="Times New Roman" w:cs="Times New Roman"/>
          <w:szCs w:val="24"/>
        </w:rPr>
        <w:t xml:space="preserve"> σήμερα από τους συναδέλφους της </w:t>
      </w:r>
      <w:r>
        <w:rPr>
          <w:rFonts w:eastAsia="Times New Roman" w:cs="Times New Roman"/>
          <w:szCs w:val="24"/>
        </w:rPr>
        <w:t>Π</w:t>
      </w:r>
      <w:r w:rsidRPr="00D44F8F">
        <w:rPr>
          <w:rFonts w:eastAsia="Times New Roman" w:cs="Times New Roman"/>
          <w:szCs w:val="24"/>
        </w:rPr>
        <w:t>λειοψηφίας</w:t>
      </w:r>
      <w:r>
        <w:rPr>
          <w:rFonts w:eastAsia="Times New Roman" w:cs="Times New Roman"/>
          <w:szCs w:val="24"/>
        </w:rPr>
        <w:t>,</w:t>
      </w:r>
      <w:r w:rsidRPr="00D44F8F">
        <w:rPr>
          <w:rFonts w:eastAsia="Times New Roman" w:cs="Times New Roman"/>
          <w:szCs w:val="24"/>
        </w:rPr>
        <w:t xml:space="preserve"> αποδεικν</w:t>
      </w:r>
      <w:r w:rsidRPr="00D44F8F">
        <w:rPr>
          <w:rFonts w:eastAsia="Times New Roman" w:cs="Times New Roman"/>
          <w:szCs w:val="24"/>
        </w:rPr>
        <w:t>ύουν ότι υπάρχει μ</w:t>
      </w:r>
      <w:r>
        <w:rPr>
          <w:rFonts w:eastAsia="Times New Roman" w:cs="Times New Roman"/>
          <w:szCs w:val="24"/>
        </w:rPr>
        <w:t>ι</w:t>
      </w:r>
      <w:r w:rsidRPr="00D44F8F">
        <w:rPr>
          <w:rFonts w:eastAsia="Times New Roman" w:cs="Times New Roman"/>
          <w:szCs w:val="24"/>
        </w:rPr>
        <w:t>α σοβαρή αδυναμία υποστήριξης μιας βασικής θέσης</w:t>
      </w:r>
      <w:r>
        <w:rPr>
          <w:rFonts w:eastAsia="Times New Roman" w:cs="Times New Roman"/>
          <w:szCs w:val="24"/>
        </w:rPr>
        <w:t>.</w:t>
      </w:r>
    </w:p>
    <w:p w14:paraId="6338F65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Α</w:t>
      </w:r>
      <w:r w:rsidRPr="00D44F8F">
        <w:rPr>
          <w:rFonts w:eastAsia="Times New Roman" w:cs="Times New Roman"/>
          <w:szCs w:val="24"/>
        </w:rPr>
        <w:t xml:space="preserve">κούω τους συναδέλφους της </w:t>
      </w:r>
      <w:r>
        <w:rPr>
          <w:rFonts w:eastAsia="Times New Roman" w:cs="Times New Roman"/>
          <w:szCs w:val="24"/>
        </w:rPr>
        <w:t>Π</w:t>
      </w:r>
      <w:r w:rsidRPr="00D44F8F">
        <w:rPr>
          <w:rFonts w:eastAsia="Times New Roman" w:cs="Times New Roman"/>
          <w:szCs w:val="24"/>
        </w:rPr>
        <w:t xml:space="preserve">λειοψηφίας </w:t>
      </w:r>
      <w:r w:rsidRPr="00D44F8F">
        <w:rPr>
          <w:rFonts w:eastAsia="Times New Roman" w:cs="Times New Roman"/>
          <w:szCs w:val="24"/>
        </w:rPr>
        <w:t>να επαναλαμβάνουν μονίμως τη θέση ότι η Νέα Δημοκρατία επιχείρησ</w:t>
      </w:r>
      <w:r>
        <w:rPr>
          <w:rFonts w:eastAsia="Times New Roman" w:cs="Times New Roman"/>
          <w:szCs w:val="24"/>
        </w:rPr>
        <w:t>ε</w:t>
      </w:r>
      <w:r w:rsidRPr="00D44F8F">
        <w:rPr>
          <w:rFonts w:eastAsia="Times New Roman" w:cs="Times New Roman"/>
          <w:szCs w:val="24"/>
        </w:rPr>
        <w:t xml:space="preserve"> έναν αντιπερισπασμό</w:t>
      </w:r>
      <w:r>
        <w:rPr>
          <w:rFonts w:eastAsia="Times New Roman" w:cs="Times New Roman"/>
          <w:szCs w:val="24"/>
        </w:rPr>
        <w:t>,</w:t>
      </w:r>
      <w:r w:rsidRPr="00D44F8F">
        <w:rPr>
          <w:rFonts w:eastAsia="Times New Roman" w:cs="Times New Roman"/>
          <w:szCs w:val="24"/>
        </w:rPr>
        <w:t xml:space="preserve"> καταθέτοντα</w:t>
      </w:r>
      <w:r>
        <w:rPr>
          <w:rFonts w:eastAsia="Times New Roman" w:cs="Times New Roman"/>
          <w:szCs w:val="24"/>
        </w:rPr>
        <w:t xml:space="preserve">ς πρόταση μομφής κατά του κ. </w:t>
      </w:r>
      <w:r w:rsidRPr="00D44F8F">
        <w:rPr>
          <w:rFonts w:eastAsia="Times New Roman" w:cs="Times New Roman"/>
          <w:szCs w:val="24"/>
        </w:rPr>
        <w:t>Πολάκη</w:t>
      </w:r>
      <w:r>
        <w:rPr>
          <w:rFonts w:eastAsia="Times New Roman" w:cs="Times New Roman"/>
          <w:szCs w:val="24"/>
        </w:rPr>
        <w:t>. Α</w:t>
      </w:r>
      <w:r w:rsidRPr="00D44F8F">
        <w:rPr>
          <w:rFonts w:eastAsia="Times New Roman" w:cs="Times New Roman"/>
          <w:szCs w:val="24"/>
        </w:rPr>
        <w:t>λήθεια</w:t>
      </w:r>
      <w:r>
        <w:rPr>
          <w:rFonts w:eastAsia="Times New Roman" w:cs="Times New Roman"/>
          <w:szCs w:val="24"/>
        </w:rPr>
        <w:t>,</w:t>
      </w:r>
      <w:r w:rsidRPr="00D44F8F">
        <w:rPr>
          <w:rFonts w:eastAsia="Times New Roman" w:cs="Times New Roman"/>
          <w:szCs w:val="24"/>
        </w:rPr>
        <w:t xml:space="preserve"> κύρι</w:t>
      </w:r>
      <w:r w:rsidRPr="00D44F8F">
        <w:rPr>
          <w:rFonts w:eastAsia="Times New Roman" w:cs="Times New Roman"/>
          <w:szCs w:val="24"/>
        </w:rPr>
        <w:t>οι συνάδελφοι</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Α</w:t>
      </w:r>
      <w:r w:rsidRPr="00D44F8F">
        <w:rPr>
          <w:rFonts w:eastAsia="Times New Roman" w:cs="Times New Roman"/>
          <w:szCs w:val="24"/>
        </w:rPr>
        <w:t xml:space="preserve">ντιπερισπασμός της Νέας Δημοκρατίας το να καταθέτει πρόταση </w:t>
      </w:r>
      <w:r>
        <w:rPr>
          <w:rFonts w:eastAsia="Times New Roman" w:cs="Times New Roman"/>
          <w:szCs w:val="24"/>
        </w:rPr>
        <w:t>η Α</w:t>
      </w:r>
      <w:r w:rsidRPr="00D44F8F">
        <w:rPr>
          <w:rFonts w:eastAsia="Times New Roman" w:cs="Times New Roman"/>
          <w:szCs w:val="24"/>
        </w:rPr>
        <w:t xml:space="preserve">ξιωματική </w:t>
      </w:r>
      <w:r>
        <w:rPr>
          <w:rFonts w:eastAsia="Times New Roman" w:cs="Times New Roman"/>
          <w:szCs w:val="24"/>
        </w:rPr>
        <w:t>Α</w:t>
      </w:r>
      <w:r w:rsidRPr="00D44F8F">
        <w:rPr>
          <w:rFonts w:eastAsia="Times New Roman" w:cs="Times New Roman"/>
          <w:szCs w:val="24"/>
        </w:rPr>
        <w:t xml:space="preserve">ντιπολίτευση για έναν άνθρωπο που όντας </w:t>
      </w:r>
      <w:r>
        <w:rPr>
          <w:rFonts w:eastAsia="Times New Roman" w:cs="Times New Roman"/>
          <w:szCs w:val="24"/>
        </w:rPr>
        <w:t>Α</w:t>
      </w:r>
      <w:r w:rsidRPr="00D44F8F">
        <w:rPr>
          <w:rFonts w:eastAsia="Times New Roman" w:cs="Times New Roman"/>
          <w:szCs w:val="24"/>
        </w:rPr>
        <w:t xml:space="preserve">ναπληρωτής </w:t>
      </w:r>
      <w:r w:rsidRPr="00D44F8F">
        <w:rPr>
          <w:rFonts w:eastAsia="Times New Roman" w:cs="Times New Roman"/>
          <w:szCs w:val="24"/>
        </w:rPr>
        <w:t xml:space="preserve">Υπουργός Υγείας δεν σέβεται ένα νέο παιδί που είναι </w:t>
      </w:r>
      <w:r>
        <w:rPr>
          <w:rFonts w:eastAsia="Times New Roman" w:cs="Times New Roman"/>
          <w:szCs w:val="24"/>
        </w:rPr>
        <w:t>π</w:t>
      </w:r>
      <w:r w:rsidRPr="00D44F8F">
        <w:rPr>
          <w:rFonts w:eastAsia="Times New Roman" w:cs="Times New Roman"/>
          <w:szCs w:val="24"/>
        </w:rPr>
        <w:t>αράδειγμα αγώνα ζωής</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Α</w:t>
      </w:r>
      <w:r w:rsidRPr="00D44F8F">
        <w:rPr>
          <w:rFonts w:eastAsia="Times New Roman" w:cs="Times New Roman"/>
          <w:szCs w:val="24"/>
        </w:rPr>
        <w:t>υτό είναι ο αντιπερισπασμός</w:t>
      </w:r>
      <w:r>
        <w:rPr>
          <w:rFonts w:eastAsia="Times New Roman" w:cs="Times New Roman"/>
          <w:szCs w:val="24"/>
        </w:rPr>
        <w:t>; Κ</w:t>
      </w:r>
      <w:r w:rsidRPr="00D44F8F">
        <w:rPr>
          <w:rFonts w:eastAsia="Times New Roman" w:cs="Times New Roman"/>
          <w:szCs w:val="24"/>
        </w:rPr>
        <w:t>αι δεν ε</w:t>
      </w:r>
      <w:r w:rsidRPr="00D44F8F">
        <w:rPr>
          <w:rFonts w:eastAsia="Times New Roman" w:cs="Times New Roman"/>
          <w:szCs w:val="24"/>
        </w:rPr>
        <w:t>ίναι αντιπερισπασμός από την άλλη να μετατρέπετ</w:t>
      </w:r>
      <w:r>
        <w:rPr>
          <w:rFonts w:eastAsia="Times New Roman" w:cs="Times New Roman"/>
          <w:szCs w:val="24"/>
        </w:rPr>
        <w:t>ε</w:t>
      </w:r>
      <w:r w:rsidRPr="00D44F8F">
        <w:rPr>
          <w:rFonts w:eastAsia="Times New Roman" w:cs="Times New Roman"/>
          <w:szCs w:val="24"/>
        </w:rPr>
        <w:t xml:space="preserve"> μ</w:t>
      </w:r>
      <w:r>
        <w:rPr>
          <w:rFonts w:eastAsia="Times New Roman" w:cs="Times New Roman"/>
          <w:szCs w:val="24"/>
        </w:rPr>
        <w:t>ι</w:t>
      </w:r>
      <w:r w:rsidRPr="00D44F8F">
        <w:rPr>
          <w:rFonts w:eastAsia="Times New Roman" w:cs="Times New Roman"/>
          <w:szCs w:val="24"/>
        </w:rPr>
        <w:t xml:space="preserve">α πρόταση μομφής κατά ενός </w:t>
      </w:r>
      <w:r>
        <w:rPr>
          <w:rFonts w:eastAsia="Times New Roman" w:cs="Times New Roman"/>
          <w:szCs w:val="24"/>
        </w:rPr>
        <w:t>πολιτικού</w:t>
      </w:r>
      <w:r w:rsidRPr="00D44F8F">
        <w:rPr>
          <w:rFonts w:eastAsia="Times New Roman" w:cs="Times New Roman"/>
          <w:szCs w:val="24"/>
        </w:rPr>
        <w:t xml:space="preserve"> προσώπου σε αναζήτηση </w:t>
      </w:r>
      <w:r w:rsidRPr="00D44F8F">
        <w:rPr>
          <w:rFonts w:eastAsia="Times New Roman" w:cs="Times New Roman"/>
          <w:szCs w:val="24"/>
        </w:rPr>
        <w:t>ψήφο</w:t>
      </w:r>
      <w:r>
        <w:rPr>
          <w:rFonts w:eastAsia="Times New Roman" w:cs="Times New Roman"/>
          <w:szCs w:val="24"/>
        </w:rPr>
        <w:t>υ</w:t>
      </w:r>
      <w:r w:rsidRPr="00D44F8F">
        <w:rPr>
          <w:rFonts w:eastAsia="Times New Roman" w:cs="Times New Roman"/>
          <w:szCs w:val="24"/>
        </w:rPr>
        <w:t xml:space="preserve"> εμπιστοσύνης για την </w:t>
      </w:r>
      <w:r>
        <w:rPr>
          <w:rFonts w:eastAsia="Times New Roman" w:cs="Times New Roman"/>
          <w:szCs w:val="24"/>
        </w:rPr>
        <w:t>Κυβέρνηση, κα</w:t>
      </w:r>
      <w:r>
        <w:rPr>
          <w:rFonts w:eastAsia="Times New Roman" w:cs="Times New Roman"/>
          <w:szCs w:val="24"/>
        </w:rPr>
        <w:t>θώς</w:t>
      </w:r>
      <w:r>
        <w:rPr>
          <w:rFonts w:eastAsia="Times New Roman" w:cs="Times New Roman"/>
          <w:szCs w:val="24"/>
        </w:rPr>
        <w:t xml:space="preserve"> πρέπει να διαχύσουμ</w:t>
      </w:r>
      <w:r w:rsidRPr="00D44F8F">
        <w:rPr>
          <w:rFonts w:eastAsia="Times New Roman" w:cs="Times New Roman"/>
          <w:szCs w:val="24"/>
        </w:rPr>
        <w:t>ε την ευθύνη</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τ</w:t>
      </w:r>
      <w:r w:rsidRPr="00D44F8F">
        <w:rPr>
          <w:rFonts w:eastAsia="Times New Roman" w:cs="Times New Roman"/>
          <w:szCs w:val="24"/>
        </w:rPr>
        <w:t>ελικά</w:t>
      </w:r>
      <w:r>
        <w:rPr>
          <w:rFonts w:eastAsia="Times New Roman" w:cs="Times New Roman"/>
          <w:szCs w:val="24"/>
        </w:rPr>
        <w:t>, σε όλα τα πρόσωπα;</w:t>
      </w:r>
    </w:p>
    <w:p w14:paraId="6338F65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w:t>
      </w:r>
      <w:r w:rsidRPr="00D44F8F">
        <w:rPr>
          <w:rFonts w:eastAsia="Times New Roman" w:cs="Times New Roman"/>
          <w:szCs w:val="24"/>
        </w:rPr>
        <w:t>χετε αντιληφθεί</w:t>
      </w:r>
      <w:r>
        <w:rPr>
          <w:rFonts w:eastAsia="Times New Roman" w:cs="Times New Roman"/>
          <w:szCs w:val="24"/>
        </w:rPr>
        <w:t>,</w:t>
      </w:r>
      <w:r w:rsidRPr="00D44F8F">
        <w:rPr>
          <w:rFonts w:eastAsia="Times New Roman" w:cs="Times New Roman"/>
          <w:szCs w:val="24"/>
        </w:rPr>
        <w:t xml:space="preserve"> κυρίες και κύριοι συνάδελφοι της </w:t>
      </w:r>
      <w:r>
        <w:rPr>
          <w:rFonts w:eastAsia="Times New Roman" w:cs="Times New Roman"/>
          <w:szCs w:val="24"/>
        </w:rPr>
        <w:t>Σ</w:t>
      </w:r>
      <w:r w:rsidRPr="00D44F8F">
        <w:rPr>
          <w:rFonts w:eastAsia="Times New Roman" w:cs="Times New Roman"/>
          <w:szCs w:val="24"/>
        </w:rPr>
        <w:t>υμπολίτευσης</w:t>
      </w:r>
      <w:r>
        <w:rPr>
          <w:rFonts w:eastAsia="Times New Roman" w:cs="Times New Roman"/>
          <w:szCs w:val="24"/>
        </w:rPr>
        <w:t>,</w:t>
      </w:r>
      <w:r w:rsidRPr="00D44F8F">
        <w:rPr>
          <w:rFonts w:eastAsia="Times New Roman" w:cs="Times New Roman"/>
          <w:szCs w:val="24"/>
        </w:rPr>
        <w:t xml:space="preserve"> ότι </w:t>
      </w:r>
      <w:r w:rsidRPr="00D44F8F">
        <w:rPr>
          <w:rFonts w:eastAsia="Times New Roman" w:cs="Times New Roman"/>
          <w:szCs w:val="24"/>
        </w:rPr>
        <w:t>αυτή</w:t>
      </w:r>
      <w:r>
        <w:rPr>
          <w:rFonts w:eastAsia="Times New Roman" w:cs="Times New Roman"/>
          <w:szCs w:val="24"/>
        </w:rPr>
        <w:t>ν</w:t>
      </w:r>
      <w:r w:rsidRPr="00D44F8F">
        <w:rPr>
          <w:rFonts w:eastAsia="Times New Roman" w:cs="Times New Roman"/>
          <w:szCs w:val="24"/>
        </w:rPr>
        <w:t xml:space="preserve"> τη στιγμή μοιράζεσ</w:t>
      </w:r>
      <w:r>
        <w:rPr>
          <w:rFonts w:eastAsia="Times New Roman" w:cs="Times New Roman"/>
          <w:szCs w:val="24"/>
        </w:rPr>
        <w:t>τε την ευθύνη με τον κ.</w:t>
      </w:r>
      <w:r w:rsidRPr="00D44F8F">
        <w:rPr>
          <w:rFonts w:eastAsia="Times New Roman" w:cs="Times New Roman"/>
          <w:szCs w:val="24"/>
        </w:rPr>
        <w:t xml:space="preserve"> Πολάκη</w:t>
      </w:r>
      <w:r>
        <w:rPr>
          <w:rFonts w:eastAsia="Times New Roman" w:cs="Times New Roman"/>
          <w:szCs w:val="24"/>
        </w:rPr>
        <w:t>;</w:t>
      </w:r>
      <w:r w:rsidRPr="00D44F8F">
        <w:rPr>
          <w:rFonts w:eastAsia="Times New Roman" w:cs="Times New Roman"/>
          <w:szCs w:val="24"/>
        </w:rPr>
        <w:t xml:space="preserve"> Αλλά τι να πω </w:t>
      </w:r>
      <w:r>
        <w:rPr>
          <w:rFonts w:eastAsia="Times New Roman" w:cs="Times New Roman"/>
          <w:szCs w:val="24"/>
        </w:rPr>
        <w:t>γ</w:t>
      </w:r>
      <w:r w:rsidRPr="00D44F8F">
        <w:rPr>
          <w:rFonts w:eastAsia="Times New Roman" w:cs="Times New Roman"/>
          <w:szCs w:val="24"/>
        </w:rPr>
        <w:t>ια αυτό</w:t>
      </w:r>
      <w:r>
        <w:rPr>
          <w:rFonts w:eastAsia="Times New Roman" w:cs="Times New Roman"/>
          <w:szCs w:val="24"/>
        </w:rPr>
        <w:t>,</w:t>
      </w:r>
      <w:r w:rsidRPr="00D44F8F">
        <w:rPr>
          <w:rFonts w:eastAsia="Times New Roman" w:cs="Times New Roman"/>
          <w:szCs w:val="24"/>
        </w:rPr>
        <w:t xml:space="preserve"> όταν ο ίδιος ο κύριος </w:t>
      </w:r>
      <w:r>
        <w:rPr>
          <w:rFonts w:eastAsia="Times New Roman" w:cs="Times New Roman"/>
          <w:szCs w:val="24"/>
        </w:rPr>
        <w:t>Π</w:t>
      </w:r>
      <w:r w:rsidRPr="00D44F8F">
        <w:rPr>
          <w:rFonts w:eastAsia="Times New Roman" w:cs="Times New Roman"/>
          <w:szCs w:val="24"/>
        </w:rPr>
        <w:t>ρωθυπουργός έσπευσε να δικαιολογήσει τη συμπεριφορά του κ</w:t>
      </w:r>
      <w:r>
        <w:rPr>
          <w:rFonts w:eastAsia="Times New Roman" w:cs="Times New Roman"/>
          <w:szCs w:val="24"/>
        </w:rPr>
        <w:t>.</w:t>
      </w:r>
      <w:r w:rsidRPr="00D44F8F">
        <w:rPr>
          <w:rFonts w:eastAsia="Times New Roman" w:cs="Times New Roman"/>
          <w:szCs w:val="24"/>
        </w:rPr>
        <w:t xml:space="preserve"> Πολάκη</w:t>
      </w:r>
      <w:r>
        <w:rPr>
          <w:rFonts w:eastAsia="Times New Roman" w:cs="Times New Roman"/>
          <w:szCs w:val="24"/>
        </w:rPr>
        <w:t>,</w:t>
      </w:r>
      <w:r w:rsidRPr="00D44F8F">
        <w:rPr>
          <w:rFonts w:eastAsia="Times New Roman" w:cs="Times New Roman"/>
          <w:szCs w:val="24"/>
        </w:rPr>
        <w:t xml:space="preserve"> δείχνοντας </w:t>
      </w:r>
      <w:r>
        <w:rPr>
          <w:rFonts w:eastAsia="Times New Roman" w:cs="Times New Roman"/>
          <w:szCs w:val="24"/>
        </w:rPr>
        <w:t>π</w:t>
      </w:r>
      <w:r w:rsidRPr="00D44F8F">
        <w:rPr>
          <w:rFonts w:eastAsia="Times New Roman" w:cs="Times New Roman"/>
          <w:szCs w:val="24"/>
        </w:rPr>
        <w:t xml:space="preserve">όσο δίκιο είχε η Νέα </w:t>
      </w:r>
      <w:r w:rsidRPr="00D44F8F">
        <w:rPr>
          <w:rFonts w:eastAsia="Times New Roman" w:cs="Times New Roman"/>
          <w:szCs w:val="24"/>
        </w:rPr>
        <w:t xml:space="preserve">Δημοκρατία όταν κατέθεσε την πρόταση μομφής </w:t>
      </w:r>
      <w:r w:rsidRPr="00D44F8F">
        <w:rPr>
          <w:rFonts w:eastAsia="Times New Roman" w:cs="Times New Roman"/>
          <w:szCs w:val="24"/>
        </w:rPr>
        <w:lastRenderedPageBreak/>
        <w:t>κατά του κ</w:t>
      </w:r>
      <w:r>
        <w:rPr>
          <w:rFonts w:eastAsia="Times New Roman" w:cs="Times New Roman"/>
          <w:szCs w:val="24"/>
        </w:rPr>
        <w:t>.</w:t>
      </w:r>
      <w:r w:rsidRPr="00D44F8F">
        <w:rPr>
          <w:rFonts w:eastAsia="Times New Roman" w:cs="Times New Roman"/>
          <w:szCs w:val="24"/>
        </w:rPr>
        <w:t xml:space="preserve"> Πολάκη</w:t>
      </w:r>
      <w:r>
        <w:rPr>
          <w:rFonts w:eastAsia="Times New Roman" w:cs="Times New Roman"/>
          <w:szCs w:val="24"/>
        </w:rPr>
        <w:t>. Γ</w:t>
      </w:r>
      <w:r w:rsidRPr="00D44F8F">
        <w:rPr>
          <w:rFonts w:eastAsia="Times New Roman" w:cs="Times New Roman"/>
          <w:szCs w:val="24"/>
        </w:rPr>
        <w:t>ιατί απέδειξε με αυτόν τον τρόπο ότι ο ίδιος ο κ</w:t>
      </w:r>
      <w:r>
        <w:rPr>
          <w:rFonts w:eastAsia="Times New Roman" w:cs="Times New Roman"/>
          <w:szCs w:val="24"/>
        </w:rPr>
        <w:t>.</w:t>
      </w:r>
      <w:r w:rsidRPr="00D44F8F">
        <w:rPr>
          <w:rFonts w:eastAsia="Times New Roman" w:cs="Times New Roman"/>
          <w:szCs w:val="24"/>
        </w:rPr>
        <w:t xml:space="preserve"> Τσίπρας ταυτίζεται με τον </w:t>
      </w:r>
      <w:r>
        <w:rPr>
          <w:rFonts w:eastAsia="Times New Roman" w:cs="Times New Roman"/>
          <w:szCs w:val="24"/>
        </w:rPr>
        <w:t>Α</w:t>
      </w:r>
      <w:r w:rsidRPr="00D44F8F">
        <w:rPr>
          <w:rFonts w:eastAsia="Times New Roman" w:cs="Times New Roman"/>
          <w:szCs w:val="24"/>
        </w:rPr>
        <w:t>ναπληρωτή Υπουργό σε συμπεριφορές</w:t>
      </w:r>
      <w:r>
        <w:rPr>
          <w:rFonts w:eastAsia="Times New Roman" w:cs="Times New Roman"/>
          <w:szCs w:val="24"/>
        </w:rPr>
        <w:t>,</w:t>
      </w:r>
      <w:r w:rsidRPr="00D44F8F">
        <w:rPr>
          <w:rFonts w:eastAsia="Times New Roman" w:cs="Times New Roman"/>
          <w:szCs w:val="24"/>
        </w:rPr>
        <w:t xml:space="preserve"> σε λογικές</w:t>
      </w:r>
      <w:r>
        <w:rPr>
          <w:rFonts w:eastAsia="Times New Roman" w:cs="Times New Roman"/>
          <w:szCs w:val="24"/>
        </w:rPr>
        <w:t xml:space="preserve"> και σε νοοτροπίες.</w:t>
      </w:r>
    </w:p>
    <w:p w14:paraId="6338F65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Όλα α</w:t>
      </w:r>
      <w:r w:rsidRPr="00D44F8F">
        <w:rPr>
          <w:rFonts w:eastAsia="Times New Roman" w:cs="Times New Roman"/>
          <w:szCs w:val="24"/>
        </w:rPr>
        <w:t>υτά</w:t>
      </w:r>
      <w:r>
        <w:rPr>
          <w:rFonts w:eastAsia="Times New Roman" w:cs="Times New Roman"/>
          <w:szCs w:val="24"/>
        </w:rPr>
        <w:t xml:space="preserve">, όμως, φαντάζομαι να ωχριούν στη λογική </w:t>
      </w:r>
      <w:r>
        <w:rPr>
          <w:rFonts w:eastAsia="Times New Roman" w:cs="Times New Roman"/>
          <w:szCs w:val="24"/>
        </w:rPr>
        <w:t>του αντιπερισπασμού, όταν ο ίδιος ο Πρωθυπουργός διέκοψε την περιοδεία του σε μια αδιανόητη σπουδή να βρεθεί στο Ζάππειο προχθές, προκειμένου να εξαγγείλει νέα μέτρα, υποτίθεται, υπέρ των Ελλήνων πολιτών. Τα έχετε κοστολογήσει αυτά</w:t>
      </w:r>
      <w:r w:rsidRPr="00D44F8F">
        <w:rPr>
          <w:rFonts w:eastAsia="Times New Roman" w:cs="Times New Roman"/>
          <w:szCs w:val="24"/>
        </w:rPr>
        <w:t xml:space="preserve"> τα μέτρα</w:t>
      </w:r>
      <w:r>
        <w:rPr>
          <w:rFonts w:eastAsia="Times New Roman" w:cs="Times New Roman"/>
          <w:szCs w:val="24"/>
        </w:rPr>
        <w:t>,</w:t>
      </w:r>
      <w:r w:rsidRPr="00D44F8F">
        <w:rPr>
          <w:rFonts w:eastAsia="Times New Roman" w:cs="Times New Roman"/>
          <w:szCs w:val="24"/>
        </w:rPr>
        <w:t xml:space="preserve"> κύριοι συνάδελ</w:t>
      </w:r>
      <w:r w:rsidRPr="00D44F8F">
        <w:rPr>
          <w:rFonts w:eastAsia="Times New Roman" w:cs="Times New Roman"/>
          <w:szCs w:val="24"/>
        </w:rPr>
        <w:t xml:space="preserve">φοι </w:t>
      </w:r>
      <w:r>
        <w:rPr>
          <w:rFonts w:eastAsia="Times New Roman" w:cs="Times New Roman"/>
          <w:szCs w:val="24"/>
        </w:rPr>
        <w:t>Σ</w:t>
      </w:r>
      <w:r w:rsidRPr="00D44F8F">
        <w:rPr>
          <w:rFonts w:eastAsia="Times New Roman" w:cs="Times New Roman"/>
          <w:szCs w:val="24"/>
        </w:rPr>
        <w:t>υμπολίτευσης</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 xml:space="preserve">Είναι </w:t>
      </w:r>
      <w:r w:rsidRPr="00D44F8F">
        <w:rPr>
          <w:rFonts w:eastAsia="Times New Roman" w:cs="Times New Roman"/>
          <w:szCs w:val="24"/>
        </w:rPr>
        <w:t>7 δισεκατομμύρια</w:t>
      </w:r>
      <w:r>
        <w:rPr>
          <w:rFonts w:eastAsia="Times New Roman" w:cs="Times New Roman"/>
          <w:szCs w:val="24"/>
        </w:rPr>
        <w:t>. Ξ</w:t>
      </w:r>
      <w:r w:rsidRPr="00D44F8F">
        <w:rPr>
          <w:rFonts w:eastAsia="Times New Roman" w:cs="Times New Roman"/>
          <w:szCs w:val="24"/>
        </w:rPr>
        <w:t>έρετε τι θυμίζουν στη σκέψη των περισσότερων Ελλήνων πολιτών</w:t>
      </w:r>
      <w:r>
        <w:rPr>
          <w:rFonts w:eastAsia="Times New Roman" w:cs="Times New Roman"/>
          <w:szCs w:val="24"/>
        </w:rPr>
        <w:t>; Τ</w:t>
      </w:r>
      <w:r w:rsidRPr="00D44F8F">
        <w:rPr>
          <w:rFonts w:eastAsia="Times New Roman" w:cs="Times New Roman"/>
          <w:szCs w:val="24"/>
        </w:rPr>
        <w:t xml:space="preserve">α 12 δισεκατομμύρια του </w:t>
      </w:r>
      <w:r>
        <w:rPr>
          <w:rFonts w:eastAsia="Times New Roman" w:cs="Times New Roman"/>
          <w:szCs w:val="24"/>
        </w:rPr>
        <w:t>Π</w:t>
      </w:r>
      <w:r w:rsidRPr="00D44F8F">
        <w:rPr>
          <w:rFonts w:eastAsia="Times New Roman" w:cs="Times New Roman"/>
          <w:szCs w:val="24"/>
        </w:rPr>
        <w:t>ρογράμματος της Θεσσαλονίκης</w:t>
      </w:r>
      <w:r>
        <w:rPr>
          <w:rFonts w:eastAsia="Times New Roman" w:cs="Times New Roman"/>
          <w:szCs w:val="24"/>
        </w:rPr>
        <w:t>. Ό</w:t>
      </w:r>
      <w:r w:rsidRPr="00D44F8F">
        <w:rPr>
          <w:rFonts w:eastAsia="Times New Roman" w:cs="Times New Roman"/>
          <w:szCs w:val="24"/>
        </w:rPr>
        <w:t>σο συναντήθηκαν εκείνες οι υποσχέσεις που έδωσε τότε ο κ</w:t>
      </w:r>
      <w:r>
        <w:rPr>
          <w:rFonts w:eastAsia="Times New Roman" w:cs="Times New Roman"/>
          <w:szCs w:val="24"/>
        </w:rPr>
        <w:t>.</w:t>
      </w:r>
      <w:r w:rsidRPr="00D44F8F">
        <w:rPr>
          <w:rFonts w:eastAsia="Times New Roman" w:cs="Times New Roman"/>
          <w:szCs w:val="24"/>
        </w:rPr>
        <w:t xml:space="preserve"> Τσίπρας με την πραγματικότητα</w:t>
      </w:r>
      <w:r>
        <w:rPr>
          <w:rFonts w:eastAsia="Times New Roman" w:cs="Times New Roman"/>
          <w:szCs w:val="24"/>
        </w:rPr>
        <w:t>,</w:t>
      </w:r>
      <w:r w:rsidRPr="00D44F8F">
        <w:rPr>
          <w:rFonts w:eastAsia="Times New Roman" w:cs="Times New Roman"/>
          <w:szCs w:val="24"/>
        </w:rPr>
        <w:t xml:space="preserve"> φαντάζομαι ότι με τον ίδιο ακριβώς τρόπο θα συναντηθούν και αυτές οι υποσχέσεις</w:t>
      </w:r>
      <w:r>
        <w:rPr>
          <w:rFonts w:eastAsia="Times New Roman" w:cs="Times New Roman"/>
          <w:szCs w:val="24"/>
        </w:rPr>
        <w:t>,</w:t>
      </w:r>
      <w:r w:rsidRPr="00D44F8F">
        <w:rPr>
          <w:rFonts w:eastAsia="Times New Roman" w:cs="Times New Roman"/>
          <w:szCs w:val="24"/>
        </w:rPr>
        <w:t xml:space="preserve"> τις οποίες έδωσε προχθές</w:t>
      </w:r>
      <w:r>
        <w:rPr>
          <w:rFonts w:eastAsia="Times New Roman" w:cs="Times New Roman"/>
          <w:szCs w:val="24"/>
        </w:rPr>
        <w:t>,</w:t>
      </w:r>
      <w:r w:rsidRPr="00D44F8F">
        <w:rPr>
          <w:rFonts w:eastAsia="Times New Roman" w:cs="Times New Roman"/>
          <w:szCs w:val="24"/>
        </w:rPr>
        <w:t xml:space="preserve"> ανεξάρτητα από την προσπάθεια να νομοθετήσει </w:t>
      </w:r>
      <w:r>
        <w:rPr>
          <w:rFonts w:eastAsia="Times New Roman" w:cs="Times New Roman"/>
          <w:szCs w:val="24"/>
        </w:rPr>
        <w:t>γ</w:t>
      </w:r>
      <w:r w:rsidRPr="00D44F8F">
        <w:rPr>
          <w:rFonts w:eastAsia="Times New Roman" w:cs="Times New Roman"/>
          <w:szCs w:val="24"/>
        </w:rPr>
        <w:t xml:space="preserve">ια τα επόμενα </w:t>
      </w:r>
      <w:r>
        <w:rPr>
          <w:rFonts w:eastAsia="Times New Roman" w:cs="Times New Roman"/>
          <w:szCs w:val="24"/>
        </w:rPr>
        <w:t>τρία-τέσσερα</w:t>
      </w:r>
      <w:r w:rsidRPr="00D44F8F">
        <w:rPr>
          <w:rFonts w:eastAsia="Times New Roman" w:cs="Times New Roman"/>
          <w:szCs w:val="24"/>
        </w:rPr>
        <w:t xml:space="preserve"> </w:t>
      </w:r>
      <w:r w:rsidRPr="00D44F8F">
        <w:rPr>
          <w:rFonts w:eastAsia="Times New Roman" w:cs="Times New Roman"/>
          <w:szCs w:val="24"/>
        </w:rPr>
        <w:lastRenderedPageBreak/>
        <w:t>χρόνια</w:t>
      </w:r>
      <w:r>
        <w:rPr>
          <w:rFonts w:eastAsia="Times New Roman" w:cs="Times New Roman"/>
          <w:szCs w:val="24"/>
        </w:rPr>
        <w:t>,</w:t>
      </w:r>
      <w:r w:rsidRPr="00D44F8F">
        <w:rPr>
          <w:rFonts w:eastAsia="Times New Roman" w:cs="Times New Roman"/>
          <w:szCs w:val="24"/>
        </w:rPr>
        <w:t xml:space="preserve"> μέσα από πρωτοβουλία </w:t>
      </w:r>
      <w:r>
        <w:rPr>
          <w:rFonts w:eastAsia="Times New Roman" w:cs="Times New Roman"/>
          <w:szCs w:val="24"/>
        </w:rPr>
        <w:t>εν</w:t>
      </w:r>
      <w:r w:rsidRPr="00D44F8F">
        <w:rPr>
          <w:rFonts w:eastAsia="Times New Roman" w:cs="Times New Roman"/>
          <w:szCs w:val="24"/>
        </w:rPr>
        <w:t>δεχομέν</w:t>
      </w:r>
      <w:r>
        <w:rPr>
          <w:rFonts w:eastAsia="Times New Roman" w:cs="Times New Roman"/>
          <w:szCs w:val="24"/>
        </w:rPr>
        <w:t>ω</w:t>
      </w:r>
      <w:r w:rsidRPr="00D44F8F">
        <w:rPr>
          <w:rFonts w:eastAsia="Times New Roman" w:cs="Times New Roman"/>
          <w:szCs w:val="24"/>
        </w:rPr>
        <w:t>ς την επόμενη εβδομάδα</w:t>
      </w:r>
      <w:r>
        <w:rPr>
          <w:rFonts w:eastAsia="Times New Roman" w:cs="Times New Roman"/>
          <w:szCs w:val="24"/>
        </w:rPr>
        <w:t>,</w:t>
      </w:r>
      <w:r w:rsidRPr="00D44F8F">
        <w:rPr>
          <w:rFonts w:eastAsia="Times New Roman" w:cs="Times New Roman"/>
          <w:szCs w:val="24"/>
        </w:rPr>
        <w:t xml:space="preserve"> όλα αυτά τα </w:t>
      </w:r>
      <w:r w:rsidRPr="00D44F8F">
        <w:rPr>
          <w:rFonts w:eastAsia="Times New Roman" w:cs="Times New Roman"/>
          <w:szCs w:val="24"/>
        </w:rPr>
        <w:t>μέτρα</w:t>
      </w:r>
      <w:r>
        <w:rPr>
          <w:rFonts w:eastAsia="Times New Roman" w:cs="Times New Roman"/>
          <w:szCs w:val="24"/>
        </w:rPr>
        <w:t>,</w:t>
      </w:r>
      <w:r w:rsidRPr="00D44F8F">
        <w:rPr>
          <w:rFonts w:eastAsia="Times New Roman" w:cs="Times New Roman"/>
          <w:szCs w:val="24"/>
        </w:rPr>
        <w:t xml:space="preserve"> προκειμένου να φανούν ότι θα εφαρμοστούν ακριβώς με </w:t>
      </w:r>
      <w:r w:rsidRPr="00D44F8F">
        <w:rPr>
          <w:rFonts w:eastAsia="Times New Roman" w:cs="Times New Roman"/>
          <w:szCs w:val="24"/>
        </w:rPr>
        <w:t>αυτό</w:t>
      </w:r>
      <w:r>
        <w:rPr>
          <w:rFonts w:eastAsia="Times New Roman" w:cs="Times New Roman"/>
          <w:szCs w:val="24"/>
        </w:rPr>
        <w:t>ν</w:t>
      </w:r>
      <w:r w:rsidRPr="00D44F8F">
        <w:rPr>
          <w:rFonts w:eastAsia="Times New Roman" w:cs="Times New Roman"/>
          <w:szCs w:val="24"/>
        </w:rPr>
        <w:t xml:space="preserve"> τον τρόπο</w:t>
      </w:r>
      <w:r>
        <w:rPr>
          <w:rFonts w:eastAsia="Times New Roman" w:cs="Times New Roman"/>
          <w:szCs w:val="24"/>
        </w:rPr>
        <w:t>.</w:t>
      </w:r>
    </w:p>
    <w:p w14:paraId="6338F65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Όλα αυτά όμως,</w:t>
      </w:r>
      <w:r w:rsidRPr="00D44F8F">
        <w:rPr>
          <w:rFonts w:eastAsia="Times New Roman" w:cs="Times New Roman"/>
          <w:szCs w:val="24"/>
        </w:rPr>
        <w:t xml:space="preserve"> τελικά</w:t>
      </w:r>
      <w:r>
        <w:rPr>
          <w:rFonts w:eastAsia="Times New Roman" w:cs="Times New Roman"/>
          <w:szCs w:val="24"/>
        </w:rPr>
        <w:t>,</w:t>
      </w:r>
      <w:r w:rsidRPr="00D44F8F">
        <w:rPr>
          <w:rFonts w:eastAsia="Times New Roman" w:cs="Times New Roman"/>
          <w:szCs w:val="24"/>
        </w:rPr>
        <w:t xml:space="preserve"> συνθέτουν μ</w:t>
      </w:r>
      <w:r>
        <w:rPr>
          <w:rFonts w:eastAsia="Times New Roman" w:cs="Times New Roman"/>
          <w:szCs w:val="24"/>
        </w:rPr>
        <w:t>ι</w:t>
      </w:r>
      <w:r w:rsidRPr="00D44F8F">
        <w:rPr>
          <w:rFonts w:eastAsia="Times New Roman" w:cs="Times New Roman"/>
          <w:szCs w:val="24"/>
        </w:rPr>
        <w:t>α εικόνα η οποία</w:t>
      </w:r>
      <w:r>
        <w:rPr>
          <w:rFonts w:eastAsia="Times New Roman" w:cs="Times New Roman"/>
          <w:szCs w:val="24"/>
        </w:rPr>
        <w:t>,</w:t>
      </w:r>
      <w:r w:rsidRPr="00D44F8F">
        <w:rPr>
          <w:rFonts w:eastAsia="Times New Roman" w:cs="Times New Roman"/>
          <w:szCs w:val="24"/>
        </w:rPr>
        <w:t xml:space="preserve"> εί</w:t>
      </w:r>
      <w:r>
        <w:rPr>
          <w:rFonts w:eastAsia="Times New Roman" w:cs="Times New Roman"/>
          <w:szCs w:val="24"/>
        </w:rPr>
        <w:t>τ</w:t>
      </w:r>
      <w:r w:rsidRPr="00D44F8F">
        <w:rPr>
          <w:rFonts w:eastAsia="Times New Roman" w:cs="Times New Roman"/>
          <w:szCs w:val="24"/>
        </w:rPr>
        <w:t>ε θέλετε να το πιστέψετε και να το δεχτείτε είτε όχι</w:t>
      </w:r>
      <w:r>
        <w:rPr>
          <w:rFonts w:eastAsia="Times New Roman" w:cs="Times New Roman"/>
          <w:szCs w:val="24"/>
        </w:rPr>
        <w:t>,</w:t>
      </w:r>
      <w:r w:rsidRPr="00D44F8F">
        <w:rPr>
          <w:rFonts w:eastAsia="Times New Roman" w:cs="Times New Roman"/>
          <w:szCs w:val="24"/>
        </w:rPr>
        <w:t xml:space="preserve"> αμαυρώνει το λεγόμενο ηθικό πλεονέκτημα της Αριστεράς</w:t>
      </w:r>
      <w:r>
        <w:rPr>
          <w:rFonts w:eastAsia="Times New Roman" w:cs="Times New Roman"/>
          <w:szCs w:val="24"/>
        </w:rPr>
        <w:t>. Το λέω αυτό, γ</w:t>
      </w:r>
      <w:r w:rsidRPr="00D44F8F">
        <w:rPr>
          <w:rFonts w:eastAsia="Times New Roman" w:cs="Times New Roman"/>
          <w:szCs w:val="24"/>
        </w:rPr>
        <w:t>ι</w:t>
      </w:r>
      <w:r w:rsidRPr="00D44F8F">
        <w:rPr>
          <w:rFonts w:eastAsia="Times New Roman" w:cs="Times New Roman"/>
          <w:szCs w:val="24"/>
        </w:rPr>
        <w:t xml:space="preserve">ατί άκουσα νωρίτερα </w:t>
      </w:r>
      <w:r w:rsidRPr="00D44F8F">
        <w:rPr>
          <w:rFonts w:eastAsia="Times New Roman" w:cs="Times New Roman"/>
          <w:szCs w:val="24"/>
        </w:rPr>
        <w:t>ένα</w:t>
      </w:r>
      <w:r>
        <w:rPr>
          <w:rFonts w:eastAsia="Times New Roman" w:cs="Times New Roman"/>
          <w:szCs w:val="24"/>
        </w:rPr>
        <w:t>ν</w:t>
      </w:r>
      <w:r w:rsidRPr="00D44F8F">
        <w:rPr>
          <w:rFonts w:eastAsia="Times New Roman" w:cs="Times New Roman"/>
          <w:szCs w:val="24"/>
        </w:rPr>
        <w:t xml:space="preserve"> εκλεκτό συνάδελφο </w:t>
      </w:r>
      <w:r>
        <w:rPr>
          <w:rFonts w:eastAsia="Times New Roman" w:cs="Times New Roman"/>
          <w:szCs w:val="24"/>
        </w:rPr>
        <w:t xml:space="preserve">από </w:t>
      </w:r>
      <w:r w:rsidRPr="00D44F8F">
        <w:rPr>
          <w:rFonts w:eastAsia="Times New Roman" w:cs="Times New Roman"/>
          <w:szCs w:val="24"/>
        </w:rPr>
        <w:t>τη συμπολίτευση να λέει ότι το ηθικό πλεονέκτημα της Αριστεράς παραμένει</w:t>
      </w:r>
      <w:r>
        <w:rPr>
          <w:rFonts w:eastAsia="Times New Roman" w:cs="Times New Roman"/>
          <w:szCs w:val="24"/>
        </w:rPr>
        <w:t>.</w:t>
      </w:r>
      <w:r w:rsidRPr="00D44F8F">
        <w:rPr>
          <w:rFonts w:eastAsia="Times New Roman" w:cs="Times New Roman"/>
          <w:szCs w:val="24"/>
        </w:rPr>
        <w:t xml:space="preserve"> Αυτό συμβαίνει</w:t>
      </w:r>
      <w:r>
        <w:rPr>
          <w:rFonts w:eastAsia="Times New Roman" w:cs="Times New Roman"/>
          <w:szCs w:val="24"/>
        </w:rPr>
        <w:t>,</w:t>
      </w:r>
      <w:r w:rsidRPr="00D44F8F">
        <w:rPr>
          <w:rFonts w:eastAsia="Times New Roman" w:cs="Times New Roman"/>
          <w:szCs w:val="24"/>
        </w:rPr>
        <w:t xml:space="preserve"> κυρίες και κύριοι συνάδελφοι</w:t>
      </w:r>
      <w:r>
        <w:rPr>
          <w:rFonts w:eastAsia="Times New Roman" w:cs="Times New Roman"/>
          <w:szCs w:val="24"/>
        </w:rPr>
        <w:t>,</w:t>
      </w:r>
      <w:r w:rsidRPr="00D44F8F">
        <w:rPr>
          <w:rFonts w:eastAsia="Times New Roman" w:cs="Times New Roman"/>
          <w:szCs w:val="24"/>
        </w:rPr>
        <w:t xml:space="preserve"> γιατί πλέον τα ίδια τα γεγονότα έχουν αλλάξει </w:t>
      </w:r>
      <w:r w:rsidRPr="00D44F8F">
        <w:rPr>
          <w:rFonts w:eastAsia="Times New Roman" w:cs="Times New Roman"/>
          <w:szCs w:val="24"/>
        </w:rPr>
        <w:t>αυτή</w:t>
      </w:r>
      <w:r>
        <w:rPr>
          <w:rFonts w:eastAsia="Times New Roman" w:cs="Times New Roman"/>
          <w:szCs w:val="24"/>
        </w:rPr>
        <w:t>ν</w:t>
      </w:r>
      <w:r w:rsidRPr="00D44F8F">
        <w:rPr>
          <w:rFonts w:eastAsia="Times New Roman" w:cs="Times New Roman"/>
          <w:szCs w:val="24"/>
        </w:rPr>
        <w:t xml:space="preserve"> την εικόνα</w:t>
      </w:r>
      <w:r>
        <w:rPr>
          <w:rFonts w:eastAsia="Times New Roman" w:cs="Times New Roman"/>
          <w:szCs w:val="24"/>
        </w:rPr>
        <w:t>. Κ</w:t>
      </w:r>
      <w:r w:rsidRPr="00D44F8F">
        <w:rPr>
          <w:rFonts w:eastAsia="Times New Roman" w:cs="Times New Roman"/>
          <w:szCs w:val="24"/>
        </w:rPr>
        <w:t>αι μιλάμε για τα πραγματ</w:t>
      </w:r>
      <w:r w:rsidRPr="00D44F8F">
        <w:rPr>
          <w:rFonts w:eastAsia="Times New Roman" w:cs="Times New Roman"/>
          <w:szCs w:val="24"/>
        </w:rPr>
        <w:t>ικά γεγονότα</w:t>
      </w:r>
      <w:r>
        <w:rPr>
          <w:rFonts w:eastAsia="Times New Roman" w:cs="Times New Roman"/>
          <w:szCs w:val="24"/>
        </w:rPr>
        <w:t>.</w:t>
      </w:r>
    </w:p>
    <w:p w14:paraId="6338F654" w14:textId="77777777" w:rsidR="00401C51" w:rsidRDefault="00794512">
      <w:pPr>
        <w:spacing w:line="600" w:lineRule="auto"/>
        <w:ind w:firstLine="720"/>
        <w:jc w:val="both"/>
        <w:rPr>
          <w:rFonts w:eastAsia="Times New Roman" w:cs="Times New Roman"/>
          <w:szCs w:val="24"/>
        </w:rPr>
      </w:pPr>
      <w:r w:rsidRPr="00D44F8F">
        <w:rPr>
          <w:rFonts w:eastAsia="Times New Roman" w:cs="Times New Roman"/>
          <w:szCs w:val="24"/>
        </w:rPr>
        <w:t xml:space="preserve">Είναι όντως πρόβλημα να δέχεται κανείς τα πραγματικά γεγονότα για τους αντιπάλους ως λόγο και για </w:t>
      </w:r>
      <w:r>
        <w:rPr>
          <w:rFonts w:eastAsia="Times New Roman" w:cs="Times New Roman"/>
          <w:szCs w:val="24"/>
        </w:rPr>
        <w:t>τον εαυτό του να μην τα δέχεται. Κα</w:t>
      </w:r>
      <w:r w:rsidRPr="00D44F8F">
        <w:rPr>
          <w:rFonts w:eastAsia="Times New Roman" w:cs="Times New Roman"/>
          <w:szCs w:val="24"/>
        </w:rPr>
        <w:t>ι το λέω αυτό</w:t>
      </w:r>
      <w:r>
        <w:rPr>
          <w:rFonts w:eastAsia="Times New Roman" w:cs="Times New Roman"/>
          <w:szCs w:val="24"/>
        </w:rPr>
        <w:t>,</w:t>
      </w:r>
      <w:r w:rsidRPr="00D44F8F">
        <w:rPr>
          <w:rFonts w:eastAsia="Times New Roman" w:cs="Times New Roman"/>
          <w:szCs w:val="24"/>
        </w:rPr>
        <w:t xml:space="preserve"> διότι </w:t>
      </w:r>
      <w:r>
        <w:rPr>
          <w:rFonts w:eastAsia="Times New Roman" w:cs="Times New Roman"/>
          <w:szCs w:val="24"/>
        </w:rPr>
        <w:t>π</w:t>
      </w:r>
      <w:r w:rsidRPr="00D44F8F">
        <w:rPr>
          <w:rFonts w:eastAsia="Times New Roman" w:cs="Times New Roman"/>
          <w:szCs w:val="24"/>
        </w:rPr>
        <w:t xml:space="preserve">έραν όλων των συζητήσεων που έχουν γίνει το τελευταίο </w:t>
      </w:r>
      <w:r w:rsidRPr="00D44F8F">
        <w:rPr>
          <w:rFonts w:eastAsia="Times New Roman" w:cs="Times New Roman"/>
          <w:szCs w:val="24"/>
        </w:rPr>
        <w:lastRenderedPageBreak/>
        <w:t>χρονικό διάστημα</w:t>
      </w:r>
      <w:r>
        <w:rPr>
          <w:rFonts w:eastAsia="Times New Roman" w:cs="Times New Roman"/>
          <w:szCs w:val="24"/>
        </w:rPr>
        <w:t>,</w:t>
      </w:r>
      <w:r w:rsidRPr="00D44F8F">
        <w:rPr>
          <w:rFonts w:eastAsia="Times New Roman" w:cs="Times New Roman"/>
          <w:szCs w:val="24"/>
        </w:rPr>
        <w:t xml:space="preserve"> υπάρχουν μείζον</w:t>
      </w:r>
      <w:r w:rsidRPr="00D44F8F">
        <w:rPr>
          <w:rFonts w:eastAsia="Times New Roman" w:cs="Times New Roman"/>
          <w:szCs w:val="24"/>
        </w:rPr>
        <w:t>α ζητήματα</w:t>
      </w:r>
      <w:r>
        <w:rPr>
          <w:rFonts w:eastAsia="Times New Roman" w:cs="Times New Roman"/>
          <w:szCs w:val="24"/>
        </w:rPr>
        <w:t>,</w:t>
      </w:r>
      <w:r w:rsidRPr="00D44F8F">
        <w:rPr>
          <w:rFonts w:eastAsia="Times New Roman" w:cs="Times New Roman"/>
          <w:szCs w:val="24"/>
        </w:rPr>
        <w:t xml:space="preserve"> τα οποία θα έπρεπε </w:t>
      </w:r>
      <w:r>
        <w:rPr>
          <w:rFonts w:eastAsia="Times New Roman" w:cs="Times New Roman"/>
          <w:szCs w:val="24"/>
        </w:rPr>
        <w:t>όντως</w:t>
      </w:r>
      <w:r w:rsidRPr="00D44F8F">
        <w:rPr>
          <w:rFonts w:eastAsia="Times New Roman" w:cs="Times New Roman"/>
          <w:szCs w:val="24"/>
        </w:rPr>
        <w:t xml:space="preserve"> να σας κάνουν να ανησυχείτε</w:t>
      </w:r>
      <w:r>
        <w:rPr>
          <w:rFonts w:eastAsia="Times New Roman" w:cs="Times New Roman"/>
          <w:szCs w:val="24"/>
        </w:rPr>
        <w:t>.</w:t>
      </w:r>
      <w:r w:rsidRPr="00D44F8F">
        <w:rPr>
          <w:rFonts w:eastAsia="Times New Roman" w:cs="Times New Roman"/>
          <w:szCs w:val="24"/>
        </w:rPr>
        <w:t xml:space="preserve"> Η Αριστερά των ενοικιαζόμενων </w:t>
      </w:r>
      <w:r>
        <w:rPr>
          <w:rFonts w:eastAsia="Times New Roman" w:cs="Times New Roman"/>
          <w:szCs w:val="24"/>
        </w:rPr>
        <w:t>Β</w:t>
      </w:r>
      <w:r w:rsidRPr="00D44F8F">
        <w:rPr>
          <w:rFonts w:eastAsia="Times New Roman" w:cs="Times New Roman"/>
          <w:szCs w:val="24"/>
        </w:rPr>
        <w:t>ουλευτών</w:t>
      </w:r>
      <w:r>
        <w:rPr>
          <w:rFonts w:eastAsia="Times New Roman" w:cs="Times New Roman"/>
          <w:szCs w:val="24"/>
        </w:rPr>
        <w:t>,</w:t>
      </w:r>
      <w:r w:rsidRPr="00D44F8F">
        <w:rPr>
          <w:rFonts w:eastAsia="Times New Roman" w:cs="Times New Roman"/>
          <w:szCs w:val="24"/>
        </w:rPr>
        <w:t xml:space="preserve"> για να κρατήσουν </w:t>
      </w:r>
      <w:r>
        <w:rPr>
          <w:rFonts w:eastAsia="Times New Roman" w:cs="Times New Roman"/>
          <w:szCs w:val="24"/>
        </w:rPr>
        <w:t xml:space="preserve">την </w:t>
      </w:r>
      <w:r w:rsidRPr="00D44F8F">
        <w:rPr>
          <w:rFonts w:eastAsia="Times New Roman" w:cs="Times New Roman"/>
          <w:szCs w:val="24"/>
        </w:rPr>
        <w:t xml:space="preserve">κοινοβουλευτική </w:t>
      </w:r>
      <w:r>
        <w:rPr>
          <w:rFonts w:eastAsia="Times New Roman" w:cs="Times New Roman"/>
          <w:szCs w:val="24"/>
        </w:rPr>
        <w:t>Π</w:t>
      </w:r>
      <w:r w:rsidRPr="00D44F8F">
        <w:rPr>
          <w:rFonts w:eastAsia="Times New Roman" w:cs="Times New Roman"/>
          <w:szCs w:val="24"/>
        </w:rPr>
        <w:t>λειοψηφία</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Η</w:t>
      </w:r>
      <w:r w:rsidRPr="00D44F8F">
        <w:rPr>
          <w:rFonts w:eastAsia="Times New Roman" w:cs="Times New Roman"/>
          <w:szCs w:val="24"/>
        </w:rPr>
        <w:t xml:space="preserve"> </w:t>
      </w:r>
      <w:r>
        <w:rPr>
          <w:rFonts w:eastAsia="Times New Roman" w:cs="Times New Roman"/>
          <w:szCs w:val="24"/>
        </w:rPr>
        <w:t>Α</w:t>
      </w:r>
      <w:r w:rsidRPr="00D44F8F">
        <w:rPr>
          <w:rFonts w:eastAsia="Times New Roman" w:cs="Times New Roman"/>
          <w:szCs w:val="24"/>
        </w:rPr>
        <w:t xml:space="preserve">ριστερά των ενοικιαζόμενων </w:t>
      </w:r>
      <w:r>
        <w:rPr>
          <w:rFonts w:eastAsia="Times New Roman" w:cs="Times New Roman"/>
          <w:szCs w:val="24"/>
        </w:rPr>
        <w:t>Υ</w:t>
      </w:r>
      <w:r w:rsidRPr="00D44F8F">
        <w:rPr>
          <w:rFonts w:eastAsia="Times New Roman" w:cs="Times New Roman"/>
          <w:szCs w:val="24"/>
        </w:rPr>
        <w:t>πουργών</w:t>
      </w:r>
      <w:r>
        <w:rPr>
          <w:rFonts w:eastAsia="Times New Roman" w:cs="Times New Roman"/>
          <w:szCs w:val="24"/>
        </w:rPr>
        <w:t>,</w:t>
      </w:r>
      <w:r w:rsidRPr="00D44F8F">
        <w:rPr>
          <w:rFonts w:eastAsia="Times New Roman" w:cs="Times New Roman"/>
          <w:szCs w:val="24"/>
        </w:rPr>
        <w:t xml:space="preserve"> των ανθρώπων που μέχρι πρότινος φρόντιζαν με κάθε τρόπο να διαδηλώ</w:t>
      </w:r>
      <w:r>
        <w:rPr>
          <w:rFonts w:eastAsia="Times New Roman" w:cs="Times New Roman"/>
          <w:szCs w:val="24"/>
        </w:rPr>
        <w:t>ν</w:t>
      </w:r>
      <w:r w:rsidRPr="00D44F8F">
        <w:rPr>
          <w:rFonts w:eastAsia="Times New Roman" w:cs="Times New Roman"/>
          <w:szCs w:val="24"/>
        </w:rPr>
        <w:t xml:space="preserve">ουν την αντίθεσή τους απέναντι στην </w:t>
      </w:r>
      <w:r>
        <w:rPr>
          <w:rFonts w:eastAsia="Times New Roman" w:cs="Times New Roman"/>
          <w:szCs w:val="24"/>
        </w:rPr>
        <w:t>Κ</w:t>
      </w:r>
      <w:r w:rsidRPr="00D44F8F">
        <w:rPr>
          <w:rFonts w:eastAsia="Times New Roman" w:cs="Times New Roman"/>
          <w:szCs w:val="24"/>
        </w:rPr>
        <w:t xml:space="preserve">υβέρνηση και έγιναν </w:t>
      </w:r>
      <w:r>
        <w:rPr>
          <w:rFonts w:eastAsia="Times New Roman" w:cs="Times New Roman"/>
          <w:szCs w:val="24"/>
        </w:rPr>
        <w:t>Υ</w:t>
      </w:r>
      <w:r w:rsidRPr="00D44F8F">
        <w:rPr>
          <w:rFonts w:eastAsia="Times New Roman" w:cs="Times New Roman"/>
          <w:szCs w:val="24"/>
        </w:rPr>
        <w:t>πουργοί για να δώσουν την ψήφο εμπιστοσύνης</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Α</w:t>
      </w:r>
      <w:r w:rsidRPr="00D44F8F">
        <w:rPr>
          <w:rFonts w:eastAsia="Times New Roman" w:cs="Times New Roman"/>
          <w:szCs w:val="24"/>
        </w:rPr>
        <w:t>υτό θεωρείτ</w:t>
      </w:r>
      <w:r>
        <w:rPr>
          <w:rFonts w:eastAsia="Times New Roman" w:cs="Times New Roman"/>
          <w:szCs w:val="24"/>
        </w:rPr>
        <w:t>ε</w:t>
      </w:r>
      <w:r w:rsidRPr="00D44F8F">
        <w:rPr>
          <w:rFonts w:eastAsia="Times New Roman" w:cs="Times New Roman"/>
          <w:szCs w:val="24"/>
        </w:rPr>
        <w:t xml:space="preserve"> ηθικό</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Α</w:t>
      </w:r>
      <w:r w:rsidRPr="00D44F8F">
        <w:rPr>
          <w:rFonts w:eastAsia="Times New Roman" w:cs="Times New Roman"/>
          <w:szCs w:val="24"/>
        </w:rPr>
        <w:t>υτό θεωρείτ</w:t>
      </w:r>
      <w:r>
        <w:rPr>
          <w:rFonts w:eastAsia="Times New Roman" w:cs="Times New Roman"/>
          <w:szCs w:val="24"/>
        </w:rPr>
        <w:t>ε</w:t>
      </w:r>
      <w:r w:rsidRPr="00D44F8F">
        <w:rPr>
          <w:rFonts w:eastAsia="Times New Roman" w:cs="Times New Roman"/>
          <w:szCs w:val="24"/>
        </w:rPr>
        <w:t xml:space="preserve"> ότι θα κρατήσει τα προσχήματα</w:t>
      </w:r>
      <w:r>
        <w:rPr>
          <w:rFonts w:eastAsia="Times New Roman" w:cs="Times New Roman"/>
          <w:szCs w:val="24"/>
        </w:rPr>
        <w:t>; Τ</w:t>
      </w:r>
      <w:r w:rsidRPr="00D44F8F">
        <w:rPr>
          <w:rFonts w:eastAsia="Times New Roman" w:cs="Times New Roman"/>
          <w:szCs w:val="24"/>
        </w:rPr>
        <w:t>ελικά</w:t>
      </w:r>
      <w:r>
        <w:rPr>
          <w:rFonts w:eastAsia="Times New Roman" w:cs="Times New Roman"/>
          <w:szCs w:val="24"/>
        </w:rPr>
        <w:t>,</w:t>
      </w:r>
      <w:r w:rsidRPr="00D44F8F">
        <w:rPr>
          <w:rFonts w:eastAsia="Times New Roman" w:cs="Times New Roman"/>
          <w:szCs w:val="24"/>
        </w:rPr>
        <w:t xml:space="preserve"> αποδεικνύετ</w:t>
      </w:r>
      <w:r w:rsidRPr="00D44F8F">
        <w:rPr>
          <w:rFonts w:eastAsia="Times New Roman" w:cs="Times New Roman"/>
          <w:szCs w:val="24"/>
        </w:rPr>
        <w:t>αι ότι όλα αυτά</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δ</w:t>
      </w:r>
      <w:r w:rsidRPr="00D44F8F">
        <w:rPr>
          <w:rFonts w:eastAsia="Times New Roman" w:cs="Times New Roman"/>
          <w:szCs w:val="24"/>
        </w:rPr>
        <w:t>υστυχώς</w:t>
      </w:r>
      <w:r>
        <w:rPr>
          <w:rFonts w:eastAsia="Times New Roman" w:cs="Times New Roman"/>
          <w:szCs w:val="24"/>
        </w:rPr>
        <w:t>,</w:t>
      </w:r>
      <w:r w:rsidRPr="00D44F8F">
        <w:rPr>
          <w:rFonts w:eastAsia="Times New Roman" w:cs="Times New Roman"/>
          <w:szCs w:val="24"/>
        </w:rPr>
        <w:t xml:space="preserve"> </w:t>
      </w:r>
      <w:r>
        <w:rPr>
          <w:rFonts w:eastAsia="Times New Roman" w:cs="Times New Roman"/>
          <w:szCs w:val="24"/>
        </w:rPr>
        <w:t>γίνονται</w:t>
      </w:r>
      <w:r w:rsidRPr="00D44F8F">
        <w:rPr>
          <w:rFonts w:eastAsia="Times New Roman" w:cs="Times New Roman"/>
          <w:szCs w:val="24"/>
        </w:rPr>
        <w:t xml:space="preserve"> απλά και μόνο για να κρατήσουμε τις γνωστές δικές μας θέσεις</w:t>
      </w:r>
      <w:r>
        <w:rPr>
          <w:rFonts w:eastAsia="Times New Roman" w:cs="Times New Roman"/>
          <w:szCs w:val="24"/>
        </w:rPr>
        <w:t>,</w:t>
      </w:r>
      <w:r w:rsidRPr="00D44F8F">
        <w:rPr>
          <w:rFonts w:eastAsia="Times New Roman" w:cs="Times New Roman"/>
          <w:szCs w:val="24"/>
        </w:rPr>
        <w:t xml:space="preserve"> τις γνωστές δικές μας καρέκλες</w:t>
      </w:r>
      <w:r>
        <w:rPr>
          <w:rFonts w:eastAsia="Times New Roman" w:cs="Times New Roman"/>
          <w:szCs w:val="24"/>
        </w:rPr>
        <w:t>.</w:t>
      </w:r>
    </w:p>
    <w:p w14:paraId="6338F65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Α</w:t>
      </w:r>
      <w:r w:rsidRPr="00D44F8F">
        <w:rPr>
          <w:rFonts w:eastAsia="Times New Roman" w:cs="Times New Roman"/>
          <w:szCs w:val="24"/>
        </w:rPr>
        <w:t>ριστερά</w:t>
      </w:r>
      <w:r>
        <w:rPr>
          <w:rFonts w:eastAsia="Times New Roman" w:cs="Times New Roman"/>
          <w:szCs w:val="24"/>
        </w:rPr>
        <w:t>,</w:t>
      </w:r>
      <w:r w:rsidRPr="00D44F8F">
        <w:rPr>
          <w:rFonts w:eastAsia="Times New Roman" w:cs="Times New Roman"/>
          <w:szCs w:val="24"/>
        </w:rPr>
        <w:t xml:space="preserve"> η οποία δεν δίνει αξία στην ανθρώπινη ζωή </w:t>
      </w:r>
      <w:r>
        <w:rPr>
          <w:rFonts w:eastAsia="Times New Roman" w:cs="Times New Roman"/>
          <w:szCs w:val="24"/>
        </w:rPr>
        <w:t>-</w:t>
      </w:r>
      <w:r w:rsidRPr="00D44F8F">
        <w:rPr>
          <w:rFonts w:eastAsia="Times New Roman" w:cs="Times New Roman"/>
          <w:szCs w:val="24"/>
        </w:rPr>
        <w:t>θα με συγχωρέσουν οι συνάδελφοί του</w:t>
      </w:r>
      <w:r>
        <w:rPr>
          <w:rFonts w:eastAsia="Times New Roman" w:cs="Times New Roman"/>
          <w:szCs w:val="24"/>
        </w:rPr>
        <w:t xml:space="preserve"> ΚΚΕ-,</w:t>
      </w:r>
      <w:r w:rsidRPr="00D44F8F">
        <w:rPr>
          <w:rFonts w:eastAsia="Times New Roman" w:cs="Times New Roman"/>
          <w:szCs w:val="24"/>
        </w:rPr>
        <w:t xml:space="preserve"> η </w:t>
      </w:r>
      <w:r>
        <w:rPr>
          <w:rFonts w:eastAsia="Times New Roman" w:cs="Times New Roman"/>
          <w:szCs w:val="24"/>
        </w:rPr>
        <w:t>Α</w:t>
      </w:r>
      <w:r w:rsidRPr="00D44F8F">
        <w:rPr>
          <w:rFonts w:eastAsia="Times New Roman" w:cs="Times New Roman"/>
          <w:szCs w:val="24"/>
        </w:rPr>
        <w:t>ριστερά του ΣΥΡΙΖΑ</w:t>
      </w:r>
      <w:r>
        <w:rPr>
          <w:rFonts w:eastAsia="Times New Roman" w:cs="Times New Roman"/>
          <w:szCs w:val="24"/>
        </w:rPr>
        <w:t>,</w:t>
      </w:r>
      <w:r w:rsidRPr="00D44F8F">
        <w:rPr>
          <w:rFonts w:eastAsia="Times New Roman" w:cs="Times New Roman"/>
          <w:szCs w:val="24"/>
        </w:rPr>
        <w:t xml:space="preserve"> δεν εί</w:t>
      </w:r>
      <w:r w:rsidRPr="00D44F8F">
        <w:rPr>
          <w:rFonts w:eastAsia="Times New Roman" w:cs="Times New Roman"/>
          <w:szCs w:val="24"/>
        </w:rPr>
        <w:t xml:space="preserve">ναι η </w:t>
      </w:r>
      <w:r>
        <w:rPr>
          <w:rFonts w:eastAsia="Times New Roman" w:cs="Times New Roman"/>
          <w:szCs w:val="24"/>
        </w:rPr>
        <w:t>Α</w:t>
      </w:r>
      <w:r w:rsidRPr="00D44F8F">
        <w:rPr>
          <w:rFonts w:eastAsia="Times New Roman" w:cs="Times New Roman"/>
          <w:szCs w:val="24"/>
        </w:rPr>
        <w:t xml:space="preserve">ριστερά την οποία </w:t>
      </w:r>
      <w:r>
        <w:rPr>
          <w:rFonts w:eastAsia="Times New Roman" w:cs="Times New Roman"/>
          <w:szCs w:val="24"/>
        </w:rPr>
        <w:t>υ</w:t>
      </w:r>
      <w:r w:rsidRPr="00D44F8F">
        <w:rPr>
          <w:rFonts w:eastAsia="Times New Roman" w:cs="Times New Roman"/>
          <w:szCs w:val="24"/>
        </w:rPr>
        <w:t>ποτίθεται ότι προασπίζεται όλα αυτά τα χρόνια ένας πολύ</w:t>
      </w:r>
      <w:r>
        <w:rPr>
          <w:rFonts w:eastAsia="Times New Roman" w:cs="Times New Roman"/>
          <w:szCs w:val="24"/>
        </w:rPr>
        <w:t xml:space="preserve"> συγκεκριμένος πολιτικός χώρος. Κ</w:t>
      </w:r>
      <w:r w:rsidRPr="00D44F8F">
        <w:rPr>
          <w:rFonts w:eastAsia="Times New Roman" w:cs="Times New Roman"/>
          <w:szCs w:val="24"/>
        </w:rPr>
        <w:t>αι το λέω</w:t>
      </w:r>
      <w:r>
        <w:rPr>
          <w:rFonts w:eastAsia="Times New Roman" w:cs="Times New Roman"/>
          <w:szCs w:val="24"/>
        </w:rPr>
        <w:t>,</w:t>
      </w:r>
      <w:r w:rsidRPr="00D44F8F">
        <w:rPr>
          <w:rFonts w:eastAsia="Times New Roman" w:cs="Times New Roman"/>
          <w:szCs w:val="24"/>
        </w:rPr>
        <w:t xml:space="preserve"> γιατί </w:t>
      </w:r>
      <w:r>
        <w:rPr>
          <w:rFonts w:eastAsia="Times New Roman" w:cs="Times New Roman"/>
          <w:szCs w:val="24"/>
        </w:rPr>
        <w:t>π</w:t>
      </w:r>
      <w:r w:rsidRPr="00D44F8F">
        <w:rPr>
          <w:rFonts w:eastAsia="Times New Roman" w:cs="Times New Roman"/>
          <w:szCs w:val="24"/>
        </w:rPr>
        <w:t>ρέπει κάποια στιγμή να γίνει γνωστό σε όλους τους Έλληνες πολίτες ότι αυτό το οποίο πολλές φορές προσπαθούμε να υπερασπιστού</w:t>
      </w:r>
      <w:r w:rsidRPr="00D44F8F">
        <w:rPr>
          <w:rFonts w:eastAsia="Times New Roman" w:cs="Times New Roman"/>
          <w:szCs w:val="24"/>
        </w:rPr>
        <w:t>με με το δικό μας τρόπο</w:t>
      </w:r>
      <w:r>
        <w:rPr>
          <w:rFonts w:eastAsia="Times New Roman" w:cs="Times New Roman"/>
          <w:szCs w:val="24"/>
        </w:rPr>
        <w:t>,</w:t>
      </w:r>
      <w:r w:rsidRPr="00D44F8F">
        <w:rPr>
          <w:rFonts w:eastAsia="Times New Roman" w:cs="Times New Roman"/>
          <w:szCs w:val="24"/>
        </w:rPr>
        <w:t xml:space="preserve"> όταν τελικά </w:t>
      </w:r>
      <w:r w:rsidRPr="00D44F8F">
        <w:rPr>
          <w:rFonts w:eastAsia="Times New Roman" w:cs="Times New Roman"/>
          <w:szCs w:val="24"/>
        </w:rPr>
        <w:lastRenderedPageBreak/>
        <w:t xml:space="preserve">αποδεικνύεται ότι δεν είναι απλά κάτι για το οποίο </w:t>
      </w:r>
      <w:r>
        <w:rPr>
          <w:rFonts w:eastAsia="Times New Roman" w:cs="Times New Roman"/>
          <w:szCs w:val="24"/>
        </w:rPr>
        <w:t>αντιμαχόμαστε</w:t>
      </w:r>
      <w:r w:rsidRPr="00D44F8F">
        <w:rPr>
          <w:rFonts w:eastAsia="Times New Roman" w:cs="Times New Roman"/>
          <w:szCs w:val="24"/>
        </w:rPr>
        <w:t xml:space="preserve"> με τους πολιτικούς μας αντιπάλους</w:t>
      </w:r>
      <w:r>
        <w:rPr>
          <w:rFonts w:eastAsia="Times New Roman" w:cs="Times New Roman"/>
          <w:szCs w:val="24"/>
        </w:rPr>
        <w:t>,</w:t>
      </w:r>
      <w:r w:rsidRPr="00D44F8F">
        <w:rPr>
          <w:rFonts w:eastAsia="Times New Roman" w:cs="Times New Roman"/>
          <w:szCs w:val="24"/>
        </w:rPr>
        <w:t xml:space="preserve"> αλλά είναι κάτι το οποίο εμείς το κάνουμε</w:t>
      </w:r>
      <w:r>
        <w:rPr>
          <w:rFonts w:eastAsia="Times New Roman" w:cs="Times New Roman"/>
          <w:szCs w:val="24"/>
        </w:rPr>
        <w:t>,</w:t>
      </w:r>
      <w:r w:rsidRPr="00D44F8F">
        <w:rPr>
          <w:rFonts w:eastAsia="Times New Roman" w:cs="Times New Roman"/>
          <w:szCs w:val="24"/>
        </w:rPr>
        <w:t xml:space="preserve"> με πολύ μεγάλη ευκολία μπορούμε να το δικαιολογήσουμε</w:t>
      </w:r>
      <w:r>
        <w:rPr>
          <w:rFonts w:eastAsia="Times New Roman" w:cs="Times New Roman"/>
          <w:szCs w:val="24"/>
        </w:rPr>
        <w:t>. Α</w:t>
      </w:r>
      <w:r w:rsidRPr="00D44F8F">
        <w:rPr>
          <w:rFonts w:eastAsia="Times New Roman" w:cs="Times New Roman"/>
          <w:szCs w:val="24"/>
        </w:rPr>
        <w:t>υτό αντιλαμβάνεστε ό</w:t>
      </w:r>
      <w:r w:rsidRPr="00D44F8F">
        <w:rPr>
          <w:rFonts w:eastAsia="Times New Roman" w:cs="Times New Roman"/>
          <w:szCs w:val="24"/>
        </w:rPr>
        <w:t>τι δείχνει μ</w:t>
      </w:r>
      <w:r>
        <w:rPr>
          <w:rFonts w:eastAsia="Times New Roman" w:cs="Times New Roman"/>
          <w:szCs w:val="24"/>
        </w:rPr>
        <w:t>ι</w:t>
      </w:r>
      <w:r w:rsidRPr="00D44F8F">
        <w:rPr>
          <w:rFonts w:eastAsia="Times New Roman" w:cs="Times New Roman"/>
          <w:szCs w:val="24"/>
        </w:rPr>
        <w:t>α τεράστια ηθική αδυναμία</w:t>
      </w:r>
      <w:r>
        <w:rPr>
          <w:rFonts w:eastAsia="Times New Roman" w:cs="Times New Roman"/>
          <w:szCs w:val="24"/>
        </w:rPr>
        <w:t>.</w:t>
      </w:r>
    </w:p>
    <w:p w14:paraId="6338F656"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Υπήρξε μι</w:t>
      </w:r>
      <w:r w:rsidRPr="00677C36">
        <w:rPr>
          <w:rFonts w:eastAsia="Times New Roman" w:cs="Times New Roman"/>
          <w:szCs w:val="24"/>
        </w:rPr>
        <w:t xml:space="preserve">α σπουδή του Πρωθυπουργού </w:t>
      </w:r>
      <w:r>
        <w:rPr>
          <w:rFonts w:eastAsia="Times New Roman" w:cs="Times New Roman"/>
          <w:szCs w:val="24"/>
        </w:rPr>
        <w:t>τ</w:t>
      </w:r>
      <w:r w:rsidRPr="00677C36">
        <w:rPr>
          <w:rFonts w:eastAsia="Times New Roman" w:cs="Times New Roman"/>
          <w:szCs w:val="24"/>
        </w:rPr>
        <w:t>ο τελευταίο χρονικό διάστημα</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 xml:space="preserve">προφανώς μέσα από την ανησυχία του </w:t>
      </w:r>
      <w:r w:rsidRPr="00677C36">
        <w:rPr>
          <w:rFonts w:eastAsia="Times New Roman" w:cs="Times New Roman"/>
          <w:szCs w:val="24"/>
        </w:rPr>
        <w:t>να αποδείξει κάποια πράγματα</w:t>
      </w:r>
      <w:r>
        <w:rPr>
          <w:rFonts w:eastAsia="Times New Roman" w:cs="Times New Roman"/>
          <w:szCs w:val="24"/>
        </w:rPr>
        <w:t>,</w:t>
      </w:r>
      <w:r w:rsidRPr="00677C36">
        <w:rPr>
          <w:rFonts w:eastAsia="Times New Roman" w:cs="Times New Roman"/>
          <w:szCs w:val="24"/>
        </w:rPr>
        <w:t xml:space="preserve"> να προστρέχει σε ρήσεις φιλοσόφων</w:t>
      </w:r>
      <w:r>
        <w:rPr>
          <w:rFonts w:eastAsia="Times New Roman" w:cs="Times New Roman"/>
          <w:szCs w:val="24"/>
        </w:rPr>
        <w:t>, σε ρήσεις</w:t>
      </w:r>
      <w:r w:rsidRPr="00677C36">
        <w:rPr>
          <w:rFonts w:eastAsia="Times New Roman" w:cs="Times New Roman"/>
          <w:szCs w:val="24"/>
        </w:rPr>
        <w:t xml:space="preserve"> ποιητών</w:t>
      </w:r>
      <w:r>
        <w:rPr>
          <w:rFonts w:eastAsia="Times New Roman" w:cs="Times New Roman"/>
          <w:szCs w:val="24"/>
        </w:rPr>
        <w:t>.</w:t>
      </w:r>
      <w:r w:rsidRPr="00677C36">
        <w:rPr>
          <w:rFonts w:eastAsia="Times New Roman" w:cs="Times New Roman"/>
          <w:szCs w:val="24"/>
        </w:rPr>
        <w:t xml:space="preserve"> Είναι πραγματικά εντυπωσιακό ότι κάθε φορά</w:t>
      </w:r>
      <w:r>
        <w:rPr>
          <w:rFonts w:eastAsia="Times New Roman" w:cs="Times New Roman"/>
          <w:szCs w:val="24"/>
        </w:rPr>
        <w:t>,</w:t>
      </w:r>
      <w:r w:rsidRPr="00677C36">
        <w:rPr>
          <w:rFonts w:eastAsia="Times New Roman" w:cs="Times New Roman"/>
          <w:szCs w:val="24"/>
        </w:rPr>
        <w:t xml:space="preserve"> σε κάθε ομιλία του</w:t>
      </w:r>
      <w:r>
        <w:rPr>
          <w:rFonts w:eastAsia="Times New Roman" w:cs="Times New Roman"/>
          <w:szCs w:val="24"/>
        </w:rPr>
        <w:t>,</w:t>
      </w:r>
      <w:r w:rsidRPr="00677C36">
        <w:rPr>
          <w:rFonts w:eastAsia="Times New Roman" w:cs="Times New Roman"/>
          <w:szCs w:val="24"/>
        </w:rPr>
        <w:t xml:space="preserve"> προκειμένου να καλύψει ζητήματα</w:t>
      </w:r>
      <w:r>
        <w:rPr>
          <w:rFonts w:eastAsia="Times New Roman" w:cs="Times New Roman"/>
          <w:szCs w:val="24"/>
        </w:rPr>
        <w:t>,</w:t>
      </w:r>
      <w:r w:rsidRPr="00677C36">
        <w:rPr>
          <w:rFonts w:eastAsia="Times New Roman" w:cs="Times New Roman"/>
          <w:szCs w:val="24"/>
        </w:rPr>
        <w:t xml:space="preserve"> προσπαθεί να χρησιμοποιήσει κάποιους στίχους ή κάποιες φράσεις που σε </w:t>
      </w:r>
      <w:r w:rsidRPr="00677C36">
        <w:rPr>
          <w:rFonts w:eastAsia="Times New Roman" w:cs="Times New Roman"/>
          <w:szCs w:val="24"/>
        </w:rPr>
        <w:t>κα</w:t>
      </w:r>
      <w:r>
        <w:rPr>
          <w:rFonts w:eastAsia="Times New Roman" w:cs="Times New Roman"/>
          <w:szCs w:val="24"/>
        </w:rPr>
        <w:t>μ</w:t>
      </w:r>
      <w:r w:rsidRPr="00677C36">
        <w:rPr>
          <w:rFonts w:eastAsia="Times New Roman" w:cs="Times New Roman"/>
          <w:szCs w:val="24"/>
        </w:rPr>
        <w:t>μία</w:t>
      </w:r>
      <w:r w:rsidRPr="00677C36">
        <w:rPr>
          <w:rFonts w:eastAsia="Times New Roman" w:cs="Times New Roman"/>
          <w:szCs w:val="24"/>
        </w:rPr>
        <w:t xml:space="preserve"> περίπτωση δεν μπορούν να ταυτιστούν με τον ίδιο</w:t>
      </w:r>
      <w:r>
        <w:rPr>
          <w:rFonts w:eastAsia="Times New Roman" w:cs="Times New Roman"/>
          <w:szCs w:val="24"/>
        </w:rPr>
        <w:t>.</w:t>
      </w:r>
    </w:p>
    <w:p w14:paraId="6338F657"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Κύριοι</w:t>
      </w:r>
      <w:r w:rsidRPr="00677C36">
        <w:rPr>
          <w:rFonts w:eastAsia="Times New Roman" w:cs="Times New Roman"/>
          <w:szCs w:val="24"/>
        </w:rPr>
        <w:t xml:space="preserve"> συνάδελφοί της Συμπολίτευ</w:t>
      </w:r>
      <w:r w:rsidRPr="00677C36">
        <w:rPr>
          <w:rFonts w:eastAsia="Times New Roman" w:cs="Times New Roman"/>
          <w:szCs w:val="24"/>
        </w:rPr>
        <w:t>σης</w:t>
      </w:r>
      <w:r>
        <w:rPr>
          <w:rFonts w:eastAsia="Times New Roman" w:cs="Times New Roman"/>
          <w:szCs w:val="24"/>
        </w:rPr>
        <w:t>,</w:t>
      </w:r>
      <w:r w:rsidRPr="00677C36">
        <w:rPr>
          <w:rFonts w:eastAsia="Times New Roman" w:cs="Times New Roman"/>
          <w:szCs w:val="24"/>
        </w:rPr>
        <w:t xml:space="preserve"> αν θα υπήρχε πραγματικά ένας </w:t>
      </w:r>
      <w:r>
        <w:rPr>
          <w:rFonts w:eastAsia="Times New Roman" w:cs="Times New Roman"/>
          <w:szCs w:val="24"/>
        </w:rPr>
        <w:t xml:space="preserve">στίχος </w:t>
      </w:r>
      <w:r w:rsidRPr="00677C36">
        <w:rPr>
          <w:rFonts w:eastAsia="Times New Roman" w:cs="Times New Roman"/>
          <w:szCs w:val="24"/>
        </w:rPr>
        <w:t>με τον οποίον θα μπορούσε να ταυτιστεί απολύτως ο Πρωθυπουργός</w:t>
      </w:r>
      <w:r>
        <w:rPr>
          <w:rFonts w:eastAsia="Times New Roman" w:cs="Times New Roman"/>
          <w:szCs w:val="24"/>
        </w:rPr>
        <w:t>,</w:t>
      </w:r>
      <w:r w:rsidRPr="00677C36">
        <w:rPr>
          <w:rFonts w:eastAsia="Times New Roman" w:cs="Times New Roman"/>
          <w:szCs w:val="24"/>
        </w:rPr>
        <w:t xml:space="preserve"> δεν είναι άλλος από αυτόν του Βάρναλη που έλεγε</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«Πού</w:t>
      </w:r>
      <w:r w:rsidRPr="00677C36">
        <w:rPr>
          <w:rFonts w:eastAsia="Times New Roman" w:cs="Times New Roman"/>
          <w:szCs w:val="24"/>
        </w:rPr>
        <w:t xml:space="preserve"> είσαι</w:t>
      </w:r>
      <w:r>
        <w:rPr>
          <w:rFonts w:eastAsia="Times New Roman" w:cs="Times New Roman"/>
          <w:szCs w:val="24"/>
        </w:rPr>
        <w:t>,</w:t>
      </w:r>
      <w:r w:rsidRPr="00677C36">
        <w:rPr>
          <w:rFonts w:eastAsia="Times New Roman" w:cs="Times New Roman"/>
          <w:szCs w:val="24"/>
        </w:rPr>
        <w:t xml:space="preserve"> νιότη</w:t>
      </w:r>
      <w:r>
        <w:rPr>
          <w:rFonts w:eastAsia="Times New Roman" w:cs="Times New Roman"/>
          <w:szCs w:val="24"/>
        </w:rPr>
        <w:t>,</w:t>
      </w:r>
      <w:r w:rsidRPr="00677C36">
        <w:rPr>
          <w:rFonts w:eastAsia="Times New Roman" w:cs="Times New Roman"/>
          <w:szCs w:val="24"/>
        </w:rPr>
        <w:t xml:space="preserve"> που </w:t>
      </w:r>
      <w:r>
        <w:rPr>
          <w:rFonts w:eastAsia="Times New Roman" w:cs="Times New Roman"/>
          <w:szCs w:val="24"/>
        </w:rPr>
        <w:lastRenderedPageBreak/>
        <w:t>’</w:t>
      </w:r>
      <w:r w:rsidRPr="00677C36">
        <w:rPr>
          <w:rFonts w:eastAsia="Times New Roman" w:cs="Times New Roman"/>
          <w:szCs w:val="24"/>
        </w:rPr>
        <w:t xml:space="preserve">λεγες πως θα γινόμουν </w:t>
      </w:r>
      <w:r>
        <w:rPr>
          <w:rFonts w:eastAsia="Times New Roman" w:cs="Times New Roman"/>
          <w:szCs w:val="24"/>
        </w:rPr>
        <w:t>άλλος!».</w:t>
      </w:r>
      <w:r w:rsidRPr="00677C36">
        <w:rPr>
          <w:rFonts w:eastAsia="Times New Roman" w:cs="Times New Roman"/>
          <w:szCs w:val="24"/>
        </w:rPr>
        <w:t xml:space="preserve"> </w:t>
      </w:r>
      <w:r>
        <w:rPr>
          <w:rFonts w:eastAsia="Times New Roman" w:cs="Times New Roman"/>
          <w:szCs w:val="24"/>
        </w:rPr>
        <w:t>Διότι μιλάμε για μι</w:t>
      </w:r>
      <w:r w:rsidRPr="00677C36">
        <w:rPr>
          <w:rFonts w:eastAsia="Times New Roman" w:cs="Times New Roman"/>
          <w:szCs w:val="24"/>
        </w:rPr>
        <w:t>α εξέλιξη</w:t>
      </w:r>
      <w:r>
        <w:rPr>
          <w:rFonts w:eastAsia="Times New Roman" w:cs="Times New Roman"/>
          <w:szCs w:val="24"/>
        </w:rPr>
        <w:t>,</w:t>
      </w:r>
      <w:r w:rsidRPr="00677C36">
        <w:rPr>
          <w:rFonts w:eastAsia="Times New Roman" w:cs="Times New Roman"/>
          <w:szCs w:val="24"/>
        </w:rPr>
        <w:t xml:space="preserve"> η οποία είνα</w:t>
      </w:r>
      <w:r>
        <w:rPr>
          <w:rFonts w:eastAsia="Times New Roman" w:cs="Times New Roman"/>
          <w:szCs w:val="24"/>
        </w:rPr>
        <w:t>ι πολ</w:t>
      </w:r>
      <w:r>
        <w:rPr>
          <w:rFonts w:eastAsia="Times New Roman" w:cs="Times New Roman"/>
          <w:szCs w:val="24"/>
        </w:rPr>
        <w:t>ύ μ</w:t>
      </w:r>
      <w:r w:rsidRPr="00677C36">
        <w:rPr>
          <w:rFonts w:eastAsia="Times New Roman" w:cs="Times New Roman"/>
          <w:szCs w:val="24"/>
        </w:rPr>
        <w:t>ακριά από την πραγματικότητα</w:t>
      </w:r>
      <w:r>
        <w:rPr>
          <w:rFonts w:eastAsia="Times New Roman" w:cs="Times New Roman"/>
          <w:szCs w:val="24"/>
        </w:rPr>
        <w:t>,</w:t>
      </w:r>
      <w:r w:rsidRPr="00677C36">
        <w:rPr>
          <w:rFonts w:eastAsia="Times New Roman" w:cs="Times New Roman"/>
          <w:szCs w:val="24"/>
        </w:rPr>
        <w:t xml:space="preserve"> την οποία οι ίδιοι είχατε υποσχεθεί στους εαυτούς </w:t>
      </w:r>
      <w:r>
        <w:rPr>
          <w:rFonts w:eastAsia="Times New Roman" w:cs="Times New Roman"/>
          <w:szCs w:val="24"/>
        </w:rPr>
        <w:t>σας.</w:t>
      </w:r>
    </w:p>
    <w:p w14:paraId="6338F658" w14:textId="77777777" w:rsidR="00401C51" w:rsidRDefault="00794512">
      <w:pPr>
        <w:tabs>
          <w:tab w:val="left" w:pos="6168"/>
        </w:tabs>
        <w:spacing w:line="600" w:lineRule="auto"/>
        <w:ind w:firstLine="720"/>
        <w:jc w:val="both"/>
        <w:rPr>
          <w:rFonts w:eastAsia="Times New Roman" w:cs="Times New Roman"/>
          <w:szCs w:val="24"/>
        </w:rPr>
      </w:pPr>
      <w:r w:rsidRPr="00677C36">
        <w:rPr>
          <w:rFonts w:eastAsia="Times New Roman" w:cs="Times New Roman"/>
          <w:szCs w:val="24"/>
        </w:rPr>
        <w:t>Επιπλέον</w:t>
      </w:r>
      <w:r>
        <w:rPr>
          <w:rFonts w:eastAsia="Times New Roman" w:cs="Times New Roman"/>
          <w:szCs w:val="24"/>
        </w:rPr>
        <w:t>, άκουσα σε μι</w:t>
      </w:r>
      <w:r w:rsidRPr="00677C36">
        <w:rPr>
          <w:rFonts w:eastAsia="Times New Roman" w:cs="Times New Roman"/>
          <w:szCs w:val="24"/>
        </w:rPr>
        <w:t xml:space="preserve">α προηγούμενη ομιλία του τον Πρωθυπουργό να λέει ότι σε </w:t>
      </w:r>
      <w:r w:rsidRPr="00677C36">
        <w:rPr>
          <w:rFonts w:eastAsia="Times New Roman" w:cs="Times New Roman"/>
          <w:szCs w:val="24"/>
        </w:rPr>
        <w:t>αυτή</w:t>
      </w:r>
      <w:r>
        <w:rPr>
          <w:rFonts w:eastAsia="Times New Roman" w:cs="Times New Roman"/>
          <w:szCs w:val="24"/>
        </w:rPr>
        <w:t>ν</w:t>
      </w:r>
      <w:r w:rsidRPr="00677C36">
        <w:rPr>
          <w:rFonts w:eastAsia="Times New Roman" w:cs="Times New Roman"/>
          <w:szCs w:val="24"/>
        </w:rPr>
        <w:t xml:space="preserve"> την μάχη</w:t>
      </w:r>
      <w:r>
        <w:rPr>
          <w:rFonts w:eastAsia="Times New Roman" w:cs="Times New Roman"/>
          <w:szCs w:val="24"/>
        </w:rPr>
        <w:t>,</w:t>
      </w:r>
      <w:r w:rsidRPr="00677C36">
        <w:rPr>
          <w:rFonts w:eastAsia="Times New Roman" w:cs="Times New Roman"/>
          <w:szCs w:val="24"/>
        </w:rPr>
        <w:t xml:space="preserve"> την πάλη που γίνεται μεταξύ των</w:t>
      </w:r>
      <w:r>
        <w:rPr>
          <w:rFonts w:eastAsia="Times New Roman" w:cs="Times New Roman"/>
          <w:szCs w:val="24"/>
        </w:rPr>
        <w:t xml:space="preserve"> κοινωνικών ομάδων, που ο ίδιος –υ</w:t>
      </w:r>
      <w:r w:rsidRPr="00677C36">
        <w:rPr>
          <w:rFonts w:eastAsia="Times New Roman" w:cs="Times New Roman"/>
          <w:szCs w:val="24"/>
        </w:rPr>
        <w:t>ποτίθεται</w:t>
      </w:r>
      <w:r>
        <w:rPr>
          <w:rFonts w:eastAsia="Times New Roman" w:cs="Times New Roman"/>
          <w:szCs w:val="24"/>
        </w:rPr>
        <w:t>-</w:t>
      </w:r>
      <w:r w:rsidRPr="00677C36">
        <w:rPr>
          <w:rFonts w:eastAsia="Times New Roman" w:cs="Times New Roman"/>
          <w:szCs w:val="24"/>
        </w:rPr>
        <w:t xml:space="preserve"> υπερασπίζεται τους αδύναμους</w:t>
      </w:r>
      <w:r>
        <w:rPr>
          <w:rFonts w:eastAsia="Times New Roman" w:cs="Times New Roman"/>
          <w:szCs w:val="24"/>
        </w:rPr>
        <w:t>,</w:t>
      </w:r>
      <w:r w:rsidRPr="00677C36">
        <w:rPr>
          <w:rFonts w:eastAsia="Times New Roman" w:cs="Times New Roman"/>
          <w:szCs w:val="24"/>
        </w:rPr>
        <w:t xml:space="preserve"> τους ανθρώπους που έχουν πραγματική </w:t>
      </w:r>
      <w:r>
        <w:rPr>
          <w:rFonts w:eastAsia="Times New Roman" w:cs="Times New Roman"/>
          <w:szCs w:val="24"/>
        </w:rPr>
        <w:t xml:space="preserve">ανάγκη, </w:t>
      </w:r>
      <w:r w:rsidRPr="00677C36">
        <w:rPr>
          <w:rFonts w:eastAsia="Times New Roman" w:cs="Times New Roman"/>
          <w:szCs w:val="24"/>
        </w:rPr>
        <w:t>ο ίδιος επιλέγει να είναι με τις ζέβρες και όχι με τα λιοντάρια</w:t>
      </w:r>
      <w:r>
        <w:rPr>
          <w:rFonts w:eastAsia="Times New Roman" w:cs="Times New Roman"/>
          <w:szCs w:val="24"/>
        </w:rPr>
        <w:t>.</w:t>
      </w:r>
      <w:r w:rsidRPr="00677C36">
        <w:rPr>
          <w:rFonts w:eastAsia="Times New Roman" w:cs="Times New Roman"/>
          <w:szCs w:val="24"/>
        </w:rPr>
        <w:t xml:space="preserve"> Έχετε </w:t>
      </w:r>
      <w:r>
        <w:rPr>
          <w:rFonts w:eastAsia="Times New Roman" w:cs="Times New Roman"/>
          <w:szCs w:val="24"/>
        </w:rPr>
        <w:t>ιδέα τι αποδεικνύετε τ</w:t>
      </w:r>
      <w:r w:rsidRPr="00677C36">
        <w:rPr>
          <w:rFonts w:eastAsia="Times New Roman" w:cs="Times New Roman"/>
          <w:szCs w:val="24"/>
        </w:rPr>
        <w:t>ο τελευταίο χρονικό διάστημα</w:t>
      </w:r>
      <w:r>
        <w:rPr>
          <w:rFonts w:eastAsia="Times New Roman" w:cs="Times New Roman"/>
          <w:szCs w:val="24"/>
        </w:rPr>
        <w:t>;</w:t>
      </w:r>
      <w:r w:rsidRPr="00677C36">
        <w:rPr>
          <w:rFonts w:eastAsia="Times New Roman" w:cs="Times New Roman"/>
          <w:szCs w:val="24"/>
        </w:rPr>
        <w:t xml:space="preserve"> Και δεν θέλω να πω όλα αυτά τα επιχειρήματα που ενδεχομέν</w:t>
      </w:r>
      <w:r w:rsidRPr="00677C36">
        <w:rPr>
          <w:rFonts w:eastAsia="Times New Roman" w:cs="Times New Roman"/>
          <w:szCs w:val="24"/>
        </w:rPr>
        <w:t xml:space="preserve">ως </w:t>
      </w:r>
      <w:r>
        <w:rPr>
          <w:rFonts w:eastAsia="Times New Roman" w:cs="Times New Roman"/>
          <w:szCs w:val="24"/>
        </w:rPr>
        <w:t xml:space="preserve">μειώνουν το επίπεδο </w:t>
      </w:r>
      <w:r w:rsidRPr="00677C36">
        <w:rPr>
          <w:rFonts w:eastAsia="Times New Roman" w:cs="Times New Roman"/>
          <w:szCs w:val="24"/>
        </w:rPr>
        <w:t>της πολιτικής αντιπαράθεσης</w:t>
      </w:r>
      <w:r>
        <w:rPr>
          <w:rFonts w:eastAsia="Times New Roman" w:cs="Times New Roman"/>
          <w:szCs w:val="24"/>
        </w:rPr>
        <w:t xml:space="preserve"> και το κ</w:t>
      </w:r>
      <w:r w:rsidRPr="00677C36">
        <w:rPr>
          <w:rFonts w:eastAsia="Times New Roman" w:cs="Times New Roman"/>
          <w:szCs w:val="24"/>
        </w:rPr>
        <w:t>άνουν ακόμη χαμηλότερο</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Θ</w:t>
      </w:r>
      <w:r w:rsidRPr="00677C36">
        <w:rPr>
          <w:rFonts w:eastAsia="Times New Roman" w:cs="Times New Roman"/>
          <w:szCs w:val="24"/>
        </w:rPr>
        <w:t>α σταθώ</w:t>
      </w:r>
      <w:r>
        <w:rPr>
          <w:rFonts w:eastAsia="Times New Roman" w:cs="Times New Roman"/>
          <w:szCs w:val="24"/>
        </w:rPr>
        <w:t>, όμως,</w:t>
      </w:r>
      <w:r w:rsidRPr="00677C36">
        <w:rPr>
          <w:rFonts w:eastAsia="Times New Roman" w:cs="Times New Roman"/>
          <w:szCs w:val="24"/>
        </w:rPr>
        <w:t xml:space="preserve"> στο γεγονός ότι κάποια στιγμή</w:t>
      </w:r>
      <w:r>
        <w:rPr>
          <w:rFonts w:eastAsia="Times New Roman" w:cs="Times New Roman"/>
          <w:szCs w:val="24"/>
        </w:rPr>
        <w:t>,</w:t>
      </w:r>
      <w:r w:rsidRPr="00677C36">
        <w:rPr>
          <w:rFonts w:eastAsia="Times New Roman" w:cs="Times New Roman"/>
          <w:szCs w:val="24"/>
        </w:rPr>
        <w:t xml:space="preserve"> όταν υπάρχει πολιτική αντιπαράθεση στα πολιτικά επιχειρήματα μπορεί και πρέπει </w:t>
      </w:r>
      <w:r>
        <w:rPr>
          <w:rFonts w:eastAsia="Times New Roman" w:cs="Times New Roman"/>
          <w:szCs w:val="24"/>
        </w:rPr>
        <w:t>να μείνει κανεί</w:t>
      </w:r>
      <w:r w:rsidRPr="00677C36">
        <w:rPr>
          <w:rFonts w:eastAsia="Times New Roman" w:cs="Times New Roman"/>
          <w:szCs w:val="24"/>
        </w:rPr>
        <w:t>ς</w:t>
      </w:r>
      <w:r>
        <w:rPr>
          <w:rFonts w:eastAsia="Times New Roman" w:cs="Times New Roman"/>
          <w:szCs w:val="24"/>
        </w:rPr>
        <w:t>.</w:t>
      </w:r>
      <w:r w:rsidRPr="00677C36">
        <w:rPr>
          <w:rFonts w:eastAsia="Times New Roman" w:cs="Times New Roman"/>
          <w:szCs w:val="24"/>
        </w:rPr>
        <w:t xml:space="preserve"> Η ίδια η πολιτική έχει αποδείξει ότι ο ΣΥΡΙΖΑ όλα αυτά τα χρόνια</w:t>
      </w:r>
      <w:r>
        <w:rPr>
          <w:rFonts w:eastAsia="Times New Roman" w:cs="Times New Roman"/>
          <w:szCs w:val="24"/>
        </w:rPr>
        <w:t>,</w:t>
      </w:r>
      <w:r w:rsidRPr="00677C36">
        <w:rPr>
          <w:rFonts w:eastAsia="Times New Roman" w:cs="Times New Roman"/>
          <w:szCs w:val="24"/>
        </w:rPr>
        <w:t xml:space="preserve"> όχι μόνο δεν ικανοποίησε και </w:t>
      </w:r>
      <w:r>
        <w:rPr>
          <w:rFonts w:eastAsia="Times New Roman" w:cs="Times New Roman"/>
          <w:szCs w:val="24"/>
        </w:rPr>
        <w:t xml:space="preserve">ουσιαστικά </w:t>
      </w:r>
      <w:r w:rsidRPr="00677C36">
        <w:rPr>
          <w:rFonts w:eastAsia="Times New Roman" w:cs="Times New Roman"/>
          <w:szCs w:val="24"/>
        </w:rPr>
        <w:lastRenderedPageBreak/>
        <w:t>δεν συμπλήρωσε τις προσδοκίες που είχε δημιουργήσει</w:t>
      </w:r>
      <w:r>
        <w:rPr>
          <w:rFonts w:eastAsia="Times New Roman" w:cs="Times New Roman"/>
          <w:szCs w:val="24"/>
        </w:rPr>
        <w:t>, αλλά δυστυχώς δημιούργησε μι</w:t>
      </w:r>
      <w:r w:rsidRPr="00677C36">
        <w:rPr>
          <w:rFonts w:eastAsia="Times New Roman" w:cs="Times New Roman"/>
          <w:szCs w:val="24"/>
        </w:rPr>
        <w:t>α κοινωνία σε πολύ χαμηλότερο επίπεδο</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 xml:space="preserve">μια </w:t>
      </w:r>
      <w:r w:rsidRPr="00677C36">
        <w:rPr>
          <w:rFonts w:eastAsia="Times New Roman" w:cs="Times New Roman"/>
          <w:szCs w:val="24"/>
        </w:rPr>
        <w:t>οικονομία η οποία δεν μπο</w:t>
      </w:r>
      <w:r w:rsidRPr="00677C36">
        <w:rPr>
          <w:rFonts w:eastAsia="Times New Roman" w:cs="Times New Roman"/>
          <w:szCs w:val="24"/>
        </w:rPr>
        <w:t>ρεί να ανασάνει</w:t>
      </w:r>
      <w:r>
        <w:rPr>
          <w:rFonts w:eastAsia="Times New Roman" w:cs="Times New Roman"/>
          <w:szCs w:val="24"/>
        </w:rPr>
        <w:t>,</w:t>
      </w:r>
      <w:r w:rsidRPr="00677C36">
        <w:rPr>
          <w:rFonts w:eastAsia="Times New Roman" w:cs="Times New Roman"/>
          <w:szCs w:val="24"/>
        </w:rPr>
        <w:t xml:space="preserve"> ένα ασφαλιστικό σύστημα το οποίο κυριολεκτικά ακροβατεί</w:t>
      </w:r>
      <w:r>
        <w:rPr>
          <w:rFonts w:eastAsia="Times New Roman" w:cs="Times New Roman"/>
          <w:szCs w:val="24"/>
        </w:rPr>
        <w:t>, μι</w:t>
      </w:r>
      <w:r w:rsidRPr="00677C36">
        <w:rPr>
          <w:rFonts w:eastAsia="Times New Roman" w:cs="Times New Roman"/>
          <w:szCs w:val="24"/>
        </w:rPr>
        <w:t>α υγεία η οποία ξέρουμε ότι δεν ικανοποιεί το</w:t>
      </w:r>
      <w:r>
        <w:rPr>
          <w:rFonts w:eastAsia="Times New Roman" w:cs="Times New Roman"/>
          <w:szCs w:val="24"/>
        </w:rPr>
        <w:t>ν</w:t>
      </w:r>
      <w:r w:rsidRPr="00677C36">
        <w:rPr>
          <w:rFonts w:eastAsia="Times New Roman" w:cs="Times New Roman"/>
          <w:szCs w:val="24"/>
        </w:rPr>
        <w:t xml:space="preserve"> μέσο Έλληνα πολίτη</w:t>
      </w:r>
      <w:r>
        <w:rPr>
          <w:rFonts w:eastAsia="Times New Roman" w:cs="Times New Roman"/>
          <w:szCs w:val="24"/>
        </w:rPr>
        <w:t xml:space="preserve">. Απορώ πού </w:t>
      </w:r>
      <w:r w:rsidRPr="00677C36">
        <w:rPr>
          <w:rFonts w:eastAsia="Times New Roman" w:cs="Times New Roman"/>
          <w:szCs w:val="24"/>
        </w:rPr>
        <w:t>βρέθηκαν τα επιτεύγματα στο</w:t>
      </w:r>
      <w:r>
        <w:rPr>
          <w:rFonts w:eastAsia="Times New Roman" w:cs="Times New Roman"/>
          <w:szCs w:val="24"/>
        </w:rPr>
        <w:t>ν</w:t>
      </w:r>
      <w:r w:rsidRPr="00677C36">
        <w:rPr>
          <w:rFonts w:eastAsia="Times New Roman" w:cs="Times New Roman"/>
          <w:szCs w:val="24"/>
        </w:rPr>
        <w:t xml:space="preserve"> χώρο της υγείας</w:t>
      </w:r>
      <w:r>
        <w:rPr>
          <w:rFonts w:eastAsia="Times New Roman" w:cs="Times New Roman"/>
          <w:szCs w:val="24"/>
        </w:rPr>
        <w:t>,</w:t>
      </w:r>
      <w:r w:rsidRPr="00677C36">
        <w:rPr>
          <w:rFonts w:eastAsia="Times New Roman" w:cs="Times New Roman"/>
          <w:szCs w:val="24"/>
        </w:rPr>
        <w:t xml:space="preserve"> που προσπάθησε να ψελλίσει χθες το βράδυ ο Πρωθυπουργός</w:t>
      </w:r>
      <w:r>
        <w:rPr>
          <w:rFonts w:eastAsia="Times New Roman" w:cs="Times New Roman"/>
          <w:szCs w:val="24"/>
        </w:rPr>
        <w:t>.</w:t>
      </w:r>
      <w:r w:rsidRPr="00677C36">
        <w:rPr>
          <w:rFonts w:eastAsia="Times New Roman" w:cs="Times New Roman"/>
          <w:szCs w:val="24"/>
        </w:rPr>
        <w:t xml:space="preserve"> </w:t>
      </w:r>
      <w:r w:rsidRPr="00677C36">
        <w:rPr>
          <w:rFonts w:eastAsia="Times New Roman" w:cs="Times New Roman"/>
          <w:szCs w:val="24"/>
        </w:rPr>
        <w:t>Δεν ξέρουμε ότι για να βρεθεί ένας Έλληνας πολίτης σε ένα νοσοκομείο υπάρχουν βασικές ανάγκες και βασικές ελλείψεις</w:t>
      </w:r>
      <w:r>
        <w:rPr>
          <w:rFonts w:eastAsia="Times New Roman" w:cs="Times New Roman"/>
          <w:szCs w:val="24"/>
        </w:rPr>
        <w:t>;</w:t>
      </w:r>
      <w:r w:rsidRPr="00677C36">
        <w:rPr>
          <w:rFonts w:eastAsia="Times New Roman" w:cs="Times New Roman"/>
          <w:szCs w:val="24"/>
        </w:rPr>
        <w:t xml:space="preserve"> Για το</w:t>
      </w:r>
      <w:r>
        <w:rPr>
          <w:rFonts w:eastAsia="Times New Roman" w:cs="Times New Roman"/>
          <w:szCs w:val="24"/>
        </w:rPr>
        <w:t>ν</w:t>
      </w:r>
      <w:r w:rsidRPr="00677C36">
        <w:rPr>
          <w:rFonts w:eastAsia="Times New Roman" w:cs="Times New Roman"/>
          <w:szCs w:val="24"/>
        </w:rPr>
        <w:t xml:space="preserve"> χώρο της παιδείας τα είπαμε τελευταία με όλα αυτά τα οποία είχαν εξελιχθεί</w:t>
      </w:r>
      <w:r>
        <w:rPr>
          <w:rFonts w:eastAsia="Times New Roman" w:cs="Times New Roman"/>
          <w:szCs w:val="24"/>
        </w:rPr>
        <w:t>.</w:t>
      </w:r>
      <w:r w:rsidRPr="00677C36">
        <w:rPr>
          <w:rFonts w:eastAsia="Times New Roman" w:cs="Times New Roman"/>
          <w:szCs w:val="24"/>
        </w:rPr>
        <w:t xml:space="preserve"> </w:t>
      </w:r>
    </w:p>
    <w:p w14:paraId="6338F659" w14:textId="77777777" w:rsidR="00401C51" w:rsidRDefault="00794512">
      <w:pPr>
        <w:tabs>
          <w:tab w:val="left" w:pos="6168"/>
        </w:tabs>
        <w:spacing w:line="600" w:lineRule="auto"/>
        <w:ind w:firstLine="720"/>
        <w:jc w:val="both"/>
        <w:rPr>
          <w:rFonts w:eastAsia="Times New Roman" w:cs="Times New Roman"/>
          <w:szCs w:val="24"/>
        </w:rPr>
      </w:pPr>
      <w:r w:rsidRPr="00677C36">
        <w:rPr>
          <w:rFonts w:eastAsia="Times New Roman" w:cs="Times New Roman"/>
          <w:szCs w:val="24"/>
        </w:rPr>
        <w:t>Κυρίες και κύριοι συνάδελφοι</w:t>
      </w:r>
      <w:r>
        <w:rPr>
          <w:rFonts w:eastAsia="Times New Roman" w:cs="Times New Roman"/>
          <w:szCs w:val="24"/>
        </w:rPr>
        <w:t>,</w:t>
      </w:r>
      <w:r w:rsidRPr="00677C36">
        <w:rPr>
          <w:rFonts w:eastAsia="Times New Roman" w:cs="Times New Roman"/>
          <w:szCs w:val="24"/>
        </w:rPr>
        <w:t xml:space="preserve"> νομίζω ότι και η </w:t>
      </w:r>
      <w:r w:rsidRPr="00677C36">
        <w:rPr>
          <w:rFonts w:eastAsia="Times New Roman" w:cs="Times New Roman"/>
          <w:szCs w:val="24"/>
        </w:rPr>
        <w:t>εκλογ</w:t>
      </w:r>
      <w:r>
        <w:rPr>
          <w:rFonts w:eastAsia="Times New Roman" w:cs="Times New Roman"/>
          <w:szCs w:val="24"/>
        </w:rPr>
        <w:t>ικ</w:t>
      </w:r>
      <w:r>
        <w:rPr>
          <w:rFonts w:eastAsia="Times New Roman" w:cs="Times New Roman"/>
          <w:szCs w:val="24"/>
        </w:rPr>
        <w:t>ή</w:t>
      </w:r>
      <w:r w:rsidRPr="00677C36">
        <w:rPr>
          <w:rFonts w:eastAsia="Times New Roman" w:cs="Times New Roman"/>
          <w:szCs w:val="24"/>
        </w:rPr>
        <w:t xml:space="preserve"> αναμέτρηση της 26</w:t>
      </w:r>
      <w:r w:rsidRPr="00490106">
        <w:rPr>
          <w:rFonts w:eastAsia="Times New Roman" w:cs="Times New Roman"/>
          <w:szCs w:val="24"/>
          <w:vertAlign w:val="superscript"/>
        </w:rPr>
        <w:t>ης</w:t>
      </w:r>
      <w:r>
        <w:rPr>
          <w:rFonts w:eastAsia="Times New Roman" w:cs="Times New Roman"/>
          <w:szCs w:val="24"/>
        </w:rPr>
        <w:t xml:space="preserve"> Μαΐου θα είναι μι</w:t>
      </w:r>
      <w:r w:rsidRPr="00677C36">
        <w:rPr>
          <w:rFonts w:eastAsia="Times New Roman" w:cs="Times New Roman"/>
          <w:szCs w:val="24"/>
        </w:rPr>
        <w:t>α πολύ μεγάλη ευκαιρία</w:t>
      </w:r>
      <w:r>
        <w:rPr>
          <w:rFonts w:eastAsia="Times New Roman" w:cs="Times New Roman"/>
          <w:szCs w:val="24"/>
        </w:rPr>
        <w:t>,</w:t>
      </w:r>
      <w:r w:rsidRPr="00677C36">
        <w:rPr>
          <w:rFonts w:eastAsia="Times New Roman" w:cs="Times New Roman"/>
          <w:szCs w:val="24"/>
        </w:rPr>
        <w:t xml:space="preserve"> προκειμένου οι Έλληνες πολίτες να δείξουν αυτό που ακριβώς θέλουν και ποια θα είναι η κατεύθυνση</w:t>
      </w:r>
      <w:r>
        <w:rPr>
          <w:rFonts w:eastAsia="Times New Roman" w:cs="Times New Roman"/>
          <w:szCs w:val="24"/>
        </w:rPr>
        <w:t xml:space="preserve"> της</w:t>
      </w:r>
      <w:r w:rsidRPr="00677C36">
        <w:rPr>
          <w:rFonts w:eastAsia="Times New Roman" w:cs="Times New Roman"/>
          <w:szCs w:val="24"/>
        </w:rPr>
        <w:t xml:space="preserve"> </w:t>
      </w:r>
      <w:r>
        <w:rPr>
          <w:rFonts w:eastAsia="Times New Roman" w:cs="Times New Roman"/>
          <w:szCs w:val="24"/>
        </w:rPr>
        <w:t xml:space="preserve">επόμενης ημέρας. </w:t>
      </w:r>
      <w:r w:rsidRPr="00677C36">
        <w:rPr>
          <w:rFonts w:eastAsia="Times New Roman" w:cs="Times New Roman"/>
          <w:szCs w:val="24"/>
        </w:rPr>
        <w:t>Ο χρόνος</w:t>
      </w:r>
      <w:r>
        <w:rPr>
          <w:rFonts w:eastAsia="Times New Roman" w:cs="Times New Roman"/>
          <w:szCs w:val="24"/>
        </w:rPr>
        <w:t>, όμως,</w:t>
      </w:r>
      <w:r w:rsidRPr="00677C36">
        <w:rPr>
          <w:rFonts w:eastAsia="Times New Roman" w:cs="Times New Roman"/>
          <w:szCs w:val="24"/>
        </w:rPr>
        <w:t xml:space="preserve"> τελειώνει</w:t>
      </w:r>
      <w:r>
        <w:rPr>
          <w:rFonts w:eastAsia="Times New Roman" w:cs="Times New Roman"/>
          <w:szCs w:val="24"/>
        </w:rPr>
        <w:t>.</w:t>
      </w:r>
      <w:r w:rsidRPr="00677C36">
        <w:rPr>
          <w:rFonts w:eastAsia="Times New Roman" w:cs="Times New Roman"/>
          <w:szCs w:val="24"/>
        </w:rPr>
        <w:t xml:space="preserve"> Για </w:t>
      </w:r>
      <w:r>
        <w:rPr>
          <w:rFonts w:eastAsia="Times New Roman" w:cs="Times New Roman"/>
          <w:szCs w:val="24"/>
        </w:rPr>
        <w:t>άλλη μι</w:t>
      </w:r>
      <w:r w:rsidRPr="00677C36">
        <w:rPr>
          <w:rFonts w:eastAsia="Times New Roman" w:cs="Times New Roman"/>
          <w:szCs w:val="24"/>
        </w:rPr>
        <w:t>α φορά</w:t>
      </w:r>
      <w:r>
        <w:rPr>
          <w:rFonts w:eastAsia="Times New Roman" w:cs="Times New Roman"/>
          <w:szCs w:val="24"/>
        </w:rPr>
        <w:t>, η</w:t>
      </w:r>
      <w:r w:rsidRPr="00677C36">
        <w:rPr>
          <w:rFonts w:eastAsia="Times New Roman" w:cs="Times New Roman"/>
          <w:szCs w:val="24"/>
        </w:rPr>
        <w:t xml:space="preserve"> ιστορική ευθύνη επιστρέφει </w:t>
      </w:r>
      <w:r w:rsidRPr="00677C36">
        <w:rPr>
          <w:rFonts w:eastAsia="Times New Roman" w:cs="Times New Roman"/>
          <w:szCs w:val="24"/>
        </w:rPr>
        <w:t xml:space="preserve">στην παράταξη της </w:t>
      </w:r>
      <w:r w:rsidRPr="00677C36">
        <w:rPr>
          <w:rFonts w:eastAsia="Times New Roman" w:cs="Times New Roman"/>
          <w:szCs w:val="24"/>
        </w:rPr>
        <w:lastRenderedPageBreak/>
        <w:t>Νέας Δημοκρατίας και στον Κυριάκο Μητσοτάκη</w:t>
      </w:r>
      <w:r>
        <w:rPr>
          <w:rFonts w:eastAsia="Times New Roman" w:cs="Times New Roman"/>
          <w:szCs w:val="24"/>
        </w:rPr>
        <w:t>.</w:t>
      </w:r>
      <w:r w:rsidRPr="00677C36">
        <w:rPr>
          <w:rFonts w:eastAsia="Times New Roman" w:cs="Times New Roman"/>
          <w:szCs w:val="24"/>
        </w:rPr>
        <w:t xml:space="preserve"> Για </w:t>
      </w:r>
      <w:r>
        <w:rPr>
          <w:rFonts w:eastAsia="Times New Roman" w:cs="Times New Roman"/>
          <w:szCs w:val="24"/>
        </w:rPr>
        <w:t>άλλη μι</w:t>
      </w:r>
      <w:r w:rsidRPr="00677C36">
        <w:rPr>
          <w:rFonts w:eastAsia="Times New Roman" w:cs="Times New Roman"/>
          <w:szCs w:val="24"/>
        </w:rPr>
        <w:t>α φορά</w:t>
      </w:r>
      <w:r>
        <w:rPr>
          <w:rFonts w:eastAsia="Times New Roman" w:cs="Times New Roman"/>
          <w:szCs w:val="24"/>
        </w:rPr>
        <w:t>,</w:t>
      </w:r>
      <w:r w:rsidRPr="00677C36">
        <w:rPr>
          <w:rFonts w:eastAsia="Times New Roman" w:cs="Times New Roman"/>
          <w:szCs w:val="24"/>
        </w:rPr>
        <w:t xml:space="preserve"> αποδεικνύεται ότι η σοβαρή σχέση του μοναδ</w:t>
      </w:r>
      <w:r>
        <w:rPr>
          <w:rFonts w:eastAsia="Times New Roman" w:cs="Times New Roman"/>
          <w:szCs w:val="24"/>
        </w:rPr>
        <w:t>ικού πολιτικού κόμματος με την ε</w:t>
      </w:r>
      <w:r w:rsidRPr="00677C36">
        <w:rPr>
          <w:rFonts w:eastAsia="Times New Roman" w:cs="Times New Roman"/>
          <w:szCs w:val="24"/>
        </w:rPr>
        <w:t>λληνική κοινωνία που έχει κρατηθεί από τη Μεταπολίτευση και μετά είναι η πραγματική δύναμη για να εν</w:t>
      </w:r>
      <w:r w:rsidRPr="00677C36">
        <w:rPr>
          <w:rFonts w:eastAsia="Times New Roman" w:cs="Times New Roman"/>
          <w:szCs w:val="24"/>
        </w:rPr>
        <w:t xml:space="preserve">αποθέσουν και την ελπίδα </w:t>
      </w:r>
      <w:r>
        <w:rPr>
          <w:rFonts w:eastAsia="Times New Roman" w:cs="Times New Roman"/>
          <w:szCs w:val="24"/>
        </w:rPr>
        <w:t>τους,</w:t>
      </w:r>
      <w:r w:rsidRPr="00677C36">
        <w:rPr>
          <w:rFonts w:eastAsia="Times New Roman" w:cs="Times New Roman"/>
          <w:szCs w:val="24"/>
        </w:rPr>
        <w:t xml:space="preserve"> αλλά πολύ περισσότερο και τις προσδοκίες τους όλοι οι Έλληνες πολίτες για την επόμενη μέρα</w:t>
      </w:r>
      <w:r>
        <w:rPr>
          <w:rFonts w:eastAsia="Times New Roman" w:cs="Times New Roman"/>
          <w:szCs w:val="24"/>
        </w:rPr>
        <w:t>.</w:t>
      </w:r>
      <w:r w:rsidRPr="00677C36">
        <w:rPr>
          <w:rFonts w:eastAsia="Times New Roman" w:cs="Times New Roman"/>
          <w:szCs w:val="24"/>
        </w:rPr>
        <w:t xml:space="preserve"> Αντιλαμβάνεστε </w:t>
      </w:r>
      <w:r>
        <w:rPr>
          <w:rFonts w:eastAsia="Times New Roman" w:cs="Times New Roman"/>
          <w:szCs w:val="24"/>
        </w:rPr>
        <w:t>ότι ψήφος εμπιστοσύνης σε μι</w:t>
      </w:r>
      <w:r w:rsidRPr="00677C36">
        <w:rPr>
          <w:rFonts w:eastAsia="Times New Roman" w:cs="Times New Roman"/>
          <w:szCs w:val="24"/>
        </w:rPr>
        <w:t xml:space="preserve">α </w:t>
      </w:r>
      <w:r>
        <w:rPr>
          <w:rFonts w:eastAsia="Times New Roman" w:cs="Times New Roman"/>
          <w:szCs w:val="24"/>
        </w:rPr>
        <w:t>κ</w:t>
      </w:r>
      <w:r w:rsidRPr="00677C36">
        <w:rPr>
          <w:rFonts w:eastAsia="Times New Roman" w:cs="Times New Roman"/>
          <w:szCs w:val="24"/>
        </w:rPr>
        <w:t>υβέρνηση</w:t>
      </w:r>
      <w:r>
        <w:rPr>
          <w:rFonts w:eastAsia="Times New Roman" w:cs="Times New Roman"/>
          <w:szCs w:val="24"/>
        </w:rPr>
        <w:t xml:space="preserve"> που</w:t>
      </w:r>
      <w:r w:rsidRPr="00677C36">
        <w:rPr>
          <w:rFonts w:eastAsia="Times New Roman" w:cs="Times New Roman"/>
          <w:szCs w:val="24"/>
        </w:rPr>
        <w:t xml:space="preserve"> καθημερινά καταρρέει και κατηφορίζει σε ένα δρόμο χωρίς επιστροφή δεν θα μπορούσε να δοθεί από τη Νέα Δημοκρατία</w:t>
      </w:r>
      <w:r>
        <w:rPr>
          <w:rFonts w:eastAsia="Times New Roman" w:cs="Times New Roman"/>
          <w:szCs w:val="24"/>
        </w:rPr>
        <w:t>.</w:t>
      </w:r>
    </w:p>
    <w:p w14:paraId="6338F65A" w14:textId="77777777" w:rsidR="00401C51" w:rsidRDefault="00794512">
      <w:pPr>
        <w:tabs>
          <w:tab w:val="left" w:pos="6168"/>
        </w:tabs>
        <w:spacing w:line="600" w:lineRule="auto"/>
        <w:ind w:firstLine="720"/>
        <w:jc w:val="both"/>
        <w:rPr>
          <w:rFonts w:eastAsia="Times New Roman" w:cs="Times New Roman"/>
          <w:szCs w:val="24"/>
        </w:rPr>
      </w:pPr>
      <w:r w:rsidRPr="00677C36">
        <w:rPr>
          <w:rFonts w:eastAsia="Times New Roman" w:cs="Times New Roman"/>
          <w:szCs w:val="24"/>
        </w:rPr>
        <w:t>Σας ευχαριστώ πολύ</w:t>
      </w:r>
      <w:r>
        <w:rPr>
          <w:rFonts w:eastAsia="Times New Roman" w:cs="Times New Roman"/>
          <w:szCs w:val="24"/>
        </w:rPr>
        <w:t>.</w:t>
      </w:r>
    </w:p>
    <w:p w14:paraId="6338F65B" w14:textId="77777777" w:rsidR="00401C51" w:rsidRDefault="00794512">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38F65C" w14:textId="77777777" w:rsidR="00401C51" w:rsidRDefault="00794512">
      <w:pPr>
        <w:spacing w:line="600" w:lineRule="auto"/>
        <w:ind w:firstLine="720"/>
        <w:jc w:val="both"/>
        <w:rPr>
          <w:rFonts w:eastAsia="Times New Roman" w:cs="Times New Roman"/>
          <w:szCs w:val="24"/>
        </w:rPr>
      </w:pPr>
      <w:r w:rsidRPr="00FE35C3">
        <w:rPr>
          <w:rFonts w:eastAsia="Times New Roman" w:cs="Times New Roman"/>
          <w:b/>
          <w:szCs w:val="24"/>
        </w:rPr>
        <w:lastRenderedPageBreak/>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sidRPr="00A602E3">
        <w:rPr>
          <w:rFonts w:eastAsia="Times New Roman" w:cs="Times New Roman"/>
          <w:szCs w:val="24"/>
        </w:rPr>
        <w:t xml:space="preserve">Κυρίες και κύριοι συνάδελφοι, έχω </w:t>
      </w:r>
      <w:r w:rsidRPr="00A602E3">
        <w:rPr>
          <w:rFonts w:eastAsia="Times New Roman" w:cs="Times New Roman"/>
          <w:szCs w:val="24"/>
        </w:rPr>
        <w:t xml:space="preserve">την τιμή να ανακοινώσω στο Σώμα ότι τη συνεδρίασή μας παρακολουθούν από τα άνω δυτικά θεωρεία, </w:t>
      </w:r>
      <w:r>
        <w:rPr>
          <w:rFonts w:eastAsia="Times New Roman" w:cs="Times New Roman"/>
          <w:szCs w:val="24"/>
        </w:rPr>
        <w:t xml:space="preserve">αφού </w:t>
      </w:r>
      <w:r>
        <w:rPr>
          <w:rFonts w:eastAsia="Times New Roman" w:cs="Times New Roman"/>
          <w:szCs w:val="24"/>
        </w:rPr>
        <w:t xml:space="preserve">προηγουμένως </w:t>
      </w:r>
      <w:r>
        <w:rPr>
          <w:rFonts w:eastAsia="Times New Roman" w:cs="Times New Roman"/>
          <w:szCs w:val="24"/>
        </w:rPr>
        <w:t xml:space="preserve">συμμετείχαν στο εκπαιδευτικό πρόγραμμα «Εργαστήρι Δημοκρατίας» που οργανώνει το Ίδρυμα της Βουλής, δεκαπέντε </w:t>
      </w:r>
      <w:r w:rsidRPr="00A602E3">
        <w:rPr>
          <w:rFonts w:eastAsia="Times New Roman" w:cs="Times New Roman"/>
          <w:szCs w:val="24"/>
        </w:rPr>
        <w:t xml:space="preserve">μαθήτριες </w:t>
      </w:r>
      <w:r>
        <w:rPr>
          <w:rFonts w:eastAsia="Times New Roman" w:cs="Times New Roman"/>
          <w:szCs w:val="24"/>
        </w:rPr>
        <w:t xml:space="preserve">και μαθητές </w:t>
      </w:r>
      <w:r w:rsidRPr="00A602E3">
        <w:rPr>
          <w:rFonts w:eastAsia="Times New Roman" w:cs="Times New Roman"/>
          <w:szCs w:val="24"/>
        </w:rPr>
        <w:t xml:space="preserve">και δύο </w:t>
      </w:r>
      <w:r>
        <w:rPr>
          <w:rFonts w:eastAsia="Times New Roman" w:cs="Times New Roman"/>
          <w:szCs w:val="24"/>
        </w:rPr>
        <w:t>συνο</w:t>
      </w:r>
      <w:r>
        <w:rPr>
          <w:rFonts w:eastAsia="Times New Roman" w:cs="Times New Roman"/>
          <w:szCs w:val="24"/>
        </w:rPr>
        <w:t>δοί</w:t>
      </w:r>
      <w:r>
        <w:rPr>
          <w:rFonts w:eastAsia="Times New Roman" w:cs="Times New Roman"/>
          <w:szCs w:val="24"/>
        </w:rPr>
        <w:t xml:space="preserve"> </w:t>
      </w:r>
      <w:r>
        <w:rPr>
          <w:rFonts w:eastAsia="Times New Roman" w:cs="Times New Roman"/>
          <w:szCs w:val="24"/>
        </w:rPr>
        <w:t xml:space="preserve">εκπαιδευτικοί </w:t>
      </w:r>
      <w:r w:rsidRPr="00A602E3">
        <w:rPr>
          <w:rFonts w:eastAsia="Times New Roman" w:cs="Times New Roman"/>
          <w:szCs w:val="24"/>
        </w:rPr>
        <w:t>από το</w:t>
      </w:r>
      <w:r>
        <w:rPr>
          <w:rFonts w:eastAsia="Times New Roman" w:cs="Times New Roman"/>
          <w:szCs w:val="24"/>
        </w:rPr>
        <w:t xml:space="preserve"> 5</w:t>
      </w:r>
      <w:r w:rsidRPr="00DC6B17">
        <w:rPr>
          <w:rFonts w:eastAsia="Times New Roman" w:cs="Times New Roman"/>
          <w:szCs w:val="24"/>
          <w:vertAlign w:val="superscript"/>
        </w:rPr>
        <w:t>ο</w:t>
      </w:r>
      <w:r>
        <w:rPr>
          <w:rFonts w:eastAsia="Times New Roman" w:cs="Times New Roman"/>
          <w:szCs w:val="24"/>
        </w:rPr>
        <w:t xml:space="preserve"> Δημοτικό Σχολείο Ζωγράφου</w:t>
      </w:r>
      <w:r w:rsidRPr="00A602E3">
        <w:rPr>
          <w:rFonts w:eastAsia="Times New Roman" w:cs="Times New Roman"/>
          <w:szCs w:val="24"/>
        </w:rPr>
        <w:t>.</w:t>
      </w:r>
    </w:p>
    <w:p w14:paraId="6338F65D" w14:textId="77777777" w:rsidR="00401C51" w:rsidRDefault="00794512">
      <w:pPr>
        <w:spacing w:line="600" w:lineRule="auto"/>
        <w:ind w:firstLine="720"/>
        <w:jc w:val="both"/>
        <w:rPr>
          <w:rFonts w:eastAsia="Times New Roman" w:cs="Times New Roman"/>
          <w:szCs w:val="24"/>
        </w:rPr>
      </w:pPr>
      <w:r w:rsidRPr="00A602E3">
        <w:rPr>
          <w:rFonts w:eastAsia="Times New Roman" w:cs="Times New Roman"/>
          <w:szCs w:val="24"/>
        </w:rPr>
        <w:t>Η Βουλή το</w:t>
      </w:r>
      <w:r>
        <w:rPr>
          <w:rFonts w:eastAsia="Times New Roman" w:cs="Times New Roman"/>
          <w:szCs w:val="24"/>
        </w:rPr>
        <w:t>ύ</w:t>
      </w:r>
      <w:r w:rsidRPr="00A602E3">
        <w:rPr>
          <w:rFonts w:eastAsia="Times New Roman" w:cs="Times New Roman"/>
          <w:szCs w:val="24"/>
        </w:rPr>
        <w:t>ς καλωσορίζει</w:t>
      </w:r>
    </w:p>
    <w:p w14:paraId="6338F65E" w14:textId="77777777" w:rsidR="00401C51" w:rsidRDefault="00794512">
      <w:pPr>
        <w:spacing w:line="600" w:lineRule="auto"/>
        <w:ind w:firstLine="720"/>
        <w:jc w:val="center"/>
        <w:rPr>
          <w:rFonts w:eastAsia="Times New Roman" w:cs="Times New Roman"/>
          <w:szCs w:val="24"/>
        </w:rPr>
      </w:pPr>
      <w:r w:rsidRPr="00A602E3">
        <w:rPr>
          <w:rFonts w:eastAsia="Times New Roman" w:cs="Times New Roman"/>
          <w:szCs w:val="24"/>
        </w:rPr>
        <w:t>(Χειροκροτήματα</w:t>
      </w:r>
      <w:r>
        <w:rPr>
          <w:rFonts w:eastAsia="Times New Roman" w:cs="Times New Roman"/>
          <w:szCs w:val="24"/>
        </w:rPr>
        <w:t xml:space="preserve"> απ’ όλες τις πτέρυγες</w:t>
      </w:r>
      <w:r>
        <w:rPr>
          <w:rFonts w:eastAsia="Times New Roman" w:cs="Times New Roman"/>
          <w:szCs w:val="24"/>
        </w:rPr>
        <w:t xml:space="preserve"> της Βουλής</w:t>
      </w:r>
      <w:r w:rsidRPr="00A602E3">
        <w:rPr>
          <w:rFonts w:eastAsia="Times New Roman" w:cs="Times New Roman"/>
          <w:szCs w:val="24"/>
        </w:rPr>
        <w:t>)</w:t>
      </w:r>
    </w:p>
    <w:p w14:paraId="6338F65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Χρήστος Κατσώτης από το Κομμουνιστικό Κόμμα Ελλάδας. </w:t>
      </w:r>
    </w:p>
    <w:p w14:paraId="6338F660"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6338F661" w14:textId="77777777" w:rsidR="00401C51" w:rsidRDefault="00794512">
      <w:pPr>
        <w:spacing w:line="600" w:lineRule="auto"/>
        <w:ind w:firstLine="720"/>
        <w:jc w:val="both"/>
        <w:rPr>
          <w:rFonts w:eastAsia="Times New Roman" w:cs="Times New Roman"/>
          <w:szCs w:val="24"/>
        </w:rPr>
      </w:pPr>
      <w:r w:rsidRPr="00677C36">
        <w:rPr>
          <w:rFonts w:eastAsia="Times New Roman" w:cs="Times New Roman"/>
          <w:szCs w:val="24"/>
        </w:rPr>
        <w:lastRenderedPageBreak/>
        <w:t>Κύριε Τσ</w:t>
      </w:r>
      <w:r w:rsidRPr="00677C36">
        <w:rPr>
          <w:rFonts w:eastAsia="Times New Roman" w:cs="Times New Roman"/>
          <w:szCs w:val="24"/>
        </w:rPr>
        <w:t>ιάρα</w:t>
      </w:r>
      <w:r>
        <w:rPr>
          <w:rFonts w:eastAsia="Times New Roman" w:cs="Times New Roman"/>
          <w:szCs w:val="24"/>
        </w:rPr>
        <w:t>,</w:t>
      </w:r>
      <w:r w:rsidRPr="00677C36">
        <w:rPr>
          <w:rFonts w:eastAsia="Times New Roman" w:cs="Times New Roman"/>
          <w:szCs w:val="24"/>
        </w:rPr>
        <w:t xml:space="preserve"> είχε πει ο Ανιέλι στην Ιταλία</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w:t>
      </w:r>
      <w:r w:rsidRPr="00677C36">
        <w:rPr>
          <w:rFonts w:eastAsia="Times New Roman" w:cs="Times New Roman"/>
          <w:szCs w:val="24"/>
        </w:rPr>
        <w:t>Αν έχεις τέτοια Αριστερά</w:t>
      </w:r>
      <w:r>
        <w:rPr>
          <w:rFonts w:eastAsia="Times New Roman" w:cs="Times New Roman"/>
          <w:szCs w:val="24"/>
        </w:rPr>
        <w:t>,</w:t>
      </w:r>
      <w:r w:rsidRPr="00677C36">
        <w:rPr>
          <w:rFonts w:eastAsia="Times New Roman" w:cs="Times New Roman"/>
          <w:szCs w:val="24"/>
        </w:rPr>
        <w:t xml:space="preserve"> τι </w:t>
      </w:r>
      <w:r>
        <w:rPr>
          <w:rFonts w:eastAsia="Times New Roman" w:cs="Times New Roman"/>
          <w:szCs w:val="24"/>
        </w:rPr>
        <w:t xml:space="preserve">τη </w:t>
      </w:r>
      <w:r w:rsidRPr="00677C36">
        <w:rPr>
          <w:rFonts w:eastAsia="Times New Roman" w:cs="Times New Roman"/>
          <w:szCs w:val="24"/>
        </w:rPr>
        <w:t xml:space="preserve">θέλεις </w:t>
      </w:r>
      <w:r>
        <w:rPr>
          <w:rFonts w:eastAsia="Times New Roman" w:cs="Times New Roman"/>
          <w:szCs w:val="24"/>
        </w:rPr>
        <w:t xml:space="preserve">τη </w:t>
      </w:r>
      <w:r w:rsidRPr="00677C36">
        <w:rPr>
          <w:rFonts w:eastAsia="Times New Roman" w:cs="Times New Roman"/>
          <w:szCs w:val="24"/>
        </w:rPr>
        <w:t>Δεξιά</w:t>
      </w:r>
      <w:r>
        <w:rPr>
          <w:rFonts w:eastAsia="Times New Roman" w:cs="Times New Roman"/>
          <w:szCs w:val="24"/>
        </w:rPr>
        <w:t>;».</w:t>
      </w:r>
      <w:r w:rsidRPr="00677C36">
        <w:rPr>
          <w:rFonts w:eastAsia="Times New Roman" w:cs="Times New Roman"/>
          <w:szCs w:val="24"/>
        </w:rPr>
        <w:t xml:space="preserve"> Αρχές και αξίες</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όμως, ε</w:t>
      </w:r>
      <w:r w:rsidRPr="00677C36">
        <w:rPr>
          <w:rFonts w:eastAsia="Times New Roman" w:cs="Times New Roman"/>
          <w:szCs w:val="24"/>
        </w:rPr>
        <w:t>νός λαού που αγωνίστηκε</w:t>
      </w:r>
      <w:r>
        <w:rPr>
          <w:rFonts w:eastAsia="Times New Roman" w:cs="Times New Roman"/>
          <w:szCs w:val="24"/>
        </w:rPr>
        <w:t>, ριζοσπαστών α</w:t>
      </w:r>
      <w:r w:rsidRPr="00677C36">
        <w:rPr>
          <w:rFonts w:eastAsia="Times New Roman" w:cs="Times New Roman"/>
          <w:szCs w:val="24"/>
        </w:rPr>
        <w:t xml:space="preserve">γωνιστών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sidRPr="00677C36">
        <w:rPr>
          <w:rFonts w:eastAsia="Times New Roman" w:cs="Times New Roman"/>
          <w:szCs w:val="24"/>
        </w:rPr>
        <w:t xml:space="preserve">δεν έχουν να κάνουν με </w:t>
      </w:r>
      <w:r w:rsidRPr="00677C36">
        <w:rPr>
          <w:rFonts w:eastAsia="Times New Roman" w:cs="Times New Roman"/>
          <w:szCs w:val="24"/>
        </w:rPr>
        <w:t>αυτή</w:t>
      </w:r>
      <w:r>
        <w:rPr>
          <w:rFonts w:eastAsia="Times New Roman" w:cs="Times New Roman"/>
          <w:szCs w:val="24"/>
        </w:rPr>
        <w:t>ν</w:t>
      </w:r>
      <w:r w:rsidRPr="00677C36">
        <w:rPr>
          <w:rFonts w:eastAsia="Times New Roman" w:cs="Times New Roman"/>
          <w:szCs w:val="24"/>
        </w:rPr>
        <w:t xml:space="preserve"> την πολιτική</w:t>
      </w:r>
      <w:r>
        <w:rPr>
          <w:rFonts w:eastAsia="Times New Roman" w:cs="Times New Roman"/>
          <w:szCs w:val="24"/>
        </w:rPr>
        <w:t xml:space="preserve"> κ</w:t>
      </w:r>
      <w:r w:rsidRPr="00677C36">
        <w:rPr>
          <w:rFonts w:eastAsia="Times New Roman" w:cs="Times New Roman"/>
          <w:szCs w:val="24"/>
        </w:rPr>
        <w:t xml:space="preserve">αι πιστεύουμε ότι θα πάρουν την κατάλληλη θέση </w:t>
      </w:r>
      <w:r w:rsidRPr="00677C36">
        <w:rPr>
          <w:rFonts w:eastAsia="Times New Roman" w:cs="Times New Roman"/>
          <w:szCs w:val="24"/>
        </w:rPr>
        <w:t>στο επόμενο διάστημα</w:t>
      </w:r>
      <w:r>
        <w:rPr>
          <w:rFonts w:eastAsia="Times New Roman" w:cs="Times New Roman"/>
          <w:szCs w:val="24"/>
        </w:rPr>
        <w:t>.</w:t>
      </w:r>
    </w:p>
    <w:p w14:paraId="6338F662" w14:textId="77777777" w:rsidR="00401C51" w:rsidRDefault="00794512">
      <w:pPr>
        <w:spacing w:line="600" w:lineRule="auto"/>
        <w:ind w:firstLine="720"/>
        <w:jc w:val="both"/>
        <w:rPr>
          <w:rFonts w:eastAsia="Times New Roman" w:cs="Times New Roman"/>
          <w:szCs w:val="24"/>
        </w:rPr>
      </w:pPr>
      <w:r w:rsidRPr="00677C36">
        <w:rPr>
          <w:rFonts w:eastAsia="Times New Roman" w:cs="Times New Roman"/>
          <w:szCs w:val="24"/>
        </w:rPr>
        <w:t xml:space="preserve">Θα </w:t>
      </w:r>
      <w:r>
        <w:rPr>
          <w:rFonts w:eastAsia="Times New Roman" w:cs="Times New Roman"/>
          <w:szCs w:val="24"/>
        </w:rPr>
        <w:t>ήταν παράλειψή</w:t>
      </w:r>
      <w:r w:rsidRPr="00677C36">
        <w:rPr>
          <w:rFonts w:eastAsia="Times New Roman" w:cs="Times New Roman"/>
          <w:szCs w:val="24"/>
        </w:rPr>
        <w:t xml:space="preserve"> μου να μην ξεκινήσω από την σημερινή</w:t>
      </w:r>
      <w:r>
        <w:rPr>
          <w:rFonts w:eastAsia="Times New Roman" w:cs="Times New Roman"/>
          <w:szCs w:val="24"/>
        </w:rPr>
        <w:t xml:space="preserve"> 74</w:t>
      </w:r>
      <w:r w:rsidRPr="003B1113">
        <w:rPr>
          <w:rFonts w:eastAsia="Times New Roman" w:cs="Times New Roman"/>
          <w:szCs w:val="24"/>
          <w:vertAlign w:val="superscript"/>
        </w:rPr>
        <w:t>η</w:t>
      </w:r>
      <w:r>
        <w:rPr>
          <w:rFonts w:eastAsia="Times New Roman" w:cs="Times New Roman"/>
          <w:szCs w:val="24"/>
        </w:rPr>
        <w:t xml:space="preserve"> επέτειο</w:t>
      </w:r>
      <w:r w:rsidRPr="00677C36">
        <w:rPr>
          <w:rFonts w:eastAsia="Times New Roman" w:cs="Times New Roman"/>
          <w:szCs w:val="24"/>
        </w:rPr>
        <w:t xml:space="preserve"> από τον τερματισμό του </w:t>
      </w:r>
      <w:r>
        <w:rPr>
          <w:rFonts w:eastAsia="Times New Roman" w:cs="Times New Roman"/>
          <w:szCs w:val="24"/>
        </w:rPr>
        <w:t xml:space="preserve">Β΄ </w:t>
      </w:r>
      <w:r w:rsidRPr="00677C36">
        <w:rPr>
          <w:rFonts w:eastAsia="Times New Roman" w:cs="Times New Roman"/>
          <w:szCs w:val="24"/>
        </w:rPr>
        <w:t>Παγκοσμίου Πολέμου</w:t>
      </w:r>
      <w:r>
        <w:rPr>
          <w:rFonts w:eastAsia="Times New Roman" w:cs="Times New Roman"/>
          <w:szCs w:val="24"/>
        </w:rPr>
        <w:t>,</w:t>
      </w:r>
      <w:r w:rsidRPr="00677C36">
        <w:rPr>
          <w:rFonts w:eastAsia="Times New Roman" w:cs="Times New Roman"/>
          <w:szCs w:val="24"/>
        </w:rPr>
        <w:t xml:space="preserve"> απόρροια των </w:t>
      </w:r>
      <w:r>
        <w:rPr>
          <w:rFonts w:eastAsia="Times New Roman" w:cs="Times New Roman"/>
          <w:szCs w:val="24"/>
        </w:rPr>
        <w:t xml:space="preserve">ιμπεριαλιστικών </w:t>
      </w:r>
      <w:r w:rsidRPr="00677C36">
        <w:rPr>
          <w:rFonts w:eastAsia="Times New Roman" w:cs="Times New Roman"/>
          <w:szCs w:val="24"/>
        </w:rPr>
        <w:t>ανταγωνισμών</w:t>
      </w:r>
      <w:r>
        <w:rPr>
          <w:rFonts w:eastAsia="Times New Roman" w:cs="Times New Roman"/>
          <w:szCs w:val="24"/>
        </w:rPr>
        <w:t>.</w:t>
      </w:r>
      <w:r w:rsidRPr="00677C36">
        <w:rPr>
          <w:rFonts w:eastAsia="Times New Roman" w:cs="Times New Roman"/>
          <w:szCs w:val="24"/>
        </w:rPr>
        <w:t xml:space="preserve"> Είναι </w:t>
      </w:r>
      <w:r>
        <w:rPr>
          <w:rFonts w:eastAsia="Times New Roman" w:cs="Times New Roman"/>
          <w:szCs w:val="24"/>
        </w:rPr>
        <w:t>η μέρα της μεγάλης αντιφασιστικής νί</w:t>
      </w:r>
      <w:r w:rsidRPr="00677C36">
        <w:rPr>
          <w:rFonts w:eastAsia="Times New Roman" w:cs="Times New Roman"/>
          <w:szCs w:val="24"/>
        </w:rPr>
        <w:t>κης των λαών</w:t>
      </w:r>
      <w:r>
        <w:rPr>
          <w:rFonts w:eastAsia="Times New Roman" w:cs="Times New Roman"/>
          <w:szCs w:val="24"/>
        </w:rPr>
        <w:t>,</w:t>
      </w:r>
      <w:r w:rsidRPr="00677C36">
        <w:rPr>
          <w:rFonts w:eastAsia="Times New Roman" w:cs="Times New Roman"/>
          <w:szCs w:val="24"/>
        </w:rPr>
        <w:t xml:space="preserve"> της αθάνατης εποποιίας</w:t>
      </w:r>
      <w:r w:rsidRPr="00677C36">
        <w:rPr>
          <w:rFonts w:eastAsia="Times New Roman" w:cs="Times New Roman"/>
          <w:szCs w:val="24"/>
        </w:rPr>
        <w:t xml:space="preserve"> του Κόκκινου Στρατού και των αντιστασιακών κινημάτων της Ευρώπης με πρωτοπόρο και καθοριστικό ρόλο των κομμουνιστικών κομμάτων</w:t>
      </w:r>
      <w:r>
        <w:rPr>
          <w:rFonts w:eastAsia="Times New Roman" w:cs="Times New Roman"/>
          <w:szCs w:val="24"/>
        </w:rPr>
        <w:t>.</w:t>
      </w:r>
      <w:r w:rsidRPr="00677C36">
        <w:rPr>
          <w:rFonts w:eastAsia="Times New Roman" w:cs="Times New Roman"/>
          <w:szCs w:val="24"/>
        </w:rPr>
        <w:t xml:space="preserve"> Δεν είναι η </w:t>
      </w:r>
      <w:r>
        <w:rPr>
          <w:rFonts w:eastAsia="Times New Roman" w:cs="Times New Roman"/>
          <w:szCs w:val="24"/>
        </w:rPr>
        <w:t>«Η</w:t>
      </w:r>
      <w:r w:rsidRPr="00677C36">
        <w:rPr>
          <w:rFonts w:eastAsia="Times New Roman" w:cs="Times New Roman"/>
          <w:szCs w:val="24"/>
        </w:rPr>
        <w:t>μέρα της Ευρώπης</w:t>
      </w:r>
      <w:r>
        <w:rPr>
          <w:rFonts w:eastAsia="Times New Roman" w:cs="Times New Roman"/>
          <w:szCs w:val="24"/>
        </w:rPr>
        <w:t>»,</w:t>
      </w:r>
      <w:r w:rsidRPr="00677C36">
        <w:rPr>
          <w:rFonts w:eastAsia="Times New Roman" w:cs="Times New Roman"/>
          <w:szCs w:val="24"/>
        </w:rPr>
        <w:t xml:space="preserve"> όπως ανιστόρητα επιχειρείται να </w:t>
      </w:r>
      <w:r>
        <w:rPr>
          <w:rFonts w:eastAsia="Times New Roman" w:cs="Times New Roman"/>
          <w:szCs w:val="24"/>
        </w:rPr>
        <w:t xml:space="preserve">καθιερωθεί </w:t>
      </w:r>
      <w:r w:rsidRPr="00677C36">
        <w:rPr>
          <w:rFonts w:eastAsia="Times New Roman" w:cs="Times New Roman"/>
          <w:szCs w:val="24"/>
        </w:rPr>
        <w:t>από την αντιδραστική Ευρωπαϊκή Ένωση</w:t>
      </w:r>
      <w:r>
        <w:rPr>
          <w:rFonts w:eastAsia="Times New Roman" w:cs="Times New Roman"/>
          <w:szCs w:val="24"/>
        </w:rPr>
        <w:t>.</w:t>
      </w:r>
    </w:p>
    <w:p w14:paraId="6338F66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Το ΚΚΕ αποτί</w:t>
      </w:r>
      <w:r w:rsidRPr="00677C36">
        <w:rPr>
          <w:rFonts w:eastAsia="Times New Roman" w:cs="Times New Roman"/>
          <w:szCs w:val="24"/>
        </w:rPr>
        <w:t>ε</w:t>
      </w:r>
      <w:r w:rsidRPr="00677C36">
        <w:rPr>
          <w:rFonts w:eastAsia="Times New Roman" w:cs="Times New Roman"/>
          <w:szCs w:val="24"/>
        </w:rPr>
        <w:t>ι φόρο τιμής σε όσους αγωνίστηκαν με το όπλο στο χέρι</w:t>
      </w:r>
      <w:r>
        <w:rPr>
          <w:rFonts w:eastAsia="Times New Roman" w:cs="Times New Roman"/>
          <w:szCs w:val="24"/>
        </w:rPr>
        <w:t>,</w:t>
      </w:r>
      <w:r w:rsidRPr="00677C36">
        <w:rPr>
          <w:rFonts w:eastAsia="Times New Roman" w:cs="Times New Roman"/>
          <w:szCs w:val="24"/>
        </w:rPr>
        <w:t xml:space="preserve"> όσους θυσιάστηκαν</w:t>
      </w:r>
      <w:r>
        <w:rPr>
          <w:rFonts w:eastAsia="Times New Roman" w:cs="Times New Roman"/>
          <w:szCs w:val="24"/>
        </w:rPr>
        <w:t>,</w:t>
      </w:r>
      <w:r w:rsidRPr="00677C36">
        <w:rPr>
          <w:rFonts w:eastAsia="Times New Roman" w:cs="Times New Roman"/>
          <w:szCs w:val="24"/>
        </w:rPr>
        <w:t xml:space="preserve"> βασανίστηκαν</w:t>
      </w:r>
      <w:r>
        <w:rPr>
          <w:rFonts w:eastAsia="Times New Roman" w:cs="Times New Roman"/>
          <w:szCs w:val="24"/>
        </w:rPr>
        <w:t>,</w:t>
      </w:r>
      <w:r w:rsidRPr="00677C36">
        <w:rPr>
          <w:rFonts w:eastAsia="Times New Roman" w:cs="Times New Roman"/>
          <w:szCs w:val="24"/>
        </w:rPr>
        <w:t xml:space="preserve"> φυλακίστηκαν</w:t>
      </w:r>
      <w:r>
        <w:rPr>
          <w:rFonts w:eastAsia="Times New Roman" w:cs="Times New Roman"/>
          <w:szCs w:val="24"/>
        </w:rPr>
        <w:t>,</w:t>
      </w:r>
      <w:r w:rsidRPr="00677C36">
        <w:rPr>
          <w:rFonts w:eastAsia="Times New Roman" w:cs="Times New Roman"/>
          <w:szCs w:val="24"/>
        </w:rPr>
        <w:t xml:space="preserve"> εξορίστηκαν</w:t>
      </w:r>
      <w:r>
        <w:rPr>
          <w:rFonts w:eastAsia="Times New Roman" w:cs="Times New Roman"/>
          <w:szCs w:val="24"/>
        </w:rPr>
        <w:t>,</w:t>
      </w:r>
      <w:r w:rsidRPr="00677C36">
        <w:rPr>
          <w:rFonts w:eastAsia="Times New Roman" w:cs="Times New Roman"/>
          <w:szCs w:val="24"/>
        </w:rPr>
        <w:t xml:space="preserve"> σε όλους όσοι έδωσαν με κάθε τρόπο</w:t>
      </w:r>
      <w:r>
        <w:rPr>
          <w:rFonts w:eastAsia="Times New Roman" w:cs="Times New Roman"/>
          <w:szCs w:val="24"/>
        </w:rPr>
        <w:t xml:space="preserve"> μάχη</w:t>
      </w:r>
      <w:r w:rsidRPr="00677C36">
        <w:rPr>
          <w:rFonts w:eastAsia="Times New Roman" w:cs="Times New Roman"/>
          <w:szCs w:val="24"/>
        </w:rPr>
        <w:t xml:space="preserve"> ενάντια στο</w:t>
      </w:r>
      <w:r>
        <w:rPr>
          <w:rFonts w:eastAsia="Times New Roman" w:cs="Times New Roman"/>
          <w:szCs w:val="24"/>
        </w:rPr>
        <w:t>ν</w:t>
      </w:r>
      <w:r w:rsidRPr="00677C36">
        <w:rPr>
          <w:rFonts w:eastAsia="Times New Roman" w:cs="Times New Roman"/>
          <w:szCs w:val="24"/>
        </w:rPr>
        <w:t xml:space="preserve"> ναζιστικό</w:t>
      </w:r>
      <w:r>
        <w:rPr>
          <w:rFonts w:eastAsia="Times New Roman" w:cs="Times New Roman"/>
          <w:szCs w:val="24"/>
        </w:rPr>
        <w:t>,</w:t>
      </w:r>
      <w:r w:rsidRPr="00677C36">
        <w:rPr>
          <w:rFonts w:eastAsia="Times New Roman" w:cs="Times New Roman"/>
          <w:szCs w:val="24"/>
        </w:rPr>
        <w:t xml:space="preserve"> φασιστικό</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 xml:space="preserve">ιμπεριαλιστικό </w:t>
      </w:r>
      <w:r w:rsidRPr="00677C36">
        <w:rPr>
          <w:rFonts w:eastAsia="Times New Roman" w:cs="Times New Roman"/>
          <w:szCs w:val="24"/>
        </w:rPr>
        <w:t>άξονα</w:t>
      </w:r>
      <w:r>
        <w:rPr>
          <w:rFonts w:eastAsia="Times New Roman" w:cs="Times New Roman"/>
          <w:szCs w:val="24"/>
        </w:rPr>
        <w:t>. Η 9</w:t>
      </w:r>
      <w:r w:rsidRPr="00490106">
        <w:rPr>
          <w:rFonts w:eastAsia="Times New Roman" w:cs="Times New Roman"/>
          <w:szCs w:val="24"/>
          <w:vertAlign w:val="superscript"/>
        </w:rPr>
        <w:t>η</w:t>
      </w:r>
      <w:r>
        <w:rPr>
          <w:rFonts w:eastAsia="Times New Roman" w:cs="Times New Roman"/>
          <w:szCs w:val="24"/>
        </w:rPr>
        <w:t xml:space="preserve"> </w:t>
      </w:r>
      <w:r w:rsidRPr="00677C36">
        <w:rPr>
          <w:rFonts w:eastAsia="Times New Roman" w:cs="Times New Roman"/>
          <w:szCs w:val="24"/>
        </w:rPr>
        <w:t>Μάη εμπνέει τους λαούς</w:t>
      </w:r>
      <w:r>
        <w:rPr>
          <w:rFonts w:eastAsia="Times New Roman" w:cs="Times New Roman"/>
          <w:szCs w:val="24"/>
        </w:rPr>
        <w:t>,</w:t>
      </w:r>
      <w:r w:rsidRPr="00677C36">
        <w:rPr>
          <w:rFonts w:eastAsia="Times New Roman" w:cs="Times New Roman"/>
          <w:szCs w:val="24"/>
        </w:rPr>
        <w:t xml:space="preserve"> τους διδάσκει πίστη στη </w:t>
      </w:r>
      <w:r w:rsidRPr="00677C36">
        <w:rPr>
          <w:rFonts w:eastAsia="Times New Roman" w:cs="Times New Roman"/>
          <w:szCs w:val="24"/>
        </w:rPr>
        <w:t>δύναμ</w:t>
      </w:r>
      <w:r>
        <w:rPr>
          <w:rFonts w:eastAsia="Times New Roman" w:cs="Times New Roman"/>
          <w:szCs w:val="24"/>
        </w:rPr>
        <w:t>ή</w:t>
      </w:r>
      <w:r w:rsidRPr="00677C36">
        <w:rPr>
          <w:rFonts w:eastAsia="Times New Roman" w:cs="Times New Roman"/>
          <w:szCs w:val="24"/>
        </w:rPr>
        <w:t xml:space="preserve"> </w:t>
      </w:r>
      <w:r>
        <w:rPr>
          <w:rFonts w:eastAsia="Times New Roman" w:cs="Times New Roman"/>
          <w:szCs w:val="24"/>
        </w:rPr>
        <w:t>τους.</w:t>
      </w:r>
      <w:r w:rsidRPr="00677C36">
        <w:rPr>
          <w:rFonts w:eastAsia="Times New Roman" w:cs="Times New Roman"/>
          <w:szCs w:val="24"/>
        </w:rPr>
        <w:t xml:space="preserve"> </w:t>
      </w:r>
      <w:r w:rsidRPr="00677C36">
        <w:rPr>
          <w:rFonts w:eastAsia="Times New Roman" w:cs="Times New Roman"/>
          <w:szCs w:val="24"/>
        </w:rPr>
        <w:t>Αυτή</w:t>
      </w:r>
      <w:r>
        <w:rPr>
          <w:rFonts w:eastAsia="Times New Roman" w:cs="Times New Roman"/>
          <w:szCs w:val="24"/>
        </w:rPr>
        <w:t>ν</w:t>
      </w:r>
      <w:r w:rsidRPr="00677C36">
        <w:rPr>
          <w:rFonts w:eastAsia="Times New Roman" w:cs="Times New Roman"/>
          <w:szCs w:val="24"/>
        </w:rPr>
        <w:t xml:space="preserve"> τη δύναμη μπορούν και πρέπει να δοκι</w:t>
      </w:r>
      <w:r>
        <w:rPr>
          <w:rFonts w:eastAsia="Times New Roman" w:cs="Times New Roman"/>
          <w:szCs w:val="24"/>
        </w:rPr>
        <w:t xml:space="preserve">μάσουν με την πάλη τους οι λαοί, ώστε να </w:t>
      </w:r>
      <w:r w:rsidRPr="00677C36">
        <w:rPr>
          <w:rFonts w:eastAsia="Times New Roman" w:cs="Times New Roman"/>
          <w:szCs w:val="24"/>
        </w:rPr>
        <w:t>απαλλαγούν από τα αντιλαϊκά μέτρα</w:t>
      </w:r>
      <w:r>
        <w:rPr>
          <w:rFonts w:eastAsia="Times New Roman" w:cs="Times New Roman"/>
          <w:szCs w:val="24"/>
        </w:rPr>
        <w:t>,</w:t>
      </w:r>
      <w:r w:rsidRPr="00677C36">
        <w:rPr>
          <w:rFonts w:eastAsia="Times New Roman" w:cs="Times New Roman"/>
          <w:szCs w:val="24"/>
        </w:rPr>
        <w:t xml:space="preserve"> τα μνημόνια διαρκείας</w:t>
      </w:r>
      <w:r>
        <w:rPr>
          <w:rFonts w:eastAsia="Times New Roman" w:cs="Times New Roman"/>
          <w:szCs w:val="24"/>
        </w:rPr>
        <w:t>,</w:t>
      </w:r>
      <w:r w:rsidRPr="00677C36">
        <w:rPr>
          <w:rFonts w:eastAsia="Times New Roman" w:cs="Times New Roman"/>
          <w:szCs w:val="24"/>
        </w:rPr>
        <w:t xml:space="preserve"> την ανεργία και την εκμετάλλευση</w:t>
      </w:r>
      <w:r>
        <w:rPr>
          <w:rFonts w:eastAsia="Times New Roman" w:cs="Times New Roman"/>
          <w:szCs w:val="24"/>
        </w:rPr>
        <w:t>.</w:t>
      </w:r>
    </w:p>
    <w:p w14:paraId="6338F664" w14:textId="77777777" w:rsidR="00401C51" w:rsidRDefault="00794512">
      <w:pPr>
        <w:spacing w:line="600" w:lineRule="auto"/>
        <w:ind w:firstLine="720"/>
        <w:jc w:val="both"/>
        <w:rPr>
          <w:rFonts w:eastAsia="Times New Roman" w:cs="Times New Roman"/>
          <w:szCs w:val="24"/>
        </w:rPr>
      </w:pPr>
      <w:r w:rsidRPr="00677C36">
        <w:rPr>
          <w:rFonts w:eastAsia="Times New Roman" w:cs="Times New Roman"/>
          <w:szCs w:val="24"/>
        </w:rPr>
        <w:t xml:space="preserve">Είναι περήφανο το </w:t>
      </w:r>
      <w:r>
        <w:rPr>
          <w:rFonts w:eastAsia="Times New Roman" w:cs="Times New Roman"/>
          <w:szCs w:val="24"/>
        </w:rPr>
        <w:t xml:space="preserve">ΚΚΕ που αποτέλεσε την </w:t>
      </w:r>
      <w:r w:rsidRPr="00677C36">
        <w:rPr>
          <w:rFonts w:eastAsia="Times New Roman" w:cs="Times New Roman"/>
          <w:szCs w:val="24"/>
        </w:rPr>
        <w:t>ψυχ</w:t>
      </w:r>
      <w:r w:rsidRPr="00677C36">
        <w:rPr>
          <w:rFonts w:eastAsia="Times New Roman" w:cs="Times New Roman"/>
          <w:szCs w:val="24"/>
        </w:rPr>
        <w:t>ή</w:t>
      </w:r>
      <w:r>
        <w:rPr>
          <w:rFonts w:eastAsia="Times New Roman" w:cs="Times New Roman"/>
          <w:szCs w:val="24"/>
        </w:rPr>
        <w:t>,</w:t>
      </w:r>
      <w:r w:rsidRPr="00677C36">
        <w:rPr>
          <w:rFonts w:eastAsia="Times New Roman" w:cs="Times New Roman"/>
          <w:szCs w:val="24"/>
        </w:rPr>
        <w:t xml:space="preserve"> τον αιμοδότη και καθοδηγητή του </w:t>
      </w:r>
      <w:r>
        <w:rPr>
          <w:rFonts w:eastAsia="Times New Roman" w:cs="Times New Roman"/>
          <w:szCs w:val="24"/>
        </w:rPr>
        <w:t xml:space="preserve">ηρωικού </w:t>
      </w:r>
      <w:r w:rsidRPr="00677C36">
        <w:rPr>
          <w:rFonts w:eastAsia="Times New Roman" w:cs="Times New Roman"/>
          <w:szCs w:val="24"/>
        </w:rPr>
        <w:t>αγώνα του ΕΑΜ</w:t>
      </w:r>
      <w:r>
        <w:rPr>
          <w:rFonts w:eastAsia="Times New Roman" w:cs="Times New Roman"/>
          <w:szCs w:val="24"/>
        </w:rPr>
        <w:t>-</w:t>
      </w:r>
      <w:r w:rsidRPr="00677C36">
        <w:rPr>
          <w:rFonts w:eastAsia="Times New Roman" w:cs="Times New Roman"/>
          <w:szCs w:val="24"/>
        </w:rPr>
        <w:t>ΕΛΑΣ</w:t>
      </w:r>
      <w:r>
        <w:rPr>
          <w:rFonts w:eastAsia="Times New Roman" w:cs="Times New Roman"/>
          <w:szCs w:val="24"/>
        </w:rPr>
        <w:t>,</w:t>
      </w:r>
      <w:r w:rsidRPr="00677C36">
        <w:rPr>
          <w:rFonts w:eastAsia="Times New Roman" w:cs="Times New Roman"/>
          <w:szCs w:val="24"/>
        </w:rPr>
        <w:t xml:space="preserve"> της ΕΠΟΝ και των άλλων </w:t>
      </w:r>
      <w:r>
        <w:rPr>
          <w:rFonts w:eastAsia="Times New Roman" w:cs="Times New Roman"/>
          <w:szCs w:val="24"/>
        </w:rPr>
        <w:t xml:space="preserve">ΕΑΜικών </w:t>
      </w:r>
      <w:r w:rsidRPr="00677C36">
        <w:rPr>
          <w:rFonts w:eastAsia="Times New Roman" w:cs="Times New Roman"/>
          <w:szCs w:val="24"/>
        </w:rPr>
        <w:t>οργανώσεων</w:t>
      </w:r>
      <w:r>
        <w:rPr>
          <w:rFonts w:eastAsia="Times New Roman" w:cs="Times New Roman"/>
          <w:szCs w:val="24"/>
        </w:rPr>
        <w:t>.</w:t>
      </w:r>
      <w:r w:rsidRPr="00677C36">
        <w:rPr>
          <w:rFonts w:eastAsia="Times New Roman" w:cs="Times New Roman"/>
          <w:szCs w:val="24"/>
        </w:rPr>
        <w:t xml:space="preserve"> Ο σοσιαλισμός είναι η μόνη απάντηση στο βάρβαρο καπιταλιστικό σύστημα που γεννά και θρέφει το</w:t>
      </w:r>
      <w:r>
        <w:rPr>
          <w:rFonts w:eastAsia="Times New Roman" w:cs="Times New Roman"/>
          <w:szCs w:val="24"/>
        </w:rPr>
        <w:t>ν</w:t>
      </w:r>
      <w:r w:rsidRPr="00677C36">
        <w:rPr>
          <w:rFonts w:eastAsia="Times New Roman" w:cs="Times New Roman"/>
          <w:szCs w:val="24"/>
        </w:rPr>
        <w:t xml:space="preserve"> ναζισμό</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 xml:space="preserve">τον </w:t>
      </w:r>
      <w:r w:rsidRPr="00677C36">
        <w:rPr>
          <w:rFonts w:eastAsia="Times New Roman" w:cs="Times New Roman"/>
          <w:szCs w:val="24"/>
        </w:rPr>
        <w:t>φασισμό</w:t>
      </w:r>
      <w:r>
        <w:rPr>
          <w:rFonts w:eastAsia="Times New Roman" w:cs="Times New Roman"/>
          <w:szCs w:val="24"/>
        </w:rPr>
        <w:t xml:space="preserve">, </w:t>
      </w:r>
      <w:r w:rsidRPr="00677C36">
        <w:rPr>
          <w:rFonts w:eastAsia="Times New Roman" w:cs="Times New Roman"/>
          <w:szCs w:val="24"/>
        </w:rPr>
        <w:t>προκαλεί φτώχεια</w:t>
      </w:r>
      <w:r>
        <w:rPr>
          <w:rFonts w:eastAsia="Times New Roman" w:cs="Times New Roman"/>
          <w:szCs w:val="24"/>
        </w:rPr>
        <w:t>,</w:t>
      </w:r>
      <w:r w:rsidRPr="00677C36">
        <w:rPr>
          <w:rFonts w:eastAsia="Times New Roman" w:cs="Times New Roman"/>
          <w:szCs w:val="24"/>
        </w:rPr>
        <w:t xml:space="preserve"> πολέμους και πρ</w:t>
      </w:r>
      <w:r w:rsidRPr="00677C36">
        <w:rPr>
          <w:rFonts w:eastAsia="Times New Roman" w:cs="Times New Roman"/>
          <w:szCs w:val="24"/>
        </w:rPr>
        <w:t xml:space="preserve">οσφυγιά </w:t>
      </w:r>
      <w:r>
        <w:rPr>
          <w:rFonts w:eastAsia="Times New Roman" w:cs="Times New Roman"/>
          <w:szCs w:val="24"/>
        </w:rPr>
        <w:t>για τους λαούς π</w:t>
      </w:r>
      <w:r w:rsidRPr="00677C36">
        <w:rPr>
          <w:rFonts w:eastAsia="Times New Roman" w:cs="Times New Roman"/>
          <w:szCs w:val="24"/>
        </w:rPr>
        <w:t xml:space="preserve">ρος όφελος των κερδών </w:t>
      </w:r>
      <w:r>
        <w:rPr>
          <w:rFonts w:eastAsia="Times New Roman" w:cs="Times New Roman"/>
          <w:szCs w:val="24"/>
        </w:rPr>
        <w:t xml:space="preserve">των λίγων. </w:t>
      </w:r>
    </w:p>
    <w:p w14:paraId="6338F665" w14:textId="77777777" w:rsidR="00401C51" w:rsidRDefault="00794512">
      <w:pPr>
        <w:spacing w:line="600" w:lineRule="auto"/>
        <w:ind w:firstLine="720"/>
        <w:jc w:val="both"/>
        <w:rPr>
          <w:rFonts w:eastAsia="Times New Roman" w:cs="Times New Roman"/>
          <w:szCs w:val="24"/>
        </w:rPr>
      </w:pPr>
      <w:r w:rsidRPr="00677C36">
        <w:rPr>
          <w:rFonts w:eastAsia="Times New Roman" w:cs="Times New Roman"/>
          <w:szCs w:val="24"/>
        </w:rPr>
        <w:lastRenderedPageBreak/>
        <w:t>Εχθές</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ο κ.</w:t>
      </w:r>
      <w:r w:rsidRPr="00677C36">
        <w:rPr>
          <w:rFonts w:eastAsia="Times New Roman" w:cs="Times New Roman"/>
          <w:szCs w:val="24"/>
        </w:rPr>
        <w:t xml:space="preserve"> Τσίπρας ζήτησε ψήφο εμπιστοσύνης από τους Βουλευτές</w:t>
      </w:r>
      <w:r>
        <w:rPr>
          <w:rFonts w:eastAsia="Times New Roman" w:cs="Times New Roman"/>
          <w:szCs w:val="24"/>
        </w:rPr>
        <w:t>,</w:t>
      </w:r>
      <w:r w:rsidRPr="00677C36">
        <w:rPr>
          <w:rFonts w:eastAsia="Times New Roman" w:cs="Times New Roman"/>
          <w:szCs w:val="24"/>
        </w:rPr>
        <w:t xml:space="preserve"> αλλά και το</w:t>
      </w:r>
      <w:r>
        <w:rPr>
          <w:rFonts w:eastAsia="Times New Roman" w:cs="Times New Roman"/>
          <w:szCs w:val="24"/>
        </w:rPr>
        <w:t>ν</w:t>
      </w:r>
      <w:r w:rsidRPr="00677C36">
        <w:rPr>
          <w:rFonts w:eastAsia="Times New Roman" w:cs="Times New Roman"/>
          <w:szCs w:val="24"/>
        </w:rPr>
        <w:t xml:space="preserve"> λαό στις εκλογές</w:t>
      </w:r>
      <w:r>
        <w:rPr>
          <w:rFonts w:eastAsia="Times New Roman" w:cs="Times New Roman"/>
          <w:szCs w:val="24"/>
        </w:rPr>
        <w:t xml:space="preserve"> στις</w:t>
      </w:r>
      <w:r w:rsidRPr="00677C36">
        <w:rPr>
          <w:rFonts w:eastAsia="Times New Roman" w:cs="Times New Roman"/>
          <w:szCs w:val="24"/>
        </w:rPr>
        <w:t xml:space="preserve"> 26 Μαΐου</w:t>
      </w:r>
      <w:r>
        <w:rPr>
          <w:rFonts w:eastAsia="Times New Roman" w:cs="Times New Roman"/>
          <w:szCs w:val="24"/>
        </w:rPr>
        <w:t>.</w:t>
      </w:r>
      <w:r w:rsidRPr="00677C36">
        <w:rPr>
          <w:rFonts w:eastAsia="Times New Roman" w:cs="Times New Roman"/>
          <w:szCs w:val="24"/>
        </w:rPr>
        <w:t xml:space="preserve"> Το ίδιο</w:t>
      </w:r>
      <w:r>
        <w:rPr>
          <w:rFonts w:eastAsia="Times New Roman" w:cs="Times New Roman"/>
          <w:szCs w:val="24"/>
        </w:rPr>
        <w:t>,</w:t>
      </w:r>
      <w:r w:rsidRPr="00677C36">
        <w:rPr>
          <w:rFonts w:eastAsia="Times New Roman" w:cs="Times New Roman"/>
          <w:szCs w:val="24"/>
        </w:rPr>
        <w:t xml:space="preserve"> βέβαια</w:t>
      </w:r>
      <w:r>
        <w:rPr>
          <w:rFonts w:eastAsia="Times New Roman" w:cs="Times New Roman"/>
          <w:szCs w:val="24"/>
        </w:rPr>
        <w:t>,</w:t>
      </w:r>
      <w:r w:rsidRPr="00677C36">
        <w:rPr>
          <w:rFonts w:eastAsia="Times New Roman" w:cs="Times New Roman"/>
          <w:szCs w:val="24"/>
        </w:rPr>
        <w:t xml:space="preserve"> έκανε </w:t>
      </w:r>
      <w:r>
        <w:rPr>
          <w:rFonts w:eastAsia="Times New Roman" w:cs="Times New Roman"/>
          <w:szCs w:val="24"/>
        </w:rPr>
        <w:t xml:space="preserve">και </w:t>
      </w:r>
      <w:r w:rsidRPr="00677C36">
        <w:rPr>
          <w:rFonts w:eastAsia="Times New Roman" w:cs="Times New Roman"/>
          <w:szCs w:val="24"/>
        </w:rPr>
        <w:t>ο κ</w:t>
      </w:r>
      <w:r>
        <w:rPr>
          <w:rFonts w:eastAsia="Times New Roman" w:cs="Times New Roman"/>
          <w:szCs w:val="24"/>
        </w:rPr>
        <w:t xml:space="preserve">. </w:t>
      </w:r>
      <w:r w:rsidRPr="00677C36">
        <w:rPr>
          <w:rFonts w:eastAsia="Times New Roman" w:cs="Times New Roman"/>
          <w:szCs w:val="24"/>
        </w:rPr>
        <w:t>Μητσοτάκης</w:t>
      </w:r>
      <w:r>
        <w:rPr>
          <w:rFonts w:eastAsia="Times New Roman" w:cs="Times New Roman"/>
          <w:szCs w:val="24"/>
        </w:rPr>
        <w:t>.</w:t>
      </w:r>
    </w:p>
    <w:p w14:paraId="6338F66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Κύριοι του</w:t>
      </w:r>
      <w:r w:rsidRPr="00677C36">
        <w:rPr>
          <w:rFonts w:eastAsia="Times New Roman" w:cs="Times New Roman"/>
          <w:szCs w:val="24"/>
        </w:rPr>
        <w:t xml:space="preserve"> ΣΥΡΙΖΑ</w:t>
      </w:r>
      <w:r>
        <w:rPr>
          <w:rFonts w:eastAsia="Times New Roman" w:cs="Times New Roman"/>
          <w:szCs w:val="24"/>
        </w:rPr>
        <w:t>,</w:t>
      </w:r>
      <w:r w:rsidRPr="00677C36">
        <w:rPr>
          <w:rFonts w:eastAsia="Times New Roman" w:cs="Times New Roman"/>
          <w:szCs w:val="24"/>
        </w:rPr>
        <w:t xml:space="preserve"> της Νέας Δημοκρατίας</w:t>
      </w:r>
      <w:r>
        <w:rPr>
          <w:rFonts w:eastAsia="Times New Roman" w:cs="Times New Roman"/>
          <w:szCs w:val="24"/>
        </w:rPr>
        <w:t>,</w:t>
      </w:r>
      <w:r w:rsidRPr="00677C36">
        <w:rPr>
          <w:rFonts w:eastAsia="Times New Roman" w:cs="Times New Roman"/>
          <w:szCs w:val="24"/>
        </w:rPr>
        <w:t xml:space="preserve"> του ΠΑΣΟΚ και των εφεδρειών </w:t>
      </w:r>
      <w:r>
        <w:rPr>
          <w:rFonts w:eastAsia="Times New Roman" w:cs="Times New Roman"/>
          <w:szCs w:val="24"/>
        </w:rPr>
        <w:t>τους, γιατί να σας εμπιστευτούν ο</w:t>
      </w:r>
      <w:r w:rsidRPr="00677C36">
        <w:rPr>
          <w:rFonts w:eastAsia="Times New Roman" w:cs="Times New Roman"/>
          <w:szCs w:val="24"/>
        </w:rPr>
        <w:t>ι άνεργοι</w:t>
      </w:r>
      <w:r>
        <w:rPr>
          <w:rFonts w:eastAsia="Times New Roman" w:cs="Times New Roman"/>
          <w:szCs w:val="24"/>
        </w:rPr>
        <w:t>,</w:t>
      </w:r>
      <w:r w:rsidRPr="00677C36">
        <w:rPr>
          <w:rFonts w:eastAsia="Times New Roman" w:cs="Times New Roman"/>
          <w:szCs w:val="24"/>
        </w:rPr>
        <w:t xml:space="preserve"> οι εργαζόμενοι που ζουν τις συνέπειες της εργασιακής ζούγκλας που έχετε διαμορφώσει</w:t>
      </w:r>
      <w:r>
        <w:rPr>
          <w:rFonts w:eastAsia="Times New Roman" w:cs="Times New Roman"/>
          <w:szCs w:val="24"/>
        </w:rPr>
        <w:t>,</w:t>
      </w:r>
      <w:r w:rsidRPr="00677C36">
        <w:rPr>
          <w:rFonts w:eastAsia="Times New Roman" w:cs="Times New Roman"/>
          <w:szCs w:val="24"/>
        </w:rPr>
        <w:t xml:space="preserve"> οι συνταξιούχοι που </w:t>
      </w:r>
      <w:r>
        <w:rPr>
          <w:rFonts w:eastAsia="Times New Roman" w:cs="Times New Roman"/>
          <w:szCs w:val="24"/>
        </w:rPr>
        <w:t xml:space="preserve">είδαν </w:t>
      </w:r>
      <w:r w:rsidRPr="00677C36">
        <w:rPr>
          <w:rFonts w:eastAsia="Times New Roman" w:cs="Times New Roman"/>
          <w:szCs w:val="24"/>
        </w:rPr>
        <w:t>τη σύνταξή τους να εξανεμίζεται</w:t>
      </w:r>
      <w:r>
        <w:rPr>
          <w:rFonts w:eastAsia="Times New Roman" w:cs="Times New Roman"/>
          <w:szCs w:val="24"/>
        </w:rPr>
        <w:t>,</w:t>
      </w:r>
      <w:r w:rsidRPr="00677C36">
        <w:rPr>
          <w:rFonts w:eastAsia="Times New Roman" w:cs="Times New Roman"/>
          <w:szCs w:val="24"/>
        </w:rPr>
        <w:t xml:space="preserve"> να γίνεται επίδομα</w:t>
      </w:r>
      <w:r>
        <w:rPr>
          <w:rFonts w:eastAsia="Times New Roman" w:cs="Times New Roman"/>
          <w:szCs w:val="24"/>
        </w:rPr>
        <w:t>,</w:t>
      </w:r>
      <w:r w:rsidRPr="00677C36">
        <w:rPr>
          <w:rFonts w:eastAsia="Times New Roman" w:cs="Times New Roman"/>
          <w:szCs w:val="24"/>
        </w:rPr>
        <w:t xml:space="preserve"> οι αυτοαπασχολούμεν</w:t>
      </w:r>
      <w:r w:rsidRPr="00677C36">
        <w:rPr>
          <w:rFonts w:eastAsia="Times New Roman" w:cs="Times New Roman"/>
          <w:szCs w:val="24"/>
        </w:rPr>
        <w:t>οι που καταστρέφονται</w:t>
      </w:r>
      <w:r>
        <w:rPr>
          <w:rFonts w:eastAsia="Times New Roman" w:cs="Times New Roman"/>
          <w:szCs w:val="24"/>
        </w:rPr>
        <w:t>, γ</w:t>
      </w:r>
      <w:r w:rsidRPr="00677C36">
        <w:rPr>
          <w:rFonts w:eastAsia="Times New Roman" w:cs="Times New Roman"/>
          <w:szCs w:val="24"/>
        </w:rPr>
        <w:t xml:space="preserve">ιατί δεν αντέχουν τη ληστεία που τους </w:t>
      </w:r>
      <w:r>
        <w:rPr>
          <w:rFonts w:eastAsia="Times New Roman" w:cs="Times New Roman"/>
          <w:szCs w:val="24"/>
        </w:rPr>
        <w:t xml:space="preserve">έχετε </w:t>
      </w:r>
      <w:r w:rsidRPr="00677C36">
        <w:rPr>
          <w:rFonts w:eastAsia="Times New Roman" w:cs="Times New Roman"/>
          <w:szCs w:val="24"/>
        </w:rPr>
        <w:t>επιβά</w:t>
      </w:r>
      <w:r>
        <w:rPr>
          <w:rFonts w:eastAsia="Times New Roman" w:cs="Times New Roman"/>
          <w:szCs w:val="24"/>
        </w:rPr>
        <w:t>λ</w:t>
      </w:r>
      <w:r w:rsidRPr="00677C36">
        <w:rPr>
          <w:rFonts w:eastAsia="Times New Roman" w:cs="Times New Roman"/>
          <w:szCs w:val="24"/>
        </w:rPr>
        <w:t>ει</w:t>
      </w:r>
      <w:r>
        <w:rPr>
          <w:rFonts w:eastAsia="Times New Roman" w:cs="Times New Roman"/>
          <w:szCs w:val="24"/>
        </w:rPr>
        <w:t>,</w:t>
      </w:r>
      <w:r w:rsidRPr="00677C36">
        <w:rPr>
          <w:rFonts w:eastAsia="Times New Roman" w:cs="Times New Roman"/>
          <w:szCs w:val="24"/>
        </w:rPr>
        <w:t xml:space="preserve"> η φτωχή αγροτ</w:t>
      </w:r>
      <w:r>
        <w:rPr>
          <w:rFonts w:eastAsia="Times New Roman" w:cs="Times New Roman"/>
          <w:szCs w:val="24"/>
        </w:rPr>
        <w:t>ιά που ξεκληρίζεται από την αντϊ</w:t>
      </w:r>
      <w:r w:rsidRPr="00677C36">
        <w:rPr>
          <w:rFonts w:eastAsia="Times New Roman" w:cs="Times New Roman"/>
          <w:szCs w:val="24"/>
        </w:rPr>
        <w:t>αγροτική σας πολιτική</w:t>
      </w:r>
      <w:r>
        <w:rPr>
          <w:rFonts w:eastAsia="Times New Roman" w:cs="Times New Roman"/>
          <w:szCs w:val="24"/>
        </w:rPr>
        <w:t>, από την υλοποίηση της Κοινής Α</w:t>
      </w:r>
      <w:r w:rsidRPr="00677C36">
        <w:rPr>
          <w:rFonts w:eastAsia="Times New Roman" w:cs="Times New Roman"/>
          <w:szCs w:val="24"/>
        </w:rPr>
        <w:t>γροτικής Πολιτικής της Ευρωπαϊκής Ένωσης</w:t>
      </w:r>
      <w:r>
        <w:rPr>
          <w:rFonts w:eastAsia="Times New Roman" w:cs="Times New Roman"/>
          <w:szCs w:val="24"/>
        </w:rPr>
        <w:t>;</w:t>
      </w:r>
      <w:r w:rsidRPr="00677C36">
        <w:rPr>
          <w:rFonts w:eastAsia="Times New Roman" w:cs="Times New Roman"/>
          <w:szCs w:val="24"/>
        </w:rPr>
        <w:t xml:space="preserve"> Γιατί να </w:t>
      </w:r>
      <w:r>
        <w:rPr>
          <w:rFonts w:eastAsia="Times New Roman" w:cs="Times New Roman"/>
          <w:szCs w:val="24"/>
        </w:rPr>
        <w:t xml:space="preserve">σας εμπιστευτούν οι νέοι </w:t>
      </w:r>
      <w:r w:rsidRPr="00677C36">
        <w:rPr>
          <w:rFonts w:eastAsia="Times New Roman" w:cs="Times New Roman"/>
          <w:szCs w:val="24"/>
        </w:rPr>
        <w:t>ιδια</w:t>
      </w:r>
      <w:r w:rsidRPr="00677C36">
        <w:rPr>
          <w:rFonts w:eastAsia="Times New Roman" w:cs="Times New Roman"/>
          <w:szCs w:val="24"/>
        </w:rPr>
        <w:t>ίτερα που περιπλανώνται μεταξύ ανεργίας και διαφόρων προγραμμάτων</w:t>
      </w:r>
      <w:r>
        <w:rPr>
          <w:rFonts w:eastAsia="Times New Roman" w:cs="Times New Roman"/>
          <w:szCs w:val="24"/>
        </w:rPr>
        <w:t>;</w:t>
      </w:r>
      <w:r w:rsidRPr="00677C36">
        <w:rPr>
          <w:rFonts w:eastAsia="Times New Roman" w:cs="Times New Roman"/>
          <w:szCs w:val="24"/>
        </w:rPr>
        <w:t xml:space="preserve"> Γιατί να </w:t>
      </w:r>
      <w:r>
        <w:rPr>
          <w:rFonts w:eastAsia="Times New Roman" w:cs="Times New Roman"/>
          <w:szCs w:val="24"/>
        </w:rPr>
        <w:t>σας</w:t>
      </w:r>
      <w:r w:rsidRPr="00677C36">
        <w:rPr>
          <w:rFonts w:eastAsia="Times New Roman" w:cs="Times New Roman"/>
          <w:szCs w:val="24"/>
        </w:rPr>
        <w:t xml:space="preserve"> εμπιστευτούν οι γυναίκες</w:t>
      </w:r>
      <w:r>
        <w:rPr>
          <w:rFonts w:eastAsia="Times New Roman" w:cs="Times New Roman"/>
          <w:szCs w:val="24"/>
        </w:rPr>
        <w:t>, που στο όνομα της ισότητας καταργήσα</w:t>
      </w:r>
      <w:r w:rsidRPr="00677C36">
        <w:rPr>
          <w:rFonts w:eastAsia="Times New Roman" w:cs="Times New Roman"/>
          <w:szCs w:val="24"/>
        </w:rPr>
        <w:t>τε δικαιώματα που κατακτήθηκαν με σκληρούς αγώνες</w:t>
      </w:r>
      <w:r>
        <w:rPr>
          <w:rFonts w:eastAsia="Times New Roman" w:cs="Times New Roman"/>
          <w:szCs w:val="24"/>
        </w:rPr>
        <w:t xml:space="preserve">; Γιατί να </w:t>
      </w:r>
      <w:r>
        <w:rPr>
          <w:rFonts w:eastAsia="Times New Roman" w:cs="Times New Roman"/>
          <w:szCs w:val="24"/>
        </w:rPr>
        <w:lastRenderedPageBreak/>
        <w:t>σας εμπιστευτούν ο</w:t>
      </w:r>
      <w:r w:rsidRPr="00677C36">
        <w:rPr>
          <w:rFonts w:eastAsia="Times New Roman" w:cs="Times New Roman"/>
          <w:szCs w:val="24"/>
        </w:rPr>
        <w:t>ι πατ</w:t>
      </w:r>
      <w:r>
        <w:rPr>
          <w:rFonts w:eastAsia="Times New Roman" w:cs="Times New Roman"/>
          <w:szCs w:val="24"/>
        </w:rPr>
        <w:t xml:space="preserve">εράδες και μανάδες που βλέπουν </w:t>
      </w:r>
      <w:r>
        <w:rPr>
          <w:rFonts w:eastAsia="Times New Roman" w:cs="Times New Roman"/>
          <w:szCs w:val="24"/>
        </w:rPr>
        <w:t>τ</w:t>
      </w:r>
      <w:r w:rsidRPr="00677C36">
        <w:rPr>
          <w:rFonts w:eastAsia="Times New Roman" w:cs="Times New Roman"/>
          <w:szCs w:val="24"/>
        </w:rPr>
        <w:t xml:space="preserve">ο μέλλον των </w:t>
      </w:r>
      <w:r>
        <w:rPr>
          <w:rFonts w:eastAsia="Times New Roman" w:cs="Times New Roman"/>
          <w:szCs w:val="24"/>
        </w:rPr>
        <w:t xml:space="preserve">παιδιών </w:t>
      </w:r>
      <w:r w:rsidRPr="00677C36">
        <w:rPr>
          <w:rFonts w:eastAsia="Times New Roman" w:cs="Times New Roman"/>
          <w:szCs w:val="24"/>
        </w:rPr>
        <w:t>τους αβέβαιο</w:t>
      </w:r>
      <w:r>
        <w:rPr>
          <w:rFonts w:eastAsia="Times New Roman" w:cs="Times New Roman"/>
          <w:szCs w:val="24"/>
        </w:rPr>
        <w:t>,</w:t>
      </w:r>
      <w:r w:rsidRPr="00677C36">
        <w:rPr>
          <w:rFonts w:eastAsia="Times New Roman" w:cs="Times New Roman"/>
          <w:szCs w:val="24"/>
        </w:rPr>
        <w:t xml:space="preserve"> μαύρο</w:t>
      </w:r>
      <w:r>
        <w:rPr>
          <w:rFonts w:eastAsia="Times New Roman" w:cs="Times New Roman"/>
          <w:szCs w:val="24"/>
        </w:rPr>
        <w:t xml:space="preserve"> και</w:t>
      </w:r>
      <w:r w:rsidRPr="00677C36">
        <w:rPr>
          <w:rFonts w:eastAsia="Times New Roman" w:cs="Times New Roman"/>
          <w:szCs w:val="24"/>
        </w:rPr>
        <w:t xml:space="preserve"> που</w:t>
      </w:r>
      <w:r>
        <w:rPr>
          <w:rFonts w:eastAsia="Times New Roman" w:cs="Times New Roman"/>
          <w:szCs w:val="24"/>
        </w:rPr>
        <w:t>,</w:t>
      </w:r>
      <w:r w:rsidRPr="00677C36">
        <w:rPr>
          <w:rFonts w:eastAsia="Times New Roman" w:cs="Times New Roman"/>
          <w:szCs w:val="24"/>
        </w:rPr>
        <w:t xml:space="preserve"> αντί να ζουν καλύτερα από τους </w:t>
      </w:r>
      <w:r>
        <w:rPr>
          <w:rFonts w:eastAsia="Times New Roman" w:cs="Times New Roman"/>
          <w:szCs w:val="24"/>
        </w:rPr>
        <w:t>ίδιους,</w:t>
      </w:r>
      <w:r w:rsidRPr="00677C36">
        <w:rPr>
          <w:rFonts w:eastAsia="Times New Roman" w:cs="Times New Roman"/>
          <w:szCs w:val="24"/>
        </w:rPr>
        <w:t xml:space="preserve"> ζουν χειρότερα</w:t>
      </w:r>
      <w:r>
        <w:rPr>
          <w:rFonts w:eastAsia="Times New Roman" w:cs="Times New Roman"/>
          <w:szCs w:val="24"/>
        </w:rPr>
        <w:t>;</w:t>
      </w:r>
      <w:r w:rsidRPr="00677C36">
        <w:rPr>
          <w:rFonts w:eastAsia="Times New Roman" w:cs="Times New Roman"/>
          <w:szCs w:val="24"/>
        </w:rPr>
        <w:t xml:space="preserve"> </w:t>
      </w:r>
    </w:p>
    <w:p w14:paraId="6338F667" w14:textId="77777777" w:rsidR="00401C51" w:rsidRDefault="00794512">
      <w:pPr>
        <w:spacing w:line="600" w:lineRule="auto"/>
        <w:ind w:firstLine="720"/>
        <w:jc w:val="both"/>
        <w:rPr>
          <w:rFonts w:eastAsia="Times New Roman" w:cs="Times New Roman"/>
          <w:szCs w:val="24"/>
        </w:rPr>
      </w:pPr>
      <w:r w:rsidRPr="00677C36">
        <w:rPr>
          <w:rFonts w:eastAsia="Times New Roman" w:cs="Times New Roman"/>
          <w:szCs w:val="24"/>
        </w:rPr>
        <w:t xml:space="preserve">Ζητάτε να </w:t>
      </w:r>
      <w:r>
        <w:rPr>
          <w:rFonts w:eastAsia="Times New Roman" w:cs="Times New Roman"/>
          <w:szCs w:val="24"/>
        </w:rPr>
        <w:t>σας εμπιστευτούν στ</w:t>
      </w:r>
      <w:r w:rsidRPr="00677C36">
        <w:rPr>
          <w:rFonts w:eastAsia="Times New Roman" w:cs="Times New Roman"/>
          <w:szCs w:val="24"/>
        </w:rPr>
        <w:t xml:space="preserve">ις εκλογές </w:t>
      </w:r>
      <w:r>
        <w:rPr>
          <w:rFonts w:eastAsia="Times New Roman" w:cs="Times New Roman"/>
          <w:szCs w:val="24"/>
        </w:rPr>
        <w:t xml:space="preserve">οι νέοι και </w:t>
      </w:r>
      <w:r w:rsidRPr="00677C36">
        <w:rPr>
          <w:rFonts w:eastAsia="Times New Roman" w:cs="Times New Roman"/>
          <w:szCs w:val="24"/>
        </w:rPr>
        <w:t>οι νέες</w:t>
      </w:r>
      <w:r>
        <w:rPr>
          <w:rFonts w:eastAsia="Times New Roman" w:cs="Times New Roman"/>
          <w:szCs w:val="24"/>
        </w:rPr>
        <w:t>.</w:t>
      </w:r>
      <w:r w:rsidRPr="00677C36">
        <w:rPr>
          <w:rFonts w:eastAsia="Times New Roman" w:cs="Times New Roman"/>
          <w:szCs w:val="24"/>
        </w:rPr>
        <w:t xml:space="preserve"> Γιατί</w:t>
      </w:r>
      <w:r>
        <w:rPr>
          <w:rFonts w:eastAsia="Times New Roman" w:cs="Times New Roman"/>
          <w:szCs w:val="24"/>
        </w:rPr>
        <w:t>;</w:t>
      </w:r>
      <w:r w:rsidRPr="00677C36">
        <w:rPr>
          <w:rFonts w:eastAsia="Times New Roman" w:cs="Times New Roman"/>
          <w:szCs w:val="24"/>
        </w:rPr>
        <w:t xml:space="preserve"> Επειδή ζουν τον εφιάλτη της ανεργίας</w:t>
      </w:r>
      <w:r>
        <w:rPr>
          <w:rFonts w:eastAsia="Times New Roman" w:cs="Times New Roman"/>
          <w:szCs w:val="24"/>
        </w:rPr>
        <w:t>;</w:t>
      </w:r>
      <w:r w:rsidRPr="00677C36">
        <w:rPr>
          <w:rFonts w:eastAsia="Times New Roman" w:cs="Times New Roman"/>
          <w:szCs w:val="24"/>
        </w:rPr>
        <w:t xml:space="preserve"> Επειδή τους πετάξατε στην εργασιακή ζούγκλα</w:t>
      </w:r>
      <w:r w:rsidRPr="00677C36">
        <w:rPr>
          <w:rFonts w:eastAsia="Times New Roman" w:cs="Times New Roman"/>
          <w:szCs w:val="24"/>
        </w:rPr>
        <w:t xml:space="preserve"> που δημιουργήσατε</w:t>
      </w:r>
      <w:r>
        <w:rPr>
          <w:rFonts w:eastAsia="Times New Roman" w:cs="Times New Roman"/>
          <w:szCs w:val="24"/>
        </w:rPr>
        <w:t>;</w:t>
      </w:r>
      <w:r w:rsidRPr="00677C36">
        <w:rPr>
          <w:rFonts w:eastAsia="Times New Roman" w:cs="Times New Roman"/>
          <w:szCs w:val="24"/>
        </w:rPr>
        <w:t xml:space="preserve"> Επειδή </w:t>
      </w:r>
      <w:r>
        <w:rPr>
          <w:rFonts w:eastAsia="Times New Roman" w:cs="Times New Roman"/>
          <w:szCs w:val="24"/>
        </w:rPr>
        <w:t xml:space="preserve">τους τσακίσατε </w:t>
      </w:r>
      <w:r w:rsidRPr="00677C36">
        <w:rPr>
          <w:rFonts w:eastAsia="Times New Roman" w:cs="Times New Roman"/>
          <w:szCs w:val="24"/>
        </w:rPr>
        <w:t xml:space="preserve">τα όνειρά </w:t>
      </w:r>
      <w:r>
        <w:rPr>
          <w:rFonts w:eastAsia="Times New Roman" w:cs="Times New Roman"/>
          <w:szCs w:val="24"/>
        </w:rPr>
        <w:t>τους;</w:t>
      </w:r>
      <w:r w:rsidRPr="00677C36">
        <w:rPr>
          <w:rFonts w:eastAsia="Times New Roman" w:cs="Times New Roman"/>
          <w:szCs w:val="24"/>
        </w:rPr>
        <w:t xml:space="preserve"> Ή επειδή πρέπει να κυνηγούν δεξιότητες για να μπουν σε κάποιο πρόγραμμα</w:t>
      </w:r>
      <w:r>
        <w:rPr>
          <w:rFonts w:eastAsia="Times New Roman" w:cs="Times New Roman"/>
          <w:szCs w:val="24"/>
        </w:rPr>
        <w:t>;</w:t>
      </w:r>
    </w:p>
    <w:p w14:paraId="6338F668" w14:textId="77777777" w:rsidR="00401C51" w:rsidRDefault="00794512">
      <w:pPr>
        <w:spacing w:line="600" w:lineRule="auto"/>
        <w:ind w:firstLine="720"/>
        <w:jc w:val="both"/>
        <w:rPr>
          <w:rFonts w:eastAsia="Times New Roman" w:cs="Times New Roman"/>
          <w:szCs w:val="24"/>
        </w:rPr>
      </w:pPr>
      <w:r w:rsidRPr="00677C36">
        <w:rPr>
          <w:rFonts w:eastAsia="Times New Roman" w:cs="Times New Roman"/>
          <w:szCs w:val="24"/>
        </w:rPr>
        <w:t>Γιατί να σας εμπιστευτούν οι συνταξιούχοι</w:t>
      </w:r>
      <w:r>
        <w:rPr>
          <w:rFonts w:eastAsia="Times New Roman" w:cs="Times New Roman"/>
          <w:szCs w:val="24"/>
        </w:rPr>
        <w:t>;</w:t>
      </w:r>
      <w:r w:rsidRPr="00677C36">
        <w:rPr>
          <w:rFonts w:eastAsia="Times New Roman" w:cs="Times New Roman"/>
          <w:szCs w:val="24"/>
        </w:rPr>
        <w:t xml:space="preserve"> Για την κατάργηση του ΕΚΑΣ</w:t>
      </w:r>
      <w:r>
        <w:rPr>
          <w:rFonts w:eastAsia="Times New Roman" w:cs="Times New Roman"/>
          <w:szCs w:val="24"/>
        </w:rPr>
        <w:t>;</w:t>
      </w:r>
      <w:r w:rsidRPr="00677C36">
        <w:rPr>
          <w:rFonts w:eastAsia="Times New Roman" w:cs="Times New Roman"/>
          <w:szCs w:val="24"/>
        </w:rPr>
        <w:t xml:space="preserve"> Για τις</w:t>
      </w:r>
      <w:r>
        <w:rPr>
          <w:rFonts w:eastAsia="Times New Roman" w:cs="Times New Roman"/>
          <w:szCs w:val="24"/>
        </w:rPr>
        <w:t xml:space="preserve"> μειώσεις των συντάξεων έως 40%; Για </w:t>
      </w:r>
      <w:r w:rsidRPr="00677C36">
        <w:rPr>
          <w:rFonts w:eastAsia="Times New Roman" w:cs="Times New Roman"/>
          <w:szCs w:val="24"/>
        </w:rPr>
        <w:t>την κατάργ</w:t>
      </w:r>
      <w:r w:rsidRPr="00677C36">
        <w:rPr>
          <w:rFonts w:eastAsia="Times New Roman" w:cs="Times New Roman"/>
          <w:szCs w:val="24"/>
        </w:rPr>
        <w:t xml:space="preserve">ηση της </w:t>
      </w:r>
      <w:r>
        <w:rPr>
          <w:rFonts w:eastAsia="Times New Roman" w:cs="Times New Roman"/>
          <w:szCs w:val="24"/>
        </w:rPr>
        <w:t xml:space="preserve">δέκατης τρίτης </w:t>
      </w:r>
      <w:r>
        <w:rPr>
          <w:rFonts w:eastAsia="Times New Roman" w:cs="Times New Roman"/>
          <w:szCs w:val="24"/>
        </w:rPr>
        <w:t xml:space="preserve">και </w:t>
      </w:r>
      <w:r>
        <w:rPr>
          <w:rFonts w:eastAsia="Times New Roman" w:cs="Times New Roman"/>
          <w:szCs w:val="24"/>
        </w:rPr>
        <w:t>δέκατης τέταρτης</w:t>
      </w:r>
      <w:r>
        <w:rPr>
          <w:rFonts w:eastAsia="Times New Roman" w:cs="Times New Roman"/>
          <w:szCs w:val="24"/>
        </w:rPr>
        <w:t xml:space="preserve"> </w:t>
      </w:r>
      <w:r w:rsidRPr="00677C36">
        <w:rPr>
          <w:rFonts w:eastAsia="Times New Roman" w:cs="Times New Roman"/>
          <w:szCs w:val="24"/>
        </w:rPr>
        <w:t>σύνταξης</w:t>
      </w:r>
      <w:r>
        <w:rPr>
          <w:rFonts w:eastAsia="Times New Roman" w:cs="Times New Roman"/>
          <w:szCs w:val="24"/>
        </w:rPr>
        <w:t xml:space="preserve">, </w:t>
      </w:r>
      <w:r w:rsidRPr="00677C36">
        <w:rPr>
          <w:rFonts w:eastAsia="Times New Roman" w:cs="Times New Roman"/>
          <w:szCs w:val="24"/>
        </w:rPr>
        <w:t>του επιδόματος αδείας</w:t>
      </w:r>
      <w:r>
        <w:rPr>
          <w:rFonts w:eastAsia="Times New Roman" w:cs="Times New Roman"/>
          <w:szCs w:val="24"/>
        </w:rPr>
        <w:t>,</w:t>
      </w:r>
      <w:r w:rsidRPr="00677C36">
        <w:rPr>
          <w:rFonts w:eastAsia="Times New Roman" w:cs="Times New Roman"/>
          <w:szCs w:val="24"/>
        </w:rPr>
        <w:t xml:space="preserve"> την αύξηση των ορίων ηλικίας στα </w:t>
      </w:r>
      <w:r>
        <w:rPr>
          <w:rFonts w:eastAsia="Times New Roman" w:cs="Times New Roman"/>
          <w:szCs w:val="24"/>
        </w:rPr>
        <w:t xml:space="preserve">εξήντα επτά με προοπτική περαιτέρω </w:t>
      </w:r>
      <w:r w:rsidRPr="00677C36">
        <w:rPr>
          <w:rFonts w:eastAsia="Times New Roman" w:cs="Times New Roman"/>
          <w:szCs w:val="24"/>
        </w:rPr>
        <w:t xml:space="preserve">αύξησής </w:t>
      </w:r>
      <w:r>
        <w:rPr>
          <w:rFonts w:eastAsia="Times New Roman" w:cs="Times New Roman"/>
          <w:szCs w:val="24"/>
        </w:rPr>
        <w:t>τους,</w:t>
      </w:r>
      <w:r w:rsidRPr="00677C36">
        <w:rPr>
          <w:rFonts w:eastAsia="Times New Roman" w:cs="Times New Roman"/>
          <w:szCs w:val="24"/>
        </w:rPr>
        <w:t xml:space="preserve"> επικαλούμενοι το δημογραφικό πρόβλημα</w:t>
      </w:r>
      <w:r>
        <w:rPr>
          <w:rFonts w:eastAsia="Times New Roman" w:cs="Times New Roman"/>
          <w:szCs w:val="24"/>
        </w:rPr>
        <w:t>; Υπάρχει και μι</w:t>
      </w:r>
      <w:r w:rsidRPr="00677C36">
        <w:rPr>
          <w:rFonts w:eastAsia="Times New Roman" w:cs="Times New Roman"/>
          <w:szCs w:val="24"/>
        </w:rPr>
        <w:t>α σει</w:t>
      </w:r>
      <w:r>
        <w:rPr>
          <w:rFonts w:eastAsia="Times New Roman" w:cs="Times New Roman"/>
          <w:szCs w:val="24"/>
        </w:rPr>
        <w:t>ρά άλλων διατάξεων που καταργήσα</w:t>
      </w:r>
      <w:r w:rsidRPr="00677C36">
        <w:rPr>
          <w:rFonts w:eastAsia="Times New Roman" w:cs="Times New Roman"/>
          <w:szCs w:val="24"/>
        </w:rPr>
        <w:t xml:space="preserve">τε και </w:t>
      </w:r>
      <w:r>
        <w:rPr>
          <w:rFonts w:eastAsia="Times New Roman" w:cs="Times New Roman"/>
          <w:szCs w:val="24"/>
        </w:rPr>
        <w:t xml:space="preserve">οδηγήσατε </w:t>
      </w:r>
      <w:r w:rsidRPr="00677C36">
        <w:rPr>
          <w:rFonts w:eastAsia="Times New Roman" w:cs="Times New Roman"/>
          <w:szCs w:val="24"/>
        </w:rPr>
        <w:t>στη φτώχεια και την εξαθλίωση σημαντικό τμήμα των απομάχων της δουλειάς</w:t>
      </w:r>
      <w:r>
        <w:rPr>
          <w:rFonts w:eastAsia="Times New Roman" w:cs="Times New Roman"/>
          <w:szCs w:val="24"/>
        </w:rPr>
        <w:t>.</w:t>
      </w:r>
    </w:p>
    <w:p w14:paraId="6338F66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Γιατί να σας</w:t>
      </w:r>
      <w:r w:rsidRPr="00677C36">
        <w:rPr>
          <w:rFonts w:eastAsia="Times New Roman" w:cs="Times New Roman"/>
          <w:szCs w:val="24"/>
        </w:rPr>
        <w:t xml:space="preserve"> εμπιστευτούν τα άτομα με αναπηρία</w:t>
      </w:r>
      <w:r>
        <w:rPr>
          <w:rFonts w:eastAsia="Times New Roman" w:cs="Times New Roman"/>
          <w:szCs w:val="24"/>
        </w:rPr>
        <w:t>, οι</w:t>
      </w:r>
      <w:r w:rsidRPr="00677C36">
        <w:rPr>
          <w:rFonts w:eastAsia="Times New Roman" w:cs="Times New Roman"/>
          <w:szCs w:val="24"/>
        </w:rPr>
        <w:t xml:space="preserve"> οικογένειές </w:t>
      </w:r>
      <w:r>
        <w:rPr>
          <w:rFonts w:eastAsia="Times New Roman" w:cs="Times New Roman"/>
          <w:szCs w:val="24"/>
        </w:rPr>
        <w:t>τους;</w:t>
      </w:r>
      <w:r w:rsidRPr="00677C36">
        <w:rPr>
          <w:rFonts w:eastAsia="Times New Roman" w:cs="Times New Roman"/>
          <w:szCs w:val="24"/>
        </w:rPr>
        <w:t xml:space="preserve"> Για τη θεσμοθέτηση των </w:t>
      </w:r>
      <w:r>
        <w:rPr>
          <w:rFonts w:eastAsia="Times New Roman" w:cs="Times New Roman"/>
          <w:szCs w:val="24"/>
        </w:rPr>
        <w:t xml:space="preserve">σφαγείων </w:t>
      </w:r>
      <w:r w:rsidRPr="00677C36">
        <w:rPr>
          <w:rFonts w:eastAsia="Times New Roman" w:cs="Times New Roman"/>
          <w:szCs w:val="24"/>
        </w:rPr>
        <w:t>των ΚΕΠΑ</w:t>
      </w:r>
      <w:r>
        <w:rPr>
          <w:rFonts w:eastAsia="Times New Roman" w:cs="Times New Roman"/>
          <w:szCs w:val="24"/>
        </w:rPr>
        <w:t>; Για τη σφαγή</w:t>
      </w:r>
      <w:r w:rsidRPr="00677C36">
        <w:rPr>
          <w:rFonts w:eastAsia="Times New Roman" w:cs="Times New Roman"/>
          <w:szCs w:val="24"/>
        </w:rPr>
        <w:t xml:space="preserve"> </w:t>
      </w:r>
      <w:r>
        <w:rPr>
          <w:rFonts w:eastAsia="Times New Roman" w:cs="Times New Roman"/>
          <w:szCs w:val="24"/>
        </w:rPr>
        <w:t xml:space="preserve">των </w:t>
      </w:r>
      <w:r w:rsidRPr="00677C36">
        <w:rPr>
          <w:rFonts w:eastAsia="Times New Roman" w:cs="Times New Roman"/>
          <w:szCs w:val="24"/>
        </w:rPr>
        <w:t>α</w:t>
      </w:r>
      <w:r>
        <w:rPr>
          <w:rFonts w:eastAsia="Times New Roman" w:cs="Times New Roman"/>
          <w:szCs w:val="24"/>
        </w:rPr>
        <w:t>ναπηρικών συντάξεων και των όποι</w:t>
      </w:r>
      <w:r w:rsidRPr="00677C36">
        <w:rPr>
          <w:rFonts w:eastAsia="Times New Roman" w:cs="Times New Roman"/>
          <w:szCs w:val="24"/>
        </w:rPr>
        <w:t>ων επιδομάτω</w:t>
      </w:r>
      <w:r w:rsidRPr="00677C36">
        <w:rPr>
          <w:rFonts w:eastAsia="Times New Roman" w:cs="Times New Roman"/>
          <w:szCs w:val="24"/>
        </w:rPr>
        <w:t>ν</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 xml:space="preserve">Ζητάτε να σας εμπιστευτούν </w:t>
      </w:r>
      <w:r w:rsidRPr="00677C36">
        <w:rPr>
          <w:rFonts w:eastAsia="Times New Roman" w:cs="Times New Roman"/>
          <w:szCs w:val="24"/>
        </w:rPr>
        <w:t>για το ότι το 95% που είναι ικανοί για εργασία είναι άνεργοι</w:t>
      </w:r>
      <w:r>
        <w:rPr>
          <w:rFonts w:eastAsia="Times New Roman" w:cs="Times New Roman"/>
          <w:szCs w:val="24"/>
        </w:rPr>
        <w:t>;</w:t>
      </w:r>
      <w:r w:rsidRPr="00677C36">
        <w:rPr>
          <w:rFonts w:eastAsia="Times New Roman" w:cs="Times New Roman"/>
          <w:szCs w:val="24"/>
        </w:rPr>
        <w:t xml:space="preserve"> Ή μήπως </w:t>
      </w:r>
      <w:r>
        <w:rPr>
          <w:rFonts w:eastAsia="Times New Roman" w:cs="Times New Roman"/>
          <w:szCs w:val="24"/>
        </w:rPr>
        <w:t xml:space="preserve">για </w:t>
      </w:r>
      <w:r w:rsidRPr="00677C36">
        <w:rPr>
          <w:rFonts w:eastAsia="Times New Roman" w:cs="Times New Roman"/>
          <w:szCs w:val="24"/>
        </w:rPr>
        <w:t>τα Κέ</w:t>
      </w:r>
      <w:r>
        <w:rPr>
          <w:rFonts w:eastAsia="Times New Roman" w:cs="Times New Roman"/>
          <w:szCs w:val="24"/>
        </w:rPr>
        <w:t xml:space="preserve">ντρα Δημιουργικής </w:t>
      </w:r>
      <w:r>
        <w:rPr>
          <w:rFonts w:eastAsia="Times New Roman" w:cs="Times New Roman"/>
          <w:szCs w:val="24"/>
        </w:rPr>
        <w:t>Απασχόληση</w:t>
      </w:r>
      <w:r>
        <w:rPr>
          <w:rFonts w:eastAsia="Times New Roman" w:cs="Times New Roman"/>
          <w:szCs w:val="24"/>
        </w:rPr>
        <w:t>ς</w:t>
      </w:r>
      <w:r>
        <w:rPr>
          <w:rFonts w:eastAsia="Times New Roman" w:cs="Times New Roman"/>
          <w:szCs w:val="24"/>
        </w:rPr>
        <w:t>, τα οποία</w:t>
      </w:r>
      <w:r w:rsidRPr="00677C36">
        <w:rPr>
          <w:rFonts w:eastAsia="Times New Roman" w:cs="Times New Roman"/>
          <w:szCs w:val="24"/>
        </w:rPr>
        <w:t xml:space="preserve"> είναι πολύ πίσω από τις ανάγκες και βασανίζουν τις οικογένειες</w:t>
      </w:r>
      <w:r>
        <w:rPr>
          <w:rFonts w:eastAsia="Times New Roman" w:cs="Times New Roman"/>
          <w:szCs w:val="24"/>
        </w:rPr>
        <w:t>;</w:t>
      </w:r>
    </w:p>
    <w:p w14:paraId="6338F66A" w14:textId="77777777" w:rsidR="00401C51" w:rsidRDefault="00794512">
      <w:pPr>
        <w:spacing w:line="600" w:lineRule="auto"/>
        <w:ind w:firstLine="720"/>
        <w:jc w:val="both"/>
        <w:rPr>
          <w:rFonts w:eastAsia="Times New Roman" w:cs="Times New Roman"/>
          <w:szCs w:val="24"/>
        </w:rPr>
      </w:pPr>
      <w:r w:rsidRPr="00677C36">
        <w:rPr>
          <w:rFonts w:eastAsia="Times New Roman" w:cs="Times New Roman"/>
          <w:szCs w:val="24"/>
        </w:rPr>
        <w:t xml:space="preserve">Σύμφωνα με τα </w:t>
      </w:r>
      <w:r>
        <w:rPr>
          <w:rFonts w:eastAsia="Times New Roman" w:cs="Times New Roman"/>
          <w:szCs w:val="24"/>
        </w:rPr>
        <w:t xml:space="preserve">δικά σας </w:t>
      </w:r>
      <w:r w:rsidRPr="00677C36">
        <w:rPr>
          <w:rFonts w:eastAsia="Times New Roman" w:cs="Times New Roman"/>
          <w:szCs w:val="24"/>
        </w:rPr>
        <w:t>στοιχεία</w:t>
      </w:r>
      <w:r>
        <w:rPr>
          <w:rFonts w:eastAsia="Times New Roman" w:cs="Times New Roman"/>
          <w:szCs w:val="24"/>
        </w:rPr>
        <w:t>,</w:t>
      </w:r>
      <w:r w:rsidRPr="00677C36">
        <w:rPr>
          <w:rFonts w:eastAsia="Times New Roman" w:cs="Times New Roman"/>
          <w:szCs w:val="24"/>
        </w:rPr>
        <w:t xml:space="preserve"> τέσσερις σ</w:t>
      </w:r>
      <w:r w:rsidRPr="00677C36">
        <w:rPr>
          <w:rFonts w:eastAsia="Times New Roman" w:cs="Times New Roman"/>
          <w:szCs w:val="24"/>
        </w:rPr>
        <w:t>τις δέκα κύριες συντάξεις είναι κάτω από 500 ευρώ μεικτά</w:t>
      </w:r>
      <w:r>
        <w:rPr>
          <w:rFonts w:eastAsia="Times New Roman" w:cs="Times New Roman"/>
          <w:szCs w:val="24"/>
        </w:rPr>
        <w:t>.</w:t>
      </w:r>
      <w:r w:rsidRPr="00677C36">
        <w:rPr>
          <w:rFonts w:eastAsia="Times New Roman" w:cs="Times New Roman"/>
          <w:szCs w:val="24"/>
        </w:rPr>
        <w:t xml:space="preserve"> Ένα εκατομμύριο </w:t>
      </w:r>
      <w:r>
        <w:rPr>
          <w:rFonts w:eastAsia="Times New Roman" w:cs="Times New Roman"/>
          <w:szCs w:val="24"/>
        </w:rPr>
        <w:t xml:space="preserve">εκατόν σαράντα </w:t>
      </w:r>
      <w:r w:rsidRPr="00677C36">
        <w:rPr>
          <w:rFonts w:eastAsia="Times New Roman" w:cs="Times New Roman"/>
          <w:szCs w:val="24"/>
        </w:rPr>
        <w:t xml:space="preserve">χιλιάδες συνταξιούχοι λαμβάνουν κάτω από 500 ευρώ μεικτά σύνταξη και η μεγάλη μάζα συγκεντρώνει γύρω στα 330 </w:t>
      </w:r>
      <w:r>
        <w:rPr>
          <w:rFonts w:eastAsia="Times New Roman" w:cs="Times New Roman"/>
          <w:szCs w:val="24"/>
        </w:rPr>
        <w:t xml:space="preserve">ευρώ, </w:t>
      </w:r>
      <w:r w:rsidRPr="00677C36">
        <w:rPr>
          <w:rFonts w:eastAsia="Times New Roman" w:cs="Times New Roman"/>
          <w:szCs w:val="24"/>
        </w:rPr>
        <w:t>με 390 ευρώ σύνταξη</w:t>
      </w:r>
      <w:r>
        <w:rPr>
          <w:rFonts w:eastAsia="Times New Roman" w:cs="Times New Roman"/>
          <w:szCs w:val="24"/>
        </w:rPr>
        <w:t>.</w:t>
      </w:r>
      <w:r w:rsidRPr="00677C36">
        <w:rPr>
          <w:rFonts w:eastAsia="Times New Roman" w:cs="Times New Roman"/>
          <w:szCs w:val="24"/>
        </w:rPr>
        <w:t xml:space="preserve"> Η χαμηλότερη βέβαια είναι στους</w:t>
      </w:r>
      <w:r w:rsidRPr="00677C36">
        <w:rPr>
          <w:rFonts w:eastAsia="Times New Roman" w:cs="Times New Roman"/>
          <w:szCs w:val="24"/>
        </w:rPr>
        <w:t xml:space="preserve"> αγρότες</w:t>
      </w:r>
      <w:r>
        <w:rPr>
          <w:rFonts w:eastAsia="Times New Roman" w:cs="Times New Roman"/>
          <w:szCs w:val="24"/>
        </w:rPr>
        <w:t>,</w:t>
      </w:r>
      <w:r w:rsidRPr="00677C36">
        <w:rPr>
          <w:rFonts w:eastAsia="Times New Roman" w:cs="Times New Roman"/>
          <w:szCs w:val="24"/>
        </w:rPr>
        <w:t xml:space="preserve"> στο</w:t>
      </w:r>
      <w:r>
        <w:rPr>
          <w:rFonts w:eastAsia="Times New Roman" w:cs="Times New Roman"/>
          <w:szCs w:val="24"/>
        </w:rPr>
        <w:t>ν</w:t>
      </w:r>
      <w:r w:rsidRPr="00677C36">
        <w:rPr>
          <w:rFonts w:eastAsia="Times New Roman" w:cs="Times New Roman"/>
          <w:szCs w:val="24"/>
        </w:rPr>
        <w:t xml:space="preserve"> πρώην ΟΓΑ</w:t>
      </w:r>
      <w:r>
        <w:rPr>
          <w:rFonts w:eastAsia="Times New Roman" w:cs="Times New Roman"/>
          <w:szCs w:val="24"/>
        </w:rPr>
        <w:t>.</w:t>
      </w:r>
      <w:r w:rsidRPr="00677C36">
        <w:rPr>
          <w:rFonts w:eastAsia="Times New Roman" w:cs="Times New Roman"/>
          <w:szCs w:val="24"/>
        </w:rPr>
        <w:t xml:space="preserve"> Η μέση σύνταξη έχει διαμορφωθεί στα 576 ευρώ</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Η καινούρ</w:t>
      </w:r>
      <w:r>
        <w:rPr>
          <w:rFonts w:eastAsia="Times New Roman" w:cs="Times New Roman"/>
          <w:szCs w:val="24"/>
        </w:rPr>
        <w:t>γ</w:t>
      </w:r>
      <w:r>
        <w:rPr>
          <w:rFonts w:eastAsia="Times New Roman" w:cs="Times New Roman"/>
          <w:szCs w:val="24"/>
        </w:rPr>
        <w:t>ια</w:t>
      </w:r>
      <w:r>
        <w:rPr>
          <w:rFonts w:eastAsia="Times New Roman" w:cs="Times New Roman"/>
          <w:szCs w:val="24"/>
        </w:rPr>
        <w:t xml:space="preserve">, όμως, </w:t>
      </w:r>
      <w:r w:rsidRPr="00677C36">
        <w:rPr>
          <w:rFonts w:eastAsia="Times New Roman" w:cs="Times New Roman"/>
          <w:szCs w:val="24"/>
        </w:rPr>
        <w:t>μέση σύνταξη με βάση το</w:t>
      </w:r>
      <w:r>
        <w:rPr>
          <w:rFonts w:eastAsia="Times New Roman" w:cs="Times New Roman"/>
          <w:szCs w:val="24"/>
        </w:rPr>
        <w:t>ν</w:t>
      </w:r>
      <w:r w:rsidRPr="00677C36">
        <w:rPr>
          <w:rFonts w:eastAsia="Times New Roman" w:cs="Times New Roman"/>
          <w:szCs w:val="24"/>
        </w:rPr>
        <w:t xml:space="preserve"> νόμο Κατρούγκαλου </w:t>
      </w:r>
      <w:r>
        <w:rPr>
          <w:rFonts w:eastAsia="Times New Roman" w:cs="Times New Roman"/>
          <w:szCs w:val="24"/>
        </w:rPr>
        <w:t xml:space="preserve">είναι </w:t>
      </w:r>
      <w:r w:rsidRPr="00677C36">
        <w:rPr>
          <w:rFonts w:eastAsia="Times New Roman" w:cs="Times New Roman"/>
          <w:szCs w:val="24"/>
        </w:rPr>
        <w:t>στα 535 ευρώ</w:t>
      </w:r>
      <w:r>
        <w:rPr>
          <w:rFonts w:eastAsia="Times New Roman" w:cs="Times New Roman"/>
          <w:szCs w:val="24"/>
        </w:rPr>
        <w:t>.</w:t>
      </w:r>
    </w:p>
    <w:p w14:paraId="6338F66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Θεωρείτε τ</w:t>
      </w:r>
      <w:r w:rsidRPr="00677C36">
        <w:rPr>
          <w:rFonts w:eastAsia="Times New Roman" w:cs="Times New Roman"/>
          <w:szCs w:val="24"/>
        </w:rPr>
        <w:t>ους συνταξιούχους βάρος</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w:t>
      </w:r>
      <w:r w:rsidRPr="00677C36">
        <w:rPr>
          <w:rFonts w:eastAsia="Times New Roman" w:cs="Times New Roman"/>
          <w:szCs w:val="24"/>
        </w:rPr>
        <w:t>Δεν πεθαίνουν κιόλας</w:t>
      </w:r>
      <w:r>
        <w:rPr>
          <w:rFonts w:eastAsia="Times New Roman" w:cs="Times New Roman"/>
          <w:szCs w:val="24"/>
        </w:rPr>
        <w:t>»</w:t>
      </w:r>
      <w:r w:rsidRPr="00677C36">
        <w:rPr>
          <w:rFonts w:eastAsia="Times New Roman" w:cs="Times New Roman"/>
          <w:szCs w:val="24"/>
        </w:rPr>
        <w:t xml:space="preserve"> λέτε</w:t>
      </w:r>
      <w:r>
        <w:rPr>
          <w:rFonts w:eastAsia="Times New Roman" w:cs="Times New Roman"/>
          <w:szCs w:val="24"/>
        </w:rPr>
        <w:t>,</w:t>
      </w:r>
      <w:r w:rsidRPr="00677C36">
        <w:rPr>
          <w:rFonts w:eastAsia="Times New Roman" w:cs="Times New Roman"/>
          <w:szCs w:val="24"/>
        </w:rPr>
        <w:t xml:space="preserve"> δείχνοντας το αποκρουστικό πρόσωπο αυτού του βάρβαρου συστήματος</w:t>
      </w:r>
      <w:r>
        <w:rPr>
          <w:rFonts w:eastAsia="Times New Roman" w:cs="Times New Roman"/>
          <w:szCs w:val="24"/>
        </w:rPr>
        <w:t>.</w:t>
      </w:r>
      <w:r w:rsidRPr="00677C36">
        <w:rPr>
          <w:rFonts w:eastAsia="Times New Roman" w:cs="Times New Roman"/>
          <w:szCs w:val="24"/>
        </w:rPr>
        <w:t xml:space="preserve"> Από αυτούς ζητάτε και τη στήριξή </w:t>
      </w:r>
      <w:r>
        <w:rPr>
          <w:rFonts w:eastAsia="Times New Roman" w:cs="Times New Roman"/>
          <w:szCs w:val="24"/>
        </w:rPr>
        <w:t>τους.</w:t>
      </w:r>
      <w:r w:rsidRPr="00677C36">
        <w:rPr>
          <w:rFonts w:eastAsia="Times New Roman" w:cs="Times New Roman"/>
          <w:szCs w:val="24"/>
        </w:rPr>
        <w:t xml:space="preserve"> </w:t>
      </w:r>
      <w:r>
        <w:rPr>
          <w:rFonts w:eastAsia="Times New Roman" w:cs="Times New Roman"/>
          <w:szCs w:val="24"/>
        </w:rPr>
        <w:t>«</w:t>
      </w:r>
      <w:r w:rsidRPr="00677C36">
        <w:rPr>
          <w:rFonts w:eastAsia="Times New Roman" w:cs="Times New Roman"/>
          <w:szCs w:val="24"/>
        </w:rPr>
        <w:t>Ενεργός γήρανση</w:t>
      </w:r>
      <w:r>
        <w:rPr>
          <w:rFonts w:eastAsia="Times New Roman" w:cs="Times New Roman"/>
          <w:szCs w:val="24"/>
        </w:rPr>
        <w:t>»</w:t>
      </w:r>
      <w:r w:rsidRPr="00677C36">
        <w:rPr>
          <w:rFonts w:eastAsia="Times New Roman" w:cs="Times New Roman"/>
          <w:szCs w:val="24"/>
        </w:rPr>
        <w:t xml:space="preserve"> λέτε</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Ετοιμάζετε</w:t>
      </w:r>
      <w:r w:rsidRPr="00677C36">
        <w:rPr>
          <w:rFonts w:eastAsia="Times New Roman" w:cs="Times New Roman"/>
          <w:szCs w:val="24"/>
        </w:rPr>
        <w:t xml:space="preserve"> και άλλη επίθεση</w:t>
      </w:r>
      <w:r>
        <w:rPr>
          <w:rFonts w:eastAsia="Times New Roman" w:cs="Times New Roman"/>
          <w:szCs w:val="24"/>
        </w:rPr>
        <w:t>.</w:t>
      </w:r>
      <w:r w:rsidRPr="00677C36">
        <w:rPr>
          <w:rFonts w:eastAsia="Times New Roman" w:cs="Times New Roman"/>
          <w:szCs w:val="24"/>
        </w:rPr>
        <w:t xml:space="preserve"> Δουλειά μέχρι θανάτου</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Στερείτε</w:t>
      </w:r>
      <w:r w:rsidRPr="00677C36">
        <w:rPr>
          <w:rFonts w:eastAsia="Times New Roman" w:cs="Times New Roman"/>
          <w:szCs w:val="24"/>
        </w:rPr>
        <w:t xml:space="preserve"> το δικαίωμα να ζει ο συνταξιούχος στα τελευταία χρόνια της ζωής τ</w:t>
      </w:r>
      <w:r w:rsidRPr="00677C36">
        <w:rPr>
          <w:rFonts w:eastAsia="Times New Roman" w:cs="Times New Roman"/>
          <w:szCs w:val="24"/>
        </w:rPr>
        <w:t>ου με αξιοπρέπεια</w:t>
      </w:r>
      <w:r>
        <w:rPr>
          <w:rFonts w:eastAsia="Times New Roman" w:cs="Times New Roman"/>
          <w:szCs w:val="24"/>
        </w:rPr>
        <w:t>,</w:t>
      </w:r>
      <w:r w:rsidRPr="00677C36">
        <w:rPr>
          <w:rFonts w:eastAsia="Times New Roman" w:cs="Times New Roman"/>
          <w:szCs w:val="24"/>
        </w:rPr>
        <w:t xml:space="preserve"> απολαμβάνοντας όλα όσα </w:t>
      </w:r>
      <w:r>
        <w:rPr>
          <w:rFonts w:eastAsia="Times New Roman" w:cs="Times New Roman"/>
          <w:szCs w:val="24"/>
        </w:rPr>
        <w:t xml:space="preserve">συνέβαλε </w:t>
      </w:r>
      <w:r w:rsidRPr="00677C36">
        <w:rPr>
          <w:rFonts w:eastAsia="Times New Roman" w:cs="Times New Roman"/>
          <w:szCs w:val="24"/>
        </w:rPr>
        <w:t>να δημιουργηθούν</w:t>
      </w:r>
      <w:r>
        <w:rPr>
          <w:rFonts w:eastAsia="Times New Roman" w:cs="Times New Roman"/>
          <w:szCs w:val="24"/>
        </w:rPr>
        <w:t>,</w:t>
      </w:r>
      <w:r w:rsidRPr="00677C36">
        <w:rPr>
          <w:rFonts w:eastAsia="Times New Roman" w:cs="Times New Roman"/>
          <w:szCs w:val="24"/>
        </w:rPr>
        <w:t xml:space="preserve"> να </w:t>
      </w:r>
      <w:r>
        <w:rPr>
          <w:rFonts w:eastAsia="Times New Roman" w:cs="Times New Roman"/>
          <w:szCs w:val="24"/>
        </w:rPr>
        <w:t xml:space="preserve">εξελιχθούν. </w:t>
      </w:r>
    </w:p>
    <w:p w14:paraId="6338F66C" w14:textId="77777777" w:rsidR="00401C51" w:rsidRDefault="00794512">
      <w:pPr>
        <w:spacing w:line="600" w:lineRule="auto"/>
        <w:ind w:firstLine="720"/>
        <w:jc w:val="both"/>
        <w:rPr>
          <w:rFonts w:eastAsia="Times New Roman" w:cs="Times New Roman"/>
          <w:szCs w:val="24"/>
        </w:rPr>
      </w:pPr>
      <w:r w:rsidRPr="00677C36">
        <w:rPr>
          <w:rFonts w:eastAsia="Times New Roman" w:cs="Times New Roman"/>
          <w:szCs w:val="24"/>
        </w:rPr>
        <w:t>Από την άλλη</w:t>
      </w:r>
      <w:r>
        <w:rPr>
          <w:rFonts w:eastAsia="Times New Roman" w:cs="Times New Roman"/>
          <w:szCs w:val="24"/>
        </w:rPr>
        <w:t>,</w:t>
      </w:r>
      <w:r w:rsidRPr="00677C36">
        <w:rPr>
          <w:rFonts w:eastAsia="Times New Roman" w:cs="Times New Roman"/>
          <w:szCs w:val="24"/>
        </w:rPr>
        <w:t xml:space="preserve"> </w:t>
      </w:r>
      <w:r>
        <w:rPr>
          <w:rFonts w:eastAsia="Times New Roman" w:cs="Times New Roman"/>
          <w:szCs w:val="24"/>
        </w:rPr>
        <w:t>όμως,</w:t>
      </w:r>
      <w:r w:rsidRPr="00677C36">
        <w:rPr>
          <w:rFonts w:eastAsia="Times New Roman" w:cs="Times New Roman"/>
          <w:szCs w:val="24"/>
        </w:rPr>
        <w:t xml:space="preserve"> στο κεφάλαιο τα δίνετε όλα</w:t>
      </w:r>
      <w:r>
        <w:rPr>
          <w:rFonts w:eastAsia="Times New Roman" w:cs="Times New Roman"/>
          <w:szCs w:val="24"/>
        </w:rPr>
        <w:t>.</w:t>
      </w:r>
      <w:r w:rsidRPr="00677C36">
        <w:rPr>
          <w:rFonts w:eastAsia="Times New Roman" w:cs="Times New Roman"/>
          <w:szCs w:val="24"/>
        </w:rPr>
        <w:t xml:space="preserve"> Μαζί ψηφίζετε τις προκλητικές ρυθμίσεις</w:t>
      </w:r>
      <w:r>
        <w:rPr>
          <w:rFonts w:eastAsia="Times New Roman" w:cs="Times New Roman"/>
          <w:szCs w:val="24"/>
        </w:rPr>
        <w:t>,</w:t>
      </w:r>
      <w:r w:rsidRPr="00677C36">
        <w:rPr>
          <w:rFonts w:eastAsia="Times New Roman" w:cs="Times New Roman"/>
          <w:szCs w:val="24"/>
        </w:rPr>
        <w:t xml:space="preserve"> τα προνόμια</w:t>
      </w:r>
      <w:r>
        <w:rPr>
          <w:rFonts w:eastAsia="Times New Roman" w:cs="Times New Roman"/>
          <w:szCs w:val="24"/>
        </w:rPr>
        <w:t>, τις φοροαπαλλαγές και όλο το π</w:t>
      </w:r>
      <w:r w:rsidRPr="00677C36">
        <w:rPr>
          <w:rFonts w:eastAsia="Times New Roman" w:cs="Times New Roman"/>
          <w:szCs w:val="24"/>
        </w:rPr>
        <w:t>λαίσιο για τη δημιουργία του φιλικού πε</w:t>
      </w:r>
      <w:r w:rsidRPr="00677C36">
        <w:rPr>
          <w:rFonts w:eastAsia="Times New Roman" w:cs="Times New Roman"/>
          <w:szCs w:val="24"/>
        </w:rPr>
        <w:t>ριβάλλοντος που ισοπεδώνουν δικαιώματα των εργαζομένων</w:t>
      </w:r>
      <w:r>
        <w:rPr>
          <w:rFonts w:eastAsia="Times New Roman" w:cs="Times New Roman"/>
          <w:szCs w:val="24"/>
        </w:rPr>
        <w:t>.</w:t>
      </w:r>
      <w:r w:rsidRPr="00677C36">
        <w:rPr>
          <w:rFonts w:eastAsia="Times New Roman" w:cs="Times New Roman"/>
          <w:szCs w:val="24"/>
        </w:rPr>
        <w:t xml:space="preserve"> Ψηφίσατε δ</w:t>
      </w:r>
      <w:r>
        <w:rPr>
          <w:rFonts w:eastAsia="Times New Roman" w:cs="Times New Roman"/>
          <w:szCs w:val="24"/>
        </w:rPr>
        <w:t>ιάταξη για χρηματοδότηση</w:t>
      </w:r>
      <w:r w:rsidRPr="00677C36">
        <w:rPr>
          <w:rFonts w:eastAsia="Times New Roman" w:cs="Times New Roman"/>
          <w:szCs w:val="24"/>
        </w:rPr>
        <w:t xml:space="preserve"> των λεγόμενων </w:t>
      </w:r>
      <w:r>
        <w:rPr>
          <w:rFonts w:eastAsia="Times New Roman" w:cs="Times New Roman"/>
          <w:szCs w:val="24"/>
        </w:rPr>
        <w:t>«</w:t>
      </w:r>
      <w:r w:rsidRPr="00677C36">
        <w:rPr>
          <w:rFonts w:eastAsia="Times New Roman" w:cs="Times New Roman"/>
          <w:szCs w:val="24"/>
        </w:rPr>
        <w:t>εργοδοτικών ασφαλιστικών εισφορών</w:t>
      </w:r>
      <w:r>
        <w:rPr>
          <w:rFonts w:eastAsia="Times New Roman" w:cs="Times New Roman"/>
          <w:szCs w:val="24"/>
        </w:rPr>
        <w:t>»</w:t>
      </w:r>
      <w:r w:rsidRPr="00677C36">
        <w:rPr>
          <w:rFonts w:eastAsia="Times New Roman" w:cs="Times New Roman"/>
          <w:szCs w:val="24"/>
        </w:rPr>
        <w:t xml:space="preserve"> για νέους εργαζόμενους κάτω των </w:t>
      </w:r>
      <w:r>
        <w:rPr>
          <w:rFonts w:eastAsia="Times New Roman" w:cs="Times New Roman"/>
          <w:szCs w:val="24"/>
        </w:rPr>
        <w:t>είκοσι πέντε</w:t>
      </w:r>
      <w:r w:rsidRPr="00677C36">
        <w:rPr>
          <w:rFonts w:eastAsia="Times New Roman" w:cs="Times New Roman"/>
          <w:szCs w:val="24"/>
        </w:rPr>
        <w:t xml:space="preserve"> ετών</w:t>
      </w:r>
      <w:r>
        <w:rPr>
          <w:rFonts w:eastAsia="Times New Roman" w:cs="Times New Roman"/>
          <w:szCs w:val="24"/>
        </w:rPr>
        <w:t>.</w:t>
      </w:r>
      <w:r w:rsidRPr="00677C36">
        <w:rPr>
          <w:rFonts w:eastAsia="Times New Roman" w:cs="Times New Roman"/>
          <w:szCs w:val="24"/>
        </w:rPr>
        <w:t xml:space="preserve"> Και ο Πρωθυπουργός εξήγγειλε και νέα </w:t>
      </w:r>
      <w:r>
        <w:rPr>
          <w:rFonts w:eastAsia="Times New Roman" w:cs="Times New Roman"/>
          <w:szCs w:val="24"/>
        </w:rPr>
        <w:t xml:space="preserve">δώρα </w:t>
      </w:r>
      <w:r w:rsidRPr="00677C36">
        <w:rPr>
          <w:rFonts w:eastAsia="Times New Roman" w:cs="Times New Roman"/>
          <w:szCs w:val="24"/>
        </w:rPr>
        <w:t>μέσω των επιδοτήσεων τ</w:t>
      </w:r>
      <w:r w:rsidRPr="00677C36">
        <w:rPr>
          <w:rFonts w:eastAsia="Times New Roman" w:cs="Times New Roman"/>
          <w:szCs w:val="24"/>
        </w:rPr>
        <w:t>ων εισφορών μέχρι και 100%</w:t>
      </w:r>
      <w:r>
        <w:rPr>
          <w:rFonts w:eastAsia="Times New Roman" w:cs="Times New Roman"/>
          <w:szCs w:val="24"/>
        </w:rPr>
        <w:t>,</w:t>
      </w:r>
      <w:r w:rsidRPr="00677C36">
        <w:rPr>
          <w:rFonts w:eastAsia="Times New Roman" w:cs="Times New Roman"/>
          <w:szCs w:val="24"/>
        </w:rPr>
        <w:t xml:space="preserve"> όπως είπε</w:t>
      </w:r>
      <w:r>
        <w:rPr>
          <w:rFonts w:eastAsia="Times New Roman" w:cs="Times New Roman"/>
          <w:szCs w:val="24"/>
        </w:rPr>
        <w:t>.</w:t>
      </w:r>
      <w:r w:rsidRPr="00677C36">
        <w:rPr>
          <w:rFonts w:eastAsia="Times New Roman" w:cs="Times New Roman"/>
          <w:szCs w:val="24"/>
        </w:rPr>
        <w:t xml:space="preserve"> Η κατάσταση που ζ</w:t>
      </w:r>
      <w:r>
        <w:rPr>
          <w:rFonts w:eastAsia="Times New Roman" w:cs="Times New Roman"/>
          <w:szCs w:val="24"/>
        </w:rPr>
        <w:t>ει η εργατική λαϊκή οικογένεια ε</w:t>
      </w:r>
      <w:r w:rsidRPr="00677C36">
        <w:rPr>
          <w:rFonts w:eastAsia="Times New Roman" w:cs="Times New Roman"/>
          <w:szCs w:val="24"/>
        </w:rPr>
        <w:t xml:space="preserve">ίναι </w:t>
      </w:r>
      <w:r w:rsidRPr="00677C36">
        <w:rPr>
          <w:rFonts w:eastAsia="Times New Roman" w:cs="Times New Roman"/>
          <w:szCs w:val="24"/>
        </w:rPr>
        <w:lastRenderedPageBreak/>
        <w:t xml:space="preserve">αποτέλεσμα της κοινής </w:t>
      </w:r>
      <w:r>
        <w:rPr>
          <w:rFonts w:eastAsia="Times New Roman" w:cs="Times New Roman"/>
          <w:szCs w:val="24"/>
        </w:rPr>
        <w:t xml:space="preserve">σας </w:t>
      </w:r>
      <w:r w:rsidRPr="00677C36">
        <w:rPr>
          <w:rFonts w:eastAsia="Times New Roman" w:cs="Times New Roman"/>
          <w:szCs w:val="24"/>
        </w:rPr>
        <w:t>στρατηγικής</w:t>
      </w:r>
      <w:r>
        <w:rPr>
          <w:rFonts w:eastAsia="Times New Roman" w:cs="Times New Roman"/>
          <w:szCs w:val="24"/>
        </w:rPr>
        <w:t>,</w:t>
      </w:r>
      <w:r w:rsidRPr="00677C36">
        <w:rPr>
          <w:rFonts w:eastAsia="Times New Roman" w:cs="Times New Roman"/>
          <w:szCs w:val="24"/>
        </w:rPr>
        <w:t xml:space="preserve"> που δεν είναι άλλη παρά η ικανοποίη</w:t>
      </w:r>
      <w:r>
        <w:rPr>
          <w:rFonts w:eastAsia="Times New Roman" w:cs="Times New Roman"/>
          <w:szCs w:val="24"/>
        </w:rPr>
        <w:t xml:space="preserve">ση των αναγκών των μονοπωλιακών </w:t>
      </w:r>
      <w:r w:rsidRPr="00677C36">
        <w:rPr>
          <w:rFonts w:eastAsia="Times New Roman" w:cs="Times New Roman"/>
          <w:szCs w:val="24"/>
        </w:rPr>
        <w:t xml:space="preserve">και </w:t>
      </w:r>
      <w:r>
        <w:rPr>
          <w:rFonts w:eastAsia="Times New Roman" w:cs="Times New Roman"/>
          <w:szCs w:val="24"/>
        </w:rPr>
        <w:t>επιχειρηματικών ομίλων.</w:t>
      </w:r>
    </w:p>
    <w:p w14:paraId="6338F66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Επιχορηγείτε</w:t>
      </w:r>
      <w:r w:rsidRPr="009B328F">
        <w:rPr>
          <w:rFonts w:eastAsia="Times New Roman" w:cs="Times New Roman"/>
          <w:szCs w:val="24"/>
        </w:rPr>
        <w:t xml:space="preserve"> παχυλά τους επιχειρηματικούς ομίλους στο όνομα της μείωσης της ανεργίας</w:t>
      </w:r>
      <w:r>
        <w:rPr>
          <w:rFonts w:eastAsia="Times New Roman" w:cs="Times New Roman"/>
          <w:szCs w:val="24"/>
        </w:rPr>
        <w:t>.</w:t>
      </w:r>
      <w:r w:rsidRPr="009B328F">
        <w:rPr>
          <w:rFonts w:eastAsia="Times New Roman" w:cs="Times New Roman"/>
          <w:szCs w:val="24"/>
        </w:rPr>
        <w:t xml:space="preserve"> Τους </w:t>
      </w:r>
      <w:r>
        <w:rPr>
          <w:rFonts w:eastAsia="Times New Roman" w:cs="Times New Roman"/>
          <w:szCs w:val="24"/>
        </w:rPr>
        <w:t>προσφέρετε τσάμπα</w:t>
      </w:r>
      <w:r w:rsidRPr="009B328F">
        <w:rPr>
          <w:rFonts w:eastAsia="Times New Roman" w:cs="Times New Roman"/>
          <w:szCs w:val="24"/>
        </w:rPr>
        <w:t xml:space="preserve"> εργατικό δυναμικό</w:t>
      </w:r>
      <w:r>
        <w:rPr>
          <w:rFonts w:eastAsia="Times New Roman" w:cs="Times New Roman"/>
          <w:szCs w:val="24"/>
        </w:rPr>
        <w:t>.</w:t>
      </w:r>
      <w:r w:rsidRPr="009B328F">
        <w:rPr>
          <w:rFonts w:eastAsia="Times New Roman" w:cs="Times New Roman"/>
          <w:szCs w:val="24"/>
        </w:rPr>
        <w:t xml:space="preserve"> Καταργήσατε το</w:t>
      </w:r>
      <w:r>
        <w:rPr>
          <w:rFonts w:eastAsia="Times New Roman" w:cs="Times New Roman"/>
          <w:szCs w:val="24"/>
        </w:rPr>
        <w:t>ν</w:t>
      </w:r>
      <w:r w:rsidRPr="009B328F">
        <w:rPr>
          <w:rFonts w:eastAsia="Times New Roman" w:cs="Times New Roman"/>
          <w:szCs w:val="24"/>
        </w:rPr>
        <w:t xml:space="preserve"> σταθερό ημερήσιο χρόνο δουλειάς</w:t>
      </w:r>
      <w:r>
        <w:rPr>
          <w:rFonts w:eastAsia="Times New Roman" w:cs="Times New Roman"/>
          <w:szCs w:val="24"/>
        </w:rPr>
        <w:t>,</w:t>
      </w:r>
      <w:r w:rsidRPr="009B328F">
        <w:rPr>
          <w:rFonts w:eastAsia="Times New Roman" w:cs="Times New Roman"/>
          <w:szCs w:val="24"/>
        </w:rPr>
        <w:t xml:space="preserve"> τη μεγαλύτερη κατάκτηση της εργατικής τάξης</w:t>
      </w:r>
      <w:r>
        <w:rPr>
          <w:rFonts w:eastAsia="Times New Roman" w:cs="Times New Roman"/>
          <w:szCs w:val="24"/>
        </w:rPr>
        <w:t>,</w:t>
      </w:r>
      <w:r w:rsidRPr="009B328F">
        <w:rPr>
          <w:rFonts w:eastAsia="Times New Roman" w:cs="Times New Roman"/>
          <w:szCs w:val="24"/>
        </w:rPr>
        <w:t xml:space="preserve"> ποτισμένη με το αίμα </w:t>
      </w:r>
      <w:r>
        <w:rPr>
          <w:rFonts w:eastAsia="Times New Roman" w:cs="Times New Roman"/>
          <w:szCs w:val="24"/>
        </w:rPr>
        <w:t>της. Γενικεύσατε τις</w:t>
      </w:r>
      <w:r w:rsidRPr="009B328F">
        <w:rPr>
          <w:rFonts w:eastAsia="Times New Roman" w:cs="Times New Roman"/>
          <w:szCs w:val="24"/>
        </w:rPr>
        <w:t xml:space="preserve"> </w:t>
      </w:r>
      <w:r>
        <w:rPr>
          <w:rFonts w:eastAsia="Times New Roman" w:cs="Times New Roman"/>
          <w:szCs w:val="24"/>
        </w:rPr>
        <w:t xml:space="preserve">ελαστικές </w:t>
      </w:r>
      <w:r w:rsidRPr="009B328F">
        <w:rPr>
          <w:rFonts w:eastAsia="Times New Roman" w:cs="Times New Roman"/>
          <w:szCs w:val="24"/>
        </w:rPr>
        <w:t>μορφές απασχόλησης</w:t>
      </w:r>
      <w:r>
        <w:rPr>
          <w:rFonts w:eastAsia="Times New Roman" w:cs="Times New Roman"/>
          <w:szCs w:val="24"/>
        </w:rPr>
        <w:t>.</w:t>
      </w:r>
      <w:r w:rsidRPr="009B328F">
        <w:rPr>
          <w:rFonts w:eastAsia="Times New Roman" w:cs="Times New Roman"/>
          <w:szCs w:val="24"/>
        </w:rPr>
        <w:t xml:space="preserve"> Μοιράσ</w:t>
      </w:r>
      <w:r>
        <w:rPr>
          <w:rFonts w:eastAsia="Times New Roman" w:cs="Times New Roman"/>
          <w:szCs w:val="24"/>
        </w:rPr>
        <w:t>α</w:t>
      </w:r>
      <w:r w:rsidRPr="009B328F">
        <w:rPr>
          <w:rFonts w:eastAsia="Times New Roman" w:cs="Times New Roman"/>
          <w:szCs w:val="24"/>
        </w:rPr>
        <w:t>τε τη μία θέση δουλειά</w:t>
      </w:r>
      <w:r>
        <w:rPr>
          <w:rFonts w:eastAsia="Times New Roman" w:cs="Times New Roman"/>
          <w:szCs w:val="24"/>
        </w:rPr>
        <w:t>ς</w:t>
      </w:r>
      <w:r w:rsidRPr="009B328F">
        <w:rPr>
          <w:rFonts w:eastAsia="Times New Roman" w:cs="Times New Roman"/>
          <w:szCs w:val="24"/>
        </w:rPr>
        <w:t xml:space="preserve"> σε δύο και τρεις εργαζόμενους</w:t>
      </w:r>
      <w:r>
        <w:rPr>
          <w:rFonts w:eastAsia="Times New Roman" w:cs="Times New Roman"/>
          <w:szCs w:val="24"/>
        </w:rPr>
        <w:t>.</w:t>
      </w:r>
      <w:r w:rsidRPr="009B328F">
        <w:rPr>
          <w:rFonts w:eastAsia="Times New Roman" w:cs="Times New Roman"/>
          <w:szCs w:val="24"/>
        </w:rPr>
        <w:t xml:space="preserve"> </w:t>
      </w:r>
    </w:p>
    <w:p w14:paraId="6338F66E"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Τα στοιχεία </w:t>
      </w:r>
      <w:r>
        <w:rPr>
          <w:rFonts w:eastAsia="Times New Roman" w:cs="Times New Roman"/>
          <w:szCs w:val="24"/>
        </w:rPr>
        <w:t xml:space="preserve">από </w:t>
      </w:r>
      <w:r w:rsidRPr="009B328F">
        <w:rPr>
          <w:rFonts w:eastAsia="Times New Roman" w:cs="Times New Roman"/>
          <w:szCs w:val="24"/>
        </w:rPr>
        <w:t xml:space="preserve">το σύστημα </w:t>
      </w:r>
      <w:r>
        <w:rPr>
          <w:rFonts w:eastAsia="Times New Roman" w:cs="Times New Roman"/>
          <w:szCs w:val="24"/>
        </w:rPr>
        <w:t>«</w:t>
      </w:r>
      <w:r>
        <w:rPr>
          <w:rFonts w:eastAsia="Times New Roman" w:cs="Times New Roman"/>
          <w:szCs w:val="24"/>
        </w:rPr>
        <w:t>Ε</w:t>
      </w:r>
      <w:r>
        <w:rPr>
          <w:rFonts w:eastAsia="Times New Roman" w:cs="Times New Roman"/>
          <w:szCs w:val="24"/>
        </w:rPr>
        <w:t>ΡΓΑ</w:t>
      </w:r>
      <w:r w:rsidRPr="009B328F">
        <w:rPr>
          <w:rFonts w:eastAsia="Times New Roman" w:cs="Times New Roman"/>
          <w:szCs w:val="24"/>
        </w:rPr>
        <w:t>ΝΗ</w:t>
      </w:r>
      <w:r>
        <w:rPr>
          <w:rFonts w:eastAsia="Times New Roman" w:cs="Times New Roman"/>
          <w:szCs w:val="24"/>
        </w:rPr>
        <w:t>»</w:t>
      </w:r>
      <w:r w:rsidRPr="009B328F">
        <w:rPr>
          <w:rFonts w:eastAsia="Times New Roman" w:cs="Times New Roman"/>
          <w:szCs w:val="24"/>
        </w:rPr>
        <w:t xml:space="preserve"> επιβεβαιώνουν ότι οι νέες συμβάσεις με μερική απασχ</w:t>
      </w:r>
      <w:r>
        <w:rPr>
          <w:rFonts w:eastAsia="Times New Roman" w:cs="Times New Roman"/>
          <w:szCs w:val="24"/>
        </w:rPr>
        <w:t>όληση και εκ περιτροπής εργασία</w:t>
      </w:r>
      <w:r w:rsidRPr="009B328F">
        <w:rPr>
          <w:rFonts w:eastAsia="Times New Roman" w:cs="Times New Roman"/>
          <w:szCs w:val="24"/>
        </w:rPr>
        <w:t xml:space="preserve"> αποτελούν το 53,9</w:t>
      </w:r>
      <w:r>
        <w:rPr>
          <w:rFonts w:eastAsia="Times New Roman" w:cs="Times New Roman"/>
          <w:szCs w:val="24"/>
        </w:rPr>
        <w:t>6</w:t>
      </w:r>
      <w:r w:rsidRPr="009B328F">
        <w:rPr>
          <w:rFonts w:eastAsia="Times New Roman" w:cs="Times New Roman"/>
          <w:szCs w:val="24"/>
        </w:rPr>
        <w:t>%</w:t>
      </w:r>
      <w:r>
        <w:rPr>
          <w:rFonts w:eastAsia="Times New Roman" w:cs="Times New Roman"/>
          <w:szCs w:val="24"/>
        </w:rPr>
        <w:t>, ε</w:t>
      </w:r>
      <w:r w:rsidRPr="009B328F">
        <w:rPr>
          <w:rFonts w:eastAsia="Times New Roman" w:cs="Times New Roman"/>
          <w:szCs w:val="24"/>
        </w:rPr>
        <w:t>νώ μόλις το 46,</w:t>
      </w:r>
      <w:r>
        <w:rPr>
          <w:rFonts w:eastAsia="Times New Roman" w:cs="Times New Roman"/>
          <w:szCs w:val="24"/>
        </w:rPr>
        <w:t>0</w:t>
      </w:r>
      <w:r w:rsidRPr="009B328F">
        <w:rPr>
          <w:rFonts w:eastAsia="Times New Roman" w:cs="Times New Roman"/>
          <w:szCs w:val="24"/>
        </w:rPr>
        <w:t>4% είν</w:t>
      </w:r>
      <w:r w:rsidRPr="009B328F">
        <w:rPr>
          <w:rFonts w:eastAsia="Times New Roman" w:cs="Times New Roman"/>
          <w:szCs w:val="24"/>
        </w:rPr>
        <w:t>αι οι συμβάσεις με πλήρη απασχόληση</w:t>
      </w:r>
      <w:r>
        <w:rPr>
          <w:rFonts w:eastAsia="Times New Roman" w:cs="Times New Roman"/>
          <w:szCs w:val="24"/>
        </w:rPr>
        <w:t>.</w:t>
      </w:r>
      <w:r w:rsidRPr="009B328F">
        <w:rPr>
          <w:rFonts w:eastAsia="Times New Roman" w:cs="Times New Roman"/>
          <w:szCs w:val="24"/>
        </w:rPr>
        <w:t xml:space="preserve"> </w:t>
      </w:r>
    </w:p>
    <w:p w14:paraId="6338F66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Υλοποιήσα</w:t>
      </w:r>
      <w:r w:rsidRPr="009B328F">
        <w:rPr>
          <w:rFonts w:eastAsia="Times New Roman" w:cs="Times New Roman"/>
          <w:szCs w:val="24"/>
        </w:rPr>
        <w:t xml:space="preserve">τε την </w:t>
      </w:r>
      <w:r>
        <w:rPr>
          <w:rFonts w:eastAsia="Times New Roman" w:cs="Times New Roman"/>
          <w:szCs w:val="24"/>
        </w:rPr>
        <w:t>έ</w:t>
      </w:r>
      <w:r w:rsidRPr="009B328F">
        <w:rPr>
          <w:rFonts w:eastAsia="Times New Roman" w:cs="Times New Roman"/>
          <w:szCs w:val="24"/>
        </w:rPr>
        <w:t xml:space="preserve">κθεση </w:t>
      </w:r>
      <w:r>
        <w:rPr>
          <w:rFonts w:eastAsia="Times New Roman" w:cs="Times New Roman"/>
          <w:szCs w:val="24"/>
        </w:rPr>
        <w:t>Σέρκας</w:t>
      </w:r>
      <w:r w:rsidRPr="009B328F">
        <w:rPr>
          <w:rFonts w:eastAsia="Times New Roman" w:cs="Times New Roman"/>
          <w:szCs w:val="24"/>
        </w:rPr>
        <w:t xml:space="preserve"> με χαρακτηριστικό παράδειγμα το ωράριο των γιατρών για τ</w:t>
      </w:r>
      <w:r>
        <w:rPr>
          <w:rFonts w:eastAsia="Times New Roman" w:cs="Times New Roman"/>
          <w:szCs w:val="24"/>
        </w:rPr>
        <w:t>ον ενεργό και ανενεργό</w:t>
      </w:r>
      <w:r w:rsidRPr="009B328F">
        <w:rPr>
          <w:rFonts w:eastAsia="Times New Roman" w:cs="Times New Roman"/>
          <w:szCs w:val="24"/>
        </w:rPr>
        <w:t xml:space="preserve"> χρόνο</w:t>
      </w:r>
      <w:r>
        <w:rPr>
          <w:rFonts w:eastAsia="Times New Roman" w:cs="Times New Roman"/>
          <w:szCs w:val="24"/>
        </w:rPr>
        <w:t>,</w:t>
      </w:r>
      <w:r w:rsidRPr="009B328F">
        <w:rPr>
          <w:rFonts w:eastAsia="Times New Roman" w:cs="Times New Roman"/>
          <w:szCs w:val="24"/>
        </w:rPr>
        <w:t xml:space="preserve"> που </w:t>
      </w:r>
      <w:r>
        <w:rPr>
          <w:rFonts w:eastAsia="Times New Roman" w:cs="Times New Roman"/>
          <w:szCs w:val="24"/>
        </w:rPr>
        <w:t xml:space="preserve">η επέκτασή </w:t>
      </w:r>
      <w:r w:rsidRPr="009B328F">
        <w:rPr>
          <w:rFonts w:eastAsia="Times New Roman" w:cs="Times New Roman"/>
          <w:szCs w:val="24"/>
        </w:rPr>
        <w:t>του θα ακολουθήσει και σε άλλους κλάδους</w:t>
      </w:r>
      <w:r>
        <w:rPr>
          <w:rFonts w:eastAsia="Times New Roman" w:cs="Times New Roman"/>
          <w:szCs w:val="24"/>
        </w:rPr>
        <w:t>,</w:t>
      </w:r>
      <w:r w:rsidRPr="009B328F">
        <w:rPr>
          <w:rFonts w:eastAsia="Times New Roman" w:cs="Times New Roman"/>
          <w:szCs w:val="24"/>
        </w:rPr>
        <w:t xml:space="preserve"> με ακόμα πιο οδυνηρές συνέπειες για τους εργα</w:t>
      </w:r>
      <w:r w:rsidRPr="009B328F">
        <w:rPr>
          <w:rFonts w:eastAsia="Times New Roman" w:cs="Times New Roman"/>
          <w:szCs w:val="24"/>
        </w:rPr>
        <w:t>ζόμενους</w:t>
      </w:r>
      <w:r>
        <w:rPr>
          <w:rFonts w:eastAsia="Times New Roman" w:cs="Times New Roman"/>
          <w:szCs w:val="24"/>
        </w:rPr>
        <w:t>.</w:t>
      </w:r>
      <w:r w:rsidRPr="009B328F">
        <w:rPr>
          <w:rFonts w:eastAsia="Times New Roman" w:cs="Times New Roman"/>
          <w:szCs w:val="24"/>
        </w:rPr>
        <w:t xml:space="preserve"> </w:t>
      </w:r>
    </w:p>
    <w:p w14:paraId="6338F670"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Δημιουργήσατε τους </w:t>
      </w:r>
      <w:r>
        <w:rPr>
          <w:rFonts w:eastAsia="Times New Roman" w:cs="Times New Roman"/>
          <w:szCs w:val="24"/>
        </w:rPr>
        <w:t>αόρατους</w:t>
      </w:r>
      <w:r w:rsidRPr="009B328F">
        <w:rPr>
          <w:rFonts w:eastAsia="Times New Roman" w:cs="Times New Roman"/>
          <w:szCs w:val="24"/>
        </w:rPr>
        <w:t xml:space="preserve"> εργαζόμενους</w:t>
      </w:r>
      <w:r>
        <w:rPr>
          <w:rFonts w:eastAsia="Times New Roman" w:cs="Times New Roman"/>
          <w:szCs w:val="24"/>
        </w:rPr>
        <w:t>, κύρια</w:t>
      </w:r>
      <w:r w:rsidRPr="009B328F">
        <w:rPr>
          <w:rFonts w:eastAsia="Times New Roman" w:cs="Times New Roman"/>
          <w:szCs w:val="24"/>
        </w:rPr>
        <w:t xml:space="preserve"> νέους και νέες</w:t>
      </w:r>
      <w:r>
        <w:rPr>
          <w:rFonts w:eastAsia="Times New Roman" w:cs="Times New Roman"/>
          <w:szCs w:val="24"/>
        </w:rPr>
        <w:t>, όπως χαρακτηρίζετε</w:t>
      </w:r>
      <w:r w:rsidRPr="009B328F">
        <w:rPr>
          <w:rFonts w:eastAsia="Times New Roman" w:cs="Times New Roman"/>
          <w:szCs w:val="24"/>
        </w:rPr>
        <w:t xml:space="preserve"> την απασχόλησή τους στην εργ</w:t>
      </w:r>
      <w:r>
        <w:rPr>
          <w:rFonts w:eastAsia="Times New Roman" w:cs="Times New Roman"/>
          <w:szCs w:val="24"/>
        </w:rPr>
        <w:t xml:space="preserve">ασιακή ζούγκλα και νομιμοποιείτε και μονιμοποιείτε </w:t>
      </w:r>
      <w:r w:rsidRPr="009B328F">
        <w:rPr>
          <w:rFonts w:eastAsia="Times New Roman" w:cs="Times New Roman"/>
          <w:szCs w:val="24"/>
        </w:rPr>
        <w:t xml:space="preserve">τα </w:t>
      </w:r>
      <w:r>
        <w:rPr>
          <w:rFonts w:eastAsia="Times New Roman" w:cs="Times New Roman"/>
          <w:szCs w:val="24"/>
        </w:rPr>
        <w:t>αόρατα</w:t>
      </w:r>
      <w:r w:rsidRPr="009B328F">
        <w:rPr>
          <w:rFonts w:eastAsia="Times New Roman" w:cs="Times New Roman"/>
          <w:szCs w:val="24"/>
        </w:rPr>
        <w:t xml:space="preserve"> εργασιακά και ασφαλιστικά δικαιώματα</w:t>
      </w:r>
      <w:r>
        <w:rPr>
          <w:rFonts w:eastAsia="Times New Roman" w:cs="Times New Roman"/>
          <w:szCs w:val="24"/>
        </w:rPr>
        <w:t>,</w:t>
      </w:r>
      <w:r w:rsidRPr="009B328F">
        <w:rPr>
          <w:rFonts w:eastAsia="Times New Roman" w:cs="Times New Roman"/>
          <w:szCs w:val="24"/>
        </w:rPr>
        <w:t xml:space="preserve"> κάνοντας αόρατα τα όνειρα για τη ζω</w:t>
      </w:r>
      <w:r w:rsidRPr="009B328F">
        <w:rPr>
          <w:rFonts w:eastAsia="Times New Roman" w:cs="Times New Roman"/>
          <w:szCs w:val="24"/>
        </w:rPr>
        <w:t>ή που δικαιούνται</w:t>
      </w:r>
      <w:r>
        <w:rPr>
          <w:rFonts w:eastAsia="Times New Roman" w:cs="Times New Roman"/>
          <w:szCs w:val="24"/>
        </w:rPr>
        <w:t>.</w:t>
      </w:r>
      <w:r w:rsidRPr="009B328F">
        <w:rPr>
          <w:rFonts w:eastAsia="Times New Roman" w:cs="Times New Roman"/>
          <w:szCs w:val="24"/>
        </w:rPr>
        <w:t xml:space="preserve"> </w:t>
      </w:r>
    </w:p>
    <w:p w14:paraId="6338F671" w14:textId="77777777" w:rsidR="00401C51" w:rsidRDefault="00794512">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14:paraId="6338F67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Κύριε Πρόεδρε, την ανοχή σας παρακαλώ.</w:t>
      </w:r>
    </w:p>
    <w:p w14:paraId="6338F673"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lastRenderedPageBreak/>
        <w:t xml:space="preserve">Την περίοδο της κρίσης </w:t>
      </w:r>
      <w:r>
        <w:rPr>
          <w:rFonts w:eastAsia="Times New Roman" w:cs="Times New Roman"/>
          <w:szCs w:val="24"/>
        </w:rPr>
        <w:t>όλοι σας τσακίσατε</w:t>
      </w:r>
      <w:r w:rsidRPr="009B328F">
        <w:rPr>
          <w:rFonts w:eastAsia="Times New Roman" w:cs="Times New Roman"/>
          <w:szCs w:val="24"/>
        </w:rPr>
        <w:t xml:space="preserve"> μισθούς</w:t>
      </w:r>
      <w:r>
        <w:rPr>
          <w:rFonts w:eastAsia="Times New Roman" w:cs="Times New Roman"/>
          <w:szCs w:val="24"/>
        </w:rPr>
        <w:t xml:space="preserve"> και</w:t>
      </w:r>
      <w:r w:rsidRPr="009B328F">
        <w:rPr>
          <w:rFonts w:eastAsia="Times New Roman" w:cs="Times New Roman"/>
          <w:szCs w:val="24"/>
        </w:rPr>
        <w:t xml:space="preserve"> συντάξεις </w:t>
      </w:r>
      <w:r>
        <w:rPr>
          <w:rFonts w:eastAsia="Times New Roman" w:cs="Times New Roman"/>
          <w:szCs w:val="24"/>
        </w:rPr>
        <w:t xml:space="preserve">και ανατρέψατε δικαιώματα που φάνταζαν μόνιμα </w:t>
      </w:r>
      <w:r w:rsidRPr="009B328F">
        <w:rPr>
          <w:rFonts w:eastAsia="Times New Roman" w:cs="Times New Roman"/>
          <w:szCs w:val="24"/>
        </w:rPr>
        <w:t>στους εργαζόμενους</w:t>
      </w:r>
      <w:r>
        <w:rPr>
          <w:rFonts w:eastAsia="Times New Roman" w:cs="Times New Roman"/>
          <w:szCs w:val="24"/>
        </w:rPr>
        <w:t>, όμως οι ανάγκες των επιχειρηματικών</w:t>
      </w:r>
      <w:r w:rsidRPr="009B328F">
        <w:rPr>
          <w:rFonts w:eastAsia="Times New Roman" w:cs="Times New Roman"/>
          <w:szCs w:val="24"/>
        </w:rPr>
        <w:t xml:space="preserve"> ομιλών τα ισοπέδωσαν</w:t>
      </w:r>
      <w:r>
        <w:rPr>
          <w:rFonts w:eastAsia="Times New Roman" w:cs="Times New Roman"/>
          <w:szCs w:val="24"/>
        </w:rPr>
        <w:t xml:space="preserve"> και</w:t>
      </w:r>
      <w:r w:rsidRPr="009B328F">
        <w:rPr>
          <w:rFonts w:eastAsia="Times New Roman" w:cs="Times New Roman"/>
          <w:szCs w:val="24"/>
        </w:rPr>
        <w:t xml:space="preserve"> αποδείχτηκαν προσωρινά</w:t>
      </w:r>
      <w:r>
        <w:rPr>
          <w:rFonts w:eastAsia="Times New Roman" w:cs="Times New Roman"/>
          <w:szCs w:val="24"/>
        </w:rPr>
        <w:t>, α</w:t>
      </w:r>
      <w:r w:rsidRPr="009B328F">
        <w:rPr>
          <w:rFonts w:eastAsia="Times New Roman" w:cs="Times New Roman"/>
          <w:szCs w:val="24"/>
        </w:rPr>
        <w:t>φού η εξουσία είναι στα χέρια του κεφαλαίου</w:t>
      </w:r>
      <w:r>
        <w:rPr>
          <w:rFonts w:eastAsia="Times New Roman" w:cs="Times New Roman"/>
          <w:szCs w:val="24"/>
        </w:rPr>
        <w:t xml:space="preserve">. </w:t>
      </w:r>
    </w:p>
    <w:p w14:paraId="6338F674"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Έφτασε η </w:t>
      </w:r>
      <w:r>
        <w:rPr>
          <w:rFonts w:eastAsia="Times New Roman" w:cs="Times New Roman"/>
          <w:szCs w:val="24"/>
        </w:rPr>
        <w:t>αγοραστική</w:t>
      </w:r>
      <w:r w:rsidRPr="009B328F">
        <w:rPr>
          <w:rFonts w:eastAsia="Times New Roman" w:cs="Times New Roman"/>
          <w:szCs w:val="24"/>
        </w:rPr>
        <w:t xml:space="preserve"> αξία </w:t>
      </w:r>
      <w:r>
        <w:rPr>
          <w:rFonts w:eastAsia="Times New Roman" w:cs="Times New Roman"/>
          <w:szCs w:val="24"/>
        </w:rPr>
        <w:t xml:space="preserve">του μισθού, σύμφωνα και με την Επιτροπή Σοφών </w:t>
      </w:r>
      <w:r w:rsidRPr="009B328F">
        <w:rPr>
          <w:rFonts w:eastAsia="Times New Roman" w:cs="Times New Roman"/>
          <w:szCs w:val="24"/>
        </w:rPr>
        <w:t>που δημιουργήσατε</w:t>
      </w:r>
      <w:r>
        <w:rPr>
          <w:rFonts w:eastAsia="Times New Roman" w:cs="Times New Roman"/>
          <w:szCs w:val="24"/>
        </w:rPr>
        <w:t>,</w:t>
      </w:r>
      <w:r w:rsidRPr="009B328F">
        <w:rPr>
          <w:rFonts w:eastAsia="Times New Roman" w:cs="Times New Roman"/>
          <w:szCs w:val="24"/>
        </w:rPr>
        <w:t xml:space="preserve"> στα επίπεδα το</w:t>
      </w:r>
      <w:r w:rsidRPr="009B328F">
        <w:rPr>
          <w:rFonts w:eastAsia="Times New Roman" w:cs="Times New Roman"/>
          <w:szCs w:val="24"/>
        </w:rPr>
        <w:t>υ 1980</w:t>
      </w:r>
      <w:r>
        <w:rPr>
          <w:rFonts w:eastAsia="Times New Roman" w:cs="Times New Roman"/>
          <w:szCs w:val="24"/>
        </w:rPr>
        <w:t>,</w:t>
      </w:r>
      <w:r w:rsidRPr="009B328F">
        <w:rPr>
          <w:rFonts w:eastAsia="Times New Roman" w:cs="Times New Roman"/>
          <w:szCs w:val="24"/>
        </w:rPr>
        <w:t xml:space="preserve"> με τις τιμές </w:t>
      </w:r>
      <w:r>
        <w:rPr>
          <w:rFonts w:eastAsia="Times New Roman" w:cs="Times New Roman"/>
          <w:szCs w:val="24"/>
        </w:rPr>
        <w:t>β</w:t>
      </w:r>
      <w:r w:rsidRPr="009B328F">
        <w:rPr>
          <w:rFonts w:eastAsia="Times New Roman" w:cs="Times New Roman"/>
          <w:szCs w:val="24"/>
        </w:rPr>
        <w:t>έβαια και τις ανάγκες του 2019</w:t>
      </w:r>
      <w:r>
        <w:rPr>
          <w:rFonts w:eastAsia="Times New Roman" w:cs="Times New Roman"/>
          <w:szCs w:val="24"/>
        </w:rPr>
        <w:t>.</w:t>
      </w:r>
      <w:r w:rsidRPr="009B328F">
        <w:rPr>
          <w:rFonts w:eastAsia="Times New Roman" w:cs="Times New Roman"/>
          <w:szCs w:val="24"/>
        </w:rPr>
        <w:t xml:space="preserve"> </w:t>
      </w:r>
    </w:p>
    <w:p w14:paraId="6338F675"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Τα </w:t>
      </w:r>
      <w:r>
        <w:rPr>
          <w:rFonts w:eastAsia="Times New Roman" w:cs="Times New Roman"/>
          <w:szCs w:val="24"/>
        </w:rPr>
        <w:t>δύο</w:t>
      </w:r>
      <w:r w:rsidRPr="009B328F">
        <w:rPr>
          <w:rFonts w:eastAsia="Times New Roman" w:cs="Times New Roman"/>
          <w:szCs w:val="24"/>
        </w:rPr>
        <w:t xml:space="preserve"> χρόνια</w:t>
      </w:r>
      <w:r>
        <w:rPr>
          <w:rFonts w:eastAsia="Times New Roman" w:cs="Times New Roman"/>
          <w:szCs w:val="24"/>
        </w:rPr>
        <w:t>,</w:t>
      </w:r>
      <w:r w:rsidRPr="009B328F">
        <w:rPr>
          <w:rFonts w:eastAsia="Times New Roman" w:cs="Times New Roman"/>
          <w:szCs w:val="24"/>
        </w:rPr>
        <w:t xml:space="preserve"> </w:t>
      </w:r>
      <w:r>
        <w:rPr>
          <w:rFonts w:eastAsia="Times New Roman" w:cs="Times New Roman"/>
          <w:szCs w:val="24"/>
        </w:rPr>
        <w:t xml:space="preserve">από </w:t>
      </w:r>
      <w:r w:rsidRPr="009B328F">
        <w:rPr>
          <w:rFonts w:eastAsia="Times New Roman" w:cs="Times New Roman"/>
          <w:szCs w:val="24"/>
        </w:rPr>
        <w:t>το 2016 έως και το 2018</w:t>
      </w:r>
      <w:r>
        <w:rPr>
          <w:rFonts w:eastAsia="Times New Roman" w:cs="Times New Roman"/>
          <w:szCs w:val="24"/>
        </w:rPr>
        <w:t>,</w:t>
      </w:r>
      <w:r w:rsidRPr="009B328F">
        <w:rPr>
          <w:rFonts w:eastAsia="Times New Roman" w:cs="Times New Roman"/>
          <w:szCs w:val="24"/>
        </w:rPr>
        <w:t xml:space="preserve"> συν</w:t>
      </w:r>
      <w:r>
        <w:rPr>
          <w:rFonts w:eastAsia="Times New Roman" w:cs="Times New Roman"/>
          <w:szCs w:val="24"/>
        </w:rPr>
        <w:t xml:space="preserve">εχίστηκε η μείωση μισθών κατά 4% έως </w:t>
      </w:r>
      <w:r w:rsidRPr="009B328F">
        <w:rPr>
          <w:rFonts w:eastAsia="Times New Roman" w:cs="Times New Roman"/>
          <w:szCs w:val="24"/>
        </w:rPr>
        <w:t>5%</w:t>
      </w:r>
      <w:r>
        <w:rPr>
          <w:rFonts w:eastAsia="Times New Roman" w:cs="Times New Roman"/>
          <w:szCs w:val="24"/>
        </w:rPr>
        <w:t>.</w:t>
      </w:r>
      <w:r w:rsidRPr="009B328F">
        <w:rPr>
          <w:rFonts w:eastAsia="Times New Roman" w:cs="Times New Roman"/>
          <w:szCs w:val="24"/>
        </w:rPr>
        <w:t xml:space="preserve"> Ενεργοποιήσ</w:t>
      </w:r>
      <w:r>
        <w:rPr>
          <w:rFonts w:eastAsia="Times New Roman" w:cs="Times New Roman"/>
          <w:szCs w:val="24"/>
        </w:rPr>
        <w:t>ατ</w:t>
      </w:r>
      <w:r w:rsidRPr="009B328F">
        <w:rPr>
          <w:rFonts w:eastAsia="Times New Roman" w:cs="Times New Roman"/>
          <w:szCs w:val="24"/>
        </w:rPr>
        <w:t>ε το</w:t>
      </w:r>
      <w:r>
        <w:rPr>
          <w:rFonts w:eastAsia="Times New Roman" w:cs="Times New Roman"/>
          <w:szCs w:val="24"/>
        </w:rPr>
        <w:t>ν ν</w:t>
      </w:r>
      <w:r w:rsidRPr="009B328F">
        <w:rPr>
          <w:rFonts w:eastAsia="Times New Roman" w:cs="Times New Roman"/>
          <w:szCs w:val="24"/>
        </w:rPr>
        <w:t>όμο Βρούτση</w:t>
      </w:r>
      <w:r>
        <w:rPr>
          <w:rFonts w:eastAsia="Times New Roman" w:cs="Times New Roman"/>
          <w:szCs w:val="24"/>
        </w:rPr>
        <w:t>.</w:t>
      </w:r>
      <w:r w:rsidRPr="009B328F">
        <w:rPr>
          <w:rFonts w:eastAsia="Times New Roman" w:cs="Times New Roman"/>
          <w:szCs w:val="24"/>
        </w:rPr>
        <w:t xml:space="preserve"> </w:t>
      </w:r>
      <w:r>
        <w:rPr>
          <w:rFonts w:eastAsia="Times New Roman" w:cs="Times New Roman"/>
          <w:szCs w:val="24"/>
        </w:rPr>
        <w:t xml:space="preserve">Καταργήσατε </w:t>
      </w:r>
      <w:r w:rsidRPr="009B328F">
        <w:rPr>
          <w:rFonts w:eastAsia="Times New Roman" w:cs="Times New Roman"/>
          <w:szCs w:val="24"/>
        </w:rPr>
        <w:t>τις συλλογικές διαπραγματεύσεις</w:t>
      </w:r>
      <w:r>
        <w:rPr>
          <w:rFonts w:eastAsia="Times New Roman" w:cs="Times New Roman"/>
          <w:szCs w:val="24"/>
        </w:rPr>
        <w:t>.</w:t>
      </w:r>
      <w:r w:rsidRPr="009B328F">
        <w:rPr>
          <w:rFonts w:eastAsia="Times New Roman" w:cs="Times New Roman"/>
          <w:szCs w:val="24"/>
        </w:rPr>
        <w:t xml:space="preserve"> Για τις συλλογικές συμβάσεις </w:t>
      </w:r>
      <w:r>
        <w:rPr>
          <w:rFonts w:eastAsia="Times New Roman" w:cs="Times New Roman"/>
          <w:szCs w:val="24"/>
        </w:rPr>
        <w:t>κινηθή</w:t>
      </w:r>
      <w:r>
        <w:rPr>
          <w:rFonts w:eastAsia="Times New Roman" w:cs="Times New Roman"/>
          <w:szCs w:val="24"/>
        </w:rPr>
        <w:t>κατε</w:t>
      </w:r>
      <w:r w:rsidRPr="009B328F">
        <w:rPr>
          <w:rFonts w:eastAsia="Times New Roman" w:cs="Times New Roman"/>
          <w:szCs w:val="24"/>
        </w:rPr>
        <w:t xml:space="preserve"> </w:t>
      </w:r>
      <w:r>
        <w:rPr>
          <w:rFonts w:eastAsia="Times New Roman" w:cs="Times New Roman"/>
          <w:szCs w:val="24"/>
        </w:rPr>
        <w:t>σ</w:t>
      </w:r>
      <w:r w:rsidRPr="009B328F">
        <w:rPr>
          <w:rFonts w:eastAsia="Times New Roman" w:cs="Times New Roman"/>
          <w:szCs w:val="24"/>
        </w:rPr>
        <w:t>τα επιτρεπτά όρια που έχουν θέσει οι εκπρόσωποι των εργατικών ενώσεων</w:t>
      </w:r>
      <w:r>
        <w:rPr>
          <w:rFonts w:eastAsia="Times New Roman" w:cs="Times New Roman"/>
          <w:szCs w:val="24"/>
        </w:rPr>
        <w:t>, α</w:t>
      </w:r>
      <w:r w:rsidRPr="009B328F">
        <w:rPr>
          <w:rFonts w:eastAsia="Times New Roman" w:cs="Times New Roman"/>
          <w:szCs w:val="24"/>
        </w:rPr>
        <w:t>φού τους δώσετε το δικαίωμα του βέτο</w:t>
      </w:r>
      <w:r>
        <w:rPr>
          <w:rFonts w:eastAsia="Times New Roman" w:cs="Times New Roman"/>
          <w:szCs w:val="24"/>
        </w:rPr>
        <w:t xml:space="preserve"> και αν </w:t>
      </w:r>
      <w:r w:rsidRPr="009B328F">
        <w:rPr>
          <w:rFonts w:eastAsia="Times New Roman" w:cs="Times New Roman"/>
          <w:szCs w:val="24"/>
        </w:rPr>
        <w:t xml:space="preserve">δεν καταθέσουν το </w:t>
      </w:r>
      <w:r>
        <w:rPr>
          <w:rFonts w:eastAsia="Times New Roman" w:cs="Times New Roman"/>
          <w:szCs w:val="24"/>
        </w:rPr>
        <w:t>μητρώο,</w:t>
      </w:r>
      <w:r w:rsidRPr="009B328F">
        <w:rPr>
          <w:rFonts w:eastAsia="Times New Roman" w:cs="Times New Roman"/>
          <w:szCs w:val="24"/>
        </w:rPr>
        <w:t xml:space="preserve"> να μην επεκτείνεται η συλλογική σύμβαση εργασίας</w:t>
      </w:r>
      <w:r>
        <w:rPr>
          <w:rFonts w:eastAsia="Times New Roman" w:cs="Times New Roman"/>
          <w:szCs w:val="24"/>
        </w:rPr>
        <w:t>.</w:t>
      </w:r>
      <w:r w:rsidRPr="009B328F">
        <w:rPr>
          <w:rFonts w:eastAsia="Times New Roman" w:cs="Times New Roman"/>
          <w:szCs w:val="24"/>
        </w:rPr>
        <w:t xml:space="preserve"> </w:t>
      </w:r>
    </w:p>
    <w:p w14:paraId="6338F676"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lastRenderedPageBreak/>
        <w:t>Το κεφάλ</w:t>
      </w:r>
      <w:r>
        <w:rPr>
          <w:rFonts w:eastAsia="Times New Roman" w:cs="Times New Roman"/>
          <w:szCs w:val="24"/>
        </w:rPr>
        <w:t>α</w:t>
      </w:r>
      <w:r w:rsidRPr="009B328F">
        <w:rPr>
          <w:rFonts w:eastAsia="Times New Roman" w:cs="Times New Roman"/>
          <w:szCs w:val="24"/>
        </w:rPr>
        <w:t>ι</w:t>
      </w:r>
      <w:r>
        <w:rPr>
          <w:rFonts w:eastAsia="Times New Roman" w:cs="Times New Roman"/>
          <w:szCs w:val="24"/>
        </w:rPr>
        <w:t>ο ποτέ δεν χάρισ</w:t>
      </w:r>
      <w:r w:rsidRPr="009B328F">
        <w:rPr>
          <w:rFonts w:eastAsia="Times New Roman" w:cs="Times New Roman"/>
          <w:szCs w:val="24"/>
        </w:rPr>
        <w:t>ε τίποτα και ποτέ δεν συμβιβάστ</w:t>
      </w:r>
      <w:r w:rsidRPr="009B328F">
        <w:rPr>
          <w:rFonts w:eastAsia="Times New Roman" w:cs="Times New Roman"/>
          <w:szCs w:val="24"/>
        </w:rPr>
        <w:t xml:space="preserve">ηκε </w:t>
      </w:r>
      <w:r>
        <w:rPr>
          <w:rFonts w:eastAsia="Times New Roman" w:cs="Times New Roman"/>
          <w:szCs w:val="24"/>
        </w:rPr>
        <w:t xml:space="preserve">με </w:t>
      </w:r>
      <w:r w:rsidRPr="009B328F">
        <w:rPr>
          <w:rFonts w:eastAsia="Times New Roman" w:cs="Times New Roman"/>
          <w:szCs w:val="24"/>
        </w:rPr>
        <w:t>ό</w:t>
      </w:r>
      <w:r>
        <w:rPr>
          <w:rFonts w:eastAsia="Times New Roman" w:cs="Times New Roman"/>
          <w:szCs w:val="24"/>
        </w:rPr>
        <w:t>,</w:t>
      </w:r>
      <w:r w:rsidRPr="009B328F">
        <w:rPr>
          <w:rFonts w:eastAsia="Times New Roman" w:cs="Times New Roman"/>
          <w:szCs w:val="24"/>
        </w:rPr>
        <w:t>τι υποχρεώθηκε να παραχωρήσει κάτω από τη σκληρή ταξική πάλη και ιδιαίτερα κάτω από την επίδραση του σοσιαλισμού</w:t>
      </w:r>
      <w:r>
        <w:rPr>
          <w:rFonts w:eastAsia="Times New Roman" w:cs="Times New Roman"/>
          <w:szCs w:val="24"/>
        </w:rPr>
        <w:t>.</w:t>
      </w:r>
      <w:r w:rsidRPr="009B328F">
        <w:rPr>
          <w:rFonts w:eastAsia="Times New Roman" w:cs="Times New Roman"/>
          <w:szCs w:val="24"/>
        </w:rPr>
        <w:t xml:space="preserve"> Όλες οι μεγάλες κατακτήσεις</w:t>
      </w:r>
      <w:r>
        <w:rPr>
          <w:rFonts w:eastAsia="Times New Roman" w:cs="Times New Roman"/>
          <w:szCs w:val="24"/>
        </w:rPr>
        <w:t>,</w:t>
      </w:r>
      <w:r w:rsidRPr="009B328F">
        <w:rPr>
          <w:rFonts w:eastAsia="Times New Roman" w:cs="Times New Roman"/>
          <w:szCs w:val="24"/>
        </w:rPr>
        <w:t xml:space="preserve"> με την εξουσία στα χέρια του κεφαλαίου</w:t>
      </w:r>
      <w:r>
        <w:rPr>
          <w:rFonts w:eastAsia="Times New Roman" w:cs="Times New Roman"/>
          <w:szCs w:val="24"/>
        </w:rPr>
        <w:t xml:space="preserve"> και</w:t>
      </w:r>
      <w:r w:rsidRPr="009B328F">
        <w:rPr>
          <w:rFonts w:eastAsia="Times New Roman" w:cs="Times New Roman"/>
          <w:szCs w:val="24"/>
        </w:rPr>
        <w:t xml:space="preserve"> των πολιτικών του εκπροσώπ</w:t>
      </w:r>
      <w:r>
        <w:rPr>
          <w:rFonts w:eastAsia="Times New Roman" w:cs="Times New Roman"/>
          <w:szCs w:val="24"/>
        </w:rPr>
        <w:t>ων,</w:t>
      </w:r>
      <w:r w:rsidRPr="009B328F">
        <w:rPr>
          <w:rFonts w:eastAsia="Times New Roman" w:cs="Times New Roman"/>
          <w:szCs w:val="24"/>
        </w:rPr>
        <w:t xml:space="preserve"> θα είναι προσωρινές</w:t>
      </w:r>
      <w:r>
        <w:rPr>
          <w:rFonts w:eastAsia="Times New Roman" w:cs="Times New Roman"/>
          <w:szCs w:val="24"/>
        </w:rPr>
        <w:t>.</w:t>
      </w:r>
      <w:r w:rsidRPr="009B328F">
        <w:rPr>
          <w:rFonts w:eastAsia="Times New Roman" w:cs="Times New Roman"/>
          <w:szCs w:val="24"/>
        </w:rPr>
        <w:t xml:space="preserve"> </w:t>
      </w:r>
    </w:p>
    <w:p w14:paraId="6338F677"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Η Κυβέρνηση ΣΥΡΙΖΑ δημιούργησε </w:t>
      </w:r>
      <w:r>
        <w:rPr>
          <w:rFonts w:eastAsia="Times New Roman" w:cs="Times New Roman"/>
          <w:szCs w:val="24"/>
        </w:rPr>
        <w:t>πλέγμα</w:t>
      </w:r>
      <w:r w:rsidRPr="009B328F">
        <w:rPr>
          <w:rFonts w:eastAsia="Times New Roman" w:cs="Times New Roman"/>
          <w:szCs w:val="24"/>
        </w:rPr>
        <w:t xml:space="preserve"> προστασίας των μονοπωλι</w:t>
      </w:r>
      <w:r>
        <w:rPr>
          <w:rFonts w:eastAsia="Times New Roman" w:cs="Times New Roman"/>
          <w:szCs w:val="24"/>
        </w:rPr>
        <w:t>ακών και επιχειρηματικών ομίλων, μονιμο</w:t>
      </w:r>
      <w:r w:rsidRPr="009B328F">
        <w:rPr>
          <w:rFonts w:eastAsia="Times New Roman" w:cs="Times New Roman"/>
          <w:szCs w:val="24"/>
        </w:rPr>
        <w:t xml:space="preserve">ποιώντας </w:t>
      </w:r>
      <w:r>
        <w:rPr>
          <w:rFonts w:eastAsia="Times New Roman" w:cs="Times New Roman"/>
          <w:szCs w:val="24"/>
        </w:rPr>
        <w:t xml:space="preserve">τις </w:t>
      </w:r>
      <w:r w:rsidRPr="009B328F">
        <w:rPr>
          <w:rFonts w:eastAsia="Times New Roman" w:cs="Times New Roman"/>
          <w:szCs w:val="24"/>
        </w:rPr>
        <w:t>ανατροπές</w:t>
      </w:r>
      <w:r>
        <w:rPr>
          <w:rFonts w:eastAsia="Times New Roman" w:cs="Times New Roman"/>
          <w:szCs w:val="24"/>
        </w:rPr>
        <w:t>.</w:t>
      </w:r>
      <w:r w:rsidRPr="009B328F">
        <w:rPr>
          <w:rFonts w:eastAsia="Times New Roman" w:cs="Times New Roman"/>
          <w:szCs w:val="24"/>
        </w:rPr>
        <w:t xml:space="preserve"> Αυτό υπηρετεί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που θεσπίσατε.</w:t>
      </w:r>
      <w:r w:rsidRPr="009B328F">
        <w:rPr>
          <w:rFonts w:eastAsia="Times New Roman" w:cs="Times New Roman"/>
          <w:szCs w:val="24"/>
        </w:rPr>
        <w:t xml:space="preserve"> </w:t>
      </w:r>
      <w:r>
        <w:rPr>
          <w:rFonts w:eastAsia="Times New Roman" w:cs="Times New Roman"/>
          <w:szCs w:val="24"/>
        </w:rPr>
        <w:t>Αυτό</w:t>
      </w:r>
      <w:r w:rsidRPr="009B328F">
        <w:rPr>
          <w:rFonts w:eastAsia="Times New Roman" w:cs="Times New Roman"/>
          <w:szCs w:val="24"/>
        </w:rPr>
        <w:t xml:space="preserve"> </w:t>
      </w:r>
      <w:r>
        <w:rPr>
          <w:rFonts w:eastAsia="Times New Roman" w:cs="Times New Roman"/>
          <w:szCs w:val="24"/>
        </w:rPr>
        <w:t>θέτει</w:t>
      </w:r>
      <w:r w:rsidRPr="009B328F">
        <w:rPr>
          <w:rFonts w:eastAsia="Times New Roman" w:cs="Times New Roman"/>
          <w:szCs w:val="24"/>
        </w:rPr>
        <w:t xml:space="preserve"> τα εμπόδια για την κήρυξη απεργίας</w:t>
      </w:r>
      <w:r>
        <w:rPr>
          <w:rFonts w:eastAsia="Times New Roman" w:cs="Times New Roman"/>
          <w:szCs w:val="24"/>
        </w:rPr>
        <w:t>,</w:t>
      </w:r>
      <w:r w:rsidRPr="009B328F">
        <w:rPr>
          <w:rFonts w:eastAsia="Times New Roman" w:cs="Times New Roman"/>
          <w:szCs w:val="24"/>
        </w:rPr>
        <w:t xml:space="preserve"> αυτό</w:t>
      </w:r>
      <w:r>
        <w:rPr>
          <w:rFonts w:eastAsia="Times New Roman" w:cs="Times New Roman"/>
          <w:szCs w:val="24"/>
        </w:rPr>
        <w:t xml:space="preserve"> είναι </w:t>
      </w:r>
      <w:r w:rsidRPr="009B328F">
        <w:rPr>
          <w:rFonts w:eastAsia="Times New Roman" w:cs="Times New Roman"/>
          <w:szCs w:val="24"/>
        </w:rPr>
        <w:t xml:space="preserve">η καταστολή των </w:t>
      </w:r>
      <w:r>
        <w:rPr>
          <w:rFonts w:eastAsia="Times New Roman" w:cs="Times New Roman"/>
          <w:szCs w:val="24"/>
        </w:rPr>
        <w:t>αγώνων,</w:t>
      </w:r>
      <w:r w:rsidRPr="009B328F">
        <w:rPr>
          <w:rFonts w:eastAsia="Times New Roman" w:cs="Times New Roman"/>
          <w:szCs w:val="24"/>
        </w:rPr>
        <w:t xml:space="preserve"> το ιδιώνυ</w:t>
      </w:r>
      <w:r w:rsidRPr="009B328F">
        <w:rPr>
          <w:rFonts w:eastAsia="Times New Roman" w:cs="Times New Roman"/>
          <w:szCs w:val="24"/>
        </w:rPr>
        <w:t>μο για την αντίσταση στους πλειστηριασμούς</w:t>
      </w:r>
      <w:r>
        <w:rPr>
          <w:rFonts w:eastAsia="Times New Roman" w:cs="Times New Roman"/>
          <w:szCs w:val="24"/>
        </w:rPr>
        <w:t>.</w:t>
      </w:r>
      <w:r w:rsidRPr="009B328F">
        <w:rPr>
          <w:rFonts w:eastAsia="Times New Roman" w:cs="Times New Roman"/>
          <w:szCs w:val="24"/>
        </w:rPr>
        <w:t xml:space="preserve"> Αυτό </w:t>
      </w:r>
      <w:r>
        <w:rPr>
          <w:rFonts w:eastAsia="Times New Roman" w:cs="Times New Roman"/>
          <w:szCs w:val="24"/>
        </w:rPr>
        <w:t xml:space="preserve">είναι </w:t>
      </w:r>
      <w:r w:rsidRPr="009B328F">
        <w:rPr>
          <w:rFonts w:eastAsia="Times New Roman" w:cs="Times New Roman"/>
          <w:szCs w:val="24"/>
        </w:rPr>
        <w:t xml:space="preserve">το νομοθετικό πλαίσιο που βγάζει </w:t>
      </w:r>
      <w:r>
        <w:rPr>
          <w:rFonts w:eastAsia="Times New Roman" w:cs="Times New Roman"/>
          <w:szCs w:val="24"/>
        </w:rPr>
        <w:t>το 9</w:t>
      </w:r>
      <w:r w:rsidRPr="009B328F">
        <w:rPr>
          <w:rFonts w:eastAsia="Times New Roman" w:cs="Times New Roman"/>
          <w:szCs w:val="24"/>
        </w:rPr>
        <w:t xml:space="preserve">5% των </w:t>
      </w:r>
      <w:r>
        <w:rPr>
          <w:rFonts w:eastAsia="Times New Roman" w:cs="Times New Roman"/>
          <w:szCs w:val="24"/>
        </w:rPr>
        <w:t>απεργιών</w:t>
      </w:r>
      <w:r w:rsidRPr="009B328F">
        <w:rPr>
          <w:rFonts w:eastAsia="Times New Roman" w:cs="Times New Roman"/>
          <w:szCs w:val="24"/>
        </w:rPr>
        <w:t xml:space="preserve"> παράνομες</w:t>
      </w:r>
      <w:r>
        <w:rPr>
          <w:rFonts w:eastAsia="Times New Roman" w:cs="Times New Roman"/>
          <w:szCs w:val="24"/>
        </w:rPr>
        <w:t>.</w:t>
      </w:r>
      <w:r w:rsidRPr="009B328F">
        <w:rPr>
          <w:rFonts w:eastAsia="Times New Roman" w:cs="Times New Roman"/>
          <w:szCs w:val="24"/>
        </w:rPr>
        <w:t xml:space="preserve"> </w:t>
      </w:r>
    </w:p>
    <w:p w14:paraId="6338F678"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Το ασφαλιστικό συνεχίσ</w:t>
      </w:r>
      <w:r>
        <w:rPr>
          <w:rFonts w:eastAsia="Times New Roman" w:cs="Times New Roman"/>
          <w:szCs w:val="24"/>
        </w:rPr>
        <w:t>α</w:t>
      </w:r>
      <w:r w:rsidRPr="009B328F">
        <w:rPr>
          <w:rFonts w:eastAsia="Times New Roman" w:cs="Times New Roman"/>
          <w:szCs w:val="24"/>
        </w:rPr>
        <w:t xml:space="preserve">τε </w:t>
      </w:r>
      <w:r>
        <w:rPr>
          <w:rFonts w:eastAsia="Times New Roman" w:cs="Times New Roman"/>
          <w:szCs w:val="24"/>
        </w:rPr>
        <w:t>να το ανατρέπετε,</w:t>
      </w:r>
      <w:r w:rsidRPr="009B328F">
        <w:rPr>
          <w:rFonts w:eastAsia="Times New Roman" w:cs="Times New Roman"/>
          <w:szCs w:val="24"/>
        </w:rPr>
        <w:t xml:space="preserve"> υλοποιώντας τις κατευθύνσεις </w:t>
      </w:r>
      <w:r>
        <w:rPr>
          <w:rFonts w:eastAsia="Times New Roman" w:cs="Times New Roman"/>
          <w:szCs w:val="24"/>
        </w:rPr>
        <w:t xml:space="preserve">της </w:t>
      </w:r>
      <w:r w:rsidRPr="009B328F">
        <w:rPr>
          <w:rFonts w:eastAsia="Times New Roman" w:cs="Times New Roman"/>
          <w:szCs w:val="24"/>
        </w:rPr>
        <w:t>Ευρωπαϊκής Ένωσης που δεν διαφέρουν από το μοντέλο του Πινο</w:t>
      </w:r>
      <w:r w:rsidRPr="009B328F">
        <w:rPr>
          <w:rFonts w:eastAsia="Times New Roman" w:cs="Times New Roman"/>
          <w:szCs w:val="24"/>
        </w:rPr>
        <w:t>σέτ</w:t>
      </w:r>
      <w:r>
        <w:rPr>
          <w:rFonts w:eastAsia="Times New Roman" w:cs="Times New Roman"/>
          <w:szCs w:val="24"/>
        </w:rPr>
        <w:t>.</w:t>
      </w:r>
      <w:r w:rsidRPr="009B328F">
        <w:rPr>
          <w:rFonts w:eastAsia="Times New Roman" w:cs="Times New Roman"/>
          <w:szCs w:val="24"/>
        </w:rPr>
        <w:t xml:space="preserve"> Έχετε </w:t>
      </w:r>
      <w:r>
        <w:rPr>
          <w:rFonts w:eastAsia="Times New Roman" w:cs="Times New Roman"/>
          <w:szCs w:val="24"/>
        </w:rPr>
        <w:t>β</w:t>
      </w:r>
      <w:r w:rsidRPr="009B328F">
        <w:rPr>
          <w:rFonts w:eastAsia="Times New Roman" w:cs="Times New Roman"/>
          <w:szCs w:val="24"/>
        </w:rPr>
        <w:t>έβαια κι άλλες ανατροπές μπροστά</w:t>
      </w:r>
      <w:r>
        <w:rPr>
          <w:rFonts w:eastAsia="Times New Roman" w:cs="Times New Roman"/>
          <w:szCs w:val="24"/>
        </w:rPr>
        <w:t>.</w:t>
      </w:r>
      <w:r w:rsidRPr="009B328F">
        <w:rPr>
          <w:rFonts w:eastAsia="Times New Roman" w:cs="Times New Roman"/>
          <w:szCs w:val="24"/>
        </w:rPr>
        <w:t xml:space="preserve"> Είναι το </w:t>
      </w:r>
      <w:r>
        <w:rPr>
          <w:rFonts w:eastAsia="Times New Roman" w:cs="Times New Roman"/>
          <w:szCs w:val="24"/>
        </w:rPr>
        <w:t>π</w:t>
      </w:r>
      <w:r w:rsidRPr="009B328F">
        <w:rPr>
          <w:rFonts w:eastAsia="Times New Roman" w:cs="Times New Roman"/>
          <w:szCs w:val="24"/>
        </w:rPr>
        <w:t xml:space="preserve">ανευρωπαϊκό </w:t>
      </w:r>
      <w:r>
        <w:rPr>
          <w:rFonts w:eastAsia="Times New Roman" w:cs="Times New Roman"/>
          <w:szCs w:val="24"/>
        </w:rPr>
        <w:t>συνταξιοδοτικό</w:t>
      </w:r>
      <w:r w:rsidRPr="009B328F">
        <w:rPr>
          <w:rFonts w:eastAsia="Times New Roman" w:cs="Times New Roman"/>
          <w:szCs w:val="24"/>
        </w:rPr>
        <w:t xml:space="preserve"> προϊόν</w:t>
      </w:r>
      <w:r>
        <w:rPr>
          <w:rFonts w:eastAsia="Times New Roman" w:cs="Times New Roman"/>
          <w:szCs w:val="24"/>
        </w:rPr>
        <w:t>.</w:t>
      </w:r>
      <w:r w:rsidRPr="009B328F">
        <w:rPr>
          <w:rFonts w:eastAsia="Times New Roman" w:cs="Times New Roman"/>
          <w:szCs w:val="24"/>
        </w:rPr>
        <w:t xml:space="preserve"> Είναι </w:t>
      </w:r>
      <w:r>
        <w:rPr>
          <w:rFonts w:eastAsia="Times New Roman" w:cs="Times New Roman"/>
          <w:szCs w:val="24"/>
        </w:rPr>
        <w:t>οι τρεις πυλώνες που υλοποιείτε</w:t>
      </w:r>
      <w:r w:rsidRPr="009B328F">
        <w:rPr>
          <w:rFonts w:eastAsia="Times New Roman" w:cs="Times New Roman"/>
          <w:szCs w:val="24"/>
        </w:rPr>
        <w:t xml:space="preserve"> βήμα το βήμα</w:t>
      </w:r>
      <w:r>
        <w:rPr>
          <w:rFonts w:eastAsia="Times New Roman" w:cs="Times New Roman"/>
          <w:szCs w:val="24"/>
        </w:rPr>
        <w:t>.</w:t>
      </w:r>
      <w:r w:rsidRPr="009B328F">
        <w:rPr>
          <w:rFonts w:eastAsia="Times New Roman" w:cs="Times New Roman"/>
          <w:szCs w:val="24"/>
        </w:rPr>
        <w:t xml:space="preserve"> </w:t>
      </w:r>
    </w:p>
    <w:p w14:paraId="6338F679"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lastRenderedPageBreak/>
        <w:t>Μονόδρομος είναι η οργάνωση παντού</w:t>
      </w:r>
      <w:r>
        <w:rPr>
          <w:rFonts w:eastAsia="Times New Roman" w:cs="Times New Roman"/>
          <w:szCs w:val="24"/>
        </w:rPr>
        <w:t>,</w:t>
      </w:r>
      <w:r w:rsidRPr="009B328F">
        <w:rPr>
          <w:rFonts w:eastAsia="Times New Roman" w:cs="Times New Roman"/>
          <w:szCs w:val="24"/>
        </w:rPr>
        <w:t xml:space="preserve"> για να φέρει η </w:t>
      </w:r>
      <w:r>
        <w:rPr>
          <w:rFonts w:eastAsia="Times New Roman" w:cs="Times New Roman"/>
          <w:szCs w:val="24"/>
        </w:rPr>
        <w:t xml:space="preserve">εργατική τάξη, ο λαός τα πάνω κάτω, </w:t>
      </w:r>
      <w:r w:rsidRPr="009B328F">
        <w:rPr>
          <w:rFonts w:eastAsia="Times New Roman" w:cs="Times New Roman"/>
          <w:szCs w:val="24"/>
        </w:rPr>
        <w:t xml:space="preserve">να απορρίψει τη </w:t>
      </w:r>
      <w:r>
        <w:rPr>
          <w:rFonts w:eastAsia="Times New Roman" w:cs="Times New Roman"/>
          <w:szCs w:val="24"/>
        </w:rPr>
        <w:t>συναίνεση</w:t>
      </w:r>
      <w:r>
        <w:rPr>
          <w:rFonts w:eastAsia="Times New Roman" w:cs="Times New Roman"/>
          <w:szCs w:val="24"/>
        </w:rPr>
        <w:t xml:space="preserve"> και</w:t>
      </w:r>
      <w:r w:rsidRPr="009B328F">
        <w:rPr>
          <w:rFonts w:eastAsia="Times New Roman" w:cs="Times New Roman"/>
          <w:szCs w:val="24"/>
        </w:rPr>
        <w:t xml:space="preserve"> την υποταγή τους σχεδιασμούς των </w:t>
      </w:r>
      <w:r>
        <w:rPr>
          <w:rFonts w:eastAsia="Times New Roman" w:cs="Times New Roman"/>
          <w:szCs w:val="24"/>
        </w:rPr>
        <w:t>μονοπωλιακών και επιχειρηματικών</w:t>
      </w:r>
      <w:r w:rsidRPr="009B328F">
        <w:rPr>
          <w:rFonts w:eastAsia="Times New Roman" w:cs="Times New Roman"/>
          <w:szCs w:val="24"/>
        </w:rPr>
        <w:t xml:space="preserve"> ομίλων</w:t>
      </w:r>
      <w:r>
        <w:rPr>
          <w:rFonts w:eastAsia="Times New Roman" w:cs="Times New Roman"/>
          <w:szCs w:val="24"/>
        </w:rPr>
        <w:t>,</w:t>
      </w:r>
      <w:r w:rsidRPr="009B328F">
        <w:rPr>
          <w:rFonts w:eastAsia="Times New Roman" w:cs="Times New Roman"/>
          <w:szCs w:val="24"/>
        </w:rPr>
        <w:t xml:space="preserve"> όπως </w:t>
      </w:r>
      <w:r>
        <w:rPr>
          <w:rFonts w:eastAsia="Times New Roman" w:cs="Times New Roman"/>
          <w:szCs w:val="24"/>
        </w:rPr>
        <w:t>υλοποιούνται από τις</w:t>
      </w:r>
      <w:r w:rsidRPr="009B328F">
        <w:rPr>
          <w:rFonts w:eastAsia="Times New Roman" w:cs="Times New Roman"/>
          <w:szCs w:val="24"/>
        </w:rPr>
        <w:t xml:space="preserve"> κυβερνήσεις</w:t>
      </w:r>
      <w:r>
        <w:rPr>
          <w:rFonts w:eastAsia="Times New Roman" w:cs="Times New Roman"/>
          <w:szCs w:val="24"/>
        </w:rPr>
        <w:t>,</w:t>
      </w:r>
      <w:r w:rsidRPr="009B328F">
        <w:rPr>
          <w:rFonts w:eastAsia="Times New Roman" w:cs="Times New Roman"/>
          <w:szCs w:val="24"/>
        </w:rPr>
        <w:t xml:space="preserve"> </w:t>
      </w:r>
      <w:r>
        <w:rPr>
          <w:rFonts w:eastAsia="Times New Roman" w:cs="Times New Roman"/>
          <w:szCs w:val="24"/>
        </w:rPr>
        <w:t xml:space="preserve">είτε </w:t>
      </w:r>
      <w:r w:rsidRPr="009B328F">
        <w:rPr>
          <w:rFonts w:eastAsia="Times New Roman" w:cs="Times New Roman"/>
          <w:szCs w:val="24"/>
        </w:rPr>
        <w:t xml:space="preserve">είναι </w:t>
      </w:r>
      <w:r>
        <w:rPr>
          <w:rFonts w:eastAsia="Times New Roman" w:cs="Times New Roman"/>
          <w:szCs w:val="24"/>
        </w:rPr>
        <w:t>φιλελεύθερες είτε σοσιαλδημοκρατικές, αριστερέ</w:t>
      </w:r>
      <w:r w:rsidRPr="009B328F">
        <w:rPr>
          <w:rFonts w:eastAsia="Times New Roman" w:cs="Times New Roman"/>
          <w:szCs w:val="24"/>
        </w:rPr>
        <w:t xml:space="preserve">ς </w:t>
      </w:r>
      <w:r>
        <w:rPr>
          <w:rFonts w:eastAsia="Times New Roman" w:cs="Times New Roman"/>
          <w:szCs w:val="24"/>
        </w:rPr>
        <w:t>ή</w:t>
      </w:r>
      <w:r w:rsidRPr="009B328F">
        <w:rPr>
          <w:rFonts w:eastAsia="Times New Roman" w:cs="Times New Roman"/>
          <w:szCs w:val="24"/>
        </w:rPr>
        <w:t xml:space="preserve"> πράσινες</w:t>
      </w:r>
      <w:r>
        <w:rPr>
          <w:rFonts w:eastAsia="Times New Roman" w:cs="Times New Roman"/>
          <w:szCs w:val="24"/>
        </w:rPr>
        <w:t>.</w:t>
      </w:r>
    </w:p>
    <w:p w14:paraId="6338F67A" w14:textId="77777777" w:rsidR="00401C51" w:rsidRDefault="00794512">
      <w:pPr>
        <w:spacing w:line="600" w:lineRule="auto"/>
        <w:ind w:firstLine="720"/>
        <w:jc w:val="both"/>
        <w:rPr>
          <w:rFonts w:eastAsia="Times New Roman" w:cs="Times New Roman"/>
          <w:szCs w:val="24"/>
        </w:rPr>
      </w:pPr>
      <w:r w:rsidRPr="00A05D9C">
        <w:rPr>
          <w:rFonts w:eastAsia="Times New Roman" w:cs="Times New Roman"/>
          <w:b/>
          <w:szCs w:val="24"/>
        </w:rPr>
        <w:t xml:space="preserve">ΠΡΟΕΔΡΕΥΩΝ (Γεώργιος Βαρεμένος): </w:t>
      </w:r>
      <w:r>
        <w:rPr>
          <w:rFonts w:eastAsia="Times New Roman" w:cs="Times New Roman"/>
          <w:szCs w:val="24"/>
        </w:rPr>
        <w:t>Βάλτε μια τελεία.</w:t>
      </w:r>
    </w:p>
    <w:p w14:paraId="6338F67B" w14:textId="77777777" w:rsidR="00401C51" w:rsidRDefault="00794512">
      <w:pPr>
        <w:spacing w:line="600" w:lineRule="auto"/>
        <w:ind w:firstLine="720"/>
        <w:jc w:val="both"/>
        <w:rPr>
          <w:rFonts w:eastAsia="Times New Roman" w:cs="Times New Roman"/>
          <w:szCs w:val="24"/>
        </w:rPr>
      </w:pPr>
      <w:r w:rsidRPr="00A05D9C">
        <w:rPr>
          <w:rFonts w:eastAsia="Times New Roman" w:cs="Times New Roman"/>
          <w:b/>
          <w:szCs w:val="24"/>
        </w:rPr>
        <w:t xml:space="preserve">ΧΡΗΣΤΟΣ </w:t>
      </w:r>
      <w:r w:rsidRPr="00A05D9C">
        <w:rPr>
          <w:rFonts w:eastAsia="Times New Roman" w:cs="Times New Roman"/>
          <w:b/>
          <w:szCs w:val="24"/>
        </w:rPr>
        <w:t>ΚΑΤΣΩΤΗΣ:</w:t>
      </w:r>
      <w:r>
        <w:rPr>
          <w:rFonts w:eastAsia="Times New Roman" w:cs="Times New Roman"/>
          <w:szCs w:val="24"/>
        </w:rPr>
        <w:t xml:space="preserve"> </w:t>
      </w:r>
      <w:r w:rsidRPr="009B328F">
        <w:rPr>
          <w:rFonts w:eastAsia="Times New Roman" w:cs="Times New Roman"/>
          <w:szCs w:val="24"/>
        </w:rPr>
        <w:t>Να απορρίψει</w:t>
      </w:r>
      <w:r>
        <w:rPr>
          <w:rFonts w:eastAsia="Times New Roman" w:cs="Times New Roman"/>
          <w:szCs w:val="24"/>
        </w:rPr>
        <w:t xml:space="preserve"> τη</w:t>
      </w:r>
      <w:r w:rsidRPr="009B328F">
        <w:rPr>
          <w:rFonts w:eastAsia="Times New Roman" w:cs="Times New Roman"/>
          <w:szCs w:val="24"/>
        </w:rPr>
        <w:t xml:space="preserve"> λογική του μικρότερου κακού</w:t>
      </w:r>
      <w:r>
        <w:rPr>
          <w:rFonts w:eastAsia="Times New Roman" w:cs="Times New Roman"/>
          <w:szCs w:val="24"/>
        </w:rPr>
        <w:t>, να βάλει μπροστά τις δικές τη</w:t>
      </w:r>
      <w:r w:rsidRPr="009B328F">
        <w:rPr>
          <w:rFonts w:eastAsia="Times New Roman" w:cs="Times New Roman"/>
          <w:szCs w:val="24"/>
        </w:rPr>
        <w:t>ς σύγχρονες ανάγκες</w:t>
      </w:r>
      <w:r>
        <w:rPr>
          <w:rFonts w:eastAsia="Times New Roman" w:cs="Times New Roman"/>
          <w:szCs w:val="24"/>
        </w:rPr>
        <w:t>. Η εργατική τάξη πρέπει</w:t>
      </w:r>
      <w:r w:rsidRPr="009B328F">
        <w:rPr>
          <w:rFonts w:eastAsia="Times New Roman" w:cs="Times New Roman"/>
          <w:szCs w:val="24"/>
        </w:rPr>
        <w:t xml:space="preserve"> να </w:t>
      </w:r>
      <w:r>
        <w:rPr>
          <w:rFonts w:eastAsia="Times New Roman" w:cs="Times New Roman"/>
          <w:szCs w:val="24"/>
        </w:rPr>
        <w:t xml:space="preserve">κάνει δική </w:t>
      </w:r>
      <w:r w:rsidRPr="009B328F">
        <w:rPr>
          <w:rFonts w:eastAsia="Times New Roman" w:cs="Times New Roman"/>
          <w:szCs w:val="24"/>
        </w:rPr>
        <w:t xml:space="preserve">της υπόθεση το </w:t>
      </w:r>
      <w:r>
        <w:rPr>
          <w:rFonts w:eastAsia="Times New Roman" w:cs="Times New Roman"/>
          <w:szCs w:val="24"/>
        </w:rPr>
        <w:t>ότι χ</w:t>
      </w:r>
      <w:r w:rsidRPr="009B328F">
        <w:rPr>
          <w:rFonts w:eastAsia="Times New Roman" w:cs="Times New Roman"/>
          <w:szCs w:val="24"/>
        </w:rPr>
        <w:t>ωρίς αυτή γρανάζι δεν γυρνά και ότι μπορεί χωρίς αφεντικά</w:t>
      </w:r>
      <w:r>
        <w:rPr>
          <w:rFonts w:eastAsia="Times New Roman" w:cs="Times New Roman"/>
          <w:szCs w:val="24"/>
        </w:rPr>
        <w:t>.</w:t>
      </w:r>
      <w:r w:rsidRPr="009B328F">
        <w:rPr>
          <w:rFonts w:eastAsia="Times New Roman" w:cs="Times New Roman"/>
          <w:szCs w:val="24"/>
        </w:rPr>
        <w:t xml:space="preserve"> </w:t>
      </w:r>
    </w:p>
    <w:p w14:paraId="6338F67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Αυτόν </w:t>
      </w:r>
      <w:r w:rsidRPr="009B328F">
        <w:rPr>
          <w:rFonts w:eastAsia="Times New Roman" w:cs="Times New Roman"/>
          <w:szCs w:val="24"/>
        </w:rPr>
        <w:t>το</w:t>
      </w:r>
      <w:r>
        <w:rPr>
          <w:rFonts w:eastAsia="Times New Roman" w:cs="Times New Roman"/>
          <w:szCs w:val="24"/>
        </w:rPr>
        <w:t>ν</w:t>
      </w:r>
      <w:r w:rsidRPr="009B328F">
        <w:rPr>
          <w:rFonts w:eastAsia="Times New Roman" w:cs="Times New Roman"/>
          <w:szCs w:val="24"/>
        </w:rPr>
        <w:t xml:space="preserve"> δρόμο της </w:t>
      </w:r>
      <w:r>
        <w:rPr>
          <w:rFonts w:eastAsia="Times New Roman" w:cs="Times New Roman"/>
          <w:szCs w:val="24"/>
        </w:rPr>
        <w:t xml:space="preserve">εργατικής </w:t>
      </w:r>
      <w:r w:rsidRPr="009B328F">
        <w:rPr>
          <w:rFonts w:eastAsia="Times New Roman" w:cs="Times New Roman"/>
          <w:szCs w:val="24"/>
        </w:rPr>
        <w:t>λαϊκ</w:t>
      </w:r>
      <w:r w:rsidRPr="009B328F">
        <w:rPr>
          <w:rFonts w:eastAsia="Times New Roman" w:cs="Times New Roman"/>
          <w:szCs w:val="24"/>
        </w:rPr>
        <w:t xml:space="preserve">ής αντεπίθεσης </w:t>
      </w:r>
      <w:r>
        <w:rPr>
          <w:rFonts w:eastAsia="Times New Roman" w:cs="Times New Roman"/>
          <w:szCs w:val="24"/>
        </w:rPr>
        <w:t xml:space="preserve">καλούμε την εργατική τάξη, τους απόμαχους της </w:t>
      </w:r>
      <w:r w:rsidRPr="009B328F">
        <w:rPr>
          <w:rFonts w:eastAsia="Times New Roman" w:cs="Times New Roman"/>
          <w:szCs w:val="24"/>
        </w:rPr>
        <w:t>δουλειάς</w:t>
      </w:r>
      <w:r>
        <w:rPr>
          <w:rFonts w:eastAsia="Times New Roman" w:cs="Times New Roman"/>
          <w:szCs w:val="24"/>
        </w:rPr>
        <w:t>,</w:t>
      </w:r>
      <w:r w:rsidRPr="009B328F">
        <w:rPr>
          <w:rFonts w:eastAsia="Times New Roman" w:cs="Times New Roman"/>
          <w:szCs w:val="24"/>
        </w:rPr>
        <w:t xml:space="preserve"> τους α</w:t>
      </w:r>
      <w:r>
        <w:rPr>
          <w:rFonts w:eastAsia="Times New Roman" w:cs="Times New Roman"/>
          <w:szCs w:val="24"/>
        </w:rPr>
        <w:t>υτο</w:t>
      </w:r>
      <w:r w:rsidRPr="009B328F">
        <w:rPr>
          <w:rFonts w:eastAsia="Times New Roman" w:cs="Times New Roman"/>
          <w:szCs w:val="24"/>
        </w:rPr>
        <w:t>απασχολούμενους</w:t>
      </w:r>
      <w:r>
        <w:rPr>
          <w:rFonts w:eastAsia="Times New Roman" w:cs="Times New Roman"/>
          <w:szCs w:val="24"/>
        </w:rPr>
        <w:t xml:space="preserve">, τη φτωχή </w:t>
      </w:r>
      <w:r w:rsidRPr="009B328F">
        <w:rPr>
          <w:rFonts w:eastAsia="Times New Roman" w:cs="Times New Roman"/>
          <w:szCs w:val="24"/>
        </w:rPr>
        <w:t xml:space="preserve">αγροτιά και </w:t>
      </w:r>
      <w:r>
        <w:rPr>
          <w:rFonts w:eastAsia="Times New Roman" w:cs="Times New Roman"/>
          <w:szCs w:val="24"/>
        </w:rPr>
        <w:t>ιδιαίτερα</w:t>
      </w:r>
      <w:r w:rsidRPr="009B328F">
        <w:rPr>
          <w:rFonts w:eastAsia="Times New Roman" w:cs="Times New Roman"/>
          <w:szCs w:val="24"/>
        </w:rPr>
        <w:t xml:space="preserve"> τους νέους και τις νέες να </w:t>
      </w:r>
      <w:r>
        <w:rPr>
          <w:rFonts w:eastAsia="Times New Roman" w:cs="Times New Roman"/>
          <w:szCs w:val="24"/>
        </w:rPr>
        <w:t>εμπιστευτούν</w:t>
      </w:r>
      <w:r w:rsidRPr="009B328F">
        <w:rPr>
          <w:rFonts w:eastAsia="Times New Roman" w:cs="Times New Roman"/>
          <w:szCs w:val="24"/>
        </w:rPr>
        <w:t xml:space="preserve"> μαζί με το </w:t>
      </w:r>
      <w:r>
        <w:rPr>
          <w:rFonts w:eastAsia="Times New Roman" w:cs="Times New Roman"/>
          <w:szCs w:val="24"/>
        </w:rPr>
        <w:lastRenderedPageBreak/>
        <w:t>ΚΚΕ,</w:t>
      </w:r>
      <w:r w:rsidRPr="009B328F">
        <w:rPr>
          <w:rFonts w:eastAsia="Times New Roman" w:cs="Times New Roman"/>
          <w:szCs w:val="24"/>
        </w:rPr>
        <w:t xml:space="preserve"> που δίνει όλες τις δυνάμεις του</w:t>
      </w:r>
      <w:r>
        <w:rPr>
          <w:rFonts w:eastAsia="Times New Roman" w:cs="Times New Roman"/>
          <w:szCs w:val="24"/>
        </w:rPr>
        <w:t>,</w:t>
      </w:r>
      <w:r w:rsidRPr="009B328F">
        <w:rPr>
          <w:rFonts w:eastAsia="Times New Roman" w:cs="Times New Roman"/>
          <w:szCs w:val="24"/>
        </w:rPr>
        <w:t xml:space="preserve"> να συμπορευτούν</w:t>
      </w:r>
      <w:r>
        <w:rPr>
          <w:rFonts w:eastAsia="Times New Roman" w:cs="Times New Roman"/>
          <w:szCs w:val="24"/>
        </w:rPr>
        <w:t>,</w:t>
      </w:r>
      <w:r w:rsidRPr="009B328F">
        <w:rPr>
          <w:rFonts w:eastAsia="Times New Roman" w:cs="Times New Roman"/>
          <w:szCs w:val="24"/>
        </w:rPr>
        <w:t xml:space="preserve"> να δυναμώσουν παντού σ</w:t>
      </w:r>
      <w:r w:rsidRPr="009B328F">
        <w:rPr>
          <w:rFonts w:eastAsia="Times New Roman" w:cs="Times New Roman"/>
          <w:szCs w:val="24"/>
        </w:rPr>
        <w:t>τις εκλογές</w:t>
      </w:r>
      <w:r>
        <w:rPr>
          <w:rFonts w:eastAsia="Times New Roman" w:cs="Times New Roman"/>
          <w:szCs w:val="24"/>
        </w:rPr>
        <w:t xml:space="preserve">, ανεξάρτητα αν δεν συμφωνούν </w:t>
      </w:r>
      <w:r w:rsidRPr="009B328F">
        <w:rPr>
          <w:rFonts w:eastAsia="Times New Roman" w:cs="Times New Roman"/>
          <w:szCs w:val="24"/>
        </w:rPr>
        <w:t>σε όλα</w:t>
      </w:r>
      <w:r>
        <w:rPr>
          <w:rFonts w:eastAsia="Times New Roman" w:cs="Times New Roman"/>
          <w:szCs w:val="24"/>
        </w:rPr>
        <w:t>.</w:t>
      </w:r>
      <w:r w:rsidRPr="009B328F">
        <w:rPr>
          <w:rFonts w:eastAsia="Times New Roman" w:cs="Times New Roman"/>
          <w:szCs w:val="24"/>
        </w:rPr>
        <w:t xml:space="preserve"> </w:t>
      </w:r>
    </w:p>
    <w:p w14:paraId="6338F67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w:t>
      </w:r>
      <w:r w:rsidRPr="009B328F">
        <w:rPr>
          <w:rFonts w:eastAsia="Times New Roman" w:cs="Times New Roman"/>
          <w:szCs w:val="24"/>
        </w:rPr>
        <w:t xml:space="preserve"> αυτό</w:t>
      </w:r>
      <w:r>
        <w:rPr>
          <w:rFonts w:eastAsia="Times New Roman" w:cs="Times New Roman"/>
          <w:szCs w:val="24"/>
        </w:rPr>
        <w:t>,</w:t>
      </w:r>
      <w:r w:rsidRPr="009B328F">
        <w:rPr>
          <w:rFonts w:eastAsia="Times New Roman" w:cs="Times New Roman"/>
          <w:szCs w:val="24"/>
        </w:rPr>
        <w:t xml:space="preserve"> λοιπόν</w:t>
      </w:r>
      <w:r>
        <w:rPr>
          <w:rFonts w:eastAsia="Times New Roman" w:cs="Times New Roman"/>
          <w:szCs w:val="24"/>
        </w:rPr>
        <w:t>, στις</w:t>
      </w:r>
      <w:r w:rsidRPr="009B328F">
        <w:rPr>
          <w:rFonts w:eastAsia="Times New Roman" w:cs="Times New Roman"/>
          <w:szCs w:val="24"/>
        </w:rPr>
        <w:t xml:space="preserve"> 26 Μαΐου ισχυρό </w:t>
      </w:r>
      <w:r>
        <w:rPr>
          <w:rFonts w:eastAsia="Times New Roman" w:cs="Times New Roman"/>
          <w:szCs w:val="24"/>
        </w:rPr>
        <w:t>ΚΚΕ</w:t>
      </w:r>
      <w:r w:rsidRPr="009B328F">
        <w:rPr>
          <w:rFonts w:eastAsia="Times New Roman" w:cs="Times New Roman"/>
          <w:szCs w:val="24"/>
        </w:rPr>
        <w:t xml:space="preserve"> παντού</w:t>
      </w:r>
      <w:r>
        <w:rPr>
          <w:rFonts w:eastAsia="Times New Roman" w:cs="Times New Roman"/>
          <w:szCs w:val="24"/>
        </w:rPr>
        <w:t>,</w:t>
      </w:r>
      <w:r w:rsidRPr="009B328F">
        <w:rPr>
          <w:rFonts w:eastAsia="Times New Roman" w:cs="Times New Roman"/>
          <w:szCs w:val="24"/>
        </w:rPr>
        <w:t xml:space="preserve"> γιατί είναι δύναμη στα χέρια του λαού</w:t>
      </w:r>
      <w:r>
        <w:rPr>
          <w:rFonts w:eastAsia="Times New Roman" w:cs="Times New Roman"/>
          <w:szCs w:val="24"/>
        </w:rPr>
        <w:t>.</w:t>
      </w:r>
    </w:p>
    <w:p w14:paraId="6338F67E"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Μαυρωτάς από το Ποτάμι.</w:t>
      </w:r>
    </w:p>
    <w:p w14:paraId="6338F67F"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sidRPr="009B328F">
        <w:rPr>
          <w:rFonts w:eastAsia="Times New Roman" w:cs="Times New Roman"/>
          <w:szCs w:val="24"/>
        </w:rPr>
        <w:t>Ευχαριστώ</w:t>
      </w:r>
      <w:r>
        <w:rPr>
          <w:rFonts w:eastAsia="Times New Roman" w:cs="Times New Roman"/>
          <w:szCs w:val="24"/>
        </w:rPr>
        <w:t>,</w:t>
      </w:r>
      <w:r w:rsidRPr="009B328F">
        <w:rPr>
          <w:rFonts w:eastAsia="Times New Roman" w:cs="Times New Roman"/>
          <w:szCs w:val="24"/>
        </w:rPr>
        <w:t xml:space="preserve"> κύριε Πρόε</w:t>
      </w:r>
      <w:r w:rsidRPr="009B328F">
        <w:rPr>
          <w:rFonts w:eastAsia="Times New Roman" w:cs="Times New Roman"/>
          <w:szCs w:val="24"/>
        </w:rPr>
        <w:t>δρε</w:t>
      </w:r>
      <w:r>
        <w:rPr>
          <w:rFonts w:eastAsia="Times New Roman" w:cs="Times New Roman"/>
          <w:szCs w:val="24"/>
        </w:rPr>
        <w:t>.</w:t>
      </w:r>
      <w:r w:rsidRPr="009B328F">
        <w:rPr>
          <w:rFonts w:eastAsia="Times New Roman" w:cs="Times New Roman"/>
          <w:szCs w:val="24"/>
        </w:rPr>
        <w:t xml:space="preserve"> </w:t>
      </w:r>
    </w:p>
    <w:p w14:paraId="6338F680"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Και να </w:t>
      </w:r>
      <w:r>
        <w:rPr>
          <w:rFonts w:eastAsia="Times New Roman" w:cs="Times New Roman"/>
          <w:szCs w:val="24"/>
        </w:rPr>
        <w:t>π</w:t>
      </w:r>
      <w:r w:rsidRPr="009B328F">
        <w:rPr>
          <w:rFonts w:eastAsia="Times New Roman" w:cs="Times New Roman"/>
          <w:szCs w:val="24"/>
        </w:rPr>
        <w:t>ου βρισκόμαστε τέσσερις μήνες μετά</w:t>
      </w:r>
      <w:r>
        <w:rPr>
          <w:rFonts w:eastAsia="Times New Roman" w:cs="Times New Roman"/>
          <w:szCs w:val="24"/>
        </w:rPr>
        <w:t>,</w:t>
      </w:r>
      <w:r w:rsidRPr="009B328F">
        <w:rPr>
          <w:rFonts w:eastAsia="Times New Roman" w:cs="Times New Roman"/>
          <w:szCs w:val="24"/>
        </w:rPr>
        <w:t xml:space="preserve"> να συζητάμε πάλι στη Βουλή για ψήφο εμπιστοσύνης προς την </w:t>
      </w:r>
      <w:r>
        <w:rPr>
          <w:rFonts w:eastAsia="Times New Roman" w:cs="Times New Roman"/>
          <w:szCs w:val="24"/>
        </w:rPr>
        <w:t xml:space="preserve">Κυβέρνηση. </w:t>
      </w:r>
      <w:r w:rsidRPr="009B328F">
        <w:rPr>
          <w:rFonts w:eastAsia="Times New Roman" w:cs="Times New Roman"/>
          <w:szCs w:val="24"/>
        </w:rPr>
        <w:t>Τότε</w:t>
      </w:r>
      <w:r>
        <w:rPr>
          <w:rFonts w:eastAsia="Times New Roman" w:cs="Times New Roman"/>
          <w:szCs w:val="24"/>
        </w:rPr>
        <w:t>,</w:t>
      </w:r>
      <w:r w:rsidRPr="009B328F">
        <w:rPr>
          <w:rFonts w:eastAsia="Times New Roman" w:cs="Times New Roman"/>
          <w:szCs w:val="24"/>
        </w:rPr>
        <w:t xml:space="preserve"> 16 Ιανουαρίου</w:t>
      </w:r>
      <w:r>
        <w:rPr>
          <w:rFonts w:eastAsia="Times New Roman" w:cs="Times New Roman"/>
          <w:szCs w:val="24"/>
        </w:rPr>
        <w:t>,</w:t>
      </w:r>
      <w:r w:rsidRPr="009B328F">
        <w:rPr>
          <w:rFonts w:eastAsia="Times New Roman" w:cs="Times New Roman"/>
          <w:szCs w:val="24"/>
        </w:rPr>
        <w:t xml:space="preserve"> ήταν η τελευταία φορά που το Ποτάμι ήταν στη συζήτηση ως Κοινοβουλευτική Ομάδα</w:t>
      </w:r>
      <w:r>
        <w:rPr>
          <w:rFonts w:eastAsia="Times New Roman" w:cs="Times New Roman"/>
          <w:szCs w:val="24"/>
        </w:rPr>
        <w:t>.</w:t>
      </w:r>
      <w:r w:rsidRPr="009B328F">
        <w:rPr>
          <w:rFonts w:eastAsia="Times New Roman" w:cs="Times New Roman"/>
          <w:szCs w:val="24"/>
        </w:rPr>
        <w:t xml:space="preserve"> Σήμερα</w:t>
      </w:r>
      <w:r>
        <w:rPr>
          <w:rFonts w:eastAsia="Times New Roman" w:cs="Times New Roman"/>
          <w:szCs w:val="24"/>
        </w:rPr>
        <w:t>,</w:t>
      </w:r>
      <w:r w:rsidRPr="009B328F">
        <w:rPr>
          <w:rFonts w:eastAsia="Times New Roman" w:cs="Times New Roman"/>
          <w:szCs w:val="24"/>
        </w:rPr>
        <w:t xml:space="preserve"> πάλι σε ψήφο εμπιστοσύνης</w:t>
      </w:r>
      <w:r>
        <w:rPr>
          <w:rFonts w:eastAsia="Times New Roman" w:cs="Times New Roman"/>
          <w:szCs w:val="24"/>
        </w:rPr>
        <w:t>,</w:t>
      </w:r>
      <w:r w:rsidRPr="009B328F">
        <w:rPr>
          <w:rFonts w:eastAsia="Times New Roman" w:cs="Times New Roman"/>
          <w:szCs w:val="24"/>
        </w:rPr>
        <w:t xml:space="preserve"> η Κοινοβουλευτική Ομάδα του Ποταμιού επανέρχεται και </w:t>
      </w:r>
      <w:r>
        <w:rPr>
          <w:rFonts w:eastAsia="Times New Roman" w:cs="Times New Roman"/>
          <w:szCs w:val="24"/>
        </w:rPr>
        <w:t>μάλιστα πιο συμπαγής από πριν κι έτσι αποκαθίσταται μι</w:t>
      </w:r>
      <w:r w:rsidRPr="009B328F">
        <w:rPr>
          <w:rFonts w:eastAsia="Times New Roman" w:cs="Times New Roman"/>
          <w:szCs w:val="24"/>
        </w:rPr>
        <w:t>α κοινοβουλευτική ανωμαλία</w:t>
      </w:r>
      <w:r>
        <w:rPr>
          <w:rFonts w:eastAsia="Times New Roman" w:cs="Times New Roman"/>
          <w:szCs w:val="24"/>
        </w:rPr>
        <w:t>,</w:t>
      </w:r>
      <w:r w:rsidRPr="009B328F">
        <w:rPr>
          <w:rFonts w:eastAsia="Times New Roman" w:cs="Times New Roman"/>
          <w:szCs w:val="24"/>
        </w:rPr>
        <w:t xml:space="preserve"> καθότι τα κόμματα τα βάζουν στη </w:t>
      </w:r>
      <w:r w:rsidRPr="009B328F">
        <w:rPr>
          <w:rFonts w:eastAsia="Times New Roman" w:cs="Times New Roman"/>
          <w:szCs w:val="24"/>
        </w:rPr>
        <w:lastRenderedPageBreak/>
        <w:t xml:space="preserve">Βουλή οι πολίτες με την ψήφο τους και τα βγάζουν πάλι οι πολίτες με την ψήφο </w:t>
      </w:r>
      <w:r>
        <w:rPr>
          <w:rFonts w:eastAsia="Times New Roman" w:cs="Times New Roman"/>
          <w:szCs w:val="24"/>
        </w:rPr>
        <w:t>τους,</w:t>
      </w:r>
      <w:r w:rsidRPr="009B328F">
        <w:rPr>
          <w:rFonts w:eastAsia="Times New Roman" w:cs="Times New Roman"/>
          <w:szCs w:val="24"/>
        </w:rPr>
        <w:t xml:space="preserve"> ούτε </w:t>
      </w:r>
      <w:r w:rsidRPr="009B328F">
        <w:rPr>
          <w:rFonts w:eastAsia="Times New Roman" w:cs="Times New Roman"/>
          <w:szCs w:val="24"/>
        </w:rPr>
        <w:t>οι προσωπικές στρατηγικές Βουλευτών</w:t>
      </w:r>
      <w:r>
        <w:rPr>
          <w:rFonts w:eastAsia="Times New Roman" w:cs="Times New Roman"/>
          <w:szCs w:val="24"/>
        </w:rPr>
        <w:t>,</w:t>
      </w:r>
      <w:r w:rsidRPr="009B328F">
        <w:rPr>
          <w:rFonts w:eastAsia="Times New Roman" w:cs="Times New Roman"/>
          <w:szCs w:val="24"/>
        </w:rPr>
        <w:t xml:space="preserve"> ούτε η βουλιμία μεγαλύτερων κομμάτων που υπόσχονται φιλόξενη στέγη είτε στα </w:t>
      </w:r>
      <w:r>
        <w:rPr>
          <w:rFonts w:eastAsia="Times New Roman" w:cs="Times New Roman"/>
          <w:szCs w:val="24"/>
        </w:rPr>
        <w:t>Υ</w:t>
      </w:r>
      <w:r w:rsidRPr="009B328F">
        <w:rPr>
          <w:rFonts w:eastAsia="Times New Roman" w:cs="Times New Roman"/>
          <w:szCs w:val="24"/>
        </w:rPr>
        <w:t xml:space="preserve">πουργεία </w:t>
      </w:r>
      <w:r w:rsidRPr="009B328F">
        <w:rPr>
          <w:rFonts w:eastAsia="Times New Roman" w:cs="Times New Roman"/>
          <w:szCs w:val="24"/>
        </w:rPr>
        <w:t>είτε στα ψηφοδέλτια</w:t>
      </w:r>
      <w:r>
        <w:rPr>
          <w:rFonts w:eastAsia="Times New Roman" w:cs="Times New Roman"/>
          <w:szCs w:val="24"/>
        </w:rPr>
        <w:t>.</w:t>
      </w:r>
      <w:r w:rsidRPr="009B328F">
        <w:rPr>
          <w:rFonts w:eastAsia="Times New Roman" w:cs="Times New Roman"/>
          <w:szCs w:val="24"/>
        </w:rPr>
        <w:t xml:space="preserve"> </w:t>
      </w:r>
    </w:p>
    <w:p w14:paraId="6338F681"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Η συζήτηση για ψήφο εμπιστοσύνης προέκυψε από την αμετροέπεια του </w:t>
      </w:r>
      <w:r>
        <w:rPr>
          <w:rFonts w:eastAsia="Times New Roman" w:cs="Times New Roman"/>
          <w:szCs w:val="24"/>
        </w:rPr>
        <w:t>κ.</w:t>
      </w:r>
      <w:r w:rsidRPr="009B328F">
        <w:rPr>
          <w:rFonts w:eastAsia="Times New Roman" w:cs="Times New Roman"/>
          <w:szCs w:val="24"/>
        </w:rPr>
        <w:t xml:space="preserve"> Πολάκη</w:t>
      </w:r>
      <w:r>
        <w:rPr>
          <w:rFonts w:eastAsia="Times New Roman" w:cs="Times New Roman"/>
          <w:szCs w:val="24"/>
        </w:rPr>
        <w:t>, τον οποίο θέλησε να προστατεύσ</w:t>
      </w:r>
      <w:r w:rsidRPr="009B328F">
        <w:rPr>
          <w:rFonts w:eastAsia="Times New Roman" w:cs="Times New Roman"/>
          <w:szCs w:val="24"/>
        </w:rPr>
        <w:t>ει ο</w:t>
      </w:r>
      <w:r w:rsidRPr="009B328F">
        <w:rPr>
          <w:rFonts w:eastAsia="Times New Roman" w:cs="Times New Roman"/>
          <w:szCs w:val="24"/>
        </w:rPr>
        <w:t xml:space="preserve"> Πρωθυπουργός</w:t>
      </w:r>
      <w:r>
        <w:rPr>
          <w:rFonts w:eastAsia="Times New Roman" w:cs="Times New Roman"/>
          <w:szCs w:val="24"/>
        </w:rPr>
        <w:t>,</w:t>
      </w:r>
      <w:r w:rsidRPr="009B328F">
        <w:rPr>
          <w:rFonts w:eastAsia="Times New Roman" w:cs="Times New Roman"/>
          <w:szCs w:val="24"/>
        </w:rPr>
        <w:t xml:space="preserve"> </w:t>
      </w:r>
      <w:r>
        <w:rPr>
          <w:rFonts w:eastAsia="Times New Roman" w:cs="Times New Roman"/>
          <w:szCs w:val="24"/>
        </w:rPr>
        <w:t>μη αφήνοντά</w:t>
      </w:r>
      <w:r w:rsidRPr="009B328F">
        <w:rPr>
          <w:rFonts w:eastAsia="Times New Roman" w:cs="Times New Roman"/>
          <w:szCs w:val="24"/>
        </w:rPr>
        <w:t>ς τον εκ</w:t>
      </w:r>
      <w:r>
        <w:rPr>
          <w:rFonts w:eastAsia="Times New Roman" w:cs="Times New Roman"/>
          <w:szCs w:val="24"/>
        </w:rPr>
        <w:t>τεθειμένο σε μια πρόταση μομφής. Δεκαοκτώ η</w:t>
      </w:r>
      <w:r w:rsidRPr="009B328F">
        <w:rPr>
          <w:rFonts w:eastAsia="Times New Roman" w:cs="Times New Roman"/>
          <w:szCs w:val="24"/>
        </w:rPr>
        <w:t>μέρες πριν τ</w:t>
      </w:r>
      <w:r>
        <w:rPr>
          <w:rFonts w:eastAsia="Times New Roman" w:cs="Times New Roman"/>
          <w:szCs w:val="24"/>
        </w:rPr>
        <w:t>ις ευρωεκλογές η συζήτηση, δ</w:t>
      </w:r>
      <w:r w:rsidRPr="009B328F">
        <w:rPr>
          <w:rFonts w:eastAsia="Times New Roman" w:cs="Times New Roman"/>
          <w:szCs w:val="24"/>
        </w:rPr>
        <w:t>υστυχώς</w:t>
      </w:r>
      <w:r>
        <w:rPr>
          <w:rFonts w:eastAsia="Times New Roman" w:cs="Times New Roman"/>
          <w:szCs w:val="24"/>
        </w:rPr>
        <w:t>,</w:t>
      </w:r>
      <w:r w:rsidRPr="009B328F">
        <w:rPr>
          <w:rFonts w:eastAsia="Times New Roman" w:cs="Times New Roman"/>
          <w:szCs w:val="24"/>
        </w:rPr>
        <w:t xml:space="preserve"> δεν θα περιστραφεί γύρω από τα πραγματικά διακυβεύματα των ευρωεκλογών</w:t>
      </w:r>
      <w:r>
        <w:rPr>
          <w:rFonts w:eastAsia="Times New Roman" w:cs="Times New Roman"/>
          <w:szCs w:val="24"/>
        </w:rPr>
        <w:t>,</w:t>
      </w:r>
      <w:r w:rsidRPr="009B328F">
        <w:rPr>
          <w:rFonts w:eastAsia="Times New Roman" w:cs="Times New Roman"/>
          <w:szCs w:val="24"/>
        </w:rPr>
        <w:t xml:space="preserve"> αλλά γύρω από τον </w:t>
      </w:r>
      <w:r>
        <w:rPr>
          <w:rFonts w:eastAsia="Times New Roman" w:cs="Times New Roman"/>
          <w:szCs w:val="24"/>
        </w:rPr>
        <w:t>κ.</w:t>
      </w:r>
      <w:r w:rsidRPr="009B328F">
        <w:rPr>
          <w:rFonts w:eastAsia="Times New Roman" w:cs="Times New Roman"/>
          <w:szCs w:val="24"/>
        </w:rPr>
        <w:t xml:space="preserve"> Πολάκη</w:t>
      </w:r>
      <w:r>
        <w:rPr>
          <w:rFonts w:eastAsia="Times New Roman" w:cs="Times New Roman"/>
          <w:szCs w:val="24"/>
        </w:rPr>
        <w:t>,</w:t>
      </w:r>
      <w:r w:rsidRPr="009B328F">
        <w:rPr>
          <w:rFonts w:eastAsia="Times New Roman" w:cs="Times New Roman"/>
          <w:szCs w:val="24"/>
        </w:rPr>
        <w:t xml:space="preserve"> τη </w:t>
      </w:r>
      <w:r>
        <w:rPr>
          <w:rFonts w:eastAsia="Times New Roman" w:cs="Times New Roman"/>
          <w:szCs w:val="24"/>
        </w:rPr>
        <w:t>«</w:t>
      </w:r>
      <w:r>
        <w:rPr>
          <w:rFonts w:eastAsia="Times New Roman" w:cs="Times New Roman"/>
          <w:szCs w:val="24"/>
          <w:lang w:val="en"/>
        </w:rPr>
        <w:t>N</w:t>
      </w:r>
      <w:r>
        <w:rPr>
          <w:rFonts w:eastAsia="Times New Roman" w:cs="Times New Roman"/>
          <w:szCs w:val="24"/>
          <w:lang w:val="en"/>
        </w:rPr>
        <w:t>OVARTIS</w:t>
      </w:r>
      <w:r>
        <w:rPr>
          <w:rFonts w:eastAsia="Times New Roman" w:cs="Times New Roman"/>
          <w:szCs w:val="24"/>
        </w:rPr>
        <w:t>»</w:t>
      </w:r>
      <w:r>
        <w:rPr>
          <w:rFonts w:eastAsia="Times New Roman" w:cs="Times New Roman"/>
          <w:szCs w:val="24"/>
        </w:rPr>
        <w:t>,</w:t>
      </w:r>
      <w:r w:rsidRPr="009B328F">
        <w:rPr>
          <w:rFonts w:eastAsia="Times New Roman" w:cs="Times New Roman"/>
          <w:szCs w:val="24"/>
        </w:rPr>
        <w:t xml:space="preserve"> τη </w:t>
      </w:r>
      <w:r>
        <w:rPr>
          <w:rFonts w:eastAsia="Times New Roman" w:cs="Times New Roman"/>
          <w:szCs w:val="24"/>
        </w:rPr>
        <w:t>«</w:t>
      </w:r>
      <w:r>
        <w:rPr>
          <w:rFonts w:eastAsia="Times New Roman" w:cs="Times New Roman"/>
          <w:szCs w:val="24"/>
          <w:lang w:val="en"/>
        </w:rPr>
        <w:t>S</w:t>
      </w:r>
      <w:r>
        <w:rPr>
          <w:rFonts w:eastAsia="Times New Roman" w:cs="Times New Roman"/>
          <w:szCs w:val="24"/>
          <w:lang w:val="en"/>
        </w:rPr>
        <w:t>IEMENS</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sidRPr="009B328F">
        <w:rPr>
          <w:rFonts w:eastAsia="Times New Roman" w:cs="Times New Roman"/>
          <w:szCs w:val="24"/>
        </w:rPr>
        <w:t>τα κότερα</w:t>
      </w:r>
      <w:r>
        <w:rPr>
          <w:rFonts w:eastAsia="Times New Roman" w:cs="Times New Roman"/>
          <w:szCs w:val="24"/>
        </w:rPr>
        <w:t xml:space="preserve">, όπως άλλωστε είδαμε χθες. Ήταν </w:t>
      </w:r>
      <w:r w:rsidRPr="009B328F">
        <w:rPr>
          <w:rFonts w:eastAsia="Times New Roman" w:cs="Times New Roman"/>
          <w:szCs w:val="24"/>
        </w:rPr>
        <w:t>ένα τραγικά χαμηλό επίπεδο</w:t>
      </w:r>
      <w:r>
        <w:rPr>
          <w:rFonts w:eastAsia="Times New Roman" w:cs="Times New Roman"/>
          <w:szCs w:val="24"/>
        </w:rPr>
        <w:t>,</w:t>
      </w:r>
      <w:r w:rsidRPr="009B328F">
        <w:rPr>
          <w:rFonts w:eastAsia="Times New Roman" w:cs="Times New Roman"/>
          <w:szCs w:val="24"/>
        </w:rPr>
        <w:t xml:space="preserve"> επίπεδο καφενείου και ύφος </w:t>
      </w:r>
      <w:r>
        <w:rPr>
          <w:rFonts w:eastAsia="Times New Roman" w:cs="Times New Roman"/>
          <w:szCs w:val="24"/>
        </w:rPr>
        <w:t>«</w:t>
      </w:r>
      <w:r w:rsidRPr="009B328F">
        <w:rPr>
          <w:rFonts w:eastAsia="Times New Roman" w:cs="Times New Roman"/>
          <w:szCs w:val="24"/>
        </w:rPr>
        <w:t>Μακελειού</w:t>
      </w:r>
      <w:r>
        <w:rPr>
          <w:rFonts w:eastAsia="Times New Roman" w:cs="Times New Roman"/>
          <w:szCs w:val="24"/>
        </w:rPr>
        <w:t xml:space="preserve">». </w:t>
      </w:r>
      <w:r w:rsidRPr="009B328F">
        <w:rPr>
          <w:rFonts w:eastAsia="Times New Roman" w:cs="Times New Roman"/>
          <w:szCs w:val="24"/>
        </w:rPr>
        <w:t>Εμείς θα προσπαθήσουμε να μείνουμε στην ουσία σε πείσμα των καιρών</w:t>
      </w:r>
      <w:r>
        <w:rPr>
          <w:rFonts w:eastAsia="Times New Roman" w:cs="Times New Roman"/>
          <w:szCs w:val="24"/>
        </w:rPr>
        <w:t xml:space="preserve">. </w:t>
      </w:r>
    </w:p>
    <w:p w14:paraId="6338F68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Ξεκινάω από το βασικό ερώτημα.</w:t>
      </w:r>
      <w:r w:rsidRPr="009B328F">
        <w:rPr>
          <w:rFonts w:eastAsia="Times New Roman" w:cs="Times New Roman"/>
          <w:szCs w:val="24"/>
        </w:rPr>
        <w:t xml:space="preserve"> Έχουμε εμπιστοσύνη στην Κυβέρνηση</w:t>
      </w:r>
      <w:r>
        <w:rPr>
          <w:rFonts w:eastAsia="Times New Roman" w:cs="Times New Roman"/>
          <w:szCs w:val="24"/>
        </w:rPr>
        <w:t>;</w:t>
      </w:r>
      <w:r w:rsidRPr="009B328F">
        <w:rPr>
          <w:rFonts w:eastAsia="Times New Roman" w:cs="Times New Roman"/>
          <w:szCs w:val="24"/>
        </w:rPr>
        <w:t xml:space="preserve"> Η απάντηση </w:t>
      </w:r>
      <w:r w:rsidRPr="009B328F">
        <w:rPr>
          <w:rFonts w:eastAsia="Times New Roman" w:cs="Times New Roman"/>
          <w:szCs w:val="24"/>
        </w:rPr>
        <w:t>είναι ότι ούτε είχαμε</w:t>
      </w:r>
      <w:r>
        <w:rPr>
          <w:rFonts w:eastAsia="Times New Roman" w:cs="Times New Roman"/>
          <w:szCs w:val="24"/>
        </w:rPr>
        <w:t xml:space="preserve"> ο</w:t>
      </w:r>
      <w:r w:rsidRPr="009B328F">
        <w:rPr>
          <w:rFonts w:eastAsia="Times New Roman" w:cs="Times New Roman"/>
          <w:szCs w:val="24"/>
        </w:rPr>
        <w:t>ύτε έχουμε</w:t>
      </w:r>
      <w:r>
        <w:rPr>
          <w:rFonts w:eastAsia="Times New Roman" w:cs="Times New Roman"/>
          <w:szCs w:val="24"/>
        </w:rPr>
        <w:t xml:space="preserve">. «Μα, γιατί;» </w:t>
      </w:r>
      <w:r w:rsidRPr="009B328F">
        <w:rPr>
          <w:rFonts w:eastAsia="Times New Roman" w:cs="Times New Roman"/>
          <w:szCs w:val="24"/>
        </w:rPr>
        <w:t>θα πει κάποιος</w:t>
      </w:r>
      <w:r>
        <w:rPr>
          <w:rFonts w:eastAsia="Times New Roman" w:cs="Times New Roman"/>
          <w:szCs w:val="24"/>
        </w:rPr>
        <w:t>, «αφού έχετε ψηφίσει</w:t>
      </w:r>
      <w:r w:rsidRPr="009B328F">
        <w:rPr>
          <w:rFonts w:eastAsia="Times New Roman" w:cs="Times New Roman"/>
          <w:szCs w:val="24"/>
        </w:rPr>
        <w:t xml:space="preserve"> </w:t>
      </w:r>
      <w:r w:rsidRPr="009B328F">
        <w:rPr>
          <w:rFonts w:eastAsia="Times New Roman" w:cs="Times New Roman"/>
          <w:szCs w:val="24"/>
        </w:rPr>
        <w:t>νομοσχέδι</w:t>
      </w:r>
      <w:r>
        <w:rPr>
          <w:rFonts w:eastAsia="Times New Roman" w:cs="Times New Roman"/>
          <w:szCs w:val="24"/>
        </w:rPr>
        <w:t>ά</w:t>
      </w:r>
      <w:r w:rsidRPr="009B328F">
        <w:rPr>
          <w:rFonts w:eastAsia="Times New Roman" w:cs="Times New Roman"/>
          <w:szCs w:val="24"/>
        </w:rPr>
        <w:t xml:space="preserve"> </w:t>
      </w:r>
      <w:r w:rsidRPr="009B328F">
        <w:rPr>
          <w:rFonts w:eastAsia="Times New Roman" w:cs="Times New Roman"/>
          <w:szCs w:val="24"/>
        </w:rPr>
        <w:t>της και μάλιστα κομβικά</w:t>
      </w:r>
      <w:r>
        <w:rPr>
          <w:rFonts w:eastAsia="Times New Roman" w:cs="Times New Roman"/>
          <w:szCs w:val="24"/>
        </w:rPr>
        <w:t>».</w:t>
      </w:r>
      <w:r w:rsidRPr="009B328F">
        <w:rPr>
          <w:rFonts w:eastAsia="Times New Roman" w:cs="Times New Roman"/>
          <w:szCs w:val="24"/>
        </w:rPr>
        <w:t xml:space="preserve"> Ας τα ξεχωρίσουμε</w:t>
      </w:r>
      <w:r>
        <w:rPr>
          <w:rFonts w:eastAsia="Times New Roman" w:cs="Times New Roman"/>
          <w:szCs w:val="24"/>
        </w:rPr>
        <w:t>, λ</w:t>
      </w:r>
      <w:r w:rsidRPr="009B328F">
        <w:rPr>
          <w:rFonts w:eastAsia="Times New Roman" w:cs="Times New Roman"/>
          <w:szCs w:val="24"/>
        </w:rPr>
        <w:t>οιπόν</w:t>
      </w:r>
      <w:r>
        <w:rPr>
          <w:rFonts w:eastAsia="Times New Roman" w:cs="Times New Roman"/>
          <w:szCs w:val="24"/>
        </w:rPr>
        <w:t xml:space="preserve">: </w:t>
      </w:r>
      <w:r w:rsidRPr="009B328F">
        <w:rPr>
          <w:rFonts w:eastAsia="Times New Roman" w:cs="Times New Roman"/>
          <w:szCs w:val="24"/>
        </w:rPr>
        <w:t>Είναι άλλο να στηρίζω τις θέσεις μου στη Βουλή και άλλο να στηρίζω την Κυβέρνηση</w:t>
      </w:r>
      <w:r>
        <w:rPr>
          <w:rFonts w:eastAsia="Times New Roman" w:cs="Times New Roman"/>
          <w:szCs w:val="24"/>
        </w:rPr>
        <w:t>.</w:t>
      </w:r>
      <w:r w:rsidRPr="009B328F">
        <w:rPr>
          <w:rFonts w:eastAsia="Times New Roman" w:cs="Times New Roman"/>
          <w:szCs w:val="24"/>
        </w:rPr>
        <w:t xml:space="preserve"> Ο κόσμος σε ψηφίζει για να στηρίξει</w:t>
      </w:r>
      <w:r>
        <w:rPr>
          <w:rFonts w:eastAsia="Times New Roman" w:cs="Times New Roman"/>
          <w:szCs w:val="24"/>
        </w:rPr>
        <w:t>ς τις διακηρυγμένες θέσεις σο</w:t>
      </w:r>
      <w:r w:rsidRPr="009B328F">
        <w:rPr>
          <w:rFonts w:eastAsia="Times New Roman" w:cs="Times New Roman"/>
          <w:szCs w:val="24"/>
        </w:rPr>
        <w:t>υ στη Βουλή και όχι για να βλέπεις τι ψηφίζουν οι άλλοι και να καθορίζεις τη στάση σου ανάλογα</w:t>
      </w:r>
      <w:r>
        <w:rPr>
          <w:rFonts w:eastAsia="Times New Roman" w:cs="Times New Roman"/>
          <w:szCs w:val="24"/>
        </w:rPr>
        <w:t>.</w:t>
      </w:r>
    </w:p>
    <w:p w14:paraId="6338F68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πώς να έχουμε εμπιστοσύνη</w:t>
      </w:r>
      <w:r w:rsidRPr="009B328F">
        <w:rPr>
          <w:rFonts w:eastAsia="Times New Roman" w:cs="Times New Roman"/>
          <w:szCs w:val="24"/>
        </w:rPr>
        <w:t xml:space="preserve"> </w:t>
      </w:r>
      <w:r>
        <w:rPr>
          <w:rFonts w:eastAsia="Times New Roman" w:cs="Times New Roman"/>
          <w:szCs w:val="24"/>
        </w:rPr>
        <w:t>σ</w:t>
      </w:r>
      <w:r w:rsidRPr="009B328F">
        <w:rPr>
          <w:rFonts w:eastAsia="Times New Roman" w:cs="Times New Roman"/>
          <w:szCs w:val="24"/>
        </w:rPr>
        <w:t xml:space="preserve">την Κυβέρνηση που τη μεγαλύτερη ζημιά την έχει κάνει στην </w:t>
      </w:r>
      <w:r>
        <w:rPr>
          <w:rFonts w:eastAsia="Times New Roman" w:cs="Times New Roman"/>
          <w:szCs w:val="24"/>
        </w:rPr>
        <w:t>π</w:t>
      </w:r>
      <w:r w:rsidRPr="009B328F">
        <w:rPr>
          <w:rFonts w:eastAsia="Times New Roman" w:cs="Times New Roman"/>
          <w:szCs w:val="24"/>
        </w:rPr>
        <w:t>αιδεί</w:t>
      </w:r>
      <w:r w:rsidRPr="009B328F">
        <w:rPr>
          <w:rFonts w:eastAsia="Times New Roman" w:cs="Times New Roman"/>
          <w:szCs w:val="24"/>
        </w:rPr>
        <w:t>α</w:t>
      </w:r>
      <w:r>
        <w:rPr>
          <w:rFonts w:eastAsia="Times New Roman" w:cs="Times New Roman"/>
          <w:szCs w:val="24"/>
        </w:rPr>
        <w:t>, ε</w:t>
      </w:r>
      <w:r w:rsidRPr="009B328F">
        <w:rPr>
          <w:rFonts w:eastAsia="Times New Roman" w:cs="Times New Roman"/>
          <w:szCs w:val="24"/>
        </w:rPr>
        <w:t>κεί που εφάρμοσε το δόγμα του ακαδημαϊκού λαϊκισμού στα πανεπιστήμια</w:t>
      </w:r>
      <w:r>
        <w:rPr>
          <w:rFonts w:eastAsia="Times New Roman" w:cs="Times New Roman"/>
          <w:szCs w:val="24"/>
        </w:rPr>
        <w:t>,</w:t>
      </w:r>
      <w:r w:rsidRPr="009B328F">
        <w:rPr>
          <w:rFonts w:eastAsia="Times New Roman" w:cs="Times New Roman"/>
          <w:szCs w:val="24"/>
        </w:rPr>
        <w:t xml:space="preserve"> που έχει τους συνδικαλιστές πάντα δίπλα στο αυτί </w:t>
      </w:r>
      <w:r>
        <w:rPr>
          <w:rFonts w:eastAsia="Times New Roman" w:cs="Times New Roman"/>
          <w:szCs w:val="24"/>
        </w:rPr>
        <w:t>της, που ιδεοληπτικά απέκρ</w:t>
      </w:r>
      <w:r w:rsidRPr="009B328F">
        <w:rPr>
          <w:rFonts w:eastAsia="Times New Roman" w:cs="Times New Roman"/>
          <w:szCs w:val="24"/>
        </w:rPr>
        <w:t xml:space="preserve">ουσε οτιδήποτε θα έδινε επιλογές τους νέους μας </w:t>
      </w:r>
      <w:r>
        <w:rPr>
          <w:rFonts w:eastAsia="Times New Roman" w:cs="Times New Roman"/>
          <w:szCs w:val="24"/>
        </w:rPr>
        <w:t xml:space="preserve">ή </w:t>
      </w:r>
      <w:r w:rsidRPr="009B328F">
        <w:rPr>
          <w:rFonts w:eastAsia="Times New Roman" w:cs="Times New Roman"/>
          <w:szCs w:val="24"/>
        </w:rPr>
        <w:t>και στις διοικήσεις των πανεπιστημίων</w:t>
      </w:r>
      <w:r>
        <w:rPr>
          <w:rFonts w:eastAsia="Times New Roman" w:cs="Times New Roman"/>
          <w:szCs w:val="24"/>
        </w:rPr>
        <w:t>,</w:t>
      </w:r>
      <w:r w:rsidRPr="009B328F">
        <w:rPr>
          <w:rFonts w:eastAsia="Times New Roman" w:cs="Times New Roman"/>
          <w:szCs w:val="24"/>
        </w:rPr>
        <w:t xml:space="preserve"> επιμένοντας στον </w:t>
      </w:r>
      <w:r>
        <w:rPr>
          <w:rFonts w:eastAsia="Times New Roman" w:cs="Times New Roman"/>
          <w:szCs w:val="24"/>
        </w:rPr>
        <w:t>κ</w:t>
      </w:r>
      <w:r w:rsidRPr="009B328F">
        <w:rPr>
          <w:rFonts w:eastAsia="Times New Roman" w:cs="Times New Roman"/>
          <w:szCs w:val="24"/>
        </w:rPr>
        <w:t>ρατικό παρεμβατισμό παντού</w:t>
      </w:r>
      <w:r>
        <w:rPr>
          <w:rFonts w:eastAsia="Times New Roman" w:cs="Times New Roman"/>
          <w:szCs w:val="24"/>
        </w:rPr>
        <w:t>, που βάφτιζε βολικά «</w:t>
      </w:r>
      <w:r w:rsidRPr="009B328F">
        <w:rPr>
          <w:rFonts w:eastAsia="Times New Roman" w:cs="Times New Roman"/>
          <w:szCs w:val="24"/>
        </w:rPr>
        <w:t>νεοφιλελεύθερο</w:t>
      </w:r>
      <w:r>
        <w:rPr>
          <w:rFonts w:eastAsia="Times New Roman" w:cs="Times New Roman"/>
          <w:szCs w:val="24"/>
        </w:rPr>
        <w:t>»</w:t>
      </w:r>
      <w:r w:rsidRPr="009B328F">
        <w:rPr>
          <w:rFonts w:eastAsia="Times New Roman" w:cs="Times New Roman"/>
          <w:szCs w:val="24"/>
        </w:rPr>
        <w:t xml:space="preserve"> ότι δεν τη βόλευε και το απέρριπτε μετά βδελυγμίας</w:t>
      </w:r>
      <w:r>
        <w:rPr>
          <w:rFonts w:eastAsia="Times New Roman" w:cs="Times New Roman"/>
          <w:szCs w:val="24"/>
        </w:rPr>
        <w:t>;</w:t>
      </w:r>
      <w:r w:rsidRPr="009B328F">
        <w:rPr>
          <w:rFonts w:eastAsia="Times New Roman" w:cs="Times New Roman"/>
          <w:szCs w:val="24"/>
        </w:rPr>
        <w:t xml:space="preserve"> </w:t>
      </w:r>
    </w:p>
    <w:p w14:paraId="6338F68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Πάμε, όμως, και στην οικονομία, που</w:t>
      </w:r>
      <w:r w:rsidRPr="009B328F">
        <w:rPr>
          <w:rFonts w:eastAsia="Times New Roman" w:cs="Times New Roman"/>
          <w:szCs w:val="24"/>
        </w:rPr>
        <w:t xml:space="preserve"> οικονομία σημαίνει επενδύσεις</w:t>
      </w:r>
      <w:r>
        <w:rPr>
          <w:rFonts w:eastAsia="Times New Roman" w:cs="Times New Roman"/>
          <w:szCs w:val="24"/>
        </w:rPr>
        <w:t>.</w:t>
      </w:r>
      <w:r w:rsidRPr="009B328F">
        <w:rPr>
          <w:rFonts w:eastAsia="Times New Roman" w:cs="Times New Roman"/>
          <w:szCs w:val="24"/>
        </w:rPr>
        <w:t xml:space="preserve"> Χωρίς επενδύσεις</w:t>
      </w:r>
      <w:r>
        <w:rPr>
          <w:rFonts w:eastAsia="Times New Roman" w:cs="Times New Roman"/>
          <w:szCs w:val="24"/>
        </w:rPr>
        <w:t>,</w:t>
      </w:r>
      <w:r w:rsidRPr="009B328F">
        <w:rPr>
          <w:rFonts w:eastAsia="Times New Roman" w:cs="Times New Roman"/>
          <w:szCs w:val="24"/>
        </w:rPr>
        <w:t xml:space="preserve"> ούτε παραγωγή μπορείς να έχεις και κατ</w:t>
      </w:r>
      <w:r>
        <w:rPr>
          <w:rFonts w:eastAsia="Times New Roman" w:cs="Times New Roman"/>
          <w:szCs w:val="24"/>
        </w:rPr>
        <w:t>’</w:t>
      </w:r>
      <w:r w:rsidRPr="009B328F">
        <w:rPr>
          <w:rFonts w:eastAsia="Times New Roman" w:cs="Times New Roman"/>
          <w:szCs w:val="24"/>
        </w:rPr>
        <w:t xml:space="preserve"> επέκταση ούτε </w:t>
      </w:r>
      <w:r w:rsidRPr="009B328F">
        <w:rPr>
          <w:rFonts w:eastAsia="Times New Roman" w:cs="Times New Roman"/>
          <w:szCs w:val="24"/>
        </w:rPr>
        <w:t>θ</w:t>
      </w:r>
      <w:r>
        <w:rPr>
          <w:rFonts w:eastAsia="Times New Roman" w:cs="Times New Roman"/>
          <w:szCs w:val="24"/>
        </w:rPr>
        <w:t>έσεις εργασίας να δημιουργήσεις. Είμαστε μι</w:t>
      </w:r>
      <w:r w:rsidRPr="009B328F">
        <w:rPr>
          <w:rFonts w:eastAsia="Times New Roman" w:cs="Times New Roman"/>
          <w:szCs w:val="24"/>
        </w:rPr>
        <w:t xml:space="preserve">α χώρα που έχει υποστεί δραματική αποεπένδυση τα </w:t>
      </w:r>
      <w:r>
        <w:rPr>
          <w:rFonts w:eastAsia="Times New Roman" w:cs="Times New Roman"/>
          <w:szCs w:val="24"/>
        </w:rPr>
        <w:t>χ</w:t>
      </w:r>
      <w:r w:rsidRPr="009B328F">
        <w:rPr>
          <w:rFonts w:eastAsia="Times New Roman" w:cs="Times New Roman"/>
          <w:szCs w:val="24"/>
        </w:rPr>
        <w:t>ρόνια της κρίσης</w:t>
      </w:r>
      <w:r>
        <w:rPr>
          <w:rFonts w:eastAsia="Times New Roman" w:cs="Times New Roman"/>
          <w:szCs w:val="24"/>
        </w:rPr>
        <w:t>.</w:t>
      </w:r>
      <w:r w:rsidRPr="009B328F">
        <w:rPr>
          <w:rFonts w:eastAsia="Times New Roman" w:cs="Times New Roman"/>
          <w:szCs w:val="24"/>
        </w:rPr>
        <w:t xml:space="preserve"> Το</w:t>
      </w:r>
      <w:r>
        <w:rPr>
          <w:rFonts w:eastAsia="Times New Roman" w:cs="Times New Roman"/>
          <w:szCs w:val="24"/>
        </w:rPr>
        <w:t>ν</w:t>
      </w:r>
      <w:r w:rsidRPr="009B328F">
        <w:rPr>
          <w:rFonts w:eastAsia="Times New Roman" w:cs="Times New Roman"/>
          <w:szCs w:val="24"/>
        </w:rPr>
        <w:t xml:space="preserve"> </w:t>
      </w:r>
      <w:r>
        <w:rPr>
          <w:rFonts w:eastAsia="Times New Roman" w:cs="Times New Roman"/>
          <w:szCs w:val="24"/>
        </w:rPr>
        <w:t>Νοέμβριο, λ</w:t>
      </w:r>
      <w:r w:rsidRPr="009B328F">
        <w:rPr>
          <w:rFonts w:eastAsia="Times New Roman" w:cs="Times New Roman"/>
          <w:szCs w:val="24"/>
        </w:rPr>
        <w:t>οιπόν</w:t>
      </w:r>
      <w:r>
        <w:rPr>
          <w:rFonts w:eastAsia="Times New Roman" w:cs="Times New Roman"/>
          <w:szCs w:val="24"/>
        </w:rPr>
        <w:t>,</w:t>
      </w:r>
      <w:r w:rsidRPr="009B328F">
        <w:rPr>
          <w:rFonts w:eastAsia="Times New Roman" w:cs="Times New Roman"/>
          <w:szCs w:val="24"/>
        </w:rPr>
        <w:t xml:space="preserve"> του 2017 η πρόβλεψη για τον ακαθάρ</w:t>
      </w:r>
      <w:r>
        <w:rPr>
          <w:rFonts w:eastAsia="Times New Roman" w:cs="Times New Roman"/>
          <w:szCs w:val="24"/>
        </w:rPr>
        <w:t>ιστο σχηματισμό</w:t>
      </w:r>
      <w:r w:rsidRPr="009B328F">
        <w:rPr>
          <w:rFonts w:eastAsia="Times New Roman" w:cs="Times New Roman"/>
          <w:szCs w:val="24"/>
        </w:rPr>
        <w:t xml:space="preserve"> παγίου κεφαλαίου</w:t>
      </w:r>
      <w:r>
        <w:rPr>
          <w:rFonts w:eastAsia="Times New Roman" w:cs="Times New Roman"/>
          <w:szCs w:val="24"/>
        </w:rPr>
        <w:t>,</w:t>
      </w:r>
      <w:r w:rsidRPr="009B328F">
        <w:rPr>
          <w:rFonts w:eastAsia="Times New Roman" w:cs="Times New Roman"/>
          <w:szCs w:val="24"/>
        </w:rPr>
        <w:t xml:space="preserve"> το</w:t>
      </w:r>
      <w:r>
        <w:rPr>
          <w:rFonts w:eastAsia="Times New Roman" w:cs="Times New Roman"/>
          <w:szCs w:val="24"/>
        </w:rPr>
        <w:t>ν</w:t>
      </w:r>
      <w:r w:rsidRPr="009B328F">
        <w:rPr>
          <w:rFonts w:eastAsia="Times New Roman" w:cs="Times New Roman"/>
          <w:szCs w:val="24"/>
        </w:rPr>
        <w:t xml:space="preserve"> δείκτη δηλαδή των </w:t>
      </w:r>
      <w:r>
        <w:rPr>
          <w:rFonts w:eastAsia="Times New Roman" w:cs="Times New Roman"/>
          <w:szCs w:val="24"/>
        </w:rPr>
        <w:t>ε</w:t>
      </w:r>
      <w:r w:rsidRPr="009B328F">
        <w:rPr>
          <w:rFonts w:eastAsia="Times New Roman" w:cs="Times New Roman"/>
          <w:szCs w:val="24"/>
        </w:rPr>
        <w:t>πενδύσεων</w:t>
      </w:r>
      <w:r>
        <w:rPr>
          <w:rFonts w:eastAsia="Times New Roman" w:cs="Times New Roman"/>
          <w:szCs w:val="24"/>
        </w:rPr>
        <w:t>,</w:t>
      </w:r>
      <w:r w:rsidRPr="009B328F">
        <w:rPr>
          <w:rFonts w:eastAsia="Times New Roman" w:cs="Times New Roman"/>
          <w:szCs w:val="24"/>
        </w:rPr>
        <w:t xml:space="preserve"> ήταν 11,4%</w:t>
      </w:r>
      <w:r>
        <w:rPr>
          <w:rFonts w:eastAsia="Times New Roman" w:cs="Times New Roman"/>
          <w:szCs w:val="24"/>
        </w:rPr>
        <w:t xml:space="preserve"> </w:t>
      </w:r>
      <w:r w:rsidRPr="009B328F">
        <w:rPr>
          <w:rFonts w:eastAsia="Times New Roman" w:cs="Times New Roman"/>
          <w:szCs w:val="24"/>
        </w:rPr>
        <w:t>αύξηση γι</w:t>
      </w:r>
      <w:r w:rsidRPr="009B328F">
        <w:rPr>
          <w:rFonts w:eastAsia="Times New Roman" w:cs="Times New Roman"/>
          <w:szCs w:val="24"/>
        </w:rPr>
        <w:t>α το 2018</w:t>
      </w:r>
      <w:r>
        <w:rPr>
          <w:rFonts w:eastAsia="Times New Roman" w:cs="Times New Roman"/>
          <w:szCs w:val="24"/>
        </w:rPr>
        <w:t>.</w:t>
      </w:r>
      <w:r w:rsidRPr="009B328F">
        <w:rPr>
          <w:rFonts w:eastAsia="Times New Roman" w:cs="Times New Roman"/>
          <w:szCs w:val="24"/>
        </w:rPr>
        <w:t xml:space="preserve"> Πρόσφατα </w:t>
      </w:r>
      <w:r>
        <w:rPr>
          <w:rFonts w:eastAsia="Times New Roman" w:cs="Times New Roman"/>
          <w:szCs w:val="24"/>
        </w:rPr>
        <w:t xml:space="preserve">βγήκε ότι </w:t>
      </w:r>
      <w:r w:rsidRPr="009B328F">
        <w:rPr>
          <w:rFonts w:eastAsia="Times New Roman" w:cs="Times New Roman"/>
          <w:szCs w:val="24"/>
        </w:rPr>
        <w:t xml:space="preserve">τελικά </w:t>
      </w:r>
      <w:r>
        <w:rPr>
          <w:rFonts w:eastAsia="Times New Roman" w:cs="Times New Roman"/>
          <w:szCs w:val="24"/>
        </w:rPr>
        <w:t>το</w:t>
      </w:r>
      <w:r w:rsidRPr="009B328F">
        <w:rPr>
          <w:rFonts w:eastAsia="Times New Roman" w:cs="Times New Roman"/>
          <w:szCs w:val="24"/>
        </w:rPr>
        <w:t xml:space="preserve"> 2018 είχαμε</w:t>
      </w:r>
      <w:r>
        <w:rPr>
          <w:rFonts w:eastAsia="Times New Roman" w:cs="Times New Roman"/>
          <w:szCs w:val="24"/>
        </w:rPr>
        <w:t>,</w:t>
      </w:r>
      <w:r w:rsidRPr="009B328F">
        <w:rPr>
          <w:rFonts w:eastAsia="Times New Roman" w:cs="Times New Roman"/>
          <w:szCs w:val="24"/>
        </w:rPr>
        <w:t xml:space="preserve"> αντί για αύξηση 10,4%</w:t>
      </w:r>
      <w:r>
        <w:rPr>
          <w:rFonts w:eastAsia="Times New Roman" w:cs="Times New Roman"/>
          <w:szCs w:val="24"/>
        </w:rPr>
        <w:t>,</w:t>
      </w:r>
      <w:r w:rsidRPr="009B328F">
        <w:rPr>
          <w:rFonts w:eastAsia="Times New Roman" w:cs="Times New Roman"/>
          <w:szCs w:val="24"/>
        </w:rPr>
        <w:t xml:space="preserve"> μείωση 12,2%</w:t>
      </w:r>
      <w:r>
        <w:rPr>
          <w:rFonts w:eastAsia="Times New Roman" w:cs="Times New Roman"/>
          <w:szCs w:val="24"/>
        </w:rPr>
        <w:t>. Είχαμε μι</w:t>
      </w:r>
      <w:r w:rsidRPr="009B328F">
        <w:rPr>
          <w:rFonts w:eastAsia="Times New Roman" w:cs="Times New Roman"/>
          <w:szCs w:val="24"/>
        </w:rPr>
        <w:t xml:space="preserve">α δραματική μείωση σε ιδιωτικές και δημόσιες επενδύσεις </w:t>
      </w:r>
      <w:r>
        <w:rPr>
          <w:rFonts w:eastAsia="Times New Roman" w:cs="Times New Roman"/>
          <w:szCs w:val="24"/>
        </w:rPr>
        <w:t>μείον</w:t>
      </w:r>
      <w:r w:rsidRPr="009B328F">
        <w:rPr>
          <w:rFonts w:eastAsia="Times New Roman" w:cs="Times New Roman"/>
          <w:szCs w:val="24"/>
        </w:rPr>
        <w:t xml:space="preserve"> 12,2%</w:t>
      </w:r>
      <w:r>
        <w:rPr>
          <w:rFonts w:eastAsia="Times New Roman" w:cs="Times New Roman"/>
          <w:szCs w:val="24"/>
        </w:rPr>
        <w:t>,</w:t>
      </w:r>
      <w:r w:rsidRPr="009B328F">
        <w:rPr>
          <w:rFonts w:eastAsia="Times New Roman" w:cs="Times New Roman"/>
          <w:szCs w:val="24"/>
        </w:rPr>
        <w:t xml:space="preserve"> η οποία αντικατοπτρίζει το ανύπαρκτο Πρόγραμμα Δημοσίων Επενδύσεων και το </w:t>
      </w:r>
      <w:r>
        <w:rPr>
          <w:rFonts w:eastAsia="Times New Roman" w:cs="Times New Roman"/>
          <w:szCs w:val="24"/>
        </w:rPr>
        <w:t>αντι-</w:t>
      </w:r>
      <w:r w:rsidRPr="009B328F">
        <w:rPr>
          <w:rFonts w:eastAsia="Times New Roman" w:cs="Times New Roman"/>
          <w:szCs w:val="24"/>
        </w:rPr>
        <w:t>επενδυτικό κλίμα στον ιδιωτικό τομέα</w:t>
      </w:r>
      <w:r>
        <w:rPr>
          <w:rFonts w:eastAsia="Times New Roman" w:cs="Times New Roman"/>
          <w:szCs w:val="24"/>
        </w:rPr>
        <w:t>,</w:t>
      </w:r>
      <w:r w:rsidRPr="009B328F">
        <w:rPr>
          <w:rFonts w:eastAsia="Times New Roman" w:cs="Times New Roman"/>
          <w:szCs w:val="24"/>
        </w:rPr>
        <w:t xml:space="preserve"> τη δυσανεξία </w:t>
      </w:r>
      <w:r>
        <w:rPr>
          <w:rFonts w:eastAsia="Times New Roman" w:cs="Times New Roman"/>
          <w:szCs w:val="24"/>
        </w:rPr>
        <w:t>σας</w:t>
      </w:r>
      <w:r w:rsidRPr="009B328F">
        <w:rPr>
          <w:rFonts w:eastAsia="Times New Roman" w:cs="Times New Roman"/>
          <w:szCs w:val="24"/>
        </w:rPr>
        <w:t xml:space="preserve"> δηλαδή στην ιδιωτική πρωτοβουλία και την επιχειρηματικότητα</w:t>
      </w:r>
      <w:r>
        <w:rPr>
          <w:rFonts w:eastAsia="Times New Roman" w:cs="Times New Roman"/>
          <w:szCs w:val="24"/>
        </w:rPr>
        <w:t>.</w:t>
      </w:r>
      <w:r w:rsidRPr="009B328F">
        <w:rPr>
          <w:rFonts w:eastAsia="Times New Roman" w:cs="Times New Roman"/>
          <w:szCs w:val="24"/>
        </w:rPr>
        <w:t xml:space="preserve"> </w:t>
      </w:r>
    </w:p>
    <w:p w14:paraId="6338F68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όμως, </w:t>
      </w:r>
      <w:r w:rsidRPr="009B328F">
        <w:rPr>
          <w:rFonts w:eastAsia="Times New Roman" w:cs="Times New Roman"/>
          <w:szCs w:val="24"/>
        </w:rPr>
        <w:t xml:space="preserve">στραγγίζεται </w:t>
      </w:r>
      <w:r>
        <w:rPr>
          <w:rFonts w:eastAsia="Times New Roman" w:cs="Times New Roman"/>
          <w:szCs w:val="24"/>
        </w:rPr>
        <w:t xml:space="preserve">η </w:t>
      </w:r>
      <w:r w:rsidRPr="009B328F">
        <w:rPr>
          <w:rFonts w:eastAsia="Times New Roman" w:cs="Times New Roman"/>
          <w:szCs w:val="24"/>
        </w:rPr>
        <w:t>επιχειρηματικότητα με φόρους και εισφορές για να δημιουργηθ</w:t>
      </w:r>
      <w:r>
        <w:rPr>
          <w:rFonts w:eastAsia="Times New Roman" w:cs="Times New Roman"/>
          <w:szCs w:val="24"/>
        </w:rPr>
        <w:t>ούν τα υπερ</w:t>
      </w:r>
      <w:r w:rsidRPr="009B328F">
        <w:rPr>
          <w:rFonts w:eastAsia="Times New Roman" w:cs="Times New Roman"/>
          <w:szCs w:val="24"/>
        </w:rPr>
        <w:t>πλεονάσματα</w:t>
      </w:r>
      <w:r>
        <w:rPr>
          <w:rFonts w:eastAsia="Times New Roman" w:cs="Times New Roman"/>
          <w:szCs w:val="24"/>
        </w:rPr>
        <w:t>,</w:t>
      </w:r>
      <w:r w:rsidRPr="009B328F">
        <w:rPr>
          <w:rFonts w:eastAsia="Times New Roman" w:cs="Times New Roman"/>
          <w:szCs w:val="24"/>
        </w:rPr>
        <w:t xml:space="preserve"> αυτά τα χρήματα από κάπου λεί</w:t>
      </w:r>
      <w:r w:rsidRPr="009B328F">
        <w:rPr>
          <w:rFonts w:eastAsia="Times New Roman" w:cs="Times New Roman"/>
          <w:szCs w:val="24"/>
        </w:rPr>
        <w:t>πουν</w:t>
      </w:r>
      <w:r>
        <w:rPr>
          <w:rFonts w:eastAsia="Times New Roman" w:cs="Times New Roman"/>
          <w:szCs w:val="24"/>
        </w:rPr>
        <w:t>.</w:t>
      </w:r>
      <w:r w:rsidRPr="009B328F">
        <w:rPr>
          <w:rFonts w:eastAsia="Times New Roman" w:cs="Times New Roman"/>
          <w:szCs w:val="24"/>
        </w:rPr>
        <w:t xml:space="preserve"> Λείπουν από τις επενδύσεις και τις νέες θέσεις εργασίας</w:t>
      </w:r>
      <w:r>
        <w:rPr>
          <w:rFonts w:eastAsia="Times New Roman" w:cs="Times New Roman"/>
          <w:szCs w:val="24"/>
        </w:rPr>
        <w:t>.</w:t>
      </w:r>
      <w:r w:rsidRPr="009B328F">
        <w:rPr>
          <w:rFonts w:eastAsia="Times New Roman" w:cs="Times New Roman"/>
          <w:szCs w:val="24"/>
        </w:rPr>
        <w:t xml:space="preserve"> Ο </w:t>
      </w:r>
      <w:r>
        <w:rPr>
          <w:rFonts w:eastAsia="Times New Roman" w:cs="Times New Roman"/>
          <w:szCs w:val="24"/>
        </w:rPr>
        <w:t xml:space="preserve">μικρομεσαίος </w:t>
      </w:r>
      <w:r w:rsidRPr="009B328F">
        <w:rPr>
          <w:rFonts w:eastAsia="Times New Roman" w:cs="Times New Roman"/>
          <w:szCs w:val="24"/>
        </w:rPr>
        <w:t>επιχειρηματίας δεν έχει κίνητρο να επεκταθεί</w:t>
      </w:r>
      <w:r>
        <w:rPr>
          <w:rFonts w:eastAsia="Times New Roman" w:cs="Times New Roman"/>
          <w:szCs w:val="24"/>
        </w:rPr>
        <w:t>.</w:t>
      </w:r>
      <w:r w:rsidRPr="009B328F">
        <w:rPr>
          <w:rFonts w:eastAsia="Times New Roman" w:cs="Times New Roman"/>
          <w:szCs w:val="24"/>
        </w:rPr>
        <w:t xml:space="preserve"> Δουλεύει μόνο για να πληρώνει φόρους και εισφορές</w:t>
      </w:r>
      <w:r>
        <w:rPr>
          <w:rFonts w:eastAsia="Times New Roman" w:cs="Times New Roman"/>
          <w:szCs w:val="24"/>
        </w:rPr>
        <w:t>.</w:t>
      </w:r>
      <w:r w:rsidRPr="009B328F">
        <w:rPr>
          <w:rFonts w:eastAsia="Times New Roman" w:cs="Times New Roman"/>
          <w:szCs w:val="24"/>
        </w:rPr>
        <w:t xml:space="preserve"> Χρειαζόμαστε επενδύσεις </w:t>
      </w:r>
      <w:r>
        <w:rPr>
          <w:rFonts w:eastAsia="Times New Roman" w:cs="Times New Roman"/>
          <w:szCs w:val="24"/>
        </w:rPr>
        <w:t xml:space="preserve">σε </w:t>
      </w:r>
      <w:r w:rsidRPr="009B328F">
        <w:rPr>
          <w:rFonts w:eastAsia="Times New Roman" w:cs="Times New Roman"/>
          <w:szCs w:val="24"/>
        </w:rPr>
        <w:t>εμπορεύσιμους κλάδους</w:t>
      </w:r>
      <w:r>
        <w:rPr>
          <w:rFonts w:eastAsia="Times New Roman" w:cs="Times New Roman"/>
          <w:szCs w:val="24"/>
        </w:rPr>
        <w:t xml:space="preserve"> που θα αυξάνουν με 8% και </w:t>
      </w:r>
      <w:r w:rsidRPr="009B328F">
        <w:rPr>
          <w:rFonts w:eastAsia="Times New Roman" w:cs="Times New Roman"/>
          <w:szCs w:val="24"/>
        </w:rPr>
        <w:t>9% το</w:t>
      </w:r>
      <w:r>
        <w:rPr>
          <w:rFonts w:eastAsia="Times New Roman" w:cs="Times New Roman"/>
          <w:szCs w:val="24"/>
        </w:rPr>
        <w:t>ν</w:t>
      </w:r>
      <w:r w:rsidRPr="009B328F">
        <w:rPr>
          <w:rFonts w:eastAsia="Times New Roman" w:cs="Times New Roman"/>
          <w:szCs w:val="24"/>
        </w:rPr>
        <w:t xml:space="preserve"> χρόνο</w:t>
      </w:r>
      <w:r>
        <w:rPr>
          <w:rFonts w:eastAsia="Times New Roman" w:cs="Times New Roman"/>
          <w:szCs w:val="24"/>
        </w:rPr>
        <w:t>,</w:t>
      </w:r>
      <w:r w:rsidRPr="009B328F">
        <w:rPr>
          <w:rFonts w:eastAsia="Times New Roman" w:cs="Times New Roman"/>
          <w:szCs w:val="24"/>
        </w:rPr>
        <w:t xml:space="preserve"> εξαγωγές που θα </w:t>
      </w:r>
      <w:r>
        <w:rPr>
          <w:rFonts w:eastAsia="Times New Roman" w:cs="Times New Roman"/>
          <w:szCs w:val="24"/>
        </w:rPr>
        <w:t>αυξάνουν</w:t>
      </w:r>
      <w:r w:rsidRPr="009B328F">
        <w:rPr>
          <w:rFonts w:eastAsia="Times New Roman" w:cs="Times New Roman"/>
          <w:szCs w:val="24"/>
        </w:rPr>
        <w:t xml:space="preserve"> ετησίως 6</w:t>
      </w:r>
      <w:r>
        <w:rPr>
          <w:rFonts w:eastAsia="Times New Roman" w:cs="Times New Roman"/>
          <w:szCs w:val="24"/>
        </w:rPr>
        <w:t xml:space="preserve">% με </w:t>
      </w:r>
      <w:r w:rsidRPr="009B328F">
        <w:rPr>
          <w:rFonts w:eastAsia="Times New Roman" w:cs="Times New Roman"/>
          <w:szCs w:val="24"/>
        </w:rPr>
        <w:t>7% για να πιάσουμε ένα</w:t>
      </w:r>
      <w:r>
        <w:rPr>
          <w:rFonts w:eastAsia="Times New Roman" w:cs="Times New Roman"/>
          <w:szCs w:val="24"/>
        </w:rPr>
        <w:t>ν</w:t>
      </w:r>
      <w:r w:rsidRPr="009B328F">
        <w:rPr>
          <w:rFonts w:eastAsia="Times New Roman" w:cs="Times New Roman"/>
          <w:szCs w:val="24"/>
        </w:rPr>
        <w:t xml:space="preserve"> στοιχειώδη </w:t>
      </w:r>
      <w:r>
        <w:rPr>
          <w:rFonts w:eastAsia="Times New Roman" w:cs="Times New Roman"/>
          <w:szCs w:val="24"/>
        </w:rPr>
        <w:t xml:space="preserve">ρυθμό ανάπτυξης 3%. </w:t>
      </w:r>
    </w:p>
    <w:p w14:paraId="6338F686"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Και </w:t>
      </w:r>
      <w:r>
        <w:rPr>
          <w:rFonts w:eastAsia="Times New Roman" w:cs="Times New Roman"/>
          <w:szCs w:val="24"/>
        </w:rPr>
        <w:t>οι προ</w:t>
      </w:r>
      <w:r w:rsidRPr="009B328F">
        <w:rPr>
          <w:rFonts w:eastAsia="Times New Roman" w:cs="Times New Roman"/>
          <w:szCs w:val="24"/>
        </w:rPr>
        <w:t>χθεσινές εξαγγελίες του Πρωθυπουργού για τις επε</w:t>
      </w:r>
      <w:r>
        <w:rPr>
          <w:rFonts w:eastAsia="Times New Roman" w:cs="Times New Roman"/>
          <w:szCs w:val="24"/>
        </w:rPr>
        <w:t xml:space="preserve">νδύσεις είναι επιβεβλημένες μεν, </w:t>
      </w:r>
      <w:r w:rsidRPr="009B328F">
        <w:rPr>
          <w:rFonts w:eastAsia="Times New Roman" w:cs="Times New Roman"/>
          <w:szCs w:val="24"/>
        </w:rPr>
        <w:t>καθυστερημένες δε</w:t>
      </w:r>
      <w:r>
        <w:rPr>
          <w:rFonts w:eastAsia="Times New Roman" w:cs="Times New Roman"/>
          <w:szCs w:val="24"/>
        </w:rPr>
        <w:t>.</w:t>
      </w:r>
      <w:r w:rsidRPr="009B328F">
        <w:rPr>
          <w:rFonts w:eastAsia="Times New Roman" w:cs="Times New Roman"/>
          <w:szCs w:val="24"/>
        </w:rPr>
        <w:t xml:space="preserve"> Θα </w:t>
      </w:r>
      <w:r>
        <w:rPr>
          <w:rFonts w:eastAsia="Times New Roman" w:cs="Times New Roman"/>
          <w:szCs w:val="24"/>
        </w:rPr>
        <w:t xml:space="preserve">τις </w:t>
      </w:r>
      <w:r w:rsidRPr="009B328F">
        <w:rPr>
          <w:rFonts w:eastAsia="Times New Roman" w:cs="Times New Roman"/>
          <w:szCs w:val="24"/>
        </w:rPr>
        <w:t>σχολιάσουμε</w:t>
      </w:r>
      <w:r>
        <w:rPr>
          <w:rFonts w:eastAsia="Times New Roman" w:cs="Times New Roman"/>
          <w:szCs w:val="24"/>
        </w:rPr>
        <w:t>,</w:t>
      </w:r>
      <w:r w:rsidRPr="009B328F">
        <w:rPr>
          <w:rFonts w:eastAsia="Times New Roman" w:cs="Times New Roman"/>
          <w:szCs w:val="24"/>
        </w:rPr>
        <w:t xml:space="preserve"> </w:t>
      </w:r>
      <w:r>
        <w:rPr>
          <w:rFonts w:eastAsia="Times New Roman" w:cs="Times New Roman"/>
          <w:szCs w:val="24"/>
        </w:rPr>
        <w:t>όμως,</w:t>
      </w:r>
      <w:r w:rsidRPr="009B328F">
        <w:rPr>
          <w:rFonts w:eastAsia="Times New Roman" w:cs="Times New Roman"/>
          <w:szCs w:val="24"/>
        </w:rPr>
        <w:t xml:space="preserve"> αναλυτικά την άλλ</w:t>
      </w:r>
      <w:r w:rsidRPr="009B328F">
        <w:rPr>
          <w:rFonts w:eastAsia="Times New Roman" w:cs="Times New Roman"/>
          <w:szCs w:val="24"/>
        </w:rPr>
        <w:t>η εβδομάδα</w:t>
      </w:r>
      <w:r>
        <w:rPr>
          <w:rFonts w:eastAsia="Times New Roman" w:cs="Times New Roman"/>
          <w:szCs w:val="24"/>
        </w:rPr>
        <w:t>,</w:t>
      </w:r>
      <w:r w:rsidRPr="009B328F">
        <w:rPr>
          <w:rFonts w:eastAsia="Times New Roman" w:cs="Times New Roman"/>
          <w:szCs w:val="24"/>
        </w:rPr>
        <w:t xml:space="preserve"> που θα έχουμε και το νομοσχέδιο των </w:t>
      </w:r>
      <w:r>
        <w:rPr>
          <w:rFonts w:eastAsia="Times New Roman" w:cs="Times New Roman"/>
          <w:szCs w:val="24"/>
        </w:rPr>
        <w:t>εκατόν είκοσι</w:t>
      </w:r>
      <w:r w:rsidRPr="009B328F">
        <w:rPr>
          <w:rFonts w:eastAsia="Times New Roman" w:cs="Times New Roman"/>
          <w:szCs w:val="24"/>
        </w:rPr>
        <w:t xml:space="preserve"> δόσεων</w:t>
      </w:r>
      <w:r>
        <w:rPr>
          <w:rFonts w:eastAsia="Times New Roman" w:cs="Times New Roman"/>
          <w:szCs w:val="24"/>
        </w:rPr>
        <w:t>, για</w:t>
      </w:r>
      <w:r w:rsidRPr="009B328F">
        <w:rPr>
          <w:rFonts w:eastAsia="Times New Roman" w:cs="Times New Roman"/>
          <w:szCs w:val="24"/>
        </w:rPr>
        <w:t xml:space="preserve"> να δούμε και τ</w:t>
      </w:r>
      <w:r>
        <w:rPr>
          <w:rFonts w:eastAsia="Times New Roman" w:cs="Times New Roman"/>
          <w:szCs w:val="24"/>
        </w:rPr>
        <w:t xml:space="preserve">ι θα περάσει από το φίλτρο των θεσμών. </w:t>
      </w:r>
    </w:p>
    <w:p w14:paraId="6338F687"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lastRenderedPageBreak/>
        <w:t>Κυρίες και κύριοι συνάδελφοι</w:t>
      </w:r>
      <w:r>
        <w:rPr>
          <w:rFonts w:eastAsia="Times New Roman" w:cs="Times New Roman"/>
          <w:szCs w:val="24"/>
        </w:rPr>
        <w:t>,</w:t>
      </w:r>
      <w:r w:rsidRPr="009B328F">
        <w:rPr>
          <w:rFonts w:eastAsia="Times New Roman" w:cs="Times New Roman"/>
          <w:szCs w:val="24"/>
        </w:rPr>
        <w:t xml:space="preserve"> το Ποτάμι </w:t>
      </w:r>
      <w:r>
        <w:rPr>
          <w:rFonts w:eastAsia="Times New Roman" w:cs="Times New Roman"/>
          <w:szCs w:val="24"/>
        </w:rPr>
        <w:t>αυτά τα τέσσερα χρόνια έκανε μι</w:t>
      </w:r>
      <w:r w:rsidRPr="009B328F">
        <w:rPr>
          <w:rFonts w:eastAsia="Times New Roman" w:cs="Times New Roman"/>
          <w:szCs w:val="24"/>
        </w:rPr>
        <w:t>α αντιπολίτευση εποικοδομητική και όχι στείρα</w:t>
      </w:r>
      <w:r>
        <w:rPr>
          <w:rFonts w:eastAsia="Times New Roman" w:cs="Times New Roman"/>
          <w:szCs w:val="24"/>
        </w:rPr>
        <w:t>,</w:t>
      </w:r>
      <w:r w:rsidRPr="009B328F">
        <w:rPr>
          <w:rFonts w:eastAsia="Times New Roman" w:cs="Times New Roman"/>
          <w:szCs w:val="24"/>
        </w:rPr>
        <w:t xml:space="preserve"> με προτάσε</w:t>
      </w:r>
      <w:r w:rsidRPr="009B328F">
        <w:rPr>
          <w:rFonts w:eastAsia="Times New Roman" w:cs="Times New Roman"/>
          <w:szCs w:val="24"/>
        </w:rPr>
        <w:t>ις για όλα</w:t>
      </w:r>
      <w:r>
        <w:rPr>
          <w:rFonts w:eastAsia="Times New Roman" w:cs="Times New Roman"/>
          <w:szCs w:val="24"/>
        </w:rPr>
        <w:t>.</w:t>
      </w:r>
      <w:r w:rsidRPr="009B328F">
        <w:rPr>
          <w:rFonts w:eastAsia="Times New Roman" w:cs="Times New Roman"/>
          <w:szCs w:val="24"/>
        </w:rPr>
        <w:t xml:space="preserve"> Πρόσφατα για την παιδεία το παραδέχτηκε και ο κ</w:t>
      </w:r>
      <w:r>
        <w:rPr>
          <w:rFonts w:eastAsia="Times New Roman" w:cs="Times New Roman"/>
          <w:szCs w:val="24"/>
        </w:rPr>
        <w:t>.</w:t>
      </w:r>
      <w:r w:rsidRPr="009B328F">
        <w:rPr>
          <w:rFonts w:eastAsia="Times New Roman" w:cs="Times New Roman"/>
          <w:szCs w:val="24"/>
        </w:rPr>
        <w:t xml:space="preserve"> </w:t>
      </w:r>
      <w:r>
        <w:rPr>
          <w:rFonts w:eastAsia="Times New Roman" w:cs="Times New Roman"/>
          <w:szCs w:val="24"/>
        </w:rPr>
        <w:t>Γαβρόγλου. «</w:t>
      </w:r>
      <w:r w:rsidRPr="009B328F">
        <w:rPr>
          <w:rFonts w:eastAsia="Times New Roman" w:cs="Times New Roman"/>
          <w:szCs w:val="24"/>
        </w:rPr>
        <w:t xml:space="preserve">Μόνο το Ποτάμι </w:t>
      </w:r>
      <w:r>
        <w:rPr>
          <w:rFonts w:eastAsia="Times New Roman" w:cs="Times New Roman"/>
          <w:szCs w:val="24"/>
        </w:rPr>
        <w:t xml:space="preserve">έχει καταθέσει προτάσεις» </w:t>
      </w:r>
      <w:r w:rsidRPr="009B328F">
        <w:rPr>
          <w:rFonts w:eastAsia="Times New Roman" w:cs="Times New Roman"/>
          <w:szCs w:val="24"/>
        </w:rPr>
        <w:t>είπε</w:t>
      </w:r>
      <w:r>
        <w:rPr>
          <w:rFonts w:eastAsia="Times New Roman" w:cs="Times New Roman"/>
          <w:szCs w:val="24"/>
        </w:rPr>
        <w:t>, α</w:t>
      </w:r>
      <w:r w:rsidRPr="009B328F">
        <w:rPr>
          <w:rFonts w:eastAsia="Times New Roman" w:cs="Times New Roman"/>
          <w:szCs w:val="24"/>
        </w:rPr>
        <w:t>λλά δεν είπε ότι ποτέ δεν εισακούστηκαν</w:t>
      </w:r>
      <w:r>
        <w:rPr>
          <w:rFonts w:eastAsia="Times New Roman" w:cs="Times New Roman"/>
          <w:szCs w:val="24"/>
        </w:rPr>
        <w:t>.</w:t>
      </w:r>
      <w:r w:rsidRPr="009B328F">
        <w:rPr>
          <w:rFonts w:eastAsia="Times New Roman" w:cs="Times New Roman"/>
          <w:szCs w:val="24"/>
        </w:rPr>
        <w:t xml:space="preserve"> </w:t>
      </w:r>
    </w:p>
    <w:p w14:paraId="6338F688"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Εκτός </w:t>
      </w:r>
      <w:r>
        <w:rPr>
          <w:rFonts w:eastAsia="Times New Roman" w:cs="Times New Roman"/>
          <w:szCs w:val="24"/>
        </w:rPr>
        <w:t>από τις</w:t>
      </w:r>
      <w:r w:rsidRPr="009B328F">
        <w:rPr>
          <w:rFonts w:eastAsia="Times New Roman" w:cs="Times New Roman"/>
          <w:szCs w:val="24"/>
        </w:rPr>
        <w:t xml:space="preserve"> </w:t>
      </w:r>
      <w:r>
        <w:rPr>
          <w:rFonts w:eastAsia="Times New Roman" w:cs="Times New Roman"/>
          <w:szCs w:val="24"/>
        </w:rPr>
        <w:t xml:space="preserve">προτάσεις </w:t>
      </w:r>
      <w:r w:rsidRPr="009B328F">
        <w:rPr>
          <w:rFonts w:eastAsia="Times New Roman" w:cs="Times New Roman"/>
          <w:szCs w:val="24"/>
        </w:rPr>
        <w:t>για την παιδεία</w:t>
      </w:r>
      <w:r>
        <w:rPr>
          <w:rFonts w:eastAsia="Times New Roman" w:cs="Times New Roman"/>
          <w:szCs w:val="24"/>
        </w:rPr>
        <w:t>,</w:t>
      </w:r>
      <w:r w:rsidRPr="009B328F">
        <w:rPr>
          <w:rFonts w:eastAsia="Times New Roman" w:cs="Times New Roman"/>
          <w:szCs w:val="24"/>
        </w:rPr>
        <w:t xml:space="preserve"> το Ποτάμι έκανε προτάσεις για το ασφαλιστικό</w:t>
      </w:r>
      <w:r>
        <w:rPr>
          <w:rFonts w:eastAsia="Times New Roman" w:cs="Times New Roman"/>
          <w:szCs w:val="24"/>
        </w:rPr>
        <w:t>,</w:t>
      </w:r>
      <w:r w:rsidRPr="009B328F">
        <w:rPr>
          <w:rFonts w:eastAsia="Times New Roman" w:cs="Times New Roman"/>
          <w:szCs w:val="24"/>
        </w:rPr>
        <w:t xml:space="preserve"> για τη ΔΕΗ</w:t>
      </w:r>
      <w:r>
        <w:rPr>
          <w:rFonts w:eastAsia="Times New Roman" w:cs="Times New Roman"/>
          <w:szCs w:val="24"/>
        </w:rPr>
        <w:t>,</w:t>
      </w:r>
      <w:r w:rsidRPr="009B328F">
        <w:rPr>
          <w:rFonts w:eastAsia="Times New Roman" w:cs="Times New Roman"/>
          <w:szCs w:val="24"/>
        </w:rPr>
        <w:t xml:space="preserve"> για το Συμβούλιο Εθνικής Ασφάλειας</w:t>
      </w:r>
      <w:r>
        <w:rPr>
          <w:rFonts w:eastAsia="Times New Roman" w:cs="Times New Roman"/>
          <w:szCs w:val="24"/>
        </w:rPr>
        <w:t>,</w:t>
      </w:r>
      <w:r w:rsidRPr="009B328F">
        <w:rPr>
          <w:rFonts w:eastAsia="Times New Roman" w:cs="Times New Roman"/>
          <w:szCs w:val="24"/>
        </w:rPr>
        <w:t xml:space="preserve"> για το εκλογικό σύστημα</w:t>
      </w:r>
      <w:r>
        <w:rPr>
          <w:rFonts w:eastAsia="Times New Roman" w:cs="Times New Roman"/>
          <w:szCs w:val="24"/>
        </w:rPr>
        <w:t>,</w:t>
      </w:r>
      <w:r w:rsidRPr="009B328F">
        <w:rPr>
          <w:rFonts w:eastAsia="Times New Roman" w:cs="Times New Roman"/>
          <w:szCs w:val="24"/>
        </w:rPr>
        <w:t xml:space="preserve"> για τη </w:t>
      </w:r>
      <w:r>
        <w:rPr>
          <w:rFonts w:eastAsia="Times New Roman" w:cs="Times New Roman"/>
          <w:szCs w:val="24"/>
        </w:rPr>
        <w:t>σ</w:t>
      </w:r>
      <w:r w:rsidRPr="009B328F">
        <w:rPr>
          <w:rFonts w:eastAsia="Times New Roman" w:cs="Times New Roman"/>
          <w:szCs w:val="24"/>
        </w:rPr>
        <w:t xml:space="preserve">υνταγματική </w:t>
      </w:r>
      <w:r w:rsidRPr="009B328F">
        <w:rPr>
          <w:rFonts w:eastAsia="Times New Roman" w:cs="Times New Roman"/>
          <w:szCs w:val="24"/>
        </w:rPr>
        <w:t>Αναθεώρηση</w:t>
      </w:r>
      <w:r>
        <w:rPr>
          <w:rFonts w:eastAsia="Times New Roman" w:cs="Times New Roman"/>
          <w:szCs w:val="24"/>
        </w:rPr>
        <w:t>,</w:t>
      </w:r>
      <w:r w:rsidRPr="009B328F">
        <w:rPr>
          <w:rFonts w:eastAsia="Times New Roman" w:cs="Times New Roman"/>
          <w:szCs w:val="24"/>
        </w:rPr>
        <w:t xml:space="preserve"> για τον Κανονισμό της Βουλής</w:t>
      </w:r>
      <w:r>
        <w:rPr>
          <w:rFonts w:eastAsia="Times New Roman" w:cs="Times New Roman"/>
          <w:szCs w:val="24"/>
        </w:rPr>
        <w:t>,</w:t>
      </w:r>
      <w:r w:rsidRPr="009B328F">
        <w:rPr>
          <w:rFonts w:eastAsia="Times New Roman" w:cs="Times New Roman"/>
          <w:szCs w:val="24"/>
        </w:rPr>
        <w:t xml:space="preserve"> για τη διαφάνεια και τη λογοδοσία στη χρηματοδότηση των κομμάτων και στα οικονομικά </w:t>
      </w:r>
      <w:r>
        <w:rPr>
          <w:rFonts w:eastAsia="Times New Roman" w:cs="Times New Roman"/>
          <w:szCs w:val="24"/>
        </w:rPr>
        <w:t>τους.</w:t>
      </w:r>
      <w:r w:rsidRPr="009B328F">
        <w:rPr>
          <w:rFonts w:eastAsia="Times New Roman" w:cs="Times New Roman"/>
          <w:szCs w:val="24"/>
        </w:rPr>
        <w:t xml:space="preserve"> </w:t>
      </w:r>
    </w:p>
    <w:p w14:paraId="6338F68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sidRPr="009B328F">
        <w:rPr>
          <w:rFonts w:eastAsia="Times New Roman" w:cs="Times New Roman"/>
          <w:szCs w:val="24"/>
        </w:rPr>
        <w:t xml:space="preserve">ι επειδή χθες άκουσα και από τον </w:t>
      </w:r>
      <w:r>
        <w:rPr>
          <w:rFonts w:eastAsia="Times New Roman" w:cs="Times New Roman"/>
          <w:szCs w:val="24"/>
        </w:rPr>
        <w:t>κ.</w:t>
      </w:r>
      <w:r w:rsidRPr="009B328F">
        <w:rPr>
          <w:rFonts w:eastAsia="Times New Roman" w:cs="Times New Roman"/>
          <w:szCs w:val="24"/>
        </w:rPr>
        <w:t xml:space="preserve"> Μητσοτάκη και από την </w:t>
      </w:r>
      <w:r>
        <w:rPr>
          <w:rFonts w:eastAsia="Times New Roman" w:cs="Times New Roman"/>
          <w:szCs w:val="24"/>
        </w:rPr>
        <w:t>κ.</w:t>
      </w:r>
      <w:r>
        <w:rPr>
          <w:rFonts w:eastAsia="Times New Roman" w:cs="Times New Roman"/>
          <w:szCs w:val="24"/>
        </w:rPr>
        <w:t xml:space="preserve"> Γεννηματά</w:t>
      </w:r>
      <w:r w:rsidRPr="009B328F">
        <w:rPr>
          <w:rFonts w:eastAsia="Times New Roman" w:cs="Times New Roman"/>
          <w:szCs w:val="24"/>
        </w:rPr>
        <w:t xml:space="preserve"> ότι έχουν σχέδιο και </w:t>
      </w:r>
      <w:r>
        <w:rPr>
          <w:rFonts w:eastAsia="Times New Roman" w:cs="Times New Roman"/>
          <w:szCs w:val="24"/>
        </w:rPr>
        <w:t>ότι</w:t>
      </w:r>
      <w:r w:rsidRPr="009B328F">
        <w:rPr>
          <w:rFonts w:eastAsia="Times New Roman" w:cs="Times New Roman"/>
          <w:szCs w:val="24"/>
        </w:rPr>
        <w:t xml:space="preserve"> έχουν πλάνο για τη χώρα</w:t>
      </w:r>
      <w:r>
        <w:rPr>
          <w:rFonts w:eastAsia="Times New Roman" w:cs="Times New Roman"/>
          <w:szCs w:val="24"/>
        </w:rPr>
        <w:t>, ε</w:t>
      </w:r>
      <w:r w:rsidRPr="009B328F">
        <w:rPr>
          <w:rFonts w:eastAsia="Times New Roman" w:cs="Times New Roman"/>
          <w:szCs w:val="24"/>
        </w:rPr>
        <w:t xml:space="preserve">λπίζω να υπάρχει και κάποιο κεφάλαιο για το πώς θα αποπληρώσουν τα δάνεια των κομμάτων </w:t>
      </w:r>
      <w:r>
        <w:rPr>
          <w:rFonts w:eastAsia="Times New Roman" w:cs="Times New Roman"/>
          <w:szCs w:val="24"/>
        </w:rPr>
        <w:t>τους, καθότι</w:t>
      </w:r>
      <w:r w:rsidRPr="009B328F">
        <w:rPr>
          <w:rFonts w:eastAsia="Times New Roman" w:cs="Times New Roman"/>
          <w:szCs w:val="24"/>
        </w:rPr>
        <w:t xml:space="preserve"> με βάση τους ισολογισμούς </w:t>
      </w:r>
      <w:r>
        <w:rPr>
          <w:rFonts w:eastAsia="Times New Roman" w:cs="Times New Roman"/>
          <w:szCs w:val="24"/>
        </w:rPr>
        <w:t>τους,</w:t>
      </w:r>
      <w:r w:rsidRPr="009B328F">
        <w:rPr>
          <w:rFonts w:eastAsia="Times New Roman" w:cs="Times New Roman"/>
          <w:szCs w:val="24"/>
        </w:rPr>
        <w:t xml:space="preserve"> οι</w:t>
      </w:r>
      <w:r w:rsidRPr="009B328F">
        <w:rPr>
          <w:rFonts w:eastAsia="Times New Roman" w:cs="Times New Roman"/>
          <w:szCs w:val="24"/>
        </w:rPr>
        <w:t xml:space="preserve"> οφειλές αντί να μειώνονται</w:t>
      </w:r>
      <w:r>
        <w:rPr>
          <w:rFonts w:eastAsia="Times New Roman" w:cs="Times New Roman"/>
          <w:szCs w:val="24"/>
        </w:rPr>
        <w:t>,</w:t>
      </w:r>
      <w:r w:rsidRPr="009B328F">
        <w:rPr>
          <w:rFonts w:eastAsia="Times New Roman" w:cs="Times New Roman"/>
          <w:szCs w:val="24"/>
        </w:rPr>
        <w:t xml:space="preserve"> αυξάνονται περίπου 25 εκατομμύρια το</w:t>
      </w:r>
      <w:r>
        <w:rPr>
          <w:rFonts w:eastAsia="Times New Roman" w:cs="Times New Roman"/>
          <w:szCs w:val="24"/>
        </w:rPr>
        <w:t>ν</w:t>
      </w:r>
      <w:r w:rsidRPr="009B328F">
        <w:rPr>
          <w:rFonts w:eastAsia="Times New Roman" w:cs="Times New Roman"/>
          <w:szCs w:val="24"/>
        </w:rPr>
        <w:t xml:space="preserve"> </w:t>
      </w:r>
      <w:r w:rsidRPr="009B328F">
        <w:rPr>
          <w:rFonts w:eastAsia="Times New Roman" w:cs="Times New Roman"/>
          <w:szCs w:val="24"/>
        </w:rPr>
        <w:lastRenderedPageBreak/>
        <w:t>χρόνο λόγω τόκων και προσαυξήσεων</w:t>
      </w:r>
      <w:r>
        <w:rPr>
          <w:rFonts w:eastAsia="Times New Roman" w:cs="Times New Roman"/>
          <w:szCs w:val="24"/>
        </w:rPr>
        <w:t>.</w:t>
      </w:r>
      <w:r w:rsidRPr="009B328F">
        <w:rPr>
          <w:rFonts w:eastAsia="Times New Roman" w:cs="Times New Roman"/>
          <w:szCs w:val="24"/>
        </w:rPr>
        <w:t xml:space="preserve"> Και σίγουρα οι πολίτες δεν είναι ούτε τυφλοπόντικες</w:t>
      </w:r>
      <w:r>
        <w:rPr>
          <w:rFonts w:eastAsia="Times New Roman" w:cs="Times New Roman"/>
          <w:szCs w:val="24"/>
        </w:rPr>
        <w:t>,</w:t>
      </w:r>
      <w:r w:rsidRPr="009B328F">
        <w:rPr>
          <w:rFonts w:eastAsia="Times New Roman" w:cs="Times New Roman"/>
          <w:szCs w:val="24"/>
        </w:rPr>
        <w:t xml:space="preserve"> για να μη</w:t>
      </w:r>
      <w:r>
        <w:rPr>
          <w:rFonts w:eastAsia="Times New Roman" w:cs="Times New Roman"/>
          <w:szCs w:val="24"/>
        </w:rPr>
        <w:t>ν</w:t>
      </w:r>
      <w:r w:rsidRPr="009B328F">
        <w:rPr>
          <w:rFonts w:eastAsia="Times New Roman" w:cs="Times New Roman"/>
          <w:szCs w:val="24"/>
        </w:rPr>
        <w:t xml:space="preserve"> βλέπουν τα τραγικά λάθη του σήμερα</w:t>
      </w:r>
      <w:r>
        <w:rPr>
          <w:rFonts w:eastAsia="Times New Roman" w:cs="Times New Roman"/>
          <w:szCs w:val="24"/>
        </w:rPr>
        <w:t>,</w:t>
      </w:r>
      <w:r w:rsidRPr="009B328F">
        <w:rPr>
          <w:rFonts w:eastAsia="Times New Roman" w:cs="Times New Roman"/>
          <w:szCs w:val="24"/>
        </w:rPr>
        <w:t xml:space="preserve"> αλλά ούτε και χρυσόψαρα</w:t>
      </w:r>
      <w:r>
        <w:rPr>
          <w:rFonts w:eastAsia="Times New Roman" w:cs="Times New Roman"/>
          <w:szCs w:val="24"/>
        </w:rPr>
        <w:t>, για να ξεχνούν</w:t>
      </w:r>
      <w:r w:rsidRPr="009B328F">
        <w:rPr>
          <w:rFonts w:eastAsia="Times New Roman" w:cs="Times New Roman"/>
          <w:szCs w:val="24"/>
        </w:rPr>
        <w:t xml:space="preserve"> τα λάθη του χθ</w:t>
      </w:r>
      <w:r w:rsidRPr="009B328F">
        <w:rPr>
          <w:rFonts w:eastAsia="Times New Roman" w:cs="Times New Roman"/>
          <w:szCs w:val="24"/>
        </w:rPr>
        <w:t>ες</w:t>
      </w:r>
      <w:r>
        <w:rPr>
          <w:rFonts w:eastAsia="Times New Roman" w:cs="Times New Roman"/>
          <w:szCs w:val="24"/>
        </w:rPr>
        <w:t>.</w:t>
      </w:r>
      <w:r w:rsidRPr="009B328F">
        <w:rPr>
          <w:rFonts w:eastAsia="Times New Roman" w:cs="Times New Roman"/>
          <w:szCs w:val="24"/>
        </w:rPr>
        <w:t xml:space="preserve"> </w:t>
      </w:r>
    </w:p>
    <w:p w14:paraId="6338F68A"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Κλείνω με τα </w:t>
      </w:r>
      <w:r>
        <w:rPr>
          <w:rFonts w:eastAsia="Times New Roman" w:cs="Times New Roman"/>
          <w:szCs w:val="24"/>
        </w:rPr>
        <w:t>ε</w:t>
      </w:r>
      <w:r w:rsidRPr="009B328F">
        <w:rPr>
          <w:rFonts w:eastAsia="Times New Roman" w:cs="Times New Roman"/>
          <w:szCs w:val="24"/>
        </w:rPr>
        <w:t>υρωπαϊκά</w:t>
      </w:r>
      <w:r>
        <w:rPr>
          <w:rFonts w:eastAsia="Times New Roman" w:cs="Times New Roman"/>
          <w:szCs w:val="24"/>
        </w:rPr>
        <w:t>,</w:t>
      </w:r>
      <w:r w:rsidRPr="009B328F">
        <w:rPr>
          <w:rFonts w:eastAsia="Times New Roman" w:cs="Times New Roman"/>
          <w:szCs w:val="24"/>
        </w:rPr>
        <w:t xml:space="preserve"> για τα οποία θα ψηφίσουμε σε λίγες μέρες</w:t>
      </w:r>
      <w:r>
        <w:rPr>
          <w:rFonts w:eastAsia="Times New Roman" w:cs="Times New Roman"/>
          <w:szCs w:val="24"/>
        </w:rPr>
        <w:t>.</w:t>
      </w:r>
      <w:r w:rsidRPr="009B328F">
        <w:rPr>
          <w:rFonts w:eastAsia="Times New Roman" w:cs="Times New Roman"/>
          <w:szCs w:val="24"/>
        </w:rPr>
        <w:t xml:space="preserve"> Σήμερα </w:t>
      </w:r>
      <w:r>
        <w:rPr>
          <w:rFonts w:eastAsia="Times New Roman" w:cs="Times New Roman"/>
          <w:szCs w:val="24"/>
        </w:rPr>
        <w:t xml:space="preserve">μάλιστα, </w:t>
      </w:r>
      <w:r w:rsidRPr="009B328F">
        <w:rPr>
          <w:rFonts w:eastAsia="Times New Roman" w:cs="Times New Roman"/>
          <w:szCs w:val="24"/>
        </w:rPr>
        <w:t>9 Μαΐου</w:t>
      </w:r>
      <w:r>
        <w:rPr>
          <w:rFonts w:eastAsia="Times New Roman" w:cs="Times New Roman"/>
          <w:szCs w:val="24"/>
        </w:rPr>
        <w:t>,</w:t>
      </w:r>
      <w:r w:rsidRPr="009B328F">
        <w:rPr>
          <w:rFonts w:eastAsia="Times New Roman" w:cs="Times New Roman"/>
          <w:szCs w:val="24"/>
        </w:rPr>
        <w:t xml:space="preserve"> είναι και </w:t>
      </w:r>
      <w:r>
        <w:rPr>
          <w:rFonts w:eastAsia="Times New Roman" w:cs="Times New Roman"/>
          <w:szCs w:val="24"/>
        </w:rPr>
        <w:t xml:space="preserve">η </w:t>
      </w:r>
      <w:r w:rsidRPr="009B328F">
        <w:rPr>
          <w:rFonts w:eastAsia="Times New Roman" w:cs="Times New Roman"/>
          <w:szCs w:val="24"/>
        </w:rPr>
        <w:t>Ημέρα της Ευρώπης</w:t>
      </w:r>
      <w:r>
        <w:rPr>
          <w:rFonts w:eastAsia="Times New Roman" w:cs="Times New Roman"/>
          <w:szCs w:val="24"/>
        </w:rPr>
        <w:t>.</w:t>
      </w:r>
      <w:r w:rsidRPr="009B328F">
        <w:rPr>
          <w:rFonts w:eastAsia="Times New Roman" w:cs="Times New Roman"/>
          <w:szCs w:val="24"/>
        </w:rPr>
        <w:t xml:space="preserve"> Οι φετινές ευρωεκλογές είναι οι πιο κρίσιμες που έγιναν ποτέ</w:t>
      </w:r>
      <w:r>
        <w:rPr>
          <w:rFonts w:eastAsia="Times New Roman" w:cs="Times New Roman"/>
          <w:szCs w:val="24"/>
        </w:rPr>
        <w:t>.</w:t>
      </w:r>
      <w:r w:rsidRPr="009B328F">
        <w:rPr>
          <w:rFonts w:eastAsia="Times New Roman" w:cs="Times New Roman"/>
          <w:szCs w:val="24"/>
        </w:rPr>
        <w:t xml:space="preserve"> Οι </w:t>
      </w:r>
      <w:r>
        <w:rPr>
          <w:rFonts w:eastAsia="Times New Roman" w:cs="Times New Roman"/>
          <w:szCs w:val="24"/>
        </w:rPr>
        <w:t>Ε</w:t>
      </w:r>
      <w:r w:rsidRPr="009B328F">
        <w:rPr>
          <w:rFonts w:eastAsia="Times New Roman" w:cs="Times New Roman"/>
          <w:szCs w:val="24"/>
        </w:rPr>
        <w:t>υρωπαίοι</w:t>
      </w:r>
      <w:r w:rsidRPr="009B328F">
        <w:rPr>
          <w:rFonts w:eastAsia="Times New Roman" w:cs="Times New Roman"/>
          <w:szCs w:val="24"/>
        </w:rPr>
        <w:t xml:space="preserve"> πολίτες θα επιλέξουν μεταξύ </w:t>
      </w:r>
      <w:r>
        <w:rPr>
          <w:rFonts w:eastAsia="Times New Roman" w:cs="Times New Roman"/>
          <w:szCs w:val="24"/>
        </w:rPr>
        <w:t>ε</w:t>
      </w:r>
      <w:r w:rsidRPr="009B328F">
        <w:rPr>
          <w:rFonts w:eastAsia="Times New Roman" w:cs="Times New Roman"/>
          <w:szCs w:val="24"/>
        </w:rPr>
        <w:t xml:space="preserve">θνικής περιχαράκωσης και </w:t>
      </w:r>
      <w:r>
        <w:rPr>
          <w:rFonts w:eastAsia="Times New Roman" w:cs="Times New Roman"/>
          <w:szCs w:val="24"/>
        </w:rPr>
        <w:t>ε</w:t>
      </w:r>
      <w:r w:rsidRPr="009B328F">
        <w:rPr>
          <w:rFonts w:eastAsia="Times New Roman" w:cs="Times New Roman"/>
          <w:szCs w:val="24"/>
        </w:rPr>
        <w:t>υρωπαϊκής ολοκλήρωσης</w:t>
      </w:r>
      <w:r>
        <w:rPr>
          <w:rFonts w:eastAsia="Times New Roman" w:cs="Times New Roman"/>
          <w:szCs w:val="24"/>
        </w:rPr>
        <w:t>.</w:t>
      </w:r>
      <w:r w:rsidRPr="009B328F">
        <w:rPr>
          <w:rFonts w:eastAsia="Times New Roman" w:cs="Times New Roman"/>
          <w:szCs w:val="24"/>
        </w:rPr>
        <w:t xml:space="preserve"> </w:t>
      </w:r>
    </w:p>
    <w:p w14:paraId="6338F68B" w14:textId="77777777" w:rsidR="00401C51" w:rsidRDefault="00794512">
      <w:pPr>
        <w:spacing w:line="600" w:lineRule="auto"/>
        <w:ind w:firstLine="720"/>
        <w:jc w:val="both"/>
        <w:rPr>
          <w:rFonts w:eastAsia="Times New Roman" w:cs="Times New Roman"/>
          <w:szCs w:val="24"/>
        </w:rPr>
      </w:pPr>
      <w:r w:rsidRPr="009B328F">
        <w:rPr>
          <w:rFonts w:eastAsia="Times New Roman" w:cs="Times New Roman"/>
          <w:szCs w:val="24"/>
        </w:rPr>
        <w:t xml:space="preserve">Οι ατζέντες έχουν ήδη διαμορφωθεί και πρώτος ο Γάλλος Πρόεδρος </w:t>
      </w:r>
      <w:r>
        <w:rPr>
          <w:rFonts w:eastAsia="Times New Roman" w:cs="Times New Roman"/>
          <w:szCs w:val="24"/>
        </w:rPr>
        <w:t>Μακρόν</w:t>
      </w:r>
      <w:r w:rsidRPr="009B328F">
        <w:rPr>
          <w:rFonts w:eastAsia="Times New Roman" w:cs="Times New Roman"/>
          <w:szCs w:val="24"/>
        </w:rPr>
        <w:t xml:space="preserve"> μίλησε με συγκεκριμένες προτάσεις για την </w:t>
      </w:r>
      <w:r>
        <w:rPr>
          <w:rFonts w:eastAsia="Times New Roman" w:cs="Times New Roman"/>
          <w:szCs w:val="24"/>
        </w:rPr>
        <w:t>ε</w:t>
      </w:r>
      <w:r w:rsidRPr="009B328F">
        <w:rPr>
          <w:rFonts w:eastAsia="Times New Roman" w:cs="Times New Roman"/>
          <w:szCs w:val="24"/>
        </w:rPr>
        <w:t>υρωπαϊκή αναγέννηση</w:t>
      </w:r>
      <w:r>
        <w:rPr>
          <w:rFonts w:eastAsia="Times New Roman" w:cs="Times New Roman"/>
          <w:szCs w:val="24"/>
        </w:rPr>
        <w:t>,</w:t>
      </w:r>
      <w:r w:rsidRPr="009B328F">
        <w:rPr>
          <w:rFonts w:eastAsia="Times New Roman" w:cs="Times New Roman"/>
          <w:szCs w:val="24"/>
        </w:rPr>
        <w:t xml:space="preserve"> προτάσεις που ενστερνίζεται και το </w:t>
      </w:r>
      <w:r>
        <w:rPr>
          <w:rFonts w:eastAsia="Times New Roman" w:cs="Times New Roman"/>
          <w:szCs w:val="24"/>
        </w:rPr>
        <w:t xml:space="preserve">Ποτάμι, </w:t>
      </w:r>
      <w:r w:rsidRPr="009B328F">
        <w:rPr>
          <w:rFonts w:eastAsia="Times New Roman" w:cs="Times New Roman"/>
          <w:szCs w:val="24"/>
        </w:rPr>
        <w:t xml:space="preserve">που μιλάει </w:t>
      </w:r>
      <w:r>
        <w:rPr>
          <w:rFonts w:eastAsia="Times New Roman" w:cs="Times New Roman"/>
          <w:szCs w:val="24"/>
        </w:rPr>
        <w:t>μ</w:t>
      </w:r>
      <w:r w:rsidRPr="009B328F">
        <w:rPr>
          <w:rFonts w:eastAsia="Times New Roman" w:cs="Times New Roman"/>
          <w:szCs w:val="24"/>
        </w:rPr>
        <w:t xml:space="preserve">εταξύ άλλων για την </w:t>
      </w:r>
      <w:r>
        <w:rPr>
          <w:rFonts w:eastAsia="Times New Roman" w:cs="Times New Roman"/>
          <w:szCs w:val="24"/>
        </w:rPr>
        <w:t>ε</w:t>
      </w:r>
      <w:r w:rsidRPr="009B328F">
        <w:rPr>
          <w:rFonts w:eastAsia="Times New Roman" w:cs="Times New Roman"/>
          <w:szCs w:val="24"/>
        </w:rPr>
        <w:t>υρωπαϊκή άμυνα και ασ</w:t>
      </w:r>
      <w:r w:rsidRPr="009B328F">
        <w:rPr>
          <w:rFonts w:eastAsia="Times New Roman" w:cs="Times New Roman"/>
          <w:szCs w:val="24"/>
        </w:rPr>
        <w:t>φάλεια</w:t>
      </w:r>
      <w:r>
        <w:rPr>
          <w:rFonts w:eastAsia="Times New Roman" w:cs="Times New Roman"/>
          <w:szCs w:val="24"/>
        </w:rPr>
        <w:t>,</w:t>
      </w:r>
      <w:r w:rsidRPr="009B328F">
        <w:rPr>
          <w:rFonts w:eastAsia="Times New Roman" w:cs="Times New Roman"/>
          <w:szCs w:val="24"/>
        </w:rPr>
        <w:t xml:space="preserve"> για το ταμείο για την κλιματική αλλαγή</w:t>
      </w:r>
      <w:r>
        <w:rPr>
          <w:rFonts w:eastAsia="Times New Roman" w:cs="Times New Roman"/>
          <w:szCs w:val="24"/>
        </w:rPr>
        <w:t>,</w:t>
      </w:r>
      <w:r w:rsidRPr="009B328F">
        <w:rPr>
          <w:rFonts w:eastAsia="Times New Roman" w:cs="Times New Roman"/>
          <w:szCs w:val="24"/>
        </w:rPr>
        <w:t xml:space="preserve"> για τη φορολογία των πολυεθνικών</w:t>
      </w:r>
      <w:r>
        <w:rPr>
          <w:rFonts w:eastAsia="Times New Roman" w:cs="Times New Roman"/>
          <w:szCs w:val="24"/>
        </w:rPr>
        <w:t>, τον ελάχιστο ε</w:t>
      </w:r>
      <w:r w:rsidRPr="009B328F">
        <w:rPr>
          <w:rFonts w:eastAsia="Times New Roman" w:cs="Times New Roman"/>
          <w:szCs w:val="24"/>
        </w:rPr>
        <w:t>υρωπαϊκό μισθό</w:t>
      </w:r>
      <w:r>
        <w:rPr>
          <w:rFonts w:eastAsia="Times New Roman" w:cs="Times New Roman"/>
          <w:szCs w:val="24"/>
        </w:rPr>
        <w:t>,</w:t>
      </w:r>
      <w:r w:rsidRPr="009B328F">
        <w:rPr>
          <w:rFonts w:eastAsia="Times New Roman" w:cs="Times New Roman"/>
          <w:szCs w:val="24"/>
        </w:rPr>
        <w:t xml:space="preserve"> έτσι ώστε οι τρεις πυλώνες της βιώσιμης ανάπτυξης</w:t>
      </w:r>
      <w:r>
        <w:rPr>
          <w:rFonts w:eastAsia="Times New Roman" w:cs="Times New Roman"/>
          <w:szCs w:val="24"/>
        </w:rPr>
        <w:t xml:space="preserve"> -</w:t>
      </w:r>
      <w:r w:rsidRPr="009B328F">
        <w:rPr>
          <w:rFonts w:eastAsia="Times New Roman" w:cs="Times New Roman"/>
          <w:szCs w:val="24"/>
        </w:rPr>
        <w:t>οικονομική ανάπτυξη</w:t>
      </w:r>
      <w:r>
        <w:rPr>
          <w:rFonts w:eastAsia="Times New Roman" w:cs="Times New Roman"/>
          <w:szCs w:val="24"/>
        </w:rPr>
        <w:t>,</w:t>
      </w:r>
      <w:r w:rsidRPr="009B328F">
        <w:rPr>
          <w:rFonts w:eastAsia="Times New Roman" w:cs="Times New Roman"/>
          <w:szCs w:val="24"/>
        </w:rPr>
        <w:t xml:space="preserve"> κοινωνική συνοχή και </w:t>
      </w:r>
      <w:r>
        <w:rPr>
          <w:rFonts w:eastAsia="Times New Roman" w:cs="Times New Roman"/>
          <w:szCs w:val="24"/>
        </w:rPr>
        <w:t>σ</w:t>
      </w:r>
      <w:r w:rsidRPr="009B328F">
        <w:rPr>
          <w:rFonts w:eastAsia="Times New Roman" w:cs="Times New Roman"/>
          <w:szCs w:val="24"/>
        </w:rPr>
        <w:t>εβασμός στο περιβάλλον</w:t>
      </w:r>
      <w:r>
        <w:rPr>
          <w:rFonts w:eastAsia="Times New Roman" w:cs="Times New Roman"/>
          <w:szCs w:val="24"/>
        </w:rPr>
        <w:t>-</w:t>
      </w:r>
      <w:r w:rsidRPr="009B328F">
        <w:rPr>
          <w:rFonts w:eastAsia="Times New Roman" w:cs="Times New Roman"/>
          <w:szCs w:val="24"/>
        </w:rPr>
        <w:t xml:space="preserve"> να αναπτυχθούν ισόρροπα.</w:t>
      </w:r>
    </w:p>
    <w:p w14:paraId="6338F68C" w14:textId="77777777" w:rsidR="00401C51" w:rsidRDefault="00794512">
      <w:pPr>
        <w:spacing w:line="600" w:lineRule="auto"/>
        <w:jc w:val="both"/>
        <w:rPr>
          <w:rFonts w:eastAsia="Times New Roman"/>
          <w:color w:val="202124"/>
          <w:szCs w:val="24"/>
        </w:rPr>
      </w:pPr>
      <w:r>
        <w:rPr>
          <w:rFonts w:eastAsia="Times New Roman"/>
          <w:color w:val="202124"/>
          <w:szCs w:val="24"/>
        </w:rPr>
        <w:lastRenderedPageBreak/>
        <w:t>Γ</w:t>
      </w:r>
      <w:r>
        <w:rPr>
          <w:rFonts w:eastAsia="Times New Roman"/>
          <w:color w:val="202124"/>
          <w:szCs w:val="24"/>
        </w:rPr>
        <w:t xml:space="preserve">ια αυτά θα έπρεπε να συζητάμε συνεχώς και για τις λύσεις που προτείνει ο καθένας. </w:t>
      </w:r>
    </w:p>
    <w:p w14:paraId="6338F68D"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Στην Ελλάδα, όμως, στις επερχόμενες ευρωεκλογές, αλλά και στις εθνικές εκλογές, φαίνεται ότι θα συγκρουστούν δύο κόσμοι που εκτείνονται οριζόντια και διακομματικά, όχι ο κόσ</w:t>
      </w:r>
      <w:r>
        <w:rPr>
          <w:rFonts w:eastAsia="Times New Roman"/>
          <w:color w:val="202124"/>
          <w:szCs w:val="24"/>
        </w:rPr>
        <w:t>μος της Αριστεράς και της Δεξιάς, όχι ο κόσμος της προόδου και της συντήρησης, όχι ο κόσμος του χθες και του αύριο. Θα συγκρουστεί ο κόσμος της πόλωσης και ο κόσμος της σύνεσης, ο κόσμος της πόλωσης με τις άγονες επιθέσεις από τη μια και ο κόσμος της σύνεσ</w:t>
      </w:r>
      <w:r>
        <w:rPr>
          <w:rFonts w:eastAsia="Times New Roman"/>
          <w:color w:val="202124"/>
          <w:szCs w:val="24"/>
        </w:rPr>
        <w:t xml:space="preserve">ης με τις γόνιμες αντιπαραθέσεις από την άλλη. </w:t>
      </w:r>
    </w:p>
    <w:p w14:paraId="6338F68E"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Ο κόσμος της πόλωσης -το είδαμε και χθες εδώ στη Βουλή- θέλει τελική πτώση. Δεν θέλει αιχμαλώτους. Θέλει «ή τους τελειώνουμε ή μας τελειώνουν». Θέλει ισοπέδωση των ενδιάμεσων ψύχραιμων αντικειμενικών και ορθο</w:t>
      </w:r>
      <w:r>
        <w:rPr>
          <w:rFonts w:eastAsia="Times New Roman"/>
          <w:color w:val="202124"/>
          <w:szCs w:val="24"/>
        </w:rPr>
        <w:t>λογικών φωνών. Αντίθετα, ο δεύτερος κόσμος της σύνεσης βλέπει και την επόμενη μέρα, βλέπει ότι η μισή Ελλάδα δεν μπορεί να βγάλει τη χώρα από την κρίση, ειδικά όταν βλέπουμε τα σύννεφα στην περιοχή μας να πυκνώνουν.</w:t>
      </w:r>
    </w:p>
    <w:p w14:paraId="6338F68F"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lastRenderedPageBreak/>
        <w:t xml:space="preserve">Το Ποτάμι θα συμπαραταχθεί με αυτόν τον </w:t>
      </w:r>
      <w:r>
        <w:rPr>
          <w:rFonts w:eastAsia="Times New Roman"/>
          <w:color w:val="202124"/>
          <w:szCs w:val="24"/>
        </w:rPr>
        <w:t>δεύτερο κόσμο της σύνεσης και δεν θα εμπλακεί ούτε σε εμφυλιοπολεμικά ούτε σε ρεβανσιστικά μέτωπα. Αν υπάρχει ένα μέτωπο το οποίο θα υπηρετήσουμε, αυτό θα είναι το αντιδιχαστικό μέτωπο, το μέτωπο της συμμετοχής των πολιτών, το μέτωπο της ψύχραιμης φωνής κα</w:t>
      </w:r>
      <w:r>
        <w:rPr>
          <w:rFonts w:eastAsia="Times New Roman"/>
          <w:color w:val="202124"/>
          <w:szCs w:val="24"/>
        </w:rPr>
        <w:t>ι της λογικής. Δόξα τω Θεώ, τα τελευταία χρόνια οι πολίτες χόρτασαν κοκορομαχίες και είδαν πού κατέληξαν.</w:t>
      </w:r>
    </w:p>
    <w:p w14:paraId="6338F690"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Σε αυτό το πλαίσιο, λοιπόν, η μόνη ψήφος εμπιστοσύνης που δίνουμε είναι σε αυτά για τα οποία μάχεται το Ποτάμι, για τις παραγωγικές και δημιουργικές δ</w:t>
      </w:r>
      <w:r>
        <w:rPr>
          <w:rFonts w:eastAsia="Times New Roman"/>
          <w:color w:val="202124"/>
          <w:szCs w:val="24"/>
        </w:rPr>
        <w:t>υνάμεις της χώρας, για τη σύγχρονη και ελεύθερη παιδεία, για τη θεσμική θωράκιση, την πραγματική αξιοκρατία και τις ίσες ευκαιρίες.</w:t>
      </w:r>
    </w:p>
    <w:p w14:paraId="6338F691"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Και, όπως καταλαβαίνετε, δεν είναι δυνατόν να δώσουμε ψήφο εμπιστοσύνης στην παρούσα Κυβέρνηση, γιατί σε αυτές ακριβώς τις π</w:t>
      </w:r>
      <w:r>
        <w:rPr>
          <w:rFonts w:eastAsia="Times New Roman"/>
          <w:color w:val="202124"/>
          <w:szCs w:val="24"/>
        </w:rPr>
        <w:t>ροτεραιότητες που προανέφερα έχει μείνει μετεξεταστέα.</w:t>
      </w:r>
    </w:p>
    <w:p w14:paraId="6338F692"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Ευχαριστώ πολύ.</w:t>
      </w:r>
    </w:p>
    <w:p w14:paraId="6338F693" w14:textId="77777777" w:rsidR="00401C51" w:rsidRDefault="00794512">
      <w:pPr>
        <w:spacing w:line="600" w:lineRule="auto"/>
        <w:ind w:firstLine="720"/>
        <w:jc w:val="center"/>
        <w:rPr>
          <w:rFonts w:eastAsia="Times New Roman"/>
          <w:color w:val="202124"/>
          <w:szCs w:val="24"/>
        </w:rPr>
      </w:pPr>
      <w:r>
        <w:rPr>
          <w:rFonts w:eastAsia="Times New Roman"/>
          <w:color w:val="202124"/>
          <w:szCs w:val="24"/>
        </w:rPr>
        <w:lastRenderedPageBreak/>
        <w:t>(Χειροκροτήματα από την πτέρυγα του Ποταμιού)</w:t>
      </w:r>
    </w:p>
    <w:p w14:paraId="6338F694" w14:textId="77777777" w:rsidR="00401C51" w:rsidRDefault="00794512">
      <w:pPr>
        <w:spacing w:line="600" w:lineRule="auto"/>
        <w:ind w:firstLine="720"/>
        <w:jc w:val="both"/>
        <w:rPr>
          <w:rFonts w:eastAsia="Times New Roman"/>
          <w:color w:val="202124"/>
          <w:szCs w:val="24"/>
        </w:rPr>
      </w:pPr>
      <w:r w:rsidRPr="0003211B">
        <w:rPr>
          <w:rFonts w:eastAsia="Times New Roman"/>
          <w:b/>
          <w:color w:val="202124"/>
          <w:szCs w:val="24"/>
        </w:rPr>
        <w:t>ΠΡΟΕΔΡΕΥΩΝ (Γεώργιος Βαρεμένος):</w:t>
      </w:r>
      <w:r>
        <w:rPr>
          <w:rFonts w:eastAsia="Times New Roman"/>
          <w:color w:val="202124"/>
          <w:szCs w:val="24"/>
        </w:rPr>
        <w:t xml:space="preserve"> Κι εμείς.</w:t>
      </w:r>
    </w:p>
    <w:p w14:paraId="6338F695"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Ο κ. Καβαδέλλας από την Ένωση Κεντρώων έχει τον λόγο.</w:t>
      </w:r>
    </w:p>
    <w:p w14:paraId="6338F696" w14:textId="77777777" w:rsidR="00401C51" w:rsidRDefault="00794512">
      <w:pPr>
        <w:spacing w:line="600" w:lineRule="auto"/>
        <w:ind w:firstLine="720"/>
        <w:jc w:val="both"/>
        <w:rPr>
          <w:rFonts w:eastAsia="Times New Roman"/>
          <w:color w:val="202124"/>
          <w:szCs w:val="24"/>
        </w:rPr>
      </w:pPr>
      <w:r w:rsidRPr="0003211B">
        <w:rPr>
          <w:rFonts w:eastAsia="Times New Roman"/>
          <w:b/>
          <w:color w:val="202124"/>
          <w:szCs w:val="24"/>
        </w:rPr>
        <w:t>ΔΗΜΗΤΡΙΟΣ ΚΑΒΑΔΕΛΛΑΣ:</w:t>
      </w:r>
      <w:r>
        <w:rPr>
          <w:rFonts w:eastAsia="Times New Roman"/>
          <w:color w:val="202124"/>
          <w:szCs w:val="24"/>
        </w:rPr>
        <w:t xml:space="preserve"> Ευχαριστώ πολύ, κύρι</w:t>
      </w:r>
      <w:r>
        <w:rPr>
          <w:rFonts w:eastAsia="Times New Roman"/>
          <w:color w:val="202124"/>
          <w:szCs w:val="24"/>
        </w:rPr>
        <w:t>ε Πρόεδρε.</w:t>
      </w:r>
    </w:p>
    <w:p w14:paraId="6338F697"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Κυρίες και κύριοι, η Νέα Δημοκρατία μετά από ένα τετράμηνο περίπου επαναφέρει ζήτημα ψήφου εμπιστοσύνης και εκμεταλλευόμενη, βεβαίως, το ατόπημα του κ. Πολάκη, τον οποίον τον καλύπτει ο κύριος Πρωθυπουργός, κουνάει το δάχτυλο, παριστάνει την αθώ</w:t>
      </w:r>
      <w:r>
        <w:rPr>
          <w:rFonts w:eastAsia="Times New Roman"/>
          <w:color w:val="202124"/>
          <w:szCs w:val="24"/>
        </w:rPr>
        <w:t>α περιστερά για ό,τι συμβαίνει σήμερα, διότι και το ΠΑΣΟΚ και η Νέα Δημοκρατία έχουν ευθύνη, τεράστια ευθύνη, καθώς κυβέρνησαν, σπατάλησαν και κατέστρεψαν τα όνειρα των νέων που πλέον φεύγουν από την Ελλάδα, μήπως βρουν κάποια άκρη στο εξωτερικό.</w:t>
      </w:r>
    </w:p>
    <w:p w14:paraId="6338F698"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lastRenderedPageBreak/>
        <w:t>Σκοπός, λ</w:t>
      </w:r>
      <w:r>
        <w:rPr>
          <w:rFonts w:eastAsia="Times New Roman"/>
          <w:color w:val="202124"/>
          <w:szCs w:val="24"/>
        </w:rPr>
        <w:t>οιπόν, της Νέας Δημοκρατίας είναι η πόλωση, δεν είναι το ζήτημα του αν κυβερνά καλά ο ΣΥΡΙΖΑ ή αν δεν κυβερνά καλά, γιατί ούτε αυτοί κυβέρνησαν καλά ούτε οι τωρινοί.</w:t>
      </w:r>
    </w:p>
    <w:p w14:paraId="6338F699"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 xml:space="preserve">Σκοπός είναι η πόλωση, να χωριστούμε πάλι σε αριστερά και δεξιά καφενεία, διότι έρχονται </w:t>
      </w:r>
      <w:r>
        <w:rPr>
          <w:rFonts w:eastAsia="Times New Roman"/>
          <w:color w:val="202124"/>
          <w:szCs w:val="24"/>
        </w:rPr>
        <w:t>εκλογές και βλέπουν και οι δύο μεγάλοι μονομάχοι ότι μόνο η πόλωση θα μπορούσε να τους δώσει κάποια ψηφαλάκια παραπάνω.</w:t>
      </w:r>
    </w:p>
    <w:p w14:paraId="6338F69A"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Αυτό που ενδιαφέρει τη Νέα Δημοκρατία και τον ΣΥΡΙΖΑ, βεβαίως, και εξυπηρετεί και τους δύο, όπως είπα, είναι ο φανατισμός του λαού. Υπάρ</w:t>
      </w:r>
      <w:r>
        <w:rPr>
          <w:rFonts w:eastAsia="Times New Roman"/>
          <w:color w:val="202124"/>
          <w:szCs w:val="24"/>
        </w:rPr>
        <w:t>χει μια λογική στον ΣΥΡΙΖΑ, η οποία υποβόσκει και στα λοιπά κόμματα: «Ή τους τελειώνουμε ή μας τελειώνουν». Έχει παρέλθει προ πολλού ο καιρός που ο ελληνικός λαός σκεφτόταν να τελειώσει η μία παράταξη την άλλη.</w:t>
      </w:r>
    </w:p>
    <w:p w14:paraId="6338F69B"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Θέλετε, λοιπόν, κύριοι, ψήφο εμπιστοσύνης. Γι</w:t>
      </w:r>
      <w:r>
        <w:rPr>
          <w:rFonts w:eastAsia="Times New Roman"/>
          <w:color w:val="202124"/>
          <w:szCs w:val="24"/>
        </w:rPr>
        <w:t>ατί; Για τα τόσα ψέματα που είπατε και που τα δικαιολογήσατε με χίλιους δυο τρόπους;</w:t>
      </w:r>
    </w:p>
    <w:p w14:paraId="6338F69C"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lastRenderedPageBreak/>
        <w:t xml:space="preserve">Σκίσατε μνημόνια, βαράγατε τουμπερλέκια και χόρευε η Μέρκελ και όλη η Ευρώπη, διαπραγματευτήκατε με δημιουργική ασάφεια και το αποτέλεσμα ήταν, βεβαίως, να μας φέρετε στα </w:t>
      </w:r>
      <w:r>
        <w:rPr>
          <w:rFonts w:eastAsia="Times New Roman"/>
          <w:color w:val="202124"/>
          <w:szCs w:val="24"/>
        </w:rPr>
        <w:t xml:space="preserve">capital controls. Υπογράψατε μνημόνια. Βάλατε όλη την ακίνητη περιουσία του ελληνικού λαού στο υπερταμείο. Μας βγάλατε δήθεν από τα μνημόνια. Είναι αλήθεια ότι βγήκαμε από τα μνημόνια; Για εξήντα χρόνια ακόμα είμαστε υποχρεωμένοι να δίνουμε αναφορά και να </w:t>
      </w:r>
      <w:r>
        <w:rPr>
          <w:rFonts w:eastAsia="Times New Roman"/>
          <w:color w:val="202124"/>
          <w:szCs w:val="24"/>
        </w:rPr>
        <w:t>πληρώνουμε υποχρεώσεις.</w:t>
      </w:r>
    </w:p>
    <w:p w14:paraId="6338F69D"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Ο νόμος Κατρούγκαλου είναι ένας νόμος</w:t>
      </w:r>
      <w:r>
        <w:rPr>
          <w:rFonts w:eastAsia="Times New Roman"/>
          <w:color w:val="202124"/>
          <w:szCs w:val="24"/>
        </w:rPr>
        <w:t>,</w:t>
      </w:r>
      <w:r>
        <w:rPr>
          <w:rFonts w:eastAsia="Times New Roman"/>
          <w:color w:val="202124"/>
          <w:szCs w:val="24"/>
        </w:rPr>
        <w:t xml:space="preserve"> ο οποίος εφαρμόζεται σαν μια φορολογία. Την επόμενη εβδομάδα έρχεται προς συζήτηση το νομοσχέδιο για κάποια ευεργετικά μέτρα υπέρ των αδύναμων πολιτών. Θέλω να σας θυμίσω τι λέγατε</w:t>
      </w:r>
      <w:r w:rsidRPr="00E53E8C">
        <w:rPr>
          <w:rFonts w:eastAsia="Times New Roman"/>
          <w:color w:val="202124"/>
          <w:szCs w:val="24"/>
        </w:rPr>
        <w:t xml:space="preserve">: </w:t>
      </w:r>
      <w:r>
        <w:rPr>
          <w:rFonts w:eastAsia="Times New Roman"/>
          <w:color w:val="202124"/>
          <w:szCs w:val="24"/>
        </w:rPr>
        <w:t>«Κανένα σπί</w:t>
      </w:r>
      <w:r>
        <w:rPr>
          <w:rFonts w:eastAsia="Times New Roman"/>
          <w:color w:val="202124"/>
          <w:szCs w:val="24"/>
        </w:rPr>
        <w:t xml:space="preserve">τι σε χέρια τραπεζίτη». Και είναι η μόνη αλήθεια που είπατε, γιατί εννέα στα δέκα σπίτια, δυστυχώς, θα περάσουν σε </w:t>
      </w:r>
      <w:r>
        <w:rPr>
          <w:rFonts w:eastAsia="Times New Roman"/>
          <w:color w:val="202124"/>
          <w:szCs w:val="24"/>
          <w:lang w:val="en-US"/>
        </w:rPr>
        <w:t>funds</w:t>
      </w:r>
      <w:r w:rsidRPr="00E53E8C">
        <w:rPr>
          <w:rFonts w:eastAsia="Times New Roman"/>
          <w:color w:val="202124"/>
          <w:szCs w:val="24"/>
        </w:rPr>
        <w:t>.</w:t>
      </w:r>
    </w:p>
    <w:p w14:paraId="6338F69E"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lastRenderedPageBreak/>
        <w:t>Ακόμα και αυτό το τόσο σοβαρό ζήτημα το χειριστήκατε επικοινωνιακά και άθλια, διότι φέρατε αυτό το ζήτημα υπό τη διαδικασία του επείγο</w:t>
      </w:r>
      <w:r>
        <w:rPr>
          <w:rFonts w:eastAsia="Times New Roman"/>
          <w:color w:val="202124"/>
          <w:szCs w:val="24"/>
        </w:rPr>
        <w:t>ντος, όπως, βεβαίως, κάνετε πάντα. Στην αρχή, όταν το κάνατε αυτό, είχα την εντύπωση ότι είστε ανίκανοι. Μετά, βεβαίως, κατάλαβα ότι πρόθεσή σας ήταν να μειώσετε τον χρόνο έκθεσης του εκάστοτε συζητούμενου νομοσχεδίου. Γι’ αυτό και</w:t>
      </w:r>
      <w:r w:rsidRPr="002A29A1">
        <w:rPr>
          <w:rFonts w:eastAsia="Times New Roman"/>
          <w:color w:val="202124"/>
          <w:szCs w:val="24"/>
        </w:rPr>
        <w:t xml:space="preserve"> </w:t>
      </w:r>
      <w:r>
        <w:rPr>
          <w:rFonts w:eastAsia="Times New Roman"/>
          <w:color w:val="202124"/>
          <w:szCs w:val="24"/>
        </w:rPr>
        <w:t>το φέρνατε υπό τη διαδικ</w:t>
      </w:r>
      <w:r>
        <w:rPr>
          <w:rFonts w:eastAsia="Times New Roman"/>
          <w:color w:val="202124"/>
          <w:szCs w:val="24"/>
        </w:rPr>
        <w:t>ασία του επείγοντος ή του κατεπείγοντος και προσθέτατε  και πολλές τροπολογίες επί των θεμάτων αυτών, μήπως και πάει αλλού η κουβέντα, γίνει ένας αχταρμάς, ώστε να μην υπάρχει κάτι που να μπορέσουμε να υποστηρίξουμε σθεναρά, διότι μας δημιουργούσατε μια δι</w:t>
      </w:r>
      <w:r>
        <w:rPr>
          <w:rFonts w:eastAsia="Times New Roman"/>
          <w:color w:val="202124"/>
          <w:szCs w:val="24"/>
        </w:rPr>
        <w:t xml:space="preserve">ασπορά ενδιαφέροντος. </w:t>
      </w:r>
    </w:p>
    <w:p w14:paraId="6338F69F"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Το κάνετε, λοιπόν, αυτό</w:t>
      </w:r>
      <w:r>
        <w:rPr>
          <w:rFonts w:eastAsia="Times New Roman"/>
          <w:color w:val="202124"/>
          <w:szCs w:val="24"/>
        </w:rPr>
        <w:t>,</w:t>
      </w:r>
      <w:r>
        <w:rPr>
          <w:rFonts w:eastAsia="Times New Roman"/>
          <w:color w:val="202124"/>
          <w:szCs w:val="24"/>
        </w:rPr>
        <w:t xml:space="preserve"> για να έχετε μειωμένες αντιστάσεις, μειωμένες αντιθέσεις, μειωμένες αντιρρήσεις. Το κάνετε για να φιμώνετε φωνές και να θάβετε τα μεγάλα ζητήματα κάτω από το χαλί.</w:t>
      </w:r>
    </w:p>
    <w:p w14:paraId="6338F6A0"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lastRenderedPageBreak/>
        <w:t xml:space="preserve">Μένω σε αυτό το θέμα, γιατί είναι πάρα πολύ </w:t>
      </w:r>
      <w:r>
        <w:rPr>
          <w:rFonts w:eastAsia="Times New Roman"/>
          <w:color w:val="202124"/>
          <w:szCs w:val="24"/>
        </w:rPr>
        <w:t>σοβαρό και πρόκειται, βεβαίως, να συζητηθεί εδώ. Όμως, ο ελληνικός λαός δεν ενδιαφέρεται για τα ψιλά γράμματα, για τις μεταξύ σας αντιθέσεις, για το αν ο κύριος Πρωθυπουργός ήταν σε σκάφος ή ο κ. Καμμένος παλαιότερα πλήρωσε με την πιστωτική του ή με μετρητ</w:t>
      </w:r>
      <w:r>
        <w:rPr>
          <w:rFonts w:eastAsia="Times New Roman"/>
          <w:color w:val="202124"/>
          <w:szCs w:val="24"/>
        </w:rPr>
        <w:t>ά στην Αγγλία. Δεν είναι αυτά τα κυρίαρχα ζητήματα</w:t>
      </w:r>
      <w:r>
        <w:rPr>
          <w:rFonts w:eastAsia="Times New Roman"/>
          <w:color w:val="202124"/>
          <w:szCs w:val="24"/>
        </w:rPr>
        <w:t>,</w:t>
      </w:r>
      <w:r>
        <w:rPr>
          <w:rFonts w:eastAsia="Times New Roman"/>
          <w:color w:val="202124"/>
          <w:szCs w:val="24"/>
        </w:rPr>
        <w:t xml:space="preserve"> που καίνε τον ελληνικό λαό. Τον ελληνικό λαό τον καίνε τα βασικά προβλήματα</w:t>
      </w:r>
      <w:r>
        <w:rPr>
          <w:rFonts w:eastAsia="Times New Roman"/>
          <w:color w:val="202124"/>
          <w:szCs w:val="24"/>
        </w:rPr>
        <w:t>,</w:t>
      </w:r>
      <w:r>
        <w:rPr>
          <w:rFonts w:eastAsia="Times New Roman"/>
          <w:color w:val="202124"/>
          <w:szCs w:val="24"/>
        </w:rPr>
        <w:t xml:space="preserve"> που έχουν δημιουργηθεί, που αφορούν την εργασία, την αμοιβή της εργασίας, την υγεία, την παιδεία και το μέλλον των παιδιών.</w:t>
      </w:r>
    </w:p>
    <w:p w14:paraId="6338F6A1"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Εμε</w:t>
      </w:r>
      <w:r>
        <w:rPr>
          <w:rFonts w:eastAsia="Times New Roman"/>
          <w:color w:val="202124"/>
          <w:szCs w:val="24"/>
        </w:rPr>
        <w:t xml:space="preserve">ίς έχουμε την άποψη ότι ο ΣΥΡΙΖΑ κυβέρνησε ως τώρα υποσχόμενος πολλά, γνωρίζοντας ότι δεν μπορεί να τα ικανοποιήσει. </w:t>
      </w:r>
    </w:p>
    <w:p w14:paraId="6338F6A2" w14:textId="77777777" w:rsidR="00401C51" w:rsidRDefault="00794512">
      <w:pPr>
        <w:spacing w:line="600" w:lineRule="auto"/>
        <w:ind w:firstLine="720"/>
        <w:jc w:val="both"/>
        <w:rPr>
          <w:rFonts w:eastAsia="Times New Roman"/>
          <w:color w:val="202124"/>
          <w:szCs w:val="24"/>
        </w:rPr>
      </w:pPr>
      <w:r>
        <w:rPr>
          <w:rFonts w:eastAsia="Times New Roman"/>
          <w:color w:val="202124"/>
          <w:szCs w:val="24"/>
        </w:rPr>
        <w:t>Σήμερα ζητάτε ψήφο εμπιστοσύνης. Απορώ πού βρήκατε αυτό το θράσος να ζητάτε ψήφο εμπιστοσύνης από εμάς. Ζητήστε την από τον ελληνικό λαό ν</w:t>
      </w:r>
      <w:r>
        <w:rPr>
          <w:rFonts w:eastAsia="Times New Roman"/>
          <w:color w:val="202124"/>
          <w:szCs w:val="24"/>
        </w:rPr>
        <w:t>α σας τη δώσει στις επόμενες εκλογές.</w:t>
      </w:r>
    </w:p>
    <w:p w14:paraId="6338F6A3" w14:textId="77777777" w:rsidR="00401C51" w:rsidRDefault="00794512">
      <w:pPr>
        <w:spacing w:line="600" w:lineRule="auto"/>
        <w:ind w:firstLine="720"/>
        <w:jc w:val="both"/>
        <w:rPr>
          <w:rFonts w:ascii="Times New Roman" w:eastAsia="Times New Roman" w:hAnsi="Times New Roman" w:cs="Times New Roman"/>
          <w:szCs w:val="24"/>
        </w:rPr>
      </w:pPr>
      <w:r w:rsidRPr="00C02E8A">
        <w:rPr>
          <w:rFonts w:eastAsia="Times New Roman"/>
          <w:b/>
          <w:color w:val="202124"/>
          <w:szCs w:val="24"/>
        </w:rPr>
        <w:lastRenderedPageBreak/>
        <w:t>ΠΡΟΕΔΡΕΥΩΝ (Γεώργιος Βαρεμένος):</w:t>
      </w:r>
      <w:r>
        <w:rPr>
          <w:rFonts w:eastAsia="Times New Roman"/>
          <w:color w:val="202124"/>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 xml:space="preserve">ίθουσας </w:t>
      </w:r>
      <w:r>
        <w:rPr>
          <w:rFonts w:eastAsia="Times New Roman" w:cs="Times New Roman"/>
          <w:szCs w:val="24"/>
        </w:rPr>
        <w:t>«ΕΛΕΥΘΕΡΙΟΣ ΒΕΝΙΖΕΛΟΣ» και ενημερώθηκαν για την ιστορία του κτηρίου και τον τρόπο οργάνωσης και λειτουργίας της Βουλής, τριάντα ένα μαθήτριες και μαθητές και δύο εκπαιδευτικοί συνοδοί από το 2</w:t>
      </w:r>
      <w:r w:rsidRPr="00446813">
        <w:rPr>
          <w:rFonts w:eastAsia="Times New Roman" w:cs="Times New Roman"/>
          <w:szCs w:val="24"/>
          <w:vertAlign w:val="superscript"/>
        </w:rPr>
        <w:t>ο</w:t>
      </w:r>
      <w:r>
        <w:rPr>
          <w:rFonts w:eastAsia="Times New Roman" w:cs="Times New Roman"/>
          <w:szCs w:val="24"/>
        </w:rPr>
        <w:t xml:space="preserve"> Γενικό Λύκειο Ηρακλείου Αττικής (</w:t>
      </w:r>
      <w:r>
        <w:rPr>
          <w:rFonts w:eastAsia="Times New Roman" w:cs="Times New Roman"/>
          <w:szCs w:val="24"/>
        </w:rPr>
        <w:t>δεύτερο τ</w:t>
      </w:r>
      <w:r>
        <w:rPr>
          <w:rFonts w:eastAsia="Times New Roman" w:cs="Times New Roman"/>
          <w:szCs w:val="24"/>
        </w:rPr>
        <w:t xml:space="preserve">μήμα). </w:t>
      </w:r>
    </w:p>
    <w:p w14:paraId="6338F6A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w:t>
      </w:r>
      <w:r>
        <w:rPr>
          <w:rFonts w:eastAsia="Times New Roman" w:cs="Times New Roman"/>
          <w:szCs w:val="24"/>
        </w:rPr>
        <w:t xml:space="preserve">ς </w:t>
      </w:r>
      <w:r>
        <w:rPr>
          <w:rFonts w:eastAsia="Times New Roman" w:cs="Times New Roman"/>
          <w:szCs w:val="24"/>
        </w:rPr>
        <w:t xml:space="preserve"> καλωσορίζει.</w:t>
      </w:r>
    </w:p>
    <w:p w14:paraId="6338F6A5"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338F6A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λόγο έχει ο κ. Κώστας Ζουράρις.</w:t>
      </w:r>
    </w:p>
    <w:p w14:paraId="6338F6A7" w14:textId="77777777" w:rsidR="00401C51" w:rsidRDefault="00794512">
      <w:pPr>
        <w:spacing w:line="600" w:lineRule="auto"/>
        <w:ind w:firstLine="720"/>
        <w:jc w:val="both"/>
        <w:rPr>
          <w:rFonts w:eastAsia="Times New Roman" w:cs="Times New Roman"/>
          <w:szCs w:val="24"/>
        </w:rPr>
      </w:pPr>
      <w:r w:rsidRPr="00D3203E">
        <w:rPr>
          <w:rFonts w:eastAsia="Times New Roman" w:cs="Times New Roman"/>
          <w:b/>
          <w:szCs w:val="24"/>
        </w:rPr>
        <w:t xml:space="preserve">ΚΩΝΣΤΑΝΤΙΝΟΣ ΖΟΥΡΑΡΙΣ: </w:t>
      </w:r>
      <w:r>
        <w:rPr>
          <w:rFonts w:eastAsia="Times New Roman" w:cs="Times New Roman"/>
          <w:szCs w:val="24"/>
        </w:rPr>
        <w:t>Κύριε Πρόεδρε, τα σέβη μου. Ευχαριστώ τους συναδέλφους</w:t>
      </w:r>
      <w:r>
        <w:rPr>
          <w:rFonts w:eastAsia="Times New Roman" w:cs="Times New Roman"/>
          <w:szCs w:val="24"/>
        </w:rPr>
        <w:t>,</w:t>
      </w:r>
      <w:r>
        <w:rPr>
          <w:rFonts w:eastAsia="Times New Roman" w:cs="Times New Roman"/>
          <w:szCs w:val="24"/>
        </w:rPr>
        <w:t xml:space="preserve"> που μου έδωσαν κατά παραχώρηση τη σειρά</w:t>
      </w:r>
      <w:r w:rsidRPr="00BB268A">
        <w:rPr>
          <w:rFonts w:eastAsia="Times New Roman" w:cs="Times New Roman"/>
          <w:szCs w:val="24"/>
        </w:rPr>
        <w:t xml:space="preserve">. </w:t>
      </w:r>
    </w:p>
    <w:p w14:paraId="6338F6A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Και θέλω να πω, βεβαίως, να ξαναϋπο</w:t>
      </w:r>
      <w:r>
        <w:rPr>
          <w:rFonts w:eastAsia="Times New Roman" w:cs="Times New Roman"/>
          <w:szCs w:val="24"/>
        </w:rPr>
        <w:t xml:space="preserve">τροπιάσω και εγώ, διότι ο Πρόεδρος και ο εξάρχων της Δεξιάς υποτροπιάζει και πάλι αυτές τις μέρες, διότι τον είδα να καταφέρεται εναντίον των πάντων και πασών και του ΣΥΡΙΖΑ, λέγοντας παραδείγματος χάριν </w:t>
      </w:r>
      <w:r>
        <w:rPr>
          <w:rFonts w:eastAsia="Times New Roman" w:cs="Times New Roman"/>
          <w:szCs w:val="24"/>
        </w:rPr>
        <w:t>-</w:t>
      </w:r>
      <w:r>
        <w:rPr>
          <w:rFonts w:eastAsia="Times New Roman" w:cs="Times New Roman"/>
          <w:szCs w:val="24"/>
        </w:rPr>
        <w:t>το παίρνω από μια συνέντευξή του στην τηλεόραση και</w:t>
      </w:r>
      <w:r>
        <w:rPr>
          <w:rFonts w:eastAsia="Times New Roman" w:cs="Times New Roman"/>
          <w:szCs w:val="24"/>
        </w:rPr>
        <w:t xml:space="preserve"> σε μια τηλεγορία του- ότι είναι φασιστικός ο τρόπος του Τσίπρα, επειδή ταυτίζεται με τον φασιστικόν βίον και τρόπον του Πολάκη.</w:t>
      </w:r>
    </w:p>
    <w:p w14:paraId="6338F6A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Κατά λογικήν συνεπαγωγήν και κατά λογικήν αλληλουχίαν, νομίζω ότι θα έπρεπε να του πω πως</w:t>
      </w:r>
      <w:r>
        <w:rPr>
          <w:rFonts w:eastAsia="Times New Roman" w:cs="Times New Roman"/>
          <w:szCs w:val="24"/>
        </w:rPr>
        <w:t>,</w:t>
      </w:r>
      <w:r>
        <w:rPr>
          <w:rFonts w:eastAsia="Times New Roman" w:cs="Times New Roman"/>
          <w:szCs w:val="24"/>
        </w:rPr>
        <w:t xml:space="preserve"> αν ισχύουν αυτά, ισχύουν και για τον</w:t>
      </w:r>
      <w:r>
        <w:rPr>
          <w:rFonts w:eastAsia="Times New Roman" w:cs="Times New Roman"/>
          <w:szCs w:val="24"/>
        </w:rPr>
        <w:t xml:space="preserve"> ίδιο, με τη συκοφαντική δυσφήμιση που έχει κάνει εις βάρος μου εδώ και ενάμιση μήνα -και δεν έχω δει ακόμη να μου ζητά συγγνώμην- όταν μου είπε </w:t>
      </w:r>
      <w:r>
        <w:rPr>
          <w:rFonts w:eastAsia="Times New Roman" w:cs="Times New Roman"/>
          <w:szCs w:val="24"/>
        </w:rPr>
        <w:t>-</w:t>
      </w:r>
      <w:r>
        <w:rPr>
          <w:rFonts w:eastAsia="Times New Roman" w:cs="Times New Roman"/>
          <w:szCs w:val="24"/>
        </w:rPr>
        <w:t>εν πάση περιπτώσει, με τα ετοιμόρροπα ελληνικά του- ο αρχηγέτης της Δεξιάς –ενδεχομένως δεν είχε και συνείδηση</w:t>
      </w:r>
      <w:r>
        <w:rPr>
          <w:rFonts w:eastAsia="Times New Roman" w:cs="Times New Roman"/>
          <w:szCs w:val="24"/>
        </w:rPr>
        <w:t xml:space="preserve"> του τι έλεγε- ότι εγώ είμαι Βουλευτής </w:t>
      </w:r>
      <w:r>
        <w:rPr>
          <w:rFonts w:eastAsia="Times New Roman" w:cs="Times New Roman"/>
          <w:szCs w:val="24"/>
        </w:rPr>
        <w:t>-</w:t>
      </w:r>
      <w:r>
        <w:rPr>
          <w:rFonts w:eastAsia="Times New Roman" w:cs="Times New Roman"/>
          <w:szCs w:val="24"/>
        </w:rPr>
        <w:t xml:space="preserve">πώς το είπε;- σε τιμή ευκαιρίας. </w:t>
      </w:r>
    </w:p>
    <w:p w14:paraId="6338F6A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Η τιμή ευκαιρίας σε τρέχοντα και διαχρονικά ελληνικά, αργηγέτα της Δεξιάς, είναι ότι «τα πιάνω, τα έχω πιάσει». </w:t>
      </w:r>
    </w:p>
    <w:p w14:paraId="6338F6A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Να μου φέρει, λοιπόν, τις εξωχώριες εταιρείες</w:t>
      </w:r>
      <w:r>
        <w:rPr>
          <w:rFonts w:eastAsia="Times New Roman" w:cs="Times New Roman"/>
          <w:szCs w:val="24"/>
        </w:rPr>
        <w:t>,</w:t>
      </w:r>
      <w:r>
        <w:rPr>
          <w:rFonts w:eastAsia="Times New Roman" w:cs="Times New Roman"/>
          <w:szCs w:val="24"/>
        </w:rPr>
        <w:t xml:space="preserve"> οι οποίες μου έχουν δώ</w:t>
      </w:r>
      <w:r>
        <w:rPr>
          <w:rFonts w:eastAsia="Times New Roman" w:cs="Times New Roman"/>
          <w:szCs w:val="24"/>
        </w:rPr>
        <w:t xml:space="preserve">σει 800.000 ευρώ, το διαμέρισμά μου στο Παρίσι δίπλα από του Βολταίρου </w:t>
      </w:r>
      <w:r>
        <w:rPr>
          <w:rFonts w:eastAsia="Times New Roman" w:cs="Times New Roman"/>
          <w:szCs w:val="24"/>
        </w:rPr>
        <w:t>-</w:t>
      </w:r>
      <w:r>
        <w:rPr>
          <w:rFonts w:eastAsia="Times New Roman" w:cs="Times New Roman"/>
          <w:szCs w:val="24"/>
        </w:rPr>
        <w:t xml:space="preserve">προτιμώ του </w:t>
      </w:r>
      <w:r>
        <w:rPr>
          <w:rFonts w:eastAsia="Times New Roman" w:cs="Times New Roman"/>
          <w:szCs w:val="24"/>
          <w:lang w:val="en-US"/>
        </w:rPr>
        <w:t>Rene</w:t>
      </w:r>
      <w:r w:rsidRPr="00736287">
        <w:rPr>
          <w:rFonts w:eastAsia="Times New Roman" w:cs="Times New Roman"/>
          <w:szCs w:val="24"/>
        </w:rPr>
        <w:t>-</w:t>
      </w:r>
      <w:r>
        <w:rPr>
          <w:rFonts w:eastAsia="Times New Roman" w:cs="Times New Roman"/>
          <w:szCs w:val="24"/>
          <w:lang w:val="en-US"/>
        </w:rPr>
        <w:t>Char</w:t>
      </w:r>
      <w:r>
        <w:rPr>
          <w:rFonts w:eastAsia="Times New Roman" w:cs="Times New Roman"/>
          <w:szCs w:val="24"/>
        </w:rPr>
        <w:t xml:space="preserve"> εγώ, παραδείγματος χάριν- να μου φέρει εκείνους, τον έναν τον Γεωργιάδη, ο οποίος είναι παιδοτρίβης με τη μαγκούρα, και τον άλλο τον Γεωργιάδη, ο οποίος είναι παι</w:t>
      </w:r>
      <w:r>
        <w:rPr>
          <w:rFonts w:eastAsia="Times New Roman" w:cs="Times New Roman"/>
          <w:szCs w:val="24"/>
        </w:rPr>
        <w:t>δολετήρ ενδεχομένως με τα παιδιά που βιάζει, και μετά να έρθει τεταπεινωμένω ποδί ενώπιόν μου, στα πόδια μου, ο Αρχηγός σας και απλούστατα τεταπεινωμένω ποδί να μου πει «Ζουράρι, ήμαρτον» και εγώ πλέον αγαλλομένω ποδί θα του δώσω την συγχωρητικήν μου ευχήν</w:t>
      </w:r>
      <w:r>
        <w:rPr>
          <w:rFonts w:eastAsia="Times New Roman" w:cs="Times New Roman"/>
          <w:szCs w:val="24"/>
        </w:rPr>
        <w:t xml:space="preserve">. </w:t>
      </w:r>
    </w:p>
    <w:p w14:paraId="6338F6A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Και κατά τα άλλα τώρα εσείς θα πάτε με κολεγιά με τον </w:t>
      </w:r>
      <w:r>
        <w:rPr>
          <w:rFonts w:eastAsia="Times New Roman" w:cs="Times New Roman"/>
          <w:szCs w:val="24"/>
          <w:lang w:val="en-US"/>
        </w:rPr>
        <w:t>Weber</w:t>
      </w:r>
      <w:r w:rsidRPr="00F7583C">
        <w:rPr>
          <w:rFonts w:eastAsia="Times New Roman" w:cs="Times New Roman"/>
          <w:szCs w:val="24"/>
        </w:rPr>
        <w:t xml:space="preserve">, </w:t>
      </w:r>
      <w:r>
        <w:rPr>
          <w:rFonts w:eastAsia="Times New Roman" w:cs="Times New Roman"/>
          <w:szCs w:val="24"/>
          <w:lang w:val="en-US"/>
        </w:rPr>
        <w:t>Obersturm</w:t>
      </w:r>
      <w:r w:rsidRPr="00A20020">
        <w:rPr>
          <w:rFonts w:eastAsia="Times New Roman" w:cs="Times New Roman"/>
          <w:szCs w:val="24"/>
        </w:rPr>
        <w:t xml:space="preserve"> </w:t>
      </w:r>
      <w:r>
        <w:rPr>
          <w:rFonts w:eastAsia="Times New Roman" w:cs="Times New Roman"/>
          <w:szCs w:val="24"/>
          <w:lang w:val="en-US"/>
        </w:rPr>
        <w:t>Weber</w:t>
      </w:r>
      <w:r w:rsidRPr="00A20020">
        <w:rPr>
          <w:rFonts w:eastAsia="Times New Roman" w:cs="Times New Roman"/>
          <w:szCs w:val="24"/>
        </w:rPr>
        <w:t xml:space="preserve">, </w:t>
      </w:r>
      <w:r>
        <w:rPr>
          <w:rFonts w:eastAsia="Times New Roman" w:cs="Times New Roman"/>
          <w:szCs w:val="24"/>
          <w:lang w:val="en-US"/>
        </w:rPr>
        <w:t>Obersturmf</w:t>
      </w:r>
      <w:r w:rsidRPr="00A20020">
        <w:rPr>
          <w:rFonts w:eastAsia="Times New Roman"/>
          <w:szCs w:val="24"/>
        </w:rPr>
        <w:t>ü</w:t>
      </w:r>
      <w:r>
        <w:rPr>
          <w:rFonts w:eastAsia="Times New Roman" w:cs="Times New Roman"/>
          <w:szCs w:val="24"/>
          <w:lang w:val="en-US"/>
        </w:rPr>
        <w:t>hrer</w:t>
      </w:r>
      <w:r w:rsidRPr="00A20020">
        <w:rPr>
          <w:rFonts w:eastAsia="Times New Roman" w:cs="Times New Roman"/>
          <w:szCs w:val="24"/>
        </w:rPr>
        <w:t xml:space="preserve"> </w:t>
      </w:r>
      <w:r>
        <w:rPr>
          <w:rFonts w:eastAsia="Times New Roman" w:cs="Times New Roman"/>
          <w:szCs w:val="24"/>
          <w:lang w:val="en-US"/>
        </w:rPr>
        <w:t>Weber</w:t>
      </w:r>
      <w:r w:rsidRPr="00A20020">
        <w:rPr>
          <w:rFonts w:eastAsia="Times New Roman" w:cs="Times New Roman"/>
          <w:szCs w:val="24"/>
        </w:rPr>
        <w:t xml:space="preserve">, </w:t>
      </w:r>
      <w:r>
        <w:rPr>
          <w:rFonts w:eastAsia="Times New Roman" w:cs="Times New Roman"/>
          <w:szCs w:val="24"/>
          <w:lang w:val="en-US"/>
        </w:rPr>
        <w:t>Obersturmf</w:t>
      </w:r>
      <w:r w:rsidRPr="00A20020">
        <w:rPr>
          <w:rFonts w:eastAsia="Times New Roman"/>
          <w:szCs w:val="24"/>
        </w:rPr>
        <w:t>ü</w:t>
      </w:r>
      <w:r>
        <w:rPr>
          <w:rFonts w:eastAsia="Times New Roman" w:cs="Times New Roman"/>
          <w:szCs w:val="24"/>
          <w:lang w:val="en-US"/>
        </w:rPr>
        <w:t>hrer</w:t>
      </w:r>
      <w:r>
        <w:rPr>
          <w:rFonts w:eastAsia="Times New Roman" w:cs="Times New Roman"/>
          <w:szCs w:val="24"/>
        </w:rPr>
        <w:t xml:space="preserve">, με τον υβριστή της αιωνίας Ελλάδος, της υπεραχρόνου Ελλάδος, με τον ρατσιστή αυτόν </w:t>
      </w:r>
      <w:r>
        <w:rPr>
          <w:rFonts w:eastAsia="Times New Roman" w:cs="Times New Roman"/>
          <w:szCs w:val="24"/>
          <w:lang w:val="en-US"/>
        </w:rPr>
        <w:t>Weber</w:t>
      </w:r>
      <w:r>
        <w:rPr>
          <w:rFonts w:eastAsia="Times New Roman" w:cs="Times New Roman"/>
          <w:szCs w:val="24"/>
        </w:rPr>
        <w:t xml:space="preserve">. Θα πάτε να κάνετε κολεγιά μαζί του. Καλά, δεν τον στέλνετε στον αγύριστο προηγουμένως τον </w:t>
      </w:r>
      <w:r>
        <w:rPr>
          <w:rFonts w:eastAsia="Times New Roman" w:cs="Times New Roman"/>
          <w:szCs w:val="24"/>
          <w:lang w:val="en-US"/>
        </w:rPr>
        <w:t>Obersturmf</w:t>
      </w:r>
      <w:r w:rsidRPr="00A20020">
        <w:rPr>
          <w:rFonts w:eastAsia="Times New Roman"/>
          <w:szCs w:val="24"/>
        </w:rPr>
        <w:t>ü</w:t>
      </w:r>
      <w:r>
        <w:rPr>
          <w:rFonts w:eastAsia="Times New Roman" w:cs="Times New Roman"/>
          <w:szCs w:val="24"/>
          <w:lang w:val="en-US"/>
        </w:rPr>
        <w:t>hrer</w:t>
      </w:r>
      <w:r w:rsidRPr="00A20020">
        <w:rPr>
          <w:rFonts w:eastAsia="Times New Roman" w:cs="Times New Roman"/>
          <w:szCs w:val="24"/>
        </w:rPr>
        <w:t xml:space="preserve"> </w:t>
      </w:r>
      <w:r>
        <w:rPr>
          <w:rFonts w:eastAsia="Times New Roman" w:cs="Times New Roman"/>
          <w:szCs w:val="24"/>
          <w:lang w:val="en-US"/>
        </w:rPr>
        <w:t>Weber</w:t>
      </w:r>
      <w:r>
        <w:rPr>
          <w:rFonts w:eastAsia="Times New Roman" w:cs="Times New Roman"/>
          <w:szCs w:val="24"/>
        </w:rPr>
        <w:t xml:space="preserve"> της μεταναζιστικής μπυραρίας του Μονάχου; </w:t>
      </w:r>
    </w:p>
    <w:p w14:paraId="6338F6A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Τι να κάνουμε και τι να ξανακάνουμε, «βεμπεριανοί» άρχοντες, άρχοντες ακριβώς –πώς το λέει ο μέγας </w:t>
      </w:r>
      <w:r>
        <w:rPr>
          <w:rFonts w:eastAsia="Times New Roman" w:cs="Times New Roman"/>
          <w:szCs w:val="24"/>
        </w:rPr>
        <w:t>ο δικός μας;- που είστε κάτεργο που δένει μούδες, «βεμπεριανοί» και «</w:t>
      </w:r>
      <w:r>
        <w:rPr>
          <w:rFonts w:eastAsia="Times New Roman" w:cs="Times New Roman"/>
          <w:szCs w:val="24"/>
          <w:lang w:val="en-US"/>
        </w:rPr>
        <w:t>Weber</w:t>
      </w:r>
      <w:r w:rsidRPr="0028705D">
        <w:rPr>
          <w:rFonts w:eastAsia="Times New Roman" w:cs="Times New Roman"/>
          <w:szCs w:val="24"/>
        </w:rPr>
        <w:t>-</w:t>
      </w:r>
      <w:r>
        <w:rPr>
          <w:rFonts w:eastAsia="Times New Roman" w:cs="Times New Roman"/>
          <w:szCs w:val="24"/>
        </w:rPr>
        <w:t xml:space="preserve">κάτεργο», </w:t>
      </w:r>
      <w:r>
        <w:rPr>
          <w:rFonts w:eastAsia="Times New Roman" w:cs="Times New Roman"/>
          <w:szCs w:val="24"/>
          <w:lang w:val="en-US"/>
        </w:rPr>
        <w:t>Obersturmf</w:t>
      </w:r>
      <w:r w:rsidRPr="00A20020">
        <w:rPr>
          <w:rFonts w:eastAsia="Times New Roman"/>
          <w:szCs w:val="24"/>
        </w:rPr>
        <w:t>ü</w:t>
      </w:r>
      <w:r>
        <w:rPr>
          <w:rFonts w:eastAsia="Times New Roman" w:cs="Times New Roman"/>
          <w:szCs w:val="24"/>
          <w:lang w:val="en-US"/>
        </w:rPr>
        <w:t>hrer</w:t>
      </w:r>
      <w:r>
        <w:rPr>
          <w:rFonts w:eastAsia="Times New Roman" w:cs="Times New Roman"/>
          <w:szCs w:val="24"/>
        </w:rPr>
        <w:t xml:space="preserve"> που δένει μούδες, τράγοι και μαϊμούδες! </w:t>
      </w:r>
    </w:p>
    <w:p w14:paraId="6338F6A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338F6AF" w14:textId="77777777" w:rsidR="00401C51" w:rsidRDefault="00794512">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6338F6B0"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 xml:space="preserve"> </w:t>
      </w: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Και εμείς ευχαριστού</w:t>
      </w:r>
      <w:r>
        <w:rPr>
          <w:rFonts w:eastAsia="Times New Roman"/>
          <w:szCs w:val="24"/>
        </w:rPr>
        <w:t xml:space="preserve">με για το λακωνικόν της ομιλίας του κ. Ζουράρι. </w:t>
      </w:r>
    </w:p>
    <w:p w14:paraId="6338F6B1"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Τον λόγο έχει ο κ. Γάκης από τον ΣΥΡΙΖΑ. </w:t>
      </w:r>
    </w:p>
    <w:p w14:paraId="6338F6B2"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ΔΗΜΗΤΡΙΟΣ ΓΑΚΗΣ: </w:t>
      </w:r>
      <w:r>
        <w:rPr>
          <w:rFonts w:eastAsia="Times New Roman"/>
          <w:szCs w:val="24"/>
        </w:rPr>
        <w:t xml:space="preserve">Ευχαριστώ, κύριε Πρόεδρε. </w:t>
      </w:r>
    </w:p>
    <w:p w14:paraId="6338F6B3"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Τώρα τι να πεις; Είχα σκοπό να ξεκινήσω με μια πρόσκληση-πρόκληση να επαναφέρουμε την πολιτική ορθότητα, αλλά νομίζω ότι </w:t>
      </w:r>
      <w:r>
        <w:rPr>
          <w:rFonts w:eastAsia="Times New Roman"/>
          <w:szCs w:val="24"/>
        </w:rPr>
        <w:t xml:space="preserve">ο κ. Ζουράρις ήταν πολιτικά ορθός με τον τρόπο του. </w:t>
      </w:r>
    </w:p>
    <w:p w14:paraId="6338F6B4"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Εμείς ποτέ δεν χάσαμε αυτή την αίσθηση της βαθιάς πολιτικής αντίληψης, της ευθύνης και αυτή είναι μια τεράστια και απαράλειπτη διαφορά με τη Νέα Δημοκρατία. </w:t>
      </w:r>
    </w:p>
    <w:p w14:paraId="6338F6B5"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Κυρίες και κύριοι συνάδελφοι, τις τελευταίες </w:t>
      </w:r>
      <w:r>
        <w:rPr>
          <w:rFonts w:eastAsia="Times New Roman"/>
          <w:szCs w:val="24"/>
        </w:rPr>
        <w:t xml:space="preserve">μέρες παρατηρούμε μια ακόμα απέλπιδα προσπάθεια της Αξιωματικής Αντιπολίτευσης να διαφύγει της πραγματικής πολιτικής μάχης, να διαφύγει της πραγματικής πολιτικής αναμέτρησης, να διαφύγει κάθε συζήτησης για τα σημαντικά και ουσιώδη αιτούμενα της κοινωνίας, </w:t>
      </w:r>
      <w:r>
        <w:rPr>
          <w:rFonts w:eastAsia="Times New Roman"/>
          <w:szCs w:val="24"/>
        </w:rPr>
        <w:t xml:space="preserve">που είναι αυτά που αποτελούν και τα ουσιώδη διεκδικήσιμα της πολιτικής πράξης. </w:t>
      </w:r>
    </w:p>
    <w:p w14:paraId="6338F6B6"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Είναι μια πρόταση μομφής</w:t>
      </w:r>
      <w:r>
        <w:rPr>
          <w:rFonts w:eastAsia="Times New Roman"/>
          <w:szCs w:val="24"/>
        </w:rPr>
        <w:t>,</w:t>
      </w:r>
      <w:r>
        <w:rPr>
          <w:rFonts w:eastAsia="Times New Roman"/>
          <w:szCs w:val="24"/>
        </w:rPr>
        <w:t xml:space="preserve"> που ακολουθεί μια πρόταση δυσπιστίας</w:t>
      </w:r>
      <w:r>
        <w:rPr>
          <w:rFonts w:eastAsia="Times New Roman"/>
          <w:szCs w:val="24"/>
        </w:rPr>
        <w:t>,</w:t>
      </w:r>
      <w:r>
        <w:rPr>
          <w:rFonts w:eastAsia="Times New Roman"/>
          <w:szCs w:val="24"/>
        </w:rPr>
        <w:t xml:space="preserve"> που καταψηφίστηκε, που ακολουθεί ένα συνεχές και μόνιμο -σχεδόν παραληρηματικό πλέον- αίτημα εκλογών, μια πρότασ</w:t>
      </w:r>
      <w:r>
        <w:rPr>
          <w:rFonts w:eastAsia="Times New Roman"/>
          <w:szCs w:val="24"/>
        </w:rPr>
        <w:t>η μορφής</w:t>
      </w:r>
      <w:r>
        <w:rPr>
          <w:rFonts w:eastAsia="Times New Roman"/>
          <w:szCs w:val="24"/>
        </w:rPr>
        <w:t>,</w:t>
      </w:r>
      <w:r>
        <w:rPr>
          <w:rFonts w:eastAsia="Times New Roman"/>
          <w:szCs w:val="24"/>
        </w:rPr>
        <w:t xml:space="preserve"> που δεν δείχνει μόνο τη διαφυγή της Αξιωματικής Αντιπολίτευσης από την πραγματική πολιτική, αλλά επιβεβαιώνει και την αδυναμία της να ανταποκριθεί με επάρκεια, με περιεχόμενο και κυρίως με ευθύνη</w:t>
      </w:r>
      <w:r>
        <w:rPr>
          <w:rFonts w:eastAsia="Times New Roman"/>
          <w:szCs w:val="24"/>
        </w:rPr>
        <w:t>,</w:t>
      </w:r>
      <w:r>
        <w:rPr>
          <w:rFonts w:eastAsia="Times New Roman"/>
          <w:szCs w:val="24"/>
        </w:rPr>
        <w:t xml:space="preserve"> στον θεσμικό της ρόλο. </w:t>
      </w:r>
    </w:p>
    <w:p w14:paraId="6338F6B7"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Κ</w:t>
      </w:r>
      <w:r>
        <w:rPr>
          <w:rFonts w:eastAsia="Times New Roman"/>
          <w:szCs w:val="24"/>
        </w:rPr>
        <w:t>υρίες και κύριοι συνάδελ</w:t>
      </w:r>
      <w:r>
        <w:rPr>
          <w:rFonts w:eastAsia="Times New Roman"/>
          <w:szCs w:val="24"/>
        </w:rPr>
        <w:t xml:space="preserve">φοι, είναι πλήγμα στη </w:t>
      </w:r>
      <w:r>
        <w:rPr>
          <w:rFonts w:eastAsia="Times New Roman"/>
          <w:szCs w:val="24"/>
        </w:rPr>
        <w:t>δ</w:t>
      </w:r>
      <w:r>
        <w:rPr>
          <w:rFonts w:eastAsia="Times New Roman"/>
          <w:szCs w:val="24"/>
        </w:rPr>
        <w:t>ημοκρατία, αυτή η συνεχής και μόνιμη καταφυγή σε προτάσεις μομφής και δυσπιστίας -ελλείψει πολιτικού λόγου και έργου- αλλά και σε κιτρινισμό τελευταία, αυτός ο πολιτικός τακτικισμός που εργαλειοποιεί χωρίς ενδιάμεσες κοινοβουλευτικές</w:t>
      </w:r>
      <w:r>
        <w:rPr>
          <w:rFonts w:eastAsia="Times New Roman"/>
          <w:szCs w:val="24"/>
        </w:rPr>
        <w:t xml:space="preserve"> διαδικασίες, για να κρύψει την ένδεια ουσιαστικών προτάσεων. </w:t>
      </w:r>
    </w:p>
    <w:p w14:paraId="6338F6B8"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Η Νέα Δημοκρατία</w:t>
      </w:r>
      <w:r>
        <w:rPr>
          <w:rFonts w:eastAsia="Times New Roman"/>
          <w:szCs w:val="24"/>
        </w:rPr>
        <w:t>,</w:t>
      </w:r>
      <w:r>
        <w:rPr>
          <w:rFonts w:eastAsia="Times New Roman"/>
          <w:szCs w:val="24"/>
        </w:rPr>
        <w:t xml:space="preserve"> αυτή τη στιγμή</w:t>
      </w:r>
      <w:r>
        <w:rPr>
          <w:rFonts w:eastAsia="Times New Roman"/>
          <w:szCs w:val="24"/>
        </w:rPr>
        <w:t>,</w:t>
      </w:r>
      <w:r>
        <w:rPr>
          <w:rFonts w:eastAsia="Times New Roman"/>
          <w:szCs w:val="24"/>
        </w:rPr>
        <w:t xml:space="preserve"> επιλέγει να κατεβάσει μια πρόταση μομφής, επιδιώκοντας δύο πράγματα: Πρώτον, αδυνατώντας να αντιμετωπίσει τα ουσιώδη θετικά αποτελέσματα της Κυβέρνησης ΣΥΡΙΖΑ</w:t>
      </w:r>
      <w:r>
        <w:rPr>
          <w:rFonts w:eastAsia="Times New Roman"/>
          <w:szCs w:val="24"/>
        </w:rPr>
        <w:t>,</w:t>
      </w:r>
      <w:r>
        <w:rPr>
          <w:rFonts w:eastAsia="Times New Roman"/>
          <w:szCs w:val="24"/>
        </w:rPr>
        <w:t xml:space="preserve"> που περνούν σιγά-σιγά στην κοινωνία, επιχειρεί να μετατοπίσει την πολιτική συζήτηση, να την απομακρύνει από όλα εκείνα</w:t>
      </w:r>
      <w:r>
        <w:rPr>
          <w:rFonts w:eastAsia="Times New Roman"/>
          <w:szCs w:val="24"/>
        </w:rPr>
        <w:t>,</w:t>
      </w:r>
      <w:r>
        <w:rPr>
          <w:rFonts w:eastAsia="Times New Roman"/>
          <w:szCs w:val="24"/>
        </w:rPr>
        <w:t xml:space="preserve"> που η Κυβέρνησή </w:t>
      </w:r>
      <w:r>
        <w:rPr>
          <w:rFonts w:eastAsia="Times New Roman"/>
          <w:szCs w:val="24"/>
        </w:rPr>
        <w:t>μας,</w:t>
      </w:r>
      <w:r>
        <w:rPr>
          <w:rFonts w:eastAsia="Times New Roman"/>
          <w:szCs w:val="24"/>
        </w:rPr>
        <w:t xml:space="preserve"> μαζί με τον λαό και για τον λαό</w:t>
      </w:r>
      <w:r>
        <w:rPr>
          <w:rFonts w:eastAsia="Times New Roman"/>
          <w:szCs w:val="24"/>
        </w:rPr>
        <w:t>,</w:t>
      </w:r>
      <w:r>
        <w:rPr>
          <w:rFonts w:eastAsia="Times New Roman"/>
          <w:szCs w:val="24"/>
        </w:rPr>
        <w:t xml:space="preserve"> πέτυχε ή παλεύει να πετύχει, τις εκατόν είκοσι δόσεις για οφειλές στο </w:t>
      </w:r>
      <w:r>
        <w:rPr>
          <w:rFonts w:eastAsia="Times New Roman"/>
          <w:szCs w:val="24"/>
        </w:rPr>
        <w:t>δ</w:t>
      </w:r>
      <w:r>
        <w:rPr>
          <w:rFonts w:eastAsia="Times New Roman"/>
          <w:szCs w:val="24"/>
        </w:rPr>
        <w:t>ημόσιο και</w:t>
      </w:r>
      <w:r>
        <w:rPr>
          <w:rFonts w:eastAsia="Times New Roman"/>
          <w:szCs w:val="24"/>
        </w:rPr>
        <w:t xml:space="preserve"> τα ασφαλιστικά ταμεία, τη μη μείωση του αφορολόγητου, την επαναφορά της δέκατης τρίτης σύνταξης στους χαμηλοσυνταξιούχους, τη μείωση του φορολογικού συντελεστή στα χαμηλά εισοδήματα, τη μείωση </w:t>
      </w:r>
      <w:r>
        <w:rPr>
          <w:rFonts w:eastAsia="Times New Roman"/>
          <w:szCs w:val="24"/>
        </w:rPr>
        <w:lastRenderedPageBreak/>
        <w:t>του ΦΠΑ στην εστίαση από το 24% στο 13%, τη μείωση του ΦΠΑ στη</w:t>
      </w:r>
      <w:r>
        <w:rPr>
          <w:rFonts w:eastAsia="Times New Roman"/>
          <w:szCs w:val="24"/>
        </w:rPr>
        <w:t xml:space="preserve">ν ενέργεια για τα νοικοκυριά και τις επιχειρήσεις από το 13% στο 6%, την επιπλέον επιδότηση για θέσεις εργασίας των νέων. </w:t>
      </w:r>
    </w:p>
    <w:p w14:paraId="6338F6B9"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Α</w:t>
      </w:r>
      <w:r>
        <w:rPr>
          <w:rFonts w:eastAsia="Times New Roman"/>
          <w:szCs w:val="24"/>
        </w:rPr>
        <w:t xml:space="preserve">υτά τα σπουδαία και σημαντικά και πάνω από όλα αναγκαία για την ανάκαμψη της κοινωνίας των πολιτών, των αδυνάτων, έχουν χαρακτήρα </w:t>
      </w:r>
      <w:r>
        <w:rPr>
          <w:rFonts w:eastAsia="Times New Roman"/>
          <w:szCs w:val="24"/>
        </w:rPr>
        <w:t>μόνιμων μέτρων</w:t>
      </w:r>
      <w:r>
        <w:rPr>
          <w:rFonts w:eastAsia="Times New Roman"/>
          <w:szCs w:val="24"/>
        </w:rPr>
        <w:t>,</w:t>
      </w:r>
      <w:r>
        <w:rPr>
          <w:rFonts w:eastAsia="Times New Roman"/>
          <w:szCs w:val="24"/>
        </w:rPr>
        <w:t xml:space="preserve"> που δίνουν τη δυνατότητα, την ελπίδα, το αύριο για τους πολλούς. </w:t>
      </w:r>
    </w:p>
    <w:p w14:paraId="6338F6BA"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Η Νέα Δημοκρατία και ο Αρχηγός της δεν θα καταφέρουν να απομακρύνουν τον ΣΥΡΙΖΑ από τον λαό, γιατί όσα πετύχαμε</w:t>
      </w:r>
      <w:r>
        <w:rPr>
          <w:rFonts w:eastAsia="Times New Roman"/>
          <w:szCs w:val="24"/>
        </w:rPr>
        <w:t>,</w:t>
      </w:r>
      <w:r>
        <w:rPr>
          <w:rFonts w:eastAsia="Times New Roman"/>
          <w:szCs w:val="24"/>
        </w:rPr>
        <w:t xml:space="preserve"> τα πετύχαμε με κόπους, με θυσίες, μαζί με τον λαό και τελικά</w:t>
      </w:r>
      <w:r>
        <w:rPr>
          <w:rFonts w:eastAsia="Times New Roman"/>
          <w:szCs w:val="24"/>
        </w:rPr>
        <w:t>,</w:t>
      </w:r>
      <w:r>
        <w:rPr>
          <w:rFonts w:eastAsia="Times New Roman"/>
          <w:szCs w:val="24"/>
        </w:rPr>
        <w:t xml:space="preserve"> θα οδηγήσουν σε όφελός του. </w:t>
      </w:r>
    </w:p>
    <w:p w14:paraId="6338F6BB"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Όλα αυτά, κυρίες και κύριοι συνάδελφοι, που αύριο -όχι σε κάποιο αόρατο και μακρινό μέλλον- πλέον θα γίνουν νόμοι του κράτους, συμβαίνουν σε ένα εξωτερικό οικονομικό περιβάλλον πιέσεων</w:t>
      </w:r>
      <w:r>
        <w:rPr>
          <w:rFonts w:eastAsia="Times New Roman"/>
          <w:szCs w:val="24"/>
        </w:rPr>
        <w:t>,</w:t>
      </w:r>
      <w:r>
        <w:rPr>
          <w:rFonts w:eastAsia="Times New Roman"/>
          <w:szCs w:val="24"/>
        </w:rPr>
        <w:t xml:space="preserve"> που δεν μας ευνοεί. Σε αυτό το </w:t>
      </w:r>
      <w:r>
        <w:rPr>
          <w:rFonts w:eastAsia="Times New Roman"/>
          <w:szCs w:val="24"/>
        </w:rPr>
        <w:lastRenderedPageBreak/>
        <w:t>περιβάλλο</w:t>
      </w:r>
      <w:r>
        <w:rPr>
          <w:rFonts w:eastAsia="Times New Roman"/>
          <w:szCs w:val="24"/>
        </w:rPr>
        <w:t>ν χρειαζόμαστε την αποφασιστικότητα στις προτεραιότητες, τη σταθερότητα στους στόχους, την αξιοπιστία που η Κυβέρνηση ΣΥΡΙΖΑ έχει κερδίσει. Δεν μπορούμε να επιτρέψουμε την επιστροφή στην αμφιβολία, στην αβεβαιότητα, στην αναξιοπιστία και δεν μπορούμε να αφ</w:t>
      </w:r>
      <w:r>
        <w:rPr>
          <w:rFonts w:eastAsia="Times New Roman"/>
          <w:szCs w:val="24"/>
        </w:rPr>
        <w:t xml:space="preserve">ήσουμε τα λαϊκά στρώματα βορά στον άκρατο νεοφιλελευθερισμό της Αξιωματικής Αντιπολίτευσης. </w:t>
      </w:r>
    </w:p>
    <w:p w14:paraId="6338F6BC"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Η Νέα Δημοκρατία επιλέγει αυτή τη στιγμή να κατεβάσει μια πρόταση μομφής</w:t>
      </w:r>
      <w:r>
        <w:rPr>
          <w:rFonts w:eastAsia="Times New Roman"/>
          <w:szCs w:val="24"/>
        </w:rPr>
        <w:t>,</w:t>
      </w:r>
      <w:r>
        <w:rPr>
          <w:rFonts w:eastAsia="Times New Roman"/>
          <w:szCs w:val="24"/>
        </w:rPr>
        <w:t xml:space="preserve"> για έναν ακόμα λόγο: Είναι η ανεπιτυχής προσπάθειά της να κρύψει το βαθιά αντιλαϊκό και α</w:t>
      </w:r>
      <w:r>
        <w:rPr>
          <w:rFonts w:eastAsia="Times New Roman"/>
          <w:szCs w:val="24"/>
        </w:rPr>
        <w:t xml:space="preserve">κραία νεοφιλελεύθερο πρόγραμμά της, αυτό που επιστρέφει τη χώρα στο παρελθόν των λίγων, στερώντας το μέλλον από τους πολλούς. </w:t>
      </w:r>
    </w:p>
    <w:p w14:paraId="6338F6BD"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Η επιστροφή προσδιορίζεται -με δυο λόγια- στην επαναφορά του 1/5 στο </w:t>
      </w:r>
      <w:r>
        <w:rPr>
          <w:rFonts w:eastAsia="Times New Roman"/>
          <w:szCs w:val="24"/>
        </w:rPr>
        <w:t>δ</w:t>
      </w:r>
      <w:r>
        <w:rPr>
          <w:rFonts w:eastAsia="Times New Roman"/>
          <w:szCs w:val="24"/>
        </w:rPr>
        <w:t>ημόσιο, στην κατάργηση των επιδομάτων και της προνοιακής πο</w:t>
      </w:r>
      <w:r>
        <w:rPr>
          <w:rFonts w:eastAsia="Times New Roman"/>
          <w:szCs w:val="24"/>
        </w:rPr>
        <w:t xml:space="preserve">λιτικής, στην πρωτοκαθεδρία της ιδιωτικής ασφάλισης και των ιδιωτικών ασφαλιστικών ταμείων, στην ιδιωτικοποίηση της εκπαίδευσης, στη συντριβή τελικά των πιο αδύναμων και πιο προνομιούχων τάξεων. </w:t>
      </w:r>
    </w:p>
    <w:p w14:paraId="6338F6BE"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t>Κυρίες και κύριοι συνάδελφοι, επιτρέψτε μου να πω</w:t>
      </w:r>
      <w:r>
        <w:rPr>
          <w:rFonts w:eastAsia="Times New Roman"/>
          <w:szCs w:val="24"/>
        </w:rPr>
        <w:t>,</w:t>
      </w:r>
      <w:r>
        <w:rPr>
          <w:rFonts w:eastAsia="Times New Roman"/>
          <w:szCs w:val="24"/>
        </w:rPr>
        <w:t xml:space="preserve"> ως Βουλευ</w:t>
      </w:r>
      <w:r>
        <w:rPr>
          <w:rFonts w:eastAsia="Times New Roman"/>
          <w:szCs w:val="24"/>
        </w:rPr>
        <w:t>τής Δωδεκανήσου και ως Πρόεδρος της Επιτροπής Περιφερειών, αλλά κυρίως ως ένας άνθρωπος που συνεχίζει να συναντά καθημερινά συντοπίτες του -με την ευρύτερη και στενότερη έννοια- από απομακρυσμένες και απαιτητικές προς την καθημερινή διαβίωσή τους περιοχές</w:t>
      </w:r>
      <w:r>
        <w:rPr>
          <w:rFonts w:eastAsia="Times New Roman"/>
          <w:szCs w:val="24"/>
        </w:rPr>
        <w:t>,</w:t>
      </w:r>
      <w:r>
        <w:rPr>
          <w:rFonts w:eastAsia="Times New Roman"/>
          <w:szCs w:val="24"/>
        </w:rPr>
        <w:t xml:space="preserve"> πως νιώθω πολιτικά, κοινωνικά και ηθικά περήφανος για την προσήλωσή μας σε μια αναπτυξιακή πολιτική, για την ενδυνάμωση της καινοτομίας</w:t>
      </w:r>
      <w:r>
        <w:rPr>
          <w:rFonts w:eastAsia="Times New Roman"/>
          <w:szCs w:val="24"/>
        </w:rPr>
        <w:t>,</w:t>
      </w:r>
      <w:r>
        <w:rPr>
          <w:rFonts w:eastAsia="Times New Roman"/>
          <w:szCs w:val="24"/>
        </w:rPr>
        <w:t xml:space="preserve"> κυρίως σε αυτές τις περιοχές, για τα μέτρα που έχουμε λάβει ως σήμερα σε μια μεγάλη προσπάθεια για τη μείωση των ανισο</w:t>
      </w:r>
      <w:r>
        <w:rPr>
          <w:rFonts w:eastAsia="Times New Roman"/>
          <w:szCs w:val="24"/>
        </w:rPr>
        <w:t xml:space="preserve">τήτων στις περιφέρειες της χώρας. </w:t>
      </w:r>
    </w:p>
    <w:p w14:paraId="6338F6BF" w14:textId="77777777" w:rsidR="00401C51" w:rsidRDefault="00794512">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Σε αυτή την προσπάθεια έρχονται να προστεθούν νέα μέτρα</w:t>
      </w:r>
      <w:r>
        <w:rPr>
          <w:rFonts w:eastAsia="Times New Roman"/>
          <w:szCs w:val="24"/>
        </w:rPr>
        <w:t>,</w:t>
      </w:r>
      <w:r>
        <w:rPr>
          <w:rFonts w:eastAsia="Times New Roman"/>
          <w:szCs w:val="24"/>
        </w:rPr>
        <w:t xml:space="preserve"> που θα γίνουν πράξη τον επόμενο καιρό, όπως νέα επιπρόσθετα μέτρα ενίσχυσης, ειδικά στην περιοχή μας, που είναι η επαναφορά του μέτρου μείωσης του φόρου εισοδήματος</w:t>
      </w:r>
      <w:r>
        <w:rPr>
          <w:rFonts w:eastAsia="Times New Roman"/>
          <w:szCs w:val="24"/>
        </w:rPr>
        <w:t xml:space="preserve"> για τους μόνιμους κατοίκους των νησιών με πληθυσμό τρεις χιλιάδες εκατό κατοίκους, η μείωση του ΕΝΦΙΑ ή και ο μηδενισμός του σε νησιά με πληθυσμό έως και χίλιους κατοίκους και η επιπλέον μείωση του κόστους θέρμανσης στις ορεινές ζώνες της χώρας. </w:t>
      </w:r>
    </w:p>
    <w:p w14:paraId="6338F6C0" w14:textId="77777777" w:rsidR="00401C51" w:rsidRDefault="00794512">
      <w:pPr>
        <w:tabs>
          <w:tab w:val="left" w:pos="2738"/>
          <w:tab w:val="center" w:pos="4753"/>
          <w:tab w:val="left" w:pos="5723"/>
        </w:tabs>
        <w:spacing w:line="600" w:lineRule="auto"/>
        <w:ind w:firstLine="720"/>
        <w:jc w:val="both"/>
        <w:rPr>
          <w:rFonts w:eastAsia="Times New Roman" w:cs="Times New Roman"/>
          <w:szCs w:val="24"/>
        </w:rPr>
      </w:pPr>
      <w:r>
        <w:rPr>
          <w:rFonts w:eastAsia="Times New Roman"/>
          <w:szCs w:val="24"/>
        </w:rPr>
        <w:t>Ακούσαμε</w:t>
      </w:r>
      <w:r>
        <w:rPr>
          <w:rFonts w:eastAsia="Times New Roman"/>
          <w:szCs w:val="24"/>
        </w:rPr>
        <w:t xml:space="preserve"> ακόμα και υποδείξεις από τον Αρχηγό της Αξιωματικής Αντιπολίτευσης</w:t>
      </w:r>
      <w:r>
        <w:rPr>
          <w:rFonts w:eastAsia="Times New Roman"/>
          <w:szCs w:val="24"/>
        </w:rPr>
        <w:t>,</w:t>
      </w:r>
      <w:r>
        <w:rPr>
          <w:rFonts w:eastAsia="Times New Roman"/>
          <w:szCs w:val="24"/>
        </w:rPr>
        <w:t xml:space="preserve"> για το τι αξίζει και τι όχι</w:t>
      </w:r>
      <w:r>
        <w:rPr>
          <w:rFonts w:eastAsia="Times New Roman"/>
          <w:szCs w:val="24"/>
        </w:rPr>
        <w:t>,</w:t>
      </w:r>
      <w:r>
        <w:rPr>
          <w:rFonts w:eastAsia="Times New Roman"/>
          <w:szCs w:val="24"/>
        </w:rPr>
        <w:t xml:space="preserve"> σε εμάς τους Βουλευτές του ΣΥΡΙΖΑ. Ένα έχω να πω και με αυτό πιστεύω ότι εκφράζω όλους τους συναδέλφους Βουλευτές του ΣΥΡΙΖΑ.</w:t>
      </w:r>
      <w:r>
        <w:rPr>
          <w:rFonts w:eastAsia="Times New Roman" w:cs="Times New Roman"/>
          <w:szCs w:val="24"/>
        </w:rPr>
        <w:t>Αξίζει σε εμάς και αυτό που διατη</w:t>
      </w:r>
      <w:r>
        <w:rPr>
          <w:rFonts w:eastAsia="Times New Roman" w:cs="Times New Roman"/>
          <w:szCs w:val="24"/>
        </w:rPr>
        <w:t>ρούμε είναι η ανθρωπιά, η αλληλεγγύη, η έγνοια για τον αδύναμο, που δεν τη διαπραγματευόμαστε με μια φτηνή και κενή ηθικολογία. Την κάνουμε πολιτικό μας όραμα και έργο και σήμερα την αποδίδουμε ξανά εκεί απ’ όπου εσείς την έχετε στερήσει.</w:t>
      </w:r>
    </w:p>
    <w:p w14:paraId="6338F6C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ε</w:t>
      </w:r>
      <w:r>
        <w:rPr>
          <w:rFonts w:eastAsia="Times New Roman" w:cs="Times New Roman"/>
          <w:szCs w:val="24"/>
        </w:rPr>
        <w:t xml:space="preserve">πιτρέψτε μου να προσθέσω μόνο δύο λόγια. </w:t>
      </w:r>
    </w:p>
    <w:p w14:paraId="6338F6C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Αντιλαμβανόμαστε το δικαίωμα των ατόμων με αναπηρία στην ισότητα, στην αξιοπρέπεια, στην εκπαίδευση, στην κατάρτιση, στην κοινωνική προστασία, στην αυτόνομη διαβίωση ως βασικές μας υποχρεώσεις μέσα από τη θεσμοθέτη</w:t>
      </w:r>
      <w:r>
        <w:rPr>
          <w:rFonts w:eastAsia="Times New Roman" w:cs="Times New Roman"/>
          <w:szCs w:val="24"/>
        </w:rPr>
        <w:t>ση ειδικών νομοθετικών ρυθμίσεων. Πρέπει, δηλαδή, να φτιάξουμε μία βάση</w:t>
      </w:r>
      <w:r>
        <w:rPr>
          <w:rFonts w:eastAsia="Times New Roman" w:cs="Times New Roman"/>
          <w:szCs w:val="24"/>
        </w:rPr>
        <w:t>,</w:t>
      </w:r>
      <w:r>
        <w:rPr>
          <w:rFonts w:eastAsia="Times New Roman" w:cs="Times New Roman"/>
          <w:szCs w:val="24"/>
        </w:rPr>
        <w:t xml:space="preserve"> όπου δεν θα είναι μια ισότητα, αλλά μια ισοδυναμία στη διαβίωση και στην εξέλιξη όλων των κοινωνικών ομάδων. </w:t>
      </w:r>
    </w:p>
    <w:p w14:paraId="6338F6C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Αντιλαμβανόμαστε τους αγώνες και τις διεκδικήσεις των Α</w:t>
      </w:r>
      <w:r>
        <w:rPr>
          <w:rFonts w:eastAsia="Times New Roman" w:cs="Times New Roman"/>
          <w:szCs w:val="24"/>
        </w:rPr>
        <w:t>Μ</w:t>
      </w:r>
      <w:r>
        <w:rPr>
          <w:rFonts w:eastAsia="Times New Roman" w:cs="Times New Roman"/>
          <w:szCs w:val="24"/>
        </w:rPr>
        <w:t xml:space="preserve">ΕΑ ως αγώνες για </w:t>
      </w:r>
      <w:r>
        <w:rPr>
          <w:rFonts w:eastAsia="Times New Roman" w:cs="Times New Roman"/>
          <w:szCs w:val="24"/>
        </w:rPr>
        <w:t>μια κοινωνία ανοιχτή, μια κοινωνία δημοκρατίας, πολιτισμού, κυρίως όμως κοινωνία ευθύνης.</w:t>
      </w:r>
    </w:p>
    <w:p w14:paraId="6338F6C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6338F6C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Μισό λεπτό, κύριε Πρόεδρε, αν μου επιτρέπετε.</w:t>
      </w:r>
    </w:p>
    <w:p w14:paraId="6338F6C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Και με αυτόν τον τρόπο</w:t>
      </w:r>
      <w:r>
        <w:rPr>
          <w:rFonts w:eastAsia="Times New Roman" w:cs="Times New Roman"/>
          <w:szCs w:val="24"/>
        </w:rPr>
        <w:t>,</w:t>
      </w:r>
      <w:r>
        <w:rPr>
          <w:rFonts w:eastAsia="Times New Roman" w:cs="Times New Roman"/>
          <w:szCs w:val="24"/>
        </w:rPr>
        <w:t xml:space="preserve"> προχωρήσαμε</w:t>
      </w:r>
      <w:r>
        <w:rPr>
          <w:rFonts w:eastAsia="Times New Roman" w:cs="Times New Roman"/>
          <w:szCs w:val="24"/>
        </w:rPr>
        <w:t xml:space="preserve"> σε θεσμοθέτηση και υλοποίηση σημαντικών πολιτικών για τα άτομα με αναπηρία, στους χρόνια πάσχοντες και στις οικογένειές τους και προχωρούμε σε ένα νέο συνολικό νομοθετικό πλαίσιο.</w:t>
      </w:r>
    </w:p>
    <w:p w14:paraId="6338F6C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Ακούσαμε και την κ. Γεννηματά. Δεν λέει τίποτα διαφορετικό από τη Νέα Δημοκ</w:t>
      </w:r>
      <w:r>
        <w:rPr>
          <w:rFonts w:eastAsia="Times New Roman" w:cs="Times New Roman"/>
          <w:szCs w:val="24"/>
        </w:rPr>
        <w:t>ρατία. Μάλιστα</w:t>
      </w:r>
      <w:r>
        <w:rPr>
          <w:rFonts w:eastAsia="Times New Roman" w:cs="Times New Roman"/>
          <w:szCs w:val="24"/>
        </w:rPr>
        <w:t>,</w:t>
      </w:r>
      <w:r>
        <w:rPr>
          <w:rFonts w:eastAsia="Times New Roman" w:cs="Times New Roman"/>
          <w:szCs w:val="24"/>
        </w:rPr>
        <w:t xml:space="preserve"> ταυτίζεται σχεδόν απόλυτα με τη Νέα Δημοκρατία. Ίδιες πολιτικές θέσεις, που προσπαθούν να καλύψουν την ίδια πολιτική ένδεια. Ίδιες πολιτικές απόψεις. Μια πιστή ακολουθία, που γίνεται μία απροκάλυπτη συμπόρευση. Μία πολιτική ηθική, που μετατρέπει το υποτιθ</w:t>
      </w:r>
      <w:r>
        <w:rPr>
          <w:rFonts w:eastAsia="Times New Roman" w:cs="Times New Roman"/>
          <w:szCs w:val="24"/>
        </w:rPr>
        <w:t>έμενο, το ενδεχόμενο της τρίτης εντολής, σε εργαλείο ρύθμισης πολιτικών θέσεων και αξιωμάτων, επιστρέφοντας έτσι σε ένα παρελθόν</w:t>
      </w:r>
      <w:r>
        <w:rPr>
          <w:rFonts w:eastAsia="Times New Roman" w:cs="Times New Roman"/>
          <w:szCs w:val="24"/>
        </w:rPr>
        <w:t>,</w:t>
      </w:r>
      <w:r>
        <w:rPr>
          <w:rFonts w:eastAsia="Times New Roman" w:cs="Times New Roman"/>
          <w:szCs w:val="24"/>
        </w:rPr>
        <w:t xml:space="preserve"> από το οποίο δεν μπορούν να ξεφύγουν. Αναρωτιέται κανείς </w:t>
      </w:r>
      <w:r>
        <w:rPr>
          <w:rFonts w:eastAsia="Times New Roman" w:cs="Times New Roman"/>
          <w:szCs w:val="24"/>
        </w:rPr>
        <w:t>-</w:t>
      </w:r>
      <w:r>
        <w:rPr>
          <w:rFonts w:eastAsia="Times New Roman" w:cs="Times New Roman"/>
          <w:szCs w:val="24"/>
        </w:rPr>
        <w:t>και αναρωτιέται και η κοινωνία- τι θα μπορούσε να περιμένει κανείς α</w:t>
      </w:r>
      <w:r>
        <w:rPr>
          <w:rFonts w:eastAsia="Times New Roman" w:cs="Times New Roman"/>
          <w:szCs w:val="24"/>
        </w:rPr>
        <w:t>πό το ΚΙΝΑΛ.</w:t>
      </w:r>
    </w:p>
    <w:p w14:paraId="6338F6C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του ΣΥΡΙΖΑ, μαζί με τον ελληνικό λαό, ολοκλήρωσε ένα δύσκολο και επίπονο έργο. Σήμερα στήνει ξανά την κοινωνία στα πόδια της και της δίνει</w:t>
      </w:r>
      <w:r>
        <w:rPr>
          <w:rFonts w:eastAsia="Times New Roman" w:cs="Times New Roman"/>
          <w:szCs w:val="24"/>
        </w:rPr>
        <w:t>,</w:t>
      </w:r>
      <w:r>
        <w:rPr>
          <w:rFonts w:eastAsia="Times New Roman" w:cs="Times New Roman"/>
          <w:szCs w:val="24"/>
        </w:rPr>
        <w:t xml:space="preserve"> όχι μόνο την ελπίδα, αλλά πλέον και ένα χειροπιαστό πρόγραμμα</w:t>
      </w:r>
      <w:r>
        <w:rPr>
          <w:rFonts w:eastAsia="Times New Roman" w:cs="Times New Roman"/>
          <w:szCs w:val="24"/>
        </w:rPr>
        <w:t xml:space="preserve">, που οδηγεί σε μια καλύτερη ζωή. Το έργο αυτό είναι σπουδαίο και σημαντικό. Πάνω από όλα, όμως, είναι αναγκαίο για τον ελληνικό λαό και πρέπει να συνεχιστεί. </w:t>
      </w:r>
    </w:p>
    <w:p w14:paraId="6338F6C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Για τον λόγο αυτόν</w:t>
      </w:r>
      <w:r>
        <w:rPr>
          <w:rFonts w:eastAsia="Times New Roman" w:cs="Times New Roman"/>
          <w:szCs w:val="24"/>
        </w:rPr>
        <w:t>,</w:t>
      </w:r>
      <w:r>
        <w:rPr>
          <w:rFonts w:eastAsia="Times New Roman" w:cs="Times New Roman"/>
          <w:szCs w:val="24"/>
        </w:rPr>
        <w:t xml:space="preserve"> δίνουμε την ψήφο εμπιστοσύνης στην Κυβέρνηση. Η κοινωνία έδωσε ήδη από χθες </w:t>
      </w:r>
      <w:r>
        <w:rPr>
          <w:rFonts w:eastAsia="Times New Roman" w:cs="Times New Roman"/>
          <w:szCs w:val="24"/>
        </w:rPr>
        <w:t>τη δική της ψήφο εμπιστοσύνης στην Κυβέρνηση</w:t>
      </w:r>
      <w:r>
        <w:rPr>
          <w:rFonts w:eastAsia="Times New Roman" w:cs="Times New Roman"/>
          <w:szCs w:val="24"/>
        </w:rPr>
        <w:t>,</w:t>
      </w:r>
      <w:r>
        <w:rPr>
          <w:rFonts w:eastAsia="Times New Roman" w:cs="Times New Roman"/>
          <w:szCs w:val="24"/>
        </w:rPr>
        <w:t xml:space="preserve"> με τη θετική της ανταπόκριση στο πακέτο των θετικών μέτρων που ανακοίνωσε ο Πρωθυπουργός.</w:t>
      </w:r>
    </w:p>
    <w:p w14:paraId="6338F6C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338F6CB"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6CC" w14:textId="77777777" w:rsidR="00401C51" w:rsidRDefault="00794512">
      <w:pPr>
        <w:spacing w:line="600" w:lineRule="auto"/>
        <w:ind w:firstLine="720"/>
        <w:jc w:val="both"/>
        <w:rPr>
          <w:rFonts w:eastAsia="Times New Roman" w:cs="Times New Roman"/>
          <w:szCs w:val="24"/>
        </w:rPr>
      </w:pPr>
      <w:r w:rsidRPr="004062F5">
        <w:rPr>
          <w:rFonts w:eastAsia="Times New Roman" w:cs="Times New Roman"/>
          <w:b/>
          <w:szCs w:val="24"/>
        </w:rPr>
        <w:t>ΠΡΟΕΔΡΕΥΩΝ (Γεώργιος Βαρεμένος):</w:t>
      </w:r>
      <w:r>
        <w:rPr>
          <w:rFonts w:eastAsia="Times New Roman" w:cs="Times New Roman"/>
          <w:szCs w:val="24"/>
        </w:rPr>
        <w:t xml:space="preserve"> Ευχαριστώ πολύ.</w:t>
      </w:r>
    </w:p>
    <w:p w14:paraId="6338F6C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Τον λόγο έχ</w:t>
      </w:r>
      <w:r>
        <w:rPr>
          <w:rFonts w:eastAsia="Times New Roman" w:cs="Times New Roman"/>
          <w:szCs w:val="24"/>
        </w:rPr>
        <w:t>ει ο κ. Μάκης Βορίδης από τη Νέα Δημοκρατία.</w:t>
      </w:r>
    </w:p>
    <w:p w14:paraId="6338F6CE" w14:textId="77777777" w:rsidR="00401C51" w:rsidRDefault="00794512">
      <w:pPr>
        <w:spacing w:line="600" w:lineRule="auto"/>
        <w:ind w:firstLine="720"/>
        <w:jc w:val="both"/>
        <w:rPr>
          <w:rFonts w:eastAsia="Times New Roman" w:cs="Times New Roman"/>
          <w:szCs w:val="24"/>
        </w:rPr>
      </w:pPr>
      <w:r w:rsidRPr="00DC47F0">
        <w:rPr>
          <w:rFonts w:eastAsia="Times New Roman" w:cs="Times New Roman"/>
          <w:b/>
          <w:szCs w:val="24"/>
        </w:rPr>
        <w:t>ΜΑΥΡΟΥΔΗΣ ΒΟΡΙΔΗΣ:</w:t>
      </w:r>
      <w:r>
        <w:rPr>
          <w:rFonts w:eastAsia="Times New Roman" w:cs="Times New Roman"/>
          <w:b/>
          <w:szCs w:val="24"/>
        </w:rPr>
        <w:t xml:space="preserve"> </w:t>
      </w:r>
      <w:r>
        <w:rPr>
          <w:rFonts w:eastAsia="Times New Roman" w:cs="Times New Roman"/>
          <w:szCs w:val="24"/>
        </w:rPr>
        <w:t>Ευχαριστώ, κύριε Πρόεδρε.</w:t>
      </w:r>
    </w:p>
    <w:p w14:paraId="6338F6C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 η συζήτηση έχει ένα ιστορικό, έχει μία διαδικασία</w:t>
      </w:r>
      <w:r>
        <w:rPr>
          <w:rFonts w:eastAsia="Times New Roman" w:cs="Times New Roman"/>
          <w:szCs w:val="24"/>
        </w:rPr>
        <w:t>,</w:t>
      </w:r>
      <w:r>
        <w:rPr>
          <w:rFonts w:eastAsia="Times New Roman" w:cs="Times New Roman"/>
          <w:szCs w:val="24"/>
        </w:rPr>
        <w:t xml:space="preserve"> με την οποία έφτασε εδώ.</w:t>
      </w:r>
    </w:p>
    <w:p w14:paraId="6338F6D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Ξεκίνησε από τη δήλωση καταθέσεως προτάσεως δυσπιστίας </w:t>
      </w:r>
      <w:r>
        <w:rPr>
          <w:rFonts w:eastAsia="Times New Roman" w:cs="Times New Roman"/>
          <w:szCs w:val="24"/>
        </w:rPr>
        <w:t>κατά ενός Υπουργού, του κ. Πολάκη. Ο κ. Τσίπρας δεν ήθελε να καταθέσει πρόταση για ψήφο εμπιστοσύνης στη Βουλή. Δεν θα το έκανε αλλιώς. Δεν ήταν μέσα στις προθέσεις του. Δεν είχε αισθανθεί από μόνος του την ανάγκη να ζητήσει την ψήφο εμπιστοσύνης. Το έκανε</w:t>
      </w:r>
      <w:r>
        <w:rPr>
          <w:rFonts w:eastAsia="Times New Roman" w:cs="Times New Roman"/>
          <w:szCs w:val="24"/>
        </w:rPr>
        <w:t>,</w:t>
      </w:r>
      <w:r>
        <w:rPr>
          <w:rFonts w:eastAsia="Times New Roman" w:cs="Times New Roman"/>
          <w:szCs w:val="24"/>
        </w:rPr>
        <w:t xml:space="preserve"> γιατί ζήτησε τη δυσπιστία, κατέθεσε την πρόταση μομφής η Νέα Δημοκρατία κατά του κ. Πολάκη. Αυτή είναι η διαλεκτική σειρά των γεγονότων. Έτσι πήγαν τα πράγματα. </w:t>
      </w:r>
    </w:p>
    <w:p w14:paraId="6338F6D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w:t>
      </w:r>
      <w:r>
        <w:rPr>
          <w:rFonts w:eastAsia="Times New Roman" w:cs="Times New Roman"/>
          <w:szCs w:val="24"/>
        </w:rPr>
        <w:t xml:space="preserve"> το βασικό ερώτημα είναι: Γιατί το έκανε αυτό ο κ. Τσίπρας; Γιατί αισθάνθηκε την ανάγκη να το κάνει αυτό, να ζητήσει τώρα την εμπιστοσύνη; Θα το ζητούσε αλλιώς; Όχι. Άρα, για να δεσμεύσει την Κοινοβουλευτική Ομάδα του ΣΥΡΙΖΑ ως προς το θέμα της προτάσεως δ</w:t>
      </w:r>
      <w:r>
        <w:rPr>
          <w:rFonts w:eastAsia="Times New Roman" w:cs="Times New Roman"/>
          <w:szCs w:val="24"/>
        </w:rPr>
        <w:t xml:space="preserve">υσπιστίας. </w:t>
      </w:r>
    </w:p>
    <w:p w14:paraId="6338F6D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Λέει: Για να συζητήσουμε τα μεγάλα. Ναι. Ερώτηση: Είναι ήσσονος σημασίας το θέμα Πολάκη; Είναι ένα ζήτημα ενός Σφακιανού</w:t>
      </w:r>
      <w:r>
        <w:rPr>
          <w:rFonts w:eastAsia="Times New Roman" w:cs="Times New Roman"/>
          <w:szCs w:val="24"/>
        </w:rPr>
        <w:t>,</w:t>
      </w:r>
      <w:r>
        <w:rPr>
          <w:rFonts w:eastAsia="Times New Roman" w:cs="Times New Roman"/>
          <w:szCs w:val="24"/>
        </w:rPr>
        <w:t xml:space="preserve"> που τα λέει λίγο πιο «χοντρά»; Αυτό ήταν που είχαμε να συζητήσουμε εδώ; Αυτό ήταν το πρόβλημα; Ή υπήρχε ένα βαθύ ζήτημα πε</w:t>
      </w:r>
      <w:r>
        <w:rPr>
          <w:rFonts w:eastAsia="Times New Roman" w:cs="Times New Roman"/>
          <w:szCs w:val="24"/>
        </w:rPr>
        <w:t>ριεχομένου, ότι ένας υποψήφιος Ευρωβουλευτής</w:t>
      </w:r>
      <w:r>
        <w:rPr>
          <w:rFonts w:eastAsia="Times New Roman" w:cs="Times New Roman"/>
          <w:szCs w:val="24"/>
        </w:rPr>
        <w:t>,</w:t>
      </w:r>
      <w:r>
        <w:rPr>
          <w:rFonts w:eastAsia="Times New Roman" w:cs="Times New Roman"/>
          <w:szCs w:val="24"/>
        </w:rPr>
        <w:t xml:space="preserve"> με βαριά κινητική αναπηρία</w:t>
      </w:r>
      <w:r>
        <w:rPr>
          <w:rFonts w:eastAsia="Times New Roman" w:cs="Times New Roman"/>
          <w:szCs w:val="24"/>
        </w:rPr>
        <w:t>,</w:t>
      </w:r>
      <w:r>
        <w:rPr>
          <w:rFonts w:eastAsia="Times New Roman" w:cs="Times New Roman"/>
          <w:szCs w:val="24"/>
        </w:rPr>
        <w:t xml:space="preserve"> κάνει μία τοποθέτηση και έρχεται ο Υπουργός Υγείας και του λέει ούτε λίγο ούτε πολύ: «Δεν δικαιούσαι εσύ να μιλάς</w:t>
      </w:r>
      <w:r>
        <w:rPr>
          <w:rFonts w:eastAsia="Times New Roman" w:cs="Times New Roman"/>
          <w:szCs w:val="24"/>
        </w:rPr>
        <w:t>,</w:t>
      </w:r>
      <w:r>
        <w:rPr>
          <w:rFonts w:eastAsia="Times New Roman" w:cs="Times New Roman"/>
          <w:szCs w:val="24"/>
        </w:rPr>
        <w:t xml:space="preserve"> γιατί έχεις διοριστεί με προνόμιο, με θετική διάκριση»;</w:t>
      </w:r>
    </w:p>
    <w:p w14:paraId="6338F6D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Αυτό δεν εί</w:t>
      </w:r>
      <w:r>
        <w:rPr>
          <w:rFonts w:eastAsia="Times New Roman" w:cs="Times New Roman"/>
          <w:szCs w:val="24"/>
        </w:rPr>
        <w:t>ναι πολιτικό θέμα; Είναι αδιάφορο; Ασήμαντο; Και για να καλυφθεί αυτό, ζητείται η ψήφος εμπιστοσύνης. Αυτή είναι η ταύτιση Πολάκη – ΣΥΡΙΖΑ πια. ΣΥΡΙΖΑ, γιατί το αποδέχεστε, συνάδελφοι, τώρα. Ναι, πρωτοβουλία του Πρωθυπουργού. Ταυτίζεται πλήρως ο Πολάκης με</w:t>
      </w:r>
      <w:r>
        <w:rPr>
          <w:rFonts w:eastAsia="Times New Roman" w:cs="Times New Roman"/>
          <w:szCs w:val="24"/>
        </w:rPr>
        <w:t xml:space="preserve"> τον Τσίπρα. Και με συγχωρείτε, αυτό που ψέλλισε προχθές ήταν ότι ήταν κάτι άστοχο επικοινωνιακά. Επικοινωνιακά; Άρα τα είπε λίγο λάθος; Δεν ήταν λάθος ως προς το περιεχόμενο; Η μορφή ήταν λάθος; Άρα η ταύτιση έχει γίνει. Κάνετε αυτήν τη χρονική στιγμή αυτ</w:t>
      </w:r>
      <w:r>
        <w:rPr>
          <w:rFonts w:eastAsia="Times New Roman" w:cs="Times New Roman"/>
          <w:szCs w:val="24"/>
        </w:rPr>
        <w:t>ήν την επιλογή.</w:t>
      </w:r>
    </w:p>
    <w:p w14:paraId="6338F6D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αυτό συμβαίνει σε μεγάλο βαθμό γιατί βλέπετε ότι ο τρόπος με τον οποίο απλοποιήσατε και θέσατε τα θέματα -επιτυχημένα πρέπει να πω- όλο το προηγούμενο διάστημα σήμερα καταρρέει. Η απλοποίηση έχει πλεονεκτ</w:t>
      </w:r>
      <w:r>
        <w:rPr>
          <w:rFonts w:eastAsia="Times New Roman" w:cs="Times New Roman"/>
          <w:szCs w:val="24"/>
        </w:rPr>
        <w:t>ήματα</w:t>
      </w:r>
      <w:r>
        <w:rPr>
          <w:rFonts w:eastAsia="Times New Roman" w:cs="Times New Roman"/>
          <w:szCs w:val="24"/>
        </w:rPr>
        <w:t>,</w:t>
      </w:r>
      <w:r>
        <w:rPr>
          <w:rFonts w:eastAsia="Times New Roman" w:cs="Times New Roman"/>
          <w:szCs w:val="24"/>
        </w:rPr>
        <w:t xml:space="preserve"> όταν γίνεται. Είναι εύπεπτη, θέτει τα διλήμματα με καθαρό τρόπο, τα αντιλαμβάνεται εύκολα ο λαός, δημιουργεί ταυτίσεις. Και παίξατε πολύ με αυτές τις απλοποιήσεις. Μνημόνιο</w:t>
      </w:r>
      <w:r>
        <w:rPr>
          <w:rFonts w:eastAsia="Times New Roman" w:cs="Times New Roman"/>
          <w:szCs w:val="24"/>
        </w:rPr>
        <w:t>-</w:t>
      </w:r>
      <w:r>
        <w:rPr>
          <w:rFonts w:eastAsia="Times New Roman" w:cs="Times New Roman"/>
          <w:szCs w:val="24"/>
        </w:rPr>
        <w:t xml:space="preserve">αντιμνημόνιο. </w:t>
      </w:r>
      <w:r>
        <w:rPr>
          <w:rFonts w:eastAsia="Times New Roman" w:cs="Times New Roman"/>
          <w:szCs w:val="24"/>
        </w:rPr>
        <w:lastRenderedPageBreak/>
        <w:t>Το θυμάστε αυτό; Αυτήν τη βαθιά διαίρεση, που κράτησε για χρόν</w:t>
      </w:r>
      <w:r>
        <w:rPr>
          <w:rFonts w:eastAsia="Times New Roman" w:cs="Times New Roman"/>
          <w:szCs w:val="24"/>
        </w:rPr>
        <w:t>ια, όταν ερχόσασταν εδώ και λέγατε «εμείς οι αντιμνημονιακοί μέχρι που μαζεύουμε και τα σκουπίδια αλλιώς»;</w:t>
      </w:r>
    </w:p>
    <w:p w14:paraId="6338F6D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Θυμάστε όλες αυτές τις κραυγές για τους δωσίλογους, για τους προδότες, για τις συμβάσεις, για το αλλοδαπό δίκαιο; Όλα αυτά τα θυμάστε; Πάνε αυτά. Κατ</w:t>
      </w:r>
      <w:r>
        <w:rPr>
          <w:rFonts w:eastAsia="Times New Roman" w:cs="Times New Roman"/>
          <w:szCs w:val="24"/>
        </w:rPr>
        <w:t xml:space="preserve">έρρευσαν. Ήταν μία ψευδοδιάκριση. Οι πραγματικές διακρίσεις γίνονται στη βάση ιδεολογικών και προγραμματικών θέσεων. Αυτή ήταν μια ψευδοδιάκριση. Υπογράψατε μνημόνιο. Κάνατε ιδιωτικοποιήσεις. </w:t>
      </w:r>
    </w:p>
    <w:p w14:paraId="6338F6D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Ακούστε πώς μιλάτε τώρα: Από τους δωσίλογους</w:t>
      </w:r>
      <w:r>
        <w:rPr>
          <w:rFonts w:eastAsia="Times New Roman" w:cs="Times New Roman"/>
          <w:szCs w:val="24"/>
        </w:rPr>
        <w:t>, τώρα</w:t>
      </w:r>
      <w:r>
        <w:rPr>
          <w:rFonts w:eastAsia="Times New Roman" w:cs="Times New Roman"/>
          <w:szCs w:val="24"/>
        </w:rPr>
        <w:t xml:space="preserve"> μιλάτε για τ</w:t>
      </w:r>
      <w:r>
        <w:rPr>
          <w:rFonts w:eastAsia="Times New Roman" w:cs="Times New Roman"/>
          <w:szCs w:val="24"/>
        </w:rPr>
        <w:t>α πλεονάσματα, για τη δημοσιονομική πειθαρχία, για το αν έφτιαξαν αποθεματικά. Είναι</w:t>
      </w:r>
      <w:r>
        <w:rPr>
          <w:rFonts w:eastAsia="Times New Roman" w:cs="Times New Roman"/>
          <w:szCs w:val="24"/>
        </w:rPr>
        <w:t>,</w:t>
      </w:r>
      <w:r>
        <w:rPr>
          <w:rFonts w:eastAsia="Times New Roman" w:cs="Times New Roman"/>
          <w:szCs w:val="24"/>
        </w:rPr>
        <w:t xml:space="preserve"> λες και ακούς τον Γιάννη Στουρνάρα</w:t>
      </w:r>
      <w:r>
        <w:rPr>
          <w:rFonts w:eastAsia="Times New Roman" w:cs="Times New Roman"/>
          <w:szCs w:val="24"/>
        </w:rPr>
        <w:t>,</w:t>
      </w:r>
      <w:r>
        <w:rPr>
          <w:rFonts w:eastAsia="Times New Roman" w:cs="Times New Roman"/>
          <w:szCs w:val="24"/>
        </w:rPr>
        <w:t xml:space="preserve"> όταν ακούς τον Τσίπρα! Άλλος λόγος. Κατέρρευσε η διάκριση.</w:t>
      </w:r>
    </w:p>
    <w:p w14:paraId="6338F6D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Επενδύσατε σε μία δεύτερη διάκριση. Ήταν η διάκριση του νέου και του παλιού</w:t>
      </w:r>
      <w:r>
        <w:rPr>
          <w:rFonts w:eastAsia="Times New Roman" w:cs="Times New Roman"/>
          <w:szCs w:val="24"/>
        </w:rPr>
        <w:t xml:space="preserve">. Η ορμή του νέου πολιτικού προσωπικού, το νέο σύστημα απέναντι στο παλιό, παρηκμασμένο και διεφθαρμένο. Κατέρρευσε η διάκριση. Πώς να μην καταρρεύσει; Όταν κοιτάς στα έδρανα, τι βλέπεις; Έναν καλό εκπρόσωπο του παλαιού έχουμε και σήμερα κοντά μας, τον κ. </w:t>
      </w:r>
      <w:r>
        <w:rPr>
          <w:rFonts w:eastAsia="Times New Roman" w:cs="Times New Roman"/>
          <w:szCs w:val="24"/>
        </w:rPr>
        <w:t xml:space="preserve">Παπαγγελόπουλο. Δεν είναι ο μόνος. Και ο κ. Κουρουμπλής και η κ. Ξενογιαννακοπούλου. Πόσους και πόσους! </w:t>
      </w:r>
    </w:p>
    <w:p w14:paraId="6338F6D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υπερασπίσατε τώρα</w:t>
      </w:r>
      <w:r>
        <w:rPr>
          <w:rFonts w:eastAsia="Times New Roman" w:cs="Times New Roman"/>
          <w:szCs w:val="24"/>
        </w:rPr>
        <w:t>,</w:t>
      </w:r>
      <w:r>
        <w:rPr>
          <w:rFonts w:eastAsia="Times New Roman" w:cs="Times New Roman"/>
          <w:szCs w:val="24"/>
        </w:rPr>
        <w:t xml:space="preserve"> γιατί βλέπετε την αντίφαση. Θέσατε και όρους πολιτικούς. Άκουσα τον κ. Τσίπρα να λέει: Βεβαίως, είναι αυτοί που στο ΠΑΣΟΚ διεφώνη</w:t>
      </w:r>
      <w:r>
        <w:rPr>
          <w:rFonts w:eastAsia="Times New Roman" w:cs="Times New Roman"/>
          <w:szCs w:val="24"/>
        </w:rPr>
        <w:t xml:space="preserve">σαν. Διεφώνησαν ή απερρίφθησαν; Ή δεν βρήκαν καριέρα; Ο κ. Μωραΐτης πότε διαφώνησε παρεμπιπτόντως; Όταν υπουργοποιήθηκε, διεφώνησε; Η κ. Παπακώστα; Ο κ. Καμμένος, εκπρόσωπος του νέου; </w:t>
      </w:r>
    </w:p>
    <w:p w14:paraId="6338F6D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Κατέρρευσε η διάκριση νέο</w:t>
      </w:r>
      <w:r>
        <w:rPr>
          <w:rFonts w:eastAsia="Times New Roman" w:cs="Times New Roman"/>
          <w:szCs w:val="24"/>
        </w:rPr>
        <w:t>-</w:t>
      </w:r>
      <w:r>
        <w:rPr>
          <w:rFonts w:eastAsia="Times New Roman" w:cs="Times New Roman"/>
          <w:szCs w:val="24"/>
        </w:rPr>
        <w:t xml:space="preserve">παλιό και τι έμεινε; Η τρίτη διάκριση: Εμείς </w:t>
      </w:r>
      <w:r>
        <w:rPr>
          <w:rFonts w:eastAsia="Times New Roman" w:cs="Times New Roman"/>
          <w:szCs w:val="24"/>
        </w:rPr>
        <w:t>που δεν βάλαμε το χέρι στο μέλι. Οι ηθικοί. Οι έχοντες το ηθικό πλεονέκτημα. Δεν κάνουμε εμείς αυτά που κάνετε εσείς. Εσείς είστε το διεφθαρμένο και εμείς είμαστε το ηθικό νέο. Μπορεί να μην ξέρουμε τι μας γίνεται, μπορεί να αποτυγχάνουμε σε όλα, μπορεί να</w:t>
      </w:r>
      <w:r>
        <w:rPr>
          <w:rFonts w:eastAsia="Times New Roman" w:cs="Times New Roman"/>
          <w:szCs w:val="24"/>
        </w:rPr>
        <w:t xml:space="preserve"> μην έχουμε ικανότητες, μπορεί να μην έχουμε τίποτε, αλλά έχουμε το ηθικό πλεονέκτημα, είμαστε οι άμωμοι και άσπιλοι!</w:t>
      </w:r>
    </w:p>
    <w:p w14:paraId="6338F6D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Άκουσα εχθές τον κ. Τσίπρα. Έθεσε ένα θέμα</w:t>
      </w:r>
      <w:r>
        <w:rPr>
          <w:rFonts w:eastAsia="Times New Roman" w:cs="Times New Roman"/>
          <w:szCs w:val="24"/>
        </w:rPr>
        <w:t>,</w:t>
      </w:r>
      <w:r>
        <w:rPr>
          <w:rFonts w:eastAsia="Times New Roman" w:cs="Times New Roman"/>
          <w:szCs w:val="24"/>
        </w:rPr>
        <w:t xml:space="preserve"> το οποίο</w:t>
      </w:r>
      <w:r>
        <w:rPr>
          <w:rFonts w:eastAsia="Times New Roman" w:cs="Times New Roman"/>
          <w:szCs w:val="24"/>
        </w:rPr>
        <w:t>,</w:t>
      </w:r>
      <w:r>
        <w:rPr>
          <w:rFonts w:eastAsia="Times New Roman" w:cs="Times New Roman"/>
          <w:szCs w:val="24"/>
        </w:rPr>
        <w:t xml:space="preserve"> από κάθε πλευρά</w:t>
      </w:r>
      <w:r>
        <w:rPr>
          <w:rFonts w:eastAsia="Times New Roman" w:cs="Times New Roman"/>
          <w:szCs w:val="24"/>
        </w:rPr>
        <w:t>,</w:t>
      </w:r>
      <w:r>
        <w:rPr>
          <w:rFonts w:eastAsia="Times New Roman" w:cs="Times New Roman"/>
          <w:szCs w:val="24"/>
        </w:rPr>
        <w:t xml:space="preserve"> έχει ενδιαφέρον. Είπε, συνάδελφοι, κάποια στιγμή: «Παραβιάζεται η ι</w:t>
      </w:r>
      <w:r>
        <w:rPr>
          <w:rFonts w:eastAsia="Times New Roman" w:cs="Times New Roman"/>
          <w:szCs w:val="24"/>
        </w:rPr>
        <w:t>διωτικότητά μου». Τι βαρβαρότητα! Σωστό. Παραβιάζεται η ιδιωτικότητά του. Ναι.</w:t>
      </w:r>
    </w:p>
    <w:p w14:paraId="6338F6D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Δύο πράγματα θα ρωτήσω εδώ. Όταν θίγεται το παιδί του Σαμαρά, δεν έχει το παιδί του ιδιωτικότητα; Όχι. </w:t>
      </w:r>
    </w:p>
    <w:p w14:paraId="6338F6D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Η κ. Μητσοτάκη, όταν συκοφαντείται και λασπολογείται συστηματικά από τον </w:t>
      </w:r>
      <w:r>
        <w:rPr>
          <w:rFonts w:eastAsia="Times New Roman" w:cs="Times New Roman"/>
          <w:szCs w:val="24"/>
        </w:rPr>
        <w:t>Πρωθυπουργό, που εχθές…</w:t>
      </w:r>
    </w:p>
    <w:p w14:paraId="6338F6D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w:t>
      </w:r>
      <w:r>
        <w:rPr>
          <w:rFonts w:eastAsia="Times New Roman" w:cs="Times New Roman"/>
          <w:szCs w:val="24"/>
        </w:rPr>
        <w:t>υρίου</w:t>
      </w:r>
      <w:r>
        <w:rPr>
          <w:rFonts w:eastAsia="Times New Roman" w:cs="Times New Roman"/>
          <w:szCs w:val="24"/>
        </w:rPr>
        <w:t xml:space="preserve"> Βουλευτή)</w:t>
      </w:r>
    </w:p>
    <w:p w14:paraId="6338F6D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Έχω λίγο χρόνο, κύριε Πρόεδρε; Όσο οι άλλοι, όχι κάτι περισσότερο.</w:t>
      </w:r>
    </w:p>
    <w:p w14:paraId="6338F6DF" w14:textId="77777777" w:rsidR="00401C51" w:rsidRDefault="00794512">
      <w:pPr>
        <w:spacing w:line="600" w:lineRule="auto"/>
        <w:ind w:firstLine="720"/>
        <w:jc w:val="both"/>
        <w:rPr>
          <w:rFonts w:eastAsia="Times New Roman" w:cs="Times New Roman"/>
          <w:szCs w:val="24"/>
        </w:rPr>
      </w:pPr>
      <w:r w:rsidRPr="00744B3F">
        <w:rPr>
          <w:rFonts w:eastAsia="Times New Roman" w:cs="Times New Roman"/>
          <w:b/>
          <w:szCs w:val="24"/>
        </w:rPr>
        <w:lastRenderedPageBreak/>
        <w:t xml:space="preserve">ΠΡΟΕΔΡΕΥΩΝ (Γεώργιος Βαρεμένος): </w:t>
      </w:r>
      <w:r>
        <w:rPr>
          <w:rFonts w:eastAsia="Times New Roman" w:cs="Times New Roman"/>
          <w:szCs w:val="24"/>
        </w:rPr>
        <w:t>Δεν το έχετε στερηθεί ποτέ εσείς αυτό.</w:t>
      </w:r>
    </w:p>
    <w:p w14:paraId="6338F6E0"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ΜΑΥΡΟΥΔΗΣ</w:t>
      </w:r>
      <w:r>
        <w:rPr>
          <w:rFonts w:eastAsia="Times New Roman" w:cs="Times New Roman"/>
          <w:b/>
          <w:szCs w:val="24"/>
        </w:rPr>
        <w:t xml:space="preserve"> </w:t>
      </w:r>
      <w:r w:rsidRPr="00EA5FB0">
        <w:rPr>
          <w:rFonts w:eastAsia="Times New Roman" w:cs="Times New Roman"/>
          <w:b/>
          <w:szCs w:val="24"/>
        </w:rPr>
        <w:t>ΒΟΡΙΔΗΣ:</w:t>
      </w:r>
      <w:r>
        <w:rPr>
          <w:rFonts w:eastAsia="Times New Roman" w:cs="Times New Roman"/>
          <w:szCs w:val="24"/>
        </w:rPr>
        <w:t xml:space="preserve"> Ευχαριστώ πολύ, κύριε Πρόεδρε, είναι αλήθεια.</w:t>
      </w:r>
    </w:p>
    <w:p w14:paraId="6338F6E1" w14:textId="77777777" w:rsidR="00401C51" w:rsidRDefault="00794512">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Παρακαλώ!</w:t>
      </w:r>
    </w:p>
    <w:p w14:paraId="6338F6E2"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Άρα, λοιπόν, όταν έρχεται ο Πρωθυπουργός και συκοφαντεί την κ. Μητσοτάκη και τίθενται ζητήματα για τις απολύτως  προσωπικές σχέσεις του Αρ</w:t>
      </w:r>
      <w:r>
        <w:rPr>
          <w:rFonts w:eastAsia="Times New Roman" w:cs="Times New Roman"/>
          <w:szCs w:val="24"/>
        </w:rPr>
        <w:t>χηγού της Αξιωματικής Αντιπολίτευσης με τη σύζυγό του, για την περίοδο της διαστάσεώς τους, όταν λέει το σπίτι του Βολταίρου, το οποίο δεν είναι σπίτι του Βολταίρου, το οποίο έχει αγοραστεί νομίμως, το οποίο έχει ελεγχθεί και για το οποίο δεν έχει βρεθεί τ</w:t>
      </w:r>
      <w:r>
        <w:rPr>
          <w:rFonts w:eastAsia="Times New Roman" w:cs="Times New Roman"/>
          <w:szCs w:val="24"/>
        </w:rPr>
        <w:t xml:space="preserve">ίποτε, αλλά επιτίμιο, όταν λέει μεσοτοιχία με τον Χριστοφοράκο </w:t>
      </w:r>
      <w:r>
        <w:rPr>
          <w:rFonts w:eastAsia="Times New Roman" w:cs="Times New Roman"/>
          <w:szCs w:val="24"/>
        </w:rPr>
        <w:t>-</w:t>
      </w:r>
      <w:r>
        <w:rPr>
          <w:rFonts w:eastAsia="Times New Roman" w:cs="Times New Roman"/>
          <w:szCs w:val="24"/>
        </w:rPr>
        <w:t xml:space="preserve">ψέμα, γιατί είναι αλλού το σπίτι του Χριστοφοράκου και αλλού το σπίτι του Μητσοτάκη- αυτοί ιδιωτικότητα δεν έχουν; Έχουν ή δεν έχουν; Για να μπορεί να την επικαλείται ο κύριος Πρωθυπουργός. </w:t>
      </w:r>
    </w:p>
    <w:p w14:paraId="6338F6E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Υ</w:t>
      </w:r>
      <w:r>
        <w:rPr>
          <w:rFonts w:eastAsia="Times New Roman" w:cs="Times New Roman"/>
          <w:szCs w:val="24"/>
        </w:rPr>
        <w:t>πάρχει, όμως, κυρίες και κύριοι συνάδελφοι, και ένα στοιχείο στο οποίο η ιδιωτικότητα κάμπτεται. Ποιο είναι αυτό; Όταν είσαι υποκριτής και όταν ελέγχονται τα δημόσια λεγόμενά σου  σε σχέση με την ατομική σου συμπεριφορά. Ο κύριος Πρωθυπουργός δεν είναι που</w:t>
      </w:r>
      <w:r>
        <w:rPr>
          <w:rFonts w:eastAsia="Times New Roman" w:cs="Times New Roman"/>
          <w:szCs w:val="24"/>
        </w:rPr>
        <w:t xml:space="preserve"> μας έλεγε για τις σχέσεις που έχουμε εμείς με τους εφοπλιστές; Αυτός, ο οποίος ποτέ μα ποτέ</w:t>
      </w:r>
      <w:r>
        <w:rPr>
          <w:rFonts w:eastAsia="Times New Roman" w:cs="Times New Roman"/>
          <w:szCs w:val="24"/>
        </w:rPr>
        <w:t>,</w:t>
      </w:r>
      <w:r>
        <w:rPr>
          <w:rFonts w:eastAsia="Times New Roman" w:cs="Times New Roman"/>
          <w:szCs w:val="24"/>
        </w:rPr>
        <w:t xml:space="preserve"> δεν θα καταδεχόταν τέτοιου είδους σχέσεις! Και παίρνεις το κότερο και κάνεις διακοπές και όταν σου λένε ότι αυτό είναι αντιφατικό</w:t>
      </w:r>
      <w:r>
        <w:rPr>
          <w:rFonts w:eastAsia="Times New Roman" w:cs="Times New Roman"/>
          <w:szCs w:val="24"/>
        </w:rPr>
        <w:t xml:space="preserve"> -</w:t>
      </w:r>
      <w:r>
        <w:rPr>
          <w:rFonts w:eastAsia="Times New Roman" w:cs="Times New Roman"/>
          <w:szCs w:val="24"/>
        </w:rPr>
        <w:t>γιατί παρεμπιπτόντως μόλις έχει</w:t>
      </w:r>
      <w:r>
        <w:rPr>
          <w:rFonts w:eastAsia="Times New Roman" w:cs="Times New Roman"/>
          <w:szCs w:val="24"/>
        </w:rPr>
        <w:t xml:space="preserve">ς ψηφίσει και μία διάταξη όπου χαρίζεις δεκάδες εκατομμύρια στους εφοπλιστές γιατί μειώνεις την υποχρέωσή </w:t>
      </w:r>
      <w:r>
        <w:rPr>
          <w:rFonts w:eastAsia="Times New Roman" w:cs="Times New Roman"/>
          <w:szCs w:val="24"/>
        </w:rPr>
        <w:t>τους-</w:t>
      </w:r>
      <w:r>
        <w:rPr>
          <w:rFonts w:eastAsia="Times New Roman" w:cs="Times New Roman"/>
          <w:szCs w:val="24"/>
        </w:rPr>
        <w:t xml:space="preserve"> θυμάσαι ότι έχεις ιδιωτικότητα; </w:t>
      </w:r>
    </w:p>
    <w:p w14:paraId="6338F6E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Κατέρρευσαν οι διακρίσεις. Το ηθικό πλεονέκτημα βούλιαξε στα βοσκοτόπια του Καλογρίτσα, βούλιαξε στον Μπεγλίτη…</w:t>
      </w:r>
    </w:p>
    <w:p w14:paraId="6338F6E5"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ΠΑΝΑΓΙΩΤΗΣ (ΠΑΝΟΣ)</w:t>
      </w:r>
      <w:r w:rsidRPr="00EA5FB0">
        <w:rPr>
          <w:rFonts w:eastAsia="Times New Roman" w:cs="Times New Roman"/>
          <w:b/>
          <w:szCs w:val="24"/>
        </w:rPr>
        <w:t xml:space="preserve"> ΣΚΟΥΡΟΛΙΑΚΟΣ:</w:t>
      </w:r>
      <w:r>
        <w:rPr>
          <w:rFonts w:eastAsia="Times New Roman" w:cs="Times New Roman"/>
          <w:szCs w:val="24"/>
        </w:rPr>
        <w:t xml:space="preserve"> Κάτι καινούργιο;</w:t>
      </w:r>
    </w:p>
    <w:p w14:paraId="6338F6E6"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Αυτά, ξέρετε, κύριε συνάδελφε, επειδή βιάζεστε, είναι ανοιχτά…</w:t>
      </w:r>
    </w:p>
    <w:p w14:paraId="6338F6E7" w14:textId="77777777" w:rsidR="00401C51" w:rsidRDefault="00794512">
      <w:pPr>
        <w:spacing w:line="600" w:lineRule="auto"/>
        <w:ind w:firstLine="720"/>
        <w:jc w:val="both"/>
        <w:rPr>
          <w:rFonts w:eastAsia="Times New Roman" w:cs="Times New Roman"/>
          <w:szCs w:val="24"/>
        </w:rPr>
      </w:pPr>
      <w:r w:rsidRPr="00744B3F">
        <w:rPr>
          <w:rFonts w:eastAsia="Times New Roman" w:cs="Times New Roman"/>
          <w:b/>
          <w:szCs w:val="24"/>
        </w:rPr>
        <w:lastRenderedPageBreak/>
        <w:t xml:space="preserve">ΠΡΟΕΔΡΕΥΩΝ (Γεώργιος Βαρεμένος): </w:t>
      </w:r>
      <w:r>
        <w:rPr>
          <w:rFonts w:eastAsia="Times New Roman" w:cs="Times New Roman"/>
          <w:szCs w:val="24"/>
        </w:rPr>
        <w:t>Βιάζεται να ανέβει στο Βήμα, κύριε Βορίδη, γιατί είναι μετά από εσάς.</w:t>
      </w:r>
    </w:p>
    <w:p w14:paraId="6338F6E8"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w:t>
      </w:r>
      <w:r>
        <w:rPr>
          <w:rFonts w:eastAsia="Times New Roman" w:cs="Times New Roman"/>
          <w:szCs w:val="24"/>
        </w:rPr>
        <w:t>ελειώνω, κύριε Πρόεδρε.</w:t>
      </w:r>
    </w:p>
    <w:p w14:paraId="6338F6E9"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Μπαγιάτικα. Πολύ μπαγιάτικα και κακόγουστα!</w:t>
      </w:r>
    </w:p>
    <w:p w14:paraId="6338F6EA"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Μπαγιάτικα δεν είναι. </w:t>
      </w:r>
    </w:p>
    <w:p w14:paraId="6338F6E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Ξέρετε πότε θα τελειώσουν αυτά, κύριε συνάδελφε; Θα τελειώσουν με την έκδοση δικαστικών αποφάσεων. Και είναι απολ</w:t>
      </w:r>
      <w:r>
        <w:rPr>
          <w:rFonts w:eastAsia="Times New Roman" w:cs="Times New Roman"/>
          <w:szCs w:val="24"/>
        </w:rPr>
        <w:t>ύτως ανοικτά, γιατί άκουσα ότι παραπονείστε και γι’ αυτό. Αλλά ο Κατσάκος είναι στο Τριμελές Κακουργημάτων και παραπέμπεται για την απιστία για την υπόθεση ΔΕΠΑ και ΕΛΠΕ. Όπως επίσης, ο Πρόεδρος του ΚΕΕΛΠΝΟ</w:t>
      </w:r>
      <w:r>
        <w:rPr>
          <w:rFonts w:eastAsia="Times New Roman" w:cs="Times New Roman"/>
          <w:szCs w:val="24"/>
        </w:rPr>
        <w:t>,</w:t>
      </w:r>
      <w:r>
        <w:rPr>
          <w:rFonts w:eastAsia="Times New Roman" w:cs="Times New Roman"/>
          <w:szCs w:val="24"/>
        </w:rPr>
        <w:t xml:space="preserve"> ο δικός σας, έχει καταδικαστική απόφαση. Άρα, λο</w:t>
      </w:r>
      <w:r>
        <w:rPr>
          <w:rFonts w:eastAsia="Times New Roman" w:cs="Times New Roman"/>
          <w:szCs w:val="24"/>
        </w:rPr>
        <w:t xml:space="preserve">ιπόν, οι διακρίσεις κατέρρευσαν. Αυτός ο απλοποιητικός τρόπος κατέρρευσε και τώρα πια δεν έχετε καινούργια κόλπα. Έρχονται οι εκλογές. </w:t>
      </w:r>
    </w:p>
    <w:p w14:paraId="6338F6E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338F6ED" w14:textId="77777777" w:rsidR="00401C51" w:rsidRDefault="00794512">
      <w:pPr>
        <w:spacing w:line="600" w:lineRule="auto"/>
        <w:ind w:firstLine="720"/>
        <w:jc w:val="center"/>
        <w:rPr>
          <w:rFonts w:eastAsia="Times New Roman" w:cs="Times New Roman"/>
          <w:szCs w:val="24"/>
        </w:rPr>
      </w:pPr>
      <w:r w:rsidRPr="004C44BD">
        <w:rPr>
          <w:rFonts w:eastAsia="Times New Roman" w:cs="Times New Roman"/>
          <w:szCs w:val="24"/>
        </w:rPr>
        <w:lastRenderedPageBreak/>
        <w:t>(Χειροκροτήματα από την πτέρυγα της Νέας Δημοκρατίας)</w:t>
      </w:r>
    </w:p>
    <w:p w14:paraId="6338F6EE" w14:textId="77777777" w:rsidR="00401C51" w:rsidRDefault="00794512">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Παρακαλώ, κύριε Βορίδη.</w:t>
      </w:r>
    </w:p>
    <w:p w14:paraId="6338F6E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κ. Σκουρολιάκος έχει τον λόγο.</w:t>
      </w:r>
    </w:p>
    <w:p w14:paraId="6338F6F0"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6338F6F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αναρωτιέμαι πόσα Βατερλό μπορεί να αντέξει ένα Κόμμα και ένας Αρχηγός. Μια λογική απάντηση είν</w:t>
      </w:r>
      <w:r>
        <w:rPr>
          <w:rFonts w:eastAsia="Times New Roman" w:cs="Times New Roman"/>
          <w:szCs w:val="24"/>
        </w:rPr>
        <w:t xml:space="preserve">αι ένα. Και όμως, η Νέα Δημοκρατία και ο Αρχηγός της έχουν καταρρίψει όλα τα ρεκόρ σε παταγώδεις αποτυχίες και συμφορές. </w:t>
      </w:r>
    </w:p>
    <w:p w14:paraId="6338F6F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Να θυμίσουμε την περίοδο πριν τις εκλογές του Γενάρη του 2015, όπου οι δημοσκοπήσεις έδιναν επτά και δέκα μονάδες μπροστά στη Νέα Δημο</w:t>
      </w:r>
      <w:r>
        <w:rPr>
          <w:rFonts w:eastAsia="Times New Roman" w:cs="Times New Roman"/>
          <w:szCs w:val="24"/>
        </w:rPr>
        <w:t xml:space="preserve">κρατία. </w:t>
      </w:r>
    </w:p>
    <w:p w14:paraId="6338F6F3"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ΘΕΟ</w:t>
      </w:r>
      <w:r w:rsidRPr="008244F7">
        <w:rPr>
          <w:rFonts w:eastAsia="Times New Roman" w:cs="Times New Roman"/>
          <w:b/>
          <w:szCs w:val="24"/>
        </w:rPr>
        <w:t>ΔΩΡΑ ΜΠΑΚΟΓΙΑΝΝΗ:</w:t>
      </w:r>
      <w:r>
        <w:rPr>
          <w:rFonts w:eastAsia="Times New Roman" w:cs="Times New Roman"/>
          <w:szCs w:val="24"/>
        </w:rPr>
        <w:t xml:space="preserve"> Τι λέτε; </w:t>
      </w:r>
    </w:p>
    <w:p w14:paraId="6338F6F4"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ΣΚΟΥΡΟΛΙΑΚΟΣ:</w:t>
      </w:r>
      <w:r>
        <w:rPr>
          <w:rFonts w:eastAsia="Times New Roman" w:cs="Times New Roman"/>
          <w:szCs w:val="24"/>
        </w:rPr>
        <w:t xml:space="preserve"> Αυτό που κάνουν και τώρα οι αγαπημένες σας δημοσκοπήσεις. </w:t>
      </w:r>
    </w:p>
    <w:p w14:paraId="6338F6F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w:t>
      </w:r>
      <w:r w:rsidRPr="00BC2522">
        <w:rPr>
          <w:rFonts w:eastAsia="Times New Roman" w:cs="Times New Roman"/>
          <w:szCs w:val="24"/>
        </w:rPr>
        <w:t xml:space="preserve"> ΣΥΡΙΖΑ τελικά</w:t>
      </w:r>
      <w:r>
        <w:rPr>
          <w:rFonts w:eastAsia="Times New Roman" w:cs="Times New Roman"/>
          <w:szCs w:val="24"/>
        </w:rPr>
        <w:t xml:space="preserve"> πέρασε μπροστά εννέα μονάδες. Αυτό ήταν το Βατερλό νούμερο ένα.</w:t>
      </w:r>
    </w:p>
    <w:p w14:paraId="6338F6F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Μετά διαβεβαίωνε ότι η Κυβέρνηση έχει ζωή τρ</w:t>
      </w:r>
      <w:r>
        <w:rPr>
          <w:rFonts w:eastAsia="Times New Roman" w:cs="Times New Roman"/>
          <w:szCs w:val="24"/>
        </w:rPr>
        <w:t>ιών μηνών. Διαψεύστηκε. Ήταν το Βατερλό νούμερο δύο. Και ακολούθησαν και άλλα. Πολλά Βατερλό. Σε κάθε αξιολόγηση</w:t>
      </w:r>
      <w:r>
        <w:rPr>
          <w:rFonts w:eastAsia="Times New Roman" w:cs="Times New Roman"/>
          <w:szCs w:val="24"/>
        </w:rPr>
        <w:t>,</w:t>
      </w:r>
      <w:r>
        <w:rPr>
          <w:rFonts w:eastAsia="Times New Roman" w:cs="Times New Roman"/>
          <w:szCs w:val="24"/>
        </w:rPr>
        <w:t xml:space="preserve"> στοιχημάτιζε την καταστροφή. Ερχόταν, όμως, η επιτυχία της Κυβέρνησης. Και άλλο Βατερλό! </w:t>
      </w:r>
    </w:p>
    <w:p w14:paraId="6338F6F7"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ΘΕΟ</w:t>
      </w:r>
      <w:r w:rsidRPr="00BC2522">
        <w:rPr>
          <w:rFonts w:eastAsia="Times New Roman" w:cs="Times New Roman"/>
          <w:b/>
          <w:szCs w:val="24"/>
        </w:rPr>
        <w:t>ΔΩΡΑ ΜΠΑΚΟΓΙΑΝΝΗ:</w:t>
      </w:r>
      <w:r w:rsidRPr="00BC2522">
        <w:rPr>
          <w:rFonts w:eastAsia="Times New Roman" w:cs="Times New Roman"/>
          <w:szCs w:val="24"/>
        </w:rPr>
        <w:t xml:space="preserve"> Ναι;</w:t>
      </w:r>
    </w:p>
    <w:p w14:paraId="6338F6F8"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ΠΑΝΑΓΙΩΤΗΣ (ΠΑΝΟΣ) ΣΚΟΥΡΟΛ</w:t>
      </w:r>
      <w:r>
        <w:rPr>
          <w:rFonts w:eastAsia="Times New Roman" w:cs="Times New Roman"/>
          <w:b/>
          <w:szCs w:val="24"/>
        </w:rPr>
        <w:t>ΙΑΚΟΣ:</w:t>
      </w:r>
      <w:r>
        <w:rPr>
          <w:rFonts w:eastAsia="Times New Roman" w:cs="Times New Roman"/>
          <w:szCs w:val="24"/>
        </w:rPr>
        <w:t xml:space="preserve"> Πόσες τηλεοπτικές ώρες θυμάστε; Πόσο μελάνι ξοδεύτηκε για εκείνον τον περίφημο κόφτη</w:t>
      </w:r>
      <w:r>
        <w:rPr>
          <w:rFonts w:eastAsia="Times New Roman" w:cs="Times New Roman"/>
          <w:szCs w:val="24"/>
        </w:rPr>
        <w:t>,</w:t>
      </w:r>
      <w:r>
        <w:rPr>
          <w:rFonts w:eastAsia="Times New Roman" w:cs="Times New Roman"/>
          <w:szCs w:val="24"/>
        </w:rPr>
        <w:t xml:space="preserve"> που υπολόγιζαν καθημερινά και μας ενημέρωναν από τα κανάλια πόσο θα στοιχίσει η ενεργοποίηση του κόφτη για κάθε πολίτη ξεχωριστά; Και όμως, αυτή η ρημάδα η ενεργοπ</w:t>
      </w:r>
      <w:r>
        <w:rPr>
          <w:rFonts w:eastAsia="Times New Roman" w:cs="Times New Roman"/>
          <w:szCs w:val="24"/>
        </w:rPr>
        <w:t xml:space="preserve">οίηση δεν ήρθε ποτέ. Το αντίθετο, στη θέση του κόφτη ήρθε ο δότης. Και άλλο Βατερλό. </w:t>
      </w:r>
    </w:p>
    <w:p w14:paraId="6338F6F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Και μετά</w:t>
      </w:r>
      <w:r>
        <w:rPr>
          <w:rFonts w:eastAsia="Times New Roman" w:cs="Times New Roman"/>
          <w:szCs w:val="24"/>
        </w:rPr>
        <w:t>,</w:t>
      </w:r>
      <w:r>
        <w:rPr>
          <w:rFonts w:eastAsia="Times New Roman" w:cs="Times New Roman"/>
          <w:szCs w:val="24"/>
        </w:rPr>
        <w:t xml:space="preserve"> ακολούθησε ορυμαγδός προβλέψεων για τη μείωση των συντάξεων. Αλίμονο, οι συντάξεις δεν κόπηκαν. Και άλλο Βατερλό.</w:t>
      </w:r>
    </w:p>
    <w:p w14:paraId="6338F6F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Μετά ήρθε η αύξηση του κατώτατου μισθού και η </w:t>
      </w:r>
      <w:r>
        <w:rPr>
          <w:rFonts w:eastAsia="Times New Roman" w:cs="Times New Roman"/>
          <w:szCs w:val="24"/>
        </w:rPr>
        <w:t xml:space="preserve">κατάργηση του υποκατώτατου. Και άλλο Βατερλό. </w:t>
      </w:r>
    </w:p>
    <w:p w14:paraId="6338F6F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κόντρα στις προβλέψεις πως δεν θα βγούμε στις αγορές, βγήκαμε, επιτυγχάνοντας επιτόκιο 3,5%</w:t>
      </w:r>
      <w:r>
        <w:rPr>
          <w:rFonts w:eastAsia="Times New Roman" w:cs="Times New Roman"/>
          <w:szCs w:val="24"/>
        </w:rPr>
        <w:t>. Ι</w:t>
      </w:r>
      <w:r>
        <w:rPr>
          <w:rFonts w:eastAsia="Times New Roman" w:cs="Times New Roman"/>
          <w:szCs w:val="24"/>
        </w:rPr>
        <w:t xml:space="preserve">στορικό χαμηλό από το 2015. Και άλλο Βατερλό. </w:t>
      </w:r>
    </w:p>
    <w:p w14:paraId="6338F6F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έρχονται οι εκατόν είκοσι δόσεις και η μη μείωση του αφορολό</w:t>
      </w:r>
      <w:r>
        <w:rPr>
          <w:rFonts w:eastAsia="Times New Roman" w:cs="Times New Roman"/>
          <w:szCs w:val="24"/>
        </w:rPr>
        <w:t>γητου και άλλα Βατερλό και άλλα και άλλα.</w:t>
      </w:r>
    </w:p>
    <w:p w14:paraId="6338F6F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καταλαβαίνω. Πώς να αντιμετωπίσει κανείς αυτή τη θετική πραγματικότητα για τον ελληνικό λαό; Πώς να διαχειριστεί την πικρή πραγματικότητα για τη Νέα Δημοκρατία; Πώς να ξεπεράσει το σοκ της εξόδου από τα μνημόνι</w:t>
      </w:r>
      <w:r>
        <w:rPr>
          <w:rFonts w:eastAsia="Times New Roman" w:cs="Times New Roman"/>
          <w:szCs w:val="24"/>
        </w:rPr>
        <w:t>α ή την επικείμενη απελευθέρωση της χώρας από το Διεθνές Νομισματικό Ταμείο</w:t>
      </w:r>
      <w:r>
        <w:rPr>
          <w:rFonts w:eastAsia="Times New Roman" w:cs="Times New Roman"/>
          <w:szCs w:val="24"/>
        </w:rPr>
        <w:t>,</w:t>
      </w:r>
      <w:r>
        <w:rPr>
          <w:rFonts w:eastAsia="Times New Roman" w:cs="Times New Roman"/>
          <w:szCs w:val="24"/>
        </w:rPr>
        <w:t xml:space="preserve"> που εσείς και οι συνεργάτες σας φέρατε για να μας δέσει χειροπόδαρα; Ε, λοιπόν, ο ΣΥΡΙΖΑ τα κατάφερε. </w:t>
      </w:r>
    </w:p>
    <w:p w14:paraId="6338F6F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Και έρχονται και άλλα μόνιμα μέτρα ελάφρυνσης, όπως ανακοίνωσε προχθές ο Πρω</w:t>
      </w:r>
      <w:r>
        <w:rPr>
          <w:rFonts w:eastAsia="Times New Roman" w:cs="Times New Roman"/>
          <w:szCs w:val="24"/>
        </w:rPr>
        <w:t>θυπουργός, θετικά μέτρα 4,2 δισεκατομμυρίων ευρώ για εφέτος και για το 2020, που ανακουφίζουν την κοινωνία, τονώνουν τη ζήτηση και αναθερμαίνουν την οικονομία. Άλλο ένα Βατερλό σάς περίμενε αυτές τις ημέρες</w:t>
      </w:r>
      <w:r>
        <w:rPr>
          <w:rFonts w:eastAsia="Times New Roman" w:cs="Times New Roman"/>
          <w:szCs w:val="24"/>
        </w:rPr>
        <w:t>,</w:t>
      </w:r>
      <w:r>
        <w:rPr>
          <w:rFonts w:eastAsia="Times New Roman" w:cs="Times New Roman"/>
          <w:szCs w:val="24"/>
        </w:rPr>
        <w:t xml:space="preserve"> που διακινούσατε φωτογραφίες διακοπών.</w:t>
      </w:r>
    </w:p>
    <w:p w14:paraId="6338F6F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Όλα αυτά </w:t>
      </w:r>
      <w:r>
        <w:rPr>
          <w:rFonts w:eastAsia="Times New Roman" w:cs="Times New Roman"/>
          <w:szCs w:val="24"/>
        </w:rPr>
        <w:t>τα μέτρα, βέβαια, δεν προέκυψαν από το κενό. Η οικονομία πάει καλά. Σε όλους τους δείκτες, όλες τις παραμέτρους, υπάρχει πια πεδίο οικονομικής ελευθερίας, ώστε να επιστρέψουμε στον λαό όλα αυτά</w:t>
      </w:r>
      <w:r>
        <w:rPr>
          <w:rFonts w:eastAsia="Times New Roman" w:cs="Times New Roman"/>
          <w:szCs w:val="24"/>
        </w:rPr>
        <w:t>,</w:t>
      </w:r>
      <w:r>
        <w:rPr>
          <w:rFonts w:eastAsia="Times New Roman" w:cs="Times New Roman"/>
          <w:szCs w:val="24"/>
        </w:rPr>
        <w:t xml:space="preserve"> που του στερήσατε εσείς. Και ξέρετε από πού προκύπτουν όλα αυ</w:t>
      </w:r>
      <w:r>
        <w:rPr>
          <w:rFonts w:eastAsia="Times New Roman" w:cs="Times New Roman"/>
          <w:szCs w:val="24"/>
        </w:rPr>
        <w:t xml:space="preserve">τά που επιστρέφονται στον λαό; Από εκείνα που δεν κλέβουμε. Γιατί ούτε εμείς ούτε κανένας άλλος από την οικογένειά μας διαθέτουμε </w:t>
      </w:r>
      <w:r>
        <w:rPr>
          <w:rFonts w:eastAsia="Times New Roman" w:cs="Times New Roman"/>
          <w:szCs w:val="24"/>
          <w:lang w:val="en-US"/>
        </w:rPr>
        <w:t>offshor</w:t>
      </w:r>
      <w:r>
        <w:rPr>
          <w:rFonts w:eastAsia="Times New Roman" w:cs="Times New Roman"/>
          <w:szCs w:val="24"/>
        </w:rPr>
        <w:t>e. Ούτε σπίτια στην αλλοδαπή</w:t>
      </w:r>
      <w:r>
        <w:rPr>
          <w:rFonts w:eastAsia="Times New Roman" w:cs="Times New Roman"/>
          <w:szCs w:val="24"/>
        </w:rPr>
        <w:t>,</w:t>
      </w:r>
      <w:r>
        <w:rPr>
          <w:rFonts w:eastAsia="Times New Roman" w:cs="Times New Roman"/>
          <w:szCs w:val="24"/>
        </w:rPr>
        <w:t xml:space="preserve"> που κανείς δεν γνωρίζει πώς αποκτήθηκαν. Ούτε χρωστάμε ως κόμμα 250 δισεκατομμύρια ευρώ.</w:t>
      </w:r>
    </w:p>
    <w:p w14:paraId="6338F70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Μα, χρωστάτε 250 εκατομμύρια και θέλετε να νοικοκυρέψετε την οικονομία της χώρας; Πώς να σας εμπιστευθεί κανείς; Με βάση ποια αξιοπιστία; </w:t>
      </w:r>
    </w:p>
    <w:p w14:paraId="6338F70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Ωραία, αποτύχατε ως κυβέρνηση. Αλίμονο, όμως! </w:t>
      </w:r>
    </w:p>
    <w:p w14:paraId="6338F70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Καθίστε, κύριε Βορίδη, τελειώνω. Σας άκουσα με μεγάλη προσοχή. Ευχαρισ</w:t>
      </w:r>
      <w:r>
        <w:rPr>
          <w:rFonts w:eastAsia="Times New Roman" w:cs="Times New Roman"/>
          <w:szCs w:val="24"/>
        </w:rPr>
        <w:t>τώ πάρα πολύ.</w:t>
      </w:r>
    </w:p>
    <w:p w14:paraId="6338F703"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ΝΟΤΗΣ</w:t>
      </w:r>
      <w:r w:rsidRPr="00F306A0">
        <w:rPr>
          <w:rFonts w:eastAsia="Times New Roman" w:cs="Times New Roman"/>
          <w:b/>
          <w:szCs w:val="24"/>
        </w:rPr>
        <w:t xml:space="preserve"> </w:t>
      </w:r>
      <w:r w:rsidRPr="00F306A0">
        <w:rPr>
          <w:rFonts w:eastAsia="Times New Roman" w:cs="Times New Roman"/>
          <w:b/>
          <w:szCs w:val="24"/>
        </w:rPr>
        <w:t xml:space="preserve">ΜΗΤΑΡΑΚΗΣ: </w:t>
      </w:r>
      <w:r>
        <w:rPr>
          <w:rFonts w:eastAsia="Times New Roman" w:cs="Times New Roman"/>
          <w:szCs w:val="24"/>
        </w:rPr>
        <w:t>Θα εξεταστούμε μετά;</w:t>
      </w:r>
    </w:p>
    <w:p w14:paraId="6338F704"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Φοβάμαι ότι πρέπει να έρθετε τον Σεπτέμβριο κατευθείαν, γιατί τον Γενάρη βλέπω να μην το περνάτε το μάθημα, γιατί ούτε εκεί τα καταφέρνετε, στην Αντιπολίτευση. </w:t>
      </w:r>
    </w:p>
    <w:p w14:paraId="6338F70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Συνεχίστε,</w:t>
      </w:r>
      <w:r>
        <w:rPr>
          <w:rFonts w:eastAsia="Times New Roman" w:cs="Times New Roman"/>
          <w:szCs w:val="24"/>
        </w:rPr>
        <w:t xml:space="preserve"> λοιπόν, με τον πολιτικό πρωτογωνισμό</w:t>
      </w:r>
      <w:r>
        <w:rPr>
          <w:rFonts w:eastAsia="Times New Roman" w:cs="Times New Roman"/>
          <w:szCs w:val="24"/>
        </w:rPr>
        <w:t>,</w:t>
      </w:r>
      <w:r>
        <w:rPr>
          <w:rFonts w:eastAsia="Times New Roman" w:cs="Times New Roman"/>
          <w:szCs w:val="24"/>
        </w:rPr>
        <w:t xml:space="preserve"> που χαρακτηρίζει τη συλλογή σας από τα αγαπημένα σας Βατερλό. Αυτή η Κυβέρνηση, μαζί με ένα πλατύ δημοκρατικό μέτωπο από πολίτες</w:t>
      </w:r>
      <w:r>
        <w:rPr>
          <w:rFonts w:eastAsia="Times New Roman" w:cs="Times New Roman"/>
          <w:szCs w:val="24"/>
        </w:rPr>
        <w:t>,</w:t>
      </w:r>
      <w:r>
        <w:rPr>
          <w:rFonts w:eastAsia="Times New Roman" w:cs="Times New Roman"/>
          <w:szCs w:val="24"/>
        </w:rPr>
        <w:t xml:space="preserve"> που καθημερινά συντονίζουν το βήμα τους μαζί μας, με μια δυνατή προοδευτική συμμαχία θα</w:t>
      </w:r>
      <w:r>
        <w:rPr>
          <w:rFonts w:eastAsia="Times New Roman" w:cs="Times New Roman"/>
          <w:szCs w:val="24"/>
        </w:rPr>
        <w:t xml:space="preserve"> συνεχίσει να αγωνίζεται για να επιστρέψουν στον </w:t>
      </w:r>
      <w:r>
        <w:rPr>
          <w:rFonts w:eastAsia="Times New Roman" w:cs="Times New Roman"/>
          <w:szCs w:val="24"/>
        </w:rPr>
        <w:lastRenderedPageBreak/>
        <w:t>ελληνικό λαό όλα αυτά</w:t>
      </w:r>
      <w:r>
        <w:rPr>
          <w:rFonts w:eastAsia="Times New Roman" w:cs="Times New Roman"/>
          <w:szCs w:val="24"/>
        </w:rPr>
        <w:t>,</w:t>
      </w:r>
      <w:r>
        <w:rPr>
          <w:rFonts w:eastAsia="Times New Roman" w:cs="Times New Roman"/>
          <w:szCs w:val="24"/>
        </w:rPr>
        <w:t xml:space="preserve"> που του στερήσατε με τη διακυβέρνησή σας, με τα μνημόνιά σας, με τη διαπλοκή σας, τα σκάνδαλα και τον αυταρχισμό σας. Η ανάκαμψη της χώρας συνεχίζεται σταθερά. </w:t>
      </w:r>
    </w:p>
    <w:p w14:paraId="6338F70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μόνο που επιτυγχάνετ</w:t>
      </w:r>
      <w:r>
        <w:rPr>
          <w:rFonts w:eastAsia="Times New Roman" w:cs="Times New Roman"/>
          <w:szCs w:val="24"/>
        </w:rPr>
        <w:t>ε τελικά</w:t>
      </w:r>
      <w:r>
        <w:rPr>
          <w:rFonts w:eastAsia="Times New Roman" w:cs="Times New Roman"/>
          <w:szCs w:val="24"/>
        </w:rPr>
        <w:t>,</w:t>
      </w:r>
      <w:r>
        <w:rPr>
          <w:rFonts w:eastAsia="Times New Roman" w:cs="Times New Roman"/>
          <w:szCs w:val="24"/>
        </w:rPr>
        <w:t xml:space="preserve"> είναι συλλογή από μικρά και μεγάλα Βατερλό. Σας φταίει ο Τσίπρας, σας φταίει ο Παππάς, σας φταίει ο Πολάκης, αλλά αυτό που πραγματικά σας φταίει είναι οι πολιτικές σας επιλογές και η αντιλαϊκή σας ιδεολογία. Αυτές γεννούν το υπερπλεόνασμα των Βατ</w:t>
      </w:r>
      <w:r>
        <w:rPr>
          <w:rFonts w:eastAsia="Times New Roman" w:cs="Times New Roman"/>
          <w:szCs w:val="24"/>
        </w:rPr>
        <w:t>ερλό σας και είναι το μόνο υπερπλεόνασμα</w:t>
      </w:r>
      <w:r>
        <w:rPr>
          <w:rFonts w:eastAsia="Times New Roman" w:cs="Times New Roman"/>
          <w:szCs w:val="24"/>
        </w:rPr>
        <w:t>,</w:t>
      </w:r>
      <w:r>
        <w:rPr>
          <w:rFonts w:eastAsia="Times New Roman" w:cs="Times New Roman"/>
          <w:szCs w:val="24"/>
        </w:rPr>
        <w:t xml:space="preserve"> που μπορείτε να επιτύχετε.</w:t>
      </w:r>
    </w:p>
    <w:p w14:paraId="6338F70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μπορείτε να παράγετε όσα Βατερλό θέλετε για τον εαυτό σας. Αλίμονο, όμως, όσο καιρό κυβερνούσατε φορτώσατε με Βατερλό και τη χώρα. Τη χρεωκοπήσατε,</w:t>
      </w:r>
      <w:r>
        <w:rPr>
          <w:rFonts w:eastAsia="Times New Roman" w:cs="Times New Roman"/>
          <w:szCs w:val="24"/>
        </w:rPr>
        <w:t xml:space="preserve"> τη ρίξατε στα βράχια και στα μνημόνια. Τώρα θέλετε να κυβερνήσετε ξανά, γιατί; Για να φορτώσετε με νέα Βατερλό τη χώρα;</w:t>
      </w:r>
    </w:p>
    <w:p w14:paraId="6338F70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Ο ελληνικός λαός, λοιπόν, στις 26 Μαΐου στις ευρωεκλογές και το φθινόπωρο στις βουλευτικές εκλογές θα σας δώσει την απάντηση. Θα σας κρ</w:t>
      </w:r>
      <w:r>
        <w:rPr>
          <w:rFonts w:eastAsia="Times New Roman" w:cs="Times New Roman"/>
          <w:szCs w:val="24"/>
        </w:rPr>
        <w:t>ατήσει στάσιμους στην Αντιπολίτευση, μήπως και μάθετε, τουλάχιστον, να αντιπολιτεύεστε, μιας και με τις κυβερνητικές ευκαιρίες</w:t>
      </w:r>
      <w:r>
        <w:rPr>
          <w:rFonts w:eastAsia="Times New Roman" w:cs="Times New Roman"/>
          <w:szCs w:val="24"/>
        </w:rPr>
        <w:t>,</w:t>
      </w:r>
      <w:r>
        <w:rPr>
          <w:rFonts w:eastAsia="Times New Roman" w:cs="Times New Roman"/>
          <w:szCs w:val="24"/>
        </w:rPr>
        <w:t xml:space="preserve"> που σας δόθηκαν στο παρελθόν, τα κάνατε θάλασσα. Κάνατε κακό στη χώρα.</w:t>
      </w:r>
    </w:p>
    <w:p w14:paraId="6338F70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ευχαριστώ.</w:t>
      </w:r>
    </w:p>
    <w:p w14:paraId="6338F70A" w14:textId="77777777" w:rsidR="00401C51" w:rsidRDefault="00794512">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r w:rsidRPr="007A7052">
        <w:rPr>
          <w:rFonts w:eastAsia="Times New Roman" w:cs="Times New Roman"/>
          <w:szCs w:val="24"/>
        </w:rPr>
        <w:t>)</w:t>
      </w:r>
    </w:p>
    <w:p w14:paraId="6338F70B" w14:textId="77777777" w:rsidR="00401C51" w:rsidRDefault="00794512">
      <w:pPr>
        <w:spacing w:line="600" w:lineRule="auto"/>
        <w:ind w:firstLine="720"/>
        <w:jc w:val="both"/>
        <w:rPr>
          <w:rFonts w:eastAsia="Times New Roman" w:cs="Times New Roman"/>
          <w:szCs w:val="24"/>
        </w:rPr>
      </w:pPr>
      <w:r w:rsidRPr="00A74868">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τον κ. Σκουρολιάκο.</w:t>
      </w:r>
    </w:p>
    <w:p w14:paraId="6338F70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λόγο έχει ο κ. Κωνσταντίνος Σκανδαλίδης.</w:t>
      </w:r>
    </w:p>
    <w:p w14:paraId="6338F70D"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Κυρίες και κύριοι συνάδελφοι, χθες η Βουλή έζησε μια από τις πιο καταθλιπτικές στιγμές του μεταπολιτευτικού</w:t>
      </w:r>
      <w:r>
        <w:rPr>
          <w:rFonts w:eastAsia="Times New Roman" w:cs="Times New Roman"/>
          <w:szCs w:val="24"/>
        </w:rPr>
        <w:t xml:space="preserve"> της βίου. Δεν σας κρύβω ότι, ακούγοντας τη λασπομαχία και τις προσωπικές </w:t>
      </w:r>
      <w:r>
        <w:rPr>
          <w:rFonts w:eastAsia="Times New Roman" w:cs="Times New Roman"/>
          <w:szCs w:val="24"/>
        </w:rPr>
        <w:lastRenderedPageBreak/>
        <w:t>αντεγκλήσεις ανάμεσα στους δύο κορυφαίους παράγοντες του κοινοβουλευτικού μας πολιτεύματος, ένιωσα την ανάγκη να ζητήσω από το Προεδρείο τον λόγο επί προσωπικού. Στο ερώτημα του Προέ</w:t>
      </w:r>
      <w:r>
        <w:rPr>
          <w:rFonts w:eastAsia="Times New Roman" w:cs="Times New Roman"/>
          <w:szCs w:val="24"/>
        </w:rPr>
        <w:t>δρου της Βουλής σε τι συνίσταται το προσωπικό ζήτημα, η απάντησή μου θα ήταν αυτονόητη: Ένιωσα βαθιά προσβεβλημένος, ασκώντας με συνέπεια το αξίωμα του Βουλευτή επί τόσα χρόνια, να γίνομαι μάρτυρας της προσβολής του ίδιου του λειτουργήματος</w:t>
      </w:r>
      <w:r>
        <w:rPr>
          <w:rFonts w:eastAsia="Times New Roman" w:cs="Times New Roman"/>
          <w:szCs w:val="24"/>
        </w:rPr>
        <w:t>,</w:t>
      </w:r>
      <w:r>
        <w:rPr>
          <w:rFonts w:eastAsia="Times New Roman" w:cs="Times New Roman"/>
          <w:szCs w:val="24"/>
        </w:rPr>
        <w:t xml:space="preserve"> που οφείλουμε </w:t>
      </w:r>
      <w:r>
        <w:rPr>
          <w:rFonts w:eastAsia="Times New Roman" w:cs="Times New Roman"/>
          <w:szCs w:val="24"/>
        </w:rPr>
        <w:t>όλοι να υπηρετούμε, αυτό που συνταγματικά κατοχυρώνεται ως αντιπρόσωπος του έθνους.</w:t>
      </w:r>
    </w:p>
    <w:p w14:paraId="6338F70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Είμαι σίγουρος ότι πολλοί από εμάς που ανήκουν σε όλα τα δημοκρατικά κόμματα</w:t>
      </w:r>
      <w:r>
        <w:rPr>
          <w:rFonts w:eastAsia="Times New Roman" w:cs="Times New Roman"/>
          <w:szCs w:val="24"/>
        </w:rPr>
        <w:t>,</w:t>
      </w:r>
      <w:r>
        <w:rPr>
          <w:rFonts w:eastAsia="Times New Roman" w:cs="Times New Roman"/>
          <w:szCs w:val="24"/>
        </w:rPr>
        <w:t xml:space="preserve"> έφυγαν χθες από εδώ πραγματικά ράκη.</w:t>
      </w:r>
    </w:p>
    <w:p w14:paraId="6338F70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Δυστυχώς, κύριοι συνάδελφοι, μόνοι μας καταρρακώνουμε και</w:t>
      </w:r>
      <w:r>
        <w:rPr>
          <w:rFonts w:eastAsia="Times New Roman" w:cs="Times New Roman"/>
          <w:szCs w:val="24"/>
        </w:rPr>
        <w:t xml:space="preserve"> παραβιάζουμε τους θεσμούς, τα κοινοβουλευτικά μας ήθη και την κοινοβουλευτική μας τάξη. Θα σας αναφέρω κάτι που μπορεί να θεωρήσετε υποτυπώδες, </w:t>
      </w:r>
      <w:r>
        <w:rPr>
          <w:rFonts w:eastAsia="Times New Roman" w:cs="Times New Roman"/>
          <w:szCs w:val="24"/>
        </w:rPr>
        <w:lastRenderedPageBreak/>
        <w:t>παρωνυχίδα, είναι όμως ενδεικτικό. Όταν ένα κόμμα ασκεί το δικαίωμα να καταφύγει σε πρόταση δυσπιστίας απέναντι</w:t>
      </w:r>
      <w:r>
        <w:rPr>
          <w:rFonts w:eastAsia="Times New Roman" w:cs="Times New Roman"/>
          <w:szCs w:val="24"/>
        </w:rPr>
        <w:t xml:space="preserve"> σε ένα πρόσωπο ή έναν θεσμό, είθισται πια ο Πρωθυπουργός να ασκεί κάτι που θεωρείται δυστυχώς προνόμι</w:t>
      </w:r>
      <w:r>
        <w:rPr>
          <w:rFonts w:eastAsia="Times New Roman" w:cs="Times New Roman"/>
          <w:szCs w:val="24"/>
        </w:rPr>
        <w:t>ό</w:t>
      </w:r>
      <w:r>
        <w:rPr>
          <w:rFonts w:eastAsia="Times New Roman" w:cs="Times New Roman"/>
          <w:szCs w:val="24"/>
        </w:rPr>
        <w:t xml:space="preserve"> του -όχι τώρα, αλλά και παλιότερα- να μετατρέπει τη συζήτηση σε ψήφο εμπιστοσύνης στην Κυβέρνηση, ουσιαστικά καταργώντας αυτό το δικαίωμα της Αντιπολίτε</w:t>
      </w:r>
      <w:r>
        <w:rPr>
          <w:rFonts w:eastAsia="Times New Roman" w:cs="Times New Roman"/>
          <w:szCs w:val="24"/>
        </w:rPr>
        <w:t>υσης στην πράξη.</w:t>
      </w:r>
    </w:p>
    <w:p w14:paraId="6338F71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κοινοβουλευτική τάξη απαιτεί</w:t>
      </w:r>
      <w:r>
        <w:rPr>
          <w:rFonts w:eastAsia="Times New Roman" w:cs="Times New Roman"/>
          <w:szCs w:val="24"/>
        </w:rPr>
        <w:t>,</w:t>
      </w:r>
      <w:r>
        <w:rPr>
          <w:rFonts w:eastAsia="Times New Roman" w:cs="Times New Roman"/>
          <w:szCs w:val="24"/>
        </w:rPr>
        <w:t xml:space="preserve"> αν ο Πρωθυπουργός το επιθυμεί, να το πράξει, αφού όμως ολοκληρωθεί η συζήτηση περί την πρόταση δυσπιστίας, για την οποία έχει κάθε δικαίωμα να επιμείνει κάποιος</w:t>
      </w:r>
      <w:r>
        <w:rPr>
          <w:rFonts w:eastAsia="Times New Roman" w:cs="Times New Roman"/>
          <w:szCs w:val="24"/>
        </w:rPr>
        <w:t>,</w:t>
      </w:r>
      <w:r>
        <w:rPr>
          <w:rFonts w:eastAsia="Times New Roman" w:cs="Times New Roman"/>
          <w:szCs w:val="24"/>
        </w:rPr>
        <w:t xml:space="preserve"> που καταθέτει μια πρόταση δυσπιστίας σε ένα π</w:t>
      </w:r>
      <w:r>
        <w:rPr>
          <w:rFonts w:eastAsia="Times New Roman" w:cs="Times New Roman"/>
          <w:szCs w:val="24"/>
        </w:rPr>
        <w:t>ρόσωπο ή σε έναν θεσμό.</w:t>
      </w:r>
    </w:p>
    <w:p w14:paraId="6338F71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Θα μου πείτε: Ψιλά γράμματα. Τι μας λες τώρα; Όμως, έτσι υποβαθμίζουμε κάθε θεσμική λειτουργία, κόβουμε το Σύνταγμα στα δικά μας μέτρα. Δεν είναι καλός οιωνός για το παρόν και το μέλλον της </w:t>
      </w:r>
      <w:r>
        <w:rPr>
          <w:rFonts w:eastAsia="Times New Roman" w:cs="Times New Roman"/>
          <w:szCs w:val="24"/>
        </w:rPr>
        <w:t>δ</w:t>
      </w:r>
      <w:r>
        <w:rPr>
          <w:rFonts w:eastAsia="Times New Roman" w:cs="Times New Roman"/>
          <w:szCs w:val="24"/>
        </w:rPr>
        <w:t xml:space="preserve">ημοκρατίας μας η χειραγώγηση και η χρήση </w:t>
      </w:r>
      <w:r>
        <w:rPr>
          <w:rFonts w:eastAsia="Times New Roman" w:cs="Times New Roman"/>
          <w:szCs w:val="24"/>
        </w:rPr>
        <w:t>θεσμών και δικαιωμάτων κατά το δοκούν.</w:t>
      </w:r>
    </w:p>
    <w:p w14:paraId="6338F71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τι ζούμε αυτές τις μέρες και τι παρακολουθεί ο λαός να παίζεται στο πολιτικό παιγνίδι</w:t>
      </w:r>
      <w:r>
        <w:rPr>
          <w:rFonts w:eastAsia="Times New Roman" w:cs="Times New Roman"/>
          <w:szCs w:val="24"/>
        </w:rPr>
        <w:t>;</w:t>
      </w:r>
      <w:r>
        <w:rPr>
          <w:rFonts w:eastAsia="Times New Roman" w:cs="Times New Roman"/>
          <w:szCs w:val="24"/>
        </w:rPr>
        <w:t xml:space="preserve"> Ενώ η χώρα</w:t>
      </w:r>
      <w:r>
        <w:rPr>
          <w:rFonts w:eastAsia="Times New Roman" w:cs="Times New Roman"/>
          <w:szCs w:val="24"/>
        </w:rPr>
        <w:t>,</w:t>
      </w:r>
      <w:r>
        <w:rPr>
          <w:rFonts w:eastAsia="Times New Roman" w:cs="Times New Roman"/>
          <w:szCs w:val="24"/>
        </w:rPr>
        <w:t xml:space="preserve"> με ευθύνη των κ</w:t>
      </w:r>
      <w:r>
        <w:rPr>
          <w:rFonts w:eastAsia="Times New Roman" w:cs="Times New Roman"/>
          <w:szCs w:val="24"/>
        </w:rPr>
        <w:t>υρίων</w:t>
      </w:r>
      <w:r>
        <w:rPr>
          <w:rFonts w:eastAsia="Times New Roman" w:cs="Times New Roman"/>
          <w:szCs w:val="24"/>
        </w:rPr>
        <w:t xml:space="preserve"> Τσίπρα και Μητσοτάκη έχει εισέλθει σε μακρότατη προεκλογική περίοδο</w:t>
      </w:r>
      <w:r>
        <w:rPr>
          <w:rFonts w:eastAsia="Times New Roman" w:cs="Times New Roman"/>
          <w:szCs w:val="24"/>
        </w:rPr>
        <w:t xml:space="preserve"> από την περσινή Έκθεση Θεσσαλονίκης, ενώ βρισκόμαστε μόλις δεκαεπτά μέρες πριν από μια σημαντική πολιτική μάχη, αυτή των ευρωεκλογών, οι δύο μονομάχοι του μικρού και αδιέξοδου δικομματισμού άνοιξαν τα τελευταία προεκλογικά τους χαρτιά για τις εθνικές εκλο</w:t>
      </w:r>
      <w:r>
        <w:rPr>
          <w:rFonts w:eastAsia="Times New Roman" w:cs="Times New Roman"/>
          <w:szCs w:val="24"/>
        </w:rPr>
        <w:t>γές.</w:t>
      </w:r>
    </w:p>
    <w:p w14:paraId="6338F71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 ρωτούσε κανείς: Μα, ευρωεκλογές δεν έχουμε; Ποιος νοιάζεται για την Ευρώπη; Εδώ είναι το πάπλωμα της εξουσίας. Αυτό διακυβεύεται σε έναν αγώνα δρόμου χωρίς αρχές, χωρίς όρια, χωρίς πολιτικό ήθος. Ο μεν ένας, σε αποδρομή Πρωθυπουργός, θυμήθηκε τον π</w:t>
      </w:r>
      <w:r>
        <w:rPr>
          <w:rFonts w:eastAsia="Times New Roman" w:cs="Times New Roman"/>
          <w:szCs w:val="24"/>
        </w:rPr>
        <w:t>αλιό και ξεπερασμένο εδώ και τέσσερα χρόνια εαυτό του. Αποφάσισε να το παίξει υπερασπιστής των φτωχών, κάτι σαν τον Ρομπέν των Δασών, για να αποφύγει την πάνδημη κατα</w:t>
      </w:r>
      <w:r>
        <w:rPr>
          <w:rFonts w:eastAsia="Times New Roman" w:cs="Times New Roman"/>
          <w:szCs w:val="24"/>
        </w:rPr>
        <w:lastRenderedPageBreak/>
        <w:t>κραυγή για τον τρόπο που ασκεί την εξουσία, που φτωχοποίησε περαιτέρω τον λαό, που διαχειρ</w:t>
      </w:r>
      <w:r>
        <w:rPr>
          <w:rFonts w:eastAsia="Times New Roman" w:cs="Times New Roman"/>
          <w:szCs w:val="24"/>
        </w:rPr>
        <w:t xml:space="preserve">ίστηκε την ανθρώπινη εκατόμβη στο Μάτι, που συναλλάσσεται φανερά και απροκάλυπτα πια με τις καταραμένες ελίτ, απέναντι στις οποίες καθημερινά ξιφουλκεί. </w:t>
      </w:r>
    </w:p>
    <w:p w14:paraId="6338F71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δε άλλος, σε αναμονή επίδοξος Πρωθυπουργός, διάλεξε την ώρα να φέρει στο επίκεντρο ένα πρόσωπο που σ</w:t>
      </w:r>
      <w:r>
        <w:rPr>
          <w:rFonts w:eastAsia="Times New Roman" w:cs="Times New Roman"/>
          <w:szCs w:val="24"/>
        </w:rPr>
        <w:t>υγκεντρώνει επίσης την πάνδημη κατακραυγή για την αδιανόητη και χωρίς κανένα πολιτικό ήθος και σεβασμό συμπεριφορά του, θεωρώντας εύκολο και αυταπόδεικτο στόχο την αυτονόητη και πολύχρονη ταύτιση του Πρωθυπουργού με τον «πολακισμό», όρος που μπήκε πια στην</w:t>
      </w:r>
      <w:r>
        <w:rPr>
          <w:rFonts w:eastAsia="Times New Roman" w:cs="Times New Roman"/>
          <w:szCs w:val="24"/>
        </w:rPr>
        <w:t xml:space="preserve"> καθημερινή μας ζωή. Κρούει ανοικτές θύρες.</w:t>
      </w:r>
    </w:p>
    <w:p w14:paraId="6338F71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Εμείς είμαστε κατηγορηματικοί. Και την πρόταση δυσπιστίας θα ψηφίζαμε και την ψήφο εμπιστοσύνης καταψηφίζουμε. Γιατί άραγε θα υπερψηφίζαμε την Κυβέρνηση; Για μια εθνική στρατηγική</w:t>
      </w:r>
      <w:r>
        <w:rPr>
          <w:rFonts w:eastAsia="Times New Roman" w:cs="Times New Roman"/>
          <w:szCs w:val="24"/>
        </w:rPr>
        <w:t>,</w:t>
      </w:r>
      <w:r>
        <w:rPr>
          <w:rFonts w:eastAsia="Times New Roman" w:cs="Times New Roman"/>
          <w:szCs w:val="24"/>
        </w:rPr>
        <w:t xml:space="preserve"> που αντιμετωπίζει </w:t>
      </w:r>
      <w:r w:rsidRPr="00136CCE">
        <w:rPr>
          <w:rFonts w:eastAsia="Times New Roman"/>
          <w:szCs w:val="24"/>
        </w:rPr>
        <w:t>à</w:t>
      </w:r>
      <w:r w:rsidRPr="00136CCE">
        <w:rPr>
          <w:rFonts w:eastAsia="Times New Roman" w:cs="Times New Roman"/>
          <w:szCs w:val="24"/>
        </w:rPr>
        <w:t xml:space="preserve"> </w:t>
      </w:r>
      <w:r>
        <w:rPr>
          <w:rFonts w:eastAsia="Times New Roman" w:cs="Times New Roman"/>
          <w:szCs w:val="24"/>
          <w:lang w:val="en-US"/>
        </w:rPr>
        <w:t>la</w:t>
      </w:r>
      <w:r w:rsidRPr="00136CCE">
        <w:rPr>
          <w:rFonts w:eastAsia="Times New Roman" w:cs="Times New Roman"/>
          <w:szCs w:val="24"/>
        </w:rPr>
        <w:t xml:space="preserve"> </w:t>
      </w:r>
      <w:r>
        <w:rPr>
          <w:rFonts w:eastAsia="Times New Roman" w:cs="Times New Roman"/>
          <w:szCs w:val="24"/>
          <w:lang w:val="en-US"/>
        </w:rPr>
        <w:t>carte</w:t>
      </w:r>
      <w:r w:rsidRPr="00136CCE">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εθνικά θέματα και τα εντάσσει στην εσωτερική διαπάλη και τις προεκλογικές σκοπιμότητες; Για μια αναπτυξιακή </w:t>
      </w:r>
      <w:r>
        <w:rPr>
          <w:rFonts w:eastAsia="Times New Roman" w:cs="Times New Roman"/>
          <w:szCs w:val="24"/>
        </w:rPr>
        <w:lastRenderedPageBreak/>
        <w:t>στρατηγική</w:t>
      </w:r>
      <w:r>
        <w:rPr>
          <w:rFonts w:eastAsia="Times New Roman" w:cs="Times New Roman"/>
          <w:szCs w:val="24"/>
        </w:rPr>
        <w:t>,</w:t>
      </w:r>
      <w:r>
        <w:rPr>
          <w:rFonts w:eastAsia="Times New Roman" w:cs="Times New Roman"/>
          <w:szCs w:val="24"/>
        </w:rPr>
        <w:t xml:space="preserve"> που συντρίβει τον κορμό της ανάπτυξης στις μικρομεσαίες επιχειρήσεις, μειώνει δραματικά τις δημόσιες επενδύσεις και εχθρεύεται τις διαθ</w:t>
      </w:r>
      <w:r>
        <w:rPr>
          <w:rFonts w:eastAsia="Times New Roman" w:cs="Times New Roman"/>
          <w:szCs w:val="24"/>
        </w:rPr>
        <w:t>ρωτικές αλλαγές</w:t>
      </w:r>
      <w:r>
        <w:rPr>
          <w:rFonts w:eastAsia="Times New Roman" w:cs="Times New Roman"/>
          <w:szCs w:val="24"/>
        </w:rPr>
        <w:t>,</w:t>
      </w:r>
      <w:r>
        <w:rPr>
          <w:rFonts w:eastAsia="Times New Roman" w:cs="Times New Roman"/>
          <w:szCs w:val="24"/>
        </w:rPr>
        <w:t xml:space="preserve"> που θα οδηγούσαν στην παραγωγική ανασυγκρότηση; Για μια πολιτική</w:t>
      </w:r>
      <w:r>
        <w:rPr>
          <w:rFonts w:eastAsia="Times New Roman" w:cs="Times New Roman"/>
          <w:szCs w:val="24"/>
        </w:rPr>
        <w:t>,</w:t>
      </w:r>
      <w:r>
        <w:rPr>
          <w:rFonts w:eastAsia="Times New Roman" w:cs="Times New Roman"/>
          <w:szCs w:val="24"/>
        </w:rPr>
        <w:t xml:space="preserve"> που το πιο σύγχρονο, το πιο παραγωγικό, το πιο ενεργό δυναμικό της χώρας είτε το προλεταριοποιεί είτε το στέλνει μετανάστη στο εξωτερικό; Για μια οικονομική πολιτική</w:t>
      </w:r>
      <w:r>
        <w:rPr>
          <w:rFonts w:eastAsia="Times New Roman" w:cs="Times New Roman"/>
          <w:szCs w:val="24"/>
        </w:rPr>
        <w:t>,</w:t>
      </w:r>
      <w:r>
        <w:rPr>
          <w:rFonts w:eastAsia="Times New Roman" w:cs="Times New Roman"/>
          <w:szCs w:val="24"/>
        </w:rPr>
        <w:t xml:space="preserve"> που επ</w:t>
      </w:r>
      <w:r>
        <w:rPr>
          <w:rFonts w:eastAsia="Times New Roman" w:cs="Times New Roman"/>
          <w:szCs w:val="24"/>
        </w:rPr>
        <w:t>ιμένει στη λιτότητα, τη φορολογική λαίλαπα, τη μείωση των κοινωνικών δαπανών και από το αιματηρό πλεόνασμα καταφεύγει σε πολιτική προεκλογικών παροχών, για να ρίξει στάχτη στα μάτια; Για την πρακτική συστηματικής χειραγώγησης των θεσμών; Για τους υποβολείς</w:t>
      </w:r>
      <w:r>
        <w:rPr>
          <w:rFonts w:eastAsia="Times New Roman" w:cs="Times New Roman"/>
          <w:szCs w:val="24"/>
        </w:rPr>
        <w:t xml:space="preserve"> στη δικαιοσύνη; Για τη διάλυση της αυτοδιοίκησης; Ή μήπως για την ταχύτητα που αλλάζει η όποια σύμφυση πολιτικών και οικονομικών συμφερόντων και μετατρέπεται σε ένα «δικό μας καθεστώς»; Τέλος, για ποια ευρωπαϊκή προοπτική και ποια προοδευτική στρατηγική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μπορεί πειστικά να ξαναφέρει στην επιφάνεια το ευρωπαϊκό όραμα και να έχει τη δύναμη να επιβάλει την αναγκαία νέα ευρωπαϊκή συνθήκη; Διότι αυτή έπρεπε να είναι σήμερα η συζήτηση στην ελληνική πολιτική ζωή.</w:t>
      </w:r>
    </w:p>
    <w:p w14:paraId="6338F71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Επίσης, κύριοι συνάδελφοι, δεν θα ψηφίζαμε ενα</w:t>
      </w:r>
      <w:r>
        <w:rPr>
          <w:rFonts w:eastAsia="Times New Roman" w:cs="Times New Roman"/>
          <w:szCs w:val="24"/>
        </w:rPr>
        <w:t>ντίον του κ. Πολάκη ως πρόσωπο ούτε ως πρόθεση ούτε ως χαρακτήρα ούτε καν μόνο για την απαράδεκτη τελευταία δήλωσή του που τραυματίζει όσους διαθέτουν στοιχειώδη ανθρώπινη ευαισθησία. Στο πρόσωπό του θα καταψηφίζαμε τον «πολακισμό». Με αυτόν ακριβώς ταυτίσ</w:t>
      </w:r>
      <w:r>
        <w:rPr>
          <w:rFonts w:eastAsia="Times New Roman" w:cs="Times New Roman"/>
          <w:szCs w:val="24"/>
        </w:rPr>
        <w:t>τηκε, δυστυχώς, ο Πρωθυπουργός της χώρας.</w:t>
      </w:r>
    </w:p>
    <w:p w14:paraId="6338F71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Ποιος είναι αυτός ο </w:t>
      </w:r>
      <w:r>
        <w:rPr>
          <w:rFonts w:eastAsia="Times New Roman" w:cs="Times New Roman"/>
          <w:szCs w:val="24"/>
        </w:rPr>
        <w:t>«</w:t>
      </w:r>
      <w:r>
        <w:rPr>
          <w:rFonts w:eastAsia="Times New Roman" w:cs="Times New Roman"/>
          <w:szCs w:val="24"/>
        </w:rPr>
        <w:t>πολακισμός</w:t>
      </w:r>
      <w:r>
        <w:rPr>
          <w:rFonts w:eastAsia="Times New Roman" w:cs="Times New Roman"/>
          <w:szCs w:val="24"/>
        </w:rPr>
        <w:t>»</w:t>
      </w:r>
      <w:r>
        <w:rPr>
          <w:rFonts w:eastAsia="Times New Roman" w:cs="Times New Roman"/>
          <w:szCs w:val="24"/>
        </w:rPr>
        <w:t xml:space="preserve">; Αυτός που μετατρέπει σε τοξική την πολιτική ζωή, αυτός που κατηγορεί συλλήβδην παρατάξεις και κόμματα, μετατρέποντας την ατομική ευθύνη σε συλλογική, ακραία πρακτική ολοκληρωτικής </w:t>
      </w:r>
      <w:r>
        <w:rPr>
          <w:rFonts w:eastAsia="Times New Roman" w:cs="Times New Roman"/>
          <w:szCs w:val="24"/>
        </w:rPr>
        <w:t>αντίληψης και νοοτροπίας. Το ένοχο ΠΑΣΟΚ, αύριο ο ένοχος ΣΥΡΙΖΑ, χθες η ένοχη Νέα Δημοκρατία. Κόμματα που ψηφίζονται από την μεγάλη πλειοψηφία του ελληνικού λαού κατά καιρούς συλλήβδην είναι ένοχα, είναι υπόλογα απέναντι σε υπαρκτά και ανύπαρκτα σκάνδαλα α</w:t>
      </w:r>
      <w:r>
        <w:rPr>
          <w:rFonts w:eastAsia="Times New Roman" w:cs="Times New Roman"/>
          <w:szCs w:val="24"/>
        </w:rPr>
        <w:t>τομικών, προφανώς, επιδιώξεων που υπάρχουν σε όλα τα κόμματα και σε όλες τις εποχές.</w:t>
      </w:r>
    </w:p>
    <w:p w14:paraId="6338F718" w14:textId="77777777" w:rsidR="00401C51" w:rsidRDefault="00794512">
      <w:pPr>
        <w:spacing w:line="600" w:lineRule="auto"/>
        <w:ind w:firstLine="720"/>
        <w:jc w:val="both"/>
        <w:rPr>
          <w:rFonts w:eastAsia="Times New Roman" w:cs="Times New Roman"/>
          <w:szCs w:val="24"/>
        </w:rPr>
      </w:pPr>
      <w:r w:rsidRPr="00251171">
        <w:rPr>
          <w:rFonts w:eastAsia="Times New Roman" w:cs="Times New Roman"/>
          <w:szCs w:val="24"/>
        </w:rPr>
        <w:lastRenderedPageBreak/>
        <w:t>(Στο σημείο αυτό κτυπάει το κουδούνι λήξεως του χρόνου ομιλίας του κυρίου Βουλευτή)</w:t>
      </w:r>
    </w:p>
    <w:p w14:paraId="6338F71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338F71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Αυτός που ανασύρει υπαρκτά και ανύπαρκτα σκάνδαλα, που εκβιάζε</w:t>
      </w:r>
      <w:r>
        <w:rPr>
          <w:rFonts w:eastAsia="Times New Roman" w:cs="Times New Roman"/>
          <w:szCs w:val="24"/>
        </w:rPr>
        <w:t>ι ή προδικάζει αποφάσεις της δικαιοσύνης, που κατασκευάζει σκευωρίες εναντίον των αντιπάλων του, αυτός που μας μετατρέπει όλους σε αυτή την Αίθουσα σε δικαστές, δικαστές που δικάζουμε μαζί με τους αντιπάλους μας την πολιτική, τη χώρα, τη δημοκρατία, την ίδ</w:t>
      </w:r>
      <w:r>
        <w:rPr>
          <w:rFonts w:eastAsia="Times New Roman" w:cs="Times New Roman"/>
          <w:szCs w:val="24"/>
        </w:rPr>
        <w:t>ια την ιστορία, που αφήνουμε τον λαό έξω, μετέωρο, απογοητευμένο.</w:t>
      </w:r>
    </w:p>
    <w:p w14:paraId="6338F71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θες αναζήτησα από τον ημερήσιο Τύπο πόσες υποθέσεις θα μπορούσαν να διερευνηθούν ως σκάνδαλα της σημερινής Κυβέρνησης. Τρόμαξα, γιατί είναι υποθέσεις με ονοματεπώνυμο. Σας λέω μόνο τον αριθ</w:t>
      </w:r>
      <w:r>
        <w:rPr>
          <w:rFonts w:eastAsia="Times New Roman" w:cs="Times New Roman"/>
          <w:szCs w:val="24"/>
        </w:rPr>
        <w:t>μό: Δεκάξι.</w:t>
      </w:r>
    </w:p>
    <w:p w14:paraId="6338F71C"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Τον ημερήσιο Τύπο!</w:t>
      </w:r>
    </w:p>
    <w:p w14:paraId="6338F71D"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Ακούστε με. Δεν λέω ότι είναι σκάνδαλα, κυρία μου. Μην ανησυχείτε.</w:t>
      </w:r>
    </w:p>
    <w:p w14:paraId="6338F71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Δεκάξι υποθέσεις μέτρησα. Και λοιπόν; Έρχεται σήμερα η Νέα Δημοκρατία</w:t>
      </w:r>
      <w:r>
        <w:rPr>
          <w:rFonts w:eastAsia="Times New Roman" w:cs="Times New Roman"/>
          <w:szCs w:val="24"/>
        </w:rPr>
        <w:t xml:space="preserve"> -δικαιολογημένα ή μη- και λέει ότι δεν πρέπει να παραγραφούν τα αδικήματα. Προφανώς, δεν πρέπει να παραγραφούν τα αδικήματα. Προφανώς, θα πρέπει να ερευνήσει η δικαιοσύνη κάθε υπόθεση. Και εμείς το λέμε: Όλα στο φως.</w:t>
      </w:r>
    </w:p>
    <w:p w14:paraId="6338F71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Με ενδιαφέρει το κλίμα. Σκεφτείτε αυτό</w:t>
      </w:r>
      <w:r>
        <w:rPr>
          <w:rFonts w:eastAsia="Times New Roman" w:cs="Times New Roman"/>
          <w:szCs w:val="24"/>
        </w:rPr>
        <w:t xml:space="preserve"> που πρόκειται να συμβεί την επομένη των εκλογών. Πάλι στην ίδια κρίσιμη κατάσταση της χώρας, πάλι στο ίδιο αδιέξοδο θα αναζητούμε τους αθώους και τους ένοχους, βρίζοντας ο ένας τον άλλο, όπως έγινε χθες εδώ για προσωπικές υποθέσεις</w:t>
      </w:r>
      <w:r>
        <w:rPr>
          <w:rFonts w:eastAsia="Times New Roman" w:cs="Times New Roman"/>
          <w:szCs w:val="24"/>
        </w:rPr>
        <w:t>,</w:t>
      </w:r>
      <w:r>
        <w:rPr>
          <w:rFonts w:eastAsia="Times New Roman" w:cs="Times New Roman"/>
          <w:szCs w:val="24"/>
        </w:rPr>
        <w:t xml:space="preserve"> που είναι ανάξιες του </w:t>
      </w:r>
      <w:r>
        <w:rPr>
          <w:rFonts w:eastAsia="Times New Roman" w:cs="Times New Roman"/>
          <w:szCs w:val="24"/>
        </w:rPr>
        <w:t>ύψους, του διαμετρήματος ενός Πρωθυπουργού και ενός Αρχηγού της Αξιωματικής Αντιπολίτευσης</w:t>
      </w:r>
      <w:r>
        <w:rPr>
          <w:rFonts w:eastAsia="Times New Roman" w:cs="Times New Roman"/>
          <w:szCs w:val="24"/>
        </w:rPr>
        <w:t>,</w:t>
      </w:r>
      <w:r>
        <w:rPr>
          <w:rFonts w:eastAsia="Times New Roman" w:cs="Times New Roman"/>
          <w:szCs w:val="24"/>
        </w:rPr>
        <w:t xml:space="preserve"> που θέλει να κυβερνήσει τη χώρα.</w:t>
      </w:r>
    </w:p>
    <w:p w14:paraId="6338F72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Ρωτώ, λοιπόν: Πού πάμε; «</w:t>
      </w:r>
      <w:r>
        <w:rPr>
          <w:rFonts w:eastAsia="Times New Roman" w:cs="Times New Roman"/>
          <w:szCs w:val="24"/>
          <w:lang w:val="en-US"/>
        </w:rPr>
        <w:t>Quo</w:t>
      </w:r>
      <w:r w:rsidRPr="00E24F0D">
        <w:rPr>
          <w:rFonts w:eastAsia="Times New Roman" w:cs="Times New Roman"/>
          <w:szCs w:val="24"/>
        </w:rPr>
        <w:t xml:space="preserve"> </w:t>
      </w:r>
      <w:r>
        <w:rPr>
          <w:rFonts w:eastAsia="Times New Roman" w:cs="Times New Roman"/>
          <w:szCs w:val="24"/>
          <w:lang w:val="en-US"/>
        </w:rPr>
        <w:t>vadis</w:t>
      </w:r>
      <w:r w:rsidRPr="00E24F0D">
        <w:rPr>
          <w:rFonts w:eastAsia="Times New Roman" w:cs="Times New Roman"/>
          <w:szCs w:val="24"/>
        </w:rPr>
        <w:t>?</w:t>
      </w:r>
      <w:r>
        <w:rPr>
          <w:rFonts w:eastAsia="Times New Roman" w:cs="Times New Roman"/>
          <w:szCs w:val="24"/>
        </w:rPr>
        <w:t>», που θα έλεγαν, για να ανατρέξω πραγματικά σε ένα ιστορικό βιβλίο.</w:t>
      </w:r>
    </w:p>
    <w:p w14:paraId="6338F72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Αυτό με τρομάζει, αγαπητοί φίλοι και φίλες, πολύ περισσότερο από οτιδήποτε άλλο </w:t>
      </w:r>
      <w:r>
        <w:rPr>
          <w:rFonts w:eastAsia="Times New Roman" w:cs="Times New Roman"/>
          <w:szCs w:val="24"/>
        </w:rPr>
        <w:t xml:space="preserve">συζητάμε </w:t>
      </w:r>
      <w:r>
        <w:rPr>
          <w:rFonts w:eastAsia="Times New Roman" w:cs="Times New Roman"/>
          <w:szCs w:val="24"/>
        </w:rPr>
        <w:t>σήμερα, γιατί η χώρα</w:t>
      </w:r>
      <w:r>
        <w:rPr>
          <w:rFonts w:eastAsia="Times New Roman" w:cs="Times New Roman"/>
          <w:szCs w:val="24"/>
        </w:rPr>
        <w:t>,</w:t>
      </w:r>
      <w:r>
        <w:rPr>
          <w:rFonts w:eastAsia="Times New Roman" w:cs="Times New Roman"/>
          <w:szCs w:val="24"/>
        </w:rPr>
        <w:t xml:space="preserve"> έτσι και αλλιώς</w:t>
      </w:r>
      <w:r>
        <w:rPr>
          <w:rFonts w:eastAsia="Times New Roman" w:cs="Times New Roman"/>
          <w:szCs w:val="24"/>
        </w:rPr>
        <w:t>,</w:t>
      </w:r>
      <w:r>
        <w:rPr>
          <w:rFonts w:eastAsia="Times New Roman" w:cs="Times New Roman"/>
          <w:szCs w:val="24"/>
        </w:rPr>
        <w:t xml:space="preserve"> πρέπει να προχωρήσει, γιατί έτσι και αλλιώς τα κόμματα θα εναλλάσσονται στην εξουσία, </w:t>
      </w:r>
      <w:r>
        <w:rPr>
          <w:rFonts w:eastAsia="Times New Roman" w:cs="Times New Roman"/>
          <w:szCs w:val="24"/>
        </w:rPr>
        <w:lastRenderedPageBreak/>
        <w:t>γιατί και αλλιώς</w:t>
      </w:r>
      <w:r>
        <w:rPr>
          <w:rFonts w:eastAsia="Times New Roman" w:cs="Times New Roman"/>
          <w:szCs w:val="24"/>
        </w:rPr>
        <w:t>,</w:t>
      </w:r>
      <w:r>
        <w:rPr>
          <w:rFonts w:eastAsia="Times New Roman" w:cs="Times New Roman"/>
          <w:szCs w:val="24"/>
        </w:rPr>
        <w:t xml:space="preserve"> κάποιοι που σήμερα είναι</w:t>
      </w:r>
      <w:r>
        <w:rPr>
          <w:rFonts w:eastAsia="Times New Roman" w:cs="Times New Roman"/>
          <w:szCs w:val="24"/>
        </w:rPr>
        <w:t xml:space="preserve"> μικροί</w:t>
      </w:r>
      <w:r>
        <w:rPr>
          <w:rFonts w:eastAsia="Times New Roman" w:cs="Times New Roman"/>
          <w:szCs w:val="24"/>
        </w:rPr>
        <w:t>,</w:t>
      </w:r>
      <w:r>
        <w:rPr>
          <w:rFonts w:eastAsia="Times New Roman" w:cs="Times New Roman"/>
          <w:szCs w:val="24"/>
        </w:rPr>
        <w:t xml:space="preserve"> γίνονται μεγαλύτεροι και κάποιοι μικραίνουν. Αυτό μου δίδαξαν τριάντα χρόνια κοινοβουλευτικής ζωής και πενήντα χρόνια ουσιαστικά πολιτικού αγώνα. Αυτό μου δίδαξαν και αυτό θα γίνει.</w:t>
      </w:r>
    </w:p>
    <w:p w14:paraId="6338F72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ερώτημα που έρχεται στα χείλη του απλού πολίτη, αυτού που παρα</w:t>
      </w:r>
      <w:r>
        <w:rPr>
          <w:rFonts w:eastAsia="Times New Roman" w:cs="Times New Roman"/>
          <w:szCs w:val="24"/>
        </w:rPr>
        <w:t>κολουθεί εμβρόντητος συμπεριφορές και πρακτικές, αυτού που είναι αμέτοχος στη φθηνή διαμάχη με στόχο τις δημοσκοπικές επιδόσεις, ούτε καν τις εκλογικές επιδόσεις πριν τις ευρωεκλογές, είναι</w:t>
      </w:r>
      <w:r>
        <w:rPr>
          <w:rFonts w:eastAsia="Times New Roman" w:cs="Times New Roman"/>
          <w:szCs w:val="24"/>
        </w:rPr>
        <w:t>:</w:t>
      </w:r>
      <w:r>
        <w:rPr>
          <w:rFonts w:eastAsia="Times New Roman" w:cs="Times New Roman"/>
          <w:szCs w:val="24"/>
        </w:rPr>
        <w:t xml:space="preserve"> ποιος νοιάζεται επιτέλους για την Ελλάδα, την Ελλάδα</w:t>
      </w:r>
      <w:r>
        <w:rPr>
          <w:rFonts w:eastAsia="Times New Roman" w:cs="Times New Roman"/>
          <w:szCs w:val="24"/>
        </w:rPr>
        <w:t>,</w:t>
      </w:r>
      <w:r>
        <w:rPr>
          <w:rFonts w:eastAsia="Times New Roman" w:cs="Times New Roman"/>
          <w:szCs w:val="24"/>
        </w:rPr>
        <w:t xml:space="preserve"> που χωρίς ν</w:t>
      </w:r>
      <w:r>
        <w:rPr>
          <w:rFonts w:eastAsia="Times New Roman" w:cs="Times New Roman"/>
          <w:szCs w:val="24"/>
        </w:rPr>
        <w:t>α διδάσκεται από το παρελθόν, καταδικάζεται να ζει εν μέσω πολιτικών σκευωριών, αθέμιτων συναλλαγών και αγοραίας πολιτικής αντιπαράθεσης;</w:t>
      </w:r>
    </w:p>
    <w:p w14:paraId="6338F72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Ποιος νοιάζεται για την Ελλάδα που</w:t>
      </w:r>
      <w:r>
        <w:rPr>
          <w:rFonts w:eastAsia="Times New Roman" w:cs="Times New Roman"/>
          <w:szCs w:val="24"/>
        </w:rPr>
        <w:t>,</w:t>
      </w:r>
      <w:r>
        <w:rPr>
          <w:rFonts w:eastAsia="Times New Roman" w:cs="Times New Roman"/>
          <w:szCs w:val="24"/>
        </w:rPr>
        <w:t xml:space="preserve"> ενώ ο λαός της φτωχοποιείται δραματικά, αναγκάζεται να ζει με την παροχή γλίσχρων </w:t>
      </w:r>
      <w:r>
        <w:rPr>
          <w:rFonts w:eastAsia="Times New Roman" w:cs="Times New Roman"/>
          <w:szCs w:val="24"/>
        </w:rPr>
        <w:t xml:space="preserve">παροχών και ανεπίδοτων υποσχέσεων, την Ελλάδα που σήμερα νιώθει ξανά την απειλή να προβάλλει </w:t>
      </w:r>
      <w:r>
        <w:rPr>
          <w:rFonts w:eastAsia="Times New Roman" w:cs="Times New Roman"/>
          <w:szCs w:val="24"/>
        </w:rPr>
        <w:lastRenderedPageBreak/>
        <w:t>από τον επεκτακτικό αναθεωρητισμό της Άγκυρας και δεν μπορεί να χαράξει μία σταθερή πορεία προασπίζοντας τα εθνικά της συμφέροντα και δίκαια, την Ελλάδα</w:t>
      </w:r>
      <w:r>
        <w:rPr>
          <w:rFonts w:eastAsia="Times New Roman" w:cs="Times New Roman"/>
          <w:szCs w:val="24"/>
        </w:rPr>
        <w:t>,</w:t>
      </w:r>
      <w:r>
        <w:rPr>
          <w:rFonts w:eastAsia="Times New Roman" w:cs="Times New Roman"/>
          <w:szCs w:val="24"/>
        </w:rPr>
        <w:t xml:space="preserve"> που τελικ</w:t>
      </w:r>
      <w:r>
        <w:rPr>
          <w:rFonts w:eastAsia="Times New Roman" w:cs="Times New Roman"/>
          <w:szCs w:val="24"/>
        </w:rPr>
        <w:t>ά</w:t>
      </w:r>
      <w:r>
        <w:rPr>
          <w:rFonts w:eastAsia="Times New Roman" w:cs="Times New Roman"/>
          <w:szCs w:val="24"/>
        </w:rPr>
        <w:t>,</w:t>
      </w:r>
      <w:r>
        <w:rPr>
          <w:rFonts w:eastAsia="Times New Roman" w:cs="Times New Roman"/>
          <w:szCs w:val="24"/>
        </w:rPr>
        <w:t xml:space="preserve"> πορεύεται χωρίς τιμονιέρη στο μέσο μίας τρικυμίας που ξέσπασε ήδη στην περιοχή;</w:t>
      </w:r>
    </w:p>
    <w:p w14:paraId="6338F72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Η χώρα με εσάς, κύριε Τσίπρα, στο τιμόνι της πηγαίνει από το κακό στο χειρότερο. </w:t>
      </w:r>
    </w:p>
    <w:p w14:paraId="6338F72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Ούτε με εσάς, κύριε Μητσοτάκη, μπορεί να ελπίζει σε καλύτερες μέρες. </w:t>
      </w:r>
    </w:p>
    <w:p w14:paraId="6338F72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Χρειάζεται πολιτική α</w:t>
      </w:r>
      <w:r>
        <w:rPr>
          <w:rFonts w:eastAsia="Times New Roman" w:cs="Times New Roman"/>
          <w:szCs w:val="24"/>
        </w:rPr>
        <w:t>νατροπή, πριν ο τόπος μπει και σε νέες περιπέτειες, που θα αποτρέψει να ζήσουμε ξανά τη χθεσινή εμπειρία και που θα φέρει την Ελλάδα ξανά μπροστά, για να νιώσουν ξανά ενωμένοι και αξιοπρεπείς οι Έλληνες.</w:t>
      </w:r>
    </w:p>
    <w:p w14:paraId="6338F727" w14:textId="77777777" w:rsidR="00401C51" w:rsidRDefault="00794512">
      <w:pPr>
        <w:spacing w:line="600" w:lineRule="auto"/>
        <w:ind w:firstLine="720"/>
        <w:jc w:val="center"/>
        <w:rPr>
          <w:rFonts w:eastAsia="Times New Roman" w:cs="Times New Roman"/>
          <w:szCs w:val="24"/>
        </w:rPr>
      </w:pPr>
      <w:r w:rsidRPr="00F64DDD">
        <w:rPr>
          <w:rFonts w:eastAsia="Times New Roman" w:cs="Times New Roman"/>
          <w:szCs w:val="24"/>
        </w:rPr>
        <w:t>(</w:t>
      </w:r>
      <w:r>
        <w:rPr>
          <w:rFonts w:eastAsia="Times New Roman" w:cs="Times New Roman"/>
          <w:szCs w:val="24"/>
        </w:rPr>
        <w:t>Χειροκροτήματα από την πτέρυγα της Δημοκρατικής Συμ</w:t>
      </w:r>
      <w:r>
        <w:rPr>
          <w:rFonts w:eastAsia="Times New Roman" w:cs="Times New Roman"/>
          <w:szCs w:val="24"/>
        </w:rPr>
        <w:t>παράταξης)</w:t>
      </w:r>
    </w:p>
    <w:p w14:paraId="6338F728"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Καρακώστα από τον ΣΥΡΙΖΑ έχει τον λόγο.</w:t>
      </w:r>
    </w:p>
    <w:p w14:paraId="6338F729"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lastRenderedPageBreak/>
        <w:t>ΕΥΑΓΓΕΛΙΑ</w:t>
      </w:r>
      <w:r w:rsidRPr="00DB5888">
        <w:rPr>
          <w:rFonts w:eastAsia="Times New Roman" w:cs="Times New Roman"/>
          <w:b/>
          <w:szCs w:val="24"/>
        </w:rPr>
        <w:t xml:space="preserve"> (</w:t>
      </w:r>
      <w:r>
        <w:rPr>
          <w:rFonts w:eastAsia="Times New Roman" w:cs="Times New Roman"/>
          <w:b/>
          <w:szCs w:val="24"/>
        </w:rPr>
        <w:t xml:space="preserve">ΕΥΗ) ΚΑΡΑΚΩΣΤΑ: </w:t>
      </w:r>
      <w:r>
        <w:rPr>
          <w:rFonts w:eastAsia="Times New Roman" w:cs="Times New Roman"/>
          <w:szCs w:val="24"/>
        </w:rPr>
        <w:t>Καλημέρα σε όλες και όλους που βρίσκονται στην Αίθουσα, αλλά και σε όσους παρακολουθούν το κανάλι της Βουλής.</w:t>
      </w:r>
    </w:p>
    <w:p w14:paraId="6338F72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Βρισκόμαστε</w:t>
      </w:r>
      <w:r>
        <w:rPr>
          <w:rFonts w:eastAsia="Times New Roman" w:cs="Times New Roman"/>
          <w:szCs w:val="24"/>
        </w:rPr>
        <w:t>,</w:t>
      </w:r>
      <w:r>
        <w:rPr>
          <w:rFonts w:eastAsia="Times New Roman" w:cs="Times New Roman"/>
          <w:szCs w:val="24"/>
        </w:rPr>
        <w:t xml:space="preserve"> δυο εβδομάδες και λίγες μέρες πριν από τις ευρωεκλογές και τις εκλογές για την </w:t>
      </w:r>
      <w:r>
        <w:rPr>
          <w:rFonts w:eastAsia="Times New Roman" w:cs="Times New Roman"/>
          <w:szCs w:val="24"/>
        </w:rPr>
        <w:t>τ</w:t>
      </w:r>
      <w:r>
        <w:rPr>
          <w:rFonts w:eastAsia="Times New Roman" w:cs="Times New Roman"/>
          <w:szCs w:val="24"/>
        </w:rPr>
        <w:t xml:space="preserve">οπική και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α</w:t>
      </w:r>
      <w:r>
        <w:rPr>
          <w:rFonts w:eastAsia="Times New Roman" w:cs="Times New Roman"/>
          <w:szCs w:val="24"/>
        </w:rPr>
        <w:t xml:space="preserve">υτοδιοίκηση και αντί ο δημόσιος διάλογος να αφορά την ενδυνάμωση της </w:t>
      </w:r>
      <w:r>
        <w:rPr>
          <w:rFonts w:eastAsia="Times New Roman" w:cs="Times New Roman"/>
          <w:szCs w:val="24"/>
        </w:rPr>
        <w:t>δ</w:t>
      </w:r>
      <w:r>
        <w:rPr>
          <w:rFonts w:eastAsia="Times New Roman" w:cs="Times New Roman"/>
          <w:szCs w:val="24"/>
        </w:rPr>
        <w:t>ημοκρατίας στην Ευρώπη ή τα θέματα οικονομίας, με τεράστια υποκρισία η Αξιωματική</w:t>
      </w:r>
      <w:r>
        <w:rPr>
          <w:rFonts w:eastAsia="Times New Roman" w:cs="Times New Roman"/>
          <w:szCs w:val="24"/>
        </w:rPr>
        <w:t xml:space="preserve"> Αντιπολίτευση </w:t>
      </w:r>
      <w:r>
        <w:rPr>
          <w:rFonts w:eastAsia="Times New Roman" w:cs="Times New Roman"/>
          <w:szCs w:val="24"/>
        </w:rPr>
        <w:t>-</w:t>
      </w:r>
      <w:r>
        <w:rPr>
          <w:rFonts w:eastAsia="Times New Roman" w:cs="Times New Roman"/>
          <w:szCs w:val="24"/>
        </w:rPr>
        <w:t>αλλά, εν μέρει τουλάχιστον, την ακολουθεί και η λοιπή Αντιπολίτευση- ανάγει σε κεντρικό θέμα της προεκλογικής περιόδου μια δημόσια δήλωση του Αναπληρωτή Υπουργού Υγείας, την οποία τεχνηέντως</w:t>
      </w:r>
      <w:r>
        <w:rPr>
          <w:rFonts w:eastAsia="Times New Roman" w:cs="Times New Roman"/>
          <w:szCs w:val="24"/>
        </w:rPr>
        <w:t>,</w:t>
      </w:r>
      <w:r>
        <w:rPr>
          <w:rFonts w:eastAsia="Times New Roman" w:cs="Times New Roman"/>
          <w:szCs w:val="24"/>
        </w:rPr>
        <w:t xml:space="preserve"> τα φίλα προσκείμενα στην Αντιπολίτευση Μέσα έχου</w:t>
      </w:r>
      <w:r>
        <w:rPr>
          <w:rFonts w:eastAsia="Times New Roman" w:cs="Times New Roman"/>
          <w:szCs w:val="24"/>
        </w:rPr>
        <w:t xml:space="preserve">ν υποκριτικά παραφράσει. </w:t>
      </w:r>
    </w:p>
    <w:p w14:paraId="6338F72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Μία απλή ανάγνωση φτάνει</w:t>
      </w:r>
      <w:r>
        <w:rPr>
          <w:rFonts w:eastAsia="Times New Roman" w:cs="Times New Roman"/>
          <w:szCs w:val="24"/>
        </w:rPr>
        <w:t>, για</w:t>
      </w:r>
      <w:r>
        <w:rPr>
          <w:rFonts w:eastAsia="Times New Roman" w:cs="Times New Roman"/>
          <w:szCs w:val="24"/>
        </w:rPr>
        <w:t xml:space="preserve"> να καταλάβει κανείς. Όμως, ο διακαής σας πόθος της απαξίωσης του ηθικού πλεονεκτήματος της Αριστεράς</w:t>
      </w:r>
      <w:r>
        <w:rPr>
          <w:rFonts w:eastAsia="Times New Roman" w:cs="Times New Roman"/>
          <w:szCs w:val="24"/>
        </w:rPr>
        <w:t>,</w:t>
      </w:r>
      <w:r>
        <w:rPr>
          <w:rFonts w:eastAsia="Times New Roman" w:cs="Times New Roman"/>
          <w:szCs w:val="24"/>
        </w:rPr>
        <w:t xml:space="preserve"> είναι ο βραχνάς που σας πνίγει. Η δήθεν μεγαλοθυμία περί ανθρωπιάς και αξιοσύνης</w:t>
      </w:r>
      <w:r>
        <w:rPr>
          <w:rFonts w:eastAsia="Times New Roman" w:cs="Times New Roman"/>
          <w:szCs w:val="24"/>
        </w:rPr>
        <w:t>,</w:t>
      </w:r>
      <w:r>
        <w:rPr>
          <w:rFonts w:eastAsia="Times New Roman" w:cs="Times New Roman"/>
          <w:szCs w:val="24"/>
        </w:rPr>
        <w:t xml:space="preserve"> που ανέφερε ο Αρ</w:t>
      </w:r>
      <w:r>
        <w:rPr>
          <w:rFonts w:eastAsia="Times New Roman" w:cs="Times New Roman"/>
          <w:szCs w:val="24"/>
        </w:rPr>
        <w:t xml:space="preserve">χηγός σας κόντρα στον αυταρχισμό, είναι κυριολεκτικά για γέλια. Το ίδιο το αναπηρικό κίνημα γνωρίζει τον δικό σας αυταρχισμό, ποιοι Υπουργοί περιέκοψαν οριζόντια τα εργαλεία αξιοπρέπειάς τους κοιτάζοντας μόνο το κόστος, ποιος Αναπληρωτής Τομεάρχης Υγείας </w:t>
      </w:r>
      <w:r>
        <w:rPr>
          <w:rFonts w:eastAsia="Times New Roman" w:cs="Times New Roman"/>
          <w:szCs w:val="24"/>
        </w:rPr>
        <w:t>-</w:t>
      </w:r>
      <w:r>
        <w:rPr>
          <w:rFonts w:eastAsia="Times New Roman" w:cs="Times New Roman"/>
          <w:szCs w:val="24"/>
        </w:rPr>
        <w:t>επαναλαμβάνω, Υγείας- αμφισβήτησε το δικαίωμα</w:t>
      </w:r>
      <w:r>
        <w:rPr>
          <w:rFonts w:eastAsia="Times New Roman" w:cs="Times New Roman"/>
          <w:szCs w:val="24"/>
        </w:rPr>
        <w:t>,</w:t>
      </w:r>
      <w:r>
        <w:rPr>
          <w:rFonts w:eastAsia="Times New Roman" w:cs="Times New Roman"/>
          <w:szCs w:val="24"/>
        </w:rPr>
        <w:t xml:space="preserve"> ακόμη και να βγαίνουν από το σπίτι για εργασία.</w:t>
      </w:r>
    </w:p>
    <w:p w14:paraId="6338F72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πρόταση δυσπιστίας</w:t>
      </w:r>
      <w:r>
        <w:rPr>
          <w:rFonts w:eastAsia="Times New Roman" w:cs="Times New Roman"/>
          <w:szCs w:val="24"/>
        </w:rPr>
        <w:t>,</w:t>
      </w:r>
      <w:r>
        <w:rPr>
          <w:rFonts w:eastAsia="Times New Roman" w:cs="Times New Roman"/>
          <w:szCs w:val="24"/>
        </w:rPr>
        <w:t xml:space="preserve"> που υποβάλετε είναι ο ορισμός του αποπροσανατολισμού από την πολιτική ατζέντα των ημερών. Προτιμάτε να μη συζητήσουμε τα μείζονα ζητήματα τ</w:t>
      </w:r>
      <w:r>
        <w:rPr>
          <w:rFonts w:eastAsia="Times New Roman" w:cs="Times New Roman"/>
          <w:szCs w:val="24"/>
        </w:rPr>
        <w:t xml:space="preserve">ης κοινωνίας μας, τις δυνατότητες που έχουμε πλέον </w:t>
      </w:r>
      <w:r>
        <w:rPr>
          <w:rFonts w:eastAsia="Times New Roman" w:cs="Times New Roman"/>
          <w:szCs w:val="24"/>
        </w:rPr>
        <w:t>ως</w:t>
      </w:r>
      <w:r>
        <w:rPr>
          <w:rFonts w:eastAsia="Times New Roman" w:cs="Times New Roman"/>
          <w:szCs w:val="24"/>
        </w:rPr>
        <w:t xml:space="preserve"> χώρα να επουλώσουμε π</w:t>
      </w:r>
      <w:r>
        <w:rPr>
          <w:rFonts w:eastAsia="Times New Roman" w:cs="Times New Roman"/>
          <w:szCs w:val="24"/>
        </w:rPr>
        <w:t>λ</w:t>
      </w:r>
      <w:r>
        <w:rPr>
          <w:rFonts w:eastAsia="Times New Roman" w:cs="Times New Roman"/>
          <w:szCs w:val="24"/>
        </w:rPr>
        <w:t xml:space="preserve">ηγές που προκάλεσε η κρίση, την κρισιμότητα των Ευρωεκλογών για την </w:t>
      </w:r>
      <w:r>
        <w:rPr>
          <w:rFonts w:eastAsia="Times New Roman" w:cs="Times New Roman"/>
          <w:szCs w:val="24"/>
        </w:rPr>
        <w:lastRenderedPageBreak/>
        <w:t>Ελλάδα και ολόκληρη την Ευρώπη, αλλά προσπαθείτε να αποφύγετε τον διάλογο</w:t>
      </w:r>
      <w:r>
        <w:rPr>
          <w:rFonts w:eastAsia="Times New Roman" w:cs="Times New Roman"/>
          <w:szCs w:val="24"/>
        </w:rPr>
        <w:t>,</w:t>
      </w:r>
      <w:r>
        <w:rPr>
          <w:rFonts w:eastAsia="Times New Roman" w:cs="Times New Roman"/>
          <w:szCs w:val="24"/>
        </w:rPr>
        <w:t xml:space="preserve"> που θα αποκαλύψει τη φτώχεια των επιχ</w:t>
      </w:r>
      <w:r>
        <w:rPr>
          <w:rFonts w:eastAsia="Times New Roman" w:cs="Times New Roman"/>
          <w:szCs w:val="24"/>
        </w:rPr>
        <w:t>ειρημάτων σας.</w:t>
      </w:r>
    </w:p>
    <w:p w14:paraId="6338F72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με την πρόταση περί ψήφου εμπιστοσύνης στην Κυβέρνηση θα υποχρεωθείτε, κύριοι, να πάρετε θέση</w:t>
      </w:r>
      <w:r>
        <w:rPr>
          <w:rFonts w:eastAsia="Times New Roman" w:cs="Times New Roman"/>
          <w:szCs w:val="24"/>
        </w:rPr>
        <w:t>,</w:t>
      </w:r>
      <w:r>
        <w:rPr>
          <w:rFonts w:eastAsia="Times New Roman" w:cs="Times New Roman"/>
          <w:szCs w:val="24"/>
        </w:rPr>
        <w:t xml:space="preserve"> όχι μόνο για την πραγματική πολιτική ατζέντα των ημερών, αλλά κι αν είστε υπέρ των θεσμοθετημένων διαδικασιών για τις προσλήψεις που αίρουν </w:t>
      </w:r>
      <w:r>
        <w:rPr>
          <w:rFonts w:eastAsia="Times New Roman" w:cs="Times New Roman"/>
          <w:szCs w:val="24"/>
        </w:rPr>
        <w:t>τις διακρίσεις υπέρ των ατόμων με αναπηρία ή τις θεωρείτε χάρες</w:t>
      </w:r>
      <w:r>
        <w:rPr>
          <w:rFonts w:eastAsia="Times New Roman" w:cs="Times New Roman"/>
          <w:szCs w:val="24"/>
        </w:rPr>
        <w:t>,</w:t>
      </w:r>
      <w:r>
        <w:rPr>
          <w:rFonts w:eastAsia="Times New Roman" w:cs="Times New Roman"/>
          <w:szCs w:val="24"/>
        </w:rPr>
        <w:t xml:space="preserve"> που πρέπει να καταργηθούν.</w:t>
      </w:r>
    </w:p>
    <w:p w14:paraId="6338F72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Οι πολίτες, κυρίες και κύριοι, γνωρίζουν ποιοι έριξαν τον κατώτατο μισθό, τον οποίον εμείς ανεβάσαμε, ποιοι εφηύραν τον επαίσχυντο υποκατώτατο μισθό για τους νέους,</w:t>
      </w:r>
      <w:r>
        <w:rPr>
          <w:rFonts w:eastAsia="Times New Roman" w:cs="Times New Roman"/>
          <w:szCs w:val="24"/>
        </w:rPr>
        <w:t xml:space="preserve"> τον οποίο εμείς καταργήσαμε, ποιοι έφτασαν την ανεργία στο 28%, την οποία εμείς ρίξαμε στο 18%, ποιοι έκοψαν την πρόσβαση των ανασφάλιστων στις δομές </w:t>
      </w:r>
      <w:r>
        <w:rPr>
          <w:rFonts w:eastAsia="Times New Roman" w:cs="Times New Roman"/>
          <w:szCs w:val="24"/>
        </w:rPr>
        <w:lastRenderedPageBreak/>
        <w:t>περίθαλψης και υγείας και ποιοι επέτρεψαν τη δωρεάν πρόσβαση δυόμισι εκατομμυρίων ανασφάλιστων στο δημόσι</w:t>
      </w:r>
      <w:r>
        <w:rPr>
          <w:rFonts w:eastAsia="Times New Roman" w:cs="Times New Roman"/>
          <w:szCs w:val="24"/>
        </w:rPr>
        <w:t>ο σύστημα υγείας, αυτό που εμείς πραγματικά σώσαμε την τελευταία στιγμή από την ολική κατάρρευση</w:t>
      </w:r>
      <w:r>
        <w:rPr>
          <w:rFonts w:eastAsia="Times New Roman" w:cs="Times New Roman"/>
          <w:szCs w:val="24"/>
        </w:rPr>
        <w:t>,</w:t>
      </w:r>
      <w:r>
        <w:rPr>
          <w:rFonts w:eastAsia="Times New Roman" w:cs="Times New Roman"/>
          <w:szCs w:val="24"/>
        </w:rPr>
        <w:t xml:space="preserve"> λόγω των σκανδαλωδών πολιτικών σας με υποθέσεις και πρακτικές</w:t>
      </w:r>
      <w:r>
        <w:rPr>
          <w:rFonts w:eastAsia="Times New Roman" w:cs="Times New Roman"/>
          <w:szCs w:val="24"/>
        </w:rPr>
        <w:t>,</w:t>
      </w:r>
      <w:r>
        <w:rPr>
          <w:rFonts w:eastAsia="Times New Roman" w:cs="Times New Roman"/>
          <w:szCs w:val="24"/>
        </w:rPr>
        <w:t xml:space="preserve"> που σήμερα απασχολούν πλέον και την τακτική δικαιοσύνη.</w:t>
      </w:r>
    </w:p>
    <w:p w14:paraId="6338F72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Οι πολίτες γνωρίζουν ποιοι είναι υπεύθυ</w:t>
      </w:r>
      <w:r>
        <w:rPr>
          <w:rFonts w:eastAsia="Times New Roman" w:cs="Times New Roman"/>
          <w:szCs w:val="24"/>
        </w:rPr>
        <w:t xml:space="preserve">νοι για την χρεοκοπία της χώρας, ποιοι λεηλάτησαν τα δημόσια ταμεία, ποιοι τους έβαλαν στα μνημόνια. Θυμούνται τη γενικευμένη απαξίωση της χώρας παγκοσμίως, ενώ τώρα αντιλαμβάνονται </w:t>
      </w:r>
      <w:r>
        <w:rPr>
          <w:rFonts w:eastAsia="Times New Roman" w:cs="Times New Roman"/>
          <w:szCs w:val="24"/>
        </w:rPr>
        <w:t>-</w:t>
      </w:r>
      <w:r>
        <w:rPr>
          <w:rFonts w:eastAsia="Times New Roman" w:cs="Times New Roman"/>
          <w:szCs w:val="24"/>
        </w:rPr>
        <w:t>χωρίς, βέβαια, να είναι τέλεια τα πράγματα- τον αναβαθμισμένο ρόλο της στ</w:t>
      </w:r>
      <w:r>
        <w:rPr>
          <w:rFonts w:eastAsia="Times New Roman" w:cs="Times New Roman"/>
          <w:szCs w:val="24"/>
        </w:rPr>
        <w:t>α Βαλκάνια και στην Ευρώπη και ακούν τους διεθνείς οίκους αξιολόγησης να αναβαθμίζουν διαρκώς τη χώρα μας.</w:t>
      </w:r>
    </w:p>
    <w:p w14:paraId="6338F73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Οι πολίτες γνωρίζουν πως η Κυβέρνησή μας απευθύνεται στη μεγάλη κοινωνική πλειοψηφία και στηρίζει τους χαμηλόμισθους και τους χαμηλοσυνταξιούχους, τη</w:t>
      </w:r>
      <w:r>
        <w:rPr>
          <w:rFonts w:eastAsia="Times New Roman" w:cs="Times New Roman"/>
          <w:szCs w:val="24"/>
        </w:rPr>
        <w:t xml:space="preserve"> μεσαία τάξη και τα μεσαία εισοδήματα, αυτούς που επλήγησαν </w:t>
      </w:r>
      <w:r>
        <w:rPr>
          <w:rFonts w:eastAsia="Times New Roman" w:cs="Times New Roman"/>
          <w:szCs w:val="24"/>
        </w:rPr>
        <w:lastRenderedPageBreak/>
        <w:t>περισσότερο από την κρίση. Αυτούς θέλουμε να ελαφρύνουμε. Γι’ αυτούς καταφέραμε να καταργήσουμε το μέτρο της περικοπής των συντάξεων. Γι’ αυτούς φροντίζουμε και τώρα, ώστε οι θετικές επιδόσεις της</w:t>
      </w:r>
      <w:r>
        <w:rPr>
          <w:rFonts w:eastAsia="Times New Roman" w:cs="Times New Roman"/>
          <w:szCs w:val="24"/>
        </w:rPr>
        <w:t xml:space="preserve"> οικονομίας να γίνουν μόνιμα μέτρα στήριξης του εισοδήματος και της απασχόλησης.</w:t>
      </w:r>
    </w:p>
    <w:p w14:paraId="6338F73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Κι ενώ εμείς</w:t>
      </w:r>
      <w:r>
        <w:rPr>
          <w:rFonts w:eastAsia="Times New Roman" w:cs="Times New Roman"/>
          <w:szCs w:val="24"/>
        </w:rPr>
        <w:t>,</w:t>
      </w:r>
      <w:r>
        <w:rPr>
          <w:rFonts w:eastAsia="Times New Roman" w:cs="Times New Roman"/>
          <w:szCs w:val="24"/>
        </w:rPr>
        <w:t xml:space="preserve"> μετά από συστηματική εργασία</w:t>
      </w:r>
      <w:r>
        <w:rPr>
          <w:rFonts w:eastAsia="Times New Roman" w:cs="Times New Roman"/>
          <w:szCs w:val="24"/>
        </w:rPr>
        <w:t>,</w:t>
      </w:r>
      <w:r>
        <w:rPr>
          <w:rFonts w:eastAsia="Times New Roman" w:cs="Times New Roman"/>
          <w:szCs w:val="24"/>
        </w:rPr>
        <w:t xml:space="preserve"> φέραμε το νομοσχέδιο με τη ρύθμιση των εκατόν είκοσι δόσεων </w:t>
      </w:r>
      <w:r>
        <w:rPr>
          <w:rFonts w:eastAsia="Times New Roman" w:cs="Times New Roman"/>
          <w:szCs w:val="24"/>
        </w:rPr>
        <w:t xml:space="preserve">για </w:t>
      </w:r>
      <w:r>
        <w:rPr>
          <w:rFonts w:eastAsia="Times New Roman" w:cs="Times New Roman"/>
          <w:szCs w:val="24"/>
        </w:rPr>
        <w:t>τις οφειλές</w:t>
      </w:r>
      <w:r>
        <w:rPr>
          <w:rFonts w:eastAsia="Times New Roman" w:cs="Times New Roman"/>
          <w:szCs w:val="24"/>
        </w:rPr>
        <w:t>,</w:t>
      </w:r>
      <w:r>
        <w:rPr>
          <w:rFonts w:eastAsia="Times New Roman" w:cs="Times New Roman"/>
          <w:szCs w:val="24"/>
        </w:rPr>
        <w:t xml:space="preserve"> που συζητιέται ήδη στις Επιτροπές της Βουλής, ενώ επαν</w:t>
      </w:r>
      <w:r>
        <w:rPr>
          <w:rFonts w:eastAsia="Times New Roman" w:cs="Times New Roman"/>
          <w:szCs w:val="24"/>
        </w:rPr>
        <w:t>αφέρουμε το ποσοστό αναπλήρωσης στις συντάξεις χηρείας χωρίς όρια ηλικίας, ενώ ανακοινώνουμε την άμεση μείωση του ΦΠΑ σε τρόφιμα, εστίαση, ενέργεια, την άμεση παροχή μόνιμης δέκατης τρίτης σύνταξης και τα υπόλοιπα θετικά φορολογικά μέτρα</w:t>
      </w:r>
      <w:r>
        <w:rPr>
          <w:rFonts w:eastAsia="Times New Roman" w:cs="Times New Roman"/>
          <w:szCs w:val="24"/>
        </w:rPr>
        <w:t>,</w:t>
      </w:r>
      <w:r>
        <w:rPr>
          <w:rFonts w:eastAsia="Times New Roman" w:cs="Times New Roman"/>
          <w:szCs w:val="24"/>
        </w:rPr>
        <w:t xml:space="preserve"> που έρχονται και </w:t>
      </w:r>
      <w:r>
        <w:rPr>
          <w:rFonts w:eastAsia="Times New Roman" w:cs="Times New Roman"/>
          <w:szCs w:val="24"/>
        </w:rPr>
        <w:t>ενώ οι οικονομικές προβλέψεις της Κομισιόν μιλούν για τη δυναμική ανάκαμψη της ελληνικής οικονομίας</w:t>
      </w:r>
      <w:r>
        <w:rPr>
          <w:rFonts w:eastAsia="Times New Roman" w:cs="Times New Roman"/>
          <w:szCs w:val="24"/>
        </w:rPr>
        <w:t>,</w:t>
      </w:r>
      <w:r>
        <w:rPr>
          <w:rFonts w:eastAsia="Times New Roman" w:cs="Times New Roman"/>
          <w:szCs w:val="24"/>
        </w:rPr>
        <w:t xml:space="preserve"> που επιτρέπει όμως και με τη μη περικοπή των συντάξεων τη διατήρηση και του αφορολόγητου, έφτασε η στιγμή να ερωτηθεί η Αξιωματική Αντιπολίτευση, γιατί οι </w:t>
      </w:r>
      <w:r>
        <w:rPr>
          <w:rFonts w:eastAsia="Times New Roman" w:cs="Times New Roman"/>
          <w:szCs w:val="24"/>
        </w:rPr>
        <w:t xml:space="preserve">πολίτες οφείλουν να γνωρίζουν, τη θέση σας για την κατάργηση του </w:t>
      </w:r>
      <w:r>
        <w:rPr>
          <w:rFonts w:eastAsia="Times New Roman" w:cs="Times New Roman"/>
          <w:szCs w:val="24"/>
        </w:rPr>
        <w:lastRenderedPageBreak/>
        <w:t>δώρου Χριστουγέννων, του κοινωνικού μερίσματος, του επιδόματος ανεργίας, τη θέση σας για τον περιορισμό προσλήψεων, τις απολύσεις απόλυσης συμβασιούχων, την κατάργηση των συλλογικών διαπραγμα</w:t>
      </w:r>
      <w:r>
        <w:rPr>
          <w:rFonts w:eastAsia="Times New Roman" w:cs="Times New Roman"/>
          <w:szCs w:val="24"/>
        </w:rPr>
        <w:t>τεύσεων, τη θέση σας για το οκτάωρο και τις ευέλικτες μορφές απασχόλησης.</w:t>
      </w:r>
    </w:p>
    <w:p w14:paraId="6338F73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Ρωτάμε αν θα εφαρμόσετε τα ψηφισμένα</w:t>
      </w:r>
      <w:r>
        <w:rPr>
          <w:rFonts w:eastAsia="Times New Roman" w:cs="Times New Roman"/>
          <w:szCs w:val="24"/>
        </w:rPr>
        <w:t>,</w:t>
      </w:r>
      <w:r>
        <w:rPr>
          <w:rFonts w:eastAsia="Times New Roman" w:cs="Times New Roman"/>
          <w:szCs w:val="24"/>
        </w:rPr>
        <w:t xml:space="preserve"> μέτρα αν γίνετε ποτέ κυβέρνηση. Ο Πρόεδρος της Νέας Δημοκρατίας στον ΑΝΤ1 δήλωσε πως σ’ αυτήν την εποχή δεν υπάρχει δυνατότητα για δέκατη τρίτη σύνταξη και ήταν κατηγορηματικός. Στέλεχός σας στην ΕΡΤ1 δήλωσε πως δεν δεσμεύεται για τίποτα από τα παραπάνω.</w:t>
      </w:r>
    </w:p>
    <w:p w14:paraId="6338F73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Φαίνεται πως οι μόνες δεσμεύσεις του κόμματός σας είναι οι δεσμεύσεις με τη διαπλοκή, με τις μίζες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3057F9">
        <w:rPr>
          <w:rFonts w:eastAsia="Times New Roman" w:cs="Times New Roman"/>
          <w:szCs w:val="24"/>
        </w:rPr>
        <w:t>,</w:t>
      </w:r>
      <w:r>
        <w:rPr>
          <w:rFonts w:eastAsia="Times New Roman" w:cs="Times New Roman"/>
          <w:szCs w:val="24"/>
        </w:rPr>
        <w:t xml:space="preserve">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με τα «δανεικά κι αγύριστα» των τραπεζών, με τα χρέη του </w:t>
      </w:r>
      <w:r>
        <w:rPr>
          <w:rFonts w:eastAsia="Times New Roman" w:cs="Times New Roman"/>
          <w:szCs w:val="24"/>
        </w:rPr>
        <w:t>«</w:t>
      </w:r>
      <w:r>
        <w:rPr>
          <w:rFonts w:eastAsia="Times New Roman" w:cs="Times New Roman"/>
          <w:szCs w:val="24"/>
        </w:rPr>
        <w:t>ΚΗΡΥΚΑ</w:t>
      </w:r>
      <w:r>
        <w:rPr>
          <w:rFonts w:eastAsia="Times New Roman" w:cs="Times New Roman"/>
          <w:szCs w:val="24"/>
        </w:rPr>
        <w:t>»</w:t>
      </w:r>
      <w:r>
        <w:rPr>
          <w:rFonts w:eastAsia="Times New Roman" w:cs="Times New Roman"/>
          <w:szCs w:val="24"/>
        </w:rPr>
        <w:t>, με το πρόσφατα εμφανισθέν χρέος των 150 χιλιάδων ευρώ από</w:t>
      </w:r>
      <w:r>
        <w:rPr>
          <w:rFonts w:eastAsia="Times New Roman" w:cs="Times New Roman"/>
          <w:szCs w:val="24"/>
        </w:rPr>
        <w:t xml:space="preserve"> το Ταμείο των Δημοσιογράφων, με τον κοινό με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off</w:t>
      </w:r>
      <w:r w:rsidRPr="00B40E70">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xml:space="preserve"> χρηματοδότη.</w:t>
      </w:r>
    </w:p>
    <w:p w14:paraId="6338F73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Δραπετεύετε, κύριοι. Αντί να συζητούμε περί δικαιοσύνης, ισότητας, δημοκρατίας, περί ενός προοδευτικού οικονομικού μετασχηματισμού στην Ευρώπη, για καινοτόμες και «πράσινε</w:t>
      </w:r>
      <w:r>
        <w:rPr>
          <w:rFonts w:eastAsia="Times New Roman" w:cs="Times New Roman"/>
          <w:szCs w:val="24"/>
        </w:rPr>
        <w:t>ς» λύσεις σε μια κοινωνική και αλληλέγγυα Ευρώπη, μιλάτε για δήθεν προσβλητικές συμπεριφορές.</w:t>
      </w:r>
    </w:p>
    <w:p w14:paraId="6338F735" w14:textId="77777777" w:rsidR="00401C51" w:rsidRDefault="00794512">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 το κουδούνι λήξ</w:t>
      </w:r>
      <w:r>
        <w:rPr>
          <w:rFonts w:eastAsia="Times New Roman" w:cs="Times New Roman"/>
          <w:szCs w:val="24"/>
        </w:rPr>
        <w:t>εω</w:t>
      </w:r>
      <w:r w:rsidRPr="003231A5">
        <w:rPr>
          <w:rFonts w:eastAsia="Times New Roman" w:cs="Times New Roman"/>
          <w:szCs w:val="24"/>
        </w:rPr>
        <w:t xml:space="preserve">ς του χρόνου ομιλίας </w:t>
      </w:r>
      <w:r>
        <w:rPr>
          <w:rFonts w:eastAsia="Times New Roman" w:cs="Times New Roman"/>
          <w:szCs w:val="24"/>
        </w:rPr>
        <w:t>της κυρίας Βουλευτού</w:t>
      </w:r>
      <w:r w:rsidRPr="003231A5">
        <w:rPr>
          <w:rFonts w:eastAsia="Times New Roman" w:cs="Times New Roman"/>
          <w:szCs w:val="24"/>
        </w:rPr>
        <w:t>)</w:t>
      </w:r>
    </w:p>
    <w:p w14:paraId="6338F73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6338F73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Απέναντι στις ψεύτικες ειδήσεις, στα ρεπορτάζ</w:t>
      </w:r>
      <w:r>
        <w:rPr>
          <w:rFonts w:eastAsia="Times New Roman" w:cs="Times New Roman"/>
          <w:szCs w:val="24"/>
        </w:rPr>
        <w:t>,</w:t>
      </w:r>
      <w:r>
        <w:rPr>
          <w:rFonts w:eastAsia="Times New Roman" w:cs="Times New Roman"/>
          <w:szCs w:val="24"/>
        </w:rPr>
        <w:t xml:space="preserve"> που ρ</w:t>
      </w:r>
      <w:r>
        <w:rPr>
          <w:rFonts w:eastAsia="Times New Roman" w:cs="Times New Roman"/>
          <w:szCs w:val="24"/>
        </w:rPr>
        <w:t>ίχνουν τα φώτα στις διαμαρτυρίες ατόμων</w:t>
      </w:r>
      <w:r>
        <w:rPr>
          <w:rFonts w:eastAsia="Times New Roman" w:cs="Times New Roman"/>
          <w:szCs w:val="24"/>
        </w:rPr>
        <w:t>,</w:t>
      </w:r>
      <w:r>
        <w:rPr>
          <w:rFonts w:eastAsia="Times New Roman" w:cs="Times New Roman"/>
          <w:szCs w:val="24"/>
        </w:rPr>
        <w:t xml:space="preserve"> που μετριούνται στα δάχτυλα του ενός χεριού, στους πηχυαίους τίτλους περί αποδοκιμασιών, εμείς αντιπαραθέτουμε τις πραγματικές εικόνες των ανοικτών συγκεντρώσεών μας σε όλη την Ελλάδα, την υποδοχή που επιφυλάσσει ο </w:t>
      </w:r>
      <w:r>
        <w:rPr>
          <w:rFonts w:eastAsia="Times New Roman" w:cs="Times New Roman"/>
          <w:szCs w:val="24"/>
        </w:rPr>
        <w:t>κόσμος στον Πρωθυπουργό</w:t>
      </w:r>
      <w:r>
        <w:rPr>
          <w:rFonts w:eastAsia="Times New Roman" w:cs="Times New Roman"/>
          <w:szCs w:val="24"/>
        </w:rPr>
        <w:t>,</w:t>
      </w:r>
      <w:r>
        <w:rPr>
          <w:rFonts w:eastAsia="Times New Roman" w:cs="Times New Roman"/>
          <w:szCs w:val="24"/>
        </w:rPr>
        <w:t xml:space="preserve"> όπου και να πηγαίνει, από την Κρήτη μέχρι τη Θράκη, εκεί που είδαμε ολόκληρο χωριό να </w:t>
      </w:r>
      <w:r>
        <w:rPr>
          <w:rFonts w:eastAsia="Times New Roman" w:cs="Times New Roman"/>
          <w:szCs w:val="24"/>
        </w:rPr>
        <w:lastRenderedPageBreak/>
        <w:t>τον υποδέχεται, να τον αγκαλιάζει με ενθουσιασμό, χριστιανοί και μουσουλμάνοι. Είδαμε τον Πρωθυπουργό να μιλά κόντρα στα στερεότυπα με τον ξεχασμ</w:t>
      </w:r>
      <w:r>
        <w:rPr>
          <w:rFonts w:eastAsia="Times New Roman" w:cs="Times New Roman"/>
          <w:szCs w:val="24"/>
        </w:rPr>
        <w:t>ένο Ρομά και τον Πομάκο.</w:t>
      </w:r>
    </w:p>
    <w:p w14:paraId="6338F73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επειδή δεν μπορείτε να ζήσετε</w:t>
      </w:r>
      <w:r w:rsidRPr="00563A51">
        <w:rPr>
          <w:rFonts w:eastAsia="Times New Roman" w:cs="Times New Roman"/>
          <w:szCs w:val="24"/>
        </w:rPr>
        <w:t xml:space="preserve"> </w:t>
      </w:r>
      <w:r>
        <w:rPr>
          <w:rFonts w:eastAsia="Times New Roman" w:cs="Times New Roman"/>
          <w:szCs w:val="24"/>
        </w:rPr>
        <w:t xml:space="preserve">αυτές τις πρωτόγνωρες αντιδράσεις των κατοίκων, κύριοι της Αξιωματικής Αντιπολίτευσης, δημιουργήσατε </w:t>
      </w:r>
      <w:r>
        <w:rPr>
          <w:rFonts w:eastAsia="Times New Roman" w:cs="Times New Roman"/>
          <w:szCs w:val="24"/>
        </w:rPr>
        <w:t>-</w:t>
      </w:r>
      <w:r>
        <w:rPr>
          <w:rFonts w:eastAsia="Times New Roman" w:cs="Times New Roman"/>
          <w:szCs w:val="24"/>
        </w:rPr>
        <w:t>σύμφωνοι πάντα με τους κατασκευαστές ειδήσεων ολιγάρχες και μιντιάρχες φίλους σας- τον δικό σ</w:t>
      </w:r>
      <w:r>
        <w:rPr>
          <w:rFonts w:eastAsia="Times New Roman" w:cs="Times New Roman"/>
          <w:szCs w:val="24"/>
        </w:rPr>
        <w:t xml:space="preserve">ας ψεύτικο «ΠΟ.ΜΑ.ΚΟ» από τα αρχικά «Πολάκης, Μάτι, Κότερο». </w:t>
      </w:r>
    </w:p>
    <w:p w14:paraId="6338F73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 αυτό το ψέμα θα πορευτείτε, δυστυχώς, αλλά και μ' αυτό θα καταλήξετε ευτυχώς για όλη την Ελλάδα.</w:t>
      </w:r>
    </w:p>
    <w:p w14:paraId="6338F73A" w14:textId="77777777" w:rsidR="00401C51" w:rsidRDefault="00794512">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6338F73B" w14:textId="77777777" w:rsidR="00401C51" w:rsidRDefault="00794512">
      <w:pPr>
        <w:spacing w:line="600" w:lineRule="auto"/>
        <w:ind w:firstLine="720"/>
        <w:contextualSpacing/>
        <w:jc w:val="both"/>
        <w:rPr>
          <w:rFonts w:eastAsia="Times New Roman" w:cs="Times New Roman"/>
          <w:szCs w:val="24"/>
        </w:rPr>
      </w:pPr>
      <w:r w:rsidRPr="00A423E2">
        <w:rPr>
          <w:rFonts w:eastAsia="Times New Roman" w:cs="Times New Roman"/>
          <w:b/>
          <w:szCs w:val="24"/>
        </w:rPr>
        <w:t>ΠΡΟΕΔΡΕΥΩΝ (Γεώργιος Βαρεμένος):</w:t>
      </w:r>
      <w:r w:rsidRPr="00A423E2">
        <w:rPr>
          <w:rFonts w:eastAsia="Times New Roman" w:cs="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w:t>
      </w:r>
      <w:r>
        <w:rPr>
          <w:rFonts w:eastAsia="Times New Roman" w:cs="Times New Roman"/>
          <w:szCs w:val="24"/>
        </w:rPr>
        <w:t xml:space="preserve">τον τρόπο </w:t>
      </w:r>
      <w:r>
        <w:rPr>
          <w:rFonts w:eastAsia="Times New Roman" w:cs="Times New Roman"/>
          <w:szCs w:val="24"/>
        </w:rPr>
        <w:lastRenderedPageBreak/>
        <w:t>οργάνωσης και λειτουργίας της Βουλής των Ελλήνων, σαράντα τρεις μαθητές και μαθήτριες και πέντε συνοδοί εκπαιδευτικοί τους, από το 2</w:t>
      </w:r>
      <w:r w:rsidRPr="00B64F81">
        <w:rPr>
          <w:rFonts w:eastAsia="Times New Roman" w:cs="Times New Roman"/>
          <w:szCs w:val="24"/>
          <w:vertAlign w:val="superscript"/>
        </w:rPr>
        <w:t>ο</w:t>
      </w:r>
      <w:r>
        <w:rPr>
          <w:rFonts w:eastAsia="Times New Roman" w:cs="Times New Roman"/>
          <w:szCs w:val="24"/>
        </w:rPr>
        <w:t xml:space="preserve"> Δημοτικό Σχολείο Άρτας και το Δημοτικό Σχολείο Αρμενοπαίδων Νίκαιας. </w:t>
      </w:r>
    </w:p>
    <w:p w14:paraId="6338F73C"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καλωσορίζει.</w:t>
      </w:r>
    </w:p>
    <w:p w14:paraId="6338F73D" w14:textId="77777777" w:rsidR="00401C51" w:rsidRDefault="0079451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 όλες τις πτέρυγες της Βουλής)</w:t>
      </w:r>
    </w:p>
    <w:p w14:paraId="6338F73E"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Τον</w:t>
      </w:r>
      <w:r w:rsidRPr="00A423E2">
        <w:rPr>
          <w:rFonts w:eastAsia="Times New Roman"/>
          <w:color w:val="1D2228"/>
          <w:szCs w:val="24"/>
        </w:rPr>
        <w:t xml:space="preserve"> λόγο έχει η κ</w:t>
      </w:r>
      <w:r>
        <w:rPr>
          <w:rFonts w:eastAsia="Times New Roman"/>
          <w:color w:val="1D2228"/>
          <w:szCs w:val="24"/>
        </w:rPr>
        <w:t>.</w:t>
      </w:r>
      <w:r w:rsidRPr="00A423E2">
        <w:rPr>
          <w:rFonts w:eastAsia="Times New Roman"/>
          <w:color w:val="1D2228"/>
          <w:szCs w:val="24"/>
        </w:rPr>
        <w:t xml:space="preserve"> Σκο</w:t>
      </w:r>
      <w:r>
        <w:rPr>
          <w:rFonts w:eastAsia="Times New Roman"/>
          <w:color w:val="1D2228"/>
          <w:szCs w:val="24"/>
        </w:rPr>
        <w:t>ύ</w:t>
      </w:r>
      <w:r w:rsidRPr="00A423E2">
        <w:rPr>
          <w:rFonts w:eastAsia="Times New Roman"/>
          <w:color w:val="1D2228"/>
          <w:szCs w:val="24"/>
        </w:rPr>
        <w:t>φ</w:t>
      </w:r>
      <w:r>
        <w:rPr>
          <w:rFonts w:eastAsia="Times New Roman"/>
          <w:color w:val="1D2228"/>
          <w:szCs w:val="24"/>
        </w:rPr>
        <w:t>α</w:t>
      </w:r>
      <w:r w:rsidRPr="00A423E2">
        <w:rPr>
          <w:rFonts w:eastAsia="Times New Roman"/>
          <w:color w:val="1D2228"/>
          <w:szCs w:val="24"/>
        </w:rPr>
        <w:t xml:space="preserve"> από το ΣΥΡΙΖΑ</w:t>
      </w:r>
      <w:r>
        <w:rPr>
          <w:rFonts w:eastAsia="Times New Roman"/>
          <w:color w:val="1D2228"/>
          <w:szCs w:val="24"/>
        </w:rPr>
        <w:t>.</w:t>
      </w:r>
    </w:p>
    <w:p w14:paraId="6338F73F" w14:textId="77777777" w:rsidR="00401C51" w:rsidRDefault="00794512">
      <w:pPr>
        <w:spacing w:line="600" w:lineRule="auto"/>
        <w:ind w:firstLine="720"/>
        <w:contextualSpacing/>
        <w:jc w:val="both"/>
        <w:rPr>
          <w:rFonts w:eastAsia="Times New Roman"/>
          <w:color w:val="1D2228"/>
          <w:szCs w:val="24"/>
        </w:rPr>
      </w:pPr>
      <w:r w:rsidRPr="00754F02">
        <w:rPr>
          <w:rFonts w:eastAsia="Times New Roman"/>
          <w:b/>
          <w:color w:val="1D2228"/>
          <w:szCs w:val="24"/>
        </w:rPr>
        <w:t>ΕΛΙΣΣΑΒΕΤ ΣΚΟΥΦΑ:</w:t>
      </w:r>
      <w:r>
        <w:rPr>
          <w:rFonts w:eastAsia="Times New Roman"/>
          <w:color w:val="1D2228"/>
          <w:szCs w:val="24"/>
        </w:rPr>
        <w:t xml:space="preserve"> Κ</w:t>
      </w:r>
      <w:r w:rsidRPr="00A423E2">
        <w:rPr>
          <w:rFonts w:eastAsia="Times New Roman"/>
          <w:color w:val="1D2228"/>
          <w:szCs w:val="24"/>
        </w:rPr>
        <w:t>υρίες και κύριοι συνάδελφοι</w:t>
      </w:r>
      <w:r>
        <w:rPr>
          <w:rFonts w:eastAsia="Times New Roman"/>
          <w:color w:val="1D2228"/>
          <w:szCs w:val="24"/>
        </w:rPr>
        <w:t>, με το άρθρο 25 του ε</w:t>
      </w:r>
      <w:r w:rsidRPr="00A423E2">
        <w:rPr>
          <w:rFonts w:eastAsia="Times New Roman"/>
          <w:color w:val="1D2228"/>
          <w:szCs w:val="24"/>
        </w:rPr>
        <w:t xml:space="preserve">λληνικού Συντάγματος η </w:t>
      </w:r>
      <w:r>
        <w:rPr>
          <w:rFonts w:eastAsia="Times New Roman"/>
          <w:color w:val="1D2228"/>
          <w:szCs w:val="24"/>
        </w:rPr>
        <w:t>Α</w:t>
      </w:r>
      <w:r w:rsidRPr="00A423E2">
        <w:rPr>
          <w:rFonts w:eastAsia="Times New Roman"/>
          <w:color w:val="1D2228"/>
          <w:szCs w:val="24"/>
        </w:rPr>
        <w:t xml:space="preserve">ρχή του </w:t>
      </w:r>
      <w:r>
        <w:rPr>
          <w:rFonts w:eastAsia="Times New Roman"/>
          <w:color w:val="1D2228"/>
          <w:szCs w:val="24"/>
        </w:rPr>
        <w:t>Κ</w:t>
      </w:r>
      <w:r w:rsidRPr="00A423E2">
        <w:rPr>
          <w:rFonts w:eastAsia="Times New Roman"/>
          <w:color w:val="1D2228"/>
          <w:szCs w:val="24"/>
        </w:rPr>
        <w:t xml:space="preserve">οινωνικού </w:t>
      </w:r>
      <w:r>
        <w:rPr>
          <w:rFonts w:eastAsia="Times New Roman"/>
          <w:color w:val="1D2228"/>
          <w:szCs w:val="24"/>
        </w:rPr>
        <w:t>Κ</w:t>
      </w:r>
      <w:r w:rsidRPr="00A423E2">
        <w:rPr>
          <w:rFonts w:eastAsia="Times New Roman"/>
          <w:color w:val="1D2228"/>
          <w:szCs w:val="24"/>
        </w:rPr>
        <w:t xml:space="preserve">ράτους </w:t>
      </w:r>
      <w:r>
        <w:rPr>
          <w:rFonts w:eastAsia="Times New Roman"/>
          <w:color w:val="1D2228"/>
          <w:szCs w:val="24"/>
        </w:rPr>
        <w:t>Δ</w:t>
      </w:r>
      <w:r w:rsidRPr="00A423E2">
        <w:rPr>
          <w:rFonts w:eastAsia="Times New Roman"/>
          <w:color w:val="1D2228"/>
          <w:szCs w:val="24"/>
        </w:rPr>
        <w:t>ικαίου τίθεται υπό την εγγύηση του ίδιου του Κράτους</w:t>
      </w:r>
      <w:r>
        <w:rPr>
          <w:rFonts w:eastAsia="Times New Roman"/>
          <w:color w:val="1D2228"/>
          <w:szCs w:val="24"/>
        </w:rPr>
        <w:t>.</w:t>
      </w:r>
      <w:r w:rsidRPr="00A423E2">
        <w:rPr>
          <w:rFonts w:eastAsia="Times New Roman"/>
          <w:color w:val="1D2228"/>
          <w:szCs w:val="24"/>
        </w:rPr>
        <w:t xml:space="preserve"> Αυτό σημ</w:t>
      </w:r>
      <w:r w:rsidRPr="00A423E2">
        <w:rPr>
          <w:rFonts w:eastAsia="Times New Roman"/>
          <w:color w:val="1D2228"/>
          <w:szCs w:val="24"/>
        </w:rPr>
        <w:t>αίνει πως σκοπός και ταυτόχρονα υποχρέωση κάθε ευνομούμενης και δίκαιης πολιτείας πρέπει να είναι η καλά σχεδιασμένη δόμηση κοινωνικού κράτους</w:t>
      </w:r>
      <w:r>
        <w:rPr>
          <w:rFonts w:eastAsia="Times New Roman"/>
          <w:color w:val="1D2228"/>
          <w:szCs w:val="24"/>
        </w:rPr>
        <w:t>.</w:t>
      </w:r>
    </w:p>
    <w:p w14:paraId="6338F740"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Ε</w:t>
      </w:r>
      <w:r w:rsidRPr="00A423E2">
        <w:rPr>
          <w:rFonts w:eastAsia="Times New Roman"/>
          <w:color w:val="1D2228"/>
          <w:szCs w:val="24"/>
        </w:rPr>
        <w:t>χθές παρακολουθήσαμε</w:t>
      </w:r>
      <w:r>
        <w:rPr>
          <w:rFonts w:eastAsia="Times New Roman"/>
          <w:color w:val="1D2228"/>
          <w:szCs w:val="24"/>
        </w:rPr>
        <w:t xml:space="preserve"> επί μία ώρα τον λαλίστατο Π</w:t>
      </w:r>
      <w:r w:rsidRPr="00A423E2">
        <w:rPr>
          <w:rFonts w:eastAsia="Times New Roman"/>
          <w:color w:val="1D2228"/>
          <w:szCs w:val="24"/>
        </w:rPr>
        <w:t xml:space="preserve">ρόεδρο της </w:t>
      </w:r>
      <w:r>
        <w:rPr>
          <w:rFonts w:eastAsia="Times New Roman"/>
          <w:color w:val="1D2228"/>
          <w:szCs w:val="24"/>
        </w:rPr>
        <w:t>Αξιωματικής Α</w:t>
      </w:r>
      <w:r w:rsidRPr="00A423E2">
        <w:rPr>
          <w:rFonts w:eastAsia="Times New Roman"/>
          <w:color w:val="1D2228"/>
          <w:szCs w:val="24"/>
        </w:rPr>
        <w:t>ντιπολίτευσης κ</w:t>
      </w:r>
      <w:r>
        <w:rPr>
          <w:rFonts w:eastAsia="Times New Roman"/>
          <w:color w:val="1D2228"/>
          <w:szCs w:val="24"/>
        </w:rPr>
        <w:t>.</w:t>
      </w:r>
      <w:r w:rsidRPr="00A423E2">
        <w:rPr>
          <w:rFonts w:eastAsia="Times New Roman"/>
          <w:color w:val="1D2228"/>
          <w:szCs w:val="24"/>
        </w:rPr>
        <w:t xml:space="preserve"> Μητσοτάκη</w:t>
      </w:r>
      <w:r>
        <w:rPr>
          <w:rFonts w:eastAsia="Times New Roman"/>
          <w:color w:val="1D2228"/>
          <w:szCs w:val="24"/>
        </w:rPr>
        <w:t>. Ε</w:t>
      </w:r>
      <w:r w:rsidRPr="00A423E2">
        <w:rPr>
          <w:rFonts w:eastAsia="Times New Roman"/>
          <w:color w:val="1D2228"/>
          <w:szCs w:val="24"/>
        </w:rPr>
        <w:t>πί μία ώρα</w:t>
      </w:r>
      <w:r w:rsidRPr="00A423E2">
        <w:rPr>
          <w:rFonts w:eastAsia="Times New Roman"/>
          <w:color w:val="1D2228"/>
          <w:szCs w:val="24"/>
        </w:rPr>
        <w:t xml:space="preserve"> κατ</w:t>
      </w:r>
      <w:r>
        <w:rPr>
          <w:rFonts w:eastAsia="Times New Roman"/>
          <w:color w:val="1D2228"/>
          <w:szCs w:val="24"/>
        </w:rPr>
        <w:t>α</w:t>
      </w:r>
      <w:r w:rsidRPr="00A423E2">
        <w:rPr>
          <w:rFonts w:eastAsia="Times New Roman"/>
          <w:color w:val="1D2228"/>
          <w:szCs w:val="24"/>
        </w:rPr>
        <w:t>μέτρησα τ</w:t>
      </w:r>
      <w:r>
        <w:rPr>
          <w:rFonts w:eastAsia="Times New Roman"/>
          <w:color w:val="1D2228"/>
          <w:szCs w:val="24"/>
        </w:rPr>
        <w:t xml:space="preserve">ρεις λέξεις επί κοινωνικού </w:t>
      </w:r>
      <w:r w:rsidRPr="00A423E2">
        <w:rPr>
          <w:rFonts w:eastAsia="Times New Roman"/>
          <w:color w:val="1D2228"/>
          <w:szCs w:val="24"/>
        </w:rPr>
        <w:t>κράτους</w:t>
      </w:r>
      <w:r>
        <w:rPr>
          <w:rFonts w:eastAsia="Times New Roman"/>
          <w:color w:val="1D2228"/>
          <w:szCs w:val="24"/>
        </w:rPr>
        <w:t>. Ξ</w:t>
      </w:r>
      <w:r w:rsidRPr="00A423E2">
        <w:rPr>
          <w:rFonts w:eastAsia="Times New Roman"/>
          <w:color w:val="1D2228"/>
          <w:szCs w:val="24"/>
        </w:rPr>
        <w:t xml:space="preserve">έρετε γιατί δεν μας ανέπτυξε το πρόγραμμα της </w:t>
      </w:r>
      <w:r w:rsidRPr="00A423E2">
        <w:rPr>
          <w:rFonts w:eastAsia="Times New Roman"/>
          <w:color w:val="1D2228"/>
          <w:szCs w:val="24"/>
        </w:rPr>
        <w:lastRenderedPageBreak/>
        <w:t>Νέας Δημοκρατίας για το κοινωνικό κράτος</w:t>
      </w:r>
      <w:r>
        <w:rPr>
          <w:rFonts w:eastAsia="Times New Roman"/>
          <w:color w:val="1D2228"/>
          <w:szCs w:val="24"/>
        </w:rPr>
        <w:t>; Δ</w:t>
      </w:r>
      <w:r w:rsidRPr="00A423E2">
        <w:rPr>
          <w:rFonts w:eastAsia="Times New Roman"/>
          <w:color w:val="1D2228"/>
          <w:szCs w:val="24"/>
        </w:rPr>
        <w:t xml:space="preserve">ιότι </w:t>
      </w:r>
      <w:r>
        <w:rPr>
          <w:rFonts w:eastAsia="Times New Roman"/>
          <w:color w:val="1D2228"/>
          <w:szCs w:val="24"/>
        </w:rPr>
        <w:t>«</w:t>
      </w:r>
      <w:r w:rsidRPr="00A423E2">
        <w:rPr>
          <w:rFonts w:eastAsia="Times New Roman"/>
          <w:color w:val="1D2228"/>
          <w:szCs w:val="24"/>
        </w:rPr>
        <w:t>νεοφιλελευθερισμός</w:t>
      </w:r>
      <w:r>
        <w:rPr>
          <w:rFonts w:eastAsia="Times New Roman"/>
          <w:color w:val="1D2228"/>
          <w:szCs w:val="24"/>
        </w:rPr>
        <w:t>»</w:t>
      </w:r>
      <w:r w:rsidRPr="00A423E2">
        <w:rPr>
          <w:rFonts w:eastAsia="Times New Roman"/>
          <w:color w:val="1D2228"/>
          <w:szCs w:val="24"/>
        </w:rPr>
        <w:t xml:space="preserve"> και </w:t>
      </w:r>
      <w:r>
        <w:rPr>
          <w:rFonts w:eastAsia="Times New Roman"/>
          <w:color w:val="1D2228"/>
          <w:szCs w:val="24"/>
        </w:rPr>
        <w:t>«</w:t>
      </w:r>
      <w:r w:rsidRPr="00A423E2">
        <w:rPr>
          <w:rFonts w:eastAsia="Times New Roman"/>
          <w:color w:val="1D2228"/>
          <w:szCs w:val="24"/>
        </w:rPr>
        <w:t>κοινωνικό κράτος</w:t>
      </w:r>
      <w:r>
        <w:rPr>
          <w:rFonts w:eastAsia="Times New Roman"/>
          <w:color w:val="1D2228"/>
          <w:szCs w:val="24"/>
        </w:rPr>
        <w:t>»</w:t>
      </w:r>
      <w:r w:rsidRPr="00A423E2">
        <w:rPr>
          <w:rFonts w:eastAsia="Times New Roman"/>
          <w:color w:val="1D2228"/>
          <w:szCs w:val="24"/>
        </w:rPr>
        <w:t xml:space="preserve"> είναι έννοιες τελείως ασύμβατες</w:t>
      </w:r>
      <w:r>
        <w:rPr>
          <w:rFonts w:eastAsia="Times New Roman"/>
          <w:color w:val="1D2228"/>
          <w:szCs w:val="24"/>
        </w:rPr>
        <w:t>.</w:t>
      </w:r>
    </w:p>
    <w:p w14:paraId="6338F741"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Η Κ</w:t>
      </w:r>
      <w:r w:rsidRPr="00A423E2">
        <w:rPr>
          <w:rFonts w:eastAsia="Times New Roman"/>
          <w:color w:val="1D2228"/>
          <w:szCs w:val="24"/>
        </w:rPr>
        <w:t>υβέρνηση</w:t>
      </w:r>
      <w:r>
        <w:rPr>
          <w:rFonts w:eastAsia="Times New Roman"/>
          <w:color w:val="1D2228"/>
          <w:szCs w:val="24"/>
        </w:rPr>
        <w:t>,</w:t>
      </w:r>
      <w:r w:rsidRPr="00A423E2">
        <w:rPr>
          <w:rFonts w:eastAsia="Times New Roman"/>
          <w:color w:val="1D2228"/>
          <w:szCs w:val="24"/>
        </w:rPr>
        <w:t xml:space="preserve"> από την πρώτη στιγμή</w:t>
      </w:r>
      <w:r>
        <w:rPr>
          <w:rFonts w:eastAsia="Times New Roman"/>
          <w:color w:val="1D2228"/>
          <w:szCs w:val="24"/>
        </w:rPr>
        <w:t>,</w:t>
      </w:r>
      <w:r w:rsidRPr="00A423E2">
        <w:rPr>
          <w:rFonts w:eastAsia="Times New Roman"/>
          <w:color w:val="1D2228"/>
          <w:szCs w:val="24"/>
        </w:rPr>
        <w:t xml:space="preserve"> </w:t>
      </w:r>
      <w:r>
        <w:rPr>
          <w:rFonts w:eastAsia="Times New Roman"/>
          <w:color w:val="1D2228"/>
          <w:szCs w:val="24"/>
        </w:rPr>
        <w:t>αντιθέτως,</w:t>
      </w:r>
      <w:r w:rsidRPr="00A423E2">
        <w:rPr>
          <w:rFonts w:eastAsia="Times New Roman"/>
          <w:color w:val="1D2228"/>
          <w:szCs w:val="24"/>
        </w:rPr>
        <w:t xml:space="preserve"> που ανέλαβ</w:t>
      </w:r>
      <w:r>
        <w:rPr>
          <w:rFonts w:eastAsia="Times New Roman"/>
          <w:color w:val="1D2228"/>
          <w:szCs w:val="24"/>
        </w:rPr>
        <w:t>ε το τιμόνι της χώρας ξεδίπλωσε</w:t>
      </w:r>
      <w:r w:rsidRPr="00A423E2">
        <w:rPr>
          <w:rFonts w:eastAsia="Times New Roman"/>
          <w:color w:val="1D2228"/>
          <w:szCs w:val="24"/>
        </w:rPr>
        <w:t xml:space="preserve"> το σχεδιασμό της </w:t>
      </w:r>
      <w:r>
        <w:rPr>
          <w:rFonts w:eastAsia="Times New Roman"/>
          <w:color w:val="1D2228"/>
          <w:szCs w:val="24"/>
        </w:rPr>
        <w:t>κοινωνικής π</w:t>
      </w:r>
      <w:r w:rsidRPr="00A423E2">
        <w:rPr>
          <w:rFonts w:eastAsia="Times New Roman"/>
          <w:color w:val="1D2228"/>
          <w:szCs w:val="24"/>
        </w:rPr>
        <w:t xml:space="preserve">ολιτικής </w:t>
      </w:r>
      <w:r>
        <w:rPr>
          <w:rFonts w:eastAsia="Times New Roman"/>
          <w:color w:val="1D2228"/>
          <w:szCs w:val="24"/>
        </w:rPr>
        <w:t xml:space="preserve">της </w:t>
      </w:r>
      <w:r w:rsidRPr="00A423E2">
        <w:rPr>
          <w:rFonts w:eastAsia="Times New Roman"/>
          <w:color w:val="1D2228"/>
          <w:szCs w:val="24"/>
        </w:rPr>
        <w:t>και εφάρμοσε μία καλά στοχευμένη ενίσχυση του κοινωνικού κράτους στην πραγματικότητα του διαλυμένου και ανύπαρκτου κοινωνικού κράτους που παραλάβαμε</w:t>
      </w:r>
      <w:r>
        <w:rPr>
          <w:rFonts w:eastAsia="Times New Roman"/>
          <w:color w:val="1D2228"/>
          <w:szCs w:val="24"/>
        </w:rPr>
        <w:t>. Έ</w:t>
      </w:r>
      <w:r w:rsidRPr="00A423E2">
        <w:rPr>
          <w:rFonts w:eastAsia="Times New Roman"/>
          <w:color w:val="1D2228"/>
          <w:szCs w:val="24"/>
        </w:rPr>
        <w:t>τσι</w:t>
      </w:r>
      <w:r>
        <w:rPr>
          <w:rFonts w:eastAsia="Times New Roman"/>
          <w:color w:val="1D2228"/>
          <w:szCs w:val="24"/>
        </w:rPr>
        <w:t>,</w:t>
      </w:r>
      <w:r w:rsidRPr="00A423E2">
        <w:rPr>
          <w:rFonts w:eastAsia="Times New Roman"/>
          <w:color w:val="1D2228"/>
          <w:szCs w:val="24"/>
        </w:rPr>
        <w:t xml:space="preserve"> μέσα</w:t>
      </w:r>
      <w:r w:rsidRPr="00A423E2">
        <w:rPr>
          <w:rFonts w:eastAsia="Times New Roman"/>
          <w:color w:val="1D2228"/>
          <w:szCs w:val="24"/>
        </w:rPr>
        <w:t xml:space="preserve"> σε τέσσερα δύσκολα χρόνια αυξήθηκε κατά 408% ο προϋπολογισμός για την πρόνοια</w:t>
      </w:r>
      <w:r>
        <w:rPr>
          <w:rFonts w:eastAsia="Times New Roman"/>
          <w:color w:val="1D2228"/>
          <w:szCs w:val="24"/>
        </w:rPr>
        <w:t>. Τ</w:t>
      </w:r>
      <w:r w:rsidRPr="00A423E2">
        <w:rPr>
          <w:rFonts w:eastAsia="Times New Roman"/>
          <w:color w:val="1D2228"/>
          <w:szCs w:val="24"/>
        </w:rPr>
        <w:t>ο 2015 παραλάβαμε προϋπολογισμό 790 εκατομμύρια ευρώ</w:t>
      </w:r>
      <w:r>
        <w:rPr>
          <w:rFonts w:eastAsia="Times New Roman"/>
          <w:color w:val="1D2228"/>
          <w:szCs w:val="24"/>
        </w:rPr>
        <w:t>. Ο</w:t>
      </w:r>
      <w:r w:rsidRPr="00A423E2">
        <w:rPr>
          <w:rFonts w:eastAsia="Times New Roman"/>
          <w:color w:val="1D2228"/>
          <w:szCs w:val="24"/>
        </w:rPr>
        <w:t xml:space="preserve"> προϋπολογισμός για το </w:t>
      </w:r>
      <w:r>
        <w:rPr>
          <w:rFonts w:eastAsia="Times New Roman"/>
          <w:color w:val="1D2228"/>
          <w:szCs w:val="24"/>
        </w:rPr>
        <w:t>20</w:t>
      </w:r>
      <w:r w:rsidRPr="00A423E2">
        <w:rPr>
          <w:rFonts w:eastAsia="Times New Roman"/>
          <w:color w:val="1D2228"/>
          <w:szCs w:val="24"/>
        </w:rPr>
        <w:t>19</w:t>
      </w:r>
      <w:r>
        <w:rPr>
          <w:rFonts w:eastAsia="Times New Roman"/>
          <w:color w:val="1D2228"/>
          <w:szCs w:val="24"/>
        </w:rPr>
        <w:t xml:space="preserve"> φτάνει τα </w:t>
      </w:r>
      <w:r w:rsidRPr="00A423E2">
        <w:rPr>
          <w:rFonts w:eastAsia="Times New Roman"/>
          <w:color w:val="1D2228"/>
          <w:szCs w:val="24"/>
        </w:rPr>
        <w:t xml:space="preserve"> 3,225 δισεκατομμύρια ευρώ</w:t>
      </w:r>
      <w:r>
        <w:rPr>
          <w:rFonts w:eastAsia="Times New Roman"/>
          <w:color w:val="1D2228"/>
          <w:szCs w:val="24"/>
        </w:rPr>
        <w:t>. Δ</w:t>
      </w:r>
      <w:r w:rsidRPr="00A423E2">
        <w:rPr>
          <w:rFonts w:eastAsia="Times New Roman"/>
          <w:color w:val="1D2228"/>
          <w:szCs w:val="24"/>
        </w:rPr>
        <w:t>ημιουργούμε ένα προνοιακό μοντέλο και ένα κοινωνικό κ</w:t>
      </w:r>
      <w:r w:rsidRPr="00A423E2">
        <w:rPr>
          <w:rFonts w:eastAsia="Times New Roman"/>
          <w:color w:val="1D2228"/>
          <w:szCs w:val="24"/>
        </w:rPr>
        <w:t>ράτος για άλλους με οριζόντιες δράσεις</w:t>
      </w:r>
      <w:r>
        <w:rPr>
          <w:rFonts w:eastAsia="Times New Roman"/>
          <w:color w:val="1D2228"/>
          <w:szCs w:val="24"/>
        </w:rPr>
        <w:t>,</w:t>
      </w:r>
      <w:r w:rsidRPr="00A423E2">
        <w:rPr>
          <w:rFonts w:eastAsia="Times New Roman"/>
          <w:color w:val="1D2228"/>
          <w:szCs w:val="24"/>
        </w:rPr>
        <w:t xml:space="preserve"> όχι μόνο για ευάλωτους</w:t>
      </w:r>
      <w:r>
        <w:rPr>
          <w:rFonts w:eastAsia="Times New Roman"/>
          <w:color w:val="1D2228"/>
          <w:szCs w:val="24"/>
        </w:rPr>
        <w:t>,</w:t>
      </w:r>
      <w:r w:rsidRPr="00A423E2">
        <w:rPr>
          <w:rFonts w:eastAsia="Times New Roman"/>
          <w:color w:val="1D2228"/>
          <w:szCs w:val="24"/>
        </w:rPr>
        <w:t xml:space="preserve"> αλλά και για τα μεσαία στρώματα</w:t>
      </w:r>
      <w:r>
        <w:rPr>
          <w:rFonts w:eastAsia="Times New Roman"/>
          <w:color w:val="1D2228"/>
          <w:szCs w:val="24"/>
        </w:rPr>
        <w:t>.</w:t>
      </w:r>
    </w:p>
    <w:p w14:paraId="6338F742"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Συγκεκριμένα, </w:t>
      </w:r>
      <w:r w:rsidRPr="00A423E2">
        <w:rPr>
          <w:rFonts w:eastAsia="Times New Roman"/>
          <w:color w:val="1D2228"/>
          <w:szCs w:val="24"/>
        </w:rPr>
        <w:t>κάνω μία πο</w:t>
      </w:r>
      <w:r>
        <w:rPr>
          <w:rFonts w:eastAsia="Times New Roman"/>
          <w:color w:val="1D2228"/>
          <w:szCs w:val="24"/>
        </w:rPr>
        <w:t>λύ αυστηρή επιλογή δράσεων της Κ</w:t>
      </w:r>
      <w:r w:rsidRPr="00A423E2">
        <w:rPr>
          <w:rFonts w:eastAsia="Times New Roman"/>
          <w:color w:val="1D2228"/>
          <w:szCs w:val="24"/>
        </w:rPr>
        <w:t>υβέρνησης</w:t>
      </w:r>
      <w:r>
        <w:rPr>
          <w:rFonts w:eastAsia="Times New Roman"/>
          <w:color w:val="1D2228"/>
          <w:szCs w:val="24"/>
        </w:rPr>
        <w:t>,</w:t>
      </w:r>
      <w:r w:rsidRPr="00A423E2">
        <w:rPr>
          <w:rFonts w:eastAsia="Times New Roman"/>
          <w:color w:val="1D2228"/>
          <w:szCs w:val="24"/>
        </w:rPr>
        <w:t xml:space="preserve"> γιατί ο χρόνος δεν φτάνει για να αναπτύξω όλη την κοινωνική βεντάλια</w:t>
      </w:r>
      <w:r>
        <w:rPr>
          <w:rFonts w:eastAsia="Times New Roman"/>
          <w:color w:val="1D2228"/>
          <w:szCs w:val="24"/>
        </w:rPr>
        <w:t>. Θ</w:t>
      </w:r>
      <w:r w:rsidRPr="00A423E2">
        <w:rPr>
          <w:rFonts w:eastAsia="Times New Roman"/>
          <w:color w:val="1D2228"/>
          <w:szCs w:val="24"/>
        </w:rPr>
        <w:t>α χρειαζόμουν</w:t>
      </w:r>
      <w:r>
        <w:rPr>
          <w:rFonts w:eastAsia="Times New Roman"/>
          <w:color w:val="1D2228"/>
          <w:szCs w:val="24"/>
        </w:rPr>
        <w:t>, όχι</w:t>
      </w:r>
      <w:r w:rsidRPr="00A423E2">
        <w:rPr>
          <w:rFonts w:eastAsia="Times New Roman"/>
          <w:color w:val="1D2228"/>
          <w:szCs w:val="24"/>
        </w:rPr>
        <w:t xml:space="preserve"> μ</w:t>
      </w:r>
      <w:r w:rsidRPr="00A423E2">
        <w:rPr>
          <w:rFonts w:eastAsia="Times New Roman"/>
          <w:color w:val="1D2228"/>
          <w:szCs w:val="24"/>
        </w:rPr>
        <w:t>όνο μία ώρα σαν τον κ</w:t>
      </w:r>
      <w:r>
        <w:rPr>
          <w:rFonts w:eastAsia="Times New Roman"/>
          <w:color w:val="1D2228"/>
          <w:szCs w:val="24"/>
        </w:rPr>
        <w:t>.</w:t>
      </w:r>
      <w:r w:rsidRPr="00A423E2">
        <w:rPr>
          <w:rFonts w:eastAsia="Times New Roman"/>
          <w:color w:val="1D2228"/>
          <w:szCs w:val="24"/>
        </w:rPr>
        <w:t xml:space="preserve"> Μητσοτάκη</w:t>
      </w:r>
      <w:r>
        <w:rPr>
          <w:rFonts w:eastAsia="Times New Roman"/>
          <w:color w:val="1D2228"/>
          <w:szCs w:val="24"/>
        </w:rPr>
        <w:t>,</w:t>
      </w:r>
      <w:r w:rsidRPr="00A423E2">
        <w:rPr>
          <w:rFonts w:eastAsia="Times New Roman"/>
          <w:color w:val="1D2228"/>
          <w:szCs w:val="24"/>
        </w:rPr>
        <w:t xml:space="preserve"> που δεν μας είπε </w:t>
      </w:r>
      <w:r w:rsidRPr="00A423E2">
        <w:rPr>
          <w:rFonts w:eastAsia="Times New Roman"/>
          <w:color w:val="1D2228"/>
          <w:szCs w:val="24"/>
        </w:rPr>
        <w:lastRenderedPageBreak/>
        <w:t>λέξη</w:t>
      </w:r>
      <w:r>
        <w:rPr>
          <w:rFonts w:eastAsia="Times New Roman"/>
          <w:color w:val="1D2228"/>
          <w:szCs w:val="24"/>
        </w:rPr>
        <w:t>,</w:t>
      </w:r>
      <w:r w:rsidRPr="00A423E2">
        <w:rPr>
          <w:rFonts w:eastAsia="Times New Roman"/>
          <w:color w:val="1D2228"/>
          <w:szCs w:val="24"/>
        </w:rPr>
        <w:t xml:space="preserve"> όχι μόνο για το κοινωνικό πρόγραμμα της Νέας Δημοκρατίας</w:t>
      </w:r>
      <w:r>
        <w:rPr>
          <w:rFonts w:eastAsia="Times New Roman"/>
          <w:color w:val="1D2228"/>
          <w:szCs w:val="24"/>
        </w:rPr>
        <w:t>,</w:t>
      </w:r>
      <w:r w:rsidRPr="00A423E2">
        <w:rPr>
          <w:rFonts w:eastAsia="Times New Roman"/>
          <w:color w:val="1D2228"/>
          <w:szCs w:val="24"/>
        </w:rPr>
        <w:t xml:space="preserve"> αλλά γενικότερα για το πρόγραμμα</w:t>
      </w:r>
      <w:r>
        <w:rPr>
          <w:rFonts w:eastAsia="Times New Roman"/>
          <w:color w:val="1D2228"/>
          <w:szCs w:val="24"/>
        </w:rPr>
        <w:t>. Έτσι</w:t>
      </w:r>
      <w:r>
        <w:rPr>
          <w:rFonts w:eastAsia="Times New Roman"/>
          <w:color w:val="1D2228"/>
          <w:szCs w:val="24"/>
        </w:rPr>
        <w:t>,</w:t>
      </w:r>
      <w:r>
        <w:rPr>
          <w:rFonts w:eastAsia="Times New Roman"/>
          <w:color w:val="1D2228"/>
          <w:szCs w:val="24"/>
        </w:rPr>
        <w:t xml:space="preserve"> η συγκεκριμένη Κ</w:t>
      </w:r>
      <w:r w:rsidRPr="00A423E2">
        <w:rPr>
          <w:rFonts w:eastAsia="Times New Roman"/>
          <w:color w:val="1D2228"/>
          <w:szCs w:val="24"/>
        </w:rPr>
        <w:t>υβέρνηση</w:t>
      </w:r>
      <w:r>
        <w:rPr>
          <w:rFonts w:eastAsia="Times New Roman"/>
          <w:color w:val="1D2228"/>
          <w:szCs w:val="24"/>
        </w:rPr>
        <w:t>, ό</w:t>
      </w:r>
      <w:r w:rsidRPr="00A423E2">
        <w:rPr>
          <w:rFonts w:eastAsia="Times New Roman"/>
          <w:color w:val="1D2228"/>
          <w:szCs w:val="24"/>
        </w:rPr>
        <w:t xml:space="preserve">σον αφορά τα οικογενειακά επιδόματα από </w:t>
      </w:r>
      <w:r>
        <w:rPr>
          <w:rFonts w:eastAsia="Times New Roman"/>
          <w:color w:val="1D2228"/>
          <w:szCs w:val="24"/>
        </w:rPr>
        <w:t>οκτακόσιες χιλιάδες</w:t>
      </w:r>
      <w:r w:rsidRPr="00A423E2">
        <w:rPr>
          <w:rFonts w:eastAsia="Times New Roman"/>
          <w:color w:val="1D2228"/>
          <w:szCs w:val="24"/>
        </w:rPr>
        <w:t xml:space="preserve"> οικογένειες και 650 εκατομμύρια ευρώ προϋπολογισμένα για το </w:t>
      </w:r>
      <w:r>
        <w:rPr>
          <w:rFonts w:eastAsia="Times New Roman"/>
          <w:color w:val="1D2228"/>
          <w:szCs w:val="24"/>
        </w:rPr>
        <w:t>20</w:t>
      </w:r>
      <w:r w:rsidRPr="00A423E2">
        <w:rPr>
          <w:rFonts w:eastAsia="Times New Roman"/>
          <w:color w:val="1D2228"/>
          <w:szCs w:val="24"/>
        </w:rPr>
        <w:t>15</w:t>
      </w:r>
      <w:r>
        <w:rPr>
          <w:rFonts w:eastAsia="Times New Roman"/>
          <w:color w:val="1D2228"/>
          <w:szCs w:val="24"/>
        </w:rPr>
        <w:t>,</w:t>
      </w:r>
      <w:r w:rsidRPr="00A423E2">
        <w:rPr>
          <w:rFonts w:eastAsia="Times New Roman"/>
          <w:color w:val="1D2228"/>
          <w:szCs w:val="24"/>
        </w:rPr>
        <w:t xml:space="preserve"> το 2018 πήραν το οικογενειακό επίδομα </w:t>
      </w:r>
      <w:r>
        <w:rPr>
          <w:rFonts w:eastAsia="Times New Roman"/>
          <w:color w:val="1D2228"/>
          <w:szCs w:val="24"/>
        </w:rPr>
        <w:t xml:space="preserve">εννιακόσιες </w:t>
      </w:r>
      <w:r w:rsidRPr="00A423E2">
        <w:rPr>
          <w:rFonts w:eastAsia="Times New Roman"/>
          <w:color w:val="1D2228"/>
          <w:szCs w:val="24"/>
        </w:rPr>
        <w:t xml:space="preserve">χιλιάδες οικογένειες και ένα εκατομμύριο </w:t>
      </w:r>
      <w:r>
        <w:rPr>
          <w:rFonts w:eastAsia="Times New Roman"/>
          <w:color w:val="1D2228"/>
          <w:szCs w:val="24"/>
        </w:rPr>
        <w:t>εξακόσιες χιλιάδες</w:t>
      </w:r>
      <w:r w:rsidRPr="00A423E2">
        <w:rPr>
          <w:rFonts w:eastAsia="Times New Roman"/>
          <w:color w:val="1D2228"/>
          <w:szCs w:val="24"/>
        </w:rPr>
        <w:t xml:space="preserve"> παιδιά και ο προϋπολογισμός ήταν 1,1 δισεκατομμύρια ευρώ</w:t>
      </w:r>
      <w:r>
        <w:rPr>
          <w:rFonts w:eastAsia="Times New Roman"/>
          <w:color w:val="1D2228"/>
          <w:szCs w:val="24"/>
        </w:rPr>
        <w:t xml:space="preserve">. </w:t>
      </w:r>
    </w:p>
    <w:p w14:paraId="6338F743"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Δ</w:t>
      </w:r>
      <w:r w:rsidRPr="00A423E2">
        <w:rPr>
          <w:rFonts w:eastAsia="Times New Roman"/>
          <w:color w:val="1D2228"/>
          <w:szCs w:val="24"/>
        </w:rPr>
        <w:t>ώσαμε και δίνουμε σ</w:t>
      </w:r>
      <w:r w:rsidRPr="00A423E2">
        <w:rPr>
          <w:rFonts w:eastAsia="Times New Roman"/>
          <w:color w:val="1D2228"/>
          <w:szCs w:val="24"/>
        </w:rPr>
        <w:t>χολικά γεύματα</w:t>
      </w:r>
      <w:r>
        <w:rPr>
          <w:rFonts w:eastAsia="Times New Roman"/>
          <w:color w:val="1D2228"/>
          <w:szCs w:val="24"/>
        </w:rPr>
        <w:t xml:space="preserve">. Πλέον, </w:t>
      </w:r>
      <w:r w:rsidRPr="00A423E2">
        <w:rPr>
          <w:rFonts w:eastAsia="Times New Roman"/>
          <w:color w:val="1D2228"/>
          <w:szCs w:val="24"/>
        </w:rPr>
        <w:t xml:space="preserve">μοιράζονται </w:t>
      </w:r>
      <w:r>
        <w:rPr>
          <w:rFonts w:eastAsia="Times New Roman"/>
          <w:color w:val="1D2228"/>
          <w:szCs w:val="24"/>
        </w:rPr>
        <w:t>εκατόν πενήντα τρεις χιλιάδες</w:t>
      </w:r>
      <w:r w:rsidRPr="00A423E2">
        <w:rPr>
          <w:rFonts w:eastAsia="Times New Roman"/>
          <w:color w:val="1D2228"/>
          <w:szCs w:val="24"/>
        </w:rPr>
        <w:t xml:space="preserve"> καθημερινά ζεστά γεύματα σε σχεδόν </w:t>
      </w:r>
      <w:r>
        <w:rPr>
          <w:rFonts w:eastAsia="Times New Roman"/>
          <w:color w:val="1D2228"/>
          <w:szCs w:val="24"/>
        </w:rPr>
        <w:t xml:space="preserve">χίλια </w:t>
      </w:r>
      <w:r w:rsidRPr="00A423E2">
        <w:rPr>
          <w:rFonts w:eastAsia="Times New Roman"/>
          <w:color w:val="1D2228"/>
          <w:szCs w:val="24"/>
        </w:rPr>
        <w:t>σχολεία</w:t>
      </w:r>
      <w:r>
        <w:rPr>
          <w:rFonts w:eastAsia="Times New Roman"/>
          <w:color w:val="1D2228"/>
          <w:szCs w:val="24"/>
        </w:rPr>
        <w:t>. Ο π</w:t>
      </w:r>
      <w:r w:rsidRPr="00A423E2">
        <w:rPr>
          <w:rFonts w:eastAsia="Times New Roman"/>
          <w:color w:val="1D2228"/>
          <w:szCs w:val="24"/>
        </w:rPr>
        <w:t>ροϋπολογισμός είναι 50 εκατομμύρια ευρώ</w:t>
      </w:r>
      <w:r>
        <w:rPr>
          <w:rFonts w:eastAsia="Times New Roman"/>
          <w:color w:val="1D2228"/>
          <w:szCs w:val="24"/>
        </w:rPr>
        <w:t>. Τ</w:t>
      </w:r>
      <w:r w:rsidRPr="00A423E2">
        <w:rPr>
          <w:rFonts w:eastAsia="Times New Roman"/>
          <w:color w:val="1D2228"/>
          <w:szCs w:val="24"/>
        </w:rPr>
        <w:t xml:space="preserve">ου χρόνου ο στόχος είναι για </w:t>
      </w:r>
      <w:r>
        <w:rPr>
          <w:rFonts w:eastAsia="Times New Roman"/>
          <w:color w:val="1D2228"/>
          <w:szCs w:val="24"/>
        </w:rPr>
        <w:t>τριακόσιες χιλιάδες</w:t>
      </w:r>
      <w:r w:rsidRPr="00A423E2">
        <w:rPr>
          <w:rFonts w:eastAsia="Times New Roman"/>
          <w:color w:val="1D2228"/>
          <w:szCs w:val="24"/>
        </w:rPr>
        <w:t xml:space="preserve"> σχολικά γεύματα και την μεθεπόμενη χρονιά </w:t>
      </w:r>
      <w:r>
        <w:rPr>
          <w:rFonts w:eastAsia="Times New Roman"/>
          <w:color w:val="1D2228"/>
          <w:szCs w:val="24"/>
        </w:rPr>
        <w:t>για ε</w:t>
      </w:r>
      <w:r>
        <w:rPr>
          <w:rFonts w:eastAsia="Times New Roman"/>
          <w:color w:val="1D2228"/>
          <w:szCs w:val="24"/>
        </w:rPr>
        <w:t>ξακόσιες χιλιάδες γεύματα</w:t>
      </w:r>
      <w:r w:rsidRPr="00A423E2">
        <w:rPr>
          <w:rFonts w:eastAsia="Times New Roman"/>
          <w:color w:val="1D2228"/>
          <w:szCs w:val="24"/>
        </w:rPr>
        <w:t xml:space="preserve"> θα δίνονται σε όλα τα δημοτικά σχολεία της χώρας</w:t>
      </w:r>
      <w:r>
        <w:rPr>
          <w:rFonts w:eastAsia="Times New Roman"/>
          <w:color w:val="1D2228"/>
          <w:szCs w:val="24"/>
        </w:rPr>
        <w:t>,</w:t>
      </w:r>
      <w:r w:rsidRPr="00A423E2">
        <w:rPr>
          <w:rFonts w:eastAsia="Times New Roman"/>
          <w:color w:val="1D2228"/>
          <w:szCs w:val="24"/>
        </w:rPr>
        <w:t xml:space="preserve"> εφόσον βέβαια εξακολουθήσει η συγκεκριμένη </w:t>
      </w:r>
      <w:r>
        <w:rPr>
          <w:rFonts w:eastAsia="Times New Roman"/>
          <w:color w:val="1D2228"/>
          <w:szCs w:val="24"/>
        </w:rPr>
        <w:t>Κ</w:t>
      </w:r>
      <w:r w:rsidRPr="00A423E2">
        <w:rPr>
          <w:rFonts w:eastAsia="Times New Roman"/>
          <w:color w:val="1D2228"/>
          <w:szCs w:val="24"/>
        </w:rPr>
        <w:t>υβέρνηση</w:t>
      </w:r>
      <w:r>
        <w:rPr>
          <w:rFonts w:eastAsia="Times New Roman"/>
          <w:color w:val="1D2228"/>
          <w:szCs w:val="24"/>
        </w:rPr>
        <w:t>,</w:t>
      </w:r>
      <w:r w:rsidRPr="00A423E2">
        <w:rPr>
          <w:rFonts w:eastAsia="Times New Roman"/>
          <w:color w:val="1D2228"/>
          <w:szCs w:val="24"/>
        </w:rPr>
        <w:t xml:space="preserve"> ο ΣΥΡΙΖΑ</w:t>
      </w:r>
      <w:r>
        <w:rPr>
          <w:rFonts w:eastAsia="Times New Roman"/>
          <w:color w:val="1D2228"/>
          <w:szCs w:val="24"/>
        </w:rPr>
        <w:t>,</w:t>
      </w:r>
      <w:r w:rsidRPr="00A423E2">
        <w:rPr>
          <w:rFonts w:eastAsia="Times New Roman"/>
          <w:color w:val="1D2228"/>
          <w:szCs w:val="24"/>
        </w:rPr>
        <w:t xml:space="preserve"> να είναι στο τιμόνι</w:t>
      </w:r>
      <w:r>
        <w:rPr>
          <w:rFonts w:eastAsia="Times New Roman"/>
          <w:color w:val="1D2228"/>
          <w:szCs w:val="24"/>
        </w:rPr>
        <w:t>.</w:t>
      </w:r>
    </w:p>
    <w:p w14:paraId="6338F744"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Ακούμε </w:t>
      </w:r>
      <w:r w:rsidRPr="00A423E2">
        <w:rPr>
          <w:rFonts w:eastAsia="Times New Roman"/>
          <w:color w:val="1D2228"/>
          <w:szCs w:val="24"/>
        </w:rPr>
        <w:t>πού και πού</w:t>
      </w:r>
      <w:r>
        <w:rPr>
          <w:rFonts w:eastAsia="Times New Roman"/>
          <w:color w:val="1D2228"/>
          <w:szCs w:val="24"/>
        </w:rPr>
        <w:t>, αραιά και πο</w:t>
      </w:r>
      <w:r w:rsidRPr="00A423E2">
        <w:rPr>
          <w:rFonts w:eastAsia="Times New Roman"/>
          <w:color w:val="1D2228"/>
          <w:szCs w:val="24"/>
        </w:rPr>
        <w:t xml:space="preserve">ύ </w:t>
      </w:r>
      <w:r>
        <w:rPr>
          <w:rFonts w:eastAsia="Times New Roman"/>
          <w:color w:val="1D2228"/>
          <w:szCs w:val="24"/>
        </w:rPr>
        <w:t>ή συχνά γ</w:t>
      </w:r>
      <w:r w:rsidRPr="00A423E2">
        <w:rPr>
          <w:rFonts w:eastAsia="Times New Roman"/>
          <w:color w:val="1D2228"/>
          <w:szCs w:val="24"/>
        </w:rPr>
        <w:t>ια τους βρεφονηπιακούς σταθμούς</w:t>
      </w:r>
      <w:r>
        <w:rPr>
          <w:rFonts w:eastAsia="Times New Roman"/>
          <w:color w:val="1D2228"/>
          <w:szCs w:val="24"/>
        </w:rPr>
        <w:t>. Ο κ.</w:t>
      </w:r>
      <w:r w:rsidRPr="00A423E2">
        <w:rPr>
          <w:rFonts w:eastAsia="Times New Roman"/>
          <w:color w:val="1D2228"/>
          <w:szCs w:val="24"/>
        </w:rPr>
        <w:t xml:space="preserve"> Μητσοτάκης είπ</w:t>
      </w:r>
      <w:r w:rsidRPr="00A423E2">
        <w:rPr>
          <w:rFonts w:eastAsia="Times New Roman"/>
          <w:color w:val="1D2228"/>
          <w:szCs w:val="24"/>
        </w:rPr>
        <w:t xml:space="preserve">ε ότι θα δώσει έναντι </w:t>
      </w:r>
      <w:r>
        <w:rPr>
          <w:rFonts w:eastAsia="Times New Roman"/>
          <w:color w:val="1D2228"/>
          <w:szCs w:val="24"/>
        </w:rPr>
        <w:t>ένα διχίλιαρο. Κ</w:t>
      </w:r>
      <w:r w:rsidRPr="00A423E2">
        <w:rPr>
          <w:rFonts w:eastAsia="Times New Roman"/>
          <w:color w:val="1D2228"/>
          <w:szCs w:val="24"/>
        </w:rPr>
        <w:t>αι θέλουμε να ρωτήσουμε τον κ</w:t>
      </w:r>
      <w:r>
        <w:rPr>
          <w:rFonts w:eastAsia="Times New Roman"/>
          <w:color w:val="1D2228"/>
          <w:szCs w:val="24"/>
        </w:rPr>
        <w:t>.</w:t>
      </w:r>
      <w:r w:rsidRPr="00A423E2">
        <w:rPr>
          <w:rFonts w:eastAsia="Times New Roman"/>
          <w:color w:val="1D2228"/>
          <w:szCs w:val="24"/>
        </w:rPr>
        <w:t xml:space="preserve"> Μητσοτάκη και όλα τα μέλη της </w:t>
      </w:r>
      <w:r>
        <w:rPr>
          <w:rFonts w:eastAsia="Times New Roman"/>
          <w:color w:val="1D2228"/>
          <w:szCs w:val="24"/>
        </w:rPr>
        <w:t>Α</w:t>
      </w:r>
      <w:r w:rsidRPr="00A423E2">
        <w:rPr>
          <w:rFonts w:eastAsia="Times New Roman"/>
          <w:color w:val="1D2228"/>
          <w:szCs w:val="24"/>
        </w:rPr>
        <w:t xml:space="preserve">ξιωματικής </w:t>
      </w:r>
      <w:r>
        <w:rPr>
          <w:rFonts w:eastAsia="Times New Roman"/>
          <w:color w:val="1D2228"/>
          <w:szCs w:val="24"/>
        </w:rPr>
        <w:t>Α</w:t>
      </w:r>
      <w:r w:rsidRPr="00A423E2">
        <w:rPr>
          <w:rFonts w:eastAsia="Times New Roman"/>
          <w:color w:val="1D2228"/>
          <w:szCs w:val="24"/>
        </w:rPr>
        <w:t>ντιπολίτευσης</w:t>
      </w:r>
      <w:r>
        <w:rPr>
          <w:rFonts w:eastAsia="Times New Roman"/>
          <w:color w:val="1D2228"/>
          <w:szCs w:val="24"/>
        </w:rPr>
        <w:t>: αλήθεια τόσο πολύ ε</w:t>
      </w:r>
      <w:r w:rsidRPr="00A423E2">
        <w:rPr>
          <w:rFonts w:eastAsia="Times New Roman"/>
          <w:color w:val="1D2228"/>
          <w:szCs w:val="24"/>
        </w:rPr>
        <w:t>νδιαφέρε</w:t>
      </w:r>
      <w:r>
        <w:rPr>
          <w:rFonts w:eastAsia="Times New Roman"/>
          <w:color w:val="1D2228"/>
          <w:szCs w:val="24"/>
        </w:rPr>
        <w:t>στε για το παιδί, όταν εμείς</w:t>
      </w:r>
      <w:r>
        <w:rPr>
          <w:rFonts w:eastAsia="Times New Roman"/>
          <w:color w:val="1D2228"/>
          <w:szCs w:val="24"/>
        </w:rPr>
        <w:t>,</w:t>
      </w:r>
      <w:r>
        <w:rPr>
          <w:rFonts w:eastAsia="Times New Roman"/>
          <w:color w:val="1D2228"/>
          <w:szCs w:val="24"/>
        </w:rPr>
        <w:t xml:space="preserve"> ως Κ</w:t>
      </w:r>
      <w:r w:rsidRPr="00A423E2">
        <w:rPr>
          <w:rFonts w:eastAsia="Times New Roman"/>
          <w:color w:val="1D2228"/>
          <w:szCs w:val="24"/>
        </w:rPr>
        <w:t xml:space="preserve">υβέρνηση παραλάβαμε </w:t>
      </w:r>
      <w:r>
        <w:rPr>
          <w:rFonts w:eastAsia="Times New Roman"/>
          <w:color w:val="1D2228"/>
          <w:szCs w:val="24"/>
        </w:rPr>
        <w:t xml:space="preserve">εβδομήντα εννέα χιλιάδες </w:t>
      </w:r>
      <w:r>
        <w:rPr>
          <w:rFonts w:eastAsia="Times New Roman"/>
          <w:color w:val="1D2228"/>
          <w:szCs w:val="24"/>
          <w:lang w:val="en-US"/>
        </w:rPr>
        <w:t>voucher</w:t>
      </w:r>
      <w:r w:rsidRPr="00B259E3">
        <w:rPr>
          <w:rFonts w:eastAsia="Times New Roman"/>
          <w:color w:val="1D2228"/>
          <w:szCs w:val="24"/>
        </w:rPr>
        <w:t>,</w:t>
      </w:r>
      <w:r w:rsidRPr="00A423E2">
        <w:rPr>
          <w:rFonts w:eastAsia="Times New Roman"/>
          <w:color w:val="1D2228"/>
          <w:szCs w:val="24"/>
        </w:rPr>
        <w:t xml:space="preserve"> συνολικ</w:t>
      </w:r>
      <w:r>
        <w:rPr>
          <w:rFonts w:eastAsia="Times New Roman"/>
          <w:color w:val="1D2228"/>
          <w:szCs w:val="24"/>
        </w:rPr>
        <w:t>ού</w:t>
      </w:r>
      <w:r w:rsidRPr="00A423E2">
        <w:rPr>
          <w:rFonts w:eastAsia="Times New Roman"/>
          <w:color w:val="1D2228"/>
          <w:szCs w:val="24"/>
        </w:rPr>
        <w:t xml:space="preserve"> προϋ</w:t>
      </w:r>
      <w:r w:rsidRPr="00A423E2">
        <w:rPr>
          <w:rFonts w:eastAsia="Times New Roman"/>
          <w:color w:val="1D2228"/>
          <w:szCs w:val="24"/>
        </w:rPr>
        <w:t>πολογισμ</w:t>
      </w:r>
      <w:r>
        <w:rPr>
          <w:rFonts w:eastAsia="Times New Roman"/>
          <w:color w:val="1D2228"/>
          <w:szCs w:val="24"/>
        </w:rPr>
        <w:t xml:space="preserve">ού </w:t>
      </w:r>
      <w:r w:rsidRPr="00A423E2">
        <w:rPr>
          <w:rFonts w:eastAsia="Times New Roman"/>
          <w:color w:val="1D2228"/>
          <w:szCs w:val="24"/>
        </w:rPr>
        <w:t>172 εκατομμυρίων ευρώ</w:t>
      </w:r>
      <w:r>
        <w:rPr>
          <w:rFonts w:eastAsia="Times New Roman"/>
          <w:color w:val="1D2228"/>
          <w:szCs w:val="24"/>
        </w:rPr>
        <w:t>,</w:t>
      </w:r>
      <w:r w:rsidRPr="00A423E2">
        <w:rPr>
          <w:rFonts w:eastAsia="Times New Roman"/>
          <w:color w:val="1D2228"/>
          <w:szCs w:val="24"/>
        </w:rPr>
        <w:t xml:space="preserve"> ενώ αυτή την χρονιά το </w:t>
      </w:r>
      <w:r>
        <w:rPr>
          <w:rFonts w:eastAsia="Times New Roman"/>
          <w:color w:val="1D2228"/>
          <w:szCs w:val="24"/>
        </w:rPr>
        <w:t>20</w:t>
      </w:r>
      <w:r w:rsidRPr="00A423E2">
        <w:rPr>
          <w:rFonts w:eastAsia="Times New Roman"/>
          <w:color w:val="1D2228"/>
          <w:szCs w:val="24"/>
        </w:rPr>
        <w:t>19</w:t>
      </w:r>
      <w:r>
        <w:rPr>
          <w:rFonts w:eastAsia="Times New Roman"/>
          <w:color w:val="1D2228"/>
          <w:szCs w:val="24"/>
        </w:rPr>
        <w:t xml:space="preserve"> δώσαμε εκατόν είκοσι επτά χιλιάδες </w:t>
      </w:r>
      <w:r>
        <w:rPr>
          <w:rFonts w:eastAsia="Times New Roman"/>
          <w:color w:val="1D2228"/>
          <w:szCs w:val="24"/>
          <w:lang w:val="en-US"/>
        </w:rPr>
        <w:t>voucher</w:t>
      </w:r>
      <w:r w:rsidRPr="00B259E3">
        <w:rPr>
          <w:rFonts w:eastAsia="Times New Roman"/>
          <w:color w:val="1D2228"/>
          <w:szCs w:val="24"/>
        </w:rPr>
        <w:t xml:space="preserve"> </w:t>
      </w:r>
      <w:r w:rsidRPr="00A423E2">
        <w:rPr>
          <w:rFonts w:eastAsia="Times New Roman"/>
          <w:color w:val="1D2228"/>
          <w:szCs w:val="24"/>
        </w:rPr>
        <w:t>και 236 εκατομμύρια ευρώ</w:t>
      </w:r>
      <w:r w:rsidRPr="00B259E3">
        <w:rPr>
          <w:rFonts w:eastAsia="Times New Roman"/>
          <w:color w:val="1D2228"/>
          <w:szCs w:val="24"/>
        </w:rPr>
        <w:t xml:space="preserve">, </w:t>
      </w:r>
      <w:r>
        <w:rPr>
          <w:rFonts w:eastAsia="Times New Roman"/>
          <w:color w:val="1D2228"/>
          <w:szCs w:val="24"/>
        </w:rPr>
        <w:t>ό</w:t>
      </w:r>
      <w:r w:rsidRPr="00A423E2">
        <w:rPr>
          <w:rFonts w:eastAsia="Times New Roman"/>
          <w:color w:val="1D2228"/>
          <w:szCs w:val="24"/>
        </w:rPr>
        <w:t>χι από το ΕΣΠΑ</w:t>
      </w:r>
      <w:r>
        <w:rPr>
          <w:rFonts w:eastAsia="Times New Roman"/>
          <w:color w:val="1D2228"/>
          <w:szCs w:val="24"/>
        </w:rPr>
        <w:t>, αλλά από τον κ</w:t>
      </w:r>
      <w:r w:rsidRPr="00A423E2">
        <w:rPr>
          <w:rFonts w:eastAsia="Times New Roman"/>
          <w:color w:val="1D2228"/>
          <w:szCs w:val="24"/>
        </w:rPr>
        <w:t>ρατικό προϋπολογισμό</w:t>
      </w:r>
      <w:r>
        <w:rPr>
          <w:rFonts w:eastAsia="Times New Roman"/>
          <w:color w:val="1D2228"/>
          <w:szCs w:val="24"/>
        </w:rPr>
        <w:t>; Δ</w:t>
      </w:r>
      <w:r w:rsidRPr="00A423E2">
        <w:rPr>
          <w:rFonts w:eastAsia="Times New Roman"/>
          <w:color w:val="1D2228"/>
          <w:szCs w:val="24"/>
        </w:rPr>
        <w:t>ηλαδή</w:t>
      </w:r>
      <w:r>
        <w:rPr>
          <w:rFonts w:eastAsia="Times New Roman"/>
          <w:color w:val="1D2228"/>
          <w:szCs w:val="24"/>
        </w:rPr>
        <w:t>,</w:t>
      </w:r>
      <w:r w:rsidRPr="00A423E2">
        <w:rPr>
          <w:rFonts w:eastAsia="Times New Roman"/>
          <w:color w:val="1D2228"/>
          <w:szCs w:val="24"/>
        </w:rPr>
        <w:t xml:space="preserve"> είχαμε μία αύξηση του 60% περαιτέρω</w:t>
      </w:r>
      <w:r>
        <w:rPr>
          <w:rFonts w:eastAsia="Times New Roman"/>
          <w:color w:val="1D2228"/>
          <w:szCs w:val="24"/>
        </w:rPr>
        <w:t>.</w:t>
      </w:r>
    </w:p>
    <w:p w14:paraId="6338F745"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Θ</w:t>
      </w:r>
      <w:r w:rsidRPr="00A423E2">
        <w:rPr>
          <w:rFonts w:eastAsia="Times New Roman"/>
          <w:color w:val="1D2228"/>
          <w:szCs w:val="24"/>
        </w:rPr>
        <w:t xml:space="preserve">εσμοθετήσαμε και ιδρύσαμε τον Ενιαίο Φορέα Απονομής </w:t>
      </w:r>
      <w:r>
        <w:rPr>
          <w:rFonts w:eastAsia="Times New Roman"/>
          <w:color w:val="1D2228"/>
          <w:szCs w:val="24"/>
        </w:rPr>
        <w:t>Επιδομάτων, τον ΟΠΕΚΑ, γ</w:t>
      </w:r>
      <w:r w:rsidRPr="00A423E2">
        <w:rPr>
          <w:rFonts w:eastAsia="Times New Roman"/>
          <w:color w:val="1D2228"/>
          <w:szCs w:val="24"/>
        </w:rPr>
        <w:t>ια ποιον λόγο</w:t>
      </w:r>
      <w:r>
        <w:rPr>
          <w:rFonts w:eastAsia="Times New Roman"/>
          <w:color w:val="1D2228"/>
          <w:szCs w:val="24"/>
        </w:rPr>
        <w:t>;</w:t>
      </w:r>
      <w:r w:rsidRPr="00A423E2">
        <w:rPr>
          <w:rFonts w:eastAsia="Times New Roman"/>
          <w:color w:val="1D2228"/>
          <w:szCs w:val="24"/>
        </w:rPr>
        <w:t xml:space="preserve"> Γι</w:t>
      </w:r>
      <w:r>
        <w:rPr>
          <w:rFonts w:eastAsia="Times New Roman"/>
          <w:color w:val="1D2228"/>
          <w:szCs w:val="24"/>
        </w:rPr>
        <w:t>α να δίνονται όλα τα επιδόματα τ</w:t>
      </w:r>
      <w:r w:rsidRPr="00A423E2">
        <w:rPr>
          <w:rFonts w:eastAsia="Times New Roman"/>
          <w:color w:val="1D2228"/>
          <w:szCs w:val="24"/>
        </w:rPr>
        <w:t>ην ίδια ημέρα</w:t>
      </w:r>
      <w:r>
        <w:rPr>
          <w:rFonts w:eastAsia="Times New Roman"/>
          <w:color w:val="1D2228"/>
          <w:szCs w:val="24"/>
        </w:rPr>
        <w:t>,</w:t>
      </w:r>
      <w:r w:rsidRPr="00A423E2">
        <w:rPr>
          <w:rFonts w:eastAsia="Times New Roman"/>
          <w:color w:val="1D2228"/>
          <w:szCs w:val="24"/>
        </w:rPr>
        <w:t xml:space="preserve"> κ</w:t>
      </w:r>
      <w:r>
        <w:rPr>
          <w:rFonts w:eastAsia="Times New Roman"/>
          <w:color w:val="1D2228"/>
          <w:szCs w:val="24"/>
        </w:rPr>
        <w:t xml:space="preserve">άθε μήνα και να μην περιμένουν ούτε </w:t>
      </w:r>
      <w:r w:rsidRPr="00A423E2">
        <w:rPr>
          <w:rFonts w:eastAsia="Times New Roman"/>
          <w:color w:val="1D2228"/>
          <w:szCs w:val="24"/>
        </w:rPr>
        <w:t xml:space="preserve">οι ανάπηροι ούτε </w:t>
      </w:r>
      <w:r>
        <w:rPr>
          <w:rFonts w:eastAsia="Times New Roman"/>
          <w:color w:val="1D2228"/>
          <w:szCs w:val="24"/>
        </w:rPr>
        <w:t xml:space="preserve">οι λοιπές </w:t>
      </w:r>
      <w:r w:rsidRPr="00A423E2">
        <w:rPr>
          <w:rFonts w:eastAsia="Times New Roman"/>
          <w:color w:val="1D2228"/>
          <w:szCs w:val="24"/>
        </w:rPr>
        <w:t>ευάλωτες κοινωνικά ομάδες</w:t>
      </w:r>
      <w:r>
        <w:rPr>
          <w:rFonts w:eastAsia="Times New Roman"/>
          <w:color w:val="1D2228"/>
          <w:szCs w:val="24"/>
        </w:rPr>
        <w:t>,</w:t>
      </w:r>
      <w:r w:rsidRPr="00A423E2">
        <w:rPr>
          <w:rFonts w:eastAsia="Times New Roman"/>
          <w:color w:val="1D2228"/>
          <w:szCs w:val="24"/>
        </w:rPr>
        <w:t xml:space="preserve"> πότε θα δοθεί το επίδομα </w:t>
      </w:r>
      <w:r w:rsidRPr="00A423E2">
        <w:rPr>
          <w:rFonts w:eastAsia="Times New Roman"/>
          <w:color w:val="1D2228"/>
          <w:szCs w:val="24"/>
        </w:rPr>
        <w:t xml:space="preserve">γινόμενοι </w:t>
      </w:r>
      <w:r>
        <w:rPr>
          <w:rFonts w:eastAsia="Times New Roman"/>
          <w:color w:val="1D2228"/>
          <w:szCs w:val="24"/>
        </w:rPr>
        <w:t xml:space="preserve">έρμαια </w:t>
      </w:r>
      <w:r w:rsidRPr="00A423E2">
        <w:rPr>
          <w:rFonts w:eastAsia="Times New Roman"/>
          <w:color w:val="1D2228"/>
          <w:szCs w:val="24"/>
        </w:rPr>
        <w:t>διαφόρων κρατικών</w:t>
      </w:r>
      <w:r>
        <w:rPr>
          <w:rFonts w:eastAsia="Times New Roman"/>
          <w:color w:val="1D2228"/>
          <w:szCs w:val="24"/>
        </w:rPr>
        <w:t>, δημοτικών φορέ</w:t>
      </w:r>
      <w:r w:rsidRPr="00A423E2">
        <w:rPr>
          <w:rFonts w:eastAsia="Times New Roman"/>
          <w:color w:val="1D2228"/>
          <w:szCs w:val="24"/>
        </w:rPr>
        <w:t>ων και τ</w:t>
      </w:r>
      <w:r>
        <w:rPr>
          <w:rFonts w:eastAsia="Times New Roman"/>
          <w:color w:val="1D2228"/>
          <w:szCs w:val="24"/>
        </w:rPr>
        <w:t>η</w:t>
      </w:r>
      <w:r w:rsidRPr="00A423E2">
        <w:rPr>
          <w:rFonts w:eastAsia="Times New Roman"/>
          <w:color w:val="1D2228"/>
          <w:szCs w:val="24"/>
        </w:rPr>
        <w:t>ς ρουσφετολογικ</w:t>
      </w:r>
      <w:r>
        <w:rPr>
          <w:rFonts w:eastAsia="Times New Roman"/>
          <w:color w:val="1D2228"/>
          <w:szCs w:val="24"/>
        </w:rPr>
        <w:t>ή</w:t>
      </w:r>
      <w:r w:rsidRPr="00A423E2">
        <w:rPr>
          <w:rFonts w:eastAsia="Times New Roman"/>
          <w:color w:val="1D2228"/>
          <w:szCs w:val="24"/>
        </w:rPr>
        <w:t>ς λογικής</w:t>
      </w:r>
      <w:r>
        <w:rPr>
          <w:rFonts w:eastAsia="Times New Roman"/>
          <w:color w:val="1D2228"/>
          <w:szCs w:val="24"/>
        </w:rPr>
        <w:t>.</w:t>
      </w:r>
    </w:p>
    <w:p w14:paraId="6338F746" w14:textId="77777777" w:rsidR="00401C51" w:rsidRDefault="00794512">
      <w:pPr>
        <w:spacing w:line="600" w:lineRule="auto"/>
        <w:ind w:firstLine="720"/>
        <w:contextualSpacing/>
        <w:jc w:val="both"/>
        <w:rPr>
          <w:rFonts w:eastAsia="Times New Roman"/>
          <w:color w:val="1D2228"/>
          <w:szCs w:val="24"/>
        </w:rPr>
      </w:pPr>
      <w:r w:rsidRPr="00A423E2">
        <w:rPr>
          <w:rFonts w:eastAsia="Times New Roman"/>
          <w:color w:val="1D2228"/>
          <w:szCs w:val="24"/>
        </w:rPr>
        <w:lastRenderedPageBreak/>
        <w:t>Όσον αφορά το θεμελιώδες</w:t>
      </w:r>
      <w:r>
        <w:rPr>
          <w:rFonts w:eastAsia="Times New Roman"/>
          <w:color w:val="1D2228"/>
          <w:szCs w:val="24"/>
        </w:rPr>
        <w:t>,</w:t>
      </w:r>
      <w:r w:rsidRPr="00A423E2">
        <w:rPr>
          <w:rFonts w:eastAsia="Times New Roman"/>
          <w:color w:val="1D2228"/>
          <w:szCs w:val="24"/>
        </w:rPr>
        <w:t xml:space="preserve"> αναφαίρετο και συνταγματικά κατοχυρωμένο δικαίωμα στη στέγη</w:t>
      </w:r>
      <w:r>
        <w:rPr>
          <w:rFonts w:eastAsia="Times New Roman"/>
          <w:color w:val="1D2228"/>
          <w:szCs w:val="24"/>
        </w:rPr>
        <w:t>,</w:t>
      </w:r>
      <w:r w:rsidRPr="00A423E2">
        <w:rPr>
          <w:rFonts w:eastAsia="Times New Roman"/>
          <w:color w:val="1D2228"/>
          <w:szCs w:val="24"/>
        </w:rPr>
        <w:t xml:space="preserve"> ψηφίσαμε την τροπολογία για την προστασία της πρώτης κατοικίας</w:t>
      </w:r>
      <w:r>
        <w:rPr>
          <w:rFonts w:eastAsia="Times New Roman"/>
          <w:color w:val="1D2228"/>
          <w:szCs w:val="24"/>
        </w:rPr>
        <w:t>. Ε</w:t>
      </w:r>
      <w:r w:rsidRPr="00A423E2">
        <w:rPr>
          <w:rFonts w:eastAsia="Times New Roman"/>
          <w:color w:val="1D2228"/>
          <w:szCs w:val="24"/>
        </w:rPr>
        <w:t>πιπλέον</w:t>
      </w:r>
      <w:r>
        <w:rPr>
          <w:rFonts w:eastAsia="Times New Roman"/>
          <w:color w:val="1D2228"/>
          <w:szCs w:val="24"/>
        </w:rPr>
        <w:t>,</w:t>
      </w:r>
      <w:r w:rsidRPr="00A423E2">
        <w:rPr>
          <w:rFonts w:eastAsia="Times New Roman"/>
          <w:color w:val="1D2228"/>
          <w:szCs w:val="24"/>
        </w:rPr>
        <w:t xml:space="preserve"> 500 εκατο</w:t>
      </w:r>
      <w:r w:rsidRPr="00A423E2">
        <w:rPr>
          <w:rFonts w:eastAsia="Times New Roman"/>
          <w:color w:val="1D2228"/>
          <w:szCs w:val="24"/>
        </w:rPr>
        <w:t xml:space="preserve">μμύρια ευρώ </w:t>
      </w:r>
      <w:r>
        <w:rPr>
          <w:rFonts w:eastAsia="Times New Roman"/>
          <w:color w:val="1D2228"/>
          <w:szCs w:val="24"/>
        </w:rPr>
        <w:t>θ</w:t>
      </w:r>
      <w:r w:rsidRPr="00A423E2">
        <w:rPr>
          <w:rFonts w:eastAsia="Times New Roman"/>
          <w:color w:val="1D2228"/>
          <w:szCs w:val="24"/>
        </w:rPr>
        <w:t xml:space="preserve">α διατεθούν φέτος για επίδομα στέγης και επίδομα </w:t>
      </w:r>
      <w:r>
        <w:rPr>
          <w:rFonts w:eastAsia="Times New Roman"/>
          <w:color w:val="1D2228"/>
          <w:szCs w:val="24"/>
        </w:rPr>
        <w:t>«</w:t>
      </w:r>
      <w:r w:rsidRPr="00A423E2">
        <w:rPr>
          <w:rFonts w:eastAsia="Times New Roman"/>
          <w:color w:val="1D2228"/>
          <w:szCs w:val="24"/>
        </w:rPr>
        <w:t>κόκκιν</w:t>
      </w:r>
      <w:r>
        <w:rPr>
          <w:rFonts w:eastAsia="Times New Roman"/>
          <w:color w:val="1D2228"/>
          <w:szCs w:val="24"/>
        </w:rPr>
        <w:t>ου»</w:t>
      </w:r>
      <w:r w:rsidRPr="00A423E2">
        <w:rPr>
          <w:rFonts w:eastAsia="Times New Roman"/>
          <w:color w:val="1D2228"/>
          <w:szCs w:val="24"/>
        </w:rPr>
        <w:t xml:space="preserve"> στεγαστικού δανείου</w:t>
      </w:r>
      <w:r>
        <w:rPr>
          <w:rFonts w:eastAsia="Times New Roman"/>
          <w:color w:val="1D2228"/>
          <w:szCs w:val="24"/>
        </w:rPr>
        <w:t>. Ο</w:t>
      </w:r>
      <w:r w:rsidRPr="00A423E2">
        <w:rPr>
          <w:rFonts w:eastAsia="Times New Roman"/>
          <w:color w:val="1D2228"/>
          <w:szCs w:val="24"/>
        </w:rPr>
        <w:t xml:space="preserve">ι ωφελούμενοι θα είναι ένα εκατομμύριο εκατόν εβδομήντα χιλιάδες συμπολίτες </w:t>
      </w:r>
      <w:r>
        <w:rPr>
          <w:rFonts w:eastAsia="Times New Roman"/>
          <w:color w:val="1D2228"/>
          <w:szCs w:val="24"/>
        </w:rPr>
        <w:t xml:space="preserve">μας. </w:t>
      </w:r>
    </w:p>
    <w:p w14:paraId="6338F747"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Γ</w:t>
      </w:r>
      <w:r w:rsidRPr="00A423E2">
        <w:rPr>
          <w:rFonts w:eastAsia="Times New Roman"/>
          <w:color w:val="1D2228"/>
          <w:szCs w:val="24"/>
        </w:rPr>
        <w:t>ια τους Α</w:t>
      </w:r>
      <w:r>
        <w:rPr>
          <w:rFonts w:eastAsia="Times New Roman"/>
          <w:color w:val="1D2228"/>
          <w:szCs w:val="24"/>
        </w:rPr>
        <w:t>ΜΕ</w:t>
      </w:r>
      <w:r w:rsidRPr="00A423E2">
        <w:rPr>
          <w:rFonts w:eastAsia="Times New Roman"/>
          <w:color w:val="1D2228"/>
          <w:szCs w:val="24"/>
        </w:rPr>
        <w:t>Α</w:t>
      </w:r>
      <w:r>
        <w:rPr>
          <w:rFonts w:eastAsia="Times New Roman"/>
          <w:color w:val="1D2228"/>
          <w:szCs w:val="24"/>
        </w:rPr>
        <w:t>, γ</w:t>
      </w:r>
      <w:r w:rsidRPr="00A423E2">
        <w:rPr>
          <w:rFonts w:eastAsia="Times New Roman"/>
          <w:color w:val="1D2228"/>
          <w:szCs w:val="24"/>
        </w:rPr>
        <w:t>ιατί αυτό ήταν το έναυσμα</w:t>
      </w:r>
      <w:r>
        <w:rPr>
          <w:rFonts w:eastAsia="Times New Roman"/>
          <w:color w:val="1D2228"/>
          <w:szCs w:val="24"/>
        </w:rPr>
        <w:t xml:space="preserve">. Διότι, αν </w:t>
      </w:r>
      <w:r w:rsidRPr="00A423E2">
        <w:rPr>
          <w:rFonts w:eastAsia="Times New Roman"/>
          <w:color w:val="1D2228"/>
          <w:szCs w:val="24"/>
        </w:rPr>
        <w:t>θέλετε</w:t>
      </w:r>
      <w:r>
        <w:rPr>
          <w:rFonts w:eastAsia="Times New Roman"/>
          <w:color w:val="1D2228"/>
          <w:szCs w:val="24"/>
        </w:rPr>
        <w:t>,</w:t>
      </w:r>
      <w:r w:rsidRPr="00A423E2">
        <w:rPr>
          <w:rFonts w:eastAsia="Times New Roman"/>
          <w:color w:val="1D2228"/>
          <w:szCs w:val="24"/>
        </w:rPr>
        <w:t xml:space="preserve"> σε αντίθεση με αυτ</w:t>
      </w:r>
      <w:r w:rsidRPr="00A423E2">
        <w:rPr>
          <w:rFonts w:eastAsia="Times New Roman"/>
          <w:color w:val="1D2228"/>
          <w:szCs w:val="24"/>
        </w:rPr>
        <w:t xml:space="preserve">ό που διατυπώθηκε από τον υποψήφιο </w:t>
      </w:r>
      <w:r>
        <w:rPr>
          <w:rFonts w:eastAsia="Times New Roman"/>
          <w:color w:val="1D2228"/>
          <w:szCs w:val="24"/>
        </w:rPr>
        <w:t>Ε</w:t>
      </w:r>
      <w:r w:rsidRPr="00A423E2">
        <w:rPr>
          <w:rFonts w:eastAsia="Times New Roman"/>
          <w:color w:val="1D2228"/>
          <w:szCs w:val="24"/>
        </w:rPr>
        <w:t xml:space="preserve">υρωβουλευτή </w:t>
      </w:r>
      <w:r>
        <w:rPr>
          <w:rFonts w:eastAsia="Times New Roman"/>
          <w:color w:val="1D2228"/>
          <w:szCs w:val="24"/>
        </w:rPr>
        <w:t xml:space="preserve">σας -ο οποίος δεν εξέφρασε κατά τη γνώμη μου προσωπική άποψη, </w:t>
      </w:r>
      <w:r w:rsidRPr="00A423E2">
        <w:rPr>
          <w:rFonts w:eastAsia="Times New Roman"/>
          <w:color w:val="1D2228"/>
          <w:szCs w:val="24"/>
        </w:rPr>
        <w:t>εξέφρασε τον πυρήνα της πολιτικής σας για τα Α</w:t>
      </w:r>
      <w:r>
        <w:rPr>
          <w:rFonts w:eastAsia="Times New Roman"/>
          <w:color w:val="1D2228"/>
          <w:szCs w:val="24"/>
        </w:rPr>
        <w:t>ΜΕ</w:t>
      </w:r>
      <w:r w:rsidRPr="00A423E2">
        <w:rPr>
          <w:rFonts w:eastAsia="Times New Roman"/>
          <w:color w:val="1D2228"/>
          <w:szCs w:val="24"/>
        </w:rPr>
        <w:t>Α και για το κοινωνικό κράτος</w:t>
      </w:r>
      <w:r>
        <w:rPr>
          <w:rFonts w:eastAsia="Times New Roman"/>
          <w:color w:val="1D2228"/>
          <w:szCs w:val="24"/>
        </w:rPr>
        <w:t>,</w:t>
      </w:r>
      <w:r w:rsidRPr="00A423E2">
        <w:rPr>
          <w:rFonts w:eastAsia="Times New Roman"/>
          <w:color w:val="1D2228"/>
          <w:szCs w:val="24"/>
        </w:rPr>
        <w:t xml:space="preserve"> όταν είπε ότι δεν θέλει προνόμια</w:t>
      </w:r>
      <w:r>
        <w:rPr>
          <w:rFonts w:eastAsia="Times New Roman"/>
          <w:color w:val="1D2228"/>
          <w:szCs w:val="24"/>
        </w:rPr>
        <w:t>,</w:t>
      </w:r>
      <w:r w:rsidRPr="00A423E2">
        <w:rPr>
          <w:rFonts w:eastAsia="Times New Roman"/>
          <w:color w:val="1D2228"/>
          <w:szCs w:val="24"/>
        </w:rPr>
        <w:t xml:space="preserve"> δεν θέλει επιδόματα</w:t>
      </w:r>
      <w:r>
        <w:rPr>
          <w:rFonts w:eastAsia="Times New Roman"/>
          <w:color w:val="1D2228"/>
          <w:szCs w:val="24"/>
        </w:rPr>
        <w:t>,</w:t>
      </w:r>
      <w:r w:rsidRPr="00A423E2">
        <w:rPr>
          <w:rFonts w:eastAsia="Times New Roman"/>
          <w:color w:val="1D2228"/>
          <w:szCs w:val="24"/>
        </w:rPr>
        <w:t xml:space="preserve"> αλλά διεκδικεί επί ίσο</w:t>
      </w:r>
      <w:r>
        <w:rPr>
          <w:rFonts w:eastAsia="Times New Roman"/>
          <w:color w:val="1D2228"/>
          <w:szCs w:val="24"/>
        </w:rPr>
        <w:t>ις όροι</w:t>
      </w:r>
      <w:r w:rsidRPr="00A423E2">
        <w:rPr>
          <w:rFonts w:eastAsia="Times New Roman"/>
          <w:color w:val="1D2228"/>
          <w:szCs w:val="24"/>
        </w:rPr>
        <w:t>ς</w:t>
      </w:r>
      <w:r>
        <w:rPr>
          <w:rFonts w:eastAsia="Times New Roman"/>
          <w:color w:val="1D2228"/>
          <w:szCs w:val="24"/>
        </w:rPr>
        <w:t>-</w:t>
      </w:r>
      <w:r w:rsidRPr="00A423E2">
        <w:rPr>
          <w:rFonts w:eastAsia="Times New Roman"/>
          <w:color w:val="1D2228"/>
          <w:szCs w:val="24"/>
        </w:rPr>
        <w:t xml:space="preserve"> σε αντίθεση με αυτήν την πολιτική</w:t>
      </w:r>
      <w:r>
        <w:rPr>
          <w:rFonts w:eastAsia="Times New Roman"/>
          <w:color w:val="1D2228"/>
          <w:szCs w:val="24"/>
        </w:rPr>
        <w:t>,</w:t>
      </w:r>
      <w:r w:rsidRPr="00A423E2">
        <w:rPr>
          <w:rFonts w:eastAsia="Times New Roman"/>
          <w:color w:val="1D2228"/>
          <w:szCs w:val="24"/>
        </w:rPr>
        <w:t xml:space="preserve"> εμείς πιστεύουμε ότι και οι ανάπηροι θα πρέπει να ενισχύονται με θετικές διακρίσεις</w:t>
      </w:r>
      <w:r>
        <w:rPr>
          <w:rFonts w:eastAsia="Times New Roman"/>
          <w:color w:val="1D2228"/>
          <w:szCs w:val="24"/>
        </w:rPr>
        <w:t>,</w:t>
      </w:r>
      <w:r w:rsidRPr="00A423E2">
        <w:rPr>
          <w:rFonts w:eastAsia="Times New Roman"/>
          <w:color w:val="1D2228"/>
          <w:szCs w:val="24"/>
        </w:rPr>
        <w:t xml:space="preserve"> προκειμένου να φτάσουν στις ίσες ευκαιρίες</w:t>
      </w:r>
      <w:r>
        <w:rPr>
          <w:rFonts w:eastAsia="Times New Roman"/>
          <w:color w:val="1D2228"/>
          <w:szCs w:val="24"/>
        </w:rPr>
        <w:t>. Είναι αιτήματα του αναπηρικού κ</w:t>
      </w:r>
      <w:r w:rsidRPr="00A423E2">
        <w:rPr>
          <w:rFonts w:eastAsia="Times New Roman"/>
          <w:color w:val="1D2228"/>
          <w:szCs w:val="24"/>
        </w:rPr>
        <w:t>ινήματος επί χρόνια</w:t>
      </w:r>
      <w:r>
        <w:rPr>
          <w:rFonts w:eastAsia="Times New Roman"/>
          <w:color w:val="1D2228"/>
          <w:szCs w:val="24"/>
        </w:rPr>
        <w:t>,</w:t>
      </w:r>
      <w:r w:rsidRPr="00A423E2">
        <w:rPr>
          <w:rFonts w:eastAsia="Times New Roman"/>
          <w:color w:val="1D2228"/>
          <w:szCs w:val="24"/>
        </w:rPr>
        <w:t xml:space="preserve"> που αυτ</w:t>
      </w:r>
      <w:r w:rsidRPr="00A423E2">
        <w:rPr>
          <w:rFonts w:eastAsia="Times New Roman"/>
          <w:color w:val="1D2228"/>
          <w:szCs w:val="24"/>
        </w:rPr>
        <w:t xml:space="preserve">ή η </w:t>
      </w:r>
      <w:r>
        <w:rPr>
          <w:rFonts w:eastAsia="Times New Roman"/>
          <w:color w:val="1D2228"/>
          <w:szCs w:val="24"/>
        </w:rPr>
        <w:t>Κ</w:t>
      </w:r>
      <w:r w:rsidRPr="00A423E2">
        <w:rPr>
          <w:rFonts w:eastAsia="Times New Roman"/>
          <w:color w:val="1D2228"/>
          <w:szCs w:val="24"/>
        </w:rPr>
        <w:t>υβέρνηση έρχεται και υλοποιεί</w:t>
      </w:r>
      <w:r>
        <w:rPr>
          <w:rFonts w:eastAsia="Times New Roman"/>
          <w:color w:val="1D2228"/>
          <w:szCs w:val="24"/>
        </w:rPr>
        <w:t>,</w:t>
      </w:r>
      <w:r w:rsidRPr="00A423E2">
        <w:rPr>
          <w:rFonts w:eastAsia="Times New Roman"/>
          <w:color w:val="1D2228"/>
          <w:szCs w:val="24"/>
        </w:rPr>
        <w:t xml:space="preserve"> όπως για παράδειγμα το ποσοστό </w:t>
      </w:r>
      <w:r w:rsidRPr="00A423E2">
        <w:rPr>
          <w:rFonts w:eastAsia="Times New Roman"/>
          <w:color w:val="1D2228"/>
          <w:szCs w:val="24"/>
        </w:rPr>
        <w:lastRenderedPageBreak/>
        <w:t xml:space="preserve">15% </w:t>
      </w:r>
      <w:r>
        <w:rPr>
          <w:rFonts w:eastAsia="Times New Roman"/>
          <w:color w:val="1D2228"/>
          <w:szCs w:val="24"/>
        </w:rPr>
        <w:t>για τα άτομα με α</w:t>
      </w:r>
      <w:r w:rsidRPr="00A423E2">
        <w:rPr>
          <w:rFonts w:eastAsia="Times New Roman"/>
          <w:color w:val="1D2228"/>
          <w:szCs w:val="24"/>
        </w:rPr>
        <w:t xml:space="preserve">ναπηρία και τους συγγενείς </w:t>
      </w:r>
      <w:r>
        <w:rPr>
          <w:rFonts w:eastAsia="Times New Roman"/>
          <w:color w:val="1D2228"/>
          <w:szCs w:val="24"/>
        </w:rPr>
        <w:t>τους, ό</w:t>
      </w:r>
      <w:r w:rsidRPr="00A423E2">
        <w:rPr>
          <w:rFonts w:eastAsia="Times New Roman"/>
          <w:color w:val="1D2228"/>
          <w:szCs w:val="24"/>
        </w:rPr>
        <w:t>σον αφορά τις προσλήψεις στο δημόσιο και ευρύτερο δημόσιο τομέα</w:t>
      </w:r>
      <w:r>
        <w:rPr>
          <w:rFonts w:eastAsia="Times New Roman"/>
          <w:color w:val="1D2228"/>
          <w:szCs w:val="24"/>
        </w:rPr>
        <w:t>.</w:t>
      </w:r>
    </w:p>
    <w:p w14:paraId="6338F748"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Τ</w:t>
      </w:r>
      <w:r w:rsidRPr="00A423E2">
        <w:rPr>
          <w:rFonts w:eastAsia="Times New Roman"/>
          <w:color w:val="1D2228"/>
          <w:szCs w:val="24"/>
        </w:rPr>
        <w:t>ο 2017 ψηφίσαμε νόμο</w:t>
      </w:r>
      <w:r>
        <w:rPr>
          <w:rFonts w:eastAsia="Times New Roman"/>
          <w:color w:val="1D2228"/>
          <w:szCs w:val="24"/>
        </w:rPr>
        <w:t>,</w:t>
      </w:r>
      <w:r w:rsidRPr="00A423E2">
        <w:rPr>
          <w:rFonts w:eastAsia="Times New Roman"/>
          <w:color w:val="1D2228"/>
          <w:szCs w:val="24"/>
        </w:rPr>
        <w:t xml:space="preserve"> υλοποιούμε βήμα το βήμα τη </w:t>
      </w:r>
      <w:r>
        <w:rPr>
          <w:rFonts w:eastAsia="Times New Roman"/>
          <w:color w:val="1D2228"/>
          <w:szCs w:val="24"/>
        </w:rPr>
        <w:t>Σ</w:t>
      </w:r>
      <w:r w:rsidRPr="00A423E2">
        <w:rPr>
          <w:rFonts w:eastAsia="Times New Roman"/>
          <w:color w:val="1D2228"/>
          <w:szCs w:val="24"/>
        </w:rPr>
        <w:t>ύμβαση των Ηνωμένω</w:t>
      </w:r>
      <w:r w:rsidRPr="00A423E2">
        <w:rPr>
          <w:rFonts w:eastAsia="Times New Roman"/>
          <w:color w:val="1D2228"/>
          <w:szCs w:val="24"/>
        </w:rPr>
        <w:t xml:space="preserve">ν Εθνών για τα δικαιώματα των </w:t>
      </w:r>
      <w:r>
        <w:rPr>
          <w:rFonts w:eastAsia="Times New Roman"/>
          <w:color w:val="1D2228"/>
          <w:szCs w:val="24"/>
        </w:rPr>
        <w:t>ατόμων με α</w:t>
      </w:r>
      <w:r w:rsidRPr="00A423E2">
        <w:rPr>
          <w:rFonts w:eastAsia="Times New Roman"/>
          <w:color w:val="1D2228"/>
          <w:szCs w:val="24"/>
        </w:rPr>
        <w:t>ναπηρίες</w:t>
      </w:r>
      <w:r>
        <w:rPr>
          <w:rFonts w:eastAsia="Times New Roman"/>
          <w:color w:val="1D2228"/>
          <w:szCs w:val="24"/>
        </w:rPr>
        <w:t>. Βάσει</w:t>
      </w:r>
      <w:r w:rsidRPr="00A423E2">
        <w:rPr>
          <w:rFonts w:eastAsia="Times New Roman"/>
          <w:color w:val="1D2228"/>
          <w:szCs w:val="24"/>
        </w:rPr>
        <w:t xml:space="preserve"> αυτού του νόμου συγκροτήθηκε </w:t>
      </w:r>
      <w:r>
        <w:rPr>
          <w:rFonts w:eastAsia="Times New Roman"/>
          <w:color w:val="1D2228"/>
          <w:szCs w:val="24"/>
        </w:rPr>
        <w:t xml:space="preserve">συντονιστικός </w:t>
      </w:r>
      <w:r w:rsidRPr="00A423E2">
        <w:rPr>
          <w:rFonts w:eastAsia="Times New Roman"/>
          <w:color w:val="1D2228"/>
          <w:szCs w:val="24"/>
        </w:rPr>
        <w:t>μηχανισμός για την αναπηρία</w:t>
      </w:r>
      <w:r>
        <w:rPr>
          <w:rFonts w:eastAsia="Times New Roman"/>
          <w:color w:val="1D2228"/>
          <w:szCs w:val="24"/>
        </w:rPr>
        <w:t>. Ο</w:t>
      </w:r>
      <w:r w:rsidRPr="00A423E2">
        <w:rPr>
          <w:rFonts w:eastAsia="Times New Roman"/>
          <w:color w:val="1D2228"/>
          <w:szCs w:val="24"/>
        </w:rPr>
        <w:t>ρίστηκε συγκεκριμένο πρό</w:t>
      </w:r>
      <w:r>
        <w:rPr>
          <w:rFonts w:eastAsia="Times New Roman"/>
          <w:color w:val="1D2228"/>
          <w:szCs w:val="24"/>
        </w:rPr>
        <w:t>σωπο</w:t>
      </w:r>
      <w:r>
        <w:rPr>
          <w:rFonts w:eastAsia="Times New Roman"/>
          <w:color w:val="1D2228"/>
          <w:szCs w:val="24"/>
        </w:rPr>
        <w:t>,</w:t>
      </w:r>
      <w:r>
        <w:rPr>
          <w:rFonts w:eastAsia="Times New Roman"/>
          <w:color w:val="1D2228"/>
          <w:szCs w:val="24"/>
        </w:rPr>
        <w:t xml:space="preserve"> σε κάθε Υ</w:t>
      </w:r>
      <w:r w:rsidRPr="00A423E2">
        <w:rPr>
          <w:rFonts w:eastAsia="Times New Roman"/>
          <w:color w:val="1D2228"/>
          <w:szCs w:val="24"/>
        </w:rPr>
        <w:t>πουργείο</w:t>
      </w:r>
      <w:r>
        <w:rPr>
          <w:rFonts w:eastAsia="Times New Roman"/>
          <w:color w:val="1D2228"/>
          <w:szCs w:val="24"/>
        </w:rPr>
        <w:t>,</w:t>
      </w:r>
      <w:r w:rsidRPr="00A423E2">
        <w:rPr>
          <w:rFonts w:eastAsia="Times New Roman"/>
          <w:color w:val="1D2228"/>
          <w:szCs w:val="24"/>
        </w:rPr>
        <w:t xml:space="preserve"> προκειμένου ακριβώς το κυβερνητικό και νομοθετικό έργο να υλοποιείται σεβόμεν</w:t>
      </w:r>
      <w:r w:rsidRPr="00A423E2">
        <w:rPr>
          <w:rFonts w:eastAsia="Times New Roman"/>
          <w:color w:val="1D2228"/>
          <w:szCs w:val="24"/>
        </w:rPr>
        <w:t>ο σε κάθε άρθρο</w:t>
      </w:r>
      <w:r>
        <w:rPr>
          <w:rFonts w:eastAsia="Times New Roman"/>
          <w:color w:val="1D2228"/>
          <w:szCs w:val="24"/>
        </w:rPr>
        <w:t>, σε κάθε νόμο</w:t>
      </w:r>
      <w:r w:rsidRPr="00A423E2">
        <w:rPr>
          <w:rFonts w:eastAsia="Times New Roman"/>
          <w:color w:val="1D2228"/>
          <w:szCs w:val="24"/>
        </w:rPr>
        <w:t xml:space="preserve"> τα δικαιώματα των </w:t>
      </w:r>
      <w:r>
        <w:rPr>
          <w:rFonts w:eastAsia="Times New Roman"/>
          <w:color w:val="1D2228"/>
          <w:szCs w:val="24"/>
        </w:rPr>
        <w:t>α</w:t>
      </w:r>
      <w:r w:rsidRPr="00A423E2">
        <w:rPr>
          <w:rFonts w:eastAsia="Times New Roman"/>
          <w:color w:val="1D2228"/>
          <w:szCs w:val="24"/>
        </w:rPr>
        <w:t xml:space="preserve">τόμων </w:t>
      </w:r>
      <w:r>
        <w:rPr>
          <w:rFonts w:eastAsia="Times New Roman"/>
          <w:color w:val="1D2228"/>
          <w:szCs w:val="24"/>
        </w:rPr>
        <w:t>μ</w:t>
      </w:r>
      <w:r w:rsidRPr="00A423E2">
        <w:rPr>
          <w:rFonts w:eastAsia="Times New Roman"/>
          <w:color w:val="1D2228"/>
          <w:szCs w:val="24"/>
        </w:rPr>
        <w:t xml:space="preserve">ε </w:t>
      </w:r>
      <w:r>
        <w:rPr>
          <w:rFonts w:eastAsia="Times New Roman"/>
          <w:color w:val="1D2228"/>
          <w:szCs w:val="24"/>
        </w:rPr>
        <w:t>αναπηρία και τις υποχρεώσει</w:t>
      </w:r>
      <w:r w:rsidRPr="00A423E2">
        <w:rPr>
          <w:rFonts w:eastAsia="Times New Roman"/>
          <w:color w:val="1D2228"/>
          <w:szCs w:val="24"/>
        </w:rPr>
        <w:t xml:space="preserve">ς της πολιτείας απέναντι στους συγκεκριμένους συνανθρώπους </w:t>
      </w:r>
      <w:r>
        <w:rPr>
          <w:rFonts w:eastAsia="Times New Roman"/>
          <w:color w:val="1D2228"/>
          <w:szCs w:val="24"/>
        </w:rPr>
        <w:t>μας.</w:t>
      </w:r>
    </w:p>
    <w:p w14:paraId="6338F749"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Δ</w:t>
      </w:r>
      <w:r w:rsidRPr="00A423E2">
        <w:rPr>
          <w:rFonts w:eastAsia="Times New Roman"/>
          <w:color w:val="1D2228"/>
          <w:szCs w:val="24"/>
        </w:rPr>
        <w:t>ημιουργήσαμε τον Ηλεκτρονικό Φάκελο Αναπηρίας που τ</w:t>
      </w:r>
      <w:r>
        <w:rPr>
          <w:rFonts w:eastAsia="Times New Roman"/>
          <w:color w:val="1D2228"/>
          <w:szCs w:val="24"/>
        </w:rPr>
        <w:t>ι</w:t>
      </w:r>
      <w:r w:rsidRPr="00A423E2">
        <w:rPr>
          <w:rFonts w:eastAsia="Times New Roman"/>
          <w:color w:val="1D2228"/>
          <w:szCs w:val="24"/>
        </w:rPr>
        <w:t xml:space="preserve"> κάνει</w:t>
      </w:r>
      <w:r>
        <w:rPr>
          <w:rFonts w:eastAsia="Times New Roman"/>
          <w:color w:val="1D2228"/>
          <w:szCs w:val="24"/>
        </w:rPr>
        <w:t>; Ε</w:t>
      </w:r>
      <w:r w:rsidRPr="00A423E2">
        <w:rPr>
          <w:rFonts w:eastAsia="Times New Roman"/>
          <w:color w:val="1D2228"/>
          <w:szCs w:val="24"/>
        </w:rPr>
        <w:t>φαρμόζε</w:t>
      </w:r>
      <w:r>
        <w:rPr>
          <w:rFonts w:eastAsia="Times New Roman"/>
          <w:color w:val="1D2228"/>
          <w:szCs w:val="24"/>
        </w:rPr>
        <w:t>τα</w:t>
      </w:r>
      <w:r w:rsidRPr="00A423E2">
        <w:rPr>
          <w:rFonts w:eastAsia="Times New Roman"/>
          <w:color w:val="1D2228"/>
          <w:szCs w:val="24"/>
        </w:rPr>
        <w:t>ι ήδη πιλοτικά στην Αττική γλιτώνοντ</w:t>
      </w:r>
      <w:r w:rsidRPr="00A423E2">
        <w:rPr>
          <w:rFonts w:eastAsia="Times New Roman"/>
          <w:color w:val="1D2228"/>
          <w:szCs w:val="24"/>
        </w:rPr>
        <w:t>ας</w:t>
      </w:r>
      <w:r>
        <w:rPr>
          <w:rFonts w:eastAsia="Times New Roman"/>
          <w:color w:val="1D2228"/>
          <w:szCs w:val="24"/>
        </w:rPr>
        <w:t>,</w:t>
      </w:r>
      <w:r w:rsidRPr="00A423E2">
        <w:rPr>
          <w:rFonts w:eastAsia="Times New Roman"/>
          <w:color w:val="1D2228"/>
          <w:szCs w:val="24"/>
        </w:rPr>
        <w:t xml:space="preserve"> α</w:t>
      </w:r>
      <w:r>
        <w:rPr>
          <w:rFonts w:eastAsia="Times New Roman"/>
          <w:color w:val="1D2228"/>
          <w:szCs w:val="24"/>
        </w:rPr>
        <w:t>πελευθερώνοντας τους αναπήρους α</w:t>
      </w:r>
      <w:r w:rsidRPr="00A423E2">
        <w:rPr>
          <w:rFonts w:eastAsia="Times New Roman"/>
          <w:color w:val="1D2228"/>
          <w:szCs w:val="24"/>
        </w:rPr>
        <w:t>πό την ταλαιπωρία</w:t>
      </w:r>
      <w:r>
        <w:rPr>
          <w:rFonts w:eastAsia="Times New Roman"/>
          <w:color w:val="1D2228"/>
          <w:szCs w:val="24"/>
        </w:rPr>
        <w:t>,</w:t>
      </w:r>
      <w:r w:rsidRPr="00A423E2">
        <w:rPr>
          <w:rFonts w:eastAsia="Times New Roman"/>
          <w:color w:val="1D2228"/>
          <w:szCs w:val="24"/>
        </w:rPr>
        <w:t xml:space="preserve"> από τη γραφειοκρατία</w:t>
      </w:r>
      <w:r>
        <w:rPr>
          <w:rFonts w:eastAsia="Times New Roman"/>
          <w:color w:val="1D2228"/>
          <w:szCs w:val="24"/>
        </w:rPr>
        <w:t xml:space="preserve">, από τα ρουσφέτια, </w:t>
      </w:r>
      <w:r w:rsidRPr="00A423E2">
        <w:rPr>
          <w:rFonts w:eastAsia="Times New Roman"/>
          <w:color w:val="1D2228"/>
          <w:szCs w:val="24"/>
        </w:rPr>
        <w:t>από τα 46 ευρώ που δίνανε μέχρι τώρα στα ΚΕΠΑ</w:t>
      </w:r>
      <w:r>
        <w:rPr>
          <w:rFonts w:eastAsia="Times New Roman"/>
          <w:color w:val="1D2228"/>
          <w:szCs w:val="24"/>
        </w:rPr>
        <w:t>. Για πρώτη φορά</w:t>
      </w:r>
      <w:r w:rsidRPr="00A423E2">
        <w:rPr>
          <w:rFonts w:eastAsia="Times New Roman"/>
          <w:color w:val="1D2228"/>
          <w:szCs w:val="24"/>
        </w:rPr>
        <w:t xml:space="preserve"> </w:t>
      </w:r>
      <w:r>
        <w:rPr>
          <w:rFonts w:eastAsia="Times New Roman"/>
          <w:color w:val="1D2228"/>
          <w:szCs w:val="24"/>
        </w:rPr>
        <w:t>-</w:t>
      </w:r>
      <w:r w:rsidRPr="00A423E2">
        <w:rPr>
          <w:rFonts w:eastAsia="Times New Roman"/>
          <w:color w:val="1D2228"/>
          <w:szCs w:val="24"/>
        </w:rPr>
        <w:t>αν είναι δυνατόν</w:t>
      </w:r>
      <w:r>
        <w:rPr>
          <w:rFonts w:eastAsia="Times New Roman"/>
          <w:color w:val="1D2228"/>
          <w:szCs w:val="24"/>
        </w:rPr>
        <w:t>-</w:t>
      </w:r>
      <w:r w:rsidRPr="00A423E2">
        <w:rPr>
          <w:rFonts w:eastAsia="Times New Roman"/>
          <w:color w:val="1D2228"/>
          <w:szCs w:val="24"/>
        </w:rPr>
        <w:t xml:space="preserve"> κυρίες και κύριοι</w:t>
      </w:r>
      <w:r>
        <w:rPr>
          <w:rFonts w:eastAsia="Times New Roman"/>
          <w:color w:val="1D2228"/>
          <w:szCs w:val="24"/>
        </w:rPr>
        <w:t xml:space="preserve"> -ε</w:t>
      </w:r>
      <w:r w:rsidRPr="00A423E2">
        <w:rPr>
          <w:rFonts w:eastAsia="Times New Roman"/>
          <w:color w:val="1D2228"/>
          <w:szCs w:val="24"/>
        </w:rPr>
        <w:t>ίναι εκκωφαντικό αυτό το γεγονός</w:t>
      </w:r>
      <w:r>
        <w:rPr>
          <w:rFonts w:eastAsia="Times New Roman"/>
          <w:color w:val="1D2228"/>
          <w:szCs w:val="24"/>
        </w:rPr>
        <w:t>-</w:t>
      </w:r>
      <w:r w:rsidRPr="00A423E2">
        <w:rPr>
          <w:rFonts w:eastAsia="Times New Roman"/>
          <w:color w:val="1D2228"/>
          <w:szCs w:val="24"/>
        </w:rPr>
        <w:t xml:space="preserve"> βάσει του νόμου του 2017 υποχρεούται η ΕΛΣΤΑΤ να συγκεντρώσει στατιστικά </w:t>
      </w:r>
      <w:r w:rsidRPr="00A423E2">
        <w:rPr>
          <w:rFonts w:eastAsia="Times New Roman"/>
          <w:color w:val="1D2228"/>
          <w:szCs w:val="24"/>
        </w:rPr>
        <w:lastRenderedPageBreak/>
        <w:t>στοιχεία για τους ανάπηρους</w:t>
      </w:r>
      <w:r>
        <w:rPr>
          <w:rFonts w:eastAsia="Times New Roman"/>
          <w:color w:val="1D2228"/>
          <w:szCs w:val="24"/>
        </w:rPr>
        <w:t>, γ</w:t>
      </w:r>
      <w:r w:rsidRPr="00A423E2">
        <w:rPr>
          <w:rFonts w:eastAsia="Times New Roman"/>
          <w:color w:val="1D2228"/>
          <w:szCs w:val="24"/>
        </w:rPr>
        <w:t>ιατί μέχρι σήμερα η χώρα μας δεν είχε επίσημα στατιστικά στοιχεία για την αναπηρία</w:t>
      </w:r>
      <w:r>
        <w:rPr>
          <w:rFonts w:eastAsia="Times New Roman"/>
          <w:color w:val="1D2228"/>
          <w:szCs w:val="24"/>
        </w:rPr>
        <w:t>,</w:t>
      </w:r>
      <w:r w:rsidRPr="00A423E2">
        <w:rPr>
          <w:rFonts w:eastAsia="Times New Roman"/>
          <w:color w:val="1D2228"/>
          <w:szCs w:val="24"/>
        </w:rPr>
        <w:t xml:space="preserve"> δεν ξέραμε π</w:t>
      </w:r>
      <w:r>
        <w:rPr>
          <w:rFonts w:eastAsia="Times New Roman"/>
          <w:color w:val="1D2228"/>
          <w:szCs w:val="24"/>
        </w:rPr>
        <w:t>όσοι</w:t>
      </w:r>
      <w:r w:rsidRPr="00A423E2">
        <w:rPr>
          <w:rFonts w:eastAsia="Times New Roman"/>
          <w:color w:val="1D2228"/>
          <w:szCs w:val="24"/>
        </w:rPr>
        <w:t xml:space="preserve"> ανάπηροι κρύβονται μέσα στα σπίτια</w:t>
      </w:r>
      <w:r>
        <w:rPr>
          <w:rFonts w:eastAsia="Times New Roman"/>
          <w:color w:val="1D2228"/>
          <w:szCs w:val="24"/>
        </w:rPr>
        <w:t>,</w:t>
      </w:r>
      <w:r w:rsidRPr="00A423E2">
        <w:rPr>
          <w:rFonts w:eastAsia="Times New Roman"/>
          <w:color w:val="1D2228"/>
          <w:szCs w:val="24"/>
        </w:rPr>
        <w:t xml:space="preserve"> στα χωριά</w:t>
      </w:r>
      <w:r>
        <w:rPr>
          <w:rFonts w:eastAsia="Times New Roman"/>
          <w:color w:val="1D2228"/>
          <w:szCs w:val="24"/>
        </w:rPr>
        <w:t>, στην</w:t>
      </w:r>
      <w:r>
        <w:rPr>
          <w:rFonts w:eastAsia="Times New Roman"/>
          <w:color w:val="1D2228"/>
          <w:szCs w:val="24"/>
        </w:rPr>
        <w:t xml:space="preserve"> </w:t>
      </w:r>
      <w:r>
        <w:rPr>
          <w:rFonts w:eastAsia="Times New Roman"/>
          <w:color w:val="1D2228"/>
          <w:szCs w:val="24"/>
        </w:rPr>
        <w:t>π</w:t>
      </w:r>
      <w:r w:rsidRPr="00A423E2">
        <w:rPr>
          <w:rFonts w:eastAsia="Times New Roman"/>
          <w:color w:val="1D2228"/>
          <w:szCs w:val="24"/>
        </w:rPr>
        <w:t>εριφέρεια</w:t>
      </w:r>
      <w:r>
        <w:rPr>
          <w:rFonts w:eastAsia="Times New Roman"/>
          <w:color w:val="1D2228"/>
          <w:szCs w:val="24"/>
        </w:rPr>
        <w:t>. Η</w:t>
      </w:r>
      <w:r w:rsidRPr="00A423E2">
        <w:rPr>
          <w:rFonts w:eastAsia="Times New Roman"/>
          <w:color w:val="1D2228"/>
          <w:szCs w:val="24"/>
        </w:rPr>
        <w:t xml:space="preserve"> ελληνική </w:t>
      </w:r>
      <w:r>
        <w:rPr>
          <w:rFonts w:eastAsia="Times New Roman"/>
          <w:color w:val="1D2228"/>
          <w:szCs w:val="24"/>
        </w:rPr>
        <w:t>π</w:t>
      </w:r>
      <w:r w:rsidRPr="00A423E2">
        <w:rPr>
          <w:rFonts w:eastAsia="Times New Roman"/>
          <w:color w:val="1D2228"/>
          <w:szCs w:val="24"/>
        </w:rPr>
        <w:t xml:space="preserve">ολιτεία </w:t>
      </w:r>
      <w:r>
        <w:rPr>
          <w:rFonts w:eastAsia="Times New Roman"/>
          <w:color w:val="1D2228"/>
          <w:szCs w:val="24"/>
        </w:rPr>
        <w:t>-</w:t>
      </w:r>
      <w:r w:rsidRPr="00A423E2">
        <w:rPr>
          <w:rFonts w:eastAsia="Times New Roman"/>
          <w:color w:val="1D2228"/>
          <w:szCs w:val="24"/>
        </w:rPr>
        <w:t>σας το ξαναλέω</w:t>
      </w:r>
      <w:r>
        <w:rPr>
          <w:rFonts w:eastAsia="Times New Roman"/>
          <w:color w:val="1D2228"/>
          <w:szCs w:val="24"/>
        </w:rPr>
        <w:t>-</w:t>
      </w:r>
      <w:r w:rsidRPr="00A423E2">
        <w:rPr>
          <w:rFonts w:eastAsia="Times New Roman"/>
          <w:color w:val="1D2228"/>
          <w:szCs w:val="24"/>
        </w:rPr>
        <w:t xml:space="preserve"> μέχρι τώρα δεν έχει επίσημα στατιστικά στοιχεία για την αναπηρία</w:t>
      </w:r>
      <w:r>
        <w:rPr>
          <w:rFonts w:eastAsia="Times New Roman"/>
          <w:color w:val="1D2228"/>
          <w:szCs w:val="24"/>
        </w:rPr>
        <w:t>,</w:t>
      </w:r>
      <w:r w:rsidRPr="00A423E2">
        <w:rPr>
          <w:rFonts w:eastAsia="Times New Roman"/>
          <w:color w:val="1D2228"/>
          <w:szCs w:val="24"/>
        </w:rPr>
        <w:t xml:space="preserve"> στοιχεία που είναι απαραίτητα για το σχεδιασμό και την εφαρμογή συγκεκριμένων πολιτικών</w:t>
      </w:r>
      <w:r>
        <w:rPr>
          <w:rFonts w:eastAsia="Times New Roman"/>
          <w:color w:val="1D2228"/>
          <w:szCs w:val="24"/>
        </w:rPr>
        <w:t xml:space="preserve">. Για τις </w:t>
      </w:r>
      <w:r w:rsidRPr="00A423E2">
        <w:rPr>
          <w:rFonts w:eastAsia="Times New Roman"/>
          <w:color w:val="1D2228"/>
          <w:szCs w:val="24"/>
        </w:rPr>
        <w:t>ασθένειες</w:t>
      </w:r>
      <w:r>
        <w:rPr>
          <w:rFonts w:eastAsia="Times New Roman"/>
          <w:color w:val="1D2228"/>
          <w:szCs w:val="24"/>
        </w:rPr>
        <w:t>,</w:t>
      </w:r>
      <w:r w:rsidRPr="00A423E2">
        <w:rPr>
          <w:rFonts w:eastAsia="Times New Roman"/>
          <w:color w:val="1D2228"/>
          <w:szCs w:val="24"/>
        </w:rPr>
        <w:t xml:space="preserve"> που δίνονται </w:t>
      </w:r>
      <w:r>
        <w:rPr>
          <w:rFonts w:eastAsia="Times New Roman"/>
          <w:color w:val="1D2228"/>
          <w:szCs w:val="24"/>
        </w:rPr>
        <w:t xml:space="preserve">επ’ </w:t>
      </w:r>
      <w:r w:rsidRPr="00A423E2">
        <w:rPr>
          <w:rFonts w:eastAsia="Times New Roman"/>
          <w:color w:val="1D2228"/>
          <w:szCs w:val="24"/>
        </w:rPr>
        <w:t>αόριστο</w:t>
      </w:r>
      <w:r>
        <w:rPr>
          <w:rFonts w:eastAsia="Times New Roman"/>
          <w:color w:val="1D2228"/>
          <w:szCs w:val="24"/>
        </w:rPr>
        <w:t>ν και εφ</w:t>
      </w:r>
      <w:r>
        <w:rPr>
          <w:rFonts w:eastAsia="Times New Roman"/>
          <w:color w:val="1D2228"/>
          <w:szCs w:val="24"/>
        </w:rPr>
        <w:t>’ όρου ζωής επικαιροποίησα</w:t>
      </w:r>
      <w:r w:rsidRPr="00A423E2">
        <w:rPr>
          <w:rFonts w:eastAsia="Times New Roman"/>
          <w:color w:val="1D2228"/>
          <w:szCs w:val="24"/>
        </w:rPr>
        <w:t xml:space="preserve">με τον ενιαίο πίνακα προσδιορισμού ποσοστών αναπηρίας από </w:t>
      </w:r>
      <w:r>
        <w:rPr>
          <w:rFonts w:eastAsia="Times New Roman"/>
          <w:color w:val="1D2228"/>
          <w:szCs w:val="24"/>
        </w:rPr>
        <w:t>σαράντα τρείς</w:t>
      </w:r>
      <w:r>
        <w:rPr>
          <w:rFonts w:eastAsia="Times New Roman"/>
          <w:color w:val="1D2228"/>
          <w:szCs w:val="24"/>
        </w:rPr>
        <w:t>,</w:t>
      </w:r>
      <w:r w:rsidRPr="00A423E2">
        <w:rPr>
          <w:rFonts w:eastAsia="Times New Roman"/>
          <w:color w:val="1D2228"/>
          <w:szCs w:val="24"/>
        </w:rPr>
        <w:t xml:space="preserve"> που τις είχατε για δεκαετίες</w:t>
      </w:r>
      <w:r>
        <w:rPr>
          <w:rFonts w:eastAsia="Times New Roman"/>
          <w:color w:val="1D2228"/>
          <w:szCs w:val="24"/>
        </w:rPr>
        <w:t xml:space="preserve"> και τι</w:t>
      </w:r>
      <w:r w:rsidRPr="00A423E2">
        <w:rPr>
          <w:rFonts w:eastAsia="Times New Roman"/>
          <w:color w:val="1D2228"/>
          <w:szCs w:val="24"/>
        </w:rPr>
        <w:t xml:space="preserve">ς κάναμε </w:t>
      </w:r>
      <w:r>
        <w:rPr>
          <w:rFonts w:eastAsia="Times New Roman"/>
          <w:color w:val="1D2228"/>
          <w:szCs w:val="24"/>
        </w:rPr>
        <w:t>εκατόν σαράντα τέσσερις.</w:t>
      </w:r>
    </w:p>
    <w:p w14:paraId="6338F74A"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Σε δ</w:t>
      </w:r>
      <w:r w:rsidRPr="00A423E2">
        <w:rPr>
          <w:rFonts w:eastAsia="Times New Roman"/>
          <w:color w:val="1D2228"/>
          <w:szCs w:val="24"/>
        </w:rPr>
        <w:t xml:space="preserve">ύο τελευταία προγράμματα </w:t>
      </w:r>
      <w:r>
        <w:rPr>
          <w:rFonts w:eastAsia="Times New Roman"/>
          <w:color w:val="1D2228"/>
          <w:szCs w:val="24"/>
        </w:rPr>
        <w:t>θ</w:t>
      </w:r>
      <w:r w:rsidRPr="00A423E2">
        <w:rPr>
          <w:rFonts w:eastAsia="Times New Roman"/>
          <w:color w:val="1D2228"/>
          <w:szCs w:val="24"/>
        </w:rPr>
        <w:t>έλω να αναφερθώ</w:t>
      </w:r>
      <w:r>
        <w:rPr>
          <w:rFonts w:eastAsia="Times New Roman"/>
          <w:color w:val="1D2228"/>
          <w:szCs w:val="24"/>
        </w:rPr>
        <w:t>,</w:t>
      </w:r>
      <w:r w:rsidRPr="00A423E2">
        <w:rPr>
          <w:rFonts w:eastAsia="Times New Roman"/>
          <w:color w:val="1D2228"/>
          <w:szCs w:val="24"/>
        </w:rPr>
        <w:t xml:space="preserve"> για να γνωρίζ</w:t>
      </w:r>
      <w:r>
        <w:rPr>
          <w:rFonts w:eastAsia="Times New Roman"/>
          <w:color w:val="1D2228"/>
          <w:szCs w:val="24"/>
        </w:rPr>
        <w:t>ουν</w:t>
      </w:r>
      <w:r w:rsidRPr="00A423E2">
        <w:rPr>
          <w:rFonts w:eastAsia="Times New Roman"/>
          <w:color w:val="1D2228"/>
          <w:szCs w:val="24"/>
        </w:rPr>
        <w:t xml:space="preserve"> περισσότερο οι συμπολίτε</w:t>
      </w:r>
      <w:r w:rsidRPr="00A423E2">
        <w:rPr>
          <w:rFonts w:eastAsia="Times New Roman"/>
          <w:color w:val="1D2228"/>
          <w:szCs w:val="24"/>
        </w:rPr>
        <w:t xml:space="preserve">ς </w:t>
      </w:r>
      <w:r>
        <w:rPr>
          <w:rFonts w:eastAsia="Times New Roman"/>
          <w:color w:val="1D2228"/>
          <w:szCs w:val="24"/>
        </w:rPr>
        <w:t xml:space="preserve">που </w:t>
      </w:r>
      <w:r w:rsidRPr="00A423E2">
        <w:rPr>
          <w:rFonts w:eastAsia="Times New Roman"/>
          <w:color w:val="1D2228"/>
          <w:szCs w:val="24"/>
        </w:rPr>
        <w:t>μας ακούνε</w:t>
      </w:r>
      <w:r>
        <w:rPr>
          <w:rFonts w:eastAsia="Times New Roman"/>
          <w:color w:val="1D2228"/>
          <w:szCs w:val="24"/>
        </w:rPr>
        <w:t>. Τ</w:t>
      </w:r>
      <w:r w:rsidRPr="00A423E2">
        <w:rPr>
          <w:rFonts w:eastAsia="Times New Roman"/>
          <w:color w:val="1D2228"/>
          <w:szCs w:val="24"/>
        </w:rPr>
        <w:t>ο Υπουργείο Εσωτερικών</w:t>
      </w:r>
      <w:r>
        <w:rPr>
          <w:rFonts w:eastAsia="Times New Roman"/>
          <w:color w:val="1D2228"/>
          <w:szCs w:val="24"/>
        </w:rPr>
        <w:t>,</w:t>
      </w:r>
      <w:r w:rsidRPr="00A423E2">
        <w:rPr>
          <w:rFonts w:eastAsia="Times New Roman"/>
          <w:color w:val="1D2228"/>
          <w:szCs w:val="24"/>
        </w:rPr>
        <w:t xml:space="preserve"> βάσει του προγράμματος </w:t>
      </w:r>
      <w:r>
        <w:rPr>
          <w:rFonts w:eastAsia="Times New Roman"/>
          <w:color w:val="1D2228"/>
          <w:szCs w:val="24"/>
        </w:rPr>
        <w:t>«</w:t>
      </w:r>
      <w:r w:rsidRPr="00A423E2">
        <w:rPr>
          <w:rFonts w:eastAsia="Times New Roman"/>
          <w:color w:val="1D2228"/>
          <w:szCs w:val="24"/>
        </w:rPr>
        <w:t>Φιλόδημος</w:t>
      </w:r>
      <w:r>
        <w:rPr>
          <w:rFonts w:eastAsia="Times New Roman"/>
          <w:color w:val="1D2228"/>
          <w:szCs w:val="24"/>
        </w:rPr>
        <w:t>»</w:t>
      </w:r>
      <w:r w:rsidRPr="00A423E2">
        <w:rPr>
          <w:rFonts w:eastAsia="Times New Roman"/>
          <w:color w:val="1D2228"/>
          <w:szCs w:val="24"/>
        </w:rPr>
        <w:t xml:space="preserve"> </w:t>
      </w:r>
      <w:r>
        <w:rPr>
          <w:rFonts w:eastAsia="Times New Roman"/>
          <w:color w:val="1D2228"/>
          <w:szCs w:val="24"/>
        </w:rPr>
        <w:t xml:space="preserve">εξέδωσε αυτές </w:t>
      </w:r>
      <w:r w:rsidRPr="00A423E2">
        <w:rPr>
          <w:rFonts w:eastAsia="Times New Roman"/>
          <w:color w:val="1D2228"/>
          <w:szCs w:val="24"/>
        </w:rPr>
        <w:t>τις ημέρες πρόσκληση προς τους δήμους της χώρας</w:t>
      </w:r>
      <w:r>
        <w:rPr>
          <w:rFonts w:eastAsia="Times New Roman"/>
          <w:color w:val="1D2228"/>
          <w:szCs w:val="24"/>
        </w:rPr>
        <w:t>. Π</w:t>
      </w:r>
      <w:r w:rsidRPr="00A423E2">
        <w:rPr>
          <w:rFonts w:eastAsia="Times New Roman"/>
          <w:color w:val="1D2228"/>
          <w:szCs w:val="24"/>
        </w:rPr>
        <w:t>εριμένουμε να ανταποκριθούν οι δήμοι</w:t>
      </w:r>
      <w:r>
        <w:rPr>
          <w:rFonts w:eastAsia="Times New Roman"/>
          <w:color w:val="1D2228"/>
          <w:szCs w:val="24"/>
        </w:rPr>
        <w:t>. Δ</w:t>
      </w:r>
      <w:r w:rsidRPr="00A423E2">
        <w:rPr>
          <w:rFonts w:eastAsia="Times New Roman"/>
          <w:color w:val="1D2228"/>
          <w:szCs w:val="24"/>
        </w:rPr>
        <w:t>ιότι</w:t>
      </w:r>
      <w:r>
        <w:rPr>
          <w:rFonts w:eastAsia="Times New Roman"/>
          <w:color w:val="1D2228"/>
          <w:szCs w:val="24"/>
        </w:rPr>
        <w:t>,</w:t>
      </w:r>
      <w:r w:rsidRPr="00A423E2">
        <w:rPr>
          <w:rFonts w:eastAsia="Times New Roman"/>
          <w:color w:val="1D2228"/>
          <w:szCs w:val="24"/>
        </w:rPr>
        <w:t xml:space="preserve"> κυρίες και κύριοι</w:t>
      </w:r>
      <w:r>
        <w:rPr>
          <w:rFonts w:eastAsia="Times New Roman"/>
          <w:color w:val="1D2228"/>
          <w:szCs w:val="24"/>
        </w:rPr>
        <w:t>,</w:t>
      </w:r>
      <w:r w:rsidRPr="00A423E2">
        <w:rPr>
          <w:rFonts w:eastAsia="Times New Roman"/>
          <w:color w:val="1D2228"/>
          <w:szCs w:val="24"/>
        </w:rPr>
        <w:t xml:space="preserve"> μέχρι σήμερα </w:t>
      </w:r>
      <w:r>
        <w:rPr>
          <w:rFonts w:eastAsia="Times New Roman"/>
          <w:color w:val="1D2228"/>
          <w:szCs w:val="24"/>
        </w:rPr>
        <w:t xml:space="preserve">επτά χιλιάδες τριακόσια </w:t>
      </w:r>
      <w:r w:rsidRPr="00A423E2">
        <w:rPr>
          <w:rFonts w:eastAsia="Times New Roman"/>
          <w:color w:val="1D2228"/>
          <w:szCs w:val="24"/>
        </w:rPr>
        <w:t>σχολεία της χ</w:t>
      </w:r>
      <w:r w:rsidRPr="00A423E2">
        <w:rPr>
          <w:rFonts w:eastAsia="Times New Roman"/>
          <w:color w:val="1D2228"/>
          <w:szCs w:val="24"/>
        </w:rPr>
        <w:t>ώρας μας δεν διαθέτουν ράμπα</w:t>
      </w:r>
      <w:r>
        <w:rPr>
          <w:rFonts w:eastAsia="Times New Roman"/>
          <w:color w:val="1D2228"/>
          <w:szCs w:val="24"/>
        </w:rPr>
        <w:t>. Εννέα χιλιάδες εννιακόσια σχολεία</w:t>
      </w:r>
      <w:r w:rsidRPr="00A423E2">
        <w:rPr>
          <w:rFonts w:eastAsia="Times New Roman"/>
          <w:color w:val="1D2228"/>
          <w:szCs w:val="24"/>
        </w:rPr>
        <w:t xml:space="preserve"> δεν έχουνε </w:t>
      </w:r>
      <w:r w:rsidRPr="00A423E2">
        <w:rPr>
          <w:rFonts w:eastAsia="Times New Roman"/>
          <w:color w:val="1D2228"/>
          <w:szCs w:val="24"/>
        </w:rPr>
        <w:lastRenderedPageBreak/>
        <w:t>τουαλέτες για Α</w:t>
      </w:r>
      <w:r>
        <w:rPr>
          <w:rFonts w:eastAsia="Times New Roman"/>
          <w:color w:val="1D2228"/>
          <w:szCs w:val="24"/>
        </w:rPr>
        <w:t>ΜΕ</w:t>
      </w:r>
      <w:r w:rsidRPr="00A423E2">
        <w:rPr>
          <w:rFonts w:eastAsia="Times New Roman"/>
          <w:color w:val="1D2228"/>
          <w:szCs w:val="24"/>
        </w:rPr>
        <w:t>Α</w:t>
      </w:r>
      <w:r>
        <w:rPr>
          <w:rFonts w:eastAsia="Times New Roman"/>
          <w:color w:val="1D2228"/>
          <w:szCs w:val="24"/>
        </w:rPr>
        <w:t>. Κ</w:t>
      </w:r>
      <w:r w:rsidRPr="00A423E2">
        <w:rPr>
          <w:rFonts w:eastAsia="Times New Roman"/>
          <w:color w:val="1D2228"/>
          <w:szCs w:val="24"/>
        </w:rPr>
        <w:t>αι αυτ</w:t>
      </w:r>
      <w:r>
        <w:rPr>
          <w:rFonts w:eastAsia="Times New Roman"/>
          <w:color w:val="1D2228"/>
          <w:szCs w:val="24"/>
        </w:rPr>
        <w:t>ή η πρόσκληση που βγήκε από το Υπουργείο Ε</w:t>
      </w:r>
      <w:r w:rsidRPr="00A423E2">
        <w:rPr>
          <w:rFonts w:eastAsia="Times New Roman"/>
          <w:color w:val="1D2228"/>
          <w:szCs w:val="24"/>
        </w:rPr>
        <w:t xml:space="preserve">σωτερικών και το πρόγραμμα </w:t>
      </w:r>
      <w:r>
        <w:rPr>
          <w:rFonts w:eastAsia="Times New Roman"/>
          <w:color w:val="1D2228"/>
          <w:szCs w:val="24"/>
        </w:rPr>
        <w:t>«</w:t>
      </w:r>
      <w:r w:rsidRPr="00A423E2">
        <w:rPr>
          <w:rFonts w:eastAsia="Times New Roman"/>
          <w:color w:val="1D2228"/>
          <w:szCs w:val="24"/>
        </w:rPr>
        <w:t>Φιλόδημος</w:t>
      </w:r>
      <w:r>
        <w:rPr>
          <w:rFonts w:eastAsia="Times New Roman"/>
          <w:color w:val="1D2228"/>
          <w:szCs w:val="24"/>
        </w:rPr>
        <w:t>»</w:t>
      </w:r>
      <w:r w:rsidRPr="00A423E2">
        <w:rPr>
          <w:rFonts w:eastAsia="Times New Roman"/>
          <w:color w:val="1D2228"/>
          <w:szCs w:val="24"/>
        </w:rPr>
        <w:t xml:space="preserve"> ανέρχεται σε 35 εκατομμύρια ευρώ</w:t>
      </w:r>
      <w:r>
        <w:rPr>
          <w:rFonts w:eastAsia="Times New Roman"/>
          <w:color w:val="1D2228"/>
          <w:szCs w:val="24"/>
        </w:rPr>
        <w:t>.</w:t>
      </w:r>
    </w:p>
    <w:p w14:paraId="6338F74B"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Ανο</w:t>
      </w:r>
      <w:r w:rsidRPr="00A423E2">
        <w:rPr>
          <w:rFonts w:eastAsia="Times New Roman"/>
          <w:color w:val="1D2228"/>
          <w:szCs w:val="24"/>
        </w:rPr>
        <w:t xml:space="preserve">ίγουμε κλειστές και ανενεργές για </w:t>
      </w:r>
      <w:r w:rsidRPr="00A423E2">
        <w:rPr>
          <w:rFonts w:eastAsia="Times New Roman"/>
          <w:color w:val="1D2228"/>
          <w:szCs w:val="24"/>
        </w:rPr>
        <w:t>χρόνια κατασκηνώσεις</w:t>
      </w:r>
      <w:r>
        <w:rPr>
          <w:rFonts w:eastAsia="Times New Roman"/>
          <w:color w:val="1D2228"/>
          <w:szCs w:val="24"/>
        </w:rPr>
        <w:t>. Σ</w:t>
      </w:r>
      <w:r w:rsidRPr="00A423E2">
        <w:rPr>
          <w:rFonts w:eastAsia="Times New Roman"/>
          <w:color w:val="1D2228"/>
          <w:szCs w:val="24"/>
        </w:rPr>
        <w:t>τη Λεπτοκαρυά Πιερίας</w:t>
      </w:r>
      <w:r>
        <w:rPr>
          <w:rFonts w:eastAsia="Times New Roman"/>
          <w:color w:val="1D2228"/>
          <w:szCs w:val="24"/>
        </w:rPr>
        <w:t>,</w:t>
      </w:r>
      <w:r w:rsidRPr="00A423E2">
        <w:rPr>
          <w:rFonts w:eastAsia="Times New Roman"/>
          <w:color w:val="1D2228"/>
          <w:szCs w:val="24"/>
        </w:rPr>
        <w:t xml:space="preserve"> από την οποία κατάγομαι</w:t>
      </w:r>
      <w:r>
        <w:rPr>
          <w:rFonts w:eastAsia="Times New Roman"/>
          <w:color w:val="1D2228"/>
          <w:szCs w:val="24"/>
        </w:rPr>
        <w:t xml:space="preserve">, ποιοι φιλοξενούνται σε αυτές </w:t>
      </w:r>
      <w:r w:rsidRPr="00A423E2">
        <w:rPr>
          <w:rFonts w:eastAsia="Times New Roman"/>
          <w:color w:val="1D2228"/>
          <w:szCs w:val="24"/>
        </w:rPr>
        <w:t>τις κατασκηνώσεις</w:t>
      </w:r>
      <w:r>
        <w:rPr>
          <w:rFonts w:eastAsia="Times New Roman"/>
          <w:color w:val="1D2228"/>
          <w:szCs w:val="24"/>
        </w:rPr>
        <w:t xml:space="preserve">; Δεκατρείς </w:t>
      </w:r>
      <w:r w:rsidRPr="00A423E2">
        <w:rPr>
          <w:rFonts w:eastAsia="Times New Roman"/>
          <w:color w:val="1D2228"/>
          <w:szCs w:val="24"/>
        </w:rPr>
        <w:t>χιλιάδες συμπολίτες μας Α</w:t>
      </w:r>
      <w:r>
        <w:rPr>
          <w:rFonts w:eastAsia="Times New Roman"/>
          <w:color w:val="1D2228"/>
          <w:szCs w:val="24"/>
        </w:rPr>
        <w:t>ΜΕ</w:t>
      </w:r>
      <w:r w:rsidRPr="00A423E2">
        <w:rPr>
          <w:rFonts w:eastAsia="Times New Roman"/>
          <w:color w:val="1D2228"/>
          <w:szCs w:val="24"/>
        </w:rPr>
        <w:t>Α και μη</w:t>
      </w:r>
      <w:r>
        <w:rPr>
          <w:rFonts w:eastAsia="Times New Roman"/>
          <w:color w:val="1D2228"/>
          <w:szCs w:val="24"/>
        </w:rPr>
        <w:t>,</w:t>
      </w:r>
      <w:r w:rsidRPr="00A423E2">
        <w:rPr>
          <w:rFonts w:eastAsia="Times New Roman"/>
          <w:color w:val="1D2228"/>
          <w:szCs w:val="24"/>
        </w:rPr>
        <w:t xml:space="preserve"> δίπλα στη θάλασσα</w:t>
      </w:r>
      <w:r>
        <w:rPr>
          <w:rFonts w:eastAsia="Times New Roman"/>
          <w:color w:val="1D2228"/>
          <w:szCs w:val="24"/>
        </w:rPr>
        <w:t>, μέσα στη φύση,</w:t>
      </w:r>
      <w:r w:rsidRPr="00A423E2">
        <w:rPr>
          <w:rFonts w:eastAsia="Times New Roman"/>
          <w:color w:val="1D2228"/>
          <w:szCs w:val="24"/>
        </w:rPr>
        <w:t xml:space="preserve"> με δημιουργική απασχόληση</w:t>
      </w:r>
      <w:r>
        <w:rPr>
          <w:rFonts w:eastAsia="Times New Roman"/>
          <w:color w:val="1D2228"/>
          <w:szCs w:val="24"/>
        </w:rPr>
        <w:t>,</w:t>
      </w:r>
      <w:r w:rsidRPr="00A423E2">
        <w:rPr>
          <w:rFonts w:eastAsia="Times New Roman"/>
          <w:color w:val="1D2228"/>
          <w:szCs w:val="24"/>
        </w:rPr>
        <w:t xml:space="preserve"> υποστηριζόμενες αυτές</w:t>
      </w:r>
      <w:r>
        <w:rPr>
          <w:rFonts w:eastAsia="Times New Roman"/>
          <w:color w:val="1D2228"/>
          <w:szCs w:val="24"/>
        </w:rPr>
        <w:t xml:space="preserve"> ο</w:t>
      </w:r>
      <w:r w:rsidRPr="00A423E2">
        <w:rPr>
          <w:rFonts w:eastAsia="Times New Roman"/>
          <w:color w:val="1D2228"/>
          <w:szCs w:val="24"/>
        </w:rPr>
        <w:t>ι κατα</w:t>
      </w:r>
      <w:r w:rsidRPr="00A423E2">
        <w:rPr>
          <w:rFonts w:eastAsia="Times New Roman"/>
          <w:color w:val="1D2228"/>
          <w:szCs w:val="24"/>
        </w:rPr>
        <w:t xml:space="preserve">σκηνώσεις από τα </w:t>
      </w:r>
      <w:r>
        <w:rPr>
          <w:rFonts w:eastAsia="Times New Roman"/>
          <w:color w:val="1D2228"/>
          <w:szCs w:val="24"/>
        </w:rPr>
        <w:t>κ</w:t>
      </w:r>
      <w:r w:rsidRPr="00A423E2">
        <w:rPr>
          <w:rFonts w:eastAsia="Times New Roman"/>
          <w:color w:val="1D2228"/>
          <w:szCs w:val="24"/>
        </w:rPr>
        <w:t xml:space="preserve">έντρα </w:t>
      </w:r>
      <w:r>
        <w:rPr>
          <w:rFonts w:eastAsia="Times New Roman"/>
          <w:color w:val="1D2228"/>
          <w:szCs w:val="24"/>
        </w:rPr>
        <w:t>κ</w:t>
      </w:r>
      <w:r w:rsidRPr="00A423E2">
        <w:rPr>
          <w:rFonts w:eastAsia="Times New Roman"/>
          <w:color w:val="1D2228"/>
          <w:szCs w:val="24"/>
        </w:rPr>
        <w:t xml:space="preserve">οινωνικής </w:t>
      </w:r>
      <w:r>
        <w:rPr>
          <w:rFonts w:eastAsia="Times New Roman"/>
          <w:color w:val="1D2228"/>
          <w:szCs w:val="24"/>
        </w:rPr>
        <w:t>π</w:t>
      </w:r>
      <w:r w:rsidRPr="00A423E2">
        <w:rPr>
          <w:rFonts w:eastAsia="Times New Roman"/>
          <w:color w:val="1D2228"/>
          <w:szCs w:val="24"/>
        </w:rPr>
        <w:t>ρόνοιας</w:t>
      </w:r>
      <w:r>
        <w:rPr>
          <w:rFonts w:eastAsia="Times New Roman"/>
          <w:color w:val="1D2228"/>
          <w:szCs w:val="24"/>
        </w:rPr>
        <w:t>,</w:t>
      </w:r>
      <w:r w:rsidRPr="00A423E2">
        <w:rPr>
          <w:rFonts w:eastAsia="Times New Roman"/>
          <w:color w:val="1D2228"/>
          <w:szCs w:val="24"/>
        </w:rPr>
        <w:t xml:space="preserve"> που εμείς θέλουμε να ενισχύσουμε σε προσωπικό</w:t>
      </w:r>
      <w:r>
        <w:rPr>
          <w:rFonts w:eastAsia="Times New Roman"/>
          <w:color w:val="1D2228"/>
          <w:szCs w:val="24"/>
        </w:rPr>
        <w:t>.</w:t>
      </w:r>
    </w:p>
    <w:p w14:paraId="6338F74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Για τις ράμπες, που καμώνονται διάφοροι δήμαρχοι και περιφερειάρχες ότι βάζουν ράμπες, πολύ καλά κάνουν και τις βάζουν. Πού τα βρίσκουν τα λεφτά; Τα λεφτά τα βρίσκο</w:t>
      </w:r>
      <w:r>
        <w:rPr>
          <w:rFonts w:eastAsia="Times New Roman" w:cs="Times New Roman"/>
          <w:szCs w:val="24"/>
        </w:rPr>
        <w:t>υν από τη συγκεκριμένη Κυβέρνηση, όταν για παράδειγμα</w:t>
      </w:r>
      <w:r>
        <w:rPr>
          <w:rFonts w:eastAsia="Times New Roman" w:cs="Times New Roman"/>
          <w:szCs w:val="24"/>
        </w:rPr>
        <w:t>,</w:t>
      </w:r>
      <w:r>
        <w:rPr>
          <w:rFonts w:eastAsia="Times New Roman" w:cs="Times New Roman"/>
          <w:szCs w:val="24"/>
        </w:rPr>
        <w:t xml:space="preserve"> στο συγκεκριμένο πρόγραμμα δίνουμε 15 εκατομμύρια ευρώ για φέτος, ούτως ώστε να μην υπάρχει κανένας συμπολίτης Α</w:t>
      </w:r>
      <w:r>
        <w:rPr>
          <w:rFonts w:eastAsia="Times New Roman" w:cs="Times New Roman"/>
          <w:szCs w:val="24"/>
        </w:rPr>
        <w:t>ΜΕ</w:t>
      </w:r>
      <w:r>
        <w:rPr>
          <w:rFonts w:eastAsia="Times New Roman" w:cs="Times New Roman"/>
          <w:szCs w:val="24"/>
        </w:rPr>
        <w:t>Α που να μην απολαύσει το αγαθό που απολαμβάνουμε όλοι μας, το κολύμπι στη θάλασσα στις</w:t>
      </w:r>
      <w:r>
        <w:rPr>
          <w:rFonts w:eastAsia="Times New Roman" w:cs="Times New Roman"/>
          <w:szCs w:val="24"/>
        </w:rPr>
        <w:t xml:space="preserve"> καλοκαιρινές διακοπές.</w:t>
      </w:r>
    </w:p>
    <w:p w14:paraId="6338F74D" w14:textId="77777777" w:rsidR="00401C51" w:rsidRDefault="00794512">
      <w:pPr>
        <w:spacing w:line="600" w:lineRule="auto"/>
        <w:ind w:firstLine="720"/>
        <w:jc w:val="both"/>
        <w:rPr>
          <w:rFonts w:eastAsia="Times New Roman"/>
          <w:bCs/>
        </w:rPr>
      </w:pPr>
      <w:r w:rsidRPr="00F8084C">
        <w:rPr>
          <w:rFonts w:eastAsia="Times New Roman"/>
          <w:bCs/>
        </w:rPr>
        <w:lastRenderedPageBreak/>
        <w:t xml:space="preserve">(Στο σημείο αυτό κτυπάει το κουδούνι λήξεως του χρόνου ομιλίας </w:t>
      </w:r>
      <w:r>
        <w:rPr>
          <w:rFonts w:eastAsia="Times New Roman"/>
          <w:bCs/>
        </w:rPr>
        <w:t>της κυρίας Βουλευτού</w:t>
      </w:r>
      <w:r w:rsidRPr="00F8084C">
        <w:rPr>
          <w:rFonts w:eastAsia="Times New Roman"/>
          <w:bCs/>
        </w:rPr>
        <w:t>)</w:t>
      </w:r>
    </w:p>
    <w:p w14:paraId="6338F74E" w14:textId="77777777" w:rsidR="00401C51" w:rsidRDefault="00794512">
      <w:pPr>
        <w:spacing w:line="600" w:lineRule="auto"/>
        <w:ind w:firstLine="720"/>
        <w:jc w:val="both"/>
        <w:rPr>
          <w:rFonts w:eastAsia="Times New Roman"/>
          <w:bCs/>
        </w:rPr>
      </w:pPr>
      <w:r>
        <w:rPr>
          <w:rFonts w:eastAsia="Times New Roman"/>
          <w:bCs/>
        </w:rPr>
        <w:t>Θέλω να τελειώσω με γενικά πολιτικά συμπεράσματα, χωρίς να αναφερθώ στην αύξηση του κατώτατου μισθού στα 650 ευρώ. Μας λέτε ότι οι μισθοί είναι 300</w:t>
      </w:r>
      <w:r>
        <w:rPr>
          <w:rFonts w:eastAsia="Times New Roman"/>
          <w:bCs/>
        </w:rPr>
        <w:t xml:space="preserve"> ευρώ και κάτι. Το ξέρετε ότι είμαστε η πρώτη Κυβέρνηση που ενισχύσαμε το Σώμα Επιθεώρησης Εργασίας; Διαλέξτε τι θα κάνετε. Θα καταγγέλλετε τους ελέγχους από το ΣΕΠΕ ή θα καταγγέλλετε τους κατώτατους μισθούς;</w:t>
      </w:r>
    </w:p>
    <w:p w14:paraId="6338F74F" w14:textId="77777777" w:rsidR="00401C51" w:rsidRDefault="00794512">
      <w:pPr>
        <w:spacing w:line="600" w:lineRule="auto"/>
        <w:ind w:firstLine="720"/>
        <w:jc w:val="both"/>
        <w:rPr>
          <w:rFonts w:eastAsia="Times New Roman"/>
          <w:bCs/>
        </w:rPr>
      </w:pPr>
      <w:r>
        <w:rPr>
          <w:rFonts w:eastAsia="Times New Roman"/>
          <w:bCs/>
        </w:rPr>
        <w:t>Εμείς, κυρίες και κύριοι, διαφέρουμε τελείως ρι</w:t>
      </w:r>
      <w:r>
        <w:rPr>
          <w:rFonts w:eastAsia="Times New Roman"/>
          <w:bCs/>
        </w:rPr>
        <w:t>ζικά απ’ αυτό που</w:t>
      </w:r>
      <w:r>
        <w:rPr>
          <w:rFonts w:eastAsia="Times New Roman"/>
          <w:bCs/>
        </w:rPr>
        <w:t>,</w:t>
      </w:r>
      <w:r>
        <w:rPr>
          <w:rFonts w:eastAsia="Times New Roman"/>
          <w:bCs/>
        </w:rPr>
        <w:t xml:space="preserve"> ο εκλεκτός της Νέας Δημοκρατίας για την Προεδρία της Κομισιόν, ο κ. Βέμπερ, είπε, όταν χαρακτήρισε τα μέτρα που εξήγγειλε προχθές ο Πρωθυπουργός</w:t>
      </w:r>
      <w:r>
        <w:rPr>
          <w:rFonts w:eastAsia="Times New Roman"/>
          <w:bCs/>
        </w:rPr>
        <w:t>,</w:t>
      </w:r>
      <w:r>
        <w:rPr>
          <w:rFonts w:eastAsia="Times New Roman"/>
          <w:bCs/>
        </w:rPr>
        <w:t xml:space="preserve"> ως ανεύθυνες οικονομικά αποφάσεις. Ανεύθυνες, γιατί υπεύθυνη πολιτική για εσάς και για τον </w:t>
      </w:r>
      <w:r>
        <w:rPr>
          <w:rFonts w:eastAsia="Times New Roman"/>
          <w:bCs/>
        </w:rPr>
        <w:t xml:space="preserve">νεοφιλελευθερισμό είναι να μην παίρνει τίποτα το πλήθος, τίποτα η ευρεία πλειοψηφία και να τα παίρνουν όλα οι έχοντες και κατέχοντες. </w:t>
      </w:r>
    </w:p>
    <w:p w14:paraId="6338F750" w14:textId="77777777" w:rsidR="00401C51" w:rsidRDefault="00794512">
      <w:pPr>
        <w:spacing w:line="600" w:lineRule="auto"/>
        <w:ind w:firstLine="720"/>
        <w:jc w:val="both"/>
        <w:rPr>
          <w:rFonts w:eastAsia="Times New Roman"/>
          <w:bCs/>
        </w:rPr>
      </w:pPr>
      <w:r>
        <w:rPr>
          <w:rFonts w:eastAsia="Times New Roman"/>
          <w:bCs/>
        </w:rPr>
        <w:lastRenderedPageBreak/>
        <w:t>Για όλους αυτούς τους λόγους, αλλά και για πάρα πολλούς περισσότερους</w:t>
      </w:r>
      <w:r>
        <w:rPr>
          <w:rFonts w:eastAsia="Times New Roman"/>
          <w:bCs/>
        </w:rPr>
        <w:t>,</w:t>
      </w:r>
      <w:r>
        <w:rPr>
          <w:rFonts w:eastAsia="Times New Roman"/>
          <w:bCs/>
        </w:rPr>
        <w:t xml:space="preserve"> στηρίζουμε τη συγκεκριμένη Κυβέρνηση. Καλούμε τον </w:t>
      </w:r>
      <w:r>
        <w:rPr>
          <w:rFonts w:eastAsia="Times New Roman"/>
          <w:bCs/>
        </w:rPr>
        <w:t>ελληνικό λαό να στηρίξει τον ΣΥΡΙΖΑ και την προοδευτική παράταξη στο ευρωψηφοδέλτιο, για να μην έχουμε λιτότητα, για να έχουμε περισσότερα δικαιώματα, περισσότερο κοινωνικό κράτος στην Ευρώπη και θα ζητήσουμε την ψήφο και την εμπιστοσύνη του ελληνικού λαού</w:t>
      </w:r>
      <w:r>
        <w:rPr>
          <w:rFonts w:eastAsia="Times New Roman"/>
          <w:bCs/>
        </w:rPr>
        <w:t xml:space="preserve"> στις εθνικές εκλογές τον Οκτώβρη.</w:t>
      </w:r>
    </w:p>
    <w:p w14:paraId="6338F751" w14:textId="77777777" w:rsidR="00401C51" w:rsidRDefault="00794512">
      <w:pPr>
        <w:spacing w:line="600" w:lineRule="auto"/>
        <w:ind w:firstLine="720"/>
        <w:jc w:val="both"/>
        <w:rPr>
          <w:rFonts w:eastAsia="Times New Roman"/>
          <w:bCs/>
        </w:rPr>
      </w:pPr>
      <w:r>
        <w:rPr>
          <w:rFonts w:eastAsia="Times New Roman"/>
          <w:bCs/>
        </w:rPr>
        <w:t xml:space="preserve">Ευχαριστώ. </w:t>
      </w:r>
    </w:p>
    <w:p w14:paraId="6338F752" w14:textId="77777777" w:rsidR="00401C51" w:rsidRDefault="0079451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6338F753" w14:textId="77777777" w:rsidR="00401C51" w:rsidRDefault="00794512">
      <w:pPr>
        <w:spacing w:line="600" w:lineRule="auto"/>
        <w:ind w:firstLine="720"/>
        <w:jc w:val="both"/>
        <w:rPr>
          <w:rFonts w:eastAsia="Times New Roman"/>
          <w:bCs/>
        </w:rPr>
      </w:pPr>
      <w:r>
        <w:rPr>
          <w:rFonts w:eastAsia="Times New Roman"/>
          <w:bCs/>
        </w:rPr>
        <w:t xml:space="preserve"> </w:t>
      </w:r>
      <w:r w:rsidRPr="00937B67">
        <w:rPr>
          <w:rFonts w:eastAsia="Times New Roman"/>
          <w:b/>
          <w:bCs/>
        </w:rPr>
        <w:t>ΠΡΟΕΔΡΕΥΩΝ (Γεώργιος Βαρεμένος):</w:t>
      </w:r>
      <w:r>
        <w:rPr>
          <w:rFonts w:eastAsia="Times New Roman"/>
          <w:bCs/>
        </w:rPr>
        <w:t xml:space="preserve"> Ο κ. Κασιδιάρης από τη Χρυσή Αυγή έχει τον λόγο.</w:t>
      </w:r>
    </w:p>
    <w:p w14:paraId="6338F754" w14:textId="77777777" w:rsidR="00401C51" w:rsidRDefault="00794512">
      <w:pPr>
        <w:spacing w:line="600" w:lineRule="auto"/>
        <w:ind w:firstLine="720"/>
        <w:jc w:val="both"/>
        <w:rPr>
          <w:rFonts w:eastAsia="Times New Roman"/>
          <w:bCs/>
        </w:rPr>
      </w:pPr>
      <w:r>
        <w:rPr>
          <w:rFonts w:eastAsia="Times New Roman"/>
          <w:b/>
          <w:bCs/>
        </w:rPr>
        <w:t>ΗΛΙΑΣ ΚΑΣΙΔΙΑΡΗΣ:</w:t>
      </w:r>
      <w:r>
        <w:rPr>
          <w:rFonts w:eastAsia="Times New Roman"/>
          <w:bCs/>
        </w:rPr>
        <w:t xml:space="preserve"> Η συζήτηση ξεκίνησε με την πρωτοβουλία της Νέας Δημοκρατίας να κάνει </w:t>
      </w:r>
      <w:r>
        <w:rPr>
          <w:rFonts w:eastAsia="Times New Roman"/>
          <w:bCs/>
        </w:rPr>
        <w:t xml:space="preserve">πρόταση </w:t>
      </w:r>
      <w:r>
        <w:rPr>
          <w:rFonts w:eastAsia="Times New Roman"/>
          <w:bCs/>
        </w:rPr>
        <w:t>μομφή</w:t>
      </w:r>
      <w:r>
        <w:rPr>
          <w:rFonts w:eastAsia="Times New Roman"/>
          <w:bCs/>
        </w:rPr>
        <w:t>ς</w:t>
      </w:r>
      <w:r>
        <w:rPr>
          <w:rFonts w:eastAsia="Times New Roman"/>
          <w:bCs/>
        </w:rPr>
        <w:t xml:space="preserve"> για τον Πολάκη. Δεν κάνει μομφή για τη Μακεδονία, δεν κάνει μομφή για την προδοσία της πατρίδας, κάνει μομφή για τις αθλιότητες και τις γραφικότητες του Πολάκη.</w:t>
      </w:r>
    </w:p>
    <w:p w14:paraId="6338F755" w14:textId="77777777" w:rsidR="00401C51" w:rsidRDefault="00794512">
      <w:pPr>
        <w:spacing w:line="600" w:lineRule="auto"/>
        <w:ind w:firstLine="720"/>
        <w:jc w:val="both"/>
        <w:rPr>
          <w:rFonts w:eastAsia="Times New Roman"/>
          <w:bCs/>
        </w:rPr>
      </w:pPr>
      <w:r>
        <w:rPr>
          <w:rFonts w:eastAsia="Times New Roman"/>
          <w:bCs/>
        </w:rPr>
        <w:lastRenderedPageBreak/>
        <w:t>Οι Πρέσπες</w:t>
      </w:r>
      <w:r>
        <w:rPr>
          <w:rFonts w:eastAsia="Times New Roman"/>
          <w:bCs/>
        </w:rPr>
        <w:t xml:space="preserve"> και η κατάπτυστη Συμφωνία των Πρεσπών ήταν συνταγματική για την Νέα Δημοκρατία. Όλος ο εθνομηδενισμός του ΣΥΡΙΖΑ ήταν συνταγματικός και όταν η Χρυσή Αυγή έκανε πρόταση και ένσταση αντισυνταγματικότητος για τις Πρέσπες και για την εκχώρηση του ονόματος της</w:t>
      </w:r>
      <w:r>
        <w:rPr>
          <w:rFonts w:eastAsia="Times New Roman"/>
          <w:bCs/>
        </w:rPr>
        <w:t xml:space="preserve"> Μακεδονίας, η Νέα Δημοκρατία τότε συντάχθηκε με τον Τσίπρα και όλη η πτέρυγα του ΣΥΡΙΖΑ χειροκρόταγε τον Δένδια, αποθέωνε τον Κοινοβουλευτικό Εκπρόσωπο της Νέας Δημοκρατίας, γιατί είστε μαζί, είστε ενωμένοι στην καταστροφή της Ελλάδος. </w:t>
      </w:r>
    </w:p>
    <w:p w14:paraId="6338F756" w14:textId="77777777" w:rsidR="00401C51" w:rsidRDefault="00794512">
      <w:pPr>
        <w:spacing w:line="600" w:lineRule="auto"/>
        <w:ind w:firstLine="720"/>
        <w:jc w:val="both"/>
        <w:rPr>
          <w:rFonts w:eastAsia="Times New Roman"/>
          <w:bCs/>
        </w:rPr>
      </w:pPr>
      <w:r>
        <w:rPr>
          <w:rFonts w:eastAsia="Times New Roman"/>
          <w:bCs/>
        </w:rPr>
        <w:t xml:space="preserve">Όπως είπε και </w:t>
      </w:r>
      <w:r>
        <w:rPr>
          <w:rFonts w:eastAsia="Times New Roman"/>
          <w:bCs/>
        </w:rPr>
        <w:t>ο</w:t>
      </w:r>
      <w:r>
        <w:rPr>
          <w:rFonts w:eastAsia="Times New Roman"/>
          <w:bCs/>
        </w:rPr>
        <w:t xml:space="preserve"> Πρ</w:t>
      </w:r>
      <w:r>
        <w:rPr>
          <w:rFonts w:eastAsia="Times New Roman"/>
          <w:bCs/>
        </w:rPr>
        <w:t>όεδρος της Νέας Δημοκρατίας, θα σεβαστεί την κατάπτυστη αντεθνική Συμφωνία των Πρεσπών. Θα τη σεβαστεί! Ε, λοιπόν, όχι, υπάρχει ένας ολόκληρος λαός</w:t>
      </w:r>
      <w:r>
        <w:rPr>
          <w:rFonts w:eastAsia="Times New Roman"/>
          <w:bCs/>
        </w:rPr>
        <w:t>,</w:t>
      </w:r>
      <w:r>
        <w:rPr>
          <w:rFonts w:eastAsia="Times New Roman"/>
          <w:bCs/>
        </w:rPr>
        <w:t xml:space="preserve"> που δεν σέβεται την εθνική μειοδοσία! Υπάρχει η Χρυσή Αυγή, η οποία θα καταργήσει αυτό το αίσχος, θα καταργ</w:t>
      </w:r>
      <w:r>
        <w:rPr>
          <w:rFonts w:eastAsia="Times New Roman"/>
          <w:bCs/>
        </w:rPr>
        <w:t xml:space="preserve">ήσει την εκχώρηση του ονόματος της Μακεδονίας μας στα Σκόπια. </w:t>
      </w:r>
    </w:p>
    <w:p w14:paraId="6338F757" w14:textId="77777777" w:rsidR="00401C51" w:rsidRDefault="00794512">
      <w:pPr>
        <w:spacing w:line="600" w:lineRule="auto"/>
        <w:ind w:firstLine="720"/>
        <w:jc w:val="both"/>
        <w:rPr>
          <w:rFonts w:eastAsia="Times New Roman"/>
          <w:bCs/>
        </w:rPr>
      </w:pPr>
      <w:r>
        <w:rPr>
          <w:rFonts w:eastAsia="Times New Roman"/>
          <w:bCs/>
        </w:rPr>
        <w:lastRenderedPageBreak/>
        <w:t>Είστε μαζί, λοιπόν, σε πάρα πολλά εθνομηδενιστικά. Είστε μαζί στην απόδοση ιθαγένειας</w:t>
      </w:r>
      <w:r>
        <w:rPr>
          <w:rFonts w:eastAsia="Times New Roman"/>
          <w:bCs/>
        </w:rPr>
        <w:t>,</w:t>
      </w:r>
      <w:r>
        <w:rPr>
          <w:rFonts w:eastAsia="Times New Roman"/>
          <w:bCs/>
        </w:rPr>
        <w:t xml:space="preserve"> άνευ όρων σε όσους λαθρομετανάστες μπαίνουν στην Ελλάδα. Μαζί ψηφίσατε Νέα Δημοκρατία και ΣΥΡΙΖΑ την τροπο</w:t>
      </w:r>
      <w:r>
        <w:rPr>
          <w:rFonts w:eastAsia="Times New Roman"/>
          <w:bCs/>
        </w:rPr>
        <w:t xml:space="preserve">λογία Μουζάλα. </w:t>
      </w:r>
    </w:p>
    <w:p w14:paraId="6338F758" w14:textId="77777777" w:rsidR="00401C51" w:rsidRDefault="00794512">
      <w:pPr>
        <w:spacing w:line="600" w:lineRule="auto"/>
        <w:ind w:firstLine="720"/>
        <w:jc w:val="both"/>
        <w:rPr>
          <w:rFonts w:eastAsia="Times New Roman"/>
          <w:bCs/>
        </w:rPr>
      </w:pPr>
      <w:r>
        <w:rPr>
          <w:rFonts w:eastAsia="Times New Roman"/>
          <w:bCs/>
        </w:rPr>
        <w:t xml:space="preserve">Μαζί στα </w:t>
      </w:r>
      <w:r>
        <w:rPr>
          <w:rFonts w:eastAsia="Times New Roman"/>
          <w:bCs/>
          <w:lang w:val="en-US"/>
        </w:rPr>
        <w:t>hotspots</w:t>
      </w:r>
      <w:r>
        <w:rPr>
          <w:rFonts w:eastAsia="Times New Roman"/>
          <w:bCs/>
        </w:rPr>
        <w:t xml:space="preserve">. Ο εκλεκτός της Νέας Δημοκρατίας για τον Δήμο της Αθήνας, ο Μπακογιάννης, είναι από τους πρώτους </w:t>
      </w:r>
      <w:r>
        <w:rPr>
          <w:rFonts w:eastAsia="Times New Roman"/>
          <w:bCs/>
        </w:rPr>
        <w:t>π</w:t>
      </w:r>
      <w:r>
        <w:rPr>
          <w:rFonts w:eastAsia="Times New Roman"/>
          <w:bCs/>
        </w:rPr>
        <w:t>εριφερειάρχες</w:t>
      </w:r>
      <w:r>
        <w:rPr>
          <w:rFonts w:eastAsia="Times New Roman"/>
          <w:bCs/>
        </w:rPr>
        <w:t>,</w:t>
      </w:r>
      <w:r>
        <w:rPr>
          <w:rFonts w:eastAsia="Times New Roman"/>
          <w:bCs/>
        </w:rPr>
        <w:t xml:space="preserve"> που εγκατέστησαν </w:t>
      </w:r>
      <w:r>
        <w:rPr>
          <w:rFonts w:eastAsia="Times New Roman"/>
          <w:bCs/>
          <w:lang w:val="en-US"/>
        </w:rPr>
        <w:t>hotspot</w:t>
      </w:r>
      <w:r>
        <w:rPr>
          <w:rFonts w:eastAsia="Times New Roman"/>
          <w:bCs/>
        </w:rPr>
        <w:t xml:space="preserve"> και μάλιστα</w:t>
      </w:r>
      <w:r>
        <w:rPr>
          <w:rFonts w:eastAsia="Times New Roman"/>
          <w:bCs/>
        </w:rPr>
        <w:t>,</w:t>
      </w:r>
      <w:r>
        <w:rPr>
          <w:rFonts w:eastAsia="Times New Roman"/>
          <w:bCs/>
        </w:rPr>
        <w:t xml:space="preserve"> σ’ έναν χώρο ιστορικό, στις αιώνιες Θερμοπύλες, να στεγάζονται δηλαδή λ</w:t>
      </w:r>
      <w:r>
        <w:rPr>
          <w:rFonts w:eastAsia="Times New Roman"/>
          <w:bCs/>
        </w:rPr>
        <w:t xml:space="preserve">αθρομετανάστες δίπλα στο μνημείο του μεγάλου βασιλέα Λεωνίδα. </w:t>
      </w:r>
    </w:p>
    <w:p w14:paraId="6338F759" w14:textId="77777777" w:rsidR="00401C51" w:rsidRDefault="00794512">
      <w:pPr>
        <w:spacing w:line="600" w:lineRule="auto"/>
        <w:ind w:firstLine="720"/>
        <w:jc w:val="both"/>
        <w:rPr>
          <w:rFonts w:eastAsia="Times New Roman"/>
          <w:bCs/>
        </w:rPr>
      </w:pPr>
      <w:r>
        <w:rPr>
          <w:rFonts w:eastAsia="Times New Roman"/>
          <w:bCs/>
        </w:rPr>
        <w:t>Είστε μαζί Τσίπρας και Μητσοτάκης στην καταστροφή της ελληνικής οικονομίας. Μαζί ψηφίσατε το τρίτο μνημόνιο τον Αύγουστο του 2015. Μαζί αποδέχεστε και προωθείτε την εκχώρηση του εθνικού πλούτου</w:t>
      </w:r>
      <w:r>
        <w:rPr>
          <w:rFonts w:eastAsia="Times New Roman"/>
          <w:bCs/>
        </w:rPr>
        <w:t xml:space="preserve"> της Ελλάδος σε ξένα χέρια. Μαζί ΣΥΡΙΖΑ και Νέα Δημοκρατία λέτε «όχι» στην ανακήρυξη της Ελληνικής Αποκλειστικής Οικονομικής Ζώνης, για την οποία η Χρυσή Αυγή πρώτη από το 2012 μέσα στη Βουλή των Ελλήνων κατέθεσε πρόταση νόμου για την αναγνώριση της ελληνι</w:t>
      </w:r>
      <w:r>
        <w:rPr>
          <w:rFonts w:eastAsia="Times New Roman"/>
          <w:bCs/>
        </w:rPr>
        <w:t xml:space="preserve">κής ΑΟΖ και εν συνεχεία, για την εκμετάλλευση των ελληνικών κοιτασμάτων </w:t>
      </w:r>
      <w:r>
        <w:rPr>
          <w:rFonts w:eastAsia="Times New Roman"/>
          <w:bCs/>
        </w:rPr>
        <w:lastRenderedPageBreak/>
        <w:t xml:space="preserve">του φυσικού αερίου, των πλουτοπαραγωγικών μας πηγών, που θα μας έκανε κυρίαρχη δύναμη στην Ανατολική Μεσόγειο, που θα μας έκανε μια μεγάλη δύναμη οικονομικά και αμυντικά. </w:t>
      </w:r>
    </w:p>
    <w:p w14:paraId="6338F75A" w14:textId="77777777" w:rsidR="00401C51" w:rsidRDefault="00794512">
      <w:pPr>
        <w:spacing w:line="600" w:lineRule="auto"/>
        <w:ind w:firstLine="720"/>
        <w:jc w:val="both"/>
        <w:rPr>
          <w:rFonts w:eastAsia="Times New Roman"/>
          <w:bCs/>
        </w:rPr>
      </w:pPr>
      <w:r>
        <w:rPr>
          <w:rFonts w:eastAsia="Times New Roman"/>
          <w:bCs/>
        </w:rPr>
        <w:t>Λέτε «όχι» κ</w:t>
      </w:r>
      <w:r>
        <w:rPr>
          <w:rFonts w:eastAsia="Times New Roman"/>
          <w:bCs/>
        </w:rPr>
        <w:t>αι ενωμένοι ανοίγετε τον δρόμο στους Τούρκους. Ενωμένοι στην Ευρωβουλή ψηφίσατε και είπατε «ναι» στο να προχωρήσει η Τουρκία στην Ευρώπη, την ίδια ώρα που πατάνε την Κύπρο, την ίδια ώρα που προκαλούν στο  Αιγαίο, την ίδια ώρα που οι Τούρκοι έχουν ξεφύγει κ</w:t>
      </w:r>
      <w:r>
        <w:rPr>
          <w:rFonts w:eastAsia="Times New Roman"/>
          <w:bCs/>
        </w:rPr>
        <w:t>υριολεκτικά και καταπατούν τα εθνικά μας δίκαια.</w:t>
      </w:r>
    </w:p>
    <w:p w14:paraId="6338F75B" w14:textId="77777777" w:rsidR="00401C51" w:rsidRDefault="00794512">
      <w:pPr>
        <w:spacing w:line="600" w:lineRule="auto"/>
        <w:ind w:firstLine="720"/>
        <w:jc w:val="both"/>
        <w:rPr>
          <w:rFonts w:eastAsia="Times New Roman"/>
          <w:bCs/>
        </w:rPr>
      </w:pPr>
      <w:r>
        <w:rPr>
          <w:rFonts w:eastAsia="Times New Roman"/>
          <w:bCs/>
        </w:rPr>
        <w:t>Είχα δώσει μια λύση</w:t>
      </w:r>
      <w:r>
        <w:rPr>
          <w:rFonts w:eastAsia="Times New Roman"/>
          <w:bCs/>
        </w:rPr>
        <w:t>,</w:t>
      </w:r>
      <w:r>
        <w:rPr>
          <w:rFonts w:eastAsia="Times New Roman"/>
          <w:bCs/>
        </w:rPr>
        <w:t xml:space="preserve"> γι’ αυτά τα οποία συζητούνται σήμερα, για τα γεωτρύπανα της Τουρκίας</w:t>
      </w:r>
      <w:r>
        <w:rPr>
          <w:rFonts w:eastAsia="Times New Roman"/>
          <w:bCs/>
        </w:rPr>
        <w:t>,</w:t>
      </w:r>
      <w:r>
        <w:rPr>
          <w:rFonts w:eastAsia="Times New Roman"/>
          <w:bCs/>
        </w:rPr>
        <w:t xml:space="preserve"> που κυκλοφορούν ανενόχλητα στις ελληνικές θάλασσες. Είχα κάνει μια πρόταση για το μείζον ζήτημα του Κυπριακού σε μια</w:t>
      </w:r>
      <w:r>
        <w:rPr>
          <w:rFonts w:eastAsia="Times New Roman"/>
          <w:bCs/>
        </w:rPr>
        <w:t xml:space="preserve"> Επιτροπή Εθνικής Άμυνας και είχα πει ότι πρέπει η Ελλάδα να εγκαταστήσει ισχυρές αεροναυτικές δυνάμεις στην Κύπρο, να έχουμε φρεγάτες στην Κύπρο, να έχουμε ελληνικά </w:t>
      </w:r>
      <w:r>
        <w:rPr>
          <w:rFonts w:eastAsia="Times New Roman"/>
          <w:bCs/>
          <w:lang w:val="en-US"/>
        </w:rPr>
        <w:t>Mirage</w:t>
      </w:r>
      <w:r w:rsidRPr="00272F18">
        <w:rPr>
          <w:rFonts w:eastAsia="Times New Roman"/>
          <w:bCs/>
        </w:rPr>
        <w:t xml:space="preserve"> </w:t>
      </w:r>
      <w:r>
        <w:rPr>
          <w:rFonts w:eastAsia="Times New Roman"/>
          <w:bCs/>
        </w:rPr>
        <w:t xml:space="preserve">2000-5 στο Αεροδρόμιο της Πάφου, που με πυραύλους </w:t>
      </w:r>
      <w:r>
        <w:rPr>
          <w:rFonts w:eastAsia="Times New Roman"/>
          <w:bCs/>
          <w:lang w:val="en-US"/>
        </w:rPr>
        <w:t>Cruise</w:t>
      </w:r>
      <w:r>
        <w:rPr>
          <w:rFonts w:eastAsia="Times New Roman"/>
          <w:bCs/>
        </w:rPr>
        <w:t xml:space="preserve"> και τους πυραύλους </w:t>
      </w:r>
      <w:r>
        <w:rPr>
          <w:rFonts w:eastAsia="Times New Roman"/>
          <w:bCs/>
          <w:lang w:val="en-US"/>
        </w:rPr>
        <w:t>Scalp</w:t>
      </w:r>
      <w:r w:rsidRPr="00C97A36">
        <w:rPr>
          <w:rFonts w:eastAsia="Times New Roman"/>
          <w:bCs/>
        </w:rPr>
        <w:t xml:space="preserve"> </w:t>
      </w:r>
      <w:r>
        <w:rPr>
          <w:rFonts w:eastAsia="Times New Roman"/>
          <w:bCs/>
        </w:rPr>
        <w:t>μ</w:t>
      </w:r>
      <w:r>
        <w:rPr>
          <w:rFonts w:eastAsia="Times New Roman"/>
          <w:bCs/>
        </w:rPr>
        <w:t xml:space="preserve">πορούν να πλήττουν σε μακρά ακτίνα μέσα στην Τουρκία. Έτσι θα </w:t>
      </w:r>
      <w:r>
        <w:rPr>
          <w:rFonts w:eastAsia="Times New Roman"/>
          <w:bCs/>
        </w:rPr>
        <w:lastRenderedPageBreak/>
        <w:t>είχαν λυθεί όλα τα προβλήματα και δεν θα έκαναν σήμερα βόλτες οι Τούρκοι να αλωνίζουν μέσα στην Ελληνική και στην Κυπριακή Αποκλειστική Οικονομική Ζώνη.</w:t>
      </w:r>
    </w:p>
    <w:p w14:paraId="6338F75C" w14:textId="77777777" w:rsidR="00401C51" w:rsidRDefault="00794512">
      <w:pPr>
        <w:spacing w:line="600" w:lineRule="auto"/>
        <w:ind w:firstLine="720"/>
        <w:jc w:val="both"/>
        <w:rPr>
          <w:rFonts w:eastAsia="Times New Roman"/>
          <w:bCs/>
        </w:rPr>
      </w:pPr>
      <w:r>
        <w:rPr>
          <w:rFonts w:eastAsia="Times New Roman"/>
          <w:bCs/>
        </w:rPr>
        <w:t xml:space="preserve">Εκεί, λοιπόν, μαζί ψήφισαν και οι </w:t>
      </w:r>
      <w:r>
        <w:rPr>
          <w:rFonts w:eastAsia="Times New Roman"/>
          <w:bCs/>
        </w:rPr>
        <w:t>σ</w:t>
      </w:r>
      <w:r>
        <w:rPr>
          <w:rFonts w:eastAsia="Times New Roman"/>
          <w:bCs/>
        </w:rPr>
        <w:t>υριζαί</w:t>
      </w:r>
      <w:r>
        <w:rPr>
          <w:rFonts w:eastAsia="Times New Roman"/>
          <w:bCs/>
        </w:rPr>
        <w:t xml:space="preserve">οι και οι </w:t>
      </w:r>
      <w:r>
        <w:rPr>
          <w:rFonts w:eastAsia="Times New Roman"/>
          <w:bCs/>
        </w:rPr>
        <w:t>ν</w:t>
      </w:r>
      <w:r>
        <w:rPr>
          <w:rFonts w:eastAsia="Times New Roman"/>
          <w:bCs/>
        </w:rPr>
        <w:t xml:space="preserve">εοδημοκράτες να μου επιβληθεί πρόστιμο για την τότε παρέμβασή μου, επειδή είχα καταγγείλει αυτούς που έχουν εκλεγεί βουλευτές εδώ μέσα και μπαινοβγαίνουν στο </w:t>
      </w:r>
      <w:r>
        <w:rPr>
          <w:rFonts w:eastAsia="Times New Roman"/>
          <w:bCs/>
        </w:rPr>
        <w:t>τ</w:t>
      </w:r>
      <w:r>
        <w:rPr>
          <w:rFonts w:eastAsia="Times New Roman"/>
          <w:bCs/>
        </w:rPr>
        <w:t xml:space="preserve">ουρκικό </w:t>
      </w:r>
      <w:r>
        <w:rPr>
          <w:rFonts w:eastAsia="Times New Roman"/>
          <w:bCs/>
        </w:rPr>
        <w:t>π</w:t>
      </w:r>
      <w:r>
        <w:rPr>
          <w:rFonts w:eastAsia="Times New Roman"/>
          <w:bCs/>
        </w:rPr>
        <w:t>ροξενείο.</w:t>
      </w:r>
    </w:p>
    <w:p w14:paraId="6338F75D" w14:textId="77777777" w:rsidR="00401C51" w:rsidRDefault="00794512">
      <w:pPr>
        <w:spacing w:line="600" w:lineRule="auto"/>
        <w:ind w:firstLine="720"/>
        <w:jc w:val="both"/>
        <w:rPr>
          <w:rFonts w:eastAsia="Times New Roman"/>
          <w:bCs/>
        </w:rPr>
      </w:pPr>
      <w:r>
        <w:rPr>
          <w:rFonts w:eastAsia="Times New Roman"/>
          <w:bCs/>
        </w:rPr>
        <w:t xml:space="preserve">Είστε μαζί στην ισλαμοποίηση της Ελλάδος. Μαζί ψηφίσατε όλοι οι </w:t>
      </w:r>
      <w:r>
        <w:rPr>
          <w:rFonts w:eastAsia="Times New Roman"/>
          <w:bCs/>
        </w:rPr>
        <w:t>ν</w:t>
      </w:r>
      <w:r>
        <w:rPr>
          <w:rFonts w:eastAsia="Times New Roman"/>
          <w:bCs/>
        </w:rPr>
        <w:t xml:space="preserve">εοδημοκράτες και όλοι οι </w:t>
      </w:r>
      <w:r>
        <w:rPr>
          <w:rFonts w:eastAsia="Times New Roman"/>
          <w:bCs/>
        </w:rPr>
        <w:t>σ</w:t>
      </w:r>
      <w:r>
        <w:rPr>
          <w:rFonts w:eastAsia="Times New Roman"/>
          <w:bCs/>
        </w:rPr>
        <w:t xml:space="preserve">υριζαίοι να δημιουργηθεί ισλαμικό τέμενος στην πρωτεύουσα των Ελλήνων, στην Αθήνα, στο λίκνο του παγκόσμιου πολιτισμού. Ψηφίσατε κάτω από τη σκιά της Ακρόπολης να δημιουργηθεί ισλαμικό τέμενος και ξεχάσατε τους χιλιάδες αγωνιστές </w:t>
      </w:r>
      <w:r>
        <w:rPr>
          <w:rFonts w:eastAsia="Times New Roman"/>
          <w:bCs/>
        </w:rPr>
        <w:t xml:space="preserve">και τους ήρωες που θυσιάστηκαν, για να φύγουν τα τεμένη, τα τζαμιά και το </w:t>
      </w:r>
      <w:r>
        <w:rPr>
          <w:rFonts w:eastAsia="Times New Roman"/>
          <w:bCs/>
        </w:rPr>
        <w:t>ι</w:t>
      </w:r>
      <w:r>
        <w:rPr>
          <w:rFonts w:eastAsia="Times New Roman"/>
          <w:bCs/>
        </w:rPr>
        <w:t>σλάμ από την πατρίδα μας.</w:t>
      </w:r>
    </w:p>
    <w:p w14:paraId="6338F75E" w14:textId="77777777" w:rsidR="00401C51" w:rsidRDefault="00794512">
      <w:pPr>
        <w:spacing w:line="600" w:lineRule="auto"/>
        <w:ind w:firstLine="720"/>
        <w:jc w:val="both"/>
        <w:rPr>
          <w:rFonts w:eastAsia="Times New Roman"/>
          <w:bCs/>
        </w:rPr>
      </w:pPr>
      <w:r>
        <w:rPr>
          <w:rFonts w:eastAsia="Times New Roman"/>
          <w:bCs/>
        </w:rPr>
        <w:lastRenderedPageBreak/>
        <w:t xml:space="preserve">Είστε μαζί σε όλους τους τομείς. Είστε μαζί και στην ποδηγέτηση της </w:t>
      </w:r>
      <w:r>
        <w:rPr>
          <w:rFonts w:eastAsia="Times New Roman"/>
          <w:bCs/>
        </w:rPr>
        <w:t>δ</w:t>
      </w:r>
      <w:r>
        <w:rPr>
          <w:rFonts w:eastAsia="Times New Roman"/>
          <w:bCs/>
        </w:rPr>
        <w:t>ικαιοσύνης. Τολμάτε να μιλάτε για δικαιοσύνη, όταν ο Εισαγγελέας Πρωτοδικών έχει στείλ</w:t>
      </w:r>
      <w:r>
        <w:rPr>
          <w:rFonts w:eastAsia="Times New Roman"/>
          <w:bCs/>
        </w:rPr>
        <w:t xml:space="preserve">ει αίτημα εδώ στη Βουλή να ασκηθεί δίωξη και να διερευνηθούν οι ποινικές ευθύνες του πρώην Πρωθυπουργού Σαμαρά για παράνομες παρεμβάσεις στη </w:t>
      </w:r>
      <w:r>
        <w:rPr>
          <w:rFonts w:eastAsia="Times New Roman"/>
          <w:bCs/>
        </w:rPr>
        <w:t>δ</w:t>
      </w:r>
      <w:r>
        <w:rPr>
          <w:rFonts w:eastAsia="Times New Roman"/>
          <w:bCs/>
        </w:rPr>
        <w:t xml:space="preserve">ικαιοσύνη, που οδήγησαν την Κοινοβουλευτική Ομάδα της Χρυσής Αυγής στη φυλακή. Το ζητά ο </w:t>
      </w:r>
      <w:r>
        <w:rPr>
          <w:rFonts w:eastAsia="Times New Roman"/>
          <w:bCs/>
        </w:rPr>
        <w:t>ε</w:t>
      </w:r>
      <w:r>
        <w:rPr>
          <w:rFonts w:eastAsia="Times New Roman"/>
          <w:bCs/>
        </w:rPr>
        <w:t>ισαγγελέας και ο Τσίπρας</w:t>
      </w:r>
      <w:r>
        <w:rPr>
          <w:rFonts w:eastAsia="Times New Roman"/>
          <w:bCs/>
        </w:rPr>
        <w:t xml:space="preserve"> με την πλειοψηφία του λέει «όχι», για να καλύψει τη Νέα Δημοκρατία. Αυτά τα χατίρια τους κάνει ο Τσίπρας και γι’ αυτό και δεν βλέπουμε κα</w:t>
      </w:r>
      <w:r>
        <w:rPr>
          <w:rFonts w:eastAsia="Times New Roman"/>
          <w:bCs/>
        </w:rPr>
        <w:t>μ</w:t>
      </w:r>
      <w:r>
        <w:rPr>
          <w:rFonts w:eastAsia="Times New Roman"/>
          <w:bCs/>
        </w:rPr>
        <w:t>μία αντίδραση στα ουσιώδη ζητήματα, στα εθνικά θέματα, παρά μόνο αντιδράσεις για τα μάτια του κόσμου και κοκορομαχίες</w:t>
      </w:r>
      <w:r>
        <w:rPr>
          <w:rFonts w:eastAsia="Times New Roman"/>
          <w:bCs/>
        </w:rPr>
        <w:t xml:space="preserve"> στο Κοινοβούλιο για τον Πολάκη και τις γραφικότητές του.</w:t>
      </w:r>
    </w:p>
    <w:p w14:paraId="6338F75F" w14:textId="77777777" w:rsidR="00401C51" w:rsidRDefault="00794512">
      <w:pPr>
        <w:spacing w:line="600" w:lineRule="auto"/>
        <w:ind w:firstLine="720"/>
        <w:jc w:val="both"/>
        <w:rPr>
          <w:rFonts w:eastAsia="Times New Roman"/>
          <w:bCs/>
        </w:rPr>
      </w:pPr>
      <w:r>
        <w:rPr>
          <w:rFonts w:eastAsia="Times New Roman"/>
          <w:bCs/>
        </w:rPr>
        <w:t>Στο ζήτημα της δίωξης της Χρυσής Αυγής, πάνω απ’ όλα, είστε ενωμένοι. Ψηφίσατε την κατάργηση της χρηματοδότησης της Χρυσής Αυγής, ένα αντισυνταγματικό μέτρο. Και όμως, εμείς συνεχίζουμε, κάνουμε τον</w:t>
      </w:r>
      <w:r>
        <w:rPr>
          <w:rFonts w:eastAsia="Times New Roman"/>
          <w:bCs/>
        </w:rPr>
        <w:t xml:space="preserve"> αγώνα </w:t>
      </w:r>
      <w:r>
        <w:rPr>
          <w:rFonts w:eastAsia="Times New Roman"/>
          <w:bCs/>
        </w:rPr>
        <w:lastRenderedPageBreak/>
        <w:t>μας χωρίς κρατικό χρήμα και έχουμε αποδείξει ότι τα κόμματα δεν χρειάζονται κρατικό χρήμα, για να λειτουργήσουν, την ίδια ώρα που Νέα Δημοκρατία και ΠΑΣΟΚ χρωστούν πάνω από 400 εκατομμύρια. Τα πληρώνει ο ελληνικός λαός με τις ανακεφαλαιοποιήσεις των</w:t>
      </w:r>
      <w:r>
        <w:rPr>
          <w:rFonts w:eastAsia="Times New Roman"/>
          <w:bCs/>
        </w:rPr>
        <w:t xml:space="preserve"> τραπεζών και τα μνημόνια και ο ΣΥΡΙΖΑ ψηφίζει νόμο να είναι ακατάσχετη η κρατική χρηματοδότηση. </w:t>
      </w:r>
    </w:p>
    <w:p w14:paraId="6338F760" w14:textId="77777777" w:rsidR="00401C51" w:rsidRDefault="00794512">
      <w:pPr>
        <w:spacing w:line="600" w:lineRule="auto"/>
        <w:ind w:firstLine="720"/>
        <w:jc w:val="both"/>
        <w:rPr>
          <w:rFonts w:eastAsia="Times New Roman"/>
          <w:bCs/>
        </w:rPr>
      </w:pPr>
      <w:r>
        <w:rPr>
          <w:rFonts w:eastAsia="Times New Roman"/>
          <w:bCs/>
        </w:rPr>
        <w:t>Όταν έρθουμε στα πράγματα –γιατί αυτός είναι ο λόγος που μας πολεμάτε- αυτός ο νόμος θα καταργηθεί και τότε όποιοι χρωστάνε, ΠΑΣΟΚ, Νέα Δημοκρατία, όποιο κόμμ</w:t>
      </w:r>
      <w:r>
        <w:rPr>
          <w:rFonts w:eastAsia="Times New Roman"/>
          <w:bCs/>
        </w:rPr>
        <w:t>α χρωστά, θα μπαίνει μέσα ο κλητήρας και θα τους σηκώνει τα γραφεία, τους τοίχους, τις καρέκλες, τα τραπέζια, όπως κάνετε με κάθε Έλληνα πολίτη που για 50 ευρώ χρέος τον κλείνετε φυλακή.</w:t>
      </w:r>
    </w:p>
    <w:p w14:paraId="6338F761" w14:textId="77777777" w:rsidR="00401C51" w:rsidRDefault="00794512">
      <w:pPr>
        <w:spacing w:line="600" w:lineRule="auto"/>
        <w:ind w:firstLine="720"/>
        <w:jc w:val="both"/>
        <w:rPr>
          <w:rFonts w:eastAsia="Times New Roman"/>
          <w:bCs/>
        </w:rPr>
      </w:pPr>
      <w:r>
        <w:rPr>
          <w:rFonts w:eastAsia="Times New Roman"/>
          <w:bCs/>
        </w:rPr>
        <w:t>Είστε μαζί στα κότερα και στα ελικόπτερα της πλουτοκρατίας. Ο Τσίπρας</w:t>
      </w:r>
      <w:r>
        <w:rPr>
          <w:rFonts w:eastAsia="Times New Roman"/>
          <w:bCs/>
        </w:rPr>
        <w:t xml:space="preserve"> κάνει τις βόλτες του με το κότερο του Παναγόπουλου. Ο Μητσοτάκης κάνει τις βόλτες του με το ελικόπτερο του Κυριακού. Είστε μαζί τα εκλεκτά παιδιά </w:t>
      </w:r>
      <w:r>
        <w:rPr>
          <w:rFonts w:eastAsia="Times New Roman"/>
          <w:bCs/>
        </w:rPr>
        <w:lastRenderedPageBreak/>
        <w:t>της πλουτοκρατίας. Γι’ αυτό σας έχουν «πρώτη μούρη» στα κανάλια τους και κάθε μέρα βλέπουμε αυτήν την αθλιότη</w:t>
      </w:r>
      <w:r>
        <w:rPr>
          <w:rFonts w:eastAsia="Times New Roman"/>
          <w:bCs/>
        </w:rPr>
        <w:t xml:space="preserve">τα του ανθελληνισμού να προωθείται από τα διαπλεκόμενα κανάλια. </w:t>
      </w:r>
    </w:p>
    <w:p w14:paraId="6338F762" w14:textId="77777777" w:rsidR="00401C51" w:rsidRDefault="00794512">
      <w:pPr>
        <w:spacing w:line="600" w:lineRule="auto"/>
        <w:ind w:firstLine="720"/>
        <w:jc w:val="both"/>
        <w:rPr>
          <w:rFonts w:eastAsia="Times New Roman"/>
          <w:bCs/>
        </w:rPr>
      </w:pPr>
      <w:r>
        <w:rPr>
          <w:rFonts w:eastAsia="Times New Roman"/>
          <w:bCs/>
        </w:rPr>
        <w:t>Πρωτίστως –και με αυτό το θέμα θα κλείσω- είστε ενωμένοι σε μια πολύ κρίσιμη μάχη που πρόκειται να δοθεί τις προσεχείς ημέρες. Στην μάχη που δίνει η Χρυσή Αυγή, για να κρατηθεί η Αθήνα, η πρω</w:t>
      </w:r>
      <w:r>
        <w:rPr>
          <w:rFonts w:eastAsia="Times New Roman"/>
          <w:bCs/>
        </w:rPr>
        <w:t xml:space="preserve">τεύουσα των Ελλήνων, ελληνική. Βλέπουμε τα </w:t>
      </w:r>
      <w:r>
        <w:rPr>
          <w:rFonts w:eastAsia="Times New Roman"/>
          <w:bCs/>
          <w:lang w:val="en-US"/>
        </w:rPr>
        <w:t>debates</w:t>
      </w:r>
      <w:r>
        <w:rPr>
          <w:rFonts w:eastAsia="Times New Roman"/>
          <w:bCs/>
        </w:rPr>
        <w:t xml:space="preserve">, όπως έγινε χθες στο τουρκοκάναλο του Αλαφούζου, που λειτουργεί με τουρκικά κεφάλαια του Ερντογάν, που έκαναν </w:t>
      </w:r>
      <w:r>
        <w:rPr>
          <w:rFonts w:eastAsia="Times New Roman"/>
          <w:bCs/>
          <w:lang w:val="en-US"/>
        </w:rPr>
        <w:t>debate</w:t>
      </w:r>
      <w:r>
        <w:rPr>
          <w:rFonts w:eastAsia="Times New Roman"/>
          <w:bCs/>
        </w:rPr>
        <w:t xml:space="preserve"> και πήγαν </w:t>
      </w:r>
      <w:r>
        <w:rPr>
          <w:rFonts w:eastAsia="Times New Roman"/>
          <w:bCs/>
        </w:rPr>
        <w:t>σ</w:t>
      </w:r>
      <w:r>
        <w:rPr>
          <w:rFonts w:eastAsia="Times New Roman"/>
          <w:bCs/>
        </w:rPr>
        <w:t xml:space="preserve">υριζαίοι, </w:t>
      </w:r>
      <w:r>
        <w:rPr>
          <w:rFonts w:eastAsia="Times New Roman"/>
          <w:bCs/>
        </w:rPr>
        <w:t>ν</w:t>
      </w:r>
      <w:r>
        <w:rPr>
          <w:rFonts w:eastAsia="Times New Roman"/>
          <w:bCs/>
        </w:rPr>
        <w:t xml:space="preserve">εοδημοκράτες, </w:t>
      </w:r>
      <w:r>
        <w:rPr>
          <w:rFonts w:eastAsia="Times New Roman"/>
          <w:bCs/>
        </w:rPr>
        <w:t>κ</w:t>
      </w:r>
      <w:r>
        <w:rPr>
          <w:rFonts w:eastAsia="Times New Roman"/>
          <w:bCs/>
        </w:rPr>
        <w:t>ουκουέδες, υποψήφιοι του ΠΑΣΟΚ και είπατε όλοι μαζί</w:t>
      </w:r>
      <w:r>
        <w:rPr>
          <w:rFonts w:eastAsia="Times New Roman"/>
          <w:bCs/>
        </w:rPr>
        <w:t xml:space="preserve"> ενωμένοι ότι πρέπει να αποκλείσετε τη Χρυσή Αυγή. </w:t>
      </w:r>
    </w:p>
    <w:p w14:paraId="6338F763" w14:textId="77777777" w:rsidR="00401C51" w:rsidRDefault="00794512">
      <w:pPr>
        <w:spacing w:line="600" w:lineRule="auto"/>
        <w:ind w:firstLine="720"/>
        <w:jc w:val="both"/>
        <w:rPr>
          <w:rFonts w:eastAsia="Times New Roman"/>
          <w:bCs/>
        </w:rPr>
      </w:pPr>
      <w:r>
        <w:rPr>
          <w:rFonts w:eastAsia="Times New Roman"/>
          <w:bCs/>
        </w:rPr>
        <w:t>Το έχει πει και ο Μπακογιάννης, όταν τον ρώτησε η Έλλη Στάη, ότι στον δεύτερο γύρο, αντιμέτωποι με τη Χρυσή Αυγή, θα είναι όλοι ενωμένοι. Έχει πει, μάλιστα, «θα δώσουμε όλοι μαζί τη μάχη στον δρόμο ενάντι</w:t>
      </w:r>
      <w:r>
        <w:rPr>
          <w:rFonts w:eastAsia="Times New Roman"/>
          <w:bCs/>
        </w:rPr>
        <w:t>α στη Χρυσή Αυγή στον δεύτερο γύρο των δημοτικών εκλογών για τον Δήμο της Αθήνας».</w:t>
      </w:r>
    </w:p>
    <w:p w14:paraId="6338F764" w14:textId="77777777" w:rsidR="00401C51" w:rsidRDefault="00794512">
      <w:pPr>
        <w:spacing w:line="600" w:lineRule="auto"/>
        <w:ind w:firstLine="720"/>
        <w:jc w:val="both"/>
        <w:rPr>
          <w:rFonts w:eastAsia="Times New Roman"/>
          <w:bCs/>
        </w:rPr>
      </w:pPr>
      <w:r>
        <w:rPr>
          <w:rFonts w:eastAsia="Times New Roman"/>
          <w:bCs/>
        </w:rPr>
        <w:lastRenderedPageBreak/>
        <w:t>Σε αυτήν τη μάχη θα είμαστε και εμείς παρόντες εναντίον όλων και αυτή η μάχη θα είναι νικηφόρα. Το χρωστάμε αυτό στις γενιές που έρχονται, αλλά και σ</w:t>
      </w:r>
      <w:r>
        <w:rPr>
          <w:rFonts w:eastAsia="Times New Roman"/>
          <w:bCs/>
        </w:rPr>
        <w:t>ε</w:t>
      </w:r>
      <w:r>
        <w:rPr>
          <w:rFonts w:eastAsia="Times New Roman"/>
          <w:bCs/>
        </w:rPr>
        <w:t xml:space="preserve"> αυτούς που έφυγαν. Το </w:t>
      </w:r>
      <w:r>
        <w:rPr>
          <w:rFonts w:eastAsia="Times New Roman"/>
          <w:bCs/>
        </w:rPr>
        <w:t xml:space="preserve">χρωστάμε στον Νίκο τον Μουστάκα, το παιδί που δολοφονήθηκε στου Φιλοπάππου από αλλοδαπούς εγκληματίες. Το χρωστάμε σε όλους αυτούς τους Έλληνες, που καθημερινά δεινοπαθούν στο κέντρο της Αθήνας από την εγκληματικότητα και τη λαθρομετανάστευση. </w:t>
      </w:r>
    </w:p>
    <w:p w14:paraId="6338F765" w14:textId="77777777" w:rsidR="00401C51" w:rsidRDefault="00794512">
      <w:pPr>
        <w:spacing w:line="600" w:lineRule="auto"/>
        <w:ind w:firstLine="720"/>
        <w:jc w:val="both"/>
        <w:rPr>
          <w:rFonts w:eastAsia="Times New Roman"/>
          <w:bCs/>
        </w:rPr>
      </w:pPr>
      <w:r>
        <w:rPr>
          <w:rFonts w:eastAsia="Times New Roman"/>
          <w:bCs/>
        </w:rPr>
        <w:t xml:space="preserve">Θα είμαστε </w:t>
      </w:r>
      <w:r>
        <w:rPr>
          <w:rFonts w:eastAsia="Times New Roman"/>
          <w:bCs/>
        </w:rPr>
        <w:t>παρόντες στη μάχη, παρόντες εναντίον όλων. Το ξέρουμε πως θα είστε ενωμένοι. Γι’ αυτό, όμως, επειδή απέναντί σας εμείς θα έχουμε στο πλευρό μας τον ελληνικό λαό, στο τέλος θα είμαστε νικητές.</w:t>
      </w:r>
    </w:p>
    <w:p w14:paraId="6338F766" w14:textId="77777777" w:rsidR="00401C51" w:rsidRDefault="00794512">
      <w:pPr>
        <w:spacing w:line="600" w:lineRule="auto"/>
        <w:ind w:firstLine="720"/>
        <w:jc w:val="both"/>
        <w:rPr>
          <w:rFonts w:eastAsia="Times New Roman"/>
          <w:bCs/>
        </w:rPr>
      </w:pPr>
      <w:r>
        <w:rPr>
          <w:rFonts w:eastAsia="Times New Roman"/>
          <w:bCs/>
        </w:rPr>
        <w:t>Ευχαριστώ.</w:t>
      </w:r>
    </w:p>
    <w:p w14:paraId="6338F767" w14:textId="77777777" w:rsidR="00401C51" w:rsidRDefault="00794512">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6338F768" w14:textId="77777777" w:rsidR="00401C51" w:rsidRDefault="00794512">
      <w:pPr>
        <w:spacing w:line="600" w:lineRule="auto"/>
        <w:ind w:firstLine="720"/>
        <w:jc w:val="both"/>
        <w:rPr>
          <w:rFonts w:eastAsia="Times New Roman"/>
          <w:bCs/>
        </w:rPr>
      </w:pPr>
      <w:r>
        <w:rPr>
          <w:rFonts w:eastAsia="Times New Roman"/>
          <w:b/>
          <w:bCs/>
        </w:rPr>
        <w:t>ΠΡΟ</w:t>
      </w:r>
      <w:r>
        <w:rPr>
          <w:rFonts w:eastAsia="Times New Roman"/>
          <w:b/>
          <w:bCs/>
        </w:rPr>
        <w:t>ΕΔΡΕΥΩΝ (Γεώργιος Βαρεμένος):</w:t>
      </w:r>
      <w:r>
        <w:rPr>
          <w:rFonts w:eastAsia="Times New Roman"/>
          <w:bCs/>
        </w:rPr>
        <w:t xml:space="preserve"> Η κ. Κεραμέως έχει τον λόγο.</w:t>
      </w:r>
    </w:p>
    <w:p w14:paraId="6338F769"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Ευχαριστώ, κύριε Πρόεδρε.</w:t>
      </w:r>
    </w:p>
    <w:p w14:paraId="6338F76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σε μία φυσιολογική χώρα η σημερινή συζήτηση δεν θα πραγματοποιείτο ποτέ. Και δεν θα πραγματοποιείτο ποτέ γιατί αν ένας Υπουργό</w:t>
      </w:r>
      <w:r>
        <w:rPr>
          <w:rFonts w:eastAsia="Times New Roman" w:cs="Times New Roman"/>
          <w:szCs w:val="24"/>
        </w:rPr>
        <w:t>ς οποιασδήποτε κυβέρνησης είχε εξαπολύσει τέτοια σφοδρή, αήθη επίθεση εναντίον ατόμου με αναπηρία, ή θα είχε παραιτηθεί ή θα είχε αποπεμφθεί παραδειγματικά το ίδιο λεπτό. Εμείς, όμως, βρισκόμαστε στην Ελλάδα με Κυβέρνηση ΣΥΡΙΖΑ. Και εδώ, αντί ο Πρωθυπουργό</w:t>
      </w:r>
      <w:r>
        <w:rPr>
          <w:rFonts w:eastAsia="Times New Roman" w:cs="Times New Roman"/>
          <w:szCs w:val="24"/>
        </w:rPr>
        <w:t>ς να αποπέμψει τον εν λόγω Υπουργό, επέλεξε να κάνει δύο πράγματα: Πρώτον, επέλεξε να του παράσχει πλήρη κάλυψη, να δικαιολογήσει τη δήλωσή του αυτή. Και να κάνει, εν συνεχεία, και διακοπές μαζί του, ως επιβράβευση αυτής της δήλωσης και άρα της συμπεριφορά</w:t>
      </w:r>
      <w:r>
        <w:rPr>
          <w:rFonts w:eastAsia="Times New Roman" w:cs="Times New Roman"/>
          <w:szCs w:val="24"/>
        </w:rPr>
        <w:t>ς του. Και δεύτερον και πιο σοβαρό ακόμα: Ο Πρωθυπουργός επέλεξε να μετατρέψει  την πρόταση δυσπιστίας κατά ενός Υπουργού του σε ψήφο εμπιστοσύνης υπέρ όλης της Κυβέρνησης. Περνάει, λοιπόν, έτσι ξεκάθαρα ένα μήνυμα: «Εφόσον τα βάζετε με τον Παύλο Πολάκη, τ</w:t>
      </w:r>
      <w:r>
        <w:rPr>
          <w:rFonts w:eastAsia="Times New Roman" w:cs="Times New Roman"/>
          <w:szCs w:val="24"/>
        </w:rPr>
        <w:t xml:space="preserve">α βάζετε με όλους μας». Το μήνυμα είναι ότι είμαστε όλοι Πολάκηδες. Όλοι όμοιοι. Όλοι ίσοι, με το βλέμμα προς τα κάτω. Γιατί αυτό είναι το κυρίαρχο αξιακό δόγμα αυτής της Κυβέρνησης. Αυτό πρεσβεύει και αυτό θέλει να εφαρμόσει σε όλη την </w:t>
      </w:r>
      <w:r>
        <w:rPr>
          <w:rFonts w:eastAsia="Times New Roman" w:cs="Times New Roman"/>
          <w:szCs w:val="24"/>
        </w:rPr>
        <w:lastRenderedPageBreak/>
        <w:t xml:space="preserve">κοινωνία. Θέλει να </w:t>
      </w:r>
      <w:r>
        <w:rPr>
          <w:rFonts w:eastAsia="Times New Roman" w:cs="Times New Roman"/>
          <w:szCs w:val="24"/>
        </w:rPr>
        <w:t xml:space="preserve">δημιουργήσει μια κοινωνία φαύλων, μια κοινωνία της ήσσονος προσπάθειας, μια κοινωνία της ισοπέδωσης, μια κοινωνία του μίσους και του διχασμού, μια κοινωνία χωρίς σεβασμό στις ανάγκες των πολλών. Θέλει να δημιουργήσει μια κοινωνία των «Πολάκηδων». </w:t>
      </w:r>
    </w:p>
    <w:p w14:paraId="6338F76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 συνάδελφοι, αυτή η πολιτική της ηθικής κατάπτωσης, της ισοπέδωσης ενσαρκώνεται σε όλες τις παρεμβάσεις της Κυβέρνησης. Θα αναφέρω ενδεικτικά: Στον τομέα της οικονομίας με την αφαίμαξη των νοικοκυριών από κάθε διαθέσιμο εισόδημα. Στη δημόσια ασφάλ</w:t>
      </w:r>
      <w:r>
        <w:rPr>
          <w:rFonts w:eastAsia="Times New Roman" w:cs="Times New Roman"/>
          <w:szCs w:val="24"/>
        </w:rPr>
        <w:t>εια και στη δημόσια τάξη, με την αποφυλάκιση χιλιάδων βαρυποινιτών με την κατάργηση των φυλακών υψίστης ασφαλείας, με την προκλητική ανοχή που επιδεικνύει στην ανομία και την παραβατικότητα. Στη δικαιοσύνη, με τις πρωτοφανείς παρεμβάσεις στο έργο των ανεξά</w:t>
      </w:r>
      <w:r>
        <w:rPr>
          <w:rFonts w:eastAsia="Times New Roman" w:cs="Times New Roman"/>
          <w:szCs w:val="24"/>
        </w:rPr>
        <w:t xml:space="preserve">ρτητων δικαστικών και εισαγγελικών λειτουργών. Πάνω απ’ όλα, όμως, αυτή η ισοπεδωτική λογική του ΣΥΡΙΖΑ, αυτή η </w:t>
      </w:r>
      <w:r>
        <w:rPr>
          <w:rFonts w:eastAsia="Times New Roman" w:cs="Times New Roman"/>
          <w:szCs w:val="24"/>
        </w:rPr>
        <w:lastRenderedPageBreak/>
        <w:t>λογική της ήσσονος προσπάθειας ενσαρκώνεται με τον πλέον αποκαλυπτικό τρόπο στις παρεμβάσεις της Κυβέρνησης στον πολύ ευαίσθητο τομέα της παιδεί</w:t>
      </w:r>
      <w:r>
        <w:rPr>
          <w:rFonts w:eastAsia="Times New Roman" w:cs="Times New Roman"/>
          <w:szCs w:val="24"/>
        </w:rPr>
        <w:t xml:space="preserve">ας. </w:t>
      </w:r>
    </w:p>
    <w:p w14:paraId="6338F76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Κυβέρνηση αυτή δαιμονοποίησε την αριστεία. Να σας θυμίσω ότι πλέον στις μαθητικές παρελάσεις του δημοτικού την σημαία δεν την κρατάει ο καλύτερος μαθητής. Δεν την κρατάει ο άριστος κύριε Φίλη. Την κρατάει αυτός ο οποίος κληρώνεται. Άρα</w:t>
      </w:r>
      <w:r>
        <w:rPr>
          <w:rFonts w:eastAsia="Times New Roman" w:cs="Times New Roman"/>
          <w:szCs w:val="24"/>
        </w:rPr>
        <w:t xml:space="preserve"> περνάτε ένα μήνυμα στη νέα γενιά, στα παιδιά που είναι σήμερα έντεκα, δώδεκα ετών, ότι στη ζωή δεν έχει σημασία να προσπαθείς, δεν έχει σημασία να ανελίσσεσαι. Έχει σημασία μόνο ένα πράγμα: η τύχη. Αυτό είναι η πλήρης ισοπέδωση και στην παιδεία.</w:t>
      </w:r>
    </w:p>
    <w:p w14:paraId="6338F76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Καταργήσα</w:t>
      </w:r>
      <w:r>
        <w:rPr>
          <w:rFonts w:eastAsia="Times New Roman" w:cs="Times New Roman"/>
          <w:szCs w:val="24"/>
        </w:rPr>
        <w:t xml:space="preserve">τε εν τοις πράγμασι τα πρότυπα και πειραματικά σχολεία, αυτές τις νησίδες αριστείας και καινοτομίας, που θα έπρεπε να είναι οδηγός για όλα τα σχολεία της χώρας μας. Καταργήσατε την αξιολόγηση για όλους </w:t>
      </w:r>
      <w:r>
        <w:rPr>
          <w:rFonts w:eastAsia="Times New Roman" w:cs="Times New Roman"/>
          <w:szCs w:val="24"/>
        </w:rPr>
        <w:lastRenderedPageBreak/>
        <w:t>τους εκπαιδευτικούς, δημόσιους εκπαιδευτικούς και ιδιω</w:t>
      </w:r>
      <w:r>
        <w:rPr>
          <w:rFonts w:eastAsia="Times New Roman" w:cs="Times New Roman"/>
          <w:szCs w:val="24"/>
        </w:rPr>
        <w:t>τικούς εκπαιδευτικούς. Να μην αξιολογείται κανείς. Υποβαθμίσατε το ολοήμερο σχολείο και το ψηφιακό σχολείο. Απορρυθμίσατε πλήρως της επαγγελματική εκπαίδευση και κατάρτιση. Αλώσατε τη διοικητική μηχανή της εκπαίδευσης με κομματικό στρατό. Απαξιώσατε τα κλα</w:t>
      </w:r>
      <w:r>
        <w:rPr>
          <w:rFonts w:eastAsia="Times New Roman" w:cs="Times New Roman"/>
          <w:szCs w:val="24"/>
        </w:rPr>
        <w:t>σσικά γράμματα σε πλήρη αντίθεση με ό,τι συμβαίνει στον υπόλοιπο κόσμο που ενισχύονται σε όλες τις βαθμίδες. Επαναφέρατε το άσυλο, μετατρέποντας τα πανεπιστήμια σε χώρους υπόθαλψης πάσης φύσεως εγκληματιών. Συρρικνώσατε τα ξενόγλωσσα προγράμματα σε μια λογ</w:t>
      </w:r>
      <w:r>
        <w:rPr>
          <w:rFonts w:eastAsia="Times New Roman" w:cs="Times New Roman"/>
          <w:szCs w:val="24"/>
        </w:rPr>
        <w:t>ική φοβικής εσωστρέφειας. Θεσπίσατε ένα άκρως περιοριστικό πλαίσιο για τα μεταπτυχιακά προγράμματα, τα οποία σήμερα μένουν δέσμια ιδεοληψιών. Και διαλύσατε τον τεχνολογικό τομέα της ανώτατης εκπαίδευσης με τη συλλήβδην κατάργηση των ΤΕΙ της χώρας και την ά</w:t>
      </w:r>
      <w:r>
        <w:rPr>
          <w:rFonts w:eastAsia="Times New Roman" w:cs="Times New Roman"/>
          <w:szCs w:val="24"/>
        </w:rPr>
        <w:t>ναρχη απορρόφησή τους από τα πανεπιστήμια, χωρίς ακαδημαϊκά κριτήρια, χωρίς αξιολόγηση, χωρίς εκθέσεις βιωσιμότητας και σκοπιμότητας, χωρίς εξασφάλιση επαγγελματικών δικαιωμάτων, χωρίς σχέδιο, με ένα και μόνο κριτήριο: τη μικροπολιτική στόχευση, τις ψήφους</w:t>
      </w:r>
      <w:r>
        <w:rPr>
          <w:rFonts w:eastAsia="Times New Roman" w:cs="Times New Roman"/>
          <w:szCs w:val="24"/>
        </w:rPr>
        <w:t xml:space="preserve">. </w:t>
      </w:r>
    </w:p>
    <w:p w14:paraId="6338F76E" w14:textId="77777777" w:rsidR="00401C51" w:rsidRDefault="00794512">
      <w:pPr>
        <w:spacing w:line="600" w:lineRule="auto"/>
        <w:ind w:firstLine="720"/>
        <w:jc w:val="both"/>
        <w:rPr>
          <w:rFonts w:eastAsia="Times New Roman" w:cs="Times New Roman"/>
          <w:szCs w:val="24"/>
        </w:rPr>
      </w:pPr>
      <w:r w:rsidRPr="00090E18">
        <w:rPr>
          <w:rFonts w:eastAsia="Times New Roman" w:cs="Times New Roman"/>
          <w:szCs w:val="24"/>
        </w:rPr>
        <w:lastRenderedPageBreak/>
        <w:t>(Στο σημείο αυτό την Προ</w:t>
      </w:r>
      <w:r>
        <w:rPr>
          <w:rFonts w:eastAsia="Times New Roman" w:cs="Times New Roman"/>
          <w:szCs w:val="24"/>
        </w:rPr>
        <w:t>εδρική Έδρα καταλαμβάνει ο Δ</w:t>
      </w:r>
      <w:r>
        <w:rPr>
          <w:rFonts w:eastAsia="Times New Roman" w:cs="Times New Roman"/>
          <w:szCs w:val="24"/>
        </w:rPr>
        <w:t>΄</w:t>
      </w:r>
      <w:r w:rsidRPr="00090E18">
        <w:rPr>
          <w:rFonts w:eastAsia="Times New Roman" w:cs="Times New Roman"/>
          <w:szCs w:val="24"/>
        </w:rPr>
        <w:t xml:space="preserve"> Αντιπρόεδρος της Βουλής κ. </w:t>
      </w:r>
      <w:r w:rsidRPr="00A1134F">
        <w:rPr>
          <w:rFonts w:eastAsia="Times New Roman" w:cs="Times New Roman"/>
          <w:b/>
          <w:szCs w:val="24"/>
        </w:rPr>
        <w:t>ΝΙΚΗΤΑΣ ΚΑΚΛΑΜΑΝΗΣ</w:t>
      </w:r>
      <w:r w:rsidRPr="00090E18">
        <w:rPr>
          <w:rFonts w:eastAsia="Times New Roman" w:cs="Times New Roman"/>
          <w:szCs w:val="24"/>
        </w:rPr>
        <w:t>)</w:t>
      </w:r>
    </w:p>
    <w:p w14:paraId="6338F76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όλα όσα συζητάμε εδώ είναι θέμα παιδείας. Και οι παρεμβάσεις σας στην παιδεία δυστυχώς είναι οι πιο καταστροφικές και εκφυλιστικές για τον αξιακό μας κώδικα. Για εμάς, τη Νέα Δημοκρατία, η παιδεία είναι η μεγαλύτερη επένδυση π</w:t>
      </w:r>
      <w:r>
        <w:rPr>
          <w:rFonts w:eastAsia="Times New Roman" w:cs="Times New Roman"/>
          <w:szCs w:val="24"/>
        </w:rPr>
        <w:t>ου μπορούμε να κάνουμε για τη χώρα. Γιατί από την παιδεία που θα δώσεις σήμερα στα νέα παιδιά θα εξαρτηθεί τι χώρα και τι πολίτες θα έχεις αύριο. Και δεν μπορούμε και δεν πρέπει να ανεχθούμε αυτή την κατάπτωση των θεσμών και των αξιών στην οικονομία, τη δη</w:t>
      </w:r>
      <w:r>
        <w:rPr>
          <w:rFonts w:eastAsia="Times New Roman" w:cs="Times New Roman"/>
          <w:szCs w:val="24"/>
        </w:rPr>
        <w:t xml:space="preserve">μόσια ασφάλεια, τη δικαιοσύνη, την παιδεία, εν τέλει τη δημοκρατία εν συνόλω. Και για αυτόν τον λόγο είμαστε σήμερα εδώ: Για να δώσουμε την μάχη των αξιών, μια μάχη υπέρ της αποκατάσταση των θεσμών που έχουν πληγεί βαθιά από αυτή την Κυβέρνηση, </w:t>
      </w:r>
      <w:r>
        <w:rPr>
          <w:rFonts w:eastAsia="Times New Roman" w:cs="Times New Roman"/>
          <w:szCs w:val="24"/>
        </w:rPr>
        <w:lastRenderedPageBreak/>
        <w:t>μια μάχη υπ</w:t>
      </w:r>
      <w:r>
        <w:rPr>
          <w:rFonts w:eastAsia="Times New Roman" w:cs="Times New Roman"/>
          <w:szCs w:val="24"/>
        </w:rPr>
        <w:t xml:space="preserve">έρ της αξιοκρατίας και της αριστείας, μια μάχη υπέρ της αποκατάστασης της ποιότητας και του ήθους στον δημόσιο λόγο. Το οφείλουμε σε ολόκληρη την κοινωνία. </w:t>
      </w:r>
    </w:p>
    <w:p w14:paraId="6338F77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τα φώτα σήμερα πέφτουν πάνω σας. Ο κάθε ένας και η κάθε μι</w:t>
      </w:r>
      <w:r>
        <w:rPr>
          <w:rFonts w:eastAsia="Times New Roman" w:cs="Times New Roman"/>
          <w:szCs w:val="24"/>
        </w:rPr>
        <w:t>α από εσάς –εσείς κύριε Φίλη, για παράδειγμα- καλείστε σήμερα να απαντήσετε σε ολόκληρη την κοινωνία εάν εγκρίνετε Υπουργός της κυβέρνησής σας να κάνει τα εξής: Να απειλεί δημοσιογράφους ότι θα τους θάψει τρία μέτρα κάτω από τη γη, να βεβηλώνει τη μνήμη νε</w:t>
      </w:r>
      <w:r>
        <w:rPr>
          <w:rFonts w:eastAsia="Times New Roman" w:cs="Times New Roman"/>
          <w:szCs w:val="24"/>
        </w:rPr>
        <w:t>κρού αντιδίκου του, να αναφέρεται στα πολυάριθμα θύματα της γρίπης Η1Ν1 και να λέει ότι «δεν είναι και καμ</w:t>
      </w:r>
      <w:r>
        <w:rPr>
          <w:rFonts w:eastAsia="Times New Roman" w:cs="Times New Roman"/>
          <w:szCs w:val="24"/>
        </w:rPr>
        <w:t>μ</w:t>
      </w:r>
      <w:r>
        <w:rPr>
          <w:rFonts w:eastAsia="Times New Roman" w:cs="Times New Roman"/>
          <w:szCs w:val="24"/>
        </w:rPr>
        <w:t xml:space="preserve">ία καταστροφή, πώς κάνετε έτσι;», να απειλεί επωνύμως δικαστικούς λειτουργούς, να εξαπολύει πρωτοφανή και αήθη επίθεση εναντίον ατόμου με αναπηρία. </w:t>
      </w:r>
    </w:p>
    <w:p w14:paraId="6338F77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κατανοώ την επιταγή της κομματικής γραμμής. Υπάρχει όμως και κάτι που λέγεται ανθρώπινη αξιοπρέπεια, που λέγεται προσωπικός κώδικας αξιών. Και ο καθένας και η κάθε μια </w:t>
      </w:r>
      <w:r>
        <w:rPr>
          <w:rFonts w:eastAsia="Times New Roman" w:cs="Times New Roman"/>
          <w:szCs w:val="24"/>
        </w:rPr>
        <w:lastRenderedPageBreak/>
        <w:t>από εμάς κρίνεται εν τέλει στη ζωή του για τα μ</w:t>
      </w:r>
      <w:r>
        <w:rPr>
          <w:rFonts w:eastAsia="Times New Roman" w:cs="Times New Roman"/>
          <w:szCs w:val="24"/>
        </w:rPr>
        <w:t xml:space="preserve">ικρά και τα μεγάλα «όχι» που είχε το κουράγιο να εκφέρει. Για αυτά κρίνεται στη ζωή του. </w:t>
      </w:r>
    </w:p>
    <w:p w14:paraId="6338F77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Έχετε, κυρίες και κύριοι συνάδελφοι του ΣΥΡΙΖΑ, τη δυνατότητα να αποδείξετε στον ελληνικό λαό ότι δεν έχετε τον ίδιο κώδικα αξιών με τον κ. Πολάκη. Θα το κάνετε;</w:t>
      </w:r>
    </w:p>
    <w:p w14:paraId="6338F77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 πολύ.</w:t>
      </w:r>
    </w:p>
    <w:p w14:paraId="6338F774" w14:textId="77777777" w:rsidR="00401C51" w:rsidRDefault="0079451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6338F77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w:t>
      </w: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Τον λόγο έχει τώρα ο Αντιπρόεδρος ο κ. Βαρεμένος. Μετά θα δώσω τον λόγο στον Υφυπουργό, τον κ. Κωνσταντίνο Στρατή. </w:t>
      </w:r>
    </w:p>
    <w:p w14:paraId="6338F77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338F777"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lastRenderedPageBreak/>
        <w:t>ΓΕΩΡΓΙΟΣ ΒΑΡΕΜΕΝ</w:t>
      </w:r>
      <w:r>
        <w:rPr>
          <w:rFonts w:eastAsia="Times New Roman" w:cs="Times New Roman"/>
          <w:b/>
          <w:szCs w:val="24"/>
        </w:rPr>
        <w:t>ΟΣ (Β</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Κύριε Πρόεδρε, παρακάμπτω τα ποιήματα των εκ του προχείρου αντιπολιτευομένων ποιητών, οι οποίοι ανέρχονται στο Βήμα και απαγγέλλουν «Στων Ψαρών την ολόμαυρη ράχη» που κατέστρεψε ο ΣΥΡΙΖΑ και απαγγέλλουν την «</w:t>
      </w:r>
      <w:r>
        <w:rPr>
          <w:rFonts w:eastAsia="Times New Roman" w:cs="Times New Roman"/>
          <w:szCs w:val="24"/>
        </w:rPr>
        <w:t>π</w:t>
      </w:r>
      <w:r>
        <w:rPr>
          <w:rFonts w:eastAsia="Times New Roman" w:cs="Times New Roman"/>
          <w:szCs w:val="24"/>
        </w:rPr>
        <w:t>ολακιάδα» ως ά</w:t>
      </w:r>
      <w:r>
        <w:rPr>
          <w:rFonts w:eastAsia="Times New Roman" w:cs="Times New Roman"/>
          <w:szCs w:val="24"/>
        </w:rPr>
        <w:t>λλη «Ιλιάδα», από τα σκονάκια τα επικοινωνιακά προφανώς και θα κάνω μια σημείωση για τον εκπρόσωπο της ναζιστικής παράνοιας που προηγήθηκε στο Βήμα. Και να πω ότι αυτή η παράνοια η ναζιστική είναι εκείνο το τρωκτικό, το οποίο σέρνεται εκεί όπου υπάρχει φθο</w:t>
      </w:r>
      <w:r>
        <w:rPr>
          <w:rFonts w:eastAsia="Times New Roman" w:cs="Times New Roman"/>
          <w:szCs w:val="24"/>
        </w:rPr>
        <w:t xml:space="preserve">ρά. Όπου μυριστεί φθορά της πολιτικής, εκεί σέρνεται για να ροκανίσει ό,τι μπορεί να ροκανίσει. </w:t>
      </w:r>
    </w:p>
    <w:p w14:paraId="6338F77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Και θέλω εδώ να θέσω ένα ερώτημα από τη χθεσινή συζήτηση: Μπορεί να πάει πιο κάτω, αναφερόμενος στην ομιλία του αρχηγού της Αξιωματικής Αντιπολίτευσης. Μπορεί </w:t>
      </w:r>
      <w:r>
        <w:rPr>
          <w:rFonts w:eastAsia="Times New Roman" w:cs="Times New Roman"/>
          <w:szCs w:val="24"/>
        </w:rPr>
        <w:t>να πάμε πιο κάτω από εκεί; Φοβάμαι ότι μπορούμε. Παρενθετικά να πω εδώ ότι είμαι επτά χρόνια σε αυτήν εδώ την Αίθουσα. Δεν είναι πολλά σε σύγκριση με εκείνα άλλων Βουλευτών, αλλά λόγω δουλειάς ήμουν πολλά χρόνια πριν στα πέριξ της Αίθουσας ή στα θεωρεία, κ</w:t>
      </w:r>
      <w:r>
        <w:rPr>
          <w:rFonts w:eastAsia="Times New Roman" w:cs="Times New Roman"/>
          <w:szCs w:val="24"/>
        </w:rPr>
        <w:t xml:space="preserve">αι </w:t>
      </w:r>
      <w:r>
        <w:rPr>
          <w:rFonts w:eastAsia="Times New Roman" w:cs="Times New Roman"/>
          <w:szCs w:val="24"/>
        </w:rPr>
        <w:lastRenderedPageBreak/>
        <w:t>μπορώ να σας διαβεβαιώσω ότι κανέναν μύθο δεν έχω στο κεφάλι μου γι’ αυτό που λέγεται λειτουργία της κοινοβουλευτικής δημοκρατίας. Όμως πρώτη φορά ακούω από το Βήμα της Βουλής αρχηγό της Αξιωματικής Αντιπολίτευσης να απαγγέλλει ένα κακότεχνο σύνθημα, το</w:t>
      </w:r>
      <w:r>
        <w:rPr>
          <w:rFonts w:eastAsia="Times New Roman" w:cs="Times New Roman"/>
          <w:szCs w:val="24"/>
        </w:rPr>
        <w:t xml:space="preserve"> οποίο προφανώς το έγραψαν κάποιοι επικοινωνιολόγοι, ξένοι ή Έλληνες δεν έχει κα</w:t>
      </w:r>
      <w:r>
        <w:rPr>
          <w:rFonts w:eastAsia="Times New Roman" w:cs="Times New Roman"/>
          <w:szCs w:val="24"/>
        </w:rPr>
        <w:t>μ</w:t>
      </w:r>
      <w:r>
        <w:rPr>
          <w:rFonts w:eastAsia="Times New Roman" w:cs="Times New Roman"/>
          <w:szCs w:val="24"/>
        </w:rPr>
        <w:t xml:space="preserve">μία σημασία και δεν υπάρχει διάκριση. Διότι αυτού του είδους οι επικοινωνιολόγοι τι κάνουν; Για αυτούς δεν υπάρχει διάκριση μεταξύ της εμπορικής και της πολιτικής διαφήμισης. </w:t>
      </w:r>
      <w:r>
        <w:rPr>
          <w:rFonts w:eastAsia="Times New Roman" w:cs="Times New Roman"/>
          <w:szCs w:val="24"/>
        </w:rPr>
        <w:t xml:space="preserve">Αυτό είναι το προϊόν, καλό ή κακό. Αυτό το προϊόν λοιπόν, πρέπει να προωθηθεί πάση θυσία και με οποιαδήποτε μέσα. </w:t>
      </w:r>
    </w:p>
    <w:p w14:paraId="6338F77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Είδαμε λοιπόν αυτό το φαινόμενο και λέω εγώ αν αυτό είναι πολιτική, τι είναι υποπολιτική; Τι περιμένει ο κόσμος από τους πολιτικούς ηγέτες στ</w:t>
      </w:r>
      <w:r>
        <w:rPr>
          <w:rFonts w:eastAsia="Times New Roman" w:cs="Times New Roman"/>
          <w:szCs w:val="24"/>
        </w:rPr>
        <w:t>ην καρδιά μιας προεκλογικής εκστρατείας; Να ακούσει τις προτάσεις τους, την κριτική τους, τι όραμα ή τι σχέδιο έχουν τώρα που η χώρα βγαίνει από μια δεκαετή κρίση. Όχι, αυτό δεν πρόκειται να γίνει και δεν γίνεται πάντως. Υπάρχουν κάποια μέτρα. Έχει άποψη θ</w:t>
      </w:r>
      <w:r>
        <w:rPr>
          <w:rFonts w:eastAsia="Times New Roman" w:cs="Times New Roman"/>
          <w:szCs w:val="24"/>
        </w:rPr>
        <w:t xml:space="preserve">ετική ή αρνητική η Αξιωματική Αντιπολίτευση; Αν </w:t>
      </w:r>
      <w:r>
        <w:rPr>
          <w:rFonts w:eastAsia="Times New Roman" w:cs="Times New Roman"/>
          <w:szCs w:val="24"/>
        </w:rPr>
        <w:lastRenderedPageBreak/>
        <w:t>έχει αρνητική άποψη και τα θεωρεί δώρα προεκλογικά ή κόλπο προεκλογικό, δεν τα ψηφίζει. Διότι ψηφίζοντάς τα μετέχει σε ένα τέτοιο προεκλογικό παίγνιο. Δεν μπορεί να έχεις και τον σκύλο χορτάτο και την πίτα ολ</w:t>
      </w:r>
      <w:r>
        <w:rPr>
          <w:rFonts w:eastAsia="Times New Roman" w:cs="Times New Roman"/>
          <w:szCs w:val="24"/>
        </w:rPr>
        <w:t xml:space="preserve">όκληρη. Μπορείς να κοροϊδέψεις δεν ξέρω για πόσο διάστημα, για πάντα όμως όχι, επ’ αυτού. </w:t>
      </w:r>
    </w:p>
    <w:p w14:paraId="6338F77A"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Να πω και το εξής: Μια υστερία αντισύριζα, η οποία ξεπερνάει τον από καναπέ διάλογο του </w:t>
      </w:r>
      <w:r>
        <w:rPr>
          <w:rFonts w:eastAsia="Times New Roman" w:cs="Times New Roman"/>
          <w:szCs w:val="24"/>
          <w:lang w:val="en-US"/>
        </w:rPr>
        <w:t>Twitter</w:t>
      </w:r>
      <w:r>
        <w:rPr>
          <w:rFonts w:eastAsia="Times New Roman" w:cs="Times New Roman"/>
          <w:szCs w:val="24"/>
        </w:rPr>
        <w:t>, αυτό το αρχιπέλαγος, το ξεπερνάει, το ξεπέρασε εδώ στην Αίθουσα εχθέ</w:t>
      </w:r>
      <w:r>
        <w:rPr>
          <w:rFonts w:eastAsia="Times New Roman" w:cs="Times New Roman"/>
          <w:szCs w:val="24"/>
        </w:rPr>
        <w:t xml:space="preserve">ς. Αυτό συνιστά πολιτική πρόταση; Είναι δυνατόν αυτό να συνιστά πολιτική πρόταση; Και να σας πω κάτι; Εκεί που </w:t>
      </w:r>
      <w:r>
        <w:rPr>
          <w:rFonts w:eastAsia="Times New Roman" w:cs="Times New Roman"/>
          <w:szCs w:val="24"/>
        </w:rPr>
        <w:t>εφευρέθηκε</w:t>
      </w:r>
      <w:r>
        <w:rPr>
          <w:rFonts w:eastAsia="Times New Roman" w:cs="Times New Roman"/>
          <w:szCs w:val="24"/>
        </w:rPr>
        <w:t xml:space="preserve"> το </w:t>
      </w:r>
      <w:r>
        <w:rPr>
          <w:rFonts w:eastAsia="Times New Roman" w:cs="Times New Roman"/>
          <w:szCs w:val="24"/>
          <w:lang w:val="en-US"/>
        </w:rPr>
        <w:t>Twitter</w:t>
      </w:r>
      <w:r w:rsidRPr="00843392">
        <w:rPr>
          <w:rFonts w:eastAsia="Times New Roman" w:cs="Times New Roman"/>
          <w:szCs w:val="24"/>
        </w:rPr>
        <w:t xml:space="preserve"> </w:t>
      </w:r>
      <w:r>
        <w:rPr>
          <w:rFonts w:eastAsia="Times New Roman" w:cs="Times New Roman"/>
          <w:szCs w:val="24"/>
        </w:rPr>
        <w:t xml:space="preserve">–και δεν υποτιμώ εγώ αυτού του είδους την προπαγάνδα, καθόλου δεν την υποτιμώ, ολόκληρος πλανητάρχης κατέλαβε αυτή τη θέση </w:t>
      </w:r>
      <w:r>
        <w:rPr>
          <w:rFonts w:eastAsia="Times New Roman" w:cs="Times New Roman"/>
          <w:szCs w:val="24"/>
        </w:rPr>
        <w:t xml:space="preserve">με το </w:t>
      </w:r>
      <w:r>
        <w:rPr>
          <w:rFonts w:eastAsia="Times New Roman" w:cs="Times New Roman"/>
          <w:szCs w:val="24"/>
          <w:lang w:val="en-US"/>
        </w:rPr>
        <w:t>Twitter</w:t>
      </w:r>
      <w:r>
        <w:rPr>
          <w:rFonts w:eastAsia="Times New Roman" w:cs="Times New Roman"/>
          <w:szCs w:val="24"/>
        </w:rPr>
        <w:t xml:space="preserve"> υπό μάλης- όμως πρέπει να σας πω, διότι έχω παρακολουθήσει τρεις-τέσσερις προεκλογικές εκστρατείες στις Ηνωμένες Πολιτείες της Αμερικής, και εκεί, πέρα από αυτόν τον διάλογο του </w:t>
      </w:r>
      <w:r>
        <w:rPr>
          <w:rFonts w:eastAsia="Times New Roman" w:cs="Times New Roman"/>
          <w:szCs w:val="24"/>
          <w:lang w:val="en-US"/>
        </w:rPr>
        <w:t>Twitter</w:t>
      </w:r>
      <w:r>
        <w:rPr>
          <w:rFonts w:eastAsia="Times New Roman" w:cs="Times New Roman"/>
          <w:szCs w:val="24"/>
        </w:rPr>
        <w:t xml:space="preserve">, όταν γίνεται ο πολιτικός </w:t>
      </w:r>
      <w:r>
        <w:rPr>
          <w:rFonts w:eastAsia="Times New Roman" w:cs="Times New Roman"/>
          <w:szCs w:val="24"/>
        </w:rPr>
        <w:lastRenderedPageBreak/>
        <w:t>διάλογος στις συγκεντρώσεις κ.λπ., επικεντρώνεται στα βασικά θέματα, οικονομία, απασχόληση. Επί εποχής Ομπάμα εγώ περίμενα ότι θα γίνει το σόου με την εξόντωση του Μπιν Λάντεν. Σας πληροφορώ ότι ήταν στα δέκα πρώτα όγδοο ή ένατο.</w:t>
      </w:r>
      <w:r>
        <w:rPr>
          <w:rFonts w:eastAsia="Times New Roman" w:cs="Times New Roman"/>
          <w:szCs w:val="24"/>
        </w:rPr>
        <w:t xml:space="preserve"> </w:t>
      </w:r>
    </w:p>
    <w:p w14:paraId="6338F77B"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t>Κι εδώ τι παρακολουθούμε; Παρακολουθούμε ένα σόου φθοράς, παρακολουθούμε τον αρχηγό της Αξιωματικής Αντιπολίτευσης να απευθύνεται σε αυτήν εδώ την πτέρυγα, σε εμάς δηλαδή, σαν εμείς να είμαστε οι πορφυρογέννητοι, σαν να είμαστε εμείς εκείνοι που μας έφερ</w:t>
      </w:r>
      <w:r>
        <w:rPr>
          <w:rFonts w:eastAsia="Times New Roman" w:cs="Times New Roman"/>
          <w:szCs w:val="24"/>
        </w:rPr>
        <w:t>αν στα γενέθλια δώρο τη βουλευτική έδρα, σε εμάς απευθύνεται λες και είμαστε εμείς οι απόγονοι της δυναστείας, κύριοι. Δεν είναι σε αυτήν την πτέρυγα το ένα τρίτο των Βουλευτών οι γόνοι. Το ένα τρίτο των Βουλευτών της Κοινοβουλευτικής Ομάδας της Νέας Δημοκ</w:t>
      </w:r>
      <w:r>
        <w:rPr>
          <w:rFonts w:eastAsia="Times New Roman" w:cs="Times New Roman"/>
          <w:szCs w:val="24"/>
        </w:rPr>
        <w:t xml:space="preserve">ρατίας –και μπορείτε να κάνετε τη στατιστική και θα τους βρείτε και παραπάνω- είναι γόνοι πολιτικών οικογενειών. Δεν είμαστε λοιπόν εμείς αυτοί για να μας απευθύνεται ο αρχηγός της Αξιωματικής Αντιπολίτευσης με αυτόν τον τρόπο. Και να σας πω και </w:t>
      </w:r>
      <w:r>
        <w:rPr>
          <w:rFonts w:eastAsia="Times New Roman" w:cs="Times New Roman"/>
          <w:szCs w:val="24"/>
        </w:rPr>
        <w:lastRenderedPageBreak/>
        <w:t xml:space="preserve">κάτι; Εγώ </w:t>
      </w:r>
      <w:r>
        <w:rPr>
          <w:rFonts w:eastAsia="Times New Roman" w:cs="Times New Roman"/>
          <w:szCs w:val="24"/>
        </w:rPr>
        <w:t>δεν θα την έφερνα την κουβέντα εκεί και δεν θέλω να έρθει η κουβέντα εκεί. Σε τελευταία ανάλυση, ο ελληνικός λαός αποφασίζει τι είδους δημοκρατία θέλει να έχει. Αν θέλει να έχει κληρονομική, θα την έχει κληρονομική. Όμως θέλω να σας πω και το εξής: Ακόμα κ</w:t>
      </w:r>
      <w:r>
        <w:rPr>
          <w:rFonts w:eastAsia="Times New Roman" w:cs="Times New Roman"/>
          <w:szCs w:val="24"/>
        </w:rPr>
        <w:t xml:space="preserve">αι στις δυναστείες –αν θυμάστε απ’ την Ιστορία στο βιβλίο- υπήρχε ο τάδε ο μεγάλος και ο τάδε ο μικρός, που έχουν μείνει στην </w:t>
      </w:r>
      <w:r>
        <w:rPr>
          <w:rFonts w:eastAsia="Times New Roman" w:cs="Times New Roman"/>
          <w:szCs w:val="24"/>
        </w:rPr>
        <w:t>ι</w:t>
      </w:r>
      <w:r>
        <w:rPr>
          <w:rFonts w:eastAsia="Times New Roman" w:cs="Times New Roman"/>
          <w:szCs w:val="24"/>
        </w:rPr>
        <w:t xml:space="preserve">στορία, και αυτό θα το κρίνει η </w:t>
      </w:r>
      <w:r>
        <w:rPr>
          <w:rFonts w:eastAsia="Times New Roman" w:cs="Times New Roman"/>
          <w:szCs w:val="24"/>
        </w:rPr>
        <w:t>ι</w:t>
      </w:r>
      <w:r>
        <w:rPr>
          <w:rFonts w:eastAsia="Times New Roman" w:cs="Times New Roman"/>
          <w:szCs w:val="24"/>
        </w:rPr>
        <w:t>στορία, ποιος ήταν ο μεγάλος και ποιος ήταν ο μικρός από την οποιαδήποτε δυναστεία.</w:t>
      </w:r>
    </w:p>
    <w:p w14:paraId="6338F77C"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Θέλω να σας </w:t>
      </w:r>
      <w:r>
        <w:rPr>
          <w:rFonts w:eastAsia="Times New Roman" w:cs="Times New Roman"/>
          <w:szCs w:val="24"/>
        </w:rPr>
        <w:t>πω το εξής. Επειδή εδώ πέρα, σε αυτήν εδώ την Αίθουσα, οι Βουλευτές του ΣΥΡΙΖΑ έχουμε καθυβριστεί, εγώ θεωρώ ότι υπάρχει μια οιονεί λογοδοσία του Βουλευτή, όχι κάθε τέσσερα χρόνια, όχι σε κάθε εκλογές, αλλά κάθε μέρα. Κάθε μέρα υπάρχει αυτή η λογοδοσία. Στ</w:t>
      </w:r>
      <w:r>
        <w:rPr>
          <w:rFonts w:eastAsia="Times New Roman" w:cs="Times New Roman"/>
          <w:szCs w:val="24"/>
        </w:rPr>
        <w:t>ην κορυφαία λοιπόν λογοδοσία, θα πάμε μπροστά στον ελληνικό λαό, θα απευθυνθούμε σε αυτόν, θα του πούμε κάτω από ποιες συνθήκες κληθήκαμε να ασκή</w:t>
      </w:r>
      <w:r>
        <w:rPr>
          <w:rFonts w:eastAsia="Times New Roman" w:cs="Times New Roman"/>
          <w:szCs w:val="24"/>
        </w:rPr>
        <w:lastRenderedPageBreak/>
        <w:t>σουμε κάποια καθήκοντα, εν μέσω μιας χρεοκοπίας, εν μέσω μεγάλων πολιτικών πιέσεων, αν θέλετε και ψυχολογικών π</w:t>
      </w:r>
      <w:r>
        <w:rPr>
          <w:rFonts w:eastAsia="Times New Roman" w:cs="Times New Roman"/>
          <w:szCs w:val="24"/>
        </w:rPr>
        <w:t xml:space="preserve">ιέσεων, εν μέσω πολλαπλών πιέσεων. Εδώ παρατηρούμε το εξής, να επικαλούνται τεχνηέντως ορισμένες εσωτερικές αντιφάσεις του ΣΥΡΙΖΑ, οι οποίες κρίθηκαν τον Σεπτέμβριο του 2015, να τις ετεροχρονίζουν και να μιλούν συνέχεια για ψέματα, φθείροντας τον πολιτικό </w:t>
      </w:r>
      <w:r>
        <w:rPr>
          <w:rFonts w:eastAsia="Times New Roman" w:cs="Times New Roman"/>
          <w:szCs w:val="24"/>
        </w:rPr>
        <w:t xml:space="preserve">διάλογο. </w:t>
      </w:r>
    </w:p>
    <w:p w14:paraId="6338F77D"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t>Εγώ θέλω να σας πω το εξής. Το πώς ο καθείς αντιλαμβάνεται την προσήλωση σε αρχές και αξίες το δείχνει μια στάση όχι μόνο μέσα στην πολιτική, αλλά μέσα στην καθημερινή ζωή ανάμεσα στους πολίτες ψηφοφόρους του και μη, το δείχνει εκεί, το ποιος είν</w:t>
      </w:r>
      <w:r>
        <w:rPr>
          <w:rFonts w:eastAsia="Times New Roman" w:cs="Times New Roman"/>
          <w:szCs w:val="24"/>
        </w:rPr>
        <w:t>αι, αν παίρνει υπ’ όψιν αρχές και αξίες, το ποιος είναι σαλταδόρος της πολιτικής θα κληθεί ο ελληνικός λαός να το διακρίνει, όπου υπάρχει αυτό το φαινόμενο και να το κρίνει. Και φυσικά έχει ο καθένας δικαίωμα να αλλάζει άποψη όταν πρόκειται για κορυφαία θέ</w:t>
      </w:r>
      <w:r>
        <w:rPr>
          <w:rFonts w:eastAsia="Times New Roman" w:cs="Times New Roman"/>
          <w:szCs w:val="24"/>
        </w:rPr>
        <w:t xml:space="preserve">ματα, για συμφωνίες, που κατά τη γνώμη τη δική μας είναι ιστορική ευκαιρία και μεγάλη επιτυχία της εξωτερικής πολιτικής. Υπάρχει όμως μια διαφορά μεταξύ </w:t>
      </w:r>
      <w:r>
        <w:rPr>
          <w:rFonts w:eastAsia="Times New Roman" w:cs="Times New Roman"/>
          <w:szCs w:val="24"/>
        </w:rPr>
        <w:lastRenderedPageBreak/>
        <w:t>αυτού και ενός άλλου φαινομένου, που σας είπα ότι θα το κρίνει ο ελληνικός λαός. Κοιτάξτε, επειδή εμείς</w:t>
      </w:r>
      <w:r>
        <w:rPr>
          <w:rFonts w:eastAsia="Times New Roman" w:cs="Times New Roman"/>
          <w:szCs w:val="24"/>
        </w:rPr>
        <w:t xml:space="preserve"> εδώ, ορισμένοι από εμάς, δεν βόσκουμε εδώ παρά πέρα τα πρόβατα, οι γονείς μας το έκαναν εκεί που έπρεπε να το κάνουν αυτό το επάγγελμα. Τι εννοώ δηλαδή: Επειδή τρομοκρατήθηκαν κάποιοι λεγόμενοι «κεντρώοι» ψηφοφόροι από τη συμπεριφορά της ακροδεξιάς πτέρυγ</w:t>
      </w:r>
      <w:r>
        <w:rPr>
          <w:rFonts w:eastAsia="Times New Roman" w:cs="Times New Roman"/>
          <w:szCs w:val="24"/>
        </w:rPr>
        <w:t>ας της Νέας Δημοκρατίας, η οποία έχει επιβάλει τον νόμο της στην ηγεσία της Νέας Δημοκρατίας, έρχεται τώρα η Νέα Δημοκρατία να δημιουργήσει ένα επικοινωνιακό αντίβαρο με βάση το ήθος του Πολάκη και να συζητάμε πηγαίνοντας προς εκλογές για τον Πολάκη και όχ</w:t>
      </w:r>
      <w:r>
        <w:rPr>
          <w:rFonts w:eastAsia="Times New Roman" w:cs="Times New Roman"/>
          <w:szCs w:val="24"/>
        </w:rPr>
        <w:t>ι οποιοδήποτε θέμα είναι σοβαρό και αφορά τη ζωή και την καθημερινότητα των πολιτών.</w:t>
      </w:r>
    </w:p>
    <w:p w14:paraId="6338F77E"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t>Κλείνοντας, αγαπητοί συνάδελφοι, θέλω να πω το εξής. Η πολιτική δεν μπορεί να κατρακυλήσει στην «ποδοσφαιροποίηση», και όταν λέω «ποδοσφαιροποίηση» εννοώ αυτό το απαξιωμέν</w:t>
      </w:r>
      <w:r>
        <w:rPr>
          <w:rFonts w:eastAsia="Times New Roman" w:cs="Times New Roman"/>
          <w:szCs w:val="24"/>
        </w:rPr>
        <w:t xml:space="preserve">ο ελληνικό ποδόσφαιρο. Διότι από το πραγματικό ποδόσφαιρο έχεις καμιά φορά και ορισμένα πράγματα να διδαχθείς, για παράδειγμα από ό,τι έγινε </w:t>
      </w:r>
      <w:r>
        <w:rPr>
          <w:rFonts w:eastAsia="Times New Roman" w:cs="Times New Roman"/>
          <w:szCs w:val="24"/>
        </w:rPr>
        <w:lastRenderedPageBreak/>
        <w:t xml:space="preserve">με τη Λίβερπουλ και την Τότεναμ βγαίνει το δίδαγμα, αν θέλετε, ότι κάτω από τις πιο δύσκολες συνθήκες, κάτω από το </w:t>
      </w:r>
      <w:r>
        <w:rPr>
          <w:rFonts w:eastAsia="Times New Roman" w:cs="Times New Roman"/>
          <w:szCs w:val="24"/>
        </w:rPr>
        <w:t xml:space="preserve">πιο δύσκολο περιβάλλον, από το πιο τοξικό περιβάλλον, αν το πιστεύεις μπορείς να νικήσεις κομίζοντας τη δική σου αλήθεια. Αυτό και τίποτε άλλο. </w:t>
      </w:r>
    </w:p>
    <w:p w14:paraId="6338F77F" w14:textId="77777777" w:rsidR="00401C51" w:rsidRDefault="00794512">
      <w:pPr>
        <w:tabs>
          <w:tab w:val="left" w:pos="1905"/>
        </w:tabs>
        <w:spacing w:line="600" w:lineRule="auto"/>
        <w:ind w:firstLine="720"/>
        <w:jc w:val="both"/>
        <w:rPr>
          <w:rFonts w:eastAsia="Times New Roman" w:cs="Times New Roman"/>
          <w:szCs w:val="24"/>
        </w:rPr>
      </w:pPr>
      <w:r w:rsidRPr="009766CE">
        <w:rPr>
          <w:rFonts w:eastAsia="Times New Roman" w:cs="Times New Roman"/>
          <w:b/>
          <w:szCs w:val="24"/>
        </w:rPr>
        <w:t xml:space="preserve">ΘΕΟΧΑΡΗΣ (ΧΑΡΗΣ) ΘΕΟΧΑΡΗΣ: </w:t>
      </w:r>
      <w:r>
        <w:rPr>
          <w:rFonts w:eastAsia="Times New Roman" w:cs="Times New Roman"/>
          <w:szCs w:val="24"/>
        </w:rPr>
        <w:t>Χρειάζεται και προπόνηση.</w:t>
      </w:r>
    </w:p>
    <w:p w14:paraId="6338F780"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Ειδικά εσ</w:t>
      </w:r>
      <w:r>
        <w:rPr>
          <w:rFonts w:eastAsia="Times New Roman" w:cs="Times New Roman"/>
          <w:szCs w:val="24"/>
        </w:rPr>
        <w:t xml:space="preserve">είς θα το ακούσετε αυτό, έτσι; </w:t>
      </w:r>
    </w:p>
    <w:p w14:paraId="6338F781"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338F782" w14:textId="77777777" w:rsidR="00401C51" w:rsidRDefault="00794512">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783" w14:textId="77777777" w:rsidR="00401C51" w:rsidRDefault="00794512">
      <w:pPr>
        <w:tabs>
          <w:tab w:val="left" w:pos="1905"/>
        </w:tabs>
        <w:spacing w:line="600" w:lineRule="auto"/>
        <w:ind w:firstLine="720"/>
        <w:jc w:val="both"/>
        <w:rPr>
          <w:rFonts w:eastAsia="Times New Roman"/>
          <w:bCs/>
          <w:szCs w:val="24"/>
        </w:rPr>
      </w:pPr>
      <w:r w:rsidRPr="00444245">
        <w:rPr>
          <w:rFonts w:eastAsia="Times New Roman"/>
          <w:b/>
          <w:bCs/>
          <w:szCs w:val="24"/>
        </w:rPr>
        <w:t xml:space="preserve">ΠΡΟΕΔΡΕΥΩΝ (Νικήτας Κακλαμάνης): </w:t>
      </w:r>
      <w:r>
        <w:rPr>
          <w:rFonts w:eastAsia="Times New Roman"/>
          <w:bCs/>
          <w:szCs w:val="24"/>
        </w:rPr>
        <w:t>Όπως έχω προαναγγείλει, τον λόγο έχει ο Υφυπουργός Πολιτισμού και Αθλητισμού κ. Στρατής για οκτώ λεπτά.</w:t>
      </w:r>
    </w:p>
    <w:p w14:paraId="6338F784" w14:textId="77777777" w:rsidR="00401C51" w:rsidRDefault="00794512">
      <w:pPr>
        <w:tabs>
          <w:tab w:val="left" w:pos="1905"/>
        </w:tabs>
        <w:spacing w:line="600" w:lineRule="auto"/>
        <w:ind w:firstLine="720"/>
        <w:jc w:val="both"/>
        <w:rPr>
          <w:rFonts w:eastAsia="Times New Roman" w:cs="Times New Roman"/>
          <w:szCs w:val="24"/>
        </w:rPr>
      </w:pPr>
      <w:r w:rsidRPr="005E3EB5">
        <w:rPr>
          <w:rFonts w:eastAsia="Times New Roman" w:cs="Times New Roman"/>
          <w:b/>
          <w:szCs w:val="24"/>
        </w:rPr>
        <w:t xml:space="preserve">ΚΩΝΣΤΑΝΤΙΝΟΣ ΣΤΡΑΤΗΣ </w:t>
      </w:r>
      <w:r w:rsidRPr="005E3EB5">
        <w:rPr>
          <w:rFonts w:eastAsia="Times New Roman" w:cs="Times New Roman"/>
          <w:b/>
          <w:szCs w:val="24"/>
        </w:rPr>
        <w:t>(Υφυπουργός Πολιτισμού και Αθλητισμού):</w:t>
      </w:r>
      <w:r>
        <w:rPr>
          <w:rFonts w:eastAsia="Times New Roman" w:cs="Times New Roman"/>
          <w:szCs w:val="24"/>
        </w:rPr>
        <w:t xml:space="preserve"> Ευχαριστώ, κύριε Πρόεδρε.</w:t>
      </w:r>
    </w:p>
    <w:p w14:paraId="6338F785"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που καλείται να απαντήσει η Βουλή αυτό το τριήμερο είναι γιατί η Κυβέρνηση πρέπει να λάβει ψήφο εμπιστοσύνης και με αυτήν την ψήφο εμπιστοσύνης να πορευτεί στην εκλογική μάχη για </w:t>
      </w:r>
      <w:r>
        <w:rPr>
          <w:rFonts w:eastAsia="Times New Roman" w:cs="Times New Roman"/>
          <w:szCs w:val="24"/>
        </w:rPr>
        <w:t xml:space="preserve">τις ευρωεκλογές μέσα στις επόμενες δύο εβδομάδες. Η απάντηση σε αυτό το ερώτημα έχει και ένα ιστορικό. Η αφετηρία υπήρξε η μεγάλη κυβερνητική αλλαγή τον Ιανουάριο του 2015, που πίσω της είχε τον εκτροχιασμό και την αποτυχία ολοκλήρωσης του </w:t>
      </w:r>
      <w:r>
        <w:rPr>
          <w:rFonts w:eastAsia="Times New Roman" w:cs="Times New Roman"/>
          <w:szCs w:val="24"/>
        </w:rPr>
        <w:t>δ</w:t>
      </w:r>
      <w:r>
        <w:rPr>
          <w:rFonts w:eastAsia="Times New Roman" w:cs="Times New Roman"/>
          <w:szCs w:val="24"/>
        </w:rPr>
        <w:t xml:space="preserve">εύτερου </w:t>
      </w:r>
      <w:r>
        <w:rPr>
          <w:rFonts w:eastAsia="Times New Roman" w:cs="Times New Roman"/>
          <w:szCs w:val="24"/>
        </w:rPr>
        <w:t>π</w:t>
      </w:r>
      <w:r>
        <w:rPr>
          <w:rFonts w:eastAsia="Times New Roman" w:cs="Times New Roman"/>
          <w:szCs w:val="24"/>
        </w:rPr>
        <w:t>ρογράμ</w:t>
      </w:r>
      <w:r>
        <w:rPr>
          <w:rFonts w:eastAsia="Times New Roman" w:cs="Times New Roman"/>
          <w:szCs w:val="24"/>
        </w:rPr>
        <w:t xml:space="preserve">ματος και σε καθημερινή βάση είχε να αντιμετωπίσει τα άδεια ταμεία. Όσοι ζήσαμε εκείνες τις μέρες της ανάληψης της κυβέρνησης από την Κυβέρνηση που προέκυψε από τις εκλογές, αυτό που θυμόμαστε είναι ο καθημερινός αγώνας να βρεθεί ρευστότητα από δω και από </w:t>
      </w:r>
      <w:r>
        <w:rPr>
          <w:rFonts w:eastAsia="Times New Roman" w:cs="Times New Roman"/>
          <w:szCs w:val="24"/>
        </w:rPr>
        <w:t xml:space="preserve">εκεί, για να πληρωθούν επείγουσες υποχρεώσεις του δημοσίου. Μέσα σε αυτές τις συνθήκες εξελίχθηκε η προσπάθεια του πρώτου εξαμήνου του 2015. Οδήγησε σε έναν δύσκολο συμβιβασμό, τον οποίον δεν κρύψαμε από τον ελληνικό λαό. </w:t>
      </w:r>
    </w:p>
    <w:p w14:paraId="6338F786"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Με την ψήφο του ελληνικού λαού λο</w:t>
      </w:r>
      <w:r>
        <w:rPr>
          <w:rFonts w:eastAsia="Times New Roman" w:cs="Times New Roman"/>
          <w:szCs w:val="24"/>
        </w:rPr>
        <w:t xml:space="preserve">ιπόν η Κυβέρνηση πήρε ανανεωμένη εντολή να είναι αυτή που θα εφαρμόσει το αποτέλεσμα αυτής της προσπάθειας, που θα εφαρμόσει τη συμφωνία για το </w:t>
      </w:r>
      <w:r>
        <w:rPr>
          <w:rFonts w:eastAsia="Times New Roman" w:cs="Times New Roman"/>
          <w:szCs w:val="24"/>
        </w:rPr>
        <w:t>τ</w:t>
      </w:r>
      <w:r>
        <w:rPr>
          <w:rFonts w:eastAsia="Times New Roman" w:cs="Times New Roman"/>
          <w:szCs w:val="24"/>
        </w:rPr>
        <w:t xml:space="preserve">ρίτο </w:t>
      </w:r>
      <w:r>
        <w:rPr>
          <w:rFonts w:eastAsia="Times New Roman" w:cs="Times New Roman"/>
          <w:szCs w:val="24"/>
        </w:rPr>
        <w:t>π</w:t>
      </w:r>
      <w:r>
        <w:rPr>
          <w:rFonts w:eastAsia="Times New Roman" w:cs="Times New Roman"/>
          <w:szCs w:val="24"/>
        </w:rPr>
        <w:t>ρόγραμμα. Αυτό ήταν μόνο η αρχή της αρχής. Τα επόμενα τρία χρόνια, παρά τη συνεχή καταστροφολογία της αντ</w:t>
      </w:r>
      <w:r>
        <w:rPr>
          <w:rFonts w:eastAsia="Times New Roman" w:cs="Times New Roman"/>
          <w:szCs w:val="24"/>
        </w:rPr>
        <w:t xml:space="preserve">ιπολίτευσης, υπήρξε μια συνεχής προσπάθεια, η οποία οδήγησε σε κάτι που οφείλουμε να ομολογήσουμε κατ’ αρχάς εμείς στον εαυτό μας: Η αποστολή επιτεύχθηκε πλήρως, αποστολή επιτυχής. Έχουμε την ολοκλήρωση του </w:t>
      </w:r>
      <w:r>
        <w:rPr>
          <w:rFonts w:eastAsia="Times New Roman" w:cs="Times New Roman"/>
          <w:szCs w:val="24"/>
        </w:rPr>
        <w:t>π</w:t>
      </w:r>
      <w:r>
        <w:rPr>
          <w:rFonts w:eastAsia="Times New Roman" w:cs="Times New Roman"/>
          <w:szCs w:val="24"/>
        </w:rPr>
        <w:t>ρογράμματος. Δεν ήταν καθόλου αυτονόητο ότι αυτό</w:t>
      </w:r>
      <w:r>
        <w:rPr>
          <w:rFonts w:eastAsia="Times New Roman" w:cs="Times New Roman"/>
          <w:szCs w:val="24"/>
        </w:rPr>
        <w:t xml:space="preserve"> θα γίνει πραγματικότητα. Έχουμε την καθαρή έξοδο, παρά τις κραυγές για πιστοληπτική γραμμή, που εξέφραζαν διάφοροι κύκλοι, οικονομικοί κιόλας, και μάλιστα με τις πρόσφατες εξελίξεις, που οδηγούν στην αποπληρωμή του ακριβού μέρους του δανείου του Διεθνούς </w:t>
      </w:r>
      <w:r>
        <w:rPr>
          <w:rFonts w:eastAsia="Times New Roman" w:cs="Times New Roman"/>
          <w:szCs w:val="24"/>
        </w:rPr>
        <w:t xml:space="preserve">Νομισματικού Ταμείου, αυτή η καθαρή έξοδος γίνεται ακόμα καθαρότερη, γίνεται καθαρότατη. </w:t>
      </w:r>
    </w:p>
    <w:p w14:paraId="6338F787" w14:textId="77777777" w:rsidR="00401C51" w:rsidRDefault="00794512">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Έχουμε μια συμφωνία για το χρέος, που ανοίγει έναν καθαρό διάδρομο για τη χώρα για τα επόμενα δεκαπέντε χρόνια και έχοντας πετύχει αυτά τον Αύγουστο του 2018, στη Διε</w:t>
      </w:r>
      <w:r>
        <w:rPr>
          <w:rFonts w:eastAsia="Times New Roman" w:cs="Times New Roman"/>
          <w:szCs w:val="24"/>
        </w:rPr>
        <w:t>θνή Έκθεση Θεσσαλονίκης εξαγγέλθηκε και στη συνέχεια υλοποιήθηκε το πρώτο πακέτο μιας νέας κοινωνικής και οικονομικής πολιτικής. Με τον προϋπολογισμό του 2019, που έχει ψηφιστεί και είναι νόμος του κράτους, έχουμε σηματοδοτήσει το πέρασμα από την εποχή της</w:t>
      </w:r>
      <w:r>
        <w:rPr>
          <w:rFonts w:eastAsia="Times New Roman" w:cs="Times New Roman"/>
          <w:szCs w:val="24"/>
        </w:rPr>
        <w:t xml:space="preserve"> λιτότητας σε μία εποχή συγκροτημένης αξιοποίησης του δημοσιονομικού χώρου, δηλαδή έχουμε τον τερματισμό της λιτότητας και, συνεχίζοντας λύσαμε τα ζητήματα προστασίας της πρώτης κατοικίας και φέρνουμε στη Βουλή για ψήφιση το επόμενο διάστημα τα μέτρα ελάφρ</w:t>
      </w:r>
      <w:r>
        <w:rPr>
          <w:rFonts w:eastAsia="Times New Roman" w:cs="Times New Roman"/>
          <w:szCs w:val="24"/>
        </w:rPr>
        <w:t xml:space="preserve">υνσης από το ιδιωτικό χρέος, τα μέτρα που πνίγουν καθημερινά τους επαγγελματίες και τους πολίτες αυτής της χώρας, τα μέτρα που δίνουν λύση σε αυτό το πρόβλημα. </w:t>
      </w:r>
    </w:p>
    <w:p w14:paraId="6338F78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Δ</w:t>
      </w:r>
      <w:r w:rsidRPr="009361DE">
        <w:rPr>
          <w:rFonts w:eastAsia="Times New Roman" w:cs="Times New Roman"/>
          <w:szCs w:val="24"/>
        </w:rPr>
        <w:t>εν σταμ</w:t>
      </w:r>
      <w:r>
        <w:rPr>
          <w:rFonts w:eastAsia="Times New Roman" w:cs="Times New Roman"/>
          <w:szCs w:val="24"/>
        </w:rPr>
        <w:t>ατήσαμε,</w:t>
      </w:r>
      <w:r w:rsidRPr="009361DE">
        <w:rPr>
          <w:rFonts w:eastAsia="Times New Roman" w:cs="Times New Roman"/>
          <w:szCs w:val="24"/>
        </w:rPr>
        <w:t xml:space="preserve"> </w:t>
      </w:r>
      <w:r>
        <w:rPr>
          <w:rFonts w:eastAsia="Times New Roman" w:cs="Times New Roman"/>
          <w:szCs w:val="24"/>
        </w:rPr>
        <w:t>όμως,</w:t>
      </w:r>
      <w:r w:rsidRPr="009361DE">
        <w:rPr>
          <w:rFonts w:eastAsia="Times New Roman" w:cs="Times New Roman"/>
          <w:szCs w:val="24"/>
        </w:rPr>
        <w:t xml:space="preserve"> μόνο εκεί</w:t>
      </w:r>
      <w:r>
        <w:rPr>
          <w:rFonts w:eastAsia="Times New Roman" w:cs="Times New Roman"/>
          <w:szCs w:val="24"/>
        </w:rPr>
        <w:t>. Π</w:t>
      </w:r>
      <w:r w:rsidRPr="009361DE">
        <w:rPr>
          <w:rFonts w:eastAsia="Times New Roman" w:cs="Times New Roman"/>
          <w:szCs w:val="24"/>
        </w:rPr>
        <w:t xml:space="preserve">ροχθές η </w:t>
      </w:r>
      <w:r>
        <w:rPr>
          <w:rFonts w:eastAsia="Times New Roman" w:cs="Times New Roman"/>
          <w:szCs w:val="24"/>
        </w:rPr>
        <w:t>Κ</w:t>
      </w:r>
      <w:r w:rsidRPr="009361DE">
        <w:rPr>
          <w:rFonts w:eastAsia="Times New Roman" w:cs="Times New Roman"/>
          <w:szCs w:val="24"/>
        </w:rPr>
        <w:t xml:space="preserve">υβέρνηση εξήγγειλε </w:t>
      </w:r>
      <w:r>
        <w:rPr>
          <w:rFonts w:eastAsia="Times New Roman" w:cs="Times New Roman"/>
          <w:szCs w:val="24"/>
        </w:rPr>
        <w:t>νέο</w:t>
      </w:r>
      <w:r w:rsidRPr="009361DE">
        <w:rPr>
          <w:rFonts w:eastAsia="Times New Roman" w:cs="Times New Roman"/>
          <w:szCs w:val="24"/>
        </w:rPr>
        <w:t xml:space="preserve"> οικονομικό πακέτο για την αξιοποίηση πρόσθετ</w:t>
      </w:r>
      <w:r>
        <w:rPr>
          <w:rFonts w:eastAsia="Times New Roman" w:cs="Times New Roman"/>
          <w:szCs w:val="24"/>
        </w:rPr>
        <w:t>ου</w:t>
      </w:r>
      <w:r w:rsidRPr="009361DE">
        <w:rPr>
          <w:rFonts w:eastAsia="Times New Roman" w:cs="Times New Roman"/>
          <w:szCs w:val="24"/>
        </w:rPr>
        <w:t xml:space="preserve"> δημοσιονομικ</w:t>
      </w:r>
      <w:r>
        <w:rPr>
          <w:rFonts w:eastAsia="Times New Roman" w:cs="Times New Roman"/>
          <w:szCs w:val="24"/>
        </w:rPr>
        <w:t>ού</w:t>
      </w:r>
      <w:r w:rsidRPr="009361DE">
        <w:rPr>
          <w:rFonts w:eastAsia="Times New Roman" w:cs="Times New Roman"/>
          <w:szCs w:val="24"/>
        </w:rPr>
        <w:t xml:space="preserve"> χώρου τα επόμενα χρόνια</w:t>
      </w:r>
      <w:r>
        <w:rPr>
          <w:rFonts w:eastAsia="Times New Roman" w:cs="Times New Roman"/>
          <w:szCs w:val="24"/>
        </w:rPr>
        <w:t>,</w:t>
      </w:r>
      <w:r w:rsidRPr="009361DE">
        <w:rPr>
          <w:rFonts w:eastAsia="Times New Roman" w:cs="Times New Roman"/>
          <w:szCs w:val="24"/>
        </w:rPr>
        <w:t xml:space="preserve"> ένα πακέτο που σφραγίζει το ότι η χώρα έχει πραγματικά περάσει σε </w:t>
      </w:r>
      <w:r>
        <w:rPr>
          <w:rFonts w:eastAsia="Times New Roman" w:cs="Times New Roman"/>
          <w:szCs w:val="24"/>
        </w:rPr>
        <w:t>μια νέα εποχή.</w:t>
      </w:r>
    </w:p>
    <w:p w14:paraId="6338F78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w:t>
      </w:r>
      <w:r w:rsidRPr="009361DE">
        <w:rPr>
          <w:rFonts w:eastAsia="Times New Roman" w:cs="Times New Roman"/>
          <w:szCs w:val="24"/>
        </w:rPr>
        <w:t>εν είναι μόνο αυτά</w:t>
      </w:r>
      <w:r>
        <w:rPr>
          <w:rFonts w:eastAsia="Times New Roman" w:cs="Times New Roman"/>
          <w:szCs w:val="24"/>
        </w:rPr>
        <w:t>, όμως. Έ</w:t>
      </w:r>
      <w:r w:rsidRPr="009361DE">
        <w:rPr>
          <w:rFonts w:eastAsia="Times New Roman" w:cs="Times New Roman"/>
          <w:szCs w:val="24"/>
        </w:rPr>
        <w:t xml:space="preserve">χουμε </w:t>
      </w:r>
      <w:r>
        <w:rPr>
          <w:rFonts w:eastAsia="Times New Roman" w:cs="Times New Roman"/>
          <w:szCs w:val="24"/>
        </w:rPr>
        <w:t>μια</w:t>
      </w:r>
      <w:r w:rsidRPr="009361DE">
        <w:rPr>
          <w:rFonts w:eastAsia="Times New Roman" w:cs="Times New Roman"/>
          <w:szCs w:val="24"/>
        </w:rPr>
        <w:t xml:space="preserve"> σημαντική παρακαταθήκη αφήσει </w:t>
      </w:r>
      <w:r>
        <w:rPr>
          <w:rFonts w:eastAsia="Times New Roman" w:cs="Times New Roman"/>
          <w:szCs w:val="24"/>
        </w:rPr>
        <w:t xml:space="preserve">στη χώρα. Έχουμε </w:t>
      </w:r>
      <w:r w:rsidRPr="009361DE">
        <w:rPr>
          <w:rFonts w:eastAsia="Times New Roman" w:cs="Times New Roman"/>
          <w:szCs w:val="24"/>
        </w:rPr>
        <w:t>έν</w:t>
      </w:r>
      <w:r w:rsidRPr="009361DE">
        <w:rPr>
          <w:rFonts w:eastAsia="Times New Roman" w:cs="Times New Roman"/>
          <w:szCs w:val="24"/>
        </w:rPr>
        <w:t xml:space="preserve">α σημαντικό απόθεμα ρευστότητας </w:t>
      </w:r>
      <w:r>
        <w:rPr>
          <w:rFonts w:eastAsia="Times New Roman" w:cs="Times New Roman"/>
          <w:szCs w:val="24"/>
        </w:rPr>
        <w:t xml:space="preserve">που </w:t>
      </w:r>
      <w:r w:rsidRPr="009361DE">
        <w:rPr>
          <w:rFonts w:eastAsia="Times New Roman" w:cs="Times New Roman"/>
          <w:szCs w:val="24"/>
        </w:rPr>
        <w:t xml:space="preserve">αποτελεί την εγγύηση ότι τα επόμενα χρόνια </w:t>
      </w:r>
      <w:r>
        <w:rPr>
          <w:rFonts w:eastAsia="Times New Roman" w:cs="Times New Roman"/>
          <w:szCs w:val="24"/>
        </w:rPr>
        <w:t xml:space="preserve">δεν </w:t>
      </w:r>
      <w:r w:rsidRPr="009361DE">
        <w:rPr>
          <w:rFonts w:eastAsia="Times New Roman" w:cs="Times New Roman"/>
          <w:szCs w:val="24"/>
        </w:rPr>
        <w:t>θα ξαναβρεθούμε στην ίδια κατάσταση που βρεθήκαμε</w:t>
      </w:r>
      <w:r>
        <w:rPr>
          <w:rFonts w:eastAsia="Times New Roman" w:cs="Times New Roman"/>
          <w:szCs w:val="24"/>
        </w:rPr>
        <w:t xml:space="preserve"> το</w:t>
      </w:r>
      <w:r w:rsidRPr="009361DE">
        <w:rPr>
          <w:rFonts w:eastAsia="Times New Roman" w:cs="Times New Roman"/>
          <w:szCs w:val="24"/>
        </w:rPr>
        <w:t xml:space="preserve"> 2010</w:t>
      </w:r>
      <w:r>
        <w:rPr>
          <w:rFonts w:eastAsia="Times New Roman" w:cs="Times New Roman"/>
          <w:szCs w:val="24"/>
        </w:rPr>
        <w:t>. Κι όχι μόνο αυτό. Έ</w:t>
      </w:r>
      <w:r w:rsidRPr="009361DE">
        <w:rPr>
          <w:rFonts w:eastAsia="Times New Roman" w:cs="Times New Roman"/>
          <w:szCs w:val="24"/>
        </w:rPr>
        <w:t>χουμε επανασυνδεθεί με τις αγορές και μάλιστα</w:t>
      </w:r>
      <w:r>
        <w:rPr>
          <w:rFonts w:eastAsia="Times New Roman" w:cs="Times New Roman"/>
          <w:szCs w:val="24"/>
        </w:rPr>
        <w:t xml:space="preserve"> με όρους που ίσχυαν </w:t>
      </w:r>
      <w:r w:rsidRPr="009361DE">
        <w:rPr>
          <w:rFonts w:eastAsia="Times New Roman" w:cs="Times New Roman"/>
          <w:szCs w:val="24"/>
        </w:rPr>
        <w:t>τις εποχές των παχιών αγελάδω</w:t>
      </w:r>
      <w:r w:rsidRPr="009361DE">
        <w:rPr>
          <w:rFonts w:eastAsia="Times New Roman" w:cs="Times New Roman"/>
          <w:szCs w:val="24"/>
        </w:rPr>
        <w:t>ν</w:t>
      </w:r>
      <w:r>
        <w:rPr>
          <w:rFonts w:eastAsia="Times New Roman" w:cs="Times New Roman"/>
          <w:szCs w:val="24"/>
        </w:rPr>
        <w:t>.</w:t>
      </w:r>
    </w:p>
    <w:p w14:paraId="6338F78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w:t>
      </w:r>
      <w:r w:rsidRPr="009361DE">
        <w:rPr>
          <w:rFonts w:eastAsia="Times New Roman" w:cs="Times New Roman"/>
          <w:szCs w:val="24"/>
        </w:rPr>
        <w:t xml:space="preserve">υνολικά πρόκειται για </w:t>
      </w:r>
      <w:r>
        <w:rPr>
          <w:rFonts w:eastAsia="Times New Roman" w:cs="Times New Roman"/>
          <w:szCs w:val="24"/>
        </w:rPr>
        <w:t xml:space="preserve">ένα </w:t>
      </w:r>
      <w:r w:rsidRPr="009361DE">
        <w:rPr>
          <w:rFonts w:eastAsia="Times New Roman" w:cs="Times New Roman"/>
          <w:szCs w:val="24"/>
        </w:rPr>
        <w:t xml:space="preserve">εντυπωσιακό επίτευγμα αυτής της </w:t>
      </w:r>
      <w:r>
        <w:rPr>
          <w:rFonts w:eastAsia="Times New Roman" w:cs="Times New Roman"/>
          <w:szCs w:val="24"/>
        </w:rPr>
        <w:t>Κ</w:t>
      </w:r>
      <w:r w:rsidRPr="009361DE">
        <w:rPr>
          <w:rFonts w:eastAsia="Times New Roman" w:cs="Times New Roman"/>
          <w:szCs w:val="24"/>
        </w:rPr>
        <w:t xml:space="preserve">υβέρνησης </w:t>
      </w:r>
      <w:r>
        <w:rPr>
          <w:rFonts w:eastAsia="Times New Roman" w:cs="Times New Roman"/>
          <w:szCs w:val="24"/>
        </w:rPr>
        <w:t>κ</w:t>
      </w:r>
      <w:r w:rsidRPr="009361DE">
        <w:rPr>
          <w:rFonts w:eastAsia="Times New Roman" w:cs="Times New Roman"/>
          <w:szCs w:val="24"/>
        </w:rPr>
        <w:t xml:space="preserve">αι βέβαια των </w:t>
      </w:r>
      <w:r>
        <w:rPr>
          <w:rFonts w:eastAsia="Times New Roman" w:cs="Times New Roman"/>
          <w:szCs w:val="24"/>
        </w:rPr>
        <w:t>Β</w:t>
      </w:r>
      <w:r w:rsidRPr="009361DE">
        <w:rPr>
          <w:rFonts w:eastAsia="Times New Roman" w:cs="Times New Roman"/>
          <w:szCs w:val="24"/>
        </w:rPr>
        <w:t>ουλευτών που τη στήριξαν και τη στηρίζουν</w:t>
      </w:r>
      <w:r>
        <w:rPr>
          <w:rFonts w:eastAsia="Times New Roman" w:cs="Times New Roman"/>
          <w:szCs w:val="24"/>
        </w:rPr>
        <w:t>,</w:t>
      </w:r>
      <w:r w:rsidRPr="009361DE">
        <w:rPr>
          <w:rFonts w:eastAsia="Times New Roman" w:cs="Times New Roman"/>
          <w:szCs w:val="24"/>
        </w:rPr>
        <w:t xml:space="preserve"> ένα επίτευγμα που ξεπερνά κατά πολύ ακόμα</w:t>
      </w:r>
      <w:r>
        <w:rPr>
          <w:rFonts w:eastAsia="Times New Roman" w:cs="Times New Roman"/>
          <w:szCs w:val="24"/>
        </w:rPr>
        <w:t xml:space="preserve"> και</w:t>
      </w:r>
      <w:r w:rsidRPr="009361DE">
        <w:rPr>
          <w:rFonts w:eastAsia="Times New Roman" w:cs="Times New Roman"/>
          <w:szCs w:val="24"/>
        </w:rPr>
        <w:t xml:space="preserve"> τις πρ</w:t>
      </w:r>
      <w:r>
        <w:rPr>
          <w:rFonts w:eastAsia="Times New Roman" w:cs="Times New Roman"/>
          <w:szCs w:val="24"/>
        </w:rPr>
        <w:t>οσδοκίες που είχαμε όταν ξεκινούσα</w:t>
      </w:r>
      <w:r w:rsidRPr="009361DE">
        <w:rPr>
          <w:rFonts w:eastAsia="Times New Roman" w:cs="Times New Roman"/>
          <w:szCs w:val="24"/>
        </w:rPr>
        <w:t xml:space="preserve">με την προσπάθεια </w:t>
      </w:r>
      <w:r>
        <w:rPr>
          <w:rFonts w:eastAsia="Times New Roman" w:cs="Times New Roman"/>
          <w:szCs w:val="24"/>
        </w:rPr>
        <w:t>τον Σεπτέμβριο του 2</w:t>
      </w:r>
      <w:r>
        <w:rPr>
          <w:rFonts w:eastAsia="Times New Roman" w:cs="Times New Roman"/>
          <w:szCs w:val="24"/>
        </w:rPr>
        <w:t>015.</w:t>
      </w:r>
    </w:p>
    <w:p w14:paraId="6338F78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Περνώντας στα</w:t>
      </w:r>
      <w:r w:rsidRPr="009361DE">
        <w:rPr>
          <w:rFonts w:eastAsia="Times New Roman" w:cs="Times New Roman"/>
          <w:szCs w:val="24"/>
        </w:rPr>
        <w:t xml:space="preserve"> θέματα του πολιτισμού</w:t>
      </w:r>
      <w:r>
        <w:rPr>
          <w:rFonts w:eastAsia="Times New Roman" w:cs="Times New Roman"/>
          <w:szCs w:val="24"/>
        </w:rPr>
        <w:t>,</w:t>
      </w:r>
      <w:r w:rsidRPr="009361DE">
        <w:rPr>
          <w:rFonts w:eastAsia="Times New Roman" w:cs="Times New Roman"/>
          <w:szCs w:val="24"/>
        </w:rPr>
        <w:t xml:space="preserve"> αυτά που </w:t>
      </w:r>
      <w:r>
        <w:rPr>
          <w:rFonts w:eastAsia="Times New Roman" w:cs="Times New Roman"/>
          <w:szCs w:val="24"/>
        </w:rPr>
        <w:t>εξαρχής είχαμε</w:t>
      </w:r>
      <w:r w:rsidRPr="009361DE">
        <w:rPr>
          <w:rFonts w:eastAsia="Times New Roman" w:cs="Times New Roman"/>
          <w:szCs w:val="24"/>
        </w:rPr>
        <w:t xml:space="preserve"> να αντιμετωπίσουμε ήταν μεγάλ</w:t>
      </w:r>
      <w:r>
        <w:rPr>
          <w:rFonts w:eastAsia="Times New Roman" w:cs="Times New Roman"/>
          <w:szCs w:val="24"/>
        </w:rPr>
        <w:t>ου</w:t>
      </w:r>
      <w:r w:rsidRPr="009361DE">
        <w:rPr>
          <w:rFonts w:eastAsia="Times New Roman" w:cs="Times New Roman"/>
          <w:szCs w:val="24"/>
        </w:rPr>
        <w:t xml:space="preserve">ς πολιτιστικούς φορείς στα όρια της κατάρρευσης πραγματικά και </w:t>
      </w:r>
      <w:r>
        <w:rPr>
          <w:rFonts w:eastAsia="Times New Roman" w:cs="Times New Roman"/>
          <w:szCs w:val="24"/>
        </w:rPr>
        <w:t>μια</w:t>
      </w:r>
      <w:r w:rsidRPr="009361DE">
        <w:rPr>
          <w:rFonts w:eastAsia="Times New Roman" w:cs="Times New Roman"/>
          <w:szCs w:val="24"/>
        </w:rPr>
        <w:t xml:space="preserve"> επερχόμενη συστημική κρίση </w:t>
      </w:r>
      <w:r>
        <w:rPr>
          <w:rFonts w:eastAsia="Times New Roman" w:cs="Times New Roman"/>
          <w:szCs w:val="24"/>
        </w:rPr>
        <w:t>που όλοι</w:t>
      </w:r>
      <w:r w:rsidRPr="009361DE">
        <w:rPr>
          <w:rFonts w:eastAsia="Times New Roman" w:cs="Times New Roman"/>
          <w:szCs w:val="24"/>
        </w:rPr>
        <w:t xml:space="preserve"> την έβλεπαν</w:t>
      </w:r>
      <w:r>
        <w:rPr>
          <w:rFonts w:eastAsia="Times New Roman" w:cs="Times New Roman"/>
          <w:szCs w:val="24"/>
        </w:rPr>
        <w:t>,</w:t>
      </w:r>
      <w:r w:rsidRPr="009361DE">
        <w:rPr>
          <w:rFonts w:eastAsia="Times New Roman" w:cs="Times New Roman"/>
          <w:szCs w:val="24"/>
        </w:rPr>
        <w:t xml:space="preserve"> αλλά κανείς δεν έκανε τίποτα για χρόνια</w:t>
      </w:r>
      <w:r>
        <w:rPr>
          <w:rFonts w:eastAsia="Times New Roman" w:cs="Times New Roman"/>
          <w:szCs w:val="24"/>
        </w:rPr>
        <w:t>,</w:t>
      </w:r>
      <w:r w:rsidRPr="009361DE">
        <w:rPr>
          <w:rFonts w:eastAsia="Times New Roman" w:cs="Times New Roman"/>
          <w:szCs w:val="24"/>
        </w:rPr>
        <w:t xml:space="preserve"> στ</w:t>
      </w:r>
      <w:r w:rsidRPr="009361DE">
        <w:rPr>
          <w:rFonts w:eastAsia="Times New Roman" w:cs="Times New Roman"/>
          <w:szCs w:val="24"/>
        </w:rPr>
        <w:t>ο ζήτημα των πνευματικών δικαιωμάτων</w:t>
      </w:r>
      <w:r>
        <w:rPr>
          <w:rFonts w:eastAsia="Times New Roman" w:cs="Times New Roman"/>
          <w:szCs w:val="24"/>
        </w:rPr>
        <w:t>,</w:t>
      </w:r>
      <w:r w:rsidRPr="009361DE">
        <w:rPr>
          <w:rFonts w:eastAsia="Times New Roman" w:cs="Times New Roman"/>
          <w:szCs w:val="24"/>
        </w:rPr>
        <w:t xml:space="preserve"> στη συλλογή και διανομή των πνευματικών δικαιωμάτων</w:t>
      </w:r>
      <w:r>
        <w:rPr>
          <w:rFonts w:eastAsia="Times New Roman" w:cs="Times New Roman"/>
          <w:szCs w:val="24"/>
        </w:rPr>
        <w:t>,</w:t>
      </w:r>
      <w:r w:rsidRPr="009361DE">
        <w:rPr>
          <w:rFonts w:eastAsia="Times New Roman" w:cs="Times New Roman"/>
          <w:szCs w:val="24"/>
        </w:rPr>
        <w:t xml:space="preserve"> αποτέλεσμα της ασυδοσίας ενός ιδιωτικού μονοπωλίου</w:t>
      </w:r>
      <w:r>
        <w:rPr>
          <w:rFonts w:eastAsia="Times New Roman" w:cs="Times New Roman"/>
          <w:szCs w:val="24"/>
        </w:rPr>
        <w:t>. Οι εποπτευόμενοι φορείς τα χρόνια που</w:t>
      </w:r>
      <w:r w:rsidRPr="009361DE">
        <w:rPr>
          <w:rFonts w:eastAsia="Times New Roman" w:cs="Times New Roman"/>
          <w:szCs w:val="24"/>
        </w:rPr>
        <w:t xml:space="preserve"> προηγήθηκαν</w:t>
      </w:r>
      <w:r>
        <w:rPr>
          <w:rFonts w:eastAsia="Times New Roman" w:cs="Times New Roman"/>
          <w:szCs w:val="24"/>
        </w:rPr>
        <w:t xml:space="preserve"> στάθηκαν</w:t>
      </w:r>
      <w:r w:rsidRPr="009361DE">
        <w:rPr>
          <w:rFonts w:eastAsia="Times New Roman" w:cs="Times New Roman"/>
          <w:szCs w:val="24"/>
        </w:rPr>
        <w:t xml:space="preserve"> ξανά στα πόδια </w:t>
      </w:r>
      <w:r>
        <w:rPr>
          <w:rFonts w:eastAsia="Times New Roman" w:cs="Times New Roman"/>
          <w:szCs w:val="24"/>
        </w:rPr>
        <w:t>τους,</w:t>
      </w:r>
      <w:r w:rsidRPr="009361DE">
        <w:rPr>
          <w:rFonts w:eastAsia="Times New Roman" w:cs="Times New Roman"/>
          <w:szCs w:val="24"/>
        </w:rPr>
        <w:t xml:space="preserve"> εξ</w:t>
      </w:r>
      <w:r>
        <w:rPr>
          <w:rFonts w:eastAsia="Times New Roman" w:cs="Times New Roman"/>
          <w:szCs w:val="24"/>
        </w:rPr>
        <w:t>ορθολόγησαν</w:t>
      </w:r>
      <w:r w:rsidRPr="009361DE">
        <w:rPr>
          <w:rFonts w:eastAsia="Times New Roman" w:cs="Times New Roman"/>
          <w:szCs w:val="24"/>
        </w:rPr>
        <w:t xml:space="preserve"> τα οικονομικά </w:t>
      </w:r>
      <w:r>
        <w:rPr>
          <w:rFonts w:eastAsia="Times New Roman" w:cs="Times New Roman"/>
          <w:szCs w:val="24"/>
        </w:rPr>
        <w:t>τους,</w:t>
      </w:r>
      <w:r w:rsidRPr="009361DE">
        <w:rPr>
          <w:rFonts w:eastAsia="Times New Roman" w:cs="Times New Roman"/>
          <w:szCs w:val="24"/>
        </w:rPr>
        <w:t xml:space="preserve"> αντιμετώπισαν τα χρέη τους και προσφέρουν πλέον σημαντικό πολιτιστικό έργο</w:t>
      </w:r>
      <w:r>
        <w:rPr>
          <w:rFonts w:eastAsia="Times New Roman" w:cs="Times New Roman"/>
          <w:szCs w:val="24"/>
        </w:rPr>
        <w:t>.</w:t>
      </w:r>
    </w:p>
    <w:p w14:paraId="6338F78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w:t>
      </w:r>
      <w:r w:rsidRPr="009361DE">
        <w:rPr>
          <w:rFonts w:eastAsia="Times New Roman" w:cs="Times New Roman"/>
          <w:szCs w:val="24"/>
        </w:rPr>
        <w:t xml:space="preserve">α κάνω </w:t>
      </w:r>
      <w:r>
        <w:rPr>
          <w:rFonts w:eastAsia="Times New Roman" w:cs="Times New Roman"/>
          <w:szCs w:val="24"/>
        </w:rPr>
        <w:t>μια</w:t>
      </w:r>
      <w:r w:rsidRPr="009361DE">
        <w:rPr>
          <w:rFonts w:eastAsia="Times New Roman" w:cs="Times New Roman"/>
          <w:szCs w:val="24"/>
        </w:rPr>
        <w:t xml:space="preserve"> ειδική αναφορά στο Μέγαρο Μουσικής Αθηνών</w:t>
      </w:r>
      <w:r>
        <w:rPr>
          <w:rFonts w:eastAsia="Times New Roman" w:cs="Times New Roman"/>
          <w:szCs w:val="24"/>
        </w:rPr>
        <w:t>,</w:t>
      </w:r>
      <w:r w:rsidRPr="009361DE">
        <w:rPr>
          <w:rFonts w:eastAsia="Times New Roman" w:cs="Times New Roman"/>
          <w:szCs w:val="24"/>
        </w:rPr>
        <w:t xml:space="preserve"> το οποίο το παραλάβαμε χρεοκοπημένο στα χέρια ιδιωτών και χρειά</w:t>
      </w:r>
      <w:r>
        <w:rPr>
          <w:rFonts w:eastAsia="Times New Roman" w:cs="Times New Roman"/>
          <w:szCs w:val="24"/>
        </w:rPr>
        <w:t>στηκε</w:t>
      </w:r>
      <w:r w:rsidRPr="009361DE">
        <w:rPr>
          <w:rFonts w:eastAsia="Times New Roman" w:cs="Times New Roman"/>
          <w:szCs w:val="24"/>
        </w:rPr>
        <w:t xml:space="preserve"> </w:t>
      </w:r>
      <w:r>
        <w:rPr>
          <w:rFonts w:eastAsia="Times New Roman" w:cs="Times New Roman"/>
          <w:szCs w:val="24"/>
        </w:rPr>
        <w:t>μια</w:t>
      </w:r>
      <w:r w:rsidRPr="009361DE">
        <w:rPr>
          <w:rFonts w:eastAsia="Times New Roman" w:cs="Times New Roman"/>
          <w:szCs w:val="24"/>
        </w:rPr>
        <w:t xml:space="preserve"> μεγάλης κλίμακας δημόσια παρέμβαση για να σταθεί στα πόδια του και να μπορέσει να συνεχίσει να υπάρχει</w:t>
      </w:r>
      <w:r>
        <w:rPr>
          <w:rFonts w:eastAsia="Times New Roman" w:cs="Times New Roman"/>
          <w:szCs w:val="24"/>
        </w:rPr>
        <w:t>.</w:t>
      </w:r>
    </w:p>
    <w:p w14:paraId="6338F78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Θα αναφερθώ, επίσης,</w:t>
      </w:r>
      <w:r w:rsidRPr="009361DE">
        <w:rPr>
          <w:rFonts w:eastAsia="Times New Roman" w:cs="Times New Roman"/>
          <w:szCs w:val="24"/>
        </w:rPr>
        <w:t xml:space="preserve"> σε δύο σημαντικούς δημοσίως </w:t>
      </w:r>
      <w:r>
        <w:rPr>
          <w:rFonts w:eastAsia="Times New Roman" w:cs="Times New Roman"/>
          <w:szCs w:val="24"/>
        </w:rPr>
        <w:t>φορείς,</w:t>
      </w:r>
      <w:r w:rsidRPr="009361DE">
        <w:rPr>
          <w:rFonts w:eastAsia="Times New Roman" w:cs="Times New Roman"/>
          <w:szCs w:val="24"/>
        </w:rPr>
        <w:t xml:space="preserve"> την </w:t>
      </w:r>
      <w:r>
        <w:rPr>
          <w:rFonts w:eastAsia="Times New Roman" w:cs="Times New Roman"/>
          <w:szCs w:val="24"/>
        </w:rPr>
        <w:t>Ε</w:t>
      </w:r>
      <w:r w:rsidRPr="009361DE">
        <w:rPr>
          <w:rFonts w:eastAsia="Times New Roman" w:cs="Times New Roman"/>
          <w:szCs w:val="24"/>
        </w:rPr>
        <w:t xml:space="preserve">θνική Λυρική Σκηνή και την </w:t>
      </w:r>
      <w:r>
        <w:rPr>
          <w:rFonts w:eastAsia="Times New Roman" w:cs="Times New Roman"/>
          <w:szCs w:val="24"/>
        </w:rPr>
        <w:t>Ε</w:t>
      </w:r>
      <w:r w:rsidRPr="009361DE">
        <w:rPr>
          <w:rFonts w:eastAsia="Times New Roman" w:cs="Times New Roman"/>
          <w:szCs w:val="24"/>
        </w:rPr>
        <w:t xml:space="preserve">θνική </w:t>
      </w:r>
      <w:r>
        <w:rPr>
          <w:rFonts w:eastAsia="Times New Roman" w:cs="Times New Roman"/>
          <w:szCs w:val="24"/>
        </w:rPr>
        <w:t>Β</w:t>
      </w:r>
      <w:r w:rsidRPr="009361DE">
        <w:rPr>
          <w:rFonts w:eastAsia="Times New Roman" w:cs="Times New Roman"/>
          <w:szCs w:val="24"/>
        </w:rPr>
        <w:t>ιβλιοθήκη</w:t>
      </w:r>
      <w:r>
        <w:rPr>
          <w:rFonts w:eastAsia="Times New Roman" w:cs="Times New Roman"/>
          <w:szCs w:val="24"/>
        </w:rPr>
        <w:t>,</w:t>
      </w:r>
      <w:r w:rsidRPr="009361DE">
        <w:rPr>
          <w:rFonts w:eastAsia="Times New Roman" w:cs="Times New Roman"/>
          <w:szCs w:val="24"/>
        </w:rPr>
        <w:t xml:space="preserve"> που αποτελούν σημαντικό κομμάτι του </w:t>
      </w:r>
      <w:r>
        <w:rPr>
          <w:rFonts w:eastAsia="Times New Roman" w:cs="Times New Roman"/>
          <w:szCs w:val="24"/>
        </w:rPr>
        <w:t>Κ</w:t>
      </w:r>
      <w:r w:rsidRPr="009361DE">
        <w:rPr>
          <w:rFonts w:eastAsia="Times New Roman" w:cs="Times New Roman"/>
          <w:szCs w:val="24"/>
        </w:rPr>
        <w:t>έντρου</w:t>
      </w:r>
      <w:r w:rsidRPr="009361DE">
        <w:rPr>
          <w:rFonts w:eastAsia="Times New Roman" w:cs="Times New Roman"/>
          <w:szCs w:val="24"/>
        </w:rPr>
        <w:t xml:space="preserve"> </w:t>
      </w:r>
      <w:r>
        <w:rPr>
          <w:rFonts w:eastAsia="Times New Roman" w:cs="Times New Roman"/>
          <w:szCs w:val="24"/>
        </w:rPr>
        <w:t>Π</w:t>
      </w:r>
      <w:r w:rsidRPr="009361DE">
        <w:rPr>
          <w:rFonts w:eastAsia="Times New Roman" w:cs="Times New Roman"/>
          <w:szCs w:val="24"/>
        </w:rPr>
        <w:t>ολιτισμού</w:t>
      </w:r>
      <w:r>
        <w:rPr>
          <w:rFonts w:eastAsia="Times New Roman" w:cs="Times New Roman"/>
          <w:szCs w:val="24"/>
        </w:rPr>
        <w:t>,</w:t>
      </w:r>
      <w:r w:rsidRPr="009361DE">
        <w:rPr>
          <w:rFonts w:eastAsia="Times New Roman" w:cs="Times New Roman"/>
          <w:szCs w:val="24"/>
        </w:rPr>
        <w:t xml:space="preserve"> το οποίο και αυτό λειτουργεί υπό το </w:t>
      </w:r>
      <w:r>
        <w:rPr>
          <w:rFonts w:eastAsia="Times New Roman" w:cs="Times New Roman"/>
          <w:szCs w:val="24"/>
        </w:rPr>
        <w:t>δ</w:t>
      </w:r>
      <w:r w:rsidRPr="009361DE">
        <w:rPr>
          <w:rFonts w:eastAsia="Times New Roman" w:cs="Times New Roman"/>
          <w:szCs w:val="24"/>
        </w:rPr>
        <w:t>ημόσιο</w:t>
      </w:r>
      <w:r>
        <w:rPr>
          <w:rFonts w:eastAsia="Times New Roman" w:cs="Times New Roman"/>
          <w:szCs w:val="24"/>
        </w:rPr>
        <w:t>,</w:t>
      </w:r>
      <w:r w:rsidRPr="009361DE">
        <w:rPr>
          <w:rFonts w:eastAsia="Times New Roman" w:cs="Times New Roman"/>
          <w:szCs w:val="24"/>
        </w:rPr>
        <w:t xml:space="preserve"> </w:t>
      </w:r>
      <w:r>
        <w:rPr>
          <w:rFonts w:eastAsia="Times New Roman" w:cs="Times New Roman"/>
          <w:szCs w:val="24"/>
        </w:rPr>
        <w:t xml:space="preserve">αποδεικνύοντας </w:t>
      </w:r>
      <w:r w:rsidRPr="009361DE">
        <w:rPr>
          <w:rFonts w:eastAsia="Times New Roman" w:cs="Times New Roman"/>
          <w:szCs w:val="24"/>
        </w:rPr>
        <w:t>συνολικ</w:t>
      </w:r>
      <w:r>
        <w:rPr>
          <w:rFonts w:eastAsia="Times New Roman" w:cs="Times New Roman"/>
          <w:szCs w:val="24"/>
        </w:rPr>
        <w:t>ά</w:t>
      </w:r>
      <w:r w:rsidRPr="009361DE">
        <w:rPr>
          <w:rFonts w:eastAsia="Times New Roman" w:cs="Times New Roman"/>
          <w:szCs w:val="24"/>
        </w:rPr>
        <w:t xml:space="preserve"> ότι το </w:t>
      </w:r>
      <w:r>
        <w:rPr>
          <w:rFonts w:eastAsia="Times New Roman" w:cs="Times New Roman"/>
          <w:szCs w:val="24"/>
        </w:rPr>
        <w:t>Δ</w:t>
      </w:r>
      <w:r w:rsidRPr="009361DE">
        <w:rPr>
          <w:rFonts w:eastAsia="Times New Roman" w:cs="Times New Roman"/>
          <w:szCs w:val="24"/>
        </w:rPr>
        <w:t>ημόσιο είναι μέρος της λύσης</w:t>
      </w:r>
      <w:r>
        <w:rPr>
          <w:rFonts w:eastAsia="Times New Roman" w:cs="Times New Roman"/>
          <w:szCs w:val="24"/>
        </w:rPr>
        <w:t>,</w:t>
      </w:r>
      <w:r w:rsidRPr="009361DE">
        <w:rPr>
          <w:rFonts w:eastAsia="Times New Roman" w:cs="Times New Roman"/>
          <w:szCs w:val="24"/>
        </w:rPr>
        <w:t xml:space="preserve"> δεν είναι το πρόβλημα</w:t>
      </w:r>
      <w:r>
        <w:rPr>
          <w:rFonts w:eastAsia="Times New Roman" w:cs="Times New Roman"/>
          <w:szCs w:val="24"/>
        </w:rPr>
        <w:t>.</w:t>
      </w:r>
    </w:p>
    <w:p w14:paraId="6338F78E" w14:textId="77777777" w:rsidR="00401C51" w:rsidRDefault="00794512">
      <w:pPr>
        <w:spacing w:line="600" w:lineRule="auto"/>
        <w:ind w:firstLine="720"/>
        <w:jc w:val="both"/>
        <w:rPr>
          <w:rFonts w:eastAsia="Times New Roman" w:cs="Times New Roman"/>
          <w:szCs w:val="24"/>
        </w:rPr>
      </w:pPr>
      <w:r w:rsidRPr="009361DE">
        <w:rPr>
          <w:rFonts w:eastAsia="Times New Roman" w:cs="Times New Roman"/>
          <w:szCs w:val="24"/>
        </w:rPr>
        <w:t>Όσον αφορά τα πνευματικά δικαιώματα</w:t>
      </w:r>
      <w:r>
        <w:rPr>
          <w:rFonts w:eastAsia="Times New Roman" w:cs="Times New Roman"/>
          <w:szCs w:val="24"/>
        </w:rPr>
        <w:t>,</w:t>
      </w:r>
      <w:r w:rsidRPr="009361DE">
        <w:rPr>
          <w:rFonts w:eastAsia="Times New Roman" w:cs="Times New Roman"/>
          <w:szCs w:val="24"/>
        </w:rPr>
        <w:t xml:space="preserve"> ήδη από το</w:t>
      </w:r>
      <w:r>
        <w:rPr>
          <w:rFonts w:eastAsia="Times New Roman" w:cs="Times New Roman"/>
          <w:szCs w:val="24"/>
        </w:rPr>
        <w:t>ν</w:t>
      </w:r>
      <w:r w:rsidRPr="009361DE">
        <w:rPr>
          <w:rFonts w:eastAsia="Times New Roman" w:cs="Times New Roman"/>
          <w:szCs w:val="24"/>
        </w:rPr>
        <w:t xml:space="preserve"> πρώτο Υπουργό τολμήσαμε να ελέγξουμε την ΑΕΠΙ</w:t>
      </w:r>
      <w:r>
        <w:rPr>
          <w:rFonts w:eastAsia="Times New Roman" w:cs="Times New Roman"/>
          <w:szCs w:val="24"/>
        </w:rPr>
        <w:t>,</w:t>
      </w:r>
      <w:r w:rsidRPr="009361DE">
        <w:rPr>
          <w:rFonts w:eastAsia="Times New Roman" w:cs="Times New Roman"/>
          <w:szCs w:val="24"/>
        </w:rPr>
        <w:t xml:space="preserve"> κάτι που δεν είχε</w:t>
      </w:r>
      <w:r w:rsidRPr="009361DE">
        <w:rPr>
          <w:rFonts w:eastAsia="Times New Roman" w:cs="Times New Roman"/>
          <w:szCs w:val="24"/>
        </w:rPr>
        <w:t xml:space="preserve"> τολμήσει κανείς να ακουμπήσει </w:t>
      </w:r>
      <w:r>
        <w:rPr>
          <w:rFonts w:eastAsia="Times New Roman" w:cs="Times New Roman"/>
          <w:szCs w:val="24"/>
        </w:rPr>
        <w:t>επί προηγούμενων κυβερνήσεων. Ψη</w:t>
      </w:r>
      <w:r w:rsidRPr="009361DE">
        <w:rPr>
          <w:rFonts w:eastAsia="Times New Roman" w:cs="Times New Roman"/>
          <w:szCs w:val="24"/>
        </w:rPr>
        <w:t>φίσαμε νέο νόμο για τα πνευματικά δικαιώματα</w:t>
      </w:r>
      <w:r>
        <w:rPr>
          <w:rFonts w:eastAsia="Times New Roman" w:cs="Times New Roman"/>
          <w:szCs w:val="24"/>
        </w:rPr>
        <w:t>. Τ</w:t>
      </w:r>
      <w:r w:rsidRPr="009361DE">
        <w:rPr>
          <w:rFonts w:eastAsia="Times New Roman" w:cs="Times New Roman"/>
          <w:szCs w:val="24"/>
        </w:rPr>
        <w:t>οποθετήσαμε επίτροπο στην ΑΕΠΙ και όταν τα πράγματα έφτασαν στο απροχώρητο</w:t>
      </w:r>
      <w:r>
        <w:rPr>
          <w:rFonts w:eastAsia="Times New Roman" w:cs="Times New Roman"/>
          <w:szCs w:val="24"/>
        </w:rPr>
        <w:t>,</w:t>
      </w:r>
      <w:r w:rsidRPr="009361DE">
        <w:rPr>
          <w:rFonts w:eastAsia="Times New Roman" w:cs="Times New Roman"/>
          <w:szCs w:val="24"/>
        </w:rPr>
        <w:t xml:space="preserve"> φτιάξαμε ως </w:t>
      </w:r>
      <w:r>
        <w:rPr>
          <w:rFonts w:eastAsia="Times New Roman" w:cs="Times New Roman"/>
          <w:szCs w:val="24"/>
        </w:rPr>
        <w:t>λύση-</w:t>
      </w:r>
      <w:r w:rsidRPr="009361DE">
        <w:rPr>
          <w:rFonts w:eastAsia="Times New Roman" w:cs="Times New Roman"/>
          <w:szCs w:val="24"/>
        </w:rPr>
        <w:t>γέφυρα τη</w:t>
      </w:r>
      <w:r>
        <w:rPr>
          <w:rFonts w:eastAsia="Times New Roman" w:cs="Times New Roman"/>
          <w:szCs w:val="24"/>
        </w:rPr>
        <w:t>ν</w:t>
      </w:r>
      <w:r w:rsidRPr="009361DE">
        <w:rPr>
          <w:rFonts w:eastAsia="Times New Roman" w:cs="Times New Roman"/>
          <w:szCs w:val="24"/>
        </w:rPr>
        <w:t xml:space="preserve"> </w:t>
      </w:r>
      <w:r>
        <w:rPr>
          <w:rFonts w:eastAsia="Times New Roman" w:cs="Times New Roman"/>
          <w:szCs w:val="24"/>
        </w:rPr>
        <w:t>Ει</w:t>
      </w:r>
      <w:r w:rsidRPr="009361DE">
        <w:rPr>
          <w:rFonts w:eastAsia="Times New Roman" w:cs="Times New Roman"/>
          <w:szCs w:val="24"/>
        </w:rPr>
        <w:t xml:space="preserve">δική </w:t>
      </w:r>
      <w:r>
        <w:rPr>
          <w:rFonts w:eastAsia="Times New Roman" w:cs="Times New Roman"/>
          <w:szCs w:val="24"/>
        </w:rPr>
        <w:t>Υ</w:t>
      </w:r>
      <w:r w:rsidRPr="009361DE">
        <w:rPr>
          <w:rFonts w:eastAsia="Times New Roman" w:cs="Times New Roman"/>
          <w:szCs w:val="24"/>
        </w:rPr>
        <w:t xml:space="preserve">πηρεσία </w:t>
      </w:r>
      <w:r>
        <w:rPr>
          <w:rFonts w:eastAsia="Times New Roman" w:cs="Times New Roman"/>
          <w:szCs w:val="24"/>
        </w:rPr>
        <w:t>Έκτακτης Δ</w:t>
      </w:r>
      <w:r w:rsidRPr="009361DE">
        <w:rPr>
          <w:rFonts w:eastAsia="Times New Roman" w:cs="Times New Roman"/>
          <w:szCs w:val="24"/>
        </w:rPr>
        <w:t>ιαχείρισης</w:t>
      </w:r>
      <w:r>
        <w:rPr>
          <w:rFonts w:eastAsia="Times New Roman" w:cs="Times New Roman"/>
          <w:szCs w:val="24"/>
        </w:rPr>
        <w:t>,</w:t>
      </w:r>
      <w:r w:rsidRPr="009361DE">
        <w:rPr>
          <w:rFonts w:eastAsia="Times New Roman" w:cs="Times New Roman"/>
          <w:szCs w:val="24"/>
        </w:rPr>
        <w:t xml:space="preserve"> η οπ</w:t>
      </w:r>
      <w:r w:rsidRPr="009361DE">
        <w:rPr>
          <w:rFonts w:eastAsia="Times New Roman" w:cs="Times New Roman"/>
          <w:szCs w:val="24"/>
        </w:rPr>
        <w:t xml:space="preserve">οία κράτησε σε αυτή τη φάση </w:t>
      </w:r>
      <w:r>
        <w:rPr>
          <w:rFonts w:eastAsia="Times New Roman" w:cs="Times New Roman"/>
          <w:szCs w:val="24"/>
        </w:rPr>
        <w:t>όρθιο</w:t>
      </w:r>
      <w:r w:rsidRPr="009361DE">
        <w:rPr>
          <w:rFonts w:eastAsia="Times New Roman" w:cs="Times New Roman"/>
          <w:szCs w:val="24"/>
        </w:rPr>
        <w:t xml:space="preserve"> όλο το σύστημα είσπραξης </w:t>
      </w:r>
      <w:r>
        <w:rPr>
          <w:rFonts w:eastAsia="Times New Roman" w:cs="Times New Roman"/>
          <w:szCs w:val="24"/>
        </w:rPr>
        <w:t>και διανομής πνευματικών</w:t>
      </w:r>
      <w:r w:rsidRPr="009361DE">
        <w:rPr>
          <w:rFonts w:eastAsia="Times New Roman" w:cs="Times New Roman"/>
          <w:szCs w:val="24"/>
        </w:rPr>
        <w:t xml:space="preserve"> δικαιωμάτων και σύντομα μετασχηματίζεται σε </w:t>
      </w:r>
      <w:r>
        <w:rPr>
          <w:rFonts w:eastAsia="Times New Roman" w:cs="Times New Roman"/>
          <w:szCs w:val="24"/>
        </w:rPr>
        <w:t>α</w:t>
      </w:r>
      <w:r w:rsidRPr="009361DE">
        <w:rPr>
          <w:rFonts w:eastAsia="Times New Roman" w:cs="Times New Roman"/>
          <w:szCs w:val="24"/>
        </w:rPr>
        <w:t xml:space="preserve">νεξάρτητο </w:t>
      </w:r>
      <w:r>
        <w:rPr>
          <w:rFonts w:eastAsia="Times New Roman" w:cs="Times New Roman"/>
          <w:szCs w:val="24"/>
        </w:rPr>
        <w:t>ο</w:t>
      </w:r>
      <w:r w:rsidRPr="009361DE">
        <w:rPr>
          <w:rFonts w:eastAsia="Times New Roman" w:cs="Times New Roman"/>
          <w:szCs w:val="24"/>
        </w:rPr>
        <w:t>ργανισμό των ίδιων των δημιουργών</w:t>
      </w:r>
      <w:r>
        <w:rPr>
          <w:rFonts w:eastAsia="Times New Roman" w:cs="Times New Roman"/>
          <w:szCs w:val="24"/>
        </w:rPr>
        <w:t>,</w:t>
      </w:r>
      <w:r w:rsidRPr="009361DE">
        <w:rPr>
          <w:rFonts w:eastAsia="Times New Roman" w:cs="Times New Roman"/>
          <w:szCs w:val="24"/>
        </w:rPr>
        <w:t xml:space="preserve"> που ήταν εξαρχής ο κυβερνητικός στόχος</w:t>
      </w:r>
      <w:r>
        <w:rPr>
          <w:rFonts w:eastAsia="Times New Roman" w:cs="Times New Roman"/>
          <w:szCs w:val="24"/>
        </w:rPr>
        <w:t>. Σε αυτή την προσπάθεια, δ</w:t>
      </w:r>
      <w:r w:rsidRPr="009361DE">
        <w:rPr>
          <w:rFonts w:eastAsia="Times New Roman" w:cs="Times New Roman"/>
          <w:szCs w:val="24"/>
        </w:rPr>
        <w:t>υστυχώς</w:t>
      </w:r>
      <w:r>
        <w:rPr>
          <w:rFonts w:eastAsia="Times New Roman" w:cs="Times New Roman"/>
          <w:szCs w:val="24"/>
        </w:rPr>
        <w:t>,</w:t>
      </w:r>
      <w:r w:rsidRPr="009361DE">
        <w:rPr>
          <w:rFonts w:eastAsia="Times New Roman" w:cs="Times New Roman"/>
          <w:szCs w:val="24"/>
        </w:rPr>
        <w:t xml:space="preserve"> σε </w:t>
      </w:r>
      <w:r>
        <w:rPr>
          <w:rFonts w:eastAsia="Times New Roman" w:cs="Times New Roman"/>
          <w:szCs w:val="24"/>
        </w:rPr>
        <w:t>μια</w:t>
      </w:r>
      <w:r w:rsidRPr="009361DE">
        <w:rPr>
          <w:rFonts w:eastAsia="Times New Roman" w:cs="Times New Roman"/>
          <w:szCs w:val="24"/>
        </w:rPr>
        <w:t xml:space="preserve"> </w:t>
      </w:r>
      <w:r w:rsidRPr="009361DE">
        <w:rPr>
          <w:rFonts w:eastAsia="Times New Roman" w:cs="Times New Roman"/>
          <w:szCs w:val="24"/>
        </w:rPr>
        <w:t>προσπάθεια που δεν είχε και ιδιαίτερο πολιτικό αντικείμενο</w:t>
      </w:r>
      <w:r>
        <w:rPr>
          <w:rFonts w:eastAsia="Times New Roman" w:cs="Times New Roman"/>
          <w:szCs w:val="24"/>
        </w:rPr>
        <w:t>, η Α</w:t>
      </w:r>
      <w:r w:rsidRPr="009361DE">
        <w:rPr>
          <w:rFonts w:eastAsia="Times New Roman" w:cs="Times New Roman"/>
          <w:szCs w:val="24"/>
        </w:rPr>
        <w:t xml:space="preserve">ξιωματική </w:t>
      </w:r>
      <w:r>
        <w:rPr>
          <w:rFonts w:eastAsia="Times New Roman" w:cs="Times New Roman"/>
          <w:szCs w:val="24"/>
        </w:rPr>
        <w:t>Α</w:t>
      </w:r>
      <w:r w:rsidRPr="009361DE">
        <w:rPr>
          <w:rFonts w:eastAsia="Times New Roman" w:cs="Times New Roman"/>
          <w:szCs w:val="24"/>
        </w:rPr>
        <w:t xml:space="preserve">ντιπολίτευση </w:t>
      </w:r>
      <w:r>
        <w:rPr>
          <w:rFonts w:eastAsia="Times New Roman" w:cs="Times New Roman"/>
          <w:szCs w:val="24"/>
        </w:rPr>
        <w:t>ήταν απούσα</w:t>
      </w:r>
      <w:r w:rsidRPr="009361DE">
        <w:rPr>
          <w:rFonts w:eastAsia="Times New Roman" w:cs="Times New Roman"/>
          <w:szCs w:val="24"/>
        </w:rPr>
        <w:t xml:space="preserve"> και δεν </w:t>
      </w:r>
      <w:r>
        <w:rPr>
          <w:rFonts w:eastAsia="Times New Roman" w:cs="Times New Roman"/>
          <w:szCs w:val="24"/>
        </w:rPr>
        <w:lastRenderedPageBreak/>
        <w:t>κατέθεσε</w:t>
      </w:r>
      <w:r w:rsidRPr="009361DE">
        <w:rPr>
          <w:rFonts w:eastAsia="Times New Roman" w:cs="Times New Roman"/>
          <w:szCs w:val="24"/>
        </w:rPr>
        <w:t xml:space="preserve"> ούτε καν </w:t>
      </w:r>
      <w:r>
        <w:rPr>
          <w:rFonts w:eastAsia="Times New Roman" w:cs="Times New Roman"/>
          <w:szCs w:val="24"/>
        </w:rPr>
        <w:t>μία</w:t>
      </w:r>
      <w:r w:rsidRPr="009361DE">
        <w:rPr>
          <w:rFonts w:eastAsia="Times New Roman" w:cs="Times New Roman"/>
          <w:szCs w:val="24"/>
        </w:rPr>
        <w:t xml:space="preserve"> πρόταση</w:t>
      </w:r>
      <w:r>
        <w:rPr>
          <w:rFonts w:eastAsia="Times New Roman" w:cs="Times New Roman"/>
          <w:szCs w:val="24"/>
        </w:rPr>
        <w:t>. Τ</w:t>
      </w:r>
      <w:r w:rsidRPr="009361DE">
        <w:rPr>
          <w:rFonts w:eastAsia="Times New Roman" w:cs="Times New Roman"/>
          <w:szCs w:val="24"/>
        </w:rPr>
        <w:t>ι έκανε μόνο</w:t>
      </w:r>
      <w:r>
        <w:rPr>
          <w:rFonts w:eastAsia="Times New Roman" w:cs="Times New Roman"/>
          <w:szCs w:val="24"/>
        </w:rPr>
        <w:t>;</w:t>
      </w:r>
      <w:r w:rsidRPr="009361DE">
        <w:rPr>
          <w:rFonts w:eastAsia="Times New Roman" w:cs="Times New Roman"/>
          <w:szCs w:val="24"/>
        </w:rPr>
        <w:t xml:space="preserve"> </w:t>
      </w:r>
      <w:r>
        <w:rPr>
          <w:rFonts w:eastAsia="Times New Roman" w:cs="Times New Roman"/>
          <w:szCs w:val="24"/>
        </w:rPr>
        <w:t>Έ</w:t>
      </w:r>
      <w:r w:rsidRPr="009361DE">
        <w:rPr>
          <w:rFonts w:eastAsia="Times New Roman" w:cs="Times New Roman"/>
          <w:szCs w:val="24"/>
        </w:rPr>
        <w:t>φτιαξ</w:t>
      </w:r>
      <w:r>
        <w:rPr>
          <w:rFonts w:eastAsia="Times New Roman" w:cs="Times New Roman"/>
          <w:szCs w:val="24"/>
        </w:rPr>
        <w:t>ε ένα</w:t>
      </w:r>
      <w:r w:rsidRPr="009361DE">
        <w:rPr>
          <w:rFonts w:eastAsia="Times New Roman" w:cs="Times New Roman"/>
          <w:szCs w:val="24"/>
        </w:rPr>
        <w:t xml:space="preserve"> επικοινωνία </w:t>
      </w:r>
      <w:r>
        <w:rPr>
          <w:rFonts w:eastAsia="Times New Roman" w:cs="Times New Roman"/>
          <w:szCs w:val="24"/>
        </w:rPr>
        <w:t>σποτ</w:t>
      </w:r>
      <w:r w:rsidRPr="009361DE">
        <w:rPr>
          <w:rFonts w:eastAsia="Times New Roman" w:cs="Times New Roman"/>
          <w:szCs w:val="24"/>
        </w:rPr>
        <w:t xml:space="preserve"> στο τέλος</w:t>
      </w:r>
      <w:r>
        <w:rPr>
          <w:rFonts w:eastAsia="Times New Roman" w:cs="Times New Roman"/>
          <w:szCs w:val="24"/>
        </w:rPr>
        <w:t>,</w:t>
      </w:r>
      <w:r w:rsidRPr="009361DE">
        <w:rPr>
          <w:rFonts w:eastAsia="Times New Roman" w:cs="Times New Roman"/>
          <w:szCs w:val="24"/>
        </w:rPr>
        <w:t xml:space="preserve"> αφού όλα είχαν </w:t>
      </w:r>
      <w:r>
        <w:rPr>
          <w:rFonts w:eastAsia="Times New Roman" w:cs="Times New Roman"/>
          <w:szCs w:val="24"/>
        </w:rPr>
        <w:t>εκτεθεί. Πρόκειται, βέβαια, για έναν</w:t>
      </w:r>
      <w:r w:rsidRPr="009361DE">
        <w:rPr>
          <w:rFonts w:eastAsia="Times New Roman" w:cs="Times New Roman"/>
          <w:szCs w:val="24"/>
        </w:rPr>
        <w:t xml:space="preserve"> </w:t>
      </w:r>
      <w:r>
        <w:rPr>
          <w:rFonts w:eastAsia="Times New Roman" w:cs="Times New Roman"/>
          <w:szCs w:val="24"/>
        </w:rPr>
        <w:t>επικοινωνιακό τραγέλαφο, όπως εξελίχθηκε στην πορεία,</w:t>
      </w:r>
      <w:r w:rsidRPr="009361DE">
        <w:rPr>
          <w:rFonts w:eastAsia="Times New Roman" w:cs="Times New Roman"/>
          <w:szCs w:val="24"/>
        </w:rPr>
        <w:t xml:space="preserve"> που δικαίως μπορεί να χαρακτηριστεί ότι είναι υποψήφι</w:t>
      </w:r>
      <w:r>
        <w:rPr>
          <w:rFonts w:eastAsia="Times New Roman" w:cs="Times New Roman"/>
          <w:szCs w:val="24"/>
        </w:rPr>
        <w:t>ο</w:t>
      </w:r>
      <w:r w:rsidRPr="009361DE">
        <w:rPr>
          <w:rFonts w:eastAsia="Times New Roman" w:cs="Times New Roman"/>
          <w:szCs w:val="24"/>
        </w:rPr>
        <w:t xml:space="preserve"> για Όσκαρ υποκρισίας</w:t>
      </w:r>
      <w:r>
        <w:rPr>
          <w:rFonts w:eastAsia="Times New Roman" w:cs="Times New Roman"/>
          <w:szCs w:val="24"/>
        </w:rPr>
        <w:t>.</w:t>
      </w:r>
    </w:p>
    <w:p w14:paraId="6338F78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Περνώντας σε άλλα ζητήματα</w:t>
      </w:r>
      <w:r w:rsidRPr="009361DE">
        <w:rPr>
          <w:rFonts w:eastAsia="Times New Roman" w:cs="Times New Roman"/>
          <w:szCs w:val="24"/>
        </w:rPr>
        <w:t xml:space="preserve"> πολιτισμού</w:t>
      </w:r>
      <w:r>
        <w:rPr>
          <w:rFonts w:eastAsia="Times New Roman" w:cs="Times New Roman"/>
          <w:szCs w:val="24"/>
        </w:rPr>
        <w:t>,</w:t>
      </w:r>
      <w:r w:rsidRPr="009361DE">
        <w:rPr>
          <w:rFonts w:eastAsia="Times New Roman" w:cs="Times New Roman"/>
          <w:szCs w:val="24"/>
        </w:rPr>
        <w:t xml:space="preserve"> θα αναφερθώ στην </w:t>
      </w:r>
      <w:r>
        <w:rPr>
          <w:rFonts w:eastAsia="Times New Roman" w:cs="Times New Roman"/>
          <w:szCs w:val="24"/>
        </w:rPr>
        <w:t>ενιαία τιμή του βιβλίου. Π</w:t>
      </w:r>
      <w:r w:rsidRPr="009361DE">
        <w:rPr>
          <w:rFonts w:eastAsia="Times New Roman" w:cs="Times New Roman"/>
          <w:szCs w:val="24"/>
        </w:rPr>
        <w:t xml:space="preserve">έρυσι τέτοιες </w:t>
      </w:r>
      <w:r>
        <w:rPr>
          <w:rFonts w:eastAsia="Times New Roman" w:cs="Times New Roman"/>
          <w:szCs w:val="24"/>
        </w:rPr>
        <w:t>η</w:t>
      </w:r>
      <w:r w:rsidRPr="009361DE">
        <w:rPr>
          <w:rFonts w:eastAsia="Times New Roman" w:cs="Times New Roman"/>
          <w:szCs w:val="24"/>
        </w:rPr>
        <w:t>μέρες ψηφί</w:t>
      </w:r>
      <w:r>
        <w:rPr>
          <w:rFonts w:eastAsia="Times New Roman" w:cs="Times New Roman"/>
          <w:szCs w:val="24"/>
        </w:rPr>
        <w:t>ζ</w:t>
      </w:r>
      <w:r w:rsidRPr="009361DE">
        <w:rPr>
          <w:rFonts w:eastAsia="Times New Roman" w:cs="Times New Roman"/>
          <w:szCs w:val="24"/>
        </w:rPr>
        <w:t xml:space="preserve">αμε </w:t>
      </w:r>
      <w:r>
        <w:rPr>
          <w:rFonts w:eastAsia="Times New Roman" w:cs="Times New Roman"/>
          <w:szCs w:val="24"/>
        </w:rPr>
        <w:t xml:space="preserve">εδώ </w:t>
      </w:r>
      <w:r w:rsidRPr="009361DE">
        <w:rPr>
          <w:rFonts w:eastAsia="Times New Roman" w:cs="Times New Roman"/>
          <w:szCs w:val="24"/>
        </w:rPr>
        <w:t>στη Βουλή</w:t>
      </w:r>
      <w:r w:rsidRPr="009361DE">
        <w:rPr>
          <w:rFonts w:eastAsia="Times New Roman" w:cs="Times New Roman"/>
          <w:szCs w:val="24"/>
        </w:rPr>
        <w:t xml:space="preserve"> την επαναφορά του ευρωπαϊκού κεκτημένου στο</w:t>
      </w:r>
      <w:r>
        <w:rPr>
          <w:rFonts w:eastAsia="Times New Roman" w:cs="Times New Roman"/>
          <w:szCs w:val="24"/>
        </w:rPr>
        <w:t>ν</w:t>
      </w:r>
      <w:r w:rsidRPr="009361DE">
        <w:rPr>
          <w:rFonts w:eastAsia="Times New Roman" w:cs="Times New Roman"/>
          <w:szCs w:val="24"/>
        </w:rPr>
        <w:t xml:space="preserve"> χώρο του βιβλίου</w:t>
      </w:r>
      <w:r>
        <w:rPr>
          <w:rFonts w:eastAsia="Times New Roman" w:cs="Times New Roman"/>
          <w:szCs w:val="24"/>
        </w:rPr>
        <w:t>, μετά την κατάργησή</w:t>
      </w:r>
      <w:r w:rsidRPr="009361DE">
        <w:rPr>
          <w:rFonts w:eastAsia="Times New Roman" w:cs="Times New Roman"/>
          <w:szCs w:val="24"/>
        </w:rPr>
        <w:t xml:space="preserve"> του το 2014 από την προηγούμενη κυβέρνηση</w:t>
      </w:r>
      <w:r>
        <w:rPr>
          <w:rFonts w:eastAsia="Times New Roman" w:cs="Times New Roman"/>
          <w:szCs w:val="24"/>
        </w:rPr>
        <w:t>. Και περνώντας σ</w:t>
      </w:r>
      <w:r w:rsidRPr="009361DE">
        <w:rPr>
          <w:rFonts w:eastAsia="Times New Roman" w:cs="Times New Roman"/>
          <w:szCs w:val="24"/>
        </w:rPr>
        <w:t>την πολιτιστική κληρονομιά</w:t>
      </w:r>
      <w:r>
        <w:rPr>
          <w:rFonts w:eastAsia="Times New Roman" w:cs="Times New Roman"/>
          <w:szCs w:val="24"/>
        </w:rPr>
        <w:t>,</w:t>
      </w:r>
      <w:r w:rsidRPr="009361DE">
        <w:rPr>
          <w:rFonts w:eastAsia="Times New Roman" w:cs="Times New Roman"/>
          <w:szCs w:val="24"/>
        </w:rPr>
        <w:t xml:space="preserve"> αυτό </w:t>
      </w:r>
      <w:r>
        <w:rPr>
          <w:rFonts w:eastAsia="Times New Roman" w:cs="Times New Roman"/>
          <w:szCs w:val="24"/>
        </w:rPr>
        <w:t xml:space="preserve">που </w:t>
      </w:r>
      <w:r w:rsidRPr="009361DE">
        <w:rPr>
          <w:rFonts w:eastAsia="Times New Roman" w:cs="Times New Roman"/>
          <w:szCs w:val="24"/>
        </w:rPr>
        <w:t xml:space="preserve">πετύχαμε τα προηγούμενα χρόνια είναι η αλλαγή </w:t>
      </w:r>
      <w:r>
        <w:rPr>
          <w:rFonts w:eastAsia="Times New Roman" w:cs="Times New Roman"/>
          <w:szCs w:val="24"/>
        </w:rPr>
        <w:t>π</w:t>
      </w:r>
      <w:r w:rsidRPr="009361DE">
        <w:rPr>
          <w:rFonts w:eastAsia="Times New Roman" w:cs="Times New Roman"/>
          <w:szCs w:val="24"/>
        </w:rPr>
        <w:t xml:space="preserve">αραδείγματος </w:t>
      </w:r>
      <w:r>
        <w:rPr>
          <w:rFonts w:eastAsia="Times New Roman" w:cs="Times New Roman"/>
          <w:szCs w:val="24"/>
        </w:rPr>
        <w:t>στη σχέση</w:t>
      </w:r>
      <w:r w:rsidRPr="009361DE">
        <w:rPr>
          <w:rFonts w:eastAsia="Times New Roman" w:cs="Times New Roman"/>
          <w:szCs w:val="24"/>
        </w:rPr>
        <w:t xml:space="preserve"> ανάμεσα </w:t>
      </w:r>
      <w:r w:rsidRPr="009361DE">
        <w:rPr>
          <w:rFonts w:eastAsia="Times New Roman" w:cs="Times New Roman"/>
          <w:szCs w:val="24"/>
        </w:rPr>
        <w:t xml:space="preserve">στην προστασία και την ανάδειξη </w:t>
      </w:r>
      <w:r>
        <w:rPr>
          <w:rFonts w:eastAsia="Times New Roman" w:cs="Times New Roman"/>
          <w:szCs w:val="24"/>
        </w:rPr>
        <w:t xml:space="preserve">της πολιτιστικής κληρονομιάς </w:t>
      </w:r>
      <w:r w:rsidRPr="009361DE">
        <w:rPr>
          <w:rFonts w:eastAsia="Times New Roman" w:cs="Times New Roman"/>
          <w:szCs w:val="24"/>
        </w:rPr>
        <w:t xml:space="preserve">και των μεγάλων </w:t>
      </w:r>
      <w:r>
        <w:rPr>
          <w:rFonts w:eastAsia="Times New Roman" w:cs="Times New Roman"/>
          <w:szCs w:val="24"/>
        </w:rPr>
        <w:t>έ</w:t>
      </w:r>
      <w:r w:rsidRPr="009361DE">
        <w:rPr>
          <w:rFonts w:eastAsia="Times New Roman" w:cs="Times New Roman"/>
          <w:szCs w:val="24"/>
        </w:rPr>
        <w:t xml:space="preserve">ργων και </w:t>
      </w:r>
      <w:r>
        <w:rPr>
          <w:rFonts w:eastAsia="Times New Roman" w:cs="Times New Roman"/>
          <w:szCs w:val="24"/>
        </w:rPr>
        <w:t>επενδύσεων.</w:t>
      </w:r>
    </w:p>
    <w:p w14:paraId="6338F79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Ν</w:t>
      </w:r>
      <w:r w:rsidRPr="009361DE">
        <w:rPr>
          <w:rFonts w:eastAsia="Times New Roman" w:cs="Times New Roman"/>
          <w:szCs w:val="24"/>
        </w:rPr>
        <w:t xml:space="preserve">α θυμίσουμε το </w:t>
      </w:r>
      <w:r>
        <w:rPr>
          <w:rFonts w:eastAsia="Times New Roman" w:cs="Times New Roman"/>
          <w:szCs w:val="24"/>
        </w:rPr>
        <w:t>Μ</w:t>
      </w:r>
      <w:r w:rsidRPr="009361DE">
        <w:rPr>
          <w:rFonts w:eastAsia="Times New Roman" w:cs="Times New Roman"/>
          <w:szCs w:val="24"/>
        </w:rPr>
        <w:t>ετρό Θεσσαλονίκης</w:t>
      </w:r>
      <w:r>
        <w:rPr>
          <w:rFonts w:eastAsia="Times New Roman" w:cs="Times New Roman"/>
          <w:szCs w:val="24"/>
        </w:rPr>
        <w:t>,</w:t>
      </w:r>
      <w:r w:rsidRPr="009361DE">
        <w:rPr>
          <w:rFonts w:eastAsia="Times New Roman" w:cs="Times New Roman"/>
          <w:szCs w:val="24"/>
        </w:rPr>
        <w:t xml:space="preserve"> το πέρασμα από το ψεύτικο </w:t>
      </w:r>
      <w:r>
        <w:rPr>
          <w:rFonts w:eastAsia="Times New Roman" w:cs="Times New Roman"/>
          <w:szCs w:val="24"/>
        </w:rPr>
        <w:t>δίλημμα «ή μετρό</w:t>
      </w:r>
      <w:r w:rsidRPr="009361DE">
        <w:rPr>
          <w:rFonts w:eastAsia="Times New Roman" w:cs="Times New Roman"/>
          <w:szCs w:val="24"/>
        </w:rPr>
        <w:t xml:space="preserve"> </w:t>
      </w:r>
      <w:r>
        <w:rPr>
          <w:rFonts w:eastAsia="Times New Roman" w:cs="Times New Roman"/>
          <w:szCs w:val="24"/>
        </w:rPr>
        <w:t>ή</w:t>
      </w:r>
      <w:r w:rsidRPr="009361DE">
        <w:rPr>
          <w:rFonts w:eastAsia="Times New Roman" w:cs="Times New Roman"/>
          <w:szCs w:val="24"/>
        </w:rPr>
        <w:t xml:space="preserve"> αρχαία</w:t>
      </w:r>
      <w:r>
        <w:rPr>
          <w:rFonts w:eastAsia="Times New Roman" w:cs="Times New Roman"/>
          <w:szCs w:val="24"/>
        </w:rPr>
        <w:t>»</w:t>
      </w:r>
      <w:r w:rsidRPr="009361DE">
        <w:rPr>
          <w:rFonts w:eastAsia="Times New Roman" w:cs="Times New Roman"/>
          <w:szCs w:val="24"/>
        </w:rPr>
        <w:t xml:space="preserve"> στη</w:t>
      </w:r>
      <w:r>
        <w:rPr>
          <w:rFonts w:eastAsia="Times New Roman" w:cs="Times New Roman"/>
          <w:szCs w:val="24"/>
        </w:rPr>
        <w:t xml:space="preserve"> μ</w:t>
      </w:r>
      <w:r w:rsidRPr="009361DE">
        <w:rPr>
          <w:rFonts w:eastAsia="Times New Roman" w:cs="Times New Roman"/>
          <w:szCs w:val="24"/>
        </w:rPr>
        <w:t>ε</w:t>
      </w:r>
      <w:r>
        <w:rPr>
          <w:rFonts w:eastAsia="Times New Roman" w:cs="Times New Roman"/>
          <w:szCs w:val="24"/>
        </w:rPr>
        <w:t xml:space="preserve">γάλη επιτυχία «και μετρό και αρχαία». Πλέον τα </w:t>
      </w:r>
      <w:r w:rsidRPr="009361DE">
        <w:rPr>
          <w:rFonts w:eastAsia="Times New Roman" w:cs="Times New Roman"/>
          <w:szCs w:val="24"/>
        </w:rPr>
        <w:t>αρχαία αποτελού</w:t>
      </w:r>
      <w:r w:rsidRPr="009361DE">
        <w:rPr>
          <w:rFonts w:eastAsia="Times New Roman" w:cs="Times New Roman"/>
          <w:szCs w:val="24"/>
        </w:rPr>
        <w:t xml:space="preserve">ν μέρος του σχεδιασμού του </w:t>
      </w:r>
      <w:r>
        <w:rPr>
          <w:rFonts w:eastAsia="Times New Roman" w:cs="Times New Roman"/>
          <w:szCs w:val="24"/>
        </w:rPr>
        <w:t>μ</w:t>
      </w:r>
      <w:r w:rsidRPr="009361DE">
        <w:rPr>
          <w:rFonts w:eastAsia="Times New Roman" w:cs="Times New Roman"/>
          <w:szCs w:val="24"/>
        </w:rPr>
        <w:t xml:space="preserve">ετρό Θεσσαλονίκης και </w:t>
      </w:r>
      <w:r>
        <w:rPr>
          <w:rFonts w:eastAsia="Times New Roman" w:cs="Times New Roman"/>
          <w:szCs w:val="24"/>
        </w:rPr>
        <w:t xml:space="preserve">στο </w:t>
      </w:r>
      <w:r>
        <w:rPr>
          <w:rFonts w:eastAsia="Times New Roman" w:cs="Times New Roman"/>
          <w:szCs w:val="24"/>
        </w:rPr>
        <w:t>σ</w:t>
      </w:r>
      <w:r>
        <w:rPr>
          <w:rFonts w:eastAsia="Times New Roman" w:cs="Times New Roman"/>
          <w:szCs w:val="24"/>
        </w:rPr>
        <w:t>τ</w:t>
      </w:r>
      <w:r w:rsidRPr="009361DE">
        <w:rPr>
          <w:rFonts w:eastAsia="Times New Roman" w:cs="Times New Roman"/>
          <w:szCs w:val="24"/>
        </w:rPr>
        <w:t>αθμό Βενιζέλου και αλλού</w:t>
      </w:r>
      <w:r>
        <w:rPr>
          <w:rFonts w:eastAsia="Times New Roman" w:cs="Times New Roman"/>
          <w:szCs w:val="24"/>
        </w:rPr>
        <w:t>.</w:t>
      </w:r>
    </w:p>
    <w:p w14:paraId="6338F79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w:t>
      </w:r>
      <w:r w:rsidRPr="009361DE">
        <w:rPr>
          <w:rFonts w:eastAsia="Times New Roman" w:cs="Times New Roman"/>
          <w:szCs w:val="24"/>
        </w:rPr>
        <w:t xml:space="preserve">α θυμίσουμε το </w:t>
      </w:r>
      <w:r>
        <w:rPr>
          <w:rFonts w:eastAsia="Times New Roman" w:cs="Times New Roman"/>
          <w:szCs w:val="24"/>
        </w:rPr>
        <w:t>Ε</w:t>
      </w:r>
      <w:r w:rsidRPr="009361DE">
        <w:rPr>
          <w:rFonts w:eastAsia="Times New Roman" w:cs="Times New Roman"/>
          <w:szCs w:val="24"/>
        </w:rPr>
        <w:t>λληνικό</w:t>
      </w:r>
      <w:r>
        <w:rPr>
          <w:rFonts w:eastAsia="Times New Roman" w:cs="Times New Roman"/>
          <w:szCs w:val="24"/>
        </w:rPr>
        <w:t>,</w:t>
      </w:r>
      <w:r w:rsidRPr="009361DE">
        <w:rPr>
          <w:rFonts w:eastAsia="Times New Roman" w:cs="Times New Roman"/>
          <w:szCs w:val="24"/>
        </w:rPr>
        <w:t xml:space="preserve"> όπου παρά τον επικοινωνιακό πόλεμο </w:t>
      </w:r>
      <w:r>
        <w:rPr>
          <w:rFonts w:eastAsia="Times New Roman" w:cs="Times New Roman"/>
          <w:szCs w:val="24"/>
        </w:rPr>
        <w:t>-π</w:t>
      </w:r>
      <w:r w:rsidRPr="009361DE">
        <w:rPr>
          <w:rFonts w:eastAsia="Times New Roman" w:cs="Times New Roman"/>
          <w:szCs w:val="24"/>
        </w:rPr>
        <w:t>ραγματικό επικοινων</w:t>
      </w:r>
      <w:r>
        <w:rPr>
          <w:rFonts w:eastAsia="Times New Roman" w:cs="Times New Roman"/>
          <w:szCs w:val="24"/>
        </w:rPr>
        <w:t>ιακό</w:t>
      </w:r>
      <w:r w:rsidRPr="009361DE">
        <w:rPr>
          <w:rFonts w:eastAsia="Times New Roman" w:cs="Times New Roman"/>
          <w:szCs w:val="24"/>
        </w:rPr>
        <w:t xml:space="preserve"> blitzkrieg ζήσαμε το 2016</w:t>
      </w:r>
      <w:r>
        <w:rPr>
          <w:rFonts w:eastAsia="Times New Roman" w:cs="Times New Roman"/>
          <w:szCs w:val="24"/>
        </w:rPr>
        <w:t>-</w:t>
      </w:r>
      <w:r w:rsidRPr="009361DE">
        <w:rPr>
          <w:rFonts w:eastAsia="Times New Roman" w:cs="Times New Roman"/>
          <w:szCs w:val="24"/>
        </w:rPr>
        <w:t xml:space="preserve"> και το θεσμικό πλαίσιο προστασίας </w:t>
      </w:r>
      <w:r>
        <w:rPr>
          <w:rFonts w:eastAsia="Times New Roman" w:cs="Times New Roman"/>
          <w:szCs w:val="24"/>
        </w:rPr>
        <w:t xml:space="preserve">της πολιτιστικής </w:t>
      </w:r>
      <w:r>
        <w:rPr>
          <w:rFonts w:eastAsia="Times New Roman" w:cs="Times New Roman"/>
          <w:szCs w:val="24"/>
        </w:rPr>
        <w:t>κληρονομιάς</w:t>
      </w:r>
      <w:r w:rsidRPr="009361DE">
        <w:rPr>
          <w:rFonts w:eastAsia="Times New Roman" w:cs="Times New Roman"/>
          <w:szCs w:val="24"/>
        </w:rPr>
        <w:t xml:space="preserve"> ολοκληρώθηκε και η επένδυση εγκρίθηκε από το Υπουργείο Πολιτισμού</w:t>
      </w:r>
      <w:r>
        <w:rPr>
          <w:rFonts w:eastAsia="Times New Roman" w:cs="Times New Roman"/>
          <w:szCs w:val="24"/>
        </w:rPr>
        <w:t>. Μ</w:t>
      </w:r>
      <w:r w:rsidRPr="009361DE">
        <w:rPr>
          <w:rFonts w:eastAsia="Times New Roman" w:cs="Times New Roman"/>
          <w:szCs w:val="24"/>
        </w:rPr>
        <w:t>άλιστα</w:t>
      </w:r>
      <w:r>
        <w:rPr>
          <w:rFonts w:eastAsia="Times New Roman" w:cs="Times New Roman"/>
          <w:szCs w:val="24"/>
        </w:rPr>
        <w:t>,</w:t>
      </w:r>
      <w:r w:rsidRPr="009361DE">
        <w:rPr>
          <w:rFonts w:eastAsia="Times New Roman" w:cs="Times New Roman"/>
          <w:szCs w:val="24"/>
        </w:rPr>
        <w:t xml:space="preserve"> μέσα από αυτή τη διαδικασία θωρακ</w:t>
      </w:r>
      <w:r>
        <w:rPr>
          <w:rFonts w:eastAsia="Times New Roman" w:cs="Times New Roman"/>
          <w:szCs w:val="24"/>
        </w:rPr>
        <w:t>ίστηκε θεσμικά, γ</w:t>
      </w:r>
      <w:r w:rsidRPr="009361DE">
        <w:rPr>
          <w:rFonts w:eastAsia="Times New Roman" w:cs="Times New Roman"/>
          <w:szCs w:val="24"/>
        </w:rPr>
        <w:t xml:space="preserve">ιατί </w:t>
      </w:r>
      <w:r>
        <w:rPr>
          <w:rFonts w:eastAsia="Times New Roman" w:cs="Times New Roman"/>
          <w:szCs w:val="24"/>
        </w:rPr>
        <w:t>έγινε όπως</w:t>
      </w:r>
      <w:r w:rsidRPr="009361DE">
        <w:rPr>
          <w:rFonts w:eastAsia="Times New Roman" w:cs="Times New Roman"/>
          <w:szCs w:val="24"/>
        </w:rPr>
        <w:t xml:space="preserve"> έπρεπε να γίνει</w:t>
      </w:r>
      <w:r>
        <w:rPr>
          <w:rFonts w:eastAsia="Times New Roman" w:cs="Times New Roman"/>
          <w:szCs w:val="24"/>
        </w:rPr>
        <w:t>.</w:t>
      </w:r>
    </w:p>
    <w:p w14:paraId="6338F792" w14:textId="77777777" w:rsidR="00401C51" w:rsidRDefault="00794512">
      <w:pPr>
        <w:spacing w:line="600" w:lineRule="auto"/>
        <w:ind w:firstLine="720"/>
        <w:jc w:val="both"/>
        <w:rPr>
          <w:rFonts w:eastAsia="Times New Roman" w:cs="Times New Roman"/>
          <w:szCs w:val="24"/>
        </w:rPr>
      </w:pPr>
      <w:r w:rsidRPr="009361DE">
        <w:rPr>
          <w:rFonts w:eastAsia="Times New Roman" w:cs="Times New Roman"/>
          <w:szCs w:val="24"/>
        </w:rPr>
        <w:t>Να θυμίσουμε την Αφάντου</w:t>
      </w:r>
      <w:r>
        <w:rPr>
          <w:rFonts w:eastAsia="Times New Roman" w:cs="Times New Roman"/>
          <w:szCs w:val="24"/>
        </w:rPr>
        <w:t>, την περιοχή</w:t>
      </w:r>
      <w:r w:rsidRPr="009361DE">
        <w:rPr>
          <w:rFonts w:eastAsia="Times New Roman" w:cs="Times New Roman"/>
          <w:szCs w:val="24"/>
        </w:rPr>
        <w:t xml:space="preserve"> στη Ρόδο</w:t>
      </w:r>
      <w:r>
        <w:rPr>
          <w:rFonts w:eastAsia="Times New Roman" w:cs="Times New Roman"/>
          <w:szCs w:val="24"/>
        </w:rPr>
        <w:t>,</w:t>
      </w:r>
      <w:r w:rsidRPr="009361DE">
        <w:rPr>
          <w:rFonts w:eastAsia="Times New Roman" w:cs="Times New Roman"/>
          <w:szCs w:val="24"/>
        </w:rPr>
        <w:t xml:space="preserve"> όπου όχι μόνο </w:t>
      </w:r>
      <w:r>
        <w:rPr>
          <w:rFonts w:eastAsia="Times New Roman" w:cs="Times New Roman"/>
          <w:szCs w:val="24"/>
        </w:rPr>
        <w:t>ολοκλη</w:t>
      </w:r>
      <w:r w:rsidRPr="009361DE">
        <w:rPr>
          <w:rFonts w:eastAsia="Times New Roman" w:cs="Times New Roman"/>
          <w:szCs w:val="24"/>
        </w:rPr>
        <w:t>ρώθηκε το θεσμικό</w:t>
      </w:r>
      <w:r w:rsidRPr="009361DE">
        <w:rPr>
          <w:rFonts w:eastAsia="Times New Roman" w:cs="Times New Roman"/>
          <w:szCs w:val="24"/>
        </w:rPr>
        <w:t xml:space="preserve"> πλαίσιο προστασίας</w:t>
      </w:r>
      <w:r>
        <w:rPr>
          <w:rFonts w:eastAsia="Times New Roman" w:cs="Times New Roman"/>
          <w:szCs w:val="24"/>
        </w:rPr>
        <w:t>,</w:t>
      </w:r>
      <w:r w:rsidRPr="009361DE">
        <w:rPr>
          <w:rFonts w:eastAsia="Times New Roman" w:cs="Times New Roman"/>
          <w:szCs w:val="24"/>
        </w:rPr>
        <w:t xml:space="preserve"> αλλά με δοκιμαστικές ανασκαφικές τομές ξεκαθαρίστηκε π</w:t>
      </w:r>
      <w:r>
        <w:rPr>
          <w:rFonts w:eastAsia="Times New Roman" w:cs="Times New Roman"/>
          <w:szCs w:val="24"/>
        </w:rPr>
        <w:t xml:space="preserve">λήρως το τοπίο και έχουμε </w:t>
      </w:r>
      <w:r w:rsidRPr="009361DE">
        <w:rPr>
          <w:rFonts w:eastAsia="Times New Roman" w:cs="Times New Roman"/>
          <w:szCs w:val="24"/>
        </w:rPr>
        <w:t>πραγματικά</w:t>
      </w:r>
      <w:r>
        <w:rPr>
          <w:rFonts w:eastAsia="Times New Roman" w:cs="Times New Roman"/>
          <w:szCs w:val="24"/>
        </w:rPr>
        <w:t xml:space="preserve"> ένα</w:t>
      </w:r>
      <w:r w:rsidRPr="009361DE">
        <w:rPr>
          <w:rFonts w:eastAsia="Times New Roman" w:cs="Times New Roman"/>
          <w:szCs w:val="24"/>
        </w:rPr>
        <w:t xml:space="preserve"> υπόδειγμα εκεί πέρα συνεργασίας του </w:t>
      </w:r>
      <w:r>
        <w:rPr>
          <w:rFonts w:eastAsia="Times New Roman" w:cs="Times New Roman"/>
          <w:szCs w:val="24"/>
        </w:rPr>
        <w:t>Υ</w:t>
      </w:r>
      <w:r w:rsidRPr="009361DE">
        <w:rPr>
          <w:rFonts w:eastAsia="Times New Roman" w:cs="Times New Roman"/>
          <w:szCs w:val="24"/>
        </w:rPr>
        <w:t xml:space="preserve">πουργείου με το </w:t>
      </w:r>
      <w:r>
        <w:rPr>
          <w:rFonts w:eastAsia="Times New Roman" w:cs="Times New Roman"/>
          <w:szCs w:val="24"/>
        </w:rPr>
        <w:t>επενδυτικό πλάνο.</w:t>
      </w:r>
    </w:p>
    <w:p w14:paraId="6338F79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Α</w:t>
      </w:r>
      <w:r w:rsidRPr="009361DE">
        <w:rPr>
          <w:rFonts w:eastAsia="Times New Roman" w:cs="Times New Roman"/>
          <w:szCs w:val="24"/>
        </w:rPr>
        <w:t>υτό το πλαίσιο το συνεχίσαμε και στο νομοσχέδιο του γηπέδου του ΠΑΟ</w:t>
      </w:r>
      <w:r>
        <w:rPr>
          <w:rFonts w:eastAsia="Times New Roman" w:cs="Times New Roman"/>
          <w:szCs w:val="24"/>
        </w:rPr>
        <w:t>Κ</w:t>
      </w:r>
      <w:r>
        <w:rPr>
          <w:rFonts w:eastAsia="Times New Roman" w:cs="Times New Roman"/>
          <w:szCs w:val="24"/>
        </w:rPr>
        <w:t>, όπου θα βρείτε ισχυρές ρήτρες προ</w:t>
      </w:r>
      <w:r w:rsidRPr="009361DE">
        <w:rPr>
          <w:rFonts w:eastAsia="Times New Roman" w:cs="Times New Roman"/>
          <w:szCs w:val="24"/>
        </w:rPr>
        <w:t xml:space="preserve">στασίας </w:t>
      </w:r>
      <w:r>
        <w:rPr>
          <w:rFonts w:eastAsia="Times New Roman" w:cs="Times New Roman"/>
          <w:szCs w:val="24"/>
        </w:rPr>
        <w:t>της πολιτιστικής</w:t>
      </w:r>
      <w:r w:rsidRPr="009361DE">
        <w:rPr>
          <w:rFonts w:eastAsia="Times New Roman" w:cs="Times New Roman"/>
          <w:szCs w:val="24"/>
        </w:rPr>
        <w:t xml:space="preserve"> κληρονομιάς</w:t>
      </w:r>
      <w:r>
        <w:rPr>
          <w:rFonts w:eastAsia="Times New Roman" w:cs="Times New Roman"/>
          <w:szCs w:val="24"/>
        </w:rPr>
        <w:t>. Κ</w:t>
      </w:r>
      <w:r w:rsidRPr="009361DE">
        <w:rPr>
          <w:rFonts w:eastAsia="Times New Roman" w:cs="Times New Roman"/>
          <w:szCs w:val="24"/>
        </w:rPr>
        <w:t>αι στη συνέχεια</w:t>
      </w:r>
      <w:r>
        <w:rPr>
          <w:rFonts w:eastAsia="Times New Roman" w:cs="Times New Roman"/>
          <w:szCs w:val="24"/>
        </w:rPr>
        <w:t>, όμως,</w:t>
      </w:r>
      <w:r w:rsidRPr="009361DE">
        <w:rPr>
          <w:rFonts w:eastAsia="Times New Roman" w:cs="Times New Roman"/>
          <w:szCs w:val="24"/>
        </w:rPr>
        <w:t xml:space="preserve"> όλη αυτή η ιστορία του </w:t>
      </w:r>
      <w:r>
        <w:rPr>
          <w:rFonts w:eastAsia="Times New Roman" w:cs="Times New Roman"/>
          <w:szCs w:val="24"/>
          <w:lang w:val="en-US"/>
        </w:rPr>
        <w:t>master</w:t>
      </w:r>
      <w:r w:rsidRPr="006A11E6">
        <w:rPr>
          <w:rFonts w:eastAsia="Times New Roman" w:cs="Times New Roman"/>
          <w:szCs w:val="24"/>
        </w:rPr>
        <w:t xml:space="preserve"> </w:t>
      </w:r>
      <w:r>
        <w:rPr>
          <w:rFonts w:eastAsia="Times New Roman" w:cs="Times New Roman"/>
          <w:szCs w:val="24"/>
          <w:lang w:val="en-US"/>
        </w:rPr>
        <w:t>plan</w:t>
      </w:r>
      <w:r w:rsidRPr="009361DE">
        <w:rPr>
          <w:rFonts w:eastAsia="Times New Roman" w:cs="Times New Roman"/>
          <w:szCs w:val="24"/>
        </w:rPr>
        <w:t xml:space="preserve"> Λιμένος Πειραιώς απέδειξε για </w:t>
      </w:r>
      <w:r>
        <w:rPr>
          <w:rFonts w:eastAsia="Times New Roman" w:cs="Times New Roman"/>
          <w:szCs w:val="24"/>
        </w:rPr>
        <w:t>μια</w:t>
      </w:r>
      <w:r w:rsidRPr="009361DE">
        <w:rPr>
          <w:rFonts w:eastAsia="Times New Roman" w:cs="Times New Roman"/>
          <w:szCs w:val="24"/>
        </w:rPr>
        <w:t xml:space="preserve"> ακόμα φορά ότι </w:t>
      </w:r>
      <w:r>
        <w:rPr>
          <w:rFonts w:eastAsia="Times New Roman" w:cs="Times New Roman"/>
          <w:szCs w:val="24"/>
        </w:rPr>
        <w:t xml:space="preserve">τα </w:t>
      </w:r>
      <w:r w:rsidRPr="009361DE">
        <w:rPr>
          <w:rFonts w:eastAsia="Times New Roman" w:cs="Times New Roman"/>
          <w:szCs w:val="24"/>
        </w:rPr>
        <w:t>αρχαία</w:t>
      </w:r>
      <w:r>
        <w:rPr>
          <w:rFonts w:eastAsia="Times New Roman" w:cs="Times New Roman"/>
          <w:szCs w:val="24"/>
        </w:rPr>
        <w:t>,</w:t>
      </w:r>
      <w:r w:rsidRPr="009361DE">
        <w:rPr>
          <w:rFonts w:eastAsia="Times New Roman" w:cs="Times New Roman"/>
          <w:szCs w:val="24"/>
        </w:rPr>
        <w:t xml:space="preserve"> </w:t>
      </w:r>
      <w:r>
        <w:rPr>
          <w:rFonts w:eastAsia="Times New Roman" w:cs="Times New Roman"/>
          <w:szCs w:val="24"/>
        </w:rPr>
        <w:t xml:space="preserve">η </w:t>
      </w:r>
      <w:r w:rsidRPr="009361DE">
        <w:rPr>
          <w:rFonts w:eastAsia="Times New Roman" w:cs="Times New Roman"/>
          <w:szCs w:val="24"/>
        </w:rPr>
        <w:t xml:space="preserve">προστασία των αρχαιοτήτων και </w:t>
      </w:r>
      <w:r>
        <w:rPr>
          <w:rFonts w:eastAsia="Times New Roman" w:cs="Times New Roman"/>
          <w:szCs w:val="24"/>
        </w:rPr>
        <w:t xml:space="preserve">η </w:t>
      </w:r>
      <w:r w:rsidRPr="009361DE">
        <w:rPr>
          <w:rFonts w:eastAsia="Times New Roman" w:cs="Times New Roman"/>
          <w:szCs w:val="24"/>
        </w:rPr>
        <w:t>ανάδειξή τους μπορεί και πρέπε</w:t>
      </w:r>
      <w:r w:rsidRPr="009361DE">
        <w:rPr>
          <w:rFonts w:eastAsia="Times New Roman" w:cs="Times New Roman"/>
          <w:szCs w:val="24"/>
        </w:rPr>
        <w:t>ι να συνδυαστεί με τις επενδύσεις και την ανάπτυξη</w:t>
      </w:r>
      <w:r>
        <w:rPr>
          <w:rFonts w:eastAsia="Times New Roman" w:cs="Times New Roman"/>
          <w:szCs w:val="24"/>
        </w:rPr>
        <w:t>.</w:t>
      </w:r>
    </w:p>
    <w:p w14:paraId="6338F79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w:t>
      </w:r>
      <w:r w:rsidRPr="009361DE">
        <w:rPr>
          <w:rFonts w:eastAsia="Times New Roman" w:cs="Times New Roman"/>
          <w:szCs w:val="24"/>
        </w:rPr>
        <w:t xml:space="preserve">χει πλέον </w:t>
      </w:r>
      <w:r>
        <w:rPr>
          <w:rFonts w:eastAsia="Times New Roman" w:cs="Times New Roman"/>
          <w:szCs w:val="24"/>
        </w:rPr>
        <w:t>εμπεδωθεί</w:t>
      </w:r>
      <w:r w:rsidRPr="009361DE">
        <w:rPr>
          <w:rFonts w:eastAsia="Times New Roman" w:cs="Times New Roman"/>
          <w:szCs w:val="24"/>
        </w:rPr>
        <w:t xml:space="preserve"> σε όλους ότι αυτός είναι ο δρόμος που πρέπει να ακολουθήσει η χώρα τα επόμενα χρόνια</w:t>
      </w:r>
      <w:r>
        <w:rPr>
          <w:rFonts w:eastAsia="Times New Roman" w:cs="Times New Roman"/>
          <w:szCs w:val="24"/>
        </w:rPr>
        <w:t>.</w:t>
      </w:r>
    </w:p>
    <w:p w14:paraId="6338F79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w:t>
      </w:r>
      <w:r w:rsidRPr="009361DE">
        <w:rPr>
          <w:rFonts w:eastAsia="Times New Roman" w:cs="Times New Roman"/>
          <w:szCs w:val="24"/>
        </w:rPr>
        <w:t>α θυμίσω το</w:t>
      </w:r>
      <w:r>
        <w:rPr>
          <w:rFonts w:eastAsia="Times New Roman" w:cs="Times New Roman"/>
          <w:szCs w:val="24"/>
        </w:rPr>
        <w:t>ν</w:t>
      </w:r>
      <w:r w:rsidRPr="009361DE">
        <w:rPr>
          <w:rFonts w:eastAsia="Times New Roman" w:cs="Times New Roman"/>
          <w:szCs w:val="24"/>
        </w:rPr>
        <w:t xml:space="preserve"> νόμο που ψηφίσαμε πρόσφατα για την εξυγίανση </w:t>
      </w:r>
      <w:r>
        <w:rPr>
          <w:rFonts w:eastAsia="Times New Roman" w:cs="Times New Roman"/>
          <w:szCs w:val="24"/>
        </w:rPr>
        <w:t>του Τ</w:t>
      </w:r>
      <w:r w:rsidRPr="009361DE">
        <w:rPr>
          <w:rFonts w:eastAsia="Times New Roman" w:cs="Times New Roman"/>
          <w:szCs w:val="24"/>
        </w:rPr>
        <w:t>αμείο</w:t>
      </w:r>
      <w:r>
        <w:rPr>
          <w:rFonts w:eastAsia="Times New Roman" w:cs="Times New Roman"/>
          <w:szCs w:val="24"/>
        </w:rPr>
        <w:t>υ</w:t>
      </w:r>
      <w:r w:rsidRPr="009361DE">
        <w:rPr>
          <w:rFonts w:eastAsia="Times New Roman" w:cs="Times New Roman"/>
          <w:szCs w:val="24"/>
        </w:rPr>
        <w:t xml:space="preserve"> </w:t>
      </w:r>
      <w:r>
        <w:rPr>
          <w:rFonts w:eastAsia="Times New Roman" w:cs="Times New Roman"/>
          <w:szCs w:val="24"/>
        </w:rPr>
        <w:t>Α</w:t>
      </w:r>
      <w:r w:rsidRPr="009361DE">
        <w:rPr>
          <w:rFonts w:eastAsia="Times New Roman" w:cs="Times New Roman"/>
          <w:szCs w:val="24"/>
        </w:rPr>
        <w:t>λληλοβοήθειας</w:t>
      </w:r>
      <w:r>
        <w:rPr>
          <w:rFonts w:eastAsia="Times New Roman" w:cs="Times New Roman"/>
          <w:szCs w:val="24"/>
        </w:rPr>
        <w:t xml:space="preserve">, </w:t>
      </w:r>
      <w:r w:rsidRPr="009361DE">
        <w:rPr>
          <w:rFonts w:eastAsia="Times New Roman" w:cs="Times New Roman"/>
          <w:szCs w:val="24"/>
        </w:rPr>
        <w:t>για να αντ</w:t>
      </w:r>
      <w:r w:rsidRPr="009361DE">
        <w:rPr>
          <w:rFonts w:eastAsia="Times New Roman" w:cs="Times New Roman"/>
          <w:szCs w:val="24"/>
        </w:rPr>
        <w:t xml:space="preserve">ιμετωπίσουμε </w:t>
      </w:r>
      <w:r>
        <w:rPr>
          <w:rFonts w:eastAsia="Times New Roman" w:cs="Times New Roman"/>
          <w:szCs w:val="24"/>
        </w:rPr>
        <w:t>μια</w:t>
      </w:r>
      <w:r w:rsidRPr="009361DE">
        <w:rPr>
          <w:rFonts w:eastAsia="Times New Roman" w:cs="Times New Roman"/>
          <w:szCs w:val="24"/>
        </w:rPr>
        <w:t xml:space="preserve"> διαχρονική παθογένεια</w:t>
      </w:r>
      <w:r>
        <w:rPr>
          <w:rFonts w:eastAsia="Times New Roman" w:cs="Times New Roman"/>
          <w:szCs w:val="24"/>
        </w:rPr>
        <w:t xml:space="preserve"> στο Υ</w:t>
      </w:r>
      <w:r w:rsidRPr="009361DE">
        <w:rPr>
          <w:rFonts w:eastAsia="Times New Roman" w:cs="Times New Roman"/>
          <w:szCs w:val="24"/>
        </w:rPr>
        <w:t>πουργείο</w:t>
      </w:r>
      <w:r>
        <w:rPr>
          <w:rFonts w:eastAsia="Times New Roman" w:cs="Times New Roman"/>
          <w:szCs w:val="24"/>
        </w:rPr>
        <w:t>.</w:t>
      </w:r>
    </w:p>
    <w:p w14:paraId="6338F79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w:t>
      </w:r>
      <w:r w:rsidRPr="009361DE">
        <w:rPr>
          <w:rFonts w:eastAsia="Times New Roman" w:cs="Times New Roman"/>
          <w:szCs w:val="24"/>
        </w:rPr>
        <w:t>α θυμίσω</w:t>
      </w:r>
      <w:r>
        <w:rPr>
          <w:rFonts w:eastAsia="Times New Roman" w:cs="Times New Roman"/>
          <w:szCs w:val="24"/>
        </w:rPr>
        <w:t>,</w:t>
      </w:r>
      <w:r w:rsidRPr="009361DE">
        <w:rPr>
          <w:rFonts w:eastAsia="Times New Roman" w:cs="Times New Roman"/>
          <w:szCs w:val="24"/>
        </w:rPr>
        <w:t xml:space="preserve"> </w:t>
      </w:r>
      <w:r>
        <w:rPr>
          <w:rFonts w:eastAsia="Times New Roman" w:cs="Times New Roman"/>
          <w:szCs w:val="24"/>
        </w:rPr>
        <w:t>επίσης,</w:t>
      </w:r>
      <w:r w:rsidRPr="009361DE">
        <w:rPr>
          <w:rFonts w:eastAsia="Times New Roman" w:cs="Times New Roman"/>
          <w:szCs w:val="24"/>
        </w:rPr>
        <w:t xml:space="preserve"> ότι ήμασταν αυτοί που λύσαμε τα ζητήματα του Μουσείου της Ακρόπολης</w:t>
      </w:r>
      <w:r>
        <w:rPr>
          <w:rFonts w:eastAsia="Times New Roman" w:cs="Times New Roman"/>
          <w:szCs w:val="24"/>
        </w:rPr>
        <w:t>,</w:t>
      </w:r>
      <w:r w:rsidRPr="009361DE">
        <w:rPr>
          <w:rFonts w:eastAsia="Times New Roman" w:cs="Times New Roman"/>
          <w:szCs w:val="24"/>
        </w:rPr>
        <w:t xml:space="preserve"> καταργώντ</w:t>
      </w:r>
      <w:r>
        <w:rPr>
          <w:rFonts w:eastAsia="Times New Roman" w:cs="Times New Roman"/>
          <w:szCs w:val="24"/>
        </w:rPr>
        <w:t>ας τον Οργανισμό</w:t>
      </w:r>
      <w:r w:rsidRPr="009361DE">
        <w:rPr>
          <w:rFonts w:eastAsia="Times New Roman" w:cs="Times New Roman"/>
          <w:szCs w:val="24"/>
        </w:rPr>
        <w:t xml:space="preserve"> </w:t>
      </w:r>
      <w:r>
        <w:rPr>
          <w:rFonts w:eastAsia="Times New Roman" w:cs="Times New Roman"/>
          <w:szCs w:val="24"/>
        </w:rPr>
        <w:t>Α</w:t>
      </w:r>
      <w:r w:rsidRPr="009361DE">
        <w:rPr>
          <w:rFonts w:eastAsia="Times New Roman" w:cs="Times New Roman"/>
          <w:szCs w:val="24"/>
        </w:rPr>
        <w:t>νέγερσης και διασφαλίζοντας τις θέσεις εργασίας</w:t>
      </w:r>
      <w:r>
        <w:rPr>
          <w:rFonts w:eastAsia="Times New Roman" w:cs="Times New Roman"/>
          <w:szCs w:val="24"/>
        </w:rPr>
        <w:t>.</w:t>
      </w:r>
    </w:p>
    <w:p w14:paraId="6338F79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cs="Times New Roman"/>
          <w:szCs w:val="24"/>
        </w:rPr>
        <w:t>προειδοποιητικά το κουδούνι λήξεως του χρόνου ομιλίας του κυρίου Υφυπουργού)</w:t>
      </w:r>
    </w:p>
    <w:p w14:paraId="6338F79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Ολοκληρώνω σε λίγο, κύριε Πρόεδρε.</w:t>
      </w:r>
    </w:p>
    <w:p w14:paraId="6338F79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Επίσης,</w:t>
      </w:r>
      <w:r w:rsidRPr="009361DE">
        <w:rPr>
          <w:rFonts w:eastAsia="Times New Roman" w:cs="Times New Roman"/>
          <w:szCs w:val="24"/>
        </w:rPr>
        <w:t xml:space="preserve"> να θυμίσω ότι για πρώτη φορά το </w:t>
      </w:r>
      <w:r>
        <w:rPr>
          <w:rFonts w:eastAsia="Times New Roman" w:cs="Times New Roman"/>
          <w:szCs w:val="24"/>
        </w:rPr>
        <w:t>Μ</w:t>
      </w:r>
      <w:r w:rsidRPr="009361DE">
        <w:rPr>
          <w:rFonts w:eastAsia="Times New Roman" w:cs="Times New Roman"/>
          <w:szCs w:val="24"/>
        </w:rPr>
        <w:t>ουσείο της Ακρόπολης</w:t>
      </w:r>
      <w:r>
        <w:rPr>
          <w:rFonts w:eastAsia="Times New Roman" w:cs="Times New Roman"/>
          <w:szCs w:val="24"/>
        </w:rPr>
        <w:t>,</w:t>
      </w:r>
      <w:r w:rsidRPr="009361DE">
        <w:rPr>
          <w:rFonts w:eastAsia="Times New Roman" w:cs="Times New Roman"/>
          <w:szCs w:val="24"/>
        </w:rPr>
        <w:t xml:space="preserve"> το μεγαλύτερο</w:t>
      </w:r>
      <w:r>
        <w:rPr>
          <w:rFonts w:eastAsia="Times New Roman" w:cs="Times New Roman"/>
          <w:szCs w:val="24"/>
        </w:rPr>
        <w:t xml:space="preserve"> μουσείο ίσως</w:t>
      </w:r>
      <w:r w:rsidRPr="009361DE">
        <w:rPr>
          <w:rFonts w:eastAsia="Times New Roman" w:cs="Times New Roman"/>
          <w:szCs w:val="24"/>
        </w:rPr>
        <w:t xml:space="preserve"> της χώρας</w:t>
      </w:r>
      <w:r>
        <w:rPr>
          <w:rFonts w:eastAsia="Times New Roman" w:cs="Times New Roman"/>
          <w:szCs w:val="24"/>
        </w:rPr>
        <w:t>,</w:t>
      </w:r>
      <w:r w:rsidRPr="009361DE">
        <w:rPr>
          <w:rFonts w:eastAsia="Times New Roman" w:cs="Times New Roman"/>
          <w:szCs w:val="24"/>
        </w:rPr>
        <w:t xml:space="preserve"> συνεισφέρει οικονομικά στην αναβάθμιση των </w:t>
      </w:r>
      <w:r w:rsidRPr="009361DE">
        <w:rPr>
          <w:rFonts w:eastAsia="Times New Roman" w:cs="Times New Roman"/>
          <w:szCs w:val="24"/>
        </w:rPr>
        <w:t>υπολοίπων δημόσιων μουσείων</w:t>
      </w:r>
      <w:r>
        <w:rPr>
          <w:rFonts w:eastAsia="Times New Roman" w:cs="Times New Roman"/>
          <w:szCs w:val="24"/>
        </w:rPr>
        <w:t>.</w:t>
      </w:r>
    </w:p>
    <w:p w14:paraId="6338F79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Όλα αυτά, μαζί με πολλά</w:t>
      </w:r>
      <w:r w:rsidRPr="009361DE">
        <w:rPr>
          <w:rFonts w:eastAsia="Times New Roman" w:cs="Times New Roman"/>
          <w:szCs w:val="24"/>
        </w:rPr>
        <w:t xml:space="preserve"> αλλά</w:t>
      </w:r>
      <w:r>
        <w:rPr>
          <w:rFonts w:eastAsia="Times New Roman" w:cs="Times New Roman"/>
          <w:szCs w:val="24"/>
        </w:rPr>
        <w:t>, έχουν</w:t>
      </w:r>
      <w:r w:rsidRPr="009361DE">
        <w:rPr>
          <w:rFonts w:eastAsia="Times New Roman" w:cs="Times New Roman"/>
          <w:szCs w:val="24"/>
        </w:rPr>
        <w:t xml:space="preserve"> οδηγήσει ταυτόχρονα στη σημαντική αύξηση των εσόδων του </w:t>
      </w:r>
      <w:r>
        <w:rPr>
          <w:rFonts w:eastAsia="Times New Roman" w:cs="Times New Roman"/>
          <w:szCs w:val="24"/>
        </w:rPr>
        <w:t>Υ</w:t>
      </w:r>
      <w:r w:rsidRPr="009361DE">
        <w:rPr>
          <w:rFonts w:eastAsia="Times New Roman" w:cs="Times New Roman"/>
          <w:szCs w:val="24"/>
        </w:rPr>
        <w:t xml:space="preserve">πουργείου </w:t>
      </w:r>
      <w:r>
        <w:rPr>
          <w:rFonts w:eastAsia="Times New Roman" w:cs="Times New Roman"/>
          <w:szCs w:val="24"/>
        </w:rPr>
        <w:t>Π</w:t>
      </w:r>
      <w:r w:rsidRPr="009361DE">
        <w:rPr>
          <w:rFonts w:eastAsia="Times New Roman" w:cs="Times New Roman"/>
          <w:szCs w:val="24"/>
        </w:rPr>
        <w:t xml:space="preserve">ολιτισμού από </w:t>
      </w:r>
      <w:r>
        <w:rPr>
          <w:rFonts w:eastAsia="Times New Roman" w:cs="Times New Roman"/>
          <w:szCs w:val="24"/>
        </w:rPr>
        <w:t xml:space="preserve">τους αρχαιολογικούς χώρους, </w:t>
      </w:r>
      <w:r w:rsidRPr="009361DE">
        <w:rPr>
          <w:rFonts w:eastAsia="Times New Roman" w:cs="Times New Roman"/>
          <w:szCs w:val="24"/>
        </w:rPr>
        <w:t>τα μνημεία και τα μουσεία</w:t>
      </w:r>
      <w:r>
        <w:rPr>
          <w:rFonts w:eastAsia="Times New Roman" w:cs="Times New Roman"/>
          <w:szCs w:val="24"/>
        </w:rPr>
        <w:t>. Μ</w:t>
      </w:r>
      <w:r w:rsidRPr="009361DE">
        <w:rPr>
          <w:rFonts w:eastAsia="Times New Roman" w:cs="Times New Roman"/>
          <w:szCs w:val="24"/>
        </w:rPr>
        <w:t>ιλάμε για υπερδιπλασιασμό</w:t>
      </w:r>
      <w:r>
        <w:rPr>
          <w:rFonts w:eastAsia="Times New Roman" w:cs="Times New Roman"/>
          <w:szCs w:val="24"/>
        </w:rPr>
        <w:t>, α</w:t>
      </w:r>
      <w:r w:rsidRPr="009361DE">
        <w:rPr>
          <w:rFonts w:eastAsia="Times New Roman" w:cs="Times New Roman"/>
          <w:szCs w:val="24"/>
        </w:rPr>
        <w:t xml:space="preserve">πό τα 55 εκατομμύρια </w:t>
      </w:r>
      <w:r>
        <w:rPr>
          <w:rFonts w:eastAsia="Times New Roman" w:cs="Times New Roman"/>
          <w:szCs w:val="24"/>
        </w:rPr>
        <w:t>ευρώ</w:t>
      </w:r>
      <w:r>
        <w:rPr>
          <w:rFonts w:eastAsia="Times New Roman" w:cs="Times New Roman"/>
          <w:szCs w:val="24"/>
        </w:rPr>
        <w:t xml:space="preserve"> </w:t>
      </w:r>
      <w:r w:rsidRPr="009361DE">
        <w:rPr>
          <w:rFonts w:eastAsia="Times New Roman" w:cs="Times New Roman"/>
          <w:szCs w:val="24"/>
        </w:rPr>
        <w:t>το 2014</w:t>
      </w:r>
      <w:r>
        <w:rPr>
          <w:rFonts w:eastAsia="Times New Roman" w:cs="Times New Roman"/>
          <w:szCs w:val="24"/>
        </w:rPr>
        <w:t>,</w:t>
      </w:r>
      <w:r w:rsidRPr="009361DE">
        <w:rPr>
          <w:rFonts w:eastAsia="Times New Roman" w:cs="Times New Roman"/>
          <w:szCs w:val="24"/>
        </w:rPr>
        <w:t xml:space="preserve"> σε πάνω από 110</w:t>
      </w:r>
      <w:r>
        <w:rPr>
          <w:rFonts w:eastAsia="Times New Roman" w:cs="Times New Roman"/>
          <w:szCs w:val="24"/>
        </w:rPr>
        <w:t xml:space="preserve"> εκατομμύρια ευρώ</w:t>
      </w:r>
      <w:r w:rsidRPr="009361DE">
        <w:rPr>
          <w:rFonts w:eastAsia="Times New Roman" w:cs="Times New Roman"/>
          <w:szCs w:val="24"/>
        </w:rPr>
        <w:t xml:space="preserve"> το 2018 και επίκειται νέα αύξηση τα επόμενα χρόνια</w:t>
      </w:r>
      <w:r>
        <w:rPr>
          <w:rFonts w:eastAsia="Times New Roman" w:cs="Times New Roman"/>
          <w:szCs w:val="24"/>
        </w:rPr>
        <w:t>.</w:t>
      </w:r>
    </w:p>
    <w:p w14:paraId="6338F79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w:t>
      </w:r>
      <w:r w:rsidRPr="009361DE">
        <w:rPr>
          <w:rFonts w:eastAsia="Times New Roman" w:cs="Times New Roman"/>
          <w:szCs w:val="24"/>
        </w:rPr>
        <w:t xml:space="preserve">α θυμίσω την εγκατάσταση του ηλεκτρονικού εισιτηρίου </w:t>
      </w:r>
      <w:r>
        <w:rPr>
          <w:rFonts w:eastAsia="Times New Roman" w:cs="Times New Roman"/>
          <w:szCs w:val="24"/>
        </w:rPr>
        <w:t>σ</w:t>
      </w:r>
      <w:r w:rsidRPr="009361DE">
        <w:rPr>
          <w:rFonts w:eastAsia="Times New Roman" w:cs="Times New Roman"/>
          <w:szCs w:val="24"/>
        </w:rPr>
        <w:t xml:space="preserve">τους μεγάλους </w:t>
      </w:r>
      <w:r>
        <w:rPr>
          <w:rFonts w:eastAsia="Times New Roman" w:cs="Times New Roman"/>
          <w:szCs w:val="24"/>
        </w:rPr>
        <w:t>αρχαιολογ</w:t>
      </w:r>
      <w:r w:rsidRPr="009361DE">
        <w:rPr>
          <w:rFonts w:eastAsia="Times New Roman" w:cs="Times New Roman"/>
          <w:szCs w:val="24"/>
        </w:rPr>
        <w:t>ικούς χώρους και τα μνημεία της χώρας</w:t>
      </w:r>
      <w:r>
        <w:rPr>
          <w:rFonts w:eastAsia="Times New Roman" w:cs="Times New Roman"/>
          <w:szCs w:val="24"/>
        </w:rPr>
        <w:t>,</w:t>
      </w:r>
      <w:r w:rsidRPr="009361DE">
        <w:rPr>
          <w:rFonts w:eastAsia="Times New Roman" w:cs="Times New Roman"/>
          <w:szCs w:val="24"/>
        </w:rPr>
        <w:t xml:space="preserve"> ένα αίτημα πολλών ετών</w:t>
      </w:r>
      <w:r>
        <w:rPr>
          <w:rFonts w:eastAsia="Times New Roman" w:cs="Times New Roman"/>
          <w:szCs w:val="24"/>
        </w:rPr>
        <w:t>,</w:t>
      </w:r>
      <w:r w:rsidRPr="009361DE">
        <w:rPr>
          <w:rFonts w:eastAsia="Times New Roman" w:cs="Times New Roman"/>
          <w:szCs w:val="24"/>
        </w:rPr>
        <w:t xml:space="preserve"> που εμείς το κάναμε </w:t>
      </w:r>
      <w:r w:rsidRPr="009361DE">
        <w:rPr>
          <w:rFonts w:eastAsia="Times New Roman" w:cs="Times New Roman"/>
          <w:szCs w:val="24"/>
        </w:rPr>
        <w:t>πράξη</w:t>
      </w:r>
      <w:r>
        <w:rPr>
          <w:rFonts w:eastAsia="Times New Roman" w:cs="Times New Roman"/>
          <w:szCs w:val="24"/>
        </w:rPr>
        <w:t>.</w:t>
      </w:r>
    </w:p>
    <w:p w14:paraId="6338F79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Ν</w:t>
      </w:r>
      <w:r w:rsidRPr="009361DE">
        <w:rPr>
          <w:rFonts w:eastAsia="Times New Roman" w:cs="Times New Roman"/>
          <w:szCs w:val="24"/>
        </w:rPr>
        <w:t>α θυμίσω πιο πρόσφατες εξελίξεις</w:t>
      </w:r>
      <w:r>
        <w:rPr>
          <w:rFonts w:eastAsia="Times New Roman" w:cs="Times New Roman"/>
          <w:szCs w:val="24"/>
        </w:rPr>
        <w:t>,</w:t>
      </w:r>
      <w:r w:rsidRPr="009361DE">
        <w:rPr>
          <w:rFonts w:eastAsia="Times New Roman" w:cs="Times New Roman"/>
          <w:szCs w:val="24"/>
        </w:rPr>
        <w:t xml:space="preserve"> όπως την αναγέννηση τ</w:t>
      </w:r>
      <w:r>
        <w:rPr>
          <w:rFonts w:eastAsia="Times New Roman" w:cs="Times New Roman"/>
          <w:szCs w:val="24"/>
        </w:rPr>
        <w:t>ων</w:t>
      </w:r>
      <w:r w:rsidRPr="009361DE">
        <w:rPr>
          <w:rFonts w:eastAsia="Times New Roman" w:cs="Times New Roman"/>
          <w:szCs w:val="24"/>
        </w:rPr>
        <w:t xml:space="preserve"> εργαστηρ</w:t>
      </w:r>
      <w:r>
        <w:rPr>
          <w:rFonts w:eastAsia="Times New Roman" w:cs="Times New Roman"/>
          <w:szCs w:val="24"/>
        </w:rPr>
        <w:t>ίων</w:t>
      </w:r>
      <w:r w:rsidRPr="009361DE">
        <w:rPr>
          <w:rFonts w:eastAsia="Times New Roman" w:cs="Times New Roman"/>
          <w:szCs w:val="24"/>
        </w:rPr>
        <w:t xml:space="preserve"> που παράγουν </w:t>
      </w:r>
      <w:r>
        <w:rPr>
          <w:rFonts w:eastAsia="Times New Roman" w:cs="Times New Roman"/>
          <w:szCs w:val="24"/>
        </w:rPr>
        <w:t>τ</w:t>
      </w:r>
      <w:r w:rsidRPr="009361DE">
        <w:rPr>
          <w:rFonts w:eastAsia="Times New Roman" w:cs="Times New Roman"/>
          <w:szCs w:val="24"/>
        </w:rPr>
        <w:t>α μόνα παγκ</w:t>
      </w:r>
      <w:r>
        <w:rPr>
          <w:rFonts w:eastAsia="Times New Roman" w:cs="Times New Roman"/>
          <w:szCs w:val="24"/>
        </w:rPr>
        <w:t>οσμίως</w:t>
      </w:r>
      <w:r w:rsidRPr="009361DE">
        <w:rPr>
          <w:rFonts w:eastAsia="Times New Roman" w:cs="Times New Roman"/>
          <w:szCs w:val="24"/>
        </w:rPr>
        <w:t xml:space="preserve"> πιστοποιημένα αντίγραφα των αριστουργημάτων τ</w:t>
      </w:r>
      <w:r>
        <w:rPr>
          <w:rFonts w:eastAsia="Times New Roman" w:cs="Times New Roman"/>
          <w:szCs w:val="24"/>
        </w:rPr>
        <w:t>ων</w:t>
      </w:r>
      <w:r w:rsidRPr="009361DE">
        <w:rPr>
          <w:rFonts w:eastAsia="Times New Roman" w:cs="Times New Roman"/>
          <w:szCs w:val="24"/>
        </w:rPr>
        <w:t xml:space="preserve"> ελληνικών μουσείων και την αναβάθμιση των πωλητηρίων</w:t>
      </w:r>
      <w:r>
        <w:rPr>
          <w:rFonts w:eastAsia="Times New Roman" w:cs="Times New Roman"/>
          <w:szCs w:val="24"/>
        </w:rPr>
        <w:t>,</w:t>
      </w:r>
      <w:r w:rsidRPr="009361DE">
        <w:rPr>
          <w:rFonts w:eastAsia="Times New Roman" w:cs="Times New Roman"/>
          <w:szCs w:val="24"/>
        </w:rPr>
        <w:t xml:space="preserve"> που αναβαθμίζουν συνολικά την εικόνα της χώρ</w:t>
      </w:r>
      <w:r w:rsidRPr="009361DE">
        <w:rPr>
          <w:rFonts w:eastAsia="Times New Roman" w:cs="Times New Roman"/>
          <w:szCs w:val="24"/>
        </w:rPr>
        <w:t xml:space="preserve">ας μας </w:t>
      </w:r>
      <w:r>
        <w:rPr>
          <w:rFonts w:eastAsia="Times New Roman" w:cs="Times New Roman"/>
          <w:szCs w:val="24"/>
        </w:rPr>
        <w:t>στον παγκόσμιο επισκέπτη.</w:t>
      </w:r>
    </w:p>
    <w:p w14:paraId="6338F79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sidRPr="009361DE">
        <w:rPr>
          <w:rFonts w:eastAsia="Times New Roman" w:cs="Times New Roman"/>
          <w:szCs w:val="24"/>
        </w:rPr>
        <w:t xml:space="preserve">λείνοντας </w:t>
      </w:r>
      <w:r>
        <w:rPr>
          <w:rFonts w:eastAsia="Times New Roman" w:cs="Times New Roman"/>
          <w:szCs w:val="24"/>
        </w:rPr>
        <w:t>τα του</w:t>
      </w:r>
      <w:r w:rsidRPr="009361DE">
        <w:rPr>
          <w:rFonts w:eastAsia="Times New Roman" w:cs="Times New Roman"/>
          <w:szCs w:val="24"/>
        </w:rPr>
        <w:t xml:space="preserve"> Υπουργείο</w:t>
      </w:r>
      <w:r>
        <w:rPr>
          <w:rFonts w:eastAsia="Times New Roman" w:cs="Times New Roman"/>
          <w:szCs w:val="24"/>
        </w:rPr>
        <w:t>υ</w:t>
      </w:r>
      <w:r w:rsidRPr="009361DE">
        <w:rPr>
          <w:rFonts w:eastAsia="Times New Roman" w:cs="Times New Roman"/>
          <w:szCs w:val="24"/>
        </w:rPr>
        <w:t xml:space="preserve"> Πολιτισμού</w:t>
      </w:r>
      <w:r>
        <w:rPr>
          <w:rFonts w:eastAsia="Times New Roman" w:cs="Times New Roman"/>
          <w:szCs w:val="24"/>
        </w:rPr>
        <w:t>,</w:t>
      </w:r>
      <w:r w:rsidRPr="009361DE">
        <w:rPr>
          <w:rFonts w:eastAsia="Times New Roman" w:cs="Times New Roman"/>
          <w:szCs w:val="24"/>
        </w:rPr>
        <w:t xml:space="preserve"> είμαι στην ευχάριστη θέση να ανακοινώσω ότι καταθέσαμε στη </w:t>
      </w:r>
      <w:r>
        <w:rPr>
          <w:rFonts w:eastAsia="Times New Roman" w:cs="Times New Roman"/>
          <w:szCs w:val="24"/>
        </w:rPr>
        <w:t>Γ</w:t>
      </w:r>
      <w:r w:rsidRPr="009361DE">
        <w:rPr>
          <w:rFonts w:eastAsia="Times New Roman" w:cs="Times New Roman"/>
          <w:szCs w:val="24"/>
        </w:rPr>
        <w:t xml:space="preserve">ενική </w:t>
      </w:r>
      <w:r>
        <w:rPr>
          <w:rFonts w:eastAsia="Times New Roman" w:cs="Times New Roman"/>
          <w:szCs w:val="24"/>
        </w:rPr>
        <w:t>Γ</w:t>
      </w:r>
      <w:r w:rsidRPr="009361DE">
        <w:rPr>
          <w:rFonts w:eastAsia="Times New Roman" w:cs="Times New Roman"/>
          <w:szCs w:val="24"/>
        </w:rPr>
        <w:t xml:space="preserve">ραμματεία της </w:t>
      </w:r>
      <w:r>
        <w:rPr>
          <w:rFonts w:eastAsia="Times New Roman" w:cs="Times New Roman"/>
          <w:szCs w:val="24"/>
        </w:rPr>
        <w:t>Κ</w:t>
      </w:r>
      <w:r w:rsidRPr="009361DE">
        <w:rPr>
          <w:rFonts w:eastAsia="Times New Roman" w:cs="Times New Roman"/>
          <w:szCs w:val="24"/>
        </w:rPr>
        <w:t>υβέρνησης και φέρ</w:t>
      </w:r>
      <w:r>
        <w:rPr>
          <w:rFonts w:eastAsia="Times New Roman" w:cs="Times New Roman"/>
          <w:szCs w:val="24"/>
        </w:rPr>
        <w:t>νουμε</w:t>
      </w:r>
      <w:r w:rsidRPr="009361DE">
        <w:rPr>
          <w:rFonts w:eastAsia="Times New Roman" w:cs="Times New Roman"/>
          <w:szCs w:val="24"/>
        </w:rPr>
        <w:t xml:space="preserve"> για ψήφιση στη Βουλή την ε</w:t>
      </w:r>
      <w:r>
        <w:rPr>
          <w:rFonts w:eastAsia="Times New Roman" w:cs="Times New Roman"/>
          <w:szCs w:val="24"/>
        </w:rPr>
        <w:t>μβλ</w:t>
      </w:r>
      <w:r w:rsidRPr="009361DE">
        <w:rPr>
          <w:rFonts w:eastAsia="Times New Roman" w:cs="Times New Roman"/>
          <w:szCs w:val="24"/>
        </w:rPr>
        <w:t xml:space="preserve">ηματική τροπολογία που διασφαλίζει στο διηνεκές </w:t>
      </w:r>
      <w:r w:rsidRPr="009361DE">
        <w:rPr>
          <w:rFonts w:eastAsia="Times New Roman" w:cs="Times New Roman"/>
          <w:szCs w:val="24"/>
        </w:rPr>
        <w:t>κυριότητα και διαχείριση αρχαιολογικών χώρων και μνημείων</w:t>
      </w:r>
      <w:r>
        <w:rPr>
          <w:rFonts w:eastAsia="Times New Roman" w:cs="Times New Roman"/>
          <w:szCs w:val="24"/>
        </w:rPr>
        <w:t>,</w:t>
      </w:r>
      <w:r w:rsidRPr="009361DE">
        <w:rPr>
          <w:rFonts w:eastAsia="Times New Roman" w:cs="Times New Roman"/>
          <w:szCs w:val="24"/>
        </w:rPr>
        <w:t xml:space="preserve"> δίνοντας </w:t>
      </w:r>
      <w:r>
        <w:rPr>
          <w:rFonts w:eastAsia="Times New Roman" w:cs="Times New Roman"/>
          <w:szCs w:val="24"/>
        </w:rPr>
        <w:t>τ</w:t>
      </w:r>
      <w:r w:rsidRPr="009361DE">
        <w:rPr>
          <w:rFonts w:eastAsia="Times New Roman" w:cs="Times New Roman"/>
          <w:szCs w:val="24"/>
        </w:rPr>
        <w:t xml:space="preserve">έλος σε </w:t>
      </w:r>
      <w:r>
        <w:rPr>
          <w:rFonts w:eastAsia="Times New Roman" w:cs="Times New Roman"/>
          <w:szCs w:val="24"/>
        </w:rPr>
        <w:t xml:space="preserve">όλη την καταστροφολογία και τον </w:t>
      </w:r>
      <w:r w:rsidRPr="00406591">
        <w:rPr>
          <w:rFonts w:eastAsia="Times New Roman" w:cs="Times New Roman"/>
          <w:szCs w:val="24"/>
        </w:rPr>
        <w:t>εθνικό</w:t>
      </w:r>
      <w:r>
        <w:rPr>
          <w:rFonts w:eastAsia="Times New Roman" w:cs="Times New Roman"/>
          <w:szCs w:val="24"/>
        </w:rPr>
        <w:t xml:space="preserve"> </w:t>
      </w:r>
      <w:r w:rsidRPr="009361DE">
        <w:rPr>
          <w:rFonts w:eastAsia="Times New Roman" w:cs="Times New Roman"/>
          <w:szCs w:val="24"/>
        </w:rPr>
        <w:t>πανικό που είχε προσπαθήσει να καλλιεργή</w:t>
      </w:r>
      <w:r>
        <w:rPr>
          <w:rFonts w:eastAsia="Times New Roman" w:cs="Times New Roman"/>
          <w:szCs w:val="24"/>
        </w:rPr>
        <w:t xml:space="preserve">σει η Αντιπολίτευση </w:t>
      </w:r>
      <w:r w:rsidRPr="009361DE">
        <w:rPr>
          <w:rFonts w:eastAsia="Times New Roman" w:cs="Times New Roman"/>
          <w:szCs w:val="24"/>
        </w:rPr>
        <w:t>το προηγούμενο διάστημα</w:t>
      </w:r>
      <w:r>
        <w:rPr>
          <w:rFonts w:eastAsia="Times New Roman" w:cs="Times New Roman"/>
          <w:szCs w:val="24"/>
        </w:rPr>
        <w:t>. Π</w:t>
      </w:r>
      <w:r w:rsidRPr="009361DE">
        <w:rPr>
          <w:rFonts w:eastAsia="Times New Roman" w:cs="Times New Roman"/>
          <w:szCs w:val="24"/>
        </w:rPr>
        <w:t xml:space="preserve">ρόκειται για </w:t>
      </w:r>
      <w:r>
        <w:rPr>
          <w:rFonts w:eastAsia="Times New Roman" w:cs="Times New Roman"/>
          <w:szCs w:val="24"/>
        </w:rPr>
        <w:t>μια</w:t>
      </w:r>
      <w:r w:rsidRPr="009361DE">
        <w:rPr>
          <w:rFonts w:eastAsia="Times New Roman" w:cs="Times New Roman"/>
          <w:szCs w:val="24"/>
        </w:rPr>
        <w:t xml:space="preserve"> τροπολογία συνταγματικ</w:t>
      </w:r>
      <w:r>
        <w:rPr>
          <w:rFonts w:eastAsia="Times New Roman" w:cs="Times New Roman"/>
          <w:szCs w:val="24"/>
        </w:rPr>
        <w:t>ού</w:t>
      </w:r>
      <w:r w:rsidRPr="009361DE">
        <w:rPr>
          <w:rFonts w:eastAsia="Times New Roman" w:cs="Times New Roman"/>
          <w:szCs w:val="24"/>
        </w:rPr>
        <w:t xml:space="preserve"> επ</w:t>
      </w:r>
      <w:r>
        <w:rPr>
          <w:rFonts w:eastAsia="Times New Roman" w:cs="Times New Roman"/>
          <w:szCs w:val="24"/>
        </w:rPr>
        <w:t>ιπέδου που</w:t>
      </w:r>
      <w:r>
        <w:rPr>
          <w:rFonts w:eastAsia="Times New Roman" w:cs="Times New Roman"/>
          <w:szCs w:val="24"/>
        </w:rPr>
        <w:t xml:space="preserve"> θα την ψηφίσει η Κ</w:t>
      </w:r>
      <w:r w:rsidRPr="009361DE">
        <w:rPr>
          <w:rFonts w:eastAsia="Times New Roman" w:cs="Times New Roman"/>
          <w:szCs w:val="24"/>
        </w:rPr>
        <w:t>υβέρνηση το επόμενο διάστημ</w:t>
      </w:r>
      <w:r>
        <w:rPr>
          <w:rFonts w:eastAsia="Times New Roman" w:cs="Times New Roman"/>
          <w:szCs w:val="24"/>
        </w:rPr>
        <w:t>α.</w:t>
      </w:r>
    </w:p>
    <w:p w14:paraId="6338F79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η Κ</w:t>
      </w:r>
      <w:r w:rsidRPr="009361DE">
        <w:rPr>
          <w:rFonts w:eastAsia="Times New Roman" w:cs="Times New Roman"/>
          <w:szCs w:val="24"/>
        </w:rPr>
        <w:t>υβέρνηση</w:t>
      </w:r>
      <w:r>
        <w:rPr>
          <w:rFonts w:eastAsia="Times New Roman" w:cs="Times New Roman"/>
          <w:szCs w:val="24"/>
        </w:rPr>
        <w:t>,</w:t>
      </w:r>
      <w:r w:rsidRPr="009361DE">
        <w:rPr>
          <w:rFonts w:eastAsia="Times New Roman" w:cs="Times New Roman"/>
          <w:szCs w:val="24"/>
        </w:rPr>
        <w:t xml:space="preserve"> έχοντας να παρουσιάσ</w:t>
      </w:r>
      <w:r>
        <w:rPr>
          <w:rFonts w:eastAsia="Times New Roman" w:cs="Times New Roman"/>
          <w:szCs w:val="24"/>
        </w:rPr>
        <w:t>ει όλο</w:t>
      </w:r>
      <w:r w:rsidRPr="009361DE">
        <w:rPr>
          <w:rFonts w:eastAsia="Times New Roman" w:cs="Times New Roman"/>
          <w:szCs w:val="24"/>
        </w:rPr>
        <w:t xml:space="preserve"> αυτό το έργο</w:t>
      </w:r>
      <w:r>
        <w:rPr>
          <w:rFonts w:eastAsia="Times New Roman" w:cs="Times New Roman"/>
          <w:szCs w:val="24"/>
        </w:rPr>
        <w:t>,</w:t>
      </w:r>
      <w:r w:rsidRPr="009361DE">
        <w:rPr>
          <w:rFonts w:eastAsia="Times New Roman" w:cs="Times New Roman"/>
          <w:szCs w:val="24"/>
        </w:rPr>
        <w:t xml:space="preserve"> ζητά την ψήφο εμπιστοσύνης </w:t>
      </w:r>
      <w:r>
        <w:rPr>
          <w:rFonts w:eastAsia="Times New Roman" w:cs="Times New Roman"/>
          <w:szCs w:val="24"/>
        </w:rPr>
        <w:t>σας,</w:t>
      </w:r>
      <w:r w:rsidRPr="009361DE">
        <w:rPr>
          <w:rFonts w:eastAsia="Times New Roman" w:cs="Times New Roman"/>
          <w:szCs w:val="24"/>
        </w:rPr>
        <w:t xml:space="preserve"> όχι ως επιβράβευση</w:t>
      </w:r>
      <w:r>
        <w:rPr>
          <w:rFonts w:eastAsia="Times New Roman" w:cs="Times New Roman"/>
          <w:szCs w:val="24"/>
        </w:rPr>
        <w:t>, αλλά ως</w:t>
      </w:r>
      <w:r w:rsidRPr="009361DE">
        <w:rPr>
          <w:rFonts w:eastAsia="Times New Roman" w:cs="Times New Roman"/>
          <w:szCs w:val="24"/>
        </w:rPr>
        <w:t xml:space="preserve"> εφαλτήριο</w:t>
      </w:r>
      <w:r>
        <w:rPr>
          <w:rFonts w:eastAsia="Times New Roman" w:cs="Times New Roman"/>
          <w:szCs w:val="24"/>
        </w:rPr>
        <w:t>,</w:t>
      </w:r>
      <w:r w:rsidRPr="009361DE">
        <w:rPr>
          <w:rFonts w:eastAsia="Times New Roman" w:cs="Times New Roman"/>
          <w:szCs w:val="24"/>
        </w:rPr>
        <w:t xml:space="preserve"> ως ανάθεση ευθύν</w:t>
      </w:r>
      <w:r>
        <w:rPr>
          <w:rFonts w:eastAsia="Times New Roman" w:cs="Times New Roman"/>
          <w:szCs w:val="24"/>
        </w:rPr>
        <w:t>η</w:t>
      </w:r>
      <w:r w:rsidRPr="009361DE">
        <w:rPr>
          <w:rFonts w:eastAsia="Times New Roman" w:cs="Times New Roman"/>
          <w:szCs w:val="24"/>
        </w:rPr>
        <w:t>ς για να συνεχίσει με ακόμα μεγαλύτερη ορμή</w:t>
      </w:r>
      <w:r>
        <w:rPr>
          <w:rFonts w:eastAsia="Times New Roman" w:cs="Times New Roman"/>
          <w:szCs w:val="24"/>
        </w:rPr>
        <w:t>. Σ</w:t>
      </w:r>
      <w:r w:rsidRPr="009361DE">
        <w:rPr>
          <w:rFonts w:eastAsia="Times New Roman" w:cs="Times New Roman"/>
          <w:szCs w:val="24"/>
        </w:rPr>
        <w:t>τόχοι</w:t>
      </w:r>
      <w:r>
        <w:rPr>
          <w:rFonts w:eastAsia="Times New Roman" w:cs="Times New Roman"/>
          <w:szCs w:val="24"/>
        </w:rPr>
        <w:t xml:space="preserve">; </w:t>
      </w:r>
      <w:r>
        <w:rPr>
          <w:rFonts w:eastAsia="Times New Roman" w:cs="Times New Roman"/>
          <w:szCs w:val="24"/>
        </w:rPr>
        <w:lastRenderedPageBreak/>
        <w:t>Ριζικοί μ</w:t>
      </w:r>
      <w:r w:rsidRPr="009361DE">
        <w:rPr>
          <w:rFonts w:eastAsia="Times New Roman" w:cs="Times New Roman"/>
          <w:szCs w:val="24"/>
        </w:rPr>
        <w:t>ετασχηματισμοί παντού</w:t>
      </w:r>
      <w:r>
        <w:rPr>
          <w:rFonts w:eastAsia="Times New Roman" w:cs="Times New Roman"/>
          <w:szCs w:val="24"/>
        </w:rPr>
        <w:t>,</w:t>
      </w:r>
      <w:r w:rsidRPr="009361DE">
        <w:rPr>
          <w:rFonts w:eastAsia="Times New Roman" w:cs="Times New Roman"/>
          <w:szCs w:val="24"/>
        </w:rPr>
        <w:t xml:space="preserve"> στην οικονο</w:t>
      </w:r>
      <w:r>
        <w:rPr>
          <w:rFonts w:eastAsia="Times New Roman" w:cs="Times New Roman"/>
          <w:szCs w:val="24"/>
        </w:rPr>
        <w:t>μία,</w:t>
      </w:r>
      <w:r w:rsidRPr="009361DE">
        <w:rPr>
          <w:rFonts w:eastAsia="Times New Roman" w:cs="Times New Roman"/>
          <w:szCs w:val="24"/>
        </w:rPr>
        <w:t xml:space="preserve"> στην κοινωνία</w:t>
      </w:r>
      <w:r>
        <w:rPr>
          <w:rFonts w:eastAsia="Times New Roman" w:cs="Times New Roman"/>
          <w:szCs w:val="24"/>
        </w:rPr>
        <w:t>,</w:t>
      </w:r>
      <w:r w:rsidRPr="009361DE">
        <w:rPr>
          <w:rFonts w:eastAsia="Times New Roman" w:cs="Times New Roman"/>
          <w:szCs w:val="24"/>
        </w:rPr>
        <w:t xml:space="preserve"> στο πολιτικό σύστημα</w:t>
      </w:r>
      <w:r>
        <w:rPr>
          <w:rFonts w:eastAsia="Times New Roman" w:cs="Times New Roman"/>
          <w:szCs w:val="24"/>
        </w:rPr>
        <w:t xml:space="preserve">. Και ένας ακόμα μεγάλος στόχος </w:t>
      </w:r>
      <w:r w:rsidRPr="009361DE">
        <w:rPr>
          <w:rFonts w:eastAsia="Times New Roman" w:cs="Times New Roman"/>
          <w:szCs w:val="24"/>
        </w:rPr>
        <w:t>είναι ο ριζικός μετασχηματισμός</w:t>
      </w:r>
      <w:r>
        <w:rPr>
          <w:rFonts w:eastAsia="Times New Roman" w:cs="Times New Roman"/>
          <w:szCs w:val="24"/>
        </w:rPr>
        <w:t xml:space="preserve"> του κ</w:t>
      </w:r>
      <w:r w:rsidRPr="009361DE">
        <w:rPr>
          <w:rFonts w:eastAsia="Times New Roman" w:cs="Times New Roman"/>
          <w:szCs w:val="24"/>
        </w:rPr>
        <w:t>ράτους</w:t>
      </w:r>
      <w:r>
        <w:rPr>
          <w:rFonts w:eastAsia="Times New Roman" w:cs="Times New Roman"/>
          <w:szCs w:val="24"/>
        </w:rPr>
        <w:t>, που</w:t>
      </w:r>
      <w:r w:rsidRPr="009361DE">
        <w:rPr>
          <w:rFonts w:eastAsia="Times New Roman" w:cs="Times New Roman"/>
          <w:szCs w:val="24"/>
        </w:rPr>
        <w:t xml:space="preserve"> αποτελεί το μεγάλο ζητούμενο για την κοινωνική πρόοδο και την εμβάθυνση της δημοκρατί</w:t>
      </w:r>
      <w:r w:rsidRPr="009361DE">
        <w:rPr>
          <w:rFonts w:eastAsia="Times New Roman" w:cs="Times New Roman"/>
          <w:szCs w:val="24"/>
        </w:rPr>
        <w:t>ας</w:t>
      </w:r>
      <w:r>
        <w:rPr>
          <w:rFonts w:eastAsia="Times New Roman" w:cs="Times New Roman"/>
          <w:szCs w:val="24"/>
        </w:rPr>
        <w:t>.</w:t>
      </w:r>
    </w:p>
    <w:p w14:paraId="6338F79F" w14:textId="77777777" w:rsidR="00401C51" w:rsidRDefault="00794512">
      <w:pPr>
        <w:spacing w:line="600" w:lineRule="auto"/>
        <w:ind w:firstLine="720"/>
        <w:jc w:val="both"/>
        <w:rPr>
          <w:rFonts w:eastAsia="Times New Roman" w:cs="Times New Roman"/>
          <w:szCs w:val="24"/>
        </w:rPr>
      </w:pPr>
      <w:r w:rsidRPr="009361DE">
        <w:rPr>
          <w:rFonts w:eastAsia="Times New Roman" w:cs="Times New Roman"/>
          <w:szCs w:val="24"/>
        </w:rPr>
        <w:t>Σας ευχαριστώ</w:t>
      </w:r>
      <w:r>
        <w:rPr>
          <w:rFonts w:eastAsia="Times New Roman" w:cs="Times New Roman"/>
          <w:szCs w:val="24"/>
        </w:rPr>
        <w:t>.</w:t>
      </w:r>
    </w:p>
    <w:p w14:paraId="6338F7A0"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7A1"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ακούστε πώς θα προχωρήσουμε. Θ</w:t>
      </w:r>
      <w:r w:rsidRPr="009361DE">
        <w:rPr>
          <w:rFonts w:eastAsia="Times New Roman" w:cs="Times New Roman"/>
          <w:szCs w:val="24"/>
        </w:rPr>
        <w:t>α δώσω τώρα το</w:t>
      </w:r>
      <w:r>
        <w:rPr>
          <w:rFonts w:eastAsia="Times New Roman" w:cs="Times New Roman"/>
          <w:szCs w:val="24"/>
        </w:rPr>
        <w:t>ν</w:t>
      </w:r>
      <w:r w:rsidRPr="009361DE">
        <w:rPr>
          <w:rFonts w:eastAsia="Times New Roman" w:cs="Times New Roman"/>
          <w:szCs w:val="24"/>
        </w:rPr>
        <w:t xml:space="preserve"> λόγο στον κ</w:t>
      </w:r>
      <w:r>
        <w:rPr>
          <w:rFonts w:eastAsia="Times New Roman" w:cs="Times New Roman"/>
          <w:szCs w:val="24"/>
        </w:rPr>
        <w:t>.</w:t>
      </w:r>
      <w:r w:rsidRPr="009361DE">
        <w:rPr>
          <w:rFonts w:eastAsia="Times New Roman" w:cs="Times New Roman"/>
          <w:szCs w:val="24"/>
        </w:rPr>
        <w:t xml:space="preserve"> Νικόλαο Καραθανασόπουλο</w:t>
      </w:r>
      <w:r>
        <w:rPr>
          <w:rFonts w:eastAsia="Times New Roman" w:cs="Times New Roman"/>
          <w:szCs w:val="24"/>
        </w:rPr>
        <w:t>. Έ</w:t>
      </w:r>
      <w:r w:rsidRPr="009361DE">
        <w:rPr>
          <w:rFonts w:eastAsia="Times New Roman" w:cs="Times New Roman"/>
          <w:szCs w:val="24"/>
        </w:rPr>
        <w:t xml:space="preserve">χει ζητήσει προ πολλού </w:t>
      </w:r>
      <w:r>
        <w:rPr>
          <w:rFonts w:eastAsia="Times New Roman" w:cs="Times New Roman"/>
          <w:szCs w:val="24"/>
        </w:rPr>
        <w:t>τον λόγο η Κ</w:t>
      </w:r>
      <w:r w:rsidRPr="009361DE">
        <w:rPr>
          <w:rFonts w:eastAsia="Times New Roman" w:cs="Times New Roman"/>
          <w:szCs w:val="24"/>
        </w:rPr>
        <w:t xml:space="preserve">οινοβουλευτική </w:t>
      </w:r>
      <w:r>
        <w:rPr>
          <w:rFonts w:eastAsia="Times New Roman" w:cs="Times New Roman"/>
          <w:szCs w:val="24"/>
        </w:rPr>
        <w:t>Ε</w:t>
      </w:r>
      <w:r w:rsidRPr="009361DE">
        <w:rPr>
          <w:rFonts w:eastAsia="Times New Roman" w:cs="Times New Roman"/>
          <w:szCs w:val="24"/>
        </w:rPr>
        <w:t xml:space="preserve">κπρόσωπος από το </w:t>
      </w:r>
      <w:r>
        <w:rPr>
          <w:rFonts w:eastAsia="Times New Roman" w:cs="Times New Roman"/>
          <w:szCs w:val="24"/>
        </w:rPr>
        <w:t>Π</w:t>
      </w:r>
      <w:r w:rsidRPr="009361DE">
        <w:rPr>
          <w:rFonts w:eastAsia="Times New Roman" w:cs="Times New Roman"/>
          <w:szCs w:val="24"/>
        </w:rPr>
        <w:t>οτάμι</w:t>
      </w:r>
      <w:r>
        <w:rPr>
          <w:rFonts w:eastAsia="Times New Roman" w:cs="Times New Roman"/>
          <w:szCs w:val="24"/>
        </w:rPr>
        <w:t>. Θα δώσω τον</w:t>
      </w:r>
      <w:r w:rsidRPr="009361DE">
        <w:rPr>
          <w:rFonts w:eastAsia="Times New Roman" w:cs="Times New Roman"/>
          <w:szCs w:val="24"/>
        </w:rPr>
        <w:t xml:space="preserve"> λόγο</w:t>
      </w:r>
      <w:r>
        <w:rPr>
          <w:rFonts w:eastAsia="Times New Roman" w:cs="Times New Roman"/>
          <w:szCs w:val="24"/>
        </w:rPr>
        <w:t>,</w:t>
      </w:r>
      <w:r w:rsidRPr="009361DE">
        <w:rPr>
          <w:rFonts w:eastAsia="Times New Roman" w:cs="Times New Roman"/>
          <w:szCs w:val="24"/>
        </w:rPr>
        <w:t xml:space="preserve"> </w:t>
      </w:r>
      <w:r>
        <w:rPr>
          <w:rFonts w:eastAsia="Times New Roman" w:cs="Times New Roman"/>
          <w:szCs w:val="24"/>
        </w:rPr>
        <w:t>επομένως, στην</w:t>
      </w:r>
      <w:r w:rsidRPr="009361DE">
        <w:rPr>
          <w:rFonts w:eastAsia="Times New Roman" w:cs="Times New Roman"/>
          <w:szCs w:val="24"/>
        </w:rPr>
        <w:t xml:space="preserve"> κ</w:t>
      </w:r>
      <w:r>
        <w:rPr>
          <w:rFonts w:eastAsia="Times New Roman" w:cs="Times New Roman"/>
          <w:szCs w:val="24"/>
        </w:rPr>
        <w:t>.</w:t>
      </w:r>
      <w:r w:rsidRPr="009361DE">
        <w:rPr>
          <w:rFonts w:eastAsia="Times New Roman" w:cs="Times New Roman"/>
          <w:szCs w:val="24"/>
        </w:rPr>
        <w:t xml:space="preserve"> Λυμπεράκη</w:t>
      </w:r>
      <w:r>
        <w:rPr>
          <w:rFonts w:eastAsia="Times New Roman" w:cs="Times New Roman"/>
          <w:szCs w:val="24"/>
        </w:rPr>
        <w:t>.</w:t>
      </w:r>
      <w:r w:rsidRPr="009361DE">
        <w:rPr>
          <w:rFonts w:eastAsia="Times New Roman" w:cs="Times New Roman"/>
          <w:szCs w:val="24"/>
        </w:rPr>
        <w:t xml:space="preserve"> Θα κλείσει ο </w:t>
      </w:r>
      <w:r>
        <w:rPr>
          <w:rFonts w:eastAsia="Times New Roman" w:cs="Times New Roman"/>
          <w:szCs w:val="24"/>
        </w:rPr>
        <w:t>δεύτερος</w:t>
      </w:r>
      <w:r>
        <w:rPr>
          <w:rFonts w:eastAsia="Times New Roman" w:cs="Times New Roman"/>
          <w:szCs w:val="24"/>
        </w:rPr>
        <w:t xml:space="preserve"> κύκλος με ομιλίες των κ</w:t>
      </w:r>
      <w:r>
        <w:rPr>
          <w:rFonts w:eastAsia="Times New Roman" w:cs="Times New Roman"/>
          <w:szCs w:val="24"/>
        </w:rPr>
        <w:t>υρίων</w:t>
      </w:r>
      <w:r>
        <w:rPr>
          <w:rFonts w:eastAsia="Times New Roman" w:cs="Times New Roman"/>
          <w:szCs w:val="24"/>
        </w:rPr>
        <w:t xml:space="preserve"> Ν</w:t>
      </w:r>
      <w:r w:rsidRPr="009361DE">
        <w:rPr>
          <w:rFonts w:eastAsia="Times New Roman" w:cs="Times New Roman"/>
          <w:szCs w:val="24"/>
        </w:rPr>
        <w:t>υφούδη</w:t>
      </w:r>
      <w:r>
        <w:rPr>
          <w:rFonts w:eastAsia="Times New Roman" w:cs="Times New Roman"/>
          <w:szCs w:val="24"/>
        </w:rPr>
        <w:t>, Σ</w:t>
      </w:r>
      <w:r w:rsidRPr="009361DE">
        <w:rPr>
          <w:rFonts w:eastAsia="Times New Roman" w:cs="Times New Roman"/>
          <w:szCs w:val="24"/>
        </w:rPr>
        <w:t>αρίδη και Παναγούλη</w:t>
      </w:r>
      <w:r>
        <w:rPr>
          <w:rFonts w:eastAsia="Times New Roman" w:cs="Times New Roman"/>
          <w:szCs w:val="24"/>
        </w:rPr>
        <w:t>. Τον</w:t>
      </w:r>
      <w:r w:rsidRPr="009361DE">
        <w:rPr>
          <w:rFonts w:eastAsia="Times New Roman" w:cs="Times New Roman"/>
          <w:szCs w:val="24"/>
        </w:rPr>
        <w:t xml:space="preserve"> λόγο θα πάρει ο κ</w:t>
      </w:r>
      <w:r>
        <w:rPr>
          <w:rFonts w:eastAsia="Times New Roman" w:cs="Times New Roman"/>
          <w:szCs w:val="24"/>
        </w:rPr>
        <w:t>.</w:t>
      </w:r>
      <w:r w:rsidRPr="009361DE">
        <w:rPr>
          <w:rFonts w:eastAsia="Times New Roman" w:cs="Times New Roman"/>
          <w:szCs w:val="24"/>
        </w:rPr>
        <w:t xml:space="preserve"> </w:t>
      </w:r>
      <w:r>
        <w:rPr>
          <w:rFonts w:eastAsia="Times New Roman" w:cs="Times New Roman"/>
          <w:szCs w:val="24"/>
        </w:rPr>
        <w:t>Δ</w:t>
      </w:r>
      <w:r w:rsidRPr="009361DE">
        <w:rPr>
          <w:rFonts w:eastAsia="Times New Roman" w:cs="Times New Roman"/>
          <w:szCs w:val="24"/>
        </w:rPr>
        <w:t xml:space="preserve">ένδιας ως </w:t>
      </w:r>
      <w:r>
        <w:rPr>
          <w:rFonts w:eastAsia="Times New Roman" w:cs="Times New Roman"/>
          <w:szCs w:val="24"/>
        </w:rPr>
        <w:t>Κ</w:t>
      </w:r>
      <w:r w:rsidRPr="009361DE">
        <w:rPr>
          <w:rFonts w:eastAsia="Times New Roman" w:cs="Times New Roman"/>
          <w:szCs w:val="24"/>
        </w:rPr>
        <w:t xml:space="preserve">οινοβουλευτικός </w:t>
      </w:r>
      <w:r>
        <w:rPr>
          <w:rFonts w:eastAsia="Times New Roman" w:cs="Times New Roman"/>
          <w:szCs w:val="24"/>
        </w:rPr>
        <w:t>Ε</w:t>
      </w:r>
      <w:r w:rsidRPr="009361DE">
        <w:rPr>
          <w:rFonts w:eastAsia="Times New Roman" w:cs="Times New Roman"/>
          <w:szCs w:val="24"/>
        </w:rPr>
        <w:t>κπρόσωπος της Νέας Δημοκρατίας και θα ακολουθήσει</w:t>
      </w:r>
      <w:r>
        <w:rPr>
          <w:rFonts w:eastAsia="Times New Roman" w:cs="Times New Roman"/>
          <w:szCs w:val="24"/>
        </w:rPr>
        <w:t>,</w:t>
      </w:r>
      <w:r w:rsidRPr="009361DE">
        <w:rPr>
          <w:rFonts w:eastAsia="Times New Roman" w:cs="Times New Roman"/>
          <w:szCs w:val="24"/>
        </w:rPr>
        <w:t xml:space="preserve"> πριν μπούμε</w:t>
      </w:r>
      <w:r>
        <w:rPr>
          <w:rFonts w:eastAsia="Times New Roman" w:cs="Times New Roman"/>
          <w:szCs w:val="24"/>
        </w:rPr>
        <w:t xml:space="preserve"> -</w:t>
      </w:r>
      <w:r w:rsidRPr="009361DE">
        <w:rPr>
          <w:rFonts w:eastAsia="Times New Roman" w:cs="Times New Roman"/>
          <w:szCs w:val="24"/>
        </w:rPr>
        <w:t>κύριε Χατζηδάκη</w:t>
      </w:r>
      <w:r>
        <w:rPr>
          <w:rFonts w:eastAsia="Times New Roman" w:cs="Times New Roman"/>
          <w:szCs w:val="24"/>
        </w:rPr>
        <w:t>, για να έχετε ενημέρωση-</w:t>
      </w:r>
      <w:r w:rsidRPr="009361DE">
        <w:rPr>
          <w:rFonts w:eastAsia="Times New Roman" w:cs="Times New Roman"/>
          <w:szCs w:val="24"/>
        </w:rPr>
        <w:t xml:space="preserve"> </w:t>
      </w:r>
      <w:r>
        <w:rPr>
          <w:rFonts w:eastAsia="Times New Roman" w:cs="Times New Roman"/>
          <w:szCs w:val="24"/>
        </w:rPr>
        <w:t xml:space="preserve">στον </w:t>
      </w:r>
      <w:r>
        <w:rPr>
          <w:rFonts w:eastAsia="Times New Roman" w:cs="Times New Roman"/>
          <w:szCs w:val="24"/>
        </w:rPr>
        <w:t>τρίτο</w:t>
      </w:r>
      <w:r>
        <w:rPr>
          <w:rFonts w:eastAsia="Times New Roman" w:cs="Times New Roman"/>
          <w:szCs w:val="24"/>
        </w:rPr>
        <w:t xml:space="preserve"> </w:t>
      </w:r>
      <w:r w:rsidRPr="009361DE">
        <w:rPr>
          <w:rFonts w:eastAsia="Times New Roman" w:cs="Times New Roman"/>
          <w:szCs w:val="24"/>
        </w:rPr>
        <w:t>κύκλο</w:t>
      </w:r>
      <w:r>
        <w:rPr>
          <w:rFonts w:eastAsia="Times New Roman" w:cs="Times New Roman"/>
          <w:szCs w:val="24"/>
        </w:rPr>
        <w:t>,</w:t>
      </w:r>
      <w:r w:rsidRPr="009361DE">
        <w:rPr>
          <w:rFonts w:eastAsia="Times New Roman" w:cs="Times New Roman"/>
          <w:szCs w:val="24"/>
        </w:rPr>
        <w:t xml:space="preserve"> </w:t>
      </w:r>
      <w:r w:rsidRPr="009361DE">
        <w:rPr>
          <w:rFonts w:eastAsia="Times New Roman" w:cs="Times New Roman"/>
          <w:szCs w:val="24"/>
        </w:rPr>
        <w:lastRenderedPageBreak/>
        <w:t>που είναι η κ</w:t>
      </w:r>
      <w:r>
        <w:rPr>
          <w:rFonts w:eastAsia="Times New Roman" w:cs="Times New Roman"/>
          <w:szCs w:val="24"/>
        </w:rPr>
        <w:t>.</w:t>
      </w:r>
      <w:r w:rsidRPr="009361DE">
        <w:rPr>
          <w:rFonts w:eastAsia="Times New Roman" w:cs="Times New Roman"/>
          <w:szCs w:val="24"/>
        </w:rPr>
        <w:t xml:space="preserve"> </w:t>
      </w:r>
      <w:r>
        <w:rPr>
          <w:rFonts w:eastAsia="Times New Roman" w:cs="Times New Roman"/>
          <w:szCs w:val="24"/>
        </w:rPr>
        <w:t>Βράντζα,</w:t>
      </w:r>
      <w:r w:rsidRPr="009361DE">
        <w:rPr>
          <w:rFonts w:eastAsia="Times New Roman" w:cs="Times New Roman"/>
          <w:szCs w:val="24"/>
        </w:rPr>
        <w:t xml:space="preserve"> ο κ</w:t>
      </w:r>
      <w:r>
        <w:rPr>
          <w:rFonts w:eastAsia="Times New Roman" w:cs="Times New Roman"/>
          <w:szCs w:val="24"/>
        </w:rPr>
        <w:t>.</w:t>
      </w:r>
      <w:r w:rsidRPr="009361DE">
        <w:rPr>
          <w:rFonts w:eastAsia="Times New Roman" w:cs="Times New Roman"/>
          <w:szCs w:val="24"/>
        </w:rPr>
        <w:t xml:space="preserve"> Χατζιδάκ</w:t>
      </w:r>
      <w:r>
        <w:rPr>
          <w:rFonts w:eastAsia="Times New Roman" w:cs="Times New Roman"/>
          <w:szCs w:val="24"/>
        </w:rPr>
        <w:t>η</w:t>
      </w:r>
      <w:r w:rsidRPr="009361DE">
        <w:rPr>
          <w:rFonts w:eastAsia="Times New Roman" w:cs="Times New Roman"/>
          <w:szCs w:val="24"/>
        </w:rPr>
        <w:t>ς</w:t>
      </w:r>
      <w:r>
        <w:rPr>
          <w:rFonts w:eastAsia="Times New Roman" w:cs="Times New Roman"/>
          <w:szCs w:val="24"/>
        </w:rPr>
        <w:t>, ο κ. Κ</w:t>
      </w:r>
      <w:r w:rsidRPr="009361DE">
        <w:rPr>
          <w:rFonts w:eastAsia="Times New Roman" w:cs="Times New Roman"/>
          <w:szCs w:val="24"/>
        </w:rPr>
        <w:t>αραναστάσης</w:t>
      </w:r>
      <w:r>
        <w:rPr>
          <w:rFonts w:eastAsia="Times New Roman" w:cs="Times New Roman"/>
          <w:szCs w:val="24"/>
        </w:rPr>
        <w:t>, ο κ. Π</w:t>
      </w:r>
      <w:r w:rsidRPr="009361DE">
        <w:rPr>
          <w:rFonts w:eastAsia="Times New Roman" w:cs="Times New Roman"/>
          <w:szCs w:val="24"/>
        </w:rPr>
        <w:t>απαθεοδώρου και ο κ</w:t>
      </w:r>
      <w:r>
        <w:rPr>
          <w:rFonts w:eastAsia="Times New Roman" w:cs="Times New Roman"/>
          <w:szCs w:val="24"/>
        </w:rPr>
        <w:t>.</w:t>
      </w:r>
      <w:r w:rsidRPr="009361DE">
        <w:rPr>
          <w:rFonts w:eastAsia="Times New Roman" w:cs="Times New Roman"/>
          <w:szCs w:val="24"/>
        </w:rPr>
        <w:t xml:space="preserve"> Ψυχογιός</w:t>
      </w:r>
      <w:r>
        <w:rPr>
          <w:rFonts w:eastAsia="Times New Roman" w:cs="Times New Roman"/>
          <w:szCs w:val="24"/>
        </w:rPr>
        <w:t xml:space="preserve">, οι πέντε πρώτοι, με παρεμβολή </w:t>
      </w:r>
      <w:r w:rsidRPr="009361DE">
        <w:rPr>
          <w:rFonts w:eastAsia="Times New Roman" w:cs="Times New Roman"/>
          <w:szCs w:val="24"/>
        </w:rPr>
        <w:t>του Υπουργού Παιδείας</w:t>
      </w:r>
      <w:r>
        <w:rPr>
          <w:rFonts w:eastAsia="Times New Roman" w:cs="Times New Roman"/>
          <w:szCs w:val="24"/>
        </w:rPr>
        <w:t>.</w:t>
      </w:r>
    </w:p>
    <w:p w14:paraId="6338F7A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Κύριε Καραθανασόπουλε, έχετε τον </w:t>
      </w:r>
      <w:r>
        <w:rPr>
          <w:rFonts w:eastAsia="Times New Roman" w:cs="Times New Roman"/>
          <w:szCs w:val="24"/>
        </w:rPr>
        <w:t>λόγο.</w:t>
      </w:r>
    </w:p>
    <w:p w14:paraId="6338F7A3"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sidRPr="009361DE">
        <w:rPr>
          <w:rFonts w:eastAsia="Times New Roman" w:cs="Times New Roman"/>
          <w:szCs w:val="24"/>
        </w:rPr>
        <w:t xml:space="preserve"> </w:t>
      </w:r>
      <w:r>
        <w:rPr>
          <w:rFonts w:eastAsia="Times New Roman" w:cs="Times New Roman"/>
          <w:szCs w:val="24"/>
        </w:rPr>
        <w:t>Κύριε Π</w:t>
      </w:r>
      <w:r w:rsidRPr="009361DE">
        <w:rPr>
          <w:rFonts w:eastAsia="Times New Roman" w:cs="Times New Roman"/>
          <w:szCs w:val="24"/>
        </w:rPr>
        <w:t>ρόεδρε</w:t>
      </w:r>
      <w:r>
        <w:rPr>
          <w:rFonts w:eastAsia="Times New Roman" w:cs="Times New Roman"/>
          <w:szCs w:val="24"/>
        </w:rPr>
        <w:t>, το ΚΚΕ</w:t>
      </w:r>
      <w:r w:rsidRPr="009361DE">
        <w:rPr>
          <w:rFonts w:eastAsia="Times New Roman" w:cs="Times New Roman"/>
          <w:szCs w:val="24"/>
        </w:rPr>
        <w:t xml:space="preserve"> δεν δίνει ψήφο εμπιστοσύνης στην </w:t>
      </w:r>
      <w:r>
        <w:rPr>
          <w:rFonts w:eastAsia="Times New Roman" w:cs="Times New Roman"/>
          <w:szCs w:val="24"/>
        </w:rPr>
        <w:t>Κυβέρνηση, ό</w:t>
      </w:r>
      <w:r w:rsidRPr="009361DE">
        <w:rPr>
          <w:rFonts w:eastAsia="Times New Roman" w:cs="Times New Roman"/>
          <w:szCs w:val="24"/>
        </w:rPr>
        <w:t>χι γιατί απέτυχε</w:t>
      </w:r>
      <w:r>
        <w:rPr>
          <w:rFonts w:eastAsia="Times New Roman" w:cs="Times New Roman"/>
          <w:szCs w:val="24"/>
        </w:rPr>
        <w:t>,</w:t>
      </w:r>
      <w:r w:rsidRPr="009361DE">
        <w:rPr>
          <w:rFonts w:eastAsia="Times New Roman" w:cs="Times New Roman"/>
          <w:szCs w:val="24"/>
        </w:rPr>
        <w:t xml:space="preserve"> αλλά αντίθετα</w:t>
      </w:r>
      <w:r>
        <w:rPr>
          <w:rFonts w:eastAsia="Times New Roman" w:cs="Times New Roman"/>
          <w:szCs w:val="24"/>
        </w:rPr>
        <w:t>,</w:t>
      </w:r>
      <w:r w:rsidRPr="009361DE">
        <w:rPr>
          <w:rFonts w:eastAsia="Times New Roman" w:cs="Times New Roman"/>
          <w:szCs w:val="24"/>
        </w:rPr>
        <w:t xml:space="preserve"> γιατί πέτυχε</w:t>
      </w:r>
      <w:r>
        <w:rPr>
          <w:rFonts w:eastAsia="Times New Roman" w:cs="Times New Roman"/>
          <w:szCs w:val="24"/>
        </w:rPr>
        <w:t>.</w:t>
      </w:r>
      <w:r w:rsidRPr="009361DE">
        <w:rPr>
          <w:rFonts w:eastAsia="Times New Roman" w:cs="Times New Roman"/>
          <w:szCs w:val="24"/>
        </w:rPr>
        <w:t xml:space="preserve"> Για αυτό άλλωστε και αποσπά τα εύσημα των αγορών</w:t>
      </w:r>
      <w:r>
        <w:rPr>
          <w:rFonts w:eastAsia="Times New Roman" w:cs="Times New Roman"/>
          <w:szCs w:val="24"/>
        </w:rPr>
        <w:t>,</w:t>
      </w:r>
      <w:r w:rsidRPr="009361DE">
        <w:rPr>
          <w:rFonts w:eastAsia="Times New Roman" w:cs="Times New Roman"/>
          <w:szCs w:val="24"/>
        </w:rPr>
        <w:t xml:space="preserve"> των οίκων αξιολόγησης </w:t>
      </w:r>
      <w:r>
        <w:rPr>
          <w:rFonts w:eastAsia="Times New Roman" w:cs="Times New Roman"/>
          <w:szCs w:val="24"/>
        </w:rPr>
        <w:t>-«</w:t>
      </w:r>
      <w:r w:rsidRPr="009361DE">
        <w:rPr>
          <w:rFonts w:eastAsia="Times New Roman" w:cs="Times New Roman"/>
          <w:szCs w:val="24"/>
        </w:rPr>
        <w:t>γεράκια</w:t>
      </w:r>
      <w:r>
        <w:rPr>
          <w:rFonts w:eastAsia="Times New Roman" w:cs="Times New Roman"/>
          <w:szCs w:val="24"/>
        </w:rPr>
        <w:t>»</w:t>
      </w:r>
      <w:r w:rsidRPr="009361DE">
        <w:rPr>
          <w:rFonts w:eastAsia="Times New Roman" w:cs="Times New Roman"/>
          <w:szCs w:val="24"/>
        </w:rPr>
        <w:t xml:space="preserve"> τα ονομάζ</w:t>
      </w:r>
      <w:r>
        <w:rPr>
          <w:rFonts w:eastAsia="Times New Roman" w:cs="Times New Roman"/>
          <w:szCs w:val="24"/>
        </w:rPr>
        <w:t>α</w:t>
      </w:r>
      <w:r w:rsidRPr="009361DE">
        <w:rPr>
          <w:rFonts w:eastAsia="Times New Roman" w:cs="Times New Roman"/>
          <w:szCs w:val="24"/>
        </w:rPr>
        <w:t>τ</w:t>
      </w:r>
      <w:r>
        <w:rPr>
          <w:rFonts w:eastAsia="Times New Roman" w:cs="Times New Roman"/>
          <w:szCs w:val="24"/>
        </w:rPr>
        <w:t>ε</w:t>
      </w:r>
      <w:r w:rsidRPr="009361DE">
        <w:rPr>
          <w:rFonts w:eastAsia="Times New Roman" w:cs="Times New Roman"/>
          <w:szCs w:val="24"/>
        </w:rPr>
        <w:t xml:space="preserve"> κάποτε </w:t>
      </w:r>
      <w:r>
        <w:rPr>
          <w:rFonts w:eastAsia="Times New Roman" w:cs="Times New Roman"/>
          <w:szCs w:val="24"/>
        </w:rPr>
        <w:t xml:space="preserve">εσείς </w:t>
      </w:r>
      <w:r w:rsidRPr="009361DE">
        <w:rPr>
          <w:rFonts w:eastAsia="Times New Roman" w:cs="Times New Roman"/>
          <w:szCs w:val="24"/>
        </w:rPr>
        <w:t>του ΣΥΡΙΖΑ</w:t>
      </w:r>
      <w:r>
        <w:rPr>
          <w:rFonts w:eastAsia="Times New Roman" w:cs="Times New Roman"/>
          <w:szCs w:val="24"/>
        </w:rPr>
        <w:t>-,</w:t>
      </w:r>
      <w:r w:rsidRPr="009361DE">
        <w:rPr>
          <w:rFonts w:eastAsia="Times New Roman" w:cs="Times New Roman"/>
          <w:szCs w:val="24"/>
        </w:rPr>
        <w:t xml:space="preserve"> της Ευρωπαϊκής Ένωσης</w:t>
      </w:r>
      <w:r>
        <w:rPr>
          <w:rFonts w:eastAsia="Times New Roman" w:cs="Times New Roman"/>
          <w:szCs w:val="24"/>
        </w:rPr>
        <w:t>,</w:t>
      </w:r>
      <w:r w:rsidRPr="009361DE">
        <w:rPr>
          <w:rFonts w:eastAsia="Times New Roman" w:cs="Times New Roman"/>
          <w:szCs w:val="24"/>
        </w:rPr>
        <w:t xml:space="preserve"> του Διεθνούς </w:t>
      </w:r>
      <w:r>
        <w:rPr>
          <w:rFonts w:eastAsia="Times New Roman" w:cs="Times New Roman"/>
          <w:szCs w:val="24"/>
        </w:rPr>
        <w:t>Ν</w:t>
      </w:r>
      <w:r w:rsidRPr="009361DE">
        <w:rPr>
          <w:rFonts w:eastAsia="Times New Roman" w:cs="Times New Roman"/>
          <w:szCs w:val="24"/>
        </w:rPr>
        <w:t xml:space="preserve">ομισματικού </w:t>
      </w:r>
      <w:r>
        <w:rPr>
          <w:rFonts w:eastAsia="Times New Roman" w:cs="Times New Roman"/>
          <w:szCs w:val="24"/>
        </w:rPr>
        <w:t>Τ</w:t>
      </w:r>
      <w:r w:rsidRPr="009361DE">
        <w:rPr>
          <w:rFonts w:eastAsia="Times New Roman" w:cs="Times New Roman"/>
          <w:szCs w:val="24"/>
        </w:rPr>
        <w:t>αμείου</w:t>
      </w:r>
      <w:r>
        <w:rPr>
          <w:rFonts w:eastAsia="Times New Roman" w:cs="Times New Roman"/>
          <w:szCs w:val="24"/>
        </w:rPr>
        <w:t>. Γ</w:t>
      </w:r>
      <w:r w:rsidRPr="009361DE">
        <w:rPr>
          <w:rFonts w:eastAsia="Times New Roman" w:cs="Times New Roman"/>
          <w:szCs w:val="24"/>
        </w:rPr>
        <w:t>ιατί αποτελεί για την κ</w:t>
      </w:r>
      <w:r>
        <w:rPr>
          <w:rFonts w:eastAsia="Times New Roman" w:cs="Times New Roman"/>
          <w:szCs w:val="24"/>
        </w:rPr>
        <w:t>.</w:t>
      </w:r>
      <w:r w:rsidRPr="009361DE">
        <w:rPr>
          <w:rFonts w:eastAsia="Times New Roman" w:cs="Times New Roman"/>
          <w:szCs w:val="24"/>
        </w:rPr>
        <w:t xml:space="preserve"> Μέρκελ και την κ</w:t>
      </w:r>
      <w:r>
        <w:rPr>
          <w:rFonts w:eastAsia="Times New Roman" w:cs="Times New Roman"/>
          <w:szCs w:val="24"/>
        </w:rPr>
        <w:t>.</w:t>
      </w:r>
      <w:r w:rsidRPr="009361DE">
        <w:rPr>
          <w:rFonts w:eastAsia="Times New Roman" w:cs="Times New Roman"/>
          <w:szCs w:val="24"/>
        </w:rPr>
        <w:t xml:space="preserve"> Λαγκάρντ το πετυχημένο παράδειγμα</w:t>
      </w:r>
      <w:r>
        <w:rPr>
          <w:rFonts w:eastAsia="Times New Roman" w:cs="Times New Roman"/>
          <w:szCs w:val="24"/>
        </w:rPr>
        <w:t>. Γ</w:t>
      </w:r>
      <w:r w:rsidRPr="009361DE">
        <w:rPr>
          <w:rFonts w:eastAsia="Times New Roman" w:cs="Times New Roman"/>
          <w:szCs w:val="24"/>
        </w:rPr>
        <w:t>ιατί παίρνει τα εύσημα του ΝΑΤΟ</w:t>
      </w:r>
      <w:r>
        <w:rPr>
          <w:rFonts w:eastAsia="Times New Roman" w:cs="Times New Roman"/>
          <w:szCs w:val="24"/>
        </w:rPr>
        <w:t>,</w:t>
      </w:r>
      <w:r w:rsidRPr="009361DE">
        <w:rPr>
          <w:rFonts w:eastAsia="Times New Roman" w:cs="Times New Roman"/>
          <w:szCs w:val="24"/>
        </w:rPr>
        <w:t xml:space="preserve"> των ΗΠΑ</w:t>
      </w:r>
      <w:r>
        <w:rPr>
          <w:rFonts w:eastAsia="Times New Roman" w:cs="Times New Roman"/>
          <w:szCs w:val="24"/>
        </w:rPr>
        <w:t>, του διαβολικά καλού κ.</w:t>
      </w:r>
      <w:r w:rsidRPr="009361DE">
        <w:rPr>
          <w:rFonts w:eastAsia="Times New Roman" w:cs="Times New Roman"/>
          <w:szCs w:val="24"/>
        </w:rPr>
        <w:t xml:space="preserve"> Τραμπ και </w:t>
      </w:r>
      <w:r>
        <w:rPr>
          <w:rFonts w:eastAsia="Times New Roman" w:cs="Times New Roman"/>
          <w:szCs w:val="24"/>
        </w:rPr>
        <w:t>του Πάιατ, α</w:t>
      </w:r>
      <w:r w:rsidRPr="009361DE">
        <w:rPr>
          <w:rFonts w:eastAsia="Times New Roman" w:cs="Times New Roman"/>
          <w:szCs w:val="24"/>
        </w:rPr>
        <w:t xml:space="preserve">λλά και των </w:t>
      </w:r>
      <w:r>
        <w:rPr>
          <w:rFonts w:eastAsia="Times New Roman" w:cs="Times New Roman"/>
          <w:szCs w:val="24"/>
        </w:rPr>
        <w:t>Ι</w:t>
      </w:r>
      <w:r w:rsidRPr="009361DE">
        <w:rPr>
          <w:rFonts w:eastAsia="Times New Roman" w:cs="Times New Roman"/>
          <w:szCs w:val="24"/>
        </w:rPr>
        <w:t>σραηλ</w:t>
      </w:r>
      <w:r w:rsidRPr="009361DE">
        <w:rPr>
          <w:rFonts w:eastAsia="Times New Roman" w:cs="Times New Roman"/>
          <w:szCs w:val="24"/>
        </w:rPr>
        <w:t xml:space="preserve">ινών που ματώνουν τους </w:t>
      </w:r>
      <w:r>
        <w:rPr>
          <w:rFonts w:eastAsia="Times New Roman" w:cs="Times New Roman"/>
          <w:szCs w:val="24"/>
        </w:rPr>
        <w:t>Π</w:t>
      </w:r>
      <w:r w:rsidRPr="009361DE">
        <w:rPr>
          <w:rFonts w:eastAsia="Times New Roman" w:cs="Times New Roman"/>
          <w:szCs w:val="24"/>
        </w:rPr>
        <w:t>αλαιστίνιους</w:t>
      </w:r>
      <w:r>
        <w:rPr>
          <w:rFonts w:eastAsia="Times New Roman" w:cs="Times New Roman"/>
          <w:szCs w:val="24"/>
        </w:rPr>
        <w:t>.</w:t>
      </w:r>
    </w:p>
    <w:p w14:paraId="6338F7A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Ο</w:t>
      </w:r>
      <w:r w:rsidRPr="009361DE">
        <w:rPr>
          <w:rFonts w:eastAsia="Times New Roman" w:cs="Times New Roman"/>
          <w:szCs w:val="24"/>
        </w:rPr>
        <w:t xml:space="preserve"> θυμόσοφος λαός μας λέει</w:t>
      </w:r>
      <w:r>
        <w:rPr>
          <w:rFonts w:eastAsia="Times New Roman" w:cs="Times New Roman"/>
          <w:szCs w:val="24"/>
        </w:rPr>
        <w:t>:</w:t>
      </w:r>
      <w:r w:rsidRPr="009361DE">
        <w:rPr>
          <w:rFonts w:eastAsia="Times New Roman" w:cs="Times New Roman"/>
          <w:szCs w:val="24"/>
        </w:rPr>
        <w:t xml:space="preserve"> </w:t>
      </w:r>
      <w:r>
        <w:rPr>
          <w:rFonts w:eastAsia="Times New Roman" w:cs="Times New Roman"/>
          <w:szCs w:val="24"/>
        </w:rPr>
        <w:t>«Π</w:t>
      </w:r>
      <w:r w:rsidRPr="009361DE">
        <w:rPr>
          <w:rFonts w:eastAsia="Times New Roman" w:cs="Times New Roman"/>
          <w:szCs w:val="24"/>
        </w:rPr>
        <w:t>ες μ</w:t>
      </w:r>
      <w:r>
        <w:rPr>
          <w:rFonts w:eastAsia="Times New Roman" w:cs="Times New Roman"/>
          <w:szCs w:val="24"/>
        </w:rPr>
        <w:t>ου</w:t>
      </w:r>
      <w:r w:rsidRPr="009361DE">
        <w:rPr>
          <w:rFonts w:eastAsia="Times New Roman" w:cs="Times New Roman"/>
          <w:szCs w:val="24"/>
        </w:rPr>
        <w:t xml:space="preserve"> τους φίλους σου</w:t>
      </w:r>
      <w:r>
        <w:rPr>
          <w:rFonts w:eastAsia="Times New Roman" w:cs="Times New Roman"/>
          <w:szCs w:val="24"/>
        </w:rPr>
        <w:t>,</w:t>
      </w:r>
      <w:r w:rsidRPr="009361DE">
        <w:rPr>
          <w:rFonts w:eastAsia="Times New Roman" w:cs="Times New Roman"/>
          <w:szCs w:val="24"/>
        </w:rPr>
        <w:t xml:space="preserve"> να σου πω ποιος είσαι</w:t>
      </w:r>
      <w:r>
        <w:rPr>
          <w:rFonts w:eastAsia="Times New Roman" w:cs="Times New Roman"/>
          <w:szCs w:val="24"/>
        </w:rPr>
        <w:t>»</w:t>
      </w:r>
      <w:r w:rsidRPr="009361DE">
        <w:rPr>
          <w:rFonts w:eastAsia="Times New Roman" w:cs="Times New Roman"/>
          <w:szCs w:val="24"/>
        </w:rPr>
        <w:t xml:space="preserve"> και έχετε για φίλους όλους αυτούς που εχθρεύονται τους λαούς</w:t>
      </w:r>
      <w:r>
        <w:rPr>
          <w:rFonts w:eastAsia="Times New Roman" w:cs="Times New Roman"/>
          <w:szCs w:val="24"/>
        </w:rPr>
        <w:t>,</w:t>
      </w:r>
      <w:r w:rsidRPr="009361DE">
        <w:rPr>
          <w:rFonts w:eastAsia="Times New Roman" w:cs="Times New Roman"/>
          <w:szCs w:val="24"/>
        </w:rPr>
        <w:t xml:space="preserve"> που τσακίζουν τα δικαιώματα τους </w:t>
      </w:r>
      <w:r>
        <w:rPr>
          <w:rFonts w:eastAsia="Times New Roman" w:cs="Times New Roman"/>
          <w:szCs w:val="24"/>
        </w:rPr>
        <w:t>σ</w:t>
      </w:r>
      <w:r w:rsidRPr="009361DE">
        <w:rPr>
          <w:rFonts w:eastAsia="Times New Roman" w:cs="Times New Roman"/>
          <w:szCs w:val="24"/>
        </w:rPr>
        <w:t>το όνομα της διασφάλισης</w:t>
      </w:r>
      <w:r>
        <w:rPr>
          <w:rFonts w:eastAsia="Times New Roman" w:cs="Times New Roman"/>
          <w:szCs w:val="24"/>
        </w:rPr>
        <w:t xml:space="preserve"> του καπιταλιστικού κέ</w:t>
      </w:r>
      <w:r>
        <w:rPr>
          <w:rFonts w:eastAsia="Times New Roman" w:cs="Times New Roman"/>
          <w:szCs w:val="24"/>
        </w:rPr>
        <w:t>ρδους.</w:t>
      </w:r>
    </w:p>
    <w:p w14:paraId="6338F7A5" w14:textId="77777777" w:rsidR="00401C51" w:rsidRDefault="00794512">
      <w:pPr>
        <w:spacing w:line="600" w:lineRule="auto"/>
        <w:ind w:firstLine="720"/>
        <w:jc w:val="both"/>
        <w:rPr>
          <w:rFonts w:eastAsia="Times New Roman" w:cs="Times New Roman"/>
          <w:b/>
          <w:szCs w:val="24"/>
        </w:rPr>
      </w:pPr>
      <w:r>
        <w:rPr>
          <w:rFonts w:eastAsia="Times New Roman" w:cs="Times New Roman"/>
          <w:szCs w:val="24"/>
        </w:rPr>
        <w:t>Ι</w:t>
      </w:r>
      <w:r w:rsidRPr="009361DE">
        <w:rPr>
          <w:rFonts w:eastAsia="Times New Roman" w:cs="Times New Roman"/>
          <w:szCs w:val="24"/>
        </w:rPr>
        <w:t xml:space="preserve">σχυρίζεστε ως </w:t>
      </w:r>
      <w:r>
        <w:rPr>
          <w:rFonts w:eastAsia="Times New Roman" w:cs="Times New Roman"/>
          <w:szCs w:val="24"/>
        </w:rPr>
        <w:t>Κ</w:t>
      </w:r>
      <w:r w:rsidRPr="009361DE">
        <w:rPr>
          <w:rFonts w:eastAsia="Times New Roman" w:cs="Times New Roman"/>
          <w:szCs w:val="24"/>
        </w:rPr>
        <w:t xml:space="preserve">υβέρνηση ότι </w:t>
      </w:r>
      <w:r>
        <w:rPr>
          <w:rFonts w:eastAsia="Times New Roman" w:cs="Times New Roman"/>
          <w:szCs w:val="24"/>
        </w:rPr>
        <w:t>πασχίζ</w:t>
      </w:r>
      <w:r w:rsidRPr="009361DE">
        <w:rPr>
          <w:rFonts w:eastAsia="Times New Roman" w:cs="Times New Roman"/>
          <w:szCs w:val="24"/>
        </w:rPr>
        <w:t>ετε για τους πολλούς</w:t>
      </w:r>
      <w:r>
        <w:rPr>
          <w:rFonts w:eastAsia="Times New Roman" w:cs="Times New Roman"/>
          <w:szCs w:val="24"/>
        </w:rPr>
        <w:t>. Ό</w:t>
      </w:r>
      <w:r w:rsidRPr="009361DE">
        <w:rPr>
          <w:rFonts w:eastAsia="Times New Roman" w:cs="Times New Roman"/>
          <w:szCs w:val="24"/>
        </w:rPr>
        <w:t>μως βγάζε</w:t>
      </w:r>
      <w:r>
        <w:rPr>
          <w:rFonts w:eastAsia="Times New Roman" w:cs="Times New Roman"/>
          <w:szCs w:val="24"/>
        </w:rPr>
        <w:t>τε</w:t>
      </w:r>
      <w:r w:rsidRPr="009361DE">
        <w:rPr>
          <w:rFonts w:eastAsia="Times New Roman" w:cs="Times New Roman"/>
          <w:szCs w:val="24"/>
        </w:rPr>
        <w:t xml:space="preserve"> </w:t>
      </w:r>
      <w:r>
        <w:rPr>
          <w:rFonts w:eastAsia="Times New Roman" w:cs="Times New Roman"/>
          <w:szCs w:val="24"/>
        </w:rPr>
        <w:t>φλας</w:t>
      </w:r>
      <w:r w:rsidRPr="009361DE">
        <w:rPr>
          <w:rFonts w:eastAsia="Times New Roman" w:cs="Times New Roman"/>
          <w:szCs w:val="24"/>
        </w:rPr>
        <w:t xml:space="preserve"> αριστερά και στρίβετε δεξιά</w:t>
      </w:r>
      <w:r>
        <w:rPr>
          <w:rFonts w:eastAsia="Times New Roman" w:cs="Times New Roman"/>
          <w:szCs w:val="24"/>
        </w:rPr>
        <w:t>. Η</w:t>
      </w:r>
      <w:r w:rsidRPr="009361DE">
        <w:rPr>
          <w:rFonts w:eastAsia="Times New Roman" w:cs="Times New Roman"/>
          <w:szCs w:val="24"/>
        </w:rPr>
        <w:t xml:space="preserve"> οικονομική σας ανάπτυξη</w:t>
      </w:r>
      <w:r>
        <w:rPr>
          <w:rFonts w:eastAsia="Times New Roman" w:cs="Times New Roman"/>
          <w:szCs w:val="24"/>
        </w:rPr>
        <w:t>,</w:t>
      </w:r>
      <w:r w:rsidRPr="009361DE">
        <w:rPr>
          <w:rFonts w:eastAsia="Times New Roman" w:cs="Times New Roman"/>
          <w:szCs w:val="24"/>
        </w:rPr>
        <w:t xml:space="preserve"> η καπιταλιστική δηλαδή ανάπτυξη</w:t>
      </w:r>
      <w:r>
        <w:rPr>
          <w:rFonts w:eastAsia="Times New Roman" w:cs="Times New Roman"/>
          <w:szCs w:val="24"/>
        </w:rPr>
        <w:t>,</w:t>
      </w:r>
      <w:r w:rsidRPr="009361DE">
        <w:rPr>
          <w:rFonts w:eastAsia="Times New Roman" w:cs="Times New Roman"/>
          <w:szCs w:val="24"/>
        </w:rPr>
        <w:t xml:space="preserve"> είναι αυτή που τσακίζει τα δικαιώματα της εργατικής τάξης και την ικανοποίηση των λαϊ</w:t>
      </w:r>
      <w:r w:rsidRPr="009361DE">
        <w:rPr>
          <w:rFonts w:eastAsia="Times New Roman" w:cs="Times New Roman"/>
          <w:szCs w:val="24"/>
        </w:rPr>
        <w:t>κών αναγκών</w:t>
      </w:r>
      <w:r>
        <w:rPr>
          <w:rFonts w:eastAsia="Times New Roman" w:cs="Times New Roman"/>
          <w:szCs w:val="24"/>
        </w:rPr>
        <w:t>,</w:t>
      </w:r>
      <w:r w:rsidRPr="009361DE">
        <w:rPr>
          <w:rFonts w:eastAsia="Times New Roman" w:cs="Times New Roman"/>
          <w:szCs w:val="24"/>
        </w:rPr>
        <w:t xml:space="preserve"> γιατί έχει ως προϋπόθεση να τσακίσει κάθε εργασιακό δικαίωμα</w:t>
      </w:r>
      <w:r>
        <w:rPr>
          <w:rFonts w:eastAsia="Times New Roman" w:cs="Times New Roman"/>
          <w:szCs w:val="24"/>
        </w:rPr>
        <w:t>. Κ</w:t>
      </w:r>
      <w:r w:rsidRPr="009361DE">
        <w:rPr>
          <w:rFonts w:eastAsia="Times New Roman" w:cs="Times New Roman"/>
          <w:szCs w:val="24"/>
        </w:rPr>
        <w:t>αι λέτε</w:t>
      </w:r>
      <w:r>
        <w:rPr>
          <w:rFonts w:eastAsia="Times New Roman" w:cs="Times New Roman"/>
          <w:szCs w:val="24"/>
        </w:rPr>
        <w:t>,</w:t>
      </w:r>
      <w:r w:rsidRPr="009361DE">
        <w:rPr>
          <w:rFonts w:eastAsia="Times New Roman" w:cs="Times New Roman"/>
          <w:szCs w:val="24"/>
        </w:rPr>
        <w:t xml:space="preserve"> από την άλλη μεριά</w:t>
      </w:r>
      <w:r>
        <w:rPr>
          <w:rFonts w:eastAsia="Times New Roman" w:cs="Times New Roman"/>
          <w:szCs w:val="24"/>
        </w:rPr>
        <w:t>,</w:t>
      </w:r>
      <w:r w:rsidRPr="009361DE">
        <w:rPr>
          <w:rFonts w:eastAsia="Times New Roman" w:cs="Times New Roman"/>
          <w:szCs w:val="24"/>
        </w:rPr>
        <w:t xml:space="preserve"> ότι θέλετε να αποκαταστήσετε την εργασία</w:t>
      </w:r>
      <w:r>
        <w:rPr>
          <w:rFonts w:eastAsia="Times New Roman" w:cs="Times New Roman"/>
          <w:szCs w:val="24"/>
        </w:rPr>
        <w:t>,</w:t>
      </w:r>
      <w:r w:rsidRPr="009361DE">
        <w:rPr>
          <w:rFonts w:eastAsia="Times New Roman" w:cs="Times New Roman"/>
          <w:szCs w:val="24"/>
        </w:rPr>
        <w:t xml:space="preserve"> να επανακτηθεί η εργασία</w:t>
      </w:r>
      <w:r>
        <w:rPr>
          <w:rFonts w:eastAsia="Times New Roman" w:cs="Times New Roman"/>
          <w:szCs w:val="24"/>
        </w:rPr>
        <w:t>. Α</w:t>
      </w:r>
      <w:r w:rsidRPr="009361DE">
        <w:rPr>
          <w:rFonts w:eastAsia="Times New Roman" w:cs="Times New Roman"/>
          <w:szCs w:val="24"/>
        </w:rPr>
        <w:t>λήθεια</w:t>
      </w:r>
      <w:r>
        <w:rPr>
          <w:rFonts w:eastAsia="Times New Roman" w:cs="Times New Roman"/>
          <w:szCs w:val="24"/>
        </w:rPr>
        <w:t>,</w:t>
      </w:r>
      <w:r w:rsidRPr="009361DE">
        <w:rPr>
          <w:rFonts w:eastAsia="Times New Roman" w:cs="Times New Roman"/>
          <w:szCs w:val="24"/>
        </w:rPr>
        <w:t xml:space="preserve"> ποιον </w:t>
      </w:r>
      <w:r>
        <w:rPr>
          <w:rFonts w:eastAsia="Times New Roman" w:cs="Times New Roman"/>
          <w:szCs w:val="24"/>
        </w:rPr>
        <w:t>κ</w:t>
      </w:r>
      <w:r w:rsidRPr="009361DE">
        <w:rPr>
          <w:rFonts w:eastAsia="Times New Roman" w:cs="Times New Roman"/>
          <w:szCs w:val="24"/>
        </w:rPr>
        <w:t>οροϊδεύετε</w:t>
      </w:r>
      <w:r>
        <w:rPr>
          <w:rFonts w:eastAsia="Times New Roman" w:cs="Times New Roman"/>
          <w:szCs w:val="24"/>
        </w:rPr>
        <w:t>,</w:t>
      </w:r>
      <w:r w:rsidRPr="009361DE">
        <w:rPr>
          <w:rFonts w:eastAsia="Times New Roman" w:cs="Times New Roman"/>
          <w:szCs w:val="24"/>
        </w:rPr>
        <w:t xml:space="preserve"> κύριοι της </w:t>
      </w:r>
      <w:r>
        <w:rPr>
          <w:rFonts w:eastAsia="Times New Roman" w:cs="Times New Roman"/>
          <w:szCs w:val="24"/>
        </w:rPr>
        <w:t>Κ</w:t>
      </w:r>
      <w:r w:rsidRPr="009361DE">
        <w:rPr>
          <w:rFonts w:eastAsia="Times New Roman" w:cs="Times New Roman"/>
          <w:szCs w:val="24"/>
        </w:rPr>
        <w:t>υβέρνησης</w:t>
      </w:r>
      <w:r>
        <w:rPr>
          <w:rFonts w:eastAsia="Times New Roman" w:cs="Times New Roman"/>
          <w:szCs w:val="24"/>
        </w:rPr>
        <w:t>, ό</w:t>
      </w:r>
      <w:r w:rsidRPr="009361DE">
        <w:rPr>
          <w:rFonts w:eastAsia="Times New Roman" w:cs="Times New Roman"/>
          <w:szCs w:val="24"/>
        </w:rPr>
        <w:t xml:space="preserve">ταν </w:t>
      </w:r>
      <w:r>
        <w:rPr>
          <w:rFonts w:eastAsia="Times New Roman" w:cs="Times New Roman"/>
          <w:szCs w:val="24"/>
        </w:rPr>
        <w:t>ε</w:t>
      </w:r>
      <w:r w:rsidRPr="009361DE">
        <w:rPr>
          <w:rFonts w:eastAsia="Times New Roman" w:cs="Times New Roman"/>
          <w:szCs w:val="24"/>
        </w:rPr>
        <w:t xml:space="preserve">δώ υπάρχει </w:t>
      </w:r>
      <w:r>
        <w:rPr>
          <w:rFonts w:eastAsia="Times New Roman" w:cs="Times New Roman"/>
          <w:szCs w:val="24"/>
        </w:rPr>
        <w:t>-</w:t>
      </w:r>
      <w:r w:rsidRPr="009361DE">
        <w:rPr>
          <w:rFonts w:eastAsia="Times New Roman" w:cs="Times New Roman"/>
          <w:szCs w:val="24"/>
        </w:rPr>
        <w:t xml:space="preserve"> το αποκαλ</w:t>
      </w:r>
      <w:r>
        <w:rPr>
          <w:rFonts w:eastAsia="Times New Roman" w:cs="Times New Roman"/>
          <w:szCs w:val="24"/>
        </w:rPr>
        <w:t xml:space="preserve">ύπτει </w:t>
      </w:r>
      <w:r w:rsidRPr="009361DE">
        <w:rPr>
          <w:rFonts w:eastAsia="Times New Roman" w:cs="Times New Roman"/>
          <w:szCs w:val="24"/>
        </w:rPr>
        <w:t>σήμερα</w:t>
      </w:r>
      <w:r>
        <w:rPr>
          <w:rFonts w:eastAsia="Times New Roman" w:cs="Times New Roman"/>
          <w:szCs w:val="24"/>
        </w:rPr>
        <w:t xml:space="preserve"> ο «ΡΙΖΟΣΠΑΣΤΗΣ»- μια</w:t>
      </w:r>
      <w:r w:rsidRPr="009361DE">
        <w:rPr>
          <w:rFonts w:eastAsia="Times New Roman" w:cs="Times New Roman"/>
          <w:szCs w:val="24"/>
        </w:rPr>
        <w:t xml:space="preserve"> νέα </w:t>
      </w:r>
      <w:r>
        <w:rPr>
          <w:rFonts w:eastAsia="Times New Roman" w:cs="Times New Roman"/>
          <w:szCs w:val="24"/>
        </w:rPr>
        <w:t>ο</w:t>
      </w:r>
      <w:r w:rsidRPr="009361DE">
        <w:rPr>
          <w:rFonts w:eastAsia="Times New Roman" w:cs="Times New Roman"/>
          <w:szCs w:val="24"/>
        </w:rPr>
        <w:t>δηγία της Ευρωπαϊκής Ένωσης</w:t>
      </w:r>
      <w:r>
        <w:rPr>
          <w:rFonts w:eastAsia="Times New Roman" w:cs="Times New Roman"/>
          <w:szCs w:val="24"/>
        </w:rPr>
        <w:t xml:space="preserve"> για την ενίσχυση</w:t>
      </w:r>
      <w:r w:rsidRPr="009361DE">
        <w:rPr>
          <w:rFonts w:eastAsia="Times New Roman" w:cs="Times New Roman"/>
          <w:szCs w:val="24"/>
        </w:rPr>
        <w:t xml:space="preserve"> της εργασιακής ζούγκλας</w:t>
      </w:r>
      <w:r>
        <w:rPr>
          <w:rFonts w:eastAsia="Times New Roman" w:cs="Times New Roman"/>
          <w:szCs w:val="24"/>
        </w:rPr>
        <w:t>; Δ</w:t>
      </w:r>
      <w:r w:rsidRPr="009361DE">
        <w:rPr>
          <w:rFonts w:eastAsia="Times New Roman" w:cs="Times New Roman"/>
          <w:szCs w:val="24"/>
        </w:rPr>
        <w:t xml:space="preserve">ιαφάνειες και προβλέψιμο </w:t>
      </w:r>
      <w:r>
        <w:rPr>
          <w:rFonts w:eastAsia="Times New Roman" w:cs="Times New Roman"/>
          <w:szCs w:val="24"/>
        </w:rPr>
        <w:t xml:space="preserve">όριο </w:t>
      </w:r>
      <w:r w:rsidRPr="009361DE">
        <w:rPr>
          <w:rFonts w:eastAsia="Times New Roman" w:cs="Times New Roman"/>
          <w:szCs w:val="24"/>
        </w:rPr>
        <w:t>εργασίας</w:t>
      </w:r>
      <w:r>
        <w:rPr>
          <w:rFonts w:eastAsia="Times New Roman" w:cs="Times New Roman"/>
          <w:szCs w:val="24"/>
        </w:rPr>
        <w:t>. Τ</w:t>
      </w:r>
      <w:r w:rsidRPr="009361DE">
        <w:rPr>
          <w:rFonts w:eastAsia="Times New Roman" w:cs="Times New Roman"/>
          <w:szCs w:val="24"/>
        </w:rPr>
        <w:t xml:space="preserve">ι </w:t>
      </w:r>
      <w:r>
        <w:rPr>
          <w:rFonts w:eastAsia="Times New Roman" w:cs="Times New Roman"/>
          <w:szCs w:val="24"/>
        </w:rPr>
        <w:t>κάνει αυτή, λ</w:t>
      </w:r>
      <w:r w:rsidRPr="009361DE">
        <w:rPr>
          <w:rFonts w:eastAsia="Times New Roman" w:cs="Times New Roman"/>
          <w:szCs w:val="24"/>
        </w:rPr>
        <w:t>οιπόν</w:t>
      </w:r>
      <w:r>
        <w:rPr>
          <w:rFonts w:eastAsia="Times New Roman" w:cs="Times New Roman"/>
          <w:szCs w:val="24"/>
        </w:rPr>
        <w:t>,</w:t>
      </w:r>
      <w:r w:rsidRPr="009361DE">
        <w:rPr>
          <w:rFonts w:eastAsia="Times New Roman" w:cs="Times New Roman"/>
          <w:szCs w:val="24"/>
        </w:rPr>
        <w:t xml:space="preserve"> η </w:t>
      </w:r>
      <w:r>
        <w:rPr>
          <w:rFonts w:eastAsia="Times New Roman" w:cs="Times New Roman"/>
          <w:szCs w:val="24"/>
        </w:rPr>
        <w:t>ο</w:t>
      </w:r>
      <w:r>
        <w:rPr>
          <w:rFonts w:eastAsia="Times New Roman" w:cs="Times New Roman"/>
          <w:szCs w:val="24"/>
        </w:rPr>
        <w:t>δηγία; Α</w:t>
      </w:r>
      <w:r w:rsidRPr="009361DE">
        <w:rPr>
          <w:rFonts w:eastAsia="Times New Roman" w:cs="Times New Roman"/>
          <w:szCs w:val="24"/>
        </w:rPr>
        <w:t xml:space="preserve">υτή η </w:t>
      </w:r>
      <w:r>
        <w:rPr>
          <w:rFonts w:eastAsia="Times New Roman" w:cs="Times New Roman"/>
          <w:szCs w:val="24"/>
        </w:rPr>
        <w:t>ο</w:t>
      </w:r>
      <w:r w:rsidRPr="009361DE">
        <w:rPr>
          <w:rFonts w:eastAsia="Times New Roman" w:cs="Times New Roman"/>
          <w:szCs w:val="24"/>
        </w:rPr>
        <w:t xml:space="preserve">δηγία της Ευρωπαϊκής Ένωσης γενικεύει τις ευέλικτες εργασιακές </w:t>
      </w:r>
      <w:r w:rsidRPr="009361DE">
        <w:rPr>
          <w:rFonts w:eastAsia="Times New Roman" w:cs="Times New Roman"/>
          <w:szCs w:val="24"/>
        </w:rPr>
        <w:lastRenderedPageBreak/>
        <w:t>σχ</w:t>
      </w:r>
      <w:r w:rsidRPr="009361DE">
        <w:rPr>
          <w:rFonts w:eastAsia="Times New Roman" w:cs="Times New Roman"/>
          <w:szCs w:val="24"/>
        </w:rPr>
        <w:t>έσεις</w:t>
      </w:r>
      <w:r>
        <w:rPr>
          <w:rFonts w:eastAsia="Times New Roman" w:cs="Times New Roman"/>
          <w:szCs w:val="24"/>
        </w:rPr>
        <w:t>,</w:t>
      </w:r>
      <w:r w:rsidRPr="009361DE">
        <w:rPr>
          <w:rFonts w:eastAsia="Times New Roman" w:cs="Times New Roman"/>
          <w:szCs w:val="24"/>
        </w:rPr>
        <w:t xml:space="preserve"> τις συμβάσεις </w:t>
      </w:r>
      <w:r>
        <w:rPr>
          <w:rFonts w:eastAsia="Times New Roman" w:cs="Times New Roman"/>
          <w:szCs w:val="24"/>
        </w:rPr>
        <w:t>μηδενικών</w:t>
      </w:r>
      <w:r w:rsidRPr="009361DE">
        <w:rPr>
          <w:rFonts w:eastAsia="Times New Roman" w:cs="Times New Roman"/>
          <w:szCs w:val="24"/>
        </w:rPr>
        <w:t xml:space="preserve"> </w:t>
      </w:r>
      <w:r>
        <w:rPr>
          <w:rFonts w:eastAsia="Times New Roman" w:cs="Times New Roman"/>
          <w:szCs w:val="24"/>
        </w:rPr>
        <w:t>ωρών,</w:t>
      </w:r>
      <w:r w:rsidRPr="009361DE">
        <w:rPr>
          <w:rFonts w:eastAsia="Times New Roman" w:cs="Times New Roman"/>
          <w:szCs w:val="24"/>
        </w:rPr>
        <w:t xml:space="preserve"> τους εργολαβικούς εργαζόμενους</w:t>
      </w:r>
      <w:r>
        <w:rPr>
          <w:rFonts w:eastAsia="Times New Roman" w:cs="Times New Roman"/>
          <w:szCs w:val="24"/>
        </w:rPr>
        <w:t>,</w:t>
      </w:r>
      <w:r w:rsidRPr="009361DE">
        <w:rPr>
          <w:rFonts w:eastAsia="Times New Roman" w:cs="Times New Roman"/>
          <w:szCs w:val="24"/>
        </w:rPr>
        <w:t xml:space="preserve"> τα δουλεμπορικά γραφεία</w:t>
      </w:r>
      <w:r>
        <w:rPr>
          <w:rFonts w:eastAsia="Times New Roman" w:cs="Times New Roman"/>
          <w:szCs w:val="24"/>
        </w:rPr>
        <w:t>. Α</w:t>
      </w:r>
      <w:r w:rsidRPr="009361DE">
        <w:rPr>
          <w:rFonts w:eastAsia="Times New Roman" w:cs="Times New Roman"/>
          <w:szCs w:val="24"/>
        </w:rPr>
        <w:t>φήνει απόλυτα ελεύθερη την εργοδοσία να εφαρμόζει το αντεργατικό οπλοστάσιο</w:t>
      </w:r>
      <w:r>
        <w:rPr>
          <w:rFonts w:eastAsia="Times New Roman" w:cs="Times New Roman"/>
          <w:szCs w:val="24"/>
        </w:rPr>
        <w:t>.</w:t>
      </w:r>
      <w:r w:rsidRPr="009361DE">
        <w:rPr>
          <w:rFonts w:eastAsia="Times New Roman" w:cs="Times New Roman"/>
          <w:szCs w:val="24"/>
        </w:rPr>
        <w:t xml:space="preserve"> Και βέβαια τα περί δήθεν προστασίας των εργαζ</w:t>
      </w:r>
      <w:r>
        <w:rPr>
          <w:rFonts w:eastAsia="Times New Roman" w:cs="Times New Roman"/>
          <w:szCs w:val="24"/>
        </w:rPr>
        <w:t>όμε</w:t>
      </w:r>
      <w:r w:rsidRPr="009361DE">
        <w:rPr>
          <w:rFonts w:eastAsia="Times New Roman" w:cs="Times New Roman"/>
          <w:szCs w:val="24"/>
        </w:rPr>
        <w:t>νων αποτελούν απόλυτη κοροϊδία</w:t>
      </w:r>
      <w:r>
        <w:rPr>
          <w:rFonts w:eastAsia="Times New Roman" w:cs="Times New Roman"/>
          <w:szCs w:val="24"/>
        </w:rPr>
        <w:t>,</w:t>
      </w:r>
      <w:r w:rsidRPr="009361DE">
        <w:rPr>
          <w:rFonts w:eastAsia="Times New Roman" w:cs="Times New Roman"/>
          <w:szCs w:val="24"/>
        </w:rPr>
        <w:t xml:space="preserve"> γιατ</w:t>
      </w:r>
      <w:r w:rsidRPr="009361DE">
        <w:rPr>
          <w:rFonts w:eastAsia="Times New Roman" w:cs="Times New Roman"/>
          <w:szCs w:val="24"/>
        </w:rPr>
        <w:t xml:space="preserve">ί οι </w:t>
      </w:r>
      <w:r>
        <w:rPr>
          <w:rFonts w:eastAsia="Times New Roman" w:cs="Times New Roman"/>
          <w:szCs w:val="24"/>
        </w:rPr>
        <w:t>ε</w:t>
      </w:r>
      <w:r w:rsidRPr="009361DE">
        <w:rPr>
          <w:rFonts w:eastAsia="Times New Roman" w:cs="Times New Roman"/>
          <w:szCs w:val="24"/>
        </w:rPr>
        <w:t xml:space="preserve">υρωπαϊκές </w:t>
      </w:r>
      <w:r>
        <w:rPr>
          <w:rFonts w:eastAsia="Times New Roman" w:cs="Times New Roman"/>
          <w:szCs w:val="24"/>
        </w:rPr>
        <w:t>ο</w:t>
      </w:r>
      <w:r w:rsidRPr="009361DE">
        <w:rPr>
          <w:rFonts w:eastAsia="Times New Roman" w:cs="Times New Roman"/>
          <w:szCs w:val="24"/>
        </w:rPr>
        <w:t>δηγίες είναι υποχρεωτικές για τα κράτη-μέλη</w:t>
      </w:r>
      <w:r>
        <w:rPr>
          <w:rFonts w:eastAsia="Times New Roman" w:cs="Times New Roman"/>
          <w:szCs w:val="24"/>
        </w:rPr>
        <w:t>.</w:t>
      </w:r>
      <w:r>
        <w:rPr>
          <w:rFonts w:eastAsia="Times New Roman" w:cs="Times New Roman"/>
          <w:b/>
          <w:szCs w:val="24"/>
        </w:rPr>
        <w:t xml:space="preserve"> </w:t>
      </w:r>
    </w:p>
    <w:p w14:paraId="6338F7A6"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Ψηφίζετε από κοινού, όπως ψηφίζετε εσείς, η Νέα Δημοκρατία και το ΠΑΣΟΚ, ακόμη και οι ακροδεξιοί, το 90% των αποφάσεων της Ευρωπαϊκής Ένωσης. </w:t>
      </w:r>
    </w:p>
    <w:p w14:paraId="6338F7A7"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Συγκεντρώνετε όλο και περισσότερο την παραγωγή και</w:t>
      </w:r>
      <w:r>
        <w:rPr>
          <w:rFonts w:eastAsia="Times New Roman" w:cs="Times New Roman"/>
          <w:szCs w:val="24"/>
        </w:rPr>
        <w:t xml:space="preserve"> την αγορά σε όλο και λιγότερα χέρια και τη μονοπωλείτε. Δίνετε κίνητρα σκανδαλώδη, αναπτυξιακά και φορολογικά προς το μεγάλο κεφάλαιο. Και συνεχίζετε να δίνετε. Διαμορφώνετε νέα πεδία δράσης του κεφαλαίου μέσα από τις ιδιωτικοποιήσεις. </w:t>
      </w:r>
    </w:p>
    <w:p w14:paraId="6338F7A8"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Έτσι, λοιπόν, το α</w:t>
      </w:r>
      <w:r>
        <w:rPr>
          <w:rFonts w:eastAsia="Times New Roman" w:cs="Times New Roman"/>
          <w:szCs w:val="24"/>
        </w:rPr>
        <w:t xml:space="preserve">ποτέλεσμα αυτής της ανάπτυξης είναι η μη ικανοποίηση των λαϊκών αναγκών, αλλά και ταυτόχρονα η ακόμη μεγαλύτερη διεύρυνση της ψαλίδας των κοινωνικών ανισοτήτων, διότι ο πλούτος συγκεντρώνεται </w:t>
      </w:r>
      <w:r>
        <w:rPr>
          <w:rFonts w:eastAsia="Times New Roman" w:cs="Times New Roman"/>
          <w:szCs w:val="24"/>
        </w:rPr>
        <w:lastRenderedPageBreak/>
        <w:t>σε όλο και λιγότερα χέρια, ενώ αντίθετα διευρύνονται όλο και περ</w:t>
      </w:r>
      <w:r>
        <w:rPr>
          <w:rFonts w:eastAsia="Times New Roman" w:cs="Times New Roman"/>
          <w:szCs w:val="24"/>
        </w:rPr>
        <w:t>ισσότερο αυτοί που ζουν σε συνθήκες είτε απόλυτης είτε σχετικής εξαθλίωσης.</w:t>
      </w:r>
    </w:p>
    <w:p w14:paraId="6338F7A9"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Αυτή είναι η δίκαιη ανάπτυξή σας, να ματώνουν δηλαδή οι εργαζόμενοι για να κερδίζουν τα αφεντικά. Και τα μέτρα ανακούφισης, όπως τα ονομάζετε, δεν είναι τίποτε άλλο παρά το άλλοθι </w:t>
      </w:r>
      <w:r>
        <w:rPr>
          <w:rFonts w:eastAsia="Times New Roman" w:cs="Times New Roman"/>
          <w:szCs w:val="24"/>
        </w:rPr>
        <w:t>για την αντιλαϊκή ταξική πολιτική που εφαρμόζετε. Διότι ακριβώς θέλετε να νομιμοποιήσετε στη λαϊκή συνείδηση αυτήν την πολιτική. Με αυτά τα μέτρα ανακούφισης, όπως τα ονομάζετε, έχετε πολλαπλές στοχεύσεις: Από τη μία, θέλετε να μάθει ο λαός, οι εργαζόμενοι</w:t>
      </w:r>
      <w:r>
        <w:rPr>
          <w:rFonts w:eastAsia="Times New Roman" w:cs="Times New Roman"/>
          <w:szCs w:val="24"/>
        </w:rPr>
        <w:t xml:space="preserve"> και η νεολαία να ζουν με τα λίγα, με τα ψίχουλα, να μειώσουν τις απαιτήσεις, να ευνουχίσετε τη ριζοσπαστικοποίηση των συνειδήσεων. Επίσης, θέλετε να επιδιώξετε τη χειραγώγηση του κινήματος, να συγκαλύψετε δηλαδή ότι δίνετε και άλλα σκανδαλώδη προνόμια στο</w:t>
      </w:r>
      <w:r>
        <w:rPr>
          <w:rFonts w:eastAsia="Times New Roman" w:cs="Times New Roman"/>
          <w:szCs w:val="24"/>
        </w:rPr>
        <w:t xml:space="preserve"> μεγάλο κεφάλαιο και ότι θα συνεχιστεί η αντιλαϊκή πολιτική τουλάχιστον μέχρι το 2060, γιατί μέχρι τότε πρέπει να υπάρχουν τα ματωμένα πρωτογενή πλεονάσματα. Διότι το </w:t>
      </w:r>
      <w:r>
        <w:rPr>
          <w:rFonts w:eastAsia="Times New Roman" w:cs="Times New Roman"/>
          <w:szCs w:val="24"/>
        </w:rPr>
        <w:lastRenderedPageBreak/>
        <w:t>θέμα είναι ποιος πληρώνει για αυτά τα πλεονάσματα και από πού προκύπτουν αυτά τα υπερπλεο</w:t>
      </w:r>
      <w:r>
        <w:rPr>
          <w:rFonts w:eastAsia="Times New Roman" w:cs="Times New Roman"/>
          <w:szCs w:val="24"/>
        </w:rPr>
        <w:t xml:space="preserve">νάσματα, όπως τα ονομάζετε. Και αυτός που πληρώνει είναι ο λαός, είναι οι εργαζόμενοι, είναι τα λαϊκά στρώματα. </w:t>
      </w:r>
    </w:p>
    <w:p w14:paraId="6338F7AA"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Με την πολιτική σας, ουσιαστικά, κάνετε μια αναδιανομή. Τι αναδιανέμετε; Αναδιανέμετε τη φτώχεια. Από τους λιγότερο φτωχούς δίνετε στους περισσ</w:t>
      </w:r>
      <w:r>
        <w:rPr>
          <w:rFonts w:eastAsia="Times New Roman" w:cs="Times New Roman"/>
          <w:szCs w:val="24"/>
        </w:rPr>
        <w:t>ότερο φτωχούς. Από την άλλη μεριά, ισχυροποιείτε ακόμη περισσότερο τους μονοπωλιακούς ομίλους, τον πλούτο, στηρίζοντας με τα μέτρα αυτά τις ανάγκες του κεφαλαίου, όπως για παράδειγμα, η περαιτέρω επιδότηση των ασφαλιστικών εισφορών για τους νέους εργαζόμεν</w:t>
      </w:r>
      <w:r>
        <w:rPr>
          <w:rFonts w:eastAsia="Times New Roman" w:cs="Times New Roman"/>
          <w:szCs w:val="24"/>
        </w:rPr>
        <w:t>ους, η μείωση των συντελεστών φορολογίας για το κεφάλαιο, η αύξηση κατά 50% του ποσοστού των αποσβέσεων για το κεφάλαιο. Πληρώνει, δηλαδή, η εργατική τάξη και ο λαός, τον οποίο τον τσακίζετε στη φορολογία για να απαλλάσσετε σκανδαλωδώς τους επιχειρηματικού</w:t>
      </w:r>
      <w:r>
        <w:rPr>
          <w:rFonts w:eastAsia="Times New Roman" w:cs="Times New Roman"/>
          <w:szCs w:val="24"/>
        </w:rPr>
        <w:t xml:space="preserve">ς ομίλους και το κεφάλαιο. </w:t>
      </w:r>
    </w:p>
    <w:p w14:paraId="6338F7AB"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Βέβαια, στη </w:t>
      </w:r>
      <w:r>
        <w:rPr>
          <w:rFonts w:eastAsia="Times New Roman" w:cs="Times New Roman"/>
          <w:szCs w:val="24"/>
        </w:rPr>
        <w:t>σ</w:t>
      </w:r>
      <w:r>
        <w:rPr>
          <w:rFonts w:eastAsia="Times New Roman" w:cs="Times New Roman"/>
          <w:szCs w:val="24"/>
        </w:rPr>
        <w:t xml:space="preserve">υνταγματική Αναθεώρηση ούτε τολμήσατε εσείς της Νέας Δημοκρατίας και του ΠΑΣΟΚ να ψελλίσετε κάτι για τα σκανδαλώδη προνόμια των εφοπλιστών. Σκαφάτοι είστε όλοι. </w:t>
      </w:r>
    </w:p>
    <w:p w14:paraId="6338F7AC"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Η δική σας πολιτική είναι, λοιπόν, μια πολιτική που ε</w:t>
      </w:r>
      <w:r>
        <w:rPr>
          <w:rFonts w:eastAsia="Times New Roman" w:cs="Times New Roman"/>
          <w:szCs w:val="24"/>
        </w:rPr>
        <w:t xml:space="preserve">ξυπηρετεί τα συμφέροντα του κεφαλαίου, τους σχεδιασμούς της αστικής τάξης περί γεωστρατηγικής αναβάθμισης της χώρας μας και εμπλέκετε την Ελλάδα όλο και περισσότερο στους </w:t>
      </w:r>
      <w:r>
        <w:rPr>
          <w:rFonts w:eastAsia="Times New Roman" w:cs="Times New Roman"/>
          <w:szCs w:val="24"/>
        </w:rPr>
        <w:t>α</w:t>
      </w:r>
      <w:r>
        <w:rPr>
          <w:rFonts w:eastAsia="Times New Roman" w:cs="Times New Roman"/>
          <w:szCs w:val="24"/>
        </w:rPr>
        <w:t xml:space="preserve">μερικανονατοϊκούς σχεδιασμούς. Έχετε γίνει οι σημαιοφόροι των </w:t>
      </w:r>
      <w:r>
        <w:rPr>
          <w:rFonts w:eastAsia="Times New Roman" w:cs="Times New Roman"/>
          <w:szCs w:val="24"/>
        </w:rPr>
        <w:t>α</w:t>
      </w:r>
      <w:r>
        <w:rPr>
          <w:rFonts w:eastAsia="Times New Roman" w:cs="Times New Roman"/>
          <w:szCs w:val="24"/>
        </w:rPr>
        <w:t xml:space="preserve">μερικανονατοϊκών, ιμπεριαλιστικών σχεδιασμών στην περιοχή. </w:t>
      </w:r>
    </w:p>
    <w:p w14:paraId="6338F7AD"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Και βεβαίως, οι κοκορομαχίες ανάμεσα στον ΣΥΡΙΖΑ, τη Νέα Δημοκρατία και το ΠΑΣΟΚ δεν θέλουν να κάνουν τίποτε άλλο, παρά να συγκαλύψουν τη συμφωνία σας στην πολιτική η οποία εφαρμόζεται. Από κοινού</w:t>
      </w:r>
      <w:r>
        <w:rPr>
          <w:rFonts w:eastAsia="Times New Roman" w:cs="Times New Roman"/>
          <w:szCs w:val="24"/>
        </w:rPr>
        <w:t xml:space="preserve">, άλλωστε, ψηφίσατε το τρίτο μνημόνιο. Νομιμοποίησε η σημερινή Κυβέρνηση και τα δύο προηγούμενα μνημόνια με τους </w:t>
      </w:r>
      <w:r>
        <w:rPr>
          <w:rFonts w:eastAsia="Times New Roman" w:cs="Times New Roman"/>
          <w:szCs w:val="24"/>
        </w:rPr>
        <w:lastRenderedPageBreak/>
        <w:t>εφαρμοστικούς της νόμους. Από κοινού στηρίζετε με νύχια και με δόντια τα συμφέροντα των επιχειρηματικών ομίλων. Από κοινού στην Ευρωπαϊκή Ένωση</w:t>
      </w:r>
      <w:r>
        <w:rPr>
          <w:rFonts w:eastAsia="Times New Roman" w:cs="Times New Roman"/>
          <w:szCs w:val="24"/>
        </w:rPr>
        <w:t xml:space="preserve"> ψηφίζετε το 90% των ευρωπαϊκών Οδηγιών. Από κοινού αποδέχεστε τους σχεδιασμούς του ΝΑΤΟ. </w:t>
      </w:r>
    </w:p>
    <w:p w14:paraId="6338F7AE"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Άλλωστε, προσπαθείτε να συγκαλυφθείτε πίσω από αυτά με τη σκανδαλολογία και τα σκάνδαλα. Θέλετε, όμως, να αποκρύψετε στον λαό ότι τα σκάνδαλα αποτελούν παιδί του συσ</w:t>
      </w:r>
      <w:r>
        <w:rPr>
          <w:rFonts w:eastAsia="Times New Roman" w:cs="Times New Roman"/>
          <w:szCs w:val="24"/>
        </w:rPr>
        <w:t xml:space="preserve">τήματος. Η μήτρα που αναπαράγει τα σκάνδαλα είναι ακριβώς η σύμφυση της οικονομικής με την πολιτική εξουσία. Και βεβαίως, θέλετε να αποπροσανατολίσετε τον κόσμο, να διαμορφώσετε έναν ψεύτικο </w:t>
      </w:r>
      <w:r w:rsidRPr="00CC4935">
        <w:rPr>
          <w:rFonts w:eastAsia="Times New Roman" w:cs="Times New Roman"/>
          <w:szCs w:val="24"/>
        </w:rPr>
        <w:t>διπολισμό</w:t>
      </w:r>
      <w:r>
        <w:rPr>
          <w:rFonts w:eastAsia="Times New Roman" w:cs="Times New Roman"/>
          <w:szCs w:val="24"/>
        </w:rPr>
        <w:t>,</w:t>
      </w:r>
      <w:r w:rsidRPr="00CC4935">
        <w:rPr>
          <w:rFonts w:eastAsia="Times New Roman" w:cs="Times New Roman"/>
          <w:szCs w:val="24"/>
        </w:rPr>
        <w:t xml:space="preserve"> γιατί επί της ουσίας συμφωνείτε</w:t>
      </w:r>
      <w:r>
        <w:rPr>
          <w:rFonts w:eastAsia="Times New Roman" w:cs="Times New Roman"/>
          <w:szCs w:val="24"/>
        </w:rPr>
        <w:t xml:space="preserve">, για να εγκλωβίζετε </w:t>
      </w:r>
      <w:r w:rsidRPr="00CC4935">
        <w:rPr>
          <w:rFonts w:eastAsia="Times New Roman" w:cs="Times New Roman"/>
          <w:szCs w:val="24"/>
        </w:rPr>
        <w:t>τη</w:t>
      </w:r>
      <w:r w:rsidRPr="00CC4935">
        <w:rPr>
          <w:rFonts w:eastAsia="Times New Roman" w:cs="Times New Roman"/>
          <w:szCs w:val="24"/>
        </w:rPr>
        <w:t xml:space="preserve"> λαϊκή δυσαρέσκεια </w:t>
      </w:r>
      <w:r>
        <w:rPr>
          <w:rFonts w:eastAsia="Times New Roman" w:cs="Times New Roman"/>
          <w:szCs w:val="24"/>
        </w:rPr>
        <w:t>και για τη λαϊκή σ</w:t>
      </w:r>
      <w:r w:rsidRPr="00CC4935">
        <w:rPr>
          <w:rFonts w:eastAsia="Times New Roman" w:cs="Times New Roman"/>
          <w:szCs w:val="24"/>
        </w:rPr>
        <w:t>υνείδηση</w:t>
      </w:r>
      <w:r>
        <w:rPr>
          <w:rFonts w:eastAsia="Times New Roman" w:cs="Times New Roman"/>
          <w:szCs w:val="24"/>
        </w:rPr>
        <w:t>.</w:t>
      </w:r>
      <w:r w:rsidRPr="00CC4935">
        <w:rPr>
          <w:rFonts w:eastAsia="Times New Roman" w:cs="Times New Roman"/>
          <w:szCs w:val="24"/>
        </w:rPr>
        <w:t xml:space="preserve"> Και η αποδοχή</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β</w:t>
      </w:r>
      <w:r w:rsidRPr="00CC4935">
        <w:rPr>
          <w:rFonts w:eastAsia="Times New Roman" w:cs="Times New Roman"/>
          <w:szCs w:val="24"/>
        </w:rPr>
        <w:t>εβαίως</w:t>
      </w:r>
      <w:r>
        <w:rPr>
          <w:rFonts w:eastAsia="Times New Roman" w:cs="Times New Roman"/>
          <w:szCs w:val="24"/>
        </w:rPr>
        <w:t>,</w:t>
      </w:r>
      <w:r w:rsidRPr="00CC4935">
        <w:rPr>
          <w:rFonts w:eastAsia="Times New Roman" w:cs="Times New Roman"/>
          <w:szCs w:val="24"/>
        </w:rPr>
        <w:t xml:space="preserve"> του μικρότερου κακού δεν κάνει τίποτα άλλο</w:t>
      </w:r>
      <w:r>
        <w:rPr>
          <w:rFonts w:eastAsia="Times New Roman" w:cs="Times New Roman"/>
          <w:szCs w:val="24"/>
        </w:rPr>
        <w:t xml:space="preserve"> παρά</w:t>
      </w:r>
      <w:r w:rsidRPr="00CC4935">
        <w:rPr>
          <w:rFonts w:eastAsia="Times New Roman" w:cs="Times New Roman"/>
          <w:szCs w:val="24"/>
        </w:rPr>
        <w:t xml:space="preserve"> </w:t>
      </w:r>
      <w:r>
        <w:rPr>
          <w:rFonts w:eastAsia="Times New Roman" w:cs="Times New Roman"/>
          <w:szCs w:val="24"/>
        </w:rPr>
        <w:t>να φορτώνει</w:t>
      </w:r>
      <w:r w:rsidRPr="00CC4935">
        <w:rPr>
          <w:rFonts w:eastAsia="Times New Roman" w:cs="Times New Roman"/>
          <w:szCs w:val="24"/>
        </w:rPr>
        <w:t xml:space="preserve"> </w:t>
      </w:r>
      <w:r>
        <w:rPr>
          <w:rFonts w:eastAsia="Times New Roman" w:cs="Times New Roman"/>
          <w:szCs w:val="24"/>
        </w:rPr>
        <w:t>όλο και περισσότερα β</w:t>
      </w:r>
      <w:r w:rsidRPr="00CC4935">
        <w:rPr>
          <w:rFonts w:eastAsia="Times New Roman" w:cs="Times New Roman"/>
          <w:szCs w:val="24"/>
        </w:rPr>
        <w:t>άρη στις πλάτες του λαού</w:t>
      </w:r>
      <w:r>
        <w:rPr>
          <w:rFonts w:eastAsia="Times New Roman" w:cs="Times New Roman"/>
          <w:szCs w:val="24"/>
        </w:rPr>
        <w:t>.</w:t>
      </w:r>
      <w:r w:rsidRPr="00CC4935">
        <w:rPr>
          <w:rFonts w:eastAsia="Times New Roman" w:cs="Times New Roman"/>
          <w:szCs w:val="24"/>
        </w:rPr>
        <w:t xml:space="preserve"> Αυτή η εμπειρία είναι τώρα εμπειρία δεκαετιών</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lastRenderedPageBreak/>
        <w:t xml:space="preserve">Διότι </w:t>
      </w:r>
      <w:r w:rsidRPr="00CC4935">
        <w:rPr>
          <w:rFonts w:eastAsia="Times New Roman" w:cs="Times New Roman"/>
          <w:szCs w:val="24"/>
        </w:rPr>
        <w:t>πάντα η λογική του μικρότ</w:t>
      </w:r>
      <w:r w:rsidRPr="00CC4935">
        <w:rPr>
          <w:rFonts w:eastAsia="Times New Roman" w:cs="Times New Roman"/>
          <w:szCs w:val="24"/>
        </w:rPr>
        <w:t>ερου κακού ήταν αυτή η οποία συν</w:t>
      </w:r>
      <w:r>
        <w:rPr>
          <w:rFonts w:eastAsia="Times New Roman" w:cs="Times New Roman"/>
          <w:szCs w:val="24"/>
        </w:rPr>
        <w:t>έβαλλε στο να φορτώνει και άλλα β</w:t>
      </w:r>
      <w:r w:rsidRPr="00CC4935">
        <w:rPr>
          <w:rFonts w:eastAsia="Times New Roman" w:cs="Times New Roman"/>
          <w:szCs w:val="24"/>
        </w:rPr>
        <w:t>άρη στους λαούς</w:t>
      </w:r>
      <w:r>
        <w:rPr>
          <w:rFonts w:eastAsia="Times New Roman" w:cs="Times New Roman"/>
          <w:szCs w:val="24"/>
        </w:rPr>
        <w:t>.</w:t>
      </w:r>
    </w:p>
    <w:p w14:paraId="6338F7AF" w14:textId="77777777" w:rsidR="00401C51" w:rsidRDefault="00794512">
      <w:pPr>
        <w:tabs>
          <w:tab w:val="left" w:pos="6168"/>
        </w:tabs>
        <w:spacing w:line="600" w:lineRule="auto"/>
        <w:ind w:firstLine="720"/>
        <w:jc w:val="both"/>
        <w:rPr>
          <w:rFonts w:eastAsia="Times New Roman" w:cs="Times New Roman"/>
          <w:szCs w:val="24"/>
        </w:rPr>
      </w:pPr>
      <w:r w:rsidRPr="00CC4935">
        <w:rPr>
          <w:rFonts w:eastAsia="Times New Roman" w:cs="Times New Roman"/>
          <w:szCs w:val="24"/>
        </w:rPr>
        <w:t xml:space="preserve"> Έτσι</w:t>
      </w:r>
      <w:r>
        <w:rPr>
          <w:rFonts w:eastAsia="Times New Roman" w:cs="Times New Roman"/>
          <w:szCs w:val="24"/>
        </w:rPr>
        <w:t>,</w:t>
      </w:r>
      <w:r w:rsidRPr="00CC4935">
        <w:rPr>
          <w:rFonts w:eastAsia="Times New Roman" w:cs="Times New Roman"/>
          <w:szCs w:val="24"/>
        </w:rPr>
        <w:t xml:space="preserve"> λοιπόν</w:t>
      </w:r>
      <w:r>
        <w:rPr>
          <w:rFonts w:eastAsia="Times New Roman" w:cs="Times New Roman"/>
          <w:szCs w:val="24"/>
        </w:rPr>
        <w:t>, στην ενιαία ε</w:t>
      </w:r>
      <w:r w:rsidRPr="00CC4935">
        <w:rPr>
          <w:rFonts w:eastAsia="Times New Roman" w:cs="Times New Roman"/>
          <w:szCs w:val="24"/>
        </w:rPr>
        <w:t>πίθεση που δέχεται η εργατική τάξη και ο λαός μας πρέπει να είναι ενιαία η απάντηση</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Διότι </w:t>
      </w:r>
      <w:r w:rsidRPr="00CC4935">
        <w:rPr>
          <w:rFonts w:eastAsia="Times New Roman" w:cs="Times New Roman"/>
          <w:szCs w:val="24"/>
        </w:rPr>
        <w:t>ένας είναι ο εχθρός του λαού και της εργατικής τάξης</w:t>
      </w:r>
      <w:r>
        <w:rPr>
          <w:rFonts w:eastAsia="Times New Roman" w:cs="Times New Roman"/>
          <w:szCs w:val="24"/>
        </w:rPr>
        <w:t>:</w:t>
      </w:r>
      <w:r w:rsidRPr="00CC4935">
        <w:rPr>
          <w:rFonts w:eastAsia="Times New Roman" w:cs="Times New Roman"/>
          <w:szCs w:val="24"/>
        </w:rPr>
        <w:t xml:space="preserve"> τ</w:t>
      </w:r>
      <w:r w:rsidRPr="00CC4935">
        <w:rPr>
          <w:rFonts w:eastAsia="Times New Roman" w:cs="Times New Roman"/>
          <w:szCs w:val="24"/>
        </w:rPr>
        <w:t>α μονοπώλια</w:t>
      </w:r>
      <w:r>
        <w:rPr>
          <w:rFonts w:eastAsia="Times New Roman" w:cs="Times New Roman"/>
          <w:szCs w:val="24"/>
        </w:rPr>
        <w:t>,</w:t>
      </w:r>
      <w:r w:rsidRPr="00CC4935">
        <w:rPr>
          <w:rFonts w:eastAsia="Times New Roman" w:cs="Times New Roman"/>
          <w:szCs w:val="24"/>
        </w:rPr>
        <w:t xml:space="preserve"> οι κεφαλαιοκράτες</w:t>
      </w:r>
      <w:r>
        <w:rPr>
          <w:rFonts w:eastAsia="Times New Roman" w:cs="Times New Roman"/>
          <w:szCs w:val="24"/>
        </w:rPr>
        <w:t xml:space="preserve"> κ</w:t>
      </w:r>
      <w:r w:rsidRPr="00CC4935">
        <w:rPr>
          <w:rFonts w:eastAsia="Times New Roman" w:cs="Times New Roman"/>
          <w:szCs w:val="24"/>
        </w:rPr>
        <w:t xml:space="preserve">αι το σύστημα που θωρακίζει τα συμφέροντα </w:t>
      </w:r>
      <w:r>
        <w:rPr>
          <w:rFonts w:eastAsia="Times New Roman" w:cs="Times New Roman"/>
          <w:szCs w:val="24"/>
        </w:rPr>
        <w:t>τους, δηλαδή</w:t>
      </w:r>
      <w:r w:rsidRPr="00CC4935">
        <w:rPr>
          <w:rFonts w:eastAsia="Times New Roman" w:cs="Times New Roman"/>
          <w:szCs w:val="24"/>
        </w:rPr>
        <w:t xml:space="preserve"> το καπιταλιστικό σύστημα</w:t>
      </w:r>
      <w:r>
        <w:rPr>
          <w:rFonts w:eastAsia="Times New Roman" w:cs="Times New Roman"/>
          <w:szCs w:val="24"/>
        </w:rPr>
        <w:t>.</w:t>
      </w:r>
    </w:p>
    <w:p w14:paraId="6338F7B0" w14:textId="77777777" w:rsidR="00401C51" w:rsidRDefault="00794512">
      <w:pPr>
        <w:tabs>
          <w:tab w:val="left" w:pos="6168"/>
        </w:tabs>
        <w:spacing w:line="600" w:lineRule="auto"/>
        <w:ind w:firstLine="720"/>
        <w:jc w:val="both"/>
        <w:rPr>
          <w:rFonts w:eastAsia="Times New Roman" w:cs="Times New Roman"/>
          <w:szCs w:val="24"/>
        </w:rPr>
      </w:pPr>
      <w:r w:rsidRPr="00CC4935">
        <w:rPr>
          <w:rFonts w:eastAsia="Times New Roman" w:cs="Times New Roman"/>
          <w:szCs w:val="24"/>
        </w:rPr>
        <w:t xml:space="preserve"> Έτσι</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λ</w:t>
      </w:r>
      <w:r w:rsidRPr="00CC4935">
        <w:rPr>
          <w:rFonts w:eastAsia="Times New Roman" w:cs="Times New Roman"/>
          <w:szCs w:val="24"/>
        </w:rPr>
        <w:t>οιπόν</w:t>
      </w:r>
      <w:r>
        <w:rPr>
          <w:rFonts w:eastAsia="Times New Roman" w:cs="Times New Roman"/>
          <w:szCs w:val="24"/>
        </w:rPr>
        <w:t>,</w:t>
      </w:r>
      <w:r w:rsidRPr="00CC4935">
        <w:rPr>
          <w:rFonts w:eastAsia="Times New Roman" w:cs="Times New Roman"/>
          <w:szCs w:val="24"/>
        </w:rPr>
        <w:t xml:space="preserve"> πρέπει να ισχυροποιηθεί σήμερα </w:t>
      </w:r>
      <w:r>
        <w:rPr>
          <w:rFonts w:eastAsia="Times New Roman" w:cs="Times New Roman"/>
          <w:szCs w:val="24"/>
        </w:rPr>
        <w:t>-</w:t>
      </w:r>
      <w:r w:rsidRPr="00CC4935">
        <w:rPr>
          <w:rFonts w:eastAsia="Times New Roman" w:cs="Times New Roman"/>
          <w:szCs w:val="24"/>
        </w:rPr>
        <w:t>αυτό είναι απαραίτητο</w:t>
      </w:r>
      <w:r>
        <w:rPr>
          <w:rFonts w:eastAsia="Times New Roman" w:cs="Times New Roman"/>
          <w:szCs w:val="24"/>
        </w:rPr>
        <w:t>-</w:t>
      </w:r>
      <w:r w:rsidRPr="00CC4935">
        <w:rPr>
          <w:rFonts w:eastAsia="Times New Roman" w:cs="Times New Roman"/>
          <w:szCs w:val="24"/>
        </w:rPr>
        <w:t xml:space="preserve"> μπροσ</w:t>
      </w:r>
      <w:r>
        <w:rPr>
          <w:rFonts w:eastAsia="Times New Roman" w:cs="Times New Roman"/>
          <w:szCs w:val="24"/>
        </w:rPr>
        <w:t>τά και στην προεκλογική περίοδο,</w:t>
      </w:r>
      <w:r w:rsidRPr="00CC4935">
        <w:rPr>
          <w:rFonts w:eastAsia="Times New Roman" w:cs="Times New Roman"/>
          <w:szCs w:val="24"/>
        </w:rPr>
        <w:t xml:space="preserve"> το αντίπαλο δέος</w:t>
      </w:r>
      <w:r>
        <w:rPr>
          <w:rFonts w:eastAsia="Times New Roman" w:cs="Times New Roman"/>
          <w:szCs w:val="24"/>
        </w:rPr>
        <w:t>,</w:t>
      </w:r>
      <w:r w:rsidRPr="00CC4935">
        <w:rPr>
          <w:rFonts w:eastAsia="Times New Roman" w:cs="Times New Roman"/>
          <w:szCs w:val="24"/>
        </w:rPr>
        <w:t xml:space="preserve"> αυτό που μπορεί ν</w:t>
      </w:r>
      <w:r w:rsidRPr="00CC4935">
        <w:rPr>
          <w:rFonts w:eastAsia="Times New Roman" w:cs="Times New Roman"/>
          <w:szCs w:val="24"/>
        </w:rPr>
        <w:t xml:space="preserve">α πάει κόντρα σε αυτές τις οι πολιτικές </w:t>
      </w:r>
      <w:r>
        <w:rPr>
          <w:rFonts w:eastAsia="Times New Roman" w:cs="Times New Roman"/>
          <w:szCs w:val="24"/>
        </w:rPr>
        <w:t>-</w:t>
      </w:r>
      <w:r w:rsidRPr="00CC4935">
        <w:rPr>
          <w:rFonts w:eastAsia="Times New Roman" w:cs="Times New Roman"/>
          <w:szCs w:val="24"/>
        </w:rPr>
        <w:t>και πηγαίνει κόντρα</w:t>
      </w:r>
      <w:r>
        <w:rPr>
          <w:rFonts w:eastAsia="Times New Roman" w:cs="Times New Roman"/>
          <w:szCs w:val="24"/>
        </w:rPr>
        <w:t>-</w:t>
      </w:r>
      <w:r w:rsidRPr="00CC4935">
        <w:rPr>
          <w:rFonts w:eastAsia="Times New Roman" w:cs="Times New Roman"/>
          <w:szCs w:val="24"/>
        </w:rPr>
        <w:t xml:space="preserve"> δηλαδή το </w:t>
      </w:r>
      <w:r>
        <w:rPr>
          <w:rFonts w:eastAsia="Times New Roman" w:cs="Times New Roman"/>
          <w:szCs w:val="24"/>
        </w:rPr>
        <w:t xml:space="preserve">ΚΚΕ, </w:t>
      </w:r>
      <w:r w:rsidRPr="00CC4935">
        <w:rPr>
          <w:rFonts w:eastAsia="Times New Roman" w:cs="Times New Roman"/>
          <w:szCs w:val="24"/>
        </w:rPr>
        <w:t xml:space="preserve">με </w:t>
      </w:r>
      <w:r>
        <w:rPr>
          <w:rFonts w:eastAsia="Times New Roman" w:cs="Times New Roman"/>
          <w:szCs w:val="24"/>
        </w:rPr>
        <w:t xml:space="preserve">ισχυρό ΚΚΕ </w:t>
      </w:r>
      <w:r w:rsidRPr="00CC4935">
        <w:rPr>
          <w:rFonts w:eastAsia="Times New Roman" w:cs="Times New Roman"/>
          <w:szCs w:val="24"/>
        </w:rPr>
        <w:t>παντού</w:t>
      </w:r>
      <w:r>
        <w:rPr>
          <w:rFonts w:eastAsia="Times New Roman" w:cs="Times New Roman"/>
          <w:szCs w:val="24"/>
        </w:rPr>
        <w:t>:</w:t>
      </w:r>
      <w:r w:rsidRPr="00CC4935">
        <w:rPr>
          <w:rFonts w:eastAsia="Times New Roman" w:cs="Times New Roman"/>
          <w:szCs w:val="24"/>
        </w:rPr>
        <w:t xml:space="preserve"> στις Ευρωεκλογές</w:t>
      </w:r>
      <w:r>
        <w:rPr>
          <w:rFonts w:eastAsia="Times New Roman" w:cs="Times New Roman"/>
          <w:szCs w:val="24"/>
        </w:rPr>
        <w:t>,</w:t>
      </w:r>
      <w:r w:rsidRPr="00CC4935">
        <w:rPr>
          <w:rFonts w:eastAsia="Times New Roman" w:cs="Times New Roman"/>
          <w:szCs w:val="24"/>
        </w:rPr>
        <w:t xml:space="preserve"> στις περιφερειακές εκλογές και στις δημοτικές εκλογές</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Διότι </w:t>
      </w:r>
      <w:r w:rsidRPr="00CC4935">
        <w:rPr>
          <w:rFonts w:eastAsia="Times New Roman" w:cs="Times New Roman"/>
          <w:szCs w:val="24"/>
        </w:rPr>
        <w:t>έτσι μπορεί να τσακίσουμε το</w:t>
      </w:r>
      <w:r>
        <w:rPr>
          <w:rFonts w:eastAsia="Times New Roman" w:cs="Times New Roman"/>
          <w:szCs w:val="24"/>
        </w:rPr>
        <w:t>ν</w:t>
      </w:r>
      <w:r w:rsidRPr="00CC4935">
        <w:rPr>
          <w:rFonts w:eastAsia="Times New Roman" w:cs="Times New Roman"/>
          <w:szCs w:val="24"/>
        </w:rPr>
        <w:t xml:space="preserve"> φασισμό</w:t>
      </w:r>
      <w:r>
        <w:rPr>
          <w:rFonts w:eastAsia="Times New Roman" w:cs="Times New Roman"/>
          <w:szCs w:val="24"/>
        </w:rPr>
        <w:t>.</w:t>
      </w:r>
    </w:p>
    <w:p w14:paraId="6338F7B1" w14:textId="77777777" w:rsidR="00401C51" w:rsidRDefault="00794512">
      <w:pPr>
        <w:tabs>
          <w:tab w:val="left" w:pos="6168"/>
        </w:tabs>
        <w:spacing w:line="600" w:lineRule="auto"/>
        <w:ind w:firstLine="720"/>
        <w:jc w:val="both"/>
        <w:rPr>
          <w:rFonts w:eastAsia="Times New Roman" w:cs="Times New Roman"/>
          <w:szCs w:val="24"/>
        </w:rPr>
      </w:pPr>
      <w:r w:rsidRPr="00CC4935">
        <w:rPr>
          <w:rFonts w:eastAsia="Times New Roman" w:cs="Times New Roman"/>
          <w:szCs w:val="24"/>
        </w:rPr>
        <w:lastRenderedPageBreak/>
        <w:t>Σήμερα</w:t>
      </w:r>
      <w:r>
        <w:rPr>
          <w:rFonts w:eastAsia="Times New Roman" w:cs="Times New Roman"/>
          <w:szCs w:val="24"/>
        </w:rPr>
        <w:t>,</w:t>
      </w:r>
      <w:r w:rsidRPr="00CC4935">
        <w:rPr>
          <w:rFonts w:eastAsia="Times New Roman" w:cs="Times New Roman"/>
          <w:szCs w:val="24"/>
        </w:rPr>
        <w:t xml:space="preserve"> είναι η 9</w:t>
      </w:r>
      <w:r w:rsidRPr="007502FE">
        <w:rPr>
          <w:rFonts w:eastAsia="Times New Roman" w:cs="Times New Roman"/>
          <w:szCs w:val="24"/>
          <w:vertAlign w:val="superscript"/>
        </w:rPr>
        <w:t>η</w:t>
      </w:r>
      <w:r>
        <w:rPr>
          <w:rFonts w:eastAsia="Times New Roman" w:cs="Times New Roman"/>
          <w:szCs w:val="24"/>
        </w:rPr>
        <w:t xml:space="preserve"> </w:t>
      </w:r>
      <w:r w:rsidRPr="00CC4935">
        <w:rPr>
          <w:rFonts w:eastAsia="Times New Roman" w:cs="Times New Roman"/>
          <w:szCs w:val="24"/>
        </w:rPr>
        <w:t>Μαΐου</w:t>
      </w:r>
      <w:r>
        <w:rPr>
          <w:rFonts w:eastAsia="Times New Roman" w:cs="Times New Roman"/>
          <w:szCs w:val="24"/>
        </w:rPr>
        <w:t xml:space="preserve">, </w:t>
      </w:r>
      <w:r w:rsidRPr="00CC4935">
        <w:rPr>
          <w:rFonts w:eastAsia="Times New Roman" w:cs="Times New Roman"/>
          <w:szCs w:val="24"/>
        </w:rPr>
        <w:t xml:space="preserve">ημέρα της </w:t>
      </w:r>
      <w:r w:rsidRPr="00CC4935">
        <w:rPr>
          <w:rFonts w:eastAsia="Times New Roman" w:cs="Times New Roman"/>
          <w:szCs w:val="24"/>
        </w:rPr>
        <w:t>αντιφασιστικής νίκης των λαών</w:t>
      </w:r>
      <w:r>
        <w:rPr>
          <w:rFonts w:eastAsia="Times New Roman" w:cs="Times New Roman"/>
          <w:szCs w:val="24"/>
        </w:rPr>
        <w:t>.</w:t>
      </w:r>
      <w:r w:rsidRPr="00CC4935">
        <w:rPr>
          <w:rFonts w:eastAsia="Times New Roman" w:cs="Times New Roman"/>
          <w:szCs w:val="24"/>
        </w:rPr>
        <w:t xml:space="preserve"> Μόνο </w:t>
      </w:r>
      <w:r>
        <w:rPr>
          <w:rFonts w:eastAsia="Times New Roman" w:cs="Times New Roman"/>
          <w:szCs w:val="24"/>
        </w:rPr>
        <w:t xml:space="preserve">το ΚΚΕ </w:t>
      </w:r>
      <w:r w:rsidRPr="00CC4935">
        <w:rPr>
          <w:rFonts w:eastAsia="Times New Roman" w:cs="Times New Roman"/>
          <w:szCs w:val="24"/>
        </w:rPr>
        <w:t>αντιπάλεψε ιστορικά το</w:t>
      </w:r>
      <w:r>
        <w:rPr>
          <w:rFonts w:eastAsia="Times New Roman" w:cs="Times New Roman"/>
          <w:szCs w:val="24"/>
        </w:rPr>
        <w:t>ν</w:t>
      </w:r>
      <w:r w:rsidRPr="00CC4935">
        <w:rPr>
          <w:rFonts w:eastAsia="Times New Roman" w:cs="Times New Roman"/>
          <w:szCs w:val="24"/>
        </w:rPr>
        <w:t xml:space="preserve"> φασισμό στον τόπο μας και </w:t>
      </w:r>
      <w:r>
        <w:rPr>
          <w:rFonts w:eastAsia="Times New Roman" w:cs="Times New Roman"/>
          <w:szCs w:val="24"/>
        </w:rPr>
        <w:t xml:space="preserve">τον </w:t>
      </w:r>
      <w:r w:rsidRPr="00CC4935">
        <w:rPr>
          <w:rFonts w:eastAsia="Times New Roman" w:cs="Times New Roman"/>
          <w:szCs w:val="24"/>
        </w:rPr>
        <w:t>αντιπαλεύει και σήμερα με αποτελεσματικότητα για να μπορέσει η εργατική τάξη και η νεολαία να τους ρίξει τους φασίστες στους υπονόμους της ιστορίας</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Διότι </w:t>
      </w:r>
      <w:r w:rsidRPr="00CC4935">
        <w:rPr>
          <w:rFonts w:eastAsia="Times New Roman" w:cs="Times New Roman"/>
          <w:szCs w:val="24"/>
        </w:rPr>
        <w:t>εκεί</w:t>
      </w:r>
      <w:r>
        <w:rPr>
          <w:rFonts w:eastAsia="Times New Roman" w:cs="Times New Roman"/>
          <w:szCs w:val="24"/>
        </w:rPr>
        <w:t xml:space="preserve"> είναι </w:t>
      </w:r>
      <w:r w:rsidRPr="00CC4935">
        <w:rPr>
          <w:rFonts w:eastAsia="Times New Roman" w:cs="Times New Roman"/>
          <w:szCs w:val="24"/>
        </w:rPr>
        <w:t>η θέση που τους αξίζει</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Διότι το ΚΚΕ </w:t>
      </w:r>
      <w:r w:rsidRPr="00CC4935">
        <w:rPr>
          <w:rFonts w:eastAsia="Times New Roman" w:cs="Times New Roman"/>
          <w:szCs w:val="24"/>
        </w:rPr>
        <w:t>είναι απέναντι στο καπιταλιστικό σύστημα</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το </w:t>
      </w:r>
      <w:r w:rsidRPr="00CC4935">
        <w:rPr>
          <w:rFonts w:eastAsia="Times New Roman" w:cs="Times New Roman"/>
          <w:szCs w:val="24"/>
        </w:rPr>
        <w:t xml:space="preserve">αντιμάχεται </w:t>
      </w:r>
      <w:r>
        <w:rPr>
          <w:rFonts w:eastAsia="Times New Roman" w:cs="Times New Roman"/>
          <w:szCs w:val="24"/>
        </w:rPr>
        <w:t xml:space="preserve">και το αντιπαλεύει. Διότι η </w:t>
      </w:r>
      <w:r w:rsidRPr="00CC4935">
        <w:rPr>
          <w:rFonts w:eastAsia="Times New Roman" w:cs="Times New Roman"/>
          <w:szCs w:val="24"/>
        </w:rPr>
        <w:t>Χρυσή Αυγή είναι παιδί του καπιταλιστικού συστήματος που εσείς εξωραΐζ</w:t>
      </w:r>
      <w:r>
        <w:rPr>
          <w:rFonts w:eastAsia="Times New Roman" w:cs="Times New Roman"/>
          <w:szCs w:val="24"/>
        </w:rPr>
        <w:t>ετε</w:t>
      </w:r>
      <w:r w:rsidRPr="00CC4935">
        <w:rPr>
          <w:rFonts w:eastAsia="Times New Roman" w:cs="Times New Roman"/>
          <w:szCs w:val="24"/>
        </w:rPr>
        <w:t xml:space="preserve"> και υπερασπίζεστε</w:t>
      </w:r>
      <w:r>
        <w:rPr>
          <w:rFonts w:eastAsia="Times New Roman" w:cs="Times New Roman"/>
          <w:szCs w:val="24"/>
        </w:rPr>
        <w:t>.</w:t>
      </w:r>
    </w:p>
    <w:p w14:paraId="6338F7B2" w14:textId="77777777" w:rsidR="00401C51" w:rsidRDefault="00794512">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ύριε Καραθανασόπουλε, πρέπει να ολοκληρώσετε. </w:t>
      </w:r>
    </w:p>
    <w:p w14:paraId="6338F7B3"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Ολοκληρώνω με αυτό, κύριε Πρόεδρε. </w:t>
      </w:r>
    </w:p>
    <w:p w14:paraId="6338F7B4"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Δ</w:t>
      </w:r>
      <w:r w:rsidRPr="00CC4935">
        <w:rPr>
          <w:rFonts w:eastAsia="Times New Roman" w:cs="Times New Roman"/>
          <w:szCs w:val="24"/>
        </w:rPr>
        <w:t>ύο επιλογές είναι μπροστά στο</w:t>
      </w:r>
      <w:r>
        <w:rPr>
          <w:rFonts w:eastAsia="Times New Roman" w:cs="Times New Roman"/>
          <w:szCs w:val="24"/>
        </w:rPr>
        <w:t>ν</w:t>
      </w:r>
      <w:r w:rsidRPr="00CC4935">
        <w:rPr>
          <w:rFonts w:eastAsia="Times New Roman" w:cs="Times New Roman"/>
          <w:szCs w:val="24"/>
        </w:rPr>
        <w:t xml:space="preserve"> λαό</w:t>
      </w:r>
      <w:r>
        <w:rPr>
          <w:rFonts w:eastAsia="Times New Roman" w:cs="Times New Roman"/>
          <w:szCs w:val="24"/>
        </w:rPr>
        <w:t>:</w:t>
      </w:r>
      <w:r w:rsidRPr="00CC4935">
        <w:rPr>
          <w:rFonts w:eastAsia="Times New Roman" w:cs="Times New Roman"/>
          <w:szCs w:val="24"/>
        </w:rPr>
        <w:t xml:space="preserve"> Ή θα συνεχίσει να βαδίζει το</w:t>
      </w:r>
      <w:r>
        <w:rPr>
          <w:rFonts w:eastAsia="Times New Roman" w:cs="Times New Roman"/>
          <w:szCs w:val="24"/>
        </w:rPr>
        <w:t>ν</w:t>
      </w:r>
      <w:r w:rsidRPr="00CC4935">
        <w:rPr>
          <w:rFonts w:eastAsia="Times New Roman" w:cs="Times New Roman"/>
          <w:szCs w:val="24"/>
        </w:rPr>
        <w:t xml:space="preserve"> δρόμο που </w:t>
      </w:r>
      <w:r>
        <w:rPr>
          <w:rFonts w:eastAsia="Times New Roman" w:cs="Times New Roman"/>
          <w:szCs w:val="24"/>
        </w:rPr>
        <w:t xml:space="preserve">του φορτώνει όλο και περισσότερα βάρη </w:t>
      </w:r>
      <w:r w:rsidRPr="00CC4935">
        <w:rPr>
          <w:rFonts w:eastAsia="Times New Roman" w:cs="Times New Roman"/>
          <w:szCs w:val="24"/>
        </w:rPr>
        <w:t>και κάνει μαύρο το μέλλον το δι</w:t>
      </w:r>
      <w:r w:rsidRPr="00CC4935">
        <w:rPr>
          <w:rFonts w:eastAsia="Times New Roman" w:cs="Times New Roman"/>
          <w:szCs w:val="24"/>
        </w:rPr>
        <w:t>κό του και της νεολαίας ή θα περάσει στην αντεπίθεση</w:t>
      </w:r>
      <w:r>
        <w:rPr>
          <w:rFonts w:eastAsia="Times New Roman" w:cs="Times New Roman"/>
          <w:szCs w:val="24"/>
        </w:rPr>
        <w:t>,</w:t>
      </w:r>
      <w:r w:rsidRPr="00CC4935">
        <w:rPr>
          <w:rFonts w:eastAsia="Times New Roman" w:cs="Times New Roman"/>
          <w:szCs w:val="24"/>
        </w:rPr>
        <w:t xml:space="preserve"> επιδιώκοντας ριζικές αλλαγές στον τόπο και στην κοινωνία για να ζήσουμε καλύτερα και εμείς και τα παιδιά </w:t>
      </w:r>
      <w:r>
        <w:rPr>
          <w:rFonts w:eastAsia="Times New Roman" w:cs="Times New Roman"/>
          <w:szCs w:val="24"/>
        </w:rPr>
        <w:t>μας.</w:t>
      </w:r>
    </w:p>
    <w:p w14:paraId="6338F7B5" w14:textId="77777777" w:rsidR="00401C51" w:rsidRDefault="00794512">
      <w:pPr>
        <w:tabs>
          <w:tab w:val="left" w:pos="6168"/>
        </w:tabs>
        <w:spacing w:line="600" w:lineRule="auto"/>
        <w:ind w:firstLine="720"/>
        <w:jc w:val="both"/>
        <w:rPr>
          <w:rFonts w:eastAsia="Times New Roman" w:cs="Times New Roman"/>
          <w:szCs w:val="24"/>
        </w:rPr>
      </w:pPr>
      <w:r w:rsidRPr="00CC4935">
        <w:rPr>
          <w:rFonts w:eastAsia="Times New Roman" w:cs="Times New Roman"/>
          <w:szCs w:val="24"/>
        </w:rPr>
        <w:lastRenderedPageBreak/>
        <w:t>Ευχαριστώ πολύ</w:t>
      </w:r>
      <w:r>
        <w:rPr>
          <w:rFonts w:eastAsia="Times New Roman" w:cs="Times New Roman"/>
          <w:szCs w:val="24"/>
        </w:rPr>
        <w:t>,</w:t>
      </w:r>
      <w:r w:rsidRPr="00CC4935">
        <w:rPr>
          <w:rFonts w:eastAsia="Times New Roman" w:cs="Times New Roman"/>
          <w:szCs w:val="24"/>
        </w:rPr>
        <w:t xml:space="preserve"> κύριε Πρόεδρε</w:t>
      </w:r>
      <w:r>
        <w:rPr>
          <w:rFonts w:eastAsia="Times New Roman" w:cs="Times New Roman"/>
          <w:szCs w:val="24"/>
        </w:rPr>
        <w:t>.</w:t>
      </w:r>
    </w:p>
    <w:p w14:paraId="6338F7B6" w14:textId="77777777" w:rsidR="00401C51" w:rsidRDefault="00794512">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sidRPr="00CC4935">
        <w:rPr>
          <w:rFonts w:eastAsia="Times New Roman" w:cs="Times New Roman"/>
          <w:szCs w:val="24"/>
        </w:rPr>
        <w:t>Το</w:t>
      </w:r>
      <w:r>
        <w:rPr>
          <w:rFonts w:eastAsia="Times New Roman" w:cs="Times New Roman"/>
          <w:szCs w:val="24"/>
        </w:rPr>
        <w:t>ν</w:t>
      </w:r>
      <w:r w:rsidRPr="00CC4935">
        <w:rPr>
          <w:rFonts w:eastAsia="Times New Roman" w:cs="Times New Roman"/>
          <w:szCs w:val="24"/>
        </w:rPr>
        <w:t xml:space="preserve"> λόγο έχει η Κοινοβουλευτική Εκπρόσωπος από το Ποτάμι </w:t>
      </w:r>
      <w:r>
        <w:rPr>
          <w:rFonts w:eastAsia="Times New Roman" w:cs="Times New Roman"/>
          <w:szCs w:val="24"/>
        </w:rPr>
        <w:t>κ.</w:t>
      </w:r>
      <w:r w:rsidRPr="00CC4935">
        <w:rPr>
          <w:rFonts w:eastAsia="Times New Roman" w:cs="Times New Roman"/>
          <w:szCs w:val="24"/>
        </w:rPr>
        <w:t xml:space="preserve"> Λυμπεράκη</w:t>
      </w:r>
      <w:r>
        <w:rPr>
          <w:rFonts w:eastAsia="Times New Roman" w:cs="Times New Roman"/>
          <w:szCs w:val="24"/>
        </w:rPr>
        <w:t>.</w:t>
      </w:r>
    </w:p>
    <w:p w14:paraId="6338F7B7"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b/>
          <w:szCs w:val="24"/>
        </w:rPr>
        <w:t>ΑΝΤΙΓΟΝΗ ΛΥΜΠΕΡΑΚΗ:</w:t>
      </w:r>
      <w:r w:rsidRPr="00CC4935">
        <w:rPr>
          <w:rFonts w:eastAsia="Times New Roman" w:cs="Times New Roman"/>
          <w:szCs w:val="24"/>
        </w:rPr>
        <w:t xml:space="preserve"> Ευχαριστώ</w:t>
      </w:r>
      <w:r>
        <w:rPr>
          <w:rFonts w:eastAsia="Times New Roman" w:cs="Times New Roman"/>
          <w:szCs w:val="24"/>
        </w:rPr>
        <w:t xml:space="preserve">, κύριε Πρόεδρε. </w:t>
      </w:r>
    </w:p>
    <w:p w14:paraId="6338F7B8"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Σήμερα, </w:t>
      </w:r>
      <w:r w:rsidRPr="00CC4935">
        <w:rPr>
          <w:rFonts w:eastAsia="Times New Roman" w:cs="Times New Roman"/>
          <w:szCs w:val="24"/>
        </w:rPr>
        <w:t xml:space="preserve">9 </w:t>
      </w:r>
      <w:r>
        <w:rPr>
          <w:rFonts w:eastAsia="Times New Roman" w:cs="Times New Roman"/>
          <w:szCs w:val="24"/>
        </w:rPr>
        <w:t xml:space="preserve">Μαΐου είναι η </w:t>
      </w:r>
      <w:r w:rsidRPr="00CC4935">
        <w:rPr>
          <w:rFonts w:eastAsia="Times New Roman" w:cs="Times New Roman"/>
          <w:szCs w:val="24"/>
        </w:rPr>
        <w:t>Ημέρα της Ευρώπης</w:t>
      </w:r>
      <w:r>
        <w:rPr>
          <w:rFonts w:eastAsia="Times New Roman" w:cs="Times New Roman"/>
          <w:szCs w:val="24"/>
        </w:rPr>
        <w:t>.</w:t>
      </w:r>
    </w:p>
    <w:p w14:paraId="6338F7B9"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Της αντιφασιστικής νίκης, όχι της Ευρώπης. </w:t>
      </w:r>
    </w:p>
    <w:p w14:paraId="6338F7BA"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b/>
          <w:szCs w:val="24"/>
        </w:rPr>
        <w:t>ΑΝΤΙΓΟΝΗ ΛΥΜΠΕΡΑΚΗ:</w:t>
      </w:r>
      <w:r w:rsidRPr="00CC4935">
        <w:rPr>
          <w:rFonts w:eastAsia="Times New Roman" w:cs="Times New Roman"/>
          <w:szCs w:val="24"/>
        </w:rPr>
        <w:t xml:space="preserve"> </w:t>
      </w:r>
      <w:r>
        <w:rPr>
          <w:rFonts w:eastAsia="Times New Roman" w:cs="Times New Roman"/>
          <w:szCs w:val="24"/>
        </w:rPr>
        <w:t>…</w:t>
      </w:r>
      <w:r w:rsidRPr="00CC4935">
        <w:rPr>
          <w:rFonts w:eastAsia="Times New Roman" w:cs="Times New Roman"/>
          <w:szCs w:val="24"/>
        </w:rPr>
        <w:t>της αν</w:t>
      </w:r>
      <w:r w:rsidRPr="00CC4935">
        <w:rPr>
          <w:rFonts w:eastAsia="Times New Roman" w:cs="Times New Roman"/>
          <w:szCs w:val="24"/>
        </w:rPr>
        <w:t>τιφασιστικής νίκης και Ημέρα της Ευρώπης</w:t>
      </w:r>
      <w:r>
        <w:rPr>
          <w:rFonts w:eastAsia="Times New Roman" w:cs="Times New Roman"/>
          <w:szCs w:val="24"/>
        </w:rPr>
        <w:t>.</w:t>
      </w:r>
    </w:p>
    <w:p w14:paraId="6338F7BB"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Την 9</w:t>
      </w:r>
      <w:r w:rsidRPr="00372E4F">
        <w:rPr>
          <w:rFonts w:eastAsia="Times New Roman" w:cs="Times New Roman"/>
          <w:szCs w:val="24"/>
          <w:vertAlign w:val="superscript"/>
        </w:rPr>
        <w:t>η</w:t>
      </w:r>
      <w:r w:rsidRPr="00CC4935">
        <w:rPr>
          <w:rFonts w:eastAsia="Times New Roman" w:cs="Times New Roman"/>
          <w:szCs w:val="24"/>
        </w:rPr>
        <w:t xml:space="preserve"> Μαΐου</w:t>
      </w:r>
      <w:r>
        <w:rPr>
          <w:rFonts w:eastAsia="Times New Roman" w:cs="Times New Roman"/>
          <w:szCs w:val="24"/>
        </w:rPr>
        <w:t>, λοιπόν, είναι και άλλη μ</w:t>
      </w:r>
      <w:r>
        <w:rPr>
          <w:rFonts w:eastAsia="Times New Roman" w:cs="Times New Roman"/>
          <w:szCs w:val="24"/>
        </w:rPr>
        <w:t>ί</w:t>
      </w:r>
      <w:r w:rsidRPr="00CC4935">
        <w:rPr>
          <w:rFonts w:eastAsia="Times New Roman" w:cs="Times New Roman"/>
          <w:szCs w:val="24"/>
        </w:rPr>
        <w:t>α επέτειος</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Στις 9 </w:t>
      </w:r>
      <w:r w:rsidRPr="00CC4935">
        <w:rPr>
          <w:rFonts w:eastAsia="Times New Roman" w:cs="Times New Roman"/>
          <w:szCs w:val="24"/>
        </w:rPr>
        <w:t xml:space="preserve">Μαΐου </w:t>
      </w:r>
      <w:r>
        <w:rPr>
          <w:rFonts w:eastAsia="Times New Roman" w:cs="Times New Roman"/>
          <w:szCs w:val="24"/>
        </w:rPr>
        <w:t xml:space="preserve">2010, </w:t>
      </w:r>
      <w:r w:rsidRPr="00CC4935">
        <w:rPr>
          <w:rFonts w:eastAsia="Times New Roman" w:cs="Times New Roman"/>
          <w:szCs w:val="24"/>
        </w:rPr>
        <w:t>το Διεθν</w:t>
      </w:r>
      <w:r>
        <w:rPr>
          <w:rFonts w:eastAsia="Times New Roman" w:cs="Times New Roman"/>
          <w:szCs w:val="24"/>
        </w:rPr>
        <w:t>ές Νομισματικό Ταμείο ενέκρινε ε</w:t>
      </w:r>
      <w:r w:rsidRPr="00CC4935">
        <w:rPr>
          <w:rFonts w:eastAsia="Times New Roman" w:cs="Times New Roman"/>
          <w:szCs w:val="24"/>
        </w:rPr>
        <w:t>πιτέλους τη δανειακή σύμβαση και γεννήθηκε το μνημόνιο</w:t>
      </w:r>
      <w:r>
        <w:rPr>
          <w:rFonts w:eastAsia="Times New Roman" w:cs="Times New Roman"/>
          <w:szCs w:val="24"/>
        </w:rPr>
        <w:t>.</w:t>
      </w:r>
      <w:r w:rsidRPr="00CC4935">
        <w:rPr>
          <w:rFonts w:eastAsia="Times New Roman" w:cs="Times New Roman"/>
          <w:szCs w:val="24"/>
        </w:rPr>
        <w:t xml:space="preserve"> Την ενέκρινε μετά από μεγάλες αντιστάσεις της Βρ</w:t>
      </w:r>
      <w:r w:rsidRPr="00CC4935">
        <w:rPr>
          <w:rFonts w:eastAsia="Times New Roman" w:cs="Times New Roman"/>
          <w:szCs w:val="24"/>
        </w:rPr>
        <w:t>αζιλίας</w:t>
      </w:r>
      <w:r>
        <w:rPr>
          <w:rFonts w:eastAsia="Times New Roman" w:cs="Times New Roman"/>
          <w:szCs w:val="24"/>
        </w:rPr>
        <w:t>,</w:t>
      </w:r>
      <w:r w:rsidRPr="00CC4935">
        <w:rPr>
          <w:rFonts w:eastAsia="Times New Roman" w:cs="Times New Roman"/>
          <w:szCs w:val="24"/>
        </w:rPr>
        <w:t xml:space="preserve"> θέλω να σας θυμίσω</w:t>
      </w:r>
      <w:r>
        <w:rPr>
          <w:rFonts w:eastAsia="Times New Roman" w:cs="Times New Roman"/>
          <w:szCs w:val="24"/>
        </w:rPr>
        <w:t>,</w:t>
      </w:r>
      <w:r w:rsidRPr="00CC4935">
        <w:rPr>
          <w:rFonts w:eastAsia="Times New Roman" w:cs="Times New Roman"/>
          <w:szCs w:val="24"/>
        </w:rPr>
        <w:t xml:space="preserve"> των φτωχότερων χωρών</w:t>
      </w:r>
      <w:r>
        <w:rPr>
          <w:rFonts w:eastAsia="Times New Roman" w:cs="Times New Roman"/>
          <w:szCs w:val="24"/>
        </w:rPr>
        <w:t>.</w:t>
      </w:r>
      <w:r w:rsidRPr="00CC4935">
        <w:rPr>
          <w:rFonts w:eastAsia="Times New Roman" w:cs="Times New Roman"/>
          <w:szCs w:val="24"/>
        </w:rPr>
        <w:t xml:space="preserve"> Μετράμε</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δ</w:t>
      </w:r>
      <w:r w:rsidRPr="00CC4935">
        <w:rPr>
          <w:rFonts w:eastAsia="Times New Roman" w:cs="Times New Roman"/>
          <w:szCs w:val="24"/>
        </w:rPr>
        <w:t>ηλαδή</w:t>
      </w:r>
      <w:r>
        <w:rPr>
          <w:rFonts w:eastAsia="Times New Roman" w:cs="Times New Roman"/>
          <w:szCs w:val="24"/>
        </w:rPr>
        <w:t>,</w:t>
      </w:r>
      <w:r w:rsidRPr="00CC4935">
        <w:rPr>
          <w:rFonts w:eastAsia="Times New Roman" w:cs="Times New Roman"/>
          <w:szCs w:val="24"/>
        </w:rPr>
        <w:t xml:space="preserve"> σήμερα </w:t>
      </w:r>
      <w:r>
        <w:rPr>
          <w:rFonts w:eastAsia="Times New Roman" w:cs="Times New Roman"/>
          <w:szCs w:val="24"/>
        </w:rPr>
        <w:t xml:space="preserve">εννιά </w:t>
      </w:r>
      <w:r w:rsidRPr="00CC4935">
        <w:rPr>
          <w:rFonts w:eastAsia="Times New Roman" w:cs="Times New Roman"/>
          <w:szCs w:val="24"/>
        </w:rPr>
        <w:t>χρόνια από την κρίση</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Έχουμε τρία </w:t>
      </w:r>
      <w:r w:rsidRPr="00CC4935">
        <w:rPr>
          <w:rFonts w:eastAsia="Times New Roman" w:cs="Times New Roman"/>
          <w:szCs w:val="24"/>
        </w:rPr>
        <w:t>χρόνια για κάθε μνημόνιο</w:t>
      </w:r>
      <w:r>
        <w:rPr>
          <w:rFonts w:eastAsia="Times New Roman" w:cs="Times New Roman"/>
          <w:szCs w:val="24"/>
        </w:rPr>
        <w:t>. Είναι τρία</w:t>
      </w:r>
      <w:r w:rsidRPr="00CC4935">
        <w:rPr>
          <w:rFonts w:eastAsia="Times New Roman" w:cs="Times New Roman"/>
          <w:szCs w:val="24"/>
        </w:rPr>
        <w:t xml:space="preserve"> τα μνημόνια</w:t>
      </w:r>
      <w:r>
        <w:rPr>
          <w:rFonts w:eastAsia="Times New Roman" w:cs="Times New Roman"/>
          <w:szCs w:val="24"/>
        </w:rPr>
        <w:t>.</w:t>
      </w:r>
      <w:r w:rsidRPr="00CC4935">
        <w:rPr>
          <w:rFonts w:eastAsia="Times New Roman" w:cs="Times New Roman"/>
          <w:szCs w:val="24"/>
        </w:rPr>
        <w:t xml:space="preserve"> </w:t>
      </w:r>
    </w:p>
    <w:p w14:paraId="6338F7BC" w14:textId="77777777" w:rsidR="00401C51" w:rsidRDefault="00794512">
      <w:pPr>
        <w:tabs>
          <w:tab w:val="left" w:pos="6168"/>
        </w:tabs>
        <w:spacing w:line="600" w:lineRule="auto"/>
        <w:ind w:firstLine="720"/>
        <w:jc w:val="both"/>
        <w:rPr>
          <w:rFonts w:eastAsia="Times New Roman" w:cs="Times New Roman"/>
          <w:szCs w:val="24"/>
        </w:rPr>
      </w:pPr>
      <w:r w:rsidRPr="00CC4935">
        <w:rPr>
          <w:rFonts w:eastAsia="Times New Roman" w:cs="Times New Roman"/>
          <w:szCs w:val="24"/>
        </w:rPr>
        <w:t>Έχουμε</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όμως,</w:t>
      </w:r>
      <w:r w:rsidRPr="00CC4935">
        <w:rPr>
          <w:rFonts w:eastAsia="Times New Roman" w:cs="Times New Roman"/>
          <w:szCs w:val="24"/>
        </w:rPr>
        <w:t xml:space="preserve"> και εμείς </w:t>
      </w:r>
      <w:r>
        <w:rPr>
          <w:rFonts w:eastAsia="Times New Roman" w:cs="Times New Roman"/>
          <w:szCs w:val="24"/>
        </w:rPr>
        <w:t>σ</w:t>
      </w:r>
      <w:r w:rsidRPr="00CC4935">
        <w:rPr>
          <w:rFonts w:eastAsia="Times New Roman" w:cs="Times New Roman"/>
          <w:szCs w:val="24"/>
        </w:rPr>
        <w:t xml:space="preserve">το Ποτάμι τα γενέθλιά </w:t>
      </w:r>
      <w:r>
        <w:rPr>
          <w:rFonts w:eastAsia="Times New Roman" w:cs="Times New Roman"/>
          <w:szCs w:val="24"/>
        </w:rPr>
        <w:t>μας.</w:t>
      </w:r>
      <w:r w:rsidRPr="00CC4935">
        <w:rPr>
          <w:rFonts w:eastAsia="Times New Roman" w:cs="Times New Roman"/>
          <w:szCs w:val="24"/>
        </w:rPr>
        <w:t xml:space="preserve"> Είμαστε εδώ και τρεις μέρες περίπου κο</w:t>
      </w:r>
      <w:r w:rsidRPr="00CC4935">
        <w:rPr>
          <w:rFonts w:eastAsia="Times New Roman" w:cs="Times New Roman"/>
          <w:szCs w:val="24"/>
        </w:rPr>
        <w:t>ινοβουλευτικό κόμμα</w:t>
      </w:r>
      <w:r>
        <w:rPr>
          <w:rFonts w:eastAsia="Times New Roman" w:cs="Times New Roman"/>
          <w:szCs w:val="24"/>
        </w:rPr>
        <w:t>,</w:t>
      </w:r>
      <w:r w:rsidRPr="00CC4935">
        <w:rPr>
          <w:rFonts w:eastAsia="Times New Roman" w:cs="Times New Roman"/>
          <w:szCs w:val="24"/>
        </w:rPr>
        <w:t xml:space="preserve"> αφού είχαμε</w:t>
      </w:r>
      <w:r>
        <w:rPr>
          <w:rFonts w:eastAsia="Times New Roman" w:cs="Times New Roman"/>
          <w:szCs w:val="24"/>
        </w:rPr>
        <w:t>,</w:t>
      </w:r>
      <w:r w:rsidRPr="00CC4935">
        <w:rPr>
          <w:rFonts w:eastAsia="Times New Roman" w:cs="Times New Roman"/>
          <w:szCs w:val="24"/>
        </w:rPr>
        <w:t xml:space="preserve"> κατά κάποιο τρόπο</w:t>
      </w:r>
      <w:r>
        <w:rPr>
          <w:rFonts w:eastAsia="Times New Roman" w:cs="Times New Roman"/>
          <w:szCs w:val="24"/>
        </w:rPr>
        <w:t>,</w:t>
      </w:r>
      <w:r w:rsidRPr="00CC4935">
        <w:rPr>
          <w:rFonts w:eastAsia="Times New Roman" w:cs="Times New Roman"/>
          <w:szCs w:val="24"/>
        </w:rPr>
        <w:t xml:space="preserve"> εξαϋλωθεί κοινοβουλευτικά για τρεις μήνες και κάτι</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Εγώ η ίδια ξαναμιλάω από αυτό το Βήμα </w:t>
      </w:r>
      <w:r w:rsidRPr="00CC4935">
        <w:rPr>
          <w:rFonts w:eastAsia="Times New Roman" w:cs="Times New Roman"/>
          <w:szCs w:val="24"/>
        </w:rPr>
        <w:t>μετά από τριάμισι περίπου χρόνια απουσίας</w:t>
      </w:r>
      <w:r>
        <w:rPr>
          <w:rFonts w:eastAsia="Times New Roman" w:cs="Times New Roman"/>
          <w:szCs w:val="24"/>
        </w:rPr>
        <w:t>,</w:t>
      </w:r>
      <w:r w:rsidRPr="00CC4935">
        <w:rPr>
          <w:rFonts w:eastAsia="Times New Roman" w:cs="Times New Roman"/>
          <w:szCs w:val="24"/>
        </w:rPr>
        <w:t xml:space="preserve"> έχοντας χάσει και το </w:t>
      </w:r>
      <w:r>
        <w:rPr>
          <w:rFonts w:eastAsia="Times New Roman" w:cs="Times New Roman"/>
          <w:szCs w:val="24"/>
        </w:rPr>
        <w:t>τρίτο μνημόνιο κ</w:t>
      </w:r>
      <w:r w:rsidRPr="00CC4935">
        <w:rPr>
          <w:rFonts w:eastAsia="Times New Roman" w:cs="Times New Roman"/>
          <w:szCs w:val="24"/>
        </w:rPr>
        <w:t>αι κάτι ακόμα</w:t>
      </w:r>
      <w:r>
        <w:rPr>
          <w:rFonts w:eastAsia="Times New Roman" w:cs="Times New Roman"/>
          <w:szCs w:val="24"/>
        </w:rPr>
        <w:t xml:space="preserve">. Ξαναμιλάω, όμως, </w:t>
      </w:r>
      <w:r w:rsidRPr="00CC4935">
        <w:rPr>
          <w:rFonts w:eastAsia="Times New Roman" w:cs="Times New Roman"/>
          <w:szCs w:val="24"/>
        </w:rPr>
        <w:t>μετά από τρία και κάτι χρόνια που έκανα πράγματα που δεν συζητάμε σε αυτή την Αίθουσα</w:t>
      </w:r>
      <w:r>
        <w:rPr>
          <w:rFonts w:eastAsia="Times New Roman" w:cs="Times New Roman"/>
          <w:szCs w:val="24"/>
        </w:rPr>
        <w:t>.</w:t>
      </w:r>
    </w:p>
    <w:p w14:paraId="6338F7BD"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Επιπλέον,</w:t>
      </w:r>
      <w:r w:rsidRPr="00CC4935">
        <w:rPr>
          <w:rFonts w:eastAsia="Times New Roman" w:cs="Times New Roman"/>
          <w:szCs w:val="24"/>
        </w:rPr>
        <w:t xml:space="preserve"> είμαστε και τρεις εβδομάδες μακριά από τις </w:t>
      </w:r>
      <w:r>
        <w:rPr>
          <w:rFonts w:eastAsia="Times New Roman" w:cs="Times New Roman"/>
          <w:szCs w:val="24"/>
        </w:rPr>
        <w:t>ε</w:t>
      </w:r>
      <w:r w:rsidRPr="00CC4935">
        <w:rPr>
          <w:rFonts w:eastAsia="Times New Roman" w:cs="Times New Roman"/>
          <w:szCs w:val="24"/>
        </w:rPr>
        <w:t>υρωεκλογές</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τις τ</w:t>
      </w:r>
      <w:r w:rsidRPr="00CC4935">
        <w:rPr>
          <w:rFonts w:eastAsia="Times New Roman" w:cs="Times New Roman"/>
          <w:szCs w:val="24"/>
        </w:rPr>
        <w:t>ρίτες από την αρχή της κρίσης</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Συμφωνούμε </w:t>
      </w:r>
      <w:r w:rsidRPr="00CC4935">
        <w:rPr>
          <w:rFonts w:eastAsia="Times New Roman" w:cs="Times New Roman"/>
          <w:szCs w:val="24"/>
        </w:rPr>
        <w:t xml:space="preserve">περίπου όλοι ότι σε αυτές τις </w:t>
      </w:r>
      <w:r>
        <w:rPr>
          <w:rFonts w:eastAsia="Times New Roman" w:cs="Times New Roman"/>
          <w:szCs w:val="24"/>
        </w:rPr>
        <w:t>ε</w:t>
      </w:r>
      <w:r w:rsidRPr="00CC4935">
        <w:rPr>
          <w:rFonts w:eastAsia="Times New Roman" w:cs="Times New Roman"/>
          <w:szCs w:val="24"/>
        </w:rPr>
        <w:t>υρωεκλογές κρίνεται το μέ</w:t>
      </w:r>
      <w:r w:rsidRPr="00CC4935">
        <w:rPr>
          <w:rFonts w:eastAsia="Times New Roman" w:cs="Times New Roman"/>
          <w:szCs w:val="24"/>
        </w:rPr>
        <w:t>λλον της Ευρώπης</w:t>
      </w:r>
      <w:r>
        <w:rPr>
          <w:rFonts w:eastAsia="Times New Roman" w:cs="Times New Roman"/>
          <w:szCs w:val="24"/>
        </w:rPr>
        <w:t>,</w:t>
      </w:r>
      <w:r w:rsidRPr="00CC4935">
        <w:rPr>
          <w:rFonts w:eastAsia="Times New Roman" w:cs="Times New Roman"/>
          <w:szCs w:val="24"/>
        </w:rPr>
        <w:t xml:space="preserve"> αυτού του </w:t>
      </w:r>
      <w:r>
        <w:rPr>
          <w:rFonts w:eastAsia="Times New Roman" w:cs="Times New Roman"/>
          <w:szCs w:val="24"/>
        </w:rPr>
        <w:t>ο</w:t>
      </w:r>
      <w:r w:rsidRPr="00CC4935">
        <w:rPr>
          <w:rFonts w:eastAsia="Times New Roman" w:cs="Times New Roman"/>
          <w:szCs w:val="24"/>
        </w:rPr>
        <w:t xml:space="preserve">ργανισμού χάρη </w:t>
      </w:r>
      <w:r w:rsidRPr="00CC4935">
        <w:rPr>
          <w:rFonts w:eastAsia="Times New Roman" w:cs="Times New Roman"/>
          <w:szCs w:val="24"/>
        </w:rPr>
        <w:lastRenderedPageBreak/>
        <w:t>στον οποίο εμείς είχαμε πολύ καλύτερη τύχη και από την Αργεντινή και από τη Βενεζουέλα και από άλλες χώρες που ατύχησαν να χρεοκοπήσουν</w:t>
      </w:r>
      <w:r>
        <w:rPr>
          <w:rFonts w:eastAsia="Times New Roman" w:cs="Times New Roman"/>
          <w:szCs w:val="24"/>
        </w:rPr>
        <w:t>.</w:t>
      </w:r>
      <w:r w:rsidRPr="00CC4935">
        <w:rPr>
          <w:rFonts w:eastAsia="Times New Roman" w:cs="Times New Roman"/>
          <w:szCs w:val="24"/>
        </w:rPr>
        <w:t xml:space="preserve"> </w:t>
      </w:r>
    </w:p>
    <w:p w14:paraId="6338F7BE" w14:textId="77777777" w:rsidR="00401C51" w:rsidRDefault="00794512">
      <w:pPr>
        <w:tabs>
          <w:tab w:val="left" w:pos="6168"/>
        </w:tabs>
        <w:spacing w:line="600" w:lineRule="auto"/>
        <w:ind w:firstLine="720"/>
        <w:jc w:val="both"/>
        <w:rPr>
          <w:rFonts w:eastAsia="Times New Roman" w:cs="Times New Roman"/>
          <w:szCs w:val="24"/>
        </w:rPr>
      </w:pPr>
      <w:r w:rsidRPr="00CC4935">
        <w:rPr>
          <w:rFonts w:eastAsia="Times New Roman" w:cs="Times New Roman"/>
          <w:szCs w:val="24"/>
        </w:rPr>
        <w:t>Σε μία τέτοια συγκυρία</w:t>
      </w:r>
      <w:r>
        <w:rPr>
          <w:rFonts w:eastAsia="Times New Roman" w:cs="Times New Roman"/>
          <w:szCs w:val="24"/>
        </w:rPr>
        <w:t>,</w:t>
      </w:r>
      <w:r w:rsidRPr="00CC4935">
        <w:rPr>
          <w:rFonts w:eastAsia="Times New Roman" w:cs="Times New Roman"/>
          <w:szCs w:val="24"/>
        </w:rPr>
        <w:t xml:space="preserve"> σε μία τέτοια επέτειο</w:t>
      </w:r>
      <w:r>
        <w:rPr>
          <w:rFonts w:eastAsia="Times New Roman" w:cs="Times New Roman"/>
          <w:szCs w:val="24"/>
        </w:rPr>
        <w:t>,</w:t>
      </w:r>
      <w:r w:rsidRPr="00CC4935">
        <w:rPr>
          <w:rFonts w:eastAsia="Times New Roman" w:cs="Times New Roman"/>
          <w:szCs w:val="24"/>
        </w:rPr>
        <w:t xml:space="preserve"> οι Ελληνίδες και οι Έλληνες</w:t>
      </w:r>
      <w:r w:rsidRPr="00CC4935">
        <w:rPr>
          <w:rFonts w:eastAsia="Times New Roman" w:cs="Times New Roman"/>
          <w:szCs w:val="24"/>
        </w:rPr>
        <w:t xml:space="preserve"> θα </w:t>
      </w:r>
      <w:r>
        <w:rPr>
          <w:rFonts w:eastAsia="Times New Roman" w:cs="Times New Roman"/>
          <w:szCs w:val="24"/>
        </w:rPr>
        <w:t xml:space="preserve">περίμεναν </w:t>
      </w:r>
      <w:r w:rsidRPr="00CC4935">
        <w:rPr>
          <w:rFonts w:eastAsia="Times New Roman" w:cs="Times New Roman"/>
          <w:szCs w:val="24"/>
        </w:rPr>
        <w:t xml:space="preserve">από </w:t>
      </w:r>
      <w:r>
        <w:rPr>
          <w:rFonts w:eastAsia="Times New Roman" w:cs="Times New Roman"/>
          <w:szCs w:val="24"/>
        </w:rPr>
        <w:t>ε</w:t>
      </w:r>
      <w:r w:rsidRPr="00CC4935">
        <w:rPr>
          <w:rFonts w:eastAsia="Times New Roman" w:cs="Times New Roman"/>
          <w:szCs w:val="24"/>
        </w:rPr>
        <w:t>μάς να προβληματιστούμε πάνω σε τρία θέματα</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Πρώτον, </w:t>
      </w:r>
      <w:r w:rsidRPr="00CC4935">
        <w:rPr>
          <w:rFonts w:eastAsia="Times New Roman" w:cs="Times New Roman"/>
          <w:szCs w:val="24"/>
        </w:rPr>
        <w:t>γιατί έγινε αυτό που έγινε</w:t>
      </w:r>
      <w:r>
        <w:rPr>
          <w:rFonts w:eastAsia="Times New Roman" w:cs="Times New Roman"/>
          <w:szCs w:val="24"/>
        </w:rPr>
        <w:t>;</w:t>
      </w:r>
      <w:r w:rsidRPr="00CC4935">
        <w:rPr>
          <w:rFonts w:eastAsia="Times New Roman" w:cs="Times New Roman"/>
          <w:szCs w:val="24"/>
        </w:rPr>
        <w:t xml:space="preserve"> </w:t>
      </w:r>
      <w:r>
        <w:rPr>
          <w:rFonts w:eastAsia="Times New Roman" w:cs="Times New Roman"/>
          <w:szCs w:val="24"/>
        </w:rPr>
        <w:t xml:space="preserve">Δεύτερον, </w:t>
      </w:r>
      <w:r w:rsidRPr="00CC4935">
        <w:rPr>
          <w:rFonts w:eastAsia="Times New Roman" w:cs="Times New Roman"/>
          <w:szCs w:val="24"/>
        </w:rPr>
        <w:t xml:space="preserve">πώς θα πορευτούμε από </w:t>
      </w:r>
      <w:r>
        <w:rPr>
          <w:rFonts w:eastAsia="Times New Roman" w:cs="Times New Roman"/>
          <w:szCs w:val="24"/>
        </w:rPr>
        <w:t>εδώ</w:t>
      </w:r>
      <w:r w:rsidRPr="00CC4935">
        <w:rPr>
          <w:rFonts w:eastAsia="Times New Roman" w:cs="Times New Roman"/>
          <w:szCs w:val="24"/>
        </w:rPr>
        <w:t xml:space="preserve"> και πέρα</w:t>
      </w:r>
      <w:r>
        <w:rPr>
          <w:rFonts w:eastAsia="Times New Roman" w:cs="Times New Roman"/>
          <w:szCs w:val="24"/>
        </w:rPr>
        <w:t>;</w:t>
      </w:r>
      <w:r w:rsidRPr="00CC4935">
        <w:rPr>
          <w:rFonts w:eastAsia="Times New Roman" w:cs="Times New Roman"/>
          <w:szCs w:val="24"/>
        </w:rPr>
        <w:t xml:space="preserve"> Τρίτο και σημαντικότερο</w:t>
      </w:r>
      <w:r>
        <w:rPr>
          <w:rFonts w:eastAsia="Times New Roman" w:cs="Times New Roman"/>
          <w:szCs w:val="24"/>
        </w:rPr>
        <w:t>, πώ</w:t>
      </w:r>
      <w:r w:rsidRPr="00CC4935">
        <w:rPr>
          <w:rFonts w:eastAsia="Times New Roman" w:cs="Times New Roman"/>
          <w:szCs w:val="24"/>
        </w:rPr>
        <w:t>ς θα επηρεάσουμε την Ευρώπη</w:t>
      </w:r>
      <w:r>
        <w:rPr>
          <w:rFonts w:eastAsia="Times New Roman" w:cs="Times New Roman"/>
          <w:szCs w:val="24"/>
        </w:rPr>
        <w:t>,</w:t>
      </w:r>
      <w:r w:rsidRPr="00CC4935">
        <w:rPr>
          <w:rFonts w:eastAsia="Times New Roman" w:cs="Times New Roman"/>
          <w:szCs w:val="24"/>
        </w:rPr>
        <w:t xml:space="preserve"> αν θέλουμε να εξακολουθεί να υπάρχει</w:t>
      </w:r>
      <w:r>
        <w:rPr>
          <w:rFonts w:eastAsia="Times New Roman" w:cs="Times New Roman"/>
          <w:szCs w:val="24"/>
        </w:rPr>
        <w:t>,</w:t>
      </w:r>
      <w:r w:rsidRPr="00CC4935">
        <w:rPr>
          <w:rFonts w:eastAsia="Times New Roman" w:cs="Times New Roman"/>
          <w:szCs w:val="24"/>
        </w:rPr>
        <w:t xml:space="preserve"> σε περίπτωση που</w:t>
      </w:r>
      <w:r w:rsidRPr="00CC4935">
        <w:rPr>
          <w:rFonts w:eastAsia="Times New Roman" w:cs="Times New Roman"/>
          <w:szCs w:val="24"/>
        </w:rPr>
        <w:t xml:space="preserve"> τα δύο πρώτα θέματα δεν μας βγουν</w:t>
      </w:r>
      <w:r>
        <w:rPr>
          <w:rFonts w:eastAsia="Times New Roman" w:cs="Times New Roman"/>
          <w:szCs w:val="24"/>
        </w:rPr>
        <w:t>,</w:t>
      </w:r>
      <w:r w:rsidRPr="00CC4935">
        <w:rPr>
          <w:rFonts w:eastAsia="Times New Roman" w:cs="Times New Roman"/>
          <w:szCs w:val="24"/>
        </w:rPr>
        <w:t xml:space="preserve"> όπως τα θέλαμε</w:t>
      </w:r>
      <w:r>
        <w:rPr>
          <w:rFonts w:eastAsia="Times New Roman" w:cs="Times New Roman"/>
          <w:szCs w:val="24"/>
        </w:rPr>
        <w:t>.</w:t>
      </w:r>
      <w:r w:rsidRPr="00CC4935">
        <w:rPr>
          <w:rFonts w:eastAsia="Times New Roman" w:cs="Times New Roman"/>
          <w:szCs w:val="24"/>
        </w:rPr>
        <w:t xml:space="preserve"> </w:t>
      </w:r>
    </w:p>
    <w:p w14:paraId="6338F7B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Και πράγματι </w:t>
      </w:r>
      <w:r w:rsidRPr="00D315E0">
        <w:rPr>
          <w:rFonts w:eastAsia="Times New Roman" w:cs="Times New Roman"/>
          <w:szCs w:val="24"/>
        </w:rPr>
        <w:t>στην Ολομ</w:t>
      </w:r>
      <w:r>
        <w:rPr>
          <w:rFonts w:eastAsia="Times New Roman" w:cs="Times New Roman"/>
          <w:szCs w:val="24"/>
        </w:rPr>
        <w:t>έλεια συζητάμε για τρεις μέρες, σ</w:t>
      </w:r>
      <w:r w:rsidRPr="00D315E0">
        <w:rPr>
          <w:rFonts w:eastAsia="Times New Roman" w:cs="Times New Roman"/>
          <w:szCs w:val="24"/>
        </w:rPr>
        <w:t>ήμερα είναι η δεύτερη</w:t>
      </w:r>
      <w:r>
        <w:rPr>
          <w:rFonts w:eastAsia="Times New Roman" w:cs="Times New Roman"/>
          <w:szCs w:val="24"/>
        </w:rPr>
        <w:t>.</w:t>
      </w:r>
      <w:r w:rsidRPr="00D315E0">
        <w:rPr>
          <w:rFonts w:eastAsia="Times New Roman" w:cs="Times New Roman"/>
          <w:szCs w:val="24"/>
        </w:rPr>
        <w:t xml:space="preserve"> Για ποιο πράγμα</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όμως,</w:t>
      </w:r>
      <w:r w:rsidRPr="00D315E0">
        <w:rPr>
          <w:rFonts w:eastAsia="Times New Roman" w:cs="Times New Roman"/>
          <w:szCs w:val="24"/>
        </w:rPr>
        <w:t xml:space="preserve"> συζητάμε</w:t>
      </w:r>
      <w:r>
        <w:rPr>
          <w:rFonts w:eastAsia="Times New Roman" w:cs="Times New Roman"/>
          <w:szCs w:val="24"/>
        </w:rPr>
        <w:t>;</w:t>
      </w:r>
      <w:r w:rsidRPr="00D315E0">
        <w:rPr>
          <w:rFonts w:eastAsia="Times New Roman" w:cs="Times New Roman"/>
          <w:szCs w:val="24"/>
        </w:rPr>
        <w:t xml:space="preserve"> Για </w:t>
      </w:r>
      <w:r>
        <w:rPr>
          <w:rFonts w:eastAsia="Times New Roman" w:cs="Times New Roman"/>
          <w:szCs w:val="24"/>
        </w:rPr>
        <w:t xml:space="preserve">τον κ. Πολάκη; </w:t>
      </w:r>
      <w:r w:rsidRPr="00D315E0">
        <w:rPr>
          <w:rFonts w:eastAsia="Times New Roman" w:cs="Times New Roman"/>
          <w:szCs w:val="24"/>
        </w:rPr>
        <w:t xml:space="preserve">Για </w:t>
      </w:r>
      <w:r>
        <w:rPr>
          <w:rFonts w:eastAsia="Times New Roman" w:cs="Times New Roman"/>
          <w:szCs w:val="24"/>
        </w:rPr>
        <w:t>να ξαναδώσουμε εμπιστοσύνη σε μι</w:t>
      </w:r>
      <w:r w:rsidRPr="00D315E0">
        <w:rPr>
          <w:rFonts w:eastAsia="Times New Roman" w:cs="Times New Roman"/>
          <w:szCs w:val="24"/>
        </w:rPr>
        <w:t xml:space="preserve">α Κυβέρνηση </w:t>
      </w:r>
      <w:r>
        <w:rPr>
          <w:rFonts w:eastAsia="Times New Roman" w:cs="Times New Roman"/>
          <w:szCs w:val="24"/>
        </w:rPr>
        <w:t>που έχει-</w:t>
      </w:r>
      <w:r w:rsidRPr="00D315E0">
        <w:rPr>
          <w:rFonts w:eastAsia="Times New Roman" w:cs="Times New Roman"/>
          <w:szCs w:val="24"/>
        </w:rPr>
        <w:t xml:space="preserve">δεν έχει τρεις </w:t>
      </w:r>
      <w:r w:rsidRPr="00D315E0">
        <w:rPr>
          <w:rFonts w:eastAsia="Times New Roman" w:cs="Times New Roman"/>
          <w:szCs w:val="24"/>
        </w:rPr>
        <w:t>μήνες ζωή ακόμα</w:t>
      </w:r>
      <w:r>
        <w:rPr>
          <w:rFonts w:eastAsia="Times New Roman" w:cs="Times New Roman"/>
          <w:szCs w:val="24"/>
        </w:rPr>
        <w:t>;</w:t>
      </w:r>
      <w:r w:rsidRPr="00D315E0">
        <w:rPr>
          <w:rFonts w:eastAsia="Times New Roman" w:cs="Times New Roman"/>
          <w:szCs w:val="24"/>
        </w:rPr>
        <w:t xml:space="preserve"> </w:t>
      </w:r>
    </w:p>
    <w:p w14:paraId="6338F7C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Ξέρετε σ</w:t>
      </w:r>
      <w:r w:rsidRPr="00D315E0">
        <w:rPr>
          <w:rFonts w:eastAsia="Times New Roman" w:cs="Times New Roman"/>
          <w:szCs w:val="24"/>
        </w:rPr>
        <w:t xml:space="preserve">τις εξετάσεις στο πανεπιστήμιο εμείς οι δάσκαλοι έχουμε μάθει να διαβάζουμε πίσω από την </w:t>
      </w:r>
      <w:r>
        <w:rPr>
          <w:rFonts w:eastAsia="Times New Roman" w:cs="Times New Roman"/>
          <w:szCs w:val="24"/>
        </w:rPr>
        <w:t>αδιαβασιά</w:t>
      </w:r>
      <w:r w:rsidRPr="00D315E0">
        <w:rPr>
          <w:rFonts w:eastAsia="Times New Roman" w:cs="Times New Roman"/>
          <w:szCs w:val="24"/>
        </w:rPr>
        <w:t xml:space="preserve"> και κυρίως από τις υπεκφυγές των φοιτητών και των φοιτητριών και όταν το ερώτημα της εκφώνησης είναι σαφές</w:t>
      </w:r>
      <w:r>
        <w:rPr>
          <w:rFonts w:eastAsia="Times New Roman" w:cs="Times New Roman"/>
          <w:szCs w:val="24"/>
        </w:rPr>
        <w:t>,</w:t>
      </w:r>
      <w:r w:rsidRPr="00D315E0">
        <w:rPr>
          <w:rFonts w:eastAsia="Times New Roman" w:cs="Times New Roman"/>
          <w:szCs w:val="24"/>
        </w:rPr>
        <w:t xml:space="preserve"> ο πεπειραμένος δάσκαλος</w:t>
      </w:r>
      <w:r w:rsidRPr="00D315E0">
        <w:rPr>
          <w:rFonts w:eastAsia="Times New Roman" w:cs="Times New Roman"/>
          <w:szCs w:val="24"/>
        </w:rPr>
        <w:t xml:space="preserve"> μπορεί πάντα να καταλάβει την πραγματική άποψη της φοιτήτριας που απαντάει</w:t>
      </w:r>
      <w:r>
        <w:rPr>
          <w:rFonts w:eastAsia="Times New Roman" w:cs="Times New Roman"/>
          <w:szCs w:val="24"/>
        </w:rPr>
        <w:t>,</w:t>
      </w:r>
      <w:r w:rsidRPr="00D315E0">
        <w:rPr>
          <w:rFonts w:eastAsia="Times New Roman" w:cs="Times New Roman"/>
          <w:szCs w:val="24"/>
        </w:rPr>
        <w:t xml:space="preserve"> ακόμα κι αν</w:t>
      </w:r>
      <w:r>
        <w:rPr>
          <w:rFonts w:eastAsia="Times New Roman" w:cs="Times New Roman"/>
          <w:szCs w:val="24"/>
        </w:rPr>
        <w:t xml:space="preserve"> αυτή γράφει α</w:t>
      </w:r>
      <w:r w:rsidRPr="00D315E0">
        <w:rPr>
          <w:rFonts w:eastAsia="Times New Roman" w:cs="Times New Roman"/>
          <w:szCs w:val="24"/>
        </w:rPr>
        <w:t>λλ</w:t>
      </w:r>
      <w:r>
        <w:rPr>
          <w:rFonts w:eastAsia="Times New Roman" w:cs="Times New Roman"/>
          <w:szCs w:val="24"/>
        </w:rPr>
        <w:t>’ αντ’ άλλων.</w:t>
      </w:r>
      <w:r w:rsidRPr="00D315E0">
        <w:rPr>
          <w:rFonts w:eastAsia="Times New Roman" w:cs="Times New Roman"/>
          <w:szCs w:val="24"/>
        </w:rPr>
        <w:t xml:space="preserve"> </w:t>
      </w:r>
    </w:p>
    <w:p w14:paraId="6338F7C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Καθώς, λ</w:t>
      </w:r>
      <w:r w:rsidRPr="00D315E0">
        <w:rPr>
          <w:rFonts w:eastAsia="Times New Roman" w:cs="Times New Roman"/>
          <w:szCs w:val="24"/>
        </w:rPr>
        <w:t>οιπόν</w:t>
      </w:r>
      <w:r>
        <w:rPr>
          <w:rFonts w:eastAsia="Times New Roman" w:cs="Times New Roman"/>
          <w:szCs w:val="24"/>
        </w:rPr>
        <w:t>,</w:t>
      </w:r>
      <w:r w:rsidRPr="00D315E0">
        <w:rPr>
          <w:rFonts w:eastAsia="Times New Roman" w:cs="Times New Roman"/>
          <w:szCs w:val="24"/>
        </w:rPr>
        <w:t xml:space="preserve"> είμαι και πανεπιστημιακός</w:t>
      </w:r>
      <w:r>
        <w:rPr>
          <w:rFonts w:eastAsia="Times New Roman" w:cs="Times New Roman"/>
          <w:szCs w:val="24"/>
        </w:rPr>
        <w:t>, α</w:t>
      </w:r>
      <w:r w:rsidRPr="00D315E0">
        <w:rPr>
          <w:rFonts w:eastAsia="Times New Roman" w:cs="Times New Roman"/>
          <w:szCs w:val="24"/>
        </w:rPr>
        <w:t>λλά κυρίως επειδή είμαι Ποτάμι</w:t>
      </w:r>
      <w:r>
        <w:rPr>
          <w:rFonts w:eastAsia="Times New Roman" w:cs="Times New Roman"/>
          <w:szCs w:val="24"/>
        </w:rPr>
        <w:t>,</w:t>
      </w:r>
      <w:r w:rsidRPr="00D315E0">
        <w:rPr>
          <w:rFonts w:eastAsia="Times New Roman" w:cs="Times New Roman"/>
          <w:szCs w:val="24"/>
        </w:rPr>
        <w:t xml:space="preserve"> ένα κόμμα που λέει αλήθειες μόνο</w:t>
      </w:r>
      <w:r>
        <w:rPr>
          <w:rFonts w:eastAsia="Times New Roman" w:cs="Times New Roman"/>
          <w:szCs w:val="24"/>
        </w:rPr>
        <w:t>,</w:t>
      </w:r>
      <w:r w:rsidRPr="00D315E0">
        <w:rPr>
          <w:rFonts w:eastAsia="Times New Roman" w:cs="Times New Roman"/>
          <w:szCs w:val="24"/>
        </w:rPr>
        <w:t xml:space="preserve"> θα π</w:t>
      </w:r>
      <w:r>
        <w:rPr>
          <w:rFonts w:eastAsia="Times New Roman" w:cs="Times New Roman"/>
          <w:szCs w:val="24"/>
        </w:rPr>
        <w:t>ροσπαθήσω να κάνω μι</w:t>
      </w:r>
      <w:r w:rsidRPr="00D315E0">
        <w:rPr>
          <w:rFonts w:eastAsia="Times New Roman" w:cs="Times New Roman"/>
          <w:szCs w:val="24"/>
        </w:rPr>
        <w:t>α αν</w:t>
      </w:r>
      <w:r w:rsidRPr="00D315E0">
        <w:rPr>
          <w:rFonts w:eastAsia="Times New Roman" w:cs="Times New Roman"/>
          <w:szCs w:val="24"/>
        </w:rPr>
        <w:t>άλυση των θέσεων των δύο εκπροσώπων του δικομματισμού</w:t>
      </w:r>
      <w:r>
        <w:rPr>
          <w:rFonts w:eastAsia="Times New Roman" w:cs="Times New Roman"/>
          <w:szCs w:val="24"/>
        </w:rPr>
        <w:t>,</w:t>
      </w:r>
      <w:r w:rsidRPr="00D315E0">
        <w:rPr>
          <w:rFonts w:eastAsia="Times New Roman" w:cs="Times New Roman"/>
          <w:szCs w:val="24"/>
        </w:rPr>
        <w:t xml:space="preserve"> όπως </w:t>
      </w:r>
      <w:r>
        <w:rPr>
          <w:rFonts w:eastAsia="Times New Roman" w:cs="Times New Roman"/>
          <w:szCs w:val="24"/>
        </w:rPr>
        <w:t>προκύπτουν από τις τοποθετήσεις π</w:t>
      </w:r>
      <w:r w:rsidRPr="00D315E0">
        <w:rPr>
          <w:rFonts w:eastAsia="Times New Roman" w:cs="Times New Roman"/>
          <w:szCs w:val="24"/>
        </w:rPr>
        <w:t>ου ακούσαμε σε αυτή την Αίθουσα</w:t>
      </w:r>
      <w:r>
        <w:rPr>
          <w:rFonts w:eastAsia="Times New Roman" w:cs="Times New Roman"/>
          <w:szCs w:val="24"/>
        </w:rPr>
        <w:t>,</w:t>
      </w:r>
      <w:r w:rsidRPr="00D315E0">
        <w:rPr>
          <w:rFonts w:eastAsia="Times New Roman" w:cs="Times New Roman"/>
          <w:szCs w:val="24"/>
        </w:rPr>
        <w:t xml:space="preserve"> και θα προσπαθήσω να βάλω στην άκρη </w:t>
      </w:r>
      <w:r>
        <w:rPr>
          <w:rFonts w:eastAsia="Times New Roman" w:cs="Times New Roman"/>
          <w:szCs w:val="24"/>
        </w:rPr>
        <w:t xml:space="preserve">κραυγές και κορώνες, </w:t>
      </w:r>
      <w:r w:rsidRPr="00D315E0">
        <w:rPr>
          <w:rFonts w:eastAsia="Times New Roman" w:cs="Times New Roman"/>
          <w:szCs w:val="24"/>
        </w:rPr>
        <w:t xml:space="preserve">να εξηγήσω τι λένε οι άλλοι και να καταλήξω με το τι λέμε εμείς </w:t>
      </w:r>
      <w:r>
        <w:rPr>
          <w:rFonts w:eastAsia="Times New Roman" w:cs="Times New Roman"/>
          <w:szCs w:val="24"/>
        </w:rPr>
        <w:t>σ</w:t>
      </w:r>
      <w:r w:rsidRPr="00D315E0">
        <w:rPr>
          <w:rFonts w:eastAsia="Times New Roman" w:cs="Times New Roman"/>
          <w:szCs w:val="24"/>
        </w:rPr>
        <w:t xml:space="preserve">το </w:t>
      </w:r>
      <w:r>
        <w:rPr>
          <w:rFonts w:eastAsia="Times New Roman" w:cs="Times New Roman"/>
          <w:szCs w:val="24"/>
        </w:rPr>
        <w:t>Ποτάμ</w:t>
      </w:r>
      <w:r>
        <w:rPr>
          <w:rFonts w:eastAsia="Times New Roman" w:cs="Times New Roman"/>
          <w:szCs w:val="24"/>
        </w:rPr>
        <w:t xml:space="preserve">ι. </w:t>
      </w:r>
    </w:p>
    <w:p w14:paraId="6338F7C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Το πραγματικό και υπαρξιακό </w:t>
      </w:r>
      <w:r w:rsidRPr="00D315E0">
        <w:rPr>
          <w:rFonts w:eastAsia="Times New Roman" w:cs="Times New Roman"/>
          <w:szCs w:val="24"/>
        </w:rPr>
        <w:t>πρόβλημα</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όμως,</w:t>
      </w:r>
      <w:r w:rsidRPr="00D315E0">
        <w:rPr>
          <w:rFonts w:eastAsia="Times New Roman" w:cs="Times New Roman"/>
          <w:szCs w:val="24"/>
        </w:rPr>
        <w:t xml:space="preserve"> σας θυμίζω</w:t>
      </w:r>
      <w:r>
        <w:rPr>
          <w:rFonts w:eastAsia="Times New Roman" w:cs="Times New Roman"/>
          <w:szCs w:val="24"/>
        </w:rPr>
        <w:t>,</w:t>
      </w:r>
      <w:r w:rsidRPr="00D315E0">
        <w:rPr>
          <w:rFonts w:eastAsia="Times New Roman" w:cs="Times New Roman"/>
          <w:szCs w:val="24"/>
        </w:rPr>
        <w:t xml:space="preserve"> είναι</w:t>
      </w:r>
      <w:r>
        <w:rPr>
          <w:rFonts w:eastAsia="Times New Roman" w:cs="Times New Roman"/>
          <w:szCs w:val="24"/>
        </w:rPr>
        <w:t>:</w:t>
      </w:r>
      <w:r w:rsidRPr="00D315E0">
        <w:rPr>
          <w:rFonts w:eastAsia="Times New Roman" w:cs="Times New Roman"/>
          <w:szCs w:val="24"/>
        </w:rPr>
        <w:t xml:space="preserve"> Γιατί έτυχε σε </w:t>
      </w:r>
      <w:r>
        <w:rPr>
          <w:rFonts w:eastAsia="Times New Roman" w:cs="Times New Roman"/>
          <w:szCs w:val="24"/>
        </w:rPr>
        <w:t>εμάς να ζήσουμε εννιά</w:t>
      </w:r>
      <w:r w:rsidRPr="00D315E0">
        <w:rPr>
          <w:rFonts w:eastAsia="Times New Roman" w:cs="Times New Roman"/>
          <w:szCs w:val="24"/>
        </w:rPr>
        <w:t xml:space="preserve"> χρόνια κρίσης και τι πρέπει να κάνουμε</w:t>
      </w:r>
      <w:r>
        <w:rPr>
          <w:rFonts w:eastAsia="Times New Roman" w:cs="Times New Roman"/>
          <w:szCs w:val="24"/>
        </w:rPr>
        <w:t>,</w:t>
      </w:r>
      <w:r w:rsidRPr="00D315E0">
        <w:rPr>
          <w:rFonts w:eastAsia="Times New Roman" w:cs="Times New Roman"/>
          <w:szCs w:val="24"/>
        </w:rPr>
        <w:t xml:space="preserve"> ώστε να το αποφύγουμε να </w:t>
      </w:r>
      <w:r>
        <w:rPr>
          <w:rFonts w:eastAsia="Times New Roman" w:cs="Times New Roman"/>
          <w:szCs w:val="24"/>
        </w:rPr>
        <w:t xml:space="preserve">μας </w:t>
      </w:r>
      <w:r w:rsidRPr="00D315E0">
        <w:rPr>
          <w:rFonts w:eastAsia="Times New Roman" w:cs="Times New Roman"/>
          <w:szCs w:val="24"/>
        </w:rPr>
        <w:t>ξανασυμβεί στο μέλλον</w:t>
      </w:r>
      <w:r>
        <w:rPr>
          <w:rFonts w:eastAsia="Times New Roman" w:cs="Times New Roman"/>
          <w:szCs w:val="24"/>
        </w:rPr>
        <w:t>;</w:t>
      </w:r>
      <w:r w:rsidRPr="00D315E0">
        <w:rPr>
          <w:rFonts w:eastAsia="Times New Roman" w:cs="Times New Roman"/>
          <w:szCs w:val="24"/>
        </w:rPr>
        <w:t xml:space="preserve"> Εκεί από τις α</w:t>
      </w:r>
      <w:r>
        <w:rPr>
          <w:rFonts w:eastAsia="Times New Roman" w:cs="Times New Roman"/>
          <w:szCs w:val="24"/>
        </w:rPr>
        <w:t>ναλύσεις που μας προσφέρονται υψηλοφώνως,</w:t>
      </w:r>
      <w:r w:rsidRPr="00D315E0">
        <w:rPr>
          <w:rFonts w:eastAsia="Times New Roman" w:cs="Times New Roman"/>
          <w:szCs w:val="24"/>
        </w:rPr>
        <w:t xml:space="preserve"> προκ</w:t>
      </w:r>
      <w:r w:rsidRPr="00D315E0">
        <w:rPr>
          <w:rFonts w:eastAsia="Times New Roman" w:cs="Times New Roman"/>
          <w:szCs w:val="24"/>
        </w:rPr>
        <w:t>ύπτουν δύο κόσμοι</w:t>
      </w:r>
      <w:r>
        <w:rPr>
          <w:rFonts w:eastAsia="Times New Roman" w:cs="Times New Roman"/>
          <w:szCs w:val="24"/>
        </w:rPr>
        <w:t xml:space="preserve">. Πρώτον, ο κόσμος της Νέας Δημοκρατίας. </w:t>
      </w:r>
    </w:p>
    <w:p w14:paraId="6338F7C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Κατά τη Νέα Δημοκρατία </w:t>
      </w:r>
      <w:r w:rsidRPr="00D315E0">
        <w:rPr>
          <w:rFonts w:eastAsia="Times New Roman" w:cs="Times New Roman"/>
          <w:szCs w:val="24"/>
        </w:rPr>
        <w:t xml:space="preserve">φαίνεται ότι το πρόβλημα προσωποποιείται στον συντοπίτη μου </w:t>
      </w:r>
      <w:r>
        <w:rPr>
          <w:rFonts w:eastAsia="Times New Roman" w:cs="Times New Roman"/>
          <w:szCs w:val="24"/>
        </w:rPr>
        <w:t xml:space="preserve">κ. </w:t>
      </w:r>
      <w:r w:rsidRPr="00D315E0">
        <w:rPr>
          <w:rFonts w:eastAsia="Times New Roman" w:cs="Times New Roman"/>
          <w:szCs w:val="24"/>
        </w:rPr>
        <w:t xml:space="preserve">Πολάκη και στο ότι σύσσωμη η κυβερνητική </w:t>
      </w:r>
      <w:r>
        <w:rPr>
          <w:rFonts w:eastAsia="Times New Roman" w:cs="Times New Roman"/>
          <w:szCs w:val="24"/>
        </w:rPr>
        <w:t>πτέρυγα έχει μετατραπεί σε «πο</w:t>
      </w:r>
      <w:r w:rsidRPr="00D315E0">
        <w:rPr>
          <w:rFonts w:eastAsia="Times New Roman" w:cs="Times New Roman"/>
          <w:szCs w:val="24"/>
        </w:rPr>
        <w:t>λακίδα</w:t>
      </w:r>
      <w:r>
        <w:rPr>
          <w:rFonts w:eastAsia="Times New Roman" w:cs="Times New Roman"/>
          <w:szCs w:val="24"/>
        </w:rPr>
        <w:t>»</w:t>
      </w:r>
      <w:r w:rsidRPr="00D315E0">
        <w:rPr>
          <w:rFonts w:eastAsia="Times New Roman" w:cs="Times New Roman"/>
          <w:szCs w:val="24"/>
        </w:rPr>
        <w:t xml:space="preserve"> του</w:t>
      </w:r>
      <w:r>
        <w:rPr>
          <w:rFonts w:eastAsia="Times New Roman" w:cs="Times New Roman"/>
          <w:szCs w:val="24"/>
        </w:rPr>
        <w:t>.</w:t>
      </w:r>
      <w:r w:rsidRPr="00D315E0">
        <w:rPr>
          <w:rFonts w:eastAsia="Times New Roman" w:cs="Times New Roman"/>
          <w:szCs w:val="24"/>
        </w:rPr>
        <w:t xml:space="preserve"> Παραφράζοντας τη θέση της Α</w:t>
      </w:r>
      <w:r w:rsidRPr="00D315E0">
        <w:rPr>
          <w:rFonts w:eastAsia="Times New Roman" w:cs="Times New Roman"/>
          <w:szCs w:val="24"/>
        </w:rPr>
        <w:t>ντιπολίτευσης</w:t>
      </w:r>
      <w:r>
        <w:rPr>
          <w:rFonts w:eastAsia="Times New Roman" w:cs="Times New Roman"/>
          <w:szCs w:val="24"/>
        </w:rPr>
        <w:t>,</w:t>
      </w:r>
      <w:r w:rsidRPr="00D315E0">
        <w:rPr>
          <w:rFonts w:eastAsia="Times New Roman" w:cs="Times New Roman"/>
          <w:szCs w:val="24"/>
        </w:rPr>
        <w:t xml:space="preserve"> η λύση στο υπαρξιακό πρόβλημα του πώς θα πορευτούμε στο μέλλον για να αποφύγουμε τα ίδια δεινά να </w:t>
      </w:r>
      <w:r>
        <w:rPr>
          <w:rFonts w:eastAsia="Times New Roman" w:cs="Times New Roman"/>
          <w:szCs w:val="24"/>
        </w:rPr>
        <w:t xml:space="preserve">τα </w:t>
      </w:r>
      <w:r w:rsidRPr="00D315E0">
        <w:rPr>
          <w:rFonts w:eastAsia="Times New Roman" w:cs="Times New Roman"/>
          <w:szCs w:val="24"/>
        </w:rPr>
        <w:t>κάνουμε για πολλοστή φορά</w:t>
      </w:r>
      <w:r>
        <w:rPr>
          <w:rFonts w:eastAsia="Times New Roman" w:cs="Times New Roman"/>
          <w:szCs w:val="24"/>
        </w:rPr>
        <w:t>,</w:t>
      </w:r>
      <w:r w:rsidRPr="00D315E0">
        <w:rPr>
          <w:rFonts w:eastAsia="Times New Roman" w:cs="Times New Roman"/>
          <w:szCs w:val="24"/>
        </w:rPr>
        <w:t xml:space="preserve"> η απάντηση είναι απλή</w:t>
      </w:r>
      <w:r>
        <w:rPr>
          <w:rFonts w:eastAsia="Times New Roman" w:cs="Times New Roman"/>
          <w:szCs w:val="24"/>
        </w:rPr>
        <w:t>: Μι</w:t>
      </w:r>
      <w:r w:rsidRPr="00D315E0">
        <w:rPr>
          <w:rFonts w:eastAsia="Times New Roman" w:cs="Times New Roman"/>
          <w:szCs w:val="24"/>
        </w:rPr>
        <w:t>α αλλαγή φρουράς στις καρέκλες</w:t>
      </w:r>
      <w:r>
        <w:rPr>
          <w:rFonts w:eastAsia="Times New Roman" w:cs="Times New Roman"/>
          <w:szCs w:val="24"/>
        </w:rPr>
        <w:t>,</w:t>
      </w:r>
      <w:r w:rsidRPr="00D315E0">
        <w:rPr>
          <w:rFonts w:eastAsia="Times New Roman" w:cs="Times New Roman"/>
          <w:szCs w:val="24"/>
        </w:rPr>
        <w:t xml:space="preserve"> να φύγουν οι κακοί για να έρθουν οι καλοί</w:t>
      </w:r>
      <w:r>
        <w:rPr>
          <w:rFonts w:eastAsia="Times New Roman" w:cs="Times New Roman"/>
          <w:szCs w:val="24"/>
        </w:rPr>
        <w:t>.</w:t>
      </w:r>
      <w:r w:rsidRPr="00D315E0">
        <w:rPr>
          <w:rFonts w:eastAsia="Times New Roman" w:cs="Times New Roman"/>
          <w:szCs w:val="24"/>
        </w:rPr>
        <w:t xml:space="preserve"> </w:t>
      </w:r>
    </w:p>
    <w:p w14:paraId="6338F7C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Ας μου </w:t>
      </w:r>
      <w:r>
        <w:rPr>
          <w:rFonts w:eastAsia="Times New Roman" w:cs="Times New Roman"/>
          <w:szCs w:val="24"/>
        </w:rPr>
        <w:t>επιτραπούν,</w:t>
      </w:r>
      <w:r w:rsidRPr="00D315E0">
        <w:rPr>
          <w:rFonts w:eastAsia="Times New Roman" w:cs="Times New Roman"/>
          <w:szCs w:val="24"/>
        </w:rPr>
        <w:t xml:space="preserve"> </w:t>
      </w:r>
      <w:r>
        <w:rPr>
          <w:rFonts w:eastAsia="Times New Roman" w:cs="Times New Roman"/>
          <w:szCs w:val="24"/>
        </w:rPr>
        <w:t>όμως,</w:t>
      </w:r>
      <w:r w:rsidRPr="00D315E0">
        <w:rPr>
          <w:rFonts w:eastAsia="Times New Roman" w:cs="Times New Roman"/>
          <w:szCs w:val="24"/>
        </w:rPr>
        <w:t xml:space="preserve"> δύο παρατηρήσεις</w:t>
      </w:r>
      <w:r>
        <w:rPr>
          <w:rFonts w:eastAsia="Times New Roman" w:cs="Times New Roman"/>
          <w:szCs w:val="24"/>
        </w:rPr>
        <w:t>. Η πρώτη</w:t>
      </w:r>
      <w:r w:rsidRPr="00D315E0">
        <w:rPr>
          <w:rFonts w:eastAsia="Times New Roman" w:cs="Times New Roman"/>
          <w:szCs w:val="24"/>
        </w:rPr>
        <w:t xml:space="preserve"> είναι ότι το </w:t>
      </w:r>
      <w:r>
        <w:rPr>
          <w:rFonts w:eastAsia="Times New Roman" w:cs="Times New Roman"/>
          <w:szCs w:val="24"/>
        </w:rPr>
        <w:t>φαινόμενο της πολιτικής απρέπειας,</w:t>
      </w:r>
      <w:r w:rsidRPr="00D315E0">
        <w:rPr>
          <w:rFonts w:eastAsia="Times New Roman" w:cs="Times New Roman"/>
          <w:szCs w:val="24"/>
        </w:rPr>
        <w:t xml:space="preserve"> του </w:t>
      </w:r>
      <w:r>
        <w:rPr>
          <w:rFonts w:eastAsia="Times New Roman" w:cs="Times New Roman"/>
          <w:szCs w:val="24"/>
        </w:rPr>
        <w:t xml:space="preserve">«πολακισμού» </w:t>
      </w:r>
      <w:r w:rsidRPr="00D315E0">
        <w:rPr>
          <w:rFonts w:eastAsia="Times New Roman" w:cs="Times New Roman"/>
          <w:szCs w:val="24"/>
        </w:rPr>
        <w:t>αν θέλετε</w:t>
      </w:r>
      <w:r>
        <w:rPr>
          <w:rFonts w:eastAsia="Times New Roman" w:cs="Times New Roman"/>
          <w:szCs w:val="24"/>
        </w:rPr>
        <w:t>,</w:t>
      </w:r>
      <w:r w:rsidRPr="00D315E0">
        <w:rPr>
          <w:rFonts w:eastAsia="Times New Roman" w:cs="Times New Roman"/>
          <w:szCs w:val="24"/>
        </w:rPr>
        <w:t xml:space="preserve"> δεν είναι νέο</w:t>
      </w:r>
      <w:r>
        <w:rPr>
          <w:rFonts w:eastAsia="Times New Roman" w:cs="Times New Roman"/>
          <w:szCs w:val="24"/>
        </w:rPr>
        <w:t>.</w:t>
      </w:r>
      <w:r w:rsidRPr="00D315E0">
        <w:rPr>
          <w:rFonts w:eastAsia="Times New Roman" w:cs="Times New Roman"/>
          <w:szCs w:val="24"/>
        </w:rPr>
        <w:t xml:space="preserve"> Και θα ήθελα να θυμίσω στην Αίθουσα τον αείμνηστο Ευάγγελο Γιαννόπουλο</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Κ</w:t>
      </w:r>
      <w:r w:rsidRPr="00D315E0">
        <w:rPr>
          <w:rFonts w:eastAsia="Times New Roman" w:cs="Times New Roman"/>
          <w:szCs w:val="24"/>
        </w:rPr>
        <w:t>ι εκείνος ήταν πολύ καταξιωμένος στον επαγγελματ</w:t>
      </w:r>
      <w:r w:rsidRPr="00D315E0">
        <w:rPr>
          <w:rFonts w:eastAsia="Times New Roman" w:cs="Times New Roman"/>
          <w:szCs w:val="24"/>
        </w:rPr>
        <w:t>ικό του χώρο και είχε αναλάβει να εκφράζει με το δικό του ιδίωμα αυτό που θεωρούσε ότι ήταν η φωνή του λαού</w:t>
      </w:r>
      <w:r>
        <w:rPr>
          <w:rFonts w:eastAsia="Times New Roman" w:cs="Times New Roman"/>
          <w:szCs w:val="24"/>
        </w:rPr>
        <w:t xml:space="preserve">. </w:t>
      </w:r>
    </w:p>
    <w:p w14:paraId="6338F7C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πράγματι</w:t>
      </w:r>
      <w:r w:rsidRPr="00D315E0">
        <w:rPr>
          <w:rFonts w:eastAsia="Times New Roman" w:cs="Times New Roman"/>
          <w:szCs w:val="24"/>
        </w:rPr>
        <w:t xml:space="preserve"> ο εκχυδαϊσμός της πολιτικής αντιπαράθεσης είναι κάτι που πρέπει να μας απασχολήσει</w:t>
      </w:r>
      <w:r>
        <w:rPr>
          <w:rFonts w:eastAsia="Times New Roman" w:cs="Times New Roman"/>
          <w:szCs w:val="24"/>
        </w:rPr>
        <w:t>, όμως</w:t>
      </w:r>
      <w:r w:rsidRPr="00D315E0">
        <w:rPr>
          <w:rFonts w:eastAsia="Times New Roman" w:cs="Times New Roman"/>
          <w:szCs w:val="24"/>
        </w:rPr>
        <w:t xml:space="preserve"> τα </w:t>
      </w:r>
      <w:r>
        <w:rPr>
          <w:rFonts w:eastAsia="Times New Roman" w:cs="Times New Roman"/>
          <w:szCs w:val="24"/>
        </w:rPr>
        <w:t xml:space="preserve">πολιτικά </w:t>
      </w:r>
      <w:r w:rsidRPr="00D315E0">
        <w:rPr>
          <w:rFonts w:eastAsia="Times New Roman" w:cs="Times New Roman"/>
          <w:szCs w:val="24"/>
        </w:rPr>
        <w:t>διλήμματα δεν λύνονται με την υι</w:t>
      </w:r>
      <w:r w:rsidRPr="00D315E0">
        <w:rPr>
          <w:rFonts w:eastAsia="Times New Roman" w:cs="Times New Roman"/>
          <w:szCs w:val="24"/>
        </w:rPr>
        <w:t>οθεσία καλών τρόπων</w:t>
      </w:r>
      <w:r>
        <w:rPr>
          <w:rFonts w:eastAsia="Times New Roman" w:cs="Times New Roman"/>
          <w:szCs w:val="24"/>
        </w:rPr>
        <w:t>, π</w:t>
      </w:r>
      <w:r w:rsidRPr="00D315E0">
        <w:rPr>
          <w:rFonts w:eastAsia="Times New Roman" w:cs="Times New Roman"/>
          <w:szCs w:val="24"/>
        </w:rPr>
        <w:t>αρά το γεγονός ότι οι καλοί τρόποι βοηθούν τη συνεννόηση εκεί που η συζήτηση έχει ουσία</w:t>
      </w:r>
      <w:r>
        <w:rPr>
          <w:rFonts w:eastAsia="Times New Roman" w:cs="Times New Roman"/>
          <w:szCs w:val="24"/>
        </w:rPr>
        <w:t>.</w:t>
      </w:r>
      <w:r w:rsidRPr="00D315E0">
        <w:rPr>
          <w:rFonts w:eastAsia="Times New Roman" w:cs="Times New Roman"/>
          <w:szCs w:val="24"/>
        </w:rPr>
        <w:t xml:space="preserve"> </w:t>
      </w:r>
    </w:p>
    <w:p w14:paraId="6338F7C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Εμείς θεωρούμε </w:t>
      </w:r>
      <w:r w:rsidRPr="00D315E0">
        <w:rPr>
          <w:rFonts w:eastAsia="Times New Roman" w:cs="Times New Roman"/>
          <w:szCs w:val="24"/>
        </w:rPr>
        <w:t xml:space="preserve">ότι το πρόβλημα </w:t>
      </w:r>
      <w:r>
        <w:rPr>
          <w:rFonts w:eastAsia="Times New Roman" w:cs="Times New Roman"/>
          <w:szCs w:val="24"/>
        </w:rPr>
        <w:t xml:space="preserve">έγκειται στο τι </w:t>
      </w:r>
      <w:r w:rsidRPr="00D315E0">
        <w:rPr>
          <w:rFonts w:eastAsia="Times New Roman" w:cs="Times New Roman"/>
          <w:szCs w:val="24"/>
        </w:rPr>
        <w:t>λέγεται</w:t>
      </w:r>
      <w:r>
        <w:rPr>
          <w:rFonts w:eastAsia="Times New Roman" w:cs="Times New Roman"/>
          <w:szCs w:val="24"/>
        </w:rPr>
        <w:t>,</w:t>
      </w:r>
      <w:r w:rsidRPr="00D315E0">
        <w:rPr>
          <w:rFonts w:eastAsia="Times New Roman" w:cs="Times New Roman"/>
          <w:szCs w:val="24"/>
        </w:rPr>
        <w:t xml:space="preserve"> τι αποσιωπάται και τι δεν προτείνεται</w:t>
      </w:r>
      <w:r>
        <w:rPr>
          <w:rFonts w:eastAsia="Times New Roman" w:cs="Times New Roman"/>
          <w:szCs w:val="24"/>
        </w:rPr>
        <w:t>.</w:t>
      </w:r>
      <w:r w:rsidRPr="00D315E0">
        <w:rPr>
          <w:rFonts w:eastAsia="Times New Roman" w:cs="Times New Roman"/>
          <w:szCs w:val="24"/>
        </w:rPr>
        <w:t xml:space="preserve"> Δηλαδή το πρόβλημα βρίσκεται στο περιεχόμενο της </w:t>
      </w:r>
      <w:r w:rsidRPr="00D315E0">
        <w:rPr>
          <w:rFonts w:eastAsia="Times New Roman" w:cs="Times New Roman"/>
          <w:szCs w:val="24"/>
        </w:rPr>
        <w:t>πολιτικής</w:t>
      </w:r>
      <w:r>
        <w:rPr>
          <w:rFonts w:eastAsia="Times New Roman" w:cs="Times New Roman"/>
          <w:szCs w:val="24"/>
        </w:rPr>
        <w:t>,</w:t>
      </w:r>
      <w:r w:rsidRPr="00D315E0">
        <w:rPr>
          <w:rFonts w:eastAsia="Times New Roman" w:cs="Times New Roman"/>
          <w:szCs w:val="24"/>
        </w:rPr>
        <w:t xml:space="preserve"> όχι στο περιτύλιγμα</w:t>
      </w:r>
      <w:r>
        <w:rPr>
          <w:rFonts w:eastAsia="Times New Roman" w:cs="Times New Roman"/>
          <w:szCs w:val="24"/>
        </w:rPr>
        <w:t>.</w:t>
      </w:r>
      <w:r w:rsidRPr="00D315E0">
        <w:rPr>
          <w:rFonts w:eastAsia="Times New Roman" w:cs="Times New Roman"/>
          <w:szCs w:val="24"/>
        </w:rPr>
        <w:t xml:space="preserve"> </w:t>
      </w:r>
    </w:p>
    <w:p w14:paraId="6338F7C7"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lastRenderedPageBreak/>
        <w:t>Και εδώ βρίσκεται η δεύτερη παρατήρηση</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Ο «πολακισμός» ορθώς οργίζ</w:t>
      </w:r>
      <w:r w:rsidRPr="00D315E0">
        <w:rPr>
          <w:rFonts w:eastAsia="Times New Roman" w:cs="Times New Roman"/>
          <w:szCs w:val="24"/>
        </w:rPr>
        <w:t>ει και ορθώς απωθεί</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όμως χρησιμοποιείται και σαν μια πρ</w:t>
      </w:r>
      <w:r w:rsidRPr="00D315E0">
        <w:rPr>
          <w:rFonts w:eastAsia="Times New Roman" w:cs="Times New Roman"/>
          <w:szCs w:val="24"/>
        </w:rPr>
        <w:t>όφαση για να αποφευχθεί η πραγματική ανταλλαγή απόψεων</w:t>
      </w:r>
      <w:r>
        <w:rPr>
          <w:rFonts w:eastAsia="Times New Roman" w:cs="Times New Roman"/>
          <w:szCs w:val="24"/>
        </w:rPr>
        <w:t>.</w:t>
      </w:r>
      <w:r w:rsidRPr="00D315E0">
        <w:rPr>
          <w:rFonts w:eastAsia="Times New Roman" w:cs="Times New Roman"/>
          <w:szCs w:val="24"/>
        </w:rPr>
        <w:t xml:space="preserve"> Υποκρύπτει </w:t>
      </w:r>
      <w:r>
        <w:rPr>
          <w:rFonts w:eastAsia="Times New Roman" w:cs="Times New Roman"/>
          <w:szCs w:val="24"/>
        </w:rPr>
        <w:t>–</w:t>
      </w:r>
      <w:r w:rsidRPr="00D315E0">
        <w:rPr>
          <w:rFonts w:eastAsia="Times New Roman" w:cs="Times New Roman"/>
          <w:szCs w:val="24"/>
        </w:rPr>
        <w:t>φοβάμαι</w:t>
      </w:r>
      <w:r>
        <w:rPr>
          <w:rFonts w:eastAsia="Times New Roman" w:cs="Times New Roman"/>
          <w:szCs w:val="24"/>
        </w:rPr>
        <w:t>-</w:t>
      </w:r>
      <w:r w:rsidRPr="00D315E0">
        <w:rPr>
          <w:rFonts w:eastAsia="Times New Roman" w:cs="Times New Roman"/>
          <w:szCs w:val="24"/>
        </w:rPr>
        <w:t xml:space="preserve"> την ένδεια θέσεων και τη</w:t>
      </w:r>
      <w:r w:rsidRPr="00D315E0">
        <w:rPr>
          <w:rFonts w:eastAsia="Times New Roman" w:cs="Times New Roman"/>
          <w:szCs w:val="24"/>
        </w:rPr>
        <w:t>ν έλλειψη διάθεσης για συζήτηση γύρω από θέματα του μέλλοντος</w:t>
      </w:r>
      <w:r>
        <w:rPr>
          <w:rFonts w:eastAsia="Times New Roman" w:cs="Times New Roman"/>
          <w:szCs w:val="24"/>
        </w:rPr>
        <w:t>.</w:t>
      </w:r>
      <w:r w:rsidRPr="00D315E0">
        <w:rPr>
          <w:rFonts w:eastAsia="Times New Roman" w:cs="Times New Roman"/>
          <w:szCs w:val="24"/>
        </w:rPr>
        <w:t xml:space="preserve"> </w:t>
      </w:r>
    </w:p>
    <w:p w14:paraId="6338F7C8"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t xml:space="preserve">Πρέπει να πω </w:t>
      </w:r>
      <w:r>
        <w:rPr>
          <w:rFonts w:eastAsia="Times New Roman" w:cs="Times New Roman"/>
          <w:szCs w:val="24"/>
        </w:rPr>
        <w:t>μ</w:t>
      </w:r>
      <w:r w:rsidRPr="00D315E0">
        <w:rPr>
          <w:rFonts w:eastAsia="Times New Roman" w:cs="Times New Roman"/>
          <w:szCs w:val="24"/>
        </w:rPr>
        <w:t>ε θλίψη ότι η επιτηδευμένη καλλιέργεια θυμού για ένα ατόπημα</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 xml:space="preserve">ακόμη κι όταν </w:t>
      </w:r>
      <w:r w:rsidRPr="00D315E0">
        <w:rPr>
          <w:rFonts w:eastAsia="Times New Roman" w:cs="Times New Roman"/>
          <w:szCs w:val="24"/>
        </w:rPr>
        <w:t>αυτό επαναλαμβάνεται και είναι φρικαλέο</w:t>
      </w:r>
      <w:r>
        <w:rPr>
          <w:rFonts w:eastAsia="Times New Roman" w:cs="Times New Roman"/>
          <w:szCs w:val="24"/>
        </w:rPr>
        <w:t>, ε</w:t>
      </w:r>
      <w:r w:rsidRPr="00D315E0">
        <w:rPr>
          <w:rFonts w:eastAsia="Times New Roman" w:cs="Times New Roman"/>
          <w:szCs w:val="24"/>
        </w:rPr>
        <w:t>ίναι πολύ κακός σύμβουλος πολιτικής</w:t>
      </w:r>
      <w:r>
        <w:rPr>
          <w:rFonts w:eastAsia="Times New Roman" w:cs="Times New Roman"/>
          <w:szCs w:val="24"/>
        </w:rPr>
        <w:t>.</w:t>
      </w:r>
      <w:r w:rsidRPr="00D315E0">
        <w:rPr>
          <w:rFonts w:eastAsia="Times New Roman" w:cs="Times New Roman"/>
          <w:szCs w:val="24"/>
        </w:rPr>
        <w:t xml:space="preserve"> Είδαμε </w:t>
      </w:r>
      <w:r>
        <w:rPr>
          <w:rFonts w:eastAsia="Times New Roman" w:cs="Times New Roman"/>
          <w:szCs w:val="24"/>
        </w:rPr>
        <w:t>πού μ</w:t>
      </w:r>
      <w:r w:rsidRPr="00D315E0">
        <w:rPr>
          <w:rFonts w:eastAsia="Times New Roman" w:cs="Times New Roman"/>
          <w:szCs w:val="24"/>
        </w:rPr>
        <w:t>ας πήγε ο θ</w:t>
      </w:r>
      <w:r w:rsidRPr="00D315E0">
        <w:rPr>
          <w:rFonts w:eastAsia="Times New Roman" w:cs="Times New Roman"/>
          <w:szCs w:val="24"/>
        </w:rPr>
        <w:t>υμός των αγανακτισμένων</w:t>
      </w:r>
      <w:r>
        <w:rPr>
          <w:rFonts w:eastAsia="Times New Roman" w:cs="Times New Roman"/>
          <w:szCs w:val="24"/>
        </w:rPr>
        <w:t>,</w:t>
      </w:r>
      <w:r w:rsidRPr="00D315E0">
        <w:rPr>
          <w:rFonts w:eastAsia="Times New Roman" w:cs="Times New Roman"/>
          <w:szCs w:val="24"/>
        </w:rPr>
        <w:t xml:space="preserve"> αλλά και νωρίτερα </w:t>
      </w:r>
      <w:r>
        <w:rPr>
          <w:rFonts w:eastAsia="Times New Roman" w:cs="Times New Roman"/>
          <w:szCs w:val="24"/>
        </w:rPr>
        <w:t>ο θυμός στα Ζάππεια.</w:t>
      </w:r>
      <w:r w:rsidRPr="00D315E0">
        <w:rPr>
          <w:rFonts w:eastAsia="Times New Roman" w:cs="Times New Roman"/>
          <w:szCs w:val="24"/>
        </w:rPr>
        <w:t xml:space="preserve"> </w:t>
      </w:r>
    </w:p>
    <w:p w14:paraId="6338F7C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Δεύτερον, είναι ο </w:t>
      </w:r>
      <w:r w:rsidRPr="00D315E0">
        <w:rPr>
          <w:rFonts w:eastAsia="Times New Roman" w:cs="Times New Roman"/>
          <w:szCs w:val="24"/>
        </w:rPr>
        <w:t xml:space="preserve">κόσμος </w:t>
      </w:r>
      <w:r>
        <w:rPr>
          <w:rFonts w:eastAsia="Times New Roman" w:cs="Times New Roman"/>
          <w:szCs w:val="24"/>
        </w:rPr>
        <w:t>κατά</w:t>
      </w:r>
      <w:r w:rsidRPr="00D315E0">
        <w:rPr>
          <w:rFonts w:eastAsia="Times New Roman" w:cs="Times New Roman"/>
          <w:szCs w:val="24"/>
        </w:rPr>
        <w:t xml:space="preserve"> ΣΥΡΙΖΑ</w:t>
      </w:r>
      <w:r>
        <w:rPr>
          <w:rFonts w:eastAsia="Times New Roman" w:cs="Times New Roman"/>
          <w:szCs w:val="24"/>
        </w:rPr>
        <w:t>.</w:t>
      </w:r>
      <w:r w:rsidRPr="00D315E0">
        <w:rPr>
          <w:rFonts w:eastAsia="Times New Roman" w:cs="Times New Roman"/>
          <w:szCs w:val="24"/>
        </w:rPr>
        <w:t xml:space="preserve"> Ο </w:t>
      </w:r>
      <w:r>
        <w:rPr>
          <w:rFonts w:eastAsia="Times New Roman" w:cs="Times New Roman"/>
          <w:szCs w:val="24"/>
        </w:rPr>
        <w:t>ΣΥΡΙΖΑ δεν θ</w:t>
      </w:r>
      <w:r w:rsidRPr="00D315E0">
        <w:rPr>
          <w:rFonts w:eastAsia="Times New Roman" w:cs="Times New Roman"/>
          <w:szCs w:val="24"/>
        </w:rPr>
        <w:t>έλει</w:t>
      </w:r>
      <w:r>
        <w:rPr>
          <w:rFonts w:eastAsia="Times New Roman" w:cs="Times New Roman"/>
          <w:szCs w:val="24"/>
        </w:rPr>
        <w:t xml:space="preserve"> να μιλήσει για άτομα. Θέλει,</w:t>
      </w:r>
      <w:r w:rsidRPr="00D315E0">
        <w:rPr>
          <w:rFonts w:eastAsia="Times New Roman" w:cs="Times New Roman"/>
          <w:szCs w:val="24"/>
        </w:rPr>
        <w:t xml:space="preserve"> </w:t>
      </w:r>
      <w:r>
        <w:rPr>
          <w:rFonts w:eastAsia="Times New Roman" w:cs="Times New Roman"/>
          <w:szCs w:val="24"/>
        </w:rPr>
        <w:t>όμως, κι αυτός</w:t>
      </w:r>
      <w:r w:rsidRPr="00D315E0">
        <w:rPr>
          <w:rFonts w:eastAsia="Times New Roman" w:cs="Times New Roman"/>
          <w:szCs w:val="24"/>
        </w:rPr>
        <w:t xml:space="preserve"> να πει ότι </w:t>
      </w:r>
      <w:r>
        <w:rPr>
          <w:rFonts w:eastAsia="Times New Roman" w:cs="Times New Roman"/>
          <w:szCs w:val="24"/>
        </w:rPr>
        <w:t>γ</w:t>
      </w:r>
      <w:r w:rsidRPr="00D315E0">
        <w:rPr>
          <w:rFonts w:eastAsia="Times New Roman" w:cs="Times New Roman"/>
          <w:szCs w:val="24"/>
        </w:rPr>
        <w:t>ια όλα φταίνε οι άλλοι</w:t>
      </w:r>
      <w:r>
        <w:rPr>
          <w:rFonts w:eastAsia="Times New Roman" w:cs="Times New Roman"/>
          <w:szCs w:val="24"/>
        </w:rPr>
        <w:t>.</w:t>
      </w:r>
      <w:r w:rsidRPr="00D315E0">
        <w:rPr>
          <w:rFonts w:eastAsia="Times New Roman" w:cs="Times New Roman"/>
          <w:szCs w:val="24"/>
        </w:rPr>
        <w:t xml:space="preserve"> Και </w:t>
      </w:r>
      <w:r>
        <w:rPr>
          <w:rFonts w:eastAsia="Times New Roman" w:cs="Times New Roman"/>
          <w:szCs w:val="24"/>
        </w:rPr>
        <w:t>βέβαια καταλαβαίνω ότι έχει μι</w:t>
      </w:r>
      <w:r w:rsidRPr="00D315E0">
        <w:rPr>
          <w:rFonts w:eastAsia="Times New Roman" w:cs="Times New Roman"/>
          <w:szCs w:val="24"/>
        </w:rPr>
        <w:t>α δυσκολία</w:t>
      </w:r>
      <w:r>
        <w:rPr>
          <w:rFonts w:eastAsia="Times New Roman" w:cs="Times New Roman"/>
          <w:szCs w:val="24"/>
        </w:rPr>
        <w:t>,</w:t>
      </w:r>
      <w:r w:rsidRPr="00D315E0">
        <w:rPr>
          <w:rFonts w:eastAsia="Times New Roman" w:cs="Times New Roman"/>
          <w:szCs w:val="24"/>
        </w:rPr>
        <w:t xml:space="preserve"> γιατί τώρα περηφανεύεται για όλα εκείνα που κατήγγειλε στην πρώτη του κοινοβουλευτική περίοδο</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 xml:space="preserve">Αυτά τα υιοθέτησε </w:t>
      </w:r>
      <w:r w:rsidRPr="00D315E0">
        <w:rPr>
          <w:rFonts w:eastAsia="Times New Roman" w:cs="Times New Roman"/>
          <w:szCs w:val="24"/>
        </w:rPr>
        <w:t xml:space="preserve">ευτυχώς με πεποίθηση και </w:t>
      </w:r>
      <w:r>
        <w:rPr>
          <w:rFonts w:eastAsia="Times New Roman" w:cs="Times New Roman"/>
          <w:szCs w:val="24"/>
        </w:rPr>
        <w:t>ενθου</w:t>
      </w:r>
      <w:r>
        <w:rPr>
          <w:rFonts w:eastAsia="Times New Roman" w:cs="Times New Roman"/>
          <w:szCs w:val="24"/>
        </w:rPr>
        <w:lastRenderedPageBreak/>
        <w:t>σιασμό σ</w:t>
      </w:r>
      <w:r w:rsidRPr="00D315E0">
        <w:rPr>
          <w:rFonts w:eastAsia="Times New Roman" w:cs="Times New Roman"/>
          <w:szCs w:val="24"/>
        </w:rPr>
        <w:t>τη δεύτερη</w:t>
      </w:r>
      <w:r>
        <w:rPr>
          <w:rFonts w:eastAsia="Times New Roman" w:cs="Times New Roman"/>
          <w:szCs w:val="24"/>
        </w:rPr>
        <w:t>.</w:t>
      </w:r>
      <w:r w:rsidRPr="00D315E0">
        <w:rPr>
          <w:rFonts w:eastAsia="Times New Roman" w:cs="Times New Roman"/>
          <w:szCs w:val="24"/>
        </w:rPr>
        <w:t xml:space="preserve"> Το μόνο που κρατήθηκε διαχρονικά σταθερό είναι οι ταμπέλες που συκο</w:t>
      </w:r>
      <w:r>
        <w:rPr>
          <w:rFonts w:eastAsia="Times New Roman" w:cs="Times New Roman"/>
          <w:szCs w:val="24"/>
        </w:rPr>
        <w:t xml:space="preserve">φαντούν τους αντιπάλους. </w:t>
      </w:r>
      <w:r>
        <w:rPr>
          <w:rFonts w:eastAsia="Times New Roman" w:cs="Times New Roman"/>
          <w:szCs w:val="24"/>
        </w:rPr>
        <w:t>Και αυτές οι λέξεις</w:t>
      </w:r>
      <w:r w:rsidRPr="00D315E0">
        <w:rPr>
          <w:rFonts w:eastAsia="Times New Roman" w:cs="Times New Roman"/>
          <w:szCs w:val="24"/>
        </w:rPr>
        <w:t xml:space="preserve"> </w:t>
      </w:r>
      <w:r>
        <w:rPr>
          <w:rFonts w:eastAsia="Times New Roman" w:cs="Times New Roman"/>
          <w:szCs w:val="24"/>
        </w:rPr>
        <w:t>«</w:t>
      </w:r>
      <w:r w:rsidRPr="00D315E0">
        <w:rPr>
          <w:rFonts w:eastAsia="Times New Roman" w:cs="Times New Roman"/>
          <w:szCs w:val="24"/>
        </w:rPr>
        <w:t>νεοφιλελεύθερος</w:t>
      </w:r>
      <w:r>
        <w:rPr>
          <w:rFonts w:eastAsia="Times New Roman" w:cs="Times New Roman"/>
          <w:szCs w:val="24"/>
        </w:rPr>
        <w:t>»</w:t>
      </w:r>
      <w:r w:rsidRPr="00D315E0">
        <w:rPr>
          <w:rFonts w:eastAsia="Times New Roman" w:cs="Times New Roman"/>
          <w:szCs w:val="24"/>
        </w:rPr>
        <w:t xml:space="preserve"> και ο </w:t>
      </w:r>
      <w:r>
        <w:rPr>
          <w:rFonts w:eastAsia="Times New Roman" w:cs="Times New Roman"/>
          <w:szCs w:val="24"/>
        </w:rPr>
        <w:t>«</w:t>
      </w:r>
      <w:r w:rsidRPr="00D315E0">
        <w:rPr>
          <w:rFonts w:eastAsia="Times New Roman" w:cs="Times New Roman"/>
          <w:szCs w:val="24"/>
        </w:rPr>
        <w:t>νεοφιλελευθερισμός</w:t>
      </w:r>
      <w:r>
        <w:rPr>
          <w:rFonts w:eastAsia="Times New Roman" w:cs="Times New Roman"/>
          <w:szCs w:val="24"/>
        </w:rPr>
        <w:t>»</w:t>
      </w:r>
      <w:r w:rsidRPr="00D315E0">
        <w:rPr>
          <w:rFonts w:eastAsia="Times New Roman" w:cs="Times New Roman"/>
          <w:szCs w:val="24"/>
        </w:rPr>
        <w:t xml:space="preserve"> είναι ένα πουκάμισο αδειανό</w:t>
      </w:r>
      <w:r>
        <w:rPr>
          <w:rFonts w:eastAsia="Times New Roman" w:cs="Times New Roman"/>
          <w:szCs w:val="24"/>
        </w:rPr>
        <w:t>, μι</w:t>
      </w:r>
      <w:r w:rsidRPr="00D315E0">
        <w:rPr>
          <w:rFonts w:eastAsia="Times New Roman" w:cs="Times New Roman"/>
          <w:szCs w:val="24"/>
        </w:rPr>
        <w:t>α Ελένη</w:t>
      </w:r>
      <w:r>
        <w:rPr>
          <w:rFonts w:eastAsia="Times New Roman" w:cs="Times New Roman"/>
          <w:szCs w:val="24"/>
        </w:rPr>
        <w:t>,</w:t>
      </w:r>
      <w:r w:rsidRPr="00D315E0">
        <w:rPr>
          <w:rFonts w:eastAsia="Times New Roman" w:cs="Times New Roman"/>
          <w:szCs w:val="24"/>
        </w:rPr>
        <w:t xml:space="preserve"> γιατί στην πραγματικότητα δεν προσλαμβάνει ποτέ ένα συγκεκριμένο περιεχόμενο</w:t>
      </w:r>
      <w:r>
        <w:rPr>
          <w:rFonts w:eastAsia="Times New Roman" w:cs="Times New Roman"/>
          <w:szCs w:val="24"/>
        </w:rPr>
        <w:t>, ό</w:t>
      </w:r>
      <w:r w:rsidRPr="00D315E0">
        <w:rPr>
          <w:rFonts w:eastAsia="Times New Roman" w:cs="Times New Roman"/>
          <w:szCs w:val="24"/>
        </w:rPr>
        <w:t>χι ότι δεν υπάρχει</w:t>
      </w:r>
      <w:r>
        <w:rPr>
          <w:rFonts w:eastAsia="Times New Roman" w:cs="Times New Roman"/>
          <w:szCs w:val="24"/>
        </w:rPr>
        <w:t xml:space="preserve">, αλλά ότι τις </w:t>
      </w:r>
      <w:r w:rsidRPr="00D315E0">
        <w:rPr>
          <w:rFonts w:eastAsia="Times New Roman" w:cs="Times New Roman"/>
          <w:szCs w:val="24"/>
        </w:rPr>
        <w:t>χρησιμοποιούμε με το</w:t>
      </w:r>
      <w:r>
        <w:rPr>
          <w:rFonts w:eastAsia="Times New Roman" w:cs="Times New Roman"/>
          <w:szCs w:val="24"/>
        </w:rPr>
        <w:t>ν</w:t>
      </w:r>
      <w:r w:rsidRPr="00D315E0">
        <w:rPr>
          <w:rFonts w:eastAsia="Times New Roman" w:cs="Times New Roman"/>
          <w:szCs w:val="24"/>
        </w:rPr>
        <w:t xml:space="preserve"> λάθος τρόπο</w:t>
      </w:r>
      <w:r>
        <w:rPr>
          <w:rFonts w:eastAsia="Times New Roman" w:cs="Times New Roman"/>
          <w:szCs w:val="24"/>
        </w:rPr>
        <w:t>.</w:t>
      </w:r>
      <w:r w:rsidRPr="00D315E0">
        <w:rPr>
          <w:rFonts w:eastAsia="Times New Roman" w:cs="Times New Roman"/>
          <w:szCs w:val="24"/>
        </w:rPr>
        <w:t xml:space="preserve"> Και </w:t>
      </w:r>
      <w:r w:rsidRPr="00D315E0">
        <w:rPr>
          <w:rFonts w:eastAsia="Times New Roman" w:cs="Times New Roman"/>
          <w:szCs w:val="24"/>
        </w:rPr>
        <w:t>όταν τ</w:t>
      </w:r>
      <w:r>
        <w:rPr>
          <w:rFonts w:eastAsia="Times New Roman" w:cs="Times New Roman"/>
          <w:szCs w:val="24"/>
        </w:rPr>
        <w:t>ις</w:t>
      </w:r>
      <w:r w:rsidRPr="00D315E0">
        <w:rPr>
          <w:rFonts w:eastAsia="Times New Roman" w:cs="Times New Roman"/>
          <w:szCs w:val="24"/>
        </w:rPr>
        <w:t xml:space="preserve"> χρησιμοποιούμε χωρίς αντικείμενο</w:t>
      </w:r>
      <w:r>
        <w:rPr>
          <w:rFonts w:eastAsia="Times New Roman" w:cs="Times New Roman"/>
          <w:szCs w:val="24"/>
        </w:rPr>
        <w:t>,</w:t>
      </w:r>
      <w:r w:rsidRPr="00D315E0">
        <w:rPr>
          <w:rFonts w:eastAsia="Times New Roman" w:cs="Times New Roman"/>
          <w:szCs w:val="24"/>
        </w:rPr>
        <w:t xml:space="preserve"> ακυρώνουμε κα</w:t>
      </w:r>
      <w:r>
        <w:rPr>
          <w:rFonts w:eastAsia="Times New Roman" w:cs="Times New Roman"/>
          <w:szCs w:val="24"/>
        </w:rPr>
        <w:t xml:space="preserve">ι τις περιπτώσεις που θα ίσχυαν. </w:t>
      </w:r>
    </w:p>
    <w:p w14:paraId="6338F7CA"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t xml:space="preserve">Έτσι </w:t>
      </w:r>
      <w:r>
        <w:rPr>
          <w:rFonts w:eastAsia="Times New Roman" w:cs="Times New Roman"/>
          <w:szCs w:val="24"/>
        </w:rPr>
        <w:t>κραδαίνει</w:t>
      </w:r>
      <w:r w:rsidRPr="00D315E0">
        <w:rPr>
          <w:rFonts w:eastAsia="Times New Roman" w:cs="Times New Roman"/>
          <w:szCs w:val="24"/>
        </w:rPr>
        <w:t xml:space="preserve"> ταμπέλες</w:t>
      </w:r>
      <w:r>
        <w:rPr>
          <w:rFonts w:eastAsia="Times New Roman" w:cs="Times New Roman"/>
          <w:szCs w:val="24"/>
        </w:rPr>
        <w:t>, συκοφαντεί και αναζητά</w:t>
      </w:r>
      <w:r w:rsidRPr="00D315E0">
        <w:rPr>
          <w:rFonts w:eastAsia="Times New Roman" w:cs="Times New Roman"/>
          <w:szCs w:val="24"/>
        </w:rPr>
        <w:t xml:space="preserve"> να γεμίσει ένα άδειο κουτί πολιτικής</w:t>
      </w:r>
      <w:r>
        <w:rPr>
          <w:rFonts w:eastAsia="Times New Roman" w:cs="Times New Roman"/>
          <w:szCs w:val="24"/>
        </w:rPr>
        <w:t xml:space="preserve">, που όμως δεν μπορεί να δώσει </w:t>
      </w:r>
      <w:r w:rsidRPr="00D315E0">
        <w:rPr>
          <w:rFonts w:eastAsia="Times New Roman" w:cs="Times New Roman"/>
          <w:szCs w:val="24"/>
        </w:rPr>
        <w:t>περιεχόμενο πολιτικών μέσα</w:t>
      </w:r>
      <w:r>
        <w:rPr>
          <w:rFonts w:eastAsia="Times New Roman" w:cs="Times New Roman"/>
          <w:szCs w:val="24"/>
        </w:rPr>
        <w:t>, βάζοντας μι</w:t>
      </w:r>
      <w:r w:rsidRPr="00D315E0">
        <w:rPr>
          <w:rFonts w:eastAsia="Times New Roman" w:cs="Times New Roman"/>
          <w:szCs w:val="24"/>
        </w:rPr>
        <w:t>α πολύ ωραία</w:t>
      </w:r>
      <w:r w:rsidRPr="00D315E0">
        <w:rPr>
          <w:rFonts w:eastAsia="Times New Roman" w:cs="Times New Roman"/>
          <w:szCs w:val="24"/>
        </w:rPr>
        <w:t xml:space="preserve"> κόκκινη κορδέλα</w:t>
      </w:r>
      <w:r>
        <w:rPr>
          <w:rFonts w:eastAsia="Times New Roman" w:cs="Times New Roman"/>
          <w:szCs w:val="24"/>
        </w:rPr>
        <w:t>.</w:t>
      </w:r>
      <w:r w:rsidRPr="00D315E0">
        <w:rPr>
          <w:rFonts w:eastAsia="Times New Roman" w:cs="Times New Roman"/>
          <w:szCs w:val="24"/>
        </w:rPr>
        <w:t xml:space="preserve"> Το περιτύλιγμα έχει σημασία</w:t>
      </w:r>
      <w:r>
        <w:rPr>
          <w:rFonts w:eastAsia="Times New Roman" w:cs="Times New Roman"/>
          <w:szCs w:val="24"/>
        </w:rPr>
        <w:t>, αλλά μεγαλύτερη σ</w:t>
      </w:r>
      <w:r w:rsidRPr="00D315E0">
        <w:rPr>
          <w:rFonts w:eastAsia="Times New Roman" w:cs="Times New Roman"/>
          <w:szCs w:val="24"/>
        </w:rPr>
        <w:t>ημασία έχει το περιεχόμενο</w:t>
      </w:r>
      <w:r>
        <w:rPr>
          <w:rFonts w:eastAsia="Times New Roman" w:cs="Times New Roman"/>
          <w:szCs w:val="24"/>
        </w:rPr>
        <w:t>.</w:t>
      </w:r>
      <w:r w:rsidRPr="00D315E0">
        <w:rPr>
          <w:rFonts w:eastAsia="Times New Roman" w:cs="Times New Roman"/>
          <w:szCs w:val="24"/>
        </w:rPr>
        <w:t xml:space="preserve"> </w:t>
      </w:r>
    </w:p>
    <w:p w14:paraId="6338F7CB"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lastRenderedPageBreak/>
        <w:t>Έτσι</w:t>
      </w:r>
      <w:r>
        <w:rPr>
          <w:rFonts w:eastAsia="Times New Roman" w:cs="Times New Roman"/>
          <w:szCs w:val="24"/>
        </w:rPr>
        <w:t>,</w:t>
      </w:r>
      <w:r w:rsidRPr="00D315E0">
        <w:rPr>
          <w:rFonts w:eastAsia="Times New Roman" w:cs="Times New Roman"/>
          <w:szCs w:val="24"/>
        </w:rPr>
        <w:t xml:space="preserve"> λοιπόν</w:t>
      </w:r>
      <w:r>
        <w:rPr>
          <w:rFonts w:eastAsia="Times New Roman" w:cs="Times New Roman"/>
          <w:szCs w:val="24"/>
        </w:rPr>
        <w:t>,</w:t>
      </w:r>
      <w:r w:rsidRPr="00D315E0">
        <w:rPr>
          <w:rFonts w:eastAsia="Times New Roman" w:cs="Times New Roman"/>
          <w:szCs w:val="24"/>
        </w:rPr>
        <w:t xml:space="preserve"> οι δύο μονομάχοι του δικομματισμού</w:t>
      </w:r>
      <w:r>
        <w:rPr>
          <w:rFonts w:eastAsia="Times New Roman" w:cs="Times New Roman"/>
          <w:szCs w:val="24"/>
        </w:rPr>
        <w:t>,</w:t>
      </w:r>
      <w:r w:rsidRPr="00D315E0">
        <w:rPr>
          <w:rFonts w:eastAsia="Times New Roman" w:cs="Times New Roman"/>
          <w:szCs w:val="24"/>
        </w:rPr>
        <w:t xml:space="preserve"> τρεις μόνο βδομάδες πριν τη μεγάλη απόφαση για την Ευρώπη</w:t>
      </w:r>
      <w:r>
        <w:rPr>
          <w:rFonts w:eastAsia="Times New Roman" w:cs="Times New Roman"/>
          <w:szCs w:val="24"/>
        </w:rPr>
        <w:t>,</w:t>
      </w:r>
      <w:r w:rsidRPr="00D315E0">
        <w:rPr>
          <w:rFonts w:eastAsia="Times New Roman" w:cs="Times New Roman"/>
          <w:szCs w:val="24"/>
        </w:rPr>
        <w:t xml:space="preserve"> ασχολούνται να μας πείσουν ότι </w:t>
      </w:r>
      <w:r>
        <w:rPr>
          <w:rFonts w:eastAsia="Times New Roman" w:cs="Times New Roman"/>
          <w:szCs w:val="24"/>
        </w:rPr>
        <w:t>οι</w:t>
      </w:r>
      <w:r w:rsidRPr="00D315E0">
        <w:rPr>
          <w:rFonts w:eastAsia="Times New Roman" w:cs="Times New Roman"/>
          <w:szCs w:val="24"/>
        </w:rPr>
        <w:t xml:space="preserve"> άλλ</w:t>
      </w:r>
      <w:r>
        <w:rPr>
          <w:rFonts w:eastAsia="Times New Roman" w:cs="Times New Roman"/>
          <w:szCs w:val="24"/>
        </w:rPr>
        <w:t>οι είναι χειρότερ</w:t>
      </w:r>
      <w:r>
        <w:rPr>
          <w:rFonts w:eastAsia="Times New Roman" w:cs="Times New Roman"/>
          <w:szCs w:val="24"/>
        </w:rPr>
        <w:t>οι.</w:t>
      </w:r>
      <w:r w:rsidRPr="00D315E0">
        <w:rPr>
          <w:rFonts w:eastAsia="Times New Roman" w:cs="Times New Roman"/>
          <w:szCs w:val="24"/>
        </w:rPr>
        <w:t xml:space="preserve"> </w:t>
      </w:r>
      <w:r>
        <w:rPr>
          <w:rFonts w:eastAsia="Times New Roman" w:cs="Times New Roman"/>
          <w:szCs w:val="24"/>
        </w:rPr>
        <w:t>Μι</w:t>
      </w:r>
      <w:r w:rsidRPr="00D315E0">
        <w:rPr>
          <w:rFonts w:eastAsia="Times New Roman" w:cs="Times New Roman"/>
          <w:szCs w:val="24"/>
        </w:rPr>
        <w:t>α απλή μαθηματική ιδιότητα</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όμως,</w:t>
      </w:r>
      <w:r w:rsidRPr="00D315E0">
        <w:rPr>
          <w:rFonts w:eastAsia="Times New Roman" w:cs="Times New Roman"/>
          <w:szCs w:val="24"/>
        </w:rPr>
        <w:t xml:space="preserve"> δημιουργεί ένα πολιτικό πρόβλημα</w:t>
      </w:r>
      <w:r>
        <w:rPr>
          <w:rFonts w:eastAsia="Times New Roman" w:cs="Times New Roman"/>
          <w:szCs w:val="24"/>
        </w:rPr>
        <w:t>.</w:t>
      </w:r>
      <w:r w:rsidRPr="00D315E0">
        <w:rPr>
          <w:rFonts w:eastAsia="Times New Roman" w:cs="Times New Roman"/>
          <w:szCs w:val="24"/>
        </w:rPr>
        <w:t xml:space="preserve"> Το </w:t>
      </w:r>
      <w:r>
        <w:rPr>
          <w:rFonts w:eastAsia="Times New Roman" w:cs="Times New Roman"/>
          <w:szCs w:val="24"/>
        </w:rPr>
        <w:t>τρία είναι μονό</w:t>
      </w:r>
      <w:r w:rsidRPr="00D315E0">
        <w:rPr>
          <w:rFonts w:eastAsia="Times New Roman" w:cs="Times New Roman"/>
          <w:szCs w:val="24"/>
        </w:rPr>
        <w:t>ς αριθμός</w:t>
      </w:r>
      <w:r>
        <w:rPr>
          <w:rFonts w:eastAsia="Times New Roman" w:cs="Times New Roman"/>
          <w:szCs w:val="24"/>
        </w:rPr>
        <w:t>.</w:t>
      </w:r>
      <w:r w:rsidRPr="00D315E0">
        <w:rPr>
          <w:rFonts w:eastAsia="Times New Roman" w:cs="Times New Roman"/>
          <w:szCs w:val="24"/>
        </w:rPr>
        <w:t xml:space="preserve"> </w:t>
      </w:r>
    </w:p>
    <w:p w14:paraId="6338F7CC"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t>Ο κακός που θα φύγει και ο καλός που θα έρθει έχει ξαναπαίξει από το 2009</w:t>
      </w:r>
      <w:r>
        <w:rPr>
          <w:rFonts w:eastAsia="Times New Roman" w:cs="Times New Roman"/>
          <w:szCs w:val="24"/>
        </w:rPr>
        <w:t>.</w:t>
      </w:r>
      <w:r w:rsidRPr="00D315E0">
        <w:rPr>
          <w:rFonts w:eastAsia="Times New Roman" w:cs="Times New Roman"/>
          <w:szCs w:val="24"/>
        </w:rPr>
        <w:t xml:space="preserve"> Ακόμα κι αν δεν θυμόμαστε για ποιο</w:t>
      </w:r>
      <w:r>
        <w:rPr>
          <w:rFonts w:eastAsia="Times New Roman" w:cs="Times New Roman"/>
          <w:szCs w:val="24"/>
        </w:rPr>
        <w:t>ν</w:t>
      </w:r>
      <w:r w:rsidRPr="00D315E0">
        <w:rPr>
          <w:rFonts w:eastAsia="Times New Roman" w:cs="Times New Roman"/>
          <w:szCs w:val="24"/>
        </w:rPr>
        <w:t xml:space="preserve"> λόγο</w:t>
      </w:r>
      <w:r>
        <w:rPr>
          <w:rFonts w:eastAsia="Times New Roman" w:cs="Times New Roman"/>
          <w:szCs w:val="24"/>
        </w:rPr>
        <w:t>,</w:t>
      </w:r>
      <w:r w:rsidRPr="00D315E0">
        <w:rPr>
          <w:rFonts w:eastAsia="Times New Roman" w:cs="Times New Roman"/>
          <w:szCs w:val="24"/>
        </w:rPr>
        <w:t xml:space="preserve"> έχει παίξει και έχει ξαναπαίξει και μας έχει αφήσει στάσιμο</w:t>
      </w:r>
      <w:r>
        <w:rPr>
          <w:rFonts w:eastAsia="Times New Roman" w:cs="Times New Roman"/>
          <w:szCs w:val="24"/>
        </w:rPr>
        <w:t>υ</w:t>
      </w:r>
      <w:r w:rsidRPr="00D315E0">
        <w:rPr>
          <w:rFonts w:eastAsia="Times New Roman" w:cs="Times New Roman"/>
          <w:szCs w:val="24"/>
        </w:rPr>
        <w:t>ς</w:t>
      </w:r>
      <w:r>
        <w:rPr>
          <w:rFonts w:eastAsia="Times New Roman" w:cs="Times New Roman"/>
          <w:szCs w:val="24"/>
        </w:rPr>
        <w:t xml:space="preserve">. Για τον λόγο αυτό, </w:t>
      </w:r>
      <w:r w:rsidRPr="00D315E0">
        <w:rPr>
          <w:rFonts w:eastAsia="Times New Roman" w:cs="Times New Roman"/>
          <w:szCs w:val="24"/>
        </w:rPr>
        <w:t>αντί να μιλάμε για την ουσία</w:t>
      </w:r>
      <w:r>
        <w:rPr>
          <w:rFonts w:eastAsia="Times New Roman" w:cs="Times New Roman"/>
          <w:szCs w:val="24"/>
        </w:rPr>
        <w:t>,</w:t>
      </w:r>
      <w:r w:rsidRPr="00D315E0">
        <w:rPr>
          <w:rFonts w:eastAsia="Times New Roman" w:cs="Times New Roman"/>
          <w:szCs w:val="24"/>
        </w:rPr>
        <w:t xml:space="preserve"> μας σερβίρουν μία ακόμα δημοσκόπηση</w:t>
      </w:r>
      <w:r>
        <w:rPr>
          <w:rFonts w:eastAsia="Times New Roman" w:cs="Times New Roman"/>
          <w:szCs w:val="24"/>
        </w:rPr>
        <w:t>, μι</w:t>
      </w:r>
      <w:r w:rsidRPr="00D315E0">
        <w:rPr>
          <w:rFonts w:eastAsia="Times New Roman" w:cs="Times New Roman"/>
          <w:szCs w:val="24"/>
        </w:rPr>
        <w:t>α κίνηση π</w:t>
      </w:r>
      <w:r>
        <w:rPr>
          <w:rFonts w:eastAsia="Times New Roman" w:cs="Times New Roman"/>
          <w:szCs w:val="24"/>
        </w:rPr>
        <w:t>ου ω</w:t>
      </w:r>
      <w:r w:rsidRPr="00D315E0">
        <w:rPr>
          <w:rFonts w:eastAsia="Times New Roman" w:cs="Times New Roman"/>
          <w:szCs w:val="24"/>
        </w:rPr>
        <w:t>ς απάντηση είναι εκτός θέματος</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Κ</w:t>
      </w:r>
      <w:r w:rsidRPr="00D315E0">
        <w:rPr>
          <w:rFonts w:eastAsia="Times New Roman" w:cs="Times New Roman"/>
          <w:szCs w:val="24"/>
        </w:rPr>
        <w:t>ι ευτυχώς</w:t>
      </w:r>
      <w:r>
        <w:rPr>
          <w:rFonts w:eastAsia="Times New Roman" w:cs="Times New Roman"/>
          <w:szCs w:val="24"/>
        </w:rPr>
        <w:t>,</w:t>
      </w:r>
      <w:r w:rsidRPr="00D315E0">
        <w:rPr>
          <w:rFonts w:eastAsia="Times New Roman" w:cs="Times New Roman"/>
          <w:szCs w:val="24"/>
        </w:rPr>
        <w:t xml:space="preserve"> βέβαια</w:t>
      </w:r>
      <w:r>
        <w:rPr>
          <w:rFonts w:eastAsia="Times New Roman" w:cs="Times New Roman"/>
          <w:szCs w:val="24"/>
        </w:rPr>
        <w:t>,</w:t>
      </w:r>
      <w:r w:rsidRPr="00D315E0">
        <w:rPr>
          <w:rFonts w:eastAsia="Times New Roman" w:cs="Times New Roman"/>
          <w:szCs w:val="24"/>
        </w:rPr>
        <w:t xml:space="preserve"> είναι εκτός θέματος</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γ</w:t>
      </w:r>
      <w:r w:rsidRPr="00D315E0">
        <w:rPr>
          <w:rFonts w:eastAsia="Times New Roman" w:cs="Times New Roman"/>
          <w:szCs w:val="24"/>
        </w:rPr>
        <w:t>ιατί αν η ηγεσία</w:t>
      </w:r>
      <w:r w:rsidRPr="00D315E0">
        <w:rPr>
          <w:rFonts w:eastAsia="Times New Roman" w:cs="Times New Roman"/>
          <w:szCs w:val="24"/>
        </w:rPr>
        <w:t xml:space="preserve"> της Ευρώπης </w:t>
      </w:r>
      <w:r>
        <w:rPr>
          <w:rFonts w:eastAsia="Times New Roman" w:cs="Times New Roman"/>
          <w:szCs w:val="24"/>
        </w:rPr>
        <w:t>προέκυπτε από προβληματισμό</w:t>
      </w:r>
      <w:r w:rsidRPr="00D315E0">
        <w:rPr>
          <w:rFonts w:eastAsia="Times New Roman" w:cs="Times New Roman"/>
          <w:szCs w:val="24"/>
        </w:rPr>
        <w:t xml:space="preserve"> αυτού του επιπέδου</w:t>
      </w:r>
      <w:r>
        <w:rPr>
          <w:rFonts w:eastAsia="Times New Roman" w:cs="Times New Roman"/>
          <w:szCs w:val="24"/>
        </w:rPr>
        <w:t>,</w:t>
      </w:r>
      <w:r w:rsidRPr="00D315E0">
        <w:rPr>
          <w:rFonts w:eastAsia="Times New Roman" w:cs="Times New Roman"/>
          <w:szCs w:val="24"/>
        </w:rPr>
        <w:t xml:space="preserve"> πολύ φοβάμαι ότι </w:t>
      </w:r>
      <w:r>
        <w:rPr>
          <w:rFonts w:eastAsia="Times New Roman" w:cs="Times New Roman"/>
          <w:szCs w:val="24"/>
        </w:rPr>
        <w:t xml:space="preserve">δεν </w:t>
      </w:r>
      <w:r w:rsidRPr="00D315E0">
        <w:rPr>
          <w:rFonts w:eastAsia="Times New Roman" w:cs="Times New Roman"/>
          <w:szCs w:val="24"/>
        </w:rPr>
        <w:t>θα υπήρχε κανείς να μας σώσει την επόμενη φορά που θα το</w:t>
      </w:r>
      <w:r>
        <w:rPr>
          <w:rFonts w:eastAsia="Times New Roman" w:cs="Times New Roman"/>
          <w:szCs w:val="24"/>
        </w:rPr>
        <w:t>ν χρειαζόμασταν.</w:t>
      </w:r>
      <w:r w:rsidRPr="00D315E0">
        <w:rPr>
          <w:rFonts w:eastAsia="Times New Roman" w:cs="Times New Roman"/>
          <w:szCs w:val="24"/>
        </w:rPr>
        <w:t xml:space="preserve"> </w:t>
      </w:r>
    </w:p>
    <w:p w14:paraId="6338F7CD"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t>Τρίτον</w:t>
      </w:r>
      <w:r>
        <w:rPr>
          <w:rFonts w:eastAsia="Times New Roman" w:cs="Times New Roman"/>
          <w:szCs w:val="24"/>
        </w:rPr>
        <w:t>, έ</w:t>
      </w:r>
      <w:r w:rsidRPr="00D315E0">
        <w:rPr>
          <w:rFonts w:eastAsia="Times New Roman" w:cs="Times New Roman"/>
          <w:szCs w:val="24"/>
        </w:rPr>
        <w:t>ρχομαι στον κόσμο κατά το Ποτάμι</w:t>
      </w:r>
      <w:r>
        <w:rPr>
          <w:rFonts w:eastAsia="Times New Roman" w:cs="Times New Roman"/>
          <w:szCs w:val="24"/>
        </w:rPr>
        <w:t>. Το Ποτάμι, όπως ίσως ξ</w:t>
      </w:r>
      <w:r w:rsidRPr="00D315E0">
        <w:rPr>
          <w:rFonts w:eastAsia="Times New Roman" w:cs="Times New Roman"/>
          <w:szCs w:val="24"/>
        </w:rPr>
        <w:t>έρετε</w:t>
      </w:r>
      <w:r>
        <w:rPr>
          <w:rFonts w:eastAsia="Times New Roman" w:cs="Times New Roman"/>
          <w:szCs w:val="24"/>
        </w:rPr>
        <w:t>,</w:t>
      </w:r>
      <w:r w:rsidRPr="00D315E0">
        <w:rPr>
          <w:rFonts w:eastAsia="Times New Roman" w:cs="Times New Roman"/>
          <w:szCs w:val="24"/>
        </w:rPr>
        <w:t xml:space="preserve"> αποτελείται από άτομα που ζο</w:t>
      </w:r>
      <w:r w:rsidRPr="00D315E0">
        <w:rPr>
          <w:rFonts w:eastAsia="Times New Roman" w:cs="Times New Roman"/>
          <w:szCs w:val="24"/>
        </w:rPr>
        <w:t>ύμε στην κοινωνία</w:t>
      </w:r>
      <w:r>
        <w:rPr>
          <w:rFonts w:eastAsia="Times New Roman" w:cs="Times New Roman"/>
          <w:szCs w:val="24"/>
        </w:rPr>
        <w:t>,</w:t>
      </w:r>
      <w:r w:rsidRPr="00D315E0">
        <w:rPr>
          <w:rFonts w:eastAsia="Times New Roman" w:cs="Times New Roman"/>
          <w:szCs w:val="24"/>
        </w:rPr>
        <w:t xml:space="preserve"> που έχουμε τα μάτια και τα αυτιά μας ανοιχτά και όταν η προσοχή των άλλων είναι στραμμένη στις </w:t>
      </w:r>
      <w:r w:rsidRPr="00D315E0">
        <w:rPr>
          <w:rFonts w:eastAsia="Times New Roman" w:cs="Times New Roman"/>
          <w:szCs w:val="24"/>
        </w:rPr>
        <w:lastRenderedPageBreak/>
        <w:t>καρέκλες και στην εξουσία</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η δική</w:t>
      </w:r>
      <w:r w:rsidRPr="00D315E0">
        <w:rPr>
          <w:rFonts w:eastAsia="Times New Roman" w:cs="Times New Roman"/>
          <w:szCs w:val="24"/>
        </w:rPr>
        <w:t xml:space="preserve"> μας είναι στραμμένη προς τα έξω</w:t>
      </w:r>
      <w:r>
        <w:rPr>
          <w:rFonts w:eastAsia="Times New Roman" w:cs="Times New Roman"/>
          <w:szCs w:val="24"/>
        </w:rPr>
        <w:t>,</w:t>
      </w:r>
      <w:r w:rsidRPr="00D315E0">
        <w:rPr>
          <w:rFonts w:eastAsia="Times New Roman" w:cs="Times New Roman"/>
          <w:szCs w:val="24"/>
        </w:rPr>
        <w:t xml:space="preserve"> στον κόσμο που αλλάζει</w:t>
      </w:r>
      <w:r>
        <w:rPr>
          <w:rFonts w:eastAsia="Times New Roman" w:cs="Times New Roman"/>
          <w:szCs w:val="24"/>
        </w:rPr>
        <w:t>,</w:t>
      </w:r>
      <w:r w:rsidRPr="00D315E0">
        <w:rPr>
          <w:rFonts w:eastAsia="Times New Roman" w:cs="Times New Roman"/>
          <w:szCs w:val="24"/>
        </w:rPr>
        <w:t xml:space="preserve"> στην Ευρώπη που αλλάζει</w:t>
      </w:r>
      <w:r>
        <w:rPr>
          <w:rFonts w:eastAsia="Times New Roman" w:cs="Times New Roman"/>
          <w:szCs w:val="24"/>
        </w:rPr>
        <w:t>.</w:t>
      </w:r>
      <w:r w:rsidRPr="00D315E0">
        <w:rPr>
          <w:rFonts w:eastAsia="Times New Roman" w:cs="Times New Roman"/>
          <w:szCs w:val="24"/>
        </w:rPr>
        <w:t xml:space="preserve"> Εμείς καταλαβαίνουμε ότι η</w:t>
      </w:r>
      <w:r w:rsidRPr="00D315E0">
        <w:rPr>
          <w:rFonts w:eastAsia="Times New Roman" w:cs="Times New Roman"/>
          <w:szCs w:val="24"/>
        </w:rPr>
        <w:t xml:space="preserve"> κοινωνία θέλει να ακούσει κάτι για το επίδικο θέμα</w:t>
      </w:r>
      <w:r>
        <w:rPr>
          <w:rFonts w:eastAsia="Times New Roman" w:cs="Times New Roman"/>
          <w:szCs w:val="24"/>
        </w:rPr>
        <w:t>,</w:t>
      </w:r>
      <w:r w:rsidRPr="00D315E0">
        <w:rPr>
          <w:rFonts w:eastAsia="Times New Roman" w:cs="Times New Roman"/>
          <w:szCs w:val="24"/>
        </w:rPr>
        <w:t xml:space="preserve"> την Ευρώπη που θέλουμε</w:t>
      </w:r>
      <w:r>
        <w:rPr>
          <w:rFonts w:eastAsia="Times New Roman" w:cs="Times New Roman"/>
          <w:szCs w:val="24"/>
        </w:rPr>
        <w:t>.</w:t>
      </w:r>
      <w:r w:rsidRPr="00D315E0">
        <w:rPr>
          <w:rFonts w:eastAsia="Times New Roman" w:cs="Times New Roman"/>
          <w:szCs w:val="24"/>
        </w:rPr>
        <w:t xml:space="preserve"> Εμείς</w:t>
      </w:r>
      <w:r>
        <w:rPr>
          <w:rFonts w:eastAsia="Times New Roman" w:cs="Times New Roman"/>
          <w:szCs w:val="24"/>
        </w:rPr>
        <w:t>, επομένως, γι’ αυτό</w:t>
      </w:r>
      <w:r w:rsidRPr="00D315E0">
        <w:rPr>
          <w:rFonts w:eastAsia="Times New Roman" w:cs="Times New Roman"/>
          <w:szCs w:val="24"/>
        </w:rPr>
        <w:t xml:space="preserve"> μιλάμε και όσο πιο δυνατά μπορούμε</w:t>
      </w:r>
      <w:r>
        <w:rPr>
          <w:rFonts w:eastAsia="Times New Roman" w:cs="Times New Roman"/>
          <w:szCs w:val="24"/>
        </w:rPr>
        <w:t>,</w:t>
      </w:r>
      <w:r w:rsidRPr="00D315E0">
        <w:rPr>
          <w:rFonts w:eastAsia="Times New Roman" w:cs="Times New Roman"/>
          <w:szCs w:val="24"/>
        </w:rPr>
        <w:t xml:space="preserve"> για να μπορέσουμε να ακουστούμε πάνω από τη φασαρία που κάνουν όλοι οι υπόλοιποι</w:t>
      </w:r>
      <w:r>
        <w:rPr>
          <w:rFonts w:eastAsia="Times New Roman" w:cs="Times New Roman"/>
          <w:szCs w:val="24"/>
        </w:rPr>
        <w:t xml:space="preserve">. </w:t>
      </w:r>
    </w:p>
    <w:p w14:paraId="6338F7C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αντί γι’</w:t>
      </w:r>
      <w:r w:rsidRPr="00D315E0">
        <w:rPr>
          <w:rFonts w:eastAsia="Times New Roman" w:cs="Times New Roman"/>
          <w:szCs w:val="24"/>
        </w:rPr>
        <w:t xml:space="preserve"> αυτό</w:t>
      </w:r>
      <w:r>
        <w:rPr>
          <w:rFonts w:eastAsia="Times New Roman" w:cs="Times New Roman"/>
          <w:szCs w:val="24"/>
        </w:rPr>
        <w:t>,</w:t>
      </w:r>
      <w:r w:rsidRPr="00D315E0">
        <w:rPr>
          <w:rFonts w:eastAsia="Times New Roman" w:cs="Times New Roman"/>
          <w:szCs w:val="24"/>
        </w:rPr>
        <w:t xml:space="preserve"> τα κόμματα εξο</w:t>
      </w:r>
      <w:r w:rsidRPr="00D315E0">
        <w:rPr>
          <w:rFonts w:eastAsia="Times New Roman" w:cs="Times New Roman"/>
          <w:szCs w:val="24"/>
        </w:rPr>
        <w:t>υσίας μας υποχρεώνουν να απαντήσουμε σε άσχετα ερωτήματα</w:t>
      </w:r>
      <w:r>
        <w:rPr>
          <w:rFonts w:eastAsia="Times New Roman" w:cs="Times New Roman"/>
          <w:szCs w:val="24"/>
        </w:rPr>
        <w:t>. Αν έχουμε εμπιστοσύνη στον κ. Πολάκη,</w:t>
      </w:r>
      <w:r w:rsidRPr="00D315E0">
        <w:rPr>
          <w:rFonts w:eastAsia="Times New Roman" w:cs="Times New Roman"/>
          <w:szCs w:val="24"/>
        </w:rPr>
        <w:t xml:space="preserve"> μας ρωτάει ένας ή συνολικά αν έχουμε εμπιστοσύνη στην Κυβέρνηση του ΣΥΡΙΖΑ</w:t>
      </w:r>
      <w:r>
        <w:rPr>
          <w:rFonts w:eastAsia="Times New Roman" w:cs="Times New Roman"/>
          <w:szCs w:val="24"/>
        </w:rPr>
        <w:t>,</w:t>
      </w:r>
      <w:r w:rsidRPr="00D315E0">
        <w:rPr>
          <w:rFonts w:eastAsia="Times New Roman" w:cs="Times New Roman"/>
          <w:szCs w:val="24"/>
        </w:rPr>
        <w:t xml:space="preserve"> μας λέει ο </w:t>
      </w:r>
      <w:r>
        <w:rPr>
          <w:rFonts w:eastAsia="Times New Roman" w:cs="Times New Roman"/>
          <w:szCs w:val="24"/>
        </w:rPr>
        <w:t>άλλος.</w:t>
      </w:r>
      <w:r w:rsidRPr="00D315E0">
        <w:rPr>
          <w:rFonts w:eastAsia="Times New Roman" w:cs="Times New Roman"/>
          <w:szCs w:val="24"/>
        </w:rPr>
        <w:t xml:space="preserve"> </w:t>
      </w:r>
    </w:p>
    <w:p w14:paraId="6338F7CF"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t>Στο ερώτημα που έχει τεθεί στην Αίθουσα αυτή σήμερα</w:t>
      </w:r>
      <w:r>
        <w:rPr>
          <w:rFonts w:eastAsia="Times New Roman" w:cs="Times New Roman"/>
          <w:szCs w:val="24"/>
        </w:rPr>
        <w:t>,</w:t>
      </w:r>
      <w:r w:rsidRPr="00D315E0">
        <w:rPr>
          <w:rFonts w:eastAsia="Times New Roman" w:cs="Times New Roman"/>
          <w:szCs w:val="24"/>
        </w:rPr>
        <w:t xml:space="preserve"> θα προσπαθήσ</w:t>
      </w:r>
      <w:r w:rsidRPr="00D315E0">
        <w:rPr>
          <w:rFonts w:eastAsia="Times New Roman" w:cs="Times New Roman"/>
          <w:szCs w:val="24"/>
        </w:rPr>
        <w:t>ω να κρίνω από τα συμφραζόμενα</w:t>
      </w:r>
      <w:r>
        <w:rPr>
          <w:rFonts w:eastAsia="Times New Roman" w:cs="Times New Roman"/>
          <w:szCs w:val="24"/>
        </w:rPr>
        <w:t xml:space="preserve">. Έχουμε ένα πολιτικό σύστημα, </w:t>
      </w:r>
      <w:r w:rsidRPr="00D315E0">
        <w:rPr>
          <w:rFonts w:eastAsia="Times New Roman" w:cs="Times New Roman"/>
          <w:szCs w:val="24"/>
        </w:rPr>
        <w:t>Κυβέρνηση και Αντιπολίτευση</w:t>
      </w:r>
      <w:r>
        <w:rPr>
          <w:rFonts w:eastAsia="Times New Roman" w:cs="Times New Roman"/>
          <w:szCs w:val="24"/>
        </w:rPr>
        <w:t>,</w:t>
      </w:r>
      <w:r w:rsidRPr="00D315E0">
        <w:rPr>
          <w:rFonts w:eastAsia="Times New Roman" w:cs="Times New Roman"/>
          <w:szCs w:val="24"/>
        </w:rPr>
        <w:t xml:space="preserve"> που πραγματικά συνωμοτούν για να μην υπάρξει </w:t>
      </w:r>
      <w:r w:rsidRPr="00D315E0">
        <w:rPr>
          <w:rFonts w:eastAsia="Times New Roman" w:cs="Times New Roman"/>
          <w:szCs w:val="24"/>
        </w:rPr>
        <w:lastRenderedPageBreak/>
        <w:t>ουσιαστική συζήτηση για την Ευρώπη</w:t>
      </w:r>
      <w:r>
        <w:rPr>
          <w:rFonts w:eastAsia="Times New Roman" w:cs="Times New Roman"/>
          <w:szCs w:val="24"/>
        </w:rPr>
        <w:t>,</w:t>
      </w:r>
      <w:r w:rsidRPr="00D315E0">
        <w:rPr>
          <w:rFonts w:eastAsia="Times New Roman" w:cs="Times New Roman"/>
          <w:szCs w:val="24"/>
        </w:rPr>
        <w:t xml:space="preserve"> το</w:t>
      </w:r>
      <w:r>
        <w:rPr>
          <w:rFonts w:eastAsia="Times New Roman" w:cs="Times New Roman"/>
          <w:szCs w:val="24"/>
        </w:rPr>
        <w:t>ν</w:t>
      </w:r>
      <w:r w:rsidRPr="00D315E0">
        <w:rPr>
          <w:rFonts w:eastAsia="Times New Roman" w:cs="Times New Roman"/>
          <w:szCs w:val="24"/>
        </w:rPr>
        <w:t xml:space="preserve"> θεσμό από τον οποίο εξαρτάται το μέλλον </w:t>
      </w:r>
      <w:r>
        <w:rPr>
          <w:rFonts w:eastAsia="Times New Roman" w:cs="Times New Roman"/>
          <w:szCs w:val="24"/>
        </w:rPr>
        <w:t>μας.</w:t>
      </w:r>
      <w:r w:rsidRPr="00D315E0">
        <w:rPr>
          <w:rFonts w:eastAsia="Times New Roman" w:cs="Times New Roman"/>
          <w:szCs w:val="24"/>
        </w:rPr>
        <w:t xml:space="preserve"> Και </w:t>
      </w:r>
      <w:r>
        <w:rPr>
          <w:rFonts w:eastAsia="Times New Roman" w:cs="Times New Roman"/>
          <w:szCs w:val="24"/>
        </w:rPr>
        <w:t>μόνο γι’</w:t>
      </w:r>
      <w:r w:rsidRPr="00D315E0">
        <w:rPr>
          <w:rFonts w:eastAsia="Times New Roman" w:cs="Times New Roman"/>
          <w:szCs w:val="24"/>
        </w:rPr>
        <w:t xml:space="preserve"> αυτή</w:t>
      </w:r>
      <w:r>
        <w:rPr>
          <w:rFonts w:eastAsia="Times New Roman" w:cs="Times New Roman"/>
          <w:szCs w:val="24"/>
        </w:rPr>
        <w:t xml:space="preserve">ν την πράξη </w:t>
      </w:r>
      <w:r>
        <w:rPr>
          <w:rFonts w:eastAsia="Times New Roman" w:cs="Times New Roman"/>
          <w:szCs w:val="24"/>
        </w:rPr>
        <w:t>αποσιώπηση</w:t>
      </w:r>
      <w:r w:rsidRPr="00D315E0">
        <w:rPr>
          <w:rFonts w:eastAsia="Times New Roman" w:cs="Times New Roman"/>
          <w:szCs w:val="24"/>
        </w:rPr>
        <w:t>ς</w:t>
      </w:r>
      <w:r>
        <w:rPr>
          <w:rFonts w:eastAsia="Times New Roman" w:cs="Times New Roman"/>
          <w:szCs w:val="24"/>
        </w:rPr>
        <w:t>,</w:t>
      </w:r>
      <w:r w:rsidRPr="00D315E0">
        <w:rPr>
          <w:rFonts w:eastAsia="Times New Roman" w:cs="Times New Roman"/>
          <w:szCs w:val="24"/>
        </w:rPr>
        <w:t xml:space="preserve"> εμείς </w:t>
      </w:r>
      <w:r>
        <w:rPr>
          <w:rFonts w:eastAsia="Times New Roman" w:cs="Times New Roman"/>
          <w:szCs w:val="24"/>
        </w:rPr>
        <w:t>σ</w:t>
      </w:r>
      <w:r w:rsidRPr="00D315E0">
        <w:rPr>
          <w:rFonts w:eastAsia="Times New Roman" w:cs="Times New Roman"/>
          <w:szCs w:val="24"/>
        </w:rPr>
        <w:t>το Ποτάμι δεν έχουμε εμπιστοσύνη σε αυτή την Κυβέρνηση</w:t>
      </w:r>
      <w:r>
        <w:rPr>
          <w:rFonts w:eastAsia="Times New Roman" w:cs="Times New Roman"/>
          <w:szCs w:val="24"/>
        </w:rPr>
        <w:t xml:space="preserve">. </w:t>
      </w:r>
    </w:p>
    <w:p w14:paraId="6338F7D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Δυστυχώς, όμως, αυτό το ερώτημα το αποφεύγει και η</w:t>
      </w:r>
      <w:r w:rsidRPr="00D315E0">
        <w:rPr>
          <w:rFonts w:eastAsia="Times New Roman" w:cs="Times New Roman"/>
          <w:szCs w:val="24"/>
        </w:rPr>
        <w:t xml:space="preserve"> Αξιωματική Αντιπολίτευση προσπαθώντα</w:t>
      </w:r>
      <w:r>
        <w:rPr>
          <w:rFonts w:eastAsia="Times New Roman" w:cs="Times New Roman"/>
          <w:szCs w:val="24"/>
        </w:rPr>
        <w:t>ς να πείσει τον εαυτό της ότι μι</w:t>
      </w:r>
      <w:r w:rsidRPr="00D315E0">
        <w:rPr>
          <w:rFonts w:eastAsia="Times New Roman" w:cs="Times New Roman"/>
          <w:szCs w:val="24"/>
        </w:rPr>
        <w:t>α αλλαγή φρουρ</w:t>
      </w:r>
      <w:r>
        <w:rPr>
          <w:rFonts w:eastAsia="Times New Roman" w:cs="Times New Roman"/>
          <w:szCs w:val="24"/>
        </w:rPr>
        <w:t>άς στην κυβέρνηση θα απαντήσει στ</w:t>
      </w:r>
      <w:r w:rsidRPr="00D315E0">
        <w:rPr>
          <w:rFonts w:eastAsia="Times New Roman" w:cs="Times New Roman"/>
          <w:szCs w:val="24"/>
        </w:rPr>
        <w:t xml:space="preserve">ο υπαρξιακό </w:t>
      </w:r>
      <w:r w:rsidRPr="00D315E0">
        <w:rPr>
          <w:rFonts w:eastAsia="Times New Roman" w:cs="Times New Roman"/>
          <w:szCs w:val="24"/>
        </w:rPr>
        <w:t>θέμα και δεν χρειάζεται να λύσει άλλες εσωτερικές της αντιφάσεις</w:t>
      </w:r>
      <w:r>
        <w:rPr>
          <w:rFonts w:eastAsia="Times New Roman" w:cs="Times New Roman"/>
          <w:szCs w:val="24"/>
        </w:rPr>
        <w:t>,</w:t>
      </w:r>
      <w:r w:rsidRPr="00D315E0">
        <w:rPr>
          <w:rFonts w:eastAsia="Times New Roman" w:cs="Times New Roman"/>
          <w:szCs w:val="24"/>
        </w:rPr>
        <w:t xml:space="preserve"> δηλητηριώδεις</w:t>
      </w:r>
      <w:r>
        <w:rPr>
          <w:rFonts w:eastAsia="Times New Roman" w:cs="Times New Roman"/>
          <w:szCs w:val="24"/>
        </w:rPr>
        <w:t>.</w:t>
      </w:r>
      <w:r w:rsidRPr="00D315E0">
        <w:rPr>
          <w:rFonts w:eastAsia="Times New Roman" w:cs="Times New Roman"/>
          <w:szCs w:val="24"/>
        </w:rPr>
        <w:t xml:space="preserve"> Έτσι</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α</w:t>
      </w:r>
      <w:r w:rsidRPr="00D315E0">
        <w:rPr>
          <w:rFonts w:eastAsia="Times New Roman" w:cs="Times New Roman"/>
          <w:szCs w:val="24"/>
        </w:rPr>
        <w:t xml:space="preserve">ν το ίδιο </w:t>
      </w:r>
      <w:r>
        <w:rPr>
          <w:rFonts w:eastAsia="Times New Roman" w:cs="Times New Roman"/>
          <w:szCs w:val="24"/>
        </w:rPr>
        <w:t xml:space="preserve">ερώτημα μας το έθετε </w:t>
      </w:r>
      <w:r w:rsidRPr="00D315E0">
        <w:rPr>
          <w:rFonts w:eastAsia="Times New Roman" w:cs="Times New Roman"/>
          <w:szCs w:val="24"/>
        </w:rPr>
        <w:t>και η άλλη πλευρά</w:t>
      </w:r>
      <w:r>
        <w:rPr>
          <w:rFonts w:eastAsia="Times New Roman" w:cs="Times New Roman"/>
          <w:szCs w:val="24"/>
        </w:rPr>
        <w:t>, η</w:t>
      </w:r>
      <w:r w:rsidRPr="00D315E0">
        <w:rPr>
          <w:rFonts w:eastAsia="Times New Roman" w:cs="Times New Roman"/>
          <w:szCs w:val="24"/>
        </w:rPr>
        <w:t xml:space="preserve"> απάντησή μας θα </w:t>
      </w:r>
      <w:r>
        <w:rPr>
          <w:rFonts w:eastAsia="Times New Roman" w:cs="Times New Roman"/>
          <w:szCs w:val="24"/>
        </w:rPr>
        <w:t>ήταν πάλι</w:t>
      </w:r>
      <w:r w:rsidRPr="00D315E0">
        <w:rPr>
          <w:rFonts w:eastAsia="Times New Roman" w:cs="Times New Roman"/>
          <w:szCs w:val="24"/>
        </w:rPr>
        <w:t xml:space="preserve"> η ίδια</w:t>
      </w:r>
      <w:r>
        <w:rPr>
          <w:rFonts w:eastAsia="Times New Roman" w:cs="Times New Roman"/>
          <w:szCs w:val="24"/>
        </w:rPr>
        <w:t>.</w:t>
      </w:r>
      <w:r w:rsidRPr="00D315E0">
        <w:rPr>
          <w:rFonts w:eastAsia="Times New Roman" w:cs="Times New Roman"/>
          <w:szCs w:val="24"/>
        </w:rPr>
        <w:t xml:space="preserve"> </w:t>
      </w:r>
    </w:p>
    <w:p w14:paraId="6338F7D1"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t>Έρχομαι</w:t>
      </w:r>
      <w:r>
        <w:rPr>
          <w:rFonts w:eastAsia="Times New Roman" w:cs="Times New Roman"/>
          <w:szCs w:val="24"/>
        </w:rPr>
        <w:t>, λ</w:t>
      </w:r>
      <w:r w:rsidRPr="00D315E0">
        <w:rPr>
          <w:rFonts w:eastAsia="Times New Roman" w:cs="Times New Roman"/>
          <w:szCs w:val="24"/>
        </w:rPr>
        <w:t>οιπόν</w:t>
      </w:r>
      <w:r>
        <w:rPr>
          <w:rFonts w:eastAsia="Times New Roman" w:cs="Times New Roman"/>
          <w:szCs w:val="24"/>
        </w:rPr>
        <w:t>,</w:t>
      </w:r>
      <w:r w:rsidRPr="00D315E0">
        <w:rPr>
          <w:rFonts w:eastAsia="Times New Roman" w:cs="Times New Roman"/>
          <w:szCs w:val="24"/>
        </w:rPr>
        <w:t xml:space="preserve"> στο ερώτημα </w:t>
      </w:r>
      <w:r>
        <w:rPr>
          <w:rFonts w:eastAsia="Times New Roman" w:cs="Times New Roman"/>
          <w:szCs w:val="24"/>
        </w:rPr>
        <w:t>τ</w:t>
      </w:r>
      <w:r w:rsidRPr="00D315E0">
        <w:rPr>
          <w:rFonts w:eastAsia="Times New Roman" w:cs="Times New Roman"/>
          <w:szCs w:val="24"/>
        </w:rPr>
        <w:t>ο οποίο θα έπρεπε να συζητάμε</w:t>
      </w:r>
      <w:r>
        <w:rPr>
          <w:rFonts w:eastAsia="Times New Roman" w:cs="Times New Roman"/>
          <w:szCs w:val="24"/>
        </w:rPr>
        <w:t>.</w:t>
      </w:r>
      <w:r w:rsidRPr="00D315E0">
        <w:rPr>
          <w:rFonts w:eastAsia="Times New Roman" w:cs="Times New Roman"/>
          <w:szCs w:val="24"/>
        </w:rPr>
        <w:t xml:space="preserve"> Πώς θα πορευτούμε απ</w:t>
      </w:r>
      <w:r w:rsidRPr="00D315E0">
        <w:rPr>
          <w:rFonts w:eastAsia="Times New Roman" w:cs="Times New Roman"/>
          <w:szCs w:val="24"/>
        </w:rPr>
        <w:t xml:space="preserve">ό </w:t>
      </w:r>
      <w:r>
        <w:rPr>
          <w:rFonts w:eastAsia="Times New Roman" w:cs="Times New Roman"/>
          <w:szCs w:val="24"/>
        </w:rPr>
        <w:t>εδώ</w:t>
      </w:r>
      <w:r w:rsidRPr="00D315E0">
        <w:rPr>
          <w:rFonts w:eastAsia="Times New Roman" w:cs="Times New Roman"/>
          <w:szCs w:val="24"/>
        </w:rPr>
        <w:t xml:space="preserve"> και μπρος</w:t>
      </w:r>
      <w:r>
        <w:rPr>
          <w:rFonts w:eastAsia="Times New Roman" w:cs="Times New Roman"/>
          <w:szCs w:val="24"/>
        </w:rPr>
        <w:t>;</w:t>
      </w:r>
      <w:r w:rsidRPr="00D315E0">
        <w:rPr>
          <w:rFonts w:eastAsia="Times New Roman" w:cs="Times New Roman"/>
          <w:szCs w:val="24"/>
        </w:rPr>
        <w:t xml:space="preserve"> Εμείς</w:t>
      </w:r>
      <w:r>
        <w:rPr>
          <w:rFonts w:eastAsia="Times New Roman" w:cs="Times New Roman"/>
          <w:szCs w:val="24"/>
        </w:rPr>
        <w:t>,</w:t>
      </w:r>
      <w:r w:rsidRPr="00D315E0">
        <w:rPr>
          <w:rFonts w:eastAsia="Times New Roman" w:cs="Times New Roman"/>
          <w:szCs w:val="24"/>
        </w:rPr>
        <w:t xml:space="preserve"> ξέρετε</w:t>
      </w:r>
      <w:r>
        <w:rPr>
          <w:rFonts w:eastAsia="Times New Roman" w:cs="Times New Roman"/>
          <w:szCs w:val="24"/>
        </w:rPr>
        <w:t>,</w:t>
      </w:r>
      <w:r w:rsidRPr="00D315E0">
        <w:rPr>
          <w:rFonts w:eastAsia="Times New Roman" w:cs="Times New Roman"/>
          <w:szCs w:val="24"/>
        </w:rPr>
        <w:t xml:space="preserve"> στο Ποτάμι</w:t>
      </w:r>
      <w:r>
        <w:rPr>
          <w:rFonts w:eastAsia="Times New Roman" w:cs="Times New Roman"/>
          <w:szCs w:val="24"/>
        </w:rPr>
        <w:t>,</w:t>
      </w:r>
      <w:r w:rsidRPr="00D315E0">
        <w:rPr>
          <w:rFonts w:eastAsia="Times New Roman" w:cs="Times New Roman"/>
          <w:szCs w:val="24"/>
        </w:rPr>
        <w:t xml:space="preserve"> </w:t>
      </w:r>
      <w:r>
        <w:rPr>
          <w:rFonts w:eastAsia="Times New Roman" w:cs="Times New Roman"/>
          <w:szCs w:val="24"/>
        </w:rPr>
        <w:t>έχουμε μι</w:t>
      </w:r>
      <w:r w:rsidRPr="00D315E0">
        <w:rPr>
          <w:rFonts w:eastAsia="Times New Roman" w:cs="Times New Roman"/>
          <w:szCs w:val="24"/>
        </w:rPr>
        <w:t>α πολύ σαφή γραμμή πλεύσης</w:t>
      </w:r>
      <w:r>
        <w:rPr>
          <w:rFonts w:eastAsia="Times New Roman" w:cs="Times New Roman"/>
          <w:szCs w:val="24"/>
        </w:rPr>
        <w:t>.</w:t>
      </w:r>
      <w:r w:rsidRPr="00D315E0">
        <w:rPr>
          <w:rFonts w:eastAsia="Times New Roman" w:cs="Times New Roman"/>
          <w:szCs w:val="24"/>
        </w:rPr>
        <w:t xml:space="preserve"> Εμείς </w:t>
      </w:r>
      <w:r>
        <w:rPr>
          <w:rFonts w:eastAsia="Times New Roman" w:cs="Times New Roman"/>
          <w:szCs w:val="24"/>
        </w:rPr>
        <w:t>σ</w:t>
      </w:r>
      <w:r w:rsidRPr="00D315E0">
        <w:rPr>
          <w:rFonts w:eastAsia="Times New Roman" w:cs="Times New Roman"/>
          <w:szCs w:val="24"/>
        </w:rPr>
        <w:t>το Ποτάμι αναζητούμε τρόπους να χτίσουμε ένα καλύτερο αύριο</w:t>
      </w:r>
      <w:r>
        <w:rPr>
          <w:rFonts w:eastAsia="Times New Roman" w:cs="Times New Roman"/>
          <w:szCs w:val="24"/>
        </w:rPr>
        <w:t>,</w:t>
      </w:r>
      <w:r w:rsidRPr="00D315E0">
        <w:rPr>
          <w:rFonts w:eastAsia="Times New Roman" w:cs="Times New Roman"/>
          <w:szCs w:val="24"/>
        </w:rPr>
        <w:t xml:space="preserve"> δεν μας ενδιαφέρει να κουραστούμε</w:t>
      </w:r>
      <w:r>
        <w:rPr>
          <w:rFonts w:eastAsia="Times New Roman" w:cs="Times New Roman"/>
          <w:szCs w:val="24"/>
        </w:rPr>
        <w:t xml:space="preserve"> να βρούμε τρόπους να εξωραΐσου</w:t>
      </w:r>
      <w:r w:rsidRPr="00D315E0">
        <w:rPr>
          <w:rFonts w:eastAsia="Times New Roman" w:cs="Times New Roman"/>
          <w:szCs w:val="24"/>
        </w:rPr>
        <w:t>με ένα χειρότερο χθες</w:t>
      </w:r>
      <w:r>
        <w:rPr>
          <w:rFonts w:eastAsia="Times New Roman" w:cs="Times New Roman"/>
          <w:szCs w:val="24"/>
        </w:rPr>
        <w:t>.</w:t>
      </w:r>
      <w:r w:rsidRPr="00D315E0">
        <w:rPr>
          <w:rFonts w:eastAsia="Times New Roman" w:cs="Times New Roman"/>
          <w:szCs w:val="24"/>
        </w:rPr>
        <w:t xml:space="preserve"> </w:t>
      </w:r>
    </w:p>
    <w:p w14:paraId="6338F7D2"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lastRenderedPageBreak/>
        <w:t>Σας ευχαριστώ</w:t>
      </w:r>
      <w:r>
        <w:rPr>
          <w:rFonts w:eastAsia="Times New Roman" w:cs="Times New Roman"/>
          <w:szCs w:val="24"/>
        </w:rPr>
        <w:t>.</w:t>
      </w:r>
    </w:p>
    <w:p w14:paraId="6338F7D3" w14:textId="77777777" w:rsidR="00401C51" w:rsidRDefault="00794512">
      <w:pPr>
        <w:spacing w:line="600" w:lineRule="auto"/>
        <w:ind w:firstLine="720"/>
        <w:jc w:val="center"/>
        <w:rPr>
          <w:rFonts w:eastAsia="Times New Roman" w:cs="Times New Roman"/>
          <w:szCs w:val="24"/>
        </w:rPr>
      </w:pPr>
      <w:r w:rsidRPr="00517DAE">
        <w:rPr>
          <w:rFonts w:eastAsia="Times New Roman" w:cs="Times New Roman"/>
          <w:szCs w:val="24"/>
        </w:rPr>
        <w:t>(Χει</w:t>
      </w:r>
      <w:r w:rsidRPr="00517DAE">
        <w:rPr>
          <w:rFonts w:eastAsia="Times New Roman" w:cs="Times New Roman"/>
          <w:szCs w:val="24"/>
        </w:rPr>
        <w:t>ροκροτήματα από την πτέρυγα του</w:t>
      </w:r>
      <w:r>
        <w:rPr>
          <w:rFonts w:eastAsia="Times New Roman" w:cs="Times New Roman"/>
          <w:szCs w:val="24"/>
        </w:rPr>
        <w:t xml:space="preserve"> Ποταμιού</w:t>
      </w:r>
      <w:r w:rsidRPr="00517DAE">
        <w:rPr>
          <w:rFonts w:eastAsia="Times New Roman" w:cs="Times New Roman"/>
          <w:szCs w:val="24"/>
        </w:rPr>
        <w:t>)</w:t>
      </w:r>
    </w:p>
    <w:p w14:paraId="6338F7D4" w14:textId="77777777" w:rsidR="00401C51" w:rsidRDefault="00794512">
      <w:pPr>
        <w:spacing w:line="600" w:lineRule="auto"/>
        <w:ind w:firstLine="720"/>
        <w:jc w:val="both"/>
        <w:rPr>
          <w:rFonts w:eastAsia="Times New Roman" w:cs="Times New Roman"/>
          <w:szCs w:val="24"/>
        </w:rPr>
      </w:pPr>
      <w:r w:rsidRPr="003A603E">
        <w:rPr>
          <w:rFonts w:eastAsia="Times New Roman" w:cs="Times New Roman"/>
          <w:b/>
          <w:szCs w:val="24"/>
        </w:rPr>
        <w:t>ΠΡΟΕΔΡΕΥΩΝ (Νικήτας Κακλαμάνης):</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 xml:space="preserve">ότι </w:t>
      </w:r>
      <w:r w:rsidRPr="00D315E0">
        <w:rPr>
          <w:rFonts w:eastAsia="Times New Roman" w:cs="Times New Roman"/>
          <w:szCs w:val="24"/>
        </w:rPr>
        <w:t>δεν είθισται να μιλούν δύο συνάδελφοι από το ίδιο κόμμα</w:t>
      </w:r>
      <w:r>
        <w:rPr>
          <w:rFonts w:eastAsia="Times New Roman" w:cs="Times New Roman"/>
          <w:szCs w:val="24"/>
        </w:rPr>
        <w:t xml:space="preserve"> ο</w:t>
      </w:r>
      <w:r w:rsidRPr="00D315E0">
        <w:rPr>
          <w:rFonts w:eastAsia="Times New Roman" w:cs="Times New Roman"/>
          <w:szCs w:val="24"/>
        </w:rPr>
        <w:t xml:space="preserve"> ένας πίσω από τον άλλον</w:t>
      </w:r>
      <w:r>
        <w:rPr>
          <w:rFonts w:eastAsia="Times New Roman" w:cs="Times New Roman"/>
          <w:szCs w:val="24"/>
        </w:rPr>
        <w:t>,</w:t>
      </w:r>
      <w:r w:rsidRPr="00D315E0">
        <w:rPr>
          <w:rFonts w:eastAsia="Times New Roman" w:cs="Times New Roman"/>
          <w:szCs w:val="24"/>
        </w:rPr>
        <w:t xml:space="preserve"> αλλά τώρα </w:t>
      </w:r>
      <w:r>
        <w:rPr>
          <w:rFonts w:eastAsia="Times New Roman" w:cs="Times New Roman"/>
          <w:szCs w:val="24"/>
        </w:rPr>
        <w:t>για τον</w:t>
      </w:r>
      <w:r w:rsidRPr="00D315E0">
        <w:rPr>
          <w:rFonts w:eastAsia="Times New Roman" w:cs="Times New Roman"/>
          <w:szCs w:val="24"/>
        </w:rPr>
        <w:t xml:space="preserve"> </w:t>
      </w:r>
      <w:r>
        <w:rPr>
          <w:rFonts w:eastAsia="Times New Roman" w:cs="Times New Roman"/>
          <w:szCs w:val="24"/>
        </w:rPr>
        <w:t>κ.</w:t>
      </w:r>
      <w:r w:rsidRPr="00D315E0">
        <w:rPr>
          <w:rFonts w:eastAsia="Times New Roman" w:cs="Times New Roman"/>
          <w:szCs w:val="24"/>
        </w:rPr>
        <w:t xml:space="preserve"> Νυφούδη είναι η παρθενική του ομιλία</w:t>
      </w:r>
      <w:r>
        <w:rPr>
          <w:rFonts w:eastAsia="Times New Roman" w:cs="Times New Roman"/>
          <w:szCs w:val="24"/>
        </w:rPr>
        <w:t>, οπότε</w:t>
      </w:r>
      <w:r w:rsidRPr="00D315E0">
        <w:rPr>
          <w:rFonts w:eastAsia="Times New Roman" w:cs="Times New Roman"/>
          <w:szCs w:val="24"/>
        </w:rPr>
        <w:t xml:space="preserve"> να μην του τη στερήσουμε</w:t>
      </w:r>
      <w:r>
        <w:rPr>
          <w:rFonts w:eastAsia="Times New Roman" w:cs="Times New Roman"/>
          <w:szCs w:val="24"/>
        </w:rPr>
        <w:t xml:space="preserve">. </w:t>
      </w:r>
      <w:r w:rsidRPr="00D315E0">
        <w:rPr>
          <w:rFonts w:eastAsia="Times New Roman" w:cs="Times New Roman"/>
          <w:szCs w:val="24"/>
        </w:rPr>
        <w:t>Άλλη φορά δεν θα επαναληφθεί</w:t>
      </w:r>
      <w:r>
        <w:rPr>
          <w:rFonts w:eastAsia="Times New Roman" w:cs="Times New Roman"/>
          <w:szCs w:val="24"/>
        </w:rPr>
        <w:t>.</w:t>
      </w:r>
    </w:p>
    <w:p w14:paraId="6338F7D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Ορίστε, κύριε Νυφούδη, έχετε τον λόγο.</w:t>
      </w:r>
    </w:p>
    <w:p w14:paraId="6338F7D6"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ΝΙΚΟΛΑΟΣ ΝΥΦΟΥΔΗΣ: </w:t>
      </w:r>
      <w:r w:rsidRPr="00D315E0">
        <w:rPr>
          <w:rFonts w:eastAsia="Times New Roman" w:cs="Times New Roman"/>
          <w:szCs w:val="24"/>
        </w:rPr>
        <w:t>Ευχαριστώ</w:t>
      </w:r>
      <w:r>
        <w:rPr>
          <w:rFonts w:eastAsia="Times New Roman" w:cs="Times New Roman"/>
          <w:szCs w:val="24"/>
        </w:rPr>
        <w:t>,</w:t>
      </w:r>
      <w:r w:rsidRPr="00D315E0">
        <w:rPr>
          <w:rFonts w:eastAsia="Times New Roman" w:cs="Times New Roman"/>
          <w:szCs w:val="24"/>
        </w:rPr>
        <w:t xml:space="preserve"> κύριε Πρόεδρε</w:t>
      </w:r>
      <w:r>
        <w:rPr>
          <w:rFonts w:eastAsia="Times New Roman" w:cs="Times New Roman"/>
          <w:szCs w:val="24"/>
        </w:rPr>
        <w:t>.</w:t>
      </w:r>
    </w:p>
    <w:p w14:paraId="6338F7D7"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t>Χαίρομαι που έχω πλέον τη δυνατότητα να συνεχίσω να μάχομαι για το καλό της χώρας και πίσω από τα έδρανα του Κοινοβουλίου</w:t>
      </w:r>
      <w:r>
        <w:rPr>
          <w:rFonts w:eastAsia="Times New Roman" w:cs="Times New Roman"/>
          <w:szCs w:val="24"/>
        </w:rPr>
        <w:t>.</w:t>
      </w:r>
      <w:r w:rsidRPr="00D315E0">
        <w:rPr>
          <w:rFonts w:eastAsia="Times New Roman" w:cs="Times New Roman"/>
          <w:szCs w:val="24"/>
        </w:rPr>
        <w:t xml:space="preserve"> Με </w:t>
      </w:r>
      <w:r>
        <w:rPr>
          <w:rFonts w:eastAsia="Times New Roman" w:cs="Times New Roman"/>
          <w:szCs w:val="24"/>
        </w:rPr>
        <w:t>χαρά θα πω ότι</w:t>
      </w:r>
      <w:r>
        <w:rPr>
          <w:rFonts w:eastAsia="Times New Roman" w:cs="Times New Roman"/>
          <w:szCs w:val="24"/>
        </w:rPr>
        <w:t xml:space="preserve"> μ</w:t>
      </w:r>
      <w:r w:rsidRPr="00D315E0">
        <w:rPr>
          <w:rFonts w:eastAsia="Times New Roman" w:cs="Times New Roman"/>
          <w:szCs w:val="24"/>
        </w:rPr>
        <w:t>ε τιμά και η συμμετοχή μου στην Κοινοβουλευτική Ομάδα του Ποταμιού από χθες</w:t>
      </w:r>
      <w:r>
        <w:rPr>
          <w:rFonts w:eastAsia="Times New Roman" w:cs="Times New Roman"/>
          <w:szCs w:val="24"/>
        </w:rPr>
        <w:t>.</w:t>
      </w:r>
      <w:r w:rsidRPr="00D315E0">
        <w:rPr>
          <w:rFonts w:eastAsia="Times New Roman" w:cs="Times New Roman"/>
          <w:szCs w:val="24"/>
        </w:rPr>
        <w:t xml:space="preserve"> </w:t>
      </w:r>
    </w:p>
    <w:p w14:paraId="6338F7D8" w14:textId="77777777" w:rsidR="00401C51" w:rsidRDefault="00794512">
      <w:pPr>
        <w:spacing w:line="600" w:lineRule="auto"/>
        <w:ind w:firstLine="720"/>
        <w:jc w:val="both"/>
        <w:rPr>
          <w:rFonts w:eastAsia="Times New Roman" w:cs="Times New Roman"/>
          <w:szCs w:val="24"/>
        </w:rPr>
      </w:pPr>
      <w:r w:rsidRPr="00D315E0">
        <w:rPr>
          <w:rFonts w:eastAsia="Times New Roman" w:cs="Times New Roman"/>
          <w:szCs w:val="24"/>
        </w:rPr>
        <w:lastRenderedPageBreak/>
        <w:t xml:space="preserve">Σήμερα συζητάμε την πρόταση μομφής της Νέας Δημοκρατίας στο πρόσωπο του </w:t>
      </w:r>
      <w:r>
        <w:rPr>
          <w:rFonts w:eastAsia="Times New Roman" w:cs="Times New Roman"/>
          <w:szCs w:val="24"/>
        </w:rPr>
        <w:t>κ.</w:t>
      </w:r>
      <w:r w:rsidRPr="00D315E0">
        <w:rPr>
          <w:rFonts w:eastAsia="Times New Roman" w:cs="Times New Roman"/>
          <w:szCs w:val="24"/>
        </w:rPr>
        <w:t xml:space="preserve"> Πολάκη</w:t>
      </w:r>
      <w:r>
        <w:rPr>
          <w:rFonts w:eastAsia="Times New Roman" w:cs="Times New Roman"/>
          <w:szCs w:val="24"/>
        </w:rPr>
        <w:t>,</w:t>
      </w:r>
      <w:r w:rsidRPr="00D315E0">
        <w:rPr>
          <w:rFonts w:eastAsia="Times New Roman" w:cs="Times New Roman"/>
          <w:szCs w:val="24"/>
        </w:rPr>
        <w:t xml:space="preserve"> πρόταση μομφής την οποία τεχνηέντως μετέτρεψε η Κυβέρνηση σε παροχή ψήφου εμπιστοσύνης.</w:t>
      </w:r>
    </w:p>
    <w:p w14:paraId="6338F7D9"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Γιατί</w:t>
      </w:r>
      <w:r>
        <w:rPr>
          <w:rFonts w:eastAsia="Times New Roman"/>
          <w:color w:val="000000" w:themeColor="text1"/>
          <w:szCs w:val="24"/>
        </w:rPr>
        <w:t xml:space="preserve"> το</w:t>
      </w:r>
      <w:r w:rsidRPr="00961F6E">
        <w:rPr>
          <w:rFonts w:eastAsia="Times New Roman"/>
          <w:color w:val="000000" w:themeColor="text1"/>
          <w:szCs w:val="24"/>
        </w:rPr>
        <w:t xml:space="preserve"> έκαν</w:t>
      </w:r>
      <w:r>
        <w:rPr>
          <w:rFonts w:eastAsia="Times New Roman"/>
          <w:color w:val="000000" w:themeColor="text1"/>
          <w:szCs w:val="24"/>
        </w:rPr>
        <w:t>ε</w:t>
      </w:r>
      <w:r w:rsidRPr="00961F6E">
        <w:rPr>
          <w:rFonts w:eastAsia="Times New Roman"/>
          <w:color w:val="000000" w:themeColor="text1"/>
          <w:szCs w:val="24"/>
        </w:rPr>
        <w:t xml:space="preserve"> </w:t>
      </w:r>
      <w:r>
        <w:rPr>
          <w:rFonts w:eastAsia="Times New Roman"/>
          <w:color w:val="000000" w:themeColor="text1"/>
          <w:szCs w:val="24"/>
        </w:rPr>
        <w:t xml:space="preserve">αυτό; Μα, είναι </w:t>
      </w:r>
      <w:r w:rsidRPr="00961F6E">
        <w:rPr>
          <w:rFonts w:eastAsia="Times New Roman"/>
          <w:color w:val="000000" w:themeColor="text1"/>
          <w:szCs w:val="24"/>
        </w:rPr>
        <w:t>προφαν</w:t>
      </w:r>
      <w:r>
        <w:rPr>
          <w:rFonts w:eastAsia="Times New Roman"/>
          <w:color w:val="000000" w:themeColor="text1"/>
          <w:szCs w:val="24"/>
        </w:rPr>
        <w:t>έ</w:t>
      </w:r>
      <w:r w:rsidRPr="00961F6E">
        <w:rPr>
          <w:rFonts w:eastAsia="Times New Roman"/>
          <w:color w:val="000000" w:themeColor="text1"/>
          <w:szCs w:val="24"/>
        </w:rPr>
        <w:t>ς</w:t>
      </w:r>
      <w:r>
        <w:rPr>
          <w:rFonts w:eastAsia="Times New Roman"/>
          <w:color w:val="000000" w:themeColor="text1"/>
          <w:szCs w:val="24"/>
        </w:rPr>
        <w:t xml:space="preserve">. Σαφώς </w:t>
      </w:r>
      <w:r w:rsidRPr="00961F6E">
        <w:rPr>
          <w:rFonts w:eastAsia="Times New Roman"/>
          <w:color w:val="000000" w:themeColor="text1"/>
          <w:szCs w:val="24"/>
        </w:rPr>
        <w:t>ελ</w:t>
      </w:r>
      <w:r>
        <w:rPr>
          <w:rFonts w:eastAsia="Times New Roman"/>
          <w:color w:val="000000" w:themeColor="text1"/>
          <w:szCs w:val="24"/>
        </w:rPr>
        <w:t xml:space="preserve">λόχευε </w:t>
      </w:r>
      <w:r w:rsidRPr="00961F6E">
        <w:rPr>
          <w:rFonts w:eastAsia="Times New Roman"/>
          <w:color w:val="000000" w:themeColor="text1"/>
          <w:szCs w:val="24"/>
        </w:rPr>
        <w:t xml:space="preserve">ο κίνδυνος διαρροής </w:t>
      </w:r>
      <w:r>
        <w:rPr>
          <w:rFonts w:eastAsia="Times New Roman"/>
          <w:color w:val="000000" w:themeColor="text1"/>
          <w:szCs w:val="24"/>
        </w:rPr>
        <w:t>Β</w:t>
      </w:r>
      <w:r w:rsidRPr="00961F6E">
        <w:rPr>
          <w:rFonts w:eastAsia="Times New Roman"/>
          <w:color w:val="000000" w:themeColor="text1"/>
          <w:szCs w:val="24"/>
        </w:rPr>
        <w:t>ουλευτών της Κοινοβουλευτικής</w:t>
      </w:r>
      <w:r>
        <w:rPr>
          <w:rFonts w:eastAsia="Times New Roman"/>
          <w:color w:val="000000" w:themeColor="text1"/>
          <w:szCs w:val="24"/>
        </w:rPr>
        <w:t xml:space="preserve"> της</w:t>
      </w:r>
      <w:r w:rsidRPr="00961F6E">
        <w:rPr>
          <w:rFonts w:eastAsia="Times New Roman"/>
          <w:color w:val="000000" w:themeColor="text1"/>
          <w:szCs w:val="24"/>
        </w:rPr>
        <w:t xml:space="preserve"> Ομάδας</w:t>
      </w:r>
      <w:r>
        <w:rPr>
          <w:rFonts w:eastAsia="Times New Roman"/>
          <w:color w:val="000000" w:themeColor="text1"/>
          <w:szCs w:val="24"/>
        </w:rPr>
        <w:t>. Ε</w:t>
      </w:r>
      <w:r w:rsidRPr="00961F6E">
        <w:rPr>
          <w:rFonts w:eastAsia="Times New Roman"/>
          <w:color w:val="000000" w:themeColor="text1"/>
          <w:szCs w:val="24"/>
        </w:rPr>
        <w:t xml:space="preserve">ίμαι </w:t>
      </w:r>
      <w:r>
        <w:rPr>
          <w:rFonts w:eastAsia="Times New Roman"/>
          <w:color w:val="000000" w:themeColor="text1"/>
          <w:szCs w:val="24"/>
        </w:rPr>
        <w:t>βέβαιος ότι κάποιοι Β</w:t>
      </w:r>
      <w:r w:rsidRPr="00961F6E">
        <w:rPr>
          <w:rFonts w:eastAsia="Times New Roman"/>
          <w:color w:val="000000" w:themeColor="text1"/>
          <w:szCs w:val="24"/>
        </w:rPr>
        <w:t>ουλευτές του ΣΥΡΙΖΑ ηχηρά</w:t>
      </w:r>
      <w:r>
        <w:rPr>
          <w:rFonts w:eastAsia="Times New Roman"/>
          <w:color w:val="000000" w:themeColor="text1"/>
          <w:szCs w:val="24"/>
        </w:rPr>
        <w:t xml:space="preserve"> μ</w:t>
      </w:r>
      <w:r w:rsidRPr="00961F6E">
        <w:rPr>
          <w:rFonts w:eastAsia="Times New Roman"/>
          <w:color w:val="000000" w:themeColor="text1"/>
          <w:szCs w:val="24"/>
        </w:rPr>
        <w:t>άλιστα</w:t>
      </w:r>
      <w:r>
        <w:rPr>
          <w:rFonts w:eastAsia="Times New Roman"/>
          <w:color w:val="000000" w:themeColor="text1"/>
          <w:szCs w:val="24"/>
        </w:rPr>
        <w:t>,</w:t>
      </w:r>
      <w:r w:rsidRPr="00961F6E">
        <w:rPr>
          <w:rFonts w:eastAsia="Times New Roman"/>
          <w:color w:val="000000" w:themeColor="text1"/>
          <w:szCs w:val="24"/>
        </w:rPr>
        <w:t xml:space="preserve"> θα αποδοκίμαζαν και δ</w:t>
      </w:r>
      <w:r>
        <w:rPr>
          <w:rFonts w:eastAsia="Times New Roman"/>
          <w:color w:val="000000" w:themeColor="text1"/>
          <w:szCs w:val="24"/>
        </w:rPr>
        <w:t>εν θα αποδέχονταν την πρακτική Π</w:t>
      </w:r>
      <w:r w:rsidRPr="00961F6E">
        <w:rPr>
          <w:rFonts w:eastAsia="Times New Roman"/>
          <w:color w:val="000000" w:themeColor="text1"/>
          <w:szCs w:val="24"/>
        </w:rPr>
        <w:t>ολά</w:t>
      </w:r>
      <w:r>
        <w:rPr>
          <w:rFonts w:eastAsia="Times New Roman"/>
          <w:color w:val="000000" w:themeColor="text1"/>
          <w:szCs w:val="24"/>
        </w:rPr>
        <w:t xml:space="preserve">κη, </w:t>
      </w:r>
      <w:r w:rsidRPr="00961F6E">
        <w:rPr>
          <w:rFonts w:eastAsia="Times New Roman"/>
          <w:color w:val="000000" w:themeColor="text1"/>
          <w:szCs w:val="24"/>
        </w:rPr>
        <w:t>ενός Υπουργού που πρ</w:t>
      </w:r>
      <w:r w:rsidRPr="00961F6E">
        <w:rPr>
          <w:rFonts w:eastAsia="Times New Roman"/>
          <w:color w:val="000000" w:themeColor="text1"/>
          <w:szCs w:val="24"/>
        </w:rPr>
        <w:t xml:space="preserve">οτιμά να επιδίδεται </w:t>
      </w:r>
      <w:r>
        <w:rPr>
          <w:rFonts w:eastAsia="Times New Roman"/>
          <w:color w:val="000000" w:themeColor="text1"/>
          <w:szCs w:val="24"/>
        </w:rPr>
        <w:t>σε ένθεν και εκείθεν διαπληκτισμού</w:t>
      </w:r>
      <w:r w:rsidRPr="00961F6E">
        <w:rPr>
          <w:rFonts w:eastAsia="Times New Roman"/>
          <w:color w:val="000000" w:themeColor="text1"/>
          <w:szCs w:val="24"/>
        </w:rPr>
        <w:t>ς</w:t>
      </w:r>
      <w:r>
        <w:rPr>
          <w:rFonts w:eastAsia="Times New Roman"/>
          <w:color w:val="000000" w:themeColor="text1"/>
          <w:szCs w:val="24"/>
        </w:rPr>
        <w:t>,</w:t>
      </w:r>
      <w:r w:rsidRPr="00961F6E">
        <w:rPr>
          <w:rFonts w:eastAsia="Times New Roman"/>
          <w:color w:val="000000" w:themeColor="text1"/>
          <w:szCs w:val="24"/>
        </w:rPr>
        <w:t xml:space="preserve"> την ώρα που το Υπουργείο το</w:t>
      </w:r>
      <w:r>
        <w:rPr>
          <w:rFonts w:eastAsia="Times New Roman"/>
          <w:color w:val="000000" w:themeColor="text1"/>
          <w:szCs w:val="24"/>
        </w:rPr>
        <w:t>υ χ</w:t>
      </w:r>
      <w:r w:rsidRPr="00961F6E">
        <w:rPr>
          <w:rFonts w:eastAsia="Times New Roman"/>
          <w:color w:val="000000" w:themeColor="text1"/>
          <w:szCs w:val="24"/>
        </w:rPr>
        <w:t>άν</w:t>
      </w:r>
      <w:r>
        <w:rPr>
          <w:rFonts w:eastAsia="Times New Roman"/>
          <w:color w:val="000000" w:themeColor="text1"/>
          <w:szCs w:val="24"/>
        </w:rPr>
        <w:t>ε</w:t>
      </w:r>
      <w:r w:rsidRPr="00961F6E">
        <w:rPr>
          <w:rFonts w:eastAsia="Times New Roman"/>
          <w:color w:val="000000" w:themeColor="text1"/>
          <w:szCs w:val="24"/>
        </w:rPr>
        <w:t xml:space="preserve">ι </w:t>
      </w:r>
      <w:r>
        <w:rPr>
          <w:rFonts w:eastAsia="Times New Roman"/>
          <w:color w:val="000000" w:themeColor="text1"/>
          <w:szCs w:val="24"/>
        </w:rPr>
        <w:t xml:space="preserve">δωρεές </w:t>
      </w:r>
      <w:r w:rsidRPr="00961F6E">
        <w:rPr>
          <w:rFonts w:eastAsia="Times New Roman"/>
          <w:color w:val="000000" w:themeColor="text1"/>
          <w:szCs w:val="24"/>
        </w:rPr>
        <w:t>εκατομμυρίων</w:t>
      </w:r>
      <w:r>
        <w:rPr>
          <w:rFonts w:eastAsia="Times New Roman"/>
          <w:color w:val="000000" w:themeColor="text1"/>
          <w:szCs w:val="24"/>
        </w:rPr>
        <w:t>, ό</w:t>
      </w:r>
      <w:r w:rsidRPr="00961F6E">
        <w:rPr>
          <w:rFonts w:eastAsia="Times New Roman"/>
          <w:color w:val="000000" w:themeColor="text1"/>
          <w:szCs w:val="24"/>
        </w:rPr>
        <w:t xml:space="preserve">πως συνέβη στην περίπτωση της δωρεάς του Ιδρύματος </w:t>
      </w:r>
      <w:r>
        <w:rPr>
          <w:rFonts w:eastAsia="Times New Roman"/>
          <w:color w:val="000000" w:themeColor="text1"/>
          <w:szCs w:val="24"/>
        </w:rPr>
        <w:t>«</w:t>
      </w:r>
      <w:r w:rsidRPr="00961F6E">
        <w:rPr>
          <w:rFonts w:eastAsia="Times New Roman"/>
          <w:color w:val="000000" w:themeColor="text1"/>
          <w:szCs w:val="24"/>
        </w:rPr>
        <w:t>Σταύρος Νιάρχος</w:t>
      </w:r>
      <w:r>
        <w:rPr>
          <w:rFonts w:eastAsia="Times New Roman"/>
          <w:color w:val="000000" w:themeColor="text1"/>
          <w:szCs w:val="24"/>
        </w:rPr>
        <w:t>»</w:t>
      </w:r>
      <w:r w:rsidRPr="00961F6E">
        <w:rPr>
          <w:rFonts w:eastAsia="Times New Roman"/>
          <w:color w:val="000000" w:themeColor="text1"/>
          <w:szCs w:val="24"/>
        </w:rPr>
        <w:t xml:space="preserve"> για την αντιμετώπιση των ενδονοσοκομειακών λοιμώξεων στα νοσοκομεία του ΕΣΥ</w:t>
      </w:r>
      <w:r>
        <w:rPr>
          <w:rFonts w:eastAsia="Times New Roman"/>
          <w:color w:val="000000" w:themeColor="text1"/>
          <w:szCs w:val="24"/>
        </w:rPr>
        <w:t xml:space="preserve">. </w:t>
      </w:r>
    </w:p>
    <w:p w14:paraId="6338F7DA"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Είναι </w:t>
      </w:r>
      <w:r w:rsidRPr="00961F6E">
        <w:rPr>
          <w:rFonts w:eastAsia="Times New Roman"/>
          <w:color w:val="000000" w:themeColor="text1"/>
          <w:szCs w:val="24"/>
        </w:rPr>
        <w:t>πρωτοφανές για τα ελληνικά δεδομένα</w:t>
      </w:r>
      <w:r>
        <w:rPr>
          <w:rFonts w:eastAsia="Times New Roman"/>
          <w:color w:val="000000" w:themeColor="text1"/>
          <w:szCs w:val="24"/>
        </w:rPr>
        <w:t xml:space="preserve">, επίσης, ίσως </w:t>
      </w:r>
      <w:r w:rsidRPr="00961F6E">
        <w:rPr>
          <w:rFonts w:eastAsia="Times New Roman"/>
          <w:color w:val="000000" w:themeColor="text1"/>
          <w:szCs w:val="24"/>
        </w:rPr>
        <w:t>και παγκόσμια πρώτη</w:t>
      </w:r>
      <w:r>
        <w:rPr>
          <w:rFonts w:eastAsia="Times New Roman"/>
          <w:color w:val="000000" w:themeColor="text1"/>
          <w:szCs w:val="24"/>
        </w:rPr>
        <w:t>, Υ</w:t>
      </w:r>
      <w:r w:rsidRPr="00961F6E">
        <w:rPr>
          <w:rFonts w:eastAsia="Times New Roman"/>
          <w:color w:val="000000" w:themeColor="text1"/>
          <w:szCs w:val="24"/>
        </w:rPr>
        <w:t xml:space="preserve">πουργός </w:t>
      </w:r>
      <w:r>
        <w:rPr>
          <w:rFonts w:eastAsia="Times New Roman"/>
          <w:color w:val="000000" w:themeColor="text1"/>
          <w:szCs w:val="24"/>
        </w:rPr>
        <w:t>Υγείας να επιτίθεται με χυδαι</w:t>
      </w:r>
      <w:r w:rsidRPr="00961F6E">
        <w:rPr>
          <w:rFonts w:eastAsia="Times New Roman"/>
          <w:color w:val="000000" w:themeColor="text1"/>
          <w:szCs w:val="24"/>
        </w:rPr>
        <w:t xml:space="preserve">ότητα </w:t>
      </w:r>
      <w:r>
        <w:rPr>
          <w:rFonts w:eastAsia="Times New Roman"/>
          <w:color w:val="000000" w:themeColor="text1"/>
          <w:szCs w:val="24"/>
        </w:rPr>
        <w:t xml:space="preserve">σε υποψήφιο </w:t>
      </w:r>
      <w:r>
        <w:rPr>
          <w:rFonts w:eastAsia="Times New Roman"/>
          <w:color w:val="000000" w:themeColor="text1"/>
          <w:szCs w:val="24"/>
        </w:rPr>
        <w:t>Ε</w:t>
      </w:r>
      <w:r>
        <w:rPr>
          <w:rFonts w:eastAsia="Times New Roman"/>
          <w:color w:val="000000" w:themeColor="text1"/>
          <w:szCs w:val="24"/>
        </w:rPr>
        <w:t>υρωβουλευτή, χρησιμοποιώντας ως μομφή στο π</w:t>
      </w:r>
      <w:r>
        <w:rPr>
          <w:rFonts w:eastAsia="Times New Roman"/>
          <w:color w:val="000000" w:themeColor="text1"/>
          <w:szCs w:val="24"/>
        </w:rPr>
        <w:t>ρόσωπό του το γεγονός ότι είναι άτομο με αναπηρία.</w:t>
      </w:r>
    </w:p>
    <w:p w14:paraId="6338F7DB"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961F6E">
        <w:rPr>
          <w:rFonts w:eastAsia="Times New Roman"/>
          <w:color w:val="000000" w:themeColor="text1"/>
          <w:szCs w:val="24"/>
        </w:rPr>
        <w:t xml:space="preserve">εσμική εκτροπή θα το </w:t>
      </w:r>
      <w:r>
        <w:rPr>
          <w:rFonts w:eastAsia="Times New Roman"/>
          <w:color w:val="000000" w:themeColor="text1"/>
          <w:szCs w:val="24"/>
        </w:rPr>
        <w:t>έ</w:t>
      </w:r>
      <w:r w:rsidRPr="00961F6E">
        <w:rPr>
          <w:rFonts w:eastAsia="Times New Roman"/>
          <w:color w:val="000000" w:themeColor="text1"/>
          <w:szCs w:val="24"/>
        </w:rPr>
        <w:t>λεγα εγώ</w:t>
      </w:r>
      <w:r>
        <w:rPr>
          <w:rFonts w:eastAsia="Times New Roman"/>
          <w:color w:val="000000" w:themeColor="text1"/>
          <w:szCs w:val="24"/>
        </w:rPr>
        <w:t>,</w:t>
      </w:r>
      <w:r w:rsidRPr="00961F6E">
        <w:rPr>
          <w:rFonts w:eastAsia="Times New Roman"/>
          <w:color w:val="000000" w:themeColor="text1"/>
          <w:szCs w:val="24"/>
        </w:rPr>
        <w:t xml:space="preserve"> καθώς δε</w:t>
      </w:r>
      <w:r>
        <w:rPr>
          <w:rFonts w:eastAsia="Times New Roman"/>
          <w:color w:val="000000" w:themeColor="text1"/>
          <w:szCs w:val="24"/>
        </w:rPr>
        <w:t>ν είναι ζήτημα μεταξύ των κ</w:t>
      </w:r>
      <w:r>
        <w:rPr>
          <w:rFonts w:eastAsia="Times New Roman"/>
          <w:color w:val="000000" w:themeColor="text1"/>
          <w:szCs w:val="24"/>
        </w:rPr>
        <w:t>υρίων</w:t>
      </w:r>
      <w:r w:rsidRPr="00961F6E">
        <w:rPr>
          <w:rFonts w:eastAsia="Times New Roman"/>
          <w:color w:val="000000" w:themeColor="text1"/>
          <w:szCs w:val="24"/>
        </w:rPr>
        <w:t xml:space="preserve"> </w:t>
      </w:r>
      <w:r>
        <w:rPr>
          <w:rFonts w:eastAsia="Times New Roman"/>
          <w:color w:val="000000" w:themeColor="text1"/>
          <w:szCs w:val="24"/>
        </w:rPr>
        <w:t>Πολάκη και Κυμπουρόπουλου. Είναι ζήτημα θεσμικό. Θ</w:t>
      </w:r>
      <w:r w:rsidRPr="00961F6E">
        <w:rPr>
          <w:rFonts w:eastAsia="Times New Roman"/>
          <w:color w:val="000000" w:themeColor="text1"/>
          <w:szCs w:val="24"/>
        </w:rPr>
        <w:t xml:space="preserve">α ήταν </w:t>
      </w:r>
      <w:r>
        <w:rPr>
          <w:rFonts w:eastAsia="Times New Roman"/>
          <w:color w:val="000000" w:themeColor="text1"/>
          <w:szCs w:val="24"/>
        </w:rPr>
        <w:t xml:space="preserve">αίτιο </w:t>
      </w:r>
      <w:r w:rsidRPr="00961F6E">
        <w:rPr>
          <w:rFonts w:eastAsia="Times New Roman"/>
          <w:color w:val="000000" w:themeColor="text1"/>
          <w:szCs w:val="24"/>
        </w:rPr>
        <w:t>παραίτησης σε οποιαδήποτε άλλ</w:t>
      </w:r>
      <w:r>
        <w:rPr>
          <w:rFonts w:eastAsia="Times New Roman"/>
          <w:color w:val="000000" w:themeColor="text1"/>
          <w:szCs w:val="24"/>
        </w:rPr>
        <w:t>η ευρωπαϊκή χώρα ένας Υ</w:t>
      </w:r>
      <w:r w:rsidRPr="00961F6E">
        <w:rPr>
          <w:rFonts w:eastAsia="Times New Roman"/>
          <w:color w:val="000000" w:themeColor="text1"/>
          <w:szCs w:val="24"/>
        </w:rPr>
        <w:t xml:space="preserve">πουργός </w:t>
      </w:r>
      <w:r>
        <w:rPr>
          <w:rFonts w:eastAsia="Times New Roman"/>
          <w:color w:val="000000" w:themeColor="text1"/>
          <w:szCs w:val="24"/>
        </w:rPr>
        <w:t>–</w:t>
      </w:r>
      <w:r w:rsidRPr="00961F6E">
        <w:rPr>
          <w:rFonts w:eastAsia="Times New Roman"/>
          <w:color w:val="000000" w:themeColor="text1"/>
          <w:szCs w:val="24"/>
        </w:rPr>
        <w:t>και</w:t>
      </w:r>
      <w:r>
        <w:rPr>
          <w:rFonts w:eastAsia="Times New Roman"/>
          <w:color w:val="000000" w:themeColor="text1"/>
          <w:szCs w:val="24"/>
        </w:rPr>
        <w:t>,</w:t>
      </w:r>
      <w:r w:rsidRPr="00961F6E">
        <w:rPr>
          <w:rFonts w:eastAsia="Times New Roman"/>
          <w:color w:val="000000" w:themeColor="text1"/>
          <w:szCs w:val="24"/>
        </w:rPr>
        <w:t xml:space="preserve"> μά</w:t>
      </w:r>
      <w:r w:rsidRPr="00961F6E">
        <w:rPr>
          <w:rFonts w:eastAsia="Times New Roman"/>
          <w:color w:val="000000" w:themeColor="text1"/>
          <w:szCs w:val="24"/>
        </w:rPr>
        <w:t>λιστα</w:t>
      </w:r>
      <w:r>
        <w:rPr>
          <w:rFonts w:eastAsia="Times New Roman"/>
          <w:color w:val="000000" w:themeColor="text1"/>
          <w:szCs w:val="24"/>
        </w:rPr>
        <w:t>,</w:t>
      </w:r>
      <w:r w:rsidRPr="00961F6E">
        <w:rPr>
          <w:rFonts w:eastAsia="Times New Roman"/>
          <w:color w:val="000000" w:themeColor="text1"/>
          <w:szCs w:val="24"/>
        </w:rPr>
        <w:t xml:space="preserve"> Υπουργός Υγείας </w:t>
      </w:r>
      <w:r>
        <w:rPr>
          <w:rFonts w:eastAsia="Times New Roman"/>
          <w:color w:val="000000" w:themeColor="text1"/>
          <w:szCs w:val="24"/>
        </w:rPr>
        <w:t>-</w:t>
      </w:r>
      <w:r w:rsidRPr="00961F6E">
        <w:rPr>
          <w:rFonts w:eastAsia="Times New Roman"/>
          <w:color w:val="000000" w:themeColor="text1"/>
          <w:szCs w:val="24"/>
        </w:rPr>
        <w:t>να βάλλε</w:t>
      </w:r>
      <w:r>
        <w:rPr>
          <w:rFonts w:eastAsia="Times New Roman"/>
          <w:color w:val="000000" w:themeColor="text1"/>
          <w:szCs w:val="24"/>
        </w:rPr>
        <w:t>ται</w:t>
      </w:r>
      <w:r w:rsidRPr="00961F6E">
        <w:rPr>
          <w:rFonts w:eastAsia="Times New Roman"/>
          <w:color w:val="000000" w:themeColor="text1"/>
          <w:szCs w:val="24"/>
        </w:rPr>
        <w:t xml:space="preserve"> εναντίον μιας ολόκληρης κατηγορία</w:t>
      </w:r>
      <w:r>
        <w:rPr>
          <w:rFonts w:eastAsia="Times New Roman"/>
          <w:color w:val="000000" w:themeColor="text1"/>
          <w:szCs w:val="24"/>
        </w:rPr>
        <w:t>ς</w:t>
      </w:r>
      <w:r w:rsidRPr="00961F6E">
        <w:rPr>
          <w:rFonts w:eastAsia="Times New Roman"/>
          <w:color w:val="000000" w:themeColor="text1"/>
          <w:szCs w:val="24"/>
        </w:rPr>
        <w:t xml:space="preserve"> συμπολιτών </w:t>
      </w:r>
      <w:r>
        <w:rPr>
          <w:rFonts w:eastAsia="Times New Roman"/>
          <w:color w:val="000000" w:themeColor="text1"/>
          <w:szCs w:val="24"/>
        </w:rPr>
        <w:t>μας. Θα περίμενα μια συγγνώμη, έ</w:t>
      </w:r>
      <w:r w:rsidRPr="00961F6E">
        <w:rPr>
          <w:rFonts w:eastAsia="Times New Roman"/>
          <w:color w:val="000000" w:themeColor="text1"/>
          <w:szCs w:val="24"/>
        </w:rPr>
        <w:t>στω και ετεροχρονισμέν</w:t>
      </w:r>
      <w:r>
        <w:rPr>
          <w:rFonts w:eastAsia="Times New Roman"/>
          <w:color w:val="000000" w:themeColor="text1"/>
          <w:szCs w:val="24"/>
        </w:rPr>
        <w:t>α.</w:t>
      </w:r>
    </w:p>
    <w:p w14:paraId="6338F7DC"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Ας πάμε, όμως, και στη Νέα Δημοκρατία. Δεκαέξι </w:t>
      </w:r>
      <w:r w:rsidRPr="00961F6E">
        <w:rPr>
          <w:rFonts w:eastAsia="Times New Roman"/>
          <w:color w:val="000000" w:themeColor="text1"/>
          <w:szCs w:val="24"/>
        </w:rPr>
        <w:t xml:space="preserve">ημέρες πριν από τις </w:t>
      </w:r>
      <w:r>
        <w:rPr>
          <w:rFonts w:eastAsia="Times New Roman"/>
          <w:color w:val="000000" w:themeColor="text1"/>
          <w:szCs w:val="24"/>
        </w:rPr>
        <w:t>ε</w:t>
      </w:r>
      <w:r w:rsidRPr="00961F6E">
        <w:rPr>
          <w:rFonts w:eastAsia="Times New Roman"/>
          <w:color w:val="000000" w:themeColor="text1"/>
          <w:szCs w:val="24"/>
        </w:rPr>
        <w:t>υρωεκλογές και αντί να συζητάμε για τα προβλήματα</w:t>
      </w:r>
      <w:r w:rsidRPr="00961F6E">
        <w:rPr>
          <w:rFonts w:eastAsia="Times New Roman"/>
          <w:color w:val="000000" w:themeColor="text1"/>
          <w:szCs w:val="24"/>
        </w:rPr>
        <w:t xml:space="preserve"> της Ευρωπαϊκής Ένωσης</w:t>
      </w:r>
      <w:r>
        <w:rPr>
          <w:rFonts w:eastAsia="Times New Roman"/>
          <w:color w:val="000000" w:themeColor="text1"/>
          <w:szCs w:val="24"/>
        </w:rPr>
        <w:t>,</w:t>
      </w:r>
      <w:r w:rsidRPr="00961F6E">
        <w:rPr>
          <w:rFonts w:eastAsia="Times New Roman"/>
          <w:color w:val="000000" w:themeColor="text1"/>
          <w:szCs w:val="24"/>
        </w:rPr>
        <w:t xml:space="preserve"> για την κρισιμότητα των επικείμενων ευρωεκλογών</w:t>
      </w:r>
      <w:r>
        <w:rPr>
          <w:rFonts w:eastAsia="Times New Roman"/>
          <w:color w:val="000000" w:themeColor="text1"/>
          <w:szCs w:val="24"/>
        </w:rPr>
        <w:t>, για</w:t>
      </w:r>
      <w:r w:rsidRPr="00961F6E">
        <w:rPr>
          <w:rFonts w:eastAsia="Times New Roman"/>
          <w:color w:val="000000" w:themeColor="text1"/>
          <w:szCs w:val="24"/>
        </w:rPr>
        <w:t xml:space="preserve"> το μέλλον της </w:t>
      </w:r>
      <w:r>
        <w:rPr>
          <w:rFonts w:eastAsia="Times New Roman"/>
          <w:color w:val="000000" w:themeColor="text1"/>
          <w:szCs w:val="24"/>
        </w:rPr>
        <w:t>χώρ</w:t>
      </w:r>
      <w:r w:rsidRPr="00961F6E">
        <w:rPr>
          <w:rFonts w:eastAsia="Times New Roman"/>
          <w:color w:val="000000" w:themeColor="text1"/>
          <w:szCs w:val="24"/>
        </w:rPr>
        <w:t>ας</w:t>
      </w:r>
      <w:r>
        <w:rPr>
          <w:rFonts w:eastAsia="Times New Roman"/>
          <w:color w:val="000000" w:themeColor="text1"/>
          <w:szCs w:val="24"/>
        </w:rPr>
        <w:t xml:space="preserve"> μας,</w:t>
      </w:r>
      <w:r w:rsidRPr="00961F6E">
        <w:rPr>
          <w:rFonts w:eastAsia="Times New Roman"/>
          <w:color w:val="000000" w:themeColor="text1"/>
          <w:szCs w:val="24"/>
        </w:rPr>
        <w:t xml:space="preserve"> αλλά και ολόκληρου του ευρωπαϊκού οικοδομήματος</w:t>
      </w:r>
      <w:r>
        <w:rPr>
          <w:rFonts w:eastAsia="Times New Roman"/>
          <w:color w:val="000000" w:themeColor="text1"/>
          <w:szCs w:val="24"/>
        </w:rPr>
        <w:t>,</w:t>
      </w:r>
      <w:r w:rsidRPr="00961F6E">
        <w:rPr>
          <w:rFonts w:eastAsia="Times New Roman"/>
          <w:color w:val="000000" w:themeColor="text1"/>
          <w:szCs w:val="24"/>
        </w:rPr>
        <w:t xml:space="preserve"> αντί να συζητάμε για το φαινόμενο του ε</w:t>
      </w:r>
      <w:r>
        <w:rPr>
          <w:rFonts w:eastAsia="Times New Roman"/>
          <w:color w:val="000000" w:themeColor="text1"/>
          <w:szCs w:val="24"/>
        </w:rPr>
        <w:t>θνικι</w:t>
      </w:r>
      <w:r w:rsidRPr="00961F6E">
        <w:rPr>
          <w:rFonts w:eastAsia="Times New Roman"/>
          <w:color w:val="000000" w:themeColor="text1"/>
          <w:szCs w:val="24"/>
        </w:rPr>
        <w:t>σμού</w:t>
      </w:r>
      <w:r>
        <w:rPr>
          <w:rFonts w:eastAsia="Times New Roman"/>
          <w:color w:val="000000" w:themeColor="text1"/>
          <w:szCs w:val="24"/>
        </w:rPr>
        <w:t>,</w:t>
      </w:r>
      <w:r w:rsidRPr="00961F6E">
        <w:rPr>
          <w:rFonts w:eastAsia="Times New Roman"/>
          <w:color w:val="000000" w:themeColor="text1"/>
          <w:szCs w:val="24"/>
        </w:rPr>
        <w:t xml:space="preserve"> </w:t>
      </w:r>
      <w:r w:rsidRPr="00961F6E">
        <w:rPr>
          <w:rFonts w:eastAsia="Times New Roman"/>
          <w:color w:val="000000" w:themeColor="text1"/>
          <w:szCs w:val="24"/>
        </w:rPr>
        <w:lastRenderedPageBreak/>
        <w:t>του ευρωσκεπτικισμού</w:t>
      </w:r>
      <w:r>
        <w:rPr>
          <w:rFonts w:eastAsia="Times New Roman"/>
          <w:color w:val="000000" w:themeColor="text1"/>
          <w:szCs w:val="24"/>
        </w:rPr>
        <w:t>,</w:t>
      </w:r>
      <w:r w:rsidRPr="00961F6E">
        <w:rPr>
          <w:rFonts w:eastAsia="Times New Roman"/>
          <w:color w:val="000000" w:themeColor="text1"/>
          <w:szCs w:val="24"/>
        </w:rPr>
        <w:t xml:space="preserve"> της ανόδου της ακροδεξιάς</w:t>
      </w:r>
      <w:r>
        <w:rPr>
          <w:rFonts w:eastAsia="Times New Roman"/>
          <w:color w:val="000000" w:themeColor="text1"/>
          <w:szCs w:val="24"/>
        </w:rPr>
        <w:t>, αντί ν</w:t>
      </w:r>
      <w:r>
        <w:rPr>
          <w:rFonts w:eastAsia="Times New Roman"/>
          <w:color w:val="000000" w:themeColor="text1"/>
          <w:szCs w:val="24"/>
        </w:rPr>
        <w:t xml:space="preserve">α παραδειγματιζόμαστε </w:t>
      </w:r>
      <w:r w:rsidRPr="00961F6E">
        <w:rPr>
          <w:rFonts w:eastAsia="Times New Roman"/>
          <w:color w:val="000000" w:themeColor="text1"/>
          <w:szCs w:val="24"/>
        </w:rPr>
        <w:t xml:space="preserve">από τα λάθη του </w:t>
      </w:r>
      <w:r>
        <w:rPr>
          <w:rFonts w:eastAsia="Times New Roman"/>
          <w:color w:val="000000" w:themeColor="text1"/>
          <w:szCs w:val="24"/>
          <w:lang w:val="en-US"/>
        </w:rPr>
        <w:t>Brexit</w:t>
      </w:r>
      <w:r w:rsidRPr="00BB652D">
        <w:rPr>
          <w:rFonts w:eastAsia="Times New Roman"/>
          <w:color w:val="000000" w:themeColor="text1"/>
          <w:szCs w:val="24"/>
        </w:rPr>
        <w:t xml:space="preserve"> </w:t>
      </w:r>
      <w:r w:rsidRPr="00961F6E">
        <w:rPr>
          <w:rFonts w:eastAsia="Times New Roman"/>
          <w:color w:val="000000" w:themeColor="text1"/>
          <w:szCs w:val="24"/>
        </w:rPr>
        <w:t>και τ</w:t>
      </w:r>
      <w:r>
        <w:rPr>
          <w:rFonts w:eastAsia="Times New Roman"/>
          <w:color w:val="000000" w:themeColor="text1"/>
          <w:szCs w:val="24"/>
        </w:rPr>
        <w:t xml:space="preserve">ων Βρετανών φίλων μας, </w:t>
      </w:r>
      <w:r w:rsidRPr="00961F6E">
        <w:rPr>
          <w:rFonts w:eastAsia="Times New Roman"/>
          <w:color w:val="000000" w:themeColor="text1"/>
          <w:szCs w:val="24"/>
        </w:rPr>
        <w:t>τι κάνουμε</w:t>
      </w:r>
      <w:r>
        <w:rPr>
          <w:rFonts w:eastAsia="Times New Roman"/>
          <w:color w:val="000000" w:themeColor="text1"/>
          <w:szCs w:val="24"/>
        </w:rPr>
        <w:t>; Ε</w:t>
      </w:r>
      <w:r w:rsidRPr="00961F6E">
        <w:rPr>
          <w:rFonts w:eastAsia="Times New Roman"/>
          <w:color w:val="000000" w:themeColor="text1"/>
          <w:szCs w:val="24"/>
        </w:rPr>
        <w:t xml:space="preserve">πιλέγει </w:t>
      </w:r>
      <w:r>
        <w:rPr>
          <w:rFonts w:eastAsia="Times New Roman"/>
          <w:color w:val="000000" w:themeColor="text1"/>
          <w:szCs w:val="24"/>
        </w:rPr>
        <w:t xml:space="preserve">η </w:t>
      </w:r>
      <w:r w:rsidRPr="00961F6E">
        <w:rPr>
          <w:rFonts w:eastAsia="Times New Roman"/>
          <w:color w:val="000000" w:themeColor="text1"/>
          <w:szCs w:val="24"/>
        </w:rPr>
        <w:t>Ν</w:t>
      </w:r>
      <w:r>
        <w:rPr>
          <w:rFonts w:eastAsia="Times New Roman"/>
          <w:color w:val="000000" w:themeColor="text1"/>
          <w:szCs w:val="24"/>
        </w:rPr>
        <w:t>έα Δημοκρατία να χρησιμοποιήσει</w:t>
      </w:r>
      <w:r w:rsidRPr="00961F6E">
        <w:rPr>
          <w:rFonts w:eastAsia="Times New Roman"/>
          <w:color w:val="000000" w:themeColor="text1"/>
          <w:szCs w:val="24"/>
        </w:rPr>
        <w:t xml:space="preserve"> τις ευρωεκλογές ως επικοινωνιακό εργαλείο για να κερδίσει</w:t>
      </w:r>
      <w:r>
        <w:rPr>
          <w:rFonts w:eastAsia="Times New Roman"/>
          <w:color w:val="000000" w:themeColor="text1"/>
          <w:szCs w:val="24"/>
        </w:rPr>
        <w:t>,</w:t>
      </w:r>
      <w:r w:rsidRPr="00961F6E">
        <w:rPr>
          <w:rFonts w:eastAsia="Times New Roman"/>
          <w:color w:val="000000" w:themeColor="text1"/>
          <w:szCs w:val="24"/>
        </w:rPr>
        <w:t xml:space="preserve"> όπως η ίδια θεωρεί</w:t>
      </w:r>
      <w:r>
        <w:rPr>
          <w:rFonts w:eastAsia="Times New Roman"/>
          <w:color w:val="000000" w:themeColor="text1"/>
          <w:szCs w:val="24"/>
        </w:rPr>
        <w:t xml:space="preserve"> ή μάλλον ό</w:t>
      </w:r>
      <w:r w:rsidRPr="00961F6E">
        <w:rPr>
          <w:rFonts w:eastAsia="Times New Roman"/>
          <w:color w:val="000000" w:themeColor="text1"/>
          <w:szCs w:val="24"/>
        </w:rPr>
        <w:t>πως η ίδια αυταπατάται</w:t>
      </w:r>
      <w:r>
        <w:rPr>
          <w:rFonts w:eastAsia="Times New Roman"/>
          <w:color w:val="000000" w:themeColor="text1"/>
          <w:szCs w:val="24"/>
        </w:rPr>
        <w:t>,</w:t>
      </w:r>
      <w:r w:rsidRPr="00961F6E">
        <w:rPr>
          <w:rFonts w:eastAsia="Times New Roman"/>
          <w:color w:val="000000" w:themeColor="text1"/>
          <w:szCs w:val="24"/>
        </w:rPr>
        <w:t xml:space="preserve"> προεκλογικά οφέλη</w:t>
      </w:r>
      <w:r>
        <w:rPr>
          <w:rFonts w:eastAsia="Times New Roman"/>
          <w:color w:val="000000" w:themeColor="text1"/>
          <w:szCs w:val="24"/>
        </w:rPr>
        <w:t>,</w:t>
      </w:r>
      <w:r w:rsidRPr="00961F6E">
        <w:rPr>
          <w:rFonts w:eastAsia="Times New Roman"/>
          <w:color w:val="000000" w:themeColor="text1"/>
          <w:szCs w:val="24"/>
        </w:rPr>
        <w:t xml:space="preserve"> γιατί φυσικά δεν είναι η πρώτη φορά που η συμπεριφορά του κυρίου Πολάκη εγείρει θέμα πρόταση μομφής στο πρόσωπ</w:t>
      </w:r>
      <w:r>
        <w:rPr>
          <w:rFonts w:eastAsia="Times New Roman"/>
          <w:color w:val="000000" w:themeColor="text1"/>
          <w:szCs w:val="24"/>
        </w:rPr>
        <w:t xml:space="preserve">ό του, </w:t>
      </w:r>
      <w:r w:rsidRPr="00961F6E">
        <w:rPr>
          <w:rFonts w:eastAsia="Times New Roman"/>
          <w:color w:val="000000" w:themeColor="text1"/>
          <w:szCs w:val="24"/>
        </w:rPr>
        <w:t>αλλά πρόκειτ</w:t>
      </w:r>
      <w:r>
        <w:rPr>
          <w:rFonts w:eastAsia="Times New Roman"/>
          <w:color w:val="000000" w:themeColor="text1"/>
          <w:szCs w:val="24"/>
        </w:rPr>
        <w:t>αι για ένα ακόμα επεισόδιο της «π</w:t>
      </w:r>
      <w:r w:rsidRPr="00961F6E">
        <w:rPr>
          <w:rFonts w:eastAsia="Times New Roman"/>
          <w:color w:val="000000" w:themeColor="text1"/>
          <w:szCs w:val="24"/>
        </w:rPr>
        <w:t>ολ</w:t>
      </w:r>
      <w:r>
        <w:rPr>
          <w:rFonts w:eastAsia="Times New Roman"/>
          <w:color w:val="000000" w:themeColor="text1"/>
          <w:szCs w:val="24"/>
        </w:rPr>
        <w:t xml:space="preserve">ακιάδας», του γνωστού </w:t>
      </w:r>
      <w:r w:rsidRPr="00961F6E">
        <w:rPr>
          <w:rFonts w:eastAsia="Times New Roman"/>
          <w:color w:val="000000" w:themeColor="text1"/>
          <w:szCs w:val="24"/>
        </w:rPr>
        <w:t>κακ</w:t>
      </w:r>
      <w:r>
        <w:rPr>
          <w:rFonts w:eastAsia="Times New Roman"/>
          <w:color w:val="000000" w:themeColor="text1"/>
          <w:szCs w:val="24"/>
        </w:rPr>
        <w:t>όγου</w:t>
      </w:r>
      <w:r w:rsidRPr="00961F6E">
        <w:rPr>
          <w:rFonts w:eastAsia="Times New Roman"/>
          <w:color w:val="000000" w:themeColor="text1"/>
          <w:szCs w:val="24"/>
        </w:rPr>
        <w:t xml:space="preserve">στου </w:t>
      </w:r>
      <w:r>
        <w:rPr>
          <w:rFonts w:eastAsia="Times New Roman"/>
          <w:color w:val="000000" w:themeColor="text1"/>
          <w:szCs w:val="24"/>
        </w:rPr>
        <w:t>σόου.</w:t>
      </w:r>
    </w:p>
    <w:p w14:paraId="6338F7DD"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961F6E">
        <w:rPr>
          <w:rFonts w:eastAsia="Times New Roman"/>
          <w:color w:val="000000" w:themeColor="text1"/>
          <w:szCs w:val="24"/>
        </w:rPr>
        <w:t>πομέν</w:t>
      </w:r>
      <w:r>
        <w:rPr>
          <w:rFonts w:eastAsia="Times New Roman"/>
          <w:color w:val="000000" w:themeColor="text1"/>
          <w:szCs w:val="24"/>
        </w:rPr>
        <w:t xml:space="preserve">ως γίνεται </w:t>
      </w:r>
      <w:r w:rsidRPr="00961F6E">
        <w:rPr>
          <w:rFonts w:eastAsia="Times New Roman"/>
          <w:color w:val="000000" w:themeColor="text1"/>
          <w:szCs w:val="24"/>
        </w:rPr>
        <w:t xml:space="preserve">προφανές </w:t>
      </w:r>
      <w:r>
        <w:rPr>
          <w:rFonts w:eastAsia="Times New Roman"/>
          <w:color w:val="000000" w:themeColor="text1"/>
          <w:szCs w:val="24"/>
        </w:rPr>
        <w:t xml:space="preserve">ότι </w:t>
      </w:r>
      <w:r w:rsidRPr="00961F6E">
        <w:rPr>
          <w:rFonts w:eastAsia="Times New Roman"/>
          <w:color w:val="000000" w:themeColor="text1"/>
          <w:szCs w:val="24"/>
        </w:rPr>
        <w:t xml:space="preserve">η </w:t>
      </w:r>
      <w:r w:rsidRPr="00961F6E">
        <w:rPr>
          <w:rFonts w:eastAsia="Times New Roman"/>
          <w:color w:val="000000" w:themeColor="text1"/>
          <w:szCs w:val="24"/>
        </w:rPr>
        <w:t>πρόταση μομφής τώρα έχει καθαρά προεκλογικό χαρακτήρα</w:t>
      </w:r>
      <w:r>
        <w:rPr>
          <w:rFonts w:eastAsia="Times New Roman"/>
          <w:color w:val="000000" w:themeColor="text1"/>
          <w:szCs w:val="24"/>
        </w:rPr>
        <w:t xml:space="preserve">. </w:t>
      </w:r>
    </w:p>
    <w:p w14:paraId="6338F7DE"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Φ</w:t>
      </w:r>
      <w:r w:rsidRPr="00961F6E">
        <w:rPr>
          <w:rFonts w:eastAsia="Times New Roman"/>
          <w:color w:val="000000" w:themeColor="text1"/>
          <w:szCs w:val="24"/>
        </w:rPr>
        <w:t>υσικά</w:t>
      </w:r>
      <w:r>
        <w:rPr>
          <w:rFonts w:eastAsia="Times New Roman"/>
          <w:color w:val="000000" w:themeColor="text1"/>
          <w:szCs w:val="24"/>
        </w:rPr>
        <w:t>,</w:t>
      </w:r>
      <w:r w:rsidRPr="00961F6E">
        <w:rPr>
          <w:rFonts w:eastAsia="Times New Roman"/>
          <w:color w:val="000000" w:themeColor="text1"/>
          <w:szCs w:val="24"/>
        </w:rPr>
        <w:t xml:space="preserve"> από την άλλη πλευρά</w:t>
      </w:r>
      <w:r>
        <w:rPr>
          <w:rFonts w:eastAsia="Times New Roman"/>
          <w:color w:val="000000" w:themeColor="text1"/>
          <w:szCs w:val="24"/>
        </w:rPr>
        <w:t>,</w:t>
      </w:r>
      <w:r w:rsidRPr="00961F6E">
        <w:rPr>
          <w:rFonts w:eastAsia="Times New Roman"/>
          <w:color w:val="000000" w:themeColor="text1"/>
          <w:szCs w:val="24"/>
        </w:rPr>
        <w:t xml:space="preserve"> ο ΣΥΡΙΖΑ</w:t>
      </w:r>
      <w:r>
        <w:rPr>
          <w:rFonts w:eastAsia="Times New Roman"/>
          <w:color w:val="000000" w:themeColor="text1"/>
          <w:szCs w:val="24"/>
        </w:rPr>
        <w:t>,</w:t>
      </w:r>
      <w:r w:rsidRPr="00961F6E">
        <w:rPr>
          <w:rFonts w:eastAsia="Times New Roman"/>
          <w:color w:val="000000" w:themeColor="text1"/>
          <w:szCs w:val="24"/>
        </w:rPr>
        <w:t xml:space="preserve"> ο οποίος ομολογουμένως έχει ταλέντο στο</w:t>
      </w:r>
      <w:r>
        <w:rPr>
          <w:rFonts w:eastAsia="Times New Roman"/>
          <w:color w:val="000000" w:themeColor="text1"/>
          <w:szCs w:val="24"/>
        </w:rPr>
        <w:t xml:space="preserve">ν αποπροσανατολισμό </w:t>
      </w:r>
      <w:r w:rsidRPr="00961F6E">
        <w:rPr>
          <w:rFonts w:eastAsia="Times New Roman"/>
          <w:color w:val="000000" w:themeColor="text1"/>
          <w:szCs w:val="24"/>
        </w:rPr>
        <w:t>της κοινής γνώμης</w:t>
      </w:r>
      <w:r>
        <w:rPr>
          <w:rFonts w:eastAsia="Times New Roman"/>
          <w:color w:val="000000" w:themeColor="text1"/>
          <w:szCs w:val="24"/>
        </w:rPr>
        <w:t xml:space="preserve">, που ουδόλως τον </w:t>
      </w:r>
      <w:r w:rsidRPr="00961F6E">
        <w:rPr>
          <w:rFonts w:eastAsia="Times New Roman"/>
          <w:color w:val="000000" w:themeColor="text1"/>
          <w:szCs w:val="24"/>
        </w:rPr>
        <w:t>ενδιαφέρο</w:t>
      </w:r>
      <w:r>
        <w:rPr>
          <w:rFonts w:eastAsia="Times New Roman"/>
          <w:color w:val="000000" w:themeColor="text1"/>
          <w:szCs w:val="24"/>
        </w:rPr>
        <w:t>υ</w:t>
      </w:r>
      <w:r w:rsidRPr="00961F6E">
        <w:rPr>
          <w:rFonts w:eastAsia="Times New Roman"/>
          <w:color w:val="000000" w:themeColor="text1"/>
          <w:szCs w:val="24"/>
        </w:rPr>
        <w:t xml:space="preserve">ν τα πρόσωπα που θα επιλεγούν ως </w:t>
      </w:r>
      <w:r>
        <w:rPr>
          <w:rFonts w:eastAsia="Times New Roman"/>
          <w:color w:val="000000" w:themeColor="text1"/>
          <w:szCs w:val="24"/>
        </w:rPr>
        <w:t>Ε</w:t>
      </w:r>
      <w:r>
        <w:rPr>
          <w:rFonts w:eastAsia="Times New Roman"/>
          <w:color w:val="000000" w:themeColor="text1"/>
          <w:szCs w:val="24"/>
        </w:rPr>
        <w:t xml:space="preserve">υρωβουλευτές </w:t>
      </w:r>
      <w:r w:rsidRPr="00961F6E">
        <w:rPr>
          <w:rFonts w:eastAsia="Times New Roman"/>
          <w:color w:val="000000" w:themeColor="text1"/>
          <w:szCs w:val="24"/>
        </w:rPr>
        <w:t>και το μόν</w:t>
      </w:r>
      <w:r w:rsidRPr="00961F6E">
        <w:rPr>
          <w:rFonts w:eastAsia="Times New Roman"/>
          <w:color w:val="000000" w:themeColor="text1"/>
          <w:szCs w:val="24"/>
        </w:rPr>
        <w:t xml:space="preserve">ο που </w:t>
      </w:r>
      <w:r>
        <w:rPr>
          <w:rFonts w:eastAsia="Times New Roman"/>
          <w:color w:val="000000" w:themeColor="text1"/>
          <w:szCs w:val="24"/>
        </w:rPr>
        <w:t xml:space="preserve">τον </w:t>
      </w:r>
      <w:r w:rsidRPr="00961F6E">
        <w:rPr>
          <w:rFonts w:eastAsia="Times New Roman"/>
          <w:color w:val="000000" w:themeColor="text1"/>
          <w:szCs w:val="24"/>
        </w:rPr>
        <w:t xml:space="preserve">ενδιαφέρει </w:t>
      </w:r>
      <w:r>
        <w:rPr>
          <w:rFonts w:eastAsia="Times New Roman"/>
          <w:color w:val="000000" w:themeColor="text1"/>
          <w:szCs w:val="24"/>
        </w:rPr>
        <w:t xml:space="preserve">είναι </w:t>
      </w:r>
      <w:r w:rsidRPr="00961F6E">
        <w:rPr>
          <w:rFonts w:eastAsia="Times New Roman"/>
          <w:color w:val="000000" w:themeColor="text1"/>
          <w:szCs w:val="24"/>
        </w:rPr>
        <w:t>να μειώσει τη χασούρα της κάλπης</w:t>
      </w:r>
      <w:r>
        <w:rPr>
          <w:rFonts w:eastAsia="Times New Roman"/>
          <w:color w:val="000000" w:themeColor="text1"/>
          <w:szCs w:val="24"/>
        </w:rPr>
        <w:t>,</w:t>
      </w:r>
      <w:r w:rsidRPr="00961F6E">
        <w:rPr>
          <w:rFonts w:eastAsia="Times New Roman"/>
          <w:color w:val="000000" w:themeColor="text1"/>
          <w:szCs w:val="24"/>
        </w:rPr>
        <w:t xml:space="preserve"> δεν έπεσε στη φάκα της Νέας Δημοκρατίας</w:t>
      </w:r>
      <w:r>
        <w:rPr>
          <w:rFonts w:eastAsia="Times New Roman"/>
          <w:color w:val="000000" w:themeColor="text1"/>
          <w:szCs w:val="24"/>
        </w:rPr>
        <w:t>. Ά</w:t>
      </w:r>
      <w:r w:rsidRPr="00961F6E">
        <w:rPr>
          <w:rFonts w:eastAsia="Times New Roman"/>
          <w:color w:val="000000" w:themeColor="text1"/>
          <w:szCs w:val="24"/>
        </w:rPr>
        <w:t xml:space="preserve">λλαξε </w:t>
      </w:r>
      <w:r w:rsidRPr="00961F6E">
        <w:rPr>
          <w:rFonts w:eastAsia="Times New Roman"/>
          <w:color w:val="000000" w:themeColor="text1"/>
          <w:szCs w:val="24"/>
        </w:rPr>
        <w:lastRenderedPageBreak/>
        <w:t>με το</w:t>
      </w:r>
      <w:r>
        <w:rPr>
          <w:rFonts w:eastAsia="Times New Roman"/>
          <w:color w:val="000000" w:themeColor="text1"/>
          <w:szCs w:val="24"/>
        </w:rPr>
        <w:t>ν</w:t>
      </w:r>
      <w:r w:rsidRPr="00961F6E">
        <w:rPr>
          <w:rFonts w:eastAsia="Times New Roman"/>
          <w:color w:val="000000" w:themeColor="text1"/>
          <w:szCs w:val="24"/>
        </w:rPr>
        <w:t xml:space="preserve"> γνωστό τρόπο την </w:t>
      </w:r>
      <w:r>
        <w:rPr>
          <w:rFonts w:eastAsia="Times New Roman"/>
          <w:color w:val="000000" w:themeColor="text1"/>
          <w:szCs w:val="24"/>
        </w:rPr>
        <w:t xml:space="preserve">ατζέντα της </w:t>
      </w:r>
      <w:r w:rsidRPr="00961F6E">
        <w:rPr>
          <w:rFonts w:eastAsia="Times New Roman"/>
          <w:color w:val="000000" w:themeColor="text1"/>
          <w:szCs w:val="24"/>
        </w:rPr>
        <w:t>συζήτηση</w:t>
      </w:r>
      <w:r>
        <w:rPr>
          <w:rFonts w:eastAsia="Times New Roman"/>
          <w:color w:val="000000" w:themeColor="text1"/>
          <w:szCs w:val="24"/>
        </w:rPr>
        <w:t>ς. Ε</w:t>
      </w:r>
      <w:r w:rsidRPr="00961F6E">
        <w:rPr>
          <w:rFonts w:eastAsia="Times New Roman"/>
          <w:color w:val="000000" w:themeColor="text1"/>
          <w:szCs w:val="24"/>
        </w:rPr>
        <w:t xml:space="preserve">ίχε έτοιμο </w:t>
      </w:r>
      <w:r>
        <w:rPr>
          <w:rFonts w:eastAsia="Times New Roman"/>
          <w:color w:val="000000" w:themeColor="text1"/>
          <w:szCs w:val="24"/>
        </w:rPr>
        <w:t>κ</w:t>
      </w:r>
      <w:r w:rsidRPr="00961F6E">
        <w:rPr>
          <w:rFonts w:eastAsia="Times New Roman"/>
          <w:color w:val="000000" w:themeColor="text1"/>
          <w:szCs w:val="24"/>
        </w:rPr>
        <w:t>αι το πρόσφερε απλόχερα πακέτο εξαγγελιών και μέτρ</w:t>
      </w:r>
      <w:r>
        <w:rPr>
          <w:rFonts w:eastAsia="Times New Roman"/>
          <w:color w:val="000000" w:themeColor="text1"/>
          <w:szCs w:val="24"/>
        </w:rPr>
        <w:t>ων.</w:t>
      </w:r>
    </w:p>
    <w:p w14:paraId="6338F7DF"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Εξαγγέλλει, </w:t>
      </w:r>
      <w:r w:rsidRPr="00961F6E">
        <w:rPr>
          <w:rFonts w:eastAsia="Times New Roman"/>
          <w:color w:val="000000" w:themeColor="text1"/>
          <w:szCs w:val="24"/>
        </w:rPr>
        <w:t>λοιπόν</w:t>
      </w:r>
      <w:r>
        <w:rPr>
          <w:rFonts w:eastAsia="Times New Roman"/>
          <w:color w:val="000000" w:themeColor="text1"/>
          <w:szCs w:val="24"/>
        </w:rPr>
        <w:t>,</w:t>
      </w:r>
      <w:r w:rsidRPr="00961F6E">
        <w:rPr>
          <w:rFonts w:eastAsia="Times New Roman"/>
          <w:color w:val="000000" w:themeColor="text1"/>
          <w:szCs w:val="24"/>
        </w:rPr>
        <w:t xml:space="preserve"> </w:t>
      </w:r>
      <w:r>
        <w:rPr>
          <w:rFonts w:eastAsia="Times New Roman"/>
          <w:color w:val="000000" w:themeColor="text1"/>
          <w:szCs w:val="24"/>
        </w:rPr>
        <w:t>μια</w:t>
      </w:r>
      <w:r w:rsidRPr="00961F6E">
        <w:rPr>
          <w:rFonts w:eastAsia="Times New Roman"/>
          <w:color w:val="000000" w:themeColor="text1"/>
          <w:szCs w:val="24"/>
        </w:rPr>
        <w:t xml:space="preserve"> σειρά μέτ</w:t>
      </w:r>
      <w:r w:rsidRPr="00961F6E">
        <w:rPr>
          <w:rFonts w:eastAsia="Times New Roman"/>
          <w:color w:val="000000" w:themeColor="text1"/>
          <w:szCs w:val="24"/>
        </w:rPr>
        <w:t>ρων που θα δώσουν</w:t>
      </w:r>
      <w:r>
        <w:rPr>
          <w:rFonts w:eastAsia="Times New Roman"/>
          <w:color w:val="000000" w:themeColor="text1"/>
          <w:szCs w:val="24"/>
        </w:rPr>
        <w:t xml:space="preserve"> π</w:t>
      </w:r>
      <w:r w:rsidRPr="00961F6E">
        <w:rPr>
          <w:rFonts w:eastAsia="Times New Roman"/>
          <w:color w:val="000000" w:themeColor="text1"/>
          <w:szCs w:val="24"/>
        </w:rPr>
        <w:t>ράγματι</w:t>
      </w:r>
      <w:r>
        <w:rPr>
          <w:rFonts w:eastAsia="Times New Roman"/>
          <w:color w:val="000000" w:themeColor="text1"/>
          <w:szCs w:val="24"/>
        </w:rPr>
        <w:t xml:space="preserve"> α</w:t>
      </w:r>
      <w:r w:rsidRPr="00961F6E">
        <w:rPr>
          <w:rFonts w:eastAsia="Times New Roman"/>
          <w:color w:val="000000" w:themeColor="text1"/>
          <w:szCs w:val="24"/>
        </w:rPr>
        <w:t>νάσα</w:t>
      </w:r>
      <w:r>
        <w:rPr>
          <w:rFonts w:eastAsia="Times New Roman"/>
          <w:color w:val="000000" w:themeColor="text1"/>
          <w:szCs w:val="24"/>
        </w:rPr>
        <w:t xml:space="preserve"> σε </w:t>
      </w:r>
      <w:r w:rsidRPr="00961F6E">
        <w:rPr>
          <w:rFonts w:eastAsia="Times New Roman"/>
          <w:color w:val="000000" w:themeColor="text1"/>
          <w:szCs w:val="24"/>
        </w:rPr>
        <w:t>πολλές οικογένειες</w:t>
      </w:r>
      <w:r>
        <w:rPr>
          <w:rFonts w:eastAsia="Times New Roman"/>
          <w:color w:val="000000" w:themeColor="text1"/>
          <w:szCs w:val="24"/>
        </w:rPr>
        <w:t>,</w:t>
      </w:r>
      <w:r w:rsidRPr="00961F6E">
        <w:rPr>
          <w:rFonts w:eastAsia="Times New Roman"/>
          <w:color w:val="000000" w:themeColor="text1"/>
          <w:szCs w:val="24"/>
        </w:rPr>
        <w:t xml:space="preserve"> που θα απαλύνουν κά</w:t>
      </w:r>
      <w:r>
        <w:rPr>
          <w:rFonts w:eastAsia="Times New Roman"/>
          <w:color w:val="000000" w:themeColor="text1"/>
          <w:szCs w:val="24"/>
        </w:rPr>
        <w:t xml:space="preserve">πως </w:t>
      </w:r>
      <w:r w:rsidRPr="00961F6E">
        <w:rPr>
          <w:rFonts w:eastAsia="Times New Roman"/>
          <w:color w:val="000000" w:themeColor="text1"/>
          <w:szCs w:val="24"/>
        </w:rPr>
        <w:t xml:space="preserve">τις δυσκολίες που βιώνουν πολλοί συμπολίτες μας </w:t>
      </w:r>
      <w:r>
        <w:rPr>
          <w:rFonts w:eastAsia="Times New Roman"/>
          <w:color w:val="000000" w:themeColor="text1"/>
          <w:szCs w:val="24"/>
        </w:rPr>
        <w:t>σ</w:t>
      </w:r>
      <w:r w:rsidRPr="00961F6E">
        <w:rPr>
          <w:rFonts w:eastAsia="Times New Roman"/>
          <w:color w:val="000000" w:themeColor="text1"/>
          <w:szCs w:val="24"/>
        </w:rPr>
        <w:t>την καθημερινότητα στην προσπάθειά τους για αξιοπρεπή διαβίωση</w:t>
      </w:r>
      <w:r>
        <w:rPr>
          <w:rFonts w:eastAsia="Times New Roman"/>
          <w:color w:val="000000" w:themeColor="text1"/>
          <w:szCs w:val="24"/>
        </w:rPr>
        <w:t>. Τ</w:t>
      </w:r>
      <w:r w:rsidRPr="00961F6E">
        <w:rPr>
          <w:rFonts w:eastAsia="Times New Roman"/>
          <w:color w:val="000000" w:themeColor="text1"/>
          <w:szCs w:val="24"/>
        </w:rPr>
        <w:t xml:space="preserve">ο αντιλαμβανόμαστε </w:t>
      </w:r>
      <w:r>
        <w:rPr>
          <w:rFonts w:eastAsia="Times New Roman"/>
          <w:color w:val="000000" w:themeColor="text1"/>
          <w:szCs w:val="24"/>
        </w:rPr>
        <w:t xml:space="preserve">όλοι. Είναι ένα πακέτο μέτρων όμως που, </w:t>
      </w:r>
      <w:r w:rsidRPr="00961F6E">
        <w:rPr>
          <w:rFonts w:eastAsia="Times New Roman"/>
          <w:color w:val="000000" w:themeColor="text1"/>
          <w:szCs w:val="24"/>
        </w:rPr>
        <w:t>κατά</w:t>
      </w:r>
      <w:r w:rsidRPr="00961F6E">
        <w:rPr>
          <w:rFonts w:eastAsia="Times New Roman"/>
          <w:color w:val="000000" w:themeColor="text1"/>
          <w:szCs w:val="24"/>
        </w:rPr>
        <w:t xml:space="preserve"> πάγια τακτική του ΣΥΡΙΖΑ</w:t>
      </w:r>
      <w:r>
        <w:rPr>
          <w:rFonts w:eastAsia="Times New Roman"/>
          <w:color w:val="000000" w:themeColor="text1"/>
          <w:szCs w:val="24"/>
        </w:rPr>
        <w:t>,</w:t>
      </w:r>
      <w:r w:rsidRPr="00961F6E">
        <w:rPr>
          <w:rFonts w:eastAsia="Times New Roman"/>
          <w:color w:val="000000" w:themeColor="text1"/>
          <w:szCs w:val="24"/>
        </w:rPr>
        <w:t xml:space="preserve"> χρησιμοποιείται ως δόλωμα </w:t>
      </w:r>
      <w:r>
        <w:rPr>
          <w:rFonts w:eastAsia="Times New Roman"/>
          <w:color w:val="000000" w:themeColor="text1"/>
          <w:szCs w:val="24"/>
        </w:rPr>
        <w:t>για</w:t>
      </w:r>
      <w:r w:rsidRPr="00961F6E">
        <w:rPr>
          <w:rFonts w:eastAsia="Times New Roman"/>
          <w:color w:val="000000" w:themeColor="text1"/>
          <w:szCs w:val="24"/>
        </w:rPr>
        <w:t xml:space="preserve"> τους πολίτες</w:t>
      </w:r>
      <w:r>
        <w:rPr>
          <w:rFonts w:eastAsia="Times New Roman"/>
          <w:color w:val="000000" w:themeColor="text1"/>
          <w:szCs w:val="24"/>
        </w:rPr>
        <w:t>, λες και οι π</w:t>
      </w:r>
      <w:r w:rsidRPr="00961F6E">
        <w:rPr>
          <w:rFonts w:eastAsia="Times New Roman"/>
          <w:color w:val="000000" w:themeColor="text1"/>
          <w:szCs w:val="24"/>
        </w:rPr>
        <w:t xml:space="preserve">ολίτες δεν καταλαβαίνουν ότι πρόκειται για </w:t>
      </w:r>
      <w:r>
        <w:rPr>
          <w:rFonts w:eastAsia="Times New Roman"/>
          <w:color w:val="000000" w:themeColor="text1"/>
          <w:szCs w:val="24"/>
        </w:rPr>
        <w:t>έναν προ</w:t>
      </w:r>
      <w:r w:rsidRPr="00961F6E">
        <w:rPr>
          <w:rFonts w:eastAsia="Times New Roman"/>
          <w:color w:val="000000" w:themeColor="text1"/>
          <w:szCs w:val="24"/>
        </w:rPr>
        <w:t xml:space="preserve">εκλογικό </w:t>
      </w:r>
      <w:r>
        <w:rPr>
          <w:rFonts w:eastAsia="Times New Roman"/>
          <w:color w:val="000000" w:themeColor="text1"/>
          <w:szCs w:val="24"/>
        </w:rPr>
        <w:t>μποναμά.</w:t>
      </w:r>
    </w:p>
    <w:p w14:paraId="6338F7E0"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Υπάρχουν δύο σκέψεις, που δεν γνωρίζω π</w:t>
      </w:r>
      <w:r w:rsidRPr="00961F6E">
        <w:rPr>
          <w:rFonts w:eastAsia="Times New Roman"/>
          <w:color w:val="000000" w:themeColor="text1"/>
          <w:szCs w:val="24"/>
        </w:rPr>
        <w:t xml:space="preserve">οια από τις δύο είναι </w:t>
      </w:r>
      <w:r>
        <w:rPr>
          <w:rFonts w:eastAsia="Times New Roman"/>
          <w:color w:val="000000" w:themeColor="text1"/>
          <w:szCs w:val="24"/>
        </w:rPr>
        <w:t xml:space="preserve">η </w:t>
      </w:r>
      <w:r w:rsidRPr="00961F6E">
        <w:rPr>
          <w:rFonts w:eastAsia="Times New Roman"/>
          <w:color w:val="000000" w:themeColor="text1"/>
          <w:szCs w:val="24"/>
        </w:rPr>
        <w:t>χειρότερ</w:t>
      </w:r>
      <w:r>
        <w:rPr>
          <w:rFonts w:eastAsia="Times New Roman"/>
          <w:color w:val="000000" w:themeColor="text1"/>
          <w:szCs w:val="24"/>
        </w:rPr>
        <w:t>η: Υ</w:t>
      </w:r>
      <w:r w:rsidRPr="00961F6E">
        <w:rPr>
          <w:rFonts w:eastAsia="Times New Roman"/>
          <w:color w:val="000000" w:themeColor="text1"/>
          <w:szCs w:val="24"/>
        </w:rPr>
        <w:t xml:space="preserve">πήρχε αυτή η </w:t>
      </w:r>
      <w:r>
        <w:rPr>
          <w:rFonts w:eastAsia="Times New Roman"/>
          <w:color w:val="000000" w:themeColor="text1"/>
          <w:szCs w:val="24"/>
        </w:rPr>
        <w:t>δυνατότητα για π</w:t>
      </w:r>
      <w:r>
        <w:rPr>
          <w:rFonts w:eastAsia="Times New Roman"/>
          <w:color w:val="000000" w:themeColor="text1"/>
          <w:szCs w:val="24"/>
        </w:rPr>
        <w:t>αροχές από την Κ</w:t>
      </w:r>
      <w:r w:rsidRPr="00961F6E">
        <w:rPr>
          <w:rFonts w:eastAsia="Times New Roman"/>
          <w:color w:val="000000" w:themeColor="text1"/>
          <w:szCs w:val="24"/>
        </w:rPr>
        <w:t xml:space="preserve">υβέρνηση και τις κρατούσαν </w:t>
      </w:r>
      <w:r>
        <w:rPr>
          <w:rFonts w:eastAsia="Times New Roman"/>
          <w:color w:val="000000" w:themeColor="text1"/>
          <w:szCs w:val="24"/>
        </w:rPr>
        <w:t xml:space="preserve">ώστε να τις φέρουν </w:t>
      </w:r>
      <w:r w:rsidRPr="00961F6E">
        <w:rPr>
          <w:rFonts w:eastAsia="Times New Roman"/>
          <w:color w:val="000000" w:themeColor="text1"/>
          <w:szCs w:val="24"/>
        </w:rPr>
        <w:t>προεκλογικά</w:t>
      </w:r>
      <w:r>
        <w:rPr>
          <w:rFonts w:eastAsia="Times New Roman"/>
          <w:color w:val="000000" w:themeColor="text1"/>
          <w:szCs w:val="24"/>
        </w:rPr>
        <w:t xml:space="preserve">, γιατί </w:t>
      </w:r>
      <w:r w:rsidRPr="00961F6E">
        <w:rPr>
          <w:rFonts w:eastAsia="Times New Roman"/>
          <w:color w:val="000000" w:themeColor="text1"/>
          <w:szCs w:val="24"/>
        </w:rPr>
        <w:t xml:space="preserve">αντιλαμβανόμαστε </w:t>
      </w:r>
      <w:r>
        <w:rPr>
          <w:rFonts w:eastAsia="Times New Roman"/>
          <w:color w:val="000000" w:themeColor="text1"/>
          <w:szCs w:val="24"/>
        </w:rPr>
        <w:t>τ</w:t>
      </w:r>
      <w:r w:rsidRPr="00961F6E">
        <w:rPr>
          <w:rFonts w:eastAsia="Times New Roman"/>
          <w:color w:val="000000" w:themeColor="text1"/>
          <w:szCs w:val="24"/>
        </w:rPr>
        <w:t>ι ση</w:t>
      </w:r>
      <w:r w:rsidRPr="00961F6E">
        <w:rPr>
          <w:rFonts w:eastAsia="Times New Roman"/>
          <w:color w:val="000000" w:themeColor="text1"/>
          <w:szCs w:val="24"/>
        </w:rPr>
        <w:lastRenderedPageBreak/>
        <w:t>μαίνει αυτό για τους πολίτες</w:t>
      </w:r>
      <w:r>
        <w:rPr>
          <w:rFonts w:eastAsia="Times New Roman"/>
          <w:color w:val="000000" w:themeColor="text1"/>
          <w:szCs w:val="24"/>
        </w:rPr>
        <w:t>,</w:t>
      </w:r>
      <w:r w:rsidRPr="00961F6E">
        <w:rPr>
          <w:rFonts w:eastAsia="Times New Roman"/>
          <w:color w:val="000000" w:themeColor="text1"/>
          <w:szCs w:val="24"/>
        </w:rPr>
        <w:t xml:space="preserve"> ή δεν ήταν προγραμματισμένο και χωρίς κανένα</w:t>
      </w:r>
      <w:r>
        <w:rPr>
          <w:rFonts w:eastAsia="Times New Roman"/>
          <w:color w:val="000000" w:themeColor="text1"/>
          <w:szCs w:val="24"/>
        </w:rPr>
        <w:t>ν σχεδιασμό η Κ</w:t>
      </w:r>
      <w:r w:rsidRPr="00961F6E">
        <w:rPr>
          <w:rFonts w:eastAsia="Times New Roman"/>
          <w:color w:val="000000" w:themeColor="text1"/>
          <w:szCs w:val="24"/>
        </w:rPr>
        <w:t xml:space="preserve">υβέρνηση δίνει παροχές που δεν έχουν καν </w:t>
      </w:r>
      <w:r>
        <w:rPr>
          <w:rFonts w:eastAsia="Times New Roman"/>
          <w:color w:val="000000" w:themeColor="text1"/>
          <w:szCs w:val="24"/>
        </w:rPr>
        <w:t>κοστο</w:t>
      </w:r>
      <w:r w:rsidRPr="00961F6E">
        <w:rPr>
          <w:rFonts w:eastAsia="Times New Roman"/>
          <w:color w:val="000000" w:themeColor="text1"/>
          <w:szCs w:val="24"/>
        </w:rPr>
        <w:t>λογ</w:t>
      </w:r>
      <w:r>
        <w:rPr>
          <w:rFonts w:eastAsia="Times New Roman"/>
          <w:color w:val="000000" w:themeColor="text1"/>
          <w:szCs w:val="24"/>
        </w:rPr>
        <w:t>ηθεί</w:t>
      </w:r>
      <w:r w:rsidRPr="00961F6E">
        <w:rPr>
          <w:rFonts w:eastAsia="Times New Roman"/>
          <w:color w:val="000000" w:themeColor="text1"/>
          <w:szCs w:val="24"/>
        </w:rPr>
        <w:t xml:space="preserve"> και δεν έχ</w:t>
      </w:r>
      <w:r w:rsidRPr="00961F6E">
        <w:rPr>
          <w:rFonts w:eastAsia="Times New Roman"/>
          <w:color w:val="000000" w:themeColor="text1"/>
          <w:szCs w:val="24"/>
        </w:rPr>
        <w:t>ουν καν υπολογίσει το</w:t>
      </w:r>
      <w:r>
        <w:rPr>
          <w:rFonts w:eastAsia="Times New Roman"/>
          <w:color w:val="000000" w:themeColor="text1"/>
          <w:szCs w:val="24"/>
        </w:rPr>
        <w:t>ν</w:t>
      </w:r>
      <w:r w:rsidRPr="00961F6E">
        <w:rPr>
          <w:rFonts w:eastAsia="Times New Roman"/>
          <w:color w:val="000000" w:themeColor="text1"/>
          <w:szCs w:val="24"/>
        </w:rPr>
        <w:t xml:space="preserve"> δημοσιονομικό αντίκτυπ</w:t>
      </w:r>
      <w:r>
        <w:rPr>
          <w:rFonts w:eastAsia="Times New Roman"/>
          <w:color w:val="000000" w:themeColor="text1"/>
          <w:szCs w:val="24"/>
        </w:rPr>
        <w:t>ό</w:t>
      </w:r>
      <w:r w:rsidRPr="00961F6E">
        <w:rPr>
          <w:rFonts w:eastAsia="Times New Roman"/>
          <w:color w:val="000000" w:themeColor="text1"/>
          <w:szCs w:val="24"/>
        </w:rPr>
        <w:t xml:space="preserve"> τους με κίνδυνο να </w:t>
      </w:r>
      <w:r>
        <w:rPr>
          <w:rFonts w:eastAsia="Times New Roman"/>
          <w:color w:val="000000" w:themeColor="text1"/>
          <w:szCs w:val="24"/>
        </w:rPr>
        <w:t>τις πλη</w:t>
      </w:r>
      <w:r w:rsidRPr="00961F6E">
        <w:rPr>
          <w:rFonts w:eastAsia="Times New Roman"/>
          <w:color w:val="000000" w:themeColor="text1"/>
          <w:szCs w:val="24"/>
        </w:rPr>
        <w:t>ρώσουμε δίπλα στο μέλλον</w:t>
      </w:r>
      <w:r>
        <w:rPr>
          <w:rFonts w:eastAsia="Times New Roman"/>
          <w:color w:val="000000" w:themeColor="text1"/>
          <w:szCs w:val="24"/>
        </w:rPr>
        <w:t>;</w:t>
      </w:r>
    </w:p>
    <w:p w14:paraId="6338F7E1"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961F6E">
        <w:rPr>
          <w:rFonts w:eastAsia="Times New Roman"/>
          <w:color w:val="000000" w:themeColor="text1"/>
          <w:szCs w:val="24"/>
        </w:rPr>
        <w:t>ουλάχιστον</w:t>
      </w:r>
      <w:r>
        <w:rPr>
          <w:rFonts w:eastAsia="Times New Roman"/>
          <w:color w:val="000000" w:themeColor="text1"/>
          <w:szCs w:val="24"/>
        </w:rPr>
        <w:t>,</w:t>
      </w:r>
      <w:r w:rsidRPr="00961F6E">
        <w:rPr>
          <w:rFonts w:eastAsia="Times New Roman"/>
          <w:color w:val="000000" w:themeColor="text1"/>
          <w:szCs w:val="24"/>
        </w:rPr>
        <w:t xml:space="preserve"> όπως και να </w:t>
      </w:r>
      <w:r>
        <w:rPr>
          <w:rFonts w:eastAsia="Times New Roman"/>
          <w:color w:val="000000" w:themeColor="text1"/>
          <w:szCs w:val="24"/>
        </w:rPr>
        <w:t>έ</w:t>
      </w:r>
      <w:r w:rsidRPr="00961F6E">
        <w:rPr>
          <w:rFonts w:eastAsia="Times New Roman"/>
          <w:color w:val="000000" w:themeColor="text1"/>
          <w:szCs w:val="24"/>
        </w:rPr>
        <w:t>χει</w:t>
      </w:r>
      <w:r>
        <w:rPr>
          <w:rFonts w:eastAsia="Times New Roman"/>
          <w:color w:val="000000" w:themeColor="text1"/>
          <w:szCs w:val="24"/>
        </w:rPr>
        <w:t>,</w:t>
      </w:r>
      <w:r w:rsidRPr="00961F6E">
        <w:rPr>
          <w:rFonts w:eastAsia="Times New Roman"/>
          <w:color w:val="000000" w:themeColor="text1"/>
          <w:szCs w:val="24"/>
        </w:rPr>
        <w:t xml:space="preserve"> τα μέτρα είναι </w:t>
      </w:r>
      <w:r>
        <w:rPr>
          <w:rFonts w:eastAsia="Times New Roman"/>
          <w:color w:val="000000" w:themeColor="text1"/>
          <w:szCs w:val="24"/>
        </w:rPr>
        <w:t xml:space="preserve">προς </w:t>
      </w:r>
      <w:r w:rsidRPr="00961F6E">
        <w:rPr>
          <w:rFonts w:eastAsia="Times New Roman"/>
          <w:color w:val="000000" w:themeColor="text1"/>
          <w:szCs w:val="24"/>
        </w:rPr>
        <w:t>τη σωστή κατεύθυνση</w:t>
      </w:r>
      <w:r>
        <w:rPr>
          <w:rFonts w:eastAsia="Times New Roman"/>
          <w:color w:val="000000" w:themeColor="text1"/>
          <w:szCs w:val="24"/>
        </w:rPr>
        <w:t>, σ</w:t>
      </w:r>
      <w:r w:rsidRPr="00961F6E">
        <w:rPr>
          <w:rFonts w:eastAsia="Times New Roman"/>
          <w:color w:val="000000" w:themeColor="text1"/>
          <w:szCs w:val="24"/>
        </w:rPr>
        <w:t>την κατεύθυνση της επαναφοράς της οικονο</w:t>
      </w:r>
      <w:r>
        <w:rPr>
          <w:rFonts w:eastAsia="Times New Roman"/>
          <w:color w:val="000000" w:themeColor="text1"/>
          <w:szCs w:val="24"/>
        </w:rPr>
        <w:t>μία</w:t>
      </w:r>
      <w:r w:rsidRPr="00961F6E">
        <w:rPr>
          <w:rFonts w:eastAsia="Times New Roman"/>
          <w:color w:val="000000" w:themeColor="text1"/>
          <w:szCs w:val="24"/>
        </w:rPr>
        <w:t>ς στην κανονικότητα</w:t>
      </w:r>
      <w:r>
        <w:rPr>
          <w:rFonts w:eastAsia="Times New Roman"/>
          <w:color w:val="000000" w:themeColor="text1"/>
          <w:szCs w:val="24"/>
        </w:rPr>
        <w:t>,</w:t>
      </w:r>
      <w:r w:rsidRPr="00961F6E">
        <w:rPr>
          <w:rFonts w:eastAsia="Times New Roman"/>
          <w:color w:val="000000" w:themeColor="text1"/>
          <w:szCs w:val="24"/>
        </w:rPr>
        <w:t xml:space="preserve"> με μέτρα στήριξης τό</w:t>
      </w:r>
      <w:r w:rsidRPr="00961F6E">
        <w:rPr>
          <w:rFonts w:eastAsia="Times New Roman"/>
          <w:color w:val="000000" w:themeColor="text1"/>
          <w:szCs w:val="24"/>
        </w:rPr>
        <w:t>σο της απασχόλησης όσο και της επιχειρηματικότητας</w:t>
      </w:r>
      <w:r>
        <w:rPr>
          <w:rFonts w:eastAsia="Times New Roman"/>
          <w:color w:val="000000" w:themeColor="text1"/>
          <w:szCs w:val="24"/>
        </w:rPr>
        <w:t>,</w:t>
      </w:r>
      <w:r w:rsidRPr="00961F6E">
        <w:rPr>
          <w:rFonts w:eastAsia="Times New Roman"/>
          <w:color w:val="000000" w:themeColor="text1"/>
          <w:szCs w:val="24"/>
        </w:rPr>
        <w:t xml:space="preserve"> μέτρα που θα διευκολύνουν την καθημερινότητα πολλών συμπολιτών </w:t>
      </w:r>
      <w:r>
        <w:rPr>
          <w:rFonts w:eastAsia="Times New Roman"/>
          <w:color w:val="000000" w:themeColor="text1"/>
          <w:szCs w:val="24"/>
        </w:rPr>
        <w:t>μας.</w:t>
      </w:r>
    </w:p>
    <w:p w14:paraId="6338F7E2"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961F6E">
        <w:rPr>
          <w:rFonts w:eastAsia="Times New Roman"/>
          <w:color w:val="000000" w:themeColor="text1"/>
          <w:szCs w:val="24"/>
        </w:rPr>
        <w:t>λήθεια</w:t>
      </w:r>
      <w:r>
        <w:rPr>
          <w:rFonts w:eastAsia="Times New Roman"/>
          <w:color w:val="000000" w:themeColor="text1"/>
          <w:szCs w:val="24"/>
        </w:rPr>
        <w:t>,</w:t>
      </w:r>
      <w:r w:rsidRPr="00961F6E">
        <w:rPr>
          <w:rFonts w:eastAsia="Times New Roman"/>
          <w:color w:val="000000" w:themeColor="text1"/>
          <w:szCs w:val="24"/>
        </w:rPr>
        <w:t xml:space="preserve"> </w:t>
      </w:r>
      <w:r>
        <w:rPr>
          <w:rFonts w:eastAsia="Times New Roman"/>
          <w:color w:val="000000" w:themeColor="text1"/>
          <w:szCs w:val="24"/>
        </w:rPr>
        <w:t>όμως,</w:t>
      </w:r>
      <w:r w:rsidRPr="00961F6E">
        <w:rPr>
          <w:rFonts w:eastAsia="Times New Roman"/>
          <w:color w:val="000000" w:themeColor="text1"/>
          <w:szCs w:val="24"/>
        </w:rPr>
        <w:t xml:space="preserve"> συνάδελφοι του ΣΥΡΙΖΑ</w:t>
      </w:r>
      <w:r>
        <w:rPr>
          <w:rFonts w:eastAsia="Times New Roman"/>
          <w:color w:val="000000" w:themeColor="text1"/>
          <w:szCs w:val="24"/>
        </w:rPr>
        <w:t>,</w:t>
      </w:r>
      <w:r w:rsidRPr="00961F6E">
        <w:rPr>
          <w:rFonts w:eastAsia="Times New Roman"/>
          <w:color w:val="000000" w:themeColor="text1"/>
          <w:szCs w:val="24"/>
        </w:rPr>
        <w:t xml:space="preserve"> πιστεύετε ότι </w:t>
      </w:r>
      <w:r>
        <w:rPr>
          <w:rFonts w:eastAsia="Times New Roman"/>
          <w:color w:val="000000" w:themeColor="text1"/>
          <w:szCs w:val="24"/>
        </w:rPr>
        <w:t xml:space="preserve">θα υποκλέψετε με </w:t>
      </w:r>
      <w:r w:rsidRPr="00961F6E">
        <w:rPr>
          <w:rFonts w:eastAsia="Times New Roman"/>
          <w:color w:val="000000" w:themeColor="text1"/>
          <w:szCs w:val="24"/>
        </w:rPr>
        <w:t>αυτό</w:t>
      </w:r>
      <w:r>
        <w:rPr>
          <w:rFonts w:eastAsia="Times New Roman"/>
          <w:color w:val="000000" w:themeColor="text1"/>
          <w:szCs w:val="24"/>
        </w:rPr>
        <w:t>ν</w:t>
      </w:r>
      <w:r w:rsidRPr="00961F6E">
        <w:rPr>
          <w:rFonts w:eastAsia="Times New Roman"/>
          <w:color w:val="000000" w:themeColor="text1"/>
          <w:szCs w:val="24"/>
        </w:rPr>
        <w:t xml:space="preserve"> τον τρόπο την ψήφο του ελληνικού λαού δύο εβδομάδες </w:t>
      </w:r>
      <w:r>
        <w:rPr>
          <w:rFonts w:eastAsia="Times New Roman"/>
          <w:color w:val="000000" w:themeColor="text1"/>
          <w:szCs w:val="24"/>
        </w:rPr>
        <w:t>μ</w:t>
      </w:r>
      <w:r w:rsidRPr="00961F6E">
        <w:rPr>
          <w:rFonts w:eastAsia="Times New Roman"/>
          <w:color w:val="000000" w:themeColor="text1"/>
          <w:szCs w:val="24"/>
        </w:rPr>
        <w:t>όλις πρι</w:t>
      </w:r>
      <w:r w:rsidRPr="00961F6E">
        <w:rPr>
          <w:rFonts w:eastAsia="Times New Roman"/>
          <w:color w:val="000000" w:themeColor="text1"/>
          <w:szCs w:val="24"/>
        </w:rPr>
        <w:t>ν τις εκλογές</w:t>
      </w:r>
      <w:r>
        <w:rPr>
          <w:rFonts w:eastAsia="Times New Roman"/>
          <w:color w:val="000000" w:themeColor="text1"/>
          <w:szCs w:val="24"/>
        </w:rPr>
        <w:t>; Ο κόσμος δεν είναι αφελής. Καταλαβαίνει. Ο</w:t>
      </w:r>
      <w:r w:rsidRPr="00961F6E">
        <w:rPr>
          <w:rFonts w:eastAsia="Times New Roman"/>
          <w:color w:val="000000" w:themeColor="text1"/>
          <w:szCs w:val="24"/>
        </w:rPr>
        <w:t xml:space="preserve"> κόσμος περιμένει από </w:t>
      </w:r>
      <w:r>
        <w:rPr>
          <w:rFonts w:eastAsia="Times New Roman"/>
          <w:color w:val="000000" w:themeColor="text1"/>
          <w:szCs w:val="24"/>
        </w:rPr>
        <w:t>εμά</w:t>
      </w:r>
      <w:r w:rsidRPr="00961F6E">
        <w:rPr>
          <w:rFonts w:eastAsia="Times New Roman"/>
          <w:color w:val="000000" w:themeColor="text1"/>
          <w:szCs w:val="24"/>
        </w:rPr>
        <w:t>ς ειλικρίνεια πια</w:t>
      </w:r>
      <w:r>
        <w:rPr>
          <w:rFonts w:eastAsia="Times New Roman"/>
          <w:color w:val="000000" w:themeColor="text1"/>
          <w:szCs w:val="24"/>
        </w:rPr>
        <w:t>,</w:t>
      </w:r>
      <w:r w:rsidRPr="00961F6E">
        <w:rPr>
          <w:rFonts w:eastAsia="Times New Roman"/>
          <w:color w:val="000000" w:themeColor="text1"/>
          <w:szCs w:val="24"/>
        </w:rPr>
        <w:t xml:space="preserve"> αλήθειες μόνο και κυρίως καταλαβαίνει την αγωνία </w:t>
      </w:r>
      <w:r>
        <w:rPr>
          <w:rFonts w:eastAsia="Times New Roman"/>
          <w:color w:val="000000" w:themeColor="text1"/>
          <w:szCs w:val="24"/>
        </w:rPr>
        <w:t>Κ</w:t>
      </w:r>
      <w:r w:rsidRPr="00961F6E">
        <w:rPr>
          <w:rFonts w:eastAsia="Times New Roman"/>
          <w:color w:val="000000" w:themeColor="text1"/>
          <w:szCs w:val="24"/>
        </w:rPr>
        <w:t xml:space="preserve">υβέρνησης και </w:t>
      </w:r>
      <w:r>
        <w:rPr>
          <w:rFonts w:eastAsia="Times New Roman"/>
          <w:color w:val="000000" w:themeColor="text1"/>
          <w:szCs w:val="24"/>
        </w:rPr>
        <w:t>Αν</w:t>
      </w:r>
      <w:r w:rsidRPr="00961F6E">
        <w:rPr>
          <w:rFonts w:eastAsia="Times New Roman"/>
          <w:color w:val="000000" w:themeColor="text1"/>
          <w:szCs w:val="24"/>
        </w:rPr>
        <w:t xml:space="preserve">τιπολίτευσης να </w:t>
      </w:r>
      <w:r w:rsidRPr="00961F6E">
        <w:rPr>
          <w:rFonts w:eastAsia="Times New Roman"/>
          <w:color w:val="000000" w:themeColor="text1"/>
          <w:szCs w:val="24"/>
        </w:rPr>
        <w:lastRenderedPageBreak/>
        <w:t xml:space="preserve">δημιουργήσουν εκείνες τις συνθήκες που θα επιτρέψουν σε κάθε πλευρά ξεχωριστά να </w:t>
      </w:r>
      <w:r>
        <w:rPr>
          <w:rFonts w:eastAsia="Times New Roman"/>
          <w:color w:val="000000" w:themeColor="text1"/>
          <w:szCs w:val="24"/>
        </w:rPr>
        <w:t>εργαλειο</w:t>
      </w:r>
      <w:r w:rsidRPr="00961F6E">
        <w:rPr>
          <w:rFonts w:eastAsia="Times New Roman"/>
          <w:color w:val="000000" w:themeColor="text1"/>
          <w:szCs w:val="24"/>
        </w:rPr>
        <w:t>ποιήσουν τα αποτελέσματα της κάλπης κατά το δοκούν</w:t>
      </w:r>
      <w:r>
        <w:rPr>
          <w:rFonts w:eastAsia="Times New Roman"/>
          <w:color w:val="000000" w:themeColor="text1"/>
          <w:szCs w:val="24"/>
        </w:rPr>
        <w:t>.</w:t>
      </w:r>
    </w:p>
    <w:p w14:paraId="6338F7E3"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961F6E">
        <w:rPr>
          <w:rFonts w:eastAsia="Times New Roman"/>
          <w:color w:val="000000" w:themeColor="text1"/>
          <w:szCs w:val="24"/>
        </w:rPr>
        <w:t xml:space="preserve">ια </w:t>
      </w:r>
      <w:r>
        <w:rPr>
          <w:rFonts w:eastAsia="Times New Roman"/>
          <w:color w:val="000000" w:themeColor="text1"/>
          <w:szCs w:val="24"/>
        </w:rPr>
        <w:t>ε</w:t>
      </w:r>
      <w:r w:rsidRPr="00961F6E">
        <w:rPr>
          <w:rFonts w:eastAsia="Times New Roman"/>
          <w:color w:val="000000" w:themeColor="text1"/>
          <w:szCs w:val="24"/>
        </w:rPr>
        <w:t>μένα</w:t>
      </w:r>
      <w:r>
        <w:rPr>
          <w:rFonts w:eastAsia="Times New Roman"/>
          <w:color w:val="000000" w:themeColor="text1"/>
          <w:szCs w:val="24"/>
        </w:rPr>
        <w:t>, που είμαι Β</w:t>
      </w:r>
      <w:r w:rsidRPr="00961F6E">
        <w:rPr>
          <w:rFonts w:eastAsia="Times New Roman"/>
          <w:color w:val="000000" w:themeColor="text1"/>
          <w:szCs w:val="24"/>
        </w:rPr>
        <w:t xml:space="preserve">ουλευτής </w:t>
      </w:r>
      <w:r>
        <w:rPr>
          <w:rFonts w:eastAsia="Times New Roman"/>
          <w:color w:val="000000" w:themeColor="text1"/>
          <w:szCs w:val="24"/>
        </w:rPr>
        <w:t xml:space="preserve">λίγων </w:t>
      </w:r>
      <w:r w:rsidRPr="00961F6E">
        <w:rPr>
          <w:rFonts w:eastAsia="Times New Roman"/>
          <w:color w:val="000000" w:themeColor="text1"/>
          <w:szCs w:val="24"/>
        </w:rPr>
        <w:t xml:space="preserve">ημερών </w:t>
      </w:r>
      <w:r>
        <w:rPr>
          <w:rFonts w:eastAsia="Times New Roman"/>
          <w:color w:val="000000" w:themeColor="text1"/>
          <w:szCs w:val="24"/>
        </w:rPr>
        <w:t xml:space="preserve">ή </w:t>
      </w:r>
      <w:r w:rsidRPr="00961F6E">
        <w:rPr>
          <w:rFonts w:eastAsia="Times New Roman"/>
          <w:color w:val="000000" w:themeColor="text1"/>
          <w:szCs w:val="24"/>
        </w:rPr>
        <w:t xml:space="preserve">για την ακρίβεια </w:t>
      </w:r>
      <w:r>
        <w:rPr>
          <w:rFonts w:eastAsia="Times New Roman"/>
          <w:color w:val="000000" w:themeColor="text1"/>
          <w:szCs w:val="24"/>
        </w:rPr>
        <w:t xml:space="preserve">ωρών, </w:t>
      </w:r>
      <w:r w:rsidRPr="00961F6E">
        <w:rPr>
          <w:rFonts w:eastAsia="Times New Roman"/>
          <w:color w:val="000000" w:themeColor="text1"/>
          <w:szCs w:val="24"/>
        </w:rPr>
        <w:t>τα πράγματα είναι απλά</w:t>
      </w:r>
      <w:r>
        <w:rPr>
          <w:rFonts w:eastAsia="Times New Roman"/>
          <w:color w:val="000000" w:themeColor="text1"/>
          <w:szCs w:val="24"/>
        </w:rPr>
        <w:t xml:space="preserve">, όπως </w:t>
      </w:r>
      <w:r w:rsidRPr="00961F6E">
        <w:rPr>
          <w:rFonts w:eastAsia="Times New Roman"/>
          <w:color w:val="000000" w:themeColor="text1"/>
          <w:szCs w:val="24"/>
        </w:rPr>
        <w:t>ξ</w:t>
      </w:r>
      <w:r w:rsidRPr="00961F6E">
        <w:rPr>
          <w:rFonts w:eastAsia="Times New Roman"/>
          <w:color w:val="000000" w:themeColor="text1"/>
          <w:szCs w:val="24"/>
        </w:rPr>
        <w:t>εκάθαρα</w:t>
      </w:r>
      <w:r>
        <w:rPr>
          <w:rFonts w:eastAsia="Times New Roman"/>
          <w:color w:val="000000" w:themeColor="text1"/>
          <w:szCs w:val="24"/>
        </w:rPr>
        <w:t xml:space="preserve"> απλά ε</w:t>
      </w:r>
      <w:r w:rsidRPr="00961F6E">
        <w:rPr>
          <w:rFonts w:eastAsia="Times New Roman"/>
          <w:color w:val="000000" w:themeColor="text1"/>
          <w:szCs w:val="24"/>
        </w:rPr>
        <w:t>υελπιστώ να είναι και για τον κάθε πολίτη που θα πάει να ψηφίσει και που πρέπει να ψηφίσει</w:t>
      </w:r>
      <w:r>
        <w:rPr>
          <w:rFonts w:eastAsia="Times New Roman"/>
          <w:color w:val="000000" w:themeColor="text1"/>
          <w:szCs w:val="24"/>
        </w:rPr>
        <w:t>.</w:t>
      </w:r>
      <w:r w:rsidRPr="00961F6E">
        <w:rPr>
          <w:rFonts w:eastAsia="Times New Roman"/>
          <w:color w:val="000000" w:themeColor="text1"/>
          <w:szCs w:val="24"/>
        </w:rPr>
        <w:t xml:space="preserve"> Αυτό είναι το μεγάλο διακύβευμα όλων </w:t>
      </w:r>
      <w:r>
        <w:rPr>
          <w:rFonts w:eastAsia="Times New Roman"/>
          <w:color w:val="000000" w:themeColor="text1"/>
          <w:szCs w:val="24"/>
        </w:rPr>
        <w:t>μας,</w:t>
      </w:r>
      <w:r w:rsidRPr="00961F6E">
        <w:rPr>
          <w:rFonts w:eastAsia="Times New Roman"/>
          <w:color w:val="000000" w:themeColor="text1"/>
          <w:szCs w:val="24"/>
        </w:rPr>
        <w:t xml:space="preserve"> η μείωση της αποχής και η συμμετοχή των πολιτών στο κορυφαίο γεγονός της κάλπης των ευρωεκλογών</w:t>
      </w:r>
      <w:r>
        <w:rPr>
          <w:rFonts w:eastAsia="Times New Roman"/>
          <w:color w:val="000000" w:themeColor="text1"/>
          <w:szCs w:val="24"/>
        </w:rPr>
        <w:t>.</w:t>
      </w:r>
    </w:p>
    <w:p w14:paraId="6338F7E4"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961F6E">
        <w:rPr>
          <w:rFonts w:eastAsia="Times New Roman"/>
          <w:color w:val="000000" w:themeColor="text1"/>
          <w:szCs w:val="24"/>
        </w:rPr>
        <w:t>τις επόμεν</w:t>
      </w:r>
      <w:r w:rsidRPr="00961F6E">
        <w:rPr>
          <w:rFonts w:eastAsia="Times New Roman"/>
          <w:color w:val="000000" w:themeColor="text1"/>
          <w:szCs w:val="24"/>
        </w:rPr>
        <w:t xml:space="preserve">ες εκλογές </w:t>
      </w:r>
      <w:r>
        <w:rPr>
          <w:rFonts w:eastAsia="Times New Roman"/>
          <w:color w:val="000000" w:themeColor="text1"/>
          <w:szCs w:val="24"/>
        </w:rPr>
        <w:t>ε</w:t>
      </w:r>
      <w:r w:rsidRPr="00961F6E">
        <w:rPr>
          <w:rFonts w:eastAsia="Times New Roman"/>
          <w:color w:val="000000" w:themeColor="text1"/>
          <w:szCs w:val="24"/>
        </w:rPr>
        <w:t>υελπιστώ ότι θα απλοποιηθεί και η διαδικασία ψήφου των Ελλήνων του εξωτερικού</w:t>
      </w:r>
      <w:r>
        <w:rPr>
          <w:rFonts w:eastAsia="Times New Roman"/>
          <w:color w:val="000000" w:themeColor="text1"/>
          <w:szCs w:val="24"/>
        </w:rPr>
        <w:t>,</w:t>
      </w:r>
      <w:r w:rsidRPr="00961F6E">
        <w:rPr>
          <w:rFonts w:eastAsia="Times New Roman"/>
          <w:color w:val="000000" w:themeColor="text1"/>
          <w:szCs w:val="24"/>
        </w:rPr>
        <w:t xml:space="preserve"> να ακουστεί η φωνή αυτών που δεν </w:t>
      </w:r>
      <w:r>
        <w:rPr>
          <w:rFonts w:eastAsia="Times New Roman"/>
          <w:color w:val="000000" w:themeColor="text1"/>
          <w:szCs w:val="24"/>
        </w:rPr>
        <w:t xml:space="preserve">έφυγαν από </w:t>
      </w:r>
      <w:r w:rsidRPr="00961F6E">
        <w:rPr>
          <w:rFonts w:eastAsia="Times New Roman"/>
          <w:color w:val="000000" w:themeColor="text1"/>
          <w:szCs w:val="24"/>
        </w:rPr>
        <w:t>επιλογή από τη χώρα</w:t>
      </w:r>
      <w:r>
        <w:rPr>
          <w:rFonts w:eastAsia="Times New Roman"/>
          <w:color w:val="000000" w:themeColor="text1"/>
          <w:szCs w:val="24"/>
        </w:rPr>
        <w:t>,</w:t>
      </w:r>
      <w:r w:rsidRPr="00961F6E">
        <w:rPr>
          <w:rFonts w:eastAsia="Times New Roman"/>
          <w:color w:val="000000" w:themeColor="text1"/>
          <w:szCs w:val="24"/>
        </w:rPr>
        <w:t xml:space="preserve"> αλλά ως αποτέλεσμα της πολιτικής των τελευταίων </w:t>
      </w:r>
      <w:r>
        <w:rPr>
          <w:rFonts w:eastAsia="Times New Roman"/>
          <w:color w:val="000000" w:themeColor="text1"/>
          <w:szCs w:val="24"/>
        </w:rPr>
        <w:t xml:space="preserve">είκοσι </w:t>
      </w:r>
      <w:r w:rsidRPr="00961F6E">
        <w:rPr>
          <w:rFonts w:eastAsia="Times New Roman"/>
          <w:color w:val="000000" w:themeColor="text1"/>
          <w:szCs w:val="24"/>
        </w:rPr>
        <w:t>ετών</w:t>
      </w:r>
      <w:r>
        <w:rPr>
          <w:rFonts w:eastAsia="Times New Roman"/>
          <w:color w:val="000000" w:themeColor="text1"/>
          <w:szCs w:val="24"/>
        </w:rPr>
        <w:t>. Φ</w:t>
      </w:r>
      <w:r w:rsidRPr="00961F6E">
        <w:rPr>
          <w:rFonts w:eastAsia="Times New Roman"/>
          <w:color w:val="000000" w:themeColor="text1"/>
          <w:szCs w:val="24"/>
        </w:rPr>
        <w:t xml:space="preserve">ύγανε </w:t>
      </w:r>
      <w:r>
        <w:rPr>
          <w:rFonts w:eastAsia="Times New Roman"/>
          <w:color w:val="000000" w:themeColor="text1"/>
          <w:szCs w:val="24"/>
        </w:rPr>
        <w:t>γ</w:t>
      </w:r>
      <w:r w:rsidRPr="00961F6E">
        <w:rPr>
          <w:rFonts w:eastAsia="Times New Roman"/>
          <w:color w:val="000000" w:themeColor="text1"/>
          <w:szCs w:val="24"/>
        </w:rPr>
        <w:t>ιατί δεν βρίσκουν δουλειά</w:t>
      </w:r>
      <w:r>
        <w:rPr>
          <w:rFonts w:eastAsia="Times New Roman"/>
          <w:color w:val="000000" w:themeColor="text1"/>
          <w:szCs w:val="24"/>
        </w:rPr>
        <w:t>,</w:t>
      </w:r>
      <w:r w:rsidRPr="00961F6E">
        <w:rPr>
          <w:rFonts w:eastAsia="Times New Roman"/>
          <w:color w:val="000000" w:themeColor="text1"/>
          <w:szCs w:val="24"/>
        </w:rPr>
        <w:t xml:space="preserve"> γιατ</w:t>
      </w:r>
      <w:r w:rsidRPr="00961F6E">
        <w:rPr>
          <w:rFonts w:eastAsia="Times New Roman"/>
          <w:color w:val="000000" w:themeColor="text1"/>
          <w:szCs w:val="24"/>
        </w:rPr>
        <w:t xml:space="preserve">ί η κατάσταση </w:t>
      </w:r>
      <w:r>
        <w:rPr>
          <w:rFonts w:eastAsia="Times New Roman"/>
          <w:color w:val="000000" w:themeColor="text1"/>
          <w:szCs w:val="24"/>
        </w:rPr>
        <w:t>στη χώρα έχει γίνει αφόρητη.</w:t>
      </w:r>
    </w:p>
    <w:p w14:paraId="6338F7E5"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Αντιλαμβάνομαι πλήρως την τακτική του ΣΥΡΙΖΑ και της Νέας Δημοκρατίας και προβάλλω ως καθαρή επιλογή λογικής</w:t>
      </w:r>
      <w:r w:rsidRPr="00961F6E">
        <w:rPr>
          <w:rFonts w:eastAsia="Times New Roman"/>
          <w:color w:val="000000" w:themeColor="text1"/>
          <w:szCs w:val="24"/>
        </w:rPr>
        <w:t xml:space="preserve"> τη στήριξη </w:t>
      </w:r>
      <w:r>
        <w:rPr>
          <w:rFonts w:eastAsia="Times New Roman"/>
          <w:color w:val="000000" w:themeColor="text1"/>
          <w:szCs w:val="24"/>
        </w:rPr>
        <w:t xml:space="preserve">της φωνής </w:t>
      </w:r>
      <w:r w:rsidRPr="00961F6E">
        <w:rPr>
          <w:rFonts w:eastAsia="Times New Roman"/>
          <w:color w:val="000000" w:themeColor="text1"/>
          <w:szCs w:val="24"/>
        </w:rPr>
        <w:t>του Ποταμιού</w:t>
      </w:r>
      <w:r>
        <w:rPr>
          <w:rFonts w:eastAsia="Times New Roman"/>
          <w:color w:val="000000" w:themeColor="text1"/>
          <w:szCs w:val="24"/>
        </w:rPr>
        <w:t xml:space="preserve">. </w:t>
      </w:r>
    </w:p>
    <w:p w14:paraId="6338F7E6"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Το Π</w:t>
      </w:r>
      <w:r w:rsidRPr="00961F6E">
        <w:rPr>
          <w:rFonts w:eastAsia="Times New Roman"/>
          <w:color w:val="000000" w:themeColor="text1"/>
          <w:szCs w:val="24"/>
        </w:rPr>
        <w:t xml:space="preserve">οτάμι </w:t>
      </w:r>
      <w:r>
        <w:rPr>
          <w:rFonts w:eastAsia="Times New Roman"/>
          <w:color w:val="000000" w:themeColor="text1"/>
          <w:szCs w:val="24"/>
        </w:rPr>
        <w:t xml:space="preserve">είναι ίσως το μόνο κόμμα </w:t>
      </w:r>
      <w:r w:rsidRPr="00961F6E">
        <w:rPr>
          <w:rFonts w:eastAsia="Times New Roman"/>
          <w:color w:val="000000" w:themeColor="text1"/>
          <w:szCs w:val="24"/>
        </w:rPr>
        <w:t>που επέλεξε τους υποψήφιους Ευρωβ</w:t>
      </w:r>
      <w:r w:rsidRPr="00961F6E">
        <w:rPr>
          <w:rFonts w:eastAsia="Times New Roman"/>
          <w:color w:val="000000" w:themeColor="text1"/>
          <w:szCs w:val="24"/>
        </w:rPr>
        <w:t xml:space="preserve">ουλευτές του βάσει των ικανοτήτων τους να προσφέρουν στην Ευρώπη και να υποστηρίξουν καλύτερα τα συμφέροντα της χώρας μας </w:t>
      </w:r>
      <w:r>
        <w:rPr>
          <w:rFonts w:eastAsia="Times New Roman"/>
          <w:color w:val="000000" w:themeColor="text1"/>
          <w:szCs w:val="24"/>
        </w:rPr>
        <w:t>στο Ευρω</w:t>
      </w:r>
      <w:r w:rsidRPr="00961F6E">
        <w:rPr>
          <w:rFonts w:eastAsia="Times New Roman"/>
          <w:color w:val="000000" w:themeColor="text1"/>
          <w:szCs w:val="24"/>
        </w:rPr>
        <w:t>κοινοβούλιο</w:t>
      </w:r>
      <w:r>
        <w:rPr>
          <w:rFonts w:eastAsia="Times New Roman"/>
          <w:color w:val="000000" w:themeColor="text1"/>
          <w:szCs w:val="24"/>
        </w:rPr>
        <w:t xml:space="preserve">. Δεν επέλεξε </w:t>
      </w:r>
      <w:r>
        <w:rPr>
          <w:rFonts w:eastAsia="Times New Roman"/>
          <w:color w:val="000000" w:themeColor="text1"/>
          <w:szCs w:val="24"/>
          <w:lang w:val="en-US"/>
        </w:rPr>
        <w:t>celebrities</w:t>
      </w:r>
      <w:r w:rsidRPr="000B65AE">
        <w:rPr>
          <w:rFonts w:eastAsia="Times New Roman"/>
          <w:color w:val="000000" w:themeColor="text1"/>
          <w:szCs w:val="24"/>
        </w:rPr>
        <w:t xml:space="preserve"> </w:t>
      </w:r>
      <w:r w:rsidRPr="00961F6E">
        <w:rPr>
          <w:rFonts w:eastAsia="Times New Roman"/>
          <w:color w:val="000000" w:themeColor="text1"/>
          <w:szCs w:val="24"/>
        </w:rPr>
        <w:t>της τηλεόρασης</w:t>
      </w:r>
      <w:r>
        <w:rPr>
          <w:rFonts w:eastAsia="Times New Roman"/>
          <w:color w:val="000000" w:themeColor="text1"/>
          <w:szCs w:val="24"/>
        </w:rPr>
        <w:t>,</w:t>
      </w:r>
      <w:r w:rsidRPr="00961F6E">
        <w:rPr>
          <w:rFonts w:eastAsia="Times New Roman"/>
          <w:color w:val="000000" w:themeColor="text1"/>
          <w:szCs w:val="24"/>
        </w:rPr>
        <w:t xml:space="preserve"> αλλά προσωπικότητες που ο καθένας στο</w:t>
      </w:r>
      <w:r>
        <w:rPr>
          <w:rFonts w:eastAsia="Times New Roman"/>
          <w:color w:val="000000" w:themeColor="text1"/>
          <w:szCs w:val="24"/>
        </w:rPr>
        <w:t>ν</w:t>
      </w:r>
      <w:r w:rsidRPr="00961F6E">
        <w:rPr>
          <w:rFonts w:eastAsia="Times New Roman"/>
          <w:color w:val="000000" w:themeColor="text1"/>
          <w:szCs w:val="24"/>
        </w:rPr>
        <w:t xml:space="preserve"> χώρο του </w:t>
      </w:r>
      <w:r>
        <w:rPr>
          <w:rFonts w:eastAsia="Times New Roman"/>
          <w:color w:val="000000" w:themeColor="text1"/>
          <w:szCs w:val="24"/>
        </w:rPr>
        <w:t>διαπρέπει.</w:t>
      </w:r>
    </w:p>
    <w:p w14:paraId="6338F7E7"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961F6E">
        <w:rPr>
          <w:rFonts w:eastAsia="Times New Roman"/>
          <w:color w:val="000000" w:themeColor="text1"/>
          <w:szCs w:val="24"/>
        </w:rPr>
        <w:t>αλ</w:t>
      </w:r>
      <w:r>
        <w:rPr>
          <w:rFonts w:eastAsia="Times New Roman"/>
          <w:color w:val="000000" w:themeColor="text1"/>
          <w:szCs w:val="24"/>
        </w:rPr>
        <w:t>ώ</w:t>
      </w:r>
      <w:r w:rsidRPr="00961F6E">
        <w:rPr>
          <w:rFonts w:eastAsia="Times New Roman"/>
          <w:color w:val="000000" w:themeColor="text1"/>
          <w:szCs w:val="24"/>
        </w:rPr>
        <w:t xml:space="preserve"> τους συμπολίτες μου να δουν τα βιο</w:t>
      </w:r>
      <w:r>
        <w:rPr>
          <w:rFonts w:eastAsia="Times New Roman"/>
          <w:color w:val="000000" w:themeColor="text1"/>
          <w:szCs w:val="24"/>
        </w:rPr>
        <w:t>γραφικά των υποψηφίων όλων των κ</w:t>
      </w:r>
      <w:r w:rsidRPr="00961F6E">
        <w:rPr>
          <w:rFonts w:eastAsia="Times New Roman"/>
          <w:color w:val="000000" w:themeColor="text1"/>
          <w:szCs w:val="24"/>
        </w:rPr>
        <w:t>ομμάτων</w:t>
      </w:r>
      <w:r>
        <w:rPr>
          <w:rFonts w:eastAsia="Times New Roman"/>
          <w:color w:val="000000" w:themeColor="text1"/>
          <w:szCs w:val="24"/>
        </w:rPr>
        <w:t>,</w:t>
      </w:r>
      <w:r w:rsidRPr="00961F6E">
        <w:rPr>
          <w:rFonts w:eastAsia="Times New Roman"/>
          <w:color w:val="000000" w:themeColor="text1"/>
          <w:szCs w:val="24"/>
        </w:rPr>
        <w:t xml:space="preserve"> έστω και δ</w:t>
      </w:r>
      <w:r>
        <w:rPr>
          <w:rFonts w:eastAsia="Times New Roman"/>
          <w:color w:val="000000" w:themeColor="text1"/>
          <w:szCs w:val="24"/>
        </w:rPr>
        <w:t xml:space="preserve">ειγματοληπτικά, </w:t>
      </w:r>
      <w:r w:rsidRPr="00961F6E">
        <w:rPr>
          <w:rFonts w:eastAsia="Times New Roman"/>
          <w:color w:val="000000" w:themeColor="text1"/>
          <w:szCs w:val="24"/>
        </w:rPr>
        <w:t>και μετά να επιλέξουν τους αντιπροσώπους τους για την Ευρώπη</w:t>
      </w:r>
      <w:r>
        <w:rPr>
          <w:rFonts w:eastAsia="Times New Roman"/>
          <w:color w:val="000000" w:themeColor="text1"/>
          <w:szCs w:val="24"/>
        </w:rPr>
        <w:t>.</w:t>
      </w:r>
    </w:p>
    <w:p w14:paraId="6338F7E8" w14:textId="77777777" w:rsidR="00401C51" w:rsidRDefault="00794512">
      <w:pPr>
        <w:spacing w:line="600" w:lineRule="auto"/>
        <w:ind w:firstLine="720"/>
        <w:jc w:val="both"/>
        <w:rPr>
          <w:rFonts w:eastAsia="Times New Roman"/>
          <w:color w:val="000000" w:themeColor="text1"/>
          <w:szCs w:val="24"/>
        </w:rPr>
      </w:pPr>
      <w:r w:rsidRPr="00961F6E">
        <w:rPr>
          <w:rFonts w:eastAsia="Times New Roman"/>
          <w:color w:val="000000" w:themeColor="text1"/>
          <w:szCs w:val="24"/>
        </w:rPr>
        <w:t>Καλώ τους συμπολίτες μου να ενημερωθ</w:t>
      </w:r>
      <w:r>
        <w:rPr>
          <w:rFonts w:eastAsia="Times New Roman"/>
          <w:color w:val="000000" w:themeColor="text1"/>
          <w:szCs w:val="24"/>
        </w:rPr>
        <w:t>ούν</w:t>
      </w:r>
      <w:r w:rsidRPr="00961F6E">
        <w:rPr>
          <w:rFonts w:eastAsia="Times New Roman"/>
          <w:color w:val="000000" w:themeColor="text1"/>
          <w:szCs w:val="24"/>
        </w:rPr>
        <w:t xml:space="preserve"> για τις ευρωεκλογές</w:t>
      </w:r>
      <w:r>
        <w:rPr>
          <w:rFonts w:eastAsia="Times New Roman"/>
          <w:color w:val="000000" w:themeColor="text1"/>
          <w:szCs w:val="24"/>
        </w:rPr>
        <w:t>,</w:t>
      </w:r>
      <w:r w:rsidRPr="00961F6E">
        <w:rPr>
          <w:rFonts w:eastAsia="Times New Roman"/>
          <w:color w:val="000000" w:themeColor="text1"/>
          <w:szCs w:val="24"/>
        </w:rPr>
        <w:t xml:space="preserve"> να διαβάσ</w:t>
      </w:r>
      <w:r>
        <w:rPr>
          <w:rFonts w:eastAsia="Times New Roman"/>
          <w:color w:val="000000" w:themeColor="text1"/>
          <w:szCs w:val="24"/>
        </w:rPr>
        <w:t xml:space="preserve">ουν. </w:t>
      </w:r>
    </w:p>
    <w:p w14:paraId="6338F7E9"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Εμείς, το Π</w:t>
      </w:r>
      <w:r w:rsidRPr="00961F6E">
        <w:rPr>
          <w:rFonts w:eastAsia="Times New Roman"/>
          <w:color w:val="000000" w:themeColor="text1"/>
          <w:szCs w:val="24"/>
        </w:rPr>
        <w:t>οτάμι</w:t>
      </w:r>
      <w:r>
        <w:rPr>
          <w:rFonts w:eastAsia="Times New Roman"/>
          <w:color w:val="000000" w:themeColor="text1"/>
          <w:szCs w:val="24"/>
        </w:rPr>
        <w:t>,</w:t>
      </w:r>
      <w:r w:rsidRPr="00961F6E">
        <w:rPr>
          <w:rFonts w:eastAsia="Times New Roman"/>
          <w:color w:val="000000" w:themeColor="text1"/>
          <w:szCs w:val="24"/>
        </w:rPr>
        <w:t xml:space="preserve"> με </w:t>
      </w:r>
      <w:r>
        <w:rPr>
          <w:rFonts w:eastAsia="Times New Roman"/>
          <w:color w:val="000000" w:themeColor="text1"/>
          <w:szCs w:val="24"/>
        </w:rPr>
        <w:t>μια</w:t>
      </w:r>
      <w:r w:rsidRPr="00961F6E">
        <w:rPr>
          <w:rFonts w:eastAsia="Times New Roman"/>
          <w:color w:val="000000" w:themeColor="text1"/>
          <w:szCs w:val="24"/>
        </w:rPr>
        <w:t xml:space="preserve"> συγκεκριμένη ατζέντα </w:t>
      </w:r>
      <w:r>
        <w:rPr>
          <w:rFonts w:eastAsia="Times New Roman"/>
          <w:color w:val="000000" w:themeColor="text1"/>
          <w:szCs w:val="24"/>
        </w:rPr>
        <w:t xml:space="preserve">είκοσι επτά συν μία θέσεων, </w:t>
      </w:r>
      <w:r w:rsidRPr="00961F6E">
        <w:rPr>
          <w:rFonts w:eastAsia="Times New Roman"/>
          <w:color w:val="000000" w:themeColor="text1"/>
          <w:szCs w:val="24"/>
        </w:rPr>
        <w:t xml:space="preserve">γνωρίζουμε την Ευρώπη </w:t>
      </w:r>
      <w:r>
        <w:rPr>
          <w:rFonts w:eastAsia="Times New Roman"/>
          <w:color w:val="000000" w:themeColor="text1"/>
          <w:szCs w:val="24"/>
        </w:rPr>
        <w:t xml:space="preserve">που </w:t>
      </w:r>
      <w:r w:rsidRPr="00961F6E">
        <w:rPr>
          <w:rFonts w:eastAsia="Times New Roman"/>
          <w:color w:val="000000" w:themeColor="text1"/>
          <w:szCs w:val="24"/>
        </w:rPr>
        <w:t>θέλουμε</w:t>
      </w:r>
      <w:r>
        <w:rPr>
          <w:rFonts w:eastAsia="Times New Roman"/>
          <w:color w:val="000000" w:themeColor="text1"/>
          <w:szCs w:val="24"/>
        </w:rPr>
        <w:t xml:space="preserve">, την Ευρώπη που σήμερα γιορτάζει, </w:t>
      </w:r>
      <w:r w:rsidRPr="00961F6E">
        <w:rPr>
          <w:rFonts w:eastAsia="Times New Roman"/>
          <w:color w:val="000000" w:themeColor="text1"/>
          <w:szCs w:val="24"/>
        </w:rPr>
        <w:t>την Ευρώπη των πολιτών</w:t>
      </w:r>
      <w:r>
        <w:rPr>
          <w:rFonts w:eastAsia="Times New Roman"/>
          <w:color w:val="000000" w:themeColor="text1"/>
          <w:szCs w:val="24"/>
        </w:rPr>
        <w:t xml:space="preserve">, των </w:t>
      </w:r>
      <w:r w:rsidRPr="00961F6E">
        <w:rPr>
          <w:rFonts w:eastAsia="Times New Roman"/>
          <w:color w:val="000000" w:themeColor="text1"/>
          <w:szCs w:val="24"/>
        </w:rPr>
        <w:t>δικαιωμάτων</w:t>
      </w:r>
      <w:r>
        <w:rPr>
          <w:rFonts w:eastAsia="Times New Roman"/>
          <w:color w:val="000000" w:themeColor="text1"/>
          <w:szCs w:val="24"/>
        </w:rPr>
        <w:t>,</w:t>
      </w:r>
      <w:r w:rsidRPr="00961F6E">
        <w:rPr>
          <w:rFonts w:eastAsia="Times New Roman"/>
          <w:color w:val="000000" w:themeColor="text1"/>
          <w:szCs w:val="24"/>
        </w:rPr>
        <w:t xml:space="preserve"> της προστασίας της ελευθερίας και της προόδου</w:t>
      </w:r>
      <w:r>
        <w:rPr>
          <w:rFonts w:eastAsia="Times New Roman"/>
          <w:color w:val="000000" w:themeColor="text1"/>
          <w:szCs w:val="24"/>
        </w:rPr>
        <w:t>. Μια</w:t>
      </w:r>
      <w:r w:rsidRPr="00961F6E">
        <w:rPr>
          <w:rFonts w:eastAsia="Times New Roman"/>
          <w:color w:val="000000" w:themeColor="text1"/>
          <w:szCs w:val="24"/>
        </w:rPr>
        <w:t xml:space="preserve"> ευρωπαϊκή αναγέννηση</w:t>
      </w:r>
      <w:r>
        <w:rPr>
          <w:rFonts w:eastAsia="Times New Roman"/>
          <w:color w:val="000000" w:themeColor="text1"/>
          <w:szCs w:val="24"/>
        </w:rPr>
        <w:t xml:space="preserve">, μια </w:t>
      </w:r>
      <w:r w:rsidRPr="00961F6E">
        <w:rPr>
          <w:rFonts w:eastAsia="Times New Roman"/>
          <w:color w:val="000000" w:themeColor="text1"/>
          <w:szCs w:val="24"/>
        </w:rPr>
        <w:t xml:space="preserve">αναγέννηση </w:t>
      </w:r>
      <w:r>
        <w:rPr>
          <w:rFonts w:eastAsia="Times New Roman"/>
          <w:color w:val="000000" w:themeColor="text1"/>
          <w:szCs w:val="24"/>
        </w:rPr>
        <w:t>έ</w:t>
      </w:r>
      <w:r>
        <w:rPr>
          <w:rFonts w:eastAsia="Times New Roman"/>
          <w:color w:val="000000" w:themeColor="text1"/>
          <w:szCs w:val="24"/>
        </w:rPr>
        <w:t xml:space="preserve">χουμε ανάγκη όλοι. </w:t>
      </w:r>
    </w:p>
    <w:p w14:paraId="6338F7EA"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961F6E">
        <w:rPr>
          <w:rFonts w:eastAsia="Times New Roman"/>
          <w:color w:val="000000" w:themeColor="text1"/>
          <w:szCs w:val="24"/>
        </w:rPr>
        <w:t xml:space="preserve">ροφανώς και δεν θα </w:t>
      </w:r>
      <w:r>
        <w:rPr>
          <w:rFonts w:eastAsia="Times New Roman"/>
          <w:color w:val="000000" w:themeColor="text1"/>
          <w:szCs w:val="24"/>
        </w:rPr>
        <w:t xml:space="preserve">δώσουμε </w:t>
      </w:r>
      <w:r w:rsidRPr="00961F6E">
        <w:rPr>
          <w:rFonts w:eastAsia="Times New Roman"/>
          <w:color w:val="000000" w:themeColor="text1"/>
          <w:szCs w:val="24"/>
        </w:rPr>
        <w:t xml:space="preserve">εμπιστοσύνη </w:t>
      </w:r>
      <w:r>
        <w:rPr>
          <w:rFonts w:eastAsia="Times New Roman"/>
          <w:color w:val="000000" w:themeColor="text1"/>
          <w:szCs w:val="24"/>
        </w:rPr>
        <w:t>σ</w:t>
      </w:r>
      <w:r w:rsidRPr="00961F6E">
        <w:rPr>
          <w:rFonts w:eastAsia="Times New Roman"/>
          <w:color w:val="000000" w:themeColor="text1"/>
          <w:szCs w:val="24"/>
        </w:rPr>
        <w:t xml:space="preserve">την παρούσα </w:t>
      </w:r>
      <w:r>
        <w:rPr>
          <w:rFonts w:eastAsia="Times New Roman"/>
          <w:color w:val="000000" w:themeColor="text1"/>
          <w:szCs w:val="24"/>
        </w:rPr>
        <w:t>Κ</w:t>
      </w:r>
      <w:r w:rsidRPr="00961F6E">
        <w:rPr>
          <w:rFonts w:eastAsia="Times New Roman"/>
          <w:color w:val="000000" w:themeColor="text1"/>
          <w:szCs w:val="24"/>
        </w:rPr>
        <w:t>υβέρνηση του ΣΥΡΙΖΑ</w:t>
      </w:r>
      <w:r>
        <w:rPr>
          <w:rFonts w:eastAsia="Times New Roman"/>
          <w:color w:val="000000" w:themeColor="text1"/>
          <w:szCs w:val="24"/>
        </w:rPr>
        <w:t>.</w:t>
      </w:r>
      <w:r w:rsidRPr="00961F6E">
        <w:rPr>
          <w:rFonts w:eastAsia="Times New Roman"/>
          <w:color w:val="000000" w:themeColor="text1"/>
          <w:szCs w:val="24"/>
        </w:rPr>
        <w:t xml:space="preserve"> Προφανώς</w:t>
      </w:r>
      <w:r>
        <w:rPr>
          <w:rFonts w:eastAsia="Times New Roman"/>
          <w:color w:val="000000" w:themeColor="text1"/>
          <w:szCs w:val="24"/>
        </w:rPr>
        <w:t>,</w:t>
      </w:r>
      <w:r w:rsidRPr="00961F6E">
        <w:rPr>
          <w:rFonts w:eastAsia="Times New Roman"/>
          <w:color w:val="000000" w:themeColor="text1"/>
          <w:szCs w:val="24"/>
        </w:rPr>
        <w:t xml:space="preserve"> </w:t>
      </w:r>
      <w:r>
        <w:rPr>
          <w:rFonts w:eastAsia="Times New Roman"/>
          <w:color w:val="000000" w:themeColor="text1"/>
          <w:szCs w:val="24"/>
        </w:rPr>
        <w:t>όμως,</w:t>
      </w:r>
      <w:r w:rsidRPr="00961F6E">
        <w:rPr>
          <w:rFonts w:eastAsia="Times New Roman"/>
          <w:color w:val="000000" w:themeColor="text1"/>
          <w:szCs w:val="24"/>
        </w:rPr>
        <w:t xml:space="preserve"> και θα καλέσ</w:t>
      </w:r>
      <w:r>
        <w:rPr>
          <w:rFonts w:eastAsia="Times New Roman"/>
          <w:color w:val="000000" w:themeColor="text1"/>
          <w:szCs w:val="24"/>
        </w:rPr>
        <w:t>ω τ</w:t>
      </w:r>
      <w:r w:rsidRPr="00961F6E">
        <w:rPr>
          <w:rFonts w:eastAsia="Times New Roman"/>
          <w:color w:val="000000" w:themeColor="text1"/>
          <w:szCs w:val="24"/>
        </w:rPr>
        <w:t>ου</w:t>
      </w:r>
      <w:r>
        <w:rPr>
          <w:rFonts w:eastAsia="Times New Roman"/>
          <w:color w:val="000000" w:themeColor="text1"/>
          <w:szCs w:val="24"/>
        </w:rPr>
        <w:t>ς</w:t>
      </w:r>
      <w:r w:rsidRPr="00961F6E">
        <w:rPr>
          <w:rFonts w:eastAsia="Times New Roman"/>
          <w:color w:val="000000" w:themeColor="text1"/>
          <w:szCs w:val="24"/>
        </w:rPr>
        <w:t xml:space="preserve"> συμπολίτες μου να δουν καθαρά</w:t>
      </w:r>
      <w:r>
        <w:rPr>
          <w:rFonts w:eastAsia="Times New Roman"/>
          <w:color w:val="000000" w:themeColor="text1"/>
          <w:szCs w:val="24"/>
        </w:rPr>
        <w:t>,</w:t>
      </w:r>
      <w:r w:rsidRPr="00961F6E">
        <w:rPr>
          <w:rFonts w:eastAsia="Times New Roman"/>
          <w:color w:val="000000" w:themeColor="text1"/>
          <w:szCs w:val="24"/>
        </w:rPr>
        <w:t xml:space="preserve"> να βάλ</w:t>
      </w:r>
      <w:r>
        <w:rPr>
          <w:rFonts w:eastAsia="Times New Roman"/>
          <w:color w:val="000000" w:themeColor="text1"/>
          <w:szCs w:val="24"/>
        </w:rPr>
        <w:t>ουν</w:t>
      </w:r>
      <w:r w:rsidRPr="00961F6E">
        <w:rPr>
          <w:rFonts w:eastAsia="Times New Roman"/>
          <w:color w:val="000000" w:themeColor="text1"/>
          <w:szCs w:val="24"/>
        </w:rPr>
        <w:t xml:space="preserve"> μπροστά τη</w:t>
      </w:r>
      <w:r>
        <w:rPr>
          <w:rFonts w:eastAsia="Times New Roman"/>
          <w:color w:val="000000" w:themeColor="text1"/>
          <w:szCs w:val="24"/>
        </w:rPr>
        <w:t xml:space="preserve"> φωνή της </w:t>
      </w:r>
      <w:r w:rsidRPr="00961F6E">
        <w:rPr>
          <w:rFonts w:eastAsia="Times New Roman"/>
          <w:color w:val="000000" w:themeColor="text1"/>
          <w:szCs w:val="24"/>
        </w:rPr>
        <w:t>λογ</w:t>
      </w:r>
      <w:r>
        <w:rPr>
          <w:rFonts w:eastAsia="Times New Roman"/>
          <w:color w:val="000000" w:themeColor="text1"/>
          <w:szCs w:val="24"/>
        </w:rPr>
        <w:t>ικ</w:t>
      </w:r>
      <w:r w:rsidRPr="00961F6E">
        <w:rPr>
          <w:rFonts w:eastAsia="Times New Roman"/>
          <w:color w:val="000000" w:themeColor="text1"/>
          <w:szCs w:val="24"/>
        </w:rPr>
        <w:t>ής</w:t>
      </w:r>
      <w:r>
        <w:rPr>
          <w:rFonts w:eastAsia="Times New Roman"/>
          <w:color w:val="000000" w:themeColor="text1"/>
          <w:szCs w:val="24"/>
        </w:rPr>
        <w:t>,</w:t>
      </w:r>
      <w:r w:rsidRPr="00961F6E">
        <w:rPr>
          <w:rFonts w:eastAsia="Times New Roman"/>
          <w:color w:val="000000" w:themeColor="text1"/>
          <w:szCs w:val="24"/>
        </w:rPr>
        <w:t xml:space="preserve"> να μην υποκύψουν στις σειρήνες εκ δεξιών και εξ </w:t>
      </w:r>
      <w:r w:rsidRPr="00961F6E">
        <w:rPr>
          <w:rFonts w:eastAsia="Times New Roman"/>
          <w:color w:val="000000" w:themeColor="text1"/>
          <w:szCs w:val="24"/>
        </w:rPr>
        <w:t>αριστερών και να επιλέ</w:t>
      </w:r>
      <w:r>
        <w:rPr>
          <w:rFonts w:eastAsia="Times New Roman"/>
          <w:color w:val="000000" w:themeColor="text1"/>
          <w:szCs w:val="24"/>
        </w:rPr>
        <w:t>ξουν συνειδητά να στηρίξουν το Π</w:t>
      </w:r>
      <w:r w:rsidRPr="00961F6E">
        <w:rPr>
          <w:rFonts w:eastAsia="Times New Roman"/>
          <w:color w:val="000000" w:themeColor="text1"/>
          <w:szCs w:val="24"/>
        </w:rPr>
        <w:t>οτάμι στις προσεχείς ευρωεκλογές</w:t>
      </w:r>
      <w:r>
        <w:rPr>
          <w:rFonts w:eastAsia="Times New Roman"/>
          <w:color w:val="000000" w:themeColor="text1"/>
          <w:szCs w:val="24"/>
        </w:rPr>
        <w:t>.</w:t>
      </w:r>
    </w:p>
    <w:p w14:paraId="6338F7EB"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961F6E">
        <w:rPr>
          <w:rFonts w:eastAsia="Times New Roman"/>
          <w:color w:val="000000" w:themeColor="text1"/>
          <w:szCs w:val="24"/>
        </w:rPr>
        <w:t>πιλέξ</w:t>
      </w:r>
      <w:r>
        <w:rPr>
          <w:rFonts w:eastAsia="Times New Roman"/>
          <w:color w:val="000000" w:themeColor="text1"/>
          <w:szCs w:val="24"/>
        </w:rPr>
        <w:t xml:space="preserve">τε </w:t>
      </w:r>
      <w:r w:rsidRPr="00961F6E">
        <w:rPr>
          <w:rFonts w:eastAsia="Times New Roman"/>
          <w:color w:val="000000" w:themeColor="text1"/>
          <w:szCs w:val="24"/>
        </w:rPr>
        <w:t>συνειδητά τους χρήσ</w:t>
      </w:r>
      <w:r>
        <w:rPr>
          <w:rFonts w:eastAsia="Times New Roman"/>
          <w:color w:val="000000" w:themeColor="text1"/>
          <w:szCs w:val="24"/>
        </w:rPr>
        <w:t xml:space="preserve">ιμους </w:t>
      </w:r>
      <w:r w:rsidRPr="00961F6E">
        <w:rPr>
          <w:rFonts w:eastAsia="Times New Roman"/>
          <w:color w:val="000000" w:themeColor="text1"/>
          <w:szCs w:val="24"/>
        </w:rPr>
        <w:t>και όχι τ</w:t>
      </w:r>
      <w:r>
        <w:rPr>
          <w:rFonts w:eastAsia="Times New Roman"/>
          <w:color w:val="000000" w:themeColor="text1"/>
          <w:szCs w:val="24"/>
        </w:rPr>
        <w:t>ου</w:t>
      </w:r>
      <w:r w:rsidRPr="00961F6E">
        <w:rPr>
          <w:rFonts w:eastAsia="Times New Roman"/>
          <w:color w:val="000000" w:themeColor="text1"/>
          <w:szCs w:val="24"/>
        </w:rPr>
        <w:t>ς δημοφιλείς</w:t>
      </w:r>
      <w:r>
        <w:rPr>
          <w:rFonts w:eastAsia="Times New Roman"/>
          <w:color w:val="000000" w:themeColor="text1"/>
          <w:szCs w:val="24"/>
        </w:rPr>
        <w:t>.</w:t>
      </w:r>
    </w:p>
    <w:p w14:paraId="6338F7EC"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961F6E">
        <w:rPr>
          <w:rFonts w:eastAsia="Times New Roman"/>
          <w:color w:val="000000" w:themeColor="text1"/>
          <w:szCs w:val="24"/>
        </w:rPr>
        <w:t>υχαριστώ</w:t>
      </w:r>
      <w:r>
        <w:rPr>
          <w:rFonts w:eastAsia="Times New Roman"/>
          <w:color w:val="000000" w:themeColor="text1"/>
          <w:szCs w:val="24"/>
        </w:rPr>
        <w:t>.</w:t>
      </w:r>
    </w:p>
    <w:p w14:paraId="6338F7ED" w14:textId="77777777" w:rsidR="00401C51" w:rsidRDefault="00794512">
      <w:pPr>
        <w:spacing w:line="600" w:lineRule="auto"/>
        <w:ind w:left="720"/>
        <w:jc w:val="center"/>
        <w:rPr>
          <w:rFonts w:eastAsia="Times New Roman"/>
          <w:color w:val="000000" w:themeColor="text1"/>
          <w:szCs w:val="24"/>
        </w:rPr>
      </w:pPr>
      <w:r>
        <w:rPr>
          <w:rFonts w:eastAsia="Times New Roman"/>
          <w:color w:val="000000" w:themeColor="text1"/>
          <w:szCs w:val="24"/>
        </w:rPr>
        <w:t>(Χειροκροτήματα από την πτέρυγα του Ποταμιού)</w:t>
      </w:r>
    </w:p>
    <w:p w14:paraId="6338F7EE" w14:textId="77777777" w:rsidR="00401C51" w:rsidRDefault="00794512">
      <w:pPr>
        <w:spacing w:line="600" w:lineRule="auto"/>
        <w:ind w:firstLine="720"/>
        <w:jc w:val="both"/>
        <w:rPr>
          <w:rFonts w:eastAsia="Times New Roman"/>
          <w:color w:val="000000" w:themeColor="text1"/>
          <w:szCs w:val="24"/>
        </w:rPr>
      </w:pPr>
      <w:r w:rsidRPr="00810100">
        <w:rPr>
          <w:rFonts w:eastAsia="Times New Roman"/>
          <w:b/>
          <w:color w:val="000000" w:themeColor="text1"/>
          <w:szCs w:val="24"/>
        </w:rPr>
        <w:lastRenderedPageBreak/>
        <w:t>ΠΡΟΕΔΡΕΥΩΝ (Νικήτας Κακλαμάνης):</w:t>
      </w:r>
      <w:r>
        <w:rPr>
          <w:rFonts w:eastAsia="Times New Roman"/>
          <w:color w:val="000000" w:themeColor="text1"/>
          <w:szCs w:val="24"/>
        </w:rPr>
        <w:t xml:space="preserve"> Αν και πρωτάρης, ήσασταν ο πιο</w:t>
      </w:r>
      <w:r w:rsidRPr="00961F6E">
        <w:rPr>
          <w:rFonts w:eastAsia="Times New Roman"/>
          <w:color w:val="000000" w:themeColor="text1"/>
          <w:szCs w:val="24"/>
        </w:rPr>
        <w:t xml:space="preserve"> πειθαρχημένος</w:t>
      </w:r>
      <w:r>
        <w:rPr>
          <w:rFonts w:eastAsia="Times New Roman"/>
          <w:color w:val="000000" w:themeColor="text1"/>
          <w:szCs w:val="24"/>
        </w:rPr>
        <w:t>.</w:t>
      </w:r>
    </w:p>
    <w:p w14:paraId="6338F7EF"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961F6E">
        <w:rPr>
          <w:rFonts w:eastAsia="Times New Roman"/>
          <w:color w:val="000000" w:themeColor="text1"/>
          <w:szCs w:val="24"/>
        </w:rPr>
        <w:t>ο</w:t>
      </w:r>
      <w:r>
        <w:rPr>
          <w:rFonts w:eastAsia="Times New Roman"/>
          <w:color w:val="000000" w:themeColor="text1"/>
          <w:szCs w:val="24"/>
        </w:rPr>
        <w:t>ν</w:t>
      </w:r>
      <w:r w:rsidRPr="00961F6E">
        <w:rPr>
          <w:rFonts w:eastAsia="Times New Roman"/>
          <w:color w:val="000000" w:themeColor="text1"/>
          <w:szCs w:val="24"/>
        </w:rPr>
        <w:t xml:space="preserve"> λόγο έχει ο κ</w:t>
      </w:r>
      <w:r>
        <w:rPr>
          <w:rFonts w:eastAsia="Times New Roman"/>
          <w:color w:val="000000" w:themeColor="text1"/>
          <w:szCs w:val="24"/>
        </w:rPr>
        <w:t xml:space="preserve">. </w:t>
      </w:r>
      <w:r w:rsidRPr="00961F6E">
        <w:rPr>
          <w:rFonts w:eastAsia="Times New Roman"/>
          <w:color w:val="000000" w:themeColor="text1"/>
          <w:szCs w:val="24"/>
        </w:rPr>
        <w:t>Παναγούλης</w:t>
      </w:r>
      <w:r>
        <w:rPr>
          <w:rFonts w:eastAsia="Times New Roman"/>
          <w:color w:val="000000" w:themeColor="text1"/>
          <w:szCs w:val="24"/>
        </w:rPr>
        <w:t>. Μετά θα μιλήσει ο κ. Δ</w:t>
      </w:r>
      <w:r w:rsidRPr="00961F6E">
        <w:rPr>
          <w:rFonts w:eastAsia="Times New Roman"/>
          <w:color w:val="000000" w:themeColor="text1"/>
          <w:szCs w:val="24"/>
        </w:rPr>
        <w:t>ένδιας και ύστερα ο κ</w:t>
      </w:r>
      <w:r>
        <w:rPr>
          <w:rFonts w:eastAsia="Times New Roman"/>
          <w:color w:val="000000" w:themeColor="text1"/>
          <w:szCs w:val="24"/>
        </w:rPr>
        <w:t>. Γαβρόγλου.</w:t>
      </w:r>
    </w:p>
    <w:p w14:paraId="6338F7F0"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Ορίστε, έχετε τον λόγο.</w:t>
      </w:r>
    </w:p>
    <w:p w14:paraId="6338F7F1" w14:textId="77777777" w:rsidR="00401C51" w:rsidRDefault="00794512">
      <w:pPr>
        <w:spacing w:line="600" w:lineRule="auto"/>
        <w:ind w:firstLine="720"/>
        <w:jc w:val="both"/>
        <w:rPr>
          <w:rFonts w:eastAsia="Times New Roman"/>
          <w:color w:val="000000" w:themeColor="text1"/>
          <w:szCs w:val="24"/>
        </w:rPr>
      </w:pPr>
      <w:r w:rsidRPr="000B65AE">
        <w:rPr>
          <w:rFonts w:eastAsia="Times New Roman"/>
          <w:b/>
          <w:color w:val="000000" w:themeColor="text1"/>
          <w:szCs w:val="24"/>
        </w:rPr>
        <w:t>ΕΥΣΤΑΘΙΟΣ ΠΑΝΑΓΟΥΛΗΣ:</w:t>
      </w:r>
      <w:r>
        <w:rPr>
          <w:rFonts w:eastAsia="Times New Roman"/>
          <w:color w:val="000000" w:themeColor="text1"/>
          <w:szCs w:val="24"/>
        </w:rPr>
        <w:t xml:space="preserve"> Ευχαριστώ, κύριε Πρόεδρε.</w:t>
      </w:r>
    </w:p>
    <w:p w14:paraId="6338F7F2"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961F6E">
        <w:rPr>
          <w:rFonts w:eastAsia="Times New Roman"/>
          <w:color w:val="000000" w:themeColor="text1"/>
          <w:szCs w:val="24"/>
        </w:rPr>
        <w:t xml:space="preserve"> πρόταση μομφής για τον κύριο Υπουργό </w:t>
      </w:r>
      <w:r>
        <w:rPr>
          <w:rFonts w:eastAsia="Times New Roman"/>
          <w:color w:val="000000" w:themeColor="text1"/>
          <w:szCs w:val="24"/>
        </w:rPr>
        <w:t>Υ</w:t>
      </w:r>
      <w:r w:rsidRPr="00961F6E">
        <w:rPr>
          <w:rFonts w:eastAsia="Times New Roman"/>
          <w:color w:val="000000" w:themeColor="text1"/>
          <w:szCs w:val="24"/>
        </w:rPr>
        <w:t>γείας μετα</w:t>
      </w:r>
      <w:r w:rsidRPr="00961F6E">
        <w:rPr>
          <w:rFonts w:eastAsia="Times New Roman"/>
          <w:color w:val="000000" w:themeColor="text1"/>
          <w:szCs w:val="24"/>
        </w:rPr>
        <w:t xml:space="preserve">τράπηκε </w:t>
      </w:r>
      <w:r>
        <w:rPr>
          <w:rFonts w:eastAsia="Times New Roman"/>
          <w:color w:val="000000" w:themeColor="text1"/>
          <w:szCs w:val="24"/>
        </w:rPr>
        <w:t>σε πρόταση εμπιστοσύνης στην Κ</w:t>
      </w:r>
      <w:r w:rsidRPr="00961F6E">
        <w:rPr>
          <w:rFonts w:eastAsia="Times New Roman"/>
          <w:color w:val="000000" w:themeColor="text1"/>
          <w:szCs w:val="24"/>
        </w:rPr>
        <w:t>υβέρνηση</w:t>
      </w:r>
      <w:r>
        <w:rPr>
          <w:rFonts w:eastAsia="Times New Roman"/>
          <w:color w:val="000000" w:themeColor="text1"/>
          <w:szCs w:val="24"/>
        </w:rPr>
        <w:t>.</w:t>
      </w:r>
    </w:p>
    <w:p w14:paraId="6338F7F3"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961F6E">
        <w:rPr>
          <w:rFonts w:eastAsia="Times New Roman"/>
          <w:color w:val="000000" w:themeColor="text1"/>
          <w:szCs w:val="24"/>
        </w:rPr>
        <w:t>ιατί</w:t>
      </w:r>
      <w:r>
        <w:rPr>
          <w:rFonts w:eastAsia="Times New Roman"/>
          <w:color w:val="000000" w:themeColor="text1"/>
          <w:szCs w:val="24"/>
        </w:rPr>
        <w:t>,</w:t>
      </w:r>
      <w:r w:rsidRPr="00961F6E">
        <w:rPr>
          <w:rFonts w:eastAsia="Times New Roman"/>
          <w:color w:val="000000" w:themeColor="text1"/>
          <w:szCs w:val="24"/>
        </w:rPr>
        <w:t xml:space="preserve"> κυρίες και κύριοι συνάδελφοι</w:t>
      </w:r>
      <w:r>
        <w:rPr>
          <w:rFonts w:eastAsia="Times New Roman"/>
          <w:color w:val="000000" w:themeColor="text1"/>
          <w:szCs w:val="24"/>
        </w:rPr>
        <w:t>;</w:t>
      </w:r>
      <w:r w:rsidRPr="00961F6E">
        <w:rPr>
          <w:rFonts w:eastAsia="Times New Roman"/>
          <w:color w:val="000000" w:themeColor="text1"/>
          <w:szCs w:val="24"/>
        </w:rPr>
        <w:t xml:space="preserve"> Γιατί </w:t>
      </w:r>
      <w:r>
        <w:rPr>
          <w:rFonts w:eastAsia="Times New Roman"/>
          <w:color w:val="000000" w:themeColor="text1"/>
          <w:szCs w:val="24"/>
        </w:rPr>
        <w:t>μια</w:t>
      </w:r>
      <w:r w:rsidRPr="00961F6E">
        <w:rPr>
          <w:rFonts w:eastAsia="Times New Roman"/>
          <w:color w:val="000000" w:themeColor="text1"/>
          <w:szCs w:val="24"/>
        </w:rPr>
        <w:t xml:space="preserve"> δεκάδα </w:t>
      </w:r>
      <w:r>
        <w:rPr>
          <w:rFonts w:eastAsia="Times New Roman"/>
          <w:color w:val="000000" w:themeColor="text1"/>
          <w:szCs w:val="24"/>
        </w:rPr>
        <w:t>Β</w:t>
      </w:r>
      <w:r w:rsidRPr="00961F6E">
        <w:rPr>
          <w:rFonts w:eastAsia="Times New Roman"/>
          <w:color w:val="000000" w:themeColor="text1"/>
          <w:szCs w:val="24"/>
        </w:rPr>
        <w:t>ουλευτών του ΣΥΡΙΖΑ που είχαν αξιοπρέπεια βγήκαν και καταδίκασαν αυτή</w:t>
      </w:r>
      <w:r>
        <w:rPr>
          <w:rFonts w:eastAsia="Times New Roman"/>
          <w:color w:val="000000" w:themeColor="text1"/>
          <w:szCs w:val="24"/>
        </w:rPr>
        <w:t>ν</w:t>
      </w:r>
      <w:r w:rsidRPr="00961F6E">
        <w:rPr>
          <w:rFonts w:eastAsia="Times New Roman"/>
          <w:color w:val="000000" w:themeColor="text1"/>
          <w:szCs w:val="24"/>
        </w:rPr>
        <w:t xml:space="preserve"> την απρεπή φράση του κυρίου Υπουργού Υγείας για ένα</w:t>
      </w:r>
      <w:r>
        <w:rPr>
          <w:rFonts w:eastAsia="Times New Roman"/>
          <w:color w:val="000000" w:themeColor="text1"/>
          <w:szCs w:val="24"/>
        </w:rPr>
        <w:t>ν</w:t>
      </w:r>
      <w:r w:rsidRPr="00961F6E">
        <w:rPr>
          <w:rFonts w:eastAsia="Times New Roman"/>
          <w:color w:val="000000" w:themeColor="text1"/>
          <w:szCs w:val="24"/>
        </w:rPr>
        <w:t xml:space="preserve"> συνάνθρωπό μας με αναπηρία</w:t>
      </w:r>
      <w:r>
        <w:rPr>
          <w:rFonts w:eastAsia="Times New Roman"/>
          <w:color w:val="000000" w:themeColor="text1"/>
          <w:szCs w:val="24"/>
        </w:rPr>
        <w:t>,</w:t>
      </w:r>
      <w:r w:rsidRPr="00961F6E">
        <w:rPr>
          <w:rFonts w:eastAsia="Times New Roman"/>
          <w:color w:val="000000" w:themeColor="text1"/>
          <w:szCs w:val="24"/>
        </w:rPr>
        <w:t xml:space="preserve"> τ</w:t>
      </w:r>
      <w:r w:rsidRPr="00961F6E">
        <w:rPr>
          <w:rFonts w:eastAsia="Times New Roman"/>
          <w:color w:val="000000" w:themeColor="text1"/>
          <w:szCs w:val="24"/>
        </w:rPr>
        <w:t>ον κ</w:t>
      </w:r>
      <w:r>
        <w:rPr>
          <w:rFonts w:eastAsia="Times New Roman"/>
          <w:color w:val="000000" w:themeColor="text1"/>
          <w:szCs w:val="24"/>
        </w:rPr>
        <w:t>. Κυμπουρόπουλο.</w:t>
      </w:r>
    </w:p>
    <w:p w14:paraId="6338F7F4"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961F6E">
        <w:rPr>
          <w:rFonts w:eastAsia="Times New Roman"/>
          <w:color w:val="000000" w:themeColor="text1"/>
          <w:szCs w:val="24"/>
        </w:rPr>
        <w:t>υρίες και κύριοι συνάδελφοι</w:t>
      </w:r>
      <w:r>
        <w:rPr>
          <w:rFonts w:eastAsia="Times New Roman"/>
          <w:color w:val="000000" w:themeColor="text1"/>
          <w:szCs w:val="24"/>
        </w:rPr>
        <w:t>,</w:t>
      </w:r>
      <w:r w:rsidRPr="00961F6E">
        <w:rPr>
          <w:rFonts w:eastAsia="Times New Roman"/>
          <w:color w:val="000000" w:themeColor="text1"/>
          <w:szCs w:val="24"/>
        </w:rPr>
        <w:t xml:space="preserve"> στα τέσσερα χρόνια που είστε στην εξουσία</w:t>
      </w:r>
      <w:r>
        <w:rPr>
          <w:rFonts w:eastAsia="Times New Roman"/>
          <w:color w:val="000000" w:themeColor="text1"/>
          <w:szCs w:val="24"/>
        </w:rPr>
        <w:t xml:space="preserve"> κάνατε τη διαπλοκή τέχνη, επιστήμη. Σ</w:t>
      </w:r>
      <w:r w:rsidRPr="00961F6E">
        <w:rPr>
          <w:rFonts w:eastAsia="Times New Roman"/>
          <w:color w:val="000000" w:themeColor="text1"/>
          <w:szCs w:val="24"/>
        </w:rPr>
        <w:t>υνεργαστήκατ</w:t>
      </w:r>
      <w:r>
        <w:rPr>
          <w:rFonts w:eastAsia="Times New Roman"/>
          <w:color w:val="000000" w:themeColor="text1"/>
          <w:szCs w:val="24"/>
        </w:rPr>
        <w:t>ε με όλα τα «μπουμπούκια», με τον Π</w:t>
      </w:r>
      <w:r w:rsidRPr="00961F6E">
        <w:rPr>
          <w:rFonts w:eastAsia="Times New Roman"/>
          <w:color w:val="000000" w:themeColor="text1"/>
          <w:szCs w:val="24"/>
        </w:rPr>
        <w:t>ετσ</w:t>
      </w:r>
      <w:r>
        <w:rPr>
          <w:rFonts w:eastAsia="Times New Roman"/>
          <w:color w:val="000000" w:themeColor="text1"/>
          <w:szCs w:val="24"/>
        </w:rPr>
        <w:t>ί</w:t>
      </w:r>
      <w:r w:rsidRPr="00961F6E">
        <w:rPr>
          <w:rFonts w:eastAsia="Times New Roman"/>
          <w:color w:val="000000" w:themeColor="text1"/>
          <w:szCs w:val="24"/>
        </w:rPr>
        <w:t>τη</w:t>
      </w:r>
      <w:r>
        <w:rPr>
          <w:rFonts w:eastAsia="Times New Roman"/>
          <w:color w:val="000000" w:themeColor="text1"/>
          <w:szCs w:val="24"/>
        </w:rPr>
        <w:t>,</w:t>
      </w:r>
      <w:r w:rsidRPr="00961F6E">
        <w:rPr>
          <w:rFonts w:eastAsia="Times New Roman"/>
          <w:color w:val="000000" w:themeColor="text1"/>
          <w:szCs w:val="24"/>
        </w:rPr>
        <w:t xml:space="preserve"> με τον Καλογρίτσα και όλους αυτούς </w:t>
      </w:r>
      <w:r>
        <w:rPr>
          <w:rFonts w:eastAsia="Times New Roman"/>
          <w:color w:val="000000" w:themeColor="text1"/>
          <w:szCs w:val="24"/>
        </w:rPr>
        <w:t xml:space="preserve">που </w:t>
      </w:r>
      <w:r w:rsidRPr="00961F6E">
        <w:rPr>
          <w:rFonts w:eastAsia="Times New Roman"/>
          <w:color w:val="000000" w:themeColor="text1"/>
          <w:szCs w:val="24"/>
        </w:rPr>
        <w:t>όταν έπεφτε το σκοτάδι</w:t>
      </w:r>
      <w:r>
        <w:rPr>
          <w:rFonts w:eastAsia="Times New Roman"/>
          <w:color w:val="000000" w:themeColor="text1"/>
          <w:szCs w:val="24"/>
        </w:rPr>
        <w:t>, έμπαιναν</w:t>
      </w:r>
      <w:r>
        <w:rPr>
          <w:rFonts w:eastAsia="Times New Roman"/>
          <w:color w:val="000000" w:themeColor="text1"/>
          <w:szCs w:val="24"/>
        </w:rPr>
        <w:t xml:space="preserve"> </w:t>
      </w:r>
      <w:r w:rsidRPr="00961F6E">
        <w:rPr>
          <w:rFonts w:eastAsia="Times New Roman"/>
          <w:color w:val="000000" w:themeColor="text1"/>
          <w:szCs w:val="24"/>
        </w:rPr>
        <w:t>από την πίσω πόρτα του Μαξίμου</w:t>
      </w:r>
      <w:r>
        <w:rPr>
          <w:rFonts w:eastAsia="Times New Roman"/>
          <w:color w:val="000000" w:themeColor="text1"/>
          <w:szCs w:val="24"/>
        </w:rPr>
        <w:t>.</w:t>
      </w:r>
    </w:p>
    <w:p w14:paraId="6338F7F5"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Αλήθεια,</w:t>
      </w:r>
      <w:r w:rsidRPr="00961F6E">
        <w:rPr>
          <w:rFonts w:eastAsia="Times New Roman"/>
          <w:color w:val="000000" w:themeColor="text1"/>
          <w:szCs w:val="24"/>
        </w:rPr>
        <w:t xml:space="preserve"> τι έγινε εκείνο το περιβόητο ραντεβού που κλείσατε </w:t>
      </w:r>
      <w:r>
        <w:rPr>
          <w:rFonts w:eastAsia="Times New Roman"/>
          <w:color w:val="000000" w:themeColor="text1"/>
          <w:szCs w:val="24"/>
        </w:rPr>
        <w:t>-</w:t>
      </w:r>
      <w:r w:rsidRPr="00961F6E">
        <w:rPr>
          <w:rFonts w:eastAsia="Times New Roman"/>
          <w:color w:val="000000" w:themeColor="text1"/>
          <w:szCs w:val="24"/>
        </w:rPr>
        <w:t xml:space="preserve">και </w:t>
      </w:r>
      <w:r>
        <w:rPr>
          <w:rFonts w:eastAsia="Times New Roman"/>
          <w:color w:val="000000" w:themeColor="text1"/>
          <w:szCs w:val="24"/>
        </w:rPr>
        <w:t>μ</w:t>
      </w:r>
      <w:r w:rsidRPr="00961F6E">
        <w:rPr>
          <w:rFonts w:eastAsia="Times New Roman"/>
          <w:color w:val="000000" w:themeColor="text1"/>
          <w:szCs w:val="24"/>
        </w:rPr>
        <w:t>ε ποιο δικαίωμα</w:t>
      </w:r>
      <w:r>
        <w:rPr>
          <w:rFonts w:eastAsia="Times New Roman"/>
          <w:color w:val="000000" w:themeColor="text1"/>
          <w:szCs w:val="24"/>
        </w:rPr>
        <w:t>;- του κ. Κ</w:t>
      </w:r>
      <w:r w:rsidRPr="00961F6E">
        <w:rPr>
          <w:rFonts w:eastAsia="Times New Roman"/>
          <w:color w:val="000000" w:themeColor="text1"/>
          <w:szCs w:val="24"/>
        </w:rPr>
        <w:t>αλογρίτσα με τον κ</w:t>
      </w:r>
      <w:r>
        <w:rPr>
          <w:rFonts w:eastAsia="Times New Roman"/>
          <w:color w:val="000000" w:themeColor="text1"/>
          <w:szCs w:val="24"/>
        </w:rPr>
        <w:t>.</w:t>
      </w:r>
      <w:r w:rsidRPr="00961F6E">
        <w:rPr>
          <w:rFonts w:eastAsia="Times New Roman"/>
          <w:color w:val="000000" w:themeColor="text1"/>
          <w:szCs w:val="24"/>
        </w:rPr>
        <w:t xml:space="preserve"> Μαρινάκη</w:t>
      </w:r>
      <w:r>
        <w:rPr>
          <w:rFonts w:eastAsia="Times New Roman"/>
          <w:color w:val="000000" w:themeColor="text1"/>
          <w:szCs w:val="24"/>
        </w:rPr>
        <w:t>; Και επειδή ο κ. Μ</w:t>
      </w:r>
      <w:r w:rsidRPr="00961F6E">
        <w:rPr>
          <w:rFonts w:eastAsia="Times New Roman"/>
          <w:color w:val="000000" w:themeColor="text1"/>
          <w:szCs w:val="24"/>
        </w:rPr>
        <w:t>αρινάκης δεν σας έκανε τα χατίρια</w:t>
      </w:r>
      <w:r>
        <w:rPr>
          <w:rFonts w:eastAsia="Times New Roman"/>
          <w:color w:val="000000" w:themeColor="text1"/>
          <w:szCs w:val="24"/>
        </w:rPr>
        <w:t xml:space="preserve">, στείλατε </w:t>
      </w:r>
      <w:r w:rsidRPr="00961F6E">
        <w:rPr>
          <w:rFonts w:eastAsia="Times New Roman"/>
          <w:color w:val="000000" w:themeColor="text1"/>
          <w:szCs w:val="24"/>
        </w:rPr>
        <w:t>το</w:t>
      </w:r>
      <w:r>
        <w:rPr>
          <w:rFonts w:eastAsia="Times New Roman"/>
          <w:color w:val="000000" w:themeColor="text1"/>
          <w:szCs w:val="24"/>
        </w:rPr>
        <w:t>ν</w:t>
      </w:r>
      <w:r w:rsidRPr="00961F6E">
        <w:rPr>
          <w:rFonts w:eastAsia="Times New Roman"/>
          <w:color w:val="000000" w:themeColor="text1"/>
          <w:szCs w:val="24"/>
        </w:rPr>
        <w:t xml:space="preserve"> κ</w:t>
      </w:r>
      <w:r>
        <w:rPr>
          <w:rFonts w:eastAsia="Times New Roman"/>
          <w:color w:val="000000" w:themeColor="text1"/>
          <w:szCs w:val="24"/>
        </w:rPr>
        <w:t xml:space="preserve">. Καλογρίτσα να του ζητήσει </w:t>
      </w:r>
      <w:r w:rsidRPr="00961F6E">
        <w:rPr>
          <w:rFonts w:eastAsia="Times New Roman"/>
          <w:color w:val="000000" w:themeColor="text1"/>
          <w:szCs w:val="24"/>
        </w:rPr>
        <w:t xml:space="preserve">20 </w:t>
      </w:r>
      <w:r w:rsidRPr="00961F6E">
        <w:rPr>
          <w:rFonts w:eastAsia="Times New Roman"/>
          <w:color w:val="000000" w:themeColor="text1"/>
          <w:szCs w:val="24"/>
        </w:rPr>
        <w:t>εκατομμύρια</w:t>
      </w:r>
      <w:r>
        <w:rPr>
          <w:rFonts w:eastAsia="Times New Roman"/>
          <w:color w:val="000000" w:themeColor="text1"/>
          <w:szCs w:val="24"/>
        </w:rPr>
        <w:t>. Α</w:t>
      </w:r>
      <w:r w:rsidRPr="00961F6E">
        <w:rPr>
          <w:rFonts w:eastAsia="Times New Roman"/>
          <w:color w:val="000000" w:themeColor="text1"/>
          <w:szCs w:val="24"/>
        </w:rPr>
        <w:t xml:space="preserve">πό </w:t>
      </w:r>
      <w:r>
        <w:rPr>
          <w:rFonts w:eastAsia="Times New Roman"/>
          <w:color w:val="000000" w:themeColor="text1"/>
          <w:szCs w:val="24"/>
        </w:rPr>
        <w:t>εκεί</w:t>
      </w:r>
      <w:r w:rsidRPr="00961F6E">
        <w:rPr>
          <w:rFonts w:eastAsia="Times New Roman"/>
          <w:color w:val="000000" w:themeColor="text1"/>
          <w:szCs w:val="24"/>
        </w:rPr>
        <w:t xml:space="preserve"> και πέρα</w:t>
      </w:r>
      <w:r>
        <w:rPr>
          <w:rFonts w:eastAsia="Times New Roman"/>
          <w:color w:val="000000" w:themeColor="text1"/>
          <w:szCs w:val="24"/>
        </w:rPr>
        <w:t>,</w:t>
      </w:r>
      <w:r w:rsidRPr="00961F6E">
        <w:rPr>
          <w:rFonts w:eastAsia="Times New Roman"/>
          <w:color w:val="000000" w:themeColor="text1"/>
          <w:szCs w:val="24"/>
        </w:rPr>
        <w:t xml:space="preserve"> ο κ</w:t>
      </w:r>
      <w:r>
        <w:rPr>
          <w:rFonts w:eastAsia="Times New Roman"/>
          <w:color w:val="000000" w:themeColor="text1"/>
          <w:szCs w:val="24"/>
        </w:rPr>
        <w:t xml:space="preserve">. </w:t>
      </w:r>
      <w:r w:rsidRPr="00961F6E">
        <w:rPr>
          <w:rFonts w:eastAsia="Times New Roman"/>
          <w:color w:val="000000" w:themeColor="text1"/>
          <w:szCs w:val="24"/>
        </w:rPr>
        <w:t>Μαρινάκης έ</w:t>
      </w:r>
      <w:r>
        <w:rPr>
          <w:rFonts w:eastAsia="Times New Roman"/>
          <w:color w:val="000000" w:themeColor="text1"/>
          <w:szCs w:val="24"/>
        </w:rPr>
        <w:t>γ</w:t>
      </w:r>
      <w:r w:rsidRPr="00961F6E">
        <w:rPr>
          <w:rFonts w:eastAsia="Times New Roman"/>
          <w:color w:val="000000" w:themeColor="text1"/>
          <w:szCs w:val="24"/>
        </w:rPr>
        <w:t>ινε κακός</w:t>
      </w:r>
      <w:r>
        <w:rPr>
          <w:rFonts w:eastAsia="Times New Roman"/>
          <w:color w:val="000000" w:themeColor="text1"/>
          <w:szCs w:val="24"/>
        </w:rPr>
        <w:t>.</w:t>
      </w:r>
    </w:p>
    <w:p w14:paraId="6338F7F6" w14:textId="77777777" w:rsidR="00401C51" w:rsidRDefault="00794512">
      <w:pPr>
        <w:spacing w:line="600" w:lineRule="auto"/>
        <w:ind w:firstLine="720"/>
        <w:jc w:val="both"/>
        <w:rPr>
          <w:rFonts w:eastAsia="Times New Roman"/>
          <w:color w:val="000000" w:themeColor="text1"/>
          <w:szCs w:val="24"/>
        </w:rPr>
      </w:pPr>
      <w:r w:rsidRPr="00961F6E">
        <w:rPr>
          <w:rFonts w:eastAsia="Times New Roman"/>
          <w:color w:val="000000" w:themeColor="text1"/>
          <w:szCs w:val="24"/>
        </w:rPr>
        <w:t>Όταν</w:t>
      </w:r>
      <w:r>
        <w:rPr>
          <w:rFonts w:eastAsia="Times New Roman"/>
          <w:color w:val="000000" w:themeColor="text1"/>
          <w:szCs w:val="24"/>
        </w:rPr>
        <w:t>,</w:t>
      </w:r>
      <w:r w:rsidRPr="00961F6E">
        <w:rPr>
          <w:rFonts w:eastAsia="Times New Roman"/>
          <w:color w:val="000000" w:themeColor="text1"/>
          <w:szCs w:val="24"/>
        </w:rPr>
        <w:t xml:space="preserve"> </w:t>
      </w:r>
      <w:r>
        <w:rPr>
          <w:rFonts w:eastAsia="Times New Roman"/>
          <w:color w:val="000000" w:themeColor="text1"/>
          <w:szCs w:val="24"/>
        </w:rPr>
        <w:t>όμως,</w:t>
      </w:r>
      <w:r w:rsidRPr="00961F6E">
        <w:rPr>
          <w:rFonts w:eastAsia="Times New Roman"/>
          <w:color w:val="000000" w:themeColor="text1"/>
          <w:szCs w:val="24"/>
        </w:rPr>
        <w:t xml:space="preserve"> ο κ</w:t>
      </w:r>
      <w:r>
        <w:rPr>
          <w:rFonts w:eastAsia="Times New Roman"/>
          <w:color w:val="000000" w:themeColor="text1"/>
          <w:szCs w:val="24"/>
        </w:rPr>
        <w:t xml:space="preserve">. Μαρινάκης σας βοηθούσε ποικιλοτρόπως, </w:t>
      </w:r>
      <w:r w:rsidRPr="00961F6E">
        <w:rPr>
          <w:rFonts w:eastAsia="Times New Roman"/>
          <w:color w:val="000000" w:themeColor="text1"/>
          <w:szCs w:val="24"/>
        </w:rPr>
        <w:t>ήταν καλός</w:t>
      </w:r>
      <w:r>
        <w:rPr>
          <w:rFonts w:eastAsia="Times New Roman"/>
          <w:color w:val="000000" w:themeColor="text1"/>
          <w:szCs w:val="24"/>
        </w:rPr>
        <w:t>.</w:t>
      </w:r>
      <w:r w:rsidRPr="00961F6E">
        <w:rPr>
          <w:rFonts w:eastAsia="Times New Roman"/>
          <w:color w:val="000000" w:themeColor="text1"/>
          <w:szCs w:val="24"/>
        </w:rPr>
        <w:t xml:space="preserve"> Αυτή είναι η πραγματικότητα</w:t>
      </w:r>
      <w:r>
        <w:rPr>
          <w:rFonts w:eastAsia="Times New Roman"/>
          <w:color w:val="000000" w:themeColor="text1"/>
          <w:szCs w:val="24"/>
        </w:rPr>
        <w:t xml:space="preserve">. Σας </w:t>
      </w:r>
      <w:r w:rsidRPr="00961F6E">
        <w:rPr>
          <w:rFonts w:eastAsia="Times New Roman"/>
          <w:color w:val="000000" w:themeColor="text1"/>
          <w:szCs w:val="24"/>
        </w:rPr>
        <w:t xml:space="preserve">γυρίζω στις εκλογές του </w:t>
      </w:r>
      <w:r>
        <w:rPr>
          <w:rFonts w:eastAsia="Times New Roman"/>
          <w:color w:val="000000" w:themeColor="text1"/>
          <w:szCs w:val="24"/>
        </w:rPr>
        <w:t>2012 κ</w:t>
      </w:r>
      <w:r>
        <w:rPr>
          <w:rFonts w:eastAsia="Times New Roman"/>
          <w:color w:val="000000" w:themeColor="text1"/>
          <w:szCs w:val="24"/>
        </w:rPr>
        <w:t>.</w:t>
      </w:r>
      <w:r>
        <w:rPr>
          <w:rFonts w:eastAsia="Times New Roman"/>
          <w:color w:val="000000" w:themeColor="text1"/>
          <w:szCs w:val="24"/>
        </w:rPr>
        <w:t>λπ</w:t>
      </w:r>
      <w:r>
        <w:rPr>
          <w:rFonts w:eastAsia="Times New Roman"/>
          <w:color w:val="000000" w:themeColor="text1"/>
          <w:szCs w:val="24"/>
        </w:rPr>
        <w:t>.</w:t>
      </w:r>
      <w:r>
        <w:rPr>
          <w:rFonts w:eastAsia="Times New Roman"/>
          <w:color w:val="000000" w:themeColor="text1"/>
          <w:szCs w:val="24"/>
        </w:rPr>
        <w:t>. Γιατί μέχρι σήμερα δεν</w:t>
      </w:r>
      <w:r w:rsidRPr="00961F6E">
        <w:rPr>
          <w:rFonts w:eastAsia="Times New Roman"/>
          <w:color w:val="000000" w:themeColor="text1"/>
          <w:szCs w:val="24"/>
        </w:rPr>
        <w:t xml:space="preserve"> έχει διαψεύσει κανένας </w:t>
      </w:r>
      <w:r>
        <w:rPr>
          <w:rFonts w:eastAsia="Times New Roman"/>
          <w:color w:val="000000" w:themeColor="text1"/>
          <w:szCs w:val="24"/>
        </w:rPr>
        <w:t>τι έγινε σε αυ</w:t>
      </w:r>
      <w:r>
        <w:rPr>
          <w:rFonts w:eastAsia="Times New Roman"/>
          <w:color w:val="000000" w:themeColor="text1"/>
          <w:szCs w:val="24"/>
        </w:rPr>
        <w:t xml:space="preserve">τό το ραντεβού; </w:t>
      </w:r>
    </w:p>
    <w:p w14:paraId="6338F7F7"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Τρανή απόδειξη </w:t>
      </w:r>
      <w:r w:rsidRPr="00961F6E">
        <w:rPr>
          <w:rFonts w:eastAsia="Times New Roman"/>
          <w:color w:val="000000" w:themeColor="text1"/>
          <w:szCs w:val="24"/>
        </w:rPr>
        <w:t>για τις εκατοντάδες ψέματα που έχετε πει</w:t>
      </w:r>
      <w:r>
        <w:rPr>
          <w:rFonts w:eastAsia="Times New Roman"/>
          <w:color w:val="000000" w:themeColor="text1"/>
          <w:szCs w:val="24"/>
        </w:rPr>
        <w:t>,</w:t>
      </w:r>
      <w:r w:rsidRPr="00961F6E">
        <w:rPr>
          <w:rFonts w:eastAsia="Times New Roman"/>
          <w:color w:val="000000" w:themeColor="text1"/>
          <w:szCs w:val="24"/>
        </w:rPr>
        <w:t xml:space="preserve"> κυρίες και κύριοι συνάδελφοι του ΣΥΡΙΖΑ</w:t>
      </w:r>
      <w:r>
        <w:rPr>
          <w:rFonts w:eastAsia="Times New Roman"/>
          <w:color w:val="000000" w:themeColor="text1"/>
          <w:szCs w:val="24"/>
        </w:rPr>
        <w:t>,</w:t>
      </w:r>
      <w:r w:rsidRPr="00961F6E">
        <w:rPr>
          <w:rFonts w:eastAsia="Times New Roman"/>
          <w:color w:val="000000" w:themeColor="text1"/>
          <w:szCs w:val="24"/>
        </w:rPr>
        <w:t xml:space="preserve"> είναι αυτό το βιβλίο</w:t>
      </w:r>
      <w:r>
        <w:rPr>
          <w:rFonts w:eastAsia="Times New Roman"/>
          <w:color w:val="000000" w:themeColor="text1"/>
          <w:szCs w:val="24"/>
        </w:rPr>
        <w:t>,</w:t>
      </w:r>
      <w:r w:rsidRPr="00961F6E">
        <w:rPr>
          <w:rFonts w:eastAsia="Times New Roman"/>
          <w:color w:val="000000" w:themeColor="text1"/>
          <w:szCs w:val="24"/>
        </w:rPr>
        <w:t xml:space="preserve"> η </w:t>
      </w:r>
      <w:r>
        <w:rPr>
          <w:rFonts w:eastAsia="Times New Roman"/>
          <w:color w:val="000000" w:themeColor="text1"/>
          <w:szCs w:val="24"/>
        </w:rPr>
        <w:t>«Μ</w:t>
      </w:r>
      <w:r w:rsidRPr="00961F6E">
        <w:rPr>
          <w:rFonts w:eastAsia="Times New Roman"/>
          <w:color w:val="000000" w:themeColor="text1"/>
          <w:szCs w:val="24"/>
        </w:rPr>
        <w:t>αύρη Βίβλος της ντροπής</w:t>
      </w:r>
      <w:r>
        <w:rPr>
          <w:rFonts w:eastAsia="Times New Roman"/>
          <w:color w:val="000000" w:themeColor="text1"/>
          <w:szCs w:val="24"/>
        </w:rPr>
        <w:t>». Α</w:t>
      </w:r>
      <w:r w:rsidRPr="00961F6E">
        <w:rPr>
          <w:rFonts w:eastAsia="Times New Roman"/>
          <w:color w:val="000000" w:themeColor="text1"/>
          <w:szCs w:val="24"/>
        </w:rPr>
        <w:t>υτό το βιβλίο σας ξεμπροστιάζει καθημερινά</w:t>
      </w:r>
      <w:r>
        <w:rPr>
          <w:rFonts w:eastAsia="Times New Roman"/>
          <w:color w:val="000000" w:themeColor="text1"/>
          <w:szCs w:val="24"/>
        </w:rPr>
        <w:t>. Ό,τι είχατε</w:t>
      </w:r>
      <w:r w:rsidRPr="00961F6E">
        <w:rPr>
          <w:rFonts w:eastAsia="Times New Roman"/>
          <w:color w:val="000000" w:themeColor="text1"/>
          <w:szCs w:val="24"/>
        </w:rPr>
        <w:t xml:space="preserve"> υποσχεθεί </w:t>
      </w:r>
      <w:r>
        <w:rPr>
          <w:rFonts w:eastAsia="Times New Roman"/>
          <w:color w:val="000000" w:themeColor="text1"/>
          <w:szCs w:val="24"/>
        </w:rPr>
        <w:lastRenderedPageBreak/>
        <w:t xml:space="preserve">κάνατε </w:t>
      </w:r>
      <w:r w:rsidRPr="00961F6E">
        <w:rPr>
          <w:rFonts w:eastAsia="Times New Roman"/>
          <w:color w:val="000000" w:themeColor="text1"/>
          <w:szCs w:val="24"/>
        </w:rPr>
        <w:t>τα αντίθετα</w:t>
      </w:r>
      <w:r>
        <w:rPr>
          <w:rFonts w:eastAsia="Times New Roman"/>
          <w:color w:val="000000" w:themeColor="text1"/>
          <w:szCs w:val="24"/>
        </w:rPr>
        <w:t>. Ό,</w:t>
      </w:r>
      <w:r>
        <w:rPr>
          <w:rFonts w:eastAsia="Times New Roman"/>
          <w:color w:val="000000" w:themeColor="text1"/>
          <w:szCs w:val="24"/>
        </w:rPr>
        <w:t xml:space="preserve">τι καταγγέλλατε </w:t>
      </w:r>
      <w:r w:rsidRPr="00961F6E">
        <w:rPr>
          <w:rFonts w:eastAsia="Times New Roman"/>
          <w:color w:val="000000" w:themeColor="text1"/>
          <w:szCs w:val="24"/>
        </w:rPr>
        <w:t>το κάν</w:t>
      </w:r>
      <w:r>
        <w:rPr>
          <w:rFonts w:eastAsia="Times New Roman"/>
          <w:color w:val="000000" w:themeColor="text1"/>
          <w:szCs w:val="24"/>
        </w:rPr>
        <w:t>α</w:t>
      </w:r>
      <w:r w:rsidRPr="00961F6E">
        <w:rPr>
          <w:rFonts w:eastAsia="Times New Roman"/>
          <w:color w:val="000000" w:themeColor="text1"/>
          <w:szCs w:val="24"/>
        </w:rPr>
        <w:t xml:space="preserve">τε πράξη </w:t>
      </w:r>
      <w:r>
        <w:rPr>
          <w:rFonts w:eastAsia="Times New Roman"/>
          <w:color w:val="000000" w:themeColor="text1"/>
          <w:szCs w:val="24"/>
        </w:rPr>
        <w:t>κ</w:t>
      </w:r>
      <w:r w:rsidRPr="00961F6E">
        <w:rPr>
          <w:rFonts w:eastAsia="Times New Roman"/>
          <w:color w:val="000000" w:themeColor="text1"/>
          <w:szCs w:val="24"/>
        </w:rPr>
        <w:t xml:space="preserve">αι καταφέρατε </w:t>
      </w:r>
      <w:r>
        <w:rPr>
          <w:rFonts w:eastAsia="Times New Roman"/>
          <w:color w:val="000000" w:themeColor="text1"/>
          <w:szCs w:val="24"/>
        </w:rPr>
        <w:t>το αδιανόητο κ</w:t>
      </w:r>
      <w:r w:rsidRPr="00961F6E">
        <w:rPr>
          <w:rFonts w:eastAsia="Times New Roman"/>
          <w:color w:val="000000" w:themeColor="text1"/>
          <w:szCs w:val="24"/>
        </w:rPr>
        <w:t xml:space="preserve">άνοντας καθημερινή πράξη </w:t>
      </w:r>
      <w:r>
        <w:rPr>
          <w:rFonts w:eastAsia="Times New Roman"/>
          <w:color w:val="000000" w:themeColor="text1"/>
          <w:szCs w:val="24"/>
        </w:rPr>
        <w:t>–</w:t>
      </w:r>
      <w:r w:rsidRPr="00961F6E">
        <w:rPr>
          <w:rFonts w:eastAsia="Times New Roman"/>
          <w:color w:val="000000" w:themeColor="text1"/>
          <w:szCs w:val="24"/>
        </w:rPr>
        <w:t>επαναλαμβάνω</w:t>
      </w:r>
      <w:r>
        <w:rPr>
          <w:rFonts w:eastAsia="Times New Roman"/>
          <w:color w:val="000000" w:themeColor="text1"/>
          <w:szCs w:val="24"/>
        </w:rPr>
        <w:t>-</w:t>
      </w:r>
      <w:r w:rsidRPr="00961F6E">
        <w:rPr>
          <w:rFonts w:eastAsia="Times New Roman"/>
          <w:color w:val="000000" w:themeColor="text1"/>
          <w:szCs w:val="24"/>
        </w:rPr>
        <w:t xml:space="preserve"> τη διαπλοκή</w:t>
      </w:r>
      <w:r>
        <w:rPr>
          <w:rFonts w:eastAsia="Times New Roman"/>
          <w:color w:val="000000" w:themeColor="text1"/>
          <w:szCs w:val="24"/>
        </w:rPr>
        <w:t>,</w:t>
      </w:r>
      <w:r w:rsidRPr="00961F6E">
        <w:rPr>
          <w:rFonts w:eastAsia="Times New Roman"/>
          <w:color w:val="000000" w:themeColor="text1"/>
          <w:szCs w:val="24"/>
        </w:rPr>
        <w:t xml:space="preserve"> την αδιαφάνεια</w:t>
      </w:r>
      <w:r>
        <w:rPr>
          <w:rFonts w:eastAsia="Times New Roman"/>
          <w:color w:val="000000" w:themeColor="text1"/>
          <w:szCs w:val="24"/>
        </w:rPr>
        <w:t>,</w:t>
      </w:r>
      <w:r w:rsidRPr="00961F6E">
        <w:rPr>
          <w:rFonts w:eastAsia="Times New Roman"/>
          <w:color w:val="000000" w:themeColor="text1"/>
          <w:szCs w:val="24"/>
        </w:rPr>
        <w:t xml:space="preserve"> την ατιμωρησία</w:t>
      </w:r>
      <w:r>
        <w:rPr>
          <w:rFonts w:eastAsia="Times New Roman"/>
          <w:color w:val="000000" w:themeColor="text1"/>
          <w:szCs w:val="24"/>
        </w:rPr>
        <w:t>,</w:t>
      </w:r>
      <w:r w:rsidRPr="00961F6E">
        <w:rPr>
          <w:rFonts w:eastAsia="Times New Roman"/>
          <w:color w:val="000000" w:themeColor="text1"/>
          <w:szCs w:val="24"/>
        </w:rPr>
        <w:t xml:space="preserve"> την ασυλία</w:t>
      </w:r>
      <w:r>
        <w:rPr>
          <w:rFonts w:eastAsia="Times New Roman"/>
          <w:color w:val="000000" w:themeColor="text1"/>
          <w:szCs w:val="24"/>
        </w:rPr>
        <w:t>,</w:t>
      </w:r>
      <w:r w:rsidRPr="00961F6E">
        <w:rPr>
          <w:rFonts w:eastAsia="Times New Roman"/>
          <w:color w:val="000000" w:themeColor="text1"/>
          <w:szCs w:val="24"/>
        </w:rPr>
        <w:t xml:space="preserve"> τ</w:t>
      </w:r>
      <w:r>
        <w:rPr>
          <w:rFonts w:eastAsia="Times New Roman"/>
          <w:color w:val="000000" w:themeColor="text1"/>
          <w:szCs w:val="24"/>
        </w:rPr>
        <w:t>ι</w:t>
      </w:r>
      <w:r w:rsidRPr="00961F6E">
        <w:rPr>
          <w:rFonts w:eastAsia="Times New Roman"/>
          <w:color w:val="000000" w:themeColor="text1"/>
          <w:szCs w:val="24"/>
        </w:rPr>
        <w:t>ς διευκολύνσ</w:t>
      </w:r>
      <w:r>
        <w:rPr>
          <w:rFonts w:eastAsia="Times New Roman"/>
          <w:color w:val="000000" w:themeColor="text1"/>
          <w:szCs w:val="24"/>
        </w:rPr>
        <w:t>εις και τι</w:t>
      </w:r>
      <w:r w:rsidRPr="00961F6E">
        <w:rPr>
          <w:rFonts w:eastAsia="Times New Roman"/>
          <w:color w:val="000000" w:themeColor="text1"/>
          <w:szCs w:val="24"/>
        </w:rPr>
        <w:t>ς εξυπηρετήσ</w:t>
      </w:r>
      <w:r>
        <w:rPr>
          <w:rFonts w:eastAsia="Times New Roman"/>
          <w:color w:val="000000" w:themeColor="text1"/>
          <w:szCs w:val="24"/>
        </w:rPr>
        <w:t>εις, φυσικά μ</w:t>
      </w:r>
      <w:r w:rsidRPr="00961F6E">
        <w:rPr>
          <w:rFonts w:eastAsia="Times New Roman"/>
          <w:color w:val="000000" w:themeColor="text1"/>
          <w:szCs w:val="24"/>
        </w:rPr>
        <w:t>ε το αζημίωτο</w:t>
      </w:r>
      <w:r>
        <w:rPr>
          <w:rFonts w:eastAsia="Times New Roman"/>
          <w:color w:val="000000" w:themeColor="text1"/>
          <w:szCs w:val="24"/>
        </w:rPr>
        <w:t>.</w:t>
      </w:r>
    </w:p>
    <w:p w14:paraId="6338F7F8"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961F6E">
        <w:rPr>
          <w:rFonts w:eastAsia="Times New Roman"/>
          <w:color w:val="000000" w:themeColor="text1"/>
          <w:szCs w:val="24"/>
        </w:rPr>
        <w:t>κρεμί</w:t>
      </w:r>
      <w:r>
        <w:rPr>
          <w:rFonts w:eastAsia="Times New Roman"/>
          <w:color w:val="000000" w:themeColor="text1"/>
          <w:szCs w:val="24"/>
        </w:rPr>
        <w:t xml:space="preserve">σατε, </w:t>
      </w:r>
      <w:r w:rsidRPr="00961F6E">
        <w:rPr>
          <w:rFonts w:eastAsia="Times New Roman"/>
          <w:color w:val="000000" w:themeColor="text1"/>
          <w:szCs w:val="24"/>
        </w:rPr>
        <w:t>κύριοι της Κυβέρνησης</w:t>
      </w:r>
      <w:r>
        <w:rPr>
          <w:rFonts w:eastAsia="Times New Roman"/>
          <w:color w:val="000000" w:themeColor="text1"/>
          <w:szCs w:val="24"/>
        </w:rPr>
        <w:t>,</w:t>
      </w:r>
      <w:r>
        <w:rPr>
          <w:rFonts w:eastAsia="Times New Roman"/>
          <w:color w:val="000000" w:themeColor="text1"/>
          <w:szCs w:val="24"/>
        </w:rPr>
        <w:t xml:space="preserve"> τα όνειρα</w:t>
      </w:r>
      <w:r w:rsidRPr="00961F6E">
        <w:rPr>
          <w:rFonts w:eastAsia="Times New Roman"/>
          <w:color w:val="000000" w:themeColor="text1"/>
          <w:szCs w:val="24"/>
        </w:rPr>
        <w:t xml:space="preserve"> εκατομμυρίων Ελλήνων</w:t>
      </w:r>
      <w:r>
        <w:rPr>
          <w:rFonts w:eastAsia="Times New Roman"/>
          <w:color w:val="000000" w:themeColor="text1"/>
          <w:szCs w:val="24"/>
        </w:rPr>
        <w:t>. Διαψεύσατε</w:t>
      </w:r>
      <w:r w:rsidRPr="00961F6E">
        <w:rPr>
          <w:rFonts w:eastAsia="Times New Roman"/>
          <w:color w:val="000000" w:themeColor="text1"/>
          <w:szCs w:val="24"/>
        </w:rPr>
        <w:t xml:space="preserve"> με το</w:t>
      </w:r>
      <w:r>
        <w:rPr>
          <w:rFonts w:eastAsia="Times New Roman"/>
          <w:color w:val="000000" w:themeColor="text1"/>
          <w:szCs w:val="24"/>
        </w:rPr>
        <w:t>ν</w:t>
      </w:r>
      <w:r w:rsidRPr="00961F6E">
        <w:rPr>
          <w:rFonts w:eastAsia="Times New Roman"/>
          <w:color w:val="000000" w:themeColor="text1"/>
          <w:szCs w:val="24"/>
        </w:rPr>
        <w:t xml:space="preserve"> χειρότερο τρόπο τις ελπίδες του </w:t>
      </w:r>
      <w:r>
        <w:rPr>
          <w:rFonts w:eastAsia="Times New Roman"/>
          <w:color w:val="000000" w:themeColor="text1"/>
          <w:szCs w:val="24"/>
        </w:rPr>
        <w:t>ε</w:t>
      </w:r>
      <w:r w:rsidRPr="00961F6E">
        <w:rPr>
          <w:rFonts w:eastAsia="Times New Roman"/>
          <w:color w:val="000000" w:themeColor="text1"/>
          <w:szCs w:val="24"/>
        </w:rPr>
        <w:t>λληνικού λαού</w:t>
      </w:r>
      <w:r>
        <w:rPr>
          <w:rFonts w:eastAsia="Times New Roman"/>
          <w:color w:val="000000" w:themeColor="text1"/>
          <w:szCs w:val="24"/>
        </w:rPr>
        <w:t>.</w:t>
      </w:r>
    </w:p>
    <w:p w14:paraId="6338F7F9"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Χθες ο Π</w:t>
      </w:r>
      <w:r w:rsidRPr="00961F6E">
        <w:rPr>
          <w:rFonts w:eastAsia="Times New Roman"/>
          <w:color w:val="000000" w:themeColor="text1"/>
          <w:szCs w:val="24"/>
        </w:rPr>
        <w:t xml:space="preserve">ρωθυπουργός </w:t>
      </w:r>
      <w:r>
        <w:rPr>
          <w:rFonts w:eastAsia="Times New Roman"/>
          <w:color w:val="000000" w:themeColor="text1"/>
          <w:szCs w:val="24"/>
        </w:rPr>
        <w:t xml:space="preserve">ήταν </w:t>
      </w:r>
      <w:r w:rsidRPr="00961F6E">
        <w:rPr>
          <w:rFonts w:eastAsia="Times New Roman"/>
          <w:color w:val="000000" w:themeColor="text1"/>
          <w:szCs w:val="24"/>
        </w:rPr>
        <w:t>πανικόβλητος από τη φωτογραφία που διέρρευσε</w:t>
      </w:r>
      <w:r>
        <w:rPr>
          <w:rFonts w:eastAsia="Times New Roman"/>
          <w:color w:val="000000" w:themeColor="text1"/>
          <w:szCs w:val="24"/>
        </w:rPr>
        <w:t>.</w:t>
      </w:r>
    </w:p>
    <w:p w14:paraId="6338F7FA"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Δεν είναι κακό, </w:t>
      </w:r>
      <w:r w:rsidRPr="00961F6E">
        <w:rPr>
          <w:rFonts w:eastAsia="Times New Roman"/>
          <w:color w:val="000000" w:themeColor="text1"/>
          <w:szCs w:val="24"/>
        </w:rPr>
        <w:t>κυρίες και κύριοι συνάδελφοι</w:t>
      </w:r>
      <w:r>
        <w:rPr>
          <w:rFonts w:eastAsia="Times New Roman"/>
          <w:color w:val="000000" w:themeColor="text1"/>
          <w:szCs w:val="24"/>
        </w:rPr>
        <w:t>, -ε</w:t>
      </w:r>
      <w:r w:rsidRPr="00961F6E">
        <w:rPr>
          <w:rFonts w:eastAsia="Times New Roman"/>
          <w:color w:val="000000" w:themeColor="text1"/>
          <w:szCs w:val="24"/>
        </w:rPr>
        <w:t>γώ έχω το θάρρος να το πω</w:t>
      </w:r>
      <w:r>
        <w:rPr>
          <w:rFonts w:eastAsia="Times New Roman"/>
          <w:color w:val="000000" w:themeColor="text1"/>
          <w:szCs w:val="24"/>
        </w:rPr>
        <w:t>- να κάνει κρ</w:t>
      </w:r>
      <w:r>
        <w:rPr>
          <w:rFonts w:eastAsia="Times New Roman"/>
          <w:color w:val="000000" w:themeColor="text1"/>
          <w:szCs w:val="24"/>
        </w:rPr>
        <w:t>ουαζιέρα ο Π</w:t>
      </w:r>
      <w:r w:rsidRPr="00961F6E">
        <w:rPr>
          <w:rFonts w:eastAsia="Times New Roman"/>
          <w:color w:val="000000" w:themeColor="text1"/>
          <w:szCs w:val="24"/>
        </w:rPr>
        <w:t>ρωθυπουργός</w:t>
      </w:r>
      <w:r>
        <w:rPr>
          <w:rFonts w:eastAsia="Times New Roman"/>
          <w:color w:val="000000" w:themeColor="text1"/>
          <w:szCs w:val="24"/>
        </w:rPr>
        <w:t xml:space="preserve">, </w:t>
      </w:r>
      <w:r w:rsidRPr="00961F6E">
        <w:rPr>
          <w:rFonts w:eastAsia="Times New Roman"/>
          <w:color w:val="000000" w:themeColor="text1"/>
          <w:szCs w:val="24"/>
        </w:rPr>
        <w:t xml:space="preserve">είτε </w:t>
      </w:r>
      <w:r>
        <w:rPr>
          <w:rFonts w:eastAsia="Times New Roman"/>
          <w:color w:val="000000" w:themeColor="text1"/>
          <w:szCs w:val="24"/>
        </w:rPr>
        <w:t xml:space="preserve">πληρωμένη είτε </w:t>
      </w:r>
      <w:r w:rsidRPr="00961F6E">
        <w:rPr>
          <w:rFonts w:eastAsia="Times New Roman"/>
          <w:color w:val="000000" w:themeColor="text1"/>
          <w:szCs w:val="24"/>
        </w:rPr>
        <w:t>δωρεάν</w:t>
      </w:r>
      <w:r>
        <w:rPr>
          <w:rFonts w:eastAsia="Times New Roman"/>
          <w:color w:val="000000" w:themeColor="text1"/>
          <w:szCs w:val="24"/>
        </w:rPr>
        <w:t xml:space="preserve">. </w:t>
      </w:r>
    </w:p>
    <w:p w14:paraId="6338F7FB"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EE2C42">
        <w:rPr>
          <w:rFonts w:eastAsia="Times New Roman"/>
          <w:szCs w:val="24"/>
        </w:rPr>
        <w:t>Είναι κακό, όμως,</w:t>
      </w:r>
      <w:r>
        <w:rPr>
          <w:rFonts w:eastAsia="Times New Roman"/>
          <w:szCs w:val="24"/>
        </w:rPr>
        <w:t xml:space="preserve"> κυρίες και κύριοι συνάδελφοι, το ότι όταν εκατοντάδες πολίτες βρίσκονταν στα νοσοκομεία και στην εντατική, ο κύριος Πρωθυπουργός, αντί να έχει πάρει ένα αντίσκηνο και να </w:t>
      </w:r>
      <w:r>
        <w:rPr>
          <w:rFonts w:eastAsia="Times New Roman"/>
          <w:color w:val="201F1E"/>
          <w:szCs w:val="24"/>
        </w:rPr>
        <w:t>εγκατασταθεί σ</w:t>
      </w:r>
      <w:r>
        <w:rPr>
          <w:rFonts w:eastAsia="Times New Roman"/>
          <w:color w:val="201F1E"/>
          <w:szCs w:val="24"/>
        </w:rPr>
        <w:t>το Μ</w:t>
      </w:r>
      <w:r w:rsidRPr="00EE2C42">
        <w:rPr>
          <w:rFonts w:eastAsia="Times New Roman"/>
          <w:color w:val="201F1E"/>
          <w:szCs w:val="24"/>
        </w:rPr>
        <w:t>άτι</w:t>
      </w:r>
      <w:r>
        <w:rPr>
          <w:rFonts w:eastAsia="Times New Roman"/>
          <w:color w:val="201F1E"/>
          <w:szCs w:val="24"/>
        </w:rPr>
        <w:t xml:space="preserve"> </w:t>
      </w:r>
      <w:r w:rsidRPr="00EE2C42">
        <w:rPr>
          <w:rFonts w:eastAsia="Times New Roman"/>
          <w:color w:val="201F1E"/>
          <w:szCs w:val="24"/>
        </w:rPr>
        <w:t xml:space="preserve">για να </w:t>
      </w:r>
      <w:r>
        <w:rPr>
          <w:rFonts w:eastAsia="Times New Roman"/>
          <w:color w:val="201F1E"/>
          <w:szCs w:val="24"/>
        </w:rPr>
        <w:lastRenderedPageBreak/>
        <w:t>λύν</w:t>
      </w:r>
      <w:r w:rsidRPr="00EE2C42">
        <w:rPr>
          <w:rFonts w:eastAsia="Times New Roman"/>
          <w:color w:val="201F1E"/>
          <w:szCs w:val="24"/>
        </w:rPr>
        <w:t xml:space="preserve">ει με τα επιτελεία του τα προβλήματα </w:t>
      </w:r>
      <w:r>
        <w:rPr>
          <w:rFonts w:eastAsia="Times New Roman"/>
          <w:color w:val="201F1E"/>
          <w:szCs w:val="24"/>
        </w:rPr>
        <w:t xml:space="preserve">εκείνων </w:t>
      </w:r>
      <w:r w:rsidRPr="00EE2C42">
        <w:rPr>
          <w:rFonts w:eastAsia="Times New Roman"/>
          <w:color w:val="201F1E"/>
          <w:szCs w:val="24"/>
        </w:rPr>
        <w:t>των κατοίκων</w:t>
      </w:r>
      <w:r>
        <w:rPr>
          <w:rFonts w:eastAsia="Times New Roman"/>
          <w:color w:val="201F1E"/>
          <w:szCs w:val="24"/>
        </w:rPr>
        <w:t>,</w:t>
      </w:r>
      <w:r w:rsidRPr="00EE2C42">
        <w:rPr>
          <w:rFonts w:eastAsia="Times New Roman"/>
          <w:color w:val="201F1E"/>
          <w:szCs w:val="24"/>
        </w:rPr>
        <w:t xml:space="preserve"> </w:t>
      </w:r>
      <w:r>
        <w:rPr>
          <w:rFonts w:eastAsia="Times New Roman"/>
          <w:color w:val="201F1E"/>
          <w:szCs w:val="24"/>
        </w:rPr>
        <w:t xml:space="preserve">πήρε το κότερο και έκανε </w:t>
      </w:r>
      <w:r w:rsidRPr="00EE2C42">
        <w:rPr>
          <w:rFonts w:eastAsia="Times New Roman"/>
          <w:color w:val="201F1E"/>
          <w:szCs w:val="24"/>
        </w:rPr>
        <w:t>τις διακοπές</w:t>
      </w:r>
      <w:r>
        <w:rPr>
          <w:rFonts w:eastAsia="Times New Roman"/>
          <w:color w:val="201F1E"/>
          <w:szCs w:val="24"/>
        </w:rPr>
        <w:t xml:space="preserve"> του, ό</w:t>
      </w:r>
      <w:r w:rsidRPr="00EE2C42">
        <w:rPr>
          <w:rFonts w:eastAsia="Times New Roman"/>
          <w:color w:val="201F1E"/>
          <w:szCs w:val="24"/>
        </w:rPr>
        <w:t xml:space="preserve">ταν </w:t>
      </w:r>
      <w:r>
        <w:rPr>
          <w:rFonts w:eastAsia="Times New Roman"/>
          <w:color w:val="201F1E"/>
          <w:szCs w:val="24"/>
        </w:rPr>
        <w:t>καθημερινά</w:t>
      </w:r>
      <w:r w:rsidRPr="00EE2C42">
        <w:rPr>
          <w:rFonts w:eastAsia="Times New Roman"/>
          <w:color w:val="201F1E"/>
          <w:szCs w:val="24"/>
        </w:rPr>
        <w:t xml:space="preserve"> οι τηλεοράσεις</w:t>
      </w:r>
      <w:r>
        <w:rPr>
          <w:rFonts w:eastAsia="Times New Roman"/>
          <w:color w:val="201F1E"/>
          <w:szCs w:val="24"/>
        </w:rPr>
        <w:t>,</w:t>
      </w:r>
      <w:r w:rsidRPr="00EE2C42">
        <w:rPr>
          <w:rFonts w:eastAsia="Times New Roman"/>
          <w:color w:val="201F1E"/>
          <w:szCs w:val="24"/>
        </w:rPr>
        <w:t xml:space="preserve"> </w:t>
      </w:r>
      <w:r>
        <w:rPr>
          <w:rFonts w:eastAsia="Times New Roman"/>
          <w:color w:val="201F1E"/>
          <w:szCs w:val="24"/>
        </w:rPr>
        <w:t>οι εφημερίδες ανακοίνωνα</w:t>
      </w:r>
      <w:r w:rsidRPr="00EE2C42">
        <w:rPr>
          <w:rFonts w:eastAsia="Times New Roman"/>
          <w:color w:val="201F1E"/>
          <w:szCs w:val="24"/>
        </w:rPr>
        <w:t xml:space="preserve">ν </w:t>
      </w:r>
      <w:r>
        <w:rPr>
          <w:rFonts w:eastAsia="Times New Roman"/>
          <w:color w:val="201F1E"/>
          <w:szCs w:val="24"/>
        </w:rPr>
        <w:t>καινούργιους νεκρούς. Και πήγε δυο φορές στο Μάτι ο κύριος Π</w:t>
      </w:r>
      <w:r w:rsidRPr="00EE2C42">
        <w:rPr>
          <w:rFonts w:eastAsia="Times New Roman"/>
          <w:color w:val="201F1E"/>
          <w:szCs w:val="24"/>
        </w:rPr>
        <w:t>ρωθυπουργός</w:t>
      </w:r>
      <w:r>
        <w:rPr>
          <w:rFonts w:eastAsia="Times New Roman"/>
          <w:color w:val="201F1E"/>
          <w:szCs w:val="24"/>
        </w:rPr>
        <w:t>,</w:t>
      </w:r>
      <w:r w:rsidRPr="00EE2C42">
        <w:rPr>
          <w:rFonts w:eastAsia="Times New Roman"/>
          <w:color w:val="201F1E"/>
          <w:szCs w:val="24"/>
        </w:rPr>
        <w:t xml:space="preserve"> πριν </w:t>
      </w:r>
      <w:r>
        <w:rPr>
          <w:rFonts w:eastAsia="Times New Roman"/>
          <w:color w:val="201F1E"/>
          <w:szCs w:val="24"/>
        </w:rPr>
        <w:t xml:space="preserve">να φύγει </w:t>
      </w:r>
      <w:r w:rsidRPr="00EE2C42">
        <w:rPr>
          <w:rFonts w:eastAsia="Times New Roman"/>
          <w:color w:val="201F1E"/>
          <w:szCs w:val="24"/>
        </w:rPr>
        <w:t xml:space="preserve">για την κρουαζιέρα σαν τον κλέφτη </w:t>
      </w:r>
      <w:r>
        <w:rPr>
          <w:rFonts w:eastAsia="Times New Roman"/>
          <w:color w:val="201F1E"/>
          <w:szCs w:val="24"/>
        </w:rPr>
        <w:t>στις 7.00΄</w:t>
      </w:r>
      <w:r w:rsidRPr="00EE2C42">
        <w:rPr>
          <w:rFonts w:eastAsia="Times New Roman"/>
          <w:color w:val="201F1E"/>
          <w:szCs w:val="24"/>
        </w:rPr>
        <w:t xml:space="preserve"> το πρωί</w:t>
      </w:r>
      <w:r>
        <w:rPr>
          <w:rFonts w:eastAsia="Times New Roman"/>
          <w:color w:val="201F1E"/>
          <w:szCs w:val="24"/>
        </w:rPr>
        <w:t xml:space="preserve">. </w:t>
      </w:r>
    </w:p>
    <w:p w14:paraId="6338F7FC"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w:t>
      </w:r>
      <w:r w:rsidRPr="00EE2C42">
        <w:rPr>
          <w:rFonts w:eastAsia="Times New Roman"/>
          <w:color w:val="201F1E"/>
          <w:szCs w:val="24"/>
        </w:rPr>
        <w:t xml:space="preserve"> </w:t>
      </w:r>
      <w:r>
        <w:rPr>
          <w:rFonts w:eastAsia="Times New Roman"/>
          <w:color w:val="201F1E"/>
          <w:szCs w:val="24"/>
        </w:rPr>
        <w:t>θα θυμάστε μια στιχομυθία που είχε με μι</w:t>
      </w:r>
      <w:r w:rsidRPr="00EE2C42">
        <w:rPr>
          <w:rFonts w:eastAsia="Times New Roman"/>
          <w:color w:val="201F1E"/>
          <w:szCs w:val="24"/>
        </w:rPr>
        <w:t>α κυρία που του ζήτησε αυτό το χιλιάρικο που ε</w:t>
      </w:r>
      <w:r>
        <w:rPr>
          <w:rFonts w:eastAsia="Times New Roman"/>
          <w:color w:val="201F1E"/>
          <w:szCs w:val="24"/>
        </w:rPr>
        <w:t>ίχαν υποσχεθεί ότι θα δώσουν</w:t>
      </w:r>
      <w:r w:rsidRPr="00EE2C42">
        <w:rPr>
          <w:rFonts w:eastAsia="Times New Roman"/>
          <w:color w:val="201F1E"/>
          <w:szCs w:val="24"/>
        </w:rPr>
        <w:t xml:space="preserve"> και </w:t>
      </w:r>
      <w:r>
        <w:rPr>
          <w:rFonts w:eastAsia="Times New Roman"/>
          <w:color w:val="201F1E"/>
          <w:szCs w:val="24"/>
        </w:rPr>
        <w:t>είπε στην κυρία: «Κ</w:t>
      </w:r>
      <w:r w:rsidRPr="00EE2C42">
        <w:rPr>
          <w:rFonts w:eastAsia="Times New Roman"/>
          <w:color w:val="201F1E"/>
          <w:szCs w:val="24"/>
        </w:rPr>
        <w:t xml:space="preserve">αι να σας </w:t>
      </w:r>
      <w:r>
        <w:rPr>
          <w:rFonts w:eastAsia="Times New Roman"/>
          <w:color w:val="201F1E"/>
          <w:szCs w:val="24"/>
        </w:rPr>
        <w:t xml:space="preserve">το είχαμε δώσει, </w:t>
      </w:r>
      <w:r w:rsidRPr="00EE2C42">
        <w:rPr>
          <w:rFonts w:eastAsia="Times New Roman"/>
          <w:color w:val="201F1E"/>
          <w:szCs w:val="24"/>
        </w:rPr>
        <w:t xml:space="preserve">θα το </w:t>
      </w:r>
      <w:r>
        <w:rPr>
          <w:rFonts w:eastAsia="Times New Roman"/>
          <w:color w:val="201F1E"/>
          <w:szCs w:val="24"/>
        </w:rPr>
        <w:t xml:space="preserve">είχατε φάει». </w:t>
      </w:r>
    </w:p>
    <w:p w14:paraId="6338F7FD"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w:t>
      </w:r>
      <w:r w:rsidRPr="00EE2C42">
        <w:rPr>
          <w:rFonts w:eastAsia="Times New Roman"/>
          <w:color w:val="201F1E"/>
          <w:szCs w:val="24"/>
        </w:rPr>
        <w:t>έλω να δω</w:t>
      </w:r>
      <w:r>
        <w:rPr>
          <w:rFonts w:eastAsia="Times New Roman"/>
          <w:color w:val="201F1E"/>
          <w:szCs w:val="24"/>
        </w:rPr>
        <w:t>,</w:t>
      </w:r>
      <w:r w:rsidRPr="00EE2C42">
        <w:rPr>
          <w:rFonts w:eastAsia="Times New Roman"/>
          <w:color w:val="201F1E"/>
          <w:szCs w:val="24"/>
        </w:rPr>
        <w:t xml:space="preserve"> κύριοι συνάδελφοι</w:t>
      </w:r>
      <w:r>
        <w:rPr>
          <w:rFonts w:eastAsia="Times New Roman"/>
          <w:color w:val="201F1E"/>
          <w:szCs w:val="24"/>
        </w:rPr>
        <w:t>, όταν βγουν και</w:t>
      </w:r>
      <w:r w:rsidRPr="00EE2C42">
        <w:rPr>
          <w:rFonts w:eastAsia="Times New Roman"/>
          <w:color w:val="201F1E"/>
          <w:szCs w:val="24"/>
        </w:rPr>
        <w:t xml:space="preserve"> άλλες φωτογραφίες </w:t>
      </w:r>
      <w:r>
        <w:rPr>
          <w:rFonts w:eastAsia="Times New Roman"/>
          <w:color w:val="201F1E"/>
          <w:szCs w:val="24"/>
        </w:rPr>
        <w:t xml:space="preserve">από αυτή την </w:t>
      </w:r>
      <w:r w:rsidRPr="00EE2C42">
        <w:rPr>
          <w:rFonts w:eastAsia="Times New Roman"/>
          <w:color w:val="201F1E"/>
          <w:szCs w:val="24"/>
        </w:rPr>
        <w:t>κρουαζιέρα</w:t>
      </w:r>
      <w:r>
        <w:rPr>
          <w:rFonts w:eastAsia="Times New Roman"/>
          <w:color w:val="201F1E"/>
          <w:szCs w:val="24"/>
        </w:rPr>
        <w:t>…</w:t>
      </w:r>
    </w:p>
    <w:p w14:paraId="6338F7FE"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ΧΡΗΣΤΟΣ ΜΑΝΤΑΣ: </w:t>
      </w:r>
      <w:r>
        <w:rPr>
          <w:rFonts w:eastAsia="Times New Roman"/>
          <w:color w:val="201F1E"/>
          <w:szCs w:val="24"/>
        </w:rPr>
        <w:t xml:space="preserve">Κάτι ξέρεις! </w:t>
      </w:r>
    </w:p>
    <w:p w14:paraId="6338F7FF"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ΕΥΣΤΑΘΙΟΣ </w:t>
      </w:r>
      <w:r>
        <w:rPr>
          <w:rFonts w:eastAsia="Times New Roman"/>
          <w:b/>
          <w:color w:val="201F1E"/>
          <w:szCs w:val="24"/>
        </w:rPr>
        <w:t>Π</w:t>
      </w:r>
      <w:r>
        <w:rPr>
          <w:rFonts w:eastAsia="Times New Roman"/>
          <w:b/>
          <w:color w:val="201F1E"/>
          <w:szCs w:val="24"/>
        </w:rPr>
        <w:t xml:space="preserve">ΑΝΑΓΟΥΛΗΣ: </w:t>
      </w:r>
      <w:r>
        <w:rPr>
          <w:rFonts w:eastAsia="Times New Roman"/>
          <w:color w:val="201F1E"/>
          <w:szCs w:val="24"/>
        </w:rPr>
        <w:t>Ε</w:t>
      </w:r>
      <w:r w:rsidRPr="00EE2C42">
        <w:rPr>
          <w:rFonts w:eastAsia="Times New Roman"/>
          <w:color w:val="201F1E"/>
          <w:szCs w:val="24"/>
        </w:rPr>
        <w:t xml:space="preserve">γώ </w:t>
      </w:r>
      <w:r>
        <w:rPr>
          <w:rFonts w:eastAsia="Times New Roman"/>
          <w:color w:val="201F1E"/>
          <w:szCs w:val="24"/>
        </w:rPr>
        <w:t xml:space="preserve">κάτι ξέρω; Εγώ </w:t>
      </w:r>
      <w:r w:rsidRPr="00EE2C42">
        <w:rPr>
          <w:rFonts w:eastAsia="Times New Roman"/>
          <w:color w:val="201F1E"/>
          <w:szCs w:val="24"/>
        </w:rPr>
        <w:t>δεν ξέρω τίποτα</w:t>
      </w:r>
      <w:r>
        <w:rPr>
          <w:rFonts w:eastAsia="Times New Roman"/>
          <w:color w:val="201F1E"/>
          <w:szCs w:val="24"/>
        </w:rPr>
        <w:t xml:space="preserve">. Ό,τι ξέρεις </w:t>
      </w:r>
      <w:r w:rsidRPr="00EE2C42">
        <w:rPr>
          <w:rFonts w:eastAsia="Times New Roman"/>
          <w:color w:val="201F1E"/>
          <w:szCs w:val="24"/>
        </w:rPr>
        <w:t>και εσύ</w:t>
      </w:r>
      <w:r>
        <w:rPr>
          <w:rFonts w:eastAsia="Times New Roman"/>
          <w:color w:val="201F1E"/>
          <w:szCs w:val="24"/>
        </w:rPr>
        <w:t xml:space="preserve">, γιατρέ, ξέρω. </w:t>
      </w:r>
    </w:p>
    <w:p w14:paraId="6338F800"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EE2C42">
        <w:rPr>
          <w:rFonts w:eastAsia="Times New Roman"/>
          <w:color w:val="201F1E"/>
          <w:szCs w:val="24"/>
        </w:rPr>
        <w:t xml:space="preserve">αθημερινά επί τέσσερα χρόνια </w:t>
      </w:r>
      <w:r>
        <w:rPr>
          <w:rFonts w:eastAsia="Times New Roman"/>
          <w:color w:val="201F1E"/>
          <w:szCs w:val="24"/>
        </w:rPr>
        <w:t xml:space="preserve">κλέβατε </w:t>
      </w:r>
      <w:r w:rsidRPr="00EE2C42">
        <w:rPr>
          <w:rFonts w:eastAsia="Times New Roman"/>
          <w:color w:val="201F1E"/>
          <w:szCs w:val="24"/>
        </w:rPr>
        <w:t>το πορ</w:t>
      </w:r>
      <w:r w:rsidRPr="00EE2C42">
        <w:rPr>
          <w:rFonts w:eastAsia="Times New Roman"/>
          <w:color w:val="201F1E"/>
          <w:szCs w:val="24"/>
        </w:rPr>
        <w:t xml:space="preserve">τοφόλι του Έλληνα και </w:t>
      </w:r>
      <w:r>
        <w:rPr>
          <w:rFonts w:eastAsia="Times New Roman"/>
          <w:color w:val="201F1E"/>
          <w:szCs w:val="24"/>
        </w:rPr>
        <w:t xml:space="preserve">έρχεστε τώρα και του δίνετε </w:t>
      </w:r>
      <w:r w:rsidRPr="00EE2C42">
        <w:rPr>
          <w:rFonts w:eastAsia="Times New Roman"/>
          <w:color w:val="201F1E"/>
          <w:szCs w:val="24"/>
        </w:rPr>
        <w:t>τα ψιλά</w:t>
      </w:r>
      <w:r>
        <w:rPr>
          <w:rFonts w:eastAsia="Times New Roman"/>
          <w:color w:val="201F1E"/>
          <w:szCs w:val="24"/>
        </w:rPr>
        <w:t>.</w:t>
      </w:r>
    </w:p>
    <w:p w14:paraId="6338F801"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Θυμίζει, </w:t>
      </w:r>
      <w:r w:rsidRPr="00EE2C42">
        <w:rPr>
          <w:rFonts w:eastAsia="Times New Roman"/>
          <w:color w:val="201F1E"/>
          <w:szCs w:val="24"/>
        </w:rPr>
        <w:t>κυρίες και κύριοι συνάδελφοι</w:t>
      </w:r>
      <w:r>
        <w:rPr>
          <w:rFonts w:eastAsia="Times New Roman"/>
          <w:color w:val="201F1E"/>
          <w:szCs w:val="24"/>
        </w:rPr>
        <w:t xml:space="preserve">, </w:t>
      </w:r>
      <w:r w:rsidRPr="00EE2C42">
        <w:rPr>
          <w:rFonts w:eastAsia="Times New Roman"/>
          <w:color w:val="201F1E"/>
          <w:szCs w:val="24"/>
        </w:rPr>
        <w:t xml:space="preserve">αυτό το ανέκδοτο με τον Χότζα που έκλεισε μέσα στο σπίτι του φτωχού όλα τα ζώα και όταν άρχισε και </w:t>
      </w:r>
      <w:r>
        <w:rPr>
          <w:rFonts w:eastAsia="Times New Roman"/>
          <w:color w:val="201F1E"/>
          <w:szCs w:val="24"/>
        </w:rPr>
        <w:t>δυσφορούσε ο φτωχός</w:t>
      </w:r>
      <w:r w:rsidRPr="00EE2C42">
        <w:rPr>
          <w:rFonts w:eastAsia="Times New Roman"/>
          <w:color w:val="201F1E"/>
          <w:szCs w:val="24"/>
        </w:rPr>
        <w:t xml:space="preserve"> και του </w:t>
      </w:r>
      <w:r>
        <w:rPr>
          <w:rFonts w:eastAsia="Times New Roman"/>
          <w:color w:val="201F1E"/>
          <w:szCs w:val="24"/>
        </w:rPr>
        <w:t>είπε «</w:t>
      </w:r>
      <w:r w:rsidRPr="00EE2C42">
        <w:rPr>
          <w:rFonts w:eastAsia="Times New Roman"/>
          <w:color w:val="201F1E"/>
          <w:szCs w:val="24"/>
        </w:rPr>
        <w:t>τι γίνεται</w:t>
      </w:r>
      <w:r>
        <w:rPr>
          <w:rFonts w:eastAsia="Times New Roman"/>
          <w:color w:val="201F1E"/>
          <w:szCs w:val="24"/>
        </w:rPr>
        <w:t xml:space="preserve">, Χότζα;», του </w:t>
      </w:r>
      <w:r>
        <w:rPr>
          <w:rFonts w:eastAsia="Times New Roman"/>
          <w:color w:val="201F1E"/>
          <w:szCs w:val="24"/>
        </w:rPr>
        <w:t>απάντησε «ε</w:t>
      </w:r>
      <w:r w:rsidRPr="00EE2C42">
        <w:rPr>
          <w:rFonts w:eastAsia="Times New Roman"/>
          <w:color w:val="201F1E"/>
          <w:szCs w:val="24"/>
        </w:rPr>
        <w:t>ντάξει</w:t>
      </w:r>
      <w:r>
        <w:rPr>
          <w:rFonts w:eastAsia="Times New Roman"/>
          <w:color w:val="201F1E"/>
          <w:szCs w:val="24"/>
        </w:rPr>
        <w:t>, θα απελευθερώσω</w:t>
      </w:r>
      <w:r w:rsidRPr="00EE2C42">
        <w:rPr>
          <w:rFonts w:eastAsia="Times New Roman"/>
          <w:color w:val="201F1E"/>
          <w:szCs w:val="24"/>
        </w:rPr>
        <w:t xml:space="preserve"> το σπίτι σου</w:t>
      </w:r>
      <w:r>
        <w:rPr>
          <w:rFonts w:eastAsia="Times New Roman"/>
          <w:color w:val="201F1E"/>
          <w:szCs w:val="24"/>
        </w:rPr>
        <w:t>»</w:t>
      </w:r>
      <w:r w:rsidRPr="00EE2C42">
        <w:rPr>
          <w:rFonts w:eastAsia="Times New Roman"/>
          <w:color w:val="201F1E"/>
          <w:szCs w:val="24"/>
        </w:rPr>
        <w:t xml:space="preserve"> και </w:t>
      </w:r>
      <w:r>
        <w:rPr>
          <w:rFonts w:eastAsia="Times New Roman"/>
          <w:color w:val="201F1E"/>
          <w:szCs w:val="24"/>
        </w:rPr>
        <w:t xml:space="preserve">έβγαλε την κότα. </w:t>
      </w:r>
    </w:p>
    <w:p w14:paraId="6338F802"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Δεν έχετε αφήσει </w:t>
      </w:r>
      <w:r w:rsidRPr="00EE2C42">
        <w:rPr>
          <w:rFonts w:eastAsia="Times New Roman"/>
          <w:color w:val="201F1E"/>
          <w:szCs w:val="24"/>
        </w:rPr>
        <w:t>τίποτα όρθιο</w:t>
      </w:r>
      <w:r>
        <w:rPr>
          <w:rFonts w:eastAsia="Times New Roman"/>
          <w:color w:val="201F1E"/>
          <w:szCs w:val="24"/>
        </w:rPr>
        <w:t>,</w:t>
      </w:r>
      <w:r w:rsidRPr="00EE2C42">
        <w:rPr>
          <w:rFonts w:eastAsia="Times New Roman"/>
          <w:color w:val="201F1E"/>
          <w:szCs w:val="24"/>
        </w:rPr>
        <w:t xml:space="preserve"> κυρίες και κύριοι του ΣΥΡΙΖΑ</w:t>
      </w:r>
      <w:r>
        <w:rPr>
          <w:rFonts w:eastAsia="Times New Roman"/>
          <w:color w:val="201F1E"/>
          <w:szCs w:val="24"/>
        </w:rPr>
        <w:t xml:space="preserve">! </w:t>
      </w:r>
    </w:p>
    <w:p w14:paraId="6338F803"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ΧΡΗΣΤΟΣ ΜΑΝΤΑΣ: </w:t>
      </w:r>
      <w:r>
        <w:rPr>
          <w:rFonts w:eastAsia="Times New Roman"/>
          <w:color w:val="201F1E"/>
          <w:szCs w:val="24"/>
        </w:rPr>
        <w:t xml:space="preserve">Είναι ντροπή τώρα αυτό! </w:t>
      </w:r>
    </w:p>
    <w:p w14:paraId="6338F804"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ΕΥΣΤΑΘΙΟΣ ΠΑΝΑΓΟΥΛΗΣ: </w:t>
      </w:r>
      <w:r>
        <w:rPr>
          <w:rFonts w:eastAsia="Times New Roman"/>
          <w:color w:val="201F1E"/>
          <w:szCs w:val="24"/>
        </w:rPr>
        <w:t xml:space="preserve">Το Εθνικό Σύστημα Υγείας το διαλύσατε και αντί ο κ. </w:t>
      </w:r>
      <w:r w:rsidRPr="00EE2C42">
        <w:rPr>
          <w:rFonts w:eastAsia="Times New Roman"/>
          <w:color w:val="201F1E"/>
          <w:szCs w:val="24"/>
        </w:rPr>
        <w:t xml:space="preserve">Πολάκης </w:t>
      </w:r>
      <w:r w:rsidRPr="00EE2C42">
        <w:rPr>
          <w:rFonts w:eastAsia="Times New Roman"/>
          <w:color w:val="201F1E"/>
          <w:szCs w:val="24"/>
        </w:rPr>
        <w:t>να ασχολείται με αυτό</w:t>
      </w:r>
      <w:r>
        <w:rPr>
          <w:rFonts w:eastAsia="Times New Roman"/>
          <w:color w:val="201F1E"/>
          <w:szCs w:val="24"/>
        </w:rPr>
        <w:t xml:space="preserve">, ασχολείται με οτιδήποτε άλλο. Ξαναφέρατε τα ράντζα στα </w:t>
      </w:r>
      <w:r w:rsidRPr="00EE2C42">
        <w:rPr>
          <w:rFonts w:eastAsia="Times New Roman"/>
          <w:color w:val="201F1E"/>
          <w:szCs w:val="24"/>
        </w:rPr>
        <w:t>νοσοκομεία</w:t>
      </w:r>
      <w:r>
        <w:rPr>
          <w:rFonts w:eastAsia="Times New Roman"/>
          <w:color w:val="201F1E"/>
          <w:szCs w:val="24"/>
        </w:rPr>
        <w:t>. Όταν</w:t>
      </w:r>
      <w:r w:rsidRPr="00EE2C42">
        <w:rPr>
          <w:rFonts w:eastAsia="Times New Roman"/>
          <w:color w:val="201F1E"/>
          <w:szCs w:val="24"/>
        </w:rPr>
        <w:t xml:space="preserve"> αρρωστήσεις</w:t>
      </w:r>
      <w:r>
        <w:rPr>
          <w:rFonts w:eastAsia="Times New Roman"/>
          <w:color w:val="201F1E"/>
          <w:szCs w:val="24"/>
        </w:rPr>
        <w:t>,</w:t>
      </w:r>
      <w:r w:rsidRPr="00EE2C42">
        <w:rPr>
          <w:rFonts w:eastAsia="Times New Roman"/>
          <w:color w:val="201F1E"/>
          <w:szCs w:val="24"/>
        </w:rPr>
        <w:t xml:space="preserve"> πρέπει να πάρεις και το σεντόνι και το μαξιλάρι</w:t>
      </w:r>
      <w:r>
        <w:rPr>
          <w:rFonts w:eastAsia="Times New Roman"/>
          <w:color w:val="201F1E"/>
          <w:szCs w:val="24"/>
        </w:rPr>
        <w:t>,</w:t>
      </w:r>
      <w:r w:rsidRPr="00EE2C42">
        <w:rPr>
          <w:rFonts w:eastAsia="Times New Roman"/>
          <w:color w:val="201F1E"/>
          <w:szCs w:val="24"/>
        </w:rPr>
        <w:t xml:space="preserve"> για να πας στο νοσοκομείο</w:t>
      </w:r>
      <w:r>
        <w:rPr>
          <w:rFonts w:eastAsia="Times New Roman"/>
          <w:color w:val="201F1E"/>
          <w:szCs w:val="24"/>
        </w:rPr>
        <w:t>.</w:t>
      </w:r>
      <w:r w:rsidRPr="00EE2C42">
        <w:rPr>
          <w:rFonts w:eastAsia="Times New Roman"/>
          <w:color w:val="201F1E"/>
          <w:szCs w:val="24"/>
        </w:rPr>
        <w:t xml:space="preserve"> Αυτή είναι η πραγματικότητα</w:t>
      </w:r>
      <w:r>
        <w:rPr>
          <w:rFonts w:eastAsia="Times New Roman"/>
          <w:color w:val="201F1E"/>
          <w:szCs w:val="24"/>
        </w:rPr>
        <w:t>.</w:t>
      </w:r>
    </w:p>
    <w:p w14:paraId="6338F805"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ΒΑΣΙΛΕΙΟΣ ΟΙΚΟΝΟΜΟΥ: </w:t>
      </w:r>
      <w:r>
        <w:rPr>
          <w:rFonts w:eastAsia="Times New Roman"/>
          <w:color w:val="201F1E"/>
          <w:szCs w:val="24"/>
        </w:rPr>
        <w:t xml:space="preserve">Γεγονός! </w:t>
      </w:r>
    </w:p>
    <w:p w14:paraId="6338F806"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lastRenderedPageBreak/>
        <w:t xml:space="preserve">ΕΥΣΤΑΘΙΟΣ </w:t>
      </w:r>
      <w:r>
        <w:rPr>
          <w:rFonts w:eastAsia="Times New Roman"/>
          <w:b/>
          <w:color w:val="201F1E"/>
          <w:szCs w:val="24"/>
        </w:rPr>
        <w:t xml:space="preserve">ΠΑΝΑΓΟΥΛΗΣ: </w:t>
      </w:r>
      <w:r>
        <w:rPr>
          <w:rFonts w:eastAsia="Times New Roman"/>
          <w:color w:val="201F1E"/>
          <w:szCs w:val="24"/>
        </w:rPr>
        <w:t>Έ</w:t>
      </w:r>
      <w:r w:rsidRPr="00EE2C42">
        <w:rPr>
          <w:rFonts w:eastAsia="Times New Roman"/>
          <w:color w:val="201F1E"/>
          <w:szCs w:val="24"/>
        </w:rPr>
        <w:t>χετε μετατρέψει το εκπαιδευτικό σύστημα της χώρας σε ένα διαρκές πειραματόζωο</w:t>
      </w:r>
      <w:r>
        <w:rPr>
          <w:rFonts w:eastAsia="Times New Roman"/>
          <w:color w:val="201F1E"/>
          <w:szCs w:val="24"/>
        </w:rPr>
        <w:t xml:space="preserve">. </w:t>
      </w:r>
    </w:p>
    <w:p w14:paraId="6338F807"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w:t>
      </w:r>
      <w:r w:rsidRPr="00EE2C42">
        <w:rPr>
          <w:rFonts w:eastAsia="Times New Roman"/>
          <w:color w:val="201F1E"/>
          <w:szCs w:val="24"/>
        </w:rPr>
        <w:t xml:space="preserve"> ανάπτυξη και </w:t>
      </w:r>
      <w:r>
        <w:rPr>
          <w:rFonts w:eastAsia="Times New Roman"/>
          <w:color w:val="201F1E"/>
          <w:szCs w:val="24"/>
        </w:rPr>
        <w:t xml:space="preserve">οι </w:t>
      </w:r>
      <w:r w:rsidRPr="00EE2C42">
        <w:rPr>
          <w:rFonts w:eastAsia="Times New Roman"/>
          <w:color w:val="201F1E"/>
          <w:szCs w:val="24"/>
        </w:rPr>
        <w:t>επενδύσεις</w:t>
      </w:r>
      <w:r>
        <w:rPr>
          <w:rFonts w:eastAsia="Times New Roman"/>
          <w:color w:val="201F1E"/>
          <w:szCs w:val="24"/>
        </w:rPr>
        <w:t>,</w:t>
      </w:r>
      <w:r w:rsidRPr="00EE2C42">
        <w:rPr>
          <w:rFonts w:eastAsia="Times New Roman"/>
          <w:color w:val="201F1E"/>
          <w:szCs w:val="24"/>
        </w:rPr>
        <w:t xml:space="preserve"> φυσικά</w:t>
      </w:r>
      <w:r>
        <w:rPr>
          <w:rFonts w:eastAsia="Times New Roman"/>
          <w:color w:val="201F1E"/>
          <w:szCs w:val="24"/>
        </w:rPr>
        <w:t xml:space="preserve">, έχουν εξαφανιστεί. Η </w:t>
      </w:r>
      <w:r w:rsidRPr="00EE2C42">
        <w:rPr>
          <w:rFonts w:eastAsia="Times New Roman"/>
          <w:color w:val="201F1E"/>
          <w:szCs w:val="24"/>
        </w:rPr>
        <w:t>μόνη ανάπτυξη και επένδυση είναι από ορισμένους απελπισμένους Έλληνες που μ</w:t>
      </w:r>
      <w:r>
        <w:rPr>
          <w:rFonts w:eastAsia="Times New Roman"/>
          <w:color w:val="201F1E"/>
          <w:szCs w:val="24"/>
        </w:rPr>
        <w:t>αζεύουν 10.000, 20.000 ευρώ γ</w:t>
      </w:r>
      <w:r>
        <w:rPr>
          <w:rFonts w:eastAsia="Times New Roman"/>
          <w:color w:val="201F1E"/>
          <w:szCs w:val="24"/>
        </w:rPr>
        <w:t>ια να στήσουν μι</w:t>
      </w:r>
      <w:r w:rsidRPr="00EE2C42">
        <w:rPr>
          <w:rFonts w:eastAsia="Times New Roman"/>
          <w:color w:val="201F1E"/>
          <w:szCs w:val="24"/>
        </w:rPr>
        <w:t xml:space="preserve">α καφετέρια </w:t>
      </w:r>
      <w:r>
        <w:rPr>
          <w:rFonts w:eastAsia="Times New Roman"/>
          <w:color w:val="201F1E"/>
          <w:szCs w:val="24"/>
        </w:rPr>
        <w:t xml:space="preserve">ή </w:t>
      </w:r>
      <w:r w:rsidRPr="00EE2C42">
        <w:rPr>
          <w:rFonts w:eastAsia="Times New Roman"/>
          <w:color w:val="201F1E"/>
          <w:szCs w:val="24"/>
        </w:rPr>
        <w:t>ένα σουβλατζίδικο</w:t>
      </w:r>
      <w:r>
        <w:rPr>
          <w:rFonts w:eastAsia="Times New Roman"/>
          <w:color w:val="201F1E"/>
          <w:szCs w:val="24"/>
        </w:rPr>
        <w:t xml:space="preserve">, που φυσικά </w:t>
      </w:r>
      <w:r w:rsidRPr="00EE2C42">
        <w:rPr>
          <w:rFonts w:eastAsia="Times New Roman"/>
          <w:color w:val="201F1E"/>
          <w:szCs w:val="24"/>
        </w:rPr>
        <w:t xml:space="preserve">μετά από </w:t>
      </w:r>
      <w:r>
        <w:rPr>
          <w:rFonts w:eastAsia="Times New Roman"/>
          <w:color w:val="201F1E"/>
          <w:szCs w:val="24"/>
        </w:rPr>
        <w:t>έξι</w:t>
      </w:r>
      <w:r w:rsidRPr="00EE2C42">
        <w:rPr>
          <w:rFonts w:eastAsia="Times New Roman"/>
          <w:color w:val="201F1E"/>
          <w:szCs w:val="24"/>
        </w:rPr>
        <w:t xml:space="preserve"> μήνες</w:t>
      </w:r>
      <w:r>
        <w:rPr>
          <w:rFonts w:eastAsia="Times New Roman"/>
          <w:color w:val="201F1E"/>
          <w:szCs w:val="24"/>
        </w:rPr>
        <w:t>,</w:t>
      </w:r>
      <w:r w:rsidRPr="00EE2C42">
        <w:rPr>
          <w:rFonts w:eastAsia="Times New Roman"/>
          <w:color w:val="201F1E"/>
          <w:szCs w:val="24"/>
        </w:rPr>
        <w:t xml:space="preserve"> ένα</w:t>
      </w:r>
      <w:r>
        <w:rPr>
          <w:rFonts w:eastAsia="Times New Roman"/>
          <w:color w:val="201F1E"/>
          <w:szCs w:val="24"/>
        </w:rPr>
        <w:t>ν</w:t>
      </w:r>
      <w:r w:rsidRPr="00EE2C42">
        <w:rPr>
          <w:rFonts w:eastAsia="Times New Roman"/>
          <w:color w:val="201F1E"/>
          <w:szCs w:val="24"/>
        </w:rPr>
        <w:t xml:space="preserve"> χρόνο κ</w:t>
      </w:r>
      <w:r>
        <w:rPr>
          <w:rFonts w:eastAsia="Times New Roman"/>
          <w:color w:val="201F1E"/>
          <w:szCs w:val="24"/>
        </w:rPr>
        <w:t>λείνει και</w:t>
      </w:r>
      <w:r w:rsidRPr="00EE2C42">
        <w:rPr>
          <w:rFonts w:eastAsia="Times New Roman"/>
          <w:color w:val="201F1E"/>
          <w:szCs w:val="24"/>
        </w:rPr>
        <w:t xml:space="preserve"> αυτό</w:t>
      </w:r>
      <w:r>
        <w:rPr>
          <w:rFonts w:eastAsia="Times New Roman"/>
          <w:color w:val="201F1E"/>
          <w:szCs w:val="24"/>
        </w:rPr>
        <w:t>.</w:t>
      </w:r>
    </w:p>
    <w:p w14:paraId="6338F808"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Προσπαθείτε για άλλη μι</w:t>
      </w:r>
      <w:r w:rsidRPr="00EE2C42">
        <w:rPr>
          <w:rFonts w:eastAsia="Times New Roman"/>
          <w:color w:val="201F1E"/>
          <w:szCs w:val="24"/>
        </w:rPr>
        <w:t xml:space="preserve">α φορά </w:t>
      </w:r>
      <w:r>
        <w:rPr>
          <w:rFonts w:eastAsia="Times New Roman"/>
          <w:color w:val="201F1E"/>
          <w:szCs w:val="24"/>
        </w:rPr>
        <w:t xml:space="preserve">λίγες μέρες πριν από τις εκλογές στις 26 Μαΐου, </w:t>
      </w:r>
      <w:r w:rsidRPr="00EE2C42">
        <w:rPr>
          <w:rFonts w:eastAsia="Times New Roman"/>
          <w:color w:val="201F1E"/>
          <w:szCs w:val="24"/>
        </w:rPr>
        <w:t>όπως λέει κ</w:t>
      </w:r>
      <w:r>
        <w:rPr>
          <w:rFonts w:eastAsia="Times New Roman"/>
          <w:color w:val="201F1E"/>
          <w:szCs w:val="24"/>
        </w:rPr>
        <w:t xml:space="preserve">αι ο φίλος μου και συνάδελφος </w:t>
      </w:r>
      <w:r w:rsidRPr="00EE2C42">
        <w:rPr>
          <w:rFonts w:eastAsia="Times New Roman"/>
          <w:color w:val="201F1E"/>
          <w:szCs w:val="24"/>
        </w:rPr>
        <w:t>Ανδρέας Λοβέρδος</w:t>
      </w:r>
      <w:r>
        <w:rPr>
          <w:rFonts w:eastAsia="Times New Roman"/>
          <w:color w:val="201F1E"/>
          <w:szCs w:val="24"/>
        </w:rPr>
        <w:t>,</w:t>
      </w:r>
      <w:r w:rsidRPr="00EE2C42">
        <w:rPr>
          <w:rFonts w:eastAsia="Times New Roman"/>
          <w:color w:val="201F1E"/>
          <w:szCs w:val="24"/>
        </w:rPr>
        <w:t xml:space="preserve"> </w:t>
      </w:r>
      <w:r>
        <w:rPr>
          <w:rFonts w:eastAsia="Times New Roman"/>
          <w:color w:val="201F1E"/>
          <w:szCs w:val="24"/>
        </w:rPr>
        <w:t>δεκαεπτά μ</w:t>
      </w:r>
      <w:r>
        <w:rPr>
          <w:rFonts w:eastAsia="Times New Roman"/>
          <w:color w:val="201F1E"/>
          <w:szCs w:val="24"/>
        </w:rPr>
        <w:t xml:space="preserve">έρες και μία έμειναν, </w:t>
      </w:r>
      <w:r w:rsidRPr="00EE2C42">
        <w:rPr>
          <w:rFonts w:eastAsia="Times New Roman"/>
          <w:color w:val="201F1E"/>
          <w:szCs w:val="24"/>
        </w:rPr>
        <w:t>γιατί βλέπω ότι κάθε μέρα το λέει</w:t>
      </w:r>
      <w:r>
        <w:rPr>
          <w:rFonts w:eastAsia="Times New Roman"/>
          <w:color w:val="201F1E"/>
          <w:szCs w:val="24"/>
        </w:rPr>
        <w:t>.</w:t>
      </w:r>
    </w:p>
    <w:p w14:paraId="6338F809"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ΑΝΔΡΕΑΣ ΛΟΒΕΡΔΟΣ: </w:t>
      </w:r>
      <w:r>
        <w:rPr>
          <w:rFonts w:eastAsia="Times New Roman"/>
          <w:color w:val="201F1E"/>
          <w:szCs w:val="24"/>
        </w:rPr>
        <w:t xml:space="preserve">Δεκαέξι και μία! </w:t>
      </w:r>
    </w:p>
    <w:p w14:paraId="6338F80A"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ΕΥΣΤΑΘΙΟΣ ΠΑΝΑΓΟΥΛΗΣ: </w:t>
      </w:r>
      <w:r>
        <w:rPr>
          <w:rFonts w:eastAsia="Times New Roman"/>
          <w:color w:val="201F1E"/>
          <w:szCs w:val="24"/>
        </w:rPr>
        <w:t xml:space="preserve">Δεκαέξι και μία, με συγχωρείτε! </w:t>
      </w:r>
    </w:p>
    <w:p w14:paraId="6338F80B"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Ό</w:t>
      </w:r>
      <w:r w:rsidRPr="00EE2C42">
        <w:rPr>
          <w:rFonts w:eastAsia="Times New Roman"/>
          <w:color w:val="201F1E"/>
          <w:szCs w:val="24"/>
        </w:rPr>
        <w:t>χι μόνο δεν τα καταφέρατε</w:t>
      </w:r>
      <w:r>
        <w:rPr>
          <w:rFonts w:eastAsia="Times New Roman"/>
          <w:color w:val="201F1E"/>
          <w:szCs w:val="24"/>
        </w:rPr>
        <w:t>,</w:t>
      </w:r>
      <w:r w:rsidRPr="00EE2C42">
        <w:rPr>
          <w:rFonts w:eastAsia="Times New Roman"/>
          <w:color w:val="201F1E"/>
          <w:szCs w:val="24"/>
        </w:rPr>
        <w:t xml:space="preserve"> αλλά η λαϊκή οργή θα εκφραστεί στις κάλπες των </w:t>
      </w:r>
      <w:r>
        <w:rPr>
          <w:rFonts w:eastAsia="Times New Roman"/>
          <w:color w:val="201F1E"/>
          <w:szCs w:val="24"/>
        </w:rPr>
        <w:t>δ</w:t>
      </w:r>
      <w:r w:rsidRPr="00EE2C42">
        <w:rPr>
          <w:rFonts w:eastAsia="Times New Roman"/>
          <w:color w:val="201F1E"/>
          <w:szCs w:val="24"/>
        </w:rPr>
        <w:t>ημοτικών</w:t>
      </w:r>
      <w:r>
        <w:rPr>
          <w:rFonts w:eastAsia="Times New Roman"/>
          <w:color w:val="201F1E"/>
          <w:szCs w:val="24"/>
        </w:rPr>
        <w:t xml:space="preserve">, των περιφερειακών και </w:t>
      </w:r>
      <w:r>
        <w:rPr>
          <w:rFonts w:eastAsia="Times New Roman"/>
          <w:color w:val="201F1E"/>
          <w:szCs w:val="24"/>
        </w:rPr>
        <w:t>των ε</w:t>
      </w:r>
      <w:r w:rsidRPr="00EE2C42">
        <w:rPr>
          <w:rFonts w:eastAsia="Times New Roman"/>
          <w:color w:val="201F1E"/>
          <w:szCs w:val="24"/>
        </w:rPr>
        <w:t>υρωεκλογών</w:t>
      </w:r>
      <w:r>
        <w:rPr>
          <w:rFonts w:eastAsia="Times New Roman"/>
          <w:color w:val="201F1E"/>
          <w:szCs w:val="24"/>
        </w:rPr>
        <w:t>! Κ</w:t>
      </w:r>
      <w:r w:rsidRPr="00EE2C42">
        <w:rPr>
          <w:rFonts w:eastAsia="Times New Roman"/>
          <w:color w:val="201F1E"/>
          <w:szCs w:val="24"/>
        </w:rPr>
        <w:t>αι αυτά που δια</w:t>
      </w:r>
      <w:r>
        <w:rPr>
          <w:rFonts w:eastAsia="Times New Roman"/>
          <w:color w:val="201F1E"/>
          <w:szCs w:val="24"/>
        </w:rPr>
        <w:t xml:space="preserve">τυμπανίζετε περί προοδευτικής παράταξης, </w:t>
      </w:r>
      <w:r w:rsidRPr="00EE2C42">
        <w:rPr>
          <w:rFonts w:eastAsia="Times New Roman"/>
          <w:color w:val="201F1E"/>
          <w:szCs w:val="24"/>
        </w:rPr>
        <w:t>αφήστε τα αυτά</w:t>
      </w:r>
      <w:r>
        <w:rPr>
          <w:rFonts w:eastAsia="Times New Roman"/>
          <w:color w:val="201F1E"/>
          <w:szCs w:val="24"/>
        </w:rPr>
        <w:t xml:space="preserve"> και σταματήστε να</w:t>
      </w:r>
      <w:r w:rsidRPr="00EE2C42">
        <w:rPr>
          <w:rFonts w:eastAsia="Times New Roman"/>
          <w:color w:val="201F1E"/>
          <w:szCs w:val="24"/>
        </w:rPr>
        <w:t xml:space="preserve"> μιλάτε για τους αγώνες του λαού</w:t>
      </w:r>
      <w:r>
        <w:rPr>
          <w:rFonts w:eastAsia="Times New Roman"/>
          <w:color w:val="201F1E"/>
          <w:szCs w:val="24"/>
        </w:rPr>
        <w:t xml:space="preserve">! Ποια </w:t>
      </w:r>
      <w:r w:rsidRPr="00EE2C42">
        <w:rPr>
          <w:rFonts w:eastAsia="Times New Roman"/>
          <w:color w:val="201F1E"/>
          <w:szCs w:val="24"/>
        </w:rPr>
        <w:t>προοδευτική παράταξη</w:t>
      </w:r>
      <w:r>
        <w:rPr>
          <w:rFonts w:eastAsia="Times New Roman"/>
          <w:color w:val="201F1E"/>
          <w:szCs w:val="24"/>
        </w:rPr>
        <w:t xml:space="preserve">; Το κόμμα σας έχει γεμίσει με μπουκαδόρους, </w:t>
      </w:r>
      <w:r w:rsidRPr="00EE2C42">
        <w:rPr>
          <w:rFonts w:eastAsia="Times New Roman"/>
          <w:color w:val="201F1E"/>
          <w:szCs w:val="24"/>
        </w:rPr>
        <w:t>αλεξιπτωτιστές</w:t>
      </w:r>
      <w:r>
        <w:rPr>
          <w:rFonts w:eastAsia="Times New Roman"/>
          <w:color w:val="201F1E"/>
          <w:szCs w:val="24"/>
        </w:rPr>
        <w:t>, θεσιθήρες -α</w:t>
      </w:r>
      <w:r w:rsidRPr="00EE2C42">
        <w:rPr>
          <w:rFonts w:eastAsia="Times New Roman"/>
          <w:color w:val="201F1E"/>
          <w:szCs w:val="24"/>
        </w:rPr>
        <w:t>υτή είναι η πραγμα</w:t>
      </w:r>
      <w:r w:rsidRPr="00EE2C42">
        <w:rPr>
          <w:rFonts w:eastAsia="Times New Roman"/>
          <w:color w:val="201F1E"/>
          <w:szCs w:val="24"/>
        </w:rPr>
        <w:t>τικότητα</w:t>
      </w:r>
      <w:r>
        <w:rPr>
          <w:rFonts w:eastAsia="Times New Roman"/>
          <w:color w:val="201F1E"/>
          <w:szCs w:val="24"/>
        </w:rPr>
        <w:t>!- για να έχετε τους εκατόν πενήντα έναν Β</w:t>
      </w:r>
      <w:r w:rsidRPr="00EE2C42">
        <w:rPr>
          <w:rFonts w:eastAsia="Times New Roman"/>
          <w:color w:val="201F1E"/>
          <w:szCs w:val="24"/>
        </w:rPr>
        <w:t>ουλευτές</w:t>
      </w:r>
      <w:r>
        <w:rPr>
          <w:rFonts w:eastAsia="Times New Roman"/>
          <w:color w:val="201F1E"/>
          <w:szCs w:val="24"/>
        </w:rPr>
        <w:t>! Μπουκαδόροι,</w:t>
      </w:r>
      <w:r w:rsidRPr="00EE2C42">
        <w:rPr>
          <w:rFonts w:eastAsia="Times New Roman"/>
          <w:color w:val="201F1E"/>
          <w:szCs w:val="24"/>
        </w:rPr>
        <w:t xml:space="preserve"> αλεξιπτωτιστές</w:t>
      </w:r>
      <w:r>
        <w:rPr>
          <w:rFonts w:eastAsia="Times New Roman"/>
          <w:color w:val="201F1E"/>
          <w:szCs w:val="24"/>
        </w:rPr>
        <w:t>…</w:t>
      </w:r>
    </w:p>
    <w:p w14:paraId="6338F80C" w14:textId="77777777" w:rsidR="00401C51" w:rsidRDefault="00794512">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 xml:space="preserve">τυπάει </w:t>
      </w:r>
      <w:r w:rsidRPr="007A2DFD">
        <w:rPr>
          <w:rFonts w:eastAsia="Times New Roman"/>
          <w:color w:val="212121"/>
          <w:szCs w:val="24"/>
        </w:rPr>
        <w:t xml:space="preserve">το κουδούνι </w:t>
      </w:r>
      <w:r w:rsidRPr="007A2DFD">
        <w:rPr>
          <w:rFonts w:eastAsia="Times New Roman"/>
          <w:color w:val="212121"/>
          <w:szCs w:val="24"/>
        </w:rPr>
        <w:t>λήξ</w:t>
      </w:r>
      <w:r>
        <w:rPr>
          <w:rFonts w:eastAsia="Times New Roman"/>
          <w:color w:val="212121"/>
          <w:szCs w:val="24"/>
        </w:rPr>
        <w:t>εω</w:t>
      </w:r>
      <w:r w:rsidRPr="007A2DFD">
        <w:rPr>
          <w:rFonts w:eastAsia="Times New Roman"/>
          <w:color w:val="212121"/>
          <w:szCs w:val="24"/>
        </w:rPr>
        <w:t xml:space="preserve">ς </w:t>
      </w:r>
      <w:r w:rsidRPr="007A2DFD">
        <w:rPr>
          <w:rFonts w:eastAsia="Times New Roman"/>
          <w:color w:val="212121"/>
          <w:szCs w:val="24"/>
        </w:rPr>
        <w:t>του χρόνου ομιλίας του κυρίου Υπουργού)</w:t>
      </w:r>
    </w:p>
    <w:p w14:paraId="6338F80D"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Σε </w:t>
      </w:r>
      <w:r w:rsidRPr="00EE2C42">
        <w:rPr>
          <w:rFonts w:eastAsia="Times New Roman"/>
          <w:color w:val="201F1E"/>
          <w:szCs w:val="24"/>
        </w:rPr>
        <w:t>ένα λεπτό τελειώνω</w:t>
      </w:r>
      <w:r>
        <w:rPr>
          <w:rFonts w:eastAsia="Times New Roman"/>
          <w:color w:val="201F1E"/>
          <w:szCs w:val="24"/>
        </w:rPr>
        <w:t>, κύριε Π</w:t>
      </w:r>
      <w:r w:rsidRPr="00EE2C42">
        <w:rPr>
          <w:rFonts w:eastAsia="Times New Roman"/>
          <w:color w:val="201F1E"/>
          <w:szCs w:val="24"/>
        </w:rPr>
        <w:t>ρόεδρε</w:t>
      </w:r>
      <w:r>
        <w:rPr>
          <w:rFonts w:eastAsia="Times New Roman"/>
          <w:color w:val="201F1E"/>
          <w:szCs w:val="24"/>
        </w:rPr>
        <w:t>.</w:t>
      </w:r>
    </w:p>
    <w:p w14:paraId="6338F80E"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w:t>
      </w:r>
      <w:r w:rsidRPr="00EE2C42">
        <w:rPr>
          <w:rFonts w:eastAsia="Times New Roman"/>
          <w:color w:val="201F1E"/>
          <w:szCs w:val="24"/>
        </w:rPr>
        <w:t xml:space="preserve">χετε μετατρέψει την ΕΡΤ </w:t>
      </w:r>
      <w:r>
        <w:rPr>
          <w:rFonts w:eastAsia="Times New Roman"/>
          <w:color w:val="201F1E"/>
          <w:szCs w:val="24"/>
        </w:rPr>
        <w:t xml:space="preserve">σε ΥΕΝΕΔ </w:t>
      </w:r>
      <w:r w:rsidRPr="00EE2C42">
        <w:rPr>
          <w:rFonts w:eastAsia="Times New Roman"/>
          <w:color w:val="201F1E"/>
          <w:szCs w:val="24"/>
        </w:rPr>
        <w:t>της χούντας</w:t>
      </w:r>
      <w:r>
        <w:rPr>
          <w:rFonts w:eastAsia="Times New Roman"/>
          <w:color w:val="201F1E"/>
          <w:szCs w:val="24"/>
        </w:rPr>
        <w:t>!</w:t>
      </w:r>
    </w:p>
    <w:p w14:paraId="6338F80F"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ΧΡΗΣΤΟΣ ΜΑΝΤΑΣ: </w:t>
      </w:r>
      <w:r>
        <w:rPr>
          <w:rFonts w:eastAsia="Times New Roman"/>
          <w:color w:val="201F1E"/>
          <w:szCs w:val="24"/>
        </w:rPr>
        <w:t xml:space="preserve">Ντροπή σου να το λες αυτό! </w:t>
      </w:r>
    </w:p>
    <w:p w14:paraId="6338F810"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ΕΥΣΤΑΘΙΟΣ ΠΑΝΑΓΟΥΛΗΣ: </w:t>
      </w:r>
      <w:r>
        <w:rPr>
          <w:rFonts w:eastAsia="Times New Roman"/>
          <w:color w:val="201F1E"/>
          <w:szCs w:val="24"/>
        </w:rPr>
        <w:t xml:space="preserve">Κύριε Μαντά, μην μιλάτε! </w:t>
      </w:r>
    </w:p>
    <w:p w14:paraId="6338F811"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Είμ</w:t>
      </w:r>
      <w:r w:rsidRPr="00EE2C42">
        <w:rPr>
          <w:rFonts w:eastAsia="Times New Roman"/>
          <w:color w:val="201F1E"/>
          <w:szCs w:val="24"/>
        </w:rPr>
        <w:t xml:space="preserve">αι τέσσερα χρόνια </w:t>
      </w:r>
      <w:r>
        <w:rPr>
          <w:rFonts w:eastAsia="Times New Roman"/>
          <w:color w:val="201F1E"/>
          <w:szCs w:val="24"/>
        </w:rPr>
        <w:t xml:space="preserve">Βουλευτής </w:t>
      </w:r>
      <w:r w:rsidRPr="00EE2C42">
        <w:rPr>
          <w:rFonts w:eastAsia="Times New Roman"/>
          <w:color w:val="201F1E"/>
          <w:szCs w:val="24"/>
        </w:rPr>
        <w:t xml:space="preserve">και δεν με έχει βγάλει </w:t>
      </w:r>
      <w:r>
        <w:rPr>
          <w:rFonts w:eastAsia="Times New Roman"/>
          <w:color w:val="201F1E"/>
          <w:szCs w:val="24"/>
        </w:rPr>
        <w:t xml:space="preserve">ούτε </w:t>
      </w:r>
      <w:r w:rsidRPr="00EE2C42">
        <w:rPr>
          <w:rFonts w:eastAsia="Times New Roman"/>
          <w:color w:val="201F1E"/>
          <w:szCs w:val="24"/>
        </w:rPr>
        <w:t xml:space="preserve">μία φορά </w:t>
      </w:r>
      <w:r>
        <w:rPr>
          <w:rFonts w:eastAsia="Times New Roman"/>
          <w:color w:val="201F1E"/>
          <w:szCs w:val="24"/>
        </w:rPr>
        <w:t>η ΕΡΤ, γιατί έχουν τηλεφωνήσει</w:t>
      </w:r>
      <w:r w:rsidRPr="00EE2C42">
        <w:rPr>
          <w:rFonts w:eastAsia="Times New Roman"/>
          <w:color w:val="201F1E"/>
          <w:szCs w:val="24"/>
        </w:rPr>
        <w:t xml:space="preserve"> από το Μαξίμου</w:t>
      </w:r>
      <w:r>
        <w:rPr>
          <w:rFonts w:eastAsia="Times New Roman"/>
          <w:color w:val="201F1E"/>
          <w:szCs w:val="24"/>
        </w:rPr>
        <w:t>.</w:t>
      </w:r>
    </w:p>
    <w:p w14:paraId="6338F812"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4C18CD">
        <w:rPr>
          <w:rFonts w:eastAsia="Times New Roman"/>
          <w:b/>
          <w:color w:val="212121"/>
          <w:szCs w:val="24"/>
        </w:rPr>
        <w:t>ΠΡΟΕΔΡΕΥΩΝ (Νικήτας Κακλαμάνης):</w:t>
      </w:r>
      <w:r>
        <w:rPr>
          <w:rFonts w:eastAsia="Times New Roman"/>
          <w:color w:val="201F1E"/>
          <w:szCs w:val="24"/>
        </w:rPr>
        <w:t xml:space="preserve"> Ολοκληρώστε, κ</w:t>
      </w:r>
      <w:r>
        <w:rPr>
          <w:rFonts w:eastAsia="Times New Roman"/>
          <w:color w:val="201F1E"/>
          <w:szCs w:val="24"/>
        </w:rPr>
        <w:t xml:space="preserve">ύριε Παναγούλη. </w:t>
      </w:r>
    </w:p>
    <w:p w14:paraId="6338F813"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ΕΥΣΤΑΘΙΟΣ ΠΑΝΑΓΟΥΛΗΣ: </w:t>
      </w:r>
      <w:r>
        <w:rPr>
          <w:rFonts w:eastAsia="Times New Roman"/>
          <w:color w:val="201F1E"/>
          <w:szCs w:val="24"/>
        </w:rPr>
        <w:t xml:space="preserve">Κύριε Πρόεδρε, σε ένα λεπτό ολοκληρώνω. </w:t>
      </w:r>
    </w:p>
    <w:p w14:paraId="6338F814"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EE2C42">
        <w:rPr>
          <w:rFonts w:eastAsia="Times New Roman"/>
          <w:color w:val="201F1E"/>
          <w:szCs w:val="24"/>
        </w:rPr>
        <w:t>αι κάτι άλλο</w:t>
      </w:r>
      <w:r>
        <w:rPr>
          <w:rFonts w:eastAsia="Times New Roman"/>
          <w:color w:val="201F1E"/>
          <w:szCs w:val="24"/>
        </w:rPr>
        <w:t>: Π</w:t>
      </w:r>
      <w:r w:rsidRPr="00EE2C42">
        <w:rPr>
          <w:rFonts w:eastAsia="Times New Roman"/>
          <w:color w:val="201F1E"/>
          <w:szCs w:val="24"/>
        </w:rPr>
        <w:t xml:space="preserve">οιος σας δίνει το </w:t>
      </w:r>
      <w:r>
        <w:rPr>
          <w:rFonts w:eastAsia="Times New Roman"/>
          <w:color w:val="201F1E"/>
          <w:szCs w:val="24"/>
        </w:rPr>
        <w:t>δικαίωμα να κάνετε εθνικό ήρωα τον Κ</w:t>
      </w:r>
      <w:r w:rsidRPr="00EE2C42">
        <w:rPr>
          <w:rFonts w:eastAsia="Times New Roman"/>
          <w:color w:val="201F1E"/>
          <w:szCs w:val="24"/>
        </w:rPr>
        <w:t>ουφοντίνα</w:t>
      </w:r>
      <w:r>
        <w:rPr>
          <w:rFonts w:eastAsia="Times New Roman"/>
          <w:color w:val="201F1E"/>
          <w:szCs w:val="24"/>
        </w:rPr>
        <w:t>;</w:t>
      </w:r>
      <w:r w:rsidRPr="00EE2C42">
        <w:rPr>
          <w:rFonts w:eastAsia="Times New Roman"/>
          <w:color w:val="201F1E"/>
          <w:szCs w:val="24"/>
        </w:rPr>
        <w:t xml:space="preserve"> </w:t>
      </w:r>
      <w:r>
        <w:rPr>
          <w:rFonts w:eastAsia="Times New Roman"/>
          <w:color w:val="201F1E"/>
          <w:szCs w:val="24"/>
        </w:rPr>
        <w:t xml:space="preserve">Εγώ </w:t>
      </w:r>
      <w:r w:rsidRPr="00EE2C42">
        <w:rPr>
          <w:rFonts w:eastAsia="Times New Roman"/>
          <w:color w:val="201F1E"/>
          <w:szCs w:val="24"/>
        </w:rPr>
        <w:t>συναισθηματικά</w:t>
      </w:r>
      <w:r>
        <w:rPr>
          <w:rFonts w:eastAsia="Times New Roman"/>
          <w:color w:val="201F1E"/>
          <w:szCs w:val="24"/>
        </w:rPr>
        <w:t>,</w:t>
      </w:r>
      <w:r w:rsidRPr="00EE2C42">
        <w:rPr>
          <w:rFonts w:eastAsia="Times New Roman"/>
          <w:color w:val="201F1E"/>
          <w:szCs w:val="24"/>
        </w:rPr>
        <w:t xml:space="preserve"> </w:t>
      </w:r>
      <w:r>
        <w:rPr>
          <w:rFonts w:eastAsia="Times New Roman"/>
          <w:color w:val="201F1E"/>
          <w:szCs w:val="24"/>
        </w:rPr>
        <w:t>εάν</w:t>
      </w:r>
      <w:r w:rsidRPr="00EE2C42">
        <w:rPr>
          <w:rFonts w:eastAsia="Times New Roman"/>
          <w:color w:val="201F1E"/>
          <w:szCs w:val="24"/>
        </w:rPr>
        <w:t xml:space="preserve"> είχε δείξει μεταμέλεια</w:t>
      </w:r>
      <w:r>
        <w:rPr>
          <w:rFonts w:eastAsia="Times New Roman"/>
          <w:color w:val="201F1E"/>
          <w:szCs w:val="24"/>
        </w:rPr>
        <w:t xml:space="preserve">, </w:t>
      </w:r>
      <w:r w:rsidRPr="00EE2C42">
        <w:rPr>
          <w:rFonts w:eastAsia="Times New Roman"/>
          <w:color w:val="201F1E"/>
          <w:szCs w:val="24"/>
        </w:rPr>
        <w:t xml:space="preserve">θα </w:t>
      </w:r>
      <w:r>
        <w:rPr>
          <w:rFonts w:eastAsia="Times New Roman"/>
          <w:color w:val="201F1E"/>
          <w:szCs w:val="24"/>
        </w:rPr>
        <w:t xml:space="preserve">ήμουν </w:t>
      </w:r>
      <w:r w:rsidRPr="00EE2C42">
        <w:rPr>
          <w:rFonts w:eastAsia="Times New Roman"/>
          <w:color w:val="201F1E"/>
          <w:szCs w:val="24"/>
        </w:rPr>
        <w:t>από αυτούς που θα έλεγα</w:t>
      </w:r>
      <w:r>
        <w:rPr>
          <w:rFonts w:eastAsia="Times New Roman"/>
          <w:color w:val="201F1E"/>
          <w:szCs w:val="24"/>
        </w:rPr>
        <w:t>ν να του δίνετα</w:t>
      </w:r>
      <w:r>
        <w:rPr>
          <w:rFonts w:eastAsia="Times New Roman"/>
          <w:color w:val="201F1E"/>
          <w:szCs w:val="24"/>
        </w:rPr>
        <w:t>ι</w:t>
      </w:r>
      <w:r w:rsidRPr="00EE2C42">
        <w:rPr>
          <w:rFonts w:eastAsia="Times New Roman"/>
          <w:color w:val="201F1E"/>
          <w:szCs w:val="24"/>
        </w:rPr>
        <w:t xml:space="preserve"> άδεια</w:t>
      </w:r>
      <w:r>
        <w:rPr>
          <w:rFonts w:eastAsia="Times New Roman"/>
          <w:color w:val="201F1E"/>
          <w:szCs w:val="24"/>
        </w:rPr>
        <w:t>. Προστατεύετε</w:t>
      </w:r>
      <w:r w:rsidRPr="00EE2C42">
        <w:rPr>
          <w:rFonts w:eastAsia="Times New Roman"/>
          <w:color w:val="201F1E"/>
          <w:szCs w:val="24"/>
        </w:rPr>
        <w:t xml:space="preserve"> επαναστάτες του </w:t>
      </w:r>
      <w:r>
        <w:rPr>
          <w:rFonts w:eastAsia="Times New Roman"/>
          <w:color w:val="201F1E"/>
          <w:szCs w:val="24"/>
        </w:rPr>
        <w:t xml:space="preserve">γλυκού νερού, </w:t>
      </w:r>
      <w:r w:rsidRPr="00EE2C42">
        <w:rPr>
          <w:rFonts w:eastAsia="Times New Roman"/>
          <w:color w:val="201F1E"/>
          <w:szCs w:val="24"/>
        </w:rPr>
        <w:t xml:space="preserve">όπως είναι ο </w:t>
      </w:r>
      <w:r>
        <w:rPr>
          <w:rFonts w:eastAsia="Times New Roman"/>
          <w:color w:val="201F1E"/>
          <w:szCs w:val="24"/>
        </w:rPr>
        <w:t>«</w:t>
      </w:r>
      <w:r w:rsidRPr="00EE2C42">
        <w:rPr>
          <w:rFonts w:eastAsia="Times New Roman"/>
          <w:color w:val="201F1E"/>
          <w:szCs w:val="24"/>
        </w:rPr>
        <w:t>Ρουβίκωνας</w:t>
      </w:r>
      <w:r>
        <w:rPr>
          <w:rFonts w:eastAsia="Times New Roman"/>
          <w:color w:val="201F1E"/>
          <w:szCs w:val="24"/>
        </w:rPr>
        <w:t>».</w:t>
      </w:r>
    </w:p>
    <w:p w14:paraId="6338F815"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EE2C42">
        <w:rPr>
          <w:rFonts w:eastAsia="Times New Roman"/>
          <w:color w:val="201F1E"/>
          <w:szCs w:val="24"/>
        </w:rPr>
        <w:t>υρίες και κύριοι συνάδελφοι</w:t>
      </w:r>
      <w:r>
        <w:rPr>
          <w:rFonts w:eastAsia="Times New Roman"/>
          <w:color w:val="201F1E"/>
          <w:szCs w:val="24"/>
        </w:rPr>
        <w:t>, από το «</w:t>
      </w:r>
      <w:r>
        <w:rPr>
          <w:rFonts w:eastAsia="Times New Roman"/>
          <w:color w:val="201F1E"/>
          <w:szCs w:val="24"/>
          <w:lang w:val="en-US"/>
        </w:rPr>
        <w:t>go</w:t>
      </w:r>
      <w:r w:rsidRPr="004C18CD">
        <w:rPr>
          <w:rFonts w:eastAsia="Times New Roman"/>
          <w:color w:val="201F1E"/>
          <w:szCs w:val="24"/>
        </w:rPr>
        <w:t xml:space="preserve"> </w:t>
      </w:r>
      <w:r>
        <w:rPr>
          <w:rFonts w:eastAsia="Times New Roman"/>
          <w:color w:val="201F1E"/>
          <w:szCs w:val="24"/>
          <w:lang w:val="en-US"/>
        </w:rPr>
        <w:t>back</w:t>
      </w:r>
      <w:r w:rsidRPr="004C18CD">
        <w:rPr>
          <w:rFonts w:eastAsia="Times New Roman"/>
          <w:color w:val="201F1E"/>
          <w:szCs w:val="24"/>
        </w:rPr>
        <w:t>!</w:t>
      </w:r>
      <w:r>
        <w:rPr>
          <w:rFonts w:eastAsia="Times New Roman"/>
          <w:color w:val="201F1E"/>
          <w:szCs w:val="24"/>
        </w:rPr>
        <w:t>»</w:t>
      </w:r>
      <w:r w:rsidRPr="00EE2C42">
        <w:rPr>
          <w:rFonts w:eastAsia="Times New Roman"/>
          <w:color w:val="201F1E"/>
          <w:szCs w:val="24"/>
        </w:rPr>
        <w:t xml:space="preserve"> της </w:t>
      </w:r>
      <w:r w:rsidRPr="00EE2C42">
        <w:rPr>
          <w:rFonts w:eastAsia="Times New Roman"/>
          <w:color w:val="201F1E"/>
          <w:szCs w:val="24"/>
        </w:rPr>
        <w:t>κ</w:t>
      </w:r>
      <w:r>
        <w:rPr>
          <w:rFonts w:eastAsia="Times New Roman"/>
          <w:color w:val="201F1E"/>
          <w:szCs w:val="24"/>
        </w:rPr>
        <w:t>.</w:t>
      </w:r>
      <w:r w:rsidRPr="00EE2C42">
        <w:rPr>
          <w:rFonts w:eastAsia="Times New Roman"/>
          <w:color w:val="201F1E"/>
          <w:szCs w:val="24"/>
        </w:rPr>
        <w:t xml:space="preserve"> </w:t>
      </w:r>
      <w:r w:rsidRPr="00EE2C42">
        <w:rPr>
          <w:rFonts w:eastAsia="Times New Roman"/>
          <w:color w:val="201F1E"/>
          <w:szCs w:val="24"/>
        </w:rPr>
        <w:t>Μέρκελ</w:t>
      </w:r>
      <w:r>
        <w:rPr>
          <w:rFonts w:eastAsia="Times New Roman"/>
          <w:color w:val="201F1E"/>
          <w:szCs w:val="24"/>
        </w:rPr>
        <w:t xml:space="preserve"> έχετε γίνει «σφογγοκωλάριοι» της</w:t>
      </w:r>
      <w:r w:rsidRPr="00EE2C42">
        <w:rPr>
          <w:rFonts w:eastAsia="Times New Roman"/>
          <w:color w:val="201F1E"/>
          <w:szCs w:val="24"/>
        </w:rPr>
        <w:t xml:space="preserve"> </w:t>
      </w:r>
      <w:r w:rsidRPr="00EE2C42">
        <w:rPr>
          <w:rFonts w:eastAsia="Times New Roman"/>
          <w:color w:val="201F1E"/>
          <w:szCs w:val="24"/>
        </w:rPr>
        <w:t>κ</w:t>
      </w:r>
      <w:r>
        <w:rPr>
          <w:rFonts w:eastAsia="Times New Roman"/>
          <w:color w:val="201F1E"/>
          <w:szCs w:val="24"/>
        </w:rPr>
        <w:t>.</w:t>
      </w:r>
      <w:r w:rsidRPr="00EE2C42">
        <w:rPr>
          <w:rFonts w:eastAsia="Times New Roman"/>
          <w:color w:val="201F1E"/>
          <w:szCs w:val="24"/>
        </w:rPr>
        <w:t xml:space="preserve"> </w:t>
      </w:r>
      <w:r w:rsidRPr="00EE2C42">
        <w:rPr>
          <w:rFonts w:eastAsia="Times New Roman"/>
          <w:color w:val="201F1E"/>
          <w:szCs w:val="24"/>
        </w:rPr>
        <w:t>Μέρκελ</w:t>
      </w:r>
      <w:r>
        <w:rPr>
          <w:rFonts w:eastAsia="Times New Roman"/>
          <w:color w:val="201F1E"/>
          <w:szCs w:val="24"/>
        </w:rPr>
        <w:t>.</w:t>
      </w:r>
    </w:p>
    <w:p w14:paraId="6338F816"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EE2C42">
        <w:rPr>
          <w:rFonts w:eastAsia="Times New Roman"/>
          <w:color w:val="201F1E"/>
          <w:szCs w:val="24"/>
        </w:rPr>
        <w:t>υχαριστώ</w:t>
      </w:r>
      <w:r>
        <w:rPr>
          <w:rFonts w:eastAsia="Times New Roman"/>
          <w:color w:val="201F1E"/>
          <w:szCs w:val="24"/>
        </w:rPr>
        <w:t>.</w:t>
      </w:r>
    </w:p>
    <w:p w14:paraId="6338F817" w14:textId="77777777" w:rsidR="00401C51" w:rsidRDefault="00794512">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w:t>
      </w:r>
      <w:r>
        <w:rPr>
          <w:rFonts w:eastAsia="Times New Roman"/>
          <w:szCs w:val="24"/>
        </w:rPr>
        <w:t>ήματα</w:t>
      </w:r>
      <w:r w:rsidRPr="00B01A32">
        <w:rPr>
          <w:rFonts w:eastAsia="Times New Roman"/>
          <w:szCs w:val="24"/>
        </w:rPr>
        <w:t>)</w:t>
      </w:r>
    </w:p>
    <w:p w14:paraId="6338F818"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4C18CD">
        <w:rPr>
          <w:rFonts w:eastAsia="Times New Roman"/>
          <w:b/>
          <w:color w:val="212121"/>
          <w:szCs w:val="24"/>
        </w:rPr>
        <w:lastRenderedPageBreak/>
        <w:t>ΠΡΟΕΔΡΕΥΩΝ (Νικήτας Κακλαμάνης):</w:t>
      </w:r>
      <w:r>
        <w:rPr>
          <w:rFonts w:eastAsia="Times New Roman"/>
          <w:szCs w:val="24"/>
        </w:rPr>
        <w:t xml:space="preserve"> Κύριε Π</w:t>
      </w:r>
      <w:r w:rsidRPr="00EE2C42">
        <w:rPr>
          <w:rFonts w:eastAsia="Times New Roman"/>
          <w:color w:val="201F1E"/>
          <w:szCs w:val="24"/>
        </w:rPr>
        <w:t>αναγούλη</w:t>
      </w:r>
      <w:r>
        <w:rPr>
          <w:rFonts w:eastAsia="Times New Roman"/>
          <w:color w:val="201F1E"/>
          <w:szCs w:val="24"/>
        </w:rPr>
        <w:t xml:space="preserve">, πριν να κατέλθετε, </w:t>
      </w:r>
      <w:r w:rsidRPr="00EE2C42">
        <w:rPr>
          <w:rFonts w:eastAsia="Times New Roman"/>
          <w:color w:val="201F1E"/>
          <w:szCs w:val="24"/>
        </w:rPr>
        <w:t>με τη συναίνε</w:t>
      </w:r>
      <w:r>
        <w:rPr>
          <w:rFonts w:eastAsia="Times New Roman"/>
          <w:color w:val="201F1E"/>
          <w:szCs w:val="24"/>
        </w:rPr>
        <w:t>σή σας μ</w:t>
      </w:r>
      <w:r w:rsidRPr="00EE2C42">
        <w:rPr>
          <w:rFonts w:eastAsia="Times New Roman"/>
          <w:color w:val="201F1E"/>
          <w:szCs w:val="24"/>
        </w:rPr>
        <w:t xml:space="preserve">ήπως να διαγράψουμε </w:t>
      </w:r>
      <w:r>
        <w:rPr>
          <w:rFonts w:eastAsia="Times New Roman"/>
          <w:color w:val="201F1E"/>
          <w:szCs w:val="24"/>
        </w:rPr>
        <w:t>το «ΥΕΝΕΔ της χούντας»;</w:t>
      </w:r>
    </w:p>
    <w:p w14:paraId="6338F819"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ΕΥΣΤΑΘΙΟΣ ΠΑΝΑΓΟΥΛΗΣ: </w:t>
      </w:r>
      <w:r>
        <w:rPr>
          <w:rFonts w:eastAsia="Times New Roman"/>
          <w:color w:val="201F1E"/>
          <w:szCs w:val="24"/>
        </w:rPr>
        <w:t xml:space="preserve">Όχι, το «ΥΕΝΕΔ της χούντας», όχι. </w:t>
      </w:r>
    </w:p>
    <w:p w14:paraId="6338F81A"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4C18CD">
        <w:rPr>
          <w:rFonts w:eastAsia="Times New Roman"/>
          <w:b/>
          <w:color w:val="212121"/>
          <w:szCs w:val="24"/>
        </w:rPr>
        <w:t>ΠΡΟΕΔΡΕΥΩΝ (Νικήτας Κακλαμάνης):</w:t>
      </w:r>
      <w:r>
        <w:rPr>
          <w:rFonts w:eastAsia="Times New Roman"/>
          <w:color w:val="201F1E"/>
          <w:szCs w:val="24"/>
        </w:rPr>
        <w:t xml:space="preserve"> Ε</w:t>
      </w:r>
      <w:r w:rsidRPr="00EE2C42">
        <w:rPr>
          <w:rFonts w:eastAsia="Times New Roman"/>
          <w:color w:val="201F1E"/>
          <w:szCs w:val="24"/>
        </w:rPr>
        <w:t>ντάξει</w:t>
      </w:r>
      <w:r>
        <w:rPr>
          <w:rFonts w:eastAsia="Times New Roman"/>
          <w:color w:val="201F1E"/>
          <w:szCs w:val="24"/>
        </w:rPr>
        <w:t>, δεν θέλετε. Εγώ έ</w:t>
      </w:r>
      <w:r w:rsidRPr="00EE2C42">
        <w:rPr>
          <w:rFonts w:eastAsia="Times New Roman"/>
          <w:color w:val="201F1E"/>
          <w:szCs w:val="24"/>
        </w:rPr>
        <w:t>κανα μία κίνηση μήπως</w:t>
      </w:r>
      <w:r>
        <w:rPr>
          <w:rFonts w:eastAsia="Times New Roman"/>
          <w:color w:val="201F1E"/>
          <w:szCs w:val="24"/>
        </w:rPr>
        <w:t xml:space="preserve"> και…</w:t>
      </w:r>
    </w:p>
    <w:p w14:paraId="6338F81B"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ΑΝΔΡΕΑΣ ΛΟΒΕΡΔΟΣ: </w:t>
      </w:r>
      <w:r>
        <w:rPr>
          <w:rFonts w:eastAsia="Times New Roman"/>
          <w:color w:val="201F1E"/>
          <w:szCs w:val="24"/>
        </w:rPr>
        <w:t xml:space="preserve">Θα το πω και εγώ μετά, κύριε Πρόεδρε. </w:t>
      </w:r>
    </w:p>
    <w:p w14:paraId="6338F81C"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4C18CD">
        <w:rPr>
          <w:rFonts w:eastAsia="Times New Roman"/>
          <w:b/>
          <w:color w:val="212121"/>
          <w:szCs w:val="24"/>
        </w:rPr>
        <w:t>ΠΡΟΕΔΡΕΥΩΝ (Νικήτας Κακλαμάνης):</w:t>
      </w:r>
      <w:r>
        <w:rPr>
          <w:rFonts w:eastAsia="Times New Roman"/>
          <w:color w:val="201F1E"/>
          <w:szCs w:val="24"/>
        </w:rPr>
        <w:t xml:space="preserve"> Τελείωσε, λοιπόν, </w:t>
      </w:r>
      <w:r w:rsidRPr="00EE2C42">
        <w:rPr>
          <w:rFonts w:eastAsia="Times New Roman"/>
          <w:color w:val="201F1E"/>
          <w:szCs w:val="24"/>
        </w:rPr>
        <w:t>ο δεύτερος κύκλος και όπως είχα προαναγγείλει</w:t>
      </w:r>
      <w:r>
        <w:rPr>
          <w:rFonts w:eastAsia="Times New Roman"/>
          <w:color w:val="201F1E"/>
          <w:szCs w:val="24"/>
        </w:rPr>
        <w:t>,</w:t>
      </w:r>
      <w:r w:rsidRPr="00EE2C42">
        <w:rPr>
          <w:rFonts w:eastAsia="Times New Roman"/>
          <w:color w:val="201F1E"/>
          <w:szCs w:val="24"/>
        </w:rPr>
        <w:t xml:space="preserve"> πριν </w:t>
      </w:r>
      <w:r>
        <w:rPr>
          <w:rFonts w:eastAsia="Times New Roman"/>
          <w:color w:val="201F1E"/>
          <w:szCs w:val="24"/>
        </w:rPr>
        <w:t xml:space="preserve">να </w:t>
      </w:r>
      <w:r w:rsidRPr="00EE2C42">
        <w:rPr>
          <w:rFonts w:eastAsia="Times New Roman"/>
          <w:color w:val="201F1E"/>
          <w:szCs w:val="24"/>
        </w:rPr>
        <w:t>μπούμε στον τρίτο κύκλο</w:t>
      </w:r>
      <w:r>
        <w:rPr>
          <w:rFonts w:eastAsia="Times New Roman"/>
          <w:color w:val="201F1E"/>
          <w:szCs w:val="24"/>
        </w:rPr>
        <w:t>,</w:t>
      </w:r>
      <w:r w:rsidRPr="00EE2C42">
        <w:rPr>
          <w:rFonts w:eastAsia="Times New Roman"/>
          <w:color w:val="201F1E"/>
          <w:szCs w:val="24"/>
        </w:rPr>
        <w:t xml:space="preserve"> το</w:t>
      </w:r>
      <w:r>
        <w:rPr>
          <w:rFonts w:eastAsia="Times New Roman"/>
          <w:color w:val="201F1E"/>
          <w:szCs w:val="24"/>
        </w:rPr>
        <w:t>ν λόγο θα πάρει ο κ. Δένδιας ως Κ</w:t>
      </w:r>
      <w:r w:rsidRPr="00EE2C42">
        <w:rPr>
          <w:rFonts w:eastAsia="Times New Roman"/>
          <w:color w:val="201F1E"/>
          <w:szCs w:val="24"/>
        </w:rPr>
        <w:t>οινοβουλευτικό</w:t>
      </w:r>
      <w:r>
        <w:rPr>
          <w:rFonts w:eastAsia="Times New Roman"/>
          <w:color w:val="201F1E"/>
          <w:szCs w:val="24"/>
        </w:rPr>
        <w:t>ς Ε</w:t>
      </w:r>
      <w:r w:rsidRPr="00EE2C42">
        <w:rPr>
          <w:rFonts w:eastAsia="Times New Roman"/>
          <w:color w:val="201F1E"/>
          <w:szCs w:val="24"/>
        </w:rPr>
        <w:t>κπρόσωπος της Νέας Δημοκρατίας και</w:t>
      </w:r>
      <w:r w:rsidRPr="00EE2C42">
        <w:rPr>
          <w:rFonts w:eastAsia="Times New Roman"/>
          <w:color w:val="201F1E"/>
          <w:szCs w:val="24"/>
        </w:rPr>
        <w:t xml:space="preserve"> αμέσως μετά </w:t>
      </w:r>
      <w:r>
        <w:rPr>
          <w:rFonts w:eastAsia="Times New Roman"/>
          <w:color w:val="201F1E"/>
          <w:szCs w:val="24"/>
        </w:rPr>
        <w:t>ο κ. Γαβρόγλου ως Υπουργός Π</w:t>
      </w:r>
      <w:r w:rsidRPr="00EE2C42">
        <w:rPr>
          <w:rFonts w:eastAsia="Times New Roman"/>
          <w:color w:val="201F1E"/>
          <w:szCs w:val="24"/>
        </w:rPr>
        <w:t>αιδείας</w:t>
      </w:r>
      <w:r>
        <w:rPr>
          <w:rFonts w:eastAsia="Times New Roman"/>
          <w:color w:val="201F1E"/>
          <w:szCs w:val="24"/>
        </w:rPr>
        <w:t>.</w:t>
      </w:r>
    </w:p>
    <w:p w14:paraId="6338F81D"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EE2C42">
        <w:rPr>
          <w:rFonts w:eastAsia="Times New Roman"/>
          <w:color w:val="201F1E"/>
          <w:szCs w:val="24"/>
        </w:rPr>
        <w:t>Ορίστε</w:t>
      </w:r>
      <w:r>
        <w:rPr>
          <w:rFonts w:eastAsia="Times New Roman"/>
          <w:color w:val="201F1E"/>
          <w:szCs w:val="24"/>
        </w:rPr>
        <w:t xml:space="preserve">, </w:t>
      </w:r>
      <w:r w:rsidRPr="00EE2C42">
        <w:rPr>
          <w:rFonts w:eastAsia="Times New Roman"/>
          <w:color w:val="201F1E"/>
          <w:szCs w:val="24"/>
        </w:rPr>
        <w:t xml:space="preserve">κύριε </w:t>
      </w:r>
      <w:r>
        <w:rPr>
          <w:rFonts w:eastAsia="Times New Roman"/>
          <w:color w:val="201F1E"/>
          <w:szCs w:val="24"/>
        </w:rPr>
        <w:t xml:space="preserve">Δένδια, έχετε τον λόγο. </w:t>
      </w:r>
    </w:p>
    <w:p w14:paraId="6338F81E"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ΝΙΚΟΛΑΟΣ</w:t>
      </w:r>
      <w:r>
        <w:rPr>
          <w:rFonts w:eastAsia="Times New Roman"/>
          <w:b/>
          <w:color w:val="201F1E"/>
          <w:szCs w:val="24"/>
        </w:rPr>
        <w:t xml:space="preserve"> - </w:t>
      </w:r>
      <w:r>
        <w:rPr>
          <w:rFonts w:eastAsia="Times New Roman"/>
          <w:b/>
          <w:color w:val="201F1E"/>
          <w:szCs w:val="24"/>
        </w:rPr>
        <w:t>ΓΕΩΡΓΙΟΣ</w:t>
      </w:r>
      <w:r>
        <w:rPr>
          <w:rFonts w:eastAsia="Times New Roman"/>
          <w:b/>
          <w:color w:val="201F1E"/>
          <w:szCs w:val="24"/>
        </w:rPr>
        <w:t xml:space="preserve"> ΔΕΝΔΙΑΣ: </w:t>
      </w:r>
      <w:r>
        <w:rPr>
          <w:rFonts w:eastAsia="Times New Roman"/>
          <w:color w:val="201F1E"/>
          <w:szCs w:val="24"/>
        </w:rPr>
        <w:t>Τ</w:t>
      </w:r>
      <w:r w:rsidRPr="00EE2C42">
        <w:rPr>
          <w:rFonts w:eastAsia="Times New Roman"/>
          <w:color w:val="201F1E"/>
          <w:szCs w:val="24"/>
        </w:rPr>
        <w:t>ις ευχαριστίες μου</w:t>
      </w:r>
      <w:r>
        <w:rPr>
          <w:rFonts w:eastAsia="Times New Roman"/>
          <w:color w:val="201F1E"/>
          <w:szCs w:val="24"/>
        </w:rPr>
        <w:t>, κύριε Π</w:t>
      </w:r>
      <w:r w:rsidRPr="00EE2C42">
        <w:rPr>
          <w:rFonts w:eastAsia="Times New Roman"/>
          <w:color w:val="201F1E"/>
          <w:szCs w:val="24"/>
        </w:rPr>
        <w:t>ρόεδρε</w:t>
      </w:r>
      <w:r>
        <w:rPr>
          <w:rFonts w:eastAsia="Times New Roman"/>
          <w:color w:val="201F1E"/>
          <w:szCs w:val="24"/>
        </w:rPr>
        <w:t>.</w:t>
      </w:r>
    </w:p>
    <w:p w14:paraId="6338F81F"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Θ</w:t>
      </w:r>
      <w:r w:rsidRPr="00EE2C42">
        <w:rPr>
          <w:rFonts w:eastAsia="Times New Roman"/>
          <w:color w:val="201F1E"/>
          <w:szCs w:val="24"/>
        </w:rPr>
        <w:t xml:space="preserve">α ξεκινήσω με την </w:t>
      </w:r>
      <w:r>
        <w:rPr>
          <w:rFonts w:eastAsia="Times New Roman"/>
          <w:color w:val="201F1E"/>
          <w:szCs w:val="24"/>
        </w:rPr>
        <w:t>απαραίτητη ευρωπαϊκή νότα. Σήμερα είναι η Η</w:t>
      </w:r>
      <w:r w:rsidRPr="00EE2C42">
        <w:rPr>
          <w:rFonts w:eastAsia="Times New Roman"/>
          <w:color w:val="201F1E"/>
          <w:szCs w:val="24"/>
        </w:rPr>
        <w:t>μέρα της Ευρώπης</w:t>
      </w:r>
      <w:r>
        <w:rPr>
          <w:rFonts w:eastAsia="Times New Roman"/>
          <w:color w:val="201F1E"/>
          <w:szCs w:val="24"/>
        </w:rPr>
        <w:t>. Ε</w:t>
      </w:r>
      <w:r w:rsidRPr="00EE2C42">
        <w:rPr>
          <w:rFonts w:eastAsia="Times New Roman"/>
          <w:color w:val="201F1E"/>
          <w:szCs w:val="24"/>
        </w:rPr>
        <w:t xml:space="preserve">ίναι και η </w:t>
      </w:r>
      <w:r>
        <w:rPr>
          <w:rFonts w:eastAsia="Times New Roman"/>
          <w:color w:val="201F1E"/>
          <w:szCs w:val="24"/>
        </w:rPr>
        <w:t>η</w:t>
      </w:r>
      <w:r w:rsidRPr="00EE2C42">
        <w:rPr>
          <w:rFonts w:eastAsia="Times New Roman"/>
          <w:color w:val="201F1E"/>
          <w:szCs w:val="24"/>
        </w:rPr>
        <w:t>μέρα κατά</w:t>
      </w:r>
      <w:r w:rsidRPr="00EE2C42">
        <w:rPr>
          <w:rFonts w:eastAsia="Times New Roman"/>
          <w:color w:val="201F1E"/>
          <w:szCs w:val="24"/>
        </w:rPr>
        <w:t>ληψης του Βερολίνου</w:t>
      </w:r>
      <w:r>
        <w:rPr>
          <w:rFonts w:eastAsia="Times New Roman"/>
          <w:color w:val="201F1E"/>
          <w:szCs w:val="24"/>
        </w:rPr>
        <w:t>,</w:t>
      </w:r>
      <w:r w:rsidRPr="00EE2C42">
        <w:rPr>
          <w:rFonts w:eastAsia="Times New Roman"/>
          <w:color w:val="201F1E"/>
          <w:szCs w:val="24"/>
        </w:rPr>
        <w:t xml:space="preserve"> της πτώσης του ναζιστικού Βερολίνου</w:t>
      </w:r>
      <w:r>
        <w:rPr>
          <w:rFonts w:eastAsia="Times New Roman"/>
          <w:color w:val="201F1E"/>
          <w:szCs w:val="24"/>
        </w:rPr>
        <w:t>. Οφείλω να πω ως γενική παρατήρηση ότι είναι απορίας άξιο πώς η Χρυσή Αυγή δεν ζήτησε ε</w:t>
      </w:r>
      <w:r w:rsidRPr="00EE2C42">
        <w:rPr>
          <w:rFonts w:eastAsia="Times New Roman"/>
          <w:color w:val="201F1E"/>
          <w:szCs w:val="24"/>
        </w:rPr>
        <w:t>νός λεπτού σιγή εις μνήμην του Αδόλφο</w:t>
      </w:r>
      <w:r>
        <w:rPr>
          <w:rFonts w:eastAsia="Times New Roman"/>
          <w:color w:val="201F1E"/>
          <w:szCs w:val="24"/>
        </w:rPr>
        <w:t>υ</w:t>
      </w:r>
      <w:r w:rsidRPr="00EE2C42">
        <w:rPr>
          <w:rFonts w:eastAsia="Times New Roman"/>
          <w:color w:val="201F1E"/>
          <w:szCs w:val="24"/>
        </w:rPr>
        <w:t xml:space="preserve"> Χίτλερ σήμερα</w:t>
      </w:r>
      <w:r>
        <w:rPr>
          <w:rFonts w:eastAsia="Times New Roman"/>
          <w:color w:val="201F1E"/>
          <w:szCs w:val="24"/>
        </w:rPr>
        <w:t>.</w:t>
      </w:r>
    </w:p>
    <w:p w14:paraId="6338F820"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EE2C42">
        <w:rPr>
          <w:rFonts w:eastAsia="Times New Roman"/>
          <w:color w:val="201F1E"/>
          <w:szCs w:val="24"/>
        </w:rPr>
        <w:t>υρίες και κύριοι συνάδελφοι</w:t>
      </w:r>
      <w:r>
        <w:rPr>
          <w:rFonts w:eastAsia="Times New Roman"/>
          <w:color w:val="201F1E"/>
          <w:szCs w:val="24"/>
        </w:rPr>
        <w:t>,</w:t>
      </w:r>
      <w:r w:rsidRPr="00EE2C42">
        <w:rPr>
          <w:rFonts w:eastAsia="Times New Roman"/>
          <w:color w:val="201F1E"/>
          <w:szCs w:val="24"/>
        </w:rPr>
        <w:t xml:space="preserve"> γιατί βρισκόμαστε εδώ σήμερα</w:t>
      </w:r>
      <w:r>
        <w:rPr>
          <w:rFonts w:eastAsia="Times New Roman"/>
          <w:color w:val="201F1E"/>
          <w:szCs w:val="24"/>
        </w:rPr>
        <w:t>; Γ</w:t>
      </w:r>
      <w:r w:rsidRPr="00EE2C42">
        <w:rPr>
          <w:rFonts w:eastAsia="Times New Roman"/>
          <w:color w:val="201F1E"/>
          <w:szCs w:val="24"/>
        </w:rPr>
        <w:t xml:space="preserve">ιατί συζητάμε </w:t>
      </w:r>
      <w:r>
        <w:rPr>
          <w:rFonts w:eastAsia="Times New Roman"/>
          <w:color w:val="201F1E"/>
          <w:szCs w:val="24"/>
        </w:rPr>
        <w:t xml:space="preserve">για την </w:t>
      </w:r>
      <w:r w:rsidRPr="00EE2C42">
        <w:rPr>
          <w:rFonts w:eastAsia="Times New Roman"/>
          <w:color w:val="201F1E"/>
          <w:szCs w:val="24"/>
        </w:rPr>
        <w:t xml:space="preserve">παροχή </w:t>
      </w:r>
      <w:r>
        <w:rPr>
          <w:rFonts w:eastAsia="Times New Roman"/>
          <w:color w:val="201F1E"/>
          <w:szCs w:val="24"/>
        </w:rPr>
        <w:t xml:space="preserve">ή </w:t>
      </w:r>
      <w:r w:rsidRPr="00EE2C42">
        <w:rPr>
          <w:rFonts w:eastAsia="Times New Roman"/>
          <w:color w:val="201F1E"/>
          <w:szCs w:val="24"/>
        </w:rPr>
        <w:t>τη</w:t>
      </w:r>
      <w:r>
        <w:rPr>
          <w:rFonts w:eastAsia="Times New Roman"/>
          <w:color w:val="201F1E"/>
          <w:szCs w:val="24"/>
        </w:rPr>
        <w:t>ν</w:t>
      </w:r>
      <w:r w:rsidRPr="00EE2C42">
        <w:rPr>
          <w:rFonts w:eastAsia="Times New Roman"/>
          <w:color w:val="201F1E"/>
          <w:szCs w:val="24"/>
        </w:rPr>
        <w:t xml:space="preserve"> μη π</w:t>
      </w:r>
      <w:r>
        <w:rPr>
          <w:rFonts w:eastAsia="Times New Roman"/>
          <w:color w:val="201F1E"/>
          <w:szCs w:val="24"/>
        </w:rPr>
        <w:t>αροχή ψήφου εμπιστοσύνης στην Κ</w:t>
      </w:r>
      <w:r w:rsidRPr="00EE2C42">
        <w:rPr>
          <w:rFonts w:eastAsia="Times New Roman"/>
          <w:color w:val="201F1E"/>
          <w:szCs w:val="24"/>
        </w:rPr>
        <w:t>υβέρνηση</w:t>
      </w:r>
      <w:r>
        <w:rPr>
          <w:rFonts w:eastAsia="Times New Roman"/>
          <w:color w:val="201F1E"/>
          <w:szCs w:val="24"/>
        </w:rPr>
        <w:t>;</w:t>
      </w:r>
    </w:p>
    <w:p w14:paraId="6338F821"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EE2C42">
        <w:rPr>
          <w:rFonts w:eastAsia="Times New Roman"/>
          <w:color w:val="201F1E"/>
          <w:szCs w:val="24"/>
        </w:rPr>
        <w:t>Κατ</w:t>
      </w:r>
      <w:r>
        <w:rPr>
          <w:rFonts w:eastAsia="Times New Roman"/>
          <w:color w:val="201F1E"/>
          <w:szCs w:val="24"/>
        </w:rPr>
        <w:t xml:space="preserve">’ </w:t>
      </w:r>
      <w:r w:rsidRPr="00EE2C42">
        <w:rPr>
          <w:rFonts w:eastAsia="Times New Roman"/>
          <w:color w:val="201F1E"/>
          <w:szCs w:val="24"/>
        </w:rPr>
        <w:t>αρχ</w:t>
      </w:r>
      <w:r>
        <w:rPr>
          <w:rFonts w:eastAsia="Times New Roman"/>
          <w:color w:val="201F1E"/>
          <w:szCs w:val="24"/>
        </w:rPr>
        <w:t>άς</w:t>
      </w:r>
      <w:r>
        <w:rPr>
          <w:rFonts w:eastAsia="Times New Roman"/>
          <w:color w:val="201F1E"/>
          <w:szCs w:val="24"/>
        </w:rPr>
        <w:t>, α</w:t>
      </w:r>
      <w:r w:rsidRPr="00EE2C42">
        <w:rPr>
          <w:rFonts w:eastAsia="Times New Roman"/>
          <w:color w:val="201F1E"/>
          <w:szCs w:val="24"/>
        </w:rPr>
        <w:t>υτό</w:t>
      </w:r>
      <w:r>
        <w:rPr>
          <w:rFonts w:eastAsia="Times New Roman"/>
          <w:color w:val="201F1E"/>
          <w:szCs w:val="24"/>
        </w:rPr>
        <w:t>,</w:t>
      </w:r>
      <w:r w:rsidRPr="00EE2C42">
        <w:rPr>
          <w:rFonts w:eastAsia="Times New Roman"/>
          <w:color w:val="201F1E"/>
          <w:szCs w:val="24"/>
        </w:rPr>
        <w:t xml:space="preserve"> βέβαια</w:t>
      </w:r>
      <w:r>
        <w:rPr>
          <w:rFonts w:eastAsia="Times New Roman"/>
          <w:color w:val="201F1E"/>
          <w:szCs w:val="24"/>
        </w:rPr>
        <w:t>,</w:t>
      </w:r>
      <w:r w:rsidRPr="00EE2C42">
        <w:rPr>
          <w:rFonts w:eastAsia="Times New Roman"/>
          <w:color w:val="201F1E"/>
          <w:szCs w:val="24"/>
        </w:rPr>
        <w:t xml:space="preserve"> δεν έγινε </w:t>
      </w:r>
      <w:r>
        <w:rPr>
          <w:rFonts w:eastAsia="Times New Roman"/>
          <w:color w:val="201F1E"/>
          <w:szCs w:val="24"/>
        </w:rPr>
        <w:t>κατ’ επιλογή</w:t>
      </w:r>
      <w:r w:rsidRPr="00EE2C42">
        <w:rPr>
          <w:rFonts w:eastAsia="Times New Roman"/>
          <w:color w:val="201F1E"/>
          <w:szCs w:val="24"/>
        </w:rPr>
        <w:t xml:space="preserve"> της Νέας Δημοκρατίας</w:t>
      </w:r>
      <w:r>
        <w:rPr>
          <w:rFonts w:eastAsia="Times New Roman"/>
          <w:color w:val="201F1E"/>
          <w:szCs w:val="24"/>
        </w:rPr>
        <w:t>. Δ</w:t>
      </w:r>
      <w:r w:rsidRPr="00EE2C42">
        <w:rPr>
          <w:rFonts w:eastAsia="Times New Roman"/>
          <w:color w:val="201F1E"/>
          <w:szCs w:val="24"/>
        </w:rPr>
        <w:t>εν ζητήσαμε αυτό</w:t>
      </w:r>
      <w:r>
        <w:rPr>
          <w:rFonts w:eastAsia="Times New Roman"/>
          <w:color w:val="201F1E"/>
          <w:szCs w:val="24"/>
        </w:rPr>
        <w:t>. Εμείς υποβάλαμε</w:t>
      </w:r>
      <w:r w:rsidRPr="00EE2C42">
        <w:rPr>
          <w:rFonts w:eastAsia="Times New Roman"/>
          <w:color w:val="201F1E"/>
          <w:szCs w:val="24"/>
        </w:rPr>
        <w:t xml:space="preserve"> συγκεκριμένη πρόταση μομφής</w:t>
      </w:r>
      <w:r>
        <w:rPr>
          <w:rFonts w:eastAsia="Times New Roman"/>
          <w:color w:val="201F1E"/>
          <w:szCs w:val="24"/>
        </w:rPr>
        <w:t xml:space="preserve">, δυσπιστίας κατά του Αναπληρωτή </w:t>
      </w:r>
      <w:r>
        <w:rPr>
          <w:rFonts w:eastAsia="Times New Roman"/>
          <w:color w:val="201F1E"/>
          <w:szCs w:val="24"/>
        </w:rPr>
        <w:t>Υπουργού Υ</w:t>
      </w:r>
      <w:r w:rsidRPr="00EE2C42">
        <w:rPr>
          <w:rFonts w:eastAsia="Times New Roman"/>
          <w:color w:val="201F1E"/>
          <w:szCs w:val="24"/>
        </w:rPr>
        <w:t>γείας με συγκεκριμένο σκεπτικό</w:t>
      </w:r>
      <w:r>
        <w:rPr>
          <w:rFonts w:eastAsia="Times New Roman"/>
          <w:color w:val="201F1E"/>
          <w:szCs w:val="24"/>
        </w:rPr>
        <w:t>, την απαράδεκτη τοποθέτησή</w:t>
      </w:r>
      <w:r w:rsidRPr="00EE2C42">
        <w:rPr>
          <w:rFonts w:eastAsia="Times New Roman"/>
          <w:color w:val="201F1E"/>
          <w:szCs w:val="24"/>
        </w:rPr>
        <w:t xml:space="preserve"> του που</w:t>
      </w:r>
      <w:r>
        <w:rPr>
          <w:rFonts w:eastAsia="Times New Roman"/>
          <w:color w:val="201F1E"/>
          <w:szCs w:val="24"/>
        </w:rPr>
        <w:t xml:space="preserve"> αφορά συγκεκριμένο </w:t>
      </w:r>
      <w:r>
        <w:rPr>
          <w:rFonts w:eastAsia="Times New Roman"/>
          <w:color w:val="201F1E"/>
          <w:szCs w:val="24"/>
        </w:rPr>
        <w:t xml:space="preserve">υποψήφιο </w:t>
      </w:r>
      <w:r>
        <w:rPr>
          <w:rFonts w:eastAsia="Times New Roman"/>
          <w:color w:val="201F1E"/>
          <w:szCs w:val="24"/>
        </w:rPr>
        <w:t>Ε</w:t>
      </w:r>
      <w:r w:rsidRPr="00EE2C42">
        <w:rPr>
          <w:rFonts w:eastAsia="Times New Roman"/>
          <w:color w:val="201F1E"/>
          <w:szCs w:val="24"/>
        </w:rPr>
        <w:t>υρωβουλευτή της Νέας Δημοκρατίας</w:t>
      </w:r>
      <w:r>
        <w:rPr>
          <w:rFonts w:eastAsia="Times New Roman"/>
          <w:color w:val="201F1E"/>
          <w:szCs w:val="24"/>
        </w:rPr>
        <w:t>, άτομο με αναπηρία και τη γ</w:t>
      </w:r>
      <w:r w:rsidRPr="00EE2C42">
        <w:rPr>
          <w:rFonts w:eastAsia="Times New Roman"/>
          <w:color w:val="201F1E"/>
          <w:szCs w:val="24"/>
        </w:rPr>
        <w:t>ενική προσβολή την οποία εξέφρασε σαν απαξίωση απέναντι στους συμπολίτες μας με αναπηρία</w:t>
      </w:r>
      <w:r>
        <w:rPr>
          <w:rFonts w:eastAsia="Times New Roman"/>
          <w:color w:val="201F1E"/>
          <w:szCs w:val="24"/>
        </w:rPr>
        <w:t>.</w:t>
      </w:r>
    </w:p>
    <w:p w14:paraId="6338F822"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w:t>
      </w:r>
      <w:r>
        <w:rPr>
          <w:rFonts w:eastAsia="Times New Roman"/>
          <w:color w:val="201F1E"/>
          <w:szCs w:val="24"/>
        </w:rPr>
        <w:t>πέλεξε η Κ</w:t>
      </w:r>
      <w:r w:rsidRPr="00EE2C42">
        <w:rPr>
          <w:rFonts w:eastAsia="Times New Roman"/>
          <w:color w:val="201F1E"/>
          <w:szCs w:val="24"/>
        </w:rPr>
        <w:t>υβέρνηση</w:t>
      </w:r>
      <w:r>
        <w:rPr>
          <w:rFonts w:eastAsia="Times New Roman"/>
          <w:color w:val="201F1E"/>
          <w:szCs w:val="24"/>
        </w:rPr>
        <w:t xml:space="preserve">, για να συγχύσει </w:t>
      </w:r>
      <w:r w:rsidRPr="00EE2C42">
        <w:rPr>
          <w:rFonts w:eastAsia="Times New Roman"/>
          <w:color w:val="201F1E"/>
          <w:szCs w:val="24"/>
        </w:rPr>
        <w:t>τα πράγματα</w:t>
      </w:r>
      <w:r>
        <w:rPr>
          <w:rFonts w:eastAsia="Times New Roman"/>
          <w:color w:val="201F1E"/>
          <w:szCs w:val="24"/>
        </w:rPr>
        <w:t>,</w:t>
      </w:r>
      <w:r w:rsidRPr="00EE2C42">
        <w:rPr>
          <w:rFonts w:eastAsia="Times New Roman"/>
          <w:color w:val="201F1E"/>
          <w:szCs w:val="24"/>
        </w:rPr>
        <w:t xml:space="preserve"> να χρησιμοποιήσει τη διαδικασία παροχής ψήφου εμπιστοσύνης προς την </w:t>
      </w:r>
      <w:r>
        <w:rPr>
          <w:rFonts w:eastAsia="Times New Roman"/>
          <w:color w:val="201F1E"/>
          <w:szCs w:val="24"/>
        </w:rPr>
        <w:t>Κ</w:t>
      </w:r>
      <w:r w:rsidRPr="00EE2C42">
        <w:rPr>
          <w:rFonts w:eastAsia="Times New Roman"/>
          <w:color w:val="201F1E"/>
          <w:szCs w:val="24"/>
        </w:rPr>
        <w:t>υβέρνηση</w:t>
      </w:r>
      <w:r>
        <w:rPr>
          <w:rFonts w:eastAsia="Times New Roman"/>
          <w:color w:val="201F1E"/>
          <w:szCs w:val="24"/>
        </w:rPr>
        <w:t>,</w:t>
      </w:r>
      <w:r w:rsidRPr="00EE2C42">
        <w:rPr>
          <w:rFonts w:eastAsia="Times New Roman"/>
          <w:color w:val="201F1E"/>
          <w:szCs w:val="24"/>
        </w:rPr>
        <w:t xml:space="preserve"> αναμειγνύ</w:t>
      </w:r>
      <w:r>
        <w:rPr>
          <w:rFonts w:eastAsia="Times New Roman"/>
          <w:color w:val="201F1E"/>
          <w:szCs w:val="24"/>
        </w:rPr>
        <w:t>οντας τα άρθρα 141 και 142 του Κ</w:t>
      </w:r>
      <w:r w:rsidRPr="00EE2C42">
        <w:rPr>
          <w:rFonts w:eastAsia="Times New Roman"/>
          <w:color w:val="201F1E"/>
          <w:szCs w:val="24"/>
        </w:rPr>
        <w:t>ανονισμού της Βουλής</w:t>
      </w:r>
      <w:r>
        <w:rPr>
          <w:rFonts w:eastAsia="Times New Roman"/>
          <w:color w:val="201F1E"/>
          <w:szCs w:val="24"/>
        </w:rPr>
        <w:t xml:space="preserve"> -</w:t>
      </w:r>
      <w:r w:rsidRPr="00EE2C42">
        <w:rPr>
          <w:rFonts w:eastAsia="Times New Roman"/>
          <w:color w:val="201F1E"/>
          <w:szCs w:val="24"/>
        </w:rPr>
        <w:t xml:space="preserve">κατά την άποψή </w:t>
      </w:r>
      <w:r>
        <w:rPr>
          <w:rFonts w:eastAsia="Times New Roman"/>
          <w:color w:val="201F1E"/>
          <w:szCs w:val="24"/>
        </w:rPr>
        <w:t>μας,</w:t>
      </w:r>
      <w:r w:rsidRPr="00EE2C42">
        <w:rPr>
          <w:rFonts w:eastAsia="Times New Roman"/>
          <w:color w:val="201F1E"/>
          <w:szCs w:val="24"/>
        </w:rPr>
        <w:t xml:space="preserve"> απολύτως λανθασμένα</w:t>
      </w:r>
      <w:r>
        <w:rPr>
          <w:rFonts w:eastAsia="Times New Roman"/>
          <w:color w:val="201F1E"/>
          <w:szCs w:val="24"/>
        </w:rPr>
        <w:t>-</w:t>
      </w:r>
      <w:r w:rsidRPr="00EE2C42">
        <w:rPr>
          <w:rFonts w:eastAsia="Times New Roman"/>
          <w:color w:val="201F1E"/>
          <w:szCs w:val="24"/>
        </w:rPr>
        <w:t xml:space="preserve"> χρησιμοποιώντας </w:t>
      </w:r>
      <w:r>
        <w:rPr>
          <w:rFonts w:eastAsia="Times New Roman"/>
          <w:color w:val="201F1E"/>
          <w:szCs w:val="24"/>
        </w:rPr>
        <w:t>πολιτικό</w:t>
      </w:r>
      <w:r>
        <w:rPr>
          <w:rFonts w:eastAsia="Times New Roman"/>
          <w:color w:val="201F1E"/>
          <w:szCs w:val="24"/>
        </w:rPr>
        <w:t xml:space="preserve"> προηγούμενο </w:t>
      </w:r>
      <w:r w:rsidRPr="00EE2C42">
        <w:rPr>
          <w:rFonts w:eastAsia="Times New Roman"/>
          <w:color w:val="201F1E"/>
          <w:szCs w:val="24"/>
        </w:rPr>
        <w:t>του Κώστα Καραμανλή που ήταν πλήρως ανόμοιο</w:t>
      </w:r>
      <w:r>
        <w:rPr>
          <w:rFonts w:eastAsia="Times New Roman"/>
          <w:color w:val="201F1E"/>
          <w:szCs w:val="24"/>
        </w:rPr>
        <w:t xml:space="preserve"> και μη δίνοντας έτσι την ευκαιρία στο Εθνικό Κ</w:t>
      </w:r>
      <w:r w:rsidRPr="00EE2C42">
        <w:rPr>
          <w:rFonts w:eastAsia="Times New Roman"/>
          <w:color w:val="201F1E"/>
          <w:szCs w:val="24"/>
        </w:rPr>
        <w:t>οινοβούλιο</w:t>
      </w:r>
      <w:r>
        <w:rPr>
          <w:rFonts w:eastAsia="Times New Roman"/>
          <w:color w:val="201F1E"/>
          <w:szCs w:val="24"/>
        </w:rPr>
        <w:t>, σε Β</w:t>
      </w:r>
      <w:r w:rsidRPr="00EE2C42">
        <w:rPr>
          <w:rFonts w:eastAsia="Times New Roman"/>
          <w:color w:val="201F1E"/>
          <w:szCs w:val="24"/>
        </w:rPr>
        <w:t xml:space="preserve">ουλευτές από όλες τις </w:t>
      </w:r>
      <w:r>
        <w:rPr>
          <w:rFonts w:eastAsia="Times New Roman"/>
          <w:color w:val="201F1E"/>
          <w:szCs w:val="24"/>
        </w:rPr>
        <w:t>πτέρυγες</w:t>
      </w:r>
      <w:r w:rsidRPr="00EE2C42">
        <w:rPr>
          <w:rFonts w:eastAsia="Times New Roman"/>
          <w:color w:val="201F1E"/>
          <w:szCs w:val="24"/>
        </w:rPr>
        <w:t xml:space="preserve"> </w:t>
      </w:r>
      <w:r>
        <w:rPr>
          <w:rFonts w:eastAsia="Times New Roman"/>
          <w:color w:val="201F1E"/>
          <w:szCs w:val="24"/>
        </w:rPr>
        <w:t>-</w:t>
      </w:r>
      <w:r w:rsidRPr="00EE2C42">
        <w:rPr>
          <w:rFonts w:eastAsia="Times New Roman"/>
          <w:color w:val="201F1E"/>
          <w:szCs w:val="24"/>
        </w:rPr>
        <w:t>πρέπει να πω</w:t>
      </w:r>
      <w:r>
        <w:rPr>
          <w:rFonts w:eastAsia="Times New Roman"/>
          <w:color w:val="201F1E"/>
          <w:szCs w:val="24"/>
        </w:rPr>
        <w:t>-</w:t>
      </w:r>
      <w:r w:rsidRPr="00EE2C42">
        <w:rPr>
          <w:rFonts w:eastAsia="Times New Roman"/>
          <w:color w:val="201F1E"/>
          <w:szCs w:val="24"/>
        </w:rPr>
        <w:t xml:space="preserve"> να καταδικάσουν την αήθη αυτή επίθεση</w:t>
      </w:r>
      <w:r>
        <w:rPr>
          <w:rFonts w:eastAsia="Times New Roman"/>
          <w:color w:val="201F1E"/>
          <w:szCs w:val="24"/>
        </w:rPr>
        <w:t>.</w:t>
      </w:r>
    </w:p>
    <w:p w14:paraId="6338F823"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Δεν το έκανε, επίσης, ο Πρωθυπουργός γιατί σέβεται τ</w:t>
      </w:r>
      <w:r>
        <w:rPr>
          <w:rFonts w:eastAsia="Times New Roman"/>
          <w:color w:val="201F1E"/>
          <w:szCs w:val="24"/>
        </w:rPr>
        <w:t>ο Εθνικό Κοινοβούλιο κ</w:t>
      </w:r>
      <w:r w:rsidRPr="00EE2C42">
        <w:rPr>
          <w:rFonts w:eastAsia="Times New Roman"/>
          <w:color w:val="201F1E"/>
          <w:szCs w:val="24"/>
        </w:rPr>
        <w:t>αι γιατί θέλησε να χρησιμοποιήσει αυτό</w:t>
      </w:r>
      <w:r>
        <w:rPr>
          <w:rFonts w:eastAsia="Times New Roman"/>
          <w:color w:val="201F1E"/>
          <w:szCs w:val="24"/>
        </w:rPr>
        <w:t>,</w:t>
      </w:r>
      <w:r w:rsidRPr="00EE2C42">
        <w:rPr>
          <w:rFonts w:eastAsia="Times New Roman"/>
          <w:color w:val="201F1E"/>
          <w:szCs w:val="24"/>
        </w:rPr>
        <w:t xml:space="preserve"> το πιο δημοκρατικό</w:t>
      </w:r>
      <w:r>
        <w:rPr>
          <w:rFonts w:eastAsia="Times New Roman"/>
          <w:color w:val="201F1E"/>
          <w:szCs w:val="24"/>
        </w:rPr>
        <w:t>, το πιο νομιμοποιημένο Β</w:t>
      </w:r>
      <w:r w:rsidRPr="00EE2C42">
        <w:rPr>
          <w:rFonts w:eastAsia="Times New Roman"/>
          <w:color w:val="201F1E"/>
          <w:szCs w:val="24"/>
        </w:rPr>
        <w:t>ήμα</w:t>
      </w:r>
      <w:r>
        <w:rPr>
          <w:rFonts w:eastAsia="Times New Roman"/>
          <w:color w:val="201F1E"/>
          <w:szCs w:val="24"/>
        </w:rPr>
        <w:t>, για να εξαγγείλει ένα</w:t>
      </w:r>
      <w:r w:rsidRPr="00EE2C42">
        <w:rPr>
          <w:rFonts w:eastAsia="Times New Roman"/>
          <w:color w:val="201F1E"/>
          <w:szCs w:val="24"/>
        </w:rPr>
        <w:t xml:space="preserve"> ευρωπαϊκό πρόγραμμα ή το </w:t>
      </w:r>
      <w:r>
        <w:rPr>
          <w:rFonts w:eastAsia="Times New Roman"/>
          <w:color w:val="201F1E"/>
          <w:szCs w:val="24"/>
        </w:rPr>
        <w:t>δ</w:t>
      </w:r>
      <w:r w:rsidRPr="00EE2C42">
        <w:rPr>
          <w:rFonts w:eastAsia="Times New Roman"/>
          <w:color w:val="201F1E"/>
          <w:szCs w:val="24"/>
        </w:rPr>
        <w:t>ικό του πρόγραμμα για την οικονομική πορεία της χώρας στο μέλλον</w:t>
      </w:r>
      <w:r>
        <w:rPr>
          <w:rFonts w:eastAsia="Times New Roman"/>
          <w:color w:val="201F1E"/>
          <w:szCs w:val="24"/>
        </w:rPr>
        <w:t>.</w:t>
      </w:r>
      <w:r w:rsidRPr="00EE2C42">
        <w:rPr>
          <w:rFonts w:eastAsia="Times New Roman"/>
          <w:color w:val="201F1E"/>
          <w:szCs w:val="24"/>
        </w:rPr>
        <w:t xml:space="preserve"> </w:t>
      </w:r>
    </w:p>
    <w:p w14:paraId="6338F824"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EE2C42">
        <w:rPr>
          <w:rFonts w:eastAsia="Times New Roman"/>
          <w:color w:val="201F1E"/>
          <w:szCs w:val="24"/>
        </w:rPr>
        <w:t>Μάλιστα</w:t>
      </w:r>
      <w:r>
        <w:rPr>
          <w:rFonts w:eastAsia="Times New Roman"/>
          <w:color w:val="201F1E"/>
          <w:szCs w:val="24"/>
        </w:rPr>
        <w:t>,</w:t>
      </w:r>
      <w:r w:rsidRPr="00EE2C42">
        <w:rPr>
          <w:rFonts w:eastAsia="Times New Roman"/>
          <w:color w:val="201F1E"/>
          <w:szCs w:val="24"/>
        </w:rPr>
        <w:t xml:space="preserve"> αντίθετα </w:t>
      </w:r>
      <w:r>
        <w:rPr>
          <w:rFonts w:eastAsia="Times New Roman"/>
          <w:color w:val="201F1E"/>
          <w:szCs w:val="24"/>
        </w:rPr>
        <w:t xml:space="preserve">–αυτό αποδεικνύεται περίτρανα- </w:t>
      </w:r>
      <w:r w:rsidRPr="00EE2C42">
        <w:rPr>
          <w:rFonts w:eastAsia="Times New Roman"/>
          <w:color w:val="201F1E"/>
          <w:szCs w:val="24"/>
        </w:rPr>
        <w:t xml:space="preserve">την προηγούμενη μέρα έτρεξε στο Ζάππειο για να αναγγείλει εκεί </w:t>
      </w:r>
      <w:r>
        <w:rPr>
          <w:rFonts w:eastAsia="Times New Roman"/>
          <w:color w:val="201F1E"/>
          <w:szCs w:val="24"/>
        </w:rPr>
        <w:t xml:space="preserve">αυτό που αυτός νόμιζε </w:t>
      </w:r>
      <w:r w:rsidRPr="00EE2C42">
        <w:rPr>
          <w:rFonts w:eastAsia="Times New Roman"/>
          <w:color w:val="201F1E"/>
          <w:szCs w:val="24"/>
        </w:rPr>
        <w:t>υπό μορφή επιδομάτων και ελαφρύνσεων ότι θα μεταβάλλει την ατζέντα</w:t>
      </w:r>
      <w:r>
        <w:rPr>
          <w:rFonts w:eastAsia="Times New Roman"/>
          <w:color w:val="201F1E"/>
          <w:szCs w:val="24"/>
        </w:rPr>
        <w:t>,</w:t>
      </w:r>
      <w:r w:rsidRPr="00EE2C42">
        <w:rPr>
          <w:rFonts w:eastAsia="Times New Roman"/>
          <w:color w:val="201F1E"/>
          <w:szCs w:val="24"/>
        </w:rPr>
        <w:t xml:space="preserve"> ότι θα </w:t>
      </w:r>
      <w:r w:rsidRPr="00EE2C42">
        <w:rPr>
          <w:rFonts w:eastAsia="Times New Roman"/>
          <w:color w:val="201F1E"/>
          <w:szCs w:val="24"/>
        </w:rPr>
        <w:lastRenderedPageBreak/>
        <w:t>αλλάξει τα πράγματα</w:t>
      </w:r>
      <w:r>
        <w:rPr>
          <w:rFonts w:eastAsia="Times New Roman"/>
          <w:color w:val="201F1E"/>
          <w:szCs w:val="24"/>
        </w:rPr>
        <w:t>. Δεν είχε τη θεσμική ευπρέπεια ν</w:t>
      </w:r>
      <w:r w:rsidRPr="00EE2C42">
        <w:rPr>
          <w:rFonts w:eastAsia="Times New Roman"/>
          <w:color w:val="201F1E"/>
          <w:szCs w:val="24"/>
        </w:rPr>
        <w:t>α έρθει να τα</w:t>
      </w:r>
      <w:r w:rsidRPr="00EE2C42">
        <w:rPr>
          <w:rFonts w:eastAsia="Times New Roman"/>
          <w:color w:val="201F1E"/>
          <w:szCs w:val="24"/>
        </w:rPr>
        <w:t xml:space="preserve"> πει αυτά</w:t>
      </w:r>
      <w:r>
        <w:rPr>
          <w:rFonts w:eastAsia="Times New Roman"/>
          <w:color w:val="201F1E"/>
          <w:szCs w:val="24"/>
        </w:rPr>
        <w:t>,</w:t>
      </w:r>
      <w:r w:rsidRPr="00EE2C42">
        <w:rPr>
          <w:rFonts w:eastAsia="Times New Roman"/>
          <w:color w:val="201F1E"/>
          <w:szCs w:val="24"/>
        </w:rPr>
        <w:t xml:space="preserve"> να τα ανακοινώσει αυτά εδώ</w:t>
      </w:r>
      <w:r>
        <w:rPr>
          <w:rFonts w:eastAsia="Times New Roman"/>
          <w:color w:val="201F1E"/>
          <w:szCs w:val="24"/>
        </w:rPr>
        <w:t xml:space="preserve">, στο </w:t>
      </w:r>
      <w:r>
        <w:rPr>
          <w:rFonts w:eastAsia="Times New Roman"/>
          <w:color w:val="201F1E"/>
          <w:szCs w:val="24"/>
        </w:rPr>
        <w:t xml:space="preserve">ελληνικό </w:t>
      </w:r>
      <w:r>
        <w:rPr>
          <w:rFonts w:eastAsia="Times New Roman"/>
          <w:color w:val="201F1E"/>
          <w:szCs w:val="24"/>
        </w:rPr>
        <w:t>Κ</w:t>
      </w:r>
      <w:r w:rsidRPr="00EE2C42">
        <w:rPr>
          <w:rFonts w:eastAsia="Times New Roman"/>
          <w:color w:val="201F1E"/>
          <w:szCs w:val="24"/>
        </w:rPr>
        <w:t>οινοβούλιο</w:t>
      </w:r>
      <w:r>
        <w:rPr>
          <w:rFonts w:eastAsia="Times New Roman"/>
          <w:color w:val="201F1E"/>
          <w:szCs w:val="24"/>
        </w:rPr>
        <w:t xml:space="preserve">. </w:t>
      </w:r>
    </w:p>
    <w:p w14:paraId="6338F825" w14:textId="77777777" w:rsidR="00401C51" w:rsidRDefault="00794512">
      <w:pPr>
        <w:spacing w:line="600" w:lineRule="auto"/>
        <w:ind w:firstLine="709"/>
        <w:jc w:val="both"/>
        <w:rPr>
          <w:rFonts w:eastAsia="Times New Roman" w:cs="Times New Roman"/>
          <w:szCs w:val="24"/>
        </w:rPr>
      </w:pPr>
      <w:r>
        <w:rPr>
          <w:rFonts w:eastAsia="Times New Roman"/>
          <w:color w:val="201F1E"/>
          <w:szCs w:val="24"/>
        </w:rPr>
        <w:t>Και μάλιστα έ</w:t>
      </w:r>
      <w:r w:rsidRPr="00EE2C42">
        <w:rPr>
          <w:rFonts w:eastAsia="Times New Roman"/>
          <w:color w:val="201F1E"/>
          <w:szCs w:val="24"/>
        </w:rPr>
        <w:t>κανε και κάτι παραπάνω</w:t>
      </w:r>
      <w:r>
        <w:rPr>
          <w:rFonts w:eastAsia="Times New Roman"/>
          <w:color w:val="201F1E"/>
          <w:szCs w:val="24"/>
        </w:rPr>
        <w:t>,</w:t>
      </w:r>
      <w:r w:rsidRPr="00EE2C42">
        <w:rPr>
          <w:rFonts w:eastAsia="Times New Roman"/>
          <w:color w:val="201F1E"/>
          <w:szCs w:val="24"/>
        </w:rPr>
        <w:t xml:space="preserve"> κυρίες και κύριοι συνάδελφοι</w:t>
      </w:r>
      <w:r>
        <w:rPr>
          <w:rFonts w:eastAsia="Times New Roman"/>
          <w:color w:val="201F1E"/>
          <w:szCs w:val="24"/>
        </w:rPr>
        <w:t>. Έ</w:t>
      </w:r>
      <w:r w:rsidRPr="00EE2C42">
        <w:rPr>
          <w:rFonts w:eastAsia="Times New Roman"/>
          <w:color w:val="201F1E"/>
          <w:szCs w:val="24"/>
        </w:rPr>
        <w:t>μπλεξε τους χαρακτήρες</w:t>
      </w:r>
      <w:r>
        <w:rPr>
          <w:rFonts w:eastAsia="Times New Roman"/>
          <w:color w:val="201F1E"/>
          <w:szCs w:val="24"/>
        </w:rPr>
        <w:t>, λ</w:t>
      </w:r>
      <w:r w:rsidRPr="00EE2C42">
        <w:rPr>
          <w:rFonts w:eastAsia="Times New Roman"/>
          <w:color w:val="201F1E"/>
          <w:szCs w:val="24"/>
        </w:rPr>
        <w:t>ειτούργησε αφ</w:t>
      </w:r>
      <w:r>
        <w:rPr>
          <w:rFonts w:eastAsia="Times New Roman"/>
          <w:color w:val="201F1E"/>
          <w:szCs w:val="24"/>
        </w:rPr>
        <w:t>’ ενός ως Π</w:t>
      </w:r>
      <w:r w:rsidRPr="00EE2C42">
        <w:rPr>
          <w:rFonts w:eastAsia="Times New Roman"/>
          <w:color w:val="201F1E"/>
          <w:szCs w:val="24"/>
        </w:rPr>
        <w:t>ρωθυπουργός και αφ</w:t>
      </w:r>
      <w:r>
        <w:rPr>
          <w:rFonts w:eastAsia="Times New Roman"/>
          <w:color w:val="201F1E"/>
          <w:szCs w:val="24"/>
        </w:rPr>
        <w:t xml:space="preserve">’ </w:t>
      </w:r>
      <w:r w:rsidRPr="00EE2C42">
        <w:rPr>
          <w:rFonts w:eastAsia="Times New Roman"/>
          <w:color w:val="201F1E"/>
          <w:szCs w:val="24"/>
        </w:rPr>
        <w:t>ετέρου ως επικεφαλής προεκλογικής εκστρατείας του ΣΥΡ</w:t>
      </w:r>
      <w:r w:rsidRPr="00EE2C42">
        <w:rPr>
          <w:rFonts w:eastAsia="Times New Roman"/>
          <w:color w:val="201F1E"/>
          <w:szCs w:val="24"/>
        </w:rPr>
        <w:t>ΙΖΑ</w:t>
      </w:r>
      <w:r>
        <w:rPr>
          <w:rFonts w:eastAsia="Times New Roman"/>
          <w:color w:val="201F1E"/>
          <w:szCs w:val="24"/>
        </w:rPr>
        <w:t>. Και έτσι</w:t>
      </w:r>
      <w:r w:rsidRPr="00EE2C42">
        <w:rPr>
          <w:rFonts w:eastAsia="Times New Roman"/>
          <w:color w:val="201F1E"/>
          <w:szCs w:val="24"/>
        </w:rPr>
        <w:t xml:space="preserve"> ανακοίνωσ</w:t>
      </w:r>
      <w:r>
        <w:rPr>
          <w:rFonts w:eastAsia="Times New Roman"/>
          <w:color w:val="201F1E"/>
          <w:szCs w:val="24"/>
        </w:rPr>
        <w:t xml:space="preserve">ε μέτρα για το 2019, </w:t>
      </w:r>
      <w:r w:rsidRPr="00EE2C42">
        <w:rPr>
          <w:rFonts w:eastAsia="Times New Roman"/>
          <w:color w:val="201F1E"/>
          <w:szCs w:val="24"/>
        </w:rPr>
        <w:t>που αυτό εντάσσεται στο</w:t>
      </w:r>
      <w:r>
        <w:rPr>
          <w:rFonts w:eastAsia="Times New Roman"/>
          <w:color w:val="201F1E"/>
          <w:szCs w:val="24"/>
        </w:rPr>
        <w:t>ν ρόλο του Π</w:t>
      </w:r>
      <w:r w:rsidRPr="00EE2C42">
        <w:rPr>
          <w:rFonts w:eastAsia="Times New Roman"/>
          <w:color w:val="201F1E"/>
          <w:szCs w:val="24"/>
        </w:rPr>
        <w:t>ρωθυπουργού της χώρας</w:t>
      </w:r>
      <w:r>
        <w:rPr>
          <w:rFonts w:eastAsia="Times New Roman"/>
          <w:color w:val="201F1E"/>
          <w:szCs w:val="24"/>
        </w:rPr>
        <w:t xml:space="preserve"> -και βέβαια, θα έπρεπε να είχε γίνει εδώ, από το </w:t>
      </w:r>
      <w:r>
        <w:rPr>
          <w:rFonts w:eastAsia="Times New Roman"/>
          <w:color w:val="201F1E"/>
          <w:szCs w:val="24"/>
        </w:rPr>
        <w:t xml:space="preserve">ελληνικό </w:t>
      </w:r>
      <w:r>
        <w:rPr>
          <w:rFonts w:eastAsia="Times New Roman"/>
          <w:color w:val="201F1E"/>
          <w:szCs w:val="24"/>
        </w:rPr>
        <w:t>Κοινοβούλιο, α</w:t>
      </w:r>
      <w:r w:rsidRPr="00EE2C42">
        <w:rPr>
          <w:rFonts w:eastAsia="Times New Roman"/>
          <w:color w:val="201F1E"/>
          <w:szCs w:val="24"/>
        </w:rPr>
        <w:t xml:space="preserve">λλά </w:t>
      </w:r>
      <w:r>
        <w:rPr>
          <w:rFonts w:eastAsia="Times New Roman"/>
          <w:color w:val="201F1E"/>
          <w:szCs w:val="24"/>
        </w:rPr>
        <w:t xml:space="preserve">μιλήσαμε για τη μη θεσμική </w:t>
      </w:r>
      <w:r w:rsidRPr="00EE2C42">
        <w:rPr>
          <w:rFonts w:eastAsia="Times New Roman"/>
          <w:color w:val="201F1E"/>
          <w:szCs w:val="24"/>
        </w:rPr>
        <w:t>αντίληψη</w:t>
      </w:r>
      <w:r>
        <w:rPr>
          <w:rFonts w:eastAsia="Times New Roman"/>
          <w:color w:val="201F1E"/>
          <w:szCs w:val="24"/>
        </w:rPr>
        <w:t>-</w:t>
      </w:r>
      <w:r w:rsidRPr="00EE2C42">
        <w:rPr>
          <w:rFonts w:eastAsia="Times New Roman"/>
          <w:color w:val="201F1E"/>
          <w:szCs w:val="24"/>
        </w:rPr>
        <w:t xml:space="preserve"> και από την άλλη</w:t>
      </w:r>
      <w:r>
        <w:rPr>
          <w:rFonts w:eastAsia="Times New Roman"/>
          <w:color w:val="201F1E"/>
          <w:szCs w:val="24"/>
        </w:rPr>
        <w:t>,</w:t>
      </w:r>
      <w:r w:rsidRPr="00EE2C42">
        <w:rPr>
          <w:rFonts w:eastAsia="Times New Roman"/>
          <w:color w:val="201F1E"/>
          <w:szCs w:val="24"/>
        </w:rPr>
        <w:t xml:space="preserve"> </w:t>
      </w:r>
      <w:r>
        <w:rPr>
          <w:rFonts w:eastAsia="Times New Roman"/>
          <w:color w:val="201F1E"/>
          <w:szCs w:val="24"/>
        </w:rPr>
        <w:t xml:space="preserve">ανακοίνωσε </w:t>
      </w:r>
      <w:r w:rsidRPr="00EE2C42">
        <w:rPr>
          <w:rFonts w:eastAsia="Times New Roman"/>
          <w:color w:val="201F1E"/>
          <w:szCs w:val="24"/>
        </w:rPr>
        <w:t xml:space="preserve">μέτρα για το </w:t>
      </w:r>
      <w:r>
        <w:rPr>
          <w:rFonts w:eastAsia="Times New Roman"/>
          <w:color w:val="201F1E"/>
          <w:szCs w:val="24"/>
        </w:rPr>
        <w:t>2020, το 20</w:t>
      </w:r>
      <w:r w:rsidRPr="00EE2C42">
        <w:rPr>
          <w:rFonts w:eastAsia="Times New Roman"/>
          <w:color w:val="201F1E"/>
          <w:szCs w:val="24"/>
        </w:rPr>
        <w:t xml:space="preserve">21 και το </w:t>
      </w:r>
      <w:r>
        <w:rPr>
          <w:rFonts w:eastAsia="Times New Roman"/>
          <w:color w:val="201F1E"/>
          <w:szCs w:val="24"/>
        </w:rPr>
        <w:t>2022,</w:t>
      </w:r>
      <w:r w:rsidRPr="00EE2C42">
        <w:rPr>
          <w:rFonts w:eastAsia="Times New Roman"/>
          <w:color w:val="201F1E"/>
          <w:szCs w:val="24"/>
        </w:rPr>
        <w:t xml:space="preserve"> που αφορούν επόμενες κυβερνήσεις και τα οποία</w:t>
      </w:r>
      <w:r>
        <w:rPr>
          <w:rFonts w:eastAsia="Times New Roman"/>
          <w:color w:val="201F1E"/>
          <w:szCs w:val="24"/>
        </w:rPr>
        <w:t>,</w:t>
      </w:r>
      <w:r w:rsidRPr="00EE2C42">
        <w:rPr>
          <w:rFonts w:eastAsia="Times New Roman"/>
          <w:color w:val="201F1E"/>
          <w:szCs w:val="24"/>
        </w:rPr>
        <w:t xml:space="preserve"> βέβαια</w:t>
      </w:r>
      <w:r>
        <w:rPr>
          <w:rFonts w:eastAsia="Times New Roman"/>
          <w:color w:val="201F1E"/>
          <w:szCs w:val="24"/>
        </w:rPr>
        <w:t>, καθόλου δ</w:t>
      </w:r>
      <w:r w:rsidRPr="00EE2C42">
        <w:rPr>
          <w:rFonts w:eastAsia="Times New Roman"/>
          <w:color w:val="201F1E"/>
          <w:szCs w:val="24"/>
        </w:rPr>
        <w:t>εν εμπίπτουν στο</w:t>
      </w:r>
      <w:r>
        <w:rPr>
          <w:rFonts w:eastAsia="Times New Roman"/>
          <w:color w:val="201F1E"/>
          <w:szCs w:val="24"/>
        </w:rPr>
        <w:t>ν ρόλο του Π</w:t>
      </w:r>
      <w:r w:rsidRPr="00EE2C42">
        <w:rPr>
          <w:rFonts w:eastAsia="Times New Roman"/>
          <w:color w:val="201F1E"/>
          <w:szCs w:val="24"/>
        </w:rPr>
        <w:t>ρωθυπουργού</w:t>
      </w:r>
      <w:r>
        <w:rPr>
          <w:rFonts w:eastAsia="Times New Roman"/>
          <w:color w:val="201F1E"/>
          <w:szCs w:val="24"/>
        </w:rPr>
        <w:t>,</w:t>
      </w:r>
      <w:r w:rsidRPr="00EE2C42">
        <w:rPr>
          <w:rFonts w:eastAsia="Times New Roman"/>
          <w:color w:val="201F1E"/>
          <w:szCs w:val="24"/>
        </w:rPr>
        <w:t xml:space="preserve"> αλλά είναι μέτρα προεκλογικά</w:t>
      </w:r>
      <w:r>
        <w:rPr>
          <w:rFonts w:eastAsia="Times New Roman"/>
          <w:color w:val="201F1E"/>
          <w:szCs w:val="24"/>
        </w:rPr>
        <w:t>, τα ανακοινώνει</w:t>
      </w:r>
      <w:r w:rsidRPr="00EE2C42">
        <w:rPr>
          <w:rFonts w:eastAsia="Times New Roman"/>
          <w:color w:val="201F1E"/>
          <w:szCs w:val="24"/>
        </w:rPr>
        <w:t xml:space="preserve"> ο επικεφαλής κόμματος κ</w:t>
      </w:r>
      <w:r>
        <w:rPr>
          <w:rFonts w:eastAsia="Times New Roman"/>
          <w:color w:val="201F1E"/>
          <w:szCs w:val="24"/>
        </w:rPr>
        <w:t>ατά την προεκλογική εκστρατεία κ</w:t>
      </w:r>
      <w:r w:rsidRPr="00EE2C42">
        <w:rPr>
          <w:rFonts w:eastAsia="Times New Roman"/>
          <w:color w:val="201F1E"/>
          <w:szCs w:val="24"/>
        </w:rPr>
        <w:t>αι εξαρτάται από την κοι</w:t>
      </w:r>
      <w:r w:rsidRPr="00EE2C42">
        <w:rPr>
          <w:rFonts w:eastAsia="Times New Roman"/>
          <w:color w:val="201F1E"/>
          <w:szCs w:val="24"/>
        </w:rPr>
        <w:t xml:space="preserve">νωνία </w:t>
      </w:r>
      <w:r>
        <w:rPr>
          <w:rFonts w:eastAsia="Times New Roman"/>
          <w:color w:val="201F1E"/>
          <w:szCs w:val="24"/>
        </w:rPr>
        <w:t>ε</w:t>
      </w:r>
      <w:r w:rsidRPr="00EE2C42">
        <w:rPr>
          <w:rFonts w:eastAsia="Times New Roman"/>
          <w:color w:val="201F1E"/>
          <w:szCs w:val="24"/>
        </w:rPr>
        <w:t>άν τ</w:t>
      </w:r>
      <w:r>
        <w:rPr>
          <w:rFonts w:eastAsia="Times New Roman"/>
          <w:color w:val="201F1E"/>
          <w:szCs w:val="24"/>
        </w:rPr>
        <w:t xml:space="preserve">α εγκρίνει ή δεν τα εγκρίνει </w:t>
      </w:r>
      <w:r>
        <w:rPr>
          <w:rFonts w:eastAsia="Times New Roman"/>
          <w:color w:val="201F1E"/>
          <w:szCs w:val="24"/>
        </w:rPr>
        <w:lastRenderedPageBreak/>
        <w:t>διά</w:t>
      </w:r>
      <w:r w:rsidRPr="00EE2C42">
        <w:rPr>
          <w:rFonts w:eastAsia="Times New Roman"/>
          <w:color w:val="201F1E"/>
          <w:szCs w:val="24"/>
        </w:rPr>
        <w:t xml:space="preserve"> της ψήφου στις εκλογές</w:t>
      </w:r>
      <w:r>
        <w:rPr>
          <w:rFonts w:eastAsia="Times New Roman"/>
          <w:color w:val="201F1E"/>
          <w:szCs w:val="24"/>
        </w:rPr>
        <w:t xml:space="preserve">. </w:t>
      </w:r>
      <w:r>
        <w:rPr>
          <w:rFonts w:eastAsia="Times New Roman" w:cs="Times New Roman"/>
          <w:szCs w:val="24"/>
        </w:rPr>
        <w:t>Αυτές οι διακρίσεις</w:t>
      </w:r>
      <w:r w:rsidRPr="00E3723A">
        <w:rPr>
          <w:rFonts w:eastAsia="Times New Roman" w:cs="Times New Roman"/>
          <w:szCs w:val="24"/>
        </w:rPr>
        <w:t>,</w:t>
      </w:r>
      <w:r>
        <w:rPr>
          <w:rFonts w:eastAsia="Times New Roman" w:cs="Times New Roman"/>
          <w:szCs w:val="24"/>
        </w:rPr>
        <w:t xml:space="preserve"> σαφείς στον μέσο άνθρωπο, πρόδηλες στο πολιτικό σκηνικό, για τον κ. Τσίπρα, για τον Πρωθυπουργό της χώρας, δεν έχουν και μεγάλη σημασία. </w:t>
      </w:r>
    </w:p>
    <w:p w14:paraId="6338F82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μας απέδειξε μάλιστα χθες</w:t>
      </w:r>
      <w:r>
        <w:rPr>
          <w:rFonts w:eastAsia="Times New Roman" w:cs="Times New Roman"/>
          <w:szCs w:val="24"/>
        </w:rPr>
        <w:t xml:space="preserve"> και με την ομιλία του εδώ, κυρίες και κύριοι συνάδελφοι, ότι διέπεται από έναν βαθύτατο μανιχαϊσμό, μια περίεργη αντίληψη κάθετου και απόλυτου διαχωρισμού ανάμεσα σε κάποιο φαντασιακό καλό και σε κάποιο φαντασιακό κακό. Ταυτοποιεί τον εαυτό του και το κόμ</w:t>
      </w:r>
      <w:r>
        <w:rPr>
          <w:rFonts w:eastAsia="Times New Roman" w:cs="Times New Roman"/>
          <w:szCs w:val="24"/>
        </w:rPr>
        <w:t>μα του με το καλό και κατ’ αντιστοιχία δαιμονοποιεί όλους τους πολιτικούς αντιπάλους του ως κάτι το εξ ορισμού κακό.</w:t>
      </w:r>
    </w:p>
    <w:p w14:paraId="6338F82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Ό,τι κάνει ο ΣΥΡΙΖΑ, κυρίες και κύριοι συνάδελφοι, είναι εξ ορισμού καλό ή εν πάση περιπτώσει συγχωρητέο για κάποιους λόγους. Υβρίζουμε τα </w:t>
      </w:r>
      <w:r>
        <w:rPr>
          <w:rFonts w:eastAsia="Times New Roman" w:cs="Times New Roman"/>
          <w:szCs w:val="24"/>
        </w:rPr>
        <w:t xml:space="preserve">άτομα με αναπηρία; Οφείλεται σε κάποιον χαρακτήρα. Δεν είναι όμως κακό. Είναι μια ιδιορρυθμία. Αντίθετα, εκφράζει κάποιος διαφορετική άποψη </w:t>
      </w:r>
      <w:r w:rsidRPr="005F0BB5">
        <w:rPr>
          <w:rFonts w:eastAsia="Times New Roman" w:cs="Times New Roman"/>
          <w:szCs w:val="24"/>
        </w:rPr>
        <w:t xml:space="preserve">για </w:t>
      </w:r>
      <w:r>
        <w:rPr>
          <w:rFonts w:eastAsia="Times New Roman" w:cs="Times New Roman"/>
          <w:szCs w:val="24"/>
        </w:rPr>
        <w:t xml:space="preserve">τον ΣΥΡΙΖΑ; Α, όχι. Αυτό είναι χείριστο. </w:t>
      </w:r>
      <w:r>
        <w:rPr>
          <w:rFonts w:eastAsia="Times New Roman" w:cs="Times New Roman"/>
          <w:szCs w:val="24"/>
        </w:rPr>
        <w:lastRenderedPageBreak/>
        <w:t>Είναι κακό. Είσαι εργαλείο του κεφαλαίου. Είσαι εχθρός των λαϊκών συμφε</w:t>
      </w:r>
      <w:r>
        <w:rPr>
          <w:rFonts w:eastAsia="Times New Roman" w:cs="Times New Roman"/>
          <w:szCs w:val="24"/>
        </w:rPr>
        <w:t xml:space="preserve">ρόντων. Είσαι βαθύτατο όργανο της αντίδρασης. </w:t>
      </w:r>
    </w:p>
    <w:p w14:paraId="6338F82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 τέτοια αντίληψη κατ’ </w:t>
      </w:r>
      <w:r>
        <w:rPr>
          <w:rFonts w:eastAsia="Times New Roman" w:cs="Times New Roman"/>
          <w:szCs w:val="24"/>
        </w:rPr>
        <w:t xml:space="preserve">αρχάς </w:t>
      </w:r>
      <w:r>
        <w:rPr>
          <w:rFonts w:eastAsia="Times New Roman" w:cs="Times New Roman"/>
          <w:szCs w:val="24"/>
        </w:rPr>
        <w:t xml:space="preserve">είναι μια αντίληψη βαθύτατα αντιευρωπαϊκή. Δυναμιτίζει τον τρόπο λειτουργίας της </w:t>
      </w:r>
      <w:r>
        <w:rPr>
          <w:rFonts w:eastAsia="Times New Roman" w:cs="Times New Roman"/>
          <w:szCs w:val="24"/>
        </w:rPr>
        <w:t xml:space="preserve">δημοκρατίας </w:t>
      </w:r>
      <w:r>
        <w:rPr>
          <w:rFonts w:eastAsia="Times New Roman" w:cs="Times New Roman"/>
          <w:szCs w:val="24"/>
        </w:rPr>
        <w:t xml:space="preserve">και του πολιτεύματος. Η </w:t>
      </w:r>
      <w:r>
        <w:rPr>
          <w:rFonts w:eastAsia="Times New Roman" w:cs="Times New Roman"/>
          <w:szCs w:val="24"/>
        </w:rPr>
        <w:t>δημοκρατία</w:t>
      </w:r>
      <w:r>
        <w:rPr>
          <w:rFonts w:eastAsia="Times New Roman" w:cs="Times New Roman"/>
          <w:szCs w:val="24"/>
        </w:rPr>
        <w:t xml:space="preserve"> σε κάθε χώρα, αλλά κ</w:t>
      </w:r>
      <w:r>
        <w:rPr>
          <w:rFonts w:eastAsia="Times New Roman" w:cs="Times New Roman"/>
          <w:szCs w:val="24"/>
        </w:rPr>
        <w:t>αι το ευρωπαϊκό εγχείρημα -γιατί για ευρωεκλογές πηγαίνουμε στις επόμενες δεκαέξι συν μία ημέρες</w:t>
      </w:r>
      <w:r w:rsidRPr="00857FB8">
        <w:rPr>
          <w:rFonts w:eastAsia="Times New Roman" w:cs="Times New Roman"/>
          <w:szCs w:val="24"/>
        </w:rPr>
        <w:t>,</w:t>
      </w:r>
      <w:r>
        <w:rPr>
          <w:rFonts w:eastAsia="Times New Roman" w:cs="Times New Roman"/>
          <w:szCs w:val="24"/>
        </w:rPr>
        <w:t xml:space="preserve"> όπως είπε προηγουμένως ο κύριος συνάδελφος- δεν βασίστηκε στον μανιχαϊσμό, στη μάχη του καλού με το κακό εντός του συστήματος, αλλά εξ ορισμού επέλεξε τον τρό</w:t>
      </w:r>
      <w:r>
        <w:rPr>
          <w:rFonts w:eastAsia="Times New Roman" w:cs="Times New Roman"/>
          <w:szCs w:val="24"/>
        </w:rPr>
        <w:t xml:space="preserve">πο συνεννόησης των απολύτως αντιμαχομένων δυνάμεων για να πάμε όλοι μαζί μπροστά. Η αρχική Κοινότητα Άνθρακα και Χάλυβα ήταν η τοποθέτηση σε ένα κοινό ταμείο των οργάνων του πολέμου, για να μην επανέλθουμε ποτέ ξανά στον πόλεμο. </w:t>
      </w:r>
    </w:p>
    <w:p w14:paraId="6338F82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λοιπόν, σε αυτό </w:t>
      </w:r>
      <w:r>
        <w:rPr>
          <w:rFonts w:eastAsia="Times New Roman" w:cs="Times New Roman"/>
          <w:szCs w:val="24"/>
        </w:rPr>
        <w:t xml:space="preserve">το ευρωπαϊκό εγχείρημα ο Πρωθυπουργός μιας μικρής δημοκρατίας δεν μπορεί και δεν δικαιούται να τοποθετείται με αυτόν τον τρόπο στην Αίθουσα του Εθνικού Κοινοβουλίου. Δυναμιτίζει το πολίτευμα και δυναμιτίζει την ευρωπαϊκή συμμετοχή της χώρας. </w:t>
      </w:r>
    </w:p>
    <w:p w14:paraId="6338F82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ακούγοντά</w:t>
      </w:r>
      <w:r>
        <w:rPr>
          <w:rFonts w:eastAsia="Times New Roman" w:cs="Times New Roman"/>
          <w:szCs w:val="24"/>
        </w:rPr>
        <w:t>ς τον χθες, κυρίες και κύριοι συνάδελφοι, κατάλαβα πάρα πολύ καλά -δυστυχώς για πολλοστή φορά- την έννοια της φράσης που ελέχθη από στέλεχος –η λέξη «στέλεχος» εντός εισαγωγικών- προσκείμενο στον ΣΥΡΙΖΑ πέρ</w:t>
      </w:r>
      <w:r>
        <w:rPr>
          <w:rFonts w:eastAsia="Times New Roman" w:cs="Times New Roman"/>
          <w:szCs w:val="24"/>
        </w:rPr>
        <w:t>υ</w:t>
      </w:r>
      <w:r>
        <w:rPr>
          <w:rFonts w:eastAsia="Times New Roman" w:cs="Times New Roman"/>
          <w:szCs w:val="24"/>
        </w:rPr>
        <w:t xml:space="preserve">σι ή πρόπερσι «ελέγχουμε την κυβέρνηση, αλλά δεν </w:t>
      </w:r>
      <w:r>
        <w:rPr>
          <w:rFonts w:eastAsia="Times New Roman" w:cs="Times New Roman"/>
          <w:szCs w:val="24"/>
        </w:rPr>
        <w:t xml:space="preserve">έχουμε πάρει την εξουσία», διότι η εξουσία είναι ο απόλυτος έλεγχος του κράτους, πέραν των ορίων της εκτελεστικής εξουσίας. </w:t>
      </w:r>
    </w:p>
    <w:p w14:paraId="6338F82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ποιον δεν είναι φανερή, σε ποιον δεν είναι σαφής στην Αίθουσα αυτή, ανεξαρτήτως πολιτικής τοποθέτη</w:t>
      </w:r>
      <w:r>
        <w:rPr>
          <w:rFonts w:eastAsia="Times New Roman" w:cs="Times New Roman"/>
          <w:szCs w:val="24"/>
        </w:rPr>
        <w:t>σης, ανεξαρτήτως κομματικής ένταξης, αρκεί να είναι ένας έντιμος άνθρωπος με κα</w:t>
      </w:r>
      <w:r>
        <w:rPr>
          <w:rFonts w:eastAsia="Times New Roman" w:cs="Times New Roman"/>
          <w:szCs w:val="24"/>
        </w:rPr>
        <w:lastRenderedPageBreak/>
        <w:t xml:space="preserve">θαρό βλέμμα, η προσπάθεια επηρεασμού της </w:t>
      </w:r>
      <w:r>
        <w:rPr>
          <w:rFonts w:eastAsia="Times New Roman" w:cs="Times New Roman"/>
          <w:szCs w:val="24"/>
        </w:rPr>
        <w:t xml:space="preserve">δικαιοσύνης </w:t>
      </w:r>
      <w:r>
        <w:rPr>
          <w:rFonts w:eastAsia="Times New Roman" w:cs="Times New Roman"/>
          <w:szCs w:val="24"/>
        </w:rPr>
        <w:t>από την Κυβέρνηση με τον πιο απόλυτο τρόπο; Χρησιμοποιείται -και θα παραμείνει στο ελληνικό λεξιλόγιο- η λέξη «εργαλειοποίησ</w:t>
      </w:r>
      <w:r>
        <w:rPr>
          <w:rFonts w:eastAsia="Times New Roman" w:cs="Times New Roman"/>
          <w:szCs w:val="24"/>
        </w:rPr>
        <w:t>η</w:t>
      </w:r>
      <w:r>
        <w:rPr>
          <w:rFonts w:eastAsia="Times New Roman" w:cs="Times New Roman"/>
          <w:szCs w:val="24"/>
        </w:rPr>
        <w:t>»</w:t>
      </w:r>
      <w:r>
        <w:rPr>
          <w:rFonts w:eastAsia="Times New Roman" w:cs="Times New Roman"/>
          <w:szCs w:val="24"/>
        </w:rPr>
        <w:t xml:space="preserve">, ευτυχώς απέναντι στη μεγάλη πλειοψηφία των Ελλήνων δικαστών που δεν πρόκειται να δεχθούν μία τέτοια προσπάθεια ούτε αυτής ούτε οποιασδήποτε άλλης κυβέρνησης ποτέ. </w:t>
      </w:r>
    </w:p>
    <w:p w14:paraId="6338F82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Ποιος δεν έχει αντιληφθεί την πλήρη, την πανηγυρικά διατυπωμένη, χωρίς κα</w:t>
      </w:r>
      <w:r>
        <w:rPr>
          <w:rFonts w:eastAsia="Times New Roman" w:cs="Times New Roman"/>
          <w:szCs w:val="24"/>
        </w:rPr>
        <w:t>μ</w:t>
      </w:r>
      <w:r>
        <w:rPr>
          <w:rFonts w:eastAsia="Times New Roman" w:cs="Times New Roman"/>
          <w:szCs w:val="24"/>
        </w:rPr>
        <w:t>μία αιδώ, χωρί</w:t>
      </w:r>
      <w:r>
        <w:rPr>
          <w:rFonts w:eastAsia="Times New Roman" w:cs="Times New Roman"/>
          <w:szCs w:val="24"/>
        </w:rPr>
        <w:t xml:space="preserve">ς κανένα θεσμικό προκάλυμμα προσπάθεια ελέγχου των ανεξάρτητων αρχών; Από ποιον διαφεύγει; </w:t>
      </w:r>
    </w:p>
    <w:p w14:paraId="6338F82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Ποιο είναι το κριτήριο με το οποίο η Κυβέρνηση προτείνει και επιδιώκει τη στελέχωση των ανεξάρτητων αρχών; </w:t>
      </w:r>
    </w:p>
    <w:p w14:paraId="6338F82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Τι είναι αυτό το οποίο έχει επιτρέψει να μπορεί να ισχυρ</w:t>
      </w:r>
      <w:r>
        <w:rPr>
          <w:rFonts w:eastAsia="Times New Roman" w:cs="Times New Roman"/>
          <w:szCs w:val="24"/>
        </w:rPr>
        <w:t>ιστεί η Κυβέρνηση ότι προασπίζει την ανεξαρτησία τους;</w:t>
      </w:r>
    </w:p>
    <w:p w14:paraId="6338F82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όλα αυτά δείχνουν ακριβώς αυτό το οποίο σας είπα, μια μανιχαϊστική αντίληψη, η οποία είναι βαθύτατα αντιδημοκρατική και βαθύτατα επικίνδυνη και βαθύτατα αντιευρωπαϊκή και </w:t>
      </w:r>
      <w:r>
        <w:rPr>
          <w:rFonts w:eastAsia="Times New Roman" w:cs="Times New Roman"/>
          <w:szCs w:val="24"/>
        </w:rPr>
        <w:t>βαθύτατα ενοχλητική και απόλυτα απορριπτέα. Και πρέπει αυτό να γίνει φανερό στο εκλογικό σώμα εν</w:t>
      </w:r>
      <w:r>
        <w:rPr>
          <w:rFonts w:eastAsia="Times New Roman" w:cs="Times New Roman"/>
          <w:szCs w:val="24"/>
        </w:rPr>
        <w:t xml:space="preserve"> </w:t>
      </w:r>
      <w:r>
        <w:rPr>
          <w:rFonts w:eastAsia="Times New Roman" w:cs="Times New Roman"/>
          <w:szCs w:val="24"/>
        </w:rPr>
        <w:t xml:space="preserve">όψει των ευρωεκλογών. </w:t>
      </w:r>
    </w:p>
    <w:p w14:paraId="6338F83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αν πάμε στο επίπεδο της οικονομικής πολιτικής, που είναι το σημείο στο οποίο ο Πρωθυπουργός ισχυρίζεται ότι έβγαλε τη χώρα από την κ</w:t>
      </w:r>
      <w:r>
        <w:rPr>
          <w:rFonts w:eastAsia="Times New Roman" w:cs="Times New Roman"/>
          <w:szCs w:val="24"/>
        </w:rPr>
        <w:t xml:space="preserve">ρίση, ότι μπόρεσε να εκλογικεύσει τη λειτουργία του συστήματος, πόσο αντέχει, ακόμα και αυτή η αντίληψη, στην κοινή κριτική και στον λόγο -με την αρχαιοελληνική έννοια της λογικής- του μέσου ανθρώπου, κυρίες και κύριοι συνάδελφοι; </w:t>
      </w:r>
    </w:p>
    <w:p w14:paraId="6338F83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Τι έχουμε παρατηρήσει ως</w:t>
      </w:r>
      <w:r>
        <w:rPr>
          <w:rFonts w:eastAsia="Times New Roman" w:cs="Times New Roman"/>
          <w:szCs w:val="24"/>
        </w:rPr>
        <w:t xml:space="preserve"> οικονομική πολιτική αυτής της Κυβέρνησης, πέραν των μνημονιακών υποχρεώσεων της χώρας τις οποίες ας τις βάλουμε μισό λεπτό στην άκρη για να συζητήσουμε μεταξύ μας τίμια και ελληνικά; </w:t>
      </w:r>
    </w:p>
    <w:p w14:paraId="6338F83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Ποια είναι η ελληνική προστιθέμενη αξία στις μνημονιακές υποχρεώσεις τη</w:t>
      </w:r>
      <w:r>
        <w:rPr>
          <w:rFonts w:eastAsia="Times New Roman" w:cs="Times New Roman"/>
          <w:szCs w:val="24"/>
        </w:rPr>
        <w:t xml:space="preserve">ς χώρας που έφερε αυτή η Κυβέρνηση; </w:t>
      </w:r>
    </w:p>
    <w:p w14:paraId="6338F83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 xml:space="preserve">αρχάς </w:t>
      </w:r>
      <w:r>
        <w:rPr>
          <w:rFonts w:eastAsia="Times New Roman" w:cs="Times New Roman"/>
          <w:szCs w:val="24"/>
        </w:rPr>
        <w:t xml:space="preserve">να συμφωνήσουμε όλοι -το έχει ομολογήσει και ο κ. Τσακαλώτος και δεκάδες άλλοι Υπουργοί- ότι μετέρχεται ως κύριο μέσο την υπερφορολόγηση των πάντων; Είναι έτσι ή δεν είναι; </w:t>
      </w:r>
    </w:p>
    <w:p w14:paraId="6338F83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Στις προχθεσινές αναγγελίες του Πρωθυπουργού, αν δείτε τον κατάλογο των φόρων που ο ΣΥΡΙΖΑ και οι ΑΝΕΛ -τότε, μετά όχι- έχουν επιβάλει, δεν είναι εν μέρει μετριασμός των αποτελεσμάτων που αυτή η ίδια η Κυβέρνηση με τη φορολογική της πολιτική έχει επιβάλει </w:t>
      </w:r>
      <w:r>
        <w:rPr>
          <w:rFonts w:eastAsia="Times New Roman" w:cs="Times New Roman"/>
          <w:szCs w:val="24"/>
        </w:rPr>
        <w:t xml:space="preserve">στους Έλληνες πολίτες, μία μία, κάθε λέξη από αυτά; Τι έδωσε η Κυβέρνηση που δεν είναι τμήμα αυτού που η ίδια η Κυβέρνηση έχει πάρει πίσω; </w:t>
      </w:r>
    </w:p>
    <w:p w14:paraId="6338F83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Συνιστά, λοιπόν, η φορολόγηση και μετά η επιδοματοποίηση μέρους της φορολόγησης οικονομική πολιτική του 2</w:t>
      </w:r>
      <w:r w:rsidRPr="005F0BB5">
        <w:rPr>
          <w:rFonts w:eastAsia="Times New Roman" w:cs="Times New Roman"/>
          <w:szCs w:val="24"/>
        </w:rPr>
        <w:t xml:space="preserve">1ου </w:t>
      </w:r>
      <w:r>
        <w:rPr>
          <w:rFonts w:eastAsia="Times New Roman" w:cs="Times New Roman"/>
          <w:szCs w:val="24"/>
        </w:rPr>
        <w:t>αιώνα γ</w:t>
      </w:r>
      <w:r>
        <w:rPr>
          <w:rFonts w:eastAsia="Times New Roman" w:cs="Times New Roman"/>
          <w:szCs w:val="24"/>
        </w:rPr>
        <w:t xml:space="preserve">ια τη χώρα και αυτό έρχεται στα σοβαρά ο Πρωθυπουργός της χώρας να το πει εδώ και να υπερηφανευτεί; </w:t>
      </w:r>
    </w:p>
    <w:p w14:paraId="6338F83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Πώς προσπαθεί να το δικαιολογήσει; Ποιο είναι το μόνο πέπλο το οποίο βάζει, το φύλλο συκής απέναντι σε αυτήν την ακατανόητη, αν θέλετε, από πλευράς οικονομ</w:t>
      </w:r>
      <w:r>
        <w:rPr>
          <w:rFonts w:eastAsia="Times New Roman" w:cs="Times New Roman"/>
          <w:szCs w:val="24"/>
        </w:rPr>
        <w:t>ικής συμπεριφοράς; Ότι είναι με την πλευρά των καλών, ότι εκπροσωπεί το αγαθό, ότι νοιάζεται για τους πολλούς.</w:t>
      </w:r>
    </w:p>
    <w:p w14:paraId="6338F83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πέρα από τα στερεότυπα της πολιτικής, πόσο αντέχει αυτό σε κριτική; Πείτε μου ειλικρινά πόσο αντέχει σε κριτική. Δη</w:t>
      </w:r>
      <w:r>
        <w:rPr>
          <w:rFonts w:eastAsia="Times New Roman" w:cs="Times New Roman"/>
          <w:szCs w:val="24"/>
        </w:rPr>
        <w:t>λαδή τι θέλει ο Πρωθυπουργός να μας πει; Ότι υπάρχει ένα καλό κόμμα, από καλούς, ανοιχτόκαρδους, τίμιους ανθρώπους, που αγαπούν τα μικρά παιδιά, αγαπούν τους εργάτες, αγαπούν τους εργαζόμενους, αγαπούν τους συμπολίτες τους και απέναντί τους υπάρχουν Κοινοβ</w:t>
      </w:r>
      <w:r>
        <w:rPr>
          <w:rFonts w:eastAsia="Times New Roman" w:cs="Times New Roman"/>
          <w:szCs w:val="24"/>
        </w:rPr>
        <w:t xml:space="preserve">ουλευτικές Ομάδες σαν της </w:t>
      </w:r>
      <w:r>
        <w:rPr>
          <w:rFonts w:eastAsia="Times New Roman" w:cs="Times New Roman"/>
          <w:szCs w:val="24"/>
        </w:rPr>
        <w:lastRenderedPageBreak/>
        <w:t xml:space="preserve">Νέας Δημοκρατίας με κακούς ανθρώπους, οι οποίοι θέλουν να κόβουν συντάξεις, οι οποίοι θέλουν να περιορίζουν επιδόματα, οι οποίοι θέλουν να μην έχουν νηπιαγωγεία τα παιδάκια; Αυτό είναι η μαρξιστική ανάλυση την οποία επικαλείται ο </w:t>
      </w:r>
      <w:r>
        <w:rPr>
          <w:rFonts w:eastAsia="Times New Roman" w:cs="Times New Roman"/>
          <w:szCs w:val="24"/>
        </w:rPr>
        <w:t xml:space="preserve">Πρωθυπουργός; Αυτό έρχεται να μας πει σε αυτήν την Αίθουσα; Αυτό είναι το οικονομικό του μοντέλο; Με αυτό το μοντέλο θα πορευθεί στις εκλογές; </w:t>
      </w:r>
    </w:p>
    <w:p w14:paraId="6338F83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338F83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6338F83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Ακριβώς επειδή αυτό το μοντέλο δεν του επιτρέπει να πορευθεί προς τις εκλογές, μετέρχεται τη σκανδαλολογία. Πρέπει να το ντύσει με κάποιον τρόπο. Όπως το φάρμακο έχει λίγη ζάχαρη για να το καταπιείς, έτσι και όλο αυτό το απίστευτα απλοϊκό, απίστευτα αντιεπ</w:t>
      </w:r>
      <w:r>
        <w:rPr>
          <w:rFonts w:eastAsia="Times New Roman" w:cs="Times New Roman"/>
          <w:szCs w:val="24"/>
        </w:rPr>
        <w:t xml:space="preserve">ιστημονικό, απίστευτα αντιδημοκρατικό πλαίσιο πρέπει να καλυφθεί με κάτι, για να γίνει εύπεπτο από μία </w:t>
      </w:r>
      <w:r>
        <w:rPr>
          <w:rFonts w:eastAsia="Times New Roman" w:cs="Times New Roman"/>
          <w:szCs w:val="24"/>
        </w:rPr>
        <w:t xml:space="preserve">κοινή γνώμη </w:t>
      </w:r>
      <w:r>
        <w:rPr>
          <w:rFonts w:eastAsia="Times New Roman" w:cs="Times New Roman"/>
          <w:szCs w:val="24"/>
        </w:rPr>
        <w:t xml:space="preserve">η οποία έχει περάσει μια κρίση εννέα ετών και ζορίζεται εξαιρετικά. </w:t>
      </w:r>
      <w:r>
        <w:rPr>
          <w:rFonts w:eastAsia="Times New Roman" w:cs="Times New Roman"/>
          <w:szCs w:val="24"/>
        </w:rPr>
        <w:lastRenderedPageBreak/>
        <w:t>Και εδώ μπαίνει η σκανδαλολογία και βέβαια μονομερώς κατά των πολιτικών α</w:t>
      </w:r>
      <w:r>
        <w:rPr>
          <w:rFonts w:eastAsia="Times New Roman" w:cs="Times New Roman"/>
          <w:szCs w:val="24"/>
        </w:rPr>
        <w:t>ντιπάλων, διότι οι ένοικοι του Μεγάρου Μαξίμου δεν αποτελούν ζήτημα για το οποίο ο Πρωθυπουργός καλείται να απαντήσει. Τα ταξίδια με ιδιωτικά αεροσκάφη δεν αποτελούν ζήτημα για το οποίο ο Πρωθυπουργός καλείται να απαντήσει. Δεν θέλει καν να απαντήσει. Όταν</w:t>
      </w:r>
      <w:r>
        <w:rPr>
          <w:rFonts w:eastAsia="Times New Roman" w:cs="Times New Roman"/>
          <w:szCs w:val="24"/>
        </w:rPr>
        <w:t xml:space="preserve"> κανείς του διατυπώνει ερώτημα, αυτό για τον Πρωθυπουργό ονομάζεται «ύβρις». Όταν όμως ο ίδιος υβρίζει συλλήβδην, ακόμα και με τον τρόπο ανάλυσης, κόμματα ολόκληρα, θεσμούς ολόκληρους, πορείες δεκαετιών, αυτό συνιστά απλώς «ανάγνωση της πραγματικότητας».</w:t>
      </w:r>
    </w:p>
    <w:p w14:paraId="6338F83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εμείς, η Νέα Δημοκρατία του Κυριάκου Μητσοτάκη, πιστεύουμε ως βασικό αγαθό, αποκτηθέν απόλυτα μέσα στο πλαίσιο της κρίσης, την απόλυτη ανάγκη ειλικρίνειας απέναντι στους Έλληνες πολίτες. Αυτήν την προεκλογική εκστρατεία θα κάνο</w:t>
      </w:r>
      <w:r>
        <w:rPr>
          <w:rFonts w:eastAsia="Times New Roman" w:cs="Times New Roman"/>
          <w:szCs w:val="24"/>
        </w:rPr>
        <w:t>υμε εν</w:t>
      </w:r>
      <w:r>
        <w:rPr>
          <w:rFonts w:eastAsia="Times New Roman" w:cs="Times New Roman"/>
          <w:szCs w:val="24"/>
        </w:rPr>
        <w:t xml:space="preserve"> </w:t>
      </w:r>
      <w:r>
        <w:rPr>
          <w:rFonts w:eastAsia="Times New Roman" w:cs="Times New Roman"/>
          <w:szCs w:val="24"/>
        </w:rPr>
        <w:t xml:space="preserve">όψει των ευρωπαϊκών και των περιφερειακών εκλογών. Με αυτόν τον τρόπο θα πορευθούμε, αυτά θα διατυπώσουμε. Θα αφήσουμε στον Πρωθυπουργό τον τρόπο ανάλυσης </w:t>
      </w:r>
      <w:r>
        <w:rPr>
          <w:rFonts w:eastAsia="Times New Roman" w:cs="Times New Roman"/>
          <w:szCs w:val="24"/>
        </w:rPr>
        <w:lastRenderedPageBreak/>
        <w:t>που είδαμε να γίνεται χθες σε αυτήν την Αίθουσα και θα του χαρίσουμε και το πολιτικό πρότυπο τ</w:t>
      </w:r>
      <w:r>
        <w:rPr>
          <w:rFonts w:eastAsia="Times New Roman" w:cs="Times New Roman"/>
          <w:szCs w:val="24"/>
        </w:rPr>
        <w:t>ου Αναπληρωτή Υπουργού Υγείας, το οποίο απεδέχθη ο ίδιος και το οποίο φαίνεται να τον χαρακτηρίζει.</w:t>
      </w:r>
    </w:p>
    <w:p w14:paraId="6338F83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338F83D"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38F83E" w14:textId="77777777" w:rsidR="00401C51" w:rsidRDefault="00794512">
      <w:pPr>
        <w:spacing w:line="600" w:lineRule="auto"/>
        <w:ind w:firstLine="720"/>
        <w:jc w:val="both"/>
        <w:rPr>
          <w:rFonts w:eastAsia="Times New Roman" w:cs="Times New Roman"/>
          <w:szCs w:val="24"/>
        </w:rPr>
      </w:pPr>
      <w:r w:rsidRPr="00E3723A">
        <w:rPr>
          <w:rFonts w:eastAsia="Times New Roman" w:cs="Times New Roman"/>
          <w:b/>
          <w:szCs w:val="24"/>
        </w:rPr>
        <w:t>ΠΡΟΕΔΡΕΥΩΝ (Νικήτας Κακλαμάνης):</w:t>
      </w:r>
      <w:r>
        <w:rPr>
          <w:rFonts w:eastAsia="Times New Roman" w:cs="Times New Roman"/>
          <w:szCs w:val="24"/>
        </w:rPr>
        <w:t xml:space="preserve"> </w:t>
      </w:r>
      <w:r w:rsidRPr="00E3723A">
        <w:rPr>
          <w:rFonts w:eastAsia="Times New Roman" w:cs="Times New Roman"/>
        </w:rPr>
        <w:t>Κυρίες και κύριοι συνάδελφοι, έχω την τιμή να ανα</w:t>
      </w:r>
      <w:r w:rsidRPr="00E3723A">
        <w:rPr>
          <w:rFonts w:eastAsia="Times New Roman" w:cs="Times New Roman"/>
        </w:rPr>
        <w:t>κοινώσω στο Σώμα ότι τη συνεδρίασή μας παρακολουθούν από τα άνω δυτικά θεωρεία, αφού προηγουμένως συμμετείχαν στο εκπαιδευτικό πρόγραμμα «Ο Ρήγας και η Επανάσταση» που οργανώνει το Ίδρυμα της Βουλής, είκοσι πέντε μαθητές και μαθήτριες και δύο εκπαιδευτικοί</w:t>
      </w:r>
      <w:r w:rsidRPr="00E3723A">
        <w:rPr>
          <w:rFonts w:eastAsia="Times New Roman" w:cs="Times New Roman"/>
        </w:rPr>
        <w:t xml:space="preserve"> συνοδοί από το Αμερικανικό Κολέγιο</w:t>
      </w:r>
      <w:r>
        <w:rPr>
          <w:rFonts w:eastAsia="Times New Roman" w:cs="Times New Roman"/>
        </w:rPr>
        <w:t>.</w:t>
      </w:r>
    </w:p>
    <w:p w14:paraId="6338F83F" w14:textId="77777777" w:rsidR="00401C51" w:rsidRDefault="00794512">
      <w:pPr>
        <w:spacing w:line="600" w:lineRule="auto"/>
        <w:ind w:firstLine="720"/>
        <w:jc w:val="both"/>
        <w:rPr>
          <w:rFonts w:eastAsia="Times New Roman" w:cs="Times New Roman"/>
          <w:szCs w:val="24"/>
        </w:rPr>
      </w:pPr>
      <w:r w:rsidRPr="00E3723A">
        <w:rPr>
          <w:rFonts w:eastAsia="Times New Roman" w:cs="Times New Roman"/>
        </w:rPr>
        <w:t xml:space="preserve">Η Βουλή τούς καλωσορίζει. </w:t>
      </w:r>
    </w:p>
    <w:p w14:paraId="6338F840" w14:textId="77777777" w:rsidR="00401C51" w:rsidRDefault="00794512">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338F84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Όπως είπα, τον λόγο θα πάρει τώρα ο Υπουργός Παιδείας, Έρευνας και Θρησκε</w:t>
      </w:r>
      <w:r>
        <w:rPr>
          <w:rFonts w:eastAsia="Times New Roman" w:cs="Times New Roman"/>
          <w:szCs w:val="24"/>
        </w:rPr>
        <w:t>υ</w:t>
      </w:r>
      <w:r>
        <w:rPr>
          <w:rFonts w:eastAsia="Times New Roman" w:cs="Times New Roman"/>
          <w:szCs w:val="24"/>
        </w:rPr>
        <w:t>μάτων κ. Γαβρόγλου.</w:t>
      </w:r>
    </w:p>
    <w:p w14:paraId="6338F84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Θα ξεκινήσει ο </w:t>
      </w:r>
      <w:r>
        <w:rPr>
          <w:rFonts w:eastAsia="Times New Roman" w:cs="Times New Roman"/>
          <w:szCs w:val="24"/>
        </w:rPr>
        <w:t>τρίτος</w:t>
      </w:r>
      <w:r>
        <w:rPr>
          <w:rFonts w:eastAsia="Times New Roman" w:cs="Times New Roman"/>
          <w:szCs w:val="24"/>
        </w:rPr>
        <w:t xml:space="preserve"> κύκλος με την κ. Βράντζα, </w:t>
      </w:r>
      <w:r>
        <w:rPr>
          <w:rFonts w:eastAsia="Times New Roman" w:cs="Times New Roman"/>
          <w:szCs w:val="24"/>
        </w:rPr>
        <w:t>τον κ. Χατζηδάκη, τον κ. Καραναστάση και τον κ. Παπαθεοδώρου. Έχει ένα πρόβλημα καθ’ οδόν, αν δεν έχει έλθει, θα πάμε στον κ. Ψυχογιό και μετά η κ. Ξενογιαννακοπούλου.</w:t>
      </w:r>
    </w:p>
    <w:p w14:paraId="6338F84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 μιλούν τέσσερις συνάδελφοι και ένας Υπουργός, γιατί είναι έντεκα Υπουργοί για σήμερα.</w:t>
      </w:r>
      <w:r>
        <w:rPr>
          <w:rFonts w:eastAsia="Times New Roman" w:cs="Times New Roman"/>
          <w:szCs w:val="24"/>
        </w:rPr>
        <w:t xml:space="preserve"> Δεν υπάρχει περίπτωση να μην προλάβουν να μιλήσουν όλοι οι Βουλευτές μέχρι αύριο.</w:t>
      </w:r>
    </w:p>
    <w:p w14:paraId="6338F84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338F845" w14:textId="77777777" w:rsidR="00401C51" w:rsidRDefault="00794512">
      <w:pPr>
        <w:spacing w:line="600" w:lineRule="auto"/>
        <w:ind w:firstLine="720"/>
        <w:jc w:val="both"/>
        <w:rPr>
          <w:rFonts w:eastAsia="Times New Roman" w:cs="Times New Roman"/>
          <w:szCs w:val="24"/>
        </w:rPr>
      </w:pPr>
      <w:r w:rsidRPr="00B86ED5">
        <w:rPr>
          <w:rFonts w:eastAsia="Times New Roman" w:cs="Times New Roman"/>
          <w:b/>
          <w:szCs w:val="24"/>
        </w:rPr>
        <w:t>ΚΩΝΣΤΑΝΤΙΝΟΣ ΓΑΒΡΟΓΛΟΥ (Υπουργός Παιδείας, Έρευνας και Θρησκε</w:t>
      </w:r>
      <w:r>
        <w:rPr>
          <w:rFonts w:eastAsia="Times New Roman" w:cs="Times New Roman"/>
          <w:b/>
          <w:szCs w:val="24"/>
        </w:rPr>
        <w:t>υ</w:t>
      </w:r>
      <w:r w:rsidRPr="00B86ED5">
        <w:rPr>
          <w:rFonts w:eastAsia="Times New Roman" w:cs="Times New Roman"/>
          <w:b/>
          <w:szCs w:val="24"/>
        </w:rPr>
        <w:t>μάτων):</w:t>
      </w:r>
      <w:r>
        <w:rPr>
          <w:rFonts w:eastAsia="Times New Roman" w:cs="Times New Roman"/>
          <w:szCs w:val="24"/>
        </w:rPr>
        <w:t xml:space="preserve"> Ευχαριστώ, κύριε Πρόεδρε.</w:t>
      </w:r>
    </w:p>
    <w:p w14:paraId="6338F84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προσπαθήσω στη διάρκεια της ομιλίας μου να </w:t>
      </w:r>
      <w:r>
        <w:rPr>
          <w:rFonts w:eastAsia="Times New Roman" w:cs="Times New Roman"/>
          <w:szCs w:val="24"/>
        </w:rPr>
        <w:t xml:space="preserve">περιγράψω τα χαρακτηριστικά του σχεδίου μας για την εκπαίδευση, ένα σχέδιο που έχει αρχίσει αμέσως μετά τις εκλογές του Ιανουαρίου του 2015, όμως, θα ήθελα να κάνω ορισμένα σχόλια γι’ αυτά που ακούμε τις τελευταίες μέρες και κυρίως γι’ αυτά που ακούμε από </w:t>
      </w:r>
      <w:r>
        <w:rPr>
          <w:rFonts w:eastAsia="Times New Roman" w:cs="Times New Roman"/>
          <w:szCs w:val="24"/>
        </w:rPr>
        <w:t>την Αντιπολίτευση.</w:t>
      </w:r>
    </w:p>
    <w:p w14:paraId="6338F84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Έχει νομίζω τεράστιο ενδιαφέρον να δούμε ποιες ακριβώς είναι οι θέσεις της Αντιπολίτευσης. Εγώ λέω ότι είναι νόμιμες οι εντάσεις, τα προσωπικά σχόλια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Υπάρχουν, όμως, αν κανείς διώξει αυτά, κάποιες θέσεις, υπάρχει κάποια ουσία;</w:t>
      </w:r>
    </w:p>
    <w:p w14:paraId="6338F84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Νομ</w:t>
      </w:r>
      <w:r>
        <w:rPr>
          <w:rFonts w:eastAsia="Times New Roman" w:cs="Times New Roman"/>
          <w:szCs w:val="24"/>
        </w:rPr>
        <w:t>ίζω ότι έχει τεράστιο ενδιαφέρον να δούμε ότι υπάρχει μια υβριστική ρητορική, για να κρύψει θέσεις. Γιατί θέσεις υπάρχουν, αλλά τις θέσεις αυτές δεν πρέπει να τις καταλάβει η ελληνική κοινωνία. Η ελληνική κοινωνία πρέπει να επικεντρωθεί κατά την Αντιπολίτε</w:t>
      </w:r>
      <w:r>
        <w:rPr>
          <w:rFonts w:eastAsia="Times New Roman" w:cs="Times New Roman"/>
          <w:szCs w:val="24"/>
        </w:rPr>
        <w:t>υση γύρω από μια ρητορική, η οποία κατασκευάζει μια νέα πραγματικότητα.</w:t>
      </w:r>
    </w:p>
    <w:p w14:paraId="6338F84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δεκαπέντε μέρες ψηφίσαμε εδώ ένα νομοσχέδιο για την ανώτατη εκπαίδευση, για το </w:t>
      </w:r>
      <w:r>
        <w:rPr>
          <w:rFonts w:eastAsia="Times New Roman" w:cs="Times New Roman"/>
          <w:szCs w:val="24"/>
        </w:rPr>
        <w:t xml:space="preserve">λύκειο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Έχω κάνει έναν κατάλογο των υβριστικών επιθέτων που έχουν χρησιμοποιηθεί σε αυτήν </w:t>
      </w:r>
      <w:r>
        <w:rPr>
          <w:rFonts w:eastAsia="Times New Roman" w:cs="Times New Roman"/>
          <w:szCs w:val="24"/>
        </w:rPr>
        <w:t>την Αίθουσα και έχουν αναπαραχθεί σε όλες τις αντίστοιχες εφημερίδες και τα μέσα.</w:t>
      </w:r>
    </w:p>
    <w:p w14:paraId="6338F84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Επικεφαλής της συχνότητας αυτών των επιθέτων έρχεται η λέξη «Νέρωνας». Ο Νέρωνας. Αυτός που καίει, που καταστρέφει, που οριακά..</w:t>
      </w:r>
    </w:p>
    <w:p w14:paraId="6338F84B"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w:t>
      </w:r>
      <w:r>
        <w:rPr>
          <w:rFonts w:eastAsia="Times New Roman" w:cs="Times New Roman"/>
          <w:b/>
          <w:szCs w:val="24"/>
        </w:rPr>
        <w:t xml:space="preserve"> ΔΕΝΔΙΑΣ: </w:t>
      </w:r>
      <w:r>
        <w:rPr>
          <w:rFonts w:eastAsia="Times New Roman" w:cs="Times New Roman"/>
          <w:szCs w:val="24"/>
        </w:rPr>
        <w:t>Είναι ουσιαστικό</w:t>
      </w:r>
      <w:r>
        <w:rPr>
          <w:rFonts w:eastAsia="Times New Roman" w:cs="Times New Roman"/>
          <w:szCs w:val="24"/>
        </w:rPr>
        <w:t>, το λέω για την τάξη του πράγματος.</w:t>
      </w:r>
    </w:p>
    <w:p w14:paraId="6338F84C" w14:textId="77777777" w:rsidR="00401C51" w:rsidRDefault="00794512">
      <w:pPr>
        <w:spacing w:line="600" w:lineRule="auto"/>
        <w:ind w:firstLine="720"/>
        <w:jc w:val="both"/>
        <w:rPr>
          <w:rFonts w:eastAsia="Times New Roman" w:cs="Times New Roman"/>
          <w:szCs w:val="24"/>
        </w:rPr>
      </w:pPr>
      <w:r w:rsidRPr="004F0761">
        <w:rPr>
          <w:rFonts w:eastAsia="Times New Roman" w:cs="Times New Roman"/>
          <w:b/>
          <w:szCs w:val="24"/>
        </w:rPr>
        <w:t>ΚΩΝΣΤΑΝΤΙΝΟΣ ΓΑΒΡΟΓΛΟΥ (Υπουργός Παιδείας, Έρευνας και Θρησκε</w:t>
      </w:r>
      <w:r>
        <w:rPr>
          <w:rFonts w:eastAsia="Times New Roman" w:cs="Times New Roman"/>
          <w:b/>
          <w:szCs w:val="24"/>
        </w:rPr>
        <w:t>υ</w:t>
      </w:r>
      <w:r w:rsidRPr="004F0761">
        <w:rPr>
          <w:rFonts w:eastAsia="Times New Roman" w:cs="Times New Roman"/>
          <w:b/>
          <w:szCs w:val="24"/>
        </w:rPr>
        <w:t>μάτων):</w:t>
      </w:r>
      <w:r>
        <w:rPr>
          <w:rFonts w:eastAsia="Times New Roman" w:cs="Times New Roman"/>
          <w:szCs w:val="24"/>
        </w:rPr>
        <w:t xml:space="preserve"> Ο Νέρωνας Γαβρόγλου;</w:t>
      </w:r>
    </w:p>
    <w:p w14:paraId="6338F84D"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w:t>
      </w:r>
      <w:r w:rsidDel="00E62D7B">
        <w:rPr>
          <w:rFonts w:eastAsia="Times New Roman" w:cs="Times New Roman"/>
          <w:b/>
          <w:szCs w:val="24"/>
        </w:rPr>
        <w:t xml:space="preserve"> </w:t>
      </w:r>
      <w:r>
        <w:rPr>
          <w:rFonts w:eastAsia="Times New Roman" w:cs="Times New Roman"/>
          <w:b/>
          <w:szCs w:val="24"/>
        </w:rPr>
        <w:t>ΔΕΝΔΙΑΣ:</w:t>
      </w:r>
      <w:r>
        <w:rPr>
          <w:rFonts w:eastAsia="Times New Roman" w:cs="Times New Roman"/>
          <w:szCs w:val="24"/>
        </w:rPr>
        <w:t xml:space="preserve"> Ο Νέρων είναι ουσιαστικό.</w:t>
      </w:r>
    </w:p>
    <w:p w14:paraId="6338F84E" w14:textId="77777777" w:rsidR="00401C51" w:rsidRDefault="00794512">
      <w:pPr>
        <w:spacing w:line="600" w:lineRule="auto"/>
        <w:ind w:firstLine="720"/>
        <w:jc w:val="both"/>
        <w:rPr>
          <w:rFonts w:eastAsia="Times New Roman" w:cs="Times New Roman"/>
          <w:szCs w:val="24"/>
        </w:rPr>
      </w:pPr>
      <w:r w:rsidRPr="004F0761">
        <w:rPr>
          <w:rFonts w:eastAsia="Times New Roman" w:cs="Times New Roman"/>
          <w:b/>
          <w:szCs w:val="24"/>
        </w:rPr>
        <w:lastRenderedPageBreak/>
        <w:t>ΚΩΝΣΤΑΝΤΙΝΟΣ ΓΑΒΡΟΓΛΟΥ (Υπουργός Παιδείας, Έρευνας και Θρησκε</w:t>
      </w:r>
      <w:r>
        <w:rPr>
          <w:rFonts w:eastAsia="Times New Roman" w:cs="Times New Roman"/>
          <w:b/>
          <w:szCs w:val="24"/>
        </w:rPr>
        <w:t>υ</w:t>
      </w:r>
      <w:r w:rsidRPr="004F0761">
        <w:rPr>
          <w:rFonts w:eastAsia="Times New Roman" w:cs="Times New Roman"/>
          <w:b/>
          <w:szCs w:val="24"/>
        </w:rPr>
        <w:t>μάτων):</w:t>
      </w:r>
      <w:r>
        <w:rPr>
          <w:rFonts w:eastAsia="Times New Roman" w:cs="Times New Roman"/>
          <w:szCs w:val="24"/>
        </w:rPr>
        <w:t xml:space="preserve"> Ακούστε, νομίζω ότι έχετε πολύ καλύτερη αίσθηση της γλώσσας, αλλά σε αυτό πέφτετε έξω. Επιθετικός προσδιορισμός, πείτε το όπως θέλετε. Ο αμόρφωτος, ο καταστροφέας. Εδώ ακούστηκαν αυτά και αναπαράγονται την επομένη. «Κάνει τους μαθητές πειραματόζωα». Καλά,</w:t>
      </w:r>
      <w:r>
        <w:rPr>
          <w:rFonts w:eastAsia="Times New Roman" w:cs="Times New Roman"/>
          <w:szCs w:val="24"/>
        </w:rPr>
        <w:t xml:space="preserve"> το «επικίνδυνος» είναι σχεδόν κάτι θετικό μέσα σε όλη την υπόθεση.</w:t>
      </w:r>
    </w:p>
    <w:p w14:paraId="6338F84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 αυτό, όταν εντείνονται τέτοιου είδους ρητορικές, δεν γίνεται από προσωπική κακία, δεν γίνονται από προσωπική εμπάθεια, γίνεται από μία πολύ συγκροτημένη προσπάθεια -και είναι πολύ συγκ</w:t>
      </w:r>
      <w:r>
        <w:rPr>
          <w:rFonts w:eastAsia="Times New Roman" w:cs="Times New Roman"/>
          <w:szCs w:val="24"/>
        </w:rPr>
        <w:t>ροτημένη η προσπάθειά σας- να δημιουργηθεί μια πραγματικότητα που κρύβει ακριβώς αυτές τις θέσεις. Και οι θέσεις αυτές δεν είναι πάλι ότι δεν υπάρχουν, είναι ότι φοβάστε να μην τις καταλάβει η κοινωνία. Και τώρα πια έχουμε πολλά κριτήρια, έχουμε πολλά στοι</w:t>
      </w:r>
      <w:r>
        <w:rPr>
          <w:rFonts w:eastAsia="Times New Roman" w:cs="Times New Roman"/>
          <w:szCs w:val="24"/>
        </w:rPr>
        <w:t>χεία. Δεν είναι αυτό που ήμασταν πριν από τρία και τριάμισι χρόνια όπου λέγαμε «μήπως είναι έτσι, μήπως είναι αλλιώς, μήπως οι άνθρωποι δεν γνωρίζουν;»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6338F85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Υποχρεωτική δίχρονη προσχολική εκπαίδευση. Για εξήντα ένα χρόνια αίτημα των εκπαιδευτικών και της</w:t>
      </w:r>
      <w:r>
        <w:rPr>
          <w:rFonts w:eastAsia="Times New Roman" w:cs="Times New Roman"/>
          <w:szCs w:val="24"/>
        </w:rPr>
        <w:t xml:space="preserve"> κοινωνίας μας. Το ψηφίσαμε; Το ψηφίσαμε. Ακούσαμε τα μύρια όσα εναντίον του; Τα ακούσαμε. </w:t>
      </w:r>
    </w:p>
    <w:p w14:paraId="6338F85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Η νέα αρχιτεκτονική των </w:t>
      </w:r>
      <w:r>
        <w:rPr>
          <w:rFonts w:eastAsia="Times New Roman" w:cs="Times New Roman"/>
          <w:szCs w:val="24"/>
        </w:rPr>
        <w:t>πανεπιστημίων</w:t>
      </w:r>
      <w:r>
        <w:rPr>
          <w:rFonts w:eastAsia="Times New Roman" w:cs="Times New Roman"/>
          <w:szCs w:val="24"/>
        </w:rPr>
        <w:t>, που άρχισε από τον Αύγουστο του 2017 και που η Αξιωματική Αντιπολίτευση μαζί με τα άλλα κόμματα άρχισαν τον θρήνο για τα μετα</w:t>
      </w:r>
      <w:r>
        <w:rPr>
          <w:rFonts w:eastAsia="Times New Roman" w:cs="Times New Roman"/>
          <w:szCs w:val="24"/>
        </w:rPr>
        <w:t>πτυχιακά που θα εξαφανιστούν και για το νέο σύστημα εκλογής των διοικήσεων, όπου όλοι θα είναι τσακωμένοι με όλους τους άλλους.</w:t>
      </w:r>
    </w:p>
    <w:p w14:paraId="6338F85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Τριάμισι χρόνια αργότερα στοιχειωδώς να πει κανείς, ρε παιδιά, έπεσα και εγώ λίγο έξω σε αυτήν την εκτίμηση που έκανα. Για πρώτη</w:t>
      </w:r>
      <w:r>
        <w:rPr>
          <w:rFonts w:eastAsia="Times New Roman" w:cs="Times New Roman"/>
          <w:szCs w:val="24"/>
        </w:rPr>
        <w:t xml:space="preserve"> φορά ορθολογικοποιήθηκαν τα μεταπτυχιακά. Για πρώτη φορά σε όλα τα μεταπτυχιακά -και σ’ αυτά που υπάρχουν δίδακτρα- υπάρχει η δυνατότητα παιδιών να πάνε χωρίς δίδακτρα μέχρι το 30% των εισακτέων. Αυξήθηκαν τα μεταπτυχιακά χωρίς δίδακτρα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Και οι πρυτ</w:t>
      </w:r>
      <w:r>
        <w:rPr>
          <w:rFonts w:eastAsia="Times New Roman" w:cs="Times New Roman"/>
          <w:szCs w:val="24"/>
        </w:rPr>
        <w:t>ανικές αρχές με τις νέες εκλογές πάνε μια χαρά. Μη ρωτάτε εμένα, ρωτήστε αυτούς που εκλέχθηκαν και συνεργάζονται με άψογο τρόπο.</w:t>
      </w:r>
    </w:p>
    <w:p w14:paraId="6338F85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Ιδρύουμε νέα τμήματα. Τι ήταν αυτό; Λένε ότι κάνουμε παζάρια με διάφορους. Ξέρετε, υπάρχει ένα θέμα που λέγεται «επιστήμη και η</w:t>
      </w:r>
      <w:r>
        <w:rPr>
          <w:rFonts w:eastAsia="Times New Roman" w:cs="Times New Roman"/>
          <w:szCs w:val="24"/>
        </w:rPr>
        <w:t xml:space="preserve"> πρόοδός της».</w:t>
      </w:r>
    </w:p>
    <w:p w14:paraId="6338F854"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Όσο πατάει η γάτα!</w:t>
      </w:r>
    </w:p>
    <w:p w14:paraId="6338F855" w14:textId="77777777" w:rsidR="00401C51" w:rsidRDefault="00794512">
      <w:pPr>
        <w:spacing w:line="600" w:lineRule="auto"/>
        <w:ind w:firstLine="720"/>
        <w:jc w:val="both"/>
        <w:rPr>
          <w:rFonts w:eastAsia="Times New Roman" w:cs="Times New Roman"/>
          <w:szCs w:val="24"/>
        </w:rPr>
      </w:pPr>
      <w:r w:rsidRPr="004F0761">
        <w:rPr>
          <w:rFonts w:eastAsia="Times New Roman" w:cs="Times New Roman"/>
          <w:b/>
          <w:szCs w:val="24"/>
        </w:rPr>
        <w:t>ΚΩΝΣΤΑΝΤΙΝΟΣ ΓΑΒΡΟΓΛΟΥ (Υπουργός Παιδείας, Έρευνας και Θρησκε</w:t>
      </w:r>
      <w:r>
        <w:rPr>
          <w:rFonts w:eastAsia="Times New Roman" w:cs="Times New Roman"/>
          <w:b/>
          <w:szCs w:val="24"/>
        </w:rPr>
        <w:t>υ</w:t>
      </w:r>
      <w:r w:rsidRPr="004F0761">
        <w:rPr>
          <w:rFonts w:eastAsia="Times New Roman" w:cs="Times New Roman"/>
          <w:b/>
          <w:szCs w:val="24"/>
        </w:rPr>
        <w:t>μάτων):</w:t>
      </w:r>
      <w:r>
        <w:rPr>
          <w:rFonts w:eastAsia="Times New Roman" w:cs="Times New Roman"/>
          <w:szCs w:val="24"/>
        </w:rPr>
        <w:t xml:space="preserve"> Ορίστε;</w:t>
      </w:r>
    </w:p>
    <w:p w14:paraId="6338F856"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Τίποτα, τίποτα.</w:t>
      </w:r>
    </w:p>
    <w:p w14:paraId="6338F857" w14:textId="77777777" w:rsidR="00401C51" w:rsidRDefault="00794512">
      <w:pPr>
        <w:spacing w:line="600" w:lineRule="auto"/>
        <w:ind w:firstLine="720"/>
        <w:jc w:val="both"/>
        <w:rPr>
          <w:rFonts w:eastAsia="Times New Roman" w:cs="Times New Roman"/>
          <w:szCs w:val="24"/>
        </w:rPr>
      </w:pPr>
      <w:r w:rsidRPr="004F0761">
        <w:rPr>
          <w:rFonts w:eastAsia="Times New Roman" w:cs="Times New Roman"/>
          <w:b/>
          <w:szCs w:val="24"/>
        </w:rPr>
        <w:t>ΚΩΝΣΤΑΝΤΙΝΟΣ ΓΑΒΡΟΓΛΟΥ (Υπουργός Παιδείας, Έρευνας και Θρησκε</w:t>
      </w:r>
      <w:r>
        <w:rPr>
          <w:rFonts w:eastAsia="Times New Roman" w:cs="Times New Roman"/>
          <w:b/>
          <w:szCs w:val="24"/>
        </w:rPr>
        <w:t>υ</w:t>
      </w:r>
      <w:r w:rsidRPr="004F0761">
        <w:rPr>
          <w:rFonts w:eastAsia="Times New Roman" w:cs="Times New Roman"/>
          <w:b/>
          <w:szCs w:val="24"/>
        </w:rPr>
        <w:t>μάτων):</w:t>
      </w:r>
      <w:r>
        <w:rPr>
          <w:rFonts w:eastAsia="Times New Roman" w:cs="Times New Roman"/>
          <w:szCs w:val="24"/>
        </w:rPr>
        <w:t xml:space="preserve"> Όχι, αν έχετε το θάρρος, πείτε μου τι ακριβώς είπατε.</w:t>
      </w:r>
    </w:p>
    <w:p w14:paraId="6338F858"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Όσο πατάει η γάτα, αυτό είπα.</w:t>
      </w:r>
    </w:p>
    <w:p w14:paraId="6338F859" w14:textId="77777777" w:rsidR="00401C51" w:rsidRDefault="00794512">
      <w:pPr>
        <w:spacing w:line="600" w:lineRule="auto"/>
        <w:ind w:firstLine="720"/>
        <w:jc w:val="both"/>
        <w:rPr>
          <w:rFonts w:eastAsia="Times New Roman" w:cs="Times New Roman"/>
          <w:szCs w:val="24"/>
        </w:rPr>
      </w:pPr>
      <w:r w:rsidRPr="004F0761">
        <w:rPr>
          <w:rFonts w:eastAsia="Times New Roman" w:cs="Times New Roman"/>
          <w:b/>
          <w:szCs w:val="24"/>
        </w:rPr>
        <w:t>ΚΩΝΣΤΑΝΤΙΝΟΣ ΓΑΒΡΟΓΛΟΥ (Υπουργός Παιδείας, Έρευνας και Θρησκε</w:t>
      </w:r>
      <w:r>
        <w:rPr>
          <w:rFonts w:eastAsia="Times New Roman" w:cs="Times New Roman"/>
          <w:b/>
          <w:szCs w:val="24"/>
        </w:rPr>
        <w:t>υ</w:t>
      </w:r>
      <w:r w:rsidRPr="004F0761">
        <w:rPr>
          <w:rFonts w:eastAsia="Times New Roman" w:cs="Times New Roman"/>
          <w:b/>
          <w:szCs w:val="24"/>
        </w:rPr>
        <w:t>μάτων):</w:t>
      </w:r>
      <w:r>
        <w:rPr>
          <w:rFonts w:eastAsia="Times New Roman" w:cs="Times New Roman"/>
          <w:szCs w:val="24"/>
        </w:rPr>
        <w:t xml:space="preserve"> Όσο πατάει η γάτα! Ξέρετε, γι’ αυτό το λέω. Όσο πατάει η γάτα, υπάρχει ένα θέμα </w:t>
      </w:r>
      <w:r>
        <w:rPr>
          <w:rFonts w:eastAsia="Times New Roman" w:cs="Times New Roman"/>
          <w:szCs w:val="24"/>
        </w:rPr>
        <w:t xml:space="preserve">που λέγεται «Η επιστήμη και η πρόοδός της». Αυτό </w:t>
      </w:r>
      <w:r>
        <w:rPr>
          <w:rFonts w:eastAsia="Times New Roman" w:cs="Times New Roman"/>
          <w:szCs w:val="24"/>
        </w:rPr>
        <w:lastRenderedPageBreak/>
        <w:t xml:space="preserve">πρέπει να αποτυπώνεται και στα ιδρύματά μας. Επιτέλους, πρέπει να εκσυγχρονιστείτε και εσείς και πρέπει να καταλάβετε ότι αυτά πρέπει να αποτυπώνονται και στα ιδρύματά μας. </w:t>
      </w:r>
    </w:p>
    <w:p w14:paraId="6338F85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Όσον αφορά στα ΤΕΙ, θρήνος για τη</w:t>
      </w:r>
      <w:r>
        <w:rPr>
          <w:rFonts w:eastAsia="Times New Roman" w:cs="Times New Roman"/>
          <w:szCs w:val="24"/>
        </w:rPr>
        <w:t>ν τεχνολογική εκπαίδευση. Πού την καταντήσατε, πόσο την τινάζετε στον αέρα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Ποιοι, εμείς; Εμείς ή εσείς οι οποίοι τόσα χρόνια παίζατε με τα ΤΕΙ; Το θυμάστε ή δεν το θυμάστε; Ευτυχώς που ήταν διάφοροι εκπαιδευτικοί διαφόρων εκλογικών πεποιθήσεων και τ</w:t>
      </w:r>
      <w:r>
        <w:rPr>
          <w:rFonts w:eastAsia="Times New Roman" w:cs="Times New Roman"/>
          <w:szCs w:val="24"/>
        </w:rPr>
        <w:t xml:space="preserve">α κράτησαν στα πόδια τους. Γιατί ήταν εκπαιδευτικοί. Ήταν κοινωνικοί λειτουργοί στην εκπαίδευση. </w:t>
      </w:r>
    </w:p>
    <w:p w14:paraId="6338F85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Και επίσης, για τα ΤΕΙ, αναγκαστήκατε εκεί να πείτε ποια είναι η άποψή σας. Η ίδρυση, λέει, </w:t>
      </w:r>
      <w:r>
        <w:rPr>
          <w:rFonts w:eastAsia="Times New Roman" w:cs="Times New Roman"/>
          <w:szCs w:val="24"/>
        </w:rPr>
        <w:t>πανεπιστημίων εφαρμοσμένων επιστημών</w:t>
      </w:r>
      <w:r>
        <w:rPr>
          <w:rFonts w:eastAsia="Times New Roman" w:cs="Times New Roman"/>
          <w:szCs w:val="24"/>
        </w:rPr>
        <w:t xml:space="preserve">. Δεκαετία του ’60, δεν είναι </w:t>
      </w:r>
      <w:r>
        <w:rPr>
          <w:rFonts w:eastAsia="Times New Roman" w:cs="Times New Roman"/>
          <w:szCs w:val="24"/>
        </w:rPr>
        <w:t>του ’70, τελείωσε αυτό. Τελείωσε σε όλη την Ευρώπη. Τε</w:t>
      </w:r>
      <w:r>
        <w:rPr>
          <w:rFonts w:eastAsia="Times New Roman" w:cs="Times New Roman"/>
          <w:szCs w:val="24"/>
        </w:rPr>
        <w:lastRenderedPageBreak/>
        <w:t>λείωσε στο γίγνεσθαι το επιστημονικό, διότι τώρα δεν είναι το παλιό του 19</w:t>
      </w:r>
      <w:r w:rsidRPr="008E3FA1">
        <w:rPr>
          <w:rFonts w:eastAsia="Times New Roman" w:cs="Times New Roman"/>
          <w:szCs w:val="24"/>
          <w:vertAlign w:val="superscript"/>
        </w:rPr>
        <w:t>ου</w:t>
      </w:r>
      <w:r>
        <w:rPr>
          <w:rFonts w:eastAsia="Times New Roman" w:cs="Times New Roman"/>
          <w:szCs w:val="24"/>
        </w:rPr>
        <w:t xml:space="preserve"> αιώνα και των αρχών του </w:t>
      </w:r>
      <w:r>
        <w:rPr>
          <w:rFonts w:eastAsia="Times New Roman" w:cs="Times New Roman"/>
          <w:szCs w:val="24"/>
        </w:rPr>
        <w:t>20</w:t>
      </w:r>
      <w:r w:rsidRPr="00E62D7B">
        <w:rPr>
          <w:rFonts w:eastAsia="Times New Roman" w:cs="Times New Roman"/>
          <w:szCs w:val="24"/>
          <w:vertAlign w:val="superscript"/>
        </w:rPr>
        <w:t>ου</w:t>
      </w:r>
      <w:r>
        <w:rPr>
          <w:rFonts w:eastAsia="Times New Roman" w:cs="Times New Roman"/>
          <w:szCs w:val="24"/>
        </w:rPr>
        <w:t>, «Θεωρία και εφαρμογές της θεωρίας». Είναι μια άλλη διαδικασία, τελείωσαν αυτά. Είναι παλαιομοδί</w:t>
      </w:r>
      <w:r>
        <w:rPr>
          <w:rFonts w:eastAsia="Times New Roman" w:cs="Times New Roman"/>
          <w:szCs w:val="24"/>
        </w:rPr>
        <w:t xml:space="preserve">τικα, είναι συντηρητικά. </w:t>
      </w:r>
    </w:p>
    <w:p w14:paraId="6338F85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Τα διετή προγράμματα σπουδών. Για πρώτη φορά το </w:t>
      </w:r>
      <w:r>
        <w:rPr>
          <w:rFonts w:eastAsia="Times New Roman" w:cs="Times New Roman"/>
          <w:szCs w:val="24"/>
        </w:rPr>
        <w:t>ελληνικό πανεπιστήμιο</w:t>
      </w:r>
      <w:r>
        <w:rPr>
          <w:rFonts w:eastAsia="Times New Roman" w:cs="Times New Roman"/>
          <w:szCs w:val="24"/>
        </w:rPr>
        <w:t xml:space="preserve"> έχει τη δυνατότητα να έχει διετή προγράμματα σπουδών στα οποία θα πηγαίνουν απόφοιτοι του ΕΠΑΛ και θα μπορούν να παίρνουν επαγγελματικό απολυτήριο με ευρωπαϊκά </w:t>
      </w:r>
      <w:r>
        <w:rPr>
          <w:rFonts w:eastAsia="Times New Roman" w:cs="Times New Roman"/>
          <w:szCs w:val="24"/>
        </w:rPr>
        <w:t xml:space="preserve">προσόντα. Επιτέλους, και τα παιδιά των ΕΠΑΛ πρέπει να έχουν αυτή τη δυνατότητα αναβαθμισμένης επαγγελματικής εκπαίδευσης. </w:t>
      </w:r>
    </w:p>
    <w:p w14:paraId="6338F85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 κορυφαίο, όμως, σημείο υποκρισίας –κορυφαίο σημείο υποκρισίας!- είναι το θέμα της Γ΄ </w:t>
      </w:r>
      <w:r>
        <w:rPr>
          <w:rFonts w:eastAsia="Times New Roman" w:cs="Times New Roman"/>
          <w:szCs w:val="24"/>
        </w:rPr>
        <w:t>λυκείου</w:t>
      </w:r>
      <w:r>
        <w:rPr>
          <w:rFonts w:eastAsia="Times New Roman" w:cs="Times New Roman"/>
          <w:szCs w:val="24"/>
        </w:rPr>
        <w:t>. Έχει μαλλιάσει η γλώσσα μας να ρωτάμ</w:t>
      </w:r>
      <w:r>
        <w:rPr>
          <w:rFonts w:eastAsia="Times New Roman" w:cs="Times New Roman"/>
          <w:szCs w:val="24"/>
        </w:rPr>
        <w:t>ε μία ερώτηση και απάντηση να μην παίρνουμε.</w:t>
      </w:r>
    </w:p>
    <w:p w14:paraId="6338F85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μία χώρα που είμαστε περήφανοι για την Γ΄ </w:t>
      </w:r>
      <w:r>
        <w:rPr>
          <w:rFonts w:eastAsia="Times New Roman" w:cs="Times New Roman"/>
          <w:szCs w:val="24"/>
        </w:rPr>
        <w:t>λυκείου</w:t>
      </w:r>
      <w:r>
        <w:rPr>
          <w:rFonts w:eastAsia="Times New Roman" w:cs="Times New Roman"/>
          <w:szCs w:val="24"/>
        </w:rPr>
        <w:t xml:space="preserve">; Είμαστε μία χώρα που έχει Γ΄ </w:t>
      </w:r>
      <w:r>
        <w:rPr>
          <w:rFonts w:eastAsia="Times New Roman" w:cs="Times New Roman"/>
          <w:szCs w:val="24"/>
        </w:rPr>
        <w:t>λυκείου</w:t>
      </w:r>
      <w:r>
        <w:rPr>
          <w:rFonts w:eastAsia="Times New Roman" w:cs="Times New Roman"/>
          <w:szCs w:val="24"/>
        </w:rPr>
        <w:t xml:space="preserve">; Αυτό είναι ένα εθνικό πρόβλημα. Είμαστε μία χώρα που δεν έχει Γ΄ </w:t>
      </w:r>
      <w:r>
        <w:rPr>
          <w:rFonts w:eastAsia="Times New Roman" w:cs="Times New Roman"/>
          <w:szCs w:val="24"/>
        </w:rPr>
        <w:t>λυκείου</w:t>
      </w:r>
      <w:r>
        <w:rPr>
          <w:rFonts w:eastAsia="Times New Roman" w:cs="Times New Roman"/>
          <w:szCs w:val="24"/>
        </w:rPr>
        <w:t>. Είμαστε μία χώρα στην οποία η καθημερινό</w:t>
      </w:r>
      <w:r>
        <w:rPr>
          <w:rFonts w:eastAsia="Times New Roman" w:cs="Times New Roman"/>
          <w:szCs w:val="24"/>
        </w:rPr>
        <w:t xml:space="preserve">τητα της Γ΄ </w:t>
      </w:r>
      <w:r>
        <w:rPr>
          <w:rFonts w:eastAsia="Times New Roman" w:cs="Times New Roman"/>
          <w:szCs w:val="24"/>
        </w:rPr>
        <w:t xml:space="preserve">λυκείου </w:t>
      </w:r>
      <w:r>
        <w:rPr>
          <w:rFonts w:eastAsia="Times New Roman" w:cs="Times New Roman"/>
          <w:szCs w:val="24"/>
        </w:rPr>
        <w:t xml:space="preserve">ακυρώνει τους καθηγητές, οι οποίοι με τεράστιες αυτοθυσίες προσπαθούν να την κρατήσουν στο χέρι τους. Και η Γ΄ </w:t>
      </w:r>
      <w:r>
        <w:rPr>
          <w:rFonts w:eastAsia="Times New Roman" w:cs="Times New Roman"/>
          <w:szCs w:val="24"/>
        </w:rPr>
        <w:t>λ</w:t>
      </w:r>
      <w:r>
        <w:rPr>
          <w:rFonts w:eastAsia="Times New Roman" w:cs="Times New Roman"/>
          <w:szCs w:val="24"/>
        </w:rPr>
        <w:t>υκείου και η αντίληψη μιας κοινωνίας που έχει εναποθέσει τις ελπίδες της, για να μπορούν να σπουδάζουν τα παιδιά σε έναν θεσ</w:t>
      </w:r>
      <w:r>
        <w:rPr>
          <w:rFonts w:eastAsia="Times New Roman" w:cs="Times New Roman"/>
          <w:szCs w:val="24"/>
        </w:rPr>
        <w:t xml:space="preserve">μό εκτός του δημόσιου σχολείου, αυτό σαν καρκίνωμα τώρα, τρώει και τη Β΄ </w:t>
      </w:r>
      <w:r>
        <w:rPr>
          <w:rFonts w:eastAsia="Times New Roman" w:cs="Times New Roman"/>
          <w:szCs w:val="24"/>
        </w:rPr>
        <w:t>λυκείου</w:t>
      </w:r>
      <w:r>
        <w:rPr>
          <w:rFonts w:eastAsia="Times New Roman" w:cs="Times New Roman"/>
          <w:szCs w:val="24"/>
        </w:rPr>
        <w:t>.</w:t>
      </w:r>
    </w:p>
    <w:p w14:paraId="6338F85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Να συμφωνήσουμε, λοιπόν, στο πρόβλημα και να διαφωνήσουμε όσο θέλετε στη λύση του προβλήματος, αλλά να συμφωνήσουμε στο πρόβλημα. Τόσον καιρό ακούω, διαβάζω αυτή την απλή ερώ</w:t>
      </w:r>
      <w:r>
        <w:rPr>
          <w:rFonts w:eastAsia="Times New Roman" w:cs="Times New Roman"/>
          <w:szCs w:val="24"/>
        </w:rPr>
        <w:t xml:space="preserve">τηση: «Έχουμε ή δεν έχουμε Γ΄ </w:t>
      </w:r>
      <w:r>
        <w:rPr>
          <w:rFonts w:eastAsia="Times New Roman" w:cs="Times New Roman"/>
          <w:szCs w:val="24"/>
        </w:rPr>
        <w:t>λυκείου</w:t>
      </w:r>
      <w:r>
        <w:rPr>
          <w:rFonts w:eastAsia="Times New Roman" w:cs="Times New Roman"/>
          <w:szCs w:val="24"/>
        </w:rPr>
        <w:t xml:space="preserve">; Πρέπει να είμαστε μια χώρα που να έχει Γ΄ </w:t>
      </w:r>
      <w:r>
        <w:rPr>
          <w:rFonts w:eastAsia="Times New Roman" w:cs="Times New Roman"/>
          <w:szCs w:val="24"/>
        </w:rPr>
        <w:t xml:space="preserve">λυκείου </w:t>
      </w:r>
      <w:r>
        <w:rPr>
          <w:rFonts w:eastAsia="Times New Roman" w:cs="Times New Roman"/>
          <w:szCs w:val="24"/>
        </w:rPr>
        <w:t xml:space="preserve">ναι, ή όχι; Πρέπει τα παιδιά να ετοιμάζονται στο </w:t>
      </w:r>
      <w:r>
        <w:rPr>
          <w:rFonts w:eastAsia="Times New Roman" w:cs="Times New Roman"/>
          <w:szCs w:val="24"/>
        </w:rPr>
        <w:lastRenderedPageBreak/>
        <w:t xml:space="preserve">σχολείο για το </w:t>
      </w:r>
      <w:r>
        <w:rPr>
          <w:rFonts w:eastAsia="Times New Roman" w:cs="Times New Roman"/>
          <w:szCs w:val="24"/>
        </w:rPr>
        <w:t xml:space="preserve">πανεπιστήμιο </w:t>
      </w:r>
      <w:r>
        <w:rPr>
          <w:rFonts w:eastAsia="Times New Roman" w:cs="Times New Roman"/>
          <w:szCs w:val="24"/>
        </w:rPr>
        <w:t xml:space="preserve">ή δεν πρέπει να ετοιμάζονται στο σχολείο για το </w:t>
      </w:r>
      <w:r>
        <w:rPr>
          <w:rFonts w:eastAsia="Times New Roman" w:cs="Times New Roman"/>
          <w:szCs w:val="24"/>
        </w:rPr>
        <w:t>πανεπιστήμιο</w:t>
      </w:r>
      <w:r>
        <w:rPr>
          <w:rFonts w:eastAsia="Times New Roman" w:cs="Times New Roman"/>
          <w:szCs w:val="24"/>
        </w:rPr>
        <w:t xml:space="preserve">;». Μία απάντηση είναι. Γιατί </w:t>
      </w:r>
      <w:r>
        <w:rPr>
          <w:rFonts w:eastAsia="Times New Roman" w:cs="Times New Roman"/>
          <w:szCs w:val="24"/>
        </w:rPr>
        <w:t xml:space="preserve">αποφεύγετε να μας δώσετε αυτήν την απάντηση; </w:t>
      </w:r>
    </w:p>
    <w:p w14:paraId="6338F86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Εμείς αυτό που λέμε είναι ότι το μεγάλο εθνικό στοίχημα δεν είναι ούτε μόνο της Κυβέρνησης, ούτε μόνο της Αντιπολίτευσης, ούτε μόνο των πολιτικών εδώ, γιατί είναι ένα θέμα για το οποίο πρέπει να αλλάξει αντίληψ</w:t>
      </w:r>
      <w:r>
        <w:rPr>
          <w:rFonts w:eastAsia="Times New Roman" w:cs="Times New Roman"/>
          <w:szCs w:val="24"/>
        </w:rPr>
        <w:t>η και η ίδια η κοινωνία. Πρέπει να μπορέσουμε να πιστέψουμε ξανά στο δημόσιο σχολείο. Να πιστέψουμε ότι το δημόσιο σχολείο και οι εκπαιδευτικοί μας έχουν όλα τα εφόδια για να προετοιμάσουν τα παιδιά μας για τα πανεπιστήμια.</w:t>
      </w:r>
    </w:p>
    <w:p w14:paraId="6338F86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αυτό κάνουμε με τον νόμο μας</w:t>
      </w:r>
      <w:r>
        <w:rPr>
          <w:rFonts w:eastAsia="Times New Roman" w:cs="Times New Roman"/>
          <w:szCs w:val="24"/>
        </w:rPr>
        <w:t xml:space="preserve">. Ο νόμος αυτός είναι ένας νόμος που κατοχυρώνει λίγα μαθήματα, ελάχιστα μαθήματα, πολλές ώρες, όπως είναι σε πάρα πολλά άλλα μέρη του κόσμου, για να μη θεωρήσουμε ότι ανακαλύπτουμε και την Αμερική, όπως λένε, από την αρχή. Βεβαίως, προτείνουμε έναν τρόπο </w:t>
      </w:r>
      <w:r>
        <w:rPr>
          <w:rFonts w:eastAsia="Times New Roman" w:cs="Times New Roman"/>
          <w:szCs w:val="24"/>
        </w:rPr>
        <w:t xml:space="preserve">εισαγωγής, τις εξετάσεις, </w:t>
      </w:r>
      <w:r>
        <w:rPr>
          <w:rFonts w:eastAsia="Times New Roman" w:cs="Times New Roman"/>
          <w:szCs w:val="24"/>
        </w:rPr>
        <w:lastRenderedPageBreak/>
        <w:t>αναστατώνοντας με τον λιγότερο δυνατό τρόπο το υπάρχον σύστημα, αλλά δίνοντας για πρώτη φορά τη δυνατότητα της ελεύθερης πρόσβασης στα πανεπιστήμια. Και αυτό το καταψηφίσατε.</w:t>
      </w:r>
    </w:p>
    <w:p w14:paraId="6338F86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Καταψηφίσατε, όμως και κάτι άλλο. Πριν έξι μήνες φέραμε</w:t>
      </w:r>
      <w:r>
        <w:rPr>
          <w:rFonts w:eastAsia="Times New Roman" w:cs="Times New Roman"/>
          <w:szCs w:val="24"/>
        </w:rPr>
        <w:t xml:space="preserve"> ένα νομοσχέδιο για τις υποστηρικτικές δομές των σχολείων μας. Οι υποστηρικτικές δομές μέχρι τώρα ήταν γνωσιοκεντρικές, δηλαδή έλεγες ότι κάποιοι εκπαιδευτικοί, κάποια σχολεία δεν κάνουν καλά αυτό το μάθημα, έχουν και κάποια άλλα προβλήματα, αλλά βασικά θα</w:t>
      </w:r>
      <w:r>
        <w:rPr>
          <w:rFonts w:eastAsia="Times New Roman" w:cs="Times New Roman"/>
          <w:szCs w:val="24"/>
        </w:rPr>
        <w:t xml:space="preserve"> επικεντρωθούμε στο να γίνεται αποτελεσματικότερο το μάθημα.</w:t>
      </w:r>
    </w:p>
    <w:p w14:paraId="6338F86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Τα προβλήματα στα σχολεία μας κατά κύριο λόγο είναι κοινωνικά. Πρέπει να αντιμετωπίσουμε το πρόβλημα της νεολαίας πολλαπλά. Ένα κομμάτι του, προφανώς, είναι και το γνωσιακό. Πολύ σημαντικό στο σχ</w:t>
      </w:r>
      <w:r>
        <w:rPr>
          <w:rFonts w:eastAsia="Times New Roman" w:cs="Times New Roman"/>
          <w:szCs w:val="24"/>
        </w:rPr>
        <w:t xml:space="preserve">ολείο, αλλά δεν είναι το μόνο. Γι’ αυτό και φτιάξαμε διεπιστημονικές δομές, με ψυχολόγους, με κοινωνικούς λειτουργούς, με </w:t>
      </w:r>
      <w:r>
        <w:rPr>
          <w:rFonts w:eastAsia="Times New Roman" w:cs="Times New Roman"/>
          <w:szCs w:val="24"/>
        </w:rPr>
        <w:lastRenderedPageBreak/>
        <w:t>συντονιστές εκπαίδευσης, ώστε να μπορούν σε μια συνεννόηση με τα σχολεία που θα κάνουν προγραμματισμό, να μπορούν να δουν με ποιον τρό</w:t>
      </w:r>
      <w:r>
        <w:rPr>
          <w:rFonts w:eastAsia="Times New Roman" w:cs="Times New Roman"/>
          <w:szCs w:val="24"/>
        </w:rPr>
        <w:t>πο θα υποστηριχθούν αυτά τα σχολεία.</w:t>
      </w:r>
    </w:p>
    <w:p w14:paraId="6338F86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 αυτό και ιδρύσαμε το Εθνικό Κέντρο Επιμόρφωσης Εκπαιδευτικών για να χρησιμοποιήσουμε και την τεχνογνωσία και την τεχνολογία του Ελληνικού Ανοικτού Πανεπιστημίου.</w:t>
      </w:r>
    </w:p>
    <w:p w14:paraId="6338F86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Τα λέω όλα αυτά, διότι έχει πολύ μεγάλη σημασία να κα</w:t>
      </w:r>
      <w:r>
        <w:rPr>
          <w:rFonts w:eastAsia="Times New Roman" w:cs="Times New Roman"/>
          <w:szCs w:val="24"/>
        </w:rPr>
        <w:t>ταλάβουμε ότι υπάρχουν δύο διαφορετικές πολιτικές κουλτούρες. Η μία η οποία λέει «σχεδιάζω και προτείνω». Σχεδιάζω: Δεν είναι κάτι σύνηθες στη χώρα μας. Είδατε και προχθές με τη συνέντευξη Τύπου και χθες με την ομιλία του Πρωθυπουργού ότι αυτό που αναδείχτ</w:t>
      </w:r>
      <w:r>
        <w:rPr>
          <w:rFonts w:eastAsia="Times New Roman" w:cs="Times New Roman"/>
          <w:szCs w:val="24"/>
        </w:rPr>
        <w:t>ηκε ήταν αυτός ο μακροπρόθεσμος σχεδιασμός, που ήδη από το καλοκαίρι του 2015 όλοι μας κοροϊδεύατε και λέγατε «δεν θα τα καταφέρετε όλα αυτά κ.λπ., κ.λπ.».</w:t>
      </w:r>
    </w:p>
    <w:p w14:paraId="6338F86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Και όμως, ήρθε το πλήρωμα του χρόνου και εδώ το ίδιο κάναμε. Σχεδιάσαμε από το 2015 με μπρος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πίσω,</w:t>
      </w:r>
      <w:r>
        <w:rPr>
          <w:rFonts w:eastAsia="Times New Roman" w:cs="Times New Roman"/>
          <w:szCs w:val="24"/>
        </w:rPr>
        <w:t xml:space="preserve"> με πολλές αδυναμίες, με πρώτη προσωπικά τη δική μου. Δευτερεύοντα πράγματα αυτά. Υπάρχει ένα σχέδιο. Θέλετε να μας πείτε τις θέσεις σας σε αυτό το σχέδιο ή θέλετε να κρυφτείτε πίσω από αυτή την απίστευτη ρητορική, η οποία αναπτύσσεται όσο τα πράγματα στρι</w:t>
      </w:r>
      <w:r>
        <w:rPr>
          <w:rFonts w:eastAsia="Times New Roman" w:cs="Times New Roman"/>
          <w:szCs w:val="24"/>
        </w:rPr>
        <w:t>μώχνουν με έναν τρόπο που θέλει να κρύψει θέσεις, παράγοντας μια νέα πραγματικότητα;</w:t>
      </w:r>
    </w:p>
    <w:p w14:paraId="6338F86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Και βεβαίως, το απίθανο, πλην όμως πάρα πολύ έντιμο. Χθες άνοιξε το σύστημα αιτήσεων για </w:t>
      </w:r>
      <w:r>
        <w:rPr>
          <w:rFonts w:eastAsia="Times New Roman" w:cs="Times New Roman"/>
          <w:szCs w:val="24"/>
        </w:rPr>
        <w:t xml:space="preserve">τους </w:t>
      </w:r>
      <w:r>
        <w:rPr>
          <w:rFonts w:eastAsia="Times New Roman" w:cs="Times New Roman"/>
          <w:szCs w:val="24"/>
        </w:rPr>
        <w:t>τεσσερισήμισι χιλιάδες διορισμούς που είναι για την ειδική αγωγή και σε δύο μ</w:t>
      </w:r>
      <w:r>
        <w:rPr>
          <w:rFonts w:eastAsia="Times New Roman" w:cs="Times New Roman"/>
          <w:szCs w:val="24"/>
        </w:rPr>
        <w:t>ήνες θα είναι το αντίστοιχο για τη γενική αγωγή. Είχαμε ακούσει ότι δεν πρόκειται να γίνει κ.λπ., κ.λπ. Έγινε, όμως. Τώρα μπαίνουν οι αιτήσεις, έτσι δεν είναι; Υπάρχουν τα χρήματα στον προϋπολογισμό και πάει λέγοντας.</w:t>
      </w:r>
    </w:p>
    <w:p w14:paraId="6338F86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Χθες άνοιξε αυτό το σύστημα και χθες ο</w:t>
      </w:r>
      <w:r>
        <w:rPr>
          <w:rFonts w:eastAsia="Times New Roman" w:cs="Times New Roman"/>
          <w:szCs w:val="24"/>
        </w:rPr>
        <w:t xml:space="preserve"> κ. Μητσοτάκης ειλικρινώς -και το χαιρετίζω αυτό- αποκάλυψε τη βασική του θέση επί του θέματος. Λέει «εμείς δεν είμαστε υπέρ των διορισμών». Δεν ξέρω αν το ακούσατε, από εδώ το είπε ο άνθρωπος. Αυτό πρέπει να το χειροκροτήσουμε και πρέπει να το χειροκροτήσ</w:t>
      </w:r>
      <w:r>
        <w:rPr>
          <w:rFonts w:eastAsia="Times New Roman" w:cs="Times New Roman"/>
          <w:szCs w:val="24"/>
        </w:rPr>
        <w:t>ουμε, γιατί αυτό δεν κρύφτηκε πίσω από μια ρητορική, ώστε να μπερδέψει τον κόσμο. Το λένε.</w:t>
      </w:r>
    </w:p>
    <w:p w14:paraId="6338F86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Εγώ δεν λέω τι έκανε παλιά και που έδιωξε κόσμο, που εμείς προσλάβαμε πίσω κ.λπ</w:t>
      </w:r>
      <w:r>
        <w:rPr>
          <w:rFonts w:eastAsia="Times New Roman" w:cs="Times New Roman"/>
          <w:szCs w:val="24"/>
        </w:rPr>
        <w:t>.</w:t>
      </w:r>
      <w:r>
        <w:rPr>
          <w:rFonts w:eastAsia="Times New Roman" w:cs="Times New Roman"/>
          <w:szCs w:val="24"/>
        </w:rPr>
        <w:t>. Εγώ λέω ό,τι λέει τώρα, που το δημόσιο, αν θέλετε να ξέρετε, έχει τεράστιες ανάγκες</w:t>
      </w:r>
      <w:r>
        <w:rPr>
          <w:rFonts w:eastAsia="Times New Roman" w:cs="Times New Roman"/>
          <w:szCs w:val="24"/>
        </w:rPr>
        <w:t>. Μη μπαίνουμε στη μιζέρια ότι στο δημόσιο κάθονται οι άνθρωποι και δεν δουλεύουν κ.λπ</w:t>
      </w:r>
      <w:r>
        <w:rPr>
          <w:rFonts w:eastAsia="Times New Roman" w:cs="Times New Roman"/>
          <w:szCs w:val="24"/>
        </w:rPr>
        <w:t>.</w:t>
      </w:r>
      <w:r>
        <w:rPr>
          <w:rFonts w:eastAsia="Times New Roman" w:cs="Times New Roman"/>
          <w:szCs w:val="24"/>
        </w:rPr>
        <w:t>. Το δημόσιο έχει ανάγκες. Τα πανεπιστήμια έχουν ανάγκες και από θέσεις διοικητικών και όχι μόνο καθηγητών.</w:t>
      </w:r>
    </w:p>
    <w:p w14:paraId="6338F86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Λέμε, λοιπόν, ότι χθες ήταν η πρώτη ημέρα. Δεκαπέντε χιλιάδες</w:t>
      </w:r>
      <w:r>
        <w:rPr>
          <w:rFonts w:eastAsia="Times New Roman" w:cs="Times New Roman"/>
          <w:szCs w:val="24"/>
        </w:rPr>
        <w:t xml:space="preserve"> διορισμοί σε τρία χρόνια. Οι τεσσερισήμισι θα γίνουν το 2019, όπως καλά γνωρίζετε και οι δεκάμισι χιλιάδες που θα προκηρύξουμε σε δύο μήνες είναι για το 2020 και το 2021. Πεντακόσιες καινούργιες θέσεις μελών πανεπιστημίου.</w:t>
      </w:r>
    </w:p>
    <w:p w14:paraId="6338F86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Αυτό, λοιπόν, είναι το σχέδιό μα</w:t>
      </w:r>
      <w:r>
        <w:rPr>
          <w:rFonts w:eastAsia="Times New Roman" w:cs="Times New Roman"/>
          <w:szCs w:val="24"/>
        </w:rPr>
        <w:t>ς το οποίο ξετυλίγεται, το οποίο βρίσκει πλατιές συναινέσεις. Είναι ένα σχέδιο που ταυτόχρονα είναι και ένα στοίχημα για το μέλλον -διότι τίποτε δεν είναι στον αυτόματο- και είναι ένα σχέδιο που εμείς ολοκληρώνουμε τώρα τη θεσμική παρέμβαση και που την επό</w:t>
      </w:r>
      <w:r>
        <w:rPr>
          <w:rFonts w:eastAsia="Times New Roman" w:cs="Times New Roman"/>
          <w:szCs w:val="24"/>
        </w:rPr>
        <w:t>μενη τετραετία θα βάλουμε στο τραπέζι με απόλυτα επιθετικό τρόπο τα ζητήματα ποιότητας από την προσχολική ηλικία μέχρι και τα διδακτορικά.</w:t>
      </w:r>
    </w:p>
    <w:p w14:paraId="6338F86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338F86D" w14:textId="77777777" w:rsidR="00401C51" w:rsidRDefault="00794512">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6338F86E" w14:textId="77777777" w:rsidR="00401C51" w:rsidRDefault="00794512">
      <w:pPr>
        <w:spacing w:line="600" w:lineRule="auto"/>
        <w:ind w:firstLine="720"/>
        <w:jc w:val="both"/>
        <w:rPr>
          <w:rFonts w:eastAsia="Times New Roman" w:cs="Times New Roman"/>
          <w:szCs w:val="24"/>
        </w:rPr>
      </w:pPr>
      <w:r w:rsidRPr="00FA2949">
        <w:rPr>
          <w:rFonts w:eastAsia="Times New Roman" w:cs="Times New Roman"/>
          <w:b/>
          <w:szCs w:val="24"/>
        </w:rPr>
        <w:t>ΑΝΔΡΕΑΣ ΛΟΒΕΡΔΟΣ:</w:t>
      </w:r>
      <w:r>
        <w:rPr>
          <w:rFonts w:eastAsia="Times New Roman" w:cs="Times New Roman"/>
          <w:szCs w:val="24"/>
        </w:rPr>
        <w:t xml:space="preserve"> Κύριε Πρόεδρε, θα ήθελα τον λό</w:t>
      </w:r>
      <w:r>
        <w:rPr>
          <w:rFonts w:eastAsia="Times New Roman" w:cs="Times New Roman"/>
          <w:szCs w:val="24"/>
        </w:rPr>
        <w:t>γο.</w:t>
      </w:r>
    </w:p>
    <w:p w14:paraId="6338F86F" w14:textId="77777777" w:rsidR="00401C51" w:rsidRDefault="00794512">
      <w:pPr>
        <w:spacing w:line="600" w:lineRule="auto"/>
        <w:ind w:firstLine="720"/>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Κύριε Λοβέρδο, για τι πράγμα ζητάτε τον λόγο;</w:t>
      </w:r>
    </w:p>
    <w:p w14:paraId="6338F870"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Ζητώ κατά τον Κανονισμό τον λόγο για δύο λεπτά, για να αντιδράσω στην τοποθέτηση του προλαλήσαντος Υπουργού.</w:t>
      </w:r>
    </w:p>
    <w:p w14:paraId="6338F871" w14:textId="77777777" w:rsidR="00401C51" w:rsidRDefault="00794512">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Κατά τον Κανο</w:t>
      </w:r>
      <w:r>
        <w:rPr>
          <w:rFonts w:eastAsia="Times New Roman" w:cs="Times New Roman"/>
          <w:szCs w:val="24"/>
        </w:rPr>
        <w:t>νισμό, δεν ζητάτε απολύτως, αλλά, εν πάση περιπτώσει, επειδή έχουμε πάει αρκετά καλά, σας δίνω τρία λεπτά, αλλά να μην…</w:t>
      </w:r>
    </w:p>
    <w:p w14:paraId="6338F872"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πολλά.</w:t>
      </w:r>
    </w:p>
    <w:p w14:paraId="6338F873" w14:textId="77777777" w:rsidR="00401C51" w:rsidRDefault="00794512">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Ωραία. Εγώ σας δίνω τρία λεπτά, αλλά να μην προκληθεί αντίδραση και ξεφύ</w:t>
      </w:r>
      <w:r>
        <w:rPr>
          <w:rFonts w:eastAsia="Times New Roman" w:cs="Times New Roman"/>
          <w:szCs w:val="24"/>
        </w:rPr>
        <w:t>γουμε μισή ώρα.</w:t>
      </w:r>
    </w:p>
    <w:p w14:paraId="6338F87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338F875"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Είναι δεδομένο, κύριε Πρόεδρε, ότι σε αυτή τη συζήτηση που αφορά στην εμπιστοσύνη της Βουλής προς την Κυβέρνηση κάθε Υπουργός οφείλει, όπως και ο προλαλήσας έκανε, να αναφερθεί στα δικά του θέματα, </w:t>
      </w:r>
      <w:r>
        <w:rPr>
          <w:rFonts w:eastAsia="Times New Roman" w:cs="Times New Roman"/>
          <w:szCs w:val="24"/>
        </w:rPr>
        <w:t>πέραν των γενικότερων πολιτικών. Υπό την έννοια αυτή, ούτε προσωπικά υπάρχουν εδώ μετά από αυτή την παρέμβαση ούτε κανένα άλλο θέμα</w:t>
      </w:r>
      <w:r>
        <w:rPr>
          <w:rFonts w:eastAsia="Times New Roman" w:cs="Times New Roman"/>
          <w:szCs w:val="24"/>
        </w:rPr>
        <w:t>.</w:t>
      </w:r>
      <w:r>
        <w:rPr>
          <w:rFonts w:eastAsia="Times New Roman" w:cs="Times New Roman"/>
          <w:szCs w:val="24"/>
        </w:rPr>
        <w:t xml:space="preserve"> </w:t>
      </w:r>
    </w:p>
    <w:p w14:paraId="6338F87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Όταν αντί της παρουσίασης ενός έργου, κατά την οπτική </w:t>
      </w:r>
      <w:r>
        <w:rPr>
          <w:rFonts w:eastAsia="Times New Roman" w:cs="Times New Roman"/>
          <w:szCs w:val="24"/>
        </w:rPr>
        <w:t xml:space="preserve">τού </w:t>
      </w:r>
      <w:r>
        <w:rPr>
          <w:rFonts w:eastAsia="Times New Roman" w:cs="Times New Roman"/>
          <w:szCs w:val="24"/>
        </w:rPr>
        <w:t>κάθε Υπουργού, υπάρχει κομπασμός πόσο καλά πάνε όλα και επειδή α</w:t>
      </w:r>
      <w:r>
        <w:rPr>
          <w:rFonts w:eastAsia="Times New Roman" w:cs="Times New Roman"/>
          <w:szCs w:val="24"/>
        </w:rPr>
        <w:t xml:space="preserve">ναφέρθηκε στη δευτεροβάθμια με ειδικό τρόπο, θέλω να του απευθύνω μια φράση κριτικής και μια ερώτηση. Η ερώτηση προηγείται. Πείτε μας: Αφού όλα είναι τόσο καλά και τόσες προσπάθειες έχουν γίνει, ως προς αυτή την αντικατάσταση των </w:t>
      </w:r>
      <w:r>
        <w:rPr>
          <w:rFonts w:eastAsia="Times New Roman" w:cs="Times New Roman"/>
          <w:szCs w:val="24"/>
        </w:rPr>
        <w:t xml:space="preserve">Λατινικών </w:t>
      </w:r>
      <w:r>
        <w:rPr>
          <w:rFonts w:eastAsia="Times New Roman" w:cs="Times New Roman"/>
          <w:szCs w:val="24"/>
        </w:rPr>
        <w:t xml:space="preserve">που κάνατε με την </w:t>
      </w:r>
      <w:r>
        <w:rPr>
          <w:rFonts w:eastAsia="Times New Roman" w:cs="Times New Roman"/>
          <w:szCs w:val="24"/>
        </w:rPr>
        <w:t>Κοινωνιολογία</w:t>
      </w:r>
      <w:r>
        <w:rPr>
          <w:rFonts w:eastAsia="Times New Roman" w:cs="Times New Roman"/>
          <w:szCs w:val="24"/>
        </w:rPr>
        <w:t>, πότε σκοπεύετε να καθορίσετε την εξεταστέα ύλη -δεν λέω την διδακτέα- και το βιβλιαράκι πότε σκοπεύετε να το πάρουν τα παιδιά που σε έναν χρόνο από σήμερα δίνουν εξετάσεις, αφού όλα τα έχετε κάνει τέλεια;</w:t>
      </w:r>
    </w:p>
    <w:p w14:paraId="6338F87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Η δε φράση της κρι</w:t>
      </w:r>
      <w:r>
        <w:rPr>
          <w:rFonts w:eastAsia="Times New Roman" w:cs="Times New Roman"/>
          <w:szCs w:val="24"/>
        </w:rPr>
        <w:t xml:space="preserve">τικής μου -και ολοκλήρωσα- είναι η εξής: Παραλάβατε μια προβληματική κατάσταση -το λέμε όλοι- σε σχέση με τον προσανατολισμό των παιδιών στο λύκειο, που ήταν προσανατολισμός εξετάσεων και την αποθεώσατε. Κάνατε τα λύκεια φροντιστήρια, διότι ουδείς μαθητής </w:t>
      </w:r>
      <w:r>
        <w:rPr>
          <w:rFonts w:eastAsia="Times New Roman" w:cs="Times New Roman"/>
          <w:szCs w:val="24"/>
        </w:rPr>
        <w:t>και ουδεμία μαθήτρια ασχολείται με τίποτε περισσότερο παρά μόνο με τα τέσσερα μαθήματα ή πόσα μαθήματα είναι που θέλει να δώσει. Αυτό κάνατε και το κάνατε συνειδητά. Γιατί το κάνατε συνειδητά; Διότι απαλλάξατε για λόγους ψηφοθηρικούς, αφού οι εκλογές πια κ</w:t>
      </w:r>
      <w:r>
        <w:rPr>
          <w:rFonts w:eastAsia="Times New Roman" w:cs="Times New Roman"/>
          <w:szCs w:val="24"/>
        </w:rPr>
        <w:t>αταλαμβάνουν και τους δεκαεφτάρηδες, όλους εκείνους που έδιναν μεν προσοχή στα τέσσερα κύρια μαθήματα που τους ενδιέφεραν για τις εξετάσεις τους, αλλά «ασχολούνταν» -εντός εισαγωγικών η λέξη- κύριε Υπουργέ και με τα υπόλοιπα.</w:t>
      </w:r>
    </w:p>
    <w:p w14:paraId="6338F87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Εσείς διαγράψατε τα πάντα και </w:t>
      </w:r>
      <w:r>
        <w:rPr>
          <w:rFonts w:eastAsia="Times New Roman" w:cs="Times New Roman"/>
          <w:szCs w:val="24"/>
        </w:rPr>
        <w:t>κάνατε το λύκειο τι; Ένα μόνιμο τριετές φροντιστήριο.</w:t>
      </w:r>
    </w:p>
    <w:p w14:paraId="6338F879" w14:textId="77777777" w:rsidR="00401C51" w:rsidRDefault="00794512">
      <w:pPr>
        <w:spacing w:line="600" w:lineRule="auto"/>
        <w:ind w:firstLine="720"/>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Κύριε Υπουργέ, έχετε τον λόγο για δύο λεπτά, να απαντήσετε στην ερώτηση που σας έθεσε ο κ. Λοβέρδος.</w:t>
      </w:r>
    </w:p>
    <w:p w14:paraId="6338F87A" w14:textId="77777777" w:rsidR="00401C51" w:rsidRDefault="00794512">
      <w:pPr>
        <w:spacing w:line="600" w:lineRule="auto"/>
        <w:ind w:firstLine="720"/>
        <w:jc w:val="both"/>
        <w:rPr>
          <w:rFonts w:eastAsia="Times New Roman" w:cs="Times New Roman"/>
          <w:szCs w:val="24"/>
        </w:rPr>
      </w:pPr>
      <w:r w:rsidRPr="001F4CF6">
        <w:rPr>
          <w:rFonts w:eastAsia="Times New Roman" w:cs="Times New Roman"/>
          <w:b/>
          <w:szCs w:val="24"/>
        </w:rPr>
        <w:t>ΚΩΝΣΤΑΝΤΙΝΟΣ ΓΑΒΡΟΓΛΟΥ (Υπουργός Παιδείας, Έρευνας και Θρησκευμάτων)</w:t>
      </w:r>
      <w:r w:rsidRPr="001F4CF6">
        <w:rPr>
          <w:rFonts w:eastAsia="Times New Roman" w:cs="Times New Roman"/>
          <w:b/>
          <w:szCs w:val="24"/>
        </w:rPr>
        <w:t>:</w:t>
      </w:r>
      <w:r w:rsidRPr="001F4CF6">
        <w:rPr>
          <w:rFonts w:eastAsia="Times New Roman" w:cs="Times New Roman"/>
          <w:szCs w:val="24"/>
        </w:rPr>
        <w:t xml:space="preserve"> </w:t>
      </w:r>
      <w:r>
        <w:rPr>
          <w:rFonts w:eastAsia="Times New Roman" w:cs="Times New Roman"/>
          <w:szCs w:val="24"/>
        </w:rPr>
        <w:t>Σας ευχαριστώ που μου δίνετε τον λόγο χωρίς να τον ζητήσω, κύριε Πρόεδρε.</w:t>
      </w:r>
    </w:p>
    <w:p w14:paraId="6338F87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Κύριε Λοβέρδο, παρά την παραμονή σας στο Υπουργείο Παιδείας, δεν θυμάστε το τι παραλάβαμε. Προφανώς, το ξεχάσατε. Αυτό είναι ένα καλό χαρακτηριστικό του ανθρώπινου εγκεφάλου, γιατί</w:t>
      </w:r>
      <w:r>
        <w:rPr>
          <w:rFonts w:eastAsia="Times New Roman" w:cs="Times New Roman"/>
          <w:szCs w:val="24"/>
        </w:rPr>
        <w:t xml:space="preserve"> ξεχνάει και τις τραγωδίες που έχει ζήσει. Μας παραδώσατε σχολεία που άρχιζαν στα χαρτιά τον Σεπτέμβριο και πραγματικά μέσα Οκτωβρίου. Αυτά τα σχολεία…</w:t>
      </w:r>
    </w:p>
    <w:p w14:paraId="6338F87C"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εγώ.</w:t>
      </w:r>
    </w:p>
    <w:p w14:paraId="6338F87D" w14:textId="77777777" w:rsidR="00401C51" w:rsidRDefault="00794512">
      <w:pPr>
        <w:spacing w:line="600" w:lineRule="auto"/>
        <w:ind w:firstLine="720"/>
        <w:jc w:val="both"/>
        <w:rPr>
          <w:rFonts w:eastAsia="Times New Roman" w:cs="Times New Roman"/>
          <w:szCs w:val="24"/>
        </w:rPr>
      </w:pPr>
      <w:r w:rsidRPr="001F4CF6">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Αφήστε,</w:t>
      </w:r>
      <w:r>
        <w:rPr>
          <w:rFonts w:eastAsia="Times New Roman" w:cs="Times New Roman"/>
          <w:szCs w:val="24"/>
        </w:rPr>
        <w:t xml:space="preserve"> κύριε Λοβέρδο, σας παρακαλώ. Δεν είναι προσωπικό το θέμα ούτε είπα και εγώ ότι τα ανοίγω εγώ τα σχολεία, αλλά ότι επί ΣΥΡΙΖΑ ανοίγουν τα σχολεία στην ώρα τους, πράγμα που δεν θα έπρεπε καν να σχολιάζουμε, πράγμα που θα έπρεπε να είναι μια κανονικότητα αυτ</w:t>
      </w:r>
      <w:r>
        <w:rPr>
          <w:rFonts w:eastAsia="Times New Roman" w:cs="Times New Roman"/>
          <w:szCs w:val="24"/>
        </w:rPr>
        <w:t>ονόητη.</w:t>
      </w:r>
    </w:p>
    <w:p w14:paraId="6338F87E"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το πείτε στους προκατόχους σας.</w:t>
      </w:r>
    </w:p>
    <w:p w14:paraId="6338F87F" w14:textId="77777777" w:rsidR="00401C51" w:rsidRDefault="00794512">
      <w:pPr>
        <w:spacing w:line="600" w:lineRule="auto"/>
        <w:ind w:firstLine="720"/>
        <w:jc w:val="both"/>
        <w:rPr>
          <w:rFonts w:eastAsia="Times New Roman" w:cs="Times New Roman"/>
          <w:szCs w:val="24"/>
        </w:rPr>
      </w:pPr>
      <w:r w:rsidRPr="001F4CF6">
        <w:rPr>
          <w:rFonts w:eastAsia="Times New Roman" w:cs="Times New Roman"/>
          <w:b/>
          <w:szCs w:val="24"/>
        </w:rPr>
        <w:t>ΚΩΝΣΤΑΝΤΙΝΟΣ ΓΑΒΡΟΓΛΟΥ (Υπουργός Παιδείας, Έρευνας και Θρησκευμάτων):</w:t>
      </w:r>
      <w:r w:rsidRPr="001F4CF6">
        <w:rPr>
          <w:rFonts w:eastAsia="Times New Roman" w:cs="Times New Roman"/>
          <w:szCs w:val="24"/>
        </w:rPr>
        <w:t xml:space="preserve"> </w:t>
      </w:r>
      <w:r>
        <w:rPr>
          <w:rFonts w:eastAsia="Times New Roman" w:cs="Times New Roman"/>
          <w:szCs w:val="24"/>
        </w:rPr>
        <w:t xml:space="preserve">Παραλάβαμε τα μισά σχολεία χωρίς άδεια οικοδομής -το ξέρετε, ελπίζω- ή πάνω σε εκτάσεις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C17DD0">
        <w:rPr>
          <w:rFonts w:eastAsia="Times New Roman" w:cs="Times New Roman"/>
          <w:szCs w:val="24"/>
        </w:rPr>
        <w:t xml:space="preserve"> </w:t>
      </w:r>
      <w:r>
        <w:rPr>
          <w:rFonts w:eastAsia="Times New Roman" w:cs="Times New Roman"/>
          <w:szCs w:val="24"/>
        </w:rPr>
        <w:t>πανεπιστήμια. Αυτά παραλάβαμ</w:t>
      </w:r>
      <w:r>
        <w:rPr>
          <w:rFonts w:eastAsia="Times New Roman" w:cs="Times New Roman"/>
          <w:szCs w:val="24"/>
        </w:rPr>
        <w:t>ε και αυτά κανονικοποιήσαμε, επίσης, θέλω να ξέρετε. Αυτό είναι το πρώτο.</w:t>
      </w:r>
    </w:p>
    <w:p w14:paraId="6338F88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αναφορικά με τα Λατινικά που λέτε, κοιτάξτε, δεν τα καταργήσαμε τα Λατινικά. Δεν τα καταργήσαμε. Τα Λατινικά είναι κατ' επιλογήν μάθημα στη Γ΄ </w:t>
      </w:r>
      <w:r>
        <w:rPr>
          <w:rFonts w:eastAsia="Times New Roman" w:cs="Times New Roman"/>
          <w:szCs w:val="24"/>
        </w:rPr>
        <w:t>λυκείου</w:t>
      </w:r>
      <w:r>
        <w:rPr>
          <w:rFonts w:eastAsia="Times New Roman" w:cs="Times New Roman"/>
          <w:szCs w:val="24"/>
        </w:rPr>
        <w:t>. Όποιος θέλει να μελε</w:t>
      </w:r>
      <w:r>
        <w:rPr>
          <w:rFonts w:eastAsia="Times New Roman" w:cs="Times New Roman"/>
          <w:szCs w:val="24"/>
        </w:rPr>
        <w:t xml:space="preserve">τήσει Λατινικά, πεδίο δόξης λαμπρό, γιατί υπάρχουν πολλά γνωστικά πεδία για τα οποία δεν χρειάζονται τα Λατινικά. </w:t>
      </w:r>
    </w:p>
    <w:p w14:paraId="6338F88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Όσο γι’ αυτόν τον θρήνο σχετικά με το τι γίνεται στις κλασσικές σπουδές, ή όποιοι έχουν αυτόν τον θρήνο δεν ξέρουν περί τίνος πρόκειται οι κλ</w:t>
      </w:r>
      <w:r>
        <w:rPr>
          <w:rFonts w:eastAsia="Times New Roman" w:cs="Times New Roman"/>
          <w:szCs w:val="24"/>
        </w:rPr>
        <w:t>ασσικές σπουδές ή όλο το θέμα των κλασσικών σπουδών το έχουν γύρω από το θέμα των Λατινικών, τα οποία επίσης δεν έχουμε καταργήσει.</w:t>
      </w:r>
    </w:p>
    <w:p w14:paraId="6338F88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Τρίτο –και τελευταίο- είναι το θέμα που θίξατε σχετικά με τη φροντιστηριοποίηση. Θα σας παρακαλούσα πάρα πολύ να προσέχετε κ</w:t>
      </w:r>
      <w:r>
        <w:rPr>
          <w:rFonts w:eastAsia="Times New Roman" w:cs="Times New Roman"/>
          <w:szCs w:val="24"/>
        </w:rPr>
        <w:t xml:space="preserve">ι εσείς, όπως και όλοι οι συνάδελφοι, να μην υπάρχει αυτή η εύκολη απάντηση σε κάτι που ενδεχομένως να μην καταλαβαίνετε. Σε όλα τα μέρη του κόσμου η Γ΄ </w:t>
      </w:r>
      <w:r>
        <w:rPr>
          <w:rFonts w:eastAsia="Times New Roman" w:cs="Times New Roman"/>
          <w:szCs w:val="24"/>
        </w:rPr>
        <w:t xml:space="preserve">λυκείου </w:t>
      </w:r>
      <w:r>
        <w:rPr>
          <w:rFonts w:eastAsia="Times New Roman" w:cs="Times New Roman"/>
          <w:szCs w:val="24"/>
        </w:rPr>
        <w:t>είναι μία ενδιάμεση βαθμίδα. Είναι ανάμεσα στην ολοκλήρωση των εγκύκλιων σπουδών και την αρχή τ</w:t>
      </w:r>
      <w:r>
        <w:rPr>
          <w:rFonts w:eastAsia="Times New Roman" w:cs="Times New Roman"/>
          <w:szCs w:val="24"/>
        </w:rPr>
        <w:t xml:space="preserve">ου </w:t>
      </w:r>
      <w:r>
        <w:rPr>
          <w:rFonts w:eastAsia="Times New Roman" w:cs="Times New Roman"/>
          <w:szCs w:val="24"/>
        </w:rPr>
        <w:t>πανεπιστημίου</w:t>
      </w:r>
      <w:r>
        <w:rPr>
          <w:rFonts w:eastAsia="Times New Roman" w:cs="Times New Roman"/>
          <w:szCs w:val="24"/>
        </w:rPr>
        <w:t>. Ξέρετε εσείς κα</w:t>
      </w:r>
      <w:r>
        <w:rPr>
          <w:rFonts w:eastAsia="Times New Roman" w:cs="Times New Roman"/>
          <w:szCs w:val="24"/>
        </w:rPr>
        <w:t>μ</w:t>
      </w:r>
      <w:r>
        <w:rPr>
          <w:rFonts w:eastAsia="Times New Roman" w:cs="Times New Roman"/>
          <w:szCs w:val="24"/>
        </w:rPr>
        <w:t xml:space="preserve">μιά χώρα </w:t>
      </w:r>
      <w:r>
        <w:rPr>
          <w:rFonts w:eastAsia="Times New Roman" w:cs="Times New Roman"/>
          <w:szCs w:val="24"/>
        </w:rPr>
        <w:lastRenderedPageBreak/>
        <w:t>όπου να μην είναι έτσι; Δεν την ξέρετε. Εδώ, όμως, ακριβώς για να συντηρήσετε την παραπαιδεία, ακριβώς επειδή θέλετε να υποβαθμίσετε το δημόσιο σχολείο, θέλετε να ακυρώσετε με όλον αυτόν τον θόρυβο στα μαθήματα πο</w:t>
      </w:r>
      <w:r>
        <w:rPr>
          <w:rFonts w:eastAsia="Times New Roman" w:cs="Times New Roman"/>
          <w:szCs w:val="24"/>
        </w:rPr>
        <w:t xml:space="preserve">υ έχει η Γ΄ </w:t>
      </w:r>
      <w:r>
        <w:rPr>
          <w:rFonts w:eastAsia="Times New Roman" w:cs="Times New Roman"/>
          <w:szCs w:val="24"/>
        </w:rPr>
        <w:t>λυκείου</w:t>
      </w:r>
      <w:r>
        <w:rPr>
          <w:rFonts w:eastAsia="Times New Roman" w:cs="Times New Roman"/>
          <w:szCs w:val="24"/>
        </w:rPr>
        <w:t xml:space="preserve">, την Γ΄ </w:t>
      </w:r>
      <w:r>
        <w:rPr>
          <w:rFonts w:eastAsia="Times New Roman" w:cs="Times New Roman"/>
          <w:szCs w:val="24"/>
        </w:rPr>
        <w:t xml:space="preserve">λυκείου </w:t>
      </w:r>
      <w:r>
        <w:rPr>
          <w:rFonts w:eastAsia="Times New Roman" w:cs="Times New Roman"/>
          <w:szCs w:val="24"/>
        </w:rPr>
        <w:t xml:space="preserve">και, άρα, να ακυρώσετε τη Β΄ </w:t>
      </w:r>
      <w:r>
        <w:rPr>
          <w:rFonts w:eastAsia="Times New Roman" w:cs="Times New Roman"/>
          <w:szCs w:val="24"/>
        </w:rPr>
        <w:t>λυκείου</w:t>
      </w:r>
      <w:r>
        <w:rPr>
          <w:rFonts w:eastAsia="Times New Roman" w:cs="Times New Roman"/>
          <w:szCs w:val="24"/>
        </w:rPr>
        <w:t xml:space="preserve">, άρα να ακυρώσετε την Α΄ </w:t>
      </w:r>
      <w:r>
        <w:rPr>
          <w:rFonts w:eastAsia="Times New Roman" w:cs="Times New Roman"/>
          <w:szCs w:val="24"/>
        </w:rPr>
        <w:t>λυκείου</w:t>
      </w:r>
      <w:r>
        <w:rPr>
          <w:rFonts w:eastAsia="Times New Roman" w:cs="Times New Roman"/>
          <w:szCs w:val="24"/>
        </w:rPr>
        <w:t>.</w:t>
      </w:r>
    </w:p>
    <w:p w14:paraId="6338F88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Δεν θα πάμε έτσι. Θα ξανακερδίσει την αξιοπιστία του το δημόσιο σχολείο και τα παιδιά και οι οικογένειές τους θα καταλάβουν τη δική μας πρόταση για τη Γ΄ </w:t>
      </w:r>
      <w:r>
        <w:rPr>
          <w:rFonts w:eastAsia="Times New Roman" w:cs="Times New Roman"/>
          <w:szCs w:val="24"/>
        </w:rPr>
        <w:t>λυκείου</w:t>
      </w:r>
      <w:r>
        <w:rPr>
          <w:rFonts w:eastAsia="Times New Roman" w:cs="Times New Roman"/>
          <w:szCs w:val="24"/>
        </w:rPr>
        <w:t>. Εκτός αν έχετε άλλη πρόταση. Εμείς είμαστε ανοιχτοί να τη συζητήσουμε. Όμως, επί ενάμιση χρόν</w:t>
      </w:r>
      <w:r>
        <w:rPr>
          <w:rFonts w:eastAsia="Times New Roman" w:cs="Times New Roman"/>
          <w:szCs w:val="24"/>
        </w:rPr>
        <w:t xml:space="preserve">ο το συζητάμε αυτό το έρημο το σύστημα και δεν μας ήρθε </w:t>
      </w:r>
      <w:r>
        <w:rPr>
          <w:rFonts w:eastAsia="Times New Roman" w:cs="Times New Roman"/>
          <w:szCs w:val="24"/>
        </w:rPr>
        <w:t xml:space="preserve">καμμία </w:t>
      </w:r>
      <w:r>
        <w:rPr>
          <w:rFonts w:eastAsia="Times New Roman" w:cs="Times New Roman"/>
          <w:szCs w:val="24"/>
        </w:rPr>
        <w:t>άλλη πρόταση.</w:t>
      </w:r>
    </w:p>
    <w:p w14:paraId="6338F88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Πάντως, εμείς είμαστε αποφασισμένοι να υπερασπιστούμε το δημόσιο σχολείο.</w:t>
      </w:r>
    </w:p>
    <w:p w14:paraId="6338F885"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Γαβρόγλου, δεν απαντήσατε στο ερώτημα πότε θα δώσετε το βιβλίο με </w:t>
      </w:r>
      <w:r>
        <w:rPr>
          <w:rFonts w:eastAsia="Times New Roman" w:cs="Times New Roman"/>
          <w:szCs w:val="24"/>
        </w:rPr>
        <w:t>την εξεταστέα ύλη στην Κοινωνιολογία, αν κατάλαβα καλά. Αυτό ήταν το βασικό ερώτημα του κ. Λοβέρδου.</w:t>
      </w:r>
    </w:p>
    <w:p w14:paraId="6338F886"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Αυτό ήταν.</w:t>
      </w:r>
    </w:p>
    <w:p w14:paraId="6338F887"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Του κ. Λοβέρδου ήταν πολλά ερωτήματα μαζί. Έχετε δίκιο…</w:t>
      </w:r>
    </w:p>
    <w:p w14:paraId="6338F888"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αυτό ήταν το βασικό και γι’ αυτό εγώ σας έδωσα και τον λόγο, χωρίς καν να μου τον ζητήσετε.</w:t>
      </w:r>
    </w:p>
    <w:p w14:paraId="6338F889"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Δεν μου είπατε «Πάρε τον λόγο να απαντήσεις μόνο σ’ αυτό</w:t>
      </w:r>
      <w:r>
        <w:rPr>
          <w:rFonts w:eastAsia="Times New Roman" w:cs="Times New Roman"/>
          <w:szCs w:val="24"/>
        </w:rPr>
        <w:t>».</w:t>
      </w:r>
    </w:p>
    <w:p w14:paraId="6338F88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Με συγχωρείτε, λοιπόν, αλλά το ξέχασα.</w:t>
      </w:r>
    </w:p>
    <w:p w14:paraId="6338F88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Κοιτάξτε, λοιπόν. Πότε δίνουν τα παιδιά εξετάσεις; Το γνωρίζετε;</w:t>
      </w:r>
    </w:p>
    <w:p w14:paraId="6338F88C"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Με ρωτάτε εμένα; </w:t>
      </w:r>
    </w:p>
    <w:p w14:paraId="6338F88D"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Ναι, ναι.</w:t>
      </w:r>
    </w:p>
    <w:p w14:paraId="6338F88E"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Εγώ έχω και το </w:t>
      </w:r>
      <w:r>
        <w:rPr>
          <w:rFonts w:eastAsia="Times New Roman" w:cs="Times New Roman"/>
          <w:szCs w:val="24"/>
        </w:rPr>
        <w:t xml:space="preserve">παιδί μου στο </w:t>
      </w:r>
      <w:r>
        <w:rPr>
          <w:rFonts w:eastAsia="Times New Roman" w:cs="Times New Roman"/>
          <w:szCs w:val="24"/>
        </w:rPr>
        <w:t>λύκειο</w:t>
      </w:r>
      <w:r>
        <w:rPr>
          <w:rFonts w:eastAsia="Times New Roman" w:cs="Times New Roman"/>
          <w:szCs w:val="24"/>
        </w:rPr>
        <w:t xml:space="preserve">. </w:t>
      </w:r>
    </w:p>
    <w:p w14:paraId="6338F88F"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Μα, δεν σας ρώτησα αν έχετε παιδί στο </w:t>
      </w:r>
      <w:r>
        <w:rPr>
          <w:rFonts w:eastAsia="Times New Roman" w:cs="Times New Roman"/>
          <w:szCs w:val="24"/>
        </w:rPr>
        <w:t>λύκειο</w:t>
      </w:r>
      <w:r>
        <w:rPr>
          <w:rFonts w:eastAsia="Times New Roman" w:cs="Times New Roman"/>
          <w:szCs w:val="24"/>
        </w:rPr>
        <w:t>. Ρωτώ πότε δίνουν εξετάσεις. Δίνουν τον Ιούνιο του 2020.</w:t>
      </w:r>
    </w:p>
    <w:p w14:paraId="6338F890"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Είστε έναν χρόνο πριν τις εξετάσεις. Πότε θ</w:t>
      </w:r>
      <w:r>
        <w:rPr>
          <w:rFonts w:eastAsia="Times New Roman" w:cs="Times New Roman"/>
          <w:szCs w:val="24"/>
        </w:rPr>
        <w:t>α το δώσετε;</w:t>
      </w:r>
    </w:p>
    <w:p w14:paraId="6338F891"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Λοβέρδο, ας ακούσουμε την απάντηση του Υπουργού.</w:t>
      </w:r>
    </w:p>
    <w:p w14:paraId="6338F89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Ορίστε, κύριε Γαβρόγλου.</w:t>
      </w:r>
    </w:p>
    <w:p w14:paraId="6338F893"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Τον Ιούνιο του 2020 δίνουν τα παιδιά της Γ΄ </w:t>
      </w:r>
      <w:r>
        <w:rPr>
          <w:rFonts w:eastAsia="Times New Roman" w:cs="Times New Roman"/>
          <w:szCs w:val="24"/>
        </w:rPr>
        <w:t xml:space="preserve">λυκείου </w:t>
      </w:r>
      <w:r>
        <w:rPr>
          <w:rFonts w:eastAsia="Times New Roman" w:cs="Times New Roman"/>
          <w:szCs w:val="24"/>
        </w:rPr>
        <w:t>εξετάσει</w:t>
      </w:r>
      <w:r>
        <w:rPr>
          <w:rFonts w:eastAsia="Times New Roman" w:cs="Times New Roman"/>
          <w:szCs w:val="24"/>
        </w:rPr>
        <w:t>ς, σωστά;</w:t>
      </w:r>
    </w:p>
    <w:p w14:paraId="6338F894"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Σωστά.</w:t>
      </w:r>
    </w:p>
    <w:p w14:paraId="6338F895"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Τα παιδιά, λοιπόν, οι οικογένειες, η κοινωνία μας πρέπει να αρχίσουν να συνηθίζουν ότι για τις εξετάσεις του Ιουνίου του 2020 δεν προετοιμάζεσαι από το</w:t>
      </w:r>
      <w:r>
        <w:rPr>
          <w:rFonts w:eastAsia="Times New Roman" w:cs="Times New Roman"/>
          <w:szCs w:val="24"/>
        </w:rPr>
        <w:t>ν Ιανουάριο του 2019. Εντάξει;</w:t>
      </w:r>
    </w:p>
    <w:p w14:paraId="6338F896"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Χειροκροτήστε τον, συνάδελφοι του ΣΥΡΙΖΑ!</w:t>
      </w:r>
    </w:p>
    <w:p w14:paraId="6338F897"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Λοβέρδο, είπα να μην ξεφύγουμε. Πηγαίνουμε μια χαρά στον ρυθμό! </w:t>
      </w:r>
    </w:p>
    <w:p w14:paraId="6338F89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Πείτε μας πότε να κλείσω την κουβέντα αυτή!</w:t>
      </w:r>
    </w:p>
    <w:p w14:paraId="6338F899"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w:t>
      </w:r>
      <w:r>
        <w:rPr>
          <w:rFonts w:eastAsia="Times New Roman" w:cs="Times New Roman"/>
          <w:b/>
          <w:szCs w:val="24"/>
        </w:rPr>
        <w:t xml:space="preserve">ΟΓΛΟΥ (Υπουργός Παιδείας, Έρευνας και Θρησκευμάτων): </w:t>
      </w:r>
      <w:r>
        <w:rPr>
          <w:rFonts w:eastAsia="Times New Roman" w:cs="Times New Roman"/>
          <w:szCs w:val="24"/>
        </w:rPr>
        <w:t>Όχι, έχει μία λογική, γιατί δημιουργείται η εντύπωση ότι κάνουμε τσαπατσουλιές. Δεν είναι τσαπατσουλιές. Είναι μια κανονικότητα, όπως γίνεται παντού.</w:t>
      </w:r>
    </w:p>
    <w:p w14:paraId="6338F89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Εν πάση περιπτώσει, αντί να το κάνουμε εμείς, όπως συ</w:t>
      </w:r>
      <w:r>
        <w:rPr>
          <w:rFonts w:eastAsia="Times New Roman" w:cs="Times New Roman"/>
          <w:szCs w:val="24"/>
        </w:rPr>
        <w:t>νήθως γίνεται, στη διάρκεια του καλοκαιριού, πριν το τέλος του μήνα οπωσδήποτε θα ανακοινωθεί και η εξεταστέα ύλη.</w:t>
      </w:r>
    </w:p>
    <w:p w14:paraId="6338F89B"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το βιβλίο. Δεν είπε «το βιβλίο». Είπε η «εξεταστέα ύλη», κύριε Πρόεδρε.</w:t>
      </w:r>
    </w:p>
    <w:p w14:paraId="6338F89C"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«Η εξεταστέα ύ</w:t>
      </w:r>
      <w:r>
        <w:rPr>
          <w:rFonts w:eastAsia="Times New Roman" w:cs="Times New Roman"/>
          <w:szCs w:val="24"/>
        </w:rPr>
        <w:t>λη», είπε. Κατάλαβα πολύ καλά.</w:t>
      </w:r>
    </w:p>
    <w:p w14:paraId="6338F89D" w14:textId="77777777" w:rsidR="00401C51" w:rsidRDefault="00794512">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θα ήθελα να κάνω μία ανακοίνωση προς το Σώμα.</w:t>
      </w:r>
    </w:p>
    <w:p w14:paraId="6338F89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Οι Διαρκείς Επιτροπές Κοινωνικών Υποθέσεων, Οικονομικών Υποθέσεων και Δημόσιας Διοίκησης, Δημόσιας τάξης και Δικαιοσύνης καταθέτουν την έκθεσή τους σ</w:t>
      </w:r>
      <w:r>
        <w:rPr>
          <w:rFonts w:eastAsia="Times New Roman" w:cs="Times New Roman"/>
          <w:szCs w:val="24"/>
        </w:rPr>
        <w:t>το σχέδιο νόμου του Υπουργείου Εργασίας, Κοινωνικής Ασφάλισης και Κοινωνικής Αλληλεγγύης, Εσωτερικών και Οικονομικών</w:t>
      </w:r>
      <w:r>
        <w:rPr>
          <w:rFonts w:eastAsia="Times New Roman" w:cs="Times New Roman"/>
          <w:szCs w:val="24"/>
        </w:rPr>
        <w:t>:</w:t>
      </w:r>
      <w:r>
        <w:rPr>
          <w:rFonts w:eastAsia="Times New Roman" w:cs="Times New Roman"/>
          <w:szCs w:val="24"/>
        </w:rPr>
        <w:t xml:space="preserve"> «Ρύθμιση οφειλών προς τους Φορείς Κοινωνικής Ασφάλισης, τη Φορολογική Διοίκηση και τους ΟΤΑ α΄ βαθμού, Συνταξιοδοτικές ρυθμίσεις Δημοσίου </w:t>
      </w:r>
      <w:r>
        <w:rPr>
          <w:rFonts w:eastAsia="Times New Roman" w:cs="Times New Roman"/>
          <w:szCs w:val="24"/>
        </w:rPr>
        <w:t>και λοιπές ασφαλιστικές και συνταξιοδοτικές διατάξεις, Ενίσχυση της προστασίας των εργαζομένων και άλλες διατάξεις».</w:t>
      </w:r>
    </w:p>
    <w:p w14:paraId="6338F89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Ξεκινάμε τον τρίτο κύκλο με τη συνάδελφο </w:t>
      </w:r>
      <w:r>
        <w:rPr>
          <w:rFonts w:eastAsia="Times New Roman" w:cs="Times New Roman"/>
          <w:szCs w:val="24"/>
        </w:rPr>
        <w:t xml:space="preserve">κ. </w:t>
      </w:r>
      <w:r>
        <w:rPr>
          <w:rFonts w:eastAsia="Times New Roman" w:cs="Times New Roman"/>
          <w:szCs w:val="24"/>
        </w:rPr>
        <w:t>Παναγιώτα Βράντζα.</w:t>
      </w:r>
    </w:p>
    <w:p w14:paraId="6338F8A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338F8A1"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Ευχαριστώ.</w:t>
      </w:r>
    </w:p>
    <w:p w14:paraId="6338F8A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κύριοι </w:t>
      </w:r>
      <w:r>
        <w:rPr>
          <w:rFonts w:eastAsia="Times New Roman" w:cs="Times New Roman"/>
          <w:szCs w:val="24"/>
        </w:rPr>
        <w:t>συνάδελφοι, βρισκόμαστε εδώ σήμερα, επειδή η Αξιωματική Αντιπολίτευση επέλεξε για μια ακόμη φορά να στήσει μια επικοινωνιακή φιέστα, θεωρώντας ότι από αυτή θα αποκομίσει εκλογικά οφέλη. Η αφορμή γι' αυτό ήταν μια ομολογουμένως άστοχη, αχρείαστη και κατά τη</w:t>
      </w:r>
      <w:r>
        <w:rPr>
          <w:rFonts w:eastAsia="Times New Roman" w:cs="Times New Roman"/>
          <w:szCs w:val="24"/>
        </w:rPr>
        <w:t xml:space="preserve"> γνώμη μου λάθος δήλωση του Αναπληρωτή Υπουργού Υγείας. Όμως, η αιτία είναι η ανάγκη της συντηρητικής παράταξης να καλύψει την πολιτική της ανεπάρκεια και τα θλιβερά της πεπραγμένα που οδήγησαν στην καταστροφή της χώρας.</w:t>
      </w:r>
    </w:p>
    <w:p w14:paraId="6338F8A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Βεβαίως, αυτή η Νέα Δημοκρατία δεν </w:t>
      </w:r>
      <w:r>
        <w:rPr>
          <w:rFonts w:eastAsia="Times New Roman" w:cs="Times New Roman"/>
          <w:szCs w:val="24"/>
        </w:rPr>
        <w:t>είναι ικανή ούτε καν γι' αυτό, για να στήσει μια επιτυχημένη φιέστα. Όπως πάντα δε, είναι εκτός κλίματος, χωρίς επαφή με την πραγματικότητα και σε μια εντελώς διαφορετική κατεύθυνση από αυτή που επιβάλλει το δημόσιο συμφέρον, διότι σήμερα κανονικά έπρεπε ν</w:t>
      </w:r>
      <w:r>
        <w:rPr>
          <w:rFonts w:eastAsia="Times New Roman" w:cs="Times New Roman"/>
          <w:szCs w:val="24"/>
        </w:rPr>
        <w:t xml:space="preserve">α επικεντρώνεται η συζήτηση στο νομοσχέδιο για τις εκατόν είκοσι δόσεις στα ασφαλιστικά ταμεία και στην εφορία και στα θετικά οικονομικά μέτρα </w:t>
      </w:r>
      <w:r>
        <w:rPr>
          <w:rFonts w:eastAsia="Times New Roman" w:cs="Times New Roman"/>
          <w:szCs w:val="24"/>
        </w:rPr>
        <w:lastRenderedPageBreak/>
        <w:t>που ανακοίνωσε ο Πρωθυπουργός. Δυστυχώς, χάρη στην υποτιθέμενη και υποκριτική ευθιξία της Νέας Δημοκρατίας κάνουμ</w:t>
      </w:r>
      <w:r>
        <w:rPr>
          <w:rFonts w:eastAsia="Times New Roman" w:cs="Times New Roman"/>
          <w:szCs w:val="24"/>
        </w:rPr>
        <w:t>ε εδώ αυτή τη συζήτηση και είμαι βέβαιη ότι ο ελληνικός λαός ενδιαφέρεται πολύ περισσότερο για τα πρώτα που ανέφερα, για τα θετικά οικονομικά μέτρα, πάρα για την οπερέτα που παρουσιάζετε εδώ σήμερα και χθες.</w:t>
      </w:r>
    </w:p>
    <w:p w14:paraId="6338F8A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Πέρα, όμως, από την πολιτική αντιπαράθεση </w:t>
      </w:r>
      <w:r>
        <w:rPr>
          <w:rFonts w:eastAsia="Times New Roman" w:cs="Times New Roman"/>
          <w:szCs w:val="24"/>
        </w:rPr>
        <w:t xml:space="preserve">που </w:t>
      </w:r>
      <w:r>
        <w:rPr>
          <w:rFonts w:eastAsia="Times New Roman" w:cs="Times New Roman"/>
          <w:szCs w:val="24"/>
        </w:rPr>
        <w:t>δι</w:t>
      </w:r>
      <w:r>
        <w:rPr>
          <w:rFonts w:eastAsia="Times New Roman" w:cs="Times New Roman"/>
          <w:szCs w:val="24"/>
        </w:rPr>
        <w:t xml:space="preserve">καιολογημένα επιδιώκετε δύο εβδομάδες πριν από την κρίσιμη εκλογική αναμέτρηση των </w:t>
      </w:r>
      <w:r>
        <w:rPr>
          <w:rFonts w:eastAsia="Times New Roman" w:cs="Times New Roman"/>
          <w:szCs w:val="24"/>
        </w:rPr>
        <w:t>ευρωεκλογών</w:t>
      </w:r>
      <w:r>
        <w:rPr>
          <w:rFonts w:eastAsia="Times New Roman" w:cs="Times New Roman"/>
          <w:szCs w:val="24"/>
        </w:rPr>
        <w:t>, έχει ιδιαίτερη σημασία το πεδίο της αντιπαράθεσης, το ύφος και το επίπεδό της. Δυστυχώς, ο Αρχηγός της Αξιωματικής Αντιπολίτευσης, με μια πραγματικά θλιβερή παρ</w:t>
      </w:r>
      <w:r>
        <w:rPr>
          <w:rFonts w:eastAsia="Times New Roman" w:cs="Times New Roman"/>
          <w:szCs w:val="24"/>
        </w:rPr>
        <w:t xml:space="preserve">ουσία εχθές, επέλεξε να αντιπαρατεθεί στο χαμηλότερο δυνατό επίπεδο κουτσομπολιού, τυμβωρυχίας, φτηνού πατριωτισμού και ψεύδους. </w:t>
      </w:r>
    </w:p>
    <w:p w14:paraId="6338F8A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Ειλικρινά πιστεύω, κυρίες και κύριοι συνάδελφοι της Αξιωματικής Αντιπολίτευσης, ότι μ' αυτόν τον παρωχημένο παλαιοκομματικό κα</w:t>
      </w:r>
      <w:r>
        <w:rPr>
          <w:rFonts w:eastAsia="Times New Roman" w:cs="Times New Roman"/>
          <w:szCs w:val="24"/>
        </w:rPr>
        <w:t xml:space="preserve">ι χυδαίο λόγο δεν μπορεί να είστε χρήσιμοι ούτε για έναν πολίτη αυτής της χώρας. Υπήρξε ένας πρόχειρος σχεδιασμός με βασικό όπλο τη σπέκουλα περί ηθικής που βεβαίως δεν αποτελεί το προνομιακό σας πεδίο. Τα δάνεια του «ΚΗΡΥΚΑ ΧΑΝΙΩΝ», το ΚΕΕΛΠΝΟ,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5C5FD9">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οι </w:t>
      </w:r>
      <w:r>
        <w:rPr>
          <w:rFonts w:eastAsia="Times New Roman" w:cs="Times New Roman"/>
          <w:szCs w:val="24"/>
          <w:lang w:val="en-US"/>
        </w:rPr>
        <w:t>off</w:t>
      </w:r>
      <w:r w:rsidRPr="005C5FD9">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xml:space="preserve"> χρηματοδότες, οι εκδότες εφοπλιστές υπόδικοι που πληρώνουν τα νοίκια σας και πολλά αλλά από τα έργα και τις ημέρες σας απλώς δεν σας επιτρέπουν να ομιλείτε. Βεβαίως, όταν το κάνετε, αποκαλύπτεστε.</w:t>
      </w:r>
    </w:p>
    <w:p w14:paraId="6338F8A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Δυστυχώς για σας, όμως, πέρα </w:t>
      </w:r>
      <w:r>
        <w:rPr>
          <w:rFonts w:eastAsia="Times New Roman" w:cs="Times New Roman"/>
          <w:szCs w:val="24"/>
        </w:rPr>
        <w:t xml:space="preserve">από την επικοινωνιακή φιέστα και παράσταση που δίνετε, είστε αναγκασμένοι να μιλήσετε και για τα ουσιαστικά ζητήματα που αφορούν τους Έλληνες πολίτες. </w:t>
      </w:r>
    </w:p>
    <w:p w14:paraId="6338F8A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Οι πολίτες αυτής της χώρας, κυρίες και κύριοι συνάδελφοι, γνωρίζουν πολύ καλά ότι το 2010 η χώρα χρεοκόπ</w:t>
      </w:r>
      <w:r>
        <w:rPr>
          <w:rFonts w:eastAsia="Times New Roman" w:cs="Times New Roman"/>
          <w:szCs w:val="24"/>
        </w:rPr>
        <w:t xml:space="preserve">ησε και τον λογαριασμό τον πλήρωσε πολύ ακριβά ο ελληνικός λαός. Αυτό είναι κάτι που δεν μπορεί να το ξεχάσει. </w:t>
      </w:r>
      <w:r>
        <w:rPr>
          <w:rFonts w:eastAsia="Times New Roman" w:cs="Times New Roman"/>
          <w:szCs w:val="24"/>
        </w:rPr>
        <w:lastRenderedPageBreak/>
        <w:t>Επίσης, γνωρίζουν και αντιλαμβάνονται ότι είναι η Κυβέρνηση του ΣΥΡΙΖΑ αυτή που οδηγεί τη χώρα και την οικονομία στην ανάκαμψη. Όσο και να προσπα</w:t>
      </w:r>
      <w:r>
        <w:rPr>
          <w:rFonts w:eastAsia="Times New Roman" w:cs="Times New Roman"/>
          <w:szCs w:val="24"/>
        </w:rPr>
        <w:t>θείτε να αποδείξετε το αντίθετο και να κάνετε το «μαύρο» «άσπρο», η πραγματικότητα σας διαψεύδει για άλλη μια φορά.</w:t>
      </w:r>
    </w:p>
    <w:p w14:paraId="6338F8A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Δεν θα αναφερθώ και εγώ –το έκαναν άλλοι συνάδελφοι- στα πεπραγμένα του τελευταίου χρόνου, στην έξοδο από την επιτροπεία τον Αύγουστο του 20</w:t>
      </w:r>
      <w:r>
        <w:rPr>
          <w:rFonts w:eastAsia="Times New Roman" w:cs="Times New Roman"/>
          <w:szCs w:val="24"/>
        </w:rPr>
        <w:t>18 και σε όλα όσα συνέβησαν και άλλαξαν και αλλάζουν την πορεία της χώρας και τη ζωή των πολιτών, διότι πλέον οι πολίτες τα αντιλαμβάνονται στην καθημερινότητά τους. Είτε σας αρέσει, είτε όχι, η χώρα βγήκε από τα μνημόνια που εσείς τη βάλατε. Ο κατώτερος μ</w:t>
      </w:r>
      <w:r>
        <w:rPr>
          <w:rFonts w:eastAsia="Times New Roman" w:cs="Times New Roman"/>
          <w:szCs w:val="24"/>
        </w:rPr>
        <w:t>ισθός αυξήθηκε, ο υποκατώτατος καταργήθηκε, οι συλλογικές συμβάσεις εργασίας επέστρεψαν, η χώρα δανείζεται με τα χαμηλότερα επιτόκια της τελευταίας εικοσαετίας. Όλοι οι πολίτες έχουν πρόσβαση στο δημόσιο σύστημα υγείας. Οι δαπάνες για την κοινωνική πολιτικ</w:t>
      </w:r>
      <w:r>
        <w:rPr>
          <w:rFonts w:eastAsia="Times New Roman" w:cs="Times New Roman"/>
          <w:szCs w:val="24"/>
        </w:rPr>
        <w:t xml:space="preserve">ή, τη στήριξη των αδύναμων, της οικογένειας, του παιδιού και των αναπήρων –για τους οποίους </w:t>
      </w:r>
      <w:r>
        <w:rPr>
          <w:rFonts w:eastAsia="Times New Roman" w:cs="Times New Roman"/>
          <w:szCs w:val="24"/>
        </w:rPr>
        <w:lastRenderedPageBreak/>
        <w:t>θεωρητικώς μόνο κόπτεστε- πολλαπλασιάστηκαν. Κι έχετε το θράσος να παρουσιάζεστε εδώ και να κουνάτε το δάχτυλο, κατά βάση όχι σε μας, στην Κυβέρνηση, αλλά στην ελλη</w:t>
      </w:r>
      <w:r>
        <w:rPr>
          <w:rFonts w:eastAsia="Times New Roman" w:cs="Times New Roman"/>
          <w:szCs w:val="24"/>
        </w:rPr>
        <w:t xml:space="preserve">νική κοινωνία. </w:t>
      </w:r>
    </w:p>
    <w:p w14:paraId="6338F8A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πέρα από αναιδείς, είστε και αφελείς. Προκαλέσατε αυτή τη συζήτηση τη χρονική στιγμή που γνωρίζετε ότι η Κυβέρνηση, έχοντας τον δημοσιονομικό χώρο μπορεί να ανακοινώσει –και ανακοίνωσε- μια σειρά θετικών οικονομικών μέτρων και σημαντι</w:t>
      </w:r>
      <w:r>
        <w:rPr>
          <w:rFonts w:eastAsia="Times New Roman" w:cs="Times New Roman"/>
          <w:szCs w:val="24"/>
        </w:rPr>
        <w:t>κών ελαφρύνσεων. Αυτό, πραγματικά, θυμίζει τη γίδα που ξύνεται στην γκλίτσα του τσοπάνη. Τώρα, θα πρέπει να τοποθετηθείτε και γι’ αυτά τα μέτρα, όπως και για τις δηλώσεις του φίλου σας, του κ. Βέμπερ. Βεβαίως, θα πρέπει να κληθείτε να ψηφίσετε ή να καταψηφ</w:t>
      </w:r>
      <w:r>
        <w:rPr>
          <w:rFonts w:eastAsia="Times New Roman" w:cs="Times New Roman"/>
          <w:szCs w:val="24"/>
        </w:rPr>
        <w:t>ίσετε τα μέτρα από την επόμενη εβδομάδα. Έχει πραγματικά ενδιαφέρον η στάση σας.</w:t>
      </w:r>
    </w:p>
    <w:p w14:paraId="6338F8AA" w14:textId="77777777" w:rsidR="00401C51" w:rsidRDefault="00794512">
      <w:pPr>
        <w:spacing w:line="600" w:lineRule="auto"/>
        <w:ind w:firstLine="720"/>
        <w:jc w:val="both"/>
        <w:rPr>
          <w:rFonts w:eastAsia="Times New Roman" w:cs="Times New Roman"/>
          <w:szCs w:val="24"/>
        </w:rPr>
      </w:pPr>
      <w:r w:rsidRPr="00271DA8">
        <w:rPr>
          <w:rFonts w:eastAsia="Times New Roman" w:cs="Times New Roman"/>
          <w:szCs w:val="24"/>
        </w:rPr>
        <w:lastRenderedPageBreak/>
        <w:t>Κ</w:t>
      </w:r>
      <w:r>
        <w:rPr>
          <w:rFonts w:eastAsia="Times New Roman" w:cs="Times New Roman"/>
          <w:szCs w:val="24"/>
        </w:rPr>
        <w:t>υρίες και κύριοι συνάδελφοι, δεν χρειάζεται να επαναλάβουμε τα ίδια. Έχουν επαναληφθεί πολλές φορές στην Αίθουσα. Οφείλουμε, όμως, να είμαστε ειλικρινείς. Προφανώς τίθεται θέ</w:t>
      </w:r>
      <w:r>
        <w:rPr>
          <w:rFonts w:eastAsia="Times New Roman" w:cs="Times New Roman"/>
          <w:szCs w:val="24"/>
        </w:rPr>
        <w:t xml:space="preserve">μα μομφής και αυτή αφορά στην καταστροφή που συντελέστηκε στη χώρα τις τελευταίες δεκαετίες. Αφορά στα θαλασσοδάνεια των κομμάτων και των πολιτικών. Αφορά στο πάρτι στην υγεία, στο πελατειακό κράτος, την </w:t>
      </w:r>
      <w:r>
        <w:rPr>
          <w:rFonts w:eastAsia="Times New Roman" w:cs="Times New Roman"/>
          <w:szCs w:val="24"/>
        </w:rPr>
        <w:t>Αγροτική Τράπεζα</w:t>
      </w:r>
      <w:r>
        <w:rPr>
          <w:rFonts w:eastAsia="Times New Roman" w:cs="Times New Roman"/>
          <w:szCs w:val="24"/>
        </w:rPr>
        <w:t>, το «ΕΡΡΙΚΟΣ ΝΤΥΝΑΝ», τη ΛΑΡΚΟ, τις</w:t>
      </w:r>
      <w:r>
        <w:rPr>
          <w:rFonts w:eastAsia="Times New Roman" w:cs="Times New Roman"/>
          <w:szCs w:val="24"/>
        </w:rPr>
        <w:t xml:space="preserve"> Αστικές Συγκοινωνίες της Θεσσαλονίκης και πολλά άλλα από τη λίστα της ντροπής και της καταστροφής που δημιουργήσατε.</w:t>
      </w:r>
    </w:p>
    <w:p w14:paraId="6338F8A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Τίθεται και θέμα ψήφου εμπιστοσύνης, η οποία αφορά στην οικονομική εξυγίανση της χώρας, στη διαφάνεια, στο δημόσιο σύστημα υγείας, στο δημ</w:t>
      </w:r>
      <w:r>
        <w:rPr>
          <w:rFonts w:eastAsia="Times New Roman" w:cs="Times New Roman"/>
          <w:szCs w:val="24"/>
        </w:rPr>
        <w:t>όσιο ασφαλιστικό σύστημα, στα εργασιακά, στη δίκαιη ανάπτυξη και, προφανώς, στην Κυβέρνηση του ΣΥΡΙΖΑ, η οποία αγωνίζεται και υπηρετεί αυτούς τους στόχους.</w:t>
      </w:r>
    </w:p>
    <w:p w14:paraId="6338F8A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338F8AD" w14:textId="77777777" w:rsidR="00401C51" w:rsidRDefault="00794512">
      <w:pPr>
        <w:spacing w:line="600" w:lineRule="auto"/>
        <w:ind w:firstLine="720"/>
        <w:jc w:val="center"/>
        <w:rPr>
          <w:rFonts w:eastAsia="Times New Roman" w:cs="Times New Roman"/>
          <w:szCs w:val="24"/>
        </w:rPr>
      </w:pPr>
      <w:r w:rsidRPr="00C851ED">
        <w:rPr>
          <w:rFonts w:eastAsia="Times New Roman" w:cs="Times New Roman"/>
          <w:szCs w:val="24"/>
        </w:rPr>
        <w:lastRenderedPageBreak/>
        <w:t>(Χειροκροτήματα από την πτέρυγα του ΣΥΡΙΖΑ)</w:t>
      </w:r>
    </w:p>
    <w:p w14:paraId="6338F8AE"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w:t>
      </w:r>
      <w:r>
        <w:rPr>
          <w:rFonts w:eastAsia="Times New Roman" w:cs="Times New Roman"/>
          <w:szCs w:val="24"/>
        </w:rPr>
        <w:t>ο έχει ο Αντιπρόεδρος της Νέας Δημοκρατίας κ. Κωνσταντίνος Χατζηδάκης.</w:t>
      </w:r>
    </w:p>
    <w:p w14:paraId="6338F8AF" w14:textId="77777777" w:rsidR="00401C51" w:rsidRDefault="00794512">
      <w:pPr>
        <w:spacing w:line="600" w:lineRule="auto"/>
        <w:ind w:firstLine="720"/>
        <w:contextualSpacing/>
        <w:jc w:val="both"/>
        <w:rPr>
          <w:rFonts w:eastAsia="Times New Roman" w:cs="Times New Roman"/>
          <w:szCs w:val="24"/>
        </w:rPr>
      </w:pPr>
      <w:r w:rsidRPr="002A1C97">
        <w:rPr>
          <w:rFonts w:eastAsia="Times New Roman" w:cs="Times New Roman"/>
          <w:b/>
          <w:szCs w:val="24"/>
        </w:rPr>
        <w:t>ΚΩΝΣΤΑΝΤΙΝΟΣ ΧΑΤΖΗΔΑΚΗΣ</w:t>
      </w:r>
      <w:r w:rsidRPr="001D1E76">
        <w:rPr>
          <w:rFonts w:eastAsia="Times New Roman" w:cs="Times New Roman"/>
          <w:szCs w:val="24"/>
        </w:rPr>
        <w:t>: Κύριε Πρόεδρε, κυρίες και κύριοι συνάδελφοι,</w:t>
      </w:r>
      <w:r>
        <w:rPr>
          <w:rFonts w:eastAsia="Times New Roman" w:cs="Times New Roman"/>
          <w:szCs w:val="24"/>
        </w:rPr>
        <w:t xml:space="preserve"> υποπτεύομαι -βασίμως νομίζω- ότι αύριο το βράδυ όλα θα πάνε καλά. Η</w:t>
      </w:r>
      <w:r w:rsidRPr="002A1C97">
        <w:rPr>
          <w:rFonts w:eastAsia="Times New Roman" w:cs="Times New Roman"/>
          <w:szCs w:val="24"/>
        </w:rPr>
        <w:t xml:space="preserve"> κυβερνητική πλειοψηφία </w:t>
      </w:r>
      <w:r>
        <w:rPr>
          <w:rFonts w:eastAsia="Times New Roman" w:cs="Times New Roman"/>
          <w:szCs w:val="24"/>
        </w:rPr>
        <w:t>θ</w:t>
      </w:r>
      <w:r w:rsidRPr="002A1C97">
        <w:rPr>
          <w:rFonts w:eastAsia="Times New Roman" w:cs="Times New Roman"/>
          <w:szCs w:val="24"/>
        </w:rPr>
        <w:t xml:space="preserve">α αποδειχθεί συμπαγής και όλοι μαζί θα πανηγυρίζετε </w:t>
      </w:r>
      <w:r>
        <w:rPr>
          <w:rFonts w:eastAsia="Times New Roman" w:cs="Times New Roman"/>
          <w:szCs w:val="24"/>
        </w:rPr>
        <w:t>ότι έχετε καταγάγει μία λαμπρή ν</w:t>
      </w:r>
      <w:r w:rsidRPr="002A1C97">
        <w:rPr>
          <w:rFonts w:eastAsia="Times New Roman" w:cs="Times New Roman"/>
          <w:szCs w:val="24"/>
        </w:rPr>
        <w:t>ίκη</w:t>
      </w:r>
      <w:r>
        <w:rPr>
          <w:rFonts w:eastAsia="Times New Roman" w:cs="Times New Roman"/>
          <w:szCs w:val="24"/>
        </w:rPr>
        <w:t>, μία νίκη όμως,</w:t>
      </w:r>
      <w:r w:rsidRPr="002A1C97">
        <w:rPr>
          <w:rFonts w:eastAsia="Times New Roman" w:cs="Times New Roman"/>
          <w:szCs w:val="24"/>
        </w:rPr>
        <w:t xml:space="preserve"> η οποία θα είναι μία πύρρειος νίκη</w:t>
      </w:r>
      <w:r>
        <w:rPr>
          <w:rFonts w:eastAsia="Times New Roman" w:cs="Times New Roman"/>
          <w:szCs w:val="24"/>
        </w:rPr>
        <w:t xml:space="preserve"> και ακόμα περισσότερο </w:t>
      </w:r>
      <w:r w:rsidRPr="002A1C97">
        <w:rPr>
          <w:rFonts w:eastAsia="Times New Roman" w:cs="Times New Roman"/>
          <w:szCs w:val="24"/>
        </w:rPr>
        <w:t>μία ξεκάθαρη ή</w:t>
      </w:r>
      <w:r>
        <w:rPr>
          <w:rFonts w:eastAsia="Times New Roman" w:cs="Times New Roman"/>
          <w:szCs w:val="24"/>
        </w:rPr>
        <w:t>τ</w:t>
      </w:r>
      <w:r w:rsidRPr="002A1C97">
        <w:rPr>
          <w:rFonts w:eastAsia="Times New Roman" w:cs="Times New Roman"/>
          <w:szCs w:val="24"/>
        </w:rPr>
        <w:t>τα στην κοινωνία</w:t>
      </w:r>
      <w:r>
        <w:rPr>
          <w:rFonts w:eastAsia="Times New Roman" w:cs="Times New Roman"/>
          <w:szCs w:val="24"/>
        </w:rPr>
        <w:t>.</w:t>
      </w:r>
    </w:p>
    <w:p w14:paraId="6338F8B0"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Κ</w:t>
      </w:r>
      <w:r w:rsidRPr="002A1C97">
        <w:rPr>
          <w:rFonts w:eastAsia="Times New Roman" w:cs="Times New Roman"/>
          <w:szCs w:val="24"/>
        </w:rPr>
        <w:t>άποιοι κακεντρεχείς</w:t>
      </w:r>
      <w:r>
        <w:rPr>
          <w:rFonts w:eastAsia="Times New Roman" w:cs="Times New Roman"/>
          <w:szCs w:val="24"/>
        </w:rPr>
        <w:t xml:space="preserve"> -διότι πάντοτε υπάρχουν- μπορεί να πουν </w:t>
      </w:r>
      <w:r w:rsidRPr="002A1C97">
        <w:rPr>
          <w:rFonts w:eastAsia="Times New Roman" w:cs="Times New Roman"/>
          <w:szCs w:val="24"/>
        </w:rPr>
        <w:t>ό</w:t>
      </w:r>
      <w:r w:rsidRPr="002A1C97">
        <w:rPr>
          <w:rFonts w:eastAsia="Times New Roman" w:cs="Times New Roman"/>
          <w:szCs w:val="24"/>
        </w:rPr>
        <w:t xml:space="preserve">τι η κυβερνητική πλειοψηφία αποφάσισε να καλύψει τα ψέματα του </w:t>
      </w:r>
      <w:r>
        <w:rPr>
          <w:rFonts w:eastAsia="Times New Roman" w:cs="Times New Roman"/>
          <w:szCs w:val="24"/>
        </w:rPr>
        <w:t>Π</w:t>
      </w:r>
      <w:r w:rsidRPr="002A1C97">
        <w:rPr>
          <w:rFonts w:eastAsia="Times New Roman" w:cs="Times New Roman"/>
          <w:szCs w:val="24"/>
        </w:rPr>
        <w:t>ρωθυπουργού και</w:t>
      </w:r>
      <w:r>
        <w:rPr>
          <w:rFonts w:eastAsia="Times New Roman" w:cs="Times New Roman"/>
          <w:szCs w:val="24"/>
        </w:rPr>
        <w:t xml:space="preserve"> κακόπιστα θα προσθέσουν ότι ο Π</w:t>
      </w:r>
      <w:r w:rsidRPr="002A1C97">
        <w:rPr>
          <w:rFonts w:eastAsia="Times New Roman" w:cs="Times New Roman"/>
          <w:szCs w:val="24"/>
        </w:rPr>
        <w:t>ρωθυπουργός είχε πει και λέει ψέματα σε όποιον μιλάει ελληνικά</w:t>
      </w:r>
      <w:r>
        <w:rPr>
          <w:rFonts w:eastAsia="Times New Roman" w:cs="Times New Roman"/>
          <w:szCs w:val="24"/>
        </w:rPr>
        <w:t>. Κάποιοι άλλοι εξίσου κακεντρεχείς θα αναφερθούν στην κυβερνητική α</w:t>
      </w:r>
      <w:r w:rsidRPr="002A1C97">
        <w:rPr>
          <w:rFonts w:eastAsia="Times New Roman" w:cs="Times New Roman"/>
          <w:szCs w:val="24"/>
        </w:rPr>
        <w:t>ποτυχία</w:t>
      </w:r>
      <w:r>
        <w:rPr>
          <w:rFonts w:eastAsia="Times New Roman" w:cs="Times New Roman"/>
          <w:szCs w:val="24"/>
        </w:rPr>
        <w:t>,</w:t>
      </w:r>
      <w:r w:rsidRPr="002A1C97">
        <w:rPr>
          <w:rFonts w:eastAsia="Times New Roman" w:cs="Times New Roman"/>
          <w:szCs w:val="24"/>
        </w:rPr>
        <w:t xml:space="preserve"> θα </w:t>
      </w:r>
      <w:r w:rsidRPr="002A1C97">
        <w:rPr>
          <w:rFonts w:eastAsia="Times New Roman" w:cs="Times New Roman"/>
          <w:szCs w:val="24"/>
        </w:rPr>
        <w:lastRenderedPageBreak/>
        <w:t xml:space="preserve">το </w:t>
      </w:r>
      <w:r w:rsidRPr="002A1C97">
        <w:rPr>
          <w:rFonts w:eastAsia="Times New Roman" w:cs="Times New Roman"/>
          <w:szCs w:val="24"/>
        </w:rPr>
        <w:t xml:space="preserve">τολμήσουν και αυτό και θα μιλήσουν για την αντίληψη του Υπουργείου Παιδείας το οποίο θέλει να μας γυρίσει στη δεκαετία του </w:t>
      </w:r>
      <w:r>
        <w:rPr>
          <w:rFonts w:eastAsia="Times New Roman" w:cs="Times New Roman"/>
          <w:szCs w:val="24"/>
        </w:rPr>
        <w:t>’</w:t>
      </w:r>
      <w:r w:rsidRPr="002A1C97">
        <w:rPr>
          <w:rFonts w:eastAsia="Times New Roman" w:cs="Times New Roman"/>
          <w:szCs w:val="24"/>
        </w:rPr>
        <w:t>80</w:t>
      </w:r>
      <w:r>
        <w:rPr>
          <w:rFonts w:eastAsia="Times New Roman" w:cs="Times New Roman"/>
          <w:szCs w:val="24"/>
        </w:rPr>
        <w:t xml:space="preserve">. </w:t>
      </w:r>
      <w:r w:rsidRPr="002A1C97">
        <w:rPr>
          <w:rFonts w:eastAsia="Times New Roman" w:cs="Times New Roman"/>
          <w:szCs w:val="24"/>
        </w:rPr>
        <w:t>Αυτό είναι το όραμα του</w:t>
      </w:r>
      <w:r>
        <w:rPr>
          <w:rFonts w:eastAsia="Times New Roman" w:cs="Times New Roman"/>
          <w:szCs w:val="24"/>
        </w:rPr>
        <w:t xml:space="preserve">. </w:t>
      </w:r>
      <w:r w:rsidRPr="002A1C97">
        <w:rPr>
          <w:rFonts w:eastAsia="Times New Roman" w:cs="Times New Roman"/>
          <w:szCs w:val="24"/>
        </w:rPr>
        <w:t xml:space="preserve">Θα μιλήσουν για το </w:t>
      </w:r>
      <w:r>
        <w:rPr>
          <w:rFonts w:eastAsia="Times New Roman" w:cs="Times New Roman"/>
          <w:szCs w:val="24"/>
        </w:rPr>
        <w:t>«</w:t>
      </w:r>
      <w:r w:rsidRPr="002A1C97">
        <w:rPr>
          <w:rFonts w:eastAsia="Times New Roman" w:cs="Times New Roman"/>
          <w:szCs w:val="24"/>
        </w:rPr>
        <w:t>δόγμα Τόσκα</w:t>
      </w:r>
      <w:r>
        <w:rPr>
          <w:rFonts w:eastAsia="Times New Roman" w:cs="Times New Roman"/>
          <w:szCs w:val="24"/>
        </w:rPr>
        <w:t>», το να κάνετε ότι κοιμάστε. Θ</w:t>
      </w:r>
      <w:r w:rsidRPr="002A1C97">
        <w:rPr>
          <w:rFonts w:eastAsia="Times New Roman" w:cs="Times New Roman"/>
          <w:szCs w:val="24"/>
        </w:rPr>
        <w:t>α μιλήσουν για τη διαχείριση</w:t>
      </w:r>
      <w:r>
        <w:rPr>
          <w:rFonts w:eastAsia="Times New Roman" w:cs="Times New Roman"/>
          <w:szCs w:val="24"/>
        </w:rPr>
        <w:t>,</w:t>
      </w:r>
      <w:r w:rsidRPr="002A1C97">
        <w:rPr>
          <w:rFonts w:eastAsia="Times New Roman" w:cs="Times New Roman"/>
          <w:szCs w:val="24"/>
        </w:rPr>
        <w:t xml:space="preserve"> όχι μόνο τη</w:t>
      </w:r>
      <w:r w:rsidRPr="002A1C97">
        <w:rPr>
          <w:rFonts w:eastAsia="Times New Roman" w:cs="Times New Roman"/>
          <w:szCs w:val="24"/>
        </w:rPr>
        <w:t>ν ουσιαστική</w:t>
      </w:r>
      <w:r>
        <w:rPr>
          <w:rFonts w:eastAsia="Times New Roman" w:cs="Times New Roman"/>
          <w:szCs w:val="24"/>
        </w:rPr>
        <w:t>,</w:t>
      </w:r>
      <w:r w:rsidRPr="002A1C97">
        <w:rPr>
          <w:rFonts w:eastAsia="Times New Roman" w:cs="Times New Roman"/>
          <w:szCs w:val="24"/>
        </w:rPr>
        <w:t xml:space="preserve"> αλλά και την επικοινωνιακή</w:t>
      </w:r>
      <w:r>
        <w:rPr>
          <w:rFonts w:eastAsia="Times New Roman" w:cs="Times New Roman"/>
          <w:szCs w:val="24"/>
        </w:rPr>
        <w:t>,</w:t>
      </w:r>
      <w:r w:rsidRPr="002A1C97">
        <w:rPr>
          <w:rFonts w:eastAsia="Times New Roman" w:cs="Times New Roman"/>
          <w:szCs w:val="24"/>
        </w:rPr>
        <w:t xml:space="preserve"> την τραγική επικοινωνιακή και προκλητική επικοινωνιακή διαχείριση με το </w:t>
      </w:r>
      <w:r>
        <w:rPr>
          <w:rFonts w:eastAsia="Times New Roman" w:cs="Times New Roman"/>
          <w:szCs w:val="24"/>
        </w:rPr>
        <w:t>Μ</w:t>
      </w:r>
      <w:r w:rsidRPr="002A1C97">
        <w:rPr>
          <w:rFonts w:eastAsia="Times New Roman" w:cs="Times New Roman"/>
          <w:szCs w:val="24"/>
        </w:rPr>
        <w:t>άτι και τη Μάνδρα</w:t>
      </w:r>
      <w:r>
        <w:rPr>
          <w:rFonts w:eastAsia="Times New Roman" w:cs="Times New Roman"/>
          <w:szCs w:val="24"/>
        </w:rPr>
        <w:t>.</w:t>
      </w:r>
      <w:r w:rsidRPr="002A1C97">
        <w:rPr>
          <w:rFonts w:eastAsia="Times New Roman" w:cs="Times New Roman"/>
          <w:szCs w:val="24"/>
        </w:rPr>
        <w:t xml:space="preserve"> Θα μιλήσουν για τα 100 δισεκατομμύρια ευρώ ή</w:t>
      </w:r>
      <w:r>
        <w:rPr>
          <w:rFonts w:eastAsia="Times New Roman" w:cs="Times New Roman"/>
          <w:szCs w:val="24"/>
        </w:rPr>
        <w:t>,</w:t>
      </w:r>
      <w:r w:rsidRPr="002A1C97">
        <w:rPr>
          <w:rFonts w:eastAsia="Times New Roman" w:cs="Times New Roman"/>
          <w:szCs w:val="24"/>
        </w:rPr>
        <w:t xml:space="preserve"> αν θέλετε</w:t>
      </w:r>
      <w:r>
        <w:rPr>
          <w:rFonts w:eastAsia="Times New Roman" w:cs="Times New Roman"/>
          <w:szCs w:val="24"/>
        </w:rPr>
        <w:t>,</w:t>
      </w:r>
      <w:r w:rsidRPr="002A1C97">
        <w:rPr>
          <w:rFonts w:eastAsia="Times New Roman" w:cs="Times New Roman"/>
          <w:szCs w:val="24"/>
        </w:rPr>
        <w:t xml:space="preserve"> τα 86 δισεκατομμύρια ευρώ κ</w:t>
      </w:r>
      <w:r>
        <w:rPr>
          <w:rFonts w:eastAsia="Times New Roman" w:cs="Times New Roman"/>
          <w:szCs w:val="24"/>
        </w:rPr>
        <w:t>α</w:t>
      </w:r>
      <w:r w:rsidRPr="002A1C97">
        <w:rPr>
          <w:rFonts w:eastAsia="Times New Roman" w:cs="Times New Roman"/>
          <w:szCs w:val="24"/>
        </w:rPr>
        <w:t>θ</w:t>
      </w:r>
      <w:r>
        <w:rPr>
          <w:rFonts w:eastAsia="Times New Roman" w:cs="Times New Roman"/>
          <w:szCs w:val="24"/>
        </w:rPr>
        <w:t>’</w:t>
      </w:r>
      <w:r w:rsidRPr="002A1C97">
        <w:rPr>
          <w:rFonts w:eastAsia="Times New Roman" w:cs="Times New Roman"/>
          <w:szCs w:val="24"/>
        </w:rPr>
        <w:t xml:space="preserve"> ομολογίαν</w:t>
      </w:r>
      <w:r>
        <w:rPr>
          <w:rFonts w:eastAsia="Times New Roman" w:cs="Times New Roman"/>
          <w:szCs w:val="24"/>
        </w:rPr>
        <w:t xml:space="preserve"> Β</w:t>
      </w:r>
      <w:r w:rsidRPr="002A1C97">
        <w:rPr>
          <w:rFonts w:eastAsia="Times New Roman" w:cs="Times New Roman"/>
          <w:szCs w:val="24"/>
        </w:rPr>
        <w:t xml:space="preserve">ουλευτού </w:t>
      </w:r>
      <w:r>
        <w:rPr>
          <w:rFonts w:eastAsia="Times New Roman" w:cs="Times New Roman"/>
          <w:szCs w:val="24"/>
        </w:rPr>
        <w:t>σας,</w:t>
      </w:r>
      <w:r w:rsidRPr="002A1C97">
        <w:rPr>
          <w:rFonts w:eastAsia="Times New Roman" w:cs="Times New Roman"/>
          <w:szCs w:val="24"/>
        </w:rPr>
        <w:t xml:space="preserve"> που μας φ</w:t>
      </w:r>
      <w:r w:rsidRPr="002A1C97">
        <w:rPr>
          <w:rFonts w:eastAsia="Times New Roman" w:cs="Times New Roman"/>
          <w:szCs w:val="24"/>
        </w:rPr>
        <w:t>όρτωσε στην πλάτη ο κ</w:t>
      </w:r>
      <w:r>
        <w:rPr>
          <w:rFonts w:eastAsia="Times New Roman" w:cs="Times New Roman"/>
          <w:szCs w:val="24"/>
        </w:rPr>
        <w:t>.</w:t>
      </w:r>
      <w:r w:rsidRPr="002A1C97">
        <w:rPr>
          <w:rFonts w:eastAsia="Times New Roman" w:cs="Times New Roman"/>
          <w:szCs w:val="24"/>
        </w:rPr>
        <w:t xml:space="preserve"> Βαρουφάκης με τη διαπραγμάτευση </w:t>
      </w:r>
      <w:r>
        <w:rPr>
          <w:rFonts w:eastAsia="Times New Roman" w:cs="Times New Roman"/>
          <w:szCs w:val="24"/>
        </w:rPr>
        <w:t>τους. Θ</w:t>
      </w:r>
      <w:r w:rsidRPr="002A1C97">
        <w:rPr>
          <w:rFonts w:eastAsia="Times New Roman" w:cs="Times New Roman"/>
          <w:szCs w:val="24"/>
        </w:rPr>
        <w:t>α μιλήσουν για τη διαπιστωμένη από τους αριθμούς διεύρυνση του χάσματος της Ελλάδας με τις άλλες ευρωπαϊκές χώρες τα τέσσερα χρόνια που κυβερνάει ο ΣΥΡΙΖΑ</w:t>
      </w:r>
      <w:r>
        <w:rPr>
          <w:rFonts w:eastAsia="Times New Roman" w:cs="Times New Roman"/>
          <w:szCs w:val="24"/>
        </w:rPr>
        <w:t>. Θ</w:t>
      </w:r>
      <w:r w:rsidRPr="002A1C97">
        <w:rPr>
          <w:rFonts w:eastAsia="Times New Roman" w:cs="Times New Roman"/>
          <w:szCs w:val="24"/>
        </w:rPr>
        <w:t>α μιλήσουν για το ό</w:t>
      </w:r>
      <w:r>
        <w:rPr>
          <w:rFonts w:eastAsia="Times New Roman" w:cs="Times New Roman"/>
          <w:szCs w:val="24"/>
        </w:rPr>
        <w:t>τι η Ελλάδα έχει π</w:t>
      </w:r>
      <w:r>
        <w:rPr>
          <w:rFonts w:eastAsia="Times New Roman" w:cs="Times New Roman"/>
          <w:szCs w:val="24"/>
        </w:rPr>
        <w:t>άρει δυ</w:t>
      </w:r>
      <w:r w:rsidRPr="002A1C97">
        <w:rPr>
          <w:rFonts w:eastAsia="Times New Roman" w:cs="Times New Roman"/>
          <w:szCs w:val="24"/>
        </w:rPr>
        <w:t>στυχώς το πρωτάθλημα</w:t>
      </w:r>
      <w:r>
        <w:rPr>
          <w:rFonts w:eastAsia="Times New Roman" w:cs="Times New Roman"/>
          <w:szCs w:val="24"/>
        </w:rPr>
        <w:t xml:space="preserve"> </w:t>
      </w:r>
      <w:r w:rsidRPr="002A1C97">
        <w:rPr>
          <w:rFonts w:eastAsia="Times New Roman" w:cs="Times New Roman"/>
          <w:szCs w:val="24"/>
        </w:rPr>
        <w:t xml:space="preserve">της αύξησης των φόρων από </w:t>
      </w:r>
      <w:r>
        <w:rPr>
          <w:rFonts w:eastAsia="Times New Roman" w:cs="Times New Roman"/>
          <w:szCs w:val="24"/>
        </w:rPr>
        <w:t>2015 ίσα μ</w:t>
      </w:r>
      <w:r w:rsidRPr="002A1C97">
        <w:rPr>
          <w:rFonts w:eastAsia="Times New Roman" w:cs="Times New Roman"/>
          <w:szCs w:val="24"/>
        </w:rPr>
        <w:t xml:space="preserve">ε το </w:t>
      </w:r>
      <w:r>
        <w:rPr>
          <w:rFonts w:eastAsia="Times New Roman" w:cs="Times New Roman"/>
          <w:szCs w:val="24"/>
        </w:rPr>
        <w:t>20</w:t>
      </w:r>
      <w:r w:rsidRPr="002A1C97">
        <w:rPr>
          <w:rFonts w:eastAsia="Times New Roman" w:cs="Times New Roman"/>
          <w:szCs w:val="24"/>
        </w:rPr>
        <w:t>18 σε όλες τις 40 χώρες του ΟΟΣΑ</w:t>
      </w:r>
      <w:r>
        <w:rPr>
          <w:rFonts w:eastAsia="Times New Roman" w:cs="Times New Roman"/>
          <w:szCs w:val="24"/>
        </w:rPr>
        <w:t>. Κ</w:t>
      </w:r>
      <w:r w:rsidRPr="002A1C97">
        <w:rPr>
          <w:rFonts w:eastAsia="Times New Roman" w:cs="Times New Roman"/>
          <w:szCs w:val="24"/>
        </w:rPr>
        <w:t>α</w:t>
      </w:r>
      <w:r>
        <w:rPr>
          <w:rFonts w:eastAsia="Times New Roman" w:cs="Times New Roman"/>
          <w:szCs w:val="24"/>
        </w:rPr>
        <w:t>ι θα μιλήσουν, βεβαίω</w:t>
      </w:r>
      <w:r w:rsidRPr="002A1C97">
        <w:rPr>
          <w:rFonts w:eastAsia="Times New Roman" w:cs="Times New Roman"/>
          <w:szCs w:val="24"/>
        </w:rPr>
        <w:t>ς</w:t>
      </w:r>
      <w:r>
        <w:rPr>
          <w:rFonts w:eastAsia="Times New Roman" w:cs="Times New Roman"/>
          <w:szCs w:val="24"/>
        </w:rPr>
        <w:t>,</w:t>
      </w:r>
      <w:r w:rsidRPr="002A1C97">
        <w:rPr>
          <w:rFonts w:eastAsia="Times New Roman" w:cs="Times New Roman"/>
          <w:szCs w:val="24"/>
        </w:rPr>
        <w:t xml:space="preserve"> για το ότι η χώρα μας είναι το 2018 τελευταία χώρα </w:t>
      </w:r>
      <w:r>
        <w:rPr>
          <w:rFonts w:eastAsia="Times New Roman" w:cs="Times New Roman"/>
          <w:szCs w:val="24"/>
        </w:rPr>
        <w:t>στην</w:t>
      </w:r>
      <w:r w:rsidRPr="002A1C97">
        <w:rPr>
          <w:rFonts w:eastAsia="Times New Roman" w:cs="Times New Roman"/>
          <w:szCs w:val="24"/>
        </w:rPr>
        <w:t xml:space="preserve"> Ευρώπη </w:t>
      </w:r>
      <w:r>
        <w:rPr>
          <w:rFonts w:eastAsia="Times New Roman" w:cs="Times New Roman"/>
          <w:szCs w:val="24"/>
        </w:rPr>
        <w:lastRenderedPageBreak/>
        <w:t>σ</w:t>
      </w:r>
      <w:r w:rsidRPr="002A1C97">
        <w:rPr>
          <w:rFonts w:eastAsia="Times New Roman" w:cs="Times New Roman"/>
          <w:szCs w:val="24"/>
        </w:rPr>
        <w:t>τις επενδύσεις</w:t>
      </w:r>
      <w:r>
        <w:rPr>
          <w:rFonts w:eastAsia="Times New Roman" w:cs="Times New Roman"/>
          <w:szCs w:val="24"/>
        </w:rPr>
        <w:t>. Και μάλιστα την ώρα που ο Π</w:t>
      </w:r>
      <w:r w:rsidRPr="002A1C97">
        <w:rPr>
          <w:rFonts w:eastAsia="Times New Roman" w:cs="Times New Roman"/>
          <w:szCs w:val="24"/>
        </w:rPr>
        <w:t>ρωθυπουργός πανηγυ</w:t>
      </w:r>
      <w:r w:rsidRPr="002A1C97">
        <w:rPr>
          <w:rFonts w:eastAsia="Times New Roman" w:cs="Times New Roman"/>
          <w:szCs w:val="24"/>
        </w:rPr>
        <w:t xml:space="preserve">ρίζει για την υποτιθέμενη έξοδο από τα μνημόνια και για μία νέα εποχή άνθησης θα διαπιστώνει κανείς ότι το 2018 είχαμε τρία δισεκατομμύρια επενδύσεις λιγότερες σε σχέση με το </w:t>
      </w:r>
      <w:r>
        <w:rPr>
          <w:rFonts w:eastAsia="Times New Roman" w:cs="Times New Roman"/>
          <w:szCs w:val="24"/>
        </w:rPr>
        <w:t>20</w:t>
      </w:r>
      <w:r w:rsidRPr="002A1C97">
        <w:rPr>
          <w:rFonts w:eastAsia="Times New Roman" w:cs="Times New Roman"/>
          <w:szCs w:val="24"/>
        </w:rPr>
        <w:t xml:space="preserve">17 και το </w:t>
      </w:r>
      <w:r>
        <w:rPr>
          <w:rFonts w:eastAsia="Times New Roman" w:cs="Times New Roman"/>
          <w:szCs w:val="24"/>
        </w:rPr>
        <w:t>20</w:t>
      </w:r>
      <w:r w:rsidRPr="002A1C97">
        <w:rPr>
          <w:rFonts w:eastAsia="Times New Roman" w:cs="Times New Roman"/>
          <w:szCs w:val="24"/>
        </w:rPr>
        <w:t>17 τρεις φορές λιγότερες επενδύσεις σε σχέση με το 2007</w:t>
      </w:r>
      <w:r>
        <w:rPr>
          <w:rFonts w:eastAsia="Times New Roman" w:cs="Times New Roman"/>
          <w:szCs w:val="24"/>
        </w:rPr>
        <w:t>.</w:t>
      </w:r>
      <w:r w:rsidRPr="002A1C97">
        <w:rPr>
          <w:rFonts w:eastAsia="Times New Roman" w:cs="Times New Roman"/>
          <w:szCs w:val="24"/>
        </w:rPr>
        <w:t xml:space="preserve"> </w:t>
      </w:r>
    </w:p>
    <w:p w14:paraId="6338F8B1"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 xml:space="preserve">Τώρα η Κυβέρνηση </w:t>
      </w:r>
      <w:r w:rsidRPr="002A1C97">
        <w:rPr>
          <w:rFonts w:eastAsia="Times New Roman" w:cs="Times New Roman"/>
          <w:szCs w:val="24"/>
        </w:rPr>
        <w:t xml:space="preserve">πανηγυρίζει </w:t>
      </w:r>
      <w:r>
        <w:rPr>
          <w:rFonts w:eastAsia="Times New Roman" w:cs="Times New Roman"/>
          <w:szCs w:val="24"/>
        </w:rPr>
        <w:t>-</w:t>
      </w:r>
      <w:r w:rsidRPr="002A1C97">
        <w:rPr>
          <w:rFonts w:eastAsia="Times New Roman" w:cs="Times New Roman"/>
          <w:szCs w:val="24"/>
        </w:rPr>
        <w:t>έχει μία ροπή στα πανηγύρια</w:t>
      </w:r>
      <w:r>
        <w:rPr>
          <w:rFonts w:eastAsia="Times New Roman" w:cs="Times New Roman"/>
          <w:szCs w:val="24"/>
        </w:rPr>
        <w:t>,</w:t>
      </w:r>
      <w:r w:rsidRPr="002A1C97">
        <w:rPr>
          <w:rFonts w:eastAsia="Times New Roman" w:cs="Times New Roman"/>
          <w:szCs w:val="24"/>
        </w:rPr>
        <w:t xml:space="preserve"> το ξέρουμε</w:t>
      </w:r>
      <w:r>
        <w:rPr>
          <w:rFonts w:eastAsia="Times New Roman" w:cs="Times New Roman"/>
          <w:szCs w:val="24"/>
        </w:rPr>
        <w:t>-</w:t>
      </w:r>
      <w:r w:rsidRPr="002A1C97">
        <w:rPr>
          <w:rFonts w:eastAsia="Times New Roman" w:cs="Times New Roman"/>
          <w:szCs w:val="24"/>
        </w:rPr>
        <w:t xml:space="preserve"> </w:t>
      </w:r>
      <w:r>
        <w:rPr>
          <w:rFonts w:eastAsia="Times New Roman" w:cs="Times New Roman"/>
          <w:szCs w:val="24"/>
        </w:rPr>
        <w:t xml:space="preserve">για </w:t>
      </w:r>
      <w:r w:rsidRPr="002A1C97">
        <w:rPr>
          <w:rFonts w:eastAsia="Times New Roman" w:cs="Times New Roman"/>
          <w:szCs w:val="24"/>
        </w:rPr>
        <w:t xml:space="preserve">τρία από τα </w:t>
      </w:r>
      <w:r>
        <w:rPr>
          <w:rFonts w:eastAsia="Times New Roman" w:cs="Times New Roman"/>
          <w:szCs w:val="24"/>
        </w:rPr>
        <w:t>τριάντα τρία</w:t>
      </w:r>
      <w:r w:rsidRPr="002A1C97">
        <w:rPr>
          <w:rFonts w:eastAsia="Times New Roman" w:cs="Times New Roman"/>
          <w:szCs w:val="24"/>
        </w:rPr>
        <w:t xml:space="preserve"> μέτρα τα οποία πήρε όλα αυτά τα χρόνια που κυβερνά και θέλει να της πούμε ευχαριστώ και μαζί </w:t>
      </w:r>
      <w:r>
        <w:rPr>
          <w:rFonts w:eastAsia="Times New Roman" w:cs="Times New Roman"/>
          <w:szCs w:val="24"/>
        </w:rPr>
        <w:t>ν</w:t>
      </w:r>
      <w:r w:rsidRPr="002A1C97">
        <w:rPr>
          <w:rFonts w:eastAsia="Times New Roman" w:cs="Times New Roman"/>
          <w:szCs w:val="24"/>
        </w:rPr>
        <w:t xml:space="preserve">α της πει ευχαριστώ </w:t>
      </w:r>
      <w:r>
        <w:rPr>
          <w:rFonts w:eastAsia="Times New Roman" w:cs="Times New Roman"/>
          <w:szCs w:val="24"/>
        </w:rPr>
        <w:t xml:space="preserve">ο </w:t>
      </w:r>
      <w:r w:rsidRPr="002A1C97">
        <w:rPr>
          <w:rFonts w:eastAsia="Times New Roman" w:cs="Times New Roman"/>
          <w:szCs w:val="24"/>
        </w:rPr>
        <w:t>εργαζόμενος</w:t>
      </w:r>
      <w:r>
        <w:rPr>
          <w:rFonts w:eastAsia="Times New Roman" w:cs="Times New Roman"/>
          <w:szCs w:val="24"/>
        </w:rPr>
        <w:t>,</w:t>
      </w:r>
      <w:r w:rsidRPr="002A1C97">
        <w:rPr>
          <w:rFonts w:eastAsia="Times New Roman" w:cs="Times New Roman"/>
          <w:szCs w:val="24"/>
        </w:rPr>
        <w:t xml:space="preserve"> ο συνταξιούχος που έχει δει</w:t>
      </w:r>
      <w:r w:rsidRPr="002A1C97">
        <w:rPr>
          <w:rFonts w:eastAsia="Times New Roman" w:cs="Times New Roman"/>
          <w:szCs w:val="24"/>
        </w:rPr>
        <w:t xml:space="preserve"> μία σειρά από βαθιά αντικοινωνικά μέτρα</w:t>
      </w:r>
      <w:r>
        <w:rPr>
          <w:rFonts w:eastAsia="Times New Roman" w:cs="Times New Roman"/>
          <w:szCs w:val="24"/>
        </w:rPr>
        <w:t>,</w:t>
      </w:r>
      <w:r w:rsidRPr="002A1C97">
        <w:rPr>
          <w:rFonts w:eastAsia="Times New Roman" w:cs="Times New Roman"/>
          <w:szCs w:val="24"/>
        </w:rPr>
        <w:t xml:space="preserve"> συμπεριλαμβανομένων σε αυτά τα μέτρα</w:t>
      </w:r>
      <w:r>
        <w:rPr>
          <w:rFonts w:eastAsia="Times New Roman" w:cs="Times New Roman"/>
          <w:szCs w:val="24"/>
        </w:rPr>
        <w:t xml:space="preserve"> </w:t>
      </w:r>
      <w:r w:rsidRPr="002A1C97">
        <w:rPr>
          <w:rFonts w:eastAsia="Times New Roman" w:cs="Times New Roman"/>
          <w:szCs w:val="24"/>
        </w:rPr>
        <w:t>της πλήρους κατάργησης του ΕΚΑΣ</w:t>
      </w:r>
      <w:r>
        <w:rPr>
          <w:rFonts w:eastAsia="Times New Roman" w:cs="Times New Roman"/>
          <w:szCs w:val="24"/>
        </w:rPr>
        <w:t>,</w:t>
      </w:r>
      <w:r w:rsidRPr="002A1C97">
        <w:rPr>
          <w:rFonts w:eastAsia="Times New Roman" w:cs="Times New Roman"/>
          <w:szCs w:val="24"/>
        </w:rPr>
        <w:t xml:space="preserve"> το</w:t>
      </w:r>
      <w:r>
        <w:rPr>
          <w:rFonts w:eastAsia="Times New Roman" w:cs="Times New Roman"/>
          <w:szCs w:val="24"/>
        </w:rPr>
        <w:t xml:space="preserve">υ πετσοκόμματος </w:t>
      </w:r>
      <w:r w:rsidRPr="002A1C97">
        <w:rPr>
          <w:rFonts w:eastAsia="Times New Roman" w:cs="Times New Roman"/>
          <w:szCs w:val="24"/>
        </w:rPr>
        <w:t xml:space="preserve">των επικουρικών συντάξεων και της μείωσης των νέων συντάξεων μέχρι και 38% από το </w:t>
      </w:r>
      <w:r>
        <w:rPr>
          <w:rFonts w:eastAsia="Times New Roman" w:cs="Times New Roman"/>
          <w:szCs w:val="24"/>
        </w:rPr>
        <w:t>«</w:t>
      </w:r>
      <w:r w:rsidRPr="002A1C97">
        <w:rPr>
          <w:rFonts w:eastAsia="Times New Roman" w:cs="Times New Roman"/>
          <w:szCs w:val="24"/>
        </w:rPr>
        <w:t>νόμο Κατρούγκαλου</w:t>
      </w:r>
      <w:r>
        <w:rPr>
          <w:rFonts w:eastAsia="Times New Roman" w:cs="Times New Roman"/>
          <w:szCs w:val="24"/>
        </w:rPr>
        <w:t>».</w:t>
      </w:r>
    </w:p>
    <w:p w14:paraId="6338F8B2"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Αλλά εν πάση περιπτώσει</w:t>
      </w:r>
      <w:r>
        <w:rPr>
          <w:rFonts w:eastAsia="Times New Roman" w:cs="Times New Roman"/>
          <w:szCs w:val="24"/>
        </w:rPr>
        <w:t>, κυρίες και κύριοι συνάδελφοι,</w:t>
      </w:r>
      <w:r w:rsidRPr="002A1C97">
        <w:rPr>
          <w:rFonts w:eastAsia="Times New Roman" w:cs="Times New Roman"/>
          <w:szCs w:val="24"/>
        </w:rPr>
        <w:t xml:space="preserve"> για να αλλάξω τόνο</w:t>
      </w:r>
      <w:r>
        <w:rPr>
          <w:rFonts w:eastAsia="Times New Roman" w:cs="Times New Roman"/>
          <w:szCs w:val="24"/>
        </w:rPr>
        <w:t>, όλα αυτά τα</w:t>
      </w:r>
      <w:r w:rsidRPr="002A1C97">
        <w:rPr>
          <w:rFonts w:eastAsia="Times New Roman" w:cs="Times New Roman"/>
          <w:szCs w:val="24"/>
        </w:rPr>
        <w:t xml:space="preserve"> περίμενα διότι γνωρίζω και τη δημαγωγία της </w:t>
      </w:r>
      <w:r>
        <w:rPr>
          <w:rFonts w:eastAsia="Times New Roman" w:cs="Times New Roman"/>
          <w:szCs w:val="24"/>
        </w:rPr>
        <w:t xml:space="preserve">Κυβέρνησης </w:t>
      </w:r>
      <w:r w:rsidRPr="002A1C97">
        <w:rPr>
          <w:rFonts w:eastAsia="Times New Roman" w:cs="Times New Roman"/>
          <w:szCs w:val="24"/>
        </w:rPr>
        <w:t>και το δογματισμό και την ανεπάρκεια</w:t>
      </w:r>
      <w:r>
        <w:rPr>
          <w:rFonts w:eastAsia="Times New Roman" w:cs="Times New Roman"/>
          <w:szCs w:val="24"/>
        </w:rPr>
        <w:t>,</w:t>
      </w:r>
      <w:r w:rsidRPr="002A1C97">
        <w:rPr>
          <w:rFonts w:eastAsia="Times New Roman" w:cs="Times New Roman"/>
          <w:szCs w:val="24"/>
        </w:rPr>
        <w:t xml:space="preserve"> αλλά γνωρίζω </w:t>
      </w:r>
      <w:r>
        <w:rPr>
          <w:rFonts w:eastAsia="Times New Roman" w:cs="Times New Roman"/>
          <w:szCs w:val="24"/>
        </w:rPr>
        <w:t>φ</w:t>
      </w:r>
      <w:r w:rsidRPr="002A1C97">
        <w:rPr>
          <w:rFonts w:eastAsia="Times New Roman" w:cs="Times New Roman"/>
          <w:szCs w:val="24"/>
        </w:rPr>
        <w:t>υσικά και την πειθαρχία της κυβερνητικής πλειοψηφίας</w:t>
      </w:r>
      <w:r>
        <w:rPr>
          <w:rFonts w:eastAsia="Times New Roman" w:cs="Times New Roman"/>
          <w:szCs w:val="24"/>
        </w:rPr>
        <w:t>: Έ</w:t>
      </w:r>
      <w:r w:rsidRPr="002A1C97">
        <w:rPr>
          <w:rFonts w:eastAsia="Times New Roman" w:cs="Times New Roman"/>
          <w:szCs w:val="24"/>
        </w:rPr>
        <w:t>χει αποδείξει όλα αυτά τα τέσσ</w:t>
      </w:r>
      <w:r w:rsidRPr="002A1C97">
        <w:rPr>
          <w:rFonts w:eastAsia="Times New Roman" w:cs="Times New Roman"/>
          <w:szCs w:val="24"/>
        </w:rPr>
        <w:t xml:space="preserve">ερα χρόνια ότι οτιδήποτε </w:t>
      </w:r>
      <w:r>
        <w:rPr>
          <w:rFonts w:eastAsia="Times New Roman" w:cs="Times New Roman"/>
          <w:szCs w:val="24"/>
        </w:rPr>
        <w:t xml:space="preserve">και να φέρει η </w:t>
      </w:r>
      <w:r>
        <w:rPr>
          <w:rFonts w:eastAsia="Times New Roman" w:cs="Times New Roman"/>
          <w:szCs w:val="24"/>
        </w:rPr>
        <w:lastRenderedPageBreak/>
        <w:t>Κ</w:t>
      </w:r>
      <w:r w:rsidRPr="002A1C97">
        <w:rPr>
          <w:rFonts w:eastAsia="Times New Roman" w:cs="Times New Roman"/>
          <w:szCs w:val="24"/>
        </w:rPr>
        <w:t>υβέρνηση και το μαύρο και το άσπρο</w:t>
      </w:r>
      <w:r>
        <w:rPr>
          <w:rFonts w:eastAsia="Times New Roman" w:cs="Times New Roman"/>
          <w:szCs w:val="24"/>
        </w:rPr>
        <w:t>,</w:t>
      </w:r>
      <w:r w:rsidRPr="002A1C97">
        <w:rPr>
          <w:rFonts w:eastAsia="Times New Roman" w:cs="Times New Roman"/>
          <w:szCs w:val="24"/>
        </w:rPr>
        <w:t xml:space="preserve"> τα στηρίζει</w:t>
      </w:r>
      <w:r>
        <w:rPr>
          <w:rFonts w:eastAsia="Times New Roman" w:cs="Times New Roman"/>
          <w:szCs w:val="24"/>
        </w:rPr>
        <w:t>. Ε</w:t>
      </w:r>
      <w:r w:rsidRPr="002A1C97">
        <w:rPr>
          <w:rFonts w:eastAsia="Times New Roman" w:cs="Times New Roman"/>
          <w:szCs w:val="24"/>
        </w:rPr>
        <w:t xml:space="preserve">ίναι πρόβλημά </w:t>
      </w:r>
      <w:r>
        <w:rPr>
          <w:rFonts w:eastAsia="Times New Roman" w:cs="Times New Roman"/>
          <w:szCs w:val="24"/>
        </w:rPr>
        <w:t>σας. Ω</w:t>
      </w:r>
      <w:r w:rsidRPr="002A1C97">
        <w:rPr>
          <w:rFonts w:eastAsia="Times New Roman" w:cs="Times New Roman"/>
          <w:szCs w:val="24"/>
        </w:rPr>
        <w:t>στό</w:t>
      </w:r>
      <w:r>
        <w:rPr>
          <w:rFonts w:eastAsia="Times New Roman" w:cs="Times New Roman"/>
          <w:szCs w:val="24"/>
        </w:rPr>
        <w:t>σ</w:t>
      </w:r>
      <w:r w:rsidRPr="002A1C97">
        <w:rPr>
          <w:rFonts w:eastAsia="Times New Roman" w:cs="Times New Roman"/>
          <w:szCs w:val="24"/>
        </w:rPr>
        <w:t>ο υπάρχουν κάποια θέματα που εκπλήσσουν</w:t>
      </w:r>
      <w:r>
        <w:rPr>
          <w:rFonts w:eastAsia="Times New Roman" w:cs="Times New Roman"/>
          <w:szCs w:val="24"/>
        </w:rPr>
        <w:t xml:space="preserve"> -ε</w:t>
      </w:r>
      <w:r w:rsidRPr="002A1C97">
        <w:rPr>
          <w:rFonts w:eastAsia="Times New Roman" w:cs="Times New Roman"/>
          <w:szCs w:val="24"/>
        </w:rPr>
        <w:t xml:space="preserve">μένα </w:t>
      </w:r>
      <w:r>
        <w:rPr>
          <w:rFonts w:eastAsia="Times New Roman" w:cs="Times New Roman"/>
          <w:szCs w:val="24"/>
        </w:rPr>
        <w:t>τ</w:t>
      </w:r>
      <w:r w:rsidRPr="002A1C97">
        <w:rPr>
          <w:rFonts w:eastAsia="Times New Roman" w:cs="Times New Roman"/>
          <w:szCs w:val="24"/>
        </w:rPr>
        <w:t>ουλάχιστον</w:t>
      </w:r>
      <w:r>
        <w:rPr>
          <w:rFonts w:eastAsia="Times New Roman" w:cs="Times New Roman"/>
          <w:szCs w:val="24"/>
        </w:rPr>
        <w:t>,</w:t>
      </w:r>
      <w:r w:rsidRPr="002A1C97">
        <w:rPr>
          <w:rFonts w:eastAsia="Times New Roman" w:cs="Times New Roman"/>
          <w:szCs w:val="24"/>
        </w:rPr>
        <w:t xml:space="preserve"> σε κάποιο βαθμό με εκπλήσσουν</w:t>
      </w:r>
      <w:r>
        <w:rPr>
          <w:rFonts w:eastAsia="Times New Roman" w:cs="Times New Roman"/>
          <w:szCs w:val="24"/>
        </w:rPr>
        <w:t>-</w:t>
      </w:r>
      <w:r w:rsidRPr="002A1C97">
        <w:rPr>
          <w:rFonts w:eastAsia="Times New Roman" w:cs="Times New Roman"/>
          <w:szCs w:val="24"/>
        </w:rPr>
        <w:t xml:space="preserve"> και έχουν να κάνουν με το πολιτικό ήθος της </w:t>
      </w:r>
      <w:r>
        <w:rPr>
          <w:rFonts w:eastAsia="Times New Roman" w:cs="Times New Roman"/>
          <w:szCs w:val="24"/>
        </w:rPr>
        <w:t>Κυβέρν</w:t>
      </w:r>
      <w:r>
        <w:rPr>
          <w:rFonts w:eastAsia="Times New Roman" w:cs="Times New Roman"/>
          <w:szCs w:val="24"/>
        </w:rPr>
        <w:t>ησης και ιδιαίτερα της ο</w:t>
      </w:r>
      <w:r w:rsidRPr="002A1C97">
        <w:rPr>
          <w:rFonts w:eastAsia="Times New Roman" w:cs="Times New Roman"/>
          <w:szCs w:val="24"/>
        </w:rPr>
        <w:t>μάδος Μαξίμου</w:t>
      </w:r>
      <w:r>
        <w:rPr>
          <w:rFonts w:eastAsia="Times New Roman" w:cs="Times New Roman"/>
          <w:szCs w:val="24"/>
        </w:rPr>
        <w:t xml:space="preserve">. Δεν μιλώ με </w:t>
      </w:r>
      <w:r w:rsidRPr="002A1C97">
        <w:rPr>
          <w:rFonts w:eastAsia="Times New Roman" w:cs="Times New Roman"/>
          <w:szCs w:val="24"/>
        </w:rPr>
        <w:t>αλαζονεία</w:t>
      </w:r>
      <w:r>
        <w:rPr>
          <w:rFonts w:eastAsia="Times New Roman" w:cs="Times New Roman"/>
          <w:szCs w:val="24"/>
        </w:rPr>
        <w:t xml:space="preserve">. Δεν </w:t>
      </w:r>
      <w:r w:rsidRPr="002A1C97">
        <w:rPr>
          <w:rFonts w:eastAsia="Times New Roman" w:cs="Times New Roman"/>
          <w:szCs w:val="24"/>
        </w:rPr>
        <w:t xml:space="preserve">θέλω να ισχυριστώ ότι εμείς </w:t>
      </w:r>
      <w:r>
        <w:rPr>
          <w:rFonts w:eastAsia="Times New Roman" w:cs="Times New Roman"/>
          <w:szCs w:val="24"/>
        </w:rPr>
        <w:t>της αντιπολίτευσης έχουμε</w:t>
      </w:r>
      <w:r w:rsidRPr="002A1C97">
        <w:rPr>
          <w:rFonts w:eastAsia="Times New Roman" w:cs="Times New Roman"/>
          <w:szCs w:val="24"/>
        </w:rPr>
        <w:t xml:space="preserve"> υπάρξει διαχρονικά</w:t>
      </w:r>
      <w:r>
        <w:rPr>
          <w:rFonts w:eastAsia="Times New Roman" w:cs="Times New Roman"/>
          <w:szCs w:val="24"/>
        </w:rPr>
        <w:t>.</w:t>
      </w:r>
    </w:p>
    <w:p w14:paraId="6338F8B3"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Α</w:t>
      </w:r>
      <w:r w:rsidRPr="002A1C97">
        <w:rPr>
          <w:rFonts w:eastAsia="Times New Roman" w:cs="Times New Roman"/>
          <w:szCs w:val="24"/>
        </w:rPr>
        <w:t>λλά</w:t>
      </w:r>
      <w:r>
        <w:rPr>
          <w:rFonts w:eastAsia="Times New Roman" w:cs="Times New Roman"/>
          <w:szCs w:val="24"/>
        </w:rPr>
        <w:t>,</w:t>
      </w:r>
      <w:r w:rsidRPr="002A1C97">
        <w:rPr>
          <w:rFonts w:eastAsia="Times New Roman" w:cs="Times New Roman"/>
          <w:szCs w:val="24"/>
        </w:rPr>
        <w:t xml:space="preserve"> κυρίες και κύριοι του ΣΥΡΙΖΑ</w:t>
      </w:r>
      <w:r>
        <w:rPr>
          <w:rFonts w:eastAsia="Times New Roman" w:cs="Times New Roman"/>
          <w:szCs w:val="24"/>
        </w:rPr>
        <w:t>,</w:t>
      </w:r>
      <w:r w:rsidRPr="002A1C97">
        <w:rPr>
          <w:rFonts w:eastAsia="Times New Roman" w:cs="Times New Roman"/>
          <w:szCs w:val="24"/>
        </w:rPr>
        <w:t xml:space="preserve"> το πολιτικό ήθος ήταν το καμάρι σας θα </w:t>
      </w:r>
      <w:r>
        <w:rPr>
          <w:rFonts w:eastAsia="Times New Roman" w:cs="Times New Roman"/>
          <w:szCs w:val="24"/>
        </w:rPr>
        <w:t xml:space="preserve">τα αλλάζατε όλα και θα δημιουργούσατε </w:t>
      </w:r>
      <w:r w:rsidRPr="002A1C97">
        <w:rPr>
          <w:rFonts w:eastAsia="Times New Roman" w:cs="Times New Roman"/>
          <w:szCs w:val="24"/>
        </w:rPr>
        <w:t>ένα</w:t>
      </w:r>
      <w:r w:rsidRPr="002A1C97">
        <w:rPr>
          <w:rFonts w:eastAsia="Times New Roman" w:cs="Times New Roman"/>
          <w:szCs w:val="24"/>
        </w:rPr>
        <w:t xml:space="preserve"> ιδεατό περιβάλλον στην πολιτική</w:t>
      </w:r>
      <w:r>
        <w:rPr>
          <w:rFonts w:eastAsia="Times New Roman" w:cs="Times New Roman"/>
          <w:szCs w:val="24"/>
        </w:rPr>
        <w:t xml:space="preserve">. Ε, λοιπόν, </w:t>
      </w:r>
      <w:r w:rsidRPr="002A1C97">
        <w:rPr>
          <w:rFonts w:eastAsia="Times New Roman" w:cs="Times New Roman"/>
          <w:szCs w:val="24"/>
        </w:rPr>
        <w:t>πείτε μου αν σας αδικώ</w:t>
      </w:r>
      <w:r>
        <w:rPr>
          <w:rFonts w:eastAsia="Times New Roman" w:cs="Times New Roman"/>
          <w:szCs w:val="24"/>
        </w:rPr>
        <w:t>. Η</w:t>
      </w:r>
      <w:r w:rsidRPr="002A1C97">
        <w:rPr>
          <w:rFonts w:eastAsia="Times New Roman" w:cs="Times New Roman"/>
          <w:szCs w:val="24"/>
        </w:rPr>
        <w:t xml:space="preserve"> ομάδα του Μαξίμου φρόντισε ήδη</w:t>
      </w:r>
      <w:r>
        <w:rPr>
          <w:rFonts w:eastAsia="Times New Roman" w:cs="Times New Roman"/>
          <w:szCs w:val="24"/>
        </w:rPr>
        <w:t>,</w:t>
      </w:r>
      <w:r w:rsidRPr="002A1C97">
        <w:rPr>
          <w:rFonts w:eastAsia="Times New Roman" w:cs="Times New Roman"/>
          <w:szCs w:val="24"/>
        </w:rPr>
        <w:t xml:space="preserve"> πριν από τις εκλογές να προχωρήσει με την γάτα των Ιμαλαΐων και αμέσως μετά με τον Καλογρίτσα και τα βοσκοτόπια του</w:t>
      </w:r>
      <w:r>
        <w:rPr>
          <w:rFonts w:eastAsia="Times New Roman" w:cs="Times New Roman"/>
          <w:szCs w:val="24"/>
        </w:rPr>
        <w:t>, μ</w:t>
      </w:r>
      <w:r w:rsidRPr="002A1C97">
        <w:rPr>
          <w:rFonts w:eastAsia="Times New Roman" w:cs="Times New Roman"/>
          <w:szCs w:val="24"/>
        </w:rPr>
        <w:t>ε τον Μαρινάκη που</w:t>
      </w:r>
      <w:r>
        <w:rPr>
          <w:rFonts w:eastAsia="Times New Roman" w:cs="Times New Roman"/>
          <w:szCs w:val="24"/>
        </w:rPr>
        <w:t>,</w:t>
      </w:r>
      <w:r w:rsidRPr="002A1C97">
        <w:rPr>
          <w:rFonts w:eastAsia="Times New Roman" w:cs="Times New Roman"/>
          <w:szCs w:val="24"/>
        </w:rPr>
        <w:t xml:space="preserve"> αφού κατά </w:t>
      </w:r>
      <w:r w:rsidRPr="002A1C97">
        <w:rPr>
          <w:rFonts w:eastAsia="Times New Roman" w:cs="Times New Roman"/>
          <w:szCs w:val="24"/>
        </w:rPr>
        <w:t>δήλωσή του είπε ότι ψήφισε ΣΥΡΙΖΑ</w:t>
      </w:r>
      <w:r>
        <w:rPr>
          <w:rFonts w:eastAsia="Times New Roman" w:cs="Times New Roman"/>
          <w:szCs w:val="24"/>
        </w:rPr>
        <w:t>,</w:t>
      </w:r>
      <w:r w:rsidRPr="002A1C97">
        <w:rPr>
          <w:rFonts w:eastAsia="Times New Roman" w:cs="Times New Roman"/>
          <w:szCs w:val="24"/>
        </w:rPr>
        <w:t xml:space="preserve"> μπαινόβγαινε στο Μαξίμου μέχρι που τα </w:t>
      </w:r>
      <w:r>
        <w:rPr>
          <w:rFonts w:eastAsia="Times New Roman" w:cs="Times New Roman"/>
          <w:szCs w:val="24"/>
        </w:rPr>
        <w:t>«</w:t>
      </w:r>
      <w:r w:rsidRPr="002A1C97">
        <w:rPr>
          <w:rFonts w:eastAsia="Times New Roman" w:cs="Times New Roman"/>
          <w:szCs w:val="24"/>
        </w:rPr>
        <w:t>σπάσατε</w:t>
      </w:r>
      <w:r>
        <w:rPr>
          <w:rFonts w:eastAsia="Times New Roman" w:cs="Times New Roman"/>
          <w:szCs w:val="24"/>
        </w:rPr>
        <w:t>»</w:t>
      </w:r>
      <w:r w:rsidRPr="002A1C97">
        <w:rPr>
          <w:rFonts w:eastAsia="Times New Roman" w:cs="Times New Roman"/>
          <w:szCs w:val="24"/>
        </w:rPr>
        <w:t xml:space="preserve"> και μετά του </w:t>
      </w:r>
      <w:r>
        <w:rPr>
          <w:rFonts w:eastAsia="Times New Roman" w:cs="Times New Roman"/>
          <w:szCs w:val="24"/>
        </w:rPr>
        <w:t>σούρνετε τα εξ αμάξης, μ</w:t>
      </w:r>
      <w:r w:rsidRPr="002A1C97">
        <w:rPr>
          <w:rFonts w:eastAsia="Times New Roman" w:cs="Times New Roman"/>
          <w:szCs w:val="24"/>
        </w:rPr>
        <w:t xml:space="preserve">ε τους </w:t>
      </w:r>
      <w:r>
        <w:rPr>
          <w:rFonts w:eastAsia="Times New Roman" w:cs="Times New Roman"/>
          <w:szCs w:val="24"/>
        </w:rPr>
        <w:t xml:space="preserve">Πετσίτηδες </w:t>
      </w:r>
      <w:r w:rsidRPr="002A1C97">
        <w:rPr>
          <w:rFonts w:eastAsia="Times New Roman" w:cs="Times New Roman"/>
          <w:szCs w:val="24"/>
        </w:rPr>
        <w:t>και το σκάνδαλο ΔΕΠΑ</w:t>
      </w:r>
      <w:r>
        <w:rPr>
          <w:rFonts w:eastAsia="Times New Roman" w:cs="Times New Roman"/>
          <w:szCs w:val="24"/>
        </w:rPr>
        <w:t>-Λ</w:t>
      </w:r>
      <w:r w:rsidRPr="002A1C97">
        <w:rPr>
          <w:rFonts w:eastAsia="Times New Roman" w:cs="Times New Roman"/>
          <w:szCs w:val="24"/>
        </w:rPr>
        <w:t>αυρεντιάδη</w:t>
      </w:r>
      <w:r>
        <w:rPr>
          <w:rFonts w:eastAsia="Times New Roman" w:cs="Times New Roman"/>
          <w:szCs w:val="24"/>
        </w:rPr>
        <w:t>, με τα κ</w:t>
      </w:r>
      <w:r w:rsidRPr="002A1C97">
        <w:rPr>
          <w:rFonts w:eastAsia="Times New Roman" w:cs="Times New Roman"/>
          <w:szCs w:val="24"/>
        </w:rPr>
        <w:t xml:space="preserve">αζίνο που είναι η μόνη περίπτωση που </w:t>
      </w:r>
      <w:r>
        <w:rPr>
          <w:rFonts w:eastAsia="Times New Roman" w:cs="Times New Roman"/>
          <w:szCs w:val="24"/>
        </w:rPr>
        <w:t>η Κυβέρνηση σας ε</w:t>
      </w:r>
      <w:r w:rsidRPr="002A1C97">
        <w:rPr>
          <w:rFonts w:eastAsia="Times New Roman" w:cs="Times New Roman"/>
          <w:szCs w:val="24"/>
        </w:rPr>
        <w:t>ίχε κάνει μείωση άμεσου</w:t>
      </w:r>
      <w:r w:rsidRPr="002A1C97">
        <w:rPr>
          <w:rFonts w:eastAsia="Times New Roman" w:cs="Times New Roman"/>
          <w:szCs w:val="24"/>
        </w:rPr>
        <w:t xml:space="preserve"> φόρου</w:t>
      </w:r>
      <w:r>
        <w:rPr>
          <w:rFonts w:eastAsia="Times New Roman" w:cs="Times New Roman"/>
          <w:szCs w:val="24"/>
        </w:rPr>
        <w:t>, μ</w:t>
      </w:r>
      <w:r w:rsidRPr="002A1C97">
        <w:rPr>
          <w:rFonts w:eastAsia="Times New Roman" w:cs="Times New Roman"/>
          <w:szCs w:val="24"/>
        </w:rPr>
        <w:t xml:space="preserve">ε τις πολυεθνικές του φαρμάκου που πρόσφατα περάσατε ρύθμιση ενισχύοντάς τες και διευκολύνοντας τους να πάρουν </w:t>
      </w:r>
      <w:r w:rsidRPr="002A1C97">
        <w:rPr>
          <w:rFonts w:eastAsia="Times New Roman" w:cs="Times New Roman"/>
          <w:szCs w:val="24"/>
        </w:rPr>
        <w:lastRenderedPageBreak/>
        <w:t xml:space="preserve">και καλύτερες τιμές σε </w:t>
      </w:r>
      <w:r>
        <w:rPr>
          <w:rFonts w:eastAsia="Times New Roman" w:cs="Times New Roman"/>
          <w:szCs w:val="24"/>
        </w:rPr>
        <w:t>π</w:t>
      </w:r>
      <w:r w:rsidRPr="002A1C97">
        <w:rPr>
          <w:rFonts w:eastAsia="Times New Roman" w:cs="Times New Roman"/>
          <w:szCs w:val="24"/>
        </w:rPr>
        <w:t>ανευρωπαϊκό επίπεδο</w:t>
      </w:r>
      <w:r>
        <w:rPr>
          <w:rFonts w:eastAsia="Times New Roman" w:cs="Times New Roman"/>
          <w:szCs w:val="24"/>
        </w:rPr>
        <w:t xml:space="preserve"> κ</w:t>
      </w:r>
      <w:r w:rsidRPr="002A1C97">
        <w:rPr>
          <w:rFonts w:eastAsia="Times New Roman" w:cs="Times New Roman"/>
          <w:szCs w:val="24"/>
        </w:rPr>
        <w:t xml:space="preserve">αι με τον </w:t>
      </w:r>
      <w:r w:rsidRPr="002A1C97">
        <w:rPr>
          <w:rFonts w:eastAsia="Times New Roman" w:cs="Times New Roman"/>
          <w:szCs w:val="24"/>
        </w:rPr>
        <w:t>κ</w:t>
      </w:r>
      <w:r>
        <w:rPr>
          <w:rFonts w:eastAsia="Times New Roman" w:cs="Times New Roman"/>
          <w:szCs w:val="24"/>
        </w:rPr>
        <w:t>.</w:t>
      </w:r>
      <w:r w:rsidRPr="002A1C97">
        <w:rPr>
          <w:rFonts w:eastAsia="Times New Roman" w:cs="Times New Roman"/>
          <w:szCs w:val="24"/>
        </w:rPr>
        <w:t xml:space="preserve"> </w:t>
      </w:r>
      <w:r w:rsidRPr="002A1C97">
        <w:rPr>
          <w:rFonts w:eastAsia="Times New Roman" w:cs="Times New Roman"/>
          <w:szCs w:val="24"/>
        </w:rPr>
        <w:t>Κόκκα</w:t>
      </w:r>
      <w:r>
        <w:rPr>
          <w:rFonts w:eastAsia="Times New Roman" w:cs="Times New Roman"/>
          <w:szCs w:val="24"/>
        </w:rPr>
        <w:t>λη που κατεβαίνει υποψήφιος στο ε</w:t>
      </w:r>
      <w:r w:rsidRPr="002A1C97">
        <w:rPr>
          <w:rFonts w:eastAsia="Times New Roman" w:cs="Times New Roman"/>
          <w:szCs w:val="24"/>
        </w:rPr>
        <w:t xml:space="preserve">υρωψηφοδέλτιο </w:t>
      </w:r>
      <w:r>
        <w:rPr>
          <w:rFonts w:eastAsia="Times New Roman" w:cs="Times New Roman"/>
          <w:szCs w:val="24"/>
        </w:rPr>
        <w:t>σας,</w:t>
      </w:r>
      <w:r w:rsidRPr="002A1C97">
        <w:rPr>
          <w:rFonts w:eastAsia="Times New Roman" w:cs="Times New Roman"/>
          <w:szCs w:val="24"/>
        </w:rPr>
        <w:t xml:space="preserve"> ενώ κατά τα λοιπά μιλ</w:t>
      </w:r>
      <w:r w:rsidRPr="002A1C97">
        <w:rPr>
          <w:rFonts w:eastAsia="Times New Roman" w:cs="Times New Roman"/>
          <w:szCs w:val="24"/>
        </w:rPr>
        <w:t>άτε για τον πόλεμο εναντίον της διαπλοκής</w:t>
      </w:r>
      <w:r>
        <w:rPr>
          <w:rFonts w:eastAsia="Times New Roman" w:cs="Times New Roman"/>
          <w:szCs w:val="24"/>
        </w:rPr>
        <w:t>. Διερωτώμαι που είμ</w:t>
      </w:r>
      <w:r w:rsidRPr="002A1C97">
        <w:rPr>
          <w:rFonts w:eastAsia="Times New Roman" w:cs="Times New Roman"/>
          <w:szCs w:val="24"/>
        </w:rPr>
        <w:t>αι ανακριβής σε όλα αυτά</w:t>
      </w:r>
      <w:r>
        <w:rPr>
          <w:rFonts w:eastAsia="Times New Roman" w:cs="Times New Roman"/>
          <w:szCs w:val="24"/>
        </w:rPr>
        <w:t>, διότι</w:t>
      </w:r>
      <w:r w:rsidRPr="002A1C97">
        <w:rPr>
          <w:rFonts w:eastAsia="Times New Roman" w:cs="Times New Roman"/>
          <w:szCs w:val="24"/>
        </w:rPr>
        <w:t xml:space="preserve"> μιλάω με γεγονότα</w:t>
      </w:r>
      <w:r>
        <w:rPr>
          <w:rFonts w:eastAsia="Times New Roman" w:cs="Times New Roman"/>
          <w:szCs w:val="24"/>
        </w:rPr>
        <w:t>.</w:t>
      </w:r>
    </w:p>
    <w:p w14:paraId="6338F8B4"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Κ</w:t>
      </w:r>
      <w:r w:rsidRPr="002A1C97">
        <w:rPr>
          <w:rFonts w:eastAsia="Times New Roman" w:cs="Times New Roman"/>
          <w:szCs w:val="24"/>
        </w:rPr>
        <w:t>αι φτάνουμε στα τωρινά</w:t>
      </w:r>
      <w:r>
        <w:rPr>
          <w:rFonts w:eastAsia="Times New Roman" w:cs="Times New Roman"/>
          <w:szCs w:val="24"/>
        </w:rPr>
        <w:t>, στα πιο επίκαιρα θέματα. Δ</w:t>
      </w:r>
      <w:r w:rsidRPr="002A1C97">
        <w:rPr>
          <w:rFonts w:eastAsia="Times New Roman" w:cs="Times New Roman"/>
          <w:szCs w:val="24"/>
        </w:rPr>
        <w:t>εν θα επαναλάβω όσα έχουν ειπωθεί</w:t>
      </w:r>
      <w:r>
        <w:rPr>
          <w:rFonts w:eastAsia="Times New Roman" w:cs="Times New Roman"/>
          <w:szCs w:val="24"/>
        </w:rPr>
        <w:t>. Θ</w:t>
      </w:r>
      <w:r w:rsidRPr="002A1C97">
        <w:rPr>
          <w:rFonts w:eastAsia="Times New Roman" w:cs="Times New Roman"/>
          <w:szCs w:val="24"/>
        </w:rPr>
        <w:t>έλω</w:t>
      </w:r>
      <w:r>
        <w:rPr>
          <w:rFonts w:eastAsia="Times New Roman" w:cs="Times New Roman"/>
          <w:szCs w:val="24"/>
        </w:rPr>
        <w:t>,</w:t>
      </w:r>
      <w:r w:rsidRPr="002A1C97">
        <w:rPr>
          <w:rFonts w:eastAsia="Times New Roman" w:cs="Times New Roman"/>
          <w:szCs w:val="24"/>
        </w:rPr>
        <w:t xml:space="preserve"> κυρίες και κύριοι του ΣΥΡΙΖΑ</w:t>
      </w:r>
      <w:r>
        <w:rPr>
          <w:rFonts w:eastAsia="Times New Roman" w:cs="Times New Roman"/>
          <w:szCs w:val="24"/>
        </w:rPr>
        <w:t>,</w:t>
      </w:r>
      <w:r w:rsidRPr="002A1C97">
        <w:rPr>
          <w:rFonts w:eastAsia="Times New Roman" w:cs="Times New Roman"/>
          <w:szCs w:val="24"/>
        </w:rPr>
        <w:t xml:space="preserve"> να σας κάνω </w:t>
      </w:r>
      <w:r>
        <w:rPr>
          <w:rFonts w:eastAsia="Times New Roman" w:cs="Times New Roman"/>
          <w:szCs w:val="24"/>
        </w:rPr>
        <w:t>δύο ερωτήμ</w:t>
      </w:r>
      <w:r>
        <w:rPr>
          <w:rFonts w:eastAsia="Times New Roman" w:cs="Times New Roman"/>
          <w:szCs w:val="24"/>
        </w:rPr>
        <w:t>ατα και θέλω, σ</w:t>
      </w:r>
      <w:r w:rsidRPr="002A1C97">
        <w:rPr>
          <w:rFonts w:eastAsia="Times New Roman" w:cs="Times New Roman"/>
          <w:szCs w:val="24"/>
        </w:rPr>
        <w:t>ας παρακαλώ</w:t>
      </w:r>
      <w:r>
        <w:rPr>
          <w:rFonts w:eastAsia="Times New Roman" w:cs="Times New Roman"/>
          <w:szCs w:val="24"/>
        </w:rPr>
        <w:t>,</w:t>
      </w:r>
      <w:r w:rsidRPr="002A1C97">
        <w:rPr>
          <w:rFonts w:eastAsia="Times New Roman" w:cs="Times New Roman"/>
          <w:szCs w:val="24"/>
        </w:rPr>
        <w:t xml:space="preserve"> αν δεν θέλετε να απαντήσετε δημόσια</w:t>
      </w:r>
      <w:r>
        <w:rPr>
          <w:rFonts w:eastAsia="Times New Roman" w:cs="Times New Roman"/>
          <w:szCs w:val="24"/>
        </w:rPr>
        <w:t>,</w:t>
      </w:r>
      <w:r w:rsidRPr="002A1C97">
        <w:rPr>
          <w:rFonts w:eastAsia="Times New Roman" w:cs="Times New Roman"/>
          <w:szCs w:val="24"/>
        </w:rPr>
        <w:t xml:space="preserve"> όταν θα πανηγυρίζετε αύριο το βράδυ</w:t>
      </w:r>
      <w:r>
        <w:rPr>
          <w:rFonts w:eastAsia="Times New Roman" w:cs="Times New Roman"/>
          <w:szCs w:val="24"/>
        </w:rPr>
        <w:t>,</w:t>
      </w:r>
      <w:r w:rsidRPr="002A1C97">
        <w:rPr>
          <w:rFonts w:eastAsia="Times New Roman" w:cs="Times New Roman"/>
          <w:szCs w:val="24"/>
        </w:rPr>
        <w:t xml:space="preserve"> να τα απαντήσει στη συνείδησή </w:t>
      </w:r>
      <w:r>
        <w:rPr>
          <w:rFonts w:eastAsia="Times New Roman" w:cs="Times New Roman"/>
          <w:szCs w:val="24"/>
        </w:rPr>
        <w:t>σας</w:t>
      </w:r>
      <w:r>
        <w:rPr>
          <w:rFonts w:eastAsia="Times New Roman" w:cs="Times New Roman"/>
          <w:szCs w:val="24"/>
        </w:rPr>
        <w:t>.</w:t>
      </w:r>
    </w:p>
    <w:p w14:paraId="6338F8B5"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Πρώτο ερώτημα: Αν δεν κάλυπτε ο κ. Τ</w:t>
      </w:r>
      <w:r w:rsidRPr="002A1C97">
        <w:rPr>
          <w:rFonts w:eastAsia="Times New Roman" w:cs="Times New Roman"/>
          <w:szCs w:val="24"/>
        </w:rPr>
        <w:t>σίπρας το</w:t>
      </w:r>
      <w:r>
        <w:rPr>
          <w:rFonts w:eastAsia="Times New Roman" w:cs="Times New Roman"/>
          <w:szCs w:val="24"/>
        </w:rPr>
        <w:t>ν</w:t>
      </w:r>
      <w:r w:rsidRPr="002A1C97">
        <w:rPr>
          <w:rFonts w:eastAsia="Times New Roman" w:cs="Times New Roman"/>
          <w:szCs w:val="24"/>
        </w:rPr>
        <w:t xml:space="preserve"> κ</w:t>
      </w:r>
      <w:r>
        <w:rPr>
          <w:rFonts w:eastAsia="Times New Roman" w:cs="Times New Roman"/>
          <w:szCs w:val="24"/>
        </w:rPr>
        <w:t>.</w:t>
      </w:r>
      <w:r w:rsidRPr="002A1C97">
        <w:rPr>
          <w:rFonts w:eastAsia="Times New Roman" w:cs="Times New Roman"/>
          <w:szCs w:val="24"/>
        </w:rPr>
        <w:t xml:space="preserve"> Πολάκη </w:t>
      </w:r>
      <w:r>
        <w:rPr>
          <w:rFonts w:eastAsia="Times New Roman" w:cs="Times New Roman"/>
          <w:szCs w:val="24"/>
        </w:rPr>
        <w:t>-</w:t>
      </w:r>
      <w:r w:rsidRPr="002A1C97">
        <w:rPr>
          <w:rFonts w:eastAsia="Times New Roman" w:cs="Times New Roman"/>
          <w:szCs w:val="24"/>
        </w:rPr>
        <w:t>και χθες με την τοποθέτηση του από δω τα έκανε ακόμα χειρότερ</w:t>
      </w:r>
      <w:r w:rsidRPr="002A1C97">
        <w:rPr>
          <w:rFonts w:eastAsia="Times New Roman" w:cs="Times New Roman"/>
          <w:szCs w:val="24"/>
        </w:rPr>
        <w:t>α</w:t>
      </w:r>
      <w:r>
        <w:rPr>
          <w:rFonts w:eastAsia="Times New Roman" w:cs="Times New Roman"/>
          <w:szCs w:val="24"/>
        </w:rPr>
        <w:t>, διότι για το Στέλιο Κυ</w:t>
      </w:r>
      <w:r w:rsidRPr="002A1C97">
        <w:rPr>
          <w:rFonts w:eastAsia="Times New Roman" w:cs="Times New Roman"/>
          <w:szCs w:val="24"/>
        </w:rPr>
        <w:t>μπουρόπουλο είπε ότι τον περιφ</w:t>
      </w:r>
      <w:r>
        <w:rPr>
          <w:rFonts w:eastAsia="Times New Roman" w:cs="Times New Roman"/>
          <w:szCs w:val="24"/>
        </w:rPr>
        <w:t>έρουμε ως</w:t>
      </w:r>
      <w:r w:rsidRPr="002A1C97">
        <w:rPr>
          <w:rFonts w:eastAsia="Times New Roman" w:cs="Times New Roman"/>
          <w:szCs w:val="24"/>
        </w:rPr>
        <w:t xml:space="preserve"> γλάστρα</w:t>
      </w:r>
      <w:r>
        <w:rPr>
          <w:rFonts w:eastAsia="Times New Roman" w:cs="Times New Roman"/>
          <w:szCs w:val="24"/>
        </w:rPr>
        <w:t>,</w:t>
      </w:r>
      <w:r w:rsidRPr="002A1C97">
        <w:rPr>
          <w:rFonts w:eastAsia="Times New Roman" w:cs="Times New Roman"/>
          <w:szCs w:val="24"/>
        </w:rPr>
        <w:t xml:space="preserve"> ότι είναι δηλαδή μειωμένης νοημοσύνης και τον κάνουμε ότι θέλουμε</w:t>
      </w:r>
      <w:r>
        <w:rPr>
          <w:rFonts w:eastAsia="Times New Roman" w:cs="Times New Roman"/>
          <w:szCs w:val="24"/>
        </w:rPr>
        <w:t xml:space="preserve">-, αν </w:t>
      </w:r>
      <w:r w:rsidRPr="002A1C97">
        <w:rPr>
          <w:rFonts w:eastAsia="Times New Roman" w:cs="Times New Roman"/>
          <w:szCs w:val="24"/>
        </w:rPr>
        <w:t>δεν επιβράβευε ο κ</w:t>
      </w:r>
      <w:r>
        <w:rPr>
          <w:rFonts w:eastAsia="Times New Roman" w:cs="Times New Roman"/>
          <w:szCs w:val="24"/>
        </w:rPr>
        <w:t>.</w:t>
      </w:r>
      <w:r w:rsidRPr="002A1C97">
        <w:rPr>
          <w:rFonts w:eastAsia="Times New Roman" w:cs="Times New Roman"/>
          <w:szCs w:val="24"/>
        </w:rPr>
        <w:t xml:space="preserve"> Τσίπρας τον κ</w:t>
      </w:r>
      <w:r>
        <w:rPr>
          <w:rFonts w:eastAsia="Times New Roman" w:cs="Times New Roman"/>
          <w:szCs w:val="24"/>
        </w:rPr>
        <w:t>.</w:t>
      </w:r>
      <w:r w:rsidRPr="002A1C97">
        <w:rPr>
          <w:rFonts w:eastAsia="Times New Roman" w:cs="Times New Roman"/>
          <w:szCs w:val="24"/>
        </w:rPr>
        <w:t xml:space="preserve"> Πολάκη</w:t>
      </w:r>
      <w:r>
        <w:rPr>
          <w:rFonts w:eastAsia="Times New Roman" w:cs="Times New Roman"/>
          <w:szCs w:val="24"/>
        </w:rPr>
        <w:t>,</w:t>
      </w:r>
      <w:r w:rsidRPr="002A1C97">
        <w:rPr>
          <w:rFonts w:eastAsia="Times New Roman" w:cs="Times New Roman"/>
          <w:szCs w:val="24"/>
        </w:rPr>
        <w:t xml:space="preserve"> θα ήταν καλύτερα ή χειρότερα τα πράγματα</w:t>
      </w:r>
      <w:r>
        <w:rPr>
          <w:rFonts w:eastAsia="Times New Roman" w:cs="Times New Roman"/>
          <w:szCs w:val="24"/>
        </w:rPr>
        <w:t>; Δ</w:t>
      </w:r>
      <w:r w:rsidRPr="002A1C97">
        <w:rPr>
          <w:rFonts w:eastAsia="Times New Roman" w:cs="Times New Roman"/>
          <w:szCs w:val="24"/>
        </w:rPr>
        <w:t>ηλαδή</w:t>
      </w:r>
      <w:r>
        <w:rPr>
          <w:rFonts w:eastAsia="Times New Roman" w:cs="Times New Roman"/>
          <w:szCs w:val="24"/>
        </w:rPr>
        <w:t>, θέλω</w:t>
      </w:r>
      <w:r w:rsidRPr="002A1C97">
        <w:rPr>
          <w:rFonts w:eastAsia="Times New Roman" w:cs="Times New Roman"/>
          <w:szCs w:val="24"/>
        </w:rPr>
        <w:t xml:space="preserve"> να πω</w:t>
      </w:r>
      <w:r>
        <w:rPr>
          <w:rFonts w:eastAsia="Times New Roman" w:cs="Times New Roman"/>
          <w:szCs w:val="24"/>
        </w:rPr>
        <w:t xml:space="preserve">, αν δεν τον κάλυπτε, </w:t>
      </w:r>
      <w:r w:rsidRPr="002A1C97">
        <w:rPr>
          <w:rFonts w:eastAsia="Times New Roman" w:cs="Times New Roman"/>
          <w:szCs w:val="24"/>
        </w:rPr>
        <w:t xml:space="preserve">θα ήταν χειρότερα τα πράγματα για τη δημοκρατία </w:t>
      </w:r>
      <w:r>
        <w:rPr>
          <w:rFonts w:eastAsia="Times New Roman" w:cs="Times New Roman"/>
          <w:szCs w:val="24"/>
        </w:rPr>
        <w:t>μας; Θ</w:t>
      </w:r>
      <w:r w:rsidRPr="002A1C97">
        <w:rPr>
          <w:rFonts w:eastAsia="Times New Roman" w:cs="Times New Roman"/>
          <w:szCs w:val="24"/>
        </w:rPr>
        <w:t xml:space="preserve">α ήταν χειρότερα τα πράγματα για την ανθρωπιά </w:t>
      </w:r>
      <w:r>
        <w:rPr>
          <w:rFonts w:eastAsia="Times New Roman" w:cs="Times New Roman"/>
          <w:szCs w:val="24"/>
        </w:rPr>
        <w:t>μας; Θ</w:t>
      </w:r>
      <w:r w:rsidRPr="002A1C97">
        <w:rPr>
          <w:rFonts w:eastAsia="Times New Roman" w:cs="Times New Roman"/>
          <w:szCs w:val="24"/>
        </w:rPr>
        <w:t xml:space="preserve">α ήταν χειρότερα τα πράγματα για σας τους </w:t>
      </w:r>
      <w:r>
        <w:rPr>
          <w:rFonts w:eastAsia="Times New Roman" w:cs="Times New Roman"/>
          <w:szCs w:val="24"/>
        </w:rPr>
        <w:lastRenderedPageBreak/>
        <w:t>ίδιους;</w:t>
      </w:r>
      <w:r w:rsidRPr="002A1C97">
        <w:rPr>
          <w:rFonts w:eastAsia="Times New Roman" w:cs="Times New Roman"/>
          <w:szCs w:val="24"/>
        </w:rPr>
        <w:t xml:space="preserve"> Απαντήστε</w:t>
      </w:r>
      <w:r>
        <w:rPr>
          <w:rFonts w:eastAsia="Times New Roman" w:cs="Times New Roman"/>
          <w:szCs w:val="24"/>
        </w:rPr>
        <w:t>. Κ</w:t>
      </w:r>
      <w:r w:rsidRPr="002A1C97">
        <w:rPr>
          <w:rFonts w:eastAsia="Times New Roman" w:cs="Times New Roman"/>
          <w:szCs w:val="24"/>
        </w:rPr>
        <w:t>αι κυρίως</w:t>
      </w:r>
      <w:r>
        <w:rPr>
          <w:rFonts w:eastAsia="Times New Roman" w:cs="Times New Roman"/>
          <w:szCs w:val="24"/>
        </w:rPr>
        <w:t>,</w:t>
      </w:r>
      <w:r w:rsidRPr="002A1C97">
        <w:rPr>
          <w:rFonts w:eastAsia="Times New Roman" w:cs="Times New Roman"/>
          <w:szCs w:val="24"/>
        </w:rPr>
        <w:t xml:space="preserve"> εσείς</w:t>
      </w:r>
      <w:r>
        <w:rPr>
          <w:rFonts w:eastAsia="Times New Roman" w:cs="Times New Roman"/>
          <w:szCs w:val="24"/>
        </w:rPr>
        <w:t xml:space="preserve"> που λέτε ότι είστε ευαίσθητοι, α</w:t>
      </w:r>
      <w:r w:rsidRPr="002A1C97">
        <w:rPr>
          <w:rFonts w:eastAsia="Times New Roman" w:cs="Times New Roman"/>
          <w:szCs w:val="24"/>
        </w:rPr>
        <w:t>παντήστε στους εα</w:t>
      </w:r>
      <w:r w:rsidRPr="002A1C97">
        <w:rPr>
          <w:rFonts w:eastAsia="Times New Roman" w:cs="Times New Roman"/>
          <w:szCs w:val="24"/>
        </w:rPr>
        <w:t xml:space="preserve">υτούς </w:t>
      </w:r>
      <w:r>
        <w:rPr>
          <w:rFonts w:eastAsia="Times New Roman" w:cs="Times New Roman"/>
          <w:szCs w:val="24"/>
        </w:rPr>
        <w:t>σας,</w:t>
      </w:r>
      <w:r w:rsidRPr="002A1C97">
        <w:rPr>
          <w:rFonts w:eastAsia="Times New Roman" w:cs="Times New Roman"/>
          <w:szCs w:val="24"/>
        </w:rPr>
        <w:t xml:space="preserve"> στη συνείδησή </w:t>
      </w:r>
      <w:r>
        <w:rPr>
          <w:rFonts w:eastAsia="Times New Roman" w:cs="Times New Roman"/>
          <w:szCs w:val="24"/>
        </w:rPr>
        <w:t>σας.</w:t>
      </w:r>
    </w:p>
    <w:p w14:paraId="6338F8B6" w14:textId="77777777" w:rsidR="00401C51" w:rsidRDefault="00794512">
      <w:pPr>
        <w:spacing w:line="600" w:lineRule="auto"/>
        <w:ind w:firstLine="720"/>
        <w:contextualSpacing/>
        <w:jc w:val="both"/>
        <w:rPr>
          <w:rFonts w:eastAsia="Times New Roman" w:cs="Times New Roman"/>
          <w:szCs w:val="24"/>
        </w:rPr>
      </w:pPr>
      <w:r w:rsidRPr="0093336D">
        <w:rPr>
          <w:rFonts w:eastAsia="Times New Roman" w:cs="Times New Roman"/>
          <w:szCs w:val="24"/>
        </w:rPr>
        <w:t>(Στο σημείο αυτό κτυπάει το κουδούνι λήξεως του χρόνου ομιλίας του κυρίου Βουλευτή)</w:t>
      </w:r>
    </w:p>
    <w:p w14:paraId="6338F8B7"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Κ</w:t>
      </w:r>
      <w:r w:rsidRPr="002A1C97">
        <w:rPr>
          <w:rFonts w:eastAsia="Times New Roman" w:cs="Times New Roman"/>
          <w:szCs w:val="24"/>
        </w:rPr>
        <w:t>αι το δεύτερο ερώτημα</w:t>
      </w:r>
      <w:r>
        <w:rPr>
          <w:rFonts w:eastAsia="Times New Roman" w:cs="Times New Roman"/>
          <w:szCs w:val="24"/>
        </w:rPr>
        <w:t>: Ήταν</w:t>
      </w:r>
      <w:r w:rsidRPr="002A1C97">
        <w:rPr>
          <w:rFonts w:eastAsia="Times New Roman" w:cs="Times New Roman"/>
          <w:szCs w:val="24"/>
        </w:rPr>
        <w:t xml:space="preserve"> υποχρεωμένος</w:t>
      </w:r>
      <w:r>
        <w:rPr>
          <w:rFonts w:eastAsia="Times New Roman" w:cs="Times New Roman"/>
          <w:szCs w:val="24"/>
        </w:rPr>
        <w:t>,</w:t>
      </w:r>
      <w:r w:rsidRPr="002A1C97">
        <w:rPr>
          <w:rFonts w:eastAsia="Times New Roman" w:cs="Times New Roman"/>
          <w:szCs w:val="24"/>
        </w:rPr>
        <w:t xml:space="preserve"> για</w:t>
      </w:r>
      <w:r>
        <w:rPr>
          <w:rFonts w:eastAsia="Times New Roman" w:cs="Times New Roman"/>
          <w:szCs w:val="24"/>
        </w:rPr>
        <w:t xml:space="preserve"> να ξεκουραστεί</w:t>
      </w:r>
      <w:r w:rsidRPr="002A1C97">
        <w:rPr>
          <w:rFonts w:eastAsia="Times New Roman" w:cs="Times New Roman"/>
          <w:szCs w:val="24"/>
        </w:rPr>
        <w:t xml:space="preserve"> ο κ</w:t>
      </w:r>
      <w:r>
        <w:rPr>
          <w:rFonts w:eastAsia="Times New Roman" w:cs="Times New Roman"/>
          <w:szCs w:val="24"/>
        </w:rPr>
        <w:t>.</w:t>
      </w:r>
      <w:r w:rsidRPr="002A1C97">
        <w:rPr>
          <w:rFonts w:eastAsia="Times New Roman" w:cs="Times New Roman"/>
          <w:szCs w:val="24"/>
        </w:rPr>
        <w:t xml:space="preserve"> Τσίπρας</w:t>
      </w:r>
      <w:r>
        <w:rPr>
          <w:rFonts w:eastAsia="Times New Roman" w:cs="Times New Roman"/>
          <w:szCs w:val="24"/>
        </w:rPr>
        <w:t>,</w:t>
      </w:r>
      <w:r w:rsidRPr="002A1C97">
        <w:rPr>
          <w:rFonts w:eastAsia="Times New Roman" w:cs="Times New Roman"/>
          <w:szCs w:val="24"/>
        </w:rPr>
        <w:t xml:space="preserve"> </w:t>
      </w:r>
      <w:r>
        <w:rPr>
          <w:rFonts w:eastAsia="Times New Roman" w:cs="Times New Roman"/>
          <w:szCs w:val="24"/>
        </w:rPr>
        <w:t>μετά το Μ</w:t>
      </w:r>
      <w:r w:rsidRPr="002A1C97">
        <w:rPr>
          <w:rFonts w:eastAsia="Times New Roman" w:cs="Times New Roman"/>
          <w:szCs w:val="24"/>
        </w:rPr>
        <w:t xml:space="preserve">άτι </w:t>
      </w:r>
      <w:r>
        <w:rPr>
          <w:rFonts w:eastAsia="Times New Roman" w:cs="Times New Roman"/>
          <w:szCs w:val="24"/>
        </w:rPr>
        <w:t xml:space="preserve">να πάει κρυπτόμενος </w:t>
      </w:r>
      <w:r w:rsidRPr="002A1C97">
        <w:rPr>
          <w:rFonts w:eastAsia="Times New Roman" w:cs="Times New Roman"/>
          <w:szCs w:val="24"/>
        </w:rPr>
        <w:t>να κάνει διακοπές σε ένα κότερο</w:t>
      </w:r>
      <w:r>
        <w:rPr>
          <w:rFonts w:eastAsia="Times New Roman" w:cs="Times New Roman"/>
          <w:szCs w:val="24"/>
        </w:rPr>
        <w:t xml:space="preserve">; </w:t>
      </w:r>
      <w:r>
        <w:rPr>
          <w:rFonts w:eastAsia="Times New Roman" w:cs="Times New Roman"/>
          <w:szCs w:val="24"/>
        </w:rPr>
        <w:t>Ήταν η</w:t>
      </w:r>
      <w:r w:rsidRPr="002A1C97">
        <w:rPr>
          <w:rFonts w:eastAsia="Times New Roman" w:cs="Times New Roman"/>
          <w:szCs w:val="24"/>
        </w:rPr>
        <w:t xml:space="preserve"> μόνη επιλογή που είχε</w:t>
      </w:r>
      <w:r>
        <w:rPr>
          <w:rFonts w:eastAsia="Times New Roman" w:cs="Times New Roman"/>
          <w:szCs w:val="24"/>
        </w:rPr>
        <w:t xml:space="preserve">; Εγώ δεν </w:t>
      </w:r>
      <w:r w:rsidRPr="002A1C97">
        <w:rPr>
          <w:rFonts w:eastAsia="Times New Roman" w:cs="Times New Roman"/>
          <w:szCs w:val="24"/>
        </w:rPr>
        <w:t>ενοχοποιώ τα κότερα</w:t>
      </w:r>
      <w:r>
        <w:rPr>
          <w:rFonts w:eastAsia="Times New Roman" w:cs="Times New Roman"/>
          <w:szCs w:val="24"/>
        </w:rPr>
        <w:t>,</w:t>
      </w:r>
      <w:r w:rsidRPr="002A1C97">
        <w:rPr>
          <w:rFonts w:eastAsia="Times New Roman" w:cs="Times New Roman"/>
          <w:szCs w:val="24"/>
        </w:rPr>
        <w:t xml:space="preserve"> παρ</w:t>
      </w:r>
      <w:r>
        <w:rPr>
          <w:rFonts w:eastAsia="Times New Roman" w:cs="Times New Roman"/>
          <w:szCs w:val="24"/>
        </w:rPr>
        <w:t xml:space="preserve">’ </w:t>
      </w:r>
      <w:r w:rsidRPr="002A1C97">
        <w:rPr>
          <w:rFonts w:eastAsia="Times New Roman" w:cs="Times New Roman"/>
          <w:szCs w:val="24"/>
        </w:rPr>
        <w:t>ότι δεν έχω πάει ποτέ να κάνω διακοπές στα κ</w:t>
      </w:r>
      <w:r>
        <w:rPr>
          <w:rFonts w:eastAsia="Times New Roman" w:cs="Times New Roman"/>
          <w:szCs w:val="24"/>
        </w:rPr>
        <w:t xml:space="preserve">ότερα, αλλά </w:t>
      </w:r>
      <w:r w:rsidRPr="002A1C97">
        <w:rPr>
          <w:rFonts w:eastAsia="Times New Roman" w:cs="Times New Roman"/>
          <w:szCs w:val="24"/>
        </w:rPr>
        <w:t>δεν το ενοχοποιώ</w:t>
      </w:r>
      <w:r>
        <w:rPr>
          <w:rFonts w:eastAsia="Times New Roman" w:cs="Times New Roman"/>
          <w:szCs w:val="24"/>
        </w:rPr>
        <w:t>!</w:t>
      </w:r>
      <w:r w:rsidRPr="002A1C97">
        <w:rPr>
          <w:rFonts w:eastAsia="Times New Roman" w:cs="Times New Roman"/>
          <w:szCs w:val="24"/>
        </w:rPr>
        <w:t xml:space="preserve"> </w:t>
      </w:r>
      <w:r>
        <w:rPr>
          <w:rFonts w:eastAsia="Times New Roman" w:cs="Times New Roman"/>
          <w:szCs w:val="24"/>
        </w:rPr>
        <w:t>Λ</w:t>
      </w:r>
      <w:r w:rsidRPr="002A1C97">
        <w:rPr>
          <w:rFonts w:eastAsia="Times New Roman" w:cs="Times New Roman"/>
          <w:szCs w:val="24"/>
        </w:rPr>
        <w:t>έω όμως ότι ενώ ο ίδιος είχε μιλήσει</w:t>
      </w:r>
      <w:r>
        <w:rPr>
          <w:rFonts w:eastAsia="Times New Roman" w:cs="Times New Roman"/>
          <w:szCs w:val="24"/>
        </w:rPr>
        <w:t>,</w:t>
      </w:r>
      <w:r w:rsidRPr="002A1C97">
        <w:rPr>
          <w:rFonts w:eastAsia="Times New Roman" w:cs="Times New Roman"/>
          <w:szCs w:val="24"/>
        </w:rPr>
        <w:t xml:space="preserve"> ο ίδιος </w:t>
      </w:r>
      <w:r>
        <w:rPr>
          <w:rFonts w:eastAsia="Times New Roman" w:cs="Times New Roman"/>
          <w:szCs w:val="24"/>
        </w:rPr>
        <w:t>-</w:t>
      </w:r>
      <w:r w:rsidRPr="002A1C97">
        <w:rPr>
          <w:rFonts w:eastAsia="Times New Roman" w:cs="Times New Roman"/>
          <w:szCs w:val="24"/>
        </w:rPr>
        <w:t>όχι εμείς</w:t>
      </w:r>
      <w:r>
        <w:rPr>
          <w:rFonts w:eastAsia="Times New Roman" w:cs="Times New Roman"/>
          <w:szCs w:val="24"/>
        </w:rPr>
        <w:t>-</w:t>
      </w:r>
      <w:r w:rsidRPr="002A1C97">
        <w:rPr>
          <w:rFonts w:eastAsia="Times New Roman" w:cs="Times New Roman"/>
          <w:szCs w:val="24"/>
        </w:rPr>
        <w:t xml:space="preserve"> για τα κότερα και αυτούς που πηγαίνουν στα κότερα και ο ίδ</w:t>
      </w:r>
      <w:r>
        <w:rPr>
          <w:rFonts w:eastAsia="Times New Roman" w:cs="Times New Roman"/>
          <w:szCs w:val="24"/>
        </w:rPr>
        <w:t>ι</w:t>
      </w:r>
      <w:r>
        <w:rPr>
          <w:rFonts w:eastAsia="Times New Roman" w:cs="Times New Roman"/>
          <w:szCs w:val="24"/>
        </w:rPr>
        <w:t>ος μιλούσε και μιλάει για τις ε</w:t>
      </w:r>
      <w:r w:rsidRPr="002A1C97">
        <w:rPr>
          <w:rFonts w:eastAsia="Times New Roman" w:cs="Times New Roman"/>
          <w:szCs w:val="24"/>
        </w:rPr>
        <w:t>λίτ</w:t>
      </w:r>
      <w:r>
        <w:rPr>
          <w:rFonts w:eastAsia="Times New Roman" w:cs="Times New Roman"/>
          <w:szCs w:val="24"/>
        </w:rPr>
        <w:t>,</w:t>
      </w:r>
      <w:r w:rsidRPr="002A1C97">
        <w:rPr>
          <w:rFonts w:eastAsia="Times New Roman" w:cs="Times New Roman"/>
          <w:szCs w:val="24"/>
        </w:rPr>
        <w:t xml:space="preserve"> θεώρησε ότι ο καλ</w:t>
      </w:r>
      <w:r>
        <w:rPr>
          <w:rFonts w:eastAsia="Times New Roman" w:cs="Times New Roman"/>
          <w:szCs w:val="24"/>
        </w:rPr>
        <w:t xml:space="preserve">ύτερος τρόπος να κάνει διακοπές, ήταν να κάνει διακοπές </w:t>
      </w:r>
      <w:r w:rsidRPr="002A1C97">
        <w:rPr>
          <w:rFonts w:eastAsia="Times New Roman" w:cs="Times New Roman"/>
          <w:szCs w:val="24"/>
        </w:rPr>
        <w:t>στα κότερα των ελίτ</w:t>
      </w:r>
      <w:r>
        <w:rPr>
          <w:rFonts w:eastAsia="Times New Roman" w:cs="Times New Roman"/>
          <w:szCs w:val="24"/>
        </w:rPr>
        <w:t xml:space="preserve"> και μάλιστα την ώρα που και σήμερα α</w:t>
      </w:r>
      <w:r w:rsidRPr="002A1C97">
        <w:rPr>
          <w:rFonts w:eastAsia="Times New Roman" w:cs="Times New Roman"/>
          <w:szCs w:val="24"/>
        </w:rPr>
        <w:t>κόμα λέτε ότι είστε εναντίον των ελί</w:t>
      </w:r>
      <w:r>
        <w:rPr>
          <w:rFonts w:eastAsia="Times New Roman" w:cs="Times New Roman"/>
          <w:szCs w:val="24"/>
        </w:rPr>
        <w:t>τ,</w:t>
      </w:r>
      <w:r w:rsidRPr="002A1C97">
        <w:rPr>
          <w:rFonts w:eastAsia="Times New Roman" w:cs="Times New Roman"/>
          <w:szCs w:val="24"/>
        </w:rPr>
        <w:t xml:space="preserve"> ότι είστε </w:t>
      </w:r>
      <w:r>
        <w:rPr>
          <w:rFonts w:eastAsia="Times New Roman" w:cs="Times New Roman"/>
          <w:szCs w:val="24"/>
        </w:rPr>
        <w:t>κ</w:t>
      </w:r>
      <w:r w:rsidRPr="002A1C97">
        <w:rPr>
          <w:rFonts w:eastAsia="Times New Roman" w:cs="Times New Roman"/>
          <w:szCs w:val="24"/>
        </w:rPr>
        <w:t xml:space="preserve">υβέρνηση </w:t>
      </w:r>
      <w:r>
        <w:rPr>
          <w:rFonts w:eastAsia="Times New Roman" w:cs="Times New Roman"/>
          <w:szCs w:val="24"/>
        </w:rPr>
        <w:t>των πολλών.</w:t>
      </w:r>
    </w:p>
    <w:p w14:paraId="6338F8B8"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 xml:space="preserve">Ε, με </w:t>
      </w:r>
      <w:r w:rsidRPr="002A1C97">
        <w:rPr>
          <w:rFonts w:eastAsia="Times New Roman" w:cs="Times New Roman"/>
          <w:szCs w:val="24"/>
        </w:rPr>
        <w:t>συγχωρείτε</w:t>
      </w:r>
      <w:r>
        <w:rPr>
          <w:rFonts w:eastAsia="Times New Roman" w:cs="Times New Roman"/>
          <w:szCs w:val="24"/>
        </w:rPr>
        <w:t>. Δ</w:t>
      </w:r>
      <w:r w:rsidRPr="002A1C97">
        <w:rPr>
          <w:rFonts w:eastAsia="Times New Roman" w:cs="Times New Roman"/>
          <w:szCs w:val="24"/>
        </w:rPr>
        <w:t>εν είστε κυβέρνηση των πολλών</w:t>
      </w:r>
      <w:r>
        <w:rPr>
          <w:rFonts w:eastAsia="Times New Roman" w:cs="Times New Roman"/>
          <w:szCs w:val="24"/>
        </w:rPr>
        <w:t>,</w:t>
      </w:r>
      <w:r w:rsidRPr="002A1C97">
        <w:rPr>
          <w:rFonts w:eastAsia="Times New Roman" w:cs="Times New Roman"/>
          <w:szCs w:val="24"/>
        </w:rPr>
        <w:t xml:space="preserve"> είστε </w:t>
      </w:r>
      <w:r>
        <w:rPr>
          <w:rFonts w:eastAsia="Times New Roman" w:cs="Times New Roman"/>
          <w:szCs w:val="24"/>
        </w:rPr>
        <w:t>κ</w:t>
      </w:r>
      <w:r w:rsidRPr="002A1C97">
        <w:rPr>
          <w:rFonts w:eastAsia="Times New Roman" w:cs="Times New Roman"/>
          <w:szCs w:val="24"/>
        </w:rPr>
        <w:t>υβέρνηση που εξαπατά τους πολλούς και έχει μία απίστευτη υποκρισία</w:t>
      </w:r>
      <w:r>
        <w:rPr>
          <w:rFonts w:eastAsia="Times New Roman" w:cs="Times New Roman"/>
          <w:szCs w:val="24"/>
        </w:rPr>
        <w:t>. Και ακόμα περισσότερο, είστε μία κ</w:t>
      </w:r>
      <w:r w:rsidRPr="002A1C97">
        <w:rPr>
          <w:rFonts w:eastAsia="Times New Roman" w:cs="Times New Roman"/>
          <w:szCs w:val="24"/>
        </w:rPr>
        <w:t xml:space="preserve">υβέρνηση που περιφρονεί τους πολλούς και πιο πολύ </w:t>
      </w:r>
      <w:r w:rsidRPr="002A1C97">
        <w:rPr>
          <w:rFonts w:eastAsia="Times New Roman" w:cs="Times New Roman"/>
          <w:szCs w:val="24"/>
        </w:rPr>
        <w:lastRenderedPageBreak/>
        <w:t>ακόμα τους ίδιους της τους ψηφοφόρους</w:t>
      </w:r>
      <w:r>
        <w:rPr>
          <w:rFonts w:eastAsia="Times New Roman" w:cs="Times New Roman"/>
          <w:szCs w:val="24"/>
        </w:rPr>
        <w:t>. Σ</w:t>
      </w:r>
      <w:r w:rsidRPr="002A1C97">
        <w:rPr>
          <w:rFonts w:eastAsia="Times New Roman" w:cs="Times New Roman"/>
          <w:szCs w:val="24"/>
        </w:rPr>
        <w:t>ε αυτούς είστε εκτεθειμένο</w:t>
      </w:r>
      <w:r w:rsidRPr="002A1C97">
        <w:rPr>
          <w:rFonts w:eastAsia="Times New Roman" w:cs="Times New Roman"/>
          <w:szCs w:val="24"/>
        </w:rPr>
        <w:t>ι</w:t>
      </w:r>
      <w:r>
        <w:rPr>
          <w:rFonts w:eastAsia="Times New Roman" w:cs="Times New Roman"/>
          <w:szCs w:val="24"/>
        </w:rPr>
        <w:t>,</w:t>
      </w:r>
      <w:r w:rsidRPr="002A1C97">
        <w:rPr>
          <w:rFonts w:eastAsia="Times New Roman" w:cs="Times New Roman"/>
          <w:szCs w:val="24"/>
        </w:rPr>
        <w:t xml:space="preserve"> σε αυτούς γιατί είχανε πιστέψει</w:t>
      </w:r>
      <w:r>
        <w:rPr>
          <w:rFonts w:eastAsia="Times New Roman" w:cs="Times New Roman"/>
          <w:szCs w:val="24"/>
        </w:rPr>
        <w:t>, αυτά τα οποία λέγατ</w:t>
      </w:r>
      <w:r w:rsidRPr="002A1C97">
        <w:rPr>
          <w:rFonts w:eastAsia="Times New Roman" w:cs="Times New Roman"/>
          <w:szCs w:val="24"/>
        </w:rPr>
        <w:t>ε</w:t>
      </w:r>
      <w:r>
        <w:rPr>
          <w:rFonts w:eastAsia="Times New Roman" w:cs="Times New Roman"/>
          <w:szCs w:val="24"/>
        </w:rPr>
        <w:t>. Η Κυβέρνηση αυτή είναι μία κ</w:t>
      </w:r>
      <w:r w:rsidRPr="002A1C97">
        <w:rPr>
          <w:rFonts w:eastAsia="Times New Roman" w:cs="Times New Roman"/>
          <w:szCs w:val="24"/>
        </w:rPr>
        <w:t>υβέρνηση που έχει αποκτήσει καθεστωτική νοοτροπία και μάλιστα μέσα σε τέσσερα χρόνια</w:t>
      </w:r>
      <w:r>
        <w:rPr>
          <w:rFonts w:eastAsia="Times New Roman" w:cs="Times New Roman"/>
          <w:szCs w:val="24"/>
        </w:rPr>
        <w:t>.</w:t>
      </w:r>
    </w:p>
    <w:p w14:paraId="6338F8B9"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μομφής, </w:t>
      </w:r>
      <w:r w:rsidRPr="002A1C97">
        <w:rPr>
          <w:rFonts w:eastAsia="Times New Roman" w:cs="Times New Roman"/>
          <w:szCs w:val="24"/>
        </w:rPr>
        <w:t xml:space="preserve">λοιπόν </w:t>
      </w:r>
      <w:r>
        <w:rPr>
          <w:rFonts w:eastAsia="Times New Roman" w:cs="Times New Roman"/>
          <w:szCs w:val="24"/>
        </w:rPr>
        <w:t>-</w:t>
      </w:r>
      <w:r w:rsidRPr="002A1C97">
        <w:rPr>
          <w:rFonts w:eastAsia="Times New Roman" w:cs="Times New Roman"/>
          <w:szCs w:val="24"/>
        </w:rPr>
        <w:t>και κλείνω</w:t>
      </w:r>
      <w:r>
        <w:rPr>
          <w:rFonts w:eastAsia="Times New Roman" w:cs="Times New Roman"/>
          <w:szCs w:val="24"/>
        </w:rPr>
        <w:t>-</w:t>
      </w:r>
      <w:r w:rsidRPr="002A1C97">
        <w:rPr>
          <w:rFonts w:eastAsia="Times New Roman" w:cs="Times New Roman"/>
          <w:szCs w:val="24"/>
        </w:rPr>
        <w:t xml:space="preserve"> κυρίες και κύριοι</w:t>
      </w:r>
      <w:r>
        <w:rPr>
          <w:rFonts w:eastAsia="Times New Roman" w:cs="Times New Roman"/>
          <w:szCs w:val="24"/>
        </w:rPr>
        <w:t xml:space="preserve"> </w:t>
      </w:r>
      <w:r w:rsidRPr="002A1C97">
        <w:rPr>
          <w:rFonts w:eastAsia="Times New Roman" w:cs="Times New Roman"/>
          <w:szCs w:val="24"/>
        </w:rPr>
        <w:t>της Νέας Δημοκρατίας</w:t>
      </w:r>
      <w:r>
        <w:rPr>
          <w:rFonts w:eastAsia="Times New Roman" w:cs="Times New Roman"/>
          <w:szCs w:val="24"/>
        </w:rPr>
        <w:t>,</w:t>
      </w:r>
      <w:r w:rsidRPr="002A1C97">
        <w:rPr>
          <w:rFonts w:eastAsia="Times New Roman" w:cs="Times New Roman"/>
          <w:szCs w:val="24"/>
        </w:rPr>
        <w:t xml:space="preserve"> για μέ</w:t>
      </w:r>
      <w:r w:rsidRPr="002A1C97">
        <w:rPr>
          <w:rFonts w:eastAsia="Times New Roman" w:cs="Times New Roman"/>
          <w:szCs w:val="24"/>
        </w:rPr>
        <w:t xml:space="preserve">να </w:t>
      </w:r>
      <w:r>
        <w:rPr>
          <w:rFonts w:eastAsia="Times New Roman" w:cs="Times New Roman"/>
          <w:szCs w:val="24"/>
        </w:rPr>
        <w:t>β</w:t>
      </w:r>
      <w:r w:rsidRPr="002A1C97">
        <w:rPr>
          <w:rFonts w:eastAsia="Times New Roman" w:cs="Times New Roman"/>
          <w:szCs w:val="24"/>
        </w:rPr>
        <w:t>ασικά είναι μία πρόσκλη</w:t>
      </w:r>
      <w:r>
        <w:rPr>
          <w:rFonts w:eastAsia="Times New Roman" w:cs="Times New Roman"/>
          <w:szCs w:val="24"/>
        </w:rPr>
        <w:t>ση για ένα νέο αξιακό πολιτικό πλαίσιο στη χ</w:t>
      </w:r>
      <w:r w:rsidRPr="002A1C97">
        <w:rPr>
          <w:rFonts w:eastAsia="Times New Roman" w:cs="Times New Roman"/>
          <w:szCs w:val="24"/>
        </w:rPr>
        <w:t>ώρα</w:t>
      </w:r>
      <w:r>
        <w:rPr>
          <w:rFonts w:eastAsia="Times New Roman" w:cs="Times New Roman"/>
          <w:szCs w:val="24"/>
        </w:rPr>
        <w:t>. Κ</w:t>
      </w:r>
      <w:r w:rsidRPr="002A1C97">
        <w:rPr>
          <w:rFonts w:eastAsia="Times New Roman" w:cs="Times New Roman"/>
          <w:szCs w:val="24"/>
        </w:rPr>
        <w:t>αι δεν απευθύνεται η πρόσκληση αυτή μόνο στους δεξιούς και τους κεντρώους</w:t>
      </w:r>
      <w:r>
        <w:rPr>
          <w:rFonts w:eastAsia="Times New Roman" w:cs="Times New Roman"/>
          <w:szCs w:val="24"/>
        </w:rPr>
        <w:t xml:space="preserve">, απευθύνεται και στους αριστερούς </w:t>
      </w:r>
      <w:r w:rsidRPr="002A1C97">
        <w:rPr>
          <w:rFonts w:eastAsia="Times New Roman" w:cs="Times New Roman"/>
          <w:szCs w:val="24"/>
        </w:rPr>
        <w:t xml:space="preserve">συμπολίτες </w:t>
      </w:r>
      <w:r>
        <w:rPr>
          <w:rFonts w:eastAsia="Times New Roman" w:cs="Times New Roman"/>
          <w:szCs w:val="24"/>
        </w:rPr>
        <w:t>μας,</w:t>
      </w:r>
      <w:r w:rsidRPr="002A1C97">
        <w:rPr>
          <w:rFonts w:eastAsia="Times New Roman" w:cs="Times New Roman"/>
          <w:szCs w:val="24"/>
        </w:rPr>
        <w:t xml:space="preserve"> οι οποίο</w:t>
      </w:r>
      <w:r>
        <w:rPr>
          <w:rFonts w:eastAsia="Times New Roman" w:cs="Times New Roman"/>
          <w:szCs w:val="24"/>
        </w:rPr>
        <w:t>ι είναι απογοητευμένοι από μία κ</w:t>
      </w:r>
      <w:r w:rsidRPr="002A1C97">
        <w:rPr>
          <w:rFonts w:eastAsia="Times New Roman" w:cs="Times New Roman"/>
          <w:szCs w:val="24"/>
        </w:rPr>
        <w:t>υβέρνηση</w:t>
      </w:r>
      <w:r>
        <w:rPr>
          <w:rFonts w:eastAsia="Times New Roman" w:cs="Times New Roman"/>
          <w:szCs w:val="24"/>
        </w:rPr>
        <w:t>,</w:t>
      </w:r>
      <w:r w:rsidRPr="002A1C97">
        <w:rPr>
          <w:rFonts w:eastAsia="Times New Roman" w:cs="Times New Roman"/>
          <w:szCs w:val="24"/>
        </w:rPr>
        <w:t xml:space="preserve"> η οπο</w:t>
      </w:r>
      <w:r w:rsidRPr="002A1C97">
        <w:rPr>
          <w:rFonts w:eastAsia="Times New Roman" w:cs="Times New Roman"/>
          <w:szCs w:val="24"/>
        </w:rPr>
        <w:t>ία έχει πάθει πολιτική μετάλλαξη σε όλα τα επίπεδα</w:t>
      </w:r>
      <w:r>
        <w:rPr>
          <w:rFonts w:eastAsia="Times New Roman" w:cs="Times New Roman"/>
          <w:szCs w:val="24"/>
        </w:rPr>
        <w:t>.</w:t>
      </w:r>
    </w:p>
    <w:p w14:paraId="6338F8BA"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Χατζηδάκη, ολοκληρώστε.</w:t>
      </w:r>
    </w:p>
    <w:p w14:paraId="6338F8BB" w14:textId="77777777" w:rsidR="00401C51" w:rsidRDefault="00794512">
      <w:pPr>
        <w:spacing w:line="600" w:lineRule="auto"/>
        <w:ind w:firstLine="720"/>
        <w:contextualSpacing/>
        <w:jc w:val="both"/>
        <w:rPr>
          <w:rFonts w:eastAsia="Times New Roman" w:cs="Times New Roman"/>
          <w:szCs w:val="24"/>
        </w:rPr>
      </w:pPr>
      <w:r w:rsidRPr="00165799">
        <w:rPr>
          <w:rFonts w:eastAsia="Times New Roman" w:cs="Times New Roman"/>
          <w:b/>
          <w:szCs w:val="24"/>
        </w:rPr>
        <w:t>ΚΩΝΣΤΑΝΤΙΝΟΣ ΧΑΤΖΗΔΑΚΗΣ:</w:t>
      </w:r>
      <w:r>
        <w:rPr>
          <w:rFonts w:eastAsia="Times New Roman" w:cs="Times New Roman"/>
          <w:b/>
          <w:szCs w:val="24"/>
        </w:rPr>
        <w:t xml:space="preserve"> </w:t>
      </w:r>
      <w:r>
        <w:rPr>
          <w:rFonts w:eastAsia="Times New Roman" w:cs="Times New Roman"/>
          <w:szCs w:val="24"/>
        </w:rPr>
        <w:t>Κλείνω, κύριε Πρόεδρε.</w:t>
      </w:r>
    </w:p>
    <w:p w14:paraId="6338F8BC" w14:textId="77777777" w:rsidR="00401C51" w:rsidRDefault="00794512">
      <w:pPr>
        <w:spacing w:line="600" w:lineRule="auto"/>
        <w:ind w:firstLine="720"/>
        <w:contextualSpacing/>
        <w:jc w:val="both"/>
        <w:rPr>
          <w:rFonts w:eastAsia="Times New Roman"/>
          <w:color w:val="1D2228"/>
          <w:szCs w:val="24"/>
        </w:rPr>
      </w:pPr>
      <w:r>
        <w:rPr>
          <w:rFonts w:eastAsia="Times New Roman" w:cs="Times New Roman"/>
          <w:szCs w:val="24"/>
        </w:rPr>
        <w:lastRenderedPageBreak/>
        <w:t>Και είναι η πρόταση μ</w:t>
      </w:r>
      <w:r w:rsidRPr="002A1C97">
        <w:rPr>
          <w:rFonts w:eastAsia="Times New Roman" w:cs="Times New Roman"/>
          <w:szCs w:val="24"/>
        </w:rPr>
        <w:t>ομφής που είχαμε καταθέσει στον κ</w:t>
      </w:r>
      <w:r>
        <w:rPr>
          <w:rFonts w:eastAsia="Times New Roman" w:cs="Times New Roman"/>
          <w:szCs w:val="24"/>
        </w:rPr>
        <w:t>.</w:t>
      </w:r>
      <w:r w:rsidRPr="002A1C97">
        <w:rPr>
          <w:rFonts w:eastAsia="Times New Roman" w:cs="Times New Roman"/>
          <w:szCs w:val="24"/>
        </w:rPr>
        <w:t xml:space="preserve"> Πολάκη μία πρόσκληση για ένα νέο ξεκί</w:t>
      </w:r>
      <w:r w:rsidRPr="002A1C97">
        <w:rPr>
          <w:rFonts w:eastAsia="Times New Roman" w:cs="Times New Roman"/>
          <w:szCs w:val="24"/>
        </w:rPr>
        <w:t>νημα μακριά από το πολιτικό θέατρο</w:t>
      </w:r>
      <w:r>
        <w:rPr>
          <w:rFonts w:eastAsia="Times New Roman" w:cs="Times New Roman"/>
          <w:szCs w:val="24"/>
        </w:rPr>
        <w:t>,</w:t>
      </w:r>
      <w:r w:rsidRPr="002A1C97">
        <w:rPr>
          <w:rFonts w:eastAsia="Times New Roman" w:cs="Times New Roman"/>
          <w:szCs w:val="24"/>
        </w:rPr>
        <w:t xml:space="preserve"> μακριά από τον κυνισμό</w:t>
      </w:r>
      <w:r>
        <w:rPr>
          <w:rFonts w:eastAsia="Times New Roman" w:cs="Times New Roman"/>
          <w:szCs w:val="24"/>
        </w:rPr>
        <w:t>,</w:t>
      </w:r>
      <w:r w:rsidRPr="002A1C97">
        <w:rPr>
          <w:rFonts w:eastAsia="Times New Roman" w:cs="Times New Roman"/>
          <w:szCs w:val="24"/>
        </w:rPr>
        <w:t xml:space="preserve"> μακριά από την περιφρόνηση των αξιών των Ελλήνων και της νοημοσύνης των Ελλήνων</w:t>
      </w:r>
      <w:r>
        <w:rPr>
          <w:rFonts w:eastAsia="Times New Roman" w:cs="Times New Roman"/>
          <w:szCs w:val="24"/>
        </w:rPr>
        <w:t>.</w:t>
      </w:r>
      <w:r w:rsidRPr="002A1C97">
        <w:rPr>
          <w:rFonts w:eastAsia="Times New Roman" w:cs="Times New Roman"/>
          <w:szCs w:val="24"/>
        </w:rPr>
        <w:t xml:space="preserve"> </w:t>
      </w:r>
    </w:p>
    <w:p w14:paraId="6338F8B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Είναι ένα κάλεσμα να γίνει η Ελλάδα μία κανονική ευρωπαϊκή χώρα. Και αυτή η πορεία θα ξεκινήσει -μην έχετε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αμφιβολία- στις 26 Μαΐου, διότι οι Έλληνες πολίτες έχουν τσαντιστεί απ’ αυτήν σας την προκλητική και αλαζονική στάση και λένε: Φθάνει πια, αξίζουμε μία καλύτερη Ελλάδα!</w:t>
      </w:r>
    </w:p>
    <w:p w14:paraId="6338F8BE"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38F8BF" w14:textId="77777777" w:rsidR="00401C51" w:rsidRDefault="00794512">
      <w:pPr>
        <w:spacing w:line="600" w:lineRule="auto"/>
        <w:ind w:firstLine="720"/>
        <w:jc w:val="both"/>
        <w:rPr>
          <w:rFonts w:eastAsia="Times New Roman" w:cs="Times New Roman"/>
          <w:szCs w:val="24"/>
        </w:rPr>
      </w:pPr>
      <w:r w:rsidRPr="00BA0E00">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Ο συνάδελφος κ. Απόστολος Καραναστάσης έχει τον λόγο.</w:t>
      </w:r>
    </w:p>
    <w:p w14:paraId="6338F8C0"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Ευχαριστώ, κύριε Πρόεδρε.</w:t>
      </w:r>
    </w:p>
    <w:p w14:paraId="6338F8C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να ξεκινήσω από την τοποθέτηση του κ. Χατζηδάκη, αν και δεν το κάνω συχνά</w:t>
      </w:r>
      <w:r w:rsidRPr="00F92F46">
        <w:rPr>
          <w:rFonts w:eastAsia="Times New Roman" w:cs="Times New Roman"/>
          <w:szCs w:val="24"/>
        </w:rPr>
        <w:t xml:space="preserve"> </w:t>
      </w:r>
      <w:r>
        <w:rPr>
          <w:rFonts w:eastAsia="Times New Roman" w:cs="Times New Roman"/>
          <w:szCs w:val="24"/>
        </w:rPr>
        <w:t>αυτό, ο οποίος ανέφερε ότι κάποια θέματα τον εκπλήσσουν όσον</w:t>
      </w:r>
      <w:r>
        <w:rPr>
          <w:rFonts w:eastAsia="Times New Roman" w:cs="Times New Roman"/>
          <w:szCs w:val="24"/>
        </w:rPr>
        <w:t xml:space="preserve"> αφορά τη λειτουργία της Κυβέρνησης.</w:t>
      </w:r>
    </w:p>
    <w:p w14:paraId="6338F8C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Αυτό με πάει αμέσως στο 2018, στην Αίθουσα της Γερουσίας, όπου μας εξέπληξε όλους ο κ. </w:t>
      </w:r>
      <w:r>
        <w:rPr>
          <w:rFonts w:eastAsia="Times New Roman" w:cs="Times New Roman"/>
          <w:szCs w:val="24"/>
        </w:rPr>
        <w:t>Χατζηδάκης</w:t>
      </w:r>
      <w:r>
        <w:rPr>
          <w:rFonts w:eastAsia="Times New Roman" w:cs="Times New Roman"/>
          <w:szCs w:val="24"/>
        </w:rPr>
        <w:t xml:space="preserve"> στο θέμα της μη μείωσης των συντάξεων για το 2019, όταν τότε έγινε η επίθεση στον κ. Μοσκοβισί αναφορικά με την παρέμβαση</w:t>
      </w:r>
      <w:r>
        <w:rPr>
          <w:rFonts w:eastAsia="Times New Roman" w:cs="Times New Roman"/>
          <w:szCs w:val="24"/>
        </w:rPr>
        <w:t xml:space="preserve"> στα εσωτερικά αυτής της χώρας και για το ότι δεν είχε ενημερωθεί η Νέα Δημοκρατία, έτσι ώστε να προσαρμόσει το πρόγραμμα της όσον αφορά τη μη μείωση των συντάξεων για το 2019. Νομίζω ότι πρέπει να ενθυμούμαστε με ποιον τρόπο κάνουμε πολιτική, όταν τον Επί</w:t>
      </w:r>
      <w:r>
        <w:rPr>
          <w:rFonts w:eastAsia="Times New Roman" w:cs="Times New Roman"/>
          <w:szCs w:val="24"/>
        </w:rPr>
        <w:t>τροπο της Ευρωπαϊκής Επιτροπής τον λοιδορήσατε, τον μαλώσετε, γιατί έκανε μία πρόταση, η οποία προερχόταν από μία επιστημονική τεκμηρίωση, ότι δηλαδή η οικονομία της χώρας πήγαινε πάρα πολύ καλά.</w:t>
      </w:r>
    </w:p>
    <w:p w14:paraId="6338F8C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συζήτηση για την παροχή ψήφο</w:t>
      </w:r>
      <w:r>
        <w:rPr>
          <w:rFonts w:eastAsia="Times New Roman" w:cs="Times New Roman"/>
          <w:szCs w:val="24"/>
        </w:rPr>
        <w:t>υ εμπιστοσύνης στην Κυβέρνηση έρχεται λίγες ημέρες πριν από τις κρίσιμες για τη χώρα και την Ευρώπη ευρωεκλογές και λίγους μήνες πριν από τις εθνικές εκλογές, που θα γίνουν μάλιστα στο τέλος του συνταγματικού χρόνου της θητείας της, πράγμα ιδιαίτερα σπάνιο</w:t>
      </w:r>
      <w:r>
        <w:rPr>
          <w:rFonts w:eastAsia="Times New Roman" w:cs="Times New Roman"/>
          <w:szCs w:val="24"/>
        </w:rPr>
        <w:t xml:space="preserve"> στα πολιτικά χρονικά της </w:t>
      </w:r>
      <w:r>
        <w:rPr>
          <w:rFonts w:eastAsia="Times New Roman" w:cs="Times New Roman"/>
          <w:szCs w:val="24"/>
        </w:rPr>
        <w:t>Ελλάδας</w:t>
      </w:r>
      <w:r>
        <w:rPr>
          <w:rFonts w:eastAsia="Times New Roman" w:cs="Times New Roman"/>
          <w:szCs w:val="24"/>
        </w:rPr>
        <w:t>. Μας δίδεται έτσι η ευκαιρία να συζητήσουμε μπροστά στον λαό εφ’ όλης της ύλης, να αποκαλύψουμε σε όσους δεν γνωρίζουν ή ξέχασαν τι παραλάβαμε το 2015, να εξηγήσουμε τις επιλογές μας την τετραετία που μεσολάβησε από τότε μ</w:t>
      </w:r>
      <w:r>
        <w:rPr>
          <w:rFonts w:eastAsia="Times New Roman" w:cs="Times New Roman"/>
          <w:szCs w:val="24"/>
        </w:rPr>
        <w:t>έχρι σήμερα, να επισημάνουμε όσα πετύχαμε και να αναλύσουμε τον σχεδιασμό μας για το μέλλον.</w:t>
      </w:r>
    </w:p>
    <w:p w14:paraId="6338F8C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 κ. Μητσοτάκης και η Νέα Δημοκρατία δεν θα μπορούσαν να μας κάνουν καλύτερο δώρο στη συγκεκριμένη χρονική συγκυρία. Δεν φημίζονται, άλλωστε, και για την ευστοχία </w:t>
      </w:r>
      <w:r>
        <w:rPr>
          <w:rFonts w:eastAsia="Times New Roman" w:cs="Times New Roman"/>
          <w:szCs w:val="24"/>
        </w:rPr>
        <w:t>των χειρισμών και των προβλέψεών τους. Πραγματικά αυτήν τη στιγμή δεν μπορώ να θυμηθώ ούτε μία πρόβλεψή τους, που να έχουν πέσει μέσα.</w:t>
      </w:r>
    </w:p>
    <w:p w14:paraId="6338F8C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Θυμίζω ότι εγκατέλειψαν το 2015 τη διακυβέρνηση της χώρας, χωρίς να τακτοποιήσουν τις δεσμεύσεις που οι ίδιοι είχαν αναλά</w:t>
      </w:r>
      <w:r>
        <w:rPr>
          <w:rFonts w:eastAsia="Times New Roman" w:cs="Times New Roman"/>
          <w:szCs w:val="24"/>
        </w:rPr>
        <w:t>βει και χωρίς να κλείσουν το μνημόνιο που οι ίδιοι είχαν υπογράψει. Εγκατέλειψαν τη διακυβέρνηση της χώρας προ της διαφαινόμενης συντριπτικής ήττας στις επερχόμενες εκλογές, προσβλέποντας σε μια γρήγορη επάνοδο τους στην εξουσία μετά από μία σύντομη αριστε</w:t>
      </w:r>
      <w:r>
        <w:rPr>
          <w:rFonts w:eastAsia="Times New Roman" w:cs="Times New Roman"/>
          <w:szCs w:val="24"/>
        </w:rPr>
        <w:t xml:space="preserve">ρή παρένθεση. </w:t>
      </w:r>
    </w:p>
    <w:p w14:paraId="6338F8C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παρένθεση αυτή άνοιξε, αλλάξαμε σελίδα, βγάλαμε τη χώρα από τα μνημόνια και προχωρούμε σταθερά και με σχέδιο στην επόμενη μέρα για την κοινωνία και τη χώρα. Και η παρένθεση, συνάδελφοι της Νέας Δημοκρατίας και του ΚΙΝΑΛ, καλά κρατεί και θα</w:t>
      </w:r>
      <w:r>
        <w:rPr>
          <w:rFonts w:eastAsia="Times New Roman" w:cs="Times New Roman"/>
          <w:szCs w:val="24"/>
        </w:rPr>
        <w:t xml:space="preserve"> συνεχίσει με την ψήφο του λαού τον Οκτώβρη να κρατεί για αρκετά χρόνια ακόμη.</w:t>
      </w:r>
    </w:p>
    <w:p w14:paraId="6338F8C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Πριν από τέσσερα χρόνια παραλάβαμε μια ρημαγμένη χώρα υπό την επικυριαρχία του Διεθνούς Νομισματικού Ταμείου και του </w:t>
      </w:r>
      <w:r>
        <w:rPr>
          <w:rFonts w:eastAsia="Times New Roman" w:cs="Times New Roman"/>
          <w:szCs w:val="24"/>
        </w:rPr>
        <w:t xml:space="preserve">διευθυντηρίου </w:t>
      </w:r>
      <w:r>
        <w:rPr>
          <w:rFonts w:eastAsia="Times New Roman" w:cs="Times New Roman"/>
          <w:szCs w:val="24"/>
        </w:rPr>
        <w:t>της Ευρωπαϊκής Ένωσης, με ανεργία κοντά στο 30</w:t>
      </w:r>
      <w:r>
        <w:rPr>
          <w:rFonts w:eastAsia="Times New Roman" w:cs="Times New Roman"/>
          <w:szCs w:val="24"/>
        </w:rPr>
        <w:t xml:space="preserve">%, με συντάξεις και μισθούς </w:t>
      </w:r>
      <w:r>
        <w:rPr>
          <w:rFonts w:eastAsia="Times New Roman" w:cs="Times New Roman"/>
          <w:szCs w:val="24"/>
        </w:rPr>
        <w:lastRenderedPageBreak/>
        <w:t>μειωμένους στα όρια της φτώχειας, με ένα μεγάλο μέρος της νεολαίας μας στο εξωτερικό, επιστήμονες ιδιαίτερα, με το δημόσιο σύστημα υγείας διαλυμένο, με το ΑΕΠ καταποντισμένο, με μια κοινωνία σε βαθιά ανθρωπιστική κρίση, αλλά και</w:t>
      </w:r>
      <w:r>
        <w:rPr>
          <w:rFonts w:eastAsia="Times New Roman" w:cs="Times New Roman"/>
          <w:szCs w:val="24"/>
        </w:rPr>
        <w:t xml:space="preserve"> κρίση θεσμών και αξιών, με τους Έλληνες σε απόγνωση. Και αυτά αποτελούν μικρό μόνο μέρος της δυστυχίας που παραλάβαμε.</w:t>
      </w:r>
    </w:p>
    <w:p w14:paraId="6338F8C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Για να περάσω δε για λίγο στον τομέα των υποδομών και μεταφορών, που είναι σημαντικός, σημειώνω ότι αυτός ο χώρος, ο οποίος δεν είναι ιδ</w:t>
      </w:r>
      <w:r>
        <w:rPr>
          <w:rFonts w:eastAsia="Times New Roman" w:cs="Times New Roman"/>
          <w:szCs w:val="24"/>
        </w:rPr>
        <w:t>ιαίτερα αρεστός προς τη Νέα Δημοκρατία, για δεκαετίες αποτέλεσε την ατμομηχανή της εθνικής οικονομίας και ταύτισε την εξέλιξή του με την αναπτυξιακή πορεία της χώρας. Είναι ο πρώτος τομέας που δοκιμάστηκε από την κρίση και είναι αυτός που πλήρωσε το βαρύτε</w:t>
      </w:r>
      <w:r>
        <w:rPr>
          <w:rFonts w:eastAsia="Times New Roman" w:cs="Times New Roman"/>
          <w:szCs w:val="24"/>
        </w:rPr>
        <w:t xml:space="preserve">ρο τίμημα. </w:t>
      </w:r>
    </w:p>
    <w:p w14:paraId="6338F8C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Κατά την εξαετία από το 2009 μέχρι το 2014, η παραγωγή ιδιωτικών έργων κατέρρευσε σχεδόν ολοκληρωτικά. Παράλληλα, στον χώρο των δημοσίων έργων οι μικρές επιχειρήσεις, που δραστηριοποιούνται κυρίως σε τοπικό </w:t>
      </w:r>
      <w:r>
        <w:rPr>
          <w:rFonts w:eastAsia="Times New Roman" w:cs="Times New Roman"/>
          <w:szCs w:val="24"/>
        </w:rPr>
        <w:lastRenderedPageBreak/>
        <w:t xml:space="preserve">και όχι εθνικό επίπεδο, δεν μπόρεσαν </w:t>
      </w:r>
      <w:r>
        <w:rPr>
          <w:rFonts w:eastAsia="Times New Roman" w:cs="Times New Roman"/>
          <w:szCs w:val="24"/>
        </w:rPr>
        <w:t>να συντηρηθούν, αφού τα τοπικά έργα συρρικνώθηκαν σημαντικά, η στήριξη από τις τράπεζες σταμάτησε και οι υποχρεώσεις πάσης φύσεως έγιναν εξουθενωτικές. Έτσι, ένα μεγάλο μέρος απ’ αυτές οδηγήθηκαν σε κλείσιμο, ενώ οι υπόλοιπες φυτοζωούσαν.</w:t>
      </w:r>
    </w:p>
    <w:p w14:paraId="6338F8C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Τα μεγάλα έργα ήτ</w:t>
      </w:r>
      <w:r>
        <w:rPr>
          <w:rFonts w:eastAsia="Times New Roman" w:cs="Times New Roman"/>
          <w:szCs w:val="24"/>
        </w:rPr>
        <w:t>αν βαλτωμένα ή είχαν εγκαταλειφθεί. Το ξέρουμε. Αυτή ήταν η κατάσταση που μας κληροδότησαν το 2015 οι κυβερνήσεις της Νέας Δημοκρατίας και του ΚΙΝΑΛ, που σήμερα μας κουνούν και το δάχτυλο. Ανασκουμπωθήκαμε, δουλέψαμε με πρόγραμμα, βάλαμε στόχους, συνεργαστ</w:t>
      </w:r>
      <w:r>
        <w:rPr>
          <w:rFonts w:eastAsia="Times New Roman" w:cs="Times New Roman"/>
          <w:szCs w:val="24"/>
        </w:rPr>
        <w:t xml:space="preserve">ήκαμε με την Ευρωπαϊκή Ένωση και τα αποτελέσματα μιλούν από μόνα τους. Ολοκληρώσαμε ή συνεχίζουμε την πορεία ολοκλήρωσης των μεγάλων έργων, που τα βρήκαμε «παγωμένα» και τα αναστήσαμε, όπως είναι οι πέντε οδικοί άξονες και ο σιδηρόδρομος υψηλών ταχυτήτων. </w:t>
      </w:r>
      <w:r>
        <w:rPr>
          <w:rFonts w:eastAsia="Times New Roman" w:cs="Times New Roman"/>
          <w:szCs w:val="24"/>
        </w:rPr>
        <w:t xml:space="preserve">Την Τετάρτη θα κινηθεί επίσημα η σιδηροδρομική γραμμή υψηλών ταχυτήτων από την Αθήνα στη Θεσσαλονίκη. Είναι έτοιμη. Επίσης, είναι το μετρό της Θεσσαλονίκης που προχωρά, οι νέες γραμμές του μετρό, </w:t>
      </w:r>
      <w:r>
        <w:rPr>
          <w:rFonts w:eastAsia="Times New Roman" w:cs="Times New Roman"/>
          <w:szCs w:val="24"/>
        </w:rPr>
        <w:lastRenderedPageBreak/>
        <w:t>οι εμπορευματικοί σταθμοί, όλοι οι οδικοί άξονες, η Ιονία Κό</w:t>
      </w:r>
      <w:r>
        <w:rPr>
          <w:rFonts w:eastAsia="Times New Roman" w:cs="Times New Roman"/>
          <w:szCs w:val="24"/>
        </w:rPr>
        <w:t>ρινθος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Πάτρα, τα Τέμπη. Τις προηγούμενες ημέρες κυρώσαμε τη σύμβαση για το Καστέλι, που είναι στον ΒΟΑΚ. Είναι, ακόμα, η υλοποίηση για το 2019 όσον αφορά τα αντιπλημμυρικά και τις πυρκαγιές, που προέρχονται από καταστροφές, που οφείλονται εν πολλοίς σε κ</w:t>
      </w:r>
      <w:r>
        <w:rPr>
          <w:rFonts w:eastAsia="Times New Roman" w:cs="Times New Roman"/>
          <w:szCs w:val="24"/>
        </w:rPr>
        <w:t>ακή διοίκηση των προηγούμενων ετών και δεκαετιών.</w:t>
      </w:r>
    </w:p>
    <w:p w14:paraId="6338F8C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εάν τον Μάιο του 2015 έλεγε κάποιος από εμάς ότι θα έχουμε βγει τον Δεκέμβριο του 2018 από τα μνημόνια και η χώρα μας θα επέστρεφε στην κανονικότητα, αποκτώντας φωνή στα παγκόσ</w:t>
      </w:r>
      <w:r>
        <w:rPr>
          <w:rFonts w:eastAsia="Times New Roman" w:cs="Times New Roman"/>
          <w:szCs w:val="24"/>
        </w:rPr>
        <w:t>μια φόρα και σεβασμό από τη διεθνή κοινότητα, θα δεχόταν λοιδορίες, λάσπη, χλευασμό από την Αντιπολίτευση και τα φιλικά της μέσα μαζικής ενημέρωσης.</w:t>
      </w:r>
    </w:p>
    <w:p w14:paraId="6338F8C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Εμείς, όμως, δεν φοβηθήκαμε μπροστά στον γόρδιο δεσμό, που φάνηκε ότι δεν μπορούσαμε τότε να τον κόψουμε. Α</w:t>
      </w:r>
      <w:r>
        <w:rPr>
          <w:rFonts w:eastAsia="Times New Roman" w:cs="Times New Roman"/>
          <w:szCs w:val="24"/>
        </w:rPr>
        <w:t xml:space="preserve">ντιστρέφοντας την ιστορία, αποφασίσαμε να τον λύσουμε και το καταφέραμε. Ακολουθώντας με συνέπεια </w:t>
      </w:r>
      <w:r>
        <w:rPr>
          <w:rFonts w:eastAsia="Times New Roman" w:cs="Times New Roman"/>
          <w:szCs w:val="24"/>
        </w:rPr>
        <w:lastRenderedPageBreak/>
        <w:t xml:space="preserve">τον σχεδιασμό που καθορίσαμε εξαρχής, καταφέραμε να βγάλουμε τη χώρα από το βάρος και το όνειδος των μνημονίων, όσο και εάν εσείς, κύριοι συνάδελφοι της Νέας </w:t>
      </w:r>
      <w:r>
        <w:rPr>
          <w:rFonts w:eastAsia="Times New Roman" w:cs="Times New Roman"/>
          <w:szCs w:val="24"/>
        </w:rPr>
        <w:t>Δημοκρατίας και του ΚΙΝΑΛ, εξακολουθείτε μόνοι σε ολόκληρη την Ευρώπη να το αμφισβητείτε.</w:t>
      </w:r>
    </w:p>
    <w:p w14:paraId="6338F8C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Πριν ακόμα φθάσουμε στην έξοδο από το μνημόνιο, αλλά κυρίως μετά, πετύχαμε μείωση ανεργίας κατά δέκα ποσοστιαίες μονάδες, μείωση στα ασφαλιστικά στις ασφαλιστικές εισ</w:t>
      </w:r>
      <w:r>
        <w:rPr>
          <w:rFonts w:eastAsia="Times New Roman" w:cs="Times New Roman"/>
          <w:szCs w:val="24"/>
        </w:rPr>
        <w:t xml:space="preserve">φορές των ελευθέρων επαγγελματιών και αυτοαπασχολούμενων και αγροτών, επιδότηση ασφαλιστικών εισφορών για νέους κάτω από είκοσι τεσσάρων χρόνων και μία σειρά δράσεων στήριξης της κοινωνίας και επαναφοράς της χώρας στον δρόμο της ανάπτυξης. Με τα μέτρα που </w:t>
      </w:r>
      <w:r>
        <w:rPr>
          <w:rFonts w:eastAsia="Times New Roman" w:cs="Times New Roman"/>
          <w:szCs w:val="24"/>
        </w:rPr>
        <w:t>εξήγγειλε ο Πρωθυπουργός σηματοδοτούμε την πολιτική μας για την επόμενη τετραετία και την οριστική έξοδο της χώρας μας από την κρίση. Και αυτά είναι μόνιμα μέτρα, για να οικοδομήσουμε ένα κοινωνικό κράτος για πρώτη φορά.</w:t>
      </w:r>
    </w:p>
    <w:p w14:paraId="6338F8C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Τέλος, είναι σίγουρο ότι δώσαμε στη</w:t>
      </w:r>
      <w:r>
        <w:rPr>
          <w:rFonts w:eastAsia="Times New Roman" w:cs="Times New Roman"/>
          <w:szCs w:val="24"/>
        </w:rPr>
        <w:t xml:space="preserve"> χώρα μας διεθνή οντότητα και αποτελούμε ήδη σημαντικό παράγοντα στη </w:t>
      </w:r>
      <w:r>
        <w:rPr>
          <w:rFonts w:eastAsia="Times New Roman" w:cs="Times New Roman"/>
          <w:szCs w:val="24"/>
        </w:rPr>
        <w:t>ν</w:t>
      </w:r>
      <w:r>
        <w:rPr>
          <w:rFonts w:eastAsia="Times New Roman" w:cs="Times New Roman"/>
          <w:szCs w:val="24"/>
        </w:rPr>
        <w:t>οτιοανατολική Μεσόγειο και την Ευρωπαϊκή Ένωση με παγκόσμια αναγνώριση του σημαντικού ρόλου μας στην περιοχή. Άλλωστε, η απλή παράθεση, το τι παραλάβαμε το 2015 και το τι εξασφαλίζουμε σ</w:t>
      </w:r>
      <w:r>
        <w:rPr>
          <w:rFonts w:eastAsia="Times New Roman" w:cs="Times New Roman"/>
          <w:szCs w:val="24"/>
        </w:rPr>
        <w:t xml:space="preserve">ήμερα για τον ελληνικό λαό, είναι αποστομωτική για τους επικριτές της Κυβέρνησης. Μου είναι, συνεπώς, ακατανόητη η επιλογή της Νέας Δημοκρατίας να προκαλέσει αυτήν τη συζήτηση. Τους θυμίζω ότι ο λαός σ’ αυτήν την περίπτωση λέει «λαγός τη φτέρη έσειε, κακό </w:t>
      </w:r>
      <w:r>
        <w:rPr>
          <w:rFonts w:eastAsia="Times New Roman" w:cs="Times New Roman"/>
          <w:szCs w:val="24"/>
        </w:rPr>
        <w:t>της κεφαλής του».</w:t>
      </w:r>
    </w:p>
    <w:p w14:paraId="6338F8C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338F8D0"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8D1" w14:textId="77777777" w:rsidR="00401C51" w:rsidRDefault="00794512">
      <w:pPr>
        <w:spacing w:line="600" w:lineRule="auto"/>
        <w:ind w:firstLine="720"/>
        <w:jc w:val="both"/>
        <w:rPr>
          <w:rFonts w:eastAsia="Times New Roman" w:cs="Times New Roman"/>
          <w:szCs w:val="24"/>
        </w:rPr>
      </w:pPr>
      <w:r w:rsidRPr="00BA0E00">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γίνεται γνωστό στο Σώμα ότι </w:t>
      </w:r>
      <w:r>
        <w:rPr>
          <w:rFonts w:eastAsia="Times New Roman" w:cs="Times New Roman"/>
          <w:szCs w:val="24"/>
        </w:rPr>
        <w:t xml:space="preserve">συνεδρίασή μας παρακολουθούν </w:t>
      </w:r>
      <w:r>
        <w:rPr>
          <w:rFonts w:eastAsia="Times New Roman" w:cs="Times New Roman"/>
          <w:szCs w:val="24"/>
        </w:rPr>
        <w:t>από τα άνω δυτικά θεωρεία</w:t>
      </w:r>
      <w:r>
        <w:rPr>
          <w:rFonts w:eastAsia="Times New Roman" w:cs="Times New Roman"/>
          <w:szCs w:val="24"/>
        </w:rPr>
        <w:t>,</w:t>
      </w:r>
      <w:r>
        <w:rPr>
          <w:rFonts w:eastAsia="Times New Roman" w:cs="Times New Roman"/>
          <w:szCs w:val="24"/>
        </w:rPr>
        <w:t xml:space="preserve"> αφού</w:t>
      </w:r>
      <w:r>
        <w:rPr>
          <w:rFonts w:eastAsia="Times New Roman" w:cs="Times New Roman"/>
          <w:szCs w:val="24"/>
        </w:rPr>
        <w:t xml:space="preserve"> προηγουμένως</w:t>
      </w:r>
      <w:r>
        <w:rPr>
          <w:rFonts w:eastAsia="Times New Roman" w:cs="Times New Roman"/>
          <w:szCs w:val="24"/>
        </w:rPr>
        <w:t xml:space="preserve"> ενημερώθηκαν για την ιστορία του </w:t>
      </w:r>
      <w:r>
        <w:rPr>
          <w:rFonts w:eastAsia="Times New Roman" w:cs="Times New Roman"/>
          <w:szCs w:val="24"/>
        </w:rPr>
        <w:lastRenderedPageBreak/>
        <w:t>κτ</w:t>
      </w:r>
      <w:r>
        <w:rPr>
          <w:rFonts w:eastAsia="Times New Roman" w:cs="Times New Roman"/>
          <w:szCs w:val="24"/>
        </w:rPr>
        <w:t>η</w:t>
      </w:r>
      <w:r>
        <w:rPr>
          <w:rFonts w:eastAsia="Times New Roman" w:cs="Times New Roman"/>
          <w:szCs w:val="24"/>
        </w:rPr>
        <w:t>ρίου και τον τρόπο οργάνωσης και λειτουργίας της Βουλής, σαράντα μία μαθήτριες και μαθητές και πέντε συνοδοί εκπαιδευτικοί από 1</w:t>
      </w:r>
      <w:r w:rsidRPr="00866B2B">
        <w:rPr>
          <w:rFonts w:eastAsia="Times New Roman" w:cs="Times New Roman"/>
          <w:szCs w:val="24"/>
          <w:vertAlign w:val="superscript"/>
        </w:rPr>
        <w:t>ο</w:t>
      </w:r>
      <w:r>
        <w:rPr>
          <w:rFonts w:eastAsia="Times New Roman" w:cs="Times New Roman"/>
          <w:szCs w:val="24"/>
        </w:rPr>
        <w:t xml:space="preserve"> Δημοτικό Σχολείο Ηγουμενίτσας και το Δημοτικό Σχολείο Μαργαριτίου Θεσπρωτίας.</w:t>
      </w:r>
    </w:p>
    <w:p w14:paraId="6338F8D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338F8D3"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338F8D4" w14:textId="77777777" w:rsidR="00401C51" w:rsidRDefault="00794512">
      <w:pPr>
        <w:spacing w:line="600" w:lineRule="auto"/>
        <w:ind w:firstLine="720"/>
        <w:jc w:val="both"/>
        <w:rPr>
          <w:rFonts w:eastAsia="Times New Roman" w:cs="Times New Roman"/>
          <w:szCs w:val="24"/>
        </w:rPr>
      </w:pPr>
      <w:r w:rsidRPr="00F959C0">
        <w:rPr>
          <w:rFonts w:eastAsia="Times New Roman" w:cs="Times New Roman"/>
          <w:b/>
          <w:szCs w:val="24"/>
        </w:rPr>
        <w:t>ΚΩΝΣΤΑΝΤΙΝΟΣ ΧΑΤΖΗΔΑΚΗΣ:</w:t>
      </w:r>
      <w:r>
        <w:rPr>
          <w:rFonts w:eastAsia="Times New Roman" w:cs="Times New Roman"/>
          <w:szCs w:val="24"/>
        </w:rPr>
        <w:t xml:space="preserve"> Κύριε Πρόεδρε, παρακαλώ τον λόγο.</w:t>
      </w:r>
    </w:p>
    <w:p w14:paraId="6338F8D5"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Αντιλαμβάνομαι ότι επειδή αναφέρθηκε στο όνομά σας, κύριε Χατζηδάκη, προφανώς θέλετε τον λόγο επί π</w:t>
      </w:r>
      <w:r>
        <w:rPr>
          <w:rFonts w:eastAsia="Times New Roman" w:cs="Times New Roman"/>
          <w:szCs w:val="24"/>
        </w:rPr>
        <w:t>ροσωπικού.</w:t>
      </w:r>
    </w:p>
    <w:p w14:paraId="6338F8D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 σας δώσω τον λόγο για ένα λεπτό. Δεν σας βάζω χρόνο, γιατί είστε πειθαρχημένος.</w:t>
      </w:r>
    </w:p>
    <w:p w14:paraId="6338F8D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κ. Χατζηδάκης έχει τον λόγο.</w:t>
      </w:r>
    </w:p>
    <w:p w14:paraId="6338F8D8"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Θα είμαι πολύ σύντομος.</w:t>
      </w:r>
    </w:p>
    <w:p w14:paraId="6338F8D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ο κ. Καραναστάσης, επαναλαμβάνοντας το ψεύδος που και χθες ανέφερε </w:t>
      </w:r>
      <w:r>
        <w:rPr>
          <w:rFonts w:eastAsia="Times New Roman" w:cs="Times New Roman"/>
          <w:szCs w:val="24"/>
        </w:rPr>
        <w:t>ο κ.</w:t>
      </w:r>
      <w:r w:rsidRPr="0038217C">
        <w:rPr>
          <w:rFonts w:eastAsia="Times New Roman" w:cs="Times New Roman"/>
          <w:szCs w:val="24"/>
        </w:rPr>
        <w:t xml:space="preserve"> Τσίπρας</w:t>
      </w:r>
      <w:r>
        <w:rPr>
          <w:rFonts w:eastAsia="Times New Roman" w:cs="Times New Roman"/>
          <w:szCs w:val="24"/>
        </w:rPr>
        <w:t>,</w:t>
      </w:r>
      <w:r w:rsidRPr="0038217C">
        <w:rPr>
          <w:rFonts w:eastAsia="Times New Roman" w:cs="Times New Roman"/>
          <w:szCs w:val="24"/>
        </w:rPr>
        <w:t xml:space="preserve"> υπονόησε ότι εγώ</w:t>
      </w:r>
      <w:r>
        <w:rPr>
          <w:rFonts w:eastAsia="Times New Roman" w:cs="Times New Roman"/>
          <w:szCs w:val="24"/>
        </w:rPr>
        <w:t>,</w:t>
      </w:r>
      <w:r w:rsidRPr="0038217C">
        <w:rPr>
          <w:rFonts w:eastAsia="Times New Roman" w:cs="Times New Roman"/>
          <w:szCs w:val="24"/>
        </w:rPr>
        <w:t xml:space="preserve"> δήθεν</w:t>
      </w:r>
      <w:r>
        <w:rPr>
          <w:rFonts w:eastAsia="Times New Roman" w:cs="Times New Roman"/>
          <w:szCs w:val="24"/>
        </w:rPr>
        <w:t>,</w:t>
      </w:r>
      <w:r w:rsidRPr="0038217C">
        <w:rPr>
          <w:rFonts w:eastAsia="Times New Roman" w:cs="Times New Roman"/>
          <w:szCs w:val="24"/>
        </w:rPr>
        <w:t xml:space="preserve"> ήμουν υπέρ της με</w:t>
      </w:r>
      <w:r>
        <w:rPr>
          <w:rFonts w:eastAsia="Times New Roman" w:cs="Times New Roman"/>
          <w:szCs w:val="24"/>
        </w:rPr>
        <w:t>ιώσεως</w:t>
      </w:r>
      <w:r w:rsidRPr="0038217C">
        <w:rPr>
          <w:rFonts w:eastAsia="Times New Roman" w:cs="Times New Roman"/>
          <w:szCs w:val="24"/>
        </w:rPr>
        <w:t xml:space="preserve"> των συντάξεων</w:t>
      </w:r>
      <w:r>
        <w:rPr>
          <w:rFonts w:eastAsia="Times New Roman" w:cs="Times New Roman"/>
          <w:szCs w:val="24"/>
        </w:rPr>
        <w:t>. Πέραν του ότι β</w:t>
      </w:r>
      <w:r w:rsidRPr="0038217C">
        <w:rPr>
          <w:rFonts w:eastAsia="Times New Roman" w:cs="Times New Roman"/>
          <w:szCs w:val="24"/>
        </w:rPr>
        <w:t xml:space="preserve">εβαίως οποιοσδήποτε </w:t>
      </w:r>
      <w:r>
        <w:rPr>
          <w:rFonts w:eastAsia="Times New Roman" w:cs="Times New Roman"/>
          <w:szCs w:val="24"/>
        </w:rPr>
        <w:t>Β</w:t>
      </w:r>
      <w:r w:rsidRPr="0038217C">
        <w:rPr>
          <w:rFonts w:eastAsia="Times New Roman" w:cs="Times New Roman"/>
          <w:szCs w:val="24"/>
        </w:rPr>
        <w:t>ουλευτής οποιουδήποτε κόμματος που έχει μυαλό στο κεφάλι του</w:t>
      </w:r>
      <w:r>
        <w:rPr>
          <w:rFonts w:eastAsia="Times New Roman" w:cs="Times New Roman"/>
          <w:szCs w:val="24"/>
        </w:rPr>
        <w:t>, δεν θα</w:t>
      </w:r>
      <w:r w:rsidRPr="0038217C">
        <w:rPr>
          <w:rFonts w:eastAsia="Times New Roman" w:cs="Times New Roman"/>
          <w:szCs w:val="24"/>
        </w:rPr>
        <w:t xml:space="preserve"> μπορούσε να ισχυριστεί κάτι τέτοιο</w:t>
      </w:r>
      <w:r>
        <w:rPr>
          <w:rFonts w:eastAsia="Times New Roman" w:cs="Times New Roman"/>
          <w:szCs w:val="24"/>
        </w:rPr>
        <w:t>,</w:t>
      </w:r>
      <w:r w:rsidRPr="0038217C">
        <w:rPr>
          <w:rFonts w:eastAsia="Times New Roman" w:cs="Times New Roman"/>
          <w:szCs w:val="24"/>
        </w:rPr>
        <w:t xml:space="preserve"> δηλαδή ξεφεύγει της κοινής λογικής</w:t>
      </w:r>
      <w:r>
        <w:rPr>
          <w:rFonts w:eastAsia="Times New Roman" w:cs="Times New Roman"/>
          <w:szCs w:val="24"/>
        </w:rPr>
        <w:t>,</w:t>
      </w:r>
      <w:r w:rsidRPr="0038217C">
        <w:rPr>
          <w:rFonts w:eastAsia="Times New Roman" w:cs="Times New Roman"/>
          <w:szCs w:val="24"/>
        </w:rPr>
        <w:t xml:space="preserve"> έ</w:t>
      </w:r>
      <w:r w:rsidRPr="0038217C">
        <w:rPr>
          <w:rFonts w:eastAsia="Times New Roman" w:cs="Times New Roman"/>
          <w:szCs w:val="24"/>
        </w:rPr>
        <w:t xml:space="preserve">χω εδώ </w:t>
      </w:r>
      <w:r>
        <w:rPr>
          <w:rFonts w:eastAsia="Times New Roman" w:cs="Times New Roman"/>
          <w:szCs w:val="24"/>
        </w:rPr>
        <w:t>τ</w:t>
      </w:r>
      <w:r w:rsidRPr="0038217C">
        <w:rPr>
          <w:rFonts w:eastAsia="Times New Roman" w:cs="Times New Roman"/>
          <w:szCs w:val="24"/>
        </w:rPr>
        <w:t xml:space="preserve">α </w:t>
      </w:r>
      <w:r>
        <w:rPr>
          <w:rFonts w:eastAsia="Times New Roman" w:cs="Times New Roman"/>
          <w:szCs w:val="24"/>
        </w:rPr>
        <w:t>Π</w:t>
      </w:r>
      <w:r w:rsidRPr="0038217C">
        <w:rPr>
          <w:rFonts w:eastAsia="Times New Roman" w:cs="Times New Roman"/>
          <w:szCs w:val="24"/>
        </w:rPr>
        <w:t>ρακτικά</w:t>
      </w:r>
      <w:r>
        <w:rPr>
          <w:rFonts w:eastAsia="Times New Roman" w:cs="Times New Roman"/>
          <w:szCs w:val="24"/>
        </w:rPr>
        <w:t>,</w:t>
      </w:r>
      <w:r w:rsidRPr="0038217C">
        <w:rPr>
          <w:rFonts w:eastAsia="Times New Roman" w:cs="Times New Roman"/>
          <w:szCs w:val="24"/>
        </w:rPr>
        <w:t xml:space="preserve"> για να λήξει το θέμα</w:t>
      </w:r>
      <w:r>
        <w:rPr>
          <w:rFonts w:eastAsia="Times New Roman" w:cs="Times New Roman"/>
          <w:szCs w:val="24"/>
        </w:rPr>
        <w:t>. Διαβάζω, λ</w:t>
      </w:r>
      <w:r w:rsidRPr="0038217C">
        <w:rPr>
          <w:rFonts w:eastAsia="Times New Roman" w:cs="Times New Roman"/>
          <w:szCs w:val="24"/>
        </w:rPr>
        <w:t>οιπόν</w:t>
      </w:r>
      <w:r>
        <w:rPr>
          <w:rFonts w:eastAsia="Times New Roman" w:cs="Times New Roman"/>
          <w:szCs w:val="24"/>
        </w:rPr>
        <w:t>,</w:t>
      </w:r>
      <w:r w:rsidRPr="0038217C">
        <w:rPr>
          <w:rFonts w:eastAsia="Times New Roman" w:cs="Times New Roman"/>
          <w:szCs w:val="24"/>
        </w:rPr>
        <w:t xml:space="preserve"> από τα </w:t>
      </w:r>
      <w:r>
        <w:rPr>
          <w:rFonts w:eastAsia="Times New Roman" w:cs="Times New Roman"/>
          <w:szCs w:val="24"/>
        </w:rPr>
        <w:t>Π</w:t>
      </w:r>
      <w:r w:rsidRPr="0038217C">
        <w:rPr>
          <w:rFonts w:eastAsia="Times New Roman" w:cs="Times New Roman"/>
          <w:szCs w:val="24"/>
        </w:rPr>
        <w:t>ρακτικά</w:t>
      </w:r>
      <w:r>
        <w:rPr>
          <w:rFonts w:eastAsia="Times New Roman" w:cs="Times New Roman"/>
          <w:szCs w:val="24"/>
        </w:rPr>
        <w:t>. Λ</w:t>
      </w:r>
      <w:r w:rsidRPr="0038217C">
        <w:rPr>
          <w:rFonts w:eastAsia="Times New Roman" w:cs="Times New Roman"/>
          <w:szCs w:val="24"/>
        </w:rPr>
        <w:t>έω στο</w:t>
      </w:r>
      <w:r>
        <w:rPr>
          <w:rFonts w:eastAsia="Times New Roman" w:cs="Times New Roman"/>
          <w:szCs w:val="24"/>
        </w:rPr>
        <w:t>ν</w:t>
      </w:r>
      <w:r w:rsidRPr="0038217C">
        <w:rPr>
          <w:rFonts w:eastAsia="Times New Roman" w:cs="Times New Roman"/>
          <w:szCs w:val="24"/>
        </w:rPr>
        <w:t xml:space="preserve"> </w:t>
      </w:r>
      <w:r>
        <w:rPr>
          <w:rFonts w:eastAsia="Times New Roman" w:cs="Times New Roman"/>
          <w:szCs w:val="24"/>
        </w:rPr>
        <w:t>Μ</w:t>
      </w:r>
      <w:r w:rsidRPr="0038217C">
        <w:rPr>
          <w:rFonts w:eastAsia="Times New Roman" w:cs="Times New Roman"/>
          <w:szCs w:val="24"/>
        </w:rPr>
        <w:t>οσ</w:t>
      </w:r>
      <w:r>
        <w:rPr>
          <w:rFonts w:eastAsia="Times New Roman" w:cs="Times New Roman"/>
          <w:szCs w:val="24"/>
        </w:rPr>
        <w:t>κ</w:t>
      </w:r>
      <w:r w:rsidRPr="0038217C">
        <w:rPr>
          <w:rFonts w:eastAsia="Times New Roman" w:cs="Times New Roman"/>
          <w:szCs w:val="24"/>
        </w:rPr>
        <w:t>οβισί</w:t>
      </w:r>
      <w:r>
        <w:rPr>
          <w:rFonts w:eastAsia="Times New Roman" w:cs="Times New Roman"/>
          <w:szCs w:val="24"/>
        </w:rPr>
        <w:t>: «Δ</w:t>
      </w:r>
      <w:r w:rsidRPr="0038217C">
        <w:rPr>
          <w:rFonts w:eastAsia="Times New Roman" w:cs="Times New Roman"/>
          <w:szCs w:val="24"/>
        </w:rPr>
        <w:t>εν υπάρχει ούτε ένας Έλληνας πολίτης που να θέλει να περικοπούν οι συντάξεις</w:t>
      </w:r>
      <w:r>
        <w:rPr>
          <w:rFonts w:eastAsia="Times New Roman" w:cs="Times New Roman"/>
          <w:szCs w:val="24"/>
        </w:rPr>
        <w:t>.». Κ</w:t>
      </w:r>
      <w:r w:rsidRPr="0038217C">
        <w:rPr>
          <w:rFonts w:eastAsia="Times New Roman" w:cs="Times New Roman"/>
          <w:szCs w:val="24"/>
        </w:rPr>
        <w:t>αι προσθέτω</w:t>
      </w:r>
      <w:r>
        <w:rPr>
          <w:rFonts w:eastAsia="Times New Roman" w:cs="Times New Roman"/>
          <w:szCs w:val="24"/>
        </w:rPr>
        <w:t>: «Α</w:t>
      </w:r>
      <w:r w:rsidRPr="0038217C">
        <w:rPr>
          <w:rFonts w:eastAsia="Times New Roman" w:cs="Times New Roman"/>
          <w:szCs w:val="24"/>
        </w:rPr>
        <w:t>ν</w:t>
      </w:r>
      <w:r>
        <w:rPr>
          <w:rFonts w:eastAsia="Times New Roman" w:cs="Times New Roman"/>
          <w:szCs w:val="24"/>
        </w:rPr>
        <w:t>,</w:t>
      </w:r>
      <w:r w:rsidRPr="0038217C">
        <w:rPr>
          <w:rFonts w:eastAsia="Times New Roman" w:cs="Times New Roman"/>
          <w:szCs w:val="24"/>
        </w:rPr>
        <w:t xml:space="preserve"> κύριε </w:t>
      </w:r>
      <w:r>
        <w:rPr>
          <w:rFonts w:eastAsia="Times New Roman" w:cs="Times New Roman"/>
          <w:szCs w:val="24"/>
        </w:rPr>
        <w:t>Ε</w:t>
      </w:r>
      <w:r w:rsidRPr="0038217C">
        <w:rPr>
          <w:rFonts w:eastAsia="Times New Roman" w:cs="Times New Roman"/>
          <w:szCs w:val="24"/>
        </w:rPr>
        <w:t>πίτροπε</w:t>
      </w:r>
      <w:r>
        <w:rPr>
          <w:rFonts w:eastAsia="Times New Roman" w:cs="Times New Roman"/>
          <w:szCs w:val="24"/>
        </w:rPr>
        <w:t>,</w:t>
      </w:r>
      <w:r w:rsidRPr="0038217C">
        <w:rPr>
          <w:rFonts w:eastAsia="Times New Roman" w:cs="Times New Roman"/>
          <w:szCs w:val="24"/>
        </w:rPr>
        <w:t xml:space="preserve"> μας πείτε ότι η συμφωνία αυτή για τις συντά</w:t>
      </w:r>
      <w:r w:rsidRPr="0038217C">
        <w:rPr>
          <w:rFonts w:eastAsia="Times New Roman" w:cs="Times New Roman"/>
          <w:szCs w:val="24"/>
        </w:rPr>
        <w:t>ξεις θα ακυρωθεί</w:t>
      </w:r>
      <w:r>
        <w:rPr>
          <w:rFonts w:eastAsia="Times New Roman" w:cs="Times New Roman"/>
          <w:szCs w:val="24"/>
        </w:rPr>
        <w:t>,</w:t>
      </w:r>
      <w:r w:rsidRPr="0038217C">
        <w:rPr>
          <w:rFonts w:eastAsia="Times New Roman" w:cs="Times New Roman"/>
          <w:szCs w:val="24"/>
        </w:rPr>
        <w:t xml:space="preserve"> καλοδεχούμενο</w:t>
      </w:r>
      <w:r>
        <w:rPr>
          <w:rFonts w:eastAsia="Times New Roman" w:cs="Times New Roman"/>
          <w:szCs w:val="24"/>
        </w:rPr>
        <w:t xml:space="preserve">.». Ε, </w:t>
      </w:r>
      <w:r w:rsidRPr="0038217C">
        <w:rPr>
          <w:rFonts w:eastAsia="Times New Roman" w:cs="Times New Roman"/>
          <w:szCs w:val="24"/>
        </w:rPr>
        <w:t>ας βγάλουν τα συμπεράσματά τους οι Έλληνες πολίτες</w:t>
      </w:r>
      <w:r>
        <w:rPr>
          <w:rFonts w:eastAsia="Times New Roman" w:cs="Times New Roman"/>
          <w:szCs w:val="24"/>
        </w:rPr>
        <w:t>.</w:t>
      </w:r>
    </w:p>
    <w:p w14:paraId="6338F8DA"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38F8DB"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w:t>
      </w:r>
      <w:r w:rsidRPr="0038217C">
        <w:rPr>
          <w:rFonts w:eastAsia="Times New Roman" w:cs="Times New Roman"/>
          <w:szCs w:val="24"/>
        </w:rPr>
        <w:t>ύτως ή άλλως</w:t>
      </w:r>
      <w:r>
        <w:rPr>
          <w:rFonts w:eastAsia="Times New Roman" w:cs="Times New Roman"/>
          <w:szCs w:val="24"/>
        </w:rPr>
        <w:t>,</w:t>
      </w:r>
      <w:r w:rsidRPr="0038217C">
        <w:rPr>
          <w:rFonts w:eastAsia="Times New Roman" w:cs="Times New Roman"/>
          <w:szCs w:val="24"/>
        </w:rPr>
        <w:t xml:space="preserve"> κι άλλες δύο φορές </w:t>
      </w:r>
      <w:r>
        <w:rPr>
          <w:rFonts w:eastAsia="Times New Roman" w:cs="Times New Roman"/>
          <w:szCs w:val="24"/>
        </w:rPr>
        <w:t>απαντήσατε</w:t>
      </w:r>
      <w:r w:rsidRPr="0038217C">
        <w:rPr>
          <w:rFonts w:eastAsia="Times New Roman" w:cs="Times New Roman"/>
          <w:szCs w:val="24"/>
        </w:rPr>
        <w:t xml:space="preserve"> από τα </w:t>
      </w:r>
      <w:r>
        <w:rPr>
          <w:rFonts w:eastAsia="Times New Roman" w:cs="Times New Roman"/>
          <w:szCs w:val="24"/>
        </w:rPr>
        <w:t>Π</w:t>
      </w:r>
      <w:r w:rsidRPr="0038217C">
        <w:rPr>
          <w:rFonts w:eastAsia="Times New Roman" w:cs="Times New Roman"/>
          <w:szCs w:val="24"/>
        </w:rPr>
        <w:t>ρακτικά</w:t>
      </w:r>
      <w:r>
        <w:rPr>
          <w:rFonts w:eastAsia="Times New Roman" w:cs="Times New Roman"/>
          <w:szCs w:val="24"/>
        </w:rPr>
        <w:t>,</w:t>
      </w:r>
      <w:r w:rsidRPr="0038217C">
        <w:rPr>
          <w:rFonts w:eastAsia="Times New Roman" w:cs="Times New Roman"/>
          <w:szCs w:val="24"/>
        </w:rPr>
        <w:t xml:space="preserve"> κύριε </w:t>
      </w:r>
      <w:r>
        <w:rPr>
          <w:rFonts w:eastAsia="Times New Roman" w:cs="Times New Roman"/>
          <w:szCs w:val="24"/>
        </w:rPr>
        <w:t>Α</w:t>
      </w:r>
      <w:r w:rsidRPr="0038217C">
        <w:rPr>
          <w:rFonts w:eastAsia="Times New Roman" w:cs="Times New Roman"/>
          <w:szCs w:val="24"/>
        </w:rPr>
        <w:t>ντιπρόεδρε</w:t>
      </w:r>
      <w:r>
        <w:rPr>
          <w:rFonts w:eastAsia="Times New Roman" w:cs="Times New Roman"/>
          <w:szCs w:val="24"/>
        </w:rPr>
        <w:t>.</w:t>
      </w:r>
    </w:p>
    <w:p w14:paraId="6338F8D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Π</w:t>
      </w:r>
      <w:r w:rsidRPr="0038217C">
        <w:rPr>
          <w:rFonts w:eastAsia="Times New Roman" w:cs="Times New Roman"/>
          <w:szCs w:val="24"/>
        </w:rPr>
        <w:t>ροχωρούμε</w:t>
      </w:r>
      <w:r>
        <w:rPr>
          <w:rFonts w:eastAsia="Times New Roman" w:cs="Times New Roman"/>
          <w:szCs w:val="24"/>
        </w:rPr>
        <w:t>. Είπαμε ότι ο κ.</w:t>
      </w:r>
      <w:r w:rsidRPr="0038217C">
        <w:rPr>
          <w:rFonts w:eastAsia="Times New Roman" w:cs="Times New Roman"/>
          <w:szCs w:val="24"/>
        </w:rPr>
        <w:t xml:space="preserve"> Παπαθεοδώρου </w:t>
      </w:r>
      <w:r>
        <w:rPr>
          <w:rFonts w:eastAsia="Times New Roman" w:cs="Times New Roman"/>
          <w:szCs w:val="24"/>
        </w:rPr>
        <w:t>έ</w:t>
      </w:r>
      <w:r w:rsidRPr="0038217C">
        <w:rPr>
          <w:rFonts w:eastAsia="Times New Roman" w:cs="Times New Roman"/>
          <w:szCs w:val="24"/>
        </w:rPr>
        <w:t>χει ζητήσει συγ</w:t>
      </w:r>
      <w:r>
        <w:rPr>
          <w:rFonts w:eastAsia="Times New Roman" w:cs="Times New Roman"/>
          <w:szCs w:val="24"/>
        </w:rPr>
        <w:t>γ</w:t>
      </w:r>
      <w:r w:rsidRPr="0038217C">
        <w:rPr>
          <w:rFonts w:eastAsia="Times New Roman" w:cs="Times New Roman"/>
          <w:szCs w:val="24"/>
        </w:rPr>
        <w:t>νώμη</w:t>
      </w:r>
      <w:r>
        <w:rPr>
          <w:rFonts w:eastAsia="Times New Roman" w:cs="Times New Roman"/>
          <w:szCs w:val="24"/>
        </w:rPr>
        <w:t>. Θ</w:t>
      </w:r>
      <w:r w:rsidRPr="0038217C">
        <w:rPr>
          <w:rFonts w:eastAsia="Times New Roman" w:cs="Times New Roman"/>
          <w:szCs w:val="24"/>
        </w:rPr>
        <w:t>α έρθει</w:t>
      </w:r>
      <w:r>
        <w:rPr>
          <w:rFonts w:eastAsia="Times New Roman" w:cs="Times New Roman"/>
          <w:szCs w:val="24"/>
        </w:rPr>
        <w:t>, όμως. Ε</w:t>
      </w:r>
      <w:r w:rsidRPr="0038217C">
        <w:rPr>
          <w:rFonts w:eastAsia="Times New Roman" w:cs="Times New Roman"/>
          <w:szCs w:val="24"/>
        </w:rPr>
        <w:t>ίναι καθοδόν</w:t>
      </w:r>
      <w:r>
        <w:rPr>
          <w:rFonts w:eastAsia="Times New Roman" w:cs="Times New Roman"/>
          <w:szCs w:val="24"/>
        </w:rPr>
        <w:t>. Γ</w:t>
      </w:r>
      <w:r w:rsidRPr="0038217C">
        <w:rPr>
          <w:rFonts w:eastAsia="Times New Roman" w:cs="Times New Roman"/>
          <w:szCs w:val="24"/>
        </w:rPr>
        <w:t>ια να μη χάνουμε χρόνο</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 xml:space="preserve">θα δώσω τον λόγο </w:t>
      </w:r>
      <w:r w:rsidRPr="0038217C">
        <w:rPr>
          <w:rFonts w:eastAsia="Times New Roman" w:cs="Times New Roman"/>
          <w:szCs w:val="24"/>
        </w:rPr>
        <w:t>στο συνάδελφο κ</w:t>
      </w:r>
      <w:r>
        <w:rPr>
          <w:rFonts w:eastAsia="Times New Roman" w:cs="Times New Roman"/>
          <w:szCs w:val="24"/>
        </w:rPr>
        <w:t>.</w:t>
      </w:r>
      <w:r w:rsidRPr="0038217C">
        <w:rPr>
          <w:rFonts w:eastAsia="Times New Roman" w:cs="Times New Roman"/>
          <w:szCs w:val="24"/>
        </w:rPr>
        <w:t xml:space="preserve"> Γιώργο Ψυχογιό</w:t>
      </w:r>
      <w:r>
        <w:rPr>
          <w:rFonts w:eastAsia="Times New Roman" w:cs="Times New Roman"/>
          <w:szCs w:val="24"/>
        </w:rPr>
        <w:t xml:space="preserve">. Ας είναι </w:t>
      </w:r>
      <w:r w:rsidRPr="0038217C">
        <w:rPr>
          <w:rFonts w:eastAsia="Times New Roman" w:cs="Times New Roman"/>
          <w:szCs w:val="24"/>
        </w:rPr>
        <w:t xml:space="preserve">δύο </w:t>
      </w:r>
      <w:r>
        <w:rPr>
          <w:rFonts w:eastAsia="Times New Roman" w:cs="Times New Roman"/>
          <w:szCs w:val="24"/>
        </w:rPr>
        <w:t>εκ</w:t>
      </w:r>
      <w:r w:rsidRPr="0038217C">
        <w:rPr>
          <w:rFonts w:eastAsia="Times New Roman" w:cs="Times New Roman"/>
          <w:szCs w:val="24"/>
        </w:rPr>
        <w:t xml:space="preserve"> του ΣΥΡΙΖΑ</w:t>
      </w:r>
      <w:r>
        <w:rPr>
          <w:rFonts w:eastAsia="Times New Roman" w:cs="Times New Roman"/>
          <w:szCs w:val="24"/>
        </w:rPr>
        <w:t>. Δεν φταίνε οι</w:t>
      </w:r>
      <w:r w:rsidRPr="0038217C">
        <w:rPr>
          <w:rFonts w:eastAsia="Times New Roman" w:cs="Times New Roman"/>
          <w:szCs w:val="24"/>
        </w:rPr>
        <w:t xml:space="preserve"> συνάδελφοι</w:t>
      </w:r>
      <w:r>
        <w:rPr>
          <w:rFonts w:eastAsia="Times New Roman" w:cs="Times New Roman"/>
          <w:szCs w:val="24"/>
        </w:rPr>
        <w:t>. Τον λόγο θα πάρει μετά η Υ</w:t>
      </w:r>
      <w:r w:rsidRPr="0038217C">
        <w:rPr>
          <w:rFonts w:eastAsia="Times New Roman" w:cs="Times New Roman"/>
          <w:szCs w:val="24"/>
        </w:rPr>
        <w:t>πουρ</w:t>
      </w:r>
      <w:r w:rsidRPr="0038217C">
        <w:rPr>
          <w:rFonts w:eastAsia="Times New Roman" w:cs="Times New Roman"/>
          <w:szCs w:val="24"/>
        </w:rPr>
        <w:t>γός κ</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Μ</w:t>
      </w:r>
      <w:r w:rsidRPr="0038217C">
        <w:rPr>
          <w:rFonts w:eastAsia="Times New Roman" w:cs="Times New Roman"/>
          <w:szCs w:val="24"/>
        </w:rPr>
        <w:t xml:space="preserve">αριλίζα </w:t>
      </w:r>
      <w:r>
        <w:rPr>
          <w:rFonts w:eastAsia="Times New Roman" w:cs="Times New Roman"/>
          <w:szCs w:val="24"/>
        </w:rPr>
        <w:t>Ξ</w:t>
      </w:r>
      <w:r w:rsidRPr="0038217C">
        <w:rPr>
          <w:rFonts w:eastAsia="Times New Roman" w:cs="Times New Roman"/>
          <w:szCs w:val="24"/>
        </w:rPr>
        <w:t>ενογιαννακοπούλου</w:t>
      </w:r>
      <w:r>
        <w:rPr>
          <w:rFonts w:eastAsia="Times New Roman" w:cs="Times New Roman"/>
          <w:szCs w:val="24"/>
        </w:rPr>
        <w:t>.</w:t>
      </w:r>
    </w:p>
    <w:p w14:paraId="6338F8D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w:t>
      </w:r>
      <w:r w:rsidRPr="0038217C">
        <w:rPr>
          <w:rFonts w:eastAsia="Times New Roman" w:cs="Times New Roman"/>
          <w:szCs w:val="24"/>
        </w:rPr>
        <w:t xml:space="preserve">πειδή βλέπω κάποιες </w:t>
      </w:r>
      <w:r>
        <w:rPr>
          <w:rFonts w:eastAsia="Times New Roman" w:cs="Times New Roman"/>
          <w:szCs w:val="24"/>
        </w:rPr>
        <w:t>«</w:t>
      </w:r>
      <w:r w:rsidRPr="0038217C">
        <w:rPr>
          <w:rFonts w:eastAsia="Times New Roman" w:cs="Times New Roman"/>
          <w:szCs w:val="24"/>
        </w:rPr>
        <w:t>απουσίες</w:t>
      </w:r>
      <w:r>
        <w:rPr>
          <w:rFonts w:eastAsia="Times New Roman" w:cs="Times New Roman"/>
          <w:szCs w:val="24"/>
        </w:rPr>
        <w:t>», παρακαλώ, ο</w:t>
      </w:r>
      <w:r w:rsidRPr="0038217C">
        <w:rPr>
          <w:rFonts w:eastAsia="Times New Roman" w:cs="Times New Roman"/>
          <w:szCs w:val="24"/>
        </w:rPr>
        <w:t xml:space="preserve">ι γραμματείες των </w:t>
      </w:r>
      <w:r>
        <w:rPr>
          <w:rFonts w:eastAsia="Times New Roman" w:cs="Times New Roman"/>
          <w:szCs w:val="24"/>
        </w:rPr>
        <w:t>Κ</w:t>
      </w:r>
      <w:r w:rsidRPr="0038217C">
        <w:rPr>
          <w:rFonts w:eastAsia="Times New Roman" w:cs="Times New Roman"/>
          <w:szCs w:val="24"/>
        </w:rPr>
        <w:t xml:space="preserve">οινοβουλευτικών </w:t>
      </w:r>
      <w:r>
        <w:rPr>
          <w:rFonts w:eastAsia="Times New Roman" w:cs="Times New Roman"/>
          <w:szCs w:val="24"/>
        </w:rPr>
        <w:t>Ο</w:t>
      </w:r>
      <w:r w:rsidRPr="0038217C">
        <w:rPr>
          <w:rFonts w:eastAsia="Times New Roman" w:cs="Times New Roman"/>
          <w:szCs w:val="24"/>
        </w:rPr>
        <w:t>μάδων να ειδοποιήσουν όσ</w:t>
      </w:r>
      <w:r>
        <w:rPr>
          <w:rFonts w:eastAsia="Times New Roman" w:cs="Times New Roman"/>
          <w:szCs w:val="24"/>
        </w:rPr>
        <w:t>ους</w:t>
      </w:r>
      <w:r w:rsidRPr="0038217C">
        <w:rPr>
          <w:rFonts w:eastAsia="Times New Roman" w:cs="Times New Roman"/>
          <w:szCs w:val="24"/>
        </w:rPr>
        <w:t xml:space="preserve"> δεν είναι στην </w:t>
      </w:r>
      <w:r>
        <w:rPr>
          <w:rFonts w:eastAsia="Times New Roman" w:cs="Times New Roman"/>
          <w:szCs w:val="24"/>
        </w:rPr>
        <w:t>Α</w:t>
      </w:r>
      <w:r w:rsidRPr="0038217C">
        <w:rPr>
          <w:rFonts w:eastAsia="Times New Roman" w:cs="Times New Roman"/>
          <w:szCs w:val="24"/>
        </w:rPr>
        <w:t>ίθουσα</w:t>
      </w:r>
      <w:r>
        <w:rPr>
          <w:rFonts w:eastAsia="Times New Roman" w:cs="Times New Roman"/>
          <w:szCs w:val="24"/>
        </w:rPr>
        <w:t>, γιατί κάποιοι είναι, δηλαδή τους κ.κ.</w:t>
      </w:r>
      <w:r w:rsidRPr="0038217C">
        <w:rPr>
          <w:rFonts w:eastAsia="Times New Roman" w:cs="Times New Roman"/>
          <w:szCs w:val="24"/>
        </w:rPr>
        <w:t xml:space="preserve"> </w:t>
      </w:r>
      <w:r>
        <w:rPr>
          <w:rFonts w:eastAsia="Times New Roman" w:cs="Times New Roman"/>
          <w:szCs w:val="24"/>
        </w:rPr>
        <w:t>επόμενους σ</w:t>
      </w:r>
      <w:r w:rsidRPr="0038217C">
        <w:rPr>
          <w:rFonts w:eastAsia="Times New Roman" w:cs="Times New Roman"/>
          <w:szCs w:val="24"/>
        </w:rPr>
        <w:t>υναδέλφους ομιλητές Κικίλια</w:t>
      </w:r>
      <w:r>
        <w:rPr>
          <w:rFonts w:eastAsia="Times New Roman" w:cs="Times New Roman"/>
          <w:szCs w:val="24"/>
        </w:rPr>
        <w:t>,</w:t>
      </w:r>
      <w:r w:rsidRPr="0038217C">
        <w:rPr>
          <w:rFonts w:eastAsia="Times New Roman" w:cs="Times New Roman"/>
          <w:szCs w:val="24"/>
        </w:rPr>
        <w:t xml:space="preserve"> Σκουρλέτη</w:t>
      </w:r>
      <w:r>
        <w:rPr>
          <w:rFonts w:eastAsia="Times New Roman" w:cs="Times New Roman"/>
          <w:szCs w:val="24"/>
        </w:rPr>
        <w:t>,</w:t>
      </w:r>
      <w:r w:rsidRPr="0038217C">
        <w:rPr>
          <w:rFonts w:eastAsia="Times New Roman" w:cs="Times New Roman"/>
          <w:szCs w:val="24"/>
        </w:rPr>
        <w:t xml:space="preserve"> Σαχινίδη</w:t>
      </w:r>
      <w:r>
        <w:rPr>
          <w:rFonts w:eastAsia="Times New Roman" w:cs="Times New Roman"/>
          <w:szCs w:val="24"/>
        </w:rPr>
        <w:t>,</w:t>
      </w:r>
      <w:r w:rsidRPr="0038217C">
        <w:rPr>
          <w:rFonts w:eastAsia="Times New Roman" w:cs="Times New Roman"/>
          <w:szCs w:val="24"/>
        </w:rPr>
        <w:t xml:space="preserve"> Μπακογιάννη</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Λ</w:t>
      </w:r>
      <w:r w:rsidRPr="0038217C">
        <w:rPr>
          <w:rFonts w:eastAsia="Times New Roman" w:cs="Times New Roman"/>
          <w:szCs w:val="24"/>
        </w:rPr>
        <w:t>αμπρούλη</w:t>
      </w:r>
      <w:r>
        <w:rPr>
          <w:rFonts w:eastAsia="Times New Roman" w:cs="Times New Roman"/>
          <w:szCs w:val="24"/>
        </w:rPr>
        <w:t>, Μ</w:t>
      </w:r>
      <w:r w:rsidRPr="0038217C">
        <w:rPr>
          <w:rFonts w:eastAsia="Times New Roman" w:cs="Times New Roman"/>
          <w:szCs w:val="24"/>
        </w:rPr>
        <w:t>εγαλομύστακα</w:t>
      </w:r>
      <w:r>
        <w:rPr>
          <w:rFonts w:eastAsia="Times New Roman" w:cs="Times New Roman"/>
          <w:szCs w:val="24"/>
        </w:rPr>
        <w:t>, Ψ</w:t>
      </w:r>
      <w:r w:rsidRPr="0038217C">
        <w:rPr>
          <w:rFonts w:eastAsia="Times New Roman" w:cs="Times New Roman"/>
          <w:szCs w:val="24"/>
        </w:rPr>
        <w:t>αριανό</w:t>
      </w:r>
      <w:r>
        <w:rPr>
          <w:rFonts w:eastAsia="Times New Roman" w:cs="Times New Roman"/>
          <w:szCs w:val="24"/>
        </w:rPr>
        <w:t>. Με αυτούς κ</w:t>
      </w:r>
      <w:r w:rsidRPr="0038217C">
        <w:rPr>
          <w:rFonts w:eastAsia="Times New Roman" w:cs="Times New Roman"/>
          <w:szCs w:val="24"/>
        </w:rPr>
        <w:t>λείνει και ο γ</w:t>
      </w:r>
      <w:r>
        <w:rPr>
          <w:rFonts w:eastAsia="Times New Roman" w:cs="Times New Roman"/>
          <w:szCs w:val="24"/>
        </w:rPr>
        <w:t>΄</w:t>
      </w:r>
      <w:r w:rsidRPr="0038217C">
        <w:rPr>
          <w:rFonts w:eastAsia="Times New Roman" w:cs="Times New Roman"/>
          <w:szCs w:val="24"/>
        </w:rPr>
        <w:t xml:space="preserve"> κύκλος των ομιλητών</w:t>
      </w:r>
      <w:r>
        <w:rPr>
          <w:rFonts w:eastAsia="Times New Roman" w:cs="Times New Roman"/>
          <w:szCs w:val="24"/>
        </w:rPr>
        <w:t>.</w:t>
      </w:r>
    </w:p>
    <w:p w14:paraId="6338F8D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w:t>
      </w:r>
      <w:r w:rsidRPr="0038217C">
        <w:rPr>
          <w:rFonts w:eastAsia="Times New Roman" w:cs="Times New Roman"/>
          <w:szCs w:val="24"/>
        </w:rPr>
        <w:t>ρίστε</w:t>
      </w:r>
      <w:r>
        <w:rPr>
          <w:rFonts w:eastAsia="Times New Roman" w:cs="Times New Roman"/>
          <w:szCs w:val="24"/>
        </w:rPr>
        <w:t>,</w:t>
      </w:r>
      <w:r w:rsidRPr="0038217C">
        <w:rPr>
          <w:rFonts w:eastAsia="Times New Roman" w:cs="Times New Roman"/>
          <w:szCs w:val="24"/>
        </w:rPr>
        <w:t xml:space="preserve"> κύριε </w:t>
      </w:r>
      <w:r>
        <w:rPr>
          <w:rFonts w:eastAsia="Times New Roman" w:cs="Times New Roman"/>
          <w:szCs w:val="24"/>
        </w:rPr>
        <w:t>Ψυχογιέ, έχετε τον λόγο.</w:t>
      </w:r>
    </w:p>
    <w:p w14:paraId="6338F8DF"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w:t>
      </w:r>
      <w:r w:rsidRPr="0038217C">
        <w:rPr>
          <w:rFonts w:eastAsia="Times New Roman" w:cs="Times New Roman"/>
          <w:szCs w:val="24"/>
        </w:rPr>
        <w:t>υχαριστώ πολύ</w:t>
      </w:r>
      <w:r>
        <w:rPr>
          <w:rFonts w:eastAsia="Times New Roman" w:cs="Times New Roman"/>
          <w:szCs w:val="24"/>
        </w:rPr>
        <w:t>,</w:t>
      </w:r>
      <w:r w:rsidRPr="0038217C">
        <w:rPr>
          <w:rFonts w:eastAsia="Times New Roman" w:cs="Times New Roman"/>
          <w:szCs w:val="24"/>
        </w:rPr>
        <w:t xml:space="preserve"> κύριε </w:t>
      </w:r>
      <w:r>
        <w:rPr>
          <w:rFonts w:eastAsia="Times New Roman" w:cs="Times New Roman"/>
          <w:szCs w:val="24"/>
        </w:rPr>
        <w:t>Π</w:t>
      </w:r>
      <w:r w:rsidRPr="0038217C">
        <w:rPr>
          <w:rFonts w:eastAsia="Times New Roman" w:cs="Times New Roman"/>
          <w:szCs w:val="24"/>
        </w:rPr>
        <w:t>ρόεδρε</w:t>
      </w:r>
      <w:r>
        <w:rPr>
          <w:rFonts w:eastAsia="Times New Roman" w:cs="Times New Roman"/>
          <w:szCs w:val="24"/>
        </w:rPr>
        <w:t>.</w:t>
      </w:r>
    </w:p>
    <w:p w14:paraId="6338F8E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Κυρία και κύριοι Υπουργοί,</w:t>
      </w:r>
      <w:r w:rsidRPr="0038217C">
        <w:rPr>
          <w:rFonts w:eastAsia="Times New Roman" w:cs="Times New Roman"/>
          <w:szCs w:val="24"/>
        </w:rPr>
        <w:t xml:space="preserve"> κυρίες </w:t>
      </w:r>
      <w:r>
        <w:rPr>
          <w:rFonts w:eastAsia="Times New Roman" w:cs="Times New Roman"/>
          <w:szCs w:val="24"/>
        </w:rPr>
        <w:t xml:space="preserve">και </w:t>
      </w:r>
      <w:r w:rsidRPr="0038217C">
        <w:rPr>
          <w:rFonts w:eastAsia="Times New Roman" w:cs="Times New Roman"/>
          <w:szCs w:val="24"/>
        </w:rPr>
        <w:t>κύριοι συνάδελφοι</w:t>
      </w:r>
      <w:r>
        <w:rPr>
          <w:rFonts w:eastAsia="Times New Roman" w:cs="Times New Roman"/>
          <w:szCs w:val="24"/>
        </w:rPr>
        <w:t>,</w:t>
      </w:r>
      <w:r w:rsidRPr="0038217C">
        <w:rPr>
          <w:rFonts w:eastAsia="Times New Roman" w:cs="Times New Roman"/>
          <w:szCs w:val="24"/>
        </w:rPr>
        <w:t xml:space="preserve"> θα ήθελα να ξεκινήσω τη σημερινή τοποθέτηση από τη συμπλήρωση </w:t>
      </w:r>
      <w:r>
        <w:rPr>
          <w:rFonts w:eastAsia="Times New Roman" w:cs="Times New Roman"/>
          <w:szCs w:val="24"/>
        </w:rPr>
        <w:t>εβδομήντα τεσσάρων</w:t>
      </w:r>
      <w:r w:rsidRPr="0038217C">
        <w:rPr>
          <w:rFonts w:eastAsia="Times New Roman" w:cs="Times New Roman"/>
          <w:szCs w:val="24"/>
        </w:rPr>
        <w:t xml:space="preserve"> χρόνων από την μεγάλη αντιφασιστική νίκη και το σύνθημα </w:t>
      </w:r>
      <w:r>
        <w:rPr>
          <w:rFonts w:eastAsia="Times New Roman" w:cs="Times New Roman"/>
          <w:szCs w:val="24"/>
        </w:rPr>
        <w:t>«Π</w:t>
      </w:r>
      <w:r w:rsidRPr="0038217C">
        <w:rPr>
          <w:rFonts w:eastAsia="Times New Roman" w:cs="Times New Roman"/>
          <w:szCs w:val="24"/>
        </w:rPr>
        <w:t>οτέ πια πόλεμος</w:t>
      </w:r>
      <w:r>
        <w:rPr>
          <w:rFonts w:eastAsia="Times New Roman" w:cs="Times New Roman"/>
          <w:szCs w:val="24"/>
        </w:rPr>
        <w:t>,</w:t>
      </w:r>
      <w:r w:rsidRPr="0038217C">
        <w:rPr>
          <w:rFonts w:eastAsia="Times New Roman" w:cs="Times New Roman"/>
          <w:szCs w:val="24"/>
        </w:rPr>
        <w:t xml:space="preserve"> ποτέ πια φασισμός</w:t>
      </w:r>
      <w:r>
        <w:rPr>
          <w:rFonts w:eastAsia="Times New Roman" w:cs="Times New Roman"/>
          <w:szCs w:val="24"/>
        </w:rPr>
        <w:t>»</w:t>
      </w:r>
      <w:r w:rsidRPr="0038217C">
        <w:rPr>
          <w:rFonts w:eastAsia="Times New Roman" w:cs="Times New Roman"/>
          <w:szCs w:val="24"/>
        </w:rPr>
        <w:t xml:space="preserve"> που ακολούθησε τη συντριβή του </w:t>
      </w:r>
      <w:r>
        <w:rPr>
          <w:rFonts w:eastAsia="Times New Roman" w:cs="Times New Roman"/>
          <w:szCs w:val="24"/>
        </w:rPr>
        <w:t>χι</w:t>
      </w:r>
      <w:r w:rsidRPr="0038217C">
        <w:rPr>
          <w:rFonts w:eastAsia="Times New Roman" w:cs="Times New Roman"/>
          <w:szCs w:val="24"/>
        </w:rPr>
        <w:t>τλεροφασισμού και που παραμένει και σήμερα εξαι</w:t>
      </w:r>
      <w:r w:rsidRPr="0038217C">
        <w:rPr>
          <w:rFonts w:eastAsia="Times New Roman" w:cs="Times New Roman"/>
          <w:szCs w:val="24"/>
        </w:rPr>
        <w:t xml:space="preserve">ρετικά </w:t>
      </w:r>
      <w:r>
        <w:rPr>
          <w:rFonts w:eastAsia="Times New Roman" w:cs="Times New Roman"/>
          <w:szCs w:val="24"/>
        </w:rPr>
        <w:t>ε</w:t>
      </w:r>
      <w:r w:rsidRPr="0038217C">
        <w:rPr>
          <w:rFonts w:eastAsia="Times New Roman" w:cs="Times New Roman"/>
          <w:szCs w:val="24"/>
        </w:rPr>
        <w:t>πίκαιρο</w:t>
      </w:r>
      <w:r>
        <w:rPr>
          <w:rFonts w:eastAsia="Times New Roman" w:cs="Times New Roman"/>
          <w:szCs w:val="24"/>
        </w:rPr>
        <w:t xml:space="preserve">. Μου </w:t>
      </w:r>
      <w:r w:rsidRPr="0038217C">
        <w:rPr>
          <w:rFonts w:eastAsia="Times New Roman" w:cs="Times New Roman"/>
          <w:szCs w:val="24"/>
        </w:rPr>
        <w:t xml:space="preserve">δίνεται και η </w:t>
      </w:r>
      <w:r>
        <w:rPr>
          <w:rFonts w:eastAsia="Times New Roman" w:cs="Times New Roman"/>
          <w:szCs w:val="24"/>
        </w:rPr>
        <w:t>ευκαιρία</w:t>
      </w:r>
      <w:r w:rsidRPr="0038217C">
        <w:rPr>
          <w:rFonts w:eastAsia="Times New Roman" w:cs="Times New Roman"/>
          <w:szCs w:val="24"/>
        </w:rPr>
        <w:t xml:space="preserve"> μέσα από αυτή</w:t>
      </w:r>
      <w:r>
        <w:rPr>
          <w:rFonts w:eastAsia="Times New Roman" w:cs="Times New Roman"/>
          <w:szCs w:val="24"/>
        </w:rPr>
        <w:t>ν</w:t>
      </w:r>
      <w:r w:rsidRPr="0038217C">
        <w:rPr>
          <w:rFonts w:eastAsia="Times New Roman" w:cs="Times New Roman"/>
          <w:szCs w:val="24"/>
        </w:rPr>
        <w:t xml:space="preserve"> την αναφορά να σχολιάσω και κάποιες λογικές</w:t>
      </w:r>
      <w:r>
        <w:rPr>
          <w:rFonts w:eastAsia="Times New Roman" w:cs="Times New Roman"/>
          <w:szCs w:val="24"/>
        </w:rPr>
        <w:t>,</w:t>
      </w:r>
      <w:r w:rsidRPr="0038217C">
        <w:rPr>
          <w:rFonts w:eastAsia="Times New Roman" w:cs="Times New Roman"/>
          <w:szCs w:val="24"/>
        </w:rPr>
        <w:t xml:space="preserve"> αλλά και πολιτικές ακροβασίες και αυθαιρεσίες συναδέλφων</w:t>
      </w:r>
      <w:r>
        <w:rPr>
          <w:rFonts w:eastAsia="Times New Roman" w:cs="Times New Roman"/>
          <w:szCs w:val="24"/>
        </w:rPr>
        <w:t>,</w:t>
      </w:r>
      <w:r w:rsidRPr="0038217C">
        <w:rPr>
          <w:rFonts w:eastAsia="Times New Roman" w:cs="Times New Roman"/>
          <w:szCs w:val="24"/>
        </w:rPr>
        <w:t xml:space="preserve"> κυρίως της Νέας Δημοκρατίας και του </w:t>
      </w:r>
      <w:r>
        <w:rPr>
          <w:rFonts w:eastAsia="Times New Roman" w:cs="Times New Roman"/>
          <w:szCs w:val="24"/>
        </w:rPr>
        <w:t>ΚΙΝΑΛ,</w:t>
      </w:r>
      <w:r w:rsidRPr="0038217C">
        <w:rPr>
          <w:rFonts w:eastAsia="Times New Roman" w:cs="Times New Roman"/>
          <w:szCs w:val="24"/>
        </w:rPr>
        <w:t xml:space="preserve"> σε ό</w:t>
      </w:r>
      <w:r>
        <w:rPr>
          <w:rFonts w:eastAsia="Times New Roman" w:cs="Times New Roman"/>
          <w:szCs w:val="24"/>
        </w:rPr>
        <w:t>,</w:t>
      </w:r>
      <w:r w:rsidRPr="0038217C">
        <w:rPr>
          <w:rFonts w:eastAsia="Times New Roman" w:cs="Times New Roman"/>
          <w:szCs w:val="24"/>
        </w:rPr>
        <w:t>τι έχει να κάνει με το</w:t>
      </w:r>
      <w:r>
        <w:rPr>
          <w:rFonts w:eastAsia="Times New Roman" w:cs="Times New Roman"/>
          <w:szCs w:val="24"/>
        </w:rPr>
        <w:t>ν</w:t>
      </w:r>
      <w:r w:rsidRPr="0038217C">
        <w:rPr>
          <w:rFonts w:eastAsia="Times New Roman" w:cs="Times New Roman"/>
          <w:szCs w:val="24"/>
        </w:rPr>
        <w:t xml:space="preserve"> ΣΥΡΙΖΑ</w:t>
      </w:r>
      <w:r>
        <w:rPr>
          <w:rFonts w:eastAsia="Times New Roman" w:cs="Times New Roman"/>
          <w:szCs w:val="24"/>
        </w:rPr>
        <w:t>,</w:t>
      </w:r>
      <w:r w:rsidRPr="0038217C">
        <w:rPr>
          <w:rFonts w:eastAsia="Times New Roman" w:cs="Times New Roman"/>
          <w:szCs w:val="24"/>
        </w:rPr>
        <w:t xml:space="preserve"> την ακροδεξιά </w:t>
      </w:r>
      <w:r w:rsidRPr="0038217C">
        <w:rPr>
          <w:rFonts w:eastAsia="Times New Roman" w:cs="Times New Roman"/>
          <w:szCs w:val="24"/>
        </w:rPr>
        <w:t>και όλα αυτά</w:t>
      </w:r>
      <w:r>
        <w:rPr>
          <w:rFonts w:eastAsia="Times New Roman" w:cs="Times New Roman"/>
          <w:szCs w:val="24"/>
        </w:rPr>
        <w:t>.</w:t>
      </w:r>
    </w:p>
    <w:p w14:paraId="6338F8E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Κοιτάξτε, κυρίες και κύριοι συνάδελφοι,</w:t>
      </w:r>
      <w:r w:rsidRPr="0038217C">
        <w:rPr>
          <w:rFonts w:eastAsia="Times New Roman" w:cs="Times New Roman"/>
          <w:szCs w:val="24"/>
        </w:rPr>
        <w:t xml:space="preserve"> πρέπει να είμαστε και λίγο προσεκτικοί σε αυτή την </w:t>
      </w:r>
      <w:r>
        <w:rPr>
          <w:rFonts w:eastAsia="Times New Roman" w:cs="Times New Roman"/>
          <w:szCs w:val="24"/>
        </w:rPr>
        <w:t>Α</w:t>
      </w:r>
      <w:r w:rsidRPr="0038217C">
        <w:rPr>
          <w:rFonts w:eastAsia="Times New Roman" w:cs="Times New Roman"/>
          <w:szCs w:val="24"/>
        </w:rPr>
        <w:t>ίθουσα</w:t>
      </w:r>
      <w:r>
        <w:rPr>
          <w:rFonts w:eastAsia="Times New Roman" w:cs="Times New Roman"/>
          <w:szCs w:val="24"/>
        </w:rPr>
        <w:t>, δ</w:t>
      </w:r>
      <w:r w:rsidRPr="0038217C">
        <w:rPr>
          <w:rFonts w:eastAsia="Times New Roman" w:cs="Times New Roman"/>
          <w:szCs w:val="24"/>
        </w:rPr>
        <w:t xml:space="preserve">ιότι οι </w:t>
      </w:r>
      <w:r>
        <w:rPr>
          <w:rFonts w:eastAsia="Times New Roman" w:cs="Times New Roman"/>
          <w:szCs w:val="24"/>
        </w:rPr>
        <w:t>Β</w:t>
      </w:r>
      <w:r w:rsidRPr="0038217C">
        <w:rPr>
          <w:rFonts w:eastAsia="Times New Roman" w:cs="Times New Roman"/>
          <w:szCs w:val="24"/>
        </w:rPr>
        <w:t>ουλευτές</w:t>
      </w:r>
      <w:r>
        <w:rPr>
          <w:rFonts w:eastAsia="Times New Roman" w:cs="Times New Roman"/>
          <w:szCs w:val="24"/>
        </w:rPr>
        <w:t>, οι Υ</w:t>
      </w:r>
      <w:r w:rsidRPr="0038217C">
        <w:rPr>
          <w:rFonts w:eastAsia="Times New Roman" w:cs="Times New Roman"/>
          <w:szCs w:val="24"/>
        </w:rPr>
        <w:t xml:space="preserve">πουργοί και τα στελέχη του ΣΥΡΙΖΑ έχουν δώσει μεγάλες μάχες </w:t>
      </w:r>
      <w:r>
        <w:rPr>
          <w:rFonts w:eastAsia="Times New Roman" w:cs="Times New Roman"/>
          <w:szCs w:val="24"/>
        </w:rPr>
        <w:t>α</w:t>
      </w:r>
      <w:r w:rsidRPr="0038217C">
        <w:rPr>
          <w:rFonts w:eastAsia="Times New Roman" w:cs="Times New Roman"/>
          <w:szCs w:val="24"/>
        </w:rPr>
        <w:t>πέναντι στην ακροδεξιά και το</w:t>
      </w:r>
      <w:r>
        <w:rPr>
          <w:rFonts w:eastAsia="Times New Roman" w:cs="Times New Roman"/>
          <w:szCs w:val="24"/>
        </w:rPr>
        <w:t>ν</w:t>
      </w:r>
      <w:r w:rsidRPr="0038217C">
        <w:rPr>
          <w:rFonts w:eastAsia="Times New Roman" w:cs="Times New Roman"/>
          <w:szCs w:val="24"/>
        </w:rPr>
        <w:t xml:space="preserve"> φασισμό</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Επίσης,</w:t>
      </w:r>
      <w:r w:rsidRPr="0038217C">
        <w:rPr>
          <w:rFonts w:eastAsia="Times New Roman" w:cs="Times New Roman"/>
          <w:szCs w:val="24"/>
        </w:rPr>
        <w:t xml:space="preserve"> παρευρίσκ</w:t>
      </w:r>
      <w:r w:rsidRPr="0038217C">
        <w:rPr>
          <w:rFonts w:eastAsia="Times New Roman" w:cs="Times New Roman"/>
          <w:szCs w:val="24"/>
        </w:rPr>
        <w:t>ονται στη δική της Χρυσής Αυγής</w:t>
      </w:r>
      <w:r>
        <w:rPr>
          <w:rFonts w:eastAsia="Times New Roman" w:cs="Times New Roman"/>
          <w:szCs w:val="24"/>
        </w:rPr>
        <w:t>,</w:t>
      </w:r>
      <w:r w:rsidRPr="0038217C">
        <w:rPr>
          <w:rFonts w:eastAsia="Times New Roman" w:cs="Times New Roman"/>
          <w:szCs w:val="24"/>
        </w:rPr>
        <w:t xml:space="preserve"> που δεν έχετε περάσει ούτε απ</w:t>
      </w:r>
      <w:r>
        <w:rPr>
          <w:rFonts w:eastAsia="Times New Roman" w:cs="Times New Roman"/>
          <w:szCs w:val="24"/>
        </w:rPr>
        <w:t xml:space="preserve">’ </w:t>
      </w:r>
      <w:r w:rsidRPr="0038217C">
        <w:rPr>
          <w:rFonts w:eastAsia="Times New Roman" w:cs="Times New Roman"/>
          <w:szCs w:val="24"/>
        </w:rPr>
        <w:t xml:space="preserve">έξω να δείτε τι </w:t>
      </w:r>
      <w:r w:rsidRPr="0038217C">
        <w:rPr>
          <w:rFonts w:eastAsia="Times New Roman" w:cs="Times New Roman"/>
          <w:szCs w:val="24"/>
        </w:rPr>
        <w:lastRenderedPageBreak/>
        <w:t>γίνεται</w:t>
      </w:r>
      <w:r>
        <w:rPr>
          <w:rFonts w:eastAsia="Times New Roman" w:cs="Times New Roman"/>
          <w:szCs w:val="24"/>
        </w:rPr>
        <w:t>. Τ</w:t>
      </w:r>
      <w:r w:rsidRPr="0038217C">
        <w:rPr>
          <w:rFonts w:eastAsia="Times New Roman" w:cs="Times New Roman"/>
          <w:szCs w:val="24"/>
        </w:rPr>
        <w:t xml:space="preserve">ο Υπουργείο Δικαιοσύνης έκανε κινήσεις για την επιτάχυνση της δίκης μέσα </w:t>
      </w:r>
      <w:r>
        <w:rPr>
          <w:rFonts w:eastAsia="Times New Roman" w:cs="Times New Roman"/>
          <w:szCs w:val="24"/>
        </w:rPr>
        <w:t xml:space="preserve">από </w:t>
      </w:r>
      <w:r w:rsidRPr="0038217C">
        <w:rPr>
          <w:rFonts w:eastAsia="Times New Roman" w:cs="Times New Roman"/>
          <w:szCs w:val="24"/>
        </w:rPr>
        <w:t>την αποκλειστική απασχόληση των δικαστών και τη διενέργεια της ακροαματικής διαδικασίας σ</w:t>
      </w:r>
      <w:r w:rsidRPr="0038217C">
        <w:rPr>
          <w:rFonts w:eastAsia="Times New Roman" w:cs="Times New Roman"/>
          <w:szCs w:val="24"/>
        </w:rPr>
        <w:t xml:space="preserve">το </w:t>
      </w:r>
      <w:r>
        <w:rPr>
          <w:rFonts w:eastAsia="Times New Roman" w:cs="Times New Roman"/>
          <w:szCs w:val="24"/>
        </w:rPr>
        <w:t>ε</w:t>
      </w:r>
      <w:r w:rsidRPr="0038217C">
        <w:rPr>
          <w:rFonts w:eastAsia="Times New Roman" w:cs="Times New Roman"/>
          <w:szCs w:val="24"/>
        </w:rPr>
        <w:t>φετείο</w:t>
      </w:r>
      <w:r>
        <w:rPr>
          <w:rFonts w:eastAsia="Times New Roman" w:cs="Times New Roman"/>
          <w:szCs w:val="24"/>
        </w:rPr>
        <w:t>. Και β</w:t>
      </w:r>
      <w:r w:rsidRPr="0038217C">
        <w:rPr>
          <w:rFonts w:eastAsia="Times New Roman" w:cs="Times New Roman"/>
          <w:szCs w:val="24"/>
        </w:rPr>
        <w:t>έβαια</w:t>
      </w:r>
      <w:r>
        <w:rPr>
          <w:rFonts w:eastAsia="Times New Roman" w:cs="Times New Roman"/>
          <w:szCs w:val="24"/>
        </w:rPr>
        <w:t>,</w:t>
      </w:r>
      <w:r w:rsidRPr="0038217C">
        <w:rPr>
          <w:rFonts w:eastAsia="Times New Roman" w:cs="Times New Roman"/>
          <w:szCs w:val="24"/>
        </w:rPr>
        <w:t xml:space="preserve"> μέσα από όλες τις δικές μας δράσεις </w:t>
      </w:r>
      <w:r>
        <w:rPr>
          <w:rFonts w:eastAsia="Times New Roman" w:cs="Times New Roman"/>
          <w:szCs w:val="24"/>
        </w:rPr>
        <w:t>σ</w:t>
      </w:r>
      <w:r w:rsidRPr="0038217C">
        <w:rPr>
          <w:rFonts w:eastAsia="Times New Roman" w:cs="Times New Roman"/>
          <w:szCs w:val="24"/>
        </w:rPr>
        <w:t>το αντιφασιστικό κίνημα στην κοινωνία</w:t>
      </w:r>
      <w:r>
        <w:rPr>
          <w:rFonts w:eastAsia="Times New Roman" w:cs="Times New Roman"/>
          <w:szCs w:val="24"/>
        </w:rPr>
        <w:t>,</w:t>
      </w:r>
      <w:r w:rsidRPr="0038217C">
        <w:rPr>
          <w:rFonts w:eastAsia="Times New Roman" w:cs="Times New Roman"/>
          <w:szCs w:val="24"/>
        </w:rPr>
        <w:t xml:space="preserve"> εκτός Βουλής</w:t>
      </w:r>
      <w:r>
        <w:rPr>
          <w:rFonts w:eastAsia="Times New Roman" w:cs="Times New Roman"/>
          <w:szCs w:val="24"/>
        </w:rPr>
        <w:t>,</w:t>
      </w:r>
      <w:r w:rsidRPr="0038217C">
        <w:rPr>
          <w:rFonts w:eastAsia="Times New Roman" w:cs="Times New Roman"/>
          <w:szCs w:val="24"/>
        </w:rPr>
        <w:t xml:space="preserve"> στην αλληλεγγύη για τους πρόσφυγες</w:t>
      </w:r>
      <w:r>
        <w:rPr>
          <w:rFonts w:eastAsia="Times New Roman" w:cs="Times New Roman"/>
          <w:szCs w:val="24"/>
        </w:rPr>
        <w:t>,</w:t>
      </w:r>
      <w:r w:rsidRPr="0038217C">
        <w:rPr>
          <w:rFonts w:eastAsia="Times New Roman" w:cs="Times New Roman"/>
          <w:szCs w:val="24"/>
        </w:rPr>
        <w:t xml:space="preserve"> στις κοινωνικές ανισότητες</w:t>
      </w:r>
      <w:r>
        <w:rPr>
          <w:rFonts w:eastAsia="Times New Roman" w:cs="Times New Roman"/>
          <w:szCs w:val="24"/>
        </w:rPr>
        <w:t xml:space="preserve">, </w:t>
      </w:r>
      <w:r w:rsidRPr="0038217C">
        <w:rPr>
          <w:rFonts w:eastAsia="Times New Roman" w:cs="Times New Roman"/>
          <w:szCs w:val="24"/>
        </w:rPr>
        <w:t xml:space="preserve">προσπαθούμε να μειώσουμε </w:t>
      </w:r>
      <w:r>
        <w:rPr>
          <w:rFonts w:eastAsia="Times New Roman" w:cs="Times New Roman"/>
          <w:szCs w:val="24"/>
        </w:rPr>
        <w:t xml:space="preserve">και καλλιεργούν </w:t>
      </w:r>
      <w:r w:rsidRPr="0038217C">
        <w:rPr>
          <w:rFonts w:eastAsia="Times New Roman" w:cs="Times New Roman"/>
          <w:szCs w:val="24"/>
        </w:rPr>
        <w:t xml:space="preserve">το τέρας που </w:t>
      </w:r>
      <w:r>
        <w:rPr>
          <w:rFonts w:eastAsia="Times New Roman" w:cs="Times New Roman"/>
          <w:szCs w:val="24"/>
        </w:rPr>
        <w:t>εσείς,</w:t>
      </w:r>
      <w:r w:rsidRPr="0038217C">
        <w:rPr>
          <w:rFonts w:eastAsia="Times New Roman" w:cs="Times New Roman"/>
          <w:szCs w:val="24"/>
        </w:rPr>
        <w:t xml:space="preserve"> </w:t>
      </w:r>
      <w:r>
        <w:rPr>
          <w:rFonts w:eastAsia="Times New Roman" w:cs="Times New Roman"/>
          <w:szCs w:val="24"/>
        </w:rPr>
        <w:t>κυρίως, με τη</w:t>
      </w:r>
      <w:r w:rsidRPr="0038217C">
        <w:rPr>
          <w:rFonts w:eastAsia="Times New Roman" w:cs="Times New Roman"/>
          <w:szCs w:val="24"/>
        </w:rPr>
        <w:t xml:space="preserve"> ρητορική σας και τις πολιτικές σας ενισχύετε και εκτρέφετ</w:t>
      </w:r>
      <w:r>
        <w:rPr>
          <w:rFonts w:eastAsia="Times New Roman" w:cs="Times New Roman"/>
          <w:szCs w:val="24"/>
        </w:rPr>
        <w:t>ε.</w:t>
      </w:r>
    </w:p>
    <w:p w14:paraId="6338F8E2" w14:textId="77777777" w:rsidR="00401C51" w:rsidRDefault="00794512">
      <w:pPr>
        <w:spacing w:line="600" w:lineRule="auto"/>
        <w:ind w:firstLine="720"/>
        <w:jc w:val="both"/>
        <w:rPr>
          <w:rFonts w:eastAsia="Times New Roman" w:cs="Times New Roman"/>
          <w:szCs w:val="24"/>
        </w:rPr>
      </w:pPr>
      <w:r w:rsidRPr="0038217C">
        <w:rPr>
          <w:rFonts w:eastAsia="Times New Roman" w:cs="Times New Roman"/>
          <w:szCs w:val="24"/>
        </w:rPr>
        <w:t>Πέραν τούτου</w:t>
      </w:r>
      <w:r>
        <w:rPr>
          <w:rFonts w:eastAsia="Times New Roman" w:cs="Times New Roman"/>
          <w:szCs w:val="24"/>
        </w:rPr>
        <w:t>,</w:t>
      </w:r>
      <w:r w:rsidRPr="0038217C">
        <w:rPr>
          <w:rFonts w:eastAsia="Times New Roman" w:cs="Times New Roman"/>
          <w:szCs w:val="24"/>
        </w:rPr>
        <w:t xml:space="preserve"> είναι γεγονός ότι δεν ικανοποιεί κανένα</w:t>
      </w:r>
      <w:r>
        <w:rPr>
          <w:rFonts w:eastAsia="Times New Roman" w:cs="Times New Roman"/>
          <w:szCs w:val="24"/>
        </w:rPr>
        <w:t>ν σε αυτήν την Α</w:t>
      </w:r>
      <w:r w:rsidRPr="0038217C">
        <w:rPr>
          <w:rFonts w:eastAsia="Times New Roman" w:cs="Times New Roman"/>
          <w:szCs w:val="24"/>
        </w:rPr>
        <w:t>ίθουσα ο κιτρινισμός και η σκανδαλολογία</w:t>
      </w:r>
      <w:r>
        <w:rPr>
          <w:rFonts w:eastAsia="Times New Roman" w:cs="Times New Roman"/>
          <w:szCs w:val="24"/>
        </w:rPr>
        <w:t>. Ό</w:t>
      </w:r>
      <w:r w:rsidRPr="0038217C">
        <w:rPr>
          <w:rFonts w:eastAsia="Times New Roman" w:cs="Times New Roman"/>
          <w:szCs w:val="24"/>
        </w:rPr>
        <w:t>μως πάλι</w:t>
      </w:r>
      <w:r>
        <w:rPr>
          <w:rFonts w:eastAsia="Times New Roman" w:cs="Times New Roman"/>
          <w:szCs w:val="24"/>
        </w:rPr>
        <w:t>,</w:t>
      </w:r>
      <w:r w:rsidRPr="0038217C">
        <w:rPr>
          <w:rFonts w:eastAsia="Times New Roman" w:cs="Times New Roman"/>
          <w:szCs w:val="24"/>
        </w:rPr>
        <w:t xml:space="preserve"> κυρίες και κύριοι </w:t>
      </w:r>
      <w:r>
        <w:rPr>
          <w:rFonts w:eastAsia="Times New Roman" w:cs="Times New Roman"/>
          <w:szCs w:val="24"/>
        </w:rPr>
        <w:t>κυρίως του ΚΙΝΑΛ, π</w:t>
      </w:r>
      <w:r w:rsidRPr="0038217C">
        <w:rPr>
          <w:rFonts w:eastAsia="Times New Roman" w:cs="Times New Roman"/>
          <w:szCs w:val="24"/>
        </w:rPr>
        <w:t>ώς μπορούμε να εξισώνουμε μ</w:t>
      </w:r>
      <w:r>
        <w:rPr>
          <w:rFonts w:eastAsia="Times New Roman" w:cs="Times New Roman"/>
          <w:szCs w:val="24"/>
        </w:rPr>
        <w:t>ι</w:t>
      </w:r>
      <w:r w:rsidRPr="0038217C">
        <w:rPr>
          <w:rFonts w:eastAsia="Times New Roman" w:cs="Times New Roman"/>
          <w:szCs w:val="24"/>
        </w:rPr>
        <w:t>α ομιλία</w:t>
      </w:r>
      <w:r w:rsidRPr="0038217C">
        <w:rPr>
          <w:rFonts w:eastAsia="Times New Roman" w:cs="Times New Roman"/>
          <w:szCs w:val="24"/>
        </w:rPr>
        <w:t xml:space="preserve"> του </w:t>
      </w:r>
      <w:r>
        <w:rPr>
          <w:rFonts w:eastAsia="Times New Roman" w:cs="Times New Roman"/>
          <w:szCs w:val="24"/>
        </w:rPr>
        <w:t>Π</w:t>
      </w:r>
      <w:r w:rsidRPr="0038217C">
        <w:rPr>
          <w:rFonts w:eastAsia="Times New Roman" w:cs="Times New Roman"/>
          <w:szCs w:val="24"/>
        </w:rPr>
        <w:t>ρωθυπουργού</w:t>
      </w:r>
      <w:r>
        <w:rPr>
          <w:rFonts w:eastAsia="Times New Roman" w:cs="Times New Roman"/>
          <w:szCs w:val="24"/>
        </w:rPr>
        <w:t>,</w:t>
      </w:r>
      <w:r w:rsidRPr="0038217C">
        <w:rPr>
          <w:rFonts w:eastAsia="Times New Roman" w:cs="Times New Roman"/>
          <w:szCs w:val="24"/>
        </w:rPr>
        <w:t xml:space="preserve"> που </w:t>
      </w:r>
      <w:r>
        <w:rPr>
          <w:rFonts w:eastAsia="Times New Roman" w:cs="Times New Roman"/>
          <w:szCs w:val="24"/>
        </w:rPr>
        <w:t>α</w:t>
      </w:r>
      <w:r w:rsidRPr="0038217C">
        <w:rPr>
          <w:rFonts w:eastAsia="Times New Roman" w:cs="Times New Roman"/>
          <w:szCs w:val="24"/>
        </w:rPr>
        <w:t>ναφέρθηκε σε ένα συγκεκριμένο σχέδιο εξόδου αυτή τη στιγμή από την κρίση</w:t>
      </w:r>
      <w:r>
        <w:rPr>
          <w:rFonts w:eastAsia="Times New Roman" w:cs="Times New Roman"/>
          <w:szCs w:val="24"/>
        </w:rPr>
        <w:t>,</w:t>
      </w:r>
      <w:r w:rsidRPr="0038217C">
        <w:rPr>
          <w:rFonts w:eastAsia="Times New Roman" w:cs="Times New Roman"/>
          <w:szCs w:val="24"/>
        </w:rPr>
        <w:t xml:space="preserve"> με συγκεκριμένες παρεμβάσεις και πολιτικές</w:t>
      </w:r>
      <w:r>
        <w:rPr>
          <w:rFonts w:eastAsia="Times New Roman" w:cs="Times New Roman"/>
          <w:szCs w:val="24"/>
        </w:rPr>
        <w:t>,</w:t>
      </w:r>
      <w:r w:rsidRPr="0038217C">
        <w:rPr>
          <w:rFonts w:eastAsia="Times New Roman" w:cs="Times New Roman"/>
          <w:szCs w:val="24"/>
        </w:rPr>
        <w:t xml:space="preserve"> με μ</w:t>
      </w:r>
      <w:r>
        <w:rPr>
          <w:rFonts w:eastAsia="Times New Roman" w:cs="Times New Roman"/>
          <w:szCs w:val="24"/>
        </w:rPr>
        <w:t>ι</w:t>
      </w:r>
      <w:r w:rsidRPr="0038217C">
        <w:rPr>
          <w:rFonts w:eastAsia="Times New Roman" w:cs="Times New Roman"/>
          <w:szCs w:val="24"/>
        </w:rPr>
        <w:t xml:space="preserve">α ομιλία του </w:t>
      </w:r>
      <w:r>
        <w:rPr>
          <w:rFonts w:eastAsia="Times New Roman" w:cs="Times New Roman"/>
          <w:szCs w:val="24"/>
        </w:rPr>
        <w:t>Α</w:t>
      </w:r>
      <w:r w:rsidRPr="0038217C">
        <w:rPr>
          <w:rFonts w:eastAsia="Times New Roman" w:cs="Times New Roman"/>
          <w:szCs w:val="24"/>
        </w:rPr>
        <w:t xml:space="preserve">ρχηγού της </w:t>
      </w:r>
      <w:r>
        <w:rPr>
          <w:rFonts w:eastAsia="Times New Roman" w:cs="Times New Roman"/>
          <w:szCs w:val="24"/>
        </w:rPr>
        <w:t>Α</w:t>
      </w:r>
      <w:r w:rsidRPr="0038217C">
        <w:rPr>
          <w:rFonts w:eastAsia="Times New Roman" w:cs="Times New Roman"/>
          <w:szCs w:val="24"/>
        </w:rPr>
        <w:t xml:space="preserve">ξιωματικής </w:t>
      </w:r>
      <w:r>
        <w:rPr>
          <w:rFonts w:eastAsia="Times New Roman" w:cs="Times New Roman"/>
          <w:szCs w:val="24"/>
        </w:rPr>
        <w:t>Αντιπολίτευσης</w:t>
      </w:r>
      <w:r>
        <w:rPr>
          <w:rFonts w:eastAsia="Times New Roman" w:cs="Times New Roman"/>
          <w:szCs w:val="24"/>
        </w:rPr>
        <w:t>,</w:t>
      </w:r>
      <w:r>
        <w:rPr>
          <w:rFonts w:eastAsia="Times New Roman" w:cs="Times New Roman"/>
          <w:szCs w:val="24"/>
        </w:rPr>
        <w:t xml:space="preserve"> που επικεντρώθηκε </w:t>
      </w:r>
      <w:r w:rsidRPr="0038217C">
        <w:rPr>
          <w:rFonts w:eastAsia="Times New Roman" w:cs="Times New Roman"/>
          <w:szCs w:val="24"/>
        </w:rPr>
        <w:t xml:space="preserve">κυρίως σε </w:t>
      </w:r>
      <w:r>
        <w:rPr>
          <w:rFonts w:eastAsia="Times New Roman" w:cs="Times New Roman"/>
          <w:szCs w:val="24"/>
        </w:rPr>
        <w:t>π</w:t>
      </w:r>
      <w:r w:rsidRPr="0038217C">
        <w:rPr>
          <w:rFonts w:eastAsia="Times New Roman" w:cs="Times New Roman"/>
          <w:szCs w:val="24"/>
        </w:rPr>
        <w:t>αραπολιτικά σχ</w:t>
      </w:r>
      <w:r>
        <w:rPr>
          <w:rFonts w:eastAsia="Times New Roman" w:cs="Times New Roman"/>
          <w:szCs w:val="24"/>
        </w:rPr>
        <w:t>όλια;</w:t>
      </w:r>
    </w:p>
    <w:p w14:paraId="6338F8E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Π</w:t>
      </w:r>
      <w:r w:rsidRPr="0038217C">
        <w:rPr>
          <w:rFonts w:eastAsia="Times New Roman" w:cs="Times New Roman"/>
          <w:szCs w:val="24"/>
        </w:rPr>
        <w:t>ροφανώ</w:t>
      </w:r>
      <w:r w:rsidRPr="0038217C">
        <w:rPr>
          <w:rFonts w:eastAsia="Times New Roman" w:cs="Times New Roman"/>
          <w:szCs w:val="24"/>
        </w:rPr>
        <w:t xml:space="preserve">ς είναι </w:t>
      </w:r>
      <w:r>
        <w:rPr>
          <w:rFonts w:eastAsia="Times New Roman" w:cs="Times New Roman"/>
          <w:szCs w:val="24"/>
        </w:rPr>
        <w:t xml:space="preserve">οι </w:t>
      </w:r>
      <w:r>
        <w:rPr>
          <w:rFonts w:eastAsia="Times New Roman" w:cs="Times New Roman"/>
          <w:szCs w:val="24"/>
        </w:rPr>
        <w:t>ίδιες,</w:t>
      </w:r>
      <w:r w:rsidRPr="0038217C">
        <w:rPr>
          <w:rFonts w:eastAsia="Times New Roman" w:cs="Times New Roman"/>
          <w:szCs w:val="24"/>
        </w:rPr>
        <w:t xml:space="preserve"> ίσες αποστάσεις που τηρείτ</w:t>
      </w:r>
      <w:r>
        <w:rPr>
          <w:rFonts w:eastAsia="Times New Roman" w:cs="Times New Roman"/>
          <w:szCs w:val="24"/>
        </w:rPr>
        <w:t>ε</w:t>
      </w:r>
      <w:r w:rsidRPr="0038217C">
        <w:rPr>
          <w:rFonts w:eastAsia="Times New Roman" w:cs="Times New Roman"/>
          <w:szCs w:val="24"/>
        </w:rPr>
        <w:t xml:space="preserve"> και σε πολιτικό επίπεδο απέναντι στο</w:t>
      </w:r>
      <w:r>
        <w:rPr>
          <w:rFonts w:eastAsia="Times New Roman" w:cs="Times New Roman"/>
          <w:szCs w:val="24"/>
        </w:rPr>
        <w:t>ν</w:t>
      </w:r>
      <w:r w:rsidRPr="0038217C">
        <w:rPr>
          <w:rFonts w:eastAsia="Times New Roman" w:cs="Times New Roman"/>
          <w:szCs w:val="24"/>
        </w:rPr>
        <w:t xml:space="preserve"> ΣΥΡΙΖΑ και τη Νέα Δημοκρατία</w:t>
      </w:r>
      <w:r>
        <w:rPr>
          <w:rFonts w:eastAsia="Times New Roman" w:cs="Times New Roman"/>
          <w:szCs w:val="24"/>
        </w:rPr>
        <w:t>, σε αντίθεση με τον Σάντσεζ,</w:t>
      </w:r>
      <w:r w:rsidRPr="0038217C">
        <w:rPr>
          <w:rFonts w:eastAsia="Times New Roman" w:cs="Times New Roman"/>
          <w:szCs w:val="24"/>
        </w:rPr>
        <w:t xml:space="preserve"> με τον Κ</w:t>
      </w:r>
      <w:r>
        <w:rPr>
          <w:rFonts w:eastAsia="Times New Roman" w:cs="Times New Roman"/>
          <w:szCs w:val="24"/>
        </w:rPr>
        <w:t>ό</w:t>
      </w:r>
      <w:r w:rsidRPr="0038217C">
        <w:rPr>
          <w:rFonts w:eastAsia="Times New Roman" w:cs="Times New Roman"/>
          <w:szCs w:val="24"/>
        </w:rPr>
        <w:t>στα και με το</w:t>
      </w:r>
      <w:r>
        <w:rPr>
          <w:rFonts w:eastAsia="Times New Roman" w:cs="Times New Roman"/>
          <w:szCs w:val="24"/>
        </w:rPr>
        <w:t>ν</w:t>
      </w:r>
      <w:r w:rsidRPr="0038217C">
        <w:rPr>
          <w:rFonts w:eastAsia="Times New Roman" w:cs="Times New Roman"/>
          <w:szCs w:val="24"/>
        </w:rPr>
        <w:t xml:space="preserve"> </w:t>
      </w:r>
      <w:r>
        <w:rPr>
          <w:rFonts w:eastAsia="Times New Roman" w:cs="Times New Roman"/>
          <w:szCs w:val="24"/>
        </w:rPr>
        <w:t>Κό</w:t>
      </w:r>
      <w:r w:rsidRPr="0038217C">
        <w:rPr>
          <w:rFonts w:eastAsia="Times New Roman" w:cs="Times New Roman"/>
          <w:szCs w:val="24"/>
        </w:rPr>
        <w:t>ρμ</w:t>
      </w:r>
      <w:r>
        <w:rPr>
          <w:rFonts w:eastAsia="Times New Roman" w:cs="Times New Roman"/>
          <w:szCs w:val="24"/>
        </w:rPr>
        <w:t>πιν</w:t>
      </w:r>
      <w:r w:rsidRPr="0038217C">
        <w:rPr>
          <w:rFonts w:eastAsia="Times New Roman" w:cs="Times New Roman"/>
          <w:szCs w:val="24"/>
        </w:rPr>
        <w:t xml:space="preserve"> που έχουν πάρει θέση και έχουν δικαιωθεί στην Ευρώπη</w:t>
      </w:r>
      <w:r>
        <w:rPr>
          <w:rFonts w:eastAsia="Times New Roman" w:cs="Times New Roman"/>
          <w:szCs w:val="24"/>
        </w:rPr>
        <w:t>.</w:t>
      </w:r>
    </w:p>
    <w:p w14:paraId="6338F8E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w:t>
      </w:r>
      <w:r w:rsidRPr="0038217C">
        <w:rPr>
          <w:rFonts w:eastAsia="Times New Roman" w:cs="Times New Roman"/>
          <w:szCs w:val="24"/>
        </w:rPr>
        <w:t>έλω να πω κάτι</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όμως,</w:t>
      </w:r>
      <w:r w:rsidRPr="0038217C">
        <w:rPr>
          <w:rFonts w:eastAsia="Times New Roman" w:cs="Times New Roman"/>
          <w:szCs w:val="24"/>
        </w:rPr>
        <w:t xml:space="preserve"> και για την υπόλοιπη </w:t>
      </w:r>
      <w:r>
        <w:rPr>
          <w:rFonts w:eastAsia="Times New Roman" w:cs="Times New Roman"/>
          <w:szCs w:val="24"/>
        </w:rPr>
        <w:t>Α</w:t>
      </w:r>
      <w:r w:rsidRPr="0038217C">
        <w:rPr>
          <w:rFonts w:eastAsia="Times New Roman" w:cs="Times New Roman"/>
          <w:szCs w:val="24"/>
        </w:rPr>
        <w:t>ριστερά</w:t>
      </w:r>
      <w:r>
        <w:rPr>
          <w:rFonts w:eastAsia="Times New Roman" w:cs="Times New Roman"/>
          <w:szCs w:val="24"/>
        </w:rPr>
        <w:t>. Ο</w:t>
      </w:r>
      <w:r w:rsidRPr="0038217C">
        <w:rPr>
          <w:rFonts w:eastAsia="Times New Roman" w:cs="Times New Roman"/>
          <w:szCs w:val="24"/>
        </w:rPr>
        <w:t xml:space="preserve"> ΣΥΡΙΖΑ</w:t>
      </w:r>
      <w:r>
        <w:rPr>
          <w:rFonts w:eastAsia="Times New Roman" w:cs="Times New Roman"/>
          <w:szCs w:val="24"/>
        </w:rPr>
        <w:t>,</w:t>
      </w:r>
      <w:r w:rsidRPr="0038217C">
        <w:rPr>
          <w:rFonts w:eastAsia="Times New Roman" w:cs="Times New Roman"/>
          <w:szCs w:val="24"/>
        </w:rPr>
        <w:t xml:space="preserve"> κυρίες και κύριοι συνάδελφοι</w:t>
      </w:r>
      <w:r>
        <w:rPr>
          <w:rFonts w:eastAsia="Times New Roman" w:cs="Times New Roman"/>
          <w:szCs w:val="24"/>
        </w:rPr>
        <w:t>,</w:t>
      </w:r>
      <w:r w:rsidRPr="0038217C">
        <w:rPr>
          <w:rFonts w:eastAsia="Times New Roman" w:cs="Times New Roman"/>
          <w:szCs w:val="24"/>
        </w:rPr>
        <w:t xml:space="preserve"> αυτή τη στιγμή δίνει μ</w:t>
      </w:r>
      <w:r>
        <w:rPr>
          <w:rFonts w:eastAsia="Times New Roman" w:cs="Times New Roman"/>
          <w:szCs w:val="24"/>
        </w:rPr>
        <w:t>ι</w:t>
      </w:r>
      <w:r w:rsidRPr="0038217C">
        <w:rPr>
          <w:rFonts w:eastAsia="Times New Roman" w:cs="Times New Roman"/>
          <w:szCs w:val="24"/>
        </w:rPr>
        <w:t>α πολύ μεγάλη μάχη για το κοινωνικό κράτος</w:t>
      </w:r>
      <w:r>
        <w:rPr>
          <w:rFonts w:eastAsia="Times New Roman" w:cs="Times New Roman"/>
          <w:szCs w:val="24"/>
        </w:rPr>
        <w:t>,</w:t>
      </w:r>
      <w:r w:rsidRPr="0038217C">
        <w:rPr>
          <w:rFonts w:eastAsia="Times New Roman" w:cs="Times New Roman"/>
          <w:szCs w:val="24"/>
        </w:rPr>
        <w:t xml:space="preserve"> για τα δικαιώματα</w:t>
      </w:r>
      <w:r>
        <w:rPr>
          <w:rFonts w:eastAsia="Times New Roman" w:cs="Times New Roman"/>
          <w:szCs w:val="24"/>
        </w:rPr>
        <w:t>,</w:t>
      </w:r>
      <w:r w:rsidRPr="0038217C">
        <w:rPr>
          <w:rFonts w:eastAsia="Times New Roman" w:cs="Times New Roman"/>
          <w:szCs w:val="24"/>
        </w:rPr>
        <w:t xml:space="preserve"> για τους πιο αδύναμους</w:t>
      </w:r>
      <w:r>
        <w:rPr>
          <w:rFonts w:eastAsia="Times New Roman" w:cs="Times New Roman"/>
          <w:szCs w:val="24"/>
        </w:rPr>
        <w:t>. Και πρέπει,</w:t>
      </w:r>
      <w:r w:rsidRPr="0038217C">
        <w:rPr>
          <w:rFonts w:eastAsia="Times New Roman" w:cs="Times New Roman"/>
          <w:szCs w:val="24"/>
        </w:rPr>
        <w:t xml:space="preserve"> ενδεχομένως</w:t>
      </w:r>
      <w:r>
        <w:rPr>
          <w:rFonts w:eastAsia="Times New Roman" w:cs="Times New Roman"/>
          <w:szCs w:val="24"/>
        </w:rPr>
        <w:t>,</w:t>
      </w:r>
      <w:r w:rsidRPr="0038217C">
        <w:rPr>
          <w:rFonts w:eastAsia="Times New Roman" w:cs="Times New Roman"/>
          <w:szCs w:val="24"/>
        </w:rPr>
        <w:t xml:space="preserve"> κάποιοι να μη</w:t>
      </w:r>
      <w:r>
        <w:rPr>
          <w:rFonts w:eastAsia="Times New Roman" w:cs="Times New Roman"/>
          <w:szCs w:val="24"/>
        </w:rPr>
        <w:t>ν</w:t>
      </w:r>
      <w:r w:rsidRPr="0038217C">
        <w:rPr>
          <w:rFonts w:eastAsia="Times New Roman" w:cs="Times New Roman"/>
          <w:szCs w:val="24"/>
        </w:rPr>
        <w:t xml:space="preserve"> θεωρούν ότι είναι </w:t>
      </w:r>
      <w:r>
        <w:rPr>
          <w:rFonts w:eastAsia="Times New Roman" w:cs="Times New Roman"/>
          <w:szCs w:val="24"/>
        </w:rPr>
        <w:t>η Α</w:t>
      </w:r>
      <w:r w:rsidRPr="0038217C">
        <w:rPr>
          <w:rFonts w:eastAsia="Times New Roman" w:cs="Times New Roman"/>
          <w:szCs w:val="24"/>
        </w:rPr>
        <w:t>ριστερά των ο</w:t>
      </w:r>
      <w:r w:rsidRPr="0038217C">
        <w:rPr>
          <w:rFonts w:eastAsia="Times New Roman" w:cs="Times New Roman"/>
          <w:szCs w:val="24"/>
        </w:rPr>
        <w:t xml:space="preserve">νείρων μας </w:t>
      </w:r>
      <w:r>
        <w:rPr>
          <w:rFonts w:eastAsia="Times New Roman" w:cs="Times New Roman"/>
          <w:szCs w:val="24"/>
        </w:rPr>
        <w:t>-</w:t>
      </w:r>
      <w:r w:rsidRPr="0038217C">
        <w:rPr>
          <w:rFonts w:eastAsia="Times New Roman" w:cs="Times New Roman"/>
          <w:szCs w:val="24"/>
        </w:rPr>
        <w:t>που μπορεί και να μην είναι</w:t>
      </w:r>
      <w:r>
        <w:rPr>
          <w:rFonts w:eastAsia="Times New Roman" w:cs="Times New Roman"/>
          <w:szCs w:val="24"/>
        </w:rPr>
        <w:t>-,</w:t>
      </w:r>
      <w:r w:rsidRPr="0038217C">
        <w:rPr>
          <w:rFonts w:eastAsia="Times New Roman" w:cs="Times New Roman"/>
          <w:szCs w:val="24"/>
        </w:rPr>
        <w:t xml:space="preserve"> όμως αυτό που δείχνει ο δρόμος είναι ότι έχουμε πολύ μεγάλα περιθώρια για να το καταφέρουμε</w:t>
      </w:r>
      <w:r>
        <w:rPr>
          <w:rFonts w:eastAsia="Times New Roman" w:cs="Times New Roman"/>
          <w:szCs w:val="24"/>
        </w:rPr>
        <w:t>.</w:t>
      </w:r>
    </w:p>
    <w:p w14:paraId="6338F8E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w:t>
      </w:r>
      <w:r w:rsidRPr="0038217C">
        <w:rPr>
          <w:rFonts w:eastAsia="Times New Roman" w:cs="Times New Roman"/>
          <w:szCs w:val="24"/>
        </w:rPr>
        <w:t xml:space="preserve">ρέπει να δούμε και τι έχουμε απέναντί </w:t>
      </w:r>
      <w:r>
        <w:rPr>
          <w:rFonts w:eastAsia="Times New Roman" w:cs="Times New Roman"/>
          <w:szCs w:val="24"/>
        </w:rPr>
        <w:t>μας. Α</w:t>
      </w:r>
      <w:r w:rsidRPr="0038217C">
        <w:rPr>
          <w:rFonts w:eastAsia="Times New Roman" w:cs="Times New Roman"/>
          <w:szCs w:val="24"/>
        </w:rPr>
        <w:t>πέναντί μας έχουμε το εξής</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Έ</w:t>
      </w:r>
      <w:r w:rsidRPr="0038217C">
        <w:rPr>
          <w:rFonts w:eastAsia="Times New Roman" w:cs="Times New Roman"/>
          <w:szCs w:val="24"/>
        </w:rPr>
        <w:t>χουμε ένα μνημόνιο</w:t>
      </w:r>
      <w:r>
        <w:rPr>
          <w:rFonts w:eastAsia="Times New Roman" w:cs="Times New Roman"/>
          <w:szCs w:val="24"/>
        </w:rPr>
        <w:t>,</w:t>
      </w:r>
      <w:r w:rsidRPr="0038217C">
        <w:rPr>
          <w:rFonts w:eastAsia="Times New Roman" w:cs="Times New Roman"/>
          <w:szCs w:val="24"/>
        </w:rPr>
        <w:t xml:space="preserve"> χωρίς μνημόνιο από τη Νέα Δ</w:t>
      </w:r>
      <w:r w:rsidRPr="0038217C">
        <w:rPr>
          <w:rFonts w:eastAsia="Times New Roman" w:cs="Times New Roman"/>
          <w:szCs w:val="24"/>
        </w:rPr>
        <w:t>ημοκρατία</w:t>
      </w:r>
      <w:r>
        <w:rPr>
          <w:rFonts w:eastAsia="Times New Roman" w:cs="Times New Roman"/>
          <w:szCs w:val="24"/>
        </w:rPr>
        <w:t>. Έ</w:t>
      </w:r>
      <w:r w:rsidRPr="0038217C">
        <w:rPr>
          <w:rFonts w:eastAsia="Times New Roman" w:cs="Times New Roman"/>
          <w:szCs w:val="24"/>
        </w:rPr>
        <w:t xml:space="preserve">χουμε το </w:t>
      </w:r>
      <w:r>
        <w:rPr>
          <w:rFonts w:eastAsia="Times New Roman" w:cs="Times New Roman"/>
          <w:szCs w:val="24"/>
        </w:rPr>
        <w:t>ένα</w:t>
      </w:r>
      <w:r w:rsidRPr="0038217C">
        <w:rPr>
          <w:rFonts w:eastAsia="Times New Roman" w:cs="Times New Roman"/>
          <w:szCs w:val="24"/>
        </w:rPr>
        <w:t xml:space="preserve"> προς </w:t>
      </w:r>
      <w:r>
        <w:rPr>
          <w:rFonts w:eastAsia="Times New Roman" w:cs="Times New Roman"/>
          <w:szCs w:val="24"/>
        </w:rPr>
        <w:t>πέντε,</w:t>
      </w:r>
      <w:r w:rsidRPr="0038217C">
        <w:rPr>
          <w:rFonts w:eastAsia="Times New Roman" w:cs="Times New Roman"/>
          <w:szCs w:val="24"/>
        </w:rPr>
        <w:t xml:space="preserve"> αντί του </w:t>
      </w:r>
      <w:r>
        <w:rPr>
          <w:rFonts w:eastAsia="Times New Roman" w:cs="Times New Roman"/>
          <w:szCs w:val="24"/>
        </w:rPr>
        <w:t>ένα</w:t>
      </w:r>
      <w:r w:rsidRPr="0038217C">
        <w:rPr>
          <w:rFonts w:eastAsia="Times New Roman" w:cs="Times New Roman"/>
          <w:szCs w:val="24"/>
        </w:rPr>
        <w:t xml:space="preserve"> προς </w:t>
      </w:r>
      <w:r>
        <w:rPr>
          <w:rFonts w:eastAsia="Times New Roman" w:cs="Times New Roman"/>
          <w:szCs w:val="24"/>
        </w:rPr>
        <w:t>ένα</w:t>
      </w:r>
      <w:r w:rsidRPr="0038217C">
        <w:rPr>
          <w:rFonts w:eastAsia="Times New Roman" w:cs="Times New Roman"/>
          <w:szCs w:val="24"/>
        </w:rPr>
        <w:t xml:space="preserve"> για τ</w:t>
      </w:r>
      <w:r>
        <w:rPr>
          <w:rFonts w:eastAsia="Times New Roman" w:cs="Times New Roman"/>
          <w:szCs w:val="24"/>
        </w:rPr>
        <w:t>ις</w:t>
      </w:r>
      <w:r w:rsidRPr="0038217C">
        <w:rPr>
          <w:rFonts w:eastAsia="Times New Roman" w:cs="Times New Roman"/>
          <w:szCs w:val="24"/>
        </w:rPr>
        <w:t xml:space="preserve"> προσλήψ</w:t>
      </w:r>
      <w:r>
        <w:rPr>
          <w:rFonts w:eastAsia="Times New Roman" w:cs="Times New Roman"/>
          <w:szCs w:val="24"/>
        </w:rPr>
        <w:t>εις</w:t>
      </w:r>
      <w:r w:rsidRPr="0038217C">
        <w:rPr>
          <w:rFonts w:eastAsia="Times New Roman" w:cs="Times New Roman"/>
          <w:szCs w:val="24"/>
        </w:rPr>
        <w:t xml:space="preserve"> στο </w:t>
      </w:r>
      <w:r>
        <w:rPr>
          <w:rFonts w:eastAsia="Times New Roman" w:cs="Times New Roman"/>
          <w:szCs w:val="24"/>
        </w:rPr>
        <w:t>δ</w:t>
      </w:r>
      <w:r>
        <w:rPr>
          <w:rFonts w:eastAsia="Times New Roman" w:cs="Times New Roman"/>
          <w:szCs w:val="24"/>
        </w:rPr>
        <w:t>ημόσιο. Έ</w:t>
      </w:r>
      <w:r w:rsidRPr="0038217C">
        <w:rPr>
          <w:rFonts w:eastAsia="Times New Roman" w:cs="Times New Roman"/>
          <w:szCs w:val="24"/>
        </w:rPr>
        <w:t>χουμε την παραχώρηση σε ιδιώτες όλων των υπηρεσιών που αυτή</w:t>
      </w:r>
      <w:r>
        <w:rPr>
          <w:rFonts w:eastAsia="Times New Roman" w:cs="Times New Roman"/>
          <w:szCs w:val="24"/>
        </w:rPr>
        <w:t>ν</w:t>
      </w:r>
      <w:r w:rsidRPr="0038217C">
        <w:rPr>
          <w:rFonts w:eastAsia="Times New Roman" w:cs="Times New Roman"/>
          <w:szCs w:val="24"/>
        </w:rPr>
        <w:t xml:space="preserve"> τη στιγμή ο ΣΥΡΙΖΑ έχει επαναφέρει στους </w:t>
      </w:r>
      <w:r w:rsidRPr="0038217C">
        <w:rPr>
          <w:rFonts w:eastAsia="Times New Roman" w:cs="Times New Roman"/>
          <w:szCs w:val="24"/>
        </w:rPr>
        <w:lastRenderedPageBreak/>
        <w:t xml:space="preserve">δήμους και τα </w:t>
      </w:r>
      <w:r>
        <w:rPr>
          <w:rFonts w:eastAsia="Times New Roman" w:cs="Times New Roman"/>
          <w:szCs w:val="24"/>
        </w:rPr>
        <w:t>Υπουργεία. Έ</w:t>
      </w:r>
      <w:r w:rsidRPr="0038217C">
        <w:rPr>
          <w:rFonts w:eastAsia="Times New Roman" w:cs="Times New Roman"/>
          <w:szCs w:val="24"/>
        </w:rPr>
        <w:t>χουμε το οκτάωρο</w:t>
      </w:r>
      <w:r>
        <w:rPr>
          <w:rFonts w:eastAsia="Times New Roman" w:cs="Times New Roman"/>
          <w:szCs w:val="24"/>
        </w:rPr>
        <w:t>,</w:t>
      </w:r>
      <w:r w:rsidRPr="0038217C">
        <w:rPr>
          <w:rFonts w:eastAsia="Times New Roman" w:cs="Times New Roman"/>
          <w:szCs w:val="24"/>
        </w:rPr>
        <w:t xml:space="preserve"> το οποίο είναι ξεπ</w:t>
      </w:r>
      <w:r w:rsidRPr="0038217C">
        <w:rPr>
          <w:rFonts w:eastAsia="Times New Roman" w:cs="Times New Roman"/>
          <w:szCs w:val="24"/>
        </w:rPr>
        <w:t>ερασμένο για τη Νέα Δημοκρατία</w:t>
      </w:r>
      <w:r>
        <w:rPr>
          <w:rFonts w:eastAsia="Times New Roman" w:cs="Times New Roman"/>
          <w:szCs w:val="24"/>
        </w:rPr>
        <w:t>,</w:t>
      </w:r>
      <w:r w:rsidRPr="0038217C">
        <w:rPr>
          <w:rFonts w:eastAsia="Times New Roman" w:cs="Times New Roman"/>
          <w:szCs w:val="24"/>
        </w:rPr>
        <w:t xml:space="preserve"> η οποία θέλει να κάνει </w:t>
      </w:r>
      <w:r>
        <w:rPr>
          <w:rFonts w:eastAsia="Times New Roman" w:cs="Times New Roman"/>
          <w:szCs w:val="24"/>
        </w:rPr>
        <w:t>κανόνα</w:t>
      </w:r>
      <w:r w:rsidRPr="0038217C">
        <w:rPr>
          <w:rFonts w:eastAsia="Times New Roman" w:cs="Times New Roman"/>
          <w:szCs w:val="24"/>
        </w:rPr>
        <w:t xml:space="preserve"> τις ελαστικές σχέσεις εργασίας</w:t>
      </w:r>
      <w:r>
        <w:rPr>
          <w:rFonts w:eastAsia="Times New Roman" w:cs="Times New Roman"/>
          <w:szCs w:val="24"/>
        </w:rPr>
        <w:t>,</w:t>
      </w:r>
      <w:r w:rsidRPr="0038217C">
        <w:rPr>
          <w:rFonts w:eastAsia="Times New Roman" w:cs="Times New Roman"/>
          <w:szCs w:val="24"/>
        </w:rPr>
        <w:t xml:space="preserve"> που τις έχουμε με</w:t>
      </w:r>
      <w:r>
        <w:rPr>
          <w:rFonts w:eastAsia="Times New Roman" w:cs="Times New Roman"/>
          <w:szCs w:val="24"/>
        </w:rPr>
        <w:t>ιώ</w:t>
      </w:r>
      <w:r w:rsidRPr="0038217C">
        <w:rPr>
          <w:rFonts w:eastAsia="Times New Roman" w:cs="Times New Roman"/>
          <w:szCs w:val="24"/>
        </w:rPr>
        <w:t>σ</w:t>
      </w:r>
      <w:r>
        <w:rPr>
          <w:rFonts w:eastAsia="Times New Roman" w:cs="Times New Roman"/>
          <w:szCs w:val="24"/>
        </w:rPr>
        <w:t>ει</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όχι</w:t>
      </w:r>
      <w:r w:rsidRPr="0038217C">
        <w:rPr>
          <w:rFonts w:eastAsia="Times New Roman" w:cs="Times New Roman"/>
          <w:szCs w:val="24"/>
        </w:rPr>
        <w:t xml:space="preserve"> </w:t>
      </w:r>
      <w:r>
        <w:rPr>
          <w:rFonts w:eastAsia="Times New Roman" w:cs="Times New Roman"/>
          <w:szCs w:val="24"/>
        </w:rPr>
        <w:t>εξαλείψει ακόμα. Θ</w:t>
      </w:r>
      <w:r w:rsidRPr="0038217C">
        <w:rPr>
          <w:rFonts w:eastAsia="Times New Roman" w:cs="Times New Roman"/>
          <w:szCs w:val="24"/>
        </w:rPr>
        <w:t xml:space="preserve">έλει να κάνει τον κατώτατο μισθό κυμαινόμενο </w:t>
      </w:r>
      <w:r>
        <w:rPr>
          <w:rFonts w:eastAsia="Times New Roman" w:cs="Times New Roman"/>
          <w:szCs w:val="24"/>
        </w:rPr>
        <w:t>-</w:t>
      </w:r>
      <w:r w:rsidRPr="0038217C">
        <w:rPr>
          <w:rFonts w:eastAsia="Times New Roman" w:cs="Times New Roman"/>
          <w:szCs w:val="24"/>
        </w:rPr>
        <w:t>άκουσον</w:t>
      </w:r>
      <w:r>
        <w:rPr>
          <w:rFonts w:eastAsia="Times New Roman" w:cs="Times New Roman"/>
          <w:szCs w:val="24"/>
        </w:rPr>
        <w:t>,</w:t>
      </w:r>
      <w:r w:rsidRPr="0038217C">
        <w:rPr>
          <w:rFonts w:eastAsia="Times New Roman" w:cs="Times New Roman"/>
          <w:szCs w:val="24"/>
        </w:rPr>
        <w:t xml:space="preserve"> άκουσον</w:t>
      </w:r>
      <w:r>
        <w:rPr>
          <w:rFonts w:eastAsia="Times New Roman" w:cs="Times New Roman"/>
          <w:szCs w:val="24"/>
        </w:rPr>
        <w:t>-</w:t>
      </w:r>
      <w:r w:rsidRPr="0038217C">
        <w:rPr>
          <w:rFonts w:eastAsia="Times New Roman" w:cs="Times New Roman"/>
          <w:szCs w:val="24"/>
        </w:rPr>
        <w:t xml:space="preserve"> με δείκτες οι οποίοι </w:t>
      </w:r>
      <w:r>
        <w:rPr>
          <w:rFonts w:eastAsia="Times New Roman" w:cs="Times New Roman"/>
          <w:szCs w:val="24"/>
        </w:rPr>
        <w:t>θ</w:t>
      </w:r>
      <w:r w:rsidRPr="0038217C">
        <w:rPr>
          <w:rFonts w:eastAsia="Times New Roman" w:cs="Times New Roman"/>
          <w:szCs w:val="24"/>
        </w:rPr>
        <w:t xml:space="preserve">α έχουν να κάνουν με το ΑΕΠ </w:t>
      </w:r>
      <w:r>
        <w:rPr>
          <w:rFonts w:eastAsia="Times New Roman" w:cs="Times New Roman"/>
          <w:szCs w:val="24"/>
        </w:rPr>
        <w:t>κ</w:t>
      </w:r>
      <w:r w:rsidRPr="0038217C">
        <w:rPr>
          <w:rFonts w:eastAsia="Times New Roman" w:cs="Times New Roman"/>
          <w:szCs w:val="24"/>
        </w:rPr>
        <w:t>αι ανά περιφέρεια</w:t>
      </w:r>
      <w:r>
        <w:rPr>
          <w:rFonts w:eastAsia="Times New Roman" w:cs="Times New Roman"/>
          <w:szCs w:val="24"/>
        </w:rPr>
        <w:t>.</w:t>
      </w:r>
      <w:r w:rsidRPr="0038217C">
        <w:rPr>
          <w:rFonts w:eastAsia="Times New Roman" w:cs="Times New Roman"/>
          <w:szCs w:val="24"/>
        </w:rPr>
        <w:t xml:space="preserve"> Και βέβαια</w:t>
      </w:r>
      <w:r>
        <w:rPr>
          <w:rFonts w:eastAsia="Times New Roman" w:cs="Times New Roman"/>
          <w:szCs w:val="24"/>
        </w:rPr>
        <w:t>,</w:t>
      </w:r>
      <w:r w:rsidRPr="0038217C">
        <w:rPr>
          <w:rFonts w:eastAsia="Times New Roman" w:cs="Times New Roman"/>
          <w:szCs w:val="24"/>
        </w:rPr>
        <w:t xml:space="preserve"> με ένα ασφαλιστικό σύστημα </w:t>
      </w:r>
      <w:r>
        <w:rPr>
          <w:rFonts w:eastAsia="Times New Roman" w:cs="Times New Roman"/>
          <w:szCs w:val="24"/>
        </w:rPr>
        <w:t>Π</w:t>
      </w:r>
      <w:r w:rsidRPr="0038217C">
        <w:rPr>
          <w:rFonts w:eastAsia="Times New Roman" w:cs="Times New Roman"/>
          <w:szCs w:val="24"/>
        </w:rPr>
        <w:t>ινοσέτ</w:t>
      </w:r>
      <w:r>
        <w:rPr>
          <w:rFonts w:eastAsia="Times New Roman" w:cs="Times New Roman"/>
          <w:szCs w:val="24"/>
        </w:rPr>
        <w:t>,</w:t>
      </w:r>
      <w:r w:rsidRPr="0038217C">
        <w:rPr>
          <w:rFonts w:eastAsia="Times New Roman" w:cs="Times New Roman"/>
          <w:szCs w:val="24"/>
        </w:rPr>
        <w:t xml:space="preserve"> στο οποίο </w:t>
      </w:r>
      <w:r>
        <w:rPr>
          <w:rFonts w:eastAsia="Times New Roman" w:cs="Times New Roman"/>
          <w:szCs w:val="24"/>
        </w:rPr>
        <w:t xml:space="preserve">η </w:t>
      </w:r>
      <w:r w:rsidRPr="0038217C">
        <w:rPr>
          <w:rFonts w:eastAsia="Times New Roman" w:cs="Times New Roman"/>
          <w:szCs w:val="24"/>
        </w:rPr>
        <w:t xml:space="preserve">ιδιωτική ασφάλιση </w:t>
      </w:r>
      <w:r>
        <w:rPr>
          <w:rFonts w:eastAsia="Times New Roman" w:cs="Times New Roman"/>
          <w:szCs w:val="24"/>
        </w:rPr>
        <w:t xml:space="preserve">θα είναι </w:t>
      </w:r>
      <w:r>
        <w:rPr>
          <w:rFonts w:eastAsia="Times New Roman" w:cs="Times New Roman"/>
          <w:szCs w:val="24"/>
        </w:rPr>
        <w:t xml:space="preserve">αυτή </w:t>
      </w:r>
      <w:r w:rsidRPr="0038217C">
        <w:rPr>
          <w:rFonts w:eastAsia="Times New Roman" w:cs="Times New Roman"/>
          <w:szCs w:val="24"/>
        </w:rPr>
        <w:t>η οποία θα προελαύνει</w:t>
      </w:r>
      <w:r>
        <w:rPr>
          <w:rFonts w:eastAsia="Times New Roman" w:cs="Times New Roman"/>
          <w:szCs w:val="24"/>
        </w:rPr>
        <w:t>. Ό</w:t>
      </w:r>
      <w:r w:rsidRPr="0038217C">
        <w:rPr>
          <w:rFonts w:eastAsia="Times New Roman" w:cs="Times New Roman"/>
          <w:szCs w:val="24"/>
        </w:rPr>
        <w:t xml:space="preserve">ποιος μπορεί </w:t>
      </w:r>
      <w:r>
        <w:rPr>
          <w:rFonts w:eastAsia="Times New Roman" w:cs="Times New Roman"/>
          <w:szCs w:val="24"/>
        </w:rPr>
        <w:t>θ</w:t>
      </w:r>
      <w:r w:rsidRPr="0038217C">
        <w:rPr>
          <w:rFonts w:eastAsia="Times New Roman" w:cs="Times New Roman"/>
          <w:szCs w:val="24"/>
        </w:rPr>
        <w:t>α επιβιώνει</w:t>
      </w:r>
      <w:r>
        <w:rPr>
          <w:rFonts w:eastAsia="Times New Roman" w:cs="Times New Roman"/>
          <w:szCs w:val="24"/>
        </w:rPr>
        <w:t>,</w:t>
      </w:r>
      <w:r w:rsidRPr="0038217C">
        <w:rPr>
          <w:rFonts w:eastAsia="Times New Roman" w:cs="Times New Roman"/>
          <w:szCs w:val="24"/>
        </w:rPr>
        <w:t xml:space="preserve"> όποιος δεν μπορεί</w:t>
      </w:r>
      <w:r>
        <w:rPr>
          <w:rFonts w:eastAsia="Times New Roman" w:cs="Times New Roman"/>
          <w:szCs w:val="24"/>
        </w:rPr>
        <w:t>,</w:t>
      </w:r>
      <w:r w:rsidRPr="0038217C">
        <w:rPr>
          <w:rFonts w:eastAsia="Times New Roman" w:cs="Times New Roman"/>
          <w:szCs w:val="24"/>
        </w:rPr>
        <w:t xml:space="preserve"> στον Καιάδα</w:t>
      </w:r>
      <w:r>
        <w:rPr>
          <w:rFonts w:eastAsia="Times New Roman" w:cs="Times New Roman"/>
          <w:szCs w:val="24"/>
        </w:rPr>
        <w:t>.</w:t>
      </w:r>
    </w:p>
    <w:p w14:paraId="6338F8E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Αυτά συζητήσατε στο Κέ</w:t>
      </w:r>
      <w:r w:rsidRPr="0038217C">
        <w:rPr>
          <w:rFonts w:eastAsia="Times New Roman" w:cs="Times New Roman"/>
          <w:szCs w:val="24"/>
        </w:rPr>
        <w:t xml:space="preserve">ντρο </w:t>
      </w:r>
      <w:r>
        <w:rPr>
          <w:rFonts w:eastAsia="Times New Roman" w:cs="Times New Roman"/>
          <w:szCs w:val="24"/>
        </w:rPr>
        <w:t>Φ</w:t>
      </w:r>
      <w:r w:rsidRPr="0038217C">
        <w:rPr>
          <w:rFonts w:eastAsia="Times New Roman" w:cs="Times New Roman"/>
          <w:szCs w:val="24"/>
        </w:rPr>
        <w:t xml:space="preserve">ιλελεύθερων </w:t>
      </w:r>
      <w:r>
        <w:rPr>
          <w:rFonts w:eastAsia="Times New Roman" w:cs="Times New Roman"/>
          <w:szCs w:val="24"/>
        </w:rPr>
        <w:t>Μ</w:t>
      </w:r>
      <w:r w:rsidRPr="0038217C">
        <w:rPr>
          <w:rFonts w:eastAsia="Times New Roman" w:cs="Times New Roman"/>
          <w:szCs w:val="24"/>
        </w:rPr>
        <w:t>ελετών και αυτό είναι</w:t>
      </w:r>
      <w:r w:rsidRPr="0038217C">
        <w:rPr>
          <w:rFonts w:eastAsia="Times New Roman" w:cs="Times New Roman"/>
          <w:szCs w:val="24"/>
        </w:rPr>
        <w:t xml:space="preserve"> το πρόγραμμά </w:t>
      </w:r>
      <w:r>
        <w:rPr>
          <w:rFonts w:eastAsia="Times New Roman" w:cs="Times New Roman"/>
          <w:szCs w:val="24"/>
        </w:rPr>
        <w:t>σας.</w:t>
      </w:r>
    </w:p>
    <w:p w14:paraId="6338F8E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Για να δούμε, λ</w:t>
      </w:r>
      <w:r w:rsidRPr="0038217C">
        <w:rPr>
          <w:rFonts w:eastAsia="Times New Roman" w:cs="Times New Roman"/>
          <w:szCs w:val="24"/>
        </w:rPr>
        <w:t>οιπόν</w:t>
      </w:r>
      <w:r>
        <w:rPr>
          <w:rFonts w:eastAsia="Times New Roman" w:cs="Times New Roman"/>
          <w:szCs w:val="24"/>
        </w:rPr>
        <w:t>,</w:t>
      </w:r>
      <w:r w:rsidRPr="0038217C">
        <w:rPr>
          <w:rFonts w:eastAsia="Times New Roman" w:cs="Times New Roman"/>
          <w:szCs w:val="24"/>
        </w:rPr>
        <w:t xml:space="preserve"> σε τι προσπαθείτε να μας χτυπήσετε τώρα</w:t>
      </w:r>
      <w:r>
        <w:rPr>
          <w:rFonts w:eastAsia="Times New Roman" w:cs="Times New Roman"/>
          <w:szCs w:val="24"/>
        </w:rPr>
        <w:t>. Προσπαθείτε</w:t>
      </w:r>
      <w:r w:rsidRPr="0038217C">
        <w:rPr>
          <w:rFonts w:eastAsia="Times New Roman" w:cs="Times New Roman"/>
          <w:szCs w:val="24"/>
        </w:rPr>
        <w:t xml:space="preserve"> να μας χτυπήσετε στη μείωση του ΦΠΑ στην εστίαση στο 13%</w:t>
      </w:r>
      <w:r>
        <w:rPr>
          <w:rFonts w:eastAsia="Times New Roman" w:cs="Times New Roman"/>
          <w:szCs w:val="24"/>
        </w:rPr>
        <w:t>; Σ</w:t>
      </w:r>
      <w:r w:rsidRPr="0038217C">
        <w:rPr>
          <w:rFonts w:eastAsia="Times New Roman" w:cs="Times New Roman"/>
          <w:szCs w:val="24"/>
        </w:rPr>
        <w:t>τη μείωση του συντελεστή των τροφίμων στο 13%</w:t>
      </w:r>
      <w:r>
        <w:rPr>
          <w:rFonts w:eastAsia="Times New Roman" w:cs="Times New Roman"/>
          <w:szCs w:val="24"/>
        </w:rPr>
        <w:t>,</w:t>
      </w:r>
      <w:r w:rsidRPr="0038217C">
        <w:rPr>
          <w:rFonts w:eastAsia="Times New Roman" w:cs="Times New Roman"/>
          <w:szCs w:val="24"/>
        </w:rPr>
        <w:t xml:space="preserve"> από 24%</w:t>
      </w:r>
      <w:r>
        <w:rPr>
          <w:rFonts w:eastAsia="Times New Roman" w:cs="Times New Roman"/>
          <w:szCs w:val="24"/>
        </w:rPr>
        <w:t>; Σ</w:t>
      </w:r>
      <w:r w:rsidRPr="0038217C">
        <w:rPr>
          <w:rFonts w:eastAsia="Times New Roman" w:cs="Times New Roman"/>
          <w:szCs w:val="24"/>
        </w:rPr>
        <w:t>τη μείωση του ΦΠΑ στο ρεύμα και στο φυσικό αέρ</w:t>
      </w:r>
      <w:r w:rsidRPr="0038217C">
        <w:rPr>
          <w:rFonts w:eastAsia="Times New Roman" w:cs="Times New Roman"/>
          <w:szCs w:val="24"/>
        </w:rPr>
        <w:t>ιο</w:t>
      </w:r>
      <w:r>
        <w:rPr>
          <w:rFonts w:eastAsia="Times New Roman" w:cs="Times New Roman"/>
          <w:szCs w:val="24"/>
        </w:rPr>
        <w:t>,</w:t>
      </w:r>
      <w:r w:rsidRPr="0038217C">
        <w:rPr>
          <w:rFonts w:eastAsia="Times New Roman" w:cs="Times New Roman"/>
          <w:szCs w:val="24"/>
        </w:rPr>
        <w:t xml:space="preserve"> που καλύπτει όλα τα νοικοκυριά και τις επιχειρήσεις</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στο</w:t>
      </w:r>
      <w:r w:rsidRPr="0038217C">
        <w:rPr>
          <w:rFonts w:eastAsia="Times New Roman" w:cs="Times New Roman"/>
          <w:szCs w:val="24"/>
        </w:rPr>
        <w:t xml:space="preserve"> 6%</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 xml:space="preserve">Στην παροχή δέκατης τρίτης </w:t>
      </w:r>
      <w:r w:rsidRPr="0038217C">
        <w:rPr>
          <w:rFonts w:eastAsia="Times New Roman" w:cs="Times New Roman"/>
          <w:szCs w:val="24"/>
        </w:rPr>
        <w:t>σύνταξη</w:t>
      </w:r>
      <w:r>
        <w:rPr>
          <w:rFonts w:eastAsia="Times New Roman" w:cs="Times New Roman"/>
          <w:szCs w:val="24"/>
        </w:rPr>
        <w:t>ς</w:t>
      </w:r>
      <w:r w:rsidRPr="0038217C">
        <w:rPr>
          <w:rFonts w:eastAsia="Times New Roman" w:cs="Times New Roman"/>
          <w:szCs w:val="24"/>
        </w:rPr>
        <w:t xml:space="preserve"> κλιμακωτά σε όλους τους συνταξιούχους</w:t>
      </w:r>
      <w:r>
        <w:rPr>
          <w:rFonts w:eastAsia="Times New Roman" w:cs="Times New Roman"/>
          <w:szCs w:val="24"/>
        </w:rPr>
        <w:t>; Ή</w:t>
      </w:r>
      <w:r w:rsidRPr="0038217C">
        <w:rPr>
          <w:rFonts w:eastAsia="Times New Roman" w:cs="Times New Roman"/>
          <w:szCs w:val="24"/>
        </w:rPr>
        <w:t xml:space="preserve"> θέλετε να χτυπήσετε τα μέτρα για το 20</w:t>
      </w:r>
      <w:r>
        <w:rPr>
          <w:rFonts w:eastAsia="Times New Roman" w:cs="Times New Roman"/>
          <w:szCs w:val="24"/>
        </w:rPr>
        <w:t>2</w:t>
      </w:r>
      <w:r w:rsidRPr="0038217C">
        <w:rPr>
          <w:rFonts w:eastAsia="Times New Roman" w:cs="Times New Roman"/>
          <w:szCs w:val="24"/>
        </w:rPr>
        <w:t>0</w:t>
      </w:r>
      <w:r>
        <w:rPr>
          <w:rFonts w:eastAsia="Times New Roman" w:cs="Times New Roman"/>
          <w:szCs w:val="24"/>
        </w:rPr>
        <w:t xml:space="preserve">; </w:t>
      </w:r>
      <w:r>
        <w:rPr>
          <w:rFonts w:eastAsia="Times New Roman" w:cs="Times New Roman"/>
          <w:szCs w:val="24"/>
        </w:rPr>
        <w:lastRenderedPageBreak/>
        <w:t>Την κατάργηση</w:t>
      </w:r>
      <w:r w:rsidRPr="0038217C">
        <w:rPr>
          <w:rFonts w:eastAsia="Times New Roman" w:cs="Times New Roman"/>
          <w:szCs w:val="24"/>
        </w:rPr>
        <w:t xml:space="preserve"> της εισφοράς αλληλεγγύης</w:t>
      </w:r>
      <w:r>
        <w:rPr>
          <w:rFonts w:eastAsia="Times New Roman" w:cs="Times New Roman"/>
          <w:szCs w:val="24"/>
        </w:rPr>
        <w:t>,</w:t>
      </w:r>
      <w:r w:rsidRPr="0038217C">
        <w:rPr>
          <w:rFonts w:eastAsia="Times New Roman" w:cs="Times New Roman"/>
          <w:szCs w:val="24"/>
        </w:rPr>
        <w:t xml:space="preserve"> που μας έπληττε όλους</w:t>
      </w:r>
      <w:r>
        <w:rPr>
          <w:rFonts w:eastAsia="Times New Roman" w:cs="Times New Roman"/>
          <w:szCs w:val="24"/>
        </w:rPr>
        <w:t>,</w:t>
      </w:r>
      <w:r w:rsidRPr="0038217C">
        <w:rPr>
          <w:rFonts w:eastAsia="Times New Roman" w:cs="Times New Roman"/>
          <w:szCs w:val="24"/>
        </w:rPr>
        <w:t xml:space="preserve"> ελεύθερου</w:t>
      </w:r>
      <w:r w:rsidRPr="0038217C">
        <w:rPr>
          <w:rFonts w:eastAsia="Times New Roman" w:cs="Times New Roman"/>
          <w:szCs w:val="24"/>
        </w:rPr>
        <w:t>ς επαγγελματίες</w:t>
      </w:r>
      <w:r>
        <w:rPr>
          <w:rFonts w:eastAsia="Times New Roman" w:cs="Times New Roman"/>
          <w:szCs w:val="24"/>
        </w:rPr>
        <w:t>,</w:t>
      </w:r>
      <w:r w:rsidRPr="0038217C">
        <w:rPr>
          <w:rFonts w:eastAsia="Times New Roman" w:cs="Times New Roman"/>
          <w:szCs w:val="24"/>
        </w:rPr>
        <w:t xml:space="preserve"> εργαζόμενους</w:t>
      </w:r>
      <w:r>
        <w:rPr>
          <w:rFonts w:eastAsia="Times New Roman" w:cs="Times New Roman"/>
          <w:szCs w:val="24"/>
        </w:rPr>
        <w:t>,</w:t>
      </w:r>
      <w:r w:rsidRPr="0038217C">
        <w:rPr>
          <w:rFonts w:eastAsia="Times New Roman" w:cs="Times New Roman"/>
          <w:szCs w:val="24"/>
        </w:rPr>
        <w:t xml:space="preserve"> μικρομεσαίους</w:t>
      </w:r>
      <w:r>
        <w:rPr>
          <w:rFonts w:eastAsia="Times New Roman" w:cs="Times New Roman"/>
          <w:szCs w:val="24"/>
        </w:rPr>
        <w:t>,</w:t>
      </w:r>
      <w:r w:rsidRPr="0038217C">
        <w:rPr>
          <w:rFonts w:eastAsia="Times New Roman" w:cs="Times New Roman"/>
          <w:szCs w:val="24"/>
        </w:rPr>
        <w:t xml:space="preserve"> έως 20.000 ευρώ και τη μείωση για τα ανώτερα εισοδήματα</w:t>
      </w:r>
      <w:r>
        <w:rPr>
          <w:rFonts w:eastAsia="Times New Roman" w:cs="Times New Roman"/>
          <w:szCs w:val="24"/>
        </w:rPr>
        <w:t>; Μ</w:t>
      </w:r>
      <w:r w:rsidRPr="0038217C">
        <w:rPr>
          <w:rFonts w:eastAsia="Times New Roman" w:cs="Times New Roman"/>
          <w:szCs w:val="24"/>
        </w:rPr>
        <w:t>ήπως</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επίσης,</w:t>
      </w:r>
      <w:r w:rsidRPr="0038217C">
        <w:rPr>
          <w:rFonts w:eastAsia="Times New Roman" w:cs="Times New Roman"/>
          <w:szCs w:val="24"/>
        </w:rPr>
        <w:t xml:space="preserve"> ενοχλείστε από την επιδότηση των ασφαλιστικών εισφορών </w:t>
      </w:r>
      <w:r>
        <w:rPr>
          <w:rFonts w:eastAsia="Times New Roman" w:cs="Times New Roman"/>
          <w:szCs w:val="24"/>
        </w:rPr>
        <w:t>και νέων εργαζομένων, ό</w:t>
      </w:r>
      <w:r w:rsidRPr="0038217C">
        <w:rPr>
          <w:rFonts w:eastAsia="Times New Roman" w:cs="Times New Roman"/>
          <w:szCs w:val="24"/>
        </w:rPr>
        <w:t xml:space="preserve">που με την αύξηση </w:t>
      </w:r>
      <w:r>
        <w:rPr>
          <w:rFonts w:eastAsia="Times New Roman" w:cs="Times New Roman"/>
          <w:szCs w:val="24"/>
        </w:rPr>
        <w:t>τ</w:t>
      </w:r>
      <w:r w:rsidRPr="0038217C">
        <w:rPr>
          <w:rFonts w:eastAsia="Times New Roman" w:cs="Times New Roman"/>
          <w:szCs w:val="24"/>
        </w:rPr>
        <w:t>ου κατώτατου μισθού και την κατάργηση του</w:t>
      </w:r>
      <w:r w:rsidRPr="0038217C">
        <w:rPr>
          <w:rFonts w:eastAsia="Times New Roman" w:cs="Times New Roman"/>
          <w:szCs w:val="24"/>
        </w:rPr>
        <w:t xml:space="preserve"> υποκατώτατου</w:t>
      </w:r>
      <w:r>
        <w:rPr>
          <w:rFonts w:eastAsia="Times New Roman" w:cs="Times New Roman"/>
          <w:szCs w:val="24"/>
        </w:rPr>
        <w:t>,</w:t>
      </w:r>
      <w:r w:rsidRPr="0038217C">
        <w:rPr>
          <w:rFonts w:eastAsia="Times New Roman" w:cs="Times New Roman"/>
          <w:szCs w:val="24"/>
        </w:rPr>
        <w:t xml:space="preserve"> θα έρθουν να ισορροπήσουν τόσο στην ενίσχυση των εργαζομένων</w:t>
      </w:r>
      <w:r>
        <w:rPr>
          <w:rFonts w:eastAsia="Times New Roman" w:cs="Times New Roman"/>
          <w:szCs w:val="24"/>
        </w:rPr>
        <w:t>,</w:t>
      </w:r>
      <w:r w:rsidRPr="0038217C">
        <w:rPr>
          <w:rFonts w:eastAsia="Times New Roman" w:cs="Times New Roman"/>
          <w:szCs w:val="24"/>
        </w:rPr>
        <w:t xml:space="preserve"> όσο και στην υποστήριξη</w:t>
      </w:r>
      <w:r>
        <w:rPr>
          <w:rFonts w:eastAsia="Times New Roman" w:cs="Times New Roman"/>
          <w:szCs w:val="24"/>
        </w:rPr>
        <w:t xml:space="preserve"> της</w:t>
      </w:r>
      <w:r w:rsidRPr="0038217C">
        <w:rPr>
          <w:rFonts w:eastAsia="Times New Roman" w:cs="Times New Roman"/>
          <w:szCs w:val="24"/>
        </w:rPr>
        <w:t xml:space="preserve"> μικρομεσαίας επιχείρησης</w:t>
      </w:r>
      <w:r>
        <w:rPr>
          <w:rFonts w:eastAsia="Times New Roman" w:cs="Times New Roman"/>
          <w:szCs w:val="24"/>
        </w:rPr>
        <w:t>; Τ</w:t>
      </w:r>
      <w:r w:rsidRPr="0038217C">
        <w:rPr>
          <w:rFonts w:eastAsia="Times New Roman" w:cs="Times New Roman"/>
          <w:szCs w:val="24"/>
        </w:rPr>
        <w:t xml:space="preserve">ις </w:t>
      </w:r>
      <w:r>
        <w:rPr>
          <w:rFonts w:eastAsia="Times New Roman" w:cs="Times New Roman"/>
          <w:szCs w:val="24"/>
        </w:rPr>
        <w:t>φ</w:t>
      </w:r>
      <w:r w:rsidRPr="0038217C">
        <w:rPr>
          <w:rFonts w:eastAsia="Times New Roman" w:cs="Times New Roman"/>
          <w:szCs w:val="24"/>
        </w:rPr>
        <w:t xml:space="preserve">ορολογικές μειώσεις </w:t>
      </w:r>
      <w:r>
        <w:rPr>
          <w:rFonts w:eastAsia="Times New Roman" w:cs="Times New Roman"/>
          <w:szCs w:val="24"/>
        </w:rPr>
        <w:t>κατοίκων νησιών; Τη</w:t>
      </w:r>
      <w:r w:rsidRPr="0038217C">
        <w:rPr>
          <w:rFonts w:eastAsia="Times New Roman" w:cs="Times New Roman"/>
          <w:szCs w:val="24"/>
        </w:rPr>
        <w:t xml:space="preserve">ν έκπτωση </w:t>
      </w:r>
      <w:r>
        <w:rPr>
          <w:rFonts w:eastAsia="Times New Roman" w:cs="Times New Roman"/>
          <w:szCs w:val="24"/>
        </w:rPr>
        <w:t xml:space="preserve">του </w:t>
      </w:r>
      <w:r w:rsidRPr="0038217C">
        <w:rPr>
          <w:rFonts w:eastAsia="Times New Roman" w:cs="Times New Roman"/>
          <w:szCs w:val="24"/>
        </w:rPr>
        <w:t>10% στο φορολογητέο εισόδημα το συνεταιρισμένων αγροτών</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Τ</w:t>
      </w:r>
      <w:r w:rsidRPr="0038217C">
        <w:rPr>
          <w:rFonts w:eastAsia="Times New Roman" w:cs="Times New Roman"/>
          <w:szCs w:val="24"/>
        </w:rPr>
        <w:t>ην περαιτ</w:t>
      </w:r>
      <w:r w:rsidRPr="0038217C">
        <w:rPr>
          <w:rFonts w:eastAsia="Times New Roman" w:cs="Times New Roman"/>
          <w:szCs w:val="24"/>
        </w:rPr>
        <w:t xml:space="preserve">έρω μείωση του κόστους πετρελαίου θέρμανσης </w:t>
      </w:r>
      <w:r>
        <w:rPr>
          <w:rFonts w:eastAsia="Times New Roman" w:cs="Times New Roman"/>
          <w:szCs w:val="24"/>
        </w:rPr>
        <w:t xml:space="preserve">σε </w:t>
      </w:r>
      <w:r w:rsidRPr="0038217C">
        <w:rPr>
          <w:rFonts w:eastAsia="Times New Roman" w:cs="Times New Roman"/>
          <w:szCs w:val="24"/>
        </w:rPr>
        <w:t>ορεινές περιοχές</w:t>
      </w:r>
      <w:r>
        <w:rPr>
          <w:rFonts w:eastAsia="Times New Roman" w:cs="Times New Roman"/>
          <w:szCs w:val="24"/>
        </w:rPr>
        <w:t>;</w:t>
      </w:r>
    </w:p>
    <w:p w14:paraId="6338F8E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w:t>
      </w:r>
      <w:r w:rsidRPr="0038217C">
        <w:rPr>
          <w:rFonts w:eastAsia="Times New Roman" w:cs="Times New Roman"/>
          <w:szCs w:val="24"/>
        </w:rPr>
        <w:t>ε την πρόταση μομφής προσπαθήσατε να κουνήσε</w:t>
      </w:r>
      <w:r>
        <w:rPr>
          <w:rFonts w:eastAsia="Times New Roman" w:cs="Times New Roman"/>
          <w:szCs w:val="24"/>
        </w:rPr>
        <w:t>τε</w:t>
      </w:r>
      <w:r w:rsidRPr="0038217C">
        <w:rPr>
          <w:rFonts w:eastAsia="Times New Roman" w:cs="Times New Roman"/>
          <w:szCs w:val="24"/>
        </w:rPr>
        <w:t xml:space="preserve"> το δάχτυλο στο ΣΥΡΙΖΑ </w:t>
      </w:r>
      <w:r>
        <w:rPr>
          <w:rFonts w:eastAsia="Times New Roman" w:cs="Times New Roman"/>
          <w:szCs w:val="24"/>
        </w:rPr>
        <w:t>σ</w:t>
      </w:r>
      <w:r w:rsidRPr="0038217C">
        <w:rPr>
          <w:rFonts w:eastAsia="Times New Roman" w:cs="Times New Roman"/>
          <w:szCs w:val="24"/>
        </w:rPr>
        <w:t>ε τι ακριβώς</w:t>
      </w:r>
      <w:r>
        <w:rPr>
          <w:rFonts w:eastAsia="Times New Roman" w:cs="Times New Roman"/>
          <w:szCs w:val="24"/>
        </w:rPr>
        <w:t>; Σ</w:t>
      </w:r>
      <w:r w:rsidRPr="0038217C">
        <w:rPr>
          <w:rFonts w:eastAsia="Times New Roman" w:cs="Times New Roman"/>
          <w:szCs w:val="24"/>
        </w:rPr>
        <w:t>την κοινωνική πολιτική που ασκού</w:t>
      </w:r>
      <w:r>
        <w:rPr>
          <w:rFonts w:eastAsia="Times New Roman" w:cs="Times New Roman"/>
          <w:szCs w:val="24"/>
        </w:rPr>
        <w:t>με; Σ</w:t>
      </w:r>
      <w:r w:rsidRPr="0038217C">
        <w:rPr>
          <w:rFonts w:eastAsia="Times New Roman" w:cs="Times New Roman"/>
          <w:szCs w:val="24"/>
        </w:rPr>
        <w:t xml:space="preserve">την πολιτική δικαιωμάτων που έχουμε φέρει από το </w:t>
      </w:r>
      <w:r>
        <w:rPr>
          <w:rFonts w:eastAsia="Times New Roman" w:cs="Times New Roman"/>
          <w:szCs w:val="24"/>
        </w:rPr>
        <w:t>20</w:t>
      </w:r>
      <w:r w:rsidRPr="0038217C">
        <w:rPr>
          <w:rFonts w:eastAsia="Times New Roman" w:cs="Times New Roman"/>
          <w:szCs w:val="24"/>
        </w:rPr>
        <w:t>15 και μετά</w:t>
      </w:r>
      <w:r>
        <w:rPr>
          <w:rFonts w:eastAsia="Times New Roman" w:cs="Times New Roman"/>
          <w:szCs w:val="24"/>
        </w:rPr>
        <w:t>; Π</w:t>
      </w:r>
      <w:r w:rsidRPr="0038217C">
        <w:rPr>
          <w:rFonts w:eastAsia="Times New Roman" w:cs="Times New Roman"/>
          <w:szCs w:val="24"/>
        </w:rPr>
        <w:t>ροσ</w:t>
      </w:r>
      <w:r w:rsidRPr="0038217C">
        <w:rPr>
          <w:rFonts w:eastAsia="Times New Roman" w:cs="Times New Roman"/>
          <w:szCs w:val="24"/>
        </w:rPr>
        <w:t>παθείτε να χτυπήσετε σε τι ακριβώς</w:t>
      </w:r>
      <w:r>
        <w:rPr>
          <w:rFonts w:eastAsia="Times New Roman" w:cs="Times New Roman"/>
          <w:szCs w:val="24"/>
        </w:rPr>
        <w:t>,</w:t>
      </w:r>
      <w:r w:rsidRPr="0038217C">
        <w:rPr>
          <w:rFonts w:eastAsia="Times New Roman" w:cs="Times New Roman"/>
          <w:szCs w:val="24"/>
        </w:rPr>
        <w:t xml:space="preserve"> κυρίες και κύριοι συνάδελφοι</w:t>
      </w:r>
      <w:r>
        <w:rPr>
          <w:rFonts w:eastAsia="Times New Roman" w:cs="Times New Roman"/>
          <w:szCs w:val="24"/>
        </w:rPr>
        <w:t>; Σ</w:t>
      </w:r>
      <w:r w:rsidRPr="0038217C">
        <w:rPr>
          <w:rFonts w:eastAsia="Times New Roman" w:cs="Times New Roman"/>
          <w:szCs w:val="24"/>
        </w:rPr>
        <w:t xml:space="preserve">τις θετικές ρυθμίσεις που έχουμε φέρει </w:t>
      </w:r>
      <w:r>
        <w:rPr>
          <w:rFonts w:eastAsia="Times New Roman" w:cs="Times New Roman"/>
          <w:szCs w:val="24"/>
        </w:rPr>
        <w:t>γ</w:t>
      </w:r>
      <w:r w:rsidRPr="0038217C">
        <w:rPr>
          <w:rFonts w:eastAsia="Times New Roman" w:cs="Times New Roman"/>
          <w:szCs w:val="24"/>
        </w:rPr>
        <w:t>ια τους ΑΜΕΑ</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Σ</w:t>
      </w:r>
      <w:r w:rsidRPr="0038217C">
        <w:rPr>
          <w:rFonts w:eastAsia="Times New Roman" w:cs="Times New Roman"/>
          <w:szCs w:val="24"/>
        </w:rPr>
        <w:t xml:space="preserve">το </w:t>
      </w:r>
      <w:r w:rsidRPr="0038217C">
        <w:rPr>
          <w:rFonts w:eastAsia="Times New Roman" w:cs="Times New Roman"/>
          <w:szCs w:val="24"/>
        </w:rPr>
        <w:lastRenderedPageBreak/>
        <w:t xml:space="preserve">15% των νέων θέσεων που προκηρύσσονται στο </w:t>
      </w:r>
      <w:r>
        <w:rPr>
          <w:rFonts w:eastAsia="Times New Roman" w:cs="Times New Roman"/>
          <w:szCs w:val="24"/>
        </w:rPr>
        <w:t>δ</w:t>
      </w:r>
      <w:r w:rsidRPr="0038217C">
        <w:rPr>
          <w:rFonts w:eastAsia="Times New Roman" w:cs="Times New Roman"/>
          <w:szCs w:val="24"/>
        </w:rPr>
        <w:t>ημόσιο να είναι αποκλειστικά για ΑΜΕΑ</w:t>
      </w:r>
      <w:r>
        <w:rPr>
          <w:rFonts w:eastAsia="Times New Roman" w:cs="Times New Roman"/>
          <w:szCs w:val="24"/>
        </w:rPr>
        <w:t>, δηλαδή</w:t>
      </w:r>
      <w:r w:rsidRPr="0038217C">
        <w:rPr>
          <w:rFonts w:eastAsia="Times New Roman" w:cs="Times New Roman"/>
          <w:szCs w:val="24"/>
        </w:rPr>
        <w:t xml:space="preserve"> επιπλέον του 5% που </w:t>
      </w:r>
      <w:r>
        <w:rPr>
          <w:rFonts w:eastAsia="Times New Roman" w:cs="Times New Roman"/>
          <w:szCs w:val="24"/>
        </w:rPr>
        <w:t xml:space="preserve">ήδη </w:t>
      </w:r>
      <w:r w:rsidRPr="0038217C">
        <w:rPr>
          <w:rFonts w:eastAsia="Times New Roman" w:cs="Times New Roman"/>
          <w:szCs w:val="24"/>
        </w:rPr>
        <w:t>υπήρχε</w:t>
      </w:r>
      <w:r>
        <w:rPr>
          <w:rFonts w:eastAsia="Times New Roman" w:cs="Times New Roman"/>
          <w:szCs w:val="24"/>
        </w:rPr>
        <w:t>; Σ</w:t>
      </w:r>
      <w:r w:rsidRPr="0038217C">
        <w:rPr>
          <w:rFonts w:eastAsia="Times New Roman" w:cs="Times New Roman"/>
          <w:szCs w:val="24"/>
        </w:rPr>
        <w:t>το να δι</w:t>
      </w:r>
      <w:r w:rsidRPr="0038217C">
        <w:rPr>
          <w:rFonts w:eastAsia="Times New Roman" w:cs="Times New Roman"/>
          <w:szCs w:val="24"/>
        </w:rPr>
        <w:t xml:space="preserve">ατηρεί το επίδομα του </w:t>
      </w:r>
      <w:r>
        <w:rPr>
          <w:rFonts w:eastAsia="Times New Roman" w:cs="Times New Roman"/>
          <w:szCs w:val="24"/>
        </w:rPr>
        <w:t xml:space="preserve">ο </w:t>
      </w:r>
      <w:r w:rsidRPr="0038217C">
        <w:rPr>
          <w:rFonts w:eastAsia="Times New Roman" w:cs="Times New Roman"/>
          <w:szCs w:val="24"/>
        </w:rPr>
        <w:t>ανάπηρος</w:t>
      </w:r>
      <w:r>
        <w:rPr>
          <w:rFonts w:eastAsia="Times New Roman" w:cs="Times New Roman"/>
          <w:szCs w:val="24"/>
        </w:rPr>
        <w:t>,</w:t>
      </w:r>
      <w:r w:rsidRPr="0038217C">
        <w:rPr>
          <w:rFonts w:eastAsia="Times New Roman" w:cs="Times New Roman"/>
          <w:szCs w:val="24"/>
        </w:rPr>
        <w:t xml:space="preserve"> που διορίζεται για κατάρτιση</w:t>
      </w:r>
      <w:r>
        <w:rPr>
          <w:rFonts w:eastAsia="Times New Roman" w:cs="Times New Roman"/>
          <w:szCs w:val="24"/>
        </w:rPr>
        <w:t xml:space="preserve"> ή</w:t>
      </w:r>
      <w:r w:rsidRPr="0038217C">
        <w:rPr>
          <w:rFonts w:eastAsia="Times New Roman" w:cs="Times New Roman"/>
          <w:szCs w:val="24"/>
        </w:rPr>
        <w:t xml:space="preserve"> απασχόληση ορισμένου χρόνου</w:t>
      </w:r>
      <w:r>
        <w:rPr>
          <w:rFonts w:eastAsia="Times New Roman" w:cs="Times New Roman"/>
          <w:szCs w:val="24"/>
        </w:rPr>
        <w:t>,</w:t>
      </w:r>
      <w:r w:rsidRPr="0038217C">
        <w:rPr>
          <w:rFonts w:eastAsia="Times New Roman" w:cs="Times New Roman"/>
          <w:szCs w:val="24"/>
        </w:rPr>
        <w:t xml:space="preserve"> που προφανώς αποδεικνύει μ</w:t>
      </w:r>
      <w:r>
        <w:rPr>
          <w:rFonts w:eastAsia="Times New Roman" w:cs="Times New Roman"/>
          <w:szCs w:val="24"/>
        </w:rPr>
        <w:t>ι</w:t>
      </w:r>
      <w:r w:rsidRPr="0038217C">
        <w:rPr>
          <w:rFonts w:eastAsia="Times New Roman" w:cs="Times New Roman"/>
          <w:szCs w:val="24"/>
        </w:rPr>
        <w:t>α διαφορετική αντίληψη</w:t>
      </w:r>
      <w:r>
        <w:rPr>
          <w:rFonts w:eastAsia="Times New Roman" w:cs="Times New Roman"/>
          <w:szCs w:val="24"/>
        </w:rPr>
        <w:t>; Δ</w:t>
      </w:r>
      <w:r w:rsidRPr="0038217C">
        <w:rPr>
          <w:rFonts w:eastAsia="Times New Roman" w:cs="Times New Roman"/>
          <w:szCs w:val="24"/>
        </w:rPr>
        <w:t>ιότι το επίδομα έχει να κάνει με την κάλυψη των βασικών αναγκών του ανάπηρου</w:t>
      </w:r>
      <w:r>
        <w:rPr>
          <w:rFonts w:eastAsia="Times New Roman" w:cs="Times New Roman"/>
          <w:szCs w:val="24"/>
        </w:rPr>
        <w:t>,</w:t>
      </w:r>
      <w:r w:rsidRPr="0038217C">
        <w:rPr>
          <w:rFonts w:eastAsia="Times New Roman" w:cs="Times New Roman"/>
          <w:szCs w:val="24"/>
        </w:rPr>
        <w:t xml:space="preserve"> δεν έχει </w:t>
      </w:r>
      <w:r>
        <w:rPr>
          <w:rFonts w:eastAsia="Times New Roman" w:cs="Times New Roman"/>
          <w:szCs w:val="24"/>
        </w:rPr>
        <w:t xml:space="preserve">να </w:t>
      </w:r>
      <w:r w:rsidRPr="0038217C">
        <w:rPr>
          <w:rFonts w:eastAsia="Times New Roman" w:cs="Times New Roman"/>
          <w:szCs w:val="24"/>
        </w:rPr>
        <w:t>κάνει με το μισθό το</w:t>
      </w:r>
      <w:r w:rsidRPr="0038217C">
        <w:rPr>
          <w:rFonts w:eastAsia="Times New Roman" w:cs="Times New Roman"/>
          <w:szCs w:val="24"/>
        </w:rPr>
        <w:t>υ</w:t>
      </w:r>
      <w:r>
        <w:rPr>
          <w:rFonts w:eastAsia="Times New Roman" w:cs="Times New Roman"/>
          <w:szCs w:val="24"/>
        </w:rPr>
        <w:t>.</w:t>
      </w:r>
      <w:r w:rsidRPr="0038217C">
        <w:rPr>
          <w:rFonts w:eastAsia="Times New Roman" w:cs="Times New Roman"/>
          <w:szCs w:val="24"/>
        </w:rPr>
        <w:t xml:space="preserve"> Μήπως στο να εξαιρείτ</w:t>
      </w:r>
      <w:r>
        <w:rPr>
          <w:rFonts w:eastAsia="Times New Roman" w:cs="Times New Roman"/>
          <w:szCs w:val="24"/>
        </w:rPr>
        <w:t>ε</w:t>
      </w:r>
      <w:r w:rsidRPr="0038217C">
        <w:rPr>
          <w:rFonts w:eastAsia="Times New Roman" w:cs="Times New Roman"/>
          <w:szCs w:val="24"/>
        </w:rPr>
        <w:t xml:space="preserve"> το επίδομα αναπηρίας από τα εισοδήματα του</w:t>
      </w:r>
      <w:r>
        <w:rPr>
          <w:rFonts w:eastAsia="Times New Roman" w:cs="Times New Roman"/>
          <w:szCs w:val="24"/>
        </w:rPr>
        <w:t>; Σ</w:t>
      </w:r>
      <w:r w:rsidRPr="0038217C">
        <w:rPr>
          <w:rFonts w:eastAsia="Times New Roman" w:cs="Times New Roman"/>
          <w:szCs w:val="24"/>
        </w:rPr>
        <w:t>το να πριμοδοτείται το παιδί με αναπηρία σε όλα τα επιδόματα</w:t>
      </w:r>
      <w:r>
        <w:rPr>
          <w:rFonts w:eastAsia="Times New Roman" w:cs="Times New Roman"/>
          <w:szCs w:val="24"/>
        </w:rPr>
        <w:t>,</w:t>
      </w:r>
      <w:r w:rsidRPr="0038217C">
        <w:rPr>
          <w:rFonts w:eastAsia="Times New Roman" w:cs="Times New Roman"/>
          <w:szCs w:val="24"/>
        </w:rPr>
        <w:t xml:space="preserve"> που παρέχει το κράτος για τα παιδιά και τις οικογένειές </w:t>
      </w:r>
      <w:r>
        <w:rPr>
          <w:rFonts w:eastAsia="Times New Roman" w:cs="Times New Roman"/>
          <w:szCs w:val="24"/>
        </w:rPr>
        <w:t>τους; Ή</w:t>
      </w:r>
      <w:r w:rsidRPr="0038217C">
        <w:rPr>
          <w:rFonts w:eastAsia="Times New Roman" w:cs="Times New Roman"/>
          <w:szCs w:val="24"/>
        </w:rPr>
        <w:t xml:space="preserve"> μήπως στην ενίσχυση της ειδικής αγωγής με αυτά που είπε </w:t>
      </w:r>
      <w:r>
        <w:rPr>
          <w:rFonts w:eastAsia="Times New Roman" w:cs="Times New Roman"/>
          <w:szCs w:val="24"/>
        </w:rPr>
        <w:t xml:space="preserve">προ ολίγου </w:t>
      </w:r>
      <w:r w:rsidRPr="0038217C">
        <w:rPr>
          <w:rFonts w:eastAsia="Times New Roman" w:cs="Times New Roman"/>
          <w:szCs w:val="24"/>
        </w:rPr>
        <w:t xml:space="preserve">ο </w:t>
      </w:r>
      <w:r>
        <w:rPr>
          <w:rFonts w:eastAsia="Times New Roman" w:cs="Times New Roman"/>
          <w:szCs w:val="24"/>
        </w:rPr>
        <w:t>Υ</w:t>
      </w:r>
      <w:r w:rsidRPr="0038217C">
        <w:rPr>
          <w:rFonts w:eastAsia="Times New Roman" w:cs="Times New Roman"/>
          <w:szCs w:val="24"/>
        </w:rPr>
        <w:t xml:space="preserve">πουργός </w:t>
      </w:r>
      <w:r>
        <w:rPr>
          <w:rFonts w:eastAsia="Times New Roman" w:cs="Times New Roman"/>
          <w:szCs w:val="24"/>
        </w:rPr>
        <w:t>Π</w:t>
      </w:r>
      <w:r w:rsidRPr="0038217C">
        <w:rPr>
          <w:rFonts w:eastAsia="Times New Roman" w:cs="Times New Roman"/>
          <w:szCs w:val="24"/>
        </w:rPr>
        <w:t>αιδείας και την παράλληλη στήριξη που παρέχου</w:t>
      </w:r>
      <w:r>
        <w:rPr>
          <w:rFonts w:eastAsia="Times New Roman" w:cs="Times New Roman"/>
          <w:szCs w:val="24"/>
        </w:rPr>
        <w:t>με</w:t>
      </w:r>
      <w:r w:rsidRPr="0038217C">
        <w:rPr>
          <w:rFonts w:eastAsia="Times New Roman" w:cs="Times New Roman"/>
          <w:szCs w:val="24"/>
        </w:rPr>
        <w:t xml:space="preserve"> για τα παιδιά τα οποία είναι με ειδικές ανάγκες</w:t>
      </w:r>
      <w:r>
        <w:rPr>
          <w:rFonts w:eastAsia="Times New Roman" w:cs="Times New Roman"/>
          <w:szCs w:val="24"/>
        </w:rPr>
        <w:t>;</w:t>
      </w:r>
    </w:p>
    <w:p w14:paraId="6338F8E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Β</w:t>
      </w:r>
      <w:r w:rsidRPr="0038217C">
        <w:rPr>
          <w:rFonts w:eastAsia="Times New Roman" w:cs="Times New Roman"/>
          <w:szCs w:val="24"/>
        </w:rPr>
        <w:t>έβαια</w:t>
      </w:r>
      <w:r>
        <w:rPr>
          <w:rFonts w:eastAsia="Times New Roman" w:cs="Times New Roman"/>
          <w:szCs w:val="24"/>
        </w:rPr>
        <w:t>,</w:t>
      </w:r>
      <w:r w:rsidRPr="0038217C">
        <w:rPr>
          <w:rFonts w:eastAsia="Times New Roman" w:cs="Times New Roman"/>
          <w:szCs w:val="24"/>
        </w:rPr>
        <w:t xml:space="preserve"> υπάρχουν ακόμα ζητήματα</w:t>
      </w:r>
      <w:r>
        <w:rPr>
          <w:rFonts w:eastAsia="Times New Roman" w:cs="Times New Roman"/>
          <w:szCs w:val="24"/>
        </w:rPr>
        <w:t>. Η</w:t>
      </w:r>
      <w:r w:rsidRPr="0038217C">
        <w:rPr>
          <w:rFonts w:eastAsia="Times New Roman" w:cs="Times New Roman"/>
          <w:szCs w:val="24"/>
        </w:rPr>
        <w:t xml:space="preserve"> λειτουργία των ΚΕΠΑ έχει πολύ βελτιωθεί</w:t>
      </w:r>
      <w:r>
        <w:rPr>
          <w:rFonts w:eastAsia="Times New Roman" w:cs="Times New Roman"/>
          <w:szCs w:val="24"/>
        </w:rPr>
        <w:t>,</w:t>
      </w:r>
      <w:r w:rsidRPr="0038217C">
        <w:rPr>
          <w:rFonts w:eastAsia="Times New Roman" w:cs="Times New Roman"/>
          <w:szCs w:val="24"/>
        </w:rPr>
        <w:t xml:space="preserve"> εξορθολογιστεί</w:t>
      </w:r>
      <w:r>
        <w:rPr>
          <w:rFonts w:eastAsia="Times New Roman" w:cs="Times New Roman"/>
          <w:szCs w:val="24"/>
        </w:rPr>
        <w:t>. Ό</w:t>
      </w:r>
      <w:r w:rsidRPr="0038217C">
        <w:rPr>
          <w:rFonts w:eastAsia="Times New Roman" w:cs="Times New Roman"/>
          <w:szCs w:val="24"/>
        </w:rPr>
        <w:t>μως ακόμα έχουμε δρόμο</w:t>
      </w:r>
      <w:r>
        <w:rPr>
          <w:rFonts w:eastAsia="Times New Roman" w:cs="Times New Roman"/>
          <w:szCs w:val="24"/>
        </w:rPr>
        <w:t>. Σ</w:t>
      </w:r>
      <w:r w:rsidRPr="0038217C">
        <w:rPr>
          <w:rFonts w:eastAsia="Times New Roman" w:cs="Times New Roman"/>
          <w:szCs w:val="24"/>
        </w:rPr>
        <w:t>ε κάθε περίπτωση</w:t>
      </w:r>
      <w:r>
        <w:rPr>
          <w:rFonts w:eastAsia="Times New Roman" w:cs="Times New Roman"/>
          <w:szCs w:val="24"/>
        </w:rPr>
        <w:t xml:space="preserve">, </w:t>
      </w:r>
      <w:r>
        <w:rPr>
          <w:rFonts w:eastAsia="Times New Roman" w:cs="Times New Roman"/>
          <w:szCs w:val="24"/>
        </w:rPr>
        <w:t>όμως</w:t>
      </w:r>
      <w:r w:rsidRPr="0038217C">
        <w:rPr>
          <w:rFonts w:eastAsia="Times New Roman" w:cs="Times New Roman"/>
          <w:szCs w:val="24"/>
        </w:rPr>
        <w:t xml:space="preserve"> και αυτά έχουν αντιμετωπιστεί</w:t>
      </w:r>
      <w:r>
        <w:rPr>
          <w:rFonts w:eastAsia="Times New Roman" w:cs="Times New Roman"/>
          <w:szCs w:val="24"/>
        </w:rPr>
        <w:t>.</w:t>
      </w:r>
    </w:p>
    <w:p w14:paraId="6338F8E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Γ</w:t>
      </w:r>
      <w:r w:rsidRPr="0038217C">
        <w:rPr>
          <w:rFonts w:eastAsia="Times New Roman" w:cs="Times New Roman"/>
          <w:szCs w:val="24"/>
        </w:rPr>
        <w:t>ια αυτά</w:t>
      </w:r>
      <w:r>
        <w:rPr>
          <w:rFonts w:eastAsia="Times New Roman" w:cs="Times New Roman"/>
          <w:szCs w:val="24"/>
        </w:rPr>
        <w:t>,</w:t>
      </w:r>
      <w:r w:rsidRPr="0038217C">
        <w:rPr>
          <w:rFonts w:eastAsia="Times New Roman" w:cs="Times New Roman"/>
          <w:szCs w:val="24"/>
        </w:rPr>
        <w:t xml:space="preserve"> λοιπόν</w:t>
      </w:r>
      <w:r>
        <w:rPr>
          <w:rFonts w:eastAsia="Times New Roman" w:cs="Times New Roman"/>
          <w:szCs w:val="24"/>
        </w:rPr>
        <w:t>,</w:t>
      </w:r>
      <w:r w:rsidRPr="0038217C">
        <w:rPr>
          <w:rFonts w:eastAsia="Times New Roman" w:cs="Times New Roman"/>
          <w:szCs w:val="24"/>
        </w:rPr>
        <w:t xml:space="preserve"> όλα τα μέτρα</w:t>
      </w:r>
      <w:r>
        <w:rPr>
          <w:rFonts w:eastAsia="Times New Roman" w:cs="Times New Roman"/>
          <w:szCs w:val="24"/>
        </w:rPr>
        <w:t>; Για εμάς αυτά τα μέτρα</w:t>
      </w:r>
      <w:r w:rsidRPr="0038217C">
        <w:rPr>
          <w:rFonts w:eastAsia="Times New Roman" w:cs="Times New Roman"/>
          <w:szCs w:val="24"/>
        </w:rPr>
        <w:t xml:space="preserve"> δεν είναι ελεημοσύνη</w:t>
      </w:r>
      <w:r>
        <w:rPr>
          <w:rFonts w:eastAsia="Times New Roman" w:cs="Times New Roman"/>
          <w:szCs w:val="24"/>
        </w:rPr>
        <w:t>,</w:t>
      </w:r>
      <w:r w:rsidRPr="0038217C">
        <w:rPr>
          <w:rFonts w:eastAsia="Times New Roman" w:cs="Times New Roman"/>
          <w:szCs w:val="24"/>
        </w:rPr>
        <w:t xml:space="preserve"> κυρίες κύριοι συνάδελφοι</w:t>
      </w:r>
      <w:r>
        <w:rPr>
          <w:rFonts w:eastAsia="Times New Roman" w:cs="Times New Roman"/>
          <w:szCs w:val="24"/>
        </w:rPr>
        <w:t>,</w:t>
      </w:r>
      <w:r w:rsidRPr="0038217C">
        <w:rPr>
          <w:rFonts w:eastAsia="Times New Roman" w:cs="Times New Roman"/>
          <w:szCs w:val="24"/>
        </w:rPr>
        <w:t xml:space="preserve"> ούτε δώρα</w:t>
      </w:r>
      <w:r>
        <w:rPr>
          <w:rFonts w:eastAsia="Times New Roman" w:cs="Times New Roman"/>
          <w:szCs w:val="24"/>
        </w:rPr>
        <w:t>,</w:t>
      </w:r>
      <w:r w:rsidRPr="0038217C">
        <w:rPr>
          <w:rFonts w:eastAsia="Times New Roman" w:cs="Times New Roman"/>
          <w:szCs w:val="24"/>
        </w:rPr>
        <w:t xml:space="preserve"> ούτε ευτελή επιδόματα</w:t>
      </w:r>
      <w:r>
        <w:rPr>
          <w:rFonts w:eastAsia="Times New Roman" w:cs="Times New Roman"/>
          <w:szCs w:val="24"/>
        </w:rPr>
        <w:t>. Ε</w:t>
      </w:r>
      <w:r w:rsidRPr="0038217C">
        <w:rPr>
          <w:rFonts w:eastAsia="Times New Roman" w:cs="Times New Roman"/>
          <w:szCs w:val="24"/>
        </w:rPr>
        <w:t>ίναι μόνιμα μέτρα</w:t>
      </w:r>
      <w:r>
        <w:rPr>
          <w:rFonts w:eastAsia="Times New Roman" w:cs="Times New Roman"/>
          <w:szCs w:val="24"/>
        </w:rPr>
        <w:t>,</w:t>
      </w:r>
      <w:r w:rsidRPr="0038217C">
        <w:rPr>
          <w:rFonts w:eastAsia="Times New Roman" w:cs="Times New Roman"/>
          <w:szCs w:val="24"/>
        </w:rPr>
        <w:t xml:space="preserve"> είναι αναγκαίες δικλείδες προστασίας</w:t>
      </w:r>
      <w:r>
        <w:rPr>
          <w:rFonts w:eastAsia="Times New Roman" w:cs="Times New Roman"/>
          <w:szCs w:val="24"/>
        </w:rPr>
        <w:t>,</w:t>
      </w:r>
      <w:r w:rsidRPr="0038217C">
        <w:rPr>
          <w:rFonts w:eastAsia="Times New Roman" w:cs="Times New Roman"/>
          <w:szCs w:val="24"/>
        </w:rPr>
        <w:t xml:space="preserve"> είναι τα κλειδιά για να δ</w:t>
      </w:r>
      <w:r w:rsidRPr="0038217C">
        <w:rPr>
          <w:rFonts w:eastAsia="Times New Roman" w:cs="Times New Roman"/>
          <w:szCs w:val="24"/>
        </w:rPr>
        <w:t>οθούν ίσες ευκαιρίες</w:t>
      </w:r>
      <w:r>
        <w:rPr>
          <w:rFonts w:eastAsia="Times New Roman" w:cs="Times New Roman"/>
          <w:szCs w:val="24"/>
        </w:rPr>
        <w:t>,</w:t>
      </w:r>
      <w:r w:rsidRPr="0038217C">
        <w:rPr>
          <w:rFonts w:eastAsia="Times New Roman" w:cs="Times New Roman"/>
          <w:szCs w:val="24"/>
        </w:rPr>
        <w:t xml:space="preserve"> ίσοι όροι για ά</w:t>
      </w:r>
      <w:r>
        <w:rPr>
          <w:rFonts w:eastAsia="Times New Roman" w:cs="Times New Roman"/>
          <w:szCs w:val="24"/>
        </w:rPr>
        <w:t>λλους ανθρώπους αυτής της χώρας, γ</w:t>
      </w:r>
      <w:r w:rsidRPr="0038217C">
        <w:rPr>
          <w:rFonts w:eastAsia="Times New Roman" w:cs="Times New Roman"/>
          <w:szCs w:val="24"/>
        </w:rPr>
        <w:t>ια να φτάσουμε κοντά στην έννοια της κοινωνικής δικαιοσύνης</w:t>
      </w:r>
      <w:r>
        <w:rPr>
          <w:rFonts w:eastAsia="Times New Roman" w:cs="Times New Roman"/>
          <w:szCs w:val="24"/>
        </w:rPr>
        <w:t>. Τ</w:t>
      </w:r>
      <w:r w:rsidRPr="0038217C">
        <w:rPr>
          <w:rFonts w:eastAsia="Times New Roman" w:cs="Times New Roman"/>
          <w:szCs w:val="24"/>
        </w:rPr>
        <w:t xml:space="preserve">ο ίδιο το </w:t>
      </w:r>
      <w:r>
        <w:rPr>
          <w:rFonts w:eastAsia="Times New Roman" w:cs="Times New Roman"/>
          <w:szCs w:val="24"/>
        </w:rPr>
        <w:t>Σ</w:t>
      </w:r>
      <w:r w:rsidRPr="0038217C">
        <w:rPr>
          <w:rFonts w:eastAsia="Times New Roman" w:cs="Times New Roman"/>
          <w:szCs w:val="24"/>
        </w:rPr>
        <w:t xml:space="preserve">ύνταγμά </w:t>
      </w:r>
      <w:r>
        <w:rPr>
          <w:rFonts w:eastAsia="Times New Roman" w:cs="Times New Roman"/>
          <w:szCs w:val="24"/>
        </w:rPr>
        <w:t>μας,</w:t>
      </w:r>
      <w:r w:rsidRPr="0038217C">
        <w:rPr>
          <w:rFonts w:eastAsia="Times New Roman" w:cs="Times New Roman"/>
          <w:szCs w:val="24"/>
        </w:rPr>
        <w:t xml:space="preserve"> </w:t>
      </w:r>
      <w:r>
        <w:rPr>
          <w:rFonts w:eastAsia="Times New Roman" w:cs="Times New Roman"/>
          <w:szCs w:val="24"/>
        </w:rPr>
        <w:t>ά</w:t>
      </w:r>
      <w:r w:rsidRPr="0038217C">
        <w:rPr>
          <w:rFonts w:eastAsia="Times New Roman" w:cs="Times New Roman"/>
          <w:szCs w:val="24"/>
        </w:rPr>
        <w:t>λλωστε</w:t>
      </w:r>
      <w:r>
        <w:rPr>
          <w:rFonts w:eastAsia="Times New Roman" w:cs="Times New Roman"/>
          <w:szCs w:val="24"/>
        </w:rPr>
        <w:t>,</w:t>
      </w:r>
      <w:r w:rsidRPr="0038217C">
        <w:rPr>
          <w:rFonts w:eastAsia="Times New Roman" w:cs="Times New Roman"/>
          <w:szCs w:val="24"/>
        </w:rPr>
        <w:t xml:space="preserve"> προβλέπει τη λήψη θετικών μέτρων</w:t>
      </w:r>
      <w:r>
        <w:rPr>
          <w:rFonts w:eastAsia="Times New Roman" w:cs="Times New Roman"/>
          <w:szCs w:val="24"/>
        </w:rPr>
        <w:t>,</w:t>
      </w:r>
      <w:r w:rsidRPr="0038217C">
        <w:rPr>
          <w:rFonts w:eastAsia="Times New Roman" w:cs="Times New Roman"/>
          <w:szCs w:val="24"/>
        </w:rPr>
        <w:t xml:space="preserve"> θετικών διακρίσεων για να το πούμε </w:t>
      </w:r>
      <w:r>
        <w:rPr>
          <w:rFonts w:eastAsia="Times New Roman" w:cs="Times New Roman"/>
          <w:szCs w:val="24"/>
        </w:rPr>
        <w:t xml:space="preserve">με </w:t>
      </w:r>
      <w:r w:rsidRPr="0038217C">
        <w:rPr>
          <w:rFonts w:eastAsia="Times New Roman" w:cs="Times New Roman"/>
          <w:szCs w:val="24"/>
        </w:rPr>
        <w:t>νομική ακρίβεια</w:t>
      </w:r>
      <w:r>
        <w:rPr>
          <w:rFonts w:eastAsia="Times New Roman" w:cs="Times New Roman"/>
          <w:szCs w:val="24"/>
        </w:rPr>
        <w:t>,</w:t>
      </w:r>
      <w:r w:rsidRPr="0038217C">
        <w:rPr>
          <w:rFonts w:eastAsia="Times New Roman" w:cs="Times New Roman"/>
          <w:szCs w:val="24"/>
        </w:rPr>
        <w:t xml:space="preserve"> γ</w:t>
      </w:r>
      <w:r w:rsidRPr="0038217C">
        <w:rPr>
          <w:rFonts w:eastAsia="Times New Roman" w:cs="Times New Roman"/>
          <w:szCs w:val="24"/>
        </w:rPr>
        <w:t>ια να επιτευχθεί η έννοια της ισότητας</w:t>
      </w:r>
      <w:r>
        <w:rPr>
          <w:rFonts w:eastAsia="Times New Roman" w:cs="Times New Roman"/>
          <w:szCs w:val="24"/>
        </w:rPr>
        <w:t>. Α</w:t>
      </w:r>
      <w:r w:rsidRPr="0038217C">
        <w:rPr>
          <w:rFonts w:eastAsia="Times New Roman" w:cs="Times New Roman"/>
          <w:szCs w:val="24"/>
        </w:rPr>
        <w:t xml:space="preserve">λλά στη δική σας ελιτίστικη αντίληψη </w:t>
      </w:r>
      <w:r>
        <w:rPr>
          <w:rFonts w:eastAsia="Times New Roman" w:cs="Times New Roman"/>
          <w:szCs w:val="24"/>
        </w:rPr>
        <w:t>α</w:t>
      </w:r>
      <w:r w:rsidRPr="0038217C">
        <w:rPr>
          <w:rFonts w:eastAsia="Times New Roman" w:cs="Times New Roman"/>
          <w:szCs w:val="24"/>
        </w:rPr>
        <w:t>υτά είναι ψιλά γράμματα</w:t>
      </w:r>
      <w:r>
        <w:rPr>
          <w:rFonts w:eastAsia="Times New Roman" w:cs="Times New Roman"/>
          <w:szCs w:val="24"/>
        </w:rPr>
        <w:t>.</w:t>
      </w:r>
    </w:p>
    <w:p w14:paraId="6338F8E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sidRPr="0038217C">
        <w:rPr>
          <w:rFonts w:eastAsia="Times New Roman" w:cs="Times New Roman"/>
          <w:szCs w:val="24"/>
        </w:rPr>
        <w:t>αι συνεχίζω το ερώτημά μου</w:t>
      </w:r>
      <w:r>
        <w:rPr>
          <w:rFonts w:eastAsia="Times New Roman" w:cs="Times New Roman"/>
          <w:szCs w:val="24"/>
        </w:rPr>
        <w:t>: Σ</w:t>
      </w:r>
      <w:r w:rsidRPr="0038217C">
        <w:rPr>
          <w:rFonts w:eastAsia="Times New Roman" w:cs="Times New Roman"/>
          <w:szCs w:val="24"/>
        </w:rPr>
        <w:t xml:space="preserve">ε τι ακριβώς θέλετε να μας χτυπήσετε </w:t>
      </w:r>
      <w:r>
        <w:rPr>
          <w:rFonts w:eastAsia="Times New Roman" w:cs="Times New Roman"/>
          <w:szCs w:val="24"/>
        </w:rPr>
        <w:t>με όλον αυτόν τον θόρυβο που δημιουργείτε; Στ</w:t>
      </w:r>
      <w:r w:rsidRPr="0038217C">
        <w:rPr>
          <w:rFonts w:eastAsia="Times New Roman" w:cs="Times New Roman"/>
          <w:szCs w:val="24"/>
        </w:rPr>
        <w:t>ο ότι όλοι οι πολίτες αυτής της χώρας</w:t>
      </w:r>
      <w:r>
        <w:rPr>
          <w:rFonts w:eastAsia="Times New Roman" w:cs="Times New Roman"/>
          <w:szCs w:val="24"/>
        </w:rPr>
        <w:t>,</w:t>
      </w:r>
      <w:r w:rsidRPr="0038217C">
        <w:rPr>
          <w:rFonts w:eastAsia="Times New Roman" w:cs="Times New Roman"/>
          <w:szCs w:val="24"/>
        </w:rPr>
        <w:t xml:space="preserve"> δυόμισι εκατομμύρια ανασφάλιστοι</w:t>
      </w:r>
      <w:r>
        <w:rPr>
          <w:rFonts w:eastAsia="Times New Roman" w:cs="Times New Roman"/>
          <w:szCs w:val="24"/>
        </w:rPr>
        <w:t>,</w:t>
      </w:r>
      <w:r w:rsidRPr="0038217C">
        <w:rPr>
          <w:rFonts w:eastAsia="Times New Roman" w:cs="Times New Roman"/>
          <w:szCs w:val="24"/>
        </w:rPr>
        <w:t xml:space="preserve"> είχαν πρόσβαση στο Εθνικό </w:t>
      </w:r>
      <w:r>
        <w:rPr>
          <w:rFonts w:eastAsia="Times New Roman" w:cs="Times New Roman"/>
          <w:szCs w:val="24"/>
        </w:rPr>
        <w:t>Σ</w:t>
      </w:r>
      <w:r w:rsidRPr="0038217C">
        <w:rPr>
          <w:rFonts w:eastAsia="Times New Roman" w:cs="Times New Roman"/>
          <w:szCs w:val="24"/>
        </w:rPr>
        <w:t xml:space="preserve">ύστημα </w:t>
      </w:r>
      <w:r>
        <w:rPr>
          <w:rFonts w:eastAsia="Times New Roman" w:cs="Times New Roman"/>
          <w:szCs w:val="24"/>
        </w:rPr>
        <w:t xml:space="preserve">Υγείας, </w:t>
      </w:r>
      <w:r w:rsidRPr="0038217C">
        <w:rPr>
          <w:rFonts w:eastAsia="Times New Roman" w:cs="Times New Roman"/>
          <w:szCs w:val="24"/>
        </w:rPr>
        <w:t xml:space="preserve">όταν </w:t>
      </w:r>
      <w:r>
        <w:rPr>
          <w:rFonts w:eastAsia="Times New Roman" w:cs="Times New Roman"/>
          <w:szCs w:val="24"/>
        </w:rPr>
        <w:t>εσείς τους είχατε πετάξει</w:t>
      </w:r>
      <w:r w:rsidRPr="0038217C">
        <w:rPr>
          <w:rFonts w:eastAsia="Times New Roman" w:cs="Times New Roman"/>
          <w:szCs w:val="24"/>
        </w:rPr>
        <w:t xml:space="preserve"> </w:t>
      </w:r>
      <w:r>
        <w:rPr>
          <w:rFonts w:eastAsia="Times New Roman" w:cs="Times New Roman"/>
          <w:szCs w:val="24"/>
        </w:rPr>
        <w:t>σ</w:t>
      </w:r>
      <w:r w:rsidRPr="0038217C">
        <w:rPr>
          <w:rFonts w:eastAsia="Times New Roman" w:cs="Times New Roman"/>
          <w:szCs w:val="24"/>
        </w:rPr>
        <w:t>το περιθώριο</w:t>
      </w:r>
      <w:r>
        <w:rPr>
          <w:rFonts w:eastAsia="Times New Roman" w:cs="Times New Roman"/>
          <w:szCs w:val="24"/>
        </w:rPr>
        <w:t>; Σ</w:t>
      </w:r>
      <w:r w:rsidRPr="0038217C">
        <w:rPr>
          <w:rFonts w:eastAsia="Times New Roman" w:cs="Times New Roman"/>
          <w:szCs w:val="24"/>
        </w:rPr>
        <w:t xml:space="preserve">τις προσλήψεις στο Εθνικό </w:t>
      </w:r>
      <w:r>
        <w:rPr>
          <w:rFonts w:eastAsia="Times New Roman" w:cs="Times New Roman"/>
          <w:szCs w:val="24"/>
        </w:rPr>
        <w:t>Σ</w:t>
      </w:r>
      <w:r w:rsidRPr="0038217C">
        <w:rPr>
          <w:rFonts w:eastAsia="Times New Roman" w:cs="Times New Roman"/>
          <w:szCs w:val="24"/>
        </w:rPr>
        <w:t xml:space="preserve">ύστημα </w:t>
      </w:r>
      <w:r>
        <w:rPr>
          <w:rFonts w:eastAsia="Times New Roman" w:cs="Times New Roman"/>
          <w:szCs w:val="24"/>
        </w:rPr>
        <w:t>Υ</w:t>
      </w:r>
      <w:r w:rsidRPr="0038217C">
        <w:rPr>
          <w:rFonts w:eastAsia="Times New Roman" w:cs="Times New Roman"/>
          <w:szCs w:val="24"/>
        </w:rPr>
        <w:t>γείας</w:t>
      </w:r>
      <w:r>
        <w:rPr>
          <w:rFonts w:eastAsia="Times New Roman" w:cs="Times New Roman"/>
          <w:szCs w:val="24"/>
        </w:rPr>
        <w:t>,</w:t>
      </w:r>
      <w:r w:rsidRPr="0038217C">
        <w:rPr>
          <w:rFonts w:eastAsia="Times New Roman" w:cs="Times New Roman"/>
          <w:szCs w:val="24"/>
        </w:rPr>
        <w:t xml:space="preserve"> που </w:t>
      </w:r>
      <w:r w:rsidRPr="0038217C">
        <w:rPr>
          <w:rFonts w:eastAsia="Times New Roman" w:cs="Times New Roman"/>
          <w:szCs w:val="24"/>
        </w:rPr>
        <w:lastRenderedPageBreak/>
        <w:t>αναβ</w:t>
      </w:r>
      <w:r>
        <w:rPr>
          <w:rFonts w:eastAsia="Times New Roman" w:cs="Times New Roman"/>
          <w:szCs w:val="24"/>
        </w:rPr>
        <w:t>αθμίζει τις</w:t>
      </w:r>
      <w:r w:rsidRPr="0038217C">
        <w:rPr>
          <w:rFonts w:eastAsia="Times New Roman" w:cs="Times New Roman"/>
          <w:szCs w:val="24"/>
        </w:rPr>
        <w:t xml:space="preserve"> υπηρεσίας </w:t>
      </w:r>
      <w:r>
        <w:rPr>
          <w:rFonts w:eastAsia="Times New Roman" w:cs="Times New Roman"/>
          <w:szCs w:val="24"/>
        </w:rPr>
        <w:t>τους;</w:t>
      </w:r>
      <w:r w:rsidRPr="0038217C">
        <w:rPr>
          <w:rFonts w:eastAsia="Times New Roman" w:cs="Times New Roman"/>
          <w:szCs w:val="24"/>
        </w:rPr>
        <w:t xml:space="preserve"> Σε τι</w:t>
      </w:r>
      <w:r>
        <w:rPr>
          <w:rFonts w:eastAsia="Times New Roman" w:cs="Times New Roman"/>
          <w:szCs w:val="24"/>
        </w:rPr>
        <w:t>;</w:t>
      </w:r>
      <w:r w:rsidRPr="0038217C">
        <w:rPr>
          <w:rFonts w:eastAsia="Times New Roman" w:cs="Times New Roman"/>
          <w:szCs w:val="24"/>
        </w:rPr>
        <w:t xml:space="preserve"> </w:t>
      </w:r>
      <w:r>
        <w:rPr>
          <w:rFonts w:eastAsia="Times New Roman" w:cs="Times New Roman"/>
          <w:szCs w:val="24"/>
        </w:rPr>
        <w:t>Σ</w:t>
      </w:r>
      <w:r w:rsidRPr="0038217C">
        <w:rPr>
          <w:rFonts w:eastAsia="Times New Roman" w:cs="Times New Roman"/>
          <w:szCs w:val="24"/>
        </w:rPr>
        <w:t>τα πλεονάσματα που έχουν τα νοσοκομεία τώρα κα</w:t>
      </w:r>
      <w:r w:rsidRPr="0038217C">
        <w:rPr>
          <w:rFonts w:eastAsia="Times New Roman" w:cs="Times New Roman"/>
          <w:szCs w:val="24"/>
        </w:rPr>
        <w:t>ι</w:t>
      </w:r>
      <w:r>
        <w:rPr>
          <w:rFonts w:eastAsia="Times New Roman" w:cs="Times New Roman"/>
          <w:szCs w:val="24"/>
        </w:rPr>
        <w:t xml:space="preserve"> που</w:t>
      </w:r>
      <w:r w:rsidRPr="0038217C">
        <w:rPr>
          <w:rFonts w:eastAsia="Times New Roman" w:cs="Times New Roman"/>
          <w:szCs w:val="24"/>
        </w:rPr>
        <w:t xml:space="preserve"> τα πήραμε χρεοκοπημένα</w:t>
      </w:r>
      <w:r>
        <w:rPr>
          <w:rFonts w:eastAsia="Times New Roman" w:cs="Times New Roman"/>
          <w:szCs w:val="24"/>
        </w:rPr>
        <w:t>; Σε τι; Σ</w:t>
      </w:r>
      <w:r w:rsidRPr="0038217C">
        <w:rPr>
          <w:rFonts w:eastAsia="Times New Roman" w:cs="Times New Roman"/>
          <w:szCs w:val="24"/>
        </w:rPr>
        <w:t>τους εργολάβους που ευνοούσ</w:t>
      </w:r>
      <w:r>
        <w:rPr>
          <w:rFonts w:eastAsia="Times New Roman" w:cs="Times New Roman"/>
          <w:szCs w:val="24"/>
        </w:rPr>
        <w:t>ατε</w:t>
      </w:r>
      <w:r w:rsidRPr="0038217C">
        <w:rPr>
          <w:rFonts w:eastAsia="Times New Roman" w:cs="Times New Roman"/>
          <w:szCs w:val="24"/>
        </w:rPr>
        <w:t xml:space="preserve"> </w:t>
      </w:r>
      <w:r>
        <w:rPr>
          <w:rFonts w:eastAsia="Times New Roman" w:cs="Times New Roman"/>
          <w:szCs w:val="24"/>
        </w:rPr>
        <w:t xml:space="preserve">και </w:t>
      </w:r>
      <w:r w:rsidRPr="0038217C">
        <w:rPr>
          <w:rFonts w:eastAsia="Times New Roman" w:cs="Times New Roman"/>
          <w:szCs w:val="24"/>
        </w:rPr>
        <w:t>τους είχατε βάλει παντού</w:t>
      </w:r>
      <w:r>
        <w:rPr>
          <w:rFonts w:eastAsia="Times New Roman" w:cs="Times New Roman"/>
          <w:szCs w:val="24"/>
        </w:rPr>
        <w:t>, και που</w:t>
      </w:r>
      <w:r w:rsidRPr="0038217C">
        <w:rPr>
          <w:rFonts w:eastAsia="Times New Roman" w:cs="Times New Roman"/>
          <w:szCs w:val="24"/>
        </w:rPr>
        <w:t xml:space="preserve"> εκμεταλλε</w:t>
      </w:r>
      <w:r>
        <w:rPr>
          <w:rFonts w:eastAsia="Times New Roman" w:cs="Times New Roman"/>
          <w:szCs w:val="24"/>
        </w:rPr>
        <w:t>ύονταν τους εργαζόμενους κ</w:t>
      </w:r>
      <w:r w:rsidRPr="0038217C">
        <w:rPr>
          <w:rFonts w:eastAsia="Times New Roman" w:cs="Times New Roman"/>
          <w:szCs w:val="24"/>
        </w:rPr>
        <w:t xml:space="preserve">αι </w:t>
      </w:r>
      <w:r>
        <w:rPr>
          <w:rFonts w:eastAsia="Times New Roman" w:cs="Times New Roman"/>
          <w:szCs w:val="24"/>
        </w:rPr>
        <w:t>υπερ</w:t>
      </w:r>
      <w:r w:rsidRPr="0038217C">
        <w:rPr>
          <w:rFonts w:eastAsia="Times New Roman" w:cs="Times New Roman"/>
          <w:szCs w:val="24"/>
        </w:rPr>
        <w:t>χρέων</w:t>
      </w:r>
      <w:r>
        <w:rPr>
          <w:rFonts w:eastAsia="Times New Roman" w:cs="Times New Roman"/>
          <w:szCs w:val="24"/>
        </w:rPr>
        <w:t>αν</w:t>
      </w:r>
      <w:r w:rsidRPr="0038217C">
        <w:rPr>
          <w:rFonts w:eastAsia="Times New Roman" w:cs="Times New Roman"/>
          <w:szCs w:val="24"/>
        </w:rPr>
        <w:t xml:space="preserve"> τα νοσοκομεία</w:t>
      </w:r>
      <w:r>
        <w:rPr>
          <w:rFonts w:eastAsia="Times New Roman" w:cs="Times New Roman"/>
          <w:szCs w:val="24"/>
        </w:rPr>
        <w:t>;</w:t>
      </w:r>
      <w:r w:rsidRPr="0038217C">
        <w:rPr>
          <w:rFonts w:eastAsia="Times New Roman" w:cs="Times New Roman"/>
          <w:szCs w:val="24"/>
        </w:rPr>
        <w:t xml:space="preserve"> Σε τι ακριβώς από όλα αυτά</w:t>
      </w:r>
      <w:r>
        <w:rPr>
          <w:rFonts w:eastAsia="Times New Roman" w:cs="Times New Roman"/>
          <w:szCs w:val="24"/>
        </w:rPr>
        <w:t>; Σ</w:t>
      </w:r>
      <w:r w:rsidRPr="0038217C">
        <w:rPr>
          <w:rFonts w:eastAsia="Times New Roman" w:cs="Times New Roman"/>
          <w:szCs w:val="24"/>
        </w:rPr>
        <w:t>τα μέτρα αντιμετώπι</w:t>
      </w:r>
      <w:r>
        <w:rPr>
          <w:rFonts w:eastAsia="Times New Roman" w:cs="Times New Roman"/>
          <w:szCs w:val="24"/>
        </w:rPr>
        <w:t>σης της ανθρωπιστικής</w:t>
      </w:r>
      <w:r w:rsidRPr="0038217C">
        <w:rPr>
          <w:rFonts w:eastAsia="Times New Roman" w:cs="Times New Roman"/>
          <w:szCs w:val="24"/>
        </w:rPr>
        <w:t xml:space="preserve"> κρίσης</w:t>
      </w:r>
      <w:r>
        <w:rPr>
          <w:rFonts w:eastAsia="Times New Roman" w:cs="Times New Roman"/>
          <w:szCs w:val="24"/>
        </w:rPr>
        <w:t>; Στ</w:t>
      </w:r>
      <w:r w:rsidRPr="0038217C">
        <w:rPr>
          <w:rFonts w:eastAsia="Times New Roman" w:cs="Times New Roman"/>
          <w:szCs w:val="24"/>
        </w:rPr>
        <w:t>ο κο</w:t>
      </w:r>
      <w:r w:rsidRPr="0038217C">
        <w:rPr>
          <w:rFonts w:eastAsia="Times New Roman" w:cs="Times New Roman"/>
          <w:szCs w:val="24"/>
        </w:rPr>
        <w:t>ινωνικό εισόδημα αλληλεγγύης</w:t>
      </w:r>
      <w:r>
        <w:rPr>
          <w:rFonts w:eastAsia="Times New Roman" w:cs="Times New Roman"/>
          <w:szCs w:val="24"/>
        </w:rPr>
        <w:t>; Σ</w:t>
      </w:r>
      <w:r w:rsidRPr="0038217C">
        <w:rPr>
          <w:rFonts w:eastAsia="Times New Roman" w:cs="Times New Roman"/>
          <w:szCs w:val="24"/>
        </w:rPr>
        <w:t>την αύξηση των θέσεων και των υποδομών των βρεφονηπιακών σταθμών</w:t>
      </w:r>
      <w:r>
        <w:rPr>
          <w:rFonts w:eastAsia="Times New Roman" w:cs="Times New Roman"/>
          <w:szCs w:val="24"/>
        </w:rPr>
        <w:t>; Σ</w:t>
      </w:r>
      <w:r w:rsidRPr="0038217C">
        <w:rPr>
          <w:rFonts w:eastAsia="Times New Roman" w:cs="Times New Roman"/>
          <w:szCs w:val="24"/>
        </w:rPr>
        <w:t xml:space="preserve">την </w:t>
      </w:r>
      <w:r>
        <w:rPr>
          <w:rFonts w:eastAsia="Times New Roman" w:cs="Times New Roman"/>
          <w:szCs w:val="24"/>
        </w:rPr>
        <w:t>ενίσχυση της</w:t>
      </w:r>
      <w:r w:rsidRPr="0038217C">
        <w:rPr>
          <w:rFonts w:eastAsia="Times New Roman" w:cs="Times New Roman"/>
          <w:szCs w:val="24"/>
        </w:rPr>
        <w:t xml:space="preserve"> δημόσιας </w:t>
      </w:r>
      <w:r>
        <w:rPr>
          <w:rFonts w:eastAsia="Times New Roman" w:cs="Times New Roman"/>
          <w:szCs w:val="24"/>
        </w:rPr>
        <w:t>π</w:t>
      </w:r>
      <w:r w:rsidRPr="0038217C">
        <w:rPr>
          <w:rFonts w:eastAsia="Times New Roman" w:cs="Times New Roman"/>
          <w:szCs w:val="24"/>
        </w:rPr>
        <w:t>αιδείας</w:t>
      </w:r>
      <w:r>
        <w:rPr>
          <w:rFonts w:eastAsia="Times New Roman" w:cs="Times New Roman"/>
          <w:szCs w:val="24"/>
        </w:rPr>
        <w:t>,</w:t>
      </w:r>
      <w:r w:rsidRPr="0038217C">
        <w:rPr>
          <w:rFonts w:eastAsia="Times New Roman" w:cs="Times New Roman"/>
          <w:szCs w:val="24"/>
        </w:rPr>
        <w:t xml:space="preserve"> του πανεπιστημίου</w:t>
      </w:r>
      <w:r>
        <w:rPr>
          <w:rFonts w:eastAsia="Times New Roman" w:cs="Times New Roman"/>
          <w:szCs w:val="24"/>
        </w:rPr>
        <w:t xml:space="preserve"> και των ερευνητικών</w:t>
      </w:r>
      <w:r w:rsidRPr="0038217C">
        <w:rPr>
          <w:rFonts w:eastAsia="Times New Roman" w:cs="Times New Roman"/>
          <w:szCs w:val="24"/>
        </w:rPr>
        <w:t xml:space="preserve"> προγραμμάτων</w:t>
      </w:r>
      <w:r>
        <w:rPr>
          <w:rFonts w:eastAsia="Times New Roman" w:cs="Times New Roman"/>
          <w:szCs w:val="24"/>
        </w:rPr>
        <w:t xml:space="preserve">; Ή </w:t>
      </w:r>
      <w:r w:rsidRPr="0038217C">
        <w:rPr>
          <w:rFonts w:eastAsia="Times New Roman" w:cs="Times New Roman"/>
          <w:szCs w:val="24"/>
        </w:rPr>
        <w:t>ακόμα και στην τελευταία εξαγγελία του Υπουργού Εσωτερικών ότι θα χρ</w:t>
      </w:r>
      <w:r w:rsidRPr="0038217C">
        <w:rPr>
          <w:rFonts w:eastAsia="Times New Roman" w:cs="Times New Roman"/>
          <w:szCs w:val="24"/>
        </w:rPr>
        <w:t>ηματοδοτήσου</w:t>
      </w:r>
      <w:r>
        <w:rPr>
          <w:rFonts w:eastAsia="Times New Roman" w:cs="Times New Roman"/>
          <w:szCs w:val="24"/>
        </w:rPr>
        <w:t>με</w:t>
      </w:r>
      <w:r w:rsidRPr="0038217C">
        <w:rPr>
          <w:rFonts w:eastAsia="Times New Roman" w:cs="Times New Roman"/>
          <w:szCs w:val="24"/>
        </w:rPr>
        <w:t xml:space="preserve"> μέσα από το </w:t>
      </w:r>
      <w:r>
        <w:rPr>
          <w:rFonts w:eastAsia="Times New Roman" w:cs="Times New Roman"/>
          <w:szCs w:val="24"/>
        </w:rPr>
        <w:t>«</w:t>
      </w:r>
      <w:r w:rsidRPr="0038217C">
        <w:rPr>
          <w:rFonts w:eastAsia="Times New Roman" w:cs="Times New Roman"/>
          <w:szCs w:val="24"/>
        </w:rPr>
        <w:t>ΦΙΛΟΔΗΜΟΣ</w:t>
      </w:r>
      <w:r>
        <w:rPr>
          <w:rFonts w:eastAsia="Times New Roman" w:cs="Times New Roman"/>
          <w:szCs w:val="24"/>
        </w:rPr>
        <w:t>»</w:t>
      </w:r>
      <w:r w:rsidRPr="0038217C">
        <w:rPr>
          <w:rFonts w:eastAsia="Times New Roman" w:cs="Times New Roman"/>
          <w:szCs w:val="24"/>
        </w:rPr>
        <w:t xml:space="preserve"> τις ράμπες για τους αναπήρους σε σχολικά κτ</w:t>
      </w:r>
      <w:r>
        <w:rPr>
          <w:rFonts w:eastAsia="Times New Roman" w:cs="Times New Roman"/>
          <w:szCs w:val="24"/>
        </w:rPr>
        <w:t>ή</w:t>
      </w:r>
      <w:r w:rsidRPr="0038217C">
        <w:rPr>
          <w:rFonts w:eastAsia="Times New Roman" w:cs="Times New Roman"/>
          <w:szCs w:val="24"/>
        </w:rPr>
        <w:t>ρια</w:t>
      </w:r>
      <w:r>
        <w:rPr>
          <w:rFonts w:eastAsia="Times New Roman" w:cs="Times New Roman"/>
          <w:szCs w:val="24"/>
        </w:rPr>
        <w:t>;</w:t>
      </w:r>
    </w:p>
    <w:p w14:paraId="6338F8E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w:t>
      </w:r>
      <w:r w:rsidRPr="0038217C">
        <w:rPr>
          <w:rFonts w:eastAsia="Times New Roman" w:cs="Times New Roman"/>
          <w:szCs w:val="24"/>
        </w:rPr>
        <w:t>αρ</w:t>
      </w:r>
      <w:r>
        <w:rPr>
          <w:rFonts w:eastAsia="Times New Roman" w:cs="Times New Roman"/>
          <w:szCs w:val="24"/>
        </w:rPr>
        <w:t xml:space="preserve">’ </w:t>
      </w:r>
      <w:r w:rsidRPr="0038217C">
        <w:rPr>
          <w:rFonts w:eastAsia="Times New Roman" w:cs="Times New Roman"/>
          <w:szCs w:val="24"/>
        </w:rPr>
        <w:t>όλα αυτά εμείς</w:t>
      </w:r>
      <w:r>
        <w:rPr>
          <w:rFonts w:eastAsia="Times New Roman" w:cs="Times New Roman"/>
          <w:szCs w:val="24"/>
        </w:rPr>
        <w:t>,</w:t>
      </w:r>
      <w:r w:rsidRPr="0038217C">
        <w:rPr>
          <w:rFonts w:eastAsia="Times New Roman" w:cs="Times New Roman"/>
          <w:szCs w:val="24"/>
        </w:rPr>
        <w:t xml:space="preserve"> κυρίες κύριοι συνάδελφοι</w:t>
      </w:r>
      <w:r>
        <w:rPr>
          <w:rFonts w:eastAsia="Times New Roman" w:cs="Times New Roman"/>
          <w:szCs w:val="24"/>
        </w:rPr>
        <w:t>,</w:t>
      </w:r>
      <w:r w:rsidRPr="0038217C">
        <w:rPr>
          <w:rFonts w:eastAsia="Times New Roman" w:cs="Times New Roman"/>
          <w:szCs w:val="24"/>
        </w:rPr>
        <w:t xml:space="preserve"> δεν θριαμβολογούμε</w:t>
      </w:r>
      <w:r>
        <w:rPr>
          <w:rFonts w:eastAsia="Times New Roman" w:cs="Times New Roman"/>
          <w:szCs w:val="24"/>
        </w:rPr>
        <w:t>. Ε</w:t>
      </w:r>
      <w:r w:rsidRPr="0038217C">
        <w:rPr>
          <w:rFonts w:eastAsia="Times New Roman" w:cs="Times New Roman"/>
          <w:szCs w:val="24"/>
        </w:rPr>
        <w:t xml:space="preserve">πειδή ακριβώς </w:t>
      </w:r>
      <w:r>
        <w:rPr>
          <w:rFonts w:eastAsia="Times New Roman" w:cs="Times New Roman"/>
          <w:szCs w:val="24"/>
        </w:rPr>
        <w:t>προε</w:t>
      </w:r>
      <w:r w:rsidRPr="0038217C">
        <w:rPr>
          <w:rFonts w:eastAsia="Times New Roman" w:cs="Times New Roman"/>
          <w:szCs w:val="24"/>
        </w:rPr>
        <w:t>ρχόμαστε από την ίδια την κοινωνία και ξέρουμε πολύ καλά τι σημαίνει</w:t>
      </w:r>
      <w:r>
        <w:rPr>
          <w:rFonts w:eastAsia="Times New Roman" w:cs="Times New Roman"/>
          <w:szCs w:val="24"/>
        </w:rPr>
        <w:t>,</w:t>
      </w:r>
      <w:r w:rsidRPr="0038217C">
        <w:rPr>
          <w:rFonts w:eastAsia="Times New Roman" w:cs="Times New Roman"/>
          <w:szCs w:val="24"/>
        </w:rPr>
        <w:t xml:space="preserve"> επισημαίνουμε ότι η ακραία λιτότητα που εφαρμόστηκε έχει αφήσει το αποτύπωμά της και οι επιπτώσεις της είναι ακόμα εδώ</w:t>
      </w:r>
      <w:r>
        <w:rPr>
          <w:rFonts w:eastAsia="Times New Roman" w:cs="Times New Roman"/>
          <w:szCs w:val="24"/>
        </w:rPr>
        <w:t>. Δεν είναι, όμως, οι</w:t>
      </w:r>
      <w:r w:rsidRPr="0038217C">
        <w:rPr>
          <w:rFonts w:eastAsia="Times New Roman" w:cs="Times New Roman"/>
          <w:szCs w:val="24"/>
        </w:rPr>
        <w:t xml:space="preserve"> άνθρωποι </w:t>
      </w:r>
      <w:r>
        <w:rPr>
          <w:rFonts w:eastAsia="Times New Roman" w:cs="Times New Roman"/>
          <w:szCs w:val="24"/>
        </w:rPr>
        <w:t xml:space="preserve">απλώς αριθμοί. </w:t>
      </w:r>
      <w:r>
        <w:rPr>
          <w:rFonts w:eastAsia="Times New Roman" w:cs="Times New Roman"/>
          <w:szCs w:val="24"/>
        </w:rPr>
        <w:lastRenderedPageBreak/>
        <w:t>Ε</w:t>
      </w:r>
      <w:r w:rsidRPr="0038217C">
        <w:rPr>
          <w:rFonts w:eastAsia="Times New Roman" w:cs="Times New Roman"/>
          <w:szCs w:val="24"/>
        </w:rPr>
        <w:t xml:space="preserve">ίναι άνθρωποι και είναι </w:t>
      </w:r>
      <w:r>
        <w:rPr>
          <w:rFonts w:eastAsia="Times New Roman" w:cs="Times New Roman"/>
          <w:szCs w:val="24"/>
        </w:rPr>
        <w:t>οι πολλοί</w:t>
      </w:r>
      <w:r w:rsidRPr="0038217C">
        <w:rPr>
          <w:rFonts w:eastAsia="Times New Roman" w:cs="Times New Roman"/>
          <w:szCs w:val="24"/>
        </w:rPr>
        <w:t xml:space="preserve"> και για αυτούς </w:t>
      </w:r>
      <w:r>
        <w:rPr>
          <w:rFonts w:eastAsia="Times New Roman" w:cs="Times New Roman"/>
          <w:szCs w:val="24"/>
        </w:rPr>
        <w:t xml:space="preserve">τους </w:t>
      </w:r>
      <w:r w:rsidRPr="0038217C">
        <w:rPr>
          <w:rFonts w:eastAsia="Times New Roman" w:cs="Times New Roman"/>
          <w:szCs w:val="24"/>
        </w:rPr>
        <w:t xml:space="preserve">ανθρώπους </w:t>
      </w:r>
      <w:r>
        <w:rPr>
          <w:rFonts w:eastAsia="Times New Roman" w:cs="Times New Roman"/>
          <w:szCs w:val="24"/>
        </w:rPr>
        <w:t>παλεύουμε εμείς,</w:t>
      </w:r>
      <w:r w:rsidRPr="0038217C">
        <w:rPr>
          <w:rFonts w:eastAsia="Times New Roman" w:cs="Times New Roman"/>
          <w:szCs w:val="24"/>
        </w:rPr>
        <w:t xml:space="preserve"> αυτούς κο</w:t>
      </w:r>
      <w:r w:rsidRPr="0038217C">
        <w:rPr>
          <w:rFonts w:eastAsia="Times New Roman" w:cs="Times New Roman"/>
          <w:szCs w:val="24"/>
        </w:rPr>
        <w:t>ιτάζου</w:t>
      </w:r>
      <w:r>
        <w:rPr>
          <w:rFonts w:eastAsia="Times New Roman" w:cs="Times New Roman"/>
          <w:szCs w:val="24"/>
        </w:rPr>
        <w:t>με</w:t>
      </w:r>
      <w:r w:rsidRPr="0038217C">
        <w:rPr>
          <w:rFonts w:eastAsia="Times New Roman" w:cs="Times New Roman"/>
          <w:szCs w:val="24"/>
        </w:rPr>
        <w:t xml:space="preserve"> στα μάτια</w:t>
      </w:r>
      <w:r>
        <w:rPr>
          <w:rFonts w:eastAsia="Times New Roman" w:cs="Times New Roman"/>
          <w:szCs w:val="24"/>
        </w:rPr>
        <w:t>,</w:t>
      </w:r>
      <w:r w:rsidRPr="0038217C">
        <w:rPr>
          <w:rFonts w:eastAsia="Times New Roman" w:cs="Times New Roman"/>
          <w:szCs w:val="24"/>
        </w:rPr>
        <w:t xml:space="preserve"> αυτ</w:t>
      </w:r>
      <w:r>
        <w:rPr>
          <w:rFonts w:eastAsia="Times New Roman" w:cs="Times New Roman"/>
          <w:szCs w:val="24"/>
        </w:rPr>
        <w:t>οί</w:t>
      </w:r>
      <w:r w:rsidRPr="0038217C">
        <w:rPr>
          <w:rFonts w:eastAsia="Times New Roman" w:cs="Times New Roman"/>
          <w:szCs w:val="24"/>
        </w:rPr>
        <w:t xml:space="preserve"> πρέπει να ανασάνουν και τα δικά του</w:t>
      </w:r>
      <w:r>
        <w:rPr>
          <w:rFonts w:eastAsia="Times New Roman" w:cs="Times New Roman"/>
          <w:szCs w:val="24"/>
        </w:rPr>
        <w:t>ς</w:t>
      </w:r>
      <w:r w:rsidRPr="0038217C">
        <w:rPr>
          <w:rFonts w:eastAsia="Times New Roman" w:cs="Times New Roman"/>
          <w:szCs w:val="24"/>
        </w:rPr>
        <w:t xml:space="preserve"> συμφέροντα εξυπηρετούμε</w:t>
      </w:r>
      <w:r>
        <w:rPr>
          <w:rFonts w:eastAsia="Times New Roman" w:cs="Times New Roman"/>
          <w:szCs w:val="24"/>
        </w:rPr>
        <w:t>.</w:t>
      </w:r>
    </w:p>
    <w:p w14:paraId="6338F8E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Εσείς,</w:t>
      </w:r>
      <w:r w:rsidRPr="0038217C">
        <w:rPr>
          <w:rFonts w:eastAsia="Times New Roman" w:cs="Times New Roman"/>
          <w:szCs w:val="24"/>
        </w:rPr>
        <w:t xml:space="preserve"> πάλι</w:t>
      </w:r>
      <w:r>
        <w:rPr>
          <w:rFonts w:eastAsia="Times New Roman" w:cs="Times New Roman"/>
          <w:szCs w:val="24"/>
        </w:rPr>
        <w:t>,</w:t>
      </w:r>
      <w:r w:rsidRPr="0038217C">
        <w:rPr>
          <w:rFonts w:eastAsia="Times New Roman" w:cs="Times New Roman"/>
          <w:szCs w:val="24"/>
        </w:rPr>
        <w:t xml:space="preserve"> μπορείτε να </w:t>
      </w:r>
      <w:r>
        <w:rPr>
          <w:rFonts w:eastAsia="Times New Roman" w:cs="Times New Roman"/>
          <w:szCs w:val="24"/>
        </w:rPr>
        <w:t>θρηνήσετε</w:t>
      </w:r>
      <w:r w:rsidRPr="0038217C">
        <w:rPr>
          <w:rFonts w:eastAsia="Times New Roman" w:cs="Times New Roman"/>
          <w:szCs w:val="24"/>
        </w:rPr>
        <w:t xml:space="preserve"> για τα συμφέροντα των λίγων</w:t>
      </w:r>
      <w:r>
        <w:rPr>
          <w:rFonts w:eastAsia="Times New Roman" w:cs="Times New Roman"/>
          <w:szCs w:val="24"/>
        </w:rPr>
        <w:t>,</w:t>
      </w:r>
      <w:r w:rsidRPr="0038217C">
        <w:rPr>
          <w:rFonts w:eastAsia="Times New Roman" w:cs="Times New Roman"/>
          <w:szCs w:val="24"/>
        </w:rPr>
        <w:t xml:space="preserve"> που με τόση συνέπεια υπηρετείτ</w:t>
      </w:r>
      <w:r>
        <w:rPr>
          <w:rFonts w:eastAsia="Times New Roman" w:cs="Times New Roman"/>
          <w:szCs w:val="24"/>
        </w:rPr>
        <w:t>ε</w:t>
      </w:r>
      <w:r w:rsidRPr="0038217C">
        <w:rPr>
          <w:rFonts w:eastAsia="Times New Roman" w:cs="Times New Roman"/>
          <w:szCs w:val="24"/>
        </w:rPr>
        <w:t xml:space="preserve"> τόσα χρόνια και να συνεχίσετε αυτές </w:t>
      </w:r>
      <w:r>
        <w:rPr>
          <w:rFonts w:eastAsia="Times New Roman" w:cs="Times New Roman"/>
          <w:szCs w:val="24"/>
        </w:rPr>
        <w:t xml:space="preserve">τις </w:t>
      </w:r>
      <w:r w:rsidRPr="0038217C">
        <w:rPr>
          <w:rFonts w:eastAsia="Times New Roman" w:cs="Times New Roman"/>
          <w:szCs w:val="24"/>
        </w:rPr>
        <w:t xml:space="preserve">πολιτικές </w:t>
      </w:r>
      <w:r>
        <w:rPr>
          <w:rFonts w:eastAsia="Times New Roman" w:cs="Times New Roman"/>
          <w:szCs w:val="24"/>
        </w:rPr>
        <w:t>που και ο κ. Βέμπερ εξ</w:t>
      </w:r>
      <w:r>
        <w:rPr>
          <w:rFonts w:eastAsia="Times New Roman" w:cs="Times New Roman"/>
          <w:szCs w:val="24"/>
        </w:rPr>
        <w:t xml:space="preserve">υμνεί </w:t>
      </w:r>
      <w:r w:rsidRPr="0038217C">
        <w:rPr>
          <w:rFonts w:eastAsia="Times New Roman" w:cs="Times New Roman"/>
          <w:szCs w:val="24"/>
        </w:rPr>
        <w:t>στην Ευρώπη αυτή τη στιγμή</w:t>
      </w:r>
      <w:r>
        <w:rPr>
          <w:rFonts w:eastAsia="Times New Roman" w:cs="Times New Roman"/>
          <w:szCs w:val="24"/>
        </w:rPr>
        <w:t xml:space="preserve"> και</w:t>
      </w:r>
      <w:r w:rsidRPr="0038217C">
        <w:rPr>
          <w:rFonts w:eastAsia="Times New Roman" w:cs="Times New Roman"/>
          <w:szCs w:val="24"/>
        </w:rPr>
        <w:t xml:space="preserve"> είναι ένα μείγμα νεοφιλελευθερισμού και αυταρχισμού</w:t>
      </w:r>
      <w:r>
        <w:rPr>
          <w:rFonts w:eastAsia="Times New Roman" w:cs="Times New Roman"/>
          <w:szCs w:val="24"/>
        </w:rPr>
        <w:t>.</w:t>
      </w:r>
    </w:p>
    <w:p w14:paraId="6338F8E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w:t>
      </w:r>
      <w:r w:rsidRPr="0038217C">
        <w:rPr>
          <w:rFonts w:eastAsia="Times New Roman" w:cs="Times New Roman"/>
          <w:szCs w:val="24"/>
        </w:rPr>
        <w:t>γώ</w:t>
      </w:r>
      <w:r>
        <w:rPr>
          <w:rFonts w:eastAsia="Times New Roman" w:cs="Times New Roman"/>
          <w:szCs w:val="24"/>
        </w:rPr>
        <w:t>,</w:t>
      </w:r>
      <w:r w:rsidRPr="0038217C">
        <w:rPr>
          <w:rFonts w:eastAsia="Times New Roman" w:cs="Times New Roman"/>
          <w:szCs w:val="24"/>
        </w:rPr>
        <w:t xml:space="preserve"> λοιπόν</w:t>
      </w:r>
      <w:r>
        <w:rPr>
          <w:rFonts w:eastAsia="Times New Roman" w:cs="Times New Roman"/>
          <w:szCs w:val="24"/>
        </w:rPr>
        <w:t>,</w:t>
      </w:r>
      <w:r w:rsidRPr="0038217C">
        <w:rPr>
          <w:rFonts w:eastAsia="Times New Roman" w:cs="Times New Roman"/>
          <w:szCs w:val="24"/>
        </w:rPr>
        <w:t xml:space="preserve"> μέσα από όλα αυτά που έχει κάνει η </w:t>
      </w:r>
      <w:r>
        <w:rPr>
          <w:rFonts w:eastAsia="Times New Roman" w:cs="Times New Roman"/>
          <w:szCs w:val="24"/>
        </w:rPr>
        <w:t>Κ</w:t>
      </w:r>
      <w:r w:rsidRPr="0038217C">
        <w:rPr>
          <w:rFonts w:eastAsia="Times New Roman" w:cs="Times New Roman"/>
          <w:szCs w:val="24"/>
        </w:rPr>
        <w:t>υβέρνηση</w:t>
      </w:r>
      <w:r>
        <w:rPr>
          <w:rFonts w:eastAsia="Times New Roman" w:cs="Times New Roman"/>
          <w:szCs w:val="24"/>
        </w:rPr>
        <w:t>, δίνω ψήφο εμπιστοσύνης, γνωρίζοντας, βέβαια, κυρίες και κύριοι Υπ</w:t>
      </w:r>
      <w:r w:rsidRPr="0038217C">
        <w:rPr>
          <w:rFonts w:eastAsia="Times New Roman" w:cs="Times New Roman"/>
          <w:szCs w:val="24"/>
        </w:rPr>
        <w:t>ουργοί</w:t>
      </w:r>
      <w:r>
        <w:rPr>
          <w:rFonts w:eastAsia="Times New Roman" w:cs="Times New Roman"/>
          <w:szCs w:val="24"/>
        </w:rPr>
        <w:t>,</w:t>
      </w:r>
      <w:r w:rsidRPr="0038217C">
        <w:rPr>
          <w:rFonts w:eastAsia="Times New Roman" w:cs="Times New Roman"/>
          <w:szCs w:val="24"/>
        </w:rPr>
        <w:t xml:space="preserve"> ότι ο δρόμος ακόμα </w:t>
      </w:r>
      <w:r>
        <w:rPr>
          <w:rFonts w:eastAsia="Times New Roman" w:cs="Times New Roman"/>
          <w:szCs w:val="24"/>
        </w:rPr>
        <w:t>ε</w:t>
      </w:r>
      <w:r w:rsidRPr="0038217C">
        <w:rPr>
          <w:rFonts w:eastAsia="Times New Roman" w:cs="Times New Roman"/>
          <w:szCs w:val="24"/>
        </w:rPr>
        <w:t xml:space="preserve">ίναι δύσκολος </w:t>
      </w:r>
      <w:r w:rsidRPr="0038217C">
        <w:rPr>
          <w:rFonts w:eastAsia="Times New Roman" w:cs="Times New Roman"/>
          <w:szCs w:val="24"/>
        </w:rPr>
        <w:t>και μακρύς</w:t>
      </w:r>
      <w:r>
        <w:rPr>
          <w:rFonts w:eastAsia="Times New Roman" w:cs="Times New Roman"/>
          <w:szCs w:val="24"/>
        </w:rPr>
        <w:t>,</w:t>
      </w:r>
      <w:r w:rsidRPr="0038217C">
        <w:rPr>
          <w:rFonts w:eastAsia="Times New Roman" w:cs="Times New Roman"/>
          <w:szCs w:val="24"/>
        </w:rPr>
        <w:t xml:space="preserve"> αλλά που αρκετές εικόνες ενός άλλου κόσμου</w:t>
      </w:r>
      <w:r>
        <w:rPr>
          <w:rFonts w:eastAsia="Times New Roman" w:cs="Times New Roman"/>
          <w:szCs w:val="24"/>
        </w:rPr>
        <w:t>,</w:t>
      </w:r>
      <w:r w:rsidRPr="0038217C">
        <w:rPr>
          <w:rFonts w:eastAsia="Times New Roman" w:cs="Times New Roman"/>
          <w:szCs w:val="24"/>
        </w:rPr>
        <w:t xml:space="preserve"> μιας άλλης κοινωνίας</w:t>
      </w:r>
      <w:r>
        <w:rPr>
          <w:rFonts w:eastAsia="Times New Roman" w:cs="Times New Roman"/>
          <w:szCs w:val="24"/>
        </w:rPr>
        <w:t>,</w:t>
      </w:r>
      <w:r w:rsidRPr="0038217C">
        <w:rPr>
          <w:rFonts w:eastAsia="Times New Roman" w:cs="Times New Roman"/>
          <w:szCs w:val="24"/>
        </w:rPr>
        <w:t xml:space="preserve"> δίκαιης και καλύτερης</w:t>
      </w:r>
      <w:r>
        <w:rPr>
          <w:rFonts w:eastAsia="Times New Roman" w:cs="Times New Roman"/>
          <w:szCs w:val="24"/>
        </w:rPr>
        <w:t>,</w:t>
      </w:r>
      <w:r w:rsidRPr="0038217C">
        <w:rPr>
          <w:rFonts w:eastAsia="Times New Roman" w:cs="Times New Roman"/>
          <w:szCs w:val="24"/>
        </w:rPr>
        <w:t xml:space="preserve"> έχουν ήδη φανεί</w:t>
      </w:r>
      <w:r>
        <w:rPr>
          <w:rFonts w:eastAsia="Times New Roman" w:cs="Times New Roman"/>
          <w:szCs w:val="24"/>
        </w:rPr>
        <w:t>.</w:t>
      </w:r>
    </w:p>
    <w:p w14:paraId="6338F8EF" w14:textId="77777777" w:rsidR="00401C51" w:rsidRDefault="00794512">
      <w:pPr>
        <w:spacing w:line="600" w:lineRule="auto"/>
        <w:ind w:firstLine="720"/>
        <w:jc w:val="both"/>
        <w:rPr>
          <w:rFonts w:eastAsia="Times New Roman" w:cs="Times New Roman"/>
          <w:szCs w:val="24"/>
        </w:rPr>
      </w:pPr>
      <w:r w:rsidRPr="0038217C">
        <w:rPr>
          <w:rFonts w:eastAsia="Times New Roman" w:cs="Times New Roman"/>
          <w:szCs w:val="24"/>
        </w:rPr>
        <w:t>Ευχαριστώ</w:t>
      </w:r>
      <w:r>
        <w:rPr>
          <w:rFonts w:eastAsia="Times New Roman" w:cs="Times New Roman"/>
          <w:szCs w:val="24"/>
        </w:rPr>
        <w:t>.</w:t>
      </w:r>
    </w:p>
    <w:p w14:paraId="6338F8F0"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8F1" w14:textId="77777777" w:rsidR="00401C51" w:rsidRDefault="00794512">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 Κι εγώ σας ε</w:t>
      </w:r>
      <w:r w:rsidRPr="00A73D6B">
        <w:rPr>
          <w:rFonts w:eastAsia="Times New Roman" w:cs="Times New Roman"/>
          <w:szCs w:val="24"/>
        </w:rPr>
        <w:t>υχαριστώ</w:t>
      </w:r>
      <w:r>
        <w:rPr>
          <w:rFonts w:eastAsia="Times New Roman" w:cs="Times New Roman"/>
          <w:szCs w:val="24"/>
        </w:rPr>
        <w:t>.</w:t>
      </w:r>
    </w:p>
    <w:p w14:paraId="6338F8F2" w14:textId="77777777" w:rsidR="00401C51" w:rsidRDefault="00794512">
      <w:pPr>
        <w:tabs>
          <w:tab w:val="left" w:pos="6168"/>
        </w:tabs>
        <w:spacing w:line="600" w:lineRule="auto"/>
        <w:ind w:firstLine="720"/>
        <w:jc w:val="both"/>
        <w:rPr>
          <w:rFonts w:eastAsia="Times New Roman" w:cs="Times New Roman"/>
          <w:szCs w:val="24"/>
        </w:rPr>
      </w:pPr>
      <w:r w:rsidRPr="00A73D6B">
        <w:rPr>
          <w:rFonts w:eastAsia="Times New Roman" w:cs="Times New Roman"/>
          <w:szCs w:val="24"/>
        </w:rPr>
        <w:t xml:space="preserve"> Το</w:t>
      </w:r>
      <w:r>
        <w:rPr>
          <w:rFonts w:eastAsia="Times New Roman" w:cs="Times New Roman"/>
          <w:szCs w:val="24"/>
        </w:rPr>
        <w:t>ν</w:t>
      </w:r>
      <w:r w:rsidRPr="00A73D6B">
        <w:rPr>
          <w:rFonts w:eastAsia="Times New Roman" w:cs="Times New Roman"/>
          <w:szCs w:val="24"/>
        </w:rPr>
        <w:t xml:space="preserve"> λόγο έχει η Υπουργός </w:t>
      </w:r>
      <w:r>
        <w:rPr>
          <w:rFonts w:eastAsia="Times New Roman" w:cs="Times New Roman"/>
          <w:szCs w:val="24"/>
        </w:rPr>
        <w:t>Διοικητικής Ανασυγκρότησης κ.</w:t>
      </w:r>
      <w:r w:rsidRPr="00A73D6B">
        <w:rPr>
          <w:rFonts w:eastAsia="Times New Roman" w:cs="Times New Roman"/>
          <w:szCs w:val="24"/>
        </w:rPr>
        <w:t xml:space="preserve"> Μαριλίζα Ξενογιαννακοπούλου</w:t>
      </w:r>
      <w:r>
        <w:rPr>
          <w:rFonts w:eastAsia="Times New Roman" w:cs="Times New Roman"/>
          <w:szCs w:val="24"/>
        </w:rPr>
        <w:t>.</w:t>
      </w:r>
    </w:p>
    <w:p w14:paraId="6338F8F3"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 (Υπουργός Διοικητικής Ανασυγκρότησης):</w:t>
      </w:r>
      <w:r w:rsidRPr="00A73D6B">
        <w:rPr>
          <w:rFonts w:eastAsia="Times New Roman" w:cs="Times New Roman"/>
          <w:szCs w:val="24"/>
        </w:rPr>
        <w:t xml:space="preserve"> Ευχαριστώ</w:t>
      </w:r>
      <w:r>
        <w:rPr>
          <w:rFonts w:eastAsia="Times New Roman" w:cs="Times New Roman"/>
          <w:szCs w:val="24"/>
        </w:rPr>
        <w:t>,</w:t>
      </w:r>
      <w:r w:rsidRPr="00A73D6B">
        <w:rPr>
          <w:rFonts w:eastAsia="Times New Roman" w:cs="Times New Roman"/>
          <w:szCs w:val="24"/>
        </w:rPr>
        <w:t xml:space="preserve"> κύριε Πρόεδρε</w:t>
      </w:r>
      <w:r>
        <w:rPr>
          <w:rFonts w:eastAsia="Times New Roman" w:cs="Times New Roman"/>
          <w:szCs w:val="24"/>
        </w:rPr>
        <w:t>.</w:t>
      </w:r>
    </w:p>
    <w:p w14:paraId="6338F8F4" w14:textId="77777777" w:rsidR="00401C51" w:rsidRDefault="00794512">
      <w:pPr>
        <w:tabs>
          <w:tab w:val="left" w:pos="6168"/>
        </w:tabs>
        <w:spacing w:line="600" w:lineRule="auto"/>
        <w:ind w:firstLine="720"/>
        <w:jc w:val="both"/>
        <w:rPr>
          <w:rFonts w:eastAsia="Times New Roman" w:cs="Times New Roman"/>
          <w:szCs w:val="24"/>
        </w:rPr>
      </w:pPr>
      <w:r w:rsidRPr="00A73D6B">
        <w:rPr>
          <w:rFonts w:eastAsia="Times New Roman" w:cs="Times New Roman"/>
          <w:szCs w:val="24"/>
        </w:rPr>
        <w:t>Κυρίες και κύριοι Βουλευτές</w:t>
      </w:r>
      <w:r>
        <w:rPr>
          <w:rFonts w:eastAsia="Times New Roman" w:cs="Times New Roman"/>
          <w:szCs w:val="24"/>
        </w:rPr>
        <w:t>,</w:t>
      </w:r>
      <w:r w:rsidRPr="00A73D6B">
        <w:rPr>
          <w:rFonts w:eastAsia="Times New Roman" w:cs="Times New Roman"/>
          <w:szCs w:val="24"/>
        </w:rPr>
        <w:t xml:space="preserve"> τον Αύγουστο της περασμένης χρονιάς</w:t>
      </w:r>
      <w:r>
        <w:rPr>
          <w:rFonts w:eastAsia="Times New Roman" w:cs="Times New Roman"/>
          <w:szCs w:val="24"/>
        </w:rPr>
        <w:t>,</w:t>
      </w:r>
      <w:r w:rsidRPr="00A73D6B">
        <w:rPr>
          <w:rFonts w:eastAsia="Times New Roman" w:cs="Times New Roman"/>
          <w:szCs w:val="24"/>
        </w:rPr>
        <w:t xml:space="preserve"> όταν η χώρα </w:t>
      </w:r>
      <w:r>
        <w:rPr>
          <w:rFonts w:eastAsia="Times New Roman" w:cs="Times New Roman"/>
          <w:szCs w:val="24"/>
        </w:rPr>
        <w:t>μας ε</w:t>
      </w:r>
      <w:r w:rsidRPr="00A73D6B">
        <w:rPr>
          <w:rFonts w:eastAsia="Times New Roman" w:cs="Times New Roman"/>
          <w:szCs w:val="24"/>
        </w:rPr>
        <w:t>πιτέλους είχε μία καθ</w:t>
      </w:r>
      <w:r w:rsidRPr="00A73D6B">
        <w:rPr>
          <w:rFonts w:eastAsia="Times New Roman" w:cs="Times New Roman"/>
          <w:szCs w:val="24"/>
        </w:rPr>
        <w:t>αρή έξοδο από τα μνημόνια</w:t>
      </w:r>
      <w:r>
        <w:rPr>
          <w:rFonts w:eastAsia="Times New Roman" w:cs="Times New Roman"/>
          <w:szCs w:val="24"/>
        </w:rPr>
        <w:t>, ξεκίνησε μι</w:t>
      </w:r>
      <w:r w:rsidRPr="00A73D6B">
        <w:rPr>
          <w:rFonts w:eastAsia="Times New Roman" w:cs="Times New Roman"/>
          <w:szCs w:val="24"/>
        </w:rPr>
        <w:t xml:space="preserve">α νέα περίοδος </w:t>
      </w:r>
      <w:r>
        <w:rPr>
          <w:rFonts w:eastAsia="Times New Roman" w:cs="Times New Roman"/>
          <w:szCs w:val="24"/>
        </w:rPr>
        <w:t xml:space="preserve">για τη χώρα μας, για </w:t>
      </w:r>
      <w:r w:rsidRPr="00A73D6B">
        <w:rPr>
          <w:rFonts w:eastAsia="Times New Roman" w:cs="Times New Roman"/>
          <w:szCs w:val="24"/>
        </w:rPr>
        <w:t>τον ελληνικό λαό</w:t>
      </w:r>
      <w:r>
        <w:rPr>
          <w:rFonts w:eastAsia="Times New Roman" w:cs="Times New Roman"/>
          <w:szCs w:val="24"/>
        </w:rPr>
        <w:t>,</w:t>
      </w:r>
      <w:r w:rsidRPr="00A73D6B">
        <w:rPr>
          <w:rFonts w:eastAsia="Times New Roman" w:cs="Times New Roman"/>
          <w:szCs w:val="24"/>
        </w:rPr>
        <w:t xml:space="preserve"> για την οικονομία και για την κοινωνία</w:t>
      </w:r>
      <w:r>
        <w:rPr>
          <w:rFonts w:eastAsia="Times New Roman" w:cs="Times New Roman"/>
          <w:szCs w:val="24"/>
        </w:rPr>
        <w:t>.</w:t>
      </w:r>
      <w:r w:rsidRPr="00A73D6B">
        <w:rPr>
          <w:rFonts w:eastAsia="Times New Roman" w:cs="Times New Roman"/>
          <w:szCs w:val="24"/>
        </w:rPr>
        <w:t xml:space="preserve"> Η έξοδος από τα μ</w:t>
      </w:r>
      <w:r>
        <w:rPr>
          <w:rFonts w:eastAsia="Times New Roman" w:cs="Times New Roman"/>
          <w:szCs w:val="24"/>
        </w:rPr>
        <w:t>νημόνια και ο τρόπος που έγινε δ</w:t>
      </w:r>
      <w:r w:rsidRPr="00A73D6B">
        <w:rPr>
          <w:rFonts w:eastAsia="Times New Roman" w:cs="Times New Roman"/>
          <w:szCs w:val="24"/>
        </w:rPr>
        <w:t>εν ήταν δεδομένος</w:t>
      </w:r>
      <w:r>
        <w:rPr>
          <w:rFonts w:eastAsia="Times New Roman" w:cs="Times New Roman"/>
          <w:szCs w:val="24"/>
        </w:rPr>
        <w:t>,</w:t>
      </w:r>
      <w:r w:rsidRPr="00A73D6B">
        <w:rPr>
          <w:rFonts w:eastAsia="Times New Roman" w:cs="Times New Roman"/>
          <w:szCs w:val="24"/>
        </w:rPr>
        <w:t xml:space="preserve"> έγινε δηλαδή </w:t>
      </w:r>
      <w:r>
        <w:rPr>
          <w:rFonts w:eastAsia="Times New Roman" w:cs="Times New Roman"/>
          <w:szCs w:val="24"/>
        </w:rPr>
        <w:t>μέσα από μ</w:t>
      </w:r>
      <w:r>
        <w:rPr>
          <w:rFonts w:eastAsia="Times New Roman" w:cs="Times New Roman"/>
          <w:szCs w:val="24"/>
        </w:rPr>
        <w:t>ί</w:t>
      </w:r>
      <w:r w:rsidRPr="00A73D6B">
        <w:rPr>
          <w:rFonts w:eastAsia="Times New Roman" w:cs="Times New Roman"/>
          <w:szCs w:val="24"/>
        </w:rPr>
        <w:t>α συγκεκριμένη διαπραγμάτευση</w:t>
      </w:r>
      <w:r>
        <w:rPr>
          <w:rFonts w:eastAsia="Times New Roman" w:cs="Times New Roman"/>
          <w:szCs w:val="24"/>
        </w:rPr>
        <w:t>,</w:t>
      </w:r>
      <w:r w:rsidRPr="00A73D6B">
        <w:rPr>
          <w:rFonts w:eastAsia="Times New Roman" w:cs="Times New Roman"/>
          <w:szCs w:val="24"/>
        </w:rPr>
        <w:t xml:space="preserve"> π</w:t>
      </w:r>
      <w:r w:rsidRPr="00A73D6B">
        <w:rPr>
          <w:rFonts w:eastAsia="Times New Roman" w:cs="Times New Roman"/>
          <w:szCs w:val="24"/>
        </w:rPr>
        <w:t>ου αφ</w:t>
      </w:r>
      <w:r>
        <w:rPr>
          <w:rFonts w:eastAsia="Times New Roman" w:cs="Times New Roman"/>
          <w:szCs w:val="24"/>
        </w:rPr>
        <w:t xml:space="preserve">’ </w:t>
      </w:r>
      <w:r w:rsidRPr="00A73D6B">
        <w:rPr>
          <w:rFonts w:eastAsia="Times New Roman" w:cs="Times New Roman"/>
          <w:szCs w:val="24"/>
        </w:rPr>
        <w:t xml:space="preserve">ενός εξασφάλισε </w:t>
      </w:r>
      <w:r>
        <w:rPr>
          <w:rFonts w:eastAsia="Times New Roman" w:cs="Times New Roman"/>
          <w:szCs w:val="24"/>
        </w:rPr>
        <w:t>μία</w:t>
      </w:r>
      <w:r w:rsidRPr="00A73D6B">
        <w:rPr>
          <w:rFonts w:eastAsia="Times New Roman" w:cs="Times New Roman"/>
          <w:szCs w:val="24"/>
        </w:rPr>
        <w:t xml:space="preserve"> καθαρή έξοδο χωρίς άλλου τύπου μνημονιακές</w:t>
      </w:r>
      <w:r>
        <w:rPr>
          <w:rFonts w:eastAsia="Times New Roman" w:cs="Times New Roman"/>
          <w:szCs w:val="24"/>
        </w:rPr>
        <w:t>, μεσοβέζικες λύσεις π</w:t>
      </w:r>
      <w:r w:rsidRPr="00A73D6B">
        <w:rPr>
          <w:rFonts w:eastAsia="Times New Roman" w:cs="Times New Roman"/>
          <w:szCs w:val="24"/>
        </w:rPr>
        <w:t>ου</w:t>
      </w:r>
      <w:r>
        <w:rPr>
          <w:rFonts w:eastAsia="Times New Roman" w:cs="Times New Roman"/>
          <w:szCs w:val="24"/>
        </w:rPr>
        <w:t>,</w:t>
      </w:r>
      <w:r w:rsidRPr="00A73D6B">
        <w:rPr>
          <w:rFonts w:eastAsia="Times New Roman" w:cs="Times New Roman"/>
          <w:szCs w:val="24"/>
        </w:rPr>
        <w:t xml:space="preserve"> όπως γνωρίζουμε</w:t>
      </w:r>
      <w:r>
        <w:rPr>
          <w:rFonts w:eastAsia="Times New Roman" w:cs="Times New Roman"/>
          <w:szCs w:val="24"/>
        </w:rPr>
        <w:t>,</w:t>
      </w:r>
      <w:r w:rsidRPr="00A73D6B">
        <w:rPr>
          <w:rFonts w:eastAsia="Times New Roman" w:cs="Times New Roman"/>
          <w:szCs w:val="24"/>
        </w:rPr>
        <w:t xml:space="preserve"> υπήρχαν στο τραπέζι και αφ</w:t>
      </w:r>
      <w:r>
        <w:rPr>
          <w:rFonts w:eastAsia="Times New Roman" w:cs="Times New Roman"/>
          <w:szCs w:val="24"/>
        </w:rPr>
        <w:t xml:space="preserve">’ </w:t>
      </w:r>
      <w:r w:rsidRPr="00A73D6B">
        <w:rPr>
          <w:rFonts w:eastAsia="Times New Roman" w:cs="Times New Roman"/>
          <w:szCs w:val="24"/>
        </w:rPr>
        <w:t>ετέρου μ</w:t>
      </w:r>
      <w:r>
        <w:rPr>
          <w:rFonts w:eastAsia="Times New Roman" w:cs="Times New Roman"/>
          <w:szCs w:val="24"/>
        </w:rPr>
        <w:t>ι</w:t>
      </w:r>
      <w:r w:rsidRPr="00A73D6B">
        <w:rPr>
          <w:rFonts w:eastAsia="Times New Roman" w:cs="Times New Roman"/>
          <w:szCs w:val="24"/>
        </w:rPr>
        <w:t>α ρύθμιση για το χρέος</w:t>
      </w:r>
      <w:r>
        <w:rPr>
          <w:rFonts w:eastAsia="Times New Roman" w:cs="Times New Roman"/>
          <w:szCs w:val="24"/>
        </w:rPr>
        <w:t>.</w:t>
      </w:r>
    </w:p>
    <w:p w14:paraId="6338F8F5" w14:textId="77777777" w:rsidR="00401C51" w:rsidRDefault="00794512">
      <w:pPr>
        <w:tabs>
          <w:tab w:val="left" w:pos="6168"/>
        </w:tabs>
        <w:spacing w:line="600" w:lineRule="auto"/>
        <w:ind w:firstLine="720"/>
        <w:jc w:val="both"/>
        <w:rPr>
          <w:rFonts w:eastAsia="Times New Roman" w:cs="Times New Roman"/>
          <w:szCs w:val="24"/>
        </w:rPr>
      </w:pPr>
      <w:r w:rsidRPr="00A73D6B">
        <w:rPr>
          <w:rFonts w:eastAsia="Times New Roman" w:cs="Times New Roman"/>
          <w:szCs w:val="24"/>
        </w:rPr>
        <w:lastRenderedPageBreak/>
        <w:t>Αυτό</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όμως,</w:t>
      </w:r>
      <w:r w:rsidRPr="00A73D6B">
        <w:rPr>
          <w:rFonts w:eastAsia="Times New Roman" w:cs="Times New Roman"/>
          <w:szCs w:val="24"/>
        </w:rPr>
        <w:t xml:space="preserve"> που κυρίως δεν ήταν δεδομένο ήταν η πολιτική που ακολουθήθηκε μετά</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Διό</w:t>
      </w:r>
      <w:r>
        <w:rPr>
          <w:rFonts w:eastAsia="Times New Roman" w:cs="Times New Roman"/>
          <w:szCs w:val="24"/>
        </w:rPr>
        <w:t>τι</w:t>
      </w:r>
      <w:r>
        <w:rPr>
          <w:rFonts w:eastAsia="Times New Roman" w:cs="Times New Roman"/>
          <w:szCs w:val="24"/>
        </w:rPr>
        <w:t xml:space="preserve"> η</w:t>
      </w:r>
      <w:r>
        <w:rPr>
          <w:rFonts w:eastAsia="Times New Roman" w:cs="Times New Roman"/>
          <w:szCs w:val="24"/>
        </w:rPr>
        <w:t xml:space="preserve"> </w:t>
      </w:r>
      <w:r w:rsidRPr="00A73D6B">
        <w:rPr>
          <w:rFonts w:eastAsia="Times New Roman" w:cs="Times New Roman"/>
          <w:szCs w:val="24"/>
        </w:rPr>
        <w:t xml:space="preserve">έξοδος από τα μνημόνια σήμαινε </w:t>
      </w:r>
      <w:r>
        <w:rPr>
          <w:rFonts w:eastAsia="Times New Roman" w:cs="Times New Roman"/>
          <w:szCs w:val="24"/>
        </w:rPr>
        <w:t>-</w:t>
      </w:r>
      <w:r w:rsidRPr="00A73D6B">
        <w:rPr>
          <w:rFonts w:eastAsia="Times New Roman" w:cs="Times New Roman"/>
          <w:szCs w:val="24"/>
        </w:rPr>
        <w:t>και σημαίνει</w:t>
      </w:r>
      <w:r>
        <w:rPr>
          <w:rFonts w:eastAsia="Times New Roman" w:cs="Times New Roman"/>
          <w:szCs w:val="24"/>
        </w:rPr>
        <w:t>- μι</w:t>
      </w:r>
      <w:r w:rsidRPr="00A73D6B">
        <w:rPr>
          <w:rFonts w:eastAsia="Times New Roman" w:cs="Times New Roman"/>
          <w:szCs w:val="24"/>
        </w:rPr>
        <w:t xml:space="preserve">α σταδιακή ανάκτηση της κυριαρχίας για τη χώρα </w:t>
      </w:r>
      <w:r>
        <w:rPr>
          <w:rFonts w:eastAsia="Times New Roman" w:cs="Times New Roman"/>
          <w:szCs w:val="24"/>
        </w:rPr>
        <w:t>μας, μι</w:t>
      </w:r>
      <w:r w:rsidRPr="00A73D6B">
        <w:rPr>
          <w:rFonts w:eastAsia="Times New Roman" w:cs="Times New Roman"/>
          <w:szCs w:val="24"/>
        </w:rPr>
        <w:t>α σταδιακή ανάκτηση των πολιτικών πρωτοβουλιών και επιλογών</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Επανέρχεται</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λ</w:t>
      </w:r>
      <w:r w:rsidRPr="00A73D6B">
        <w:rPr>
          <w:rFonts w:eastAsia="Times New Roman" w:cs="Times New Roman"/>
          <w:szCs w:val="24"/>
        </w:rPr>
        <w:t>οιπόν</w:t>
      </w:r>
      <w:r>
        <w:rPr>
          <w:rFonts w:eastAsia="Times New Roman" w:cs="Times New Roman"/>
          <w:szCs w:val="24"/>
        </w:rPr>
        <w:t>,</w:t>
      </w:r>
      <w:r w:rsidRPr="00A73D6B">
        <w:rPr>
          <w:rFonts w:eastAsia="Times New Roman" w:cs="Times New Roman"/>
          <w:szCs w:val="24"/>
        </w:rPr>
        <w:t xml:space="preserve"> η πολιτική στο </w:t>
      </w:r>
      <w:r>
        <w:rPr>
          <w:rFonts w:eastAsia="Times New Roman" w:cs="Times New Roman"/>
          <w:szCs w:val="24"/>
        </w:rPr>
        <w:t>προσκήνιο</w:t>
      </w:r>
      <w:r>
        <w:rPr>
          <w:rFonts w:eastAsia="Times New Roman" w:cs="Times New Roman"/>
          <w:szCs w:val="24"/>
        </w:rPr>
        <w:t>,</w:t>
      </w:r>
      <w:r w:rsidRPr="00A73D6B">
        <w:rPr>
          <w:rFonts w:eastAsia="Times New Roman" w:cs="Times New Roman"/>
          <w:szCs w:val="24"/>
        </w:rPr>
        <w:t xml:space="preserve"> η ιδεολ</w:t>
      </w:r>
      <w:r>
        <w:rPr>
          <w:rFonts w:eastAsia="Times New Roman" w:cs="Times New Roman"/>
          <w:szCs w:val="24"/>
        </w:rPr>
        <w:t>ογική και π</w:t>
      </w:r>
      <w:r w:rsidRPr="00A73D6B">
        <w:rPr>
          <w:rFonts w:eastAsia="Times New Roman" w:cs="Times New Roman"/>
          <w:szCs w:val="24"/>
        </w:rPr>
        <w:t>ολιτική αντιπαράθεση</w:t>
      </w:r>
      <w:r>
        <w:rPr>
          <w:rFonts w:eastAsia="Times New Roman" w:cs="Times New Roman"/>
          <w:szCs w:val="24"/>
        </w:rPr>
        <w:t>,</w:t>
      </w:r>
      <w:r w:rsidRPr="00A73D6B">
        <w:rPr>
          <w:rFonts w:eastAsia="Times New Roman" w:cs="Times New Roman"/>
          <w:szCs w:val="24"/>
        </w:rPr>
        <w:t xml:space="preserve"> καθώς και η σύγκριση και η αντιπαράθεση των προγραμμάτων</w:t>
      </w:r>
      <w:r>
        <w:rPr>
          <w:rFonts w:eastAsia="Times New Roman" w:cs="Times New Roman"/>
          <w:szCs w:val="24"/>
        </w:rPr>
        <w:t>.</w:t>
      </w:r>
      <w:r w:rsidRPr="00A73D6B">
        <w:rPr>
          <w:rFonts w:eastAsia="Times New Roman" w:cs="Times New Roman"/>
          <w:szCs w:val="24"/>
        </w:rPr>
        <w:t xml:space="preserve"> Και αυτό</w:t>
      </w:r>
      <w:r>
        <w:rPr>
          <w:rFonts w:eastAsia="Times New Roman" w:cs="Times New Roman"/>
          <w:szCs w:val="24"/>
        </w:rPr>
        <w:t>,</w:t>
      </w:r>
      <w:r w:rsidRPr="00A73D6B">
        <w:rPr>
          <w:rFonts w:eastAsia="Times New Roman" w:cs="Times New Roman"/>
          <w:szCs w:val="24"/>
        </w:rPr>
        <w:t xml:space="preserve"> βέβαια</w:t>
      </w:r>
      <w:r>
        <w:rPr>
          <w:rFonts w:eastAsia="Times New Roman" w:cs="Times New Roman"/>
          <w:szCs w:val="24"/>
        </w:rPr>
        <w:t>, είναι</w:t>
      </w:r>
      <w:r w:rsidRPr="00A73D6B">
        <w:rPr>
          <w:rFonts w:eastAsia="Times New Roman" w:cs="Times New Roman"/>
          <w:szCs w:val="24"/>
        </w:rPr>
        <w:t xml:space="preserve"> υγεία για τη </w:t>
      </w:r>
      <w:r>
        <w:rPr>
          <w:rFonts w:eastAsia="Times New Roman" w:cs="Times New Roman"/>
          <w:szCs w:val="24"/>
        </w:rPr>
        <w:t>δ</w:t>
      </w:r>
      <w:r w:rsidRPr="00A73D6B">
        <w:rPr>
          <w:rFonts w:eastAsia="Times New Roman" w:cs="Times New Roman"/>
          <w:szCs w:val="24"/>
        </w:rPr>
        <w:t>ημοκρατία</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 xml:space="preserve">Διότι </w:t>
      </w:r>
      <w:r w:rsidRPr="00A73D6B">
        <w:rPr>
          <w:rFonts w:eastAsia="Times New Roman" w:cs="Times New Roman"/>
          <w:szCs w:val="24"/>
        </w:rPr>
        <w:t xml:space="preserve">ένα από τα μεγάλα θύματα των μνημονίων ήταν οι ίδιες οι δημοκρατικές διαδικασίες </w:t>
      </w:r>
      <w:r>
        <w:rPr>
          <w:rFonts w:eastAsia="Times New Roman" w:cs="Times New Roman"/>
          <w:szCs w:val="24"/>
        </w:rPr>
        <w:t>διότι</w:t>
      </w:r>
      <w:r>
        <w:rPr>
          <w:rFonts w:eastAsia="Times New Roman" w:cs="Times New Roman"/>
          <w:szCs w:val="24"/>
        </w:rPr>
        <w:t xml:space="preserve"> ο ισοπεδωτικός</w:t>
      </w:r>
      <w:r>
        <w:rPr>
          <w:rFonts w:eastAsia="Times New Roman" w:cs="Times New Roman"/>
          <w:szCs w:val="24"/>
        </w:rPr>
        <w:t xml:space="preserve"> μνημονιακός</w:t>
      </w:r>
      <w:r w:rsidRPr="00A73D6B">
        <w:rPr>
          <w:rFonts w:eastAsia="Times New Roman" w:cs="Times New Roman"/>
          <w:szCs w:val="24"/>
        </w:rPr>
        <w:t xml:space="preserve"> μονόδρομος</w:t>
      </w:r>
      <w:r>
        <w:rPr>
          <w:rFonts w:eastAsia="Times New Roman" w:cs="Times New Roman"/>
          <w:szCs w:val="24"/>
        </w:rPr>
        <w:t>, λ</w:t>
      </w:r>
      <w:r w:rsidRPr="00A73D6B">
        <w:rPr>
          <w:rFonts w:eastAsia="Times New Roman" w:cs="Times New Roman"/>
          <w:szCs w:val="24"/>
        </w:rPr>
        <w:t xml:space="preserve">ειτούργησε και </w:t>
      </w:r>
      <w:r w:rsidRPr="00A73D6B">
        <w:rPr>
          <w:rFonts w:eastAsia="Times New Roman" w:cs="Times New Roman"/>
          <w:szCs w:val="24"/>
        </w:rPr>
        <w:t xml:space="preserve">σαν άλλοθι </w:t>
      </w:r>
      <w:r>
        <w:rPr>
          <w:rFonts w:eastAsia="Times New Roman" w:cs="Times New Roman"/>
          <w:szCs w:val="24"/>
        </w:rPr>
        <w:t xml:space="preserve">για μια σειρά </w:t>
      </w:r>
      <w:r w:rsidRPr="00A73D6B">
        <w:rPr>
          <w:rFonts w:eastAsia="Times New Roman" w:cs="Times New Roman"/>
          <w:szCs w:val="24"/>
        </w:rPr>
        <w:t>από πολιτικές</w:t>
      </w:r>
      <w:r>
        <w:rPr>
          <w:rFonts w:eastAsia="Times New Roman" w:cs="Times New Roman"/>
          <w:szCs w:val="24"/>
        </w:rPr>
        <w:t>,</w:t>
      </w:r>
      <w:r w:rsidRPr="00A73D6B">
        <w:rPr>
          <w:rFonts w:eastAsia="Times New Roman" w:cs="Times New Roman"/>
          <w:szCs w:val="24"/>
        </w:rPr>
        <w:t xml:space="preserve"> που επιβλήθηκαν από την κυρίαρχη νεοφιλελεύθερη προσέγγιση όλης της προηγούμενης δεκαετίας</w:t>
      </w:r>
      <w:r>
        <w:rPr>
          <w:rFonts w:eastAsia="Times New Roman" w:cs="Times New Roman"/>
          <w:szCs w:val="24"/>
        </w:rPr>
        <w:t>.</w:t>
      </w:r>
    </w:p>
    <w:p w14:paraId="6338F8F6" w14:textId="77777777" w:rsidR="00401C51" w:rsidRDefault="00794512">
      <w:pPr>
        <w:tabs>
          <w:tab w:val="left" w:pos="6168"/>
        </w:tabs>
        <w:spacing w:line="600" w:lineRule="auto"/>
        <w:ind w:firstLine="720"/>
        <w:jc w:val="both"/>
        <w:rPr>
          <w:rFonts w:eastAsia="Times New Roman" w:cs="Times New Roman"/>
          <w:szCs w:val="24"/>
        </w:rPr>
      </w:pPr>
      <w:r w:rsidRPr="00A73D6B">
        <w:rPr>
          <w:rFonts w:eastAsia="Times New Roman" w:cs="Times New Roman"/>
          <w:szCs w:val="24"/>
        </w:rPr>
        <w:t xml:space="preserve"> Συνεπώς αυτό που μπορούμε να πούμε</w:t>
      </w:r>
      <w:r>
        <w:rPr>
          <w:rFonts w:eastAsia="Times New Roman" w:cs="Times New Roman"/>
          <w:szCs w:val="24"/>
        </w:rPr>
        <w:t>,</w:t>
      </w:r>
      <w:r w:rsidRPr="00A73D6B">
        <w:rPr>
          <w:rFonts w:eastAsia="Times New Roman" w:cs="Times New Roman"/>
          <w:szCs w:val="24"/>
        </w:rPr>
        <w:t xml:space="preserve"> σήμερα</w:t>
      </w:r>
      <w:r>
        <w:rPr>
          <w:rFonts w:eastAsia="Times New Roman" w:cs="Times New Roman"/>
          <w:szCs w:val="24"/>
        </w:rPr>
        <w:t xml:space="preserve"> που</w:t>
      </w:r>
      <w:r w:rsidRPr="00A73D6B">
        <w:rPr>
          <w:rFonts w:eastAsia="Times New Roman" w:cs="Times New Roman"/>
          <w:szCs w:val="24"/>
        </w:rPr>
        <w:t xml:space="preserve"> ο Πρωθυπουργός και η Κυβέρνηση ζητούν ψήφο εμπιστοσύνης από το Κοινοβούλιο</w:t>
      </w:r>
      <w:r>
        <w:rPr>
          <w:rFonts w:eastAsia="Times New Roman" w:cs="Times New Roman"/>
          <w:szCs w:val="24"/>
        </w:rPr>
        <w:t>,</w:t>
      </w:r>
      <w:r w:rsidRPr="00A73D6B">
        <w:rPr>
          <w:rFonts w:eastAsia="Times New Roman" w:cs="Times New Roman"/>
          <w:szCs w:val="24"/>
        </w:rPr>
        <w:t xml:space="preserve"> </w:t>
      </w:r>
      <w:r w:rsidRPr="00A73D6B">
        <w:rPr>
          <w:rFonts w:eastAsia="Times New Roman" w:cs="Times New Roman"/>
          <w:szCs w:val="24"/>
        </w:rPr>
        <w:t>είναι ότι από το Σεπτέμβρη</w:t>
      </w:r>
      <w:r>
        <w:rPr>
          <w:rFonts w:eastAsia="Times New Roman" w:cs="Times New Roman"/>
          <w:szCs w:val="24"/>
        </w:rPr>
        <w:t>,</w:t>
      </w:r>
      <w:r w:rsidRPr="00A73D6B">
        <w:rPr>
          <w:rFonts w:eastAsia="Times New Roman" w:cs="Times New Roman"/>
          <w:szCs w:val="24"/>
        </w:rPr>
        <w:t xml:space="preserve"> από τη Διεθνή Έκθεση Θεσσαλονίκης και μετά</w:t>
      </w:r>
      <w:r>
        <w:rPr>
          <w:rFonts w:eastAsia="Times New Roman" w:cs="Times New Roman"/>
          <w:szCs w:val="24"/>
        </w:rPr>
        <w:t>,</w:t>
      </w:r>
      <w:r w:rsidRPr="00A73D6B">
        <w:rPr>
          <w:rFonts w:eastAsia="Times New Roman" w:cs="Times New Roman"/>
          <w:szCs w:val="24"/>
        </w:rPr>
        <w:t xml:space="preserve"> η Κυ</w:t>
      </w:r>
      <w:r w:rsidRPr="00A73D6B">
        <w:rPr>
          <w:rFonts w:eastAsia="Times New Roman" w:cs="Times New Roman"/>
          <w:szCs w:val="24"/>
        </w:rPr>
        <w:lastRenderedPageBreak/>
        <w:t>βέρνηση του ΣΥΡΙΖΑ και ο Πρωθυπουργός Αλέξης Τσίπρας έκαναν συγκεκριμένες επιλογές</w:t>
      </w:r>
      <w:r>
        <w:rPr>
          <w:rFonts w:eastAsia="Times New Roman" w:cs="Times New Roman"/>
          <w:szCs w:val="24"/>
        </w:rPr>
        <w:t>,</w:t>
      </w:r>
      <w:r w:rsidRPr="00A73D6B">
        <w:rPr>
          <w:rFonts w:eastAsia="Times New Roman" w:cs="Times New Roman"/>
          <w:szCs w:val="24"/>
        </w:rPr>
        <w:t xml:space="preserve"> που αφορούν ακριβώς αυτή τη διαφορετική πολιτική προσέγγιση</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Έ</w:t>
      </w:r>
      <w:r w:rsidRPr="00A73D6B">
        <w:rPr>
          <w:rFonts w:eastAsia="Times New Roman" w:cs="Times New Roman"/>
          <w:szCs w:val="24"/>
        </w:rPr>
        <w:t>να διαφ</w:t>
      </w:r>
      <w:r>
        <w:rPr>
          <w:rFonts w:eastAsia="Times New Roman" w:cs="Times New Roman"/>
          <w:szCs w:val="24"/>
        </w:rPr>
        <w:t xml:space="preserve">ορετικό μείγμα οικονομικής </w:t>
      </w:r>
      <w:r>
        <w:rPr>
          <w:rFonts w:eastAsia="Times New Roman" w:cs="Times New Roman"/>
          <w:szCs w:val="24"/>
        </w:rPr>
        <w:t>και κ</w:t>
      </w:r>
      <w:r w:rsidRPr="00A73D6B">
        <w:rPr>
          <w:rFonts w:eastAsia="Times New Roman" w:cs="Times New Roman"/>
          <w:szCs w:val="24"/>
        </w:rPr>
        <w:t>ο</w:t>
      </w:r>
      <w:r>
        <w:rPr>
          <w:rFonts w:eastAsia="Times New Roman" w:cs="Times New Roman"/>
          <w:szCs w:val="24"/>
        </w:rPr>
        <w:t>ινωνικής π</w:t>
      </w:r>
      <w:r w:rsidRPr="00A73D6B">
        <w:rPr>
          <w:rFonts w:eastAsia="Times New Roman" w:cs="Times New Roman"/>
          <w:szCs w:val="24"/>
        </w:rPr>
        <w:t>ολιτικής που αφορά τα μεσαία και χαμηλότερα εισοδήματα</w:t>
      </w:r>
      <w:r>
        <w:rPr>
          <w:rFonts w:eastAsia="Times New Roman" w:cs="Times New Roman"/>
          <w:szCs w:val="24"/>
        </w:rPr>
        <w:t>,</w:t>
      </w:r>
      <w:r w:rsidRPr="00A73D6B">
        <w:rPr>
          <w:rFonts w:eastAsia="Times New Roman" w:cs="Times New Roman"/>
          <w:szCs w:val="24"/>
        </w:rPr>
        <w:t xml:space="preserve"> τους επαγγελματίες</w:t>
      </w:r>
      <w:r>
        <w:rPr>
          <w:rFonts w:eastAsia="Times New Roman" w:cs="Times New Roman"/>
          <w:szCs w:val="24"/>
        </w:rPr>
        <w:t>,</w:t>
      </w:r>
      <w:r w:rsidRPr="00A73D6B">
        <w:rPr>
          <w:rFonts w:eastAsia="Times New Roman" w:cs="Times New Roman"/>
          <w:szCs w:val="24"/>
        </w:rPr>
        <w:t xml:space="preserve"> τους μικρομεσαίους</w:t>
      </w:r>
      <w:r>
        <w:rPr>
          <w:rFonts w:eastAsia="Times New Roman" w:cs="Times New Roman"/>
          <w:szCs w:val="24"/>
        </w:rPr>
        <w:t>,</w:t>
      </w:r>
      <w:r w:rsidRPr="00A73D6B">
        <w:rPr>
          <w:rFonts w:eastAsia="Times New Roman" w:cs="Times New Roman"/>
          <w:szCs w:val="24"/>
        </w:rPr>
        <w:t xml:space="preserve"> την πραγματική οικονομία και ένα νέο μείγμα πολιτικής</w:t>
      </w:r>
      <w:r>
        <w:rPr>
          <w:rFonts w:eastAsia="Times New Roman" w:cs="Times New Roman"/>
          <w:szCs w:val="24"/>
        </w:rPr>
        <w:t>.</w:t>
      </w:r>
    </w:p>
    <w:p w14:paraId="6338F8F7" w14:textId="77777777" w:rsidR="00401C51" w:rsidRDefault="00794512">
      <w:pPr>
        <w:tabs>
          <w:tab w:val="left" w:pos="6168"/>
        </w:tabs>
        <w:spacing w:line="600" w:lineRule="auto"/>
        <w:ind w:firstLine="720"/>
        <w:jc w:val="both"/>
        <w:rPr>
          <w:rFonts w:eastAsia="Times New Roman" w:cs="Times New Roman"/>
          <w:szCs w:val="24"/>
        </w:rPr>
      </w:pPr>
      <w:r w:rsidRPr="00A73D6B">
        <w:rPr>
          <w:rFonts w:eastAsia="Times New Roman" w:cs="Times New Roman"/>
          <w:szCs w:val="24"/>
        </w:rPr>
        <w:t xml:space="preserve">Και </w:t>
      </w:r>
      <w:r>
        <w:rPr>
          <w:rFonts w:eastAsia="Times New Roman" w:cs="Times New Roman"/>
          <w:szCs w:val="24"/>
        </w:rPr>
        <w:t>επειδή</w:t>
      </w:r>
      <w:r>
        <w:rPr>
          <w:rFonts w:eastAsia="Times New Roman" w:cs="Times New Roman"/>
          <w:szCs w:val="24"/>
        </w:rPr>
        <w:t xml:space="preserve"> προηγουμένως</w:t>
      </w:r>
      <w:r>
        <w:rPr>
          <w:rFonts w:eastAsia="Times New Roman" w:cs="Times New Roman"/>
          <w:szCs w:val="24"/>
        </w:rPr>
        <w:t xml:space="preserve"> α</w:t>
      </w:r>
      <w:r w:rsidRPr="00A73D6B">
        <w:rPr>
          <w:rFonts w:eastAsia="Times New Roman" w:cs="Times New Roman"/>
          <w:szCs w:val="24"/>
        </w:rPr>
        <w:t>ναφέρθηκε ο Αντιπρόεδρος της Νέας Δημοκρατίας</w:t>
      </w:r>
      <w:r>
        <w:rPr>
          <w:rFonts w:eastAsia="Times New Roman" w:cs="Times New Roman"/>
          <w:szCs w:val="24"/>
        </w:rPr>
        <w:t>,</w:t>
      </w:r>
      <w:r w:rsidRPr="00A73D6B">
        <w:rPr>
          <w:rFonts w:eastAsia="Times New Roman" w:cs="Times New Roman"/>
          <w:szCs w:val="24"/>
        </w:rPr>
        <w:t xml:space="preserve"> ο κ</w:t>
      </w:r>
      <w:r>
        <w:rPr>
          <w:rFonts w:eastAsia="Times New Roman" w:cs="Times New Roman"/>
          <w:szCs w:val="24"/>
        </w:rPr>
        <w:t>.</w:t>
      </w:r>
      <w:r w:rsidRPr="00A73D6B">
        <w:rPr>
          <w:rFonts w:eastAsia="Times New Roman" w:cs="Times New Roman"/>
          <w:szCs w:val="24"/>
        </w:rPr>
        <w:t xml:space="preserve"> Χατζηδάκης</w:t>
      </w:r>
      <w:r>
        <w:rPr>
          <w:rFonts w:eastAsia="Times New Roman" w:cs="Times New Roman"/>
          <w:szCs w:val="24"/>
        </w:rPr>
        <w:t>,</w:t>
      </w:r>
      <w:r w:rsidRPr="00A73D6B">
        <w:rPr>
          <w:rFonts w:eastAsia="Times New Roman" w:cs="Times New Roman"/>
          <w:szCs w:val="24"/>
        </w:rPr>
        <w:t xml:space="preserve"> προηγούμενα και αμφισβήτησε ότι η Κυβέρνηση</w:t>
      </w:r>
      <w:r>
        <w:rPr>
          <w:rFonts w:eastAsia="Times New Roman" w:cs="Times New Roman"/>
          <w:szCs w:val="24"/>
        </w:rPr>
        <w:t xml:space="preserve"> του ΣΥΡΙΖΑ</w:t>
      </w:r>
      <w:r w:rsidRPr="00A73D6B">
        <w:rPr>
          <w:rFonts w:eastAsia="Times New Roman" w:cs="Times New Roman"/>
          <w:szCs w:val="24"/>
        </w:rPr>
        <w:t xml:space="preserve"> είναι Κυβέρνηση τ</w:t>
      </w:r>
      <w:r>
        <w:rPr>
          <w:rFonts w:eastAsia="Times New Roman" w:cs="Times New Roman"/>
          <w:szCs w:val="24"/>
        </w:rPr>
        <w:t>ω</w:t>
      </w:r>
      <w:r w:rsidRPr="00A73D6B">
        <w:rPr>
          <w:rFonts w:eastAsia="Times New Roman" w:cs="Times New Roman"/>
          <w:szCs w:val="24"/>
        </w:rPr>
        <w:t xml:space="preserve">ν </w:t>
      </w:r>
      <w:r>
        <w:rPr>
          <w:rFonts w:eastAsia="Times New Roman" w:cs="Times New Roman"/>
          <w:szCs w:val="24"/>
        </w:rPr>
        <w:t xml:space="preserve">πολλών, </w:t>
      </w:r>
      <w:r>
        <w:rPr>
          <w:rFonts w:eastAsia="Times New Roman" w:cs="Times New Roman"/>
          <w:szCs w:val="24"/>
        </w:rPr>
        <w:t>το</w:t>
      </w:r>
      <w:r w:rsidRPr="00A73D6B">
        <w:rPr>
          <w:rFonts w:eastAsia="Times New Roman" w:cs="Times New Roman"/>
          <w:szCs w:val="24"/>
        </w:rPr>
        <w:t xml:space="preserve"> αν είσαι Κυβέρνηση των πολλών</w:t>
      </w:r>
      <w:r>
        <w:rPr>
          <w:rFonts w:eastAsia="Times New Roman" w:cs="Times New Roman"/>
          <w:szCs w:val="24"/>
        </w:rPr>
        <w:t>,</w:t>
      </w:r>
      <w:r w:rsidRPr="00A73D6B">
        <w:rPr>
          <w:rFonts w:eastAsia="Times New Roman" w:cs="Times New Roman"/>
          <w:szCs w:val="24"/>
        </w:rPr>
        <w:t xml:space="preserve"> αποδεικνύεται</w:t>
      </w:r>
      <w:r>
        <w:rPr>
          <w:rFonts w:eastAsia="Times New Roman" w:cs="Times New Roman"/>
          <w:szCs w:val="24"/>
        </w:rPr>
        <w:t>,</w:t>
      </w:r>
      <w:r w:rsidRPr="00A73D6B">
        <w:rPr>
          <w:rFonts w:eastAsia="Times New Roman" w:cs="Times New Roman"/>
          <w:szCs w:val="24"/>
        </w:rPr>
        <w:t xml:space="preserve"> πρώτα από όλα</w:t>
      </w:r>
      <w:r>
        <w:rPr>
          <w:rFonts w:eastAsia="Times New Roman" w:cs="Times New Roman"/>
          <w:szCs w:val="24"/>
        </w:rPr>
        <w:t>,</w:t>
      </w:r>
      <w:r w:rsidRPr="00A73D6B">
        <w:rPr>
          <w:rFonts w:eastAsia="Times New Roman" w:cs="Times New Roman"/>
          <w:szCs w:val="24"/>
        </w:rPr>
        <w:t xml:space="preserve"> από το τι πρεσβεύεις</w:t>
      </w:r>
      <w:r>
        <w:rPr>
          <w:rFonts w:eastAsia="Times New Roman" w:cs="Times New Roman"/>
          <w:szCs w:val="24"/>
        </w:rPr>
        <w:t>,</w:t>
      </w:r>
      <w:r>
        <w:rPr>
          <w:rFonts w:eastAsia="Times New Roman" w:cs="Times New Roman"/>
          <w:szCs w:val="24"/>
        </w:rPr>
        <w:t xml:space="preserve"> από</w:t>
      </w:r>
      <w:r w:rsidRPr="00A73D6B">
        <w:rPr>
          <w:rFonts w:eastAsia="Times New Roman" w:cs="Times New Roman"/>
          <w:szCs w:val="24"/>
        </w:rPr>
        <w:t xml:space="preserve"> ποιες πολιτικές και προγραμματικές θέσεις αναδεικνύεις</w:t>
      </w:r>
      <w:r>
        <w:rPr>
          <w:rFonts w:eastAsia="Times New Roman" w:cs="Times New Roman"/>
          <w:szCs w:val="24"/>
        </w:rPr>
        <w:t>, και</w:t>
      </w:r>
      <w:r w:rsidRPr="00A73D6B">
        <w:rPr>
          <w:rFonts w:eastAsia="Times New Roman" w:cs="Times New Roman"/>
          <w:szCs w:val="24"/>
        </w:rPr>
        <w:t xml:space="preserve"> από τις πολιτικές</w:t>
      </w:r>
      <w:r>
        <w:rPr>
          <w:rFonts w:eastAsia="Times New Roman" w:cs="Times New Roman"/>
          <w:szCs w:val="24"/>
        </w:rPr>
        <w:t>,</w:t>
      </w:r>
      <w:r w:rsidRPr="00A73D6B">
        <w:rPr>
          <w:rFonts w:eastAsia="Times New Roman" w:cs="Times New Roman"/>
          <w:szCs w:val="24"/>
        </w:rPr>
        <w:t xml:space="preserve"> που</w:t>
      </w:r>
      <w:r w:rsidRPr="00A73D6B">
        <w:rPr>
          <w:rFonts w:eastAsia="Times New Roman" w:cs="Times New Roman"/>
          <w:szCs w:val="24"/>
        </w:rPr>
        <w:t xml:space="preserve"> θεσπίζει</w:t>
      </w:r>
      <w:r>
        <w:rPr>
          <w:rFonts w:eastAsia="Times New Roman" w:cs="Times New Roman"/>
          <w:szCs w:val="24"/>
        </w:rPr>
        <w:t>ς</w:t>
      </w:r>
      <w:r w:rsidRPr="00A73D6B">
        <w:rPr>
          <w:rFonts w:eastAsia="Times New Roman" w:cs="Times New Roman"/>
          <w:szCs w:val="24"/>
        </w:rPr>
        <w:t xml:space="preserve"> στο Κοινοβούλιο </w:t>
      </w:r>
      <w:r>
        <w:rPr>
          <w:rFonts w:eastAsia="Times New Roman" w:cs="Times New Roman"/>
          <w:szCs w:val="24"/>
        </w:rPr>
        <w:t xml:space="preserve">και </w:t>
      </w:r>
      <w:r w:rsidRPr="00A73D6B">
        <w:rPr>
          <w:rFonts w:eastAsia="Times New Roman" w:cs="Times New Roman"/>
          <w:szCs w:val="24"/>
        </w:rPr>
        <w:t xml:space="preserve">τα μέτρα που </w:t>
      </w:r>
      <w:r>
        <w:rPr>
          <w:rFonts w:eastAsia="Times New Roman" w:cs="Times New Roman"/>
          <w:szCs w:val="24"/>
        </w:rPr>
        <w:t xml:space="preserve">υλοποιείς. </w:t>
      </w:r>
    </w:p>
    <w:p w14:paraId="6338F8F8"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Τα μέτρα, λοιπόν, που από </w:t>
      </w:r>
      <w:r w:rsidRPr="00A73D6B">
        <w:rPr>
          <w:rFonts w:eastAsia="Times New Roman" w:cs="Times New Roman"/>
          <w:szCs w:val="24"/>
        </w:rPr>
        <w:t xml:space="preserve">τη Διεθνή Έκθεση Θεσσαλονίκης και μετά </w:t>
      </w:r>
      <w:r>
        <w:rPr>
          <w:rFonts w:eastAsia="Times New Roman" w:cs="Times New Roman"/>
          <w:szCs w:val="24"/>
        </w:rPr>
        <w:t xml:space="preserve">εξήγγειλε </w:t>
      </w:r>
      <w:r w:rsidRPr="00A73D6B">
        <w:rPr>
          <w:rFonts w:eastAsia="Times New Roman" w:cs="Times New Roman"/>
          <w:szCs w:val="24"/>
        </w:rPr>
        <w:t>ο Πρωθυπουργός υλοποιήθηκαν όλα</w:t>
      </w:r>
      <w:r>
        <w:rPr>
          <w:rFonts w:eastAsia="Times New Roman" w:cs="Times New Roman"/>
          <w:szCs w:val="24"/>
        </w:rPr>
        <w:t>.</w:t>
      </w:r>
      <w:r w:rsidRPr="00A73D6B">
        <w:rPr>
          <w:rFonts w:eastAsia="Times New Roman" w:cs="Times New Roman"/>
          <w:szCs w:val="24"/>
        </w:rPr>
        <w:t xml:space="preserve"> Ψηφίστηκαν μέχρι τα Χριστούγεννα και υλοποιούνται</w:t>
      </w:r>
      <w:r>
        <w:rPr>
          <w:rFonts w:eastAsia="Times New Roman" w:cs="Times New Roman"/>
          <w:szCs w:val="24"/>
        </w:rPr>
        <w:t>. Το ίδιο και τα μέτρα</w:t>
      </w:r>
      <w:r>
        <w:rPr>
          <w:rFonts w:eastAsia="Times New Roman" w:cs="Times New Roman"/>
          <w:szCs w:val="24"/>
        </w:rPr>
        <w:t>,</w:t>
      </w:r>
      <w:r>
        <w:rPr>
          <w:rFonts w:eastAsia="Times New Roman" w:cs="Times New Roman"/>
          <w:szCs w:val="24"/>
        </w:rPr>
        <w:t xml:space="preserve"> που ακολούθησαν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αφέρομαι </w:t>
      </w:r>
      <w:r>
        <w:rPr>
          <w:rFonts w:eastAsia="Times New Roman" w:cs="Times New Roman"/>
          <w:szCs w:val="24"/>
        </w:rPr>
        <w:lastRenderedPageBreak/>
        <w:t>και στην</w:t>
      </w:r>
      <w:r w:rsidRPr="00A73D6B">
        <w:rPr>
          <w:rFonts w:eastAsia="Times New Roman" w:cs="Times New Roman"/>
          <w:szCs w:val="24"/>
        </w:rPr>
        <w:t xml:space="preserve"> αποκατάσταση των συλλογικών διαπραγματεύσεων σταδιακά τους τελευταίους μήνες</w:t>
      </w:r>
      <w:r>
        <w:rPr>
          <w:rFonts w:eastAsia="Times New Roman" w:cs="Times New Roman"/>
          <w:szCs w:val="24"/>
        </w:rPr>
        <w:t>.</w:t>
      </w:r>
      <w:r w:rsidRPr="00A73D6B">
        <w:rPr>
          <w:rFonts w:eastAsia="Times New Roman" w:cs="Times New Roman"/>
          <w:szCs w:val="24"/>
        </w:rPr>
        <w:t xml:space="preserve"> Αυτή τη στιγμή</w:t>
      </w:r>
      <w:r>
        <w:rPr>
          <w:rFonts w:eastAsia="Times New Roman" w:cs="Times New Roman"/>
          <w:szCs w:val="24"/>
        </w:rPr>
        <w:t>,</w:t>
      </w:r>
      <w:r w:rsidRPr="00A73D6B">
        <w:rPr>
          <w:rFonts w:eastAsia="Times New Roman" w:cs="Times New Roman"/>
          <w:szCs w:val="24"/>
        </w:rPr>
        <w:t xml:space="preserve"> έχουμε </w:t>
      </w:r>
      <w:r>
        <w:rPr>
          <w:rFonts w:eastAsia="Times New Roman" w:cs="Times New Roman"/>
          <w:szCs w:val="24"/>
        </w:rPr>
        <w:t xml:space="preserve">δώδεκα </w:t>
      </w:r>
      <w:r w:rsidRPr="00A73D6B">
        <w:rPr>
          <w:rFonts w:eastAsia="Times New Roman" w:cs="Times New Roman"/>
          <w:szCs w:val="24"/>
        </w:rPr>
        <w:t>κλαδικές συλλογικές συμβάσεις μετά από πάρα πολλά χρόνια</w:t>
      </w:r>
      <w:r>
        <w:rPr>
          <w:rFonts w:eastAsia="Times New Roman" w:cs="Times New Roman"/>
          <w:szCs w:val="24"/>
        </w:rPr>
        <w:t xml:space="preserve">. Και φυσικά, </w:t>
      </w:r>
      <w:r>
        <w:rPr>
          <w:rFonts w:eastAsia="Times New Roman" w:cs="Times New Roman"/>
          <w:szCs w:val="24"/>
        </w:rPr>
        <w:t>αποφασίσαμε</w:t>
      </w:r>
      <w:r>
        <w:rPr>
          <w:rFonts w:eastAsia="Times New Roman" w:cs="Times New Roman"/>
          <w:szCs w:val="24"/>
        </w:rPr>
        <w:t xml:space="preserve"> την αύξηση τ</w:t>
      </w:r>
      <w:r w:rsidRPr="00A73D6B">
        <w:rPr>
          <w:rFonts w:eastAsia="Times New Roman" w:cs="Times New Roman"/>
          <w:szCs w:val="24"/>
        </w:rPr>
        <w:t xml:space="preserve">ου κατώτατου μισθού και την </w:t>
      </w:r>
      <w:r>
        <w:rPr>
          <w:rFonts w:eastAsia="Times New Roman" w:cs="Times New Roman"/>
          <w:szCs w:val="24"/>
        </w:rPr>
        <w:t>κατάργησ</w:t>
      </w:r>
      <w:r>
        <w:rPr>
          <w:rFonts w:eastAsia="Times New Roman" w:cs="Times New Roman"/>
          <w:szCs w:val="24"/>
        </w:rPr>
        <w:t>η του ντροπιαστικού</w:t>
      </w:r>
      <w:r w:rsidRPr="00A73D6B">
        <w:rPr>
          <w:rFonts w:eastAsia="Times New Roman" w:cs="Times New Roman"/>
          <w:szCs w:val="24"/>
        </w:rPr>
        <w:t xml:space="preserve"> </w:t>
      </w:r>
      <w:r>
        <w:rPr>
          <w:rFonts w:eastAsia="Times New Roman" w:cs="Times New Roman"/>
          <w:szCs w:val="24"/>
        </w:rPr>
        <w:t xml:space="preserve">υποκατώτατου </w:t>
      </w:r>
      <w:r w:rsidRPr="00A73D6B">
        <w:rPr>
          <w:rFonts w:eastAsia="Times New Roman" w:cs="Times New Roman"/>
          <w:szCs w:val="24"/>
        </w:rPr>
        <w:t>μισθού</w:t>
      </w:r>
      <w:r>
        <w:rPr>
          <w:rFonts w:eastAsia="Times New Roman" w:cs="Times New Roman"/>
          <w:szCs w:val="24"/>
        </w:rPr>
        <w:t>. Να θυμίσω ότι αυτά</w:t>
      </w:r>
      <w:r w:rsidRPr="00A73D6B">
        <w:rPr>
          <w:rFonts w:eastAsia="Times New Roman" w:cs="Times New Roman"/>
          <w:szCs w:val="24"/>
        </w:rPr>
        <w:t xml:space="preserve"> ήταν τα</w:t>
      </w:r>
      <w:r>
        <w:rPr>
          <w:rFonts w:eastAsia="Times New Roman" w:cs="Times New Roman"/>
          <w:szCs w:val="24"/>
        </w:rPr>
        <w:t xml:space="preserve"> μεγάλα εργασιακά πλήγματα του δεύτερου μνημονίου, τα οποία τώρα αποκαταστάθηκαν, ακριβώς γ</w:t>
      </w:r>
      <w:r w:rsidRPr="00A73D6B">
        <w:rPr>
          <w:rFonts w:eastAsia="Times New Roman" w:cs="Times New Roman"/>
          <w:szCs w:val="24"/>
        </w:rPr>
        <w:t>ιατί είμαστε σε αυτή τη νέα</w:t>
      </w:r>
      <w:r>
        <w:rPr>
          <w:rFonts w:eastAsia="Times New Roman" w:cs="Times New Roman"/>
          <w:szCs w:val="24"/>
        </w:rPr>
        <w:t xml:space="preserve"> μεταμνημονιακή</w:t>
      </w:r>
      <w:r w:rsidRPr="00A73D6B">
        <w:rPr>
          <w:rFonts w:eastAsia="Times New Roman" w:cs="Times New Roman"/>
          <w:szCs w:val="24"/>
        </w:rPr>
        <w:t xml:space="preserve"> κανονικότητα</w:t>
      </w:r>
      <w:r>
        <w:rPr>
          <w:rFonts w:eastAsia="Times New Roman" w:cs="Times New Roman"/>
          <w:szCs w:val="24"/>
        </w:rPr>
        <w:t>.</w:t>
      </w:r>
    </w:p>
    <w:p w14:paraId="6338F8F9"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Πρωθυπουργός</w:t>
      </w:r>
      <w:r w:rsidRPr="00A73D6B">
        <w:rPr>
          <w:rFonts w:eastAsia="Times New Roman" w:cs="Times New Roman"/>
          <w:szCs w:val="24"/>
        </w:rPr>
        <w:t xml:space="preserve"> προχθές στο Ζάππειο</w:t>
      </w:r>
      <w:r>
        <w:rPr>
          <w:rFonts w:eastAsia="Times New Roman" w:cs="Times New Roman"/>
          <w:szCs w:val="24"/>
        </w:rPr>
        <w:t xml:space="preserve"> ανακο</w:t>
      </w:r>
      <w:r>
        <w:rPr>
          <w:rFonts w:eastAsia="Times New Roman" w:cs="Times New Roman"/>
          <w:szCs w:val="24"/>
        </w:rPr>
        <w:t>ίνωσε</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w:t>
      </w:r>
      <w:r w:rsidRPr="00A73D6B">
        <w:rPr>
          <w:rFonts w:eastAsia="Times New Roman" w:cs="Times New Roman"/>
          <w:szCs w:val="24"/>
        </w:rPr>
        <w:t>επόμενη μεγάλη δέσμη μέτρων</w:t>
      </w:r>
      <w:r>
        <w:rPr>
          <w:rFonts w:eastAsia="Times New Roman" w:cs="Times New Roman"/>
          <w:szCs w:val="24"/>
        </w:rPr>
        <w:t>, που βρίσκονται σε συνάρτηση</w:t>
      </w:r>
      <w:r w:rsidRPr="00A73D6B">
        <w:rPr>
          <w:rFonts w:eastAsia="Times New Roman" w:cs="Times New Roman"/>
          <w:szCs w:val="24"/>
        </w:rPr>
        <w:t xml:space="preserve"> με</w:t>
      </w:r>
      <w:r>
        <w:rPr>
          <w:rFonts w:eastAsia="Times New Roman" w:cs="Times New Roman"/>
          <w:szCs w:val="24"/>
        </w:rPr>
        <w:t xml:space="preserve"> τη ρύθμιση για</w:t>
      </w:r>
      <w:r w:rsidRPr="00A73D6B">
        <w:rPr>
          <w:rFonts w:eastAsia="Times New Roman" w:cs="Times New Roman"/>
          <w:szCs w:val="24"/>
        </w:rPr>
        <w:t xml:space="preserve"> τις </w:t>
      </w:r>
      <w:r>
        <w:rPr>
          <w:rFonts w:eastAsia="Times New Roman" w:cs="Times New Roman"/>
          <w:szCs w:val="24"/>
        </w:rPr>
        <w:t>εκατόν είκοσι</w:t>
      </w:r>
      <w:r w:rsidRPr="00A73D6B">
        <w:rPr>
          <w:rFonts w:eastAsia="Times New Roman" w:cs="Times New Roman"/>
          <w:szCs w:val="24"/>
        </w:rPr>
        <w:t xml:space="preserve"> δόσεις</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Ο</w:t>
      </w:r>
      <w:r w:rsidRPr="00A73D6B">
        <w:rPr>
          <w:rFonts w:eastAsia="Times New Roman" w:cs="Times New Roman"/>
          <w:szCs w:val="24"/>
        </w:rPr>
        <w:t xml:space="preserve"> Αντιπρόεδρος</w:t>
      </w:r>
      <w:r>
        <w:rPr>
          <w:rFonts w:eastAsia="Times New Roman" w:cs="Times New Roman"/>
          <w:szCs w:val="24"/>
        </w:rPr>
        <w:t>, κ.</w:t>
      </w:r>
      <w:r w:rsidRPr="00A73D6B">
        <w:rPr>
          <w:rFonts w:eastAsia="Times New Roman" w:cs="Times New Roman"/>
          <w:szCs w:val="24"/>
        </w:rPr>
        <w:t xml:space="preserve"> Κακλαμάνης</w:t>
      </w:r>
      <w:r>
        <w:rPr>
          <w:rFonts w:eastAsia="Times New Roman" w:cs="Times New Roman"/>
          <w:szCs w:val="24"/>
        </w:rPr>
        <w:t>,</w:t>
      </w:r>
      <w:r w:rsidRPr="00A73D6B">
        <w:rPr>
          <w:rFonts w:eastAsia="Times New Roman" w:cs="Times New Roman"/>
          <w:szCs w:val="24"/>
        </w:rPr>
        <w:t xml:space="preserve"> προηγουμένως </w:t>
      </w:r>
      <w:r>
        <w:rPr>
          <w:rFonts w:eastAsia="Times New Roman" w:cs="Times New Roman"/>
          <w:szCs w:val="24"/>
        </w:rPr>
        <w:t xml:space="preserve">ανακοίνωσε την κατάθεση αυτού </w:t>
      </w:r>
      <w:r w:rsidRPr="00A73D6B">
        <w:rPr>
          <w:rFonts w:eastAsia="Times New Roman" w:cs="Times New Roman"/>
          <w:szCs w:val="24"/>
        </w:rPr>
        <w:t>το</w:t>
      </w:r>
      <w:r>
        <w:rPr>
          <w:rFonts w:eastAsia="Times New Roman" w:cs="Times New Roman"/>
          <w:szCs w:val="24"/>
        </w:rPr>
        <w:t>υ κρίσιμου</w:t>
      </w:r>
      <w:r w:rsidRPr="00A73D6B">
        <w:rPr>
          <w:rFonts w:eastAsia="Times New Roman" w:cs="Times New Roman"/>
          <w:szCs w:val="24"/>
        </w:rPr>
        <w:t xml:space="preserve"> </w:t>
      </w:r>
      <w:r>
        <w:rPr>
          <w:rFonts w:eastAsia="Times New Roman" w:cs="Times New Roman"/>
          <w:szCs w:val="24"/>
        </w:rPr>
        <w:t xml:space="preserve">σχεδίου </w:t>
      </w:r>
      <w:r w:rsidRPr="00A73D6B">
        <w:rPr>
          <w:rFonts w:eastAsia="Times New Roman" w:cs="Times New Roman"/>
          <w:szCs w:val="24"/>
        </w:rPr>
        <w:t>νόμο</w:t>
      </w:r>
      <w:r>
        <w:rPr>
          <w:rFonts w:eastAsia="Times New Roman" w:cs="Times New Roman"/>
          <w:szCs w:val="24"/>
        </w:rPr>
        <w:t>υ</w:t>
      </w:r>
      <w:r>
        <w:rPr>
          <w:rFonts w:eastAsia="Times New Roman" w:cs="Times New Roman"/>
          <w:szCs w:val="24"/>
        </w:rPr>
        <w:t>,</w:t>
      </w:r>
      <w:r w:rsidRPr="00A73D6B">
        <w:rPr>
          <w:rFonts w:eastAsia="Times New Roman" w:cs="Times New Roman"/>
          <w:szCs w:val="24"/>
        </w:rPr>
        <w:t xml:space="preserve"> που θα ψηφιστεί την επόμενη εβδομάδα</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και</w:t>
      </w:r>
      <w:r w:rsidRPr="00A73D6B">
        <w:rPr>
          <w:rFonts w:eastAsia="Times New Roman" w:cs="Times New Roman"/>
          <w:szCs w:val="24"/>
        </w:rPr>
        <w:t xml:space="preserve"> θ</w:t>
      </w:r>
      <w:r w:rsidRPr="00A73D6B">
        <w:rPr>
          <w:rFonts w:eastAsia="Times New Roman" w:cs="Times New Roman"/>
          <w:szCs w:val="24"/>
        </w:rPr>
        <w:t xml:space="preserve">α </w:t>
      </w:r>
      <w:r>
        <w:rPr>
          <w:rFonts w:eastAsia="Times New Roman" w:cs="Times New Roman"/>
          <w:szCs w:val="24"/>
        </w:rPr>
        <w:t>δώσ</w:t>
      </w:r>
      <w:r>
        <w:rPr>
          <w:rFonts w:eastAsia="Times New Roman" w:cs="Times New Roman"/>
          <w:szCs w:val="24"/>
        </w:rPr>
        <w:t>ει</w:t>
      </w:r>
      <w:r>
        <w:rPr>
          <w:rFonts w:eastAsia="Times New Roman" w:cs="Times New Roman"/>
          <w:szCs w:val="24"/>
        </w:rPr>
        <w:t xml:space="preserve"> </w:t>
      </w:r>
      <w:r>
        <w:rPr>
          <w:rFonts w:eastAsia="Times New Roman" w:cs="Times New Roman"/>
          <w:szCs w:val="24"/>
        </w:rPr>
        <w:t xml:space="preserve">ουσιαστική </w:t>
      </w:r>
      <w:r w:rsidRPr="00A73D6B">
        <w:rPr>
          <w:rFonts w:eastAsia="Times New Roman" w:cs="Times New Roman"/>
          <w:szCs w:val="24"/>
        </w:rPr>
        <w:t>ανάσα σε τουλάχιστον</w:t>
      </w:r>
      <w:r>
        <w:rPr>
          <w:rFonts w:eastAsia="Times New Roman" w:cs="Times New Roman"/>
          <w:szCs w:val="24"/>
        </w:rPr>
        <w:t>,</w:t>
      </w:r>
      <w:r>
        <w:rPr>
          <w:rFonts w:eastAsia="Times New Roman" w:cs="Times New Roman"/>
          <w:szCs w:val="24"/>
        </w:rPr>
        <w:t xml:space="preserve"> πέντε </w:t>
      </w:r>
      <w:r w:rsidRPr="00A73D6B">
        <w:rPr>
          <w:rFonts w:eastAsia="Times New Roman" w:cs="Times New Roman"/>
          <w:szCs w:val="24"/>
        </w:rPr>
        <w:t>εκατομμύρια Έλληνες πολίτες</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μ</w:t>
      </w:r>
      <w:r w:rsidRPr="00A73D6B">
        <w:rPr>
          <w:rFonts w:eastAsia="Times New Roman" w:cs="Times New Roman"/>
          <w:szCs w:val="24"/>
        </w:rPr>
        <w:t xml:space="preserve">πορεί </w:t>
      </w:r>
      <w:r>
        <w:rPr>
          <w:rFonts w:eastAsia="Times New Roman" w:cs="Times New Roman"/>
          <w:szCs w:val="24"/>
        </w:rPr>
        <w:t xml:space="preserve">να είναι και περισσότεροι. </w:t>
      </w:r>
    </w:p>
    <w:p w14:paraId="6338F8FA" w14:textId="77777777" w:rsidR="00401C51" w:rsidRDefault="00794512">
      <w:pPr>
        <w:tabs>
          <w:tab w:val="left" w:pos="6168"/>
        </w:tabs>
        <w:spacing w:line="600" w:lineRule="auto"/>
        <w:ind w:firstLine="720"/>
        <w:jc w:val="both"/>
        <w:rPr>
          <w:rFonts w:eastAsia="Times New Roman" w:cs="Times New Roman"/>
          <w:szCs w:val="24"/>
        </w:rPr>
      </w:pPr>
      <w:r w:rsidRPr="00A73D6B">
        <w:rPr>
          <w:rFonts w:eastAsia="Times New Roman" w:cs="Times New Roman"/>
          <w:szCs w:val="24"/>
        </w:rPr>
        <w:lastRenderedPageBreak/>
        <w:t xml:space="preserve">Ο </w:t>
      </w:r>
      <w:r>
        <w:rPr>
          <w:rFonts w:eastAsia="Times New Roman" w:cs="Times New Roman"/>
          <w:szCs w:val="24"/>
        </w:rPr>
        <w:t>Πρωθυπουργός, λ</w:t>
      </w:r>
      <w:r w:rsidRPr="00A73D6B">
        <w:rPr>
          <w:rFonts w:eastAsia="Times New Roman" w:cs="Times New Roman"/>
          <w:szCs w:val="24"/>
        </w:rPr>
        <w:t>οιπόν</w:t>
      </w:r>
      <w:r>
        <w:rPr>
          <w:rFonts w:eastAsia="Times New Roman" w:cs="Times New Roman"/>
          <w:szCs w:val="24"/>
        </w:rPr>
        <w:t>,</w:t>
      </w:r>
      <w:r w:rsidRPr="00A73D6B">
        <w:rPr>
          <w:rFonts w:eastAsia="Times New Roman" w:cs="Times New Roman"/>
          <w:szCs w:val="24"/>
        </w:rPr>
        <w:t xml:space="preserve"> προχθές δεν ήρθε απλώς να </w:t>
      </w:r>
      <w:r>
        <w:rPr>
          <w:rFonts w:eastAsia="Times New Roman" w:cs="Times New Roman"/>
          <w:szCs w:val="24"/>
        </w:rPr>
        <w:t>ανακοινώσει νέα</w:t>
      </w:r>
      <w:r w:rsidRPr="00A73D6B">
        <w:rPr>
          <w:rFonts w:eastAsia="Times New Roman" w:cs="Times New Roman"/>
          <w:szCs w:val="24"/>
        </w:rPr>
        <w:t xml:space="preserve"> μέτρα</w:t>
      </w:r>
      <w:r>
        <w:rPr>
          <w:rFonts w:eastAsia="Times New Roman" w:cs="Times New Roman"/>
          <w:szCs w:val="24"/>
        </w:rPr>
        <w:t>.</w:t>
      </w:r>
      <w:r w:rsidRPr="00A73D6B">
        <w:rPr>
          <w:rFonts w:eastAsia="Times New Roman" w:cs="Times New Roman"/>
          <w:szCs w:val="24"/>
        </w:rPr>
        <w:t xml:space="preserve"> Ήρθε να παρουσιάσει</w:t>
      </w:r>
      <w:r>
        <w:rPr>
          <w:rFonts w:eastAsia="Times New Roman" w:cs="Times New Roman"/>
          <w:szCs w:val="24"/>
        </w:rPr>
        <w:t>,</w:t>
      </w:r>
      <w:r w:rsidRPr="00A73D6B">
        <w:rPr>
          <w:rFonts w:eastAsia="Times New Roman" w:cs="Times New Roman"/>
          <w:szCs w:val="24"/>
        </w:rPr>
        <w:t xml:space="preserve"> να εμβαθύνει και να δώσει στρατηγικό βάθος μιας </w:t>
      </w:r>
      <w:r>
        <w:rPr>
          <w:rFonts w:eastAsia="Times New Roman" w:cs="Times New Roman"/>
          <w:szCs w:val="24"/>
        </w:rPr>
        <w:t>νέα</w:t>
      </w:r>
      <w:r>
        <w:rPr>
          <w:rFonts w:eastAsia="Times New Roman" w:cs="Times New Roman"/>
          <w:szCs w:val="24"/>
        </w:rPr>
        <w:t>ς αναπτυξιακής, αναδιανεμητικής και κοινωνικής</w:t>
      </w:r>
      <w:r w:rsidRPr="00A73D6B">
        <w:rPr>
          <w:rFonts w:eastAsia="Times New Roman" w:cs="Times New Roman"/>
          <w:szCs w:val="24"/>
        </w:rPr>
        <w:t xml:space="preserve"> λογικής</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Διότι</w:t>
      </w:r>
      <w:r>
        <w:rPr>
          <w:rFonts w:eastAsia="Times New Roman" w:cs="Times New Roman"/>
          <w:szCs w:val="24"/>
        </w:rPr>
        <w:t>,</w:t>
      </w:r>
      <w:r>
        <w:rPr>
          <w:rFonts w:eastAsia="Times New Roman" w:cs="Times New Roman"/>
          <w:szCs w:val="24"/>
        </w:rPr>
        <w:t xml:space="preserve"> </w:t>
      </w:r>
      <w:r w:rsidRPr="00A73D6B">
        <w:rPr>
          <w:rFonts w:eastAsia="Times New Roman" w:cs="Times New Roman"/>
          <w:szCs w:val="24"/>
        </w:rPr>
        <w:t>περί αυτού πρόκειται</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Τ</w:t>
      </w:r>
      <w:r>
        <w:rPr>
          <w:rFonts w:eastAsia="Times New Roman" w:cs="Times New Roman"/>
          <w:szCs w:val="24"/>
        </w:rPr>
        <w:t>ο έ</w:t>
      </w:r>
      <w:r>
        <w:rPr>
          <w:rFonts w:eastAsia="Times New Roman" w:cs="Times New Roman"/>
          <w:szCs w:val="24"/>
        </w:rPr>
        <w:t>θεσε</w:t>
      </w:r>
      <w:r>
        <w:rPr>
          <w:rFonts w:eastAsia="Times New Roman" w:cs="Times New Roman"/>
          <w:szCs w:val="24"/>
        </w:rPr>
        <w:t xml:space="preserve"> μάλιστα μέσα σε ένα π</w:t>
      </w:r>
      <w:r w:rsidRPr="00A73D6B">
        <w:rPr>
          <w:rFonts w:eastAsia="Times New Roman" w:cs="Times New Roman"/>
          <w:szCs w:val="24"/>
        </w:rPr>
        <w:t>λαίσιο δημοσιονομ</w:t>
      </w:r>
      <w:r>
        <w:rPr>
          <w:rFonts w:eastAsia="Times New Roman" w:cs="Times New Roman"/>
          <w:szCs w:val="24"/>
        </w:rPr>
        <w:t xml:space="preserve">ικής </w:t>
      </w:r>
      <w:r>
        <w:rPr>
          <w:rFonts w:eastAsia="Times New Roman" w:cs="Times New Roman"/>
          <w:szCs w:val="24"/>
        </w:rPr>
        <w:t>υπευθυνότητας</w:t>
      </w:r>
      <w:r>
        <w:rPr>
          <w:rFonts w:eastAsia="Times New Roman" w:cs="Times New Roman"/>
          <w:szCs w:val="24"/>
        </w:rPr>
        <w:t xml:space="preserve"> και με</w:t>
      </w:r>
      <w:r w:rsidRPr="00A73D6B">
        <w:rPr>
          <w:rFonts w:eastAsia="Times New Roman" w:cs="Times New Roman"/>
          <w:szCs w:val="24"/>
        </w:rPr>
        <w:t xml:space="preserve"> προβολή για το </w:t>
      </w:r>
      <w:r>
        <w:rPr>
          <w:rFonts w:eastAsia="Times New Roman" w:cs="Times New Roman"/>
          <w:szCs w:val="24"/>
        </w:rPr>
        <w:t>20</w:t>
      </w:r>
      <w:r w:rsidRPr="00A73D6B">
        <w:rPr>
          <w:rFonts w:eastAsia="Times New Roman" w:cs="Times New Roman"/>
          <w:szCs w:val="24"/>
        </w:rPr>
        <w:t xml:space="preserve">19 και το </w:t>
      </w:r>
      <w:r>
        <w:rPr>
          <w:rFonts w:eastAsia="Times New Roman" w:cs="Times New Roman"/>
          <w:szCs w:val="24"/>
        </w:rPr>
        <w:t>2020</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sidRPr="00A73D6B">
        <w:rPr>
          <w:rFonts w:eastAsia="Times New Roman" w:cs="Times New Roman"/>
          <w:szCs w:val="24"/>
        </w:rPr>
        <w:t xml:space="preserve">α κρίσιμα </w:t>
      </w:r>
      <w:r>
        <w:rPr>
          <w:rFonts w:eastAsia="Times New Roman" w:cs="Times New Roman"/>
          <w:szCs w:val="24"/>
        </w:rPr>
        <w:t>μέτρα</w:t>
      </w:r>
      <w:r w:rsidRPr="00A73D6B">
        <w:rPr>
          <w:rFonts w:eastAsia="Times New Roman" w:cs="Times New Roman"/>
          <w:szCs w:val="24"/>
        </w:rPr>
        <w:t xml:space="preserve"> για το </w:t>
      </w:r>
      <w:r>
        <w:rPr>
          <w:rFonts w:eastAsia="Times New Roman" w:cs="Times New Roman"/>
          <w:szCs w:val="24"/>
        </w:rPr>
        <w:t>20</w:t>
      </w:r>
      <w:r w:rsidRPr="00A73D6B">
        <w:rPr>
          <w:rFonts w:eastAsia="Times New Roman" w:cs="Times New Roman"/>
          <w:szCs w:val="24"/>
        </w:rPr>
        <w:t>19 θα ψηφιστούν</w:t>
      </w:r>
      <w:r>
        <w:rPr>
          <w:rFonts w:eastAsia="Times New Roman" w:cs="Times New Roman"/>
          <w:szCs w:val="24"/>
        </w:rPr>
        <w:t>,</w:t>
      </w:r>
      <w:r w:rsidRPr="00A73D6B">
        <w:rPr>
          <w:rFonts w:eastAsia="Times New Roman" w:cs="Times New Roman"/>
          <w:szCs w:val="24"/>
        </w:rPr>
        <w:t xml:space="preserve"> όπως είπε και ο </w:t>
      </w:r>
      <w:r>
        <w:rPr>
          <w:rFonts w:eastAsia="Times New Roman" w:cs="Times New Roman"/>
          <w:szCs w:val="24"/>
        </w:rPr>
        <w:t>ίδιος,</w:t>
      </w:r>
      <w:r w:rsidRPr="00A73D6B">
        <w:rPr>
          <w:rFonts w:eastAsia="Times New Roman" w:cs="Times New Roman"/>
          <w:szCs w:val="24"/>
        </w:rPr>
        <w:t xml:space="preserve"> την επόμενη εβδομάδα με άμεση εφαρμογή</w:t>
      </w:r>
      <w:r>
        <w:rPr>
          <w:rFonts w:eastAsia="Times New Roman" w:cs="Times New Roman"/>
          <w:szCs w:val="24"/>
        </w:rPr>
        <w:t>. Αυτό ισχύει</w:t>
      </w:r>
      <w:r w:rsidRPr="00A73D6B">
        <w:rPr>
          <w:rFonts w:eastAsia="Times New Roman" w:cs="Times New Roman"/>
          <w:szCs w:val="24"/>
        </w:rPr>
        <w:t xml:space="preserve"> και όσον αφορά τη μείωση του ΦΠΑ</w:t>
      </w:r>
      <w:r>
        <w:rPr>
          <w:rFonts w:eastAsia="Times New Roman" w:cs="Times New Roman"/>
          <w:szCs w:val="24"/>
        </w:rPr>
        <w:t>,</w:t>
      </w:r>
      <w:r w:rsidRPr="00A73D6B">
        <w:rPr>
          <w:rFonts w:eastAsia="Times New Roman" w:cs="Times New Roman"/>
          <w:szCs w:val="24"/>
        </w:rPr>
        <w:t xml:space="preserve"> την αναδιανεμητική αντίληψη για τη 13</w:t>
      </w:r>
      <w:r w:rsidRPr="009D3A82">
        <w:rPr>
          <w:rFonts w:eastAsia="Times New Roman" w:cs="Times New Roman"/>
          <w:szCs w:val="24"/>
          <w:vertAlign w:val="superscript"/>
        </w:rPr>
        <w:t>η</w:t>
      </w:r>
      <w:r>
        <w:rPr>
          <w:rFonts w:eastAsia="Times New Roman" w:cs="Times New Roman"/>
          <w:szCs w:val="24"/>
        </w:rPr>
        <w:t xml:space="preserve"> σύνταξη </w:t>
      </w:r>
      <w:r w:rsidRPr="00A73D6B">
        <w:rPr>
          <w:rFonts w:eastAsia="Times New Roman" w:cs="Times New Roman"/>
          <w:szCs w:val="24"/>
        </w:rPr>
        <w:t>και όλα τα</w:t>
      </w:r>
      <w:r>
        <w:rPr>
          <w:rFonts w:eastAsia="Times New Roman" w:cs="Times New Roman"/>
          <w:szCs w:val="24"/>
        </w:rPr>
        <w:t xml:space="preserve"> σχετικά</w:t>
      </w:r>
      <w:r w:rsidRPr="00A73D6B">
        <w:rPr>
          <w:rFonts w:eastAsia="Times New Roman" w:cs="Times New Roman"/>
          <w:szCs w:val="24"/>
        </w:rPr>
        <w:t xml:space="preserve"> ζητήματα</w:t>
      </w:r>
      <w:r>
        <w:rPr>
          <w:rFonts w:eastAsia="Times New Roman" w:cs="Times New Roman"/>
          <w:szCs w:val="24"/>
        </w:rPr>
        <w:t>.</w:t>
      </w:r>
    </w:p>
    <w:p w14:paraId="6338F8FB"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Άρα, λοιπόν,</w:t>
      </w:r>
      <w:r>
        <w:rPr>
          <w:rFonts w:eastAsia="Times New Roman" w:cs="Times New Roman"/>
          <w:szCs w:val="24"/>
        </w:rPr>
        <w:t xml:space="preserve"> όλα</w:t>
      </w:r>
      <w:r w:rsidRPr="00A73D6B">
        <w:rPr>
          <w:rFonts w:eastAsia="Times New Roman" w:cs="Times New Roman"/>
          <w:szCs w:val="24"/>
        </w:rPr>
        <w:t xml:space="preserve"> αυτά αποδεικνύουν ότι είμαστε Κυβέρνηση των πολλώ</w:t>
      </w:r>
      <w:r>
        <w:rPr>
          <w:rFonts w:eastAsia="Times New Roman" w:cs="Times New Roman"/>
          <w:szCs w:val="24"/>
        </w:rPr>
        <w:t xml:space="preserve">ν. </w:t>
      </w:r>
      <w:r>
        <w:rPr>
          <w:rFonts w:eastAsia="Times New Roman" w:cs="Times New Roman"/>
          <w:szCs w:val="24"/>
        </w:rPr>
        <w:t>Γιατί, δεν</w:t>
      </w:r>
      <w:r w:rsidRPr="00A73D6B">
        <w:rPr>
          <w:rFonts w:eastAsia="Times New Roman" w:cs="Times New Roman"/>
          <w:szCs w:val="24"/>
        </w:rPr>
        <w:t xml:space="preserve"> είναι </w:t>
      </w:r>
      <w:r>
        <w:rPr>
          <w:rFonts w:eastAsia="Times New Roman" w:cs="Times New Roman"/>
          <w:szCs w:val="24"/>
        </w:rPr>
        <w:t xml:space="preserve">μόνο </w:t>
      </w:r>
      <w:r w:rsidRPr="00A73D6B">
        <w:rPr>
          <w:rFonts w:eastAsia="Times New Roman" w:cs="Times New Roman"/>
          <w:szCs w:val="24"/>
        </w:rPr>
        <w:t>αυ</w:t>
      </w:r>
      <w:r w:rsidRPr="00A73D6B">
        <w:rPr>
          <w:rFonts w:eastAsia="Times New Roman" w:cs="Times New Roman"/>
          <w:szCs w:val="24"/>
        </w:rPr>
        <w:t>τά που</w:t>
      </w:r>
      <w:r>
        <w:rPr>
          <w:rFonts w:eastAsia="Times New Roman" w:cs="Times New Roman"/>
          <w:szCs w:val="24"/>
        </w:rPr>
        <w:t xml:space="preserve"> λέμε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κ</w:t>
      </w:r>
      <w:r>
        <w:rPr>
          <w:rFonts w:eastAsia="Times New Roman" w:cs="Times New Roman"/>
          <w:szCs w:val="24"/>
        </w:rPr>
        <w:t>υρίως</w:t>
      </w:r>
      <w:r>
        <w:rPr>
          <w:rFonts w:eastAsia="Times New Roman" w:cs="Times New Roman"/>
          <w:szCs w:val="24"/>
        </w:rPr>
        <w:t xml:space="preserve"> αυτά που</w:t>
      </w:r>
      <w:r w:rsidRPr="00A73D6B">
        <w:rPr>
          <w:rFonts w:eastAsia="Times New Roman" w:cs="Times New Roman"/>
          <w:szCs w:val="24"/>
        </w:rPr>
        <w:t xml:space="preserve"> κάνουμε</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Όπως</w:t>
      </w:r>
      <w:r w:rsidRPr="00A73D6B">
        <w:rPr>
          <w:rFonts w:eastAsia="Times New Roman" w:cs="Times New Roman"/>
          <w:szCs w:val="24"/>
        </w:rPr>
        <w:t xml:space="preserve"> είναι και αυτά που προγραμματίζουμε τώρα που έχουμε</w:t>
      </w:r>
      <w:r>
        <w:rPr>
          <w:rFonts w:eastAsia="Times New Roman" w:cs="Times New Roman"/>
          <w:szCs w:val="24"/>
        </w:rPr>
        <w:t xml:space="preserve"> τη</w:t>
      </w:r>
      <w:r w:rsidRPr="00A73D6B">
        <w:rPr>
          <w:rFonts w:eastAsia="Times New Roman" w:cs="Times New Roman"/>
          <w:szCs w:val="24"/>
        </w:rPr>
        <w:t xml:space="preserve"> δυνατότητα επιλογών</w:t>
      </w:r>
      <w:r>
        <w:rPr>
          <w:rFonts w:eastAsia="Times New Roman" w:cs="Times New Roman"/>
          <w:szCs w:val="24"/>
        </w:rPr>
        <w:t>.</w:t>
      </w:r>
    </w:p>
    <w:p w14:paraId="6338F8FC"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Η Νέα Δημοκρατία,</w:t>
      </w:r>
      <w:r w:rsidRPr="00A73D6B">
        <w:rPr>
          <w:rFonts w:eastAsia="Times New Roman" w:cs="Times New Roman"/>
          <w:szCs w:val="24"/>
        </w:rPr>
        <w:t xml:space="preserve"> </w:t>
      </w:r>
      <w:r>
        <w:rPr>
          <w:rFonts w:eastAsia="Times New Roman" w:cs="Times New Roman"/>
          <w:szCs w:val="24"/>
        </w:rPr>
        <w:t>τώρα -</w:t>
      </w:r>
      <w:r w:rsidRPr="00A73D6B">
        <w:rPr>
          <w:rFonts w:eastAsia="Times New Roman" w:cs="Times New Roman"/>
          <w:szCs w:val="24"/>
        </w:rPr>
        <w:t xml:space="preserve">και είδαμε και </w:t>
      </w:r>
      <w:r>
        <w:rPr>
          <w:rFonts w:eastAsia="Times New Roman" w:cs="Times New Roman"/>
          <w:szCs w:val="24"/>
        </w:rPr>
        <w:t xml:space="preserve">τον κ. </w:t>
      </w:r>
      <w:r w:rsidRPr="00A73D6B">
        <w:rPr>
          <w:rFonts w:eastAsia="Times New Roman" w:cs="Times New Roman"/>
          <w:szCs w:val="24"/>
        </w:rPr>
        <w:t>Μητσοτάκη χ</w:t>
      </w:r>
      <w:r>
        <w:rPr>
          <w:rFonts w:eastAsia="Times New Roman" w:cs="Times New Roman"/>
          <w:szCs w:val="24"/>
        </w:rPr>
        <w:t>θες σε μια ομιλία, η οποία είχε προσωπικές στοχοποιήσει</w:t>
      </w:r>
      <w:r w:rsidRPr="00A73D6B">
        <w:rPr>
          <w:rFonts w:eastAsia="Times New Roman" w:cs="Times New Roman"/>
          <w:szCs w:val="24"/>
        </w:rPr>
        <w:t xml:space="preserve">ς και </w:t>
      </w:r>
      <w:r>
        <w:rPr>
          <w:rFonts w:eastAsia="Times New Roman" w:cs="Times New Roman"/>
          <w:szCs w:val="24"/>
        </w:rPr>
        <w:t>παραπολιτικές</w:t>
      </w:r>
      <w:r>
        <w:rPr>
          <w:rFonts w:eastAsia="Times New Roman" w:cs="Times New Roman"/>
          <w:szCs w:val="24"/>
        </w:rPr>
        <w:t xml:space="preserve"> </w:t>
      </w:r>
      <w:r w:rsidRPr="00A73D6B">
        <w:rPr>
          <w:rFonts w:eastAsia="Times New Roman" w:cs="Times New Roman"/>
          <w:szCs w:val="24"/>
        </w:rPr>
        <w:t xml:space="preserve">αναφορές </w:t>
      </w:r>
      <w:r>
        <w:rPr>
          <w:rFonts w:eastAsia="Times New Roman" w:cs="Times New Roman"/>
          <w:szCs w:val="24"/>
        </w:rPr>
        <w:t>χωρίς</w:t>
      </w:r>
      <w:r w:rsidRPr="00A73D6B">
        <w:rPr>
          <w:rFonts w:eastAsia="Times New Roman" w:cs="Times New Roman"/>
          <w:szCs w:val="24"/>
        </w:rPr>
        <w:t xml:space="preserve"> προγραμματική τοποθέτηση</w:t>
      </w:r>
      <w:r>
        <w:rPr>
          <w:rFonts w:eastAsia="Times New Roman" w:cs="Times New Roman"/>
          <w:szCs w:val="24"/>
        </w:rPr>
        <w:t>- πώ</w:t>
      </w:r>
      <w:r w:rsidRPr="00A73D6B">
        <w:rPr>
          <w:rFonts w:eastAsia="Times New Roman" w:cs="Times New Roman"/>
          <w:szCs w:val="24"/>
        </w:rPr>
        <w:t>ς αντιμετωπίζει όλη αυτή την πολιτική από το Σεπτέμβρη μέχρι σήμερα</w:t>
      </w:r>
      <w:r>
        <w:rPr>
          <w:rFonts w:eastAsia="Times New Roman" w:cs="Times New Roman"/>
          <w:szCs w:val="24"/>
        </w:rPr>
        <w:t>;</w:t>
      </w:r>
      <w:r w:rsidRPr="00A73D6B">
        <w:rPr>
          <w:rFonts w:eastAsia="Times New Roman" w:cs="Times New Roman"/>
          <w:szCs w:val="24"/>
        </w:rPr>
        <w:t xml:space="preserve"> Μιλάει για παροχολογία</w:t>
      </w:r>
      <w:r>
        <w:rPr>
          <w:rFonts w:eastAsia="Times New Roman" w:cs="Times New Roman"/>
          <w:szCs w:val="24"/>
        </w:rPr>
        <w:t>.</w:t>
      </w:r>
      <w:r w:rsidRPr="00A73D6B">
        <w:rPr>
          <w:rFonts w:eastAsia="Times New Roman" w:cs="Times New Roman"/>
          <w:szCs w:val="24"/>
        </w:rPr>
        <w:t xml:space="preserve"> Παροχολογία</w:t>
      </w:r>
      <w:r>
        <w:rPr>
          <w:rFonts w:eastAsia="Times New Roman" w:cs="Times New Roman"/>
          <w:szCs w:val="24"/>
        </w:rPr>
        <w:t>, όμως,</w:t>
      </w:r>
      <w:r w:rsidRPr="00A73D6B">
        <w:rPr>
          <w:rFonts w:eastAsia="Times New Roman" w:cs="Times New Roman"/>
          <w:szCs w:val="24"/>
        </w:rPr>
        <w:t xml:space="preserve"> σημαίνει </w:t>
      </w:r>
      <w:r>
        <w:rPr>
          <w:rFonts w:eastAsia="Times New Roman" w:cs="Times New Roman"/>
          <w:szCs w:val="24"/>
        </w:rPr>
        <w:t xml:space="preserve">ευχολόγιο. </w:t>
      </w:r>
      <w:r w:rsidRPr="00A73D6B">
        <w:rPr>
          <w:rFonts w:eastAsia="Times New Roman" w:cs="Times New Roman"/>
          <w:szCs w:val="24"/>
        </w:rPr>
        <w:t>Εδώ</w:t>
      </w:r>
      <w:r>
        <w:rPr>
          <w:rFonts w:eastAsia="Times New Roman" w:cs="Times New Roman"/>
          <w:szCs w:val="24"/>
        </w:rPr>
        <w:t>,</w:t>
      </w:r>
      <w:r w:rsidRPr="00A73D6B">
        <w:rPr>
          <w:rFonts w:eastAsia="Times New Roman" w:cs="Times New Roman"/>
          <w:szCs w:val="24"/>
        </w:rPr>
        <w:t xml:space="preserve"> έχουμε μέτρα που ψηφίζονται και υλοποιούνται</w:t>
      </w:r>
      <w:r>
        <w:rPr>
          <w:rFonts w:eastAsia="Times New Roman" w:cs="Times New Roman"/>
          <w:szCs w:val="24"/>
        </w:rPr>
        <w:t>,</w:t>
      </w:r>
      <w:r w:rsidRPr="00A73D6B">
        <w:rPr>
          <w:rFonts w:eastAsia="Times New Roman" w:cs="Times New Roman"/>
          <w:szCs w:val="24"/>
        </w:rPr>
        <w:t xml:space="preserve"> και </w:t>
      </w:r>
      <w:r>
        <w:rPr>
          <w:rFonts w:eastAsia="Times New Roman" w:cs="Times New Roman"/>
          <w:szCs w:val="24"/>
        </w:rPr>
        <w:t>μέτρα</w:t>
      </w:r>
      <w:r>
        <w:rPr>
          <w:rFonts w:eastAsia="Times New Roman" w:cs="Times New Roman"/>
          <w:szCs w:val="24"/>
        </w:rPr>
        <w:t>,</w:t>
      </w:r>
      <w:r>
        <w:rPr>
          <w:rFonts w:eastAsia="Times New Roman" w:cs="Times New Roman"/>
          <w:szCs w:val="24"/>
        </w:rPr>
        <w:t xml:space="preserve"> που θα έρθουν </w:t>
      </w:r>
      <w:r w:rsidRPr="00A73D6B">
        <w:rPr>
          <w:rFonts w:eastAsia="Times New Roman" w:cs="Times New Roman"/>
          <w:szCs w:val="24"/>
        </w:rPr>
        <w:t xml:space="preserve">την </w:t>
      </w:r>
      <w:r w:rsidRPr="00A73D6B">
        <w:rPr>
          <w:rFonts w:eastAsia="Times New Roman" w:cs="Times New Roman"/>
          <w:szCs w:val="24"/>
        </w:rPr>
        <w:t>επόμενη εβδομάδα να ψηφιστούν και να υλοποιηθούν</w:t>
      </w:r>
      <w:r>
        <w:rPr>
          <w:rFonts w:eastAsia="Times New Roman" w:cs="Times New Roman"/>
          <w:szCs w:val="24"/>
        </w:rPr>
        <w:t>.</w:t>
      </w:r>
      <w:r w:rsidRPr="00A73D6B">
        <w:rPr>
          <w:rFonts w:eastAsia="Times New Roman" w:cs="Times New Roman"/>
          <w:szCs w:val="24"/>
        </w:rPr>
        <w:t xml:space="preserve"> Μιλάει για προεκλογικές παροχές</w:t>
      </w:r>
      <w:r>
        <w:rPr>
          <w:rFonts w:eastAsia="Times New Roman" w:cs="Times New Roman"/>
          <w:szCs w:val="24"/>
        </w:rPr>
        <w:t>.</w:t>
      </w:r>
      <w:r w:rsidRPr="00A73D6B">
        <w:rPr>
          <w:rFonts w:eastAsia="Times New Roman" w:cs="Times New Roman"/>
          <w:szCs w:val="24"/>
        </w:rPr>
        <w:t xml:space="preserve"> Και το ερώτημα είναι</w:t>
      </w:r>
      <w:r>
        <w:rPr>
          <w:rFonts w:eastAsia="Times New Roman" w:cs="Times New Roman"/>
          <w:szCs w:val="24"/>
        </w:rPr>
        <w:t xml:space="preserve"> το εξής:</w:t>
      </w:r>
      <w:r w:rsidRPr="00A73D6B">
        <w:rPr>
          <w:rFonts w:eastAsia="Times New Roman" w:cs="Times New Roman"/>
          <w:szCs w:val="24"/>
        </w:rPr>
        <w:t xml:space="preserve"> Θεωρούν ότι είναι παροχές τα μέτ</w:t>
      </w:r>
      <w:r>
        <w:rPr>
          <w:rFonts w:eastAsia="Times New Roman" w:cs="Times New Roman"/>
          <w:szCs w:val="24"/>
        </w:rPr>
        <w:t xml:space="preserve">ρα που αφορούν ουσιαστικά είτε </w:t>
      </w:r>
      <w:r w:rsidRPr="00A73D6B">
        <w:rPr>
          <w:rFonts w:eastAsia="Times New Roman" w:cs="Times New Roman"/>
          <w:szCs w:val="24"/>
        </w:rPr>
        <w:t xml:space="preserve">τις </w:t>
      </w:r>
      <w:r>
        <w:rPr>
          <w:rFonts w:eastAsia="Times New Roman" w:cs="Times New Roman"/>
          <w:szCs w:val="24"/>
        </w:rPr>
        <w:t xml:space="preserve">εκατόν είκοσι </w:t>
      </w:r>
      <w:r w:rsidRPr="00A73D6B">
        <w:rPr>
          <w:rFonts w:eastAsia="Times New Roman" w:cs="Times New Roman"/>
          <w:szCs w:val="24"/>
        </w:rPr>
        <w:t>δόσεις</w:t>
      </w:r>
      <w:r>
        <w:rPr>
          <w:rFonts w:eastAsia="Times New Roman" w:cs="Times New Roman"/>
          <w:szCs w:val="24"/>
        </w:rPr>
        <w:t>,</w:t>
      </w:r>
      <w:r w:rsidRPr="00A73D6B">
        <w:rPr>
          <w:rFonts w:eastAsia="Times New Roman" w:cs="Times New Roman"/>
          <w:szCs w:val="24"/>
        </w:rPr>
        <w:t xml:space="preserve"> είτε το ΦΠΑ</w:t>
      </w:r>
      <w:r>
        <w:rPr>
          <w:rFonts w:eastAsia="Times New Roman" w:cs="Times New Roman"/>
          <w:szCs w:val="24"/>
        </w:rPr>
        <w:t>,</w:t>
      </w:r>
      <w:r w:rsidRPr="00A73D6B">
        <w:rPr>
          <w:rFonts w:eastAsia="Times New Roman" w:cs="Times New Roman"/>
          <w:szCs w:val="24"/>
        </w:rPr>
        <w:t xml:space="preserve"> είτε την αναδιανεμητική λογική για τις συ</w:t>
      </w:r>
      <w:r w:rsidRPr="00A73D6B">
        <w:rPr>
          <w:rFonts w:eastAsia="Times New Roman" w:cs="Times New Roman"/>
          <w:szCs w:val="24"/>
        </w:rPr>
        <w:t>ντάξεις</w:t>
      </w:r>
      <w:r>
        <w:rPr>
          <w:rFonts w:eastAsia="Times New Roman" w:cs="Times New Roman"/>
          <w:szCs w:val="24"/>
        </w:rPr>
        <w:t>,</w:t>
      </w:r>
      <w:r w:rsidRPr="00A73D6B">
        <w:rPr>
          <w:rFonts w:eastAsia="Times New Roman" w:cs="Times New Roman"/>
          <w:szCs w:val="24"/>
        </w:rPr>
        <w:t xml:space="preserve"> είτε τα εργασιακά</w:t>
      </w:r>
      <w:r>
        <w:rPr>
          <w:rFonts w:eastAsia="Times New Roman" w:cs="Times New Roman"/>
          <w:szCs w:val="24"/>
        </w:rPr>
        <w:t xml:space="preserve"> ζητήματα</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 xml:space="preserve">Αυτή </w:t>
      </w:r>
      <w:r w:rsidRPr="00A73D6B">
        <w:rPr>
          <w:rFonts w:eastAsia="Times New Roman" w:cs="Times New Roman"/>
          <w:szCs w:val="24"/>
        </w:rPr>
        <w:t xml:space="preserve">είναι η αντίληψή τους τελικά </w:t>
      </w:r>
      <w:r>
        <w:rPr>
          <w:rFonts w:eastAsia="Times New Roman" w:cs="Times New Roman"/>
          <w:szCs w:val="24"/>
        </w:rPr>
        <w:t xml:space="preserve">για την </w:t>
      </w:r>
      <w:r w:rsidRPr="00A73D6B">
        <w:rPr>
          <w:rFonts w:eastAsia="Times New Roman" w:cs="Times New Roman"/>
          <w:szCs w:val="24"/>
        </w:rPr>
        <w:t>αναδιανομή και για το κοινωνικό κράτος</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 xml:space="preserve">Επίσης, </w:t>
      </w:r>
      <w:r w:rsidRPr="00A73D6B">
        <w:rPr>
          <w:rFonts w:eastAsia="Times New Roman" w:cs="Times New Roman"/>
          <w:szCs w:val="24"/>
        </w:rPr>
        <w:t>μιλούν για ψίχουλα</w:t>
      </w:r>
      <w:r>
        <w:rPr>
          <w:rFonts w:eastAsia="Times New Roman" w:cs="Times New Roman"/>
          <w:szCs w:val="24"/>
        </w:rPr>
        <w:t>.</w:t>
      </w:r>
      <w:r w:rsidRPr="00A73D6B">
        <w:rPr>
          <w:rFonts w:eastAsia="Times New Roman" w:cs="Times New Roman"/>
          <w:szCs w:val="24"/>
        </w:rPr>
        <w:t xml:space="preserve"> Όποιος μιλάει για ψίχουλα μάλ</w:t>
      </w:r>
      <w:r>
        <w:rPr>
          <w:rFonts w:eastAsia="Times New Roman" w:cs="Times New Roman"/>
          <w:szCs w:val="24"/>
        </w:rPr>
        <w:t>λον είναι τελείως αποκομμένος</w:t>
      </w:r>
      <w:r w:rsidRPr="00A73D6B">
        <w:rPr>
          <w:rFonts w:eastAsia="Times New Roman" w:cs="Times New Roman"/>
          <w:szCs w:val="24"/>
        </w:rPr>
        <w:t xml:space="preserve"> από τις ανάγκες που βιώνει σήμερα ο άνθρωπος του μ</w:t>
      </w:r>
      <w:r w:rsidRPr="00A73D6B">
        <w:rPr>
          <w:rFonts w:eastAsia="Times New Roman" w:cs="Times New Roman"/>
          <w:szCs w:val="24"/>
        </w:rPr>
        <w:t xml:space="preserve">όχθου και η πλατιά πλειοψηφία της μεσαίας τάξης και των ασθενέστερων στρωμάτων στη χώρα </w:t>
      </w:r>
      <w:r>
        <w:rPr>
          <w:rFonts w:eastAsia="Times New Roman" w:cs="Times New Roman"/>
          <w:szCs w:val="24"/>
        </w:rPr>
        <w:t>μας.</w:t>
      </w:r>
    </w:p>
    <w:p w14:paraId="6338F8FD" w14:textId="77777777" w:rsidR="00401C51" w:rsidRDefault="00794512">
      <w:pPr>
        <w:tabs>
          <w:tab w:val="left" w:pos="6168"/>
        </w:tabs>
        <w:spacing w:line="600" w:lineRule="auto"/>
        <w:ind w:firstLine="720"/>
        <w:jc w:val="both"/>
        <w:rPr>
          <w:rFonts w:eastAsia="Times New Roman" w:cs="Times New Roman"/>
          <w:szCs w:val="24"/>
        </w:rPr>
      </w:pPr>
      <w:r w:rsidRPr="00A73D6B">
        <w:rPr>
          <w:rFonts w:eastAsia="Times New Roman" w:cs="Times New Roman"/>
          <w:szCs w:val="24"/>
        </w:rPr>
        <w:lastRenderedPageBreak/>
        <w:t>Βέβαια</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υπήρχε και η τελευταία γραμμή ά</w:t>
      </w:r>
      <w:r w:rsidRPr="00A73D6B">
        <w:rPr>
          <w:rFonts w:eastAsia="Times New Roman" w:cs="Times New Roman"/>
          <w:szCs w:val="24"/>
        </w:rPr>
        <w:t xml:space="preserve">μυνας ότι </w:t>
      </w:r>
      <w:r>
        <w:rPr>
          <w:rFonts w:eastAsia="Times New Roman" w:cs="Times New Roman"/>
          <w:szCs w:val="24"/>
        </w:rPr>
        <w:t xml:space="preserve">όλα </w:t>
      </w:r>
      <w:r>
        <w:rPr>
          <w:rFonts w:eastAsia="Times New Roman" w:cs="Times New Roman"/>
          <w:szCs w:val="24"/>
        </w:rPr>
        <w:t>όσα υλοποιούμε</w:t>
      </w:r>
      <w:r>
        <w:rPr>
          <w:rFonts w:eastAsia="Times New Roman" w:cs="Times New Roman"/>
          <w:szCs w:val="24"/>
        </w:rPr>
        <w:t xml:space="preserve"> </w:t>
      </w:r>
      <w:r w:rsidRPr="00A73D6B">
        <w:rPr>
          <w:rFonts w:eastAsia="Times New Roman" w:cs="Times New Roman"/>
          <w:szCs w:val="24"/>
        </w:rPr>
        <w:t>είναι τα δικά τους μέτρα</w:t>
      </w:r>
      <w:r>
        <w:rPr>
          <w:rFonts w:eastAsia="Times New Roman" w:cs="Times New Roman"/>
          <w:szCs w:val="24"/>
        </w:rPr>
        <w:t>.</w:t>
      </w:r>
      <w:r w:rsidRPr="00A73D6B">
        <w:rPr>
          <w:rFonts w:eastAsia="Times New Roman" w:cs="Times New Roman"/>
          <w:szCs w:val="24"/>
        </w:rPr>
        <w:t xml:space="preserve"> Αυτή </w:t>
      </w:r>
      <w:r>
        <w:rPr>
          <w:rFonts w:eastAsia="Times New Roman" w:cs="Times New Roman"/>
          <w:szCs w:val="24"/>
        </w:rPr>
        <w:t>τουλάχιστον είναι μι</w:t>
      </w:r>
      <w:r w:rsidRPr="00A73D6B">
        <w:rPr>
          <w:rFonts w:eastAsia="Times New Roman" w:cs="Times New Roman"/>
          <w:szCs w:val="24"/>
        </w:rPr>
        <w:t>α πιο θετική προσέγγιση</w:t>
      </w:r>
      <w:r>
        <w:rPr>
          <w:rFonts w:eastAsia="Times New Roman" w:cs="Times New Roman"/>
          <w:szCs w:val="24"/>
        </w:rPr>
        <w:t>,</w:t>
      </w:r>
      <w:r w:rsidRPr="00A73D6B">
        <w:rPr>
          <w:rFonts w:eastAsia="Times New Roman" w:cs="Times New Roman"/>
          <w:szCs w:val="24"/>
        </w:rPr>
        <w:t xml:space="preserve"> παρ</w:t>
      </w:r>
      <w:r>
        <w:rPr>
          <w:rFonts w:eastAsia="Times New Roman" w:cs="Times New Roman"/>
          <w:szCs w:val="24"/>
        </w:rPr>
        <w:t xml:space="preserve">’ </w:t>
      </w:r>
      <w:r w:rsidRPr="00A73D6B">
        <w:rPr>
          <w:rFonts w:eastAsia="Times New Roman" w:cs="Times New Roman"/>
          <w:szCs w:val="24"/>
        </w:rPr>
        <w:t>ότι βέβαια δημ</w:t>
      </w:r>
      <w:r w:rsidRPr="00A73D6B">
        <w:rPr>
          <w:rFonts w:eastAsia="Times New Roman" w:cs="Times New Roman"/>
          <w:szCs w:val="24"/>
        </w:rPr>
        <w:t xml:space="preserve">ιουργεί πάρα πολύ </w:t>
      </w:r>
      <w:r>
        <w:rPr>
          <w:rFonts w:eastAsia="Times New Roman" w:cs="Times New Roman"/>
          <w:szCs w:val="24"/>
        </w:rPr>
        <w:t>μεγάλες εντυπώσεις και απορίες</w:t>
      </w:r>
      <w:r>
        <w:rPr>
          <w:rFonts w:eastAsia="Times New Roman" w:cs="Times New Roman"/>
          <w:szCs w:val="24"/>
        </w:rPr>
        <w:t>. Εάν αυτά</w:t>
      </w:r>
      <w:r w:rsidRPr="00A73D6B">
        <w:rPr>
          <w:rFonts w:eastAsia="Times New Roman" w:cs="Times New Roman"/>
          <w:szCs w:val="24"/>
        </w:rPr>
        <w:t xml:space="preserve"> τα μέτρα ήταν δικά </w:t>
      </w:r>
      <w:r>
        <w:rPr>
          <w:rFonts w:eastAsia="Times New Roman" w:cs="Times New Roman"/>
          <w:szCs w:val="24"/>
        </w:rPr>
        <w:t>τους, γιατί</w:t>
      </w:r>
      <w:r>
        <w:rPr>
          <w:rFonts w:eastAsia="Times New Roman" w:cs="Times New Roman"/>
          <w:szCs w:val="24"/>
        </w:rPr>
        <w:t xml:space="preserve"> </w:t>
      </w:r>
      <w:r w:rsidRPr="00A73D6B">
        <w:rPr>
          <w:rFonts w:eastAsia="Times New Roman" w:cs="Times New Roman"/>
          <w:szCs w:val="24"/>
        </w:rPr>
        <w:t xml:space="preserve">τόσο καιρό είχαν </w:t>
      </w:r>
      <w:r>
        <w:rPr>
          <w:rFonts w:eastAsia="Times New Roman" w:cs="Times New Roman"/>
          <w:szCs w:val="24"/>
        </w:rPr>
        <w:t>αντίθετες</w:t>
      </w:r>
      <w:r w:rsidRPr="00A73D6B">
        <w:rPr>
          <w:rFonts w:eastAsia="Times New Roman" w:cs="Times New Roman"/>
          <w:szCs w:val="24"/>
        </w:rPr>
        <w:t xml:space="preserve"> θέσεις</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χ</w:t>
      </w:r>
      <w:r w:rsidRPr="00A73D6B">
        <w:rPr>
          <w:rFonts w:eastAsia="Times New Roman" w:cs="Times New Roman"/>
          <w:szCs w:val="24"/>
        </w:rPr>
        <w:t xml:space="preserve">αρακτηριστικό </w:t>
      </w:r>
      <w:r>
        <w:rPr>
          <w:rFonts w:eastAsia="Times New Roman" w:cs="Times New Roman"/>
          <w:szCs w:val="24"/>
        </w:rPr>
        <w:t xml:space="preserve">είναι </w:t>
      </w:r>
      <w:r w:rsidRPr="00A73D6B">
        <w:rPr>
          <w:rFonts w:eastAsia="Times New Roman" w:cs="Times New Roman"/>
          <w:szCs w:val="24"/>
        </w:rPr>
        <w:t>το θέμα του αφορολογήτου</w:t>
      </w:r>
      <w:r>
        <w:rPr>
          <w:rFonts w:eastAsia="Times New Roman" w:cs="Times New Roman"/>
          <w:szCs w:val="24"/>
        </w:rPr>
        <w:t>.</w:t>
      </w:r>
      <w:r w:rsidRPr="00A73D6B">
        <w:rPr>
          <w:rFonts w:eastAsia="Times New Roman" w:cs="Times New Roman"/>
          <w:szCs w:val="24"/>
        </w:rPr>
        <w:t xml:space="preserve"> Δεν θα </w:t>
      </w:r>
      <w:r>
        <w:rPr>
          <w:rFonts w:eastAsia="Times New Roman" w:cs="Times New Roman"/>
          <w:szCs w:val="24"/>
        </w:rPr>
        <w:t xml:space="preserve">υπεισέλθω </w:t>
      </w:r>
      <w:r w:rsidRPr="00A73D6B">
        <w:rPr>
          <w:rFonts w:eastAsia="Times New Roman" w:cs="Times New Roman"/>
          <w:szCs w:val="24"/>
        </w:rPr>
        <w:t xml:space="preserve">σε </w:t>
      </w:r>
      <w:r>
        <w:rPr>
          <w:rFonts w:eastAsia="Times New Roman" w:cs="Times New Roman"/>
          <w:szCs w:val="24"/>
        </w:rPr>
        <w:t>περισσότερες</w:t>
      </w:r>
      <w:r w:rsidRPr="00A73D6B">
        <w:rPr>
          <w:rFonts w:eastAsia="Times New Roman" w:cs="Times New Roman"/>
          <w:szCs w:val="24"/>
        </w:rPr>
        <w:t xml:space="preserve"> λεπτομέρειες</w:t>
      </w:r>
      <w:r>
        <w:rPr>
          <w:rFonts w:eastAsia="Times New Roman" w:cs="Times New Roman"/>
          <w:szCs w:val="24"/>
        </w:rPr>
        <w:t>, αναφέρθηκαν οι</w:t>
      </w:r>
      <w:r>
        <w:rPr>
          <w:rFonts w:eastAsia="Times New Roman" w:cs="Times New Roman"/>
          <w:szCs w:val="24"/>
        </w:rPr>
        <w:t xml:space="preserve"> ανακολουθίες της Νέας </w:t>
      </w:r>
      <w:r>
        <w:rPr>
          <w:rFonts w:eastAsia="Times New Roman" w:cs="Times New Roman"/>
          <w:szCs w:val="24"/>
        </w:rPr>
        <w:t>Δημοκρατίας</w:t>
      </w:r>
      <w:r>
        <w:rPr>
          <w:rFonts w:eastAsia="Times New Roman" w:cs="Times New Roman"/>
          <w:szCs w:val="24"/>
        </w:rPr>
        <w:t>.</w:t>
      </w:r>
    </w:p>
    <w:p w14:paraId="6338F8FE"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Σήμερα, λοιπόν, ε</w:t>
      </w:r>
      <w:r w:rsidRPr="00A73D6B">
        <w:rPr>
          <w:rFonts w:eastAsia="Times New Roman" w:cs="Times New Roman"/>
          <w:szCs w:val="24"/>
        </w:rPr>
        <w:t>ίναι σαφές</w:t>
      </w:r>
      <w:r>
        <w:rPr>
          <w:rFonts w:eastAsia="Times New Roman" w:cs="Times New Roman"/>
          <w:szCs w:val="24"/>
        </w:rPr>
        <w:t xml:space="preserve"> ότι έχει νόημα ξανά η πολιτική αντιπαράθεση.</w:t>
      </w:r>
      <w:r w:rsidRPr="00A73D6B">
        <w:rPr>
          <w:rFonts w:eastAsia="Times New Roman" w:cs="Times New Roman"/>
          <w:szCs w:val="24"/>
        </w:rPr>
        <w:t xml:space="preserve"> </w:t>
      </w:r>
      <w:r>
        <w:rPr>
          <w:rFonts w:eastAsia="Times New Roman" w:cs="Times New Roman"/>
          <w:szCs w:val="24"/>
        </w:rPr>
        <w:t>Α</w:t>
      </w:r>
      <w:r w:rsidRPr="00A73D6B">
        <w:rPr>
          <w:rFonts w:eastAsia="Times New Roman" w:cs="Times New Roman"/>
          <w:szCs w:val="24"/>
        </w:rPr>
        <w:t>υτό είναι και το νόημα μιας ουσιαστικής προγραμματική</w:t>
      </w:r>
      <w:r>
        <w:rPr>
          <w:rFonts w:eastAsia="Times New Roman" w:cs="Times New Roman"/>
          <w:szCs w:val="24"/>
        </w:rPr>
        <w:t>ς</w:t>
      </w:r>
      <w:r w:rsidRPr="00A73D6B">
        <w:rPr>
          <w:rFonts w:eastAsia="Times New Roman" w:cs="Times New Roman"/>
          <w:szCs w:val="24"/>
        </w:rPr>
        <w:t xml:space="preserve"> συζήτησης στο Κοινοβούλιο εν</w:t>
      </w:r>
      <w:r>
        <w:rPr>
          <w:rFonts w:eastAsia="Times New Roman" w:cs="Times New Roman"/>
          <w:szCs w:val="24"/>
        </w:rPr>
        <w:t xml:space="preserve"> </w:t>
      </w:r>
      <w:r w:rsidRPr="00A73D6B">
        <w:rPr>
          <w:rFonts w:eastAsia="Times New Roman" w:cs="Times New Roman"/>
          <w:szCs w:val="24"/>
        </w:rPr>
        <w:t xml:space="preserve">όψει των κρίσιμων </w:t>
      </w:r>
      <w:r>
        <w:rPr>
          <w:rFonts w:eastAsia="Times New Roman" w:cs="Times New Roman"/>
          <w:szCs w:val="24"/>
        </w:rPr>
        <w:t>ε</w:t>
      </w:r>
      <w:r w:rsidRPr="00A73D6B">
        <w:rPr>
          <w:rFonts w:eastAsia="Times New Roman" w:cs="Times New Roman"/>
          <w:szCs w:val="24"/>
        </w:rPr>
        <w:t>υρωεκλογών</w:t>
      </w:r>
      <w:r>
        <w:rPr>
          <w:rFonts w:eastAsia="Times New Roman" w:cs="Times New Roman"/>
          <w:szCs w:val="24"/>
        </w:rPr>
        <w:t xml:space="preserve">, </w:t>
      </w:r>
      <w:r>
        <w:rPr>
          <w:rFonts w:eastAsia="Times New Roman" w:cs="Times New Roman"/>
          <w:szCs w:val="24"/>
        </w:rPr>
        <w:t>και</w:t>
      </w:r>
      <w:r w:rsidRPr="00A73D6B">
        <w:rPr>
          <w:rFonts w:eastAsia="Times New Roman" w:cs="Times New Roman"/>
          <w:szCs w:val="24"/>
        </w:rPr>
        <w:t xml:space="preserve"> πολύ περισσότερο </w:t>
      </w:r>
      <w:r>
        <w:rPr>
          <w:rFonts w:eastAsia="Times New Roman" w:cs="Times New Roman"/>
          <w:szCs w:val="24"/>
        </w:rPr>
        <w:t>της ακόμη</w:t>
      </w:r>
      <w:r w:rsidRPr="00A73D6B">
        <w:rPr>
          <w:rFonts w:eastAsia="Times New Roman" w:cs="Times New Roman"/>
          <w:szCs w:val="24"/>
        </w:rPr>
        <w:t xml:space="preserve"> πιο κρίσιμης αναμέτρηση</w:t>
      </w:r>
      <w:r w:rsidRPr="00A73D6B">
        <w:rPr>
          <w:rFonts w:eastAsia="Times New Roman" w:cs="Times New Roman"/>
          <w:szCs w:val="24"/>
        </w:rPr>
        <w:t>ς των Βουλευτικών εκλογών τον Οκτώβριο</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Διότι,</w:t>
      </w:r>
      <w:r w:rsidRPr="00A73D6B">
        <w:rPr>
          <w:rFonts w:eastAsia="Times New Roman" w:cs="Times New Roman"/>
          <w:szCs w:val="24"/>
        </w:rPr>
        <w:t xml:space="preserve"> ο λαός έχει να επιλέξει ανάμεσα σε διαφορετικές πολιτικές</w:t>
      </w:r>
      <w:r>
        <w:rPr>
          <w:rFonts w:eastAsia="Times New Roman" w:cs="Times New Roman"/>
          <w:szCs w:val="24"/>
        </w:rPr>
        <w:t>, μ</w:t>
      </w:r>
      <w:r>
        <w:rPr>
          <w:rFonts w:eastAsia="Times New Roman" w:cs="Times New Roman"/>
          <w:szCs w:val="24"/>
        </w:rPr>
        <w:t>ί</w:t>
      </w:r>
      <w:r>
        <w:rPr>
          <w:rFonts w:eastAsia="Times New Roman" w:cs="Times New Roman"/>
          <w:szCs w:val="24"/>
        </w:rPr>
        <w:t>α νεοφιλελεύθερη -με</w:t>
      </w:r>
      <w:r w:rsidRPr="00A73D6B">
        <w:rPr>
          <w:rFonts w:eastAsia="Times New Roman" w:cs="Times New Roman"/>
          <w:szCs w:val="24"/>
        </w:rPr>
        <w:t xml:space="preserve"> </w:t>
      </w:r>
      <w:r>
        <w:rPr>
          <w:rFonts w:eastAsia="Times New Roman" w:cs="Times New Roman"/>
          <w:szCs w:val="24"/>
        </w:rPr>
        <w:t>α</w:t>
      </w:r>
      <w:r w:rsidRPr="00A73D6B">
        <w:rPr>
          <w:rFonts w:eastAsia="Times New Roman" w:cs="Times New Roman"/>
          <w:szCs w:val="24"/>
        </w:rPr>
        <w:t xml:space="preserve">κροδεξιά ρητορική και </w:t>
      </w:r>
      <w:r>
        <w:rPr>
          <w:rFonts w:eastAsia="Times New Roman" w:cs="Times New Roman"/>
          <w:szCs w:val="24"/>
        </w:rPr>
        <w:t>διολίσθηση-</w:t>
      </w:r>
      <w:r w:rsidRPr="00A73D6B">
        <w:rPr>
          <w:rFonts w:eastAsia="Times New Roman" w:cs="Times New Roman"/>
          <w:szCs w:val="24"/>
        </w:rPr>
        <w:t xml:space="preserve"> και από την άλλη</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σαφή π</w:t>
      </w:r>
      <w:r w:rsidRPr="00A73D6B">
        <w:rPr>
          <w:rFonts w:eastAsia="Times New Roman" w:cs="Times New Roman"/>
          <w:szCs w:val="24"/>
        </w:rPr>
        <w:t>ροοδευτική</w:t>
      </w:r>
      <w:r>
        <w:rPr>
          <w:rFonts w:eastAsia="Times New Roman" w:cs="Times New Roman"/>
          <w:szCs w:val="24"/>
        </w:rPr>
        <w:t xml:space="preserve"> δημοκρατική αναπτυξιακή, αναδιανεμητική και κοινωνική</w:t>
      </w:r>
      <w:r w:rsidRPr="00A73D6B">
        <w:rPr>
          <w:rFonts w:eastAsia="Times New Roman" w:cs="Times New Roman"/>
          <w:szCs w:val="24"/>
        </w:rPr>
        <w:t xml:space="preserve"> </w:t>
      </w:r>
      <w:r w:rsidRPr="00A73D6B">
        <w:rPr>
          <w:rFonts w:eastAsia="Times New Roman" w:cs="Times New Roman"/>
          <w:szCs w:val="24"/>
        </w:rPr>
        <w:t>κατεύθυνση</w:t>
      </w:r>
      <w:r>
        <w:rPr>
          <w:rFonts w:eastAsia="Times New Roman" w:cs="Times New Roman"/>
          <w:szCs w:val="24"/>
        </w:rPr>
        <w:t>.</w:t>
      </w:r>
      <w:r w:rsidRPr="00A73D6B">
        <w:rPr>
          <w:rFonts w:eastAsia="Times New Roman" w:cs="Times New Roman"/>
          <w:szCs w:val="24"/>
        </w:rPr>
        <w:t xml:space="preserve"> Και </w:t>
      </w:r>
      <w:r>
        <w:rPr>
          <w:rFonts w:eastAsia="Times New Roman" w:cs="Times New Roman"/>
          <w:szCs w:val="24"/>
        </w:rPr>
        <w:t>αυτό είναι ένα δ</w:t>
      </w:r>
      <w:r w:rsidRPr="00A73D6B">
        <w:rPr>
          <w:rFonts w:eastAsia="Times New Roman" w:cs="Times New Roman"/>
          <w:szCs w:val="24"/>
        </w:rPr>
        <w:t xml:space="preserve">ίλημμα και για τις ευρωεκλογές </w:t>
      </w:r>
      <w:r>
        <w:rPr>
          <w:rFonts w:eastAsia="Times New Roman" w:cs="Times New Roman"/>
          <w:szCs w:val="24"/>
        </w:rPr>
        <w:t>-μιας και είναι και Η</w:t>
      </w:r>
      <w:r w:rsidRPr="00A73D6B">
        <w:rPr>
          <w:rFonts w:eastAsia="Times New Roman" w:cs="Times New Roman"/>
          <w:szCs w:val="24"/>
        </w:rPr>
        <w:t>μέρα της Ευρώπης σήμε</w:t>
      </w:r>
      <w:r>
        <w:rPr>
          <w:rFonts w:eastAsia="Times New Roman" w:cs="Times New Roman"/>
          <w:szCs w:val="24"/>
        </w:rPr>
        <w:t>ρα, μιας άλλης δημοκρατικής και κοινωνικής Ευρώπης- κ</w:t>
      </w:r>
      <w:r w:rsidRPr="00A73D6B">
        <w:rPr>
          <w:rFonts w:eastAsia="Times New Roman" w:cs="Times New Roman"/>
          <w:szCs w:val="24"/>
        </w:rPr>
        <w:t>αι φυσικά πολύ περισσότερο για τις Βουλευτικές εκλογές</w:t>
      </w:r>
      <w:r>
        <w:rPr>
          <w:rFonts w:eastAsia="Times New Roman" w:cs="Times New Roman"/>
          <w:szCs w:val="24"/>
        </w:rPr>
        <w:t>.</w:t>
      </w:r>
    </w:p>
    <w:p w14:paraId="6338F8FF" w14:textId="77777777" w:rsidR="00401C51" w:rsidRDefault="00794512">
      <w:pPr>
        <w:tabs>
          <w:tab w:val="left" w:pos="6168"/>
        </w:tabs>
        <w:spacing w:line="600" w:lineRule="auto"/>
        <w:ind w:firstLine="720"/>
        <w:jc w:val="both"/>
        <w:rPr>
          <w:rFonts w:eastAsia="Times New Roman" w:cs="Times New Roman"/>
          <w:szCs w:val="24"/>
        </w:rPr>
      </w:pPr>
      <w:r w:rsidRPr="00A73D6B">
        <w:rPr>
          <w:rFonts w:eastAsia="Times New Roman" w:cs="Times New Roman"/>
          <w:szCs w:val="24"/>
        </w:rPr>
        <w:t>Αν υπάρχει ένας τομέας όπου κατ</w:t>
      </w:r>
      <w:r>
        <w:rPr>
          <w:rFonts w:eastAsia="Times New Roman" w:cs="Times New Roman"/>
          <w:szCs w:val="24"/>
        </w:rPr>
        <w:t xml:space="preserve">’ </w:t>
      </w:r>
      <w:r w:rsidRPr="00A73D6B">
        <w:rPr>
          <w:rFonts w:eastAsia="Times New Roman" w:cs="Times New Roman"/>
          <w:szCs w:val="24"/>
        </w:rPr>
        <w:t>εξοχήν έχ</w:t>
      </w:r>
      <w:r w:rsidRPr="00A73D6B">
        <w:rPr>
          <w:rFonts w:eastAsia="Times New Roman" w:cs="Times New Roman"/>
          <w:szCs w:val="24"/>
        </w:rPr>
        <w:t xml:space="preserve">ει νόημα η </w:t>
      </w:r>
      <w:r>
        <w:rPr>
          <w:rFonts w:eastAsia="Times New Roman" w:cs="Times New Roman"/>
          <w:szCs w:val="24"/>
        </w:rPr>
        <w:t xml:space="preserve">πολιτική και προγραμματική </w:t>
      </w:r>
      <w:r w:rsidRPr="00A73D6B">
        <w:rPr>
          <w:rFonts w:eastAsia="Times New Roman" w:cs="Times New Roman"/>
          <w:szCs w:val="24"/>
        </w:rPr>
        <w:t>αντιπαράθεση</w:t>
      </w:r>
      <w:r>
        <w:rPr>
          <w:rFonts w:eastAsia="Times New Roman" w:cs="Times New Roman"/>
          <w:szCs w:val="24"/>
        </w:rPr>
        <w:t>,</w:t>
      </w:r>
      <w:r w:rsidRPr="00A73D6B">
        <w:rPr>
          <w:rFonts w:eastAsia="Times New Roman" w:cs="Times New Roman"/>
          <w:szCs w:val="24"/>
        </w:rPr>
        <w:t xml:space="preserve"> είναι ο τομέας της δημόσιας διοίκησης</w:t>
      </w:r>
      <w:r>
        <w:rPr>
          <w:rFonts w:eastAsia="Times New Roman" w:cs="Times New Roman"/>
          <w:szCs w:val="24"/>
        </w:rPr>
        <w:t xml:space="preserve">. </w:t>
      </w:r>
      <w:r w:rsidRPr="00A73D6B">
        <w:rPr>
          <w:rFonts w:eastAsia="Times New Roman" w:cs="Times New Roman"/>
          <w:szCs w:val="24"/>
        </w:rPr>
        <w:t>Θα μου επιτρέψετε εδώ</w:t>
      </w:r>
      <w:r>
        <w:rPr>
          <w:rFonts w:eastAsia="Times New Roman" w:cs="Times New Roman"/>
          <w:szCs w:val="24"/>
        </w:rPr>
        <w:t xml:space="preserve"> </w:t>
      </w:r>
      <w:r w:rsidRPr="00A73D6B">
        <w:rPr>
          <w:rFonts w:eastAsia="Times New Roman" w:cs="Times New Roman"/>
          <w:szCs w:val="24"/>
        </w:rPr>
        <w:t xml:space="preserve">να επιμένω περισσότερο και να </w:t>
      </w:r>
      <w:r>
        <w:rPr>
          <w:rFonts w:eastAsia="Times New Roman" w:cs="Times New Roman"/>
          <w:szCs w:val="24"/>
        </w:rPr>
        <w:t>είμαι</w:t>
      </w:r>
      <w:r w:rsidRPr="00A73D6B">
        <w:rPr>
          <w:rFonts w:eastAsia="Times New Roman" w:cs="Times New Roman"/>
          <w:szCs w:val="24"/>
        </w:rPr>
        <w:t xml:space="preserve"> πολύ συγκεκριμένη</w:t>
      </w:r>
      <w:r>
        <w:rPr>
          <w:rFonts w:eastAsia="Times New Roman" w:cs="Times New Roman"/>
          <w:szCs w:val="24"/>
        </w:rPr>
        <w:t>.</w:t>
      </w:r>
      <w:r w:rsidRPr="00A73D6B">
        <w:rPr>
          <w:rFonts w:eastAsia="Times New Roman" w:cs="Times New Roman"/>
          <w:szCs w:val="24"/>
        </w:rPr>
        <w:t xml:space="preserve"> </w:t>
      </w:r>
    </w:p>
    <w:p w14:paraId="6338F900"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Σε αυτόν τον τομέα</w:t>
      </w:r>
      <w:r>
        <w:rPr>
          <w:rFonts w:eastAsia="Times New Roman" w:cs="Times New Roman"/>
          <w:szCs w:val="24"/>
        </w:rPr>
        <w:t>,</w:t>
      </w:r>
      <w:r w:rsidRPr="00A73D6B">
        <w:rPr>
          <w:rFonts w:eastAsia="Times New Roman" w:cs="Times New Roman"/>
          <w:szCs w:val="24"/>
        </w:rPr>
        <w:t xml:space="preserve"> η Νέα Δημοκρατία δεν έχει κρυφό πρόγραμμα</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έ</w:t>
      </w:r>
      <w:r w:rsidRPr="00A73D6B">
        <w:rPr>
          <w:rFonts w:eastAsia="Times New Roman" w:cs="Times New Roman"/>
          <w:szCs w:val="24"/>
        </w:rPr>
        <w:t xml:space="preserve">χει </w:t>
      </w:r>
      <w:r>
        <w:rPr>
          <w:rFonts w:eastAsia="Times New Roman" w:cs="Times New Roman"/>
          <w:szCs w:val="24"/>
        </w:rPr>
        <w:t xml:space="preserve">φανερό </w:t>
      </w:r>
      <w:r w:rsidRPr="00A73D6B">
        <w:rPr>
          <w:rFonts w:eastAsia="Times New Roman" w:cs="Times New Roman"/>
          <w:szCs w:val="24"/>
        </w:rPr>
        <w:t>πρόγραμμα</w:t>
      </w:r>
      <w:r>
        <w:rPr>
          <w:rFonts w:eastAsia="Times New Roman" w:cs="Times New Roman"/>
          <w:szCs w:val="24"/>
        </w:rPr>
        <w:t>.</w:t>
      </w:r>
      <w:r w:rsidRPr="00A73D6B">
        <w:rPr>
          <w:rFonts w:eastAsia="Times New Roman" w:cs="Times New Roman"/>
          <w:szCs w:val="24"/>
        </w:rPr>
        <w:t xml:space="preserve"> Αυτό που κάνει</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όμως,</w:t>
      </w:r>
      <w:r w:rsidRPr="00A73D6B">
        <w:rPr>
          <w:rFonts w:eastAsia="Times New Roman" w:cs="Times New Roman"/>
          <w:szCs w:val="24"/>
        </w:rPr>
        <w:t xml:space="preserve"> παρουσιάζοντας το φανερό πρόγραμμα</w:t>
      </w:r>
      <w:r>
        <w:rPr>
          <w:rFonts w:eastAsia="Times New Roman" w:cs="Times New Roman"/>
          <w:szCs w:val="24"/>
        </w:rPr>
        <w:t xml:space="preserve"> της,</w:t>
      </w:r>
      <w:r w:rsidRPr="00A73D6B">
        <w:rPr>
          <w:rFonts w:eastAsia="Times New Roman" w:cs="Times New Roman"/>
          <w:szCs w:val="24"/>
        </w:rPr>
        <w:t xml:space="preserve"> </w:t>
      </w:r>
      <w:r>
        <w:rPr>
          <w:rFonts w:eastAsia="Times New Roman" w:cs="Times New Roman"/>
          <w:szCs w:val="24"/>
        </w:rPr>
        <w:t xml:space="preserve">είναι το εξής: </w:t>
      </w:r>
      <w:r w:rsidRPr="00A73D6B">
        <w:rPr>
          <w:rFonts w:eastAsia="Times New Roman" w:cs="Times New Roman"/>
          <w:szCs w:val="24"/>
        </w:rPr>
        <w:t xml:space="preserve">Έχει επιλεκτική μνήμη για το παρελθόν και αποκρύπτει τις συνέπειες του </w:t>
      </w:r>
      <w:r>
        <w:rPr>
          <w:rFonts w:eastAsia="Times New Roman" w:cs="Times New Roman"/>
          <w:szCs w:val="24"/>
        </w:rPr>
        <w:t xml:space="preserve">φανερού </w:t>
      </w:r>
      <w:r w:rsidRPr="00A73D6B">
        <w:rPr>
          <w:rFonts w:eastAsia="Times New Roman" w:cs="Times New Roman"/>
          <w:szCs w:val="24"/>
        </w:rPr>
        <w:t>της προγράμματος</w:t>
      </w:r>
      <w:r>
        <w:rPr>
          <w:rFonts w:eastAsia="Times New Roman" w:cs="Times New Roman"/>
          <w:szCs w:val="24"/>
        </w:rPr>
        <w:t>.</w:t>
      </w:r>
      <w:r w:rsidRPr="00A73D6B">
        <w:rPr>
          <w:rFonts w:eastAsia="Times New Roman" w:cs="Times New Roman"/>
          <w:szCs w:val="24"/>
        </w:rPr>
        <w:t xml:space="preserve"> Θα μου επιτρέψετε</w:t>
      </w:r>
      <w:r>
        <w:rPr>
          <w:rFonts w:eastAsia="Times New Roman" w:cs="Times New Roman"/>
          <w:szCs w:val="24"/>
        </w:rPr>
        <w:t>, λ</w:t>
      </w:r>
      <w:r w:rsidRPr="00A73D6B">
        <w:rPr>
          <w:rFonts w:eastAsia="Times New Roman" w:cs="Times New Roman"/>
          <w:szCs w:val="24"/>
        </w:rPr>
        <w:t>οιπόν</w:t>
      </w:r>
      <w:r>
        <w:rPr>
          <w:rFonts w:eastAsia="Times New Roman" w:cs="Times New Roman"/>
          <w:szCs w:val="24"/>
        </w:rPr>
        <w:t xml:space="preserve">, </w:t>
      </w:r>
      <w:r>
        <w:rPr>
          <w:rFonts w:eastAsia="Times New Roman" w:cs="Times New Roman"/>
          <w:szCs w:val="24"/>
        </w:rPr>
        <w:t>συγκεκριμένα</w:t>
      </w:r>
      <w:r>
        <w:rPr>
          <w:rFonts w:eastAsia="Times New Roman" w:cs="Times New Roman"/>
          <w:szCs w:val="24"/>
        </w:rPr>
        <w:t xml:space="preserve"> ν</w:t>
      </w:r>
      <w:r w:rsidRPr="00A73D6B">
        <w:rPr>
          <w:rFonts w:eastAsia="Times New Roman" w:cs="Times New Roman"/>
          <w:szCs w:val="24"/>
        </w:rPr>
        <w:t xml:space="preserve">α </w:t>
      </w:r>
      <w:r>
        <w:rPr>
          <w:rFonts w:eastAsia="Times New Roman" w:cs="Times New Roman"/>
          <w:szCs w:val="24"/>
        </w:rPr>
        <w:t>τοποθετηθώ και να απαντήσω</w:t>
      </w:r>
      <w:r w:rsidRPr="00A73D6B">
        <w:rPr>
          <w:rFonts w:eastAsia="Times New Roman" w:cs="Times New Roman"/>
          <w:szCs w:val="24"/>
        </w:rPr>
        <w:t xml:space="preserve"> σε αυτά που</w:t>
      </w:r>
      <w:r>
        <w:rPr>
          <w:rFonts w:eastAsia="Times New Roman" w:cs="Times New Roman"/>
          <w:szCs w:val="24"/>
        </w:rPr>
        <w:t xml:space="preserve"> ο</w:t>
      </w:r>
      <w:r w:rsidRPr="00A73D6B">
        <w:rPr>
          <w:rFonts w:eastAsia="Times New Roman" w:cs="Times New Roman"/>
          <w:szCs w:val="24"/>
        </w:rPr>
        <w:t xml:space="preserve"> Αρχηγός </w:t>
      </w:r>
      <w:r>
        <w:rPr>
          <w:rFonts w:eastAsia="Times New Roman" w:cs="Times New Roman"/>
          <w:szCs w:val="24"/>
        </w:rPr>
        <w:t xml:space="preserve">της </w:t>
      </w:r>
      <w:r w:rsidRPr="00A73D6B">
        <w:rPr>
          <w:rFonts w:eastAsia="Times New Roman" w:cs="Times New Roman"/>
          <w:szCs w:val="24"/>
        </w:rPr>
        <w:t>Αξιωματικής Αντιπολίτευσης</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ο κ.</w:t>
      </w:r>
      <w:r w:rsidRPr="00A73D6B">
        <w:rPr>
          <w:rFonts w:eastAsia="Times New Roman" w:cs="Times New Roman"/>
          <w:szCs w:val="24"/>
        </w:rPr>
        <w:t xml:space="preserve"> Μητσοτάκης</w:t>
      </w:r>
      <w:r>
        <w:rPr>
          <w:rFonts w:eastAsia="Times New Roman" w:cs="Times New Roman"/>
          <w:szCs w:val="24"/>
        </w:rPr>
        <w:t>,</w:t>
      </w:r>
      <w:r w:rsidRPr="00A73D6B">
        <w:rPr>
          <w:rFonts w:eastAsia="Times New Roman" w:cs="Times New Roman"/>
          <w:szCs w:val="24"/>
        </w:rPr>
        <w:t xml:space="preserve"> ανέφερε </w:t>
      </w:r>
      <w:r>
        <w:rPr>
          <w:rFonts w:eastAsia="Times New Roman" w:cs="Times New Roman"/>
          <w:szCs w:val="24"/>
        </w:rPr>
        <w:t>για τη δημόσια διοίκηση χ</w:t>
      </w:r>
      <w:r w:rsidRPr="00A73D6B">
        <w:rPr>
          <w:rFonts w:eastAsia="Times New Roman" w:cs="Times New Roman"/>
          <w:szCs w:val="24"/>
        </w:rPr>
        <w:t>θες</w:t>
      </w:r>
      <w:r>
        <w:rPr>
          <w:rFonts w:eastAsia="Times New Roman" w:cs="Times New Roman"/>
          <w:szCs w:val="24"/>
        </w:rPr>
        <w:t>. Διότι</w:t>
      </w:r>
      <w:r w:rsidRPr="00A73D6B">
        <w:rPr>
          <w:rFonts w:eastAsia="Times New Roman" w:cs="Times New Roman"/>
          <w:szCs w:val="24"/>
        </w:rPr>
        <w:t xml:space="preserve"> αυτό είναι και το νόημα μιας συζήτησης στην Εθνική Αντιπροσωπεία</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ολύ περισσότερο </w:t>
      </w:r>
      <w:r>
        <w:rPr>
          <w:rFonts w:eastAsia="Times New Roman" w:cs="Times New Roman"/>
          <w:szCs w:val="24"/>
        </w:rPr>
        <w:lastRenderedPageBreak/>
        <w:t xml:space="preserve">που ο κ. Μητσοτάκης </w:t>
      </w:r>
      <w:r w:rsidRPr="00A73D6B">
        <w:rPr>
          <w:rFonts w:eastAsia="Times New Roman" w:cs="Times New Roman"/>
          <w:szCs w:val="24"/>
        </w:rPr>
        <w:t>την περίοδο της διακυβέρνησης Σαμαρά</w:t>
      </w:r>
      <w:r>
        <w:rPr>
          <w:rFonts w:eastAsia="Times New Roman" w:cs="Times New Roman"/>
          <w:szCs w:val="24"/>
        </w:rPr>
        <w:t>,</w:t>
      </w:r>
      <w:r>
        <w:rPr>
          <w:rFonts w:eastAsia="Times New Roman" w:cs="Times New Roman"/>
          <w:szCs w:val="24"/>
        </w:rPr>
        <w:t xml:space="preserve"> και</w:t>
      </w:r>
      <w:r w:rsidRPr="00A73D6B">
        <w:rPr>
          <w:rFonts w:eastAsia="Times New Roman" w:cs="Times New Roman"/>
          <w:szCs w:val="24"/>
        </w:rPr>
        <w:t xml:space="preserve"> για ένα</w:t>
      </w:r>
      <w:r w:rsidRPr="00A73D6B">
        <w:rPr>
          <w:rFonts w:eastAsia="Times New Roman" w:cs="Times New Roman"/>
          <w:szCs w:val="24"/>
        </w:rPr>
        <w:t xml:space="preserve"> μεγάλο μέρ</w:t>
      </w:r>
      <w:r>
        <w:rPr>
          <w:rFonts w:eastAsia="Times New Roman" w:cs="Times New Roman"/>
          <w:szCs w:val="24"/>
        </w:rPr>
        <w:t>ος αυτής της διακυβέρνησης, ήταν</w:t>
      </w:r>
      <w:r w:rsidRPr="00A73D6B">
        <w:rPr>
          <w:rFonts w:eastAsia="Times New Roman" w:cs="Times New Roman"/>
          <w:szCs w:val="24"/>
        </w:rPr>
        <w:t xml:space="preserve"> Υπουργός Διοικητικής Μεταρρύθμισης</w:t>
      </w:r>
      <w:r>
        <w:rPr>
          <w:rFonts w:eastAsia="Times New Roman" w:cs="Times New Roman"/>
          <w:szCs w:val="24"/>
        </w:rPr>
        <w:t>.</w:t>
      </w:r>
    </w:p>
    <w:p w14:paraId="6338F901" w14:textId="77777777" w:rsidR="00401C51" w:rsidRDefault="00794512">
      <w:pPr>
        <w:tabs>
          <w:tab w:val="left" w:pos="6168"/>
        </w:tabs>
        <w:spacing w:line="600" w:lineRule="auto"/>
        <w:ind w:firstLine="720"/>
        <w:jc w:val="both"/>
        <w:rPr>
          <w:rFonts w:eastAsia="Times New Roman" w:cs="Times New Roman"/>
          <w:szCs w:val="24"/>
        </w:rPr>
      </w:pPr>
      <w:r w:rsidRPr="00A73D6B">
        <w:rPr>
          <w:rFonts w:eastAsia="Times New Roman" w:cs="Times New Roman"/>
          <w:szCs w:val="24"/>
        </w:rPr>
        <w:t xml:space="preserve">Να </w:t>
      </w:r>
      <w:r>
        <w:rPr>
          <w:rFonts w:eastAsia="Times New Roman" w:cs="Times New Roman"/>
          <w:szCs w:val="24"/>
        </w:rPr>
        <w:t>θυμίσω, λ</w:t>
      </w:r>
      <w:r w:rsidRPr="00A73D6B">
        <w:rPr>
          <w:rFonts w:eastAsia="Times New Roman" w:cs="Times New Roman"/>
          <w:szCs w:val="24"/>
        </w:rPr>
        <w:t>οιπόν</w:t>
      </w:r>
      <w:r>
        <w:rPr>
          <w:rFonts w:eastAsia="Times New Roman" w:cs="Times New Roman"/>
          <w:szCs w:val="24"/>
        </w:rPr>
        <w:t>,</w:t>
      </w:r>
      <w:r w:rsidRPr="00A73D6B">
        <w:rPr>
          <w:rFonts w:eastAsia="Times New Roman" w:cs="Times New Roman"/>
          <w:szCs w:val="24"/>
        </w:rPr>
        <w:t xml:space="preserve"> για να μην υπάρχει επιλεκτική μνήμη</w:t>
      </w:r>
      <w:r>
        <w:rPr>
          <w:rFonts w:eastAsia="Times New Roman" w:cs="Times New Roman"/>
          <w:szCs w:val="24"/>
        </w:rPr>
        <w:t>,</w:t>
      </w:r>
      <w:r w:rsidRPr="00A73D6B">
        <w:rPr>
          <w:rFonts w:eastAsia="Times New Roman" w:cs="Times New Roman"/>
          <w:szCs w:val="24"/>
        </w:rPr>
        <w:t xml:space="preserve"> ότι στη διακυβέρνηση </w:t>
      </w:r>
      <w:r>
        <w:rPr>
          <w:rFonts w:eastAsia="Times New Roman" w:cs="Times New Roman"/>
          <w:szCs w:val="24"/>
        </w:rPr>
        <w:t>20</w:t>
      </w:r>
      <w:r w:rsidRPr="00A73D6B">
        <w:rPr>
          <w:rFonts w:eastAsia="Times New Roman" w:cs="Times New Roman"/>
          <w:szCs w:val="24"/>
        </w:rPr>
        <w:t>12</w:t>
      </w:r>
      <w:r>
        <w:rPr>
          <w:rFonts w:eastAsia="Times New Roman" w:cs="Times New Roman"/>
          <w:szCs w:val="24"/>
        </w:rPr>
        <w:t>-20</w:t>
      </w:r>
      <w:r w:rsidRPr="00A73D6B">
        <w:rPr>
          <w:rFonts w:eastAsia="Times New Roman" w:cs="Times New Roman"/>
          <w:szCs w:val="24"/>
        </w:rPr>
        <w:t xml:space="preserve">14 </w:t>
      </w:r>
      <w:r>
        <w:rPr>
          <w:rFonts w:eastAsia="Times New Roman" w:cs="Times New Roman"/>
          <w:szCs w:val="24"/>
        </w:rPr>
        <w:t>έγιναν</w:t>
      </w:r>
      <w:r w:rsidRPr="00A73D6B">
        <w:rPr>
          <w:rFonts w:eastAsia="Times New Roman" w:cs="Times New Roman"/>
          <w:szCs w:val="24"/>
        </w:rPr>
        <w:t xml:space="preserve"> πάνω από </w:t>
      </w:r>
      <w:r>
        <w:rPr>
          <w:rFonts w:eastAsia="Times New Roman" w:cs="Times New Roman"/>
          <w:szCs w:val="24"/>
        </w:rPr>
        <w:t xml:space="preserve">τρεις χιλιάδες </w:t>
      </w:r>
      <w:r w:rsidRPr="00A73D6B">
        <w:rPr>
          <w:rFonts w:eastAsia="Times New Roman" w:cs="Times New Roman"/>
          <w:szCs w:val="24"/>
        </w:rPr>
        <w:t>απολύσεις</w:t>
      </w:r>
      <w:r>
        <w:rPr>
          <w:rFonts w:eastAsia="Times New Roman" w:cs="Times New Roman"/>
          <w:szCs w:val="24"/>
        </w:rPr>
        <w:t>.</w:t>
      </w:r>
      <w:r w:rsidRPr="00A73D6B">
        <w:rPr>
          <w:rFonts w:eastAsia="Times New Roman" w:cs="Times New Roman"/>
          <w:szCs w:val="24"/>
        </w:rPr>
        <w:t xml:space="preserve"> Αν προσθέσουμε τις απολύσεις</w:t>
      </w:r>
      <w:r>
        <w:rPr>
          <w:rFonts w:eastAsia="Times New Roman" w:cs="Times New Roman"/>
          <w:szCs w:val="24"/>
        </w:rPr>
        <w:t xml:space="preserve"> της ΕΡΤ,</w:t>
      </w:r>
      <w:r w:rsidRPr="00A73D6B">
        <w:rPr>
          <w:rFonts w:eastAsia="Times New Roman" w:cs="Times New Roman"/>
          <w:szCs w:val="24"/>
        </w:rPr>
        <w:t xml:space="preserve"> </w:t>
      </w:r>
      <w:r>
        <w:rPr>
          <w:rFonts w:eastAsia="Times New Roman" w:cs="Times New Roman"/>
          <w:szCs w:val="24"/>
        </w:rPr>
        <w:t>υπερβαίνο</w:t>
      </w:r>
      <w:r>
        <w:rPr>
          <w:rFonts w:eastAsia="Times New Roman" w:cs="Times New Roman"/>
          <w:szCs w:val="24"/>
        </w:rPr>
        <w:t>υν</w:t>
      </w:r>
      <w:r w:rsidRPr="00A73D6B">
        <w:rPr>
          <w:rFonts w:eastAsia="Times New Roman" w:cs="Times New Roman"/>
          <w:szCs w:val="24"/>
        </w:rPr>
        <w:t xml:space="preserve"> τις </w:t>
      </w:r>
      <w:r>
        <w:rPr>
          <w:rFonts w:eastAsia="Times New Roman" w:cs="Times New Roman"/>
          <w:szCs w:val="24"/>
        </w:rPr>
        <w:t>πέντε χιλιάδες</w:t>
      </w:r>
      <w:r>
        <w:rPr>
          <w:rFonts w:eastAsia="Times New Roman" w:cs="Times New Roman"/>
          <w:szCs w:val="24"/>
        </w:rPr>
        <w:t xml:space="preserve"> οι</w:t>
      </w:r>
      <w:r>
        <w:rPr>
          <w:rFonts w:eastAsia="Times New Roman" w:cs="Times New Roman"/>
          <w:szCs w:val="24"/>
        </w:rPr>
        <w:t xml:space="preserve"> απολύσεις.</w:t>
      </w:r>
      <w:r>
        <w:rPr>
          <w:rFonts w:eastAsia="Times New Roman" w:cs="Times New Roman"/>
          <w:szCs w:val="24"/>
        </w:rPr>
        <w:t xml:space="preserve"> Υπήρξαν</w:t>
      </w:r>
      <w:r w:rsidRPr="00A73D6B">
        <w:rPr>
          <w:rFonts w:eastAsia="Times New Roman" w:cs="Times New Roman"/>
          <w:szCs w:val="24"/>
        </w:rPr>
        <w:t xml:space="preserve"> </w:t>
      </w:r>
      <w:r>
        <w:rPr>
          <w:rFonts w:eastAsia="Times New Roman" w:cs="Times New Roman"/>
          <w:szCs w:val="24"/>
        </w:rPr>
        <w:t>χίλι</w:t>
      </w:r>
      <w:r>
        <w:rPr>
          <w:rFonts w:eastAsia="Times New Roman" w:cs="Times New Roman"/>
          <w:szCs w:val="24"/>
        </w:rPr>
        <w:t>οι</w:t>
      </w:r>
      <w:r>
        <w:rPr>
          <w:rFonts w:eastAsia="Times New Roman" w:cs="Times New Roman"/>
          <w:szCs w:val="24"/>
        </w:rPr>
        <w:t xml:space="preserve"> οκτακόσι</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δημόσιοι υπάλληλοι</w:t>
      </w:r>
      <w:r>
        <w:rPr>
          <w:rFonts w:eastAsia="Times New Roman" w:cs="Times New Roman"/>
          <w:szCs w:val="24"/>
        </w:rPr>
        <w:t xml:space="preserve"> σε διαθεσιμότητα</w:t>
      </w:r>
      <w:r>
        <w:rPr>
          <w:rFonts w:eastAsia="Times New Roman" w:cs="Times New Roman"/>
          <w:szCs w:val="24"/>
        </w:rPr>
        <w:t>,</w:t>
      </w:r>
      <w:r>
        <w:rPr>
          <w:rFonts w:eastAsia="Times New Roman" w:cs="Times New Roman"/>
          <w:szCs w:val="24"/>
        </w:rPr>
        <w:t xml:space="preserve"> που</w:t>
      </w:r>
      <w:r w:rsidRPr="00A73D6B">
        <w:rPr>
          <w:rFonts w:eastAsia="Times New Roman" w:cs="Times New Roman"/>
          <w:szCs w:val="24"/>
        </w:rPr>
        <w:t xml:space="preserve"> δεν </w:t>
      </w:r>
      <w:r>
        <w:rPr>
          <w:rFonts w:eastAsia="Times New Roman" w:cs="Times New Roman"/>
          <w:szCs w:val="24"/>
        </w:rPr>
        <w:t>απολ</w:t>
      </w:r>
      <w:r>
        <w:rPr>
          <w:rFonts w:eastAsia="Times New Roman" w:cs="Times New Roman"/>
          <w:szCs w:val="24"/>
        </w:rPr>
        <w:t>ύ</w:t>
      </w:r>
      <w:r>
        <w:rPr>
          <w:rFonts w:eastAsia="Times New Roman" w:cs="Times New Roman"/>
          <w:szCs w:val="24"/>
        </w:rPr>
        <w:t>θ</w:t>
      </w:r>
      <w:r>
        <w:rPr>
          <w:rFonts w:eastAsia="Times New Roman" w:cs="Times New Roman"/>
          <w:szCs w:val="24"/>
        </w:rPr>
        <w:t>ηκαν</w:t>
      </w:r>
      <w:r>
        <w:rPr>
          <w:rFonts w:eastAsia="Times New Roman" w:cs="Times New Roman"/>
          <w:szCs w:val="24"/>
        </w:rPr>
        <w:t xml:space="preserve">, </w:t>
      </w:r>
      <w:r w:rsidRPr="00A73D6B">
        <w:rPr>
          <w:rFonts w:eastAsia="Times New Roman" w:cs="Times New Roman"/>
          <w:szCs w:val="24"/>
        </w:rPr>
        <w:t xml:space="preserve">επειδή έγιναν νωρίτερα οι εκλογές του </w:t>
      </w:r>
      <w:r>
        <w:rPr>
          <w:rFonts w:eastAsia="Times New Roman" w:cs="Times New Roman"/>
          <w:szCs w:val="24"/>
        </w:rPr>
        <w:t>20</w:t>
      </w:r>
      <w:r w:rsidRPr="00A73D6B">
        <w:rPr>
          <w:rFonts w:eastAsia="Times New Roman" w:cs="Times New Roman"/>
          <w:szCs w:val="24"/>
        </w:rPr>
        <w:t>15</w:t>
      </w:r>
      <w:r>
        <w:rPr>
          <w:rFonts w:eastAsia="Times New Roman" w:cs="Times New Roman"/>
          <w:szCs w:val="24"/>
        </w:rPr>
        <w:t>. Πρόκειται για</w:t>
      </w:r>
      <w:r>
        <w:rPr>
          <w:rFonts w:eastAsia="Times New Roman" w:cs="Times New Roman"/>
          <w:szCs w:val="24"/>
        </w:rPr>
        <w:t xml:space="preserve"> δημοσίους υπαλλήλους</w:t>
      </w:r>
      <w:r w:rsidRPr="00A73D6B">
        <w:rPr>
          <w:rFonts w:eastAsia="Times New Roman" w:cs="Times New Roman"/>
          <w:szCs w:val="24"/>
        </w:rPr>
        <w:t xml:space="preserve"> οι οποί</w:t>
      </w:r>
      <w:r>
        <w:rPr>
          <w:rFonts w:eastAsia="Times New Roman" w:cs="Times New Roman"/>
          <w:szCs w:val="24"/>
        </w:rPr>
        <w:t>οι</w:t>
      </w:r>
      <w:r w:rsidRPr="00A73D6B">
        <w:rPr>
          <w:rFonts w:eastAsia="Times New Roman" w:cs="Times New Roman"/>
          <w:szCs w:val="24"/>
        </w:rPr>
        <w:t xml:space="preserve"> όλ</w:t>
      </w:r>
      <w:r>
        <w:rPr>
          <w:rFonts w:eastAsia="Times New Roman" w:cs="Times New Roman"/>
          <w:szCs w:val="24"/>
        </w:rPr>
        <w:t>οι</w:t>
      </w:r>
      <w:r w:rsidRPr="00A73D6B">
        <w:rPr>
          <w:rFonts w:eastAsia="Times New Roman" w:cs="Times New Roman"/>
          <w:szCs w:val="24"/>
        </w:rPr>
        <w:t xml:space="preserve"> αποκαταστάθηκαν με τους πρώτους νόμους</w:t>
      </w:r>
      <w:r>
        <w:rPr>
          <w:rFonts w:eastAsia="Times New Roman" w:cs="Times New Roman"/>
          <w:szCs w:val="24"/>
        </w:rPr>
        <w:t>,</w:t>
      </w:r>
      <w:r w:rsidRPr="00A73D6B">
        <w:rPr>
          <w:rFonts w:eastAsia="Times New Roman" w:cs="Times New Roman"/>
          <w:szCs w:val="24"/>
        </w:rPr>
        <w:t xml:space="preserve"> που έφερε η Κυβέρνηση του ΣΥΡΙΖΑ</w:t>
      </w:r>
      <w:r>
        <w:rPr>
          <w:rFonts w:eastAsia="Times New Roman" w:cs="Times New Roman"/>
          <w:szCs w:val="24"/>
        </w:rPr>
        <w:t>.</w:t>
      </w:r>
      <w:r w:rsidRPr="00A73D6B">
        <w:rPr>
          <w:rFonts w:eastAsia="Times New Roman" w:cs="Times New Roman"/>
          <w:szCs w:val="24"/>
        </w:rPr>
        <w:t xml:space="preserve"> Είναι εδώ και ο Πρόεδρος της Βουλής</w:t>
      </w:r>
      <w:r>
        <w:rPr>
          <w:rFonts w:eastAsia="Times New Roman" w:cs="Times New Roman"/>
          <w:szCs w:val="24"/>
        </w:rPr>
        <w:t>,</w:t>
      </w:r>
      <w:r w:rsidRPr="00A73D6B">
        <w:rPr>
          <w:rFonts w:eastAsia="Times New Roman" w:cs="Times New Roman"/>
          <w:szCs w:val="24"/>
        </w:rPr>
        <w:t xml:space="preserve"> </w:t>
      </w:r>
      <w:r>
        <w:rPr>
          <w:rFonts w:eastAsia="Times New Roman" w:cs="Times New Roman"/>
          <w:szCs w:val="24"/>
        </w:rPr>
        <w:t>ο κ.</w:t>
      </w:r>
      <w:r w:rsidRPr="00A73D6B">
        <w:rPr>
          <w:rFonts w:eastAsia="Times New Roman" w:cs="Times New Roman"/>
          <w:szCs w:val="24"/>
        </w:rPr>
        <w:t xml:space="preserve"> Βούτσης</w:t>
      </w:r>
      <w:r>
        <w:rPr>
          <w:rFonts w:eastAsia="Times New Roman" w:cs="Times New Roman"/>
          <w:szCs w:val="24"/>
        </w:rPr>
        <w:t>, που ήταν τότε Υπουργός του ε</w:t>
      </w:r>
      <w:r w:rsidRPr="00A73D6B">
        <w:rPr>
          <w:rFonts w:eastAsia="Times New Roman" w:cs="Times New Roman"/>
          <w:szCs w:val="24"/>
        </w:rPr>
        <w:t xml:space="preserve">νιαίου Υπουργείου Εσωτερικών και Διοικητικής Ανασυγκρότησης που </w:t>
      </w:r>
      <w:r>
        <w:rPr>
          <w:rFonts w:eastAsia="Times New Roman" w:cs="Times New Roman"/>
          <w:szCs w:val="24"/>
        </w:rPr>
        <w:t xml:space="preserve">έφερε </w:t>
      </w:r>
      <w:r w:rsidRPr="00A73D6B">
        <w:rPr>
          <w:rFonts w:eastAsia="Times New Roman" w:cs="Times New Roman"/>
          <w:szCs w:val="24"/>
        </w:rPr>
        <w:t>αυτό</w:t>
      </w:r>
      <w:r>
        <w:rPr>
          <w:rFonts w:eastAsia="Times New Roman" w:cs="Times New Roman"/>
          <w:szCs w:val="24"/>
        </w:rPr>
        <w:t>ν</w:t>
      </w:r>
      <w:r w:rsidRPr="00A73D6B">
        <w:rPr>
          <w:rFonts w:eastAsia="Times New Roman" w:cs="Times New Roman"/>
          <w:szCs w:val="24"/>
        </w:rPr>
        <w:t xml:space="preserve"> το</w:t>
      </w:r>
      <w:r>
        <w:rPr>
          <w:rFonts w:eastAsia="Times New Roman" w:cs="Times New Roman"/>
          <w:szCs w:val="24"/>
        </w:rPr>
        <w:t>ν</w:t>
      </w:r>
      <w:r w:rsidRPr="00A73D6B">
        <w:rPr>
          <w:rFonts w:eastAsia="Times New Roman" w:cs="Times New Roman"/>
          <w:szCs w:val="24"/>
        </w:rPr>
        <w:t xml:space="preserve"> νόμο</w:t>
      </w:r>
      <w:r>
        <w:rPr>
          <w:rFonts w:eastAsia="Times New Roman" w:cs="Times New Roman"/>
          <w:szCs w:val="24"/>
        </w:rPr>
        <w:t>.</w:t>
      </w:r>
      <w:r w:rsidRPr="00A73D6B">
        <w:rPr>
          <w:rFonts w:eastAsia="Times New Roman" w:cs="Times New Roman"/>
          <w:szCs w:val="24"/>
        </w:rPr>
        <w:t xml:space="preserve"> Όπως </w:t>
      </w:r>
      <w:r>
        <w:rPr>
          <w:rFonts w:eastAsia="Times New Roman" w:cs="Times New Roman"/>
          <w:szCs w:val="24"/>
        </w:rPr>
        <w:t xml:space="preserve">επίσης, </w:t>
      </w:r>
      <w:r>
        <w:rPr>
          <w:rFonts w:eastAsia="Times New Roman" w:cs="Times New Roman"/>
          <w:szCs w:val="24"/>
        </w:rPr>
        <w:t>ίσχυε</w:t>
      </w:r>
      <w:r w:rsidRPr="00A73D6B">
        <w:rPr>
          <w:rFonts w:eastAsia="Times New Roman" w:cs="Times New Roman"/>
          <w:szCs w:val="24"/>
        </w:rPr>
        <w:t xml:space="preserve"> και </w:t>
      </w:r>
      <w:r>
        <w:rPr>
          <w:rFonts w:eastAsia="Times New Roman" w:cs="Times New Roman"/>
          <w:szCs w:val="24"/>
        </w:rPr>
        <w:t>η</w:t>
      </w:r>
      <w:r w:rsidRPr="00A73D6B">
        <w:rPr>
          <w:rFonts w:eastAsia="Times New Roman" w:cs="Times New Roman"/>
          <w:szCs w:val="24"/>
        </w:rPr>
        <w:t xml:space="preserve"> περίφημη διαθεσιμότητα</w:t>
      </w:r>
      <w:r>
        <w:rPr>
          <w:rFonts w:eastAsia="Times New Roman" w:cs="Times New Roman"/>
          <w:szCs w:val="24"/>
        </w:rPr>
        <w:t>, που λ</w:t>
      </w:r>
      <w:r w:rsidRPr="00A73D6B">
        <w:rPr>
          <w:rFonts w:eastAsia="Times New Roman" w:cs="Times New Roman"/>
          <w:szCs w:val="24"/>
        </w:rPr>
        <w:t>ει</w:t>
      </w:r>
      <w:r w:rsidRPr="00A73D6B">
        <w:rPr>
          <w:rFonts w:eastAsia="Times New Roman" w:cs="Times New Roman"/>
          <w:szCs w:val="24"/>
        </w:rPr>
        <w:t xml:space="preserve">τούργησε </w:t>
      </w:r>
      <w:r>
        <w:rPr>
          <w:rFonts w:eastAsia="Times New Roman" w:cs="Times New Roman"/>
          <w:szCs w:val="24"/>
        </w:rPr>
        <w:t xml:space="preserve">ως </w:t>
      </w:r>
      <w:r>
        <w:rPr>
          <w:rFonts w:eastAsia="Times New Roman" w:cs="Times New Roman"/>
          <w:szCs w:val="24"/>
        </w:rPr>
        <w:t>προθάλαμος των απολύσεων,</w:t>
      </w:r>
      <w:r>
        <w:rPr>
          <w:rFonts w:eastAsia="Times New Roman" w:cs="Times New Roman"/>
          <w:szCs w:val="24"/>
        </w:rPr>
        <w:t xml:space="preserve"> και η οποία</w:t>
      </w:r>
      <w:r>
        <w:rPr>
          <w:rFonts w:eastAsia="Times New Roman" w:cs="Times New Roman"/>
          <w:szCs w:val="24"/>
        </w:rPr>
        <w:t xml:space="preserve"> ε</w:t>
      </w:r>
      <w:r w:rsidRPr="00A73D6B">
        <w:rPr>
          <w:rFonts w:eastAsia="Times New Roman" w:cs="Times New Roman"/>
          <w:szCs w:val="24"/>
        </w:rPr>
        <w:t>πίσης καταργήθηκε από την Κυβέρνηση του ΣΥΡΙΖΑ</w:t>
      </w:r>
      <w:r>
        <w:rPr>
          <w:rFonts w:eastAsia="Times New Roman" w:cs="Times New Roman"/>
          <w:szCs w:val="24"/>
        </w:rPr>
        <w:t>.</w:t>
      </w:r>
    </w:p>
    <w:p w14:paraId="6338F90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Αυτή είναι μία</w:t>
      </w:r>
      <w:r w:rsidRPr="00584391">
        <w:rPr>
          <w:rFonts w:eastAsia="Times New Roman" w:cs="Times New Roman"/>
          <w:szCs w:val="24"/>
        </w:rPr>
        <w:t xml:space="preserve"> πρώτη απάντηση</w:t>
      </w:r>
      <w:r>
        <w:rPr>
          <w:rFonts w:eastAsia="Times New Roman" w:cs="Times New Roman"/>
          <w:szCs w:val="24"/>
        </w:rPr>
        <w:t>,</w:t>
      </w:r>
      <w:r w:rsidRPr="00584391">
        <w:rPr>
          <w:rFonts w:eastAsia="Times New Roman" w:cs="Times New Roman"/>
          <w:szCs w:val="24"/>
        </w:rPr>
        <w:t xml:space="preserve"> ότι ακόμα </w:t>
      </w:r>
      <w:r>
        <w:rPr>
          <w:rFonts w:eastAsia="Times New Roman" w:cs="Times New Roman"/>
          <w:szCs w:val="24"/>
        </w:rPr>
        <w:t>και σε</w:t>
      </w:r>
      <w:r w:rsidRPr="00584391">
        <w:rPr>
          <w:rFonts w:eastAsia="Times New Roman" w:cs="Times New Roman"/>
          <w:szCs w:val="24"/>
        </w:rPr>
        <w:t xml:space="preserve"> μνημονιακή περίοδο υπήρχαν επιλογές</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η</w:t>
      </w:r>
      <w:r w:rsidRPr="00584391">
        <w:rPr>
          <w:rFonts w:eastAsia="Times New Roman" w:cs="Times New Roman"/>
          <w:szCs w:val="24"/>
        </w:rPr>
        <w:t xml:space="preserve"> Κυβέρνηση του ΣΥΡΙΖΑ</w:t>
      </w:r>
      <w:r>
        <w:rPr>
          <w:rFonts w:eastAsia="Times New Roman" w:cs="Times New Roman"/>
          <w:szCs w:val="24"/>
        </w:rPr>
        <w:t xml:space="preserve"> μπόρεσε</w:t>
      </w:r>
      <w:r w:rsidRPr="00584391">
        <w:rPr>
          <w:rFonts w:eastAsia="Times New Roman" w:cs="Times New Roman"/>
          <w:szCs w:val="24"/>
        </w:rPr>
        <w:t xml:space="preserve"> να αποκαταστήσει τις απολύσεις και </w:t>
      </w:r>
      <w:r>
        <w:rPr>
          <w:rFonts w:eastAsia="Times New Roman" w:cs="Times New Roman"/>
          <w:szCs w:val="24"/>
        </w:rPr>
        <w:t>να</w:t>
      </w:r>
      <w:r>
        <w:rPr>
          <w:rFonts w:eastAsia="Times New Roman" w:cs="Times New Roman"/>
          <w:szCs w:val="24"/>
        </w:rPr>
        <w:t xml:space="preserve"> καταργήσει</w:t>
      </w:r>
      <w:r w:rsidRPr="00584391">
        <w:rPr>
          <w:rFonts w:eastAsia="Times New Roman" w:cs="Times New Roman"/>
          <w:szCs w:val="24"/>
        </w:rPr>
        <w:t xml:space="preserve"> τη διαθεσιμότητα και να βρ</w:t>
      </w:r>
      <w:r>
        <w:rPr>
          <w:rFonts w:eastAsia="Times New Roman" w:cs="Times New Roman"/>
          <w:szCs w:val="24"/>
        </w:rPr>
        <w:t>ει συμφωνία και με τους θεσμούς, π</w:t>
      </w:r>
      <w:r w:rsidRPr="00584391">
        <w:rPr>
          <w:rFonts w:eastAsia="Times New Roman" w:cs="Times New Roman"/>
          <w:szCs w:val="24"/>
        </w:rPr>
        <w:t>όσο μάλλον σε</w:t>
      </w:r>
      <w:r>
        <w:rPr>
          <w:rFonts w:eastAsia="Times New Roman" w:cs="Times New Roman"/>
          <w:szCs w:val="24"/>
        </w:rPr>
        <w:t xml:space="preserve"> περίοδο τώρα που δεν έχουμε μνημονιακές</w:t>
      </w:r>
      <w:r w:rsidRPr="00584391">
        <w:rPr>
          <w:rFonts w:eastAsia="Times New Roman" w:cs="Times New Roman"/>
          <w:szCs w:val="24"/>
        </w:rPr>
        <w:t xml:space="preserve"> υποχρεώσεις</w:t>
      </w:r>
      <w:r>
        <w:rPr>
          <w:rFonts w:eastAsia="Times New Roman" w:cs="Times New Roman"/>
          <w:szCs w:val="24"/>
        </w:rPr>
        <w:t>.</w:t>
      </w:r>
    </w:p>
    <w:p w14:paraId="6338F90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1707C3">
        <w:rPr>
          <w:rFonts w:eastAsia="Times New Roman" w:cs="Times New Roman"/>
          <w:b/>
          <w:szCs w:val="24"/>
        </w:rPr>
        <w:t>ΜΑΡΙΟΣ ΓΕΩΡΓΙΑΔΗΣ</w:t>
      </w:r>
      <w:r>
        <w:rPr>
          <w:rFonts w:eastAsia="Times New Roman" w:cs="Times New Roman"/>
          <w:szCs w:val="24"/>
        </w:rPr>
        <w:t xml:space="preserve">) </w:t>
      </w:r>
    </w:p>
    <w:p w14:paraId="6338F90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Πάμε, λ</w:t>
      </w:r>
      <w:r w:rsidRPr="00584391">
        <w:rPr>
          <w:rFonts w:eastAsia="Times New Roman" w:cs="Times New Roman"/>
          <w:szCs w:val="24"/>
        </w:rPr>
        <w:t>οιπόν</w:t>
      </w:r>
      <w:r>
        <w:rPr>
          <w:rFonts w:eastAsia="Times New Roman" w:cs="Times New Roman"/>
          <w:szCs w:val="24"/>
        </w:rPr>
        <w:t>,</w:t>
      </w:r>
      <w:r w:rsidRPr="00584391">
        <w:rPr>
          <w:rFonts w:eastAsia="Times New Roman" w:cs="Times New Roman"/>
          <w:szCs w:val="24"/>
        </w:rPr>
        <w:t xml:space="preserve"> στο φανερό πρόγραμμα</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Ο</w:t>
      </w:r>
      <w:r w:rsidRPr="00584391">
        <w:rPr>
          <w:rFonts w:eastAsia="Times New Roman" w:cs="Times New Roman"/>
          <w:szCs w:val="24"/>
        </w:rPr>
        <w:t xml:space="preserve"> </w:t>
      </w:r>
      <w:r>
        <w:rPr>
          <w:rFonts w:eastAsia="Times New Roman" w:cs="Times New Roman"/>
          <w:szCs w:val="24"/>
        </w:rPr>
        <w:t>κ.</w:t>
      </w:r>
      <w:r w:rsidRPr="00584391">
        <w:rPr>
          <w:rFonts w:eastAsia="Times New Roman" w:cs="Times New Roman"/>
          <w:szCs w:val="24"/>
        </w:rPr>
        <w:t xml:space="preserve"> Μητσοτάκης μας </w:t>
      </w:r>
      <w:r>
        <w:rPr>
          <w:rFonts w:eastAsia="Times New Roman" w:cs="Times New Roman"/>
          <w:szCs w:val="24"/>
        </w:rPr>
        <w:t>λέει ότι</w:t>
      </w:r>
      <w:r w:rsidRPr="00584391">
        <w:rPr>
          <w:rFonts w:eastAsia="Times New Roman" w:cs="Times New Roman"/>
          <w:szCs w:val="24"/>
        </w:rPr>
        <w:t xml:space="preserve"> θα επιστρέψει στη μνημονιακή ρύθμιση του </w:t>
      </w:r>
      <w:r>
        <w:rPr>
          <w:rFonts w:eastAsia="Times New Roman" w:cs="Times New Roman"/>
          <w:szCs w:val="24"/>
        </w:rPr>
        <w:t>ένα</w:t>
      </w:r>
      <w:r w:rsidRPr="00584391">
        <w:rPr>
          <w:rFonts w:eastAsia="Times New Roman" w:cs="Times New Roman"/>
          <w:szCs w:val="24"/>
        </w:rPr>
        <w:t xml:space="preserve"> προς </w:t>
      </w:r>
      <w:r>
        <w:rPr>
          <w:rFonts w:eastAsia="Times New Roman" w:cs="Times New Roman"/>
          <w:szCs w:val="24"/>
        </w:rPr>
        <w:t xml:space="preserve">πέντε, ενώ σήμερα </w:t>
      </w:r>
      <w:r>
        <w:rPr>
          <w:rFonts w:eastAsia="Times New Roman" w:cs="Times New Roman"/>
          <w:szCs w:val="24"/>
        </w:rPr>
        <w:t>εφαρμόζεται</w:t>
      </w:r>
      <w:r>
        <w:rPr>
          <w:rFonts w:eastAsia="Times New Roman" w:cs="Times New Roman"/>
          <w:szCs w:val="24"/>
        </w:rPr>
        <w:t xml:space="preserve"> το ένα προς ένα. </w:t>
      </w:r>
      <w:r w:rsidRPr="00584391">
        <w:rPr>
          <w:rFonts w:eastAsia="Times New Roman" w:cs="Times New Roman"/>
          <w:szCs w:val="24"/>
        </w:rPr>
        <w:t>Προσέξτε</w:t>
      </w:r>
      <w:r>
        <w:rPr>
          <w:rFonts w:eastAsia="Times New Roman" w:cs="Times New Roman"/>
          <w:szCs w:val="24"/>
        </w:rPr>
        <w:t>, το ένα προς ένα α</w:t>
      </w:r>
      <w:r w:rsidRPr="00584391">
        <w:rPr>
          <w:rFonts w:eastAsia="Times New Roman" w:cs="Times New Roman"/>
          <w:szCs w:val="24"/>
        </w:rPr>
        <w:t>πλώς σταματάει τη συρρίκνωση</w:t>
      </w:r>
      <w:r>
        <w:rPr>
          <w:rFonts w:eastAsia="Times New Roman" w:cs="Times New Roman"/>
          <w:szCs w:val="24"/>
        </w:rPr>
        <w:t>,</w:t>
      </w:r>
      <w:r w:rsidRPr="00584391">
        <w:rPr>
          <w:rFonts w:eastAsia="Times New Roman" w:cs="Times New Roman"/>
          <w:szCs w:val="24"/>
        </w:rPr>
        <w:t xml:space="preserve"> δεν διευρύνει το κράτος</w:t>
      </w:r>
      <w:r>
        <w:rPr>
          <w:rFonts w:eastAsia="Times New Roman" w:cs="Times New Roman"/>
          <w:szCs w:val="24"/>
        </w:rPr>
        <w:t>. Ήδη</w:t>
      </w:r>
      <w:r>
        <w:rPr>
          <w:rFonts w:eastAsia="Times New Roman" w:cs="Times New Roman"/>
          <w:szCs w:val="24"/>
        </w:rPr>
        <w:t xml:space="preserve"> τα τελευταία δέκα χρό</w:t>
      </w:r>
      <w:r>
        <w:rPr>
          <w:rFonts w:eastAsia="Times New Roman" w:cs="Times New Roman"/>
          <w:szCs w:val="24"/>
        </w:rPr>
        <w:t>νια</w:t>
      </w:r>
      <w:r>
        <w:rPr>
          <w:rFonts w:eastAsia="Times New Roman" w:cs="Times New Roman"/>
          <w:szCs w:val="24"/>
        </w:rPr>
        <w:t xml:space="preserve"> η </w:t>
      </w:r>
      <w:r w:rsidRPr="00584391">
        <w:rPr>
          <w:rFonts w:eastAsia="Times New Roman" w:cs="Times New Roman"/>
          <w:szCs w:val="24"/>
        </w:rPr>
        <w:t xml:space="preserve">δημόσια διοίκηση </w:t>
      </w:r>
      <w:r>
        <w:rPr>
          <w:rFonts w:eastAsia="Times New Roman" w:cs="Times New Roman"/>
          <w:szCs w:val="24"/>
        </w:rPr>
        <w:t>είχε</w:t>
      </w:r>
      <w:r w:rsidRPr="00584391">
        <w:rPr>
          <w:rFonts w:eastAsia="Times New Roman" w:cs="Times New Roman"/>
          <w:szCs w:val="24"/>
        </w:rPr>
        <w:t xml:space="preserve"> 20% </w:t>
      </w:r>
      <w:r>
        <w:rPr>
          <w:rFonts w:eastAsia="Times New Roman" w:cs="Times New Roman"/>
          <w:szCs w:val="24"/>
        </w:rPr>
        <w:t>οριζόντια μείωση</w:t>
      </w:r>
      <w:r>
        <w:rPr>
          <w:rFonts w:eastAsia="Times New Roman" w:cs="Times New Roman"/>
          <w:szCs w:val="24"/>
        </w:rPr>
        <w:t xml:space="preserve"> και </w:t>
      </w:r>
      <w:r>
        <w:rPr>
          <w:rFonts w:eastAsia="Times New Roman" w:cs="Times New Roman"/>
          <w:szCs w:val="24"/>
        </w:rPr>
        <w:t>τη</w:t>
      </w:r>
      <w:r w:rsidRPr="00584391">
        <w:rPr>
          <w:rFonts w:eastAsia="Times New Roman" w:cs="Times New Roman"/>
          <w:szCs w:val="24"/>
        </w:rPr>
        <w:t xml:space="preserve"> γήρανση του προσωπικού</w:t>
      </w:r>
      <w:r>
        <w:rPr>
          <w:rFonts w:eastAsia="Times New Roman" w:cs="Times New Roman"/>
          <w:szCs w:val="24"/>
        </w:rPr>
        <w:t xml:space="preserve"> της με μέσο όρο</w:t>
      </w:r>
      <w:r w:rsidRPr="00584391">
        <w:rPr>
          <w:rFonts w:eastAsia="Times New Roman" w:cs="Times New Roman"/>
          <w:szCs w:val="24"/>
        </w:rPr>
        <w:t xml:space="preserve"> τα </w:t>
      </w:r>
      <w:r>
        <w:rPr>
          <w:rFonts w:eastAsia="Times New Roman" w:cs="Times New Roman"/>
          <w:szCs w:val="24"/>
        </w:rPr>
        <w:t>πενήντα με πενήντα πέντε έτη.</w:t>
      </w:r>
    </w:p>
    <w:p w14:paraId="6338F90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Συγκεκριμένα, λ</w:t>
      </w:r>
      <w:r w:rsidRPr="00584391">
        <w:rPr>
          <w:rFonts w:eastAsia="Times New Roman" w:cs="Times New Roman"/>
          <w:szCs w:val="24"/>
        </w:rPr>
        <w:t>οιπόν</w:t>
      </w:r>
      <w:r>
        <w:rPr>
          <w:rFonts w:eastAsia="Times New Roman" w:cs="Times New Roman"/>
          <w:szCs w:val="24"/>
        </w:rPr>
        <w:t>,</w:t>
      </w:r>
      <w:r w:rsidRPr="00584391">
        <w:rPr>
          <w:rFonts w:eastAsia="Times New Roman" w:cs="Times New Roman"/>
          <w:szCs w:val="24"/>
        </w:rPr>
        <w:t xml:space="preserve"> οι προσλήψεις του </w:t>
      </w:r>
      <w:r>
        <w:rPr>
          <w:rFonts w:eastAsia="Times New Roman" w:cs="Times New Roman"/>
          <w:szCs w:val="24"/>
        </w:rPr>
        <w:t>20</w:t>
      </w:r>
      <w:r w:rsidRPr="00584391">
        <w:rPr>
          <w:rFonts w:eastAsia="Times New Roman" w:cs="Times New Roman"/>
          <w:szCs w:val="24"/>
        </w:rPr>
        <w:t>19</w:t>
      </w:r>
      <w:r>
        <w:rPr>
          <w:rFonts w:eastAsia="Times New Roman" w:cs="Times New Roman"/>
          <w:szCs w:val="24"/>
        </w:rPr>
        <w:t>,</w:t>
      </w:r>
      <w:r w:rsidRPr="00584391">
        <w:rPr>
          <w:rFonts w:eastAsia="Times New Roman" w:cs="Times New Roman"/>
          <w:szCs w:val="24"/>
        </w:rPr>
        <w:t xml:space="preserve"> βάσει των αποχωρήσεων του </w:t>
      </w:r>
      <w:r>
        <w:rPr>
          <w:rFonts w:eastAsia="Times New Roman" w:cs="Times New Roman"/>
          <w:szCs w:val="24"/>
        </w:rPr>
        <w:t>20</w:t>
      </w:r>
      <w:r w:rsidRPr="00584391">
        <w:rPr>
          <w:rFonts w:eastAsia="Times New Roman" w:cs="Times New Roman"/>
          <w:szCs w:val="24"/>
        </w:rPr>
        <w:t>18</w:t>
      </w:r>
      <w:r>
        <w:rPr>
          <w:rFonts w:eastAsia="Times New Roman" w:cs="Times New Roman"/>
          <w:szCs w:val="24"/>
        </w:rPr>
        <w:t>,</w:t>
      </w:r>
      <w:r w:rsidRPr="00584391">
        <w:rPr>
          <w:rFonts w:eastAsia="Times New Roman" w:cs="Times New Roman"/>
          <w:szCs w:val="24"/>
        </w:rPr>
        <w:t xml:space="preserve"> είναι </w:t>
      </w:r>
      <w:r>
        <w:rPr>
          <w:rFonts w:eastAsia="Times New Roman" w:cs="Times New Roman"/>
          <w:szCs w:val="24"/>
        </w:rPr>
        <w:t>εννιά χιλιάδες σαράντα.</w:t>
      </w:r>
      <w:r w:rsidRPr="00584391">
        <w:rPr>
          <w:rFonts w:eastAsia="Times New Roman" w:cs="Times New Roman"/>
          <w:szCs w:val="24"/>
        </w:rPr>
        <w:t xml:space="preserve"> Το </w:t>
      </w:r>
      <w:r>
        <w:rPr>
          <w:rFonts w:eastAsia="Times New Roman" w:cs="Times New Roman"/>
          <w:szCs w:val="24"/>
        </w:rPr>
        <w:t xml:space="preserve">ένα </w:t>
      </w:r>
      <w:r w:rsidRPr="00584391">
        <w:rPr>
          <w:rFonts w:eastAsia="Times New Roman" w:cs="Times New Roman"/>
          <w:szCs w:val="24"/>
        </w:rPr>
        <w:t xml:space="preserve">προς </w:t>
      </w:r>
      <w:r>
        <w:rPr>
          <w:rFonts w:eastAsia="Times New Roman" w:cs="Times New Roman"/>
          <w:szCs w:val="24"/>
        </w:rPr>
        <w:t>πέντε, α</w:t>
      </w:r>
      <w:r w:rsidRPr="00584391">
        <w:rPr>
          <w:rFonts w:eastAsia="Times New Roman" w:cs="Times New Roman"/>
          <w:szCs w:val="24"/>
        </w:rPr>
        <w:t>ν εφαρμοζόταν σήμερα</w:t>
      </w:r>
      <w:r>
        <w:rPr>
          <w:rFonts w:eastAsia="Times New Roman" w:cs="Times New Roman"/>
          <w:szCs w:val="24"/>
        </w:rPr>
        <w:t xml:space="preserve">, θα ήταν χίλιες οκτακόσιες </w:t>
      </w:r>
      <w:r w:rsidRPr="00584391">
        <w:rPr>
          <w:rFonts w:eastAsia="Times New Roman" w:cs="Times New Roman"/>
          <w:szCs w:val="24"/>
        </w:rPr>
        <w:t>θέσεις</w:t>
      </w:r>
      <w:r>
        <w:rPr>
          <w:rFonts w:eastAsia="Times New Roman" w:cs="Times New Roman"/>
          <w:szCs w:val="24"/>
        </w:rPr>
        <w:t>. Τίθενται τα εξής</w:t>
      </w:r>
      <w:r w:rsidRPr="00584391">
        <w:rPr>
          <w:rFonts w:eastAsia="Times New Roman" w:cs="Times New Roman"/>
          <w:szCs w:val="24"/>
        </w:rPr>
        <w:t xml:space="preserve"> ερωτήματα</w:t>
      </w:r>
      <w:r>
        <w:rPr>
          <w:rFonts w:eastAsia="Times New Roman" w:cs="Times New Roman"/>
          <w:szCs w:val="24"/>
        </w:rPr>
        <w:t>:</w:t>
      </w:r>
      <w:r w:rsidRPr="00584391">
        <w:rPr>
          <w:rFonts w:eastAsia="Times New Roman" w:cs="Times New Roman"/>
          <w:szCs w:val="24"/>
        </w:rPr>
        <w:t xml:space="preserve"> </w:t>
      </w:r>
      <w:r w:rsidRPr="00584391">
        <w:rPr>
          <w:rFonts w:eastAsia="Times New Roman" w:cs="Times New Roman"/>
          <w:szCs w:val="24"/>
        </w:rPr>
        <w:lastRenderedPageBreak/>
        <w:t>Ποιος θα προσληφθεί</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χίλιες οκτακόσιες θέσεις καλύπτουν τις</w:t>
      </w:r>
      <w:r>
        <w:rPr>
          <w:rFonts w:eastAsia="Times New Roman" w:cs="Times New Roman"/>
          <w:szCs w:val="24"/>
        </w:rPr>
        <w:t xml:space="preserve"> παραγωγικές </w:t>
      </w:r>
      <w:r w:rsidRPr="00584391">
        <w:rPr>
          <w:rFonts w:eastAsia="Times New Roman" w:cs="Times New Roman"/>
          <w:szCs w:val="24"/>
        </w:rPr>
        <w:t>σχολές του Στρατού</w:t>
      </w:r>
      <w:r>
        <w:rPr>
          <w:rFonts w:eastAsia="Times New Roman" w:cs="Times New Roman"/>
          <w:szCs w:val="24"/>
        </w:rPr>
        <w:t>,</w:t>
      </w:r>
      <w:r w:rsidRPr="00584391">
        <w:rPr>
          <w:rFonts w:eastAsia="Times New Roman" w:cs="Times New Roman"/>
          <w:szCs w:val="24"/>
        </w:rPr>
        <w:t xml:space="preserve"> της Διπλωματικής Ακαδημίας</w:t>
      </w:r>
      <w:r>
        <w:rPr>
          <w:rFonts w:eastAsia="Times New Roman" w:cs="Times New Roman"/>
          <w:szCs w:val="24"/>
        </w:rPr>
        <w:t>,</w:t>
      </w:r>
      <w:r w:rsidRPr="00584391">
        <w:rPr>
          <w:rFonts w:eastAsia="Times New Roman" w:cs="Times New Roman"/>
          <w:szCs w:val="24"/>
        </w:rPr>
        <w:t xml:space="preserve"> της Αστυνομίας</w:t>
      </w:r>
      <w:r>
        <w:rPr>
          <w:rFonts w:eastAsia="Times New Roman" w:cs="Times New Roman"/>
          <w:szCs w:val="24"/>
        </w:rPr>
        <w:t>, της</w:t>
      </w:r>
      <w:r w:rsidRPr="00584391">
        <w:rPr>
          <w:rFonts w:eastAsia="Times New Roman" w:cs="Times New Roman"/>
          <w:szCs w:val="24"/>
        </w:rPr>
        <w:t xml:space="preserve"> Εθνική</w:t>
      </w:r>
      <w:r>
        <w:rPr>
          <w:rFonts w:eastAsia="Times New Roman" w:cs="Times New Roman"/>
          <w:szCs w:val="24"/>
        </w:rPr>
        <w:t xml:space="preserve">ς Σχολής </w:t>
      </w:r>
      <w:r w:rsidRPr="00584391">
        <w:rPr>
          <w:rFonts w:eastAsia="Times New Roman" w:cs="Times New Roman"/>
          <w:szCs w:val="24"/>
        </w:rPr>
        <w:t xml:space="preserve">Δημόσιας </w:t>
      </w:r>
      <w:r w:rsidRPr="00584391">
        <w:rPr>
          <w:rFonts w:eastAsia="Times New Roman" w:cs="Times New Roman"/>
          <w:szCs w:val="24"/>
        </w:rPr>
        <w:t>Διοίκησης</w:t>
      </w:r>
      <w:r>
        <w:rPr>
          <w:rFonts w:eastAsia="Times New Roman" w:cs="Times New Roman"/>
          <w:szCs w:val="24"/>
        </w:rPr>
        <w:t xml:space="preserve">. </w:t>
      </w:r>
      <w:r w:rsidRPr="00584391">
        <w:rPr>
          <w:rFonts w:eastAsia="Times New Roman" w:cs="Times New Roman"/>
          <w:szCs w:val="24"/>
        </w:rPr>
        <w:t>Δεν</w:t>
      </w:r>
      <w:r>
        <w:rPr>
          <w:rFonts w:eastAsia="Times New Roman" w:cs="Times New Roman"/>
          <w:szCs w:val="24"/>
        </w:rPr>
        <w:t xml:space="preserve"> θα</w:t>
      </w:r>
      <w:r w:rsidRPr="00584391">
        <w:rPr>
          <w:rFonts w:eastAsia="Times New Roman" w:cs="Times New Roman"/>
          <w:szCs w:val="24"/>
        </w:rPr>
        <w:t xml:space="preserve"> υπ</w:t>
      </w:r>
      <w:r>
        <w:rPr>
          <w:rFonts w:eastAsia="Times New Roman" w:cs="Times New Roman"/>
          <w:szCs w:val="24"/>
        </w:rPr>
        <w:t>ή</w:t>
      </w:r>
      <w:r w:rsidRPr="00584391">
        <w:rPr>
          <w:rFonts w:eastAsia="Times New Roman" w:cs="Times New Roman"/>
          <w:szCs w:val="24"/>
        </w:rPr>
        <w:t>ρχε</w:t>
      </w:r>
      <w:r>
        <w:rPr>
          <w:rFonts w:eastAsia="Times New Roman" w:cs="Times New Roman"/>
          <w:szCs w:val="24"/>
        </w:rPr>
        <w:t xml:space="preserve"> περιθώριο</w:t>
      </w:r>
      <w:r w:rsidRPr="00584391">
        <w:rPr>
          <w:rFonts w:eastAsia="Times New Roman" w:cs="Times New Roman"/>
          <w:szCs w:val="24"/>
        </w:rPr>
        <w:t xml:space="preserve"> ούτε</w:t>
      </w:r>
      <w:r>
        <w:rPr>
          <w:rFonts w:eastAsia="Times New Roman" w:cs="Times New Roman"/>
          <w:szCs w:val="24"/>
        </w:rPr>
        <w:t xml:space="preserve"> για</w:t>
      </w:r>
      <w:r w:rsidRPr="00584391">
        <w:rPr>
          <w:rFonts w:eastAsia="Times New Roman" w:cs="Times New Roman"/>
          <w:szCs w:val="24"/>
        </w:rPr>
        <w:t xml:space="preserve"> ένα</w:t>
      </w:r>
      <w:r>
        <w:rPr>
          <w:rFonts w:eastAsia="Times New Roman" w:cs="Times New Roman"/>
          <w:szCs w:val="24"/>
        </w:rPr>
        <w:t>ν</w:t>
      </w:r>
      <w:r w:rsidRPr="00584391">
        <w:rPr>
          <w:rFonts w:eastAsia="Times New Roman" w:cs="Times New Roman"/>
          <w:szCs w:val="24"/>
        </w:rPr>
        <w:t xml:space="preserve"> γιατρό</w:t>
      </w:r>
      <w:r>
        <w:rPr>
          <w:rFonts w:eastAsia="Times New Roman" w:cs="Times New Roman"/>
          <w:szCs w:val="24"/>
        </w:rPr>
        <w:t>, ο</w:t>
      </w:r>
      <w:r w:rsidRPr="00584391">
        <w:rPr>
          <w:rFonts w:eastAsia="Times New Roman" w:cs="Times New Roman"/>
          <w:szCs w:val="24"/>
        </w:rPr>
        <w:t>ύτε</w:t>
      </w:r>
      <w:r>
        <w:rPr>
          <w:rFonts w:eastAsia="Times New Roman" w:cs="Times New Roman"/>
          <w:szCs w:val="24"/>
        </w:rPr>
        <w:t xml:space="preserve"> για</w:t>
      </w:r>
      <w:r w:rsidRPr="00584391">
        <w:rPr>
          <w:rFonts w:eastAsia="Times New Roman" w:cs="Times New Roman"/>
          <w:szCs w:val="24"/>
        </w:rPr>
        <w:t xml:space="preserve"> ένα</w:t>
      </w:r>
      <w:r>
        <w:rPr>
          <w:rFonts w:eastAsia="Times New Roman" w:cs="Times New Roman"/>
          <w:szCs w:val="24"/>
        </w:rPr>
        <w:t>ν</w:t>
      </w:r>
      <w:r w:rsidRPr="00584391">
        <w:rPr>
          <w:rFonts w:eastAsia="Times New Roman" w:cs="Times New Roman"/>
          <w:szCs w:val="24"/>
        </w:rPr>
        <w:t xml:space="preserve"> καθηγητή</w:t>
      </w:r>
      <w:r>
        <w:rPr>
          <w:rFonts w:eastAsia="Times New Roman" w:cs="Times New Roman"/>
          <w:szCs w:val="24"/>
        </w:rPr>
        <w:t>, ο</w:t>
      </w:r>
      <w:r w:rsidRPr="00584391">
        <w:rPr>
          <w:rFonts w:eastAsia="Times New Roman" w:cs="Times New Roman"/>
          <w:szCs w:val="24"/>
        </w:rPr>
        <w:t>ύτε</w:t>
      </w:r>
      <w:r>
        <w:rPr>
          <w:rFonts w:eastAsia="Times New Roman" w:cs="Times New Roman"/>
          <w:szCs w:val="24"/>
        </w:rPr>
        <w:t xml:space="preserve"> για</w:t>
      </w:r>
      <w:r w:rsidRPr="00584391">
        <w:rPr>
          <w:rFonts w:eastAsia="Times New Roman" w:cs="Times New Roman"/>
          <w:szCs w:val="24"/>
        </w:rPr>
        <w:t xml:space="preserve"> ένα</w:t>
      </w:r>
      <w:r>
        <w:rPr>
          <w:rFonts w:eastAsia="Times New Roman" w:cs="Times New Roman"/>
          <w:szCs w:val="24"/>
        </w:rPr>
        <w:t>ν</w:t>
      </w:r>
      <w:r w:rsidRPr="00584391">
        <w:rPr>
          <w:rFonts w:eastAsia="Times New Roman" w:cs="Times New Roman"/>
          <w:szCs w:val="24"/>
        </w:rPr>
        <w:t xml:space="preserve"> υπάλληλο </w:t>
      </w:r>
      <w:r>
        <w:rPr>
          <w:rFonts w:eastAsia="Times New Roman" w:cs="Times New Roman"/>
          <w:szCs w:val="24"/>
        </w:rPr>
        <w:t>στα ΚΕΠ, ο</w:t>
      </w:r>
      <w:r w:rsidRPr="00584391">
        <w:rPr>
          <w:rFonts w:eastAsia="Times New Roman" w:cs="Times New Roman"/>
          <w:szCs w:val="24"/>
        </w:rPr>
        <w:t>ύτε</w:t>
      </w:r>
      <w:r>
        <w:rPr>
          <w:rFonts w:eastAsia="Times New Roman" w:cs="Times New Roman"/>
          <w:szCs w:val="24"/>
        </w:rPr>
        <w:t xml:space="preserve"> για</w:t>
      </w:r>
      <w:r w:rsidRPr="00584391">
        <w:rPr>
          <w:rFonts w:eastAsia="Times New Roman" w:cs="Times New Roman"/>
          <w:szCs w:val="24"/>
        </w:rPr>
        <w:t xml:space="preserve"> ένα</w:t>
      </w:r>
      <w:r>
        <w:rPr>
          <w:rFonts w:eastAsia="Times New Roman" w:cs="Times New Roman"/>
          <w:szCs w:val="24"/>
        </w:rPr>
        <w:t>ν</w:t>
      </w:r>
      <w:r w:rsidRPr="00584391">
        <w:rPr>
          <w:rFonts w:eastAsia="Times New Roman" w:cs="Times New Roman"/>
          <w:szCs w:val="24"/>
        </w:rPr>
        <w:t xml:space="preserve"> ερευνητή</w:t>
      </w:r>
      <w:r>
        <w:rPr>
          <w:rFonts w:eastAsia="Times New Roman" w:cs="Times New Roman"/>
          <w:szCs w:val="24"/>
        </w:rPr>
        <w:t>,</w:t>
      </w:r>
      <w:r w:rsidRPr="00584391">
        <w:rPr>
          <w:rFonts w:eastAsia="Times New Roman" w:cs="Times New Roman"/>
          <w:szCs w:val="24"/>
        </w:rPr>
        <w:t xml:space="preserve"> επειδή </w:t>
      </w:r>
      <w:r>
        <w:rPr>
          <w:rFonts w:eastAsia="Times New Roman" w:cs="Times New Roman"/>
          <w:szCs w:val="24"/>
        </w:rPr>
        <w:t xml:space="preserve">ο κ. Μητσοτάκης αναφέρθηκε στους </w:t>
      </w:r>
      <w:r w:rsidRPr="00584391">
        <w:rPr>
          <w:rFonts w:eastAsia="Times New Roman" w:cs="Times New Roman"/>
          <w:szCs w:val="24"/>
        </w:rPr>
        <w:t>επιστήμονες</w:t>
      </w:r>
      <w:r>
        <w:rPr>
          <w:rFonts w:eastAsia="Times New Roman" w:cs="Times New Roman"/>
          <w:szCs w:val="24"/>
        </w:rPr>
        <w:t xml:space="preserve">. </w:t>
      </w:r>
      <w:r>
        <w:rPr>
          <w:rFonts w:eastAsia="Times New Roman" w:cs="Times New Roman"/>
          <w:szCs w:val="24"/>
        </w:rPr>
        <w:t>Καμμία άλλη πρόσληψη.</w:t>
      </w:r>
    </w:p>
    <w:p w14:paraId="6338F90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Ακούω, λοιπόν, τον αντίλο</w:t>
      </w:r>
      <w:r w:rsidRPr="00584391">
        <w:rPr>
          <w:rFonts w:eastAsia="Times New Roman" w:cs="Times New Roman"/>
          <w:szCs w:val="24"/>
        </w:rPr>
        <w:t>γο σε διάφορες συζη</w:t>
      </w:r>
      <w:r w:rsidRPr="00584391">
        <w:rPr>
          <w:rFonts w:eastAsia="Times New Roman" w:cs="Times New Roman"/>
          <w:szCs w:val="24"/>
        </w:rPr>
        <w:t>τήσεις με Βουλευτές της Νέας Δημοκρατίας</w:t>
      </w:r>
      <w:r>
        <w:rPr>
          <w:rFonts w:eastAsia="Times New Roman" w:cs="Times New Roman"/>
          <w:szCs w:val="24"/>
        </w:rPr>
        <w:t>.</w:t>
      </w:r>
      <w:r w:rsidRPr="00584391">
        <w:rPr>
          <w:rFonts w:eastAsia="Times New Roman" w:cs="Times New Roman"/>
          <w:szCs w:val="24"/>
        </w:rPr>
        <w:t xml:space="preserve"> Θα </w:t>
      </w:r>
      <w:r>
        <w:rPr>
          <w:rFonts w:eastAsia="Times New Roman" w:cs="Times New Roman"/>
          <w:szCs w:val="24"/>
        </w:rPr>
        <w:t>προβούν</w:t>
      </w:r>
      <w:r>
        <w:rPr>
          <w:rFonts w:eastAsia="Times New Roman" w:cs="Times New Roman"/>
          <w:szCs w:val="24"/>
        </w:rPr>
        <w:t>,</w:t>
      </w:r>
      <w:r w:rsidRPr="00584391">
        <w:rPr>
          <w:rFonts w:eastAsia="Times New Roman" w:cs="Times New Roman"/>
          <w:szCs w:val="24"/>
        </w:rPr>
        <w:t xml:space="preserve"> λέ</w:t>
      </w:r>
      <w:r>
        <w:rPr>
          <w:rFonts w:eastAsia="Times New Roman" w:cs="Times New Roman"/>
          <w:szCs w:val="24"/>
        </w:rPr>
        <w:t>νε</w:t>
      </w:r>
      <w:r>
        <w:rPr>
          <w:rFonts w:eastAsia="Times New Roman" w:cs="Times New Roman"/>
          <w:szCs w:val="24"/>
        </w:rPr>
        <w:t>,</w:t>
      </w:r>
      <w:r>
        <w:rPr>
          <w:rFonts w:eastAsia="Times New Roman" w:cs="Times New Roman"/>
          <w:szCs w:val="24"/>
        </w:rPr>
        <w:t xml:space="preserve"> σε</w:t>
      </w:r>
      <w:r w:rsidRPr="00584391">
        <w:rPr>
          <w:rFonts w:eastAsia="Times New Roman" w:cs="Times New Roman"/>
          <w:szCs w:val="24"/>
        </w:rPr>
        <w:t xml:space="preserve"> εσωτερικές μετακινήσεις</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Είναι σ</w:t>
      </w:r>
      <w:r w:rsidRPr="00584391">
        <w:rPr>
          <w:rFonts w:eastAsia="Times New Roman" w:cs="Times New Roman"/>
          <w:szCs w:val="24"/>
        </w:rPr>
        <w:t xml:space="preserve">ωστή </w:t>
      </w:r>
      <w:r>
        <w:rPr>
          <w:rFonts w:eastAsia="Times New Roman" w:cs="Times New Roman"/>
          <w:szCs w:val="24"/>
        </w:rPr>
        <w:t>η κινητικότητα</w:t>
      </w:r>
      <w:r>
        <w:rPr>
          <w:rFonts w:eastAsia="Times New Roman" w:cs="Times New Roman"/>
          <w:szCs w:val="24"/>
        </w:rPr>
        <w:t xml:space="preserve">, </w:t>
      </w:r>
      <w:r>
        <w:rPr>
          <w:rFonts w:eastAsia="Times New Roman" w:cs="Times New Roman"/>
          <w:szCs w:val="24"/>
        </w:rPr>
        <w:t>κ</w:t>
      </w:r>
      <w:r w:rsidRPr="00584391">
        <w:rPr>
          <w:rFonts w:eastAsia="Times New Roman" w:cs="Times New Roman"/>
          <w:szCs w:val="24"/>
        </w:rPr>
        <w:t>ι εμείς εφαρμόζουμε το θεσμό</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Τίθεται το</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ρώτημα: </w:t>
      </w:r>
      <w:r w:rsidRPr="00584391">
        <w:rPr>
          <w:rFonts w:eastAsia="Times New Roman" w:cs="Times New Roman"/>
          <w:szCs w:val="24"/>
        </w:rPr>
        <w:t>Όταν δεν έχεις γιατρούς και καθηγητές</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ποιους θα τοποθετήσεις</w:t>
      </w:r>
      <w:r>
        <w:rPr>
          <w:rFonts w:eastAsia="Times New Roman" w:cs="Times New Roman"/>
          <w:szCs w:val="24"/>
        </w:rPr>
        <w:t>;</w:t>
      </w:r>
      <w:r w:rsidRPr="00584391">
        <w:rPr>
          <w:rFonts w:eastAsia="Times New Roman" w:cs="Times New Roman"/>
          <w:szCs w:val="24"/>
        </w:rPr>
        <w:t xml:space="preserve"> Θα</w:t>
      </w:r>
      <w:r>
        <w:rPr>
          <w:rFonts w:eastAsia="Times New Roman" w:cs="Times New Roman"/>
          <w:szCs w:val="24"/>
        </w:rPr>
        <w:t xml:space="preserve"> τοποθετηθούν</w:t>
      </w:r>
      <w:r w:rsidRPr="00584391">
        <w:rPr>
          <w:rFonts w:eastAsia="Times New Roman" w:cs="Times New Roman"/>
          <w:szCs w:val="24"/>
        </w:rPr>
        <w:t xml:space="preserve"> διοικητικ</w:t>
      </w:r>
      <w:r>
        <w:rPr>
          <w:rFonts w:eastAsia="Times New Roman" w:cs="Times New Roman"/>
          <w:szCs w:val="24"/>
        </w:rPr>
        <w:t>οί</w:t>
      </w:r>
      <w:r w:rsidRPr="00584391">
        <w:rPr>
          <w:rFonts w:eastAsia="Times New Roman" w:cs="Times New Roman"/>
          <w:szCs w:val="24"/>
        </w:rPr>
        <w:t xml:space="preserve"> ή τεχνολόγο</w:t>
      </w:r>
      <w:r>
        <w:rPr>
          <w:rFonts w:eastAsia="Times New Roman" w:cs="Times New Roman"/>
          <w:szCs w:val="24"/>
        </w:rPr>
        <w:t>ι για</w:t>
      </w:r>
      <w:r w:rsidRPr="00584391">
        <w:rPr>
          <w:rFonts w:eastAsia="Times New Roman" w:cs="Times New Roman"/>
          <w:szCs w:val="24"/>
        </w:rPr>
        <w:t xml:space="preserve"> να κάνουν τους γιατρούς και τους καθηγητές</w:t>
      </w:r>
      <w:r>
        <w:rPr>
          <w:rFonts w:eastAsia="Times New Roman" w:cs="Times New Roman"/>
          <w:szCs w:val="24"/>
        </w:rPr>
        <w:t>;</w:t>
      </w:r>
      <w:r>
        <w:rPr>
          <w:rFonts w:eastAsia="Times New Roman" w:cs="Times New Roman"/>
          <w:szCs w:val="24"/>
        </w:rPr>
        <w:t xml:space="preserve"> Σήμερα,</w:t>
      </w:r>
      <w:r w:rsidRPr="00584391">
        <w:rPr>
          <w:rFonts w:eastAsia="Times New Roman" w:cs="Times New Roman"/>
          <w:szCs w:val="24"/>
        </w:rPr>
        <w:t xml:space="preserve"> δεν υπάρχουν γιατροί</w:t>
      </w:r>
      <w:r>
        <w:rPr>
          <w:rFonts w:eastAsia="Times New Roman" w:cs="Times New Roman"/>
          <w:szCs w:val="24"/>
        </w:rPr>
        <w:t>,</w:t>
      </w:r>
      <w:r w:rsidRPr="00584391">
        <w:rPr>
          <w:rFonts w:eastAsia="Times New Roman" w:cs="Times New Roman"/>
          <w:szCs w:val="24"/>
        </w:rPr>
        <w:t xml:space="preserve"> δεν υπάρχουν νοσηλευτές</w:t>
      </w:r>
      <w:r>
        <w:rPr>
          <w:rFonts w:eastAsia="Times New Roman" w:cs="Times New Roman"/>
          <w:szCs w:val="24"/>
        </w:rPr>
        <w:t>,</w:t>
      </w:r>
      <w:r w:rsidRPr="00584391">
        <w:rPr>
          <w:rFonts w:eastAsia="Times New Roman" w:cs="Times New Roman"/>
          <w:szCs w:val="24"/>
        </w:rPr>
        <w:t xml:space="preserve"> δεν υπάρχουν καθηγητές</w:t>
      </w:r>
      <w:r>
        <w:rPr>
          <w:rFonts w:eastAsia="Times New Roman" w:cs="Times New Roman"/>
          <w:szCs w:val="24"/>
        </w:rPr>
        <w:t>.</w:t>
      </w:r>
      <w:r w:rsidRPr="00584391">
        <w:rPr>
          <w:rFonts w:eastAsia="Times New Roman" w:cs="Times New Roman"/>
          <w:szCs w:val="24"/>
        </w:rPr>
        <w:t xml:space="preserve"> Αυτ</w:t>
      </w:r>
      <w:r>
        <w:rPr>
          <w:rFonts w:eastAsia="Times New Roman" w:cs="Times New Roman"/>
          <w:szCs w:val="24"/>
        </w:rPr>
        <w:t>ή η έλλειψη</w:t>
      </w:r>
      <w:r w:rsidRPr="00584391">
        <w:rPr>
          <w:rFonts w:eastAsia="Times New Roman" w:cs="Times New Roman"/>
          <w:szCs w:val="24"/>
        </w:rPr>
        <w:t xml:space="preserve"> δεν λύνεται με </w:t>
      </w:r>
      <w:r>
        <w:rPr>
          <w:rFonts w:eastAsia="Times New Roman" w:cs="Times New Roman"/>
          <w:szCs w:val="24"/>
        </w:rPr>
        <w:t xml:space="preserve">την </w:t>
      </w:r>
      <w:r w:rsidRPr="00584391">
        <w:rPr>
          <w:rFonts w:eastAsia="Times New Roman" w:cs="Times New Roman"/>
          <w:szCs w:val="24"/>
        </w:rPr>
        <w:t>κινητικότητα</w:t>
      </w:r>
      <w:r>
        <w:rPr>
          <w:rFonts w:eastAsia="Times New Roman" w:cs="Times New Roman"/>
          <w:szCs w:val="24"/>
        </w:rPr>
        <w:t>.</w:t>
      </w:r>
      <w:r w:rsidRPr="00584391">
        <w:rPr>
          <w:rFonts w:eastAsia="Times New Roman" w:cs="Times New Roman"/>
          <w:szCs w:val="24"/>
        </w:rPr>
        <w:t xml:space="preserve"> Εκεί που</w:t>
      </w:r>
      <w:r>
        <w:rPr>
          <w:rFonts w:eastAsia="Times New Roman" w:cs="Times New Roman"/>
          <w:szCs w:val="24"/>
        </w:rPr>
        <w:t xml:space="preserve"> είναι δυνατό να καλυφθούν ανάγκες</w:t>
      </w:r>
      <w:r w:rsidRPr="00584391">
        <w:rPr>
          <w:rFonts w:eastAsia="Times New Roman" w:cs="Times New Roman"/>
          <w:szCs w:val="24"/>
        </w:rPr>
        <w:t xml:space="preserve"> μπορούμε</w:t>
      </w:r>
      <w:r>
        <w:rPr>
          <w:rFonts w:eastAsia="Times New Roman" w:cs="Times New Roman"/>
          <w:szCs w:val="24"/>
        </w:rPr>
        <w:t>,</w:t>
      </w:r>
      <w:r w:rsidRPr="00584391">
        <w:rPr>
          <w:rFonts w:eastAsia="Times New Roman" w:cs="Times New Roman"/>
          <w:szCs w:val="24"/>
        </w:rPr>
        <w:t xml:space="preserve"> με </w:t>
      </w:r>
      <w:r>
        <w:rPr>
          <w:rFonts w:eastAsia="Times New Roman" w:cs="Times New Roman"/>
          <w:szCs w:val="24"/>
        </w:rPr>
        <w:t xml:space="preserve">την </w:t>
      </w:r>
      <w:r w:rsidRPr="00584391">
        <w:rPr>
          <w:rFonts w:eastAsia="Times New Roman" w:cs="Times New Roman"/>
          <w:szCs w:val="24"/>
        </w:rPr>
        <w:t>κινητ</w:t>
      </w:r>
      <w:r w:rsidRPr="00584391">
        <w:rPr>
          <w:rFonts w:eastAsia="Times New Roman" w:cs="Times New Roman"/>
          <w:szCs w:val="24"/>
        </w:rPr>
        <w:t>ικότητα και τ</w:t>
      </w:r>
      <w:r>
        <w:rPr>
          <w:rFonts w:eastAsia="Times New Roman" w:cs="Times New Roman"/>
          <w:szCs w:val="24"/>
        </w:rPr>
        <w:t>ην</w:t>
      </w:r>
      <w:r w:rsidRPr="00584391">
        <w:rPr>
          <w:rFonts w:eastAsia="Times New Roman" w:cs="Times New Roman"/>
          <w:szCs w:val="24"/>
        </w:rPr>
        <w:t xml:space="preserve"> εφαρμόζουμε</w:t>
      </w:r>
      <w:r>
        <w:rPr>
          <w:rFonts w:eastAsia="Times New Roman" w:cs="Times New Roman"/>
          <w:szCs w:val="24"/>
        </w:rPr>
        <w:t>.</w:t>
      </w:r>
      <w:r w:rsidRPr="00584391">
        <w:rPr>
          <w:rFonts w:eastAsia="Times New Roman" w:cs="Times New Roman"/>
          <w:szCs w:val="24"/>
        </w:rPr>
        <w:t xml:space="preserve"> </w:t>
      </w:r>
    </w:p>
    <w:p w14:paraId="6338F90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Τι κρύβει, λοιπόν, </w:t>
      </w:r>
      <w:r w:rsidRPr="00584391">
        <w:rPr>
          <w:rFonts w:eastAsia="Times New Roman" w:cs="Times New Roman"/>
          <w:szCs w:val="24"/>
        </w:rPr>
        <w:t>αυτ</w:t>
      </w:r>
      <w:r>
        <w:rPr>
          <w:rFonts w:eastAsia="Times New Roman" w:cs="Times New Roman"/>
          <w:szCs w:val="24"/>
        </w:rPr>
        <w:t>ή η θέση της Νέας Δημοκρατίας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ρύβει </w:t>
      </w:r>
      <w:r w:rsidRPr="00584391">
        <w:rPr>
          <w:rFonts w:eastAsia="Times New Roman" w:cs="Times New Roman"/>
          <w:szCs w:val="24"/>
        </w:rPr>
        <w:t>δύο πράγματα</w:t>
      </w:r>
      <w:r>
        <w:rPr>
          <w:rFonts w:eastAsia="Times New Roman" w:cs="Times New Roman"/>
          <w:szCs w:val="24"/>
        </w:rPr>
        <w:t>. Είτε υπάρχει φανερό</w:t>
      </w:r>
      <w:r w:rsidRPr="00584391">
        <w:rPr>
          <w:rFonts w:eastAsia="Times New Roman" w:cs="Times New Roman"/>
          <w:szCs w:val="24"/>
        </w:rPr>
        <w:t xml:space="preserve"> πρόγραμμα</w:t>
      </w:r>
      <w:r>
        <w:rPr>
          <w:rFonts w:eastAsia="Times New Roman" w:cs="Times New Roman"/>
          <w:szCs w:val="24"/>
        </w:rPr>
        <w:t>,</w:t>
      </w:r>
      <w:r w:rsidRPr="00584391">
        <w:rPr>
          <w:rFonts w:eastAsia="Times New Roman" w:cs="Times New Roman"/>
          <w:szCs w:val="24"/>
        </w:rPr>
        <w:t xml:space="preserve"> το οποίο δεν εξηγεί</w:t>
      </w:r>
      <w:r>
        <w:rPr>
          <w:rFonts w:eastAsia="Times New Roman" w:cs="Times New Roman"/>
          <w:szCs w:val="24"/>
        </w:rPr>
        <w:t xml:space="preserve"> τις</w:t>
      </w:r>
      <w:r w:rsidRPr="00584391">
        <w:rPr>
          <w:rFonts w:eastAsia="Times New Roman" w:cs="Times New Roman"/>
          <w:szCs w:val="24"/>
        </w:rPr>
        <w:t xml:space="preserve"> συνέπειες</w:t>
      </w:r>
      <w:r>
        <w:rPr>
          <w:rFonts w:eastAsia="Times New Roman" w:cs="Times New Roman"/>
          <w:szCs w:val="24"/>
        </w:rPr>
        <w:t>, ε</w:t>
      </w:r>
      <w:r w:rsidRPr="00584391">
        <w:rPr>
          <w:rFonts w:eastAsia="Times New Roman" w:cs="Times New Roman"/>
          <w:szCs w:val="24"/>
        </w:rPr>
        <w:t xml:space="preserve">ίτε στο πίσω μέρος του μυαλού τους έχουν </w:t>
      </w:r>
      <w:r>
        <w:rPr>
          <w:rFonts w:eastAsia="Times New Roman" w:cs="Times New Roman"/>
          <w:szCs w:val="24"/>
        </w:rPr>
        <w:t>-αλλά</w:t>
      </w:r>
      <w:r w:rsidRPr="00584391">
        <w:rPr>
          <w:rFonts w:eastAsia="Times New Roman" w:cs="Times New Roman"/>
          <w:szCs w:val="24"/>
        </w:rPr>
        <w:t xml:space="preserve"> να το </w:t>
      </w:r>
      <w:r>
        <w:rPr>
          <w:rFonts w:eastAsia="Times New Roman" w:cs="Times New Roman"/>
          <w:szCs w:val="24"/>
        </w:rPr>
        <w:t>δηλώσετε</w:t>
      </w:r>
      <w:r>
        <w:rPr>
          <w:rFonts w:eastAsia="Times New Roman" w:cs="Times New Roman"/>
          <w:szCs w:val="24"/>
        </w:rPr>
        <w:t>,</w:t>
      </w:r>
      <w:r w:rsidRPr="00584391">
        <w:rPr>
          <w:rFonts w:eastAsia="Times New Roman" w:cs="Times New Roman"/>
          <w:szCs w:val="24"/>
        </w:rPr>
        <w:t xml:space="preserve"> αν είναι αυτό</w:t>
      </w:r>
      <w:r>
        <w:rPr>
          <w:rFonts w:eastAsia="Times New Roman" w:cs="Times New Roman"/>
          <w:szCs w:val="24"/>
        </w:rPr>
        <w:t>-</w:t>
      </w:r>
      <w:r w:rsidRPr="00584391">
        <w:rPr>
          <w:rFonts w:eastAsia="Times New Roman" w:cs="Times New Roman"/>
          <w:szCs w:val="24"/>
        </w:rPr>
        <w:t xml:space="preserve"> την ιδι</w:t>
      </w:r>
      <w:r w:rsidRPr="00584391">
        <w:rPr>
          <w:rFonts w:eastAsia="Times New Roman" w:cs="Times New Roman"/>
          <w:szCs w:val="24"/>
        </w:rPr>
        <w:t>ωτικοποίηση συγκεκριμένων υπηρεσιών του κοινωνικού κράτους</w:t>
      </w:r>
      <w:r>
        <w:rPr>
          <w:rFonts w:eastAsia="Times New Roman" w:cs="Times New Roman"/>
          <w:szCs w:val="24"/>
        </w:rPr>
        <w:t>.</w:t>
      </w:r>
      <w:r w:rsidRPr="00584391">
        <w:rPr>
          <w:rFonts w:eastAsia="Times New Roman" w:cs="Times New Roman"/>
          <w:szCs w:val="24"/>
        </w:rPr>
        <w:t xml:space="preserve"> Γιατί αλλιώς δεν βγαίνει ο λογαριασμός</w:t>
      </w:r>
      <w:r>
        <w:rPr>
          <w:rFonts w:eastAsia="Times New Roman" w:cs="Times New Roman"/>
          <w:szCs w:val="24"/>
        </w:rPr>
        <w:t>. Να είμαστε σαφείς.</w:t>
      </w:r>
    </w:p>
    <w:p w14:paraId="6338F90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Πολύ περισσότερο, είπε ο κ.</w:t>
      </w:r>
      <w:r w:rsidRPr="00584391">
        <w:rPr>
          <w:rFonts w:eastAsia="Times New Roman" w:cs="Times New Roman"/>
          <w:szCs w:val="24"/>
        </w:rPr>
        <w:t xml:space="preserve"> Μητσοτάκης χθες</w:t>
      </w:r>
      <w:r>
        <w:rPr>
          <w:rFonts w:eastAsia="Times New Roman" w:cs="Times New Roman"/>
          <w:szCs w:val="24"/>
        </w:rPr>
        <w:t xml:space="preserve"> ότι</w:t>
      </w:r>
      <w:r w:rsidRPr="00584391">
        <w:rPr>
          <w:rFonts w:eastAsia="Times New Roman" w:cs="Times New Roman"/>
          <w:szCs w:val="24"/>
        </w:rPr>
        <w:t xml:space="preserve"> ο αριθμός των πτυχιούχων</w:t>
      </w:r>
      <w:r>
        <w:rPr>
          <w:rFonts w:eastAsia="Times New Roman" w:cs="Times New Roman"/>
          <w:szCs w:val="24"/>
        </w:rPr>
        <w:t xml:space="preserve"> είναι 10% στις</w:t>
      </w:r>
      <w:r w:rsidRPr="00584391">
        <w:rPr>
          <w:rFonts w:eastAsia="Times New Roman" w:cs="Times New Roman"/>
          <w:szCs w:val="24"/>
        </w:rPr>
        <w:t xml:space="preserve"> προσλήψεις του </w:t>
      </w:r>
      <w:r>
        <w:rPr>
          <w:rFonts w:eastAsia="Times New Roman" w:cs="Times New Roman"/>
          <w:szCs w:val="24"/>
        </w:rPr>
        <w:t>20</w:t>
      </w:r>
      <w:r w:rsidRPr="00584391">
        <w:rPr>
          <w:rFonts w:eastAsia="Times New Roman" w:cs="Times New Roman"/>
          <w:szCs w:val="24"/>
        </w:rPr>
        <w:t>18</w:t>
      </w:r>
      <w:r>
        <w:rPr>
          <w:rFonts w:eastAsia="Times New Roman" w:cs="Times New Roman"/>
          <w:szCs w:val="24"/>
        </w:rPr>
        <w:t>.</w:t>
      </w:r>
      <w:r>
        <w:rPr>
          <w:rFonts w:eastAsia="Times New Roman" w:cs="Times New Roman"/>
          <w:szCs w:val="24"/>
        </w:rPr>
        <w:t xml:space="preserve"> Θα τα απαντήσουμε όλα εδώ με</w:t>
      </w:r>
      <w:r>
        <w:rPr>
          <w:rFonts w:eastAsia="Times New Roman" w:cs="Times New Roman"/>
          <w:szCs w:val="24"/>
        </w:rPr>
        <w:t xml:space="preserve"> στοιχεία. </w:t>
      </w:r>
      <w:r>
        <w:rPr>
          <w:rFonts w:eastAsia="Times New Roman" w:cs="Times New Roman"/>
          <w:szCs w:val="24"/>
        </w:rPr>
        <w:t xml:space="preserve"> Προφανώς</w:t>
      </w:r>
      <w:r>
        <w:rPr>
          <w:rFonts w:eastAsia="Times New Roman" w:cs="Times New Roman"/>
          <w:szCs w:val="24"/>
        </w:rPr>
        <w:t xml:space="preserve"> ο κ. Μητσοτάκης</w:t>
      </w:r>
      <w:r>
        <w:rPr>
          <w:rFonts w:eastAsia="Times New Roman" w:cs="Times New Roman"/>
          <w:szCs w:val="24"/>
        </w:rPr>
        <w:t xml:space="preserve"> </w:t>
      </w:r>
      <w:r w:rsidRPr="00584391">
        <w:rPr>
          <w:rFonts w:eastAsia="Times New Roman" w:cs="Times New Roman"/>
          <w:szCs w:val="24"/>
        </w:rPr>
        <w:t>δεν έχει καλή ενημέρωση ή δεν έχει επικαιροποιημένη ενημέρωση</w:t>
      </w:r>
      <w:r>
        <w:rPr>
          <w:rFonts w:eastAsia="Times New Roman" w:cs="Times New Roman"/>
          <w:szCs w:val="24"/>
        </w:rPr>
        <w:t xml:space="preserve">, γιατί δεν θέλω να αμφισβητήσω </w:t>
      </w:r>
      <w:r w:rsidRPr="00584391">
        <w:rPr>
          <w:rFonts w:eastAsia="Times New Roman" w:cs="Times New Roman"/>
          <w:szCs w:val="24"/>
        </w:rPr>
        <w:t xml:space="preserve">την ενημέρωση του Αρχηγού της </w:t>
      </w:r>
      <w:r>
        <w:rPr>
          <w:rFonts w:eastAsia="Times New Roman" w:cs="Times New Roman"/>
          <w:szCs w:val="24"/>
        </w:rPr>
        <w:t>Αξιωματικής Αντιπολίτευσης.</w:t>
      </w:r>
    </w:p>
    <w:p w14:paraId="6338F90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Καταθέτω, λ</w:t>
      </w:r>
      <w:r w:rsidRPr="00584391">
        <w:rPr>
          <w:rFonts w:eastAsia="Times New Roman" w:cs="Times New Roman"/>
          <w:szCs w:val="24"/>
        </w:rPr>
        <w:t>οιπόν</w:t>
      </w:r>
      <w:r>
        <w:rPr>
          <w:rFonts w:eastAsia="Times New Roman" w:cs="Times New Roman"/>
          <w:szCs w:val="24"/>
        </w:rPr>
        <w:t>,</w:t>
      </w:r>
      <w:r w:rsidRPr="00584391">
        <w:rPr>
          <w:rFonts w:eastAsia="Times New Roman" w:cs="Times New Roman"/>
          <w:szCs w:val="24"/>
        </w:rPr>
        <w:t xml:space="preserve"> στα Πρακτικά </w:t>
      </w:r>
      <w:r>
        <w:rPr>
          <w:rFonts w:eastAsia="Times New Roman" w:cs="Times New Roman"/>
          <w:szCs w:val="24"/>
        </w:rPr>
        <w:t>τα στοιχεία</w:t>
      </w:r>
      <w:r>
        <w:rPr>
          <w:rFonts w:eastAsia="Times New Roman" w:cs="Times New Roman"/>
          <w:szCs w:val="24"/>
        </w:rPr>
        <w:t xml:space="preserve"> του</w:t>
      </w:r>
      <w:r w:rsidRPr="00584391">
        <w:rPr>
          <w:rFonts w:eastAsia="Times New Roman" w:cs="Times New Roman"/>
          <w:szCs w:val="24"/>
        </w:rPr>
        <w:t xml:space="preserve"> Υπουργείο</w:t>
      </w:r>
      <w:r>
        <w:rPr>
          <w:rFonts w:eastAsia="Times New Roman" w:cs="Times New Roman"/>
          <w:szCs w:val="24"/>
        </w:rPr>
        <w:t xml:space="preserve">υ </w:t>
      </w:r>
      <w:r>
        <w:rPr>
          <w:rFonts w:eastAsia="Times New Roman" w:cs="Times New Roman"/>
          <w:szCs w:val="24"/>
        </w:rPr>
        <w:t>Διοικητικής Ανασυγκρότησης</w:t>
      </w:r>
      <w:r w:rsidRPr="00584391">
        <w:rPr>
          <w:rFonts w:eastAsia="Times New Roman" w:cs="Times New Roman"/>
          <w:szCs w:val="24"/>
        </w:rPr>
        <w:t xml:space="preserve"> από την απογραφή</w:t>
      </w:r>
      <w:r>
        <w:rPr>
          <w:rFonts w:eastAsia="Times New Roman" w:cs="Times New Roman"/>
          <w:szCs w:val="24"/>
        </w:rPr>
        <w:t>,</w:t>
      </w:r>
      <w:r w:rsidRPr="00584391">
        <w:rPr>
          <w:rFonts w:eastAsia="Times New Roman" w:cs="Times New Roman"/>
          <w:szCs w:val="24"/>
        </w:rPr>
        <w:t xml:space="preserve"> που δε</w:t>
      </w:r>
      <w:r>
        <w:rPr>
          <w:rFonts w:eastAsia="Times New Roman" w:cs="Times New Roman"/>
          <w:szCs w:val="24"/>
        </w:rPr>
        <w:t>ν την έχει αμφισβητήσει κανείς ο</w:t>
      </w:r>
      <w:r w:rsidRPr="00584391">
        <w:rPr>
          <w:rFonts w:eastAsia="Times New Roman" w:cs="Times New Roman"/>
          <w:szCs w:val="24"/>
        </w:rPr>
        <w:t>ύτε</w:t>
      </w:r>
      <w:r>
        <w:rPr>
          <w:rFonts w:eastAsia="Times New Roman" w:cs="Times New Roman"/>
          <w:szCs w:val="24"/>
        </w:rPr>
        <w:t xml:space="preserve"> από τους</w:t>
      </w:r>
      <w:r w:rsidRPr="00584391">
        <w:rPr>
          <w:rFonts w:eastAsia="Times New Roman" w:cs="Times New Roman"/>
          <w:szCs w:val="24"/>
        </w:rPr>
        <w:t xml:space="preserve"> </w:t>
      </w:r>
      <w:r>
        <w:rPr>
          <w:rFonts w:eastAsia="Times New Roman" w:cs="Times New Roman"/>
          <w:szCs w:val="24"/>
        </w:rPr>
        <w:t>ε</w:t>
      </w:r>
      <w:r w:rsidRPr="00584391">
        <w:rPr>
          <w:rFonts w:eastAsia="Times New Roman" w:cs="Times New Roman"/>
          <w:szCs w:val="24"/>
        </w:rPr>
        <w:t>υρ</w:t>
      </w:r>
      <w:r>
        <w:rPr>
          <w:rFonts w:eastAsia="Times New Roman" w:cs="Times New Roman"/>
          <w:szCs w:val="24"/>
        </w:rPr>
        <w:t>ω</w:t>
      </w:r>
      <w:r w:rsidRPr="00584391">
        <w:rPr>
          <w:rFonts w:eastAsia="Times New Roman" w:cs="Times New Roman"/>
          <w:szCs w:val="24"/>
        </w:rPr>
        <w:t>π</w:t>
      </w:r>
      <w:r>
        <w:rPr>
          <w:rFonts w:eastAsia="Times New Roman" w:cs="Times New Roman"/>
          <w:szCs w:val="24"/>
        </w:rPr>
        <w:t>αϊκούς θεσμούς</w:t>
      </w:r>
      <w:r w:rsidRPr="00584391">
        <w:rPr>
          <w:rFonts w:eastAsia="Times New Roman" w:cs="Times New Roman"/>
          <w:szCs w:val="24"/>
        </w:rPr>
        <w:t xml:space="preserve"> ούτε</w:t>
      </w:r>
      <w:r>
        <w:rPr>
          <w:rFonts w:eastAsia="Times New Roman" w:cs="Times New Roman"/>
          <w:szCs w:val="24"/>
        </w:rPr>
        <w:t xml:space="preserve"> από κάποιο</w:t>
      </w:r>
      <w:r w:rsidRPr="00584391">
        <w:rPr>
          <w:rFonts w:eastAsia="Times New Roman" w:cs="Times New Roman"/>
          <w:szCs w:val="24"/>
        </w:rPr>
        <w:t xml:space="preserve"> κόμμα</w:t>
      </w:r>
      <w:r>
        <w:rPr>
          <w:rFonts w:eastAsia="Times New Roman" w:cs="Times New Roman"/>
          <w:szCs w:val="24"/>
        </w:rPr>
        <w:t>.</w:t>
      </w:r>
      <w:r w:rsidRPr="00584391">
        <w:rPr>
          <w:rFonts w:eastAsia="Times New Roman" w:cs="Times New Roman"/>
          <w:szCs w:val="24"/>
        </w:rPr>
        <w:t xml:space="preserve"> Τα στοιχεία</w:t>
      </w:r>
      <w:r>
        <w:rPr>
          <w:rFonts w:eastAsia="Times New Roman" w:cs="Times New Roman"/>
          <w:szCs w:val="24"/>
        </w:rPr>
        <w:t>,</w:t>
      </w:r>
      <w:r w:rsidRPr="00584391">
        <w:rPr>
          <w:rFonts w:eastAsia="Times New Roman" w:cs="Times New Roman"/>
          <w:szCs w:val="24"/>
        </w:rPr>
        <w:t xml:space="preserve"> </w:t>
      </w:r>
      <w:r w:rsidRPr="00584391">
        <w:rPr>
          <w:rFonts w:eastAsia="Times New Roman" w:cs="Times New Roman"/>
          <w:szCs w:val="24"/>
        </w:rPr>
        <w:lastRenderedPageBreak/>
        <w:t>λοιπόν</w:t>
      </w:r>
      <w:r>
        <w:rPr>
          <w:rFonts w:eastAsia="Times New Roman" w:cs="Times New Roman"/>
          <w:szCs w:val="24"/>
        </w:rPr>
        <w:t>,</w:t>
      </w:r>
      <w:r w:rsidRPr="00584391">
        <w:rPr>
          <w:rFonts w:eastAsia="Times New Roman" w:cs="Times New Roman"/>
          <w:szCs w:val="24"/>
        </w:rPr>
        <w:t xml:space="preserve"> αυτά</w:t>
      </w:r>
      <w:r>
        <w:rPr>
          <w:rFonts w:eastAsia="Times New Roman" w:cs="Times New Roman"/>
          <w:szCs w:val="24"/>
        </w:rPr>
        <w:t>,</w:t>
      </w:r>
      <w:r w:rsidRPr="00584391">
        <w:rPr>
          <w:rFonts w:eastAsia="Times New Roman" w:cs="Times New Roman"/>
          <w:szCs w:val="24"/>
        </w:rPr>
        <w:t xml:space="preserve"> ότι το 2018</w:t>
      </w:r>
      <w:r>
        <w:rPr>
          <w:rFonts w:eastAsia="Times New Roman" w:cs="Times New Roman"/>
          <w:szCs w:val="24"/>
        </w:rPr>
        <w:t>,</w:t>
      </w:r>
      <w:r w:rsidRPr="00584391">
        <w:rPr>
          <w:rFonts w:eastAsia="Times New Roman" w:cs="Times New Roman"/>
          <w:szCs w:val="24"/>
        </w:rPr>
        <w:t xml:space="preserve"> έγιναν </w:t>
      </w:r>
      <w:r>
        <w:rPr>
          <w:rFonts w:eastAsia="Times New Roman" w:cs="Times New Roman"/>
          <w:szCs w:val="24"/>
        </w:rPr>
        <w:t>εφτά χιλιάδες διακόσιες είκοσι</w:t>
      </w:r>
      <w:r w:rsidRPr="00584391">
        <w:rPr>
          <w:rFonts w:eastAsia="Times New Roman" w:cs="Times New Roman"/>
          <w:szCs w:val="24"/>
        </w:rPr>
        <w:t xml:space="preserve"> προσλήψεις μόνιμων</w:t>
      </w:r>
      <w:r>
        <w:rPr>
          <w:rFonts w:eastAsia="Times New Roman" w:cs="Times New Roman"/>
          <w:szCs w:val="24"/>
        </w:rPr>
        <w:t xml:space="preserve"> υπαλλήλων</w:t>
      </w:r>
      <w:r w:rsidRPr="00584391">
        <w:rPr>
          <w:rFonts w:eastAsia="Times New Roman" w:cs="Times New Roman"/>
          <w:szCs w:val="24"/>
        </w:rPr>
        <w:t xml:space="preserve"> στο </w:t>
      </w:r>
      <w:r>
        <w:rPr>
          <w:rFonts w:eastAsia="Times New Roman" w:cs="Times New Roman"/>
          <w:szCs w:val="24"/>
        </w:rPr>
        <w:t>δ</w:t>
      </w:r>
      <w:r w:rsidRPr="00584391">
        <w:rPr>
          <w:rFonts w:eastAsia="Times New Roman" w:cs="Times New Roman"/>
          <w:szCs w:val="24"/>
        </w:rPr>
        <w:t>ημόσι</w:t>
      </w:r>
      <w:r w:rsidRPr="00584391">
        <w:rPr>
          <w:rFonts w:eastAsia="Times New Roman" w:cs="Times New Roman"/>
          <w:szCs w:val="24"/>
        </w:rPr>
        <w:t>ο</w:t>
      </w:r>
      <w:r>
        <w:rPr>
          <w:rFonts w:eastAsia="Times New Roman" w:cs="Times New Roman"/>
          <w:szCs w:val="24"/>
        </w:rPr>
        <w:t xml:space="preserve">. Εξ’ αυτών οι τρεις χιλιάδες πεντακόσιοι σαράντα πέντε ήταν ΠΕ, </w:t>
      </w:r>
      <w:r w:rsidRPr="00584391">
        <w:rPr>
          <w:rFonts w:eastAsia="Times New Roman" w:cs="Times New Roman"/>
          <w:szCs w:val="24"/>
        </w:rPr>
        <w:t>πανεπιστημιακής εκπαίδευσης</w:t>
      </w:r>
      <w:r>
        <w:rPr>
          <w:rFonts w:eastAsia="Times New Roman" w:cs="Times New Roman"/>
          <w:szCs w:val="24"/>
        </w:rPr>
        <w:t xml:space="preserve">, οι χίλιοι εκατόν δέκα ΤΕ, Ανώτατων </w:t>
      </w:r>
      <w:r w:rsidRPr="00584391">
        <w:rPr>
          <w:rFonts w:eastAsia="Times New Roman" w:cs="Times New Roman"/>
          <w:szCs w:val="24"/>
        </w:rPr>
        <w:t>Τεχνολογικών Ιδρυμάτων</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Π</w:t>
      </w:r>
      <w:r w:rsidRPr="00584391">
        <w:rPr>
          <w:rFonts w:eastAsia="Times New Roman" w:cs="Times New Roman"/>
          <w:szCs w:val="24"/>
        </w:rPr>
        <w:t>οσοστό 64,5% των προσλήψεων</w:t>
      </w:r>
      <w:r>
        <w:rPr>
          <w:rFonts w:eastAsia="Times New Roman" w:cs="Times New Roman"/>
          <w:szCs w:val="24"/>
        </w:rPr>
        <w:t xml:space="preserve"> του 2018 και όχι όπως ειπώθηκε 10%</w:t>
      </w:r>
      <w:r>
        <w:rPr>
          <w:rFonts w:eastAsia="Times New Roman" w:cs="Times New Roman"/>
          <w:szCs w:val="24"/>
        </w:rPr>
        <w:t xml:space="preserve">. </w:t>
      </w:r>
    </w:p>
    <w:p w14:paraId="6338F90A" w14:textId="77777777" w:rsidR="00401C51" w:rsidRDefault="00794512">
      <w:pPr>
        <w:spacing w:line="600" w:lineRule="auto"/>
        <w:ind w:firstLine="720"/>
        <w:jc w:val="both"/>
        <w:rPr>
          <w:rFonts w:eastAsia="Times New Roman" w:cs="Times New Roman"/>
          <w:szCs w:val="24"/>
        </w:rPr>
      </w:pPr>
      <w:r w:rsidRPr="00584391">
        <w:rPr>
          <w:rFonts w:eastAsia="Times New Roman" w:cs="Times New Roman"/>
          <w:szCs w:val="24"/>
        </w:rPr>
        <w:t xml:space="preserve">Το καταθέτω για </w:t>
      </w:r>
      <w:r>
        <w:rPr>
          <w:rFonts w:eastAsia="Times New Roman" w:cs="Times New Roman"/>
          <w:szCs w:val="24"/>
        </w:rPr>
        <w:t>τ</w:t>
      </w:r>
      <w:r w:rsidRPr="00584391">
        <w:rPr>
          <w:rFonts w:eastAsia="Times New Roman" w:cs="Times New Roman"/>
          <w:szCs w:val="24"/>
        </w:rPr>
        <w:t>α Πρακτικά</w:t>
      </w:r>
      <w:r>
        <w:rPr>
          <w:rFonts w:eastAsia="Times New Roman" w:cs="Times New Roman"/>
          <w:szCs w:val="24"/>
        </w:rPr>
        <w:t>,</w:t>
      </w:r>
      <w:r w:rsidRPr="00584391">
        <w:rPr>
          <w:rFonts w:eastAsia="Times New Roman" w:cs="Times New Roman"/>
          <w:szCs w:val="24"/>
        </w:rPr>
        <w:t xml:space="preserve"> για να </w:t>
      </w:r>
      <w:r w:rsidRPr="00584391">
        <w:rPr>
          <w:rFonts w:eastAsia="Times New Roman" w:cs="Times New Roman"/>
          <w:szCs w:val="24"/>
        </w:rPr>
        <w:t>μη</w:t>
      </w:r>
      <w:r>
        <w:rPr>
          <w:rFonts w:eastAsia="Times New Roman" w:cs="Times New Roman"/>
          <w:szCs w:val="24"/>
        </w:rPr>
        <w:t>ν λέ</w:t>
      </w:r>
      <w:r>
        <w:rPr>
          <w:rFonts w:eastAsia="Times New Roman" w:cs="Times New Roman"/>
          <w:szCs w:val="24"/>
        </w:rPr>
        <w:t>γονται</w:t>
      </w:r>
      <w:r>
        <w:rPr>
          <w:rFonts w:eastAsia="Times New Roman" w:cs="Times New Roman"/>
          <w:szCs w:val="24"/>
        </w:rPr>
        <w:t xml:space="preserve"> πράγματα που δεν </w:t>
      </w:r>
      <w:r>
        <w:rPr>
          <w:rFonts w:eastAsia="Times New Roman" w:cs="Times New Roman"/>
          <w:szCs w:val="24"/>
        </w:rPr>
        <w:t>ισχύουν</w:t>
      </w:r>
      <w:r>
        <w:rPr>
          <w:rFonts w:eastAsia="Times New Roman" w:cs="Times New Roman"/>
          <w:szCs w:val="24"/>
        </w:rPr>
        <w:t>.</w:t>
      </w:r>
    </w:p>
    <w:p w14:paraId="6338F90B" w14:textId="77777777" w:rsidR="00401C51" w:rsidRDefault="00794512">
      <w:pPr>
        <w:tabs>
          <w:tab w:val="left" w:pos="2820"/>
        </w:tabs>
        <w:spacing w:line="600" w:lineRule="auto"/>
        <w:ind w:firstLine="720"/>
        <w:jc w:val="both"/>
        <w:rPr>
          <w:rFonts w:eastAsia="Times New Roman"/>
          <w:szCs w:val="24"/>
        </w:rPr>
      </w:pPr>
      <w:r>
        <w:rPr>
          <w:rFonts w:eastAsia="Times New Roman" w:cs="Times New Roman"/>
          <w:szCs w:val="24"/>
        </w:rPr>
        <w:t>(Στο σημείο αυτό η Υπουργός Διοικητικής Ανασυγκρότησης κ</w:t>
      </w:r>
      <w:r>
        <w:rPr>
          <w:rFonts w:eastAsia="Times New Roman" w:cs="Times New Roman"/>
          <w:szCs w:val="24"/>
        </w:rPr>
        <w:t>.</w:t>
      </w:r>
      <w:r>
        <w:rPr>
          <w:rFonts w:eastAsia="Times New Roman" w:cs="Times New Roman"/>
          <w:szCs w:val="24"/>
        </w:rPr>
        <w:t xml:space="preserve">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w:t>
      </w:r>
      <w:r>
        <w:rPr>
          <w:rFonts w:eastAsia="Times New Roman" w:cs="Times New Roman"/>
          <w:szCs w:val="24"/>
        </w:rPr>
        <w:t>ας και Πρακτικών της Βουλής)</w:t>
      </w:r>
    </w:p>
    <w:p w14:paraId="6338F90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τις υπόλοιπες</w:t>
      </w:r>
      <w:r w:rsidRPr="00584391">
        <w:rPr>
          <w:rFonts w:eastAsia="Times New Roman" w:cs="Times New Roman"/>
          <w:szCs w:val="24"/>
        </w:rPr>
        <w:t xml:space="preserve"> προσλήψεις</w:t>
      </w:r>
      <w:r>
        <w:rPr>
          <w:rFonts w:eastAsia="Times New Roman" w:cs="Times New Roman"/>
          <w:szCs w:val="24"/>
        </w:rPr>
        <w:t>, τ</w:t>
      </w:r>
      <w:r w:rsidRPr="00584391">
        <w:rPr>
          <w:rFonts w:eastAsia="Times New Roman" w:cs="Times New Roman"/>
          <w:szCs w:val="24"/>
        </w:rPr>
        <w:t xml:space="preserve">ο </w:t>
      </w:r>
      <w:r>
        <w:rPr>
          <w:rFonts w:eastAsia="Times New Roman" w:cs="Times New Roman"/>
          <w:szCs w:val="24"/>
        </w:rPr>
        <w:t>δ</w:t>
      </w:r>
      <w:r w:rsidRPr="00584391">
        <w:rPr>
          <w:rFonts w:eastAsia="Times New Roman" w:cs="Times New Roman"/>
          <w:szCs w:val="24"/>
        </w:rPr>
        <w:t xml:space="preserve">ημόσιο έχει ανάγκη </w:t>
      </w:r>
      <w:r>
        <w:rPr>
          <w:rFonts w:eastAsia="Times New Roman" w:cs="Times New Roman"/>
          <w:szCs w:val="24"/>
        </w:rPr>
        <w:t xml:space="preserve">υπαλλήλων </w:t>
      </w:r>
      <w:r w:rsidRPr="00584391">
        <w:rPr>
          <w:rFonts w:eastAsia="Times New Roman" w:cs="Times New Roman"/>
          <w:szCs w:val="24"/>
        </w:rPr>
        <w:t xml:space="preserve">και υποχρεωτικής εκπαίδευσης όπως και </w:t>
      </w:r>
      <w:r>
        <w:rPr>
          <w:rFonts w:eastAsia="Times New Roman" w:cs="Times New Roman"/>
          <w:szCs w:val="24"/>
        </w:rPr>
        <w:t>δευτεροβάθμιας εκπαίδευσης</w:t>
      </w:r>
      <w:r>
        <w:rPr>
          <w:rFonts w:eastAsia="Times New Roman" w:cs="Times New Roman"/>
          <w:szCs w:val="24"/>
        </w:rPr>
        <w:t>. . Θα αναφέρω</w:t>
      </w:r>
      <w:r>
        <w:rPr>
          <w:rFonts w:eastAsia="Times New Roman" w:cs="Times New Roman"/>
          <w:szCs w:val="24"/>
        </w:rPr>
        <w:t xml:space="preserve"> ένα χαρακτηριστικό παράδειγμ</w:t>
      </w:r>
      <w:r>
        <w:rPr>
          <w:rFonts w:eastAsia="Times New Roman" w:cs="Times New Roman"/>
          <w:szCs w:val="24"/>
        </w:rPr>
        <w:t xml:space="preserve"> για την προκήρυξη</w:t>
      </w:r>
      <w:r>
        <w:rPr>
          <w:rFonts w:eastAsia="Times New Roman" w:cs="Times New Roman"/>
          <w:szCs w:val="24"/>
        </w:rPr>
        <w:t>. 3Κ</w:t>
      </w:r>
      <w:r w:rsidRPr="00584391">
        <w:rPr>
          <w:rFonts w:eastAsia="Times New Roman" w:cs="Times New Roman"/>
          <w:szCs w:val="24"/>
        </w:rPr>
        <w:t xml:space="preserve"> </w:t>
      </w:r>
      <w:r>
        <w:rPr>
          <w:rFonts w:eastAsia="Times New Roman" w:cs="Times New Roman"/>
          <w:szCs w:val="24"/>
        </w:rPr>
        <w:t>για τους υπαλλήλους</w:t>
      </w:r>
      <w:r w:rsidRPr="00584391">
        <w:rPr>
          <w:rFonts w:eastAsia="Times New Roman" w:cs="Times New Roman"/>
          <w:szCs w:val="24"/>
        </w:rPr>
        <w:t xml:space="preserve"> τη</w:t>
      </w:r>
      <w:r>
        <w:rPr>
          <w:rFonts w:eastAsia="Times New Roman" w:cs="Times New Roman"/>
          <w:szCs w:val="24"/>
        </w:rPr>
        <w:t>ς</w:t>
      </w:r>
      <w:r w:rsidRPr="00584391">
        <w:rPr>
          <w:rFonts w:eastAsia="Times New Roman" w:cs="Times New Roman"/>
          <w:szCs w:val="24"/>
        </w:rPr>
        <w:t xml:space="preserve"> καθαριότητα</w:t>
      </w:r>
      <w:r>
        <w:rPr>
          <w:rFonts w:eastAsia="Times New Roman" w:cs="Times New Roman"/>
          <w:szCs w:val="24"/>
        </w:rPr>
        <w:t>ς</w:t>
      </w:r>
      <w:r w:rsidRPr="00584391">
        <w:rPr>
          <w:rFonts w:eastAsia="Times New Roman" w:cs="Times New Roman"/>
          <w:szCs w:val="24"/>
        </w:rPr>
        <w:t xml:space="preserve"> στους δήμους</w:t>
      </w:r>
      <w:r>
        <w:rPr>
          <w:rFonts w:eastAsia="Times New Roman" w:cs="Times New Roman"/>
          <w:szCs w:val="24"/>
        </w:rPr>
        <w:t>. Μ</w:t>
      </w:r>
      <w:r>
        <w:rPr>
          <w:rFonts w:eastAsia="Times New Roman" w:cs="Times New Roman"/>
          <w:szCs w:val="24"/>
        </w:rPr>
        <w:t>ι</w:t>
      </w:r>
      <w:r w:rsidRPr="00584391">
        <w:rPr>
          <w:rFonts w:eastAsia="Times New Roman" w:cs="Times New Roman"/>
          <w:szCs w:val="24"/>
        </w:rPr>
        <w:t>α μεγάλη</w:t>
      </w:r>
      <w:r>
        <w:rPr>
          <w:rFonts w:eastAsia="Times New Roman" w:cs="Times New Roman"/>
          <w:szCs w:val="24"/>
        </w:rPr>
        <w:t xml:space="preserve"> προκήρυξη </w:t>
      </w:r>
      <w:r w:rsidRPr="00584391">
        <w:rPr>
          <w:rFonts w:eastAsia="Times New Roman" w:cs="Times New Roman"/>
          <w:szCs w:val="24"/>
        </w:rPr>
        <w:t>σε εξέλιξη από πέρ</w:t>
      </w:r>
      <w:r>
        <w:rPr>
          <w:rFonts w:eastAsia="Times New Roman" w:cs="Times New Roman"/>
          <w:szCs w:val="24"/>
        </w:rPr>
        <w:t>υ</w:t>
      </w:r>
      <w:r w:rsidRPr="00584391">
        <w:rPr>
          <w:rFonts w:eastAsia="Times New Roman" w:cs="Times New Roman"/>
          <w:szCs w:val="24"/>
        </w:rPr>
        <w:t>σι έχουν ληφθ</w:t>
      </w:r>
      <w:r>
        <w:rPr>
          <w:rFonts w:eastAsia="Times New Roman" w:cs="Times New Roman"/>
          <w:szCs w:val="24"/>
        </w:rPr>
        <w:t xml:space="preserve">εί </w:t>
      </w:r>
      <w:r>
        <w:rPr>
          <w:rFonts w:eastAsia="Times New Roman" w:cs="Times New Roman"/>
          <w:szCs w:val="24"/>
        </w:rPr>
        <w:lastRenderedPageBreak/>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τα στοιχεία </w:t>
      </w:r>
      <w:r>
        <w:rPr>
          <w:rFonts w:eastAsia="Times New Roman" w:cs="Times New Roman"/>
          <w:szCs w:val="24"/>
        </w:rPr>
        <w:t>από τους προσωρινούς πίνακες της 3Κ στα στοιχεία που ανέφεραν.</w:t>
      </w:r>
      <w:r>
        <w:rPr>
          <w:rFonts w:eastAsia="Times New Roman" w:cs="Times New Roman"/>
          <w:szCs w:val="24"/>
        </w:rPr>
        <w:t xml:space="preserve"> </w:t>
      </w:r>
      <w:r>
        <w:rPr>
          <w:rFonts w:eastAsia="Times New Roman" w:cs="Times New Roman"/>
          <w:szCs w:val="24"/>
        </w:rPr>
        <w:t>Οι προσλήψεις της καθαριότητας καλύπτονται από τα</w:t>
      </w:r>
      <w:r w:rsidRPr="00584391">
        <w:rPr>
          <w:rFonts w:eastAsia="Times New Roman" w:cs="Times New Roman"/>
          <w:szCs w:val="24"/>
        </w:rPr>
        <w:t xml:space="preserve"> ανταποδοτικά τέλη</w:t>
      </w:r>
      <w:r>
        <w:rPr>
          <w:rFonts w:eastAsia="Times New Roman" w:cs="Times New Roman"/>
          <w:szCs w:val="24"/>
        </w:rPr>
        <w:t xml:space="preserve"> των δήμων, </w:t>
      </w:r>
      <w:r w:rsidRPr="00584391">
        <w:rPr>
          <w:rFonts w:eastAsia="Times New Roman" w:cs="Times New Roman"/>
          <w:szCs w:val="24"/>
        </w:rPr>
        <w:t xml:space="preserve"> δεν κοστ</w:t>
      </w:r>
      <w:r w:rsidRPr="00584391">
        <w:rPr>
          <w:rFonts w:eastAsia="Times New Roman" w:cs="Times New Roman"/>
          <w:szCs w:val="24"/>
        </w:rPr>
        <w:t xml:space="preserve">ίζουν στον </w:t>
      </w:r>
      <w:r>
        <w:rPr>
          <w:rFonts w:eastAsia="Times New Roman" w:cs="Times New Roman"/>
          <w:szCs w:val="24"/>
        </w:rPr>
        <w:t>κ</w:t>
      </w:r>
      <w:r w:rsidRPr="00584391">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w:t>
      </w:r>
    </w:p>
    <w:p w14:paraId="6338F90D" w14:textId="77777777" w:rsidR="00401C51" w:rsidRDefault="00794512">
      <w:pPr>
        <w:spacing w:line="600" w:lineRule="auto"/>
        <w:ind w:firstLine="720"/>
        <w:jc w:val="both"/>
        <w:rPr>
          <w:rFonts w:eastAsia="Times New Roman" w:cs="Times New Roman"/>
          <w:szCs w:val="24"/>
        </w:rPr>
      </w:pPr>
      <w:r w:rsidRPr="00584391">
        <w:rPr>
          <w:rFonts w:eastAsia="Times New Roman" w:cs="Times New Roman"/>
          <w:szCs w:val="24"/>
        </w:rPr>
        <w:t>Το ερώτημα είναι</w:t>
      </w:r>
      <w:r>
        <w:rPr>
          <w:rFonts w:eastAsia="Times New Roman" w:cs="Times New Roman"/>
          <w:szCs w:val="24"/>
        </w:rPr>
        <w:t>:</w:t>
      </w:r>
      <w:r w:rsidRPr="00584391">
        <w:rPr>
          <w:rFonts w:eastAsia="Times New Roman" w:cs="Times New Roman"/>
          <w:szCs w:val="24"/>
        </w:rPr>
        <w:t xml:space="preserve"> Είναι λιγότερο σημαντικό για το </w:t>
      </w:r>
      <w:r>
        <w:rPr>
          <w:rFonts w:eastAsia="Times New Roman" w:cs="Times New Roman"/>
          <w:szCs w:val="24"/>
        </w:rPr>
        <w:t>δ</w:t>
      </w:r>
      <w:r w:rsidRPr="00584391">
        <w:rPr>
          <w:rFonts w:eastAsia="Times New Roman" w:cs="Times New Roman"/>
          <w:szCs w:val="24"/>
        </w:rPr>
        <w:t>ημόσιο συμφέρον</w:t>
      </w:r>
      <w:r>
        <w:rPr>
          <w:rFonts w:eastAsia="Times New Roman" w:cs="Times New Roman"/>
          <w:szCs w:val="24"/>
        </w:rPr>
        <w:t>,</w:t>
      </w:r>
      <w:r w:rsidRPr="00584391">
        <w:rPr>
          <w:rFonts w:eastAsia="Times New Roman" w:cs="Times New Roman"/>
          <w:szCs w:val="24"/>
        </w:rPr>
        <w:t xml:space="preserve"> τη δημόσια υγεία</w:t>
      </w:r>
      <w:r>
        <w:rPr>
          <w:rFonts w:eastAsia="Times New Roman" w:cs="Times New Roman"/>
          <w:szCs w:val="24"/>
        </w:rPr>
        <w:t>,</w:t>
      </w:r>
      <w:r w:rsidRPr="00584391">
        <w:rPr>
          <w:rFonts w:eastAsia="Times New Roman" w:cs="Times New Roman"/>
          <w:szCs w:val="24"/>
        </w:rPr>
        <w:t xml:space="preserve"> την ποιότητα ζωής στην πόλη και στα χωριά μας να υπάρχου</w:t>
      </w:r>
      <w:r>
        <w:rPr>
          <w:rFonts w:eastAsia="Times New Roman" w:cs="Times New Roman"/>
          <w:szCs w:val="24"/>
        </w:rPr>
        <w:t xml:space="preserve">ν υπάλληλοι καθαριότητας στους δήμους, </w:t>
      </w:r>
      <w:r>
        <w:rPr>
          <w:rFonts w:eastAsia="Times New Roman" w:cs="Times New Roman"/>
          <w:szCs w:val="24"/>
        </w:rPr>
        <w:t>γνωρίζοντας την εργατική</w:t>
      </w:r>
      <w:r w:rsidRPr="00584391">
        <w:rPr>
          <w:rFonts w:eastAsia="Times New Roman" w:cs="Times New Roman"/>
          <w:szCs w:val="24"/>
        </w:rPr>
        <w:t xml:space="preserve"> ομηρία που υπήρ</w:t>
      </w:r>
      <w:r w:rsidRPr="00584391">
        <w:rPr>
          <w:rFonts w:eastAsia="Times New Roman" w:cs="Times New Roman"/>
          <w:szCs w:val="24"/>
        </w:rPr>
        <w:t>χε τόσα χρόνια</w:t>
      </w:r>
      <w:r>
        <w:rPr>
          <w:rFonts w:eastAsia="Times New Roman" w:cs="Times New Roman"/>
          <w:szCs w:val="24"/>
        </w:rPr>
        <w:t>;</w:t>
      </w:r>
      <w:r w:rsidRPr="00584391">
        <w:rPr>
          <w:rFonts w:eastAsia="Times New Roman" w:cs="Times New Roman"/>
          <w:szCs w:val="24"/>
        </w:rPr>
        <w:t xml:space="preserve"> Όχι</w:t>
      </w:r>
      <w:r>
        <w:rPr>
          <w:rFonts w:eastAsia="Times New Roman" w:cs="Times New Roman"/>
          <w:szCs w:val="24"/>
        </w:rPr>
        <w:t>,</w:t>
      </w:r>
      <w:r w:rsidRPr="00584391">
        <w:rPr>
          <w:rFonts w:eastAsia="Times New Roman" w:cs="Times New Roman"/>
          <w:szCs w:val="24"/>
        </w:rPr>
        <w:t xml:space="preserve"> βέβαια</w:t>
      </w:r>
      <w:r>
        <w:rPr>
          <w:rFonts w:eastAsia="Times New Roman" w:cs="Times New Roman"/>
          <w:szCs w:val="24"/>
        </w:rPr>
        <w:t>. Άρα, λοιπόν, μήπως εδώ υπάρχει ένα άλλο κρυφό</w:t>
      </w:r>
      <w:r w:rsidRPr="00584391">
        <w:rPr>
          <w:rFonts w:eastAsia="Times New Roman" w:cs="Times New Roman"/>
          <w:szCs w:val="24"/>
        </w:rPr>
        <w:t xml:space="preserve"> πρόγραμμα ως απόληξη του ένα προς πέντε</w:t>
      </w:r>
      <w:r>
        <w:rPr>
          <w:rFonts w:eastAsia="Times New Roman" w:cs="Times New Roman"/>
          <w:szCs w:val="24"/>
        </w:rPr>
        <w:t>,</w:t>
      </w:r>
      <w:r w:rsidRPr="00584391">
        <w:rPr>
          <w:rFonts w:eastAsia="Times New Roman" w:cs="Times New Roman"/>
          <w:szCs w:val="24"/>
        </w:rPr>
        <w:t xml:space="preserve"> ακόμα κι εδώ που </w:t>
      </w:r>
      <w:r>
        <w:rPr>
          <w:rFonts w:eastAsia="Times New Roman" w:cs="Times New Roman"/>
          <w:szCs w:val="24"/>
        </w:rPr>
        <w:t xml:space="preserve">πρόκειται για </w:t>
      </w:r>
      <w:r w:rsidRPr="00584391">
        <w:rPr>
          <w:rFonts w:eastAsia="Times New Roman" w:cs="Times New Roman"/>
          <w:szCs w:val="24"/>
        </w:rPr>
        <w:t>ανταποδοτικά τέλη</w:t>
      </w:r>
      <w:r>
        <w:rPr>
          <w:rFonts w:eastAsia="Times New Roman" w:cs="Times New Roman"/>
          <w:szCs w:val="24"/>
        </w:rPr>
        <w:t>, για</w:t>
      </w:r>
      <w:r w:rsidRPr="00584391">
        <w:rPr>
          <w:rFonts w:eastAsia="Times New Roman" w:cs="Times New Roman"/>
          <w:szCs w:val="24"/>
        </w:rPr>
        <w:t xml:space="preserve"> </w:t>
      </w:r>
      <w:r>
        <w:rPr>
          <w:rFonts w:eastAsia="Times New Roman" w:cs="Times New Roman"/>
          <w:szCs w:val="24"/>
        </w:rPr>
        <w:t xml:space="preserve">την </w:t>
      </w:r>
      <w:r w:rsidRPr="00584391">
        <w:rPr>
          <w:rFonts w:eastAsia="Times New Roman" w:cs="Times New Roman"/>
          <w:szCs w:val="24"/>
        </w:rPr>
        <w:t xml:space="preserve">ιδιωτικοποίηση των υπηρεσιών καθαριότητας </w:t>
      </w:r>
      <w:r>
        <w:rPr>
          <w:rFonts w:eastAsia="Times New Roman" w:cs="Times New Roman"/>
          <w:szCs w:val="24"/>
        </w:rPr>
        <w:t xml:space="preserve">των δήμων; </w:t>
      </w:r>
      <w:r w:rsidRPr="00584391">
        <w:rPr>
          <w:rFonts w:eastAsia="Times New Roman" w:cs="Times New Roman"/>
          <w:szCs w:val="24"/>
        </w:rPr>
        <w:t>Να μας το πείτε ανοιχτά</w:t>
      </w:r>
      <w:r>
        <w:rPr>
          <w:rFonts w:eastAsia="Times New Roman" w:cs="Times New Roman"/>
          <w:szCs w:val="24"/>
        </w:rPr>
        <w:t>,</w:t>
      </w:r>
      <w:r w:rsidRPr="00584391">
        <w:rPr>
          <w:rFonts w:eastAsia="Times New Roman" w:cs="Times New Roman"/>
          <w:szCs w:val="24"/>
        </w:rPr>
        <w:t xml:space="preserve"> να τ</w:t>
      </w:r>
      <w:r w:rsidRPr="00584391">
        <w:rPr>
          <w:rFonts w:eastAsia="Times New Roman" w:cs="Times New Roman"/>
          <w:szCs w:val="24"/>
        </w:rPr>
        <w:t>ο ξέρει και ο ελληνικός λαός</w:t>
      </w:r>
      <w:r>
        <w:rPr>
          <w:rFonts w:eastAsia="Times New Roman" w:cs="Times New Roman"/>
          <w:szCs w:val="24"/>
        </w:rPr>
        <w:t>.</w:t>
      </w:r>
      <w:r w:rsidRPr="00584391">
        <w:rPr>
          <w:rFonts w:eastAsia="Times New Roman" w:cs="Times New Roman"/>
          <w:szCs w:val="24"/>
        </w:rPr>
        <w:t xml:space="preserve"> </w:t>
      </w:r>
    </w:p>
    <w:p w14:paraId="6338F90E" w14:textId="77777777" w:rsidR="00401C51" w:rsidRDefault="00794512">
      <w:pPr>
        <w:spacing w:line="600" w:lineRule="auto"/>
        <w:ind w:firstLine="720"/>
        <w:jc w:val="both"/>
        <w:rPr>
          <w:rFonts w:eastAsia="Times New Roman" w:cs="Times New Roman"/>
          <w:szCs w:val="24"/>
        </w:rPr>
      </w:pPr>
      <w:r w:rsidRPr="00584391">
        <w:rPr>
          <w:rFonts w:eastAsia="Times New Roman" w:cs="Times New Roman"/>
          <w:szCs w:val="24"/>
        </w:rPr>
        <w:t xml:space="preserve">Εμείς </w:t>
      </w:r>
      <w:r>
        <w:rPr>
          <w:rFonts w:eastAsia="Times New Roman" w:cs="Times New Roman"/>
          <w:szCs w:val="24"/>
        </w:rPr>
        <w:t>π</w:t>
      </w:r>
      <w:r w:rsidRPr="00584391">
        <w:rPr>
          <w:rFonts w:eastAsia="Times New Roman" w:cs="Times New Roman"/>
          <w:szCs w:val="24"/>
        </w:rPr>
        <w:t xml:space="preserve">άντως ξέρουμε ότι όταν επενδύουμε σε μόνιμο προσωπικό </w:t>
      </w:r>
      <w:r>
        <w:rPr>
          <w:rFonts w:eastAsia="Times New Roman" w:cs="Times New Roman"/>
          <w:szCs w:val="24"/>
        </w:rPr>
        <w:t>,</w:t>
      </w:r>
      <w:r w:rsidRPr="00584391">
        <w:rPr>
          <w:rFonts w:eastAsia="Times New Roman" w:cs="Times New Roman"/>
          <w:szCs w:val="24"/>
        </w:rPr>
        <w:t xml:space="preserve"> έχουμε καλύτερες υπηρεσίες</w:t>
      </w:r>
      <w:r>
        <w:rPr>
          <w:rFonts w:eastAsia="Times New Roman" w:cs="Times New Roman"/>
          <w:szCs w:val="24"/>
        </w:rPr>
        <w:t xml:space="preserve"> και</w:t>
      </w:r>
      <w:r w:rsidRPr="00584391">
        <w:rPr>
          <w:rFonts w:eastAsia="Times New Roman" w:cs="Times New Roman"/>
          <w:szCs w:val="24"/>
        </w:rPr>
        <w:t xml:space="preserve"> καλύτε</w:t>
      </w:r>
      <w:r>
        <w:rPr>
          <w:rFonts w:eastAsia="Times New Roman" w:cs="Times New Roman"/>
          <w:szCs w:val="24"/>
        </w:rPr>
        <w:t>ρες εργασιακές σχέσεις</w:t>
      </w:r>
      <w:r>
        <w:rPr>
          <w:rFonts w:eastAsia="Times New Roman" w:cs="Times New Roman"/>
          <w:szCs w:val="24"/>
        </w:rPr>
        <w:t>, και ανοίγουμε και προοπτική εξέλιξής του</w:t>
      </w:r>
      <w:r>
        <w:rPr>
          <w:rFonts w:eastAsia="Times New Roman" w:cs="Times New Roman"/>
          <w:szCs w:val="24"/>
        </w:rPr>
        <w:t>.</w:t>
      </w:r>
      <w:r w:rsidRPr="00584391">
        <w:rPr>
          <w:rFonts w:eastAsia="Times New Roman" w:cs="Times New Roman"/>
          <w:szCs w:val="24"/>
        </w:rPr>
        <w:t xml:space="preserve"> </w:t>
      </w:r>
    </w:p>
    <w:p w14:paraId="6338F90F" w14:textId="77777777" w:rsidR="00401C51" w:rsidRDefault="00794512">
      <w:pPr>
        <w:spacing w:line="600" w:lineRule="auto"/>
        <w:ind w:firstLine="720"/>
        <w:jc w:val="both"/>
        <w:rPr>
          <w:rFonts w:eastAsia="Times New Roman" w:cs="Times New Roman"/>
          <w:szCs w:val="24"/>
        </w:rPr>
      </w:pPr>
      <w:r w:rsidRPr="00584391">
        <w:rPr>
          <w:rFonts w:eastAsia="Times New Roman" w:cs="Times New Roman"/>
          <w:szCs w:val="24"/>
        </w:rPr>
        <w:lastRenderedPageBreak/>
        <w:t>Να προχωρήσουμε</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 xml:space="preserve">όμως, και </w:t>
      </w:r>
      <w:r>
        <w:rPr>
          <w:rFonts w:eastAsia="Times New Roman" w:cs="Times New Roman"/>
          <w:szCs w:val="24"/>
        </w:rPr>
        <w:t>σε</w:t>
      </w:r>
      <w:r w:rsidRPr="00584391">
        <w:rPr>
          <w:rFonts w:eastAsia="Times New Roman" w:cs="Times New Roman"/>
          <w:szCs w:val="24"/>
        </w:rPr>
        <w:t xml:space="preserve"> άλλα θέματα</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 xml:space="preserve">Γιατί </w:t>
      </w:r>
      <w:r w:rsidRPr="00584391">
        <w:rPr>
          <w:rFonts w:eastAsia="Times New Roman" w:cs="Times New Roman"/>
          <w:szCs w:val="24"/>
        </w:rPr>
        <w:t xml:space="preserve">η Νέα Δημοκρατία ως Κυβέρνηση </w:t>
      </w:r>
      <w:r>
        <w:rPr>
          <w:rFonts w:eastAsia="Times New Roman" w:cs="Times New Roman"/>
          <w:szCs w:val="24"/>
        </w:rPr>
        <w:t xml:space="preserve">απαξίωσε </w:t>
      </w:r>
      <w:r w:rsidRPr="00584391">
        <w:rPr>
          <w:rFonts w:eastAsia="Times New Roman" w:cs="Times New Roman"/>
          <w:szCs w:val="24"/>
        </w:rPr>
        <w:t xml:space="preserve">την Εθνική Σχολή Δημόσιας Διοίκησης </w:t>
      </w:r>
      <w:r>
        <w:rPr>
          <w:rFonts w:eastAsia="Times New Roman" w:cs="Times New Roman"/>
          <w:szCs w:val="24"/>
        </w:rPr>
        <w:t xml:space="preserve">(ΕΣΔΑ) </w:t>
      </w:r>
      <w:r w:rsidRPr="00584391">
        <w:rPr>
          <w:rFonts w:eastAsia="Times New Roman" w:cs="Times New Roman"/>
          <w:szCs w:val="24"/>
        </w:rPr>
        <w:t>και δεν έκανε διαγωνισμούς</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Από ε</w:t>
      </w:r>
      <w:r w:rsidRPr="00584391">
        <w:rPr>
          <w:rFonts w:eastAsia="Times New Roman" w:cs="Times New Roman"/>
          <w:szCs w:val="24"/>
        </w:rPr>
        <w:t xml:space="preserve">κεί </w:t>
      </w:r>
      <w:r>
        <w:rPr>
          <w:rFonts w:eastAsia="Times New Roman" w:cs="Times New Roman"/>
          <w:szCs w:val="24"/>
        </w:rPr>
        <w:t>αποφοιτού</w:t>
      </w:r>
      <w:r w:rsidRPr="00584391">
        <w:rPr>
          <w:rFonts w:eastAsia="Times New Roman" w:cs="Times New Roman"/>
          <w:szCs w:val="24"/>
        </w:rPr>
        <w:t xml:space="preserve">ν επιτελικά </w:t>
      </w:r>
      <w:r>
        <w:rPr>
          <w:rFonts w:eastAsia="Times New Roman" w:cs="Times New Roman"/>
          <w:szCs w:val="24"/>
        </w:rPr>
        <w:t xml:space="preserve">στελέχη, οι επίλεκτοι </w:t>
      </w:r>
      <w:r w:rsidRPr="00584391">
        <w:rPr>
          <w:rFonts w:eastAsia="Times New Roman" w:cs="Times New Roman"/>
          <w:szCs w:val="24"/>
        </w:rPr>
        <w:t>της δημόσιας διοίκησης</w:t>
      </w:r>
      <w:r>
        <w:rPr>
          <w:rFonts w:eastAsia="Times New Roman" w:cs="Times New Roman"/>
          <w:szCs w:val="24"/>
        </w:rPr>
        <w:t>. Η Κυβέρνηση του ΣΥΡΙΖΑ</w:t>
      </w:r>
      <w:r w:rsidRPr="00584391">
        <w:rPr>
          <w:rFonts w:eastAsia="Times New Roman" w:cs="Times New Roman"/>
          <w:szCs w:val="24"/>
        </w:rPr>
        <w:t xml:space="preserve"> </w:t>
      </w:r>
      <w:r>
        <w:rPr>
          <w:rFonts w:eastAsia="Times New Roman" w:cs="Times New Roman"/>
          <w:szCs w:val="24"/>
        </w:rPr>
        <w:t xml:space="preserve">προχώρησε σε διαγωνισμό </w:t>
      </w:r>
      <w:r w:rsidRPr="00584391">
        <w:rPr>
          <w:rFonts w:eastAsia="Times New Roman" w:cs="Times New Roman"/>
          <w:szCs w:val="24"/>
        </w:rPr>
        <w:t>τρεις συνεχόμενες χρονι</w:t>
      </w:r>
      <w:r w:rsidRPr="00584391">
        <w:rPr>
          <w:rFonts w:eastAsia="Times New Roman" w:cs="Times New Roman"/>
          <w:szCs w:val="24"/>
        </w:rPr>
        <w:t>έ</w:t>
      </w:r>
      <w:r>
        <w:rPr>
          <w:rFonts w:eastAsia="Times New Roman" w:cs="Times New Roman"/>
          <w:szCs w:val="24"/>
        </w:rPr>
        <w:t>ς</w:t>
      </w:r>
      <w:r>
        <w:rPr>
          <w:rFonts w:eastAsia="Times New Roman" w:cs="Times New Roman"/>
          <w:szCs w:val="24"/>
        </w:rPr>
        <w:t xml:space="preserve"> για την ΕΣΔΑ</w:t>
      </w:r>
      <w:r>
        <w:rPr>
          <w:rFonts w:eastAsia="Times New Roman" w:cs="Times New Roman"/>
          <w:szCs w:val="24"/>
        </w:rPr>
        <w:t xml:space="preserve"> -και τώρα ετοιμάζ</w:t>
      </w:r>
      <w:r>
        <w:rPr>
          <w:rFonts w:eastAsia="Times New Roman" w:cs="Times New Roman"/>
          <w:szCs w:val="24"/>
        </w:rPr>
        <w:t>εται</w:t>
      </w:r>
      <w:r>
        <w:rPr>
          <w:rFonts w:eastAsia="Times New Roman" w:cs="Times New Roman"/>
          <w:szCs w:val="24"/>
        </w:rPr>
        <w:t xml:space="preserve"> και </w:t>
      </w:r>
      <w:r>
        <w:rPr>
          <w:rFonts w:eastAsia="Times New Roman" w:cs="Times New Roman"/>
          <w:szCs w:val="24"/>
        </w:rPr>
        <w:t>η</w:t>
      </w:r>
      <w:r>
        <w:rPr>
          <w:rFonts w:eastAsia="Times New Roman" w:cs="Times New Roman"/>
          <w:szCs w:val="24"/>
        </w:rPr>
        <w:t xml:space="preserve"> τ</w:t>
      </w:r>
      <w:r w:rsidRPr="00584391">
        <w:rPr>
          <w:rFonts w:eastAsia="Times New Roman" w:cs="Times New Roman"/>
          <w:szCs w:val="24"/>
        </w:rPr>
        <w:t>έταρτη προκήρυξη</w:t>
      </w:r>
      <w:r>
        <w:rPr>
          <w:rFonts w:eastAsia="Times New Roman" w:cs="Times New Roman"/>
          <w:szCs w:val="24"/>
        </w:rPr>
        <w:t>.</w:t>
      </w:r>
    </w:p>
    <w:p w14:paraId="6338F91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Όταν ισχυρίζεστε</w:t>
      </w:r>
      <w:r w:rsidRPr="00584391">
        <w:rPr>
          <w:rFonts w:eastAsia="Times New Roman" w:cs="Times New Roman"/>
          <w:szCs w:val="24"/>
        </w:rPr>
        <w:t xml:space="preserve"> κάποια πράγματα</w:t>
      </w:r>
      <w:r>
        <w:rPr>
          <w:rFonts w:eastAsia="Times New Roman" w:cs="Times New Roman"/>
          <w:szCs w:val="24"/>
        </w:rPr>
        <w:t>,</w:t>
      </w:r>
      <w:r w:rsidRPr="00584391">
        <w:rPr>
          <w:rFonts w:eastAsia="Times New Roman" w:cs="Times New Roman"/>
          <w:szCs w:val="24"/>
        </w:rPr>
        <w:t xml:space="preserve"> πρέπει ταυτόχρονα και να τα </w:t>
      </w:r>
      <w:r>
        <w:rPr>
          <w:rFonts w:eastAsia="Times New Roman" w:cs="Times New Roman"/>
          <w:szCs w:val="24"/>
        </w:rPr>
        <w:t>αποδεικνύεται</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Όπως, επίσης,</w:t>
      </w:r>
      <w:r w:rsidRPr="00584391">
        <w:rPr>
          <w:rFonts w:eastAsia="Times New Roman" w:cs="Times New Roman"/>
          <w:szCs w:val="24"/>
        </w:rPr>
        <w:t xml:space="preserve"> θα ήθελα μία </w:t>
      </w:r>
      <w:r>
        <w:rPr>
          <w:rFonts w:eastAsia="Times New Roman" w:cs="Times New Roman"/>
          <w:szCs w:val="24"/>
        </w:rPr>
        <w:t xml:space="preserve">επιπλέον </w:t>
      </w:r>
      <w:r w:rsidRPr="00584391">
        <w:rPr>
          <w:rFonts w:eastAsia="Times New Roman" w:cs="Times New Roman"/>
          <w:szCs w:val="24"/>
        </w:rPr>
        <w:t>τοποθέτηση από την πλευρά της Νέας Δημοκρατίας</w:t>
      </w:r>
      <w:r>
        <w:rPr>
          <w:rFonts w:eastAsia="Times New Roman" w:cs="Times New Roman"/>
          <w:szCs w:val="24"/>
        </w:rPr>
        <w:t>.</w:t>
      </w:r>
      <w:r w:rsidRPr="00584391">
        <w:rPr>
          <w:rFonts w:eastAsia="Times New Roman" w:cs="Times New Roman"/>
          <w:szCs w:val="24"/>
        </w:rPr>
        <w:t xml:space="preserve"> Όταν είπε αυτά χθες ο </w:t>
      </w:r>
      <w:r>
        <w:rPr>
          <w:rFonts w:eastAsia="Times New Roman" w:cs="Times New Roman"/>
          <w:szCs w:val="24"/>
        </w:rPr>
        <w:t>κ.</w:t>
      </w:r>
      <w:r w:rsidRPr="00584391">
        <w:rPr>
          <w:rFonts w:eastAsia="Times New Roman" w:cs="Times New Roman"/>
          <w:szCs w:val="24"/>
        </w:rPr>
        <w:t xml:space="preserve"> Μητσοτά</w:t>
      </w:r>
      <w:r w:rsidRPr="00584391">
        <w:rPr>
          <w:rFonts w:eastAsia="Times New Roman" w:cs="Times New Roman"/>
          <w:szCs w:val="24"/>
        </w:rPr>
        <w:t>κης</w:t>
      </w:r>
      <w:r>
        <w:rPr>
          <w:rFonts w:eastAsia="Times New Roman" w:cs="Times New Roman"/>
          <w:szCs w:val="24"/>
        </w:rPr>
        <w:t>,</w:t>
      </w:r>
      <w:r w:rsidRPr="00584391">
        <w:rPr>
          <w:rFonts w:eastAsia="Times New Roman" w:cs="Times New Roman"/>
          <w:szCs w:val="24"/>
        </w:rPr>
        <w:t xml:space="preserve"> αγνόησε</w:t>
      </w:r>
      <w:r>
        <w:rPr>
          <w:rFonts w:eastAsia="Times New Roman" w:cs="Times New Roman"/>
          <w:szCs w:val="24"/>
        </w:rPr>
        <w:t xml:space="preserve"> </w:t>
      </w:r>
      <w:r w:rsidRPr="00584391">
        <w:rPr>
          <w:rFonts w:eastAsia="Times New Roman" w:cs="Times New Roman"/>
          <w:szCs w:val="24"/>
        </w:rPr>
        <w:t>άραγε ότι είναι</w:t>
      </w:r>
      <w:r>
        <w:rPr>
          <w:rFonts w:eastAsia="Times New Roman" w:cs="Times New Roman"/>
          <w:szCs w:val="24"/>
        </w:rPr>
        <w:t xml:space="preserve"> δύο χιλιάδες προκηρύξεις γιατρών σε</w:t>
      </w:r>
      <w:r w:rsidRPr="00584391">
        <w:rPr>
          <w:rFonts w:eastAsia="Times New Roman" w:cs="Times New Roman"/>
          <w:szCs w:val="24"/>
        </w:rPr>
        <w:t xml:space="preserve"> εξέλιξη και </w:t>
      </w:r>
      <w:r>
        <w:rPr>
          <w:rFonts w:eastAsia="Times New Roman" w:cs="Times New Roman"/>
          <w:szCs w:val="24"/>
        </w:rPr>
        <w:t>τεσσεράμισι χιλιάδων</w:t>
      </w:r>
      <w:r w:rsidRPr="00584391">
        <w:rPr>
          <w:rFonts w:eastAsia="Times New Roman" w:cs="Times New Roman"/>
          <w:szCs w:val="24"/>
        </w:rPr>
        <w:t xml:space="preserve"> καθηγητών</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είπε πριν συνάδελφος</w:t>
      </w:r>
      <w:r w:rsidRPr="00584391">
        <w:rPr>
          <w:rFonts w:eastAsia="Times New Roman" w:cs="Times New Roman"/>
          <w:szCs w:val="24"/>
        </w:rPr>
        <w:t xml:space="preserve"> κ</w:t>
      </w:r>
      <w:r>
        <w:rPr>
          <w:rFonts w:eastAsia="Times New Roman" w:cs="Times New Roman"/>
          <w:szCs w:val="24"/>
        </w:rPr>
        <w:t>.</w:t>
      </w:r>
      <w:r w:rsidRPr="00584391">
        <w:rPr>
          <w:rFonts w:eastAsia="Times New Roman" w:cs="Times New Roman"/>
          <w:szCs w:val="24"/>
        </w:rPr>
        <w:t xml:space="preserve"> Γαβρόγλου για την ειδική αγωγή</w:t>
      </w:r>
      <w:r>
        <w:rPr>
          <w:rFonts w:eastAsia="Times New Roman" w:cs="Times New Roman"/>
          <w:szCs w:val="24"/>
        </w:rPr>
        <w:t>,</w:t>
      </w:r>
      <w:r w:rsidRPr="00584391">
        <w:rPr>
          <w:rFonts w:eastAsia="Times New Roman" w:cs="Times New Roman"/>
          <w:szCs w:val="24"/>
        </w:rPr>
        <w:t xml:space="preserve"> όπως και </w:t>
      </w:r>
      <w:r>
        <w:rPr>
          <w:rFonts w:eastAsia="Times New Roman" w:cs="Times New Roman"/>
          <w:szCs w:val="24"/>
        </w:rPr>
        <w:t>οι προγαμματισμοί στα επόμενα χρόνια για ποσλήψεις</w:t>
      </w:r>
      <w:r w:rsidRPr="00584391">
        <w:rPr>
          <w:rFonts w:eastAsia="Times New Roman" w:cs="Times New Roman"/>
          <w:szCs w:val="24"/>
        </w:rPr>
        <w:t xml:space="preserve"> </w:t>
      </w:r>
      <w:r w:rsidRPr="00584391">
        <w:rPr>
          <w:rFonts w:eastAsia="Times New Roman" w:cs="Times New Roman"/>
          <w:szCs w:val="24"/>
        </w:rPr>
        <w:t>καθηγητ</w:t>
      </w:r>
      <w:r>
        <w:rPr>
          <w:rFonts w:eastAsia="Times New Roman" w:cs="Times New Roman"/>
          <w:szCs w:val="24"/>
        </w:rPr>
        <w:t>ών</w:t>
      </w:r>
      <w:r>
        <w:rPr>
          <w:rFonts w:eastAsia="Times New Roman" w:cs="Times New Roman"/>
          <w:szCs w:val="24"/>
        </w:rPr>
        <w:t>,</w:t>
      </w:r>
      <w:r w:rsidRPr="00584391">
        <w:rPr>
          <w:rFonts w:eastAsia="Times New Roman" w:cs="Times New Roman"/>
          <w:szCs w:val="24"/>
        </w:rPr>
        <w:t xml:space="preserve"> τ</w:t>
      </w:r>
      <w:r>
        <w:rPr>
          <w:rFonts w:eastAsia="Times New Roman" w:cs="Times New Roman"/>
          <w:szCs w:val="24"/>
        </w:rPr>
        <w:t>ων</w:t>
      </w:r>
      <w:r w:rsidRPr="00584391">
        <w:rPr>
          <w:rFonts w:eastAsia="Times New Roman" w:cs="Times New Roman"/>
          <w:szCs w:val="24"/>
        </w:rPr>
        <w:t xml:space="preserve"> γιατρ</w:t>
      </w:r>
      <w:r>
        <w:rPr>
          <w:rFonts w:eastAsia="Times New Roman" w:cs="Times New Roman"/>
          <w:szCs w:val="24"/>
        </w:rPr>
        <w:t>ών</w:t>
      </w:r>
      <w:r w:rsidRPr="00584391">
        <w:rPr>
          <w:rFonts w:eastAsia="Times New Roman" w:cs="Times New Roman"/>
          <w:szCs w:val="24"/>
        </w:rPr>
        <w:t xml:space="preserve"> και </w:t>
      </w:r>
      <w:r>
        <w:rPr>
          <w:rFonts w:eastAsia="Times New Roman" w:cs="Times New Roman"/>
          <w:szCs w:val="24"/>
        </w:rPr>
        <w:t xml:space="preserve">νοσηλευτικού και λοιπού </w:t>
      </w:r>
      <w:r w:rsidRPr="00584391">
        <w:rPr>
          <w:rFonts w:eastAsia="Times New Roman" w:cs="Times New Roman"/>
          <w:szCs w:val="24"/>
        </w:rPr>
        <w:t>προσωπικ</w:t>
      </w:r>
      <w:r>
        <w:rPr>
          <w:rFonts w:eastAsia="Times New Roman" w:cs="Times New Roman"/>
          <w:szCs w:val="24"/>
        </w:rPr>
        <w:t>ού</w:t>
      </w:r>
      <w:r>
        <w:rPr>
          <w:rFonts w:eastAsia="Times New Roman" w:cs="Times New Roman"/>
          <w:szCs w:val="24"/>
        </w:rPr>
        <w:t>;</w:t>
      </w:r>
      <w:r w:rsidRPr="00584391">
        <w:rPr>
          <w:rFonts w:eastAsia="Times New Roman" w:cs="Times New Roman"/>
          <w:szCs w:val="24"/>
        </w:rPr>
        <w:t xml:space="preserve"> Δεν νομίζω </w:t>
      </w:r>
      <w:r>
        <w:rPr>
          <w:rFonts w:eastAsia="Times New Roman" w:cs="Times New Roman"/>
          <w:szCs w:val="24"/>
        </w:rPr>
        <w:t xml:space="preserve">να το αγνόησε, </w:t>
      </w:r>
      <w:r w:rsidRPr="00584391">
        <w:rPr>
          <w:rFonts w:eastAsia="Times New Roman" w:cs="Times New Roman"/>
          <w:szCs w:val="24"/>
        </w:rPr>
        <w:t xml:space="preserve">γιατί </w:t>
      </w:r>
      <w:r>
        <w:rPr>
          <w:rFonts w:eastAsia="Times New Roman" w:cs="Times New Roman"/>
          <w:szCs w:val="24"/>
        </w:rPr>
        <w:t>εν προκειμένω πρόκειμένω για προσωπικό</w:t>
      </w:r>
      <w:r w:rsidRPr="00584391">
        <w:rPr>
          <w:rFonts w:eastAsia="Times New Roman" w:cs="Times New Roman"/>
          <w:szCs w:val="24"/>
        </w:rPr>
        <w:t xml:space="preserve"> πανεπιστημιακής εκπαίδευσης</w:t>
      </w:r>
      <w:r>
        <w:rPr>
          <w:rFonts w:eastAsia="Times New Roman" w:cs="Times New Roman"/>
          <w:szCs w:val="24"/>
        </w:rPr>
        <w:t>,</w:t>
      </w:r>
      <w:r>
        <w:rPr>
          <w:rFonts w:eastAsia="Times New Roman" w:cs="Times New Roman"/>
          <w:szCs w:val="24"/>
        </w:rPr>
        <w:t xml:space="preserve"> απαραίτητο για</w:t>
      </w:r>
      <w:r w:rsidRPr="00584391">
        <w:rPr>
          <w:rFonts w:eastAsia="Times New Roman" w:cs="Times New Roman"/>
          <w:szCs w:val="24"/>
        </w:rPr>
        <w:t xml:space="preserve"> τη λειτουργία του </w:t>
      </w:r>
      <w:r>
        <w:rPr>
          <w:rFonts w:eastAsia="Times New Roman" w:cs="Times New Roman"/>
          <w:szCs w:val="24"/>
        </w:rPr>
        <w:t>κοινωνικού κράτους.</w:t>
      </w:r>
    </w:p>
    <w:p w14:paraId="6338F91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επιλέξαμε </w:t>
      </w:r>
      <w:r>
        <w:rPr>
          <w:rFonts w:eastAsia="Times New Roman" w:cs="Times New Roman"/>
          <w:szCs w:val="24"/>
        </w:rPr>
        <w:t xml:space="preserve">στη μετά </w:t>
      </w:r>
      <w:r w:rsidRPr="00584391">
        <w:rPr>
          <w:rFonts w:eastAsia="Times New Roman" w:cs="Times New Roman"/>
          <w:szCs w:val="24"/>
        </w:rPr>
        <w:t>μνημονιακή εποχή</w:t>
      </w:r>
      <w:r>
        <w:rPr>
          <w:rFonts w:eastAsia="Times New Roman" w:cs="Times New Roman"/>
          <w:szCs w:val="24"/>
        </w:rPr>
        <w:t>-</w:t>
      </w:r>
      <w:r w:rsidRPr="00584391">
        <w:rPr>
          <w:rFonts w:eastAsia="Times New Roman" w:cs="Times New Roman"/>
          <w:szCs w:val="24"/>
        </w:rPr>
        <w:t xml:space="preserve"> να δώσουμε ιδιαίτ</w:t>
      </w:r>
      <w:r>
        <w:rPr>
          <w:rFonts w:eastAsia="Times New Roman" w:cs="Times New Roman"/>
          <w:szCs w:val="24"/>
        </w:rPr>
        <w:t>ερ</w:t>
      </w:r>
      <w:r>
        <w:rPr>
          <w:rFonts w:eastAsia="Times New Roman" w:cs="Times New Roman"/>
          <w:szCs w:val="24"/>
        </w:rPr>
        <w:t xml:space="preserve">ο βάρος πρώτα από </w:t>
      </w:r>
      <w:r>
        <w:rPr>
          <w:rFonts w:eastAsia="Times New Roman" w:cs="Times New Roman"/>
          <w:szCs w:val="24"/>
        </w:rPr>
        <w:t xml:space="preserve">τη </w:t>
      </w:r>
      <w:r>
        <w:rPr>
          <w:rFonts w:eastAsia="Times New Roman" w:cs="Times New Roman"/>
          <w:szCs w:val="24"/>
        </w:rPr>
        <w:t>θεσμικ</w:t>
      </w:r>
      <w:r>
        <w:rPr>
          <w:rFonts w:eastAsia="Times New Roman" w:cs="Times New Roman"/>
          <w:szCs w:val="24"/>
        </w:rPr>
        <w:t>ή διάσταση</w:t>
      </w:r>
      <w:r>
        <w:rPr>
          <w:rFonts w:eastAsia="Times New Roman" w:cs="Times New Roman"/>
          <w:szCs w:val="24"/>
        </w:rPr>
        <w:t xml:space="preserve">, </w:t>
      </w:r>
      <w:r w:rsidRPr="00584391">
        <w:rPr>
          <w:rFonts w:eastAsia="Times New Roman" w:cs="Times New Roman"/>
          <w:szCs w:val="24"/>
        </w:rPr>
        <w:t>ενισχύοντας το ΑΣΕΠ</w:t>
      </w:r>
      <w:r>
        <w:rPr>
          <w:rFonts w:eastAsia="Times New Roman" w:cs="Times New Roman"/>
          <w:szCs w:val="24"/>
        </w:rPr>
        <w:t xml:space="preserve"> και θεσπίζοντας</w:t>
      </w:r>
      <w:r w:rsidRPr="00584391">
        <w:rPr>
          <w:rFonts w:eastAsia="Times New Roman" w:cs="Times New Roman"/>
          <w:szCs w:val="24"/>
        </w:rPr>
        <w:t xml:space="preserve"> για πρώτη φορά </w:t>
      </w:r>
      <w:r>
        <w:rPr>
          <w:rFonts w:eastAsia="Times New Roman" w:cs="Times New Roman"/>
          <w:szCs w:val="24"/>
        </w:rPr>
        <w:t xml:space="preserve">τον </w:t>
      </w:r>
      <w:r w:rsidRPr="00584391">
        <w:rPr>
          <w:rFonts w:eastAsia="Times New Roman" w:cs="Times New Roman"/>
          <w:szCs w:val="24"/>
        </w:rPr>
        <w:t xml:space="preserve"> πολυετή και ετήσιο προγραμματισμό </w:t>
      </w:r>
      <w:r>
        <w:rPr>
          <w:rFonts w:eastAsia="Times New Roman" w:cs="Times New Roman"/>
          <w:szCs w:val="24"/>
        </w:rPr>
        <w:t xml:space="preserve">των </w:t>
      </w:r>
      <w:r w:rsidRPr="00584391">
        <w:rPr>
          <w:rFonts w:eastAsia="Times New Roman" w:cs="Times New Roman"/>
          <w:szCs w:val="24"/>
        </w:rPr>
        <w:t>προσλήψεων</w:t>
      </w:r>
      <w:r>
        <w:rPr>
          <w:rFonts w:eastAsia="Times New Roman" w:cs="Times New Roman"/>
          <w:szCs w:val="24"/>
        </w:rPr>
        <w:t>,</w:t>
      </w:r>
      <w:r w:rsidRPr="00584391">
        <w:rPr>
          <w:rFonts w:eastAsia="Times New Roman" w:cs="Times New Roman"/>
          <w:szCs w:val="24"/>
        </w:rPr>
        <w:t xml:space="preserve"> βάσει του νόμου</w:t>
      </w:r>
      <w:r>
        <w:rPr>
          <w:rFonts w:eastAsia="Times New Roman" w:cs="Times New Roman"/>
          <w:szCs w:val="24"/>
        </w:rPr>
        <w:t>,</w:t>
      </w:r>
      <w:r w:rsidRPr="00584391">
        <w:rPr>
          <w:rFonts w:eastAsia="Times New Roman" w:cs="Times New Roman"/>
          <w:szCs w:val="24"/>
        </w:rPr>
        <w:t xml:space="preserve"> που </w:t>
      </w:r>
      <w:r>
        <w:rPr>
          <w:rFonts w:eastAsia="Times New Roman" w:cs="Times New Roman"/>
          <w:szCs w:val="24"/>
        </w:rPr>
        <w:t>ψηφίστηκε</w:t>
      </w:r>
      <w:r w:rsidRPr="00584391">
        <w:rPr>
          <w:rFonts w:eastAsia="Times New Roman" w:cs="Times New Roman"/>
          <w:szCs w:val="24"/>
        </w:rPr>
        <w:t xml:space="preserve"> </w:t>
      </w:r>
      <w:r>
        <w:rPr>
          <w:rFonts w:eastAsia="Times New Roman" w:cs="Times New Roman"/>
          <w:szCs w:val="24"/>
        </w:rPr>
        <w:t>τ</w:t>
      </w:r>
      <w:r w:rsidRPr="00584391">
        <w:rPr>
          <w:rFonts w:eastAsia="Times New Roman" w:cs="Times New Roman"/>
          <w:szCs w:val="24"/>
        </w:rPr>
        <w:t>ον περασμένο Γενάρη</w:t>
      </w:r>
      <w:r>
        <w:rPr>
          <w:rFonts w:eastAsia="Times New Roman" w:cs="Times New Roman"/>
          <w:szCs w:val="24"/>
        </w:rPr>
        <w:t>,</w:t>
      </w:r>
      <w:r w:rsidRPr="00584391">
        <w:rPr>
          <w:rFonts w:eastAsia="Times New Roman" w:cs="Times New Roman"/>
          <w:szCs w:val="24"/>
        </w:rPr>
        <w:t xml:space="preserve"> ο οποίος ήδη εφαρμόζεται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sidRPr="00584391">
        <w:rPr>
          <w:rFonts w:eastAsia="Times New Roman" w:cs="Times New Roman"/>
          <w:szCs w:val="24"/>
        </w:rPr>
        <w:t xml:space="preserve">εν είναι αυτοσκοπός </w:t>
      </w:r>
      <w:r>
        <w:rPr>
          <w:rFonts w:eastAsia="Times New Roman" w:cs="Times New Roman"/>
          <w:szCs w:val="24"/>
        </w:rPr>
        <w:t>οι προσλήψε</w:t>
      </w:r>
      <w:r>
        <w:rPr>
          <w:rFonts w:eastAsia="Times New Roman" w:cs="Times New Roman"/>
          <w:szCs w:val="24"/>
        </w:rPr>
        <w:t>ις</w:t>
      </w:r>
      <w:r w:rsidRPr="00584391">
        <w:rPr>
          <w:rFonts w:eastAsia="Times New Roman" w:cs="Times New Roman"/>
          <w:szCs w:val="24"/>
        </w:rPr>
        <w:t xml:space="preserve"> στο δημόσιο</w:t>
      </w:r>
      <w:r>
        <w:rPr>
          <w:rFonts w:eastAsia="Times New Roman" w:cs="Times New Roman"/>
          <w:szCs w:val="24"/>
        </w:rPr>
        <w:t xml:space="preserve">. </w:t>
      </w:r>
      <w:r w:rsidRPr="00584391">
        <w:rPr>
          <w:rFonts w:eastAsia="Times New Roman" w:cs="Times New Roman"/>
          <w:szCs w:val="24"/>
        </w:rPr>
        <w:t>Είναι</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όμως,</w:t>
      </w:r>
      <w:r w:rsidRPr="00584391">
        <w:rPr>
          <w:rFonts w:eastAsia="Times New Roman" w:cs="Times New Roman"/>
          <w:szCs w:val="24"/>
        </w:rPr>
        <w:t xml:space="preserve"> προϋπόθεση για να λειτουργεί </w:t>
      </w:r>
      <w:r>
        <w:rPr>
          <w:rFonts w:eastAsia="Times New Roman" w:cs="Times New Roman"/>
          <w:szCs w:val="24"/>
        </w:rPr>
        <w:t xml:space="preserve">αποτελεσματικά </w:t>
      </w:r>
      <w:r w:rsidRPr="00584391">
        <w:rPr>
          <w:rFonts w:eastAsia="Times New Roman" w:cs="Times New Roman"/>
          <w:szCs w:val="24"/>
        </w:rPr>
        <w:t>το δημόσιο</w:t>
      </w:r>
      <w:r>
        <w:rPr>
          <w:rFonts w:eastAsia="Times New Roman" w:cs="Times New Roman"/>
          <w:szCs w:val="24"/>
        </w:rPr>
        <w:t>.</w:t>
      </w:r>
      <w:r w:rsidRPr="00584391">
        <w:rPr>
          <w:rFonts w:eastAsia="Times New Roman" w:cs="Times New Roman"/>
          <w:szCs w:val="24"/>
        </w:rPr>
        <w:t xml:space="preserve"> </w:t>
      </w:r>
    </w:p>
    <w:p w14:paraId="6338F912" w14:textId="77777777" w:rsidR="00401C51" w:rsidRDefault="00794512">
      <w:pPr>
        <w:spacing w:line="600" w:lineRule="auto"/>
        <w:ind w:firstLine="720"/>
        <w:jc w:val="both"/>
        <w:rPr>
          <w:rFonts w:eastAsia="Times New Roman" w:cs="Times New Roman"/>
          <w:szCs w:val="24"/>
        </w:rPr>
      </w:pPr>
      <w:r w:rsidRPr="00584391">
        <w:rPr>
          <w:rFonts w:eastAsia="Times New Roman" w:cs="Times New Roman"/>
          <w:szCs w:val="24"/>
        </w:rPr>
        <w:t xml:space="preserve">Είναι </w:t>
      </w:r>
      <w:r>
        <w:rPr>
          <w:rFonts w:eastAsia="Times New Roman" w:cs="Times New Roman"/>
          <w:szCs w:val="24"/>
        </w:rPr>
        <w:t>ψευτο</w:t>
      </w:r>
      <w:r w:rsidRPr="00584391">
        <w:rPr>
          <w:rFonts w:eastAsia="Times New Roman" w:cs="Times New Roman"/>
          <w:szCs w:val="24"/>
        </w:rPr>
        <w:t>δίλημμα το μικρό ή το μεγάλο κράτος</w:t>
      </w:r>
      <w:r>
        <w:rPr>
          <w:rFonts w:eastAsia="Times New Roman" w:cs="Times New Roman"/>
          <w:szCs w:val="24"/>
        </w:rPr>
        <w:t>.</w:t>
      </w:r>
      <w:r w:rsidRPr="00584391">
        <w:rPr>
          <w:rFonts w:eastAsia="Times New Roman" w:cs="Times New Roman"/>
          <w:szCs w:val="24"/>
        </w:rPr>
        <w:t xml:space="preserve"> Αυτό που πρέπει να απαντήσουμε</w:t>
      </w:r>
      <w:r>
        <w:rPr>
          <w:rFonts w:eastAsia="Times New Roman" w:cs="Times New Roman"/>
          <w:szCs w:val="24"/>
        </w:rPr>
        <w:t>,</w:t>
      </w:r>
      <w:r w:rsidRPr="00584391">
        <w:rPr>
          <w:rFonts w:eastAsia="Times New Roman" w:cs="Times New Roman"/>
          <w:szCs w:val="24"/>
        </w:rPr>
        <w:t xml:space="preserve"> κυρίες και κύριοι Βουλευτές</w:t>
      </w:r>
      <w:r>
        <w:rPr>
          <w:rFonts w:eastAsia="Times New Roman" w:cs="Times New Roman"/>
          <w:szCs w:val="24"/>
        </w:rPr>
        <w:t>,</w:t>
      </w:r>
      <w:r w:rsidRPr="00584391">
        <w:rPr>
          <w:rFonts w:eastAsia="Times New Roman" w:cs="Times New Roman"/>
          <w:szCs w:val="24"/>
        </w:rPr>
        <w:t xml:space="preserve"> είναι</w:t>
      </w:r>
      <w:r>
        <w:rPr>
          <w:rFonts w:eastAsia="Times New Roman" w:cs="Times New Roman"/>
          <w:szCs w:val="24"/>
        </w:rPr>
        <w:t>:</w:t>
      </w:r>
      <w:r w:rsidRPr="00584391">
        <w:rPr>
          <w:rFonts w:eastAsia="Times New Roman" w:cs="Times New Roman"/>
          <w:szCs w:val="24"/>
        </w:rPr>
        <w:t xml:space="preserve"> Ποιο είναι </w:t>
      </w:r>
      <w:r>
        <w:rPr>
          <w:rFonts w:eastAsia="Times New Roman" w:cs="Times New Roman"/>
          <w:szCs w:val="24"/>
        </w:rPr>
        <w:t xml:space="preserve">σήμερα </w:t>
      </w:r>
      <w:r w:rsidRPr="00584391">
        <w:rPr>
          <w:rFonts w:eastAsia="Times New Roman" w:cs="Times New Roman"/>
          <w:szCs w:val="24"/>
        </w:rPr>
        <w:t>το αναγκαίο κράτος</w:t>
      </w:r>
      <w:r>
        <w:rPr>
          <w:rFonts w:eastAsia="Times New Roman" w:cs="Times New Roman"/>
          <w:szCs w:val="24"/>
        </w:rPr>
        <w:t>,</w:t>
      </w:r>
      <w:r w:rsidRPr="00584391">
        <w:rPr>
          <w:rFonts w:eastAsia="Times New Roman" w:cs="Times New Roman"/>
          <w:szCs w:val="24"/>
        </w:rPr>
        <w:t xml:space="preserve"> η αναγκαία διοίκηση που διασφαλίζει το κράτος δικαίου</w:t>
      </w:r>
      <w:r>
        <w:rPr>
          <w:rFonts w:eastAsia="Times New Roman" w:cs="Times New Roman"/>
          <w:szCs w:val="24"/>
        </w:rPr>
        <w:t>,</w:t>
      </w:r>
      <w:r w:rsidRPr="00584391">
        <w:rPr>
          <w:rFonts w:eastAsia="Times New Roman" w:cs="Times New Roman"/>
          <w:szCs w:val="24"/>
        </w:rPr>
        <w:t xml:space="preserve"> τη λειτουργία των </w:t>
      </w:r>
      <w:r>
        <w:rPr>
          <w:rFonts w:eastAsia="Times New Roman" w:cs="Times New Roman"/>
          <w:szCs w:val="24"/>
        </w:rPr>
        <w:t>θ</w:t>
      </w:r>
      <w:r w:rsidRPr="00584391">
        <w:rPr>
          <w:rFonts w:eastAsia="Times New Roman" w:cs="Times New Roman"/>
          <w:szCs w:val="24"/>
        </w:rPr>
        <w:t>εσμών της δημοκρατίας</w:t>
      </w:r>
      <w:r>
        <w:rPr>
          <w:rFonts w:eastAsia="Times New Roman" w:cs="Times New Roman"/>
          <w:szCs w:val="24"/>
        </w:rPr>
        <w:t>,</w:t>
      </w:r>
      <w:r w:rsidRPr="00584391">
        <w:rPr>
          <w:rFonts w:eastAsia="Times New Roman" w:cs="Times New Roman"/>
          <w:szCs w:val="24"/>
        </w:rPr>
        <w:t xml:space="preserve"> το κοινωνικό κράτος και που πραγματικά </w:t>
      </w:r>
      <w:r>
        <w:rPr>
          <w:rFonts w:eastAsia="Times New Roman" w:cs="Times New Roman"/>
          <w:szCs w:val="24"/>
        </w:rPr>
        <w:t>μ</w:t>
      </w:r>
      <w:r w:rsidRPr="00584391">
        <w:rPr>
          <w:rFonts w:eastAsia="Times New Roman" w:cs="Times New Roman"/>
          <w:szCs w:val="24"/>
        </w:rPr>
        <w:t xml:space="preserve">πορεί </w:t>
      </w:r>
      <w:r>
        <w:rPr>
          <w:rFonts w:eastAsia="Times New Roman" w:cs="Times New Roman"/>
          <w:szCs w:val="24"/>
        </w:rPr>
        <w:t xml:space="preserve">να εξυπηρετήσει </w:t>
      </w:r>
      <w:r w:rsidRPr="00584391">
        <w:rPr>
          <w:rFonts w:eastAsia="Times New Roman" w:cs="Times New Roman"/>
          <w:szCs w:val="24"/>
        </w:rPr>
        <w:t>τη</w:t>
      </w:r>
      <w:r>
        <w:rPr>
          <w:rFonts w:eastAsia="Times New Roman" w:cs="Times New Roman"/>
          <w:szCs w:val="24"/>
        </w:rPr>
        <w:t>ν</w:t>
      </w:r>
      <w:r w:rsidRPr="00584391">
        <w:rPr>
          <w:rFonts w:eastAsia="Times New Roman" w:cs="Times New Roman"/>
          <w:szCs w:val="24"/>
        </w:rPr>
        <w:t xml:space="preserve"> </w:t>
      </w:r>
      <w:r>
        <w:rPr>
          <w:rFonts w:eastAsia="Times New Roman" w:cs="Times New Roman"/>
          <w:szCs w:val="24"/>
        </w:rPr>
        <w:t>αναπτυξιακή</w:t>
      </w:r>
      <w:r w:rsidRPr="00584391">
        <w:rPr>
          <w:rFonts w:eastAsia="Times New Roman" w:cs="Times New Roman"/>
          <w:szCs w:val="24"/>
        </w:rPr>
        <w:t xml:space="preserve"> στρατηγική </w:t>
      </w:r>
      <w:r>
        <w:rPr>
          <w:rFonts w:eastAsia="Times New Roman" w:cs="Times New Roman"/>
          <w:szCs w:val="24"/>
        </w:rPr>
        <w:t>της χώρας εντός τ</w:t>
      </w:r>
      <w:r>
        <w:rPr>
          <w:rFonts w:eastAsia="Times New Roman" w:cs="Times New Roman"/>
          <w:szCs w:val="24"/>
        </w:rPr>
        <w:t>ου</w:t>
      </w:r>
      <w:r w:rsidRPr="00584391">
        <w:rPr>
          <w:rFonts w:eastAsia="Times New Roman" w:cs="Times New Roman"/>
          <w:szCs w:val="24"/>
        </w:rPr>
        <w:t xml:space="preserve"> δημοσιονομικ</w:t>
      </w:r>
      <w:r>
        <w:rPr>
          <w:rFonts w:eastAsia="Times New Roman" w:cs="Times New Roman"/>
          <w:szCs w:val="24"/>
        </w:rPr>
        <w:t>ού</w:t>
      </w:r>
      <w:r w:rsidRPr="00584391">
        <w:rPr>
          <w:rFonts w:eastAsia="Times New Roman" w:cs="Times New Roman"/>
          <w:szCs w:val="24"/>
        </w:rPr>
        <w:t xml:space="preserve"> πλαισ</w:t>
      </w:r>
      <w:r>
        <w:rPr>
          <w:rFonts w:eastAsia="Times New Roman" w:cs="Times New Roman"/>
          <w:szCs w:val="24"/>
        </w:rPr>
        <w:t>ίου</w:t>
      </w:r>
      <w:r>
        <w:rPr>
          <w:rFonts w:eastAsia="Times New Roman" w:cs="Times New Roman"/>
          <w:szCs w:val="24"/>
        </w:rPr>
        <w:t xml:space="preserve">; </w:t>
      </w:r>
      <w:r>
        <w:rPr>
          <w:rFonts w:eastAsia="Times New Roman" w:cs="Times New Roman"/>
          <w:szCs w:val="24"/>
        </w:rPr>
        <w:t>Α</w:t>
      </w:r>
      <w:r w:rsidRPr="00584391">
        <w:rPr>
          <w:rFonts w:eastAsia="Times New Roman" w:cs="Times New Roman"/>
          <w:szCs w:val="24"/>
        </w:rPr>
        <w:t xml:space="preserve">υτό ακριβώς </w:t>
      </w:r>
      <w:r>
        <w:rPr>
          <w:rFonts w:eastAsia="Times New Roman" w:cs="Times New Roman"/>
          <w:szCs w:val="24"/>
        </w:rPr>
        <w:t>προβλέπουμε</w:t>
      </w:r>
      <w:r>
        <w:rPr>
          <w:rFonts w:eastAsia="Times New Roman" w:cs="Times New Roman"/>
          <w:szCs w:val="24"/>
        </w:rPr>
        <w:t xml:space="preserve"> και </w:t>
      </w:r>
      <w:r w:rsidRPr="00584391">
        <w:rPr>
          <w:rFonts w:eastAsia="Times New Roman" w:cs="Times New Roman"/>
          <w:szCs w:val="24"/>
        </w:rPr>
        <w:t>εφαρμόζουμε</w:t>
      </w:r>
      <w:r>
        <w:rPr>
          <w:rFonts w:eastAsia="Times New Roman" w:cs="Times New Roman"/>
          <w:szCs w:val="24"/>
        </w:rPr>
        <w:t>.</w:t>
      </w:r>
      <w:r w:rsidRPr="00584391">
        <w:rPr>
          <w:rFonts w:eastAsia="Times New Roman" w:cs="Times New Roman"/>
          <w:szCs w:val="24"/>
        </w:rPr>
        <w:t xml:space="preserve"> </w:t>
      </w:r>
    </w:p>
    <w:p w14:paraId="6338F913" w14:textId="77777777" w:rsidR="00401C51" w:rsidRDefault="00794512">
      <w:pPr>
        <w:spacing w:line="600" w:lineRule="auto"/>
        <w:ind w:firstLine="720"/>
        <w:jc w:val="both"/>
        <w:rPr>
          <w:rFonts w:eastAsia="Times New Roman" w:cs="Times New Roman"/>
          <w:szCs w:val="24"/>
        </w:rPr>
      </w:pPr>
      <w:r w:rsidRPr="00584391">
        <w:rPr>
          <w:rFonts w:eastAsia="Times New Roman" w:cs="Times New Roman"/>
          <w:szCs w:val="24"/>
        </w:rPr>
        <w:lastRenderedPageBreak/>
        <w:t xml:space="preserve">Ξεχνά ο </w:t>
      </w:r>
      <w:r>
        <w:rPr>
          <w:rFonts w:eastAsia="Times New Roman" w:cs="Times New Roman"/>
          <w:szCs w:val="24"/>
        </w:rPr>
        <w:t xml:space="preserve">κ. </w:t>
      </w:r>
      <w:r w:rsidRPr="00584391">
        <w:rPr>
          <w:rFonts w:eastAsia="Times New Roman" w:cs="Times New Roman"/>
          <w:szCs w:val="24"/>
        </w:rPr>
        <w:t>Μητσοτάκης</w:t>
      </w:r>
      <w:r>
        <w:rPr>
          <w:rFonts w:eastAsia="Times New Roman" w:cs="Times New Roman"/>
          <w:szCs w:val="24"/>
        </w:rPr>
        <w:t>,</w:t>
      </w:r>
      <w:r w:rsidRPr="00584391">
        <w:rPr>
          <w:rFonts w:eastAsia="Times New Roman" w:cs="Times New Roman"/>
          <w:szCs w:val="24"/>
        </w:rPr>
        <w:t xml:space="preserve"> ο οποίος ανέφερε χθες σκωπτικά το θέμα της αξιολόγησης</w:t>
      </w:r>
      <w:r>
        <w:rPr>
          <w:rFonts w:eastAsia="Times New Roman" w:cs="Times New Roman"/>
          <w:szCs w:val="24"/>
        </w:rPr>
        <w:t xml:space="preserve">, </w:t>
      </w:r>
      <w:r>
        <w:rPr>
          <w:rFonts w:eastAsia="Times New Roman" w:cs="Times New Roman"/>
          <w:szCs w:val="24"/>
        </w:rPr>
        <w:t>επί</w:t>
      </w:r>
      <w:r>
        <w:rPr>
          <w:rFonts w:eastAsia="Times New Roman" w:cs="Times New Roman"/>
          <w:szCs w:val="24"/>
        </w:rPr>
        <w:t xml:space="preserve"> δική</w:t>
      </w:r>
      <w:r>
        <w:rPr>
          <w:rFonts w:eastAsia="Times New Roman" w:cs="Times New Roman"/>
          <w:szCs w:val="24"/>
        </w:rPr>
        <w:t>ς</w:t>
      </w:r>
      <w:r>
        <w:rPr>
          <w:rFonts w:eastAsia="Times New Roman" w:cs="Times New Roman"/>
          <w:szCs w:val="24"/>
        </w:rPr>
        <w:t xml:space="preserve"> του υπουργία</w:t>
      </w:r>
      <w:r>
        <w:rPr>
          <w:rFonts w:eastAsia="Times New Roman" w:cs="Times New Roman"/>
          <w:szCs w:val="24"/>
        </w:rPr>
        <w:t>ς</w:t>
      </w:r>
      <w:r w:rsidRPr="00584391">
        <w:rPr>
          <w:rFonts w:eastAsia="Times New Roman" w:cs="Times New Roman"/>
          <w:szCs w:val="24"/>
        </w:rPr>
        <w:t xml:space="preserve"> είχε </w:t>
      </w:r>
      <w:r>
        <w:rPr>
          <w:rFonts w:eastAsia="Times New Roman" w:cs="Times New Roman"/>
          <w:szCs w:val="24"/>
        </w:rPr>
        <w:t>τεθεί</w:t>
      </w:r>
      <w:r w:rsidRPr="00584391">
        <w:rPr>
          <w:rFonts w:eastAsia="Times New Roman" w:cs="Times New Roman"/>
          <w:szCs w:val="24"/>
        </w:rPr>
        <w:t xml:space="preserve"> η περίφημη αξιολόγηση με το τιμωρητικό 15%</w:t>
      </w:r>
      <w:r>
        <w:rPr>
          <w:rFonts w:eastAsia="Times New Roman" w:cs="Times New Roman"/>
          <w:szCs w:val="24"/>
        </w:rPr>
        <w:t>, που οδηγούσε σε υποχρεωτικό 15</w:t>
      </w:r>
      <w:r w:rsidRPr="00584391">
        <w:rPr>
          <w:rFonts w:eastAsia="Times New Roman" w:cs="Times New Roman"/>
          <w:szCs w:val="24"/>
        </w:rPr>
        <w:t>% ανεπάρκειας</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αυτόματα σε διαθεσιμότητα κ</w:t>
      </w:r>
      <w:r w:rsidRPr="00584391">
        <w:rPr>
          <w:rFonts w:eastAsia="Times New Roman" w:cs="Times New Roman"/>
          <w:szCs w:val="24"/>
        </w:rPr>
        <w:t>αι σε π</w:t>
      </w:r>
      <w:r w:rsidRPr="00584391">
        <w:rPr>
          <w:rFonts w:eastAsia="Times New Roman" w:cs="Times New Roman"/>
          <w:szCs w:val="24"/>
        </w:rPr>
        <w:t xml:space="preserve">ιθανή απόλυση στο </w:t>
      </w:r>
      <w:r>
        <w:rPr>
          <w:rFonts w:eastAsia="Times New Roman" w:cs="Times New Roman"/>
          <w:szCs w:val="24"/>
        </w:rPr>
        <w:t xml:space="preserve">γενικότερο τότε </w:t>
      </w:r>
      <w:r w:rsidRPr="00584391">
        <w:rPr>
          <w:rFonts w:eastAsia="Times New Roman" w:cs="Times New Roman"/>
          <w:szCs w:val="24"/>
        </w:rPr>
        <w:t>κλίμα των απολύσεων</w:t>
      </w:r>
      <w:r>
        <w:rPr>
          <w:rFonts w:eastAsia="Times New Roman" w:cs="Times New Roman"/>
          <w:szCs w:val="24"/>
        </w:rPr>
        <w:t xml:space="preserve">. Μία διάταξη </w:t>
      </w:r>
      <w:r w:rsidRPr="00584391">
        <w:rPr>
          <w:rFonts w:eastAsia="Times New Roman" w:cs="Times New Roman"/>
          <w:szCs w:val="24"/>
        </w:rPr>
        <w:t xml:space="preserve">που ο ίδιος αναγκάστηκε να αποσύρει τότε </w:t>
      </w:r>
      <w:r>
        <w:rPr>
          <w:rFonts w:eastAsia="Times New Roman" w:cs="Times New Roman"/>
          <w:szCs w:val="24"/>
        </w:rPr>
        <w:t>-</w:t>
      </w:r>
      <w:r w:rsidRPr="00584391">
        <w:rPr>
          <w:rFonts w:eastAsia="Times New Roman" w:cs="Times New Roman"/>
          <w:szCs w:val="24"/>
        </w:rPr>
        <w:t>σας θυμίζω</w:t>
      </w:r>
      <w:r>
        <w:rPr>
          <w:rFonts w:eastAsia="Times New Roman" w:cs="Times New Roman"/>
          <w:szCs w:val="24"/>
        </w:rPr>
        <w:t>-</w:t>
      </w:r>
      <w:r>
        <w:rPr>
          <w:rFonts w:eastAsia="Times New Roman" w:cs="Times New Roman"/>
          <w:szCs w:val="24"/>
        </w:rPr>
        <w:t>μετά</w:t>
      </w:r>
      <w:r>
        <w:rPr>
          <w:rFonts w:eastAsia="Times New Roman" w:cs="Times New Roman"/>
          <w:szCs w:val="24"/>
        </w:rPr>
        <w:t xml:space="preserve"> από την κατακραυγή που είχε στο</w:t>
      </w:r>
      <w:r w:rsidRPr="00584391">
        <w:rPr>
          <w:rFonts w:eastAsia="Times New Roman" w:cs="Times New Roman"/>
          <w:szCs w:val="24"/>
        </w:rPr>
        <w:t xml:space="preserve"> εσωτερικό του δικού του κόμματος</w:t>
      </w:r>
      <w:r>
        <w:rPr>
          <w:rFonts w:eastAsia="Times New Roman" w:cs="Times New Roman"/>
          <w:szCs w:val="24"/>
        </w:rPr>
        <w:t>.</w:t>
      </w:r>
      <w:r w:rsidRPr="00584391">
        <w:rPr>
          <w:rFonts w:eastAsia="Times New Roman" w:cs="Times New Roman"/>
          <w:szCs w:val="24"/>
        </w:rPr>
        <w:t xml:space="preserve"> </w:t>
      </w:r>
    </w:p>
    <w:p w14:paraId="6338F91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Η Κυβέρνηση μετά το 2015 έπρεπε να αποκαταστήσει την </w:t>
      </w:r>
      <w:r w:rsidRPr="00584391">
        <w:rPr>
          <w:rFonts w:eastAsia="Times New Roman" w:cs="Times New Roman"/>
          <w:szCs w:val="24"/>
        </w:rPr>
        <w:t xml:space="preserve"> ε</w:t>
      </w:r>
      <w:r>
        <w:rPr>
          <w:rFonts w:eastAsia="Times New Roman" w:cs="Times New Roman"/>
          <w:szCs w:val="24"/>
        </w:rPr>
        <w:t>μπιστοσύν</w:t>
      </w:r>
      <w:r>
        <w:rPr>
          <w:rFonts w:eastAsia="Times New Roman" w:cs="Times New Roman"/>
          <w:szCs w:val="24"/>
        </w:rPr>
        <w:t>η</w:t>
      </w:r>
      <w:r>
        <w:rPr>
          <w:rFonts w:eastAsia="Times New Roman" w:cs="Times New Roman"/>
          <w:szCs w:val="24"/>
        </w:rPr>
        <w:t xml:space="preserve"> στο εσωτερικό της δημόσιας διοίκησης αναφορικά με την </w:t>
      </w:r>
      <w:r w:rsidRPr="00584391">
        <w:rPr>
          <w:rFonts w:eastAsia="Times New Roman" w:cs="Times New Roman"/>
          <w:szCs w:val="24"/>
        </w:rPr>
        <w:t>αξιολόγηση</w:t>
      </w:r>
      <w:r>
        <w:rPr>
          <w:rFonts w:eastAsia="Times New Roman" w:cs="Times New Roman"/>
          <w:szCs w:val="24"/>
        </w:rPr>
        <w:t xml:space="preserve">, </w:t>
      </w:r>
      <w:r>
        <w:rPr>
          <w:rFonts w:eastAsia="Times New Roman" w:cs="Times New Roman"/>
          <w:szCs w:val="24"/>
        </w:rPr>
        <w:t>ώστε</w:t>
      </w:r>
      <w:r w:rsidRPr="00584391">
        <w:rPr>
          <w:rFonts w:eastAsia="Times New Roman" w:cs="Times New Roman"/>
          <w:szCs w:val="24"/>
        </w:rPr>
        <w:t xml:space="preserve"> να φτάσουμε σήμερα να έχουμε </w:t>
      </w:r>
      <w:r>
        <w:rPr>
          <w:rFonts w:eastAsia="Times New Roman" w:cs="Times New Roman"/>
          <w:szCs w:val="24"/>
        </w:rPr>
        <w:t>θετικά</w:t>
      </w:r>
      <w:r w:rsidRPr="00584391">
        <w:rPr>
          <w:rFonts w:eastAsia="Times New Roman" w:cs="Times New Roman"/>
          <w:szCs w:val="24"/>
        </w:rPr>
        <w:t xml:space="preserve"> αποτελέσματα αξιολόγησης </w:t>
      </w:r>
      <w:r>
        <w:rPr>
          <w:rFonts w:eastAsia="Times New Roman" w:cs="Times New Roman"/>
          <w:szCs w:val="24"/>
        </w:rPr>
        <w:t>που αντιστοιχούν</w:t>
      </w:r>
      <w:r>
        <w:rPr>
          <w:rFonts w:eastAsia="Times New Roman" w:cs="Times New Roman"/>
          <w:szCs w:val="24"/>
        </w:rPr>
        <w:t xml:space="preserve"> στο 8</w:t>
      </w:r>
      <w:r w:rsidRPr="00584391">
        <w:rPr>
          <w:rFonts w:eastAsia="Times New Roman" w:cs="Times New Roman"/>
          <w:szCs w:val="24"/>
        </w:rPr>
        <w:t xml:space="preserve">4,5% σε σχέση με την αξιολόγηση που έληξε </w:t>
      </w:r>
      <w:r>
        <w:rPr>
          <w:rFonts w:eastAsia="Times New Roman" w:cs="Times New Roman"/>
          <w:szCs w:val="24"/>
        </w:rPr>
        <w:t xml:space="preserve">τον Οκτώβρη </w:t>
      </w:r>
      <w:r>
        <w:rPr>
          <w:rFonts w:eastAsia="Times New Roman" w:cs="Times New Roman"/>
          <w:szCs w:val="24"/>
        </w:rPr>
        <w:t xml:space="preserve">του 2018 Φέτος στη διαδικασία </w:t>
      </w:r>
      <w:r w:rsidRPr="00584391">
        <w:rPr>
          <w:rFonts w:eastAsia="Times New Roman" w:cs="Times New Roman"/>
          <w:szCs w:val="24"/>
        </w:rPr>
        <w:t>της αξιολόγησης</w:t>
      </w:r>
      <w:r>
        <w:rPr>
          <w:rFonts w:eastAsia="Times New Roman" w:cs="Times New Roman"/>
          <w:szCs w:val="24"/>
        </w:rPr>
        <w:t>,</w:t>
      </w:r>
      <w:r w:rsidRPr="00584391">
        <w:rPr>
          <w:rFonts w:eastAsia="Times New Roman" w:cs="Times New Roman"/>
          <w:szCs w:val="24"/>
        </w:rPr>
        <w:t xml:space="preserve"> που θα γίνει ψηφιακά</w:t>
      </w:r>
      <w:r>
        <w:rPr>
          <w:rFonts w:eastAsia="Times New Roman" w:cs="Times New Roman"/>
          <w:szCs w:val="24"/>
        </w:rPr>
        <w:t xml:space="preserve"> πιστεύουμε ότι η συμμετοχή</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θα</w:t>
      </w:r>
      <w:r w:rsidRPr="00584391">
        <w:rPr>
          <w:rFonts w:eastAsia="Times New Roman" w:cs="Times New Roman"/>
          <w:szCs w:val="24"/>
        </w:rPr>
        <w:t xml:space="preserve"> είναι ακόμα μεγαλύτερη</w:t>
      </w:r>
      <w:r>
        <w:rPr>
          <w:rFonts w:eastAsia="Times New Roman" w:cs="Times New Roman"/>
          <w:szCs w:val="24"/>
        </w:rPr>
        <w:t>.</w:t>
      </w:r>
      <w:r w:rsidRPr="00584391">
        <w:rPr>
          <w:rFonts w:eastAsia="Times New Roman" w:cs="Times New Roman"/>
          <w:szCs w:val="24"/>
        </w:rPr>
        <w:t xml:space="preserve"> Γιατί η αξιολόγηση </w:t>
      </w:r>
      <w:r>
        <w:rPr>
          <w:rFonts w:eastAsia="Times New Roman" w:cs="Times New Roman"/>
          <w:szCs w:val="24"/>
        </w:rPr>
        <w:lastRenderedPageBreak/>
        <w:t xml:space="preserve">διενεργείται για </w:t>
      </w:r>
      <w:r w:rsidRPr="00584391">
        <w:rPr>
          <w:rFonts w:eastAsia="Times New Roman" w:cs="Times New Roman"/>
          <w:szCs w:val="24"/>
        </w:rPr>
        <w:t xml:space="preserve">να στηρίξει την ποιότητα και την αναβάθμιση του δημοσίου και όχι </w:t>
      </w:r>
      <w:r>
        <w:rPr>
          <w:rFonts w:eastAsia="Times New Roman" w:cs="Times New Roman"/>
          <w:szCs w:val="24"/>
        </w:rPr>
        <w:t xml:space="preserve">για </w:t>
      </w:r>
      <w:r w:rsidRPr="00584391">
        <w:rPr>
          <w:rFonts w:eastAsia="Times New Roman" w:cs="Times New Roman"/>
          <w:szCs w:val="24"/>
        </w:rPr>
        <w:t>να τιμωρεί και να εκφοβίζει τους υπαλλήλους</w:t>
      </w:r>
      <w:r>
        <w:rPr>
          <w:rFonts w:eastAsia="Times New Roman" w:cs="Times New Roman"/>
          <w:szCs w:val="24"/>
        </w:rPr>
        <w:t>.</w:t>
      </w:r>
      <w:r w:rsidRPr="00584391">
        <w:rPr>
          <w:rFonts w:eastAsia="Times New Roman" w:cs="Times New Roman"/>
          <w:szCs w:val="24"/>
        </w:rPr>
        <w:t xml:space="preserve"> </w:t>
      </w:r>
    </w:p>
    <w:p w14:paraId="6338F915" w14:textId="77777777" w:rsidR="00401C51" w:rsidRDefault="00794512">
      <w:pPr>
        <w:spacing w:line="600" w:lineRule="auto"/>
        <w:ind w:firstLine="720"/>
        <w:jc w:val="both"/>
        <w:rPr>
          <w:rFonts w:eastAsia="Times New Roman" w:cs="Times New Roman"/>
          <w:szCs w:val="24"/>
        </w:rPr>
      </w:pPr>
      <w:r w:rsidRPr="00584391">
        <w:rPr>
          <w:rFonts w:eastAsia="Times New Roman" w:cs="Times New Roman"/>
          <w:szCs w:val="24"/>
        </w:rPr>
        <w:t>Πολύ περισσότερο</w:t>
      </w:r>
      <w:r>
        <w:rPr>
          <w:rFonts w:eastAsia="Times New Roman" w:cs="Times New Roman"/>
          <w:szCs w:val="24"/>
        </w:rPr>
        <w:t>,</w:t>
      </w:r>
      <w:r w:rsidRPr="00584391">
        <w:rPr>
          <w:rFonts w:eastAsia="Times New Roman" w:cs="Times New Roman"/>
          <w:szCs w:val="24"/>
        </w:rPr>
        <w:t xml:space="preserve"> η αξιολόγη</w:t>
      </w:r>
      <w:r w:rsidRPr="00584391">
        <w:rPr>
          <w:rFonts w:eastAsia="Times New Roman" w:cs="Times New Roman"/>
          <w:szCs w:val="24"/>
        </w:rPr>
        <w:t>ση δεν εξαντλείται στους δημοσίους υπαλλήλους</w:t>
      </w:r>
      <w:r>
        <w:rPr>
          <w:rFonts w:eastAsia="Times New Roman" w:cs="Times New Roman"/>
          <w:szCs w:val="24"/>
        </w:rPr>
        <w:t>.</w:t>
      </w:r>
      <w:r w:rsidRPr="00584391">
        <w:rPr>
          <w:rFonts w:eastAsia="Times New Roman" w:cs="Times New Roman"/>
          <w:szCs w:val="24"/>
        </w:rPr>
        <w:t xml:space="preserve"> Η αξιολόγηση αφορά τις ίδιες τις δομές της </w:t>
      </w:r>
      <w:r>
        <w:rPr>
          <w:rFonts w:eastAsia="Times New Roman" w:cs="Times New Roman"/>
          <w:szCs w:val="24"/>
        </w:rPr>
        <w:t xml:space="preserve">δημόσιας </w:t>
      </w:r>
      <w:r w:rsidRPr="00584391">
        <w:rPr>
          <w:rFonts w:eastAsia="Times New Roman" w:cs="Times New Roman"/>
          <w:szCs w:val="24"/>
        </w:rPr>
        <w:t>διοίκησης</w:t>
      </w:r>
      <w:r>
        <w:rPr>
          <w:rFonts w:eastAsia="Times New Roman" w:cs="Times New Roman"/>
          <w:szCs w:val="24"/>
        </w:rPr>
        <w:t>,</w:t>
      </w:r>
      <w:r w:rsidRPr="00584391">
        <w:rPr>
          <w:rFonts w:eastAsia="Times New Roman" w:cs="Times New Roman"/>
          <w:szCs w:val="24"/>
        </w:rPr>
        <w:t xml:space="preserve"> τις πολιτικές που εφαρμόζονται</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και</w:t>
      </w:r>
      <w:r w:rsidRPr="00584391">
        <w:rPr>
          <w:rFonts w:eastAsia="Times New Roman" w:cs="Times New Roman"/>
          <w:szCs w:val="24"/>
        </w:rPr>
        <w:t xml:space="preserve"> πολύ περισσότερο τα αποτελέσματα των μεταρρυθμίσεων</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Γι’</w:t>
      </w:r>
      <w:r w:rsidRPr="00584391">
        <w:rPr>
          <w:rFonts w:eastAsia="Times New Roman" w:cs="Times New Roman"/>
          <w:szCs w:val="24"/>
        </w:rPr>
        <w:t xml:space="preserve"> αυτό</w:t>
      </w:r>
      <w:r>
        <w:rPr>
          <w:rFonts w:eastAsia="Times New Roman" w:cs="Times New Roman"/>
          <w:szCs w:val="24"/>
        </w:rPr>
        <w:t>ν</w:t>
      </w:r>
      <w:r w:rsidRPr="00584391">
        <w:rPr>
          <w:rFonts w:eastAsia="Times New Roman" w:cs="Times New Roman"/>
          <w:szCs w:val="24"/>
        </w:rPr>
        <w:t xml:space="preserve"> το</w:t>
      </w:r>
      <w:r>
        <w:rPr>
          <w:rFonts w:eastAsia="Times New Roman" w:cs="Times New Roman"/>
          <w:szCs w:val="24"/>
        </w:rPr>
        <w:t>ν</w:t>
      </w:r>
      <w:r w:rsidRPr="00584391">
        <w:rPr>
          <w:rFonts w:eastAsia="Times New Roman" w:cs="Times New Roman"/>
          <w:szCs w:val="24"/>
        </w:rPr>
        <w:t xml:space="preserve"> λόγο</w:t>
      </w:r>
      <w:r>
        <w:rPr>
          <w:rFonts w:eastAsia="Times New Roman" w:cs="Times New Roman"/>
          <w:szCs w:val="24"/>
        </w:rPr>
        <w:t>,</w:t>
      </w:r>
      <w:r w:rsidRPr="00584391">
        <w:rPr>
          <w:rFonts w:eastAsia="Times New Roman" w:cs="Times New Roman"/>
          <w:szCs w:val="24"/>
        </w:rPr>
        <w:t xml:space="preserve"> πάλι με το</w:t>
      </w:r>
      <w:r>
        <w:rPr>
          <w:rFonts w:eastAsia="Times New Roman" w:cs="Times New Roman"/>
          <w:szCs w:val="24"/>
        </w:rPr>
        <w:t>ν ν.</w:t>
      </w:r>
      <w:r w:rsidRPr="00584391">
        <w:rPr>
          <w:rFonts w:eastAsia="Times New Roman" w:cs="Times New Roman"/>
          <w:szCs w:val="24"/>
        </w:rPr>
        <w:t>4590</w:t>
      </w:r>
      <w:r>
        <w:rPr>
          <w:rFonts w:eastAsia="Times New Roman" w:cs="Times New Roman"/>
          <w:szCs w:val="24"/>
        </w:rPr>
        <w:t>,</w:t>
      </w:r>
      <w:r w:rsidRPr="00584391">
        <w:rPr>
          <w:rFonts w:eastAsia="Times New Roman" w:cs="Times New Roman"/>
          <w:szCs w:val="24"/>
        </w:rPr>
        <w:t xml:space="preserve"> θεσμοθετήσαμε και</w:t>
      </w:r>
      <w:r w:rsidRPr="00584391">
        <w:rPr>
          <w:rFonts w:eastAsia="Times New Roman" w:cs="Times New Roman"/>
          <w:szCs w:val="24"/>
        </w:rPr>
        <w:t xml:space="preserve"> ήδη </w:t>
      </w:r>
      <w:r>
        <w:rPr>
          <w:rFonts w:eastAsia="Times New Roman" w:cs="Times New Roman"/>
          <w:szCs w:val="24"/>
        </w:rPr>
        <w:t xml:space="preserve">παρουσιάσαμε το Παρατηρητήριο Δημόσιας Διοίκησης, προκειμένου να μπορεί να αυτοαξιολογείται η δημόσια διοίκηση. </w:t>
      </w:r>
      <w:r>
        <w:rPr>
          <w:rFonts w:eastAsia="Times New Roman" w:cs="Times New Roman"/>
          <w:szCs w:val="24"/>
        </w:rPr>
        <w:t>Ο</w:t>
      </w:r>
      <w:r>
        <w:rPr>
          <w:rFonts w:eastAsia="Times New Roman" w:cs="Times New Roman"/>
          <w:szCs w:val="24"/>
        </w:rPr>
        <w:t xml:space="preserve">ι μεταρρυθμίσεις </w:t>
      </w:r>
      <w:r w:rsidRPr="00584391">
        <w:rPr>
          <w:rFonts w:eastAsia="Times New Roman" w:cs="Times New Roman"/>
          <w:szCs w:val="24"/>
        </w:rPr>
        <w:t xml:space="preserve">δεν </w:t>
      </w:r>
      <w:r>
        <w:rPr>
          <w:rFonts w:eastAsia="Times New Roman" w:cs="Times New Roman"/>
          <w:szCs w:val="24"/>
        </w:rPr>
        <w:t>συντελούνται μόνο με τη θεσμοθέτησή τους.</w:t>
      </w:r>
      <w:r w:rsidRPr="00584391">
        <w:rPr>
          <w:rFonts w:eastAsia="Times New Roman" w:cs="Times New Roman"/>
          <w:szCs w:val="24"/>
        </w:rPr>
        <w:t xml:space="preserve"> </w:t>
      </w:r>
      <w:r>
        <w:rPr>
          <w:rFonts w:eastAsia="Times New Roman" w:cs="Times New Roman"/>
          <w:szCs w:val="24"/>
        </w:rPr>
        <w:t xml:space="preserve">Είναι απαραίτητη η ουσιαστική αξιολόγηση των </w:t>
      </w:r>
      <w:r>
        <w:rPr>
          <w:rFonts w:eastAsia="Times New Roman" w:cs="Times New Roman"/>
          <w:szCs w:val="24"/>
        </w:rPr>
        <w:t>μεταρρ</w:t>
      </w:r>
      <w:r>
        <w:rPr>
          <w:rFonts w:eastAsia="Times New Roman" w:cs="Times New Roman"/>
          <w:szCs w:val="24"/>
        </w:rPr>
        <w:t>υθμίσεων</w:t>
      </w:r>
      <w:r>
        <w:rPr>
          <w:rFonts w:eastAsia="Times New Roman" w:cs="Times New Roman"/>
          <w:szCs w:val="24"/>
        </w:rPr>
        <w:t xml:space="preserve"> </w:t>
      </w:r>
      <w:r w:rsidRPr="00584391">
        <w:rPr>
          <w:rFonts w:eastAsia="Times New Roman" w:cs="Times New Roman"/>
          <w:szCs w:val="24"/>
        </w:rPr>
        <w:t xml:space="preserve">και </w:t>
      </w:r>
      <w:r>
        <w:rPr>
          <w:rFonts w:eastAsia="Times New Roman" w:cs="Times New Roman"/>
          <w:szCs w:val="24"/>
        </w:rPr>
        <w:t xml:space="preserve">των </w:t>
      </w:r>
      <w:r w:rsidRPr="00584391">
        <w:rPr>
          <w:rFonts w:eastAsia="Times New Roman" w:cs="Times New Roman"/>
          <w:szCs w:val="24"/>
        </w:rPr>
        <w:t>αποτελ</w:t>
      </w:r>
      <w:r>
        <w:rPr>
          <w:rFonts w:eastAsia="Times New Roman" w:cs="Times New Roman"/>
          <w:szCs w:val="24"/>
        </w:rPr>
        <w:t>ε</w:t>
      </w:r>
      <w:r>
        <w:rPr>
          <w:rFonts w:eastAsia="Times New Roman" w:cs="Times New Roman"/>
          <w:szCs w:val="24"/>
        </w:rPr>
        <w:t>σμάτων τους ώστε</w:t>
      </w:r>
      <w:r w:rsidRPr="00584391">
        <w:rPr>
          <w:rFonts w:eastAsia="Times New Roman" w:cs="Times New Roman"/>
          <w:szCs w:val="24"/>
        </w:rPr>
        <w:t>ι να προσαρμόζονται</w:t>
      </w:r>
      <w:r>
        <w:rPr>
          <w:rFonts w:eastAsia="Times New Roman" w:cs="Times New Roman"/>
          <w:szCs w:val="24"/>
        </w:rPr>
        <w:t xml:space="preserve"> και να είναι αποτελεματικές</w:t>
      </w:r>
      <w:r>
        <w:rPr>
          <w:rFonts w:eastAsia="Times New Roman" w:cs="Times New Roman"/>
          <w:szCs w:val="24"/>
        </w:rPr>
        <w:t>.</w:t>
      </w:r>
      <w:r w:rsidRPr="00584391">
        <w:rPr>
          <w:rFonts w:eastAsia="Times New Roman" w:cs="Times New Roman"/>
          <w:szCs w:val="24"/>
        </w:rPr>
        <w:t xml:space="preserve"> </w:t>
      </w:r>
    </w:p>
    <w:p w14:paraId="6338F916" w14:textId="77777777" w:rsidR="00401C51" w:rsidRDefault="00794512">
      <w:pPr>
        <w:spacing w:line="600" w:lineRule="auto"/>
        <w:ind w:firstLine="720"/>
        <w:jc w:val="both"/>
        <w:rPr>
          <w:rFonts w:eastAsia="Times New Roman" w:cs="Times New Roman"/>
          <w:szCs w:val="24"/>
        </w:rPr>
      </w:pPr>
      <w:r w:rsidRPr="00584391">
        <w:rPr>
          <w:rFonts w:eastAsia="Times New Roman" w:cs="Times New Roman"/>
          <w:szCs w:val="24"/>
        </w:rPr>
        <w:t>Ταυτόχρονα</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δώσαμε ιδιαίτερο βάρος όσο</w:t>
      </w:r>
      <w:r w:rsidRPr="00584391">
        <w:rPr>
          <w:rFonts w:eastAsia="Times New Roman" w:cs="Times New Roman"/>
          <w:szCs w:val="24"/>
        </w:rPr>
        <w:t xml:space="preserve">ν αφορά </w:t>
      </w:r>
      <w:r>
        <w:rPr>
          <w:rFonts w:eastAsia="Times New Roman" w:cs="Times New Roman"/>
          <w:szCs w:val="24"/>
        </w:rPr>
        <w:t>σ</w:t>
      </w:r>
      <w:r w:rsidRPr="00584391">
        <w:rPr>
          <w:rFonts w:eastAsia="Times New Roman" w:cs="Times New Roman"/>
          <w:szCs w:val="24"/>
        </w:rPr>
        <w:t xml:space="preserve">τα κοινωνικά και </w:t>
      </w:r>
      <w:r>
        <w:rPr>
          <w:rFonts w:eastAsia="Times New Roman" w:cs="Times New Roman"/>
          <w:szCs w:val="24"/>
        </w:rPr>
        <w:t>σ</w:t>
      </w:r>
      <w:r w:rsidRPr="00584391">
        <w:rPr>
          <w:rFonts w:eastAsia="Times New Roman" w:cs="Times New Roman"/>
          <w:szCs w:val="24"/>
        </w:rPr>
        <w:t xml:space="preserve">τα εκπαιδευτικά δικαιώματα των δημοσίων υπαλλήλων </w:t>
      </w:r>
      <w:r>
        <w:rPr>
          <w:rFonts w:eastAsia="Times New Roman" w:cs="Times New Roman"/>
          <w:szCs w:val="24"/>
        </w:rPr>
        <w:t>Ό</w:t>
      </w:r>
      <w:r w:rsidRPr="00584391">
        <w:rPr>
          <w:rFonts w:eastAsia="Times New Roman" w:cs="Times New Roman"/>
          <w:szCs w:val="24"/>
        </w:rPr>
        <w:t xml:space="preserve">σον αφορά </w:t>
      </w:r>
      <w:r>
        <w:rPr>
          <w:rFonts w:eastAsia="Times New Roman" w:cs="Times New Roman"/>
          <w:szCs w:val="24"/>
        </w:rPr>
        <w:t>σ</w:t>
      </w:r>
      <w:r w:rsidRPr="00584391">
        <w:rPr>
          <w:rFonts w:eastAsia="Times New Roman" w:cs="Times New Roman"/>
          <w:szCs w:val="24"/>
        </w:rPr>
        <w:t>τα κοινωνικά δικαιώματα</w:t>
      </w:r>
      <w:r>
        <w:rPr>
          <w:rFonts w:eastAsia="Times New Roman" w:cs="Times New Roman"/>
          <w:szCs w:val="24"/>
        </w:rPr>
        <w:t>,</w:t>
      </w:r>
      <w:r w:rsidRPr="00584391">
        <w:rPr>
          <w:rFonts w:eastAsia="Times New Roman" w:cs="Times New Roman"/>
          <w:szCs w:val="24"/>
        </w:rPr>
        <w:t xml:space="preserve"> δ</w:t>
      </w:r>
      <w:r>
        <w:rPr>
          <w:rFonts w:eastAsia="Times New Roman" w:cs="Times New Roman"/>
          <w:szCs w:val="24"/>
        </w:rPr>
        <w:t xml:space="preserve">ιευρύναμε </w:t>
      </w:r>
      <w:r w:rsidRPr="00584391">
        <w:rPr>
          <w:rFonts w:eastAsia="Times New Roman" w:cs="Times New Roman"/>
          <w:szCs w:val="24"/>
        </w:rPr>
        <w:t xml:space="preserve">τα δικαιώματα των </w:t>
      </w:r>
      <w:r w:rsidRPr="00584391">
        <w:rPr>
          <w:rFonts w:eastAsia="Times New Roman" w:cs="Times New Roman"/>
          <w:szCs w:val="24"/>
        </w:rPr>
        <w:t>οικογενειών</w:t>
      </w:r>
      <w:r>
        <w:rPr>
          <w:rFonts w:eastAsia="Times New Roman" w:cs="Times New Roman"/>
          <w:szCs w:val="24"/>
        </w:rPr>
        <w:t>,</w:t>
      </w:r>
      <w:r w:rsidRPr="00584391">
        <w:rPr>
          <w:rFonts w:eastAsia="Times New Roman" w:cs="Times New Roman"/>
          <w:szCs w:val="24"/>
        </w:rPr>
        <w:t xml:space="preserve"> των γονέων</w:t>
      </w:r>
      <w:r>
        <w:rPr>
          <w:rFonts w:eastAsia="Times New Roman" w:cs="Times New Roman"/>
          <w:szCs w:val="24"/>
        </w:rPr>
        <w:t>,</w:t>
      </w:r>
      <w:r w:rsidRPr="00584391">
        <w:rPr>
          <w:rFonts w:eastAsia="Times New Roman" w:cs="Times New Roman"/>
          <w:szCs w:val="24"/>
        </w:rPr>
        <w:t xml:space="preserve"> </w:t>
      </w:r>
      <w:r w:rsidRPr="00584391">
        <w:rPr>
          <w:rFonts w:eastAsia="Times New Roman" w:cs="Times New Roman"/>
          <w:szCs w:val="24"/>
        </w:rPr>
        <w:lastRenderedPageBreak/>
        <w:t>τις άδειες των μητέρων για τις ασθένειες των τέκνων</w:t>
      </w:r>
      <w:r>
        <w:rPr>
          <w:rFonts w:eastAsia="Times New Roman" w:cs="Times New Roman"/>
          <w:szCs w:val="24"/>
        </w:rPr>
        <w:t>, την</w:t>
      </w:r>
      <w:r w:rsidRPr="00584391">
        <w:rPr>
          <w:rFonts w:eastAsia="Times New Roman" w:cs="Times New Roman"/>
          <w:szCs w:val="24"/>
        </w:rPr>
        <w:t xml:space="preserve"> κινητικότητα για θέματα υγείας όλης της οικογένειας</w:t>
      </w:r>
      <w:r>
        <w:rPr>
          <w:rFonts w:eastAsia="Times New Roman" w:cs="Times New Roman"/>
          <w:szCs w:val="24"/>
        </w:rPr>
        <w:t>. Διευρύναμε</w:t>
      </w:r>
      <w:r w:rsidRPr="00584391">
        <w:rPr>
          <w:rFonts w:eastAsia="Times New Roman" w:cs="Times New Roman"/>
          <w:szCs w:val="24"/>
        </w:rPr>
        <w:t xml:space="preserve"> τη δυνατότητα άδειας εξετάσεων</w:t>
      </w:r>
      <w:r>
        <w:rPr>
          <w:rFonts w:eastAsia="Times New Roman" w:cs="Times New Roman"/>
          <w:szCs w:val="24"/>
        </w:rPr>
        <w:t>.</w:t>
      </w:r>
      <w:r w:rsidRPr="00584391">
        <w:rPr>
          <w:rFonts w:eastAsia="Times New Roman" w:cs="Times New Roman"/>
          <w:szCs w:val="24"/>
        </w:rPr>
        <w:t xml:space="preserve"> Καταργήσαμε την απαράδεκτη ρύθμιση</w:t>
      </w:r>
      <w:r>
        <w:rPr>
          <w:rFonts w:eastAsia="Times New Roman" w:cs="Times New Roman"/>
          <w:szCs w:val="24"/>
        </w:rPr>
        <w:t>του αποκλεισμού της δυνατότητας λήψης μεταπτ</w:t>
      </w:r>
      <w:r>
        <w:rPr>
          <w:rFonts w:eastAsia="Times New Roman" w:cs="Times New Roman"/>
          <w:szCs w:val="24"/>
        </w:rPr>
        <w:t>υχιακού</w:t>
      </w:r>
      <w:r>
        <w:rPr>
          <w:rFonts w:eastAsia="Times New Roman" w:cs="Times New Roman"/>
          <w:szCs w:val="24"/>
        </w:rPr>
        <w:t xml:space="preserve"> τίτλου για υπαλλήλους άνω των σαράντα πέντε ετών</w:t>
      </w:r>
      <w:r>
        <w:rPr>
          <w:rFonts w:eastAsia="Times New Roman" w:cs="Times New Roman"/>
          <w:szCs w:val="24"/>
        </w:rPr>
        <w:t>. Εξομοιώσαμε τους</w:t>
      </w:r>
      <w:r w:rsidRPr="00584391">
        <w:rPr>
          <w:rFonts w:eastAsia="Times New Roman" w:cs="Times New Roman"/>
          <w:szCs w:val="24"/>
        </w:rPr>
        <w:t xml:space="preserve"> μόνιμους και τους </w:t>
      </w:r>
      <w:r>
        <w:rPr>
          <w:rFonts w:eastAsia="Times New Roman" w:cs="Times New Roman"/>
          <w:szCs w:val="24"/>
        </w:rPr>
        <w:t>ΙΔΑΧ στα</w:t>
      </w:r>
      <w:r w:rsidRPr="00584391">
        <w:rPr>
          <w:rFonts w:eastAsia="Times New Roman" w:cs="Times New Roman"/>
          <w:szCs w:val="24"/>
        </w:rPr>
        <w:t xml:space="preserve"> θέματα εκπαίδευσης</w:t>
      </w:r>
      <w:r>
        <w:rPr>
          <w:rFonts w:eastAsia="Times New Roman" w:cs="Times New Roman"/>
          <w:szCs w:val="24"/>
        </w:rPr>
        <w:t>.</w:t>
      </w:r>
      <w:r w:rsidRPr="00584391">
        <w:rPr>
          <w:rFonts w:eastAsia="Times New Roman" w:cs="Times New Roman"/>
          <w:szCs w:val="24"/>
        </w:rPr>
        <w:t xml:space="preserve"> </w:t>
      </w:r>
    </w:p>
    <w:p w14:paraId="6338F917" w14:textId="77777777" w:rsidR="00401C51" w:rsidRDefault="00794512">
      <w:pPr>
        <w:spacing w:line="600" w:lineRule="auto"/>
        <w:ind w:firstLine="720"/>
        <w:jc w:val="both"/>
        <w:rPr>
          <w:rFonts w:eastAsia="Times New Roman" w:cs="Times New Roman"/>
          <w:szCs w:val="24"/>
        </w:rPr>
      </w:pPr>
      <w:r w:rsidRPr="00584391">
        <w:rPr>
          <w:rFonts w:eastAsia="Times New Roman" w:cs="Times New Roman"/>
          <w:szCs w:val="24"/>
        </w:rPr>
        <w:t xml:space="preserve">Και θα σταθώ ιδιαίτερα στα </w:t>
      </w:r>
      <w:r>
        <w:rPr>
          <w:rFonts w:eastAsia="Times New Roman" w:cs="Times New Roman"/>
          <w:szCs w:val="24"/>
        </w:rPr>
        <w:t xml:space="preserve">ΑΜΕΑ, </w:t>
      </w:r>
      <w:r>
        <w:rPr>
          <w:rFonts w:eastAsia="Times New Roman" w:cs="Times New Roman"/>
          <w:szCs w:val="24"/>
        </w:rPr>
        <w:t>καθώς</w:t>
      </w:r>
      <w:r w:rsidRPr="00584391">
        <w:rPr>
          <w:rFonts w:eastAsia="Times New Roman" w:cs="Times New Roman"/>
          <w:szCs w:val="24"/>
        </w:rPr>
        <w:t xml:space="preserve"> έχουμε </w:t>
      </w:r>
      <w:r>
        <w:rPr>
          <w:rFonts w:eastAsia="Times New Roman" w:cs="Times New Roman"/>
          <w:szCs w:val="24"/>
        </w:rPr>
        <w:t>λάβει</w:t>
      </w:r>
      <w:r w:rsidRPr="00584391">
        <w:rPr>
          <w:rFonts w:eastAsia="Times New Roman" w:cs="Times New Roman"/>
          <w:szCs w:val="24"/>
        </w:rPr>
        <w:t xml:space="preserve"> </w:t>
      </w:r>
      <w:r>
        <w:rPr>
          <w:rFonts w:eastAsia="Times New Roman" w:cs="Times New Roman"/>
          <w:szCs w:val="24"/>
        </w:rPr>
        <w:t>πολύ συγκεκριμένα μέτρα</w:t>
      </w:r>
      <w:r>
        <w:rPr>
          <w:rFonts w:eastAsia="Times New Roman" w:cs="Times New Roman"/>
          <w:szCs w:val="24"/>
        </w:rPr>
        <w:t xml:space="preserve"> όπως</w:t>
      </w:r>
      <w:r>
        <w:rPr>
          <w:rFonts w:eastAsia="Times New Roman" w:cs="Times New Roman"/>
          <w:szCs w:val="24"/>
        </w:rPr>
        <w:t xml:space="preserve"> </w:t>
      </w:r>
      <w:r>
        <w:rPr>
          <w:rFonts w:eastAsia="Times New Roman" w:cs="Times New Roman"/>
          <w:szCs w:val="24"/>
        </w:rPr>
        <w:t>α</w:t>
      </w:r>
      <w:r w:rsidRPr="00584391">
        <w:rPr>
          <w:rFonts w:eastAsia="Times New Roman" w:cs="Times New Roman"/>
          <w:szCs w:val="24"/>
        </w:rPr>
        <w:t>νέφερε και ο Πρωθυπουργός χθες με το</w:t>
      </w:r>
      <w:r>
        <w:rPr>
          <w:rFonts w:eastAsia="Times New Roman" w:cs="Times New Roman"/>
          <w:szCs w:val="24"/>
        </w:rPr>
        <w:t>ν</w:t>
      </w:r>
      <w:r w:rsidRPr="00584391">
        <w:rPr>
          <w:rFonts w:eastAsia="Times New Roman" w:cs="Times New Roman"/>
          <w:szCs w:val="24"/>
        </w:rPr>
        <w:t xml:space="preserve"> νόμο του 2016</w:t>
      </w:r>
      <w:r w:rsidRPr="00584391">
        <w:rPr>
          <w:rFonts w:eastAsia="Times New Roman" w:cs="Times New Roman"/>
          <w:szCs w:val="24"/>
        </w:rPr>
        <w:t xml:space="preserve"> το 15% στις προσλήψεις του ΑΣΕΠ υποχρεωτικά </w:t>
      </w:r>
      <w:r>
        <w:rPr>
          <w:rFonts w:eastAsia="Times New Roman" w:cs="Times New Roman"/>
          <w:szCs w:val="24"/>
        </w:rPr>
        <w:t>αντιστοιχεί</w:t>
      </w:r>
      <w:r w:rsidRPr="00584391">
        <w:rPr>
          <w:rFonts w:eastAsia="Times New Roman" w:cs="Times New Roman"/>
          <w:szCs w:val="24"/>
        </w:rPr>
        <w:t xml:space="preserve"> στα ΑΜΕΑ</w:t>
      </w:r>
      <w:r>
        <w:rPr>
          <w:rFonts w:eastAsia="Times New Roman" w:cs="Times New Roman"/>
          <w:szCs w:val="24"/>
        </w:rPr>
        <w:t>.</w:t>
      </w:r>
      <w:r w:rsidRPr="00584391">
        <w:rPr>
          <w:rFonts w:eastAsia="Times New Roman" w:cs="Times New Roman"/>
          <w:szCs w:val="24"/>
        </w:rPr>
        <w:t xml:space="preserve"> Εμείς</w:t>
      </w:r>
      <w:r>
        <w:rPr>
          <w:rFonts w:eastAsia="Times New Roman" w:cs="Times New Roman"/>
          <w:szCs w:val="24"/>
        </w:rPr>
        <w:t xml:space="preserve"> το ενισχύσαμε </w:t>
      </w:r>
      <w:r>
        <w:rPr>
          <w:rFonts w:eastAsia="Times New Roman" w:cs="Times New Roman"/>
          <w:szCs w:val="24"/>
        </w:rPr>
        <w:t>περαιτέρω</w:t>
      </w:r>
      <w:r>
        <w:rPr>
          <w:rFonts w:eastAsia="Times New Roman" w:cs="Times New Roman"/>
          <w:szCs w:val="24"/>
        </w:rPr>
        <w:t xml:space="preserve"> με τον ν.</w:t>
      </w:r>
      <w:r w:rsidRPr="00584391">
        <w:rPr>
          <w:rFonts w:eastAsia="Times New Roman" w:cs="Times New Roman"/>
          <w:szCs w:val="24"/>
        </w:rPr>
        <w:t>4590</w:t>
      </w:r>
      <w:r>
        <w:rPr>
          <w:rFonts w:eastAsia="Times New Roman" w:cs="Times New Roman"/>
          <w:szCs w:val="24"/>
        </w:rPr>
        <w:t>,</w:t>
      </w:r>
      <w:r w:rsidRPr="00584391">
        <w:rPr>
          <w:rFonts w:eastAsia="Times New Roman" w:cs="Times New Roman"/>
          <w:szCs w:val="24"/>
        </w:rPr>
        <w:t xml:space="preserve"> </w:t>
      </w:r>
      <w:r>
        <w:rPr>
          <w:rFonts w:eastAsia="Times New Roman" w:cs="Times New Roman"/>
          <w:szCs w:val="24"/>
        </w:rPr>
        <w:t>επι</w:t>
      </w:r>
      <w:r w:rsidRPr="00584391">
        <w:rPr>
          <w:rFonts w:eastAsia="Times New Roman" w:cs="Times New Roman"/>
          <w:szCs w:val="24"/>
        </w:rPr>
        <w:t>λύνοντα</w:t>
      </w:r>
      <w:r>
        <w:rPr>
          <w:rFonts w:eastAsia="Times New Roman" w:cs="Times New Roman"/>
          <w:szCs w:val="24"/>
        </w:rPr>
        <w:t>ς</w:t>
      </w:r>
      <w:r w:rsidRPr="00584391">
        <w:rPr>
          <w:rFonts w:eastAsia="Times New Roman" w:cs="Times New Roman"/>
          <w:szCs w:val="24"/>
        </w:rPr>
        <w:t xml:space="preserve"> ένα πρόβλημα που αφορούσε τα άτομα με κώφωση</w:t>
      </w:r>
      <w:r>
        <w:rPr>
          <w:rFonts w:eastAsia="Times New Roman" w:cs="Times New Roman"/>
          <w:szCs w:val="24"/>
        </w:rPr>
        <w:t xml:space="preserve"> και διευρύνοντας τα δικαιώματα των τρίτεκνων οικογενειών</w:t>
      </w:r>
      <w:r w:rsidRPr="00584391">
        <w:rPr>
          <w:rFonts w:eastAsia="Times New Roman" w:cs="Times New Roman"/>
          <w:szCs w:val="24"/>
        </w:rPr>
        <w:t>.</w:t>
      </w:r>
    </w:p>
    <w:p w14:paraId="6338F918"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A204D5">
        <w:rPr>
          <w:rFonts w:eastAsia="Times New Roman"/>
          <w:color w:val="000000" w:themeColor="text1"/>
          <w:szCs w:val="24"/>
        </w:rPr>
        <w:t>αυτόχρονα</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 xml:space="preserve">δώσαμε τη </w:t>
      </w:r>
      <w:r>
        <w:rPr>
          <w:rFonts w:eastAsia="Times New Roman"/>
          <w:color w:val="000000" w:themeColor="text1"/>
          <w:szCs w:val="24"/>
        </w:rPr>
        <w:t xml:space="preserve">δυνατότητα μειωμένου ωραρίου </w:t>
      </w:r>
      <w:r>
        <w:rPr>
          <w:rFonts w:eastAsia="Times New Roman"/>
          <w:color w:val="000000" w:themeColor="text1"/>
          <w:szCs w:val="24"/>
        </w:rPr>
        <w:t xml:space="preserve">σε όλες τις </w:t>
      </w:r>
      <w:r w:rsidRPr="00A204D5">
        <w:rPr>
          <w:rFonts w:eastAsia="Times New Roman"/>
          <w:color w:val="000000" w:themeColor="text1"/>
          <w:szCs w:val="24"/>
        </w:rPr>
        <w:t>μητέρ</w:t>
      </w:r>
      <w:r>
        <w:rPr>
          <w:rFonts w:eastAsia="Times New Roman"/>
          <w:color w:val="000000" w:themeColor="text1"/>
          <w:szCs w:val="24"/>
        </w:rPr>
        <w:t>ε</w:t>
      </w:r>
      <w:r w:rsidRPr="00A204D5">
        <w:rPr>
          <w:rFonts w:eastAsia="Times New Roman"/>
          <w:color w:val="000000" w:themeColor="text1"/>
          <w:szCs w:val="24"/>
        </w:rPr>
        <w:t xml:space="preserve">ς </w:t>
      </w:r>
      <w:r>
        <w:rPr>
          <w:rFonts w:eastAsia="Times New Roman"/>
          <w:color w:val="000000" w:themeColor="text1"/>
          <w:szCs w:val="24"/>
        </w:rPr>
        <w:t>και στους πατέρες ανάλογα</w:t>
      </w:r>
      <w:r>
        <w:rPr>
          <w:rFonts w:eastAsia="Times New Roman"/>
          <w:color w:val="000000" w:themeColor="text1"/>
          <w:szCs w:val="24"/>
        </w:rPr>
        <w:t xml:space="preserve"> που </w:t>
      </w:r>
      <w:r w:rsidRPr="00A204D5">
        <w:rPr>
          <w:rFonts w:eastAsia="Times New Roman"/>
          <w:color w:val="000000" w:themeColor="text1"/>
          <w:szCs w:val="24"/>
        </w:rPr>
        <w:t>εργάζονται στο δημόσιο</w:t>
      </w:r>
      <w:r w:rsidRPr="000B00C3">
        <w:rPr>
          <w:rFonts w:eastAsia="Times New Roman"/>
          <w:color w:val="000000" w:themeColor="text1"/>
          <w:szCs w:val="24"/>
        </w:rPr>
        <w:t xml:space="preserve"> </w:t>
      </w:r>
      <w:r w:rsidRPr="00A204D5">
        <w:rPr>
          <w:rFonts w:eastAsia="Times New Roman"/>
          <w:color w:val="000000" w:themeColor="text1"/>
          <w:szCs w:val="24"/>
        </w:rPr>
        <w:t>που έχουν παιδιά</w:t>
      </w:r>
      <w:r>
        <w:rPr>
          <w:rFonts w:eastAsia="Times New Roman"/>
          <w:color w:val="000000" w:themeColor="text1"/>
          <w:szCs w:val="24"/>
        </w:rPr>
        <w:t xml:space="preserve"> ΑΜΕΑ</w:t>
      </w:r>
      <w:r>
        <w:rPr>
          <w:rFonts w:eastAsia="Times New Roman"/>
          <w:color w:val="000000" w:themeColor="text1"/>
          <w:szCs w:val="24"/>
        </w:rPr>
        <w:t xml:space="preserve">. </w:t>
      </w:r>
    </w:p>
    <w:p w14:paraId="6338F919"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w:t>
      </w:r>
      <w:r w:rsidRPr="00A204D5">
        <w:rPr>
          <w:rFonts w:eastAsia="Times New Roman"/>
          <w:color w:val="000000" w:themeColor="text1"/>
          <w:szCs w:val="24"/>
        </w:rPr>
        <w:t>ίμαστε</w:t>
      </w:r>
      <w:r>
        <w:rPr>
          <w:rFonts w:eastAsia="Times New Roman"/>
          <w:color w:val="000000" w:themeColor="text1"/>
          <w:szCs w:val="24"/>
        </w:rPr>
        <w:t xml:space="preserve"> υ</w:t>
      </w:r>
      <w:r w:rsidRPr="00A204D5">
        <w:rPr>
          <w:rFonts w:eastAsia="Times New Roman"/>
          <w:color w:val="000000" w:themeColor="text1"/>
          <w:szCs w:val="24"/>
        </w:rPr>
        <w:t>περήφανοι περάσαμε το</w:t>
      </w:r>
      <w:r>
        <w:rPr>
          <w:rFonts w:eastAsia="Times New Roman"/>
          <w:color w:val="000000" w:themeColor="text1"/>
          <w:szCs w:val="24"/>
        </w:rPr>
        <w:t>ν</w:t>
      </w:r>
      <w:r w:rsidRPr="00A204D5">
        <w:rPr>
          <w:rFonts w:eastAsia="Times New Roman"/>
          <w:color w:val="000000" w:themeColor="text1"/>
          <w:szCs w:val="24"/>
        </w:rPr>
        <w:t xml:space="preserve"> ν</w:t>
      </w:r>
      <w:r>
        <w:rPr>
          <w:rFonts w:eastAsia="Times New Roman"/>
          <w:color w:val="000000" w:themeColor="text1"/>
          <w:szCs w:val="24"/>
        </w:rPr>
        <w:t xml:space="preserve">.4591, </w:t>
      </w:r>
      <w:r w:rsidRPr="00A204D5">
        <w:rPr>
          <w:rFonts w:eastAsia="Times New Roman"/>
          <w:color w:val="000000" w:themeColor="text1"/>
          <w:szCs w:val="24"/>
        </w:rPr>
        <w:t>που εξασφαλίζει την προσβασιμότητα των ΑΜΕΑ σε όλες τις ηλεκτρονικές δομές</w:t>
      </w:r>
      <w:r>
        <w:rPr>
          <w:rFonts w:eastAsia="Times New Roman"/>
          <w:color w:val="000000" w:themeColor="text1"/>
          <w:szCs w:val="24"/>
        </w:rPr>
        <w:t xml:space="preserve"> και εφαρμογές</w:t>
      </w:r>
      <w:r w:rsidRPr="00A204D5">
        <w:rPr>
          <w:rFonts w:eastAsia="Times New Roman"/>
          <w:color w:val="000000" w:themeColor="text1"/>
          <w:szCs w:val="24"/>
        </w:rPr>
        <w:t xml:space="preserve"> τ</w:t>
      </w:r>
      <w:r w:rsidRPr="00A204D5">
        <w:rPr>
          <w:rFonts w:eastAsia="Times New Roman"/>
          <w:color w:val="000000" w:themeColor="text1"/>
          <w:szCs w:val="24"/>
        </w:rPr>
        <w:t>ης δημόσιας διοίκησης</w:t>
      </w:r>
    </w:p>
    <w:p w14:paraId="6338F91A"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A204D5">
        <w:rPr>
          <w:rFonts w:eastAsia="Times New Roman"/>
          <w:color w:val="000000" w:themeColor="text1"/>
          <w:szCs w:val="24"/>
        </w:rPr>
        <w:t>αι</w:t>
      </w:r>
      <w:r>
        <w:rPr>
          <w:rFonts w:eastAsia="Times New Roman"/>
          <w:color w:val="000000" w:themeColor="text1"/>
          <w:szCs w:val="24"/>
        </w:rPr>
        <w:t>,</w:t>
      </w:r>
      <w:r w:rsidRPr="00A204D5">
        <w:rPr>
          <w:rFonts w:eastAsia="Times New Roman"/>
          <w:color w:val="000000" w:themeColor="text1"/>
          <w:szCs w:val="24"/>
        </w:rPr>
        <w:t xml:space="preserve"> μάλιστα</w:t>
      </w:r>
      <w:r>
        <w:rPr>
          <w:rFonts w:eastAsia="Times New Roman"/>
          <w:color w:val="000000" w:themeColor="text1"/>
          <w:szCs w:val="24"/>
        </w:rPr>
        <w:t xml:space="preserve">, χτες που </w:t>
      </w:r>
      <w:r w:rsidRPr="00A204D5">
        <w:rPr>
          <w:rFonts w:eastAsia="Times New Roman"/>
          <w:color w:val="000000" w:themeColor="text1"/>
          <w:szCs w:val="24"/>
        </w:rPr>
        <w:t>επισκ</w:t>
      </w:r>
      <w:r>
        <w:rPr>
          <w:rFonts w:eastAsia="Times New Roman"/>
          <w:color w:val="000000" w:themeColor="text1"/>
          <w:szCs w:val="24"/>
        </w:rPr>
        <w:t xml:space="preserve">εφθήκαμε </w:t>
      </w:r>
      <w:r w:rsidRPr="00A204D5">
        <w:rPr>
          <w:rFonts w:eastAsia="Times New Roman"/>
          <w:color w:val="000000" w:themeColor="text1"/>
          <w:szCs w:val="24"/>
        </w:rPr>
        <w:t>το Εθνικό Τυπογραφείο έχω τη χαρά να σας πω ότ</w:t>
      </w:r>
      <w:r>
        <w:rPr>
          <w:rFonts w:eastAsia="Times New Roman"/>
          <w:color w:val="000000" w:themeColor="text1"/>
          <w:szCs w:val="24"/>
        </w:rPr>
        <w:t>ι προχωράει ένα πρόγραμμα -μέσα</w:t>
      </w:r>
      <w:r w:rsidRPr="00A204D5">
        <w:rPr>
          <w:rFonts w:eastAsia="Times New Roman"/>
          <w:color w:val="000000" w:themeColor="text1"/>
          <w:szCs w:val="24"/>
        </w:rPr>
        <w:t xml:space="preserve"> </w:t>
      </w:r>
      <w:r>
        <w:rPr>
          <w:rFonts w:eastAsia="Times New Roman"/>
          <w:color w:val="000000" w:themeColor="text1"/>
          <w:szCs w:val="24"/>
        </w:rPr>
        <w:t>σ</w:t>
      </w:r>
      <w:r w:rsidRPr="00A204D5">
        <w:rPr>
          <w:rFonts w:eastAsia="Times New Roman"/>
          <w:color w:val="000000" w:themeColor="text1"/>
          <w:szCs w:val="24"/>
        </w:rPr>
        <w:t>τον Ιούνιο θα ολοκληρωθεί</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με το οποίο</w:t>
      </w:r>
      <w:r w:rsidRPr="00A204D5">
        <w:rPr>
          <w:rFonts w:eastAsia="Times New Roman"/>
          <w:color w:val="000000" w:themeColor="text1"/>
          <w:szCs w:val="24"/>
        </w:rPr>
        <w:t xml:space="preserve"> οι συμπολίτες μας που έχουν πρόβλημα όρασης θα μπορούν να έχουν πρόσβαση στα </w:t>
      </w:r>
      <w:r>
        <w:rPr>
          <w:rFonts w:eastAsia="Times New Roman"/>
          <w:color w:val="000000" w:themeColor="text1"/>
          <w:szCs w:val="24"/>
        </w:rPr>
        <w:t>Φ</w:t>
      </w:r>
      <w:r>
        <w:rPr>
          <w:rFonts w:eastAsia="Times New Roman"/>
          <w:color w:val="000000" w:themeColor="text1"/>
          <w:szCs w:val="24"/>
        </w:rPr>
        <w:t>ΕΚ με έ</w:t>
      </w:r>
      <w:r w:rsidRPr="00A204D5">
        <w:rPr>
          <w:rFonts w:eastAsia="Times New Roman"/>
          <w:color w:val="000000" w:themeColor="text1"/>
          <w:szCs w:val="24"/>
        </w:rPr>
        <w:t>να ειδικό σύστημα που θα εφαρμοστεί</w:t>
      </w:r>
      <w:r>
        <w:rPr>
          <w:rFonts w:eastAsia="Times New Roman"/>
          <w:color w:val="000000" w:themeColor="text1"/>
          <w:szCs w:val="24"/>
        </w:rPr>
        <w:t xml:space="preserve">. </w:t>
      </w:r>
    </w:p>
    <w:p w14:paraId="6338F91B"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Επίσης</w:t>
      </w:r>
      <w:r>
        <w:rPr>
          <w:rFonts w:eastAsia="Times New Roman"/>
          <w:color w:val="000000" w:themeColor="text1"/>
          <w:szCs w:val="24"/>
        </w:rPr>
        <w:t xml:space="preserve"> </w:t>
      </w:r>
      <w:r w:rsidRPr="00A204D5">
        <w:rPr>
          <w:rFonts w:eastAsia="Times New Roman"/>
          <w:color w:val="000000" w:themeColor="text1"/>
          <w:szCs w:val="24"/>
        </w:rPr>
        <w:t xml:space="preserve">προχωράμε και σε προσλήψεις στα ΚΕΠ </w:t>
      </w:r>
      <w:r>
        <w:rPr>
          <w:rFonts w:eastAsia="Times New Roman"/>
          <w:color w:val="000000" w:themeColor="text1"/>
          <w:szCs w:val="24"/>
        </w:rPr>
        <w:t xml:space="preserve">δημοσίων </w:t>
      </w:r>
      <w:r w:rsidRPr="00A204D5">
        <w:rPr>
          <w:rFonts w:eastAsia="Times New Roman"/>
          <w:color w:val="000000" w:themeColor="text1"/>
          <w:szCs w:val="24"/>
        </w:rPr>
        <w:t>υπαλλήλ</w:t>
      </w:r>
      <w:r>
        <w:rPr>
          <w:rFonts w:eastAsia="Times New Roman"/>
          <w:color w:val="000000" w:themeColor="text1"/>
          <w:szCs w:val="24"/>
        </w:rPr>
        <w:t>ων</w:t>
      </w:r>
      <w:r>
        <w:rPr>
          <w:rFonts w:eastAsia="Times New Roman"/>
          <w:color w:val="000000" w:themeColor="text1"/>
          <w:szCs w:val="24"/>
        </w:rPr>
        <w:t>,</w:t>
      </w:r>
      <w:r w:rsidRPr="00A204D5">
        <w:rPr>
          <w:rFonts w:eastAsia="Times New Roman"/>
          <w:color w:val="000000" w:themeColor="text1"/>
          <w:szCs w:val="24"/>
        </w:rPr>
        <w:t xml:space="preserve"> που γνωρίζουν γραφή </w:t>
      </w:r>
      <w:r>
        <w:rPr>
          <w:rFonts w:eastAsia="Times New Roman"/>
          <w:color w:val="000000" w:themeColor="text1"/>
          <w:szCs w:val="24"/>
        </w:rPr>
        <w:t>Μ</w:t>
      </w:r>
      <w:r>
        <w:rPr>
          <w:rFonts w:eastAsia="Times New Roman"/>
          <w:color w:val="000000" w:themeColor="text1"/>
          <w:szCs w:val="24"/>
        </w:rPr>
        <w:t>πράιγ, καθώς και</w:t>
      </w:r>
      <w:r w:rsidRPr="00A204D5">
        <w:rPr>
          <w:rFonts w:eastAsia="Times New Roman"/>
          <w:color w:val="000000" w:themeColor="text1"/>
          <w:szCs w:val="24"/>
        </w:rPr>
        <w:t xml:space="preserve"> </w:t>
      </w:r>
      <w:r>
        <w:rPr>
          <w:rFonts w:eastAsia="Times New Roman"/>
          <w:color w:val="000000" w:themeColor="text1"/>
          <w:szCs w:val="24"/>
        </w:rPr>
        <w:t xml:space="preserve">την </w:t>
      </w:r>
      <w:r w:rsidRPr="00A204D5">
        <w:rPr>
          <w:rFonts w:eastAsia="Times New Roman"/>
          <w:color w:val="000000" w:themeColor="text1"/>
          <w:szCs w:val="24"/>
        </w:rPr>
        <w:t xml:space="preserve">ελληνική νοηματική </w:t>
      </w:r>
      <w:r>
        <w:rPr>
          <w:rFonts w:eastAsia="Times New Roman"/>
          <w:color w:val="000000" w:themeColor="text1"/>
          <w:szCs w:val="24"/>
        </w:rPr>
        <w:t xml:space="preserve">γλώσσα, για να </w:t>
      </w:r>
      <w:r>
        <w:rPr>
          <w:rFonts w:eastAsia="Times New Roman"/>
          <w:color w:val="000000" w:themeColor="text1"/>
          <w:szCs w:val="24"/>
        </w:rPr>
        <w:t>δικαιολογήσουμε</w:t>
      </w:r>
      <w:r>
        <w:rPr>
          <w:rFonts w:eastAsia="Times New Roman"/>
          <w:color w:val="000000" w:themeColor="text1"/>
          <w:szCs w:val="24"/>
        </w:rPr>
        <w:t xml:space="preserve"> πιλοτικά ΚΕΠ στην Αθήνα και στη</w:t>
      </w:r>
      <w:r w:rsidRPr="00A204D5">
        <w:rPr>
          <w:rFonts w:eastAsia="Times New Roman"/>
          <w:color w:val="000000" w:themeColor="text1"/>
          <w:szCs w:val="24"/>
        </w:rPr>
        <w:t xml:space="preserve"> Θεσσαλονίκη για τα άτομα που έχουν κώφωση</w:t>
      </w:r>
      <w:r>
        <w:rPr>
          <w:rFonts w:eastAsia="Times New Roman"/>
          <w:color w:val="000000" w:themeColor="text1"/>
          <w:szCs w:val="24"/>
        </w:rPr>
        <w:t xml:space="preserve"> και</w:t>
      </w:r>
      <w:r w:rsidRPr="00A204D5">
        <w:rPr>
          <w:rFonts w:eastAsia="Times New Roman"/>
          <w:color w:val="000000" w:themeColor="text1"/>
          <w:szCs w:val="24"/>
        </w:rPr>
        <w:t xml:space="preserve"> τύφλωση</w:t>
      </w:r>
      <w:r>
        <w:rPr>
          <w:rFonts w:eastAsia="Times New Roman"/>
          <w:color w:val="000000" w:themeColor="text1"/>
          <w:szCs w:val="24"/>
        </w:rPr>
        <w:t>.</w:t>
      </w:r>
    </w:p>
    <w:p w14:paraId="6338F91C"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Βουλευτές, </w:t>
      </w:r>
      <w:r w:rsidRPr="00A204D5">
        <w:rPr>
          <w:rFonts w:eastAsia="Times New Roman"/>
          <w:color w:val="000000" w:themeColor="text1"/>
          <w:szCs w:val="24"/>
        </w:rPr>
        <w:t>ζητ</w:t>
      </w:r>
      <w:r>
        <w:rPr>
          <w:rFonts w:eastAsia="Times New Roman"/>
          <w:color w:val="000000" w:themeColor="text1"/>
          <w:szCs w:val="24"/>
        </w:rPr>
        <w:t>ού</w:t>
      </w:r>
      <w:r w:rsidRPr="00A204D5">
        <w:rPr>
          <w:rFonts w:eastAsia="Times New Roman"/>
          <w:color w:val="000000" w:themeColor="text1"/>
          <w:szCs w:val="24"/>
        </w:rPr>
        <w:t>με την ψήφο εμπιστοσύνης της Βουλής</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για</w:t>
      </w:r>
      <w:r w:rsidRPr="00A204D5">
        <w:rPr>
          <w:rFonts w:eastAsia="Times New Roman"/>
          <w:color w:val="000000" w:themeColor="text1"/>
          <w:szCs w:val="24"/>
        </w:rPr>
        <w:t xml:space="preserve"> την αξιοπιστία και τη συνέπεια του προγράμματος</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που έχει εφαρμόσει η Κ</w:t>
      </w:r>
      <w:r w:rsidRPr="00A204D5">
        <w:rPr>
          <w:rFonts w:eastAsia="Times New Roman"/>
          <w:color w:val="000000" w:themeColor="text1"/>
          <w:szCs w:val="24"/>
        </w:rPr>
        <w:t xml:space="preserve">υβέρνηση μέχρι σήμερα </w:t>
      </w:r>
      <w:r>
        <w:rPr>
          <w:rFonts w:eastAsia="Times New Roman"/>
          <w:color w:val="000000" w:themeColor="text1"/>
          <w:szCs w:val="24"/>
        </w:rPr>
        <w:t xml:space="preserve">για </w:t>
      </w:r>
      <w:r>
        <w:rPr>
          <w:rFonts w:eastAsia="Times New Roman"/>
          <w:color w:val="000000" w:themeColor="text1"/>
          <w:szCs w:val="24"/>
        </w:rPr>
        <w:t>να μπορέσει να ολοκληρώσει</w:t>
      </w:r>
      <w:r w:rsidRPr="00A204D5">
        <w:rPr>
          <w:rFonts w:eastAsia="Times New Roman"/>
          <w:color w:val="000000" w:themeColor="text1"/>
          <w:szCs w:val="24"/>
        </w:rPr>
        <w:t xml:space="preserve"> α</w:t>
      </w:r>
      <w:r w:rsidRPr="00A204D5">
        <w:rPr>
          <w:rFonts w:eastAsia="Times New Roman"/>
          <w:color w:val="000000" w:themeColor="text1"/>
          <w:szCs w:val="24"/>
        </w:rPr>
        <w:t xml:space="preserve">υτό το </w:t>
      </w:r>
      <w:r>
        <w:rPr>
          <w:rFonts w:eastAsia="Times New Roman"/>
          <w:color w:val="000000" w:themeColor="text1"/>
          <w:szCs w:val="24"/>
        </w:rPr>
        <w:lastRenderedPageBreak/>
        <w:t xml:space="preserve">σημαντικό </w:t>
      </w:r>
      <w:r w:rsidRPr="00A204D5">
        <w:rPr>
          <w:rFonts w:eastAsia="Times New Roman"/>
          <w:color w:val="000000" w:themeColor="text1"/>
          <w:szCs w:val="24"/>
        </w:rPr>
        <w:t xml:space="preserve">έργο και πολύ περισσότερο </w:t>
      </w:r>
      <w:r>
        <w:rPr>
          <w:rFonts w:eastAsia="Times New Roman"/>
          <w:color w:val="000000" w:themeColor="text1"/>
          <w:szCs w:val="24"/>
        </w:rPr>
        <w:t>για το</w:t>
      </w:r>
      <w:r w:rsidRPr="00A204D5">
        <w:rPr>
          <w:rFonts w:eastAsia="Times New Roman"/>
          <w:color w:val="000000" w:themeColor="text1"/>
          <w:szCs w:val="24"/>
        </w:rPr>
        <w:t xml:space="preserve"> πρόγραμμ</w:t>
      </w:r>
      <w:r>
        <w:rPr>
          <w:rFonts w:eastAsia="Times New Roman"/>
          <w:color w:val="000000" w:themeColor="text1"/>
          <w:szCs w:val="24"/>
        </w:rPr>
        <w:t>ά μας.</w:t>
      </w:r>
      <w:r w:rsidRPr="00A204D5">
        <w:rPr>
          <w:rFonts w:eastAsia="Times New Roman"/>
          <w:color w:val="000000" w:themeColor="text1"/>
          <w:szCs w:val="24"/>
        </w:rPr>
        <w:t xml:space="preserve"> </w:t>
      </w:r>
      <w:r>
        <w:rPr>
          <w:rFonts w:eastAsia="Times New Roman"/>
          <w:color w:val="000000" w:themeColor="text1"/>
          <w:szCs w:val="24"/>
        </w:rPr>
        <w:t>Έ</w:t>
      </w:r>
      <w:r w:rsidRPr="00A204D5">
        <w:rPr>
          <w:rFonts w:eastAsia="Times New Roman"/>
          <w:color w:val="000000" w:themeColor="text1"/>
          <w:szCs w:val="24"/>
        </w:rPr>
        <w:t xml:space="preserve">να πρόγραμμα προοπτικής για το </w:t>
      </w:r>
      <w:r w:rsidRPr="00A204D5">
        <w:rPr>
          <w:rFonts w:eastAsia="Times New Roman"/>
          <w:color w:val="000000" w:themeColor="text1"/>
          <w:szCs w:val="24"/>
        </w:rPr>
        <w:t>αναπτυξιακό</w:t>
      </w:r>
      <w:r>
        <w:rPr>
          <w:rFonts w:eastAsia="Times New Roman"/>
          <w:color w:val="000000" w:themeColor="text1"/>
          <w:szCs w:val="24"/>
        </w:rPr>
        <w:t xml:space="preserve">, το </w:t>
      </w:r>
      <w:r w:rsidRPr="00A204D5">
        <w:rPr>
          <w:rFonts w:eastAsia="Times New Roman"/>
          <w:color w:val="000000" w:themeColor="text1"/>
          <w:szCs w:val="24"/>
        </w:rPr>
        <w:t xml:space="preserve">κοινωνικό </w:t>
      </w:r>
      <w:r w:rsidRPr="00A204D5">
        <w:rPr>
          <w:rFonts w:eastAsia="Times New Roman"/>
          <w:color w:val="000000" w:themeColor="text1"/>
          <w:szCs w:val="24"/>
        </w:rPr>
        <w:t>μέλλον της χώρας μας σε αυτή</w:t>
      </w:r>
      <w:r>
        <w:rPr>
          <w:rFonts w:eastAsia="Times New Roman"/>
          <w:color w:val="000000" w:themeColor="text1"/>
          <w:szCs w:val="24"/>
        </w:rPr>
        <w:t>ν</w:t>
      </w:r>
      <w:r w:rsidRPr="00A204D5">
        <w:rPr>
          <w:rFonts w:eastAsia="Times New Roman"/>
          <w:color w:val="000000" w:themeColor="text1"/>
          <w:szCs w:val="24"/>
        </w:rPr>
        <w:t xml:space="preserve"> τη</w:t>
      </w:r>
      <w:r>
        <w:rPr>
          <w:rFonts w:eastAsia="Times New Roman"/>
          <w:color w:val="000000" w:themeColor="text1"/>
          <w:szCs w:val="24"/>
        </w:rPr>
        <w:t xml:space="preserve"> </w:t>
      </w:r>
      <w:r w:rsidRPr="00A204D5">
        <w:rPr>
          <w:rFonts w:eastAsia="Times New Roman"/>
          <w:color w:val="000000" w:themeColor="text1"/>
          <w:szCs w:val="24"/>
        </w:rPr>
        <w:t>ν</w:t>
      </w:r>
      <w:r>
        <w:rPr>
          <w:rFonts w:eastAsia="Times New Roman"/>
          <w:color w:val="000000" w:themeColor="text1"/>
          <w:szCs w:val="24"/>
        </w:rPr>
        <w:t>έα</w:t>
      </w:r>
      <w:r w:rsidRPr="00A204D5">
        <w:rPr>
          <w:rFonts w:eastAsia="Times New Roman"/>
          <w:color w:val="000000" w:themeColor="text1"/>
          <w:szCs w:val="24"/>
        </w:rPr>
        <w:t xml:space="preserve"> εποχή</w:t>
      </w:r>
      <w:r>
        <w:rPr>
          <w:rFonts w:eastAsia="Times New Roman"/>
          <w:color w:val="000000" w:themeColor="text1"/>
          <w:szCs w:val="24"/>
        </w:rPr>
        <w:t>. Η ανάδειξη μιας π</w:t>
      </w:r>
      <w:r w:rsidRPr="00A204D5">
        <w:rPr>
          <w:rFonts w:eastAsia="Times New Roman"/>
          <w:color w:val="000000" w:themeColor="text1"/>
          <w:szCs w:val="24"/>
        </w:rPr>
        <w:t>ροοδευτικής αριστερής πρότασ</w:t>
      </w:r>
      <w:r>
        <w:rPr>
          <w:rFonts w:eastAsia="Times New Roman"/>
          <w:color w:val="000000" w:themeColor="text1"/>
          <w:szCs w:val="24"/>
        </w:rPr>
        <w:t>η</w:t>
      </w:r>
      <w:r w:rsidRPr="00A204D5">
        <w:rPr>
          <w:rFonts w:eastAsia="Times New Roman"/>
          <w:color w:val="000000" w:themeColor="text1"/>
          <w:szCs w:val="24"/>
        </w:rPr>
        <w:t xml:space="preserve">ς είναι </w:t>
      </w:r>
      <w:r>
        <w:rPr>
          <w:rFonts w:eastAsia="Times New Roman"/>
          <w:color w:val="000000" w:themeColor="text1"/>
          <w:szCs w:val="24"/>
        </w:rPr>
        <w:t xml:space="preserve">πολιτική και κοινωνική </w:t>
      </w:r>
      <w:r w:rsidRPr="00A204D5">
        <w:rPr>
          <w:rFonts w:eastAsia="Times New Roman"/>
          <w:color w:val="000000" w:themeColor="text1"/>
          <w:szCs w:val="24"/>
        </w:rPr>
        <w:t>ανάγκη της ε</w:t>
      </w:r>
      <w:r w:rsidRPr="00A204D5">
        <w:rPr>
          <w:rFonts w:eastAsia="Times New Roman"/>
          <w:color w:val="000000" w:themeColor="text1"/>
          <w:szCs w:val="24"/>
        </w:rPr>
        <w:t xml:space="preserve">ποχής </w:t>
      </w:r>
      <w:r>
        <w:rPr>
          <w:rFonts w:eastAsia="Times New Roman"/>
          <w:color w:val="000000" w:themeColor="text1"/>
          <w:szCs w:val="24"/>
        </w:rPr>
        <w:t>μας.</w:t>
      </w:r>
      <w:r>
        <w:rPr>
          <w:rFonts w:eastAsia="Times New Roman"/>
          <w:color w:val="000000" w:themeColor="text1"/>
          <w:szCs w:val="24"/>
        </w:rPr>
        <w:t>.</w:t>
      </w:r>
    </w:p>
    <w:p w14:paraId="6338F91D"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A204D5">
        <w:rPr>
          <w:rFonts w:eastAsia="Times New Roman"/>
          <w:color w:val="000000" w:themeColor="text1"/>
          <w:szCs w:val="24"/>
        </w:rPr>
        <w:t>υτή</w:t>
      </w:r>
      <w:r>
        <w:rPr>
          <w:rFonts w:eastAsia="Times New Roman"/>
          <w:color w:val="000000" w:themeColor="text1"/>
          <w:szCs w:val="24"/>
        </w:rPr>
        <w:t>ν</w:t>
      </w:r>
      <w:r w:rsidRPr="00A204D5">
        <w:rPr>
          <w:rFonts w:eastAsia="Times New Roman"/>
          <w:color w:val="000000" w:themeColor="text1"/>
          <w:szCs w:val="24"/>
        </w:rPr>
        <w:t xml:space="preserve"> την ψήφο εμπιστοσύνης </w:t>
      </w:r>
      <w:r>
        <w:rPr>
          <w:rFonts w:eastAsia="Times New Roman"/>
          <w:color w:val="000000" w:themeColor="text1"/>
          <w:szCs w:val="24"/>
        </w:rPr>
        <w:t>ζ</w:t>
      </w:r>
      <w:r w:rsidRPr="00A204D5">
        <w:rPr>
          <w:rFonts w:eastAsia="Times New Roman"/>
          <w:color w:val="000000" w:themeColor="text1"/>
          <w:szCs w:val="24"/>
        </w:rPr>
        <w:t>η</w:t>
      </w:r>
      <w:r>
        <w:rPr>
          <w:rFonts w:eastAsia="Times New Roman"/>
          <w:color w:val="000000" w:themeColor="text1"/>
          <w:szCs w:val="24"/>
        </w:rPr>
        <w:t>τ</w:t>
      </w:r>
      <w:r w:rsidRPr="00A204D5">
        <w:rPr>
          <w:rFonts w:eastAsia="Times New Roman"/>
          <w:color w:val="000000" w:themeColor="text1"/>
          <w:szCs w:val="24"/>
        </w:rPr>
        <w:t>άμε</w:t>
      </w:r>
      <w:r>
        <w:rPr>
          <w:rFonts w:eastAsia="Times New Roman"/>
          <w:color w:val="000000" w:themeColor="text1"/>
          <w:szCs w:val="24"/>
        </w:rPr>
        <w:t xml:space="preserve"> αύριο από το Κ</w:t>
      </w:r>
      <w:r w:rsidRPr="00A204D5">
        <w:rPr>
          <w:rFonts w:eastAsia="Times New Roman"/>
          <w:color w:val="000000" w:themeColor="text1"/>
          <w:szCs w:val="24"/>
        </w:rPr>
        <w:t>οινοβούλιο</w:t>
      </w:r>
      <w:r>
        <w:rPr>
          <w:rFonts w:eastAsia="Times New Roman"/>
          <w:color w:val="000000" w:themeColor="text1"/>
          <w:szCs w:val="24"/>
        </w:rPr>
        <w:t>. Α</w:t>
      </w:r>
      <w:r w:rsidRPr="00A204D5">
        <w:rPr>
          <w:rFonts w:eastAsia="Times New Roman"/>
          <w:color w:val="000000" w:themeColor="text1"/>
          <w:szCs w:val="24"/>
        </w:rPr>
        <w:t>υτή</w:t>
      </w:r>
      <w:r>
        <w:rPr>
          <w:rFonts w:eastAsia="Times New Roman"/>
          <w:color w:val="000000" w:themeColor="text1"/>
          <w:szCs w:val="24"/>
        </w:rPr>
        <w:t>ν</w:t>
      </w:r>
      <w:r w:rsidRPr="00A204D5">
        <w:rPr>
          <w:rFonts w:eastAsia="Times New Roman"/>
          <w:color w:val="000000" w:themeColor="text1"/>
          <w:szCs w:val="24"/>
        </w:rPr>
        <w:t xml:space="preserve"> την ψήφο εμπιστοσύνης πιστεύουμε ότι θα μας δώσει </w:t>
      </w:r>
      <w:r>
        <w:rPr>
          <w:rFonts w:eastAsia="Times New Roman"/>
          <w:color w:val="000000" w:themeColor="text1"/>
          <w:szCs w:val="24"/>
        </w:rPr>
        <w:t>ο λαός και σ</w:t>
      </w:r>
      <w:r w:rsidRPr="00A204D5">
        <w:rPr>
          <w:rFonts w:eastAsia="Times New Roman"/>
          <w:color w:val="000000" w:themeColor="text1"/>
          <w:szCs w:val="24"/>
        </w:rPr>
        <w:t>τις ευρωεκλογές</w:t>
      </w:r>
      <w:r>
        <w:rPr>
          <w:rFonts w:eastAsia="Times New Roman"/>
          <w:color w:val="000000" w:themeColor="text1"/>
          <w:szCs w:val="24"/>
        </w:rPr>
        <w:t>,</w:t>
      </w:r>
      <w:r w:rsidRPr="00A204D5">
        <w:rPr>
          <w:rFonts w:eastAsia="Times New Roman"/>
          <w:color w:val="000000" w:themeColor="text1"/>
          <w:szCs w:val="24"/>
        </w:rPr>
        <w:t xml:space="preserve"> και πολύ περισσότερο </w:t>
      </w:r>
      <w:r>
        <w:rPr>
          <w:rFonts w:eastAsia="Times New Roman"/>
          <w:color w:val="000000" w:themeColor="text1"/>
          <w:szCs w:val="24"/>
        </w:rPr>
        <w:t>με μια</w:t>
      </w:r>
      <w:r w:rsidRPr="00A204D5">
        <w:rPr>
          <w:rFonts w:eastAsia="Times New Roman"/>
          <w:color w:val="000000" w:themeColor="text1"/>
          <w:szCs w:val="24"/>
        </w:rPr>
        <w:t xml:space="preserve"> ισχυρή </w:t>
      </w:r>
      <w:r>
        <w:rPr>
          <w:rFonts w:eastAsia="Times New Roman"/>
          <w:color w:val="000000" w:themeColor="text1"/>
          <w:szCs w:val="24"/>
        </w:rPr>
        <w:t>νέα π</w:t>
      </w:r>
      <w:r w:rsidRPr="00A204D5">
        <w:rPr>
          <w:rFonts w:eastAsia="Times New Roman"/>
          <w:color w:val="000000" w:themeColor="text1"/>
          <w:szCs w:val="24"/>
        </w:rPr>
        <w:t>ροοδευτική εντολή στις βουλευτικές εκλογές τ</w:t>
      </w:r>
      <w:r>
        <w:rPr>
          <w:rFonts w:eastAsia="Times New Roman"/>
          <w:color w:val="000000" w:themeColor="text1"/>
          <w:szCs w:val="24"/>
        </w:rPr>
        <w:t>ον Οκτώβρη.</w:t>
      </w:r>
    </w:p>
    <w:p w14:paraId="6338F91E"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6338F91F" w14:textId="77777777" w:rsidR="00401C51" w:rsidRDefault="00794512">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6338F920" w14:textId="77777777" w:rsidR="00401C51" w:rsidRDefault="00794512">
      <w:pPr>
        <w:spacing w:line="600" w:lineRule="auto"/>
        <w:ind w:firstLine="720"/>
        <w:jc w:val="both"/>
        <w:rPr>
          <w:rFonts w:eastAsia="Times New Roman"/>
          <w:color w:val="000000" w:themeColor="text1"/>
          <w:szCs w:val="24"/>
        </w:rPr>
      </w:pPr>
      <w:r w:rsidRPr="009E5DA6">
        <w:rPr>
          <w:rFonts w:eastAsia="Times New Roman"/>
          <w:b/>
          <w:color w:val="000000" w:themeColor="text1"/>
          <w:szCs w:val="24"/>
        </w:rPr>
        <w:t>ΠΡΟΕΔΡΕΥΩΝ (Μάριος Γεωργιάδης):</w:t>
      </w:r>
      <w:r>
        <w:rPr>
          <w:rFonts w:eastAsia="Times New Roman"/>
          <w:color w:val="000000" w:themeColor="text1"/>
          <w:szCs w:val="24"/>
        </w:rPr>
        <w:t xml:space="preserve"> Ευχαριστούμε την κυρία Υπουργό.</w:t>
      </w:r>
    </w:p>
    <w:p w14:paraId="6338F921"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Τον λόγο έχει ο κ. Κικίλιας από τη Νέα Δημοκρατία για επτά </w:t>
      </w:r>
      <w:r w:rsidRPr="00A204D5">
        <w:rPr>
          <w:rFonts w:eastAsia="Times New Roman"/>
          <w:color w:val="000000" w:themeColor="text1"/>
          <w:szCs w:val="24"/>
        </w:rPr>
        <w:t>λεπτά</w:t>
      </w:r>
      <w:r>
        <w:rPr>
          <w:rFonts w:eastAsia="Times New Roman"/>
          <w:color w:val="000000" w:themeColor="text1"/>
          <w:szCs w:val="24"/>
        </w:rPr>
        <w:t>.</w:t>
      </w:r>
    </w:p>
    <w:p w14:paraId="6338F922" w14:textId="77777777" w:rsidR="00401C51" w:rsidRDefault="00794512">
      <w:pPr>
        <w:spacing w:line="600" w:lineRule="auto"/>
        <w:ind w:firstLine="720"/>
        <w:jc w:val="both"/>
        <w:rPr>
          <w:rFonts w:eastAsia="Times New Roman"/>
          <w:color w:val="000000" w:themeColor="text1"/>
          <w:szCs w:val="24"/>
        </w:rPr>
      </w:pPr>
      <w:r w:rsidRPr="009E5DA6">
        <w:rPr>
          <w:rFonts w:eastAsia="Times New Roman"/>
          <w:b/>
          <w:color w:val="000000" w:themeColor="text1"/>
          <w:szCs w:val="24"/>
        </w:rPr>
        <w:lastRenderedPageBreak/>
        <w:t>ΒΑΣΙΛΕΙΟΣ ΚΙΚΙΛΙΑΣ:</w:t>
      </w:r>
      <w:r>
        <w:rPr>
          <w:rFonts w:eastAsia="Times New Roman"/>
          <w:color w:val="000000" w:themeColor="text1"/>
          <w:szCs w:val="24"/>
        </w:rPr>
        <w:t xml:space="preserve"> Ευχαριστώ πολύ, κύριε Πρόεδρε.</w:t>
      </w:r>
    </w:p>
    <w:p w14:paraId="6338F923"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w:t>
      </w:r>
      <w:r>
        <w:rPr>
          <w:rFonts w:eastAsia="Times New Roman"/>
          <w:color w:val="000000" w:themeColor="text1"/>
          <w:szCs w:val="24"/>
        </w:rPr>
        <w:t>οι συνάδελφοι, σκέφτηκα πολύ αν θα ά</w:t>
      </w:r>
      <w:r w:rsidRPr="00A204D5">
        <w:rPr>
          <w:rFonts w:eastAsia="Times New Roman"/>
          <w:color w:val="000000" w:themeColor="text1"/>
          <w:szCs w:val="24"/>
        </w:rPr>
        <w:t xml:space="preserve">ξιζε τον κόπο </w:t>
      </w:r>
      <w:r>
        <w:rPr>
          <w:rFonts w:eastAsia="Times New Roman"/>
          <w:color w:val="000000" w:themeColor="text1"/>
          <w:szCs w:val="24"/>
        </w:rPr>
        <w:t>ν</w:t>
      </w:r>
      <w:r w:rsidRPr="00A204D5">
        <w:rPr>
          <w:rFonts w:eastAsia="Times New Roman"/>
          <w:color w:val="000000" w:themeColor="text1"/>
          <w:szCs w:val="24"/>
        </w:rPr>
        <w:t>α συνεχιστεί στους ανάλογους με χθες τόνους η συζήτηση</w:t>
      </w:r>
      <w:r>
        <w:rPr>
          <w:rFonts w:eastAsia="Times New Roman"/>
          <w:color w:val="000000" w:themeColor="text1"/>
          <w:szCs w:val="24"/>
        </w:rPr>
        <w:t>, η</w:t>
      </w:r>
      <w:r w:rsidRPr="00A204D5">
        <w:rPr>
          <w:rFonts w:eastAsia="Times New Roman"/>
          <w:color w:val="000000" w:themeColor="text1"/>
          <w:szCs w:val="24"/>
        </w:rPr>
        <w:t xml:space="preserve"> τριήμερη αντιπαράθεση</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ό</w:t>
      </w:r>
      <w:r w:rsidRPr="00A204D5">
        <w:rPr>
          <w:rFonts w:eastAsia="Times New Roman"/>
          <w:color w:val="000000" w:themeColor="text1"/>
          <w:szCs w:val="24"/>
        </w:rPr>
        <w:t>που έχουμε πολιτικά επιχειρήματα σε ό</w:t>
      </w:r>
      <w:r>
        <w:rPr>
          <w:rFonts w:eastAsia="Times New Roman"/>
          <w:color w:val="000000" w:themeColor="text1"/>
          <w:szCs w:val="24"/>
        </w:rPr>
        <w:t>,</w:t>
      </w:r>
      <w:r w:rsidRPr="00A204D5">
        <w:rPr>
          <w:rFonts w:eastAsia="Times New Roman"/>
          <w:color w:val="000000" w:themeColor="text1"/>
          <w:szCs w:val="24"/>
        </w:rPr>
        <w:t>τι έχει να κάνει με τη διακυβέρνησ</w:t>
      </w:r>
      <w:r>
        <w:rPr>
          <w:rFonts w:eastAsia="Times New Roman"/>
          <w:color w:val="000000" w:themeColor="text1"/>
          <w:szCs w:val="24"/>
        </w:rPr>
        <w:t>ή</w:t>
      </w:r>
      <w:r w:rsidRPr="00A204D5">
        <w:rPr>
          <w:rFonts w:eastAsia="Times New Roman"/>
          <w:color w:val="000000" w:themeColor="text1"/>
          <w:szCs w:val="24"/>
        </w:rPr>
        <w:t xml:space="preserve"> σας και την ανατροπή της μο</w:t>
      </w:r>
      <w:r>
        <w:rPr>
          <w:rFonts w:eastAsia="Times New Roman"/>
          <w:color w:val="000000" w:themeColor="text1"/>
          <w:szCs w:val="24"/>
        </w:rPr>
        <w:t>μ</w:t>
      </w:r>
      <w:r w:rsidRPr="00A204D5">
        <w:rPr>
          <w:rFonts w:eastAsia="Times New Roman"/>
          <w:color w:val="000000" w:themeColor="text1"/>
          <w:szCs w:val="24"/>
        </w:rPr>
        <w:t xml:space="preserve">φής στον </w:t>
      </w:r>
      <w:r>
        <w:rPr>
          <w:rFonts w:eastAsia="Times New Roman"/>
          <w:color w:val="000000" w:themeColor="text1"/>
          <w:szCs w:val="24"/>
        </w:rPr>
        <w:t xml:space="preserve">Αναπληρωτή </w:t>
      </w:r>
      <w:r w:rsidRPr="00A204D5">
        <w:rPr>
          <w:rFonts w:eastAsia="Times New Roman"/>
          <w:color w:val="000000" w:themeColor="text1"/>
          <w:szCs w:val="24"/>
        </w:rPr>
        <w:t>Υ</w:t>
      </w:r>
      <w:r w:rsidRPr="00A204D5">
        <w:rPr>
          <w:rFonts w:eastAsia="Times New Roman"/>
          <w:color w:val="000000" w:themeColor="text1"/>
          <w:szCs w:val="24"/>
        </w:rPr>
        <w:t xml:space="preserve">πουργό </w:t>
      </w:r>
      <w:r>
        <w:rPr>
          <w:rFonts w:eastAsia="Times New Roman"/>
          <w:color w:val="000000" w:themeColor="text1"/>
          <w:szCs w:val="24"/>
        </w:rPr>
        <w:t>Υ</w:t>
      </w:r>
      <w:r w:rsidRPr="00A204D5">
        <w:rPr>
          <w:rFonts w:eastAsia="Times New Roman"/>
          <w:color w:val="000000" w:themeColor="text1"/>
          <w:szCs w:val="24"/>
        </w:rPr>
        <w:t>γείας</w:t>
      </w:r>
      <w:r>
        <w:rPr>
          <w:rFonts w:eastAsia="Times New Roman"/>
          <w:color w:val="000000" w:themeColor="text1"/>
          <w:szCs w:val="24"/>
        </w:rPr>
        <w:t>, τον κ. Π</w:t>
      </w:r>
      <w:r w:rsidRPr="00A204D5">
        <w:rPr>
          <w:rFonts w:eastAsia="Times New Roman"/>
          <w:color w:val="000000" w:themeColor="text1"/>
          <w:szCs w:val="24"/>
        </w:rPr>
        <w:t>ολάκ</w:t>
      </w:r>
      <w:r>
        <w:rPr>
          <w:rFonts w:eastAsia="Times New Roman"/>
          <w:color w:val="000000" w:themeColor="text1"/>
          <w:szCs w:val="24"/>
        </w:rPr>
        <w:t xml:space="preserve">η, σε συζήτηση </w:t>
      </w:r>
      <w:r w:rsidRPr="00A204D5">
        <w:rPr>
          <w:rFonts w:eastAsia="Times New Roman"/>
          <w:color w:val="000000" w:themeColor="text1"/>
          <w:szCs w:val="24"/>
        </w:rPr>
        <w:t>δυσπιστί</w:t>
      </w:r>
      <w:r>
        <w:rPr>
          <w:rFonts w:eastAsia="Times New Roman"/>
          <w:color w:val="000000" w:themeColor="text1"/>
          <w:szCs w:val="24"/>
        </w:rPr>
        <w:t>ας και εμπιστοσύνης ή όχι στην Κ</w:t>
      </w:r>
      <w:r w:rsidRPr="00A204D5">
        <w:rPr>
          <w:rFonts w:eastAsia="Times New Roman"/>
          <w:color w:val="000000" w:themeColor="text1"/>
          <w:szCs w:val="24"/>
        </w:rPr>
        <w:t>υβέρνηση</w:t>
      </w:r>
      <w:r>
        <w:rPr>
          <w:rFonts w:eastAsia="Times New Roman"/>
          <w:color w:val="000000" w:themeColor="text1"/>
          <w:szCs w:val="24"/>
        </w:rPr>
        <w:t>.</w:t>
      </w:r>
    </w:p>
    <w:p w14:paraId="6338F924"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ήθελα </w:t>
      </w:r>
      <w:r w:rsidRPr="00A204D5">
        <w:rPr>
          <w:rFonts w:eastAsia="Times New Roman"/>
          <w:color w:val="000000" w:themeColor="text1"/>
          <w:szCs w:val="24"/>
        </w:rPr>
        <w:t xml:space="preserve">να σας πω ότι για πολλά πολλά χρόνια η ελληνική κοινωνία στο σύνολό της </w:t>
      </w:r>
      <w:r>
        <w:rPr>
          <w:rFonts w:eastAsia="Times New Roman"/>
          <w:color w:val="000000" w:themeColor="text1"/>
          <w:szCs w:val="24"/>
        </w:rPr>
        <w:t>–</w:t>
      </w:r>
      <w:r w:rsidRPr="00A204D5">
        <w:rPr>
          <w:rFonts w:eastAsia="Times New Roman"/>
          <w:color w:val="000000" w:themeColor="text1"/>
          <w:szCs w:val="24"/>
        </w:rPr>
        <w:t>δεξιοί</w:t>
      </w:r>
      <w:r>
        <w:rPr>
          <w:rFonts w:eastAsia="Times New Roman"/>
          <w:color w:val="000000" w:themeColor="text1"/>
          <w:szCs w:val="24"/>
        </w:rPr>
        <w:t>,</w:t>
      </w:r>
      <w:r w:rsidRPr="00A204D5">
        <w:rPr>
          <w:rFonts w:eastAsia="Times New Roman"/>
          <w:color w:val="000000" w:themeColor="text1"/>
          <w:szCs w:val="24"/>
        </w:rPr>
        <w:t xml:space="preserve"> κεντρώοι και αριστεροί</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 xml:space="preserve">είχαν ξεχάσει και </w:t>
      </w:r>
      <w:r w:rsidRPr="00A204D5">
        <w:rPr>
          <w:rFonts w:eastAsia="Times New Roman"/>
          <w:color w:val="000000" w:themeColor="text1"/>
          <w:szCs w:val="24"/>
        </w:rPr>
        <w:t>αφήσει πίσω τους εμφυλιοπολεμικέ</w:t>
      </w:r>
      <w:r w:rsidRPr="00A204D5">
        <w:rPr>
          <w:rFonts w:eastAsia="Times New Roman"/>
          <w:color w:val="000000" w:themeColor="text1"/>
          <w:szCs w:val="24"/>
        </w:rPr>
        <w:t>ς διαθέσ</w:t>
      </w:r>
      <w:r>
        <w:rPr>
          <w:rFonts w:eastAsia="Times New Roman"/>
          <w:color w:val="000000" w:themeColor="text1"/>
          <w:szCs w:val="24"/>
        </w:rPr>
        <w:t>εις, πάθη, μίση και εκατέρωθεν κατηγορίες.</w:t>
      </w:r>
    </w:p>
    <w:p w14:paraId="6338F925"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Ο</w:t>
      </w:r>
      <w:r w:rsidRPr="00A204D5">
        <w:rPr>
          <w:rFonts w:eastAsia="Times New Roman"/>
          <w:color w:val="000000" w:themeColor="text1"/>
          <w:szCs w:val="24"/>
        </w:rPr>
        <w:t xml:space="preserve"> εθνάρχης και ιδρυτής της Νέας Δημοκρατίας</w:t>
      </w:r>
      <w:r>
        <w:rPr>
          <w:rFonts w:eastAsia="Times New Roman"/>
          <w:color w:val="000000" w:themeColor="text1"/>
          <w:szCs w:val="24"/>
        </w:rPr>
        <w:t xml:space="preserve">, το 1974 -που εγώ </w:t>
      </w:r>
      <w:r w:rsidRPr="00A204D5">
        <w:rPr>
          <w:rFonts w:eastAsia="Times New Roman"/>
          <w:color w:val="000000" w:themeColor="text1"/>
          <w:szCs w:val="24"/>
        </w:rPr>
        <w:t>γεννήθηκ</w:t>
      </w:r>
      <w:r>
        <w:rPr>
          <w:rFonts w:eastAsia="Times New Roman"/>
          <w:color w:val="000000" w:themeColor="text1"/>
          <w:szCs w:val="24"/>
        </w:rPr>
        <w:t xml:space="preserve">α- </w:t>
      </w:r>
      <w:r w:rsidRPr="00A204D5">
        <w:rPr>
          <w:rFonts w:eastAsia="Times New Roman"/>
          <w:color w:val="000000" w:themeColor="text1"/>
          <w:szCs w:val="24"/>
        </w:rPr>
        <w:t xml:space="preserve">ο Κωνσταντίνος Καραμανλής έπαιξε πολύ μεγάλο ρόλο στο να αφήσουμε ως κοινωνία πίσω μας αυτά τα οποία μας </w:t>
      </w:r>
      <w:r>
        <w:rPr>
          <w:rFonts w:eastAsia="Times New Roman"/>
          <w:color w:val="000000" w:themeColor="text1"/>
          <w:szCs w:val="24"/>
        </w:rPr>
        <w:t xml:space="preserve">έκαναν </w:t>
      </w:r>
      <w:r w:rsidRPr="00A204D5">
        <w:rPr>
          <w:rFonts w:eastAsia="Times New Roman"/>
          <w:color w:val="000000" w:themeColor="text1"/>
          <w:szCs w:val="24"/>
        </w:rPr>
        <w:t xml:space="preserve">να πληρώσουμε ως </w:t>
      </w:r>
      <w:r w:rsidRPr="00A204D5">
        <w:rPr>
          <w:rFonts w:eastAsia="Times New Roman"/>
          <w:color w:val="000000" w:themeColor="text1"/>
          <w:szCs w:val="24"/>
        </w:rPr>
        <w:lastRenderedPageBreak/>
        <w:t>κράτος</w:t>
      </w:r>
      <w:r>
        <w:rPr>
          <w:rFonts w:eastAsia="Times New Roman"/>
          <w:color w:val="000000" w:themeColor="text1"/>
          <w:szCs w:val="24"/>
        </w:rPr>
        <w:t xml:space="preserve">, ως χώρα και </w:t>
      </w:r>
      <w:r w:rsidRPr="00A204D5">
        <w:rPr>
          <w:rFonts w:eastAsia="Times New Roman"/>
          <w:color w:val="000000" w:themeColor="text1"/>
          <w:szCs w:val="24"/>
        </w:rPr>
        <w:t>ως έθνος ένα</w:t>
      </w:r>
      <w:r>
        <w:rPr>
          <w:rFonts w:eastAsia="Times New Roman"/>
          <w:color w:val="000000" w:themeColor="text1"/>
          <w:szCs w:val="24"/>
        </w:rPr>
        <w:t>ν</w:t>
      </w:r>
      <w:r w:rsidRPr="00A204D5">
        <w:rPr>
          <w:rFonts w:eastAsia="Times New Roman"/>
          <w:color w:val="000000" w:themeColor="text1"/>
          <w:szCs w:val="24"/>
        </w:rPr>
        <w:t xml:space="preserve"> πολύ βαρύ φόρο αίματος</w:t>
      </w:r>
      <w:r>
        <w:rPr>
          <w:rFonts w:eastAsia="Times New Roman"/>
          <w:color w:val="000000" w:themeColor="text1"/>
          <w:szCs w:val="24"/>
        </w:rPr>
        <w:t xml:space="preserve">, τις πιο σκληρές, τις πιο άδικες, τις χειρότερες </w:t>
      </w:r>
      <w:r w:rsidRPr="00A204D5">
        <w:rPr>
          <w:rFonts w:eastAsia="Times New Roman"/>
          <w:color w:val="000000" w:themeColor="text1"/>
          <w:szCs w:val="24"/>
        </w:rPr>
        <w:t xml:space="preserve">διαμάχες </w:t>
      </w:r>
      <w:r>
        <w:rPr>
          <w:rFonts w:eastAsia="Times New Roman"/>
          <w:color w:val="000000" w:themeColor="text1"/>
          <w:szCs w:val="24"/>
        </w:rPr>
        <w:t xml:space="preserve">και τους εμφυλίους, αυτά που πήγαν </w:t>
      </w:r>
      <w:r w:rsidRPr="00A204D5">
        <w:rPr>
          <w:rFonts w:eastAsia="Times New Roman"/>
          <w:color w:val="000000" w:themeColor="text1"/>
          <w:szCs w:val="24"/>
        </w:rPr>
        <w:t>πίσω τη χώρα</w:t>
      </w:r>
      <w:r>
        <w:rPr>
          <w:rFonts w:eastAsia="Times New Roman"/>
          <w:color w:val="000000" w:themeColor="text1"/>
          <w:szCs w:val="24"/>
        </w:rPr>
        <w:t xml:space="preserve"> και </w:t>
      </w:r>
      <w:r w:rsidRPr="00A204D5">
        <w:rPr>
          <w:rFonts w:eastAsia="Times New Roman"/>
          <w:color w:val="000000" w:themeColor="text1"/>
          <w:szCs w:val="24"/>
        </w:rPr>
        <w:t xml:space="preserve">τη </w:t>
      </w:r>
      <w:r>
        <w:rPr>
          <w:rFonts w:eastAsia="Times New Roman"/>
          <w:color w:val="000000" w:themeColor="text1"/>
          <w:szCs w:val="24"/>
        </w:rPr>
        <w:t>ζ</w:t>
      </w:r>
      <w:r w:rsidRPr="00A204D5">
        <w:rPr>
          <w:rFonts w:eastAsia="Times New Roman"/>
          <w:color w:val="000000" w:themeColor="text1"/>
          <w:szCs w:val="24"/>
        </w:rPr>
        <w:t>ημ</w:t>
      </w:r>
      <w:r>
        <w:rPr>
          <w:rFonts w:eastAsia="Times New Roman"/>
          <w:color w:val="000000" w:themeColor="text1"/>
          <w:szCs w:val="24"/>
        </w:rPr>
        <w:t>ί</w:t>
      </w:r>
      <w:r w:rsidRPr="00A204D5">
        <w:rPr>
          <w:rFonts w:eastAsia="Times New Roman"/>
          <w:color w:val="000000" w:themeColor="text1"/>
          <w:szCs w:val="24"/>
        </w:rPr>
        <w:t>ωσαν</w:t>
      </w:r>
      <w:r>
        <w:rPr>
          <w:rFonts w:eastAsia="Times New Roman"/>
          <w:color w:val="000000" w:themeColor="text1"/>
          <w:szCs w:val="24"/>
        </w:rPr>
        <w:t xml:space="preserve">. Μας δημιούργησαν τεράστια </w:t>
      </w:r>
      <w:r w:rsidRPr="00A204D5">
        <w:rPr>
          <w:rFonts w:eastAsia="Times New Roman"/>
          <w:color w:val="000000" w:themeColor="text1"/>
          <w:szCs w:val="24"/>
        </w:rPr>
        <w:t>προβλήματα και άφησα</w:t>
      </w:r>
      <w:r>
        <w:rPr>
          <w:rFonts w:eastAsia="Times New Roman"/>
          <w:color w:val="000000" w:themeColor="text1"/>
          <w:szCs w:val="24"/>
        </w:rPr>
        <w:t>ν</w:t>
      </w:r>
      <w:r w:rsidRPr="00A204D5">
        <w:rPr>
          <w:rFonts w:eastAsia="Times New Roman"/>
          <w:color w:val="000000" w:themeColor="text1"/>
          <w:szCs w:val="24"/>
        </w:rPr>
        <w:t xml:space="preserve"> χαρα</w:t>
      </w:r>
      <w:r>
        <w:rPr>
          <w:rFonts w:eastAsia="Times New Roman"/>
          <w:color w:val="000000" w:themeColor="text1"/>
          <w:szCs w:val="24"/>
        </w:rPr>
        <w:t xml:space="preserve">κιές </w:t>
      </w:r>
      <w:r w:rsidRPr="00A204D5">
        <w:rPr>
          <w:rFonts w:eastAsia="Times New Roman"/>
          <w:color w:val="000000" w:themeColor="text1"/>
          <w:szCs w:val="24"/>
        </w:rPr>
        <w:t>πολύ βαθιές</w:t>
      </w:r>
      <w:r>
        <w:rPr>
          <w:rFonts w:eastAsia="Times New Roman"/>
          <w:color w:val="000000" w:themeColor="text1"/>
          <w:szCs w:val="24"/>
        </w:rPr>
        <w:t>. Χ</w:t>
      </w:r>
      <w:r w:rsidRPr="00A204D5">
        <w:rPr>
          <w:rFonts w:eastAsia="Times New Roman"/>
          <w:color w:val="000000" w:themeColor="text1"/>
          <w:szCs w:val="24"/>
        </w:rPr>
        <w:t>ρειάσ</w:t>
      </w:r>
      <w:r w:rsidRPr="00A204D5">
        <w:rPr>
          <w:rFonts w:eastAsia="Times New Roman"/>
          <w:color w:val="000000" w:themeColor="text1"/>
          <w:szCs w:val="24"/>
        </w:rPr>
        <w:t>τ</w:t>
      </w:r>
      <w:r>
        <w:rPr>
          <w:rFonts w:eastAsia="Times New Roman"/>
          <w:color w:val="000000" w:themeColor="text1"/>
          <w:szCs w:val="24"/>
        </w:rPr>
        <w:t xml:space="preserve">ηκε </w:t>
      </w:r>
      <w:r w:rsidRPr="00A204D5">
        <w:rPr>
          <w:rFonts w:eastAsia="Times New Roman"/>
          <w:color w:val="000000" w:themeColor="text1"/>
          <w:szCs w:val="24"/>
        </w:rPr>
        <w:t>να περάσουν πολλές γενιές για να τις ξεπεράσ</w:t>
      </w:r>
      <w:r>
        <w:rPr>
          <w:rFonts w:eastAsia="Times New Roman"/>
          <w:color w:val="000000" w:themeColor="text1"/>
          <w:szCs w:val="24"/>
        </w:rPr>
        <w:t>ουμε.</w:t>
      </w:r>
    </w:p>
    <w:p w14:paraId="6338F926"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Το</w:t>
      </w:r>
      <w:r w:rsidRPr="00A204D5">
        <w:rPr>
          <w:rFonts w:eastAsia="Times New Roman"/>
          <w:color w:val="000000" w:themeColor="text1"/>
          <w:szCs w:val="24"/>
        </w:rPr>
        <w:t xml:space="preserve"> 2006 στο</w:t>
      </w:r>
      <w:r>
        <w:rPr>
          <w:rFonts w:eastAsia="Times New Roman"/>
          <w:color w:val="000000" w:themeColor="text1"/>
          <w:szCs w:val="24"/>
        </w:rPr>
        <w:t>ν Δ</w:t>
      </w:r>
      <w:r w:rsidRPr="00A204D5">
        <w:rPr>
          <w:rFonts w:eastAsia="Times New Roman"/>
          <w:color w:val="000000" w:themeColor="text1"/>
          <w:szCs w:val="24"/>
        </w:rPr>
        <w:t>ήμο της Αθήνας γνώρισα ένα</w:t>
      </w:r>
      <w:r>
        <w:rPr>
          <w:rFonts w:eastAsia="Times New Roman"/>
          <w:color w:val="000000" w:themeColor="text1"/>
          <w:szCs w:val="24"/>
        </w:rPr>
        <w:t>ν</w:t>
      </w:r>
      <w:r w:rsidRPr="00A204D5">
        <w:rPr>
          <w:rFonts w:eastAsia="Times New Roman"/>
          <w:color w:val="000000" w:themeColor="text1"/>
          <w:szCs w:val="24"/>
        </w:rPr>
        <w:t xml:space="preserve"> νέο πολιτικό με δική του παράταξη</w:t>
      </w:r>
      <w:r>
        <w:rPr>
          <w:rFonts w:eastAsia="Times New Roman"/>
          <w:color w:val="000000" w:themeColor="text1"/>
          <w:szCs w:val="24"/>
        </w:rPr>
        <w:t>,</w:t>
      </w:r>
      <w:r w:rsidRPr="00A204D5">
        <w:rPr>
          <w:rFonts w:eastAsia="Times New Roman"/>
          <w:color w:val="000000" w:themeColor="text1"/>
          <w:szCs w:val="24"/>
        </w:rPr>
        <w:t xml:space="preserve"> εκπροσωπώντας το</w:t>
      </w:r>
      <w:r>
        <w:rPr>
          <w:rFonts w:eastAsia="Times New Roman"/>
          <w:color w:val="000000" w:themeColor="text1"/>
          <w:szCs w:val="24"/>
        </w:rPr>
        <w:t>ν Σ</w:t>
      </w:r>
      <w:r w:rsidRPr="00A204D5">
        <w:rPr>
          <w:rFonts w:eastAsia="Times New Roman"/>
          <w:color w:val="000000" w:themeColor="text1"/>
          <w:szCs w:val="24"/>
        </w:rPr>
        <w:t>υνασπισμό</w:t>
      </w:r>
      <w:r>
        <w:rPr>
          <w:rFonts w:eastAsia="Times New Roman"/>
          <w:color w:val="000000" w:themeColor="text1"/>
          <w:szCs w:val="24"/>
        </w:rPr>
        <w:t>,</w:t>
      </w:r>
      <w:r w:rsidRPr="00A204D5">
        <w:rPr>
          <w:rFonts w:eastAsia="Times New Roman"/>
          <w:color w:val="000000" w:themeColor="text1"/>
          <w:szCs w:val="24"/>
        </w:rPr>
        <w:t xml:space="preserve"> τον Αλέξη Τσίπρα</w:t>
      </w:r>
      <w:r>
        <w:rPr>
          <w:rFonts w:eastAsia="Times New Roman"/>
          <w:color w:val="000000" w:themeColor="text1"/>
          <w:szCs w:val="24"/>
        </w:rPr>
        <w:t>,</w:t>
      </w:r>
      <w:r w:rsidRPr="00A204D5">
        <w:rPr>
          <w:rFonts w:eastAsia="Times New Roman"/>
          <w:color w:val="000000" w:themeColor="text1"/>
          <w:szCs w:val="24"/>
        </w:rPr>
        <w:t xml:space="preserve"> και τον παρακολουθώ από τότε μέχρι σήμερα </w:t>
      </w:r>
      <w:r>
        <w:rPr>
          <w:rFonts w:eastAsia="Times New Roman"/>
          <w:color w:val="000000" w:themeColor="text1"/>
          <w:szCs w:val="24"/>
        </w:rPr>
        <w:t xml:space="preserve">που </w:t>
      </w:r>
      <w:r w:rsidRPr="00A204D5">
        <w:rPr>
          <w:rFonts w:eastAsia="Times New Roman"/>
          <w:color w:val="000000" w:themeColor="text1"/>
          <w:szCs w:val="24"/>
        </w:rPr>
        <w:t>είναι Πρωθυπουργός της χώρας</w:t>
      </w:r>
      <w:r>
        <w:rPr>
          <w:rFonts w:eastAsia="Times New Roman"/>
          <w:color w:val="000000" w:themeColor="text1"/>
          <w:szCs w:val="24"/>
        </w:rPr>
        <w:t>.</w:t>
      </w:r>
    </w:p>
    <w:p w14:paraId="6338F927"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A204D5">
        <w:rPr>
          <w:rFonts w:eastAsia="Times New Roman"/>
          <w:color w:val="000000" w:themeColor="text1"/>
          <w:szCs w:val="24"/>
        </w:rPr>
        <w:t>ίστεψα και εγώ</w:t>
      </w:r>
      <w:r>
        <w:rPr>
          <w:rFonts w:eastAsia="Times New Roman"/>
          <w:color w:val="000000" w:themeColor="text1"/>
          <w:szCs w:val="24"/>
        </w:rPr>
        <w:t>,</w:t>
      </w:r>
      <w:r w:rsidRPr="00A204D5">
        <w:rPr>
          <w:rFonts w:eastAsia="Times New Roman"/>
          <w:color w:val="000000" w:themeColor="text1"/>
          <w:szCs w:val="24"/>
        </w:rPr>
        <w:t xml:space="preserve"> όπως και πολλοί άλλοι νέοι Έλληνες</w:t>
      </w:r>
      <w:r>
        <w:rPr>
          <w:rFonts w:eastAsia="Times New Roman"/>
          <w:color w:val="000000" w:themeColor="text1"/>
          <w:szCs w:val="24"/>
        </w:rPr>
        <w:t>,</w:t>
      </w:r>
      <w:r w:rsidRPr="00A204D5">
        <w:rPr>
          <w:rFonts w:eastAsia="Times New Roman"/>
          <w:color w:val="000000" w:themeColor="text1"/>
          <w:szCs w:val="24"/>
        </w:rPr>
        <w:t xml:space="preserve"> αλλά </w:t>
      </w:r>
      <w:r>
        <w:rPr>
          <w:rFonts w:eastAsia="Times New Roman"/>
          <w:color w:val="000000" w:themeColor="text1"/>
          <w:szCs w:val="24"/>
        </w:rPr>
        <w:t>και πιο μεγάλοι σε ηλικία, ότι ενδεχομέ</w:t>
      </w:r>
      <w:r w:rsidRPr="00A204D5">
        <w:rPr>
          <w:rFonts w:eastAsia="Times New Roman"/>
          <w:color w:val="000000" w:themeColor="text1"/>
          <w:szCs w:val="24"/>
        </w:rPr>
        <w:t>νως η είσοδος στο πολιτικό σκηνικό</w:t>
      </w:r>
      <w:r>
        <w:rPr>
          <w:rFonts w:eastAsia="Times New Roman"/>
          <w:color w:val="000000" w:themeColor="text1"/>
          <w:szCs w:val="24"/>
        </w:rPr>
        <w:t>,</w:t>
      </w:r>
      <w:r w:rsidRPr="00A204D5">
        <w:rPr>
          <w:rFonts w:eastAsia="Times New Roman"/>
          <w:color w:val="000000" w:themeColor="text1"/>
          <w:szCs w:val="24"/>
        </w:rPr>
        <w:t xml:space="preserve"> στην πολιτική πιο </w:t>
      </w:r>
      <w:r>
        <w:rPr>
          <w:rFonts w:eastAsia="Times New Roman"/>
          <w:color w:val="000000" w:themeColor="text1"/>
          <w:szCs w:val="24"/>
        </w:rPr>
        <w:t>νέων ανθρώπων θα έφερνε και άλλα</w:t>
      </w:r>
      <w:r w:rsidRPr="00A204D5">
        <w:rPr>
          <w:rFonts w:eastAsia="Times New Roman"/>
          <w:color w:val="000000" w:themeColor="text1"/>
          <w:szCs w:val="24"/>
        </w:rPr>
        <w:t xml:space="preserve"> </w:t>
      </w:r>
      <w:r>
        <w:rPr>
          <w:rFonts w:eastAsia="Times New Roman"/>
          <w:color w:val="000000" w:themeColor="text1"/>
          <w:szCs w:val="24"/>
        </w:rPr>
        <w:t xml:space="preserve">ήθη </w:t>
      </w:r>
      <w:r w:rsidRPr="00A204D5">
        <w:rPr>
          <w:rFonts w:eastAsia="Times New Roman"/>
          <w:color w:val="000000" w:themeColor="text1"/>
          <w:szCs w:val="24"/>
        </w:rPr>
        <w:t>και άλλες νοοτροπίες</w:t>
      </w:r>
      <w:r>
        <w:rPr>
          <w:rFonts w:eastAsia="Times New Roman"/>
          <w:color w:val="000000" w:themeColor="text1"/>
          <w:szCs w:val="24"/>
        </w:rPr>
        <w:t>,</w:t>
      </w:r>
      <w:r w:rsidRPr="00A204D5">
        <w:rPr>
          <w:rFonts w:eastAsia="Times New Roman"/>
          <w:color w:val="000000" w:themeColor="text1"/>
          <w:szCs w:val="24"/>
        </w:rPr>
        <w:t xml:space="preserve"> τη δυνατότητα πιθανώς να μιλήσουμε με άλλο ύφο</w:t>
      </w:r>
      <w:r w:rsidRPr="00A204D5">
        <w:rPr>
          <w:rFonts w:eastAsia="Times New Roman"/>
          <w:color w:val="000000" w:themeColor="text1"/>
          <w:szCs w:val="24"/>
        </w:rPr>
        <w:t>ς</w:t>
      </w:r>
      <w:r>
        <w:rPr>
          <w:rFonts w:eastAsia="Times New Roman"/>
          <w:color w:val="000000" w:themeColor="text1"/>
          <w:szCs w:val="24"/>
        </w:rPr>
        <w:t>,</w:t>
      </w:r>
      <w:r w:rsidRPr="00A204D5">
        <w:rPr>
          <w:rFonts w:eastAsia="Times New Roman"/>
          <w:color w:val="000000" w:themeColor="text1"/>
          <w:szCs w:val="24"/>
        </w:rPr>
        <w:t xml:space="preserve"> να ξεχάσουμε τα κακώς κείμενα</w:t>
      </w:r>
      <w:r>
        <w:rPr>
          <w:rFonts w:eastAsia="Times New Roman"/>
          <w:color w:val="000000" w:themeColor="text1"/>
          <w:szCs w:val="24"/>
        </w:rPr>
        <w:t>,</w:t>
      </w:r>
      <w:r w:rsidRPr="00A204D5">
        <w:rPr>
          <w:rFonts w:eastAsia="Times New Roman"/>
          <w:color w:val="000000" w:themeColor="text1"/>
          <w:szCs w:val="24"/>
        </w:rPr>
        <w:t xml:space="preserve"> αυτά τα οποία μας χωρίζουν </w:t>
      </w:r>
      <w:r>
        <w:rPr>
          <w:rFonts w:eastAsia="Times New Roman"/>
          <w:color w:val="000000" w:themeColor="text1"/>
          <w:szCs w:val="24"/>
        </w:rPr>
        <w:t xml:space="preserve">και </w:t>
      </w:r>
      <w:r w:rsidRPr="00A204D5">
        <w:rPr>
          <w:rFonts w:eastAsia="Times New Roman"/>
          <w:color w:val="000000" w:themeColor="text1"/>
          <w:szCs w:val="24"/>
        </w:rPr>
        <w:t>μας πληγώνουν</w:t>
      </w:r>
      <w:r>
        <w:rPr>
          <w:rFonts w:eastAsia="Times New Roman"/>
          <w:color w:val="000000" w:themeColor="text1"/>
          <w:szCs w:val="24"/>
        </w:rPr>
        <w:t>, να έ</w:t>
      </w:r>
      <w:r w:rsidRPr="00A204D5">
        <w:rPr>
          <w:rFonts w:eastAsia="Times New Roman"/>
          <w:color w:val="000000" w:themeColor="text1"/>
          <w:szCs w:val="24"/>
        </w:rPr>
        <w:t>χου</w:t>
      </w:r>
      <w:r>
        <w:rPr>
          <w:rFonts w:eastAsia="Times New Roman"/>
          <w:color w:val="000000" w:themeColor="text1"/>
          <w:szCs w:val="24"/>
        </w:rPr>
        <w:t>με</w:t>
      </w:r>
      <w:r w:rsidRPr="00A204D5">
        <w:rPr>
          <w:rFonts w:eastAsia="Times New Roman"/>
          <w:color w:val="000000" w:themeColor="text1"/>
          <w:szCs w:val="24"/>
        </w:rPr>
        <w:t xml:space="preserve"> πολιτικές αντιπαραθέσεις</w:t>
      </w:r>
      <w:r>
        <w:rPr>
          <w:rFonts w:eastAsia="Times New Roman"/>
          <w:color w:val="000000" w:themeColor="text1"/>
          <w:szCs w:val="24"/>
        </w:rPr>
        <w:t>, να οδηγ</w:t>
      </w:r>
      <w:r w:rsidRPr="00A204D5">
        <w:rPr>
          <w:rFonts w:eastAsia="Times New Roman"/>
          <w:color w:val="000000" w:themeColor="text1"/>
          <w:szCs w:val="24"/>
        </w:rPr>
        <w:t>ήσουμε τη χώρα</w:t>
      </w:r>
      <w:r>
        <w:rPr>
          <w:rFonts w:eastAsia="Times New Roman"/>
          <w:color w:val="000000" w:themeColor="text1"/>
          <w:szCs w:val="24"/>
        </w:rPr>
        <w:t>,</w:t>
      </w:r>
      <w:r w:rsidRPr="00A204D5">
        <w:rPr>
          <w:rFonts w:eastAsia="Times New Roman"/>
          <w:color w:val="000000" w:themeColor="text1"/>
          <w:szCs w:val="24"/>
        </w:rPr>
        <w:t xml:space="preserve"> τη μέση ελληνική οικογένεια</w:t>
      </w:r>
      <w:r>
        <w:rPr>
          <w:rFonts w:eastAsia="Times New Roman"/>
          <w:color w:val="000000" w:themeColor="text1"/>
          <w:szCs w:val="24"/>
        </w:rPr>
        <w:t>,</w:t>
      </w:r>
      <w:r w:rsidRPr="00A204D5">
        <w:rPr>
          <w:rFonts w:eastAsia="Times New Roman"/>
          <w:color w:val="000000" w:themeColor="text1"/>
          <w:szCs w:val="24"/>
        </w:rPr>
        <w:t xml:space="preserve"> τη μεσαία τάξη</w:t>
      </w:r>
      <w:r>
        <w:rPr>
          <w:rFonts w:eastAsia="Times New Roman"/>
          <w:color w:val="000000" w:themeColor="text1"/>
          <w:szCs w:val="24"/>
        </w:rPr>
        <w:t>,</w:t>
      </w:r>
      <w:r w:rsidRPr="00A204D5">
        <w:rPr>
          <w:rFonts w:eastAsia="Times New Roman"/>
          <w:color w:val="000000" w:themeColor="text1"/>
          <w:szCs w:val="24"/>
        </w:rPr>
        <w:t xml:space="preserve"> τα λαϊκά στρώματα </w:t>
      </w:r>
      <w:r>
        <w:rPr>
          <w:rFonts w:eastAsia="Times New Roman"/>
          <w:color w:val="000000" w:themeColor="text1"/>
          <w:szCs w:val="24"/>
        </w:rPr>
        <w:t>σε</w:t>
      </w:r>
      <w:r w:rsidRPr="00A204D5">
        <w:rPr>
          <w:rFonts w:eastAsia="Times New Roman"/>
          <w:color w:val="000000" w:themeColor="text1"/>
          <w:szCs w:val="24"/>
        </w:rPr>
        <w:t xml:space="preserve"> </w:t>
      </w:r>
      <w:r>
        <w:rPr>
          <w:rFonts w:eastAsia="Times New Roman"/>
          <w:color w:val="000000" w:themeColor="text1"/>
          <w:szCs w:val="24"/>
        </w:rPr>
        <w:t>μια</w:t>
      </w:r>
      <w:r w:rsidRPr="00A204D5">
        <w:rPr>
          <w:rFonts w:eastAsia="Times New Roman"/>
          <w:color w:val="000000" w:themeColor="text1"/>
          <w:szCs w:val="24"/>
        </w:rPr>
        <w:t xml:space="preserve"> άλλη εποχή</w:t>
      </w:r>
      <w:r>
        <w:rPr>
          <w:rFonts w:eastAsia="Times New Roman"/>
          <w:color w:val="000000" w:themeColor="text1"/>
          <w:szCs w:val="24"/>
        </w:rPr>
        <w:t>.</w:t>
      </w:r>
    </w:p>
    <w:p w14:paraId="6338F928"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Έ</w:t>
      </w:r>
      <w:r w:rsidRPr="00A204D5">
        <w:rPr>
          <w:rFonts w:eastAsia="Times New Roman"/>
          <w:color w:val="000000" w:themeColor="text1"/>
          <w:szCs w:val="24"/>
        </w:rPr>
        <w:t>κανα λάθος</w:t>
      </w:r>
      <w:r>
        <w:rPr>
          <w:rFonts w:eastAsia="Times New Roman"/>
          <w:color w:val="000000" w:themeColor="text1"/>
          <w:szCs w:val="24"/>
        </w:rPr>
        <w:t>. Α</w:t>
      </w:r>
      <w:r w:rsidRPr="00A204D5">
        <w:rPr>
          <w:rFonts w:eastAsia="Times New Roman"/>
          <w:color w:val="000000" w:themeColor="text1"/>
          <w:szCs w:val="24"/>
        </w:rPr>
        <w:t xml:space="preserve">πό τότε μέχρι σήμερα ο Αλέξης Τσίπρας επενδύει σε </w:t>
      </w:r>
      <w:r>
        <w:rPr>
          <w:rFonts w:eastAsia="Times New Roman"/>
          <w:color w:val="000000" w:themeColor="text1"/>
          <w:szCs w:val="24"/>
        </w:rPr>
        <w:t>μια</w:t>
      </w:r>
      <w:r w:rsidRPr="00A204D5">
        <w:rPr>
          <w:rFonts w:eastAsia="Times New Roman"/>
          <w:color w:val="000000" w:themeColor="text1"/>
          <w:szCs w:val="24"/>
        </w:rPr>
        <w:t xml:space="preserve"> εμφυλιοπολεμική ρητορική και η στάση του μόνιμ</w:t>
      </w:r>
      <w:r>
        <w:rPr>
          <w:rFonts w:eastAsia="Times New Roman"/>
          <w:color w:val="000000" w:themeColor="text1"/>
          <w:szCs w:val="24"/>
        </w:rPr>
        <w:t>α</w:t>
      </w:r>
      <w:r w:rsidRPr="00A204D5">
        <w:rPr>
          <w:rFonts w:eastAsia="Times New Roman"/>
          <w:color w:val="000000" w:themeColor="text1"/>
          <w:szCs w:val="24"/>
        </w:rPr>
        <w:t xml:space="preserve"> είναι δι</w:t>
      </w:r>
      <w:r>
        <w:rPr>
          <w:rFonts w:eastAsia="Times New Roman"/>
          <w:color w:val="000000" w:themeColor="text1"/>
          <w:szCs w:val="24"/>
        </w:rPr>
        <w:t>χαστική ως προς την ε</w:t>
      </w:r>
      <w:r w:rsidRPr="00A204D5">
        <w:rPr>
          <w:rFonts w:eastAsia="Times New Roman"/>
          <w:color w:val="000000" w:themeColor="text1"/>
          <w:szCs w:val="24"/>
        </w:rPr>
        <w:t>λληνική κοινωνία</w:t>
      </w:r>
      <w:r>
        <w:rPr>
          <w:rFonts w:eastAsia="Times New Roman"/>
          <w:color w:val="000000" w:themeColor="text1"/>
          <w:szCs w:val="24"/>
        </w:rPr>
        <w:t xml:space="preserve">. </w:t>
      </w:r>
    </w:p>
    <w:p w14:paraId="6338F929"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A204D5">
        <w:rPr>
          <w:rFonts w:eastAsia="Times New Roman"/>
          <w:color w:val="000000" w:themeColor="text1"/>
          <w:szCs w:val="24"/>
        </w:rPr>
        <w:t xml:space="preserve">εν μπορώ να πω το ίδιο για τους συναδέλφους μου </w:t>
      </w:r>
      <w:r>
        <w:rPr>
          <w:rFonts w:eastAsia="Times New Roman"/>
          <w:color w:val="000000" w:themeColor="text1"/>
          <w:szCs w:val="24"/>
        </w:rPr>
        <w:t>στο Κ</w:t>
      </w:r>
      <w:r w:rsidRPr="00A204D5">
        <w:rPr>
          <w:rFonts w:eastAsia="Times New Roman"/>
          <w:color w:val="000000" w:themeColor="text1"/>
          <w:szCs w:val="24"/>
        </w:rPr>
        <w:t>οινοβούλιο</w:t>
      </w:r>
      <w:r>
        <w:rPr>
          <w:rFonts w:eastAsia="Times New Roman"/>
          <w:color w:val="000000" w:themeColor="text1"/>
          <w:szCs w:val="24"/>
        </w:rPr>
        <w:t>, για κάποιους Υ</w:t>
      </w:r>
      <w:r w:rsidRPr="00A204D5">
        <w:rPr>
          <w:rFonts w:eastAsia="Times New Roman"/>
          <w:color w:val="000000" w:themeColor="text1"/>
          <w:szCs w:val="24"/>
        </w:rPr>
        <w:t>πουργούς</w:t>
      </w:r>
      <w:r>
        <w:rPr>
          <w:rFonts w:eastAsia="Times New Roman"/>
          <w:color w:val="000000" w:themeColor="text1"/>
          <w:szCs w:val="24"/>
        </w:rPr>
        <w:t>,</w:t>
      </w:r>
      <w:r w:rsidRPr="00A204D5">
        <w:rPr>
          <w:rFonts w:eastAsia="Times New Roman"/>
          <w:color w:val="000000" w:themeColor="text1"/>
          <w:szCs w:val="24"/>
        </w:rPr>
        <w:t xml:space="preserve"> για ανθρώπους με</w:t>
      </w:r>
      <w:r w:rsidRPr="00A204D5">
        <w:rPr>
          <w:rFonts w:eastAsia="Times New Roman"/>
          <w:color w:val="000000" w:themeColor="text1"/>
          <w:szCs w:val="24"/>
        </w:rPr>
        <w:t xml:space="preserve"> τους οποίους έχουμε συνεργαστεί</w:t>
      </w:r>
      <w:r>
        <w:rPr>
          <w:rFonts w:eastAsia="Times New Roman"/>
          <w:color w:val="000000" w:themeColor="text1"/>
          <w:szCs w:val="24"/>
        </w:rPr>
        <w:t>,</w:t>
      </w:r>
      <w:r w:rsidRPr="00A204D5">
        <w:rPr>
          <w:rFonts w:eastAsia="Times New Roman"/>
          <w:color w:val="000000" w:themeColor="text1"/>
          <w:szCs w:val="24"/>
        </w:rPr>
        <w:t xml:space="preserve"> ακόμα και αν ήμασταν σε αντίπαλα στρατόπεδα</w:t>
      </w:r>
      <w:r>
        <w:rPr>
          <w:rFonts w:eastAsia="Times New Roman"/>
          <w:color w:val="000000" w:themeColor="text1"/>
          <w:szCs w:val="24"/>
        </w:rPr>
        <w:t>,</w:t>
      </w:r>
      <w:r w:rsidRPr="00A204D5">
        <w:rPr>
          <w:rFonts w:eastAsia="Times New Roman"/>
          <w:color w:val="000000" w:themeColor="text1"/>
          <w:szCs w:val="24"/>
        </w:rPr>
        <w:t xml:space="preserve"> στην </w:t>
      </w:r>
      <w:r>
        <w:rPr>
          <w:rFonts w:eastAsia="Times New Roman"/>
          <w:color w:val="000000" w:themeColor="text1"/>
          <w:szCs w:val="24"/>
        </w:rPr>
        <w:t>τ</w:t>
      </w:r>
      <w:r w:rsidRPr="00A204D5">
        <w:rPr>
          <w:rFonts w:eastAsia="Times New Roman"/>
          <w:color w:val="000000" w:themeColor="text1"/>
          <w:szCs w:val="24"/>
        </w:rPr>
        <w:t xml:space="preserve">οπική </w:t>
      </w:r>
      <w:r>
        <w:rPr>
          <w:rFonts w:eastAsia="Times New Roman"/>
          <w:color w:val="000000" w:themeColor="text1"/>
          <w:szCs w:val="24"/>
        </w:rPr>
        <w:t>α</w:t>
      </w:r>
      <w:r w:rsidRPr="00A204D5">
        <w:rPr>
          <w:rFonts w:eastAsia="Times New Roman"/>
          <w:color w:val="000000" w:themeColor="text1"/>
          <w:szCs w:val="24"/>
        </w:rPr>
        <w:t>υτοδιοίκηση</w:t>
      </w:r>
      <w:r>
        <w:rPr>
          <w:rFonts w:eastAsia="Times New Roman"/>
          <w:color w:val="000000" w:themeColor="text1"/>
          <w:szCs w:val="24"/>
        </w:rPr>
        <w:t>. Κ</w:t>
      </w:r>
      <w:r w:rsidRPr="00A204D5">
        <w:rPr>
          <w:rFonts w:eastAsia="Times New Roman"/>
          <w:color w:val="000000" w:themeColor="text1"/>
          <w:szCs w:val="24"/>
        </w:rPr>
        <w:t xml:space="preserve">αι αισθάνομαι ότι είναι πάρα πολύ άδικο </w:t>
      </w:r>
      <w:r>
        <w:rPr>
          <w:rFonts w:eastAsia="Times New Roman"/>
          <w:color w:val="000000" w:themeColor="text1"/>
          <w:szCs w:val="24"/>
        </w:rPr>
        <w:t xml:space="preserve">το ότι </w:t>
      </w:r>
      <w:r w:rsidRPr="00A204D5">
        <w:rPr>
          <w:rFonts w:eastAsia="Times New Roman"/>
          <w:color w:val="000000" w:themeColor="text1"/>
          <w:szCs w:val="24"/>
        </w:rPr>
        <w:t xml:space="preserve">έχει συμπαρασύρει </w:t>
      </w:r>
      <w:r>
        <w:rPr>
          <w:rFonts w:eastAsia="Times New Roman"/>
          <w:color w:val="000000" w:themeColor="text1"/>
          <w:szCs w:val="24"/>
        </w:rPr>
        <w:t>τον Σ</w:t>
      </w:r>
      <w:r w:rsidRPr="00A204D5">
        <w:rPr>
          <w:rFonts w:eastAsia="Times New Roman"/>
          <w:color w:val="000000" w:themeColor="text1"/>
          <w:szCs w:val="24"/>
        </w:rPr>
        <w:t>ΥΡΙΖΑ</w:t>
      </w:r>
      <w:r>
        <w:rPr>
          <w:rFonts w:eastAsia="Times New Roman"/>
          <w:color w:val="000000" w:themeColor="text1"/>
          <w:szCs w:val="24"/>
        </w:rPr>
        <w:t>,</w:t>
      </w:r>
      <w:r w:rsidRPr="00A204D5">
        <w:rPr>
          <w:rFonts w:eastAsia="Times New Roman"/>
          <w:color w:val="000000" w:themeColor="text1"/>
          <w:szCs w:val="24"/>
        </w:rPr>
        <w:t xml:space="preserve"> που σήμερα έχ</w:t>
      </w:r>
      <w:r>
        <w:rPr>
          <w:rFonts w:eastAsia="Times New Roman"/>
          <w:color w:val="000000" w:themeColor="text1"/>
          <w:szCs w:val="24"/>
        </w:rPr>
        <w:t>ει την πλειοψηφία στο ελληνικό Κ</w:t>
      </w:r>
      <w:r w:rsidRPr="00A204D5">
        <w:rPr>
          <w:rFonts w:eastAsia="Times New Roman"/>
          <w:color w:val="000000" w:themeColor="text1"/>
          <w:szCs w:val="24"/>
        </w:rPr>
        <w:t xml:space="preserve">οινοβούλιο </w:t>
      </w:r>
      <w:r>
        <w:rPr>
          <w:rFonts w:eastAsia="Times New Roman"/>
          <w:color w:val="000000" w:themeColor="text1"/>
          <w:szCs w:val="24"/>
        </w:rPr>
        <w:t xml:space="preserve">και </w:t>
      </w:r>
      <w:r w:rsidRPr="00A204D5">
        <w:rPr>
          <w:rFonts w:eastAsia="Times New Roman"/>
          <w:color w:val="000000" w:themeColor="text1"/>
          <w:szCs w:val="24"/>
        </w:rPr>
        <w:t>κυβερνά αυτή</w:t>
      </w:r>
      <w:r>
        <w:rPr>
          <w:rFonts w:eastAsia="Times New Roman"/>
          <w:color w:val="000000" w:themeColor="text1"/>
          <w:szCs w:val="24"/>
        </w:rPr>
        <w:t>ν</w:t>
      </w:r>
      <w:r w:rsidRPr="00A204D5">
        <w:rPr>
          <w:rFonts w:eastAsia="Times New Roman"/>
          <w:color w:val="000000" w:themeColor="text1"/>
          <w:szCs w:val="24"/>
        </w:rPr>
        <w:t xml:space="preserve"> τη χώρα</w:t>
      </w:r>
      <w:r>
        <w:rPr>
          <w:rFonts w:eastAsia="Times New Roman"/>
          <w:color w:val="000000" w:themeColor="text1"/>
          <w:szCs w:val="24"/>
        </w:rPr>
        <w:t>,</w:t>
      </w:r>
      <w:r w:rsidRPr="00A204D5">
        <w:rPr>
          <w:rFonts w:eastAsia="Times New Roman"/>
          <w:color w:val="000000" w:themeColor="text1"/>
          <w:szCs w:val="24"/>
        </w:rPr>
        <w:t xml:space="preserve"> σε αυτό το </w:t>
      </w:r>
      <w:r>
        <w:rPr>
          <w:rFonts w:eastAsia="Times New Roman"/>
          <w:color w:val="000000" w:themeColor="text1"/>
          <w:szCs w:val="24"/>
        </w:rPr>
        <w:t>ολισθηρό</w:t>
      </w:r>
      <w:r w:rsidRPr="00A204D5">
        <w:rPr>
          <w:rFonts w:eastAsia="Times New Roman"/>
          <w:color w:val="000000" w:themeColor="text1"/>
          <w:szCs w:val="24"/>
        </w:rPr>
        <w:t xml:space="preserve"> μονοπάτι</w:t>
      </w:r>
      <w:r>
        <w:rPr>
          <w:rFonts w:eastAsia="Times New Roman"/>
          <w:color w:val="000000" w:themeColor="text1"/>
          <w:szCs w:val="24"/>
        </w:rPr>
        <w:t>. Έ</w:t>
      </w:r>
      <w:r w:rsidRPr="00A204D5">
        <w:rPr>
          <w:rFonts w:eastAsia="Times New Roman"/>
          <w:color w:val="000000" w:themeColor="text1"/>
          <w:szCs w:val="24"/>
        </w:rPr>
        <w:t>χω συνεργαστεί</w:t>
      </w:r>
      <w:r>
        <w:rPr>
          <w:rFonts w:eastAsia="Times New Roman"/>
          <w:color w:val="000000" w:themeColor="text1"/>
          <w:szCs w:val="24"/>
        </w:rPr>
        <w:t>,</w:t>
      </w:r>
      <w:r w:rsidRPr="00A204D5">
        <w:rPr>
          <w:rFonts w:eastAsia="Times New Roman"/>
          <w:color w:val="000000" w:themeColor="text1"/>
          <w:szCs w:val="24"/>
        </w:rPr>
        <w:t xml:space="preserve"> μιλήσει και </w:t>
      </w:r>
      <w:r>
        <w:rPr>
          <w:rFonts w:eastAsia="Times New Roman"/>
          <w:color w:val="000000" w:themeColor="text1"/>
          <w:szCs w:val="24"/>
        </w:rPr>
        <w:t>αντιπαρατεθεί</w:t>
      </w:r>
      <w:r w:rsidRPr="00A204D5">
        <w:rPr>
          <w:rFonts w:eastAsia="Times New Roman"/>
          <w:color w:val="000000" w:themeColor="text1"/>
          <w:szCs w:val="24"/>
        </w:rPr>
        <w:t xml:space="preserve"> πολιτικά με αρκετούς από εσάς και δεν βλέπω ότι ό</w:t>
      </w:r>
      <w:r>
        <w:rPr>
          <w:rFonts w:eastAsia="Times New Roman"/>
          <w:color w:val="000000" w:themeColor="text1"/>
          <w:szCs w:val="24"/>
        </w:rPr>
        <w:t xml:space="preserve">λοι σας </w:t>
      </w:r>
      <w:r w:rsidRPr="00A204D5">
        <w:rPr>
          <w:rFonts w:eastAsia="Times New Roman"/>
          <w:color w:val="000000" w:themeColor="text1"/>
          <w:szCs w:val="24"/>
        </w:rPr>
        <w:t xml:space="preserve">ταυτίζεστε </w:t>
      </w:r>
      <w:r>
        <w:rPr>
          <w:rFonts w:eastAsia="Times New Roman"/>
          <w:color w:val="000000" w:themeColor="text1"/>
          <w:szCs w:val="24"/>
        </w:rPr>
        <w:t xml:space="preserve">με το περιεχόμενο αυτής της ρητορικής, </w:t>
      </w:r>
      <w:r w:rsidRPr="00A204D5">
        <w:rPr>
          <w:rFonts w:eastAsia="Times New Roman"/>
          <w:color w:val="000000" w:themeColor="text1"/>
          <w:szCs w:val="24"/>
        </w:rPr>
        <w:t xml:space="preserve">αυτής της πολιτικής και γενικά </w:t>
      </w:r>
      <w:r>
        <w:rPr>
          <w:rFonts w:eastAsia="Times New Roman"/>
          <w:color w:val="000000" w:themeColor="text1"/>
          <w:szCs w:val="24"/>
        </w:rPr>
        <w:t xml:space="preserve">με αυτήν την </w:t>
      </w:r>
      <w:r w:rsidRPr="00A204D5">
        <w:rPr>
          <w:rFonts w:eastAsia="Times New Roman"/>
          <w:color w:val="000000" w:themeColor="text1"/>
          <w:szCs w:val="24"/>
        </w:rPr>
        <w:t>πολιτική συμπεριφορά</w:t>
      </w:r>
      <w:r>
        <w:rPr>
          <w:rFonts w:eastAsia="Times New Roman"/>
          <w:color w:val="000000" w:themeColor="text1"/>
          <w:szCs w:val="24"/>
        </w:rPr>
        <w:t>.</w:t>
      </w:r>
    </w:p>
    <w:p w14:paraId="6338F92A"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A204D5">
        <w:rPr>
          <w:rFonts w:eastAsia="Times New Roman"/>
          <w:color w:val="000000" w:themeColor="text1"/>
          <w:szCs w:val="24"/>
        </w:rPr>
        <w:t>πέλεξε</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όμως,</w:t>
      </w:r>
      <w:r w:rsidRPr="00A204D5">
        <w:rPr>
          <w:rFonts w:eastAsia="Times New Roman"/>
          <w:color w:val="000000" w:themeColor="text1"/>
          <w:szCs w:val="24"/>
        </w:rPr>
        <w:t xml:space="preserve"> να διχάσει τους Έλληνες και το έκανε στοχευμένα</w:t>
      </w:r>
      <w:r>
        <w:rPr>
          <w:rFonts w:eastAsia="Times New Roman"/>
          <w:color w:val="000000" w:themeColor="text1"/>
          <w:szCs w:val="24"/>
        </w:rPr>
        <w:t xml:space="preserve">, δίνοντας </w:t>
      </w:r>
      <w:r w:rsidRPr="00A204D5">
        <w:rPr>
          <w:rFonts w:eastAsia="Times New Roman"/>
          <w:color w:val="000000" w:themeColor="text1"/>
          <w:szCs w:val="24"/>
        </w:rPr>
        <w:t>εντολές</w:t>
      </w:r>
      <w:r>
        <w:rPr>
          <w:rFonts w:eastAsia="Times New Roman"/>
          <w:color w:val="000000" w:themeColor="text1"/>
          <w:szCs w:val="24"/>
        </w:rPr>
        <w:t>. Είπε σε</w:t>
      </w:r>
      <w:r w:rsidRPr="00A204D5">
        <w:rPr>
          <w:rFonts w:eastAsia="Times New Roman"/>
          <w:color w:val="000000" w:themeColor="text1"/>
          <w:szCs w:val="24"/>
        </w:rPr>
        <w:t xml:space="preserve"> οικονομικό επίπεδο στον Υπουργό των Οικονομικών</w:t>
      </w:r>
      <w:r>
        <w:rPr>
          <w:rFonts w:eastAsia="Times New Roman"/>
          <w:color w:val="000000" w:themeColor="text1"/>
          <w:szCs w:val="24"/>
        </w:rPr>
        <w:t xml:space="preserve">, τον κ. </w:t>
      </w:r>
      <w:r w:rsidRPr="00A204D5">
        <w:rPr>
          <w:rFonts w:eastAsia="Times New Roman"/>
          <w:color w:val="000000" w:themeColor="text1"/>
          <w:szCs w:val="24"/>
        </w:rPr>
        <w:t>Τσακαλώτο</w:t>
      </w:r>
      <w:r>
        <w:rPr>
          <w:rFonts w:eastAsia="Times New Roman"/>
          <w:color w:val="000000" w:themeColor="text1"/>
          <w:szCs w:val="24"/>
        </w:rPr>
        <w:t xml:space="preserve">, </w:t>
      </w:r>
      <w:r w:rsidRPr="00A204D5">
        <w:rPr>
          <w:rFonts w:eastAsia="Times New Roman"/>
          <w:color w:val="000000" w:themeColor="text1"/>
          <w:szCs w:val="24"/>
        </w:rPr>
        <w:t xml:space="preserve">να μιλήσει ευθέως για το </w:t>
      </w:r>
      <w:r>
        <w:rPr>
          <w:rFonts w:eastAsia="Times New Roman"/>
          <w:color w:val="000000" w:themeColor="text1"/>
          <w:szCs w:val="24"/>
        </w:rPr>
        <w:t xml:space="preserve">γδάρσιμο </w:t>
      </w:r>
      <w:r w:rsidRPr="00A204D5">
        <w:rPr>
          <w:rFonts w:eastAsia="Times New Roman"/>
          <w:color w:val="000000" w:themeColor="text1"/>
          <w:szCs w:val="24"/>
        </w:rPr>
        <w:t xml:space="preserve">το φορολογικό της </w:t>
      </w:r>
      <w:r w:rsidRPr="00A204D5">
        <w:rPr>
          <w:rFonts w:eastAsia="Times New Roman"/>
          <w:color w:val="000000" w:themeColor="text1"/>
          <w:szCs w:val="24"/>
        </w:rPr>
        <w:lastRenderedPageBreak/>
        <w:t>μεσαίας τάξη</w:t>
      </w:r>
      <w:r>
        <w:rPr>
          <w:rFonts w:eastAsia="Times New Roman"/>
          <w:color w:val="000000" w:themeColor="text1"/>
          <w:szCs w:val="24"/>
        </w:rPr>
        <w:t>ς και για τη στοχοποίηση κάποιων, υ</w:t>
      </w:r>
      <w:r>
        <w:rPr>
          <w:rFonts w:eastAsia="Times New Roman"/>
          <w:color w:val="000000" w:themeColor="text1"/>
          <w:szCs w:val="24"/>
        </w:rPr>
        <w:t xml:space="preserve">περφορολογώντας τους, </w:t>
      </w:r>
      <w:r w:rsidRPr="00A204D5">
        <w:rPr>
          <w:rFonts w:eastAsia="Times New Roman"/>
          <w:color w:val="000000" w:themeColor="text1"/>
          <w:szCs w:val="24"/>
        </w:rPr>
        <w:t xml:space="preserve">έτσι ώστε να μπορέσουν να επιβιώσουν </w:t>
      </w:r>
      <w:r>
        <w:rPr>
          <w:rFonts w:eastAsia="Times New Roman"/>
          <w:color w:val="000000" w:themeColor="text1"/>
          <w:szCs w:val="24"/>
        </w:rPr>
        <w:t>και να υποταχθούν οι άλλοι.</w:t>
      </w:r>
    </w:p>
    <w:p w14:paraId="6338F92B"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Το είδα στον Δ</w:t>
      </w:r>
      <w:r w:rsidRPr="00A204D5">
        <w:rPr>
          <w:rFonts w:eastAsia="Times New Roman"/>
          <w:color w:val="000000" w:themeColor="text1"/>
          <w:szCs w:val="24"/>
        </w:rPr>
        <w:t>ήμο της Αθήνας με τον τρόπο</w:t>
      </w:r>
      <w:r>
        <w:rPr>
          <w:rFonts w:eastAsia="Times New Roman"/>
          <w:color w:val="000000" w:themeColor="text1"/>
          <w:szCs w:val="24"/>
        </w:rPr>
        <w:t xml:space="preserve">, με </w:t>
      </w:r>
      <w:r w:rsidRPr="00A204D5">
        <w:rPr>
          <w:rFonts w:eastAsia="Times New Roman"/>
          <w:color w:val="000000" w:themeColor="text1"/>
          <w:szCs w:val="24"/>
        </w:rPr>
        <w:t xml:space="preserve">τον οποίον αντιπαρατέθηκε πολιτικά με την </w:t>
      </w:r>
      <w:r>
        <w:rPr>
          <w:rFonts w:eastAsia="Times New Roman"/>
          <w:color w:val="000000" w:themeColor="text1"/>
          <w:szCs w:val="24"/>
        </w:rPr>
        <w:t xml:space="preserve">τότε </w:t>
      </w:r>
      <w:r w:rsidRPr="00A204D5">
        <w:rPr>
          <w:rFonts w:eastAsia="Times New Roman"/>
          <w:color w:val="000000" w:themeColor="text1"/>
          <w:szCs w:val="24"/>
        </w:rPr>
        <w:t>παράταξη του Νικήτα Κακλαμάνη</w:t>
      </w:r>
      <w:r>
        <w:rPr>
          <w:rFonts w:eastAsia="Times New Roman"/>
          <w:color w:val="000000" w:themeColor="text1"/>
          <w:szCs w:val="24"/>
        </w:rPr>
        <w:t xml:space="preserve"> ή τη</w:t>
      </w:r>
      <w:r w:rsidRPr="00A204D5">
        <w:rPr>
          <w:rFonts w:eastAsia="Times New Roman"/>
          <w:color w:val="000000" w:themeColor="text1"/>
          <w:szCs w:val="24"/>
        </w:rPr>
        <w:t xml:space="preserve"> θέση την οποία πήρε στα θλιβερά γεγονότα των επεισοδίων</w:t>
      </w:r>
      <w:r>
        <w:rPr>
          <w:rFonts w:eastAsia="Times New Roman"/>
          <w:color w:val="000000" w:themeColor="text1"/>
          <w:szCs w:val="24"/>
        </w:rPr>
        <w:t xml:space="preserve"> με</w:t>
      </w:r>
      <w:r w:rsidRPr="00A204D5">
        <w:rPr>
          <w:rFonts w:eastAsia="Times New Roman"/>
          <w:color w:val="000000" w:themeColor="text1"/>
          <w:szCs w:val="24"/>
        </w:rPr>
        <w:t xml:space="preserve"> την τραγική κατάληξη </w:t>
      </w:r>
      <w:r>
        <w:rPr>
          <w:rFonts w:eastAsia="Times New Roman"/>
          <w:color w:val="000000" w:themeColor="text1"/>
          <w:szCs w:val="24"/>
        </w:rPr>
        <w:t xml:space="preserve">του Δεκεμβρίου του </w:t>
      </w:r>
      <w:r w:rsidRPr="00A204D5">
        <w:rPr>
          <w:rFonts w:eastAsia="Times New Roman"/>
          <w:color w:val="000000" w:themeColor="text1"/>
          <w:szCs w:val="24"/>
        </w:rPr>
        <w:t>2008 στην Αθήνα</w:t>
      </w:r>
      <w:r>
        <w:rPr>
          <w:rFonts w:eastAsia="Times New Roman"/>
          <w:color w:val="000000" w:themeColor="text1"/>
          <w:szCs w:val="24"/>
        </w:rPr>
        <w:t>.</w:t>
      </w:r>
    </w:p>
    <w:p w14:paraId="6338F92C"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Το είδα εκ των υστέρων εδώ εντός του Κοινοβουλίου, όταν ήταν κ</w:t>
      </w:r>
      <w:r w:rsidRPr="00A204D5">
        <w:rPr>
          <w:rFonts w:eastAsia="Times New Roman"/>
          <w:color w:val="000000" w:themeColor="text1"/>
          <w:szCs w:val="24"/>
        </w:rPr>
        <w:t>ό</w:t>
      </w:r>
      <w:r>
        <w:rPr>
          <w:rFonts w:eastAsia="Times New Roman"/>
          <w:color w:val="000000" w:themeColor="text1"/>
          <w:szCs w:val="24"/>
        </w:rPr>
        <w:t>μ</w:t>
      </w:r>
      <w:r w:rsidRPr="00A204D5">
        <w:rPr>
          <w:rFonts w:eastAsia="Times New Roman"/>
          <w:color w:val="000000" w:themeColor="text1"/>
          <w:szCs w:val="24"/>
        </w:rPr>
        <w:t xml:space="preserve">μα της μειοψηφίας της </w:t>
      </w:r>
      <w:r>
        <w:rPr>
          <w:rFonts w:eastAsia="Times New Roman"/>
          <w:color w:val="000000" w:themeColor="text1"/>
          <w:szCs w:val="24"/>
        </w:rPr>
        <w:t>Α</w:t>
      </w:r>
      <w:r w:rsidRPr="00A204D5">
        <w:rPr>
          <w:rFonts w:eastAsia="Times New Roman"/>
          <w:color w:val="000000" w:themeColor="text1"/>
          <w:szCs w:val="24"/>
        </w:rPr>
        <w:t>ντιπολίτευσης</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 xml:space="preserve">με </w:t>
      </w:r>
      <w:r w:rsidRPr="00A204D5">
        <w:rPr>
          <w:rFonts w:eastAsia="Times New Roman"/>
          <w:color w:val="000000" w:themeColor="text1"/>
          <w:szCs w:val="24"/>
        </w:rPr>
        <w:t xml:space="preserve">τον </w:t>
      </w:r>
      <w:r>
        <w:rPr>
          <w:rFonts w:eastAsia="Times New Roman"/>
          <w:color w:val="000000" w:themeColor="text1"/>
          <w:szCs w:val="24"/>
        </w:rPr>
        <w:t xml:space="preserve">τρόπο με τον </w:t>
      </w:r>
      <w:r w:rsidRPr="00A204D5">
        <w:rPr>
          <w:rFonts w:eastAsia="Times New Roman"/>
          <w:color w:val="000000" w:themeColor="text1"/>
          <w:szCs w:val="24"/>
        </w:rPr>
        <w:t xml:space="preserve">οποίο μιλούσε </w:t>
      </w:r>
      <w:r>
        <w:rPr>
          <w:rFonts w:eastAsia="Times New Roman"/>
          <w:color w:val="000000" w:themeColor="text1"/>
          <w:szCs w:val="24"/>
        </w:rPr>
        <w:t>ή κ</w:t>
      </w:r>
      <w:r>
        <w:rPr>
          <w:rFonts w:eastAsia="Times New Roman"/>
          <w:color w:val="000000" w:themeColor="text1"/>
          <w:szCs w:val="24"/>
        </w:rPr>
        <w:t xml:space="preserve">απηλεύθηκε </w:t>
      </w:r>
      <w:r w:rsidRPr="00A204D5">
        <w:rPr>
          <w:rFonts w:eastAsia="Times New Roman"/>
          <w:color w:val="000000" w:themeColor="text1"/>
          <w:szCs w:val="24"/>
        </w:rPr>
        <w:t xml:space="preserve">το </w:t>
      </w:r>
      <w:r>
        <w:rPr>
          <w:rFonts w:eastAsia="Times New Roman"/>
          <w:color w:val="000000" w:themeColor="text1"/>
          <w:szCs w:val="24"/>
        </w:rPr>
        <w:t>Κ</w:t>
      </w:r>
      <w:r w:rsidRPr="00A204D5">
        <w:rPr>
          <w:rFonts w:eastAsia="Times New Roman"/>
          <w:color w:val="000000" w:themeColor="text1"/>
          <w:szCs w:val="24"/>
        </w:rPr>
        <w:t xml:space="preserve">ίνημα των </w:t>
      </w:r>
      <w:r>
        <w:rPr>
          <w:rFonts w:eastAsia="Times New Roman"/>
          <w:color w:val="000000" w:themeColor="text1"/>
          <w:szCs w:val="24"/>
        </w:rPr>
        <w:t>Α</w:t>
      </w:r>
      <w:r w:rsidRPr="00A204D5">
        <w:rPr>
          <w:rFonts w:eastAsia="Times New Roman"/>
          <w:color w:val="000000" w:themeColor="text1"/>
          <w:szCs w:val="24"/>
        </w:rPr>
        <w:t>γανακτισμένων</w:t>
      </w:r>
      <w:r>
        <w:rPr>
          <w:rFonts w:eastAsia="Times New Roman"/>
          <w:color w:val="000000" w:themeColor="text1"/>
          <w:szCs w:val="24"/>
        </w:rPr>
        <w:t xml:space="preserve">, </w:t>
      </w:r>
      <w:r w:rsidRPr="00A204D5">
        <w:rPr>
          <w:rFonts w:eastAsia="Times New Roman"/>
          <w:color w:val="000000" w:themeColor="text1"/>
          <w:szCs w:val="24"/>
        </w:rPr>
        <w:t>τ</w:t>
      </w:r>
      <w:r>
        <w:rPr>
          <w:rFonts w:eastAsia="Times New Roman"/>
          <w:color w:val="000000" w:themeColor="text1"/>
          <w:szCs w:val="24"/>
        </w:rPr>
        <w:t>ις πλατείε</w:t>
      </w:r>
      <w:r w:rsidRPr="00A204D5">
        <w:rPr>
          <w:rFonts w:eastAsia="Times New Roman"/>
          <w:color w:val="000000" w:themeColor="text1"/>
          <w:szCs w:val="24"/>
        </w:rPr>
        <w:t>ς</w:t>
      </w:r>
      <w:r>
        <w:rPr>
          <w:rFonts w:eastAsia="Times New Roman"/>
          <w:color w:val="000000" w:themeColor="text1"/>
          <w:szCs w:val="24"/>
        </w:rPr>
        <w:t>,</w:t>
      </w:r>
      <w:r w:rsidRPr="00A204D5">
        <w:rPr>
          <w:rFonts w:eastAsia="Times New Roman"/>
          <w:color w:val="000000" w:themeColor="text1"/>
          <w:szCs w:val="24"/>
        </w:rPr>
        <w:t xml:space="preserve"> τη </w:t>
      </w:r>
      <w:r>
        <w:rPr>
          <w:rFonts w:eastAsia="Times New Roman"/>
          <w:color w:val="000000" w:themeColor="text1"/>
          <w:szCs w:val="24"/>
        </w:rPr>
        <w:t xml:space="preserve">ρητορική του στα χρόνια </w:t>
      </w:r>
      <w:r w:rsidRPr="00A204D5">
        <w:rPr>
          <w:rFonts w:eastAsia="Times New Roman"/>
          <w:color w:val="000000" w:themeColor="text1"/>
          <w:szCs w:val="24"/>
        </w:rPr>
        <w:t>της κρίσης</w:t>
      </w:r>
      <w:r>
        <w:rPr>
          <w:rFonts w:eastAsia="Times New Roman"/>
          <w:color w:val="000000" w:themeColor="text1"/>
          <w:szCs w:val="24"/>
        </w:rPr>
        <w:t xml:space="preserve">, με τον τρόπο με τον οποίον, </w:t>
      </w:r>
      <w:r w:rsidRPr="00A204D5">
        <w:rPr>
          <w:rFonts w:eastAsia="Times New Roman"/>
          <w:color w:val="000000" w:themeColor="text1"/>
          <w:szCs w:val="24"/>
        </w:rPr>
        <w:t>κατά την άποψή μου</w:t>
      </w:r>
      <w:r>
        <w:rPr>
          <w:rFonts w:eastAsia="Times New Roman"/>
          <w:color w:val="000000" w:themeColor="text1"/>
          <w:szCs w:val="24"/>
        </w:rPr>
        <w:t xml:space="preserve">, υφάρπαξε </w:t>
      </w:r>
      <w:r w:rsidRPr="00A204D5">
        <w:rPr>
          <w:rFonts w:eastAsia="Times New Roman"/>
          <w:color w:val="000000" w:themeColor="text1"/>
          <w:szCs w:val="24"/>
        </w:rPr>
        <w:t>την εξουσία</w:t>
      </w:r>
      <w:r>
        <w:rPr>
          <w:rFonts w:eastAsia="Times New Roman"/>
          <w:color w:val="000000" w:themeColor="text1"/>
          <w:szCs w:val="24"/>
        </w:rPr>
        <w:t xml:space="preserve"> και το βλέπω και τώρα στον τρόπο με τον </w:t>
      </w:r>
      <w:r w:rsidRPr="00A204D5">
        <w:rPr>
          <w:rFonts w:eastAsia="Times New Roman"/>
          <w:color w:val="000000" w:themeColor="text1"/>
          <w:szCs w:val="24"/>
        </w:rPr>
        <w:t>οποίο πολιτεύεται</w:t>
      </w:r>
      <w:r>
        <w:rPr>
          <w:rFonts w:eastAsia="Times New Roman"/>
          <w:color w:val="000000" w:themeColor="text1"/>
          <w:szCs w:val="24"/>
        </w:rPr>
        <w:t>.</w:t>
      </w:r>
    </w:p>
    <w:p w14:paraId="6338F92D"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Εν τοιαύτη περιπτώσει, έκανε τις ε</w:t>
      </w:r>
      <w:r>
        <w:rPr>
          <w:rFonts w:eastAsia="Times New Roman"/>
          <w:color w:val="000000" w:themeColor="text1"/>
          <w:szCs w:val="24"/>
        </w:rPr>
        <w:t>πιλογέ</w:t>
      </w:r>
      <w:r w:rsidRPr="00A204D5">
        <w:rPr>
          <w:rFonts w:eastAsia="Times New Roman"/>
          <w:color w:val="000000" w:themeColor="text1"/>
          <w:szCs w:val="24"/>
        </w:rPr>
        <w:t xml:space="preserve">ς του ο </w:t>
      </w:r>
      <w:r>
        <w:rPr>
          <w:rFonts w:eastAsia="Times New Roman"/>
          <w:color w:val="000000" w:themeColor="text1"/>
          <w:szCs w:val="24"/>
        </w:rPr>
        <w:t xml:space="preserve">κ. </w:t>
      </w:r>
      <w:r w:rsidRPr="00A204D5">
        <w:rPr>
          <w:rFonts w:eastAsia="Times New Roman"/>
          <w:color w:val="000000" w:themeColor="text1"/>
          <w:szCs w:val="24"/>
        </w:rPr>
        <w:t>Τσίπρας</w:t>
      </w:r>
      <w:r>
        <w:rPr>
          <w:rFonts w:eastAsia="Times New Roman"/>
          <w:color w:val="000000" w:themeColor="text1"/>
          <w:szCs w:val="24"/>
        </w:rPr>
        <w:t>. Π</w:t>
      </w:r>
      <w:r w:rsidRPr="00A204D5">
        <w:rPr>
          <w:rFonts w:eastAsia="Times New Roman"/>
          <w:color w:val="000000" w:themeColor="text1"/>
          <w:szCs w:val="24"/>
        </w:rPr>
        <w:t xml:space="preserve">έρασαν </w:t>
      </w:r>
      <w:r>
        <w:rPr>
          <w:rFonts w:eastAsia="Times New Roman"/>
          <w:color w:val="000000" w:themeColor="text1"/>
          <w:szCs w:val="24"/>
        </w:rPr>
        <w:t>τεσσεράμισι χρόνια</w:t>
      </w:r>
      <w:r w:rsidRPr="00A204D5">
        <w:rPr>
          <w:rFonts w:eastAsia="Times New Roman"/>
          <w:color w:val="000000" w:themeColor="text1"/>
          <w:szCs w:val="24"/>
        </w:rPr>
        <w:t xml:space="preserve"> και θα κ</w:t>
      </w:r>
      <w:r>
        <w:rPr>
          <w:rFonts w:eastAsia="Times New Roman"/>
          <w:color w:val="000000" w:themeColor="text1"/>
          <w:szCs w:val="24"/>
        </w:rPr>
        <w:t xml:space="preserve">ριθεί </w:t>
      </w:r>
      <w:r w:rsidRPr="00A204D5">
        <w:rPr>
          <w:rFonts w:eastAsia="Times New Roman"/>
          <w:color w:val="000000" w:themeColor="text1"/>
          <w:szCs w:val="24"/>
        </w:rPr>
        <w:t xml:space="preserve">τώρα </w:t>
      </w:r>
      <w:r>
        <w:rPr>
          <w:rFonts w:eastAsia="Times New Roman"/>
          <w:color w:val="000000" w:themeColor="text1"/>
          <w:szCs w:val="24"/>
        </w:rPr>
        <w:t xml:space="preserve">από τον ελληνικό λαό. Αυτό το οποίο </w:t>
      </w:r>
      <w:r w:rsidRPr="00A204D5">
        <w:rPr>
          <w:rFonts w:eastAsia="Times New Roman"/>
          <w:color w:val="000000" w:themeColor="text1"/>
          <w:szCs w:val="24"/>
        </w:rPr>
        <w:t xml:space="preserve">μου κάνει και μου προκαλεί αλγεινή εντύπωση </w:t>
      </w:r>
      <w:r>
        <w:rPr>
          <w:rFonts w:eastAsia="Times New Roman"/>
          <w:color w:val="000000" w:themeColor="text1"/>
          <w:szCs w:val="24"/>
        </w:rPr>
        <w:t xml:space="preserve">είναι </w:t>
      </w:r>
      <w:r w:rsidRPr="00A204D5">
        <w:rPr>
          <w:rFonts w:eastAsia="Times New Roman"/>
          <w:color w:val="000000" w:themeColor="text1"/>
          <w:szCs w:val="24"/>
        </w:rPr>
        <w:t>ο τρόπος με τον οποίο επιλέγει να φύγει</w:t>
      </w:r>
      <w:r>
        <w:rPr>
          <w:rFonts w:eastAsia="Times New Roman"/>
          <w:color w:val="000000" w:themeColor="text1"/>
          <w:szCs w:val="24"/>
        </w:rPr>
        <w:t>.</w:t>
      </w:r>
    </w:p>
    <w:p w14:paraId="6338F92E"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w:t>
      </w:r>
      <w:r w:rsidRPr="00A204D5">
        <w:rPr>
          <w:rFonts w:eastAsia="Times New Roman"/>
          <w:color w:val="000000" w:themeColor="text1"/>
          <w:szCs w:val="24"/>
        </w:rPr>
        <w:t xml:space="preserve">η αξία του </w:t>
      </w:r>
      <w:r>
        <w:rPr>
          <w:rFonts w:eastAsia="Times New Roman"/>
          <w:color w:val="000000" w:themeColor="text1"/>
          <w:szCs w:val="24"/>
        </w:rPr>
        <w:t>νικημένου δίνει δ</w:t>
      </w:r>
      <w:r w:rsidRPr="00A204D5">
        <w:rPr>
          <w:rFonts w:eastAsia="Times New Roman"/>
          <w:color w:val="000000" w:themeColor="text1"/>
          <w:szCs w:val="24"/>
        </w:rPr>
        <w:t>όξα στο</w:t>
      </w:r>
      <w:r>
        <w:rPr>
          <w:rFonts w:eastAsia="Times New Roman"/>
          <w:color w:val="000000" w:themeColor="text1"/>
          <w:szCs w:val="24"/>
        </w:rPr>
        <w:t>ν ν</w:t>
      </w:r>
      <w:r w:rsidRPr="00A204D5">
        <w:rPr>
          <w:rFonts w:eastAsia="Times New Roman"/>
          <w:color w:val="000000" w:themeColor="text1"/>
          <w:szCs w:val="24"/>
        </w:rPr>
        <w:t>ικητή</w:t>
      </w:r>
      <w:r>
        <w:rPr>
          <w:rFonts w:eastAsia="Times New Roman"/>
          <w:color w:val="000000" w:themeColor="text1"/>
          <w:szCs w:val="24"/>
        </w:rPr>
        <w:t>,</w:t>
      </w:r>
      <w:r w:rsidRPr="00A204D5">
        <w:rPr>
          <w:rFonts w:eastAsia="Times New Roman"/>
          <w:color w:val="000000" w:themeColor="text1"/>
          <w:szCs w:val="24"/>
        </w:rPr>
        <w:t xml:space="preserve"> αλλά και ο νικημένος θα έπρεπε να μπορεί να βρει τρόπο αξιοπρεπώς</w:t>
      </w:r>
      <w:r>
        <w:rPr>
          <w:rFonts w:eastAsia="Times New Roman"/>
          <w:color w:val="000000" w:themeColor="text1"/>
          <w:szCs w:val="24"/>
        </w:rPr>
        <w:t>,</w:t>
      </w:r>
      <w:r w:rsidRPr="00A204D5">
        <w:rPr>
          <w:rFonts w:eastAsia="Times New Roman"/>
          <w:color w:val="000000" w:themeColor="text1"/>
          <w:szCs w:val="24"/>
        </w:rPr>
        <w:t xml:space="preserve"> με κώδικα ηθικό</w:t>
      </w:r>
      <w:r>
        <w:rPr>
          <w:rFonts w:eastAsia="Times New Roman"/>
          <w:color w:val="000000" w:themeColor="text1"/>
          <w:szCs w:val="24"/>
        </w:rPr>
        <w:t>,</w:t>
      </w:r>
      <w:r w:rsidRPr="00A204D5">
        <w:rPr>
          <w:rFonts w:eastAsia="Times New Roman"/>
          <w:color w:val="000000" w:themeColor="text1"/>
          <w:szCs w:val="24"/>
        </w:rPr>
        <w:t xml:space="preserve"> να ξέρει </w:t>
      </w:r>
      <w:r>
        <w:rPr>
          <w:rFonts w:eastAsia="Times New Roman"/>
          <w:color w:val="000000" w:themeColor="text1"/>
          <w:szCs w:val="24"/>
        </w:rPr>
        <w:t>πότε</w:t>
      </w:r>
      <w:r w:rsidRPr="00A204D5">
        <w:rPr>
          <w:rFonts w:eastAsia="Times New Roman"/>
          <w:color w:val="000000" w:themeColor="text1"/>
          <w:szCs w:val="24"/>
        </w:rPr>
        <w:t xml:space="preserve"> οι πολιτικές του απέτυχαν και πότε με δημοκρατικό τρόπο πάντα </w:t>
      </w:r>
      <w:r>
        <w:rPr>
          <w:rFonts w:eastAsia="Times New Roman"/>
          <w:color w:val="000000" w:themeColor="text1"/>
          <w:szCs w:val="24"/>
        </w:rPr>
        <w:t>και με</w:t>
      </w:r>
      <w:r w:rsidRPr="00A204D5">
        <w:rPr>
          <w:rFonts w:eastAsia="Times New Roman"/>
          <w:color w:val="000000" w:themeColor="text1"/>
          <w:szCs w:val="24"/>
        </w:rPr>
        <w:t xml:space="preserve"> τις επιλογές του ελληνικού λαού</w:t>
      </w:r>
      <w:r>
        <w:rPr>
          <w:rFonts w:eastAsia="Times New Roman"/>
          <w:color w:val="000000" w:themeColor="text1"/>
          <w:szCs w:val="24"/>
        </w:rPr>
        <w:t xml:space="preserve"> βρέθηκε στην Κ</w:t>
      </w:r>
      <w:r w:rsidRPr="00A204D5">
        <w:rPr>
          <w:rFonts w:eastAsia="Times New Roman"/>
          <w:color w:val="000000" w:themeColor="text1"/>
          <w:szCs w:val="24"/>
        </w:rPr>
        <w:t xml:space="preserve">υβέρνηση </w:t>
      </w:r>
      <w:r>
        <w:rPr>
          <w:rFonts w:eastAsia="Times New Roman"/>
          <w:color w:val="000000" w:themeColor="text1"/>
          <w:szCs w:val="24"/>
        </w:rPr>
        <w:t xml:space="preserve">το </w:t>
      </w:r>
      <w:r w:rsidRPr="00A204D5">
        <w:rPr>
          <w:rFonts w:eastAsia="Times New Roman"/>
          <w:color w:val="000000" w:themeColor="text1"/>
          <w:szCs w:val="24"/>
        </w:rPr>
        <w:t xml:space="preserve">2015 και </w:t>
      </w:r>
      <w:r>
        <w:rPr>
          <w:rFonts w:eastAsia="Times New Roman"/>
          <w:color w:val="000000" w:themeColor="text1"/>
          <w:szCs w:val="24"/>
        </w:rPr>
        <w:t xml:space="preserve">ότι </w:t>
      </w:r>
      <w:r w:rsidRPr="00A204D5">
        <w:rPr>
          <w:rFonts w:eastAsia="Times New Roman"/>
          <w:color w:val="000000" w:themeColor="text1"/>
          <w:szCs w:val="24"/>
        </w:rPr>
        <w:t>μ</w:t>
      </w:r>
      <w:r>
        <w:rPr>
          <w:rFonts w:eastAsia="Times New Roman"/>
          <w:color w:val="000000" w:themeColor="text1"/>
          <w:szCs w:val="24"/>
        </w:rPr>
        <w:t>πορεί να β</w:t>
      </w:r>
      <w:r>
        <w:rPr>
          <w:rFonts w:eastAsia="Times New Roman"/>
          <w:color w:val="000000" w:themeColor="text1"/>
          <w:szCs w:val="24"/>
        </w:rPr>
        <w:t>ρεθεί στα έδρανα της Α</w:t>
      </w:r>
      <w:r w:rsidRPr="00A204D5">
        <w:rPr>
          <w:rFonts w:eastAsia="Times New Roman"/>
          <w:color w:val="000000" w:themeColor="text1"/>
          <w:szCs w:val="24"/>
        </w:rPr>
        <w:t xml:space="preserve">ντιπολίτευσης </w:t>
      </w:r>
      <w:r>
        <w:rPr>
          <w:rFonts w:eastAsia="Times New Roman"/>
          <w:color w:val="000000" w:themeColor="text1"/>
          <w:szCs w:val="24"/>
        </w:rPr>
        <w:t>σ</w:t>
      </w:r>
      <w:r w:rsidRPr="00A204D5">
        <w:rPr>
          <w:rFonts w:eastAsia="Times New Roman"/>
          <w:color w:val="000000" w:themeColor="text1"/>
          <w:szCs w:val="24"/>
        </w:rPr>
        <w:t>τις επόμενες εκλογές</w:t>
      </w:r>
      <w:r>
        <w:rPr>
          <w:rFonts w:eastAsia="Times New Roman"/>
          <w:color w:val="000000" w:themeColor="text1"/>
          <w:szCs w:val="24"/>
        </w:rPr>
        <w:t>.</w:t>
      </w:r>
    </w:p>
    <w:p w14:paraId="6338F92F"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Β</w:t>
      </w:r>
      <w:r w:rsidRPr="00A204D5">
        <w:rPr>
          <w:rFonts w:eastAsia="Times New Roman"/>
          <w:color w:val="000000" w:themeColor="text1"/>
          <w:szCs w:val="24"/>
        </w:rPr>
        <w:t>λέπω</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όμως,</w:t>
      </w:r>
      <w:r w:rsidRPr="00A204D5">
        <w:rPr>
          <w:rFonts w:eastAsia="Times New Roman"/>
          <w:color w:val="000000" w:themeColor="text1"/>
          <w:szCs w:val="24"/>
        </w:rPr>
        <w:t xml:space="preserve"> ότι είναι αδύνατο</w:t>
      </w:r>
      <w:r>
        <w:rPr>
          <w:rFonts w:eastAsia="Times New Roman"/>
          <w:color w:val="000000" w:themeColor="text1"/>
          <w:szCs w:val="24"/>
        </w:rPr>
        <w:t>ν</w:t>
      </w:r>
      <w:r w:rsidRPr="00A204D5">
        <w:rPr>
          <w:rFonts w:eastAsia="Times New Roman"/>
          <w:color w:val="000000" w:themeColor="text1"/>
          <w:szCs w:val="24"/>
        </w:rPr>
        <w:t xml:space="preserve"> στον κ</w:t>
      </w:r>
      <w:r>
        <w:rPr>
          <w:rFonts w:eastAsia="Times New Roman"/>
          <w:color w:val="000000" w:themeColor="text1"/>
          <w:szCs w:val="24"/>
        </w:rPr>
        <w:t>.</w:t>
      </w:r>
      <w:r w:rsidRPr="00A204D5">
        <w:rPr>
          <w:rFonts w:eastAsia="Times New Roman"/>
          <w:color w:val="000000" w:themeColor="text1"/>
          <w:szCs w:val="24"/>
        </w:rPr>
        <w:t xml:space="preserve"> Τσίπρα να </w:t>
      </w:r>
      <w:r>
        <w:rPr>
          <w:rFonts w:eastAsia="Times New Roman"/>
          <w:color w:val="000000" w:themeColor="text1"/>
          <w:szCs w:val="24"/>
        </w:rPr>
        <w:t xml:space="preserve">το </w:t>
      </w:r>
      <w:r w:rsidRPr="00A204D5">
        <w:rPr>
          <w:rFonts w:eastAsia="Times New Roman"/>
          <w:color w:val="000000" w:themeColor="text1"/>
          <w:szCs w:val="24"/>
        </w:rPr>
        <w:t>αποδειχθεί αυτό και δυστυχώς</w:t>
      </w:r>
      <w:r>
        <w:rPr>
          <w:rFonts w:eastAsia="Times New Roman"/>
          <w:color w:val="000000" w:themeColor="text1"/>
          <w:szCs w:val="24"/>
        </w:rPr>
        <w:t xml:space="preserve"> </w:t>
      </w:r>
      <w:r w:rsidRPr="00A204D5">
        <w:rPr>
          <w:rFonts w:eastAsia="Times New Roman"/>
          <w:color w:val="000000" w:themeColor="text1"/>
          <w:szCs w:val="24"/>
        </w:rPr>
        <w:t>κ</w:t>
      </w:r>
      <w:r>
        <w:rPr>
          <w:rFonts w:eastAsia="Times New Roman"/>
          <w:color w:val="000000" w:themeColor="text1"/>
          <w:szCs w:val="24"/>
        </w:rPr>
        <w:t xml:space="preserve">ανιβαλίζει </w:t>
      </w:r>
      <w:r w:rsidRPr="00A204D5">
        <w:rPr>
          <w:rFonts w:eastAsia="Times New Roman"/>
          <w:color w:val="000000" w:themeColor="text1"/>
          <w:szCs w:val="24"/>
        </w:rPr>
        <w:t>πολιτικά όχι την Αξιωματική Αντιπολίτευση</w:t>
      </w:r>
      <w:r>
        <w:rPr>
          <w:rFonts w:eastAsia="Times New Roman"/>
          <w:color w:val="000000" w:themeColor="text1"/>
          <w:szCs w:val="24"/>
        </w:rPr>
        <w:t>,</w:t>
      </w:r>
      <w:r w:rsidRPr="00A204D5">
        <w:rPr>
          <w:rFonts w:eastAsia="Times New Roman"/>
          <w:color w:val="000000" w:themeColor="text1"/>
          <w:szCs w:val="24"/>
        </w:rPr>
        <w:t xml:space="preserve"> αλλ</w:t>
      </w:r>
      <w:r>
        <w:rPr>
          <w:rFonts w:eastAsia="Times New Roman"/>
          <w:color w:val="000000" w:themeColor="text1"/>
          <w:szCs w:val="24"/>
        </w:rPr>
        <w:t>ά τους συντρόφους του και τους Β</w:t>
      </w:r>
      <w:r w:rsidRPr="00A204D5">
        <w:rPr>
          <w:rFonts w:eastAsia="Times New Roman"/>
          <w:color w:val="000000" w:themeColor="text1"/>
          <w:szCs w:val="24"/>
        </w:rPr>
        <w:t>ουλευτές του ΣΥΡΙΖΑ</w:t>
      </w:r>
      <w:r>
        <w:rPr>
          <w:rFonts w:eastAsia="Times New Roman"/>
          <w:color w:val="000000" w:themeColor="text1"/>
          <w:szCs w:val="24"/>
        </w:rPr>
        <w:t>,</w:t>
      </w:r>
      <w:r w:rsidRPr="00A204D5">
        <w:rPr>
          <w:rFonts w:eastAsia="Times New Roman"/>
          <w:color w:val="000000" w:themeColor="text1"/>
          <w:szCs w:val="24"/>
        </w:rPr>
        <w:t xml:space="preserve"> προκειμένου να επιτύχει τους προσωπικούς του σκοπούς και στόχους</w:t>
      </w:r>
      <w:r>
        <w:rPr>
          <w:rFonts w:eastAsia="Times New Roman"/>
          <w:color w:val="000000" w:themeColor="text1"/>
          <w:szCs w:val="24"/>
        </w:rPr>
        <w:t>,</w:t>
      </w:r>
      <w:r w:rsidRPr="00A204D5">
        <w:rPr>
          <w:rFonts w:eastAsia="Times New Roman"/>
          <w:color w:val="000000" w:themeColor="text1"/>
          <w:szCs w:val="24"/>
        </w:rPr>
        <w:t xml:space="preserve"> γιατί</w:t>
      </w:r>
      <w:r>
        <w:rPr>
          <w:rFonts w:eastAsia="Times New Roman"/>
          <w:color w:val="000000" w:themeColor="text1"/>
          <w:szCs w:val="24"/>
        </w:rPr>
        <w:t>,</w:t>
      </w:r>
      <w:r w:rsidRPr="00A204D5">
        <w:rPr>
          <w:rFonts w:eastAsia="Times New Roman"/>
          <w:color w:val="000000" w:themeColor="text1"/>
          <w:szCs w:val="24"/>
        </w:rPr>
        <w:t xml:space="preserve"> κατά την άποψή μου</w:t>
      </w:r>
      <w:r>
        <w:rPr>
          <w:rFonts w:eastAsia="Times New Roman"/>
          <w:color w:val="000000" w:themeColor="text1"/>
          <w:szCs w:val="24"/>
        </w:rPr>
        <w:t>,</w:t>
      </w:r>
      <w:r w:rsidRPr="00A204D5">
        <w:rPr>
          <w:rFonts w:eastAsia="Times New Roman"/>
          <w:color w:val="000000" w:themeColor="text1"/>
          <w:szCs w:val="24"/>
        </w:rPr>
        <w:t xml:space="preserve"> </w:t>
      </w:r>
      <w:r>
        <w:rPr>
          <w:rFonts w:eastAsia="Times New Roman"/>
          <w:color w:val="000000" w:themeColor="text1"/>
          <w:szCs w:val="24"/>
        </w:rPr>
        <w:t xml:space="preserve">το ότι </w:t>
      </w:r>
      <w:r w:rsidRPr="00A204D5">
        <w:rPr>
          <w:rFonts w:eastAsia="Times New Roman"/>
          <w:color w:val="000000" w:themeColor="text1"/>
          <w:szCs w:val="24"/>
        </w:rPr>
        <w:t xml:space="preserve">έχει </w:t>
      </w:r>
      <w:r>
        <w:rPr>
          <w:rFonts w:eastAsia="Times New Roman"/>
          <w:color w:val="000000" w:themeColor="text1"/>
          <w:szCs w:val="24"/>
        </w:rPr>
        <w:t>σύ</w:t>
      </w:r>
      <w:r w:rsidRPr="00A204D5">
        <w:rPr>
          <w:rFonts w:eastAsia="Times New Roman"/>
          <w:color w:val="000000" w:themeColor="text1"/>
          <w:szCs w:val="24"/>
        </w:rPr>
        <w:t xml:space="preserve">ρει τον ΣΥΡΙΖΑ στη </w:t>
      </w:r>
      <w:r w:rsidRPr="00A204D5">
        <w:rPr>
          <w:rFonts w:eastAsia="Times New Roman"/>
          <w:color w:val="000000" w:themeColor="text1"/>
          <w:szCs w:val="24"/>
        </w:rPr>
        <w:lastRenderedPageBreak/>
        <w:t>ρητορική</w:t>
      </w:r>
      <w:r>
        <w:rPr>
          <w:rFonts w:eastAsia="Times New Roman"/>
          <w:color w:val="000000" w:themeColor="text1"/>
          <w:szCs w:val="24"/>
        </w:rPr>
        <w:t>, τ</w:t>
      </w:r>
      <w:r w:rsidRPr="00A204D5">
        <w:rPr>
          <w:rFonts w:eastAsia="Times New Roman"/>
          <w:color w:val="000000" w:themeColor="text1"/>
          <w:szCs w:val="24"/>
        </w:rPr>
        <w:t>η συμπερι</w:t>
      </w:r>
      <w:r>
        <w:rPr>
          <w:rFonts w:eastAsia="Times New Roman"/>
          <w:color w:val="000000" w:themeColor="text1"/>
          <w:szCs w:val="24"/>
        </w:rPr>
        <w:t xml:space="preserve">φορά και τον τρόπο του πολιτεύεσθαι </w:t>
      </w:r>
      <w:r w:rsidRPr="00A204D5">
        <w:rPr>
          <w:rFonts w:eastAsia="Times New Roman"/>
          <w:color w:val="000000" w:themeColor="text1"/>
          <w:szCs w:val="24"/>
        </w:rPr>
        <w:t xml:space="preserve">του </w:t>
      </w:r>
      <w:r>
        <w:rPr>
          <w:rFonts w:eastAsia="Times New Roman"/>
          <w:color w:val="000000" w:themeColor="text1"/>
          <w:szCs w:val="24"/>
        </w:rPr>
        <w:t xml:space="preserve">κ. </w:t>
      </w:r>
      <w:r w:rsidRPr="00A204D5">
        <w:rPr>
          <w:rFonts w:eastAsia="Times New Roman"/>
          <w:color w:val="000000" w:themeColor="text1"/>
          <w:szCs w:val="24"/>
        </w:rPr>
        <w:t>Πολάκη</w:t>
      </w:r>
      <w:r>
        <w:rPr>
          <w:rFonts w:eastAsia="Times New Roman"/>
          <w:color w:val="000000" w:themeColor="text1"/>
          <w:szCs w:val="24"/>
        </w:rPr>
        <w:t>, Α</w:t>
      </w:r>
      <w:r w:rsidRPr="00A204D5">
        <w:rPr>
          <w:rFonts w:eastAsia="Times New Roman"/>
          <w:color w:val="000000" w:themeColor="text1"/>
          <w:szCs w:val="24"/>
        </w:rPr>
        <w:t>ναπληρωτή Υπουργού Υγείας</w:t>
      </w:r>
      <w:r>
        <w:rPr>
          <w:rFonts w:eastAsia="Times New Roman"/>
          <w:color w:val="000000" w:themeColor="text1"/>
          <w:szCs w:val="24"/>
        </w:rPr>
        <w:t>, προκειμένου</w:t>
      </w:r>
      <w:r w:rsidRPr="00A204D5">
        <w:rPr>
          <w:rFonts w:eastAsia="Times New Roman"/>
          <w:color w:val="000000" w:themeColor="text1"/>
          <w:szCs w:val="24"/>
        </w:rPr>
        <w:t xml:space="preserve"> να επιτύχει τους π</w:t>
      </w:r>
      <w:r w:rsidRPr="00A204D5">
        <w:rPr>
          <w:rFonts w:eastAsia="Times New Roman"/>
          <w:color w:val="000000" w:themeColor="text1"/>
          <w:szCs w:val="24"/>
        </w:rPr>
        <w:t xml:space="preserve">ροσωπικούς </w:t>
      </w:r>
      <w:r>
        <w:rPr>
          <w:rFonts w:eastAsia="Times New Roman"/>
          <w:color w:val="000000" w:themeColor="text1"/>
          <w:szCs w:val="24"/>
        </w:rPr>
        <w:t xml:space="preserve">του </w:t>
      </w:r>
      <w:r w:rsidRPr="00A204D5">
        <w:rPr>
          <w:rFonts w:eastAsia="Times New Roman"/>
          <w:color w:val="000000" w:themeColor="text1"/>
          <w:szCs w:val="24"/>
        </w:rPr>
        <w:t xml:space="preserve">σκοπούς και στόχους αποτελεί </w:t>
      </w:r>
      <w:r>
        <w:rPr>
          <w:rFonts w:eastAsia="Times New Roman"/>
          <w:color w:val="000000" w:themeColor="text1"/>
          <w:szCs w:val="24"/>
        </w:rPr>
        <w:t xml:space="preserve">θλιβερή κοινοβουλευτική </w:t>
      </w:r>
      <w:r w:rsidRPr="00A204D5">
        <w:rPr>
          <w:rFonts w:eastAsia="Times New Roman"/>
          <w:color w:val="000000" w:themeColor="text1"/>
          <w:szCs w:val="24"/>
        </w:rPr>
        <w:t>πρακτική και αδικ</w:t>
      </w:r>
      <w:r>
        <w:rPr>
          <w:rFonts w:eastAsia="Times New Roman"/>
          <w:color w:val="000000" w:themeColor="text1"/>
          <w:szCs w:val="24"/>
        </w:rPr>
        <w:t>εί</w:t>
      </w:r>
      <w:r w:rsidRPr="00A204D5">
        <w:rPr>
          <w:rFonts w:eastAsia="Times New Roman"/>
          <w:color w:val="000000" w:themeColor="text1"/>
          <w:szCs w:val="24"/>
        </w:rPr>
        <w:t xml:space="preserve"> πολλούς από τους συναδέλφους μου</w:t>
      </w:r>
      <w:r>
        <w:rPr>
          <w:rFonts w:eastAsia="Times New Roman"/>
          <w:color w:val="000000" w:themeColor="text1"/>
          <w:szCs w:val="24"/>
        </w:rPr>
        <w:t>.</w:t>
      </w:r>
    </w:p>
    <w:p w14:paraId="6338F930"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Ήμουν εντός της Αίθουσας του Κ</w:t>
      </w:r>
      <w:r w:rsidRPr="00A204D5">
        <w:rPr>
          <w:rFonts w:eastAsia="Times New Roman"/>
          <w:color w:val="000000" w:themeColor="text1"/>
          <w:szCs w:val="24"/>
        </w:rPr>
        <w:t>οινοβο</w:t>
      </w:r>
      <w:r>
        <w:rPr>
          <w:rFonts w:eastAsia="Times New Roman"/>
          <w:color w:val="000000" w:themeColor="text1"/>
          <w:szCs w:val="24"/>
        </w:rPr>
        <w:t xml:space="preserve">υλίου </w:t>
      </w:r>
      <w:r w:rsidRPr="00A204D5">
        <w:rPr>
          <w:rFonts w:eastAsia="Times New Roman"/>
          <w:color w:val="000000" w:themeColor="text1"/>
          <w:szCs w:val="24"/>
        </w:rPr>
        <w:t xml:space="preserve">και άκουσα </w:t>
      </w:r>
      <w:r>
        <w:rPr>
          <w:rFonts w:eastAsia="Times New Roman"/>
          <w:color w:val="000000" w:themeColor="text1"/>
          <w:szCs w:val="24"/>
        </w:rPr>
        <w:t>π</w:t>
      </w:r>
      <w:r w:rsidRPr="00A204D5">
        <w:rPr>
          <w:rFonts w:eastAsia="Times New Roman"/>
          <w:color w:val="000000" w:themeColor="text1"/>
          <w:szCs w:val="24"/>
        </w:rPr>
        <w:t xml:space="preserve">ολλούς από </w:t>
      </w:r>
      <w:r>
        <w:rPr>
          <w:rFonts w:eastAsia="Times New Roman"/>
          <w:color w:val="000000" w:themeColor="text1"/>
          <w:szCs w:val="24"/>
        </w:rPr>
        <w:t>εσάς που πήρατε τον λόγο σ’ αυτό το Β</w:t>
      </w:r>
      <w:r w:rsidRPr="00A204D5">
        <w:rPr>
          <w:rFonts w:eastAsia="Times New Roman"/>
          <w:color w:val="000000" w:themeColor="text1"/>
          <w:szCs w:val="24"/>
        </w:rPr>
        <w:t>ήμα</w:t>
      </w:r>
      <w:r>
        <w:rPr>
          <w:rFonts w:eastAsia="Times New Roman"/>
          <w:color w:val="000000" w:themeColor="text1"/>
          <w:szCs w:val="24"/>
        </w:rPr>
        <w:t>,</w:t>
      </w:r>
      <w:r w:rsidRPr="00A204D5">
        <w:rPr>
          <w:rFonts w:eastAsia="Times New Roman"/>
          <w:color w:val="000000" w:themeColor="text1"/>
          <w:szCs w:val="24"/>
        </w:rPr>
        <w:t xml:space="preserve"> καυτηριάζοντας την προσωπικ</w:t>
      </w:r>
      <w:r w:rsidRPr="00A204D5">
        <w:rPr>
          <w:rFonts w:eastAsia="Times New Roman"/>
          <w:color w:val="000000" w:themeColor="text1"/>
          <w:szCs w:val="24"/>
        </w:rPr>
        <w:t>ή πολιτική συμπεριφορά απέναντι σ</w:t>
      </w:r>
      <w:r>
        <w:rPr>
          <w:rFonts w:eastAsia="Times New Roman"/>
          <w:color w:val="000000" w:themeColor="text1"/>
          <w:szCs w:val="24"/>
        </w:rPr>
        <w:t>’</w:t>
      </w:r>
      <w:r w:rsidRPr="00A204D5">
        <w:rPr>
          <w:rFonts w:eastAsia="Times New Roman"/>
          <w:color w:val="000000" w:themeColor="text1"/>
          <w:szCs w:val="24"/>
        </w:rPr>
        <w:t xml:space="preserve"> έναν άνθρωπο</w:t>
      </w:r>
      <w:r>
        <w:rPr>
          <w:rFonts w:eastAsia="Times New Roman"/>
          <w:color w:val="000000" w:themeColor="text1"/>
          <w:szCs w:val="24"/>
        </w:rPr>
        <w:t>, ο</w:t>
      </w:r>
      <w:r w:rsidRPr="00A204D5">
        <w:rPr>
          <w:rFonts w:eastAsia="Times New Roman"/>
          <w:color w:val="000000" w:themeColor="text1"/>
          <w:szCs w:val="24"/>
        </w:rPr>
        <w:t xml:space="preserve"> </w:t>
      </w:r>
      <w:r>
        <w:rPr>
          <w:rFonts w:eastAsia="Times New Roman"/>
          <w:color w:val="000000" w:themeColor="text1"/>
          <w:szCs w:val="24"/>
        </w:rPr>
        <w:t>ο</w:t>
      </w:r>
      <w:r w:rsidRPr="00A204D5">
        <w:rPr>
          <w:rFonts w:eastAsia="Times New Roman"/>
          <w:color w:val="000000" w:themeColor="text1"/>
          <w:szCs w:val="24"/>
        </w:rPr>
        <w:t>ποίος είναι ΑΜΕΑ με ειδικές ανάγκες σε καροτσάκι και είναι αγωνιστής της ζωής και λέ</w:t>
      </w:r>
      <w:r>
        <w:rPr>
          <w:rFonts w:eastAsia="Times New Roman"/>
          <w:color w:val="000000" w:themeColor="text1"/>
          <w:szCs w:val="24"/>
        </w:rPr>
        <w:t xml:space="preserve">γεται Κυμπουρόπουλος </w:t>
      </w:r>
      <w:r w:rsidRPr="00A204D5">
        <w:rPr>
          <w:rFonts w:eastAsia="Times New Roman"/>
          <w:color w:val="000000" w:themeColor="text1"/>
          <w:szCs w:val="24"/>
        </w:rPr>
        <w:t>και δεν έχει κα</w:t>
      </w:r>
      <w:r>
        <w:rPr>
          <w:rFonts w:eastAsia="Times New Roman"/>
          <w:color w:val="000000" w:themeColor="text1"/>
          <w:szCs w:val="24"/>
        </w:rPr>
        <w:t>μ</w:t>
      </w:r>
      <w:r>
        <w:rPr>
          <w:rFonts w:eastAsia="Times New Roman"/>
          <w:color w:val="000000" w:themeColor="text1"/>
          <w:szCs w:val="24"/>
        </w:rPr>
        <w:t>μιά</w:t>
      </w:r>
      <w:r w:rsidRPr="00A204D5">
        <w:rPr>
          <w:rFonts w:eastAsia="Times New Roman"/>
          <w:color w:val="000000" w:themeColor="text1"/>
          <w:szCs w:val="24"/>
        </w:rPr>
        <w:t xml:space="preserve"> σημασία αν πολιτεύεται </w:t>
      </w:r>
      <w:r>
        <w:rPr>
          <w:rFonts w:eastAsia="Times New Roman"/>
          <w:color w:val="000000" w:themeColor="text1"/>
          <w:szCs w:val="24"/>
        </w:rPr>
        <w:t xml:space="preserve">στο ευρωψηφοδέλτιο με </w:t>
      </w:r>
      <w:r w:rsidRPr="00A204D5">
        <w:rPr>
          <w:rFonts w:eastAsia="Times New Roman"/>
          <w:color w:val="000000" w:themeColor="text1"/>
          <w:szCs w:val="24"/>
        </w:rPr>
        <w:t>τη Νέα Δημοκρατία</w:t>
      </w:r>
      <w:r>
        <w:rPr>
          <w:rFonts w:eastAsia="Times New Roman"/>
          <w:color w:val="000000" w:themeColor="text1"/>
          <w:szCs w:val="24"/>
        </w:rPr>
        <w:t>, μα</w:t>
      </w:r>
      <w:r w:rsidRPr="00A204D5">
        <w:rPr>
          <w:rFonts w:eastAsia="Times New Roman"/>
          <w:color w:val="000000" w:themeColor="text1"/>
          <w:szCs w:val="24"/>
        </w:rPr>
        <w:t xml:space="preserve"> κα</w:t>
      </w:r>
      <w:r>
        <w:rPr>
          <w:rFonts w:eastAsia="Times New Roman"/>
          <w:color w:val="000000" w:themeColor="text1"/>
          <w:szCs w:val="24"/>
        </w:rPr>
        <w:t>μ</w:t>
      </w:r>
      <w:r>
        <w:rPr>
          <w:rFonts w:eastAsia="Times New Roman"/>
          <w:color w:val="000000" w:themeColor="text1"/>
          <w:szCs w:val="24"/>
        </w:rPr>
        <w:t>μία</w:t>
      </w:r>
      <w:r w:rsidRPr="00A204D5">
        <w:rPr>
          <w:rFonts w:eastAsia="Times New Roman"/>
          <w:color w:val="000000" w:themeColor="text1"/>
          <w:szCs w:val="24"/>
        </w:rPr>
        <w:t xml:space="preserve"> απολύ</w:t>
      </w:r>
      <w:r w:rsidRPr="00A204D5">
        <w:rPr>
          <w:rFonts w:eastAsia="Times New Roman"/>
          <w:color w:val="000000" w:themeColor="text1"/>
          <w:szCs w:val="24"/>
        </w:rPr>
        <w:t>τως</w:t>
      </w:r>
      <w:r>
        <w:rPr>
          <w:rFonts w:eastAsia="Times New Roman"/>
          <w:color w:val="000000" w:themeColor="text1"/>
          <w:szCs w:val="24"/>
        </w:rPr>
        <w:t>.</w:t>
      </w:r>
    </w:p>
    <w:p w14:paraId="6338F931" w14:textId="77777777" w:rsidR="00401C51" w:rsidRDefault="00794512">
      <w:pPr>
        <w:spacing w:line="600" w:lineRule="auto"/>
        <w:ind w:firstLine="720"/>
        <w:jc w:val="both"/>
        <w:rPr>
          <w:rFonts w:eastAsia="Times New Roman"/>
          <w:color w:val="000000" w:themeColor="text1"/>
          <w:szCs w:val="24"/>
        </w:rPr>
      </w:pPr>
      <w:r w:rsidRPr="00A204D5">
        <w:rPr>
          <w:rFonts w:eastAsia="Times New Roman"/>
          <w:color w:val="000000" w:themeColor="text1"/>
          <w:szCs w:val="24"/>
        </w:rPr>
        <w:t>Είναι προφανές ότι αυτή η αντιπαράθεση και ο τρόπος που επέλεξε ο κύριος Πολάκης να επιτεθεί σε ένα</w:t>
      </w:r>
      <w:r>
        <w:rPr>
          <w:rFonts w:eastAsia="Times New Roman"/>
          <w:color w:val="000000" w:themeColor="text1"/>
          <w:szCs w:val="24"/>
        </w:rPr>
        <w:t>ν</w:t>
      </w:r>
      <w:r w:rsidRPr="00A204D5">
        <w:rPr>
          <w:rFonts w:eastAsia="Times New Roman"/>
          <w:color w:val="000000" w:themeColor="text1"/>
          <w:szCs w:val="24"/>
        </w:rPr>
        <w:t xml:space="preserve"> νέο άνθρωπο</w:t>
      </w:r>
      <w:r>
        <w:rPr>
          <w:rFonts w:eastAsia="Times New Roman"/>
          <w:color w:val="000000" w:themeColor="text1"/>
          <w:szCs w:val="24"/>
        </w:rPr>
        <w:t>, που,</w:t>
      </w:r>
      <w:r w:rsidRPr="00A204D5">
        <w:rPr>
          <w:rFonts w:eastAsia="Times New Roman"/>
          <w:color w:val="000000" w:themeColor="text1"/>
          <w:szCs w:val="24"/>
        </w:rPr>
        <w:t xml:space="preserve"> κατά την άποψή μου</w:t>
      </w:r>
      <w:r>
        <w:rPr>
          <w:rFonts w:eastAsia="Times New Roman"/>
          <w:color w:val="000000" w:themeColor="text1"/>
          <w:szCs w:val="24"/>
        </w:rPr>
        <w:t>,</w:t>
      </w:r>
      <w:r w:rsidRPr="00A204D5">
        <w:rPr>
          <w:rFonts w:eastAsia="Times New Roman"/>
          <w:color w:val="000000" w:themeColor="text1"/>
          <w:szCs w:val="24"/>
        </w:rPr>
        <w:t xml:space="preserve"> είναι ήρωας </w:t>
      </w:r>
      <w:r>
        <w:rPr>
          <w:rFonts w:eastAsia="Times New Roman"/>
          <w:color w:val="000000" w:themeColor="text1"/>
          <w:szCs w:val="24"/>
        </w:rPr>
        <w:t xml:space="preserve">της </w:t>
      </w:r>
      <w:r w:rsidRPr="00A204D5">
        <w:rPr>
          <w:rFonts w:eastAsia="Times New Roman"/>
          <w:color w:val="000000" w:themeColor="text1"/>
          <w:szCs w:val="24"/>
        </w:rPr>
        <w:t>ζωής και αγωνιστής</w:t>
      </w:r>
      <w:r>
        <w:rPr>
          <w:rFonts w:eastAsia="Times New Roman"/>
          <w:color w:val="000000" w:themeColor="text1"/>
          <w:szCs w:val="24"/>
        </w:rPr>
        <w:t>, ξεφεύγει από τα κόμματα. Δ</w:t>
      </w:r>
      <w:r w:rsidRPr="00A204D5">
        <w:rPr>
          <w:rFonts w:eastAsia="Times New Roman"/>
          <w:color w:val="000000" w:themeColor="text1"/>
          <w:szCs w:val="24"/>
        </w:rPr>
        <w:t xml:space="preserve">εν έχει να </w:t>
      </w:r>
      <w:r w:rsidRPr="00A204D5">
        <w:rPr>
          <w:rFonts w:eastAsia="Times New Roman"/>
          <w:color w:val="000000" w:themeColor="text1"/>
          <w:szCs w:val="24"/>
        </w:rPr>
        <w:lastRenderedPageBreak/>
        <w:t xml:space="preserve">κάνει με τη στείρα πολιτική </w:t>
      </w:r>
      <w:r w:rsidRPr="00A204D5">
        <w:rPr>
          <w:rFonts w:eastAsia="Times New Roman"/>
          <w:color w:val="000000" w:themeColor="text1"/>
          <w:szCs w:val="24"/>
        </w:rPr>
        <w:t>αντιπαράθεση μεταξύ μας σε κα</w:t>
      </w:r>
      <w:r>
        <w:rPr>
          <w:rFonts w:eastAsia="Times New Roman"/>
          <w:color w:val="000000" w:themeColor="text1"/>
          <w:szCs w:val="24"/>
        </w:rPr>
        <w:t>μ</w:t>
      </w:r>
      <w:r>
        <w:rPr>
          <w:rFonts w:eastAsia="Times New Roman"/>
          <w:color w:val="000000" w:themeColor="text1"/>
          <w:szCs w:val="24"/>
        </w:rPr>
        <w:t>μία</w:t>
      </w:r>
      <w:r w:rsidRPr="00A204D5">
        <w:rPr>
          <w:rFonts w:eastAsia="Times New Roman"/>
          <w:color w:val="000000" w:themeColor="text1"/>
          <w:szCs w:val="24"/>
        </w:rPr>
        <w:t xml:space="preserve"> των περιπτώσεων</w:t>
      </w:r>
      <w:r>
        <w:rPr>
          <w:rFonts w:eastAsia="Times New Roman"/>
          <w:color w:val="000000" w:themeColor="text1"/>
          <w:szCs w:val="24"/>
        </w:rPr>
        <w:t>. Προ</w:t>
      </w:r>
      <w:r w:rsidRPr="00A204D5">
        <w:rPr>
          <w:rFonts w:eastAsia="Times New Roman"/>
          <w:color w:val="000000" w:themeColor="text1"/>
          <w:szCs w:val="24"/>
        </w:rPr>
        <w:t>βά</w:t>
      </w:r>
      <w:r>
        <w:rPr>
          <w:rFonts w:eastAsia="Times New Roman"/>
          <w:color w:val="000000" w:themeColor="text1"/>
          <w:szCs w:val="24"/>
        </w:rPr>
        <w:t>λ</w:t>
      </w:r>
      <w:r w:rsidRPr="00A204D5">
        <w:rPr>
          <w:rFonts w:eastAsia="Times New Roman"/>
          <w:color w:val="000000" w:themeColor="text1"/>
          <w:szCs w:val="24"/>
        </w:rPr>
        <w:t>λει</w:t>
      </w:r>
      <w:r>
        <w:rPr>
          <w:rFonts w:eastAsia="Times New Roman"/>
          <w:color w:val="000000" w:themeColor="text1"/>
          <w:szCs w:val="24"/>
        </w:rPr>
        <w:t xml:space="preserve"> σε</w:t>
      </w:r>
      <w:r w:rsidRPr="00A204D5">
        <w:rPr>
          <w:rFonts w:eastAsia="Times New Roman"/>
          <w:color w:val="000000" w:themeColor="text1"/>
          <w:szCs w:val="24"/>
        </w:rPr>
        <w:t xml:space="preserve"> ανθρώπινο πεδίο</w:t>
      </w:r>
      <w:r>
        <w:rPr>
          <w:rFonts w:eastAsia="Times New Roman"/>
          <w:color w:val="000000" w:themeColor="text1"/>
          <w:szCs w:val="24"/>
        </w:rPr>
        <w:t>,</w:t>
      </w:r>
      <w:r w:rsidRPr="00A204D5">
        <w:rPr>
          <w:rFonts w:eastAsia="Times New Roman"/>
          <w:color w:val="000000" w:themeColor="text1"/>
          <w:szCs w:val="24"/>
        </w:rPr>
        <w:t xml:space="preserve"> προσβάλλει τον πολιτισμό μας και π</w:t>
      </w:r>
      <w:r>
        <w:rPr>
          <w:rFonts w:eastAsia="Times New Roman"/>
          <w:color w:val="000000" w:themeColor="text1"/>
          <w:szCs w:val="24"/>
        </w:rPr>
        <w:t>άντως σίγουρα τις ευαισθησίες που έχουν πολλοί αριστεροί.</w:t>
      </w:r>
    </w:p>
    <w:p w14:paraId="6338F932"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Πίστευα ό</w:t>
      </w:r>
      <w:r w:rsidRPr="00A204D5">
        <w:rPr>
          <w:rFonts w:eastAsia="Times New Roman"/>
          <w:color w:val="000000" w:themeColor="text1"/>
          <w:szCs w:val="24"/>
        </w:rPr>
        <w:t>τι με</w:t>
      </w:r>
      <w:r>
        <w:rPr>
          <w:rFonts w:eastAsia="Times New Roman"/>
          <w:color w:val="000000" w:themeColor="text1"/>
          <w:szCs w:val="24"/>
        </w:rPr>
        <w:t>τά από τις παροτρύνσεις των δικών σας συντρόφων</w:t>
      </w:r>
      <w:r w:rsidRPr="00A204D5">
        <w:rPr>
          <w:rFonts w:eastAsia="Times New Roman"/>
          <w:color w:val="000000" w:themeColor="text1"/>
          <w:szCs w:val="24"/>
        </w:rPr>
        <w:t xml:space="preserve"> και συναδέλφων μου απ</w:t>
      </w:r>
      <w:r w:rsidRPr="00A204D5">
        <w:rPr>
          <w:rFonts w:eastAsia="Times New Roman"/>
          <w:color w:val="000000" w:themeColor="text1"/>
          <w:szCs w:val="24"/>
        </w:rPr>
        <w:t>ό το</w:t>
      </w:r>
      <w:r>
        <w:rPr>
          <w:rFonts w:eastAsia="Times New Roman"/>
          <w:color w:val="000000" w:themeColor="text1"/>
          <w:szCs w:val="24"/>
        </w:rPr>
        <w:t>ν</w:t>
      </w:r>
      <w:r w:rsidRPr="00A204D5">
        <w:rPr>
          <w:rFonts w:eastAsia="Times New Roman"/>
          <w:color w:val="000000" w:themeColor="text1"/>
          <w:szCs w:val="24"/>
        </w:rPr>
        <w:t xml:space="preserve"> ΣΥΡΙΖΑ θα αναθεωρούσε </w:t>
      </w:r>
      <w:r>
        <w:rPr>
          <w:rFonts w:eastAsia="Times New Roman"/>
          <w:color w:val="000000" w:themeColor="text1"/>
          <w:szCs w:val="24"/>
        </w:rPr>
        <w:t>ο κ. Πολάκης και θα ζητούσε σ</w:t>
      </w:r>
      <w:r w:rsidRPr="00A204D5">
        <w:rPr>
          <w:rFonts w:eastAsia="Times New Roman"/>
          <w:color w:val="000000" w:themeColor="text1"/>
          <w:szCs w:val="24"/>
        </w:rPr>
        <w:t>υ</w:t>
      </w:r>
      <w:r>
        <w:rPr>
          <w:rFonts w:eastAsia="Times New Roman"/>
          <w:color w:val="000000" w:themeColor="text1"/>
          <w:szCs w:val="24"/>
        </w:rPr>
        <w:t>γ</w:t>
      </w:r>
      <w:r w:rsidRPr="00A204D5">
        <w:rPr>
          <w:rFonts w:eastAsia="Times New Roman"/>
          <w:color w:val="000000" w:themeColor="text1"/>
          <w:szCs w:val="24"/>
        </w:rPr>
        <w:t xml:space="preserve">γνώμη </w:t>
      </w:r>
      <w:r>
        <w:rPr>
          <w:rFonts w:eastAsia="Times New Roman"/>
          <w:color w:val="000000" w:themeColor="text1"/>
          <w:szCs w:val="24"/>
        </w:rPr>
        <w:t>ή θα τον επανέφερε στην τάξη ο Π</w:t>
      </w:r>
      <w:r w:rsidRPr="00A204D5">
        <w:rPr>
          <w:rFonts w:eastAsia="Times New Roman"/>
          <w:color w:val="000000" w:themeColor="text1"/>
          <w:szCs w:val="24"/>
        </w:rPr>
        <w:t>ρωθυπουργός</w:t>
      </w:r>
      <w:r>
        <w:rPr>
          <w:rFonts w:eastAsia="Times New Roman"/>
          <w:color w:val="000000" w:themeColor="text1"/>
          <w:szCs w:val="24"/>
        </w:rPr>
        <w:t>.</w:t>
      </w:r>
    </w:p>
    <w:p w14:paraId="6338F933"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Όχι μόνο </w:t>
      </w:r>
      <w:r w:rsidRPr="00A204D5">
        <w:rPr>
          <w:rFonts w:eastAsia="Times New Roman"/>
          <w:color w:val="000000" w:themeColor="text1"/>
          <w:szCs w:val="24"/>
        </w:rPr>
        <w:t>αυτό δεν έγινε</w:t>
      </w:r>
      <w:r>
        <w:rPr>
          <w:rFonts w:eastAsia="Times New Roman"/>
          <w:color w:val="000000" w:themeColor="text1"/>
          <w:szCs w:val="24"/>
        </w:rPr>
        <w:t>,</w:t>
      </w:r>
      <w:r w:rsidRPr="00A204D5">
        <w:rPr>
          <w:rFonts w:eastAsia="Times New Roman"/>
          <w:color w:val="000000" w:themeColor="text1"/>
          <w:szCs w:val="24"/>
        </w:rPr>
        <w:t xml:space="preserve"> αλλά </w:t>
      </w:r>
      <w:r>
        <w:rPr>
          <w:rFonts w:eastAsia="Times New Roman"/>
          <w:color w:val="000000" w:themeColor="text1"/>
          <w:szCs w:val="24"/>
        </w:rPr>
        <w:t xml:space="preserve">αντίθετα ο κ. Τσίπρας έσυρε </w:t>
      </w:r>
      <w:r w:rsidRPr="00A204D5">
        <w:rPr>
          <w:rFonts w:eastAsia="Times New Roman"/>
          <w:color w:val="000000" w:themeColor="text1"/>
          <w:szCs w:val="24"/>
        </w:rPr>
        <w:t>όλους σας στο επίπεδο</w:t>
      </w:r>
      <w:r>
        <w:rPr>
          <w:rFonts w:eastAsia="Times New Roman"/>
          <w:color w:val="000000" w:themeColor="text1"/>
          <w:szCs w:val="24"/>
        </w:rPr>
        <w:t>, στη ρητορική και στην π</w:t>
      </w:r>
      <w:r w:rsidRPr="00A204D5">
        <w:rPr>
          <w:rFonts w:eastAsia="Times New Roman"/>
          <w:color w:val="000000" w:themeColor="text1"/>
          <w:szCs w:val="24"/>
        </w:rPr>
        <w:t xml:space="preserve">ολιτεία του </w:t>
      </w:r>
      <w:r>
        <w:rPr>
          <w:rFonts w:eastAsia="Times New Roman"/>
          <w:color w:val="000000" w:themeColor="text1"/>
          <w:szCs w:val="24"/>
        </w:rPr>
        <w:t>συγκεκριμένου Αναπληρωτή Υ</w:t>
      </w:r>
      <w:r w:rsidRPr="00A204D5">
        <w:rPr>
          <w:rFonts w:eastAsia="Times New Roman"/>
          <w:color w:val="000000" w:themeColor="text1"/>
          <w:szCs w:val="24"/>
        </w:rPr>
        <w:t>πουρ</w:t>
      </w:r>
      <w:r w:rsidRPr="00A204D5">
        <w:rPr>
          <w:rFonts w:eastAsia="Times New Roman"/>
          <w:color w:val="000000" w:themeColor="text1"/>
          <w:szCs w:val="24"/>
        </w:rPr>
        <w:t>γού</w:t>
      </w:r>
      <w:r>
        <w:rPr>
          <w:rFonts w:eastAsia="Times New Roman"/>
          <w:color w:val="000000" w:themeColor="text1"/>
          <w:szCs w:val="24"/>
        </w:rPr>
        <w:t>.</w:t>
      </w:r>
      <w:r w:rsidRPr="00A204D5">
        <w:rPr>
          <w:rFonts w:eastAsia="Times New Roman"/>
          <w:color w:val="000000" w:themeColor="text1"/>
          <w:szCs w:val="24"/>
        </w:rPr>
        <w:t xml:space="preserve"> Και αυτό έχει κάνει πολύ μεγάλη ζημι</w:t>
      </w:r>
      <w:r>
        <w:rPr>
          <w:rFonts w:eastAsia="Times New Roman"/>
          <w:color w:val="000000" w:themeColor="text1"/>
          <w:szCs w:val="24"/>
        </w:rPr>
        <w:t>ά στο σύνολο του ελληνικού Κ</w:t>
      </w:r>
      <w:r w:rsidRPr="00A204D5">
        <w:rPr>
          <w:rFonts w:eastAsia="Times New Roman"/>
          <w:color w:val="000000" w:themeColor="text1"/>
          <w:szCs w:val="24"/>
        </w:rPr>
        <w:t>οινοβουλίου και θα το πληρώσουμε όλοι μας απέναντι στον ελληνικό λαό</w:t>
      </w:r>
      <w:r>
        <w:rPr>
          <w:rFonts w:eastAsia="Times New Roman"/>
          <w:color w:val="000000" w:themeColor="text1"/>
          <w:szCs w:val="24"/>
        </w:rPr>
        <w:t>,</w:t>
      </w:r>
      <w:r w:rsidRPr="00A204D5">
        <w:rPr>
          <w:rFonts w:eastAsia="Times New Roman"/>
          <w:color w:val="000000" w:themeColor="text1"/>
          <w:szCs w:val="24"/>
        </w:rPr>
        <w:t xml:space="preserve"> ο οποίος βλέπει</w:t>
      </w:r>
      <w:r>
        <w:rPr>
          <w:rFonts w:eastAsia="Times New Roman"/>
          <w:color w:val="000000" w:themeColor="text1"/>
          <w:szCs w:val="24"/>
        </w:rPr>
        <w:t>.</w:t>
      </w:r>
    </w:p>
    <w:p w14:paraId="6338F934"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6338F935"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Ένα λεπτό, κύριε</w:t>
      </w:r>
      <w:r>
        <w:rPr>
          <w:rFonts w:eastAsia="Times New Roman"/>
          <w:color w:val="000000" w:themeColor="text1"/>
          <w:szCs w:val="24"/>
        </w:rPr>
        <w:t xml:space="preserve"> Πρόεδρε, και τελειώνω.</w:t>
      </w:r>
    </w:p>
    <w:p w14:paraId="6338F936"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Ερχόμαστε, λοιπόν, εδώ πέρα, </w:t>
      </w:r>
      <w:r w:rsidRPr="00A204D5">
        <w:rPr>
          <w:rFonts w:eastAsia="Times New Roman"/>
          <w:color w:val="000000" w:themeColor="text1"/>
          <w:szCs w:val="24"/>
        </w:rPr>
        <w:t xml:space="preserve">αφού </w:t>
      </w:r>
      <w:r>
        <w:rPr>
          <w:rFonts w:eastAsia="Times New Roman"/>
          <w:color w:val="000000" w:themeColor="text1"/>
          <w:szCs w:val="24"/>
        </w:rPr>
        <w:t>έχει μετα</w:t>
      </w:r>
      <w:r w:rsidRPr="00A204D5">
        <w:rPr>
          <w:rFonts w:eastAsia="Times New Roman"/>
          <w:color w:val="000000" w:themeColor="text1"/>
          <w:szCs w:val="24"/>
        </w:rPr>
        <w:t xml:space="preserve">τραπεί </w:t>
      </w:r>
      <w:r>
        <w:rPr>
          <w:rFonts w:eastAsia="Times New Roman"/>
          <w:color w:val="000000" w:themeColor="text1"/>
          <w:szCs w:val="24"/>
        </w:rPr>
        <w:t>η μομφή απέναντι στον Υπουργό σε πρόταση δυσπιστίας για την Κ</w:t>
      </w:r>
      <w:r w:rsidRPr="00A204D5">
        <w:rPr>
          <w:rFonts w:eastAsia="Times New Roman"/>
          <w:color w:val="000000" w:themeColor="text1"/>
          <w:szCs w:val="24"/>
        </w:rPr>
        <w:t>υβέρνηση</w:t>
      </w:r>
      <w:r>
        <w:rPr>
          <w:rFonts w:eastAsia="Times New Roman"/>
          <w:color w:val="000000" w:themeColor="text1"/>
          <w:szCs w:val="24"/>
        </w:rPr>
        <w:t>, ν</w:t>
      </w:r>
      <w:r w:rsidRPr="00A204D5">
        <w:rPr>
          <w:rFonts w:eastAsia="Times New Roman"/>
          <w:color w:val="000000" w:themeColor="text1"/>
          <w:szCs w:val="24"/>
        </w:rPr>
        <w:t xml:space="preserve">α συζητήσουμε για τα πεπραγμένα </w:t>
      </w:r>
      <w:r>
        <w:rPr>
          <w:rFonts w:eastAsia="Times New Roman"/>
          <w:color w:val="000000" w:themeColor="text1"/>
          <w:szCs w:val="24"/>
        </w:rPr>
        <w:t xml:space="preserve">αυτών </w:t>
      </w:r>
      <w:r w:rsidRPr="00A204D5">
        <w:rPr>
          <w:rFonts w:eastAsia="Times New Roman"/>
          <w:color w:val="000000" w:themeColor="text1"/>
          <w:szCs w:val="24"/>
        </w:rPr>
        <w:t>των τεσσάρων χρόν</w:t>
      </w:r>
      <w:r>
        <w:rPr>
          <w:rFonts w:eastAsia="Times New Roman"/>
          <w:color w:val="000000" w:themeColor="text1"/>
          <w:szCs w:val="24"/>
        </w:rPr>
        <w:t>ων;</w:t>
      </w:r>
    </w:p>
    <w:p w14:paraId="6338F937"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A204D5">
        <w:rPr>
          <w:rFonts w:eastAsia="Times New Roman"/>
          <w:color w:val="000000" w:themeColor="text1"/>
          <w:szCs w:val="24"/>
        </w:rPr>
        <w:t xml:space="preserve">ροσπαθώ να βρω σε όλες </w:t>
      </w:r>
      <w:r>
        <w:rPr>
          <w:rFonts w:eastAsia="Times New Roman"/>
          <w:color w:val="000000" w:themeColor="text1"/>
          <w:szCs w:val="24"/>
        </w:rPr>
        <w:t>τις</w:t>
      </w:r>
      <w:r w:rsidRPr="00A204D5">
        <w:rPr>
          <w:rFonts w:eastAsia="Times New Roman"/>
          <w:color w:val="000000" w:themeColor="text1"/>
          <w:szCs w:val="24"/>
        </w:rPr>
        <w:t xml:space="preserve"> πολιτικές </w:t>
      </w:r>
      <w:r>
        <w:rPr>
          <w:rFonts w:eastAsia="Times New Roman"/>
          <w:color w:val="000000" w:themeColor="text1"/>
          <w:szCs w:val="24"/>
        </w:rPr>
        <w:t>σας,</w:t>
      </w:r>
      <w:r w:rsidRPr="00A204D5">
        <w:rPr>
          <w:rFonts w:eastAsia="Times New Roman"/>
          <w:color w:val="000000" w:themeColor="text1"/>
          <w:szCs w:val="24"/>
        </w:rPr>
        <w:t xml:space="preserve"> στην εξω</w:t>
      </w:r>
      <w:r w:rsidRPr="00A204D5">
        <w:rPr>
          <w:rFonts w:eastAsia="Times New Roman"/>
          <w:color w:val="000000" w:themeColor="text1"/>
          <w:szCs w:val="24"/>
        </w:rPr>
        <w:t>τερική πολιτική με βάση τη</w:t>
      </w:r>
      <w:r>
        <w:rPr>
          <w:rFonts w:eastAsia="Times New Roman"/>
          <w:color w:val="000000" w:themeColor="text1"/>
          <w:szCs w:val="24"/>
        </w:rPr>
        <w:t xml:space="preserve"> Συμφωνία </w:t>
      </w:r>
      <w:r w:rsidRPr="00A204D5">
        <w:rPr>
          <w:rFonts w:eastAsia="Times New Roman"/>
          <w:color w:val="000000" w:themeColor="text1"/>
          <w:szCs w:val="24"/>
        </w:rPr>
        <w:t>των Πρεσπών</w:t>
      </w:r>
      <w:r>
        <w:rPr>
          <w:rFonts w:eastAsia="Times New Roman"/>
          <w:color w:val="000000" w:themeColor="text1"/>
          <w:szCs w:val="24"/>
        </w:rPr>
        <w:t>,</w:t>
      </w:r>
      <w:r w:rsidRPr="00A204D5">
        <w:rPr>
          <w:rFonts w:eastAsia="Times New Roman"/>
          <w:color w:val="000000" w:themeColor="text1"/>
          <w:szCs w:val="24"/>
        </w:rPr>
        <w:t xml:space="preserve"> στο θέμα του προσφυγικού</w:t>
      </w:r>
      <w:r>
        <w:rPr>
          <w:rFonts w:eastAsia="Times New Roman"/>
          <w:color w:val="000000" w:themeColor="text1"/>
          <w:szCs w:val="24"/>
        </w:rPr>
        <w:t>-</w:t>
      </w:r>
      <w:r w:rsidRPr="00A204D5">
        <w:rPr>
          <w:rFonts w:eastAsia="Times New Roman"/>
          <w:color w:val="000000" w:themeColor="text1"/>
          <w:szCs w:val="24"/>
        </w:rPr>
        <w:t>μεταναστευτικού που ανοίξ</w:t>
      </w:r>
      <w:r>
        <w:rPr>
          <w:rFonts w:eastAsia="Times New Roman"/>
          <w:color w:val="000000" w:themeColor="text1"/>
          <w:szCs w:val="24"/>
        </w:rPr>
        <w:t xml:space="preserve">ατε </w:t>
      </w:r>
      <w:r w:rsidRPr="00A204D5">
        <w:rPr>
          <w:rFonts w:eastAsia="Times New Roman"/>
          <w:color w:val="000000" w:themeColor="text1"/>
          <w:szCs w:val="24"/>
        </w:rPr>
        <w:t>τα σύνορα</w:t>
      </w:r>
      <w:r>
        <w:rPr>
          <w:rFonts w:eastAsia="Times New Roman"/>
          <w:color w:val="000000" w:themeColor="text1"/>
          <w:szCs w:val="24"/>
        </w:rPr>
        <w:t>,</w:t>
      </w:r>
      <w:r w:rsidRPr="00A204D5">
        <w:rPr>
          <w:rFonts w:eastAsia="Times New Roman"/>
          <w:color w:val="000000" w:themeColor="text1"/>
          <w:szCs w:val="24"/>
        </w:rPr>
        <w:t xml:space="preserve"> στην οικονο</w:t>
      </w:r>
      <w:r>
        <w:rPr>
          <w:rFonts w:eastAsia="Times New Roman"/>
          <w:color w:val="000000" w:themeColor="text1"/>
          <w:szCs w:val="24"/>
        </w:rPr>
        <w:t>μία</w:t>
      </w:r>
      <w:r w:rsidRPr="00A204D5">
        <w:rPr>
          <w:rFonts w:eastAsia="Times New Roman"/>
          <w:color w:val="000000" w:themeColor="text1"/>
          <w:szCs w:val="24"/>
        </w:rPr>
        <w:t xml:space="preserve"> που διαλύσ</w:t>
      </w:r>
      <w:r>
        <w:rPr>
          <w:rFonts w:eastAsia="Times New Roman"/>
          <w:color w:val="000000" w:themeColor="text1"/>
          <w:szCs w:val="24"/>
        </w:rPr>
        <w:t>ατε</w:t>
      </w:r>
      <w:r w:rsidRPr="00A204D5">
        <w:rPr>
          <w:rFonts w:eastAsia="Times New Roman"/>
          <w:color w:val="000000" w:themeColor="text1"/>
          <w:szCs w:val="24"/>
        </w:rPr>
        <w:t xml:space="preserve"> τη μεσαία τάξη</w:t>
      </w:r>
      <w:r>
        <w:rPr>
          <w:rFonts w:eastAsia="Times New Roman"/>
          <w:color w:val="000000" w:themeColor="text1"/>
          <w:szCs w:val="24"/>
        </w:rPr>
        <w:t>,</w:t>
      </w:r>
      <w:r w:rsidRPr="00A204D5">
        <w:rPr>
          <w:rFonts w:eastAsia="Times New Roman"/>
          <w:color w:val="000000" w:themeColor="text1"/>
          <w:szCs w:val="24"/>
        </w:rPr>
        <w:t xml:space="preserve"> στα θέματα της τάξης και της ασφάλειας που ζούνε όλοι οι συμπολίτες </w:t>
      </w:r>
      <w:r>
        <w:rPr>
          <w:rFonts w:eastAsia="Times New Roman"/>
          <w:color w:val="000000" w:themeColor="text1"/>
          <w:szCs w:val="24"/>
        </w:rPr>
        <w:t xml:space="preserve">σε </w:t>
      </w:r>
      <w:r w:rsidRPr="00A204D5">
        <w:rPr>
          <w:rFonts w:eastAsia="Times New Roman"/>
          <w:color w:val="000000" w:themeColor="text1"/>
          <w:szCs w:val="24"/>
        </w:rPr>
        <w:t>ανασφάλ</w:t>
      </w:r>
      <w:r>
        <w:rPr>
          <w:rFonts w:eastAsia="Times New Roman"/>
          <w:color w:val="000000" w:themeColor="text1"/>
          <w:szCs w:val="24"/>
        </w:rPr>
        <w:t xml:space="preserve">ιστες </w:t>
      </w:r>
      <w:r w:rsidRPr="00A204D5">
        <w:rPr>
          <w:rFonts w:eastAsia="Times New Roman"/>
          <w:color w:val="000000" w:themeColor="text1"/>
          <w:szCs w:val="24"/>
        </w:rPr>
        <w:t>γειτονιές της</w:t>
      </w:r>
      <w:r w:rsidRPr="00A204D5">
        <w:rPr>
          <w:rFonts w:eastAsia="Times New Roman"/>
          <w:color w:val="000000" w:themeColor="text1"/>
          <w:szCs w:val="24"/>
        </w:rPr>
        <w:t xml:space="preserve"> Αθήνας και της Ελλάδας</w:t>
      </w:r>
      <w:r>
        <w:rPr>
          <w:rFonts w:eastAsia="Times New Roman"/>
          <w:color w:val="000000" w:themeColor="text1"/>
          <w:szCs w:val="24"/>
        </w:rPr>
        <w:t>,</w:t>
      </w:r>
      <w:r w:rsidRPr="00A204D5">
        <w:rPr>
          <w:rFonts w:eastAsia="Times New Roman"/>
          <w:color w:val="000000" w:themeColor="text1"/>
          <w:szCs w:val="24"/>
        </w:rPr>
        <w:t xml:space="preserve"> στα θέματα της φορολογίας που υπ</w:t>
      </w:r>
      <w:r>
        <w:rPr>
          <w:rFonts w:eastAsia="Times New Roman"/>
          <w:color w:val="000000" w:themeColor="text1"/>
          <w:szCs w:val="24"/>
        </w:rPr>
        <w:t xml:space="preserve">ερφορολογήσατε </w:t>
      </w:r>
      <w:r w:rsidRPr="00A204D5">
        <w:rPr>
          <w:rFonts w:eastAsia="Times New Roman"/>
          <w:color w:val="000000" w:themeColor="text1"/>
          <w:szCs w:val="24"/>
        </w:rPr>
        <w:t>τους πάντες</w:t>
      </w:r>
      <w:r>
        <w:rPr>
          <w:rFonts w:eastAsia="Times New Roman"/>
          <w:color w:val="000000" w:themeColor="text1"/>
          <w:szCs w:val="24"/>
        </w:rPr>
        <w:t>, των ε</w:t>
      </w:r>
      <w:r w:rsidRPr="00A204D5">
        <w:rPr>
          <w:rFonts w:eastAsia="Times New Roman"/>
          <w:color w:val="000000" w:themeColor="text1"/>
          <w:szCs w:val="24"/>
        </w:rPr>
        <w:t xml:space="preserve">πενδύσεων που έχουν </w:t>
      </w:r>
      <w:r>
        <w:rPr>
          <w:rFonts w:eastAsia="Times New Roman"/>
          <w:color w:val="000000" w:themeColor="text1"/>
          <w:szCs w:val="24"/>
        </w:rPr>
        <w:t xml:space="preserve">όλες </w:t>
      </w:r>
      <w:r w:rsidRPr="00A204D5">
        <w:rPr>
          <w:rFonts w:eastAsia="Times New Roman"/>
          <w:color w:val="000000" w:themeColor="text1"/>
          <w:szCs w:val="24"/>
        </w:rPr>
        <w:t>μπλοκάρει</w:t>
      </w:r>
      <w:r>
        <w:rPr>
          <w:rFonts w:eastAsia="Times New Roman"/>
          <w:color w:val="000000" w:themeColor="text1"/>
          <w:szCs w:val="24"/>
        </w:rPr>
        <w:t>,</w:t>
      </w:r>
      <w:r w:rsidRPr="00A204D5">
        <w:rPr>
          <w:rFonts w:eastAsia="Times New Roman"/>
          <w:color w:val="000000" w:themeColor="text1"/>
          <w:szCs w:val="24"/>
        </w:rPr>
        <w:t xml:space="preserve"> της παιδείας που </w:t>
      </w:r>
      <w:r>
        <w:rPr>
          <w:rFonts w:eastAsia="Times New Roman"/>
          <w:color w:val="000000" w:themeColor="text1"/>
          <w:szCs w:val="24"/>
        </w:rPr>
        <w:t>ξαναγυρίσατε τη χώρα τριάντα</w:t>
      </w:r>
      <w:r w:rsidRPr="00A204D5">
        <w:rPr>
          <w:rFonts w:eastAsia="Times New Roman"/>
          <w:color w:val="000000" w:themeColor="text1"/>
          <w:szCs w:val="24"/>
        </w:rPr>
        <w:t xml:space="preserve"> χρόνια πίσω</w:t>
      </w:r>
      <w:r>
        <w:rPr>
          <w:rFonts w:eastAsia="Times New Roman"/>
          <w:color w:val="000000" w:themeColor="text1"/>
          <w:szCs w:val="24"/>
        </w:rPr>
        <w:t xml:space="preserve"> -δεν </w:t>
      </w:r>
      <w:r w:rsidRPr="00A204D5">
        <w:rPr>
          <w:rFonts w:eastAsia="Times New Roman"/>
          <w:color w:val="000000" w:themeColor="text1"/>
          <w:szCs w:val="24"/>
        </w:rPr>
        <w:t>επιτρέπ</w:t>
      </w:r>
      <w:r>
        <w:rPr>
          <w:rFonts w:eastAsia="Times New Roman"/>
          <w:color w:val="000000" w:themeColor="text1"/>
          <w:szCs w:val="24"/>
        </w:rPr>
        <w:t xml:space="preserve">ετε </w:t>
      </w:r>
      <w:r w:rsidRPr="00A204D5">
        <w:rPr>
          <w:rFonts w:eastAsia="Times New Roman"/>
          <w:color w:val="000000" w:themeColor="text1"/>
          <w:szCs w:val="24"/>
        </w:rPr>
        <w:t>ιδιωτικά πανεπιστήμια</w:t>
      </w:r>
      <w:r>
        <w:rPr>
          <w:rFonts w:eastAsia="Times New Roman"/>
          <w:color w:val="000000" w:themeColor="text1"/>
          <w:szCs w:val="24"/>
        </w:rPr>
        <w:t xml:space="preserve">- στον τρόπο με </w:t>
      </w:r>
      <w:r w:rsidRPr="00A204D5">
        <w:rPr>
          <w:rFonts w:eastAsia="Times New Roman"/>
          <w:color w:val="000000" w:themeColor="text1"/>
          <w:szCs w:val="24"/>
        </w:rPr>
        <w:t>το</w:t>
      </w:r>
      <w:r>
        <w:rPr>
          <w:rFonts w:eastAsia="Times New Roman"/>
          <w:color w:val="000000" w:themeColor="text1"/>
          <w:szCs w:val="24"/>
        </w:rPr>
        <w:t>ν</w:t>
      </w:r>
      <w:r w:rsidRPr="00A204D5">
        <w:rPr>
          <w:rFonts w:eastAsia="Times New Roman"/>
          <w:color w:val="000000" w:themeColor="text1"/>
          <w:szCs w:val="24"/>
        </w:rPr>
        <w:t xml:space="preserve"> οποίο σκέφτεστε</w:t>
      </w:r>
      <w:r>
        <w:rPr>
          <w:rFonts w:eastAsia="Times New Roman"/>
          <w:color w:val="000000" w:themeColor="text1"/>
          <w:szCs w:val="24"/>
        </w:rPr>
        <w:t>,</w:t>
      </w:r>
      <w:r w:rsidRPr="00A204D5">
        <w:rPr>
          <w:rFonts w:eastAsia="Times New Roman"/>
          <w:color w:val="000000" w:themeColor="text1"/>
          <w:szCs w:val="24"/>
        </w:rPr>
        <w:t xml:space="preserve"> να βρω ένα</w:t>
      </w:r>
      <w:r>
        <w:rPr>
          <w:rFonts w:eastAsia="Times New Roman"/>
          <w:color w:val="000000" w:themeColor="text1"/>
          <w:szCs w:val="24"/>
        </w:rPr>
        <w:t>ν</w:t>
      </w:r>
      <w:r w:rsidRPr="00A204D5">
        <w:rPr>
          <w:rFonts w:eastAsia="Times New Roman"/>
          <w:color w:val="000000" w:themeColor="text1"/>
          <w:szCs w:val="24"/>
        </w:rPr>
        <w:t xml:space="preserve"> τομέα της πολιτικής </w:t>
      </w:r>
      <w:r>
        <w:rPr>
          <w:rFonts w:eastAsia="Times New Roman"/>
          <w:color w:val="000000" w:themeColor="text1"/>
          <w:szCs w:val="24"/>
        </w:rPr>
        <w:t>σ</w:t>
      </w:r>
      <w:r w:rsidRPr="00A204D5">
        <w:rPr>
          <w:rFonts w:eastAsia="Times New Roman"/>
          <w:color w:val="000000" w:themeColor="text1"/>
          <w:szCs w:val="24"/>
        </w:rPr>
        <w:t>τ</w:t>
      </w:r>
      <w:r>
        <w:rPr>
          <w:rFonts w:eastAsia="Times New Roman"/>
          <w:color w:val="000000" w:themeColor="text1"/>
          <w:szCs w:val="24"/>
        </w:rPr>
        <w:t xml:space="preserve">ον οποίο </w:t>
      </w:r>
      <w:r w:rsidRPr="00A204D5">
        <w:rPr>
          <w:rFonts w:eastAsia="Times New Roman"/>
          <w:color w:val="000000" w:themeColor="text1"/>
          <w:szCs w:val="24"/>
        </w:rPr>
        <w:t xml:space="preserve">έχετε επιτύχει και </w:t>
      </w:r>
      <w:r>
        <w:rPr>
          <w:rFonts w:eastAsia="Times New Roman"/>
          <w:color w:val="000000" w:themeColor="text1"/>
          <w:szCs w:val="24"/>
        </w:rPr>
        <w:t xml:space="preserve">για </w:t>
      </w:r>
      <w:r w:rsidRPr="00A204D5">
        <w:rPr>
          <w:rFonts w:eastAsia="Times New Roman"/>
          <w:color w:val="000000" w:themeColor="text1"/>
          <w:szCs w:val="24"/>
        </w:rPr>
        <w:t>τ</w:t>
      </w:r>
      <w:r>
        <w:rPr>
          <w:rFonts w:eastAsia="Times New Roman"/>
          <w:color w:val="000000" w:themeColor="text1"/>
          <w:szCs w:val="24"/>
        </w:rPr>
        <w:t>ο</w:t>
      </w:r>
      <w:r w:rsidRPr="00A204D5">
        <w:rPr>
          <w:rFonts w:eastAsia="Times New Roman"/>
          <w:color w:val="000000" w:themeColor="text1"/>
          <w:szCs w:val="24"/>
        </w:rPr>
        <w:t>ν οποί</w:t>
      </w:r>
      <w:r>
        <w:rPr>
          <w:rFonts w:eastAsia="Times New Roman"/>
          <w:color w:val="000000" w:themeColor="text1"/>
          <w:szCs w:val="24"/>
        </w:rPr>
        <w:t>ον</w:t>
      </w:r>
      <w:r w:rsidRPr="00A204D5">
        <w:rPr>
          <w:rFonts w:eastAsia="Times New Roman"/>
          <w:color w:val="000000" w:themeColor="text1"/>
          <w:szCs w:val="24"/>
        </w:rPr>
        <w:t xml:space="preserve"> θα πρέπει </w:t>
      </w:r>
      <w:r>
        <w:rPr>
          <w:rFonts w:eastAsia="Times New Roman"/>
          <w:color w:val="000000" w:themeColor="text1"/>
          <w:szCs w:val="24"/>
        </w:rPr>
        <w:t xml:space="preserve">να σας επιβραβεύσει </w:t>
      </w:r>
      <w:r w:rsidRPr="00A204D5">
        <w:rPr>
          <w:rFonts w:eastAsia="Times New Roman"/>
          <w:color w:val="000000" w:themeColor="text1"/>
          <w:szCs w:val="24"/>
        </w:rPr>
        <w:t>ο ελληνικός λαός</w:t>
      </w:r>
      <w:r>
        <w:rPr>
          <w:rFonts w:eastAsia="Times New Roman"/>
          <w:color w:val="000000" w:themeColor="text1"/>
          <w:szCs w:val="24"/>
        </w:rPr>
        <w:t>.</w:t>
      </w:r>
    </w:p>
    <w:p w14:paraId="6338F938"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Κ</w:t>
      </w:r>
      <w:r w:rsidRPr="00B302DE">
        <w:rPr>
          <w:rFonts w:eastAsia="Times New Roman"/>
          <w:color w:val="201F1E"/>
          <w:szCs w:val="24"/>
        </w:rPr>
        <w:t xml:space="preserve">αι ειλικρινώς και αντικειμενικά </w:t>
      </w:r>
      <w:r>
        <w:rPr>
          <w:rFonts w:eastAsia="Times New Roman"/>
          <w:color w:val="201F1E"/>
          <w:szCs w:val="24"/>
        </w:rPr>
        <w:t>–παρά τις ενδεχομένως κάποιε</w:t>
      </w:r>
      <w:r w:rsidRPr="00B302DE">
        <w:rPr>
          <w:rFonts w:eastAsia="Times New Roman"/>
          <w:color w:val="201F1E"/>
          <w:szCs w:val="24"/>
        </w:rPr>
        <w:t xml:space="preserve">ς </w:t>
      </w:r>
      <w:r>
        <w:rPr>
          <w:rFonts w:eastAsia="Times New Roman"/>
          <w:color w:val="201F1E"/>
          <w:szCs w:val="24"/>
        </w:rPr>
        <w:t>φορές</w:t>
      </w:r>
      <w:r w:rsidRPr="00B302DE">
        <w:rPr>
          <w:rFonts w:eastAsia="Times New Roman"/>
          <w:color w:val="201F1E"/>
          <w:szCs w:val="24"/>
        </w:rPr>
        <w:t xml:space="preserve"> καλές προθέσεις</w:t>
      </w:r>
      <w:r>
        <w:rPr>
          <w:rFonts w:eastAsia="Times New Roman"/>
          <w:color w:val="201F1E"/>
          <w:szCs w:val="24"/>
        </w:rPr>
        <w:t>-</w:t>
      </w:r>
      <w:r w:rsidRPr="00B302DE">
        <w:rPr>
          <w:rFonts w:eastAsia="Times New Roman"/>
          <w:color w:val="201F1E"/>
          <w:szCs w:val="24"/>
        </w:rPr>
        <w:t xml:space="preserve"> δεν μπορώ να βρω</w:t>
      </w:r>
      <w:r>
        <w:rPr>
          <w:rFonts w:eastAsia="Times New Roman"/>
          <w:color w:val="201F1E"/>
          <w:szCs w:val="24"/>
        </w:rPr>
        <w:t>.</w:t>
      </w:r>
      <w:r w:rsidRPr="00B302DE">
        <w:rPr>
          <w:rFonts w:eastAsia="Times New Roman"/>
          <w:color w:val="201F1E"/>
          <w:szCs w:val="24"/>
        </w:rPr>
        <w:t xml:space="preserve"> </w:t>
      </w:r>
    </w:p>
    <w:p w14:paraId="6338F939"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lastRenderedPageBreak/>
        <w:t xml:space="preserve">Προφανώς θα </w:t>
      </w:r>
      <w:r>
        <w:rPr>
          <w:rFonts w:eastAsia="Times New Roman"/>
          <w:color w:val="201F1E"/>
          <w:szCs w:val="24"/>
        </w:rPr>
        <w:t>καταψηφίσουμε την Κ</w:t>
      </w:r>
      <w:r w:rsidRPr="00B302DE">
        <w:rPr>
          <w:rFonts w:eastAsia="Times New Roman"/>
          <w:color w:val="201F1E"/>
          <w:szCs w:val="24"/>
        </w:rPr>
        <w:t xml:space="preserve">υβέρνησή </w:t>
      </w:r>
      <w:r>
        <w:rPr>
          <w:rFonts w:eastAsia="Times New Roman"/>
          <w:color w:val="201F1E"/>
          <w:szCs w:val="24"/>
        </w:rPr>
        <w:t xml:space="preserve">σας. Προφανώς </w:t>
      </w:r>
      <w:r w:rsidRPr="00B302DE">
        <w:rPr>
          <w:rFonts w:eastAsia="Times New Roman"/>
          <w:color w:val="201F1E"/>
          <w:szCs w:val="24"/>
        </w:rPr>
        <w:t xml:space="preserve">σε λίγες μέρες </w:t>
      </w:r>
      <w:r>
        <w:rPr>
          <w:rFonts w:eastAsia="Times New Roman"/>
          <w:color w:val="201F1E"/>
          <w:szCs w:val="24"/>
        </w:rPr>
        <w:t xml:space="preserve">έρχεται η ώρα των </w:t>
      </w:r>
      <w:r>
        <w:rPr>
          <w:rFonts w:eastAsia="Times New Roman"/>
          <w:color w:val="201F1E"/>
          <w:szCs w:val="24"/>
        </w:rPr>
        <w:t>ε</w:t>
      </w:r>
      <w:r w:rsidRPr="00B302DE">
        <w:rPr>
          <w:rFonts w:eastAsia="Times New Roman"/>
          <w:color w:val="201F1E"/>
          <w:szCs w:val="24"/>
        </w:rPr>
        <w:t xml:space="preserve">υρωεκλογών και αυτοδιοικητικών εκλογών και αργά ή γρήγορα </w:t>
      </w:r>
      <w:r>
        <w:rPr>
          <w:rFonts w:eastAsia="Times New Roman"/>
          <w:color w:val="201F1E"/>
          <w:szCs w:val="24"/>
        </w:rPr>
        <w:t>-</w:t>
      </w:r>
      <w:r w:rsidRPr="00B302DE">
        <w:rPr>
          <w:rFonts w:eastAsia="Times New Roman"/>
          <w:color w:val="201F1E"/>
          <w:szCs w:val="24"/>
        </w:rPr>
        <w:t>μπορεί να τρέξει ο</w:t>
      </w:r>
      <w:r>
        <w:rPr>
          <w:rFonts w:eastAsia="Times New Roman"/>
          <w:color w:val="201F1E"/>
          <w:szCs w:val="24"/>
        </w:rPr>
        <w:t xml:space="preserve"> κ. Τσίπρας, αλλά</w:t>
      </w:r>
      <w:r w:rsidRPr="00B302DE">
        <w:rPr>
          <w:rFonts w:eastAsia="Times New Roman"/>
          <w:color w:val="201F1E"/>
          <w:szCs w:val="24"/>
        </w:rPr>
        <w:t xml:space="preserve"> δεν μπορεί να κρυφτεί</w:t>
      </w:r>
      <w:r>
        <w:rPr>
          <w:rFonts w:eastAsia="Times New Roman"/>
          <w:color w:val="201F1E"/>
          <w:szCs w:val="24"/>
        </w:rPr>
        <w:t>-</w:t>
      </w:r>
      <w:r w:rsidRPr="00B302DE">
        <w:rPr>
          <w:rFonts w:eastAsia="Times New Roman"/>
          <w:color w:val="201F1E"/>
          <w:szCs w:val="24"/>
        </w:rPr>
        <w:t xml:space="preserve"> των εθνικών εκλογών</w:t>
      </w:r>
      <w:r>
        <w:rPr>
          <w:rFonts w:eastAsia="Times New Roman"/>
          <w:color w:val="201F1E"/>
          <w:szCs w:val="24"/>
        </w:rPr>
        <w:t>.</w:t>
      </w:r>
    </w:p>
    <w:p w14:paraId="6338F93A"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Ε</w:t>
      </w:r>
      <w:r w:rsidRPr="00B302DE">
        <w:rPr>
          <w:rFonts w:eastAsia="Times New Roman"/>
          <w:color w:val="201F1E"/>
          <w:szCs w:val="24"/>
        </w:rPr>
        <w:t>ίμαι σίγουρος</w:t>
      </w:r>
      <w:r>
        <w:rPr>
          <w:rFonts w:eastAsia="Times New Roman"/>
          <w:color w:val="201F1E"/>
          <w:szCs w:val="24"/>
        </w:rPr>
        <w:t>,</w:t>
      </w:r>
      <w:r w:rsidRPr="00B302DE">
        <w:rPr>
          <w:rFonts w:eastAsia="Times New Roman"/>
          <w:color w:val="201F1E"/>
          <w:szCs w:val="24"/>
        </w:rPr>
        <w:t xml:space="preserve"> πεπ</w:t>
      </w:r>
      <w:r>
        <w:rPr>
          <w:rFonts w:eastAsia="Times New Roman"/>
          <w:color w:val="201F1E"/>
          <w:szCs w:val="24"/>
        </w:rPr>
        <w:t xml:space="preserve">εισμένος ότι η συντριπτική </w:t>
      </w:r>
      <w:r w:rsidRPr="00B302DE">
        <w:rPr>
          <w:rFonts w:eastAsia="Times New Roman"/>
          <w:color w:val="201F1E"/>
          <w:szCs w:val="24"/>
        </w:rPr>
        <w:t>πλειοψηφία του ελληνικού λαού</w:t>
      </w:r>
      <w:r>
        <w:rPr>
          <w:rFonts w:eastAsia="Times New Roman"/>
          <w:color w:val="201F1E"/>
          <w:szCs w:val="24"/>
        </w:rPr>
        <w:t>,</w:t>
      </w:r>
      <w:r w:rsidRPr="00B302DE">
        <w:rPr>
          <w:rFonts w:eastAsia="Times New Roman"/>
          <w:color w:val="201F1E"/>
          <w:szCs w:val="24"/>
        </w:rPr>
        <w:t xml:space="preserve"> αυτοί που εκφράζονται</w:t>
      </w:r>
      <w:r>
        <w:rPr>
          <w:rFonts w:eastAsia="Times New Roman"/>
          <w:color w:val="201F1E"/>
          <w:szCs w:val="24"/>
        </w:rPr>
        <w:t>,</w:t>
      </w:r>
      <w:r w:rsidRPr="00B302DE">
        <w:rPr>
          <w:rFonts w:eastAsia="Times New Roman"/>
          <w:color w:val="201F1E"/>
          <w:szCs w:val="24"/>
        </w:rPr>
        <w:t xml:space="preserve"> α</w:t>
      </w:r>
      <w:r>
        <w:rPr>
          <w:rFonts w:eastAsia="Times New Roman"/>
          <w:color w:val="201F1E"/>
          <w:szCs w:val="24"/>
        </w:rPr>
        <w:t xml:space="preserve">λλά και αυτοί που στέκονται </w:t>
      </w:r>
      <w:r w:rsidRPr="00B302DE">
        <w:rPr>
          <w:rFonts w:eastAsia="Times New Roman"/>
          <w:color w:val="201F1E"/>
          <w:szCs w:val="24"/>
        </w:rPr>
        <w:t>σιωπηλά στην άκρη και δεν</w:t>
      </w:r>
      <w:r>
        <w:rPr>
          <w:rFonts w:eastAsia="Times New Roman"/>
          <w:color w:val="201F1E"/>
          <w:szCs w:val="24"/>
        </w:rPr>
        <w:t xml:space="preserve"> εκφράζονται, θα δώσει απάντηση σε</w:t>
      </w:r>
      <w:r w:rsidRPr="00B302DE">
        <w:rPr>
          <w:rFonts w:eastAsia="Times New Roman"/>
          <w:color w:val="201F1E"/>
          <w:szCs w:val="24"/>
        </w:rPr>
        <w:t xml:space="preserve"> αυτές </w:t>
      </w:r>
      <w:r>
        <w:rPr>
          <w:rFonts w:eastAsia="Times New Roman"/>
          <w:color w:val="201F1E"/>
          <w:szCs w:val="24"/>
        </w:rPr>
        <w:t>τις πολιτικές συμπεριφορές και σίγουρα ώθηση στη νέα διακυβέρνηση και σε μια νέα</w:t>
      </w:r>
      <w:r>
        <w:rPr>
          <w:rFonts w:eastAsia="Times New Roman"/>
          <w:color w:val="201F1E"/>
          <w:szCs w:val="24"/>
        </w:rPr>
        <w:t xml:space="preserve"> εποχή για να βγάλει την Ελλάδα από το τέλμα και να εγγυηθεί μια καλύτερη ζωή, όχι για τους δεξιούς, όχι για τους κεντρώους, ούτε για τους αριστερούς, οριζόντια για όλη την ελληνική κοινωνία, για όλους τους πολίτες. Διότι αυτό είναι το καθήκον και η υποχρέ</w:t>
      </w:r>
      <w:r>
        <w:rPr>
          <w:rFonts w:eastAsia="Times New Roman"/>
          <w:color w:val="201F1E"/>
          <w:szCs w:val="24"/>
        </w:rPr>
        <w:t xml:space="preserve">ωση ενός πρωθυπουργού, όχι να είναι ταξικός, όχι να διαιρεί, αλλά να υπηρετεί τους πάντες. </w:t>
      </w:r>
    </w:p>
    <w:p w14:paraId="6338F93B"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 xml:space="preserve">Σας ευχαριστώ πολύ. </w:t>
      </w:r>
    </w:p>
    <w:p w14:paraId="6338F93C" w14:textId="77777777" w:rsidR="00401C51" w:rsidRDefault="00794512">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lastRenderedPageBreak/>
        <w:t>(Χειροκροτήματα από την πτέρυγα της Νέας Δημοκρατίας)</w:t>
      </w:r>
    </w:p>
    <w:p w14:paraId="6338F93D"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 </w:t>
      </w: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Ε</w:t>
      </w:r>
      <w:r w:rsidRPr="00B302DE">
        <w:rPr>
          <w:rFonts w:eastAsia="Times New Roman"/>
          <w:color w:val="201F1E"/>
          <w:szCs w:val="24"/>
        </w:rPr>
        <w:t xml:space="preserve">υχαριστούμε </w:t>
      </w:r>
      <w:r>
        <w:rPr>
          <w:rFonts w:eastAsia="Times New Roman"/>
          <w:color w:val="201F1E"/>
          <w:szCs w:val="24"/>
        </w:rPr>
        <w:t xml:space="preserve">τον κ. Κικίλια. </w:t>
      </w:r>
    </w:p>
    <w:p w14:paraId="6338F93E"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Τον λόγο έχει ο κ. Σ</w:t>
      </w:r>
      <w:r w:rsidRPr="00B302DE">
        <w:rPr>
          <w:rFonts w:eastAsia="Times New Roman"/>
          <w:color w:val="201F1E"/>
          <w:szCs w:val="24"/>
        </w:rPr>
        <w:t>κουρλέ</w:t>
      </w:r>
      <w:r w:rsidRPr="00B302DE">
        <w:rPr>
          <w:rFonts w:eastAsia="Times New Roman"/>
          <w:color w:val="201F1E"/>
          <w:szCs w:val="24"/>
        </w:rPr>
        <w:t>της και</w:t>
      </w:r>
      <w:r>
        <w:rPr>
          <w:rFonts w:eastAsia="Times New Roman"/>
          <w:color w:val="201F1E"/>
          <w:szCs w:val="24"/>
        </w:rPr>
        <w:t xml:space="preserve"> αμέσως μετά θα μιλήσει ο κ.</w:t>
      </w:r>
      <w:r w:rsidRPr="00B302DE">
        <w:rPr>
          <w:rFonts w:eastAsia="Times New Roman"/>
          <w:color w:val="201F1E"/>
          <w:szCs w:val="24"/>
        </w:rPr>
        <w:t xml:space="preserve"> Παπαθεοδώρου</w:t>
      </w:r>
      <w:r>
        <w:rPr>
          <w:rFonts w:eastAsia="Times New Roman"/>
          <w:color w:val="201F1E"/>
          <w:szCs w:val="24"/>
        </w:rPr>
        <w:t>,</w:t>
      </w:r>
      <w:r w:rsidRPr="00B302DE">
        <w:rPr>
          <w:rFonts w:eastAsia="Times New Roman"/>
          <w:color w:val="201F1E"/>
          <w:szCs w:val="24"/>
        </w:rPr>
        <w:t xml:space="preserve"> ο</w:t>
      </w:r>
      <w:r>
        <w:rPr>
          <w:rFonts w:eastAsia="Times New Roman"/>
          <w:color w:val="201F1E"/>
          <w:szCs w:val="24"/>
        </w:rPr>
        <w:t xml:space="preserve"> οποίος είχε ενημερώσει και το Π</w:t>
      </w:r>
      <w:r w:rsidRPr="00B302DE">
        <w:rPr>
          <w:rFonts w:eastAsia="Times New Roman"/>
          <w:color w:val="201F1E"/>
          <w:szCs w:val="24"/>
        </w:rPr>
        <w:t>ροεδρείο ότι είναι καθ</w:t>
      </w:r>
      <w:r>
        <w:rPr>
          <w:rFonts w:eastAsia="Times New Roman"/>
          <w:color w:val="201F1E"/>
          <w:szCs w:val="24"/>
        </w:rPr>
        <w:t xml:space="preserve">’ </w:t>
      </w:r>
      <w:r w:rsidRPr="00B302DE">
        <w:rPr>
          <w:rFonts w:eastAsia="Times New Roman"/>
          <w:color w:val="201F1E"/>
          <w:szCs w:val="24"/>
        </w:rPr>
        <w:t>οδόν</w:t>
      </w:r>
      <w:r>
        <w:rPr>
          <w:rFonts w:eastAsia="Times New Roman"/>
          <w:color w:val="201F1E"/>
          <w:szCs w:val="24"/>
        </w:rPr>
        <w:t>.</w:t>
      </w:r>
    </w:p>
    <w:p w14:paraId="6338F93F"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Ορίστε, κύριε συνάδελφε, έχετε τον λόγο για επτά</w:t>
      </w:r>
      <w:r w:rsidRPr="00B302DE">
        <w:rPr>
          <w:rFonts w:eastAsia="Times New Roman"/>
          <w:color w:val="201F1E"/>
          <w:szCs w:val="24"/>
        </w:rPr>
        <w:t xml:space="preserve"> λεπτά</w:t>
      </w:r>
      <w:r>
        <w:rPr>
          <w:rFonts w:eastAsia="Times New Roman"/>
          <w:color w:val="201F1E"/>
          <w:szCs w:val="24"/>
        </w:rPr>
        <w:t>.</w:t>
      </w:r>
    </w:p>
    <w:p w14:paraId="6338F940"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ΠΑΝΑΓΙΩΤΗΣ (ΠΑΝΟΣ) ΣΚΟΥΡΛΕΤΗΣ: </w:t>
      </w:r>
      <w:r>
        <w:rPr>
          <w:rFonts w:eastAsia="Times New Roman"/>
          <w:color w:val="201F1E"/>
          <w:szCs w:val="24"/>
        </w:rPr>
        <w:t xml:space="preserve">Ευχαριστώ </w:t>
      </w:r>
      <w:r w:rsidRPr="00B302DE">
        <w:rPr>
          <w:rFonts w:eastAsia="Times New Roman"/>
          <w:color w:val="201F1E"/>
          <w:szCs w:val="24"/>
        </w:rPr>
        <w:t>πολύ</w:t>
      </w:r>
      <w:r>
        <w:rPr>
          <w:rFonts w:eastAsia="Times New Roman"/>
          <w:color w:val="201F1E"/>
          <w:szCs w:val="24"/>
        </w:rPr>
        <w:t>, κύριε Π</w:t>
      </w:r>
      <w:r w:rsidRPr="00B302DE">
        <w:rPr>
          <w:rFonts w:eastAsia="Times New Roman"/>
          <w:color w:val="201F1E"/>
          <w:szCs w:val="24"/>
        </w:rPr>
        <w:t>ρόεδρε</w:t>
      </w:r>
      <w:r>
        <w:rPr>
          <w:rFonts w:eastAsia="Times New Roman"/>
          <w:color w:val="201F1E"/>
          <w:szCs w:val="24"/>
        </w:rPr>
        <w:t>.</w:t>
      </w:r>
    </w:p>
    <w:p w14:paraId="6338F941"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B302DE">
        <w:rPr>
          <w:rFonts w:eastAsia="Times New Roman"/>
          <w:color w:val="201F1E"/>
          <w:szCs w:val="24"/>
        </w:rPr>
        <w:t xml:space="preserve">πειδή ο διάλογος πρέπει </w:t>
      </w:r>
      <w:r w:rsidRPr="00B302DE">
        <w:rPr>
          <w:rFonts w:eastAsia="Times New Roman"/>
          <w:color w:val="201F1E"/>
          <w:szCs w:val="24"/>
        </w:rPr>
        <w:t>να είναι ζωντανός</w:t>
      </w:r>
      <w:r>
        <w:rPr>
          <w:rFonts w:eastAsia="Times New Roman"/>
          <w:color w:val="201F1E"/>
          <w:szCs w:val="24"/>
        </w:rPr>
        <w:t>,</w:t>
      </w:r>
      <w:r w:rsidRPr="00B302DE">
        <w:rPr>
          <w:rFonts w:eastAsia="Times New Roman"/>
          <w:color w:val="201F1E"/>
          <w:szCs w:val="24"/>
        </w:rPr>
        <w:t xml:space="preserve"> επιτρέψτε μου να ξεκινήσω από κάποιες σκέψεις</w:t>
      </w:r>
      <w:r>
        <w:rPr>
          <w:rFonts w:eastAsia="Times New Roman"/>
          <w:color w:val="201F1E"/>
          <w:szCs w:val="24"/>
        </w:rPr>
        <w:t>,</w:t>
      </w:r>
      <w:r w:rsidRPr="00B302DE">
        <w:rPr>
          <w:rFonts w:eastAsia="Times New Roman"/>
          <w:color w:val="201F1E"/>
          <w:szCs w:val="24"/>
        </w:rPr>
        <w:t xml:space="preserve"> που </w:t>
      </w:r>
      <w:r>
        <w:rPr>
          <w:rFonts w:eastAsia="Times New Roman"/>
          <w:color w:val="201F1E"/>
          <w:szCs w:val="24"/>
        </w:rPr>
        <w:t xml:space="preserve">μου γεννήθηκαν ακούγοντας τον κ. </w:t>
      </w:r>
      <w:r w:rsidRPr="00B302DE">
        <w:rPr>
          <w:rFonts w:eastAsia="Times New Roman"/>
          <w:color w:val="201F1E"/>
          <w:szCs w:val="24"/>
        </w:rPr>
        <w:t>Κικίλια</w:t>
      </w:r>
      <w:r>
        <w:rPr>
          <w:rFonts w:eastAsia="Times New Roman"/>
          <w:color w:val="201F1E"/>
          <w:szCs w:val="24"/>
        </w:rPr>
        <w:t>. Ό</w:t>
      </w:r>
      <w:r w:rsidRPr="00B302DE">
        <w:rPr>
          <w:rFonts w:eastAsia="Times New Roman"/>
          <w:color w:val="201F1E"/>
          <w:szCs w:val="24"/>
        </w:rPr>
        <w:t>ταν τον άκουσα</w:t>
      </w:r>
      <w:r>
        <w:rPr>
          <w:rFonts w:eastAsia="Times New Roman"/>
          <w:color w:val="201F1E"/>
          <w:szCs w:val="24"/>
        </w:rPr>
        <w:t>,</w:t>
      </w:r>
      <w:r w:rsidRPr="00B302DE">
        <w:rPr>
          <w:rFonts w:eastAsia="Times New Roman"/>
          <w:color w:val="201F1E"/>
          <w:szCs w:val="24"/>
        </w:rPr>
        <w:t xml:space="preserve"> </w:t>
      </w:r>
      <w:r>
        <w:rPr>
          <w:rFonts w:eastAsia="Times New Roman"/>
          <w:color w:val="201F1E"/>
          <w:szCs w:val="24"/>
        </w:rPr>
        <w:t>είπα</w:t>
      </w:r>
      <w:r>
        <w:rPr>
          <w:rFonts w:eastAsia="Times New Roman"/>
          <w:color w:val="201F1E"/>
          <w:szCs w:val="24"/>
        </w:rPr>
        <w:t>:</w:t>
      </w:r>
      <w:r>
        <w:rPr>
          <w:rFonts w:eastAsia="Times New Roman"/>
          <w:color w:val="201F1E"/>
          <w:szCs w:val="24"/>
        </w:rPr>
        <w:t xml:space="preserve"> «να μι</w:t>
      </w:r>
      <w:r w:rsidRPr="00B302DE">
        <w:rPr>
          <w:rFonts w:eastAsia="Times New Roman"/>
          <w:color w:val="201F1E"/>
          <w:szCs w:val="24"/>
        </w:rPr>
        <w:t>α ενδιαφέρουσα τοποθέτηση</w:t>
      </w:r>
      <w:r>
        <w:rPr>
          <w:rFonts w:eastAsia="Times New Roman"/>
          <w:color w:val="201F1E"/>
          <w:szCs w:val="24"/>
        </w:rPr>
        <w:t>,</w:t>
      </w:r>
      <w:r w:rsidRPr="00B302DE">
        <w:rPr>
          <w:rFonts w:eastAsia="Times New Roman"/>
          <w:color w:val="201F1E"/>
          <w:szCs w:val="24"/>
        </w:rPr>
        <w:t xml:space="preserve"> η οποία διαφέρει από το κλίμα των τοποθετήσεων των τελευταίων ημερών της Ν</w:t>
      </w:r>
      <w:r>
        <w:rPr>
          <w:rFonts w:eastAsia="Times New Roman"/>
          <w:color w:val="201F1E"/>
          <w:szCs w:val="24"/>
        </w:rPr>
        <w:t xml:space="preserve">έας </w:t>
      </w:r>
      <w:r>
        <w:rPr>
          <w:rFonts w:eastAsia="Times New Roman"/>
          <w:color w:val="201F1E"/>
          <w:szCs w:val="24"/>
        </w:rPr>
        <w:t>Δημοκρατίας και κυρίως του Α</w:t>
      </w:r>
      <w:r w:rsidRPr="00B302DE">
        <w:rPr>
          <w:rFonts w:eastAsia="Times New Roman"/>
          <w:color w:val="201F1E"/>
          <w:szCs w:val="24"/>
        </w:rPr>
        <w:t xml:space="preserve">ρχηγού </w:t>
      </w:r>
      <w:r>
        <w:rPr>
          <w:rFonts w:eastAsia="Times New Roman"/>
          <w:color w:val="201F1E"/>
          <w:szCs w:val="24"/>
        </w:rPr>
        <w:t xml:space="preserve">της, να </w:t>
      </w:r>
      <w:r>
        <w:rPr>
          <w:rFonts w:eastAsia="Times New Roman"/>
          <w:color w:val="201F1E"/>
          <w:szCs w:val="24"/>
        </w:rPr>
        <w:lastRenderedPageBreak/>
        <w:t>μια τοποθέτηση που διαφέρει, από τις αναφορές στον Εμφύλιο Π</w:t>
      </w:r>
      <w:r w:rsidRPr="00B302DE">
        <w:rPr>
          <w:rFonts w:eastAsia="Times New Roman"/>
          <w:color w:val="201F1E"/>
          <w:szCs w:val="24"/>
        </w:rPr>
        <w:t>όλεμο</w:t>
      </w:r>
      <w:r>
        <w:rPr>
          <w:rFonts w:eastAsia="Times New Roman"/>
          <w:color w:val="201F1E"/>
          <w:szCs w:val="24"/>
        </w:rPr>
        <w:t>,</w:t>
      </w:r>
      <w:r w:rsidRPr="00B302DE">
        <w:rPr>
          <w:rFonts w:eastAsia="Times New Roman"/>
          <w:color w:val="201F1E"/>
          <w:szCs w:val="24"/>
        </w:rPr>
        <w:t xml:space="preserve"> στα </w:t>
      </w:r>
      <w:r>
        <w:rPr>
          <w:rFonts w:eastAsia="Times New Roman"/>
          <w:color w:val="201F1E"/>
          <w:szCs w:val="24"/>
        </w:rPr>
        <w:t xml:space="preserve">αναγκαία </w:t>
      </w:r>
      <w:r w:rsidRPr="00B302DE">
        <w:rPr>
          <w:rFonts w:eastAsia="Times New Roman"/>
          <w:color w:val="201F1E"/>
          <w:szCs w:val="24"/>
        </w:rPr>
        <w:t>συμπεράσματα που πρέπει να βγάλουμε ως χώρα</w:t>
      </w:r>
      <w:r>
        <w:rPr>
          <w:rFonts w:eastAsia="Times New Roman"/>
          <w:color w:val="201F1E"/>
          <w:szCs w:val="24"/>
        </w:rPr>
        <w:t xml:space="preserve">, ως </w:t>
      </w:r>
      <w:r>
        <w:rPr>
          <w:rFonts w:eastAsia="Times New Roman"/>
          <w:color w:val="201F1E"/>
          <w:szCs w:val="24"/>
        </w:rPr>
        <w:t>δ</w:t>
      </w:r>
      <w:r w:rsidRPr="00B302DE">
        <w:rPr>
          <w:rFonts w:eastAsia="Times New Roman"/>
          <w:color w:val="201F1E"/>
          <w:szCs w:val="24"/>
        </w:rPr>
        <w:t>ημοκρατία</w:t>
      </w:r>
      <w:r>
        <w:rPr>
          <w:rFonts w:eastAsia="Times New Roman"/>
          <w:color w:val="201F1E"/>
          <w:szCs w:val="24"/>
        </w:rPr>
        <w:t xml:space="preserve">». </w:t>
      </w:r>
    </w:p>
    <w:p w14:paraId="6338F942"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Βεβαίως, </w:t>
      </w:r>
      <w:r w:rsidRPr="00B302DE">
        <w:rPr>
          <w:rFonts w:eastAsia="Times New Roman"/>
          <w:color w:val="201F1E"/>
          <w:szCs w:val="24"/>
        </w:rPr>
        <w:t xml:space="preserve">μετά από λίγο </w:t>
      </w:r>
      <w:r>
        <w:rPr>
          <w:rFonts w:eastAsia="Times New Roman"/>
          <w:color w:val="201F1E"/>
          <w:szCs w:val="24"/>
        </w:rPr>
        <w:t>αυτά τα πρώτα κ</w:t>
      </w:r>
      <w:r w:rsidRPr="00B302DE">
        <w:rPr>
          <w:rFonts w:eastAsia="Times New Roman"/>
          <w:color w:val="201F1E"/>
          <w:szCs w:val="24"/>
        </w:rPr>
        <w:t>ατ</w:t>
      </w:r>
      <w:r>
        <w:rPr>
          <w:rFonts w:eastAsia="Times New Roman"/>
          <w:color w:val="201F1E"/>
          <w:szCs w:val="24"/>
        </w:rPr>
        <w:t>’ αρχ</w:t>
      </w:r>
      <w:r>
        <w:rPr>
          <w:rFonts w:eastAsia="Times New Roman"/>
          <w:color w:val="201F1E"/>
          <w:szCs w:val="24"/>
        </w:rPr>
        <w:t>άς</w:t>
      </w:r>
      <w:r>
        <w:rPr>
          <w:rFonts w:eastAsia="Times New Roman"/>
          <w:color w:val="201F1E"/>
          <w:szCs w:val="24"/>
        </w:rPr>
        <w:t xml:space="preserve"> συμπεράσματα</w:t>
      </w:r>
      <w:r w:rsidRPr="00B302DE">
        <w:rPr>
          <w:rFonts w:eastAsia="Times New Roman"/>
          <w:color w:val="201F1E"/>
          <w:szCs w:val="24"/>
        </w:rPr>
        <w:t xml:space="preserve"> μας τα μπε</w:t>
      </w:r>
      <w:r w:rsidRPr="00B302DE">
        <w:rPr>
          <w:rFonts w:eastAsia="Times New Roman"/>
          <w:color w:val="201F1E"/>
          <w:szCs w:val="24"/>
        </w:rPr>
        <w:t>ρδέψατε λίγο</w:t>
      </w:r>
      <w:r>
        <w:rPr>
          <w:rFonts w:eastAsia="Times New Roman"/>
          <w:color w:val="201F1E"/>
          <w:szCs w:val="24"/>
        </w:rPr>
        <w:t>. Μ</w:t>
      </w:r>
      <w:r w:rsidRPr="00B302DE">
        <w:rPr>
          <w:rFonts w:eastAsia="Times New Roman"/>
          <w:color w:val="201F1E"/>
          <w:szCs w:val="24"/>
        </w:rPr>
        <w:t>ας τα μπερδέψατε</w:t>
      </w:r>
      <w:r>
        <w:rPr>
          <w:rFonts w:eastAsia="Times New Roman"/>
          <w:color w:val="201F1E"/>
          <w:szCs w:val="24"/>
        </w:rPr>
        <w:t>,</w:t>
      </w:r>
      <w:r w:rsidRPr="00B302DE">
        <w:rPr>
          <w:rFonts w:eastAsia="Times New Roman"/>
          <w:color w:val="201F1E"/>
          <w:szCs w:val="24"/>
        </w:rPr>
        <w:t xml:space="preserve"> διότι</w:t>
      </w:r>
      <w:r>
        <w:rPr>
          <w:rFonts w:eastAsia="Times New Roman"/>
          <w:color w:val="201F1E"/>
          <w:szCs w:val="24"/>
        </w:rPr>
        <w:t>,</w:t>
      </w:r>
      <w:r w:rsidRPr="00B302DE">
        <w:rPr>
          <w:rFonts w:eastAsia="Times New Roman"/>
          <w:color w:val="201F1E"/>
          <w:szCs w:val="24"/>
        </w:rPr>
        <w:t xml:space="preserve"> ξέρετε</w:t>
      </w:r>
      <w:r>
        <w:rPr>
          <w:rFonts w:eastAsia="Times New Roman"/>
          <w:color w:val="201F1E"/>
          <w:szCs w:val="24"/>
        </w:rPr>
        <w:t>,</w:t>
      </w:r>
      <w:r w:rsidRPr="00B302DE">
        <w:rPr>
          <w:rFonts w:eastAsia="Times New Roman"/>
          <w:color w:val="201F1E"/>
          <w:szCs w:val="24"/>
        </w:rPr>
        <w:t xml:space="preserve"> είναι άλλο η αντιπαράθεση </w:t>
      </w:r>
      <w:r>
        <w:rPr>
          <w:rFonts w:eastAsia="Times New Roman"/>
          <w:color w:val="201F1E"/>
          <w:szCs w:val="24"/>
        </w:rPr>
        <w:t xml:space="preserve">ανάμεσα </w:t>
      </w:r>
      <w:r w:rsidRPr="00B302DE">
        <w:rPr>
          <w:rFonts w:eastAsia="Times New Roman"/>
          <w:color w:val="201F1E"/>
          <w:szCs w:val="24"/>
        </w:rPr>
        <w:t>σε ουσιαστικές προγραμματικές διαφορές</w:t>
      </w:r>
      <w:r>
        <w:rPr>
          <w:rFonts w:eastAsia="Times New Roman"/>
          <w:color w:val="201F1E"/>
          <w:szCs w:val="24"/>
        </w:rPr>
        <w:t>, άλλο η πόλωση που βασίζεται σε μι</w:t>
      </w:r>
      <w:r w:rsidRPr="00B302DE">
        <w:rPr>
          <w:rFonts w:eastAsia="Times New Roman"/>
          <w:color w:val="201F1E"/>
          <w:szCs w:val="24"/>
        </w:rPr>
        <w:t>α διαφορετική οπτική γωνία</w:t>
      </w:r>
      <w:r>
        <w:rPr>
          <w:rFonts w:eastAsia="Times New Roman"/>
          <w:color w:val="201F1E"/>
          <w:szCs w:val="24"/>
        </w:rPr>
        <w:t>,</w:t>
      </w:r>
      <w:r w:rsidRPr="00B302DE">
        <w:rPr>
          <w:rFonts w:eastAsia="Times New Roman"/>
          <w:color w:val="201F1E"/>
          <w:szCs w:val="24"/>
        </w:rPr>
        <w:t xml:space="preserve"> άλλο η αντανάκλαση της διαχρονικής πάλης των τάξεων στην πολιτική</w:t>
      </w:r>
      <w:r>
        <w:rPr>
          <w:rFonts w:eastAsia="Times New Roman"/>
          <w:color w:val="201F1E"/>
          <w:szCs w:val="24"/>
        </w:rPr>
        <w:t xml:space="preserve"> </w:t>
      </w:r>
      <w:r w:rsidRPr="00B302DE">
        <w:rPr>
          <w:rFonts w:eastAsia="Times New Roman"/>
          <w:color w:val="201F1E"/>
          <w:szCs w:val="24"/>
        </w:rPr>
        <w:t>στο πλα</w:t>
      </w:r>
      <w:r w:rsidRPr="00B302DE">
        <w:rPr>
          <w:rFonts w:eastAsia="Times New Roman"/>
          <w:color w:val="201F1E"/>
          <w:szCs w:val="24"/>
        </w:rPr>
        <w:t xml:space="preserve">ίσιο της σημερινής </w:t>
      </w:r>
      <w:r>
        <w:rPr>
          <w:rFonts w:eastAsia="Times New Roman"/>
          <w:color w:val="201F1E"/>
          <w:szCs w:val="24"/>
        </w:rPr>
        <w:t>δ</w:t>
      </w:r>
      <w:r w:rsidRPr="00B302DE">
        <w:rPr>
          <w:rFonts w:eastAsia="Times New Roman"/>
          <w:color w:val="201F1E"/>
          <w:szCs w:val="24"/>
        </w:rPr>
        <w:t>ημοκρατίας</w:t>
      </w:r>
      <w:r>
        <w:rPr>
          <w:rFonts w:eastAsia="Times New Roman"/>
          <w:color w:val="201F1E"/>
          <w:szCs w:val="24"/>
        </w:rPr>
        <w:t xml:space="preserve"> και άλλο αυτά που είπατε, ότι –εν πάση περιπτώσει- όποιος </w:t>
      </w:r>
      <w:r w:rsidRPr="00B302DE">
        <w:rPr>
          <w:rFonts w:eastAsia="Times New Roman"/>
          <w:color w:val="201F1E"/>
          <w:szCs w:val="24"/>
        </w:rPr>
        <w:t>βλέπει τα πράγματα μ</w:t>
      </w:r>
      <w:r>
        <w:rPr>
          <w:rFonts w:eastAsia="Times New Roman"/>
          <w:color w:val="201F1E"/>
          <w:szCs w:val="24"/>
        </w:rPr>
        <w:t xml:space="preserve">ε μια </w:t>
      </w:r>
      <w:r w:rsidRPr="00B302DE">
        <w:rPr>
          <w:rFonts w:eastAsia="Times New Roman"/>
          <w:color w:val="201F1E"/>
          <w:szCs w:val="24"/>
        </w:rPr>
        <w:t>κοινωνική ευαισθησία</w:t>
      </w:r>
      <w:r>
        <w:rPr>
          <w:rFonts w:eastAsia="Times New Roman"/>
          <w:color w:val="201F1E"/>
          <w:szCs w:val="24"/>
        </w:rPr>
        <w:t>, μι</w:t>
      </w:r>
      <w:r w:rsidRPr="00B302DE">
        <w:rPr>
          <w:rFonts w:eastAsia="Times New Roman"/>
          <w:color w:val="201F1E"/>
          <w:szCs w:val="24"/>
        </w:rPr>
        <w:t>α ταξική μεροληψία</w:t>
      </w:r>
      <w:r>
        <w:rPr>
          <w:rFonts w:eastAsia="Times New Roman"/>
          <w:color w:val="201F1E"/>
          <w:szCs w:val="24"/>
        </w:rPr>
        <w:t>,</w:t>
      </w:r>
      <w:r w:rsidRPr="00B302DE">
        <w:rPr>
          <w:rFonts w:eastAsia="Times New Roman"/>
          <w:color w:val="201F1E"/>
          <w:szCs w:val="24"/>
        </w:rPr>
        <w:t xml:space="preserve"> διαιρεί</w:t>
      </w:r>
      <w:r>
        <w:rPr>
          <w:rFonts w:eastAsia="Times New Roman"/>
          <w:color w:val="201F1E"/>
          <w:szCs w:val="24"/>
        </w:rPr>
        <w:t>. Α</w:t>
      </w:r>
      <w:r w:rsidRPr="00B302DE">
        <w:rPr>
          <w:rFonts w:eastAsia="Times New Roman"/>
          <w:color w:val="201F1E"/>
          <w:szCs w:val="24"/>
        </w:rPr>
        <w:t>υτά θέλο</w:t>
      </w:r>
      <w:r>
        <w:rPr>
          <w:rFonts w:eastAsia="Times New Roman"/>
          <w:color w:val="201F1E"/>
          <w:szCs w:val="24"/>
        </w:rPr>
        <w:t>υν μι</w:t>
      </w:r>
      <w:r w:rsidRPr="00B302DE">
        <w:rPr>
          <w:rFonts w:eastAsia="Times New Roman"/>
          <w:color w:val="201F1E"/>
          <w:szCs w:val="24"/>
        </w:rPr>
        <w:t>α αναγκαία αποσαφήνιση</w:t>
      </w:r>
      <w:r>
        <w:rPr>
          <w:rFonts w:eastAsia="Times New Roman"/>
          <w:color w:val="201F1E"/>
          <w:szCs w:val="24"/>
        </w:rPr>
        <w:t>.</w:t>
      </w:r>
    </w:p>
    <w:p w14:paraId="6338F943"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κάνατε μάλιστα και μία αναφορά, αλλά </w:t>
      </w:r>
      <w:r w:rsidRPr="00B302DE">
        <w:rPr>
          <w:rFonts w:eastAsia="Times New Roman"/>
          <w:color w:val="201F1E"/>
          <w:szCs w:val="24"/>
        </w:rPr>
        <w:t xml:space="preserve">ελπίζω </w:t>
      </w:r>
      <w:r>
        <w:rPr>
          <w:rFonts w:eastAsia="Times New Roman"/>
          <w:color w:val="201F1E"/>
          <w:szCs w:val="24"/>
        </w:rPr>
        <w:t>εν</w:t>
      </w:r>
      <w:r w:rsidRPr="00B302DE">
        <w:rPr>
          <w:rFonts w:eastAsia="Times New Roman"/>
          <w:color w:val="201F1E"/>
          <w:szCs w:val="24"/>
        </w:rPr>
        <w:t xml:space="preserve"> τη ρύμη του λόγου </w:t>
      </w:r>
      <w:r>
        <w:rPr>
          <w:rFonts w:eastAsia="Times New Roman"/>
          <w:color w:val="201F1E"/>
          <w:szCs w:val="24"/>
        </w:rPr>
        <w:t xml:space="preserve">σας. Το 2008, κύριε </w:t>
      </w:r>
      <w:r w:rsidRPr="00B302DE">
        <w:rPr>
          <w:rFonts w:eastAsia="Times New Roman"/>
          <w:color w:val="201F1E"/>
          <w:szCs w:val="24"/>
        </w:rPr>
        <w:t>Κικίλια</w:t>
      </w:r>
      <w:r>
        <w:rPr>
          <w:rFonts w:eastAsia="Times New Roman"/>
          <w:color w:val="201F1E"/>
          <w:szCs w:val="24"/>
        </w:rPr>
        <w:t>, δεν είχαμε μι</w:t>
      </w:r>
      <w:r w:rsidRPr="00B302DE">
        <w:rPr>
          <w:rFonts w:eastAsia="Times New Roman"/>
          <w:color w:val="201F1E"/>
          <w:szCs w:val="24"/>
        </w:rPr>
        <w:t>α τραγική κατάληξη γεγονότων</w:t>
      </w:r>
      <w:r>
        <w:rPr>
          <w:rFonts w:eastAsia="Times New Roman"/>
          <w:color w:val="201F1E"/>
          <w:szCs w:val="24"/>
        </w:rPr>
        <w:t>, είχαμε μι</w:t>
      </w:r>
      <w:r w:rsidRPr="00B302DE">
        <w:rPr>
          <w:rFonts w:eastAsia="Times New Roman"/>
          <w:color w:val="201F1E"/>
          <w:szCs w:val="24"/>
        </w:rPr>
        <w:t xml:space="preserve">α τραγική </w:t>
      </w:r>
      <w:r>
        <w:rPr>
          <w:rFonts w:eastAsia="Times New Roman"/>
          <w:color w:val="201F1E"/>
          <w:szCs w:val="24"/>
        </w:rPr>
        <w:t>έναρξη,</w:t>
      </w:r>
      <w:r w:rsidRPr="00B302DE">
        <w:rPr>
          <w:rFonts w:eastAsia="Times New Roman"/>
          <w:color w:val="201F1E"/>
          <w:szCs w:val="24"/>
        </w:rPr>
        <w:t xml:space="preserve"> όταν ένα νέο παιδί βρέθηκε μπροστά στην κάννη ενός </w:t>
      </w:r>
      <w:r w:rsidRPr="00B302DE">
        <w:rPr>
          <w:rFonts w:eastAsia="Times New Roman"/>
          <w:color w:val="201F1E"/>
          <w:szCs w:val="24"/>
        </w:rPr>
        <w:lastRenderedPageBreak/>
        <w:t>άφρονα αστυνομικού</w:t>
      </w:r>
      <w:r>
        <w:rPr>
          <w:rFonts w:eastAsia="Times New Roman"/>
          <w:color w:val="201F1E"/>
          <w:szCs w:val="24"/>
        </w:rPr>
        <w:t>. Και ακολούθησαν όσα ακολούθησαν κ</w:t>
      </w:r>
      <w:r w:rsidRPr="00B302DE">
        <w:rPr>
          <w:rFonts w:eastAsia="Times New Roman"/>
          <w:color w:val="201F1E"/>
          <w:szCs w:val="24"/>
        </w:rPr>
        <w:t>αι ευτ</w:t>
      </w:r>
      <w:r>
        <w:rPr>
          <w:rFonts w:eastAsia="Times New Roman"/>
          <w:color w:val="201F1E"/>
          <w:szCs w:val="24"/>
        </w:rPr>
        <w:t>υχώς τότε υπήρχε ένας Υ</w:t>
      </w:r>
      <w:r w:rsidRPr="00B302DE">
        <w:rPr>
          <w:rFonts w:eastAsia="Times New Roman"/>
          <w:color w:val="201F1E"/>
          <w:szCs w:val="24"/>
        </w:rPr>
        <w:t>π</w:t>
      </w:r>
      <w:r>
        <w:rPr>
          <w:rFonts w:eastAsia="Times New Roman"/>
          <w:color w:val="201F1E"/>
          <w:szCs w:val="24"/>
        </w:rPr>
        <w:t>ουργ</w:t>
      </w:r>
      <w:r>
        <w:rPr>
          <w:rFonts w:eastAsia="Times New Roman"/>
          <w:color w:val="201F1E"/>
          <w:szCs w:val="24"/>
        </w:rPr>
        <w:t>ός Εσωτερικών και Δημοσίας Τ</w:t>
      </w:r>
      <w:r w:rsidRPr="00B302DE">
        <w:rPr>
          <w:rFonts w:eastAsia="Times New Roman"/>
          <w:color w:val="201F1E"/>
          <w:szCs w:val="24"/>
        </w:rPr>
        <w:t>άξεως</w:t>
      </w:r>
      <w:r>
        <w:rPr>
          <w:rFonts w:eastAsia="Times New Roman"/>
          <w:color w:val="201F1E"/>
          <w:szCs w:val="24"/>
        </w:rPr>
        <w:t>, ο σημερινός Π</w:t>
      </w:r>
      <w:r w:rsidRPr="00B302DE">
        <w:rPr>
          <w:rFonts w:eastAsia="Times New Roman"/>
          <w:color w:val="201F1E"/>
          <w:szCs w:val="24"/>
        </w:rPr>
        <w:t>ρόεδρος</w:t>
      </w:r>
      <w:r>
        <w:rPr>
          <w:rFonts w:eastAsia="Times New Roman"/>
          <w:color w:val="201F1E"/>
          <w:szCs w:val="24"/>
        </w:rPr>
        <w:t xml:space="preserve">, </w:t>
      </w:r>
      <w:r w:rsidRPr="00B302DE">
        <w:rPr>
          <w:rFonts w:eastAsia="Times New Roman"/>
          <w:color w:val="201F1E"/>
          <w:szCs w:val="24"/>
        </w:rPr>
        <w:t xml:space="preserve">ο οποίος </w:t>
      </w:r>
      <w:r>
        <w:rPr>
          <w:rFonts w:eastAsia="Times New Roman"/>
          <w:color w:val="201F1E"/>
          <w:szCs w:val="24"/>
        </w:rPr>
        <w:t>π</w:t>
      </w:r>
      <w:r w:rsidRPr="00B302DE">
        <w:rPr>
          <w:rFonts w:eastAsia="Times New Roman"/>
          <w:color w:val="201F1E"/>
          <w:szCs w:val="24"/>
        </w:rPr>
        <w:t>ράγματι χειρίστηκε τα πράγματα με αρκετή σοβαρότητα</w:t>
      </w:r>
      <w:r>
        <w:rPr>
          <w:rFonts w:eastAsia="Times New Roman"/>
          <w:color w:val="201F1E"/>
          <w:szCs w:val="24"/>
        </w:rPr>
        <w:t>.</w:t>
      </w:r>
    </w:p>
    <w:p w14:paraId="6338F944"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Θα σας έλεγα, λ</w:t>
      </w:r>
      <w:r w:rsidRPr="00B302DE">
        <w:rPr>
          <w:rFonts w:eastAsia="Times New Roman"/>
          <w:color w:val="201F1E"/>
          <w:szCs w:val="24"/>
        </w:rPr>
        <w:t>οιπόν</w:t>
      </w:r>
      <w:r>
        <w:rPr>
          <w:rFonts w:eastAsia="Times New Roman"/>
          <w:color w:val="201F1E"/>
          <w:szCs w:val="24"/>
        </w:rPr>
        <w:t>,</w:t>
      </w:r>
      <w:r w:rsidRPr="00B302DE">
        <w:rPr>
          <w:rFonts w:eastAsia="Times New Roman"/>
          <w:color w:val="201F1E"/>
          <w:szCs w:val="24"/>
        </w:rPr>
        <w:t xml:space="preserve"> ως προς την εισαγωγή </w:t>
      </w:r>
      <w:r>
        <w:rPr>
          <w:rFonts w:eastAsia="Times New Roman"/>
          <w:color w:val="201F1E"/>
          <w:szCs w:val="24"/>
        </w:rPr>
        <w:t xml:space="preserve">σας, να συμβουλεύσετε τον Αρχηγό σας, τον κ. </w:t>
      </w:r>
      <w:r w:rsidRPr="00B302DE">
        <w:rPr>
          <w:rFonts w:eastAsia="Times New Roman"/>
          <w:color w:val="201F1E"/>
          <w:szCs w:val="24"/>
        </w:rPr>
        <w:t>Μητσοτάκη</w:t>
      </w:r>
      <w:r>
        <w:rPr>
          <w:rFonts w:eastAsia="Times New Roman"/>
          <w:color w:val="201F1E"/>
          <w:szCs w:val="24"/>
        </w:rPr>
        <w:t>,</w:t>
      </w:r>
      <w:r w:rsidRPr="00B302DE">
        <w:rPr>
          <w:rFonts w:eastAsia="Times New Roman"/>
          <w:color w:val="201F1E"/>
          <w:szCs w:val="24"/>
        </w:rPr>
        <w:t xml:space="preserve"> κάτι να πάρει από τα σπέρματα αυτής τ</w:t>
      </w:r>
      <w:r>
        <w:rPr>
          <w:rFonts w:eastAsia="Times New Roman"/>
          <w:color w:val="201F1E"/>
          <w:szCs w:val="24"/>
        </w:rPr>
        <w:t xml:space="preserve">ης λογικής που μας παρουσιάσατε. </w:t>
      </w:r>
    </w:p>
    <w:p w14:paraId="6338F945"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Στο δεύτερο μέρος μά</w:t>
      </w:r>
      <w:r w:rsidRPr="00B302DE">
        <w:rPr>
          <w:rFonts w:eastAsia="Times New Roman"/>
          <w:color w:val="201F1E"/>
          <w:szCs w:val="24"/>
        </w:rPr>
        <w:t>ς τα χαλάσατε</w:t>
      </w:r>
      <w:r>
        <w:rPr>
          <w:rFonts w:eastAsia="Times New Roman"/>
          <w:color w:val="201F1E"/>
          <w:szCs w:val="24"/>
        </w:rPr>
        <w:t>.</w:t>
      </w:r>
    </w:p>
    <w:p w14:paraId="6338F946"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302DE">
        <w:rPr>
          <w:rFonts w:eastAsia="Times New Roman"/>
          <w:color w:val="201F1E"/>
          <w:szCs w:val="24"/>
        </w:rPr>
        <w:t>υρίες και κύριοι συνάδελφοι</w:t>
      </w:r>
      <w:r>
        <w:rPr>
          <w:rFonts w:eastAsia="Times New Roman"/>
          <w:color w:val="201F1E"/>
          <w:szCs w:val="24"/>
        </w:rPr>
        <w:t>, η έξοδος π</w:t>
      </w:r>
      <w:r w:rsidRPr="00B302DE">
        <w:rPr>
          <w:rFonts w:eastAsia="Times New Roman"/>
          <w:color w:val="201F1E"/>
          <w:szCs w:val="24"/>
        </w:rPr>
        <w:t>ράγματι από το πρόγραμμα το καλοκαίρι το</w:t>
      </w:r>
      <w:r>
        <w:rPr>
          <w:rFonts w:eastAsia="Times New Roman"/>
          <w:color w:val="201F1E"/>
          <w:szCs w:val="24"/>
        </w:rPr>
        <w:t>υ</w:t>
      </w:r>
      <w:r w:rsidRPr="00B302DE">
        <w:rPr>
          <w:rFonts w:eastAsia="Times New Roman"/>
          <w:color w:val="201F1E"/>
          <w:szCs w:val="24"/>
        </w:rPr>
        <w:t xml:space="preserve"> 2018 ουσιαστικά μας δίνει τη δυνατότητα να διαπιστ</w:t>
      </w:r>
      <w:r>
        <w:rPr>
          <w:rFonts w:eastAsia="Times New Roman"/>
          <w:color w:val="201F1E"/>
          <w:szCs w:val="24"/>
        </w:rPr>
        <w:t>ώσουμε τις πραγματικές διαφορές. Μα</w:t>
      </w:r>
      <w:r w:rsidRPr="00B302DE">
        <w:rPr>
          <w:rFonts w:eastAsia="Times New Roman"/>
          <w:color w:val="201F1E"/>
          <w:szCs w:val="24"/>
        </w:rPr>
        <w:t>ς δίνει τη δυνατότητ</w:t>
      </w:r>
      <w:r w:rsidRPr="00B302DE">
        <w:rPr>
          <w:rFonts w:eastAsia="Times New Roman"/>
          <w:color w:val="201F1E"/>
          <w:szCs w:val="24"/>
        </w:rPr>
        <w:t xml:space="preserve">α να εντοπίσουμε ότι </w:t>
      </w:r>
      <w:r>
        <w:rPr>
          <w:rFonts w:eastAsia="Times New Roman"/>
          <w:color w:val="201F1E"/>
          <w:szCs w:val="24"/>
        </w:rPr>
        <w:t>πράγματι διαμορφώνεται ένας νέος μετα</w:t>
      </w:r>
      <w:r w:rsidRPr="00B302DE">
        <w:rPr>
          <w:rFonts w:eastAsia="Times New Roman"/>
          <w:color w:val="201F1E"/>
          <w:szCs w:val="24"/>
        </w:rPr>
        <w:t>μνημονιακός διπολισμός στη βάση προγραμματικής αντιπαλότητας</w:t>
      </w:r>
      <w:r>
        <w:rPr>
          <w:rFonts w:eastAsia="Times New Roman"/>
          <w:color w:val="201F1E"/>
          <w:szCs w:val="24"/>
        </w:rPr>
        <w:t>. Κ</w:t>
      </w:r>
      <w:r w:rsidRPr="00B302DE">
        <w:rPr>
          <w:rFonts w:eastAsia="Times New Roman"/>
          <w:color w:val="201F1E"/>
          <w:szCs w:val="24"/>
        </w:rPr>
        <w:t>αι αυτό είναι καλό</w:t>
      </w:r>
      <w:r>
        <w:rPr>
          <w:rFonts w:eastAsia="Times New Roman"/>
          <w:color w:val="201F1E"/>
          <w:szCs w:val="24"/>
        </w:rPr>
        <w:t>, είναι υγιές. Η</w:t>
      </w:r>
      <w:r w:rsidRPr="00B302DE">
        <w:rPr>
          <w:rFonts w:eastAsia="Times New Roman"/>
          <w:color w:val="201F1E"/>
          <w:szCs w:val="24"/>
        </w:rPr>
        <w:t xml:space="preserve"> ψεύτικη αντιπαράθεση</w:t>
      </w:r>
      <w:r>
        <w:rPr>
          <w:rFonts w:eastAsia="Times New Roman"/>
          <w:color w:val="201F1E"/>
          <w:szCs w:val="24"/>
        </w:rPr>
        <w:t xml:space="preserve">, η </w:t>
      </w:r>
      <w:r>
        <w:rPr>
          <w:rFonts w:eastAsia="Times New Roman"/>
          <w:color w:val="201F1E"/>
          <w:szCs w:val="24"/>
          <w:lang w:val="en-US"/>
        </w:rPr>
        <w:t>fake</w:t>
      </w:r>
      <w:r w:rsidRPr="00B302DE">
        <w:rPr>
          <w:rFonts w:eastAsia="Times New Roman"/>
          <w:color w:val="201F1E"/>
          <w:szCs w:val="24"/>
        </w:rPr>
        <w:t xml:space="preserve"> αντιπαράθεση</w:t>
      </w:r>
      <w:r w:rsidRPr="00CF3B34">
        <w:rPr>
          <w:rFonts w:eastAsia="Times New Roman"/>
          <w:color w:val="201F1E"/>
          <w:szCs w:val="24"/>
        </w:rPr>
        <w:t xml:space="preserve">, </w:t>
      </w:r>
      <w:r>
        <w:rPr>
          <w:rFonts w:eastAsia="Times New Roman"/>
          <w:color w:val="201F1E"/>
          <w:szCs w:val="24"/>
        </w:rPr>
        <w:t>η</w:t>
      </w:r>
      <w:r w:rsidRPr="00B302DE">
        <w:rPr>
          <w:rFonts w:eastAsia="Times New Roman"/>
          <w:color w:val="201F1E"/>
          <w:szCs w:val="24"/>
        </w:rPr>
        <w:t xml:space="preserve"> </w:t>
      </w:r>
      <w:r>
        <w:rPr>
          <w:rFonts w:eastAsia="Times New Roman"/>
          <w:color w:val="201F1E"/>
          <w:szCs w:val="24"/>
        </w:rPr>
        <w:t>«</w:t>
      </w:r>
      <w:r w:rsidRPr="00B302DE">
        <w:rPr>
          <w:rFonts w:eastAsia="Times New Roman"/>
          <w:color w:val="201F1E"/>
          <w:szCs w:val="24"/>
        </w:rPr>
        <w:t>κίτρινη</w:t>
      </w:r>
      <w:r>
        <w:rPr>
          <w:rFonts w:eastAsia="Times New Roman"/>
          <w:color w:val="201F1E"/>
          <w:szCs w:val="24"/>
        </w:rPr>
        <w:t xml:space="preserve">» </w:t>
      </w:r>
      <w:r w:rsidRPr="00B302DE">
        <w:rPr>
          <w:rFonts w:eastAsia="Times New Roman"/>
          <w:color w:val="201F1E"/>
          <w:szCs w:val="24"/>
        </w:rPr>
        <w:t>αντιπαράθεση είναι αυτή η οποία υπονομεύει το</w:t>
      </w:r>
      <w:r w:rsidRPr="00B302DE">
        <w:rPr>
          <w:rFonts w:eastAsia="Times New Roman"/>
          <w:color w:val="201F1E"/>
          <w:szCs w:val="24"/>
        </w:rPr>
        <w:t>ν δημοκρατικό διάλογο</w:t>
      </w:r>
      <w:r>
        <w:rPr>
          <w:rFonts w:eastAsia="Times New Roman"/>
          <w:color w:val="201F1E"/>
          <w:szCs w:val="24"/>
        </w:rPr>
        <w:t xml:space="preserve">. </w:t>
      </w:r>
    </w:p>
    <w:p w14:paraId="6338F947"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Όμως, </w:t>
      </w:r>
      <w:r w:rsidRPr="00B302DE">
        <w:rPr>
          <w:rFonts w:eastAsia="Times New Roman"/>
          <w:color w:val="201F1E"/>
          <w:szCs w:val="24"/>
        </w:rPr>
        <w:t>ακόμα και κατά τη διάρκεια εφαρμογής των μνημονίων</w:t>
      </w:r>
      <w:r>
        <w:rPr>
          <w:rFonts w:eastAsia="Times New Roman"/>
          <w:color w:val="201F1E"/>
          <w:szCs w:val="24"/>
        </w:rPr>
        <w:t>,</w:t>
      </w:r>
      <w:r w:rsidRPr="00B302DE">
        <w:rPr>
          <w:rFonts w:eastAsia="Times New Roman"/>
          <w:color w:val="201F1E"/>
          <w:szCs w:val="24"/>
        </w:rPr>
        <w:t xml:space="preserve"> του τρίτου μνημονίου</w:t>
      </w:r>
      <w:r>
        <w:rPr>
          <w:rFonts w:eastAsia="Times New Roman"/>
          <w:color w:val="201F1E"/>
          <w:szCs w:val="24"/>
        </w:rPr>
        <w:t>, αυτού</w:t>
      </w:r>
      <w:r w:rsidRPr="00B302DE">
        <w:rPr>
          <w:rFonts w:eastAsia="Times New Roman"/>
          <w:color w:val="201F1E"/>
          <w:szCs w:val="24"/>
        </w:rPr>
        <w:t xml:space="preserve"> που εμείς αναγκαστήκαμε να υπογράψουμε</w:t>
      </w:r>
      <w:r>
        <w:rPr>
          <w:rFonts w:eastAsia="Times New Roman"/>
          <w:color w:val="201F1E"/>
          <w:szCs w:val="24"/>
        </w:rPr>
        <w:t>, α</w:t>
      </w:r>
      <w:r w:rsidRPr="00B302DE">
        <w:rPr>
          <w:rFonts w:eastAsia="Times New Roman"/>
          <w:color w:val="201F1E"/>
          <w:szCs w:val="24"/>
        </w:rPr>
        <w:t xml:space="preserve">κόμη και εκεί </w:t>
      </w:r>
      <w:r>
        <w:rPr>
          <w:rFonts w:eastAsia="Times New Roman"/>
          <w:color w:val="201F1E"/>
          <w:szCs w:val="24"/>
        </w:rPr>
        <w:t>-</w:t>
      </w:r>
      <w:r w:rsidRPr="00B302DE">
        <w:rPr>
          <w:rFonts w:eastAsia="Times New Roman"/>
          <w:color w:val="201F1E"/>
          <w:szCs w:val="24"/>
        </w:rPr>
        <w:t>ίσως όχι με τόσο μεγάλη ευκολία</w:t>
      </w:r>
      <w:r>
        <w:rPr>
          <w:rFonts w:eastAsia="Times New Roman"/>
          <w:color w:val="201F1E"/>
          <w:szCs w:val="24"/>
        </w:rPr>
        <w:t>-</w:t>
      </w:r>
      <w:r w:rsidRPr="00B302DE">
        <w:rPr>
          <w:rFonts w:eastAsia="Times New Roman"/>
          <w:color w:val="201F1E"/>
          <w:szCs w:val="24"/>
        </w:rPr>
        <w:t xml:space="preserve"> υπήρξαν διαφορετικές αντιλήψεις</w:t>
      </w:r>
      <w:r>
        <w:rPr>
          <w:rFonts w:eastAsia="Times New Roman"/>
          <w:color w:val="201F1E"/>
          <w:szCs w:val="24"/>
        </w:rPr>
        <w:t>.</w:t>
      </w:r>
    </w:p>
    <w:p w14:paraId="6338F948"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302DE">
        <w:rPr>
          <w:rFonts w:eastAsia="Times New Roman"/>
          <w:color w:val="201F1E"/>
          <w:szCs w:val="24"/>
        </w:rPr>
        <w:t>αι επιτρέψτε μου να ανα</w:t>
      </w:r>
      <w:r w:rsidRPr="00B302DE">
        <w:rPr>
          <w:rFonts w:eastAsia="Times New Roman"/>
          <w:color w:val="201F1E"/>
          <w:szCs w:val="24"/>
        </w:rPr>
        <w:t>φερθώ σε ορισμένα πράγματα</w:t>
      </w:r>
      <w:r>
        <w:rPr>
          <w:rFonts w:eastAsia="Times New Roman"/>
          <w:color w:val="201F1E"/>
          <w:szCs w:val="24"/>
        </w:rPr>
        <w:t>, συγκρίνοντας τ</w:t>
      </w:r>
      <w:r w:rsidRPr="00B302DE">
        <w:rPr>
          <w:rFonts w:eastAsia="Times New Roman"/>
          <w:color w:val="201F1E"/>
          <w:szCs w:val="24"/>
        </w:rPr>
        <w:t>ι κάνατε και τι κάναμε</w:t>
      </w:r>
      <w:r>
        <w:rPr>
          <w:rFonts w:eastAsia="Times New Roman"/>
          <w:color w:val="201F1E"/>
          <w:szCs w:val="24"/>
        </w:rPr>
        <w:t>.</w:t>
      </w:r>
    </w:p>
    <w:p w14:paraId="6338F949"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Όταν εσείς κλείνα</w:t>
      </w:r>
      <w:r w:rsidRPr="00B302DE">
        <w:rPr>
          <w:rFonts w:eastAsia="Times New Roman"/>
          <w:color w:val="201F1E"/>
          <w:szCs w:val="24"/>
        </w:rPr>
        <w:t>τε δομές στην υγεία</w:t>
      </w:r>
      <w:r>
        <w:rPr>
          <w:rFonts w:eastAsia="Times New Roman"/>
          <w:color w:val="201F1E"/>
          <w:szCs w:val="24"/>
        </w:rPr>
        <w:t>, εμείς</w:t>
      </w:r>
      <w:r w:rsidRPr="00B302DE">
        <w:rPr>
          <w:rFonts w:eastAsia="Times New Roman"/>
          <w:color w:val="201F1E"/>
          <w:szCs w:val="24"/>
        </w:rPr>
        <w:t xml:space="preserve"> βάλαμε </w:t>
      </w:r>
      <w:r>
        <w:rPr>
          <w:rFonts w:eastAsia="Times New Roman"/>
          <w:color w:val="201F1E"/>
          <w:szCs w:val="24"/>
        </w:rPr>
        <w:t xml:space="preserve">εμπρός τη </w:t>
      </w:r>
      <w:r w:rsidRPr="00B302DE">
        <w:rPr>
          <w:rFonts w:eastAsia="Times New Roman"/>
          <w:color w:val="201F1E"/>
          <w:szCs w:val="24"/>
        </w:rPr>
        <w:t>μεταρρύθμιση της πρωτοβάθμιας υγείας</w:t>
      </w:r>
      <w:r>
        <w:rPr>
          <w:rFonts w:eastAsia="Times New Roman"/>
          <w:color w:val="201F1E"/>
          <w:szCs w:val="24"/>
        </w:rPr>
        <w:t>, τις ΤΟΜΥ. Όταν εσείς πετάγατε</w:t>
      </w:r>
      <w:r w:rsidRPr="00B302DE">
        <w:rPr>
          <w:rFonts w:eastAsia="Times New Roman"/>
          <w:color w:val="201F1E"/>
          <w:szCs w:val="24"/>
        </w:rPr>
        <w:t xml:space="preserve"> έξω ασθενείς</w:t>
      </w:r>
      <w:r>
        <w:rPr>
          <w:rFonts w:eastAsia="Times New Roman"/>
          <w:color w:val="201F1E"/>
          <w:szCs w:val="24"/>
        </w:rPr>
        <w:t xml:space="preserve">, εμείς καλοδεχθήκαμε </w:t>
      </w:r>
      <w:r w:rsidRPr="00B302DE">
        <w:rPr>
          <w:rFonts w:eastAsia="Times New Roman"/>
          <w:color w:val="201F1E"/>
          <w:szCs w:val="24"/>
        </w:rPr>
        <w:t>δυόμισι εκατομμύρια ανασφάλ</w:t>
      </w:r>
      <w:r w:rsidRPr="00B302DE">
        <w:rPr>
          <w:rFonts w:eastAsia="Times New Roman"/>
          <w:color w:val="201F1E"/>
          <w:szCs w:val="24"/>
        </w:rPr>
        <w:t>ιστους</w:t>
      </w:r>
      <w:r>
        <w:rPr>
          <w:rFonts w:eastAsia="Times New Roman"/>
          <w:color w:val="201F1E"/>
          <w:szCs w:val="24"/>
        </w:rPr>
        <w:t xml:space="preserve">, </w:t>
      </w:r>
      <w:r w:rsidRPr="00B302DE">
        <w:rPr>
          <w:rFonts w:eastAsia="Times New Roman"/>
          <w:color w:val="201F1E"/>
          <w:szCs w:val="24"/>
        </w:rPr>
        <w:t xml:space="preserve">οι οποίοι ήταν περιττές δαπάνες </w:t>
      </w:r>
      <w:r>
        <w:rPr>
          <w:rFonts w:eastAsia="Times New Roman"/>
          <w:color w:val="201F1E"/>
          <w:szCs w:val="24"/>
        </w:rPr>
        <w:t>για να τους δεχτούν τα νοσοκομεία. Κ</w:t>
      </w:r>
      <w:r w:rsidRPr="00B302DE">
        <w:rPr>
          <w:rFonts w:eastAsia="Times New Roman"/>
          <w:color w:val="201F1E"/>
          <w:szCs w:val="24"/>
        </w:rPr>
        <w:t>αι μπορέσαμε σε αυτές τις δύσκολες δημοσιονομικές συνθήκες και κάναμε προσλήψεις κατά προτεραιότητα στον τομέα της υγείας</w:t>
      </w:r>
      <w:r>
        <w:rPr>
          <w:rFonts w:eastAsia="Times New Roman"/>
          <w:color w:val="201F1E"/>
          <w:szCs w:val="24"/>
        </w:rPr>
        <w:t xml:space="preserve">. </w:t>
      </w:r>
    </w:p>
    <w:p w14:paraId="6338F94A"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w:t>
      </w:r>
      <w:r w:rsidRPr="00B302DE">
        <w:rPr>
          <w:rFonts w:eastAsia="Times New Roman"/>
          <w:color w:val="201F1E"/>
          <w:szCs w:val="24"/>
        </w:rPr>
        <w:t xml:space="preserve">ταν </w:t>
      </w:r>
      <w:r>
        <w:rPr>
          <w:rFonts w:eastAsia="Times New Roman"/>
          <w:color w:val="201F1E"/>
          <w:szCs w:val="24"/>
        </w:rPr>
        <w:t xml:space="preserve">εσείς, </w:t>
      </w:r>
      <w:r w:rsidRPr="00B302DE">
        <w:rPr>
          <w:rFonts w:eastAsia="Times New Roman"/>
          <w:color w:val="201F1E"/>
          <w:szCs w:val="24"/>
        </w:rPr>
        <w:t xml:space="preserve">θέλοντας να πετύχετε </w:t>
      </w:r>
      <w:r>
        <w:rPr>
          <w:rFonts w:eastAsia="Times New Roman"/>
          <w:color w:val="201F1E"/>
          <w:szCs w:val="24"/>
        </w:rPr>
        <w:t>τις τότε</w:t>
      </w:r>
      <w:r w:rsidRPr="00B302DE">
        <w:rPr>
          <w:rFonts w:eastAsia="Times New Roman"/>
          <w:color w:val="201F1E"/>
          <w:szCs w:val="24"/>
        </w:rPr>
        <w:t xml:space="preserve"> δεσμεύσεις </w:t>
      </w:r>
      <w:r>
        <w:rPr>
          <w:rFonts w:eastAsia="Times New Roman"/>
          <w:color w:val="201F1E"/>
          <w:szCs w:val="24"/>
        </w:rPr>
        <w:t>σας, παρουσιάζατε μια εικόνα στον χώρο</w:t>
      </w:r>
      <w:r w:rsidRPr="00B302DE">
        <w:rPr>
          <w:rFonts w:eastAsia="Times New Roman"/>
          <w:color w:val="201F1E"/>
          <w:szCs w:val="24"/>
        </w:rPr>
        <w:t xml:space="preserve"> της υγείας διόγκωσης των ληξιπρόθεσμων υποχρεώσεων του ΕΟΠΥΥ</w:t>
      </w:r>
      <w:r>
        <w:rPr>
          <w:rFonts w:eastAsia="Times New Roman"/>
          <w:color w:val="201F1E"/>
          <w:szCs w:val="24"/>
        </w:rPr>
        <w:t>, εμείς δραματικά τις μειώσαμε.</w:t>
      </w:r>
    </w:p>
    <w:p w14:paraId="6338F94B"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 Όταν εσείς διαλύσατε </w:t>
      </w:r>
      <w:r w:rsidRPr="00B302DE">
        <w:rPr>
          <w:rFonts w:eastAsia="Times New Roman"/>
          <w:color w:val="201F1E"/>
          <w:szCs w:val="24"/>
        </w:rPr>
        <w:t>κάθε έννοια</w:t>
      </w:r>
      <w:r>
        <w:rPr>
          <w:rFonts w:eastAsia="Times New Roman"/>
          <w:color w:val="201F1E"/>
          <w:szCs w:val="24"/>
        </w:rPr>
        <w:t xml:space="preserve"> ενεργειακού σχεδιασμού και βάλα</w:t>
      </w:r>
      <w:r w:rsidRPr="00B302DE">
        <w:rPr>
          <w:rFonts w:eastAsia="Times New Roman"/>
          <w:color w:val="201F1E"/>
          <w:szCs w:val="24"/>
        </w:rPr>
        <w:t xml:space="preserve">τε </w:t>
      </w:r>
      <w:r>
        <w:rPr>
          <w:rFonts w:eastAsia="Times New Roman"/>
          <w:color w:val="201F1E"/>
          <w:szCs w:val="24"/>
        </w:rPr>
        <w:t>εμπρός</w:t>
      </w:r>
      <w:r w:rsidRPr="00B302DE">
        <w:rPr>
          <w:rFonts w:eastAsia="Times New Roman"/>
          <w:color w:val="201F1E"/>
          <w:szCs w:val="24"/>
        </w:rPr>
        <w:t xml:space="preserve"> ένα σχέδιο κα</w:t>
      </w:r>
      <w:r>
        <w:rPr>
          <w:rFonts w:eastAsia="Times New Roman"/>
          <w:color w:val="201F1E"/>
          <w:szCs w:val="24"/>
        </w:rPr>
        <w:t>νιβαλισμού της ΔΕΗ μέσα από το α</w:t>
      </w:r>
      <w:r w:rsidRPr="00B302DE">
        <w:rPr>
          <w:rFonts w:eastAsia="Times New Roman"/>
          <w:color w:val="201F1E"/>
          <w:szCs w:val="24"/>
        </w:rPr>
        <w:t>παράδ</w:t>
      </w:r>
      <w:r w:rsidRPr="00B302DE">
        <w:rPr>
          <w:rFonts w:eastAsia="Times New Roman"/>
          <w:color w:val="201F1E"/>
          <w:szCs w:val="24"/>
        </w:rPr>
        <w:t xml:space="preserve">εκτο σχέδιο της </w:t>
      </w:r>
      <w:r>
        <w:rPr>
          <w:rFonts w:eastAsia="Times New Roman"/>
          <w:color w:val="201F1E"/>
          <w:szCs w:val="24"/>
        </w:rPr>
        <w:t>«</w:t>
      </w:r>
      <w:r w:rsidRPr="00B302DE">
        <w:rPr>
          <w:rFonts w:eastAsia="Times New Roman"/>
          <w:color w:val="201F1E"/>
          <w:szCs w:val="24"/>
        </w:rPr>
        <w:t>μικρής</w:t>
      </w:r>
      <w:r>
        <w:rPr>
          <w:rFonts w:eastAsia="Times New Roman"/>
          <w:color w:val="201F1E"/>
          <w:szCs w:val="24"/>
        </w:rPr>
        <w:t>»</w:t>
      </w:r>
      <w:r>
        <w:rPr>
          <w:rFonts w:eastAsia="Times New Roman"/>
          <w:color w:val="201F1E"/>
          <w:szCs w:val="24"/>
        </w:rPr>
        <w:t xml:space="preserve"> ΔΕΗ, όταν </w:t>
      </w:r>
      <w:r w:rsidRPr="00B302DE">
        <w:rPr>
          <w:rFonts w:eastAsia="Times New Roman"/>
          <w:color w:val="201F1E"/>
          <w:szCs w:val="24"/>
        </w:rPr>
        <w:t>χρησιμοποιήσ</w:t>
      </w:r>
      <w:r>
        <w:rPr>
          <w:rFonts w:eastAsia="Times New Roman"/>
          <w:color w:val="201F1E"/>
          <w:szCs w:val="24"/>
        </w:rPr>
        <w:t>α</w:t>
      </w:r>
      <w:r w:rsidRPr="00B302DE">
        <w:rPr>
          <w:rFonts w:eastAsia="Times New Roman"/>
          <w:color w:val="201F1E"/>
          <w:szCs w:val="24"/>
        </w:rPr>
        <w:t xml:space="preserve">τε τους λογαριασμούς της ΔΕΗ ως εισπρακτικό μηχανισμό για να μπορέσετε να πιάσετε </w:t>
      </w:r>
      <w:r>
        <w:rPr>
          <w:rFonts w:eastAsia="Times New Roman"/>
          <w:color w:val="201F1E"/>
          <w:szCs w:val="24"/>
        </w:rPr>
        <w:t xml:space="preserve">τον </w:t>
      </w:r>
      <w:r w:rsidRPr="00B302DE">
        <w:rPr>
          <w:rFonts w:eastAsia="Times New Roman"/>
          <w:color w:val="201F1E"/>
          <w:szCs w:val="24"/>
        </w:rPr>
        <w:t>προηγούμενο του ΕΝΦΙΑ</w:t>
      </w:r>
      <w:r>
        <w:rPr>
          <w:rFonts w:eastAsia="Times New Roman"/>
          <w:color w:val="201F1E"/>
          <w:szCs w:val="24"/>
        </w:rPr>
        <w:t xml:space="preserve">, αυτό </w:t>
      </w:r>
      <w:r w:rsidRPr="00B302DE">
        <w:rPr>
          <w:rFonts w:eastAsia="Times New Roman"/>
          <w:color w:val="201F1E"/>
          <w:szCs w:val="24"/>
        </w:rPr>
        <w:t xml:space="preserve">το περίφημο </w:t>
      </w:r>
      <w:r>
        <w:rPr>
          <w:rFonts w:eastAsia="Times New Roman"/>
          <w:color w:val="201F1E"/>
          <w:szCs w:val="24"/>
        </w:rPr>
        <w:t>χαράτσι,</w:t>
      </w:r>
      <w:r w:rsidRPr="00B302DE">
        <w:rPr>
          <w:rFonts w:eastAsia="Times New Roman"/>
          <w:color w:val="201F1E"/>
          <w:szCs w:val="24"/>
        </w:rPr>
        <w:t xml:space="preserve"> το οποίο ήταν πραγματικά χαριστική βολή σε σχέση </w:t>
      </w:r>
      <w:r>
        <w:rPr>
          <w:rFonts w:eastAsia="Times New Roman"/>
          <w:color w:val="201F1E"/>
          <w:szCs w:val="24"/>
        </w:rPr>
        <w:t>με τη</w:t>
      </w:r>
      <w:r w:rsidRPr="00B302DE">
        <w:rPr>
          <w:rFonts w:eastAsia="Times New Roman"/>
          <w:color w:val="201F1E"/>
          <w:szCs w:val="24"/>
        </w:rPr>
        <w:t xml:space="preserve"> δυνατότητα είσπραξ</w:t>
      </w:r>
      <w:r w:rsidRPr="00B302DE">
        <w:rPr>
          <w:rFonts w:eastAsia="Times New Roman"/>
          <w:color w:val="201F1E"/>
          <w:szCs w:val="24"/>
        </w:rPr>
        <w:t>ης από τ</w:t>
      </w:r>
      <w:r>
        <w:rPr>
          <w:rFonts w:eastAsia="Times New Roman"/>
          <w:color w:val="201F1E"/>
          <w:szCs w:val="24"/>
        </w:rPr>
        <w:t>η</w:t>
      </w:r>
      <w:r w:rsidRPr="00B302DE">
        <w:rPr>
          <w:rFonts w:eastAsia="Times New Roman"/>
          <w:color w:val="201F1E"/>
          <w:szCs w:val="24"/>
        </w:rPr>
        <w:t xml:space="preserve"> ΔΕΗ των λογαριασμών εν μέσω αυτής της σκληρής μνημο</w:t>
      </w:r>
      <w:r>
        <w:rPr>
          <w:rFonts w:eastAsia="Times New Roman"/>
          <w:color w:val="201F1E"/>
          <w:szCs w:val="24"/>
        </w:rPr>
        <w:t>νιακής πολιτικής που εφαρμόσατε, ε</w:t>
      </w:r>
      <w:r w:rsidRPr="00B302DE">
        <w:rPr>
          <w:rFonts w:eastAsia="Times New Roman"/>
          <w:color w:val="201F1E"/>
          <w:szCs w:val="24"/>
        </w:rPr>
        <w:t>μείς επιλέξαμε να διασώσουμε το</w:t>
      </w:r>
      <w:r>
        <w:rPr>
          <w:rFonts w:eastAsia="Times New Roman"/>
          <w:color w:val="201F1E"/>
          <w:szCs w:val="24"/>
        </w:rPr>
        <w:t>ν</w:t>
      </w:r>
      <w:r w:rsidRPr="00B302DE">
        <w:rPr>
          <w:rFonts w:eastAsia="Times New Roman"/>
          <w:color w:val="201F1E"/>
          <w:szCs w:val="24"/>
        </w:rPr>
        <w:t xml:space="preserve"> δημόσιο χαρακτήρα των δικτύων ηλεκτρικής</w:t>
      </w:r>
      <w:r>
        <w:rPr>
          <w:rFonts w:eastAsia="Times New Roman"/>
          <w:color w:val="201F1E"/>
          <w:szCs w:val="24"/>
        </w:rPr>
        <w:t xml:space="preserve"> ενέργειας και μέσα σε ένα νέο π</w:t>
      </w:r>
      <w:r w:rsidRPr="00B302DE">
        <w:rPr>
          <w:rFonts w:eastAsia="Times New Roman"/>
          <w:color w:val="201F1E"/>
          <w:szCs w:val="24"/>
        </w:rPr>
        <w:t>λαίσ</w:t>
      </w:r>
      <w:r>
        <w:rPr>
          <w:rFonts w:eastAsia="Times New Roman"/>
          <w:color w:val="201F1E"/>
          <w:szCs w:val="24"/>
        </w:rPr>
        <w:t>ιο ανοιχτής ενεργειακής ε</w:t>
      </w:r>
      <w:r w:rsidRPr="00B302DE">
        <w:rPr>
          <w:rFonts w:eastAsia="Times New Roman"/>
          <w:color w:val="201F1E"/>
          <w:szCs w:val="24"/>
        </w:rPr>
        <w:t>υρωπαϊκής</w:t>
      </w:r>
      <w:r>
        <w:rPr>
          <w:rFonts w:eastAsia="Times New Roman"/>
          <w:color w:val="201F1E"/>
          <w:szCs w:val="24"/>
        </w:rPr>
        <w:t xml:space="preserve"> αγοράς </w:t>
      </w:r>
      <w:r w:rsidRPr="00B302DE">
        <w:rPr>
          <w:rFonts w:eastAsia="Times New Roman"/>
          <w:color w:val="201F1E"/>
          <w:szCs w:val="24"/>
        </w:rPr>
        <w:t>να δώσουμε</w:t>
      </w:r>
      <w:r w:rsidRPr="00B302DE">
        <w:rPr>
          <w:rFonts w:eastAsia="Times New Roman"/>
          <w:color w:val="201F1E"/>
          <w:szCs w:val="24"/>
        </w:rPr>
        <w:t xml:space="preserve"> προοπτική</w:t>
      </w:r>
      <w:r>
        <w:rPr>
          <w:rFonts w:eastAsia="Times New Roman"/>
          <w:color w:val="201F1E"/>
          <w:szCs w:val="24"/>
        </w:rPr>
        <w:t xml:space="preserve">. </w:t>
      </w:r>
    </w:p>
    <w:p w14:paraId="6338F94C"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Αυτό το κάναμε, την ίδια στιγμή που εσείς καταδικάσατε με</w:t>
      </w:r>
      <w:r w:rsidRPr="00B302DE">
        <w:rPr>
          <w:rFonts w:eastAsia="Times New Roman"/>
          <w:color w:val="201F1E"/>
          <w:szCs w:val="24"/>
        </w:rPr>
        <w:t xml:space="preserve"> όλη την προηγούμενη στρατηγική σας πράγματα τα οποία</w:t>
      </w:r>
      <w:r>
        <w:rPr>
          <w:rFonts w:eastAsia="Times New Roman"/>
          <w:color w:val="201F1E"/>
          <w:szCs w:val="24"/>
        </w:rPr>
        <w:t xml:space="preserve"> τα βρίσκουμε τώρα μπροστά μας κ</w:t>
      </w:r>
      <w:r w:rsidRPr="00B302DE">
        <w:rPr>
          <w:rFonts w:eastAsia="Times New Roman"/>
          <w:color w:val="201F1E"/>
          <w:szCs w:val="24"/>
        </w:rPr>
        <w:t xml:space="preserve">αι </w:t>
      </w:r>
      <w:r>
        <w:rPr>
          <w:rFonts w:eastAsia="Times New Roman"/>
          <w:color w:val="201F1E"/>
          <w:szCs w:val="24"/>
        </w:rPr>
        <w:t xml:space="preserve">ακόμη μας </w:t>
      </w:r>
      <w:r w:rsidRPr="00B302DE">
        <w:rPr>
          <w:rFonts w:eastAsia="Times New Roman"/>
          <w:color w:val="201F1E"/>
          <w:szCs w:val="24"/>
        </w:rPr>
        <w:t>ακολουθούν</w:t>
      </w:r>
      <w:r>
        <w:rPr>
          <w:rFonts w:eastAsia="Times New Roman"/>
          <w:color w:val="201F1E"/>
          <w:szCs w:val="24"/>
        </w:rPr>
        <w:t>, τ</w:t>
      </w:r>
      <w:r w:rsidRPr="00B302DE">
        <w:rPr>
          <w:rFonts w:eastAsia="Times New Roman"/>
          <w:color w:val="201F1E"/>
          <w:szCs w:val="24"/>
        </w:rPr>
        <w:t xml:space="preserve">η ΔΕΗ με βάση τις πολιτικές επιλογές </w:t>
      </w:r>
      <w:r>
        <w:rPr>
          <w:rFonts w:eastAsia="Times New Roman"/>
          <w:color w:val="201F1E"/>
          <w:szCs w:val="24"/>
        </w:rPr>
        <w:t xml:space="preserve">που </w:t>
      </w:r>
      <w:r>
        <w:rPr>
          <w:rFonts w:eastAsia="Times New Roman"/>
          <w:color w:val="201F1E"/>
          <w:szCs w:val="24"/>
        </w:rPr>
        <w:lastRenderedPageBreak/>
        <w:t xml:space="preserve">είχατε κάνει να είναι έξω από την </w:t>
      </w:r>
      <w:r>
        <w:rPr>
          <w:rFonts w:eastAsia="Times New Roman"/>
          <w:color w:val="201F1E"/>
          <w:szCs w:val="24"/>
        </w:rPr>
        <w:t>αγορά των Α</w:t>
      </w:r>
      <w:r w:rsidRPr="00B302DE">
        <w:rPr>
          <w:rFonts w:eastAsia="Times New Roman"/>
          <w:color w:val="201F1E"/>
          <w:szCs w:val="24"/>
        </w:rPr>
        <w:t>νανεώσι</w:t>
      </w:r>
      <w:r>
        <w:rPr>
          <w:rFonts w:eastAsia="Times New Roman"/>
          <w:color w:val="201F1E"/>
          <w:szCs w:val="24"/>
        </w:rPr>
        <w:t>μων Πηγών Ε</w:t>
      </w:r>
      <w:r w:rsidRPr="00B302DE">
        <w:rPr>
          <w:rFonts w:eastAsia="Times New Roman"/>
          <w:color w:val="201F1E"/>
          <w:szCs w:val="24"/>
        </w:rPr>
        <w:t>νέργειας</w:t>
      </w:r>
      <w:r>
        <w:rPr>
          <w:rFonts w:eastAsia="Times New Roman"/>
          <w:color w:val="201F1E"/>
          <w:szCs w:val="24"/>
        </w:rPr>
        <w:t>,</w:t>
      </w:r>
      <w:r w:rsidRPr="00B302DE">
        <w:rPr>
          <w:rFonts w:eastAsia="Times New Roman"/>
          <w:color w:val="201F1E"/>
          <w:szCs w:val="24"/>
        </w:rPr>
        <w:t xml:space="preserve"> που είναι </w:t>
      </w:r>
      <w:r>
        <w:rPr>
          <w:rFonts w:eastAsia="Times New Roman"/>
          <w:color w:val="201F1E"/>
          <w:szCs w:val="24"/>
        </w:rPr>
        <w:t xml:space="preserve">η </w:t>
      </w:r>
      <w:r w:rsidRPr="00B302DE">
        <w:rPr>
          <w:rFonts w:eastAsia="Times New Roman"/>
          <w:color w:val="201F1E"/>
          <w:szCs w:val="24"/>
        </w:rPr>
        <w:t>πιο κερδοφόρα</w:t>
      </w:r>
      <w:r>
        <w:rPr>
          <w:rFonts w:eastAsia="Times New Roman"/>
          <w:color w:val="201F1E"/>
          <w:szCs w:val="24"/>
        </w:rPr>
        <w:t>. Γ</w:t>
      </w:r>
      <w:r w:rsidRPr="00B302DE">
        <w:rPr>
          <w:rFonts w:eastAsia="Times New Roman"/>
          <w:color w:val="201F1E"/>
          <w:szCs w:val="24"/>
        </w:rPr>
        <w:t>ιατί το κάνατε</w:t>
      </w:r>
      <w:r>
        <w:rPr>
          <w:rFonts w:eastAsia="Times New Roman"/>
          <w:color w:val="201F1E"/>
          <w:szCs w:val="24"/>
        </w:rPr>
        <w:t>;</w:t>
      </w:r>
      <w:r w:rsidRPr="00B302DE">
        <w:rPr>
          <w:rFonts w:eastAsia="Times New Roman"/>
          <w:color w:val="201F1E"/>
          <w:szCs w:val="24"/>
        </w:rPr>
        <w:t xml:space="preserve"> Π</w:t>
      </w:r>
      <w:r>
        <w:rPr>
          <w:rFonts w:eastAsia="Times New Roman"/>
          <w:color w:val="201F1E"/>
          <w:szCs w:val="24"/>
        </w:rPr>
        <w:t>οιους θέλατε να ευνοήσετε; Π</w:t>
      </w:r>
      <w:r w:rsidRPr="00B302DE">
        <w:rPr>
          <w:rFonts w:eastAsia="Times New Roman"/>
          <w:color w:val="201F1E"/>
          <w:szCs w:val="24"/>
        </w:rPr>
        <w:t>ροφανώς</w:t>
      </w:r>
      <w:r>
        <w:rPr>
          <w:rFonts w:eastAsia="Times New Roman"/>
          <w:color w:val="201F1E"/>
          <w:szCs w:val="24"/>
        </w:rPr>
        <w:t>,</w:t>
      </w:r>
      <w:r w:rsidRPr="00B302DE">
        <w:rPr>
          <w:rFonts w:eastAsia="Times New Roman"/>
          <w:color w:val="201F1E"/>
          <w:szCs w:val="24"/>
        </w:rPr>
        <w:t xml:space="preserve"> τους ιδιώτες</w:t>
      </w:r>
      <w:r>
        <w:rPr>
          <w:rFonts w:eastAsia="Times New Roman"/>
          <w:color w:val="201F1E"/>
          <w:szCs w:val="24"/>
        </w:rPr>
        <w:t>.</w:t>
      </w:r>
    </w:p>
    <w:p w14:paraId="6338F94D"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Όταν εσείς περικόψατε κατά 65% τις δαπάνες για την </w:t>
      </w:r>
      <w:r>
        <w:rPr>
          <w:rFonts w:eastAsia="Times New Roman"/>
          <w:color w:val="201F1E"/>
          <w:szCs w:val="24"/>
        </w:rPr>
        <w:t>τ</w:t>
      </w:r>
      <w:r>
        <w:rPr>
          <w:rFonts w:eastAsia="Times New Roman"/>
          <w:color w:val="201F1E"/>
          <w:szCs w:val="24"/>
        </w:rPr>
        <w:t xml:space="preserve">οπική </w:t>
      </w:r>
      <w:r>
        <w:rPr>
          <w:rFonts w:eastAsia="Times New Roman"/>
          <w:color w:val="201F1E"/>
          <w:szCs w:val="24"/>
        </w:rPr>
        <w:t>α</w:t>
      </w:r>
      <w:r w:rsidRPr="00B302DE">
        <w:rPr>
          <w:rFonts w:eastAsia="Times New Roman"/>
          <w:color w:val="201F1E"/>
          <w:szCs w:val="24"/>
        </w:rPr>
        <w:t>υτοδιοίκηση</w:t>
      </w:r>
      <w:r>
        <w:rPr>
          <w:rFonts w:eastAsia="Times New Roman"/>
          <w:color w:val="201F1E"/>
          <w:szCs w:val="24"/>
        </w:rPr>
        <w:t>, ε</w:t>
      </w:r>
      <w:r w:rsidRPr="00B302DE">
        <w:rPr>
          <w:rFonts w:eastAsia="Times New Roman"/>
          <w:color w:val="201F1E"/>
          <w:szCs w:val="24"/>
        </w:rPr>
        <w:t xml:space="preserve">μείς υλοποιούμε το μεγαλύτερο πρόγραμμα χρηματοδότησης των ΟΤΑ </w:t>
      </w:r>
      <w:r>
        <w:rPr>
          <w:rFonts w:eastAsia="Times New Roman"/>
          <w:color w:val="201F1E"/>
          <w:szCs w:val="24"/>
        </w:rPr>
        <w:t xml:space="preserve">Α΄ </w:t>
      </w:r>
      <w:r>
        <w:rPr>
          <w:rFonts w:eastAsia="Times New Roman"/>
          <w:color w:val="201F1E"/>
          <w:szCs w:val="24"/>
        </w:rPr>
        <w:t>β</w:t>
      </w:r>
      <w:r w:rsidRPr="00B302DE">
        <w:rPr>
          <w:rFonts w:eastAsia="Times New Roman"/>
          <w:color w:val="201F1E"/>
          <w:szCs w:val="24"/>
        </w:rPr>
        <w:t>αθμού που έχει υπάρξει μεταπολιτευτικά</w:t>
      </w:r>
      <w:r>
        <w:rPr>
          <w:rFonts w:eastAsia="Times New Roman"/>
          <w:color w:val="201F1E"/>
          <w:szCs w:val="24"/>
        </w:rPr>
        <w:t>,</w:t>
      </w:r>
      <w:r w:rsidRPr="00B302DE">
        <w:rPr>
          <w:rFonts w:eastAsia="Times New Roman"/>
          <w:color w:val="201F1E"/>
          <w:szCs w:val="24"/>
        </w:rPr>
        <w:t xml:space="preserve"> το οποίο ξεπερνάει τα 2 δισεκατομμύρια </w:t>
      </w:r>
      <w:r>
        <w:rPr>
          <w:rFonts w:eastAsia="Times New Roman"/>
          <w:color w:val="201F1E"/>
          <w:szCs w:val="24"/>
        </w:rPr>
        <w:t xml:space="preserve">ευρώ </w:t>
      </w:r>
      <w:r w:rsidRPr="00B302DE">
        <w:rPr>
          <w:rFonts w:eastAsia="Times New Roman"/>
          <w:color w:val="201F1E"/>
          <w:szCs w:val="24"/>
        </w:rPr>
        <w:t>αυτή τη στιγμή</w:t>
      </w:r>
      <w:r>
        <w:rPr>
          <w:rFonts w:eastAsia="Times New Roman"/>
          <w:color w:val="201F1E"/>
          <w:szCs w:val="24"/>
        </w:rPr>
        <w:t>.</w:t>
      </w:r>
    </w:p>
    <w:p w14:paraId="6338F94E"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B302DE">
        <w:rPr>
          <w:rFonts w:eastAsia="Times New Roman"/>
          <w:color w:val="201F1E"/>
          <w:szCs w:val="24"/>
        </w:rPr>
        <w:t>ίμαστε σε προεκλογική περίοδο</w:t>
      </w:r>
      <w:r>
        <w:rPr>
          <w:rFonts w:eastAsia="Times New Roman"/>
          <w:color w:val="201F1E"/>
          <w:szCs w:val="24"/>
        </w:rPr>
        <w:t>,</w:t>
      </w:r>
      <w:r w:rsidRPr="00B302DE">
        <w:rPr>
          <w:rFonts w:eastAsia="Times New Roman"/>
          <w:color w:val="201F1E"/>
          <w:szCs w:val="24"/>
        </w:rPr>
        <w:t xml:space="preserve"> ρωτήστε τους </w:t>
      </w:r>
      <w:r>
        <w:rPr>
          <w:rFonts w:eastAsia="Times New Roman"/>
          <w:color w:val="201F1E"/>
          <w:szCs w:val="24"/>
        </w:rPr>
        <w:t xml:space="preserve">τριακόσιους είκοσι πέντε </w:t>
      </w:r>
      <w:r w:rsidRPr="00B302DE">
        <w:rPr>
          <w:rFonts w:eastAsia="Times New Roman"/>
          <w:color w:val="201F1E"/>
          <w:szCs w:val="24"/>
        </w:rPr>
        <w:t xml:space="preserve">δημάρχους </w:t>
      </w:r>
      <w:r>
        <w:rPr>
          <w:rFonts w:eastAsia="Times New Roman"/>
          <w:color w:val="201F1E"/>
          <w:szCs w:val="24"/>
        </w:rPr>
        <w:t>να σας πο</w:t>
      </w:r>
      <w:r>
        <w:rPr>
          <w:rFonts w:eastAsia="Times New Roman"/>
          <w:color w:val="201F1E"/>
          <w:szCs w:val="24"/>
        </w:rPr>
        <w:t>υν</w:t>
      </w:r>
      <w:r w:rsidRPr="00B302DE">
        <w:rPr>
          <w:rFonts w:eastAsia="Times New Roman"/>
          <w:color w:val="201F1E"/>
          <w:szCs w:val="24"/>
        </w:rPr>
        <w:t xml:space="preserve"> αν είναι αλήθεια ή όχι</w:t>
      </w:r>
      <w:r>
        <w:rPr>
          <w:rFonts w:eastAsia="Times New Roman"/>
          <w:color w:val="201F1E"/>
          <w:szCs w:val="24"/>
        </w:rPr>
        <w:t>.</w:t>
      </w:r>
    </w:p>
    <w:p w14:paraId="6338F94F"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w:t>
      </w:r>
      <w:r w:rsidRPr="00B302DE">
        <w:rPr>
          <w:rFonts w:eastAsia="Times New Roman"/>
          <w:color w:val="201F1E"/>
          <w:szCs w:val="24"/>
        </w:rPr>
        <w:t>ταν εμείς φέραμε την απλή αναλογική</w:t>
      </w:r>
      <w:r>
        <w:rPr>
          <w:rFonts w:eastAsia="Times New Roman"/>
          <w:color w:val="201F1E"/>
          <w:szCs w:val="24"/>
        </w:rPr>
        <w:t xml:space="preserve">, υπερασπιστήκατε στον χώρο της </w:t>
      </w:r>
      <w:r>
        <w:rPr>
          <w:rFonts w:eastAsia="Times New Roman"/>
          <w:color w:val="201F1E"/>
          <w:szCs w:val="24"/>
        </w:rPr>
        <w:t>α</w:t>
      </w:r>
      <w:r w:rsidRPr="00B302DE">
        <w:rPr>
          <w:rFonts w:eastAsia="Times New Roman"/>
          <w:color w:val="201F1E"/>
          <w:szCs w:val="24"/>
        </w:rPr>
        <w:t>υτοδιοίκησης</w:t>
      </w:r>
      <w:r>
        <w:rPr>
          <w:rFonts w:eastAsia="Times New Roman"/>
          <w:color w:val="201F1E"/>
          <w:szCs w:val="24"/>
        </w:rPr>
        <w:t>,</w:t>
      </w:r>
      <w:r w:rsidRPr="00B302DE">
        <w:rPr>
          <w:rFonts w:eastAsia="Times New Roman"/>
          <w:color w:val="201F1E"/>
          <w:szCs w:val="24"/>
        </w:rPr>
        <w:t xml:space="preserve"> αλλά και στ</w:t>
      </w:r>
      <w:r>
        <w:rPr>
          <w:rFonts w:eastAsia="Times New Roman"/>
          <w:color w:val="201F1E"/>
          <w:szCs w:val="24"/>
        </w:rPr>
        <w:t>ην κεντρική πολιτική σκηνή –</w:t>
      </w:r>
      <w:r w:rsidRPr="00B302DE">
        <w:rPr>
          <w:rFonts w:eastAsia="Times New Roman"/>
          <w:color w:val="201F1E"/>
          <w:szCs w:val="24"/>
        </w:rPr>
        <w:t>ιδιαίτερα</w:t>
      </w:r>
      <w:r>
        <w:rPr>
          <w:rFonts w:eastAsia="Times New Roman"/>
          <w:color w:val="201F1E"/>
          <w:szCs w:val="24"/>
        </w:rPr>
        <w:t>, όμως,</w:t>
      </w:r>
      <w:r w:rsidRPr="00B302DE">
        <w:rPr>
          <w:rFonts w:eastAsia="Times New Roman"/>
          <w:color w:val="201F1E"/>
          <w:szCs w:val="24"/>
        </w:rPr>
        <w:t xml:space="preserve"> στο</w:t>
      </w:r>
      <w:r>
        <w:rPr>
          <w:rFonts w:eastAsia="Times New Roman"/>
          <w:color w:val="201F1E"/>
          <w:szCs w:val="24"/>
        </w:rPr>
        <w:t xml:space="preserve">ν χώρο της </w:t>
      </w:r>
      <w:r>
        <w:rPr>
          <w:rFonts w:eastAsia="Times New Roman"/>
          <w:color w:val="201F1E"/>
          <w:szCs w:val="24"/>
        </w:rPr>
        <w:t>α</w:t>
      </w:r>
      <w:r w:rsidRPr="00B302DE">
        <w:rPr>
          <w:rFonts w:eastAsia="Times New Roman"/>
          <w:color w:val="201F1E"/>
          <w:szCs w:val="24"/>
        </w:rPr>
        <w:t>υτοδιοίκησης</w:t>
      </w:r>
      <w:r>
        <w:rPr>
          <w:rFonts w:eastAsia="Times New Roman"/>
          <w:color w:val="201F1E"/>
          <w:szCs w:val="24"/>
        </w:rPr>
        <w:t>-</w:t>
      </w:r>
      <w:r w:rsidRPr="00B302DE">
        <w:rPr>
          <w:rFonts w:eastAsia="Times New Roman"/>
          <w:color w:val="201F1E"/>
          <w:szCs w:val="24"/>
        </w:rPr>
        <w:t xml:space="preserve"> ένα αδιαφανές σύστημα </w:t>
      </w:r>
      <w:r>
        <w:rPr>
          <w:rFonts w:eastAsia="Times New Roman"/>
          <w:color w:val="201F1E"/>
          <w:szCs w:val="24"/>
        </w:rPr>
        <w:t>εκπροσώπησης</w:t>
      </w:r>
      <w:r w:rsidRPr="00B302DE">
        <w:rPr>
          <w:rFonts w:eastAsia="Times New Roman"/>
          <w:color w:val="201F1E"/>
          <w:szCs w:val="24"/>
        </w:rPr>
        <w:t xml:space="preserve"> των τοπικών κοινωνιών</w:t>
      </w:r>
      <w:r>
        <w:rPr>
          <w:rFonts w:eastAsia="Times New Roman"/>
          <w:color w:val="201F1E"/>
          <w:szCs w:val="24"/>
        </w:rPr>
        <w:t xml:space="preserve">, δημαρχοκεντρικό. </w:t>
      </w:r>
    </w:p>
    <w:p w14:paraId="6338F950"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Όταν εμείς κάνα</w:t>
      </w:r>
      <w:r w:rsidRPr="00B302DE">
        <w:rPr>
          <w:rFonts w:eastAsia="Times New Roman"/>
          <w:color w:val="201F1E"/>
          <w:szCs w:val="24"/>
        </w:rPr>
        <w:t xml:space="preserve">με πράξη την έννοια της νησιωτικής πολιτικής με κίνητρα για τους γιατρούς </w:t>
      </w:r>
      <w:r>
        <w:rPr>
          <w:rFonts w:eastAsia="Times New Roman"/>
          <w:color w:val="201F1E"/>
          <w:szCs w:val="24"/>
        </w:rPr>
        <w:t xml:space="preserve">για </w:t>
      </w:r>
      <w:r w:rsidRPr="00B302DE">
        <w:rPr>
          <w:rFonts w:eastAsia="Times New Roman"/>
          <w:color w:val="201F1E"/>
          <w:szCs w:val="24"/>
        </w:rPr>
        <w:t>να πηγαίνουν στους ορεινούς και νησιωτικούς δήμους</w:t>
      </w:r>
      <w:r>
        <w:rPr>
          <w:rFonts w:eastAsia="Times New Roman"/>
          <w:color w:val="201F1E"/>
          <w:szCs w:val="24"/>
        </w:rPr>
        <w:t>,</w:t>
      </w:r>
      <w:r w:rsidRPr="00B302DE">
        <w:rPr>
          <w:rFonts w:eastAsia="Times New Roman"/>
          <w:color w:val="201F1E"/>
          <w:szCs w:val="24"/>
        </w:rPr>
        <w:t xml:space="preserve"> με το μεταφορικό ισοδύναμο</w:t>
      </w:r>
      <w:r>
        <w:rPr>
          <w:rFonts w:eastAsia="Times New Roman"/>
          <w:color w:val="201F1E"/>
          <w:szCs w:val="24"/>
        </w:rPr>
        <w:t xml:space="preserve">, εσείς σε όλα αυτά </w:t>
      </w:r>
      <w:r w:rsidRPr="00B302DE">
        <w:rPr>
          <w:rFonts w:eastAsia="Times New Roman"/>
          <w:color w:val="201F1E"/>
          <w:szCs w:val="24"/>
        </w:rPr>
        <w:t>ήσασταν απέναντι</w:t>
      </w:r>
      <w:r>
        <w:rPr>
          <w:rFonts w:eastAsia="Times New Roman"/>
          <w:color w:val="201F1E"/>
          <w:szCs w:val="24"/>
        </w:rPr>
        <w:t xml:space="preserve">. </w:t>
      </w:r>
    </w:p>
    <w:p w14:paraId="6338F951"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Όταν εσείς μειώσ</w:t>
      </w:r>
      <w:r w:rsidRPr="00B302DE">
        <w:rPr>
          <w:rFonts w:eastAsia="Times New Roman"/>
          <w:color w:val="201F1E"/>
          <w:szCs w:val="24"/>
        </w:rPr>
        <w:t>ατε σε μία</w:t>
      </w:r>
      <w:r w:rsidRPr="00B302DE">
        <w:rPr>
          <w:rFonts w:eastAsia="Times New Roman"/>
          <w:color w:val="201F1E"/>
          <w:szCs w:val="24"/>
        </w:rPr>
        <w:t xml:space="preserve"> μέρα </w:t>
      </w:r>
      <w:r>
        <w:rPr>
          <w:rFonts w:eastAsia="Times New Roman"/>
          <w:color w:val="201F1E"/>
          <w:szCs w:val="24"/>
        </w:rPr>
        <w:t>τον κατώτατο μισθό, εμείς τον</w:t>
      </w:r>
      <w:r w:rsidRPr="00B302DE">
        <w:rPr>
          <w:rFonts w:eastAsia="Times New Roman"/>
          <w:color w:val="201F1E"/>
          <w:szCs w:val="24"/>
        </w:rPr>
        <w:t xml:space="preserve"> αυξήσαμε κατά 30%</w:t>
      </w:r>
      <w:r>
        <w:rPr>
          <w:rFonts w:eastAsia="Times New Roman"/>
          <w:color w:val="201F1E"/>
          <w:szCs w:val="24"/>
        </w:rPr>
        <w:t>.</w:t>
      </w:r>
    </w:p>
    <w:p w14:paraId="6338F952"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B302DE">
        <w:rPr>
          <w:rFonts w:eastAsia="Times New Roman"/>
          <w:color w:val="201F1E"/>
          <w:szCs w:val="24"/>
        </w:rPr>
        <w:t>Όταν εσείς εφαρμόσατε ό</w:t>
      </w:r>
      <w:r>
        <w:rPr>
          <w:rFonts w:eastAsia="Times New Roman"/>
          <w:color w:val="201F1E"/>
          <w:szCs w:val="24"/>
        </w:rPr>
        <w:t>,</w:t>
      </w:r>
      <w:r w:rsidRPr="00B302DE">
        <w:rPr>
          <w:rFonts w:eastAsia="Times New Roman"/>
          <w:color w:val="201F1E"/>
          <w:szCs w:val="24"/>
        </w:rPr>
        <w:t xml:space="preserve">τι πιο </w:t>
      </w:r>
      <w:r>
        <w:rPr>
          <w:rFonts w:eastAsia="Times New Roman"/>
          <w:color w:val="201F1E"/>
          <w:szCs w:val="24"/>
        </w:rPr>
        <w:t xml:space="preserve">άδικο έχει δει αυτή η νέα γενιά, τον υποκατώτατο για τους κάτω των είκοσι πέντε, εμείς </w:t>
      </w:r>
      <w:r w:rsidRPr="00B302DE">
        <w:rPr>
          <w:rFonts w:eastAsia="Times New Roman"/>
          <w:color w:val="201F1E"/>
          <w:szCs w:val="24"/>
        </w:rPr>
        <w:t>το</w:t>
      </w:r>
      <w:r>
        <w:rPr>
          <w:rFonts w:eastAsia="Times New Roman"/>
          <w:color w:val="201F1E"/>
          <w:szCs w:val="24"/>
        </w:rPr>
        <w:t>ν</w:t>
      </w:r>
      <w:r w:rsidRPr="00B302DE">
        <w:rPr>
          <w:rFonts w:eastAsia="Times New Roman"/>
          <w:color w:val="201F1E"/>
          <w:szCs w:val="24"/>
        </w:rPr>
        <w:t xml:space="preserve"> καταργήσαμε</w:t>
      </w:r>
      <w:r>
        <w:rPr>
          <w:rFonts w:eastAsia="Times New Roman"/>
          <w:color w:val="201F1E"/>
          <w:szCs w:val="24"/>
        </w:rPr>
        <w:t xml:space="preserve">. </w:t>
      </w:r>
    </w:p>
    <w:p w14:paraId="6338F953"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w:t>
      </w:r>
      <w:r w:rsidRPr="00B302DE">
        <w:rPr>
          <w:rFonts w:eastAsia="Times New Roman"/>
          <w:color w:val="201F1E"/>
          <w:szCs w:val="24"/>
        </w:rPr>
        <w:t xml:space="preserve">ταν εμείς φέραμε την ψήφο στα </w:t>
      </w:r>
      <w:r>
        <w:rPr>
          <w:rFonts w:eastAsia="Times New Roman"/>
          <w:color w:val="201F1E"/>
          <w:szCs w:val="24"/>
        </w:rPr>
        <w:t>δεκαεφτά,</w:t>
      </w:r>
      <w:r w:rsidRPr="00B302DE">
        <w:rPr>
          <w:rFonts w:eastAsia="Times New Roman"/>
          <w:color w:val="201F1E"/>
          <w:szCs w:val="24"/>
        </w:rPr>
        <w:t xml:space="preserve"> εσείς είπατε ότι </w:t>
      </w:r>
      <w:r>
        <w:rPr>
          <w:rFonts w:eastAsia="Times New Roman"/>
          <w:color w:val="201F1E"/>
          <w:szCs w:val="24"/>
        </w:rPr>
        <w:t>οι δεκα</w:t>
      </w:r>
      <w:r>
        <w:rPr>
          <w:rFonts w:eastAsia="Times New Roman"/>
          <w:color w:val="201F1E"/>
          <w:szCs w:val="24"/>
        </w:rPr>
        <w:t xml:space="preserve">εφτάρηδες </w:t>
      </w:r>
      <w:r w:rsidRPr="00B302DE">
        <w:rPr>
          <w:rFonts w:eastAsia="Times New Roman"/>
          <w:color w:val="201F1E"/>
          <w:szCs w:val="24"/>
        </w:rPr>
        <w:t>δεν είναι ώριμοι να ψηφίζουν</w:t>
      </w:r>
      <w:r>
        <w:rPr>
          <w:rFonts w:eastAsia="Times New Roman"/>
          <w:color w:val="201F1E"/>
          <w:szCs w:val="24"/>
        </w:rPr>
        <w:t>.</w:t>
      </w:r>
    </w:p>
    <w:p w14:paraId="6338F954"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w:t>
      </w:r>
      <w:r w:rsidRPr="00B302DE">
        <w:rPr>
          <w:rFonts w:eastAsia="Times New Roman"/>
          <w:color w:val="201F1E"/>
          <w:szCs w:val="24"/>
        </w:rPr>
        <w:t xml:space="preserve">υμηθείτε τους μπροστά στις κάλπες </w:t>
      </w:r>
      <w:r>
        <w:rPr>
          <w:rFonts w:eastAsia="Times New Roman"/>
          <w:color w:val="201F1E"/>
          <w:szCs w:val="24"/>
        </w:rPr>
        <w:t xml:space="preserve">και απευθύνομαι στους νέους των δεκαεφτά ετών. </w:t>
      </w:r>
      <w:r w:rsidRPr="00B302DE">
        <w:rPr>
          <w:rFonts w:eastAsia="Times New Roman"/>
          <w:color w:val="201F1E"/>
          <w:szCs w:val="24"/>
        </w:rPr>
        <w:t xml:space="preserve">Αυτή είναι η αντίληψή </w:t>
      </w:r>
      <w:r>
        <w:rPr>
          <w:rFonts w:eastAsia="Times New Roman"/>
          <w:color w:val="201F1E"/>
          <w:szCs w:val="24"/>
        </w:rPr>
        <w:t>σας.</w:t>
      </w:r>
    </w:p>
    <w:p w14:paraId="6338F955"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sidRPr="00B302DE">
        <w:rPr>
          <w:rFonts w:eastAsia="Times New Roman"/>
          <w:color w:val="201F1E"/>
          <w:szCs w:val="24"/>
        </w:rPr>
        <w:t xml:space="preserve">Όταν εσείς μειώσετε κατά 25% το </w:t>
      </w:r>
      <w:r>
        <w:rPr>
          <w:rFonts w:eastAsia="Times New Roman"/>
          <w:color w:val="201F1E"/>
          <w:szCs w:val="24"/>
        </w:rPr>
        <w:t>ΑΕΠ αυτής</w:t>
      </w:r>
      <w:r w:rsidRPr="00B302DE">
        <w:rPr>
          <w:rFonts w:eastAsia="Times New Roman"/>
          <w:color w:val="201F1E"/>
          <w:szCs w:val="24"/>
        </w:rPr>
        <w:t xml:space="preserve"> της χώρας</w:t>
      </w:r>
      <w:r>
        <w:rPr>
          <w:rFonts w:eastAsia="Times New Roman"/>
          <w:color w:val="201F1E"/>
          <w:szCs w:val="24"/>
        </w:rPr>
        <w:t>,</w:t>
      </w:r>
      <w:r w:rsidRPr="00B302DE">
        <w:rPr>
          <w:rFonts w:eastAsia="Times New Roman"/>
          <w:color w:val="201F1E"/>
          <w:szCs w:val="24"/>
        </w:rPr>
        <w:t xml:space="preserve"> εμείς από </w:t>
      </w:r>
      <w:r>
        <w:rPr>
          <w:rFonts w:eastAsia="Times New Roman"/>
          <w:color w:val="201F1E"/>
          <w:szCs w:val="24"/>
        </w:rPr>
        <w:t>το 2017 και έπειτα</w:t>
      </w:r>
      <w:r w:rsidRPr="00B302DE">
        <w:rPr>
          <w:rFonts w:eastAsia="Times New Roman"/>
          <w:color w:val="201F1E"/>
          <w:szCs w:val="24"/>
        </w:rPr>
        <w:t xml:space="preserve"> σταθερά </w:t>
      </w:r>
      <w:r>
        <w:rPr>
          <w:rFonts w:eastAsia="Times New Roman"/>
          <w:color w:val="201F1E"/>
          <w:szCs w:val="24"/>
        </w:rPr>
        <w:t>βαδίζουμε στον</w:t>
      </w:r>
      <w:r w:rsidRPr="00B302DE">
        <w:rPr>
          <w:rFonts w:eastAsia="Times New Roman"/>
          <w:color w:val="201F1E"/>
          <w:szCs w:val="24"/>
        </w:rPr>
        <w:t xml:space="preserve"> δρόμο της ανάπτυξης</w:t>
      </w:r>
      <w:r>
        <w:rPr>
          <w:rFonts w:eastAsia="Times New Roman"/>
          <w:color w:val="201F1E"/>
          <w:szCs w:val="24"/>
        </w:rPr>
        <w:t>.</w:t>
      </w:r>
    </w:p>
    <w:p w14:paraId="6338F956"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w:t>
      </w:r>
      <w:r w:rsidRPr="00B302DE">
        <w:rPr>
          <w:rFonts w:eastAsia="Times New Roman"/>
          <w:color w:val="201F1E"/>
          <w:szCs w:val="24"/>
        </w:rPr>
        <w:t xml:space="preserve">αι ερχόμαστε τώρα στο </w:t>
      </w:r>
      <w:r>
        <w:rPr>
          <w:rFonts w:eastAsia="Times New Roman"/>
          <w:color w:val="201F1E"/>
          <w:szCs w:val="24"/>
        </w:rPr>
        <w:t>Β</w:t>
      </w:r>
      <w:r w:rsidRPr="00B302DE">
        <w:rPr>
          <w:rFonts w:eastAsia="Times New Roman"/>
          <w:color w:val="201F1E"/>
          <w:szCs w:val="24"/>
        </w:rPr>
        <w:t>ατερλό των τελευταίων ημερών</w:t>
      </w:r>
      <w:r>
        <w:rPr>
          <w:rFonts w:eastAsia="Times New Roman"/>
          <w:color w:val="201F1E"/>
          <w:szCs w:val="24"/>
        </w:rPr>
        <w:t>. Ε</w:t>
      </w:r>
      <w:r w:rsidRPr="00B302DE">
        <w:rPr>
          <w:rFonts w:eastAsia="Times New Roman"/>
          <w:color w:val="201F1E"/>
          <w:szCs w:val="24"/>
        </w:rPr>
        <w:t>κεί</w:t>
      </w:r>
      <w:r>
        <w:rPr>
          <w:rFonts w:eastAsia="Times New Roman"/>
          <w:color w:val="201F1E"/>
          <w:szCs w:val="24"/>
        </w:rPr>
        <w:t>,</w:t>
      </w:r>
      <w:r w:rsidRPr="00B302DE">
        <w:rPr>
          <w:rFonts w:eastAsia="Times New Roman"/>
          <w:color w:val="201F1E"/>
          <w:szCs w:val="24"/>
        </w:rPr>
        <w:t xml:space="preserve"> λοιπόν</w:t>
      </w:r>
      <w:r>
        <w:rPr>
          <w:rFonts w:eastAsia="Times New Roman"/>
          <w:color w:val="201F1E"/>
          <w:szCs w:val="24"/>
        </w:rPr>
        <w:t>, που μας λέγατε ότι πάμ</w:t>
      </w:r>
      <w:r w:rsidRPr="00B302DE">
        <w:rPr>
          <w:rFonts w:eastAsia="Times New Roman"/>
          <w:color w:val="201F1E"/>
          <w:szCs w:val="24"/>
        </w:rPr>
        <w:t>ε για τέταρτο μνημόνιο</w:t>
      </w:r>
      <w:r>
        <w:rPr>
          <w:rFonts w:eastAsia="Times New Roman"/>
          <w:color w:val="201F1E"/>
          <w:szCs w:val="24"/>
        </w:rPr>
        <w:t>,</w:t>
      </w:r>
      <w:r w:rsidRPr="00B302DE">
        <w:rPr>
          <w:rFonts w:eastAsia="Times New Roman"/>
          <w:color w:val="201F1E"/>
          <w:szCs w:val="24"/>
        </w:rPr>
        <w:t xml:space="preserve"> τώρα μας λέτε </w:t>
      </w:r>
      <w:r>
        <w:rPr>
          <w:rFonts w:eastAsia="Times New Roman"/>
          <w:color w:val="201F1E"/>
          <w:szCs w:val="24"/>
        </w:rPr>
        <w:t>«</w:t>
      </w:r>
      <w:r w:rsidRPr="00B302DE">
        <w:rPr>
          <w:rFonts w:eastAsia="Times New Roman"/>
          <w:color w:val="201F1E"/>
          <w:szCs w:val="24"/>
        </w:rPr>
        <w:t>παροχές κάνετε</w:t>
      </w:r>
      <w:r>
        <w:rPr>
          <w:rFonts w:eastAsia="Times New Roman"/>
          <w:color w:val="201F1E"/>
          <w:szCs w:val="24"/>
        </w:rPr>
        <w:t xml:space="preserve">», </w:t>
      </w:r>
      <w:r w:rsidRPr="00B302DE">
        <w:rPr>
          <w:rFonts w:eastAsia="Times New Roman"/>
          <w:color w:val="201F1E"/>
          <w:szCs w:val="24"/>
        </w:rPr>
        <w:t xml:space="preserve"> </w:t>
      </w:r>
      <w:r>
        <w:rPr>
          <w:rFonts w:eastAsia="Times New Roman"/>
          <w:color w:val="201F1E"/>
          <w:szCs w:val="24"/>
        </w:rPr>
        <w:t>«</w:t>
      </w:r>
      <w:r w:rsidRPr="00B302DE">
        <w:rPr>
          <w:rFonts w:eastAsia="Times New Roman"/>
          <w:color w:val="201F1E"/>
          <w:szCs w:val="24"/>
        </w:rPr>
        <w:t>φιλοδωρήματα</w:t>
      </w:r>
      <w:r>
        <w:rPr>
          <w:rFonts w:eastAsia="Times New Roman"/>
          <w:color w:val="201F1E"/>
          <w:szCs w:val="24"/>
        </w:rPr>
        <w:t>». Τι</w:t>
      </w:r>
      <w:r w:rsidRPr="00B302DE">
        <w:rPr>
          <w:rFonts w:eastAsia="Times New Roman"/>
          <w:color w:val="201F1E"/>
          <w:szCs w:val="24"/>
        </w:rPr>
        <w:t xml:space="preserve"> </w:t>
      </w:r>
      <w:r>
        <w:rPr>
          <w:rFonts w:eastAsia="Times New Roman"/>
          <w:color w:val="201F1E"/>
          <w:szCs w:val="24"/>
        </w:rPr>
        <w:t>ονομάζετε</w:t>
      </w:r>
      <w:r w:rsidRPr="00B302DE">
        <w:rPr>
          <w:rFonts w:eastAsia="Times New Roman"/>
          <w:color w:val="201F1E"/>
          <w:szCs w:val="24"/>
        </w:rPr>
        <w:t xml:space="preserve"> φιλοδωρήματα</w:t>
      </w:r>
      <w:r>
        <w:rPr>
          <w:rFonts w:eastAsia="Times New Roman"/>
          <w:color w:val="201F1E"/>
          <w:szCs w:val="24"/>
        </w:rPr>
        <w:t>;</w:t>
      </w:r>
      <w:r w:rsidRPr="00B302DE">
        <w:rPr>
          <w:rFonts w:eastAsia="Times New Roman"/>
          <w:color w:val="201F1E"/>
          <w:szCs w:val="24"/>
        </w:rPr>
        <w:t xml:space="preserve"> </w:t>
      </w:r>
      <w:r>
        <w:rPr>
          <w:rFonts w:eastAsia="Times New Roman"/>
          <w:color w:val="201F1E"/>
          <w:szCs w:val="24"/>
        </w:rPr>
        <w:t>Εκείνη</w:t>
      </w:r>
      <w:r w:rsidRPr="00B302DE">
        <w:rPr>
          <w:rFonts w:eastAsia="Times New Roman"/>
          <w:color w:val="201F1E"/>
          <w:szCs w:val="24"/>
        </w:rPr>
        <w:t xml:space="preserve"> την πολιτική η οποία έχει κοινωνική σ</w:t>
      </w:r>
      <w:r w:rsidRPr="00B302DE">
        <w:rPr>
          <w:rFonts w:eastAsia="Times New Roman"/>
          <w:color w:val="201F1E"/>
          <w:szCs w:val="24"/>
        </w:rPr>
        <w:t>τόχευση</w:t>
      </w:r>
      <w:r>
        <w:rPr>
          <w:rFonts w:eastAsia="Times New Roman"/>
          <w:color w:val="201F1E"/>
          <w:szCs w:val="24"/>
        </w:rPr>
        <w:t>. Ξ</w:t>
      </w:r>
      <w:r w:rsidRPr="00B302DE">
        <w:rPr>
          <w:rFonts w:eastAsia="Times New Roman"/>
          <w:color w:val="201F1E"/>
          <w:szCs w:val="24"/>
        </w:rPr>
        <w:t>έρετε γιατί</w:t>
      </w:r>
      <w:r>
        <w:rPr>
          <w:rFonts w:eastAsia="Times New Roman"/>
          <w:color w:val="201F1E"/>
          <w:szCs w:val="24"/>
        </w:rPr>
        <w:t>;</w:t>
      </w:r>
      <w:r w:rsidRPr="00B302DE">
        <w:rPr>
          <w:rFonts w:eastAsia="Times New Roman"/>
          <w:color w:val="201F1E"/>
          <w:szCs w:val="24"/>
        </w:rPr>
        <w:t xml:space="preserve"> </w:t>
      </w:r>
      <w:r>
        <w:rPr>
          <w:rFonts w:eastAsia="Times New Roman"/>
          <w:color w:val="201F1E"/>
          <w:szCs w:val="24"/>
        </w:rPr>
        <w:t>Διότι</w:t>
      </w:r>
      <w:r w:rsidRPr="00B302DE">
        <w:rPr>
          <w:rFonts w:eastAsia="Times New Roman"/>
          <w:color w:val="201F1E"/>
          <w:szCs w:val="24"/>
        </w:rPr>
        <w:t xml:space="preserve"> ο πυρήνας </w:t>
      </w:r>
      <w:r>
        <w:rPr>
          <w:rFonts w:eastAsia="Times New Roman"/>
          <w:color w:val="201F1E"/>
          <w:szCs w:val="24"/>
        </w:rPr>
        <w:t xml:space="preserve">της </w:t>
      </w:r>
      <w:r w:rsidRPr="00B302DE">
        <w:rPr>
          <w:rFonts w:eastAsia="Times New Roman"/>
          <w:color w:val="201F1E"/>
          <w:szCs w:val="24"/>
        </w:rPr>
        <w:t>πολιτική</w:t>
      </w:r>
      <w:r>
        <w:rPr>
          <w:rFonts w:eastAsia="Times New Roman"/>
          <w:color w:val="201F1E"/>
          <w:szCs w:val="24"/>
        </w:rPr>
        <w:t>ς</w:t>
      </w:r>
      <w:r w:rsidRPr="00B302DE">
        <w:rPr>
          <w:rFonts w:eastAsia="Times New Roman"/>
          <w:color w:val="201F1E"/>
          <w:szCs w:val="24"/>
        </w:rPr>
        <w:t xml:space="preserve"> σας είναι </w:t>
      </w:r>
      <w:r>
        <w:rPr>
          <w:rFonts w:eastAsia="Times New Roman"/>
          <w:color w:val="201F1E"/>
          <w:szCs w:val="24"/>
        </w:rPr>
        <w:t>υπέρ των συμφερόντων τ</w:t>
      </w:r>
      <w:r w:rsidRPr="00B302DE">
        <w:rPr>
          <w:rFonts w:eastAsia="Times New Roman"/>
          <w:color w:val="201F1E"/>
          <w:szCs w:val="24"/>
        </w:rPr>
        <w:t>ης ολιγαρχίας</w:t>
      </w:r>
      <w:r>
        <w:rPr>
          <w:rFonts w:eastAsia="Times New Roman"/>
          <w:color w:val="201F1E"/>
          <w:szCs w:val="24"/>
        </w:rPr>
        <w:t>, διότι</w:t>
      </w:r>
      <w:r w:rsidRPr="00B302DE">
        <w:rPr>
          <w:rFonts w:eastAsia="Times New Roman"/>
          <w:color w:val="201F1E"/>
          <w:szCs w:val="24"/>
        </w:rPr>
        <w:t xml:space="preserve"> είστε ένα </w:t>
      </w:r>
      <w:r>
        <w:rPr>
          <w:rFonts w:eastAsia="Times New Roman"/>
          <w:color w:val="201F1E"/>
          <w:szCs w:val="24"/>
        </w:rPr>
        <w:t>βαθιά</w:t>
      </w:r>
      <w:r w:rsidRPr="00B302DE">
        <w:rPr>
          <w:rFonts w:eastAsia="Times New Roman"/>
          <w:color w:val="201F1E"/>
          <w:szCs w:val="24"/>
        </w:rPr>
        <w:t xml:space="preserve"> ταξικά προσδιορισμένο κόμμα</w:t>
      </w:r>
      <w:r>
        <w:rPr>
          <w:rFonts w:eastAsia="Times New Roman"/>
          <w:color w:val="201F1E"/>
          <w:szCs w:val="24"/>
        </w:rPr>
        <w:t>. Αυτό</w:t>
      </w:r>
      <w:r w:rsidRPr="00B302DE">
        <w:rPr>
          <w:rFonts w:eastAsia="Times New Roman"/>
          <w:color w:val="201F1E"/>
          <w:szCs w:val="24"/>
        </w:rPr>
        <w:t xml:space="preserve"> είναι</w:t>
      </w:r>
      <w:r>
        <w:rPr>
          <w:rFonts w:eastAsia="Times New Roman"/>
          <w:color w:val="201F1E"/>
          <w:szCs w:val="24"/>
        </w:rPr>
        <w:t>.</w:t>
      </w:r>
    </w:p>
    <w:p w14:paraId="6338F957"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302DE">
        <w:rPr>
          <w:rFonts w:eastAsia="Times New Roman"/>
          <w:color w:val="201F1E"/>
          <w:szCs w:val="24"/>
        </w:rPr>
        <w:t xml:space="preserve">αι </w:t>
      </w:r>
      <w:r>
        <w:rPr>
          <w:rFonts w:eastAsia="Times New Roman"/>
          <w:color w:val="201F1E"/>
          <w:szCs w:val="24"/>
        </w:rPr>
        <w:t xml:space="preserve">έρχεστε, λοιπόν, τώρα και λέτε </w:t>
      </w:r>
      <w:r w:rsidRPr="00B302DE">
        <w:rPr>
          <w:rFonts w:eastAsia="Times New Roman"/>
          <w:color w:val="201F1E"/>
          <w:szCs w:val="24"/>
        </w:rPr>
        <w:t>αφορολόγητο</w:t>
      </w:r>
      <w:r>
        <w:rPr>
          <w:rFonts w:eastAsia="Times New Roman"/>
          <w:color w:val="201F1E"/>
          <w:szCs w:val="24"/>
        </w:rPr>
        <w:t>. Έλ</w:t>
      </w:r>
      <w:r w:rsidRPr="00B302DE">
        <w:rPr>
          <w:rFonts w:eastAsia="Times New Roman"/>
          <w:color w:val="201F1E"/>
          <w:szCs w:val="24"/>
        </w:rPr>
        <w:t xml:space="preserve">α ντε που σας </w:t>
      </w:r>
      <w:r>
        <w:rPr>
          <w:rFonts w:eastAsia="Times New Roman"/>
          <w:color w:val="201F1E"/>
          <w:szCs w:val="24"/>
        </w:rPr>
        <w:t>προδίδει το «</w:t>
      </w:r>
      <w:r>
        <w:rPr>
          <w:rFonts w:eastAsia="Times New Roman"/>
          <w:color w:val="201F1E"/>
          <w:szCs w:val="24"/>
          <w:lang w:val="en-US"/>
        </w:rPr>
        <w:t>think</w:t>
      </w:r>
      <w:r w:rsidRPr="0032075B">
        <w:rPr>
          <w:rFonts w:eastAsia="Times New Roman"/>
          <w:color w:val="201F1E"/>
          <w:szCs w:val="24"/>
        </w:rPr>
        <w:t xml:space="preserve"> </w:t>
      </w:r>
      <w:r>
        <w:rPr>
          <w:rFonts w:eastAsia="Times New Roman"/>
          <w:color w:val="201F1E"/>
          <w:szCs w:val="24"/>
          <w:lang w:val="en-US"/>
        </w:rPr>
        <w:t>tank</w:t>
      </w:r>
      <w:r>
        <w:rPr>
          <w:rFonts w:eastAsia="Times New Roman"/>
          <w:color w:val="201F1E"/>
          <w:szCs w:val="24"/>
        </w:rPr>
        <w:t xml:space="preserve">» που </w:t>
      </w:r>
      <w:r>
        <w:rPr>
          <w:rFonts w:eastAsia="Times New Roman"/>
          <w:color w:val="201F1E"/>
          <w:szCs w:val="24"/>
        </w:rPr>
        <w:t xml:space="preserve">τροφοδοτεί με θέσεις </w:t>
      </w:r>
      <w:r w:rsidRPr="00B302DE">
        <w:rPr>
          <w:rFonts w:eastAsia="Times New Roman"/>
          <w:color w:val="201F1E"/>
          <w:szCs w:val="24"/>
        </w:rPr>
        <w:t xml:space="preserve">το κόμμα σας και μιλάει για διεύρυνση της φορολογικής βάσης κατά 2,5 δισεκατομμύρια </w:t>
      </w:r>
      <w:r>
        <w:rPr>
          <w:rFonts w:eastAsia="Times New Roman"/>
          <w:color w:val="201F1E"/>
          <w:szCs w:val="24"/>
        </w:rPr>
        <w:t>ευρώ! Έλα ντε που ο Αρχηγός σας μ</w:t>
      </w:r>
      <w:r w:rsidRPr="00B302DE">
        <w:rPr>
          <w:rFonts w:eastAsia="Times New Roman"/>
          <w:color w:val="201F1E"/>
          <w:szCs w:val="24"/>
        </w:rPr>
        <w:t xml:space="preserve">όλις </w:t>
      </w:r>
      <w:r>
        <w:rPr>
          <w:rFonts w:eastAsia="Times New Roman"/>
          <w:color w:val="201F1E"/>
          <w:szCs w:val="24"/>
        </w:rPr>
        <w:t>σ</w:t>
      </w:r>
      <w:r w:rsidRPr="00B302DE">
        <w:rPr>
          <w:rFonts w:eastAsia="Times New Roman"/>
          <w:color w:val="201F1E"/>
          <w:szCs w:val="24"/>
        </w:rPr>
        <w:t>την προηγούμενη Διεθνή Έκθεση Θεσσαλονίκης ξέχασε να αναφερθεί σε αυτό το θέμα και μάλιστα προτείνοντας τη μείωσ</w:t>
      </w:r>
      <w:r w:rsidRPr="00B302DE">
        <w:rPr>
          <w:rFonts w:eastAsia="Times New Roman"/>
          <w:color w:val="201F1E"/>
          <w:szCs w:val="24"/>
        </w:rPr>
        <w:t>η του πρώτου συντελεστή</w:t>
      </w:r>
      <w:r>
        <w:rPr>
          <w:rFonts w:eastAsia="Times New Roman"/>
          <w:color w:val="201F1E"/>
          <w:szCs w:val="24"/>
        </w:rPr>
        <w:t>, του πρώτου κλιμακίου συντελεστή</w:t>
      </w:r>
      <w:r w:rsidRPr="00B302DE">
        <w:rPr>
          <w:rFonts w:eastAsia="Times New Roman"/>
          <w:color w:val="201F1E"/>
          <w:szCs w:val="24"/>
        </w:rPr>
        <w:t xml:space="preserve"> φορολόγησης των εισοδημάτων</w:t>
      </w:r>
      <w:r>
        <w:rPr>
          <w:rFonts w:eastAsia="Times New Roman"/>
          <w:color w:val="201F1E"/>
          <w:szCs w:val="24"/>
        </w:rPr>
        <w:t xml:space="preserve">, το οποίο </w:t>
      </w:r>
      <w:r w:rsidRPr="00B302DE">
        <w:rPr>
          <w:rFonts w:eastAsia="Times New Roman"/>
          <w:color w:val="201F1E"/>
          <w:szCs w:val="24"/>
        </w:rPr>
        <w:t>ξεκινάει από το μηδέν εισόδημα</w:t>
      </w:r>
      <w:r>
        <w:rPr>
          <w:rFonts w:eastAsia="Times New Roman"/>
          <w:color w:val="201F1E"/>
          <w:szCs w:val="24"/>
        </w:rPr>
        <w:t>. Α</w:t>
      </w:r>
      <w:r w:rsidRPr="00B302DE">
        <w:rPr>
          <w:rFonts w:eastAsia="Times New Roman"/>
          <w:color w:val="201F1E"/>
          <w:szCs w:val="24"/>
        </w:rPr>
        <w:t>πό το μηδέν</w:t>
      </w:r>
      <w:r>
        <w:rPr>
          <w:rFonts w:eastAsia="Times New Roman"/>
          <w:color w:val="201F1E"/>
          <w:szCs w:val="24"/>
        </w:rPr>
        <w:t>!</w:t>
      </w:r>
    </w:p>
    <w:p w14:paraId="6338F958"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w:t>
      </w:r>
      <w:r w:rsidRPr="00B302DE">
        <w:rPr>
          <w:rFonts w:eastAsia="Times New Roman"/>
          <w:color w:val="201F1E"/>
          <w:szCs w:val="24"/>
        </w:rPr>
        <w:t>ετά</w:t>
      </w:r>
      <w:r>
        <w:rPr>
          <w:rFonts w:eastAsia="Times New Roman"/>
          <w:color w:val="201F1E"/>
          <w:szCs w:val="24"/>
        </w:rPr>
        <w:t>, βέβαια, πήγατε να τα μπαλώσετε και ήρθατε με</w:t>
      </w:r>
      <w:r w:rsidRPr="00B302DE">
        <w:rPr>
          <w:rFonts w:eastAsia="Times New Roman"/>
          <w:color w:val="201F1E"/>
          <w:szCs w:val="24"/>
        </w:rPr>
        <w:t xml:space="preserve"> μία τροπολογία εκ του ασφαλούς</w:t>
      </w:r>
      <w:r>
        <w:rPr>
          <w:rFonts w:eastAsia="Times New Roman"/>
          <w:color w:val="201F1E"/>
          <w:szCs w:val="24"/>
        </w:rPr>
        <w:t>.</w:t>
      </w:r>
    </w:p>
    <w:p w14:paraId="6338F959" w14:textId="77777777" w:rsidR="00401C51" w:rsidRDefault="00794512">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Τα πράγματα, λ</w:t>
      </w:r>
      <w:r w:rsidRPr="00B302DE">
        <w:rPr>
          <w:rFonts w:eastAsia="Times New Roman"/>
          <w:color w:val="201F1E"/>
          <w:szCs w:val="24"/>
        </w:rPr>
        <w:t>οιπόν</w:t>
      </w:r>
      <w:r>
        <w:rPr>
          <w:rFonts w:eastAsia="Times New Roman"/>
          <w:color w:val="201F1E"/>
          <w:szCs w:val="24"/>
        </w:rPr>
        <w:t>,</w:t>
      </w:r>
      <w:r w:rsidRPr="00B302DE">
        <w:rPr>
          <w:rFonts w:eastAsia="Times New Roman"/>
          <w:color w:val="201F1E"/>
          <w:szCs w:val="24"/>
        </w:rPr>
        <w:t xml:space="preserve"> είναι σαφή</w:t>
      </w:r>
      <w:r>
        <w:rPr>
          <w:rFonts w:eastAsia="Times New Roman"/>
          <w:color w:val="201F1E"/>
          <w:szCs w:val="24"/>
        </w:rPr>
        <w:t xml:space="preserve">. Να, </w:t>
      </w:r>
      <w:r w:rsidRPr="00B302DE">
        <w:rPr>
          <w:rFonts w:eastAsia="Times New Roman"/>
          <w:color w:val="201F1E"/>
          <w:szCs w:val="24"/>
        </w:rPr>
        <w:t>γιατί</w:t>
      </w:r>
      <w:r>
        <w:rPr>
          <w:rFonts w:eastAsia="Times New Roman"/>
          <w:color w:val="201F1E"/>
          <w:szCs w:val="24"/>
        </w:rPr>
        <w:t xml:space="preserve">, λοιπόν, </w:t>
      </w:r>
      <w:r w:rsidRPr="00B302DE">
        <w:rPr>
          <w:rFonts w:eastAsia="Times New Roman"/>
          <w:color w:val="201F1E"/>
          <w:szCs w:val="24"/>
        </w:rPr>
        <w:t>επιλέξατε να μην κάνετε αυτή τη συζήτηση επί προγραμμάτων</w:t>
      </w:r>
      <w:r>
        <w:rPr>
          <w:rFonts w:eastAsia="Times New Roman"/>
          <w:color w:val="201F1E"/>
          <w:szCs w:val="24"/>
        </w:rPr>
        <w:t>. Να, γιατί, λοιπόν, επιλέξατε να δηλητηριάζετε</w:t>
      </w:r>
      <w:r w:rsidRPr="00B302DE">
        <w:rPr>
          <w:rFonts w:eastAsia="Times New Roman"/>
          <w:color w:val="201F1E"/>
          <w:szCs w:val="24"/>
        </w:rPr>
        <w:t xml:space="preserve"> καθημερινά την πολιτική ζωή του τόπου με ψεύτικες ειδήσεις</w:t>
      </w:r>
      <w:r>
        <w:rPr>
          <w:rFonts w:eastAsia="Times New Roman"/>
          <w:color w:val="201F1E"/>
          <w:szCs w:val="24"/>
        </w:rPr>
        <w:t>, με πέτσινε</w:t>
      </w:r>
      <w:r w:rsidRPr="00B302DE">
        <w:rPr>
          <w:rFonts w:eastAsia="Times New Roman"/>
          <w:color w:val="201F1E"/>
          <w:szCs w:val="24"/>
        </w:rPr>
        <w:t>ς ειδήσεις</w:t>
      </w:r>
      <w:r>
        <w:rPr>
          <w:rFonts w:eastAsia="Times New Roman"/>
          <w:color w:val="201F1E"/>
          <w:szCs w:val="24"/>
        </w:rPr>
        <w:t>,</w:t>
      </w:r>
      <w:r w:rsidRPr="00B302DE">
        <w:rPr>
          <w:rFonts w:eastAsia="Times New Roman"/>
          <w:color w:val="201F1E"/>
          <w:szCs w:val="24"/>
        </w:rPr>
        <w:t xml:space="preserve"> έχοντας βάλει </w:t>
      </w:r>
      <w:r>
        <w:rPr>
          <w:rFonts w:eastAsia="Times New Roman"/>
          <w:color w:val="201F1E"/>
          <w:szCs w:val="24"/>
        </w:rPr>
        <w:t>εμπρός</w:t>
      </w:r>
      <w:r w:rsidRPr="00B302DE">
        <w:rPr>
          <w:rFonts w:eastAsia="Times New Roman"/>
          <w:color w:val="201F1E"/>
          <w:szCs w:val="24"/>
        </w:rPr>
        <w:t xml:space="preserve"> </w:t>
      </w:r>
      <w:r>
        <w:rPr>
          <w:rFonts w:eastAsia="Times New Roman"/>
          <w:color w:val="201F1E"/>
          <w:szCs w:val="24"/>
        </w:rPr>
        <w:t>μια</w:t>
      </w:r>
      <w:r w:rsidRPr="00B302DE">
        <w:rPr>
          <w:rFonts w:eastAsia="Times New Roman"/>
          <w:color w:val="201F1E"/>
          <w:szCs w:val="24"/>
        </w:rPr>
        <w:t xml:space="preserve"> ολόκληρη βιομηχανία ψεύ</w:t>
      </w:r>
      <w:r w:rsidRPr="00B302DE">
        <w:rPr>
          <w:rFonts w:eastAsia="Times New Roman"/>
          <w:color w:val="201F1E"/>
          <w:szCs w:val="24"/>
        </w:rPr>
        <w:t>τικων ειδήσεων</w:t>
      </w:r>
      <w:r>
        <w:rPr>
          <w:rFonts w:eastAsia="Times New Roman"/>
          <w:color w:val="201F1E"/>
          <w:szCs w:val="24"/>
        </w:rPr>
        <w:t xml:space="preserve">. </w:t>
      </w:r>
    </w:p>
    <w:p w14:paraId="6338F95A" w14:textId="77777777" w:rsidR="00401C51" w:rsidRDefault="00794512">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01F1E"/>
          <w:szCs w:val="24"/>
        </w:rPr>
        <w:t>Π</w:t>
      </w:r>
      <w:r w:rsidRPr="00B302DE">
        <w:rPr>
          <w:rFonts w:eastAsia="Times New Roman"/>
          <w:color w:val="201F1E"/>
          <w:szCs w:val="24"/>
        </w:rPr>
        <w:t xml:space="preserve">οτέ άλλοτε μετά το </w:t>
      </w:r>
      <w:r>
        <w:rPr>
          <w:rFonts w:eastAsia="Times New Roman"/>
          <w:color w:val="201F1E"/>
          <w:szCs w:val="24"/>
        </w:rPr>
        <w:t>19</w:t>
      </w:r>
      <w:r w:rsidRPr="00B302DE">
        <w:rPr>
          <w:rFonts w:eastAsia="Times New Roman"/>
          <w:color w:val="201F1E"/>
          <w:szCs w:val="24"/>
        </w:rPr>
        <w:t>74 κυβέρνηση δεν είχε απέναντί της ένα</w:t>
      </w:r>
      <w:r>
        <w:rPr>
          <w:rFonts w:eastAsia="Times New Roman"/>
          <w:color w:val="201F1E"/>
          <w:szCs w:val="24"/>
        </w:rPr>
        <w:t>ν</w:t>
      </w:r>
      <w:r w:rsidRPr="00B302DE">
        <w:rPr>
          <w:rFonts w:eastAsia="Times New Roman"/>
          <w:color w:val="201F1E"/>
          <w:szCs w:val="24"/>
        </w:rPr>
        <w:t xml:space="preserve"> τέτοιο μηχανισμό κα</w:t>
      </w:r>
      <w:r>
        <w:rPr>
          <w:rFonts w:eastAsia="Times New Roman"/>
          <w:color w:val="201F1E"/>
          <w:szCs w:val="24"/>
        </w:rPr>
        <w:t xml:space="preserve">τασκευής ψεύτικων ειδήσεων, εσάς και τους φίλους σας τους ολιγάρχες </w:t>
      </w:r>
      <w:r w:rsidRPr="00B302DE">
        <w:rPr>
          <w:rFonts w:eastAsia="Times New Roman"/>
          <w:color w:val="201F1E"/>
          <w:szCs w:val="24"/>
        </w:rPr>
        <w:t xml:space="preserve">που </w:t>
      </w:r>
      <w:r>
        <w:rPr>
          <w:rFonts w:eastAsia="Times New Roman"/>
          <w:color w:val="201F1E"/>
          <w:szCs w:val="24"/>
        </w:rPr>
        <w:t>κατέχουν ένα, δύο, τρία, τέσσερα, πέντε, οκτώ</w:t>
      </w:r>
      <w:r w:rsidRPr="00B302DE">
        <w:rPr>
          <w:rFonts w:eastAsia="Times New Roman"/>
          <w:color w:val="201F1E"/>
          <w:szCs w:val="24"/>
        </w:rPr>
        <w:t xml:space="preserve"> μέσα μαζικής ενημέρωσης</w:t>
      </w:r>
      <w:r>
        <w:rPr>
          <w:rFonts w:eastAsia="Times New Roman"/>
          <w:color w:val="201F1E"/>
          <w:szCs w:val="24"/>
        </w:rPr>
        <w:t>. Ή είναι αυτά κα</w:t>
      </w:r>
      <w:r>
        <w:rPr>
          <w:rFonts w:eastAsia="Times New Roman"/>
          <w:color w:val="201F1E"/>
          <w:szCs w:val="24"/>
        </w:rPr>
        <w:t>τασκευάσματα</w:t>
      </w:r>
      <w:r w:rsidRPr="00B302DE">
        <w:rPr>
          <w:rFonts w:eastAsia="Times New Roman"/>
          <w:color w:val="201F1E"/>
          <w:szCs w:val="24"/>
        </w:rPr>
        <w:t xml:space="preserve"> της φαντασίας </w:t>
      </w:r>
      <w:r>
        <w:rPr>
          <w:rFonts w:eastAsia="Times New Roman"/>
          <w:color w:val="201F1E"/>
          <w:szCs w:val="24"/>
        </w:rPr>
        <w:t>μας; Δ</w:t>
      </w:r>
      <w:r w:rsidRPr="00B302DE">
        <w:rPr>
          <w:rFonts w:eastAsia="Times New Roman"/>
          <w:color w:val="201F1E"/>
          <w:szCs w:val="24"/>
        </w:rPr>
        <w:t>εν τα βλέπει ο κόσμος αυτά</w:t>
      </w:r>
      <w:r>
        <w:rPr>
          <w:rFonts w:eastAsia="Times New Roman"/>
          <w:color w:val="201F1E"/>
          <w:szCs w:val="24"/>
        </w:rPr>
        <w:t>;</w:t>
      </w:r>
      <w:r w:rsidRPr="00B302DE">
        <w:rPr>
          <w:rFonts w:eastAsia="Times New Roman"/>
          <w:color w:val="201F1E"/>
          <w:szCs w:val="24"/>
        </w:rPr>
        <w:t xml:space="preserve"> </w:t>
      </w:r>
      <w:r>
        <w:rPr>
          <w:rFonts w:eastAsia="Times New Roman" w:cs="Times New Roman"/>
          <w:szCs w:val="24"/>
        </w:rPr>
        <w:t xml:space="preserve">Υπάρχει ένας κοινός αγώνας, λοιπόν, της διαπλοκής, της παλιάς διαπλοκής της Νέας Δημοκρατίας και της ολιγαρχίας. </w:t>
      </w:r>
    </w:p>
    <w:p w14:paraId="6338F95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Γιατί, λοιπόν, να πάει ο κ. Μητσοτάκης σε ντιμπέιτ; Τι να πει; Γιατί να μην κάνει</w:t>
      </w:r>
      <w:r>
        <w:rPr>
          <w:rFonts w:eastAsia="Times New Roman" w:cs="Times New Roman"/>
          <w:szCs w:val="24"/>
        </w:rPr>
        <w:t xml:space="preserve"> προτάσεις δυσπιστίας και να έρθει να μιλήσει επί των προγραμμάτων; Διότι θα αποκαλυφθεί. </w:t>
      </w:r>
    </w:p>
    <w:p w14:paraId="6338F95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Αυτά, όμως, τα γνωρίζει πλέον ο ελληνικός λαός. Ο κόσμος σάς γνώρισε, πλήρωσε, μάτωσε και μετά από χρόνια μπορεί πάλι να ελπίζει.</w:t>
      </w:r>
    </w:p>
    <w:p w14:paraId="6338F95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ευχαριστώ.</w:t>
      </w:r>
    </w:p>
    <w:p w14:paraId="6338F95E"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6338F95F" w14:textId="77777777" w:rsidR="00401C51" w:rsidRDefault="00794512">
      <w:pPr>
        <w:spacing w:line="600" w:lineRule="auto"/>
        <w:ind w:firstLine="720"/>
        <w:jc w:val="both"/>
        <w:rPr>
          <w:rFonts w:eastAsia="Times New Roman" w:cs="Times New Roman"/>
          <w:szCs w:val="24"/>
        </w:rPr>
      </w:pPr>
      <w:r w:rsidRPr="002574DF">
        <w:rPr>
          <w:rFonts w:eastAsia="Times New Roman" w:cs="Times New Roman"/>
          <w:b/>
          <w:szCs w:val="24"/>
        </w:rPr>
        <w:t>ΠΡΟΕΔΡΕΥΩΝ (Μάριος Γεωργιάδης):</w:t>
      </w:r>
      <w:r>
        <w:rPr>
          <w:rFonts w:eastAsia="Times New Roman" w:cs="Times New Roman"/>
          <w:szCs w:val="24"/>
        </w:rPr>
        <w:t xml:space="preserve"> Ευχαριστούμε τον κ. Σκουρλέτη.</w:t>
      </w:r>
    </w:p>
    <w:p w14:paraId="6338F96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λόγο θα έχει ο κ. Παπαθεοδώρου από τη Δημοκρατική Συμπαράταξη για επτά λεπτά. Αμέσως μετά ο κ. Σαχινίδης, η κ. Βάκη και ο Υπουργός ο κ. Βίτσας.</w:t>
      </w:r>
    </w:p>
    <w:p w14:paraId="6338F96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έχετε τον λόγ</w:t>
      </w:r>
      <w:r>
        <w:rPr>
          <w:rFonts w:eastAsia="Times New Roman" w:cs="Times New Roman"/>
          <w:szCs w:val="24"/>
        </w:rPr>
        <w:t>ο</w:t>
      </w:r>
      <w:r>
        <w:rPr>
          <w:rFonts w:eastAsia="Times New Roman" w:cs="Times New Roman"/>
          <w:szCs w:val="24"/>
        </w:rPr>
        <w:t>.</w:t>
      </w:r>
    </w:p>
    <w:p w14:paraId="6338F962" w14:textId="77777777" w:rsidR="00401C51" w:rsidRDefault="00794512">
      <w:pPr>
        <w:spacing w:line="600" w:lineRule="auto"/>
        <w:ind w:firstLine="720"/>
        <w:jc w:val="both"/>
        <w:rPr>
          <w:rFonts w:eastAsia="Times New Roman" w:cs="Times New Roman"/>
          <w:szCs w:val="24"/>
        </w:rPr>
      </w:pPr>
      <w:r w:rsidRPr="004A398D">
        <w:rPr>
          <w:rFonts w:eastAsia="Times New Roman" w:cs="Times New Roman"/>
          <w:b/>
          <w:szCs w:val="24"/>
        </w:rPr>
        <w:lastRenderedPageBreak/>
        <w:t xml:space="preserve">ΘΕΟΔΩΡΟΣ ΠΑΠΑΘΕΟΔΩΡΟΥ: </w:t>
      </w:r>
      <w:r>
        <w:rPr>
          <w:rFonts w:eastAsia="Times New Roman" w:cs="Times New Roman"/>
          <w:szCs w:val="24"/>
        </w:rPr>
        <w:t>Κύριε Πρόεδρε, κυρίες και κύριοι Βουλευτές, η χθεσινή συζήτηση ήταν μια άσχημη στιγμή για τη Βουλή των Ελλήνων. Νομίζω ότι το καταλαβαίνουμε όλοι. Πρώτα απ’ όλα, όμως, το καταλαβαίνουν οι πολίτες, που είδαν μια παρακμή του κοινοβο</w:t>
      </w:r>
      <w:r>
        <w:rPr>
          <w:rFonts w:eastAsia="Times New Roman" w:cs="Times New Roman"/>
          <w:szCs w:val="24"/>
        </w:rPr>
        <w:t xml:space="preserve">υλευτικού διαλόγου, ένα στημένο, μικρό ανταγωνισμό άγονων αντεγκλήσεων. Δεν κάνει καλό σε κανέναν, παρά μόνον στην </w:t>
      </w:r>
      <w:r>
        <w:rPr>
          <w:rFonts w:eastAsia="Times New Roman" w:cs="Times New Roman"/>
          <w:szCs w:val="24"/>
        </w:rPr>
        <w:t>Α</w:t>
      </w:r>
      <w:r>
        <w:rPr>
          <w:rFonts w:eastAsia="Times New Roman" w:cs="Times New Roman"/>
          <w:szCs w:val="24"/>
        </w:rPr>
        <w:t xml:space="preserve">κροδεξιά, αυτή η αποστροφή των πολιτών απέναντι σε ένα πολιτικό σύστημα που δεν μπορεί να κρατήσει οποιοδήποτε επίπεδο σε αυτόν εδώ τον </w:t>
      </w:r>
      <w:r>
        <w:rPr>
          <w:rFonts w:eastAsia="Times New Roman" w:cs="Times New Roman"/>
          <w:szCs w:val="24"/>
        </w:rPr>
        <w:t>διάλογο.</w:t>
      </w:r>
    </w:p>
    <w:p w14:paraId="6338F96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σημερινή συζήτηση των Υπουργών και των Βουλευτών για την παροχή ψήφου εμπιστοσύνης είναι η τελευταία προσπάθεια του κ. Τσίπρα να κρύψει τον κ. Πολάκη και την υπόλοιπη παραπαίουσα Κυβέρνησή του πίσω από την προσωρινή πλειοψηφία της συναλλαγής των</w:t>
      </w:r>
      <w:r>
        <w:rPr>
          <w:rFonts w:eastAsia="Times New Roman" w:cs="Times New Roman"/>
          <w:szCs w:val="24"/>
        </w:rPr>
        <w:t xml:space="preserve"> προθύμων, γιατί περί αυτού πρόκειται. Είναι προσπάθεια </w:t>
      </w:r>
      <w:r>
        <w:rPr>
          <w:rFonts w:eastAsia="Times New Roman" w:cs="Times New Roman"/>
          <w:szCs w:val="24"/>
        </w:rPr>
        <w:lastRenderedPageBreak/>
        <w:t>αδιέξοδη, αφού ο λαός δεν εξαπατάται πλέον ούτε από τα «Ζάππεια» -ήταν πολύ κακή επιλογή του Πρωθυπουργού- ούτε από την παροχολογία των εκλογικών ανταλλαγμάτων, ούτε από τις συμμαχίες των δήθεν προοδε</w:t>
      </w:r>
      <w:r>
        <w:rPr>
          <w:rFonts w:eastAsia="Times New Roman" w:cs="Times New Roman"/>
          <w:szCs w:val="24"/>
        </w:rPr>
        <w:t xml:space="preserve">υτικών που εξαγοράστηκαν με συμβάσεις βραχύχρονης πολιτικής μίσθωσης. </w:t>
      </w:r>
    </w:p>
    <w:p w14:paraId="6338F96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χρόνος αυτής της Κυβέρνησης, κυρίες και κύριοι Βουλευτές, τελείωσε. Η χθεσινή ομιλία του κ. Τσίπρα, ο οποίος εμφανίστηκε εχθές στη Βουλή εκτός εαυτού και εκτός ελέγχου, δείχνει τον πα</w:t>
      </w:r>
      <w:r>
        <w:rPr>
          <w:rFonts w:eastAsia="Times New Roman" w:cs="Times New Roman"/>
          <w:szCs w:val="24"/>
        </w:rPr>
        <w:t>νικό πριν την πτώση.</w:t>
      </w:r>
    </w:p>
    <w:p w14:paraId="6338F96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Οι πολίτες τώρα ξέρουν ότι ο κ. Τσίπρας και η Κυβέρνηση ΣΥΡΙΖΑ – προθύμων τούς δίνουν πίσω ελάχιστα από τα πολλά που τους έχουν πάρει τέσσερα χρόνια τώρα επιβάλλοντας το πιο σκληρό πρόγραμμα λιτότητας και φορολογικής αφαίμαξης των χρό</w:t>
      </w:r>
      <w:r>
        <w:rPr>
          <w:rFonts w:eastAsia="Times New Roman" w:cs="Times New Roman"/>
          <w:szCs w:val="24"/>
        </w:rPr>
        <w:t xml:space="preserve">νων των μνημονίων. </w:t>
      </w:r>
    </w:p>
    <w:p w14:paraId="6338F96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Οι πολίτες πλέον ξέρουν ότι τους επιστρέφει ως προεκλογικά δώρα ελάχιστο μέρος από τα δισεκατομμύρια που επί τέσσερα χρόνια τους αφαιρούσε από τα εισοδήματά τους για να ξεπληρωθεί η ζημιά της οικονομικής και πολιτικής καταστροφής του 20</w:t>
      </w:r>
      <w:r>
        <w:rPr>
          <w:rFonts w:eastAsia="Times New Roman" w:cs="Times New Roman"/>
          <w:szCs w:val="24"/>
        </w:rPr>
        <w:t>15 και του αχρείαστου τρίτου μνημονίου.</w:t>
      </w:r>
    </w:p>
    <w:p w14:paraId="6338F96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Όταν οι πολίτες ακούν τον Πρωθυπουργό να μιλάει για περίσσευμα δημοσιονομικού χώρου, καταλαβαίνουν ότι αναφέρεται στο δικό τους υστέρημα και στη διαρκή λιτότητα που τους επέβαλε, που επέβαλε στα ελληνικά νοικοκυριά. </w:t>
      </w:r>
    </w:p>
    <w:p w14:paraId="6338F96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Γιατί, όμως, ο κ. Τσίπρας ζητάει αυτήν την τελευταία και χωρίς νόημα και πολιτικό περιεχόμενο ψήφο εμπιστοσύνης; Προφανώς γιατί θεωρεί ότι του χρειάζεται λίγος χρόνος ακόμη για να προβάλει τις εικόνες μιας ασκίαστης και </w:t>
      </w:r>
      <w:r w:rsidRPr="00D71BB9">
        <w:rPr>
          <w:rFonts w:eastAsia="Times New Roman" w:cs="Times New Roman"/>
          <w:color w:val="0D0D0D" w:themeColor="text1" w:themeTint="F2"/>
          <w:szCs w:val="24"/>
        </w:rPr>
        <w:t xml:space="preserve">ανέμελης </w:t>
      </w:r>
      <w:r>
        <w:rPr>
          <w:rFonts w:eastAsia="Times New Roman" w:cs="Times New Roman"/>
          <w:szCs w:val="24"/>
        </w:rPr>
        <w:t xml:space="preserve">κυβερνητικής συνοχής. Γι’ </w:t>
      </w:r>
      <w:r>
        <w:rPr>
          <w:rFonts w:eastAsia="Times New Roman" w:cs="Times New Roman"/>
          <w:szCs w:val="24"/>
        </w:rPr>
        <w:t xml:space="preserve">αυτό και καλύπτει επιδεικτικά με τη φιλική συμμετοχή του στις παραλίες της Κρήτης τον Υπουργό κ. Πολάκη, ανεξάρτητα από το τι λέει ή το τι κάνει ο κ. Πολάκης. </w:t>
      </w:r>
    </w:p>
    <w:p w14:paraId="6338F96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Το μήνυμα που στέλνει ο Πρωθυπουργός είναι ότι όχι μόνο υιοθετεί τις ύβρεις, τους λεκτικούς τραμ</w:t>
      </w:r>
      <w:r>
        <w:rPr>
          <w:rFonts w:eastAsia="Times New Roman" w:cs="Times New Roman"/>
          <w:szCs w:val="24"/>
        </w:rPr>
        <w:t>πουκισμούς, την παραθεσμική λειτουργία και την πολιτική αμετροέπεια του Υπουργού του, αλλά ότι μπαίνει και προσωπικά στον κόπο να τον στηρίξει στην εκλογική του περιφέρεια ως δικό του πρόσωπο, με το οποίο δεν χωράνε αποστάσεις, αδιαφορώντας βέβαια για τους</w:t>
      </w:r>
      <w:r>
        <w:rPr>
          <w:rFonts w:eastAsia="Times New Roman" w:cs="Times New Roman"/>
          <w:szCs w:val="24"/>
        </w:rPr>
        <w:t xml:space="preserve"> άλλους Βουλευτές των νομών της Κρήτης. Αυτό όμως είναι δικό τους πρόβλημα.</w:t>
      </w:r>
    </w:p>
    <w:p w14:paraId="6338F96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κ. Τσίπρας όταν κοιτάζεται στον καθρέφτη του βλέπει πλέον το πρόσωπο του κ. Πολάκη. Δικό του πρόβλημα επίσης. Το ζήτημα είναι ότι οι πολίτες ελάχιστα ενδιαφέρονται πλέον για τα ε</w:t>
      </w:r>
      <w:r>
        <w:rPr>
          <w:rFonts w:eastAsia="Times New Roman" w:cs="Times New Roman"/>
          <w:szCs w:val="24"/>
        </w:rPr>
        <w:t>πικοινωνιακά ενσταντανέ του κ. Τσίπρα και του κ. Πολάκη, μπροστά στα καθημερινά τους προβλήματα, μπροστά στα προβλήματα της καθημερινότητας που αντιμετωπίζουν.</w:t>
      </w:r>
    </w:p>
    <w:p w14:paraId="6338F96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Οι αμήχανοι κυβερνητικοί απολογητές μάς λένε: Μην κοιτάτε την συμπεριφορά του κ. Πολάκη. Κοιτάξτ</w:t>
      </w:r>
      <w:r>
        <w:rPr>
          <w:rFonts w:eastAsia="Times New Roman" w:cs="Times New Roman"/>
          <w:szCs w:val="24"/>
        </w:rPr>
        <w:t>ε την πολιτική του παραγωγή. Κοιτάξτε αυτά που έκανε στο Υπουργείο Υγείας.</w:t>
      </w:r>
    </w:p>
    <w:p w14:paraId="6338F96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 Εύκολο, σας λέω εγώ.</w:t>
      </w:r>
    </w:p>
    <w:p w14:paraId="6338F96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Ο κ. Πολάκης είναι ο Αναπληρωτής Υπουργός Υγείας</w:t>
      </w:r>
      <w:r>
        <w:rPr>
          <w:rFonts w:eastAsia="Times New Roman" w:cs="Times New Roman"/>
          <w:szCs w:val="24"/>
        </w:rPr>
        <w:t>,</w:t>
      </w:r>
      <w:r>
        <w:rPr>
          <w:rFonts w:eastAsia="Times New Roman" w:cs="Times New Roman"/>
          <w:szCs w:val="24"/>
        </w:rPr>
        <w:t xml:space="preserve"> που αφήνει τα δημόσια νοσοκομεία χωρίς προϋπολογισμό κάθε χρόνο, ήδη από την αρχή του καλοκαιριού, που παρέλ</w:t>
      </w:r>
      <w:r>
        <w:rPr>
          <w:rFonts w:eastAsia="Times New Roman" w:cs="Times New Roman"/>
          <w:szCs w:val="24"/>
        </w:rPr>
        <w:t>αβε τη φαρμακευτική δαπάνη στα 1,9 δισεκατομμύρια ευρώ και την εκτόξευσε στα 3,5 δισεκατομμύρια ευρώ το 2019, με τους ασθενείς να πληρώνουν από την τσέπη τους πάνω από 600 εκατομμύρια συμμετοχή στα φάρμακα. Αυτή είναι η πολιτική παραγωγή του κ. Πολάκη, που</w:t>
      </w:r>
      <w:r>
        <w:rPr>
          <w:rFonts w:eastAsia="Times New Roman" w:cs="Times New Roman"/>
          <w:szCs w:val="24"/>
        </w:rPr>
        <w:t xml:space="preserve"> διόρισε τους κομματικούς του φίλους διοικητές νοσοκομείων με αδιαφανείς διαδικασίες και με βιογραφικά τα οποία παραμένουν ακόμα κρυφά, που κατηγορείται από εργαζομένους του ΚΕΕΛΠΝΟ ότι έκανε απευθείας ανάθεση ύψους 2,8 εκατομμυρίων ευρώ για υπηρεσίες φύλα</w:t>
      </w:r>
      <w:r>
        <w:rPr>
          <w:rFonts w:eastAsia="Times New Roman" w:cs="Times New Roman"/>
          <w:szCs w:val="24"/>
        </w:rPr>
        <w:t xml:space="preserve">ξης του Υπουργείου Υγείας, χωρίς διαγωνισμό, παραβιάζοντας τις διατάξεις του δημόσιου λογιστικού. </w:t>
      </w:r>
    </w:p>
    <w:p w14:paraId="6338F96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Είναι ο Υπουργός τον οποίο η Ελληνική Ομοσπονδία Καρκίνου κατηγορεί για τις ουρές της ντροπής των καρκινοπαθών στα φαρμακεία του ΕΟΠΥΥ. Διαβάστε τη χθεσινή α</w:t>
      </w:r>
      <w:r>
        <w:rPr>
          <w:rFonts w:eastAsia="Times New Roman" w:cs="Times New Roman"/>
          <w:szCs w:val="24"/>
        </w:rPr>
        <w:t xml:space="preserve">νακοίνωσή τους. </w:t>
      </w:r>
    </w:p>
    <w:p w14:paraId="6338F96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Είναι ο Υπουργός που υβρίζει και απειλεί δικαστές, όπως κάνει ακριβώς και ο Όρμπαν. Απειλεί δημοσιογράφους ότι θα τους βάλει τρία μέτρα κάτω από τη γη. Προσβάλλει τη μνήμη νεκρών. Απαξιώνει τα Α</w:t>
      </w:r>
      <w:r>
        <w:rPr>
          <w:rFonts w:eastAsia="Times New Roman" w:cs="Times New Roman"/>
          <w:szCs w:val="24"/>
        </w:rPr>
        <w:t>Μ</w:t>
      </w:r>
      <w:r>
        <w:rPr>
          <w:rFonts w:eastAsia="Times New Roman" w:cs="Times New Roman"/>
          <w:szCs w:val="24"/>
        </w:rPr>
        <w:t xml:space="preserve">ΕΑ. Προαναγγέλλει ποινικές διώξεις κατά των </w:t>
      </w:r>
      <w:r>
        <w:rPr>
          <w:rFonts w:eastAsia="Times New Roman" w:cs="Times New Roman"/>
          <w:szCs w:val="24"/>
        </w:rPr>
        <w:t xml:space="preserve">πολιτικών του αντιπάλων. Προτείνει στα κομματικά όργανα του ΣΥΡΙΖΑ να μπουν δυο, τρεις στη φυλακή για να κερδίσουν τις εκλογές και σέρνει σε πειθαρχικές διώξεις πολιτικής σκοπιμότητας υπαλλήλους του Υπουργείου του που δεν του είναι αρεστοί. </w:t>
      </w:r>
    </w:p>
    <w:p w14:paraId="6338F97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Είναι επίσης ο</w:t>
      </w:r>
      <w:r>
        <w:rPr>
          <w:rFonts w:eastAsia="Times New Roman" w:cs="Times New Roman"/>
          <w:szCs w:val="24"/>
        </w:rPr>
        <w:t xml:space="preserve"> Υπουργός ο οποίος, όταν προσέρχεται στην Επιτροπή Δεοντολογίας για μία απλή συκοφαντική δυσφήμιση για την οποία του έχει ασκηθεί ποινική δίωξη, κρύβεται πίσω από το επαίσχυντο, όπως λέει, άρθρο 86 </w:t>
      </w:r>
      <w:r>
        <w:rPr>
          <w:rFonts w:eastAsia="Times New Roman" w:cs="Times New Roman"/>
          <w:szCs w:val="24"/>
        </w:rPr>
        <w:lastRenderedPageBreak/>
        <w:t>του Συντάγματος περί ευθύνης Υπουργών, που κατά τα άλλα θέ</w:t>
      </w:r>
      <w:r>
        <w:rPr>
          <w:rFonts w:eastAsia="Times New Roman" w:cs="Times New Roman"/>
          <w:szCs w:val="24"/>
        </w:rPr>
        <w:t>λει να καταργήσει, και ζητάει τη μη άρση της ασυλίας του. Ο κ. Πολάκης τρέμει την άρση της ασυλίας του. Γι’ αυτό και σας υποχρεώνει, κυρίες και κύριοι συνάδελφοι του ΣΥΡΙΖΑ, να ψηφίζετε κάθε φορά υπέρ του.</w:t>
      </w:r>
    </w:p>
    <w:p w14:paraId="6338F97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Είναι επομένως Υπουργός αποτυχημένος στα υπουργικ</w:t>
      </w:r>
      <w:r>
        <w:rPr>
          <w:rFonts w:eastAsia="Times New Roman" w:cs="Times New Roman"/>
          <w:szCs w:val="24"/>
        </w:rPr>
        <w:t>ά του καθήκοντα, θρασύδειλος πολιτικά και κοινοβουλευτικά ιδιοτελής. Δεν υπάρχει άλλη λέξη, Αν τον βλέπατε στην Επιτροπή Δεοντολογίας κάθε φορά που λέει: Έχω πολλές ποινικές διώξεις γιατί αποκαλύπτω σκάνδαλα. Δεν πρέπει να άρετε την ασυλία μου! Αυτούς, τον</w:t>
      </w:r>
      <w:r>
        <w:rPr>
          <w:rFonts w:eastAsia="Times New Roman" w:cs="Times New Roman"/>
          <w:szCs w:val="24"/>
        </w:rPr>
        <w:t xml:space="preserve"> κ. Πολάκη και τον κ. Τσίπρα, θα στηρίξετε, συνάδελφοι του ΣΥΡΙΖΑ και άλλοι πρόθυμοι, με την ψήφο σας σε αυτήν την τελευταία φαρσοκωμωδία της συγκυβέρνησης συναλλαγής.</w:t>
      </w:r>
    </w:p>
    <w:p w14:paraId="6338F97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6338F97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Ένα</w:t>
      </w:r>
      <w:r>
        <w:rPr>
          <w:rFonts w:eastAsia="Times New Roman" w:cs="Times New Roman"/>
          <w:szCs w:val="24"/>
        </w:rPr>
        <w:t xml:space="preserve"> λεπτό, κύριε Πρόεδρε.</w:t>
      </w:r>
    </w:p>
    <w:p w14:paraId="6338F97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Θα τους στηρίξετε, όμως, μόνοι σας. Εμείς αφήνουμε την Κυβέρνηση στην πολιτική απομόνωσή της να ψάχνει τον δρόμο της εξόδου, χωρίς να μπορεί να ξεκολλήσει από την καρέκλα της εξουσίας.</w:t>
      </w:r>
    </w:p>
    <w:p w14:paraId="6338F97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Τέλος, με κατάπληξη άκουσα εχθές τον κ. Τσίπρα ν</w:t>
      </w:r>
      <w:r>
        <w:rPr>
          <w:rFonts w:eastAsia="Times New Roman" w:cs="Times New Roman"/>
          <w:szCs w:val="24"/>
        </w:rPr>
        <w:t xml:space="preserve">α απολογείται εκνευρισμένος για τις διακοπές που έκανε -με πλήρη διακριτικότητα είναι η αλήθεια!- σε σκάφος συνεργάτιδάς του και μεγαλοεπιχειρηματία λίγες ημέρες μετά την εκατόμβη νεκρών στο Μάτι. </w:t>
      </w:r>
    </w:p>
    <w:p w14:paraId="6338F97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Πέρα από το ηθικό μέρος –δεν το συζητώ εδώ, οι πολίτες κατ</w:t>
      </w:r>
      <w:r>
        <w:rPr>
          <w:rFonts w:eastAsia="Times New Roman" w:cs="Times New Roman"/>
          <w:szCs w:val="24"/>
        </w:rPr>
        <w:t>άλαβαν-, προσωπικά δεν με ενδιαφέρει αν ο κ. Τσίπρας υποκύπτει στην κρυφή γοητεία της μπουρζουαζίας, αν φιλοξενείται συστηματικά στις διακοπές του από μεγαλοεπιχειρηματίες σε βίλες ή σε κότερα ή αν ορίζει συμβούλους του μεγάλους οικονομικούς παράγοντες και</w:t>
      </w:r>
      <w:r>
        <w:rPr>
          <w:rFonts w:eastAsia="Times New Roman" w:cs="Times New Roman"/>
          <w:szCs w:val="24"/>
        </w:rPr>
        <w:t xml:space="preserve"> μεταξύ αυτών ορισμένους δραχμιστές. Ψάξτε το. Εκείνο που με ενδιαφέρει είναι ότι στην Ευρωπαϊκή Ένωση και στον δημοκρατικό κόσμο αυτά τα αθώα δήθεν δωράκια σε πολιτικούς, οι διακοπές, οι φιλοξενίες σε βίλες και σε </w:t>
      </w:r>
      <w:r>
        <w:rPr>
          <w:rFonts w:eastAsia="Times New Roman" w:cs="Times New Roman"/>
          <w:szCs w:val="24"/>
        </w:rPr>
        <w:lastRenderedPageBreak/>
        <w:t xml:space="preserve">κότερα, είναι απλά παράνομα. Δεν υπάρχει </w:t>
      </w:r>
      <w:r>
        <w:rPr>
          <w:rFonts w:eastAsia="Times New Roman" w:cs="Times New Roman"/>
          <w:szCs w:val="24"/>
        </w:rPr>
        <w:t>άλλη λέξη. Αυτές οι διευκολύνσεις και τα δωράκια είναι παράνομα είτε δίνονται κρυφά είτε δίνονται φανερά. Γι’ αυτό και παντού στον πολιτισμένο πολιτικά κόσμο έχει επιβληθεί διαφάνεια στη λήψη δώρων και άλλων διευκολύνσεων. Δεν φεύγει κρυφά για διακοπές ο Π</w:t>
      </w:r>
      <w:r>
        <w:rPr>
          <w:rFonts w:eastAsia="Times New Roman" w:cs="Times New Roman"/>
          <w:szCs w:val="24"/>
        </w:rPr>
        <w:t>ρωθυπουργός. Το ανακοινώνει. Δεν πηγαίνει οπουδήποτε και με οποιαδήποτε παροχή. Το δικαιολογεί. Εχθές είδαμε έναν Πρωθυπουργό πανικόβλητο να λέει ότι «έχω καλές παρέες και με καλούν σε βίλες και σε κότερα».</w:t>
      </w:r>
    </w:p>
    <w:p w14:paraId="6338F97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Σε αυτά δεν απάντησε, λοιπόν, ο εκνευρισμένος και</w:t>
      </w:r>
      <w:r>
        <w:rPr>
          <w:rFonts w:eastAsia="Times New Roman" w:cs="Times New Roman"/>
          <w:szCs w:val="24"/>
        </w:rPr>
        <w:t xml:space="preserve"> εκτεθειμένος πλέον στην κρίση των πολιτών κ. Τσίπρας. Σε όλα αυτά και στον κ. Πολάκη θα δώσετε εσείς αύριο, συνάδελφοι του ΣΥΡΙΖΑ, ψήφο εμπιστοσύνης.</w:t>
      </w:r>
    </w:p>
    <w:p w14:paraId="6338F97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Δεν ζηλεύω καθόλου τη θέση σας. Καταψηφίζω μια Κυβέρνηση που έχει πέσει στη συνείδηση του λαού και θα το </w:t>
      </w:r>
      <w:r>
        <w:rPr>
          <w:rFonts w:eastAsia="Times New Roman" w:cs="Times New Roman"/>
          <w:szCs w:val="24"/>
        </w:rPr>
        <w:t xml:space="preserve">καταλάβει, όταν αποφασίσει να κάνει εκλογές. Να είστε καλά. </w:t>
      </w:r>
    </w:p>
    <w:p w14:paraId="6338F979" w14:textId="77777777" w:rsidR="00401C51" w:rsidRDefault="00794512">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κύριε Παπαθεοδώρου. </w:t>
      </w:r>
    </w:p>
    <w:p w14:paraId="6338F97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Ο κ. Σαχινίδης από τη Χρυσή Αυγή έχει τον λόγο για επτά λεπτά. </w:t>
      </w:r>
    </w:p>
    <w:p w14:paraId="6338F97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Να ετοιμάζεται η κ. Βάκη και αμέσως μετά ο Υπουργός κ. Βίτσας.</w:t>
      </w:r>
    </w:p>
    <w:p w14:paraId="6338F97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ρίστε, κύριε Σαχινίδιη.</w:t>
      </w:r>
    </w:p>
    <w:p w14:paraId="6338F97D"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sidRPr="00167555">
        <w:rPr>
          <w:rFonts w:eastAsia="Times New Roman" w:cs="Times New Roman"/>
          <w:szCs w:val="24"/>
        </w:rPr>
        <w:t>Ευχαριστώ</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κύριε Πρόεδρε.</w:t>
      </w:r>
    </w:p>
    <w:p w14:paraId="6338F97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Ευτυχώς κάποιες στιγμές κάποιοι παθαίνουν και κρίσεις αλήθειας, όπως ο προλαλήσας, ο οποίος μίλησε για το κατάπτυστο άρθρο 86, που έχει ψηφίσει το ΠΑΣΟΚ. Συμφωνούμε απόλυτα ότι είναι κατάπτυστο. Αυτοί, λοιπόν, που παρουσιάζονται ως εκφραστές του πολιτικού </w:t>
      </w:r>
      <w:r>
        <w:rPr>
          <w:rFonts w:eastAsia="Times New Roman" w:cs="Times New Roman"/>
          <w:szCs w:val="24"/>
        </w:rPr>
        <w:t xml:space="preserve">πολιτισμού, του ήθους και της εγκράτειας, χθες μας παρέδωσαν ένα μεγάλο μάθημα. Μέχρι και δικά σας μέσα ενημέρωσης, όπως </w:t>
      </w:r>
      <w:r>
        <w:rPr>
          <w:rFonts w:eastAsia="Times New Roman" w:cs="Times New Roman"/>
          <w:szCs w:val="24"/>
        </w:rPr>
        <w:t>«</w:t>
      </w:r>
      <w:r>
        <w:rPr>
          <w:rFonts w:eastAsia="Times New Roman" w:cs="Times New Roman"/>
          <w:szCs w:val="24"/>
          <w:lang w:val="en-US"/>
        </w:rPr>
        <w:t>iefimerida</w:t>
      </w:r>
      <w:r>
        <w:rPr>
          <w:rFonts w:eastAsia="Times New Roman" w:cs="Times New Roman"/>
          <w:szCs w:val="24"/>
        </w:rPr>
        <w:t>»</w:t>
      </w:r>
      <w:r>
        <w:rPr>
          <w:rFonts w:eastAsia="Times New Roman" w:cs="Times New Roman"/>
          <w:szCs w:val="24"/>
        </w:rPr>
        <w:t xml:space="preserve"> έχει ως τίτλο «Σόκαρε το επίπεδο καφενείου Τσίπρα». </w:t>
      </w:r>
    </w:p>
    <w:p w14:paraId="6338F97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Χθες, λοιπόν, στην Ολομέλεια καταγράφηκε μια από τις χειρότερες συνεδ</w:t>
      </w:r>
      <w:r>
        <w:rPr>
          <w:rFonts w:eastAsia="Times New Roman" w:cs="Times New Roman"/>
          <w:szCs w:val="24"/>
        </w:rPr>
        <w:t xml:space="preserve">ριάσεις στην ιστορία του ελληνικού Κοινοβουλίου με πρωταγωνιστές Τσίπρα-Μητσοτάκη. Ο ελληνικός λαός, όπως και όλοι εμείς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γίναμε μάρτυρες ενός επαγγελματικού ξεκατινιάσματος τηλεπερσόνων. </w:t>
      </w:r>
    </w:p>
    <w:p w14:paraId="6338F98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Ευτελίσατε και ξευτιλίσατε για άλλη μια φορά, </w:t>
      </w:r>
      <w:r>
        <w:rPr>
          <w:rFonts w:eastAsia="Times New Roman" w:cs="Times New Roman"/>
          <w:szCs w:val="24"/>
        </w:rPr>
        <w:t>όπως έχω πει επανειλημμένα, την πολιτική. Καταφέρατε με τις συμπεριφορές σας να αφήσετε για άλλη μια φορά άναυδο τον ελληνικό λαό που παρακολουθούσε από τους τηλεοπτικούς δέκτες. Σε κάθε αναφορά ή καταγγελία γεγονότων που γινόταν εκατέρωθεν, υπήρχαν φυσικά</w:t>
      </w:r>
      <w:r>
        <w:rPr>
          <w:rFonts w:eastAsia="Times New Roman" w:cs="Times New Roman"/>
          <w:szCs w:val="24"/>
        </w:rPr>
        <w:t xml:space="preserve"> οι χρήσιμοι ηλίθιοι χειροκροτητές και από τις δύο πλευρές, οι οποίοι εκστασιάζονταν </w:t>
      </w:r>
      <w:r>
        <w:rPr>
          <w:rFonts w:eastAsia="Times New Roman" w:cs="Times New Roman"/>
          <w:szCs w:val="24"/>
        </w:rPr>
        <w:t xml:space="preserve">μ’ </w:t>
      </w:r>
      <w:r>
        <w:rPr>
          <w:rFonts w:eastAsia="Times New Roman" w:cs="Times New Roman"/>
          <w:szCs w:val="24"/>
        </w:rPr>
        <w:t>όλα αυτά που άκουγαν από τους Αρχηγούς τους, από τα λεγόμενά τους, από το αλληλοκάρφωμα δηλαδή των δύο υποτιθέμενων μονομάχων. Θα σας ζήλευε μέχρι και ο αείμνηστος Αρτέ</w:t>
      </w:r>
      <w:r>
        <w:rPr>
          <w:rFonts w:eastAsia="Times New Roman" w:cs="Times New Roman"/>
          <w:szCs w:val="24"/>
        </w:rPr>
        <w:t xml:space="preserve">μης Μάτσας. </w:t>
      </w:r>
    </w:p>
    <w:p w14:paraId="6338F98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όπως ανέφερε χθες ο Αρχηγός και Γενικός Γραμματέας της Χρυσής Αυγής, ο κ. Μιχαλολιάκος, δεν διέψευσε κανείς από τους δύο τα όσα καταλόγιζε ο ένας στον άλλο. Και μάλιστα αυτό σήμερα παίζει και σε πάρα πολλά </w:t>
      </w:r>
      <w:r>
        <w:rPr>
          <w:rFonts w:eastAsia="Times New Roman" w:cs="Times New Roman"/>
          <w:szCs w:val="24"/>
          <w:lang w:val="en-US"/>
        </w:rPr>
        <w:t>site</w:t>
      </w:r>
      <w:r w:rsidRPr="00167555">
        <w:rPr>
          <w:rFonts w:eastAsia="Times New Roman" w:cs="Times New Roman"/>
          <w:szCs w:val="24"/>
        </w:rPr>
        <w:t xml:space="preserve"> </w:t>
      </w:r>
      <w:r>
        <w:rPr>
          <w:rFonts w:eastAsia="Times New Roman" w:cs="Times New Roman"/>
          <w:szCs w:val="24"/>
        </w:rPr>
        <w:t>που αναδεικνύουν ότι όλα ό</w:t>
      </w:r>
      <w:r>
        <w:rPr>
          <w:rFonts w:eastAsia="Times New Roman" w:cs="Times New Roman"/>
          <w:szCs w:val="24"/>
        </w:rPr>
        <w:t xml:space="preserve">σα ειπώθηκαν είναι πράγματι αλήθεια, αφού δεν πήρε θέση κανένας από τους δύο. </w:t>
      </w:r>
    </w:p>
    <w:p w14:paraId="6338F98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ζήτημα όμως, που προκύπτει από την αντιπαράθεση για το ποιος είναι λιγότερο επικίνδυνος και όχι πιο ικανός, είναι ότι τα μισά από αυτά που ειπώθηκαν χθες, είναι ποινικά αδική</w:t>
      </w:r>
      <w:r>
        <w:rPr>
          <w:rFonts w:eastAsia="Times New Roman" w:cs="Times New Roman"/>
          <w:szCs w:val="24"/>
        </w:rPr>
        <w:t>ματα. Αλήθεια, άκουγε άραγε κάποιος εισαγγελέας;</w:t>
      </w:r>
    </w:p>
    <w:p w14:paraId="6338F98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Βλέποντας, λοιπόν, την αντίδραση των χρήσιμων ηλιθίων, όπως ανέφερα και πριν και προβλέποντας το μέλλον, κρίνοντας από το παρόν και το παρελθόν, σας φαντάζομαι να χειροκροτείτε από κοινού οι μεν τους δε. Είναι </w:t>
      </w:r>
      <w:r>
        <w:rPr>
          <w:rFonts w:eastAsia="Times New Roman" w:cs="Times New Roman"/>
          <w:szCs w:val="24"/>
        </w:rPr>
        <w:lastRenderedPageBreak/>
        <w:t>κάτι το οποίο άλλωστε έχει καταγραφεί ως πραγμ</w:t>
      </w:r>
      <w:r>
        <w:rPr>
          <w:rFonts w:eastAsia="Times New Roman" w:cs="Times New Roman"/>
          <w:szCs w:val="24"/>
        </w:rPr>
        <w:t>ατικό γεγονός στην περίπτωση Δένδια-Κοντονή. Και ως επισφράγισμα αυτών που λέω επικαλούμαι τη δήλωση της κ. Μπακογιάννη ότι το 2015 υπήρχε συμφωνία συγκυβέρνησης μεταξύ ΣΥΡΙΖΑ και Νέας Δημοκρατίας και όχι μόνο. Έχουμε και μια πληθώρα σχεδίων νόμου και τροπ</w:t>
      </w:r>
      <w:r>
        <w:rPr>
          <w:rFonts w:eastAsia="Times New Roman" w:cs="Times New Roman"/>
          <w:szCs w:val="24"/>
        </w:rPr>
        <w:t xml:space="preserve">ολογιών που έχετε ψηφίσει από κοινού, όχι φυσικά προς όφελος των Ελλήνων πολιτών, αλλά πάντα σε βάρος τους. </w:t>
      </w:r>
    </w:p>
    <w:p w14:paraId="6338F98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Συζήτηση σήμερα, λοιπόν, της πρότασης μομφής που κατέθεσε η Νέα Δημοκρατία και την πήρε και την εξέλιξε ο Πρωθυπουργός σε </w:t>
      </w:r>
      <w:r>
        <w:rPr>
          <w:rFonts w:eastAsia="Times New Roman" w:cs="Times New Roman"/>
          <w:szCs w:val="24"/>
        </w:rPr>
        <w:t>ψήφο εμπιστοσύνης</w:t>
      </w:r>
      <w:r>
        <w:rPr>
          <w:rFonts w:eastAsia="Times New Roman" w:cs="Times New Roman"/>
          <w:szCs w:val="24"/>
        </w:rPr>
        <w:t>, θέλοντ</w:t>
      </w:r>
      <w:r>
        <w:rPr>
          <w:rFonts w:eastAsia="Times New Roman" w:cs="Times New Roman"/>
          <w:szCs w:val="24"/>
        </w:rPr>
        <w:t xml:space="preserve">ας φυσικά </w:t>
      </w:r>
      <w:r>
        <w:rPr>
          <w:rFonts w:eastAsia="Times New Roman" w:cs="Times New Roman"/>
          <w:szCs w:val="24"/>
        </w:rPr>
        <w:t xml:space="preserve">μ’ </w:t>
      </w:r>
      <w:r>
        <w:rPr>
          <w:rFonts w:eastAsia="Times New Roman" w:cs="Times New Roman"/>
          <w:szCs w:val="24"/>
        </w:rPr>
        <w:t xml:space="preserve">αυτόν τον τρόπο να παρέχει πλήρη κάλυψη στον Πολάκη. </w:t>
      </w:r>
    </w:p>
    <w:p w14:paraId="6338F98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Ακούσαμε όλο αυτό το διάστημα ότι πρόκειται για έναν τραχύ Σφακιανό, ο οποίος έχει μάθει να συμπεριφέρεται έτσι. Δυστυχώς, όμως, σαν να μην πέρασε μια μέρα, τριάντα ολόκληρα χρόνια πίσω –θα</w:t>
      </w:r>
      <w:r>
        <w:rPr>
          <w:rFonts w:eastAsia="Times New Roman" w:cs="Times New Roman"/>
          <w:szCs w:val="24"/>
        </w:rPr>
        <w:t xml:space="preserve"> το καταθέσω στα Πρακτικά- δημοσίευμα που αναφέρει τον κ. Πολάκη ως μέλος του Διοικητικού Συμβουλίου του </w:t>
      </w:r>
      <w:r>
        <w:rPr>
          <w:rFonts w:eastAsia="Times New Roman" w:cs="Times New Roman"/>
          <w:szCs w:val="24"/>
        </w:rPr>
        <w:t xml:space="preserve">Φοιτητικού </w:t>
      </w:r>
      <w:r>
        <w:rPr>
          <w:rFonts w:eastAsia="Times New Roman" w:cs="Times New Roman"/>
          <w:szCs w:val="24"/>
        </w:rPr>
        <w:t xml:space="preserve">Συλλόγου </w:t>
      </w:r>
      <w:r>
        <w:rPr>
          <w:rFonts w:eastAsia="Times New Roman" w:cs="Times New Roman"/>
          <w:szCs w:val="24"/>
        </w:rPr>
        <w:lastRenderedPageBreak/>
        <w:t xml:space="preserve">επικεφαλής διακοσίων πενήντα </w:t>
      </w:r>
      <w:r>
        <w:rPr>
          <w:rFonts w:eastAsia="Times New Roman" w:cs="Times New Roman"/>
          <w:szCs w:val="24"/>
        </w:rPr>
        <w:t xml:space="preserve">κνιτών </w:t>
      </w:r>
      <w:r>
        <w:rPr>
          <w:rFonts w:eastAsia="Times New Roman" w:cs="Times New Roman"/>
          <w:szCs w:val="24"/>
        </w:rPr>
        <w:t xml:space="preserve">στην επίθεση κατά του Σεβαστιανού, γιατί τόλμησε –λέει- στο Γουδί, στην Ιατρική Σχολή να κάνει </w:t>
      </w:r>
      <w:r>
        <w:rPr>
          <w:rFonts w:eastAsia="Times New Roman" w:cs="Times New Roman"/>
          <w:szCs w:val="24"/>
        </w:rPr>
        <w:t xml:space="preserve">ομιλία για τη Βόρειο Ήπειρο. Και ακούστε τις δημοκρατικές απόψεις του σημερινού Υπουργού. Τα συνθήματα ήταν: «Θάνατος στους εθνικιστές», «Τα αλβανικά σύνορα θα φτάσουν στη Λαμία», «Σεβαστιανέ φασίστα». Να τον χαίρεστε κύριοι δημοκράτες! </w:t>
      </w:r>
    </w:p>
    <w:p w14:paraId="6338F986" w14:textId="77777777" w:rsidR="00401C51" w:rsidRDefault="00794512">
      <w:pPr>
        <w:spacing w:line="600" w:lineRule="auto"/>
        <w:ind w:firstLine="720"/>
        <w:jc w:val="both"/>
        <w:rPr>
          <w:rFonts w:eastAsia="Times New Roman" w:cs="Times New Roman"/>
        </w:rPr>
      </w:pPr>
      <w:r w:rsidRPr="000731CA">
        <w:rPr>
          <w:rFonts w:eastAsia="Times New Roman" w:cs="Times New Roman"/>
        </w:rPr>
        <w:t>(Στο σημείο αυτό ο</w:t>
      </w:r>
      <w:r w:rsidRPr="000731CA">
        <w:rPr>
          <w:rFonts w:eastAsia="Times New Roman" w:cs="Times New Roman"/>
        </w:rPr>
        <w:t xml:space="preserve"> Βουλευτής κ.</w:t>
      </w:r>
      <w:r>
        <w:rPr>
          <w:rFonts w:eastAsia="Times New Roman" w:cs="Times New Roman"/>
        </w:rPr>
        <w:t xml:space="preserve"> Ιωάννης Σαχινίδης καταθέτει για τα Πρακτικά το προαναφερθέν δημοσίευμα, το οποίο βρίσκεται </w:t>
      </w:r>
      <w:r w:rsidRPr="000731CA">
        <w:rPr>
          <w:rFonts w:eastAsia="Times New Roman" w:cs="Times New Roman"/>
        </w:rPr>
        <w:t>στο αρχείο του Τμήματος Γραμματείας της Διεύθυνσης Στενογραφίας και Πρακτικών της Βουλής)</w:t>
      </w:r>
    </w:p>
    <w:p w14:paraId="6338F98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Έχετε αναδείξει ένα σοβαρό μεν, δευτερεύον δε ζήτημα, τις επα</w:t>
      </w:r>
      <w:r>
        <w:rPr>
          <w:rFonts w:eastAsia="Times New Roman" w:cs="Times New Roman"/>
          <w:szCs w:val="24"/>
        </w:rPr>
        <w:t xml:space="preserve">νειλημμένες αθλιότητες του Υπουργού, αφήνοντας πίσω και θέλοντας να αποπροσανατολίσετε τους Έλληνες πολίτες από τα πραγματικά σοβαρά προβλήματα </w:t>
      </w:r>
      <w:r>
        <w:rPr>
          <w:rFonts w:eastAsia="Times New Roman" w:cs="Times New Roman"/>
          <w:szCs w:val="24"/>
        </w:rPr>
        <w:lastRenderedPageBreak/>
        <w:t xml:space="preserve">που αντιμετωπίζουν σε οικονομία, παιδεία, κοινωνική πρόνοια, ανεργία, λαθρομεταναστευτικό, μετανάστευση Ελλήνων </w:t>
      </w:r>
      <w:r>
        <w:rPr>
          <w:rFonts w:eastAsia="Times New Roman" w:cs="Times New Roman"/>
          <w:szCs w:val="24"/>
        </w:rPr>
        <w:t xml:space="preserve">εργατών και επιστημόνων και τέλος τα πολύ-πολύ σοβαρά εθνικά ζητήματα. </w:t>
      </w:r>
    </w:p>
    <w:p w14:paraId="6338F98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Εθνικά ζητήματα, λοιπόν. Αφού προδώσατε και ξεπουλήσατε τη Μακεδονία, ανέχεστε τις καθημερινές προκλήσεις των Τούρκων και απαντάτε χλιαρά και υποτακτικά. Και μάλιστα, θα ήθελα να σας ε</w:t>
      </w:r>
      <w:r>
        <w:rPr>
          <w:rFonts w:eastAsia="Times New Roman" w:cs="Times New Roman"/>
          <w:szCs w:val="24"/>
        </w:rPr>
        <w:t xml:space="preserve">πισημάνω εδώ ότι εάν καταφέρουν τελικά στα δύο οικόπεδα της Κύπρου, όπου δεν έχει υπογράψει σύμβαση με εταιρεία η Κύπρος και κάνουν γεώτρηση, θα έχουμε τετελεσμένο. Και από τη στιγμή που θα υπάρχει τετελεσμένο σε οικόπεδο, όπου δεν έχουν συμφέροντα οι </w:t>
      </w:r>
      <w:r>
        <w:rPr>
          <w:rFonts w:eastAsia="Times New Roman" w:cs="Times New Roman"/>
          <w:szCs w:val="24"/>
        </w:rPr>
        <w:t>«</w:t>
      </w:r>
      <w:r>
        <w:rPr>
          <w:rFonts w:eastAsia="Times New Roman" w:cs="Times New Roman"/>
          <w:szCs w:val="24"/>
          <w:lang w:val="en-US"/>
        </w:rPr>
        <w:t>Exx</w:t>
      </w:r>
      <w:r>
        <w:rPr>
          <w:rFonts w:eastAsia="Times New Roman" w:cs="Times New Roman"/>
          <w:szCs w:val="24"/>
          <w:lang w:val="en-US"/>
        </w:rPr>
        <w:t>onmobil</w:t>
      </w:r>
      <w:r>
        <w:rPr>
          <w:rFonts w:eastAsia="Times New Roman" w:cs="Times New Roman"/>
          <w:szCs w:val="24"/>
        </w:rPr>
        <w:t>»</w:t>
      </w:r>
      <w:r w:rsidRPr="009764B4">
        <w:rPr>
          <w:rFonts w:eastAsia="Times New Roman" w:cs="Times New Roman"/>
          <w:szCs w:val="24"/>
        </w:rPr>
        <w:t xml:space="preserve"> </w:t>
      </w:r>
      <w:r>
        <w:rPr>
          <w:rFonts w:eastAsia="Times New Roman" w:cs="Times New Roman"/>
          <w:szCs w:val="24"/>
        </w:rPr>
        <w:t>και</w:t>
      </w:r>
      <w:r w:rsidRPr="00C2547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TOTAL</w:t>
      </w:r>
      <w:r>
        <w:rPr>
          <w:rFonts w:eastAsia="Times New Roman" w:cs="Times New Roman"/>
          <w:szCs w:val="24"/>
        </w:rPr>
        <w:t>»</w:t>
      </w:r>
      <w:r w:rsidRPr="009764B4">
        <w:rPr>
          <w:rFonts w:eastAsia="Times New Roman" w:cs="Times New Roman"/>
          <w:szCs w:val="24"/>
        </w:rPr>
        <w:t>,</w:t>
      </w:r>
      <w:r>
        <w:rPr>
          <w:rFonts w:eastAsia="Times New Roman" w:cs="Times New Roman"/>
          <w:szCs w:val="24"/>
        </w:rPr>
        <w:t xml:space="preserve"> γαλλικών και αμερικανικών συμφερόντων, να είστε σίγουροι ότι δεν πρόκειται να πάρει θέση κανείς μα κανείς απολύτως για αυτό το ζήτημα. </w:t>
      </w:r>
    </w:p>
    <w:p w14:paraId="6338F98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Η επερχόμενη, λοιπόν, εκλογική ήττα του ΣΥΡΙΖΑ δεν θα επέλθει σίγουρα από τη σκληρή αντιπολίτευση που έχει ασκήσει η Νέα Δημοκρατία. Τζαμί, Σύμφωνο Συμβίωσης, Συμφωνία Πρεσπών τα έχετε υπογράψει όλοι μαζί. </w:t>
      </w:r>
    </w:p>
    <w:p w14:paraId="6338F98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Και μιας και αναφέρομαι στη Συμφωνία των Πρεσπών,</w:t>
      </w:r>
      <w:r>
        <w:rPr>
          <w:rFonts w:eastAsia="Times New Roman" w:cs="Times New Roman"/>
          <w:szCs w:val="24"/>
        </w:rPr>
        <w:t xml:space="preserve"> με βάση τα λεγόμενα του Αρχηγού της Νέας Δημοκρατίας </w:t>
      </w:r>
      <w:r>
        <w:rPr>
          <w:rFonts w:eastAsia="Times New Roman" w:cs="Times New Roman"/>
          <w:szCs w:val="24"/>
        </w:rPr>
        <w:t xml:space="preserve">κ. </w:t>
      </w:r>
      <w:r>
        <w:rPr>
          <w:rFonts w:eastAsia="Times New Roman" w:cs="Times New Roman"/>
          <w:szCs w:val="24"/>
        </w:rPr>
        <w:t xml:space="preserve">Μητσοτάκη χθες ότι στηρίζει τον Βέμπερ, να του θυμίσω ότι κανείς Βουλευτής από το Ευρωπαϊκό Λαϊκό Κόμμα, ούτε ο ίδιος ο Βέμπερ τον οποίο στηρίζει, δεν ήταν κατά της Συμφωνίας των Πρεσπών. Σύσσωμο το </w:t>
      </w:r>
      <w:r>
        <w:rPr>
          <w:rFonts w:eastAsia="Times New Roman" w:cs="Times New Roman"/>
          <w:szCs w:val="24"/>
        </w:rPr>
        <w:t xml:space="preserve">Ευρωπαϊκό Λαϊκό Κόμμα. Να μας πει οποιοσδήποτε Βουλευτής της Νέας Δημοκρατίας λάβει τον λόγο, εάν στηρίζουν αυτήν την πολιτική του Βέμπερ, ότι δηλαδή η Συμφωνία των Πρεσπών ήταν σωστή. </w:t>
      </w:r>
    </w:p>
    <w:p w14:paraId="6338F98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Μέτρα, λοιπόν, που εξήγγειλε ο Πρωθυπουργός στο Ζάππειο. Οι φοροελαφρύ</w:t>
      </w:r>
      <w:r>
        <w:rPr>
          <w:rFonts w:eastAsia="Times New Roman" w:cs="Times New Roman"/>
          <w:szCs w:val="24"/>
        </w:rPr>
        <w:t>νσεις, τα επιδόματα κάθε μορφής, δεν είναι χρήματα τα οποία προέκυψαν από την ανάκαμψη της οικονομίας. Δεν είναι χρήματα που προέκυψαν από επενδύσεις και ανάπτυξη. Τα υπερπλεονάσματα είναι χρήματα του ελληνικού λαού, τα οποία αφαιρέσατε με χειρουργικό τρόπ</w:t>
      </w:r>
      <w:r>
        <w:rPr>
          <w:rFonts w:eastAsia="Times New Roman" w:cs="Times New Roman"/>
          <w:szCs w:val="24"/>
        </w:rPr>
        <w:t xml:space="preserve">ο, αλλά χωρίς αναισθητικό. </w:t>
      </w:r>
    </w:p>
    <w:p w14:paraId="6338F98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Από μια αχρείαστη, λοιπόν, υπερφορολόγηση την οποία επιβάλλατε, θέλετε να μας πείτε ότι δημιουργήθηκε ο κουμπαράς, από τον οποίο καταβάλλετε μερίσματα και επιδόματα ως επί τω πλείστον σε Ρομά και λαθρομετανάστες και ένα μηδαμινό</w:t>
      </w:r>
      <w:r>
        <w:rPr>
          <w:rFonts w:eastAsia="Times New Roman" w:cs="Times New Roman"/>
          <w:szCs w:val="24"/>
        </w:rPr>
        <w:t xml:space="preserve"> ποσοστό στους υπόλοιπους Έλληνες. </w:t>
      </w:r>
    </w:p>
    <w:p w14:paraId="6338F98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Θέλοντας, να πείσετε, λοιπόν, ότι έρχονται καλύτερες μέρες και τα μνημόνια αποτελούν παρελθόν, σε περίπτωση που θελήσετε να με διαψεύσετε για όσα προείπα σχετικά με το από πού προέρχονται τα χρήματα με τα οποία υποτίθετα</w:t>
      </w:r>
      <w:r>
        <w:rPr>
          <w:rFonts w:eastAsia="Times New Roman" w:cs="Times New Roman"/>
          <w:szCs w:val="24"/>
        </w:rPr>
        <w:t xml:space="preserve">ι ότι ασκείτε κοινωνική πολιτική, θα πρέπει να μας αποδείξετε την προέλευση αυτών των χρημάτων. Γιατί όπως είπα και πριν, δεν υπήρξε ούτε οικονομική ανάπτυξη ούτε επενδύσεις. Ήρθαν καθαρά από την υπερφορολόγηση που έχετε κάνει στους Έλληνες πολίτες. </w:t>
      </w:r>
    </w:p>
    <w:p w14:paraId="6338F98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Κοινή</w:t>
      </w:r>
      <w:r>
        <w:rPr>
          <w:rFonts w:eastAsia="Times New Roman" w:cs="Times New Roman"/>
          <w:szCs w:val="24"/>
        </w:rPr>
        <w:t xml:space="preserve"> απαίτηση, λοιπόν, των Ελλήνων πολιτών είναι η επιστροφή των ονείρων που μας έχετε στερήσει, είναι η επιστροφή των κλεμμένων, είναι η επιστροφή όσων έχουν μεταναστεύσει από την εφαρμογή των δικών σας πολιτικών, είναι η δικαίωση όσων έχασαν συγγενικά πρόσωπ</w:t>
      </w:r>
      <w:r>
        <w:rPr>
          <w:rFonts w:eastAsia="Times New Roman" w:cs="Times New Roman"/>
          <w:szCs w:val="24"/>
        </w:rPr>
        <w:t>α από τα μνημόνια που αυτοκτόνησαν, είναι η δικαίωση όσων έχασαν συγγενικά πρόσωπα σε Μάνδρα και Μάτι.</w:t>
      </w:r>
    </w:p>
    <w:p w14:paraId="6338F98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Τέλος, ζητάμε την παραδειγματική τιμωρία όσων έχουν καταχραστεί δημόσιο πλούτο. Οι κλέφτες φυλακή και τα κλεμμένα στον λαό.  </w:t>
      </w:r>
    </w:p>
    <w:p w14:paraId="6338F99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κλείνοντας, επειδή χθες</w:t>
      </w:r>
      <w:r>
        <w:rPr>
          <w:rFonts w:eastAsia="Times New Roman" w:cs="Times New Roman"/>
          <w:szCs w:val="24"/>
        </w:rPr>
        <w:t xml:space="preserve"> είχε την τιμητική της και η ποίηση, εγώ περίμενα από τον κύριο Πρωθυπουργό να κλείσει με ποίηση από ένα βιβλίο πολύ γνωστού τους ποιητή «Επί σωμάτων λέξεων».</w:t>
      </w:r>
    </w:p>
    <w:p w14:paraId="6338F99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338F992" w14:textId="77777777" w:rsidR="00401C51" w:rsidRDefault="00794512">
      <w:pPr>
        <w:spacing w:line="600" w:lineRule="auto"/>
        <w:ind w:firstLine="720"/>
        <w:jc w:val="center"/>
        <w:rPr>
          <w:rFonts w:eastAsia="Times New Roman" w:cs="Times New Roman"/>
          <w:szCs w:val="24"/>
        </w:rPr>
      </w:pPr>
      <w:r w:rsidRPr="00AE6C8B">
        <w:rPr>
          <w:rFonts w:eastAsia="Times New Roman"/>
          <w:bCs/>
        </w:rPr>
        <w:t xml:space="preserve">(Χειροκροτήματα από την πτέρυγα </w:t>
      </w:r>
      <w:r>
        <w:rPr>
          <w:rFonts w:eastAsia="Times New Roman"/>
          <w:bCs/>
        </w:rPr>
        <w:t xml:space="preserve">της </w:t>
      </w:r>
      <w:r w:rsidRPr="00AE6C8B">
        <w:rPr>
          <w:rFonts w:eastAsia="Times New Roman"/>
          <w:bCs/>
        </w:rPr>
        <w:t>Χρυσή</w:t>
      </w:r>
      <w:r>
        <w:rPr>
          <w:rFonts w:eastAsia="Times New Roman"/>
          <w:bCs/>
        </w:rPr>
        <w:t>ς</w:t>
      </w:r>
      <w:r w:rsidRPr="00AE6C8B">
        <w:rPr>
          <w:rFonts w:eastAsia="Times New Roman"/>
          <w:bCs/>
        </w:rPr>
        <w:t xml:space="preserve"> Αυγή</w:t>
      </w:r>
      <w:r>
        <w:rPr>
          <w:rFonts w:eastAsia="Times New Roman"/>
          <w:bCs/>
        </w:rPr>
        <w:t>ς</w:t>
      </w:r>
      <w:r w:rsidRPr="00AE6C8B">
        <w:rPr>
          <w:rFonts w:eastAsia="Times New Roman"/>
          <w:bCs/>
        </w:rPr>
        <w:t>)</w:t>
      </w:r>
    </w:p>
    <w:p w14:paraId="6338F993" w14:textId="77777777" w:rsidR="00401C51" w:rsidRDefault="00794512">
      <w:pPr>
        <w:spacing w:line="600" w:lineRule="auto"/>
        <w:ind w:firstLine="720"/>
        <w:jc w:val="both"/>
        <w:rPr>
          <w:rFonts w:eastAsia="Times New Roman" w:cs="Times New Roman"/>
        </w:rPr>
      </w:pPr>
      <w:r w:rsidRPr="00813C96">
        <w:rPr>
          <w:rFonts w:eastAsia="Times New Roman" w:cs="Times New Roman"/>
          <w:b/>
          <w:szCs w:val="24"/>
        </w:rPr>
        <w:lastRenderedPageBreak/>
        <w:t>ΠΡΟΕΔΡΕΥΩΝ (Μάριος Γεωργιάδης):</w:t>
      </w:r>
      <w:r w:rsidRPr="00813C96">
        <w:rPr>
          <w:rFonts w:eastAsia="Times New Roman" w:cs="Times New Roman"/>
          <w:szCs w:val="24"/>
        </w:rPr>
        <w:t xml:space="preserve"> </w:t>
      </w:r>
      <w:r w:rsidRPr="00111BFF">
        <w:rPr>
          <w:rFonts w:eastAsia="Times New Roman" w:cs="Times New Roman"/>
        </w:rPr>
        <w:t>Κυρ</w:t>
      </w:r>
      <w:r w:rsidRPr="00111BFF">
        <w:rPr>
          <w:rFonts w:eastAsia="Times New Roman" w:cs="Times New Roman"/>
        </w:rPr>
        <w:t>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w:t>
      </w:r>
      <w:r w:rsidRPr="00111BFF">
        <w:rPr>
          <w:rFonts w:eastAsia="Times New Roman" w:cs="Times New Roman"/>
        </w:rPr>
        <w:t xml:space="preserve"> τρόπο οργάνωσης και λειτουργίας της Βουλής, τριάντα </w:t>
      </w:r>
      <w:r>
        <w:rPr>
          <w:rFonts w:eastAsia="Times New Roman" w:cs="Times New Roman"/>
        </w:rPr>
        <w:t>εννέα</w:t>
      </w:r>
      <w:r w:rsidRPr="00111BFF">
        <w:rPr>
          <w:rFonts w:eastAsia="Times New Roman" w:cs="Times New Roman"/>
        </w:rPr>
        <w:t xml:space="preserve"> μαθητές και μαθήτριες και τέσσερις εκπ</w:t>
      </w:r>
      <w:r>
        <w:rPr>
          <w:rFonts w:eastAsia="Times New Roman" w:cs="Times New Roman"/>
        </w:rPr>
        <w:t xml:space="preserve">αιδευτικοί συνοδοί τους από το </w:t>
      </w:r>
      <w:r w:rsidRPr="00111BFF">
        <w:rPr>
          <w:rFonts w:eastAsia="Times New Roman" w:cs="Times New Roman"/>
        </w:rPr>
        <w:t>2</w:t>
      </w:r>
      <w:r w:rsidRPr="00111BFF">
        <w:rPr>
          <w:rFonts w:eastAsia="Times New Roman" w:cs="Times New Roman"/>
          <w:vertAlign w:val="superscript"/>
        </w:rPr>
        <w:t>ο</w:t>
      </w:r>
      <w:r w:rsidRPr="00111BFF">
        <w:rPr>
          <w:rFonts w:eastAsia="Times New Roman" w:cs="Times New Roman"/>
        </w:rPr>
        <w:t xml:space="preserve"> Δημοτικό Σχολείο </w:t>
      </w:r>
      <w:r>
        <w:rPr>
          <w:rFonts w:eastAsia="Times New Roman" w:cs="Times New Roman"/>
        </w:rPr>
        <w:t xml:space="preserve">Φερρών Έβρου και το 18ο Δημοτικό Σχολείο Λαμίας. </w:t>
      </w:r>
      <w:r w:rsidRPr="00111BFF">
        <w:rPr>
          <w:rFonts w:eastAsia="Times New Roman" w:cs="Times New Roman"/>
        </w:rPr>
        <w:t xml:space="preserve"> </w:t>
      </w:r>
    </w:p>
    <w:p w14:paraId="6338F994" w14:textId="77777777" w:rsidR="00401C51" w:rsidRDefault="00794512">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6338F995" w14:textId="77777777" w:rsidR="00401C51" w:rsidRDefault="00794512">
      <w:pPr>
        <w:spacing w:line="600" w:lineRule="auto"/>
        <w:ind w:firstLine="720"/>
        <w:jc w:val="center"/>
        <w:rPr>
          <w:rFonts w:eastAsia="Times New Roman" w:cs="Times New Roman"/>
        </w:rPr>
      </w:pPr>
      <w:r w:rsidRPr="00111BFF">
        <w:rPr>
          <w:rFonts w:eastAsia="Times New Roman" w:cs="Times New Roman"/>
        </w:rPr>
        <w:t>(Χειροκροτήματα απ’ όλες τις π</w:t>
      </w:r>
      <w:r w:rsidRPr="00111BFF">
        <w:rPr>
          <w:rFonts w:eastAsia="Times New Roman" w:cs="Times New Roman"/>
        </w:rPr>
        <w:t>τέρυγες της Βουλής)</w:t>
      </w:r>
    </w:p>
    <w:p w14:paraId="6338F996" w14:textId="77777777" w:rsidR="00401C51" w:rsidRDefault="00794512">
      <w:pPr>
        <w:spacing w:line="600" w:lineRule="auto"/>
        <w:ind w:firstLine="720"/>
        <w:jc w:val="both"/>
        <w:rPr>
          <w:rFonts w:eastAsia="Times New Roman" w:cs="Times New Roman"/>
        </w:rPr>
      </w:pPr>
      <w:r>
        <w:rPr>
          <w:rFonts w:eastAsia="Times New Roman" w:cs="Times New Roman"/>
        </w:rPr>
        <w:t xml:space="preserve">Η κ. Βάκη έχει τον λόγο για επτά λεπτά. </w:t>
      </w:r>
    </w:p>
    <w:p w14:paraId="6338F997" w14:textId="77777777" w:rsidR="00401C51" w:rsidRDefault="00794512">
      <w:pPr>
        <w:spacing w:line="600" w:lineRule="auto"/>
        <w:ind w:firstLine="720"/>
        <w:jc w:val="both"/>
        <w:rPr>
          <w:rFonts w:eastAsia="Times New Roman" w:cs="Times New Roman"/>
        </w:rPr>
      </w:pPr>
      <w:r>
        <w:rPr>
          <w:rFonts w:eastAsia="Times New Roman" w:cs="Times New Roman"/>
          <w:b/>
        </w:rPr>
        <w:t>ΦΩΤΕΙΝΗ ΒΑΚΗ:</w:t>
      </w:r>
      <w:r>
        <w:rPr>
          <w:rFonts w:eastAsia="Times New Roman" w:cs="Times New Roman"/>
        </w:rPr>
        <w:t xml:space="preserve"> Ευχαριστώ, κύριε Πρόεδρε.</w:t>
      </w:r>
    </w:p>
    <w:p w14:paraId="6338F998" w14:textId="77777777" w:rsidR="00401C51" w:rsidRDefault="00794512">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η επικοινωνιακή στρατηγική της κλειδαρότρυπας και της τυμβωρυχίας που υιοθετεί εσχάτως η Νέα Δημοκρατία, καταδεικνύει περίτρανα τη συντριπτική της ήττα στο πεδίο των θέσεων, των επιχειρημάτων και των προγραμμάτων. </w:t>
      </w:r>
    </w:p>
    <w:p w14:paraId="6338F99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τοξικότητ</w:t>
      </w:r>
      <w:r>
        <w:rPr>
          <w:rFonts w:eastAsia="Times New Roman" w:cs="Times New Roman"/>
          <w:szCs w:val="24"/>
        </w:rPr>
        <w:t>α «κίτρινων» δημοσιευμάτων, το παράνομο φωτογραφικό υλικό, ο Πολάκης και τα κότερα υπαγορεύονται αποκλειστικά και μόνο από την απέλπιδα προσπάθειά σας να μετατοπίσετε το κέντρο βάρους από τα θετικά μέτρα στην οικονομία και την κοινωνική πολιτική, για τα οπ</w:t>
      </w:r>
      <w:r>
        <w:rPr>
          <w:rFonts w:eastAsia="Times New Roman" w:cs="Times New Roman"/>
          <w:szCs w:val="24"/>
        </w:rPr>
        <w:t>οία θα έχουμε βεβαίως την ευκαιρία να συζητήσουμε ενδελεχώς σήμερα και αύριο.</w:t>
      </w:r>
    </w:p>
    <w:p w14:paraId="6338F99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Την ηθικολογία και τα κροκοδείλια δάκρυα, τις όψιμες ψευδοευαισθησίες σας για τα δικαιώματα, που πλειστάκις οι θιασώτες του νόμου και της τάξης, της άμετρης καταστολής, του κεκαλ</w:t>
      </w:r>
      <w:r>
        <w:rPr>
          <w:rFonts w:eastAsia="Times New Roman" w:cs="Times New Roman"/>
          <w:szCs w:val="24"/>
        </w:rPr>
        <w:t xml:space="preserve">υμμένου ή καταφανούς ρατσισμού έχουν περιφρονήσει και καταστρατηγήσει, διαψεύδουν οι εμμονές και οι ιδεοληψίες σας που σας εκθέτουν. Η δέκατη τρίτη </w:t>
      </w:r>
      <w:r>
        <w:rPr>
          <w:rFonts w:eastAsia="Times New Roman" w:cs="Times New Roman"/>
          <w:szCs w:val="24"/>
        </w:rPr>
        <w:lastRenderedPageBreak/>
        <w:t>σύνταξη ως λαϊκισμός, το αχρείαστο δώρο των Χριστουγέννων, το κοινωνικό κράτος ως χάρη ή προνόμιο, το παρωχη</w:t>
      </w:r>
      <w:r>
        <w:rPr>
          <w:rFonts w:eastAsia="Times New Roman" w:cs="Times New Roman"/>
          <w:szCs w:val="24"/>
        </w:rPr>
        <w:t>μένο οκτάωρο, οι ύμνοι για την ευέλικτη εργασία και το μένος του εκλεκτού σας και πιστού σας συμμάχου κ. Βέμπερ κατά μιας ευρωπαϊκής ασφάλισης στους ανέργους.</w:t>
      </w:r>
    </w:p>
    <w:p w14:paraId="6338F99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Αξιωματικής Αντιπολίτευσης, εμφανίζεστε έμπλεοι ευαισθησίας για </w:t>
      </w:r>
      <w:r>
        <w:rPr>
          <w:rFonts w:eastAsia="Times New Roman" w:cs="Times New Roman"/>
          <w:szCs w:val="24"/>
        </w:rPr>
        <w:t xml:space="preserve">τα δίκαια αιτήματα του αναπηρικού κινήματος, όταν οι δικές σας κυβερνήσεις το είχαν πλήξει ποικιλοτρόπως. Όλοι θυμούνται την ταλαιπωρία που υπέστησαν τα </w:t>
      </w:r>
      <w:r>
        <w:rPr>
          <w:rFonts w:eastAsia="Times New Roman" w:cs="Times New Roman"/>
          <w:szCs w:val="24"/>
        </w:rPr>
        <w:t xml:space="preserve">άτομα </w:t>
      </w:r>
      <w:r>
        <w:rPr>
          <w:rFonts w:eastAsia="Times New Roman" w:cs="Times New Roman"/>
          <w:szCs w:val="24"/>
        </w:rPr>
        <w:t xml:space="preserve">με </w:t>
      </w:r>
      <w:r>
        <w:rPr>
          <w:rFonts w:eastAsia="Times New Roman" w:cs="Times New Roman"/>
          <w:szCs w:val="24"/>
        </w:rPr>
        <w:t xml:space="preserve">αναπηρία </w:t>
      </w:r>
      <w:r>
        <w:rPr>
          <w:rFonts w:eastAsia="Times New Roman" w:cs="Times New Roman"/>
          <w:szCs w:val="24"/>
        </w:rPr>
        <w:t>από τις ελλείψεις σπάνιων φαρμάκων την περίοδο διακυβέρνησης Σαμαρά. Όλοι θυμούνται π</w:t>
      </w:r>
      <w:r>
        <w:rPr>
          <w:rFonts w:eastAsia="Times New Roman" w:cs="Times New Roman"/>
          <w:szCs w:val="24"/>
        </w:rPr>
        <w:t xml:space="preserve">όσο βυθίστηκαν τα επιδόματα αναπηρίας. Όλοι θυμούνται την ταλαιπωρία στην οποία υποβάλλονταν τα </w:t>
      </w:r>
      <w:r>
        <w:rPr>
          <w:rFonts w:eastAsia="Times New Roman" w:cs="Times New Roman"/>
          <w:szCs w:val="24"/>
        </w:rPr>
        <w:t>ά</w:t>
      </w:r>
      <w:r>
        <w:rPr>
          <w:rFonts w:eastAsia="Times New Roman" w:cs="Times New Roman"/>
          <w:szCs w:val="24"/>
        </w:rPr>
        <w:t xml:space="preserve">τομα με </w:t>
      </w:r>
      <w:r>
        <w:rPr>
          <w:rFonts w:eastAsia="Times New Roman" w:cs="Times New Roman"/>
          <w:szCs w:val="24"/>
        </w:rPr>
        <w:t>α</w:t>
      </w:r>
      <w:r>
        <w:rPr>
          <w:rFonts w:eastAsia="Times New Roman" w:cs="Times New Roman"/>
          <w:szCs w:val="24"/>
        </w:rPr>
        <w:t>ναπηρία στις επιτροπές πιστοποίησης αναπηρίας. Όλοι θυμούνται τις τραγικές ελλείψεις στα ειδικά σχολεία, όπου -ειρήσθω εν παρόδω- αυτή η Κυβέρνηση μετ</w:t>
      </w:r>
      <w:r>
        <w:rPr>
          <w:rFonts w:eastAsia="Times New Roman" w:cs="Times New Roman"/>
          <w:szCs w:val="24"/>
        </w:rPr>
        <w:t xml:space="preserve">αξύ άλλων θεραπεύει με τεσσερισήμισι χιλιάδες προσλήψεις στην ειδική αγωγή, εκτός αν και αυτές τις θεωρείτε παροχολογία και μποναμά. </w:t>
      </w:r>
      <w:r>
        <w:rPr>
          <w:rFonts w:eastAsia="Times New Roman" w:cs="Times New Roman"/>
          <w:szCs w:val="24"/>
        </w:rPr>
        <w:lastRenderedPageBreak/>
        <w:t>Όλοι θυμούνται ότι επί Σαμαρά το Διεθνές Νομισματικό Ταμείο απαιτούσε να δίδονται τα επιδόματα αναπηρίας με εισοδηματικά κρ</w:t>
      </w:r>
      <w:r>
        <w:rPr>
          <w:rFonts w:eastAsia="Times New Roman" w:cs="Times New Roman"/>
          <w:szCs w:val="24"/>
        </w:rPr>
        <w:t xml:space="preserve">ιτήρια και να αξιολογείται εκτός από την αναπηρία και η ικανότητα για εργασία. Αν, παραδείγματος </w:t>
      </w:r>
      <w:r>
        <w:rPr>
          <w:rFonts w:eastAsia="Times New Roman" w:cs="Times New Roman"/>
          <w:szCs w:val="24"/>
        </w:rPr>
        <w:t>χάριν</w:t>
      </w:r>
      <w:r>
        <w:rPr>
          <w:rFonts w:eastAsia="Times New Roman" w:cs="Times New Roman"/>
          <w:szCs w:val="24"/>
        </w:rPr>
        <w:t>, ένα άτομο με ψυχική αναπηρία κρινόταν κατάλληλο για χειρωνακτική εργασία, θα έχανε το επίδομά του.</w:t>
      </w:r>
    </w:p>
    <w:p w14:paraId="6338F99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Όλοι, όμως, θυμούνται ότι αυτή η Κυβέρνηση ψήφισε τον</w:t>
      </w:r>
      <w:r>
        <w:rPr>
          <w:rFonts w:eastAsia="Times New Roman" w:cs="Times New Roman"/>
          <w:szCs w:val="24"/>
        </w:rPr>
        <w:t xml:space="preserve"> ν.4488/2017, που ενσωματώνει στο ελληνικό δίκαιο τη </w:t>
      </w:r>
      <w:r>
        <w:rPr>
          <w:rFonts w:eastAsia="Times New Roman" w:cs="Times New Roman"/>
          <w:szCs w:val="24"/>
        </w:rPr>
        <w:t xml:space="preserve">διεθνή σύμβαση </w:t>
      </w:r>
      <w:r>
        <w:rPr>
          <w:rFonts w:eastAsia="Times New Roman" w:cs="Times New Roman"/>
          <w:szCs w:val="24"/>
        </w:rPr>
        <w:t xml:space="preserve">του ΟΗΕ και το </w:t>
      </w:r>
      <w:r>
        <w:rPr>
          <w:rFonts w:eastAsia="Times New Roman" w:cs="Times New Roman"/>
          <w:szCs w:val="24"/>
        </w:rPr>
        <w:t>π</w:t>
      </w:r>
      <w:r>
        <w:rPr>
          <w:rFonts w:eastAsia="Times New Roman" w:cs="Times New Roman"/>
          <w:szCs w:val="24"/>
        </w:rPr>
        <w:t xml:space="preserve">ροαιρετικό </w:t>
      </w:r>
      <w:r>
        <w:rPr>
          <w:rFonts w:eastAsia="Times New Roman" w:cs="Times New Roman"/>
          <w:szCs w:val="24"/>
        </w:rPr>
        <w:t>π</w:t>
      </w:r>
      <w:r>
        <w:rPr>
          <w:rFonts w:eastAsia="Times New Roman" w:cs="Times New Roman"/>
          <w:szCs w:val="24"/>
        </w:rPr>
        <w:t xml:space="preserve">ρωτόκολλο για τα Δικαιώματα των Ατόμων με Αναπηρία. Ποιος, άραγε, θέσπισε τον ν.4440/2016, που προβλέπει ποσοστό προσλήψεων 15% μέσω ΑΣΕΠ στον δημόσιο και στον </w:t>
      </w:r>
      <w:r>
        <w:rPr>
          <w:rFonts w:eastAsia="Times New Roman" w:cs="Times New Roman"/>
          <w:szCs w:val="24"/>
        </w:rPr>
        <w:t xml:space="preserve">ευρύτερο δημόσιο τομέα για τα </w:t>
      </w:r>
      <w:r>
        <w:rPr>
          <w:rFonts w:eastAsia="Times New Roman" w:cs="Times New Roman"/>
          <w:szCs w:val="24"/>
        </w:rPr>
        <w:t>ά</w:t>
      </w:r>
      <w:r>
        <w:rPr>
          <w:rFonts w:eastAsia="Times New Roman" w:cs="Times New Roman"/>
          <w:szCs w:val="24"/>
        </w:rPr>
        <w:t xml:space="preserve">τομα με </w:t>
      </w:r>
      <w:r>
        <w:rPr>
          <w:rFonts w:eastAsia="Times New Roman" w:cs="Times New Roman"/>
          <w:szCs w:val="24"/>
        </w:rPr>
        <w:t>α</w:t>
      </w:r>
      <w:r>
        <w:rPr>
          <w:rFonts w:eastAsia="Times New Roman" w:cs="Times New Roman"/>
          <w:szCs w:val="24"/>
        </w:rPr>
        <w:t>ναπηρία; Ποια κυβέρνηση, άραγε, αναβάθμισε την πολύπαθη ειδική αγωγή και εκπαίδευση με γνώμονα τον ενταξιακό προσανατολισμό; Ποιοι διασφάλισαν την καθολική και ισότιμη πρόσβαση όχι μόνο των ανασφάλιστων, αλλά και τον</w:t>
      </w:r>
      <w:r>
        <w:rPr>
          <w:rFonts w:eastAsia="Times New Roman" w:cs="Times New Roman"/>
          <w:szCs w:val="24"/>
        </w:rPr>
        <w:t xml:space="preserve"> </w:t>
      </w:r>
      <w:r>
        <w:rPr>
          <w:rFonts w:eastAsia="Times New Roman" w:cs="Times New Roman"/>
          <w:szCs w:val="24"/>
        </w:rPr>
        <w:t xml:space="preserve">ΑΜΕΑ </w:t>
      </w:r>
      <w:r>
        <w:rPr>
          <w:rFonts w:eastAsia="Times New Roman" w:cs="Times New Roman"/>
          <w:szCs w:val="24"/>
        </w:rPr>
        <w:t>στο δημόσιο σύστημα υγείας;</w:t>
      </w:r>
    </w:p>
    <w:p w14:paraId="6338F99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Ηθικολογικά κηρύγματα από διαπρύσιους κήρυκες της φυσικής ανισότητας των ανθρώπων, από εσάς που δεν τρέφετε αυταπάτες για μια κοινωνία χωρίς ανισότητες, δεν γίνονται αποδεκτά. Αν για σας τα δικαιώματα δίδονται επιλεκτικά </w:t>
      </w:r>
      <w:r>
        <w:rPr>
          <w:rFonts w:eastAsia="Times New Roman" w:cs="Times New Roman"/>
          <w:szCs w:val="24"/>
        </w:rPr>
        <w:t>και ιεραρχούνται, αν για σας τα δικαιώματα εξισώνονται με τη φιλανθρωπία των ψίχουλων που περίσσεψαν από το μεγάλο φαγοπότι, για την Αριστερά τα δικαιώματα προσιδιάζουν στον άνθρωπο</w:t>
      </w:r>
      <w:r w:rsidRPr="009E304A">
        <w:rPr>
          <w:rFonts w:eastAsia="Times New Roman" w:cs="Times New Roman"/>
          <w:szCs w:val="24"/>
        </w:rPr>
        <w:t xml:space="preserve"> </w:t>
      </w:r>
      <w:r>
        <w:rPr>
          <w:rFonts w:eastAsia="Times New Roman" w:cs="Times New Roman"/>
          <w:szCs w:val="24"/>
          <w:lang w:val="en-US"/>
        </w:rPr>
        <w:t>per</w:t>
      </w:r>
      <w:r w:rsidRPr="009E304A">
        <w:rPr>
          <w:rFonts w:eastAsia="Times New Roman" w:cs="Times New Roman"/>
          <w:szCs w:val="24"/>
        </w:rPr>
        <w:t xml:space="preserve"> </w:t>
      </w:r>
      <w:r>
        <w:rPr>
          <w:rFonts w:eastAsia="Times New Roman" w:cs="Times New Roman"/>
          <w:szCs w:val="24"/>
          <w:lang w:val="en-US"/>
        </w:rPr>
        <w:t>se</w:t>
      </w:r>
      <w:r>
        <w:rPr>
          <w:rFonts w:eastAsia="Times New Roman" w:cs="Times New Roman"/>
          <w:szCs w:val="24"/>
        </w:rPr>
        <w:t>, ανεξαρτήτως επιμέρους κατηγορημάτων. Κείνται στον πυρήνα της ιδεολ</w:t>
      </w:r>
      <w:r>
        <w:rPr>
          <w:rFonts w:eastAsia="Times New Roman" w:cs="Times New Roman"/>
          <w:szCs w:val="24"/>
        </w:rPr>
        <w:t xml:space="preserve">ογίας μας και μετουσιώθηκαν σε νόμους του κράτους. Διότι έπρεπε να υπάρξει αριστερή κυβέρνηση </w:t>
      </w:r>
      <w:r>
        <w:rPr>
          <w:rFonts w:eastAsia="Times New Roman" w:cs="Times New Roman"/>
          <w:szCs w:val="24"/>
        </w:rPr>
        <w:t xml:space="preserve">σ’ </w:t>
      </w:r>
      <w:r>
        <w:rPr>
          <w:rFonts w:eastAsia="Times New Roman" w:cs="Times New Roman"/>
          <w:szCs w:val="24"/>
        </w:rPr>
        <w:t xml:space="preserve">αυτό τον τόπο, για να αποδοθεί το δικαίωμα της ιθαγένειας σε παιδιά μεταναστών, για να μεταβεί από τον μεσαίωνα στη νεωτερικότητα το σωφρονιστικό σύστημα, για </w:t>
      </w:r>
      <w:r>
        <w:rPr>
          <w:rFonts w:eastAsia="Times New Roman" w:cs="Times New Roman"/>
          <w:szCs w:val="24"/>
        </w:rPr>
        <w:t xml:space="preserve">να αποκτήσουν δικαιώματα τα ομόφυλα ζευγάρια, για να κατοχυρωθεί το δικαίωμα αυτοπροσδιορισμού ως προς την ταυτότητα φύλου, για να κυρωθεί η Σύμβαση της Κωνσταντινούπολης για την έμφυλη βία και τη μετανεωτερική δουλεία που ακούει στο όνομα </w:t>
      </w:r>
      <w:r>
        <w:rPr>
          <w:rFonts w:eastAsia="Times New Roman" w:cs="Times New Roman"/>
          <w:szCs w:val="24"/>
          <w:lang w:val="en-US"/>
        </w:rPr>
        <w:t>trafficking</w:t>
      </w:r>
      <w:r>
        <w:rPr>
          <w:rFonts w:eastAsia="Times New Roman" w:cs="Times New Roman"/>
          <w:szCs w:val="24"/>
        </w:rPr>
        <w:t>.</w:t>
      </w:r>
    </w:p>
    <w:p w14:paraId="6338F99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Υπε</w:t>
      </w:r>
      <w:r>
        <w:rPr>
          <w:rFonts w:eastAsia="Times New Roman" w:cs="Times New Roman"/>
          <w:szCs w:val="24"/>
        </w:rPr>
        <w:t>ρψηφίσατε κάποια από αυτά εσείς</w:t>
      </w:r>
      <w:r w:rsidRPr="009E304A">
        <w:rPr>
          <w:rFonts w:eastAsia="Times New Roman" w:cs="Times New Roman"/>
          <w:szCs w:val="24"/>
        </w:rPr>
        <w:t>,</w:t>
      </w:r>
      <w:r>
        <w:rPr>
          <w:rFonts w:eastAsia="Times New Roman" w:cs="Times New Roman"/>
          <w:szCs w:val="24"/>
        </w:rPr>
        <w:t xml:space="preserve"> οι επαΐοντες της ηθικολογίας και οι λεπτογεύστες του κοινοβουλευτικού λόγου και βίου, που θίγεστε από το τσιγάρο του Υπουργού και το πούρο του Πρωθυπουργού;</w:t>
      </w:r>
    </w:p>
    <w:p w14:paraId="6338F99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είθισται με βάση το γράμμα του Κανον</w:t>
      </w:r>
      <w:r>
        <w:rPr>
          <w:rFonts w:eastAsia="Times New Roman" w:cs="Times New Roman"/>
          <w:szCs w:val="24"/>
        </w:rPr>
        <w:t>ισμού της Βουλής των Ελλήνων, οι προτάσεις μομφής να γίνονται για να δίδεται η δυνατότητα, βεβαίως, να ελέγχονται οι Υπουργοί για το έργο τους και την πολιτική που εφαρμόζουν. Παραδείγματος χάριν, να ελέγχονται αν υπουργικοί θώκοι εκφυλίζονται σε θύλακες δ</w:t>
      </w:r>
      <w:r>
        <w:rPr>
          <w:rFonts w:eastAsia="Times New Roman" w:cs="Times New Roman"/>
          <w:szCs w:val="24"/>
        </w:rPr>
        <w:t>ιαφθοράς και «μαύρου» χρήματος, αν εν μία νυκτί εκποιούν νοσοκομεία σε ιδιώτες, αν με πράξεις και αποφάσεις τους υπογράφουν ευνοϊκές για εταιρείες αποφάσεις τιμολόγησης φαρμάκων, αν κατεδαφίζουν τη δημόσια υγεία, μετακυλίοντας το κόστος στον πολίτη, απολύο</w:t>
      </w:r>
      <w:r>
        <w:rPr>
          <w:rFonts w:eastAsia="Times New Roman" w:cs="Times New Roman"/>
          <w:szCs w:val="24"/>
        </w:rPr>
        <w:t>ντας χιλιάδες γιατρούς του δημόσιου συστήματος υγείας.</w:t>
      </w:r>
    </w:p>
    <w:p w14:paraId="6338F9A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Ξέρετε, σε 23 δισεκατομμύρια </w:t>
      </w:r>
      <w:r>
        <w:rPr>
          <w:rFonts w:eastAsia="Times New Roman" w:cs="Times New Roman"/>
          <w:szCs w:val="24"/>
        </w:rPr>
        <w:t xml:space="preserve">ευρώ </w:t>
      </w:r>
      <w:r>
        <w:rPr>
          <w:rFonts w:eastAsia="Times New Roman" w:cs="Times New Roman"/>
          <w:szCs w:val="24"/>
        </w:rPr>
        <w:t>υπολογίστηκε το «μαύρο» χρήμα στην υγεία, τουτέστιν ένα μνημόνιο. Δεν γνωρίζω αν προτάσεις μομφής γίνονται γιατί νομοθετήθηκε η καθολική πρόσβαση όλων των ανασφάλιστων</w:t>
      </w:r>
      <w:r>
        <w:rPr>
          <w:rFonts w:eastAsia="Times New Roman" w:cs="Times New Roman"/>
          <w:szCs w:val="24"/>
        </w:rPr>
        <w:t xml:space="preserve"> στο </w:t>
      </w:r>
      <w:r>
        <w:rPr>
          <w:rFonts w:eastAsia="Times New Roman" w:cs="Times New Roman"/>
          <w:szCs w:val="24"/>
        </w:rPr>
        <w:lastRenderedPageBreak/>
        <w:t>δημόσιο σύστημα υγείας ή γιατί το «ΕΡΡΙΚΟΣ ΝΤΥΝΑΝ» επεστράφη στο ΕΣΥ και στους πολίτες, στους πολλούς ή γιατί επιτέλους καταργήθηκε το επαίσχυντο πεντάευρο, όπως καταργήθηκε και ο επαίσχυντος υποκατώτατος μισθός.</w:t>
      </w:r>
    </w:p>
    <w:p w14:paraId="6338F9A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στην τοξι</w:t>
      </w:r>
      <w:r>
        <w:rPr>
          <w:rFonts w:eastAsia="Times New Roman" w:cs="Times New Roman"/>
          <w:szCs w:val="24"/>
        </w:rPr>
        <w:t>κή αμετροέπεια, στην ηθικολογία της κλειδαρότρυπας και του κουτσομπολιού, στον εκφυλισμό του δημόσιου λόγου σε παραπολιτική ατάκα εμείς απαντούμε με πεπραγμένα που εμπεδώνουν τη Δημοκρατία και με βάση αυτά ζητούμε την ψήφο εμπιστοσύνης. Οδοδείκτες δημοκρατ</w:t>
      </w:r>
      <w:r>
        <w:rPr>
          <w:rFonts w:eastAsia="Times New Roman" w:cs="Times New Roman"/>
          <w:szCs w:val="24"/>
        </w:rPr>
        <w:t>ίας είναι τα δικαιώματα, απαρέγκλιτη προϋπόθεση της δημοκρατίας η φωνή στα βουβά πρόσωπα της κοινωνίας, το φως στους αόρατους και ηττημένους της ιστορίας.</w:t>
      </w:r>
    </w:p>
    <w:p w14:paraId="6338F9A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Δημοκρατία, ωστόσο, είναι και η κοινωνική δικαιοσύνη. Ανάπτυξη και αύξηση του εθνικού πλούτου που εξα</w:t>
      </w:r>
      <w:r>
        <w:rPr>
          <w:rFonts w:eastAsia="Times New Roman" w:cs="Times New Roman"/>
          <w:szCs w:val="24"/>
        </w:rPr>
        <w:t xml:space="preserve">ϋλώσατε χωρίς δίκαιη κατανομή του αναπαράγει τις ανισότητες -που φαίνεται, βεβαίως, να προσυπογράφετε- και </w:t>
      </w:r>
      <w:r>
        <w:rPr>
          <w:rFonts w:eastAsia="Times New Roman" w:cs="Times New Roman"/>
          <w:szCs w:val="24"/>
        </w:rPr>
        <w:lastRenderedPageBreak/>
        <w:t>ανοίγει τον ασκό του Αιόλου σε νεοφασιστικά μορφώματα. Αυτή η Κυβέρνηση των συριζομαδούρων, των συμμοριτών, των κομμουνιστών με τις ελαττωματικές ιδέ</w:t>
      </w:r>
      <w:r>
        <w:rPr>
          <w:rFonts w:eastAsia="Times New Roman" w:cs="Times New Roman"/>
          <w:szCs w:val="24"/>
        </w:rPr>
        <w:t>ες, που πρέπει να μην τους επιτραπεί να κυβερνήσουν ξανά ή που σε κανονικές χώρες θα έπρεπε να είναι φυλακή, πόσες αλήθεια προτάσεις μομφής θα έπρεπε εμείς να έχουμε καταθέσει για τα εμφυλιοπολεμικά σας παραληρήματα;</w:t>
      </w:r>
    </w:p>
    <w:p w14:paraId="6338F9A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Αυτή η Κυβέρνηση, λοιπόν, κατάφερε αυτή</w:t>
      </w:r>
      <w:r>
        <w:rPr>
          <w:rFonts w:eastAsia="Times New Roman" w:cs="Times New Roman"/>
          <w:szCs w:val="24"/>
        </w:rPr>
        <w:t xml:space="preserve"> τη στιγμή να έχει απόθεμα ρευστότητας 31 δισεκατομμύρια</w:t>
      </w:r>
      <w:r>
        <w:rPr>
          <w:rFonts w:eastAsia="Times New Roman" w:cs="Times New Roman"/>
          <w:szCs w:val="24"/>
        </w:rPr>
        <w:t xml:space="preserve"> ευρώ</w:t>
      </w:r>
      <w:r>
        <w:rPr>
          <w:rFonts w:eastAsia="Times New Roman" w:cs="Times New Roman"/>
          <w:szCs w:val="24"/>
        </w:rPr>
        <w:t>, να αποπληρώσει τα πανάκριβα χρέη του Διεθνούς Νομισματικού Ταμείου, να μειώσει έμμεσα τα πρωτογενή πλεονάσματα, αλλά και να δίνει 6 δισεκατομμύρια</w:t>
      </w:r>
      <w:r>
        <w:rPr>
          <w:rFonts w:eastAsia="Times New Roman" w:cs="Times New Roman"/>
          <w:szCs w:val="24"/>
        </w:rPr>
        <w:t xml:space="preserve"> ευρώ</w:t>
      </w:r>
      <w:r>
        <w:rPr>
          <w:rFonts w:eastAsia="Times New Roman" w:cs="Times New Roman"/>
          <w:szCs w:val="24"/>
        </w:rPr>
        <w:t xml:space="preserve"> στην κοινωνία, στην πρόσβαση των πολιτών </w:t>
      </w:r>
      <w:r>
        <w:rPr>
          <w:rFonts w:eastAsia="Times New Roman" w:cs="Times New Roman"/>
          <w:szCs w:val="24"/>
        </w:rPr>
        <w:t>σε βασικά αγαθά. Διότι η δικαιοσύνη δεν είναι να φυγαδεύονται πλεονάσματα σε εξωχώριους παραδείσους, αλλά να επιστρέφουν εκεί που ανήκουν, στην κοινωνία.</w:t>
      </w:r>
    </w:p>
    <w:p w14:paraId="6338F9A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Εκτός από τον «κιτρινισμό» και τον ευτελισμό του κοινοβουλευτικού λόγου που επιχειρείτε, οδηγώντας τον</w:t>
      </w:r>
      <w:r>
        <w:rPr>
          <w:rFonts w:eastAsia="Times New Roman" w:cs="Times New Roman"/>
          <w:szCs w:val="24"/>
        </w:rPr>
        <w:t xml:space="preserve"> πολίτη στην απαξίωση της πολιτικής, που ξέρουμε πολύ καλά πού οδηγεί, υπάρχει και η μεγάλη εικόνα αυτή τη στιγμή και τα μεγάλα διλήμματα. Αν θέλετε να συζητήσουμε, ας συζητήσουμε με θέσεις για τα δίπολα, για τις μεγάλες αντιθέσεις και αντιφάσεις που στοιχ</w:t>
      </w:r>
      <w:r>
        <w:rPr>
          <w:rFonts w:eastAsia="Times New Roman" w:cs="Times New Roman"/>
          <w:szCs w:val="24"/>
        </w:rPr>
        <w:t>ειώνουν την Ευρώπη.</w:t>
      </w:r>
    </w:p>
    <w:p w14:paraId="6338F9A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Σήμερα είναι η επέτειος του τέλους του Παγκοσμίου Πολέμου και της ήττας του ναζισμού.</w:t>
      </w:r>
    </w:p>
    <w:p w14:paraId="6338F9A6" w14:textId="77777777" w:rsidR="00401C51" w:rsidRDefault="00794512">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το κουδούνι λήξεως του χρόνου ομιλίας </w:t>
      </w:r>
      <w:r w:rsidRPr="00251171">
        <w:rPr>
          <w:rFonts w:eastAsia="Times New Roman" w:cs="Times New Roman"/>
          <w:szCs w:val="24"/>
        </w:rPr>
        <w:t>τ</w:t>
      </w:r>
      <w:r>
        <w:rPr>
          <w:rFonts w:eastAsia="Times New Roman" w:cs="Times New Roman"/>
          <w:szCs w:val="24"/>
        </w:rPr>
        <w:t>ης</w:t>
      </w:r>
      <w:r w:rsidRPr="00251171">
        <w:rPr>
          <w:rFonts w:eastAsia="Times New Roman" w:cs="Times New Roman"/>
          <w:szCs w:val="24"/>
        </w:rPr>
        <w:t xml:space="preserve"> </w:t>
      </w:r>
      <w:r>
        <w:rPr>
          <w:rFonts w:eastAsia="Times New Roman" w:cs="Times New Roman"/>
          <w:szCs w:val="24"/>
        </w:rPr>
        <w:t>κυρίας</w:t>
      </w:r>
      <w:r w:rsidRPr="00251171">
        <w:rPr>
          <w:rFonts w:eastAsia="Times New Roman" w:cs="Times New Roman"/>
          <w:szCs w:val="24"/>
        </w:rPr>
        <w:t xml:space="preserve"> Βουλευτ</w:t>
      </w:r>
      <w:r>
        <w:rPr>
          <w:rFonts w:eastAsia="Times New Roman" w:cs="Times New Roman"/>
          <w:szCs w:val="24"/>
        </w:rPr>
        <w:t>ή</w:t>
      </w:r>
      <w:r w:rsidRPr="00251171">
        <w:rPr>
          <w:rFonts w:eastAsia="Times New Roman" w:cs="Times New Roman"/>
          <w:szCs w:val="24"/>
        </w:rPr>
        <w:t>)</w:t>
      </w:r>
    </w:p>
    <w:p w14:paraId="6338F9A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Ας αντιπαρατεθούμε, συνάδελφοι, με προγράμματα. Θα επιχειρήσουμε </w:t>
      </w:r>
      <w:r>
        <w:rPr>
          <w:rFonts w:eastAsia="Times New Roman" w:cs="Times New Roman"/>
          <w:szCs w:val="24"/>
        </w:rPr>
        <w:t xml:space="preserve">την επαναθεμελίωση του μεταπολεμικού κοινωνικού κράτους ή θα ρίξουμε βορά στις κοινωνίες την πλήρη απορρύθμιση κάθε πλαισίου προστασίας; Οι εκλεκτικές, πλέον, συγγένειες νεοφιλελευθερισμού και ακροδεξιάς είναι πασίδηλες. Στα προγράμματα των «Σικάγο Μπόις» </w:t>
      </w:r>
      <w:r>
        <w:rPr>
          <w:rFonts w:eastAsia="Times New Roman" w:cs="Times New Roman"/>
          <w:szCs w:val="24"/>
        </w:rPr>
        <w:t xml:space="preserve">του Πινοσέτ, στις επευφημίες σας για πραξικοπήματα και όχι ελεύθερες εκλογές στη χώρα του Μαδούρο, </w:t>
      </w:r>
      <w:r>
        <w:rPr>
          <w:rFonts w:eastAsia="Times New Roman" w:cs="Times New Roman"/>
          <w:szCs w:val="24"/>
        </w:rPr>
        <w:lastRenderedPageBreak/>
        <w:t>στους όρκους πίστης σας στο Διεθνές Νομισματικό Ταμείο και στις περικοπές των συντάξεων αντιτάξαμε την πολιτική που θα ξαναδίνει εργασία και αξιοπρέπεια στου</w:t>
      </w:r>
      <w:r>
        <w:rPr>
          <w:rFonts w:eastAsia="Times New Roman" w:cs="Times New Roman"/>
          <w:szCs w:val="24"/>
        </w:rPr>
        <w:t>ς πολλούς.</w:t>
      </w:r>
    </w:p>
    <w:p w14:paraId="6338F9A8" w14:textId="77777777" w:rsidR="00401C51" w:rsidRDefault="00794512">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Κυρία Βάκη, αν θέλετε, ολοκληρώστε, σας παρακαλώ.</w:t>
      </w:r>
    </w:p>
    <w:p w14:paraId="6338F9A9"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Στα παραπάνω, όμως, δυστυχώς, προσθέτετε πλέον και έναν λόγο «κίτρινο» και ρυπαρό, άξεστο και μνησίκακο. Το μόνο που καταφέρνει η Νέα Δημοκρατία, δυσ</w:t>
      </w:r>
      <w:r>
        <w:rPr>
          <w:rFonts w:eastAsia="Times New Roman" w:cs="Times New Roman"/>
          <w:szCs w:val="24"/>
        </w:rPr>
        <w:t>τυχώς, είναι να ανατροφοδοτεί το μίσος για τη Δημοκρατία.</w:t>
      </w:r>
    </w:p>
    <w:p w14:paraId="6338F9A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ευχαριστώ.</w:t>
      </w:r>
    </w:p>
    <w:p w14:paraId="6338F9AB" w14:textId="77777777" w:rsidR="00401C51" w:rsidRDefault="00794512">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6338F9AC" w14:textId="77777777" w:rsidR="00401C51" w:rsidRDefault="00794512">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πολύ.</w:t>
      </w:r>
    </w:p>
    <w:p w14:paraId="6338F9A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λόγο έχει ο Υπουργός Μεταναστευτικής Πολιτικής κ. Βίτσας.</w:t>
      </w:r>
    </w:p>
    <w:p w14:paraId="6338F9A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δεκαπ</w:t>
      </w:r>
      <w:r>
        <w:rPr>
          <w:rFonts w:eastAsia="Times New Roman" w:cs="Times New Roman"/>
          <w:szCs w:val="24"/>
        </w:rPr>
        <w:t>έντε λεπτά στη διάθεσή σας.</w:t>
      </w:r>
    </w:p>
    <w:p w14:paraId="6338F9AF" w14:textId="77777777" w:rsidR="00401C51" w:rsidRDefault="00794512">
      <w:pPr>
        <w:spacing w:line="600" w:lineRule="auto"/>
        <w:ind w:firstLine="720"/>
        <w:jc w:val="both"/>
        <w:rPr>
          <w:rFonts w:eastAsia="Times New Roman" w:cs="Times New Roman"/>
          <w:szCs w:val="24"/>
        </w:rPr>
      </w:pPr>
      <w:r w:rsidRPr="00EC1893">
        <w:rPr>
          <w:rFonts w:eastAsia="Times New Roman" w:cs="Times New Roman"/>
          <w:b/>
          <w:szCs w:val="24"/>
        </w:rPr>
        <w:t>ΔΗΜΗΤΡΙΟΣ ΒΙΤΣΑΣ (Υπουργός Μεταναστευτικής Πολιτικής):</w:t>
      </w:r>
      <w:r w:rsidRPr="00EC1893">
        <w:rPr>
          <w:rFonts w:eastAsia="Times New Roman" w:cs="Times New Roman"/>
          <w:szCs w:val="24"/>
        </w:rPr>
        <w:t xml:space="preserve"> </w:t>
      </w:r>
      <w:r>
        <w:rPr>
          <w:rFonts w:eastAsia="Times New Roman" w:cs="Times New Roman"/>
          <w:szCs w:val="24"/>
        </w:rPr>
        <w:t>Ευχαριστώ, κύριε Πρόεδρε.</w:t>
      </w:r>
    </w:p>
    <w:p w14:paraId="6338F9B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Έχω ένα μόνιμο ερώτημα. Να το θέσω ξανά, αν και δεν περιμένω απάντηση. Όμως, ας το ξαναθυμηθούμε: Πώς κατάφερε η Νέα Δημοκρατία και το σημερινό ΔΗΣ</w:t>
      </w:r>
      <w:r>
        <w:rPr>
          <w:rFonts w:eastAsia="Times New Roman" w:cs="Times New Roman"/>
          <w:szCs w:val="24"/>
        </w:rPr>
        <w:t>Υ -παλαιό ΠΑΣΟΚ- να δημιουργήσει 320 δισεκατομμύρια ευρώ δημόσιο χρέος; Πώς κατάφεραν αυτά τα δύο κόμματα να δημιουργήσουν 15% κάθε χρόνο έλλειμμα; Ξέρετε πόσο είναι 15%; Είναι 30 δισεκατομμύρια τουλάχιστον. Πώς τα κατάφεραν; Θα μας πουν ποτέ; Έχει μια σημ</w:t>
      </w:r>
      <w:r>
        <w:rPr>
          <w:rFonts w:eastAsia="Times New Roman" w:cs="Times New Roman"/>
          <w:szCs w:val="24"/>
        </w:rPr>
        <w:t>ασία να θυμάται ο κόσμος, να θυμάται ο ελληνικός λαός από πού ξεκίνησαν όλα.</w:t>
      </w:r>
    </w:p>
    <w:p w14:paraId="6338F9B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ότι χάνουμε μια ευκαιρία. Η ευκαιρία είναι να συζητήσουμε στα σοβαρά επί προγραμματικών θέσεων τι έχει γίνει και τι μέλλει να γίνει.</w:t>
      </w:r>
    </w:p>
    <w:p w14:paraId="6338F9B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Μην περιμένετε</w:t>
      </w:r>
      <w:r>
        <w:rPr>
          <w:rFonts w:eastAsia="Times New Roman" w:cs="Times New Roman"/>
          <w:szCs w:val="24"/>
        </w:rPr>
        <w:t xml:space="preserve"> από τη Νέα Δημοκρατία να πάρει στα χέρια της αυτήν την ευκαιρία. Και ξέρετε γιατί; Διότι θα είναι μία αυτόματη σύγκριση ανάμεσα στο τι συζητούσαμε το 2014 και πού βρισκόταν η χώρα και τι συζητάμε το 2019 και πού βρίσκεται η χώρα. Και μόνο απ’ αυτή τη σύγκ</w:t>
      </w:r>
      <w:r>
        <w:rPr>
          <w:rFonts w:eastAsia="Times New Roman" w:cs="Times New Roman"/>
          <w:szCs w:val="24"/>
        </w:rPr>
        <w:t xml:space="preserve">ριση θα έβγαινε ότι αυτή η Κυβέρνηση κάτι καλό έχει κάνει. </w:t>
      </w:r>
    </w:p>
    <w:p w14:paraId="6338F9B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Κι όμως, δεν ξέρω </w:t>
      </w:r>
      <w:r>
        <w:rPr>
          <w:rFonts w:eastAsia="Times New Roman" w:cs="Times New Roman"/>
          <w:szCs w:val="24"/>
        </w:rPr>
        <w:t xml:space="preserve">πως </w:t>
      </w:r>
      <w:r>
        <w:rPr>
          <w:rFonts w:eastAsia="Times New Roman" w:cs="Times New Roman"/>
          <w:szCs w:val="24"/>
        </w:rPr>
        <w:t>αισθανθήκατε χθες από την ομιλία του κ. Μητσοτάκη. Εγώ, ξέρετε, αισθάνθηκα στενοχώρια. Ήταν μία πολύ στενόχωρη ομιλία. Είτε με εκφράσεις νηπιαγωγείου «να ’τος, να ’τος» -ακόμ</w:t>
      </w:r>
      <w:r>
        <w:rPr>
          <w:rFonts w:eastAsia="Times New Roman" w:cs="Times New Roman"/>
          <w:szCs w:val="24"/>
        </w:rPr>
        <w:t xml:space="preserve">α και όταν ήμασταν εμείς μικροί, αυτά τα λέγαμε στο νηπιαγωγείο- είτε με αναπαραγωγή και υιοθέτηση όλων των </w:t>
      </w:r>
      <w:r>
        <w:rPr>
          <w:rFonts w:eastAsia="Times New Roman" w:cs="Times New Roman"/>
          <w:szCs w:val="24"/>
          <w:lang w:val="en-US"/>
        </w:rPr>
        <w:t>fake</w:t>
      </w:r>
      <w:r w:rsidRPr="003D27E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ο κ. Μητσοτάκης έκανε τον «κιτρινισμό» επίσημη πολιτική θέση. Αυτό είναι το βασικό ζήτημα. Είναι ο τρόπος για να προσπαθήσει να πετάξει την μπάλα στην εξέδρα. Όμως, ούτε κι αυτό το ξέρει καλά, γιατί θα πρέπει να ξέρει ότι μόνο στο ποδόσφαιρο από όλα τα ο</w:t>
      </w:r>
      <w:r>
        <w:rPr>
          <w:rFonts w:eastAsia="Times New Roman" w:cs="Times New Roman"/>
          <w:szCs w:val="24"/>
        </w:rPr>
        <w:t xml:space="preserve">μαδικά αθλήματα, όταν κάποιος πετάει την μπάλα στην εξέδρα, μπορεί να </w:t>
      </w:r>
      <w:r>
        <w:rPr>
          <w:rFonts w:eastAsia="Times New Roman" w:cs="Times New Roman"/>
          <w:szCs w:val="24"/>
        </w:rPr>
        <w:lastRenderedPageBreak/>
        <w:t xml:space="preserve">κερδίσει κάποια καθυστέρηση. </w:t>
      </w:r>
      <w:r>
        <w:rPr>
          <w:rFonts w:eastAsia="Times New Roman" w:cs="Times New Roman"/>
          <w:szCs w:val="24"/>
        </w:rPr>
        <w:t xml:space="preserve">Σ’ </w:t>
      </w:r>
      <w:r>
        <w:rPr>
          <w:rFonts w:eastAsia="Times New Roman" w:cs="Times New Roman"/>
          <w:szCs w:val="24"/>
        </w:rPr>
        <w:t xml:space="preserve">όλα τα άλλα αθλήματα σταματάει ο χρόνος και επανέρχεται. Άρα, θα </w:t>
      </w:r>
      <w:r>
        <w:rPr>
          <w:rFonts w:eastAsia="Times New Roman" w:cs="Times New Roman"/>
          <w:szCs w:val="24"/>
        </w:rPr>
        <w:t xml:space="preserve">υποχρεωθείτε </w:t>
      </w:r>
      <w:r>
        <w:rPr>
          <w:rFonts w:eastAsia="Times New Roman" w:cs="Times New Roman"/>
          <w:szCs w:val="24"/>
        </w:rPr>
        <w:t>από την ανάγκη και από τον ΣΥΡΙΖΑ να τοποθετηθείτε πάνω στα πραγματικά προβλ</w:t>
      </w:r>
      <w:r>
        <w:rPr>
          <w:rFonts w:eastAsia="Times New Roman" w:cs="Times New Roman"/>
          <w:szCs w:val="24"/>
        </w:rPr>
        <w:t>ήματα.</w:t>
      </w:r>
    </w:p>
    <w:p w14:paraId="6338F9B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Επιτρέψτε μου και μία παρέκβαση. Μια και μίλησα για «κιτρινισμό» και για αθλητισμό, να μιλήσω και λίγο για τον Ολυμπιακό. Ο Ολυμπιακός είναι μια μεγάλη ομάδα. Είναι ομάδα, όμως, του λαού του. Είναι ομάδα των ανθρώπων του. Είναι ομάδα του Νίκου Γόδα,</w:t>
      </w:r>
      <w:r>
        <w:rPr>
          <w:rFonts w:eastAsia="Times New Roman" w:cs="Times New Roman"/>
          <w:szCs w:val="24"/>
        </w:rPr>
        <w:t xml:space="preserve"> του λοχαγού του ΕΛΑΣ που εκτελέστηκε στο Λαζαρέτο της Κέρκυρας κατά τον Εμφύλιο φορώντας τη φανέλα του Ολυμπιακού, θέλοντας να δείξει κάτι. Δεν είναι καταφύγιο για κάποιους περίεργους προέδρους –παλαιούς </w:t>
      </w:r>
      <w:r>
        <w:rPr>
          <w:rFonts w:eastAsia="Times New Roman" w:cs="Times New Roman"/>
          <w:szCs w:val="24"/>
        </w:rPr>
        <w:t>κ</w:t>
      </w:r>
      <w:r>
        <w:rPr>
          <w:rFonts w:eastAsia="Times New Roman" w:cs="Times New Roman"/>
          <w:szCs w:val="24"/>
        </w:rPr>
        <w:t xml:space="preserve">οσκωτάδες, τώρα ο καινούργιος- ώστε να μπορούν να </w:t>
      </w:r>
      <w:r>
        <w:rPr>
          <w:rFonts w:eastAsia="Times New Roman" w:cs="Times New Roman"/>
          <w:szCs w:val="24"/>
        </w:rPr>
        <w:t xml:space="preserve">φτιάχνουν </w:t>
      </w:r>
      <w:r>
        <w:rPr>
          <w:rFonts w:eastAsia="Times New Roman" w:cs="Times New Roman"/>
          <w:szCs w:val="24"/>
        </w:rPr>
        <w:t xml:space="preserve">μια κοινωνική βάση και να νομίζουν ότι μπορούν μ’ αυτόν τον τρόπο να ξεφύγουν. Αυτά είναι καθαρά πράγματα. Και όσο και να θέλει να στηρίξει τη Νέα Δημοκρατία και να αρχίσουμε τη συζήτηση σχετικά με το ποιανού είναι κουμπάρος –δεν μας ενδιαφέρουν </w:t>
      </w:r>
      <w:r>
        <w:rPr>
          <w:rFonts w:eastAsia="Times New Roman" w:cs="Times New Roman"/>
          <w:szCs w:val="24"/>
        </w:rPr>
        <w:t>και δεν με ενδιαφέρουν αυτού του είδους οι σχέσεις- δεν θα το καταφέρει.</w:t>
      </w:r>
    </w:p>
    <w:p w14:paraId="6338F9B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Όμως, θα ήθελα να σας πω το εξής: Όσοι νομίζετε από τους Βουλευτές του ΣΥΡΙΖΑ ότι τα έχετε δει όλα, όσοι νομίζετε ότι εχθές ο κ. Μητσοτάκης «το τερμάτισε» κάνετε μεγάλο λάθος. Δεν έχε</w:t>
      </w:r>
      <w:r>
        <w:rPr>
          <w:rFonts w:eastAsia="Times New Roman" w:cs="Times New Roman"/>
          <w:szCs w:val="24"/>
        </w:rPr>
        <w:t xml:space="preserve">τε δει τίποτα. Υπάρχει, μάλιστα, μία διπλή απειλή </w:t>
      </w:r>
      <w:r>
        <w:rPr>
          <w:rFonts w:eastAsia="Times New Roman" w:cs="Times New Roman"/>
          <w:szCs w:val="24"/>
        </w:rPr>
        <w:t xml:space="preserve">σ’ </w:t>
      </w:r>
      <w:r>
        <w:rPr>
          <w:rFonts w:eastAsia="Times New Roman" w:cs="Times New Roman"/>
          <w:szCs w:val="24"/>
        </w:rPr>
        <w:t xml:space="preserve">αυτά που είπε εχθές ο κ. Μητσοτάκης. Η μία μας αφορά. Μας λέει ότι θα υπάρχει μια σκιά πάντοτε από πίσω μας να παρακολουθεί πού πάμε να φάμε, πού κάνουμε διακοπές, πώς είναι η προσωπική μας ζωή και ένας </w:t>
      </w:r>
      <w:r>
        <w:rPr>
          <w:rFonts w:eastAsia="Times New Roman" w:cs="Times New Roman"/>
          <w:szCs w:val="24"/>
        </w:rPr>
        <w:t xml:space="preserve">«κίτρινος» Τύπος μεγάλου συγκροτήματος έτοιμος να δώσει αυτά τα πράγματα βορά και ένα πλήθος social media να τα παράγουν και να τα αναπαράγουν. Και για να μην μπλέξω μόνο τον έναν, ας μπλέξω λίγο και τον άλλο. Έχετε δει ότι βγαίνει, για παράδειγμα, ο </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λέει «από έγκυρες πηγές της </w:t>
      </w:r>
      <w:r>
        <w:rPr>
          <w:rFonts w:eastAsia="Times New Roman" w:cs="Times New Roman"/>
          <w:szCs w:val="24"/>
        </w:rPr>
        <w:t>«</w:t>
      </w:r>
      <w:r>
        <w:rPr>
          <w:rFonts w:eastAsia="Times New Roman" w:cs="Times New Roman"/>
          <w:szCs w:val="24"/>
        </w:rPr>
        <w:t>ΚΑΘΗΜΕΡΙΝΗΣ</w:t>
      </w:r>
      <w:r>
        <w:rPr>
          <w:rFonts w:eastAsia="Times New Roman" w:cs="Times New Roman"/>
          <w:szCs w:val="24"/>
        </w:rPr>
        <w:t>»</w:t>
      </w:r>
      <w:r>
        <w:rPr>
          <w:rFonts w:eastAsia="Times New Roman" w:cs="Times New Roman"/>
          <w:szCs w:val="24"/>
        </w:rPr>
        <w:t xml:space="preserve">» και μετά βγαίνει 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και λέει «από έγκυρες πηγές του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Ο ένας, δηλαδή, κάνει έγκυρη πηγή τον άλλο και τελειώνει!</w:t>
      </w:r>
    </w:p>
    <w:p w14:paraId="6338F9B6"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6338F9B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όμως, είναι το λιγότερο, γιατί πρέπει να έχουν πάρει χαμπάρι με ποιους έχουν να κάνουν. Ερχόμαστε από πολύ μακριά και αυτά που φοβίζουν τον κ. Μητσοτάκη δεν μας φοβίζουν εμάς. Εμείς έχουμε υποστεί πολλά και </w:t>
      </w:r>
      <w:r>
        <w:rPr>
          <w:rFonts w:eastAsia="Times New Roman" w:cs="Times New Roman"/>
          <w:szCs w:val="24"/>
        </w:rPr>
        <w:t xml:space="preserve">ως </w:t>
      </w:r>
      <w:r>
        <w:rPr>
          <w:rFonts w:eastAsia="Times New Roman" w:cs="Times New Roman"/>
          <w:szCs w:val="24"/>
        </w:rPr>
        <w:t xml:space="preserve">παράταξη και </w:t>
      </w:r>
      <w:r>
        <w:rPr>
          <w:rFonts w:eastAsia="Times New Roman" w:cs="Times New Roman"/>
          <w:szCs w:val="24"/>
        </w:rPr>
        <w:t xml:space="preserve">ως </w:t>
      </w:r>
      <w:r>
        <w:rPr>
          <w:rFonts w:eastAsia="Times New Roman" w:cs="Times New Roman"/>
          <w:szCs w:val="24"/>
        </w:rPr>
        <w:t>άνθρωποι για να φοβηθούμ</w:t>
      </w:r>
      <w:r>
        <w:rPr>
          <w:rFonts w:eastAsia="Times New Roman" w:cs="Times New Roman"/>
          <w:szCs w:val="24"/>
        </w:rPr>
        <w:t xml:space="preserve">ε τι αναπαράγει κάθε περίεργος στο τάδε site της Δράμας </w:t>
      </w:r>
      <w:r>
        <w:rPr>
          <w:rFonts w:eastAsia="Times New Roman" w:cs="Times New Roman"/>
          <w:szCs w:val="24"/>
        </w:rPr>
        <w:t xml:space="preserve">ή </w:t>
      </w:r>
      <w:r>
        <w:rPr>
          <w:rFonts w:eastAsia="Times New Roman" w:cs="Times New Roman"/>
          <w:szCs w:val="24"/>
        </w:rPr>
        <w:t xml:space="preserve">της Ξάνθης και μετά γίνεται θέμα </w:t>
      </w:r>
      <w:r>
        <w:rPr>
          <w:rFonts w:eastAsia="Times New Roman" w:cs="Times New Roman"/>
          <w:szCs w:val="24"/>
        </w:rPr>
        <w:t>στο «</w:t>
      </w:r>
      <w:r>
        <w:rPr>
          <w:rFonts w:eastAsia="Times New Roman" w:cs="Times New Roman"/>
          <w:szCs w:val="24"/>
        </w:rPr>
        <w:t>ΘΕΜΑ</w:t>
      </w:r>
      <w:r>
        <w:rPr>
          <w:rFonts w:eastAsia="Times New Roman" w:cs="Times New Roman"/>
          <w:szCs w:val="24"/>
        </w:rPr>
        <w:t>»</w:t>
      </w:r>
      <w:r>
        <w:rPr>
          <w:rFonts w:eastAsia="Times New Roman" w:cs="Times New Roman"/>
          <w:szCs w:val="24"/>
        </w:rPr>
        <w:t>.</w:t>
      </w:r>
    </w:p>
    <w:p w14:paraId="6338F9B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ξέρετε ποιο είναι το δεύτερο πιο επικίνδυνο; Είναι μια πολιτική ολόκληρη. Είναι η πολιτική που αφορά κάθε έναν Έλληνα και του λέει «Όποιος εναντιών</w:t>
      </w:r>
      <w:r>
        <w:rPr>
          <w:rFonts w:eastAsia="Times New Roman" w:cs="Times New Roman"/>
          <w:szCs w:val="24"/>
        </w:rPr>
        <w:t>εται σε μένα και στην πολιτική μου θα τον αντιμετωπίζω μέσω του κιτρινισμού». Αυτό θα το δείτε και μπροστά στις εθνικές εκλογές στις περιφέρειές σας. Οι υποθέσεις Κατερίνη θα είναι ελάχιστο σ’ αυτό που θα προσπαθήσουν να κάνουν. Εκείνο που δεν καταλαβαίνου</w:t>
      </w:r>
      <w:r>
        <w:rPr>
          <w:rFonts w:eastAsia="Times New Roman" w:cs="Times New Roman"/>
          <w:szCs w:val="24"/>
        </w:rPr>
        <w:t>ν είναι ότι ο ίδιος λαός θα τους αντιμετωπίσει.</w:t>
      </w:r>
    </w:p>
    <w:p w14:paraId="6338F9B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Η ομιλία του, όμως, ήταν και στενάχωρη προγραμματικά. Θέλω να τονίσω το εξής: Μου έκανε εντύπωση ότι ο Αντιπρόεδρος της Νέας Δημοκρατίας, ο κ. Χατζηδάκης δηλαδή –κα</w:t>
      </w:r>
      <w:r>
        <w:rPr>
          <w:rFonts w:eastAsia="Times New Roman" w:cs="Times New Roman"/>
          <w:szCs w:val="24"/>
        </w:rPr>
        <w:t>μ</w:t>
      </w:r>
      <w:r>
        <w:rPr>
          <w:rFonts w:eastAsia="Times New Roman" w:cs="Times New Roman"/>
          <w:szCs w:val="24"/>
        </w:rPr>
        <w:t>μία μομφή για τον ίδιο- εξάντλησε μια οκτάλ</w:t>
      </w:r>
      <w:r>
        <w:rPr>
          <w:rFonts w:eastAsia="Times New Roman" w:cs="Times New Roman"/>
          <w:szCs w:val="24"/>
        </w:rPr>
        <w:t xml:space="preserve">επτη ομιλία στην «κοτερολογία» και στη σκανδαλολογία. Πέραν της τεράστιας έκπληξης που μπορεί να συμβεί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Βουλή, να έρθει ο άλλος ο Αντιπρόεδρος και να μιλήσει προγραμματικά –υπάρχει και αυτή η περίπτωση- εγώ λέω ότι πλέον αυτό αρχίζει και γίνετα</w:t>
      </w:r>
      <w:r>
        <w:rPr>
          <w:rFonts w:eastAsia="Times New Roman" w:cs="Times New Roman"/>
          <w:szCs w:val="24"/>
        </w:rPr>
        <w:t xml:space="preserve">ι δεύτερη φύση. </w:t>
      </w:r>
    </w:p>
    <w:p w14:paraId="6338F9BA"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6338F9B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Είπε, λοιπόν, ο κ. Μητσοτάκης </w:t>
      </w:r>
      <w:r>
        <w:rPr>
          <w:rFonts w:eastAsia="Times New Roman" w:cs="Times New Roman"/>
          <w:szCs w:val="24"/>
        </w:rPr>
        <w:t xml:space="preserve">είπε </w:t>
      </w:r>
      <w:r>
        <w:rPr>
          <w:rFonts w:eastAsia="Times New Roman" w:cs="Times New Roman"/>
          <w:szCs w:val="24"/>
        </w:rPr>
        <w:t>εχθές ότι η Νέα Δημοκρατία έχει πρόγραμμα. Το έβγαλε και μας το έδειξε κιόλας. Το πρόβλημα δεν είναι αν έχει η Νέα Δημοκρατία πρόγραμμα και να μας το δείχνει ο κ. Μητσ</w:t>
      </w:r>
      <w:r>
        <w:rPr>
          <w:rFonts w:eastAsia="Times New Roman" w:cs="Times New Roman"/>
          <w:szCs w:val="24"/>
        </w:rPr>
        <w:t xml:space="preserve">οτάκης. Κατ’ </w:t>
      </w:r>
      <w:r>
        <w:rPr>
          <w:rFonts w:eastAsia="Times New Roman" w:cs="Times New Roman"/>
          <w:szCs w:val="24"/>
        </w:rPr>
        <w:lastRenderedPageBreak/>
        <w:t>αρχάς</w:t>
      </w:r>
      <w:r>
        <w:rPr>
          <w:rFonts w:eastAsia="Times New Roman" w:cs="Times New Roman"/>
          <w:szCs w:val="24"/>
        </w:rPr>
        <w:t>, το πρώτο πρόβλημα είναι αν το διάβασε ο ίδιος, γιατί αν το είχε διαβάσει ο ίδιος, θα διαπίστωνε τρία πράγματα. Το πρώτο πράγμα που θα διαπίστωνε είναι ότι υπάρχουν μέσα ως διεκδικήσιμα πράγματα που ήδη έχουν γίνει και έχουν τελειώσει.</w:t>
      </w:r>
    </w:p>
    <w:p w14:paraId="6338F9B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κάνω και μια δεύτερη παρένθεση γι’ αυτήν την ιστορία με το 13% στην εστίαση. Επειδή είμαστε λίγο παλιοί εδώ μέσα, θυμόμαστε –και ο κ. Σαμαράς μπορεί να το επιβεβαιώσει- ότι η συμφωνία με τους θεσμούς ή με την </w:t>
      </w:r>
      <w:r>
        <w:rPr>
          <w:rFonts w:eastAsia="Times New Roman" w:cs="Times New Roman"/>
          <w:szCs w:val="24"/>
        </w:rPr>
        <w:t xml:space="preserve">τρόικα </w:t>
      </w:r>
      <w:r>
        <w:rPr>
          <w:rFonts w:eastAsia="Times New Roman" w:cs="Times New Roman"/>
          <w:szCs w:val="24"/>
        </w:rPr>
        <w:t xml:space="preserve">ήταν για μία φορά και θα δούμε </w:t>
      </w:r>
      <w:r>
        <w:rPr>
          <w:rFonts w:eastAsia="Times New Roman" w:cs="Times New Roman"/>
          <w:szCs w:val="24"/>
        </w:rPr>
        <w:t xml:space="preserve">πως </w:t>
      </w:r>
      <w:r>
        <w:rPr>
          <w:rFonts w:eastAsia="Times New Roman" w:cs="Times New Roman"/>
          <w:szCs w:val="24"/>
        </w:rPr>
        <w:t xml:space="preserve">θα </w:t>
      </w:r>
      <w:r>
        <w:rPr>
          <w:rFonts w:eastAsia="Times New Roman" w:cs="Times New Roman"/>
          <w:szCs w:val="24"/>
        </w:rPr>
        <w:t xml:space="preserve">πάει. Δεν υπήρξε δεύτερη φορά, γιατί δεν πήγε η Κυβέρνηση, όχι το μέτρο. Το μέτρο ήταν καλό, για να το ξεκαθαρίσουμε, να δούμε ποιο θα είναι. </w:t>
      </w:r>
    </w:p>
    <w:p w14:paraId="6338F9B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Μας κατηγορούν μάλιστα και </w:t>
      </w:r>
      <w:r>
        <w:rPr>
          <w:rFonts w:eastAsia="Times New Roman" w:cs="Times New Roman"/>
          <w:szCs w:val="24"/>
        </w:rPr>
        <w:t xml:space="preserve">σ’ </w:t>
      </w:r>
      <w:r>
        <w:rPr>
          <w:rFonts w:eastAsia="Times New Roman" w:cs="Times New Roman"/>
          <w:szCs w:val="24"/>
        </w:rPr>
        <w:t>αυτά για αντιγραφή. Ε, ωραία, εγώ να πάρω τη θέση σας και να μην πάω από την άλλη μ</w:t>
      </w:r>
      <w:r>
        <w:rPr>
          <w:rFonts w:eastAsia="Times New Roman" w:cs="Times New Roman"/>
          <w:szCs w:val="24"/>
        </w:rPr>
        <w:t xml:space="preserve">εριά και αρχίζουμε να συζητάμε αν αντιγράψαμε ή δεν αντιγράψαμε. Γιατί δεν χαίρεστε γι’ αυτό; Γιατί δε χαίρεστε που αυτά γίνονται και που, αν θέλετε, έχουν μια κοινότητα; </w:t>
      </w:r>
    </w:p>
    <w:p w14:paraId="6338F9B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Κατά δεύτερον, υπάρχουν πράγματα που στο πρόγραμμα και στον δημόσιο λόγο τα αποκλείε</w:t>
      </w:r>
      <w:r>
        <w:rPr>
          <w:rFonts w:eastAsia="Times New Roman" w:cs="Times New Roman"/>
          <w:szCs w:val="24"/>
        </w:rPr>
        <w:t>ι η Νέα Δημοκρατία. Το κακό για τη Νέα Δημοκρατία είναι ότι αυτό που αποκλείει ήδη γίνεται. Και τώρα, μην αρχίσουμε να λέμε «Δεν το είπε», «Το είπε», «Δεν το είπε». Υπάρχει συνέντευξη του κ. Μητσοτάκη στον Παπαδάκη, όπου λέει με τελείως καθαρό τρόπο «Αποκλ</w:t>
      </w:r>
      <w:r>
        <w:rPr>
          <w:rFonts w:eastAsia="Times New Roman" w:cs="Times New Roman"/>
          <w:szCs w:val="24"/>
        </w:rPr>
        <w:t>είεται. Δεν έχουμε τη δυνατότητα αυτή τη στιγμή να δώσουμε δέκατη τρίτη σύνταξη». Ε, να, δόθηκε τώρα. Είναι λίγο πίσω.</w:t>
      </w:r>
    </w:p>
    <w:p w14:paraId="6338F9B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Υπάρχει και ένα τρίτο πράγμα. Υπάρχουν μέσα στο πρόγραμμα επικίνδυνες ιδεολογικές αγκυλώσεις. Ποια είναι η πιο επικίνδυνη από αυτές; Είνα</w:t>
      </w:r>
      <w:r>
        <w:rPr>
          <w:rFonts w:eastAsia="Times New Roman" w:cs="Times New Roman"/>
          <w:szCs w:val="24"/>
        </w:rPr>
        <w:t>ι ότι η μνημονιακή πολιτική και ό,τι επέφερε θεωρείται παγιωμένη και δεδομένα σωστή. Να σας δώσω ένα παράδειγμα. Το είπε ο κ. Μητσοτάκης απ’ αυτή τη θέση εχθές. Λέει «Εμείς τι λέμε; Συνδέουμε τον κατώτατο μισθό με την ανάπτυξη…» -αυτό το γράφει το πρόγραμμ</w:t>
      </w:r>
      <w:r>
        <w:rPr>
          <w:rFonts w:eastAsia="Times New Roman" w:cs="Times New Roman"/>
          <w:szCs w:val="24"/>
        </w:rPr>
        <w:t xml:space="preserve">α της Νέας Δημοκρατίας περίπου </w:t>
      </w:r>
      <w:r>
        <w:rPr>
          <w:rFonts w:eastAsia="Times New Roman" w:cs="Times New Roman"/>
          <w:szCs w:val="24"/>
        </w:rPr>
        <w:lastRenderedPageBreak/>
        <w:t>το φθινόπωρο, αυτό λέει- «…και κάθε φορά που θα έχουμε ανάπτυξη, μετά θα διπλασιάζουμε και θα ανεβάζουμε τον κατώτατο μισθό. Αν δεν έχουμε ανάπτυξη, δεν θα ανεβαίνει ο κατώτατος μισθός»,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6338F9C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Μετά τι του συνέβη; Του συνέβη </w:t>
      </w:r>
      <w:r>
        <w:rPr>
          <w:rFonts w:eastAsia="Times New Roman" w:cs="Times New Roman"/>
          <w:szCs w:val="24"/>
        </w:rPr>
        <w:t>το εξής: Ο κατώτατος μισθός από 586 ευρώ πήγε στα 650 ευρώ με εμάς, αυτό δηλαδή που με 2,5% ανάπτυξη ο κ. Μητσοτάκης θα το έκανε μετά από τρία χρόνια και ο υποκατώτατος μισθός καταργήθηκε πλήρως, αυτό δηλαδή που ο κ. Μητσοτάκης θα το έκανε μετά από δέκα χρ</w:t>
      </w:r>
      <w:r>
        <w:rPr>
          <w:rFonts w:eastAsia="Times New Roman" w:cs="Times New Roman"/>
          <w:szCs w:val="24"/>
        </w:rPr>
        <w:t>όνια.</w:t>
      </w:r>
    </w:p>
    <w:p w14:paraId="6338F9C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Αν αυτό δεν είναι αγκύλωση, αν δεν είναι συγχρόνως αγκύλωση να συνδέεις αυτό το πράγμα με τις επενδύσεις –με συγχωρείτε, αλλά παρεμπιπτόντως εμείς κάναμε περισσότερες από ό,τι έχετε κάνει εσείς όλα αυτά τα προηγούμενα χρόνια- τι να πούμε; Και να μην </w:t>
      </w:r>
      <w:r>
        <w:rPr>
          <w:rFonts w:eastAsia="Times New Roman" w:cs="Times New Roman"/>
          <w:szCs w:val="24"/>
        </w:rPr>
        <w:t>έρχεστε να λέτε και ψέματα εδώ πέρα, γιατί βάζετε και τις εσωτερικές επενδύσεις και τις εξωτερικές επενδύσεις, δηλαδή έναν εξωτερικό παράγοντα, χωρίς να βλέπετε τη δυναμική που μια πολιτική μπορεί να δημιουργήσει στην οικονομία.</w:t>
      </w:r>
    </w:p>
    <w:p w14:paraId="6338F9C2"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lastRenderedPageBreak/>
        <w:t>Και να σας</w:t>
      </w:r>
      <w:r w:rsidRPr="00690D24">
        <w:rPr>
          <w:rFonts w:eastAsia="Times New Roman"/>
          <w:color w:val="1D2228"/>
          <w:szCs w:val="24"/>
        </w:rPr>
        <w:t xml:space="preserve"> πω και άλλο ένα </w:t>
      </w:r>
      <w:r w:rsidRPr="00690D24">
        <w:rPr>
          <w:rFonts w:eastAsia="Times New Roman"/>
          <w:color w:val="1D2228"/>
          <w:szCs w:val="24"/>
        </w:rPr>
        <w:t>στοιχείο</w:t>
      </w:r>
      <w:r>
        <w:rPr>
          <w:rFonts w:eastAsia="Times New Roman"/>
          <w:color w:val="1D2228"/>
          <w:szCs w:val="24"/>
        </w:rPr>
        <w:t>; Π</w:t>
      </w:r>
      <w:r w:rsidRPr="00690D24">
        <w:rPr>
          <w:rFonts w:eastAsia="Times New Roman"/>
          <w:color w:val="1D2228"/>
          <w:szCs w:val="24"/>
        </w:rPr>
        <w:t>όσο κατέβηκε το μισθολογικό κόστος κατά τη μνημονιακή περίοδο</w:t>
      </w:r>
      <w:r>
        <w:rPr>
          <w:rFonts w:eastAsia="Times New Roman"/>
          <w:color w:val="1D2228"/>
          <w:szCs w:val="24"/>
        </w:rPr>
        <w:t xml:space="preserve">; Κατέβηκε 27%. Πόσο κατέβηκαν </w:t>
      </w:r>
      <w:r w:rsidRPr="00690D24">
        <w:rPr>
          <w:rFonts w:eastAsia="Times New Roman"/>
          <w:color w:val="1D2228"/>
          <w:szCs w:val="24"/>
        </w:rPr>
        <w:t>οι τιμές την ίδια περίοδο</w:t>
      </w:r>
      <w:r>
        <w:rPr>
          <w:rFonts w:eastAsia="Times New Roman"/>
          <w:color w:val="1D2228"/>
          <w:szCs w:val="24"/>
        </w:rPr>
        <w:t>; Καθόλου. Μηδέν. Γ</w:t>
      </w:r>
      <w:r w:rsidRPr="00690D24">
        <w:rPr>
          <w:rFonts w:eastAsia="Times New Roman"/>
          <w:color w:val="1D2228"/>
          <w:szCs w:val="24"/>
        </w:rPr>
        <w:t>ια να δείτε τις σχέσεις αυτών των πραγμάτων</w:t>
      </w:r>
      <w:r>
        <w:rPr>
          <w:rFonts w:eastAsia="Times New Roman"/>
          <w:color w:val="1D2228"/>
          <w:szCs w:val="24"/>
        </w:rPr>
        <w:t>, αν δεν υπάρχει μία πολιτική και μία κ</w:t>
      </w:r>
      <w:r w:rsidRPr="00690D24">
        <w:rPr>
          <w:rFonts w:eastAsia="Times New Roman"/>
          <w:color w:val="1D2228"/>
          <w:szCs w:val="24"/>
        </w:rPr>
        <w:t>υβέρνηση που να σε πηγαίνει</w:t>
      </w:r>
      <w:r w:rsidRPr="00690D24">
        <w:rPr>
          <w:rFonts w:eastAsia="Times New Roman"/>
          <w:color w:val="1D2228"/>
          <w:szCs w:val="24"/>
        </w:rPr>
        <w:t xml:space="preserve"> μπροστά</w:t>
      </w:r>
      <w:r>
        <w:rPr>
          <w:rFonts w:eastAsia="Times New Roman"/>
          <w:color w:val="1D2228"/>
          <w:szCs w:val="24"/>
        </w:rPr>
        <w:t>.</w:t>
      </w:r>
    </w:p>
    <w:p w14:paraId="6338F9C3"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Η συντρόφισσα Ξ</w:t>
      </w:r>
      <w:r w:rsidRPr="00690D24">
        <w:rPr>
          <w:rFonts w:eastAsia="Times New Roman"/>
          <w:color w:val="1D2228"/>
          <w:szCs w:val="24"/>
        </w:rPr>
        <w:t>ενογιαννακοπούλου</w:t>
      </w:r>
      <w:r>
        <w:rPr>
          <w:rFonts w:eastAsia="Times New Roman"/>
          <w:color w:val="1D2228"/>
          <w:szCs w:val="24"/>
        </w:rPr>
        <w:t xml:space="preserve"> προηγούμενα είπε και με συγκεκριμένα </w:t>
      </w:r>
      <w:r w:rsidRPr="00690D24">
        <w:rPr>
          <w:rFonts w:eastAsia="Times New Roman"/>
          <w:color w:val="1D2228"/>
          <w:szCs w:val="24"/>
        </w:rPr>
        <w:t>παραδείγματα τι έχει συμβεί στη δημόσια διοίκηση και πόσο ψεύτικα συμπεριφέρθηκε χθες ο κ</w:t>
      </w:r>
      <w:r>
        <w:rPr>
          <w:rFonts w:eastAsia="Times New Roman"/>
          <w:color w:val="1D2228"/>
          <w:szCs w:val="24"/>
        </w:rPr>
        <w:t xml:space="preserve">. </w:t>
      </w:r>
      <w:r w:rsidRPr="00690D24">
        <w:rPr>
          <w:rFonts w:eastAsia="Times New Roman"/>
          <w:color w:val="1D2228"/>
          <w:szCs w:val="24"/>
        </w:rPr>
        <w:t>Μητσοτάκης</w:t>
      </w:r>
      <w:r>
        <w:rPr>
          <w:rFonts w:eastAsia="Times New Roman"/>
          <w:color w:val="1D2228"/>
          <w:szCs w:val="24"/>
        </w:rPr>
        <w:t>,</w:t>
      </w:r>
      <w:r w:rsidRPr="00690D24">
        <w:rPr>
          <w:rFonts w:eastAsia="Times New Roman"/>
          <w:color w:val="1D2228"/>
          <w:szCs w:val="24"/>
        </w:rPr>
        <w:t xml:space="preserve"> ο οποίος συνήθως λέει </w:t>
      </w:r>
      <w:r>
        <w:rPr>
          <w:rFonts w:eastAsia="Times New Roman"/>
          <w:color w:val="1D2228"/>
          <w:szCs w:val="24"/>
        </w:rPr>
        <w:t>«</w:t>
      </w:r>
      <w:r w:rsidRPr="00690D24">
        <w:rPr>
          <w:rFonts w:eastAsia="Times New Roman"/>
          <w:color w:val="1D2228"/>
          <w:szCs w:val="24"/>
        </w:rPr>
        <w:t>λέτε ψέματα</w:t>
      </w:r>
      <w:r>
        <w:rPr>
          <w:rFonts w:eastAsia="Times New Roman"/>
          <w:color w:val="1D2228"/>
          <w:szCs w:val="24"/>
        </w:rPr>
        <w:t>».</w:t>
      </w:r>
    </w:p>
    <w:p w14:paraId="6338F9C4" w14:textId="77777777" w:rsidR="00401C51" w:rsidRDefault="00794512">
      <w:pPr>
        <w:spacing w:line="600" w:lineRule="auto"/>
        <w:ind w:firstLine="720"/>
        <w:contextualSpacing/>
        <w:jc w:val="both"/>
        <w:rPr>
          <w:rFonts w:eastAsia="Times New Roman"/>
          <w:color w:val="1D2228"/>
          <w:szCs w:val="24"/>
        </w:rPr>
      </w:pPr>
      <w:r w:rsidRPr="00690D24">
        <w:rPr>
          <w:rFonts w:eastAsia="Times New Roman"/>
          <w:color w:val="1D2228"/>
          <w:szCs w:val="24"/>
        </w:rPr>
        <w:t>Να το</w:t>
      </w:r>
      <w:r>
        <w:rPr>
          <w:rFonts w:eastAsia="Times New Roman"/>
          <w:color w:val="1D2228"/>
          <w:szCs w:val="24"/>
        </w:rPr>
        <w:t>υ</w:t>
      </w:r>
      <w:r w:rsidRPr="00690D24">
        <w:rPr>
          <w:rFonts w:eastAsia="Times New Roman"/>
          <w:color w:val="1D2228"/>
          <w:szCs w:val="24"/>
        </w:rPr>
        <w:t xml:space="preserve"> αναφέρω</w:t>
      </w:r>
      <w:r>
        <w:rPr>
          <w:rFonts w:eastAsia="Times New Roman"/>
          <w:color w:val="1D2228"/>
          <w:szCs w:val="24"/>
        </w:rPr>
        <w:t>, λ</w:t>
      </w:r>
      <w:r w:rsidRPr="00690D24">
        <w:rPr>
          <w:rFonts w:eastAsia="Times New Roman"/>
          <w:color w:val="1D2228"/>
          <w:szCs w:val="24"/>
        </w:rPr>
        <w:t>οιπόν</w:t>
      </w:r>
      <w:r>
        <w:rPr>
          <w:rFonts w:eastAsia="Times New Roman"/>
          <w:color w:val="1D2228"/>
          <w:szCs w:val="24"/>
        </w:rPr>
        <w:t xml:space="preserve">, εγώ δέκα </w:t>
      </w:r>
      <w:r w:rsidRPr="00690D24">
        <w:rPr>
          <w:rFonts w:eastAsia="Times New Roman"/>
          <w:color w:val="1D2228"/>
          <w:szCs w:val="24"/>
        </w:rPr>
        <w:t>πρά</w:t>
      </w:r>
      <w:r w:rsidRPr="00690D24">
        <w:rPr>
          <w:rFonts w:eastAsia="Times New Roman"/>
          <w:color w:val="1D2228"/>
          <w:szCs w:val="24"/>
        </w:rPr>
        <w:t>γματα να μου πει αν είναι ψέματα</w:t>
      </w:r>
      <w:r>
        <w:rPr>
          <w:rFonts w:eastAsia="Times New Roman"/>
          <w:color w:val="1D2228"/>
          <w:szCs w:val="24"/>
        </w:rPr>
        <w:t xml:space="preserve"> -δεν θα</w:t>
      </w:r>
      <w:r w:rsidRPr="00690D24">
        <w:rPr>
          <w:rFonts w:eastAsia="Times New Roman"/>
          <w:color w:val="1D2228"/>
          <w:szCs w:val="24"/>
        </w:rPr>
        <w:t xml:space="preserve"> τα αναφέρω εδώ πέρα</w:t>
      </w:r>
      <w:r>
        <w:rPr>
          <w:rFonts w:eastAsia="Times New Roman"/>
          <w:color w:val="1D2228"/>
          <w:szCs w:val="24"/>
        </w:rPr>
        <w:t>-</w:t>
      </w:r>
      <w:r w:rsidRPr="00690D24">
        <w:rPr>
          <w:rFonts w:eastAsia="Times New Roman"/>
          <w:color w:val="1D2228"/>
          <w:szCs w:val="24"/>
        </w:rPr>
        <w:t>γιατί αν μου πει ότι είναι αλήθεια αυτά</w:t>
      </w:r>
      <w:r>
        <w:rPr>
          <w:rFonts w:eastAsia="Times New Roman"/>
          <w:color w:val="1D2228"/>
          <w:szCs w:val="24"/>
        </w:rPr>
        <w:t xml:space="preserve">, τότε αυτός </w:t>
      </w:r>
      <w:r w:rsidRPr="00690D24">
        <w:rPr>
          <w:rFonts w:eastAsia="Times New Roman"/>
          <w:color w:val="1D2228"/>
          <w:szCs w:val="24"/>
        </w:rPr>
        <w:t>λέει ψέματα</w:t>
      </w:r>
      <w:r>
        <w:rPr>
          <w:rFonts w:eastAsia="Times New Roman"/>
          <w:color w:val="1D2228"/>
          <w:szCs w:val="24"/>
        </w:rPr>
        <w:t xml:space="preserve">. Αυτόν δεν τον σώνουν </w:t>
      </w:r>
      <w:r w:rsidRPr="00690D24">
        <w:rPr>
          <w:rFonts w:eastAsia="Times New Roman"/>
          <w:color w:val="1D2228"/>
          <w:szCs w:val="24"/>
        </w:rPr>
        <w:t>ούτε οι σύμβουλοι</w:t>
      </w:r>
      <w:r>
        <w:rPr>
          <w:rFonts w:eastAsia="Times New Roman"/>
          <w:color w:val="1D2228"/>
          <w:szCs w:val="24"/>
        </w:rPr>
        <w:t xml:space="preserve"> οι </w:t>
      </w:r>
      <w:r w:rsidRPr="00690D24">
        <w:rPr>
          <w:rFonts w:eastAsia="Times New Roman"/>
          <w:color w:val="1D2228"/>
          <w:szCs w:val="24"/>
        </w:rPr>
        <w:t>επικοινωνιακοί ούτε οι Αμερικανοί σύμβουλοι και τα λοιπά</w:t>
      </w:r>
      <w:r>
        <w:rPr>
          <w:rFonts w:eastAsia="Times New Roman"/>
          <w:color w:val="1D2228"/>
          <w:szCs w:val="24"/>
        </w:rPr>
        <w:t xml:space="preserve">. </w:t>
      </w:r>
      <w:r w:rsidRPr="00690D24">
        <w:rPr>
          <w:rFonts w:eastAsia="Times New Roman"/>
          <w:color w:val="1D2228"/>
          <w:szCs w:val="24"/>
        </w:rPr>
        <w:t xml:space="preserve"> Γιατί όλα αυτά είναι δοκιμασμ</w:t>
      </w:r>
      <w:r w:rsidRPr="00690D24">
        <w:rPr>
          <w:rFonts w:eastAsia="Times New Roman"/>
          <w:color w:val="1D2228"/>
          <w:szCs w:val="24"/>
        </w:rPr>
        <w:t>ένα</w:t>
      </w:r>
      <w:r>
        <w:rPr>
          <w:rFonts w:eastAsia="Times New Roman"/>
          <w:color w:val="1D2228"/>
          <w:szCs w:val="24"/>
        </w:rPr>
        <w:t xml:space="preserve">, δεν θα τα εφεύρουμε στην </w:t>
      </w:r>
      <w:r w:rsidRPr="00690D24">
        <w:rPr>
          <w:rFonts w:eastAsia="Times New Roman"/>
          <w:color w:val="1D2228"/>
          <w:szCs w:val="24"/>
        </w:rPr>
        <w:t>Ελλάδα</w:t>
      </w:r>
      <w:r>
        <w:rPr>
          <w:rFonts w:eastAsia="Times New Roman"/>
          <w:color w:val="1D2228"/>
          <w:szCs w:val="24"/>
        </w:rPr>
        <w:t>. Όποιος</w:t>
      </w:r>
      <w:r w:rsidRPr="00690D24">
        <w:rPr>
          <w:rFonts w:eastAsia="Times New Roman"/>
          <w:color w:val="1D2228"/>
          <w:szCs w:val="24"/>
        </w:rPr>
        <w:t xml:space="preserve"> τουλάχιστον</w:t>
      </w:r>
      <w:r>
        <w:rPr>
          <w:rFonts w:eastAsia="Times New Roman"/>
          <w:color w:val="1D2228"/>
          <w:szCs w:val="24"/>
        </w:rPr>
        <w:t xml:space="preserve"> έχει</w:t>
      </w:r>
      <w:r w:rsidRPr="00690D24">
        <w:rPr>
          <w:rFonts w:eastAsia="Times New Roman"/>
          <w:color w:val="1D2228"/>
          <w:szCs w:val="24"/>
        </w:rPr>
        <w:t xml:space="preserve"> δει π</w:t>
      </w:r>
      <w:r>
        <w:rPr>
          <w:rFonts w:eastAsia="Times New Roman"/>
          <w:color w:val="1D2228"/>
          <w:szCs w:val="24"/>
        </w:rPr>
        <w:t>ώ</w:t>
      </w:r>
      <w:r w:rsidRPr="00690D24">
        <w:rPr>
          <w:rFonts w:eastAsia="Times New Roman"/>
          <w:color w:val="1D2228"/>
          <w:szCs w:val="24"/>
        </w:rPr>
        <w:t>ς έγιναν οι εκλογές</w:t>
      </w:r>
      <w:r>
        <w:rPr>
          <w:rFonts w:eastAsia="Times New Roman"/>
          <w:color w:val="1D2228"/>
          <w:szCs w:val="24"/>
        </w:rPr>
        <w:t xml:space="preserve"> στις</w:t>
      </w:r>
      <w:r w:rsidRPr="00690D24">
        <w:rPr>
          <w:rFonts w:eastAsia="Times New Roman"/>
          <w:color w:val="1D2228"/>
          <w:szCs w:val="24"/>
        </w:rPr>
        <w:t xml:space="preserve"> Ηνωμένες Πολιτείες Αμερικής και αυτή</w:t>
      </w:r>
      <w:r>
        <w:rPr>
          <w:rFonts w:eastAsia="Times New Roman"/>
          <w:color w:val="1D2228"/>
          <w:szCs w:val="24"/>
        </w:rPr>
        <w:t>ν</w:t>
      </w:r>
      <w:r w:rsidRPr="00690D24">
        <w:rPr>
          <w:rFonts w:eastAsia="Times New Roman"/>
          <w:color w:val="1D2228"/>
          <w:szCs w:val="24"/>
        </w:rPr>
        <w:t xml:space="preserve"> τη φορά </w:t>
      </w:r>
      <w:r w:rsidRPr="00690D24">
        <w:rPr>
          <w:rFonts w:eastAsia="Times New Roman"/>
          <w:color w:val="1D2228"/>
          <w:szCs w:val="24"/>
        </w:rPr>
        <w:lastRenderedPageBreak/>
        <w:t>και άλλη φορά</w:t>
      </w:r>
      <w:r>
        <w:rPr>
          <w:rFonts w:eastAsia="Times New Roman"/>
          <w:color w:val="1D2228"/>
          <w:szCs w:val="24"/>
        </w:rPr>
        <w:t>,</w:t>
      </w:r>
      <w:r w:rsidRPr="00690D24">
        <w:rPr>
          <w:rFonts w:eastAsia="Times New Roman"/>
          <w:color w:val="1D2228"/>
          <w:szCs w:val="24"/>
        </w:rPr>
        <w:t xml:space="preserve"> ξέρει πώς γίνεται ένας τέτοιος επηρεασμός ή ακόμα στην Αμερική ψάχνουν να βρουν </w:t>
      </w:r>
      <w:r>
        <w:rPr>
          <w:rFonts w:eastAsia="Times New Roman"/>
          <w:color w:val="1D2228"/>
          <w:szCs w:val="24"/>
        </w:rPr>
        <w:t xml:space="preserve">πώς </w:t>
      </w:r>
      <w:r w:rsidRPr="00690D24">
        <w:rPr>
          <w:rFonts w:eastAsia="Times New Roman"/>
          <w:color w:val="1D2228"/>
          <w:szCs w:val="24"/>
        </w:rPr>
        <w:t xml:space="preserve">δημιουργούνταν </w:t>
      </w:r>
      <w:r>
        <w:rPr>
          <w:rFonts w:eastAsia="Times New Roman"/>
          <w:color w:val="1D2228"/>
          <w:szCs w:val="24"/>
        </w:rPr>
        <w:t>και</w:t>
      </w:r>
      <w:r>
        <w:rPr>
          <w:rFonts w:eastAsia="Times New Roman"/>
          <w:color w:val="1D2228"/>
          <w:szCs w:val="24"/>
        </w:rPr>
        <w:t xml:space="preserve"> εάν δημιουργούνταν σ</w:t>
      </w:r>
      <w:r w:rsidRPr="00690D24">
        <w:rPr>
          <w:rFonts w:eastAsia="Times New Roman"/>
          <w:color w:val="1D2228"/>
          <w:szCs w:val="24"/>
        </w:rPr>
        <w:t>τη Ρωσία λογαριασμοί</w:t>
      </w:r>
      <w:r>
        <w:rPr>
          <w:rFonts w:eastAsia="Times New Roman"/>
          <w:color w:val="1D2228"/>
          <w:szCs w:val="24"/>
        </w:rPr>
        <w:t>, οι οποίοι είναι μιας χρήσης κ</w:t>
      </w:r>
      <w:r w:rsidRPr="00690D24">
        <w:rPr>
          <w:rFonts w:eastAsia="Times New Roman"/>
          <w:color w:val="1D2228"/>
          <w:szCs w:val="24"/>
        </w:rPr>
        <w:t>αι προσπαθούν να επηρεάσουν πολύ περισσότερο</w:t>
      </w:r>
      <w:r>
        <w:rPr>
          <w:rFonts w:eastAsia="Times New Roman"/>
          <w:color w:val="1D2228"/>
          <w:szCs w:val="24"/>
        </w:rPr>
        <w:t>.</w:t>
      </w:r>
    </w:p>
    <w:p w14:paraId="6338F9C5" w14:textId="77777777" w:rsidR="00401C51" w:rsidRDefault="00794512">
      <w:pPr>
        <w:spacing w:line="600" w:lineRule="auto"/>
        <w:ind w:firstLine="720"/>
        <w:contextualSpacing/>
        <w:jc w:val="both"/>
        <w:rPr>
          <w:rFonts w:eastAsia="Times New Roman"/>
          <w:color w:val="1D2228"/>
          <w:szCs w:val="24"/>
        </w:rPr>
      </w:pPr>
      <w:r w:rsidRPr="00690D24">
        <w:rPr>
          <w:rFonts w:eastAsia="Times New Roman"/>
          <w:color w:val="1D2228"/>
          <w:szCs w:val="24"/>
        </w:rPr>
        <w:t xml:space="preserve">Να προσθέσω και κάτι </w:t>
      </w:r>
      <w:r w:rsidRPr="00690D24">
        <w:rPr>
          <w:rFonts w:eastAsia="Times New Roman"/>
          <w:color w:val="1D2228"/>
          <w:szCs w:val="24"/>
        </w:rPr>
        <w:t>σ</w:t>
      </w:r>
      <w:r>
        <w:rPr>
          <w:rFonts w:eastAsia="Times New Roman"/>
          <w:color w:val="1D2228"/>
          <w:szCs w:val="24"/>
        </w:rPr>
        <w:t>’</w:t>
      </w:r>
      <w:r w:rsidRPr="00690D24">
        <w:rPr>
          <w:rFonts w:eastAsia="Times New Roman"/>
          <w:color w:val="1D2228"/>
          <w:szCs w:val="24"/>
        </w:rPr>
        <w:t xml:space="preserve"> </w:t>
      </w:r>
      <w:r w:rsidRPr="00690D24">
        <w:rPr>
          <w:rFonts w:eastAsia="Times New Roman"/>
          <w:color w:val="1D2228"/>
          <w:szCs w:val="24"/>
        </w:rPr>
        <w:t>αυτό που είπες</w:t>
      </w:r>
      <w:r>
        <w:rPr>
          <w:rFonts w:eastAsia="Times New Roman"/>
          <w:color w:val="1D2228"/>
          <w:szCs w:val="24"/>
        </w:rPr>
        <w:t xml:space="preserve">. Έχω την αίσθηση ότι ο κ. Μητσοτάκης έχει </w:t>
      </w:r>
      <w:r w:rsidRPr="00690D24">
        <w:rPr>
          <w:rFonts w:eastAsia="Times New Roman"/>
          <w:color w:val="1D2228"/>
          <w:szCs w:val="24"/>
        </w:rPr>
        <w:t xml:space="preserve">την λογική οι πτυχιούχοι στο μέλλον να δουλεύουν στις </w:t>
      </w:r>
      <w:r w:rsidRPr="00690D24">
        <w:rPr>
          <w:rFonts w:eastAsia="Times New Roman"/>
          <w:color w:val="1D2228"/>
          <w:szCs w:val="24"/>
        </w:rPr>
        <w:t>υπηρεσίες καθαριότητας των δήμων</w:t>
      </w:r>
      <w:r>
        <w:rPr>
          <w:rFonts w:eastAsia="Times New Roman"/>
          <w:color w:val="1D2228"/>
          <w:szCs w:val="24"/>
        </w:rPr>
        <w:t xml:space="preserve">. Κάτι τέτοιο έχω αρχίσει και </w:t>
      </w:r>
      <w:r w:rsidRPr="00690D24">
        <w:rPr>
          <w:rFonts w:eastAsia="Times New Roman"/>
          <w:color w:val="1D2228"/>
          <w:szCs w:val="24"/>
        </w:rPr>
        <w:t>σκέφτομαι</w:t>
      </w:r>
      <w:r>
        <w:rPr>
          <w:rFonts w:eastAsia="Times New Roman"/>
          <w:color w:val="1D2228"/>
          <w:szCs w:val="24"/>
        </w:rPr>
        <w:t xml:space="preserve">. </w:t>
      </w:r>
    </w:p>
    <w:p w14:paraId="6338F9C6"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Πηγαίνοντας προς το τέλος να </w:t>
      </w:r>
      <w:r w:rsidRPr="00690D24">
        <w:rPr>
          <w:rFonts w:eastAsia="Times New Roman"/>
          <w:color w:val="1D2228"/>
          <w:szCs w:val="24"/>
        </w:rPr>
        <w:t>κρατήσω και μία</w:t>
      </w:r>
      <w:r>
        <w:rPr>
          <w:rFonts w:eastAsia="Times New Roman"/>
          <w:color w:val="1D2228"/>
          <w:szCs w:val="24"/>
        </w:rPr>
        <w:t>-</w:t>
      </w:r>
      <w:r w:rsidRPr="00690D24">
        <w:rPr>
          <w:rFonts w:eastAsia="Times New Roman"/>
          <w:color w:val="1D2228"/>
          <w:szCs w:val="24"/>
        </w:rPr>
        <w:t>δυο άλλες σημειώσεις</w:t>
      </w:r>
      <w:r>
        <w:rPr>
          <w:rFonts w:eastAsia="Times New Roman"/>
          <w:color w:val="1D2228"/>
          <w:szCs w:val="24"/>
        </w:rPr>
        <w:t>.</w:t>
      </w:r>
      <w:r w:rsidRPr="00690D24">
        <w:rPr>
          <w:rFonts w:eastAsia="Times New Roman"/>
          <w:color w:val="1D2228"/>
          <w:szCs w:val="24"/>
        </w:rPr>
        <w:t xml:space="preserve"> Το</w:t>
      </w:r>
      <w:r>
        <w:rPr>
          <w:rFonts w:eastAsia="Times New Roman"/>
          <w:color w:val="1D2228"/>
          <w:szCs w:val="24"/>
        </w:rPr>
        <w:t>ν</w:t>
      </w:r>
      <w:r w:rsidRPr="00690D24">
        <w:rPr>
          <w:rFonts w:eastAsia="Times New Roman"/>
          <w:color w:val="1D2228"/>
          <w:szCs w:val="24"/>
        </w:rPr>
        <w:t xml:space="preserve"> </w:t>
      </w:r>
      <w:r>
        <w:rPr>
          <w:rFonts w:eastAsia="Times New Roman"/>
          <w:color w:val="1D2228"/>
          <w:szCs w:val="24"/>
        </w:rPr>
        <w:t xml:space="preserve">παρακολουθήσατε </w:t>
      </w:r>
      <w:r w:rsidRPr="00690D24">
        <w:rPr>
          <w:rFonts w:eastAsia="Times New Roman"/>
          <w:color w:val="1D2228"/>
          <w:szCs w:val="24"/>
        </w:rPr>
        <w:t xml:space="preserve">χθες </w:t>
      </w:r>
      <w:r>
        <w:rPr>
          <w:rFonts w:eastAsia="Times New Roman"/>
          <w:color w:val="1D2228"/>
          <w:szCs w:val="24"/>
        </w:rPr>
        <w:t>που</w:t>
      </w:r>
      <w:r w:rsidRPr="00690D24">
        <w:rPr>
          <w:rFonts w:eastAsia="Times New Roman"/>
          <w:color w:val="1D2228"/>
          <w:szCs w:val="24"/>
        </w:rPr>
        <w:t xml:space="preserve"> </w:t>
      </w:r>
      <w:r w:rsidRPr="00690D24">
        <w:rPr>
          <w:rFonts w:eastAsia="Times New Roman"/>
          <w:color w:val="1D2228"/>
          <w:szCs w:val="24"/>
        </w:rPr>
        <w:t xml:space="preserve">είπε ότι ο </w:t>
      </w:r>
      <w:r>
        <w:rPr>
          <w:rFonts w:eastAsia="Times New Roman"/>
          <w:color w:val="1D2228"/>
          <w:szCs w:val="24"/>
        </w:rPr>
        <w:t>Π</w:t>
      </w:r>
      <w:r w:rsidRPr="00690D24">
        <w:rPr>
          <w:rFonts w:eastAsia="Times New Roman"/>
          <w:color w:val="1D2228"/>
          <w:szCs w:val="24"/>
        </w:rPr>
        <w:t xml:space="preserve">ρωθυπουργός δεν ήρθε </w:t>
      </w:r>
      <w:r>
        <w:rPr>
          <w:rFonts w:eastAsia="Times New Roman"/>
          <w:color w:val="1D2228"/>
          <w:szCs w:val="24"/>
        </w:rPr>
        <w:t>ή</w:t>
      </w:r>
      <w:r w:rsidRPr="00690D24">
        <w:rPr>
          <w:rFonts w:eastAsia="Times New Roman"/>
          <w:color w:val="1D2228"/>
          <w:szCs w:val="24"/>
        </w:rPr>
        <w:t xml:space="preserve"> </w:t>
      </w:r>
      <w:r>
        <w:rPr>
          <w:rFonts w:eastAsia="Times New Roman"/>
          <w:color w:val="1D2228"/>
          <w:szCs w:val="24"/>
        </w:rPr>
        <w:t xml:space="preserve">ότι </w:t>
      </w:r>
      <w:r w:rsidRPr="00690D24">
        <w:rPr>
          <w:rFonts w:eastAsia="Times New Roman"/>
          <w:color w:val="1D2228"/>
          <w:szCs w:val="24"/>
        </w:rPr>
        <w:t>δεν έγινε παρ</w:t>
      </w:r>
      <w:r>
        <w:rPr>
          <w:rFonts w:eastAsia="Times New Roman"/>
          <w:color w:val="1D2228"/>
          <w:szCs w:val="24"/>
        </w:rPr>
        <w:t xml:space="preserve">’ </w:t>
      </w:r>
      <w:r w:rsidRPr="00690D24">
        <w:rPr>
          <w:rFonts w:eastAsia="Times New Roman"/>
          <w:color w:val="1D2228"/>
          <w:szCs w:val="24"/>
        </w:rPr>
        <w:t>ότι έχω π</w:t>
      </w:r>
      <w:r>
        <w:rPr>
          <w:rFonts w:eastAsia="Times New Roman"/>
          <w:color w:val="1D2228"/>
          <w:szCs w:val="24"/>
        </w:rPr>
        <w:t xml:space="preserve">ει </w:t>
      </w:r>
      <w:r w:rsidRPr="00690D24">
        <w:rPr>
          <w:rFonts w:eastAsia="Times New Roman"/>
          <w:color w:val="1D2228"/>
          <w:szCs w:val="24"/>
        </w:rPr>
        <w:t>στον κ</w:t>
      </w:r>
      <w:r>
        <w:rPr>
          <w:rFonts w:eastAsia="Times New Roman"/>
          <w:color w:val="1D2228"/>
          <w:szCs w:val="24"/>
        </w:rPr>
        <w:t>.</w:t>
      </w:r>
      <w:r w:rsidRPr="00690D24">
        <w:rPr>
          <w:rFonts w:eastAsia="Times New Roman"/>
          <w:color w:val="1D2228"/>
          <w:szCs w:val="24"/>
        </w:rPr>
        <w:t xml:space="preserve"> </w:t>
      </w:r>
      <w:r>
        <w:rPr>
          <w:rFonts w:eastAsia="Times New Roman"/>
          <w:color w:val="1D2228"/>
          <w:szCs w:val="24"/>
        </w:rPr>
        <w:t>Β</w:t>
      </w:r>
      <w:r w:rsidRPr="00690D24">
        <w:rPr>
          <w:rFonts w:eastAsia="Times New Roman"/>
          <w:color w:val="1D2228"/>
          <w:szCs w:val="24"/>
        </w:rPr>
        <w:t>ούτση να κά</w:t>
      </w:r>
      <w:r w:rsidRPr="00690D24">
        <w:rPr>
          <w:rFonts w:eastAsia="Times New Roman"/>
          <w:color w:val="1D2228"/>
          <w:szCs w:val="24"/>
        </w:rPr>
        <w:t xml:space="preserve">νουμε </w:t>
      </w:r>
      <w:r>
        <w:rPr>
          <w:rFonts w:eastAsia="Times New Roman"/>
          <w:color w:val="1D2228"/>
          <w:szCs w:val="24"/>
        </w:rPr>
        <w:t>π</w:t>
      </w:r>
      <w:r w:rsidRPr="00690D24">
        <w:rPr>
          <w:rFonts w:eastAsia="Times New Roman"/>
          <w:color w:val="1D2228"/>
          <w:szCs w:val="24"/>
        </w:rPr>
        <w:t xml:space="preserve">ρο </w:t>
      </w:r>
      <w:r>
        <w:rPr>
          <w:rFonts w:eastAsia="Times New Roman"/>
          <w:color w:val="1D2228"/>
          <w:szCs w:val="24"/>
        </w:rPr>
        <w:t>η</w:t>
      </w:r>
      <w:r w:rsidRPr="00690D24">
        <w:rPr>
          <w:rFonts w:eastAsia="Times New Roman"/>
          <w:color w:val="1D2228"/>
          <w:szCs w:val="24"/>
        </w:rPr>
        <w:t xml:space="preserve">μερησίας </w:t>
      </w:r>
      <w:r>
        <w:rPr>
          <w:rFonts w:eastAsia="Times New Roman"/>
          <w:color w:val="1D2228"/>
          <w:szCs w:val="24"/>
        </w:rPr>
        <w:t xml:space="preserve">διαδικασίας </w:t>
      </w:r>
      <w:r w:rsidRPr="00690D24">
        <w:rPr>
          <w:rFonts w:eastAsia="Times New Roman"/>
          <w:color w:val="1D2228"/>
          <w:szCs w:val="24"/>
        </w:rPr>
        <w:t>συζήτηση για μία σειρά άλλα πράγματα</w:t>
      </w:r>
      <w:r>
        <w:rPr>
          <w:rFonts w:eastAsia="Times New Roman"/>
          <w:color w:val="1D2228"/>
          <w:szCs w:val="24"/>
        </w:rPr>
        <w:t xml:space="preserve">; Είπε και </w:t>
      </w:r>
      <w:r w:rsidRPr="00690D24">
        <w:rPr>
          <w:rFonts w:eastAsia="Times New Roman"/>
          <w:color w:val="1D2228"/>
          <w:szCs w:val="24"/>
        </w:rPr>
        <w:t>για το προσφυγικό ανάμεσα</w:t>
      </w:r>
      <w:r>
        <w:rPr>
          <w:rFonts w:eastAsia="Times New Roman"/>
          <w:color w:val="1D2228"/>
          <w:szCs w:val="24"/>
        </w:rPr>
        <w:t xml:space="preserve"> </w:t>
      </w:r>
      <w:r>
        <w:rPr>
          <w:rFonts w:eastAsia="Times New Roman"/>
          <w:color w:val="1D2228"/>
          <w:szCs w:val="24"/>
        </w:rPr>
        <w:t xml:space="preserve">σ’ </w:t>
      </w:r>
      <w:r>
        <w:rPr>
          <w:rFonts w:eastAsia="Times New Roman"/>
          <w:color w:val="1D2228"/>
          <w:szCs w:val="24"/>
        </w:rPr>
        <w:t>αυτά.</w:t>
      </w:r>
    </w:p>
    <w:p w14:paraId="6338F9C7"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Να θυμηθούμε το </w:t>
      </w:r>
      <w:r w:rsidRPr="00690D24">
        <w:rPr>
          <w:rFonts w:eastAsia="Times New Roman"/>
          <w:color w:val="1D2228"/>
          <w:szCs w:val="24"/>
        </w:rPr>
        <w:t>εξής</w:t>
      </w:r>
      <w:r>
        <w:rPr>
          <w:rFonts w:eastAsia="Times New Roman"/>
          <w:color w:val="1D2228"/>
          <w:szCs w:val="24"/>
        </w:rPr>
        <w:t>: Π</w:t>
      </w:r>
      <w:r w:rsidRPr="00690D24">
        <w:rPr>
          <w:rFonts w:eastAsia="Times New Roman"/>
          <w:color w:val="1D2228"/>
          <w:szCs w:val="24"/>
        </w:rPr>
        <w:t>έρα από τις συχνές ερωτήσεις</w:t>
      </w:r>
      <w:r>
        <w:rPr>
          <w:rFonts w:eastAsia="Times New Roman"/>
          <w:color w:val="1D2228"/>
          <w:szCs w:val="24"/>
        </w:rPr>
        <w:t>, που</w:t>
      </w:r>
      <w:r w:rsidRPr="00690D24">
        <w:rPr>
          <w:rFonts w:eastAsia="Times New Roman"/>
          <w:color w:val="1D2228"/>
          <w:szCs w:val="24"/>
        </w:rPr>
        <w:t xml:space="preserve"> μερικές φορές μ</w:t>
      </w:r>
      <w:r>
        <w:rPr>
          <w:rFonts w:eastAsia="Times New Roman"/>
          <w:color w:val="1D2228"/>
          <w:szCs w:val="24"/>
        </w:rPr>
        <w:t>ου</w:t>
      </w:r>
      <w:r w:rsidRPr="00690D24">
        <w:rPr>
          <w:rFonts w:eastAsia="Times New Roman"/>
          <w:color w:val="1D2228"/>
          <w:szCs w:val="24"/>
        </w:rPr>
        <w:t xml:space="preserve"> τις κάνει ενώ είμαι στο εξωτερικό ο κ</w:t>
      </w:r>
      <w:r>
        <w:rPr>
          <w:rFonts w:eastAsia="Times New Roman"/>
          <w:color w:val="1D2228"/>
          <w:szCs w:val="24"/>
        </w:rPr>
        <w:t xml:space="preserve">. Βαρβιτσιώτης και ο οποίος </w:t>
      </w:r>
      <w:r w:rsidRPr="00690D24">
        <w:rPr>
          <w:rFonts w:eastAsia="Times New Roman"/>
          <w:color w:val="1D2228"/>
          <w:szCs w:val="24"/>
        </w:rPr>
        <w:t>μι</w:t>
      </w:r>
      <w:r w:rsidRPr="00690D24">
        <w:rPr>
          <w:rFonts w:eastAsia="Times New Roman"/>
          <w:color w:val="1D2228"/>
          <w:szCs w:val="24"/>
        </w:rPr>
        <w:t>λάει και μετά από μένα</w:t>
      </w:r>
      <w:r>
        <w:rPr>
          <w:rFonts w:eastAsia="Times New Roman"/>
          <w:color w:val="1D2228"/>
          <w:szCs w:val="24"/>
        </w:rPr>
        <w:t>,</w:t>
      </w:r>
      <w:r w:rsidRPr="00690D24">
        <w:rPr>
          <w:rFonts w:eastAsia="Times New Roman"/>
          <w:color w:val="1D2228"/>
          <w:szCs w:val="24"/>
        </w:rPr>
        <w:t xml:space="preserve"> που μ</w:t>
      </w:r>
      <w:r>
        <w:rPr>
          <w:rFonts w:eastAsia="Times New Roman"/>
          <w:color w:val="1D2228"/>
          <w:szCs w:val="24"/>
        </w:rPr>
        <w:t>ου</w:t>
      </w:r>
      <w:r w:rsidRPr="00690D24">
        <w:rPr>
          <w:rFonts w:eastAsia="Times New Roman"/>
          <w:color w:val="1D2228"/>
          <w:szCs w:val="24"/>
        </w:rPr>
        <w:t xml:space="preserve"> έχει κάνει και έχουμε συζητήσει</w:t>
      </w:r>
      <w:r>
        <w:rPr>
          <w:rFonts w:eastAsia="Times New Roman"/>
          <w:color w:val="1D2228"/>
          <w:szCs w:val="24"/>
        </w:rPr>
        <w:t xml:space="preserve">, να </w:t>
      </w:r>
      <w:r>
        <w:rPr>
          <w:rFonts w:eastAsia="Times New Roman"/>
          <w:color w:val="1D2228"/>
          <w:szCs w:val="24"/>
        </w:rPr>
        <w:t>θυμίσω</w:t>
      </w:r>
      <w:r>
        <w:rPr>
          <w:rFonts w:eastAsia="Times New Roman"/>
          <w:color w:val="1D2228"/>
          <w:szCs w:val="24"/>
        </w:rPr>
        <w:t xml:space="preserve"> το </w:t>
      </w:r>
      <w:r w:rsidRPr="00690D24">
        <w:rPr>
          <w:rFonts w:eastAsia="Times New Roman"/>
          <w:color w:val="1D2228"/>
          <w:szCs w:val="24"/>
        </w:rPr>
        <w:t>εξής</w:t>
      </w:r>
      <w:r>
        <w:rPr>
          <w:rFonts w:eastAsia="Times New Roman"/>
          <w:color w:val="1D2228"/>
          <w:szCs w:val="24"/>
        </w:rPr>
        <w:t>:</w:t>
      </w:r>
      <w:r w:rsidRPr="00690D24">
        <w:rPr>
          <w:rFonts w:eastAsia="Times New Roman"/>
          <w:color w:val="1D2228"/>
          <w:szCs w:val="24"/>
        </w:rPr>
        <w:t xml:space="preserve"> </w:t>
      </w:r>
      <w:r>
        <w:rPr>
          <w:rFonts w:eastAsia="Times New Roman"/>
          <w:color w:val="1D2228"/>
          <w:szCs w:val="24"/>
        </w:rPr>
        <w:t>Σ</w:t>
      </w:r>
      <w:r w:rsidRPr="00690D24">
        <w:rPr>
          <w:rFonts w:eastAsia="Times New Roman"/>
          <w:color w:val="1D2228"/>
          <w:szCs w:val="24"/>
        </w:rPr>
        <w:t xml:space="preserve">τις 29 Οκτωβρίου του 2018 έγινε </w:t>
      </w:r>
      <w:r>
        <w:rPr>
          <w:rFonts w:eastAsia="Times New Roman"/>
          <w:color w:val="1D2228"/>
          <w:szCs w:val="24"/>
        </w:rPr>
        <w:t>συζήτηση επί ε</w:t>
      </w:r>
      <w:r w:rsidRPr="00690D24">
        <w:rPr>
          <w:rFonts w:eastAsia="Times New Roman"/>
          <w:color w:val="1D2228"/>
          <w:szCs w:val="24"/>
        </w:rPr>
        <w:t>πίκαιρ</w:t>
      </w:r>
      <w:r>
        <w:rPr>
          <w:rFonts w:eastAsia="Times New Roman"/>
          <w:color w:val="1D2228"/>
          <w:szCs w:val="24"/>
        </w:rPr>
        <w:t>ης επερωτήσης της Κοινοβουλευτικής Ο</w:t>
      </w:r>
      <w:r w:rsidRPr="00690D24">
        <w:rPr>
          <w:rFonts w:eastAsia="Times New Roman"/>
          <w:color w:val="1D2228"/>
          <w:szCs w:val="24"/>
        </w:rPr>
        <w:t xml:space="preserve">μάδας της </w:t>
      </w:r>
      <w:r w:rsidRPr="00690D24">
        <w:rPr>
          <w:rFonts w:eastAsia="Times New Roman"/>
          <w:color w:val="1D2228"/>
          <w:szCs w:val="24"/>
        </w:rPr>
        <w:lastRenderedPageBreak/>
        <w:t>Νέας Δημοκρατίας</w:t>
      </w:r>
      <w:r>
        <w:rPr>
          <w:rFonts w:eastAsia="Times New Roman"/>
          <w:color w:val="1D2228"/>
          <w:szCs w:val="24"/>
        </w:rPr>
        <w:t>, εβδομήντα τριών Β</w:t>
      </w:r>
      <w:r w:rsidRPr="00690D24">
        <w:rPr>
          <w:rFonts w:eastAsia="Times New Roman"/>
          <w:color w:val="1D2228"/>
          <w:szCs w:val="24"/>
        </w:rPr>
        <w:t>ουλευτών της Νέας Δημοκρατίας</w:t>
      </w:r>
      <w:r>
        <w:rPr>
          <w:rFonts w:eastAsia="Times New Roman"/>
          <w:color w:val="1D2228"/>
          <w:szCs w:val="24"/>
        </w:rPr>
        <w:t>,</w:t>
      </w:r>
      <w:r w:rsidRPr="00690D24">
        <w:rPr>
          <w:rFonts w:eastAsia="Times New Roman"/>
          <w:color w:val="1D2228"/>
          <w:szCs w:val="24"/>
        </w:rPr>
        <w:t xml:space="preserve"> που </w:t>
      </w:r>
      <w:r w:rsidRPr="00690D24">
        <w:rPr>
          <w:rFonts w:eastAsia="Times New Roman"/>
          <w:color w:val="1D2228"/>
          <w:szCs w:val="24"/>
        </w:rPr>
        <w:t>σ</w:t>
      </w:r>
      <w:r>
        <w:rPr>
          <w:rFonts w:eastAsia="Times New Roman"/>
          <w:color w:val="1D2228"/>
          <w:szCs w:val="24"/>
        </w:rPr>
        <w:t>’</w:t>
      </w:r>
      <w:r w:rsidRPr="00690D24">
        <w:rPr>
          <w:rFonts w:eastAsia="Times New Roman"/>
          <w:color w:val="1D2228"/>
          <w:szCs w:val="24"/>
        </w:rPr>
        <w:t xml:space="preserve"> </w:t>
      </w:r>
      <w:r w:rsidRPr="00690D24">
        <w:rPr>
          <w:rFonts w:eastAsia="Times New Roman"/>
          <w:color w:val="1D2228"/>
          <w:szCs w:val="24"/>
        </w:rPr>
        <w:t>αυτή</w:t>
      </w:r>
      <w:r>
        <w:rPr>
          <w:rFonts w:eastAsia="Times New Roman"/>
          <w:color w:val="1D2228"/>
          <w:szCs w:val="24"/>
        </w:rPr>
        <w:t>ν</w:t>
      </w:r>
      <w:r w:rsidRPr="00690D24">
        <w:rPr>
          <w:rFonts w:eastAsia="Times New Roman"/>
          <w:color w:val="1D2228"/>
          <w:szCs w:val="24"/>
        </w:rPr>
        <w:t xml:space="preserve"> τη συζήτηση </w:t>
      </w:r>
      <w:r>
        <w:rPr>
          <w:rFonts w:eastAsia="Times New Roman"/>
          <w:color w:val="1D2228"/>
          <w:szCs w:val="24"/>
        </w:rPr>
        <w:t xml:space="preserve">πήραν μέρος </w:t>
      </w:r>
      <w:r w:rsidRPr="00690D24">
        <w:rPr>
          <w:rFonts w:eastAsia="Times New Roman"/>
          <w:color w:val="1D2228"/>
          <w:szCs w:val="24"/>
        </w:rPr>
        <w:t xml:space="preserve">πέντε </w:t>
      </w:r>
      <w:r>
        <w:rPr>
          <w:rFonts w:eastAsia="Times New Roman"/>
          <w:color w:val="1D2228"/>
          <w:szCs w:val="24"/>
        </w:rPr>
        <w:t>Υ</w:t>
      </w:r>
      <w:r w:rsidRPr="00690D24">
        <w:rPr>
          <w:rFonts w:eastAsia="Times New Roman"/>
          <w:color w:val="1D2228"/>
          <w:szCs w:val="24"/>
        </w:rPr>
        <w:t>πουργοί</w:t>
      </w:r>
      <w:r>
        <w:rPr>
          <w:rFonts w:eastAsia="Times New Roman"/>
          <w:color w:val="1D2228"/>
          <w:szCs w:val="24"/>
        </w:rPr>
        <w:t xml:space="preserve">. </w:t>
      </w:r>
    </w:p>
    <w:p w14:paraId="6338F9C8"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Τέσσερις μέρες μετά ο κ. Μητσοτάκης καταθέτει </w:t>
      </w:r>
      <w:r w:rsidRPr="00690D24">
        <w:rPr>
          <w:rFonts w:eastAsia="Times New Roman"/>
          <w:color w:val="1D2228"/>
          <w:szCs w:val="24"/>
        </w:rPr>
        <w:t xml:space="preserve">αίτημα </w:t>
      </w:r>
      <w:r>
        <w:rPr>
          <w:rFonts w:eastAsia="Times New Roman"/>
          <w:color w:val="1D2228"/>
          <w:szCs w:val="24"/>
        </w:rPr>
        <w:t>προ ημ</w:t>
      </w:r>
      <w:r w:rsidRPr="00690D24">
        <w:rPr>
          <w:rFonts w:eastAsia="Times New Roman"/>
          <w:color w:val="1D2228"/>
          <w:szCs w:val="24"/>
        </w:rPr>
        <w:t xml:space="preserve">ερησίας </w:t>
      </w:r>
      <w:r>
        <w:rPr>
          <w:rFonts w:eastAsia="Times New Roman"/>
          <w:color w:val="1D2228"/>
          <w:szCs w:val="24"/>
        </w:rPr>
        <w:t>δι</w:t>
      </w:r>
      <w:r w:rsidRPr="00690D24">
        <w:rPr>
          <w:rFonts w:eastAsia="Times New Roman"/>
          <w:color w:val="1D2228"/>
          <w:szCs w:val="24"/>
        </w:rPr>
        <w:t>άταξης συζήτηση</w:t>
      </w:r>
      <w:r>
        <w:rPr>
          <w:rFonts w:eastAsia="Times New Roman"/>
          <w:color w:val="1D2228"/>
          <w:szCs w:val="24"/>
        </w:rPr>
        <w:t>. Τ</w:t>
      </w:r>
      <w:r w:rsidRPr="00690D24">
        <w:rPr>
          <w:rFonts w:eastAsia="Times New Roman"/>
          <w:color w:val="1D2228"/>
          <w:szCs w:val="24"/>
        </w:rPr>
        <w:t>ι έχει συμβεί</w:t>
      </w:r>
      <w:r>
        <w:rPr>
          <w:rFonts w:eastAsia="Times New Roman"/>
          <w:color w:val="1D2228"/>
          <w:szCs w:val="24"/>
        </w:rPr>
        <w:t>, εγώ διερωτώμαι; Ή δεν έμεινε ευχαριστημένος, δεν έμεινε ικανοποιημένος από την απόδοση της κ</w:t>
      </w:r>
      <w:r w:rsidRPr="00690D24">
        <w:rPr>
          <w:rFonts w:eastAsia="Times New Roman"/>
          <w:color w:val="1D2228"/>
          <w:szCs w:val="24"/>
        </w:rPr>
        <w:t>οινοβουλευτικής</w:t>
      </w:r>
      <w:r w:rsidRPr="00690D24">
        <w:rPr>
          <w:rFonts w:eastAsia="Times New Roman"/>
          <w:color w:val="1D2228"/>
          <w:szCs w:val="24"/>
        </w:rPr>
        <w:t xml:space="preserve"> του </w:t>
      </w:r>
      <w:r>
        <w:rPr>
          <w:rFonts w:eastAsia="Times New Roman"/>
          <w:color w:val="1D2228"/>
          <w:szCs w:val="24"/>
        </w:rPr>
        <w:t>ο</w:t>
      </w:r>
      <w:r w:rsidRPr="00690D24">
        <w:rPr>
          <w:rFonts w:eastAsia="Times New Roman"/>
          <w:color w:val="1D2228"/>
          <w:szCs w:val="24"/>
        </w:rPr>
        <w:t>μάδας</w:t>
      </w:r>
      <w:r>
        <w:rPr>
          <w:rFonts w:eastAsia="Times New Roman"/>
          <w:color w:val="1D2228"/>
          <w:szCs w:val="24"/>
        </w:rPr>
        <w:t xml:space="preserve"> –δικό τους θέμα- ή δεν ενημερώθηκε την κοινοβουλευτική του ο</w:t>
      </w:r>
      <w:r w:rsidRPr="00690D24">
        <w:rPr>
          <w:rFonts w:eastAsia="Times New Roman"/>
          <w:color w:val="1D2228"/>
          <w:szCs w:val="24"/>
        </w:rPr>
        <w:t>μάδα</w:t>
      </w:r>
      <w:r>
        <w:rPr>
          <w:rFonts w:eastAsia="Times New Roman"/>
          <w:color w:val="1D2228"/>
          <w:szCs w:val="24"/>
        </w:rPr>
        <w:t xml:space="preserve"> </w:t>
      </w:r>
      <w:r>
        <w:rPr>
          <w:rFonts w:eastAsia="Times New Roman"/>
          <w:color w:val="1D2228"/>
          <w:szCs w:val="24"/>
        </w:rPr>
        <w:t xml:space="preserve">σ’ </w:t>
      </w:r>
      <w:r>
        <w:rPr>
          <w:rFonts w:eastAsia="Times New Roman"/>
          <w:color w:val="1D2228"/>
          <w:szCs w:val="24"/>
        </w:rPr>
        <w:t>εκείνο το χρονικό διάστημα ότι γινόταν ε</w:t>
      </w:r>
      <w:r w:rsidRPr="00690D24">
        <w:rPr>
          <w:rFonts w:eastAsia="Times New Roman"/>
          <w:color w:val="1D2228"/>
          <w:szCs w:val="24"/>
        </w:rPr>
        <w:t xml:space="preserve">πίκαιρη </w:t>
      </w:r>
      <w:r>
        <w:rPr>
          <w:rFonts w:eastAsia="Times New Roman"/>
          <w:color w:val="1D2228"/>
          <w:szCs w:val="24"/>
        </w:rPr>
        <w:t>επ</w:t>
      </w:r>
      <w:r w:rsidRPr="00690D24">
        <w:rPr>
          <w:rFonts w:eastAsia="Times New Roman"/>
          <w:color w:val="1D2228"/>
          <w:szCs w:val="24"/>
        </w:rPr>
        <w:t xml:space="preserve">ερώτηση </w:t>
      </w:r>
      <w:r>
        <w:rPr>
          <w:rFonts w:eastAsia="Times New Roman"/>
          <w:color w:val="1D2228"/>
          <w:szCs w:val="24"/>
        </w:rPr>
        <w:t>ολόκληρης της κοινοβουλευτικής του ο</w:t>
      </w:r>
      <w:r w:rsidRPr="00690D24">
        <w:rPr>
          <w:rFonts w:eastAsia="Times New Roman"/>
          <w:color w:val="1D2228"/>
          <w:szCs w:val="24"/>
        </w:rPr>
        <w:t>μάδας</w:t>
      </w:r>
      <w:r>
        <w:rPr>
          <w:rFonts w:eastAsia="Times New Roman"/>
          <w:color w:val="1D2228"/>
          <w:szCs w:val="24"/>
        </w:rPr>
        <w:t>, ίσως και στην λογική «τι να τον ενημερώσουμε τώρα;», έτσι για να μην το πάω</w:t>
      </w:r>
      <w:r>
        <w:rPr>
          <w:rFonts w:eastAsia="Times New Roman"/>
          <w:color w:val="1D2228"/>
          <w:szCs w:val="24"/>
        </w:rPr>
        <w:t xml:space="preserve"> λίγο </w:t>
      </w:r>
      <w:r w:rsidRPr="00690D24">
        <w:rPr>
          <w:rFonts w:eastAsia="Times New Roman"/>
          <w:color w:val="1D2228"/>
          <w:szCs w:val="24"/>
        </w:rPr>
        <w:t>παραπάνω</w:t>
      </w:r>
      <w:r>
        <w:rPr>
          <w:rFonts w:eastAsia="Times New Roman"/>
          <w:color w:val="1D2228"/>
          <w:szCs w:val="24"/>
        </w:rPr>
        <w:t>.</w:t>
      </w:r>
    </w:p>
    <w:p w14:paraId="6338F9C9"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Σ</w:t>
      </w:r>
      <w:r w:rsidRPr="00690D24">
        <w:rPr>
          <w:rFonts w:eastAsia="Times New Roman"/>
          <w:color w:val="1D2228"/>
          <w:szCs w:val="24"/>
        </w:rPr>
        <w:t>ε κάθε περίπτωση</w:t>
      </w:r>
      <w:r>
        <w:rPr>
          <w:rFonts w:eastAsia="Times New Roman"/>
          <w:color w:val="1D2228"/>
          <w:szCs w:val="24"/>
        </w:rPr>
        <w:t>,</w:t>
      </w:r>
      <w:r w:rsidRPr="00690D24">
        <w:rPr>
          <w:rFonts w:eastAsia="Times New Roman"/>
          <w:color w:val="1D2228"/>
          <w:szCs w:val="24"/>
        </w:rPr>
        <w:t xml:space="preserve"> επειδή έβαλε μία ερώτηση και θέλω να σταθώ σε αυτό</w:t>
      </w:r>
      <w:r>
        <w:rPr>
          <w:rFonts w:eastAsia="Times New Roman"/>
          <w:color w:val="1D2228"/>
          <w:szCs w:val="24"/>
        </w:rPr>
        <w:t>,</w:t>
      </w:r>
      <w:r w:rsidRPr="00690D24">
        <w:rPr>
          <w:rFonts w:eastAsia="Times New Roman"/>
          <w:color w:val="1D2228"/>
          <w:szCs w:val="24"/>
        </w:rPr>
        <w:t xml:space="preserve"> οι Ένοπλες Δυνάμεις της χώρας φυλάνε την εθνική κυριαρχία και τα σύνορα από κάθε εισβολή</w:t>
      </w:r>
      <w:r>
        <w:rPr>
          <w:rFonts w:eastAsia="Times New Roman"/>
          <w:color w:val="1D2228"/>
          <w:szCs w:val="24"/>
        </w:rPr>
        <w:t>. Κ</w:t>
      </w:r>
      <w:r w:rsidRPr="00690D24">
        <w:rPr>
          <w:rFonts w:eastAsia="Times New Roman"/>
          <w:color w:val="1D2228"/>
          <w:szCs w:val="24"/>
        </w:rPr>
        <w:t xml:space="preserve">αι </w:t>
      </w:r>
      <w:r w:rsidRPr="00690D24">
        <w:rPr>
          <w:rFonts w:eastAsia="Times New Roman"/>
          <w:color w:val="1D2228"/>
          <w:szCs w:val="24"/>
        </w:rPr>
        <w:t>σ</w:t>
      </w:r>
      <w:r>
        <w:rPr>
          <w:rFonts w:eastAsia="Times New Roman"/>
          <w:color w:val="1D2228"/>
          <w:szCs w:val="24"/>
        </w:rPr>
        <w:t>’</w:t>
      </w:r>
      <w:r w:rsidRPr="00690D24">
        <w:rPr>
          <w:rFonts w:eastAsia="Times New Roman"/>
          <w:color w:val="1D2228"/>
          <w:szCs w:val="24"/>
        </w:rPr>
        <w:t xml:space="preserve"> </w:t>
      </w:r>
      <w:r w:rsidRPr="00690D24">
        <w:rPr>
          <w:rFonts w:eastAsia="Times New Roman"/>
          <w:color w:val="1D2228"/>
          <w:szCs w:val="24"/>
        </w:rPr>
        <w:t xml:space="preserve">αυτές τις δύσκολες στιγμές έχουμε </w:t>
      </w:r>
      <w:r>
        <w:rPr>
          <w:rFonts w:eastAsia="Times New Roman"/>
          <w:color w:val="1D2228"/>
          <w:szCs w:val="24"/>
        </w:rPr>
        <w:t>-</w:t>
      </w:r>
      <w:r w:rsidRPr="00690D24">
        <w:rPr>
          <w:rFonts w:eastAsia="Times New Roman"/>
          <w:color w:val="1D2228"/>
          <w:szCs w:val="24"/>
        </w:rPr>
        <w:t>αν θέλετε</w:t>
      </w:r>
      <w:r>
        <w:rPr>
          <w:rFonts w:eastAsia="Times New Roman"/>
          <w:color w:val="1D2228"/>
          <w:szCs w:val="24"/>
        </w:rPr>
        <w:t>-</w:t>
      </w:r>
      <w:r w:rsidRPr="00690D24">
        <w:rPr>
          <w:rFonts w:eastAsia="Times New Roman"/>
          <w:color w:val="1D2228"/>
          <w:szCs w:val="24"/>
        </w:rPr>
        <w:t xml:space="preserve"> πλήρη εμπιστοσύνη</w:t>
      </w:r>
      <w:r>
        <w:rPr>
          <w:rFonts w:eastAsia="Times New Roman"/>
          <w:color w:val="1D2228"/>
          <w:szCs w:val="24"/>
        </w:rPr>
        <w:t xml:space="preserve"> και στην</w:t>
      </w:r>
      <w:r>
        <w:rPr>
          <w:rFonts w:eastAsia="Times New Roman"/>
          <w:color w:val="1D2228"/>
          <w:szCs w:val="24"/>
        </w:rPr>
        <w:t xml:space="preserve"> ηγεσία</w:t>
      </w:r>
      <w:r w:rsidRPr="00690D24">
        <w:rPr>
          <w:rFonts w:eastAsia="Times New Roman"/>
          <w:color w:val="1D2228"/>
          <w:szCs w:val="24"/>
        </w:rPr>
        <w:t xml:space="preserve"> των Ενόπλων Δυνάμεων και στην ηγεσία του Υπουργείου Εθνικής Άμυνας και μπορούμε να αντιπαρατεθούμε σε κάθε εισβολή</w:t>
      </w:r>
      <w:r>
        <w:rPr>
          <w:rFonts w:eastAsia="Times New Roman"/>
          <w:color w:val="1D2228"/>
          <w:szCs w:val="24"/>
        </w:rPr>
        <w:t>.</w:t>
      </w:r>
    </w:p>
    <w:p w14:paraId="6338F9CA" w14:textId="77777777" w:rsidR="00401C51" w:rsidRDefault="00794512">
      <w:pPr>
        <w:spacing w:line="600" w:lineRule="auto"/>
        <w:ind w:firstLine="720"/>
        <w:contextualSpacing/>
        <w:jc w:val="both"/>
        <w:rPr>
          <w:rFonts w:eastAsia="Times New Roman"/>
          <w:color w:val="1D2228"/>
          <w:szCs w:val="24"/>
        </w:rPr>
      </w:pPr>
      <w:r w:rsidRPr="00CE6A36">
        <w:rPr>
          <w:rFonts w:eastAsia="Times New Roman"/>
          <w:color w:val="1D2228"/>
          <w:szCs w:val="24"/>
        </w:rPr>
        <w:lastRenderedPageBreak/>
        <w:t xml:space="preserve">(Στο σημείο αυτό κτυπάει προειδοποιητικά το κουδούνι λήξεως του χρόνου ομιλίας του κυρίου Υπουργού) </w:t>
      </w:r>
    </w:p>
    <w:p w14:paraId="6338F9CB"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Α</w:t>
      </w:r>
      <w:r w:rsidRPr="00690D24">
        <w:rPr>
          <w:rFonts w:eastAsia="Times New Roman"/>
          <w:color w:val="1D2228"/>
          <w:szCs w:val="24"/>
        </w:rPr>
        <w:t>λλά</w:t>
      </w:r>
      <w:r>
        <w:rPr>
          <w:rFonts w:eastAsia="Times New Roman"/>
          <w:color w:val="1D2228"/>
          <w:szCs w:val="24"/>
        </w:rPr>
        <w:t>,</w:t>
      </w:r>
      <w:r w:rsidRPr="00690D24">
        <w:rPr>
          <w:rFonts w:eastAsia="Times New Roman"/>
          <w:color w:val="1D2228"/>
          <w:szCs w:val="24"/>
        </w:rPr>
        <w:t xml:space="preserve"> επειδή </w:t>
      </w:r>
      <w:r>
        <w:rPr>
          <w:rFonts w:eastAsia="Times New Roman"/>
          <w:color w:val="1D2228"/>
          <w:szCs w:val="24"/>
        </w:rPr>
        <w:t>εχθές</w:t>
      </w:r>
      <w:r w:rsidRPr="00690D24">
        <w:rPr>
          <w:rFonts w:eastAsia="Times New Roman"/>
          <w:color w:val="1D2228"/>
          <w:szCs w:val="24"/>
        </w:rPr>
        <w:t xml:space="preserve"> άρχισε και μας έλεγε</w:t>
      </w:r>
      <w:r>
        <w:rPr>
          <w:rFonts w:eastAsia="Times New Roman"/>
          <w:color w:val="1D2228"/>
          <w:szCs w:val="24"/>
        </w:rPr>
        <w:t xml:space="preserve"> «</w:t>
      </w:r>
      <w:r w:rsidRPr="00690D24">
        <w:rPr>
          <w:rFonts w:eastAsia="Times New Roman"/>
          <w:color w:val="1D2228"/>
          <w:szCs w:val="24"/>
        </w:rPr>
        <w:t>Εγώ είμαι με εκείνον</w:t>
      </w:r>
      <w:r>
        <w:rPr>
          <w:rFonts w:eastAsia="Times New Roman"/>
          <w:color w:val="1D2228"/>
          <w:szCs w:val="24"/>
        </w:rPr>
        <w:t>, ε</w:t>
      </w:r>
      <w:r w:rsidRPr="00690D24">
        <w:rPr>
          <w:rFonts w:eastAsia="Times New Roman"/>
          <w:color w:val="1D2228"/>
          <w:szCs w:val="24"/>
        </w:rPr>
        <w:t>γώ είμαι με τον άλλον</w:t>
      </w:r>
      <w:r>
        <w:rPr>
          <w:rFonts w:eastAsia="Times New Roman"/>
          <w:color w:val="1D2228"/>
          <w:szCs w:val="24"/>
        </w:rPr>
        <w:t xml:space="preserve">, εγώ </w:t>
      </w:r>
      <w:r w:rsidRPr="00690D24">
        <w:rPr>
          <w:rFonts w:eastAsia="Times New Roman"/>
          <w:color w:val="1D2228"/>
          <w:szCs w:val="24"/>
        </w:rPr>
        <w:t xml:space="preserve">είμαι με το </w:t>
      </w:r>
      <w:r>
        <w:rPr>
          <w:rFonts w:eastAsia="Times New Roman"/>
          <w:color w:val="1D2228"/>
          <w:szCs w:val="24"/>
        </w:rPr>
        <w:t>τ</w:t>
      </w:r>
      <w:r w:rsidRPr="00690D24">
        <w:rPr>
          <w:rFonts w:eastAsia="Times New Roman"/>
          <w:color w:val="1D2228"/>
          <w:szCs w:val="24"/>
        </w:rPr>
        <w:t>ρίτον</w:t>
      </w:r>
      <w:r>
        <w:rPr>
          <w:rFonts w:eastAsia="Times New Roman"/>
          <w:color w:val="1D2228"/>
          <w:szCs w:val="24"/>
        </w:rPr>
        <w:t>», εγώ ήθελα ν</w:t>
      </w:r>
      <w:r w:rsidRPr="00690D24">
        <w:rPr>
          <w:rFonts w:eastAsia="Times New Roman"/>
          <w:color w:val="1D2228"/>
          <w:szCs w:val="24"/>
        </w:rPr>
        <w:t>α μας κάνει μία χάρη και να μας πει στο παρακ</w:t>
      </w:r>
      <w:r>
        <w:rPr>
          <w:rFonts w:eastAsia="Times New Roman"/>
          <w:color w:val="1D2228"/>
          <w:szCs w:val="24"/>
        </w:rPr>
        <w:t>άτω με ποιους είναι: Με αυτούς που δίνουν χέρι α</w:t>
      </w:r>
      <w:r w:rsidRPr="00690D24">
        <w:rPr>
          <w:rFonts w:eastAsia="Times New Roman"/>
          <w:color w:val="1D2228"/>
          <w:szCs w:val="24"/>
        </w:rPr>
        <w:t>λληλεγγύης και αγωνίζονται για νόμιμες διαδικασίες μετανάσ</w:t>
      </w:r>
      <w:r w:rsidRPr="00690D24">
        <w:rPr>
          <w:rFonts w:eastAsia="Times New Roman"/>
          <w:color w:val="1D2228"/>
          <w:szCs w:val="24"/>
        </w:rPr>
        <w:t>τευσης</w:t>
      </w:r>
      <w:r>
        <w:rPr>
          <w:rFonts w:eastAsia="Times New Roman"/>
          <w:color w:val="1D2228"/>
          <w:szCs w:val="24"/>
        </w:rPr>
        <w:t xml:space="preserve"> ή με </w:t>
      </w:r>
      <w:r w:rsidRPr="00690D24">
        <w:rPr>
          <w:rFonts w:eastAsia="Times New Roman"/>
          <w:color w:val="1D2228"/>
          <w:szCs w:val="24"/>
        </w:rPr>
        <w:t>αυτούς που θεωρούν τους πρόσφυγες και τους μετανάστες εισβολείς</w:t>
      </w:r>
      <w:r>
        <w:rPr>
          <w:rFonts w:eastAsia="Times New Roman"/>
          <w:color w:val="1D2228"/>
          <w:szCs w:val="24"/>
        </w:rPr>
        <w:t>; Γιατί ο κ. Ό</w:t>
      </w:r>
      <w:r w:rsidRPr="00690D24">
        <w:rPr>
          <w:rFonts w:eastAsia="Times New Roman"/>
          <w:color w:val="1D2228"/>
          <w:szCs w:val="24"/>
        </w:rPr>
        <w:t xml:space="preserve">ρμπαν αυτό </w:t>
      </w:r>
      <w:r>
        <w:rPr>
          <w:rFonts w:eastAsia="Times New Roman"/>
          <w:color w:val="1D2228"/>
          <w:szCs w:val="24"/>
        </w:rPr>
        <w:t>λέει. Αυτό θεωρεί.</w:t>
      </w:r>
    </w:p>
    <w:p w14:paraId="6338F9CC"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Ακούστε </w:t>
      </w:r>
      <w:r w:rsidRPr="00690D24">
        <w:rPr>
          <w:rFonts w:eastAsia="Times New Roman"/>
          <w:color w:val="1D2228"/>
          <w:szCs w:val="24"/>
        </w:rPr>
        <w:t>τώρα</w:t>
      </w:r>
      <w:r>
        <w:rPr>
          <w:rFonts w:eastAsia="Times New Roman"/>
          <w:color w:val="1D2228"/>
          <w:szCs w:val="24"/>
        </w:rPr>
        <w:t>,</w:t>
      </w:r>
      <w:r w:rsidRPr="00690D24">
        <w:rPr>
          <w:rFonts w:eastAsia="Times New Roman"/>
          <w:color w:val="1D2228"/>
          <w:szCs w:val="24"/>
        </w:rPr>
        <w:t xml:space="preserve"> αν και πήρα το</w:t>
      </w:r>
      <w:r>
        <w:rPr>
          <w:rFonts w:eastAsia="Times New Roman"/>
          <w:color w:val="1D2228"/>
          <w:szCs w:val="24"/>
        </w:rPr>
        <w:t>ν</w:t>
      </w:r>
      <w:r w:rsidRPr="00690D24">
        <w:rPr>
          <w:rFonts w:eastAsia="Times New Roman"/>
          <w:color w:val="1D2228"/>
          <w:szCs w:val="24"/>
        </w:rPr>
        <w:t xml:space="preserve"> χρόνο</w:t>
      </w:r>
      <w:r>
        <w:rPr>
          <w:rFonts w:eastAsia="Times New Roman"/>
          <w:color w:val="1D2228"/>
          <w:szCs w:val="24"/>
        </w:rPr>
        <w:t>,</w:t>
      </w:r>
      <w:r w:rsidRPr="00690D24">
        <w:rPr>
          <w:rFonts w:eastAsia="Times New Roman"/>
          <w:color w:val="1D2228"/>
          <w:szCs w:val="24"/>
        </w:rPr>
        <w:t xml:space="preserve"> το εξής και να κλείσω με αυτό</w:t>
      </w:r>
      <w:r>
        <w:rPr>
          <w:rFonts w:eastAsia="Times New Roman"/>
          <w:color w:val="1D2228"/>
          <w:szCs w:val="24"/>
        </w:rPr>
        <w:t xml:space="preserve">. Αγαπητοί συνάδελφοι του </w:t>
      </w:r>
      <w:r w:rsidRPr="00690D24">
        <w:rPr>
          <w:rFonts w:eastAsia="Times New Roman"/>
          <w:color w:val="1D2228"/>
          <w:szCs w:val="24"/>
        </w:rPr>
        <w:t>ΣΥΡΙΖΑ</w:t>
      </w:r>
      <w:r>
        <w:rPr>
          <w:rFonts w:eastAsia="Times New Roman"/>
          <w:color w:val="1D2228"/>
          <w:szCs w:val="24"/>
        </w:rPr>
        <w:t xml:space="preserve">, αγαπητοί </w:t>
      </w:r>
      <w:r w:rsidRPr="00690D24">
        <w:rPr>
          <w:rFonts w:eastAsia="Times New Roman"/>
          <w:color w:val="1D2228"/>
          <w:szCs w:val="24"/>
        </w:rPr>
        <w:t xml:space="preserve">συνάδελφοί της </w:t>
      </w:r>
      <w:r>
        <w:rPr>
          <w:rFonts w:eastAsia="Times New Roman"/>
          <w:color w:val="1D2228"/>
          <w:szCs w:val="24"/>
        </w:rPr>
        <w:t>π</w:t>
      </w:r>
      <w:r w:rsidRPr="00690D24">
        <w:rPr>
          <w:rFonts w:eastAsia="Times New Roman"/>
          <w:color w:val="1D2228"/>
          <w:szCs w:val="24"/>
        </w:rPr>
        <w:t xml:space="preserve">ροοδευτικής </w:t>
      </w:r>
      <w:r>
        <w:rPr>
          <w:rFonts w:eastAsia="Times New Roman"/>
          <w:color w:val="1D2228"/>
          <w:szCs w:val="24"/>
        </w:rPr>
        <w:t>σ</w:t>
      </w:r>
      <w:r w:rsidRPr="00690D24">
        <w:rPr>
          <w:rFonts w:eastAsia="Times New Roman"/>
          <w:color w:val="1D2228"/>
          <w:szCs w:val="24"/>
        </w:rPr>
        <w:t>υμμαχίας</w:t>
      </w:r>
      <w:r>
        <w:rPr>
          <w:rFonts w:eastAsia="Times New Roman"/>
          <w:color w:val="1D2228"/>
          <w:szCs w:val="24"/>
        </w:rPr>
        <w:t xml:space="preserve">, επιλέξαμε όπως πάντα να αντιπαρατεθούμε –και έτσι θα αντιπαρατεθούμε- </w:t>
      </w:r>
      <w:r w:rsidRPr="00690D24">
        <w:rPr>
          <w:rFonts w:eastAsia="Times New Roman"/>
          <w:color w:val="1D2228"/>
          <w:szCs w:val="24"/>
        </w:rPr>
        <w:t xml:space="preserve"> </w:t>
      </w:r>
      <w:r>
        <w:rPr>
          <w:rFonts w:eastAsia="Times New Roman"/>
          <w:color w:val="1D2228"/>
          <w:szCs w:val="24"/>
        </w:rPr>
        <w:t>προ</w:t>
      </w:r>
      <w:r w:rsidRPr="00690D24">
        <w:rPr>
          <w:rFonts w:eastAsia="Times New Roman"/>
          <w:color w:val="1D2228"/>
          <w:szCs w:val="24"/>
        </w:rPr>
        <w:t>γραμματικά</w:t>
      </w:r>
      <w:r>
        <w:rPr>
          <w:rFonts w:eastAsia="Times New Roman"/>
          <w:color w:val="1D2228"/>
          <w:szCs w:val="24"/>
        </w:rPr>
        <w:t>, να πού</w:t>
      </w:r>
      <w:r w:rsidRPr="00690D24">
        <w:rPr>
          <w:rFonts w:eastAsia="Times New Roman"/>
          <w:color w:val="1D2228"/>
          <w:szCs w:val="24"/>
        </w:rPr>
        <w:t>με τ</w:t>
      </w:r>
      <w:r>
        <w:rPr>
          <w:rFonts w:eastAsia="Times New Roman"/>
          <w:color w:val="1D2228"/>
          <w:szCs w:val="24"/>
        </w:rPr>
        <w:t>ι</w:t>
      </w:r>
      <w:r w:rsidRPr="00690D24">
        <w:rPr>
          <w:rFonts w:eastAsia="Times New Roman"/>
          <w:color w:val="1D2228"/>
          <w:szCs w:val="24"/>
        </w:rPr>
        <w:t xml:space="preserve"> κάναμε</w:t>
      </w:r>
      <w:r>
        <w:rPr>
          <w:rFonts w:eastAsia="Times New Roman"/>
          <w:color w:val="1D2228"/>
          <w:szCs w:val="24"/>
        </w:rPr>
        <w:t>,</w:t>
      </w:r>
      <w:r w:rsidRPr="00690D24">
        <w:rPr>
          <w:rFonts w:eastAsia="Times New Roman"/>
          <w:color w:val="1D2228"/>
          <w:szCs w:val="24"/>
        </w:rPr>
        <w:t xml:space="preserve"> να πούμε τις αστοχίες </w:t>
      </w:r>
      <w:r>
        <w:rPr>
          <w:rFonts w:eastAsia="Times New Roman"/>
          <w:color w:val="1D2228"/>
          <w:szCs w:val="24"/>
        </w:rPr>
        <w:t xml:space="preserve">μας και να πούμε και τις </w:t>
      </w:r>
      <w:r w:rsidRPr="00690D24">
        <w:rPr>
          <w:rFonts w:eastAsia="Times New Roman"/>
          <w:color w:val="1D2228"/>
          <w:szCs w:val="24"/>
        </w:rPr>
        <w:t xml:space="preserve">επόμενες κινήσεις </w:t>
      </w:r>
      <w:r>
        <w:rPr>
          <w:rFonts w:eastAsia="Times New Roman"/>
          <w:color w:val="1D2228"/>
          <w:szCs w:val="24"/>
        </w:rPr>
        <w:t>μας, ποιες θα κάνουμε και πού τις</w:t>
      </w:r>
      <w:r w:rsidRPr="00690D24">
        <w:rPr>
          <w:rFonts w:eastAsia="Times New Roman"/>
          <w:color w:val="1D2228"/>
          <w:szCs w:val="24"/>
        </w:rPr>
        <w:t xml:space="preserve"> στηρίζουμε</w:t>
      </w:r>
      <w:r>
        <w:rPr>
          <w:rFonts w:eastAsia="Times New Roman"/>
          <w:color w:val="1D2228"/>
          <w:szCs w:val="24"/>
        </w:rPr>
        <w:t xml:space="preserve">. </w:t>
      </w:r>
      <w:r w:rsidRPr="00690D24">
        <w:rPr>
          <w:rFonts w:eastAsia="Times New Roman"/>
          <w:color w:val="1D2228"/>
          <w:szCs w:val="24"/>
        </w:rPr>
        <w:t>Εμένα αυτό μου άρεσε από προ</w:t>
      </w:r>
      <w:r w:rsidRPr="00690D24">
        <w:rPr>
          <w:rFonts w:eastAsia="Times New Roman"/>
          <w:color w:val="1D2228"/>
          <w:szCs w:val="24"/>
        </w:rPr>
        <w:t>χτές</w:t>
      </w:r>
      <w:r>
        <w:rPr>
          <w:rFonts w:eastAsia="Times New Roman"/>
          <w:color w:val="1D2228"/>
          <w:szCs w:val="24"/>
        </w:rPr>
        <w:t>,</w:t>
      </w:r>
      <w:r w:rsidRPr="00690D24">
        <w:rPr>
          <w:rFonts w:eastAsia="Times New Roman"/>
          <w:color w:val="1D2228"/>
          <w:szCs w:val="24"/>
        </w:rPr>
        <w:t xml:space="preserve"> ότι είπαμε θα κάνουμε αυτά</w:t>
      </w:r>
      <w:r>
        <w:rPr>
          <w:rFonts w:eastAsia="Times New Roman"/>
          <w:color w:val="1D2228"/>
          <w:szCs w:val="24"/>
        </w:rPr>
        <w:t>,</w:t>
      </w:r>
      <w:r w:rsidRPr="00690D24">
        <w:rPr>
          <w:rFonts w:eastAsia="Times New Roman"/>
          <w:color w:val="1D2228"/>
          <w:szCs w:val="24"/>
        </w:rPr>
        <w:t xml:space="preserve"> τα λεφτά είναι τόσα και θα τα πάρουμε από κει και θα κάνουμε τούτο</w:t>
      </w:r>
      <w:r>
        <w:rPr>
          <w:rFonts w:eastAsia="Times New Roman"/>
          <w:color w:val="1D2228"/>
          <w:szCs w:val="24"/>
        </w:rPr>
        <w:t>. Δ</w:t>
      </w:r>
      <w:r w:rsidRPr="00690D24">
        <w:rPr>
          <w:rFonts w:eastAsia="Times New Roman"/>
          <w:color w:val="1D2228"/>
          <w:szCs w:val="24"/>
        </w:rPr>
        <w:t xml:space="preserve">εν λέμε </w:t>
      </w:r>
      <w:r>
        <w:rPr>
          <w:rFonts w:eastAsia="Times New Roman"/>
          <w:color w:val="1D2228"/>
          <w:szCs w:val="24"/>
        </w:rPr>
        <w:t>ότι θ</w:t>
      </w:r>
      <w:r w:rsidRPr="00690D24">
        <w:rPr>
          <w:rFonts w:eastAsia="Times New Roman"/>
          <w:color w:val="1D2228"/>
          <w:szCs w:val="24"/>
        </w:rPr>
        <w:t>α μ</w:t>
      </w:r>
      <w:r>
        <w:rPr>
          <w:rFonts w:eastAsia="Times New Roman"/>
          <w:color w:val="1D2228"/>
          <w:szCs w:val="24"/>
        </w:rPr>
        <w:t xml:space="preserve">ειώσουμε τον χώρο </w:t>
      </w:r>
      <w:r w:rsidRPr="00690D24">
        <w:rPr>
          <w:rFonts w:eastAsia="Times New Roman"/>
          <w:color w:val="1D2228"/>
          <w:szCs w:val="24"/>
        </w:rPr>
        <w:t>και θα κρύβουμε ότι θα διαλύσουμε το δημόσιο και το κοινωνικό κράτος</w:t>
      </w:r>
      <w:r>
        <w:rPr>
          <w:rFonts w:eastAsia="Times New Roman"/>
          <w:color w:val="1D2228"/>
          <w:szCs w:val="24"/>
        </w:rPr>
        <w:t xml:space="preserve">. Δεν τα κάνουμε εμείς αυτά τα πράγματα. </w:t>
      </w:r>
      <w:r>
        <w:rPr>
          <w:rFonts w:eastAsia="Times New Roman"/>
          <w:color w:val="1D2228"/>
          <w:szCs w:val="24"/>
        </w:rPr>
        <w:lastRenderedPageBreak/>
        <w:t>Α</w:t>
      </w:r>
      <w:r w:rsidRPr="00690D24">
        <w:rPr>
          <w:rFonts w:eastAsia="Times New Roman"/>
          <w:color w:val="1D2228"/>
          <w:szCs w:val="24"/>
        </w:rPr>
        <w:t>λλά ακόμα</w:t>
      </w:r>
      <w:r w:rsidRPr="00690D24">
        <w:rPr>
          <w:rFonts w:eastAsia="Times New Roman"/>
          <w:color w:val="1D2228"/>
          <w:szCs w:val="24"/>
        </w:rPr>
        <w:t xml:space="preserve"> και </w:t>
      </w:r>
      <w:r w:rsidRPr="00690D24">
        <w:rPr>
          <w:rFonts w:eastAsia="Times New Roman"/>
          <w:color w:val="1D2228"/>
          <w:szCs w:val="24"/>
        </w:rPr>
        <w:t>σ</w:t>
      </w:r>
      <w:r>
        <w:rPr>
          <w:rFonts w:eastAsia="Times New Roman"/>
          <w:color w:val="1D2228"/>
          <w:szCs w:val="24"/>
        </w:rPr>
        <w:t>’</w:t>
      </w:r>
      <w:r w:rsidRPr="00690D24">
        <w:rPr>
          <w:rFonts w:eastAsia="Times New Roman"/>
          <w:color w:val="1D2228"/>
          <w:szCs w:val="24"/>
        </w:rPr>
        <w:t xml:space="preserve"> </w:t>
      </w:r>
      <w:r w:rsidRPr="00690D24">
        <w:rPr>
          <w:rFonts w:eastAsia="Times New Roman"/>
          <w:color w:val="1D2228"/>
          <w:szCs w:val="24"/>
        </w:rPr>
        <w:t>αυτό</w:t>
      </w:r>
      <w:r>
        <w:rPr>
          <w:rFonts w:eastAsia="Times New Roman"/>
          <w:color w:val="1D2228"/>
          <w:szCs w:val="24"/>
        </w:rPr>
        <w:t xml:space="preserve"> επέλεξε η Νέα Δ</w:t>
      </w:r>
      <w:r w:rsidRPr="00690D24">
        <w:rPr>
          <w:rFonts w:eastAsia="Times New Roman"/>
          <w:color w:val="1D2228"/>
          <w:szCs w:val="24"/>
        </w:rPr>
        <w:t>ημοκρατία να κ</w:t>
      </w:r>
      <w:r>
        <w:rPr>
          <w:rFonts w:eastAsia="Times New Roman"/>
          <w:color w:val="1D2228"/>
          <w:szCs w:val="24"/>
        </w:rPr>
        <w:t xml:space="preserve">υλιστεί </w:t>
      </w:r>
      <w:r w:rsidRPr="00690D24">
        <w:rPr>
          <w:rFonts w:eastAsia="Times New Roman"/>
          <w:color w:val="1D2228"/>
          <w:szCs w:val="24"/>
        </w:rPr>
        <w:t>στη λάσπη</w:t>
      </w:r>
      <w:r>
        <w:rPr>
          <w:rFonts w:eastAsia="Times New Roman"/>
          <w:color w:val="1D2228"/>
          <w:szCs w:val="24"/>
        </w:rPr>
        <w:t>. Και</w:t>
      </w:r>
      <w:r w:rsidRPr="00690D24">
        <w:rPr>
          <w:rFonts w:eastAsia="Times New Roman"/>
          <w:color w:val="1D2228"/>
          <w:szCs w:val="24"/>
        </w:rPr>
        <w:t xml:space="preserve"> είναι ένας επιπλέον λόγος για να τους νικήσουμε</w:t>
      </w:r>
      <w:r>
        <w:rPr>
          <w:rFonts w:eastAsia="Times New Roman"/>
          <w:color w:val="1D2228"/>
          <w:szCs w:val="24"/>
        </w:rPr>
        <w:t>.</w:t>
      </w:r>
    </w:p>
    <w:p w14:paraId="6338F9CD"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Σας ε</w:t>
      </w:r>
      <w:r w:rsidRPr="00690D24">
        <w:rPr>
          <w:rFonts w:eastAsia="Times New Roman"/>
          <w:color w:val="1D2228"/>
          <w:szCs w:val="24"/>
        </w:rPr>
        <w:t>υχαριστώ πολύ</w:t>
      </w:r>
      <w:r>
        <w:rPr>
          <w:rFonts w:eastAsia="Times New Roman"/>
          <w:color w:val="1D2228"/>
          <w:szCs w:val="24"/>
        </w:rPr>
        <w:t>.</w:t>
      </w:r>
    </w:p>
    <w:p w14:paraId="6338F9CE" w14:textId="77777777" w:rsidR="00401C51" w:rsidRDefault="00794512">
      <w:pPr>
        <w:spacing w:line="600" w:lineRule="auto"/>
        <w:ind w:firstLine="720"/>
        <w:contextualSpacing/>
        <w:jc w:val="center"/>
        <w:rPr>
          <w:rFonts w:eastAsia="Times New Roman"/>
          <w:color w:val="1D2228"/>
          <w:szCs w:val="24"/>
        </w:rPr>
      </w:pPr>
      <w:r w:rsidRPr="00A65BF6">
        <w:rPr>
          <w:rFonts w:eastAsia="Times New Roman"/>
          <w:color w:val="1D2228"/>
          <w:szCs w:val="24"/>
        </w:rPr>
        <w:t>(Χειροκροτήματα από την πτέρυγα του ΣΥΡΙΖΑ)</w:t>
      </w:r>
    </w:p>
    <w:p w14:paraId="6338F9CF" w14:textId="77777777" w:rsidR="00401C51" w:rsidRDefault="00794512">
      <w:pPr>
        <w:spacing w:line="600" w:lineRule="auto"/>
        <w:ind w:firstLine="720"/>
        <w:contextualSpacing/>
        <w:jc w:val="both"/>
        <w:rPr>
          <w:rFonts w:eastAsia="Times New Roman"/>
          <w:color w:val="1D2228"/>
          <w:szCs w:val="24"/>
        </w:rPr>
      </w:pPr>
      <w:r w:rsidRPr="00A65BF6">
        <w:rPr>
          <w:rFonts w:eastAsia="Times New Roman" w:cs="Times New Roman"/>
          <w:b/>
          <w:szCs w:val="24"/>
        </w:rPr>
        <w:t>ΠΡΟΕΔΡΕΥΩΝ (Μάριος Γεωργιάδης):</w:t>
      </w:r>
      <w:r w:rsidRPr="00690D24">
        <w:rPr>
          <w:rFonts w:eastAsia="Times New Roman"/>
          <w:color w:val="1D2228"/>
          <w:szCs w:val="24"/>
        </w:rPr>
        <w:t xml:space="preserve"> </w:t>
      </w:r>
      <w:r>
        <w:rPr>
          <w:rFonts w:eastAsia="Times New Roman"/>
          <w:color w:val="1D2228"/>
          <w:szCs w:val="24"/>
        </w:rPr>
        <w:t>Ευχαριστούμε τον κύριο Υπουργό.</w:t>
      </w:r>
    </w:p>
    <w:p w14:paraId="6338F9D0"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Τον λόγο έχει </w:t>
      </w:r>
      <w:r>
        <w:rPr>
          <w:rFonts w:eastAsia="Times New Roman"/>
          <w:color w:val="1D2228"/>
          <w:szCs w:val="24"/>
        </w:rPr>
        <w:t>ο κ. Βαρβιτσιώτης από την Νέα Δημοκρατία για επτά</w:t>
      </w:r>
      <w:r w:rsidRPr="00690D24">
        <w:rPr>
          <w:rFonts w:eastAsia="Times New Roman"/>
          <w:color w:val="1D2228"/>
          <w:szCs w:val="24"/>
        </w:rPr>
        <w:t xml:space="preserve"> λε</w:t>
      </w:r>
      <w:r>
        <w:rPr>
          <w:rFonts w:eastAsia="Times New Roman"/>
          <w:color w:val="1D2228"/>
          <w:szCs w:val="24"/>
        </w:rPr>
        <w:t>π</w:t>
      </w:r>
      <w:r w:rsidRPr="00690D24">
        <w:rPr>
          <w:rFonts w:eastAsia="Times New Roman"/>
          <w:color w:val="1D2228"/>
          <w:szCs w:val="24"/>
        </w:rPr>
        <w:t>τά</w:t>
      </w:r>
      <w:r>
        <w:rPr>
          <w:rFonts w:eastAsia="Times New Roman"/>
          <w:color w:val="1D2228"/>
          <w:szCs w:val="24"/>
        </w:rPr>
        <w:t>.</w:t>
      </w:r>
    </w:p>
    <w:p w14:paraId="6338F9D1" w14:textId="77777777" w:rsidR="00401C51" w:rsidRDefault="00794512">
      <w:pPr>
        <w:spacing w:line="600" w:lineRule="auto"/>
        <w:ind w:firstLine="720"/>
        <w:contextualSpacing/>
        <w:jc w:val="both"/>
        <w:rPr>
          <w:rFonts w:eastAsia="Times New Roman"/>
          <w:color w:val="1D2228"/>
          <w:szCs w:val="24"/>
        </w:rPr>
      </w:pPr>
      <w:r>
        <w:rPr>
          <w:rFonts w:eastAsia="Times New Roman"/>
          <w:b/>
          <w:color w:val="1D2228"/>
          <w:szCs w:val="24"/>
        </w:rPr>
        <w:t>ΜΙΛΤΙΑΔΗΣ ΒΑΡΒΙΤΣΙΩΤΗΣ</w:t>
      </w:r>
      <w:r w:rsidRPr="00A65BF6">
        <w:rPr>
          <w:rFonts w:eastAsia="Times New Roman"/>
          <w:b/>
          <w:color w:val="1D2228"/>
          <w:szCs w:val="24"/>
        </w:rPr>
        <w:t>:</w:t>
      </w:r>
      <w:r w:rsidRPr="00690D24">
        <w:rPr>
          <w:rFonts w:eastAsia="Times New Roman"/>
          <w:color w:val="1D2228"/>
          <w:szCs w:val="24"/>
        </w:rPr>
        <w:t xml:space="preserve"> </w:t>
      </w:r>
      <w:r>
        <w:rPr>
          <w:rFonts w:eastAsia="Times New Roman"/>
          <w:color w:val="1D2228"/>
          <w:szCs w:val="24"/>
        </w:rPr>
        <w:t xml:space="preserve">Από ψευτοδιλήμματα έχουμε </w:t>
      </w:r>
      <w:r w:rsidRPr="00690D24">
        <w:rPr>
          <w:rFonts w:eastAsia="Times New Roman"/>
          <w:color w:val="1D2228"/>
          <w:szCs w:val="24"/>
        </w:rPr>
        <w:t>ακούσει πολλά</w:t>
      </w:r>
      <w:r>
        <w:rPr>
          <w:rFonts w:eastAsia="Times New Roman"/>
          <w:color w:val="1D2228"/>
          <w:szCs w:val="24"/>
        </w:rPr>
        <w:t>. Κ</w:t>
      </w:r>
      <w:r w:rsidRPr="00690D24">
        <w:rPr>
          <w:rFonts w:eastAsia="Times New Roman"/>
          <w:color w:val="1D2228"/>
          <w:szCs w:val="24"/>
        </w:rPr>
        <w:t xml:space="preserve">ύριε </w:t>
      </w:r>
      <w:r>
        <w:rPr>
          <w:rFonts w:eastAsia="Times New Roman"/>
          <w:color w:val="1D2228"/>
          <w:szCs w:val="24"/>
        </w:rPr>
        <w:t>Β</w:t>
      </w:r>
      <w:r w:rsidRPr="00690D24">
        <w:rPr>
          <w:rFonts w:eastAsia="Times New Roman"/>
          <w:color w:val="1D2228"/>
          <w:szCs w:val="24"/>
        </w:rPr>
        <w:t>ίτσα</w:t>
      </w:r>
      <w:r>
        <w:rPr>
          <w:rFonts w:eastAsia="Times New Roman"/>
          <w:color w:val="1D2228"/>
          <w:szCs w:val="24"/>
        </w:rPr>
        <w:t>,</w:t>
      </w:r>
      <w:r w:rsidRPr="00690D24">
        <w:rPr>
          <w:rFonts w:eastAsia="Times New Roman"/>
          <w:color w:val="1D2228"/>
          <w:szCs w:val="24"/>
        </w:rPr>
        <w:t xml:space="preserve"> μία απάντηση μόνο</w:t>
      </w:r>
      <w:r>
        <w:rPr>
          <w:rFonts w:eastAsia="Times New Roman"/>
          <w:color w:val="1D2228"/>
          <w:szCs w:val="24"/>
        </w:rPr>
        <w:t>,</w:t>
      </w:r>
      <w:r w:rsidRPr="00690D24">
        <w:rPr>
          <w:rFonts w:eastAsia="Times New Roman"/>
          <w:color w:val="1D2228"/>
          <w:szCs w:val="24"/>
        </w:rPr>
        <w:t xml:space="preserve"> γιατί ρωτάτε</w:t>
      </w:r>
      <w:r>
        <w:rPr>
          <w:rFonts w:eastAsia="Times New Roman"/>
          <w:color w:val="1D2228"/>
          <w:szCs w:val="24"/>
        </w:rPr>
        <w:t>. Κ</w:t>
      </w:r>
      <w:r w:rsidRPr="00690D24">
        <w:rPr>
          <w:rFonts w:eastAsia="Times New Roman"/>
          <w:color w:val="1D2228"/>
          <w:szCs w:val="24"/>
        </w:rPr>
        <w:t>αι ρωτάτε επανειλημμένα παρ</w:t>
      </w:r>
      <w:r>
        <w:rPr>
          <w:rFonts w:eastAsia="Times New Roman"/>
          <w:color w:val="1D2228"/>
          <w:szCs w:val="24"/>
        </w:rPr>
        <w:t xml:space="preserve">’ </w:t>
      </w:r>
      <w:r w:rsidRPr="00690D24">
        <w:rPr>
          <w:rFonts w:eastAsia="Times New Roman"/>
          <w:color w:val="1D2228"/>
          <w:szCs w:val="24"/>
        </w:rPr>
        <w:t>ότι έχετε λάβει όλες τις απαντήσεις</w:t>
      </w:r>
      <w:r>
        <w:rPr>
          <w:rFonts w:eastAsia="Times New Roman"/>
          <w:color w:val="1D2228"/>
          <w:szCs w:val="24"/>
        </w:rPr>
        <w:t>.</w:t>
      </w:r>
    </w:p>
    <w:p w14:paraId="6338F9D2"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Εμείς είμαστε </w:t>
      </w:r>
      <w:r w:rsidRPr="00690D24">
        <w:rPr>
          <w:rFonts w:eastAsia="Times New Roman"/>
          <w:color w:val="1D2228"/>
          <w:szCs w:val="24"/>
        </w:rPr>
        <w:t>για μία</w:t>
      </w:r>
      <w:r w:rsidRPr="00690D24">
        <w:rPr>
          <w:rFonts w:eastAsia="Times New Roman"/>
          <w:color w:val="1D2228"/>
          <w:szCs w:val="24"/>
        </w:rPr>
        <w:t xml:space="preserve"> πολιτική που φυλάει τα σύνορα</w:t>
      </w:r>
      <w:r>
        <w:rPr>
          <w:rFonts w:eastAsia="Times New Roman"/>
          <w:color w:val="1D2228"/>
          <w:szCs w:val="24"/>
        </w:rPr>
        <w:t>,</w:t>
      </w:r>
      <w:r w:rsidRPr="00690D24">
        <w:rPr>
          <w:rFonts w:eastAsia="Times New Roman"/>
          <w:color w:val="1D2228"/>
          <w:szCs w:val="24"/>
        </w:rPr>
        <w:t xml:space="preserve"> προστατεύει τα ανθρώπινα δικαιώματα στους πρόσφυγες και λέει στους παράνομους μετανάστες ότι </w:t>
      </w:r>
      <w:r>
        <w:rPr>
          <w:rFonts w:eastAsia="Times New Roman"/>
          <w:color w:val="1D2228"/>
          <w:szCs w:val="24"/>
        </w:rPr>
        <w:t>ξέρετε δεν είσαστε καλοδεχούμενοι</w:t>
      </w:r>
      <w:r w:rsidRPr="00690D24">
        <w:rPr>
          <w:rFonts w:eastAsia="Times New Roman"/>
          <w:color w:val="1D2228"/>
          <w:szCs w:val="24"/>
        </w:rPr>
        <w:t xml:space="preserve"> και μέσα από νόμιμες διαδικασίες </w:t>
      </w:r>
      <w:r w:rsidRPr="00690D24">
        <w:rPr>
          <w:rFonts w:eastAsia="Times New Roman"/>
          <w:color w:val="1D2228"/>
          <w:szCs w:val="24"/>
        </w:rPr>
        <w:lastRenderedPageBreak/>
        <w:t>θέλουμε να τους επιστρέψουμε από</w:t>
      </w:r>
      <w:r>
        <w:rPr>
          <w:rFonts w:eastAsia="Times New Roman"/>
          <w:color w:val="1D2228"/>
          <w:szCs w:val="24"/>
        </w:rPr>
        <w:t xml:space="preserve"> ’</w:t>
      </w:r>
      <w:r w:rsidRPr="00690D24">
        <w:rPr>
          <w:rFonts w:eastAsia="Times New Roman"/>
          <w:color w:val="1D2228"/>
          <w:szCs w:val="24"/>
        </w:rPr>
        <w:t>κει που ήρθαν</w:t>
      </w:r>
      <w:r>
        <w:rPr>
          <w:rFonts w:eastAsia="Times New Roman"/>
          <w:color w:val="1D2228"/>
          <w:szCs w:val="24"/>
        </w:rPr>
        <w:t>,</w:t>
      </w:r>
      <w:r w:rsidRPr="00690D24">
        <w:rPr>
          <w:rFonts w:eastAsia="Times New Roman"/>
          <w:color w:val="1D2228"/>
          <w:szCs w:val="24"/>
        </w:rPr>
        <w:t xml:space="preserve"> σε συνθήκες δια</w:t>
      </w:r>
      <w:r w:rsidRPr="00690D24">
        <w:rPr>
          <w:rFonts w:eastAsia="Times New Roman"/>
          <w:color w:val="1D2228"/>
          <w:szCs w:val="24"/>
        </w:rPr>
        <w:t>βίωσης αξιοπρέπειας</w:t>
      </w:r>
      <w:r>
        <w:rPr>
          <w:rFonts w:eastAsia="Times New Roman"/>
          <w:color w:val="1D2228"/>
          <w:szCs w:val="24"/>
        </w:rPr>
        <w:t>. Τ</w:t>
      </w:r>
      <w:r w:rsidRPr="00690D24">
        <w:rPr>
          <w:rFonts w:eastAsia="Times New Roman"/>
          <w:color w:val="1D2228"/>
          <w:szCs w:val="24"/>
        </w:rPr>
        <w:t xml:space="preserve">ίποτα </w:t>
      </w:r>
      <w:r w:rsidRPr="00690D24">
        <w:rPr>
          <w:rFonts w:eastAsia="Times New Roman"/>
          <w:color w:val="1D2228"/>
          <w:szCs w:val="24"/>
        </w:rPr>
        <w:t>απ</w:t>
      </w:r>
      <w:r>
        <w:rPr>
          <w:rFonts w:eastAsia="Times New Roman"/>
          <w:color w:val="1D2228"/>
          <w:szCs w:val="24"/>
        </w:rPr>
        <w:t>’</w:t>
      </w:r>
      <w:r w:rsidRPr="00690D24">
        <w:rPr>
          <w:rFonts w:eastAsia="Times New Roman"/>
          <w:color w:val="1D2228"/>
          <w:szCs w:val="24"/>
        </w:rPr>
        <w:t xml:space="preserve"> </w:t>
      </w:r>
      <w:r w:rsidRPr="00690D24">
        <w:rPr>
          <w:rFonts w:eastAsia="Times New Roman"/>
          <w:color w:val="1D2228"/>
          <w:szCs w:val="24"/>
        </w:rPr>
        <w:t>όλα αυτά δεν έχετε καταφέρει</w:t>
      </w:r>
      <w:r>
        <w:rPr>
          <w:rFonts w:eastAsia="Times New Roman"/>
          <w:color w:val="1D2228"/>
          <w:szCs w:val="24"/>
        </w:rPr>
        <w:t xml:space="preserve">. Και αυτή είναι η </w:t>
      </w:r>
      <w:r w:rsidRPr="00690D24">
        <w:rPr>
          <w:rFonts w:eastAsia="Times New Roman"/>
          <w:color w:val="1D2228"/>
          <w:szCs w:val="24"/>
        </w:rPr>
        <w:t>μεγάλη μας διαφορά</w:t>
      </w:r>
      <w:r>
        <w:rPr>
          <w:rFonts w:eastAsia="Times New Roman"/>
          <w:color w:val="1D2228"/>
          <w:szCs w:val="24"/>
        </w:rPr>
        <w:t>.</w:t>
      </w:r>
    </w:p>
    <w:p w14:paraId="6338F9D3"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Πάμε όμως στην ουσία </w:t>
      </w:r>
      <w:r w:rsidRPr="00690D24">
        <w:rPr>
          <w:rFonts w:eastAsia="Times New Roman"/>
          <w:color w:val="1D2228"/>
          <w:szCs w:val="24"/>
        </w:rPr>
        <w:t>της συζήτησης</w:t>
      </w:r>
      <w:r>
        <w:rPr>
          <w:rFonts w:eastAsia="Times New Roman"/>
          <w:color w:val="1D2228"/>
          <w:szCs w:val="24"/>
        </w:rPr>
        <w:t xml:space="preserve">. Κυρίες και κύριοι συνάδελφοι, </w:t>
      </w:r>
      <w:r w:rsidRPr="00690D24">
        <w:rPr>
          <w:rFonts w:eastAsia="Times New Roman"/>
          <w:color w:val="1D2228"/>
          <w:szCs w:val="24"/>
        </w:rPr>
        <w:t xml:space="preserve">παρακολουθώ πολλά χρόνια την πολιτική ζωή του τόπου </w:t>
      </w:r>
      <w:r>
        <w:rPr>
          <w:rFonts w:eastAsia="Times New Roman"/>
          <w:color w:val="1D2228"/>
          <w:szCs w:val="24"/>
        </w:rPr>
        <w:t xml:space="preserve">και έχω δει πολλές </w:t>
      </w:r>
      <w:r>
        <w:rPr>
          <w:rFonts w:eastAsia="Times New Roman"/>
          <w:color w:val="1D2228"/>
          <w:szCs w:val="24"/>
        </w:rPr>
        <w:t xml:space="preserve">Κυβερνήσεις οι οποίες βρίσκονται σε </w:t>
      </w:r>
      <w:r w:rsidRPr="00690D24">
        <w:rPr>
          <w:rFonts w:eastAsia="Times New Roman"/>
          <w:color w:val="1D2228"/>
          <w:szCs w:val="24"/>
        </w:rPr>
        <w:t>φάση αποδρομής</w:t>
      </w:r>
      <w:r>
        <w:rPr>
          <w:rFonts w:eastAsia="Times New Roman"/>
          <w:color w:val="1D2228"/>
          <w:szCs w:val="24"/>
        </w:rPr>
        <w:t>. Έ</w:t>
      </w:r>
      <w:r w:rsidRPr="00690D24">
        <w:rPr>
          <w:rFonts w:eastAsia="Times New Roman"/>
          <w:color w:val="1D2228"/>
          <w:szCs w:val="24"/>
        </w:rPr>
        <w:t xml:space="preserve">χω δει πολλούς πολιτικούς ηγέτες να αντιμετωπίζουν εκλογική </w:t>
      </w:r>
      <w:r>
        <w:rPr>
          <w:rFonts w:eastAsia="Times New Roman"/>
          <w:color w:val="1D2228"/>
          <w:szCs w:val="24"/>
        </w:rPr>
        <w:t>ήττα. Και έχω δει πολλά κ</w:t>
      </w:r>
      <w:r w:rsidRPr="00690D24">
        <w:rPr>
          <w:rFonts w:eastAsia="Times New Roman"/>
          <w:color w:val="1D2228"/>
          <w:szCs w:val="24"/>
        </w:rPr>
        <w:t>όμματα εξουσίας των οποίων τα στελέχη φοβούνται μπροστά στην διαφαινόμενη ήττα και απώλεια των θέσεων εξουσίας</w:t>
      </w:r>
      <w:r>
        <w:rPr>
          <w:rFonts w:eastAsia="Times New Roman"/>
          <w:color w:val="1D2228"/>
          <w:szCs w:val="24"/>
        </w:rPr>
        <w:t xml:space="preserve">. </w:t>
      </w:r>
    </w:p>
    <w:p w14:paraId="6338F9D4"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Δεν </w:t>
      </w:r>
      <w:r w:rsidRPr="00690D24">
        <w:rPr>
          <w:rFonts w:eastAsia="Times New Roman"/>
          <w:color w:val="1D2228"/>
          <w:szCs w:val="24"/>
        </w:rPr>
        <w:t>έ</w:t>
      </w:r>
      <w:r w:rsidRPr="00690D24">
        <w:rPr>
          <w:rFonts w:eastAsia="Times New Roman"/>
          <w:color w:val="1D2228"/>
          <w:szCs w:val="24"/>
        </w:rPr>
        <w:t xml:space="preserve">χω δει ποτέ </w:t>
      </w:r>
      <w:r>
        <w:rPr>
          <w:rFonts w:eastAsia="Times New Roman"/>
          <w:color w:val="1D2228"/>
          <w:szCs w:val="24"/>
        </w:rPr>
        <w:t>καν</w:t>
      </w:r>
      <w:r w:rsidRPr="00690D24">
        <w:rPr>
          <w:rFonts w:eastAsia="Times New Roman"/>
          <w:color w:val="1D2228"/>
          <w:szCs w:val="24"/>
        </w:rPr>
        <w:t xml:space="preserve">έναν </w:t>
      </w:r>
      <w:r>
        <w:rPr>
          <w:rFonts w:eastAsia="Times New Roman"/>
          <w:color w:val="1D2228"/>
          <w:szCs w:val="24"/>
        </w:rPr>
        <w:t>Π</w:t>
      </w:r>
      <w:r w:rsidRPr="00690D24">
        <w:rPr>
          <w:rFonts w:eastAsia="Times New Roman"/>
          <w:color w:val="1D2228"/>
          <w:szCs w:val="24"/>
        </w:rPr>
        <w:t xml:space="preserve">ρωθυπουργό </w:t>
      </w:r>
      <w:r>
        <w:rPr>
          <w:rFonts w:eastAsia="Times New Roman"/>
          <w:color w:val="1D2228"/>
          <w:szCs w:val="24"/>
        </w:rPr>
        <w:t xml:space="preserve">να μετατρέπει </w:t>
      </w:r>
      <w:r w:rsidRPr="00690D24">
        <w:rPr>
          <w:rFonts w:eastAsia="Times New Roman"/>
          <w:color w:val="1D2228"/>
          <w:szCs w:val="24"/>
        </w:rPr>
        <w:t>την οποιαδήποτε πολιτική κόντρα σε προσωπική διαμάχη</w:t>
      </w:r>
      <w:r>
        <w:rPr>
          <w:rFonts w:eastAsia="Times New Roman"/>
          <w:color w:val="1D2228"/>
          <w:szCs w:val="24"/>
        </w:rPr>
        <w:t>. Κ</w:t>
      </w:r>
      <w:r w:rsidRPr="00690D24">
        <w:rPr>
          <w:rFonts w:eastAsia="Times New Roman"/>
          <w:color w:val="1D2228"/>
          <w:szCs w:val="24"/>
        </w:rPr>
        <w:t xml:space="preserve">αι αν μιλάμε για μία </w:t>
      </w:r>
      <w:r>
        <w:rPr>
          <w:rFonts w:eastAsia="Times New Roman"/>
          <w:color w:val="1D2228"/>
          <w:szCs w:val="24"/>
        </w:rPr>
        <w:t xml:space="preserve">Αριστερά, </w:t>
      </w:r>
      <w:r w:rsidRPr="00690D24">
        <w:rPr>
          <w:rFonts w:eastAsia="Times New Roman"/>
          <w:color w:val="1D2228"/>
          <w:szCs w:val="24"/>
        </w:rPr>
        <w:t xml:space="preserve">έτσι όπως εσείς τη φαντάζεστε και έτσι όπως είχε διαμορφωθεί στην κοινή </w:t>
      </w:r>
      <w:r>
        <w:rPr>
          <w:rFonts w:eastAsia="Times New Roman"/>
          <w:color w:val="1D2228"/>
          <w:szCs w:val="24"/>
        </w:rPr>
        <w:t>σ</w:t>
      </w:r>
      <w:r w:rsidRPr="00690D24">
        <w:rPr>
          <w:rFonts w:eastAsia="Times New Roman"/>
          <w:color w:val="1D2228"/>
          <w:szCs w:val="24"/>
        </w:rPr>
        <w:t>υνείδηση όλα αυτά τα χρόνια</w:t>
      </w:r>
      <w:r>
        <w:rPr>
          <w:rFonts w:eastAsia="Times New Roman"/>
          <w:color w:val="1D2228"/>
          <w:szCs w:val="24"/>
        </w:rPr>
        <w:t xml:space="preserve">, δεν θυμάμαι ποτέ </w:t>
      </w:r>
      <w:r w:rsidRPr="00690D24">
        <w:rPr>
          <w:rFonts w:eastAsia="Times New Roman"/>
          <w:color w:val="1D2228"/>
          <w:szCs w:val="24"/>
        </w:rPr>
        <w:t xml:space="preserve">ούτε </w:t>
      </w:r>
      <w:r w:rsidRPr="00690D24">
        <w:rPr>
          <w:rFonts w:eastAsia="Times New Roman"/>
          <w:color w:val="1D2228"/>
          <w:szCs w:val="24"/>
        </w:rPr>
        <w:t xml:space="preserve">τον Ηλία Ηλιού ούτε το Λεωνίδα </w:t>
      </w:r>
      <w:r>
        <w:rPr>
          <w:rFonts w:eastAsia="Times New Roman"/>
          <w:color w:val="1D2228"/>
          <w:szCs w:val="24"/>
        </w:rPr>
        <w:t>Κ</w:t>
      </w:r>
      <w:r w:rsidRPr="00690D24">
        <w:rPr>
          <w:rFonts w:eastAsia="Times New Roman"/>
          <w:color w:val="1D2228"/>
          <w:szCs w:val="24"/>
        </w:rPr>
        <w:t>ύρκο</w:t>
      </w:r>
      <w:r>
        <w:rPr>
          <w:rFonts w:eastAsia="Times New Roman"/>
          <w:color w:val="1D2228"/>
          <w:szCs w:val="24"/>
        </w:rPr>
        <w:t xml:space="preserve"> ο</w:t>
      </w:r>
      <w:r w:rsidRPr="00690D24">
        <w:rPr>
          <w:rFonts w:eastAsia="Times New Roman"/>
          <w:color w:val="1D2228"/>
          <w:szCs w:val="24"/>
        </w:rPr>
        <w:t xml:space="preserve">ύτε τους πρόσφατους </w:t>
      </w:r>
      <w:r>
        <w:rPr>
          <w:rFonts w:eastAsia="Times New Roman"/>
          <w:color w:val="1D2228"/>
          <w:szCs w:val="24"/>
        </w:rPr>
        <w:t>α</w:t>
      </w:r>
      <w:r w:rsidRPr="00690D24">
        <w:rPr>
          <w:rFonts w:eastAsia="Times New Roman"/>
          <w:color w:val="1D2228"/>
          <w:szCs w:val="24"/>
        </w:rPr>
        <w:t>ρχηγ</w:t>
      </w:r>
      <w:r>
        <w:rPr>
          <w:rFonts w:eastAsia="Times New Roman"/>
          <w:color w:val="1D2228"/>
          <w:szCs w:val="24"/>
        </w:rPr>
        <w:t>ούς του Σ</w:t>
      </w:r>
      <w:r w:rsidRPr="00690D24">
        <w:rPr>
          <w:rFonts w:eastAsia="Times New Roman"/>
          <w:color w:val="1D2228"/>
          <w:szCs w:val="24"/>
        </w:rPr>
        <w:t>υνασπισμού</w:t>
      </w:r>
      <w:r>
        <w:rPr>
          <w:rFonts w:eastAsia="Times New Roman"/>
          <w:color w:val="1D2228"/>
          <w:szCs w:val="24"/>
        </w:rPr>
        <w:t>, τον κύριο Κ</w:t>
      </w:r>
      <w:r w:rsidRPr="00690D24">
        <w:rPr>
          <w:rFonts w:eastAsia="Times New Roman"/>
          <w:color w:val="1D2228"/>
          <w:szCs w:val="24"/>
        </w:rPr>
        <w:t>ωνσταντόπουλο</w:t>
      </w:r>
      <w:r>
        <w:rPr>
          <w:rFonts w:eastAsia="Times New Roman"/>
          <w:color w:val="1D2228"/>
          <w:szCs w:val="24"/>
        </w:rPr>
        <w:t>, τον</w:t>
      </w:r>
      <w:r w:rsidRPr="00690D24">
        <w:rPr>
          <w:rFonts w:eastAsia="Times New Roman"/>
          <w:color w:val="1D2228"/>
          <w:szCs w:val="24"/>
        </w:rPr>
        <w:t xml:space="preserve"> </w:t>
      </w:r>
      <w:r>
        <w:rPr>
          <w:rFonts w:eastAsia="Times New Roman"/>
          <w:color w:val="1D2228"/>
          <w:szCs w:val="24"/>
        </w:rPr>
        <w:t>κ. Α</w:t>
      </w:r>
      <w:r w:rsidRPr="00690D24">
        <w:rPr>
          <w:rFonts w:eastAsia="Times New Roman"/>
          <w:color w:val="1D2228"/>
          <w:szCs w:val="24"/>
        </w:rPr>
        <w:t>λαβάνο σε σκληρές κόντρες εδώ</w:t>
      </w:r>
      <w:r>
        <w:rPr>
          <w:rFonts w:eastAsia="Times New Roman"/>
          <w:color w:val="1D2228"/>
          <w:szCs w:val="24"/>
        </w:rPr>
        <w:t xml:space="preserve"> να απευ</w:t>
      </w:r>
      <w:r>
        <w:rPr>
          <w:rFonts w:eastAsia="Times New Roman"/>
          <w:color w:val="1D2228"/>
          <w:szCs w:val="24"/>
        </w:rPr>
        <w:lastRenderedPageBreak/>
        <w:t xml:space="preserve">θύνονται </w:t>
      </w:r>
      <w:r w:rsidRPr="00690D24">
        <w:rPr>
          <w:rFonts w:eastAsia="Times New Roman"/>
          <w:color w:val="1D2228"/>
          <w:szCs w:val="24"/>
        </w:rPr>
        <w:t>με αυτό το ιταμό</w:t>
      </w:r>
      <w:r>
        <w:rPr>
          <w:rFonts w:eastAsia="Times New Roman"/>
          <w:color w:val="1D2228"/>
          <w:szCs w:val="24"/>
        </w:rPr>
        <w:t xml:space="preserve"> ύφος,</w:t>
      </w:r>
      <w:r w:rsidRPr="00690D24">
        <w:rPr>
          <w:rFonts w:eastAsia="Times New Roman"/>
          <w:color w:val="1D2228"/>
          <w:szCs w:val="24"/>
        </w:rPr>
        <w:t xml:space="preserve"> μεταφέροντας τη συζήτηση του καφενείου και το ύφος τ</w:t>
      </w:r>
      <w:r>
        <w:rPr>
          <w:rFonts w:eastAsia="Times New Roman"/>
          <w:color w:val="1D2228"/>
          <w:szCs w:val="24"/>
        </w:rPr>
        <w:t xml:space="preserve">ου καφενείου στο </w:t>
      </w:r>
      <w:r>
        <w:rPr>
          <w:rFonts w:eastAsia="Times New Roman"/>
          <w:color w:val="1D2228"/>
          <w:szCs w:val="24"/>
        </w:rPr>
        <w:t>Κ</w:t>
      </w:r>
      <w:r w:rsidRPr="00690D24">
        <w:rPr>
          <w:rFonts w:eastAsia="Times New Roman"/>
          <w:color w:val="1D2228"/>
          <w:szCs w:val="24"/>
        </w:rPr>
        <w:t>οινοβούλιο</w:t>
      </w:r>
      <w:r>
        <w:rPr>
          <w:rFonts w:eastAsia="Times New Roman"/>
          <w:color w:val="1D2228"/>
          <w:szCs w:val="24"/>
        </w:rPr>
        <w:t>. Πολλοί διερωτήθηκαν και έλεγαν ότι α</w:t>
      </w:r>
      <w:r w:rsidRPr="00690D24">
        <w:rPr>
          <w:rFonts w:eastAsia="Times New Roman"/>
          <w:color w:val="1D2228"/>
          <w:szCs w:val="24"/>
        </w:rPr>
        <w:t>φού ήρθε</w:t>
      </w:r>
      <w:r>
        <w:rPr>
          <w:rFonts w:eastAsia="Times New Roman"/>
          <w:color w:val="1D2228"/>
          <w:szCs w:val="24"/>
        </w:rPr>
        <w:t xml:space="preserve"> </w:t>
      </w:r>
      <w:r w:rsidRPr="00690D24">
        <w:rPr>
          <w:rFonts w:eastAsia="Times New Roman"/>
          <w:color w:val="1D2228"/>
          <w:szCs w:val="24"/>
        </w:rPr>
        <w:t>το ντύσιμο του καφενείου στη Βουλή</w:t>
      </w:r>
      <w:r>
        <w:rPr>
          <w:rFonts w:eastAsia="Times New Roman"/>
          <w:color w:val="1D2228"/>
          <w:szCs w:val="24"/>
        </w:rPr>
        <w:t>,</w:t>
      </w:r>
      <w:r w:rsidRPr="00690D24">
        <w:rPr>
          <w:rFonts w:eastAsia="Times New Roman"/>
          <w:color w:val="1D2228"/>
          <w:szCs w:val="24"/>
        </w:rPr>
        <w:t xml:space="preserve"> θα ερχόταν κα</w:t>
      </w:r>
      <w:r>
        <w:rPr>
          <w:rFonts w:eastAsia="Times New Roman"/>
          <w:color w:val="1D2228"/>
          <w:szCs w:val="24"/>
        </w:rPr>
        <w:t>ι</w:t>
      </w:r>
      <w:r w:rsidRPr="00690D24">
        <w:rPr>
          <w:rFonts w:eastAsia="Times New Roman"/>
          <w:color w:val="1D2228"/>
          <w:szCs w:val="24"/>
        </w:rPr>
        <w:t xml:space="preserve"> μοιραία κάποια στιγμή και το ύφος του καφενείου στο διά</w:t>
      </w:r>
      <w:r>
        <w:rPr>
          <w:rFonts w:eastAsia="Times New Roman"/>
          <w:color w:val="1D2228"/>
          <w:szCs w:val="24"/>
        </w:rPr>
        <w:t>λογο.</w:t>
      </w:r>
    </w:p>
    <w:p w14:paraId="6338F9D5"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 xml:space="preserve">Θα σας πω, κυρίες και κύριοι συνάδελφοι, </w:t>
      </w:r>
      <w:r w:rsidRPr="00690D24">
        <w:rPr>
          <w:rFonts w:eastAsia="Times New Roman"/>
          <w:color w:val="1D2228"/>
          <w:szCs w:val="24"/>
        </w:rPr>
        <w:t xml:space="preserve">ότι σε οποιαδήποτε </w:t>
      </w:r>
      <w:r>
        <w:rPr>
          <w:rFonts w:eastAsia="Times New Roman"/>
          <w:color w:val="1D2228"/>
          <w:szCs w:val="24"/>
        </w:rPr>
        <w:t>κυβέρνηση ο κ.</w:t>
      </w:r>
      <w:r w:rsidRPr="00690D24">
        <w:rPr>
          <w:rFonts w:eastAsia="Times New Roman"/>
          <w:color w:val="1D2228"/>
          <w:szCs w:val="24"/>
        </w:rPr>
        <w:t xml:space="preserve"> Πολάκης</w:t>
      </w:r>
      <w:r>
        <w:rPr>
          <w:rFonts w:eastAsia="Times New Roman"/>
          <w:color w:val="1D2228"/>
          <w:szCs w:val="24"/>
        </w:rPr>
        <w:t>, με</w:t>
      </w:r>
      <w:r>
        <w:rPr>
          <w:rFonts w:eastAsia="Times New Roman"/>
          <w:color w:val="1D2228"/>
          <w:szCs w:val="24"/>
        </w:rPr>
        <w:t xml:space="preserve">τά τα σχόλια του για </w:t>
      </w:r>
      <w:r w:rsidRPr="00690D24">
        <w:rPr>
          <w:rFonts w:eastAsia="Times New Roman"/>
          <w:color w:val="1D2228"/>
          <w:szCs w:val="24"/>
        </w:rPr>
        <w:t>τον κ</w:t>
      </w:r>
      <w:r>
        <w:rPr>
          <w:rFonts w:eastAsia="Times New Roman"/>
          <w:color w:val="1D2228"/>
          <w:szCs w:val="24"/>
        </w:rPr>
        <w:t>. Κυ</w:t>
      </w:r>
      <w:r w:rsidRPr="00690D24">
        <w:rPr>
          <w:rFonts w:eastAsia="Times New Roman"/>
          <w:color w:val="1D2228"/>
          <w:szCs w:val="24"/>
        </w:rPr>
        <w:t>μπουρόπουλο</w:t>
      </w:r>
      <w:r>
        <w:rPr>
          <w:rFonts w:eastAsia="Times New Roman"/>
          <w:color w:val="1D2228"/>
          <w:szCs w:val="24"/>
        </w:rPr>
        <w:t xml:space="preserve"> θα είχε αποπεμφθεί. Κ</w:t>
      </w:r>
      <w:r w:rsidRPr="00690D24">
        <w:rPr>
          <w:rFonts w:eastAsia="Times New Roman"/>
          <w:color w:val="1D2228"/>
          <w:szCs w:val="24"/>
        </w:rPr>
        <w:t xml:space="preserve">ανένας Πρωθυπουργός </w:t>
      </w:r>
      <w:r>
        <w:rPr>
          <w:rFonts w:eastAsia="Times New Roman"/>
          <w:color w:val="1D2228"/>
          <w:szCs w:val="24"/>
        </w:rPr>
        <w:t xml:space="preserve">δεν θα </w:t>
      </w:r>
      <w:r w:rsidRPr="00690D24">
        <w:rPr>
          <w:rFonts w:eastAsia="Times New Roman"/>
          <w:color w:val="1D2228"/>
          <w:szCs w:val="24"/>
        </w:rPr>
        <w:t>τον είχε κρατήσει</w:t>
      </w:r>
      <w:r>
        <w:rPr>
          <w:rFonts w:eastAsia="Times New Roman"/>
          <w:color w:val="1D2228"/>
          <w:szCs w:val="24"/>
        </w:rPr>
        <w:t xml:space="preserve">. Και πολλοί από εσάς, πολλοί </w:t>
      </w:r>
      <w:r w:rsidRPr="00690D24">
        <w:rPr>
          <w:rFonts w:eastAsia="Times New Roman"/>
          <w:color w:val="1D2228"/>
          <w:szCs w:val="24"/>
        </w:rPr>
        <w:t>δημόσια</w:t>
      </w:r>
      <w:r>
        <w:rPr>
          <w:rFonts w:eastAsia="Times New Roman"/>
          <w:color w:val="1D2228"/>
          <w:szCs w:val="24"/>
        </w:rPr>
        <w:t xml:space="preserve">, κάποιοι ιδιωτικά, πολλοί περισσότεροι φαντάζομαι, είχατε αντιδράσει </w:t>
      </w:r>
      <w:r w:rsidRPr="00690D24">
        <w:rPr>
          <w:rFonts w:eastAsia="Times New Roman"/>
          <w:color w:val="1D2228"/>
          <w:szCs w:val="24"/>
        </w:rPr>
        <w:t xml:space="preserve">απέναντι </w:t>
      </w:r>
      <w:r w:rsidRPr="00690D24">
        <w:rPr>
          <w:rFonts w:eastAsia="Times New Roman"/>
          <w:color w:val="1D2228"/>
          <w:szCs w:val="24"/>
        </w:rPr>
        <w:t>σ</w:t>
      </w:r>
      <w:r>
        <w:rPr>
          <w:rFonts w:eastAsia="Times New Roman"/>
          <w:color w:val="1D2228"/>
          <w:szCs w:val="24"/>
        </w:rPr>
        <w:t xml:space="preserve">’ </w:t>
      </w:r>
      <w:r w:rsidRPr="00690D24">
        <w:rPr>
          <w:rFonts w:eastAsia="Times New Roman"/>
          <w:color w:val="1D2228"/>
          <w:szCs w:val="24"/>
        </w:rPr>
        <w:t xml:space="preserve">αυτήν την επίθεση που έκανε </w:t>
      </w:r>
      <w:r>
        <w:rPr>
          <w:rFonts w:eastAsia="Times New Roman"/>
          <w:color w:val="1D2228"/>
          <w:szCs w:val="24"/>
        </w:rPr>
        <w:t xml:space="preserve">ο </w:t>
      </w:r>
      <w:r>
        <w:rPr>
          <w:rFonts w:eastAsia="Times New Roman"/>
          <w:color w:val="1D2228"/>
          <w:szCs w:val="24"/>
        </w:rPr>
        <w:t>κ.</w:t>
      </w:r>
      <w:r w:rsidRPr="00690D24">
        <w:rPr>
          <w:rFonts w:eastAsia="Times New Roman"/>
          <w:color w:val="1D2228"/>
          <w:szCs w:val="24"/>
        </w:rPr>
        <w:t xml:space="preserve"> Πολάκης</w:t>
      </w:r>
      <w:r>
        <w:rPr>
          <w:rFonts w:eastAsia="Times New Roman"/>
          <w:color w:val="1D2228"/>
          <w:szCs w:val="24"/>
        </w:rPr>
        <w:t xml:space="preserve">. </w:t>
      </w:r>
    </w:p>
    <w:p w14:paraId="6338F9D6"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Δε</w:t>
      </w:r>
      <w:r w:rsidRPr="00690D24">
        <w:rPr>
          <w:rFonts w:eastAsia="Times New Roman"/>
          <w:color w:val="1D2228"/>
          <w:szCs w:val="24"/>
        </w:rPr>
        <w:t>ν πιστεύω ότι ο Ανδρέας Παπανδρέου</w:t>
      </w:r>
      <w:r>
        <w:rPr>
          <w:rFonts w:eastAsia="Times New Roman"/>
          <w:color w:val="1D2228"/>
          <w:szCs w:val="24"/>
        </w:rPr>
        <w:t>, ο</w:t>
      </w:r>
      <w:r w:rsidRPr="00690D24">
        <w:rPr>
          <w:rFonts w:eastAsia="Times New Roman"/>
          <w:color w:val="1D2228"/>
          <w:szCs w:val="24"/>
        </w:rPr>
        <w:t xml:space="preserve"> Κωνσταντίνος Καραμανλής</w:t>
      </w:r>
      <w:r>
        <w:rPr>
          <w:rFonts w:eastAsia="Times New Roman"/>
          <w:color w:val="1D2228"/>
          <w:szCs w:val="24"/>
        </w:rPr>
        <w:t>,</w:t>
      </w:r>
      <w:r w:rsidRPr="00690D24">
        <w:rPr>
          <w:rFonts w:eastAsia="Times New Roman"/>
          <w:color w:val="1D2228"/>
          <w:szCs w:val="24"/>
        </w:rPr>
        <w:t xml:space="preserve"> ο Κώστας Καραμανλής</w:t>
      </w:r>
      <w:r>
        <w:rPr>
          <w:rFonts w:eastAsia="Times New Roman"/>
          <w:color w:val="1D2228"/>
          <w:szCs w:val="24"/>
        </w:rPr>
        <w:t>,</w:t>
      </w:r>
      <w:r w:rsidRPr="00690D24">
        <w:rPr>
          <w:rFonts w:eastAsia="Times New Roman"/>
          <w:color w:val="1D2228"/>
          <w:szCs w:val="24"/>
        </w:rPr>
        <w:t xml:space="preserve"> ο Γιώργος Παπανδρέου</w:t>
      </w:r>
      <w:r>
        <w:rPr>
          <w:rFonts w:eastAsia="Times New Roman"/>
          <w:color w:val="1D2228"/>
          <w:szCs w:val="24"/>
        </w:rPr>
        <w:t xml:space="preserve">, η </w:t>
      </w:r>
      <w:r>
        <w:rPr>
          <w:rFonts w:eastAsia="Times New Roman"/>
          <w:color w:val="1D2228"/>
          <w:szCs w:val="24"/>
        </w:rPr>
        <w:t xml:space="preserve">κ. </w:t>
      </w:r>
      <w:r>
        <w:rPr>
          <w:rFonts w:eastAsia="Times New Roman"/>
          <w:color w:val="1D2228"/>
          <w:szCs w:val="24"/>
        </w:rPr>
        <w:t>Ξ</w:t>
      </w:r>
      <w:r w:rsidRPr="00690D24">
        <w:rPr>
          <w:rFonts w:eastAsia="Times New Roman"/>
          <w:color w:val="1D2228"/>
          <w:szCs w:val="24"/>
        </w:rPr>
        <w:t>ενογιαννακοπούλου</w:t>
      </w:r>
      <w:r>
        <w:rPr>
          <w:rFonts w:eastAsia="Times New Roman"/>
          <w:color w:val="1D2228"/>
          <w:szCs w:val="24"/>
        </w:rPr>
        <w:t>, ο Κ</w:t>
      </w:r>
      <w:r w:rsidRPr="00690D24">
        <w:rPr>
          <w:rFonts w:eastAsia="Times New Roman"/>
          <w:color w:val="1D2228"/>
          <w:szCs w:val="24"/>
        </w:rPr>
        <w:t xml:space="preserve">ώστας Σημίτης θα είχανε κρατήσει ως Υπουργό και μάλιστα στο χώρο της </w:t>
      </w:r>
      <w:r>
        <w:rPr>
          <w:rFonts w:eastAsia="Times New Roman"/>
          <w:color w:val="1D2228"/>
          <w:szCs w:val="24"/>
        </w:rPr>
        <w:t>Υ</w:t>
      </w:r>
      <w:r w:rsidRPr="00690D24">
        <w:rPr>
          <w:rFonts w:eastAsia="Times New Roman"/>
          <w:color w:val="1D2228"/>
          <w:szCs w:val="24"/>
        </w:rPr>
        <w:t>γείας έναν άνθρωπο που εκτίθεται με α</w:t>
      </w:r>
      <w:r w:rsidRPr="00690D24">
        <w:rPr>
          <w:rFonts w:eastAsia="Times New Roman"/>
          <w:color w:val="1D2228"/>
          <w:szCs w:val="24"/>
        </w:rPr>
        <w:t xml:space="preserve">υτό τον τρόπο σε έναν </w:t>
      </w:r>
      <w:r>
        <w:rPr>
          <w:rFonts w:eastAsia="Times New Roman"/>
          <w:color w:val="1D2228"/>
          <w:szCs w:val="24"/>
        </w:rPr>
        <w:t xml:space="preserve">ανάπηρο </w:t>
      </w:r>
      <w:r w:rsidRPr="00690D24">
        <w:rPr>
          <w:rFonts w:eastAsia="Times New Roman"/>
          <w:color w:val="1D2228"/>
          <w:szCs w:val="24"/>
        </w:rPr>
        <w:t>που κάνει έναν αγώνα ζωής</w:t>
      </w:r>
      <w:r>
        <w:rPr>
          <w:rFonts w:eastAsia="Times New Roman"/>
          <w:color w:val="1D2228"/>
          <w:szCs w:val="24"/>
        </w:rPr>
        <w:t>.</w:t>
      </w:r>
    </w:p>
    <w:p w14:paraId="6338F9D7"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Και αντί απέναντι </w:t>
      </w:r>
      <w:r>
        <w:rPr>
          <w:rFonts w:eastAsia="Times New Roman"/>
          <w:color w:val="1D2228"/>
          <w:szCs w:val="24"/>
        </w:rPr>
        <w:t xml:space="preserve">σ’ </w:t>
      </w:r>
      <w:r>
        <w:rPr>
          <w:rFonts w:eastAsia="Times New Roman"/>
          <w:color w:val="1D2228"/>
          <w:szCs w:val="24"/>
        </w:rPr>
        <w:t>αυτή</w:t>
      </w:r>
      <w:r>
        <w:rPr>
          <w:rFonts w:eastAsia="Times New Roman"/>
          <w:color w:val="1D2228"/>
          <w:szCs w:val="24"/>
        </w:rPr>
        <w:t>ν</w:t>
      </w:r>
      <w:r>
        <w:rPr>
          <w:rFonts w:eastAsia="Times New Roman"/>
          <w:color w:val="1D2228"/>
          <w:szCs w:val="24"/>
        </w:rPr>
        <w:t xml:space="preserve"> την επίθεση ν</w:t>
      </w:r>
      <w:r w:rsidRPr="00690D24">
        <w:rPr>
          <w:rFonts w:eastAsia="Times New Roman"/>
          <w:color w:val="1D2228"/>
          <w:szCs w:val="24"/>
        </w:rPr>
        <w:t xml:space="preserve">α έχουμε δει είτε την αποπομπή του είτε την περιθωριοποίηση </w:t>
      </w:r>
      <w:r>
        <w:rPr>
          <w:rFonts w:eastAsia="Times New Roman"/>
          <w:color w:val="1D2228"/>
          <w:szCs w:val="24"/>
        </w:rPr>
        <w:t xml:space="preserve">του, βλέπουμε χθες </w:t>
      </w:r>
      <w:r w:rsidRPr="00690D24">
        <w:rPr>
          <w:rFonts w:eastAsia="Times New Roman"/>
          <w:color w:val="1D2228"/>
          <w:szCs w:val="24"/>
        </w:rPr>
        <w:t xml:space="preserve">τον </w:t>
      </w:r>
      <w:r>
        <w:rPr>
          <w:rFonts w:eastAsia="Times New Roman"/>
          <w:color w:val="1D2228"/>
          <w:szCs w:val="24"/>
        </w:rPr>
        <w:t>Π</w:t>
      </w:r>
      <w:r w:rsidRPr="00690D24">
        <w:rPr>
          <w:rFonts w:eastAsia="Times New Roman"/>
          <w:color w:val="1D2228"/>
          <w:szCs w:val="24"/>
        </w:rPr>
        <w:t xml:space="preserve">ρωθυπουργό να έρχεται και να γίνεται </w:t>
      </w:r>
      <w:r>
        <w:rPr>
          <w:rFonts w:eastAsia="Times New Roman"/>
          <w:color w:val="1D2228"/>
          <w:szCs w:val="24"/>
        </w:rPr>
        <w:t xml:space="preserve">Πολάκης </w:t>
      </w:r>
      <w:r w:rsidRPr="00690D24">
        <w:rPr>
          <w:rFonts w:eastAsia="Times New Roman"/>
          <w:color w:val="1D2228"/>
          <w:szCs w:val="24"/>
        </w:rPr>
        <w:t>στη θέση του Πολάκη</w:t>
      </w:r>
      <w:r>
        <w:rPr>
          <w:rFonts w:eastAsia="Times New Roman"/>
          <w:color w:val="1D2228"/>
          <w:szCs w:val="24"/>
        </w:rPr>
        <w:t xml:space="preserve">. Βλέπουμε </w:t>
      </w:r>
      <w:r>
        <w:rPr>
          <w:rFonts w:eastAsia="Times New Roman"/>
          <w:color w:val="1D2228"/>
          <w:szCs w:val="24"/>
        </w:rPr>
        <w:t xml:space="preserve">τον Πρωθυπουργό </w:t>
      </w:r>
      <w:r w:rsidRPr="00690D24">
        <w:rPr>
          <w:rFonts w:eastAsia="Times New Roman"/>
          <w:color w:val="1D2228"/>
          <w:szCs w:val="24"/>
        </w:rPr>
        <w:t>να έρχεται εδώ και να λέει ότι αυτός ο άνθρωπος που αγωνίζεται</w:t>
      </w:r>
      <w:r>
        <w:rPr>
          <w:rFonts w:eastAsia="Times New Roman"/>
          <w:color w:val="1D2228"/>
          <w:szCs w:val="24"/>
        </w:rPr>
        <w:t>,</w:t>
      </w:r>
      <w:r w:rsidRPr="00690D24">
        <w:rPr>
          <w:rFonts w:eastAsia="Times New Roman"/>
          <w:color w:val="1D2228"/>
          <w:szCs w:val="24"/>
        </w:rPr>
        <w:t xml:space="preserve"> εσείς τον περιφέρετ</w:t>
      </w:r>
      <w:r>
        <w:rPr>
          <w:rFonts w:eastAsia="Times New Roman"/>
          <w:color w:val="1D2228"/>
          <w:szCs w:val="24"/>
        </w:rPr>
        <w:t xml:space="preserve">ε </w:t>
      </w:r>
      <w:r w:rsidRPr="00690D24">
        <w:rPr>
          <w:rFonts w:eastAsia="Times New Roman"/>
          <w:color w:val="1D2228"/>
          <w:szCs w:val="24"/>
        </w:rPr>
        <w:t>ως γλάστρα</w:t>
      </w:r>
      <w:r>
        <w:rPr>
          <w:rFonts w:eastAsia="Times New Roman"/>
          <w:color w:val="1D2228"/>
          <w:szCs w:val="24"/>
        </w:rPr>
        <w:t>. Κ</w:t>
      </w:r>
      <w:r w:rsidRPr="00690D24">
        <w:rPr>
          <w:rFonts w:eastAsia="Times New Roman"/>
          <w:color w:val="1D2228"/>
          <w:szCs w:val="24"/>
        </w:rPr>
        <w:t>αι τελικά να οδηγήσει</w:t>
      </w:r>
      <w:r>
        <w:rPr>
          <w:rFonts w:eastAsia="Times New Roman"/>
          <w:color w:val="1D2228"/>
          <w:szCs w:val="24"/>
        </w:rPr>
        <w:t>,</w:t>
      </w:r>
      <w:r w:rsidRPr="00690D24">
        <w:rPr>
          <w:rFonts w:eastAsia="Times New Roman"/>
          <w:color w:val="1D2228"/>
          <w:szCs w:val="24"/>
        </w:rPr>
        <w:t xml:space="preserve"> όλους εσάς να ταυτιστείτε </w:t>
      </w:r>
      <w:r w:rsidRPr="00690D24">
        <w:rPr>
          <w:rFonts w:eastAsia="Times New Roman"/>
          <w:color w:val="1D2228"/>
          <w:szCs w:val="24"/>
        </w:rPr>
        <w:t>μ</w:t>
      </w:r>
      <w:r>
        <w:rPr>
          <w:rFonts w:eastAsia="Times New Roman"/>
          <w:color w:val="1D2228"/>
          <w:szCs w:val="24"/>
        </w:rPr>
        <w:t>’</w:t>
      </w:r>
      <w:r w:rsidRPr="00690D24">
        <w:rPr>
          <w:rFonts w:eastAsia="Times New Roman"/>
          <w:color w:val="1D2228"/>
          <w:szCs w:val="24"/>
        </w:rPr>
        <w:t xml:space="preserve"> </w:t>
      </w:r>
      <w:r w:rsidRPr="00690D24">
        <w:rPr>
          <w:rFonts w:eastAsia="Times New Roman"/>
          <w:color w:val="1D2228"/>
          <w:szCs w:val="24"/>
        </w:rPr>
        <w:t>αυτό το ύφος και αυτό το ήθος</w:t>
      </w:r>
      <w:r>
        <w:rPr>
          <w:rFonts w:eastAsia="Times New Roman"/>
          <w:color w:val="1D2228"/>
          <w:szCs w:val="24"/>
        </w:rPr>
        <w:t>.</w:t>
      </w:r>
    </w:p>
    <w:p w14:paraId="6338F9D8" w14:textId="77777777" w:rsidR="00401C51" w:rsidRDefault="00794512">
      <w:pPr>
        <w:spacing w:line="600" w:lineRule="auto"/>
        <w:ind w:firstLine="720"/>
        <w:contextualSpacing/>
        <w:jc w:val="both"/>
        <w:rPr>
          <w:rFonts w:eastAsia="Times New Roman"/>
          <w:color w:val="1D2228"/>
          <w:szCs w:val="24"/>
        </w:rPr>
      </w:pPr>
      <w:r>
        <w:rPr>
          <w:rFonts w:eastAsia="Times New Roman"/>
          <w:color w:val="1D2228"/>
          <w:szCs w:val="24"/>
        </w:rPr>
        <w:t>Εγώ κρίνω τον κ. Πολάκη</w:t>
      </w:r>
      <w:r w:rsidRPr="00690D24">
        <w:rPr>
          <w:rFonts w:eastAsia="Times New Roman"/>
          <w:color w:val="1D2228"/>
          <w:szCs w:val="24"/>
        </w:rPr>
        <w:t xml:space="preserve"> και το</w:t>
      </w:r>
      <w:r>
        <w:rPr>
          <w:rFonts w:eastAsia="Times New Roman"/>
          <w:color w:val="1D2228"/>
          <w:szCs w:val="24"/>
        </w:rPr>
        <w:t>ν</w:t>
      </w:r>
      <w:r w:rsidRPr="00690D24">
        <w:rPr>
          <w:rFonts w:eastAsia="Times New Roman"/>
          <w:color w:val="1D2228"/>
          <w:szCs w:val="24"/>
        </w:rPr>
        <w:t xml:space="preserve"> κρίνω</w:t>
      </w:r>
      <w:r>
        <w:rPr>
          <w:rFonts w:eastAsia="Times New Roman"/>
          <w:color w:val="1D2228"/>
          <w:szCs w:val="24"/>
        </w:rPr>
        <w:t xml:space="preserve"> πάρα πολύ αυστηρά και</w:t>
      </w:r>
      <w:r>
        <w:rPr>
          <w:rFonts w:eastAsia="Times New Roman"/>
          <w:color w:val="1D2228"/>
          <w:szCs w:val="24"/>
        </w:rPr>
        <w:t xml:space="preserve"> για το ύφος</w:t>
      </w:r>
      <w:r w:rsidRPr="00690D24">
        <w:rPr>
          <w:rFonts w:eastAsia="Times New Roman"/>
          <w:color w:val="1D2228"/>
          <w:szCs w:val="24"/>
        </w:rPr>
        <w:t xml:space="preserve"> του και για την αποτελεσματικότητα της πολιτικής του</w:t>
      </w:r>
      <w:r>
        <w:rPr>
          <w:rFonts w:eastAsia="Times New Roman"/>
          <w:color w:val="1D2228"/>
          <w:szCs w:val="24"/>
        </w:rPr>
        <w:t xml:space="preserve"> και για το ύφος το αγοραίο σ</w:t>
      </w:r>
      <w:r w:rsidRPr="00690D24">
        <w:rPr>
          <w:rFonts w:eastAsia="Times New Roman"/>
          <w:color w:val="1D2228"/>
          <w:szCs w:val="24"/>
        </w:rPr>
        <w:t xml:space="preserve">τις μεταμεσονύκτιες </w:t>
      </w:r>
      <w:r>
        <w:rPr>
          <w:rFonts w:eastAsia="Times New Roman"/>
          <w:color w:val="1D2228"/>
          <w:szCs w:val="24"/>
        </w:rPr>
        <w:t>-</w:t>
      </w:r>
      <w:r w:rsidRPr="00690D24">
        <w:rPr>
          <w:rFonts w:eastAsia="Times New Roman"/>
          <w:color w:val="1D2228"/>
          <w:szCs w:val="24"/>
        </w:rPr>
        <w:t>επηρεασμένες φαντάζομαι και από μπόλικη κρητική ρακή</w:t>
      </w:r>
      <w:r>
        <w:rPr>
          <w:rFonts w:eastAsia="Times New Roman"/>
          <w:color w:val="1D2228"/>
          <w:szCs w:val="24"/>
        </w:rPr>
        <w:t xml:space="preserve">- δημοσιεύσεις του στο </w:t>
      </w:r>
      <w:r>
        <w:rPr>
          <w:rFonts w:eastAsia="Times New Roman"/>
          <w:color w:val="1D2228"/>
          <w:szCs w:val="24"/>
          <w:lang w:val="en-US"/>
        </w:rPr>
        <w:t>Facebook</w:t>
      </w:r>
      <w:r w:rsidRPr="00E02D74">
        <w:rPr>
          <w:rFonts w:eastAsia="Times New Roman"/>
          <w:color w:val="1D2228"/>
          <w:szCs w:val="24"/>
        </w:rPr>
        <w:t xml:space="preserve">, </w:t>
      </w:r>
      <w:r w:rsidRPr="00690D24">
        <w:rPr>
          <w:rFonts w:eastAsia="Times New Roman"/>
          <w:color w:val="1D2228"/>
          <w:szCs w:val="24"/>
        </w:rPr>
        <w:t xml:space="preserve">αλλά και από την αποτελεσματικότητα του με τις εικόνες </w:t>
      </w:r>
      <w:r w:rsidRPr="00690D24">
        <w:rPr>
          <w:rFonts w:eastAsia="Times New Roman"/>
          <w:color w:val="1D2228"/>
          <w:szCs w:val="24"/>
        </w:rPr>
        <w:t>ντροπής των καρκινοπαθών που περιμένουν τα φάρμακά τους επί ώρες</w:t>
      </w:r>
      <w:r>
        <w:rPr>
          <w:rFonts w:eastAsia="Times New Roman"/>
          <w:color w:val="1D2228"/>
          <w:szCs w:val="24"/>
        </w:rPr>
        <w:t>, με τις επιλογές του ό</w:t>
      </w:r>
      <w:r w:rsidRPr="00690D24">
        <w:rPr>
          <w:rFonts w:eastAsia="Times New Roman"/>
          <w:color w:val="1D2228"/>
          <w:szCs w:val="24"/>
        </w:rPr>
        <w:t xml:space="preserve">πως τους ανθρώπους άσχετους με την υγεία που τύχαινε να είναι φίλοι </w:t>
      </w:r>
      <w:r>
        <w:rPr>
          <w:rFonts w:eastAsia="Times New Roman"/>
          <w:color w:val="1D2228"/>
          <w:szCs w:val="24"/>
        </w:rPr>
        <w:t>τους,</w:t>
      </w:r>
      <w:r w:rsidRPr="00690D24">
        <w:rPr>
          <w:rFonts w:eastAsia="Times New Roman"/>
          <w:color w:val="1D2228"/>
          <w:szCs w:val="24"/>
        </w:rPr>
        <w:t xml:space="preserve"> τους ανθρώπους που δούλευαν σαν μηχανικοί σε βουλκανιζατέρ</w:t>
      </w:r>
      <w:r>
        <w:rPr>
          <w:rFonts w:eastAsia="Times New Roman"/>
          <w:color w:val="1D2228"/>
          <w:szCs w:val="24"/>
        </w:rPr>
        <w:t>,</w:t>
      </w:r>
      <w:r w:rsidRPr="00690D24">
        <w:rPr>
          <w:rFonts w:eastAsia="Times New Roman"/>
          <w:color w:val="1D2228"/>
          <w:szCs w:val="24"/>
        </w:rPr>
        <w:t xml:space="preserve"> οι οποίοι τοποθετούνται σε διάφορα </w:t>
      </w:r>
      <w:r>
        <w:rPr>
          <w:rFonts w:eastAsia="Times New Roman"/>
          <w:color w:val="1D2228"/>
          <w:szCs w:val="24"/>
        </w:rPr>
        <w:t>Ν</w:t>
      </w:r>
      <w:r w:rsidRPr="00690D24">
        <w:rPr>
          <w:rFonts w:eastAsia="Times New Roman"/>
          <w:color w:val="1D2228"/>
          <w:szCs w:val="24"/>
        </w:rPr>
        <w:t xml:space="preserve">οσοκομεία ως </w:t>
      </w:r>
      <w:r>
        <w:rPr>
          <w:rFonts w:eastAsia="Times New Roman"/>
          <w:color w:val="1D2228"/>
          <w:szCs w:val="24"/>
        </w:rPr>
        <w:t>Δ</w:t>
      </w:r>
      <w:r w:rsidRPr="00690D24">
        <w:rPr>
          <w:rFonts w:eastAsia="Times New Roman"/>
          <w:color w:val="1D2228"/>
          <w:szCs w:val="24"/>
        </w:rPr>
        <w:t xml:space="preserve">ιοικητές </w:t>
      </w:r>
      <w:r>
        <w:rPr>
          <w:rFonts w:eastAsia="Times New Roman"/>
          <w:color w:val="1D2228"/>
          <w:szCs w:val="24"/>
        </w:rPr>
        <w:t>κ</w:t>
      </w:r>
      <w:r w:rsidRPr="00690D24">
        <w:rPr>
          <w:rFonts w:eastAsia="Times New Roman"/>
          <w:color w:val="1D2228"/>
          <w:szCs w:val="24"/>
        </w:rPr>
        <w:t>αι ούτω καθεξής</w:t>
      </w:r>
      <w:r>
        <w:rPr>
          <w:rFonts w:eastAsia="Times New Roman"/>
          <w:color w:val="1D2228"/>
          <w:szCs w:val="24"/>
        </w:rPr>
        <w:t>.</w:t>
      </w:r>
    </w:p>
    <w:p w14:paraId="6338F9D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Θεωρώ, επίσης, ότι έχει κάνει και μια πολιτική, η οποία έχει ευνοήσει τελικά συγκεκριμένα συμφέροντα στον χώρο των φαρμάκων και μάλιστα με έναν τρόπο, ο οποίος προκαλεί και πολλά ερωτηματικά.</w:t>
      </w:r>
    </w:p>
    <w:p w14:paraId="6338F9D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έχουμε μπει σε μ</w:t>
      </w:r>
      <w:r>
        <w:rPr>
          <w:rFonts w:eastAsia="Times New Roman" w:cs="Times New Roman"/>
          <w:szCs w:val="24"/>
        </w:rPr>
        <w:t>ια άλλη εποχή. Και αυτή η άλλη εποχή έχει καταδείξει κάτι. Δεν βρισκόμαστε πάλι στο 2014. Δεν βρισκόμαστε στην περίοδο που ο ΣΥΡΙΖΑ θα καταργούσε τη λιτότητα, τις ιδιωτικοποιήσεις, θα επανέφερε την κανονικότητα στην οικονομία και στην κοινωνία. Βρισκόμαστε</w:t>
      </w:r>
      <w:r>
        <w:rPr>
          <w:rFonts w:eastAsia="Times New Roman" w:cs="Times New Roman"/>
          <w:szCs w:val="24"/>
        </w:rPr>
        <w:t xml:space="preserve"> σε μια εποχή που ο ΣΥΡΙΖΑ έχει εφαρμόσει την πιο σκληρή λιτότητα, που έχει προχωρήσει ένα πρόγραμμα ιδιωτικοποιήσεων, με το οποίο ήσασταν κάθετα αντίθετοι και διαδηλώνατε και έχει στερηθεί των βασικών πολιτικών ερεισμάτων. </w:t>
      </w:r>
    </w:p>
    <w:p w14:paraId="6338F9D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Αντί, λοιπόν, να καθίσουμε να δ</w:t>
      </w:r>
      <w:r>
        <w:rPr>
          <w:rFonts w:eastAsia="Times New Roman" w:cs="Times New Roman"/>
          <w:szCs w:val="24"/>
        </w:rPr>
        <w:t>ούμε τις πραγματικές πολιτικές διαφορές, οχυρώνεστε πίσω από ένα ακραίο και αγοραίο ύφος. Να ξέρετε ότι αυτό θα είναι πάρα πολύ προβληματικό την επόμενη ημέρα, γιατί πολιτική αλλαγή θα υπάρξει και δεν θα είστε αιώνια στην εξουσία. Ο κ. Τσίπρας, όμως, θα εί</w:t>
      </w:r>
      <w:r>
        <w:rPr>
          <w:rFonts w:eastAsia="Times New Roman" w:cs="Times New Roman"/>
          <w:szCs w:val="24"/>
        </w:rPr>
        <w:t xml:space="preserve">ναι ένας απομονωμένος πολιτικός </w:t>
      </w:r>
      <w:r>
        <w:rPr>
          <w:rFonts w:eastAsia="Times New Roman" w:cs="Times New Roman"/>
          <w:szCs w:val="24"/>
        </w:rPr>
        <w:lastRenderedPageBreak/>
        <w:t xml:space="preserve">Αρχηγός, που δεν θα μπορεί να κάθεται στο ίδιο τραπέζι μετά το ύφος που χρησιμοποίησε, για να πάρει σοβαρές αποφάσεις για τα εθνικά θέματα. </w:t>
      </w:r>
    </w:p>
    <w:p w14:paraId="6338F9D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Έχουμε διαφορές. Για τις πολιτικές σας κωλοτούμπες, αλλά και για τις αποτυχίες της </w:t>
      </w:r>
      <w:r>
        <w:rPr>
          <w:rFonts w:eastAsia="Times New Roman" w:cs="Times New Roman"/>
          <w:szCs w:val="24"/>
        </w:rPr>
        <w:t>πολιτικής σας θα σας καταδικάσει ο ελληνικός λαός. Αυτή είναι η μοίρα της δημοκρατίας. Θα σας καταδικάσει για τις πολιτικές που κάνατε στα εθνικά ζητήματα, θα σας καταδικάσει για τις πολιτικές σας στα θέματα της ασφάλειας, στα θέματα της δικαιοσύνης και τη</w:t>
      </w:r>
      <w:r>
        <w:rPr>
          <w:rFonts w:eastAsia="Times New Roman" w:cs="Times New Roman"/>
          <w:szCs w:val="24"/>
        </w:rPr>
        <w:t xml:space="preserve">ν ανοχή που έχετε δείξει σε παραβατικότητες, όπως επίσης και στα θέματα της μετανάστευσης. </w:t>
      </w:r>
    </w:p>
    <w:p w14:paraId="6338F9D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Με τον κ. Βίτσα μπορούμε να κάνουμε σκληρό πολιτικό διάλογο, με διαφορετικές αφετηρίες. Αυτός πιστεύει ότι ο πρόσφυγας και ο παράνομος μετανάστης είναι το ίδιο και </w:t>
      </w:r>
      <w:r>
        <w:rPr>
          <w:rFonts w:eastAsia="Times New Roman" w:cs="Times New Roman"/>
          <w:szCs w:val="24"/>
        </w:rPr>
        <w:t>το αυτό. Εγώ πιστεύω ότι είναι δυο διαφορετικοί άνθρωποι με δυο διαφορετικά πλαίσια δικαιωμάτων και θα αποδείξουμε πώς μπορούμε να κάνουμε επιτέλους τη χώρα μας ασφαλή.</w:t>
      </w:r>
    </w:p>
    <w:p w14:paraId="6338F9D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Επιστρέφετε, επιτέλους, μετά από τέσσερα χρόνια ατελέσφορων πολιτικών, σιγά-σιγά την οι</w:t>
      </w:r>
      <w:r>
        <w:rPr>
          <w:rFonts w:eastAsia="Times New Roman" w:cs="Times New Roman"/>
          <w:szCs w:val="24"/>
        </w:rPr>
        <w:t xml:space="preserve">κονομική κατάσταση εκεί που την παραλάβατε. </w:t>
      </w:r>
    </w:p>
    <w:p w14:paraId="6338F9D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Τι είναι αυτό που λέτε για τον ΦΠΑ; Παραλάβατε τον ΦΠΑ στο 13%, τον κρατήσατε πέντε χρόνια στο 24% και τον ξαναφέρνετε στο 13%. Αυτό κάνετε, δεν κάνετε τίποτα μαγικό. Απλώς, αποδεικνύετε και ομολογείτε στον ελλη</w:t>
      </w:r>
      <w:r>
        <w:rPr>
          <w:rFonts w:eastAsia="Times New Roman" w:cs="Times New Roman"/>
          <w:szCs w:val="24"/>
        </w:rPr>
        <w:t>νικό λαό ότι το πείραμα ΣΥΡΙΖΑ ήταν μια αποτυχημένη τετραετία και γι’ αυτό θα καταδικαστείτε. Ας μη μετατρέψετε, όμως, το ύφος της παράταξής σας, που θέλετε να λέτε ότι είναι και εκσυγχρονιστική και προοδευτική, να μη μετατρέψετε τους εαυτούς σας σε Πολάκη</w:t>
      </w:r>
      <w:r>
        <w:rPr>
          <w:rFonts w:eastAsia="Times New Roman" w:cs="Times New Roman"/>
          <w:szCs w:val="24"/>
        </w:rPr>
        <w:t>δες. Γιατί αυτό τελικά δεν αντιπροσωπεύει ούτε την Ελλάδα του 2019 ούτε την αγωνία των Ελλήνων πολιτών και των νέων ανθρώπων που φιλοδοξούν σ’ ένα καλύτερο μέλλον, ούτε βεβαίως την ομόνοια την οποία θα πρέπει να επιδείξουμε σε σοβαρές εθνικές προκλήσεις, π</w:t>
      </w:r>
      <w:r>
        <w:rPr>
          <w:rFonts w:eastAsia="Times New Roman" w:cs="Times New Roman"/>
          <w:szCs w:val="24"/>
        </w:rPr>
        <w:t>ου φαίνεται ότι ανοίγονται μπροστά μας σ’ έναν αβέβαιο και ασταθή κόσμο.</w:t>
      </w:r>
    </w:p>
    <w:p w14:paraId="6338F9E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6338F9E1"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38F9E2" w14:textId="77777777" w:rsidR="00401C51" w:rsidRDefault="00794512">
      <w:pPr>
        <w:spacing w:line="600" w:lineRule="auto"/>
        <w:ind w:firstLine="720"/>
        <w:contextualSpacing/>
        <w:jc w:val="both"/>
        <w:rPr>
          <w:rFonts w:eastAsia="Times New Roman" w:cs="Times New Roman"/>
          <w:szCs w:val="24"/>
        </w:rPr>
      </w:pPr>
      <w:r w:rsidRPr="00AE7C4B">
        <w:rPr>
          <w:rFonts w:eastAsia="Times New Roman" w:cs="Times New Roman"/>
          <w:b/>
          <w:szCs w:val="24"/>
        </w:rPr>
        <w:t xml:space="preserve">ΠΡΟΕΔΡΕΥΩΝ (Μάριος Γεωργιάδης): </w:t>
      </w:r>
      <w:r w:rsidRPr="00AE7C4B">
        <w:rPr>
          <w:rFonts w:eastAsia="Times New Roman" w:cs="Times New Roman"/>
          <w:szCs w:val="24"/>
        </w:rPr>
        <w:t>Ε</w:t>
      </w:r>
      <w:r>
        <w:rPr>
          <w:rFonts w:eastAsia="Times New Roman" w:cs="Times New Roman"/>
          <w:szCs w:val="24"/>
        </w:rPr>
        <w:t>υχαριστούμε τον κ. Βαρβιτσιώτη.</w:t>
      </w:r>
    </w:p>
    <w:p w14:paraId="6338F9E3"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Ο Αντιπρόεδρος της Βουλής και Βουλευτής του ΚΚΕ κ. Λα</w:t>
      </w:r>
      <w:r>
        <w:rPr>
          <w:rFonts w:eastAsia="Times New Roman" w:cs="Times New Roman"/>
          <w:szCs w:val="24"/>
        </w:rPr>
        <w:t>μπρούλης έχει τον λόγο για επτά λεπτά.</w:t>
      </w:r>
    </w:p>
    <w:p w14:paraId="6338F9E4"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6338F9E5"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 xml:space="preserve">Για μια ακόμη φορά στο ίδιο έργο θεατές! Στο γνωστό, χιλιοπαιγμένο έργο, με στόχο την εξαπάτηση και τον αποπροσανατολισμό του λαού. Ένα έργο, που το σενάριό του, απευθυνόμενο στον λαό, του λέει πως θα πρέπει να υπομείνει τις θυσίες χωρίς τέλος, σφίγγοντας </w:t>
      </w:r>
      <w:r>
        <w:rPr>
          <w:rFonts w:eastAsia="Times New Roman" w:cs="Times New Roman"/>
          <w:szCs w:val="24"/>
        </w:rPr>
        <w:t xml:space="preserve">και άλλο το ζωνάρι, θεωρώντας περασμένα-ξεχασμένα όλα όσα έχασε, μήπως και κάποτε, όταν τα δημοσιονομικά μεγέθη το επιτρέψουν και ελεήσουν οι αστικές κυβερνήσεις, του </w:t>
      </w:r>
      <w:r>
        <w:rPr>
          <w:rFonts w:eastAsia="Times New Roman" w:cs="Times New Roman"/>
          <w:szCs w:val="24"/>
        </w:rPr>
        <w:lastRenderedPageBreak/>
        <w:t>πετάξουν κανένα ψίχουλο από το φαγοπότι της καπιταλιστικής κερδοφορίας που έχει στηθεί μέ</w:t>
      </w:r>
      <w:r>
        <w:rPr>
          <w:rFonts w:eastAsia="Times New Roman" w:cs="Times New Roman"/>
          <w:szCs w:val="24"/>
        </w:rPr>
        <w:t xml:space="preserve">σω φοροαπαλλαγών, προνομίων, ιδιωτικοποιήσεων και ενίσχυσης όλου του αντεργατικού οπλοστασίου. </w:t>
      </w:r>
    </w:p>
    <w:p w14:paraId="6338F9E6"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αντιλαϊκή κατεύθυνση, που σηματοδοτεί εξάλλου και το πρόγραμμα σταθερότητας που κατέθεσε η Κυβέρνηση πριν από λίγες ημέρες για την περίοδο 201</w:t>
      </w:r>
      <w:r>
        <w:rPr>
          <w:rFonts w:eastAsia="Times New Roman" w:cs="Times New Roman"/>
          <w:szCs w:val="24"/>
        </w:rPr>
        <w:t>9-2022 στην Ευρωπαϊκή Επιτροπή, με περαιτέρω κλιμάκωση της φορολεηλασίας και του «ματώματος» του λαού, με παρεμβάσεις και κατακρεούργηση περαιτέρω των κονδυλίων για την υγεία κατά μισή μονάδα του ΑΕΠ, για την παιδεία και πάει λέγοντας.</w:t>
      </w:r>
    </w:p>
    <w:p w14:paraId="6338F9E7"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 xml:space="preserve">Σ’ </w:t>
      </w:r>
      <w:r>
        <w:rPr>
          <w:rFonts w:eastAsia="Times New Roman" w:cs="Times New Roman"/>
          <w:szCs w:val="24"/>
        </w:rPr>
        <w:t>αυτό το έργο ο λα</w:t>
      </w:r>
      <w:r>
        <w:rPr>
          <w:rFonts w:eastAsia="Times New Roman" w:cs="Times New Roman"/>
          <w:szCs w:val="24"/>
        </w:rPr>
        <w:t xml:space="preserve">ός να μην τσιμπήσει. Να μην πέσει στην παγίδα που στήνεται, για να τον εγκλωβίσουν μπροστά και στις εκλογές. Γιατί πίσω απ’ όλον αυτόν τον κουρνιαχτό κρύβεται η προσήλωση όλων των κομμάτων, η στρατηγική τους σύμπλευση στην αντιλαϊκή πολιτική του κεφαλαίου </w:t>
      </w:r>
      <w:r>
        <w:rPr>
          <w:rFonts w:eastAsia="Times New Roman" w:cs="Times New Roman"/>
          <w:szCs w:val="24"/>
        </w:rPr>
        <w:t>και της Ευρωπαϊκής Ένωσης, που τσακίζει δικαιώματα και ανάγκες των εργαζομένων, των συνταξιούχων, των αυτοαπασχολούμενων, των ατόμων με ειδικές ανάγκες. Έτσι, οι όποιες εξαγγελίες και παρεμβάσεις της Κυβέρνησης αφ</w:t>
      </w:r>
      <w:r>
        <w:rPr>
          <w:rFonts w:eastAsia="Times New Roman" w:cs="Times New Roman"/>
          <w:szCs w:val="24"/>
        </w:rPr>
        <w:t xml:space="preserve">’ </w:t>
      </w:r>
      <w:r>
        <w:rPr>
          <w:rFonts w:eastAsia="Times New Roman" w:cs="Times New Roman"/>
          <w:szCs w:val="24"/>
        </w:rPr>
        <w:t xml:space="preserve">ενός στόχο έχουν να καλλιεργήσουν </w:t>
      </w:r>
      <w:r>
        <w:rPr>
          <w:rFonts w:eastAsia="Times New Roman" w:cs="Times New Roman"/>
          <w:szCs w:val="24"/>
        </w:rPr>
        <w:lastRenderedPageBreak/>
        <w:t>«κάλπικ</w:t>
      </w:r>
      <w:r>
        <w:rPr>
          <w:rFonts w:eastAsia="Times New Roman" w:cs="Times New Roman"/>
          <w:szCs w:val="24"/>
        </w:rPr>
        <w:t>ες» προσδοκίες για θετικά μέτρα και αφ</w:t>
      </w:r>
      <w:r>
        <w:rPr>
          <w:rFonts w:eastAsia="Times New Roman" w:cs="Times New Roman"/>
          <w:szCs w:val="24"/>
        </w:rPr>
        <w:t xml:space="preserve">’ </w:t>
      </w:r>
      <w:r>
        <w:rPr>
          <w:rFonts w:eastAsia="Times New Roman" w:cs="Times New Roman"/>
          <w:szCs w:val="24"/>
        </w:rPr>
        <w:t>ετέρου Νέα Δημοκρατία, ΠΑΣΟΚ και τα άλλα κόμματα μιλούν για παροχολογία, όταν η αλήθεια είναι πως ό,τι νομοθετηθεί σε καμ</w:t>
      </w:r>
      <w:r>
        <w:rPr>
          <w:rFonts w:eastAsia="Times New Roman" w:cs="Times New Roman"/>
          <w:szCs w:val="24"/>
        </w:rPr>
        <w:t>μ</w:t>
      </w:r>
      <w:r>
        <w:rPr>
          <w:rFonts w:eastAsia="Times New Roman" w:cs="Times New Roman"/>
          <w:szCs w:val="24"/>
        </w:rPr>
        <w:t xml:space="preserve">ία περίπτωση δεν πρόκειται να αλλάξει την αντιλαϊκή πραγματικότητα που ζει ο λαός και για την </w:t>
      </w:r>
      <w:r>
        <w:rPr>
          <w:rFonts w:eastAsia="Times New Roman" w:cs="Times New Roman"/>
          <w:szCs w:val="24"/>
        </w:rPr>
        <w:t>οποία δεσμεύονται όλα τα άλλα κόμματα.</w:t>
      </w:r>
    </w:p>
    <w:p w14:paraId="6338F9E8"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Βέβαια, σε κα</w:t>
      </w:r>
      <w:r>
        <w:rPr>
          <w:rFonts w:eastAsia="Times New Roman" w:cs="Times New Roman"/>
          <w:szCs w:val="24"/>
        </w:rPr>
        <w:t>μ</w:t>
      </w:r>
      <w:r>
        <w:rPr>
          <w:rFonts w:eastAsia="Times New Roman" w:cs="Times New Roman"/>
          <w:szCs w:val="24"/>
        </w:rPr>
        <w:t>μία περίπτωση δεν πρόκειται να συζητηθεί το μεγαλύτερο σκάνδαλο, όπως αυτό της πολιτικής επιδείνωσης των όρων ιατροφαρμακευτικής περίθαλψης του λαού, αφού για χάρη των επιχειρηματικών ομίλων περικόπτοντα</w:t>
      </w:r>
      <w:r>
        <w:rPr>
          <w:rFonts w:eastAsia="Times New Roman" w:cs="Times New Roman"/>
          <w:szCs w:val="24"/>
        </w:rPr>
        <w:t>ι επιπλέον κρατικές δαπάνες για τη λαϊκή υγεία, περικόπτονται παροχές, επιβάλλονται πληρωμές και χαράτσια για την αγορά υπηρεσιών στην υγεία, διατηρείται η υποστελέχωση των δημόσιων μονάδων υγείας, ενισχύονται οι επιχειρηματικοί όμιλοι στην υγεία, στο φάρμ</w:t>
      </w:r>
      <w:r>
        <w:rPr>
          <w:rFonts w:eastAsia="Times New Roman" w:cs="Times New Roman"/>
          <w:szCs w:val="24"/>
        </w:rPr>
        <w:t>ακο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Έτσι, τα ευχολόγια περί ίσης συμμετοχής, απαγόρευσης διακρίσεων και άλλα, στη γλώσσα της ευρωενωσιακής στρατηγικής για την αναπηρία σημαίνουν τη μεγαλύτερη δυνατή απαλλαγή του κεφαλαίου και του κράτους του από το κόστος της στήριξης των ατόμων μ</w:t>
      </w:r>
      <w:r>
        <w:rPr>
          <w:rFonts w:eastAsia="Times New Roman" w:cs="Times New Roman"/>
          <w:szCs w:val="24"/>
        </w:rPr>
        <w:t xml:space="preserve">ε ειδικές </w:t>
      </w:r>
      <w:r>
        <w:rPr>
          <w:rFonts w:eastAsia="Times New Roman" w:cs="Times New Roman"/>
          <w:szCs w:val="24"/>
        </w:rPr>
        <w:lastRenderedPageBreak/>
        <w:t>ανάγκες και την ενίσχυση του βαθιά αντιδραστικού, ρατσιστικού ιδεολογήματος περί ατομικής ευθύνης. Γιατί ο στόχος και για τους ανάπηρους και για την αναπηρία τους είναι να στοιχίζουν πιο φθηνά στο κράτος και τους επιχειρηματικούς ομίλους, έτσι ώσ</w:t>
      </w:r>
      <w:r>
        <w:rPr>
          <w:rFonts w:eastAsia="Times New Roman" w:cs="Times New Roman"/>
          <w:szCs w:val="24"/>
        </w:rPr>
        <w:t>τε οι πρόσθετες ανάγκες των αναπήρων να αξιοποιούνται από τους ομίλους παραγωγής προϊόντων, εμπορευμάτων και υπηρεσιών για επιπλέον κέρδη, ενώ η συμβολή του κράτους να περιορίζεται σ’ ένα ελάχιστο επίπεδο για όσους εντάσσονται στην ακραία φτώχεια και την ε</w:t>
      </w:r>
      <w:r>
        <w:rPr>
          <w:rFonts w:eastAsia="Times New Roman" w:cs="Times New Roman"/>
          <w:szCs w:val="24"/>
        </w:rPr>
        <w:t>ξαθλίωση που δημιουργεί η πολιτική και της παρούσας Κυβέρνησης, αλλά και των προηγούμενων κυβερνήσεων.</w:t>
      </w:r>
    </w:p>
    <w:p w14:paraId="6338F9E9"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Εξάλλου, στο όνομα του ευαγγελίου της ευρωενωσιακής στρατηγικής που ορκίζεσθε όλα τα άλλα κόμματα δεν ψηφίσατε όλοι μαζί, ΣΥΡΙΖΑ, Νέα Δημοκρατία, ΠΑΣΟΚ κ</w:t>
      </w:r>
      <w:r>
        <w:rPr>
          <w:rFonts w:eastAsia="Times New Roman" w:cs="Times New Roman"/>
          <w:szCs w:val="24"/>
        </w:rPr>
        <w:t xml:space="preserve">αι Ποτάμι, το τρίτο μνημόνιο που περιέχει τη ρητή δέσμευση για πετσόκομμα κατά μισή μονάδα του ΑΕΠ, δηλαδή κατά 900 εκατομμύρια ευρώ των κονδυλίων για την πρόνοια; </w:t>
      </w:r>
    </w:p>
    <w:p w14:paraId="6338F9EA"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ευθύνες τόσο της παρούσας Κυβέρνησης όσο και των προηγούμενων είναι τεράστιες και </w:t>
      </w:r>
      <w:r>
        <w:rPr>
          <w:rFonts w:eastAsia="Times New Roman" w:cs="Times New Roman"/>
          <w:szCs w:val="24"/>
        </w:rPr>
        <w:t>εγκληματικές απέναντι στα δικαιώματα των ατόμων με ειδικές ανάγκες και των οικογενειών τους. Μάλιστα, η Κυβέρνηση ΣΥΡΙΖΑ πρωταγωνιστεί, καθώς συνεχίζει και ολοκληρώνει τη βρώμικη δουλειά των προηγούμενων, αφού για παράδειγμα κατ’ εφαρμογή της απάνθρωπης στ</w:t>
      </w:r>
      <w:r>
        <w:rPr>
          <w:rFonts w:eastAsia="Times New Roman" w:cs="Times New Roman"/>
          <w:szCs w:val="24"/>
        </w:rPr>
        <w:t>ρατηγικής της Ευρωπαϊκής Ένωσης εφαρμόζει την καθιέρωση της χρήσης της λειτουργικότητας στην αναπηρία, προκειμένου να μειωθούν τα ποσοστά αναπηρίας, να κοπούν επιδόματα και συντάξεις, να γίνουν περικοπές και περιορισμοί των κρατικών δαπανών, διευρύνοντας έ</w:t>
      </w:r>
      <w:r>
        <w:rPr>
          <w:rFonts w:eastAsia="Times New Roman" w:cs="Times New Roman"/>
          <w:szCs w:val="24"/>
        </w:rPr>
        <w:t>τσι τον αριθμό των αναπήρων που οι ίδιοι θα πρέπει να καλύψουν ένα ακόμη μεγαλύτερο από τις πρόσθετες ανάγκες τους λόγω της αναπηρίας τους. Και όλα αυτά κατά των δικαιωμάτων των Α</w:t>
      </w:r>
      <w:r>
        <w:rPr>
          <w:rFonts w:eastAsia="Times New Roman" w:cs="Times New Roman"/>
          <w:szCs w:val="24"/>
        </w:rPr>
        <w:t>ΜΕΑ</w:t>
      </w:r>
      <w:r>
        <w:rPr>
          <w:rFonts w:eastAsia="Times New Roman" w:cs="Times New Roman"/>
          <w:szCs w:val="24"/>
        </w:rPr>
        <w:t xml:space="preserve"> επιβάλλονται με επιστημονική επίφαση. </w:t>
      </w:r>
    </w:p>
    <w:p w14:paraId="6338F9EB" w14:textId="77777777" w:rsidR="00401C51" w:rsidRDefault="00794512">
      <w:pPr>
        <w:spacing w:line="600" w:lineRule="auto"/>
        <w:ind w:firstLine="720"/>
        <w:contextualSpacing/>
        <w:jc w:val="both"/>
        <w:rPr>
          <w:rFonts w:eastAsia="Times New Roman" w:cs="Times New Roman"/>
          <w:szCs w:val="24"/>
        </w:rPr>
      </w:pPr>
      <w:r>
        <w:rPr>
          <w:rFonts w:eastAsia="Times New Roman" w:cs="Times New Roman"/>
          <w:szCs w:val="24"/>
        </w:rPr>
        <w:t>Εδώ να θυμίσουμε ότι πριν ακόμα απ</w:t>
      </w:r>
      <w:r>
        <w:rPr>
          <w:rFonts w:eastAsia="Times New Roman" w:cs="Times New Roman"/>
          <w:szCs w:val="24"/>
        </w:rPr>
        <w:t xml:space="preserve">ό την κρίση, το 2002, το ΠΑΣΟΚ ανεπιτυχώς προσπάθησε να περάσει αυτό το μέτρο, κατόπιν το επιχείρησε η Νέα Δημοκρατία μέχρι να το πετύχει ο ΣΥΡΙΖΑ. Την ίδια ώρα, όμως, που με τις εγκληματικές πολιτικές ΣΥΡΙΖΑ-Νέας Δημοκρατίας-ΠΑΣΟΚ χαντακώνουν τα άτομα με </w:t>
      </w:r>
      <w:r>
        <w:rPr>
          <w:rFonts w:eastAsia="Times New Roman" w:cs="Times New Roman"/>
          <w:szCs w:val="24"/>
        </w:rPr>
        <w:t xml:space="preserve">ειδικές ανάγκες και τις </w:t>
      </w:r>
      <w:r>
        <w:rPr>
          <w:rFonts w:eastAsia="Times New Roman" w:cs="Times New Roman"/>
          <w:szCs w:val="24"/>
        </w:rPr>
        <w:lastRenderedPageBreak/>
        <w:t>οικογένειές τους, χιλιάδες Α</w:t>
      </w:r>
      <w:r>
        <w:rPr>
          <w:rFonts w:eastAsia="Times New Roman" w:cs="Times New Roman"/>
          <w:szCs w:val="24"/>
        </w:rPr>
        <w:t>ΜΕ</w:t>
      </w:r>
      <w:r>
        <w:rPr>
          <w:rFonts w:eastAsia="Times New Roman" w:cs="Times New Roman"/>
          <w:szCs w:val="24"/>
        </w:rPr>
        <w:t>Α αγωνιούν για το αν θα περισώσουν το πενιχρό επίδομα ή τη σύνταξη αναπηρίας από το σφαγείο των ΚΕΠΑ, αφού στην πενταετία 2012-2017 εκατοντάδες χιλιάδες από τους επτακόσιους χιλιάδες που πέρασαν από επι</w:t>
      </w:r>
      <w:r>
        <w:rPr>
          <w:rFonts w:eastAsia="Times New Roman" w:cs="Times New Roman"/>
          <w:szCs w:val="24"/>
        </w:rPr>
        <w:t>τροπές έμειναν χωρίς αναπηρικό επίδομα και σύνταξη ενώ παιδιά με βαριά νοητική υστέρηση, χαρακτηρίζοντάς τα ήπιας υστέρησης, μειώνοντας δηλαδή και το ποσοστό κάτω του 67%, είχε ως αποτέλεσμα να χάνουν επιδόματα, το δικαίωμα έμμεσης ασφάλισης στους γονείς τ</w:t>
      </w:r>
      <w:r>
        <w:rPr>
          <w:rFonts w:eastAsia="Times New Roman" w:cs="Times New Roman"/>
          <w:szCs w:val="24"/>
        </w:rPr>
        <w:t>ους, αλλά και το δικαίωμα μεταφοράς της σύνταξης σ’ αυτά σε περίπτωση θανάτου των γονέων.</w:t>
      </w:r>
    </w:p>
    <w:p w14:paraId="6338F9E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w:t>
      </w:r>
      <w:r w:rsidRPr="00221A4F">
        <w:rPr>
          <w:rFonts w:eastAsia="Times New Roman" w:cs="Times New Roman"/>
          <w:szCs w:val="24"/>
        </w:rPr>
        <w:t xml:space="preserve">άνω από το 40% των ελληνικών </w:t>
      </w:r>
      <w:r>
        <w:rPr>
          <w:rFonts w:eastAsia="Times New Roman" w:cs="Times New Roman"/>
          <w:szCs w:val="24"/>
        </w:rPr>
        <w:t>νοικοκυριών</w:t>
      </w:r>
      <w:r w:rsidRPr="00221A4F">
        <w:rPr>
          <w:rFonts w:eastAsia="Times New Roman" w:cs="Times New Roman"/>
          <w:szCs w:val="24"/>
        </w:rPr>
        <w:t xml:space="preserve"> με άτομα με ειδικές ανάγκες στερείται ακόμα κ</w:t>
      </w:r>
      <w:r>
        <w:rPr>
          <w:rFonts w:eastAsia="Times New Roman" w:cs="Times New Roman"/>
          <w:szCs w:val="24"/>
        </w:rPr>
        <w:t>αι των βασικών υλικών διαβίωσης, μ</w:t>
      </w:r>
      <w:r w:rsidRPr="00221A4F">
        <w:rPr>
          <w:rFonts w:eastAsia="Times New Roman" w:cs="Times New Roman"/>
          <w:szCs w:val="24"/>
        </w:rPr>
        <w:t>ε αποτέλεσμα η χώρα μας να κατατάσσ</w:t>
      </w:r>
      <w:r>
        <w:rPr>
          <w:rFonts w:eastAsia="Times New Roman" w:cs="Times New Roman"/>
          <w:szCs w:val="24"/>
        </w:rPr>
        <w:t>ε</w:t>
      </w:r>
      <w:r w:rsidRPr="00221A4F">
        <w:rPr>
          <w:rFonts w:eastAsia="Times New Roman" w:cs="Times New Roman"/>
          <w:szCs w:val="24"/>
        </w:rPr>
        <w:t xml:space="preserve">ται </w:t>
      </w:r>
      <w:r w:rsidRPr="00221A4F">
        <w:rPr>
          <w:rFonts w:eastAsia="Times New Roman" w:cs="Times New Roman"/>
          <w:szCs w:val="24"/>
        </w:rPr>
        <w:t>σ</w:t>
      </w:r>
      <w:r>
        <w:rPr>
          <w:rFonts w:eastAsia="Times New Roman" w:cs="Times New Roman"/>
          <w:szCs w:val="24"/>
        </w:rPr>
        <w:t>’</w:t>
      </w:r>
      <w:r w:rsidRPr="00221A4F">
        <w:rPr>
          <w:rFonts w:eastAsia="Times New Roman" w:cs="Times New Roman"/>
          <w:szCs w:val="24"/>
        </w:rPr>
        <w:t xml:space="preserve"> </w:t>
      </w:r>
      <w:r w:rsidRPr="00221A4F">
        <w:rPr>
          <w:rFonts w:eastAsia="Times New Roman" w:cs="Times New Roman"/>
          <w:szCs w:val="24"/>
        </w:rPr>
        <w:t>αυ</w:t>
      </w:r>
      <w:r w:rsidRPr="00221A4F">
        <w:rPr>
          <w:rFonts w:eastAsia="Times New Roman" w:cs="Times New Roman"/>
          <w:szCs w:val="24"/>
        </w:rPr>
        <w:t>τό</w:t>
      </w:r>
      <w:r>
        <w:rPr>
          <w:rFonts w:eastAsia="Times New Roman" w:cs="Times New Roman"/>
          <w:szCs w:val="24"/>
        </w:rPr>
        <w:t>ν</w:t>
      </w:r>
      <w:r w:rsidRPr="00221A4F">
        <w:rPr>
          <w:rFonts w:eastAsia="Times New Roman" w:cs="Times New Roman"/>
          <w:szCs w:val="24"/>
        </w:rPr>
        <w:t xml:space="preserve"> τον τομέα </w:t>
      </w:r>
      <w:r>
        <w:rPr>
          <w:rFonts w:eastAsia="Times New Roman" w:cs="Times New Roman"/>
          <w:szCs w:val="24"/>
        </w:rPr>
        <w:t>σ</w:t>
      </w:r>
      <w:r w:rsidRPr="00221A4F">
        <w:rPr>
          <w:rFonts w:eastAsia="Times New Roman" w:cs="Times New Roman"/>
          <w:szCs w:val="24"/>
        </w:rPr>
        <w:t>τη δεύτερη υψηλότερη θέση στην Ευρωπαϊκή Ένωση</w:t>
      </w:r>
      <w:r>
        <w:rPr>
          <w:rFonts w:eastAsia="Times New Roman" w:cs="Times New Roman"/>
          <w:szCs w:val="24"/>
        </w:rPr>
        <w:t>.</w:t>
      </w:r>
    </w:p>
    <w:p w14:paraId="6338F9E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Η</w:t>
      </w:r>
      <w:r w:rsidRPr="00221A4F">
        <w:rPr>
          <w:rFonts w:eastAsia="Times New Roman" w:cs="Times New Roman"/>
          <w:szCs w:val="24"/>
        </w:rPr>
        <w:t xml:space="preserve"> ανεργία στους ικανούς προς εργασία βαριά ανάπηρους ξεπερνά το 95%</w:t>
      </w:r>
      <w:r>
        <w:rPr>
          <w:rFonts w:eastAsia="Times New Roman" w:cs="Times New Roman"/>
          <w:szCs w:val="24"/>
        </w:rPr>
        <w:t>,</w:t>
      </w:r>
      <w:r w:rsidRPr="00221A4F">
        <w:rPr>
          <w:rFonts w:eastAsia="Times New Roman" w:cs="Times New Roman"/>
          <w:szCs w:val="24"/>
        </w:rPr>
        <w:t xml:space="preserve"> ενώ αποτελεί κοροϊδία </w:t>
      </w:r>
      <w:r>
        <w:rPr>
          <w:rFonts w:eastAsia="Times New Roman" w:cs="Times New Roman"/>
          <w:szCs w:val="24"/>
        </w:rPr>
        <w:t>κ</w:t>
      </w:r>
      <w:r w:rsidRPr="00221A4F">
        <w:rPr>
          <w:rFonts w:eastAsia="Times New Roman" w:cs="Times New Roman"/>
          <w:szCs w:val="24"/>
        </w:rPr>
        <w:t xml:space="preserve">αι εμπαιγμό ακόμα και η </w:t>
      </w:r>
      <w:r>
        <w:rPr>
          <w:rFonts w:eastAsia="Times New Roman" w:cs="Times New Roman"/>
          <w:szCs w:val="24"/>
        </w:rPr>
        <w:t>ενθάρρυνση,</w:t>
      </w:r>
      <w:r w:rsidRPr="00221A4F">
        <w:rPr>
          <w:rFonts w:eastAsia="Times New Roman" w:cs="Times New Roman"/>
          <w:szCs w:val="24"/>
        </w:rPr>
        <w:t xml:space="preserve"> ούτε καν </w:t>
      </w:r>
      <w:r>
        <w:rPr>
          <w:rFonts w:eastAsia="Times New Roman" w:cs="Times New Roman"/>
          <w:szCs w:val="24"/>
        </w:rPr>
        <w:t>η</w:t>
      </w:r>
      <w:r w:rsidRPr="00221A4F">
        <w:rPr>
          <w:rFonts w:eastAsia="Times New Roman" w:cs="Times New Roman"/>
          <w:szCs w:val="24"/>
        </w:rPr>
        <w:t xml:space="preserve"> επιβολή</w:t>
      </w:r>
      <w:r>
        <w:rPr>
          <w:rFonts w:eastAsia="Times New Roman" w:cs="Times New Roman"/>
          <w:szCs w:val="24"/>
        </w:rPr>
        <w:t>,</w:t>
      </w:r>
      <w:r w:rsidRPr="00221A4F">
        <w:rPr>
          <w:rFonts w:eastAsia="Times New Roman" w:cs="Times New Roman"/>
          <w:szCs w:val="24"/>
        </w:rPr>
        <w:t xml:space="preserve"> για την υλοποίηση κάποιων ποσοστών απασχόληση</w:t>
      </w:r>
      <w:r w:rsidRPr="00221A4F">
        <w:rPr>
          <w:rFonts w:eastAsia="Times New Roman" w:cs="Times New Roman"/>
          <w:szCs w:val="24"/>
        </w:rPr>
        <w:t>ς σε δημόσιο και ιδιωτικό τομέα</w:t>
      </w:r>
      <w:r>
        <w:rPr>
          <w:rFonts w:eastAsia="Times New Roman" w:cs="Times New Roman"/>
          <w:szCs w:val="24"/>
        </w:rPr>
        <w:t>,</w:t>
      </w:r>
      <w:r w:rsidRPr="00221A4F">
        <w:rPr>
          <w:rFonts w:eastAsia="Times New Roman" w:cs="Times New Roman"/>
          <w:szCs w:val="24"/>
        </w:rPr>
        <w:t xml:space="preserve"> αφού προβλέπονται ευέλικτες μορφές εργασίας</w:t>
      </w:r>
      <w:r>
        <w:rPr>
          <w:rFonts w:eastAsia="Times New Roman" w:cs="Times New Roman"/>
          <w:szCs w:val="24"/>
        </w:rPr>
        <w:t>,</w:t>
      </w:r>
      <w:r w:rsidRPr="00221A4F">
        <w:rPr>
          <w:rFonts w:eastAsia="Times New Roman" w:cs="Times New Roman"/>
          <w:szCs w:val="24"/>
        </w:rPr>
        <w:t xml:space="preserve"> τη στιγμή που τα Α</w:t>
      </w:r>
      <w:r w:rsidRPr="00221A4F">
        <w:rPr>
          <w:rFonts w:eastAsia="Times New Roman" w:cs="Times New Roman"/>
          <w:szCs w:val="24"/>
        </w:rPr>
        <w:t>Μ</w:t>
      </w:r>
      <w:r>
        <w:rPr>
          <w:rFonts w:eastAsia="Times New Roman" w:cs="Times New Roman"/>
          <w:szCs w:val="24"/>
        </w:rPr>
        <w:t>Ε</w:t>
      </w:r>
      <w:r w:rsidRPr="00221A4F">
        <w:rPr>
          <w:rFonts w:eastAsia="Times New Roman" w:cs="Times New Roman"/>
          <w:szCs w:val="24"/>
        </w:rPr>
        <w:t xml:space="preserve">Α </w:t>
      </w:r>
      <w:r>
        <w:rPr>
          <w:rFonts w:eastAsia="Times New Roman" w:cs="Times New Roman"/>
          <w:szCs w:val="24"/>
        </w:rPr>
        <w:t>-</w:t>
      </w:r>
      <w:r w:rsidRPr="00221A4F">
        <w:rPr>
          <w:rFonts w:eastAsia="Times New Roman" w:cs="Times New Roman"/>
          <w:szCs w:val="24"/>
        </w:rPr>
        <w:t>και όχι μόνο</w:t>
      </w:r>
      <w:r>
        <w:rPr>
          <w:rFonts w:eastAsia="Times New Roman" w:cs="Times New Roman"/>
          <w:szCs w:val="24"/>
        </w:rPr>
        <w:t>,</w:t>
      </w:r>
      <w:r w:rsidRPr="00221A4F">
        <w:rPr>
          <w:rFonts w:eastAsia="Times New Roman" w:cs="Times New Roman"/>
          <w:szCs w:val="24"/>
        </w:rPr>
        <w:t xml:space="preserve"> αλλά ειδικότερα τα Α</w:t>
      </w:r>
      <w:r w:rsidRPr="00221A4F">
        <w:rPr>
          <w:rFonts w:eastAsia="Times New Roman" w:cs="Times New Roman"/>
          <w:szCs w:val="24"/>
        </w:rPr>
        <w:t>Μ</w:t>
      </w:r>
      <w:r>
        <w:rPr>
          <w:rFonts w:eastAsia="Times New Roman" w:cs="Times New Roman"/>
          <w:szCs w:val="24"/>
        </w:rPr>
        <w:t>Ε</w:t>
      </w:r>
      <w:r w:rsidRPr="00221A4F">
        <w:rPr>
          <w:rFonts w:eastAsia="Times New Roman" w:cs="Times New Roman"/>
          <w:szCs w:val="24"/>
        </w:rPr>
        <w:t>Α</w:t>
      </w:r>
      <w:r>
        <w:rPr>
          <w:rFonts w:eastAsia="Times New Roman" w:cs="Times New Roman"/>
          <w:szCs w:val="24"/>
        </w:rPr>
        <w:t>-</w:t>
      </w:r>
      <w:r w:rsidRPr="00221A4F">
        <w:rPr>
          <w:rFonts w:eastAsia="Times New Roman" w:cs="Times New Roman"/>
          <w:szCs w:val="24"/>
        </w:rPr>
        <w:t xml:space="preserve"> χρειάζονται σταθερό εργασιακό περιβάλλον και ωράριο</w:t>
      </w:r>
      <w:r>
        <w:rPr>
          <w:rFonts w:eastAsia="Times New Roman" w:cs="Times New Roman"/>
          <w:szCs w:val="24"/>
        </w:rPr>
        <w:t xml:space="preserve">. Στα ειδικά σχολεία, σε όσα </w:t>
      </w:r>
      <w:r w:rsidRPr="00221A4F">
        <w:rPr>
          <w:rFonts w:eastAsia="Times New Roman" w:cs="Times New Roman"/>
          <w:szCs w:val="24"/>
        </w:rPr>
        <w:t>λειτουργούν</w:t>
      </w:r>
      <w:r>
        <w:rPr>
          <w:rFonts w:eastAsia="Times New Roman" w:cs="Times New Roman"/>
          <w:szCs w:val="24"/>
        </w:rPr>
        <w:t xml:space="preserve">, </w:t>
      </w:r>
      <w:r w:rsidRPr="00221A4F">
        <w:rPr>
          <w:rFonts w:eastAsia="Times New Roman" w:cs="Times New Roman"/>
          <w:szCs w:val="24"/>
        </w:rPr>
        <w:t xml:space="preserve">φοιτούσαν περίπου </w:t>
      </w:r>
      <w:r>
        <w:rPr>
          <w:rFonts w:eastAsia="Times New Roman" w:cs="Times New Roman"/>
          <w:szCs w:val="24"/>
        </w:rPr>
        <w:t xml:space="preserve">δέκα </w:t>
      </w:r>
      <w:r>
        <w:rPr>
          <w:rFonts w:eastAsia="Times New Roman" w:cs="Times New Roman"/>
          <w:szCs w:val="24"/>
        </w:rPr>
        <w:t>χιλιάδες μαθητές,</w:t>
      </w:r>
      <w:r w:rsidRPr="00221A4F">
        <w:rPr>
          <w:rFonts w:eastAsia="Times New Roman" w:cs="Times New Roman"/>
          <w:szCs w:val="24"/>
        </w:rPr>
        <w:t xml:space="preserve"> </w:t>
      </w:r>
      <w:r>
        <w:rPr>
          <w:rFonts w:eastAsia="Times New Roman" w:cs="Times New Roman"/>
          <w:szCs w:val="24"/>
        </w:rPr>
        <w:t>μειωμένοι</w:t>
      </w:r>
      <w:r w:rsidRPr="00221A4F">
        <w:rPr>
          <w:rFonts w:eastAsia="Times New Roman" w:cs="Times New Roman"/>
          <w:szCs w:val="24"/>
        </w:rPr>
        <w:t xml:space="preserve"> κατά 50% σε σχέση με πριν από δέκα χρόνια</w:t>
      </w:r>
      <w:r>
        <w:rPr>
          <w:rFonts w:eastAsia="Times New Roman" w:cs="Times New Roman"/>
          <w:szCs w:val="24"/>
        </w:rPr>
        <w:t>,</w:t>
      </w:r>
      <w:r w:rsidRPr="00221A4F">
        <w:rPr>
          <w:rFonts w:eastAsia="Times New Roman" w:cs="Times New Roman"/>
          <w:szCs w:val="24"/>
        </w:rPr>
        <w:t xml:space="preserve"> όταν χρήζουν ειδικής αγωγής πάνω από </w:t>
      </w:r>
      <w:r>
        <w:rPr>
          <w:rFonts w:eastAsia="Times New Roman" w:cs="Times New Roman"/>
          <w:szCs w:val="24"/>
        </w:rPr>
        <w:t xml:space="preserve">διακόσιες </w:t>
      </w:r>
      <w:r w:rsidRPr="00221A4F">
        <w:rPr>
          <w:rFonts w:eastAsia="Times New Roman" w:cs="Times New Roman"/>
          <w:szCs w:val="24"/>
        </w:rPr>
        <w:t>χιλιάδες μαθητές</w:t>
      </w:r>
      <w:r>
        <w:rPr>
          <w:rFonts w:eastAsia="Times New Roman" w:cs="Times New Roman"/>
          <w:szCs w:val="24"/>
        </w:rPr>
        <w:t>. Έ</w:t>
      </w:r>
      <w:r w:rsidRPr="00221A4F">
        <w:rPr>
          <w:rFonts w:eastAsia="Times New Roman" w:cs="Times New Roman"/>
          <w:szCs w:val="24"/>
        </w:rPr>
        <w:t>τσι</w:t>
      </w:r>
      <w:r>
        <w:rPr>
          <w:rFonts w:eastAsia="Times New Roman" w:cs="Times New Roman"/>
          <w:szCs w:val="24"/>
        </w:rPr>
        <w:t>,</w:t>
      </w:r>
      <w:r w:rsidRPr="00221A4F">
        <w:rPr>
          <w:rFonts w:eastAsia="Times New Roman" w:cs="Times New Roman"/>
          <w:szCs w:val="24"/>
        </w:rPr>
        <w:t xml:space="preserve"> για παράδειγμα</w:t>
      </w:r>
      <w:r>
        <w:rPr>
          <w:rFonts w:eastAsia="Times New Roman" w:cs="Times New Roman"/>
          <w:szCs w:val="24"/>
        </w:rPr>
        <w:t>,</w:t>
      </w:r>
      <w:r w:rsidRPr="00221A4F">
        <w:rPr>
          <w:rFonts w:eastAsia="Times New Roman" w:cs="Times New Roman"/>
          <w:szCs w:val="24"/>
        </w:rPr>
        <w:t xml:space="preserve"> από τα </w:t>
      </w:r>
      <w:r>
        <w:rPr>
          <w:rFonts w:eastAsia="Times New Roman" w:cs="Times New Roman"/>
          <w:szCs w:val="24"/>
        </w:rPr>
        <w:t>τριάντα χιλιάδες</w:t>
      </w:r>
      <w:r w:rsidRPr="00221A4F">
        <w:rPr>
          <w:rFonts w:eastAsia="Times New Roman" w:cs="Times New Roman"/>
          <w:szCs w:val="24"/>
        </w:rPr>
        <w:t xml:space="preserve"> παιδιά με </w:t>
      </w:r>
      <w:r>
        <w:rPr>
          <w:rFonts w:eastAsia="Times New Roman" w:cs="Times New Roman"/>
          <w:szCs w:val="24"/>
        </w:rPr>
        <w:t xml:space="preserve">βαρύ </w:t>
      </w:r>
      <w:r w:rsidRPr="00221A4F">
        <w:rPr>
          <w:rFonts w:eastAsia="Times New Roman" w:cs="Times New Roman"/>
          <w:szCs w:val="24"/>
        </w:rPr>
        <w:t>αυτισμό</w:t>
      </w:r>
      <w:r>
        <w:rPr>
          <w:rFonts w:eastAsia="Times New Roman" w:cs="Times New Roman"/>
          <w:szCs w:val="24"/>
        </w:rPr>
        <w:t>,</w:t>
      </w:r>
      <w:r w:rsidRPr="00221A4F">
        <w:rPr>
          <w:rFonts w:eastAsia="Times New Roman" w:cs="Times New Roman"/>
          <w:szCs w:val="24"/>
        </w:rPr>
        <w:t xml:space="preserve"> μόνο τα </w:t>
      </w:r>
      <w:r>
        <w:rPr>
          <w:rFonts w:eastAsia="Times New Roman" w:cs="Times New Roman"/>
          <w:szCs w:val="24"/>
        </w:rPr>
        <w:t>πεντακόσια</w:t>
      </w:r>
      <w:r w:rsidRPr="00221A4F">
        <w:rPr>
          <w:rFonts w:eastAsia="Times New Roman" w:cs="Times New Roman"/>
          <w:szCs w:val="24"/>
        </w:rPr>
        <w:t xml:space="preserve"> είναι σε κ</w:t>
      </w:r>
      <w:r>
        <w:rPr>
          <w:rFonts w:eastAsia="Times New Roman" w:cs="Times New Roman"/>
          <w:szCs w:val="24"/>
        </w:rPr>
        <w:t xml:space="preserve">άποιο κέντρο δημόσιο </w:t>
      </w:r>
      <w:r>
        <w:rPr>
          <w:rFonts w:eastAsia="Times New Roman" w:cs="Times New Roman"/>
          <w:szCs w:val="24"/>
        </w:rPr>
        <w:t>ή ιδιωτικό, ε</w:t>
      </w:r>
      <w:r w:rsidRPr="00221A4F">
        <w:rPr>
          <w:rFonts w:eastAsia="Times New Roman" w:cs="Times New Roman"/>
          <w:szCs w:val="24"/>
        </w:rPr>
        <w:t xml:space="preserve">νώ από τους </w:t>
      </w:r>
      <w:r>
        <w:rPr>
          <w:rFonts w:eastAsia="Times New Roman" w:cs="Times New Roman"/>
          <w:szCs w:val="24"/>
        </w:rPr>
        <w:t>δύο χιλιάδες</w:t>
      </w:r>
      <w:r w:rsidRPr="00221A4F">
        <w:rPr>
          <w:rFonts w:eastAsia="Times New Roman" w:cs="Times New Roman"/>
          <w:szCs w:val="24"/>
        </w:rPr>
        <w:t xml:space="preserve"> τυφλούς και τέσσερις με πέντε χιλιάδες με μερική τύφλωση σε ηλικία μικρότερη των 18 ετών μόνο </w:t>
      </w:r>
      <w:r>
        <w:rPr>
          <w:rFonts w:eastAsia="Times New Roman" w:cs="Times New Roman"/>
          <w:szCs w:val="24"/>
        </w:rPr>
        <w:t>εκατόν πενήντα</w:t>
      </w:r>
      <w:r w:rsidRPr="00221A4F">
        <w:rPr>
          <w:rFonts w:eastAsia="Times New Roman" w:cs="Times New Roman"/>
          <w:szCs w:val="24"/>
        </w:rPr>
        <w:t xml:space="preserve"> παρακολουθούν οποιαδήποτε μορφή εκπαίδευσης</w:t>
      </w:r>
      <w:r>
        <w:rPr>
          <w:rFonts w:eastAsia="Times New Roman" w:cs="Times New Roman"/>
          <w:szCs w:val="24"/>
        </w:rPr>
        <w:t>.</w:t>
      </w:r>
    </w:p>
    <w:p w14:paraId="6338F9EE" w14:textId="77777777" w:rsidR="00401C51" w:rsidRDefault="00794512">
      <w:pPr>
        <w:spacing w:line="600" w:lineRule="auto"/>
        <w:ind w:firstLine="720"/>
        <w:jc w:val="both"/>
        <w:rPr>
          <w:rFonts w:eastAsia="Times New Roman" w:cs="Times New Roman"/>
          <w:szCs w:val="24"/>
        </w:rPr>
      </w:pPr>
      <w:r w:rsidRPr="00221A4F">
        <w:rPr>
          <w:rFonts w:eastAsia="Times New Roman" w:cs="Times New Roman"/>
          <w:szCs w:val="24"/>
        </w:rPr>
        <w:lastRenderedPageBreak/>
        <w:t>Και βέβαια</w:t>
      </w:r>
      <w:r>
        <w:rPr>
          <w:rFonts w:eastAsia="Times New Roman" w:cs="Times New Roman"/>
          <w:szCs w:val="24"/>
        </w:rPr>
        <w:t>, ο κατάλογος είναι μακρύς, ε</w:t>
      </w:r>
      <w:r w:rsidRPr="00221A4F">
        <w:rPr>
          <w:rFonts w:eastAsia="Times New Roman" w:cs="Times New Roman"/>
          <w:szCs w:val="24"/>
        </w:rPr>
        <w:t xml:space="preserve">νώ οι επιπτώσεις για τις </w:t>
      </w:r>
      <w:r w:rsidRPr="00221A4F">
        <w:rPr>
          <w:rFonts w:eastAsia="Times New Roman" w:cs="Times New Roman"/>
          <w:szCs w:val="24"/>
        </w:rPr>
        <w:t>οικογένειες των Α</w:t>
      </w:r>
      <w:r>
        <w:rPr>
          <w:rFonts w:eastAsia="Times New Roman" w:cs="Times New Roman"/>
          <w:szCs w:val="24"/>
        </w:rPr>
        <w:t>Μ</w:t>
      </w:r>
      <w:r>
        <w:rPr>
          <w:rFonts w:eastAsia="Times New Roman" w:cs="Times New Roman"/>
          <w:szCs w:val="24"/>
        </w:rPr>
        <w:t>ΕΑ, α</w:t>
      </w:r>
      <w:r w:rsidRPr="00221A4F">
        <w:rPr>
          <w:rFonts w:eastAsia="Times New Roman" w:cs="Times New Roman"/>
          <w:szCs w:val="24"/>
        </w:rPr>
        <w:t>λλά και της πλειοψηφίας του λαού είναι σοβαρές</w:t>
      </w:r>
      <w:r>
        <w:rPr>
          <w:rFonts w:eastAsia="Times New Roman" w:cs="Times New Roman"/>
          <w:szCs w:val="24"/>
        </w:rPr>
        <w:t>,</w:t>
      </w:r>
      <w:r w:rsidRPr="00221A4F">
        <w:rPr>
          <w:rFonts w:eastAsia="Times New Roman" w:cs="Times New Roman"/>
          <w:szCs w:val="24"/>
        </w:rPr>
        <w:t xml:space="preserve"> επικίνδυνες και τ</w:t>
      </w:r>
      <w:r>
        <w:rPr>
          <w:rFonts w:eastAsia="Times New Roman" w:cs="Times New Roman"/>
          <w:szCs w:val="24"/>
        </w:rPr>
        <w:t>ραγικές</w:t>
      </w:r>
      <w:r w:rsidRPr="00221A4F">
        <w:rPr>
          <w:rFonts w:eastAsia="Times New Roman" w:cs="Times New Roman"/>
          <w:szCs w:val="24"/>
        </w:rPr>
        <w:t xml:space="preserve"> και στα ζητήματα της παροχής υπηρεσιών υγείας</w:t>
      </w:r>
      <w:r>
        <w:rPr>
          <w:rFonts w:eastAsia="Times New Roman" w:cs="Times New Roman"/>
          <w:szCs w:val="24"/>
        </w:rPr>
        <w:t>,</w:t>
      </w:r>
      <w:r w:rsidRPr="00221A4F">
        <w:rPr>
          <w:rFonts w:eastAsia="Times New Roman" w:cs="Times New Roman"/>
          <w:szCs w:val="24"/>
        </w:rPr>
        <w:t xml:space="preserve"> στο φάρμακο</w:t>
      </w:r>
      <w:r>
        <w:rPr>
          <w:rFonts w:eastAsia="Times New Roman" w:cs="Times New Roman"/>
          <w:szCs w:val="24"/>
        </w:rPr>
        <w:t>,</w:t>
      </w:r>
      <w:r w:rsidRPr="00221A4F">
        <w:rPr>
          <w:rFonts w:eastAsia="Times New Roman" w:cs="Times New Roman"/>
          <w:szCs w:val="24"/>
        </w:rPr>
        <w:t xml:space="preserve"> λόγω της υλοποίησης των διαρθρωτικών αλλαγών που έχουν ψηφιστεί και αφορούν</w:t>
      </w:r>
      <w:r>
        <w:rPr>
          <w:rFonts w:eastAsia="Times New Roman" w:cs="Times New Roman"/>
          <w:szCs w:val="24"/>
        </w:rPr>
        <w:t>:</w:t>
      </w:r>
    </w:p>
    <w:p w14:paraId="6338F9EF" w14:textId="77777777" w:rsidR="00401C51" w:rsidRDefault="00794512">
      <w:pPr>
        <w:spacing w:line="600" w:lineRule="auto"/>
        <w:ind w:firstLine="720"/>
        <w:jc w:val="both"/>
        <w:rPr>
          <w:rFonts w:eastAsia="Times New Roman" w:cs="Times New Roman"/>
          <w:szCs w:val="24"/>
        </w:rPr>
      </w:pPr>
      <w:r w:rsidRPr="00221A4F">
        <w:rPr>
          <w:rFonts w:eastAsia="Times New Roman" w:cs="Times New Roman"/>
          <w:szCs w:val="24"/>
        </w:rPr>
        <w:t>Πρώτον</w:t>
      </w:r>
      <w:r>
        <w:rPr>
          <w:rFonts w:eastAsia="Times New Roman" w:cs="Times New Roman"/>
          <w:szCs w:val="24"/>
        </w:rPr>
        <w:t>,</w:t>
      </w:r>
      <w:r w:rsidRPr="00221A4F">
        <w:rPr>
          <w:rFonts w:eastAsia="Times New Roman" w:cs="Times New Roman"/>
          <w:szCs w:val="24"/>
        </w:rPr>
        <w:t xml:space="preserve"> τη συνεχιζόμενη</w:t>
      </w:r>
      <w:r w:rsidRPr="00221A4F">
        <w:rPr>
          <w:rFonts w:eastAsia="Times New Roman" w:cs="Times New Roman"/>
          <w:szCs w:val="24"/>
        </w:rPr>
        <w:t xml:space="preserve"> δραστική μείωση των κρατικών δαπανών και τη μετακ</w:t>
      </w:r>
      <w:r>
        <w:rPr>
          <w:rFonts w:eastAsia="Times New Roman" w:cs="Times New Roman"/>
          <w:szCs w:val="24"/>
        </w:rPr>
        <w:t>ύλησή</w:t>
      </w:r>
      <w:r w:rsidRPr="00221A4F">
        <w:rPr>
          <w:rFonts w:eastAsia="Times New Roman" w:cs="Times New Roman"/>
          <w:szCs w:val="24"/>
        </w:rPr>
        <w:t xml:space="preserve"> </w:t>
      </w:r>
      <w:r>
        <w:rPr>
          <w:rFonts w:eastAsia="Times New Roman" w:cs="Times New Roman"/>
          <w:szCs w:val="24"/>
        </w:rPr>
        <w:t xml:space="preserve">τους </w:t>
      </w:r>
      <w:r w:rsidRPr="00221A4F">
        <w:rPr>
          <w:rFonts w:eastAsia="Times New Roman" w:cs="Times New Roman"/>
          <w:szCs w:val="24"/>
        </w:rPr>
        <w:t>στους εργαζόμενους και τα φτωχά λαϊκά στρώματα</w:t>
      </w:r>
      <w:r>
        <w:rPr>
          <w:rFonts w:eastAsia="Times New Roman" w:cs="Times New Roman"/>
          <w:szCs w:val="24"/>
        </w:rPr>
        <w:t>.</w:t>
      </w:r>
    </w:p>
    <w:p w14:paraId="6338F9F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Δεύτερον,</w:t>
      </w:r>
      <w:r w:rsidRPr="00221A4F">
        <w:rPr>
          <w:rFonts w:eastAsia="Times New Roman" w:cs="Times New Roman"/>
          <w:szCs w:val="24"/>
        </w:rPr>
        <w:t xml:space="preserve"> τη διατήρηση της σημερινής άθλιας κατάστασης στο δημόσιο σύστημα υγείας</w:t>
      </w:r>
      <w:r>
        <w:rPr>
          <w:rFonts w:eastAsia="Times New Roman" w:cs="Times New Roman"/>
          <w:szCs w:val="24"/>
        </w:rPr>
        <w:t>. Μ</w:t>
      </w:r>
      <w:r w:rsidRPr="00221A4F">
        <w:rPr>
          <w:rFonts w:eastAsia="Times New Roman" w:cs="Times New Roman"/>
          <w:szCs w:val="24"/>
        </w:rPr>
        <w:t>άλιστα</w:t>
      </w:r>
      <w:r>
        <w:rPr>
          <w:rFonts w:eastAsia="Times New Roman" w:cs="Times New Roman"/>
          <w:szCs w:val="24"/>
        </w:rPr>
        <w:t>,</w:t>
      </w:r>
      <w:r w:rsidRPr="00221A4F">
        <w:rPr>
          <w:rFonts w:eastAsia="Times New Roman" w:cs="Times New Roman"/>
          <w:szCs w:val="24"/>
        </w:rPr>
        <w:t xml:space="preserve"> αποτελεί πρόκληση από το </w:t>
      </w:r>
      <w:r>
        <w:rPr>
          <w:rFonts w:eastAsia="Times New Roman" w:cs="Times New Roman"/>
          <w:szCs w:val="24"/>
        </w:rPr>
        <w:t>Β</w:t>
      </w:r>
      <w:r w:rsidRPr="00221A4F">
        <w:rPr>
          <w:rFonts w:eastAsia="Times New Roman" w:cs="Times New Roman"/>
          <w:szCs w:val="24"/>
        </w:rPr>
        <w:t xml:space="preserve">ήμα αυτό ο </w:t>
      </w:r>
      <w:r>
        <w:rPr>
          <w:rFonts w:eastAsia="Times New Roman" w:cs="Times New Roman"/>
          <w:szCs w:val="24"/>
        </w:rPr>
        <w:t>Π</w:t>
      </w:r>
      <w:r w:rsidRPr="00221A4F">
        <w:rPr>
          <w:rFonts w:eastAsia="Times New Roman" w:cs="Times New Roman"/>
          <w:szCs w:val="24"/>
        </w:rPr>
        <w:t xml:space="preserve">ρωθυπουργός </w:t>
      </w:r>
      <w:r>
        <w:rPr>
          <w:rFonts w:eastAsia="Times New Roman" w:cs="Times New Roman"/>
          <w:szCs w:val="24"/>
        </w:rPr>
        <w:t>-</w:t>
      </w:r>
      <w:r w:rsidRPr="00221A4F">
        <w:rPr>
          <w:rFonts w:eastAsia="Times New Roman" w:cs="Times New Roman"/>
          <w:szCs w:val="24"/>
        </w:rPr>
        <w:t>αλλά</w:t>
      </w:r>
      <w:r w:rsidRPr="00221A4F">
        <w:rPr>
          <w:rFonts w:eastAsia="Times New Roman" w:cs="Times New Roman"/>
          <w:szCs w:val="24"/>
        </w:rPr>
        <w:t xml:space="preserve"> και άλλοι ομιλητές</w:t>
      </w:r>
      <w:r>
        <w:rPr>
          <w:rFonts w:eastAsia="Times New Roman" w:cs="Times New Roman"/>
          <w:szCs w:val="24"/>
        </w:rPr>
        <w:t>-</w:t>
      </w:r>
      <w:r w:rsidRPr="00221A4F">
        <w:rPr>
          <w:rFonts w:eastAsia="Times New Roman" w:cs="Times New Roman"/>
          <w:szCs w:val="24"/>
        </w:rPr>
        <w:t xml:space="preserve"> να αναφέρ</w:t>
      </w:r>
      <w:r>
        <w:rPr>
          <w:rFonts w:eastAsia="Times New Roman" w:cs="Times New Roman"/>
          <w:szCs w:val="24"/>
        </w:rPr>
        <w:t>ε</w:t>
      </w:r>
      <w:r w:rsidRPr="00221A4F">
        <w:rPr>
          <w:rFonts w:eastAsia="Times New Roman" w:cs="Times New Roman"/>
          <w:szCs w:val="24"/>
        </w:rPr>
        <w:t xml:space="preserve">ται </w:t>
      </w:r>
      <w:r>
        <w:rPr>
          <w:rFonts w:eastAsia="Times New Roman" w:cs="Times New Roman"/>
          <w:szCs w:val="24"/>
        </w:rPr>
        <w:t>σε</w:t>
      </w:r>
      <w:r w:rsidRPr="00221A4F">
        <w:rPr>
          <w:rFonts w:eastAsia="Times New Roman" w:cs="Times New Roman"/>
          <w:szCs w:val="24"/>
        </w:rPr>
        <w:t xml:space="preserve"> πλεονάσματα των νοσοκομείων</w:t>
      </w:r>
      <w:r>
        <w:rPr>
          <w:rFonts w:eastAsia="Times New Roman" w:cs="Times New Roman"/>
          <w:szCs w:val="24"/>
        </w:rPr>
        <w:t>,</w:t>
      </w:r>
      <w:r w:rsidRPr="00221A4F">
        <w:rPr>
          <w:rFonts w:eastAsia="Times New Roman" w:cs="Times New Roman"/>
          <w:szCs w:val="24"/>
        </w:rPr>
        <w:t xml:space="preserve"> όταν την ίδια ώρα όλοι γνωρίζουμε και ο λαός περισσότερο</w:t>
      </w:r>
      <w:r>
        <w:rPr>
          <w:rFonts w:eastAsia="Times New Roman" w:cs="Times New Roman"/>
          <w:szCs w:val="24"/>
        </w:rPr>
        <w:t>,</w:t>
      </w:r>
      <w:r w:rsidRPr="00221A4F">
        <w:rPr>
          <w:rFonts w:eastAsia="Times New Roman" w:cs="Times New Roman"/>
          <w:szCs w:val="24"/>
        </w:rPr>
        <w:t xml:space="preserve"> </w:t>
      </w:r>
      <w:r>
        <w:rPr>
          <w:rFonts w:eastAsia="Times New Roman" w:cs="Times New Roman"/>
          <w:szCs w:val="24"/>
        </w:rPr>
        <w:t>α</w:t>
      </w:r>
      <w:r w:rsidRPr="00221A4F">
        <w:rPr>
          <w:rFonts w:eastAsia="Times New Roman" w:cs="Times New Roman"/>
          <w:szCs w:val="24"/>
        </w:rPr>
        <w:t>λλά κα</w:t>
      </w:r>
      <w:r>
        <w:rPr>
          <w:rFonts w:eastAsia="Times New Roman" w:cs="Times New Roman"/>
          <w:szCs w:val="24"/>
        </w:rPr>
        <w:t xml:space="preserve">ι οι εργαζόμενοι στα νοσοκομεία, σε τι κατάσταση λειτουργούν, </w:t>
      </w:r>
      <w:r w:rsidRPr="00221A4F">
        <w:rPr>
          <w:rFonts w:eastAsia="Times New Roman" w:cs="Times New Roman"/>
          <w:szCs w:val="24"/>
        </w:rPr>
        <w:t xml:space="preserve">εργάζονται και </w:t>
      </w:r>
      <w:r>
        <w:rPr>
          <w:rFonts w:eastAsia="Times New Roman" w:cs="Times New Roman"/>
          <w:szCs w:val="24"/>
        </w:rPr>
        <w:t>π</w:t>
      </w:r>
      <w:r w:rsidRPr="00221A4F">
        <w:rPr>
          <w:rFonts w:eastAsia="Times New Roman" w:cs="Times New Roman"/>
          <w:szCs w:val="24"/>
        </w:rPr>
        <w:t>αρέχουν</w:t>
      </w:r>
      <w:r>
        <w:rPr>
          <w:rFonts w:eastAsia="Times New Roman" w:cs="Times New Roman"/>
          <w:szCs w:val="24"/>
        </w:rPr>
        <w:t>,</w:t>
      </w:r>
      <w:r w:rsidRPr="00221A4F">
        <w:rPr>
          <w:rFonts w:eastAsia="Times New Roman" w:cs="Times New Roman"/>
          <w:szCs w:val="24"/>
        </w:rPr>
        <w:t xml:space="preserve"> </w:t>
      </w:r>
      <w:r>
        <w:rPr>
          <w:rFonts w:eastAsia="Times New Roman" w:cs="Times New Roman"/>
          <w:szCs w:val="24"/>
        </w:rPr>
        <w:t>β</w:t>
      </w:r>
      <w:r w:rsidRPr="00221A4F">
        <w:rPr>
          <w:rFonts w:eastAsia="Times New Roman" w:cs="Times New Roman"/>
          <w:szCs w:val="24"/>
        </w:rPr>
        <w:t>εβαίως</w:t>
      </w:r>
      <w:r>
        <w:rPr>
          <w:rFonts w:eastAsia="Times New Roman" w:cs="Times New Roman"/>
          <w:szCs w:val="24"/>
        </w:rPr>
        <w:t>,</w:t>
      </w:r>
      <w:r w:rsidRPr="00221A4F">
        <w:rPr>
          <w:rFonts w:eastAsia="Times New Roman" w:cs="Times New Roman"/>
          <w:szCs w:val="24"/>
        </w:rPr>
        <w:t xml:space="preserve"> υπηρεσίες</w:t>
      </w:r>
      <w:r>
        <w:rPr>
          <w:rFonts w:eastAsia="Times New Roman" w:cs="Times New Roman"/>
          <w:szCs w:val="24"/>
        </w:rPr>
        <w:t>.</w:t>
      </w:r>
    </w:p>
    <w:p w14:paraId="6338F9F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Τρίτον,</w:t>
      </w:r>
      <w:r w:rsidRPr="00221A4F">
        <w:rPr>
          <w:rFonts w:eastAsia="Times New Roman" w:cs="Times New Roman"/>
          <w:szCs w:val="24"/>
        </w:rPr>
        <w:t xml:space="preserve"> τη συνέχι</w:t>
      </w:r>
      <w:r w:rsidRPr="00221A4F">
        <w:rPr>
          <w:rFonts w:eastAsia="Times New Roman" w:cs="Times New Roman"/>
          <w:szCs w:val="24"/>
        </w:rPr>
        <w:t>ση περιορισμού της κρατικής χρηματοδότησης</w:t>
      </w:r>
      <w:r>
        <w:rPr>
          <w:rFonts w:eastAsia="Times New Roman" w:cs="Times New Roman"/>
          <w:szCs w:val="24"/>
        </w:rPr>
        <w:t>,</w:t>
      </w:r>
      <w:r w:rsidRPr="00221A4F">
        <w:rPr>
          <w:rFonts w:eastAsia="Times New Roman" w:cs="Times New Roman"/>
          <w:szCs w:val="24"/>
        </w:rPr>
        <w:t xml:space="preserve"> ένα βασικό πακέτο ελάχιστ</w:t>
      </w:r>
      <w:r>
        <w:rPr>
          <w:rFonts w:eastAsia="Times New Roman" w:cs="Times New Roman"/>
          <w:szCs w:val="24"/>
        </w:rPr>
        <w:t>ων</w:t>
      </w:r>
      <w:r w:rsidRPr="00221A4F">
        <w:rPr>
          <w:rFonts w:eastAsia="Times New Roman" w:cs="Times New Roman"/>
          <w:szCs w:val="24"/>
        </w:rPr>
        <w:t xml:space="preserve"> παροχών</w:t>
      </w:r>
      <w:r>
        <w:rPr>
          <w:rFonts w:eastAsia="Times New Roman" w:cs="Times New Roman"/>
          <w:szCs w:val="24"/>
        </w:rPr>
        <w:t>,</w:t>
      </w:r>
      <w:r w:rsidRPr="00221A4F">
        <w:rPr>
          <w:rFonts w:eastAsia="Times New Roman" w:cs="Times New Roman"/>
          <w:szCs w:val="24"/>
        </w:rPr>
        <w:t xml:space="preserve"> αναντίστοιχο των πραγματικών και σύγχρονων αναγκών</w:t>
      </w:r>
      <w:r>
        <w:rPr>
          <w:rFonts w:eastAsia="Times New Roman" w:cs="Times New Roman"/>
          <w:szCs w:val="24"/>
        </w:rPr>
        <w:t>.</w:t>
      </w:r>
    </w:p>
    <w:p w14:paraId="6338F9F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w:t>
      </w:r>
      <w:r w:rsidRPr="00221A4F">
        <w:rPr>
          <w:rFonts w:eastAsia="Times New Roman" w:cs="Times New Roman"/>
          <w:szCs w:val="24"/>
        </w:rPr>
        <w:t>έταρτον</w:t>
      </w:r>
      <w:r>
        <w:rPr>
          <w:rFonts w:eastAsia="Times New Roman" w:cs="Times New Roman"/>
          <w:szCs w:val="24"/>
        </w:rPr>
        <w:t>,</w:t>
      </w:r>
      <w:r w:rsidRPr="00221A4F">
        <w:rPr>
          <w:rFonts w:eastAsia="Times New Roman" w:cs="Times New Roman"/>
          <w:szCs w:val="24"/>
        </w:rPr>
        <w:t xml:space="preserve"> η περικοπή και τα πλαφόν της δημόσιας φαρμακευτικής δαπάνης</w:t>
      </w:r>
      <w:r>
        <w:rPr>
          <w:rFonts w:eastAsia="Times New Roman" w:cs="Times New Roman"/>
          <w:szCs w:val="24"/>
        </w:rPr>
        <w:t>,</w:t>
      </w:r>
      <w:r w:rsidRPr="00221A4F">
        <w:rPr>
          <w:rFonts w:eastAsia="Times New Roman" w:cs="Times New Roman"/>
          <w:szCs w:val="24"/>
        </w:rPr>
        <w:t xml:space="preserve"> εκτινάσσοντας έτσι </w:t>
      </w:r>
      <w:r>
        <w:rPr>
          <w:rFonts w:eastAsia="Times New Roman" w:cs="Times New Roman"/>
          <w:szCs w:val="24"/>
        </w:rPr>
        <w:t>τ</w:t>
      </w:r>
      <w:r w:rsidRPr="00221A4F">
        <w:rPr>
          <w:rFonts w:eastAsia="Times New Roman" w:cs="Times New Roman"/>
          <w:szCs w:val="24"/>
        </w:rPr>
        <w:t>ις πληρωμές των ασθενών μεσοσταθ</w:t>
      </w:r>
      <w:r w:rsidRPr="00221A4F">
        <w:rPr>
          <w:rFonts w:eastAsia="Times New Roman" w:cs="Times New Roman"/>
          <w:szCs w:val="24"/>
        </w:rPr>
        <w:t>μικά σήμερα στο 30</w:t>
      </w:r>
      <w:r>
        <w:rPr>
          <w:rFonts w:eastAsia="Times New Roman" w:cs="Times New Roman"/>
          <w:szCs w:val="24"/>
        </w:rPr>
        <w:t xml:space="preserve">% περίπου, </w:t>
      </w:r>
      <w:r w:rsidRPr="00221A4F">
        <w:rPr>
          <w:rFonts w:eastAsia="Times New Roman" w:cs="Times New Roman"/>
          <w:szCs w:val="24"/>
        </w:rPr>
        <w:t>από το 9% που ήταν το 2009</w:t>
      </w:r>
      <w:r>
        <w:rPr>
          <w:rFonts w:eastAsia="Times New Roman" w:cs="Times New Roman"/>
          <w:szCs w:val="24"/>
        </w:rPr>
        <w:t>,</w:t>
      </w:r>
      <w:r w:rsidRPr="00221A4F">
        <w:rPr>
          <w:rFonts w:eastAsia="Times New Roman" w:cs="Times New Roman"/>
          <w:szCs w:val="24"/>
        </w:rPr>
        <w:t xml:space="preserve"> ενώ </w:t>
      </w:r>
      <w:r>
        <w:rPr>
          <w:rFonts w:eastAsia="Times New Roman" w:cs="Times New Roman"/>
          <w:szCs w:val="24"/>
        </w:rPr>
        <w:t>έφτασαν</w:t>
      </w:r>
      <w:r w:rsidRPr="00221A4F">
        <w:rPr>
          <w:rFonts w:eastAsia="Times New Roman" w:cs="Times New Roman"/>
          <w:szCs w:val="24"/>
        </w:rPr>
        <w:t xml:space="preserve"> οι ασθενείς αυτά τα χρόνια έως σήμερα να π</w:t>
      </w:r>
      <w:r>
        <w:rPr>
          <w:rFonts w:eastAsia="Times New Roman" w:cs="Times New Roman"/>
          <w:szCs w:val="24"/>
        </w:rPr>
        <w:t xml:space="preserve">ληρώνουν κατά 43,1% περισσότερο, </w:t>
      </w:r>
      <w:r w:rsidRPr="00221A4F">
        <w:rPr>
          <w:rFonts w:eastAsia="Times New Roman" w:cs="Times New Roman"/>
          <w:szCs w:val="24"/>
        </w:rPr>
        <w:t>σε σχέση με παλιότερα και το κράτος κατά 57,7% λιγότερο για φάρμακα</w:t>
      </w:r>
      <w:r>
        <w:rPr>
          <w:rFonts w:eastAsia="Times New Roman" w:cs="Times New Roman"/>
          <w:szCs w:val="24"/>
        </w:rPr>
        <w:t xml:space="preserve">. Να, λοιπόν, </w:t>
      </w:r>
      <w:r>
        <w:rPr>
          <w:rFonts w:eastAsia="Times New Roman" w:cs="Times New Roman"/>
          <w:szCs w:val="24"/>
        </w:rPr>
        <w:t xml:space="preserve">πως </w:t>
      </w:r>
      <w:r>
        <w:rPr>
          <w:rFonts w:eastAsia="Times New Roman" w:cs="Times New Roman"/>
          <w:szCs w:val="24"/>
        </w:rPr>
        <w:t xml:space="preserve">με τα </w:t>
      </w:r>
      <w:r w:rsidRPr="00221A4F">
        <w:rPr>
          <w:rFonts w:eastAsia="Times New Roman" w:cs="Times New Roman"/>
          <w:szCs w:val="24"/>
        </w:rPr>
        <w:t>διάφορα</w:t>
      </w:r>
      <w:r>
        <w:rPr>
          <w:rFonts w:eastAsia="Times New Roman" w:cs="Times New Roman"/>
          <w:szCs w:val="24"/>
        </w:rPr>
        <w:t xml:space="preserve"> </w:t>
      </w:r>
      <w:r w:rsidRPr="00221A4F">
        <w:rPr>
          <w:rFonts w:eastAsia="Times New Roman" w:cs="Times New Roman"/>
          <w:szCs w:val="24"/>
        </w:rPr>
        <w:t xml:space="preserve">έως τώρα </w:t>
      </w:r>
      <w:r w:rsidRPr="00221A4F">
        <w:rPr>
          <w:rFonts w:eastAsia="Times New Roman" w:cs="Times New Roman"/>
          <w:szCs w:val="24"/>
        </w:rPr>
        <w:t>συριζαί</w:t>
      </w:r>
      <w:r>
        <w:rPr>
          <w:rFonts w:eastAsia="Times New Roman" w:cs="Times New Roman"/>
          <w:szCs w:val="24"/>
        </w:rPr>
        <w:t xml:space="preserve">ικα </w:t>
      </w:r>
      <w:r w:rsidRPr="00221A4F">
        <w:rPr>
          <w:rFonts w:eastAsia="Times New Roman" w:cs="Times New Roman"/>
          <w:szCs w:val="24"/>
        </w:rPr>
        <w:t>κόλπα και τερτίπια ο περίφημος εξορθολογισμός της δημόσιας φαρμακευτικής δαπάνης</w:t>
      </w:r>
      <w:r>
        <w:rPr>
          <w:rFonts w:eastAsia="Times New Roman" w:cs="Times New Roman"/>
          <w:szCs w:val="24"/>
        </w:rPr>
        <w:t xml:space="preserve"> τ</w:t>
      </w:r>
      <w:r w:rsidRPr="00221A4F">
        <w:rPr>
          <w:rFonts w:eastAsia="Times New Roman" w:cs="Times New Roman"/>
          <w:szCs w:val="24"/>
        </w:rPr>
        <w:t>ο πρώτο οκτάμηνο του 2018 στοίχι</w:t>
      </w:r>
      <w:r>
        <w:rPr>
          <w:rFonts w:eastAsia="Times New Roman" w:cs="Times New Roman"/>
          <w:szCs w:val="24"/>
        </w:rPr>
        <w:t>ζ</w:t>
      </w:r>
      <w:r w:rsidRPr="00221A4F">
        <w:rPr>
          <w:rFonts w:eastAsia="Times New Roman" w:cs="Times New Roman"/>
          <w:szCs w:val="24"/>
        </w:rPr>
        <w:t>ε στην τσέπη των ασθενών επιπλέον 280 εκατομμύρια ευρώ</w:t>
      </w:r>
      <w:r>
        <w:rPr>
          <w:rFonts w:eastAsia="Times New Roman" w:cs="Times New Roman"/>
          <w:szCs w:val="24"/>
        </w:rPr>
        <w:t>,</w:t>
      </w:r>
      <w:r w:rsidRPr="00221A4F">
        <w:rPr>
          <w:rFonts w:eastAsia="Times New Roman" w:cs="Times New Roman"/>
          <w:szCs w:val="24"/>
        </w:rPr>
        <w:t xml:space="preserve"> τα οποία αφαιρέθηκαν από τη δαπάνη που έπρεπε να επιβαρύνει τον ΕΟΠΥΥ</w:t>
      </w:r>
      <w:r>
        <w:rPr>
          <w:rFonts w:eastAsia="Times New Roman" w:cs="Times New Roman"/>
          <w:szCs w:val="24"/>
        </w:rPr>
        <w:t>.</w:t>
      </w:r>
    </w:p>
    <w:p w14:paraId="6338F9F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Κ</w:t>
      </w:r>
      <w:r w:rsidRPr="00221A4F">
        <w:rPr>
          <w:rFonts w:eastAsia="Times New Roman" w:cs="Times New Roman"/>
          <w:szCs w:val="24"/>
        </w:rPr>
        <w:t>αι</w:t>
      </w:r>
      <w:r w:rsidRPr="00221A4F">
        <w:rPr>
          <w:rFonts w:eastAsia="Times New Roman" w:cs="Times New Roman"/>
          <w:szCs w:val="24"/>
        </w:rPr>
        <w:t xml:space="preserve"> ενώ τσακίζετ</w:t>
      </w:r>
      <w:r>
        <w:rPr>
          <w:rFonts w:eastAsia="Times New Roman" w:cs="Times New Roman"/>
          <w:szCs w:val="24"/>
        </w:rPr>
        <w:t>ε</w:t>
      </w:r>
      <w:r w:rsidRPr="00221A4F">
        <w:rPr>
          <w:rFonts w:eastAsia="Times New Roman" w:cs="Times New Roman"/>
          <w:szCs w:val="24"/>
        </w:rPr>
        <w:t xml:space="preserve"> το λαό</w:t>
      </w:r>
      <w:r>
        <w:rPr>
          <w:rFonts w:eastAsia="Times New Roman" w:cs="Times New Roman"/>
          <w:szCs w:val="24"/>
        </w:rPr>
        <w:t>,</w:t>
      </w:r>
      <w:r w:rsidRPr="00221A4F">
        <w:rPr>
          <w:rFonts w:eastAsia="Times New Roman" w:cs="Times New Roman"/>
          <w:szCs w:val="24"/>
        </w:rPr>
        <w:t xml:space="preserve"> την ίδια ώρα μοιράζετ</w:t>
      </w:r>
      <w:r>
        <w:rPr>
          <w:rFonts w:eastAsia="Times New Roman" w:cs="Times New Roman"/>
          <w:szCs w:val="24"/>
        </w:rPr>
        <w:t>ε</w:t>
      </w:r>
      <w:r w:rsidRPr="00221A4F">
        <w:rPr>
          <w:rFonts w:eastAsia="Times New Roman" w:cs="Times New Roman"/>
          <w:szCs w:val="24"/>
        </w:rPr>
        <w:t xml:space="preserve"> πακέτα με δωράκια εκατοντάδων εκατομμυρίων στους φαρμακοβιομήχανους</w:t>
      </w:r>
      <w:r>
        <w:rPr>
          <w:rFonts w:eastAsia="Times New Roman" w:cs="Times New Roman"/>
          <w:szCs w:val="24"/>
        </w:rPr>
        <w:t>,</w:t>
      </w:r>
      <w:r w:rsidRPr="00221A4F">
        <w:rPr>
          <w:rFonts w:eastAsia="Times New Roman" w:cs="Times New Roman"/>
          <w:szCs w:val="24"/>
        </w:rPr>
        <w:t xml:space="preserve"> είτε μέσω της αλλαγής του τρόπου υπολογισμού της τιμής των φαρμάκων είτε</w:t>
      </w:r>
      <w:r>
        <w:rPr>
          <w:rFonts w:eastAsia="Times New Roman" w:cs="Times New Roman"/>
          <w:szCs w:val="24"/>
        </w:rPr>
        <w:t xml:space="preserve"> μέσω του μηχανισμού του </w:t>
      </w:r>
      <w:r>
        <w:rPr>
          <w:rFonts w:eastAsia="Times New Roman" w:cs="Times New Roman"/>
          <w:szCs w:val="24"/>
          <w:lang w:val="en-US"/>
        </w:rPr>
        <w:t>c</w:t>
      </w:r>
      <w:r>
        <w:rPr>
          <w:rFonts w:eastAsia="Times New Roman" w:cs="Times New Roman"/>
          <w:szCs w:val="24"/>
        </w:rPr>
        <w:t>l</w:t>
      </w:r>
      <w:r>
        <w:rPr>
          <w:rFonts w:eastAsia="Times New Roman" w:cs="Times New Roman"/>
          <w:szCs w:val="24"/>
          <w:lang w:val="en-US"/>
        </w:rPr>
        <w:t>a</w:t>
      </w:r>
      <w:r>
        <w:rPr>
          <w:rFonts w:eastAsia="Times New Roman" w:cs="Times New Roman"/>
          <w:szCs w:val="24"/>
        </w:rPr>
        <w:t>wback.</w:t>
      </w:r>
    </w:p>
    <w:p w14:paraId="6338F9F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Βέβαια, </w:t>
      </w:r>
      <w:r w:rsidRPr="00221A4F">
        <w:rPr>
          <w:rFonts w:eastAsia="Times New Roman" w:cs="Times New Roman"/>
          <w:szCs w:val="24"/>
        </w:rPr>
        <w:t>τα ανωτέρω</w:t>
      </w:r>
      <w:r>
        <w:rPr>
          <w:rFonts w:eastAsia="Times New Roman" w:cs="Times New Roman"/>
          <w:szCs w:val="24"/>
        </w:rPr>
        <w:t>,</w:t>
      </w:r>
      <w:r w:rsidRPr="00221A4F">
        <w:rPr>
          <w:rFonts w:eastAsia="Times New Roman" w:cs="Times New Roman"/>
          <w:szCs w:val="24"/>
        </w:rPr>
        <w:t xml:space="preserve"> σε ό</w:t>
      </w:r>
      <w:r>
        <w:rPr>
          <w:rFonts w:eastAsia="Times New Roman" w:cs="Times New Roman"/>
          <w:szCs w:val="24"/>
        </w:rPr>
        <w:t>,</w:t>
      </w:r>
      <w:r w:rsidRPr="00221A4F">
        <w:rPr>
          <w:rFonts w:eastAsia="Times New Roman" w:cs="Times New Roman"/>
          <w:szCs w:val="24"/>
        </w:rPr>
        <w:t xml:space="preserve">τι αφορά </w:t>
      </w:r>
      <w:r>
        <w:rPr>
          <w:rFonts w:eastAsia="Times New Roman" w:cs="Times New Roman"/>
          <w:szCs w:val="24"/>
        </w:rPr>
        <w:t>σ</w:t>
      </w:r>
      <w:r w:rsidRPr="00221A4F">
        <w:rPr>
          <w:rFonts w:eastAsia="Times New Roman" w:cs="Times New Roman"/>
          <w:szCs w:val="24"/>
        </w:rPr>
        <w:t>την ιατροφαρμακευτική περίθαλψη του λαού</w:t>
      </w:r>
      <w:r>
        <w:rPr>
          <w:rFonts w:eastAsia="Times New Roman" w:cs="Times New Roman"/>
          <w:szCs w:val="24"/>
        </w:rPr>
        <w:t>,</w:t>
      </w:r>
      <w:r w:rsidRPr="00221A4F">
        <w:rPr>
          <w:rFonts w:eastAsia="Times New Roman" w:cs="Times New Roman"/>
          <w:szCs w:val="24"/>
        </w:rPr>
        <w:t xml:space="preserve"> των Α</w:t>
      </w:r>
      <w:r>
        <w:rPr>
          <w:rFonts w:eastAsia="Times New Roman" w:cs="Times New Roman"/>
          <w:szCs w:val="24"/>
        </w:rPr>
        <w:t>Μ</w:t>
      </w:r>
      <w:r w:rsidRPr="00221A4F">
        <w:rPr>
          <w:rFonts w:eastAsia="Times New Roman" w:cs="Times New Roman"/>
          <w:szCs w:val="24"/>
        </w:rPr>
        <w:t>ΕΑ</w:t>
      </w:r>
      <w:r>
        <w:rPr>
          <w:rFonts w:eastAsia="Times New Roman" w:cs="Times New Roman"/>
          <w:szCs w:val="24"/>
        </w:rPr>
        <w:t>,</w:t>
      </w:r>
      <w:r w:rsidRPr="00221A4F">
        <w:rPr>
          <w:rFonts w:eastAsia="Times New Roman" w:cs="Times New Roman"/>
          <w:szCs w:val="24"/>
        </w:rPr>
        <w:t xml:space="preserve"> σε κα</w:t>
      </w:r>
      <w:r>
        <w:rPr>
          <w:rFonts w:eastAsia="Times New Roman" w:cs="Times New Roman"/>
          <w:szCs w:val="24"/>
        </w:rPr>
        <w:t>μ</w:t>
      </w:r>
      <w:r w:rsidRPr="00221A4F">
        <w:rPr>
          <w:rFonts w:eastAsia="Times New Roman" w:cs="Times New Roman"/>
          <w:szCs w:val="24"/>
        </w:rPr>
        <w:t>μία περίπτωση δεν αποτελούν σημεία αντιπαράθεσης μεταξύ ΣΥΡΙΖΑ</w:t>
      </w:r>
      <w:r>
        <w:rPr>
          <w:rFonts w:eastAsia="Times New Roman" w:cs="Times New Roman"/>
          <w:szCs w:val="24"/>
        </w:rPr>
        <w:t>, Νέας Δημοκρατίας, ΠΑΣΟΚ, ΚΙΝΑΛ,</w:t>
      </w:r>
      <w:r w:rsidRPr="00221A4F">
        <w:rPr>
          <w:rFonts w:eastAsia="Times New Roman" w:cs="Times New Roman"/>
          <w:szCs w:val="24"/>
        </w:rPr>
        <w:t xml:space="preserve"> αλλά και των άλλων κομμάτων</w:t>
      </w:r>
      <w:r>
        <w:rPr>
          <w:rFonts w:eastAsia="Times New Roman" w:cs="Times New Roman"/>
          <w:szCs w:val="24"/>
        </w:rPr>
        <w:t>,</w:t>
      </w:r>
      <w:r w:rsidRPr="00221A4F">
        <w:rPr>
          <w:rFonts w:eastAsia="Times New Roman" w:cs="Times New Roman"/>
          <w:szCs w:val="24"/>
        </w:rPr>
        <w:t xml:space="preserve"> παρά όλοι μαζί συνεχίζετ</w:t>
      </w:r>
      <w:r>
        <w:rPr>
          <w:rFonts w:eastAsia="Times New Roman" w:cs="Times New Roman"/>
          <w:szCs w:val="24"/>
        </w:rPr>
        <w:t>ε</w:t>
      </w:r>
      <w:r w:rsidRPr="00221A4F">
        <w:rPr>
          <w:rFonts w:eastAsia="Times New Roman" w:cs="Times New Roman"/>
          <w:szCs w:val="24"/>
        </w:rPr>
        <w:t xml:space="preserve"> το ρεσιτάλ κοροϊδίας του λαού</w:t>
      </w:r>
      <w:r>
        <w:rPr>
          <w:rFonts w:eastAsia="Times New Roman" w:cs="Times New Roman"/>
          <w:szCs w:val="24"/>
        </w:rPr>
        <w:t>,</w:t>
      </w:r>
      <w:r w:rsidRPr="00221A4F">
        <w:rPr>
          <w:rFonts w:eastAsia="Times New Roman" w:cs="Times New Roman"/>
          <w:szCs w:val="24"/>
        </w:rPr>
        <w:t xml:space="preserve"> τσακώνεστε για </w:t>
      </w:r>
      <w:r w:rsidRPr="00221A4F">
        <w:rPr>
          <w:rFonts w:eastAsia="Times New Roman" w:cs="Times New Roman"/>
          <w:szCs w:val="24"/>
        </w:rPr>
        <w:t xml:space="preserve">το ποιος θα ανακουφίσει </w:t>
      </w:r>
      <w:r>
        <w:rPr>
          <w:rFonts w:eastAsia="Times New Roman" w:cs="Times New Roman"/>
          <w:szCs w:val="24"/>
        </w:rPr>
        <w:t>τάχα</w:t>
      </w:r>
      <w:r w:rsidRPr="00221A4F">
        <w:rPr>
          <w:rFonts w:eastAsia="Times New Roman" w:cs="Times New Roman"/>
          <w:szCs w:val="24"/>
        </w:rPr>
        <w:t xml:space="preserve"> περισσότερο το</w:t>
      </w:r>
      <w:r>
        <w:rPr>
          <w:rFonts w:eastAsia="Times New Roman" w:cs="Times New Roman"/>
          <w:szCs w:val="24"/>
        </w:rPr>
        <w:t>ν</w:t>
      </w:r>
      <w:r w:rsidRPr="00221A4F">
        <w:rPr>
          <w:rFonts w:eastAsia="Times New Roman" w:cs="Times New Roman"/>
          <w:szCs w:val="24"/>
        </w:rPr>
        <w:t xml:space="preserve"> λαό από τα βάρη που μαζί του φορτώσ</w:t>
      </w:r>
      <w:r>
        <w:rPr>
          <w:rFonts w:eastAsia="Times New Roman" w:cs="Times New Roman"/>
          <w:szCs w:val="24"/>
        </w:rPr>
        <w:t>α</w:t>
      </w:r>
      <w:r w:rsidRPr="00221A4F">
        <w:rPr>
          <w:rFonts w:eastAsia="Times New Roman" w:cs="Times New Roman"/>
          <w:szCs w:val="24"/>
        </w:rPr>
        <w:t>τε</w:t>
      </w:r>
      <w:r>
        <w:rPr>
          <w:rFonts w:eastAsia="Times New Roman" w:cs="Times New Roman"/>
          <w:szCs w:val="24"/>
        </w:rPr>
        <w:t>,</w:t>
      </w:r>
      <w:r w:rsidRPr="00221A4F">
        <w:rPr>
          <w:rFonts w:eastAsia="Times New Roman" w:cs="Times New Roman"/>
          <w:szCs w:val="24"/>
        </w:rPr>
        <w:t xml:space="preserve"> πιστ</w:t>
      </w:r>
      <w:r>
        <w:rPr>
          <w:rFonts w:eastAsia="Times New Roman" w:cs="Times New Roman"/>
          <w:szCs w:val="24"/>
        </w:rPr>
        <w:t>οί στις</w:t>
      </w:r>
      <w:r w:rsidRPr="00221A4F">
        <w:rPr>
          <w:rFonts w:eastAsia="Times New Roman" w:cs="Times New Roman"/>
          <w:szCs w:val="24"/>
        </w:rPr>
        <w:t xml:space="preserve"> δεσμεύσεις που έχετε αναλάβει για συνέχιση της αντιλαϊκής πολιτικής</w:t>
      </w:r>
      <w:r>
        <w:rPr>
          <w:rFonts w:eastAsia="Times New Roman" w:cs="Times New Roman"/>
          <w:szCs w:val="24"/>
        </w:rPr>
        <w:t>,</w:t>
      </w:r>
      <w:r w:rsidRPr="00221A4F">
        <w:rPr>
          <w:rFonts w:eastAsia="Times New Roman" w:cs="Times New Roman"/>
          <w:szCs w:val="24"/>
        </w:rPr>
        <w:t xml:space="preserve"> για </w:t>
      </w:r>
      <w:r>
        <w:rPr>
          <w:rFonts w:eastAsia="Times New Roman" w:cs="Times New Roman"/>
          <w:szCs w:val="24"/>
        </w:rPr>
        <w:t>ματωμ</w:t>
      </w:r>
      <w:r w:rsidRPr="00221A4F">
        <w:rPr>
          <w:rFonts w:eastAsia="Times New Roman" w:cs="Times New Roman"/>
          <w:szCs w:val="24"/>
        </w:rPr>
        <w:t>ένα πλεονάσματα για δεκαετίες μπροστά</w:t>
      </w:r>
      <w:r>
        <w:rPr>
          <w:rFonts w:eastAsia="Times New Roman" w:cs="Times New Roman"/>
          <w:szCs w:val="24"/>
        </w:rPr>
        <w:t>,</w:t>
      </w:r>
      <w:r w:rsidRPr="00221A4F">
        <w:rPr>
          <w:rFonts w:eastAsia="Times New Roman" w:cs="Times New Roman"/>
          <w:szCs w:val="24"/>
        </w:rPr>
        <w:t xml:space="preserve"> με συνέχεια της φοροληστείας και των περικ</w:t>
      </w:r>
      <w:r w:rsidRPr="00221A4F">
        <w:rPr>
          <w:rFonts w:eastAsia="Times New Roman" w:cs="Times New Roman"/>
          <w:szCs w:val="24"/>
        </w:rPr>
        <w:t>οπών</w:t>
      </w:r>
      <w:r>
        <w:rPr>
          <w:rFonts w:eastAsia="Times New Roman" w:cs="Times New Roman"/>
          <w:szCs w:val="24"/>
        </w:rPr>
        <w:t>.</w:t>
      </w:r>
    </w:p>
    <w:p w14:paraId="6338F9F5"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συνάδελφε, ολοκληρώστε, παρακαλώ.</w:t>
      </w:r>
    </w:p>
    <w:p w14:paraId="6338F9F6"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Ολοκληρώνω, κύριε Πρόεδρε.</w:t>
      </w:r>
    </w:p>
    <w:p w14:paraId="6338F9F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έρχεστε τώρα, μ</w:t>
      </w:r>
      <w:r w:rsidRPr="00221A4F">
        <w:rPr>
          <w:rFonts w:eastAsia="Times New Roman" w:cs="Times New Roman"/>
          <w:szCs w:val="24"/>
        </w:rPr>
        <w:t>έσα από μ</w:t>
      </w:r>
      <w:r>
        <w:rPr>
          <w:rFonts w:eastAsia="Times New Roman" w:cs="Times New Roman"/>
          <w:szCs w:val="24"/>
        </w:rPr>
        <w:t>ι</w:t>
      </w:r>
      <w:r w:rsidRPr="00221A4F">
        <w:rPr>
          <w:rFonts w:eastAsia="Times New Roman" w:cs="Times New Roman"/>
          <w:szCs w:val="24"/>
        </w:rPr>
        <w:t>α ά</w:t>
      </w:r>
      <w:r>
        <w:rPr>
          <w:rFonts w:eastAsia="Times New Roman" w:cs="Times New Roman"/>
          <w:szCs w:val="24"/>
        </w:rPr>
        <w:t xml:space="preserve">θλια παράσταση </w:t>
      </w:r>
      <w:r w:rsidRPr="00221A4F">
        <w:rPr>
          <w:rFonts w:eastAsia="Times New Roman" w:cs="Times New Roman"/>
          <w:szCs w:val="24"/>
        </w:rPr>
        <w:t>που στήσατε</w:t>
      </w:r>
      <w:r>
        <w:rPr>
          <w:rFonts w:eastAsia="Times New Roman" w:cs="Times New Roman"/>
          <w:szCs w:val="24"/>
        </w:rPr>
        <w:t>,</w:t>
      </w:r>
      <w:r w:rsidRPr="00221A4F">
        <w:rPr>
          <w:rFonts w:eastAsia="Times New Roman" w:cs="Times New Roman"/>
          <w:szCs w:val="24"/>
        </w:rPr>
        <w:t xml:space="preserve"> να πουλήσετε </w:t>
      </w:r>
      <w:r>
        <w:rPr>
          <w:rFonts w:eastAsia="Times New Roman" w:cs="Times New Roman"/>
          <w:szCs w:val="24"/>
        </w:rPr>
        <w:t>«</w:t>
      </w:r>
      <w:r w:rsidRPr="00221A4F">
        <w:rPr>
          <w:rFonts w:eastAsia="Times New Roman" w:cs="Times New Roman"/>
          <w:szCs w:val="24"/>
        </w:rPr>
        <w:t>παρηγοριά στον άρρωστο</w:t>
      </w:r>
      <w:r>
        <w:rPr>
          <w:rFonts w:eastAsia="Times New Roman" w:cs="Times New Roman"/>
          <w:szCs w:val="24"/>
        </w:rPr>
        <w:t>»</w:t>
      </w:r>
      <w:r w:rsidRPr="00221A4F">
        <w:rPr>
          <w:rFonts w:eastAsia="Times New Roman" w:cs="Times New Roman"/>
          <w:szCs w:val="24"/>
        </w:rPr>
        <w:t xml:space="preserve"> με τα περί ήθους και ύφους της δεδομένης </w:t>
      </w:r>
      <w:r>
        <w:rPr>
          <w:rFonts w:eastAsia="Times New Roman" w:cs="Times New Roman"/>
          <w:szCs w:val="24"/>
        </w:rPr>
        <w:t>-</w:t>
      </w:r>
      <w:r w:rsidRPr="00221A4F">
        <w:rPr>
          <w:rFonts w:eastAsia="Times New Roman" w:cs="Times New Roman"/>
          <w:szCs w:val="24"/>
        </w:rPr>
        <w:t>και για τους δύο</w:t>
      </w:r>
      <w:r>
        <w:rPr>
          <w:rFonts w:eastAsia="Times New Roman" w:cs="Times New Roman"/>
          <w:szCs w:val="24"/>
        </w:rPr>
        <w:t>-</w:t>
      </w:r>
      <w:r w:rsidRPr="00221A4F">
        <w:rPr>
          <w:rFonts w:eastAsia="Times New Roman" w:cs="Times New Roman"/>
          <w:szCs w:val="24"/>
        </w:rPr>
        <w:t xml:space="preserve"> αντιλαϊκής πολιτικής</w:t>
      </w:r>
      <w:r>
        <w:rPr>
          <w:rFonts w:eastAsia="Times New Roman" w:cs="Times New Roman"/>
          <w:szCs w:val="24"/>
        </w:rPr>
        <w:t>,</w:t>
      </w:r>
      <w:r w:rsidRPr="00221A4F">
        <w:rPr>
          <w:rFonts w:eastAsia="Times New Roman" w:cs="Times New Roman"/>
          <w:szCs w:val="24"/>
        </w:rPr>
        <w:t xml:space="preserve"> προκειμένου να κρύψετε τη σύμπλευση</w:t>
      </w:r>
      <w:r>
        <w:rPr>
          <w:rFonts w:eastAsia="Times New Roman" w:cs="Times New Roman"/>
          <w:szCs w:val="24"/>
        </w:rPr>
        <w:t>, τη</w:t>
      </w:r>
      <w:r w:rsidRPr="00221A4F">
        <w:rPr>
          <w:rFonts w:eastAsia="Times New Roman" w:cs="Times New Roman"/>
          <w:szCs w:val="24"/>
        </w:rPr>
        <w:t xml:space="preserve"> συμφωνία σας </w:t>
      </w:r>
      <w:r>
        <w:rPr>
          <w:rFonts w:eastAsia="Times New Roman" w:cs="Times New Roman"/>
          <w:szCs w:val="24"/>
        </w:rPr>
        <w:t>σ</w:t>
      </w:r>
      <w:r w:rsidRPr="00221A4F">
        <w:rPr>
          <w:rFonts w:eastAsia="Times New Roman" w:cs="Times New Roman"/>
          <w:szCs w:val="24"/>
        </w:rPr>
        <w:t>τις βασικές αντιλαϊκές στρατηγικές επιλογές</w:t>
      </w:r>
      <w:r>
        <w:rPr>
          <w:rFonts w:eastAsia="Times New Roman" w:cs="Times New Roman"/>
          <w:szCs w:val="24"/>
        </w:rPr>
        <w:t>.</w:t>
      </w:r>
    </w:p>
    <w:p w14:paraId="6338F9F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sidRPr="00221A4F">
        <w:rPr>
          <w:rFonts w:eastAsia="Times New Roman" w:cs="Times New Roman"/>
          <w:szCs w:val="24"/>
        </w:rPr>
        <w:t>αι επειδή ο λαός έχει δει αυτή την άθλια παράσταση πολλές φορές</w:t>
      </w:r>
      <w:r>
        <w:rPr>
          <w:rFonts w:eastAsia="Times New Roman" w:cs="Times New Roman"/>
          <w:szCs w:val="24"/>
        </w:rPr>
        <w:t>,</w:t>
      </w:r>
      <w:r w:rsidRPr="00221A4F">
        <w:rPr>
          <w:rFonts w:eastAsia="Times New Roman" w:cs="Times New Roman"/>
          <w:szCs w:val="24"/>
        </w:rPr>
        <w:t xml:space="preserve"> όπως και</w:t>
      </w:r>
      <w:r w:rsidRPr="00221A4F">
        <w:rPr>
          <w:rFonts w:eastAsia="Times New Roman" w:cs="Times New Roman"/>
          <w:szCs w:val="24"/>
        </w:rPr>
        <w:t xml:space="preserve"> το αντιλαϊκό φινάλε </w:t>
      </w:r>
      <w:r>
        <w:rPr>
          <w:rFonts w:eastAsia="Times New Roman" w:cs="Times New Roman"/>
          <w:szCs w:val="24"/>
        </w:rPr>
        <w:t>της,</w:t>
      </w:r>
      <w:r w:rsidRPr="00221A4F">
        <w:rPr>
          <w:rFonts w:eastAsia="Times New Roman" w:cs="Times New Roman"/>
          <w:szCs w:val="24"/>
        </w:rPr>
        <w:t xml:space="preserve"> μπορεί να βγάλει συμπεράσματα και να απορρίψει</w:t>
      </w:r>
      <w:r>
        <w:rPr>
          <w:rFonts w:eastAsia="Times New Roman" w:cs="Times New Roman"/>
          <w:szCs w:val="24"/>
        </w:rPr>
        <w:t>,</w:t>
      </w:r>
      <w:r w:rsidRPr="00221A4F">
        <w:rPr>
          <w:rFonts w:eastAsia="Times New Roman" w:cs="Times New Roman"/>
          <w:szCs w:val="24"/>
        </w:rPr>
        <w:t xml:space="preserve"> να κάψει όλα τα αντιλαϊκά σενάρια και από το</w:t>
      </w:r>
      <w:r>
        <w:rPr>
          <w:rFonts w:eastAsia="Times New Roman" w:cs="Times New Roman"/>
          <w:szCs w:val="24"/>
        </w:rPr>
        <w:t>ν</w:t>
      </w:r>
      <w:r w:rsidRPr="00221A4F">
        <w:rPr>
          <w:rFonts w:eastAsia="Times New Roman" w:cs="Times New Roman"/>
          <w:szCs w:val="24"/>
        </w:rPr>
        <w:t xml:space="preserve"> ρόλο του θεατή που του επιφυλάσσετ</w:t>
      </w:r>
      <w:r>
        <w:rPr>
          <w:rFonts w:eastAsia="Times New Roman" w:cs="Times New Roman"/>
          <w:szCs w:val="24"/>
        </w:rPr>
        <w:t>ε</w:t>
      </w:r>
      <w:r w:rsidRPr="00221A4F">
        <w:rPr>
          <w:rFonts w:eastAsia="Times New Roman" w:cs="Times New Roman"/>
          <w:szCs w:val="24"/>
        </w:rPr>
        <w:t xml:space="preserve"> όλα τα αστικά κόμματα</w:t>
      </w:r>
      <w:r>
        <w:rPr>
          <w:rFonts w:eastAsia="Times New Roman" w:cs="Times New Roman"/>
          <w:szCs w:val="24"/>
        </w:rPr>
        <w:t>,</w:t>
      </w:r>
      <w:r w:rsidRPr="00221A4F">
        <w:rPr>
          <w:rFonts w:eastAsia="Times New Roman" w:cs="Times New Roman"/>
          <w:szCs w:val="24"/>
        </w:rPr>
        <w:t xml:space="preserve"> να γίνει ο ίδιος πρωταγωνιστής </w:t>
      </w:r>
      <w:r>
        <w:rPr>
          <w:rFonts w:eastAsia="Times New Roman" w:cs="Times New Roman"/>
          <w:szCs w:val="24"/>
        </w:rPr>
        <w:t>στις</w:t>
      </w:r>
      <w:r w:rsidRPr="00221A4F">
        <w:rPr>
          <w:rFonts w:eastAsia="Times New Roman" w:cs="Times New Roman"/>
          <w:szCs w:val="24"/>
        </w:rPr>
        <w:t xml:space="preserve"> εξέλιξης και στον αγώνα για την ικανοποίη</w:t>
      </w:r>
      <w:r w:rsidRPr="00221A4F">
        <w:rPr>
          <w:rFonts w:eastAsia="Times New Roman" w:cs="Times New Roman"/>
          <w:szCs w:val="24"/>
        </w:rPr>
        <w:t>ση των σύγχρονων αναγκών του</w:t>
      </w:r>
      <w:r>
        <w:rPr>
          <w:rFonts w:eastAsia="Times New Roman" w:cs="Times New Roman"/>
          <w:szCs w:val="24"/>
        </w:rPr>
        <w:t>. Ε</w:t>
      </w:r>
      <w:r w:rsidRPr="00221A4F">
        <w:rPr>
          <w:rFonts w:eastAsia="Times New Roman" w:cs="Times New Roman"/>
          <w:szCs w:val="24"/>
        </w:rPr>
        <w:t xml:space="preserve">γγύηση </w:t>
      </w:r>
      <w:r w:rsidRPr="00221A4F">
        <w:rPr>
          <w:rFonts w:eastAsia="Times New Roman" w:cs="Times New Roman"/>
          <w:szCs w:val="24"/>
        </w:rPr>
        <w:t>γι</w:t>
      </w:r>
      <w:r>
        <w:rPr>
          <w:rFonts w:eastAsia="Times New Roman" w:cs="Times New Roman"/>
          <w:szCs w:val="24"/>
        </w:rPr>
        <w:t>’</w:t>
      </w:r>
      <w:r w:rsidRPr="00221A4F">
        <w:rPr>
          <w:rFonts w:eastAsia="Times New Roman" w:cs="Times New Roman"/>
          <w:szCs w:val="24"/>
        </w:rPr>
        <w:t xml:space="preserve"> </w:t>
      </w:r>
      <w:r w:rsidRPr="00221A4F">
        <w:rPr>
          <w:rFonts w:eastAsia="Times New Roman" w:cs="Times New Roman"/>
          <w:szCs w:val="24"/>
        </w:rPr>
        <w:t>αυτό</w:t>
      </w:r>
      <w:r>
        <w:rPr>
          <w:rFonts w:eastAsia="Times New Roman" w:cs="Times New Roman"/>
          <w:szCs w:val="24"/>
        </w:rPr>
        <w:t xml:space="preserve"> είναι</w:t>
      </w:r>
      <w:r w:rsidRPr="00221A4F">
        <w:rPr>
          <w:rFonts w:eastAsia="Times New Roman" w:cs="Times New Roman"/>
          <w:szCs w:val="24"/>
        </w:rPr>
        <w:t xml:space="preserve"> η αποφασιστική ενίσχυση του ΚΚΕ </w:t>
      </w:r>
      <w:r>
        <w:rPr>
          <w:rFonts w:eastAsia="Times New Roman" w:cs="Times New Roman"/>
          <w:szCs w:val="24"/>
        </w:rPr>
        <w:t>σ</w:t>
      </w:r>
      <w:r w:rsidRPr="00221A4F">
        <w:rPr>
          <w:rFonts w:eastAsia="Times New Roman" w:cs="Times New Roman"/>
          <w:szCs w:val="24"/>
        </w:rPr>
        <w:t>τις επερχόμενες εκλογές σε δήμους</w:t>
      </w:r>
      <w:r>
        <w:rPr>
          <w:rFonts w:eastAsia="Times New Roman" w:cs="Times New Roman"/>
          <w:szCs w:val="24"/>
        </w:rPr>
        <w:t>,</w:t>
      </w:r>
      <w:r w:rsidRPr="00221A4F">
        <w:rPr>
          <w:rFonts w:eastAsia="Times New Roman" w:cs="Times New Roman"/>
          <w:szCs w:val="24"/>
        </w:rPr>
        <w:t xml:space="preserve"> περιφέρειες</w:t>
      </w:r>
      <w:r>
        <w:rPr>
          <w:rFonts w:eastAsia="Times New Roman" w:cs="Times New Roman"/>
          <w:szCs w:val="24"/>
        </w:rPr>
        <w:t>,</w:t>
      </w:r>
      <w:r w:rsidRPr="00221A4F">
        <w:rPr>
          <w:rFonts w:eastAsia="Times New Roman" w:cs="Times New Roman"/>
          <w:szCs w:val="24"/>
        </w:rPr>
        <w:t xml:space="preserve"> στην</w:t>
      </w:r>
      <w:r>
        <w:rPr>
          <w:rFonts w:eastAsia="Times New Roman" w:cs="Times New Roman"/>
          <w:szCs w:val="24"/>
        </w:rPr>
        <w:t xml:space="preserve"> Ευρωβουλή και στις βουλευτικές, ό</w:t>
      </w:r>
      <w:r w:rsidRPr="00221A4F">
        <w:rPr>
          <w:rFonts w:eastAsia="Times New Roman" w:cs="Times New Roman"/>
          <w:szCs w:val="24"/>
        </w:rPr>
        <w:t>ποτε και αν γίνουν</w:t>
      </w:r>
      <w:r>
        <w:rPr>
          <w:rFonts w:eastAsia="Times New Roman" w:cs="Times New Roman"/>
          <w:szCs w:val="24"/>
        </w:rPr>
        <w:t>. Γ</w:t>
      </w:r>
      <w:r w:rsidRPr="00221A4F">
        <w:rPr>
          <w:rFonts w:eastAsia="Times New Roman" w:cs="Times New Roman"/>
          <w:szCs w:val="24"/>
        </w:rPr>
        <w:t xml:space="preserve">ιατί με το </w:t>
      </w:r>
      <w:r>
        <w:rPr>
          <w:rFonts w:eastAsia="Times New Roman" w:cs="Times New Roman"/>
          <w:szCs w:val="24"/>
        </w:rPr>
        <w:lastRenderedPageBreak/>
        <w:t>ΚΚΕ</w:t>
      </w:r>
      <w:r w:rsidRPr="00221A4F">
        <w:rPr>
          <w:rFonts w:eastAsia="Times New Roman" w:cs="Times New Roman"/>
          <w:szCs w:val="24"/>
        </w:rPr>
        <w:t xml:space="preserve"> πιο δυνατό</w:t>
      </w:r>
      <w:r>
        <w:rPr>
          <w:rFonts w:eastAsia="Times New Roman" w:cs="Times New Roman"/>
          <w:szCs w:val="24"/>
        </w:rPr>
        <w:t>,</w:t>
      </w:r>
      <w:r w:rsidRPr="00221A4F">
        <w:rPr>
          <w:rFonts w:eastAsia="Times New Roman" w:cs="Times New Roman"/>
          <w:szCs w:val="24"/>
        </w:rPr>
        <w:t xml:space="preserve"> μπορεί να δοθεί πιο αποφασιστικά η μ</w:t>
      </w:r>
      <w:r w:rsidRPr="00221A4F">
        <w:rPr>
          <w:rFonts w:eastAsia="Times New Roman" w:cs="Times New Roman"/>
          <w:szCs w:val="24"/>
        </w:rPr>
        <w:t>όνη ελπιδοφόρα και αγωνιστική απάντηση στη σαπίλα που αποπνέουν οι διαχειριστές του συστήματος</w:t>
      </w:r>
      <w:r>
        <w:rPr>
          <w:rFonts w:eastAsia="Times New Roman" w:cs="Times New Roman"/>
          <w:szCs w:val="24"/>
        </w:rPr>
        <w:t>.</w:t>
      </w:r>
    </w:p>
    <w:p w14:paraId="6338F9F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w:t>
      </w:r>
      <w:r w:rsidRPr="00221A4F">
        <w:rPr>
          <w:rFonts w:eastAsia="Times New Roman" w:cs="Times New Roman"/>
          <w:szCs w:val="24"/>
        </w:rPr>
        <w:t>ια αυτούς τους λόγους</w:t>
      </w:r>
      <w:r>
        <w:rPr>
          <w:rFonts w:eastAsia="Times New Roman" w:cs="Times New Roman"/>
          <w:szCs w:val="24"/>
        </w:rPr>
        <w:t>,</w:t>
      </w:r>
      <w:r w:rsidRPr="00221A4F">
        <w:rPr>
          <w:rFonts w:eastAsia="Times New Roman" w:cs="Times New Roman"/>
          <w:szCs w:val="24"/>
        </w:rPr>
        <w:t xml:space="preserve"> κύριε </w:t>
      </w:r>
      <w:r>
        <w:rPr>
          <w:rFonts w:eastAsia="Times New Roman" w:cs="Times New Roman"/>
          <w:szCs w:val="24"/>
        </w:rPr>
        <w:t>Π</w:t>
      </w:r>
      <w:r w:rsidRPr="00221A4F">
        <w:rPr>
          <w:rFonts w:eastAsia="Times New Roman" w:cs="Times New Roman"/>
          <w:szCs w:val="24"/>
        </w:rPr>
        <w:t>ρόεδρε</w:t>
      </w:r>
      <w:r>
        <w:rPr>
          <w:rFonts w:eastAsia="Times New Roman" w:cs="Times New Roman"/>
          <w:szCs w:val="24"/>
        </w:rPr>
        <w:t>,</w:t>
      </w:r>
      <w:r w:rsidRPr="00221A4F">
        <w:rPr>
          <w:rFonts w:eastAsia="Times New Roman" w:cs="Times New Roman"/>
          <w:szCs w:val="24"/>
        </w:rPr>
        <w:t xml:space="preserve"> καταψηφίζουμε την </w:t>
      </w:r>
      <w:r>
        <w:rPr>
          <w:rFonts w:eastAsia="Times New Roman" w:cs="Times New Roman"/>
          <w:szCs w:val="24"/>
        </w:rPr>
        <w:t>Κ</w:t>
      </w:r>
      <w:r w:rsidRPr="00221A4F">
        <w:rPr>
          <w:rFonts w:eastAsia="Times New Roman" w:cs="Times New Roman"/>
          <w:szCs w:val="24"/>
        </w:rPr>
        <w:t>υβέρνηση</w:t>
      </w:r>
      <w:r>
        <w:rPr>
          <w:rFonts w:eastAsia="Times New Roman" w:cs="Times New Roman"/>
          <w:szCs w:val="24"/>
        </w:rPr>
        <w:t>.</w:t>
      </w:r>
    </w:p>
    <w:p w14:paraId="6338F9FA"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συνάδελφο κ. Λαμπρούλη.</w:t>
      </w:r>
    </w:p>
    <w:p w14:paraId="6338F9F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κ.</w:t>
      </w:r>
      <w:r w:rsidRPr="00221A4F">
        <w:rPr>
          <w:rFonts w:eastAsia="Times New Roman" w:cs="Times New Roman"/>
          <w:szCs w:val="24"/>
        </w:rPr>
        <w:t xml:space="preserve"> Χριστόφορος Παπαδόπουλος</w:t>
      </w:r>
      <w:r>
        <w:rPr>
          <w:rFonts w:eastAsia="Times New Roman" w:cs="Times New Roman"/>
          <w:szCs w:val="24"/>
        </w:rPr>
        <w:t>, από την Κοινοβουλευτική Ο</w:t>
      </w:r>
      <w:r w:rsidRPr="00221A4F">
        <w:rPr>
          <w:rFonts w:eastAsia="Times New Roman" w:cs="Times New Roman"/>
          <w:szCs w:val="24"/>
        </w:rPr>
        <w:t>μάδα του ΣΥΡΙΖΑ</w:t>
      </w:r>
      <w:r>
        <w:rPr>
          <w:rFonts w:eastAsia="Times New Roman" w:cs="Times New Roman"/>
          <w:szCs w:val="24"/>
        </w:rPr>
        <w:t>,</w:t>
      </w:r>
      <w:r w:rsidRPr="00221A4F">
        <w:rPr>
          <w:rFonts w:eastAsia="Times New Roman" w:cs="Times New Roman"/>
          <w:szCs w:val="24"/>
        </w:rPr>
        <w:t xml:space="preserve"> έχει το</w:t>
      </w:r>
      <w:r>
        <w:rPr>
          <w:rFonts w:eastAsia="Times New Roman" w:cs="Times New Roman"/>
          <w:szCs w:val="24"/>
        </w:rPr>
        <w:t>ν</w:t>
      </w:r>
      <w:r w:rsidRPr="00221A4F">
        <w:rPr>
          <w:rFonts w:eastAsia="Times New Roman" w:cs="Times New Roman"/>
          <w:szCs w:val="24"/>
        </w:rPr>
        <w:t xml:space="preserve"> λόγο</w:t>
      </w:r>
      <w:r>
        <w:rPr>
          <w:rFonts w:eastAsia="Times New Roman" w:cs="Times New Roman"/>
          <w:szCs w:val="24"/>
        </w:rPr>
        <w:t>. Α</w:t>
      </w:r>
      <w:r w:rsidRPr="00221A4F">
        <w:rPr>
          <w:rFonts w:eastAsia="Times New Roman" w:cs="Times New Roman"/>
          <w:szCs w:val="24"/>
        </w:rPr>
        <w:t>μέσως μετά ο Υπουργός Επικρατείας</w:t>
      </w:r>
      <w:r>
        <w:rPr>
          <w:rFonts w:eastAsia="Times New Roman" w:cs="Times New Roman"/>
          <w:szCs w:val="24"/>
        </w:rPr>
        <w:t>,</w:t>
      </w:r>
      <w:r w:rsidRPr="00221A4F">
        <w:rPr>
          <w:rFonts w:eastAsia="Times New Roman" w:cs="Times New Roman"/>
          <w:szCs w:val="24"/>
        </w:rPr>
        <w:t xml:space="preserve"> ο κ</w:t>
      </w:r>
      <w:r>
        <w:rPr>
          <w:rFonts w:eastAsia="Times New Roman" w:cs="Times New Roman"/>
          <w:szCs w:val="24"/>
        </w:rPr>
        <w:t>. Β</w:t>
      </w:r>
      <w:r w:rsidRPr="00221A4F">
        <w:rPr>
          <w:rFonts w:eastAsia="Times New Roman" w:cs="Times New Roman"/>
          <w:szCs w:val="24"/>
        </w:rPr>
        <w:t xml:space="preserve">ερναρδάκης και ο </w:t>
      </w:r>
      <w:r>
        <w:rPr>
          <w:rFonts w:eastAsia="Times New Roman" w:cs="Times New Roman"/>
          <w:szCs w:val="24"/>
        </w:rPr>
        <w:t>Κ</w:t>
      </w:r>
      <w:r w:rsidRPr="00221A4F">
        <w:rPr>
          <w:rFonts w:eastAsia="Times New Roman" w:cs="Times New Roman"/>
          <w:szCs w:val="24"/>
        </w:rPr>
        <w:t xml:space="preserve">οινοβουλευτικός </w:t>
      </w:r>
      <w:r>
        <w:rPr>
          <w:rFonts w:eastAsia="Times New Roman" w:cs="Times New Roman"/>
          <w:szCs w:val="24"/>
        </w:rPr>
        <w:t>Ε</w:t>
      </w:r>
      <w:r w:rsidRPr="00221A4F">
        <w:rPr>
          <w:rFonts w:eastAsia="Times New Roman" w:cs="Times New Roman"/>
          <w:szCs w:val="24"/>
        </w:rPr>
        <w:t xml:space="preserve">κπρόσωπος της </w:t>
      </w:r>
      <w:r>
        <w:rPr>
          <w:rFonts w:eastAsia="Times New Roman" w:cs="Times New Roman"/>
          <w:szCs w:val="24"/>
        </w:rPr>
        <w:t>Δ</w:t>
      </w:r>
      <w:r w:rsidRPr="00221A4F">
        <w:rPr>
          <w:rFonts w:eastAsia="Times New Roman" w:cs="Times New Roman"/>
          <w:szCs w:val="24"/>
        </w:rPr>
        <w:t xml:space="preserve">ημοκρατικής </w:t>
      </w:r>
      <w:r>
        <w:rPr>
          <w:rFonts w:eastAsia="Times New Roman" w:cs="Times New Roman"/>
          <w:szCs w:val="24"/>
        </w:rPr>
        <w:t>Σ</w:t>
      </w:r>
      <w:r w:rsidRPr="00221A4F">
        <w:rPr>
          <w:rFonts w:eastAsia="Times New Roman" w:cs="Times New Roman"/>
          <w:szCs w:val="24"/>
        </w:rPr>
        <w:t>υμπαράταξης</w:t>
      </w:r>
      <w:r>
        <w:rPr>
          <w:rFonts w:eastAsia="Times New Roman" w:cs="Times New Roman"/>
          <w:szCs w:val="24"/>
        </w:rPr>
        <w:t>,</w:t>
      </w:r>
      <w:r w:rsidRPr="00221A4F">
        <w:rPr>
          <w:rFonts w:eastAsia="Times New Roman" w:cs="Times New Roman"/>
          <w:szCs w:val="24"/>
        </w:rPr>
        <w:t xml:space="preserve"> ο κ</w:t>
      </w:r>
      <w:r>
        <w:rPr>
          <w:rFonts w:eastAsia="Times New Roman" w:cs="Times New Roman"/>
          <w:szCs w:val="24"/>
        </w:rPr>
        <w:t>.</w:t>
      </w:r>
      <w:r w:rsidRPr="00221A4F">
        <w:rPr>
          <w:rFonts w:eastAsia="Times New Roman" w:cs="Times New Roman"/>
          <w:szCs w:val="24"/>
        </w:rPr>
        <w:t xml:space="preserve"> Λοβέρδος</w:t>
      </w:r>
      <w:r>
        <w:rPr>
          <w:rFonts w:eastAsia="Times New Roman" w:cs="Times New Roman"/>
          <w:szCs w:val="24"/>
        </w:rPr>
        <w:t>.</w:t>
      </w:r>
    </w:p>
    <w:p w14:paraId="6338F9F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Κύριε Παπαδόπουλε, έχετε τον λόγο για ε</w:t>
      </w:r>
      <w:r>
        <w:rPr>
          <w:rFonts w:eastAsia="Times New Roman" w:cs="Times New Roman"/>
          <w:szCs w:val="24"/>
        </w:rPr>
        <w:t xml:space="preserve">πτά </w:t>
      </w:r>
      <w:r w:rsidRPr="00221A4F">
        <w:rPr>
          <w:rFonts w:eastAsia="Times New Roman" w:cs="Times New Roman"/>
          <w:szCs w:val="24"/>
        </w:rPr>
        <w:t>λεπτά</w:t>
      </w:r>
      <w:r>
        <w:rPr>
          <w:rFonts w:eastAsia="Times New Roman" w:cs="Times New Roman"/>
          <w:szCs w:val="24"/>
        </w:rPr>
        <w:t>.</w:t>
      </w:r>
    </w:p>
    <w:p w14:paraId="6338F9FD"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ΧΡΙΣΤΟΦΟΡΟΣ ΠΑΠΑΔΟΠΟΥΛΟΣ:</w:t>
      </w:r>
      <w:r w:rsidRPr="00221A4F">
        <w:rPr>
          <w:rFonts w:eastAsia="Times New Roman" w:cs="Times New Roman"/>
          <w:szCs w:val="24"/>
        </w:rPr>
        <w:t xml:space="preserve"> </w:t>
      </w:r>
      <w:r>
        <w:rPr>
          <w:rFonts w:eastAsia="Times New Roman" w:cs="Times New Roman"/>
          <w:szCs w:val="24"/>
        </w:rPr>
        <w:t>Η</w:t>
      </w:r>
      <w:r w:rsidRPr="00221A4F">
        <w:rPr>
          <w:rFonts w:eastAsia="Times New Roman" w:cs="Times New Roman"/>
          <w:szCs w:val="24"/>
        </w:rPr>
        <w:t xml:space="preserve"> πρόταση μομφής της </w:t>
      </w:r>
      <w:r>
        <w:rPr>
          <w:rFonts w:eastAsia="Times New Roman" w:cs="Times New Roman"/>
          <w:szCs w:val="24"/>
        </w:rPr>
        <w:t>Α</w:t>
      </w:r>
      <w:r w:rsidRPr="00221A4F">
        <w:rPr>
          <w:rFonts w:eastAsia="Times New Roman" w:cs="Times New Roman"/>
          <w:szCs w:val="24"/>
        </w:rPr>
        <w:t xml:space="preserve">ξιωματικής </w:t>
      </w:r>
      <w:r>
        <w:rPr>
          <w:rFonts w:eastAsia="Times New Roman" w:cs="Times New Roman"/>
          <w:szCs w:val="24"/>
        </w:rPr>
        <w:t>Α</w:t>
      </w:r>
      <w:r w:rsidRPr="00221A4F">
        <w:rPr>
          <w:rFonts w:eastAsia="Times New Roman" w:cs="Times New Roman"/>
          <w:szCs w:val="24"/>
        </w:rPr>
        <w:t xml:space="preserve">ντιπολίτευσης </w:t>
      </w:r>
      <w:r>
        <w:rPr>
          <w:rFonts w:eastAsia="Times New Roman" w:cs="Times New Roman"/>
          <w:szCs w:val="24"/>
        </w:rPr>
        <w:t>σ</w:t>
      </w:r>
      <w:r w:rsidRPr="00221A4F">
        <w:rPr>
          <w:rFonts w:eastAsia="Times New Roman" w:cs="Times New Roman"/>
          <w:szCs w:val="24"/>
        </w:rPr>
        <w:t xml:space="preserve">τον Παύλο Πολάκη </w:t>
      </w:r>
      <w:r>
        <w:rPr>
          <w:rFonts w:eastAsia="Times New Roman" w:cs="Times New Roman"/>
          <w:szCs w:val="24"/>
        </w:rPr>
        <w:t>ήταν ένα δώρο</w:t>
      </w:r>
      <w:r w:rsidRPr="00221A4F">
        <w:rPr>
          <w:rFonts w:eastAsia="Times New Roman" w:cs="Times New Roman"/>
          <w:szCs w:val="24"/>
        </w:rPr>
        <w:t xml:space="preserve"> στην </w:t>
      </w:r>
      <w:r>
        <w:rPr>
          <w:rFonts w:eastAsia="Times New Roman" w:cs="Times New Roman"/>
          <w:szCs w:val="24"/>
        </w:rPr>
        <w:t>Κ</w:t>
      </w:r>
      <w:r w:rsidRPr="00221A4F">
        <w:rPr>
          <w:rFonts w:eastAsia="Times New Roman" w:cs="Times New Roman"/>
          <w:szCs w:val="24"/>
        </w:rPr>
        <w:t>υβέρνηση</w:t>
      </w:r>
      <w:r>
        <w:rPr>
          <w:rFonts w:eastAsia="Times New Roman" w:cs="Times New Roman"/>
          <w:szCs w:val="24"/>
        </w:rPr>
        <w:t>. Τ</w:t>
      </w:r>
      <w:r w:rsidRPr="00221A4F">
        <w:rPr>
          <w:rFonts w:eastAsia="Times New Roman" w:cs="Times New Roman"/>
          <w:szCs w:val="24"/>
        </w:rPr>
        <w:t>ο είπε</w:t>
      </w:r>
      <w:r>
        <w:rPr>
          <w:rFonts w:eastAsia="Times New Roman" w:cs="Times New Roman"/>
          <w:szCs w:val="24"/>
        </w:rPr>
        <w:t>,</w:t>
      </w:r>
      <w:r w:rsidRPr="00221A4F">
        <w:rPr>
          <w:rFonts w:eastAsia="Times New Roman" w:cs="Times New Roman"/>
          <w:szCs w:val="24"/>
        </w:rPr>
        <w:t xml:space="preserve"> </w:t>
      </w:r>
      <w:r>
        <w:rPr>
          <w:rFonts w:eastAsia="Times New Roman" w:cs="Times New Roman"/>
          <w:szCs w:val="24"/>
        </w:rPr>
        <w:t>ε</w:t>
      </w:r>
      <w:r w:rsidRPr="00221A4F">
        <w:rPr>
          <w:rFonts w:eastAsia="Times New Roman" w:cs="Times New Roman"/>
          <w:szCs w:val="24"/>
        </w:rPr>
        <w:t>ξάλλου και ο Πρωθυπουργός</w:t>
      </w:r>
      <w:r>
        <w:rPr>
          <w:rFonts w:eastAsia="Times New Roman" w:cs="Times New Roman"/>
          <w:szCs w:val="24"/>
        </w:rPr>
        <w:t>. Την ίδια στιγμή,</w:t>
      </w:r>
      <w:r w:rsidRPr="00221A4F">
        <w:rPr>
          <w:rFonts w:eastAsia="Times New Roman" w:cs="Times New Roman"/>
          <w:szCs w:val="24"/>
        </w:rPr>
        <w:t xml:space="preserve"> </w:t>
      </w:r>
      <w:r>
        <w:rPr>
          <w:rFonts w:eastAsia="Times New Roman" w:cs="Times New Roman"/>
          <w:szCs w:val="24"/>
        </w:rPr>
        <w:t>όμως,</w:t>
      </w:r>
      <w:r w:rsidRPr="00221A4F">
        <w:rPr>
          <w:rFonts w:eastAsia="Times New Roman" w:cs="Times New Roman"/>
          <w:szCs w:val="24"/>
        </w:rPr>
        <w:t xml:space="preserve"> είναι ένα δώρο για </w:t>
      </w:r>
      <w:r>
        <w:rPr>
          <w:rFonts w:eastAsia="Times New Roman" w:cs="Times New Roman"/>
          <w:szCs w:val="24"/>
        </w:rPr>
        <w:lastRenderedPageBreak/>
        <w:t>ε</w:t>
      </w:r>
      <w:r w:rsidRPr="00221A4F">
        <w:rPr>
          <w:rFonts w:eastAsia="Times New Roman" w:cs="Times New Roman"/>
          <w:szCs w:val="24"/>
        </w:rPr>
        <w:t>μάς</w:t>
      </w:r>
      <w:r>
        <w:rPr>
          <w:rFonts w:eastAsia="Times New Roman" w:cs="Times New Roman"/>
          <w:szCs w:val="24"/>
        </w:rPr>
        <w:t>, τους Βουλευτές του ΣΥΡΙΖΑ. Μας δίνει μ</w:t>
      </w:r>
      <w:r>
        <w:rPr>
          <w:rFonts w:eastAsia="Times New Roman" w:cs="Times New Roman"/>
          <w:szCs w:val="24"/>
        </w:rPr>
        <w:t>ια</w:t>
      </w:r>
      <w:r w:rsidRPr="00221A4F">
        <w:rPr>
          <w:rFonts w:eastAsia="Times New Roman" w:cs="Times New Roman"/>
          <w:szCs w:val="24"/>
        </w:rPr>
        <w:t xml:space="preserve"> μεγάλη ευκαιρία για μ</w:t>
      </w:r>
      <w:r>
        <w:rPr>
          <w:rFonts w:eastAsia="Times New Roman" w:cs="Times New Roman"/>
          <w:szCs w:val="24"/>
        </w:rPr>
        <w:t>ι</w:t>
      </w:r>
      <w:r w:rsidRPr="00221A4F">
        <w:rPr>
          <w:rFonts w:eastAsia="Times New Roman" w:cs="Times New Roman"/>
          <w:szCs w:val="24"/>
        </w:rPr>
        <w:t>α αναδρομή</w:t>
      </w:r>
      <w:r>
        <w:rPr>
          <w:rFonts w:eastAsia="Times New Roman" w:cs="Times New Roman"/>
          <w:szCs w:val="24"/>
        </w:rPr>
        <w:t>,</w:t>
      </w:r>
      <w:r w:rsidRPr="00221A4F">
        <w:rPr>
          <w:rFonts w:eastAsia="Times New Roman" w:cs="Times New Roman"/>
          <w:szCs w:val="24"/>
        </w:rPr>
        <w:t xml:space="preserve"> για μ</w:t>
      </w:r>
      <w:r>
        <w:rPr>
          <w:rFonts w:eastAsia="Times New Roman" w:cs="Times New Roman"/>
          <w:szCs w:val="24"/>
        </w:rPr>
        <w:t>ι</w:t>
      </w:r>
      <w:r w:rsidRPr="00221A4F">
        <w:rPr>
          <w:rFonts w:eastAsia="Times New Roman" w:cs="Times New Roman"/>
          <w:szCs w:val="24"/>
        </w:rPr>
        <w:t xml:space="preserve">α αναδρομή </w:t>
      </w:r>
      <w:r>
        <w:rPr>
          <w:rFonts w:eastAsia="Times New Roman" w:cs="Times New Roman"/>
          <w:szCs w:val="24"/>
        </w:rPr>
        <w:t>πέντε</w:t>
      </w:r>
      <w:r w:rsidRPr="00221A4F">
        <w:rPr>
          <w:rFonts w:eastAsia="Times New Roman" w:cs="Times New Roman"/>
          <w:szCs w:val="24"/>
        </w:rPr>
        <w:t xml:space="preserve"> ετών τώρα και την </w:t>
      </w:r>
      <w:r>
        <w:rPr>
          <w:rFonts w:eastAsia="Times New Roman" w:cs="Times New Roman"/>
          <w:szCs w:val="24"/>
        </w:rPr>
        <w:t xml:space="preserve">προοπτική. Δεν είχαμε αυτήν την </w:t>
      </w:r>
      <w:r w:rsidRPr="00221A4F">
        <w:rPr>
          <w:rFonts w:eastAsia="Times New Roman" w:cs="Times New Roman"/>
          <w:szCs w:val="24"/>
        </w:rPr>
        <w:t>ευκαιρία</w:t>
      </w:r>
      <w:r>
        <w:rPr>
          <w:rFonts w:eastAsia="Times New Roman" w:cs="Times New Roman"/>
          <w:szCs w:val="24"/>
        </w:rPr>
        <w:t>. Μιλάγαμε πάντα επιμέρους, τμηματικά,</w:t>
      </w:r>
      <w:r w:rsidRPr="00221A4F">
        <w:rPr>
          <w:rFonts w:eastAsia="Times New Roman" w:cs="Times New Roman"/>
          <w:szCs w:val="24"/>
        </w:rPr>
        <w:t xml:space="preserve"> εκείνο το νομοσχέδιο</w:t>
      </w:r>
      <w:r>
        <w:rPr>
          <w:rFonts w:eastAsia="Times New Roman" w:cs="Times New Roman"/>
          <w:szCs w:val="24"/>
        </w:rPr>
        <w:t>,</w:t>
      </w:r>
      <w:r w:rsidRPr="00221A4F">
        <w:rPr>
          <w:rFonts w:eastAsia="Times New Roman" w:cs="Times New Roman"/>
          <w:szCs w:val="24"/>
        </w:rPr>
        <w:t xml:space="preserve"> το άλλο το μέτρο</w:t>
      </w:r>
      <w:r>
        <w:rPr>
          <w:rFonts w:eastAsia="Times New Roman" w:cs="Times New Roman"/>
          <w:szCs w:val="24"/>
        </w:rPr>
        <w:t>.</w:t>
      </w:r>
    </w:p>
    <w:p w14:paraId="6338F9F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Μας δίνει την ευκαιρία να αναπτύξουμε ποιο είναι το σχέδιό </w:t>
      </w:r>
      <w:r>
        <w:rPr>
          <w:rFonts w:eastAsia="Times New Roman" w:cs="Times New Roman"/>
          <w:szCs w:val="24"/>
        </w:rPr>
        <w:t>μας,</w:t>
      </w:r>
      <w:r w:rsidRPr="00221A4F">
        <w:rPr>
          <w:rFonts w:eastAsia="Times New Roman" w:cs="Times New Roman"/>
          <w:szCs w:val="24"/>
        </w:rPr>
        <w:t xml:space="preserve"> για τη λήξη των μνημονίων</w:t>
      </w:r>
      <w:r>
        <w:rPr>
          <w:rFonts w:eastAsia="Times New Roman" w:cs="Times New Roman"/>
          <w:szCs w:val="24"/>
        </w:rPr>
        <w:t>,</w:t>
      </w:r>
      <w:r w:rsidRPr="00221A4F">
        <w:rPr>
          <w:rFonts w:eastAsia="Times New Roman" w:cs="Times New Roman"/>
          <w:szCs w:val="24"/>
        </w:rPr>
        <w:t xml:space="preserve"> την υπέρβαση της λιτότητας</w:t>
      </w:r>
      <w:r>
        <w:rPr>
          <w:rFonts w:eastAsia="Times New Roman" w:cs="Times New Roman"/>
          <w:szCs w:val="24"/>
        </w:rPr>
        <w:t>,</w:t>
      </w:r>
      <w:r w:rsidRPr="00221A4F">
        <w:rPr>
          <w:rFonts w:eastAsia="Times New Roman" w:cs="Times New Roman"/>
          <w:szCs w:val="24"/>
        </w:rPr>
        <w:t xml:space="preserve"> των διακρίσεων</w:t>
      </w:r>
      <w:r>
        <w:rPr>
          <w:rFonts w:eastAsia="Times New Roman" w:cs="Times New Roman"/>
          <w:szCs w:val="24"/>
        </w:rPr>
        <w:t>,</w:t>
      </w:r>
      <w:r w:rsidRPr="00221A4F">
        <w:rPr>
          <w:rFonts w:eastAsia="Times New Roman" w:cs="Times New Roman"/>
          <w:szCs w:val="24"/>
        </w:rPr>
        <w:t xml:space="preserve"> την επαναθεμελίωση του κοινωνικού κράτους</w:t>
      </w:r>
      <w:r>
        <w:rPr>
          <w:rFonts w:eastAsia="Times New Roman" w:cs="Times New Roman"/>
          <w:szCs w:val="24"/>
        </w:rPr>
        <w:t>,</w:t>
      </w:r>
      <w:r w:rsidRPr="00221A4F">
        <w:rPr>
          <w:rFonts w:eastAsia="Times New Roman" w:cs="Times New Roman"/>
          <w:szCs w:val="24"/>
        </w:rPr>
        <w:t xml:space="preserve"> </w:t>
      </w:r>
      <w:r>
        <w:rPr>
          <w:rFonts w:eastAsia="Times New Roman" w:cs="Times New Roman"/>
          <w:szCs w:val="24"/>
        </w:rPr>
        <w:t xml:space="preserve">ένα </w:t>
      </w:r>
      <w:r w:rsidRPr="00221A4F">
        <w:rPr>
          <w:rFonts w:eastAsia="Times New Roman" w:cs="Times New Roman"/>
          <w:szCs w:val="24"/>
        </w:rPr>
        <w:t xml:space="preserve">σχέδιο που </w:t>
      </w:r>
      <w:r>
        <w:rPr>
          <w:rFonts w:eastAsia="Times New Roman" w:cs="Times New Roman"/>
          <w:szCs w:val="24"/>
        </w:rPr>
        <w:t>κ</w:t>
      </w:r>
      <w:r w:rsidRPr="00221A4F">
        <w:rPr>
          <w:rFonts w:eastAsia="Times New Roman" w:cs="Times New Roman"/>
          <w:szCs w:val="24"/>
        </w:rPr>
        <w:t>τίσαμε τέσσερα χρόνια</w:t>
      </w:r>
      <w:r>
        <w:rPr>
          <w:rFonts w:eastAsia="Times New Roman" w:cs="Times New Roman"/>
          <w:szCs w:val="24"/>
        </w:rPr>
        <w:t>, σιγά-σιγά,</w:t>
      </w:r>
      <w:r w:rsidRPr="00221A4F">
        <w:rPr>
          <w:rFonts w:eastAsia="Times New Roman" w:cs="Times New Roman"/>
          <w:szCs w:val="24"/>
        </w:rPr>
        <w:t xml:space="preserve"> δίσεκτα χρόνια</w:t>
      </w:r>
      <w:r>
        <w:rPr>
          <w:rFonts w:eastAsia="Times New Roman" w:cs="Times New Roman"/>
          <w:szCs w:val="24"/>
        </w:rPr>
        <w:t>,</w:t>
      </w:r>
      <w:r w:rsidRPr="00221A4F">
        <w:rPr>
          <w:rFonts w:eastAsia="Times New Roman" w:cs="Times New Roman"/>
          <w:szCs w:val="24"/>
        </w:rPr>
        <w:t xml:space="preserve"> α</w:t>
      </w:r>
      <w:r>
        <w:rPr>
          <w:rFonts w:eastAsia="Times New Roman" w:cs="Times New Roman"/>
          <w:szCs w:val="24"/>
        </w:rPr>
        <w:t>φού έπρεπε να αναμετρηθούμε με θ</w:t>
      </w:r>
      <w:r w:rsidRPr="00221A4F">
        <w:rPr>
          <w:rFonts w:eastAsia="Times New Roman" w:cs="Times New Roman"/>
          <w:szCs w:val="24"/>
        </w:rPr>
        <w:t>εούς και δαίμονες</w:t>
      </w:r>
      <w:r>
        <w:rPr>
          <w:rFonts w:eastAsia="Times New Roman" w:cs="Times New Roman"/>
          <w:szCs w:val="24"/>
        </w:rPr>
        <w:t xml:space="preserve">, ντόπιους </w:t>
      </w:r>
      <w:r w:rsidRPr="00221A4F">
        <w:rPr>
          <w:rFonts w:eastAsia="Times New Roman" w:cs="Times New Roman"/>
          <w:szCs w:val="24"/>
        </w:rPr>
        <w:t>και εισαγό</w:t>
      </w:r>
      <w:r w:rsidRPr="00221A4F">
        <w:rPr>
          <w:rFonts w:eastAsia="Times New Roman" w:cs="Times New Roman"/>
          <w:szCs w:val="24"/>
        </w:rPr>
        <w:t>μεν</w:t>
      </w:r>
      <w:r>
        <w:rPr>
          <w:rFonts w:eastAsia="Times New Roman" w:cs="Times New Roman"/>
          <w:szCs w:val="24"/>
        </w:rPr>
        <w:t>ου</w:t>
      </w:r>
      <w:r w:rsidRPr="00221A4F">
        <w:rPr>
          <w:rFonts w:eastAsia="Times New Roman" w:cs="Times New Roman"/>
          <w:szCs w:val="24"/>
        </w:rPr>
        <w:t>ς</w:t>
      </w:r>
      <w:r>
        <w:rPr>
          <w:rFonts w:eastAsia="Times New Roman" w:cs="Times New Roman"/>
          <w:szCs w:val="24"/>
        </w:rPr>
        <w:t>,</w:t>
      </w:r>
      <w:r w:rsidRPr="00221A4F">
        <w:rPr>
          <w:rFonts w:eastAsia="Times New Roman" w:cs="Times New Roman"/>
          <w:szCs w:val="24"/>
        </w:rPr>
        <w:t xml:space="preserve"> με εκβιασμούς</w:t>
      </w:r>
      <w:r>
        <w:rPr>
          <w:rFonts w:eastAsia="Times New Roman" w:cs="Times New Roman"/>
          <w:szCs w:val="24"/>
        </w:rPr>
        <w:t>,</w:t>
      </w:r>
      <w:r w:rsidRPr="00221A4F">
        <w:rPr>
          <w:rFonts w:eastAsia="Times New Roman" w:cs="Times New Roman"/>
          <w:szCs w:val="24"/>
        </w:rPr>
        <w:t xml:space="preserve"> αλαζονεί</w:t>
      </w:r>
      <w:r>
        <w:rPr>
          <w:rFonts w:eastAsia="Times New Roman" w:cs="Times New Roman"/>
          <w:szCs w:val="24"/>
        </w:rPr>
        <w:t>ε</w:t>
      </w:r>
      <w:r w:rsidRPr="00221A4F">
        <w:rPr>
          <w:rFonts w:eastAsia="Times New Roman" w:cs="Times New Roman"/>
          <w:szCs w:val="24"/>
        </w:rPr>
        <w:t>ς</w:t>
      </w:r>
      <w:r>
        <w:rPr>
          <w:rFonts w:eastAsia="Times New Roman" w:cs="Times New Roman"/>
          <w:szCs w:val="24"/>
        </w:rPr>
        <w:t>,</w:t>
      </w:r>
      <w:r w:rsidRPr="00221A4F">
        <w:rPr>
          <w:rFonts w:eastAsia="Times New Roman" w:cs="Times New Roman"/>
          <w:szCs w:val="24"/>
        </w:rPr>
        <w:t xml:space="preserve"> λοιδορί</w:t>
      </w:r>
      <w:r>
        <w:rPr>
          <w:rFonts w:eastAsia="Times New Roman" w:cs="Times New Roman"/>
          <w:szCs w:val="24"/>
        </w:rPr>
        <w:t>ε</w:t>
      </w:r>
      <w:r w:rsidRPr="00221A4F">
        <w:rPr>
          <w:rFonts w:eastAsia="Times New Roman" w:cs="Times New Roman"/>
          <w:szCs w:val="24"/>
        </w:rPr>
        <w:t>ς</w:t>
      </w:r>
      <w:r>
        <w:rPr>
          <w:rFonts w:eastAsia="Times New Roman" w:cs="Times New Roman"/>
          <w:szCs w:val="24"/>
        </w:rPr>
        <w:t>,</w:t>
      </w:r>
      <w:r w:rsidRPr="00221A4F">
        <w:rPr>
          <w:rFonts w:eastAsia="Times New Roman" w:cs="Times New Roman"/>
          <w:szCs w:val="24"/>
        </w:rPr>
        <w:t xml:space="preserve"> με ψέματα</w:t>
      </w:r>
      <w:r>
        <w:rPr>
          <w:rFonts w:eastAsia="Times New Roman" w:cs="Times New Roman"/>
          <w:szCs w:val="24"/>
        </w:rPr>
        <w:t>,</w:t>
      </w:r>
      <w:r w:rsidRPr="00221A4F">
        <w:rPr>
          <w:rFonts w:eastAsia="Times New Roman" w:cs="Times New Roman"/>
          <w:szCs w:val="24"/>
        </w:rPr>
        <w:t xml:space="preserve"> ύβρεις </w:t>
      </w:r>
      <w:r>
        <w:rPr>
          <w:rFonts w:eastAsia="Times New Roman" w:cs="Times New Roman"/>
          <w:szCs w:val="24"/>
        </w:rPr>
        <w:t>κ</w:t>
      </w:r>
      <w:r w:rsidRPr="00221A4F">
        <w:rPr>
          <w:rFonts w:eastAsia="Times New Roman" w:cs="Times New Roman"/>
          <w:szCs w:val="24"/>
        </w:rPr>
        <w:t>αι συκοφαντίες</w:t>
      </w:r>
      <w:r>
        <w:rPr>
          <w:rFonts w:eastAsia="Times New Roman" w:cs="Times New Roman"/>
          <w:szCs w:val="24"/>
        </w:rPr>
        <w:t>. Αντέξαμε. Τα κ</w:t>
      </w:r>
      <w:r w:rsidRPr="00221A4F">
        <w:rPr>
          <w:rFonts w:eastAsia="Times New Roman" w:cs="Times New Roman"/>
          <w:szCs w:val="24"/>
        </w:rPr>
        <w:t>αταφέραμε με πείσμα και αφοσίωση</w:t>
      </w:r>
      <w:r>
        <w:rPr>
          <w:rFonts w:eastAsia="Times New Roman" w:cs="Times New Roman"/>
          <w:szCs w:val="24"/>
        </w:rPr>
        <w:t>. Ε</w:t>
      </w:r>
      <w:r w:rsidRPr="00221A4F">
        <w:rPr>
          <w:rFonts w:eastAsia="Times New Roman" w:cs="Times New Roman"/>
          <w:szCs w:val="24"/>
        </w:rPr>
        <w:t>πιλέξαμε να μείνουμε</w:t>
      </w:r>
      <w:r>
        <w:rPr>
          <w:rFonts w:eastAsia="Times New Roman" w:cs="Times New Roman"/>
          <w:szCs w:val="24"/>
        </w:rPr>
        <w:t xml:space="preserve"> και να παλέψουμε στις αντίξοες</w:t>
      </w:r>
      <w:r w:rsidRPr="00221A4F">
        <w:rPr>
          <w:rFonts w:eastAsia="Times New Roman" w:cs="Times New Roman"/>
          <w:szCs w:val="24"/>
        </w:rPr>
        <w:t xml:space="preserve"> συνθήκες</w:t>
      </w:r>
      <w:r>
        <w:rPr>
          <w:rFonts w:eastAsia="Times New Roman" w:cs="Times New Roman"/>
          <w:szCs w:val="24"/>
        </w:rPr>
        <w:t>. Δ</w:t>
      </w:r>
      <w:r w:rsidRPr="00221A4F">
        <w:rPr>
          <w:rFonts w:eastAsia="Times New Roman" w:cs="Times New Roman"/>
          <w:szCs w:val="24"/>
        </w:rPr>
        <w:t>εν παραδοθήκαμε και δεν παραδώσαμε</w:t>
      </w:r>
      <w:r>
        <w:rPr>
          <w:rFonts w:eastAsia="Times New Roman" w:cs="Times New Roman"/>
          <w:szCs w:val="24"/>
        </w:rPr>
        <w:t>. Δ</w:t>
      </w:r>
      <w:r w:rsidRPr="00221A4F">
        <w:rPr>
          <w:rFonts w:eastAsia="Times New Roman" w:cs="Times New Roman"/>
          <w:szCs w:val="24"/>
        </w:rPr>
        <w:t xml:space="preserve">εν κρυφτήκαμε στη θαλπωρή </w:t>
      </w:r>
      <w:r w:rsidRPr="00221A4F">
        <w:rPr>
          <w:rFonts w:eastAsia="Times New Roman" w:cs="Times New Roman"/>
          <w:szCs w:val="24"/>
        </w:rPr>
        <w:t xml:space="preserve">των συμβόλων ούτε στην αναμονή καλύτερων </w:t>
      </w:r>
      <w:r>
        <w:rPr>
          <w:rFonts w:eastAsia="Times New Roman" w:cs="Times New Roman"/>
          <w:szCs w:val="24"/>
        </w:rPr>
        <w:t>εποχών. Δ</w:t>
      </w:r>
      <w:r w:rsidRPr="00221A4F">
        <w:rPr>
          <w:rFonts w:eastAsia="Times New Roman" w:cs="Times New Roman"/>
          <w:szCs w:val="24"/>
        </w:rPr>
        <w:t xml:space="preserve">εν </w:t>
      </w:r>
      <w:r>
        <w:rPr>
          <w:rFonts w:eastAsia="Times New Roman" w:cs="Times New Roman"/>
          <w:szCs w:val="24"/>
        </w:rPr>
        <w:t>βολευτήκαμε</w:t>
      </w:r>
      <w:r w:rsidRPr="00221A4F">
        <w:rPr>
          <w:rFonts w:eastAsia="Times New Roman" w:cs="Times New Roman"/>
          <w:szCs w:val="24"/>
        </w:rPr>
        <w:t xml:space="preserve"> μόνο με την αποκάλυψη του καπιταλισμού ούτε </w:t>
      </w:r>
      <w:r>
        <w:rPr>
          <w:rFonts w:eastAsia="Times New Roman" w:cs="Times New Roman"/>
          <w:szCs w:val="24"/>
        </w:rPr>
        <w:t>του νεοφιλελευθερισμού και των αγορών. Π</w:t>
      </w:r>
      <w:r w:rsidRPr="00221A4F">
        <w:rPr>
          <w:rFonts w:eastAsia="Times New Roman" w:cs="Times New Roman"/>
          <w:szCs w:val="24"/>
        </w:rPr>
        <w:t>ροσπαθ</w:t>
      </w:r>
      <w:r>
        <w:rPr>
          <w:rFonts w:eastAsia="Times New Roman" w:cs="Times New Roman"/>
          <w:szCs w:val="24"/>
        </w:rPr>
        <w:t>ού</w:t>
      </w:r>
      <w:r w:rsidRPr="00221A4F">
        <w:rPr>
          <w:rFonts w:eastAsia="Times New Roman" w:cs="Times New Roman"/>
          <w:szCs w:val="24"/>
        </w:rPr>
        <w:t xml:space="preserve">σαμε να </w:t>
      </w:r>
      <w:r w:rsidRPr="00221A4F">
        <w:rPr>
          <w:rFonts w:eastAsia="Times New Roman" w:cs="Times New Roman"/>
          <w:szCs w:val="24"/>
        </w:rPr>
        <w:lastRenderedPageBreak/>
        <w:t>δώσουμε τη μάχη σε κάθε πεδίο</w:t>
      </w:r>
      <w:r>
        <w:rPr>
          <w:rFonts w:eastAsia="Times New Roman" w:cs="Times New Roman"/>
          <w:szCs w:val="24"/>
        </w:rPr>
        <w:t>,</w:t>
      </w:r>
      <w:r w:rsidRPr="00221A4F">
        <w:rPr>
          <w:rFonts w:eastAsia="Times New Roman" w:cs="Times New Roman"/>
          <w:szCs w:val="24"/>
        </w:rPr>
        <w:t xml:space="preserve"> σε κάθε στιγμή</w:t>
      </w:r>
      <w:r>
        <w:rPr>
          <w:rFonts w:eastAsia="Times New Roman" w:cs="Times New Roman"/>
          <w:szCs w:val="24"/>
        </w:rPr>
        <w:t>,</w:t>
      </w:r>
      <w:r w:rsidRPr="00221A4F">
        <w:rPr>
          <w:rFonts w:eastAsia="Times New Roman" w:cs="Times New Roman"/>
          <w:szCs w:val="24"/>
        </w:rPr>
        <w:t xml:space="preserve"> σε κάθε </w:t>
      </w:r>
      <w:r>
        <w:rPr>
          <w:rFonts w:eastAsia="Times New Roman" w:cs="Times New Roman"/>
          <w:szCs w:val="24"/>
        </w:rPr>
        <w:t>ε</w:t>
      </w:r>
      <w:r w:rsidRPr="00221A4F">
        <w:rPr>
          <w:rFonts w:eastAsia="Times New Roman" w:cs="Times New Roman"/>
          <w:szCs w:val="24"/>
        </w:rPr>
        <w:t>υκαιρία</w:t>
      </w:r>
      <w:r>
        <w:rPr>
          <w:rFonts w:eastAsia="Times New Roman" w:cs="Times New Roman"/>
          <w:szCs w:val="24"/>
        </w:rPr>
        <w:t>,</w:t>
      </w:r>
      <w:r w:rsidRPr="00221A4F">
        <w:rPr>
          <w:rFonts w:eastAsia="Times New Roman" w:cs="Times New Roman"/>
          <w:szCs w:val="24"/>
        </w:rPr>
        <w:t xml:space="preserve"> σε κάθε δυνατότητα που μας</w:t>
      </w:r>
      <w:r w:rsidRPr="00221A4F">
        <w:rPr>
          <w:rFonts w:eastAsia="Times New Roman" w:cs="Times New Roman"/>
          <w:szCs w:val="24"/>
        </w:rPr>
        <w:t xml:space="preserve"> </w:t>
      </w:r>
      <w:r>
        <w:rPr>
          <w:rFonts w:eastAsia="Times New Roman" w:cs="Times New Roman"/>
          <w:szCs w:val="24"/>
        </w:rPr>
        <w:t>έδινε η συγκυρία, που μας έδινε, α</w:t>
      </w:r>
      <w:r w:rsidRPr="00221A4F">
        <w:rPr>
          <w:rFonts w:eastAsia="Times New Roman" w:cs="Times New Roman"/>
          <w:szCs w:val="24"/>
        </w:rPr>
        <w:t>ν θέλετε</w:t>
      </w:r>
      <w:r>
        <w:rPr>
          <w:rFonts w:eastAsia="Times New Roman" w:cs="Times New Roman"/>
          <w:szCs w:val="24"/>
        </w:rPr>
        <w:t xml:space="preserve">, ο συσχετισμός </w:t>
      </w:r>
      <w:r w:rsidRPr="00221A4F">
        <w:rPr>
          <w:rFonts w:eastAsia="Times New Roman" w:cs="Times New Roman"/>
          <w:szCs w:val="24"/>
        </w:rPr>
        <w:t>δύναμης</w:t>
      </w:r>
      <w:r>
        <w:rPr>
          <w:rFonts w:eastAsia="Times New Roman" w:cs="Times New Roman"/>
          <w:szCs w:val="24"/>
        </w:rPr>
        <w:t>. Τ</w:t>
      </w:r>
      <w:r w:rsidRPr="00221A4F">
        <w:rPr>
          <w:rFonts w:eastAsia="Times New Roman" w:cs="Times New Roman"/>
          <w:szCs w:val="24"/>
        </w:rPr>
        <w:t>α πρώτα χρόνια παλέψαμε για τα στοιχειώδη</w:t>
      </w:r>
      <w:r>
        <w:rPr>
          <w:rFonts w:eastAsia="Times New Roman" w:cs="Times New Roman"/>
          <w:szCs w:val="24"/>
        </w:rPr>
        <w:t>, για την αντιμετώπιση της ανθρωπιστικής κρίσης,</w:t>
      </w:r>
      <w:r w:rsidRPr="00221A4F">
        <w:rPr>
          <w:rFonts w:eastAsia="Times New Roman" w:cs="Times New Roman"/>
          <w:szCs w:val="24"/>
        </w:rPr>
        <w:t xml:space="preserve"> το επίδομα αλληλεγγύης</w:t>
      </w:r>
      <w:r>
        <w:rPr>
          <w:rFonts w:eastAsia="Times New Roman" w:cs="Times New Roman"/>
          <w:szCs w:val="24"/>
        </w:rPr>
        <w:t>, τους</w:t>
      </w:r>
      <w:r w:rsidRPr="00221A4F">
        <w:rPr>
          <w:rFonts w:eastAsia="Times New Roman" w:cs="Times New Roman"/>
          <w:szCs w:val="24"/>
        </w:rPr>
        <w:t xml:space="preserve"> ανασφάλιστους</w:t>
      </w:r>
      <w:r>
        <w:rPr>
          <w:rFonts w:eastAsia="Times New Roman" w:cs="Times New Roman"/>
          <w:szCs w:val="24"/>
        </w:rPr>
        <w:t>,</w:t>
      </w:r>
      <w:r w:rsidRPr="00221A4F">
        <w:rPr>
          <w:rFonts w:eastAsia="Times New Roman" w:cs="Times New Roman"/>
          <w:szCs w:val="24"/>
        </w:rPr>
        <w:t xml:space="preserve"> τα νοσοκομεία και τα σχολεία</w:t>
      </w:r>
      <w:r>
        <w:rPr>
          <w:rFonts w:eastAsia="Times New Roman" w:cs="Times New Roman"/>
          <w:szCs w:val="24"/>
        </w:rPr>
        <w:t>, την προσφυγική κρίση. Μ</w:t>
      </w:r>
      <w:r>
        <w:rPr>
          <w:rFonts w:eastAsia="Times New Roman" w:cs="Times New Roman"/>
          <w:szCs w:val="24"/>
        </w:rPr>
        <w:t>ετά για</w:t>
      </w:r>
      <w:r w:rsidRPr="00221A4F">
        <w:rPr>
          <w:rFonts w:eastAsia="Times New Roman" w:cs="Times New Roman"/>
          <w:szCs w:val="24"/>
        </w:rPr>
        <w:t xml:space="preserve"> τα βασικά</w:t>
      </w:r>
      <w:r>
        <w:rPr>
          <w:rFonts w:eastAsia="Times New Roman" w:cs="Times New Roman"/>
          <w:szCs w:val="24"/>
        </w:rPr>
        <w:t>: Για τις εργασιακές σχέσεις,</w:t>
      </w:r>
      <w:r w:rsidRPr="00221A4F">
        <w:rPr>
          <w:rFonts w:eastAsia="Times New Roman" w:cs="Times New Roman"/>
          <w:szCs w:val="24"/>
        </w:rPr>
        <w:t xml:space="preserve"> την </w:t>
      </w:r>
      <w:r>
        <w:rPr>
          <w:rFonts w:eastAsia="Times New Roman" w:cs="Times New Roman"/>
          <w:szCs w:val="24"/>
        </w:rPr>
        <w:t>π</w:t>
      </w:r>
      <w:r w:rsidRPr="00221A4F">
        <w:rPr>
          <w:rFonts w:eastAsia="Times New Roman" w:cs="Times New Roman"/>
          <w:szCs w:val="24"/>
        </w:rPr>
        <w:t>ρωτοβάθμια περίθαλψη</w:t>
      </w:r>
      <w:r>
        <w:rPr>
          <w:rFonts w:eastAsia="Times New Roman" w:cs="Times New Roman"/>
          <w:szCs w:val="24"/>
        </w:rPr>
        <w:t>,</w:t>
      </w:r>
      <w:r w:rsidRPr="00221A4F">
        <w:rPr>
          <w:rFonts w:eastAsia="Times New Roman" w:cs="Times New Roman"/>
          <w:szCs w:val="24"/>
        </w:rPr>
        <w:t xml:space="preserve"> για τις διακρίσεις και την ανθρώπινη αξιοπρέπεια</w:t>
      </w:r>
      <w:r>
        <w:rPr>
          <w:rFonts w:eastAsia="Times New Roman" w:cs="Times New Roman"/>
          <w:szCs w:val="24"/>
        </w:rPr>
        <w:t>. Γ</w:t>
      </w:r>
      <w:r w:rsidRPr="00221A4F">
        <w:rPr>
          <w:rFonts w:eastAsia="Times New Roman" w:cs="Times New Roman"/>
          <w:szCs w:val="24"/>
        </w:rPr>
        <w:t xml:space="preserve">ια την </w:t>
      </w:r>
      <w:r>
        <w:rPr>
          <w:rFonts w:eastAsia="Times New Roman" w:cs="Times New Roman"/>
          <w:szCs w:val="24"/>
        </w:rPr>
        <w:t>ε</w:t>
      </w:r>
      <w:r w:rsidRPr="00221A4F">
        <w:rPr>
          <w:rFonts w:eastAsia="Times New Roman" w:cs="Times New Roman"/>
          <w:szCs w:val="24"/>
        </w:rPr>
        <w:t>ιρήνη και τη φιλία στην περιοχή</w:t>
      </w:r>
      <w:r>
        <w:rPr>
          <w:rFonts w:eastAsia="Times New Roman" w:cs="Times New Roman"/>
          <w:szCs w:val="24"/>
        </w:rPr>
        <w:t>, με εμβληματική τ</w:t>
      </w:r>
      <w:r w:rsidRPr="00221A4F">
        <w:rPr>
          <w:rFonts w:eastAsia="Times New Roman" w:cs="Times New Roman"/>
          <w:szCs w:val="24"/>
        </w:rPr>
        <w:t xml:space="preserve">η </w:t>
      </w:r>
      <w:r>
        <w:rPr>
          <w:rFonts w:eastAsia="Times New Roman" w:cs="Times New Roman"/>
          <w:szCs w:val="24"/>
        </w:rPr>
        <w:t>Σ</w:t>
      </w:r>
      <w:r w:rsidRPr="00221A4F">
        <w:rPr>
          <w:rFonts w:eastAsia="Times New Roman" w:cs="Times New Roman"/>
          <w:szCs w:val="24"/>
        </w:rPr>
        <w:t>υμφωνία των Πρεσπών</w:t>
      </w:r>
      <w:r>
        <w:rPr>
          <w:rFonts w:eastAsia="Times New Roman" w:cs="Times New Roman"/>
          <w:szCs w:val="24"/>
        </w:rPr>
        <w:t>.</w:t>
      </w:r>
    </w:p>
    <w:p w14:paraId="6338F9F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w:t>
      </w:r>
      <w:r w:rsidRPr="00221A4F">
        <w:rPr>
          <w:rFonts w:eastAsia="Times New Roman" w:cs="Times New Roman"/>
          <w:szCs w:val="24"/>
        </w:rPr>
        <w:t>ια μένα</w:t>
      </w:r>
      <w:r>
        <w:rPr>
          <w:rFonts w:eastAsia="Times New Roman" w:cs="Times New Roman"/>
          <w:szCs w:val="24"/>
        </w:rPr>
        <w:t xml:space="preserve"> ο άθλος, το επίτευγμα είναι ότι μειώσαμε την ανεργία κατά δέκα ποσοστιαίες</w:t>
      </w:r>
      <w:r w:rsidRPr="00221A4F">
        <w:rPr>
          <w:rFonts w:eastAsia="Times New Roman" w:cs="Times New Roman"/>
          <w:szCs w:val="24"/>
        </w:rPr>
        <w:t xml:space="preserve"> μονάδες και μάλιστα</w:t>
      </w:r>
      <w:r>
        <w:rPr>
          <w:rFonts w:eastAsia="Times New Roman" w:cs="Times New Roman"/>
          <w:szCs w:val="24"/>
        </w:rPr>
        <w:t>,</w:t>
      </w:r>
      <w:r w:rsidRPr="00221A4F">
        <w:rPr>
          <w:rFonts w:eastAsia="Times New Roman" w:cs="Times New Roman"/>
          <w:szCs w:val="24"/>
        </w:rPr>
        <w:t xml:space="preserve"> σε συνθήκες μνημονίου και υψηλών</w:t>
      </w:r>
      <w:r>
        <w:rPr>
          <w:rFonts w:eastAsia="Times New Roman" w:cs="Times New Roman"/>
          <w:szCs w:val="24"/>
        </w:rPr>
        <w:t>,</w:t>
      </w:r>
      <w:r w:rsidRPr="00221A4F">
        <w:rPr>
          <w:rFonts w:eastAsia="Times New Roman" w:cs="Times New Roman"/>
          <w:szCs w:val="24"/>
        </w:rPr>
        <w:t xml:space="preserve"> δυσανάλογα υψηλών πλεονασμάτων</w:t>
      </w:r>
      <w:r>
        <w:rPr>
          <w:rFonts w:eastAsia="Times New Roman" w:cs="Times New Roman"/>
          <w:szCs w:val="24"/>
        </w:rPr>
        <w:t xml:space="preserve">. Ανακόψαμε τη φυγή </w:t>
      </w:r>
      <w:r w:rsidRPr="00221A4F">
        <w:rPr>
          <w:rFonts w:eastAsia="Times New Roman" w:cs="Times New Roman"/>
          <w:szCs w:val="24"/>
        </w:rPr>
        <w:t>των νέων</w:t>
      </w:r>
      <w:r>
        <w:rPr>
          <w:rFonts w:eastAsia="Times New Roman" w:cs="Times New Roman"/>
          <w:szCs w:val="24"/>
        </w:rPr>
        <w:t>. Ά</w:t>
      </w:r>
      <w:r w:rsidRPr="00221A4F">
        <w:rPr>
          <w:rFonts w:eastAsia="Times New Roman" w:cs="Times New Roman"/>
          <w:szCs w:val="24"/>
        </w:rPr>
        <w:t xml:space="preserve">νοιξαν </w:t>
      </w:r>
      <w:r>
        <w:rPr>
          <w:rFonts w:eastAsia="Times New Roman" w:cs="Times New Roman"/>
          <w:szCs w:val="24"/>
        </w:rPr>
        <w:t>νέες</w:t>
      </w:r>
      <w:r w:rsidRPr="00221A4F">
        <w:rPr>
          <w:rFonts w:eastAsia="Times New Roman" w:cs="Times New Roman"/>
          <w:szCs w:val="24"/>
        </w:rPr>
        <w:t xml:space="preserve"> δουλειές</w:t>
      </w:r>
      <w:r>
        <w:rPr>
          <w:rFonts w:eastAsia="Times New Roman" w:cs="Times New Roman"/>
          <w:szCs w:val="24"/>
        </w:rPr>
        <w:t>.</w:t>
      </w:r>
    </w:p>
    <w:p w14:paraId="6338FA0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Ε</w:t>
      </w:r>
      <w:r w:rsidRPr="00221A4F">
        <w:rPr>
          <w:rFonts w:eastAsia="Times New Roman" w:cs="Times New Roman"/>
          <w:szCs w:val="24"/>
        </w:rPr>
        <w:t>πιτρέψτε μου εδώ μ</w:t>
      </w:r>
      <w:r>
        <w:rPr>
          <w:rFonts w:eastAsia="Times New Roman" w:cs="Times New Roman"/>
          <w:szCs w:val="24"/>
        </w:rPr>
        <w:t>ι</w:t>
      </w:r>
      <w:r w:rsidRPr="00221A4F">
        <w:rPr>
          <w:rFonts w:eastAsia="Times New Roman" w:cs="Times New Roman"/>
          <w:szCs w:val="24"/>
        </w:rPr>
        <w:t>α παρένθεση</w:t>
      </w:r>
      <w:r>
        <w:rPr>
          <w:rFonts w:eastAsia="Times New Roman" w:cs="Times New Roman"/>
          <w:szCs w:val="24"/>
        </w:rPr>
        <w:t xml:space="preserve">. Η </w:t>
      </w:r>
      <w:r w:rsidRPr="00221A4F">
        <w:rPr>
          <w:rFonts w:eastAsia="Times New Roman" w:cs="Times New Roman"/>
          <w:szCs w:val="24"/>
        </w:rPr>
        <w:t xml:space="preserve">εικόνα </w:t>
      </w:r>
      <w:r w:rsidRPr="00221A4F">
        <w:rPr>
          <w:rFonts w:eastAsia="Times New Roman" w:cs="Times New Roman"/>
          <w:szCs w:val="24"/>
        </w:rPr>
        <w:t>που θέλω να διώξω από το μυαλό μου είναι τα λουκέτα</w:t>
      </w:r>
      <w:r>
        <w:rPr>
          <w:rFonts w:eastAsia="Times New Roman" w:cs="Times New Roman"/>
          <w:szCs w:val="24"/>
        </w:rPr>
        <w:t>,</w:t>
      </w:r>
      <w:r w:rsidRPr="00221A4F">
        <w:rPr>
          <w:rFonts w:eastAsia="Times New Roman" w:cs="Times New Roman"/>
          <w:szCs w:val="24"/>
        </w:rPr>
        <w:t xml:space="preserve"> η απόγνωση του κόσμου</w:t>
      </w:r>
      <w:r>
        <w:rPr>
          <w:rFonts w:eastAsia="Times New Roman" w:cs="Times New Roman"/>
          <w:szCs w:val="24"/>
        </w:rPr>
        <w:t>, η σύνταξη του</w:t>
      </w:r>
      <w:r w:rsidRPr="00221A4F">
        <w:rPr>
          <w:rFonts w:eastAsia="Times New Roman" w:cs="Times New Roman"/>
          <w:szCs w:val="24"/>
        </w:rPr>
        <w:t xml:space="preserve"> πάππου που έτρε</w:t>
      </w:r>
      <w:r>
        <w:rPr>
          <w:rFonts w:eastAsia="Times New Roman" w:cs="Times New Roman"/>
          <w:szCs w:val="24"/>
        </w:rPr>
        <w:t>φ</w:t>
      </w:r>
      <w:r w:rsidRPr="00221A4F">
        <w:rPr>
          <w:rFonts w:eastAsia="Times New Roman" w:cs="Times New Roman"/>
          <w:szCs w:val="24"/>
        </w:rPr>
        <w:t>ε όλη την οικογένεια</w:t>
      </w:r>
      <w:r>
        <w:rPr>
          <w:rFonts w:eastAsia="Times New Roman" w:cs="Times New Roman"/>
          <w:szCs w:val="24"/>
        </w:rPr>
        <w:t xml:space="preserve">, οι άνθρωποι που </w:t>
      </w:r>
      <w:r w:rsidRPr="00221A4F">
        <w:rPr>
          <w:rFonts w:eastAsia="Times New Roman" w:cs="Times New Roman"/>
          <w:szCs w:val="24"/>
        </w:rPr>
        <w:t>αναζητούσαν</w:t>
      </w:r>
      <w:r>
        <w:rPr>
          <w:rFonts w:eastAsia="Times New Roman" w:cs="Times New Roman"/>
          <w:szCs w:val="24"/>
        </w:rPr>
        <w:t xml:space="preserve"> τροφή στους σκουπιδοτενεκέδες. Δεν είναι μια εικόνα πόλεμου αυτή ή εικόνα</w:t>
      </w:r>
      <w:r w:rsidRPr="00221A4F">
        <w:rPr>
          <w:rFonts w:eastAsia="Times New Roman" w:cs="Times New Roman"/>
          <w:szCs w:val="24"/>
        </w:rPr>
        <w:t xml:space="preserve"> εμφυλίου</w:t>
      </w:r>
      <w:r>
        <w:rPr>
          <w:rFonts w:eastAsia="Times New Roman" w:cs="Times New Roman"/>
          <w:szCs w:val="24"/>
        </w:rPr>
        <w:t>. Ε</w:t>
      </w:r>
      <w:r w:rsidRPr="00221A4F">
        <w:rPr>
          <w:rFonts w:eastAsia="Times New Roman" w:cs="Times New Roman"/>
          <w:szCs w:val="24"/>
        </w:rPr>
        <w:t xml:space="preserve">ίναι </w:t>
      </w:r>
      <w:r>
        <w:rPr>
          <w:rFonts w:eastAsia="Times New Roman" w:cs="Times New Roman"/>
          <w:szCs w:val="24"/>
        </w:rPr>
        <w:t xml:space="preserve">η </w:t>
      </w:r>
      <w:r w:rsidRPr="00221A4F">
        <w:rPr>
          <w:rFonts w:eastAsia="Times New Roman" w:cs="Times New Roman"/>
          <w:szCs w:val="24"/>
        </w:rPr>
        <w:t>εικόνα τ</w:t>
      </w:r>
      <w:r w:rsidRPr="00221A4F">
        <w:rPr>
          <w:rFonts w:eastAsia="Times New Roman" w:cs="Times New Roman"/>
          <w:szCs w:val="24"/>
        </w:rPr>
        <w:t xml:space="preserve">ου </w:t>
      </w:r>
      <w:r>
        <w:rPr>
          <w:rFonts w:eastAsia="Times New Roman" w:cs="Times New Roman"/>
          <w:szCs w:val="24"/>
        </w:rPr>
        <w:t>20</w:t>
      </w:r>
      <w:r w:rsidRPr="00221A4F">
        <w:rPr>
          <w:rFonts w:eastAsia="Times New Roman" w:cs="Times New Roman"/>
          <w:szCs w:val="24"/>
        </w:rPr>
        <w:t>12-</w:t>
      </w:r>
      <w:r>
        <w:rPr>
          <w:rFonts w:eastAsia="Times New Roman" w:cs="Times New Roman"/>
          <w:szCs w:val="24"/>
        </w:rPr>
        <w:t>20</w:t>
      </w:r>
      <w:r w:rsidRPr="00221A4F">
        <w:rPr>
          <w:rFonts w:eastAsia="Times New Roman" w:cs="Times New Roman"/>
          <w:szCs w:val="24"/>
        </w:rPr>
        <w:t xml:space="preserve">14 και δεν </w:t>
      </w:r>
      <w:r>
        <w:rPr>
          <w:rFonts w:eastAsia="Times New Roman" w:cs="Times New Roman"/>
          <w:szCs w:val="24"/>
        </w:rPr>
        <w:t>μπορεί</w:t>
      </w:r>
      <w:r w:rsidRPr="00221A4F">
        <w:rPr>
          <w:rFonts w:eastAsia="Times New Roman" w:cs="Times New Roman"/>
          <w:szCs w:val="24"/>
        </w:rPr>
        <w:t xml:space="preserve"> να την ξεχνάμε</w:t>
      </w:r>
      <w:r>
        <w:rPr>
          <w:rFonts w:eastAsia="Times New Roman" w:cs="Times New Roman"/>
          <w:szCs w:val="24"/>
        </w:rPr>
        <w:t>, η</w:t>
      </w:r>
      <w:r w:rsidRPr="00221A4F">
        <w:rPr>
          <w:rFonts w:eastAsia="Times New Roman" w:cs="Times New Roman"/>
          <w:szCs w:val="24"/>
        </w:rPr>
        <w:t xml:space="preserve"> εικόνα </w:t>
      </w:r>
      <w:r>
        <w:rPr>
          <w:rFonts w:eastAsia="Times New Roman" w:cs="Times New Roman"/>
          <w:szCs w:val="24"/>
        </w:rPr>
        <w:t>μιας βιωμένης</w:t>
      </w:r>
      <w:r w:rsidRPr="00221A4F">
        <w:rPr>
          <w:rFonts w:eastAsia="Times New Roman" w:cs="Times New Roman"/>
          <w:szCs w:val="24"/>
        </w:rPr>
        <w:t xml:space="preserve"> πραγματικότητας</w:t>
      </w:r>
      <w:r>
        <w:rPr>
          <w:rFonts w:eastAsia="Times New Roman" w:cs="Times New Roman"/>
          <w:szCs w:val="24"/>
        </w:rPr>
        <w:t>,</w:t>
      </w:r>
      <w:r w:rsidRPr="00221A4F">
        <w:rPr>
          <w:rFonts w:eastAsia="Times New Roman" w:cs="Times New Roman"/>
          <w:szCs w:val="24"/>
        </w:rPr>
        <w:t xml:space="preserve"> οι οποίοι </w:t>
      </w:r>
      <w:r>
        <w:rPr>
          <w:rFonts w:eastAsia="Times New Roman" w:cs="Times New Roman"/>
          <w:szCs w:val="24"/>
        </w:rPr>
        <w:t>συνάδελφοι της Α</w:t>
      </w:r>
      <w:r w:rsidRPr="00221A4F">
        <w:rPr>
          <w:rFonts w:eastAsia="Times New Roman" w:cs="Times New Roman"/>
          <w:szCs w:val="24"/>
        </w:rPr>
        <w:t xml:space="preserve">ντιπολίτευσης </w:t>
      </w:r>
      <w:r>
        <w:rPr>
          <w:rFonts w:eastAsia="Times New Roman" w:cs="Times New Roman"/>
          <w:szCs w:val="24"/>
        </w:rPr>
        <w:t>την</w:t>
      </w:r>
      <w:r w:rsidRPr="00221A4F">
        <w:rPr>
          <w:rFonts w:eastAsia="Times New Roman" w:cs="Times New Roman"/>
          <w:szCs w:val="24"/>
        </w:rPr>
        <w:t xml:space="preserve"> ξεχνούν</w:t>
      </w:r>
      <w:r>
        <w:rPr>
          <w:rFonts w:eastAsia="Times New Roman" w:cs="Times New Roman"/>
          <w:szCs w:val="24"/>
        </w:rPr>
        <w:t>, δεν</w:t>
      </w:r>
      <w:r w:rsidRPr="00221A4F">
        <w:rPr>
          <w:rFonts w:eastAsia="Times New Roman" w:cs="Times New Roman"/>
          <w:szCs w:val="24"/>
        </w:rPr>
        <w:t xml:space="preserve"> την αναφέρουν</w:t>
      </w:r>
      <w:r>
        <w:rPr>
          <w:rFonts w:eastAsia="Times New Roman" w:cs="Times New Roman"/>
          <w:szCs w:val="24"/>
        </w:rPr>
        <w:t>, δεν τη</w:t>
      </w:r>
      <w:r w:rsidRPr="00221A4F">
        <w:rPr>
          <w:rFonts w:eastAsia="Times New Roman" w:cs="Times New Roman"/>
          <w:szCs w:val="24"/>
        </w:rPr>
        <w:t>ν εξετάζου</w:t>
      </w:r>
      <w:r>
        <w:rPr>
          <w:rFonts w:eastAsia="Times New Roman" w:cs="Times New Roman"/>
          <w:szCs w:val="24"/>
        </w:rPr>
        <w:t xml:space="preserve">ν. </w:t>
      </w:r>
      <w:r w:rsidRPr="00221A4F">
        <w:rPr>
          <w:rFonts w:eastAsia="Times New Roman" w:cs="Times New Roman"/>
          <w:szCs w:val="24"/>
        </w:rPr>
        <w:t xml:space="preserve">Ποιος </w:t>
      </w:r>
      <w:r>
        <w:rPr>
          <w:rFonts w:eastAsia="Times New Roman" w:cs="Times New Roman"/>
          <w:szCs w:val="24"/>
        </w:rPr>
        <w:t>τη</w:t>
      </w:r>
      <w:r w:rsidRPr="00221A4F">
        <w:rPr>
          <w:rFonts w:eastAsia="Times New Roman" w:cs="Times New Roman"/>
          <w:szCs w:val="24"/>
        </w:rPr>
        <w:t xml:space="preserve"> δημιούργησε</w:t>
      </w:r>
      <w:r>
        <w:rPr>
          <w:rFonts w:eastAsia="Times New Roman" w:cs="Times New Roman"/>
          <w:szCs w:val="24"/>
        </w:rPr>
        <w:t>; Ο</w:t>
      </w:r>
      <w:r w:rsidRPr="00221A4F">
        <w:rPr>
          <w:rFonts w:eastAsia="Times New Roman" w:cs="Times New Roman"/>
          <w:szCs w:val="24"/>
        </w:rPr>
        <w:t xml:space="preserve"> ΣΥΡΙΖΑ του </w:t>
      </w:r>
      <w:r>
        <w:rPr>
          <w:rFonts w:eastAsia="Times New Roman" w:cs="Times New Roman"/>
          <w:szCs w:val="24"/>
        </w:rPr>
        <w:t>20</w:t>
      </w:r>
      <w:r w:rsidRPr="00221A4F">
        <w:rPr>
          <w:rFonts w:eastAsia="Times New Roman" w:cs="Times New Roman"/>
          <w:szCs w:val="24"/>
        </w:rPr>
        <w:t>15-</w:t>
      </w:r>
      <w:r>
        <w:rPr>
          <w:rFonts w:eastAsia="Times New Roman" w:cs="Times New Roman"/>
          <w:szCs w:val="24"/>
        </w:rPr>
        <w:t>20</w:t>
      </w:r>
      <w:r w:rsidRPr="00221A4F">
        <w:rPr>
          <w:rFonts w:eastAsia="Times New Roman" w:cs="Times New Roman"/>
          <w:szCs w:val="24"/>
        </w:rPr>
        <w:t xml:space="preserve">19 δημιούργησε </w:t>
      </w:r>
      <w:r>
        <w:rPr>
          <w:rFonts w:eastAsia="Times New Roman" w:cs="Times New Roman"/>
          <w:szCs w:val="24"/>
        </w:rPr>
        <w:t>τ</w:t>
      </w:r>
      <w:r w:rsidRPr="00221A4F">
        <w:rPr>
          <w:rFonts w:eastAsia="Times New Roman" w:cs="Times New Roman"/>
          <w:szCs w:val="24"/>
        </w:rPr>
        <w:t>η</w:t>
      </w:r>
      <w:r>
        <w:rPr>
          <w:rFonts w:eastAsia="Times New Roman" w:cs="Times New Roman"/>
          <w:szCs w:val="24"/>
        </w:rPr>
        <w:t>ν</w:t>
      </w:r>
      <w:r w:rsidRPr="00221A4F">
        <w:rPr>
          <w:rFonts w:eastAsia="Times New Roman" w:cs="Times New Roman"/>
          <w:szCs w:val="24"/>
        </w:rPr>
        <w:t xml:space="preserve"> ανθρωπιστική κρίση</w:t>
      </w:r>
      <w:r>
        <w:rPr>
          <w:rFonts w:eastAsia="Times New Roman" w:cs="Times New Roman"/>
          <w:szCs w:val="24"/>
        </w:rPr>
        <w:t>,</w:t>
      </w:r>
      <w:r w:rsidRPr="00221A4F">
        <w:rPr>
          <w:rFonts w:eastAsia="Times New Roman" w:cs="Times New Roman"/>
          <w:szCs w:val="24"/>
        </w:rPr>
        <w:t xml:space="preserve"> </w:t>
      </w:r>
      <w:r w:rsidRPr="00221A4F">
        <w:rPr>
          <w:rFonts w:eastAsia="Times New Roman" w:cs="Times New Roman"/>
          <w:szCs w:val="24"/>
        </w:rPr>
        <w:t xml:space="preserve">τα 300 </w:t>
      </w:r>
      <w:r>
        <w:rPr>
          <w:rFonts w:eastAsia="Times New Roman" w:cs="Times New Roman"/>
          <w:szCs w:val="24"/>
        </w:rPr>
        <w:t xml:space="preserve">δισεκατομμύρια χρέος, την υποτίμηση της </w:t>
      </w:r>
      <w:r w:rsidRPr="00221A4F">
        <w:rPr>
          <w:rFonts w:eastAsia="Times New Roman" w:cs="Times New Roman"/>
          <w:szCs w:val="24"/>
        </w:rPr>
        <w:t>εργασίας</w:t>
      </w:r>
      <w:r>
        <w:rPr>
          <w:rFonts w:eastAsia="Times New Roman" w:cs="Times New Roman"/>
          <w:szCs w:val="24"/>
        </w:rPr>
        <w:t>;</w:t>
      </w:r>
      <w:r w:rsidRPr="00221A4F">
        <w:rPr>
          <w:rFonts w:eastAsia="Times New Roman" w:cs="Times New Roman"/>
          <w:szCs w:val="24"/>
        </w:rPr>
        <w:t xml:space="preserve"> Προφανώς</w:t>
      </w:r>
      <w:r>
        <w:rPr>
          <w:rFonts w:eastAsia="Times New Roman" w:cs="Times New Roman"/>
          <w:szCs w:val="24"/>
        </w:rPr>
        <w:t>,</w:t>
      </w:r>
      <w:r w:rsidRPr="00221A4F">
        <w:rPr>
          <w:rFonts w:eastAsia="Times New Roman" w:cs="Times New Roman"/>
          <w:szCs w:val="24"/>
        </w:rPr>
        <w:t xml:space="preserve"> όχι</w:t>
      </w:r>
      <w:r>
        <w:rPr>
          <w:rFonts w:eastAsia="Times New Roman" w:cs="Times New Roman"/>
          <w:szCs w:val="24"/>
        </w:rPr>
        <w:t>.</w:t>
      </w:r>
    </w:p>
    <w:p w14:paraId="6338FA0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sidRPr="00221A4F">
        <w:rPr>
          <w:rFonts w:eastAsia="Times New Roman" w:cs="Times New Roman"/>
          <w:szCs w:val="24"/>
        </w:rPr>
        <w:t xml:space="preserve">αι από </w:t>
      </w:r>
      <w:r>
        <w:rPr>
          <w:rFonts w:eastAsia="Times New Roman" w:cs="Times New Roman"/>
          <w:szCs w:val="24"/>
        </w:rPr>
        <w:t>ε</w:t>
      </w:r>
      <w:r w:rsidRPr="00221A4F">
        <w:rPr>
          <w:rFonts w:eastAsia="Times New Roman" w:cs="Times New Roman"/>
          <w:szCs w:val="24"/>
        </w:rPr>
        <w:t>κεί</w:t>
      </w:r>
      <w:r>
        <w:rPr>
          <w:rFonts w:eastAsia="Times New Roman" w:cs="Times New Roman"/>
          <w:szCs w:val="24"/>
        </w:rPr>
        <w:t xml:space="preserve"> και πέρα, </w:t>
      </w:r>
      <w:r w:rsidRPr="00221A4F">
        <w:rPr>
          <w:rFonts w:eastAsia="Times New Roman" w:cs="Times New Roman"/>
          <w:szCs w:val="24"/>
        </w:rPr>
        <w:t xml:space="preserve">οι συνάδελφοί του </w:t>
      </w:r>
      <w:r>
        <w:rPr>
          <w:rFonts w:eastAsia="Times New Roman" w:cs="Times New Roman"/>
          <w:szCs w:val="24"/>
        </w:rPr>
        <w:t xml:space="preserve">ΚΙΝΑΛ </w:t>
      </w:r>
      <w:r w:rsidRPr="00221A4F">
        <w:rPr>
          <w:rFonts w:eastAsia="Times New Roman" w:cs="Times New Roman"/>
          <w:szCs w:val="24"/>
        </w:rPr>
        <w:t xml:space="preserve">από πίσω </w:t>
      </w:r>
      <w:r>
        <w:rPr>
          <w:rFonts w:eastAsia="Times New Roman" w:cs="Times New Roman"/>
          <w:szCs w:val="24"/>
        </w:rPr>
        <w:t>α</w:t>
      </w:r>
      <w:r w:rsidRPr="00221A4F">
        <w:rPr>
          <w:rFonts w:eastAsia="Times New Roman" w:cs="Times New Roman"/>
          <w:szCs w:val="24"/>
        </w:rPr>
        <w:t xml:space="preserve">ναρωτιούνται </w:t>
      </w:r>
      <w:r w:rsidRPr="00221A4F">
        <w:rPr>
          <w:rFonts w:eastAsia="Times New Roman" w:cs="Times New Roman"/>
          <w:szCs w:val="24"/>
        </w:rPr>
        <w:t>π</w:t>
      </w:r>
      <w:r>
        <w:rPr>
          <w:rFonts w:eastAsia="Times New Roman" w:cs="Times New Roman"/>
          <w:szCs w:val="24"/>
        </w:rPr>
        <w:t>ω</w:t>
      </w:r>
      <w:r w:rsidRPr="00221A4F">
        <w:rPr>
          <w:rFonts w:eastAsia="Times New Roman" w:cs="Times New Roman"/>
          <w:szCs w:val="24"/>
        </w:rPr>
        <w:t xml:space="preserve">ς </w:t>
      </w:r>
      <w:r w:rsidRPr="00221A4F">
        <w:rPr>
          <w:rFonts w:eastAsia="Times New Roman" w:cs="Times New Roman"/>
          <w:szCs w:val="24"/>
        </w:rPr>
        <w:t xml:space="preserve">είναι δυνατόν να έχουμε </w:t>
      </w:r>
      <w:r>
        <w:rPr>
          <w:rFonts w:eastAsia="Times New Roman" w:cs="Times New Roman"/>
          <w:szCs w:val="24"/>
        </w:rPr>
        <w:t>φόρους, να έχουμε</w:t>
      </w:r>
      <w:r w:rsidRPr="00221A4F">
        <w:rPr>
          <w:rFonts w:eastAsia="Times New Roman" w:cs="Times New Roman"/>
          <w:szCs w:val="24"/>
        </w:rPr>
        <w:t xml:space="preserve"> καταναγκασμούς</w:t>
      </w:r>
      <w:r>
        <w:rPr>
          <w:rFonts w:eastAsia="Times New Roman" w:cs="Times New Roman"/>
          <w:szCs w:val="24"/>
        </w:rPr>
        <w:t xml:space="preserve">, να έχουμε επιτήρηση, λες και είναι αμέτοχοι του </w:t>
      </w:r>
      <w:r>
        <w:rPr>
          <w:rFonts w:eastAsia="Times New Roman" w:cs="Times New Roman"/>
          <w:szCs w:val="24"/>
        </w:rPr>
        <w:t>αίματος,</w:t>
      </w:r>
      <w:r w:rsidRPr="00221A4F">
        <w:rPr>
          <w:rFonts w:eastAsia="Times New Roman" w:cs="Times New Roman"/>
          <w:szCs w:val="24"/>
        </w:rPr>
        <w:t xml:space="preserve"> αμέτοχοι του δράματος</w:t>
      </w:r>
      <w:r>
        <w:rPr>
          <w:rFonts w:eastAsia="Times New Roman" w:cs="Times New Roman"/>
          <w:szCs w:val="24"/>
        </w:rPr>
        <w:t>.</w:t>
      </w:r>
    </w:p>
    <w:p w14:paraId="6338FA0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Αύγουστο του 2018</w:t>
      </w:r>
      <w:r w:rsidRPr="00221A4F">
        <w:rPr>
          <w:rFonts w:eastAsia="Times New Roman" w:cs="Times New Roman"/>
          <w:szCs w:val="24"/>
        </w:rPr>
        <w:t xml:space="preserve"> βγάλαμε τη χώρα </w:t>
      </w:r>
      <w:r>
        <w:rPr>
          <w:rFonts w:eastAsia="Times New Roman" w:cs="Times New Roman"/>
          <w:szCs w:val="24"/>
        </w:rPr>
        <w:t xml:space="preserve">από </w:t>
      </w:r>
      <w:r w:rsidRPr="00221A4F">
        <w:rPr>
          <w:rFonts w:eastAsia="Times New Roman" w:cs="Times New Roman"/>
          <w:szCs w:val="24"/>
        </w:rPr>
        <w:t>τα μνημόνια</w:t>
      </w:r>
      <w:r>
        <w:rPr>
          <w:rFonts w:eastAsia="Times New Roman" w:cs="Times New Roman"/>
          <w:szCs w:val="24"/>
        </w:rPr>
        <w:t>. Είχε προηγηθεί, φυσικά, η</w:t>
      </w:r>
      <w:r w:rsidRPr="00221A4F">
        <w:rPr>
          <w:rFonts w:eastAsia="Times New Roman" w:cs="Times New Roman"/>
          <w:szCs w:val="24"/>
        </w:rPr>
        <w:t xml:space="preserve"> διευθέτηση του χρέους</w:t>
      </w:r>
      <w:r>
        <w:rPr>
          <w:rFonts w:eastAsia="Times New Roman" w:cs="Times New Roman"/>
          <w:szCs w:val="24"/>
        </w:rPr>
        <w:t>,</w:t>
      </w:r>
      <w:r w:rsidRPr="00221A4F">
        <w:rPr>
          <w:rFonts w:eastAsia="Times New Roman" w:cs="Times New Roman"/>
          <w:szCs w:val="24"/>
        </w:rPr>
        <w:t xml:space="preserve"> ο καθαρός </w:t>
      </w:r>
      <w:r>
        <w:rPr>
          <w:rFonts w:eastAsia="Times New Roman" w:cs="Times New Roman"/>
          <w:szCs w:val="24"/>
        </w:rPr>
        <w:t>δρόμος για δεκαπέντε</w:t>
      </w:r>
      <w:r w:rsidRPr="00221A4F">
        <w:rPr>
          <w:rFonts w:eastAsia="Times New Roman" w:cs="Times New Roman"/>
          <w:szCs w:val="24"/>
        </w:rPr>
        <w:t xml:space="preserve"> χρόνια τουλάχιστον </w:t>
      </w:r>
      <w:r>
        <w:rPr>
          <w:rFonts w:eastAsia="Times New Roman" w:cs="Times New Roman"/>
          <w:szCs w:val="24"/>
        </w:rPr>
        <w:t xml:space="preserve">για τη </w:t>
      </w:r>
      <w:r w:rsidRPr="00221A4F">
        <w:rPr>
          <w:rFonts w:eastAsia="Times New Roman" w:cs="Times New Roman"/>
          <w:szCs w:val="24"/>
        </w:rPr>
        <w:t>στροφή στην κανονικότητα</w:t>
      </w:r>
      <w:r>
        <w:rPr>
          <w:rFonts w:eastAsia="Times New Roman" w:cs="Times New Roman"/>
          <w:szCs w:val="24"/>
        </w:rPr>
        <w:t>. Σ</w:t>
      </w:r>
      <w:r w:rsidRPr="00221A4F">
        <w:rPr>
          <w:rFonts w:eastAsia="Times New Roman" w:cs="Times New Roman"/>
          <w:szCs w:val="24"/>
        </w:rPr>
        <w:t xml:space="preserve">τους </w:t>
      </w:r>
      <w:r>
        <w:rPr>
          <w:rFonts w:eastAsia="Times New Roman" w:cs="Times New Roman"/>
          <w:szCs w:val="24"/>
        </w:rPr>
        <w:t>δέκα αυτούς</w:t>
      </w:r>
      <w:r w:rsidRPr="00221A4F">
        <w:rPr>
          <w:rFonts w:eastAsia="Times New Roman" w:cs="Times New Roman"/>
          <w:szCs w:val="24"/>
        </w:rPr>
        <w:t xml:space="preserve"> μήνες </w:t>
      </w:r>
      <w:r>
        <w:rPr>
          <w:rFonts w:eastAsia="Times New Roman" w:cs="Times New Roman"/>
          <w:szCs w:val="24"/>
        </w:rPr>
        <w:lastRenderedPageBreak/>
        <w:t>μας δόθηκε η</w:t>
      </w:r>
      <w:r w:rsidRPr="00221A4F">
        <w:rPr>
          <w:rFonts w:eastAsia="Times New Roman" w:cs="Times New Roman"/>
          <w:szCs w:val="24"/>
        </w:rPr>
        <w:t xml:space="preserve"> </w:t>
      </w:r>
      <w:r w:rsidRPr="00221A4F">
        <w:rPr>
          <w:rFonts w:eastAsia="Times New Roman" w:cs="Times New Roman"/>
          <w:szCs w:val="24"/>
        </w:rPr>
        <w:t>δυνατότητα να αναπτύξουμε το δικό μας πρόγραμμα για τον κόσμο της εργασίας</w:t>
      </w:r>
      <w:r>
        <w:rPr>
          <w:rFonts w:eastAsia="Times New Roman" w:cs="Times New Roman"/>
          <w:szCs w:val="24"/>
        </w:rPr>
        <w:t>,</w:t>
      </w:r>
      <w:r w:rsidRPr="00221A4F">
        <w:rPr>
          <w:rFonts w:eastAsia="Times New Roman" w:cs="Times New Roman"/>
          <w:szCs w:val="24"/>
        </w:rPr>
        <w:t xml:space="preserve"> τα λαϊκά στρώματα</w:t>
      </w:r>
      <w:r>
        <w:rPr>
          <w:rFonts w:eastAsia="Times New Roman" w:cs="Times New Roman"/>
          <w:szCs w:val="24"/>
        </w:rPr>
        <w:t>,</w:t>
      </w:r>
      <w:r w:rsidRPr="00221A4F">
        <w:rPr>
          <w:rFonts w:eastAsia="Times New Roman" w:cs="Times New Roman"/>
          <w:szCs w:val="24"/>
        </w:rPr>
        <w:t xml:space="preserve"> για την κοινωνική προστασία</w:t>
      </w:r>
      <w:r>
        <w:rPr>
          <w:rFonts w:eastAsia="Times New Roman" w:cs="Times New Roman"/>
          <w:szCs w:val="24"/>
        </w:rPr>
        <w:t>.</w:t>
      </w:r>
    </w:p>
    <w:p w14:paraId="6338FA0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Ξ</w:t>
      </w:r>
      <w:r w:rsidRPr="00221A4F">
        <w:rPr>
          <w:rFonts w:eastAsia="Times New Roman" w:cs="Times New Roman"/>
          <w:szCs w:val="24"/>
        </w:rPr>
        <w:t>έρετε ποιο είναι το παράδοξο</w:t>
      </w:r>
      <w:r>
        <w:rPr>
          <w:rFonts w:eastAsia="Times New Roman" w:cs="Times New Roman"/>
          <w:szCs w:val="24"/>
        </w:rPr>
        <w:t>;</w:t>
      </w:r>
      <w:r w:rsidRPr="00221A4F">
        <w:rPr>
          <w:rFonts w:eastAsia="Times New Roman" w:cs="Times New Roman"/>
          <w:szCs w:val="24"/>
        </w:rPr>
        <w:t xml:space="preserve"> </w:t>
      </w:r>
      <w:r>
        <w:rPr>
          <w:rFonts w:eastAsia="Times New Roman" w:cs="Times New Roman"/>
          <w:szCs w:val="24"/>
        </w:rPr>
        <w:t>Ότι η Νέα Δημοκρατία</w:t>
      </w:r>
      <w:r w:rsidRPr="00221A4F">
        <w:rPr>
          <w:rFonts w:eastAsia="Times New Roman" w:cs="Times New Roman"/>
          <w:szCs w:val="24"/>
        </w:rPr>
        <w:t xml:space="preserve"> επέλεξε να κορυφώσει την επίθεσ</w:t>
      </w:r>
      <w:r>
        <w:rPr>
          <w:rFonts w:eastAsia="Times New Roman" w:cs="Times New Roman"/>
          <w:szCs w:val="24"/>
        </w:rPr>
        <w:t>ή</w:t>
      </w:r>
      <w:r w:rsidRPr="00221A4F">
        <w:rPr>
          <w:rFonts w:eastAsia="Times New Roman" w:cs="Times New Roman"/>
          <w:szCs w:val="24"/>
        </w:rPr>
        <w:t xml:space="preserve"> της με την πρόταση μομφής </w:t>
      </w:r>
      <w:r>
        <w:rPr>
          <w:rFonts w:eastAsia="Times New Roman" w:cs="Times New Roman"/>
          <w:szCs w:val="24"/>
        </w:rPr>
        <w:t xml:space="preserve">στο </w:t>
      </w:r>
      <w:r w:rsidRPr="00221A4F">
        <w:rPr>
          <w:rFonts w:eastAsia="Times New Roman" w:cs="Times New Roman"/>
          <w:szCs w:val="24"/>
        </w:rPr>
        <w:t>πικ</w:t>
      </w:r>
      <w:r>
        <w:rPr>
          <w:rFonts w:eastAsia="Times New Roman" w:cs="Times New Roman"/>
          <w:szCs w:val="24"/>
        </w:rPr>
        <w:t>,</w:t>
      </w:r>
      <w:r w:rsidRPr="00221A4F">
        <w:rPr>
          <w:rFonts w:eastAsia="Times New Roman" w:cs="Times New Roman"/>
          <w:szCs w:val="24"/>
        </w:rPr>
        <w:t xml:space="preserve"> στην κορυφαί</w:t>
      </w:r>
      <w:r w:rsidRPr="00221A4F">
        <w:rPr>
          <w:rFonts w:eastAsia="Times New Roman" w:cs="Times New Roman"/>
          <w:szCs w:val="24"/>
        </w:rPr>
        <w:t>α</w:t>
      </w:r>
      <w:r>
        <w:rPr>
          <w:rFonts w:eastAsia="Times New Roman" w:cs="Times New Roman"/>
          <w:szCs w:val="24"/>
        </w:rPr>
        <w:t>,</w:t>
      </w:r>
      <w:r w:rsidRPr="00221A4F">
        <w:rPr>
          <w:rFonts w:eastAsia="Times New Roman" w:cs="Times New Roman"/>
          <w:szCs w:val="24"/>
        </w:rPr>
        <w:t xml:space="preserve"> δηλαδή</w:t>
      </w:r>
      <w:r>
        <w:rPr>
          <w:rFonts w:eastAsia="Times New Roman" w:cs="Times New Roman"/>
          <w:szCs w:val="24"/>
        </w:rPr>
        <w:t>,</w:t>
      </w:r>
      <w:r w:rsidRPr="00221A4F">
        <w:rPr>
          <w:rFonts w:eastAsia="Times New Roman" w:cs="Times New Roman"/>
          <w:szCs w:val="24"/>
        </w:rPr>
        <w:t xml:space="preserve"> στιγμή της ανάπτυξη</w:t>
      </w:r>
      <w:r>
        <w:rPr>
          <w:rFonts w:eastAsia="Times New Roman" w:cs="Times New Roman"/>
          <w:szCs w:val="24"/>
        </w:rPr>
        <w:t>ς</w:t>
      </w:r>
      <w:r w:rsidRPr="00221A4F">
        <w:rPr>
          <w:rFonts w:eastAsia="Times New Roman" w:cs="Times New Roman"/>
          <w:szCs w:val="24"/>
        </w:rPr>
        <w:t xml:space="preserve"> του προγράμματος </w:t>
      </w:r>
      <w:r>
        <w:rPr>
          <w:rFonts w:eastAsia="Times New Roman" w:cs="Times New Roman"/>
          <w:szCs w:val="24"/>
        </w:rPr>
        <w:t>μας,</w:t>
      </w:r>
      <w:r w:rsidRPr="00221A4F">
        <w:rPr>
          <w:rFonts w:eastAsia="Times New Roman" w:cs="Times New Roman"/>
          <w:szCs w:val="24"/>
        </w:rPr>
        <w:t xml:space="preserve"> με τα θετικά μέτρα της </w:t>
      </w:r>
      <w:r>
        <w:rPr>
          <w:rFonts w:eastAsia="Times New Roman" w:cs="Times New Roman"/>
          <w:szCs w:val="24"/>
        </w:rPr>
        <w:t>Κ</w:t>
      </w:r>
      <w:r w:rsidRPr="00221A4F">
        <w:rPr>
          <w:rFonts w:eastAsia="Times New Roman" w:cs="Times New Roman"/>
          <w:szCs w:val="24"/>
        </w:rPr>
        <w:t>υβέρνησης</w:t>
      </w:r>
      <w:r>
        <w:rPr>
          <w:rFonts w:eastAsia="Times New Roman" w:cs="Times New Roman"/>
          <w:szCs w:val="24"/>
        </w:rPr>
        <w:t xml:space="preserve">, </w:t>
      </w:r>
      <w:r w:rsidRPr="00221A4F">
        <w:rPr>
          <w:rFonts w:eastAsia="Times New Roman" w:cs="Times New Roman"/>
          <w:szCs w:val="24"/>
        </w:rPr>
        <w:t>τις μέρες που συζητι</w:t>
      </w:r>
      <w:r>
        <w:rPr>
          <w:rFonts w:eastAsia="Times New Roman" w:cs="Times New Roman"/>
          <w:szCs w:val="24"/>
        </w:rPr>
        <w:t>ούντ</w:t>
      </w:r>
      <w:r w:rsidRPr="00221A4F">
        <w:rPr>
          <w:rFonts w:eastAsia="Times New Roman" w:cs="Times New Roman"/>
          <w:szCs w:val="24"/>
        </w:rPr>
        <w:t xml:space="preserve">αν </w:t>
      </w:r>
      <w:r>
        <w:rPr>
          <w:rFonts w:eastAsia="Times New Roman" w:cs="Times New Roman"/>
          <w:szCs w:val="24"/>
        </w:rPr>
        <w:t>οι εκατόν είκοσι</w:t>
      </w:r>
      <w:r w:rsidRPr="00221A4F">
        <w:rPr>
          <w:rFonts w:eastAsia="Times New Roman" w:cs="Times New Roman"/>
          <w:szCs w:val="24"/>
        </w:rPr>
        <w:t xml:space="preserve"> δόσεις</w:t>
      </w:r>
      <w:r>
        <w:rPr>
          <w:rFonts w:eastAsia="Times New Roman" w:cs="Times New Roman"/>
          <w:szCs w:val="24"/>
        </w:rPr>
        <w:t>, τα</w:t>
      </w:r>
      <w:r w:rsidRPr="00221A4F">
        <w:rPr>
          <w:rFonts w:eastAsia="Times New Roman" w:cs="Times New Roman"/>
          <w:szCs w:val="24"/>
        </w:rPr>
        <w:t xml:space="preserve"> ασφαλιστικά ταμεία</w:t>
      </w:r>
      <w:r>
        <w:rPr>
          <w:rFonts w:eastAsia="Times New Roman" w:cs="Times New Roman"/>
          <w:szCs w:val="24"/>
        </w:rPr>
        <w:t>,</w:t>
      </w:r>
      <w:r w:rsidRPr="00221A4F">
        <w:rPr>
          <w:rFonts w:eastAsia="Times New Roman" w:cs="Times New Roman"/>
          <w:szCs w:val="24"/>
        </w:rPr>
        <w:t xml:space="preserve"> </w:t>
      </w:r>
      <w:r>
        <w:rPr>
          <w:rFonts w:eastAsia="Times New Roman" w:cs="Times New Roman"/>
          <w:szCs w:val="24"/>
        </w:rPr>
        <w:t>η</w:t>
      </w:r>
      <w:r w:rsidRPr="00221A4F">
        <w:rPr>
          <w:rFonts w:eastAsia="Times New Roman" w:cs="Times New Roman"/>
          <w:szCs w:val="24"/>
        </w:rPr>
        <w:t xml:space="preserve"> εφορία και</w:t>
      </w:r>
      <w:r>
        <w:rPr>
          <w:rFonts w:eastAsia="Times New Roman" w:cs="Times New Roman"/>
          <w:szCs w:val="24"/>
        </w:rPr>
        <w:t xml:space="preserve"> η</w:t>
      </w:r>
      <w:r w:rsidRPr="00221A4F">
        <w:rPr>
          <w:rFonts w:eastAsia="Times New Roman" w:cs="Times New Roman"/>
          <w:szCs w:val="24"/>
        </w:rPr>
        <w:t xml:space="preserve"> τοπική αυτοδιοίκηση</w:t>
      </w:r>
      <w:r>
        <w:rPr>
          <w:rFonts w:eastAsia="Times New Roman" w:cs="Times New Roman"/>
          <w:szCs w:val="24"/>
        </w:rPr>
        <w:t>. Είχε προηγηθεί, μ</w:t>
      </w:r>
      <w:r w:rsidRPr="00221A4F">
        <w:rPr>
          <w:rFonts w:eastAsia="Times New Roman" w:cs="Times New Roman"/>
          <w:szCs w:val="24"/>
        </w:rPr>
        <w:t>άλιστα</w:t>
      </w:r>
      <w:r>
        <w:rPr>
          <w:rFonts w:eastAsia="Times New Roman" w:cs="Times New Roman"/>
          <w:szCs w:val="24"/>
        </w:rPr>
        <w:t>,</w:t>
      </w:r>
      <w:r w:rsidRPr="00221A4F">
        <w:rPr>
          <w:rFonts w:eastAsia="Times New Roman" w:cs="Times New Roman"/>
          <w:szCs w:val="24"/>
        </w:rPr>
        <w:t xml:space="preserve"> ο νόμος για την προστασία της πρώτης κατοικίας με την επιδότηση ενοικίου και στεγαστικού δανείου</w:t>
      </w:r>
      <w:r>
        <w:rPr>
          <w:rFonts w:eastAsia="Times New Roman" w:cs="Times New Roman"/>
          <w:szCs w:val="24"/>
        </w:rPr>
        <w:t>,</w:t>
      </w:r>
      <w:r w:rsidRPr="00221A4F">
        <w:rPr>
          <w:rFonts w:eastAsia="Times New Roman" w:cs="Times New Roman"/>
          <w:szCs w:val="24"/>
        </w:rPr>
        <w:t xml:space="preserve"> η αποκατάσταση των συλλογικών συμβάσεων</w:t>
      </w:r>
      <w:r>
        <w:rPr>
          <w:rFonts w:eastAsia="Times New Roman" w:cs="Times New Roman"/>
          <w:szCs w:val="24"/>
        </w:rPr>
        <w:t>, η αύξηση του κατώτατου</w:t>
      </w:r>
      <w:r w:rsidRPr="00221A4F">
        <w:rPr>
          <w:rFonts w:eastAsia="Times New Roman" w:cs="Times New Roman"/>
          <w:szCs w:val="24"/>
        </w:rPr>
        <w:t xml:space="preserve"> μισθού</w:t>
      </w:r>
      <w:r>
        <w:rPr>
          <w:rFonts w:eastAsia="Times New Roman" w:cs="Times New Roman"/>
          <w:szCs w:val="24"/>
        </w:rPr>
        <w:t>.</w:t>
      </w:r>
    </w:p>
    <w:p w14:paraId="6338FA04"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Σε </w:t>
      </w:r>
      <w:r w:rsidRPr="005E5885">
        <w:rPr>
          <w:rFonts w:eastAsia="Times New Roman" w:cs="Times New Roman"/>
          <w:szCs w:val="24"/>
        </w:rPr>
        <w:t>λίγες μέρες</w:t>
      </w:r>
      <w:r>
        <w:rPr>
          <w:rFonts w:eastAsia="Times New Roman" w:cs="Times New Roman"/>
          <w:szCs w:val="24"/>
        </w:rPr>
        <w:t>, μάλιστα –είναι γνωστό αυτό, το ήξεραν ήδη, το έγραφαν και οι εφημερίδ</w:t>
      </w:r>
      <w:r>
        <w:rPr>
          <w:rFonts w:eastAsia="Times New Roman" w:cs="Times New Roman"/>
          <w:szCs w:val="24"/>
        </w:rPr>
        <w:t>ες, πριν καν δώσουμε τη συνέντευξη- έρχονται τα νέα μέτρα με τις ελαφρύνσεις στη φορολογία, στα βασικά τρόφιμα, την ενέργεια, τη σίτιση, τη σύνταξη των συνταξιούχων.</w:t>
      </w:r>
      <w:r w:rsidRPr="005E5885">
        <w:rPr>
          <w:rFonts w:eastAsia="Times New Roman" w:cs="Times New Roman"/>
          <w:szCs w:val="24"/>
        </w:rPr>
        <w:t xml:space="preserve"> </w:t>
      </w:r>
      <w:r>
        <w:rPr>
          <w:rFonts w:eastAsia="Times New Roman" w:cs="Times New Roman"/>
          <w:szCs w:val="24"/>
        </w:rPr>
        <w:t xml:space="preserve">Μια πρόχειρη απάντηση λέει ότι είναι ένα ακόμη λάθος, μία ακόμη γκάφα </w:t>
      </w:r>
      <w:r>
        <w:rPr>
          <w:rFonts w:eastAsia="Times New Roman" w:cs="Times New Roman"/>
          <w:szCs w:val="24"/>
        </w:rPr>
        <w:lastRenderedPageBreak/>
        <w:t>του Αρχηγού της Νέας</w:t>
      </w:r>
      <w:r>
        <w:rPr>
          <w:rFonts w:eastAsia="Times New Roman" w:cs="Times New Roman"/>
          <w:szCs w:val="24"/>
        </w:rPr>
        <w:t xml:space="preserve"> Δημοκρατίας. Μια άλλη θα πει ότι είναι μία ακόμη αστοχία του επικοινωνιακού επιτελείου, ένα ακόμη φάουλ της ομάδας του στρατηγικού σχεδιασμού της Νέας Δημοκρατίας. </w:t>
      </w:r>
    </w:p>
    <w:p w14:paraId="6338FA05"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Προσωπικά, δεν πιστεύω αυτές τις ερμηνείες. Αντίθετα, πιστεύω κάθε μέρα και περισσότερο ότ</w:t>
      </w:r>
      <w:r>
        <w:rPr>
          <w:rFonts w:eastAsia="Times New Roman" w:cs="Times New Roman"/>
          <w:szCs w:val="24"/>
        </w:rPr>
        <w:t>ι η Νέα Δημοκρατία ακολουθεί μια συνταγή, τη συνταγή του Τραμπ και του Μπολσονάρο της Βραζιλίας, τη συνταγή της μεταδημοκρατίας, τη βιοπολιτική διαχείριση του φόβου, της ανασφάλειας, την απουσία προοπτικής για μεγάλα τμήματα του πληθυσμού. Γίνεται μια αντι</w:t>
      </w:r>
      <w:r>
        <w:rPr>
          <w:rFonts w:eastAsia="Times New Roman" w:cs="Times New Roman"/>
          <w:szCs w:val="24"/>
        </w:rPr>
        <w:t xml:space="preserve">κατάσταση της πολιτικής και της Δημοκρατίας μέσα από τη διαχείριση του φόβου. Με αυτήν την έννοια, δεν είναι καινούρια, δεν είναι πρωτοφανή ούτε η σκανδαλολογία, ούτε τα </w:t>
      </w:r>
      <w:r>
        <w:rPr>
          <w:rFonts w:eastAsia="Times New Roman" w:cs="Times New Roman"/>
          <w:szCs w:val="24"/>
          <w:lang w:val="en-US"/>
        </w:rPr>
        <w:t>fake</w:t>
      </w:r>
      <w:r w:rsidRPr="004C69D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ούτε η κατασκευασμένη είδηση. Αντίθετα, αυτά είναι πετυχημένες συνταγές σε </w:t>
      </w:r>
      <w:r>
        <w:rPr>
          <w:rFonts w:eastAsia="Times New Roman" w:cs="Times New Roman"/>
          <w:szCs w:val="24"/>
        </w:rPr>
        <w:t xml:space="preserve">άλλες περιοχές του κόσμου φυσικά. </w:t>
      </w:r>
    </w:p>
    <w:p w14:paraId="6338FA06"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Δεν πιστεύω, για παράδειγμα, ότι χθες ο κ. Μητσοτάκης απερίσκεπτα μίλησε αποκλειστικά για σκάνδαλα. Χρησιμοποίησε για άλλη μια φορά την τρομολαγνεία. Αφιέρωσε χρόνο για τον Πολάκη και τον Μαδούρο και άφησε απ’ </w:t>
      </w:r>
      <w:r>
        <w:rPr>
          <w:rFonts w:eastAsia="Times New Roman" w:cs="Times New Roman"/>
          <w:szCs w:val="24"/>
        </w:rPr>
        <w:lastRenderedPageBreak/>
        <w:t>έξω τα βασι</w:t>
      </w:r>
      <w:r>
        <w:rPr>
          <w:rFonts w:eastAsia="Times New Roman" w:cs="Times New Roman"/>
          <w:szCs w:val="24"/>
        </w:rPr>
        <w:t>κά της πολιτικής και προγραμματικής αντιπαράθεσης, παρ</w:t>
      </w:r>
      <w:r>
        <w:rPr>
          <w:rFonts w:eastAsia="Times New Roman" w:cs="Times New Roman"/>
          <w:szCs w:val="24"/>
        </w:rPr>
        <w:t xml:space="preserve">’ </w:t>
      </w:r>
      <w:r>
        <w:rPr>
          <w:rFonts w:eastAsia="Times New Roman" w:cs="Times New Roman"/>
          <w:szCs w:val="24"/>
        </w:rPr>
        <w:t xml:space="preserve">όλο που προκλήθηκε από τον Αλέξη Τσίπρα επανειλημμένα. </w:t>
      </w:r>
    </w:p>
    <w:p w14:paraId="6338FA07"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Ο Αρχηγός της Νέας Δημοκρατίας έχει βαθιά εμπιστοσύνη στον χειρισμό της πληροφορίας, στην κατασκευασμένη είδηση, στον ιό της πλουτοκρατίας, όπως</w:t>
      </w:r>
      <w:r>
        <w:rPr>
          <w:rFonts w:eastAsia="Times New Roman" w:cs="Times New Roman"/>
          <w:szCs w:val="24"/>
        </w:rPr>
        <w:t xml:space="preserve"> αποκαλούν οι ειδικοί τον έλεγχο των μέσων μαζικής ενημέρωσης από τα μεγάλα οικονομικά συμφέροντα. </w:t>
      </w:r>
    </w:p>
    <w:p w14:paraId="6338FA08"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Η ατυχία φυσικά της Νέας Δημοκρατίας και του Αρχηγού της είναι ότι εδώ δεν είναι Αμερική του Τραμπ ούτε Λατινική Αμερική του Μπολσονάρο. Ζούμε σε μια πολιτι</w:t>
      </w:r>
      <w:r>
        <w:rPr>
          <w:rFonts w:eastAsia="Times New Roman" w:cs="Times New Roman"/>
          <w:szCs w:val="24"/>
        </w:rPr>
        <w:t>κοποιημένη κοινωνία, η οποία δεν παρασύρεται με φθηνά κόλπα και επικοινωνιακά τεχνάσματα. Και αυτό θα αποδειχθεί πολύ γρήγορα στις επόμενες εκλογές, στις Ευρωεκλογές.</w:t>
      </w:r>
    </w:p>
    <w:p w14:paraId="6338FA09"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Ευχαριστώ.</w:t>
      </w:r>
    </w:p>
    <w:p w14:paraId="6338FA0A" w14:textId="77777777" w:rsidR="00401C51" w:rsidRDefault="00794512">
      <w:pPr>
        <w:tabs>
          <w:tab w:val="left" w:pos="6168"/>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338FA0B"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w:t>
      </w:r>
      <w:r>
        <w:rPr>
          <w:rFonts w:eastAsia="Times New Roman" w:cs="Times New Roman"/>
          <w:szCs w:val="24"/>
        </w:rPr>
        <w:t xml:space="preserve">χαριστούμε τον κ. Παπαδόπουλο. </w:t>
      </w:r>
    </w:p>
    <w:p w14:paraId="6338FA0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Σε συμφωνία που είχαμε –και ευχαριστούμε τον κύριο Υπουργό- θα προηγηθεί η κ. Κεφαλογιάννη για να παραστεί σε μια υποχρέωση. Αμέσως μετά, θα ακολουθήσει ο κ. Βερναρδάκης και ο κ. Λοβέρδος. </w:t>
      </w:r>
    </w:p>
    <w:p w14:paraId="6338FA0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Κυρία Κεφαλογιάννη, έχετε τον λόγο</w:t>
      </w:r>
      <w:r>
        <w:rPr>
          <w:rFonts w:eastAsia="Times New Roman" w:cs="Times New Roman"/>
          <w:szCs w:val="24"/>
        </w:rPr>
        <w:t xml:space="preserve"> για επτά λεπτά. </w:t>
      </w:r>
    </w:p>
    <w:p w14:paraId="6338FA0E"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Ευχαριστώ, κύριε Πρόεδρε. </w:t>
      </w:r>
    </w:p>
    <w:p w14:paraId="6338FA0F"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w:t>
      </w:r>
      <w:r w:rsidRPr="005E5885">
        <w:rPr>
          <w:rFonts w:eastAsia="Times New Roman" w:cs="Times New Roman"/>
          <w:szCs w:val="24"/>
        </w:rPr>
        <w:t>αφορμή την πρόσφατη πρωτοφανή συ</w:t>
      </w:r>
      <w:r>
        <w:rPr>
          <w:rFonts w:eastAsia="Times New Roman" w:cs="Times New Roman"/>
          <w:szCs w:val="24"/>
        </w:rPr>
        <w:t>μπεριφορά του Αναπληρωτή Υπουργού</w:t>
      </w:r>
      <w:r w:rsidRPr="005E5885">
        <w:rPr>
          <w:rFonts w:eastAsia="Times New Roman" w:cs="Times New Roman"/>
          <w:szCs w:val="24"/>
        </w:rPr>
        <w:t xml:space="preserve"> Υγείας</w:t>
      </w:r>
      <w:r>
        <w:rPr>
          <w:rFonts w:eastAsia="Times New Roman" w:cs="Times New Roman"/>
          <w:szCs w:val="24"/>
        </w:rPr>
        <w:t>,</w:t>
      </w:r>
      <w:r w:rsidRPr="005E5885">
        <w:rPr>
          <w:rFonts w:eastAsia="Times New Roman" w:cs="Times New Roman"/>
          <w:szCs w:val="24"/>
        </w:rPr>
        <w:t xml:space="preserve"> το ελληνικό Κοινοβούλιο καλείται σήμερα να επικυρώσει με την ψήφο του την εμπιστοσύνη</w:t>
      </w:r>
      <w:r w:rsidRPr="005E5885">
        <w:rPr>
          <w:rFonts w:eastAsia="Times New Roman" w:cs="Times New Roman"/>
          <w:szCs w:val="24"/>
        </w:rPr>
        <w:t xml:space="preserve"> του στην Κυβέρνηση του </w:t>
      </w:r>
      <w:r>
        <w:rPr>
          <w:rFonts w:eastAsia="Times New Roman" w:cs="Times New Roman"/>
          <w:szCs w:val="24"/>
        </w:rPr>
        <w:t>κ. Πολάκη, μια Κ</w:t>
      </w:r>
      <w:r w:rsidRPr="005E5885">
        <w:rPr>
          <w:rFonts w:eastAsia="Times New Roman" w:cs="Times New Roman"/>
          <w:szCs w:val="24"/>
        </w:rPr>
        <w:t xml:space="preserve">υβέρνηση που επί τέσσερα χρόνια </w:t>
      </w:r>
      <w:r>
        <w:rPr>
          <w:rFonts w:eastAsia="Times New Roman" w:cs="Times New Roman"/>
          <w:szCs w:val="24"/>
        </w:rPr>
        <w:t xml:space="preserve">κινείται </w:t>
      </w:r>
      <w:r w:rsidRPr="005E5885">
        <w:rPr>
          <w:rFonts w:eastAsia="Times New Roman" w:cs="Times New Roman"/>
          <w:szCs w:val="24"/>
        </w:rPr>
        <w:t>στο</w:t>
      </w:r>
      <w:r>
        <w:rPr>
          <w:rFonts w:eastAsia="Times New Roman" w:cs="Times New Roman"/>
          <w:szCs w:val="24"/>
        </w:rPr>
        <w:t>ν</w:t>
      </w:r>
      <w:r w:rsidRPr="005E5885">
        <w:rPr>
          <w:rFonts w:eastAsia="Times New Roman" w:cs="Times New Roman"/>
          <w:szCs w:val="24"/>
        </w:rPr>
        <w:t xml:space="preserve"> δρόμο της απόλυτης απαξίωσης των πάντων</w:t>
      </w:r>
      <w:r>
        <w:rPr>
          <w:rFonts w:eastAsia="Times New Roman" w:cs="Times New Roman"/>
          <w:szCs w:val="24"/>
        </w:rPr>
        <w:t>:</w:t>
      </w:r>
      <w:r w:rsidRPr="005E5885">
        <w:rPr>
          <w:rFonts w:eastAsia="Times New Roman" w:cs="Times New Roman"/>
          <w:szCs w:val="24"/>
        </w:rPr>
        <w:t xml:space="preserve"> δημοκρατικών αξιών</w:t>
      </w:r>
      <w:r>
        <w:rPr>
          <w:rFonts w:eastAsia="Times New Roman" w:cs="Times New Roman"/>
          <w:szCs w:val="24"/>
        </w:rPr>
        <w:t>,</w:t>
      </w:r>
      <w:r w:rsidRPr="005E5885">
        <w:rPr>
          <w:rFonts w:eastAsia="Times New Roman" w:cs="Times New Roman"/>
          <w:szCs w:val="24"/>
        </w:rPr>
        <w:t xml:space="preserve"> κανόνων και θεσμών</w:t>
      </w:r>
      <w:r>
        <w:rPr>
          <w:rFonts w:eastAsia="Times New Roman" w:cs="Times New Roman"/>
          <w:szCs w:val="24"/>
        </w:rPr>
        <w:t>.</w:t>
      </w:r>
    </w:p>
    <w:p w14:paraId="6338FA10" w14:textId="77777777" w:rsidR="00401C51" w:rsidRDefault="00794512">
      <w:pPr>
        <w:tabs>
          <w:tab w:val="left" w:pos="6168"/>
        </w:tabs>
        <w:spacing w:line="600" w:lineRule="auto"/>
        <w:ind w:firstLine="720"/>
        <w:jc w:val="both"/>
        <w:rPr>
          <w:rFonts w:eastAsia="Times New Roman" w:cs="Times New Roman"/>
          <w:szCs w:val="24"/>
        </w:rPr>
      </w:pPr>
      <w:r w:rsidRPr="005E5885">
        <w:rPr>
          <w:rFonts w:eastAsia="Times New Roman" w:cs="Times New Roman"/>
          <w:szCs w:val="24"/>
        </w:rPr>
        <w:lastRenderedPageBreak/>
        <w:t xml:space="preserve">Επί τέσσερα χρόνια αναζητούμε </w:t>
      </w:r>
      <w:r>
        <w:rPr>
          <w:rFonts w:eastAsia="Times New Roman" w:cs="Times New Roman"/>
          <w:szCs w:val="24"/>
        </w:rPr>
        <w:t>σ’</w:t>
      </w:r>
      <w:r w:rsidRPr="005E5885">
        <w:rPr>
          <w:rFonts w:eastAsia="Times New Roman" w:cs="Times New Roman"/>
          <w:szCs w:val="24"/>
        </w:rPr>
        <w:t xml:space="preserve"> </w:t>
      </w:r>
      <w:r w:rsidRPr="005E5885">
        <w:rPr>
          <w:rFonts w:eastAsia="Times New Roman" w:cs="Times New Roman"/>
          <w:szCs w:val="24"/>
        </w:rPr>
        <w:t>αυτήν την Αίθουσα το ηθικό πλεονέκτημα</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Μάταια όμως.</w:t>
      </w:r>
      <w:r w:rsidRPr="005E5885">
        <w:rPr>
          <w:rFonts w:eastAsia="Times New Roman" w:cs="Times New Roman"/>
          <w:szCs w:val="24"/>
        </w:rPr>
        <w:t xml:space="preserve"> Η πρόσφατη ρατσιστική και βάναυση τοποθέτηση του Αναπληρωτή Υπουργού Υγείας αποτελεί την κορυφή του παγόβουνου της πολιτικής χυδαιότητας που υφίσταται </w:t>
      </w:r>
      <w:r w:rsidRPr="005E5885">
        <w:rPr>
          <w:rFonts w:eastAsia="Times New Roman" w:cs="Times New Roman"/>
          <w:szCs w:val="24"/>
        </w:rPr>
        <w:t>σ</w:t>
      </w:r>
      <w:r>
        <w:rPr>
          <w:rFonts w:eastAsia="Times New Roman" w:cs="Times New Roman"/>
          <w:szCs w:val="24"/>
        </w:rPr>
        <w:t>’</w:t>
      </w:r>
      <w:r w:rsidRPr="005E5885">
        <w:rPr>
          <w:rFonts w:eastAsia="Times New Roman" w:cs="Times New Roman"/>
          <w:szCs w:val="24"/>
        </w:rPr>
        <w:t xml:space="preserve"> </w:t>
      </w:r>
      <w:r w:rsidRPr="005E5885">
        <w:rPr>
          <w:rFonts w:eastAsia="Times New Roman" w:cs="Times New Roman"/>
          <w:szCs w:val="24"/>
        </w:rPr>
        <w:t>αυτή την Κυβέρνηση σύσσωμη η ελληνική κοινωνία</w:t>
      </w:r>
      <w:r>
        <w:rPr>
          <w:rFonts w:eastAsia="Times New Roman" w:cs="Times New Roman"/>
          <w:szCs w:val="24"/>
        </w:rPr>
        <w:t>.</w:t>
      </w:r>
      <w:r w:rsidRPr="005E5885">
        <w:rPr>
          <w:rFonts w:eastAsia="Times New Roman" w:cs="Times New Roman"/>
          <w:szCs w:val="24"/>
        </w:rPr>
        <w:t xml:space="preserve"> Αυτό</w:t>
      </w:r>
      <w:r>
        <w:rPr>
          <w:rFonts w:eastAsia="Times New Roman" w:cs="Times New Roman"/>
          <w:szCs w:val="24"/>
        </w:rPr>
        <w:t>,</w:t>
      </w:r>
      <w:r w:rsidRPr="005E5885">
        <w:rPr>
          <w:rFonts w:eastAsia="Times New Roman" w:cs="Times New Roman"/>
          <w:szCs w:val="24"/>
        </w:rPr>
        <w:t xml:space="preserve"> άλλωστε</w:t>
      </w:r>
      <w:r>
        <w:rPr>
          <w:rFonts w:eastAsia="Times New Roman" w:cs="Times New Roman"/>
          <w:szCs w:val="24"/>
        </w:rPr>
        <w:t>,</w:t>
      </w:r>
      <w:r w:rsidRPr="005E5885">
        <w:rPr>
          <w:rFonts w:eastAsia="Times New Roman" w:cs="Times New Roman"/>
          <w:szCs w:val="24"/>
        </w:rPr>
        <w:t xml:space="preserve"> επισφραγίζεται και από την πλήρη κάλυψ</w:t>
      </w:r>
      <w:r w:rsidRPr="005E5885">
        <w:rPr>
          <w:rFonts w:eastAsia="Times New Roman" w:cs="Times New Roman"/>
          <w:szCs w:val="24"/>
        </w:rPr>
        <w:t xml:space="preserve">η που απολαμβάνει από τον ίδιο τον Πρωθυπουργό </w:t>
      </w:r>
      <w:r>
        <w:rPr>
          <w:rFonts w:eastAsia="Times New Roman" w:cs="Times New Roman"/>
          <w:szCs w:val="24"/>
        </w:rPr>
        <w:t xml:space="preserve">η πολιτική </w:t>
      </w:r>
      <w:r w:rsidRPr="005E5885">
        <w:rPr>
          <w:rFonts w:eastAsia="Times New Roman" w:cs="Times New Roman"/>
          <w:szCs w:val="24"/>
        </w:rPr>
        <w:t>της αμετροέπειας και του κυνισμού</w:t>
      </w:r>
      <w:r>
        <w:rPr>
          <w:rFonts w:eastAsia="Times New Roman" w:cs="Times New Roman"/>
          <w:szCs w:val="24"/>
        </w:rPr>
        <w:t>,</w:t>
      </w:r>
      <w:r w:rsidRPr="005E5885">
        <w:rPr>
          <w:rFonts w:eastAsia="Times New Roman" w:cs="Times New Roman"/>
          <w:szCs w:val="24"/>
        </w:rPr>
        <w:t xml:space="preserve"> μ</w:t>
      </w:r>
      <w:r>
        <w:rPr>
          <w:rFonts w:eastAsia="Times New Roman" w:cs="Times New Roman"/>
          <w:szCs w:val="24"/>
        </w:rPr>
        <w:t>ι</w:t>
      </w:r>
      <w:r w:rsidRPr="005E5885">
        <w:rPr>
          <w:rFonts w:eastAsia="Times New Roman" w:cs="Times New Roman"/>
          <w:szCs w:val="24"/>
        </w:rPr>
        <w:t>α</w:t>
      </w:r>
      <w:r>
        <w:rPr>
          <w:rFonts w:eastAsia="Times New Roman" w:cs="Times New Roman"/>
          <w:szCs w:val="24"/>
        </w:rPr>
        <w:t xml:space="preserve"> πολιτική που ξόδεψε τις θυσίες, α</w:t>
      </w:r>
      <w:r w:rsidRPr="005E5885">
        <w:rPr>
          <w:rFonts w:eastAsia="Times New Roman" w:cs="Times New Roman"/>
          <w:szCs w:val="24"/>
        </w:rPr>
        <w:t>λλά και τις ελπίδες των Ελλήνων στο συστηματικό ψέμα</w:t>
      </w:r>
      <w:r>
        <w:rPr>
          <w:rFonts w:eastAsia="Times New Roman" w:cs="Times New Roman"/>
          <w:szCs w:val="24"/>
        </w:rPr>
        <w:t>,</w:t>
      </w:r>
      <w:r w:rsidRPr="005E5885">
        <w:rPr>
          <w:rFonts w:eastAsia="Times New Roman" w:cs="Times New Roman"/>
          <w:szCs w:val="24"/>
        </w:rPr>
        <w:t xml:space="preserve"> συνειδητά</w:t>
      </w:r>
      <w:r>
        <w:rPr>
          <w:rFonts w:eastAsia="Times New Roman" w:cs="Times New Roman"/>
          <w:szCs w:val="24"/>
        </w:rPr>
        <w:t>,</w:t>
      </w:r>
      <w:r w:rsidRPr="005E5885">
        <w:rPr>
          <w:rFonts w:eastAsia="Times New Roman" w:cs="Times New Roman"/>
          <w:szCs w:val="24"/>
        </w:rPr>
        <w:t xml:space="preserve"> όχι από αυταπάτες</w:t>
      </w:r>
      <w:r>
        <w:rPr>
          <w:rFonts w:eastAsia="Times New Roman" w:cs="Times New Roman"/>
          <w:szCs w:val="24"/>
        </w:rPr>
        <w:t>.</w:t>
      </w:r>
      <w:r w:rsidRPr="005E5885">
        <w:rPr>
          <w:rFonts w:eastAsia="Times New Roman" w:cs="Times New Roman"/>
          <w:szCs w:val="24"/>
        </w:rPr>
        <w:t xml:space="preserve"> Διότι οι αυταπάτες σας τελείωσαν από το κα</w:t>
      </w:r>
      <w:r w:rsidRPr="005E5885">
        <w:rPr>
          <w:rFonts w:eastAsia="Times New Roman" w:cs="Times New Roman"/>
          <w:szCs w:val="24"/>
        </w:rPr>
        <w:t>λοκαίρι του 2015</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Εσείς, όμως,</w:t>
      </w:r>
      <w:r w:rsidRPr="005E5885">
        <w:rPr>
          <w:rFonts w:eastAsia="Times New Roman" w:cs="Times New Roman"/>
          <w:szCs w:val="24"/>
        </w:rPr>
        <w:t xml:space="preserve"> συνεχίζετε με έμφαση να ποντάρετ</w:t>
      </w:r>
      <w:r>
        <w:rPr>
          <w:rFonts w:eastAsia="Times New Roman" w:cs="Times New Roman"/>
          <w:szCs w:val="24"/>
        </w:rPr>
        <w:t>ε την πολιτική σας επιβίωση στη</w:t>
      </w:r>
      <w:r w:rsidRPr="005E5885">
        <w:rPr>
          <w:rFonts w:eastAsia="Times New Roman" w:cs="Times New Roman"/>
          <w:szCs w:val="24"/>
        </w:rPr>
        <w:t xml:space="preserve"> διαρκή εξαπάτηση της ελληνικής κοινωνίας</w:t>
      </w:r>
      <w:r>
        <w:rPr>
          <w:rFonts w:eastAsia="Times New Roman" w:cs="Times New Roman"/>
          <w:szCs w:val="24"/>
        </w:rPr>
        <w:t>.</w:t>
      </w:r>
      <w:r w:rsidRPr="005E5885">
        <w:rPr>
          <w:rFonts w:eastAsia="Times New Roman" w:cs="Times New Roman"/>
          <w:szCs w:val="24"/>
        </w:rPr>
        <w:t xml:space="preserve"> Η πραγματικότητα</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όμως,</w:t>
      </w:r>
      <w:r w:rsidRPr="005E5885">
        <w:rPr>
          <w:rFonts w:eastAsia="Times New Roman" w:cs="Times New Roman"/>
          <w:szCs w:val="24"/>
        </w:rPr>
        <w:t xml:space="preserve"> είναι α</w:t>
      </w:r>
      <w:r>
        <w:rPr>
          <w:rFonts w:eastAsia="Times New Roman" w:cs="Times New Roman"/>
          <w:szCs w:val="24"/>
        </w:rPr>
        <w:t>δυσώπητη και σας προδίδει στην σ</w:t>
      </w:r>
      <w:r w:rsidRPr="005E5885">
        <w:rPr>
          <w:rFonts w:eastAsia="Times New Roman" w:cs="Times New Roman"/>
          <w:szCs w:val="24"/>
        </w:rPr>
        <w:t>υνείδηση όλων των Ελλήνων</w:t>
      </w:r>
      <w:r>
        <w:rPr>
          <w:rFonts w:eastAsia="Times New Roman" w:cs="Times New Roman"/>
          <w:szCs w:val="24"/>
        </w:rPr>
        <w:t>.</w:t>
      </w:r>
      <w:r w:rsidRPr="005E5885">
        <w:rPr>
          <w:rFonts w:eastAsia="Times New Roman" w:cs="Times New Roman"/>
          <w:szCs w:val="24"/>
        </w:rPr>
        <w:t xml:space="preserve"> </w:t>
      </w:r>
    </w:p>
    <w:p w14:paraId="6338FA11" w14:textId="77777777" w:rsidR="00401C51" w:rsidRDefault="00794512">
      <w:pPr>
        <w:tabs>
          <w:tab w:val="left" w:pos="6168"/>
        </w:tabs>
        <w:spacing w:line="600" w:lineRule="auto"/>
        <w:ind w:firstLine="720"/>
        <w:jc w:val="both"/>
        <w:rPr>
          <w:rFonts w:eastAsia="Times New Roman" w:cs="Times New Roman"/>
          <w:szCs w:val="24"/>
        </w:rPr>
      </w:pPr>
      <w:r w:rsidRPr="005E5885">
        <w:rPr>
          <w:rFonts w:eastAsia="Times New Roman" w:cs="Times New Roman"/>
          <w:szCs w:val="24"/>
        </w:rPr>
        <w:t>Από το νέο έτος</w:t>
      </w:r>
      <w:r>
        <w:rPr>
          <w:rFonts w:eastAsia="Times New Roman" w:cs="Times New Roman"/>
          <w:szCs w:val="24"/>
        </w:rPr>
        <w:t>,</w:t>
      </w:r>
      <w:r w:rsidRPr="005E5885">
        <w:rPr>
          <w:rFonts w:eastAsia="Times New Roman" w:cs="Times New Roman"/>
          <w:szCs w:val="24"/>
        </w:rPr>
        <w:t xml:space="preserve"> λοιπόν</w:t>
      </w:r>
      <w:r>
        <w:rPr>
          <w:rFonts w:eastAsia="Times New Roman" w:cs="Times New Roman"/>
          <w:szCs w:val="24"/>
        </w:rPr>
        <w:t>,</w:t>
      </w:r>
      <w:r w:rsidRPr="005E5885">
        <w:rPr>
          <w:rFonts w:eastAsia="Times New Roman" w:cs="Times New Roman"/>
          <w:szCs w:val="24"/>
        </w:rPr>
        <w:t xml:space="preserve"> μισ</w:t>
      </w:r>
      <w:r w:rsidRPr="005E5885">
        <w:rPr>
          <w:rFonts w:eastAsia="Times New Roman" w:cs="Times New Roman"/>
          <w:szCs w:val="24"/>
        </w:rPr>
        <w:t>θωτοί και συνταξιούχοι</w:t>
      </w:r>
      <w:r>
        <w:rPr>
          <w:rFonts w:eastAsia="Times New Roman" w:cs="Times New Roman"/>
          <w:szCs w:val="24"/>
        </w:rPr>
        <w:t>,</w:t>
      </w:r>
      <w:r w:rsidRPr="005E5885">
        <w:rPr>
          <w:rFonts w:eastAsia="Times New Roman" w:cs="Times New Roman"/>
          <w:szCs w:val="24"/>
        </w:rPr>
        <w:t xml:space="preserve"> που ήδη τους έχετε κόψει το ΕΚΑΣ</w:t>
      </w:r>
      <w:r>
        <w:rPr>
          <w:rFonts w:eastAsia="Times New Roman" w:cs="Times New Roman"/>
          <w:szCs w:val="24"/>
        </w:rPr>
        <w:t>,</w:t>
      </w:r>
      <w:r w:rsidRPr="005E5885">
        <w:rPr>
          <w:rFonts w:eastAsia="Times New Roman" w:cs="Times New Roman"/>
          <w:szCs w:val="24"/>
        </w:rPr>
        <w:t xml:space="preserve"> θα πληρώνουν φόρο</w:t>
      </w:r>
      <w:r>
        <w:rPr>
          <w:rFonts w:eastAsia="Times New Roman" w:cs="Times New Roman"/>
          <w:szCs w:val="24"/>
        </w:rPr>
        <w:t>,</w:t>
      </w:r>
      <w:r w:rsidRPr="005E5885">
        <w:rPr>
          <w:rFonts w:eastAsia="Times New Roman" w:cs="Times New Roman"/>
          <w:szCs w:val="24"/>
        </w:rPr>
        <w:t xml:space="preserve"> εφόσον λαμβάνουν εισόδημα άνω των </w:t>
      </w:r>
      <w:r>
        <w:rPr>
          <w:rFonts w:eastAsia="Times New Roman" w:cs="Times New Roman"/>
          <w:szCs w:val="24"/>
        </w:rPr>
        <w:t xml:space="preserve">600 ευρώ </w:t>
      </w:r>
      <w:r w:rsidRPr="005E5885">
        <w:rPr>
          <w:rFonts w:eastAsia="Times New Roman" w:cs="Times New Roman"/>
          <w:szCs w:val="24"/>
        </w:rPr>
        <w:t>και 700 ευρώ το μήνα</w:t>
      </w:r>
      <w:r>
        <w:rPr>
          <w:rFonts w:eastAsia="Times New Roman" w:cs="Times New Roman"/>
          <w:szCs w:val="24"/>
        </w:rPr>
        <w:t>,</w:t>
      </w:r>
      <w:r w:rsidRPr="005E5885">
        <w:rPr>
          <w:rFonts w:eastAsia="Times New Roman" w:cs="Times New Roman"/>
          <w:szCs w:val="24"/>
        </w:rPr>
        <w:t xml:space="preserve"> ενώ έως τώρα δεν πλήρωναν</w:t>
      </w:r>
      <w:r>
        <w:rPr>
          <w:rFonts w:eastAsia="Times New Roman" w:cs="Times New Roman"/>
          <w:szCs w:val="24"/>
        </w:rPr>
        <w:t>.</w:t>
      </w:r>
      <w:r w:rsidRPr="005E5885">
        <w:rPr>
          <w:rFonts w:eastAsia="Times New Roman" w:cs="Times New Roman"/>
          <w:szCs w:val="24"/>
        </w:rPr>
        <w:t xml:space="preserve"> Καλούμε</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lastRenderedPageBreak/>
        <w:t>λ</w:t>
      </w:r>
      <w:r w:rsidRPr="005E5885">
        <w:rPr>
          <w:rFonts w:eastAsia="Times New Roman" w:cs="Times New Roman"/>
          <w:szCs w:val="24"/>
        </w:rPr>
        <w:t>οιπόν</w:t>
      </w:r>
      <w:r>
        <w:rPr>
          <w:rFonts w:eastAsia="Times New Roman" w:cs="Times New Roman"/>
          <w:szCs w:val="24"/>
        </w:rPr>
        <w:t>,</w:t>
      </w:r>
      <w:r w:rsidRPr="005E5885">
        <w:rPr>
          <w:rFonts w:eastAsia="Times New Roman" w:cs="Times New Roman"/>
          <w:szCs w:val="24"/>
        </w:rPr>
        <w:t xml:space="preserve"> το </w:t>
      </w:r>
      <w:r>
        <w:rPr>
          <w:rFonts w:eastAsia="Times New Roman" w:cs="Times New Roman"/>
          <w:szCs w:val="24"/>
        </w:rPr>
        <w:t xml:space="preserve">κυβερνόν </w:t>
      </w:r>
      <w:r w:rsidRPr="005E5885">
        <w:rPr>
          <w:rFonts w:eastAsia="Times New Roman" w:cs="Times New Roman"/>
          <w:szCs w:val="24"/>
        </w:rPr>
        <w:t>κόμμα να υπερψηφίσει την τροπολογία που έφερε η Νέα Δημοκρ</w:t>
      </w:r>
      <w:r w:rsidRPr="005E5885">
        <w:rPr>
          <w:rFonts w:eastAsia="Times New Roman" w:cs="Times New Roman"/>
          <w:szCs w:val="24"/>
        </w:rPr>
        <w:t>ατία σ</w:t>
      </w:r>
      <w:r>
        <w:rPr>
          <w:rFonts w:eastAsia="Times New Roman" w:cs="Times New Roman"/>
          <w:szCs w:val="24"/>
        </w:rPr>
        <w:t>τη</w:t>
      </w:r>
      <w:r w:rsidRPr="005E5885">
        <w:rPr>
          <w:rFonts w:eastAsia="Times New Roman" w:cs="Times New Roman"/>
          <w:szCs w:val="24"/>
        </w:rPr>
        <w:t xml:space="preserve"> Βουλή</w:t>
      </w:r>
      <w:r>
        <w:rPr>
          <w:rFonts w:eastAsia="Times New Roman" w:cs="Times New Roman"/>
          <w:szCs w:val="24"/>
        </w:rPr>
        <w:t>,</w:t>
      </w:r>
      <w:r w:rsidRPr="005E5885">
        <w:rPr>
          <w:rFonts w:eastAsia="Times New Roman" w:cs="Times New Roman"/>
          <w:szCs w:val="24"/>
        </w:rPr>
        <w:t xml:space="preserve"> με την οποία δεν θα μειωθεί το αφορολόγητο</w:t>
      </w:r>
      <w:r>
        <w:rPr>
          <w:rFonts w:eastAsia="Times New Roman" w:cs="Times New Roman"/>
          <w:szCs w:val="24"/>
        </w:rPr>
        <w:t>.</w:t>
      </w:r>
      <w:r w:rsidRPr="005E5885">
        <w:rPr>
          <w:rFonts w:eastAsia="Times New Roman" w:cs="Times New Roman"/>
          <w:szCs w:val="24"/>
        </w:rPr>
        <w:t xml:space="preserve"> Διαφορετικά</w:t>
      </w:r>
      <w:r>
        <w:rPr>
          <w:rFonts w:eastAsia="Times New Roman" w:cs="Times New Roman"/>
          <w:szCs w:val="24"/>
        </w:rPr>
        <w:t>,</w:t>
      </w:r>
      <w:r w:rsidRPr="005E5885">
        <w:rPr>
          <w:rFonts w:eastAsia="Times New Roman" w:cs="Times New Roman"/>
          <w:szCs w:val="24"/>
        </w:rPr>
        <w:t xml:space="preserve"> το προεκλογικό πακέτο που ανακοίνωσε ο Πρωθυπουργός </w:t>
      </w:r>
      <w:r>
        <w:rPr>
          <w:rFonts w:eastAsia="Times New Roman" w:cs="Times New Roman"/>
          <w:szCs w:val="24"/>
        </w:rPr>
        <w:t>προχθές από τη μία τσέπη θ</w:t>
      </w:r>
      <w:r w:rsidRPr="005E5885">
        <w:rPr>
          <w:rFonts w:eastAsia="Times New Roman" w:cs="Times New Roman"/>
          <w:szCs w:val="24"/>
        </w:rPr>
        <w:t>α μπαίνει και από την άλλη θα βγαίνει</w:t>
      </w:r>
      <w:r>
        <w:rPr>
          <w:rFonts w:eastAsia="Times New Roman" w:cs="Times New Roman"/>
          <w:szCs w:val="24"/>
        </w:rPr>
        <w:t>.</w:t>
      </w:r>
    </w:p>
    <w:p w14:paraId="6338FA12" w14:textId="77777777" w:rsidR="00401C51" w:rsidRDefault="00794512">
      <w:pPr>
        <w:tabs>
          <w:tab w:val="left" w:pos="6168"/>
        </w:tabs>
        <w:spacing w:line="600" w:lineRule="auto"/>
        <w:ind w:firstLine="720"/>
        <w:jc w:val="both"/>
        <w:rPr>
          <w:rFonts w:eastAsia="Times New Roman" w:cs="Times New Roman"/>
          <w:szCs w:val="24"/>
        </w:rPr>
      </w:pPr>
      <w:r w:rsidRPr="005E5885">
        <w:rPr>
          <w:rFonts w:eastAsia="Times New Roman" w:cs="Times New Roman"/>
          <w:szCs w:val="24"/>
        </w:rPr>
        <w:t xml:space="preserve">Οι Έλληνες πολίτες γνωρίζουν ότι με υπογραφή ΣΥΡΙΖΑ επιβαρύνθηκαν με </w:t>
      </w:r>
      <w:r>
        <w:rPr>
          <w:rFonts w:eastAsia="Times New Roman" w:cs="Times New Roman"/>
          <w:szCs w:val="24"/>
        </w:rPr>
        <w:t xml:space="preserve">είκοσι εννέα </w:t>
      </w:r>
      <w:r w:rsidRPr="005E5885">
        <w:rPr>
          <w:rFonts w:eastAsia="Times New Roman" w:cs="Times New Roman"/>
          <w:szCs w:val="24"/>
        </w:rPr>
        <w:t>πρόσθετους φόρους</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 xml:space="preserve">Οι Έλληνες πολίτες </w:t>
      </w:r>
      <w:r w:rsidRPr="005E5885">
        <w:rPr>
          <w:rFonts w:eastAsia="Times New Roman" w:cs="Times New Roman"/>
          <w:szCs w:val="24"/>
        </w:rPr>
        <w:t>γνωρίζουν πω</w:t>
      </w:r>
      <w:r>
        <w:rPr>
          <w:rFonts w:eastAsia="Times New Roman" w:cs="Times New Roman"/>
          <w:szCs w:val="24"/>
        </w:rPr>
        <w:t>ς με την πολιτική σας εκτρέφετε συνειδητά τη</w:t>
      </w:r>
      <w:r w:rsidRPr="005E5885">
        <w:rPr>
          <w:rFonts w:eastAsia="Times New Roman" w:cs="Times New Roman"/>
          <w:szCs w:val="24"/>
        </w:rPr>
        <w:t xml:space="preserve"> γενιά των 360 ευρώ</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τ</w:t>
      </w:r>
      <w:r w:rsidRPr="005E5885">
        <w:rPr>
          <w:rFonts w:eastAsia="Times New Roman" w:cs="Times New Roman"/>
          <w:szCs w:val="24"/>
        </w:rPr>
        <w:t xml:space="preserve">ην ίδια στιγμή που αυτή η αδικημένη γενιά των </w:t>
      </w:r>
      <w:r>
        <w:rPr>
          <w:rFonts w:eastAsia="Times New Roman" w:cs="Times New Roman"/>
          <w:szCs w:val="24"/>
        </w:rPr>
        <w:t>είκοσι ετών,</w:t>
      </w:r>
      <w:r>
        <w:rPr>
          <w:rFonts w:eastAsia="Times New Roman" w:cs="Times New Roman"/>
          <w:szCs w:val="24"/>
        </w:rPr>
        <w:t xml:space="preserve"> των</w:t>
      </w:r>
      <w:r w:rsidRPr="005E5885">
        <w:rPr>
          <w:rFonts w:eastAsia="Times New Roman" w:cs="Times New Roman"/>
          <w:szCs w:val="24"/>
        </w:rPr>
        <w:t xml:space="preserve"> </w:t>
      </w:r>
      <w:r>
        <w:rPr>
          <w:rFonts w:eastAsia="Times New Roman" w:cs="Times New Roman"/>
          <w:szCs w:val="24"/>
        </w:rPr>
        <w:t>τριάντα</w:t>
      </w:r>
      <w:r w:rsidRPr="005E5885">
        <w:rPr>
          <w:rFonts w:eastAsia="Times New Roman" w:cs="Times New Roman"/>
          <w:szCs w:val="24"/>
        </w:rPr>
        <w:t xml:space="preserve"> ετών πλέον και των άνω των </w:t>
      </w:r>
      <w:r>
        <w:rPr>
          <w:rFonts w:eastAsia="Times New Roman" w:cs="Times New Roman"/>
          <w:szCs w:val="24"/>
        </w:rPr>
        <w:t>σαράντα ετών τρέπεται σε φ</w:t>
      </w:r>
      <w:r w:rsidRPr="005E5885">
        <w:rPr>
          <w:rFonts w:eastAsia="Times New Roman" w:cs="Times New Roman"/>
          <w:szCs w:val="24"/>
        </w:rPr>
        <w:t>υγή από την πατρίδα</w:t>
      </w:r>
      <w:r>
        <w:rPr>
          <w:rFonts w:eastAsia="Times New Roman" w:cs="Times New Roman"/>
          <w:szCs w:val="24"/>
        </w:rPr>
        <w:t>,</w:t>
      </w:r>
      <w:r w:rsidRPr="005E5885">
        <w:rPr>
          <w:rFonts w:eastAsia="Times New Roman" w:cs="Times New Roman"/>
          <w:szCs w:val="24"/>
        </w:rPr>
        <w:t xml:space="preserve"> προκειμένου να αναζητήσει το αυτονόητο </w:t>
      </w:r>
      <w:r>
        <w:rPr>
          <w:rFonts w:eastAsia="Times New Roman" w:cs="Times New Roman"/>
          <w:szCs w:val="24"/>
        </w:rPr>
        <w:t xml:space="preserve">δικαίωμά της </w:t>
      </w:r>
      <w:r w:rsidRPr="005E5885">
        <w:rPr>
          <w:rFonts w:eastAsia="Times New Roman" w:cs="Times New Roman"/>
          <w:szCs w:val="24"/>
        </w:rPr>
        <w:t>και τις ανάλογες ευκαιρίες στην ακαδημαϊκή πρόοδο</w:t>
      </w:r>
      <w:r>
        <w:rPr>
          <w:rFonts w:eastAsia="Times New Roman" w:cs="Times New Roman"/>
          <w:szCs w:val="24"/>
        </w:rPr>
        <w:t>,</w:t>
      </w:r>
      <w:r w:rsidRPr="005E5885">
        <w:rPr>
          <w:rFonts w:eastAsia="Times New Roman" w:cs="Times New Roman"/>
          <w:szCs w:val="24"/>
        </w:rPr>
        <w:t xml:space="preserve"> την αμοιβή</w:t>
      </w:r>
      <w:r>
        <w:rPr>
          <w:rFonts w:eastAsia="Times New Roman" w:cs="Times New Roman"/>
          <w:szCs w:val="24"/>
        </w:rPr>
        <w:t>,</w:t>
      </w:r>
      <w:r w:rsidRPr="005E5885">
        <w:rPr>
          <w:rFonts w:eastAsia="Times New Roman" w:cs="Times New Roman"/>
          <w:szCs w:val="24"/>
        </w:rPr>
        <w:t xml:space="preserve"> την κοινωνική καταξίωση και την αξιοκρατία</w:t>
      </w:r>
      <w:r>
        <w:rPr>
          <w:rFonts w:eastAsia="Times New Roman" w:cs="Times New Roman"/>
          <w:szCs w:val="24"/>
        </w:rPr>
        <w:t xml:space="preserve"> και όλα όσα</w:t>
      </w:r>
      <w:r>
        <w:rPr>
          <w:rFonts w:eastAsia="Times New Roman" w:cs="Times New Roman"/>
          <w:szCs w:val="24"/>
        </w:rPr>
        <w:t xml:space="preserve"> εσείς της στερείτε</w:t>
      </w:r>
      <w:r w:rsidRPr="005E5885">
        <w:rPr>
          <w:rFonts w:eastAsia="Times New Roman" w:cs="Times New Roman"/>
          <w:szCs w:val="24"/>
        </w:rPr>
        <w:t xml:space="preserve"> με την εμμονική προσκόλληση σας στην εξουσία</w:t>
      </w:r>
      <w:r>
        <w:rPr>
          <w:rFonts w:eastAsia="Times New Roman" w:cs="Times New Roman"/>
          <w:szCs w:val="24"/>
        </w:rPr>
        <w:t>.</w:t>
      </w:r>
      <w:r w:rsidRPr="005E5885">
        <w:rPr>
          <w:rFonts w:eastAsia="Times New Roman" w:cs="Times New Roman"/>
          <w:szCs w:val="24"/>
        </w:rPr>
        <w:t xml:space="preserve"> </w:t>
      </w:r>
    </w:p>
    <w:p w14:paraId="6338FA13" w14:textId="77777777" w:rsidR="00401C51" w:rsidRDefault="00794512">
      <w:pPr>
        <w:tabs>
          <w:tab w:val="left" w:pos="6168"/>
        </w:tabs>
        <w:spacing w:line="600" w:lineRule="auto"/>
        <w:ind w:firstLine="720"/>
        <w:jc w:val="both"/>
        <w:rPr>
          <w:rFonts w:eastAsia="Times New Roman" w:cs="Times New Roman"/>
          <w:szCs w:val="24"/>
        </w:rPr>
      </w:pPr>
      <w:r w:rsidRPr="005E5885">
        <w:rPr>
          <w:rFonts w:eastAsia="Times New Roman" w:cs="Times New Roman"/>
          <w:szCs w:val="24"/>
        </w:rPr>
        <w:lastRenderedPageBreak/>
        <w:t>Αφού διαλύσατε τη μεσαία τάξη</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 xml:space="preserve">εξαφανίσατε </w:t>
      </w:r>
      <w:r w:rsidRPr="005E5885">
        <w:rPr>
          <w:rFonts w:eastAsia="Times New Roman" w:cs="Times New Roman"/>
          <w:szCs w:val="24"/>
        </w:rPr>
        <w:t>τη μικρομεσαία επιχείρηση</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 xml:space="preserve">βουλιάξατε </w:t>
      </w:r>
      <w:r w:rsidRPr="005E5885">
        <w:rPr>
          <w:rFonts w:eastAsia="Times New Roman" w:cs="Times New Roman"/>
          <w:szCs w:val="24"/>
        </w:rPr>
        <w:t>μισθωτούς και συνταξιούχους στην εξαθλίωση</w:t>
      </w:r>
      <w:r>
        <w:rPr>
          <w:rFonts w:eastAsia="Times New Roman" w:cs="Times New Roman"/>
          <w:szCs w:val="24"/>
        </w:rPr>
        <w:t>, παραδώσατε και την παιδεία</w:t>
      </w:r>
      <w:r w:rsidRPr="005E5885">
        <w:rPr>
          <w:rFonts w:eastAsia="Times New Roman" w:cs="Times New Roman"/>
          <w:szCs w:val="24"/>
        </w:rPr>
        <w:t xml:space="preserve"> στο χάος και την άβυσσο του κρατισμού</w:t>
      </w:r>
      <w:r w:rsidRPr="005E5885">
        <w:rPr>
          <w:rFonts w:eastAsia="Times New Roman" w:cs="Times New Roman"/>
          <w:szCs w:val="24"/>
        </w:rPr>
        <w:t xml:space="preserve"> και της ασυδοσίας</w:t>
      </w:r>
      <w:r>
        <w:rPr>
          <w:rFonts w:eastAsia="Times New Roman" w:cs="Times New Roman"/>
          <w:szCs w:val="24"/>
        </w:rPr>
        <w:t>.</w:t>
      </w:r>
      <w:r w:rsidRPr="005E5885">
        <w:rPr>
          <w:rFonts w:eastAsia="Times New Roman" w:cs="Times New Roman"/>
          <w:szCs w:val="24"/>
        </w:rPr>
        <w:t xml:space="preserve"> Παραδώσατε </w:t>
      </w:r>
      <w:r>
        <w:rPr>
          <w:rFonts w:eastAsia="Times New Roman" w:cs="Times New Roman"/>
          <w:szCs w:val="24"/>
        </w:rPr>
        <w:t>τη χώρα στην ε</w:t>
      </w:r>
      <w:r w:rsidRPr="005E5885">
        <w:rPr>
          <w:rFonts w:eastAsia="Times New Roman" w:cs="Times New Roman"/>
          <w:szCs w:val="24"/>
        </w:rPr>
        <w:t>θνική ταπείνωση</w:t>
      </w:r>
      <w:r>
        <w:rPr>
          <w:rFonts w:eastAsia="Times New Roman" w:cs="Times New Roman"/>
          <w:szCs w:val="24"/>
        </w:rPr>
        <w:t>, υπογράφοντας μι</w:t>
      </w:r>
      <w:r w:rsidRPr="005E5885">
        <w:rPr>
          <w:rFonts w:eastAsia="Times New Roman" w:cs="Times New Roman"/>
          <w:szCs w:val="24"/>
        </w:rPr>
        <w:t>α εθνικά επιζήμια συμφωνία με τα Σκόπια</w:t>
      </w:r>
      <w:r>
        <w:rPr>
          <w:rFonts w:eastAsia="Times New Roman" w:cs="Times New Roman"/>
          <w:szCs w:val="24"/>
        </w:rPr>
        <w:t>, όπως ακριβώς απαξιώνετε</w:t>
      </w:r>
      <w:r w:rsidRPr="005E5885">
        <w:rPr>
          <w:rFonts w:eastAsia="Times New Roman" w:cs="Times New Roman"/>
          <w:szCs w:val="24"/>
        </w:rPr>
        <w:t xml:space="preserve"> επί τέσσερα χρόνια και τον χώρο του πολιτισμού</w:t>
      </w:r>
      <w:r>
        <w:rPr>
          <w:rFonts w:eastAsia="Times New Roman" w:cs="Times New Roman"/>
          <w:szCs w:val="24"/>
        </w:rPr>
        <w:t>.</w:t>
      </w:r>
    </w:p>
    <w:p w14:paraId="6338FA14"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Ως Κυβέρνηση</w:t>
      </w:r>
      <w:r w:rsidRPr="005E5885">
        <w:rPr>
          <w:rFonts w:eastAsia="Times New Roman" w:cs="Times New Roman"/>
          <w:szCs w:val="24"/>
        </w:rPr>
        <w:t xml:space="preserve"> έχετε βάλει την πολιτική σας σφραγίδα σ</w:t>
      </w:r>
      <w:r>
        <w:rPr>
          <w:rFonts w:eastAsia="Times New Roman" w:cs="Times New Roman"/>
          <w:szCs w:val="24"/>
        </w:rPr>
        <w:t>την αδικαιολόγ</w:t>
      </w:r>
      <w:r>
        <w:rPr>
          <w:rFonts w:eastAsia="Times New Roman" w:cs="Times New Roman"/>
          <w:szCs w:val="24"/>
        </w:rPr>
        <w:t>ητη αιμορραγία ανυπολόγιστων δημοσίων ε</w:t>
      </w:r>
      <w:r w:rsidRPr="005E5885">
        <w:rPr>
          <w:rFonts w:eastAsia="Times New Roman" w:cs="Times New Roman"/>
          <w:szCs w:val="24"/>
        </w:rPr>
        <w:t>σόδων από τους πόρους του πολιτισμού</w:t>
      </w:r>
      <w:r>
        <w:rPr>
          <w:rFonts w:eastAsia="Times New Roman" w:cs="Times New Roman"/>
          <w:szCs w:val="24"/>
        </w:rPr>
        <w:t>.</w:t>
      </w:r>
      <w:r w:rsidRPr="005E5885">
        <w:rPr>
          <w:rFonts w:eastAsia="Times New Roman" w:cs="Times New Roman"/>
          <w:szCs w:val="24"/>
        </w:rPr>
        <w:t xml:space="preserve"> Είναι ο </w:t>
      </w:r>
      <w:r>
        <w:rPr>
          <w:rFonts w:eastAsia="Times New Roman" w:cs="Times New Roman"/>
          <w:szCs w:val="24"/>
        </w:rPr>
        <w:t>πέμπτος</w:t>
      </w:r>
      <w:r w:rsidRPr="005E5885">
        <w:rPr>
          <w:rFonts w:eastAsia="Times New Roman" w:cs="Times New Roman"/>
          <w:szCs w:val="24"/>
        </w:rPr>
        <w:t xml:space="preserve"> χρόνος που η χώρα υποδέχεται τους επισκέπτες της με κλειστά αναψυκτήρια και άδεια </w:t>
      </w:r>
      <w:r>
        <w:rPr>
          <w:rFonts w:eastAsia="Times New Roman" w:cs="Times New Roman"/>
          <w:szCs w:val="24"/>
        </w:rPr>
        <w:t xml:space="preserve">πωλητήρια </w:t>
      </w:r>
      <w:r w:rsidRPr="005E5885">
        <w:rPr>
          <w:rFonts w:eastAsia="Times New Roman" w:cs="Times New Roman"/>
          <w:szCs w:val="24"/>
        </w:rPr>
        <w:t xml:space="preserve">στους αρχαιολογικούς χώρους και τα μουσεία </w:t>
      </w:r>
      <w:r>
        <w:rPr>
          <w:rFonts w:eastAsia="Times New Roman" w:cs="Times New Roman"/>
          <w:szCs w:val="24"/>
        </w:rPr>
        <w:t>της.</w:t>
      </w:r>
      <w:r w:rsidRPr="005E5885">
        <w:rPr>
          <w:rFonts w:eastAsia="Times New Roman" w:cs="Times New Roman"/>
          <w:szCs w:val="24"/>
        </w:rPr>
        <w:t xml:space="preserve"> Το ηλεκτρονικό εισιτήρι</w:t>
      </w:r>
      <w:r w:rsidRPr="005E5885">
        <w:rPr>
          <w:rFonts w:eastAsia="Times New Roman" w:cs="Times New Roman"/>
          <w:szCs w:val="24"/>
        </w:rPr>
        <w:t>ο παραμένει σε πιλοτικό στάδιο από πέρυσι</w:t>
      </w:r>
      <w:r>
        <w:rPr>
          <w:rFonts w:eastAsia="Times New Roman" w:cs="Times New Roman"/>
          <w:szCs w:val="24"/>
        </w:rPr>
        <w:t>,</w:t>
      </w:r>
      <w:r w:rsidRPr="005E5885">
        <w:rPr>
          <w:rFonts w:eastAsia="Times New Roman" w:cs="Times New Roman"/>
          <w:szCs w:val="24"/>
        </w:rPr>
        <w:t xml:space="preserve"> ενώ έχετε εξαγγείλει την εγκατάσταση του ήδη από το 2015</w:t>
      </w:r>
      <w:r>
        <w:rPr>
          <w:rFonts w:eastAsia="Times New Roman" w:cs="Times New Roman"/>
          <w:szCs w:val="24"/>
        </w:rPr>
        <w:t>. Έχετε αποκλείσει τελείως τη</w:t>
      </w:r>
      <w:r w:rsidRPr="005E5885">
        <w:rPr>
          <w:rFonts w:eastAsia="Times New Roman" w:cs="Times New Roman"/>
          <w:szCs w:val="24"/>
        </w:rPr>
        <w:t xml:space="preserve"> σύγχρονη πολιτιστική κληρονομιά από την πολιτική ατζέντα </w:t>
      </w:r>
      <w:r>
        <w:rPr>
          <w:rFonts w:eastAsia="Times New Roman" w:cs="Times New Roman"/>
          <w:szCs w:val="24"/>
        </w:rPr>
        <w:t>σας. Έχετε ναρκοθετήσει</w:t>
      </w:r>
      <w:r w:rsidRPr="005E5885">
        <w:rPr>
          <w:rFonts w:eastAsia="Times New Roman" w:cs="Times New Roman"/>
          <w:szCs w:val="24"/>
        </w:rPr>
        <w:t xml:space="preserve"> το</w:t>
      </w:r>
      <w:r>
        <w:rPr>
          <w:rFonts w:eastAsia="Times New Roman" w:cs="Times New Roman"/>
          <w:szCs w:val="24"/>
        </w:rPr>
        <w:t xml:space="preserve"> πνευματικό δικαίωμα. Ακόμα, περιμένουμε </w:t>
      </w:r>
      <w:r w:rsidRPr="005E5885">
        <w:rPr>
          <w:rFonts w:eastAsia="Times New Roman" w:cs="Times New Roman"/>
          <w:szCs w:val="24"/>
        </w:rPr>
        <w:t xml:space="preserve">τη </w:t>
      </w:r>
      <w:r w:rsidRPr="005E5885">
        <w:rPr>
          <w:rFonts w:eastAsia="Times New Roman" w:cs="Times New Roman"/>
          <w:szCs w:val="24"/>
        </w:rPr>
        <w:t xml:space="preserve">ρύθμιση για την προστασία της παραχώρησης κυριότητας και </w:t>
      </w:r>
      <w:r w:rsidRPr="005E5885">
        <w:rPr>
          <w:rFonts w:eastAsia="Times New Roman" w:cs="Times New Roman"/>
          <w:szCs w:val="24"/>
        </w:rPr>
        <w:lastRenderedPageBreak/>
        <w:t xml:space="preserve">διαχείρισης μνημείων και αρχαιολογικών χώρων στο </w:t>
      </w:r>
      <w:r>
        <w:rPr>
          <w:rFonts w:eastAsia="Times New Roman" w:cs="Times New Roman"/>
          <w:szCs w:val="24"/>
        </w:rPr>
        <w:t>υ</w:t>
      </w:r>
      <w:r w:rsidRPr="005E5885">
        <w:rPr>
          <w:rFonts w:eastAsia="Times New Roman" w:cs="Times New Roman"/>
          <w:szCs w:val="24"/>
        </w:rPr>
        <w:t>περταμείο ιδιωτικοποιήσεων</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 xml:space="preserve">μήπως </w:t>
      </w:r>
      <w:r w:rsidRPr="005E5885">
        <w:rPr>
          <w:rFonts w:eastAsia="Times New Roman" w:cs="Times New Roman"/>
          <w:szCs w:val="24"/>
        </w:rPr>
        <w:t xml:space="preserve">και περισωθεί κάτι από το πρωτοφανές στα </w:t>
      </w:r>
      <w:r>
        <w:rPr>
          <w:rFonts w:eastAsia="Times New Roman" w:cs="Times New Roman"/>
          <w:szCs w:val="24"/>
        </w:rPr>
        <w:t>ιστορικά χρονικά ξεπούλημα της ε</w:t>
      </w:r>
      <w:r w:rsidRPr="005E5885">
        <w:rPr>
          <w:rFonts w:eastAsia="Times New Roman" w:cs="Times New Roman"/>
          <w:szCs w:val="24"/>
        </w:rPr>
        <w:t xml:space="preserve">λληνικής πολιτιστικής κληρονομιάς που </w:t>
      </w:r>
      <w:r>
        <w:rPr>
          <w:rFonts w:eastAsia="Times New Roman" w:cs="Times New Roman"/>
          <w:szCs w:val="24"/>
        </w:rPr>
        <w:t>μεθο</w:t>
      </w:r>
      <w:r>
        <w:rPr>
          <w:rFonts w:eastAsia="Times New Roman" w:cs="Times New Roman"/>
          <w:szCs w:val="24"/>
        </w:rPr>
        <w:t xml:space="preserve">δεύσατε </w:t>
      </w:r>
      <w:r w:rsidRPr="005E5885">
        <w:rPr>
          <w:rFonts w:eastAsia="Times New Roman" w:cs="Times New Roman"/>
          <w:szCs w:val="24"/>
        </w:rPr>
        <w:t>από το καλοκαίρι του 2015</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 xml:space="preserve">Διότι η </w:t>
      </w:r>
      <w:r w:rsidRPr="005E5885">
        <w:rPr>
          <w:rFonts w:eastAsia="Times New Roman" w:cs="Times New Roman"/>
          <w:szCs w:val="24"/>
        </w:rPr>
        <w:t>προστασία του πολιτισμού είναι συνταγματική υποχρέωση</w:t>
      </w:r>
      <w:r>
        <w:rPr>
          <w:rFonts w:eastAsia="Times New Roman" w:cs="Times New Roman"/>
          <w:szCs w:val="24"/>
        </w:rPr>
        <w:t>, ό</w:t>
      </w:r>
      <w:r w:rsidRPr="005E5885">
        <w:rPr>
          <w:rFonts w:eastAsia="Times New Roman" w:cs="Times New Roman"/>
          <w:szCs w:val="24"/>
        </w:rPr>
        <w:t>χι πολιτική υποχρέωση</w:t>
      </w:r>
      <w:r>
        <w:rPr>
          <w:rFonts w:eastAsia="Times New Roman" w:cs="Times New Roman"/>
          <w:szCs w:val="24"/>
        </w:rPr>
        <w:t>, όπως είχε πει η</w:t>
      </w:r>
      <w:r w:rsidRPr="005E5885">
        <w:rPr>
          <w:rFonts w:eastAsia="Times New Roman" w:cs="Times New Roman"/>
          <w:szCs w:val="24"/>
        </w:rPr>
        <w:t xml:space="preserve"> αρμόδια Υπουργός</w:t>
      </w:r>
      <w:r>
        <w:rPr>
          <w:rFonts w:eastAsia="Times New Roman" w:cs="Times New Roman"/>
          <w:szCs w:val="24"/>
        </w:rPr>
        <w:t>.</w:t>
      </w:r>
      <w:r w:rsidRPr="005E5885">
        <w:rPr>
          <w:rFonts w:eastAsia="Times New Roman" w:cs="Times New Roman"/>
          <w:szCs w:val="24"/>
        </w:rPr>
        <w:t xml:space="preserve"> </w:t>
      </w:r>
    </w:p>
    <w:p w14:paraId="6338FA15" w14:textId="77777777" w:rsidR="00401C51" w:rsidRDefault="00794512">
      <w:pPr>
        <w:tabs>
          <w:tab w:val="left" w:pos="6168"/>
        </w:tabs>
        <w:spacing w:line="600" w:lineRule="auto"/>
        <w:ind w:firstLine="720"/>
        <w:jc w:val="both"/>
        <w:rPr>
          <w:rFonts w:eastAsia="Times New Roman" w:cs="Times New Roman"/>
          <w:szCs w:val="24"/>
        </w:rPr>
      </w:pPr>
      <w:r w:rsidRPr="005E5885">
        <w:rPr>
          <w:rFonts w:eastAsia="Times New Roman" w:cs="Times New Roman"/>
          <w:szCs w:val="24"/>
        </w:rPr>
        <w:t xml:space="preserve">Στα τέσσερα χρόνια διακυβέρνησης ΣΥΡΙΖΑ ένα είναι το έργο </w:t>
      </w:r>
      <w:r>
        <w:rPr>
          <w:rFonts w:eastAsia="Times New Roman" w:cs="Times New Roman"/>
          <w:szCs w:val="24"/>
        </w:rPr>
        <w:t>σας:</w:t>
      </w:r>
      <w:r w:rsidRPr="005E5885">
        <w:rPr>
          <w:rFonts w:eastAsia="Times New Roman" w:cs="Times New Roman"/>
          <w:szCs w:val="24"/>
        </w:rPr>
        <w:t xml:space="preserve"> η μεθοδευμένη και συστηματική υποβάθμιση όλων των μεγάλων ζητημάτων του πολιτισμού</w:t>
      </w:r>
      <w:r>
        <w:rPr>
          <w:rFonts w:eastAsia="Times New Roman" w:cs="Times New Roman"/>
          <w:szCs w:val="24"/>
        </w:rPr>
        <w:t>.</w:t>
      </w:r>
    </w:p>
    <w:p w14:paraId="6338FA16" w14:textId="77777777" w:rsidR="00401C51" w:rsidRDefault="00794512">
      <w:pPr>
        <w:tabs>
          <w:tab w:val="left" w:pos="6168"/>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που διεξάγεται στη</w:t>
      </w:r>
      <w:r w:rsidRPr="005E5885">
        <w:rPr>
          <w:rFonts w:eastAsia="Times New Roman" w:cs="Times New Roman"/>
          <w:szCs w:val="24"/>
        </w:rPr>
        <w:t xml:space="preserve"> Βουλή δείχνει με τον πιο ξεκάθαρο τρόπο ότι σύντομα η Κυβέρνηση του ΣΥΡΙΖΑ με τους πρόθυμους λεγεωνάριους θα εί</w:t>
      </w:r>
      <w:r w:rsidRPr="005E5885">
        <w:rPr>
          <w:rFonts w:eastAsia="Times New Roman" w:cs="Times New Roman"/>
          <w:szCs w:val="24"/>
        </w:rPr>
        <w:t>ναι παρελθόν</w:t>
      </w:r>
      <w:r>
        <w:rPr>
          <w:rFonts w:eastAsia="Times New Roman" w:cs="Times New Roman"/>
          <w:szCs w:val="24"/>
        </w:rPr>
        <w:t>. Αυτό</w:t>
      </w:r>
      <w:r w:rsidRPr="005E5885">
        <w:rPr>
          <w:rFonts w:eastAsia="Times New Roman" w:cs="Times New Roman"/>
          <w:szCs w:val="24"/>
        </w:rPr>
        <w:t xml:space="preserve"> το δείχνει ο λόγος των συναδέλφων της Συμπολίτευσης</w:t>
      </w:r>
      <w:r>
        <w:rPr>
          <w:rFonts w:eastAsia="Times New Roman" w:cs="Times New Roman"/>
          <w:szCs w:val="24"/>
        </w:rPr>
        <w:t>,</w:t>
      </w:r>
      <w:r w:rsidRPr="005E5885">
        <w:rPr>
          <w:rFonts w:eastAsia="Times New Roman" w:cs="Times New Roman"/>
          <w:szCs w:val="24"/>
        </w:rPr>
        <w:t xml:space="preserve"> η κατάρρευση των επιχειρημάτων</w:t>
      </w:r>
      <w:r>
        <w:rPr>
          <w:rFonts w:eastAsia="Times New Roman" w:cs="Times New Roman"/>
          <w:szCs w:val="24"/>
        </w:rPr>
        <w:t>,</w:t>
      </w:r>
      <w:r w:rsidRPr="005E5885">
        <w:rPr>
          <w:rFonts w:eastAsia="Times New Roman" w:cs="Times New Roman"/>
          <w:szCs w:val="24"/>
        </w:rPr>
        <w:t xml:space="preserve"> το τέλος της ρητορικής που με επιμέλεια και θράσος έχτιζε τόσο καιρό </w:t>
      </w:r>
      <w:r>
        <w:rPr>
          <w:rFonts w:eastAsia="Times New Roman" w:cs="Times New Roman"/>
          <w:szCs w:val="24"/>
        </w:rPr>
        <w:t xml:space="preserve">ο </w:t>
      </w:r>
      <w:r w:rsidRPr="005E5885">
        <w:rPr>
          <w:rFonts w:eastAsia="Times New Roman" w:cs="Times New Roman"/>
          <w:szCs w:val="24"/>
        </w:rPr>
        <w:t>ΣΥΡΙΖΑ</w:t>
      </w:r>
      <w:r>
        <w:rPr>
          <w:rFonts w:eastAsia="Times New Roman" w:cs="Times New Roman"/>
          <w:szCs w:val="24"/>
        </w:rPr>
        <w:t>.</w:t>
      </w:r>
    </w:p>
    <w:p w14:paraId="6338FA17" w14:textId="77777777" w:rsidR="00401C51" w:rsidRDefault="00794512">
      <w:pPr>
        <w:tabs>
          <w:tab w:val="left" w:pos="6168"/>
        </w:tabs>
        <w:spacing w:line="600" w:lineRule="auto"/>
        <w:ind w:firstLine="720"/>
        <w:jc w:val="both"/>
        <w:rPr>
          <w:rFonts w:eastAsia="Times New Roman" w:cs="Times New Roman"/>
          <w:szCs w:val="24"/>
        </w:rPr>
      </w:pPr>
      <w:r w:rsidRPr="005E5885">
        <w:rPr>
          <w:rFonts w:eastAsia="Times New Roman" w:cs="Times New Roman"/>
          <w:szCs w:val="24"/>
        </w:rPr>
        <w:lastRenderedPageBreak/>
        <w:t xml:space="preserve">Ο ελληνικός λαός </w:t>
      </w:r>
      <w:r>
        <w:rPr>
          <w:rFonts w:eastAsia="Times New Roman" w:cs="Times New Roman"/>
          <w:szCs w:val="24"/>
        </w:rPr>
        <w:t>καλείται σύντομα να δώσει την ηχηρή του α</w:t>
      </w:r>
      <w:r w:rsidRPr="005E5885">
        <w:rPr>
          <w:rFonts w:eastAsia="Times New Roman" w:cs="Times New Roman"/>
          <w:szCs w:val="24"/>
        </w:rPr>
        <w:t xml:space="preserve">πάντηση στον </w:t>
      </w:r>
      <w:r w:rsidRPr="005E5885">
        <w:rPr>
          <w:rFonts w:eastAsia="Times New Roman" w:cs="Times New Roman"/>
          <w:szCs w:val="24"/>
        </w:rPr>
        <w:t>διχαστικό λόγο</w:t>
      </w:r>
      <w:r>
        <w:rPr>
          <w:rFonts w:eastAsia="Times New Roman" w:cs="Times New Roman"/>
          <w:szCs w:val="24"/>
        </w:rPr>
        <w:t>,</w:t>
      </w:r>
      <w:r w:rsidRPr="005E5885">
        <w:rPr>
          <w:rFonts w:eastAsia="Times New Roman" w:cs="Times New Roman"/>
          <w:szCs w:val="24"/>
        </w:rPr>
        <w:t xml:space="preserve"> τον λαϊκισμό</w:t>
      </w:r>
      <w:r>
        <w:rPr>
          <w:rFonts w:eastAsia="Times New Roman" w:cs="Times New Roman"/>
          <w:szCs w:val="24"/>
        </w:rPr>
        <w:t>,</w:t>
      </w:r>
      <w:r w:rsidRPr="005E5885">
        <w:rPr>
          <w:rFonts w:eastAsia="Times New Roman" w:cs="Times New Roman"/>
          <w:szCs w:val="24"/>
        </w:rPr>
        <w:t xml:space="preserve"> τη φαυλότητα</w:t>
      </w:r>
      <w:r>
        <w:rPr>
          <w:rFonts w:eastAsia="Times New Roman" w:cs="Times New Roman"/>
          <w:szCs w:val="24"/>
        </w:rPr>
        <w:t>. Ξεκινώντας στις 26 Μαΐου,</w:t>
      </w:r>
      <w:r w:rsidRPr="005E5885">
        <w:rPr>
          <w:rFonts w:eastAsia="Times New Roman" w:cs="Times New Roman"/>
          <w:szCs w:val="24"/>
        </w:rPr>
        <w:t xml:space="preserve"> οι Έλληνες </w:t>
      </w:r>
      <w:r>
        <w:rPr>
          <w:rFonts w:eastAsia="Times New Roman" w:cs="Times New Roman"/>
          <w:szCs w:val="24"/>
        </w:rPr>
        <w:t xml:space="preserve">πολίτες θα δώσουν με </w:t>
      </w:r>
      <w:r w:rsidRPr="005E5885">
        <w:rPr>
          <w:rFonts w:eastAsia="Times New Roman" w:cs="Times New Roman"/>
          <w:szCs w:val="24"/>
        </w:rPr>
        <w:t xml:space="preserve">την ψήφο τους στις </w:t>
      </w:r>
      <w:r>
        <w:rPr>
          <w:rFonts w:eastAsia="Times New Roman" w:cs="Times New Roman"/>
          <w:szCs w:val="24"/>
        </w:rPr>
        <w:t>ε</w:t>
      </w:r>
      <w:r w:rsidRPr="005E5885">
        <w:rPr>
          <w:rFonts w:eastAsia="Times New Roman" w:cs="Times New Roman"/>
          <w:szCs w:val="24"/>
        </w:rPr>
        <w:t xml:space="preserve">υρωεκλογές και στις </w:t>
      </w:r>
      <w:r>
        <w:rPr>
          <w:rFonts w:eastAsia="Times New Roman" w:cs="Times New Roman"/>
          <w:szCs w:val="24"/>
        </w:rPr>
        <w:t>α</w:t>
      </w:r>
      <w:r w:rsidRPr="005E5885">
        <w:rPr>
          <w:rFonts w:eastAsia="Times New Roman" w:cs="Times New Roman"/>
          <w:szCs w:val="24"/>
        </w:rPr>
        <w:t>υτοδιοικητικές εκλογές το καθαρό μήνυμα για πολιτική αλλαγή</w:t>
      </w:r>
      <w:r>
        <w:rPr>
          <w:rFonts w:eastAsia="Times New Roman" w:cs="Times New Roman"/>
          <w:szCs w:val="24"/>
        </w:rPr>
        <w:t>, για</w:t>
      </w:r>
      <w:r w:rsidRPr="005E5885">
        <w:rPr>
          <w:rFonts w:eastAsia="Times New Roman" w:cs="Times New Roman"/>
          <w:szCs w:val="24"/>
        </w:rPr>
        <w:t xml:space="preserve"> αλλαγή ύφους</w:t>
      </w:r>
      <w:r>
        <w:rPr>
          <w:rFonts w:eastAsia="Times New Roman" w:cs="Times New Roman"/>
          <w:szCs w:val="24"/>
        </w:rPr>
        <w:t>,</w:t>
      </w:r>
      <w:r w:rsidRPr="005E5885">
        <w:rPr>
          <w:rFonts w:eastAsia="Times New Roman" w:cs="Times New Roman"/>
          <w:szCs w:val="24"/>
        </w:rPr>
        <w:t xml:space="preserve"> αλλαγή ήθους</w:t>
      </w:r>
      <w:r>
        <w:rPr>
          <w:rFonts w:eastAsia="Times New Roman" w:cs="Times New Roman"/>
          <w:szCs w:val="24"/>
        </w:rPr>
        <w:t>, αλλαγή στάσης α</w:t>
      </w:r>
      <w:r w:rsidRPr="005E5885">
        <w:rPr>
          <w:rFonts w:eastAsia="Times New Roman" w:cs="Times New Roman"/>
          <w:szCs w:val="24"/>
        </w:rPr>
        <w:t>πέναν</w:t>
      </w:r>
      <w:r w:rsidRPr="005E5885">
        <w:rPr>
          <w:rFonts w:eastAsia="Times New Roman" w:cs="Times New Roman"/>
          <w:szCs w:val="24"/>
        </w:rPr>
        <w:t>τι στην πολιτική</w:t>
      </w:r>
      <w:r>
        <w:rPr>
          <w:rFonts w:eastAsia="Times New Roman" w:cs="Times New Roman"/>
          <w:szCs w:val="24"/>
        </w:rPr>
        <w:t>.</w:t>
      </w:r>
      <w:r w:rsidRPr="005E5885">
        <w:rPr>
          <w:rFonts w:eastAsia="Times New Roman" w:cs="Times New Roman"/>
          <w:szCs w:val="24"/>
        </w:rPr>
        <w:t xml:space="preserve"> Και μήνυμα αλλαγής σημαίνει στρατηγική νίκη της Νέας Δημοκρατίας σε όλες τις εκλογικές αναμετρήσεις</w:t>
      </w:r>
      <w:r>
        <w:rPr>
          <w:rFonts w:eastAsia="Times New Roman" w:cs="Times New Roman"/>
          <w:szCs w:val="24"/>
        </w:rPr>
        <w:t>.</w:t>
      </w:r>
      <w:r w:rsidRPr="005E5885">
        <w:rPr>
          <w:rFonts w:eastAsia="Times New Roman" w:cs="Times New Roman"/>
          <w:szCs w:val="24"/>
        </w:rPr>
        <w:t xml:space="preserve"> </w:t>
      </w:r>
      <w:r>
        <w:rPr>
          <w:rFonts w:eastAsia="Times New Roman" w:cs="Times New Roman"/>
          <w:szCs w:val="24"/>
        </w:rPr>
        <w:t xml:space="preserve">Διότι </w:t>
      </w:r>
      <w:r w:rsidRPr="005E5885">
        <w:rPr>
          <w:rFonts w:eastAsia="Times New Roman" w:cs="Times New Roman"/>
          <w:szCs w:val="24"/>
        </w:rPr>
        <w:t xml:space="preserve">μόνο έτσι μπορούμε μαζί </w:t>
      </w:r>
      <w:r>
        <w:rPr>
          <w:rFonts w:eastAsia="Times New Roman" w:cs="Times New Roman"/>
          <w:szCs w:val="24"/>
        </w:rPr>
        <w:t xml:space="preserve">με τον </w:t>
      </w:r>
      <w:r w:rsidRPr="005E5885">
        <w:rPr>
          <w:rFonts w:eastAsia="Times New Roman" w:cs="Times New Roman"/>
          <w:szCs w:val="24"/>
        </w:rPr>
        <w:t>ελληνικό λαό να κάνουμε τη μεγάλη στροφή προς ένα δημοκρατικότερο και δικαιότερο κράτος</w:t>
      </w:r>
      <w:r>
        <w:rPr>
          <w:rFonts w:eastAsia="Times New Roman" w:cs="Times New Roman"/>
          <w:szCs w:val="24"/>
        </w:rPr>
        <w:t>, να χτίσουμε</w:t>
      </w:r>
      <w:r>
        <w:rPr>
          <w:rFonts w:eastAsia="Times New Roman" w:cs="Times New Roman"/>
          <w:szCs w:val="24"/>
        </w:rPr>
        <w:t xml:space="preserve"> μ</w:t>
      </w:r>
      <w:r>
        <w:rPr>
          <w:rFonts w:eastAsia="Times New Roman" w:cs="Times New Roman"/>
          <w:szCs w:val="24"/>
        </w:rPr>
        <w:t>ί</w:t>
      </w:r>
      <w:r w:rsidRPr="005E5885">
        <w:rPr>
          <w:rFonts w:eastAsia="Times New Roman" w:cs="Times New Roman"/>
          <w:szCs w:val="24"/>
        </w:rPr>
        <w:t>α κοινωνία χωρίς αποκλεισμούς</w:t>
      </w:r>
      <w:r>
        <w:rPr>
          <w:rFonts w:eastAsia="Times New Roman" w:cs="Times New Roman"/>
          <w:szCs w:val="24"/>
        </w:rPr>
        <w:t>,</w:t>
      </w:r>
      <w:r w:rsidRPr="005E5885">
        <w:rPr>
          <w:rFonts w:eastAsia="Times New Roman" w:cs="Times New Roman"/>
          <w:szCs w:val="24"/>
        </w:rPr>
        <w:t xml:space="preserve"> με ίσες ευκαιρίες στην απασχόληση</w:t>
      </w:r>
      <w:r>
        <w:rPr>
          <w:rFonts w:eastAsia="Times New Roman" w:cs="Times New Roman"/>
          <w:szCs w:val="24"/>
        </w:rPr>
        <w:t>,</w:t>
      </w:r>
      <w:r w:rsidRPr="005E5885">
        <w:rPr>
          <w:rFonts w:eastAsia="Times New Roman" w:cs="Times New Roman"/>
          <w:szCs w:val="24"/>
        </w:rPr>
        <w:t xml:space="preserve"> στην αμοιβή</w:t>
      </w:r>
      <w:r>
        <w:rPr>
          <w:rFonts w:eastAsia="Times New Roman" w:cs="Times New Roman"/>
          <w:szCs w:val="24"/>
        </w:rPr>
        <w:t>,</w:t>
      </w:r>
      <w:r w:rsidRPr="005E5885">
        <w:rPr>
          <w:rFonts w:eastAsia="Times New Roman" w:cs="Times New Roman"/>
          <w:szCs w:val="24"/>
        </w:rPr>
        <w:t xml:space="preserve"> την ασφάλιση</w:t>
      </w:r>
      <w:r>
        <w:rPr>
          <w:rFonts w:eastAsia="Times New Roman" w:cs="Times New Roman"/>
          <w:szCs w:val="24"/>
        </w:rPr>
        <w:t>,</w:t>
      </w:r>
      <w:r w:rsidRPr="005E5885">
        <w:rPr>
          <w:rFonts w:eastAsia="Times New Roman" w:cs="Times New Roman"/>
          <w:szCs w:val="24"/>
        </w:rPr>
        <w:t xml:space="preserve"> την υγεία</w:t>
      </w:r>
      <w:r>
        <w:rPr>
          <w:rFonts w:eastAsia="Times New Roman" w:cs="Times New Roman"/>
          <w:szCs w:val="24"/>
        </w:rPr>
        <w:t>, μ</w:t>
      </w:r>
      <w:r>
        <w:rPr>
          <w:rFonts w:eastAsia="Times New Roman" w:cs="Times New Roman"/>
          <w:szCs w:val="24"/>
        </w:rPr>
        <w:t>ί</w:t>
      </w:r>
      <w:r w:rsidRPr="005E5885">
        <w:rPr>
          <w:rFonts w:eastAsia="Times New Roman" w:cs="Times New Roman"/>
          <w:szCs w:val="24"/>
        </w:rPr>
        <w:t>α κοινωνία αλληλεγγύης</w:t>
      </w:r>
      <w:r>
        <w:rPr>
          <w:rFonts w:eastAsia="Times New Roman" w:cs="Times New Roman"/>
          <w:szCs w:val="24"/>
        </w:rPr>
        <w:t>,</w:t>
      </w:r>
      <w:r w:rsidRPr="005E5885">
        <w:rPr>
          <w:rFonts w:eastAsia="Times New Roman" w:cs="Times New Roman"/>
          <w:szCs w:val="24"/>
        </w:rPr>
        <w:t xml:space="preserve"> μ</w:t>
      </w:r>
      <w:r>
        <w:rPr>
          <w:rFonts w:eastAsia="Times New Roman" w:cs="Times New Roman"/>
          <w:szCs w:val="24"/>
        </w:rPr>
        <w:t>ακριά από χρεοκοπημένα μοντέλα, ό</w:t>
      </w:r>
      <w:r w:rsidRPr="005E5885">
        <w:rPr>
          <w:rFonts w:eastAsia="Times New Roman" w:cs="Times New Roman"/>
          <w:szCs w:val="24"/>
        </w:rPr>
        <w:t xml:space="preserve">που η ανάπτυξη και </w:t>
      </w:r>
      <w:r>
        <w:rPr>
          <w:rFonts w:eastAsia="Times New Roman" w:cs="Times New Roman"/>
          <w:szCs w:val="24"/>
        </w:rPr>
        <w:t xml:space="preserve">η </w:t>
      </w:r>
      <w:r w:rsidRPr="005E5885">
        <w:rPr>
          <w:rFonts w:eastAsia="Times New Roman" w:cs="Times New Roman"/>
          <w:szCs w:val="24"/>
        </w:rPr>
        <w:t>επιχειρηματικότητα θα συμβαδίζουν με την κοινωνική πρόνοια και την π</w:t>
      </w:r>
      <w:r w:rsidRPr="005E5885">
        <w:rPr>
          <w:rFonts w:eastAsia="Times New Roman" w:cs="Times New Roman"/>
          <w:szCs w:val="24"/>
        </w:rPr>
        <w:t>ροάσπιση των δικαιωμάτων των πολιτών</w:t>
      </w:r>
      <w:r>
        <w:rPr>
          <w:rFonts w:eastAsia="Times New Roman" w:cs="Times New Roman"/>
          <w:szCs w:val="24"/>
        </w:rPr>
        <w:t>, όπου το όραμα για μ</w:t>
      </w:r>
      <w:r>
        <w:rPr>
          <w:rFonts w:eastAsia="Times New Roman" w:cs="Times New Roman"/>
          <w:szCs w:val="24"/>
        </w:rPr>
        <w:t>ί</w:t>
      </w:r>
      <w:r w:rsidRPr="005E5885">
        <w:rPr>
          <w:rFonts w:eastAsia="Times New Roman" w:cs="Times New Roman"/>
          <w:szCs w:val="24"/>
        </w:rPr>
        <w:t>α ποιοτικότερη παιδεία και εκπαίδευση δεν θα προσκρούει σε παρωχημένες ιδέες για να μπορέσουμε να δώσουμε κίνητρο στο σπουδαίο ανθρώπινο κεφάλαιο της χώρας να παραμείνει στην πατρίδα</w:t>
      </w:r>
      <w:r>
        <w:rPr>
          <w:rFonts w:eastAsia="Times New Roman" w:cs="Times New Roman"/>
          <w:szCs w:val="24"/>
        </w:rPr>
        <w:t>, για να μπορέσο</w:t>
      </w:r>
      <w:r>
        <w:rPr>
          <w:rFonts w:eastAsia="Times New Roman" w:cs="Times New Roman"/>
          <w:szCs w:val="24"/>
        </w:rPr>
        <w:t>υμε να φέρουμε ε</w:t>
      </w:r>
      <w:r w:rsidRPr="005E5885">
        <w:rPr>
          <w:rFonts w:eastAsia="Times New Roman" w:cs="Times New Roman"/>
          <w:szCs w:val="24"/>
        </w:rPr>
        <w:t xml:space="preserve">πιτέλους πίσω όλες και όλους αυτούς που έφυγαν από τη χώρα στα </w:t>
      </w:r>
      <w:r w:rsidRPr="005E5885">
        <w:rPr>
          <w:rFonts w:eastAsia="Times New Roman" w:cs="Times New Roman"/>
          <w:szCs w:val="24"/>
        </w:rPr>
        <w:lastRenderedPageBreak/>
        <w:t>χρόνια της κρίσης</w:t>
      </w:r>
      <w:r>
        <w:rPr>
          <w:rFonts w:eastAsia="Times New Roman" w:cs="Times New Roman"/>
          <w:szCs w:val="24"/>
        </w:rPr>
        <w:t>,</w:t>
      </w:r>
      <w:r w:rsidRPr="005E5885">
        <w:rPr>
          <w:rFonts w:eastAsia="Times New Roman" w:cs="Times New Roman"/>
          <w:szCs w:val="24"/>
        </w:rPr>
        <w:t xml:space="preserve"> έχοντας </w:t>
      </w:r>
      <w:r>
        <w:rPr>
          <w:rFonts w:eastAsia="Times New Roman" w:cs="Times New Roman"/>
          <w:szCs w:val="24"/>
        </w:rPr>
        <w:t>εμπεδώσει μι</w:t>
      </w:r>
      <w:r w:rsidRPr="005E5885">
        <w:rPr>
          <w:rFonts w:eastAsia="Times New Roman" w:cs="Times New Roman"/>
          <w:szCs w:val="24"/>
        </w:rPr>
        <w:t>α νέα σχέση εμπιστοσύνης με την πολιτεία</w:t>
      </w:r>
      <w:r>
        <w:rPr>
          <w:rFonts w:eastAsia="Times New Roman" w:cs="Times New Roman"/>
          <w:szCs w:val="24"/>
        </w:rPr>
        <w:t>,</w:t>
      </w:r>
      <w:r w:rsidRPr="005E5885">
        <w:rPr>
          <w:rFonts w:eastAsia="Times New Roman" w:cs="Times New Roman"/>
          <w:szCs w:val="24"/>
        </w:rPr>
        <w:t xml:space="preserve"> σχέση με όρους αξιοκρατίας</w:t>
      </w:r>
      <w:r>
        <w:rPr>
          <w:rFonts w:eastAsia="Times New Roman" w:cs="Times New Roman"/>
          <w:szCs w:val="24"/>
        </w:rPr>
        <w:t>,</w:t>
      </w:r>
      <w:r w:rsidRPr="005E5885">
        <w:rPr>
          <w:rFonts w:eastAsia="Times New Roman" w:cs="Times New Roman"/>
          <w:szCs w:val="24"/>
        </w:rPr>
        <w:t xml:space="preserve"> διαφάνειας και νομιμότητας</w:t>
      </w:r>
      <w:r>
        <w:rPr>
          <w:rFonts w:eastAsia="Times New Roman" w:cs="Times New Roman"/>
          <w:szCs w:val="24"/>
        </w:rPr>
        <w:t>,</w:t>
      </w:r>
      <w:r w:rsidRPr="005E5885">
        <w:rPr>
          <w:rFonts w:eastAsia="Times New Roman" w:cs="Times New Roman"/>
          <w:szCs w:val="24"/>
        </w:rPr>
        <w:t xml:space="preserve"> να δώσουμε και πάλι στους Έλληνες πολίτες υπερηφάνεια</w:t>
      </w:r>
      <w:r>
        <w:rPr>
          <w:rFonts w:eastAsia="Times New Roman" w:cs="Times New Roman"/>
          <w:szCs w:val="24"/>
        </w:rPr>
        <w:t>,</w:t>
      </w:r>
      <w:r w:rsidRPr="005E5885">
        <w:rPr>
          <w:rFonts w:eastAsia="Times New Roman" w:cs="Times New Roman"/>
          <w:szCs w:val="24"/>
        </w:rPr>
        <w:t xml:space="preserve"> αξιοπρέπεια και πίστη ότι η πατρίδα μας είναι ένας τόπος της προσωπικής</w:t>
      </w:r>
      <w:r>
        <w:rPr>
          <w:rFonts w:eastAsia="Times New Roman" w:cs="Times New Roman"/>
          <w:szCs w:val="24"/>
        </w:rPr>
        <w:t>,</w:t>
      </w:r>
      <w:r w:rsidRPr="005E5885">
        <w:rPr>
          <w:rFonts w:eastAsia="Times New Roman" w:cs="Times New Roman"/>
          <w:szCs w:val="24"/>
        </w:rPr>
        <w:t xml:space="preserve"> οικογενειακής και επαγγελματικής τους ευημερίας</w:t>
      </w:r>
      <w:r>
        <w:rPr>
          <w:rFonts w:eastAsia="Times New Roman" w:cs="Times New Roman"/>
          <w:szCs w:val="24"/>
        </w:rPr>
        <w:t>.</w:t>
      </w:r>
    </w:p>
    <w:p w14:paraId="6338FA18" w14:textId="77777777" w:rsidR="00401C51" w:rsidRDefault="00794512">
      <w:pPr>
        <w:tabs>
          <w:tab w:val="left" w:pos="6168"/>
        </w:tabs>
        <w:spacing w:line="600" w:lineRule="auto"/>
        <w:ind w:firstLine="720"/>
        <w:jc w:val="both"/>
        <w:rPr>
          <w:rFonts w:eastAsia="Times New Roman" w:cs="Times New Roman"/>
          <w:szCs w:val="24"/>
        </w:rPr>
      </w:pPr>
      <w:r w:rsidRPr="005E5885">
        <w:rPr>
          <w:rFonts w:eastAsia="Times New Roman" w:cs="Times New Roman"/>
          <w:szCs w:val="24"/>
        </w:rPr>
        <w:t>Ευχαριστώ πολύ</w:t>
      </w:r>
      <w:r>
        <w:rPr>
          <w:rFonts w:eastAsia="Times New Roman" w:cs="Times New Roman"/>
          <w:szCs w:val="24"/>
        </w:rPr>
        <w:t>.</w:t>
      </w:r>
    </w:p>
    <w:p w14:paraId="6338FA19" w14:textId="77777777" w:rsidR="00401C51" w:rsidRDefault="00794512">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38FA1A"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(Μάριος Γεωργιάδης): </w:t>
      </w:r>
      <w:r>
        <w:rPr>
          <w:rFonts w:eastAsia="Times New Roman" w:cs="Times New Roman"/>
          <w:szCs w:val="24"/>
        </w:rPr>
        <w:t xml:space="preserve">Ευχαριστούμε την κ. Κεφαλογιάννη. </w:t>
      </w:r>
    </w:p>
    <w:p w14:paraId="6338FA1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w:t>
      </w:r>
      <w:r>
        <w:rPr>
          <w:rFonts w:eastAsia="Times New Roman" w:cs="Times New Roman"/>
          <w:szCs w:val="24"/>
        </w:rPr>
        <w:t xml:space="preserve">ΕΝΙΖΕΛΟΣ» και ενημερώθηκαν για την ιστορία του κτηρίου και τον τρόπο οργάνωσης και λειτουργίας της Βουλής των </w:t>
      </w:r>
      <w:r>
        <w:rPr>
          <w:rFonts w:eastAsia="Times New Roman" w:cs="Times New Roman"/>
          <w:szCs w:val="24"/>
        </w:rPr>
        <w:lastRenderedPageBreak/>
        <w:t>Ελλήνων, είκοσι δύο μαθήτριες και μαθητές και τέσσερις συνοδοί εκπαιδευτικοί από το 1</w:t>
      </w:r>
      <w:r w:rsidRPr="009E7F40">
        <w:rPr>
          <w:rFonts w:eastAsia="Times New Roman" w:cs="Times New Roman"/>
          <w:szCs w:val="24"/>
          <w:vertAlign w:val="superscript"/>
        </w:rPr>
        <w:t>ο</w:t>
      </w:r>
      <w:r>
        <w:rPr>
          <w:rFonts w:eastAsia="Times New Roman" w:cs="Times New Roman"/>
          <w:szCs w:val="24"/>
        </w:rPr>
        <w:t xml:space="preserve"> Δημοτικό Σχολείο Περάματος Ρεθύμνου. </w:t>
      </w:r>
    </w:p>
    <w:p w14:paraId="6338FA1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w:t>
      </w:r>
      <w:r>
        <w:rPr>
          <w:rFonts w:eastAsia="Times New Roman" w:cs="Times New Roman"/>
          <w:szCs w:val="24"/>
        </w:rPr>
        <w:t>ζει.</w:t>
      </w:r>
    </w:p>
    <w:p w14:paraId="6338FA1D"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338FA1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Επικρατείας κ. Βερναρδάκης για δεκαπέντε λεπτά. </w:t>
      </w:r>
    </w:p>
    <w:p w14:paraId="6338FA1F"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(Υπουργός Επικρατείας): </w:t>
      </w:r>
      <w:r>
        <w:rPr>
          <w:rFonts w:eastAsia="Times New Roman" w:cs="Times New Roman"/>
          <w:szCs w:val="24"/>
        </w:rPr>
        <w:t xml:space="preserve">Αγαπητοί συνάδελφοι, αγαπητές Βουλεύτριες, θα </w:t>
      </w:r>
      <w:r w:rsidRPr="005E5885">
        <w:rPr>
          <w:rFonts w:eastAsia="Times New Roman" w:cs="Times New Roman"/>
          <w:szCs w:val="24"/>
        </w:rPr>
        <w:t>ξεκινήσω από την αφορμή της σημερ</w:t>
      </w:r>
      <w:r w:rsidRPr="005E5885">
        <w:rPr>
          <w:rFonts w:eastAsia="Times New Roman" w:cs="Times New Roman"/>
          <w:szCs w:val="24"/>
        </w:rPr>
        <w:t xml:space="preserve">ινής συζήτησης που ήταν η </w:t>
      </w:r>
      <w:r>
        <w:rPr>
          <w:rFonts w:eastAsia="Times New Roman" w:cs="Times New Roman"/>
          <w:szCs w:val="24"/>
        </w:rPr>
        <w:t xml:space="preserve">προσχηματική </w:t>
      </w:r>
      <w:r w:rsidRPr="005E5885">
        <w:rPr>
          <w:rFonts w:eastAsia="Times New Roman" w:cs="Times New Roman"/>
          <w:szCs w:val="24"/>
        </w:rPr>
        <w:t xml:space="preserve">πρόταση μομφής </w:t>
      </w:r>
      <w:r>
        <w:rPr>
          <w:rFonts w:eastAsia="Times New Roman" w:cs="Times New Roman"/>
          <w:szCs w:val="24"/>
        </w:rPr>
        <w:t xml:space="preserve">της </w:t>
      </w:r>
      <w:r w:rsidRPr="005E5885">
        <w:rPr>
          <w:rFonts w:eastAsia="Times New Roman" w:cs="Times New Roman"/>
          <w:szCs w:val="24"/>
        </w:rPr>
        <w:t>Νέας Δημοκρατίας στον Παύλο Πολάκη</w:t>
      </w:r>
      <w:r>
        <w:rPr>
          <w:rFonts w:eastAsia="Times New Roman" w:cs="Times New Roman"/>
          <w:szCs w:val="24"/>
        </w:rPr>
        <w:t>.</w:t>
      </w:r>
      <w:r w:rsidRPr="005E5885">
        <w:rPr>
          <w:rFonts w:eastAsia="Times New Roman" w:cs="Times New Roman"/>
          <w:szCs w:val="24"/>
        </w:rPr>
        <w:t xml:space="preserve"> </w:t>
      </w:r>
      <w:r w:rsidRPr="00C01E56">
        <w:rPr>
          <w:rFonts w:eastAsia="Times New Roman" w:cs="Times New Roman"/>
          <w:szCs w:val="24"/>
        </w:rPr>
        <w:t>Κι αυτό γιατί η διαχείριση του θέματος και η εργαλειοποίηση τόσο της αναπηρίας</w:t>
      </w:r>
      <w:r>
        <w:rPr>
          <w:rFonts w:eastAsia="Times New Roman" w:cs="Times New Roman"/>
          <w:szCs w:val="24"/>
        </w:rPr>
        <w:t>,</w:t>
      </w:r>
      <w:r w:rsidRPr="00C01E56">
        <w:rPr>
          <w:rFonts w:eastAsia="Times New Roman" w:cs="Times New Roman"/>
          <w:szCs w:val="24"/>
        </w:rPr>
        <w:t xml:space="preserve"> όσο και του υποψήφιου Ευρωβουλευτή της Νέας Δημοκρατίας αποτελεί</w:t>
      </w:r>
      <w:r>
        <w:rPr>
          <w:rFonts w:eastAsia="Times New Roman" w:cs="Times New Roman"/>
          <w:szCs w:val="24"/>
        </w:rPr>
        <w:t>,</w:t>
      </w:r>
      <w:r w:rsidRPr="00C01E56">
        <w:rPr>
          <w:rFonts w:eastAsia="Times New Roman" w:cs="Times New Roman"/>
          <w:szCs w:val="24"/>
        </w:rPr>
        <w:t xml:space="preserve"> κατά τη γνώμη μο</w:t>
      </w:r>
      <w:r w:rsidRPr="00C01E56">
        <w:rPr>
          <w:rFonts w:eastAsia="Times New Roman" w:cs="Times New Roman"/>
          <w:szCs w:val="24"/>
        </w:rPr>
        <w:t>υ</w:t>
      </w:r>
      <w:r>
        <w:rPr>
          <w:rFonts w:eastAsia="Times New Roman" w:cs="Times New Roman"/>
          <w:szCs w:val="24"/>
        </w:rPr>
        <w:t>,</w:t>
      </w:r>
      <w:r w:rsidRPr="00C01E56">
        <w:rPr>
          <w:rFonts w:eastAsia="Times New Roman" w:cs="Times New Roman"/>
          <w:szCs w:val="24"/>
        </w:rPr>
        <w:t xml:space="preserve"> πρωτοφανή </w:t>
      </w:r>
      <w:r>
        <w:rPr>
          <w:rFonts w:eastAsia="Times New Roman" w:cs="Times New Roman"/>
          <w:szCs w:val="24"/>
        </w:rPr>
        <w:t>πρακτική θεσμικού ρατσισμού λόγω</w:t>
      </w:r>
      <w:r w:rsidRPr="00C01E56">
        <w:rPr>
          <w:rFonts w:eastAsia="Times New Roman" w:cs="Times New Roman"/>
          <w:szCs w:val="24"/>
        </w:rPr>
        <w:t xml:space="preserve"> και</w:t>
      </w:r>
      <w:r>
        <w:rPr>
          <w:rFonts w:eastAsia="Times New Roman" w:cs="Times New Roman"/>
          <w:szCs w:val="24"/>
        </w:rPr>
        <w:t xml:space="preserve"> έργω </w:t>
      </w:r>
      <w:r w:rsidRPr="00C01E56">
        <w:rPr>
          <w:rFonts w:eastAsia="Times New Roman" w:cs="Times New Roman"/>
          <w:szCs w:val="24"/>
        </w:rPr>
        <w:t xml:space="preserve">και αυτό θα </w:t>
      </w:r>
      <w:r>
        <w:rPr>
          <w:rFonts w:eastAsia="Times New Roman" w:cs="Times New Roman"/>
          <w:szCs w:val="24"/>
        </w:rPr>
        <w:t xml:space="preserve">το </w:t>
      </w:r>
      <w:r w:rsidRPr="00C01E56">
        <w:rPr>
          <w:rFonts w:eastAsia="Times New Roman" w:cs="Times New Roman"/>
          <w:szCs w:val="24"/>
        </w:rPr>
        <w:t xml:space="preserve">υποστηρίξω </w:t>
      </w:r>
      <w:r>
        <w:rPr>
          <w:rFonts w:eastAsia="Times New Roman" w:cs="Times New Roman"/>
          <w:szCs w:val="24"/>
        </w:rPr>
        <w:t>α</w:t>
      </w:r>
      <w:r w:rsidRPr="00C01E56">
        <w:rPr>
          <w:rFonts w:eastAsia="Times New Roman" w:cs="Times New Roman"/>
          <w:szCs w:val="24"/>
        </w:rPr>
        <w:t>ρχικά</w:t>
      </w:r>
      <w:r>
        <w:rPr>
          <w:rFonts w:eastAsia="Times New Roman" w:cs="Times New Roman"/>
          <w:szCs w:val="24"/>
        </w:rPr>
        <w:t>.</w:t>
      </w:r>
    </w:p>
    <w:p w14:paraId="6338FA2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Ο</w:t>
      </w:r>
      <w:r w:rsidRPr="00C01E56">
        <w:rPr>
          <w:rFonts w:eastAsia="Times New Roman" w:cs="Times New Roman"/>
          <w:szCs w:val="24"/>
        </w:rPr>
        <w:t xml:space="preserve"> Πρόεδρος Νέας Δημοκρατίας χρησιμοποιεί συνεχώς τον στιγματισ</w:t>
      </w:r>
      <w:r>
        <w:rPr>
          <w:rFonts w:eastAsia="Times New Roman" w:cs="Times New Roman"/>
          <w:szCs w:val="24"/>
        </w:rPr>
        <w:t>τικό</w:t>
      </w:r>
      <w:r w:rsidRPr="00C01E56">
        <w:rPr>
          <w:rFonts w:eastAsia="Times New Roman" w:cs="Times New Roman"/>
          <w:szCs w:val="24"/>
        </w:rPr>
        <w:t xml:space="preserve"> όρο </w:t>
      </w:r>
      <w:r>
        <w:rPr>
          <w:rFonts w:eastAsia="Times New Roman" w:cs="Times New Roman"/>
          <w:szCs w:val="24"/>
        </w:rPr>
        <w:t>«</w:t>
      </w:r>
      <w:r w:rsidRPr="00C01E56">
        <w:rPr>
          <w:rFonts w:eastAsia="Times New Roman" w:cs="Times New Roman"/>
          <w:szCs w:val="24"/>
        </w:rPr>
        <w:t>μαχητής της ζωής</w:t>
      </w:r>
      <w:r>
        <w:rPr>
          <w:rFonts w:eastAsia="Times New Roman" w:cs="Times New Roman"/>
          <w:szCs w:val="24"/>
        </w:rPr>
        <w:t xml:space="preserve">», προσβάλλοντας κατάφορα τον υποψήφιό </w:t>
      </w:r>
      <w:r w:rsidRPr="00C01E56">
        <w:rPr>
          <w:rFonts w:eastAsia="Times New Roman" w:cs="Times New Roman"/>
          <w:szCs w:val="24"/>
        </w:rPr>
        <w:t>του</w:t>
      </w:r>
      <w:r>
        <w:rPr>
          <w:rFonts w:eastAsia="Times New Roman" w:cs="Times New Roman"/>
          <w:szCs w:val="24"/>
        </w:rPr>
        <w:t>,</w:t>
      </w:r>
      <w:r w:rsidRPr="00C01E56">
        <w:rPr>
          <w:rFonts w:eastAsia="Times New Roman" w:cs="Times New Roman"/>
          <w:szCs w:val="24"/>
        </w:rPr>
        <w:t xml:space="preserve"> αλλά και το σύνολο των αναπήρων</w:t>
      </w:r>
      <w:r>
        <w:rPr>
          <w:rFonts w:eastAsia="Times New Roman" w:cs="Times New Roman"/>
          <w:szCs w:val="24"/>
        </w:rPr>
        <w:t>.</w:t>
      </w:r>
      <w:r w:rsidRPr="00C01E56">
        <w:rPr>
          <w:rFonts w:eastAsia="Times New Roman" w:cs="Times New Roman"/>
          <w:szCs w:val="24"/>
        </w:rPr>
        <w:t xml:space="preserve"> Οι</w:t>
      </w:r>
      <w:r w:rsidRPr="00C01E56">
        <w:rPr>
          <w:rFonts w:eastAsia="Times New Roman" w:cs="Times New Roman"/>
          <w:szCs w:val="24"/>
        </w:rPr>
        <w:t xml:space="preserve"> βλάβες που έχουν οι ανάπηροι στα σώματά τους δεν τους κάνουν μαχητές</w:t>
      </w:r>
      <w:r>
        <w:rPr>
          <w:rFonts w:eastAsia="Times New Roman" w:cs="Times New Roman"/>
          <w:szCs w:val="24"/>
        </w:rPr>
        <w:t>. Αυτή είναι η άκρως ιατρο</w:t>
      </w:r>
      <w:r w:rsidRPr="00C01E56">
        <w:rPr>
          <w:rFonts w:eastAsia="Times New Roman" w:cs="Times New Roman"/>
          <w:szCs w:val="24"/>
        </w:rPr>
        <w:t>κεντρική προσέγγιση που θεωρεί ότι οι δυσκολίες των αναπήρων προέρχονται από τους δικούς τους ατομικούς περιορισμούς</w:t>
      </w:r>
      <w:r>
        <w:rPr>
          <w:rFonts w:eastAsia="Times New Roman" w:cs="Times New Roman"/>
          <w:szCs w:val="24"/>
        </w:rPr>
        <w:t>.</w:t>
      </w:r>
      <w:r w:rsidRPr="00C01E56">
        <w:rPr>
          <w:rFonts w:eastAsia="Times New Roman" w:cs="Times New Roman"/>
          <w:szCs w:val="24"/>
        </w:rPr>
        <w:t xml:space="preserve"> Ο τρόπος με τον οποίον η κοινωνία ανταποκρί</w:t>
      </w:r>
      <w:r w:rsidRPr="00C01E56">
        <w:rPr>
          <w:rFonts w:eastAsia="Times New Roman" w:cs="Times New Roman"/>
          <w:szCs w:val="24"/>
        </w:rPr>
        <w:t>νεται στις ανάγκες τους τούς καθιστά ανάπηρους και όχι η ατομική σωματική τους κατάσταση</w:t>
      </w:r>
      <w:r>
        <w:rPr>
          <w:rFonts w:eastAsia="Times New Roman" w:cs="Times New Roman"/>
          <w:szCs w:val="24"/>
        </w:rPr>
        <w:t>.</w:t>
      </w:r>
      <w:r w:rsidRPr="00C01E56">
        <w:rPr>
          <w:rFonts w:eastAsia="Times New Roman" w:cs="Times New Roman"/>
          <w:szCs w:val="24"/>
        </w:rPr>
        <w:t xml:space="preserve"> </w:t>
      </w:r>
    </w:p>
    <w:p w14:paraId="6338FA21"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 xml:space="preserve">Το έχουμε </w:t>
      </w:r>
      <w:r>
        <w:rPr>
          <w:rFonts w:eastAsia="Times New Roman" w:cs="Times New Roman"/>
          <w:szCs w:val="24"/>
        </w:rPr>
        <w:t>επικυρώσει</w:t>
      </w:r>
      <w:r w:rsidRPr="00C01E56">
        <w:rPr>
          <w:rFonts w:eastAsia="Times New Roman" w:cs="Times New Roman"/>
          <w:szCs w:val="24"/>
        </w:rPr>
        <w:t xml:space="preserve"> με νόμο του </w:t>
      </w:r>
      <w:r>
        <w:rPr>
          <w:rFonts w:eastAsia="Times New Roman" w:cs="Times New Roman"/>
          <w:szCs w:val="24"/>
        </w:rPr>
        <w:t>κράτους, τον ν.4488/20</w:t>
      </w:r>
      <w:r w:rsidRPr="00C01E56">
        <w:rPr>
          <w:rFonts w:eastAsia="Times New Roman" w:cs="Times New Roman"/>
          <w:szCs w:val="24"/>
        </w:rPr>
        <w:t>17</w:t>
      </w:r>
      <w:r>
        <w:rPr>
          <w:rFonts w:eastAsia="Times New Roman" w:cs="Times New Roman"/>
          <w:szCs w:val="24"/>
        </w:rPr>
        <w:t xml:space="preserve">: Ο </w:t>
      </w:r>
      <w:r w:rsidRPr="00C01E56">
        <w:rPr>
          <w:rFonts w:eastAsia="Times New Roman" w:cs="Times New Roman"/>
          <w:szCs w:val="24"/>
        </w:rPr>
        <w:t xml:space="preserve">ορισμός της Διεθνούς Σύμβασης για τα Δικαιώματα </w:t>
      </w:r>
      <w:r>
        <w:rPr>
          <w:rFonts w:eastAsia="Times New Roman" w:cs="Times New Roman"/>
          <w:szCs w:val="24"/>
        </w:rPr>
        <w:t>των</w:t>
      </w:r>
      <w:r w:rsidRPr="00C01E56">
        <w:rPr>
          <w:rFonts w:eastAsia="Times New Roman" w:cs="Times New Roman"/>
          <w:szCs w:val="24"/>
        </w:rPr>
        <w:t xml:space="preserve"> </w:t>
      </w:r>
      <w:r>
        <w:rPr>
          <w:rFonts w:eastAsia="Times New Roman" w:cs="Times New Roman"/>
          <w:szCs w:val="24"/>
        </w:rPr>
        <w:t xml:space="preserve">Αναπήρων. </w:t>
      </w:r>
      <w:r w:rsidRPr="00C01E56">
        <w:rPr>
          <w:rFonts w:eastAsia="Times New Roman" w:cs="Times New Roman"/>
          <w:szCs w:val="24"/>
        </w:rPr>
        <w:t>Διαβάζω επ</w:t>
      </w:r>
      <w:r>
        <w:rPr>
          <w:rFonts w:eastAsia="Times New Roman" w:cs="Times New Roman"/>
          <w:szCs w:val="24"/>
        </w:rPr>
        <w:t xml:space="preserve">ί </w:t>
      </w:r>
      <w:r w:rsidRPr="00C01E56">
        <w:rPr>
          <w:rFonts w:eastAsia="Times New Roman" w:cs="Times New Roman"/>
          <w:szCs w:val="24"/>
        </w:rPr>
        <w:t>λέξει</w:t>
      </w:r>
      <w:r>
        <w:rPr>
          <w:rFonts w:eastAsia="Times New Roman" w:cs="Times New Roman"/>
          <w:szCs w:val="24"/>
        </w:rPr>
        <w:t>:</w:t>
      </w:r>
      <w:r w:rsidRPr="00C01E56">
        <w:rPr>
          <w:rFonts w:eastAsia="Times New Roman" w:cs="Times New Roman"/>
          <w:szCs w:val="24"/>
        </w:rPr>
        <w:t xml:space="preserve"> </w:t>
      </w:r>
      <w:r>
        <w:rPr>
          <w:rFonts w:eastAsia="Times New Roman" w:cs="Times New Roman"/>
          <w:szCs w:val="24"/>
        </w:rPr>
        <w:t>«</w:t>
      </w:r>
      <w:r w:rsidRPr="00C01E56">
        <w:rPr>
          <w:rFonts w:eastAsia="Times New Roman" w:cs="Times New Roman"/>
          <w:szCs w:val="24"/>
        </w:rPr>
        <w:t xml:space="preserve">Στα άτομα με αναπηρία </w:t>
      </w:r>
      <w:r w:rsidRPr="00C01E56">
        <w:rPr>
          <w:rFonts w:eastAsia="Times New Roman" w:cs="Times New Roman"/>
          <w:szCs w:val="24"/>
        </w:rPr>
        <w:t>συμπεριλαμβάνονται άτομα με μακροχρόνιες σωματικές</w:t>
      </w:r>
      <w:r>
        <w:rPr>
          <w:rFonts w:eastAsia="Times New Roman" w:cs="Times New Roman"/>
          <w:szCs w:val="24"/>
        </w:rPr>
        <w:t>,</w:t>
      </w:r>
      <w:r w:rsidRPr="00C01E56">
        <w:rPr>
          <w:rFonts w:eastAsia="Times New Roman" w:cs="Times New Roman"/>
          <w:szCs w:val="24"/>
        </w:rPr>
        <w:t xml:space="preserve"> νοητικές</w:t>
      </w:r>
      <w:r>
        <w:rPr>
          <w:rFonts w:eastAsia="Times New Roman" w:cs="Times New Roman"/>
          <w:szCs w:val="24"/>
        </w:rPr>
        <w:t>,</w:t>
      </w:r>
      <w:r w:rsidRPr="00C01E56">
        <w:rPr>
          <w:rFonts w:eastAsia="Times New Roman" w:cs="Times New Roman"/>
          <w:szCs w:val="24"/>
        </w:rPr>
        <w:t xml:space="preserve"> πνευματικές</w:t>
      </w:r>
      <w:r>
        <w:rPr>
          <w:rFonts w:eastAsia="Times New Roman" w:cs="Times New Roman"/>
          <w:szCs w:val="24"/>
        </w:rPr>
        <w:t xml:space="preserve"> ή </w:t>
      </w:r>
      <w:r w:rsidRPr="00C01E56">
        <w:rPr>
          <w:rFonts w:eastAsia="Times New Roman" w:cs="Times New Roman"/>
          <w:szCs w:val="24"/>
        </w:rPr>
        <w:t>αισθητηριακές βλάβες</w:t>
      </w:r>
      <w:r>
        <w:rPr>
          <w:rFonts w:eastAsia="Times New Roman" w:cs="Times New Roman"/>
          <w:szCs w:val="24"/>
        </w:rPr>
        <w:t>, οι οποίες σε</w:t>
      </w:r>
      <w:r w:rsidRPr="00C01E56">
        <w:rPr>
          <w:rFonts w:eastAsia="Times New Roman" w:cs="Times New Roman"/>
          <w:szCs w:val="24"/>
        </w:rPr>
        <w:t xml:space="preserve"> αλληλεπίδραση με διάφορα εμπόδια δύνα</w:t>
      </w:r>
      <w:r>
        <w:rPr>
          <w:rFonts w:eastAsia="Times New Roman" w:cs="Times New Roman"/>
          <w:szCs w:val="24"/>
        </w:rPr>
        <w:t>ν</w:t>
      </w:r>
      <w:r w:rsidRPr="00C01E56">
        <w:rPr>
          <w:rFonts w:eastAsia="Times New Roman" w:cs="Times New Roman"/>
          <w:szCs w:val="24"/>
        </w:rPr>
        <w:t xml:space="preserve">ται να παρεμποδίσουν την πλήρη και αποτελεσματική συμμετοχή τους στην κοινωνία σε ίση βάση με τους </w:t>
      </w:r>
      <w:r>
        <w:rPr>
          <w:rFonts w:eastAsia="Times New Roman" w:cs="Times New Roman"/>
          <w:szCs w:val="24"/>
        </w:rPr>
        <w:t>άλλους».</w:t>
      </w:r>
    </w:p>
    <w:p w14:paraId="6338FA2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Ο</w:t>
      </w:r>
      <w:r w:rsidRPr="00C01E56">
        <w:rPr>
          <w:rFonts w:eastAsia="Times New Roman" w:cs="Times New Roman"/>
          <w:szCs w:val="24"/>
        </w:rPr>
        <w:t xml:space="preserve"> τρόπος με τον οποίον παρουσιάστηκε ο υποψήφιος της Νέας Δημοκρατίας πρόσβαλε την ομάδα των αναπήρων στην πατρίδα </w:t>
      </w:r>
      <w:r>
        <w:rPr>
          <w:rFonts w:eastAsia="Times New Roman" w:cs="Times New Roman"/>
          <w:szCs w:val="24"/>
        </w:rPr>
        <w:t>μας.</w:t>
      </w:r>
      <w:r w:rsidRPr="00C01E56">
        <w:rPr>
          <w:rFonts w:eastAsia="Times New Roman" w:cs="Times New Roman"/>
          <w:szCs w:val="24"/>
        </w:rPr>
        <w:t xml:space="preserve"> </w:t>
      </w:r>
      <w:r>
        <w:rPr>
          <w:rFonts w:eastAsia="Times New Roman" w:cs="Times New Roman"/>
          <w:szCs w:val="24"/>
        </w:rPr>
        <w:t>«</w:t>
      </w:r>
      <w:r w:rsidRPr="00C01E56">
        <w:rPr>
          <w:rFonts w:eastAsia="Times New Roman" w:cs="Times New Roman"/>
          <w:szCs w:val="24"/>
        </w:rPr>
        <w:t>Ο άριστος απέναντι στον Κόκκαλη</w:t>
      </w:r>
      <w:r>
        <w:rPr>
          <w:rFonts w:eastAsia="Times New Roman" w:cs="Times New Roman"/>
          <w:szCs w:val="24"/>
        </w:rPr>
        <w:t>» είναι ο τίτλος των ε</w:t>
      </w:r>
      <w:r w:rsidRPr="00C01E56">
        <w:rPr>
          <w:rFonts w:eastAsia="Times New Roman" w:cs="Times New Roman"/>
          <w:szCs w:val="24"/>
        </w:rPr>
        <w:t>φημερίδων και των τηλεοράσεων</w:t>
      </w:r>
      <w:r>
        <w:rPr>
          <w:rFonts w:eastAsia="Times New Roman" w:cs="Times New Roman"/>
          <w:szCs w:val="24"/>
        </w:rPr>
        <w:t>.</w:t>
      </w:r>
      <w:r w:rsidRPr="00C01E56">
        <w:rPr>
          <w:rFonts w:eastAsia="Times New Roman" w:cs="Times New Roman"/>
          <w:szCs w:val="24"/>
        </w:rPr>
        <w:t xml:space="preserve"> Προσβάλλει τους τέσσερις ανάπηρους υποψηφίους του </w:t>
      </w:r>
      <w:r w:rsidRPr="00C01E56">
        <w:rPr>
          <w:rFonts w:eastAsia="Times New Roman" w:cs="Times New Roman"/>
          <w:szCs w:val="24"/>
        </w:rPr>
        <w:t>ΣΥΡΙΖΑ</w:t>
      </w:r>
      <w:r>
        <w:rPr>
          <w:rFonts w:eastAsia="Times New Roman" w:cs="Times New Roman"/>
          <w:szCs w:val="24"/>
        </w:rPr>
        <w:t>,</w:t>
      </w:r>
      <w:r w:rsidRPr="00C01E56">
        <w:rPr>
          <w:rFonts w:eastAsia="Times New Roman" w:cs="Times New Roman"/>
          <w:szCs w:val="24"/>
        </w:rPr>
        <w:t xml:space="preserve"> τον Παναγιώτη </w:t>
      </w:r>
      <w:r>
        <w:rPr>
          <w:rFonts w:eastAsia="Times New Roman" w:cs="Times New Roman"/>
          <w:szCs w:val="24"/>
        </w:rPr>
        <w:t xml:space="preserve">Κουρουμπλής, </w:t>
      </w:r>
      <w:r w:rsidRPr="00C01E56">
        <w:rPr>
          <w:rFonts w:eastAsia="Times New Roman" w:cs="Times New Roman"/>
          <w:szCs w:val="24"/>
        </w:rPr>
        <w:t>την Κωνσταντίνα Κούνεβα</w:t>
      </w:r>
      <w:r>
        <w:rPr>
          <w:rFonts w:eastAsia="Times New Roman" w:cs="Times New Roman"/>
          <w:szCs w:val="24"/>
        </w:rPr>
        <w:t>,</w:t>
      </w:r>
      <w:r w:rsidRPr="00C01E56">
        <w:rPr>
          <w:rFonts w:eastAsia="Times New Roman" w:cs="Times New Roman"/>
          <w:szCs w:val="24"/>
        </w:rPr>
        <w:t xml:space="preserve"> τον Γιώργο Χρηστάκη</w:t>
      </w:r>
      <w:r>
        <w:rPr>
          <w:rFonts w:eastAsia="Times New Roman" w:cs="Times New Roman"/>
          <w:szCs w:val="24"/>
        </w:rPr>
        <w:t>, τον Αντώνη Ρέλ</w:t>
      </w:r>
      <w:r w:rsidRPr="00C01E56">
        <w:rPr>
          <w:rFonts w:eastAsia="Times New Roman" w:cs="Times New Roman"/>
          <w:szCs w:val="24"/>
        </w:rPr>
        <w:t>λα</w:t>
      </w:r>
      <w:r>
        <w:rPr>
          <w:rFonts w:eastAsia="Times New Roman" w:cs="Times New Roman"/>
          <w:szCs w:val="24"/>
        </w:rPr>
        <w:t>,</w:t>
      </w:r>
      <w:r w:rsidRPr="00C01E56">
        <w:rPr>
          <w:rFonts w:eastAsia="Times New Roman" w:cs="Times New Roman"/>
          <w:szCs w:val="24"/>
        </w:rPr>
        <w:t xml:space="preserve"> αλλά και τους ανάπηρους υποψηφίους </w:t>
      </w:r>
      <w:r>
        <w:rPr>
          <w:rFonts w:eastAsia="Times New Roman" w:cs="Times New Roman"/>
          <w:szCs w:val="24"/>
        </w:rPr>
        <w:t xml:space="preserve">όλων </w:t>
      </w:r>
      <w:r w:rsidRPr="00C01E56">
        <w:rPr>
          <w:rFonts w:eastAsia="Times New Roman" w:cs="Times New Roman"/>
          <w:szCs w:val="24"/>
        </w:rPr>
        <w:t>των κομμάτων</w:t>
      </w:r>
      <w:r>
        <w:rPr>
          <w:rFonts w:eastAsia="Times New Roman" w:cs="Times New Roman"/>
          <w:szCs w:val="24"/>
        </w:rPr>
        <w:t>.</w:t>
      </w:r>
      <w:r w:rsidRPr="00C01E56">
        <w:rPr>
          <w:rFonts w:eastAsia="Times New Roman" w:cs="Times New Roman"/>
          <w:szCs w:val="24"/>
        </w:rPr>
        <w:t xml:space="preserve"> </w:t>
      </w:r>
    </w:p>
    <w:p w14:paraId="6338FA23"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Επικαλέστηκε τη θεωρία της προσωπικής τραγωδίας</w:t>
      </w:r>
      <w:r>
        <w:rPr>
          <w:rFonts w:eastAsia="Times New Roman" w:cs="Times New Roman"/>
          <w:szCs w:val="24"/>
        </w:rPr>
        <w:t>,</w:t>
      </w:r>
      <w:r w:rsidRPr="00C01E56">
        <w:rPr>
          <w:rFonts w:eastAsia="Times New Roman" w:cs="Times New Roman"/>
          <w:szCs w:val="24"/>
        </w:rPr>
        <w:t xml:space="preserve"> προβάλλοντας τις πραγματικές</w:t>
      </w:r>
      <w:r>
        <w:rPr>
          <w:rFonts w:eastAsia="Times New Roman" w:cs="Times New Roman"/>
          <w:szCs w:val="24"/>
        </w:rPr>
        <w:t>,</w:t>
      </w:r>
      <w:r w:rsidRPr="00C01E56">
        <w:rPr>
          <w:rFonts w:eastAsia="Times New Roman" w:cs="Times New Roman"/>
          <w:szCs w:val="24"/>
        </w:rPr>
        <w:t xml:space="preserve"> </w:t>
      </w:r>
      <w:r>
        <w:rPr>
          <w:rFonts w:eastAsia="Times New Roman" w:cs="Times New Roman"/>
          <w:szCs w:val="24"/>
        </w:rPr>
        <w:t>προφανώς,</w:t>
      </w:r>
      <w:r w:rsidRPr="00C01E56">
        <w:rPr>
          <w:rFonts w:eastAsia="Times New Roman" w:cs="Times New Roman"/>
          <w:szCs w:val="24"/>
        </w:rPr>
        <w:t xml:space="preserve"> προσωπικές δυ</w:t>
      </w:r>
      <w:r w:rsidRPr="00C01E56">
        <w:rPr>
          <w:rFonts w:eastAsia="Times New Roman" w:cs="Times New Roman"/>
          <w:szCs w:val="24"/>
        </w:rPr>
        <w:t>σκολίες του υποψηφίου</w:t>
      </w:r>
      <w:r>
        <w:rPr>
          <w:rFonts w:eastAsia="Times New Roman" w:cs="Times New Roman"/>
          <w:szCs w:val="24"/>
        </w:rPr>
        <w:t>,</w:t>
      </w:r>
      <w:r w:rsidRPr="00C01E56">
        <w:rPr>
          <w:rFonts w:eastAsia="Times New Roman" w:cs="Times New Roman"/>
          <w:szCs w:val="24"/>
        </w:rPr>
        <w:t xml:space="preserve"> του Στέλιου </w:t>
      </w:r>
      <w:r>
        <w:rPr>
          <w:rFonts w:eastAsia="Times New Roman" w:cs="Times New Roman"/>
          <w:szCs w:val="24"/>
        </w:rPr>
        <w:t>Κυμπουρόπουλου,</w:t>
      </w:r>
      <w:r w:rsidRPr="00C01E56">
        <w:rPr>
          <w:rFonts w:eastAsia="Times New Roman" w:cs="Times New Roman"/>
          <w:szCs w:val="24"/>
        </w:rPr>
        <w:t xml:space="preserve"> λέγοντας ανακριβέστατα ότι θέλει να στείλει για πρώτη φορά στο Ευρωκοινοβούλιο έναν άνθρωπο με πολύ βαριά αναπηρία</w:t>
      </w:r>
      <w:r>
        <w:rPr>
          <w:rFonts w:eastAsia="Times New Roman" w:cs="Times New Roman"/>
          <w:szCs w:val="24"/>
        </w:rPr>
        <w:t>, εννοεί</w:t>
      </w:r>
      <w:r w:rsidRPr="00C01E56">
        <w:rPr>
          <w:rFonts w:eastAsia="Times New Roman" w:cs="Times New Roman"/>
          <w:szCs w:val="24"/>
        </w:rPr>
        <w:t xml:space="preserve"> βλάβη</w:t>
      </w:r>
      <w:r>
        <w:rPr>
          <w:rFonts w:eastAsia="Times New Roman" w:cs="Times New Roman"/>
          <w:szCs w:val="24"/>
        </w:rPr>
        <w:t>,</w:t>
      </w:r>
      <w:r w:rsidRPr="00C01E56">
        <w:rPr>
          <w:rFonts w:eastAsia="Times New Roman" w:cs="Times New Roman"/>
          <w:szCs w:val="24"/>
        </w:rPr>
        <w:t xml:space="preserve"> ενώ στο Ευρωκοινοβούλιο είναι πέ</w:t>
      </w:r>
      <w:r>
        <w:rPr>
          <w:rFonts w:eastAsia="Times New Roman" w:cs="Times New Roman"/>
          <w:szCs w:val="24"/>
        </w:rPr>
        <w:t xml:space="preserve">ντε ανάπηρο, μεταξύ αυτών ο Μάρεκ Πλούρα </w:t>
      </w:r>
      <w:r w:rsidRPr="00C01E56">
        <w:rPr>
          <w:rFonts w:eastAsia="Times New Roman" w:cs="Times New Roman"/>
          <w:szCs w:val="24"/>
        </w:rPr>
        <w:t>απ</w:t>
      </w:r>
      <w:r w:rsidRPr="00C01E56">
        <w:rPr>
          <w:rFonts w:eastAsia="Times New Roman" w:cs="Times New Roman"/>
          <w:szCs w:val="24"/>
        </w:rPr>
        <w:t>ό την Πολωνία με βαριά κινητική βλάβη</w:t>
      </w:r>
      <w:r>
        <w:rPr>
          <w:rFonts w:eastAsia="Times New Roman" w:cs="Times New Roman"/>
          <w:szCs w:val="24"/>
        </w:rPr>
        <w:t xml:space="preserve">. </w:t>
      </w:r>
    </w:p>
    <w:p w14:paraId="6338FA2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Ο πυρήνας</w:t>
      </w:r>
      <w:r w:rsidRPr="00C01E56">
        <w:rPr>
          <w:rFonts w:eastAsia="Times New Roman" w:cs="Times New Roman"/>
          <w:szCs w:val="24"/>
        </w:rPr>
        <w:t xml:space="preserve"> του παιχνιδιού της χειραγώγησης από τη Νέα Δημοκρατία δεν είναι άλλος από την προσπάθεια ελέγχου του κοινωνικού αντιλόγου</w:t>
      </w:r>
      <w:r>
        <w:rPr>
          <w:rFonts w:eastAsia="Times New Roman" w:cs="Times New Roman"/>
          <w:szCs w:val="24"/>
        </w:rPr>
        <w:t>,</w:t>
      </w:r>
      <w:r w:rsidRPr="00C01E56">
        <w:rPr>
          <w:rFonts w:eastAsia="Times New Roman" w:cs="Times New Roman"/>
          <w:szCs w:val="24"/>
        </w:rPr>
        <w:t xml:space="preserve"> την οριοθέτηση των επιτρεπτών ορίων της αμφισβήτησης</w:t>
      </w:r>
      <w:r>
        <w:rPr>
          <w:rFonts w:eastAsia="Times New Roman" w:cs="Times New Roman"/>
          <w:szCs w:val="24"/>
        </w:rPr>
        <w:t>,</w:t>
      </w:r>
      <w:r w:rsidRPr="00C01E56">
        <w:rPr>
          <w:rFonts w:eastAsia="Times New Roman" w:cs="Times New Roman"/>
          <w:szCs w:val="24"/>
        </w:rPr>
        <w:t xml:space="preserve"> διότι μέσα από τη βολική εικό</w:t>
      </w:r>
      <w:r w:rsidRPr="00C01E56">
        <w:rPr>
          <w:rFonts w:eastAsia="Times New Roman" w:cs="Times New Roman"/>
          <w:szCs w:val="24"/>
        </w:rPr>
        <w:t>να του υποψήφιου Ευρωβουλευτή</w:t>
      </w:r>
      <w:r>
        <w:rPr>
          <w:rFonts w:eastAsia="Times New Roman" w:cs="Times New Roman"/>
          <w:szCs w:val="24"/>
        </w:rPr>
        <w:t>,</w:t>
      </w:r>
      <w:r w:rsidRPr="00C01E56">
        <w:rPr>
          <w:rFonts w:eastAsia="Times New Roman" w:cs="Times New Roman"/>
          <w:szCs w:val="24"/>
        </w:rPr>
        <w:t xml:space="preserve"> η Νέα Δημοκρατία επιχειρεί να καλύψει όλα όσα πραγματοποίησε ενάντια στις ζωές των αναπήρων στη χώρα </w:t>
      </w:r>
      <w:r>
        <w:rPr>
          <w:rFonts w:eastAsia="Times New Roman" w:cs="Times New Roman"/>
          <w:szCs w:val="24"/>
        </w:rPr>
        <w:t>μας,</w:t>
      </w:r>
      <w:r w:rsidRPr="00C01E56">
        <w:rPr>
          <w:rFonts w:eastAsia="Times New Roman" w:cs="Times New Roman"/>
          <w:szCs w:val="24"/>
        </w:rPr>
        <w:t xml:space="preserve"> οριζόντιες περικοπές στα αναπηρικά επιδόματα και </w:t>
      </w:r>
      <w:r>
        <w:rPr>
          <w:rFonts w:eastAsia="Times New Roman" w:cs="Times New Roman"/>
          <w:szCs w:val="24"/>
        </w:rPr>
        <w:t xml:space="preserve">στις </w:t>
      </w:r>
      <w:r w:rsidRPr="00C01E56">
        <w:rPr>
          <w:rFonts w:eastAsia="Times New Roman" w:cs="Times New Roman"/>
          <w:szCs w:val="24"/>
        </w:rPr>
        <w:t>συντάξεις</w:t>
      </w:r>
      <w:r>
        <w:rPr>
          <w:rFonts w:eastAsia="Times New Roman" w:cs="Times New Roman"/>
          <w:szCs w:val="24"/>
        </w:rPr>
        <w:t>,</w:t>
      </w:r>
      <w:r w:rsidRPr="00C01E56">
        <w:rPr>
          <w:rFonts w:eastAsia="Times New Roman" w:cs="Times New Roman"/>
          <w:szCs w:val="24"/>
        </w:rPr>
        <w:t xml:space="preserve"> άρνηση επικύρωσης της Διεθνούς Σύμβασης του ΟΗΕ για τα</w:t>
      </w:r>
      <w:r w:rsidRPr="00C01E56">
        <w:rPr>
          <w:rFonts w:eastAsia="Times New Roman" w:cs="Times New Roman"/>
          <w:szCs w:val="24"/>
        </w:rPr>
        <w:t xml:space="preserve"> </w:t>
      </w:r>
      <w:r>
        <w:rPr>
          <w:rFonts w:eastAsia="Times New Roman" w:cs="Times New Roman"/>
          <w:szCs w:val="24"/>
        </w:rPr>
        <w:t>δ</w:t>
      </w:r>
      <w:r w:rsidRPr="00C01E56">
        <w:rPr>
          <w:rFonts w:eastAsia="Times New Roman" w:cs="Times New Roman"/>
          <w:szCs w:val="24"/>
        </w:rPr>
        <w:t>ικαιώματα</w:t>
      </w:r>
      <w:r>
        <w:rPr>
          <w:rFonts w:eastAsia="Times New Roman" w:cs="Times New Roman"/>
          <w:szCs w:val="24"/>
        </w:rPr>
        <w:t>,</w:t>
      </w:r>
      <w:r w:rsidRPr="00C01E56">
        <w:rPr>
          <w:rFonts w:eastAsia="Times New Roman" w:cs="Times New Roman"/>
          <w:szCs w:val="24"/>
        </w:rPr>
        <w:t xml:space="preserve"> </w:t>
      </w:r>
      <w:r>
        <w:rPr>
          <w:rFonts w:eastAsia="Times New Roman" w:cs="Times New Roman"/>
          <w:szCs w:val="24"/>
        </w:rPr>
        <w:t>νομοθεσία αποκλεισμού</w:t>
      </w:r>
      <w:r w:rsidRPr="00C01E56">
        <w:rPr>
          <w:rFonts w:eastAsia="Times New Roman" w:cs="Times New Roman"/>
          <w:szCs w:val="24"/>
        </w:rPr>
        <w:t xml:space="preserve"> από δημόσια δικαιώματα</w:t>
      </w:r>
      <w:r>
        <w:rPr>
          <w:rFonts w:eastAsia="Times New Roman" w:cs="Times New Roman"/>
          <w:szCs w:val="24"/>
        </w:rPr>
        <w:t>,</w:t>
      </w:r>
      <w:r w:rsidRPr="00C01E56">
        <w:rPr>
          <w:rFonts w:eastAsia="Times New Roman" w:cs="Times New Roman"/>
          <w:szCs w:val="24"/>
        </w:rPr>
        <w:t xml:space="preserve"> όπως ο νόμος της αρτιμέλειας για την είσοδο στις δραματικές σχολές</w:t>
      </w:r>
      <w:r>
        <w:rPr>
          <w:rFonts w:eastAsia="Times New Roman" w:cs="Times New Roman"/>
          <w:szCs w:val="24"/>
        </w:rPr>
        <w:t>,</w:t>
      </w:r>
      <w:r w:rsidRPr="00C01E56">
        <w:rPr>
          <w:rFonts w:eastAsia="Times New Roman" w:cs="Times New Roman"/>
          <w:szCs w:val="24"/>
        </w:rPr>
        <w:t xml:space="preserve"> άρνηση νομοθέτησης του πάγιου αιτήματος του αναπηρικού κινήματος για το 15% των προσλήψεων στο δημόσιο</w:t>
      </w:r>
      <w:r>
        <w:rPr>
          <w:rFonts w:eastAsia="Times New Roman" w:cs="Times New Roman"/>
          <w:szCs w:val="24"/>
        </w:rPr>
        <w:t>,</w:t>
      </w:r>
      <w:r w:rsidRPr="00C01E56">
        <w:rPr>
          <w:rFonts w:eastAsia="Times New Roman" w:cs="Times New Roman"/>
          <w:szCs w:val="24"/>
        </w:rPr>
        <w:t xml:space="preserve"> άρνηση εφαρμογής των οδηγιών για τις </w:t>
      </w:r>
      <w:r>
        <w:rPr>
          <w:rFonts w:eastAsia="Times New Roman" w:cs="Times New Roman"/>
          <w:szCs w:val="24"/>
        </w:rPr>
        <w:t>προσβάσιμες πόλεις,</w:t>
      </w:r>
      <w:r w:rsidRPr="00C01E56">
        <w:rPr>
          <w:rFonts w:eastAsia="Times New Roman" w:cs="Times New Roman"/>
          <w:szCs w:val="24"/>
        </w:rPr>
        <w:t xml:space="preserve"> συγκοινωνίες</w:t>
      </w:r>
      <w:r>
        <w:rPr>
          <w:rFonts w:eastAsia="Times New Roman" w:cs="Times New Roman"/>
          <w:szCs w:val="24"/>
        </w:rPr>
        <w:t>,</w:t>
      </w:r>
      <w:r w:rsidRPr="00C01E56">
        <w:rPr>
          <w:rFonts w:eastAsia="Times New Roman" w:cs="Times New Roman"/>
          <w:szCs w:val="24"/>
        </w:rPr>
        <w:t xml:space="preserve"> παρ</w:t>
      </w:r>
      <w:r>
        <w:rPr>
          <w:rFonts w:eastAsia="Times New Roman" w:cs="Times New Roman"/>
          <w:szCs w:val="24"/>
        </w:rPr>
        <w:t>αλίες και τόσα και τόσα άλλα στα οποία</w:t>
      </w:r>
      <w:r w:rsidRPr="00C01E56">
        <w:rPr>
          <w:rFonts w:eastAsia="Times New Roman" w:cs="Times New Roman"/>
          <w:szCs w:val="24"/>
        </w:rPr>
        <w:t xml:space="preserve"> θα έχουν την ευκαιρία και οι συνάδελφοι να αναφερθούν</w:t>
      </w:r>
      <w:r>
        <w:rPr>
          <w:rFonts w:eastAsia="Times New Roman" w:cs="Times New Roman"/>
          <w:szCs w:val="24"/>
        </w:rPr>
        <w:t>.</w:t>
      </w:r>
      <w:r w:rsidRPr="00C01E56">
        <w:rPr>
          <w:rFonts w:eastAsia="Times New Roman" w:cs="Times New Roman"/>
          <w:szCs w:val="24"/>
        </w:rPr>
        <w:t xml:space="preserve"> </w:t>
      </w:r>
    </w:p>
    <w:p w14:paraId="6338FA25"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lastRenderedPageBreak/>
        <w:t xml:space="preserve">Αυτά που πραγματικά πιστεύει ο Κυριάκος Μητσοτάκης για την αναπηρία τα έκανε πράξη ως </w:t>
      </w:r>
      <w:r w:rsidRPr="00C01E56">
        <w:rPr>
          <w:rFonts w:eastAsia="Times New Roman" w:cs="Times New Roman"/>
          <w:szCs w:val="24"/>
        </w:rPr>
        <w:t>Υπουργός Διοικητικής Μεταρρύθμισης και Ηλε</w:t>
      </w:r>
      <w:r>
        <w:rPr>
          <w:rFonts w:eastAsia="Times New Roman" w:cs="Times New Roman"/>
          <w:szCs w:val="24"/>
        </w:rPr>
        <w:t xml:space="preserve">κτρονικής Διακυβέρνησης, </w:t>
      </w:r>
      <w:r w:rsidRPr="00C01E56">
        <w:rPr>
          <w:rFonts w:eastAsia="Times New Roman" w:cs="Times New Roman"/>
          <w:szCs w:val="24"/>
        </w:rPr>
        <w:t>όταν έκλεισε όλα τα γραφεία των ΑΜΕΑ με τους νέους οργανισμούς των Υπουργείων</w:t>
      </w:r>
      <w:r>
        <w:rPr>
          <w:rFonts w:eastAsia="Times New Roman" w:cs="Times New Roman"/>
          <w:szCs w:val="24"/>
        </w:rPr>
        <w:t>,</w:t>
      </w:r>
      <w:r w:rsidRPr="00C01E56">
        <w:rPr>
          <w:rFonts w:eastAsia="Times New Roman" w:cs="Times New Roman"/>
          <w:szCs w:val="24"/>
        </w:rPr>
        <w:t xml:space="preserve"> </w:t>
      </w:r>
      <w:r>
        <w:rPr>
          <w:rFonts w:eastAsia="Times New Roman" w:cs="Times New Roman"/>
          <w:szCs w:val="24"/>
        </w:rPr>
        <w:t>για</w:t>
      </w:r>
      <w:r w:rsidRPr="00C01E56">
        <w:rPr>
          <w:rFonts w:eastAsia="Times New Roman" w:cs="Times New Roman"/>
          <w:szCs w:val="24"/>
        </w:rPr>
        <w:t xml:space="preserve"> τους οποίους ήταν αρμόδιος τον Οκτώβριο του 2014</w:t>
      </w:r>
      <w:r>
        <w:rPr>
          <w:rFonts w:eastAsia="Times New Roman" w:cs="Times New Roman"/>
          <w:szCs w:val="24"/>
        </w:rPr>
        <w:t xml:space="preserve">. </w:t>
      </w:r>
    </w:p>
    <w:p w14:paraId="6338FA2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 Πρόεδρος της </w:t>
      </w:r>
      <w:r w:rsidRPr="00C01E56">
        <w:rPr>
          <w:rFonts w:eastAsia="Times New Roman" w:cs="Times New Roman"/>
          <w:szCs w:val="24"/>
        </w:rPr>
        <w:t>Νέας Δημοκρατίας στη συζήτηση για τη Συμ</w:t>
      </w:r>
      <w:r w:rsidRPr="00C01E56">
        <w:rPr>
          <w:rFonts w:eastAsia="Times New Roman" w:cs="Times New Roman"/>
          <w:szCs w:val="24"/>
        </w:rPr>
        <w:t>φωνία των Πρεσπών έλεγε</w:t>
      </w:r>
      <w:r>
        <w:rPr>
          <w:rFonts w:eastAsia="Times New Roman" w:cs="Times New Roman"/>
          <w:szCs w:val="24"/>
        </w:rPr>
        <w:t>:</w:t>
      </w:r>
      <w:r w:rsidRPr="00C01E56">
        <w:rPr>
          <w:rFonts w:eastAsia="Times New Roman" w:cs="Times New Roman"/>
          <w:szCs w:val="24"/>
        </w:rPr>
        <w:t xml:space="preserve"> </w:t>
      </w:r>
      <w:r>
        <w:rPr>
          <w:rFonts w:eastAsia="Times New Roman" w:cs="Times New Roman"/>
          <w:szCs w:val="24"/>
        </w:rPr>
        <w:t>«</w:t>
      </w:r>
      <w:r w:rsidRPr="00C01E56">
        <w:rPr>
          <w:rFonts w:eastAsia="Times New Roman" w:cs="Times New Roman"/>
          <w:szCs w:val="24"/>
        </w:rPr>
        <w:t xml:space="preserve">Όποιος </w:t>
      </w:r>
      <w:r>
        <w:rPr>
          <w:rFonts w:eastAsia="Times New Roman" w:cs="Times New Roman"/>
          <w:szCs w:val="24"/>
        </w:rPr>
        <w:t xml:space="preserve">ψηφίζει ναι, </w:t>
      </w:r>
      <w:r w:rsidRPr="00C01E56">
        <w:rPr>
          <w:rFonts w:eastAsia="Times New Roman" w:cs="Times New Roman"/>
          <w:szCs w:val="24"/>
        </w:rPr>
        <w:t>γίνεται δεκανίκι ενός ανάπηρου συστήματος εξουσίας που θέλει να σέρνει μαζί του και τη χώρα</w:t>
      </w:r>
      <w:r>
        <w:rPr>
          <w:rFonts w:eastAsia="Times New Roman" w:cs="Times New Roman"/>
          <w:szCs w:val="24"/>
        </w:rPr>
        <w:t>». Αυτό δεν χρειάζεται πρόταση μομφής; Δεν</w:t>
      </w:r>
      <w:r w:rsidRPr="00C01E56">
        <w:rPr>
          <w:rFonts w:eastAsia="Times New Roman" w:cs="Times New Roman"/>
          <w:szCs w:val="24"/>
        </w:rPr>
        <w:t xml:space="preserve"> είναι το τυπικό υπόδειγμα ρατσιστικού λόγου</w:t>
      </w:r>
      <w:r>
        <w:rPr>
          <w:rFonts w:eastAsia="Times New Roman" w:cs="Times New Roman"/>
          <w:szCs w:val="24"/>
        </w:rPr>
        <w:t>,</w:t>
      </w:r>
      <w:r w:rsidRPr="00C01E56">
        <w:rPr>
          <w:rFonts w:eastAsia="Times New Roman" w:cs="Times New Roman"/>
          <w:szCs w:val="24"/>
        </w:rPr>
        <w:t xml:space="preserve"> όταν η αναπηρία ταυτίζεται με ό</w:t>
      </w:r>
      <w:r>
        <w:rPr>
          <w:rFonts w:eastAsia="Times New Roman" w:cs="Times New Roman"/>
          <w:szCs w:val="24"/>
        </w:rPr>
        <w:t>,</w:t>
      </w:r>
      <w:r w:rsidRPr="00C01E56">
        <w:rPr>
          <w:rFonts w:eastAsia="Times New Roman" w:cs="Times New Roman"/>
          <w:szCs w:val="24"/>
        </w:rPr>
        <w:t>τι θεωρεί κακό</w:t>
      </w:r>
      <w:r>
        <w:rPr>
          <w:rFonts w:eastAsia="Times New Roman" w:cs="Times New Roman"/>
          <w:szCs w:val="24"/>
        </w:rPr>
        <w:t>,</w:t>
      </w:r>
      <w:r w:rsidRPr="00C01E56">
        <w:rPr>
          <w:rFonts w:eastAsia="Times New Roman" w:cs="Times New Roman"/>
          <w:szCs w:val="24"/>
        </w:rPr>
        <w:t xml:space="preserve"> αντεθνικό και προσβλητικό</w:t>
      </w:r>
      <w:r>
        <w:rPr>
          <w:rFonts w:eastAsia="Times New Roman" w:cs="Times New Roman"/>
          <w:szCs w:val="24"/>
        </w:rPr>
        <w:t>;</w:t>
      </w:r>
      <w:r w:rsidRPr="00C01E56">
        <w:rPr>
          <w:rFonts w:eastAsia="Times New Roman" w:cs="Times New Roman"/>
          <w:szCs w:val="24"/>
        </w:rPr>
        <w:t xml:space="preserve"> </w:t>
      </w:r>
    </w:p>
    <w:p w14:paraId="6338FA27"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 xml:space="preserve">Ανάλογο παράδειγμα ρατσιστικού λόγου αποτελεί </w:t>
      </w:r>
      <w:r>
        <w:rPr>
          <w:rFonts w:eastAsia="Times New Roman" w:cs="Times New Roman"/>
          <w:szCs w:val="24"/>
        </w:rPr>
        <w:t xml:space="preserve">η </w:t>
      </w:r>
      <w:r w:rsidRPr="00C01E56">
        <w:rPr>
          <w:rFonts w:eastAsia="Times New Roman" w:cs="Times New Roman"/>
          <w:szCs w:val="24"/>
        </w:rPr>
        <w:t xml:space="preserve">προκλητική δήλωση </w:t>
      </w:r>
      <w:r>
        <w:rPr>
          <w:rFonts w:eastAsia="Times New Roman" w:cs="Times New Roman"/>
          <w:szCs w:val="24"/>
        </w:rPr>
        <w:t>Ευρωβουλεύτριας της</w:t>
      </w:r>
      <w:r w:rsidRPr="00C01E56">
        <w:rPr>
          <w:rFonts w:eastAsia="Times New Roman" w:cs="Times New Roman"/>
          <w:szCs w:val="24"/>
        </w:rPr>
        <w:t xml:space="preserve"> Νέας Δημοκρατίας</w:t>
      </w:r>
      <w:r>
        <w:rPr>
          <w:rFonts w:eastAsia="Times New Roman" w:cs="Times New Roman"/>
          <w:szCs w:val="24"/>
        </w:rPr>
        <w:t>: «</w:t>
      </w:r>
      <w:r w:rsidRPr="00C01E56">
        <w:rPr>
          <w:rFonts w:eastAsia="Times New Roman" w:cs="Times New Roman"/>
          <w:szCs w:val="24"/>
        </w:rPr>
        <w:t xml:space="preserve">Ας επιτεθεί σε έναν άνθρωπο </w:t>
      </w:r>
      <w:r>
        <w:rPr>
          <w:rFonts w:eastAsia="Times New Roman" w:cs="Times New Roman"/>
          <w:szCs w:val="24"/>
        </w:rPr>
        <w:t>-</w:t>
      </w:r>
      <w:r w:rsidRPr="00C01E56">
        <w:rPr>
          <w:rFonts w:eastAsia="Times New Roman" w:cs="Times New Roman"/>
          <w:szCs w:val="24"/>
        </w:rPr>
        <w:t>ο Πολάκης εννοεί</w:t>
      </w:r>
      <w:r>
        <w:rPr>
          <w:rFonts w:eastAsia="Times New Roman" w:cs="Times New Roman"/>
          <w:szCs w:val="24"/>
        </w:rPr>
        <w:t>- π</w:t>
      </w:r>
      <w:r w:rsidRPr="00C01E56">
        <w:rPr>
          <w:rFonts w:eastAsia="Times New Roman" w:cs="Times New Roman"/>
          <w:szCs w:val="24"/>
        </w:rPr>
        <w:t>ου στέκεται στο ίδιο ύψος με αυτόν</w:t>
      </w:r>
      <w:r>
        <w:rPr>
          <w:rFonts w:eastAsia="Times New Roman" w:cs="Times New Roman"/>
          <w:szCs w:val="24"/>
        </w:rPr>
        <w:t>».</w:t>
      </w:r>
      <w:r w:rsidRPr="00C01E56">
        <w:rPr>
          <w:rFonts w:eastAsia="Times New Roman" w:cs="Times New Roman"/>
          <w:szCs w:val="24"/>
        </w:rPr>
        <w:t xml:space="preserve"> Σύμφωνα με την αντίλη</w:t>
      </w:r>
      <w:r w:rsidRPr="00C01E56">
        <w:rPr>
          <w:rFonts w:eastAsia="Times New Roman" w:cs="Times New Roman"/>
          <w:szCs w:val="24"/>
        </w:rPr>
        <w:t xml:space="preserve">ψη περί ισότητας που έχει </w:t>
      </w:r>
      <w:r>
        <w:rPr>
          <w:rFonts w:eastAsia="Times New Roman" w:cs="Times New Roman"/>
          <w:szCs w:val="24"/>
        </w:rPr>
        <w:t xml:space="preserve">η </w:t>
      </w:r>
      <w:r w:rsidRPr="00C01E56">
        <w:rPr>
          <w:rFonts w:eastAsia="Times New Roman" w:cs="Times New Roman"/>
          <w:szCs w:val="24"/>
        </w:rPr>
        <w:t xml:space="preserve">συγκεκριμένη </w:t>
      </w:r>
      <w:r>
        <w:rPr>
          <w:rFonts w:eastAsia="Times New Roman" w:cs="Times New Roman"/>
          <w:szCs w:val="24"/>
        </w:rPr>
        <w:t>Ευρωβουλεύ</w:t>
      </w:r>
      <w:r w:rsidRPr="00C01E56">
        <w:rPr>
          <w:rFonts w:eastAsia="Times New Roman" w:cs="Times New Roman"/>
          <w:szCs w:val="24"/>
        </w:rPr>
        <w:t>τρια</w:t>
      </w:r>
      <w:r>
        <w:rPr>
          <w:rFonts w:eastAsia="Times New Roman" w:cs="Times New Roman"/>
          <w:szCs w:val="24"/>
        </w:rPr>
        <w:t>,</w:t>
      </w:r>
      <w:r w:rsidRPr="00C01E56">
        <w:rPr>
          <w:rFonts w:eastAsia="Times New Roman" w:cs="Times New Roman"/>
          <w:szCs w:val="24"/>
        </w:rPr>
        <w:t xml:space="preserve"> ο Πολάκης προκαλεί</w:t>
      </w:r>
      <w:r>
        <w:rPr>
          <w:rFonts w:eastAsia="Times New Roman" w:cs="Times New Roman"/>
          <w:szCs w:val="24"/>
        </w:rPr>
        <w:t>,</w:t>
      </w:r>
      <w:r w:rsidRPr="00C01E56">
        <w:rPr>
          <w:rFonts w:eastAsia="Times New Roman" w:cs="Times New Roman"/>
          <w:szCs w:val="24"/>
        </w:rPr>
        <w:t xml:space="preserve"> ασχημονεί και προσβάλλει </w:t>
      </w:r>
      <w:r w:rsidRPr="00C01E56">
        <w:rPr>
          <w:rFonts w:eastAsia="Times New Roman" w:cs="Times New Roman"/>
          <w:szCs w:val="24"/>
        </w:rPr>
        <w:lastRenderedPageBreak/>
        <w:t>έναν άνθρωπο με τον οποίο τον διαφοροποιούν τα σωματομετρικά τους χαρακτηριστικά</w:t>
      </w:r>
      <w:r>
        <w:rPr>
          <w:rFonts w:eastAsia="Times New Roman" w:cs="Times New Roman"/>
          <w:szCs w:val="24"/>
        </w:rPr>
        <w:t xml:space="preserve">, λες και ο Πολάκης προκάλεσε τον Κυμπουρόπουλο </w:t>
      </w:r>
      <w:r w:rsidRPr="00C01E56">
        <w:rPr>
          <w:rFonts w:eastAsia="Times New Roman" w:cs="Times New Roman"/>
          <w:szCs w:val="24"/>
        </w:rPr>
        <w:t>σε αγώνα ελληνορωμαϊκής πά</w:t>
      </w:r>
      <w:r w:rsidRPr="00C01E56">
        <w:rPr>
          <w:rFonts w:eastAsia="Times New Roman" w:cs="Times New Roman"/>
          <w:szCs w:val="24"/>
        </w:rPr>
        <w:t>λης</w:t>
      </w:r>
      <w:r>
        <w:rPr>
          <w:rFonts w:eastAsia="Times New Roman" w:cs="Times New Roman"/>
          <w:szCs w:val="24"/>
        </w:rPr>
        <w:t>.</w:t>
      </w:r>
      <w:r w:rsidRPr="00C01E56">
        <w:rPr>
          <w:rFonts w:eastAsia="Times New Roman" w:cs="Times New Roman"/>
          <w:szCs w:val="24"/>
        </w:rPr>
        <w:t xml:space="preserve"> </w:t>
      </w:r>
    </w:p>
    <w:p w14:paraId="6338FA28"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 xml:space="preserve">Αλλά και </w:t>
      </w:r>
      <w:r>
        <w:rPr>
          <w:rFonts w:eastAsia="Times New Roman" w:cs="Times New Roman"/>
          <w:szCs w:val="24"/>
        </w:rPr>
        <w:t>η τοποθέτηση σημερινού</w:t>
      </w:r>
      <w:r w:rsidRPr="00C01E56">
        <w:rPr>
          <w:rFonts w:eastAsia="Times New Roman" w:cs="Times New Roman"/>
          <w:szCs w:val="24"/>
        </w:rPr>
        <w:t xml:space="preserve"> Βουλευτή της Νέας Δημοκρατίας</w:t>
      </w:r>
      <w:r>
        <w:rPr>
          <w:rFonts w:eastAsia="Times New Roman" w:cs="Times New Roman"/>
          <w:szCs w:val="24"/>
        </w:rPr>
        <w:t>,</w:t>
      </w:r>
      <w:r w:rsidRPr="00C01E56">
        <w:rPr>
          <w:rFonts w:eastAsia="Times New Roman" w:cs="Times New Roman"/>
          <w:szCs w:val="24"/>
        </w:rPr>
        <w:t xml:space="preserve"> εν τη ρύμη του αυθόρμητου λόγου του</w:t>
      </w:r>
      <w:r>
        <w:rPr>
          <w:rFonts w:eastAsia="Times New Roman" w:cs="Times New Roman"/>
          <w:szCs w:val="24"/>
        </w:rPr>
        <w:t>,</w:t>
      </w:r>
      <w:r w:rsidRPr="00C01E56">
        <w:rPr>
          <w:rFonts w:eastAsia="Times New Roman" w:cs="Times New Roman"/>
          <w:szCs w:val="24"/>
        </w:rPr>
        <w:t xml:space="preserve"> δηλώνει για το</w:t>
      </w:r>
      <w:r>
        <w:rPr>
          <w:rFonts w:eastAsia="Times New Roman" w:cs="Times New Roman"/>
          <w:szCs w:val="24"/>
        </w:rPr>
        <w:t>ν</w:t>
      </w:r>
      <w:r w:rsidRPr="00C01E56">
        <w:rPr>
          <w:rFonts w:eastAsia="Times New Roman" w:cs="Times New Roman"/>
          <w:szCs w:val="24"/>
        </w:rPr>
        <w:t xml:space="preserve"> διορισμό του </w:t>
      </w:r>
      <w:r>
        <w:rPr>
          <w:rFonts w:eastAsia="Times New Roman" w:cs="Times New Roman"/>
          <w:szCs w:val="24"/>
        </w:rPr>
        <w:t>υ</w:t>
      </w:r>
      <w:r w:rsidRPr="00C01E56">
        <w:rPr>
          <w:rFonts w:eastAsia="Times New Roman" w:cs="Times New Roman"/>
          <w:szCs w:val="24"/>
        </w:rPr>
        <w:t xml:space="preserve">ποδιοικητή στον </w:t>
      </w:r>
      <w:r>
        <w:rPr>
          <w:rFonts w:eastAsia="Times New Roman" w:cs="Times New Roman"/>
          <w:szCs w:val="24"/>
        </w:rPr>
        <w:t>«</w:t>
      </w:r>
      <w:r w:rsidRPr="00C01E56">
        <w:rPr>
          <w:rFonts w:eastAsia="Times New Roman" w:cs="Times New Roman"/>
          <w:szCs w:val="24"/>
        </w:rPr>
        <w:t>Ευαγγελισμό</w:t>
      </w:r>
      <w:r>
        <w:rPr>
          <w:rFonts w:eastAsia="Times New Roman" w:cs="Times New Roman"/>
          <w:szCs w:val="24"/>
        </w:rPr>
        <w:t>»</w:t>
      </w:r>
      <w:r w:rsidRPr="00C01E56">
        <w:rPr>
          <w:rFonts w:eastAsia="Times New Roman" w:cs="Times New Roman"/>
          <w:szCs w:val="24"/>
        </w:rPr>
        <w:t xml:space="preserve"> αναπαράγοντας το πιο στυγνό στερεότυπο</w:t>
      </w:r>
      <w:r>
        <w:rPr>
          <w:rFonts w:eastAsia="Times New Roman" w:cs="Times New Roman"/>
          <w:szCs w:val="24"/>
        </w:rPr>
        <w:t>:</w:t>
      </w:r>
      <w:r w:rsidRPr="00C01E56">
        <w:rPr>
          <w:rFonts w:eastAsia="Times New Roman" w:cs="Times New Roman"/>
          <w:szCs w:val="24"/>
        </w:rPr>
        <w:t xml:space="preserve"> </w:t>
      </w:r>
      <w:r>
        <w:rPr>
          <w:rFonts w:eastAsia="Times New Roman" w:cs="Times New Roman"/>
          <w:szCs w:val="24"/>
        </w:rPr>
        <w:t>«</w:t>
      </w:r>
      <w:r w:rsidRPr="00C01E56">
        <w:rPr>
          <w:rFonts w:eastAsia="Times New Roman" w:cs="Times New Roman"/>
          <w:szCs w:val="24"/>
        </w:rPr>
        <w:t>Ξέρετε τι σημαίνει 92% αναπηρία</w:t>
      </w:r>
      <w:r>
        <w:rPr>
          <w:rFonts w:eastAsia="Times New Roman" w:cs="Times New Roman"/>
          <w:szCs w:val="24"/>
        </w:rPr>
        <w:t>;</w:t>
      </w:r>
      <w:r w:rsidRPr="00C01E56">
        <w:rPr>
          <w:rFonts w:eastAsia="Times New Roman" w:cs="Times New Roman"/>
          <w:szCs w:val="24"/>
        </w:rPr>
        <w:t xml:space="preserve"> Σημαίνει ότι δεν πρέπει να βγαίνει ο άνθρωπος αυτός από το σπίτι του</w:t>
      </w:r>
      <w:r>
        <w:rPr>
          <w:rFonts w:eastAsia="Times New Roman" w:cs="Times New Roman"/>
          <w:szCs w:val="24"/>
        </w:rPr>
        <w:t>».</w:t>
      </w:r>
      <w:r w:rsidRPr="00C01E56">
        <w:rPr>
          <w:rFonts w:eastAsia="Times New Roman" w:cs="Times New Roman"/>
          <w:szCs w:val="24"/>
        </w:rPr>
        <w:t xml:space="preserve"> Αυτό </w:t>
      </w:r>
      <w:r>
        <w:rPr>
          <w:rFonts w:eastAsia="Times New Roman" w:cs="Times New Roman"/>
          <w:szCs w:val="24"/>
        </w:rPr>
        <w:t xml:space="preserve">δεν χρήζει πρόταση μομφής; </w:t>
      </w:r>
    </w:p>
    <w:p w14:paraId="6338FA29"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Από τις δηλώσεις α</w:t>
      </w:r>
      <w:r>
        <w:rPr>
          <w:rFonts w:eastAsia="Times New Roman" w:cs="Times New Roman"/>
          <w:szCs w:val="24"/>
        </w:rPr>
        <w:t>υτές προκύπτει χαρακτηριστικά μ</w:t>
      </w:r>
      <w:r>
        <w:rPr>
          <w:rFonts w:eastAsia="Times New Roman" w:cs="Times New Roman"/>
          <w:szCs w:val="24"/>
        </w:rPr>
        <w:t>ί</w:t>
      </w:r>
      <w:r w:rsidRPr="00C01E56">
        <w:rPr>
          <w:rFonts w:eastAsia="Times New Roman" w:cs="Times New Roman"/>
          <w:szCs w:val="24"/>
        </w:rPr>
        <w:t>α σοβαρή ιδεολογικοπολιτική πρόσληψη της αναπηρίας από τη Νέα Δημοκρατία</w:t>
      </w:r>
      <w:r>
        <w:rPr>
          <w:rFonts w:eastAsia="Times New Roman" w:cs="Times New Roman"/>
          <w:szCs w:val="24"/>
        </w:rPr>
        <w:t>. Πέρα</w:t>
      </w:r>
      <w:r w:rsidRPr="00C01E56">
        <w:rPr>
          <w:rFonts w:eastAsia="Times New Roman" w:cs="Times New Roman"/>
          <w:szCs w:val="24"/>
        </w:rPr>
        <w:t xml:space="preserve"> από την εργαλειοποίηση</w:t>
      </w:r>
      <w:r w:rsidRPr="00C01E56">
        <w:rPr>
          <w:rFonts w:eastAsia="Times New Roman" w:cs="Times New Roman"/>
          <w:szCs w:val="24"/>
        </w:rPr>
        <w:t xml:space="preserve"> της συγκεκριμένης υπόθεσης</w:t>
      </w:r>
      <w:r>
        <w:rPr>
          <w:rFonts w:eastAsia="Times New Roman" w:cs="Times New Roman"/>
          <w:szCs w:val="24"/>
        </w:rPr>
        <w:t>,</w:t>
      </w:r>
      <w:r w:rsidRPr="00C01E56">
        <w:rPr>
          <w:rFonts w:eastAsia="Times New Roman" w:cs="Times New Roman"/>
          <w:szCs w:val="24"/>
        </w:rPr>
        <w:t xml:space="preserve"> οι δηλώσεις αυτές υποκρύπτουν</w:t>
      </w:r>
      <w:r>
        <w:rPr>
          <w:rFonts w:eastAsia="Times New Roman" w:cs="Times New Roman"/>
          <w:szCs w:val="24"/>
        </w:rPr>
        <w:t>, πρώτον, έναν κάκιστο</w:t>
      </w:r>
      <w:r w:rsidRPr="00C01E56">
        <w:rPr>
          <w:rFonts w:eastAsia="Times New Roman" w:cs="Times New Roman"/>
          <w:szCs w:val="24"/>
        </w:rPr>
        <w:t xml:space="preserve"> πατερναλισμό</w:t>
      </w:r>
      <w:r>
        <w:rPr>
          <w:rFonts w:eastAsia="Times New Roman" w:cs="Times New Roman"/>
          <w:szCs w:val="24"/>
        </w:rPr>
        <w:t>,</w:t>
      </w:r>
      <w:r w:rsidRPr="00C01E56">
        <w:rPr>
          <w:rFonts w:eastAsia="Times New Roman" w:cs="Times New Roman"/>
          <w:szCs w:val="24"/>
        </w:rPr>
        <w:t xml:space="preserve"> όπου </w:t>
      </w:r>
      <w:r>
        <w:rPr>
          <w:rFonts w:eastAsia="Times New Roman" w:cs="Times New Roman"/>
          <w:szCs w:val="24"/>
        </w:rPr>
        <w:t>ο ενήλικος και σ</w:t>
      </w:r>
      <w:r w:rsidRPr="00C01E56">
        <w:rPr>
          <w:rFonts w:eastAsia="Times New Roman" w:cs="Times New Roman"/>
          <w:szCs w:val="24"/>
        </w:rPr>
        <w:t xml:space="preserve">υνεπώς υπεύθυνος για τις επιλογές του και </w:t>
      </w:r>
      <w:r w:rsidRPr="00C01E56">
        <w:rPr>
          <w:rFonts w:eastAsia="Times New Roman" w:cs="Times New Roman"/>
          <w:szCs w:val="24"/>
        </w:rPr>
        <w:lastRenderedPageBreak/>
        <w:t>πολιτικά ενεργός υποψήφιος Ευρωβουλευτής δεν συνιστά ικανό πολιτικό αντίπαλο</w:t>
      </w:r>
      <w:r>
        <w:rPr>
          <w:rFonts w:eastAsia="Times New Roman" w:cs="Times New Roman"/>
          <w:szCs w:val="24"/>
        </w:rPr>
        <w:t>,</w:t>
      </w:r>
      <w:r w:rsidRPr="00C01E56">
        <w:rPr>
          <w:rFonts w:eastAsia="Times New Roman" w:cs="Times New Roman"/>
          <w:szCs w:val="24"/>
        </w:rPr>
        <w:t xml:space="preserve"> αλλά είναι άξιος μόν</w:t>
      </w:r>
      <w:r w:rsidRPr="00C01E56">
        <w:rPr>
          <w:rFonts w:eastAsia="Times New Roman" w:cs="Times New Roman"/>
          <w:szCs w:val="24"/>
        </w:rPr>
        <w:t>ο για προστασία</w:t>
      </w:r>
      <w:r>
        <w:rPr>
          <w:rFonts w:eastAsia="Times New Roman" w:cs="Times New Roman"/>
          <w:szCs w:val="24"/>
        </w:rPr>
        <w:t>.</w:t>
      </w:r>
      <w:r w:rsidRPr="00C01E56">
        <w:rPr>
          <w:rFonts w:eastAsia="Times New Roman" w:cs="Times New Roman"/>
          <w:szCs w:val="24"/>
        </w:rPr>
        <w:t xml:space="preserve"> Για </w:t>
      </w:r>
      <w:r>
        <w:rPr>
          <w:rFonts w:eastAsia="Times New Roman" w:cs="Times New Roman"/>
          <w:szCs w:val="24"/>
        </w:rPr>
        <w:t xml:space="preserve">ποιον </w:t>
      </w:r>
      <w:r w:rsidRPr="00C01E56">
        <w:rPr>
          <w:rFonts w:eastAsia="Times New Roman" w:cs="Times New Roman"/>
          <w:szCs w:val="24"/>
        </w:rPr>
        <w:t xml:space="preserve">λόγο τότε η Νέα Δημοκρατία τον επέλεξε για υποψήφιο </w:t>
      </w:r>
      <w:r>
        <w:rPr>
          <w:rFonts w:eastAsia="Times New Roman" w:cs="Times New Roman"/>
          <w:szCs w:val="24"/>
        </w:rPr>
        <w:t>Ευρω</w:t>
      </w:r>
      <w:r w:rsidRPr="00C01E56">
        <w:rPr>
          <w:rFonts w:eastAsia="Times New Roman" w:cs="Times New Roman"/>
          <w:szCs w:val="24"/>
        </w:rPr>
        <w:t>βουλευτή</w:t>
      </w:r>
      <w:r>
        <w:rPr>
          <w:rFonts w:eastAsia="Times New Roman" w:cs="Times New Roman"/>
          <w:szCs w:val="24"/>
        </w:rPr>
        <w:t>;</w:t>
      </w:r>
      <w:r w:rsidRPr="00C01E56">
        <w:rPr>
          <w:rFonts w:eastAsia="Times New Roman" w:cs="Times New Roman"/>
          <w:szCs w:val="24"/>
        </w:rPr>
        <w:t xml:space="preserve"> Γιατί έχει πολιτικό λόγο και όραμα για την αντιμετώπιση των βαρών της αναπηρίας και την εκπροσώπηση των ψηφοφόρων του</w:t>
      </w:r>
      <w:r>
        <w:rPr>
          <w:rFonts w:eastAsia="Times New Roman" w:cs="Times New Roman"/>
          <w:szCs w:val="24"/>
        </w:rPr>
        <w:t>,</w:t>
      </w:r>
      <w:r w:rsidRPr="00C01E56">
        <w:rPr>
          <w:rFonts w:eastAsia="Times New Roman" w:cs="Times New Roman"/>
          <w:szCs w:val="24"/>
        </w:rPr>
        <w:t xml:space="preserve"> ΑΜΕΑ ή όχι</w:t>
      </w:r>
      <w:r>
        <w:rPr>
          <w:rFonts w:eastAsia="Times New Roman" w:cs="Times New Roman"/>
          <w:szCs w:val="24"/>
        </w:rPr>
        <w:t>, στους ευρωπαϊκούς θεσμούς ή γιατ</w:t>
      </w:r>
      <w:r>
        <w:rPr>
          <w:rFonts w:eastAsia="Times New Roman" w:cs="Times New Roman"/>
          <w:szCs w:val="24"/>
        </w:rPr>
        <w:t xml:space="preserve">ί θα πρέπει να προξενεί τον οίκτο ή </w:t>
      </w:r>
      <w:r w:rsidRPr="00C01E56">
        <w:rPr>
          <w:rFonts w:eastAsia="Times New Roman" w:cs="Times New Roman"/>
          <w:szCs w:val="24"/>
        </w:rPr>
        <w:t>άλλα συναισθήματα στον ψηφοφόρο</w:t>
      </w:r>
      <w:r>
        <w:rPr>
          <w:rFonts w:eastAsia="Times New Roman" w:cs="Times New Roman"/>
          <w:szCs w:val="24"/>
        </w:rPr>
        <w:t>;</w:t>
      </w:r>
      <w:r w:rsidRPr="00C01E56">
        <w:rPr>
          <w:rFonts w:eastAsia="Times New Roman" w:cs="Times New Roman"/>
          <w:szCs w:val="24"/>
        </w:rPr>
        <w:t xml:space="preserve"> Και πόσο συναινεί ο ίδιος ο υποψήφιος </w:t>
      </w:r>
      <w:r>
        <w:rPr>
          <w:rFonts w:eastAsia="Times New Roman" w:cs="Times New Roman"/>
          <w:szCs w:val="24"/>
        </w:rPr>
        <w:t xml:space="preserve">σε </w:t>
      </w:r>
      <w:r w:rsidRPr="00C01E56">
        <w:rPr>
          <w:rFonts w:eastAsia="Times New Roman" w:cs="Times New Roman"/>
          <w:szCs w:val="24"/>
        </w:rPr>
        <w:t>αυτή την εικόνα</w:t>
      </w:r>
      <w:r>
        <w:rPr>
          <w:rFonts w:eastAsia="Times New Roman" w:cs="Times New Roman"/>
          <w:szCs w:val="24"/>
        </w:rPr>
        <w:t>;</w:t>
      </w:r>
    </w:p>
    <w:p w14:paraId="6338FA2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Δεύτερον, υποκρύπτουν έναν ακραίο</w:t>
      </w:r>
      <w:r w:rsidRPr="00C01E56">
        <w:rPr>
          <w:rFonts w:eastAsia="Times New Roman" w:cs="Times New Roman"/>
          <w:szCs w:val="24"/>
        </w:rPr>
        <w:t xml:space="preserve"> ατομικισμό</w:t>
      </w:r>
      <w:r>
        <w:rPr>
          <w:rFonts w:eastAsia="Times New Roman" w:cs="Times New Roman"/>
          <w:szCs w:val="24"/>
        </w:rPr>
        <w:t>.</w:t>
      </w:r>
      <w:r w:rsidRPr="00C01E56">
        <w:rPr>
          <w:rFonts w:eastAsia="Times New Roman" w:cs="Times New Roman"/>
          <w:szCs w:val="24"/>
        </w:rPr>
        <w:t xml:space="preserve"> Ο υποψήφιος Ευρωβουλευτής κατά την αντίληψη αυτή διεξάγει ατομικό</w:t>
      </w:r>
      <w:r>
        <w:rPr>
          <w:rFonts w:eastAsia="Times New Roman" w:cs="Times New Roman"/>
          <w:szCs w:val="24"/>
        </w:rPr>
        <w:t>,</w:t>
      </w:r>
      <w:r w:rsidRPr="00C01E56">
        <w:rPr>
          <w:rFonts w:eastAsia="Times New Roman" w:cs="Times New Roman"/>
          <w:szCs w:val="24"/>
        </w:rPr>
        <w:t xml:space="preserve"> προσωπικό αγώνα </w:t>
      </w:r>
      <w:r w:rsidRPr="00C01E56">
        <w:rPr>
          <w:rFonts w:eastAsia="Times New Roman" w:cs="Times New Roman"/>
          <w:szCs w:val="24"/>
        </w:rPr>
        <w:t>για το ξεπέρασμα των συνεπειών της αναπηρίας και ανάγεται σε ήρωα χάρη στην προσωπική του προσπάθει</w:t>
      </w:r>
      <w:r>
        <w:rPr>
          <w:rFonts w:eastAsia="Times New Roman" w:cs="Times New Roman"/>
          <w:szCs w:val="24"/>
        </w:rPr>
        <w:t xml:space="preserve">α. Προτρέπει, λοιπόν, </w:t>
      </w:r>
      <w:r w:rsidRPr="00C01E56">
        <w:rPr>
          <w:rFonts w:eastAsia="Times New Roman" w:cs="Times New Roman"/>
          <w:szCs w:val="24"/>
        </w:rPr>
        <w:t>τους ανάπηρους συμπολίτες μας να ανα</w:t>
      </w:r>
      <w:r>
        <w:rPr>
          <w:rFonts w:eastAsia="Times New Roman" w:cs="Times New Roman"/>
          <w:szCs w:val="24"/>
        </w:rPr>
        <w:t>ζητήσουν τις ίσες ευκαιρίες, αποστρεφόμενοι</w:t>
      </w:r>
      <w:r w:rsidRPr="00C01E56">
        <w:rPr>
          <w:rFonts w:eastAsia="Times New Roman" w:cs="Times New Roman"/>
          <w:szCs w:val="24"/>
        </w:rPr>
        <w:t xml:space="preserve"> τα μόρια</w:t>
      </w:r>
      <w:r>
        <w:rPr>
          <w:rFonts w:eastAsia="Times New Roman" w:cs="Times New Roman"/>
          <w:szCs w:val="24"/>
        </w:rPr>
        <w:t>, τα επιδόματα και τις χάρε</w:t>
      </w:r>
      <w:r w:rsidRPr="00C01E56">
        <w:rPr>
          <w:rFonts w:eastAsia="Times New Roman" w:cs="Times New Roman"/>
          <w:szCs w:val="24"/>
        </w:rPr>
        <w:t>ς</w:t>
      </w:r>
      <w:r>
        <w:rPr>
          <w:rFonts w:eastAsia="Times New Roman" w:cs="Times New Roman"/>
          <w:szCs w:val="24"/>
        </w:rPr>
        <w:t>.</w:t>
      </w:r>
      <w:r w:rsidRPr="00C01E56">
        <w:rPr>
          <w:rFonts w:eastAsia="Times New Roman" w:cs="Times New Roman"/>
          <w:szCs w:val="24"/>
        </w:rPr>
        <w:t xml:space="preserve"> </w:t>
      </w:r>
    </w:p>
    <w:p w14:paraId="6338FA2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Αναμφισβήτητα, β</w:t>
      </w:r>
      <w:r w:rsidRPr="00C01E56">
        <w:rPr>
          <w:rFonts w:eastAsia="Times New Roman" w:cs="Times New Roman"/>
          <w:szCs w:val="24"/>
        </w:rPr>
        <w:t>εβαίως</w:t>
      </w:r>
      <w:r>
        <w:rPr>
          <w:rFonts w:eastAsia="Times New Roman" w:cs="Times New Roman"/>
          <w:szCs w:val="24"/>
        </w:rPr>
        <w:t>,</w:t>
      </w:r>
      <w:r w:rsidRPr="00C01E56">
        <w:rPr>
          <w:rFonts w:eastAsia="Times New Roman" w:cs="Times New Roman"/>
          <w:szCs w:val="24"/>
        </w:rPr>
        <w:t xml:space="preserve"> είναι άξιος θαυμασμού ο ίδιος για τις προσπάθειες υπέρβασης </w:t>
      </w:r>
      <w:r>
        <w:rPr>
          <w:rFonts w:eastAsia="Times New Roman" w:cs="Times New Roman"/>
          <w:szCs w:val="24"/>
        </w:rPr>
        <w:t>της αναπηρίας, ω</w:t>
      </w:r>
      <w:r w:rsidRPr="00C01E56">
        <w:rPr>
          <w:rFonts w:eastAsia="Times New Roman" w:cs="Times New Roman"/>
          <w:szCs w:val="24"/>
        </w:rPr>
        <w:t>στόσο δεν εντάχθηκε στην αγορά εργασίας με ρυθμίσεις</w:t>
      </w:r>
      <w:r>
        <w:rPr>
          <w:rFonts w:eastAsia="Times New Roman" w:cs="Times New Roman"/>
          <w:szCs w:val="24"/>
        </w:rPr>
        <w:t>,</w:t>
      </w:r>
      <w:r w:rsidRPr="00C01E56">
        <w:rPr>
          <w:rFonts w:eastAsia="Times New Roman" w:cs="Times New Roman"/>
          <w:szCs w:val="24"/>
        </w:rPr>
        <w:t xml:space="preserve"> με δημόσιες πολιτικές</w:t>
      </w:r>
      <w:r>
        <w:rPr>
          <w:rFonts w:eastAsia="Times New Roman" w:cs="Times New Roman"/>
          <w:szCs w:val="24"/>
        </w:rPr>
        <w:t xml:space="preserve">, με </w:t>
      </w:r>
      <w:r w:rsidRPr="00C01E56">
        <w:rPr>
          <w:rFonts w:eastAsia="Times New Roman" w:cs="Times New Roman"/>
          <w:szCs w:val="24"/>
        </w:rPr>
        <w:t>παρεμβάσεις του κράτους και των συντεταγμένων του οργάνων</w:t>
      </w:r>
      <w:r>
        <w:rPr>
          <w:rFonts w:eastAsia="Times New Roman" w:cs="Times New Roman"/>
          <w:szCs w:val="24"/>
        </w:rPr>
        <w:t>, χάρη δηλαδή</w:t>
      </w:r>
      <w:r w:rsidRPr="00C01E56">
        <w:rPr>
          <w:rFonts w:eastAsia="Times New Roman" w:cs="Times New Roman"/>
          <w:szCs w:val="24"/>
        </w:rPr>
        <w:t xml:space="preserve"> σε όλα αυτά τα οποία </w:t>
      </w:r>
      <w:r w:rsidRPr="00C01E56">
        <w:rPr>
          <w:rFonts w:eastAsia="Times New Roman" w:cs="Times New Roman"/>
          <w:szCs w:val="24"/>
        </w:rPr>
        <w:t>αποστρέφεται</w:t>
      </w:r>
      <w:r>
        <w:rPr>
          <w:rFonts w:eastAsia="Times New Roman" w:cs="Times New Roman"/>
          <w:szCs w:val="24"/>
        </w:rPr>
        <w:t>;</w:t>
      </w:r>
      <w:r w:rsidRPr="00C01E56">
        <w:rPr>
          <w:rFonts w:eastAsia="Times New Roman" w:cs="Times New Roman"/>
          <w:szCs w:val="24"/>
        </w:rPr>
        <w:t xml:space="preserve"> </w:t>
      </w:r>
    </w:p>
    <w:p w14:paraId="6338FA2C"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Δεν υπάρχουν στην αντίληψη αυτή ίσα δικαιώματα</w:t>
      </w:r>
      <w:r>
        <w:rPr>
          <w:rFonts w:eastAsia="Times New Roman" w:cs="Times New Roman"/>
          <w:szCs w:val="24"/>
        </w:rPr>
        <w:t>.</w:t>
      </w:r>
      <w:r w:rsidRPr="00C01E56">
        <w:rPr>
          <w:rFonts w:eastAsia="Times New Roman" w:cs="Times New Roman"/>
          <w:szCs w:val="24"/>
        </w:rPr>
        <w:t xml:space="preserve"> Υπάρχουν μόνο ίσες ευκαιρίες</w:t>
      </w:r>
      <w:r>
        <w:rPr>
          <w:rFonts w:eastAsia="Times New Roman" w:cs="Times New Roman"/>
          <w:szCs w:val="24"/>
        </w:rPr>
        <w:t>.</w:t>
      </w:r>
      <w:r w:rsidRPr="00C01E56">
        <w:rPr>
          <w:rFonts w:eastAsia="Times New Roman" w:cs="Times New Roman"/>
          <w:szCs w:val="24"/>
        </w:rPr>
        <w:t xml:space="preserve"> Αλλά το μεγάλο ερώτημα στη </w:t>
      </w:r>
      <w:r>
        <w:rPr>
          <w:rFonts w:eastAsia="Times New Roman" w:cs="Times New Roman"/>
          <w:szCs w:val="24"/>
        </w:rPr>
        <w:t>ν</w:t>
      </w:r>
      <w:r w:rsidRPr="00C01E56">
        <w:rPr>
          <w:rFonts w:eastAsia="Times New Roman" w:cs="Times New Roman"/>
          <w:szCs w:val="24"/>
        </w:rPr>
        <w:t xml:space="preserve">εότερη </w:t>
      </w:r>
      <w:r>
        <w:rPr>
          <w:rFonts w:eastAsia="Times New Roman" w:cs="Times New Roman"/>
          <w:szCs w:val="24"/>
        </w:rPr>
        <w:t>ι</w:t>
      </w:r>
      <w:r w:rsidRPr="00C01E56">
        <w:rPr>
          <w:rFonts w:eastAsia="Times New Roman" w:cs="Times New Roman"/>
          <w:szCs w:val="24"/>
        </w:rPr>
        <w:t>στορία των κοινωνιών ήταν</w:t>
      </w:r>
      <w:r>
        <w:rPr>
          <w:rFonts w:eastAsia="Times New Roman" w:cs="Times New Roman"/>
          <w:szCs w:val="24"/>
        </w:rPr>
        <w:t xml:space="preserve">, είναι και θα είναι: Τι είναι οι </w:t>
      </w:r>
      <w:r w:rsidRPr="00C01E56">
        <w:rPr>
          <w:rFonts w:eastAsia="Times New Roman" w:cs="Times New Roman"/>
          <w:szCs w:val="24"/>
        </w:rPr>
        <w:t xml:space="preserve">ίσες </w:t>
      </w:r>
      <w:r>
        <w:rPr>
          <w:rFonts w:eastAsia="Times New Roman" w:cs="Times New Roman"/>
          <w:szCs w:val="24"/>
        </w:rPr>
        <w:t>ε</w:t>
      </w:r>
      <w:r w:rsidRPr="00C01E56">
        <w:rPr>
          <w:rFonts w:eastAsia="Times New Roman" w:cs="Times New Roman"/>
          <w:szCs w:val="24"/>
        </w:rPr>
        <w:t xml:space="preserve">υκαιρίες σε δομικά </w:t>
      </w:r>
      <w:r>
        <w:rPr>
          <w:rFonts w:eastAsia="Times New Roman" w:cs="Times New Roman"/>
          <w:szCs w:val="24"/>
        </w:rPr>
        <w:t xml:space="preserve">άνισους </w:t>
      </w:r>
      <w:r w:rsidRPr="00C01E56">
        <w:rPr>
          <w:rFonts w:eastAsia="Times New Roman" w:cs="Times New Roman"/>
          <w:szCs w:val="24"/>
        </w:rPr>
        <w:t>ανθρώπους</w:t>
      </w:r>
      <w:r>
        <w:rPr>
          <w:rFonts w:eastAsia="Times New Roman" w:cs="Times New Roman"/>
          <w:szCs w:val="24"/>
        </w:rPr>
        <w:t>,</w:t>
      </w:r>
      <w:r w:rsidRPr="00C01E56">
        <w:rPr>
          <w:rFonts w:eastAsia="Times New Roman" w:cs="Times New Roman"/>
          <w:szCs w:val="24"/>
        </w:rPr>
        <w:t xml:space="preserve"> σε </w:t>
      </w:r>
      <w:r>
        <w:rPr>
          <w:rFonts w:eastAsia="Times New Roman" w:cs="Times New Roman"/>
          <w:szCs w:val="24"/>
        </w:rPr>
        <w:t>άνισες</w:t>
      </w:r>
      <w:r w:rsidRPr="00C01E56">
        <w:rPr>
          <w:rFonts w:eastAsia="Times New Roman" w:cs="Times New Roman"/>
          <w:szCs w:val="24"/>
        </w:rPr>
        <w:t xml:space="preserve"> κοινωνίες</w:t>
      </w:r>
      <w:r>
        <w:rPr>
          <w:rFonts w:eastAsia="Times New Roman" w:cs="Times New Roman"/>
          <w:szCs w:val="24"/>
        </w:rPr>
        <w:t>; Π</w:t>
      </w:r>
      <w:r w:rsidRPr="00C01E56">
        <w:rPr>
          <w:rFonts w:eastAsia="Times New Roman" w:cs="Times New Roman"/>
          <w:szCs w:val="24"/>
        </w:rPr>
        <w:t>όσες ίσες ευκαιρίες θα χωρέσουν</w:t>
      </w:r>
      <w:r>
        <w:rPr>
          <w:rFonts w:eastAsia="Times New Roman" w:cs="Times New Roman"/>
          <w:szCs w:val="24"/>
        </w:rPr>
        <w:t>,</w:t>
      </w:r>
      <w:r w:rsidRPr="00C01E56">
        <w:rPr>
          <w:rFonts w:eastAsia="Times New Roman" w:cs="Times New Roman"/>
          <w:szCs w:val="24"/>
        </w:rPr>
        <w:t xml:space="preserve"> όταν </w:t>
      </w:r>
      <w:r>
        <w:rPr>
          <w:rFonts w:eastAsia="Times New Roman" w:cs="Times New Roman"/>
          <w:szCs w:val="24"/>
        </w:rPr>
        <w:t>η ιδεολογία της</w:t>
      </w:r>
      <w:r w:rsidRPr="00C01E56">
        <w:rPr>
          <w:rFonts w:eastAsia="Times New Roman" w:cs="Times New Roman"/>
          <w:szCs w:val="24"/>
        </w:rPr>
        <w:t xml:space="preserve"> Νέας Δημοκρατίας θεωρεί ότι οι ανισότητες είναι φυσικό φαινόμενο</w:t>
      </w:r>
      <w:r>
        <w:rPr>
          <w:rFonts w:eastAsia="Times New Roman" w:cs="Times New Roman"/>
          <w:szCs w:val="24"/>
        </w:rPr>
        <w:t>;</w:t>
      </w:r>
      <w:r w:rsidRPr="00C01E56">
        <w:rPr>
          <w:rFonts w:eastAsia="Times New Roman" w:cs="Times New Roman"/>
          <w:szCs w:val="24"/>
        </w:rPr>
        <w:t xml:space="preserve"> </w:t>
      </w:r>
    </w:p>
    <w:p w14:paraId="6338FA2D"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Και όπως ειπώθηκε στα χρόνια της Γαλλικής Επανάστασης</w:t>
      </w:r>
      <w:r>
        <w:rPr>
          <w:rFonts w:eastAsia="Times New Roman" w:cs="Times New Roman"/>
          <w:szCs w:val="24"/>
        </w:rPr>
        <w:t>,</w:t>
      </w:r>
      <w:r w:rsidRPr="00C01E56">
        <w:rPr>
          <w:rFonts w:eastAsia="Times New Roman" w:cs="Times New Roman"/>
          <w:szCs w:val="24"/>
        </w:rPr>
        <w:t xml:space="preserve"> τότε που </w:t>
      </w:r>
      <w:r>
        <w:rPr>
          <w:rFonts w:eastAsia="Times New Roman" w:cs="Times New Roman"/>
          <w:szCs w:val="24"/>
        </w:rPr>
        <w:t>η</w:t>
      </w:r>
      <w:r w:rsidRPr="00C01E56">
        <w:rPr>
          <w:rFonts w:eastAsia="Times New Roman" w:cs="Times New Roman"/>
          <w:szCs w:val="24"/>
        </w:rPr>
        <w:t xml:space="preserve"> ισότητα και οι ελευθερίες</w:t>
      </w:r>
      <w:r>
        <w:rPr>
          <w:rFonts w:eastAsia="Times New Roman" w:cs="Times New Roman"/>
          <w:szCs w:val="24"/>
        </w:rPr>
        <w:t>,</w:t>
      </w:r>
      <w:r w:rsidRPr="00C01E56">
        <w:rPr>
          <w:rFonts w:eastAsia="Times New Roman" w:cs="Times New Roman"/>
          <w:szCs w:val="24"/>
        </w:rPr>
        <w:t xml:space="preserve"> συλλογικές και ατομικές</w:t>
      </w:r>
      <w:r>
        <w:rPr>
          <w:rFonts w:eastAsia="Times New Roman" w:cs="Times New Roman"/>
          <w:szCs w:val="24"/>
        </w:rPr>
        <w:t>,</w:t>
      </w:r>
      <w:r w:rsidRPr="00C01E56">
        <w:rPr>
          <w:rFonts w:eastAsia="Times New Roman" w:cs="Times New Roman"/>
          <w:szCs w:val="24"/>
        </w:rPr>
        <w:t xml:space="preserve"> τέθηκαν στον πάγκ</w:t>
      </w:r>
      <w:r w:rsidRPr="00C01E56">
        <w:rPr>
          <w:rFonts w:eastAsia="Times New Roman" w:cs="Times New Roman"/>
          <w:szCs w:val="24"/>
        </w:rPr>
        <w:t>ο της κοινωνίας</w:t>
      </w:r>
      <w:r>
        <w:rPr>
          <w:rFonts w:eastAsia="Times New Roman" w:cs="Times New Roman"/>
          <w:szCs w:val="24"/>
        </w:rPr>
        <w:t>:</w:t>
      </w:r>
      <w:r w:rsidRPr="00C01E56">
        <w:rPr>
          <w:rFonts w:eastAsia="Times New Roman" w:cs="Times New Roman"/>
          <w:szCs w:val="24"/>
        </w:rPr>
        <w:t xml:space="preserve"> Τι αξία έχει για κάποιον που δεν γνωρίζει </w:t>
      </w:r>
      <w:r>
        <w:rPr>
          <w:rFonts w:eastAsia="Times New Roman" w:cs="Times New Roman"/>
          <w:szCs w:val="24"/>
        </w:rPr>
        <w:t>γ</w:t>
      </w:r>
      <w:r w:rsidRPr="00C01E56">
        <w:rPr>
          <w:rFonts w:eastAsia="Times New Roman" w:cs="Times New Roman"/>
          <w:szCs w:val="24"/>
        </w:rPr>
        <w:t>ραφή και ανάγνωση</w:t>
      </w:r>
      <w:r>
        <w:rPr>
          <w:rFonts w:eastAsia="Times New Roman" w:cs="Times New Roman"/>
          <w:szCs w:val="24"/>
        </w:rPr>
        <w:t>,</w:t>
      </w:r>
      <w:r w:rsidRPr="00C01E56">
        <w:rPr>
          <w:rFonts w:eastAsia="Times New Roman" w:cs="Times New Roman"/>
          <w:szCs w:val="24"/>
        </w:rPr>
        <w:t xml:space="preserve"> η ευκαιρία της ελευθερίας της έκφρασης</w:t>
      </w:r>
      <w:r>
        <w:rPr>
          <w:rFonts w:eastAsia="Times New Roman" w:cs="Times New Roman"/>
          <w:szCs w:val="24"/>
        </w:rPr>
        <w:t>;</w:t>
      </w:r>
      <w:r w:rsidRPr="00C01E56">
        <w:rPr>
          <w:rFonts w:eastAsia="Times New Roman" w:cs="Times New Roman"/>
          <w:szCs w:val="24"/>
        </w:rPr>
        <w:t xml:space="preserve"> </w:t>
      </w:r>
    </w:p>
    <w:p w14:paraId="6338FA2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Τρίτον, οι δηλώσεις αυτές υποκρύπτουν, επίσης, μ</w:t>
      </w:r>
      <w:r>
        <w:rPr>
          <w:rFonts w:eastAsia="Times New Roman" w:cs="Times New Roman"/>
          <w:szCs w:val="24"/>
        </w:rPr>
        <w:t>ί</w:t>
      </w:r>
      <w:r>
        <w:rPr>
          <w:rFonts w:eastAsia="Times New Roman" w:cs="Times New Roman"/>
          <w:szCs w:val="24"/>
        </w:rPr>
        <w:t>α προσπάθεια απο</w:t>
      </w:r>
      <w:r w:rsidRPr="00C01E56">
        <w:rPr>
          <w:rFonts w:eastAsia="Times New Roman" w:cs="Times New Roman"/>
          <w:szCs w:val="24"/>
        </w:rPr>
        <w:t>πολιτικοποίηση</w:t>
      </w:r>
      <w:r>
        <w:rPr>
          <w:rFonts w:eastAsia="Times New Roman" w:cs="Times New Roman"/>
          <w:szCs w:val="24"/>
        </w:rPr>
        <w:t>ς</w:t>
      </w:r>
      <w:r w:rsidRPr="00C01E56">
        <w:rPr>
          <w:rFonts w:eastAsia="Times New Roman" w:cs="Times New Roman"/>
          <w:szCs w:val="24"/>
        </w:rPr>
        <w:t xml:space="preserve"> της αναπηρίας</w:t>
      </w:r>
      <w:r>
        <w:rPr>
          <w:rFonts w:eastAsia="Times New Roman" w:cs="Times New Roman"/>
          <w:szCs w:val="24"/>
        </w:rPr>
        <w:t>.</w:t>
      </w:r>
      <w:r w:rsidRPr="00C01E56">
        <w:rPr>
          <w:rFonts w:eastAsia="Times New Roman" w:cs="Times New Roman"/>
          <w:szCs w:val="24"/>
        </w:rPr>
        <w:t xml:space="preserve"> Η ανάδειξη του ζητήματος της αναπηρίας για τη νεοφιλελεύθερη</w:t>
      </w:r>
      <w:r>
        <w:rPr>
          <w:rFonts w:eastAsia="Times New Roman" w:cs="Times New Roman"/>
          <w:szCs w:val="24"/>
        </w:rPr>
        <w:t xml:space="preserve"> Δεξιά έγκειται στην αποπολιτικοποίησή</w:t>
      </w:r>
      <w:r w:rsidRPr="00C01E56">
        <w:rPr>
          <w:rFonts w:eastAsia="Times New Roman" w:cs="Times New Roman"/>
          <w:szCs w:val="24"/>
        </w:rPr>
        <w:t xml:space="preserve"> της στην πραγματικότητα</w:t>
      </w:r>
      <w:r>
        <w:rPr>
          <w:rFonts w:eastAsia="Times New Roman" w:cs="Times New Roman"/>
          <w:szCs w:val="24"/>
        </w:rPr>
        <w:t>,</w:t>
      </w:r>
      <w:r w:rsidRPr="00C01E56">
        <w:rPr>
          <w:rFonts w:eastAsia="Times New Roman" w:cs="Times New Roman"/>
          <w:szCs w:val="24"/>
        </w:rPr>
        <w:t xml:space="preserve"> στην απόκρυψη </w:t>
      </w:r>
      <w:r>
        <w:rPr>
          <w:rFonts w:eastAsia="Times New Roman" w:cs="Times New Roman"/>
          <w:szCs w:val="24"/>
        </w:rPr>
        <w:t xml:space="preserve">δηλαδή </w:t>
      </w:r>
      <w:r w:rsidRPr="00C01E56">
        <w:rPr>
          <w:rFonts w:eastAsia="Times New Roman" w:cs="Times New Roman"/>
          <w:szCs w:val="24"/>
        </w:rPr>
        <w:t>του πολιτικού προσήμου στην ιδεολογική πρόσληψη</w:t>
      </w:r>
      <w:r>
        <w:rPr>
          <w:rFonts w:eastAsia="Times New Roman" w:cs="Times New Roman"/>
          <w:szCs w:val="24"/>
        </w:rPr>
        <w:t>,</w:t>
      </w:r>
      <w:r w:rsidRPr="00C01E56">
        <w:rPr>
          <w:rFonts w:eastAsia="Times New Roman" w:cs="Times New Roman"/>
          <w:szCs w:val="24"/>
        </w:rPr>
        <w:t xml:space="preserve"> που είναι η συνήθης πρακτική αντιμετώπιση των πολιτικών </w:t>
      </w:r>
      <w:r>
        <w:rPr>
          <w:rFonts w:eastAsia="Times New Roman" w:cs="Times New Roman"/>
          <w:szCs w:val="24"/>
        </w:rPr>
        <w:t>διακυ</w:t>
      </w:r>
      <w:r>
        <w:rPr>
          <w:rFonts w:eastAsia="Times New Roman" w:cs="Times New Roman"/>
          <w:szCs w:val="24"/>
        </w:rPr>
        <w:t>βεύσεων</w:t>
      </w:r>
      <w:r w:rsidRPr="00C01E56">
        <w:rPr>
          <w:rFonts w:eastAsia="Times New Roman" w:cs="Times New Roman"/>
          <w:szCs w:val="24"/>
        </w:rPr>
        <w:t xml:space="preserve"> εκ μέρους του νεοφιλελευθερισμού σε όλους τους τομείς</w:t>
      </w:r>
      <w:r>
        <w:rPr>
          <w:rFonts w:eastAsia="Times New Roman" w:cs="Times New Roman"/>
          <w:szCs w:val="24"/>
        </w:rPr>
        <w:t>.</w:t>
      </w:r>
      <w:r w:rsidRPr="00C01E56">
        <w:rPr>
          <w:rFonts w:eastAsia="Times New Roman" w:cs="Times New Roman"/>
          <w:szCs w:val="24"/>
        </w:rPr>
        <w:t xml:space="preserve"> </w:t>
      </w:r>
    </w:p>
    <w:p w14:paraId="6338FA2F"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Στην περίπτωσή μας γίνεται προσπάθεια ώστε με τη χειραγώγηση του δημόσιου διαλόγου</w:t>
      </w:r>
      <w:r>
        <w:rPr>
          <w:rFonts w:eastAsia="Times New Roman" w:cs="Times New Roman"/>
          <w:szCs w:val="24"/>
        </w:rPr>
        <w:t>,</w:t>
      </w:r>
      <w:r w:rsidRPr="00C01E56">
        <w:rPr>
          <w:rFonts w:eastAsia="Times New Roman" w:cs="Times New Roman"/>
          <w:szCs w:val="24"/>
        </w:rPr>
        <w:t xml:space="preserve"> μείζονα κοινωνικά ζητήματα αντιμετώπισης της αναπηρίας να τεθούν από το πεδίο του πολιτικού γίγνεσθαι σε ένα</w:t>
      </w:r>
      <w:r w:rsidRPr="00C01E56">
        <w:rPr>
          <w:rFonts w:eastAsia="Times New Roman" w:cs="Times New Roman"/>
          <w:szCs w:val="24"/>
        </w:rPr>
        <w:t xml:space="preserve"> παραπ</w:t>
      </w:r>
      <w:r>
        <w:rPr>
          <w:rFonts w:eastAsia="Times New Roman" w:cs="Times New Roman"/>
          <w:szCs w:val="24"/>
        </w:rPr>
        <w:t>ολιτικό περιθώριο και σ</w:t>
      </w:r>
      <w:r w:rsidRPr="00C01E56">
        <w:rPr>
          <w:rFonts w:eastAsia="Times New Roman" w:cs="Times New Roman"/>
          <w:szCs w:val="24"/>
        </w:rPr>
        <w:t>υνεπώς τα θέματα αντιμετώπισης της αναπηρίας</w:t>
      </w:r>
      <w:r>
        <w:rPr>
          <w:rFonts w:eastAsia="Times New Roman" w:cs="Times New Roman"/>
          <w:szCs w:val="24"/>
        </w:rPr>
        <w:t xml:space="preserve"> να διευθετούνται με αποφάσεις π</w:t>
      </w:r>
      <w:r w:rsidRPr="00C01E56">
        <w:rPr>
          <w:rFonts w:eastAsia="Times New Roman" w:cs="Times New Roman"/>
          <w:szCs w:val="24"/>
        </w:rPr>
        <w:t>ου κινούνται στο πλαίσιο πελατειακών σχέσεων</w:t>
      </w:r>
      <w:r>
        <w:rPr>
          <w:rFonts w:eastAsia="Times New Roman" w:cs="Times New Roman"/>
          <w:szCs w:val="24"/>
        </w:rPr>
        <w:t>,</w:t>
      </w:r>
      <w:r w:rsidRPr="00C01E56">
        <w:rPr>
          <w:rFonts w:eastAsia="Times New Roman" w:cs="Times New Roman"/>
          <w:szCs w:val="24"/>
        </w:rPr>
        <w:t xml:space="preserve"> με αντίστοιχα πολιτικά οφέλη</w:t>
      </w:r>
      <w:r>
        <w:rPr>
          <w:rFonts w:eastAsia="Times New Roman" w:cs="Times New Roman"/>
          <w:szCs w:val="24"/>
        </w:rPr>
        <w:t>,</w:t>
      </w:r>
      <w:r w:rsidRPr="00C01E56">
        <w:rPr>
          <w:rFonts w:eastAsia="Times New Roman" w:cs="Times New Roman"/>
          <w:szCs w:val="24"/>
        </w:rPr>
        <w:t xml:space="preserve"> τα λαμβανόμενα μέτρα να εκλαμβάνονται ως φιλανθρωπία ή να υπόκεινται σε </w:t>
      </w:r>
      <w:r>
        <w:rPr>
          <w:rFonts w:eastAsia="Times New Roman" w:cs="Times New Roman"/>
          <w:szCs w:val="24"/>
        </w:rPr>
        <w:t>παρ</w:t>
      </w:r>
      <w:r>
        <w:rPr>
          <w:rFonts w:eastAsia="Times New Roman" w:cs="Times New Roman"/>
          <w:szCs w:val="24"/>
        </w:rPr>
        <w:t>αοικονομικές</w:t>
      </w:r>
      <w:r w:rsidRPr="00C01E56">
        <w:rPr>
          <w:rFonts w:eastAsia="Times New Roman" w:cs="Times New Roman"/>
          <w:szCs w:val="24"/>
        </w:rPr>
        <w:t xml:space="preserve"> συναλλαγές</w:t>
      </w:r>
      <w:r>
        <w:rPr>
          <w:rFonts w:eastAsia="Times New Roman" w:cs="Times New Roman"/>
          <w:szCs w:val="24"/>
        </w:rPr>
        <w:t>.</w:t>
      </w:r>
      <w:r w:rsidRPr="00C01E56">
        <w:rPr>
          <w:rFonts w:eastAsia="Times New Roman" w:cs="Times New Roman"/>
          <w:szCs w:val="24"/>
        </w:rPr>
        <w:t xml:space="preserve"> </w:t>
      </w:r>
    </w:p>
    <w:p w14:paraId="6338FA30"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lastRenderedPageBreak/>
        <w:t>Δεν θα κρυφτεί η Νέα Δημοκρατία πίσω από τα προσχήματα</w:t>
      </w:r>
      <w:r>
        <w:rPr>
          <w:rFonts w:eastAsia="Times New Roman" w:cs="Times New Roman"/>
          <w:szCs w:val="24"/>
        </w:rPr>
        <w:t>.</w:t>
      </w:r>
      <w:r w:rsidRPr="00C01E56">
        <w:rPr>
          <w:rFonts w:eastAsia="Times New Roman" w:cs="Times New Roman"/>
          <w:szCs w:val="24"/>
        </w:rPr>
        <w:t xml:space="preserve"> </w:t>
      </w:r>
      <w:r>
        <w:rPr>
          <w:rFonts w:eastAsia="Times New Roman" w:cs="Times New Roman"/>
          <w:szCs w:val="24"/>
        </w:rPr>
        <w:t>Μι</w:t>
      </w:r>
      <w:r w:rsidRPr="00C01E56">
        <w:rPr>
          <w:rFonts w:eastAsia="Times New Roman" w:cs="Times New Roman"/>
          <w:szCs w:val="24"/>
        </w:rPr>
        <w:t>α και βρισκόμαστε προ των ευρωεκλ</w:t>
      </w:r>
      <w:r>
        <w:rPr>
          <w:rFonts w:eastAsia="Times New Roman" w:cs="Times New Roman"/>
          <w:szCs w:val="24"/>
        </w:rPr>
        <w:t>ογών, είναι ευκαιρία να μας πει π</w:t>
      </w:r>
      <w:r w:rsidRPr="00C01E56">
        <w:rPr>
          <w:rFonts w:eastAsia="Times New Roman" w:cs="Times New Roman"/>
          <w:szCs w:val="24"/>
        </w:rPr>
        <w:t>οια είναι η γνώμη της για την άρνηση του Ευρωπαϊκού Λαϊκού Κόμματος αναφορικά με την επικύρωση της Ευρωπαϊ</w:t>
      </w:r>
      <w:r w:rsidRPr="00C01E56">
        <w:rPr>
          <w:rFonts w:eastAsia="Times New Roman" w:cs="Times New Roman"/>
          <w:szCs w:val="24"/>
        </w:rPr>
        <w:t>κής Πράξης Προσβασιμότητας</w:t>
      </w:r>
      <w:r>
        <w:rPr>
          <w:rFonts w:eastAsia="Times New Roman" w:cs="Times New Roman"/>
          <w:szCs w:val="24"/>
        </w:rPr>
        <w:t>,</w:t>
      </w:r>
      <w:r w:rsidRPr="00C01E56">
        <w:rPr>
          <w:rFonts w:eastAsia="Times New Roman" w:cs="Times New Roman"/>
          <w:szCs w:val="24"/>
        </w:rPr>
        <w:t xml:space="preserve"> που αποτελεί κομβικό τμήμα της θεσμικής αλυσίδας για την επίτευξη της ανεξάρτητης διαβίωσης</w:t>
      </w:r>
      <w:r>
        <w:rPr>
          <w:rFonts w:eastAsia="Times New Roman" w:cs="Times New Roman"/>
          <w:szCs w:val="24"/>
        </w:rPr>
        <w:t>,</w:t>
      </w:r>
      <w:r w:rsidRPr="00C01E56">
        <w:rPr>
          <w:rFonts w:eastAsia="Times New Roman" w:cs="Times New Roman"/>
          <w:szCs w:val="24"/>
        </w:rPr>
        <w:t xml:space="preserve"> που </w:t>
      </w:r>
      <w:r>
        <w:rPr>
          <w:rFonts w:eastAsia="Times New Roman" w:cs="Times New Roman"/>
          <w:szCs w:val="24"/>
        </w:rPr>
        <w:t>μ</w:t>
      </w:r>
      <w:r w:rsidRPr="00C01E56">
        <w:rPr>
          <w:rFonts w:eastAsia="Times New Roman" w:cs="Times New Roman"/>
          <w:szCs w:val="24"/>
        </w:rPr>
        <w:t xml:space="preserve">εταξύ άλλων τη χρειάζεται και ο υποψήφιος Ευρωβουλευτής </w:t>
      </w:r>
      <w:r>
        <w:rPr>
          <w:rFonts w:eastAsia="Times New Roman" w:cs="Times New Roman"/>
          <w:szCs w:val="24"/>
        </w:rPr>
        <w:t>της.</w:t>
      </w:r>
      <w:r w:rsidRPr="00C01E56">
        <w:rPr>
          <w:rFonts w:eastAsia="Times New Roman" w:cs="Times New Roman"/>
          <w:szCs w:val="24"/>
        </w:rPr>
        <w:t xml:space="preserve"> </w:t>
      </w:r>
    </w:p>
    <w:p w14:paraId="6338FA31"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 xml:space="preserve">Το Ευρωπαϊκό Λαϊκό Κόμμα αρνήθηκε την ένταξη της </w:t>
      </w:r>
      <w:r>
        <w:rPr>
          <w:rFonts w:eastAsia="Times New Roman" w:cs="Times New Roman"/>
          <w:szCs w:val="24"/>
        </w:rPr>
        <w:t>π</w:t>
      </w:r>
      <w:r w:rsidRPr="00C01E56">
        <w:rPr>
          <w:rFonts w:eastAsia="Times New Roman" w:cs="Times New Roman"/>
          <w:szCs w:val="24"/>
        </w:rPr>
        <w:t xml:space="preserve">ράξης στο δομημένο περιβάλλον στον τομέα των οπτικοακουστικών και των </w:t>
      </w:r>
      <w:r>
        <w:rPr>
          <w:rFonts w:eastAsia="Times New Roman" w:cs="Times New Roman"/>
          <w:szCs w:val="24"/>
        </w:rPr>
        <w:t>ΜΜΕ,</w:t>
      </w:r>
      <w:r w:rsidRPr="00C01E56">
        <w:rPr>
          <w:rFonts w:eastAsia="Times New Roman" w:cs="Times New Roman"/>
          <w:szCs w:val="24"/>
        </w:rPr>
        <w:t xml:space="preserve"> στα μέσα μεταφοράς</w:t>
      </w:r>
      <w:r>
        <w:rPr>
          <w:rFonts w:eastAsia="Times New Roman" w:cs="Times New Roman"/>
          <w:szCs w:val="24"/>
        </w:rPr>
        <w:t>,</w:t>
      </w:r>
      <w:r w:rsidRPr="00C01E56">
        <w:rPr>
          <w:rFonts w:eastAsia="Times New Roman" w:cs="Times New Roman"/>
          <w:szCs w:val="24"/>
        </w:rPr>
        <w:t xml:space="preserve"> </w:t>
      </w:r>
      <w:r>
        <w:rPr>
          <w:rFonts w:eastAsia="Times New Roman" w:cs="Times New Roman"/>
          <w:szCs w:val="24"/>
        </w:rPr>
        <w:t>σ</w:t>
      </w:r>
      <w:r w:rsidRPr="00C01E56">
        <w:rPr>
          <w:rFonts w:eastAsia="Times New Roman" w:cs="Times New Roman"/>
          <w:szCs w:val="24"/>
        </w:rPr>
        <w:t>τα προϊόντα</w:t>
      </w:r>
      <w:r>
        <w:rPr>
          <w:rFonts w:eastAsia="Times New Roman" w:cs="Times New Roman"/>
          <w:szCs w:val="24"/>
        </w:rPr>
        <w:t>,</w:t>
      </w:r>
      <w:r w:rsidRPr="00C01E56">
        <w:rPr>
          <w:rFonts w:eastAsia="Times New Roman" w:cs="Times New Roman"/>
          <w:szCs w:val="24"/>
        </w:rPr>
        <w:t xml:space="preserve"> όπως </w:t>
      </w:r>
      <w:r>
        <w:rPr>
          <w:rFonts w:eastAsia="Times New Roman" w:cs="Times New Roman"/>
          <w:szCs w:val="24"/>
        </w:rPr>
        <w:t xml:space="preserve">οι </w:t>
      </w:r>
      <w:r w:rsidRPr="00C01E56">
        <w:rPr>
          <w:rFonts w:eastAsia="Times New Roman" w:cs="Times New Roman"/>
          <w:szCs w:val="24"/>
        </w:rPr>
        <w:t>οικιακές συσκευές</w:t>
      </w:r>
      <w:r>
        <w:rPr>
          <w:rFonts w:eastAsia="Times New Roman" w:cs="Times New Roman"/>
          <w:szCs w:val="24"/>
        </w:rPr>
        <w:t>,</w:t>
      </w:r>
      <w:r w:rsidRPr="00C01E56">
        <w:rPr>
          <w:rFonts w:eastAsia="Times New Roman" w:cs="Times New Roman"/>
          <w:szCs w:val="24"/>
        </w:rPr>
        <w:t xml:space="preserve"> ενώ επέμεινε στην πλήρη εξαίρεση των μικρομεσαίων επιχειρήσεων από τις υποχρεώσεις της </w:t>
      </w:r>
      <w:r>
        <w:rPr>
          <w:rFonts w:eastAsia="Times New Roman" w:cs="Times New Roman"/>
          <w:szCs w:val="24"/>
        </w:rPr>
        <w:t>π</w:t>
      </w:r>
      <w:r w:rsidRPr="00C01E56">
        <w:rPr>
          <w:rFonts w:eastAsia="Times New Roman" w:cs="Times New Roman"/>
          <w:szCs w:val="24"/>
        </w:rPr>
        <w:t>ράξης στο όνομα του δυσανάλογο</w:t>
      </w:r>
      <w:r>
        <w:rPr>
          <w:rFonts w:eastAsia="Times New Roman" w:cs="Times New Roman"/>
          <w:szCs w:val="24"/>
        </w:rPr>
        <w:t>υ</w:t>
      </w:r>
      <w:r w:rsidRPr="00C01E56">
        <w:rPr>
          <w:rFonts w:eastAsia="Times New Roman" w:cs="Times New Roman"/>
          <w:szCs w:val="24"/>
        </w:rPr>
        <w:t xml:space="preserve"> </w:t>
      </w:r>
      <w:r w:rsidRPr="00C01E56">
        <w:rPr>
          <w:rFonts w:eastAsia="Times New Roman" w:cs="Times New Roman"/>
          <w:szCs w:val="24"/>
        </w:rPr>
        <w:t>κόστους και αρνήθηκε τη διεύρυνση της πρ</w:t>
      </w:r>
      <w:r>
        <w:rPr>
          <w:rFonts w:eastAsia="Times New Roman" w:cs="Times New Roman"/>
          <w:szCs w:val="24"/>
        </w:rPr>
        <w:t>άξης προσβασιμότητας εκτός των α</w:t>
      </w:r>
      <w:r w:rsidRPr="00C01E56">
        <w:rPr>
          <w:rFonts w:eastAsia="Times New Roman" w:cs="Times New Roman"/>
          <w:szCs w:val="24"/>
        </w:rPr>
        <w:t xml:space="preserve">ναπήρων και </w:t>
      </w:r>
      <w:r>
        <w:rPr>
          <w:rFonts w:eastAsia="Times New Roman" w:cs="Times New Roman"/>
          <w:szCs w:val="24"/>
        </w:rPr>
        <w:t>σ</w:t>
      </w:r>
      <w:r w:rsidRPr="00C01E56">
        <w:rPr>
          <w:rFonts w:eastAsia="Times New Roman" w:cs="Times New Roman"/>
          <w:szCs w:val="24"/>
        </w:rPr>
        <w:t>τα εμποδιζόμενα άτομα</w:t>
      </w:r>
      <w:r>
        <w:rPr>
          <w:rFonts w:eastAsia="Times New Roman" w:cs="Times New Roman"/>
          <w:szCs w:val="24"/>
        </w:rPr>
        <w:t>.</w:t>
      </w:r>
    </w:p>
    <w:p w14:paraId="6338FA3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είναι μ</w:t>
      </w:r>
      <w:r>
        <w:rPr>
          <w:rFonts w:eastAsia="Times New Roman" w:cs="Times New Roman"/>
          <w:szCs w:val="24"/>
        </w:rPr>
        <w:t>ί</w:t>
      </w:r>
      <w:r w:rsidRPr="00C01E56">
        <w:rPr>
          <w:rFonts w:eastAsia="Times New Roman" w:cs="Times New Roman"/>
          <w:szCs w:val="24"/>
        </w:rPr>
        <w:t>α ευκαιρία όλες αυτές οι αφορμές που μας δίνονται για να εκτυλίσσονται μπροσ</w:t>
      </w:r>
      <w:r>
        <w:rPr>
          <w:rFonts w:eastAsia="Times New Roman" w:cs="Times New Roman"/>
          <w:szCs w:val="24"/>
        </w:rPr>
        <w:t>τά μας και μπροστά κυρίως στην ε</w:t>
      </w:r>
      <w:r w:rsidRPr="00C01E56">
        <w:rPr>
          <w:rFonts w:eastAsia="Times New Roman" w:cs="Times New Roman"/>
          <w:szCs w:val="24"/>
        </w:rPr>
        <w:t>λληνική κοι</w:t>
      </w:r>
      <w:r w:rsidRPr="00C01E56">
        <w:rPr>
          <w:rFonts w:eastAsia="Times New Roman" w:cs="Times New Roman"/>
          <w:szCs w:val="24"/>
        </w:rPr>
        <w:t>νωνία τα πραγματικά πολιτικά σχέδια</w:t>
      </w:r>
      <w:r>
        <w:rPr>
          <w:rFonts w:eastAsia="Times New Roman" w:cs="Times New Roman"/>
          <w:szCs w:val="24"/>
        </w:rPr>
        <w:t>,</w:t>
      </w:r>
      <w:r w:rsidRPr="00C01E56">
        <w:rPr>
          <w:rFonts w:eastAsia="Times New Roman" w:cs="Times New Roman"/>
          <w:szCs w:val="24"/>
        </w:rPr>
        <w:t xml:space="preserve"> όχι μόνο για την αναπηρία</w:t>
      </w:r>
      <w:r>
        <w:rPr>
          <w:rFonts w:eastAsia="Times New Roman" w:cs="Times New Roman"/>
          <w:szCs w:val="24"/>
        </w:rPr>
        <w:t>,</w:t>
      </w:r>
      <w:r w:rsidRPr="00C01E56">
        <w:rPr>
          <w:rFonts w:eastAsia="Times New Roman" w:cs="Times New Roman"/>
          <w:szCs w:val="24"/>
        </w:rPr>
        <w:t xml:space="preserve"> αλλά συνολικά για την εργασία</w:t>
      </w:r>
      <w:r>
        <w:rPr>
          <w:rFonts w:eastAsia="Times New Roman" w:cs="Times New Roman"/>
          <w:szCs w:val="24"/>
        </w:rPr>
        <w:t>,</w:t>
      </w:r>
      <w:r w:rsidRPr="00C01E56">
        <w:rPr>
          <w:rFonts w:eastAsia="Times New Roman" w:cs="Times New Roman"/>
          <w:szCs w:val="24"/>
        </w:rPr>
        <w:t xml:space="preserve"> τα δικαιώματα</w:t>
      </w:r>
      <w:r>
        <w:rPr>
          <w:rFonts w:eastAsia="Times New Roman" w:cs="Times New Roman"/>
          <w:szCs w:val="24"/>
        </w:rPr>
        <w:t>,</w:t>
      </w:r>
      <w:r w:rsidRPr="00C01E56">
        <w:rPr>
          <w:rFonts w:eastAsia="Times New Roman" w:cs="Times New Roman"/>
          <w:szCs w:val="24"/>
        </w:rPr>
        <w:t xml:space="preserve"> τις πολιτικές και τις ατομικές ελευθερίες</w:t>
      </w:r>
      <w:r>
        <w:rPr>
          <w:rFonts w:eastAsia="Times New Roman" w:cs="Times New Roman"/>
          <w:szCs w:val="24"/>
        </w:rPr>
        <w:t>.</w:t>
      </w:r>
      <w:r w:rsidRPr="00C01E56">
        <w:rPr>
          <w:rFonts w:eastAsia="Times New Roman" w:cs="Times New Roman"/>
          <w:szCs w:val="24"/>
        </w:rPr>
        <w:t xml:space="preserve"> </w:t>
      </w:r>
    </w:p>
    <w:p w14:paraId="6338FA33" w14:textId="77777777" w:rsidR="00401C51" w:rsidRDefault="00794512">
      <w:pPr>
        <w:spacing w:line="600" w:lineRule="auto"/>
        <w:ind w:firstLine="720"/>
        <w:jc w:val="both"/>
        <w:rPr>
          <w:rFonts w:eastAsia="Times New Roman" w:cs="Times New Roman"/>
          <w:szCs w:val="24"/>
        </w:rPr>
      </w:pPr>
      <w:r w:rsidRPr="00C01E56">
        <w:rPr>
          <w:rFonts w:eastAsia="Times New Roman" w:cs="Times New Roman"/>
          <w:szCs w:val="24"/>
        </w:rPr>
        <w:t xml:space="preserve">Πίσω </w:t>
      </w:r>
      <w:r>
        <w:rPr>
          <w:rFonts w:eastAsia="Times New Roman" w:cs="Times New Roman"/>
          <w:szCs w:val="24"/>
        </w:rPr>
        <w:t>από τη φράση του Στέλιου Κυμπουρόπουλου: «</w:t>
      </w:r>
      <w:r w:rsidRPr="00C01E56">
        <w:rPr>
          <w:rFonts w:eastAsia="Times New Roman" w:cs="Times New Roman"/>
          <w:szCs w:val="24"/>
        </w:rPr>
        <w:t xml:space="preserve">Δεν </w:t>
      </w:r>
      <w:r>
        <w:rPr>
          <w:rFonts w:eastAsia="Times New Roman" w:cs="Times New Roman"/>
          <w:szCs w:val="24"/>
        </w:rPr>
        <w:t>χρειάζομαι χάρες κα</w:t>
      </w:r>
      <w:r w:rsidRPr="00C01E56">
        <w:rPr>
          <w:rFonts w:eastAsia="Times New Roman" w:cs="Times New Roman"/>
          <w:szCs w:val="24"/>
        </w:rPr>
        <w:t>ι επιδόματα</w:t>
      </w:r>
      <w:r>
        <w:rPr>
          <w:rFonts w:eastAsia="Times New Roman" w:cs="Times New Roman"/>
          <w:szCs w:val="24"/>
        </w:rPr>
        <w:t>», όση</w:t>
      </w:r>
      <w:r w:rsidRPr="00C01E56">
        <w:rPr>
          <w:rFonts w:eastAsia="Times New Roman" w:cs="Times New Roman"/>
          <w:szCs w:val="24"/>
        </w:rPr>
        <w:t xml:space="preserve"> αθωότητα και α</w:t>
      </w:r>
      <w:r w:rsidRPr="00C01E56">
        <w:rPr>
          <w:rFonts w:eastAsia="Times New Roman" w:cs="Times New Roman"/>
          <w:szCs w:val="24"/>
        </w:rPr>
        <w:t xml:space="preserve">ν διακρίνει κανείς </w:t>
      </w:r>
      <w:r>
        <w:rPr>
          <w:rFonts w:eastAsia="Times New Roman" w:cs="Times New Roman"/>
          <w:szCs w:val="24"/>
        </w:rPr>
        <w:t>σ</w:t>
      </w:r>
      <w:r w:rsidRPr="00C01E56">
        <w:rPr>
          <w:rFonts w:eastAsia="Times New Roman" w:cs="Times New Roman"/>
          <w:szCs w:val="24"/>
        </w:rPr>
        <w:t xml:space="preserve">τον ίδιο προσωπικά </w:t>
      </w:r>
      <w:r>
        <w:rPr>
          <w:rFonts w:eastAsia="Times New Roman" w:cs="Times New Roman"/>
          <w:szCs w:val="24"/>
        </w:rPr>
        <w:t>-</w:t>
      </w:r>
      <w:r w:rsidRPr="00C01E56">
        <w:rPr>
          <w:rFonts w:eastAsia="Times New Roman" w:cs="Times New Roman"/>
          <w:szCs w:val="24"/>
        </w:rPr>
        <w:t>και έτσι είναι</w:t>
      </w:r>
      <w:r>
        <w:rPr>
          <w:rFonts w:eastAsia="Times New Roman" w:cs="Times New Roman"/>
          <w:szCs w:val="24"/>
        </w:rPr>
        <w:t>-</w:t>
      </w:r>
      <w:r w:rsidRPr="00C01E56">
        <w:rPr>
          <w:rFonts w:eastAsia="Times New Roman" w:cs="Times New Roman"/>
          <w:szCs w:val="24"/>
        </w:rPr>
        <w:t xml:space="preserve"> θα θυμηθούμε</w:t>
      </w:r>
      <w:r>
        <w:rPr>
          <w:rFonts w:eastAsia="Times New Roman" w:cs="Times New Roman"/>
          <w:szCs w:val="24"/>
        </w:rPr>
        <w:t>,</w:t>
      </w:r>
      <w:r w:rsidRPr="00C01E56">
        <w:rPr>
          <w:rFonts w:eastAsia="Times New Roman" w:cs="Times New Roman"/>
          <w:szCs w:val="24"/>
        </w:rPr>
        <w:t xml:space="preserve"> </w:t>
      </w:r>
      <w:r>
        <w:rPr>
          <w:rFonts w:eastAsia="Times New Roman" w:cs="Times New Roman"/>
          <w:szCs w:val="24"/>
        </w:rPr>
        <w:t>όμως,</w:t>
      </w:r>
      <w:r w:rsidRPr="00C01E56">
        <w:rPr>
          <w:rFonts w:eastAsia="Times New Roman" w:cs="Times New Roman"/>
          <w:szCs w:val="24"/>
        </w:rPr>
        <w:t xml:space="preserve"> τις αφόρητες πιέσεις του Διεθνούς Νομισματικού Ταμείου να στηρίξει το 2017 τις προτάσεις του περί λειτουργικής αναπηρίας</w:t>
      </w:r>
      <w:r>
        <w:rPr>
          <w:rFonts w:eastAsia="Times New Roman" w:cs="Times New Roman"/>
          <w:szCs w:val="24"/>
        </w:rPr>
        <w:t>,</w:t>
      </w:r>
      <w:r w:rsidRPr="00C01E56">
        <w:rPr>
          <w:rFonts w:eastAsia="Times New Roman" w:cs="Times New Roman"/>
          <w:szCs w:val="24"/>
        </w:rPr>
        <w:t xml:space="preserve"> με τις οποίες θα εξασφάλιζε τεράστιο δημοσιονομικό πλεόνασ</w:t>
      </w:r>
      <w:r w:rsidRPr="00C01E56">
        <w:rPr>
          <w:rFonts w:eastAsia="Times New Roman" w:cs="Times New Roman"/>
          <w:szCs w:val="24"/>
        </w:rPr>
        <w:t>μα</w:t>
      </w:r>
      <w:r>
        <w:rPr>
          <w:rFonts w:eastAsia="Times New Roman" w:cs="Times New Roman"/>
          <w:szCs w:val="24"/>
        </w:rPr>
        <w:t>,</w:t>
      </w:r>
      <w:r w:rsidRPr="00C01E56">
        <w:rPr>
          <w:rFonts w:eastAsia="Times New Roman" w:cs="Times New Roman"/>
          <w:szCs w:val="24"/>
        </w:rPr>
        <w:t xml:space="preserve"> αλλά που θα </w:t>
      </w:r>
      <w:r>
        <w:rPr>
          <w:rFonts w:eastAsia="Times New Roman" w:cs="Times New Roman"/>
          <w:szCs w:val="24"/>
        </w:rPr>
        <w:t>έριχνε</w:t>
      </w:r>
      <w:r w:rsidRPr="00C01E56">
        <w:rPr>
          <w:rFonts w:eastAsia="Times New Roman" w:cs="Times New Roman"/>
          <w:szCs w:val="24"/>
        </w:rPr>
        <w:t xml:space="preserve"> στον Κ</w:t>
      </w:r>
      <w:r>
        <w:rPr>
          <w:rFonts w:eastAsia="Times New Roman" w:cs="Times New Roman"/>
          <w:szCs w:val="24"/>
        </w:rPr>
        <w:t xml:space="preserve">αιάδα μόνο στην Ελλάδα και κατ’ </w:t>
      </w:r>
      <w:r w:rsidRPr="00C01E56">
        <w:rPr>
          <w:rFonts w:eastAsia="Times New Roman" w:cs="Times New Roman"/>
          <w:szCs w:val="24"/>
        </w:rPr>
        <w:t xml:space="preserve">εξαίρεσιν όλης της ευρωπαϊκής </w:t>
      </w:r>
      <w:r>
        <w:rPr>
          <w:rFonts w:eastAsia="Times New Roman" w:cs="Times New Roman"/>
          <w:szCs w:val="24"/>
        </w:rPr>
        <w:t>πραγματικότητας</w:t>
      </w:r>
      <w:r w:rsidRPr="00C01E56">
        <w:rPr>
          <w:rFonts w:eastAsia="Times New Roman" w:cs="Times New Roman"/>
          <w:szCs w:val="24"/>
        </w:rPr>
        <w:t xml:space="preserve"> την αναπηρία</w:t>
      </w:r>
      <w:r>
        <w:rPr>
          <w:rFonts w:eastAsia="Times New Roman" w:cs="Times New Roman"/>
          <w:szCs w:val="24"/>
        </w:rPr>
        <w:t>,</w:t>
      </w:r>
      <w:r w:rsidRPr="00C01E56">
        <w:rPr>
          <w:rFonts w:eastAsia="Times New Roman" w:cs="Times New Roman"/>
          <w:szCs w:val="24"/>
        </w:rPr>
        <w:t xml:space="preserve"> τους α</w:t>
      </w:r>
      <w:r>
        <w:rPr>
          <w:rFonts w:eastAsia="Times New Roman" w:cs="Times New Roman"/>
          <w:szCs w:val="24"/>
        </w:rPr>
        <w:t>νάπηρους</w:t>
      </w:r>
      <w:r w:rsidRPr="00C01E56">
        <w:rPr>
          <w:rFonts w:eastAsia="Times New Roman" w:cs="Times New Roman"/>
          <w:szCs w:val="24"/>
        </w:rPr>
        <w:t xml:space="preserve"> και το κοινωνικό κράτος</w:t>
      </w:r>
      <w:r>
        <w:rPr>
          <w:rFonts w:eastAsia="Times New Roman" w:cs="Times New Roman"/>
          <w:szCs w:val="24"/>
        </w:rPr>
        <w:t>.</w:t>
      </w:r>
      <w:r w:rsidRPr="00C01E56">
        <w:rPr>
          <w:rFonts w:eastAsia="Times New Roman" w:cs="Times New Roman"/>
          <w:szCs w:val="24"/>
        </w:rPr>
        <w:t xml:space="preserve"> </w:t>
      </w:r>
    </w:p>
    <w:p w14:paraId="6338FA3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μ</w:t>
      </w:r>
      <w:r>
        <w:rPr>
          <w:rFonts w:eastAsia="Times New Roman" w:cs="Times New Roman"/>
          <w:szCs w:val="24"/>
        </w:rPr>
        <w:t>ί</w:t>
      </w:r>
      <w:r w:rsidRPr="00C01E56">
        <w:rPr>
          <w:rFonts w:eastAsia="Times New Roman" w:cs="Times New Roman"/>
          <w:szCs w:val="24"/>
        </w:rPr>
        <w:t xml:space="preserve">α ευκαιρία σήμερα </w:t>
      </w:r>
      <w:r>
        <w:rPr>
          <w:rFonts w:eastAsia="Times New Roman" w:cs="Times New Roman"/>
          <w:szCs w:val="24"/>
        </w:rPr>
        <w:t>και αύριο β</w:t>
      </w:r>
      <w:r w:rsidRPr="00C01E56">
        <w:rPr>
          <w:rFonts w:eastAsia="Times New Roman" w:cs="Times New Roman"/>
          <w:szCs w:val="24"/>
        </w:rPr>
        <w:t xml:space="preserve">εβαίως στη συζήτηση αυτή να δηλωθεί επισήμως από τη Νέα </w:t>
      </w:r>
      <w:r w:rsidRPr="00C01E56">
        <w:rPr>
          <w:rFonts w:eastAsia="Times New Roman" w:cs="Times New Roman"/>
          <w:szCs w:val="24"/>
        </w:rPr>
        <w:t>Δημοκρατία</w:t>
      </w:r>
      <w:r>
        <w:rPr>
          <w:rFonts w:eastAsia="Times New Roman" w:cs="Times New Roman"/>
          <w:szCs w:val="24"/>
        </w:rPr>
        <w:t xml:space="preserve"> αν</w:t>
      </w:r>
      <w:r w:rsidRPr="00C01E56">
        <w:rPr>
          <w:rFonts w:eastAsia="Times New Roman" w:cs="Times New Roman"/>
          <w:szCs w:val="24"/>
        </w:rPr>
        <w:t xml:space="preserve"> συμφωνεί ή όχι με τις προτάσεις του Διεθνούς Νομισματικού Ταμείου περί λειτουργικής αναπηρίας</w:t>
      </w:r>
      <w:r>
        <w:rPr>
          <w:rFonts w:eastAsia="Times New Roman" w:cs="Times New Roman"/>
          <w:szCs w:val="24"/>
        </w:rPr>
        <w:t>, ε</w:t>
      </w:r>
      <w:r w:rsidRPr="00C01E56">
        <w:rPr>
          <w:rFonts w:eastAsia="Times New Roman" w:cs="Times New Roman"/>
          <w:szCs w:val="24"/>
        </w:rPr>
        <w:t xml:space="preserve">πί της </w:t>
      </w:r>
      <w:r w:rsidRPr="00C01E56">
        <w:rPr>
          <w:rFonts w:eastAsia="Times New Roman" w:cs="Times New Roman"/>
          <w:szCs w:val="24"/>
        </w:rPr>
        <w:lastRenderedPageBreak/>
        <w:t>ουσίας δηλαδή στην απόλυτη συρρίκνωση του κοινωνικού κράτους και των προστατευτικών του δικτύων</w:t>
      </w:r>
      <w:r>
        <w:rPr>
          <w:rFonts w:eastAsia="Times New Roman" w:cs="Times New Roman"/>
          <w:szCs w:val="24"/>
        </w:rPr>
        <w:t>,</w:t>
      </w:r>
      <w:r w:rsidRPr="00C01E56">
        <w:rPr>
          <w:rFonts w:eastAsia="Times New Roman" w:cs="Times New Roman"/>
          <w:szCs w:val="24"/>
        </w:rPr>
        <w:t xml:space="preserve"> εφόσον ο ανάπηρος μπορεί να </w:t>
      </w:r>
      <w:r>
        <w:rPr>
          <w:rFonts w:eastAsia="Times New Roman" w:cs="Times New Roman"/>
          <w:szCs w:val="24"/>
        </w:rPr>
        <w:t>«</w:t>
      </w:r>
      <w:r w:rsidRPr="00C01E56">
        <w:rPr>
          <w:rFonts w:eastAsia="Times New Roman" w:cs="Times New Roman"/>
          <w:szCs w:val="24"/>
        </w:rPr>
        <w:t>λειτουργήσει</w:t>
      </w:r>
      <w:r>
        <w:rPr>
          <w:rFonts w:eastAsia="Times New Roman" w:cs="Times New Roman"/>
          <w:szCs w:val="24"/>
        </w:rPr>
        <w:t>»</w:t>
      </w:r>
      <w:r>
        <w:rPr>
          <w:rFonts w:eastAsia="Times New Roman" w:cs="Times New Roman"/>
          <w:szCs w:val="24"/>
        </w:rPr>
        <w:t>,</w:t>
      </w:r>
      <w:r w:rsidRPr="00C01E56">
        <w:rPr>
          <w:rFonts w:eastAsia="Times New Roman" w:cs="Times New Roman"/>
          <w:szCs w:val="24"/>
        </w:rPr>
        <w:t xml:space="preserve"> δηλαδή να εργαστεί</w:t>
      </w:r>
      <w:r>
        <w:rPr>
          <w:rFonts w:eastAsia="Times New Roman" w:cs="Times New Roman"/>
          <w:szCs w:val="24"/>
        </w:rPr>
        <w:t>,</w:t>
      </w:r>
      <w:r w:rsidRPr="00C01E56">
        <w:rPr>
          <w:rFonts w:eastAsia="Times New Roman" w:cs="Times New Roman"/>
          <w:szCs w:val="24"/>
        </w:rPr>
        <w:t xml:space="preserve"> να προστατευτεί με ίδια μέσα υπό όρους </w:t>
      </w:r>
      <w:r>
        <w:rPr>
          <w:rFonts w:eastAsia="Times New Roman" w:cs="Times New Roman"/>
          <w:szCs w:val="24"/>
        </w:rPr>
        <w:t>κοκ</w:t>
      </w:r>
      <w:r w:rsidRPr="00C01E56">
        <w:rPr>
          <w:rFonts w:eastAsia="Times New Roman" w:cs="Times New Roman"/>
          <w:szCs w:val="24"/>
        </w:rPr>
        <w:t>.</w:t>
      </w:r>
    </w:p>
    <w:p w14:paraId="6338FA35"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Όμως και γ</w:t>
      </w:r>
      <w:r w:rsidRPr="0076456A">
        <w:rPr>
          <w:rFonts w:eastAsia="Times New Roman"/>
          <w:color w:val="000000" w:themeColor="text1"/>
          <w:szCs w:val="24"/>
        </w:rPr>
        <w:t>ενικότερα</w:t>
      </w:r>
      <w:r>
        <w:rPr>
          <w:rFonts w:eastAsia="Times New Roman"/>
          <w:color w:val="000000" w:themeColor="text1"/>
          <w:szCs w:val="24"/>
        </w:rPr>
        <w:t>,</w:t>
      </w:r>
      <w:r w:rsidRPr="0076456A">
        <w:rPr>
          <w:rFonts w:eastAsia="Times New Roman"/>
          <w:color w:val="000000" w:themeColor="text1"/>
          <w:szCs w:val="24"/>
        </w:rPr>
        <w:t xml:space="preserve"> επειδή η αναπηρία είναι </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w:t>
      </w:r>
      <w:r w:rsidRPr="0076456A">
        <w:rPr>
          <w:rFonts w:eastAsia="Times New Roman"/>
          <w:color w:val="000000" w:themeColor="text1"/>
          <w:szCs w:val="24"/>
        </w:rPr>
        <w:t xml:space="preserve"> </w:t>
      </w:r>
      <w:r>
        <w:rPr>
          <w:rFonts w:eastAsia="Times New Roman"/>
          <w:color w:val="000000" w:themeColor="text1"/>
          <w:szCs w:val="24"/>
        </w:rPr>
        <w:t>μελέτη π</w:t>
      </w:r>
      <w:r w:rsidRPr="0076456A">
        <w:rPr>
          <w:rFonts w:eastAsia="Times New Roman"/>
          <w:color w:val="000000" w:themeColor="text1"/>
          <w:szCs w:val="24"/>
        </w:rPr>
        <w:t>αραδείγματος</w:t>
      </w:r>
      <w:r>
        <w:rPr>
          <w:rFonts w:eastAsia="Times New Roman"/>
          <w:color w:val="000000" w:themeColor="text1"/>
          <w:szCs w:val="24"/>
        </w:rPr>
        <w:t>,</w:t>
      </w:r>
      <w:r w:rsidRPr="0076456A">
        <w:rPr>
          <w:rFonts w:eastAsia="Times New Roman"/>
          <w:color w:val="000000" w:themeColor="text1"/>
          <w:szCs w:val="24"/>
        </w:rPr>
        <w:t xml:space="preserve"> θα λέγαμε</w:t>
      </w:r>
      <w:r>
        <w:rPr>
          <w:rFonts w:eastAsia="Times New Roman"/>
          <w:color w:val="000000" w:themeColor="text1"/>
          <w:szCs w:val="24"/>
        </w:rPr>
        <w:t>,</w:t>
      </w:r>
      <w:r w:rsidRPr="0076456A">
        <w:rPr>
          <w:rFonts w:eastAsia="Times New Roman"/>
          <w:color w:val="000000" w:themeColor="text1"/>
          <w:szCs w:val="24"/>
        </w:rPr>
        <w:t xml:space="preserve"> για το τι κοινωνία και το τι εργασία θέλουμε</w:t>
      </w:r>
      <w:r>
        <w:rPr>
          <w:rFonts w:eastAsia="Times New Roman"/>
          <w:color w:val="000000" w:themeColor="text1"/>
          <w:szCs w:val="24"/>
        </w:rPr>
        <w:t>,</w:t>
      </w:r>
      <w:r w:rsidRPr="0076456A">
        <w:rPr>
          <w:rFonts w:eastAsia="Times New Roman"/>
          <w:color w:val="000000" w:themeColor="text1"/>
          <w:szCs w:val="24"/>
        </w:rPr>
        <w:t xml:space="preserve"> είναι ευκαιρία να μάθουμε και</w:t>
      </w:r>
      <w:r>
        <w:rPr>
          <w:rFonts w:eastAsia="Times New Roman"/>
          <w:color w:val="000000" w:themeColor="text1"/>
          <w:szCs w:val="24"/>
        </w:rPr>
        <w:t xml:space="preserve"> να απαντήσουμε και σε μερικά κομ</w:t>
      </w:r>
      <w:r>
        <w:rPr>
          <w:rFonts w:eastAsia="Times New Roman"/>
          <w:color w:val="000000" w:themeColor="text1"/>
          <w:szCs w:val="24"/>
        </w:rPr>
        <w:t xml:space="preserve">βικά </w:t>
      </w:r>
      <w:r w:rsidRPr="0076456A">
        <w:rPr>
          <w:rFonts w:eastAsia="Times New Roman"/>
          <w:color w:val="000000" w:themeColor="text1"/>
          <w:szCs w:val="24"/>
        </w:rPr>
        <w:t>ερωτήματα</w:t>
      </w:r>
      <w:r>
        <w:rPr>
          <w:rFonts w:eastAsia="Times New Roman"/>
          <w:color w:val="000000" w:themeColor="text1"/>
          <w:szCs w:val="24"/>
        </w:rPr>
        <w:t xml:space="preserve">, ερωτήματα που </w:t>
      </w:r>
      <w:r w:rsidRPr="0076456A">
        <w:rPr>
          <w:rFonts w:eastAsia="Times New Roman"/>
          <w:color w:val="000000" w:themeColor="text1"/>
          <w:szCs w:val="24"/>
        </w:rPr>
        <w:t>πλανώνται πίσω από τα κρυφά προγράμματα και συμβουλές διαφ</w:t>
      </w:r>
      <w:r>
        <w:rPr>
          <w:rFonts w:eastAsia="Times New Roman"/>
          <w:color w:val="000000" w:themeColor="text1"/>
          <w:szCs w:val="24"/>
        </w:rPr>
        <w:t xml:space="preserve">όρων δήθεν </w:t>
      </w:r>
      <w:r w:rsidRPr="0076456A">
        <w:rPr>
          <w:rFonts w:eastAsia="Times New Roman"/>
          <w:color w:val="000000" w:themeColor="text1"/>
          <w:szCs w:val="24"/>
        </w:rPr>
        <w:t>επιστημονικ</w:t>
      </w:r>
      <w:r>
        <w:rPr>
          <w:rFonts w:eastAsia="Times New Roman"/>
          <w:color w:val="000000" w:themeColor="text1"/>
          <w:szCs w:val="24"/>
        </w:rPr>
        <w:t>ών κέντρων.</w:t>
      </w:r>
    </w:p>
    <w:p w14:paraId="6338FA36"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76456A">
        <w:rPr>
          <w:rFonts w:eastAsia="Times New Roman"/>
          <w:color w:val="000000" w:themeColor="text1"/>
          <w:szCs w:val="24"/>
        </w:rPr>
        <w:t xml:space="preserve">ο αναπτυξιακό </w:t>
      </w:r>
      <w:r>
        <w:rPr>
          <w:rFonts w:eastAsia="Times New Roman"/>
          <w:color w:val="000000" w:themeColor="text1"/>
          <w:szCs w:val="24"/>
        </w:rPr>
        <w:t xml:space="preserve">μας </w:t>
      </w:r>
      <w:r w:rsidRPr="0076456A">
        <w:rPr>
          <w:rFonts w:eastAsia="Times New Roman"/>
          <w:color w:val="000000" w:themeColor="text1"/>
          <w:szCs w:val="24"/>
        </w:rPr>
        <w:t>σχέδιο θα στηριχ</w:t>
      </w:r>
      <w:r>
        <w:rPr>
          <w:rFonts w:eastAsia="Times New Roman"/>
          <w:color w:val="000000" w:themeColor="text1"/>
          <w:szCs w:val="24"/>
        </w:rPr>
        <w:t>θ</w:t>
      </w:r>
      <w:r w:rsidRPr="0076456A">
        <w:rPr>
          <w:rFonts w:eastAsia="Times New Roman"/>
          <w:color w:val="000000" w:themeColor="text1"/>
          <w:szCs w:val="24"/>
        </w:rPr>
        <w:t xml:space="preserve">εί στο </w:t>
      </w:r>
      <w:r>
        <w:rPr>
          <w:rFonts w:eastAsia="Times New Roman"/>
          <w:color w:val="000000" w:themeColor="text1"/>
          <w:szCs w:val="24"/>
        </w:rPr>
        <w:t>ν</w:t>
      </w:r>
      <w:r w:rsidRPr="0076456A">
        <w:rPr>
          <w:rFonts w:eastAsia="Times New Roman"/>
          <w:color w:val="000000" w:themeColor="text1"/>
          <w:szCs w:val="24"/>
        </w:rPr>
        <w:t>έο ανθρώπινο δυναμικό και σε συνθήκες και αμοιβ</w:t>
      </w:r>
      <w:r>
        <w:rPr>
          <w:rFonts w:eastAsia="Times New Roman"/>
          <w:color w:val="000000" w:themeColor="text1"/>
          <w:szCs w:val="24"/>
        </w:rPr>
        <w:t>έ</w:t>
      </w:r>
      <w:r w:rsidRPr="0076456A">
        <w:rPr>
          <w:rFonts w:eastAsia="Times New Roman"/>
          <w:color w:val="000000" w:themeColor="text1"/>
          <w:szCs w:val="24"/>
        </w:rPr>
        <w:t>ς εργασίας υψηλές</w:t>
      </w:r>
      <w:r>
        <w:rPr>
          <w:rFonts w:eastAsia="Times New Roman"/>
          <w:color w:val="000000" w:themeColor="text1"/>
          <w:szCs w:val="24"/>
        </w:rPr>
        <w:t>, όπως το δικαιούται ά</w:t>
      </w:r>
      <w:r w:rsidRPr="0076456A">
        <w:rPr>
          <w:rFonts w:eastAsia="Times New Roman"/>
          <w:color w:val="000000" w:themeColor="text1"/>
          <w:szCs w:val="24"/>
        </w:rPr>
        <w:t>λλω</w:t>
      </w:r>
      <w:r w:rsidRPr="0076456A">
        <w:rPr>
          <w:rFonts w:eastAsia="Times New Roman"/>
          <w:color w:val="000000" w:themeColor="text1"/>
          <w:szCs w:val="24"/>
        </w:rPr>
        <w:t>στε</w:t>
      </w:r>
      <w:r>
        <w:rPr>
          <w:rFonts w:eastAsia="Times New Roman"/>
          <w:color w:val="000000" w:themeColor="text1"/>
          <w:szCs w:val="24"/>
        </w:rPr>
        <w:t>, ή</w:t>
      </w:r>
      <w:r w:rsidRPr="0076456A">
        <w:rPr>
          <w:rFonts w:eastAsia="Times New Roman"/>
          <w:color w:val="000000" w:themeColor="text1"/>
          <w:szCs w:val="24"/>
        </w:rPr>
        <w:t xml:space="preserve"> θα εξακολουθήσου</w:t>
      </w:r>
      <w:r>
        <w:rPr>
          <w:rFonts w:eastAsia="Times New Roman"/>
          <w:color w:val="000000" w:themeColor="text1"/>
          <w:szCs w:val="24"/>
        </w:rPr>
        <w:t>με</w:t>
      </w:r>
      <w:r w:rsidRPr="0076456A">
        <w:rPr>
          <w:rFonts w:eastAsia="Times New Roman"/>
          <w:color w:val="000000" w:themeColor="text1"/>
          <w:szCs w:val="24"/>
        </w:rPr>
        <w:t xml:space="preserve"> να μιλάμε για υψηλό μισθολο</w:t>
      </w:r>
      <w:r>
        <w:rPr>
          <w:rFonts w:eastAsia="Times New Roman"/>
          <w:color w:val="000000" w:themeColor="text1"/>
          <w:szCs w:val="24"/>
        </w:rPr>
        <w:t>γικό κόστος και ανάγκη μείωσης τ</w:t>
      </w:r>
      <w:r w:rsidRPr="0076456A">
        <w:rPr>
          <w:rFonts w:eastAsia="Times New Roman"/>
          <w:color w:val="000000" w:themeColor="text1"/>
          <w:szCs w:val="24"/>
        </w:rPr>
        <w:t>ου μισθού</w:t>
      </w:r>
      <w:r>
        <w:rPr>
          <w:rFonts w:eastAsia="Times New Roman"/>
          <w:color w:val="000000" w:themeColor="text1"/>
          <w:szCs w:val="24"/>
        </w:rPr>
        <w:t xml:space="preserve">; </w:t>
      </w:r>
    </w:p>
    <w:p w14:paraId="6338FA37"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Οι εργαζόμενοι θα π</w:t>
      </w:r>
      <w:r w:rsidRPr="0076456A">
        <w:rPr>
          <w:rFonts w:eastAsia="Times New Roman"/>
          <w:color w:val="000000" w:themeColor="text1"/>
          <w:szCs w:val="24"/>
        </w:rPr>
        <w:t>αρέχουν την εργασία τους κάτω από σταθερούς όρους ωραρίου ή θα επικρατήσει η λογική της απασχόλησης</w:t>
      </w:r>
      <w:r>
        <w:rPr>
          <w:rFonts w:eastAsia="Times New Roman"/>
          <w:color w:val="000000" w:themeColor="text1"/>
          <w:szCs w:val="24"/>
        </w:rPr>
        <w:t>-«</w:t>
      </w:r>
      <w:r w:rsidRPr="0076456A">
        <w:rPr>
          <w:rFonts w:eastAsia="Times New Roman"/>
          <w:color w:val="000000" w:themeColor="text1"/>
          <w:szCs w:val="24"/>
        </w:rPr>
        <w:t>λάστιχο</w:t>
      </w:r>
      <w:r>
        <w:rPr>
          <w:rFonts w:eastAsia="Times New Roman"/>
          <w:color w:val="000000" w:themeColor="text1"/>
          <w:szCs w:val="24"/>
        </w:rPr>
        <w:t xml:space="preserve">», </w:t>
      </w:r>
      <w:r w:rsidRPr="0076456A">
        <w:rPr>
          <w:rFonts w:eastAsia="Times New Roman"/>
          <w:color w:val="000000" w:themeColor="text1"/>
          <w:szCs w:val="24"/>
        </w:rPr>
        <w:t>όπου οι εργαζόμενοι θα καλούν</w:t>
      </w:r>
      <w:r w:rsidRPr="0076456A">
        <w:rPr>
          <w:rFonts w:eastAsia="Times New Roman"/>
          <w:color w:val="000000" w:themeColor="text1"/>
          <w:szCs w:val="24"/>
        </w:rPr>
        <w:t xml:space="preserve">ται να δουλέψουν </w:t>
      </w:r>
      <w:r>
        <w:rPr>
          <w:rFonts w:eastAsia="Times New Roman"/>
          <w:color w:val="000000" w:themeColor="text1"/>
          <w:szCs w:val="24"/>
        </w:rPr>
        <w:t>αλά</w:t>
      </w:r>
      <w:r w:rsidRPr="0077552D">
        <w:rPr>
          <w:rFonts w:eastAsia="Times New Roman"/>
          <w:color w:val="000000" w:themeColor="text1"/>
          <w:szCs w:val="24"/>
        </w:rPr>
        <w:t xml:space="preserve"> </w:t>
      </w:r>
      <w:r>
        <w:rPr>
          <w:rFonts w:eastAsia="Times New Roman"/>
          <w:color w:val="000000" w:themeColor="text1"/>
          <w:szCs w:val="24"/>
        </w:rPr>
        <w:t>καρτ</w:t>
      </w:r>
      <w:r w:rsidRPr="0076456A">
        <w:rPr>
          <w:rFonts w:eastAsia="Times New Roman"/>
          <w:color w:val="000000" w:themeColor="text1"/>
          <w:szCs w:val="24"/>
        </w:rPr>
        <w:t xml:space="preserve"> χωρίς να τους αναγνωρίζονται οι υπερωρίες και οι </w:t>
      </w:r>
      <w:r>
        <w:rPr>
          <w:rFonts w:eastAsia="Times New Roman"/>
          <w:color w:val="000000" w:themeColor="text1"/>
          <w:szCs w:val="24"/>
        </w:rPr>
        <w:t>υπερ</w:t>
      </w:r>
      <w:r w:rsidRPr="0076456A">
        <w:rPr>
          <w:rFonts w:eastAsia="Times New Roman"/>
          <w:color w:val="000000" w:themeColor="text1"/>
          <w:szCs w:val="24"/>
        </w:rPr>
        <w:t>εργασίες</w:t>
      </w:r>
      <w:r>
        <w:rPr>
          <w:rFonts w:eastAsia="Times New Roman"/>
          <w:color w:val="000000" w:themeColor="text1"/>
          <w:szCs w:val="24"/>
        </w:rPr>
        <w:t xml:space="preserve">; </w:t>
      </w:r>
    </w:p>
    <w:p w14:paraId="6338FA38"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76456A">
        <w:rPr>
          <w:rFonts w:eastAsia="Times New Roman"/>
          <w:color w:val="000000" w:themeColor="text1"/>
          <w:szCs w:val="24"/>
        </w:rPr>
        <w:t xml:space="preserve">α εξακολουθήσουν οι εργαζόμενοι να απολαμβάνουν ημέρες αργίας και να πληρώνονται σε περίπτωση απασχόλησης κατά τη διάρκειά τους </w:t>
      </w:r>
      <w:r>
        <w:rPr>
          <w:rFonts w:eastAsia="Times New Roman"/>
          <w:color w:val="000000" w:themeColor="text1"/>
          <w:szCs w:val="24"/>
        </w:rPr>
        <w:t xml:space="preserve">ή </w:t>
      </w:r>
      <w:r w:rsidRPr="0076456A">
        <w:rPr>
          <w:rFonts w:eastAsia="Times New Roman"/>
          <w:color w:val="000000" w:themeColor="text1"/>
          <w:szCs w:val="24"/>
        </w:rPr>
        <w:t xml:space="preserve">θα γίνουν οι Κυριακές </w:t>
      </w:r>
      <w:r>
        <w:rPr>
          <w:rFonts w:eastAsia="Times New Roman"/>
          <w:color w:val="000000" w:themeColor="text1"/>
          <w:szCs w:val="24"/>
        </w:rPr>
        <w:t>βορά</w:t>
      </w:r>
      <w:r w:rsidRPr="0076456A">
        <w:rPr>
          <w:rFonts w:eastAsia="Times New Roman"/>
          <w:color w:val="000000" w:themeColor="text1"/>
          <w:szCs w:val="24"/>
        </w:rPr>
        <w:t xml:space="preserve"> της εργοδοτικής αυθαιρεσίας</w:t>
      </w:r>
      <w:r>
        <w:rPr>
          <w:rFonts w:eastAsia="Times New Roman"/>
          <w:color w:val="000000" w:themeColor="text1"/>
          <w:szCs w:val="24"/>
        </w:rPr>
        <w:t xml:space="preserve">; </w:t>
      </w:r>
    </w:p>
    <w:p w14:paraId="6338FA39"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76456A">
        <w:rPr>
          <w:rFonts w:eastAsia="Times New Roman"/>
          <w:color w:val="000000" w:themeColor="text1"/>
          <w:szCs w:val="24"/>
        </w:rPr>
        <w:t xml:space="preserve">α προφυλάσσονται από τις απολύσεις σκοπιμότητας και τις εκδικητικές πρακτικές ή θα ισχύουν κανόνες ενίσχυσης της θέσης </w:t>
      </w:r>
      <w:r>
        <w:rPr>
          <w:rFonts w:eastAsia="Times New Roman"/>
          <w:color w:val="000000" w:themeColor="text1"/>
          <w:szCs w:val="24"/>
        </w:rPr>
        <w:t xml:space="preserve">τους και του </w:t>
      </w:r>
      <w:r w:rsidRPr="0076456A">
        <w:rPr>
          <w:rFonts w:eastAsia="Times New Roman"/>
          <w:color w:val="000000" w:themeColor="text1"/>
          <w:szCs w:val="24"/>
        </w:rPr>
        <w:t>δικαιώματος στην εργασία</w:t>
      </w:r>
      <w:r>
        <w:rPr>
          <w:rFonts w:eastAsia="Times New Roman"/>
          <w:color w:val="000000" w:themeColor="text1"/>
          <w:szCs w:val="24"/>
        </w:rPr>
        <w:t xml:space="preserve">; </w:t>
      </w:r>
    </w:p>
    <w:p w14:paraId="6338FA3A"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w:t>
      </w:r>
      <w:r w:rsidRPr="0076456A">
        <w:rPr>
          <w:rFonts w:eastAsia="Times New Roman"/>
          <w:color w:val="000000" w:themeColor="text1"/>
          <w:szCs w:val="24"/>
        </w:rPr>
        <w:t>τι θα γίνει με την απεργία</w:t>
      </w:r>
      <w:r>
        <w:rPr>
          <w:rFonts w:eastAsia="Times New Roman"/>
          <w:color w:val="000000" w:themeColor="text1"/>
          <w:szCs w:val="24"/>
        </w:rPr>
        <w:t>; Θ</w:t>
      </w:r>
      <w:r w:rsidRPr="0076456A">
        <w:rPr>
          <w:rFonts w:eastAsia="Times New Roman"/>
          <w:color w:val="000000" w:themeColor="text1"/>
          <w:szCs w:val="24"/>
        </w:rPr>
        <w:t>α μπορούν οι εργαζόμενοι να προσ</w:t>
      </w:r>
      <w:r w:rsidRPr="0076456A">
        <w:rPr>
          <w:rFonts w:eastAsia="Times New Roman"/>
          <w:color w:val="000000" w:themeColor="text1"/>
          <w:szCs w:val="24"/>
        </w:rPr>
        <w:t>φεύγουν σε αυτή</w:t>
      </w:r>
      <w:r>
        <w:rPr>
          <w:rFonts w:eastAsia="Times New Roman"/>
          <w:color w:val="000000" w:themeColor="text1"/>
          <w:szCs w:val="24"/>
        </w:rPr>
        <w:t>ν όταν απειλούνται β</w:t>
      </w:r>
      <w:r w:rsidRPr="0076456A">
        <w:rPr>
          <w:rFonts w:eastAsia="Times New Roman"/>
          <w:color w:val="000000" w:themeColor="text1"/>
          <w:szCs w:val="24"/>
        </w:rPr>
        <w:t>ασικά δικαιώματά τους ή θα πρέπει να περάσουν πρώτα από τα καυδιανά δίκρανα</w:t>
      </w:r>
      <w:r>
        <w:rPr>
          <w:rFonts w:eastAsia="Times New Roman"/>
          <w:color w:val="000000" w:themeColor="text1"/>
          <w:szCs w:val="24"/>
        </w:rPr>
        <w:t xml:space="preserve">; </w:t>
      </w:r>
    </w:p>
    <w:p w14:paraId="6338FA3B"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Θ</w:t>
      </w:r>
      <w:r w:rsidRPr="0076456A">
        <w:rPr>
          <w:rFonts w:eastAsia="Times New Roman"/>
          <w:color w:val="000000" w:themeColor="text1"/>
          <w:szCs w:val="24"/>
        </w:rPr>
        <w:t xml:space="preserve">α επανέλθουν σε πλήρη και διευρυμένη ισχύ οι συλλογικές συμβάσεις ή θα επικρατήσει η λογική της λεοντείου </w:t>
      </w:r>
      <w:r>
        <w:rPr>
          <w:rFonts w:eastAsia="Times New Roman"/>
          <w:color w:val="000000" w:themeColor="text1"/>
          <w:szCs w:val="24"/>
        </w:rPr>
        <w:t>νομής υπέρ της εργοδοσίας; Θα περατώ</w:t>
      </w:r>
      <w:r>
        <w:rPr>
          <w:rFonts w:eastAsia="Times New Roman"/>
          <w:color w:val="000000" w:themeColor="text1"/>
          <w:szCs w:val="24"/>
        </w:rPr>
        <w:t xml:space="preserve">νουν </w:t>
      </w:r>
      <w:r w:rsidRPr="0076456A">
        <w:rPr>
          <w:rFonts w:eastAsia="Times New Roman"/>
          <w:color w:val="000000" w:themeColor="text1"/>
          <w:szCs w:val="24"/>
        </w:rPr>
        <w:t>τον εργασιακό τους βίο οι εργαζόμενοι</w:t>
      </w:r>
      <w:r>
        <w:rPr>
          <w:rFonts w:eastAsia="Times New Roman"/>
          <w:color w:val="000000" w:themeColor="text1"/>
          <w:szCs w:val="24"/>
        </w:rPr>
        <w:t xml:space="preserve">, </w:t>
      </w:r>
      <w:r w:rsidRPr="0076456A">
        <w:rPr>
          <w:rFonts w:eastAsia="Times New Roman"/>
          <w:color w:val="000000" w:themeColor="text1"/>
          <w:szCs w:val="24"/>
        </w:rPr>
        <w:t xml:space="preserve">ώστε να διεκδικούν αξιοπρεπείς συντάξεις ενός δίκαιου αναδιανεμητικού συστήματος </w:t>
      </w:r>
      <w:r>
        <w:rPr>
          <w:rFonts w:eastAsia="Times New Roman"/>
          <w:color w:val="000000" w:themeColor="text1"/>
          <w:szCs w:val="24"/>
        </w:rPr>
        <w:t xml:space="preserve">ή θα πάμε στη λογική ενός ιδιωτικοποιημένου </w:t>
      </w:r>
      <w:r w:rsidRPr="0076456A">
        <w:rPr>
          <w:rFonts w:eastAsia="Times New Roman"/>
          <w:color w:val="000000" w:themeColor="text1"/>
          <w:szCs w:val="24"/>
        </w:rPr>
        <w:t xml:space="preserve">ασφαλιστικού που θα περικόπτει τις συντάξεις και θα προωθεί τα συμφέροντα </w:t>
      </w:r>
      <w:r>
        <w:rPr>
          <w:rFonts w:eastAsia="Times New Roman"/>
          <w:color w:val="000000" w:themeColor="text1"/>
          <w:szCs w:val="24"/>
        </w:rPr>
        <w:t>των ασφαλιστι</w:t>
      </w:r>
      <w:r>
        <w:rPr>
          <w:rFonts w:eastAsia="Times New Roman"/>
          <w:color w:val="000000" w:themeColor="text1"/>
          <w:szCs w:val="24"/>
        </w:rPr>
        <w:t xml:space="preserve">κών </w:t>
      </w:r>
      <w:r w:rsidRPr="0076456A">
        <w:rPr>
          <w:rFonts w:eastAsia="Times New Roman"/>
          <w:color w:val="000000" w:themeColor="text1"/>
          <w:szCs w:val="24"/>
        </w:rPr>
        <w:t>εταιρε</w:t>
      </w:r>
      <w:r>
        <w:rPr>
          <w:rFonts w:eastAsia="Times New Roman"/>
          <w:color w:val="000000" w:themeColor="text1"/>
          <w:szCs w:val="24"/>
        </w:rPr>
        <w:t>ιών;</w:t>
      </w:r>
    </w:p>
    <w:p w14:paraId="6338FA3C"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Μ</w:t>
      </w:r>
      <w:r w:rsidRPr="0076456A">
        <w:rPr>
          <w:rFonts w:eastAsia="Times New Roman"/>
          <w:color w:val="000000" w:themeColor="text1"/>
          <w:szCs w:val="24"/>
        </w:rPr>
        <w:t>ε το</w:t>
      </w:r>
      <w:r>
        <w:rPr>
          <w:rFonts w:eastAsia="Times New Roman"/>
          <w:color w:val="000000" w:themeColor="text1"/>
          <w:szCs w:val="24"/>
        </w:rPr>
        <w:t xml:space="preserve">ν δημόσιο τομέα τι θα γίνει; Θα έχουμε σύγχρονο λειτουργικό </w:t>
      </w:r>
      <w:r>
        <w:rPr>
          <w:rFonts w:eastAsia="Times New Roman"/>
          <w:color w:val="000000" w:themeColor="text1"/>
          <w:szCs w:val="24"/>
        </w:rPr>
        <w:t>δ</w:t>
      </w:r>
      <w:r w:rsidRPr="0076456A">
        <w:rPr>
          <w:rFonts w:eastAsia="Times New Roman"/>
          <w:color w:val="000000" w:themeColor="text1"/>
          <w:szCs w:val="24"/>
        </w:rPr>
        <w:t>ημόσιο με κοινωνικό πρόσημο που δεν θα φοβηθεί να αναγνωρίσει ότι υπάρχει πρόβλημα και αυξήσεων στους μισθούς και επαναφορά του δέκατου τρίτου μισθού και του δώρου</w:t>
      </w:r>
      <w:r>
        <w:rPr>
          <w:rFonts w:eastAsia="Times New Roman"/>
          <w:color w:val="000000" w:themeColor="text1"/>
          <w:szCs w:val="24"/>
        </w:rPr>
        <w:t>,</w:t>
      </w:r>
      <w:r w:rsidRPr="0076456A">
        <w:rPr>
          <w:rFonts w:eastAsia="Times New Roman"/>
          <w:color w:val="000000" w:themeColor="text1"/>
          <w:szCs w:val="24"/>
        </w:rPr>
        <w:t xml:space="preserve"> που θα αντ</w:t>
      </w:r>
      <w:r w:rsidRPr="0076456A">
        <w:rPr>
          <w:rFonts w:eastAsia="Times New Roman"/>
          <w:color w:val="000000" w:themeColor="text1"/>
          <w:szCs w:val="24"/>
        </w:rPr>
        <w:t>αποκρίνεται στις αυξημένες ανάγκες του κοινωνικού κράτους</w:t>
      </w:r>
      <w:r>
        <w:rPr>
          <w:rFonts w:eastAsia="Times New Roman"/>
          <w:color w:val="000000" w:themeColor="text1"/>
          <w:szCs w:val="24"/>
        </w:rPr>
        <w:t>,</w:t>
      </w:r>
      <w:r w:rsidRPr="0076456A">
        <w:rPr>
          <w:rFonts w:eastAsia="Times New Roman"/>
          <w:color w:val="000000" w:themeColor="text1"/>
          <w:szCs w:val="24"/>
        </w:rPr>
        <w:t xml:space="preserve"> που θα </w:t>
      </w:r>
      <w:r>
        <w:rPr>
          <w:rFonts w:eastAsia="Times New Roman"/>
          <w:color w:val="000000" w:themeColor="text1"/>
          <w:szCs w:val="24"/>
        </w:rPr>
        <w:t xml:space="preserve">παίξει και αυτό έναν ρόλο στην </w:t>
      </w:r>
      <w:r w:rsidRPr="0076456A">
        <w:rPr>
          <w:rFonts w:eastAsia="Times New Roman"/>
          <w:color w:val="000000" w:themeColor="text1"/>
          <w:szCs w:val="24"/>
        </w:rPr>
        <w:t>ανάπτυξη</w:t>
      </w:r>
      <w:r>
        <w:rPr>
          <w:rFonts w:eastAsia="Times New Roman"/>
          <w:color w:val="000000" w:themeColor="text1"/>
          <w:szCs w:val="24"/>
        </w:rPr>
        <w:t>,</w:t>
      </w:r>
      <w:r w:rsidRPr="0076456A">
        <w:rPr>
          <w:rFonts w:eastAsia="Times New Roman"/>
          <w:color w:val="000000" w:themeColor="text1"/>
          <w:szCs w:val="24"/>
        </w:rPr>
        <w:t xml:space="preserve"> σε ένα </w:t>
      </w:r>
      <w:r>
        <w:rPr>
          <w:rFonts w:eastAsia="Times New Roman"/>
          <w:color w:val="000000" w:themeColor="text1"/>
          <w:szCs w:val="24"/>
        </w:rPr>
        <w:t>δ</w:t>
      </w:r>
      <w:r w:rsidRPr="0076456A">
        <w:rPr>
          <w:rFonts w:eastAsia="Times New Roman"/>
          <w:color w:val="000000" w:themeColor="text1"/>
          <w:szCs w:val="24"/>
        </w:rPr>
        <w:t>ημόσιο που θυμίζω ότι έχει το</w:t>
      </w:r>
      <w:r>
        <w:rPr>
          <w:rFonts w:eastAsia="Times New Roman"/>
          <w:color w:val="000000" w:themeColor="text1"/>
          <w:szCs w:val="24"/>
        </w:rPr>
        <w:t>ν</w:t>
      </w:r>
      <w:r w:rsidRPr="0076456A">
        <w:rPr>
          <w:rFonts w:eastAsia="Times New Roman"/>
          <w:color w:val="000000" w:themeColor="text1"/>
          <w:szCs w:val="24"/>
        </w:rPr>
        <w:t xml:space="preserve"> χαμηλότερο μέσο όρο αμοιβών στην Ευρώπη ή θα επικρατήσει </w:t>
      </w:r>
      <w:r>
        <w:rPr>
          <w:rFonts w:eastAsia="Times New Roman"/>
          <w:color w:val="000000" w:themeColor="text1"/>
          <w:szCs w:val="24"/>
        </w:rPr>
        <w:t xml:space="preserve">η λογική της συρρίκνωσης, το μνημονιακό 1 προς 5 και </w:t>
      </w:r>
      <w:r w:rsidRPr="0076456A">
        <w:rPr>
          <w:rFonts w:eastAsia="Times New Roman"/>
          <w:color w:val="000000" w:themeColor="text1"/>
          <w:szCs w:val="24"/>
        </w:rPr>
        <w:t>στην ιδιωτικοποίηση των κρίσιμων λειτουργιών</w:t>
      </w:r>
      <w:r>
        <w:rPr>
          <w:rFonts w:eastAsia="Times New Roman"/>
          <w:color w:val="000000" w:themeColor="text1"/>
          <w:szCs w:val="24"/>
        </w:rPr>
        <w:t>,</w:t>
      </w:r>
      <w:r w:rsidRPr="0076456A">
        <w:rPr>
          <w:rFonts w:eastAsia="Times New Roman"/>
          <w:color w:val="000000" w:themeColor="text1"/>
          <w:szCs w:val="24"/>
        </w:rPr>
        <w:t xml:space="preserve"> που προτείνει ο </w:t>
      </w:r>
      <w:r>
        <w:rPr>
          <w:rFonts w:eastAsia="Times New Roman"/>
          <w:color w:val="000000" w:themeColor="text1"/>
          <w:szCs w:val="24"/>
        </w:rPr>
        <w:t>νεοφιλελευθερισμός;</w:t>
      </w:r>
    </w:p>
    <w:p w14:paraId="6338FA3D"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Θα έχουμε δημόσια </w:t>
      </w:r>
      <w:r w:rsidRPr="0076456A">
        <w:rPr>
          <w:rFonts w:eastAsia="Times New Roman"/>
          <w:color w:val="000000" w:themeColor="text1"/>
          <w:szCs w:val="24"/>
        </w:rPr>
        <w:t>παιδεία</w:t>
      </w:r>
      <w:r>
        <w:rPr>
          <w:rFonts w:eastAsia="Times New Roman"/>
          <w:color w:val="000000" w:themeColor="text1"/>
          <w:szCs w:val="24"/>
        </w:rPr>
        <w:t>,</w:t>
      </w:r>
      <w:r w:rsidRPr="0076456A">
        <w:rPr>
          <w:rFonts w:eastAsia="Times New Roman"/>
          <w:color w:val="000000" w:themeColor="text1"/>
          <w:szCs w:val="24"/>
        </w:rPr>
        <w:t xml:space="preserve"> υγεία</w:t>
      </w:r>
      <w:r>
        <w:rPr>
          <w:rFonts w:eastAsia="Times New Roman"/>
          <w:color w:val="000000" w:themeColor="text1"/>
          <w:szCs w:val="24"/>
        </w:rPr>
        <w:t>,</w:t>
      </w:r>
      <w:r w:rsidRPr="0076456A">
        <w:rPr>
          <w:rFonts w:eastAsia="Times New Roman"/>
          <w:color w:val="000000" w:themeColor="text1"/>
          <w:szCs w:val="24"/>
        </w:rPr>
        <w:t xml:space="preserve"> κοινωνική ασφάλιση προσ</w:t>
      </w:r>
      <w:r>
        <w:rPr>
          <w:rFonts w:eastAsia="Times New Roman"/>
          <w:color w:val="000000" w:themeColor="text1"/>
          <w:szCs w:val="24"/>
        </w:rPr>
        <w:t>βάσιμες από όλους τους πολίτες ή</w:t>
      </w:r>
      <w:r w:rsidRPr="0076456A">
        <w:rPr>
          <w:rFonts w:eastAsia="Times New Roman"/>
          <w:color w:val="000000" w:themeColor="text1"/>
          <w:szCs w:val="24"/>
        </w:rPr>
        <w:t xml:space="preserve"> αφαίμαξη από την παραπαιδεία</w:t>
      </w:r>
      <w:r>
        <w:rPr>
          <w:rFonts w:eastAsia="Times New Roman"/>
          <w:color w:val="000000" w:themeColor="text1"/>
          <w:szCs w:val="24"/>
        </w:rPr>
        <w:t>,</w:t>
      </w:r>
      <w:r w:rsidRPr="0076456A">
        <w:rPr>
          <w:rFonts w:eastAsia="Times New Roman"/>
          <w:color w:val="000000" w:themeColor="text1"/>
          <w:szCs w:val="24"/>
        </w:rPr>
        <w:t xml:space="preserve"> τα κυκλώματα ιδιωτικής περίθαλψης και εμπορίας φαρμάκω</w:t>
      </w:r>
      <w:r w:rsidRPr="0076456A">
        <w:rPr>
          <w:rFonts w:eastAsia="Times New Roman"/>
          <w:color w:val="000000" w:themeColor="text1"/>
          <w:szCs w:val="24"/>
        </w:rPr>
        <w:t>ν σε συμπαιγνία με τις ασφαλιστικές εταιρείες</w:t>
      </w:r>
      <w:r>
        <w:rPr>
          <w:rFonts w:eastAsia="Times New Roman"/>
          <w:color w:val="000000" w:themeColor="text1"/>
          <w:szCs w:val="24"/>
        </w:rPr>
        <w:t xml:space="preserve">; Είναι </w:t>
      </w:r>
      <w:r w:rsidRPr="0076456A">
        <w:rPr>
          <w:rFonts w:eastAsia="Times New Roman"/>
          <w:color w:val="000000" w:themeColor="text1"/>
          <w:szCs w:val="24"/>
        </w:rPr>
        <w:t xml:space="preserve">ένα βασικό </w:t>
      </w:r>
      <w:r>
        <w:rPr>
          <w:rFonts w:eastAsia="Times New Roman"/>
          <w:color w:val="000000" w:themeColor="text1"/>
          <w:szCs w:val="24"/>
        </w:rPr>
        <w:t>δίλημμα στην ε</w:t>
      </w:r>
      <w:r w:rsidRPr="0076456A">
        <w:rPr>
          <w:rFonts w:eastAsia="Times New Roman"/>
          <w:color w:val="000000" w:themeColor="text1"/>
          <w:szCs w:val="24"/>
        </w:rPr>
        <w:t>λληνική κοινωνία</w:t>
      </w:r>
      <w:r>
        <w:rPr>
          <w:rFonts w:eastAsia="Times New Roman"/>
          <w:color w:val="000000" w:themeColor="text1"/>
          <w:szCs w:val="24"/>
        </w:rPr>
        <w:t xml:space="preserve">. </w:t>
      </w:r>
    </w:p>
    <w:p w14:paraId="6338FA3E"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76456A">
        <w:rPr>
          <w:rFonts w:eastAsia="Times New Roman"/>
          <w:color w:val="000000" w:themeColor="text1"/>
          <w:szCs w:val="24"/>
        </w:rPr>
        <w:t xml:space="preserve">α πολιτικά σχέδια </w:t>
      </w:r>
      <w:r>
        <w:rPr>
          <w:rFonts w:eastAsia="Times New Roman"/>
          <w:color w:val="000000" w:themeColor="text1"/>
          <w:szCs w:val="24"/>
        </w:rPr>
        <w:t xml:space="preserve">επ’ αφορμή αυτής της συζήτησης, </w:t>
      </w:r>
      <w:r w:rsidRPr="0076456A">
        <w:rPr>
          <w:rFonts w:eastAsia="Times New Roman"/>
          <w:color w:val="000000" w:themeColor="text1"/>
          <w:szCs w:val="24"/>
        </w:rPr>
        <w:t>που γίνεται για ένα μείζον ζήτημα</w:t>
      </w:r>
      <w:r>
        <w:rPr>
          <w:rFonts w:eastAsia="Times New Roman"/>
          <w:color w:val="000000" w:themeColor="text1"/>
          <w:szCs w:val="24"/>
        </w:rPr>
        <w:t>,</w:t>
      </w:r>
      <w:r w:rsidRPr="0076456A">
        <w:rPr>
          <w:rFonts w:eastAsia="Times New Roman"/>
          <w:color w:val="000000" w:themeColor="text1"/>
          <w:szCs w:val="24"/>
        </w:rPr>
        <w:t xml:space="preserve"> πολιτικό ζήτημα και όχι ατομικό ζήτημα</w:t>
      </w:r>
      <w:r>
        <w:rPr>
          <w:rFonts w:eastAsia="Times New Roman"/>
          <w:color w:val="000000" w:themeColor="text1"/>
          <w:szCs w:val="24"/>
        </w:rPr>
        <w:t>,</w:t>
      </w:r>
      <w:r w:rsidRPr="0076456A">
        <w:rPr>
          <w:rFonts w:eastAsia="Times New Roman"/>
          <w:color w:val="000000" w:themeColor="text1"/>
          <w:szCs w:val="24"/>
        </w:rPr>
        <w:t xml:space="preserve"> το πολιτικό ζήτημα της αναπηρίας</w:t>
      </w:r>
      <w:r>
        <w:rPr>
          <w:rFonts w:eastAsia="Times New Roman"/>
          <w:color w:val="000000" w:themeColor="text1"/>
          <w:szCs w:val="24"/>
        </w:rPr>
        <w:t>,</w:t>
      </w:r>
      <w:r w:rsidRPr="0076456A">
        <w:rPr>
          <w:rFonts w:eastAsia="Times New Roman"/>
          <w:color w:val="000000" w:themeColor="text1"/>
          <w:szCs w:val="24"/>
        </w:rPr>
        <w:t xml:space="preserve"> είναι ενώπιόν μας </w:t>
      </w:r>
      <w:r>
        <w:rPr>
          <w:rFonts w:eastAsia="Times New Roman"/>
          <w:color w:val="000000" w:themeColor="text1"/>
          <w:szCs w:val="24"/>
        </w:rPr>
        <w:t>και, βεβαίως, ε</w:t>
      </w:r>
      <w:r w:rsidRPr="0076456A">
        <w:rPr>
          <w:rFonts w:eastAsia="Times New Roman"/>
          <w:color w:val="000000" w:themeColor="text1"/>
          <w:szCs w:val="24"/>
        </w:rPr>
        <w:t>νώπιον του ελληνικού λαού και κανείς δεν θα κρυφτεί πίσω από προσχήματα ή από άγνοι</w:t>
      </w:r>
      <w:r>
        <w:rPr>
          <w:rFonts w:eastAsia="Times New Roman"/>
          <w:color w:val="000000" w:themeColor="text1"/>
          <w:szCs w:val="24"/>
        </w:rPr>
        <w:t>ες.</w:t>
      </w:r>
    </w:p>
    <w:p w14:paraId="6338FA3F"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76456A">
        <w:rPr>
          <w:rFonts w:eastAsia="Times New Roman"/>
          <w:color w:val="000000" w:themeColor="text1"/>
          <w:szCs w:val="24"/>
        </w:rPr>
        <w:t>ε αυτό το σχέδιο ζητά</w:t>
      </w:r>
      <w:r>
        <w:rPr>
          <w:rFonts w:eastAsia="Times New Roman"/>
          <w:color w:val="000000" w:themeColor="text1"/>
          <w:szCs w:val="24"/>
        </w:rPr>
        <w:t>ει η Κ</w:t>
      </w:r>
      <w:r w:rsidRPr="0076456A">
        <w:rPr>
          <w:rFonts w:eastAsia="Times New Roman"/>
          <w:color w:val="000000" w:themeColor="text1"/>
          <w:szCs w:val="24"/>
        </w:rPr>
        <w:t xml:space="preserve">υβέρνηση </w:t>
      </w:r>
      <w:r>
        <w:rPr>
          <w:rFonts w:eastAsia="Times New Roman"/>
          <w:color w:val="000000" w:themeColor="text1"/>
          <w:szCs w:val="24"/>
        </w:rPr>
        <w:t>την εμπιστοσύνη της Β</w:t>
      </w:r>
      <w:r w:rsidRPr="0076456A">
        <w:rPr>
          <w:rFonts w:eastAsia="Times New Roman"/>
          <w:color w:val="000000" w:themeColor="text1"/>
          <w:szCs w:val="24"/>
        </w:rPr>
        <w:t>ουλής και κυρίως με αυτό το σχέδιο σε λίγους μήνες θα ζητήσει και θα λάβει πα</w:t>
      </w:r>
      <w:r w:rsidRPr="0076456A">
        <w:rPr>
          <w:rFonts w:eastAsia="Times New Roman"/>
          <w:color w:val="000000" w:themeColor="text1"/>
          <w:szCs w:val="24"/>
        </w:rPr>
        <w:t>νηγυρικά την εμπιστοσύνη του ελληνικού λαού</w:t>
      </w:r>
      <w:r>
        <w:rPr>
          <w:rFonts w:eastAsia="Times New Roman"/>
          <w:color w:val="000000" w:themeColor="text1"/>
          <w:szCs w:val="24"/>
        </w:rPr>
        <w:t>.</w:t>
      </w:r>
    </w:p>
    <w:p w14:paraId="6338FA40"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Σας ευχαριστώ πολύ.</w:t>
      </w:r>
    </w:p>
    <w:p w14:paraId="6338FA41" w14:textId="77777777" w:rsidR="00401C51" w:rsidRDefault="00794512">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6338FA42" w14:textId="77777777" w:rsidR="00401C51" w:rsidRDefault="00794512">
      <w:pPr>
        <w:spacing w:line="600" w:lineRule="auto"/>
        <w:ind w:firstLine="720"/>
        <w:jc w:val="both"/>
        <w:rPr>
          <w:rFonts w:eastAsia="Times New Roman"/>
          <w:color w:val="000000" w:themeColor="text1"/>
          <w:szCs w:val="24"/>
        </w:rPr>
      </w:pPr>
      <w:r w:rsidRPr="00117054">
        <w:rPr>
          <w:rFonts w:eastAsia="Times New Roman"/>
          <w:b/>
          <w:color w:val="000000" w:themeColor="text1"/>
          <w:szCs w:val="24"/>
        </w:rPr>
        <w:lastRenderedPageBreak/>
        <w:t>ΠΡΟΕΔΡΕΥΩΝ (Μάριος Γεωργιάδης):</w:t>
      </w:r>
      <w:r>
        <w:rPr>
          <w:rFonts w:eastAsia="Times New Roman"/>
          <w:color w:val="000000" w:themeColor="text1"/>
          <w:szCs w:val="24"/>
        </w:rPr>
        <w:t xml:space="preserve"> Ευχαριστούμε </w:t>
      </w:r>
      <w:r w:rsidRPr="0076456A">
        <w:rPr>
          <w:rFonts w:eastAsia="Times New Roman"/>
          <w:color w:val="000000" w:themeColor="text1"/>
          <w:szCs w:val="24"/>
        </w:rPr>
        <w:t>τον Υπουργό</w:t>
      </w:r>
      <w:r>
        <w:rPr>
          <w:rFonts w:eastAsia="Times New Roman"/>
          <w:color w:val="000000" w:themeColor="text1"/>
          <w:szCs w:val="24"/>
        </w:rPr>
        <w:t xml:space="preserve"> κ. Βερναρδάκη.</w:t>
      </w:r>
    </w:p>
    <w:p w14:paraId="6338FA43"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έχω την τιμή να ανακοινώσω στο Σώμα, πρώτον, </w:t>
      </w:r>
      <w:r>
        <w:rPr>
          <w:rFonts w:eastAsia="Times New Roman"/>
          <w:color w:val="000000" w:themeColor="text1"/>
          <w:szCs w:val="24"/>
        </w:rPr>
        <w:t>ότι ο</w:t>
      </w:r>
      <w:r w:rsidRPr="000C7CC6">
        <w:rPr>
          <w:rFonts w:eastAsia="Times New Roman"/>
          <w:color w:val="000000" w:themeColor="text1"/>
          <w:szCs w:val="24"/>
        </w:rPr>
        <w:t>ι Υπουργοί Υγείας και Οικονομικών, ο Αναπληρωτής Υπουργός Υγείας, καθώς και η Υφυπουργός Οικονομικών κατέθεσαν σήμερα 9</w:t>
      </w:r>
      <w:r>
        <w:rPr>
          <w:rFonts w:eastAsia="Times New Roman"/>
          <w:color w:val="000000" w:themeColor="text1"/>
          <w:szCs w:val="24"/>
        </w:rPr>
        <w:t>-</w:t>
      </w:r>
      <w:r w:rsidRPr="000C7CC6">
        <w:rPr>
          <w:rFonts w:eastAsia="Times New Roman"/>
          <w:color w:val="000000" w:themeColor="text1"/>
          <w:szCs w:val="24"/>
        </w:rPr>
        <w:t>5</w:t>
      </w:r>
      <w:r>
        <w:rPr>
          <w:rFonts w:eastAsia="Times New Roman"/>
          <w:color w:val="000000" w:themeColor="text1"/>
          <w:szCs w:val="24"/>
        </w:rPr>
        <w:t>-</w:t>
      </w:r>
      <w:r w:rsidRPr="000C7CC6">
        <w:rPr>
          <w:rFonts w:eastAsia="Times New Roman"/>
          <w:color w:val="000000" w:themeColor="text1"/>
          <w:szCs w:val="24"/>
        </w:rPr>
        <w:t>2019 σχέδιο νόμου: «Κύρωση της σύμβασης δωρεάς μεταξύ του Ελληνικού Δημοσίου, του Γενικού Νοσοκομείου Παίδων Πεντέλης και των συν</w:t>
      </w:r>
      <w:r w:rsidRPr="000C7CC6">
        <w:rPr>
          <w:rFonts w:eastAsia="Times New Roman"/>
          <w:color w:val="000000" w:themeColor="text1"/>
          <w:szCs w:val="24"/>
        </w:rPr>
        <w:t>εκτελεστών της διαθήκης της Ελισάβετ Παπαγιαννοπούλου».</w:t>
      </w:r>
    </w:p>
    <w:p w14:paraId="6338FA44"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76456A">
        <w:rPr>
          <w:rFonts w:eastAsia="Times New Roman"/>
          <w:color w:val="000000" w:themeColor="text1"/>
          <w:szCs w:val="24"/>
        </w:rPr>
        <w:t>εύτερον</w:t>
      </w:r>
      <w:r>
        <w:rPr>
          <w:rFonts w:eastAsia="Times New Roman"/>
          <w:color w:val="000000" w:themeColor="text1"/>
          <w:szCs w:val="24"/>
        </w:rPr>
        <w:t>,</w:t>
      </w:r>
      <w:r w:rsidRPr="0076456A">
        <w:rPr>
          <w:rFonts w:eastAsia="Times New Roman"/>
          <w:color w:val="000000" w:themeColor="text1"/>
          <w:szCs w:val="24"/>
        </w:rPr>
        <w:t xml:space="preserve"> οι Υπουργοί Περιβάλλοντος και Ενέργειας</w:t>
      </w:r>
      <w:r>
        <w:rPr>
          <w:rFonts w:eastAsia="Times New Roman"/>
          <w:color w:val="000000" w:themeColor="text1"/>
          <w:szCs w:val="24"/>
        </w:rPr>
        <w:t>,</w:t>
      </w:r>
      <w:r w:rsidRPr="0076456A">
        <w:rPr>
          <w:rFonts w:eastAsia="Times New Roman"/>
          <w:color w:val="000000" w:themeColor="text1"/>
          <w:szCs w:val="24"/>
        </w:rPr>
        <w:t xml:space="preserve"> Εξωτερικών και Οικονομικών</w:t>
      </w:r>
      <w:r>
        <w:rPr>
          <w:rFonts w:eastAsia="Times New Roman"/>
          <w:color w:val="000000" w:themeColor="text1"/>
          <w:szCs w:val="24"/>
        </w:rPr>
        <w:t>,</w:t>
      </w:r>
      <w:r w:rsidRPr="0076456A">
        <w:rPr>
          <w:rFonts w:eastAsia="Times New Roman"/>
          <w:color w:val="000000" w:themeColor="text1"/>
          <w:szCs w:val="24"/>
        </w:rPr>
        <w:t xml:space="preserve"> καθώς και ο Αναπληρωτής Υπουργός Περιβάλλοντος και </w:t>
      </w:r>
      <w:r>
        <w:rPr>
          <w:rFonts w:eastAsia="Times New Roman"/>
          <w:color w:val="000000" w:themeColor="text1"/>
          <w:szCs w:val="24"/>
        </w:rPr>
        <w:t>Ενέργειας κατέθεσαν σ</w:t>
      </w:r>
      <w:r w:rsidRPr="0076456A">
        <w:rPr>
          <w:rFonts w:eastAsia="Times New Roman"/>
          <w:color w:val="000000" w:themeColor="text1"/>
          <w:szCs w:val="24"/>
        </w:rPr>
        <w:t xml:space="preserve">ήμερα </w:t>
      </w:r>
      <w:r>
        <w:rPr>
          <w:rFonts w:eastAsia="Times New Roman"/>
          <w:color w:val="000000" w:themeColor="text1"/>
          <w:szCs w:val="24"/>
        </w:rPr>
        <w:t>9</w:t>
      </w:r>
      <w:r>
        <w:rPr>
          <w:rFonts w:eastAsia="Times New Roman"/>
          <w:color w:val="000000" w:themeColor="text1"/>
          <w:szCs w:val="24"/>
        </w:rPr>
        <w:t>-</w:t>
      </w:r>
      <w:r>
        <w:rPr>
          <w:rFonts w:eastAsia="Times New Roman"/>
          <w:color w:val="000000" w:themeColor="text1"/>
          <w:szCs w:val="24"/>
        </w:rPr>
        <w:t>5</w:t>
      </w:r>
      <w:r>
        <w:rPr>
          <w:rFonts w:eastAsia="Times New Roman"/>
          <w:color w:val="000000" w:themeColor="text1"/>
          <w:szCs w:val="24"/>
        </w:rPr>
        <w:t>-</w:t>
      </w:r>
      <w:r>
        <w:rPr>
          <w:rFonts w:eastAsia="Times New Roman"/>
          <w:color w:val="000000" w:themeColor="text1"/>
          <w:szCs w:val="24"/>
        </w:rPr>
        <w:t>2</w:t>
      </w:r>
      <w:r w:rsidRPr="0076456A">
        <w:rPr>
          <w:rFonts w:eastAsia="Times New Roman"/>
          <w:color w:val="000000" w:themeColor="text1"/>
          <w:szCs w:val="24"/>
        </w:rPr>
        <w:t>019 σχέδιο νόμου</w:t>
      </w:r>
      <w:r>
        <w:rPr>
          <w:rFonts w:eastAsia="Times New Roman"/>
          <w:color w:val="000000" w:themeColor="text1"/>
          <w:szCs w:val="24"/>
        </w:rPr>
        <w:t>: «Κύρωση της Σ</w:t>
      </w:r>
      <w:r w:rsidRPr="0076456A">
        <w:rPr>
          <w:rFonts w:eastAsia="Times New Roman"/>
          <w:color w:val="000000" w:themeColor="text1"/>
          <w:szCs w:val="24"/>
        </w:rPr>
        <w:t>υμφωνία</w:t>
      </w:r>
      <w:r w:rsidRPr="0076456A">
        <w:rPr>
          <w:rFonts w:eastAsia="Times New Roman"/>
          <w:color w:val="000000" w:themeColor="text1"/>
          <w:szCs w:val="24"/>
        </w:rPr>
        <w:t xml:space="preserve">ς μεταξύ της </w:t>
      </w:r>
      <w:r>
        <w:rPr>
          <w:rFonts w:eastAsia="Times New Roman"/>
          <w:color w:val="000000" w:themeColor="text1"/>
          <w:szCs w:val="24"/>
        </w:rPr>
        <w:t>Κ</w:t>
      </w:r>
      <w:r w:rsidRPr="0076456A">
        <w:rPr>
          <w:rFonts w:eastAsia="Times New Roman"/>
          <w:color w:val="000000" w:themeColor="text1"/>
          <w:szCs w:val="24"/>
        </w:rPr>
        <w:t xml:space="preserve">υβέρνησης </w:t>
      </w:r>
      <w:r>
        <w:rPr>
          <w:rFonts w:eastAsia="Times New Roman"/>
          <w:color w:val="000000" w:themeColor="text1"/>
          <w:szCs w:val="24"/>
        </w:rPr>
        <w:t>της Ελληνικής Δημοκρατίας και της Κ</w:t>
      </w:r>
      <w:r w:rsidRPr="0076456A">
        <w:rPr>
          <w:rFonts w:eastAsia="Times New Roman"/>
          <w:color w:val="000000" w:themeColor="text1"/>
          <w:szCs w:val="24"/>
        </w:rPr>
        <w:t>υβέρνησης του Αζερμπαϊτζάν για την προστασία του περιβάλλοντος</w:t>
      </w:r>
      <w:r>
        <w:rPr>
          <w:rFonts w:eastAsia="Times New Roman"/>
          <w:color w:val="000000" w:themeColor="text1"/>
          <w:szCs w:val="24"/>
        </w:rPr>
        <w:t>».</w:t>
      </w:r>
    </w:p>
    <w:p w14:paraId="6338FA45"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Τρίτον, </w:t>
      </w:r>
      <w:r w:rsidRPr="0076456A">
        <w:rPr>
          <w:rFonts w:eastAsia="Times New Roman"/>
          <w:color w:val="000000" w:themeColor="text1"/>
          <w:szCs w:val="24"/>
        </w:rPr>
        <w:t xml:space="preserve">ο Υπουργός Περιβάλλοντος </w:t>
      </w:r>
      <w:r>
        <w:rPr>
          <w:rFonts w:eastAsia="Times New Roman"/>
          <w:color w:val="000000" w:themeColor="text1"/>
          <w:szCs w:val="24"/>
        </w:rPr>
        <w:t>και Ε</w:t>
      </w:r>
      <w:r w:rsidRPr="0076456A">
        <w:rPr>
          <w:rFonts w:eastAsia="Times New Roman"/>
          <w:color w:val="000000" w:themeColor="text1"/>
          <w:szCs w:val="24"/>
        </w:rPr>
        <w:t>νέργειας</w:t>
      </w:r>
      <w:r>
        <w:rPr>
          <w:rFonts w:eastAsia="Times New Roman"/>
          <w:color w:val="000000" w:themeColor="text1"/>
          <w:szCs w:val="24"/>
        </w:rPr>
        <w:t>, ο Αντιπρόεδρος της Κ</w:t>
      </w:r>
      <w:r w:rsidRPr="0076456A">
        <w:rPr>
          <w:rFonts w:eastAsia="Times New Roman"/>
          <w:color w:val="000000" w:themeColor="text1"/>
          <w:szCs w:val="24"/>
        </w:rPr>
        <w:t>υβέρνησης και Υπουργός Οικονο</w:t>
      </w:r>
      <w:r>
        <w:rPr>
          <w:rFonts w:eastAsia="Times New Roman"/>
          <w:color w:val="000000" w:themeColor="text1"/>
          <w:szCs w:val="24"/>
        </w:rPr>
        <w:t>μία</w:t>
      </w:r>
      <w:r w:rsidRPr="0076456A">
        <w:rPr>
          <w:rFonts w:eastAsia="Times New Roman"/>
          <w:color w:val="000000" w:themeColor="text1"/>
          <w:szCs w:val="24"/>
        </w:rPr>
        <w:t xml:space="preserve">ς </w:t>
      </w:r>
      <w:r>
        <w:rPr>
          <w:rFonts w:eastAsia="Times New Roman"/>
          <w:color w:val="000000" w:themeColor="text1"/>
          <w:szCs w:val="24"/>
        </w:rPr>
        <w:t>και Α</w:t>
      </w:r>
      <w:r w:rsidRPr="0076456A">
        <w:rPr>
          <w:rFonts w:eastAsia="Times New Roman"/>
          <w:color w:val="000000" w:themeColor="text1"/>
          <w:szCs w:val="24"/>
        </w:rPr>
        <w:t>νάπτυξης</w:t>
      </w:r>
      <w:r>
        <w:rPr>
          <w:rFonts w:eastAsia="Times New Roman"/>
          <w:color w:val="000000" w:themeColor="text1"/>
          <w:szCs w:val="24"/>
        </w:rPr>
        <w:t>,</w:t>
      </w:r>
      <w:r w:rsidRPr="0076456A">
        <w:rPr>
          <w:rFonts w:eastAsia="Times New Roman"/>
          <w:color w:val="000000" w:themeColor="text1"/>
          <w:szCs w:val="24"/>
        </w:rPr>
        <w:t xml:space="preserve"> οι Υπουργοί Εξωτερικών</w:t>
      </w:r>
      <w:r>
        <w:rPr>
          <w:rFonts w:eastAsia="Times New Roman"/>
          <w:color w:val="000000" w:themeColor="text1"/>
          <w:szCs w:val="24"/>
        </w:rPr>
        <w:t>,</w:t>
      </w:r>
      <w:r w:rsidRPr="0076456A">
        <w:rPr>
          <w:rFonts w:eastAsia="Times New Roman"/>
          <w:color w:val="000000" w:themeColor="text1"/>
          <w:szCs w:val="24"/>
        </w:rPr>
        <w:t xml:space="preserve"> Οικονομικών</w:t>
      </w:r>
      <w:r>
        <w:rPr>
          <w:rFonts w:eastAsia="Times New Roman"/>
          <w:color w:val="000000" w:themeColor="text1"/>
          <w:szCs w:val="24"/>
        </w:rPr>
        <w:t>,</w:t>
      </w:r>
      <w:r w:rsidRPr="0076456A">
        <w:rPr>
          <w:rFonts w:eastAsia="Times New Roman"/>
          <w:color w:val="000000" w:themeColor="text1"/>
          <w:szCs w:val="24"/>
        </w:rPr>
        <w:t xml:space="preserve"> Αγροτικής Ανάπτυξης και Τροφίμων</w:t>
      </w:r>
      <w:r>
        <w:rPr>
          <w:rFonts w:eastAsia="Times New Roman"/>
          <w:color w:val="000000" w:themeColor="text1"/>
          <w:szCs w:val="24"/>
        </w:rPr>
        <w:t>,</w:t>
      </w:r>
      <w:r w:rsidRPr="0076456A">
        <w:rPr>
          <w:rFonts w:eastAsia="Times New Roman"/>
          <w:color w:val="000000" w:themeColor="text1"/>
          <w:szCs w:val="24"/>
        </w:rPr>
        <w:t xml:space="preserve"> Δικαιοσύνης</w:t>
      </w:r>
      <w:r>
        <w:rPr>
          <w:rFonts w:eastAsia="Times New Roman"/>
          <w:color w:val="000000" w:themeColor="text1"/>
          <w:szCs w:val="24"/>
        </w:rPr>
        <w:t>,</w:t>
      </w:r>
      <w:r w:rsidRPr="0076456A">
        <w:rPr>
          <w:rFonts w:eastAsia="Times New Roman"/>
          <w:color w:val="000000" w:themeColor="text1"/>
          <w:szCs w:val="24"/>
        </w:rPr>
        <w:t xml:space="preserve"> </w:t>
      </w:r>
      <w:r>
        <w:rPr>
          <w:rFonts w:eastAsia="Times New Roman"/>
          <w:color w:val="000000" w:themeColor="text1"/>
          <w:szCs w:val="24"/>
        </w:rPr>
        <w:t>Δ</w:t>
      </w:r>
      <w:r w:rsidRPr="0076456A">
        <w:rPr>
          <w:rFonts w:eastAsia="Times New Roman"/>
          <w:color w:val="000000" w:themeColor="text1"/>
          <w:szCs w:val="24"/>
        </w:rPr>
        <w:t>ιαφάνειας και Ανθρωπίνων Δικαιωμάτων</w:t>
      </w:r>
      <w:r>
        <w:rPr>
          <w:rFonts w:eastAsia="Times New Roman"/>
          <w:color w:val="000000" w:themeColor="text1"/>
          <w:szCs w:val="24"/>
        </w:rPr>
        <w:t>,</w:t>
      </w:r>
      <w:r w:rsidRPr="0076456A">
        <w:rPr>
          <w:rFonts w:eastAsia="Times New Roman"/>
          <w:color w:val="000000" w:themeColor="text1"/>
          <w:szCs w:val="24"/>
        </w:rPr>
        <w:t xml:space="preserve"> </w:t>
      </w:r>
      <w:r>
        <w:rPr>
          <w:rFonts w:eastAsia="Times New Roman"/>
          <w:color w:val="000000" w:themeColor="text1"/>
          <w:szCs w:val="24"/>
        </w:rPr>
        <w:t>καθώς και οι Αναπ</w:t>
      </w:r>
      <w:r w:rsidRPr="0076456A">
        <w:rPr>
          <w:rFonts w:eastAsia="Times New Roman"/>
          <w:color w:val="000000" w:themeColor="text1"/>
          <w:szCs w:val="24"/>
        </w:rPr>
        <w:t>ληρωτές Υπουργοί Οικονο</w:t>
      </w:r>
      <w:r>
        <w:rPr>
          <w:rFonts w:eastAsia="Times New Roman"/>
          <w:color w:val="000000" w:themeColor="text1"/>
          <w:szCs w:val="24"/>
        </w:rPr>
        <w:t>μία</w:t>
      </w:r>
      <w:r w:rsidRPr="0076456A">
        <w:rPr>
          <w:rFonts w:eastAsia="Times New Roman"/>
          <w:color w:val="000000" w:themeColor="text1"/>
          <w:szCs w:val="24"/>
        </w:rPr>
        <w:t xml:space="preserve">ς </w:t>
      </w:r>
      <w:r>
        <w:rPr>
          <w:rFonts w:eastAsia="Times New Roman"/>
          <w:color w:val="000000" w:themeColor="text1"/>
          <w:szCs w:val="24"/>
        </w:rPr>
        <w:t>και Ανάπτυξης και Περιβάλλοντος και Ε</w:t>
      </w:r>
      <w:r w:rsidRPr="0076456A">
        <w:rPr>
          <w:rFonts w:eastAsia="Times New Roman"/>
          <w:color w:val="000000" w:themeColor="text1"/>
          <w:szCs w:val="24"/>
        </w:rPr>
        <w:t xml:space="preserve">νέργειας κατέθεσαν σήμερα </w:t>
      </w:r>
      <w:r>
        <w:rPr>
          <w:rFonts w:eastAsia="Times New Roman"/>
          <w:color w:val="000000" w:themeColor="text1"/>
          <w:szCs w:val="24"/>
        </w:rPr>
        <w:t>9</w:t>
      </w:r>
      <w:r>
        <w:rPr>
          <w:rFonts w:eastAsia="Times New Roman"/>
          <w:color w:val="000000" w:themeColor="text1"/>
          <w:szCs w:val="24"/>
        </w:rPr>
        <w:t>-</w:t>
      </w:r>
      <w:r w:rsidRPr="0076456A">
        <w:rPr>
          <w:rFonts w:eastAsia="Times New Roman"/>
          <w:color w:val="000000" w:themeColor="text1"/>
          <w:szCs w:val="24"/>
        </w:rPr>
        <w:t>5</w:t>
      </w:r>
      <w:r>
        <w:rPr>
          <w:rFonts w:eastAsia="Times New Roman"/>
          <w:color w:val="000000" w:themeColor="text1"/>
          <w:szCs w:val="24"/>
        </w:rPr>
        <w:t>-</w:t>
      </w:r>
      <w:r>
        <w:rPr>
          <w:rFonts w:eastAsia="Times New Roman"/>
          <w:color w:val="000000" w:themeColor="text1"/>
          <w:szCs w:val="24"/>
        </w:rPr>
        <w:t>2019</w:t>
      </w:r>
      <w:r w:rsidRPr="0076456A">
        <w:rPr>
          <w:rFonts w:eastAsia="Times New Roman"/>
          <w:color w:val="000000" w:themeColor="text1"/>
          <w:szCs w:val="24"/>
        </w:rPr>
        <w:t xml:space="preserve"> σχέδιο νόμου</w:t>
      </w:r>
      <w:r>
        <w:rPr>
          <w:rFonts w:eastAsia="Times New Roman"/>
          <w:color w:val="000000" w:themeColor="text1"/>
          <w:szCs w:val="24"/>
        </w:rPr>
        <w:t>: «</w:t>
      </w:r>
      <w:r>
        <w:rPr>
          <w:rFonts w:eastAsia="Times New Roman"/>
          <w:color w:val="000000" w:themeColor="text1"/>
          <w:szCs w:val="24"/>
        </w:rPr>
        <w:t>Κ</w:t>
      </w:r>
      <w:r w:rsidRPr="0076456A">
        <w:rPr>
          <w:rFonts w:eastAsia="Times New Roman"/>
          <w:color w:val="000000" w:themeColor="text1"/>
          <w:szCs w:val="24"/>
        </w:rPr>
        <w:t xml:space="preserve">ύρωση του </w:t>
      </w:r>
      <w:r>
        <w:rPr>
          <w:rFonts w:eastAsia="Times New Roman"/>
          <w:color w:val="000000" w:themeColor="text1"/>
          <w:szCs w:val="24"/>
        </w:rPr>
        <w:t>Π</w:t>
      </w:r>
      <w:r w:rsidRPr="0076456A">
        <w:rPr>
          <w:rFonts w:eastAsia="Times New Roman"/>
          <w:color w:val="000000" w:themeColor="text1"/>
          <w:szCs w:val="24"/>
        </w:rPr>
        <w:t xml:space="preserve">ρωτοκόλλου της </w:t>
      </w:r>
      <w:r>
        <w:rPr>
          <w:rFonts w:eastAsia="Times New Roman"/>
          <w:color w:val="000000" w:themeColor="text1"/>
          <w:szCs w:val="24"/>
        </w:rPr>
        <w:t xml:space="preserve">Ναγκόγια </w:t>
      </w:r>
      <w:r w:rsidRPr="0076456A">
        <w:rPr>
          <w:rFonts w:eastAsia="Times New Roman"/>
          <w:color w:val="000000" w:themeColor="text1"/>
          <w:szCs w:val="24"/>
        </w:rPr>
        <w:t>σχετικά με</w:t>
      </w:r>
      <w:r>
        <w:rPr>
          <w:rFonts w:eastAsia="Times New Roman"/>
          <w:color w:val="000000" w:themeColor="text1"/>
          <w:szCs w:val="24"/>
        </w:rPr>
        <w:t xml:space="preserve"> την πρόσβαση στους γενετικούς π</w:t>
      </w:r>
      <w:r w:rsidRPr="0076456A">
        <w:rPr>
          <w:rFonts w:eastAsia="Times New Roman"/>
          <w:color w:val="000000" w:themeColor="text1"/>
          <w:szCs w:val="24"/>
        </w:rPr>
        <w:t xml:space="preserve">όρους και τον δίκαιο και ισότιμο καταμερισμό των οφελών που απορρέουν από τη χρησιμοποίησή </w:t>
      </w:r>
      <w:r>
        <w:rPr>
          <w:rFonts w:eastAsia="Times New Roman"/>
          <w:color w:val="000000" w:themeColor="text1"/>
          <w:szCs w:val="24"/>
        </w:rPr>
        <w:t>τους,</w:t>
      </w:r>
      <w:r w:rsidRPr="0076456A">
        <w:rPr>
          <w:rFonts w:eastAsia="Times New Roman"/>
          <w:color w:val="000000" w:themeColor="text1"/>
          <w:szCs w:val="24"/>
        </w:rPr>
        <w:t xml:space="preserve"> στη </w:t>
      </w:r>
      <w:r>
        <w:rPr>
          <w:rFonts w:eastAsia="Times New Roman"/>
          <w:color w:val="000000" w:themeColor="text1"/>
          <w:szCs w:val="24"/>
        </w:rPr>
        <w:t>Σ</w:t>
      </w:r>
      <w:r w:rsidRPr="0076456A">
        <w:rPr>
          <w:rFonts w:eastAsia="Times New Roman"/>
          <w:color w:val="000000" w:themeColor="text1"/>
          <w:szCs w:val="24"/>
        </w:rPr>
        <w:t xml:space="preserve">ύμβαση των Ηνωμένων Εθνών για τη </w:t>
      </w:r>
      <w:r>
        <w:rPr>
          <w:rFonts w:eastAsia="Times New Roman"/>
          <w:color w:val="000000" w:themeColor="text1"/>
          <w:szCs w:val="24"/>
        </w:rPr>
        <w:t>Β</w:t>
      </w:r>
      <w:r w:rsidRPr="0076456A">
        <w:rPr>
          <w:rFonts w:eastAsia="Times New Roman"/>
          <w:color w:val="000000" w:themeColor="text1"/>
          <w:szCs w:val="24"/>
        </w:rPr>
        <w:t>ιοποικιλότητα</w:t>
      </w:r>
      <w:r>
        <w:rPr>
          <w:rFonts w:eastAsia="Times New Roman"/>
          <w:color w:val="000000" w:themeColor="text1"/>
          <w:szCs w:val="24"/>
        </w:rPr>
        <w:t>».</w:t>
      </w:r>
    </w:p>
    <w:p w14:paraId="6338FA46"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76456A">
        <w:rPr>
          <w:rFonts w:eastAsia="Times New Roman"/>
          <w:color w:val="000000" w:themeColor="text1"/>
          <w:szCs w:val="24"/>
        </w:rPr>
        <w:t>αραπέμπονται στις αρμόδιε</w:t>
      </w:r>
      <w:r w:rsidRPr="0076456A">
        <w:rPr>
          <w:rFonts w:eastAsia="Times New Roman"/>
          <w:color w:val="000000" w:themeColor="text1"/>
          <w:szCs w:val="24"/>
        </w:rPr>
        <w:t>ς Διαρκείς Επιτροπές</w:t>
      </w:r>
      <w:r>
        <w:rPr>
          <w:rFonts w:eastAsia="Times New Roman"/>
          <w:color w:val="000000" w:themeColor="text1"/>
          <w:szCs w:val="24"/>
        </w:rPr>
        <w:t>.</w:t>
      </w:r>
    </w:p>
    <w:p w14:paraId="6338FA47"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Ο κ. Λ</w:t>
      </w:r>
      <w:r w:rsidRPr="0076456A">
        <w:rPr>
          <w:rFonts w:eastAsia="Times New Roman"/>
          <w:color w:val="000000" w:themeColor="text1"/>
          <w:szCs w:val="24"/>
        </w:rPr>
        <w:t>οβέρδο</w:t>
      </w:r>
      <w:r>
        <w:rPr>
          <w:rFonts w:eastAsia="Times New Roman"/>
          <w:color w:val="000000" w:themeColor="text1"/>
          <w:szCs w:val="24"/>
        </w:rPr>
        <w:t>ς,</w:t>
      </w:r>
      <w:r w:rsidRPr="0076456A">
        <w:rPr>
          <w:rFonts w:eastAsia="Times New Roman"/>
          <w:color w:val="000000" w:themeColor="text1"/>
          <w:szCs w:val="24"/>
        </w:rPr>
        <w:t xml:space="preserve"> </w:t>
      </w:r>
      <w:r>
        <w:rPr>
          <w:rFonts w:eastAsia="Times New Roman"/>
          <w:color w:val="000000" w:themeColor="text1"/>
          <w:szCs w:val="24"/>
        </w:rPr>
        <w:t>Κ</w:t>
      </w:r>
      <w:r w:rsidRPr="0076456A">
        <w:rPr>
          <w:rFonts w:eastAsia="Times New Roman"/>
          <w:color w:val="000000" w:themeColor="text1"/>
          <w:szCs w:val="24"/>
        </w:rPr>
        <w:t xml:space="preserve">οινοβουλευτικός </w:t>
      </w:r>
      <w:r>
        <w:rPr>
          <w:rFonts w:eastAsia="Times New Roman"/>
          <w:color w:val="000000" w:themeColor="text1"/>
          <w:szCs w:val="24"/>
        </w:rPr>
        <w:t>Ε</w:t>
      </w:r>
      <w:r w:rsidRPr="0076456A">
        <w:rPr>
          <w:rFonts w:eastAsia="Times New Roman"/>
          <w:color w:val="000000" w:themeColor="text1"/>
          <w:szCs w:val="24"/>
        </w:rPr>
        <w:t xml:space="preserve">κπρόσωπος της </w:t>
      </w:r>
      <w:r>
        <w:rPr>
          <w:rFonts w:eastAsia="Times New Roman"/>
          <w:color w:val="000000" w:themeColor="text1"/>
          <w:szCs w:val="24"/>
        </w:rPr>
        <w:t>Δ</w:t>
      </w:r>
      <w:r w:rsidRPr="0076456A">
        <w:rPr>
          <w:rFonts w:eastAsia="Times New Roman"/>
          <w:color w:val="000000" w:themeColor="text1"/>
          <w:szCs w:val="24"/>
        </w:rPr>
        <w:t xml:space="preserve">ημοκρατικής </w:t>
      </w:r>
      <w:r>
        <w:rPr>
          <w:rFonts w:eastAsia="Times New Roman"/>
          <w:color w:val="000000" w:themeColor="text1"/>
          <w:szCs w:val="24"/>
        </w:rPr>
        <w:t>Συμπ</w:t>
      </w:r>
      <w:r w:rsidRPr="0076456A">
        <w:rPr>
          <w:rFonts w:eastAsia="Times New Roman"/>
          <w:color w:val="000000" w:themeColor="text1"/>
          <w:szCs w:val="24"/>
        </w:rPr>
        <w:t>αράταξης</w:t>
      </w:r>
      <w:r>
        <w:rPr>
          <w:rFonts w:eastAsia="Times New Roman"/>
          <w:color w:val="000000" w:themeColor="text1"/>
          <w:szCs w:val="24"/>
        </w:rPr>
        <w:t>,</w:t>
      </w:r>
      <w:r w:rsidRPr="0076456A">
        <w:rPr>
          <w:rFonts w:eastAsia="Times New Roman"/>
          <w:color w:val="000000" w:themeColor="text1"/>
          <w:szCs w:val="24"/>
        </w:rPr>
        <w:t xml:space="preserve"> έχε</w:t>
      </w:r>
      <w:r>
        <w:rPr>
          <w:rFonts w:eastAsia="Times New Roman"/>
          <w:color w:val="000000" w:themeColor="text1"/>
          <w:szCs w:val="24"/>
        </w:rPr>
        <w:t>ι</w:t>
      </w:r>
      <w:r w:rsidRPr="0076456A">
        <w:rPr>
          <w:rFonts w:eastAsia="Times New Roman"/>
          <w:color w:val="000000" w:themeColor="text1"/>
          <w:szCs w:val="24"/>
        </w:rPr>
        <w:t xml:space="preserve"> το</w:t>
      </w:r>
      <w:r>
        <w:rPr>
          <w:rFonts w:eastAsia="Times New Roman"/>
          <w:color w:val="000000" w:themeColor="text1"/>
          <w:szCs w:val="24"/>
        </w:rPr>
        <w:t>ν</w:t>
      </w:r>
      <w:r w:rsidRPr="0076456A">
        <w:rPr>
          <w:rFonts w:eastAsia="Times New Roman"/>
          <w:color w:val="000000" w:themeColor="text1"/>
          <w:szCs w:val="24"/>
        </w:rPr>
        <w:t xml:space="preserve"> λόγο για </w:t>
      </w:r>
      <w:r>
        <w:rPr>
          <w:rFonts w:eastAsia="Times New Roman"/>
          <w:color w:val="000000" w:themeColor="text1"/>
          <w:szCs w:val="24"/>
        </w:rPr>
        <w:t>δώδεκα</w:t>
      </w:r>
      <w:r w:rsidRPr="0076456A">
        <w:rPr>
          <w:rFonts w:eastAsia="Times New Roman"/>
          <w:color w:val="000000" w:themeColor="text1"/>
          <w:szCs w:val="24"/>
        </w:rPr>
        <w:t xml:space="preserve"> λεπτά</w:t>
      </w:r>
      <w:r>
        <w:rPr>
          <w:rFonts w:eastAsia="Times New Roman"/>
          <w:color w:val="000000" w:themeColor="text1"/>
          <w:szCs w:val="24"/>
        </w:rPr>
        <w:t>.</w:t>
      </w:r>
    </w:p>
    <w:p w14:paraId="6338FA48" w14:textId="77777777" w:rsidR="00401C51" w:rsidRDefault="00794512">
      <w:pPr>
        <w:spacing w:line="600" w:lineRule="auto"/>
        <w:ind w:firstLine="720"/>
        <w:jc w:val="both"/>
        <w:rPr>
          <w:rFonts w:eastAsia="Times New Roman"/>
          <w:color w:val="000000" w:themeColor="text1"/>
          <w:szCs w:val="24"/>
        </w:rPr>
      </w:pPr>
      <w:r w:rsidRPr="0056284E">
        <w:rPr>
          <w:rFonts w:eastAsia="Times New Roman"/>
          <w:b/>
          <w:color w:val="000000" w:themeColor="text1"/>
          <w:szCs w:val="24"/>
        </w:rPr>
        <w:t>ΑΝΔΡΕΑΣ ΛΟΒΕΡΔΟΣ:</w:t>
      </w:r>
      <w:r>
        <w:rPr>
          <w:rFonts w:eastAsia="Times New Roman"/>
          <w:color w:val="000000" w:themeColor="text1"/>
          <w:szCs w:val="24"/>
        </w:rPr>
        <w:t xml:space="preserve"> Ε</w:t>
      </w:r>
      <w:r w:rsidRPr="0076456A">
        <w:rPr>
          <w:rFonts w:eastAsia="Times New Roman"/>
          <w:color w:val="000000" w:themeColor="text1"/>
          <w:szCs w:val="24"/>
        </w:rPr>
        <w:t>υχαριστώ</w:t>
      </w:r>
      <w:r>
        <w:rPr>
          <w:rFonts w:eastAsia="Times New Roman"/>
          <w:color w:val="000000" w:themeColor="text1"/>
          <w:szCs w:val="24"/>
        </w:rPr>
        <w:t>, κύριε Π</w:t>
      </w:r>
      <w:r w:rsidRPr="0076456A">
        <w:rPr>
          <w:rFonts w:eastAsia="Times New Roman"/>
          <w:color w:val="000000" w:themeColor="text1"/>
          <w:szCs w:val="24"/>
        </w:rPr>
        <w:t>ρόεδρε</w:t>
      </w:r>
      <w:r>
        <w:rPr>
          <w:rFonts w:eastAsia="Times New Roman"/>
          <w:color w:val="000000" w:themeColor="text1"/>
          <w:szCs w:val="24"/>
        </w:rPr>
        <w:t>.</w:t>
      </w:r>
    </w:p>
    <w:p w14:paraId="6338FA49"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Κυρίες και κύριοι Β</w:t>
      </w:r>
      <w:r w:rsidRPr="0076456A">
        <w:rPr>
          <w:rFonts w:eastAsia="Times New Roman"/>
          <w:color w:val="000000" w:themeColor="text1"/>
          <w:szCs w:val="24"/>
        </w:rPr>
        <w:t>ουλευτές</w:t>
      </w:r>
      <w:r>
        <w:rPr>
          <w:rFonts w:eastAsia="Times New Roman"/>
          <w:color w:val="000000" w:themeColor="text1"/>
          <w:szCs w:val="24"/>
        </w:rPr>
        <w:t>, κ</w:t>
      </w:r>
      <w:r w:rsidRPr="0076456A">
        <w:rPr>
          <w:rFonts w:eastAsia="Times New Roman"/>
          <w:color w:val="000000" w:themeColor="text1"/>
          <w:szCs w:val="24"/>
        </w:rPr>
        <w:t>αλησπέρα</w:t>
      </w:r>
      <w:r>
        <w:rPr>
          <w:rFonts w:eastAsia="Times New Roman"/>
          <w:color w:val="000000" w:themeColor="text1"/>
          <w:szCs w:val="24"/>
        </w:rPr>
        <w:t>.</w:t>
      </w:r>
    </w:p>
    <w:p w14:paraId="6338FA4A"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Β</w:t>
      </w:r>
      <w:r w:rsidRPr="0076456A">
        <w:rPr>
          <w:rFonts w:eastAsia="Times New Roman"/>
          <w:color w:val="000000" w:themeColor="text1"/>
          <w:szCs w:val="24"/>
        </w:rPr>
        <w:t>ουλευτές του ΣΥΡΙΖΑ</w:t>
      </w:r>
      <w:r>
        <w:rPr>
          <w:rFonts w:eastAsia="Times New Roman"/>
          <w:color w:val="000000" w:themeColor="text1"/>
          <w:szCs w:val="24"/>
        </w:rPr>
        <w:t>,</w:t>
      </w:r>
      <w:r w:rsidRPr="0076456A">
        <w:rPr>
          <w:rFonts w:eastAsia="Times New Roman"/>
          <w:color w:val="000000" w:themeColor="text1"/>
          <w:szCs w:val="24"/>
        </w:rPr>
        <w:t xml:space="preserve"> σε έξι μήνες δύο προτάσ</w:t>
      </w:r>
      <w:r>
        <w:rPr>
          <w:rFonts w:eastAsia="Times New Roman"/>
          <w:color w:val="000000" w:themeColor="text1"/>
          <w:szCs w:val="24"/>
        </w:rPr>
        <w:t>ει</w:t>
      </w:r>
      <w:r w:rsidRPr="0076456A">
        <w:rPr>
          <w:rFonts w:eastAsia="Times New Roman"/>
          <w:color w:val="000000" w:themeColor="text1"/>
          <w:szCs w:val="24"/>
        </w:rPr>
        <w:t xml:space="preserve">ς </w:t>
      </w:r>
      <w:r>
        <w:rPr>
          <w:rFonts w:eastAsia="Times New Roman"/>
          <w:color w:val="000000" w:themeColor="text1"/>
          <w:szCs w:val="24"/>
        </w:rPr>
        <w:t>εμπιστοσύνης απευθύνα</w:t>
      </w:r>
      <w:r w:rsidRPr="0076456A">
        <w:rPr>
          <w:rFonts w:eastAsia="Times New Roman"/>
          <w:color w:val="000000" w:themeColor="text1"/>
          <w:szCs w:val="24"/>
        </w:rPr>
        <w:t>τε</w:t>
      </w:r>
      <w:r>
        <w:rPr>
          <w:rFonts w:eastAsia="Times New Roman"/>
          <w:color w:val="000000" w:themeColor="text1"/>
          <w:szCs w:val="24"/>
        </w:rPr>
        <w:t xml:space="preserve"> στο Σ</w:t>
      </w:r>
      <w:r w:rsidRPr="0076456A">
        <w:rPr>
          <w:rFonts w:eastAsia="Times New Roman"/>
          <w:color w:val="000000" w:themeColor="text1"/>
          <w:szCs w:val="24"/>
        </w:rPr>
        <w:t>ώμα</w:t>
      </w:r>
      <w:r>
        <w:rPr>
          <w:rFonts w:eastAsia="Times New Roman"/>
          <w:color w:val="000000" w:themeColor="text1"/>
          <w:szCs w:val="24"/>
        </w:rPr>
        <w:t xml:space="preserve">. Επαναλαμβάνω ότι </w:t>
      </w:r>
      <w:r w:rsidRPr="0076456A">
        <w:rPr>
          <w:rFonts w:eastAsia="Times New Roman"/>
          <w:color w:val="000000" w:themeColor="text1"/>
          <w:szCs w:val="24"/>
        </w:rPr>
        <w:t>σε έξι μήνες δύο πρότασης εμπιστοσύνης απευθύν</w:t>
      </w:r>
      <w:r>
        <w:rPr>
          <w:rFonts w:eastAsia="Times New Roman"/>
          <w:color w:val="000000" w:themeColor="text1"/>
          <w:szCs w:val="24"/>
        </w:rPr>
        <w:t>ατε στο Σ</w:t>
      </w:r>
      <w:r w:rsidRPr="0076456A">
        <w:rPr>
          <w:rFonts w:eastAsia="Times New Roman"/>
          <w:color w:val="000000" w:themeColor="text1"/>
          <w:szCs w:val="24"/>
        </w:rPr>
        <w:t>ώμα</w:t>
      </w:r>
      <w:r>
        <w:rPr>
          <w:rFonts w:eastAsia="Times New Roman"/>
          <w:color w:val="000000" w:themeColor="text1"/>
          <w:szCs w:val="24"/>
        </w:rPr>
        <w:t>. Α</w:t>
      </w:r>
      <w:r w:rsidRPr="0076456A">
        <w:rPr>
          <w:rFonts w:eastAsia="Times New Roman"/>
          <w:color w:val="000000" w:themeColor="text1"/>
          <w:szCs w:val="24"/>
        </w:rPr>
        <w:t xml:space="preserve">μφιβάλλετε για τον εαυτό </w:t>
      </w:r>
      <w:r>
        <w:rPr>
          <w:rFonts w:eastAsia="Times New Roman"/>
          <w:color w:val="000000" w:themeColor="text1"/>
          <w:szCs w:val="24"/>
        </w:rPr>
        <w:t>σας; Η</w:t>
      </w:r>
      <w:r w:rsidRPr="0076456A">
        <w:rPr>
          <w:rFonts w:eastAsia="Times New Roman"/>
          <w:color w:val="000000" w:themeColor="text1"/>
          <w:szCs w:val="24"/>
        </w:rPr>
        <w:t xml:space="preserve"> </w:t>
      </w:r>
      <w:r>
        <w:rPr>
          <w:rFonts w:eastAsia="Times New Roman"/>
          <w:color w:val="000000" w:themeColor="text1"/>
          <w:szCs w:val="24"/>
        </w:rPr>
        <w:t>μία</w:t>
      </w:r>
      <w:r w:rsidRPr="0076456A">
        <w:rPr>
          <w:rFonts w:eastAsia="Times New Roman"/>
          <w:color w:val="000000" w:themeColor="text1"/>
          <w:szCs w:val="24"/>
        </w:rPr>
        <w:t xml:space="preserve"> ήταν το</w:t>
      </w:r>
      <w:r>
        <w:rPr>
          <w:rFonts w:eastAsia="Times New Roman"/>
          <w:color w:val="000000" w:themeColor="text1"/>
          <w:szCs w:val="24"/>
        </w:rPr>
        <w:t xml:space="preserve">ν Γενάρη και </w:t>
      </w:r>
      <w:r w:rsidRPr="0076456A">
        <w:rPr>
          <w:rFonts w:eastAsia="Times New Roman"/>
          <w:color w:val="000000" w:themeColor="text1"/>
          <w:szCs w:val="24"/>
        </w:rPr>
        <w:t>η άλλη είναι τώρα</w:t>
      </w:r>
      <w:r>
        <w:rPr>
          <w:rFonts w:eastAsia="Times New Roman"/>
          <w:color w:val="000000" w:themeColor="text1"/>
          <w:szCs w:val="24"/>
        </w:rPr>
        <w:t>.</w:t>
      </w:r>
      <w:r w:rsidRPr="0076456A">
        <w:rPr>
          <w:rFonts w:eastAsia="Times New Roman"/>
          <w:color w:val="000000" w:themeColor="text1"/>
          <w:szCs w:val="24"/>
        </w:rPr>
        <w:t xml:space="preserve"> </w:t>
      </w:r>
    </w:p>
    <w:p w14:paraId="6338FA4B" w14:textId="77777777" w:rsidR="00401C51" w:rsidRDefault="00794512">
      <w:pPr>
        <w:spacing w:line="600" w:lineRule="auto"/>
        <w:ind w:firstLine="720"/>
        <w:jc w:val="both"/>
        <w:rPr>
          <w:rFonts w:eastAsia="Times New Roman"/>
          <w:color w:val="000000" w:themeColor="text1"/>
          <w:szCs w:val="24"/>
        </w:rPr>
      </w:pPr>
      <w:r w:rsidRPr="0076456A">
        <w:rPr>
          <w:rFonts w:eastAsia="Times New Roman"/>
          <w:color w:val="000000" w:themeColor="text1"/>
          <w:szCs w:val="24"/>
        </w:rPr>
        <w:t>Ίσως κανείς</w:t>
      </w:r>
      <w:r>
        <w:rPr>
          <w:rFonts w:eastAsia="Times New Roman"/>
          <w:color w:val="000000" w:themeColor="text1"/>
          <w:szCs w:val="24"/>
        </w:rPr>
        <w:t xml:space="preserve"> να σκέφτεται ότι δικαιολογημ</w:t>
      </w:r>
      <w:r>
        <w:rPr>
          <w:rFonts w:eastAsia="Times New Roman"/>
          <w:color w:val="000000" w:themeColor="text1"/>
          <w:szCs w:val="24"/>
        </w:rPr>
        <w:t>ένα</w:t>
      </w:r>
      <w:r w:rsidRPr="0076456A">
        <w:rPr>
          <w:rFonts w:eastAsia="Times New Roman"/>
          <w:color w:val="000000" w:themeColor="text1"/>
          <w:szCs w:val="24"/>
        </w:rPr>
        <w:t xml:space="preserve"> αμφιβάλλουν κάποιοι από </w:t>
      </w:r>
      <w:r>
        <w:rPr>
          <w:rFonts w:eastAsia="Times New Roman"/>
          <w:color w:val="000000" w:themeColor="text1"/>
          <w:szCs w:val="24"/>
        </w:rPr>
        <w:t>ε</w:t>
      </w:r>
      <w:r w:rsidRPr="0076456A">
        <w:rPr>
          <w:rFonts w:eastAsia="Times New Roman"/>
          <w:color w:val="000000" w:themeColor="text1"/>
          <w:szCs w:val="24"/>
        </w:rPr>
        <w:t>σάς τουλάχιστον</w:t>
      </w:r>
      <w:r>
        <w:rPr>
          <w:rFonts w:eastAsia="Times New Roman"/>
          <w:color w:val="000000" w:themeColor="text1"/>
          <w:szCs w:val="24"/>
        </w:rPr>
        <w:t>,</w:t>
      </w:r>
      <w:r w:rsidRPr="0076456A">
        <w:rPr>
          <w:rFonts w:eastAsia="Times New Roman"/>
          <w:color w:val="000000" w:themeColor="text1"/>
          <w:szCs w:val="24"/>
        </w:rPr>
        <w:t xml:space="preserve"> γιατί με τόσες κοινοβουλευτικές αλχημείες κρατιέστε στη Βουλή</w:t>
      </w:r>
      <w:r>
        <w:rPr>
          <w:rFonts w:eastAsia="Times New Roman"/>
          <w:color w:val="000000" w:themeColor="text1"/>
          <w:szCs w:val="24"/>
        </w:rPr>
        <w:t>, α</w:t>
      </w:r>
      <w:r w:rsidRPr="0076456A">
        <w:rPr>
          <w:rFonts w:eastAsia="Times New Roman"/>
          <w:color w:val="000000" w:themeColor="text1"/>
          <w:szCs w:val="24"/>
        </w:rPr>
        <w:t>φού δεν υπάρχει κάποια κοινο</w:t>
      </w:r>
      <w:r>
        <w:rPr>
          <w:rFonts w:eastAsia="Times New Roman"/>
          <w:color w:val="000000" w:themeColor="text1"/>
          <w:szCs w:val="24"/>
        </w:rPr>
        <w:t xml:space="preserve">βουλευτική αλχημεία που </w:t>
      </w:r>
      <w:r w:rsidRPr="0076456A">
        <w:rPr>
          <w:rFonts w:eastAsia="Times New Roman"/>
          <w:color w:val="000000" w:themeColor="text1"/>
          <w:szCs w:val="24"/>
        </w:rPr>
        <w:t>να μην έχετε κάνει</w:t>
      </w:r>
      <w:r>
        <w:rPr>
          <w:rFonts w:eastAsia="Times New Roman"/>
          <w:color w:val="000000" w:themeColor="text1"/>
          <w:szCs w:val="24"/>
        </w:rPr>
        <w:t>,</w:t>
      </w:r>
      <w:r w:rsidRPr="0076456A">
        <w:rPr>
          <w:rFonts w:eastAsia="Times New Roman"/>
          <w:color w:val="000000" w:themeColor="text1"/>
          <w:szCs w:val="24"/>
        </w:rPr>
        <w:t xml:space="preserve"> λογικό </w:t>
      </w:r>
      <w:r>
        <w:rPr>
          <w:rFonts w:eastAsia="Times New Roman"/>
          <w:color w:val="000000" w:themeColor="text1"/>
          <w:szCs w:val="24"/>
        </w:rPr>
        <w:t>θα ήταν</w:t>
      </w:r>
      <w:r w:rsidRPr="0076456A">
        <w:rPr>
          <w:rFonts w:eastAsia="Times New Roman"/>
          <w:color w:val="000000" w:themeColor="text1"/>
          <w:szCs w:val="24"/>
        </w:rPr>
        <w:t xml:space="preserve"> να ζητάτε κάθε τρεις και λίγο και </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w:t>
      </w:r>
      <w:r w:rsidRPr="0076456A">
        <w:rPr>
          <w:rFonts w:eastAsia="Times New Roman"/>
          <w:color w:val="000000" w:themeColor="text1"/>
          <w:szCs w:val="24"/>
        </w:rPr>
        <w:t xml:space="preserve"> επιβεβαίωση της Βουλή</w:t>
      </w:r>
      <w:r w:rsidRPr="0076456A">
        <w:rPr>
          <w:rFonts w:eastAsia="Times New Roman"/>
          <w:color w:val="000000" w:themeColor="text1"/>
          <w:szCs w:val="24"/>
        </w:rPr>
        <w:t>ς ότι σ</w:t>
      </w:r>
      <w:r>
        <w:rPr>
          <w:rFonts w:eastAsia="Times New Roman"/>
          <w:color w:val="000000" w:themeColor="text1"/>
          <w:szCs w:val="24"/>
        </w:rPr>
        <w:t>τέκεστε, τουλάχιστον τυπικώ</w:t>
      </w:r>
      <w:r w:rsidRPr="0076456A">
        <w:rPr>
          <w:rFonts w:eastAsia="Times New Roman"/>
          <w:color w:val="000000" w:themeColor="text1"/>
          <w:szCs w:val="24"/>
        </w:rPr>
        <w:t>ς</w:t>
      </w:r>
      <w:r>
        <w:rPr>
          <w:rFonts w:eastAsia="Times New Roman"/>
          <w:color w:val="000000" w:themeColor="text1"/>
          <w:szCs w:val="24"/>
        </w:rPr>
        <w:t>, στα έδρανά</w:t>
      </w:r>
      <w:r w:rsidRPr="0076456A">
        <w:rPr>
          <w:rFonts w:eastAsia="Times New Roman"/>
          <w:color w:val="000000" w:themeColor="text1"/>
          <w:szCs w:val="24"/>
        </w:rPr>
        <w:t xml:space="preserve"> </w:t>
      </w:r>
      <w:r>
        <w:rPr>
          <w:rFonts w:eastAsia="Times New Roman"/>
          <w:color w:val="000000" w:themeColor="text1"/>
          <w:szCs w:val="24"/>
        </w:rPr>
        <w:t>σας.</w:t>
      </w:r>
    </w:p>
    <w:p w14:paraId="6338FA4C"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w:t>
      </w:r>
      <w:r w:rsidRPr="0076456A">
        <w:rPr>
          <w:rFonts w:eastAsia="Times New Roman"/>
          <w:color w:val="000000" w:themeColor="text1"/>
          <w:szCs w:val="24"/>
        </w:rPr>
        <w:t xml:space="preserve">ίστε </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 Κ</w:t>
      </w:r>
      <w:r w:rsidRPr="0076456A">
        <w:rPr>
          <w:rFonts w:eastAsia="Times New Roman"/>
          <w:color w:val="000000" w:themeColor="text1"/>
          <w:szCs w:val="24"/>
        </w:rPr>
        <w:t xml:space="preserve">υβέρνηση κοινοβουλευτικών </w:t>
      </w:r>
      <w:r>
        <w:rPr>
          <w:rFonts w:eastAsia="Times New Roman"/>
          <w:color w:val="000000" w:themeColor="text1"/>
          <w:szCs w:val="24"/>
        </w:rPr>
        <w:t xml:space="preserve">αλχημειών με δάνειους </w:t>
      </w:r>
      <w:r w:rsidRPr="0076456A">
        <w:rPr>
          <w:rFonts w:eastAsia="Times New Roman"/>
          <w:color w:val="000000" w:themeColor="text1"/>
          <w:szCs w:val="24"/>
        </w:rPr>
        <w:t>πολιτικούς μιας χρήσης</w:t>
      </w:r>
      <w:r>
        <w:rPr>
          <w:rFonts w:eastAsia="Times New Roman"/>
          <w:color w:val="000000" w:themeColor="text1"/>
          <w:szCs w:val="24"/>
        </w:rPr>
        <w:t xml:space="preserve">. Δεν λέει κανείς μεγάλες </w:t>
      </w:r>
      <w:r w:rsidRPr="0076456A">
        <w:rPr>
          <w:rFonts w:eastAsia="Times New Roman"/>
          <w:color w:val="000000" w:themeColor="text1"/>
          <w:szCs w:val="24"/>
        </w:rPr>
        <w:t>λέξ</w:t>
      </w:r>
      <w:r>
        <w:rPr>
          <w:rFonts w:eastAsia="Times New Roman"/>
          <w:color w:val="000000" w:themeColor="text1"/>
          <w:szCs w:val="24"/>
        </w:rPr>
        <w:t xml:space="preserve">εις </w:t>
      </w:r>
      <w:r w:rsidRPr="0076456A">
        <w:rPr>
          <w:rFonts w:eastAsia="Times New Roman"/>
          <w:color w:val="000000" w:themeColor="text1"/>
          <w:szCs w:val="24"/>
        </w:rPr>
        <w:t xml:space="preserve">στη Βουλή όταν έχουμε εκλογές μπροστά </w:t>
      </w:r>
      <w:r>
        <w:rPr>
          <w:rFonts w:eastAsia="Times New Roman"/>
          <w:color w:val="000000" w:themeColor="text1"/>
          <w:szCs w:val="24"/>
        </w:rPr>
        <w:t>μας,</w:t>
      </w:r>
      <w:r w:rsidRPr="0076456A">
        <w:rPr>
          <w:rFonts w:eastAsia="Times New Roman"/>
          <w:color w:val="000000" w:themeColor="text1"/>
          <w:szCs w:val="24"/>
        </w:rPr>
        <w:t xml:space="preserve"> αλλά ορισμένους από αυτούς που δανειστήκα</w:t>
      </w:r>
      <w:r>
        <w:rPr>
          <w:rFonts w:eastAsia="Times New Roman"/>
          <w:color w:val="000000" w:themeColor="text1"/>
          <w:szCs w:val="24"/>
        </w:rPr>
        <w:t>τε γι</w:t>
      </w:r>
      <w:r>
        <w:rPr>
          <w:rFonts w:eastAsia="Times New Roman"/>
          <w:color w:val="000000" w:themeColor="text1"/>
          <w:szCs w:val="24"/>
        </w:rPr>
        <w:t>α να κάνετε λίγο κυβέρνηση δ</w:t>
      </w:r>
      <w:r w:rsidRPr="0076456A">
        <w:rPr>
          <w:rFonts w:eastAsia="Times New Roman"/>
          <w:color w:val="000000" w:themeColor="text1"/>
          <w:szCs w:val="24"/>
        </w:rPr>
        <w:t xml:space="preserve">εν θα τους δείτε </w:t>
      </w:r>
      <w:r>
        <w:rPr>
          <w:rFonts w:eastAsia="Times New Roman"/>
          <w:color w:val="000000" w:themeColor="text1"/>
          <w:szCs w:val="24"/>
        </w:rPr>
        <w:t xml:space="preserve">ξανά </w:t>
      </w:r>
      <w:r w:rsidRPr="0076456A">
        <w:rPr>
          <w:rFonts w:eastAsia="Times New Roman"/>
          <w:color w:val="000000" w:themeColor="text1"/>
          <w:szCs w:val="24"/>
        </w:rPr>
        <w:t xml:space="preserve">και δεν θα τους δει </w:t>
      </w:r>
      <w:r>
        <w:rPr>
          <w:rFonts w:eastAsia="Times New Roman"/>
          <w:color w:val="000000" w:themeColor="text1"/>
          <w:szCs w:val="24"/>
        </w:rPr>
        <w:t xml:space="preserve">ξανά </w:t>
      </w:r>
      <w:r w:rsidRPr="0076456A">
        <w:rPr>
          <w:rFonts w:eastAsia="Times New Roman"/>
          <w:color w:val="000000" w:themeColor="text1"/>
          <w:szCs w:val="24"/>
        </w:rPr>
        <w:t>η ελληνική πολιτική ζωή</w:t>
      </w:r>
      <w:r>
        <w:rPr>
          <w:rFonts w:eastAsia="Times New Roman"/>
          <w:color w:val="000000" w:themeColor="text1"/>
          <w:szCs w:val="24"/>
        </w:rPr>
        <w:t>.</w:t>
      </w:r>
    </w:p>
    <w:p w14:paraId="6338FA4D"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76456A">
        <w:rPr>
          <w:rFonts w:eastAsia="Times New Roman"/>
          <w:color w:val="000000" w:themeColor="text1"/>
          <w:szCs w:val="24"/>
        </w:rPr>
        <w:t xml:space="preserve"> συμπεριφορά </w:t>
      </w:r>
      <w:r>
        <w:rPr>
          <w:rFonts w:eastAsia="Times New Roman"/>
          <w:color w:val="000000" w:themeColor="text1"/>
          <w:szCs w:val="24"/>
        </w:rPr>
        <w:t>σας,</w:t>
      </w:r>
      <w:r w:rsidRPr="0076456A">
        <w:rPr>
          <w:rFonts w:eastAsia="Times New Roman"/>
          <w:color w:val="000000" w:themeColor="text1"/>
          <w:szCs w:val="24"/>
        </w:rPr>
        <w:t xml:space="preserve"> πολιτικά και κοινοβουλευτικά</w:t>
      </w:r>
      <w:r>
        <w:rPr>
          <w:rFonts w:eastAsia="Times New Roman"/>
          <w:color w:val="000000" w:themeColor="text1"/>
          <w:szCs w:val="24"/>
        </w:rPr>
        <w:t>,</w:t>
      </w:r>
      <w:r w:rsidRPr="0076456A">
        <w:rPr>
          <w:rFonts w:eastAsia="Times New Roman"/>
          <w:color w:val="000000" w:themeColor="text1"/>
          <w:szCs w:val="24"/>
        </w:rPr>
        <w:t xml:space="preserve"> το</w:t>
      </w:r>
      <w:r>
        <w:rPr>
          <w:rFonts w:eastAsia="Times New Roman"/>
          <w:color w:val="000000" w:themeColor="text1"/>
          <w:szCs w:val="24"/>
        </w:rPr>
        <w:t>ν</w:t>
      </w:r>
      <w:r w:rsidRPr="0076456A">
        <w:rPr>
          <w:rFonts w:eastAsia="Times New Roman"/>
          <w:color w:val="000000" w:themeColor="text1"/>
          <w:szCs w:val="24"/>
        </w:rPr>
        <w:t xml:space="preserve"> τελευταίο ειδικά χρόνο</w:t>
      </w:r>
      <w:r>
        <w:rPr>
          <w:rFonts w:eastAsia="Times New Roman"/>
          <w:color w:val="000000" w:themeColor="text1"/>
          <w:szCs w:val="24"/>
        </w:rPr>
        <w:t xml:space="preserve">, </w:t>
      </w:r>
      <w:r w:rsidRPr="0076456A">
        <w:rPr>
          <w:rFonts w:eastAsia="Times New Roman"/>
          <w:color w:val="000000" w:themeColor="text1"/>
          <w:szCs w:val="24"/>
        </w:rPr>
        <w:t>είναι αήθης</w:t>
      </w:r>
      <w:r>
        <w:rPr>
          <w:rFonts w:eastAsia="Times New Roman"/>
          <w:color w:val="000000" w:themeColor="text1"/>
          <w:szCs w:val="24"/>
        </w:rPr>
        <w:t xml:space="preserve">, με </w:t>
      </w:r>
      <w:r w:rsidRPr="0076456A">
        <w:rPr>
          <w:rFonts w:eastAsia="Times New Roman"/>
          <w:color w:val="000000" w:themeColor="text1"/>
          <w:szCs w:val="24"/>
        </w:rPr>
        <w:t>αλαζονεία</w:t>
      </w:r>
      <w:r>
        <w:rPr>
          <w:rFonts w:eastAsia="Times New Roman"/>
          <w:color w:val="000000" w:themeColor="text1"/>
          <w:szCs w:val="24"/>
        </w:rPr>
        <w:t>,</w:t>
      </w:r>
      <w:r w:rsidRPr="0076456A">
        <w:rPr>
          <w:rFonts w:eastAsia="Times New Roman"/>
          <w:color w:val="000000" w:themeColor="text1"/>
          <w:szCs w:val="24"/>
        </w:rPr>
        <w:t xml:space="preserve"> </w:t>
      </w:r>
      <w:r>
        <w:rPr>
          <w:rFonts w:eastAsia="Times New Roman"/>
          <w:color w:val="000000" w:themeColor="text1"/>
          <w:szCs w:val="24"/>
        </w:rPr>
        <w:t xml:space="preserve">ύβρεις </w:t>
      </w:r>
      <w:r w:rsidRPr="0076456A">
        <w:rPr>
          <w:rFonts w:eastAsia="Times New Roman"/>
          <w:color w:val="000000" w:themeColor="text1"/>
          <w:szCs w:val="24"/>
        </w:rPr>
        <w:t xml:space="preserve">και καθημερινές </w:t>
      </w:r>
      <w:r>
        <w:rPr>
          <w:rFonts w:eastAsia="Times New Roman"/>
          <w:color w:val="000000" w:themeColor="text1"/>
          <w:szCs w:val="24"/>
        </w:rPr>
        <w:t>χυδαι</w:t>
      </w:r>
      <w:r w:rsidRPr="0076456A">
        <w:rPr>
          <w:rFonts w:eastAsia="Times New Roman"/>
          <w:color w:val="000000" w:themeColor="text1"/>
          <w:szCs w:val="24"/>
        </w:rPr>
        <w:t>ότητες</w:t>
      </w:r>
      <w:r>
        <w:rPr>
          <w:rFonts w:eastAsia="Times New Roman"/>
          <w:color w:val="000000" w:themeColor="text1"/>
          <w:szCs w:val="24"/>
        </w:rPr>
        <w:t>.</w:t>
      </w:r>
      <w:r w:rsidRPr="0076456A">
        <w:rPr>
          <w:rFonts w:eastAsia="Times New Roman"/>
          <w:color w:val="000000" w:themeColor="text1"/>
          <w:szCs w:val="24"/>
        </w:rPr>
        <w:t xml:space="preserve"> </w:t>
      </w:r>
      <w:r>
        <w:rPr>
          <w:rFonts w:eastAsia="Times New Roman"/>
          <w:color w:val="000000" w:themeColor="text1"/>
          <w:szCs w:val="24"/>
        </w:rPr>
        <w:t xml:space="preserve">Τα </w:t>
      </w:r>
      <w:r w:rsidRPr="0076456A">
        <w:rPr>
          <w:rFonts w:eastAsia="Times New Roman"/>
          <w:color w:val="000000" w:themeColor="text1"/>
          <w:szCs w:val="24"/>
        </w:rPr>
        <w:t xml:space="preserve">παραδείγματα </w:t>
      </w:r>
      <w:r w:rsidRPr="0076456A">
        <w:rPr>
          <w:rFonts w:eastAsia="Times New Roman"/>
          <w:color w:val="000000" w:themeColor="text1"/>
          <w:szCs w:val="24"/>
        </w:rPr>
        <w:t>δεν έχουν τέλος</w:t>
      </w:r>
      <w:r>
        <w:rPr>
          <w:rFonts w:eastAsia="Times New Roman"/>
          <w:color w:val="000000" w:themeColor="text1"/>
          <w:szCs w:val="24"/>
        </w:rPr>
        <w:t>.</w:t>
      </w:r>
    </w:p>
    <w:p w14:paraId="6338FA4E"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76456A">
        <w:rPr>
          <w:rFonts w:eastAsia="Times New Roman"/>
          <w:color w:val="000000" w:themeColor="text1"/>
          <w:szCs w:val="24"/>
        </w:rPr>
        <w:t xml:space="preserve"> γενίκευση της μομφής που ήθελα</w:t>
      </w:r>
      <w:r>
        <w:rPr>
          <w:rFonts w:eastAsia="Times New Roman"/>
          <w:color w:val="000000" w:themeColor="text1"/>
          <w:szCs w:val="24"/>
        </w:rPr>
        <w:t>ν</w:t>
      </w:r>
      <w:r w:rsidRPr="0076456A">
        <w:rPr>
          <w:rFonts w:eastAsia="Times New Roman"/>
          <w:color w:val="000000" w:themeColor="text1"/>
          <w:szCs w:val="24"/>
        </w:rPr>
        <w:t xml:space="preserve"> να κάνουν οι</w:t>
      </w:r>
      <w:r>
        <w:rPr>
          <w:rFonts w:eastAsia="Times New Roman"/>
          <w:color w:val="000000" w:themeColor="text1"/>
          <w:szCs w:val="24"/>
        </w:rPr>
        <w:t xml:space="preserve"> συνάδελφοι</w:t>
      </w:r>
      <w:r w:rsidRPr="0076456A">
        <w:rPr>
          <w:rFonts w:eastAsia="Times New Roman"/>
          <w:color w:val="000000" w:themeColor="text1"/>
          <w:szCs w:val="24"/>
        </w:rPr>
        <w:t xml:space="preserve"> της Νέας Δημοκρατίας και η μετατροπή της σε πρόταση εμπιστοσύνης σημαίνει πολιτικά την υιοθέτηση της χυδαιότητας και </w:t>
      </w:r>
      <w:r>
        <w:rPr>
          <w:rFonts w:eastAsia="Times New Roman"/>
          <w:color w:val="000000" w:themeColor="text1"/>
          <w:szCs w:val="24"/>
        </w:rPr>
        <w:t xml:space="preserve">τον </w:t>
      </w:r>
      <w:r w:rsidRPr="0076456A">
        <w:rPr>
          <w:rFonts w:eastAsia="Times New Roman"/>
          <w:color w:val="000000" w:themeColor="text1"/>
          <w:szCs w:val="24"/>
        </w:rPr>
        <w:t>ε</w:t>
      </w:r>
      <w:r>
        <w:rPr>
          <w:rFonts w:eastAsia="Times New Roman"/>
          <w:color w:val="000000" w:themeColor="text1"/>
          <w:szCs w:val="24"/>
        </w:rPr>
        <w:t xml:space="preserve">πιμερισμό </w:t>
      </w:r>
      <w:r w:rsidRPr="0076456A">
        <w:rPr>
          <w:rFonts w:eastAsia="Times New Roman"/>
          <w:color w:val="000000" w:themeColor="text1"/>
          <w:szCs w:val="24"/>
        </w:rPr>
        <w:t>των όσων χυδαίων έχ</w:t>
      </w:r>
      <w:r>
        <w:rPr>
          <w:rFonts w:eastAsia="Times New Roman"/>
          <w:color w:val="000000" w:themeColor="text1"/>
          <w:szCs w:val="24"/>
        </w:rPr>
        <w:t>ουν ακουστεί από ένα μέλος της</w:t>
      </w:r>
      <w:r>
        <w:rPr>
          <w:rFonts w:eastAsia="Times New Roman"/>
          <w:color w:val="000000" w:themeColor="text1"/>
          <w:szCs w:val="24"/>
        </w:rPr>
        <w:t xml:space="preserve"> Κυβέρνησης σε όλα τα μέλη της Κ</w:t>
      </w:r>
      <w:r w:rsidRPr="0076456A">
        <w:rPr>
          <w:rFonts w:eastAsia="Times New Roman"/>
          <w:color w:val="000000" w:themeColor="text1"/>
          <w:szCs w:val="24"/>
        </w:rPr>
        <w:t>υβέρνησης και μετά την ψηφοφορία αύριο το βράδυ και σε όλα τα μέλη που θα ψηφίσ</w:t>
      </w:r>
      <w:r>
        <w:rPr>
          <w:rFonts w:eastAsia="Times New Roman"/>
          <w:color w:val="000000" w:themeColor="text1"/>
          <w:szCs w:val="24"/>
        </w:rPr>
        <w:t>ουν υπέρ της εμπιστοσύνης στην Κ</w:t>
      </w:r>
      <w:r w:rsidRPr="0076456A">
        <w:rPr>
          <w:rFonts w:eastAsia="Times New Roman"/>
          <w:color w:val="000000" w:themeColor="text1"/>
          <w:szCs w:val="24"/>
        </w:rPr>
        <w:t>υβέρνηση</w:t>
      </w:r>
      <w:r>
        <w:rPr>
          <w:rFonts w:eastAsia="Times New Roman"/>
          <w:color w:val="000000" w:themeColor="text1"/>
          <w:szCs w:val="24"/>
        </w:rPr>
        <w:t>.</w:t>
      </w:r>
    </w:p>
    <w:p w14:paraId="6338FA4F"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Γι’ </w:t>
      </w:r>
      <w:r w:rsidRPr="0076456A">
        <w:rPr>
          <w:rFonts w:eastAsia="Times New Roman"/>
          <w:color w:val="000000" w:themeColor="text1"/>
          <w:szCs w:val="24"/>
        </w:rPr>
        <w:t>αυτό</w:t>
      </w:r>
      <w:r>
        <w:rPr>
          <w:rFonts w:eastAsia="Times New Roman"/>
          <w:color w:val="000000" w:themeColor="text1"/>
          <w:szCs w:val="24"/>
        </w:rPr>
        <w:t>,</w:t>
      </w:r>
      <w:r w:rsidRPr="0076456A">
        <w:rPr>
          <w:rFonts w:eastAsia="Times New Roman"/>
          <w:color w:val="000000" w:themeColor="text1"/>
          <w:szCs w:val="24"/>
        </w:rPr>
        <w:t xml:space="preserve"> εμείς</w:t>
      </w:r>
      <w:r>
        <w:rPr>
          <w:rFonts w:eastAsia="Times New Roman"/>
          <w:color w:val="000000" w:themeColor="text1"/>
          <w:szCs w:val="24"/>
        </w:rPr>
        <w:t>,</w:t>
      </w:r>
      <w:r w:rsidRPr="0076456A">
        <w:rPr>
          <w:rFonts w:eastAsia="Times New Roman"/>
          <w:color w:val="000000" w:themeColor="text1"/>
          <w:szCs w:val="24"/>
        </w:rPr>
        <w:t xml:space="preserve"> δεν συμφωνήσαμε χθες με την ένσταση που κατέθεσε εκ μέρους της Νέας Δημοκρατίας </w:t>
      </w:r>
      <w:r>
        <w:rPr>
          <w:rFonts w:eastAsia="Times New Roman"/>
          <w:color w:val="000000" w:themeColor="text1"/>
          <w:szCs w:val="24"/>
        </w:rPr>
        <w:t>ο κ. Δ</w:t>
      </w:r>
      <w:r w:rsidRPr="0076456A">
        <w:rPr>
          <w:rFonts w:eastAsia="Times New Roman"/>
          <w:color w:val="000000" w:themeColor="text1"/>
          <w:szCs w:val="24"/>
        </w:rPr>
        <w:t>ένδιας</w:t>
      </w:r>
      <w:r>
        <w:rPr>
          <w:rFonts w:eastAsia="Times New Roman"/>
          <w:color w:val="000000" w:themeColor="text1"/>
          <w:szCs w:val="24"/>
        </w:rPr>
        <w:t>. Ζ</w:t>
      </w:r>
      <w:r w:rsidRPr="0076456A">
        <w:rPr>
          <w:rFonts w:eastAsia="Times New Roman"/>
          <w:color w:val="000000" w:themeColor="text1"/>
          <w:szCs w:val="24"/>
        </w:rPr>
        <w:t>ητούσα το</w:t>
      </w:r>
      <w:r>
        <w:rPr>
          <w:rFonts w:eastAsia="Times New Roman"/>
          <w:color w:val="000000" w:themeColor="text1"/>
          <w:szCs w:val="24"/>
        </w:rPr>
        <w:t>ν</w:t>
      </w:r>
      <w:r w:rsidRPr="0076456A">
        <w:rPr>
          <w:rFonts w:eastAsia="Times New Roman"/>
          <w:color w:val="000000" w:themeColor="text1"/>
          <w:szCs w:val="24"/>
        </w:rPr>
        <w:t xml:space="preserve"> λόγο </w:t>
      </w:r>
      <w:r>
        <w:rPr>
          <w:rFonts w:eastAsia="Times New Roman"/>
          <w:color w:val="000000" w:themeColor="text1"/>
          <w:szCs w:val="24"/>
        </w:rPr>
        <w:t>από τον Π</w:t>
      </w:r>
      <w:r w:rsidRPr="0076456A">
        <w:rPr>
          <w:rFonts w:eastAsia="Times New Roman"/>
          <w:color w:val="000000" w:themeColor="text1"/>
          <w:szCs w:val="24"/>
        </w:rPr>
        <w:t>ρόεδρο της Βουλής</w:t>
      </w:r>
      <w:r>
        <w:rPr>
          <w:rFonts w:eastAsia="Times New Roman"/>
          <w:color w:val="000000" w:themeColor="text1"/>
          <w:szCs w:val="24"/>
        </w:rPr>
        <w:t xml:space="preserve"> εις μάτην. Δεν μου τον έδωσε. Θ</w:t>
      </w:r>
      <w:r w:rsidRPr="0076456A">
        <w:rPr>
          <w:rFonts w:eastAsia="Times New Roman"/>
          <w:color w:val="000000" w:themeColor="text1"/>
          <w:szCs w:val="24"/>
        </w:rPr>
        <w:t>α φαντά</w:t>
      </w:r>
      <w:r>
        <w:rPr>
          <w:rFonts w:eastAsia="Times New Roman"/>
          <w:color w:val="000000" w:themeColor="text1"/>
          <w:szCs w:val="24"/>
        </w:rPr>
        <w:t xml:space="preserve">στηκε </w:t>
      </w:r>
      <w:r w:rsidRPr="0076456A">
        <w:rPr>
          <w:rFonts w:eastAsia="Times New Roman"/>
          <w:color w:val="000000" w:themeColor="text1"/>
          <w:szCs w:val="24"/>
        </w:rPr>
        <w:t>ότι θα θέλω να πω κάτι παράλληλο</w:t>
      </w:r>
      <w:r>
        <w:rPr>
          <w:rFonts w:eastAsia="Times New Roman"/>
          <w:color w:val="000000" w:themeColor="text1"/>
          <w:szCs w:val="24"/>
        </w:rPr>
        <w:t xml:space="preserve">. </w:t>
      </w:r>
    </w:p>
    <w:p w14:paraId="6338FA50"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Αντίθετα, ή</w:t>
      </w:r>
      <w:r w:rsidRPr="0076456A">
        <w:rPr>
          <w:rFonts w:eastAsia="Times New Roman"/>
          <w:color w:val="000000" w:themeColor="text1"/>
          <w:szCs w:val="24"/>
        </w:rPr>
        <w:t xml:space="preserve">θελα να πω ότι ήταν πολύ μεγάλο λάθος </w:t>
      </w:r>
      <w:r>
        <w:rPr>
          <w:rFonts w:eastAsia="Times New Roman"/>
          <w:color w:val="000000" w:themeColor="text1"/>
          <w:szCs w:val="24"/>
        </w:rPr>
        <w:t>η ένσταση επί της διαδικασία</w:t>
      </w:r>
      <w:r w:rsidRPr="0076456A">
        <w:rPr>
          <w:rFonts w:eastAsia="Times New Roman"/>
          <w:color w:val="000000" w:themeColor="text1"/>
          <w:szCs w:val="24"/>
        </w:rPr>
        <w:t xml:space="preserve">ς που </w:t>
      </w:r>
      <w:r>
        <w:rPr>
          <w:rFonts w:eastAsia="Times New Roman"/>
          <w:color w:val="000000" w:themeColor="text1"/>
          <w:szCs w:val="24"/>
        </w:rPr>
        <w:t>είχαν</w:t>
      </w:r>
      <w:r w:rsidRPr="0076456A">
        <w:rPr>
          <w:rFonts w:eastAsia="Times New Roman"/>
          <w:color w:val="000000" w:themeColor="text1"/>
          <w:szCs w:val="24"/>
        </w:rPr>
        <w:t xml:space="preserve"> κάνει</w:t>
      </w:r>
      <w:r>
        <w:rPr>
          <w:rFonts w:eastAsia="Times New Roman"/>
          <w:color w:val="000000" w:themeColor="text1"/>
          <w:szCs w:val="24"/>
        </w:rPr>
        <w:t>. Όμως, ο Πρόεδρος της Β</w:t>
      </w:r>
      <w:r w:rsidRPr="0076456A">
        <w:rPr>
          <w:rFonts w:eastAsia="Times New Roman"/>
          <w:color w:val="000000" w:themeColor="text1"/>
          <w:szCs w:val="24"/>
        </w:rPr>
        <w:t>ουλής δ</w:t>
      </w:r>
      <w:r w:rsidRPr="0076456A">
        <w:rPr>
          <w:rFonts w:eastAsia="Times New Roman"/>
          <w:color w:val="000000" w:themeColor="text1"/>
          <w:szCs w:val="24"/>
        </w:rPr>
        <w:t>εν μ</w:t>
      </w:r>
      <w:r>
        <w:rPr>
          <w:rFonts w:eastAsia="Times New Roman"/>
          <w:color w:val="000000" w:themeColor="text1"/>
          <w:szCs w:val="24"/>
        </w:rPr>
        <w:t>ου</w:t>
      </w:r>
      <w:r w:rsidRPr="0076456A">
        <w:rPr>
          <w:rFonts w:eastAsia="Times New Roman"/>
          <w:color w:val="000000" w:themeColor="text1"/>
          <w:szCs w:val="24"/>
        </w:rPr>
        <w:t xml:space="preserve"> </w:t>
      </w:r>
      <w:r>
        <w:rPr>
          <w:rFonts w:eastAsia="Times New Roman"/>
          <w:color w:val="000000" w:themeColor="text1"/>
          <w:szCs w:val="24"/>
        </w:rPr>
        <w:t>έδωσε τον λόγο. Έ</w:t>
      </w:r>
      <w:r w:rsidRPr="0076456A">
        <w:rPr>
          <w:rFonts w:eastAsia="Times New Roman"/>
          <w:color w:val="000000" w:themeColor="text1"/>
          <w:szCs w:val="24"/>
        </w:rPr>
        <w:t xml:space="preserve">κανε ότι δεν </w:t>
      </w:r>
      <w:r>
        <w:rPr>
          <w:rFonts w:eastAsia="Times New Roman"/>
          <w:color w:val="000000" w:themeColor="text1"/>
          <w:szCs w:val="24"/>
        </w:rPr>
        <w:t xml:space="preserve">με είδε </w:t>
      </w:r>
      <w:r w:rsidRPr="0076456A">
        <w:rPr>
          <w:rFonts w:eastAsia="Times New Roman"/>
          <w:color w:val="000000" w:themeColor="text1"/>
          <w:szCs w:val="24"/>
        </w:rPr>
        <w:t>και μετά</w:t>
      </w:r>
      <w:r>
        <w:rPr>
          <w:rFonts w:eastAsia="Times New Roman"/>
          <w:color w:val="000000" w:themeColor="text1"/>
          <w:szCs w:val="24"/>
        </w:rPr>
        <w:t>,</w:t>
      </w:r>
      <w:r w:rsidRPr="0076456A">
        <w:rPr>
          <w:rFonts w:eastAsia="Times New Roman"/>
          <w:color w:val="000000" w:themeColor="text1"/>
          <w:szCs w:val="24"/>
        </w:rPr>
        <w:t xml:space="preserve"> στη συνέχεια</w:t>
      </w:r>
      <w:r>
        <w:rPr>
          <w:rFonts w:eastAsia="Times New Roman"/>
          <w:color w:val="000000" w:themeColor="text1"/>
          <w:szCs w:val="24"/>
        </w:rPr>
        <w:t>, ό</w:t>
      </w:r>
      <w:r w:rsidRPr="0076456A">
        <w:rPr>
          <w:rFonts w:eastAsia="Times New Roman"/>
          <w:color w:val="000000" w:themeColor="text1"/>
          <w:szCs w:val="24"/>
        </w:rPr>
        <w:t>ταν το</w:t>
      </w:r>
      <w:r>
        <w:rPr>
          <w:rFonts w:eastAsia="Times New Roman"/>
          <w:color w:val="000000" w:themeColor="text1"/>
          <w:szCs w:val="24"/>
        </w:rPr>
        <w:t>υ</w:t>
      </w:r>
      <w:r w:rsidRPr="0076456A">
        <w:rPr>
          <w:rFonts w:eastAsia="Times New Roman"/>
          <w:color w:val="000000" w:themeColor="text1"/>
          <w:szCs w:val="24"/>
        </w:rPr>
        <w:t xml:space="preserve"> έλεγα ότι επικαλέστηκε την απόφαση της </w:t>
      </w:r>
      <w:r>
        <w:rPr>
          <w:rFonts w:eastAsia="Times New Roman"/>
          <w:color w:val="000000" w:themeColor="text1"/>
          <w:szCs w:val="24"/>
        </w:rPr>
        <w:t>Διάσκεψης των Π</w:t>
      </w:r>
      <w:r w:rsidRPr="0076456A">
        <w:rPr>
          <w:rFonts w:eastAsia="Times New Roman"/>
          <w:color w:val="000000" w:themeColor="text1"/>
          <w:szCs w:val="24"/>
        </w:rPr>
        <w:t>ροέδρων</w:t>
      </w:r>
      <w:r>
        <w:rPr>
          <w:rFonts w:eastAsia="Times New Roman"/>
          <w:color w:val="000000" w:themeColor="text1"/>
          <w:szCs w:val="24"/>
        </w:rPr>
        <w:t>,</w:t>
      </w:r>
      <w:r w:rsidRPr="0076456A">
        <w:rPr>
          <w:rFonts w:eastAsia="Times New Roman"/>
          <w:color w:val="000000" w:themeColor="text1"/>
          <w:szCs w:val="24"/>
        </w:rPr>
        <w:t xml:space="preserve"> αλλά την παρα</w:t>
      </w:r>
      <w:r>
        <w:rPr>
          <w:rFonts w:eastAsia="Times New Roman"/>
          <w:color w:val="000000" w:themeColor="text1"/>
          <w:szCs w:val="24"/>
        </w:rPr>
        <w:t xml:space="preserve">βίαζε </w:t>
      </w:r>
      <w:r w:rsidRPr="0076456A">
        <w:rPr>
          <w:rFonts w:eastAsia="Times New Roman"/>
          <w:color w:val="000000" w:themeColor="text1"/>
          <w:szCs w:val="24"/>
        </w:rPr>
        <w:t>μόνος του</w:t>
      </w:r>
      <w:r>
        <w:rPr>
          <w:rFonts w:eastAsia="Times New Roman"/>
          <w:color w:val="000000" w:themeColor="text1"/>
          <w:szCs w:val="24"/>
        </w:rPr>
        <w:t>,</w:t>
      </w:r>
      <w:r w:rsidRPr="0076456A">
        <w:rPr>
          <w:rFonts w:eastAsia="Times New Roman"/>
          <w:color w:val="000000" w:themeColor="text1"/>
          <w:szCs w:val="24"/>
        </w:rPr>
        <w:t xml:space="preserve"> γιατί θα μπορούσε κανείς να πει</w:t>
      </w:r>
      <w:r>
        <w:rPr>
          <w:rFonts w:eastAsia="Times New Roman"/>
          <w:color w:val="000000" w:themeColor="text1"/>
          <w:szCs w:val="24"/>
        </w:rPr>
        <w:t xml:space="preserve">: </w:t>
      </w:r>
      <w:r w:rsidRPr="0076456A">
        <w:rPr>
          <w:rFonts w:eastAsia="Times New Roman"/>
          <w:color w:val="000000" w:themeColor="text1"/>
          <w:szCs w:val="24"/>
        </w:rPr>
        <w:t>Αφού δ</w:t>
      </w:r>
      <w:r>
        <w:rPr>
          <w:rFonts w:eastAsia="Times New Roman"/>
          <w:color w:val="000000" w:themeColor="text1"/>
          <w:szCs w:val="24"/>
        </w:rPr>
        <w:t>ίνεις είκοσι λεπτά στον Π</w:t>
      </w:r>
      <w:r w:rsidRPr="0076456A">
        <w:rPr>
          <w:rFonts w:eastAsia="Times New Roman"/>
          <w:color w:val="000000" w:themeColor="text1"/>
          <w:szCs w:val="24"/>
        </w:rPr>
        <w:t>ρωθυπουργό</w:t>
      </w:r>
      <w:r>
        <w:rPr>
          <w:rFonts w:eastAsia="Times New Roman"/>
          <w:color w:val="000000" w:themeColor="text1"/>
          <w:szCs w:val="24"/>
        </w:rPr>
        <w:t xml:space="preserve">, δεν μπορεί να μιλάει εξήντα. </w:t>
      </w:r>
      <w:r w:rsidRPr="0076456A">
        <w:rPr>
          <w:rFonts w:eastAsia="Times New Roman"/>
          <w:color w:val="000000" w:themeColor="text1"/>
          <w:szCs w:val="24"/>
        </w:rPr>
        <w:t xml:space="preserve">Αφού </w:t>
      </w:r>
      <w:r>
        <w:rPr>
          <w:rFonts w:eastAsia="Times New Roman"/>
          <w:color w:val="000000" w:themeColor="text1"/>
          <w:szCs w:val="24"/>
        </w:rPr>
        <w:t>δίνεις είκοσι λεπτά στον Α</w:t>
      </w:r>
      <w:r w:rsidRPr="0076456A">
        <w:rPr>
          <w:rFonts w:eastAsia="Times New Roman"/>
          <w:color w:val="000000" w:themeColor="text1"/>
          <w:szCs w:val="24"/>
        </w:rPr>
        <w:t>ρχηγό της Αξιωματικής Αντιπολίτευσης</w:t>
      </w:r>
      <w:r>
        <w:rPr>
          <w:rFonts w:eastAsia="Times New Roman"/>
          <w:color w:val="000000" w:themeColor="text1"/>
          <w:szCs w:val="24"/>
        </w:rPr>
        <w:t>, δεν μπορεί να μιλάει εξήντα εφτά. Φταις εσύ, γιατί, π</w:t>
      </w:r>
      <w:r w:rsidRPr="0076456A">
        <w:rPr>
          <w:rFonts w:eastAsia="Times New Roman"/>
          <w:color w:val="000000" w:themeColor="text1"/>
          <w:szCs w:val="24"/>
        </w:rPr>
        <w:t>ρώτον</w:t>
      </w:r>
      <w:r>
        <w:rPr>
          <w:rFonts w:eastAsia="Times New Roman"/>
          <w:color w:val="000000" w:themeColor="text1"/>
          <w:szCs w:val="24"/>
        </w:rPr>
        <w:t xml:space="preserve">, </w:t>
      </w:r>
      <w:r w:rsidRPr="0076456A">
        <w:rPr>
          <w:rFonts w:eastAsia="Times New Roman"/>
          <w:color w:val="000000" w:themeColor="text1"/>
          <w:szCs w:val="24"/>
        </w:rPr>
        <w:t xml:space="preserve">στη </w:t>
      </w:r>
      <w:r>
        <w:rPr>
          <w:rFonts w:eastAsia="Times New Roman"/>
          <w:color w:val="000000" w:themeColor="text1"/>
          <w:szCs w:val="24"/>
        </w:rPr>
        <w:t>Δ</w:t>
      </w:r>
      <w:r w:rsidRPr="0076456A">
        <w:rPr>
          <w:rFonts w:eastAsia="Times New Roman"/>
          <w:color w:val="000000" w:themeColor="text1"/>
          <w:szCs w:val="24"/>
        </w:rPr>
        <w:t xml:space="preserve">ιάσκεψη </w:t>
      </w:r>
      <w:r>
        <w:rPr>
          <w:rFonts w:eastAsia="Times New Roman"/>
          <w:color w:val="000000" w:themeColor="text1"/>
          <w:szCs w:val="24"/>
        </w:rPr>
        <w:t>των Προέδρων δεν</w:t>
      </w:r>
      <w:r w:rsidRPr="0076456A">
        <w:rPr>
          <w:rFonts w:eastAsia="Times New Roman"/>
          <w:color w:val="000000" w:themeColor="text1"/>
          <w:szCs w:val="24"/>
        </w:rPr>
        <w:t xml:space="preserve"> είπες ότι θα μιλήσου</w:t>
      </w:r>
      <w:r>
        <w:rPr>
          <w:rFonts w:eastAsia="Times New Roman"/>
          <w:color w:val="000000" w:themeColor="text1"/>
          <w:szCs w:val="24"/>
        </w:rPr>
        <w:t>ν</w:t>
      </w:r>
      <w:r w:rsidRPr="0076456A">
        <w:rPr>
          <w:rFonts w:eastAsia="Times New Roman"/>
          <w:color w:val="000000" w:themeColor="text1"/>
          <w:szCs w:val="24"/>
        </w:rPr>
        <w:t xml:space="preserve"> περισσότερο </w:t>
      </w:r>
      <w:r>
        <w:rPr>
          <w:rFonts w:eastAsia="Times New Roman"/>
          <w:color w:val="000000" w:themeColor="text1"/>
          <w:szCs w:val="24"/>
        </w:rPr>
        <w:t xml:space="preserve">και εδώ </w:t>
      </w:r>
      <w:r w:rsidRPr="0076456A">
        <w:rPr>
          <w:rFonts w:eastAsia="Times New Roman"/>
          <w:color w:val="000000" w:themeColor="text1"/>
          <w:szCs w:val="24"/>
        </w:rPr>
        <w:t>φταις γιατί του</w:t>
      </w:r>
      <w:r>
        <w:rPr>
          <w:rFonts w:eastAsia="Times New Roman"/>
          <w:color w:val="000000" w:themeColor="text1"/>
          <w:szCs w:val="24"/>
        </w:rPr>
        <w:t>ς</w:t>
      </w:r>
      <w:r w:rsidRPr="0076456A">
        <w:rPr>
          <w:rFonts w:eastAsia="Times New Roman"/>
          <w:color w:val="000000" w:themeColor="text1"/>
          <w:szCs w:val="24"/>
        </w:rPr>
        <w:t xml:space="preserve"> δίνεις </w:t>
      </w:r>
      <w:r w:rsidRPr="0076456A">
        <w:rPr>
          <w:rFonts w:eastAsia="Times New Roman"/>
          <w:color w:val="000000" w:themeColor="text1"/>
          <w:szCs w:val="24"/>
        </w:rPr>
        <w:t>το</w:t>
      </w:r>
      <w:r>
        <w:rPr>
          <w:rFonts w:eastAsia="Times New Roman"/>
          <w:color w:val="000000" w:themeColor="text1"/>
          <w:szCs w:val="24"/>
        </w:rPr>
        <w:t>ν</w:t>
      </w:r>
      <w:r w:rsidRPr="0076456A">
        <w:rPr>
          <w:rFonts w:eastAsia="Times New Roman"/>
          <w:color w:val="000000" w:themeColor="text1"/>
          <w:szCs w:val="24"/>
        </w:rPr>
        <w:t xml:space="preserve"> λόγο να συνεχίσ</w:t>
      </w:r>
      <w:r>
        <w:rPr>
          <w:rFonts w:eastAsia="Times New Roman"/>
          <w:color w:val="000000" w:themeColor="text1"/>
          <w:szCs w:val="24"/>
        </w:rPr>
        <w:t xml:space="preserve">ουν με ό,τι συνεχίστηκε εχθές. </w:t>
      </w:r>
    </w:p>
    <w:p w14:paraId="6338FA51"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Εμείς για αυτό φωνάζαμε</w:t>
      </w:r>
      <w:r>
        <w:rPr>
          <w:rFonts w:eastAsia="Times New Roman"/>
          <w:color w:val="000000" w:themeColor="text1"/>
          <w:szCs w:val="24"/>
        </w:rPr>
        <w:t xml:space="preserve"> κ</w:t>
      </w:r>
      <w:r w:rsidRPr="0076456A">
        <w:rPr>
          <w:rFonts w:eastAsia="Times New Roman"/>
          <w:color w:val="000000" w:themeColor="text1"/>
          <w:szCs w:val="24"/>
        </w:rPr>
        <w:t xml:space="preserve">αι δεν το κάναμε </w:t>
      </w:r>
      <w:r>
        <w:rPr>
          <w:rFonts w:eastAsia="Times New Roman"/>
          <w:color w:val="000000" w:themeColor="text1"/>
          <w:szCs w:val="24"/>
        </w:rPr>
        <w:t xml:space="preserve">για πρώτη φορά. </w:t>
      </w:r>
      <w:r>
        <w:rPr>
          <w:rFonts w:eastAsia="Times New Roman"/>
          <w:color w:val="000000" w:themeColor="text1"/>
          <w:szCs w:val="24"/>
        </w:rPr>
        <w:t>Δ</w:t>
      </w:r>
      <w:r>
        <w:rPr>
          <w:rFonts w:eastAsia="Times New Roman"/>
          <w:color w:val="000000" w:themeColor="text1"/>
          <w:szCs w:val="24"/>
        </w:rPr>
        <w:t>εν το κάναμε όπως ο Π</w:t>
      </w:r>
      <w:r w:rsidRPr="0076456A">
        <w:rPr>
          <w:rFonts w:eastAsia="Times New Roman"/>
          <w:color w:val="000000" w:themeColor="text1"/>
          <w:szCs w:val="24"/>
        </w:rPr>
        <w:t>ρωθυπουργός</w:t>
      </w:r>
      <w:r>
        <w:rPr>
          <w:rFonts w:eastAsia="Times New Roman"/>
          <w:color w:val="000000" w:themeColor="text1"/>
          <w:szCs w:val="24"/>
        </w:rPr>
        <w:t>, που πολύ κακώς, κάνοντας και τον Π</w:t>
      </w:r>
      <w:r w:rsidRPr="0076456A">
        <w:rPr>
          <w:rFonts w:eastAsia="Times New Roman"/>
          <w:color w:val="000000" w:themeColor="text1"/>
          <w:szCs w:val="24"/>
        </w:rPr>
        <w:t>ρόεδρο της Βουλής</w:t>
      </w:r>
      <w:r>
        <w:rPr>
          <w:rFonts w:eastAsia="Times New Roman"/>
          <w:color w:val="000000" w:themeColor="text1"/>
          <w:szCs w:val="24"/>
        </w:rPr>
        <w:t>, με διέταξε ν</w:t>
      </w:r>
      <w:r w:rsidRPr="0076456A">
        <w:rPr>
          <w:rFonts w:eastAsia="Times New Roman"/>
          <w:color w:val="000000" w:themeColor="text1"/>
          <w:szCs w:val="24"/>
        </w:rPr>
        <w:t>α κάτσω κάτω</w:t>
      </w:r>
      <w:r>
        <w:rPr>
          <w:rFonts w:eastAsia="Times New Roman"/>
          <w:color w:val="000000" w:themeColor="text1"/>
          <w:szCs w:val="24"/>
        </w:rPr>
        <w:t>. Ποιος τώρα; Αυτός σε εμένα. Μου φ</w:t>
      </w:r>
      <w:r>
        <w:rPr>
          <w:rFonts w:eastAsia="Times New Roman"/>
          <w:color w:val="000000" w:themeColor="text1"/>
          <w:szCs w:val="24"/>
        </w:rPr>
        <w:t>ώναζε να κάτσω κάτω λες και είναι Πρόεδρος της Βουλής.</w:t>
      </w:r>
    </w:p>
    <w:p w14:paraId="6338FA52"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Αυτό, όμως, που </w:t>
      </w:r>
      <w:r w:rsidRPr="0076456A">
        <w:rPr>
          <w:rFonts w:eastAsia="Times New Roman"/>
          <w:color w:val="000000" w:themeColor="text1"/>
          <w:szCs w:val="24"/>
        </w:rPr>
        <w:t>εμείς θέλ</w:t>
      </w:r>
      <w:r>
        <w:rPr>
          <w:rFonts w:eastAsia="Times New Roman"/>
          <w:color w:val="000000" w:themeColor="text1"/>
          <w:szCs w:val="24"/>
        </w:rPr>
        <w:t>α</w:t>
      </w:r>
      <w:r w:rsidRPr="0076456A">
        <w:rPr>
          <w:rFonts w:eastAsia="Times New Roman"/>
          <w:color w:val="000000" w:themeColor="text1"/>
          <w:szCs w:val="24"/>
        </w:rPr>
        <w:t xml:space="preserve">με να </w:t>
      </w:r>
      <w:r>
        <w:rPr>
          <w:rFonts w:eastAsia="Times New Roman"/>
          <w:color w:val="000000" w:themeColor="text1"/>
          <w:szCs w:val="24"/>
        </w:rPr>
        <w:t>π</w:t>
      </w:r>
      <w:r w:rsidRPr="0076456A">
        <w:rPr>
          <w:rFonts w:eastAsia="Times New Roman"/>
          <w:color w:val="000000" w:themeColor="text1"/>
          <w:szCs w:val="24"/>
        </w:rPr>
        <w:t>ούμε δεν τον αφορούσε</w:t>
      </w:r>
      <w:r>
        <w:rPr>
          <w:rFonts w:eastAsia="Times New Roman"/>
          <w:color w:val="000000" w:themeColor="text1"/>
          <w:szCs w:val="24"/>
        </w:rPr>
        <w:t>. Α</w:t>
      </w:r>
      <w:r w:rsidRPr="0076456A">
        <w:rPr>
          <w:rFonts w:eastAsia="Times New Roman"/>
          <w:color w:val="000000" w:themeColor="text1"/>
          <w:szCs w:val="24"/>
        </w:rPr>
        <w:t>φορούσε τη διαδικασία</w:t>
      </w:r>
      <w:r>
        <w:rPr>
          <w:rFonts w:eastAsia="Times New Roman"/>
          <w:color w:val="000000" w:themeColor="text1"/>
          <w:szCs w:val="24"/>
        </w:rPr>
        <w:t>. Α</w:t>
      </w:r>
      <w:r w:rsidRPr="0076456A">
        <w:rPr>
          <w:rFonts w:eastAsia="Times New Roman"/>
          <w:color w:val="000000" w:themeColor="text1"/>
          <w:szCs w:val="24"/>
        </w:rPr>
        <w:t xml:space="preserve">φού είναι συζήτηση μεταξύ των πολιτικών </w:t>
      </w:r>
      <w:r>
        <w:rPr>
          <w:rFonts w:eastAsia="Times New Roman"/>
          <w:color w:val="000000" w:themeColor="text1"/>
          <w:szCs w:val="24"/>
        </w:rPr>
        <w:t>Α</w:t>
      </w:r>
      <w:r w:rsidRPr="0076456A">
        <w:rPr>
          <w:rFonts w:eastAsia="Times New Roman"/>
          <w:color w:val="000000" w:themeColor="text1"/>
          <w:szCs w:val="24"/>
        </w:rPr>
        <w:t>ρχηγών</w:t>
      </w:r>
      <w:r>
        <w:rPr>
          <w:rFonts w:eastAsia="Times New Roman"/>
          <w:color w:val="000000" w:themeColor="text1"/>
          <w:szCs w:val="24"/>
        </w:rPr>
        <w:t xml:space="preserve"> ο Κανονισμός κυριολεκτεί,</w:t>
      </w:r>
      <w:r w:rsidRPr="0076456A">
        <w:rPr>
          <w:rFonts w:eastAsia="Times New Roman"/>
          <w:color w:val="000000" w:themeColor="text1"/>
          <w:szCs w:val="24"/>
        </w:rPr>
        <w:t xml:space="preserve"> </w:t>
      </w:r>
      <w:r>
        <w:rPr>
          <w:rFonts w:eastAsia="Times New Roman"/>
          <w:color w:val="000000" w:themeColor="text1"/>
          <w:szCs w:val="24"/>
        </w:rPr>
        <w:t>και είναι ο μόνος Πρόεδρος της Β</w:t>
      </w:r>
      <w:r w:rsidRPr="0076456A">
        <w:rPr>
          <w:rFonts w:eastAsia="Times New Roman"/>
          <w:color w:val="000000" w:themeColor="text1"/>
          <w:szCs w:val="24"/>
        </w:rPr>
        <w:t>ουλής που αφήν</w:t>
      </w:r>
      <w:r w:rsidRPr="0076456A">
        <w:rPr>
          <w:rFonts w:eastAsia="Times New Roman"/>
          <w:color w:val="000000" w:themeColor="text1"/>
          <w:szCs w:val="24"/>
        </w:rPr>
        <w:t>ει αυτές τις ώρες</w:t>
      </w:r>
      <w:r>
        <w:rPr>
          <w:rFonts w:eastAsia="Times New Roman"/>
          <w:color w:val="000000" w:themeColor="text1"/>
          <w:szCs w:val="24"/>
        </w:rPr>
        <w:t xml:space="preserve">. Όλοι έκαναν και </w:t>
      </w:r>
      <w:r w:rsidRPr="0076456A">
        <w:rPr>
          <w:rFonts w:eastAsia="Times New Roman"/>
          <w:color w:val="000000" w:themeColor="text1"/>
          <w:szCs w:val="24"/>
        </w:rPr>
        <w:t>κάποια υπόμνηση ότι ο χρόνος περνάει</w:t>
      </w:r>
      <w:r>
        <w:rPr>
          <w:rFonts w:eastAsia="Times New Roman"/>
          <w:color w:val="000000" w:themeColor="text1"/>
          <w:szCs w:val="24"/>
        </w:rPr>
        <w:t>,</w:t>
      </w:r>
      <w:r w:rsidRPr="0076456A">
        <w:rPr>
          <w:rFonts w:eastAsia="Times New Roman"/>
          <w:color w:val="000000" w:themeColor="text1"/>
          <w:szCs w:val="24"/>
        </w:rPr>
        <w:t xml:space="preserve"> </w:t>
      </w:r>
      <w:r>
        <w:rPr>
          <w:rFonts w:eastAsia="Times New Roman"/>
          <w:color w:val="000000" w:themeColor="text1"/>
          <w:szCs w:val="24"/>
        </w:rPr>
        <w:t xml:space="preserve">ότι </w:t>
      </w:r>
      <w:r w:rsidRPr="0076456A">
        <w:rPr>
          <w:rFonts w:eastAsia="Times New Roman"/>
          <w:color w:val="000000" w:themeColor="text1"/>
          <w:szCs w:val="24"/>
        </w:rPr>
        <w:t xml:space="preserve">υπάρχουν κι άλλοι στην </w:t>
      </w:r>
      <w:r>
        <w:rPr>
          <w:rFonts w:eastAsia="Times New Roman"/>
          <w:color w:val="000000" w:themeColor="text1"/>
          <w:szCs w:val="24"/>
        </w:rPr>
        <w:t>Α</w:t>
      </w:r>
      <w:r w:rsidRPr="0076456A">
        <w:rPr>
          <w:rFonts w:eastAsia="Times New Roman"/>
          <w:color w:val="000000" w:themeColor="text1"/>
          <w:szCs w:val="24"/>
        </w:rPr>
        <w:t>ίθουσα και πρέπει να πάρουν το</w:t>
      </w:r>
      <w:r>
        <w:rPr>
          <w:rFonts w:eastAsia="Times New Roman"/>
          <w:color w:val="000000" w:themeColor="text1"/>
          <w:szCs w:val="24"/>
        </w:rPr>
        <w:t>ν</w:t>
      </w:r>
      <w:r w:rsidRPr="0076456A">
        <w:rPr>
          <w:rFonts w:eastAsia="Times New Roman"/>
          <w:color w:val="000000" w:themeColor="text1"/>
          <w:szCs w:val="24"/>
        </w:rPr>
        <w:t xml:space="preserve"> λόγο</w:t>
      </w:r>
      <w:r>
        <w:rPr>
          <w:rFonts w:eastAsia="Times New Roman"/>
          <w:color w:val="000000" w:themeColor="text1"/>
          <w:szCs w:val="24"/>
        </w:rPr>
        <w:t>.</w:t>
      </w:r>
    </w:p>
    <w:p w14:paraId="6338FA53"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Άρα, έχετε </w:t>
      </w:r>
      <w:r w:rsidRPr="0076456A">
        <w:rPr>
          <w:rFonts w:eastAsia="Times New Roman"/>
          <w:color w:val="000000" w:themeColor="text1"/>
          <w:szCs w:val="24"/>
        </w:rPr>
        <w:t>αντικοινοβουλευτική συμπεριφορά</w:t>
      </w:r>
      <w:r>
        <w:rPr>
          <w:rFonts w:eastAsia="Times New Roman"/>
          <w:color w:val="000000" w:themeColor="text1"/>
          <w:szCs w:val="24"/>
        </w:rPr>
        <w:t>. Π</w:t>
      </w:r>
      <w:r w:rsidRPr="0076456A">
        <w:rPr>
          <w:rFonts w:eastAsia="Times New Roman"/>
          <w:color w:val="000000" w:themeColor="text1"/>
          <w:szCs w:val="24"/>
        </w:rPr>
        <w:t xml:space="preserve">ριν από λίγο θύμισε </w:t>
      </w:r>
      <w:r>
        <w:rPr>
          <w:rFonts w:eastAsia="Times New Roman"/>
          <w:color w:val="000000" w:themeColor="text1"/>
          <w:szCs w:val="24"/>
        </w:rPr>
        <w:t>-</w:t>
      </w:r>
      <w:r w:rsidRPr="0076456A">
        <w:rPr>
          <w:rFonts w:eastAsia="Times New Roman"/>
          <w:color w:val="000000" w:themeColor="text1"/>
          <w:szCs w:val="24"/>
        </w:rPr>
        <w:t xml:space="preserve">δεν θυμάμαι </w:t>
      </w:r>
      <w:r>
        <w:rPr>
          <w:rFonts w:eastAsia="Times New Roman"/>
          <w:color w:val="000000" w:themeColor="text1"/>
          <w:szCs w:val="24"/>
        </w:rPr>
        <w:t>με ποια ευκαιρία- ότι είναι Π</w:t>
      </w:r>
      <w:r w:rsidRPr="0076456A">
        <w:rPr>
          <w:rFonts w:eastAsia="Times New Roman"/>
          <w:color w:val="000000" w:themeColor="text1"/>
          <w:szCs w:val="24"/>
        </w:rPr>
        <w:t>ρωθυπουργός</w:t>
      </w:r>
      <w:r>
        <w:rPr>
          <w:rFonts w:eastAsia="Times New Roman"/>
          <w:color w:val="000000" w:themeColor="text1"/>
          <w:szCs w:val="24"/>
        </w:rPr>
        <w:t>. Μας το θύμισε εδώ. Χτες υποκατέστησε και τον κ</w:t>
      </w:r>
      <w:r>
        <w:rPr>
          <w:rFonts w:eastAsia="Times New Roman"/>
          <w:color w:val="000000" w:themeColor="text1"/>
          <w:szCs w:val="24"/>
        </w:rPr>
        <w:t>.</w:t>
      </w:r>
      <w:r>
        <w:rPr>
          <w:rFonts w:eastAsia="Times New Roman"/>
          <w:color w:val="000000" w:themeColor="text1"/>
          <w:szCs w:val="24"/>
        </w:rPr>
        <w:t xml:space="preserve"> Β</w:t>
      </w:r>
      <w:r w:rsidRPr="0076456A">
        <w:rPr>
          <w:rFonts w:eastAsia="Times New Roman"/>
          <w:color w:val="000000" w:themeColor="text1"/>
          <w:szCs w:val="24"/>
        </w:rPr>
        <w:t>ούτση στα καθήκοντά του</w:t>
      </w:r>
      <w:r>
        <w:rPr>
          <w:rFonts w:eastAsia="Times New Roman"/>
          <w:color w:val="000000" w:themeColor="text1"/>
          <w:szCs w:val="24"/>
        </w:rPr>
        <w:t>.</w:t>
      </w:r>
    </w:p>
    <w:p w14:paraId="6338FA54"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Μ</w:t>
      </w:r>
      <w:r>
        <w:rPr>
          <w:rFonts w:eastAsia="Times New Roman"/>
          <w:color w:val="000000" w:themeColor="text1"/>
          <w:szCs w:val="24"/>
        </w:rPr>
        <w:t>ί</w:t>
      </w:r>
      <w:r>
        <w:rPr>
          <w:rFonts w:eastAsia="Times New Roman"/>
          <w:color w:val="000000" w:themeColor="text1"/>
          <w:szCs w:val="24"/>
        </w:rPr>
        <w:t xml:space="preserve">α λέξη θέλω να πω σε σχέση με </w:t>
      </w:r>
      <w:r w:rsidRPr="0076456A">
        <w:rPr>
          <w:rFonts w:eastAsia="Times New Roman"/>
          <w:color w:val="000000" w:themeColor="text1"/>
          <w:szCs w:val="24"/>
        </w:rPr>
        <w:t xml:space="preserve">το θέμα που ήταν ο πυρήνας </w:t>
      </w:r>
      <w:r>
        <w:rPr>
          <w:rFonts w:eastAsia="Times New Roman"/>
          <w:color w:val="000000" w:themeColor="text1"/>
          <w:szCs w:val="24"/>
        </w:rPr>
        <w:t xml:space="preserve">αυτής της </w:t>
      </w:r>
      <w:r w:rsidRPr="0076456A">
        <w:rPr>
          <w:rFonts w:eastAsia="Times New Roman"/>
          <w:color w:val="000000" w:themeColor="text1"/>
          <w:szCs w:val="24"/>
        </w:rPr>
        <w:t>συζήτηση</w:t>
      </w:r>
      <w:r>
        <w:rPr>
          <w:rFonts w:eastAsia="Times New Roman"/>
          <w:color w:val="000000" w:themeColor="text1"/>
          <w:szCs w:val="24"/>
        </w:rPr>
        <w:t>ς</w:t>
      </w:r>
      <w:r w:rsidRPr="0076456A">
        <w:rPr>
          <w:rFonts w:eastAsia="Times New Roman"/>
          <w:color w:val="000000" w:themeColor="text1"/>
          <w:szCs w:val="24"/>
        </w:rPr>
        <w:t xml:space="preserve"> σήμερα ε</w:t>
      </w:r>
      <w:r>
        <w:rPr>
          <w:rFonts w:eastAsia="Times New Roman"/>
          <w:color w:val="000000" w:themeColor="text1"/>
          <w:szCs w:val="24"/>
        </w:rPr>
        <w:t xml:space="preserve">δώ. Παραβίαση καταφανής </w:t>
      </w:r>
      <w:r w:rsidRPr="0076456A">
        <w:rPr>
          <w:rFonts w:eastAsia="Times New Roman"/>
          <w:color w:val="000000" w:themeColor="text1"/>
          <w:szCs w:val="24"/>
        </w:rPr>
        <w:t>δικαιωμάτων ανθρώπ</w:t>
      </w:r>
      <w:r>
        <w:rPr>
          <w:rFonts w:eastAsia="Times New Roman"/>
          <w:color w:val="000000" w:themeColor="text1"/>
          <w:szCs w:val="24"/>
        </w:rPr>
        <w:t>ου</w:t>
      </w:r>
      <w:r w:rsidRPr="0076456A">
        <w:rPr>
          <w:rFonts w:eastAsia="Times New Roman"/>
          <w:color w:val="000000" w:themeColor="text1"/>
          <w:szCs w:val="24"/>
        </w:rPr>
        <w:t xml:space="preserve"> με αναπηρία</w:t>
      </w:r>
      <w:r>
        <w:rPr>
          <w:rFonts w:eastAsia="Times New Roman"/>
          <w:color w:val="000000" w:themeColor="text1"/>
          <w:szCs w:val="24"/>
        </w:rPr>
        <w:t xml:space="preserve"> από ένα μέλος της Κυβέρνη</w:t>
      </w:r>
      <w:r>
        <w:rPr>
          <w:rFonts w:eastAsia="Times New Roman"/>
          <w:color w:val="000000" w:themeColor="text1"/>
          <w:szCs w:val="24"/>
        </w:rPr>
        <w:t xml:space="preserve">σης, τελικά από τον Πρωθυπουργό και  σε λίγο από όλους σας. Είναι </w:t>
      </w:r>
      <w:r w:rsidRPr="0076456A">
        <w:rPr>
          <w:rFonts w:eastAsia="Times New Roman"/>
          <w:color w:val="000000" w:themeColor="text1"/>
          <w:szCs w:val="24"/>
        </w:rPr>
        <w:t>εξαίρεση</w:t>
      </w:r>
      <w:r>
        <w:rPr>
          <w:rFonts w:eastAsia="Times New Roman"/>
          <w:color w:val="000000" w:themeColor="text1"/>
          <w:szCs w:val="24"/>
        </w:rPr>
        <w:t>; Κ</w:t>
      </w:r>
      <w:r w:rsidRPr="0076456A">
        <w:rPr>
          <w:rFonts w:eastAsia="Times New Roman"/>
          <w:color w:val="000000" w:themeColor="text1"/>
          <w:szCs w:val="24"/>
        </w:rPr>
        <w:t>α</w:t>
      </w:r>
      <w:r>
        <w:rPr>
          <w:rFonts w:eastAsia="Times New Roman"/>
          <w:color w:val="000000" w:themeColor="text1"/>
          <w:szCs w:val="24"/>
        </w:rPr>
        <w:t xml:space="preserve">μμία εξαίρεση </w:t>
      </w:r>
      <w:r w:rsidRPr="0076456A">
        <w:rPr>
          <w:rFonts w:eastAsia="Times New Roman"/>
          <w:color w:val="000000" w:themeColor="text1"/>
          <w:szCs w:val="24"/>
        </w:rPr>
        <w:t>δεν είναι</w:t>
      </w:r>
      <w:r>
        <w:rPr>
          <w:rFonts w:eastAsia="Times New Roman"/>
          <w:color w:val="000000" w:themeColor="text1"/>
          <w:szCs w:val="24"/>
        </w:rPr>
        <w:t>, κυρίες και κύριοι Βουλευτές. Ε</w:t>
      </w:r>
      <w:r w:rsidRPr="0076456A">
        <w:rPr>
          <w:rFonts w:eastAsia="Times New Roman"/>
          <w:color w:val="000000" w:themeColor="text1"/>
          <w:szCs w:val="24"/>
        </w:rPr>
        <w:t>δώ δεν ήμασταν πριν από λίγες εβδομάδες που συζητάγαμε την παραίτηση του κ</w:t>
      </w:r>
      <w:r>
        <w:rPr>
          <w:rFonts w:eastAsia="Times New Roman"/>
          <w:color w:val="000000" w:themeColor="text1"/>
          <w:szCs w:val="24"/>
        </w:rPr>
        <w:t>.</w:t>
      </w:r>
      <w:r w:rsidRPr="0076456A">
        <w:rPr>
          <w:rFonts w:eastAsia="Times New Roman"/>
          <w:color w:val="000000" w:themeColor="text1"/>
          <w:szCs w:val="24"/>
        </w:rPr>
        <w:t xml:space="preserve"> Γιώργου Σταυρόπουλου</w:t>
      </w:r>
      <w:r>
        <w:rPr>
          <w:rFonts w:eastAsia="Times New Roman"/>
          <w:color w:val="000000" w:themeColor="text1"/>
          <w:szCs w:val="24"/>
        </w:rPr>
        <w:t>, πρώην Α</w:t>
      </w:r>
      <w:r w:rsidRPr="0076456A">
        <w:rPr>
          <w:rFonts w:eastAsia="Times New Roman"/>
          <w:color w:val="000000" w:themeColor="text1"/>
          <w:szCs w:val="24"/>
        </w:rPr>
        <w:t>ντιπροέδρου του Συ</w:t>
      </w:r>
      <w:r w:rsidRPr="0076456A">
        <w:rPr>
          <w:rFonts w:eastAsia="Times New Roman"/>
          <w:color w:val="000000" w:themeColor="text1"/>
          <w:szCs w:val="24"/>
        </w:rPr>
        <w:t>μβουλίου της Επικρατε</w:t>
      </w:r>
      <w:r>
        <w:rPr>
          <w:rFonts w:eastAsia="Times New Roman"/>
          <w:color w:val="000000" w:themeColor="text1"/>
          <w:szCs w:val="24"/>
        </w:rPr>
        <w:t>ίας και Προέδρου της Ελληνικής Αρχής Προστασίας των Δ</w:t>
      </w:r>
      <w:r w:rsidRPr="0076456A">
        <w:rPr>
          <w:rFonts w:eastAsia="Times New Roman"/>
          <w:color w:val="000000" w:themeColor="text1"/>
          <w:szCs w:val="24"/>
        </w:rPr>
        <w:t xml:space="preserve">ικαιωμάτων και την </w:t>
      </w:r>
      <w:r>
        <w:rPr>
          <w:rFonts w:eastAsia="Times New Roman"/>
          <w:color w:val="000000" w:themeColor="text1"/>
          <w:szCs w:val="24"/>
        </w:rPr>
        <w:t xml:space="preserve">ίδια μέρα την επιστολή της αντίστοιχης </w:t>
      </w:r>
      <w:r>
        <w:rPr>
          <w:rFonts w:eastAsia="Times New Roman"/>
          <w:color w:val="000000" w:themeColor="text1"/>
          <w:szCs w:val="24"/>
        </w:rPr>
        <w:t>π</w:t>
      </w:r>
      <w:r w:rsidRPr="0076456A">
        <w:rPr>
          <w:rFonts w:eastAsia="Times New Roman"/>
          <w:color w:val="000000" w:themeColor="text1"/>
          <w:szCs w:val="24"/>
        </w:rPr>
        <w:t>ροέδρ</w:t>
      </w:r>
      <w:r>
        <w:rPr>
          <w:rFonts w:eastAsia="Times New Roman"/>
          <w:color w:val="000000" w:themeColor="text1"/>
          <w:szCs w:val="24"/>
        </w:rPr>
        <w:t>ου</w:t>
      </w:r>
      <w:r w:rsidRPr="0076456A">
        <w:rPr>
          <w:rFonts w:eastAsia="Times New Roman"/>
          <w:color w:val="000000" w:themeColor="text1"/>
          <w:szCs w:val="24"/>
        </w:rPr>
        <w:t xml:space="preserve"> όλων αυτών των οργανώσεων των κρατών-μελών της Ευρώπης</w:t>
      </w:r>
      <w:r>
        <w:rPr>
          <w:rFonts w:eastAsia="Times New Roman"/>
          <w:color w:val="000000" w:themeColor="text1"/>
          <w:szCs w:val="24"/>
        </w:rPr>
        <w:t xml:space="preserve">; Εδώ δεν ήμασταν; </w:t>
      </w:r>
    </w:p>
    <w:p w14:paraId="6338FA55" w14:textId="77777777" w:rsidR="00401C51" w:rsidRDefault="00794512">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Εδώ δεν ήμασταν </w:t>
      </w:r>
      <w:r w:rsidRPr="0076456A">
        <w:rPr>
          <w:rFonts w:eastAsia="Times New Roman"/>
          <w:color w:val="000000" w:themeColor="text1"/>
          <w:szCs w:val="24"/>
        </w:rPr>
        <w:t>όταν αποκαλύφθηκ</w:t>
      </w:r>
      <w:r>
        <w:rPr>
          <w:rFonts w:eastAsia="Times New Roman"/>
          <w:color w:val="000000" w:themeColor="text1"/>
          <w:szCs w:val="24"/>
        </w:rPr>
        <w:t>ε η σεξου</w:t>
      </w:r>
      <w:r>
        <w:rPr>
          <w:rFonts w:eastAsia="Times New Roman"/>
          <w:color w:val="000000" w:themeColor="text1"/>
          <w:szCs w:val="24"/>
        </w:rPr>
        <w:t xml:space="preserve">αλική παρενόχληση του </w:t>
      </w:r>
      <w:r>
        <w:rPr>
          <w:rFonts w:eastAsia="Times New Roman"/>
          <w:color w:val="000000" w:themeColor="text1"/>
          <w:szCs w:val="24"/>
        </w:rPr>
        <w:t>π</w:t>
      </w:r>
      <w:r w:rsidRPr="0076456A">
        <w:rPr>
          <w:rFonts w:eastAsia="Times New Roman"/>
          <w:color w:val="000000" w:themeColor="text1"/>
          <w:szCs w:val="24"/>
        </w:rPr>
        <w:t>ρέσβη της Βενεζουέλας</w:t>
      </w:r>
      <w:r>
        <w:rPr>
          <w:rFonts w:eastAsia="Times New Roman"/>
          <w:color w:val="000000" w:themeColor="text1"/>
          <w:szCs w:val="24"/>
        </w:rPr>
        <w:t>,</w:t>
      </w:r>
      <w:r w:rsidRPr="0076456A">
        <w:rPr>
          <w:rFonts w:eastAsia="Times New Roman"/>
          <w:color w:val="000000" w:themeColor="text1"/>
          <w:szCs w:val="24"/>
        </w:rPr>
        <w:t xml:space="preserve"> του πρώην</w:t>
      </w:r>
      <w:r>
        <w:rPr>
          <w:rFonts w:eastAsia="Times New Roman"/>
          <w:color w:val="000000" w:themeColor="text1"/>
          <w:szCs w:val="24"/>
        </w:rPr>
        <w:t>,</w:t>
      </w:r>
      <w:r w:rsidRPr="0076456A">
        <w:rPr>
          <w:rFonts w:eastAsia="Times New Roman"/>
          <w:color w:val="000000" w:themeColor="text1"/>
          <w:szCs w:val="24"/>
        </w:rPr>
        <w:t xml:space="preserve"> </w:t>
      </w:r>
      <w:r>
        <w:rPr>
          <w:rFonts w:eastAsia="Times New Roman"/>
          <w:color w:val="000000" w:themeColor="text1"/>
          <w:szCs w:val="24"/>
        </w:rPr>
        <w:t xml:space="preserve">σε </w:t>
      </w:r>
      <w:r w:rsidRPr="0076456A">
        <w:rPr>
          <w:rFonts w:eastAsia="Times New Roman"/>
          <w:color w:val="000000" w:themeColor="text1"/>
          <w:szCs w:val="24"/>
        </w:rPr>
        <w:t xml:space="preserve">εργαζόμενες στην Πρεσβεία του και </w:t>
      </w:r>
      <w:r>
        <w:rPr>
          <w:rFonts w:eastAsia="Times New Roman"/>
          <w:color w:val="000000" w:themeColor="text1"/>
          <w:szCs w:val="24"/>
        </w:rPr>
        <w:t>εσείς,</w:t>
      </w:r>
      <w:r w:rsidRPr="0076456A">
        <w:rPr>
          <w:rFonts w:eastAsia="Times New Roman"/>
          <w:color w:val="000000" w:themeColor="text1"/>
          <w:szCs w:val="24"/>
        </w:rPr>
        <w:t xml:space="preserve"> που κόπτε</w:t>
      </w:r>
      <w:r>
        <w:rPr>
          <w:rFonts w:eastAsia="Times New Roman"/>
          <w:color w:val="000000" w:themeColor="text1"/>
          <w:szCs w:val="24"/>
        </w:rPr>
        <w:t>σθε</w:t>
      </w:r>
      <w:r w:rsidRPr="0076456A">
        <w:rPr>
          <w:rFonts w:eastAsia="Times New Roman"/>
          <w:color w:val="000000" w:themeColor="text1"/>
          <w:szCs w:val="24"/>
        </w:rPr>
        <w:t xml:space="preserve"> υπέρ της ισότητας και των δικαιωμάτων</w:t>
      </w:r>
      <w:r>
        <w:rPr>
          <w:rFonts w:eastAsia="Times New Roman"/>
          <w:color w:val="000000" w:themeColor="text1"/>
          <w:szCs w:val="24"/>
        </w:rPr>
        <w:t xml:space="preserve">, δεν </w:t>
      </w:r>
      <w:r w:rsidRPr="0076456A">
        <w:rPr>
          <w:rFonts w:eastAsia="Times New Roman"/>
          <w:color w:val="000000" w:themeColor="text1"/>
          <w:szCs w:val="24"/>
        </w:rPr>
        <w:t>βγάλα</w:t>
      </w:r>
      <w:r>
        <w:rPr>
          <w:rFonts w:eastAsia="Times New Roman"/>
          <w:color w:val="000000" w:themeColor="text1"/>
          <w:szCs w:val="24"/>
        </w:rPr>
        <w:t xml:space="preserve">τε μιλιά </w:t>
      </w:r>
      <w:r w:rsidRPr="0076456A">
        <w:rPr>
          <w:rFonts w:eastAsia="Times New Roman"/>
          <w:color w:val="000000" w:themeColor="text1"/>
          <w:szCs w:val="24"/>
        </w:rPr>
        <w:t xml:space="preserve">και έχουν περάσει και πέντε χρόνια και </w:t>
      </w:r>
      <w:r>
        <w:rPr>
          <w:rFonts w:eastAsia="Times New Roman"/>
          <w:color w:val="000000" w:themeColor="text1"/>
          <w:szCs w:val="24"/>
        </w:rPr>
        <w:t>είστε ακόμα σιωπηλοί;</w:t>
      </w:r>
    </w:p>
    <w:p w14:paraId="6338FA56" w14:textId="77777777" w:rsidR="00401C51" w:rsidRDefault="00794512">
      <w:pPr>
        <w:spacing w:line="600" w:lineRule="auto"/>
        <w:ind w:firstLine="720"/>
        <w:jc w:val="both"/>
        <w:rPr>
          <w:rFonts w:eastAsia="Times New Roman" w:cs="Times New Roman"/>
          <w:szCs w:val="24"/>
        </w:rPr>
      </w:pPr>
      <w:r>
        <w:rPr>
          <w:rFonts w:eastAsia="Times New Roman"/>
          <w:color w:val="000000" w:themeColor="text1"/>
          <w:szCs w:val="24"/>
        </w:rPr>
        <w:lastRenderedPageBreak/>
        <w:t>Εσείς δεν είστε που έχετ</w:t>
      </w:r>
      <w:r>
        <w:rPr>
          <w:rFonts w:eastAsia="Times New Roman"/>
          <w:color w:val="000000" w:themeColor="text1"/>
          <w:szCs w:val="24"/>
        </w:rPr>
        <w:t>ε επιδείξει θεσμική βαρβαρότητα σε ό,τι αφορά τη λειτουργία των ανεξάρτητων αρχών,</w:t>
      </w:r>
      <w:r w:rsidRPr="0076456A">
        <w:rPr>
          <w:rFonts w:eastAsia="Times New Roman"/>
          <w:color w:val="000000" w:themeColor="text1"/>
          <w:szCs w:val="24"/>
        </w:rPr>
        <w:t xml:space="preserve"> που πήγατε να </w:t>
      </w:r>
      <w:r>
        <w:rPr>
          <w:rFonts w:eastAsia="Times New Roman"/>
          <w:color w:val="000000" w:themeColor="text1"/>
          <w:szCs w:val="24"/>
        </w:rPr>
        <w:t>«</w:t>
      </w:r>
      <w:r w:rsidRPr="0076456A">
        <w:rPr>
          <w:rFonts w:eastAsia="Times New Roman"/>
          <w:color w:val="000000" w:themeColor="text1"/>
          <w:szCs w:val="24"/>
        </w:rPr>
        <w:t>φυτέψετε</w:t>
      </w:r>
      <w:r>
        <w:rPr>
          <w:rFonts w:eastAsia="Times New Roman"/>
          <w:color w:val="000000" w:themeColor="text1"/>
          <w:szCs w:val="24"/>
        </w:rPr>
        <w:t>»</w:t>
      </w:r>
      <w:r w:rsidRPr="0076456A">
        <w:rPr>
          <w:rFonts w:eastAsia="Times New Roman"/>
          <w:color w:val="000000" w:themeColor="text1"/>
          <w:szCs w:val="24"/>
        </w:rPr>
        <w:t xml:space="preserve"> δικούς σας ανθρώπους στη </w:t>
      </w:r>
      <w:r>
        <w:rPr>
          <w:rFonts w:eastAsia="Times New Roman"/>
          <w:color w:val="000000" w:themeColor="text1"/>
          <w:szCs w:val="24"/>
        </w:rPr>
        <w:t>δ</w:t>
      </w:r>
      <w:r w:rsidRPr="0076456A">
        <w:rPr>
          <w:rFonts w:eastAsia="Times New Roman"/>
          <w:color w:val="000000" w:themeColor="text1"/>
          <w:szCs w:val="24"/>
        </w:rPr>
        <w:t>ικαιοσύνη για να κάνετε όσα κάνατε</w:t>
      </w:r>
      <w:r>
        <w:rPr>
          <w:rFonts w:eastAsia="Times New Roman"/>
          <w:color w:val="000000" w:themeColor="text1"/>
          <w:szCs w:val="24"/>
        </w:rPr>
        <w:t>; Ε</w:t>
      </w:r>
      <w:r w:rsidRPr="0076456A">
        <w:rPr>
          <w:rFonts w:eastAsia="Times New Roman"/>
          <w:color w:val="000000" w:themeColor="text1"/>
          <w:szCs w:val="24"/>
        </w:rPr>
        <w:t xml:space="preserve">σείς </w:t>
      </w:r>
      <w:r>
        <w:rPr>
          <w:rFonts w:eastAsia="Times New Roman"/>
          <w:color w:val="000000" w:themeColor="text1"/>
          <w:szCs w:val="24"/>
        </w:rPr>
        <w:t xml:space="preserve">δεν </w:t>
      </w:r>
      <w:r w:rsidRPr="0076456A">
        <w:rPr>
          <w:rFonts w:eastAsia="Times New Roman"/>
          <w:color w:val="000000" w:themeColor="text1"/>
          <w:szCs w:val="24"/>
        </w:rPr>
        <w:t>είστε</w:t>
      </w:r>
      <w:r>
        <w:rPr>
          <w:rFonts w:eastAsia="Times New Roman"/>
          <w:color w:val="000000" w:themeColor="text1"/>
          <w:szCs w:val="24"/>
        </w:rPr>
        <w:t>; Ε</w:t>
      </w:r>
      <w:r w:rsidRPr="0076456A">
        <w:rPr>
          <w:rFonts w:eastAsia="Times New Roman"/>
          <w:color w:val="000000" w:themeColor="text1"/>
          <w:szCs w:val="24"/>
        </w:rPr>
        <w:t>σείς είστε</w:t>
      </w:r>
      <w:r>
        <w:rPr>
          <w:rFonts w:eastAsia="Times New Roman"/>
          <w:color w:val="000000" w:themeColor="text1"/>
          <w:szCs w:val="24"/>
        </w:rPr>
        <w:t>.</w:t>
      </w:r>
      <w:r>
        <w:rPr>
          <w:rFonts w:eastAsia="Times New Roman"/>
          <w:color w:val="000000" w:themeColor="text1"/>
          <w:szCs w:val="24"/>
        </w:rPr>
        <w:t xml:space="preserve"> </w:t>
      </w:r>
      <w:r>
        <w:rPr>
          <w:rFonts w:eastAsia="Times New Roman" w:cs="Times New Roman"/>
          <w:szCs w:val="24"/>
        </w:rPr>
        <w:t>Δ</w:t>
      </w:r>
      <w:r>
        <w:rPr>
          <w:rFonts w:eastAsia="Times New Roman" w:cs="Times New Roman"/>
          <w:szCs w:val="24"/>
        </w:rPr>
        <w:t xml:space="preserve">εν είναι λοιπόν περίεργο όσα ακούστηκαν σε βάρος ενός ανθρώπου με αναπηρία και όπως ο Πρωθυπουργός τον κάλυψε και εσείς θα καλύψετε όλη αυτή τη χυδαιότητα με την ψηφοφορία αύριο το βράδυ! </w:t>
      </w:r>
    </w:p>
    <w:p w14:paraId="6338FA5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Έχω πει πολλές φορές ότι στη Βουλή</w:t>
      </w:r>
      <w:r>
        <w:rPr>
          <w:rFonts w:eastAsia="Times New Roman" w:cs="Times New Roman"/>
          <w:szCs w:val="24"/>
        </w:rPr>
        <w:t>,</w:t>
      </w:r>
      <w:r>
        <w:rPr>
          <w:rFonts w:eastAsia="Times New Roman" w:cs="Times New Roman"/>
          <w:szCs w:val="24"/>
        </w:rPr>
        <w:t xml:space="preserve"> το μεγαλύτερο λάθος ενός πολιτι</w:t>
      </w:r>
      <w:r>
        <w:rPr>
          <w:rFonts w:eastAsia="Times New Roman" w:cs="Times New Roman"/>
          <w:szCs w:val="24"/>
        </w:rPr>
        <w:t>κού, που έχει κάποια χρόνια,</w:t>
      </w:r>
      <w:r>
        <w:rPr>
          <w:rFonts w:eastAsia="Times New Roman" w:cs="Times New Roman"/>
          <w:szCs w:val="24"/>
        </w:rPr>
        <w:t xml:space="preserve"> είναι</w:t>
      </w:r>
      <w:r>
        <w:rPr>
          <w:rFonts w:eastAsia="Times New Roman" w:cs="Times New Roman"/>
          <w:szCs w:val="24"/>
        </w:rPr>
        <w:t xml:space="preserve"> να εμφανίζει διπλά δεδομένα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Ά</w:t>
      </w:r>
      <w:r>
        <w:rPr>
          <w:rFonts w:eastAsia="Times New Roman" w:cs="Times New Roman"/>
          <w:szCs w:val="24"/>
        </w:rPr>
        <w:t>λλ</w:t>
      </w:r>
      <w:r>
        <w:rPr>
          <w:rFonts w:eastAsia="Times New Roman" w:cs="Times New Roman"/>
          <w:szCs w:val="24"/>
        </w:rPr>
        <w:t>α</w:t>
      </w:r>
      <w:r>
        <w:rPr>
          <w:rFonts w:eastAsia="Times New Roman" w:cs="Times New Roman"/>
          <w:szCs w:val="24"/>
        </w:rPr>
        <w:t xml:space="preserve"> για εμένα, άλλα για εσάς. </w:t>
      </w:r>
      <w:r>
        <w:rPr>
          <w:rFonts w:eastAsia="Times New Roman" w:cs="Times New Roman"/>
          <w:szCs w:val="24"/>
        </w:rPr>
        <w:t>Τ</w:t>
      </w:r>
      <w:r>
        <w:rPr>
          <w:rFonts w:eastAsia="Times New Roman" w:cs="Times New Roman"/>
          <w:szCs w:val="24"/>
        </w:rPr>
        <w:t>ο να υπερασπίζεται μ</w:t>
      </w:r>
      <w:r>
        <w:rPr>
          <w:rFonts w:eastAsia="Times New Roman" w:cs="Times New Roman"/>
          <w:szCs w:val="24"/>
        </w:rPr>
        <w:t>ί</w:t>
      </w:r>
      <w:r>
        <w:rPr>
          <w:rFonts w:eastAsia="Times New Roman" w:cs="Times New Roman"/>
          <w:szCs w:val="24"/>
        </w:rPr>
        <w:t>α εξουσία διπλά δεδομένα, άλλα για αυτήν, άλλα για την Αντιπολίτευση και τα μέλη της Αντιπολίτευσης, είναι νομίζω πάρα, μα πάρα πολύ θλιβερ</w:t>
      </w:r>
      <w:r>
        <w:rPr>
          <w:rFonts w:eastAsia="Times New Roman" w:cs="Times New Roman"/>
          <w:szCs w:val="24"/>
        </w:rPr>
        <w:t xml:space="preserve">ό και αποκαλυπτικό του τι είδους ποιότητα έχει η συγκεκριμένη εξουσία. Εσείς δεν επιχειρήσατε τη θεσμική βαρβαρότητα σε σχέση με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νημέρωσης το 2015 και το 2016; Εσείς δεν πήγατε να σχηματίσετε ένα Εθνικό Συμβούλιο Ραδιοτηλεόρασης με τρόπο αντισυντα</w:t>
      </w:r>
      <w:r>
        <w:rPr>
          <w:rFonts w:eastAsia="Times New Roman" w:cs="Times New Roman"/>
          <w:szCs w:val="24"/>
        </w:rPr>
        <w:t>γματικό; Εσείς δεν αποκαλύπτετ</w:t>
      </w:r>
      <w:r>
        <w:rPr>
          <w:rFonts w:eastAsia="Times New Roman" w:cs="Times New Roman"/>
          <w:szCs w:val="24"/>
        </w:rPr>
        <w:t>αι</w:t>
      </w:r>
      <w:r>
        <w:rPr>
          <w:rFonts w:eastAsia="Times New Roman" w:cs="Times New Roman"/>
          <w:szCs w:val="24"/>
        </w:rPr>
        <w:t xml:space="preserve"> κάθε μέρα και περισσότερο ότι δεν </w:t>
      </w:r>
      <w:r>
        <w:rPr>
          <w:rFonts w:eastAsia="Times New Roman" w:cs="Times New Roman"/>
          <w:szCs w:val="24"/>
        </w:rPr>
        <w:lastRenderedPageBreak/>
        <w:t xml:space="preserve">γνωρίζετε μόνο ποιος θα πάρει άδεια στα κανάλια, αλλά και ποιος θα κάνει και τις πολιτικές εκπομπές; Εσείς είστε αυτοί. </w:t>
      </w:r>
      <w:r>
        <w:rPr>
          <w:rFonts w:eastAsia="Times New Roman" w:cs="Times New Roman"/>
          <w:szCs w:val="24"/>
        </w:rPr>
        <w:t>Ε</w:t>
      </w:r>
      <w:r>
        <w:rPr>
          <w:rFonts w:eastAsia="Times New Roman" w:cs="Times New Roman"/>
          <w:szCs w:val="24"/>
        </w:rPr>
        <w:t>σείς είστε</w:t>
      </w:r>
      <w:r>
        <w:rPr>
          <w:rFonts w:eastAsia="Times New Roman" w:cs="Times New Roman"/>
          <w:szCs w:val="24"/>
        </w:rPr>
        <w:t>,</w:t>
      </w:r>
      <w:r>
        <w:rPr>
          <w:rFonts w:eastAsia="Times New Roman" w:cs="Times New Roman"/>
          <w:szCs w:val="24"/>
        </w:rPr>
        <w:t xml:space="preserve"> πάνω απ’ όλα</w:t>
      </w:r>
      <w:r>
        <w:rPr>
          <w:rFonts w:eastAsia="Times New Roman" w:cs="Times New Roman"/>
          <w:szCs w:val="24"/>
        </w:rPr>
        <w:t>,</w:t>
      </w:r>
      <w:r>
        <w:rPr>
          <w:rFonts w:eastAsia="Times New Roman" w:cs="Times New Roman"/>
          <w:szCs w:val="24"/>
        </w:rPr>
        <w:t xml:space="preserve"> που έχετε μετατρέψει το Υπουργείο Δικαιοσύ</w:t>
      </w:r>
      <w:r>
        <w:rPr>
          <w:rFonts w:eastAsia="Times New Roman" w:cs="Times New Roman"/>
          <w:szCs w:val="24"/>
        </w:rPr>
        <w:t xml:space="preserve">νης σε Υπουργείο του ΣΥΡΙΖΑ. Είναι θέμα λίγου χρόνου να μιλήσουμε με πιο συγκεκριμένες πληροφορίες και όρους για τα θέματα αυτά. </w:t>
      </w:r>
    </w:p>
    <w:p w14:paraId="6338FA5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Ωστόσο, πέρα από τα θέματα των δικαιωμάτων, ο Πρωθυπουργός, πιστεύω με συνταγματικό τρόπο, μετέτρεψε μ</w:t>
      </w:r>
      <w:r>
        <w:rPr>
          <w:rFonts w:eastAsia="Times New Roman" w:cs="Times New Roman"/>
          <w:szCs w:val="24"/>
        </w:rPr>
        <w:t>ί</w:t>
      </w:r>
      <w:r>
        <w:rPr>
          <w:rFonts w:eastAsia="Times New Roman" w:cs="Times New Roman"/>
          <w:szCs w:val="24"/>
        </w:rPr>
        <w:t>α πρόταση δυσπιστίας πο</w:t>
      </w:r>
      <w:r>
        <w:rPr>
          <w:rFonts w:eastAsia="Times New Roman" w:cs="Times New Roman"/>
          <w:szCs w:val="24"/>
        </w:rPr>
        <w:t>υ κατατέθηκε κατά ενός μέλους της Κυβέρνησης σε πρόταση εμπιστοσύνης. Έχει ξαναγίνει αυτό. Μάλιστα εάν ο Πρόεδρος μού έδινε τον λόγο εχθές, που δεν μου τον έδωσε, έκανε ότι δεν με είδε, θα έλεγα και σε πόσες περιπτώσεις, γιατί και η επιστημονική μου ιδιότη</w:t>
      </w:r>
      <w:r>
        <w:rPr>
          <w:rFonts w:eastAsia="Times New Roman" w:cs="Times New Roman"/>
          <w:szCs w:val="24"/>
        </w:rPr>
        <w:t>τα μου έχει επιτρέψει να έχω κάνει τις καταγραφές εδώ και πολλά χρόνια. Όμως, από τη στιγμή που γενικεύεται η συζήτηση -το είπα και σε μ</w:t>
      </w:r>
      <w:r>
        <w:rPr>
          <w:rFonts w:eastAsia="Times New Roman" w:cs="Times New Roman"/>
          <w:szCs w:val="24"/>
        </w:rPr>
        <w:t>ί</w:t>
      </w:r>
      <w:r>
        <w:rPr>
          <w:rFonts w:eastAsia="Times New Roman" w:cs="Times New Roman"/>
          <w:szCs w:val="24"/>
        </w:rPr>
        <w:t xml:space="preserve">α παρέμβασή μου στον κ. Γαβρόγλου- έχει και κάθε μέλος της Κυβέρνησης δικαίωμα να έρθει εδώ να πει πώς λειτουργεί στον </w:t>
      </w:r>
      <w:r>
        <w:rPr>
          <w:rFonts w:eastAsia="Times New Roman" w:cs="Times New Roman"/>
          <w:szCs w:val="24"/>
        </w:rPr>
        <w:t xml:space="preserve">χώρο του. </w:t>
      </w:r>
    </w:p>
    <w:p w14:paraId="6338FA5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μιας και βλέπω στην Αίθουσα ορισμένους Υπουργούς, αλλάζω διάταξη των σκέψεών μου και θα μιλήσω για τα δικά τους Υπουργεία: </w:t>
      </w:r>
    </w:p>
    <w:p w14:paraId="6338FA5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Αναπτυξιακά, κύριε Υπουργέ της Ανάπτυξης, είστε πίσω από τις ανάγκες της ελληνικής οικονομίας που όλοι παραδέχονται ό</w:t>
      </w:r>
      <w:r>
        <w:rPr>
          <w:rFonts w:eastAsia="Times New Roman" w:cs="Times New Roman"/>
          <w:szCs w:val="24"/>
        </w:rPr>
        <w:t xml:space="preserve">τι για να βγουν μέσα στα χρόνια τα σοκαριστικά πλεονάσματα θα πρέπει να έχουμε και σοκαριστικούς ρυθμούς ανάπτυξης, για να καλύπτουμε τις αποστάσεις. </w:t>
      </w:r>
      <w:r>
        <w:rPr>
          <w:rFonts w:eastAsia="Times New Roman" w:cs="Times New Roman"/>
          <w:szCs w:val="24"/>
        </w:rPr>
        <w:t>Ε</w:t>
      </w:r>
      <w:r>
        <w:rPr>
          <w:rFonts w:eastAsia="Times New Roman" w:cs="Times New Roman"/>
          <w:szCs w:val="24"/>
        </w:rPr>
        <w:t>ίστε η Κυβέρνηση που έχει αλλάξει, εάν δεν κάνω λάθος, τρεις ή τέσσερις Υπουργούς Ανάπτυξης και ακόμ</w:t>
      </w:r>
      <w:r>
        <w:rPr>
          <w:rFonts w:eastAsia="Times New Roman" w:cs="Times New Roman"/>
          <w:szCs w:val="24"/>
        </w:rPr>
        <w:t>η</w:t>
      </w:r>
      <w:r>
        <w:rPr>
          <w:rFonts w:eastAsia="Times New Roman" w:cs="Times New Roman"/>
          <w:szCs w:val="24"/>
        </w:rPr>
        <w:t xml:space="preserve"> για</w:t>
      </w:r>
      <w:r>
        <w:rPr>
          <w:rFonts w:eastAsia="Times New Roman" w:cs="Times New Roman"/>
          <w:szCs w:val="24"/>
        </w:rPr>
        <w:t xml:space="preserve"> συμβολικά έργα της ανάπτυξης αλλά και για μικρότερα δεν έχετε πεπραγμένα να επιδείξετε ενώπιον του ελληνικού Κοινοβουλίου. </w:t>
      </w:r>
    </w:p>
    <w:p w14:paraId="6338FA5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Μετανιώνω, κύριε Πιτσιόρλα, που σας επαίνεσα ως Πρόεδρο του ΤΑΙΠΕΔ, που ήσασταν τότε, για την πορεία του Ελληνικού σε τηλεοπτικό στ</w:t>
      </w:r>
      <w:r>
        <w:rPr>
          <w:rFonts w:eastAsia="Times New Roman" w:cs="Times New Roman"/>
          <w:szCs w:val="24"/>
        </w:rPr>
        <w:t xml:space="preserve">αθμό. Το μετανιώνω, γιατί φτάσαμε στο 2019 και δεν έχουμε δει, κανένας Έλληνας πολίτης δεν έχει δει, κάποια πρόοδο σε αυτό το έργο, που είναι και συμβολικό έργο, αλλά και σε άλλα πολλά. </w:t>
      </w:r>
    </w:p>
    <w:p w14:paraId="6338FA5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υμίζω στις αγαπητές και αγαπητούς συναδέλφους, τι συζητήσεις κάναμε </w:t>
      </w:r>
      <w:r>
        <w:rPr>
          <w:rFonts w:eastAsia="Times New Roman" w:cs="Times New Roman"/>
          <w:szCs w:val="24"/>
        </w:rPr>
        <w:t xml:space="preserve">εδώ με τον κ. Παπαδημητρίου για τα αναπτυξιακά θέματα, πόσες συζητήσεις, πόσα λόγια χαλάσαμε εις μάτην. </w:t>
      </w:r>
      <w:r>
        <w:rPr>
          <w:rFonts w:eastAsia="Times New Roman" w:cs="Times New Roman"/>
          <w:szCs w:val="24"/>
        </w:rPr>
        <w:t>Θ</w:t>
      </w:r>
      <w:r>
        <w:rPr>
          <w:rFonts w:eastAsia="Times New Roman" w:cs="Times New Roman"/>
          <w:szCs w:val="24"/>
        </w:rPr>
        <w:t>υμάστε τι έλεγε, πόσα πράγματα έλεγε για νόμους που εισηγήθηκε και που αποκαλύφθηκε στην πράξη ότι δεν εφαρμόστηκαν, γιατί ήταν ναρκοθετημένοι από τη σ</w:t>
      </w:r>
      <w:r>
        <w:rPr>
          <w:rFonts w:eastAsia="Times New Roman" w:cs="Times New Roman"/>
          <w:szCs w:val="24"/>
        </w:rPr>
        <w:t xml:space="preserve">ύλληψή </w:t>
      </w:r>
      <w:r>
        <w:rPr>
          <w:rFonts w:eastAsia="Times New Roman" w:cs="Times New Roman"/>
          <w:szCs w:val="24"/>
        </w:rPr>
        <w:t>τους;</w:t>
      </w:r>
      <w:r>
        <w:rPr>
          <w:rFonts w:eastAsia="Times New Roman" w:cs="Times New Roman"/>
          <w:szCs w:val="24"/>
        </w:rPr>
        <w:t xml:space="preserve"> </w:t>
      </w:r>
    </w:p>
    <w:p w14:paraId="6338FA5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Διαλύσατε τη μεσαία τάξη. Και όποιος διαλύει τη μεσαία τάξη σε ένα κράτος-μέλος της Ευρωζώνης και Ευρωπαϊκής Ένωσης το πληρώνει εκλογικά αυτό, γιατί είναι η μεγαλύτερη κοινωνική τάξη. </w:t>
      </w:r>
      <w:r>
        <w:rPr>
          <w:rFonts w:eastAsia="Times New Roman" w:cs="Times New Roman"/>
          <w:szCs w:val="24"/>
        </w:rPr>
        <w:t>Έ</w:t>
      </w:r>
      <w:r>
        <w:rPr>
          <w:rFonts w:eastAsia="Times New Roman" w:cs="Times New Roman"/>
          <w:szCs w:val="24"/>
        </w:rPr>
        <w:t>χω εδώ και θυμάμαι</w:t>
      </w:r>
      <w:r>
        <w:rPr>
          <w:rFonts w:eastAsia="Times New Roman" w:cs="Times New Roman"/>
          <w:szCs w:val="24"/>
        </w:rPr>
        <w:t xml:space="preserve"> τη συζήτηση όταν κάναμε για τον προϋπολογισμό, γιατί υπάρχουν Υπουργοί που μπορείς να συζητάς μαζί τους, ότι κοστολόγησε τα μέτρα του προγράμματος της Νέας Δημοκρατίας ο κ. Χουλιαράκης τότε. Επειδή δύο-τρία από αυτά τα έχουμε εμείς και τα προτείνουμε, πρώ</w:t>
      </w:r>
      <w:r>
        <w:rPr>
          <w:rFonts w:eastAsia="Times New Roman" w:cs="Times New Roman"/>
          <w:szCs w:val="24"/>
        </w:rPr>
        <w:t>τοι εμείς, πήρα</w:t>
      </w:r>
      <w:r>
        <w:rPr>
          <w:rFonts w:eastAsia="Times New Roman" w:cs="Times New Roman"/>
          <w:szCs w:val="24"/>
        </w:rPr>
        <w:t>με</w:t>
      </w:r>
      <w:r>
        <w:rPr>
          <w:rFonts w:eastAsia="Times New Roman" w:cs="Times New Roman"/>
          <w:szCs w:val="24"/>
        </w:rPr>
        <w:t xml:space="preserve"> τον λόγο και του είπα</w:t>
      </w:r>
      <w:r>
        <w:rPr>
          <w:rFonts w:eastAsia="Times New Roman" w:cs="Times New Roman"/>
          <w:szCs w:val="24"/>
        </w:rPr>
        <w:t>με</w:t>
      </w:r>
      <w:r>
        <w:rPr>
          <w:rFonts w:eastAsia="Times New Roman" w:cs="Times New Roman"/>
          <w:szCs w:val="24"/>
        </w:rPr>
        <w:t xml:space="preserve">: «Γιατί λέτε λόγου χάρη για τον ΦΠΑ στην εστίαση, που είχε πάει στο 13% και τον πήγατε 24% και για τα προϊόντα τα οποία αγοράζει ο άνθρωπος </w:t>
      </w:r>
      <w:r>
        <w:rPr>
          <w:rFonts w:eastAsia="Times New Roman" w:cs="Times New Roman"/>
          <w:szCs w:val="24"/>
        </w:rPr>
        <w:lastRenderedPageBreak/>
        <w:t>από το σο</w:t>
      </w:r>
      <w:r>
        <w:rPr>
          <w:rFonts w:eastAsia="Times New Roman" w:cs="Times New Roman"/>
          <w:szCs w:val="24"/>
        </w:rPr>
        <w:t>υ</w:t>
      </w:r>
      <w:r>
        <w:rPr>
          <w:rFonts w:eastAsia="Times New Roman" w:cs="Times New Roman"/>
          <w:szCs w:val="24"/>
        </w:rPr>
        <w:t>περμάρκετ;». Του είχα πει: «Γιατί το κάνετε αυτό; Γιατί κοστολογ</w:t>
      </w:r>
      <w:r>
        <w:rPr>
          <w:rFonts w:eastAsia="Times New Roman" w:cs="Times New Roman"/>
          <w:szCs w:val="24"/>
        </w:rPr>
        <w:t>είτε ως ακριβό το μέτρο αυτό που μ</w:t>
      </w:r>
      <w:r>
        <w:rPr>
          <w:rFonts w:eastAsia="Times New Roman" w:cs="Times New Roman"/>
          <w:szCs w:val="24"/>
        </w:rPr>
        <w:t>ί</w:t>
      </w:r>
      <w:r>
        <w:rPr>
          <w:rFonts w:eastAsia="Times New Roman" w:cs="Times New Roman"/>
          <w:szCs w:val="24"/>
        </w:rPr>
        <w:t xml:space="preserve">α κυβέρνηση πριν από λίγα χρόνια το είχε κάνει;». </w:t>
      </w:r>
      <w:r>
        <w:rPr>
          <w:rFonts w:eastAsia="Times New Roman" w:cs="Times New Roman"/>
          <w:szCs w:val="24"/>
        </w:rPr>
        <w:t>Έ</w:t>
      </w:r>
      <w:r>
        <w:rPr>
          <w:rFonts w:eastAsia="Times New Roman" w:cs="Times New Roman"/>
          <w:szCs w:val="24"/>
        </w:rPr>
        <w:t xml:space="preserve">δινε απαντήσεις σε έναν κατάλογο, κυρίες και κύριοι Βουλευτές, ο οποίος κατάλογος πρόδιδε άρνηση να υιοθετήσει τα μέτρα αυτά. </w:t>
      </w:r>
    </w:p>
    <w:p w14:paraId="6338FA5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ξαφνικά</w:t>
      </w:r>
      <w:r>
        <w:rPr>
          <w:rFonts w:eastAsia="Times New Roman" w:cs="Times New Roman"/>
          <w:szCs w:val="24"/>
        </w:rPr>
        <w:t>,</w:t>
      </w:r>
      <w:r>
        <w:rPr>
          <w:rFonts w:eastAsia="Times New Roman" w:cs="Times New Roman"/>
          <w:szCs w:val="24"/>
        </w:rPr>
        <w:t xml:space="preserve"> επειδή είστε στριμωγμένοι</w:t>
      </w:r>
      <w:r>
        <w:rPr>
          <w:rFonts w:eastAsia="Times New Roman" w:cs="Times New Roman"/>
          <w:szCs w:val="24"/>
        </w:rPr>
        <w:t>,</w:t>
      </w:r>
      <w:r>
        <w:rPr>
          <w:rFonts w:eastAsia="Times New Roman" w:cs="Times New Roman"/>
          <w:szCs w:val="24"/>
        </w:rPr>
        <w:t xml:space="preserve"> ζ</w:t>
      </w:r>
      <w:r>
        <w:rPr>
          <w:rFonts w:eastAsia="Times New Roman" w:cs="Times New Roman"/>
          <w:szCs w:val="24"/>
        </w:rPr>
        <w:t>ητάτε να απεγκλωβιστείτε και παρουσιάζετε ένα σύνολο μέτρων που θα εφαρμοστούν στο 90% από το 2020 και μετά, όταν δεν θα είστε Κυβέρνηση. Η πίεση φέρνει αλλοπροσαλισμό, αλλά με αλλοπροσαλισμό δεν μπορείς να συγκροτήσεις μ</w:t>
      </w:r>
      <w:r>
        <w:rPr>
          <w:rFonts w:eastAsia="Times New Roman" w:cs="Times New Roman"/>
          <w:szCs w:val="24"/>
        </w:rPr>
        <w:t>ί</w:t>
      </w:r>
      <w:r>
        <w:rPr>
          <w:rFonts w:eastAsia="Times New Roman" w:cs="Times New Roman"/>
          <w:szCs w:val="24"/>
        </w:rPr>
        <w:t>α οικονομική, αναπτυξιακή πολιτική</w:t>
      </w:r>
      <w:r>
        <w:rPr>
          <w:rFonts w:eastAsia="Times New Roman" w:cs="Times New Roman"/>
          <w:szCs w:val="24"/>
        </w:rPr>
        <w:t xml:space="preserve">. </w:t>
      </w:r>
    </w:p>
    <w:p w14:paraId="6338FA5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Ήταν εδώ και μου έδωσε την ιδέα ο κ. Βασιλειάδης -αλλάζω επίπεδο, πάω παράπλευρα-, που είναι ο Υφυπουργός σας του Αθλητισμού. Είναι η πρώτη φορά που στους τελικούς του Κυπέλου Ελλάδας</w:t>
      </w:r>
      <w:r>
        <w:rPr>
          <w:rFonts w:eastAsia="Times New Roman" w:cs="Times New Roman"/>
          <w:szCs w:val="24"/>
        </w:rPr>
        <w:t xml:space="preserve"> ποδοσφαίρου</w:t>
      </w:r>
      <w:r>
        <w:rPr>
          <w:rFonts w:eastAsia="Times New Roman" w:cs="Times New Roman"/>
          <w:szCs w:val="24"/>
        </w:rPr>
        <w:t xml:space="preserve"> βλέπουμε αυτήν την κατάντια: Παρ’ ολίγον νεκροί πρόπερσι,</w:t>
      </w:r>
      <w:r>
        <w:rPr>
          <w:rFonts w:eastAsia="Times New Roman" w:cs="Times New Roman"/>
          <w:szCs w:val="24"/>
        </w:rPr>
        <w:t xml:space="preserve"> φέτος χωρίς φιλάθλους. </w:t>
      </w:r>
      <w:r>
        <w:rPr>
          <w:rFonts w:eastAsia="Times New Roman" w:cs="Times New Roman"/>
          <w:szCs w:val="24"/>
        </w:rPr>
        <w:t>Ε</w:t>
      </w:r>
      <w:r>
        <w:rPr>
          <w:rFonts w:eastAsia="Times New Roman" w:cs="Times New Roman"/>
          <w:szCs w:val="24"/>
        </w:rPr>
        <w:t xml:space="preserve">ίναι η πρώτη φορά που σακατεύεται το ελληνικό επαγγελματικό πρωτάθλημα του μπάσκετ. </w:t>
      </w:r>
      <w:r>
        <w:rPr>
          <w:rFonts w:eastAsia="Times New Roman" w:cs="Times New Roman"/>
          <w:szCs w:val="24"/>
        </w:rPr>
        <w:t>Ε</w:t>
      </w:r>
      <w:r>
        <w:rPr>
          <w:rFonts w:eastAsia="Times New Roman" w:cs="Times New Roman"/>
          <w:szCs w:val="24"/>
        </w:rPr>
        <w:t xml:space="preserve">ίναι ένας Υπουργός που περιφέρεται, ανακοινώνει </w:t>
      </w:r>
      <w:r>
        <w:rPr>
          <w:rFonts w:eastAsia="Times New Roman" w:cs="Times New Roman"/>
          <w:szCs w:val="24"/>
        </w:rPr>
        <w:lastRenderedPageBreak/>
        <w:t>μέτρα εδώ και δύο χρόνια, που δεν τα έχει κάνει ποτέ, ανακοινώνει ότι θα φέρει νόμους που δεν φέρν</w:t>
      </w:r>
      <w:r>
        <w:rPr>
          <w:rFonts w:eastAsia="Times New Roman" w:cs="Times New Roman"/>
          <w:szCs w:val="24"/>
        </w:rPr>
        <w:t>ει, κάνει δηλώσεις, κωμικοτραγικές ορισμένες φορές. Σας θυμίζω τι είχε πει μ</w:t>
      </w:r>
      <w:r>
        <w:rPr>
          <w:rFonts w:eastAsia="Times New Roman" w:cs="Times New Roman"/>
          <w:szCs w:val="24"/>
        </w:rPr>
        <w:t>ί</w:t>
      </w:r>
      <w:r>
        <w:rPr>
          <w:rFonts w:eastAsia="Times New Roman" w:cs="Times New Roman"/>
          <w:szCs w:val="24"/>
        </w:rPr>
        <w:t xml:space="preserve">α Κυριακή που υπήρχαν παράλληλες αγωνιστικές υποχρεώσεις στο ποδόσφαιρο και στο μπάσκετ. </w:t>
      </w:r>
      <w:r>
        <w:rPr>
          <w:rFonts w:eastAsia="Times New Roman" w:cs="Times New Roman"/>
          <w:szCs w:val="24"/>
        </w:rPr>
        <w:t>Λ</w:t>
      </w:r>
      <w:r>
        <w:rPr>
          <w:rFonts w:eastAsia="Times New Roman" w:cs="Times New Roman"/>
          <w:szCs w:val="24"/>
        </w:rPr>
        <w:t>υπάται κανείς να διαπιστώνει ότι στην ηγεσία ενός τόσο κρίσιμου και ευαίσθητου για την πο</w:t>
      </w:r>
      <w:r>
        <w:rPr>
          <w:rFonts w:eastAsia="Times New Roman" w:cs="Times New Roman"/>
          <w:szCs w:val="24"/>
        </w:rPr>
        <w:t xml:space="preserve">ιότητα της ζωής των πολιτών τομέα υπάρχει ένας Υπουργός ο οποίος μπορεί να καυχηθεί ότι πέρασε και ούτε κατάλαβε, ούτε έκανε το παραμικρό.  </w:t>
      </w:r>
    </w:p>
    <w:p w14:paraId="6338FA6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338FA6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Κύριε Πρόεδρε, δεν έχω πολύ χ</w:t>
      </w:r>
      <w:r>
        <w:rPr>
          <w:rFonts w:eastAsia="Times New Roman" w:cs="Times New Roman"/>
          <w:szCs w:val="24"/>
        </w:rPr>
        <w:t>ρόνο, έχω ένα λεπτό. Θα ζητήσω από τον κύριο Πρόεδρο άλλο ένα –κύριε Πρόεδρε, σας ζητώ ακόμη ένα λεπτό- για να μιλήσω για τον κόσμο που είναι έξω από την Αίθουσα και ίσως μας παρακολουθεί. Έρχονται εκλογές. Έχουμε να αντιμετωπίσουμε -το ζω κάθε μέρα- ένα π</w:t>
      </w:r>
      <w:r>
        <w:rPr>
          <w:rFonts w:eastAsia="Times New Roman" w:cs="Times New Roman"/>
          <w:szCs w:val="24"/>
        </w:rPr>
        <w:t>αρελθόν πρόσφατο -γίνο</w:t>
      </w:r>
      <w:r>
        <w:rPr>
          <w:rFonts w:eastAsia="Times New Roman" w:cs="Times New Roman"/>
          <w:szCs w:val="24"/>
        </w:rPr>
        <w:lastRenderedPageBreak/>
        <w:t>νται συζητήσεις για αυτό-, των τριών εκλογικών διαδικασιών του 2015. Το 2015 κάνατε τρεις εκλογές: δύο βουλευτικές και ένα δημοψήφισμα. Τα κερδίσατε και τα τρία και στηρίζεστε πάνω σε αυτό. Δεν υπάρχει κυβέρνηση, κυρίες και κύριοι Βου</w:t>
      </w:r>
      <w:r>
        <w:rPr>
          <w:rFonts w:eastAsia="Times New Roman" w:cs="Times New Roman"/>
          <w:szCs w:val="24"/>
        </w:rPr>
        <w:t xml:space="preserve">λευτές, που να κερδίζει εκλογές και να μην τις ξανακερδίσει εάν τις κάνει σε έναν ή σε δύο μήνες ή σε έξι μήνες ή σε έναν χρόνο. Υπάρχει μια πολιτική νομοτέλεια, η οποία προκαλείται από τη γοητεία του νικητή. </w:t>
      </w:r>
      <w:r>
        <w:rPr>
          <w:rFonts w:eastAsia="Times New Roman" w:cs="Times New Roman"/>
          <w:szCs w:val="24"/>
        </w:rPr>
        <w:t>Υ</w:t>
      </w:r>
      <w:r>
        <w:rPr>
          <w:rFonts w:eastAsia="Times New Roman" w:cs="Times New Roman"/>
          <w:szCs w:val="24"/>
        </w:rPr>
        <w:t>πάρχει και ένας πολλαπλασιαστής που λειτουργεί</w:t>
      </w:r>
      <w:r>
        <w:rPr>
          <w:rFonts w:eastAsia="Times New Roman" w:cs="Times New Roman"/>
          <w:szCs w:val="24"/>
        </w:rPr>
        <w:t xml:space="preserve"> τη Δευτέρα μετά τις εκλογές. Το έχουμε αυτό και γευτεί και υποστεί ως πολιτικός οργανισμός: Ο νικητής της Κυριακής, την Δευτέρα έχει ψηφοφόρους που ψήφισαν την Δευτέρα, που δεν τον έχουν ψηφίσει,</w:t>
      </w:r>
      <w:r>
        <w:rPr>
          <w:rFonts w:eastAsia="Times New Roman" w:cs="Times New Roman"/>
          <w:szCs w:val="24"/>
        </w:rPr>
        <w:t xml:space="preserve"> την Κυριακή</w:t>
      </w:r>
      <w:r>
        <w:rPr>
          <w:rFonts w:eastAsia="Times New Roman" w:cs="Times New Roman"/>
          <w:szCs w:val="24"/>
        </w:rPr>
        <w:t xml:space="preserve"> αλλά πηγαίνουν με τον πρώτο. </w:t>
      </w:r>
    </w:p>
    <w:p w14:paraId="6338FA6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Είχατε τέσσερα χρ</w:t>
      </w:r>
      <w:r>
        <w:rPr>
          <w:rFonts w:eastAsia="Times New Roman" w:cs="Times New Roman"/>
          <w:szCs w:val="24"/>
        </w:rPr>
        <w:t>όνια παραμονής μετά από εκείνες τις τρεις συνεχείς νίκες –που, σας ξαναλέω, δεν έχουν πολιτικό αποτέλεσμα, ίσως εκτός Ελλάδος δημιούργησαν κάποια εκκίνηση, ότι αυτός κερδίζει τις εκλογές. Όποιος Πρωθυπουργός κέρδισε εκλογές, εάν έκανε δύο συνεχόμενες θα τι</w:t>
      </w:r>
      <w:r>
        <w:rPr>
          <w:rFonts w:eastAsia="Times New Roman" w:cs="Times New Roman"/>
          <w:szCs w:val="24"/>
        </w:rPr>
        <w:t xml:space="preserve">ς κέρδιζε- και μείνατε τέσσερα χρόνια γιατί δεν </w:t>
      </w:r>
      <w:r>
        <w:rPr>
          <w:rFonts w:eastAsia="Times New Roman" w:cs="Times New Roman"/>
          <w:szCs w:val="24"/>
        </w:rPr>
        <w:lastRenderedPageBreak/>
        <w:t>είχατε κάποιο πολιτικό ραντεβού ενδιάμεσα, δεν είχατε ας πούμε προεδρικές εκλογές να σας φερθεί η Αντιπολίτευση όπως φερθήκατε το 2015. Δεν είχατε ευρωπαϊκές εκλογές ή περιφερειακές εκλογές, δεν είχατε τίποτα</w:t>
      </w:r>
      <w:r>
        <w:rPr>
          <w:rFonts w:eastAsia="Times New Roman" w:cs="Times New Roman"/>
          <w:szCs w:val="24"/>
        </w:rPr>
        <w:t xml:space="preserve">. Ήσασταν τέσσερα χρόνια με μια Αντιπολίτευση που έπαιξε τίμια, τουλάχιστον σε ό,τι αφορά το ΠΑΣΟΚ και το Κίνημα Αλλαγής, και χωρίς πολιτικές αναμετρήσεις ενδιάμεσες. </w:t>
      </w:r>
    </w:p>
    <w:p w14:paraId="6338FA6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Τώρα τα ψέματα τελειώσανε. Δέκα έξι και μ</w:t>
      </w:r>
      <w:r>
        <w:rPr>
          <w:rFonts w:eastAsia="Times New Roman" w:cs="Times New Roman"/>
          <w:szCs w:val="24"/>
        </w:rPr>
        <w:t>ί</w:t>
      </w:r>
      <w:r>
        <w:rPr>
          <w:rFonts w:eastAsia="Times New Roman" w:cs="Times New Roman"/>
          <w:szCs w:val="24"/>
        </w:rPr>
        <w:t>α ημέρες, κυρίες και κύριοι Βουλευτές, μείνανε</w:t>
      </w:r>
      <w:r>
        <w:rPr>
          <w:rFonts w:eastAsia="Times New Roman" w:cs="Times New Roman"/>
          <w:szCs w:val="24"/>
        </w:rPr>
        <w:t xml:space="preserve"> μέχρις ότου να εκφραστεί ο ελληνικός λαός. </w:t>
      </w:r>
      <w:r>
        <w:rPr>
          <w:rFonts w:eastAsia="Times New Roman" w:cs="Times New Roman"/>
          <w:szCs w:val="24"/>
        </w:rPr>
        <w:t>Ε</w:t>
      </w:r>
      <w:r>
        <w:rPr>
          <w:rFonts w:eastAsia="Times New Roman" w:cs="Times New Roman"/>
          <w:szCs w:val="24"/>
        </w:rPr>
        <w:t>ίστε υπαίτιοι του γεγονότος ότι η Ελλάδα πέρασε δύο κρίσεις: την πρώτη, την κρίση δημοσίου χρέους, την κρίση δυνατοτήτων της ελληνικής οικονομίας να εξάγει προϊόντα, όλα εκείνα που έχουμε συζητήσει, και τη δεύτε</w:t>
      </w:r>
      <w:r>
        <w:rPr>
          <w:rFonts w:eastAsia="Times New Roman" w:cs="Times New Roman"/>
          <w:szCs w:val="24"/>
        </w:rPr>
        <w:t xml:space="preserve">ρη κρίση, που έπρεπε ο ελληνικός λαός να ξανακάνει την ίδια πορεία -παράδειγμα είναι τα μέτρα σας- να καταργήσει αυτό που είχε γίνει, το 13% στην εστίαση, να γίνει ο Τσίπρας Πρωθυπουργός, για να </w:t>
      </w:r>
      <w:r>
        <w:rPr>
          <w:rFonts w:eastAsia="Times New Roman" w:cs="Times New Roman"/>
          <w:szCs w:val="24"/>
        </w:rPr>
        <w:lastRenderedPageBreak/>
        <w:t>μπορέσει να το ξανακαταργήσει μετά από τέσσερα χρόνια. Αυτή ε</w:t>
      </w:r>
      <w:r>
        <w:rPr>
          <w:rFonts w:eastAsia="Times New Roman" w:cs="Times New Roman"/>
          <w:szCs w:val="24"/>
        </w:rPr>
        <w:t>ίναι η διπλή κρίση. Τώρα έρχεται η ώρα να αποτιμηθεί</w:t>
      </w:r>
      <w:r>
        <w:rPr>
          <w:rFonts w:eastAsia="Times New Roman" w:cs="Times New Roman"/>
          <w:szCs w:val="24"/>
        </w:rPr>
        <w:t xml:space="preserve"> αυτό</w:t>
      </w:r>
      <w:r>
        <w:rPr>
          <w:rFonts w:eastAsia="Times New Roman" w:cs="Times New Roman"/>
          <w:szCs w:val="24"/>
        </w:rPr>
        <w:t xml:space="preserve"> όχι δημοσκοπικά, όχι σε πολιτικές συζητήσεις, αλλά εκλογικά, σε κάλπη. </w:t>
      </w:r>
      <w:r>
        <w:rPr>
          <w:rFonts w:eastAsia="Times New Roman" w:cs="Times New Roman"/>
          <w:szCs w:val="24"/>
        </w:rPr>
        <w:t>Δ</w:t>
      </w:r>
      <w:r>
        <w:rPr>
          <w:rFonts w:eastAsia="Times New Roman" w:cs="Times New Roman"/>
          <w:szCs w:val="24"/>
        </w:rPr>
        <w:t xml:space="preserve">εν σας σώζουν μέτρα που παρουσιάζετε στη Βουλή και για τα οποία θα κουβεντιάσουμε τη Δευτέρα και την Τρίτη. Είναι νομοτέλεια. </w:t>
      </w:r>
      <w:r>
        <w:rPr>
          <w:rFonts w:eastAsia="Times New Roman" w:cs="Times New Roman"/>
          <w:szCs w:val="24"/>
        </w:rPr>
        <w:t>Άμα σε πάρει από κάτω δεν σηκώνεις κεφάλι επειδή πας να δωροδοκήσεις τους εκλογείς σου. Υπάρχουν κυβερνήσεις που έδωσαν μέτρα δισεκατομμυρίων και έχασαν με συντριπτικές διαφορές. Θα</w:t>
      </w:r>
      <w:r>
        <w:rPr>
          <w:rFonts w:eastAsia="Times New Roman" w:cs="Times New Roman"/>
          <w:szCs w:val="24"/>
        </w:rPr>
        <w:t xml:space="preserve"> το</w:t>
      </w:r>
      <w:r>
        <w:rPr>
          <w:rFonts w:eastAsia="Times New Roman" w:cs="Times New Roman"/>
          <w:szCs w:val="24"/>
        </w:rPr>
        <w:t xml:space="preserve"> πάθετε αυτό. </w:t>
      </w:r>
    </w:p>
    <w:p w14:paraId="6338FA6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θα</w:t>
      </w:r>
      <w:r>
        <w:rPr>
          <w:rFonts w:eastAsia="Times New Roman" w:cs="Times New Roman"/>
          <w:szCs w:val="24"/>
        </w:rPr>
        <w:t xml:space="preserve"> το</w:t>
      </w:r>
      <w:r>
        <w:rPr>
          <w:rFonts w:eastAsia="Times New Roman" w:cs="Times New Roman"/>
          <w:szCs w:val="24"/>
        </w:rPr>
        <w:t xml:space="preserve"> πάθετε -και με αυτό κλείνω- από δύο πλευρές. Θα το πάθετε σε σχέση με αυτόν που θα είναι πρώτος, αλλά θα το πάθετε και σε σχέση με εμάς που εμφανιζόμαστε ως τρίτη καθαρά πολιτική δύναμη και που είμαστε ο στόχος σας, με όλα τα αθέμιτα μέσα, γέφυρες, κ.λπ.,</w:t>
      </w:r>
      <w:r>
        <w:rPr>
          <w:rFonts w:eastAsia="Times New Roman" w:cs="Times New Roman"/>
          <w:szCs w:val="24"/>
        </w:rPr>
        <w:t xml:space="preserve"> ντροπιαστικά πράγματα, εδώ και επτά μήνες. Θα πάρετε την απάντηση που σας πρέπει. Και με τον πολλαπλασιαστή που προανέφερα της Δευτέρας ας τα πούμε στις 27 του μηνός στην Εθνική Αντιπροσωπεία. </w:t>
      </w:r>
    </w:p>
    <w:p w14:paraId="6338FA6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πάρα πολύ. </w:t>
      </w:r>
    </w:p>
    <w:p w14:paraId="6338FA66"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Pr>
          <w:rFonts w:eastAsia="Times New Roman" w:cs="Times New Roman"/>
          <w:szCs w:val="24"/>
        </w:rPr>
        <w:t xml:space="preserve"> Δημοκρατικής Συμπαράταξης)</w:t>
      </w:r>
    </w:p>
    <w:p w14:paraId="6338FA67" w14:textId="77777777" w:rsidR="00401C51" w:rsidRDefault="00794512">
      <w:pPr>
        <w:spacing w:line="600" w:lineRule="auto"/>
        <w:ind w:firstLine="720"/>
        <w:jc w:val="both"/>
        <w:rPr>
          <w:rFonts w:eastAsia="Times New Roman"/>
          <w:szCs w:val="24"/>
        </w:rPr>
      </w:pPr>
      <w:r w:rsidRPr="0016436B">
        <w:rPr>
          <w:rFonts w:eastAsia="Times New Roman"/>
          <w:b/>
          <w:szCs w:val="24"/>
        </w:rPr>
        <w:t>ΠΡΟΕΔΡΕΥΩΝ (Μάριος Γεωργιάδης):</w:t>
      </w:r>
      <w:r>
        <w:rPr>
          <w:rFonts w:eastAsia="Times New Roman"/>
          <w:b/>
          <w:szCs w:val="24"/>
        </w:rPr>
        <w:t xml:space="preserve"> </w:t>
      </w:r>
      <w:r>
        <w:rPr>
          <w:rFonts w:eastAsia="Times New Roman"/>
          <w:szCs w:val="24"/>
        </w:rPr>
        <w:t>Έχει ζητήσει τον λόγο ο Πρόεδρος της Βουλής.</w:t>
      </w:r>
    </w:p>
    <w:p w14:paraId="6338FA68" w14:textId="77777777" w:rsidR="00401C51" w:rsidRDefault="00794512">
      <w:pPr>
        <w:spacing w:line="600" w:lineRule="auto"/>
        <w:ind w:firstLine="720"/>
        <w:jc w:val="both"/>
        <w:rPr>
          <w:rFonts w:eastAsia="Times New Roman"/>
          <w:szCs w:val="24"/>
        </w:rPr>
      </w:pPr>
      <w:r>
        <w:rPr>
          <w:rFonts w:eastAsia="Times New Roman"/>
          <w:szCs w:val="24"/>
        </w:rPr>
        <w:t>Κύριε Βούτση, έχετε τον λόγο.</w:t>
      </w:r>
    </w:p>
    <w:p w14:paraId="6338FA69"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t>ΝΙΚΟΛΑΟΣ ΒΟΥΤΣΗΣ (Πρόεδρος της Βουλής):</w:t>
      </w:r>
      <w:r w:rsidRPr="00EE5C60">
        <w:rPr>
          <w:rFonts w:eastAsia="Times New Roman"/>
          <w:color w:val="212121"/>
          <w:szCs w:val="24"/>
          <w:shd w:val="clear" w:color="auto" w:fill="FFFFFF"/>
        </w:rPr>
        <w:t xml:space="preserve"> Κύριε Λοβέρδο, θέλω κάτι να πω. Ίσως να χρειαστεί να τοποθετηθείτε. Προφανώς δεν παρακολουθώ και μέσα από τα </w:t>
      </w:r>
      <w:r w:rsidRPr="00EE5C60">
        <w:rPr>
          <w:rFonts w:eastAsia="Times New Roman"/>
          <w:color w:val="212121"/>
          <w:szCs w:val="24"/>
          <w:shd w:val="clear" w:color="auto" w:fill="FFFFFF"/>
          <w:lang w:val="en-US"/>
        </w:rPr>
        <w:t>tweets</w:t>
      </w:r>
      <w:r w:rsidRPr="00EE5C60">
        <w:rPr>
          <w:rFonts w:eastAsia="Times New Roman"/>
          <w:color w:val="212121"/>
          <w:szCs w:val="24"/>
          <w:shd w:val="clear" w:color="auto" w:fill="FFFFFF"/>
        </w:rPr>
        <w:t xml:space="preserve"> κάθε μέρα που μας μετράτε τις μέρες μας. Πράγματι, η ρητορική του καθενός είναι </w:t>
      </w:r>
      <w:r>
        <w:rPr>
          <w:rFonts w:eastAsia="Times New Roman"/>
          <w:color w:val="212121"/>
          <w:szCs w:val="24"/>
          <w:shd w:val="clear" w:color="auto" w:fill="FFFFFF"/>
        </w:rPr>
        <w:t xml:space="preserve">αποτέλεσμα… </w:t>
      </w:r>
      <w:r w:rsidRPr="00EE5C60">
        <w:rPr>
          <w:rFonts w:eastAsia="Times New Roman"/>
          <w:color w:val="212121"/>
          <w:szCs w:val="24"/>
          <w:shd w:val="clear" w:color="auto" w:fill="FFFFFF"/>
        </w:rPr>
        <w:t>Εδώ θα είμαστε και δεν θέλω να αντιστρέψω για σ</w:t>
      </w:r>
      <w:r w:rsidRPr="00EE5C60">
        <w:rPr>
          <w:rFonts w:eastAsia="Times New Roman"/>
          <w:color w:val="212121"/>
          <w:szCs w:val="24"/>
          <w:shd w:val="clear" w:color="auto" w:fill="FFFFFF"/>
        </w:rPr>
        <w:t>ας μία τέτοια λογική.</w:t>
      </w:r>
    </w:p>
    <w:p w14:paraId="6338FA6A" w14:textId="77777777" w:rsidR="00401C51" w:rsidRDefault="0079451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16436B">
        <w:rPr>
          <w:rFonts w:eastAsia="Times New Roman"/>
          <w:color w:val="212121"/>
          <w:szCs w:val="24"/>
          <w:shd w:val="clear" w:color="auto" w:fill="FFFFFF"/>
        </w:rPr>
        <w:t>ίμαι υποχρεωμένος να τοποθετηθώ</w:t>
      </w:r>
      <w:r>
        <w:rPr>
          <w:rFonts w:eastAsia="Times New Roman"/>
          <w:color w:val="212121"/>
          <w:szCs w:val="24"/>
          <w:shd w:val="clear" w:color="auto" w:fill="FFFFFF"/>
        </w:rPr>
        <w:t xml:space="preserve"> γι’</w:t>
      </w:r>
      <w:r w:rsidRPr="0016436B">
        <w:rPr>
          <w:rFonts w:eastAsia="Times New Roman"/>
          <w:color w:val="212121"/>
          <w:szCs w:val="24"/>
          <w:shd w:val="clear" w:color="auto" w:fill="FFFFFF"/>
        </w:rPr>
        <w:t xml:space="preserve"> αυτά που είπατε περί αντικοινοβουλευτική</w:t>
      </w:r>
      <w:r>
        <w:rPr>
          <w:rFonts w:eastAsia="Times New Roman"/>
          <w:color w:val="212121"/>
          <w:szCs w:val="24"/>
          <w:shd w:val="clear" w:color="auto" w:fill="FFFFFF"/>
        </w:rPr>
        <w:t>ς</w:t>
      </w:r>
      <w:r w:rsidRPr="0016436B">
        <w:rPr>
          <w:rFonts w:eastAsia="Times New Roman"/>
          <w:color w:val="212121"/>
          <w:szCs w:val="24"/>
          <w:shd w:val="clear" w:color="auto" w:fill="FFFFFF"/>
        </w:rPr>
        <w:t xml:space="preserve"> συμπεριφορά</w:t>
      </w:r>
      <w:r>
        <w:rPr>
          <w:rFonts w:eastAsia="Times New Roman"/>
          <w:color w:val="212121"/>
          <w:szCs w:val="24"/>
          <w:shd w:val="clear" w:color="auto" w:fill="FFFFFF"/>
        </w:rPr>
        <w:t xml:space="preserve">ς, όχι επί των απόψεων. Αλίμονο. </w:t>
      </w:r>
    </w:p>
    <w:p w14:paraId="6338FA6B" w14:textId="77777777" w:rsidR="00401C51" w:rsidRDefault="0079451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Πρώτον, </w:t>
      </w:r>
      <w:r w:rsidRPr="0016436B">
        <w:rPr>
          <w:rFonts w:eastAsia="Times New Roman"/>
          <w:color w:val="212121"/>
          <w:szCs w:val="24"/>
          <w:shd w:val="clear" w:color="auto" w:fill="FFFFFF"/>
        </w:rPr>
        <w:t>για τη διαδικασία συζήτησης</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πραγματικά δεν σας είδα. Δεν έκανα πως δεν σας είδα.</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Δεν έχω κανέναν λόγο</w:t>
      </w:r>
      <w:r>
        <w:rPr>
          <w:rFonts w:eastAsia="Times New Roman"/>
          <w:color w:val="212121"/>
          <w:szCs w:val="24"/>
          <w:shd w:val="clear" w:color="auto" w:fill="FFFFFF"/>
        </w:rPr>
        <w:t xml:space="preserve"> να κάνω πως δεν σας βλέπω. Εγώ αιφνιδιάστηκα </w:t>
      </w:r>
      <w:r w:rsidRPr="0016436B">
        <w:rPr>
          <w:rFonts w:eastAsia="Times New Roman"/>
          <w:color w:val="212121"/>
          <w:szCs w:val="24"/>
          <w:shd w:val="clear" w:color="auto" w:fill="FFFFFF"/>
        </w:rPr>
        <w:t>χθες</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 xml:space="preserve">διότι </w:t>
      </w:r>
      <w:r w:rsidRPr="0016436B">
        <w:rPr>
          <w:rFonts w:eastAsia="Times New Roman"/>
          <w:color w:val="212121"/>
          <w:szCs w:val="24"/>
          <w:shd w:val="clear" w:color="auto" w:fill="FFFFFF"/>
        </w:rPr>
        <w:t>ήταν απολύτως λ</w:t>
      </w:r>
      <w:r>
        <w:rPr>
          <w:rFonts w:eastAsia="Times New Roman"/>
          <w:color w:val="212121"/>
          <w:szCs w:val="24"/>
          <w:shd w:val="clear" w:color="auto" w:fill="FFFFFF"/>
        </w:rPr>
        <w:t>υμένο το θέμα το οποίο έθεσε ο κ. Δ</w:t>
      </w:r>
      <w:r w:rsidRPr="0016436B">
        <w:rPr>
          <w:rFonts w:eastAsia="Times New Roman"/>
          <w:color w:val="212121"/>
          <w:szCs w:val="24"/>
          <w:shd w:val="clear" w:color="auto" w:fill="FFFFFF"/>
        </w:rPr>
        <w:t>ένδιας</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 xml:space="preserve">Είχε λυθεί </w:t>
      </w:r>
      <w:r w:rsidRPr="0016436B">
        <w:rPr>
          <w:rFonts w:eastAsia="Times New Roman"/>
          <w:color w:val="212121"/>
          <w:szCs w:val="24"/>
          <w:shd w:val="clear" w:color="auto" w:fill="FFFFFF"/>
        </w:rPr>
        <w:t>τη Δευτέρα και στην πρώτη συζήτηση</w:t>
      </w:r>
      <w:r>
        <w:rPr>
          <w:rFonts w:eastAsia="Times New Roman"/>
          <w:color w:val="212121"/>
          <w:szCs w:val="24"/>
          <w:shd w:val="clear" w:color="auto" w:fill="FFFFFF"/>
        </w:rPr>
        <w:t xml:space="preserve"> –το επαναλαμβάνω και τώρα-</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με Π</w:t>
      </w:r>
      <w:r w:rsidRPr="0016436B">
        <w:rPr>
          <w:rFonts w:eastAsia="Times New Roman"/>
          <w:color w:val="212121"/>
          <w:szCs w:val="24"/>
          <w:shd w:val="clear" w:color="auto" w:fill="FFFFFF"/>
        </w:rPr>
        <w:t xml:space="preserve">ροεδρεύοντα </w:t>
      </w:r>
      <w:r>
        <w:rPr>
          <w:rFonts w:eastAsia="Times New Roman"/>
          <w:color w:val="212121"/>
          <w:szCs w:val="24"/>
          <w:shd w:val="clear" w:color="auto" w:fill="FFFFFF"/>
        </w:rPr>
        <w:t>τον κ.</w:t>
      </w:r>
      <w:r w:rsidRPr="0016436B">
        <w:rPr>
          <w:rFonts w:eastAsia="Times New Roman"/>
          <w:color w:val="212121"/>
          <w:szCs w:val="24"/>
          <w:shd w:val="clear" w:color="auto" w:fill="FFFFFF"/>
        </w:rPr>
        <w:t xml:space="preserve"> Κακλαμάνη</w:t>
      </w:r>
      <w:r>
        <w:rPr>
          <w:rFonts w:eastAsia="Times New Roman"/>
          <w:color w:val="212121"/>
          <w:szCs w:val="24"/>
          <w:shd w:val="clear" w:color="auto" w:fill="FFFFFF"/>
        </w:rPr>
        <w:t xml:space="preserve">, με παρόντες τους εκπροσώπους των </w:t>
      </w:r>
      <w:r>
        <w:rPr>
          <w:rFonts w:eastAsia="Times New Roman"/>
          <w:color w:val="212121"/>
          <w:szCs w:val="24"/>
          <w:shd w:val="clear" w:color="auto" w:fill="FFFFFF"/>
        </w:rPr>
        <w:t>κομμάτων. Δ</w:t>
      </w:r>
      <w:r w:rsidRPr="0016436B">
        <w:rPr>
          <w:rFonts w:eastAsia="Times New Roman"/>
          <w:color w:val="212121"/>
          <w:szCs w:val="24"/>
          <w:shd w:val="clear" w:color="auto" w:fill="FFFFFF"/>
        </w:rPr>
        <w:t xml:space="preserve">εν </w:t>
      </w:r>
      <w:r>
        <w:rPr>
          <w:rFonts w:eastAsia="Times New Roman"/>
          <w:color w:val="212121"/>
          <w:szCs w:val="24"/>
          <w:shd w:val="clear" w:color="auto" w:fill="FFFFFF"/>
        </w:rPr>
        <w:t>ηγέρθη κανένα θέμα κατά τη διαδικασία, στην οποία α</w:t>
      </w:r>
      <w:r w:rsidRPr="0016436B">
        <w:rPr>
          <w:rFonts w:eastAsia="Times New Roman"/>
          <w:color w:val="212121"/>
          <w:szCs w:val="24"/>
          <w:shd w:val="clear" w:color="auto" w:fill="FFFFFF"/>
        </w:rPr>
        <w:t xml:space="preserve">ναφέρθηκε ότι σύμφωνα με την κοινοβουλευτική πρακτική </w:t>
      </w:r>
      <w:r>
        <w:rPr>
          <w:rFonts w:eastAsia="Times New Roman"/>
          <w:color w:val="212121"/>
          <w:szCs w:val="24"/>
          <w:shd w:val="clear" w:color="auto" w:fill="FFFFFF"/>
        </w:rPr>
        <w:t>κ.λπ.</w:t>
      </w:r>
      <w:r w:rsidRPr="0016436B">
        <w:rPr>
          <w:rFonts w:eastAsia="Times New Roman"/>
          <w:color w:val="212121"/>
          <w:szCs w:val="24"/>
          <w:shd w:val="clear" w:color="auto" w:fill="FFFFFF"/>
        </w:rPr>
        <w:t xml:space="preserve"> μετά </w:t>
      </w:r>
      <w:r>
        <w:rPr>
          <w:rFonts w:eastAsia="Times New Roman"/>
          <w:color w:val="212121"/>
          <w:szCs w:val="24"/>
          <w:shd w:val="clear" w:color="auto" w:fill="FFFFFF"/>
        </w:rPr>
        <w:t xml:space="preserve">και </w:t>
      </w:r>
      <w:r w:rsidRPr="0016436B">
        <w:rPr>
          <w:rFonts w:eastAsia="Times New Roman"/>
          <w:color w:val="212121"/>
          <w:szCs w:val="24"/>
          <w:shd w:val="clear" w:color="auto" w:fill="FFFFFF"/>
        </w:rPr>
        <w:t xml:space="preserve">την ομιλία του </w:t>
      </w:r>
      <w:r>
        <w:rPr>
          <w:rFonts w:eastAsia="Times New Roman"/>
          <w:color w:val="212121"/>
          <w:szCs w:val="24"/>
          <w:shd w:val="clear" w:color="auto" w:fill="FFFFFF"/>
        </w:rPr>
        <w:t>κ.</w:t>
      </w:r>
      <w:r w:rsidRPr="0016436B">
        <w:rPr>
          <w:rFonts w:eastAsia="Times New Roman"/>
          <w:color w:val="212121"/>
          <w:szCs w:val="24"/>
          <w:shd w:val="clear" w:color="auto" w:fill="FFFFFF"/>
        </w:rPr>
        <w:t xml:space="preserve"> Δραγασάκη πηγαίναμε σε μία αλλαγή της διαδικασίας</w:t>
      </w:r>
      <w:r>
        <w:rPr>
          <w:rFonts w:eastAsia="Times New Roman"/>
          <w:color w:val="212121"/>
          <w:szCs w:val="24"/>
          <w:shd w:val="clear" w:color="auto" w:fill="FFFFFF"/>
        </w:rPr>
        <w:t xml:space="preserve">. Μου ήρθε δηλαδή να υπογράψω μία ημερήσια διάταξη </w:t>
      </w:r>
      <w:r w:rsidRPr="0016436B">
        <w:rPr>
          <w:rFonts w:eastAsia="Times New Roman"/>
          <w:color w:val="212121"/>
          <w:szCs w:val="24"/>
          <w:shd w:val="clear" w:color="auto" w:fill="FFFFFF"/>
        </w:rPr>
        <w:t xml:space="preserve">για </w:t>
      </w:r>
      <w:r w:rsidRPr="0016436B">
        <w:rPr>
          <w:rFonts w:eastAsia="Times New Roman"/>
          <w:color w:val="212121"/>
          <w:szCs w:val="24"/>
          <w:shd w:val="clear" w:color="auto" w:fill="FFFFFF"/>
        </w:rPr>
        <w:t xml:space="preserve">ψήφο εμπιστοσύνης πλέον και αφού είχε δοθεί </w:t>
      </w:r>
      <w:r>
        <w:rPr>
          <w:rFonts w:eastAsia="Times New Roman"/>
          <w:color w:val="212121"/>
          <w:szCs w:val="24"/>
          <w:shd w:val="clear" w:color="auto" w:fill="FFFFFF"/>
        </w:rPr>
        <w:t>βεβαίως η ευκαιρία στον Πρόεδρο της Αξιωματικής Α</w:t>
      </w:r>
      <w:r w:rsidRPr="0016436B">
        <w:rPr>
          <w:rFonts w:eastAsia="Times New Roman"/>
          <w:color w:val="212121"/>
          <w:szCs w:val="24"/>
          <w:shd w:val="clear" w:color="auto" w:fill="FFFFFF"/>
        </w:rPr>
        <w:t xml:space="preserve">ντιπολίτευσης επί </w:t>
      </w:r>
      <w:r>
        <w:rPr>
          <w:rFonts w:eastAsia="Times New Roman"/>
          <w:color w:val="212121"/>
          <w:szCs w:val="24"/>
          <w:shd w:val="clear" w:color="auto" w:fill="FFFFFF"/>
        </w:rPr>
        <w:t>είκοσι</w:t>
      </w:r>
      <w:r w:rsidRPr="0016436B">
        <w:rPr>
          <w:rFonts w:eastAsia="Times New Roman"/>
          <w:color w:val="212121"/>
          <w:szCs w:val="24"/>
          <w:shd w:val="clear" w:color="auto" w:fill="FFFFFF"/>
        </w:rPr>
        <w:t xml:space="preserve"> λεπτά</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αν δεν κάνω λάθος</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αναλυτικά να </w:t>
      </w:r>
      <w:r>
        <w:rPr>
          <w:rFonts w:eastAsia="Times New Roman"/>
          <w:color w:val="212121"/>
          <w:szCs w:val="24"/>
          <w:shd w:val="clear" w:color="auto" w:fill="FFFFFF"/>
        </w:rPr>
        <w:t>πει</w:t>
      </w:r>
      <w:r w:rsidRPr="0016436B">
        <w:rPr>
          <w:rFonts w:eastAsia="Times New Roman"/>
          <w:color w:val="212121"/>
          <w:szCs w:val="24"/>
          <w:shd w:val="clear" w:color="auto" w:fill="FFFFFF"/>
        </w:rPr>
        <w:t xml:space="preserve"> όλους τους λόγους τους οποίους ήθελε να πει </w:t>
      </w:r>
      <w:r>
        <w:rPr>
          <w:rFonts w:eastAsia="Times New Roman"/>
          <w:color w:val="212121"/>
          <w:szCs w:val="24"/>
          <w:shd w:val="clear" w:color="auto" w:fill="FFFFFF"/>
        </w:rPr>
        <w:t xml:space="preserve">για τον κ. Πολάκη. Άρα ήταν ένα </w:t>
      </w:r>
      <w:r w:rsidRPr="0016436B">
        <w:rPr>
          <w:rFonts w:eastAsia="Times New Roman"/>
          <w:color w:val="212121"/>
          <w:szCs w:val="24"/>
          <w:shd w:val="clear" w:color="auto" w:fill="FFFFFF"/>
        </w:rPr>
        <w:t xml:space="preserve">απολύτως </w:t>
      </w:r>
      <w:r>
        <w:rPr>
          <w:rFonts w:eastAsia="Times New Roman"/>
          <w:color w:val="212121"/>
          <w:szCs w:val="24"/>
          <w:shd w:val="clear" w:color="auto" w:fill="FFFFFF"/>
        </w:rPr>
        <w:t>λυμένο</w:t>
      </w:r>
      <w:r w:rsidRPr="0016436B">
        <w:rPr>
          <w:rFonts w:eastAsia="Times New Roman"/>
          <w:color w:val="212121"/>
          <w:szCs w:val="24"/>
          <w:shd w:val="clear" w:color="auto" w:fill="FFFFFF"/>
        </w:rPr>
        <w:t xml:space="preserve"> θέμα διαδικαστικά</w:t>
      </w:r>
      <w:r>
        <w:rPr>
          <w:rFonts w:eastAsia="Times New Roman"/>
          <w:color w:val="212121"/>
          <w:szCs w:val="24"/>
          <w:shd w:val="clear" w:color="auto" w:fill="FFFFFF"/>
        </w:rPr>
        <w:t xml:space="preserve"> το οποίο κακώς ηγέρθη χθες για συζήτηση. Σας</w:t>
      </w:r>
      <w:r w:rsidRPr="0016436B">
        <w:rPr>
          <w:rFonts w:eastAsia="Times New Roman"/>
          <w:color w:val="212121"/>
          <w:szCs w:val="24"/>
          <w:shd w:val="clear" w:color="auto" w:fill="FFFFFF"/>
        </w:rPr>
        <w:t xml:space="preserve"> επαναλαμβάνω </w:t>
      </w:r>
      <w:r>
        <w:rPr>
          <w:rFonts w:eastAsia="Times New Roman"/>
          <w:color w:val="212121"/>
          <w:szCs w:val="24"/>
          <w:shd w:val="clear" w:color="auto" w:fill="FFFFFF"/>
        </w:rPr>
        <w:t xml:space="preserve">ότι </w:t>
      </w:r>
      <w:r w:rsidRPr="0016436B">
        <w:rPr>
          <w:rFonts w:eastAsia="Times New Roman"/>
          <w:color w:val="212121"/>
          <w:szCs w:val="24"/>
          <w:shd w:val="clear" w:color="auto" w:fill="FFFFFF"/>
        </w:rPr>
        <w:lastRenderedPageBreak/>
        <w:t xml:space="preserve">δύο φορές </w:t>
      </w:r>
      <w:r>
        <w:rPr>
          <w:rFonts w:eastAsia="Times New Roman"/>
          <w:color w:val="212121"/>
          <w:szCs w:val="24"/>
          <w:shd w:val="clear" w:color="auto" w:fill="FFFFFF"/>
        </w:rPr>
        <w:t>δεν είχε εγερθεί κα</w:t>
      </w:r>
      <w:r>
        <w:rPr>
          <w:rFonts w:eastAsia="Times New Roman"/>
          <w:color w:val="212121"/>
          <w:szCs w:val="24"/>
          <w:shd w:val="clear" w:color="auto" w:fill="FFFFFF"/>
        </w:rPr>
        <w:t>μ</w:t>
      </w:r>
      <w:r>
        <w:rPr>
          <w:rFonts w:eastAsia="Times New Roman"/>
          <w:color w:val="212121"/>
          <w:szCs w:val="24"/>
          <w:shd w:val="clear" w:color="auto" w:fill="FFFFFF"/>
        </w:rPr>
        <w:t xml:space="preserve">μία αμφισβήτηση. </w:t>
      </w:r>
      <w:r w:rsidRPr="0016436B">
        <w:rPr>
          <w:rFonts w:eastAsia="Times New Roman"/>
          <w:color w:val="212121"/>
          <w:szCs w:val="24"/>
          <w:shd w:val="clear" w:color="auto" w:fill="FFFFFF"/>
        </w:rPr>
        <w:t xml:space="preserve">Προφανώς δεν σας είδα </w:t>
      </w:r>
      <w:r>
        <w:rPr>
          <w:rFonts w:eastAsia="Times New Roman"/>
          <w:color w:val="212121"/>
          <w:szCs w:val="24"/>
          <w:shd w:val="clear" w:color="auto" w:fill="FFFFFF"/>
        </w:rPr>
        <w:t xml:space="preserve">–ήταν λυμένο στο μυαλό μου και απάντησα αμέσως έτσι- και δεν είχα κανέναν λόγο, </w:t>
      </w:r>
      <w:r w:rsidRPr="0016436B">
        <w:rPr>
          <w:rFonts w:eastAsia="Times New Roman"/>
          <w:color w:val="212121"/>
          <w:szCs w:val="24"/>
          <w:shd w:val="clear" w:color="auto" w:fill="FFFFFF"/>
        </w:rPr>
        <w:t>αν είχατε να προσθέσετε επ</w:t>
      </w:r>
      <w:r w:rsidRPr="0016436B">
        <w:rPr>
          <w:rFonts w:eastAsia="Times New Roman"/>
          <w:color w:val="212121"/>
          <w:szCs w:val="24"/>
          <w:shd w:val="clear" w:color="auto" w:fill="FFFFFF"/>
        </w:rPr>
        <w:t xml:space="preserve">ί των επιχειρημάτων επικουρικά </w:t>
      </w:r>
      <w:r>
        <w:rPr>
          <w:rFonts w:eastAsia="Times New Roman"/>
          <w:color w:val="212121"/>
          <w:szCs w:val="24"/>
          <w:shd w:val="clear" w:color="auto" w:fill="FFFFFF"/>
        </w:rPr>
        <w:t>ή εναντίον αυτών, να μην σας δώσω τον λόγο. Σας το λέω ευθέως.</w:t>
      </w:r>
    </w:p>
    <w:p w14:paraId="6338FA6C" w14:textId="77777777" w:rsidR="00401C51" w:rsidRDefault="0079451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Δεύτερον, για τη μακρηγορία των Α</w:t>
      </w:r>
      <w:r w:rsidRPr="0016436B">
        <w:rPr>
          <w:rFonts w:eastAsia="Times New Roman"/>
          <w:color w:val="212121"/>
          <w:szCs w:val="24"/>
          <w:shd w:val="clear" w:color="auto" w:fill="FFFFFF"/>
        </w:rPr>
        <w:t>ρχηγών</w:t>
      </w:r>
      <w:r>
        <w:rPr>
          <w:rFonts w:eastAsia="Times New Roman"/>
          <w:color w:val="212121"/>
          <w:szCs w:val="24"/>
          <w:shd w:val="clear" w:color="auto" w:fill="FFFFFF"/>
        </w:rPr>
        <w:t>, είναι αλήθεια ότι σε</w:t>
      </w:r>
      <w:r w:rsidRPr="0016436B">
        <w:rPr>
          <w:rFonts w:eastAsia="Times New Roman"/>
          <w:color w:val="212121"/>
          <w:szCs w:val="24"/>
          <w:shd w:val="clear" w:color="auto" w:fill="FFFFFF"/>
        </w:rPr>
        <w:t xml:space="preserve"> όλη αυτή την περίοδο</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στις τέσσερις </w:t>
      </w:r>
      <w:r>
        <w:rPr>
          <w:rFonts w:eastAsia="Times New Roman"/>
          <w:color w:val="212121"/>
          <w:szCs w:val="24"/>
          <w:shd w:val="clear" w:color="auto" w:fill="FFFFFF"/>
        </w:rPr>
        <w:t>συνόδους, ακολουθούμε μία</w:t>
      </w:r>
      <w:r w:rsidRPr="0016436B">
        <w:rPr>
          <w:rFonts w:eastAsia="Times New Roman"/>
          <w:color w:val="212121"/>
          <w:szCs w:val="24"/>
          <w:shd w:val="clear" w:color="auto" w:fill="FFFFFF"/>
        </w:rPr>
        <w:t xml:space="preserve"> διαδικασία μία</w:t>
      </w:r>
      <w:r>
        <w:rPr>
          <w:rFonts w:eastAsia="Times New Roman"/>
          <w:color w:val="212121"/>
          <w:szCs w:val="24"/>
          <w:shd w:val="clear" w:color="auto" w:fill="FFFFFF"/>
        </w:rPr>
        <w:t>ς</w:t>
      </w:r>
      <w:r w:rsidRPr="0016436B">
        <w:rPr>
          <w:rFonts w:eastAsia="Times New Roman"/>
          <w:color w:val="212121"/>
          <w:szCs w:val="24"/>
          <w:shd w:val="clear" w:color="auto" w:fill="FFFFFF"/>
        </w:rPr>
        <w:t xml:space="preserve"> πάρα πολύ άνετη</w:t>
      </w:r>
      <w:r>
        <w:rPr>
          <w:rFonts w:eastAsia="Times New Roman"/>
          <w:color w:val="212121"/>
          <w:szCs w:val="24"/>
          <w:shd w:val="clear" w:color="auto" w:fill="FFFFFF"/>
        </w:rPr>
        <w:t>ς</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συζήτ</w:t>
      </w:r>
      <w:r>
        <w:rPr>
          <w:rFonts w:eastAsia="Times New Roman"/>
          <w:color w:val="212121"/>
          <w:szCs w:val="24"/>
          <w:shd w:val="clear" w:color="auto" w:fill="FFFFFF"/>
        </w:rPr>
        <w:t>ησης σε σχέση με όλους τους Α</w:t>
      </w:r>
      <w:r w:rsidRPr="0016436B">
        <w:rPr>
          <w:rFonts w:eastAsia="Times New Roman"/>
          <w:color w:val="212121"/>
          <w:szCs w:val="24"/>
          <w:shd w:val="clear" w:color="auto" w:fill="FFFFFF"/>
        </w:rPr>
        <w:t>ρχηγούς των κομμάτων</w:t>
      </w:r>
      <w:r>
        <w:rPr>
          <w:rFonts w:eastAsia="Times New Roman"/>
          <w:color w:val="212121"/>
          <w:szCs w:val="24"/>
          <w:shd w:val="clear" w:color="auto" w:fill="FFFFFF"/>
        </w:rPr>
        <w:t>. Δεν έχει κοπεί κανείς. Μιλάνε</w:t>
      </w:r>
      <w:r w:rsidRPr="0016436B">
        <w:rPr>
          <w:rFonts w:eastAsia="Times New Roman"/>
          <w:color w:val="212121"/>
          <w:szCs w:val="24"/>
          <w:shd w:val="clear" w:color="auto" w:fill="FFFFFF"/>
        </w:rPr>
        <w:t xml:space="preserve"> πάρα πολλοί</w:t>
      </w:r>
      <w:r>
        <w:rPr>
          <w:rFonts w:eastAsia="Times New Roman"/>
          <w:color w:val="212121"/>
          <w:szCs w:val="24"/>
          <w:shd w:val="clear" w:color="auto" w:fill="FFFFFF"/>
        </w:rPr>
        <w:t>, ά</w:t>
      </w:r>
      <w:r w:rsidRPr="0016436B">
        <w:rPr>
          <w:rFonts w:eastAsia="Times New Roman"/>
          <w:color w:val="212121"/>
          <w:szCs w:val="24"/>
          <w:shd w:val="clear" w:color="auto" w:fill="FFFFFF"/>
        </w:rPr>
        <w:t xml:space="preserve">λλοι διπλάσια </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και δυστυχώς αυτό απαιτεί χρόνο και από </w:t>
      </w:r>
      <w:r>
        <w:rPr>
          <w:rFonts w:eastAsia="Times New Roman"/>
          <w:color w:val="212121"/>
          <w:szCs w:val="24"/>
          <w:shd w:val="clear" w:color="auto" w:fill="FFFFFF"/>
        </w:rPr>
        <w:t xml:space="preserve">τους Βουλευτές και κανείς μας δεν χαίρεται γι’ αυτό-, άλλοι κατά 50% παραπάνω, άλλοι </w:t>
      </w:r>
      <w:r w:rsidRPr="0016436B">
        <w:rPr>
          <w:rFonts w:eastAsia="Times New Roman"/>
          <w:color w:val="212121"/>
          <w:szCs w:val="24"/>
          <w:shd w:val="clear" w:color="auto" w:fill="FFFFFF"/>
        </w:rPr>
        <w:t>κατά 30% παραπάνω και</w:t>
      </w:r>
      <w:r w:rsidRPr="0016436B">
        <w:rPr>
          <w:rFonts w:eastAsia="Times New Roman"/>
          <w:color w:val="212121"/>
          <w:szCs w:val="24"/>
          <w:shd w:val="clear" w:color="auto" w:fill="FFFFFF"/>
        </w:rPr>
        <w:t xml:space="preserve"> όλοι έχουν μιλήσει κάποιες φορές πάρα πολύ</w:t>
      </w:r>
      <w:r>
        <w:rPr>
          <w:rFonts w:eastAsia="Times New Roman"/>
          <w:color w:val="212121"/>
          <w:szCs w:val="24"/>
          <w:shd w:val="clear" w:color="auto" w:fill="FFFFFF"/>
        </w:rPr>
        <w:t>. Αυτό έχει το κακό που είπα προηγουμένως,</w:t>
      </w:r>
      <w:r w:rsidRPr="0016436B">
        <w:rPr>
          <w:rFonts w:eastAsia="Times New Roman"/>
          <w:color w:val="212121"/>
          <w:szCs w:val="24"/>
          <w:shd w:val="clear" w:color="auto" w:fill="FFFFFF"/>
        </w:rPr>
        <w:t xml:space="preserve"> ένα</w:t>
      </w:r>
      <w:r>
        <w:rPr>
          <w:rFonts w:eastAsia="Times New Roman"/>
          <w:color w:val="212121"/>
          <w:szCs w:val="24"/>
          <w:shd w:val="clear" w:color="auto" w:fill="FFFFFF"/>
        </w:rPr>
        <w:t>ν</w:t>
      </w:r>
      <w:r w:rsidRPr="0016436B">
        <w:rPr>
          <w:rFonts w:eastAsia="Times New Roman"/>
          <w:color w:val="212121"/>
          <w:szCs w:val="24"/>
          <w:shd w:val="clear" w:color="auto" w:fill="FFFFFF"/>
        </w:rPr>
        <w:t xml:space="preserve"> περιορισμό του χρόνου </w:t>
      </w:r>
      <w:r>
        <w:rPr>
          <w:rFonts w:eastAsia="Times New Roman"/>
          <w:color w:val="212121"/>
          <w:szCs w:val="24"/>
          <w:shd w:val="clear" w:color="auto" w:fill="FFFFFF"/>
        </w:rPr>
        <w:t xml:space="preserve">για τους υπόλοιπους συναδέλφους. Έχει, όμως, και </w:t>
      </w:r>
      <w:r w:rsidRPr="0016436B">
        <w:rPr>
          <w:rFonts w:eastAsia="Times New Roman"/>
          <w:color w:val="212121"/>
          <w:szCs w:val="24"/>
          <w:shd w:val="clear" w:color="auto" w:fill="FFFFFF"/>
        </w:rPr>
        <w:t xml:space="preserve">το καλό ότι γίνονται </w:t>
      </w:r>
      <w:r>
        <w:rPr>
          <w:rFonts w:eastAsia="Times New Roman"/>
          <w:color w:val="212121"/>
          <w:szCs w:val="24"/>
          <w:shd w:val="clear" w:color="auto" w:fill="FFFFFF"/>
        </w:rPr>
        <w:t>άνετες</w:t>
      </w:r>
      <w:r w:rsidRPr="0016436B">
        <w:rPr>
          <w:rFonts w:eastAsia="Times New Roman"/>
          <w:color w:val="212121"/>
          <w:szCs w:val="24"/>
          <w:shd w:val="clear" w:color="auto" w:fill="FFFFFF"/>
        </w:rPr>
        <w:t xml:space="preserve"> συζητήσεις και αυτό είνα</w:t>
      </w:r>
      <w:r>
        <w:rPr>
          <w:rFonts w:eastAsia="Times New Roman"/>
          <w:color w:val="212121"/>
          <w:szCs w:val="24"/>
          <w:shd w:val="clear" w:color="auto" w:fill="FFFFFF"/>
        </w:rPr>
        <w:t>ι κάτι πάρα πολύ σημαντικό. Και για την πα</w:t>
      </w:r>
      <w:r>
        <w:rPr>
          <w:rFonts w:eastAsia="Times New Roman"/>
          <w:color w:val="212121"/>
          <w:szCs w:val="24"/>
          <w:shd w:val="clear" w:color="auto" w:fill="FFFFFF"/>
        </w:rPr>
        <w:t>ρέμβαση την οποία κ</w:t>
      </w:r>
      <w:r w:rsidRPr="0016436B">
        <w:rPr>
          <w:rFonts w:eastAsia="Times New Roman"/>
          <w:color w:val="212121"/>
          <w:szCs w:val="24"/>
          <w:shd w:val="clear" w:color="auto" w:fill="FFFFFF"/>
        </w:rPr>
        <w:t xml:space="preserve">άνατε και </w:t>
      </w:r>
      <w:r>
        <w:rPr>
          <w:rFonts w:eastAsia="Times New Roman"/>
          <w:color w:val="212121"/>
          <w:szCs w:val="24"/>
          <w:shd w:val="clear" w:color="auto" w:fill="FFFFFF"/>
        </w:rPr>
        <w:t xml:space="preserve">για </w:t>
      </w:r>
      <w:r w:rsidRPr="0016436B">
        <w:rPr>
          <w:rFonts w:eastAsia="Times New Roman"/>
          <w:color w:val="212121"/>
          <w:szCs w:val="24"/>
          <w:shd w:val="clear" w:color="auto" w:fill="FFFFFF"/>
        </w:rPr>
        <w:t xml:space="preserve">την οποία από </w:t>
      </w:r>
      <w:r>
        <w:rPr>
          <w:rFonts w:eastAsia="Times New Roman"/>
          <w:color w:val="212121"/>
          <w:szCs w:val="24"/>
          <w:shd w:val="clear" w:color="auto" w:fill="FFFFFF"/>
        </w:rPr>
        <w:t>ό,τι είδατε</w:t>
      </w:r>
      <w:r w:rsidRPr="0016436B">
        <w:rPr>
          <w:rFonts w:eastAsia="Times New Roman"/>
          <w:color w:val="212121"/>
          <w:szCs w:val="24"/>
          <w:shd w:val="clear" w:color="auto" w:fill="FFFFFF"/>
        </w:rPr>
        <w:t xml:space="preserve"> εγώ έδωσα ύστερα </w:t>
      </w:r>
      <w:r>
        <w:rPr>
          <w:rFonts w:eastAsia="Times New Roman"/>
          <w:color w:val="212121"/>
          <w:szCs w:val="24"/>
          <w:shd w:val="clear" w:color="auto" w:fill="FFFFFF"/>
        </w:rPr>
        <w:lastRenderedPageBreak/>
        <w:t>διευκρίνιση, διότι</w:t>
      </w:r>
      <w:r w:rsidRPr="0016436B">
        <w:rPr>
          <w:rFonts w:eastAsia="Times New Roman"/>
          <w:color w:val="212121"/>
          <w:szCs w:val="24"/>
          <w:shd w:val="clear" w:color="auto" w:fill="FFFFFF"/>
        </w:rPr>
        <w:t xml:space="preserve"> ο </w:t>
      </w:r>
      <w:r>
        <w:rPr>
          <w:rFonts w:eastAsia="Times New Roman"/>
          <w:color w:val="212121"/>
          <w:szCs w:val="24"/>
          <w:shd w:val="clear" w:color="auto" w:fill="FFFFFF"/>
        </w:rPr>
        <w:t>Πρωθυπουργός π</w:t>
      </w:r>
      <w:r w:rsidRPr="0016436B">
        <w:rPr>
          <w:rFonts w:eastAsia="Times New Roman"/>
          <w:color w:val="212121"/>
          <w:szCs w:val="24"/>
          <w:shd w:val="clear" w:color="auto" w:fill="FFFFFF"/>
        </w:rPr>
        <w:t xml:space="preserve">ροφανώς δεν </w:t>
      </w:r>
      <w:r>
        <w:rPr>
          <w:rFonts w:eastAsia="Times New Roman"/>
          <w:color w:val="212121"/>
          <w:szCs w:val="24"/>
          <w:shd w:val="clear" w:color="auto" w:fill="FFFFFF"/>
        </w:rPr>
        <w:t>είχε</w:t>
      </w:r>
      <w:r w:rsidRPr="0016436B">
        <w:rPr>
          <w:rFonts w:eastAsia="Times New Roman"/>
          <w:color w:val="212121"/>
          <w:szCs w:val="24"/>
          <w:shd w:val="clear" w:color="auto" w:fill="FFFFFF"/>
        </w:rPr>
        <w:t xml:space="preserve"> καταλάβει τον τύπο </w:t>
      </w:r>
      <w:r>
        <w:rPr>
          <w:rFonts w:eastAsia="Times New Roman"/>
          <w:color w:val="212121"/>
          <w:szCs w:val="24"/>
          <w:shd w:val="clear" w:color="auto" w:fill="FFFFFF"/>
        </w:rPr>
        <w:t>της παρέμβασης</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κάνατε, </w:t>
      </w:r>
      <w:r w:rsidRPr="0016436B">
        <w:rPr>
          <w:rFonts w:eastAsia="Times New Roman"/>
          <w:color w:val="212121"/>
          <w:szCs w:val="24"/>
          <w:shd w:val="clear" w:color="auto" w:fill="FFFFFF"/>
        </w:rPr>
        <w:t xml:space="preserve">είπα εγώ ότι πράγματι από πριν </w:t>
      </w:r>
      <w:r>
        <w:rPr>
          <w:rFonts w:eastAsia="Times New Roman"/>
          <w:color w:val="212121"/>
          <w:szCs w:val="24"/>
          <w:shd w:val="clear" w:color="auto" w:fill="FFFFFF"/>
        </w:rPr>
        <w:t>κάνατε παρέμβαση για το γιατί</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άφησα να γίνει αυτό τ</w:t>
      </w:r>
      <w:r>
        <w:rPr>
          <w:rFonts w:eastAsia="Times New Roman"/>
          <w:color w:val="212121"/>
          <w:szCs w:val="24"/>
          <w:shd w:val="clear" w:color="auto" w:fill="FFFFFF"/>
        </w:rPr>
        <w:t>ο πινγκ πονγκ –βάλτε το σε εισαγωγικά-, δηλαδή της ερωταπάντησης μεταξύ των δύο. Ε</w:t>
      </w:r>
      <w:r w:rsidRPr="0016436B">
        <w:rPr>
          <w:rFonts w:eastAsia="Times New Roman"/>
          <w:color w:val="212121"/>
          <w:szCs w:val="24"/>
          <w:shd w:val="clear" w:color="auto" w:fill="FFFFFF"/>
        </w:rPr>
        <w:t>ίχατε θέσει από προηγούμενα με νόημα</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όπως και άλλες φορές</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 xml:space="preserve">το θέμα τού γιατί να συνεχιστεί </w:t>
      </w:r>
      <w:r w:rsidRPr="0016436B">
        <w:rPr>
          <w:rFonts w:eastAsia="Times New Roman"/>
          <w:color w:val="212121"/>
          <w:szCs w:val="24"/>
          <w:shd w:val="clear" w:color="auto" w:fill="FFFFFF"/>
        </w:rPr>
        <w:t>αυτό</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ενώ υπάρχουν </w:t>
      </w:r>
      <w:r>
        <w:rPr>
          <w:rFonts w:eastAsia="Times New Roman"/>
          <w:color w:val="212121"/>
          <w:szCs w:val="24"/>
          <w:shd w:val="clear" w:color="auto" w:fill="FFFFFF"/>
        </w:rPr>
        <w:t xml:space="preserve">και άλλοι Αρχηγοί να μιλήσουν. Έδωσα τις διευκρινίσεις. Ο </w:t>
      </w:r>
      <w:r>
        <w:rPr>
          <w:rFonts w:eastAsia="Times New Roman"/>
          <w:color w:val="212121"/>
          <w:szCs w:val="24"/>
          <w:shd w:val="clear" w:color="auto" w:fill="FFFFFF"/>
        </w:rPr>
        <w:t>Πρωθυπουργός πρ</w:t>
      </w:r>
      <w:r w:rsidRPr="0016436B">
        <w:rPr>
          <w:rFonts w:eastAsia="Times New Roman"/>
          <w:color w:val="212121"/>
          <w:szCs w:val="24"/>
          <w:shd w:val="clear" w:color="auto" w:fill="FFFFFF"/>
        </w:rPr>
        <w:t>ο</w:t>
      </w:r>
      <w:r>
        <w:rPr>
          <w:rFonts w:eastAsia="Times New Roman"/>
          <w:color w:val="212121"/>
          <w:szCs w:val="24"/>
          <w:shd w:val="clear" w:color="auto" w:fill="FFFFFF"/>
        </w:rPr>
        <w:t>φανώς δεν το είχε</w:t>
      </w:r>
      <w:r w:rsidRPr="0016436B">
        <w:rPr>
          <w:rFonts w:eastAsia="Times New Roman"/>
          <w:color w:val="212121"/>
          <w:szCs w:val="24"/>
          <w:shd w:val="clear" w:color="auto" w:fill="FFFFFF"/>
        </w:rPr>
        <w:t xml:space="preserve"> καταλάβει</w:t>
      </w:r>
      <w:r>
        <w:rPr>
          <w:rFonts w:eastAsia="Times New Roman"/>
          <w:color w:val="212121"/>
          <w:szCs w:val="24"/>
          <w:shd w:val="clear" w:color="auto" w:fill="FFFFFF"/>
        </w:rPr>
        <w:t>. Ε</w:t>
      </w:r>
      <w:r w:rsidRPr="0016436B">
        <w:rPr>
          <w:rFonts w:eastAsia="Times New Roman"/>
          <w:color w:val="212121"/>
          <w:szCs w:val="24"/>
          <w:shd w:val="clear" w:color="auto" w:fill="FFFFFF"/>
        </w:rPr>
        <w:t>νδεχομένως</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από ό</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τι κατάλαβα </w:t>
      </w:r>
      <w:r>
        <w:rPr>
          <w:rFonts w:eastAsia="Times New Roman"/>
          <w:color w:val="212121"/>
          <w:szCs w:val="24"/>
          <w:shd w:val="clear" w:color="auto" w:fill="FFFFFF"/>
        </w:rPr>
        <w:t xml:space="preserve">από </w:t>
      </w:r>
      <w:r w:rsidRPr="0016436B">
        <w:rPr>
          <w:rFonts w:eastAsia="Times New Roman"/>
          <w:color w:val="212121"/>
          <w:szCs w:val="24"/>
          <w:shd w:val="clear" w:color="auto" w:fill="FFFFFF"/>
        </w:rPr>
        <w:t>αυτά που είπε</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θεώρησε ότι κατά κάποιο</w:t>
      </w:r>
      <w:r>
        <w:rPr>
          <w:rFonts w:eastAsia="Times New Roman"/>
          <w:color w:val="212121"/>
          <w:szCs w:val="24"/>
          <w:shd w:val="clear" w:color="auto" w:fill="FFFFFF"/>
        </w:rPr>
        <w:t xml:space="preserve">ν τρόπο θέλατε να του </w:t>
      </w:r>
      <w:r w:rsidRPr="0016436B">
        <w:rPr>
          <w:rFonts w:eastAsia="Times New Roman"/>
          <w:color w:val="212121"/>
          <w:szCs w:val="24"/>
          <w:shd w:val="clear" w:color="auto" w:fill="FFFFFF"/>
        </w:rPr>
        <w:t>στερήσετε τον λόγο</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ενώ δεν ήταν αυτός στη διάθεσή </w:t>
      </w:r>
      <w:r>
        <w:rPr>
          <w:rFonts w:eastAsia="Times New Roman"/>
          <w:color w:val="212121"/>
          <w:szCs w:val="24"/>
          <w:shd w:val="clear" w:color="auto" w:fill="FFFFFF"/>
        </w:rPr>
        <w:t xml:space="preserve">σας. </w:t>
      </w:r>
    </w:p>
    <w:p w14:paraId="6338FA6D" w14:textId="77777777" w:rsidR="00401C51" w:rsidRDefault="0079451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Θέλω να σας πω ευθύτατα ότι αυτό είναι μία επιλογή για την </w:t>
      </w:r>
      <w:r>
        <w:rPr>
          <w:rFonts w:eastAsia="Times New Roman"/>
          <w:color w:val="212121"/>
          <w:szCs w:val="24"/>
          <w:shd w:val="clear" w:color="auto" w:fill="FFFFFF"/>
        </w:rPr>
        <w:t xml:space="preserve">οποία κρίνομαι ως Πρόεδρος της Βουλής. Θεωρώ </w:t>
      </w:r>
      <w:r w:rsidRPr="0016436B">
        <w:rPr>
          <w:rFonts w:eastAsia="Times New Roman"/>
          <w:color w:val="212121"/>
          <w:szCs w:val="24"/>
          <w:shd w:val="clear" w:color="auto" w:fill="FFFFFF"/>
        </w:rPr>
        <w:t xml:space="preserve">πως είναι </w:t>
      </w:r>
      <w:r>
        <w:rPr>
          <w:rFonts w:eastAsia="Times New Roman"/>
          <w:color w:val="212121"/>
          <w:szCs w:val="24"/>
          <w:shd w:val="clear" w:color="auto" w:fill="FFFFFF"/>
        </w:rPr>
        <w:t>-</w:t>
      </w:r>
      <w:r w:rsidRPr="0016436B">
        <w:rPr>
          <w:rFonts w:eastAsia="Times New Roman"/>
          <w:color w:val="212121"/>
          <w:szCs w:val="24"/>
          <w:shd w:val="clear" w:color="auto" w:fill="FFFFFF"/>
        </w:rPr>
        <w:t>και μάλιστα στις δύσκολες στιγμές που περάσαμε αυτά τα χρόνια</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μία πολύ καλύτερη επιλογή από αυτή</w:t>
      </w:r>
      <w:r>
        <w:rPr>
          <w:rFonts w:eastAsia="Times New Roman"/>
          <w:color w:val="212121"/>
          <w:szCs w:val="24"/>
          <w:shd w:val="clear" w:color="auto" w:fill="FFFFFF"/>
        </w:rPr>
        <w:t>ν</w:t>
      </w:r>
      <w:r w:rsidRPr="0016436B">
        <w:rPr>
          <w:rFonts w:eastAsia="Times New Roman"/>
          <w:color w:val="212121"/>
          <w:szCs w:val="24"/>
          <w:shd w:val="clear" w:color="auto" w:fill="FFFFFF"/>
        </w:rPr>
        <w:t xml:space="preserve"> που ζήσαμε επί δυόμισι χρόνια</w:t>
      </w:r>
      <w:r>
        <w:rPr>
          <w:rFonts w:eastAsia="Times New Roman"/>
          <w:color w:val="212121"/>
          <w:szCs w:val="24"/>
          <w:shd w:val="clear" w:color="auto" w:fill="FFFFFF"/>
        </w:rPr>
        <w:t>, όπου ήσαστε μέλος μιας Κυ</w:t>
      </w:r>
      <w:r w:rsidRPr="0016436B">
        <w:rPr>
          <w:rFonts w:eastAsia="Times New Roman"/>
          <w:color w:val="212121"/>
          <w:szCs w:val="24"/>
          <w:shd w:val="clear" w:color="auto" w:fill="FFFFFF"/>
        </w:rPr>
        <w:t>βέρνησης</w:t>
      </w:r>
      <w:r>
        <w:rPr>
          <w:rFonts w:eastAsia="Times New Roman"/>
          <w:color w:val="212121"/>
          <w:szCs w:val="24"/>
          <w:shd w:val="clear" w:color="auto" w:fill="FFFFFF"/>
        </w:rPr>
        <w:t>, της οποίας ο Πρωθυπουργός ό</w:t>
      </w:r>
      <w:r w:rsidRPr="0016436B">
        <w:rPr>
          <w:rFonts w:eastAsia="Times New Roman"/>
          <w:color w:val="212121"/>
          <w:szCs w:val="24"/>
          <w:shd w:val="clear" w:color="auto" w:fill="FFFFFF"/>
        </w:rPr>
        <w:t>χι α</w:t>
      </w:r>
      <w:r>
        <w:rPr>
          <w:rFonts w:eastAsia="Times New Roman"/>
          <w:color w:val="212121"/>
          <w:szCs w:val="24"/>
          <w:shd w:val="clear" w:color="auto" w:fill="FFFFFF"/>
        </w:rPr>
        <w:t xml:space="preserve">πλά </w:t>
      </w:r>
      <w:r>
        <w:rPr>
          <w:rFonts w:eastAsia="Times New Roman"/>
          <w:color w:val="212121"/>
          <w:szCs w:val="24"/>
          <w:shd w:val="clear" w:color="auto" w:fill="FFFFFF"/>
        </w:rPr>
        <w:t>δεν απαντούσε σε ερωτήσεις Β</w:t>
      </w:r>
      <w:r w:rsidRPr="0016436B">
        <w:rPr>
          <w:rFonts w:eastAsia="Times New Roman"/>
          <w:color w:val="212121"/>
          <w:szCs w:val="24"/>
          <w:shd w:val="clear" w:color="auto" w:fill="FFFFFF"/>
        </w:rPr>
        <w:t>ουλευτών</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αλλά δεν παρίστατο και</w:t>
      </w:r>
      <w:r>
        <w:rPr>
          <w:rFonts w:eastAsia="Times New Roman"/>
          <w:color w:val="212121"/>
          <w:szCs w:val="24"/>
          <w:shd w:val="clear" w:color="auto" w:fill="FFFFFF"/>
        </w:rPr>
        <w:t xml:space="preserve"> ποτέ σε συζητήσεις σε επίπεδο Αρχηγών κομμάτων. </w:t>
      </w:r>
      <w:r>
        <w:rPr>
          <w:rFonts w:eastAsia="Times New Roman"/>
          <w:color w:val="212121"/>
          <w:szCs w:val="24"/>
          <w:shd w:val="clear" w:color="auto" w:fill="FFFFFF"/>
        </w:rPr>
        <w:lastRenderedPageBreak/>
        <w:t>Αυτή η Βουλή</w:t>
      </w:r>
      <w:r w:rsidRPr="0016436B">
        <w:rPr>
          <w:rFonts w:eastAsia="Times New Roman"/>
          <w:color w:val="212121"/>
          <w:szCs w:val="24"/>
          <w:shd w:val="clear" w:color="auto" w:fill="FFFFFF"/>
        </w:rPr>
        <w:t xml:space="preserve"> έχει αναπνεύσει</w:t>
      </w:r>
      <w:r>
        <w:rPr>
          <w:rFonts w:eastAsia="Times New Roman"/>
          <w:color w:val="212121"/>
          <w:szCs w:val="24"/>
          <w:shd w:val="clear" w:color="auto" w:fill="FFFFFF"/>
        </w:rPr>
        <w:t>, έχει αναπνεύσει</w:t>
      </w:r>
      <w:r w:rsidRPr="0016436B">
        <w:rPr>
          <w:rFonts w:eastAsia="Times New Roman"/>
          <w:color w:val="212121"/>
          <w:szCs w:val="24"/>
          <w:shd w:val="clear" w:color="auto" w:fill="FFFFFF"/>
        </w:rPr>
        <w:t xml:space="preserve"> δημοκρατικά</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παρακολουθεί όλος ο κόσμος κατά εκατοντάδες χιλιάδες αυτές τις </w:t>
      </w:r>
      <w:r>
        <w:rPr>
          <w:rFonts w:eastAsia="Times New Roman"/>
          <w:color w:val="212121"/>
          <w:szCs w:val="24"/>
          <w:shd w:val="clear" w:color="auto" w:fill="FFFFFF"/>
        </w:rPr>
        <w:t>πολύ γόνιμες</w:t>
      </w:r>
      <w:r w:rsidRPr="0016436B">
        <w:rPr>
          <w:rFonts w:eastAsia="Times New Roman"/>
          <w:color w:val="212121"/>
          <w:szCs w:val="24"/>
          <w:shd w:val="clear" w:color="auto" w:fill="FFFFFF"/>
        </w:rPr>
        <w:t xml:space="preserve"> και πυκνές δ</w:t>
      </w:r>
      <w:r w:rsidRPr="0016436B">
        <w:rPr>
          <w:rFonts w:eastAsia="Times New Roman"/>
          <w:color w:val="212121"/>
          <w:szCs w:val="24"/>
          <w:shd w:val="clear" w:color="auto" w:fill="FFFFFF"/>
        </w:rPr>
        <w:t>ιαδικασ</w:t>
      </w:r>
      <w:r>
        <w:rPr>
          <w:rFonts w:eastAsia="Times New Roman"/>
          <w:color w:val="212121"/>
          <w:szCs w:val="24"/>
          <w:shd w:val="clear" w:color="auto" w:fill="FFFFFF"/>
        </w:rPr>
        <w:t>ίες και συζητήσεις που γίνονται. Δεν χ</w:t>
      </w:r>
      <w:r w:rsidRPr="0016436B">
        <w:rPr>
          <w:rFonts w:eastAsia="Times New Roman"/>
          <w:color w:val="212121"/>
          <w:szCs w:val="24"/>
          <w:shd w:val="clear" w:color="auto" w:fill="FFFFFF"/>
        </w:rPr>
        <w:t xml:space="preserve">αίρομαι για το επίπεδο κάποιων </w:t>
      </w:r>
      <w:r>
        <w:rPr>
          <w:rFonts w:eastAsia="Times New Roman"/>
          <w:color w:val="212121"/>
          <w:szCs w:val="24"/>
          <w:shd w:val="clear" w:color="auto" w:fill="FFFFFF"/>
        </w:rPr>
        <w:t xml:space="preserve">συζητήσεων, αλλά </w:t>
      </w:r>
      <w:r w:rsidRPr="0016436B">
        <w:rPr>
          <w:rFonts w:eastAsia="Times New Roman"/>
          <w:color w:val="212121"/>
          <w:szCs w:val="24"/>
          <w:shd w:val="clear" w:color="auto" w:fill="FFFFFF"/>
        </w:rPr>
        <w:t>αυτό αφορ</w:t>
      </w:r>
      <w:r>
        <w:rPr>
          <w:rFonts w:eastAsia="Times New Roman"/>
          <w:color w:val="212121"/>
          <w:szCs w:val="24"/>
          <w:shd w:val="clear" w:color="auto" w:fill="FFFFFF"/>
        </w:rPr>
        <w:t xml:space="preserve">ά όλους μας. </w:t>
      </w:r>
      <w:r w:rsidRPr="0016436B">
        <w:rPr>
          <w:rFonts w:eastAsia="Times New Roman"/>
          <w:color w:val="212121"/>
          <w:szCs w:val="24"/>
          <w:shd w:val="clear" w:color="auto" w:fill="FFFFFF"/>
        </w:rPr>
        <w:t xml:space="preserve">Ούτε είμαι </w:t>
      </w:r>
      <w:r>
        <w:rPr>
          <w:rFonts w:eastAsia="Times New Roman"/>
          <w:color w:val="212121"/>
          <w:szCs w:val="24"/>
          <w:shd w:val="clear" w:color="auto" w:fill="FFFFFF"/>
        </w:rPr>
        <w:t xml:space="preserve">ο κήνσορας που θα λέω κάθε </w:t>
      </w:r>
      <w:r w:rsidRPr="0016436B">
        <w:rPr>
          <w:rFonts w:eastAsia="Times New Roman"/>
          <w:color w:val="212121"/>
          <w:szCs w:val="24"/>
          <w:shd w:val="clear" w:color="auto" w:fill="FFFFFF"/>
        </w:rPr>
        <w:t>φορά</w:t>
      </w:r>
      <w:r>
        <w:rPr>
          <w:rFonts w:eastAsia="Times New Roman"/>
          <w:color w:val="212121"/>
          <w:szCs w:val="24"/>
          <w:shd w:val="clear" w:color="auto" w:fill="FFFFFF"/>
        </w:rPr>
        <w:t xml:space="preserve"> αν</w:t>
      </w:r>
      <w:r w:rsidRPr="0016436B">
        <w:rPr>
          <w:rFonts w:eastAsia="Times New Roman"/>
          <w:color w:val="212121"/>
          <w:szCs w:val="24"/>
          <w:shd w:val="clear" w:color="auto" w:fill="FFFFFF"/>
        </w:rPr>
        <w:t xml:space="preserve"> είναι </w:t>
      </w:r>
      <w:r>
        <w:rPr>
          <w:rFonts w:eastAsia="Times New Roman"/>
          <w:color w:val="212121"/>
          <w:szCs w:val="24"/>
          <w:shd w:val="clear" w:color="auto" w:fill="FFFFFF"/>
        </w:rPr>
        <w:t>υ</w:t>
      </w:r>
      <w:r w:rsidRPr="0016436B">
        <w:rPr>
          <w:rFonts w:eastAsia="Times New Roman"/>
          <w:color w:val="212121"/>
          <w:szCs w:val="24"/>
          <w:shd w:val="clear" w:color="auto" w:fill="FFFFFF"/>
        </w:rPr>
        <w:t xml:space="preserve">ψηλό </w:t>
      </w:r>
      <w:r>
        <w:rPr>
          <w:rFonts w:eastAsia="Times New Roman"/>
          <w:color w:val="212121"/>
          <w:szCs w:val="24"/>
          <w:shd w:val="clear" w:color="auto" w:fill="FFFFFF"/>
        </w:rPr>
        <w:t xml:space="preserve">ή </w:t>
      </w:r>
      <w:r w:rsidRPr="0016436B">
        <w:rPr>
          <w:rFonts w:eastAsia="Times New Roman"/>
          <w:color w:val="212121"/>
          <w:szCs w:val="24"/>
          <w:shd w:val="clear" w:color="auto" w:fill="FFFFFF"/>
        </w:rPr>
        <w:t>χαμηλό</w:t>
      </w:r>
      <w:r>
        <w:rPr>
          <w:rFonts w:eastAsia="Times New Roman"/>
          <w:color w:val="212121"/>
          <w:szCs w:val="24"/>
          <w:shd w:val="clear" w:color="auto" w:fill="FFFFFF"/>
        </w:rPr>
        <w:t>. Ο</w:t>
      </w:r>
      <w:r w:rsidRPr="0016436B">
        <w:rPr>
          <w:rFonts w:eastAsia="Times New Roman"/>
          <w:color w:val="212121"/>
          <w:szCs w:val="24"/>
          <w:shd w:val="clear" w:color="auto" w:fill="FFFFFF"/>
        </w:rPr>
        <w:t xml:space="preserve"> καθένας</w:t>
      </w:r>
      <w:r>
        <w:rPr>
          <w:rFonts w:eastAsia="Times New Roman"/>
          <w:color w:val="212121"/>
          <w:szCs w:val="24"/>
          <w:shd w:val="clear" w:color="auto" w:fill="FFFFFF"/>
        </w:rPr>
        <w:t xml:space="preserve"> μας</w:t>
      </w:r>
      <w:r w:rsidRPr="0016436B">
        <w:rPr>
          <w:rFonts w:eastAsia="Times New Roman"/>
          <w:color w:val="212121"/>
          <w:szCs w:val="24"/>
          <w:shd w:val="clear" w:color="auto" w:fill="FFFFFF"/>
        </w:rPr>
        <w:t xml:space="preserve"> κρίνεται </w:t>
      </w:r>
      <w:r>
        <w:rPr>
          <w:rFonts w:eastAsia="Times New Roman"/>
          <w:color w:val="212121"/>
          <w:szCs w:val="24"/>
          <w:shd w:val="clear" w:color="auto" w:fill="FFFFFF"/>
        </w:rPr>
        <w:t xml:space="preserve">ανάλογα </w:t>
      </w:r>
      <w:r w:rsidRPr="0016436B">
        <w:rPr>
          <w:rFonts w:eastAsia="Times New Roman"/>
          <w:color w:val="212121"/>
          <w:szCs w:val="24"/>
          <w:shd w:val="clear" w:color="auto" w:fill="FFFFFF"/>
        </w:rPr>
        <w:t>με τον τρόπο που μιλάει</w:t>
      </w:r>
      <w:r>
        <w:rPr>
          <w:rFonts w:eastAsia="Times New Roman"/>
          <w:color w:val="212121"/>
          <w:szCs w:val="24"/>
          <w:shd w:val="clear" w:color="auto" w:fill="FFFFFF"/>
        </w:rPr>
        <w:t>. Γι’ αυτήν τη χαλα</w:t>
      </w:r>
      <w:r>
        <w:rPr>
          <w:rFonts w:eastAsia="Times New Roman"/>
          <w:color w:val="212121"/>
          <w:szCs w:val="24"/>
          <w:shd w:val="clear" w:color="auto" w:fill="FFFFFF"/>
        </w:rPr>
        <w:t>ρότητα όμως που υπάρχει, προσωπικά</w:t>
      </w:r>
      <w:r w:rsidRPr="0016436B">
        <w:rPr>
          <w:rFonts w:eastAsia="Times New Roman"/>
          <w:color w:val="212121"/>
          <w:szCs w:val="24"/>
          <w:shd w:val="clear" w:color="auto" w:fill="FFFFFF"/>
        </w:rPr>
        <w:t xml:space="preserve"> δεν δέχομαι πως είναι μία </w:t>
      </w:r>
      <w:r>
        <w:rPr>
          <w:rFonts w:eastAsia="Times New Roman"/>
          <w:color w:val="212121"/>
          <w:szCs w:val="24"/>
          <w:shd w:val="clear" w:color="auto" w:fill="FFFFFF"/>
        </w:rPr>
        <w:t>αντικοινοβουλευτική συμπεριφορά. Θ</w:t>
      </w:r>
      <w:r w:rsidRPr="0016436B">
        <w:rPr>
          <w:rFonts w:eastAsia="Times New Roman"/>
          <w:color w:val="212121"/>
          <w:szCs w:val="24"/>
          <w:shd w:val="clear" w:color="auto" w:fill="FFFFFF"/>
        </w:rPr>
        <w:t xml:space="preserve">εωρώ ότι είναι συν για την κοινοβουλευτική μας </w:t>
      </w:r>
      <w:r>
        <w:rPr>
          <w:rFonts w:eastAsia="Times New Roman"/>
          <w:color w:val="212121"/>
          <w:szCs w:val="24"/>
          <w:shd w:val="clear" w:color="auto" w:fill="FFFFFF"/>
        </w:rPr>
        <w:t>λειτουργία, β</w:t>
      </w:r>
      <w:r w:rsidRPr="0016436B">
        <w:rPr>
          <w:rFonts w:eastAsia="Times New Roman"/>
          <w:color w:val="212121"/>
          <w:szCs w:val="24"/>
          <w:shd w:val="clear" w:color="auto" w:fill="FFFFFF"/>
        </w:rPr>
        <w:t>εβαίως αποδεχόμενος ότι έχει κάποιες ακραίες εκφράσεις κάποιες φορές</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κάτι που</w:t>
      </w:r>
      <w:r w:rsidRPr="0016436B">
        <w:rPr>
          <w:rFonts w:eastAsia="Times New Roman"/>
          <w:color w:val="212121"/>
          <w:szCs w:val="24"/>
          <w:shd w:val="clear" w:color="auto" w:fill="FFFFFF"/>
        </w:rPr>
        <w:t xml:space="preserve"> και εμένα με ενοχλεί πάρα πολύ</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διότι</w:t>
      </w:r>
      <w:r w:rsidRPr="0016436B">
        <w:rPr>
          <w:rFonts w:eastAsia="Times New Roman"/>
          <w:color w:val="212121"/>
          <w:szCs w:val="24"/>
          <w:shd w:val="clear" w:color="auto" w:fill="FFFFFF"/>
        </w:rPr>
        <w:t xml:space="preserve"> προσπαθούμε ύστερα τις διαδικασίες να τις μαζέψουμε</w:t>
      </w:r>
      <w:r>
        <w:rPr>
          <w:rFonts w:eastAsia="Times New Roman"/>
          <w:color w:val="212121"/>
          <w:szCs w:val="24"/>
          <w:shd w:val="clear" w:color="auto" w:fill="FFFFFF"/>
        </w:rPr>
        <w:t>.</w:t>
      </w:r>
    </w:p>
    <w:p w14:paraId="6338FA6E" w14:textId="77777777" w:rsidR="00401C51" w:rsidRDefault="00794512">
      <w:pPr>
        <w:spacing w:line="600" w:lineRule="auto"/>
        <w:ind w:firstLine="720"/>
        <w:jc w:val="both"/>
        <w:rPr>
          <w:rFonts w:eastAsia="Times New Roman"/>
          <w:color w:val="212121"/>
          <w:szCs w:val="24"/>
          <w:shd w:val="clear" w:color="auto" w:fill="FFFFFF"/>
        </w:rPr>
      </w:pPr>
      <w:r w:rsidRPr="0016436B">
        <w:rPr>
          <w:rFonts w:eastAsia="Times New Roman"/>
          <w:color w:val="212121"/>
          <w:szCs w:val="24"/>
          <w:shd w:val="clear" w:color="auto" w:fill="FFFFFF"/>
        </w:rPr>
        <w:t>Σε κάθε περίπτωση</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όμως -αφορά αυτό και τους Βουλευτές, κι είστε και πάρα πολύ έμπειρος, α</w:t>
      </w:r>
      <w:r w:rsidRPr="0016436B">
        <w:rPr>
          <w:rFonts w:eastAsia="Times New Roman"/>
          <w:color w:val="212121"/>
          <w:szCs w:val="24"/>
          <w:shd w:val="clear" w:color="auto" w:fill="FFFFFF"/>
        </w:rPr>
        <w:t>γαπητέ συνάδελφε</w:t>
      </w:r>
      <w:r>
        <w:rPr>
          <w:rFonts w:eastAsia="Times New Roman"/>
          <w:color w:val="212121"/>
          <w:szCs w:val="24"/>
          <w:shd w:val="clear" w:color="auto" w:fill="FFFFFF"/>
        </w:rPr>
        <w:t>- ε</w:t>
      </w:r>
      <w:r w:rsidRPr="0016436B">
        <w:rPr>
          <w:rFonts w:eastAsia="Times New Roman"/>
          <w:color w:val="212121"/>
          <w:szCs w:val="24"/>
          <w:shd w:val="clear" w:color="auto" w:fill="FFFFFF"/>
        </w:rPr>
        <w:t>ξελίσσονται</w:t>
      </w:r>
      <w:r>
        <w:rPr>
          <w:rFonts w:eastAsia="Times New Roman"/>
          <w:color w:val="212121"/>
          <w:szCs w:val="24"/>
          <w:shd w:val="clear" w:color="auto" w:fill="FFFFFF"/>
        </w:rPr>
        <w:t xml:space="preserve"> όλες οι διαδικασίες, μιλάει σχεδόν το σύνολ</w:t>
      </w:r>
      <w:r>
        <w:rPr>
          <w:rFonts w:eastAsia="Times New Roman"/>
          <w:color w:val="212121"/>
          <w:szCs w:val="24"/>
          <w:shd w:val="clear" w:color="auto" w:fill="FFFFFF"/>
        </w:rPr>
        <w:t>ο των</w:t>
      </w:r>
      <w:r w:rsidRPr="0016436B">
        <w:rPr>
          <w:rFonts w:eastAsia="Times New Roman"/>
          <w:color w:val="212121"/>
          <w:szCs w:val="24"/>
          <w:shd w:val="clear" w:color="auto" w:fill="FFFFFF"/>
        </w:rPr>
        <w:t xml:space="preserve"> συναδέλφων </w:t>
      </w:r>
      <w:r>
        <w:rPr>
          <w:rFonts w:eastAsia="Times New Roman"/>
          <w:color w:val="212121"/>
          <w:szCs w:val="24"/>
          <w:shd w:val="clear" w:color="auto" w:fill="FFFFFF"/>
        </w:rPr>
        <w:t xml:space="preserve">και </w:t>
      </w:r>
      <w:r w:rsidRPr="0016436B">
        <w:rPr>
          <w:rFonts w:eastAsia="Times New Roman"/>
          <w:color w:val="212121"/>
          <w:szCs w:val="24"/>
          <w:shd w:val="clear" w:color="auto" w:fill="FFFFFF"/>
        </w:rPr>
        <w:t>σχεδ</w:t>
      </w:r>
      <w:r>
        <w:rPr>
          <w:rFonts w:eastAsia="Times New Roman"/>
          <w:color w:val="212121"/>
          <w:szCs w:val="24"/>
          <w:shd w:val="clear" w:color="auto" w:fill="FFFFFF"/>
        </w:rPr>
        <w:t>όν ποτέ δεν έχουμε πάει μετά τη</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 xml:space="preserve">δωδεκάτη </w:t>
      </w:r>
      <w:r w:rsidRPr="0016436B">
        <w:rPr>
          <w:rFonts w:eastAsia="Times New Roman"/>
          <w:color w:val="212121"/>
          <w:szCs w:val="24"/>
          <w:shd w:val="clear" w:color="auto" w:fill="FFFFFF"/>
        </w:rPr>
        <w:t>νυχτερινή</w:t>
      </w:r>
      <w:r>
        <w:rPr>
          <w:rFonts w:eastAsia="Times New Roman"/>
          <w:color w:val="212121"/>
          <w:szCs w:val="24"/>
          <w:shd w:val="clear" w:color="auto" w:fill="FFFFFF"/>
        </w:rPr>
        <w:t>, ενώ</w:t>
      </w:r>
      <w:r w:rsidRPr="0016436B">
        <w:rPr>
          <w:rFonts w:eastAsia="Times New Roman"/>
          <w:color w:val="212121"/>
          <w:szCs w:val="24"/>
          <w:shd w:val="clear" w:color="auto" w:fill="FFFFFF"/>
        </w:rPr>
        <w:t xml:space="preserve"> ήταν κανόνας τα</w:t>
      </w:r>
      <w:r>
        <w:rPr>
          <w:rFonts w:eastAsia="Times New Roman"/>
          <w:color w:val="212121"/>
          <w:szCs w:val="24"/>
          <w:shd w:val="clear" w:color="auto" w:fill="FFFFFF"/>
        </w:rPr>
        <w:t xml:space="preserve"> προηγούμενα χρόνια να πηγαίνουμε κι</w:t>
      </w:r>
      <w:r w:rsidRPr="0016436B">
        <w:rPr>
          <w:rFonts w:eastAsia="Times New Roman"/>
          <w:color w:val="212121"/>
          <w:szCs w:val="24"/>
          <w:shd w:val="clear" w:color="auto" w:fill="FFFFFF"/>
        </w:rPr>
        <w:t xml:space="preserve"> όχι μόνο το πρώτο </w:t>
      </w:r>
      <w:r>
        <w:rPr>
          <w:rFonts w:eastAsia="Times New Roman"/>
          <w:color w:val="212121"/>
          <w:szCs w:val="24"/>
          <w:shd w:val="clear" w:color="auto" w:fill="FFFFFF"/>
        </w:rPr>
        <w:lastRenderedPageBreak/>
        <w:t>εξάμηνο, και προσπαθούμε με αγαστή συνεργασία όλων και του Προεδρείου να διευθύνουμε τις διαδικασίες. Γι’</w:t>
      </w:r>
      <w:r>
        <w:rPr>
          <w:rFonts w:eastAsia="Times New Roman"/>
          <w:color w:val="212121"/>
          <w:szCs w:val="24"/>
          <w:shd w:val="clear" w:color="auto" w:fill="FFFFFF"/>
        </w:rPr>
        <w:t xml:space="preserve"> αυτό </w:t>
      </w:r>
      <w:r w:rsidRPr="0016436B">
        <w:rPr>
          <w:rFonts w:eastAsia="Times New Roman"/>
          <w:color w:val="212121"/>
          <w:szCs w:val="24"/>
          <w:shd w:val="clear" w:color="auto" w:fill="FFFFFF"/>
        </w:rPr>
        <w:t xml:space="preserve">δέχομαι την άποψή </w:t>
      </w:r>
      <w:r>
        <w:rPr>
          <w:rFonts w:eastAsia="Times New Roman"/>
          <w:color w:val="212121"/>
          <w:szCs w:val="24"/>
          <w:shd w:val="clear" w:color="auto" w:fill="FFFFFF"/>
        </w:rPr>
        <w:t>σας. Δ</w:t>
      </w:r>
      <w:r w:rsidRPr="0016436B">
        <w:rPr>
          <w:rFonts w:eastAsia="Times New Roman"/>
          <w:color w:val="212121"/>
          <w:szCs w:val="24"/>
          <w:shd w:val="clear" w:color="auto" w:fill="FFFFFF"/>
        </w:rPr>
        <w:t>έχομαι ότι μπορείτε εύλογα να κα</w:t>
      </w:r>
      <w:r>
        <w:rPr>
          <w:rFonts w:eastAsia="Times New Roman"/>
          <w:color w:val="212121"/>
          <w:szCs w:val="24"/>
          <w:shd w:val="clear" w:color="auto" w:fill="FFFFFF"/>
        </w:rPr>
        <w:t>ταθέσετε μία διαφορετική άποψη. Δεν</w:t>
      </w:r>
      <w:r w:rsidRPr="0016436B">
        <w:rPr>
          <w:rFonts w:eastAsia="Times New Roman"/>
          <w:color w:val="212121"/>
          <w:szCs w:val="24"/>
          <w:shd w:val="clear" w:color="auto" w:fill="FFFFFF"/>
        </w:rPr>
        <w:t xml:space="preserve"> δέχομαι</w:t>
      </w:r>
      <w:r>
        <w:rPr>
          <w:rFonts w:eastAsia="Times New Roman"/>
          <w:color w:val="212121"/>
          <w:szCs w:val="24"/>
          <w:shd w:val="clear" w:color="auto" w:fill="FFFFFF"/>
        </w:rPr>
        <w:t>, όμως,</w:t>
      </w:r>
      <w:r w:rsidRPr="0016436B">
        <w:rPr>
          <w:rFonts w:eastAsia="Times New Roman"/>
          <w:color w:val="212121"/>
          <w:szCs w:val="24"/>
          <w:shd w:val="clear" w:color="auto" w:fill="FFFFFF"/>
        </w:rPr>
        <w:t xml:space="preserve"> σε κα</w:t>
      </w:r>
      <w:r>
        <w:rPr>
          <w:rFonts w:eastAsia="Times New Roman"/>
          <w:color w:val="212121"/>
          <w:szCs w:val="24"/>
          <w:shd w:val="clear" w:color="auto" w:fill="FFFFFF"/>
        </w:rPr>
        <w:t>μ</w:t>
      </w:r>
      <w:r w:rsidRPr="0016436B">
        <w:rPr>
          <w:rFonts w:eastAsia="Times New Roman"/>
          <w:color w:val="212121"/>
          <w:szCs w:val="24"/>
          <w:shd w:val="clear" w:color="auto" w:fill="FFFFFF"/>
        </w:rPr>
        <w:t xml:space="preserve">μία περίπτωση ότι πρόκειται περί </w:t>
      </w:r>
      <w:r>
        <w:rPr>
          <w:rFonts w:eastAsia="Times New Roman"/>
          <w:color w:val="212121"/>
          <w:szCs w:val="24"/>
          <w:shd w:val="clear" w:color="auto" w:fill="FFFFFF"/>
        </w:rPr>
        <w:t>θεσμικής αντικ</w:t>
      </w:r>
      <w:r w:rsidRPr="0016436B">
        <w:rPr>
          <w:rFonts w:eastAsia="Times New Roman"/>
          <w:color w:val="212121"/>
          <w:szCs w:val="24"/>
          <w:shd w:val="clear" w:color="auto" w:fill="FFFFFF"/>
        </w:rPr>
        <w:t>ο</w:t>
      </w:r>
      <w:r>
        <w:rPr>
          <w:rFonts w:eastAsia="Times New Roman"/>
          <w:color w:val="212121"/>
          <w:szCs w:val="24"/>
          <w:shd w:val="clear" w:color="auto" w:fill="FFFFFF"/>
        </w:rPr>
        <w:t>ινοβουλευτικής λειτουργίας δική</w:t>
      </w:r>
      <w:r w:rsidRPr="0016436B">
        <w:rPr>
          <w:rFonts w:eastAsia="Times New Roman"/>
          <w:color w:val="212121"/>
          <w:szCs w:val="24"/>
          <w:shd w:val="clear" w:color="auto" w:fill="FFFFFF"/>
        </w:rPr>
        <w:t xml:space="preserve">ς μου </w:t>
      </w:r>
      <w:r>
        <w:rPr>
          <w:rFonts w:eastAsia="Times New Roman"/>
          <w:color w:val="212121"/>
          <w:szCs w:val="24"/>
          <w:shd w:val="clear" w:color="auto" w:fill="FFFFFF"/>
        </w:rPr>
        <w:t xml:space="preserve">ή </w:t>
      </w:r>
      <w:r w:rsidRPr="0016436B">
        <w:rPr>
          <w:rFonts w:eastAsia="Times New Roman"/>
          <w:color w:val="212121"/>
          <w:szCs w:val="24"/>
          <w:shd w:val="clear" w:color="auto" w:fill="FFFFFF"/>
        </w:rPr>
        <w:t>λειτουργίας της παρούσας πλειοψηφίας της Βουλής</w:t>
      </w:r>
      <w:r>
        <w:rPr>
          <w:rFonts w:eastAsia="Times New Roman"/>
          <w:color w:val="212121"/>
          <w:szCs w:val="24"/>
          <w:shd w:val="clear" w:color="auto" w:fill="FFFFFF"/>
        </w:rPr>
        <w:t>. Θ</w:t>
      </w:r>
      <w:r w:rsidRPr="0016436B">
        <w:rPr>
          <w:rFonts w:eastAsia="Times New Roman"/>
          <w:color w:val="212121"/>
          <w:szCs w:val="24"/>
          <w:shd w:val="clear" w:color="auto" w:fill="FFFFFF"/>
        </w:rPr>
        <w:t xml:space="preserve">έλω να </w:t>
      </w:r>
      <w:r>
        <w:rPr>
          <w:rFonts w:eastAsia="Times New Roman"/>
          <w:color w:val="212121"/>
          <w:szCs w:val="24"/>
          <w:shd w:val="clear" w:color="auto" w:fill="FFFFFF"/>
        </w:rPr>
        <w:t>είμαι</w:t>
      </w:r>
      <w:r w:rsidRPr="0016436B">
        <w:rPr>
          <w:rFonts w:eastAsia="Times New Roman"/>
          <w:color w:val="212121"/>
          <w:szCs w:val="24"/>
          <w:shd w:val="clear" w:color="auto" w:fill="FFFFFF"/>
        </w:rPr>
        <w:t xml:space="preserve"> πάρα πολύ</w:t>
      </w:r>
      <w:r>
        <w:rPr>
          <w:rFonts w:eastAsia="Times New Roman"/>
          <w:color w:val="212121"/>
          <w:szCs w:val="24"/>
          <w:shd w:val="clear" w:color="auto" w:fill="FFFFFF"/>
        </w:rPr>
        <w:t xml:space="preserve"> σαφής.</w:t>
      </w:r>
    </w:p>
    <w:p w14:paraId="6338FA6F" w14:textId="77777777" w:rsidR="00401C51" w:rsidRDefault="0079451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16436B">
        <w:rPr>
          <w:rFonts w:eastAsia="Times New Roman"/>
          <w:color w:val="212121"/>
          <w:szCs w:val="24"/>
          <w:shd w:val="clear" w:color="auto" w:fill="FFFFFF"/>
        </w:rPr>
        <w:t>υχαριστώ</w:t>
      </w:r>
      <w:r>
        <w:rPr>
          <w:rFonts w:eastAsia="Times New Roman"/>
          <w:color w:val="212121"/>
          <w:szCs w:val="24"/>
          <w:shd w:val="clear" w:color="auto" w:fill="FFFFFF"/>
        </w:rPr>
        <w:t>.</w:t>
      </w:r>
    </w:p>
    <w:p w14:paraId="6338FA70"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Ευχαριστούμε τον κύριο Πρόεδρο.</w:t>
      </w:r>
    </w:p>
    <w:p w14:paraId="6338FA71"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t>ΑΝΔΡΕΑΣ ΛΟΒΕΡΔΟΣ:</w:t>
      </w:r>
      <w:r>
        <w:rPr>
          <w:rFonts w:eastAsia="Times New Roman"/>
          <w:color w:val="212121"/>
          <w:szCs w:val="24"/>
          <w:shd w:val="clear" w:color="auto" w:fill="FFFFFF"/>
        </w:rPr>
        <w:t xml:space="preserve"> Κύριε Πρόεδρε, παρακαλώ θα ήθελα τον λόγο.</w:t>
      </w:r>
    </w:p>
    <w:p w14:paraId="6338FA72"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Ορίστε, έχετε τον λόγο, κύριε Λοβέρδο. Παρακαλώ όμως να εί</w:t>
      </w:r>
      <w:r>
        <w:rPr>
          <w:rFonts w:eastAsia="Times New Roman"/>
          <w:color w:val="212121"/>
          <w:szCs w:val="24"/>
          <w:shd w:val="clear" w:color="auto" w:fill="FFFFFF"/>
        </w:rPr>
        <w:t xml:space="preserve">στε </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σύντομος.</w:t>
      </w:r>
    </w:p>
    <w:p w14:paraId="6338FA73"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lastRenderedPageBreak/>
        <w:t>ΑΝΔΡΕΑΣ ΛΟΒΕΡΔΟΣ:</w:t>
      </w:r>
      <w:r>
        <w:rPr>
          <w:rFonts w:eastAsia="Times New Roman"/>
          <w:color w:val="212121"/>
          <w:szCs w:val="24"/>
          <w:shd w:val="clear" w:color="auto" w:fill="FFFFFF"/>
        </w:rPr>
        <w:t xml:space="preserve"> Η συζήτηση αυτή πρέπει να ολοκληρωθεί. Εγώ θα αγορεύσω έτσι ώστε να ολοκληρωθεί. Για όσα θέματα ικανοποιήθηκα από τις απαντήσεις του Προέδρου δεν θα σχολιάσω το παραμικρό. Θέλω </w:t>
      </w:r>
      <w:r w:rsidRPr="0016436B">
        <w:rPr>
          <w:rFonts w:eastAsia="Times New Roman"/>
          <w:color w:val="212121"/>
          <w:szCs w:val="24"/>
          <w:shd w:val="clear" w:color="auto" w:fill="FFFFFF"/>
        </w:rPr>
        <w:t xml:space="preserve">όμως να δώσω δύο </w:t>
      </w:r>
      <w:r>
        <w:rPr>
          <w:rFonts w:eastAsia="Times New Roman"/>
          <w:color w:val="212121"/>
          <w:szCs w:val="24"/>
          <w:shd w:val="clear" w:color="auto" w:fill="FFFFFF"/>
        </w:rPr>
        <w:t>διευκρινίσεις.</w:t>
      </w:r>
    </w:p>
    <w:p w14:paraId="6338FA74" w14:textId="77777777" w:rsidR="00401C51" w:rsidRDefault="0079451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w:t>
      </w:r>
      <w:r w:rsidRPr="0016436B">
        <w:rPr>
          <w:rFonts w:eastAsia="Times New Roman"/>
          <w:color w:val="212121"/>
          <w:szCs w:val="24"/>
          <w:shd w:val="clear" w:color="auto" w:fill="FFFFFF"/>
        </w:rPr>
        <w:t xml:space="preserve">πρώτη </w:t>
      </w:r>
      <w:r>
        <w:rPr>
          <w:rFonts w:eastAsia="Times New Roman"/>
          <w:color w:val="212121"/>
          <w:szCs w:val="24"/>
          <w:shd w:val="clear" w:color="auto" w:fill="FFFFFF"/>
        </w:rPr>
        <w:t>διευκρίνιση</w:t>
      </w:r>
      <w:r w:rsidRPr="0016436B">
        <w:rPr>
          <w:rFonts w:eastAsia="Times New Roman"/>
          <w:color w:val="212121"/>
          <w:szCs w:val="24"/>
          <w:shd w:val="clear" w:color="auto" w:fill="FFFFFF"/>
        </w:rPr>
        <w:t xml:space="preserve"> έχει </w:t>
      </w:r>
      <w:r>
        <w:rPr>
          <w:rFonts w:eastAsia="Times New Roman"/>
          <w:color w:val="212121"/>
          <w:szCs w:val="24"/>
          <w:shd w:val="clear" w:color="auto" w:fill="FFFFFF"/>
        </w:rPr>
        <w:t xml:space="preserve">να κάνει με τη χθεσινή </w:t>
      </w:r>
      <w:r w:rsidRPr="0016436B">
        <w:rPr>
          <w:rFonts w:eastAsia="Times New Roman"/>
          <w:color w:val="212121"/>
          <w:szCs w:val="24"/>
          <w:shd w:val="clear" w:color="auto" w:fill="FFFFFF"/>
        </w:rPr>
        <w:t xml:space="preserve">διαδικασία στην αρχή </w:t>
      </w:r>
      <w:r>
        <w:rPr>
          <w:rFonts w:eastAsia="Times New Roman"/>
          <w:color w:val="212121"/>
          <w:szCs w:val="24"/>
          <w:shd w:val="clear" w:color="auto" w:fill="FFFFFF"/>
        </w:rPr>
        <w:t>της, όταν δεν μου έδωσε τον λόγο. Η δική μου τοποθέτηση, κύριε Πρόεδρε,</w:t>
      </w:r>
      <w:r w:rsidRPr="0016436B">
        <w:rPr>
          <w:rFonts w:eastAsia="Times New Roman"/>
          <w:color w:val="212121"/>
          <w:szCs w:val="24"/>
          <w:shd w:val="clear" w:color="auto" w:fill="FFFFFF"/>
        </w:rPr>
        <w:t xml:space="preserve"> ήταν </w:t>
      </w:r>
      <w:r>
        <w:rPr>
          <w:rFonts w:eastAsia="Times New Roman"/>
          <w:color w:val="212121"/>
          <w:szCs w:val="24"/>
          <w:shd w:val="clear" w:color="auto" w:fill="FFFFFF"/>
        </w:rPr>
        <w:t>αυτή</w:t>
      </w:r>
      <w:r w:rsidRPr="0016436B">
        <w:rPr>
          <w:rFonts w:eastAsia="Times New Roman"/>
          <w:color w:val="212121"/>
          <w:szCs w:val="24"/>
          <w:shd w:val="clear" w:color="auto" w:fill="FFFFFF"/>
        </w:rPr>
        <w:t xml:space="preserve"> που υποστήριξαν και ο </w:t>
      </w:r>
      <w:r>
        <w:rPr>
          <w:rFonts w:eastAsia="Times New Roman"/>
          <w:color w:val="212121"/>
          <w:szCs w:val="24"/>
          <w:shd w:val="clear" w:color="auto" w:fill="FFFFFF"/>
        </w:rPr>
        <w:t>κ.</w:t>
      </w:r>
      <w:r w:rsidRPr="0016436B">
        <w:rPr>
          <w:rFonts w:eastAsia="Times New Roman"/>
          <w:color w:val="212121"/>
          <w:szCs w:val="24"/>
          <w:shd w:val="clear" w:color="auto" w:fill="FFFFFF"/>
        </w:rPr>
        <w:t xml:space="preserve"> Παπαθεοδώρου και ο </w:t>
      </w:r>
      <w:r>
        <w:rPr>
          <w:rFonts w:eastAsia="Times New Roman"/>
          <w:color w:val="212121"/>
          <w:szCs w:val="24"/>
          <w:shd w:val="clear" w:color="auto" w:fill="FFFFFF"/>
        </w:rPr>
        <w:t>κ. Κ</w:t>
      </w:r>
      <w:r w:rsidRPr="0016436B">
        <w:rPr>
          <w:rFonts w:eastAsia="Times New Roman"/>
          <w:color w:val="212121"/>
          <w:szCs w:val="24"/>
          <w:shd w:val="clear" w:color="auto" w:fill="FFFFFF"/>
        </w:rPr>
        <w:t xml:space="preserve">ρεμαστινός </w:t>
      </w:r>
      <w:r>
        <w:rPr>
          <w:rFonts w:eastAsia="Times New Roman"/>
          <w:color w:val="212121"/>
          <w:szCs w:val="24"/>
          <w:shd w:val="clear" w:color="auto" w:fill="FFFFFF"/>
        </w:rPr>
        <w:t xml:space="preserve">στη Διάσκεψη των Προέδρων. Συμφωνήσαμε </w:t>
      </w:r>
      <w:r w:rsidRPr="0016436B">
        <w:rPr>
          <w:rFonts w:eastAsia="Times New Roman"/>
          <w:color w:val="212121"/>
          <w:szCs w:val="24"/>
          <w:shd w:val="clear" w:color="auto" w:fill="FFFFFF"/>
        </w:rPr>
        <w:t>με τη διαδικασί</w:t>
      </w:r>
      <w:r w:rsidRPr="0016436B">
        <w:rPr>
          <w:rFonts w:eastAsia="Times New Roman"/>
          <w:color w:val="212121"/>
          <w:szCs w:val="24"/>
          <w:shd w:val="clear" w:color="auto" w:fill="FFFFFF"/>
        </w:rPr>
        <w:t>α</w:t>
      </w:r>
      <w:r>
        <w:rPr>
          <w:rFonts w:eastAsia="Times New Roman"/>
          <w:color w:val="212121"/>
          <w:szCs w:val="24"/>
          <w:shd w:val="clear" w:color="auto" w:fill="FFFFFF"/>
        </w:rPr>
        <w:t>. Συνεπώς, αφού συμφωνείς με</w:t>
      </w:r>
      <w:r w:rsidRPr="0016436B">
        <w:rPr>
          <w:rFonts w:eastAsia="Times New Roman"/>
          <w:color w:val="212121"/>
          <w:szCs w:val="24"/>
          <w:shd w:val="clear" w:color="auto" w:fill="FFFFFF"/>
        </w:rPr>
        <w:t xml:space="preserve"> τη διαδικασία</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όπως έκανε και </w:t>
      </w:r>
      <w:r>
        <w:rPr>
          <w:rFonts w:eastAsia="Times New Roman"/>
          <w:color w:val="212121"/>
          <w:szCs w:val="24"/>
          <w:shd w:val="clear" w:color="auto" w:fill="FFFFFF"/>
        </w:rPr>
        <w:t>η Νέα Δ</w:t>
      </w:r>
      <w:r w:rsidRPr="0016436B">
        <w:rPr>
          <w:rFonts w:eastAsia="Times New Roman"/>
          <w:color w:val="212121"/>
          <w:szCs w:val="24"/>
          <w:shd w:val="clear" w:color="auto" w:fill="FFFFFF"/>
        </w:rPr>
        <w:t xml:space="preserve">ημοκρατία </w:t>
      </w:r>
      <w:r>
        <w:rPr>
          <w:rFonts w:eastAsia="Times New Roman"/>
          <w:color w:val="212121"/>
          <w:szCs w:val="24"/>
          <w:shd w:val="clear" w:color="auto" w:fill="FFFFFF"/>
        </w:rPr>
        <w:t>στη Δ</w:t>
      </w:r>
      <w:r w:rsidRPr="0016436B">
        <w:rPr>
          <w:rFonts w:eastAsia="Times New Roman"/>
          <w:color w:val="212121"/>
          <w:szCs w:val="24"/>
          <w:shd w:val="clear" w:color="auto" w:fill="FFFFFF"/>
        </w:rPr>
        <w:t>ιάσκεψη</w:t>
      </w:r>
      <w:r>
        <w:rPr>
          <w:rFonts w:eastAsia="Times New Roman"/>
          <w:color w:val="212121"/>
          <w:szCs w:val="24"/>
          <w:shd w:val="clear" w:color="auto" w:fill="FFFFFF"/>
        </w:rPr>
        <w:t>, δεν έχει νόημα να θέτεις το πρώτο</w:t>
      </w:r>
      <w:r w:rsidRPr="0016436B">
        <w:rPr>
          <w:rFonts w:eastAsia="Times New Roman"/>
          <w:color w:val="212121"/>
          <w:szCs w:val="24"/>
          <w:shd w:val="clear" w:color="auto" w:fill="FFFFFF"/>
        </w:rPr>
        <w:t xml:space="preserve"> θέμ</w:t>
      </w:r>
      <w:r>
        <w:rPr>
          <w:rFonts w:eastAsia="Times New Roman"/>
          <w:color w:val="212121"/>
          <w:szCs w:val="24"/>
          <w:shd w:val="clear" w:color="auto" w:fill="FFFFFF"/>
        </w:rPr>
        <w:t xml:space="preserve">α διαδικασίας στην Ολομέλεια και έχω και τη δυνατότητα –το είπα και στην ομιλία μου αυτό- να </w:t>
      </w:r>
      <w:r w:rsidRPr="0016436B">
        <w:rPr>
          <w:rFonts w:eastAsia="Times New Roman"/>
          <w:color w:val="212121"/>
          <w:szCs w:val="24"/>
          <w:shd w:val="clear" w:color="auto" w:fill="FFFFFF"/>
        </w:rPr>
        <w:t xml:space="preserve">μπορώ για επιστημονικούς λόγους </w:t>
      </w:r>
      <w:r>
        <w:rPr>
          <w:rFonts w:eastAsia="Times New Roman"/>
          <w:color w:val="212121"/>
          <w:szCs w:val="24"/>
          <w:shd w:val="clear" w:color="auto" w:fill="FFFFFF"/>
        </w:rPr>
        <w:t>-</w:t>
      </w:r>
      <w:r w:rsidRPr="0016436B">
        <w:rPr>
          <w:rFonts w:eastAsia="Times New Roman"/>
          <w:color w:val="212121"/>
          <w:szCs w:val="24"/>
          <w:shd w:val="clear" w:color="auto" w:fill="FFFFFF"/>
        </w:rPr>
        <w:t>κα</w:t>
      </w:r>
      <w:r w:rsidRPr="0016436B">
        <w:rPr>
          <w:rFonts w:eastAsia="Times New Roman"/>
          <w:color w:val="212121"/>
          <w:szCs w:val="24"/>
          <w:shd w:val="clear" w:color="auto" w:fill="FFFFFF"/>
        </w:rPr>
        <w:t xml:space="preserve">ι από την επιστημονική </w:t>
      </w:r>
      <w:r>
        <w:rPr>
          <w:rFonts w:eastAsia="Times New Roman"/>
          <w:color w:val="212121"/>
          <w:szCs w:val="24"/>
          <w:shd w:val="clear" w:color="auto" w:fill="FFFFFF"/>
        </w:rPr>
        <w:t xml:space="preserve">μου συγκρότηση- </w:t>
      </w:r>
      <w:r w:rsidRPr="0016436B">
        <w:rPr>
          <w:rFonts w:eastAsia="Times New Roman"/>
          <w:color w:val="212121"/>
          <w:szCs w:val="24"/>
          <w:shd w:val="clear" w:color="auto" w:fill="FFFFFF"/>
        </w:rPr>
        <w:t xml:space="preserve">να </w:t>
      </w:r>
      <w:r>
        <w:rPr>
          <w:rFonts w:eastAsia="Times New Roman"/>
          <w:color w:val="212121"/>
          <w:szCs w:val="24"/>
          <w:shd w:val="clear" w:color="auto" w:fill="FFFFFF"/>
        </w:rPr>
        <w:t>κάνω και</w:t>
      </w:r>
      <w:r w:rsidRPr="0016436B">
        <w:rPr>
          <w:rFonts w:eastAsia="Times New Roman"/>
          <w:color w:val="212121"/>
          <w:szCs w:val="24"/>
          <w:shd w:val="clear" w:color="auto" w:fill="FFFFFF"/>
        </w:rPr>
        <w:t xml:space="preserve"> αναφορές στο παρελθόν σχετικές με αυτό</w:t>
      </w:r>
      <w:r>
        <w:rPr>
          <w:rFonts w:eastAsia="Times New Roman"/>
          <w:color w:val="212121"/>
          <w:szCs w:val="24"/>
          <w:shd w:val="clear" w:color="auto" w:fill="FFFFFF"/>
        </w:rPr>
        <w:t>ν</w:t>
      </w:r>
      <w:r w:rsidRPr="0016436B">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16436B">
        <w:rPr>
          <w:rFonts w:eastAsia="Times New Roman"/>
          <w:color w:val="212121"/>
          <w:szCs w:val="24"/>
          <w:shd w:val="clear" w:color="auto" w:fill="FFFFFF"/>
        </w:rPr>
        <w:t xml:space="preserve"> θεσμό</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Ωστόσο</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η ένσταση </w:t>
      </w:r>
      <w:r>
        <w:rPr>
          <w:rFonts w:eastAsia="Times New Roman"/>
          <w:color w:val="212121"/>
          <w:szCs w:val="24"/>
          <w:shd w:val="clear" w:color="auto" w:fill="FFFFFF"/>
        </w:rPr>
        <w:t>ήταν και μ</w:t>
      </w:r>
      <w:r>
        <w:rPr>
          <w:rFonts w:eastAsia="Times New Roman"/>
          <w:color w:val="212121"/>
          <w:szCs w:val="24"/>
          <w:shd w:val="clear" w:color="auto" w:fill="FFFFFF"/>
        </w:rPr>
        <w:t>ί</w:t>
      </w:r>
      <w:r>
        <w:rPr>
          <w:rFonts w:eastAsia="Times New Roman"/>
          <w:color w:val="212121"/>
          <w:szCs w:val="24"/>
          <w:shd w:val="clear" w:color="auto" w:fill="FFFFFF"/>
        </w:rPr>
        <w:t xml:space="preserve">α μορφή λανθασμένης πολιτικής ενέργειας από </w:t>
      </w:r>
      <w:r w:rsidRPr="0016436B">
        <w:rPr>
          <w:rFonts w:eastAsia="Times New Roman"/>
          <w:color w:val="212121"/>
          <w:szCs w:val="24"/>
          <w:shd w:val="clear" w:color="auto" w:fill="FFFFFF"/>
        </w:rPr>
        <w:t>την</w:t>
      </w:r>
      <w:r>
        <w:rPr>
          <w:rFonts w:eastAsia="Times New Roman"/>
          <w:color w:val="212121"/>
          <w:szCs w:val="24"/>
          <w:shd w:val="clear" w:color="auto" w:fill="FFFFFF"/>
        </w:rPr>
        <w:t xml:space="preserve"> πλευρά της Νέας Δημοκρατίας. Θέλω ν</w:t>
      </w:r>
      <w:r w:rsidRPr="0016436B">
        <w:rPr>
          <w:rFonts w:eastAsia="Times New Roman"/>
          <w:color w:val="212121"/>
          <w:szCs w:val="24"/>
          <w:shd w:val="clear" w:color="auto" w:fill="FFFFFF"/>
        </w:rPr>
        <w:t xml:space="preserve">α </w:t>
      </w:r>
      <w:r w:rsidRPr="0016436B">
        <w:rPr>
          <w:rFonts w:eastAsia="Times New Roman"/>
          <w:color w:val="212121"/>
          <w:szCs w:val="24"/>
          <w:shd w:val="clear" w:color="auto" w:fill="FFFFFF"/>
        </w:rPr>
        <w:lastRenderedPageBreak/>
        <w:t xml:space="preserve">το προσθέσω </w:t>
      </w:r>
      <w:r>
        <w:rPr>
          <w:rFonts w:eastAsia="Times New Roman"/>
          <w:color w:val="212121"/>
          <w:szCs w:val="24"/>
          <w:shd w:val="clear" w:color="auto" w:fill="FFFFFF"/>
        </w:rPr>
        <w:t>αυτό. Όταν σε μία χυδαιότητα</w:t>
      </w:r>
      <w:r>
        <w:rPr>
          <w:rFonts w:eastAsia="Times New Roman"/>
          <w:color w:val="212121"/>
          <w:szCs w:val="24"/>
          <w:shd w:val="clear" w:color="auto" w:fill="FFFFFF"/>
        </w:rPr>
        <w:t xml:space="preserve"> ο Πρωθυπουργός λέει «</w:t>
      </w:r>
      <w:r w:rsidRPr="0016436B">
        <w:rPr>
          <w:rFonts w:eastAsia="Times New Roman"/>
          <w:color w:val="212121"/>
          <w:szCs w:val="24"/>
          <w:shd w:val="clear" w:color="auto" w:fill="FFFFFF"/>
        </w:rPr>
        <w:t>είμαι και εγώ μέτοχος</w:t>
      </w:r>
      <w:r>
        <w:rPr>
          <w:rFonts w:eastAsia="Times New Roman"/>
          <w:color w:val="212121"/>
          <w:szCs w:val="24"/>
          <w:shd w:val="clear" w:color="auto" w:fill="FFFFFF"/>
        </w:rPr>
        <w:t>», το αφήνεις αυτό. Δεν το δυσχεραίνεις.</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 xml:space="preserve">Ένα το κρατούμενο. </w:t>
      </w:r>
      <w:r w:rsidRPr="0016436B">
        <w:rPr>
          <w:rFonts w:eastAsia="Times New Roman"/>
          <w:color w:val="212121"/>
          <w:szCs w:val="24"/>
          <w:shd w:val="clear" w:color="auto" w:fill="FFFFFF"/>
        </w:rPr>
        <w:t>Τελεία και παύλα</w:t>
      </w:r>
      <w:r>
        <w:rPr>
          <w:rFonts w:eastAsia="Times New Roman"/>
          <w:color w:val="212121"/>
          <w:szCs w:val="24"/>
          <w:shd w:val="clear" w:color="auto" w:fill="FFFFFF"/>
        </w:rPr>
        <w:t xml:space="preserve"> επ’ αυτού.</w:t>
      </w:r>
    </w:p>
    <w:p w14:paraId="6338FA75" w14:textId="77777777" w:rsidR="00401C51" w:rsidRDefault="0079451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Σε ό,τι αφορά τώρα τις αποφάσεις της Διάσκεψης των Π</w:t>
      </w:r>
      <w:r w:rsidRPr="0016436B">
        <w:rPr>
          <w:rFonts w:eastAsia="Times New Roman"/>
          <w:color w:val="212121"/>
          <w:szCs w:val="24"/>
          <w:shd w:val="clear" w:color="auto" w:fill="FFFFFF"/>
        </w:rPr>
        <w:t xml:space="preserve">ροέδρων που αφορούν τους </w:t>
      </w:r>
      <w:r>
        <w:rPr>
          <w:rFonts w:eastAsia="Times New Roman"/>
          <w:color w:val="212121"/>
          <w:szCs w:val="24"/>
          <w:shd w:val="clear" w:color="auto" w:fill="FFFFFF"/>
        </w:rPr>
        <w:t>Αρχηγούς,</w:t>
      </w:r>
      <w:r w:rsidRPr="0016436B">
        <w:rPr>
          <w:rFonts w:eastAsia="Times New Roman"/>
          <w:color w:val="212121"/>
          <w:szCs w:val="24"/>
          <w:shd w:val="clear" w:color="auto" w:fill="FFFFFF"/>
        </w:rPr>
        <w:t xml:space="preserve"> γιατί </w:t>
      </w:r>
      <w:r>
        <w:rPr>
          <w:rFonts w:eastAsia="Times New Roman"/>
          <w:color w:val="212121"/>
          <w:szCs w:val="24"/>
          <w:shd w:val="clear" w:color="auto" w:fill="FFFFFF"/>
        </w:rPr>
        <w:t>μας καλείτε στη Διάσκεψη των Προ</w:t>
      </w:r>
      <w:r>
        <w:rPr>
          <w:rFonts w:eastAsia="Times New Roman"/>
          <w:color w:val="212121"/>
          <w:szCs w:val="24"/>
          <w:shd w:val="clear" w:color="auto" w:fill="FFFFFF"/>
        </w:rPr>
        <w:t>έδρων</w:t>
      </w:r>
      <w:r w:rsidRPr="0016436B">
        <w:rPr>
          <w:rFonts w:eastAsia="Times New Roman"/>
          <w:color w:val="212121"/>
          <w:szCs w:val="24"/>
          <w:shd w:val="clear" w:color="auto" w:fill="FFFFFF"/>
        </w:rPr>
        <w:t xml:space="preserve"> και μας προτείνετε </w:t>
      </w:r>
      <w:r>
        <w:rPr>
          <w:rFonts w:eastAsia="Times New Roman"/>
          <w:color w:val="212121"/>
          <w:szCs w:val="24"/>
          <w:shd w:val="clear" w:color="auto" w:fill="FFFFFF"/>
        </w:rPr>
        <w:t>είκοσι</w:t>
      </w:r>
      <w:r w:rsidRPr="0016436B">
        <w:rPr>
          <w:rFonts w:eastAsia="Times New Roman"/>
          <w:color w:val="212121"/>
          <w:szCs w:val="24"/>
          <w:shd w:val="clear" w:color="auto" w:fill="FFFFFF"/>
        </w:rPr>
        <w:t xml:space="preserve"> λεπτά </w:t>
      </w:r>
      <w:r>
        <w:rPr>
          <w:rFonts w:eastAsia="Times New Roman"/>
          <w:color w:val="212121"/>
          <w:szCs w:val="24"/>
          <w:shd w:val="clear" w:color="auto" w:fill="FFFFFF"/>
        </w:rPr>
        <w:t>χρόνο ομιλίας για τους Αρχηγούς; Γιατί δεν μας λέτε ότι θα έχει μία ώρα</w:t>
      </w:r>
      <w:r>
        <w:rPr>
          <w:rFonts w:eastAsia="Times New Roman"/>
          <w:color w:val="212121"/>
          <w:szCs w:val="24"/>
          <w:shd w:val="clear" w:color="auto" w:fill="FFFFFF"/>
        </w:rPr>
        <w:t xml:space="preserve"> ο</w:t>
      </w:r>
      <w:r>
        <w:rPr>
          <w:rFonts w:eastAsia="Times New Roman"/>
          <w:color w:val="212121"/>
          <w:szCs w:val="24"/>
          <w:shd w:val="clear" w:color="auto" w:fill="FFFFFF"/>
        </w:rPr>
        <w:t xml:space="preserve"> κάθε Αρχηγός και οι Αρχηγοί </w:t>
      </w:r>
      <w:r w:rsidRPr="0016436B">
        <w:rPr>
          <w:rFonts w:eastAsia="Times New Roman"/>
          <w:color w:val="212121"/>
          <w:szCs w:val="24"/>
          <w:shd w:val="clear" w:color="auto" w:fill="FFFFFF"/>
        </w:rPr>
        <w:t xml:space="preserve">των μικρότερων κομμάτων </w:t>
      </w:r>
      <w:r>
        <w:rPr>
          <w:rFonts w:eastAsia="Times New Roman"/>
          <w:color w:val="212121"/>
          <w:szCs w:val="24"/>
          <w:shd w:val="clear" w:color="auto" w:fill="FFFFFF"/>
        </w:rPr>
        <w:t xml:space="preserve">σαράντα λεπτά; Γιατί μας </w:t>
      </w:r>
      <w:r w:rsidRPr="0016436B">
        <w:rPr>
          <w:rFonts w:eastAsia="Times New Roman"/>
          <w:color w:val="212121"/>
          <w:szCs w:val="24"/>
          <w:shd w:val="clear" w:color="auto" w:fill="FFFFFF"/>
        </w:rPr>
        <w:t>το κάνετε αυτό</w:t>
      </w:r>
      <w:r>
        <w:rPr>
          <w:rFonts w:eastAsia="Times New Roman"/>
          <w:color w:val="212121"/>
          <w:szCs w:val="24"/>
          <w:shd w:val="clear" w:color="auto" w:fill="FFFFFF"/>
        </w:rPr>
        <w:t xml:space="preserve"> και μας δημιουργείτε </w:t>
      </w:r>
      <w:r w:rsidRPr="0016436B">
        <w:rPr>
          <w:rFonts w:eastAsia="Times New Roman"/>
          <w:color w:val="212121"/>
          <w:szCs w:val="24"/>
          <w:shd w:val="clear" w:color="auto" w:fill="FFFFFF"/>
        </w:rPr>
        <w:t xml:space="preserve">το δεδομένο να μιλάμε πάντα εκ </w:t>
      </w:r>
      <w:r w:rsidRPr="0016436B">
        <w:rPr>
          <w:rFonts w:eastAsia="Times New Roman"/>
          <w:color w:val="212121"/>
          <w:szCs w:val="24"/>
          <w:shd w:val="clear" w:color="auto" w:fill="FFFFFF"/>
        </w:rPr>
        <w:t xml:space="preserve">των υστέρων και σε </w:t>
      </w:r>
      <w:r>
        <w:rPr>
          <w:rFonts w:eastAsia="Times New Roman"/>
          <w:color w:val="212121"/>
          <w:szCs w:val="24"/>
          <w:shd w:val="clear" w:color="auto" w:fill="FFFFFF"/>
        </w:rPr>
        <w:t xml:space="preserve">άδεια Αίθουσα; Γιατί το κάνετε </w:t>
      </w:r>
      <w:r w:rsidRPr="0016436B">
        <w:rPr>
          <w:rFonts w:eastAsia="Times New Roman"/>
          <w:color w:val="212121"/>
          <w:szCs w:val="24"/>
          <w:shd w:val="clear" w:color="auto" w:fill="FFFFFF"/>
        </w:rPr>
        <w:t>αυτό</w:t>
      </w:r>
      <w:r>
        <w:rPr>
          <w:rFonts w:eastAsia="Times New Roman"/>
          <w:color w:val="212121"/>
          <w:szCs w:val="24"/>
          <w:shd w:val="clear" w:color="auto" w:fill="FFFFFF"/>
        </w:rPr>
        <w:t>; Αυτό</w:t>
      </w:r>
      <w:r w:rsidRPr="0016436B">
        <w:rPr>
          <w:rFonts w:eastAsia="Times New Roman"/>
          <w:color w:val="212121"/>
          <w:szCs w:val="24"/>
          <w:shd w:val="clear" w:color="auto" w:fill="FFFFFF"/>
        </w:rPr>
        <w:t xml:space="preserve"> είναι σκόπιμο πιστ</w:t>
      </w:r>
      <w:r>
        <w:rPr>
          <w:rFonts w:eastAsia="Times New Roman"/>
          <w:color w:val="212121"/>
          <w:szCs w:val="24"/>
          <w:shd w:val="clear" w:color="auto" w:fill="FFFFFF"/>
        </w:rPr>
        <w:t xml:space="preserve">εύω και το έχουμε εκτιμήσει ως Κοινοβουλευτική Ομάδα. Η </w:t>
      </w:r>
      <w:r w:rsidRPr="0016436B">
        <w:rPr>
          <w:rFonts w:eastAsia="Times New Roman"/>
          <w:color w:val="212121"/>
          <w:szCs w:val="24"/>
          <w:shd w:val="clear" w:color="auto" w:fill="FFFFFF"/>
        </w:rPr>
        <w:t>παρέμβασή μου δεν είχε κανένα νόημα αντι-</w:t>
      </w:r>
      <w:r>
        <w:rPr>
          <w:rFonts w:eastAsia="Times New Roman"/>
          <w:color w:val="212121"/>
          <w:szCs w:val="24"/>
          <w:shd w:val="clear" w:color="auto" w:fill="FFFFFF"/>
        </w:rPr>
        <w:t>ΣΥΡΙΖΑ. Ε</w:t>
      </w:r>
      <w:r w:rsidRPr="0016436B">
        <w:rPr>
          <w:rFonts w:eastAsia="Times New Roman"/>
          <w:color w:val="212121"/>
          <w:szCs w:val="24"/>
          <w:shd w:val="clear" w:color="auto" w:fill="FFFFFF"/>
        </w:rPr>
        <w:t>ίχε νόημα που είχε να</w:t>
      </w:r>
      <w:r>
        <w:rPr>
          <w:rFonts w:eastAsia="Times New Roman"/>
          <w:color w:val="212121"/>
          <w:szCs w:val="24"/>
          <w:shd w:val="clear" w:color="auto" w:fill="FFFFFF"/>
        </w:rPr>
        <w:t xml:space="preserve"> κάνει με τη στάση και του Πρωθυπουργού και του Αρ</w:t>
      </w:r>
      <w:r>
        <w:rPr>
          <w:rFonts w:eastAsia="Times New Roman"/>
          <w:color w:val="212121"/>
          <w:szCs w:val="24"/>
          <w:shd w:val="clear" w:color="auto" w:fill="FFFFFF"/>
        </w:rPr>
        <w:t>χηγού της Αξιωματικής Αν</w:t>
      </w:r>
      <w:r w:rsidRPr="0016436B">
        <w:rPr>
          <w:rFonts w:eastAsia="Times New Roman"/>
          <w:color w:val="212121"/>
          <w:szCs w:val="24"/>
          <w:shd w:val="clear" w:color="auto" w:fill="FFFFFF"/>
        </w:rPr>
        <w:t>τιπολίτευσης</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Γιατί όταν μιλάει </w:t>
      </w:r>
      <w:r>
        <w:rPr>
          <w:rFonts w:eastAsia="Times New Roman"/>
          <w:color w:val="212121"/>
          <w:szCs w:val="24"/>
          <w:shd w:val="clear" w:color="auto" w:fill="FFFFFF"/>
        </w:rPr>
        <w:t>ο καθένας από μία ώρα, μετά από δύο</w:t>
      </w:r>
      <w:r w:rsidRPr="0016436B">
        <w:rPr>
          <w:rFonts w:eastAsia="Times New Roman"/>
          <w:color w:val="212121"/>
          <w:szCs w:val="24"/>
          <w:shd w:val="clear" w:color="auto" w:fill="FFFFFF"/>
        </w:rPr>
        <w:t xml:space="preserve"> ώρες</w:t>
      </w:r>
      <w:r>
        <w:rPr>
          <w:rFonts w:eastAsia="Times New Roman"/>
          <w:color w:val="212121"/>
          <w:szCs w:val="24"/>
          <w:shd w:val="clear" w:color="auto" w:fill="FFFFFF"/>
        </w:rPr>
        <w:t>, στις 10.00΄ και το βράδυ</w:t>
      </w:r>
      <w:r w:rsidRPr="0016436B">
        <w:rPr>
          <w:rFonts w:eastAsia="Times New Roman"/>
          <w:color w:val="212121"/>
          <w:szCs w:val="24"/>
          <w:shd w:val="clear" w:color="auto" w:fill="FFFFFF"/>
        </w:rPr>
        <w:t xml:space="preserve"> όταν </w:t>
      </w:r>
      <w:r>
        <w:rPr>
          <w:rFonts w:eastAsia="Times New Roman"/>
          <w:color w:val="212121"/>
          <w:szCs w:val="24"/>
          <w:shd w:val="clear" w:color="auto" w:fill="FFFFFF"/>
        </w:rPr>
        <w:t>πήρε</w:t>
      </w:r>
      <w:r w:rsidRPr="0016436B">
        <w:rPr>
          <w:rFonts w:eastAsia="Times New Roman"/>
          <w:color w:val="212121"/>
          <w:szCs w:val="24"/>
          <w:shd w:val="clear" w:color="auto" w:fill="FFFFFF"/>
        </w:rPr>
        <w:t xml:space="preserve"> το</w:t>
      </w:r>
      <w:r>
        <w:rPr>
          <w:rFonts w:eastAsia="Times New Roman"/>
          <w:color w:val="212121"/>
          <w:szCs w:val="24"/>
          <w:shd w:val="clear" w:color="auto" w:fill="FFFFFF"/>
        </w:rPr>
        <w:t>ν λόγο η κ.</w:t>
      </w:r>
      <w:r w:rsidRPr="0016436B">
        <w:rPr>
          <w:rFonts w:eastAsia="Times New Roman"/>
          <w:color w:val="212121"/>
          <w:szCs w:val="24"/>
          <w:shd w:val="clear" w:color="auto" w:fill="FFFFFF"/>
        </w:rPr>
        <w:t xml:space="preserve"> Γεννηματά </w:t>
      </w:r>
      <w:r>
        <w:rPr>
          <w:rFonts w:eastAsia="Times New Roman"/>
          <w:color w:val="212121"/>
          <w:szCs w:val="24"/>
          <w:shd w:val="clear" w:color="auto" w:fill="FFFFFF"/>
        </w:rPr>
        <w:t>μίλησε σε</w:t>
      </w:r>
      <w:r w:rsidRPr="0016436B">
        <w:rPr>
          <w:rFonts w:eastAsia="Times New Roman"/>
          <w:color w:val="212121"/>
          <w:szCs w:val="24"/>
          <w:shd w:val="clear" w:color="auto" w:fill="FFFFFF"/>
        </w:rPr>
        <w:t xml:space="preserve"> άδεια </w:t>
      </w:r>
      <w:r>
        <w:rPr>
          <w:rFonts w:eastAsia="Times New Roman"/>
          <w:color w:val="212121"/>
          <w:szCs w:val="24"/>
          <w:shd w:val="clear" w:color="auto" w:fill="FFFFFF"/>
        </w:rPr>
        <w:t>Αίθουσα. Δεν είναι καλό αυτό</w:t>
      </w:r>
      <w:r>
        <w:rPr>
          <w:rFonts w:eastAsia="Times New Roman"/>
          <w:color w:val="212121"/>
          <w:szCs w:val="24"/>
          <w:shd w:val="clear" w:color="auto" w:fill="FFFFFF"/>
        </w:rPr>
        <w:t xml:space="preserve"> και</w:t>
      </w:r>
      <w:r>
        <w:rPr>
          <w:rFonts w:eastAsia="Times New Roman"/>
          <w:color w:val="212121"/>
          <w:szCs w:val="24"/>
          <w:shd w:val="clear" w:color="auto" w:fill="FFFFFF"/>
        </w:rPr>
        <w:t xml:space="preserve"> ζητήσαμε </w:t>
      </w:r>
      <w:r>
        <w:rPr>
          <w:rFonts w:eastAsia="Times New Roman"/>
          <w:color w:val="212121"/>
          <w:szCs w:val="24"/>
          <w:shd w:val="clear" w:color="auto" w:fill="FFFFFF"/>
        </w:rPr>
        <w:lastRenderedPageBreak/>
        <w:t>θεσμική προστασία. Π</w:t>
      </w:r>
      <w:r w:rsidRPr="0016436B">
        <w:rPr>
          <w:rFonts w:eastAsia="Times New Roman"/>
          <w:color w:val="212121"/>
          <w:szCs w:val="24"/>
          <w:shd w:val="clear" w:color="auto" w:fill="FFFFFF"/>
        </w:rPr>
        <w:t>οιος μας τη δίνει</w:t>
      </w:r>
      <w:r>
        <w:rPr>
          <w:rFonts w:eastAsia="Times New Roman"/>
          <w:color w:val="212121"/>
          <w:szCs w:val="24"/>
          <w:shd w:val="clear" w:color="auto" w:fill="FFFFFF"/>
        </w:rPr>
        <w:t xml:space="preserve">; Η </w:t>
      </w:r>
      <w:r>
        <w:rPr>
          <w:rFonts w:eastAsia="Times New Roman"/>
          <w:color w:val="212121"/>
          <w:szCs w:val="24"/>
          <w:shd w:val="clear" w:color="auto" w:fill="FFFFFF"/>
        </w:rPr>
        <w:t>Διάσκεψη των Προέδρων που αποφασίζει με πλειοψηφίες και μειοψηφίες. Άρα,</w:t>
      </w:r>
      <w:r w:rsidRPr="0016436B">
        <w:rPr>
          <w:rFonts w:eastAsia="Times New Roman"/>
          <w:color w:val="212121"/>
          <w:szCs w:val="24"/>
          <w:shd w:val="clear" w:color="auto" w:fill="FFFFFF"/>
        </w:rPr>
        <w:t xml:space="preserve"> αφού έγινε κανόνας ότι </w:t>
      </w:r>
      <w:r>
        <w:rPr>
          <w:rFonts w:eastAsia="Times New Roman"/>
          <w:color w:val="212121"/>
          <w:szCs w:val="24"/>
          <w:shd w:val="clear" w:color="auto" w:fill="FFFFFF"/>
        </w:rPr>
        <w:t>άλλα θα λέμε στη Διάσκεψη των Π</w:t>
      </w:r>
      <w:r w:rsidRPr="0016436B">
        <w:rPr>
          <w:rFonts w:eastAsia="Times New Roman"/>
          <w:color w:val="212121"/>
          <w:szCs w:val="24"/>
          <w:shd w:val="clear" w:color="auto" w:fill="FFFFFF"/>
        </w:rPr>
        <w:t>ροέδρων και άλλα θα γίνονται εδώ</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γιατί μας </w:t>
      </w:r>
      <w:r>
        <w:rPr>
          <w:rFonts w:eastAsia="Times New Roman"/>
          <w:color w:val="212121"/>
          <w:szCs w:val="24"/>
          <w:shd w:val="clear" w:color="auto" w:fill="FFFFFF"/>
        </w:rPr>
        <w:t>καλείτε</w:t>
      </w:r>
      <w:r w:rsidRPr="0016436B">
        <w:rPr>
          <w:rFonts w:eastAsia="Times New Roman"/>
          <w:color w:val="212121"/>
          <w:szCs w:val="24"/>
          <w:shd w:val="clear" w:color="auto" w:fill="FFFFFF"/>
        </w:rPr>
        <w:t xml:space="preserve"> στη </w:t>
      </w:r>
      <w:r>
        <w:rPr>
          <w:rFonts w:eastAsia="Times New Roman"/>
          <w:color w:val="212121"/>
          <w:szCs w:val="24"/>
          <w:shd w:val="clear" w:color="auto" w:fill="FFFFFF"/>
        </w:rPr>
        <w:t>Διάσκεψη των Π</w:t>
      </w:r>
      <w:r w:rsidRPr="0016436B">
        <w:rPr>
          <w:rFonts w:eastAsia="Times New Roman"/>
          <w:color w:val="212121"/>
          <w:szCs w:val="24"/>
          <w:shd w:val="clear" w:color="auto" w:fill="FFFFFF"/>
        </w:rPr>
        <w:t xml:space="preserve">ροέδρων </w:t>
      </w:r>
      <w:r>
        <w:rPr>
          <w:rFonts w:eastAsia="Times New Roman"/>
          <w:color w:val="212121"/>
          <w:szCs w:val="24"/>
          <w:shd w:val="clear" w:color="auto" w:fill="FFFFFF"/>
        </w:rPr>
        <w:t xml:space="preserve">και αυτή </w:t>
      </w:r>
      <w:r w:rsidRPr="0016436B">
        <w:rPr>
          <w:rFonts w:eastAsia="Times New Roman"/>
          <w:color w:val="212121"/>
          <w:szCs w:val="24"/>
          <w:shd w:val="clear" w:color="auto" w:fill="FFFFFF"/>
        </w:rPr>
        <w:t>παράγει αποφάσεις δεσμευτικές</w:t>
      </w:r>
      <w:r>
        <w:rPr>
          <w:rFonts w:eastAsia="Times New Roman"/>
          <w:color w:val="212121"/>
          <w:szCs w:val="24"/>
          <w:shd w:val="clear" w:color="auto" w:fill="FFFFFF"/>
        </w:rPr>
        <w:t xml:space="preserve"> για</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έναν Βου</w:t>
      </w:r>
      <w:r>
        <w:rPr>
          <w:rFonts w:eastAsia="Times New Roman"/>
          <w:color w:val="212121"/>
          <w:szCs w:val="24"/>
          <w:shd w:val="clear" w:color="auto" w:fill="FFFFFF"/>
        </w:rPr>
        <w:t>λευτή</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 xml:space="preserve">–τα επτά λεπτά- </w:t>
      </w:r>
      <w:r w:rsidRPr="0016436B">
        <w:rPr>
          <w:rFonts w:eastAsia="Times New Roman"/>
          <w:color w:val="212121"/>
          <w:szCs w:val="24"/>
          <w:shd w:val="clear" w:color="auto" w:fill="FFFFFF"/>
        </w:rPr>
        <w:t xml:space="preserve">και </w:t>
      </w:r>
      <w:r>
        <w:rPr>
          <w:rFonts w:eastAsia="Times New Roman"/>
          <w:color w:val="212121"/>
          <w:szCs w:val="24"/>
          <w:shd w:val="clear" w:color="auto" w:fill="FFFFFF"/>
        </w:rPr>
        <w:t xml:space="preserve">μη δεσμευτικές για τους δύο Αρχηγούς των μεγαλυτέρων </w:t>
      </w:r>
      <w:r w:rsidRPr="0016436B">
        <w:rPr>
          <w:rFonts w:eastAsia="Times New Roman"/>
          <w:color w:val="212121"/>
          <w:szCs w:val="24"/>
          <w:shd w:val="clear" w:color="auto" w:fill="FFFFFF"/>
        </w:rPr>
        <w:t xml:space="preserve">σήμερα </w:t>
      </w:r>
      <w:r>
        <w:rPr>
          <w:rFonts w:eastAsia="Times New Roman"/>
          <w:color w:val="212121"/>
          <w:szCs w:val="24"/>
          <w:shd w:val="clear" w:color="auto" w:fill="FFFFFF"/>
        </w:rPr>
        <w:t>κομμάτων; Λίγοι μήνες ή εβδομάδες έμειναν ακόμη. Μην μας ξανα</w:t>
      </w:r>
      <w:r w:rsidRPr="0016436B">
        <w:rPr>
          <w:rFonts w:eastAsia="Times New Roman"/>
          <w:color w:val="212121"/>
          <w:szCs w:val="24"/>
          <w:shd w:val="clear" w:color="auto" w:fill="FFFFFF"/>
        </w:rPr>
        <w:t>καλέσετε</w:t>
      </w:r>
      <w:r>
        <w:rPr>
          <w:rFonts w:eastAsia="Times New Roman"/>
          <w:color w:val="212121"/>
          <w:szCs w:val="24"/>
          <w:shd w:val="clear" w:color="auto" w:fill="FFFFFF"/>
        </w:rPr>
        <w:t>. Κάντε τα</w:t>
      </w:r>
      <w:r w:rsidRPr="0016436B">
        <w:rPr>
          <w:rFonts w:eastAsia="Times New Roman"/>
          <w:color w:val="212121"/>
          <w:szCs w:val="24"/>
          <w:shd w:val="clear" w:color="auto" w:fill="FFFFFF"/>
        </w:rPr>
        <w:t xml:space="preserve"> μόνοι </w:t>
      </w:r>
      <w:r>
        <w:rPr>
          <w:rFonts w:eastAsia="Times New Roman"/>
          <w:color w:val="212121"/>
          <w:szCs w:val="24"/>
          <w:shd w:val="clear" w:color="auto" w:fill="FFFFFF"/>
        </w:rPr>
        <w:t xml:space="preserve">σας. Αφού, όμως, </w:t>
      </w:r>
      <w:r w:rsidRPr="0016436B">
        <w:rPr>
          <w:rFonts w:eastAsia="Times New Roman"/>
          <w:color w:val="212121"/>
          <w:szCs w:val="24"/>
          <w:shd w:val="clear" w:color="auto" w:fill="FFFFFF"/>
        </w:rPr>
        <w:t>παίρνουμε αποφάσ</w:t>
      </w:r>
      <w:r>
        <w:rPr>
          <w:rFonts w:eastAsia="Times New Roman"/>
          <w:color w:val="212121"/>
          <w:szCs w:val="24"/>
          <w:shd w:val="clear" w:color="auto" w:fill="FFFFFF"/>
        </w:rPr>
        <w:t>εις, κύριε Π</w:t>
      </w:r>
      <w:r w:rsidRPr="0016436B">
        <w:rPr>
          <w:rFonts w:eastAsia="Times New Roman"/>
          <w:color w:val="212121"/>
          <w:szCs w:val="24"/>
          <w:shd w:val="clear" w:color="auto" w:fill="FFFFFF"/>
        </w:rPr>
        <w:t>ρόεδρε της Βουλής</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πρέπει σε ένα</w:t>
      </w:r>
      <w:r>
        <w:rPr>
          <w:rFonts w:eastAsia="Times New Roman"/>
          <w:color w:val="212121"/>
          <w:szCs w:val="24"/>
          <w:shd w:val="clear" w:color="auto" w:fill="FFFFFF"/>
        </w:rPr>
        <w:t>ν</w:t>
      </w:r>
      <w:r w:rsidRPr="0016436B">
        <w:rPr>
          <w:rFonts w:eastAsia="Times New Roman"/>
          <w:color w:val="212121"/>
          <w:szCs w:val="24"/>
          <w:shd w:val="clear" w:color="auto" w:fill="FFFFFF"/>
        </w:rPr>
        <w:t xml:space="preserve"> βαθμό να </w:t>
      </w:r>
      <w:r>
        <w:rPr>
          <w:rFonts w:eastAsia="Times New Roman"/>
          <w:color w:val="212121"/>
          <w:szCs w:val="24"/>
          <w:shd w:val="clear" w:color="auto" w:fill="FFFFFF"/>
        </w:rPr>
        <w:t>τις σεβόμαστε.</w:t>
      </w:r>
    </w:p>
    <w:p w14:paraId="6338FA76"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Νομίζω ότι έχουν γίνει οι διευκρινίσεις όσον αφορά τους χρόνους των Προέδρων. Επί κα</w:t>
      </w:r>
      <w:r>
        <w:rPr>
          <w:rFonts w:eastAsia="Times New Roman"/>
          <w:color w:val="212121"/>
          <w:szCs w:val="24"/>
          <w:shd w:val="clear" w:color="auto" w:fill="FFFFFF"/>
        </w:rPr>
        <w:t>μ</w:t>
      </w:r>
      <w:r>
        <w:rPr>
          <w:rFonts w:eastAsia="Times New Roman"/>
          <w:color w:val="212121"/>
          <w:szCs w:val="24"/>
          <w:shd w:val="clear" w:color="auto" w:fill="FFFFFF"/>
        </w:rPr>
        <w:t>μίας κυβερνήσεως, απ’</w:t>
      </w:r>
      <w:r w:rsidRPr="0016436B">
        <w:rPr>
          <w:rFonts w:eastAsia="Times New Roman"/>
          <w:color w:val="212121"/>
          <w:szCs w:val="24"/>
          <w:shd w:val="clear" w:color="auto" w:fill="FFFFFF"/>
        </w:rPr>
        <w:t xml:space="preserve"> ό</w:t>
      </w:r>
      <w:r>
        <w:rPr>
          <w:rFonts w:eastAsia="Times New Roman"/>
          <w:color w:val="212121"/>
          <w:szCs w:val="24"/>
          <w:shd w:val="clear" w:color="auto" w:fill="FFFFFF"/>
        </w:rPr>
        <w:t>,</w:t>
      </w:r>
      <w:r w:rsidRPr="0016436B">
        <w:rPr>
          <w:rFonts w:eastAsia="Times New Roman"/>
          <w:color w:val="212121"/>
          <w:szCs w:val="24"/>
          <w:shd w:val="clear" w:color="auto" w:fill="FFFFFF"/>
        </w:rPr>
        <w:t>τι γνωρίζω</w:t>
      </w:r>
      <w:r>
        <w:rPr>
          <w:rFonts w:eastAsia="Times New Roman"/>
          <w:color w:val="212121"/>
          <w:szCs w:val="24"/>
          <w:shd w:val="clear" w:color="auto" w:fill="FFFFFF"/>
        </w:rPr>
        <w:t>,</w:t>
      </w:r>
      <w:r w:rsidRPr="0016436B">
        <w:rPr>
          <w:rFonts w:eastAsia="Times New Roman"/>
          <w:color w:val="212121"/>
          <w:szCs w:val="24"/>
          <w:shd w:val="clear" w:color="auto" w:fill="FFFFFF"/>
        </w:rPr>
        <w:t xml:space="preserve"> </w:t>
      </w:r>
      <w:r>
        <w:rPr>
          <w:rFonts w:eastAsia="Times New Roman"/>
          <w:color w:val="212121"/>
          <w:szCs w:val="24"/>
          <w:shd w:val="clear" w:color="auto" w:fill="FFFFFF"/>
        </w:rPr>
        <w:t>δεν ήταν ακριβείς οι χρόνοι των Π</w:t>
      </w:r>
      <w:r w:rsidRPr="0016436B">
        <w:rPr>
          <w:rFonts w:eastAsia="Times New Roman"/>
          <w:color w:val="212121"/>
          <w:szCs w:val="24"/>
          <w:shd w:val="clear" w:color="auto" w:fill="FFFFFF"/>
        </w:rPr>
        <w:t xml:space="preserve">ροέδρων των κομμάτων </w:t>
      </w:r>
      <w:r>
        <w:rPr>
          <w:rFonts w:eastAsia="Times New Roman"/>
          <w:color w:val="212121"/>
          <w:szCs w:val="24"/>
          <w:shd w:val="clear" w:color="auto" w:fill="FFFFFF"/>
        </w:rPr>
        <w:t xml:space="preserve">που μιλούσαν </w:t>
      </w:r>
      <w:r w:rsidRPr="0016436B">
        <w:rPr>
          <w:rFonts w:eastAsia="Times New Roman"/>
          <w:color w:val="212121"/>
          <w:szCs w:val="24"/>
          <w:shd w:val="clear" w:color="auto" w:fill="FFFFFF"/>
        </w:rPr>
        <w:t>και αυτό εί</w:t>
      </w:r>
      <w:r w:rsidRPr="0016436B">
        <w:rPr>
          <w:rFonts w:eastAsia="Times New Roman"/>
          <w:color w:val="212121"/>
          <w:szCs w:val="24"/>
          <w:shd w:val="clear" w:color="auto" w:fill="FFFFFF"/>
        </w:rPr>
        <w:t xml:space="preserve">θισται </w:t>
      </w:r>
      <w:r>
        <w:rPr>
          <w:rFonts w:eastAsia="Times New Roman"/>
          <w:color w:val="212121"/>
          <w:szCs w:val="24"/>
          <w:shd w:val="clear" w:color="auto" w:fill="FFFFFF"/>
        </w:rPr>
        <w:t xml:space="preserve">να γίνεται διαχρονικά. Δεν γίνεται μόνο </w:t>
      </w:r>
      <w:r w:rsidRPr="0016436B">
        <w:rPr>
          <w:rFonts w:eastAsia="Times New Roman"/>
          <w:color w:val="212121"/>
          <w:szCs w:val="24"/>
          <w:shd w:val="clear" w:color="auto" w:fill="FFFFFF"/>
        </w:rPr>
        <w:t>την τελευταία τετραετία</w:t>
      </w:r>
      <w:r>
        <w:rPr>
          <w:rFonts w:eastAsia="Times New Roman"/>
          <w:color w:val="212121"/>
          <w:szCs w:val="24"/>
          <w:shd w:val="clear" w:color="auto" w:fill="FFFFFF"/>
        </w:rPr>
        <w:t>.</w:t>
      </w:r>
    </w:p>
    <w:p w14:paraId="6338FA77"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t>ΑΝΔΡΕΑΣ ΛΟΒΕΡΔΟΣ:</w:t>
      </w:r>
      <w:r>
        <w:rPr>
          <w:rFonts w:eastAsia="Times New Roman"/>
          <w:color w:val="212121"/>
          <w:szCs w:val="24"/>
          <w:shd w:val="clear" w:color="auto" w:fill="FFFFFF"/>
        </w:rPr>
        <w:t xml:space="preserve"> Δεν είναι έτσι, κύριε Πρόεδρε. Η κ. Μπενάκη είχε καθίσει τον κ. Παπανδρέου κάτω.</w:t>
      </w:r>
    </w:p>
    <w:p w14:paraId="6338FA78"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lastRenderedPageBreak/>
        <w:t>ΠΡΟΕΔΡΕΥΩΝ (Μάριος Γεωργιάδης):</w:t>
      </w:r>
      <w:r>
        <w:rPr>
          <w:rFonts w:eastAsia="Times New Roman"/>
          <w:color w:val="212121"/>
          <w:szCs w:val="24"/>
          <w:shd w:val="clear" w:color="auto" w:fill="FFFFFF"/>
        </w:rPr>
        <w:t xml:space="preserve"> Τώρα μην πάμε σε μεμονωμένα γεγονότα, κύριε Λοβέρδο. </w:t>
      </w:r>
      <w:r>
        <w:rPr>
          <w:rFonts w:eastAsia="Times New Roman"/>
          <w:color w:val="212121"/>
          <w:szCs w:val="24"/>
          <w:shd w:val="clear" w:color="auto" w:fill="FFFFFF"/>
        </w:rPr>
        <w:t>Τα γνωρίζετε αυτά. Μιλάω για το τι είθισται γενικότερα.</w:t>
      </w:r>
    </w:p>
    <w:p w14:paraId="6338FA79"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t>ΑΝΔΡΕΑΣ ΛΟΒΕΡΔΟΣ:</w:t>
      </w:r>
      <w:r>
        <w:rPr>
          <w:rFonts w:eastAsia="Times New Roman"/>
          <w:color w:val="212121"/>
          <w:szCs w:val="24"/>
          <w:shd w:val="clear" w:color="auto" w:fill="FFFFFF"/>
        </w:rPr>
        <w:t xml:space="preserve"> Το είπα γιατί αναφερθήκατε στο παρελθόν.</w:t>
      </w:r>
    </w:p>
    <w:p w14:paraId="6338FA7A" w14:textId="77777777" w:rsidR="00401C51" w:rsidRDefault="00794512">
      <w:pPr>
        <w:spacing w:line="600" w:lineRule="auto"/>
        <w:ind w:firstLine="720"/>
        <w:jc w:val="both"/>
        <w:rPr>
          <w:rFonts w:eastAsia="Times New Roman"/>
          <w:color w:val="212121"/>
          <w:szCs w:val="24"/>
          <w:shd w:val="clear" w:color="auto" w:fill="FFFFFF"/>
        </w:rPr>
      </w:pPr>
      <w:r w:rsidRPr="00EE5C60">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Κύριε Μπαλάφα, έχετε τον λόγο για επτά λεπτά.</w:t>
      </w:r>
    </w:p>
    <w:p w14:paraId="6338FA7B" w14:textId="77777777" w:rsidR="00401C51" w:rsidRDefault="00794512">
      <w:pPr>
        <w:spacing w:line="600" w:lineRule="auto"/>
        <w:ind w:firstLine="720"/>
        <w:jc w:val="both"/>
        <w:rPr>
          <w:rFonts w:eastAsia="Times New Roman"/>
          <w:color w:val="212121"/>
          <w:szCs w:val="24"/>
          <w:shd w:val="clear" w:color="auto" w:fill="FFFFFF"/>
        </w:rPr>
      </w:pPr>
      <w:r w:rsidRPr="006D2A16">
        <w:rPr>
          <w:rFonts w:eastAsia="Times New Roman"/>
          <w:b/>
          <w:color w:val="212121"/>
          <w:szCs w:val="24"/>
          <w:shd w:val="clear" w:color="auto" w:fill="FFFFFF"/>
        </w:rPr>
        <w:t>ΙΩΑΝΝΗΣ ΜΠΑΛΑΦΑΣ:</w:t>
      </w:r>
      <w:r>
        <w:rPr>
          <w:rFonts w:eastAsia="Times New Roman"/>
          <w:b/>
          <w:color w:val="212121"/>
          <w:szCs w:val="24"/>
          <w:shd w:val="clear" w:color="auto" w:fill="FFFFFF"/>
        </w:rPr>
        <w:t xml:space="preserve"> </w:t>
      </w:r>
      <w:r>
        <w:rPr>
          <w:rFonts w:eastAsia="Times New Roman"/>
          <w:color w:val="212121"/>
          <w:szCs w:val="24"/>
          <w:shd w:val="clear" w:color="auto" w:fill="FFFFFF"/>
        </w:rPr>
        <w:t>Ευχαριστώ, κύριε Πρόεδρε.</w:t>
      </w:r>
    </w:p>
    <w:p w14:paraId="6338FA7C" w14:textId="77777777" w:rsidR="00401C51" w:rsidRDefault="00794512">
      <w:pPr>
        <w:spacing w:line="600" w:lineRule="auto"/>
        <w:ind w:firstLine="720"/>
        <w:jc w:val="both"/>
        <w:rPr>
          <w:rFonts w:eastAsia="Times New Roman"/>
          <w:szCs w:val="24"/>
        </w:rPr>
      </w:pPr>
      <w:r>
        <w:rPr>
          <w:rFonts w:eastAsia="Times New Roman"/>
          <w:color w:val="212121"/>
          <w:szCs w:val="24"/>
          <w:shd w:val="clear" w:color="auto" w:fill="FFFFFF"/>
        </w:rPr>
        <w:t xml:space="preserve">Κυρίες και κύριοι συνάδελφοι, παρακολουθώντας αυτές τις δυο μέρες τη συζήτηση, ιδιαίτερα ορισμένες ομιλίες συναδέλφων της Αντιπολίτευσης, νιώθω ότι κινούμαι σε ένα παράλληλο σύμπαν.  </w:t>
      </w:r>
    </w:p>
    <w:p w14:paraId="6338FA7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δικό μου σύμπαν υπάρχουν ερωτήματα, υπάρχουν οι απορίες των πολιτών,</w:t>
      </w:r>
      <w:r>
        <w:rPr>
          <w:rFonts w:eastAsia="Times New Roman" w:cs="Times New Roman"/>
          <w:szCs w:val="24"/>
        </w:rPr>
        <w:t xml:space="preserve"> υπάρχουν οι αγωνίες των πολιτών. Στα δεδομένα της Αντιπολιτεύσεως, της Νέας Δημοκρατίας κύρια, αλλά δυστυχώς και του ΚΙΝΑΛ ορισμένες φορές, υπάρχει μ</w:t>
      </w:r>
      <w:r>
        <w:rPr>
          <w:rFonts w:eastAsia="Times New Roman" w:cs="Times New Roman"/>
          <w:szCs w:val="24"/>
        </w:rPr>
        <w:t>ί</w:t>
      </w:r>
      <w:r>
        <w:rPr>
          <w:rFonts w:eastAsia="Times New Roman" w:cs="Times New Roman"/>
          <w:szCs w:val="24"/>
        </w:rPr>
        <w:t>α μόνιμη καταστροφολογία, υπάρχει μ</w:t>
      </w:r>
      <w:r>
        <w:rPr>
          <w:rFonts w:eastAsia="Times New Roman" w:cs="Times New Roman"/>
          <w:szCs w:val="24"/>
        </w:rPr>
        <w:t>ί</w:t>
      </w:r>
      <w:r>
        <w:rPr>
          <w:rFonts w:eastAsia="Times New Roman" w:cs="Times New Roman"/>
          <w:szCs w:val="24"/>
        </w:rPr>
        <w:t>α μιζέρια, θα έλεγα. Η οικονομία καταρρέει, οι συντάξεις θα έπρεπε να</w:t>
      </w:r>
      <w:r>
        <w:rPr>
          <w:rFonts w:eastAsia="Times New Roman" w:cs="Times New Roman"/>
          <w:szCs w:val="24"/>
        </w:rPr>
        <w:t xml:space="preserve"> είχαν κοπεί από την 1</w:t>
      </w:r>
      <w:r w:rsidRPr="002162F7">
        <w:rPr>
          <w:rFonts w:eastAsia="Times New Roman" w:cs="Times New Roman"/>
          <w:szCs w:val="24"/>
          <w:vertAlign w:val="superscript"/>
        </w:rPr>
        <w:t>η</w:t>
      </w:r>
      <w:r>
        <w:rPr>
          <w:rFonts w:eastAsia="Times New Roman" w:cs="Times New Roman"/>
          <w:szCs w:val="24"/>
        </w:rPr>
        <w:t xml:space="preserve"> Ιανουαρίου, το αφορολόγητο επίσης κ.λπ.. </w:t>
      </w:r>
    </w:p>
    <w:p w14:paraId="6338FA7E" w14:textId="77777777" w:rsidR="00401C51" w:rsidRDefault="00794512">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 Προ</w:t>
      </w:r>
      <w:r>
        <w:rPr>
          <w:rFonts w:eastAsia="Times New Roman" w:cs="Times New Roman"/>
          <w:szCs w:val="24"/>
        </w:rPr>
        <w:t>εδρική Έδρα καταλαμβάνει ο Ε</w:t>
      </w:r>
      <w:r>
        <w:rPr>
          <w:rFonts w:eastAsia="Times New Roman" w:cs="Times New Roman"/>
          <w:szCs w:val="24"/>
        </w:rPr>
        <w:t>΄</w:t>
      </w:r>
      <w:r w:rsidRPr="00090E18">
        <w:rPr>
          <w:rFonts w:eastAsia="Times New Roman" w:cs="Times New Roman"/>
          <w:szCs w:val="24"/>
        </w:rPr>
        <w:t xml:space="preserve"> Αντιπρόεδρος της Βουλής κ. </w:t>
      </w:r>
      <w:r w:rsidRPr="002162F7">
        <w:rPr>
          <w:rFonts w:eastAsia="Times New Roman" w:cs="Times New Roman"/>
          <w:b/>
          <w:szCs w:val="24"/>
        </w:rPr>
        <w:t>ΔΗΜΗΤΡΙΟΣ ΚΡΕΜΑΣΤΙΝΟΣ</w:t>
      </w:r>
      <w:r w:rsidRPr="00090E18">
        <w:rPr>
          <w:rFonts w:eastAsia="Times New Roman" w:cs="Times New Roman"/>
          <w:szCs w:val="24"/>
        </w:rPr>
        <w:t>)</w:t>
      </w:r>
    </w:p>
    <w:p w14:paraId="6338FA7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στην πραγματική κοινωνία, στο δικό μου σύμπαν, οι πολίτες </w:t>
      </w:r>
      <w:r>
        <w:rPr>
          <w:rFonts w:eastAsia="Times New Roman" w:cs="Times New Roman"/>
          <w:szCs w:val="24"/>
        </w:rPr>
        <w:t>ενδιαφέρονται και ρωτούν, για τις πρόσφατες κυβερνητικές αποφάσεις, για τις φοροελαφρύνσεις, την αποκατάσταση των αδικιών. Ρωτάνε για τη δέκατη τρίτη σύνταξη, για το πόσο θα μειωθεί η ΔΕΗ που πληρώνουν, για το πόσο θα μειωθεί ο λογαριασμός τους στα σο</w:t>
      </w:r>
      <w:r>
        <w:rPr>
          <w:rFonts w:eastAsia="Times New Roman" w:cs="Times New Roman"/>
          <w:szCs w:val="24"/>
        </w:rPr>
        <w:t>υ</w:t>
      </w:r>
      <w:r>
        <w:rPr>
          <w:rFonts w:eastAsia="Times New Roman" w:cs="Times New Roman"/>
          <w:szCs w:val="24"/>
        </w:rPr>
        <w:t>περμ</w:t>
      </w:r>
      <w:r>
        <w:rPr>
          <w:rFonts w:eastAsia="Times New Roman" w:cs="Times New Roman"/>
          <w:szCs w:val="24"/>
        </w:rPr>
        <w:t xml:space="preserve">άρκετ. </w:t>
      </w:r>
    </w:p>
    <w:p w14:paraId="6338FA8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Επίσης, ρωτούν για τους μισθούς τους. Οι πολίτες δεν μπορεί να ξεχάσουν, γιατί τους αφορά τους </w:t>
      </w:r>
      <w:r>
        <w:rPr>
          <w:rFonts w:eastAsia="Times New Roman" w:cs="Times New Roman"/>
          <w:szCs w:val="24"/>
        </w:rPr>
        <w:t>ίδιους,</w:t>
      </w:r>
      <w:r>
        <w:rPr>
          <w:rFonts w:eastAsia="Times New Roman" w:cs="Times New Roman"/>
          <w:szCs w:val="24"/>
        </w:rPr>
        <w:t xml:space="preserve"> ότι από τη δική μας Κυβέρνηση αυξήθηκε ο κατώτατος μισθός, καταργήθηκε το αίσχος του υποκατώτατου, δύο μειώσεις που είχαν γίνει μέσα σε ένα βράδυ</w:t>
      </w:r>
      <w:r>
        <w:rPr>
          <w:rFonts w:eastAsia="Times New Roman" w:cs="Times New Roman"/>
          <w:szCs w:val="24"/>
        </w:rPr>
        <w:t>, από τις προηγούμενες κυβερνήσεις το 2012. Δεν ξεχνούν ότι μειώσαμε με αγώνα την ανασφάλιστη και μαύρη εργασία, επικυρώσαμε μ</w:t>
      </w:r>
      <w:r>
        <w:rPr>
          <w:rFonts w:eastAsia="Times New Roman" w:cs="Times New Roman"/>
          <w:szCs w:val="24"/>
        </w:rPr>
        <w:t>ί</w:t>
      </w:r>
      <w:r>
        <w:rPr>
          <w:rFonts w:eastAsia="Times New Roman" w:cs="Times New Roman"/>
          <w:szCs w:val="24"/>
        </w:rPr>
        <w:t>α σειρά από συλλογικές συμβάσεις, προφυλάξαμε τους εργαζόμενους στο μέγιστο δυνατό. Στο παράλληλο, όμως, σύμπαν της Αντιπολίτευση</w:t>
      </w:r>
      <w:r>
        <w:rPr>
          <w:rFonts w:eastAsia="Times New Roman" w:cs="Times New Roman"/>
          <w:szCs w:val="24"/>
        </w:rPr>
        <w:t xml:space="preserve">ς το ερώτημα που κυριαρχεί είναι: «Ναι, αλλά τι έχετε να μας πείτε για τον Μαδούρο;». </w:t>
      </w:r>
    </w:p>
    <w:p w14:paraId="6338FA8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Στην πραγματική κοινωνία οι πολίτες αγωνιούν για τα χρέη που τους πνίγουν. Για αυτό θεσπίζουμε τις εκατόν είκοσι δόσεις προς τα ασφαλιστικά ταμεία, προς τις εφορίες και </w:t>
      </w:r>
      <w:r>
        <w:rPr>
          <w:rFonts w:eastAsia="Times New Roman" w:cs="Times New Roman"/>
          <w:szCs w:val="24"/>
        </w:rPr>
        <w:t>πιστεύουμε ότι έτσι θα πάρει μια βαθιά ανάσα ένα μεγάλο μέρος από τα εκατομμύρια ελληνικά νοικοκυριά. Στο παράλληλο σύμπαν της Αντιπολιτεύσεως, το ερώτημα και η επωδός είναι: «Ναι, αλλά ο Πολάκης καπνίζει και μιλάει απρεπώς».</w:t>
      </w:r>
    </w:p>
    <w:p w14:paraId="6338FA8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οι πολίτες και ιδιαίτερα τα μεσαία στρώματα –στην προκειμένη περίπτωση η μεσαία τάξη- αγωνιούν για την οικονομία. Τα τελευταία χρόνια, όμως, η οικονομία βήμα-βήμα πηγαίνει όλο και πιο θετικά. Έπεσαν τα επιτόκια δανεισμού. Αποπληρώσαμε ένα μεγάλο μέρος του </w:t>
      </w:r>
      <w:r>
        <w:rPr>
          <w:rFonts w:eastAsia="Times New Roman" w:cs="Times New Roman"/>
          <w:szCs w:val="24"/>
        </w:rPr>
        <w:t>χρέους προς το Νομισματικό Ταμείο. Οι εξαγωγές αυξάνονται. Ο τουρισμός μας καλύπτει συνεχή ρεκόρ. Η Αντιπολίτευση περί άλλα τυρβάζει, για να μην αναφέρουμε τα όσα λέει.</w:t>
      </w:r>
    </w:p>
    <w:p w14:paraId="6338FA8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Οι πολίτες –να πάμε σε κάτι πέραν της οικονομίας- βλέπουν τη ρευστότητα και την αστάθει</w:t>
      </w:r>
      <w:r>
        <w:rPr>
          <w:rFonts w:eastAsia="Times New Roman" w:cs="Times New Roman"/>
          <w:szCs w:val="24"/>
        </w:rPr>
        <w:t xml:space="preserve">α στην ευρύτερη περιοχή μας, όχι μόνο στην Τουρκία ή στη Μέση Ανατολή αλλά και σε άλλες περιοχές, σε κραταιές χώρες, όπως τη Μεγάλη Βρετανία και ρωτούν ευλόγως τι κάνουμε για την ασφάλεια της χώρας. </w:t>
      </w:r>
    </w:p>
    <w:p w14:paraId="6338FA8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Εμείς, λοιπόν, για την ασφάλεια της χώρας κάνουμε συμμαχ</w:t>
      </w:r>
      <w:r>
        <w:rPr>
          <w:rFonts w:eastAsia="Times New Roman" w:cs="Times New Roman"/>
          <w:szCs w:val="24"/>
        </w:rPr>
        <w:t xml:space="preserve">ίες, κλείνουμε παλιά μέτωπα, αναβαθμίζουμε τον ρόλο της χώρας μας, κερδίζουμε σε κύρος και αναγνώριση. Στα ζητήματα αυτά μόνος διεθνής συνήγορος συμπαραστάτης, συνομιλητής του κ. Μητσοτάκη είναι ο ανθέλληνας –και μη μου λέτε άλλη έκφραση, έτσι λέγεται στα </w:t>
      </w:r>
      <w:r>
        <w:rPr>
          <w:rFonts w:eastAsia="Times New Roman" w:cs="Times New Roman"/>
          <w:szCs w:val="24"/>
        </w:rPr>
        <w:t>ελληνικά αυτή η στάση και του ’15 και η προχθεσινή- ο κ. Βέμπερ. Η ελληνική γλώσσα είναι σαφής. Όποιος μιλάει ενάντια στα ελληνικά συμφέροντα</w:t>
      </w:r>
      <w:r>
        <w:rPr>
          <w:rFonts w:eastAsia="Times New Roman" w:cs="Times New Roman"/>
          <w:szCs w:val="24"/>
        </w:rPr>
        <w:t>,</w:t>
      </w:r>
      <w:r>
        <w:rPr>
          <w:rFonts w:eastAsia="Times New Roman" w:cs="Times New Roman"/>
          <w:szCs w:val="24"/>
        </w:rPr>
        <w:t xml:space="preserve"> επανειλημμένα</w:t>
      </w:r>
      <w:r>
        <w:rPr>
          <w:rFonts w:eastAsia="Times New Roman" w:cs="Times New Roman"/>
          <w:szCs w:val="24"/>
        </w:rPr>
        <w:t>,</w:t>
      </w:r>
      <w:r>
        <w:rPr>
          <w:rFonts w:eastAsia="Times New Roman" w:cs="Times New Roman"/>
          <w:szCs w:val="24"/>
        </w:rPr>
        <w:t xml:space="preserve"> είναι ανθέλληνας. </w:t>
      </w:r>
    </w:p>
    <w:p w14:paraId="6338FA8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Αντιπολίτευση βέβαια το βιολί τ</w:t>
      </w:r>
      <w:r>
        <w:rPr>
          <w:rFonts w:eastAsia="Times New Roman" w:cs="Times New Roman"/>
          <w:szCs w:val="24"/>
        </w:rPr>
        <w:t>η</w:t>
      </w:r>
      <w:r>
        <w:rPr>
          <w:rFonts w:eastAsia="Times New Roman" w:cs="Times New Roman"/>
          <w:szCs w:val="24"/>
        </w:rPr>
        <w:t>ς: «Ναι, αλλά ο τάδε Υπουργός έχει σχέση με τ</w:t>
      </w:r>
      <w:r>
        <w:rPr>
          <w:rFonts w:eastAsia="Times New Roman" w:cs="Times New Roman"/>
          <w:szCs w:val="24"/>
        </w:rPr>
        <w:t>ον τάδε επιχειρηματία.». Αυτό</w:t>
      </w:r>
      <w:r>
        <w:rPr>
          <w:rFonts w:eastAsia="Times New Roman" w:cs="Times New Roman"/>
          <w:szCs w:val="24"/>
        </w:rPr>
        <w:t>ς</w:t>
      </w:r>
      <w:r>
        <w:rPr>
          <w:rFonts w:eastAsia="Times New Roman" w:cs="Times New Roman"/>
          <w:szCs w:val="24"/>
        </w:rPr>
        <w:t xml:space="preserve"> που επιχορήγησε το συνέδριο που παρευρέθηκε και ομίλησε περί δώρο</w:t>
      </w:r>
      <w:r>
        <w:rPr>
          <w:rFonts w:eastAsia="Times New Roman" w:cs="Times New Roman"/>
          <w:szCs w:val="24"/>
        </w:rPr>
        <w:t>υ</w:t>
      </w:r>
      <w:r>
        <w:rPr>
          <w:rFonts w:eastAsia="Times New Roman" w:cs="Times New Roman"/>
          <w:szCs w:val="24"/>
        </w:rPr>
        <w:t xml:space="preserve"> Χριστουγέννων ο κ. Μητσοτάκης στην Κύπρο πριν από λίγες εβδομάδες. </w:t>
      </w:r>
    </w:p>
    <w:p w14:paraId="6338FA8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εμείς για όλα αυτά καλούμε σε διάλογο, αλλά με επιχειρήματα. </w:t>
      </w:r>
    </w:p>
    <w:p w14:paraId="6338FA8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Πρόεδρός μα</w:t>
      </w:r>
      <w:r>
        <w:rPr>
          <w:rFonts w:eastAsia="Times New Roman" w:cs="Times New Roman"/>
          <w:szCs w:val="24"/>
        </w:rPr>
        <w:t xml:space="preserve">ς, ο Πρωθυπουργός Αλέξης Τσίπρας μάλιστα κατ’ επανάληψη έκανε πρόσκληση προς τον κ. Μητσοτάκη να συζητήσουν ενώπιος ενωπίω μπροστά στον κόσμο, αυτό που ονομάζουμε </w:t>
      </w:r>
      <w:r>
        <w:rPr>
          <w:rFonts w:eastAsia="Times New Roman" w:cs="Times New Roman"/>
          <w:szCs w:val="24"/>
          <w:lang w:val="en-US"/>
        </w:rPr>
        <w:t>debate</w:t>
      </w:r>
      <w:r>
        <w:rPr>
          <w:rFonts w:eastAsia="Times New Roman" w:cs="Times New Roman"/>
          <w:szCs w:val="24"/>
        </w:rPr>
        <w:t xml:space="preserve"> και ο κόσμος μετά από τη συζήτηση να βγάλει τα δικά του συμπεράσματα. Όσο το απεδέχθη </w:t>
      </w:r>
      <w:r>
        <w:rPr>
          <w:rFonts w:eastAsia="Times New Roman" w:cs="Times New Roman"/>
          <w:szCs w:val="24"/>
        </w:rPr>
        <w:t xml:space="preserve">και το ακούσατε, τόσο το άκουσα και εγώ. </w:t>
      </w:r>
    </w:p>
    <w:p w14:paraId="6338FA8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Δυστυχώς, ο διάλογος –ας το ονομάσουμε έτσι- με την Αντιπολίτευση γίνεται κάπως έτσι, ιδιαίτερα την Αξιωματική Αντιπολίτευση. Είναι κατανοητό γιατί το κάνουν, διότι όταν η συζήτηση μπαίνει σε θέματα ουσίας, τότε στ</w:t>
      </w:r>
      <w:r>
        <w:rPr>
          <w:rFonts w:eastAsia="Times New Roman" w:cs="Times New Roman"/>
          <w:szCs w:val="24"/>
        </w:rPr>
        <w:t>η Νέα Δημοκρατία τους ξεφεύγουν –αν τους ξεφεύγουν- πράγματα που θα ήθελαν να κρύψουν. Παραδείγματος χάρ</w:t>
      </w:r>
      <w:r>
        <w:rPr>
          <w:rFonts w:eastAsia="Times New Roman" w:cs="Times New Roman"/>
          <w:szCs w:val="24"/>
        </w:rPr>
        <w:t>ιν</w:t>
      </w:r>
      <w:r>
        <w:rPr>
          <w:rFonts w:eastAsia="Times New Roman" w:cs="Times New Roman"/>
          <w:szCs w:val="24"/>
        </w:rPr>
        <w:t>, τους ξεφεύγει –διερωτώμαι- η πλήρης ιδιωτικοποίηση του ασφαλιστικού και μάλιστα το παρομοίασαν –πού το σκεφθήκαν άραγε;- με το ασφαλιστικό του Πινοσ</w:t>
      </w:r>
      <w:r>
        <w:rPr>
          <w:rFonts w:eastAsia="Times New Roman" w:cs="Times New Roman"/>
          <w:szCs w:val="24"/>
        </w:rPr>
        <w:t xml:space="preserve">έτ, </w:t>
      </w:r>
      <w:r>
        <w:rPr>
          <w:rFonts w:eastAsia="Times New Roman" w:cs="Times New Roman"/>
          <w:szCs w:val="24"/>
        </w:rPr>
        <w:t>εκείνου</w:t>
      </w:r>
      <w:r>
        <w:rPr>
          <w:rFonts w:eastAsia="Times New Roman" w:cs="Times New Roman"/>
          <w:szCs w:val="24"/>
        </w:rPr>
        <w:t xml:space="preserve"> του στυγερού δικτάτορα της Χιλής; Τους ξεφεύγει η κατάργηση του δώρου Χριστουγέννων, όπως είπε ο κ. Μητσοτάκης επί λέξει στο συνέδριο της Κύπρου. Τους ξεφεύγει η αντικατάσταση της επιδότησης ανεργίας με την επιδότηση των εργοδοτών, διότι </w:t>
      </w:r>
      <w:r>
        <w:rPr>
          <w:rFonts w:eastAsia="Times New Roman" w:cs="Times New Roman"/>
          <w:szCs w:val="24"/>
        </w:rPr>
        <w:t>«</w:t>
      </w:r>
      <w:r>
        <w:rPr>
          <w:rFonts w:eastAsia="Times New Roman" w:cs="Times New Roman"/>
          <w:szCs w:val="24"/>
        </w:rPr>
        <w:t xml:space="preserve">όταν </w:t>
      </w:r>
      <w:r>
        <w:rPr>
          <w:rFonts w:eastAsia="Times New Roman" w:cs="Times New Roman"/>
          <w:szCs w:val="24"/>
        </w:rPr>
        <w:t>επιδοτείται ο άνεργος γίνεται τεμπέλης</w:t>
      </w:r>
      <w:r>
        <w:rPr>
          <w:rFonts w:eastAsia="Times New Roman" w:cs="Times New Roman"/>
          <w:szCs w:val="24"/>
        </w:rPr>
        <w:t>»</w:t>
      </w:r>
      <w:r>
        <w:rPr>
          <w:rFonts w:eastAsia="Times New Roman" w:cs="Times New Roman"/>
          <w:szCs w:val="24"/>
        </w:rPr>
        <w:t xml:space="preserve">. Τους ξεφεύγει ότι το οκτάωρο είναι </w:t>
      </w:r>
      <w:r>
        <w:rPr>
          <w:rFonts w:eastAsia="Times New Roman" w:cs="Times New Roman"/>
          <w:szCs w:val="24"/>
        </w:rPr>
        <w:t>«</w:t>
      </w:r>
      <w:r>
        <w:rPr>
          <w:rFonts w:eastAsia="Times New Roman" w:cs="Times New Roman"/>
          <w:szCs w:val="24"/>
        </w:rPr>
        <w:t>ξεπερασμένο</w:t>
      </w:r>
      <w:r>
        <w:rPr>
          <w:rFonts w:eastAsia="Times New Roman" w:cs="Times New Roman"/>
          <w:szCs w:val="24"/>
        </w:rPr>
        <w:t>»</w:t>
      </w:r>
      <w:r>
        <w:rPr>
          <w:rFonts w:eastAsia="Times New Roman" w:cs="Times New Roman"/>
          <w:szCs w:val="24"/>
        </w:rPr>
        <w:t xml:space="preserve">. Εμπρός, λοιπόν, για δώδεκα ώρες δουλειά. Γενικά, οι συνάδελφοι της Νέας Δημοκρατίας είναι –ας τους ονομάσουμε- μαρτυριάρηδες. </w:t>
      </w:r>
    </w:p>
    <w:p w14:paraId="6338FA8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Είναι χαρακτηριστική από αυτή την άποψ</w:t>
      </w:r>
      <w:r>
        <w:rPr>
          <w:rFonts w:eastAsia="Times New Roman" w:cs="Times New Roman"/>
          <w:szCs w:val="24"/>
        </w:rPr>
        <w:t>η και η αμηχανία των αντιπολιτευόμενων μέσων μαζικής ενημέρωσης που προσπαθούν να εξαφανίσουν και όταν δεν μπορούν να εξαφανίσουν, έστω να υποβαθμίσουν, τα θετικά μέτρα της Κυβέρνησης, προτάσσοντας ταυτόχρονα μ</w:t>
      </w:r>
      <w:r>
        <w:rPr>
          <w:rFonts w:eastAsia="Times New Roman" w:cs="Times New Roman"/>
          <w:szCs w:val="24"/>
        </w:rPr>
        <w:t>ί</w:t>
      </w:r>
      <w:r>
        <w:rPr>
          <w:rFonts w:eastAsia="Times New Roman" w:cs="Times New Roman"/>
          <w:szCs w:val="24"/>
        </w:rPr>
        <w:t xml:space="preserve">α καταστροφολογία, η οποία όμως δυστυχώς για </w:t>
      </w:r>
      <w:r>
        <w:rPr>
          <w:rFonts w:eastAsia="Times New Roman" w:cs="Times New Roman"/>
          <w:szCs w:val="24"/>
        </w:rPr>
        <w:t xml:space="preserve">αυτούς συνεχώς δεν επαληθεύεται, διαψεύδεται. </w:t>
      </w:r>
    </w:p>
    <w:p w14:paraId="6338FA8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κόφτης δεν ενεργοποιήθηκε. Χριστούγεννα γιορτάσαμε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κόπηκαν οι συντάξεις το Γενάρη</w:t>
      </w:r>
      <w:r>
        <w:rPr>
          <w:rFonts w:eastAsia="Times New Roman" w:cs="Times New Roman"/>
          <w:szCs w:val="24"/>
        </w:rPr>
        <w:t>. Η</w:t>
      </w:r>
      <w:r>
        <w:rPr>
          <w:rFonts w:eastAsia="Times New Roman" w:cs="Times New Roman"/>
          <w:szCs w:val="24"/>
        </w:rPr>
        <w:t xml:space="preserve"> οικονομία αναπτύσσεται και ο κ. Μητσοτάκης, αφού ο Πρωθυπουργός </w:t>
      </w:r>
      <w:r>
        <w:rPr>
          <w:rFonts w:eastAsia="Times New Roman" w:cs="Times New Roman"/>
          <w:szCs w:val="24"/>
        </w:rPr>
        <w:t>εξήγγειλε</w:t>
      </w:r>
      <w:r>
        <w:rPr>
          <w:rFonts w:eastAsia="Times New Roman" w:cs="Times New Roman"/>
          <w:szCs w:val="24"/>
        </w:rPr>
        <w:t xml:space="preserve"> ότι το αφορολόγητο δεν θα μειωθεί, θυμήθηκε</w:t>
      </w:r>
      <w:r>
        <w:rPr>
          <w:rFonts w:eastAsia="Times New Roman" w:cs="Times New Roman"/>
          <w:szCs w:val="24"/>
        </w:rPr>
        <w:t xml:space="preserve"> τώρα –και όχι μ</w:t>
      </w:r>
      <w:r>
        <w:rPr>
          <w:rFonts w:eastAsia="Times New Roman" w:cs="Times New Roman"/>
          <w:szCs w:val="24"/>
        </w:rPr>
        <w:t>ί</w:t>
      </w:r>
      <w:r>
        <w:rPr>
          <w:rFonts w:eastAsia="Times New Roman" w:cs="Times New Roman"/>
          <w:szCs w:val="24"/>
        </w:rPr>
        <w:t>α βδομάδα πριν ή μ</w:t>
      </w:r>
      <w:r>
        <w:rPr>
          <w:rFonts w:eastAsia="Times New Roman" w:cs="Times New Roman"/>
          <w:szCs w:val="24"/>
        </w:rPr>
        <w:t>ί</w:t>
      </w:r>
      <w:r>
        <w:rPr>
          <w:rFonts w:eastAsia="Times New Roman" w:cs="Times New Roman"/>
          <w:szCs w:val="24"/>
        </w:rPr>
        <w:t xml:space="preserve">α μέρα πριν- να μιλήσει για τροπολογία </w:t>
      </w:r>
      <w:r>
        <w:rPr>
          <w:rFonts w:eastAsia="Times New Roman" w:cs="Times New Roman"/>
          <w:szCs w:val="24"/>
        </w:rPr>
        <w:t>για</w:t>
      </w:r>
      <w:r>
        <w:rPr>
          <w:rFonts w:eastAsia="Times New Roman" w:cs="Times New Roman"/>
          <w:szCs w:val="24"/>
        </w:rPr>
        <w:t xml:space="preserve"> το αφορολόγητο</w:t>
      </w:r>
      <w:r>
        <w:rPr>
          <w:rFonts w:eastAsia="Times New Roman" w:cs="Times New Roman"/>
          <w:szCs w:val="24"/>
        </w:rPr>
        <w:t>.</w:t>
      </w:r>
      <w:r>
        <w:rPr>
          <w:rFonts w:eastAsia="Times New Roman" w:cs="Times New Roman"/>
          <w:szCs w:val="24"/>
        </w:rPr>
        <w:t xml:space="preserve"> </w:t>
      </w:r>
    </w:p>
    <w:p w14:paraId="6338FA8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Είναι σαφές, λοιπόν, ότι κάποιους δεν τους συμφέρει η συζήτηση επί της ουσίας. Θέλουν απλά καβγάδες, τσαμπουκάδες, ένταση και αντισυγκεντρώσεις. Δεν αντέχουν τη</w:t>
      </w:r>
      <w:r>
        <w:rPr>
          <w:rFonts w:eastAsia="Times New Roman" w:cs="Times New Roman"/>
          <w:szCs w:val="24"/>
        </w:rPr>
        <w:t xml:space="preserve">ν ήρεμη συζήτηση για το τι φταίει, ποιοι φταίνε κ.λπ.. </w:t>
      </w:r>
    </w:p>
    <w:p w14:paraId="6338FA8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Τελειώνοντας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μείς θα επιμείνουμε στο να προτάσσουμε το πρόγραμμά μας. Θα επιμείνουμε να αποκαλύπτουμε τις ευθύνες των κομμάτων και των προσώπων που κυβέρνησαν τις προηγούμενες δεκαετίες. Θα επιμείνο</w:t>
      </w:r>
      <w:r>
        <w:rPr>
          <w:rFonts w:eastAsia="Times New Roman" w:cs="Times New Roman"/>
          <w:szCs w:val="24"/>
        </w:rPr>
        <w:t xml:space="preserve">υμε να οικοδομούμε τη συμμαχία των προοδευτικών δυνάμεων στην Ελλάδα και την Ευρώπη. </w:t>
      </w:r>
    </w:p>
    <w:p w14:paraId="6338FA8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Όσοι επιμένουν να επενδύουν στην ένταση και στον λαϊκισμό, θα μείνουν –θυμηθείτε το αυτό- έκπληκτοι το βράδυ των εκλογών. Κάποιοι Έλληνες, κάποιοι συμπολίτες μας, συμπατρ</w:t>
      </w:r>
      <w:r>
        <w:rPr>
          <w:rFonts w:eastAsia="Times New Roman" w:cs="Times New Roman"/>
          <w:szCs w:val="24"/>
        </w:rPr>
        <w:t xml:space="preserve">ιώτες μας, μπορεί να παρακολουθούν χωρίς να σχολιάζουν το κρεσέντο της Αντιπολίτευσης, αλλά να είστε βέβαιοι ότι θα μιλήσουν και θα μιλήσουν όπως πρέπει και όταν πρέπει. </w:t>
      </w:r>
    </w:p>
    <w:p w14:paraId="6338FA8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338FA8F" w14:textId="77777777" w:rsidR="00401C51" w:rsidRDefault="0079451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6338FA90" w14:textId="77777777" w:rsidR="00401C51" w:rsidRDefault="00794512">
      <w:pPr>
        <w:spacing w:line="600" w:lineRule="auto"/>
        <w:ind w:firstLine="720"/>
        <w:jc w:val="both"/>
        <w:rPr>
          <w:rFonts w:eastAsia="Times New Roman" w:cs="Times New Roman"/>
        </w:rPr>
      </w:pPr>
      <w:r w:rsidRPr="004F34C7">
        <w:rPr>
          <w:rFonts w:eastAsia="Times New Roman" w:cs="Times New Roman"/>
          <w:b/>
          <w:szCs w:val="24"/>
        </w:rPr>
        <w:t>ΠΡΟΕΔΡΕΥΩΝ (Δημήτριος Κρε</w:t>
      </w:r>
      <w:r w:rsidRPr="004F34C7">
        <w:rPr>
          <w:rFonts w:eastAsia="Times New Roman" w:cs="Times New Roman"/>
          <w:b/>
          <w:szCs w:val="24"/>
        </w:rPr>
        <w:t>μαστινός):</w:t>
      </w:r>
      <w:r w:rsidRPr="004F34C7">
        <w:rPr>
          <w:rFonts w:eastAsia="Times New Roman" w:cs="Times New Roman"/>
          <w:szCs w:val="24"/>
        </w:rPr>
        <w:t xml:space="preserve"> </w:t>
      </w:r>
      <w:r w:rsidRPr="00111BFF">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w:t>
      </w:r>
      <w:r w:rsidRPr="00111BFF">
        <w:rPr>
          <w:rFonts w:eastAsia="Times New Roman" w:cs="Times New Roman"/>
        </w:rPr>
        <w:t xml:space="preserve">τηρίου και τον τρόπο οργάνωσης και λειτουργίας της Βουλής, </w:t>
      </w:r>
      <w:r>
        <w:rPr>
          <w:rFonts w:eastAsia="Times New Roman" w:cs="Times New Roman"/>
        </w:rPr>
        <w:t xml:space="preserve">σαράντα </w:t>
      </w:r>
      <w:r w:rsidRPr="00111BFF">
        <w:rPr>
          <w:rFonts w:eastAsia="Times New Roman" w:cs="Times New Roman"/>
        </w:rPr>
        <w:t xml:space="preserve">μαθητές και μαθήτριες και </w:t>
      </w:r>
      <w:r>
        <w:rPr>
          <w:rFonts w:eastAsia="Times New Roman" w:cs="Times New Roman"/>
        </w:rPr>
        <w:t xml:space="preserve">επτά </w:t>
      </w:r>
      <w:r w:rsidRPr="00111BFF">
        <w:rPr>
          <w:rFonts w:eastAsia="Times New Roman" w:cs="Times New Roman"/>
        </w:rPr>
        <w:t>εκπ</w:t>
      </w:r>
      <w:r>
        <w:rPr>
          <w:rFonts w:eastAsia="Times New Roman" w:cs="Times New Roman"/>
        </w:rPr>
        <w:t xml:space="preserve">αιδευτικοί συνοδοί τους από το </w:t>
      </w:r>
      <w:r w:rsidRPr="00111BFF">
        <w:rPr>
          <w:rFonts w:eastAsia="Times New Roman" w:cs="Times New Roman"/>
        </w:rPr>
        <w:t>2</w:t>
      </w:r>
      <w:r w:rsidRPr="00111BFF">
        <w:rPr>
          <w:rFonts w:eastAsia="Times New Roman" w:cs="Times New Roman"/>
          <w:vertAlign w:val="superscript"/>
        </w:rPr>
        <w:t>ο</w:t>
      </w:r>
      <w:r w:rsidRPr="00111BFF">
        <w:rPr>
          <w:rFonts w:eastAsia="Times New Roman" w:cs="Times New Roman"/>
        </w:rPr>
        <w:t xml:space="preserve"> Δημοτικό Σχολείο Κ</w:t>
      </w:r>
      <w:r>
        <w:rPr>
          <w:rFonts w:eastAsia="Times New Roman" w:cs="Times New Roman"/>
        </w:rPr>
        <w:t>άρλας Ρυζομύλου Μαγνησίας και το 2</w:t>
      </w:r>
      <w:r w:rsidRPr="002162F7">
        <w:rPr>
          <w:rFonts w:eastAsia="Times New Roman" w:cs="Times New Roman"/>
          <w:vertAlign w:val="superscript"/>
        </w:rPr>
        <w:t>ο</w:t>
      </w:r>
      <w:r>
        <w:rPr>
          <w:rFonts w:eastAsia="Times New Roman" w:cs="Times New Roman"/>
        </w:rPr>
        <w:t xml:space="preserve"> Δημοτικό Σχολείο Μύρινας Λήμνου. </w:t>
      </w:r>
    </w:p>
    <w:p w14:paraId="6338FA91" w14:textId="77777777" w:rsidR="00401C51" w:rsidRDefault="00794512">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6338FA92" w14:textId="77777777" w:rsidR="00401C51" w:rsidRDefault="00794512">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6338FA93" w14:textId="77777777" w:rsidR="00401C51" w:rsidRDefault="00794512">
      <w:pPr>
        <w:spacing w:line="600" w:lineRule="auto"/>
        <w:ind w:firstLine="720"/>
        <w:jc w:val="both"/>
        <w:rPr>
          <w:rFonts w:eastAsia="Times New Roman" w:cs="Times New Roman"/>
        </w:rPr>
      </w:pPr>
      <w:r>
        <w:rPr>
          <w:rFonts w:eastAsia="Times New Roman" w:cs="Times New Roman"/>
          <w:szCs w:val="24"/>
        </w:rPr>
        <w:t>Ο κ. Μπαργιώτας από τη Δημοκρατική Συμπαράταξη έχει τον λόγο.</w:t>
      </w:r>
    </w:p>
    <w:p w14:paraId="6338FA94"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6338FA9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αρχίσω επισημαίνοντας και εγώ ότι η χθεσινή εικόνα της Βουλή</w:t>
      </w:r>
      <w:r>
        <w:rPr>
          <w:rFonts w:eastAsia="Times New Roman" w:cs="Times New Roman"/>
          <w:szCs w:val="24"/>
        </w:rPr>
        <w:t>ς, η χθεσινή αντιπαράθεση του Πρωθυπουργού και του Αρχηγού της Αξιωματικής Αντιπολίτευσης ήταν μ</w:t>
      </w:r>
      <w:r>
        <w:rPr>
          <w:rFonts w:eastAsia="Times New Roman" w:cs="Times New Roman"/>
          <w:szCs w:val="24"/>
        </w:rPr>
        <w:t>ί</w:t>
      </w:r>
      <w:r>
        <w:rPr>
          <w:rFonts w:eastAsia="Times New Roman" w:cs="Times New Roman"/>
          <w:szCs w:val="24"/>
        </w:rPr>
        <w:t>α απαράδεκτη εικόνα ξεπεσμού, όπως πολύ σωστά επεσήμανε η Πρόεδρος του Κινήματος Αλλαγής αμέσως μετά «μ</w:t>
      </w:r>
      <w:r>
        <w:rPr>
          <w:rFonts w:eastAsia="Times New Roman" w:cs="Times New Roman"/>
          <w:szCs w:val="24"/>
        </w:rPr>
        <w:t>ί</w:t>
      </w:r>
      <w:r>
        <w:rPr>
          <w:rFonts w:eastAsia="Times New Roman" w:cs="Times New Roman"/>
          <w:szCs w:val="24"/>
        </w:rPr>
        <w:t>α εικόνα πεζοδρομίου». Σε κάθε περίπτωση, ήταν μ</w:t>
      </w:r>
      <w:r>
        <w:rPr>
          <w:rFonts w:eastAsia="Times New Roman" w:cs="Times New Roman"/>
          <w:szCs w:val="24"/>
        </w:rPr>
        <w:t>ί</w:t>
      </w:r>
      <w:r>
        <w:rPr>
          <w:rFonts w:eastAsia="Times New Roman" w:cs="Times New Roman"/>
          <w:szCs w:val="24"/>
        </w:rPr>
        <w:t>α εικό</w:t>
      </w:r>
      <w:r>
        <w:rPr>
          <w:rFonts w:eastAsia="Times New Roman" w:cs="Times New Roman"/>
          <w:szCs w:val="24"/>
        </w:rPr>
        <w:t xml:space="preserve">να προσβλητική για τους ίδιους, για το Κοινοβούλιο και για τη χώρα ολόκληρη. </w:t>
      </w:r>
    </w:p>
    <w:p w14:paraId="6338FA9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Βλέπετε μέσα στην κρίση ο ελληνικός λαός περιμένει από τη Βουλή, από τα κόμματα, από τους πολιτικούς του εκπροσώπους ένα νέο πολιτικό ήθος. Χρειάζεται ένας νέος τρόπος άσκησης τη</w:t>
      </w:r>
      <w:r>
        <w:rPr>
          <w:rFonts w:eastAsia="Times New Roman" w:cs="Times New Roman"/>
          <w:szCs w:val="24"/>
        </w:rPr>
        <w:t>ς πολιτικής. Από αυτή την άποψη, η πρόταση μομφής ενάντια στον κ. Πολάκη ήταν μ</w:t>
      </w:r>
      <w:r>
        <w:rPr>
          <w:rFonts w:eastAsia="Times New Roman" w:cs="Times New Roman"/>
          <w:szCs w:val="24"/>
        </w:rPr>
        <w:t>ί</w:t>
      </w:r>
      <w:r>
        <w:rPr>
          <w:rFonts w:eastAsia="Times New Roman" w:cs="Times New Roman"/>
          <w:szCs w:val="24"/>
        </w:rPr>
        <w:t>α εξαιρετική ευκαιρία, όχι για να καταδικαστεί ο αψύς κ. Πολάκης, αλλά για να καταδικαστεί η αντίληψη που κρύβεται πίσω από τις πρακτικές του: η περιφρόνηση των θεσμών, η υπονό</w:t>
      </w:r>
      <w:r>
        <w:rPr>
          <w:rFonts w:eastAsia="Times New Roman" w:cs="Times New Roman"/>
          <w:szCs w:val="24"/>
        </w:rPr>
        <w:t>μευση της δικαιοσύνης από την εκτελεστική εξουσία, η τακτική της δολοφονίας χαρακτήρων, ο αδυσώπητος λαϊκισμός με μ</w:t>
      </w:r>
      <w:r>
        <w:rPr>
          <w:rFonts w:eastAsia="Times New Roman" w:cs="Times New Roman"/>
          <w:szCs w:val="24"/>
        </w:rPr>
        <w:t>ί</w:t>
      </w:r>
      <w:r>
        <w:rPr>
          <w:rFonts w:eastAsia="Times New Roman" w:cs="Times New Roman"/>
          <w:szCs w:val="24"/>
        </w:rPr>
        <w:t xml:space="preserve">α κουβέντα που περικλείουν αυτού του τύπου συμπεριφορές. </w:t>
      </w:r>
    </w:p>
    <w:p w14:paraId="6338FA9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αλήθεια, όμως, είναι όπως φάνηκε εδώ και όπως γνωρίζουμε σιγά-σιγά, ο κ. Πολάκης</w:t>
      </w:r>
      <w:r>
        <w:rPr>
          <w:rFonts w:eastAsia="Times New Roman" w:cs="Times New Roman"/>
          <w:szCs w:val="24"/>
        </w:rPr>
        <w:t xml:space="preserve"> δεν είναι μόνος του. Εκφράζει με τον πιο ωμό και ξεκάθαρο τρόπο, με ένα τρόπο αν θέλετε πρωτόγονο, μ</w:t>
      </w:r>
      <w:r>
        <w:rPr>
          <w:rFonts w:eastAsia="Times New Roman" w:cs="Times New Roman"/>
          <w:szCs w:val="24"/>
        </w:rPr>
        <w:t>ί</w:t>
      </w:r>
      <w:r>
        <w:rPr>
          <w:rFonts w:eastAsia="Times New Roman" w:cs="Times New Roman"/>
          <w:szCs w:val="24"/>
        </w:rPr>
        <w:t xml:space="preserve">α πολιτική και ηθική αντίληψη που διατρέχει ολόκληρη την Κυβέρνηση, με ή χωρίς τον κ. Καμμένο. </w:t>
      </w:r>
    </w:p>
    <w:p w14:paraId="6338FA9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Ήταν ή δεν ήταν χθες ο κ. Τσίπρας εκατό τοις εκατό Πολάκης</w:t>
      </w:r>
      <w:r>
        <w:rPr>
          <w:rFonts w:eastAsia="Times New Roman" w:cs="Times New Roman"/>
          <w:szCs w:val="24"/>
        </w:rPr>
        <w:t xml:space="preserve"> στη συμπεριφορά του και στην τοποθέτησή του; Ακόμη και τον κ. Κυμπουρόπουλο τον αποκάλεσε περιφερόμενη γλάστρα. Αλήθεια, θα διαφοροποιηθεί κανείς από τα πρωτοκλασάτα στελέχη του ΣΥΡΙΖΑ που έσπευσαν να καταδικάσουν τον κ. Πολάκη για πολύ λιγότερα από αυτό </w:t>
      </w:r>
      <w:r>
        <w:rPr>
          <w:rFonts w:eastAsia="Times New Roman" w:cs="Times New Roman"/>
          <w:szCs w:val="24"/>
        </w:rPr>
        <w:t>ή όταν μιλάει ο Αρχηγός είναι όλα καλά;</w:t>
      </w:r>
    </w:p>
    <w:p w14:paraId="6338FA9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Ας είμαστε ειλικρινείς. Ο κ. Τσίπρας καλύπτει τον κ. Πολάκη, επειδή συμφωνούν πολιτικά στη γραμμή του λαϊκισμού, του διχασμού, της διαρκούς διάβρωσης των θεσμών και της υπονόμευσης της ίδιας της </w:t>
      </w:r>
      <w:r>
        <w:rPr>
          <w:rFonts w:eastAsia="Times New Roman" w:cs="Times New Roman"/>
          <w:szCs w:val="24"/>
        </w:rPr>
        <w:t>δ</w:t>
      </w:r>
      <w:r>
        <w:rPr>
          <w:rFonts w:eastAsia="Times New Roman" w:cs="Times New Roman"/>
          <w:szCs w:val="24"/>
        </w:rPr>
        <w:t>ημοκρατίας μας. Οι σ</w:t>
      </w:r>
      <w:r>
        <w:rPr>
          <w:rFonts w:eastAsia="Times New Roman" w:cs="Times New Roman"/>
          <w:szCs w:val="24"/>
        </w:rPr>
        <w:t>τάσεις και οι πολιτικές αυτού του τύπου δεν είναι μόνο του κ. Πολάκη.</w:t>
      </w:r>
    </w:p>
    <w:p w14:paraId="6338FA9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Δυστυχώς, σε αυτή την εικόνα προστίθεται και η Νέα Δημοκρατία, η οποία φαίνεται ότι αγωνιά να μην κατηγορηθεί ότι υστερεί σε λαϊκισμό, να μην κατηγορηθεί ότι υστερεί στη λασπομαχία. Έτσι</w:t>
      </w:r>
      <w:r>
        <w:rPr>
          <w:rFonts w:eastAsia="Times New Roman" w:cs="Times New Roman"/>
          <w:szCs w:val="24"/>
        </w:rPr>
        <w:t>, για να παραφράσω και εγώ έναν ποιητή, τον Μποστ -χθες είδαμε αυτό που θα περιέγραφε και ο ίδιος- «αργότερα αμφότερα συγκρούστηκαν δ</w:t>
      </w:r>
      <w:r>
        <w:rPr>
          <w:rFonts w:eastAsia="Times New Roman" w:cs="Times New Roman"/>
          <w:szCs w:val="24"/>
        </w:rPr>
        <w:t>ύ</w:t>
      </w:r>
      <w:r>
        <w:rPr>
          <w:rFonts w:eastAsia="Times New Roman" w:cs="Times New Roman"/>
          <w:szCs w:val="24"/>
        </w:rPr>
        <w:t>ο κότερα στη Βουλή».</w:t>
      </w:r>
    </w:p>
    <w:p w14:paraId="6338FA9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Πραγματικά, πολύ κακή εικόνα, η οποία δυστυχώς δεν είναι για γέλια. Μακάρι να ήταν! Θα σας διάβαζα ολ</w:t>
      </w:r>
      <w:r>
        <w:rPr>
          <w:rFonts w:eastAsia="Times New Roman" w:cs="Times New Roman"/>
          <w:szCs w:val="24"/>
        </w:rPr>
        <w:t>όκληρο τον Μποστ σε αυτή την περίπτωση.</w:t>
      </w:r>
    </w:p>
    <w:p w14:paraId="6338FA9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Βέβαια, υπάρχει και δεύτερος λόγος για τον οποίο ο κ. Τσίπρας μετέτρεψε αυτή τη συζήτηση σε ψήφο εμπιστοσύνης. Αποφάσισε, απ’ ό,τι δείχνει, να περάσει σε ένα είδος εαρινής αντεπίθεσης. Πληγωμένος από το γεγονός ότι δ</w:t>
      </w:r>
      <w:r>
        <w:rPr>
          <w:rFonts w:eastAsia="Times New Roman" w:cs="Times New Roman"/>
          <w:szCs w:val="24"/>
        </w:rPr>
        <w:t>εν στέριωσαν οι γέφυρες που προσπάθησε να στήσει, πληγωμένος από τη συζήτηση στο Μάτι και με τη λαϊκή δυσφορία να κορυφώνεται σιγά-σιγά, επιχείρησε μ</w:t>
      </w:r>
      <w:r>
        <w:rPr>
          <w:rFonts w:eastAsia="Times New Roman" w:cs="Times New Roman"/>
          <w:szCs w:val="24"/>
        </w:rPr>
        <w:t>ί</w:t>
      </w:r>
      <w:r>
        <w:rPr>
          <w:rFonts w:eastAsia="Times New Roman" w:cs="Times New Roman"/>
          <w:szCs w:val="24"/>
        </w:rPr>
        <w:t>α φυγή προς τα μπρος, χρησιμοποιώντας το άλλο μεγάλο μέσο του λαϊκισμού, που είναι η παροχολογία.</w:t>
      </w:r>
    </w:p>
    <w:p w14:paraId="6338FA9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Ήρθε, λο</w:t>
      </w:r>
      <w:r>
        <w:rPr>
          <w:rFonts w:eastAsia="Times New Roman" w:cs="Times New Roman"/>
          <w:szCs w:val="24"/>
        </w:rPr>
        <w:t>ιπόν, στη Βουλή, αφού πρώτα πέρασε από το Ζάππειο, να απαγγείλει για μ</w:t>
      </w:r>
      <w:r>
        <w:rPr>
          <w:rFonts w:eastAsia="Times New Roman" w:cs="Times New Roman"/>
          <w:szCs w:val="24"/>
        </w:rPr>
        <w:t>ί</w:t>
      </w:r>
      <w:r>
        <w:rPr>
          <w:rFonts w:eastAsia="Times New Roman" w:cs="Times New Roman"/>
          <w:szCs w:val="24"/>
        </w:rPr>
        <w:t>α ακόμη φορά το γνωστό σενάριο «Η Κυβέρνηση Εθνικής Σωτηρίας». Το θυμάστε; Άρεσε πολύ στον κ. Καμμένο ο όρος το πρώτο εξάμηνο της διακυβέρνησης.</w:t>
      </w:r>
    </w:p>
    <w:p w14:paraId="6338FA9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Έβγαλε τη χώρα, λοιπόν, από τα μνημόνια </w:t>
      </w:r>
      <w:r>
        <w:rPr>
          <w:rFonts w:eastAsia="Times New Roman" w:cs="Times New Roman"/>
          <w:szCs w:val="24"/>
        </w:rPr>
        <w:t>και από εδώ και πέρα θα μοιράζει επιδόματα και αυξήσεις και θα τρώμε όλοι με χρυσά κουτάλια. Αυτό δεν είναι ξαναζεσταμένο φαγητό, αυτό είναι ξινισμένο φαγητό, μια και το σενάριο παίζει χωρίς αποτέλεσμα εδώ και πολύ-πολύ καιρό.</w:t>
      </w:r>
    </w:p>
    <w:p w14:paraId="6338FA9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Άλλωστε, ο κύριος Πρωθυπουργό</w:t>
      </w:r>
      <w:r>
        <w:rPr>
          <w:rFonts w:eastAsia="Times New Roman" w:cs="Times New Roman"/>
          <w:szCs w:val="24"/>
        </w:rPr>
        <w:t>ς πανηγυρίζει για τη λύση προβλημάτων τα οποία δεν θα υπήρχαν, αν δεν υπήρχε η διακυβέρνηση του ΣΥΡΙΖΑ, το κόμμα του και ο κ. Βαρουφάκης. Θυμίζω ότι ο ΦΠΑ στην εστίαση και στην ενέργεια ήταν εκεί που θα πάει, όταν εκτελεστούν οι εξαγγελίες του Πρωθυπουργού</w:t>
      </w:r>
      <w:r>
        <w:rPr>
          <w:rFonts w:eastAsia="Times New Roman" w:cs="Times New Roman"/>
          <w:szCs w:val="24"/>
        </w:rPr>
        <w:t>, ήδη από το 2015. Ανέβηκε λόγω της ταραχώδους, για να χρησιμοποιήσω έναν ήπιο όρο, διακυβέρνησης του κ. Βαρουφάκη και του κ. Τσίπρα το καλοκαίρι του 2015.</w:t>
      </w:r>
    </w:p>
    <w:p w14:paraId="6338FAA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Όσο για τους συνταξιούχους, παίρνουν πίσω το ένα δέκατο από αυτά που έδωσαν με το 6% σε όλες τις συν</w:t>
      </w:r>
      <w:r>
        <w:rPr>
          <w:rFonts w:eastAsia="Times New Roman" w:cs="Times New Roman"/>
          <w:szCs w:val="24"/>
        </w:rPr>
        <w:t xml:space="preserve">τάξεις με την εξαφάνιση του ΕΚΑΣ, με τη μείωση των συντάξεων, όπως τις στοιχειοθέτησε χθες ο κ. Κουτσούκος στην </w:t>
      </w:r>
      <w:r>
        <w:rPr>
          <w:rFonts w:eastAsia="Times New Roman" w:cs="Times New Roman"/>
          <w:szCs w:val="24"/>
        </w:rPr>
        <w:t>ε</w:t>
      </w:r>
      <w:r>
        <w:rPr>
          <w:rFonts w:eastAsia="Times New Roman" w:cs="Times New Roman"/>
          <w:szCs w:val="24"/>
        </w:rPr>
        <w:t>πιτροπή.</w:t>
      </w:r>
    </w:p>
    <w:p w14:paraId="6338FAA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Ακούω στο μεταξύ ότι ο κ. Πολάκης λέει ότι θα μιλήσει με το έργο του. Έτσι δήλωσε ο ίδιος. Ποιο έργο του; Ο κ. Πολάκης θα μείνει στην </w:t>
      </w:r>
      <w:r>
        <w:rPr>
          <w:rFonts w:eastAsia="Times New Roman" w:cs="Times New Roman"/>
          <w:szCs w:val="24"/>
        </w:rPr>
        <w:t>ιστορία γι’ αυτά που λέει, μεταξύ άλλων πολλών και εξαιτίας του γεγονότος ότι έχει κάνει πολύ λίγα πράγματα που να αξίζουν να αναφερθούν.</w:t>
      </w:r>
    </w:p>
    <w:p w14:paraId="6338FAA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Για να αρχίσω από τους αριθμούς, έχω μιλήσει στο παρελθόν για «Πολάκειο άλγεβρα», μια και οι αριθμοί τους οποίους αναφέρει ο κ. Πολάκης σπανίως διασταυρώνονται και σχεδόν ποτέ δεν είναι οι ίδιοι. Άκουσα χθες τον Πρωθυπουργό πάλι να μιλάει για δεκαεννιά χιλ</w:t>
      </w:r>
      <w:r>
        <w:rPr>
          <w:rFonts w:eastAsia="Times New Roman" w:cs="Times New Roman"/>
          <w:szCs w:val="24"/>
        </w:rPr>
        <w:t xml:space="preserve">ιάδες διορισμούς. Έχω ζητήσει επανειλημμένως πίνακες και στοιχεία. Δεν βγαίνουν από πουθενά. Ούτε ο Γεννηματάς στην ίδρυση του ΕΣΥ δεν διόρισε δεκαεννιά χιλιάδες κόσμο σε δύο χρόνια. Δεν μπορεί το ελληνικό </w:t>
      </w:r>
      <w:r>
        <w:rPr>
          <w:rFonts w:eastAsia="Times New Roman" w:cs="Times New Roman"/>
          <w:szCs w:val="24"/>
        </w:rPr>
        <w:t>δ</w:t>
      </w:r>
      <w:r>
        <w:rPr>
          <w:rFonts w:eastAsia="Times New Roman" w:cs="Times New Roman"/>
          <w:szCs w:val="24"/>
        </w:rPr>
        <w:t>ημόσιο να το κάνει αυτό.</w:t>
      </w:r>
    </w:p>
    <w:p w14:paraId="6338FAA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Επίσης, για να τελειώνου</w:t>
      </w:r>
      <w:r>
        <w:rPr>
          <w:rFonts w:eastAsia="Times New Roman" w:cs="Times New Roman"/>
          <w:szCs w:val="24"/>
        </w:rPr>
        <w:t>με με αυτό το παραμύθι των δυόμισι εκατομμυρίων ανασφαλίστων, από πού προκύπτει, κύριοι συνάδελφοι, το δυόμισι εκατομμύρια; Τέσσερα εκατομμύρια οκτακόσιες χιλιάδες είναι ο ενεργός οικονομικά πληθυσμός της χώρας. Δεν είναι ο ένας στους δύο εργαζόμενους ανασ</w:t>
      </w:r>
      <w:r>
        <w:rPr>
          <w:rFonts w:eastAsia="Times New Roman" w:cs="Times New Roman"/>
          <w:szCs w:val="24"/>
        </w:rPr>
        <w:t>φάλιστος σε αυτή τη χώρα. Δεν ήταν ποτέ. Υπήρχαν ανασφάλιστοι, καλύφτηκαν στη διάρκεια της κρίσης και από τον κ. Λοβέρδο -που τον βλέπω εδώ- και από την επόμενη κυβέρνηση, καλύτερα, αν θέλετε από εσάς, αλλά το δυόμισι εκατομμύρια πού προκύπτει; Όλοι οι αρι</w:t>
      </w:r>
      <w:r>
        <w:rPr>
          <w:rFonts w:eastAsia="Times New Roman" w:cs="Times New Roman"/>
          <w:szCs w:val="24"/>
        </w:rPr>
        <w:t>θμοί είναι πυροτεχνήματα που δεν τεκμηριώνονται.</w:t>
      </w:r>
    </w:p>
    <w:p w14:paraId="6338FAA4"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6338FAA5"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Αν είναι, κύριε Δέδε, δυόμισι εκατομμύρια οικογένειες -τα προστατευόμενα μέλη είναι άλλη ιστορία- τα στοιχεία να τα δούμε. Αν είναι δεκαεννιά χιλιάδες</w:t>
      </w:r>
      <w:r>
        <w:rPr>
          <w:rFonts w:eastAsia="Times New Roman" w:cs="Times New Roman"/>
          <w:szCs w:val="24"/>
        </w:rPr>
        <w:t xml:space="preserve"> οι διορισμοί του κ. Πολάκη, να του στήσουμε άγαλμα έξω από τον Ερυθρό. Δεν είναι, όμως. Δυστυχώς, είναι ανακρίβειες.</w:t>
      </w:r>
    </w:p>
    <w:p w14:paraId="6338FAA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Εάν θέλουμε να δούμε, ας πάμε πιο βαθιά. Να δώσουμε στοιχεία για το πελατειακό κράτος. Έχουμε μετακινήσεις και οι αποσπάσεις γίνονται δι’ </w:t>
      </w:r>
      <w:r>
        <w:rPr>
          <w:rFonts w:eastAsia="Times New Roman" w:cs="Times New Roman"/>
          <w:szCs w:val="24"/>
        </w:rPr>
        <w:t>απλής υπογραφής. Υπάρχουν νοσοκομεία που το οργανόγραμμά τους χειροτερεύει, η πληρότητά τους χειροτερεύει μέσα στην κρίση και άλλα που εκτοξεύεται. Υπάρχουν κέντρα υγείας χωρίς νοσηλευτές και κέντρα υγείας υπερπλήρη; Υπάρχουν. Έχουμε κάνει τίποτα γι’ αυτό;</w:t>
      </w:r>
      <w:r>
        <w:rPr>
          <w:rFonts w:eastAsia="Times New Roman" w:cs="Times New Roman"/>
          <w:szCs w:val="24"/>
        </w:rPr>
        <w:t xml:space="preserve"> Όχι, βέβαια. Ο κ. Πολάκης διορίζει.</w:t>
      </w:r>
    </w:p>
    <w:p w14:paraId="6338FAA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Σε κάθε περίπτωση, όλοι το ξέρουμε και είναι πιστοποιημένο όχι μόνο από την ΠΟΕΔΗΝ, αλλά και από την ΕΛΣΤΑΤ ότι ο αριθμός των εργαζομένων στα ελληνικά νοσοκομεία, στο Εθνικό Σύστημα Υγείας είναι αρνητικός. Οι γιατροί απ</w:t>
      </w:r>
      <w:r>
        <w:rPr>
          <w:rFonts w:eastAsia="Times New Roman" w:cs="Times New Roman"/>
          <w:szCs w:val="24"/>
        </w:rPr>
        <w:t>οχωρούν μαζικά, είτε συνταξιοδοτούμενοι είτε αποχωρώντας στο εξωτερικό και οι νοσηλευτές κάνουν ό,τι μπορούν να πάρουν αποσπάσεις αλλού ή να μετακινηθούν υπό το βάρος της τεράστιας πίεσης που σηκώνουν στα μεγάλα νοσοκομεία.</w:t>
      </w:r>
    </w:p>
    <w:p w14:paraId="6338FAA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Έτσι, λοιπόν, η πρόσκαιρη σταθερ</w:t>
      </w:r>
      <w:r>
        <w:rPr>
          <w:rFonts w:eastAsia="Times New Roman" w:cs="Times New Roman"/>
          <w:szCs w:val="24"/>
        </w:rPr>
        <w:t>οποίηση -γιατί δεν θέλω να τα ισοπεδώνω- που έγινε με τους επικουρικούς φτάνει στο τέλος της. Και φθάνει στο τέλος της, γιατί το άλλο που γίνεται από εδώ και πέρα, σύμφωνα με το σταθεροποιητικό πρόγραμμα της Κυβέρνησης, είναι ότι η χρηματοδότηση εξακολουθε</w:t>
      </w:r>
      <w:r>
        <w:rPr>
          <w:rFonts w:eastAsia="Times New Roman" w:cs="Times New Roman"/>
          <w:szCs w:val="24"/>
        </w:rPr>
        <w:t>ί να μειώνεται σταθερά. Ως ποσοστό επί του ΑΕΠ, λέει το πρόγραμμα που υπέβαλε η Κυβέρνηση στους θεσμούς, από 5,1% κατεβαίνει στο 4,7% το 2024. Αυτό σημαίνει σε αποπληθωρισμένο χρήμα και σε σταθερές τιμές ότι στο πολύ καλό σενάριο δεν υπάρχει ούτε μ</w:t>
      </w:r>
      <w:r>
        <w:rPr>
          <w:rFonts w:eastAsia="Times New Roman" w:cs="Times New Roman"/>
          <w:szCs w:val="24"/>
        </w:rPr>
        <w:t>ί</w:t>
      </w:r>
      <w:r>
        <w:rPr>
          <w:rFonts w:eastAsia="Times New Roman" w:cs="Times New Roman"/>
          <w:szCs w:val="24"/>
        </w:rPr>
        <w:t>α δραχμ</w:t>
      </w:r>
      <w:r>
        <w:rPr>
          <w:rFonts w:eastAsia="Times New Roman" w:cs="Times New Roman"/>
          <w:szCs w:val="24"/>
        </w:rPr>
        <w:t>ή παραπάνω για ένα σύστημα που έχει τεράστιες ανάγκες.</w:t>
      </w:r>
    </w:p>
    <w:p w14:paraId="6338FAA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Από ναυάγιο σε ναυάγιο, λοιπόν. Ο περίφημος νόμος του κ. Πολάκη για τις προμήθειες που ψηφίσαμε εδώ είναι μηδέν. Δεν έχει αλλάξει τίποτα στον τρόπο με τον οποίο γίνονται οι προμήθειες στα νοσοκομεία. Π</w:t>
      </w:r>
      <w:r>
        <w:rPr>
          <w:rFonts w:eastAsia="Times New Roman" w:cs="Times New Roman"/>
          <w:szCs w:val="24"/>
        </w:rPr>
        <w:t>ανηγυρίζει ως επίτευγμα τις δωρεές των ιδρυμάτων, γιατί δεν έχει να πει τίποτε άλλο, όταν καταφέρει να τις απορροφήσει. Όμως, τα νοσοκομεία καταρρέουν έτσι και αλλιώς, γιατί δεν έχουν λεφτά, δεν έχουν χρήματα για βαριά συντήρηση.</w:t>
      </w:r>
    </w:p>
    <w:p w14:paraId="6338FAAA" w14:textId="77777777" w:rsidR="00401C51" w:rsidRDefault="00794512">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w:t>
      </w:r>
      <w:r w:rsidRPr="00251171">
        <w:rPr>
          <w:rFonts w:eastAsia="Times New Roman" w:cs="Times New Roman"/>
          <w:szCs w:val="24"/>
        </w:rPr>
        <w:t>ο κουδούνι λήξεως του χρόνου ομιλίας του κυρίου Βουλευτή)</w:t>
      </w:r>
    </w:p>
    <w:p w14:paraId="6338FAAB" w14:textId="77777777" w:rsidR="00401C51" w:rsidRDefault="00794512">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Παρακαλώ, ολοκληρώστε.</w:t>
      </w:r>
    </w:p>
    <w:p w14:paraId="6338FAAC"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Ένα λεπτό, κύριε Πρόεδρε για να μιλήσω για την πρωτοβάθμια, γιατί κουράστηκα να ακούω για τη μεγάλη μεταρρύθμιση α</w:t>
      </w:r>
      <w:r>
        <w:rPr>
          <w:rFonts w:eastAsia="Times New Roman" w:cs="Times New Roman"/>
          <w:szCs w:val="24"/>
        </w:rPr>
        <w:t>πό τους συναδέλφους.</w:t>
      </w:r>
    </w:p>
    <w:p w14:paraId="6338FAA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Στην πραγματικότητα, το ναυάγιο των ΤΟΜΥ που είναι δεδομένο -λόγω χρόνου δεν μπορώ να το αναλύσω- παρασέρνει και τα λίγα που είχαν μείνει από την πρωτοβάθμια. Τι κάνουμε; Μαζί με τις ΤΟΜΥ ιδρύουμε και ΚΟΜΥ, Κινητές Ομάδες Υγείας. Γιατί</w:t>
      </w:r>
      <w:r>
        <w:rPr>
          <w:rFonts w:eastAsia="Times New Roman" w:cs="Times New Roman"/>
          <w:szCs w:val="24"/>
        </w:rPr>
        <w:t xml:space="preserve"> όχι και παραλιακές ομάδες υγείας; Διορισμοί έρχονται, να εξασφαλίσουμε λεφτά. Είναι διορισμοί που δεν μετρούν πουθενά, όμως, γιατί προσφέρουν τίποτα. Δυστυχώς, αυτή είναι η εικόνα.</w:t>
      </w:r>
    </w:p>
    <w:p w14:paraId="6338FAA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φάρμακο, το 7% των νοικοκυριών, σύμφωνα με μ</w:t>
      </w:r>
      <w:r>
        <w:rPr>
          <w:rFonts w:eastAsia="Times New Roman" w:cs="Times New Roman"/>
          <w:szCs w:val="24"/>
        </w:rPr>
        <w:t>ί</w:t>
      </w:r>
      <w:r>
        <w:rPr>
          <w:rFonts w:eastAsia="Times New Roman" w:cs="Times New Roman"/>
          <w:szCs w:val="24"/>
        </w:rPr>
        <w:t>α πρόσφατη μελέτη, έχει κ</w:t>
      </w:r>
      <w:r>
        <w:rPr>
          <w:rFonts w:eastAsia="Times New Roman" w:cs="Times New Roman"/>
          <w:szCs w:val="24"/>
        </w:rPr>
        <w:t>αταστροφικές δαπάνες από φάρμακα. Πληρώνει, δηλαδή, από την τσέπη του πάνω από το 25% του εισοδήματός του για φάρμακα. Δεν έχει γίνει τίποτα γι’ αυτή την τεράστια καταστροφή. Είναι 1,2 δισεκατομμύρι</w:t>
      </w:r>
      <w:r>
        <w:rPr>
          <w:rFonts w:eastAsia="Times New Roman" w:cs="Times New Roman"/>
          <w:szCs w:val="24"/>
        </w:rPr>
        <w:t>ο</w:t>
      </w:r>
      <w:r>
        <w:rPr>
          <w:rFonts w:eastAsia="Times New Roman" w:cs="Times New Roman"/>
          <w:szCs w:val="24"/>
        </w:rPr>
        <w:t xml:space="preserve"> η φαρμακευτική δαπάνη και πληρώνεται κατευθείαν από τις </w:t>
      </w:r>
      <w:r>
        <w:rPr>
          <w:rFonts w:eastAsia="Times New Roman" w:cs="Times New Roman"/>
          <w:szCs w:val="24"/>
        </w:rPr>
        <w:t>τσέπες των ασθενών.</w:t>
      </w:r>
    </w:p>
    <w:p w14:paraId="6338FAA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 κ. Πολάκης έκανε κυρίως φασαρία τα προηγούμενα χρόνια. Δυστυχώς και εκεί που έγιναν απόπειρες αλλαγών, όπως οι ΤΟΜΥ, τα αποτελέσματα ήταν τραγικά. Τα νοσοκομεία εξακολουθούν να βρίσκονται από άποψη </w:t>
      </w:r>
      <w:r>
        <w:rPr>
          <w:rFonts w:eastAsia="Times New Roman" w:cs="Times New Roman"/>
          <w:szCs w:val="24"/>
          <w:lang w:val="en-US"/>
        </w:rPr>
        <w:t>management</w:t>
      </w:r>
      <w:r>
        <w:rPr>
          <w:rFonts w:eastAsia="Times New Roman" w:cs="Times New Roman"/>
          <w:szCs w:val="24"/>
        </w:rPr>
        <w:t xml:space="preserve"> και διοίκησης στο 1950, χ</w:t>
      </w:r>
      <w:r>
        <w:rPr>
          <w:rFonts w:eastAsia="Times New Roman" w:cs="Times New Roman"/>
          <w:szCs w:val="24"/>
        </w:rPr>
        <w:t>ωρίς συνταγογράφηση, χωρίς ψηφιακό περιβάλλον διοίκησης. Τέσσερα χαμένα χρόνια σε έναν ευαίσθητο τομέα της υγείας, με ελάχιστα πράγματα ουσιαστικά, με καμμία πραγματική μεταρρύθμιση.</w:t>
      </w:r>
    </w:p>
    <w:p w14:paraId="6338FAB0" w14:textId="77777777" w:rsidR="00401C51" w:rsidRDefault="00794512">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Παρακαλώ, ολοκληρώνετε.</w:t>
      </w:r>
    </w:p>
    <w:p w14:paraId="6338FAB1"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ΜΠΑΡΓΙΩΤΑΣ:</w:t>
      </w:r>
      <w:r>
        <w:rPr>
          <w:rFonts w:eastAsia="Times New Roman" w:cs="Times New Roman"/>
          <w:szCs w:val="24"/>
        </w:rPr>
        <w:t xml:space="preserve"> Τελειώνω, κύριε Πρόεδρε.</w:t>
      </w:r>
    </w:p>
    <w:p w14:paraId="6338FAB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Νομίζω ότι η Κυβέρνηση αυτή πρέπει να φύγει, γι’ αυτό και θα ψηφίσουμε εναντίον και σήμερα. Είναι μ</w:t>
      </w:r>
      <w:r>
        <w:rPr>
          <w:rFonts w:eastAsia="Times New Roman" w:cs="Times New Roman"/>
          <w:szCs w:val="24"/>
        </w:rPr>
        <w:t>ί</w:t>
      </w:r>
      <w:r>
        <w:rPr>
          <w:rFonts w:eastAsia="Times New Roman" w:cs="Times New Roman"/>
          <w:szCs w:val="24"/>
        </w:rPr>
        <w:t xml:space="preserve">α Κυβέρνηση τοξική, η οποία κάνει κακό με τον «πολακισμό» -επιτρέψτε μου την έκφραση- στην ίδια την ποιότητα της </w:t>
      </w:r>
      <w:r>
        <w:rPr>
          <w:rFonts w:eastAsia="Times New Roman" w:cs="Times New Roman"/>
          <w:szCs w:val="24"/>
        </w:rPr>
        <w:t>δ</w:t>
      </w:r>
      <w:r>
        <w:rPr>
          <w:rFonts w:eastAsia="Times New Roman" w:cs="Times New Roman"/>
          <w:szCs w:val="24"/>
        </w:rPr>
        <w:t>ημοκρ</w:t>
      </w:r>
      <w:r>
        <w:rPr>
          <w:rFonts w:eastAsia="Times New Roman" w:cs="Times New Roman"/>
          <w:szCs w:val="24"/>
        </w:rPr>
        <w:t>ατίας μας και από εδώ και πέρα, το μόνο που προσφέρει είναι αβεβαιότητα και διασπάθιση δημόσιου χρήματος για προεκλογικούς σκοπούς. Αυτό πρέπει να τελειώσει το ταχύτερο δυνατόν.</w:t>
      </w:r>
    </w:p>
    <w:p w14:paraId="6338FAB3" w14:textId="77777777" w:rsidR="00401C51" w:rsidRDefault="00794512">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Ευχαριστώ.</w:t>
      </w:r>
    </w:p>
    <w:p w14:paraId="6338FAB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 κ. Ψαριανός, Βουλευτής της </w:t>
      </w:r>
      <w:r>
        <w:rPr>
          <w:rFonts w:eastAsia="Times New Roman" w:cs="Times New Roman"/>
          <w:szCs w:val="24"/>
        </w:rPr>
        <w:t>Νέας Δημοκρατίας, αν δεν κάνω λάθος, έχει τον λόγο.</w:t>
      </w:r>
    </w:p>
    <w:p w14:paraId="6338FAB5"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Ανεξάρτητος Βουλευτής, κύριε Πρόεδρε. Με τη Νέα Δημοκρατία υποψήφιος στις επόμενες εκλογές. </w:t>
      </w:r>
    </w:p>
    <w:p w14:paraId="6338FAB6" w14:textId="77777777" w:rsidR="00401C51" w:rsidRDefault="00794512">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 xml:space="preserve">Ανεξάρτητος; Με συγχωρείτε, αλλά το διάβασα, δεν το είπα με πρόθεση. </w:t>
      </w:r>
    </w:p>
    <w:p w14:paraId="6338FAB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 ακολουθήσει στο Βήμα ο κ. Σταθάκης.</w:t>
      </w:r>
    </w:p>
    <w:p w14:paraId="6338FAB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Ορίστε, κύριε Ψαριανέ, έχετε τον λόγο.</w:t>
      </w:r>
    </w:p>
    <w:p w14:paraId="6338FAB9"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Ευχαριστώ πολύ, κύριε Πρόεδρε.</w:t>
      </w:r>
    </w:p>
    <w:p w14:paraId="6338FAB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Έχουμε μπερδευτεί πολύ εδώ. Γίνονται πολλές μετακινήσεις,</w:t>
      </w:r>
      <w:r>
        <w:rPr>
          <w:rFonts w:eastAsia="Times New Roman" w:cs="Times New Roman"/>
          <w:szCs w:val="24"/>
        </w:rPr>
        <w:t xml:space="preserve"> αλλά καμμία μετακίνηση δεν είναι έγκυρη, αν δεν μεσολαβήσουν εκλογές και αν δεν αποφασίσει ο λαός αν σε θέλει, πού σε θέλει και πώς σε θέλει.</w:t>
      </w:r>
    </w:p>
    <w:p w14:paraId="6338FAB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Μια και τέθηκε αυτό το ζητηματάκι και έχω ακούσει τη λέξη «γυρολόγος», που γυροφέρνει στους παλιούς αριστερούς φί</w:t>
      </w:r>
      <w:r>
        <w:rPr>
          <w:rFonts w:eastAsia="Times New Roman" w:cs="Times New Roman"/>
          <w:szCs w:val="24"/>
        </w:rPr>
        <w:t>λους μου κυρίως και σε διάφορα φασισταριά, δεν υπάρχει γυρολόγος. Είμαι απολύτως σταθερός σε αυτό που λέω εδώ και δέκα χρόνια. Καμμία μετακίνηση. Μετακινήσεις έκαναν οι κομματικές ομάδες στις οποίες βρέθηκα.</w:t>
      </w:r>
    </w:p>
    <w:p w14:paraId="6338FAB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Με τη ΔΗΜΑΡ φύγαμε από τον ΣΥΡΙΖΑ για να αρνηθού</w:t>
      </w:r>
      <w:r>
        <w:rPr>
          <w:rFonts w:eastAsia="Times New Roman" w:cs="Times New Roman"/>
          <w:szCs w:val="24"/>
        </w:rPr>
        <w:t>με τον λαϊκισμό, τον εθνολαϊκισμό, τα γκρουπούσκουλα και αυτή την παράνοια που έχουμε ζήσει χρόνια. Όμως, δεν ήξερα ότι ο κ. Φανούρης Κουβέλης θα επιστρέψει. Μόλις το κατάλαβα και το είπα και είπα να μην το κάνουμε αυτό, δεν με περιλαμβάνει αυτό το σχέδιο,</w:t>
      </w:r>
      <w:r>
        <w:rPr>
          <w:rFonts w:eastAsia="Times New Roman" w:cs="Times New Roman"/>
          <w:szCs w:val="24"/>
        </w:rPr>
        <w:t xml:space="preserve"> με διέγραψε. Δεν μετακινήθηκα εγώ. Εκείνος μετακινήθηκε και είναι κάπου εδώ γύρω.</w:t>
      </w:r>
    </w:p>
    <w:p w14:paraId="6338FAB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Μετακινήθηκε και ο επόμενος Πρόεδρος της ΔΗΜΑΡ –και είναι κι αυτός κάπου εδώ γύρω- που πλακωνόταν με τον Φανούρη. Μετακινήθηκαν πάρα πολλοί, από το ΠΑΣΟΚ στον ΣΥΡΙΖΑ, από το</w:t>
      </w:r>
      <w:r>
        <w:rPr>
          <w:rFonts w:eastAsia="Times New Roman" w:cs="Times New Roman"/>
          <w:szCs w:val="24"/>
        </w:rPr>
        <w:t xml:space="preserve"> παλαιό ΠΑΣΟΚ στον νε</w:t>
      </w:r>
      <w:r>
        <w:rPr>
          <w:rFonts w:eastAsia="Times New Roman" w:cs="Times New Roman"/>
          <w:szCs w:val="24"/>
        </w:rPr>
        <w:t>ό</w:t>
      </w:r>
      <w:r>
        <w:rPr>
          <w:rFonts w:eastAsia="Times New Roman" w:cs="Times New Roman"/>
          <w:szCs w:val="24"/>
        </w:rPr>
        <w:t>τερο ΣΥΡΙΖΑ, στον νε</w:t>
      </w:r>
      <w:r>
        <w:rPr>
          <w:rFonts w:eastAsia="Times New Roman" w:cs="Times New Roman"/>
          <w:szCs w:val="24"/>
        </w:rPr>
        <w:t>ό</w:t>
      </w:r>
      <w:r>
        <w:rPr>
          <w:rFonts w:eastAsia="Times New Roman" w:cs="Times New Roman"/>
          <w:szCs w:val="24"/>
        </w:rPr>
        <w:t>τατο ΣΥΡΙΖΑ. Εδώ έχουν γίνει πράγματα και θάματα, μεγάλες ανατροπές. Δηλαδή, τα παιχνίδια της Λίβερπουλ και της Τότεναμ είναι μικρές ανατροπές μπροστά σ’ αυτά που έχουν γίνει εδώ.</w:t>
      </w:r>
    </w:p>
    <w:p w14:paraId="6338FAB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Γυρολόγος! Τι γυρολόγος; Γυροβολι</w:t>
      </w:r>
      <w:r>
        <w:rPr>
          <w:rFonts w:eastAsia="Times New Roman" w:cs="Times New Roman"/>
          <w:szCs w:val="24"/>
        </w:rPr>
        <w:t>ές κάνει ο ΣΥΡΙΖΑ</w:t>
      </w:r>
      <w:r w:rsidRPr="0056124D">
        <w:rPr>
          <w:rFonts w:eastAsia="Times New Roman" w:cs="Times New Roman"/>
          <w:szCs w:val="24"/>
        </w:rPr>
        <w:t xml:space="preserve">! </w:t>
      </w:r>
      <w:r>
        <w:rPr>
          <w:rFonts w:eastAsia="Times New Roman" w:cs="Times New Roman"/>
          <w:szCs w:val="24"/>
        </w:rPr>
        <w:t xml:space="preserve">Έχει κάνει τριάντα έξι γυροβολιές, κωλοτούμπες και ασκήσεις εδάφους, με την κορδέλα. Μιλάμε για μεγάλες γυροβολιές! Είναι και με τον Τραμπ και με τον Μαδούρο. Είναι και με τους σοσιαλδημοκράτες και με </w:t>
      </w:r>
      <w:r>
        <w:rPr>
          <w:rFonts w:eastAsia="Times New Roman" w:cs="Times New Roman"/>
          <w:szCs w:val="24"/>
        </w:rPr>
        <w:t>τους</w:t>
      </w:r>
      <w:r>
        <w:rPr>
          <w:rFonts w:ascii="cf_asty_st" w:eastAsia="Times New Roman" w:hAnsi="cf_asty_st" w:cs="Times New Roman"/>
          <w:color w:val="000000"/>
          <w:spacing w:val="-7"/>
          <w:sz w:val="29"/>
          <w:szCs w:val="29"/>
          <w:shd w:val="clear" w:color="auto" w:fill="FFFFFF"/>
        </w:rPr>
        <w:t xml:space="preserve"> </w:t>
      </w:r>
      <w:r w:rsidRPr="004B4A59">
        <w:rPr>
          <w:rFonts w:eastAsia="Times New Roman"/>
          <w:color w:val="000000"/>
          <w:spacing w:val="-7"/>
          <w:szCs w:val="24"/>
          <w:shd w:val="clear" w:color="auto" w:fill="FFFFFF"/>
        </w:rPr>
        <w:t>«Die Linke»</w:t>
      </w:r>
      <w:r>
        <w:rPr>
          <w:rFonts w:eastAsia="Times New Roman"/>
          <w:color w:val="000000"/>
          <w:spacing w:val="-7"/>
          <w:szCs w:val="24"/>
          <w:shd w:val="clear" w:color="auto" w:fill="FFFFFF"/>
        </w:rPr>
        <w:t>. Είναι και με τον Χ</w:t>
      </w:r>
      <w:r>
        <w:rPr>
          <w:rFonts w:eastAsia="Times New Roman"/>
          <w:color w:val="000000"/>
          <w:spacing w:val="-7"/>
          <w:szCs w:val="24"/>
          <w:shd w:val="clear" w:color="auto" w:fill="FFFFFF"/>
        </w:rPr>
        <w:t>ούλιο Ιγκλέσιας και με τον άλλο Ιγκλέσιας. Ήταν! Τώρα τα χάλασαν! Ή στις βίλες ή στα κότερα κάπως τσακώθηκαν. Ή στις πισίνες ή δεν ξέρω κι εγώ πού, έχει γίνει κάτι και τώρα δεν μιλιούνται. Α</w:t>
      </w:r>
      <w:r>
        <w:rPr>
          <w:rFonts w:eastAsia="Times New Roman" w:cs="Times New Roman"/>
          <w:szCs w:val="24"/>
        </w:rPr>
        <w:t>υτές οι αγκαλίτσες, ας πούμε, ξεπεράστηκαν.</w:t>
      </w:r>
    </w:p>
    <w:p w14:paraId="6338FAB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Τέρμα, λοιπόν, το παρα</w:t>
      </w:r>
      <w:r>
        <w:rPr>
          <w:rFonts w:eastAsia="Times New Roman" w:cs="Times New Roman"/>
          <w:szCs w:val="24"/>
        </w:rPr>
        <w:t>μύθι με τους γυρολόγους! Γυρολόγοι είναι αυτοί που αλλάζουν θέσεις. Είναι αυτοί που έσκιζαν μνημόνια, μετά τα κάνουν ρολό και ψηφίζουν καινούργια! Αυτό είναι γυροβολιά. Γυροβολιές τέτοιες μπορώ να σας πω πολλές για την παιδεία, για τη δικαιοσύνη, για τη δη</w:t>
      </w:r>
      <w:r>
        <w:rPr>
          <w:rFonts w:eastAsia="Times New Roman" w:cs="Times New Roman"/>
          <w:szCs w:val="24"/>
        </w:rPr>
        <w:t xml:space="preserve">μόσια διοίκηση, για τη διαχείριση του δημοσίου χρήματος, για τα πάντα. </w:t>
      </w:r>
    </w:p>
    <w:p w14:paraId="6338FAC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Εδώ θα ήθελα να αποφασίσουμε ότι θα λέμε τα σύκα «σύκα» και τα σκάφη «σκάφη». Πρέπει να μιλάμε καθαρά από εδώ και πέρα. Κάθε Πρωθυπουργός, κάθε Υπουργός, κάθε δημόσιος παράγων ζει ή πρ</w:t>
      </w:r>
      <w:r>
        <w:rPr>
          <w:rFonts w:eastAsia="Times New Roman" w:cs="Times New Roman"/>
          <w:szCs w:val="24"/>
        </w:rPr>
        <w:t>έπει να ζει σε γυάλινο σπίτι, ακόμα κι αν έχει πενήντα σπίτια ή διακόσια, όσα θέλει. Κάποτε είχα πει «καλύτερα επαναστάτης και πλούσιος παρά..» -για να μην πω τη λέξη- «…και φτωχός».</w:t>
      </w:r>
    </w:p>
    <w:p w14:paraId="6338FAC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Τώρα θέλω να πω ότι καλύτερα να είσαι ό,τι είσαι, δηλαδή πλούσιος ή φτωχό</w:t>
      </w:r>
      <w:r>
        <w:rPr>
          <w:rFonts w:eastAsia="Times New Roman" w:cs="Times New Roman"/>
          <w:szCs w:val="24"/>
        </w:rPr>
        <w:t>ς, αλλά να είσαι αληθινός, αυθεντικός και ειλικρινής, να μην πουλάς «παραμύθα». Ξέρετε τι είναι η «παραμύθα». Είναι πολύ εθιστική για τους χρήστες. Η «παραμύθα» είναι σαν το σανό, αλλά ακόμα πιο σκληρή. Το σανό μπορείς να το</w:t>
      </w:r>
      <w:r>
        <w:rPr>
          <w:rFonts w:eastAsia="Times New Roman" w:cs="Times New Roman"/>
          <w:szCs w:val="24"/>
        </w:rPr>
        <w:t>ν</w:t>
      </w:r>
      <w:r>
        <w:rPr>
          <w:rFonts w:eastAsia="Times New Roman" w:cs="Times New Roman"/>
          <w:szCs w:val="24"/>
        </w:rPr>
        <w:t xml:space="preserve"> κόψεις, την «παραμύθα» δυσκολε</w:t>
      </w:r>
      <w:r>
        <w:rPr>
          <w:rFonts w:eastAsia="Times New Roman" w:cs="Times New Roman"/>
          <w:szCs w:val="24"/>
        </w:rPr>
        <w:t xml:space="preserve">ύεσαι. </w:t>
      </w:r>
    </w:p>
    <w:p w14:paraId="6338FAC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Κι έχουμε φάει πολλή «παραμύθα» εδώ, σύντροφοι και συντρόφισσες! </w:t>
      </w:r>
    </w:p>
    <w:p w14:paraId="6338FAC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Δεν μπορώ να δώσω ψήφο εμπιστοσύνης σ’ αυτήν την Κυβέρνηση, βέβαια, αλλά μπορώ να της απονείμω εύσημα και να την ευχαριστήσω γιατί κατάφερε κάτι που κανείς άλλος προερχόμενος από την</w:t>
      </w:r>
      <w:r>
        <w:rPr>
          <w:rFonts w:eastAsia="Times New Roman" w:cs="Times New Roman"/>
          <w:szCs w:val="24"/>
        </w:rPr>
        <w:t xml:space="preserve"> ηθικού πλεονεκτήματος έμπλεη Αριστερά δεν μπορούσε να κάνει. Κανείς άλλος δεν μπορούσε να κάνει αυτό που έκανε ο ΣΥΡΙΖΑ, να αποδείξει δηλαδή ότι δεν υπάρχει ούτε Αριστερά ούτε Δεξιά ούτε Κέντρο ούτε «βρωμοδεξιοί» ούτε «βρωμοπασόκοι» ούτε τίποτα. Όλα αυτά </w:t>
      </w:r>
      <w:r>
        <w:rPr>
          <w:rFonts w:eastAsia="Times New Roman" w:cs="Times New Roman"/>
          <w:szCs w:val="24"/>
        </w:rPr>
        <w:t>είναι ένα, αρκεί να υπακούν σε έναν κανόνα, στον κανόνα της μάσας, στον κανόνα της καρέκλας, στον κανόνα της αρπαχτής. Κι ας είναι και ο Παπαγγελόπουλος, ας είναι και ο Ραγκούσης, ας είναι και ο «Φούφουτος», ας είναι και ο «Ξεσκούφωτος». Δεν έχει κα</w:t>
      </w:r>
      <w:r>
        <w:rPr>
          <w:rFonts w:eastAsia="Times New Roman" w:cs="Times New Roman"/>
          <w:szCs w:val="24"/>
        </w:rPr>
        <w:t>μ</w:t>
      </w:r>
      <w:r>
        <w:rPr>
          <w:rFonts w:eastAsia="Times New Roman" w:cs="Times New Roman"/>
          <w:szCs w:val="24"/>
        </w:rPr>
        <w:t>μία σημασία. Η Κυβέρνηση της Αριστεράς τέσσερα χρόνια στηριζόταν στην πιο καφενειακή χυδαία ακροδεξιά, στους «Καμμένους» και τους «ψεκασμένους». Επί τέσσερα χρόνια! Πουλήσαμε τον σύντροφο Πάνο και τώρα το παίζουμε Ευρωπαίοι σοσιαλδημοκράτες, από εκεί που β</w:t>
      </w:r>
      <w:r>
        <w:rPr>
          <w:rFonts w:eastAsia="Times New Roman" w:cs="Times New Roman"/>
          <w:szCs w:val="24"/>
        </w:rPr>
        <w:t xml:space="preserve">γάζαμε φλύκταινες με την Ευρώπη και τη σιχαινόμασταν. Θέλαμε να κάνουμε «ντου» στο Νομισματοκοπείο να τυπώσουμε δραχμές, θέλαμε να σκίσουμε τα μνημόνια, θέλαμε να κρεμάσουμε στις κρεμάλες τους «Σοϊμπλέδες» και τους ταγματασφαλίτες! </w:t>
      </w:r>
    </w:p>
    <w:p w14:paraId="6338FAC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Είμαι σταθερός «γερμανο</w:t>
      </w:r>
      <w:r>
        <w:rPr>
          <w:rFonts w:eastAsia="Times New Roman" w:cs="Times New Roman"/>
          <w:szCs w:val="24"/>
        </w:rPr>
        <w:t xml:space="preserve">τσολιάς» και «Εβραιοασφαλίτης», οπαδός του ευρωμονόδρομου και «ευρωλιγούρης» που λένε οι σύντροφοι. Συμφωνώ απολύτως. Είμαι. Και είμαι πάντα σταθερός σ’ αυτό, ξέρετε, από την εποχή που κάποιος Λεωνίδας και κάποιος Μιχάλης από τον χώρο μου, από τη δική μου </w:t>
      </w:r>
      <w:r>
        <w:rPr>
          <w:rFonts w:eastAsia="Times New Roman" w:cs="Times New Roman"/>
          <w:szCs w:val="24"/>
        </w:rPr>
        <w:t>παλαιά Αριστερά που δεν υπάρχει πια, έλεγαν «</w:t>
      </w:r>
      <w:r>
        <w:rPr>
          <w:rFonts w:eastAsia="Times New Roman" w:cs="Times New Roman"/>
          <w:szCs w:val="24"/>
        </w:rPr>
        <w:t>Όχι</w:t>
      </w:r>
      <w:r>
        <w:rPr>
          <w:rFonts w:eastAsia="Times New Roman" w:cs="Times New Roman"/>
          <w:szCs w:val="24"/>
        </w:rPr>
        <w:t xml:space="preserve"> στην Ευρώπη των μονοπωλίων, Ν</w:t>
      </w:r>
      <w:r>
        <w:rPr>
          <w:rFonts w:eastAsia="Times New Roman" w:cs="Times New Roman"/>
          <w:szCs w:val="24"/>
        </w:rPr>
        <w:t>αι</w:t>
      </w:r>
      <w:r>
        <w:rPr>
          <w:rFonts w:eastAsia="Times New Roman" w:cs="Times New Roman"/>
          <w:szCs w:val="24"/>
        </w:rPr>
        <w:t xml:space="preserve"> στην ΕΟΚ, Ν</w:t>
      </w:r>
      <w:r>
        <w:rPr>
          <w:rFonts w:eastAsia="Times New Roman" w:cs="Times New Roman"/>
          <w:szCs w:val="24"/>
        </w:rPr>
        <w:t>αι</w:t>
      </w:r>
      <w:r>
        <w:rPr>
          <w:rFonts w:eastAsia="Times New Roman" w:cs="Times New Roman"/>
          <w:szCs w:val="24"/>
        </w:rPr>
        <w:t xml:space="preserve"> στην ΕΟΚ των εργαζομένων» και το περιέγραφαν αυτό, όταν η Δεξιά, το ΠΑΣΟΚ, η άλλη Αριστερά, όλοι ήταν αντι-Ευρωπαίοι κάργα! </w:t>
      </w:r>
    </w:p>
    <w:p w14:paraId="6338FAC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Ξέρετε, ο Κωσταντίνος Καραμανλής έβα</w:t>
      </w:r>
      <w:r>
        <w:rPr>
          <w:rFonts w:eastAsia="Times New Roman" w:cs="Times New Roman"/>
          <w:szCs w:val="24"/>
        </w:rPr>
        <w:t>λε την Ελλάδα στην ΕΟΚ κόντρα στο κόμμα του βασικά. Ξέρετε, ο Μητσοτάκης μας έβαλε στο Μάαστριχτ κόντρα στο κόμμα του βασικά. Ξέρετε, ο Σημίτης μας έβαλε στην ΟΝΕ κόντρα στο κόμμα του. Σ’ αυτούς τους τρεις Κωνσταντίνους, εμείς οι υπόλοιποι Έλληνες, ανεξάρτ</w:t>
      </w:r>
      <w:r>
        <w:rPr>
          <w:rFonts w:eastAsia="Times New Roman" w:cs="Times New Roman"/>
          <w:szCs w:val="24"/>
        </w:rPr>
        <w:t xml:space="preserve">ητα αν συμφωνούσαμε πολιτικά μαζί τους ή όχι ή τότε ή τώρα κι αν διαφωνήσαμε κι αν αργότερα συμφωνήσαμε με κάποιους, πρέπει να τους στήσουμε αγάλματα, γιατί αν αυτή η χώρα δεν ήταν στην Ευρώπη και στον σκληρό πυρήνα της, θα είχε διαλυθεί. Εδώ κοντεύετε να </w:t>
      </w:r>
      <w:r>
        <w:rPr>
          <w:rFonts w:eastAsia="Times New Roman" w:cs="Times New Roman"/>
          <w:szCs w:val="24"/>
        </w:rPr>
        <w:t>τη διαλύσετε, ενώ είναι στην Ευρώπη, γιατί πουλήσατε ακραίο αντιευρωπαϊσμό, αντί να ανακαλύψετε τη θετική πλευρά της Ευρώπης, της Ευρωζώνης, της Ευρωπαϊκής Ένωσης που είναι ο μόνος δρόμος και η πιο πολιτισμένη ένωση χωρών στον κόσμο. Όλοι οι άλλοι θέλουν ν</w:t>
      </w:r>
      <w:r>
        <w:rPr>
          <w:rFonts w:eastAsia="Times New Roman" w:cs="Times New Roman"/>
          <w:szCs w:val="24"/>
        </w:rPr>
        <w:t>α έρθουν να μείνουν εδώ κι εσείς θέλετε να φύγουμε. Είχατε ετοιμάσει ένα βαρκάκι για τη Μαδαγασκάρη. Τελευταία στιγμή το ξεφουσκώσατε και ναυαγήσατε στην ύφαλο και στη σκόπελο ενός κίβδηλου φιλοευρωπαϊσμού.</w:t>
      </w:r>
    </w:p>
    <w:p w14:paraId="6338FAC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Αριστερά. Θέλετε να πω ονόματα αυτής της Κυβέρνησ</w:t>
      </w:r>
      <w:r>
        <w:rPr>
          <w:rFonts w:eastAsia="Times New Roman" w:cs="Times New Roman"/>
          <w:szCs w:val="24"/>
        </w:rPr>
        <w:t>ης από διάφορα απολειφάδια όλων των κομμάτων να δούμε ποια είναι η Αριστερά; Και το θέμα δεν είναι αν είμαστε Αριστερά ή Δεξιά ή Κέντρο. Το θέμα είναι αν είμαστε συνεπείς σε μία πορεία για να σώσουμε αυτή τη χώρα, η οποία δέκα χρόνια τώρα είναι σαν τον σκύ</w:t>
      </w:r>
      <w:r>
        <w:rPr>
          <w:rFonts w:eastAsia="Times New Roman" w:cs="Times New Roman"/>
          <w:szCs w:val="24"/>
        </w:rPr>
        <w:t>λο που κυνηγάει την ουρά του, ενώ η Πορτογαλία, η Ιρλανδία, η Κύπρος, η Ισπανία με το «σχεδόν μνημόνιο», όλοι έχουν φτάσει σε ρυθμούς ανάπτυξης τρομακτικούς. Η Κύπρος μας έχει βγάλει τα μάτια με την ανάπτυξη, όπως και η Ιρλανδία και η Πορτογαλία κι εμείς ε</w:t>
      </w:r>
      <w:r>
        <w:rPr>
          <w:rFonts w:eastAsia="Times New Roman" w:cs="Times New Roman"/>
          <w:szCs w:val="24"/>
        </w:rPr>
        <w:t>δώ πέρα να μην πω τι κάνουμε. Και το ξέρετε πάρα πολύ καλά. Παίζουμε τις κουμπάρες. Δεν θέλουμε επενδύσεις. Σιχαινόμαστε την ιδιωτική πρωτοβουλία, την επιχειρηματικότητα, την επένδυση. Τους σιχαινόμαστε στις Σκουριές, στα αεροδρόμια, στα λιμάνια. Τα πουλάμ</w:t>
      </w:r>
      <w:r>
        <w:rPr>
          <w:rFonts w:eastAsia="Times New Roman" w:cs="Times New Roman"/>
          <w:szCs w:val="24"/>
        </w:rPr>
        <w:t>ε έτσι «μπιρ παρά», αλλά μετά κάνουμε ότι δεν θα εφαρμόσουμε το πούλημα που τους κάναμε, ενώ θα έπρεπε από την αρχή να βάλουμε ένα σχέδιο επενδύσεων για αυτά. Και ο Στέργιος Πιτσιόρλας, παλιός μου φίλος, καταλαβαίνει περίπου τι λέω, αλλά απλώς εντάξει, είμ</w:t>
      </w:r>
      <w:r>
        <w:rPr>
          <w:rFonts w:eastAsia="Times New Roman" w:cs="Times New Roman"/>
          <w:szCs w:val="24"/>
        </w:rPr>
        <w:t>αστε όλοι στριμωγμένοι σε διάφορους χώρους που δεν μπορούμε και πολύ να κουνήσουμε την ουρά μας.</w:t>
      </w:r>
    </w:p>
    <w:p w14:paraId="6338FAC7" w14:textId="77777777" w:rsidR="00401C51" w:rsidRDefault="00794512">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6338FAC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Μισό λεπτό θα ήθελα, κύριε Πρόεδρε.</w:t>
      </w:r>
    </w:p>
    <w:p w14:paraId="6338FAC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Δεν θα πω ονόματα, για να δούμε ποια εί</w:t>
      </w:r>
      <w:r>
        <w:rPr>
          <w:rFonts w:eastAsia="Times New Roman" w:cs="Times New Roman"/>
          <w:szCs w:val="24"/>
        </w:rPr>
        <w:t xml:space="preserve">ναι αυτή η Αριστερά που απαλλάχθηκε από τα </w:t>
      </w:r>
      <w:r>
        <w:rPr>
          <w:rFonts w:eastAsia="Times New Roman" w:cs="Times New Roman"/>
          <w:szCs w:val="24"/>
        </w:rPr>
        <w:t>α</w:t>
      </w:r>
      <w:r>
        <w:rPr>
          <w:rFonts w:eastAsia="Times New Roman" w:cs="Times New Roman"/>
          <w:szCs w:val="24"/>
        </w:rPr>
        <w:t>κροδεξιά βαρίδια της και έβαλε κάτι βαρίδια περιφερόμενα, κάτι απολειφάδια όλων των πολιτικών χώρων, παντού. Έχω να σας πω είκοσι ονόματα, αν θέλετε, τώρα, οι οποίοι μαζί με τους υπόλοιπους εκατόν σαράντα πέντε Β</w:t>
      </w:r>
      <w:r>
        <w:rPr>
          <w:rFonts w:eastAsia="Times New Roman" w:cs="Times New Roman"/>
          <w:szCs w:val="24"/>
        </w:rPr>
        <w:t xml:space="preserve">ουλευτές του σταθερού ΣΥΡΙΖΑ, κάνουν την πάπια και τους χειροκροτητές και δέχονται το Μάτι, τους «Πολακισμούς», τα κότερα. Αργότερα, αργότερα, πλησίασαν και δυο κότερα. Κι όχι μόνο δύο, αλλά έχουμε περάσει από όλα τα κότερα. Απλώς κρυβόμαστε. Δεν το λέμε. </w:t>
      </w:r>
    </w:p>
    <w:p w14:paraId="6338FAC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 ήταν πολύ ωραίο να πει ο Αλέξης, ο παλιός μου επίσης φίλος, «Ναι, ρε φίλε, εγώ συζητάω με επιχειρηματίες βεβαίως και με τον θεσμικό μου ρόλο και κάνω διακοπές». Ξέραμε ότι ο Καραμανλής πάει στο Μαγγανάρι στην Ίο, ο Σημίτης πήγαινε στη Σίφνο στον κουρέα</w:t>
      </w:r>
      <w:r>
        <w:rPr>
          <w:rFonts w:eastAsia="Times New Roman" w:cs="Times New Roman"/>
          <w:szCs w:val="24"/>
        </w:rPr>
        <w:t xml:space="preserve"> με το πλοίο της γραμμής, ο Γιώργος Παπανδρέου πήγαινε στις Σπέτσες, ο Αντρέας πήγαινε στην Ωραία Ελένη. Ξέραμε πού πήγαιναν όλοι. Υπήρχε διαφάνεια. Τώρα δεν ξέρουμε. Είναι στη Μαργαρίτα στο νησί στη Βενεζουέλα; Είναι στο Μπαλί; Στη Λας Πάλμας; Είναι στο κ</w:t>
      </w:r>
      <w:r>
        <w:rPr>
          <w:rFonts w:eastAsia="Times New Roman" w:cs="Times New Roman"/>
          <w:szCs w:val="24"/>
        </w:rPr>
        <w:t xml:space="preserve">ότερο του «Κ», του «Π», του «Λ», του «Μ»; Δεν ξέρουμε σε ποια θαλαμηγό είναι. Να μας πουν. Δεν είναι κακό. Πείτε μας, όμως, πού. </w:t>
      </w:r>
    </w:p>
    <w:p w14:paraId="6338FAC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Σταματήστε να πουλάτε αυτόν τον πόλεμο κατά των ελίτ. Μόνο τις φρυγανιές «Elite» τρίβετε. Κανέναν πόλεμο κατά των ελίτ δεν κάν</w:t>
      </w:r>
      <w:r>
        <w:rPr>
          <w:rFonts w:eastAsia="Times New Roman" w:cs="Times New Roman"/>
          <w:szCs w:val="24"/>
        </w:rPr>
        <w:t>ετε. Είστε οι ελίτ.</w:t>
      </w:r>
    </w:p>
    <w:p w14:paraId="6338FACC"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ήθελα να παρακαλέσω να υπάρχει μια ψυχραιμία, να κρατήσουμε ένα επίπεδο. Εχθές δεν ήταν από τις καλύτερες κοινοβουλευτικές ημέρες. Το είδατε όλοι, το συζητάει ο κόσμος έξω. Το να κάνουμε ονομαστικέ</w:t>
      </w:r>
      <w:r>
        <w:rPr>
          <w:rFonts w:eastAsia="Times New Roman" w:cs="Times New Roman"/>
          <w:szCs w:val="24"/>
        </w:rPr>
        <w:t>ς αναφορές…</w:t>
      </w:r>
    </w:p>
    <w:p w14:paraId="6338FACD"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Ας προσέχαμε!</w:t>
      </w:r>
    </w:p>
    <w:p w14:paraId="6338FACE"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Δεν λέω μόνο για σας, κύριε Ψαριανέ.</w:t>
      </w:r>
    </w:p>
    <w:p w14:paraId="6338FACF"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Αυτό έλειπε, να λέτε για μένα!</w:t>
      </w:r>
      <w:r w:rsidRPr="00F13A38">
        <w:rPr>
          <w:rFonts w:eastAsia="Times New Roman" w:cs="Times New Roman"/>
          <w:szCs w:val="24"/>
        </w:rPr>
        <w:t xml:space="preserve"> </w:t>
      </w:r>
      <w:r>
        <w:rPr>
          <w:rFonts w:eastAsia="Times New Roman" w:cs="Times New Roman"/>
          <w:szCs w:val="24"/>
        </w:rPr>
        <w:t>Εδώ έχει γίνει του Κουτρούλη ο γάμος!</w:t>
      </w:r>
    </w:p>
    <w:p w14:paraId="6338FAD0"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Όχι, όχι. Με</w:t>
      </w:r>
      <w:r>
        <w:rPr>
          <w:rFonts w:eastAsia="Times New Roman" w:cs="Times New Roman"/>
          <w:szCs w:val="24"/>
        </w:rPr>
        <w:t xml:space="preserve"> το να κάνουμε ονομαστικές αναφορές προκαλούμε τον άλλον να μιλήσει επί προσωπικού.</w:t>
      </w:r>
    </w:p>
    <w:p w14:paraId="6338FAD1"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Ελεύθερα! Ξέρετε τι έχω ακούσει εγώ;</w:t>
      </w:r>
    </w:p>
    <w:p w14:paraId="6338FAD2"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Αφήστε με να ολοκληρώσω τουλάχιστον.</w:t>
      </w:r>
    </w:p>
    <w:p w14:paraId="6338FAD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Εάν κάποιος Βουλευτής αναφέρει τους τριακό</w:t>
      </w:r>
      <w:r>
        <w:rPr>
          <w:rFonts w:eastAsia="Times New Roman" w:cs="Times New Roman"/>
          <w:szCs w:val="24"/>
        </w:rPr>
        <w:t xml:space="preserve">σιους Βουλευτές, θα μιλούν και οι τριακόσιοι Βουλευτές επί προσωπικού. </w:t>
      </w:r>
      <w:r>
        <w:rPr>
          <w:rFonts w:eastAsia="Times New Roman" w:cs="Times New Roman"/>
          <w:szCs w:val="24"/>
        </w:rPr>
        <w:t>Αντιλαμβάνεστε ότι δεν γίνεται αυτό το πράγμα. Δεν το είπα για εσάς. Το λέω, γιατί πρέπει να το πω.</w:t>
      </w:r>
    </w:p>
    <w:p w14:paraId="6338FAD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Και βεβαίως, ζητούμε όλοι την εφαρμογή του Κανονισμού. Ο Κανονισμός προβλέπει χρόνο. </w:t>
      </w:r>
      <w:r>
        <w:rPr>
          <w:rFonts w:eastAsia="Times New Roman" w:cs="Times New Roman"/>
          <w:szCs w:val="24"/>
        </w:rPr>
        <w:t>Ο χρόνος είναι για την ουσία. Εάν παίρνουμε χρόνο για να κάνουμε κριτική ο ένας στον άλλον, τότε η ουσία δεν εξυπηρετείται.</w:t>
      </w:r>
    </w:p>
    <w:p w14:paraId="6338FAD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Τον λόγο έχει η Βουλευτής του ΣΥΡΙΖΑ, κ. Καφαντάρη. Παράκληση, αυτά δεν τα είπα για τον κ. Ψαριανό. Τα λέω για όλους, διότι </w:t>
      </w:r>
      <w:r>
        <w:rPr>
          <w:rFonts w:eastAsia="Times New Roman" w:cs="Times New Roman"/>
          <w:szCs w:val="24"/>
        </w:rPr>
        <w:t>βρισκόμαστε δυστυχώς σε δύσκολες προεκλογικές μέρες.</w:t>
      </w:r>
    </w:p>
    <w:p w14:paraId="6338FAD6" w14:textId="77777777" w:rsidR="00401C51" w:rsidRDefault="00794512">
      <w:pPr>
        <w:spacing w:line="600" w:lineRule="auto"/>
        <w:ind w:firstLine="720"/>
        <w:jc w:val="both"/>
        <w:rPr>
          <w:rFonts w:eastAsia="Times New Roman" w:cs="Times New Roman"/>
          <w:szCs w:val="24"/>
        </w:rPr>
      </w:pPr>
      <w:r w:rsidRPr="0089746C">
        <w:rPr>
          <w:rFonts w:eastAsia="Times New Roman" w:cs="Times New Roman"/>
          <w:b/>
          <w:szCs w:val="24"/>
        </w:rPr>
        <w:t>ΧΑΡΟΥΛΑ (ΧΑΡΑ) ΚΑΦΑΝΤΑΡΗ:</w:t>
      </w:r>
      <w:r>
        <w:rPr>
          <w:rFonts w:eastAsia="Times New Roman" w:cs="Times New Roman"/>
          <w:szCs w:val="24"/>
        </w:rPr>
        <w:t xml:space="preserve"> Βεβαίως.</w:t>
      </w:r>
    </w:p>
    <w:p w14:paraId="6338FAD7" w14:textId="77777777" w:rsidR="00401C51" w:rsidRDefault="00794512">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Ορίστε, έχετε τον λόγο.</w:t>
      </w:r>
    </w:p>
    <w:p w14:paraId="6338FAD8" w14:textId="77777777" w:rsidR="00401C51" w:rsidRDefault="00794512">
      <w:pPr>
        <w:spacing w:line="600" w:lineRule="auto"/>
        <w:ind w:firstLine="720"/>
        <w:jc w:val="both"/>
        <w:rPr>
          <w:rFonts w:eastAsia="Times New Roman" w:cs="Times New Roman"/>
          <w:szCs w:val="24"/>
        </w:rPr>
      </w:pPr>
      <w:r w:rsidRPr="0089746C">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14:paraId="6338FAD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89746C">
        <w:rPr>
          <w:rFonts w:eastAsia="Times New Roman" w:cs="Times New Roman"/>
          <w:szCs w:val="24"/>
        </w:rPr>
        <w:t>ουλευτές</w:t>
      </w:r>
      <w:r>
        <w:rPr>
          <w:rFonts w:eastAsia="Times New Roman" w:cs="Times New Roman"/>
          <w:szCs w:val="24"/>
        </w:rPr>
        <w:t>, από την παραπολιτική ας επι</w:t>
      </w:r>
      <w:r>
        <w:rPr>
          <w:rFonts w:eastAsia="Times New Roman" w:cs="Times New Roman"/>
          <w:szCs w:val="24"/>
        </w:rPr>
        <w:t xml:space="preserve">στρέψουμε στην πολιτική, γιατί </w:t>
      </w:r>
      <w:r w:rsidRPr="0089746C">
        <w:rPr>
          <w:rFonts w:eastAsia="Times New Roman" w:cs="Times New Roman"/>
          <w:szCs w:val="24"/>
        </w:rPr>
        <w:t>ακούσαμε πάρα πολλά αυτές τις δύο μέρες</w:t>
      </w:r>
      <w:r>
        <w:rPr>
          <w:rFonts w:eastAsia="Times New Roman" w:cs="Times New Roman"/>
          <w:szCs w:val="24"/>
        </w:rPr>
        <w:t xml:space="preserve">. </w:t>
      </w:r>
    </w:p>
    <w:p w14:paraId="6338FAD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w:t>
      </w:r>
      <w:r w:rsidRPr="0089746C">
        <w:rPr>
          <w:rFonts w:eastAsia="Times New Roman" w:cs="Times New Roman"/>
          <w:szCs w:val="24"/>
        </w:rPr>
        <w:t>α ξεκινήσω την τοποθέτησή μου με τη σημερινή μέρα</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Σαν σήμερα</w:t>
      </w:r>
      <w:r w:rsidRPr="0089746C">
        <w:rPr>
          <w:rFonts w:eastAsia="Times New Roman" w:cs="Times New Roman"/>
          <w:szCs w:val="24"/>
        </w:rPr>
        <w:t xml:space="preserve"> </w:t>
      </w:r>
      <w:r>
        <w:rPr>
          <w:rFonts w:eastAsia="Times New Roman" w:cs="Times New Roman"/>
          <w:szCs w:val="24"/>
        </w:rPr>
        <w:t xml:space="preserve">εβδομήντα τέσσερα </w:t>
      </w:r>
      <w:r w:rsidRPr="0089746C">
        <w:rPr>
          <w:rFonts w:eastAsia="Times New Roman" w:cs="Times New Roman"/>
          <w:szCs w:val="24"/>
        </w:rPr>
        <w:t>χρόνια πριν στις 8 Μαΐου η ναζιστική Γερμανία παραδίδεται στους δυτικούς συμμάχους και σαν σήμερα 9 Μα</w:t>
      </w:r>
      <w:r w:rsidRPr="0089746C">
        <w:rPr>
          <w:rFonts w:eastAsia="Times New Roman" w:cs="Times New Roman"/>
          <w:szCs w:val="24"/>
        </w:rPr>
        <w:t>ΐ</w:t>
      </w:r>
      <w:r>
        <w:rPr>
          <w:rFonts w:eastAsia="Times New Roman" w:cs="Times New Roman"/>
          <w:szCs w:val="24"/>
        </w:rPr>
        <w:t>ου συνθηκολογεί με τον σοβιετικό στρατάρχη Ζ</w:t>
      </w:r>
      <w:r w:rsidRPr="0089746C">
        <w:rPr>
          <w:rFonts w:eastAsia="Times New Roman" w:cs="Times New Roman"/>
          <w:szCs w:val="24"/>
        </w:rPr>
        <w:t>ούκοφ στο Βερολίνο</w:t>
      </w:r>
      <w:r>
        <w:rPr>
          <w:rFonts w:eastAsia="Times New Roman" w:cs="Times New Roman"/>
          <w:szCs w:val="24"/>
        </w:rPr>
        <w:t>. Αυτή τη μέρα, λοιπόν,</w:t>
      </w:r>
      <w:r w:rsidRPr="0089746C">
        <w:rPr>
          <w:rFonts w:eastAsia="Times New Roman" w:cs="Times New Roman"/>
          <w:szCs w:val="24"/>
        </w:rPr>
        <w:t xml:space="preserve"> σήμερα</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 xml:space="preserve">εβδομήντα τέσσερα </w:t>
      </w:r>
      <w:r w:rsidRPr="0089746C">
        <w:rPr>
          <w:rFonts w:eastAsia="Times New Roman" w:cs="Times New Roman"/>
          <w:szCs w:val="24"/>
        </w:rPr>
        <w:t>χρόνια μετά την οριστική συντριβή του ναζισμού</w:t>
      </w:r>
      <w:r>
        <w:rPr>
          <w:rFonts w:eastAsia="Times New Roman" w:cs="Times New Roman"/>
          <w:szCs w:val="24"/>
        </w:rPr>
        <w:t>,</w:t>
      </w:r>
      <w:r w:rsidRPr="0089746C">
        <w:rPr>
          <w:rFonts w:eastAsia="Times New Roman" w:cs="Times New Roman"/>
          <w:szCs w:val="24"/>
        </w:rPr>
        <w:t xml:space="preserve"> βλέπουμε ιδέες του φασισμού και του ναζισμού να προσπαθούν να πάρουν κεφάλι </w:t>
      </w:r>
      <w:r>
        <w:rPr>
          <w:rFonts w:eastAsia="Times New Roman" w:cs="Times New Roman"/>
          <w:szCs w:val="24"/>
        </w:rPr>
        <w:t>και στην Ευρώπη και</w:t>
      </w:r>
      <w:r>
        <w:rPr>
          <w:rFonts w:eastAsia="Times New Roman" w:cs="Times New Roman"/>
          <w:szCs w:val="24"/>
        </w:rPr>
        <w:t xml:space="preserve"> στην Ελλάδα. </w:t>
      </w:r>
    </w:p>
    <w:p w14:paraId="6338FAD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Τιμήσαμε σήμερα </w:t>
      </w:r>
      <w:r w:rsidRPr="0089746C">
        <w:rPr>
          <w:rFonts w:eastAsia="Times New Roman" w:cs="Times New Roman"/>
          <w:szCs w:val="24"/>
        </w:rPr>
        <w:t>σε σεμνή τελετή</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 xml:space="preserve">σε εκδηλώσεις </w:t>
      </w:r>
      <w:r w:rsidRPr="0089746C">
        <w:rPr>
          <w:rFonts w:eastAsia="Times New Roman" w:cs="Times New Roman"/>
          <w:szCs w:val="24"/>
        </w:rPr>
        <w:t xml:space="preserve">που έκανε η Περιφέρεια Αττικής </w:t>
      </w:r>
      <w:r>
        <w:rPr>
          <w:rFonts w:eastAsia="Times New Roman" w:cs="Times New Roman"/>
          <w:szCs w:val="24"/>
        </w:rPr>
        <w:t xml:space="preserve">και </w:t>
      </w:r>
      <w:r w:rsidRPr="0089746C">
        <w:rPr>
          <w:rFonts w:eastAsia="Times New Roman" w:cs="Times New Roman"/>
          <w:szCs w:val="24"/>
        </w:rPr>
        <w:t xml:space="preserve">με κατάθεση στεφάνου </w:t>
      </w:r>
      <w:r>
        <w:rPr>
          <w:rFonts w:eastAsia="Times New Roman" w:cs="Times New Roman"/>
          <w:szCs w:val="24"/>
        </w:rPr>
        <w:t>από τ</w:t>
      </w:r>
      <w:r w:rsidRPr="0089746C">
        <w:rPr>
          <w:rFonts w:eastAsia="Times New Roman" w:cs="Times New Roman"/>
          <w:szCs w:val="24"/>
        </w:rPr>
        <w:t>η</w:t>
      </w:r>
      <w:r>
        <w:rPr>
          <w:rFonts w:eastAsia="Times New Roman" w:cs="Times New Roman"/>
          <w:szCs w:val="24"/>
        </w:rPr>
        <w:t xml:space="preserve"> Βουλή τη</w:t>
      </w:r>
      <w:r w:rsidRPr="0089746C">
        <w:rPr>
          <w:rFonts w:eastAsia="Times New Roman" w:cs="Times New Roman"/>
          <w:szCs w:val="24"/>
        </w:rPr>
        <w:t xml:space="preserve"> μεγάλη νίκη των λαών</w:t>
      </w:r>
      <w:r>
        <w:rPr>
          <w:rFonts w:eastAsia="Times New Roman" w:cs="Times New Roman"/>
          <w:szCs w:val="24"/>
        </w:rPr>
        <w:t>,</w:t>
      </w:r>
      <w:r w:rsidRPr="0089746C">
        <w:rPr>
          <w:rFonts w:eastAsia="Times New Roman" w:cs="Times New Roman"/>
          <w:szCs w:val="24"/>
        </w:rPr>
        <w:t xml:space="preserve"> τη μεγάλη αντιφα</w:t>
      </w:r>
      <w:r>
        <w:rPr>
          <w:rFonts w:eastAsia="Times New Roman" w:cs="Times New Roman"/>
          <w:szCs w:val="24"/>
        </w:rPr>
        <w:t xml:space="preserve">σιστική νίκη. </w:t>
      </w:r>
    </w:p>
    <w:p w14:paraId="6338FAD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Μετά από εβδομήντα τέσσερα χρόνια, μετά απ’</w:t>
      </w:r>
      <w:r w:rsidRPr="0089746C">
        <w:rPr>
          <w:rFonts w:eastAsia="Times New Roman" w:cs="Times New Roman"/>
          <w:szCs w:val="24"/>
        </w:rPr>
        <w:t xml:space="preserve"> αυτά τα ιστορικά γεγονότα</w:t>
      </w:r>
      <w:r w:rsidRPr="0089746C">
        <w:rPr>
          <w:rFonts w:eastAsia="Times New Roman" w:cs="Times New Roman"/>
          <w:szCs w:val="24"/>
        </w:rPr>
        <w:t xml:space="preserve"> νοσταλγοί του παρελθόντος σε αγαστή συνεργασία με νεοφιλελεύθερες και εθνικιστικές δυνάμεις προσπαθούν να μας κάνουν να ξεχάσουμε</w:t>
      </w:r>
      <w:r>
        <w:rPr>
          <w:rFonts w:eastAsia="Times New Roman" w:cs="Times New Roman"/>
          <w:szCs w:val="24"/>
        </w:rPr>
        <w:t>,</w:t>
      </w:r>
      <w:r w:rsidRPr="0089746C">
        <w:rPr>
          <w:rFonts w:eastAsia="Times New Roman" w:cs="Times New Roman"/>
          <w:szCs w:val="24"/>
        </w:rPr>
        <w:t xml:space="preserve"> ενώ συγχρόνως εμφανίζονται και ως σωτήρες</w:t>
      </w:r>
      <w:r>
        <w:rPr>
          <w:rFonts w:eastAsia="Times New Roman" w:cs="Times New Roman"/>
          <w:szCs w:val="24"/>
        </w:rPr>
        <w:t xml:space="preserve">. Αφού </w:t>
      </w:r>
      <w:r w:rsidRPr="0089746C">
        <w:rPr>
          <w:rFonts w:eastAsia="Times New Roman" w:cs="Times New Roman"/>
          <w:szCs w:val="24"/>
        </w:rPr>
        <w:t>βύθισαν τη χώρα στην ύφεση</w:t>
      </w:r>
      <w:r>
        <w:rPr>
          <w:rFonts w:eastAsia="Times New Roman" w:cs="Times New Roman"/>
          <w:szCs w:val="24"/>
        </w:rPr>
        <w:t>,</w:t>
      </w:r>
      <w:r w:rsidRPr="0089746C">
        <w:rPr>
          <w:rFonts w:eastAsia="Times New Roman" w:cs="Times New Roman"/>
          <w:szCs w:val="24"/>
        </w:rPr>
        <w:t xml:space="preserve"> την καταστροφή της παραγωγικής βάσης</w:t>
      </w:r>
      <w:r>
        <w:rPr>
          <w:rFonts w:eastAsia="Times New Roman" w:cs="Times New Roman"/>
          <w:szCs w:val="24"/>
        </w:rPr>
        <w:t>,</w:t>
      </w:r>
      <w:r w:rsidRPr="0089746C">
        <w:rPr>
          <w:rFonts w:eastAsia="Times New Roman" w:cs="Times New Roman"/>
          <w:szCs w:val="24"/>
        </w:rPr>
        <w:t xml:space="preserve"> την ανεργί</w:t>
      </w:r>
      <w:r w:rsidRPr="0089746C">
        <w:rPr>
          <w:rFonts w:eastAsia="Times New Roman" w:cs="Times New Roman"/>
          <w:szCs w:val="24"/>
        </w:rPr>
        <w:t xml:space="preserve">α </w:t>
      </w:r>
      <w:r>
        <w:rPr>
          <w:rFonts w:eastAsia="Times New Roman" w:cs="Times New Roman"/>
          <w:szCs w:val="24"/>
        </w:rPr>
        <w:t>-</w:t>
      </w:r>
      <w:r w:rsidRPr="0089746C">
        <w:rPr>
          <w:rFonts w:eastAsia="Times New Roman" w:cs="Times New Roman"/>
          <w:szCs w:val="24"/>
        </w:rPr>
        <w:t>που έφτασε ε</w:t>
      </w:r>
      <w:r>
        <w:rPr>
          <w:rFonts w:eastAsia="Times New Roman" w:cs="Times New Roman"/>
          <w:szCs w:val="24"/>
        </w:rPr>
        <w:t>πί ημερών</w:t>
      </w:r>
      <w:r w:rsidRPr="0089746C">
        <w:rPr>
          <w:rFonts w:eastAsia="Times New Roman" w:cs="Times New Roman"/>
          <w:szCs w:val="24"/>
        </w:rPr>
        <w:t xml:space="preserve"> τους και το 28% κάποια στιγμή</w:t>
      </w:r>
      <w:r>
        <w:rPr>
          <w:rFonts w:eastAsia="Times New Roman" w:cs="Times New Roman"/>
          <w:szCs w:val="24"/>
        </w:rPr>
        <w:t>-</w:t>
      </w:r>
      <w:r w:rsidRPr="0089746C">
        <w:rPr>
          <w:rFonts w:eastAsia="Times New Roman" w:cs="Times New Roman"/>
          <w:szCs w:val="24"/>
        </w:rPr>
        <w:t xml:space="preserve"> μειώθηκε το ΑΕΠ 26%</w:t>
      </w:r>
      <w:r>
        <w:rPr>
          <w:rFonts w:eastAsia="Times New Roman" w:cs="Times New Roman"/>
          <w:szCs w:val="24"/>
        </w:rPr>
        <w:t>,</w:t>
      </w:r>
      <w:r w:rsidRPr="0089746C">
        <w:rPr>
          <w:rFonts w:eastAsia="Times New Roman" w:cs="Times New Roman"/>
          <w:szCs w:val="24"/>
        </w:rPr>
        <w:t xml:space="preserve"> οδήγησαν τη χώρα στα μνημόνια</w:t>
      </w:r>
      <w:r>
        <w:rPr>
          <w:rFonts w:eastAsia="Times New Roman" w:cs="Times New Roman"/>
          <w:szCs w:val="24"/>
        </w:rPr>
        <w:t>. Και</w:t>
      </w:r>
      <w:r w:rsidRPr="0089746C">
        <w:rPr>
          <w:rFonts w:eastAsia="Times New Roman" w:cs="Times New Roman"/>
          <w:szCs w:val="24"/>
        </w:rPr>
        <w:t xml:space="preserve"> με τις κυβερνήσεις Παπανδρέου</w:t>
      </w:r>
      <w:r>
        <w:rPr>
          <w:rFonts w:eastAsia="Times New Roman" w:cs="Times New Roman"/>
          <w:szCs w:val="24"/>
        </w:rPr>
        <w:t>,</w:t>
      </w:r>
      <w:r w:rsidRPr="0089746C">
        <w:rPr>
          <w:rFonts w:eastAsia="Times New Roman" w:cs="Times New Roman"/>
          <w:szCs w:val="24"/>
        </w:rPr>
        <w:t xml:space="preserve"> Παπαδήμου</w:t>
      </w:r>
      <w:r>
        <w:rPr>
          <w:rFonts w:eastAsia="Times New Roman" w:cs="Times New Roman"/>
          <w:szCs w:val="24"/>
        </w:rPr>
        <w:t>,</w:t>
      </w:r>
      <w:r w:rsidRPr="0089746C">
        <w:rPr>
          <w:rFonts w:eastAsia="Times New Roman" w:cs="Times New Roman"/>
          <w:szCs w:val="24"/>
        </w:rPr>
        <w:t xml:space="preserve"> Σαμαρά </w:t>
      </w:r>
      <w:r>
        <w:rPr>
          <w:rFonts w:eastAsia="Times New Roman" w:cs="Times New Roman"/>
          <w:szCs w:val="24"/>
        </w:rPr>
        <w:t xml:space="preserve">ψήφισαν μνημόνια και τα υλοποίησαν. </w:t>
      </w:r>
    </w:p>
    <w:p w14:paraId="6338FAD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Οι ίδιες, λοιπόν, πολιτικές δυνάμεις σήμερα τεσσερ</w:t>
      </w:r>
      <w:r>
        <w:rPr>
          <w:rFonts w:eastAsia="Times New Roman" w:cs="Times New Roman"/>
          <w:szCs w:val="24"/>
        </w:rPr>
        <w:t>ισή</w:t>
      </w:r>
      <w:r>
        <w:rPr>
          <w:rFonts w:eastAsia="Times New Roman" w:cs="Times New Roman"/>
          <w:szCs w:val="24"/>
        </w:rPr>
        <w:t>μισι</w:t>
      </w:r>
      <w:r w:rsidRPr="0089746C">
        <w:rPr>
          <w:rFonts w:eastAsia="Times New Roman" w:cs="Times New Roman"/>
          <w:szCs w:val="24"/>
        </w:rPr>
        <w:t xml:space="preserve"> χρόνια μετά</w:t>
      </w:r>
      <w:r>
        <w:rPr>
          <w:rFonts w:eastAsia="Times New Roman" w:cs="Times New Roman"/>
          <w:szCs w:val="24"/>
        </w:rPr>
        <w:t>,</w:t>
      </w:r>
      <w:r w:rsidRPr="0089746C">
        <w:rPr>
          <w:rFonts w:eastAsia="Times New Roman" w:cs="Times New Roman"/>
          <w:szCs w:val="24"/>
        </w:rPr>
        <w:t xml:space="preserve"> που είναι μακριά από την εξουσία </w:t>
      </w:r>
      <w:r>
        <w:rPr>
          <w:rFonts w:eastAsia="Times New Roman" w:cs="Times New Roman"/>
          <w:szCs w:val="24"/>
        </w:rPr>
        <w:t>-</w:t>
      </w:r>
      <w:r w:rsidRPr="0089746C">
        <w:rPr>
          <w:rFonts w:eastAsia="Times New Roman" w:cs="Times New Roman"/>
          <w:szCs w:val="24"/>
        </w:rPr>
        <w:t xml:space="preserve">τη θεωρούν αποκλειστικά δική </w:t>
      </w:r>
      <w:r>
        <w:rPr>
          <w:rFonts w:eastAsia="Times New Roman" w:cs="Times New Roman"/>
          <w:szCs w:val="24"/>
        </w:rPr>
        <w:t>τους-</w:t>
      </w:r>
      <w:r w:rsidRPr="0089746C">
        <w:rPr>
          <w:rFonts w:eastAsia="Times New Roman" w:cs="Times New Roman"/>
          <w:szCs w:val="24"/>
        </w:rPr>
        <w:t xml:space="preserve"> αδημονούν να την ανακαταλάβουν</w:t>
      </w:r>
      <w:r>
        <w:rPr>
          <w:rFonts w:eastAsia="Times New Roman" w:cs="Times New Roman"/>
          <w:szCs w:val="24"/>
        </w:rPr>
        <w:t>. Η πατρίδα μας, όμως,</w:t>
      </w:r>
      <w:r w:rsidRPr="0089746C">
        <w:rPr>
          <w:rFonts w:eastAsia="Times New Roman" w:cs="Times New Roman"/>
          <w:szCs w:val="24"/>
        </w:rPr>
        <w:t xml:space="preserve"> βρίσκεται σε μία καινούργια φάση</w:t>
      </w:r>
      <w:r>
        <w:rPr>
          <w:rFonts w:eastAsia="Times New Roman" w:cs="Times New Roman"/>
          <w:szCs w:val="24"/>
        </w:rPr>
        <w:t>,</w:t>
      </w:r>
      <w:r w:rsidRPr="0089746C">
        <w:rPr>
          <w:rFonts w:eastAsia="Times New Roman" w:cs="Times New Roman"/>
          <w:szCs w:val="24"/>
        </w:rPr>
        <w:t xml:space="preserve"> σε μία καινούργια πραγματικότητα</w:t>
      </w:r>
      <w:r>
        <w:rPr>
          <w:rFonts w:eastAsia="Times New Roman" w:cs="Times New Roman"/>
          <w:szCs w:val="24"/>
        </w:rPr>
        <w:t>. Έχουμε μια Κυβέρνηση</w:t>
      </w:r>
      <w:r w:rsidRPr="0089746C">
        <w:rPr>
          <w:rFonts w:eastAsia="Times New Roman" w:cs="Times New Roman"/>
          <w:szCs w:val="24"/>
        </w:rPr>
        <w:t xml:space="preserve"> που μας έβγαλε από τα μνημόνια</w:t>
      </w:r>
      <w:r>
        <w:rPr>
          <w:rFonts w:eastAsia="Times New Roman" w:cs="Times New Roman"/>
          <w:szCs w:val="24"/>
        </w:rPr>
        <w:t>,</w:t>
      </w:r>
      <w:r w:rsidRPr="0089746C">
        <w:rPr>
          <w:rFonts w:eastAsia="Times New Roman" w:cs="Times New Roman"/>
          <w:szCs w:val="24"/>
        </w:rPr>
        <w:t xml:space="preserve"> με σταδιακή αποκατάσταση</w:t>
      </w:r>
      <w:r>
        <w:rPr>
          <w:rFonts w:eastAsia="Times New Roman" w:cs="Times New Roman"/>
          <w:szCs w:val="24"/>
        </w:rPr>
        <w:t xml:space="preserve"> αδικιών σε όλα τα επίπεδα και –π</w:t>
      </w:r>
      <w:r w:rsidRPr="0089746C">
        <w:rPr>
          <w:rFonts w:eastAsia="Times New Roman" w:cs="Times New Roman"/>
          <w:szCs w:val="24"/>
        </w:rPr>
        <w:t>ροσέξτε</w:t>
      </w:r>
      <w:r>
        <w:rPr>
          <w:rFonts w:eastAsia="Times New Roman" w:cs="Times New Roman"/>
          <w:szCs w:val="24"/>
        </w:rPr>
        <w:t>-</w:t>
      </w:r>
      <w:r w:rsidRPr="0089746C">
        <w:rPr>
          <w:rFonts w:eastAsia="Times New Roman" w:cs="Times New Roman"/>
          <w:szCs w:val="24"/>
        </w:rPr>
        <w:t xml:space="preserve"> με μία </w:t>
      </w:r>
      <w:r>
        <w:rPr>
          <w:rFonts w:eastAsia="Times New Roman" w:cs="Times New Roman"/>
          <w:szCs w:val="24"/>
        </w:rPr>
        <w:t>Ελλάδα πλέον αναβαθμισμένη στο ε</w:t>
      </w:r>
      <w:r w:rsidRPr="0089746C">
        <w:rPr>
          <w:rFonts w:eastAsia="Times New Roman" w:cs="Times New Roman"/>
          <w:szCs w:val="24"/>
        </w:rPr>
        <w:t>υρωπαϊκό και παγκόσμιο γίγνεσθαι</w:t>
      </w:r>
      <w:r>
        <w:rPr>
          <w:rFonts w:eastAsia="Times New Roman" w:cs="Times New Roman"/>
          <w:szCs w:val="24"/>
        </w:rPr>
        <w:t>.</w:t>
      </w:r>
    </w:p>
    <w:p w14:paraId="6338FAD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w:t>
      </w:r>
      <w:r w:rsidRPr="0089746C">
        <w:rPr>
          <w:rFonts w:eastAsia="Times New Roman" w:cs="Times New Roman"/>
          <w:szCs w:val="24"/>
        </w:rPr>
        <w:t>ι πρόσφα</w:t>
      </w:r>
      <w:r>
        <w:rPr>
          <w:rFonts w:eastAsia="Times New Roman" w:cs="Times New Roman"/>
          <w:szCs w:val="24"/>
        </w:rPr>
        <w:t>τες εξαγγελίες του Π</w:t>
      </w:r>
      <w:r w:rsidRPr="0089746C">
        <w:rPr>
          <w:rFonts w:eastAsia="Times New Roman" w:cs="Times New Roman"/>
          <w:szCs w:val="24"/>
        </w:rPr>
        <w:t xml:space="preserve">ρωθυπουργού </w:t>
      </w:r>
      <w:r>
        <w:rPr>
          <w:rFonts w:eastAsia="Times New Roman" w:cs="Times New Roman"/>
          <w:szCs w:val="24"/>
        </w:rPr>
        <w:t>-</w:t>
      </w:r>
      <w:r w:rsidRPr="0089746C">
        <w:rPr>
          <w:rFonts w:eastAsia="Times New Roman" w:cs="Times New Roman"/>
          <w:szCs w:val="24"/>
        </w:rPr>
        <w:t>οι οποίες δεν είναι εξαγγελίες</w:t>
      </w:r>
      <w:r>
        <w:rPr>
          <w:rFonts w:eastAsia="Times New Roman" w:cs="Times New Roman"/>
          <w:szCs w:val="24"/>
        </w:rPr>
        <w:t>, αλλά</w:t>
      </w:r>
      <w:r w:rsidRPr="0089746C">
        <w:rPr>
          <w:rFonts w:eastAsia="Times New Roman" w:cs="Times New Roman"/>
          <w:szCs w:val="24"/>
        </w:rPr>
        <w:t xml:space="preserve"> άμεσα θα νομοθετηθούν</w:t>
      </w:r>
      <w:r>
        <w:rPr>
          <w:rFonts w:eastAsia="Times New Roman" w:cs="Times New Roman"/>
          <w:szCs w:val="24"/>
        </w:rPr>
        <w:t>-</w:t>
      </w:r>
      <w:r w:rsidRPr="0089746C">
        <w:rPr>
          <w:rFonts w:eastAsia="Times New Roman" w:cs="Times New Roman"/>
          <w:szCs w:val="24"/>
        </w:rPr>
        <w:t xml:space="preserve"> όπως είναι οι </w:t>
      </w:r>
      <w:r w:rsidRPr="0089746C">
        <w:rPr>
          <w:rFonts w:eastAsia="Times New Roman" w:cs="Times New Roman"/>
          <w:szCs w:val="24"/>
        </w:rPr>
        <w:t xml:space="preserve">ρυθμίσεις για τις </w:t>
      </w:r>
      <w:r>
        <w:rPr>
          <w:rFonts w:eastAsia="Times New Roman" w:cs="Times New Roman"/>
          <w:szCs w:val="24"/>
        </w:rPr>
        <w:t xml:space="preserve">εκατόν είκοσι </w:t>
      </w:r>
      <w:r w:rsidRPr="0089746C">
        <w:rPr>
          <w:rFonts w:eastAsia="Times New Roman" w:cs="Times New Roman"/>
          <w:szCs w:val="24"/>
        </w:rPr>
        <w:t>δόσεις</w:t>
      </w:r>
      <w:r>
        <w:rPr>
          <w:rFonts w:eastAsia="Times New Roman" w:cs="Times New Roman"/>
          <w:szCs w:val="24"/>
        </w:rPr>
        <w:t>,</w:t>
      </w:r>
      <w:r w:rsidRPr="0089746C">
        <w:rPr>
          <w:rFonts w:eastAsia="Times New Roman" w:cs="Times New Roman"/>
          <w:szCs w:val="24"/>
        </w:rPr>
        <w:t xml:space="preserve"> η μείωση του ΦΠΑ</w:t>
      </w:r>
      <w:r>
        <w:rPr>
          <w:rFonts w:eastAsia="Times New Roman" w:cs="Times New Roman"/>
          <w:szCs w:val="24"/>
        </w:rPr>
        <w:t>,</w:t>
      </w:r>
      <w:r w:rsidRPr="0089746C">
        <w:rPr>
          <w:rFonts w:eastAsia="Times New Roman" w:cs="Times New Roman"/>
          <w:szCs w:val="24"/>
        </w:rPr>
        <w:t xml:space="preserve"> η </w:t>
      </w:r>
      <w:r>
        <w:rPr>
          <w:rFonts w:eastAsia="Times New Roman" w:cs="Times New Roman"/>
          <w:szCs w:val="24"/>
        </w:rPr>
        <w:t>δέκατη τρίτη</w:t>
      </w:r>
      <w:r w:rsidRPr="0089746C">
        <w:rPr>
          <w:rFonts w:eastAsia="Times New Roman" w:cs="Times New Roman"/>
          <w:szCs w:val="24"/>
        </w:rPr>
        <w:t xml:space="preserve"> σύνταξη</w:t>
      </w:r>
      <w:r>
        <w:rPr>
          <w:rFonts w:eastAsia="Times New Roman" w:cs="Times New Roman"/>
          <w:szCs w:val="24"/>
        </w:rPr>
        <w:t>, τα</w:t>
      </w:r>
      <w:r w:rsidRPr="0089746C">
        <w:rPr>
          <w:rFonts w:eastAsia="Times New Roman" w:cs="Times New Roman"/>
          <w:szCs w:val="24"/>
        </w:rPr>
        <w:t xml:space="preserve"> μέτρα για εργαζόμενους και συνταξιούχους</w:t>
      </w:r>
      <w:r>
        <w:rPr>
          <w:rFonts w:eastAsia="Times New Roman" w:cs="Times New Roman"/>
          <w:szCs w:val="24"/>
        </w:rPr>
        <w:t>,</w:t>
      </w:r>
      <w:r w:rsidRPr="0089746C">
        <w:rPr>
          <w:rFonts w:eastAsia="Times New Roman" w:cs="Times New Roman"/>
          <w:szCs w:val="24"/>
        </w:rPr>
        <w:t xml:space="preserve"> δείχνουν ότι η χώρα </w:t>
      </w:r>
      <w:r>
        <w:rPr>
          <w:rFonts w:eastAsia="Times New Roman" w:cs="Times New Roman"/>
          <w:szCs w:val="24"/>
        </w:rPr>
        <w:t>μας,</w:t>
      </w:r>
      <w:r w:rsidRPr="0089746C">
        <w:rPr>
          <w:rFonts w:eastAsia="Times New Roman" w:cs="Times New Roman"/>
          <w:szCs w:val="24"/>
        </w:rPr>
        <w:t xml:space="preserve"> η πατρίδα μας επανέρχεται σταδιακά στην κανονικότητα</w:t>
      </w:r>
      <w:r>
        <w:rPr>
          <w:rFonts w:eastAsia="Times New Roman" w:cs="Times New Roman"/>
          <w:szCs w:val="24"/>
        </w:rPr>
        <w:t>. Σ</w:t>
      </w:r>
      <w:r w:rsidRPr="0089746C">
        <w:rPr>
          <w:rFonts w:eastAsia="Times New Roman" w:cs="Times New Roman"/>
          <w:szCs w:val="24"/>
        </w:rPr>
        <w:t>ημειώνω δε ότι</w:t>
      </w:r>
      <w:r>
        <w:rPr>
          <w:rFonts w:eastAsia="Times New Roman" w:cs="Times New Roman"/>
          <w:szCs w:val="24"/>
        </w:rPr>
        <w:t xml:space="preserve"> όλα αυτά τα μέτρα που εξαγγέλθηκαν</w:t>
      </w:r>
      <w:r>
        <w:rPr>
          <w:rFonts w:eastAsia="Times New Roman" w:cs="Times New Roman"/>
          <w:szCs w:val="24"/>
        </w:rPr>
        <w:t xml:space="preserve"> και</w:t>
      </w:r>
      <w:r w:rsidRPr="0089746C">
        <w:rPr>
          <w:rFonts w:eastAsia="Times New Roman" w:cs="Times New Roman"/>
          <w:szCs w:val="24"/>
        </w:rPr>
        <w:t xml:space="preserve"> άμεσα θα ψηφιστούν</w:t>
      </w:r>
      <w:r>
        <w:rPr>
          <w:rFonts w:eastAsia="Times New Roman" w:cs="Times New Roman"/>
          <w:szCs w:val="24"/>
        </w:rPr>
        <w:t>,</w:t>
      </w:r>
      <w:r w:rsidRPr="0089746C">
        <w:rPr>
          <w:rFonts w:eastAsia="Times New Roman" w:cs="Times New Roman"/>
          <w:szCs w:val="24"/>
        </w:rPr>
        <w:t xml:space="preserve"> πρόκειται να είναι μόνιμα μέτρα</w:t>
      </w:r>
      <w:r>
        <w:rPr>
          <w:rFonts w:eastAsia="Times New Roman" w:cs="Times New Roman"/>
          <w:szCs w:val="24"/>
        </w:rPr>
        <w:t>.</w:t>
      </w:r>
      <w:r w:rsidRPr="0089746C">
        <w:rPr>
          <w:rFonts w:eastAsia="Times New Roman" w:cs="Times New Roman"/>
          <w:szCs w:val="24"/>
        </w:rPr>
        <w:t xml:space="preserve"> </w:t>
      </w:r>
    </w:p>
    <w:p w14:paraId="6338FAD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Οφείλουμε πολλά </w:t>
      </w:r>
      <w:r w:rsidRPr="0089746C">
        <w:rPr>
          <w:rFonts w:eastAsia="Times New Roman" w:cs="Times New Roman"/>
          <w:szCs w:val="24"/>
        </w:rPr>
        <w:t>στον ελληνικό λαό που ταλα</w:t>
      </w:r>
      <w:r>
        <w:rPr>
          <w:rFonts w:eastAsia="Times New Roman" w:cs="Times New Roman"/>
          <w:szCs w:val="24"/>
        </w:rPr>
        <w:t xml:space="preserve">ιπωρήθηκε ιδιαίτερα αυτά τα δύσκολα οκτώ με εννέα </w:t>
      </w:r>
      <w:r w:rsidRPr="0089746C">
        <w:rPr>
          <w:rFonts w:eastAsia="Times New Roman" w:cs="Times New Roman"/>
          <w:szCs w:val="24"/>
        </w:rPr>
        <w:t>χρόνια</w:t>
      </w:r>
      <w:r>
        <w:rPr>
          <w:rFonts w:eastAsia="Times New Roman" w:cs="Times New Roman"/>
          <w:szCs w:val="24"/>
        </w:rPr>
        <w:t>. Βέβαια, ακόμα υπάρχουν</w:t>
      </w:r>
      <w:r w:rsidRPr="0089746C">
        <w:rPr>
          <w:rFonts w:eastAsia="Times New Roman" w:cs="Times New Roman"/>
          <w:szCs w:val="24"/>
        </w:rPr>
        <w:t xml:space="preserve"> προβλήματα</w:t>
      </w:r>
      <w:r>
        <w:rPr>
          <w:rFonts w:eastAsia="Times New Roman" w:cs="Times New Roman"/>
          <w:szCs w:val="24"/>
        </w:rPr>
        <w:t>. Υ</w:t>
      </w:r>
      <w:r w:rsidRPr="0089746C">
        <w:rPr>
          <w:rFonts w:eastAsia="Times New Roman" w:cs="Times New Roman"/>
          <w:szCs w:val="24"/>
        </w:rPr>
        <w:t>λοποιούμε τις δεσμεύσεις μας σταδιακά και την κατάλληλη στιγμ</w:t>
      </w:r>
      <w:r w:rsidRPr="0089746C">
        <w:rPr>
          <w:rFonts w:eastAsia="Times New Roman" w:cs="Times New Roman"/>
          <w:szCs w:val="24"/>
        </w:rPr>
        <w:t>ή</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Ο</w:t>
      </w:r>
      <w:r w:rsidRPr="0089746C">
        <w:rPr>
          <w:rFonts w:eastAsia="Times New Roman" w:cs="Times New Roman"/>
          <w:szCs w:val="24"/>
        </w:rPr>
        <w:t xml:space="preserve"> ελληνικός λαός</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όμως,</w:t>
      </w:r>
      <w:r w:rsidRPr="0089746C">
        <w:rPr>
          <w:rFonts w:eastAsia="Times New Roman" w:cs="Times New Roman"/>
          <w:szCs w:val="24"/>
        </w:rPr>
        <w:t xml:space="preserve"> καταλαβαίνει</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Α</w:t>
      </w:r>
      <w:r w:rsidRPr="0089746C">
        <w:rPr>
          <w:rFonts w:eastAsia="Times New Roman" w:cs="Times New Roman"/>
          <w:szCs w:val="24"/>
        </w:rPr>
        <w:t xml:space="preserve">πό την άλλη μεριά </w:t>
      </w:r>
      <w:r>
        <w:rPr>
          <w:rFonts w:eastAsia="Times New Roman" w:cs="Times New Roman"/>
          <w:szCs w:val="24"/>
        </w:rPr>
        <w:t>η</w:t>
      </w:r>
      <w:r w:rsidRPr="0089746C">
        <w:rPr>
          <w:rFonts w:eastAsia="Times New Roman" w:cs="Times New Roman"/>
          <w:szCs w:val="24"/>
        </w:rPr>
        <w:t xml:space="preserve"> </w:t>
      </w:r>
      <w:r>
        <w:rPr>
          <w:rFonts w:eastAsia="Times New Roman" w:cs="Times New Roman"/>
          <w:szCs w:val="24"/>
        </w:rPr>
        <w:t>Α</w:t>
      </w:r>
      <w:r w:rsidRPr="0089746C">
        <w:rPr>
          <w:rFonts w:eastAsia="Times New Roman" w:cs="Times New Roman"/>
          <w:szCs w:val="24"/>
        </w:rPr>
        <w:t xml:space="preserve">ντιπολίτευση και μάλιστα </w:t>
      </w:r>
      <w:r>
        <w:rPr>
          <w:rFonts w:eastAsia="Times New Roman" w:cs="Times New Roman"/>
          <w:szCs w:val="24"/>
        </w:rPr>
        <w:t>η</w:t>
      </w:r>
      <w:r w:rsidRPr="0089746C">
        <w:rPr>
          <w:rFonts w:eastAsia="Times New Roman" w:cs="Times New Roman"/>
          <w:szCs w:val="24"/>
        </w:rPr>
        <w:t xml:space="preserve"> Αξιωματική Αντιπ</w:t>
      </w:r>
      <w:r>
        <w:rPr>
          <w:rFonts w:eastAsia="Times New Roman" w:cs="Times New Roman"/>
          <w:szCs w:val="24"/>
        </w:rPr>
        <w:t>ολίτευση τρέμει γιατί το αφήγημά</w:t>
      </w:r>
      <w:r w:rsidRPr="0089746C">
        <w:rPr>
          <w:rFonts w:eastAsia="Times New Roman" w:cs="Times New Roman"/>
          <w:szCs w:val="24"/>
        </w:rPr>
        <w:t xml:space="preserve"> της έχει καταρρεύσει απότομα</w:t>
      </w:r>
      <w:r>
        <w:rPr>
          <w:rFonts w:eastAsia="Times New Roman" w:cs="Times New Roman"/>
          <w:szCs w:val="24"/>
        </w:rPr>
        <w:t>. Μ</w:t>
      </w:r>
      <w:r w:rsidRPr="0089746C">
        <w:rPr>
          <w:rFonts w:eastAsia="Times New Roman" w:cs="Times New Roman"/>
          <w:szCs w:val="24"/>
        </w:rPr>
        <w:t>όνο της όπλο πλέον η καταστροφολογία</w:t>
      </w:r>
      <w:r>
        <w:rPr>
          <w:rFonts w:eastAsia="Times New Roman" w:cs="Times New Roman"/>
          <w:szCs w:val="24"/>
        </w:rPr>
        <w:t>,</w:t>
      </w:r>
      <w:r w:rsidRPr="0089746C">
        <w:rPr>
          <w:rFonts w:eastAsia="Times New Roman" w:cs="Times New Roman"/>
          <w:szCs w:val="24"/>
        </w:rPr>
        <w:t xml:space="preserve"> η παραπολιτική</w:t>
      </w:r>
      <w:r>
        <w:rPr>
          <w:rFonts w:eastAsia="Times New Roman" w:cs="Times New Roman"/>
          <w:szCs w:val="24"/>
        </w:rPr>
        <w:t>,</w:t>
      </w:r>
      <w:r w:rsidRPr="0089746C">
        <w:rPr>
          <w:rFonts w:eastAsia="Times New Roman" w:cs="Times New Roman"/>
          <w:szCs w:val="24"/>
        </w:rPr>
        <w:t xml:space="preserve"> ο </w:t>
      </w:r>
      <w:r>
        <w:rPr>
          <w:rFonts w:eastAsia="Times New Roman" w:cs="Times New Roman"/>
          <w:szCs w:val="24"/>
        </w:rPr>
        <w:t>«</w:t>
      </w:r>
      <w:r w:rsidRPr="0089746C">
        <w:rPr>
          <w:rFonts w:eastAsia="Times New Roman" w:cs="Times New Roman"/>
          <w:szCs w:val="24"/>
        </w:rPr>
        <w:t>κιτρινισμός</w:t>
      </w:r>
      <w:r>
        <w:rPr>
          <w:rFonts w:eastAsia="Times New Roman" w:cs="Times New Roman"/>
          <w:szCs w:val="24"/>
        </w:rPr>
        <w:t xml:space="preserve">». </w:t>
      </w:r>
    </w:p>
    <w:p w14:paraId="6338FAE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Πολλά ακούσαμε</w:t>
      </w:r>
      <w:r>
        <w:rPr>
          <w:rFonts w:eastAsia="Times New Roman" w:cs="Times New Roman"/>
          <w:szCs w:val="24"/>
        </w:rPr>
        <w:t xml:space="preserve"> -ό</w:t>
      </w:r>
      <w:r w:rsidRPr="0089746C">
        <w:rPr>
          <w:rFonts w:eastAsia="Times New Roman" w:cs="Times New Roman"/>
          <w:szCs w:val="24"/>
        </w:rPr>
        <w:t>πως είπα και πριν</w:t>
      </w:r>
      <w:r>
        <w:rPr>
          <w:rFonts w:eastAsia="Times New Roman" w:cs="Times New Roman"/>
          <w:szCs w:val="24"/>
        </w:rPr>
        <w:t>- σε αυτή την Α</w:t>
      </w:r>
      <w:r w:rsidRPr="0089746C">
        <w:rPr>
          <w:rFonts w:eastAsia="Times New Roman" w:cs="Times New Roman"/>
          <w:szCs w:val="24"/>
        </w:rPr>
        <w:t>ίθουσα χθες και σήμερα</w:t>
      </w:r>
      <w:r>
        <w:rPr>
          <w:rFonts w:eastAsia="Times New Roman" w:cs="Times New Roman"/>
          <w:szCs w:val="24"/>
        </w:rPr>
        <w:t>. Ε</w:t>
      </w:r>
      <w:r w:rsidRPr="0089746C">
        <w:rPr>
          <w:rFonts w:eastAsia="Times New Roman" w:cs="Times New Roman"/>
          <w:szCs w:val="24"/>
        </w:rPr>
        <w:t>ίπε ο Αρχηγός της Αξιωματικής Αντιπολίτευσης</w:t>
      </w:r>
      <w:r>
        <w:rPr>
          <w:rFonts w:eastAsia="Times New Roman" w:cs="Times New Roman"/>
          <w:szCs w:val="24"/>
        </w:rPr>
        <w:t>,</w:t>
      </w:r>
      <w:r w:rsidRPr="0089746C">
        <w:rPr>
          <w:rFonts w:eastAsia="Times New Roman" w:cs="Times New Roman"/>
          <w:szCs w:val="24"/>
        </w:rPr>
        <w:t xml:space="preserve"> ο κ</w:t>
      </w:r>
      <w:r>
        <w:rPr>
          <w:rFonts w:eastAsia="Times New Roman" w:cs="Times New Roman"/>
          <w:szCs w:val="24"/>
        </w:rPr>
        <w:t>.</w:t>
      </w:r>
      <w:r w:rsidRPr="0089746C">
        <w:rPr>
          <w:rFonts w:eastAsia="Times New Roman" w:cs="Times New Roman"/>
          <w:szCs w:val="24"/>
        </w:rPr>
        <w:t xml:space="preserve"> Μητσοτάκης</w:t>
      </w:r>
      <w:r>
        <w:rPr>
          <w:rFonts w:eastAsia="Times New Roman" w:cs="Times New Roman"/>
          <w:szCs w:val="24"/>
        </w:rPr>
        <w:t xml:space="preserve"> ότι οι</w:t>
      </w:r>
      <w:r w:rsidRPr="0089746C">
        <w:rPr>
          <w:rFonts w:eastAsia="Times New Roman" w:cs="Times New Roman"/>
          <w:szCs w:val="24"/>
        </w:rPr>
        <w:t xml:space="preserve"> εξαγγελίες </w:t>
      </w:r>
      <w:r>
        <w:rPr>
          <w:rFonts w:eastAsia="Times New Roman" w:cs="Times New Roman"/>
          <w:szCs w:val="24"/>
        </w:rPr>
        <w:t>είναι «τ</w:t>
      </w:r>
      <w:r w:rsidRPr="0089746C">
        <w:rPr>
          <w:rFonts w:eastAsia="Times New Roman" w:cs="Times New Roman"/>
          <w:szCs w:val="24"/>
        </w:rPr>
        <w:t>υράκια</w:t>
      </w:r>
      <w:r>
        <w:rPr>
          <w:rFonts w:eastAsia="Times New Roman" w:cs="Times New Roman"/>
          <w:szCs w:val="24"/>
        </w:rPr>
        <w:t>»</w:t>
      </w:r>
      <w:r w:rsidRPr="0089746C">
        <w:rPr>
          <w:rFonts w:eastAsia="Times New Roman" w:cs="Times New Roman"/>
          <w:szCs w:val="24"/>
        </w:rPr>
        <w:t xml:space="preserve"> πριν τις εκλογές</w:t>
      </w:r>
      <w:r>
        <w:rPr>
          <w:rFonts w:eastAsia="Times New Roman" w:cs="Times New Roman"/>
          <w:szCs w:val="24"/>
        </w:rPr>
        <w:t>. Είναι, δηλαδή,</w:t>
      </w:r>
      <w:r w:rsidRPr="0089746C">
        <w:rPr>
          <w:rFonts w:eastAsia="Times New Roman" w:cs="Times New Roman"/>
          <w:szCs w:val="24"/>
        </w:rPr>
        <w:t xml:space="preserve"> </w:t>
      </w:r>
      <w:r>
        <w:rPr>
          <w:rFonts w:eastAsia="Times New Roman" w:cs="Times New Roman"/>
          <w:szCs w:val="24"/>
        </w:rPr>
        <w:t>«τ</w:t>
      </w:r>
      <w:r w:rsidRPr="0089746C">
        <w:rPr>
          <w:rFonts w:eastAsia="Times New Roman" w:cs="Times New Roman"/>
          <w:szCs w:val="24"/>
        </w:rPr>
        <w:t>υράκια</w:t>
      </w:r>
      <w:r>
        <w:rPr>
          <w:rFonts w:eastAsia="Times New Roman" w:cs="Times New Roman"/>
          <w:szCs w:val="24"/>
        </w:rPr>
        <w:t>»</w:t>
      </w:r>
      <w:r w:rsidRPr="0089746C">
        <w:rPr>
          <w:rFonts w:eastAsia="Times New Roman" w:cs="Times New Roman"/>
          <w:szCs w:val="24"/>
        </w:rPr>
        <w:t xml:space="preserve"> για την Αξιωματική Αντιπολίτευση και τα ΜΜΕ τ</w:t>
      </w:r>
      <w:r>
        <w:rPr>
          <w:rFonts w:eastAsia="Times New Roman" w:cs="Times New Roman"/>
          <w:szCs w:val="24"/>
        </w:rPr>
        <w:t>α</w:t>
      </w:r>
      <w:r w:rsidRPr="0089746C">
        <w:rPr>
          <w:rFonts w:eastAsia="Times New Roman" w:cs="Times New Roman"/>
          <w:szCs w:val="24"/>
        </w:rPr>
        <w:t xml:space="preserve"> μόνιμα μέτ</w:t>
      </w:r>
      <w:r w:rsidRPr="0089746C">
        <w:rPr>
          <w:rFonts w:eastAsia="Times New Roman" w:cs="Times New Roman"/>
          <w:szCs w:val="24"/>
        </w:rPr>
        <w:t xml:space="preserve">ρα για τη </w:t>
      </w:r>
      <w:r>
        <w:rPr>
          <w:rFonts w:eastAsia="Times New Roman" w:cs="Times New Roman"/>
          <w:szCs w:val="24"/>
        </w:rPr>
        <w:t>δέκατη τρίτη</w:t>
      </w:r>
      <w:r w:rsidRPr="0089746C">
        <w:rPr>
          <w:rFonts w:eastAsia="Times New Roman" w:cs="Times New Roman"/>
          <w:szCs w:val="24"/>
        </w:rPr>
        <w:t xml:space="preserve"> σύνταξη</w:t>
      </w:r>
      <w:r>
        <w:rPr>
          <w:rFonts w:eastAsia="Times New Roman" w:cs="Times New Roman"/>
          <w:szCs w:val="24"/>
        </w:rPr>
        <w:t>,</w:t>
      </w:r>
      <w:r w:rsidRPr="0089746C">
        <w:rPr>
          <w:rFonts w:eastAsia="Times New Roman" w:cs="Times New Roman"/>
          <w:szCs w:val="24"/>
        </w:rPr>
        <w:t xml:space="preserve"> η μείωση του ΦΠΑ στα τρόφιμα που θα έχει συ</w:t>
      </w:r>
      <w:r>
        <w:rPr>
          <w:rFonts w:eastAsia="Times New Roman" w:cs="Times New Roman"/>
          <w:szCs w:val="24"/>
        </w:rPr>
        <w:t xml:space="preserve">νέπεια </w:t>
      </w:r>
      <w:r w:rsidRPr="0089746C">
        <w:rPr>
          <w:rFonts w:eastAsia="Times New Roman" w:cs="Times New Roman"/>
          <w:szCs w:val="24"/>
        </w:rPr>
        <w:t xml:space="preserve">και στο </w:t>
      </w:r>
      <w:r>
        <w:rPr>
          <w:rFonts w:eastAsia="Times New Roman" w:cs="Times New Roman"/>
          <w:szCs w:val="24"/>
        </w:rPr>
        <w:t>«</w:t>
      </w:r>
      <w:r w:rsidRPr="0089746C">
        <w:rPr>
          <w:rFonts w:eastAsia="Times New Roman" w:cs="Times New Roman"/>
          <w:szCs w:val="24"/>
        </w:rPr>
        <w:t>καλάθι της νοικοκυράς</w:t>
      </w:r>
      <w:r>
        <w:rPr>
          <w:rFonts w:eastAsia="Times New Roman" w:cs="Times New Roman"/>
          <w:szCs w:val="24"/>
        </w:rPr>
        <w:t>»</w:t>
      </w:r>
      <w:r w:rsidRPr="0089746C">
        <w:rPr>
          <w:rFonts w:eastAsia="Times New Roman" w:cs="Times New Roman"/>
          <w:szCs w:val="24"/>
        </w:rPr>
        <w:t xml:space="preserve"> που λένε</w:t>
      </w:r>
      <w:r>
        <w:rPr>
          <w:rFonts w:eastAsia="Times New Roman" w:cs="Times New Roman"/>
          <w:szCs w:val="24"/>
        </w:rPr>
        <w:t>,</w:t>
      </w:r>
      <w:r w:rsidRPr="0089746C">
        <w:rPr>
          <w:rFonts w:eastAsia="Times New Roman" w:cs="Times New Roman"/>
          <w:szCs w:val="24"/>
        </w:rPr>
        <w:t xml:space="preserve"> η μείωση του ΦΠΑ στην ενέργεια που θα </w:t>
      </w:r>
      <w:r>
        <w:rPr>
          <w:rFonts w:eastAsia="Times New Roman" w:cs="Times New Roman"/>
          <w:szCs w:val="24"/>
        </w:rPr>
        <w:t xml:space="preserve">φθηνύνει ο λογαριασμός της ΔΕΗ για τον καθένα. Και επίσης «τυράκια» είναι </w:t>
      </w:r>
      <w:r w:rsidRPr="0089746C">
        <w:rPr>
          <w:rFonts w:eastAsia="Times New Roman" w:cs="Times New Roman"/>
          <w:szCs w:val="24"/>
        </w:rPr>
        <w:t>για την Αξιωματική Α</w:t>
      </w:r>
      <w:r w:rsidRPr="0089746C">
        <w:rPr>
          <w:rFonts w:eastAsia="Times New Roman" w:cs="Times New Roman"/>
          <w:szCs w:val="24"/>
        </w:rPr>
        <w:t xml:space="preserve">ντιπολίτευση και τα ΜΜΕ </w:t>
      </w:r>
      <w:r>
        <w:rPr>
          <w:rFonts w:eastAsia="Times New Roman" w:cs="Times New Roman"/>
          <w:szCs w:val="24"/>
        </w:rPr>
        <w:t xml:space="preserve">τα μέτρα για τις συντάξεις με τα οποία οι ογδόντα χιλιάδες </w:t>
      </w:r>
      <w:r w:rsidRPr="0089746C">
        <w:rPr>
          <w:rFonts w:eastAsia="Times New Roman" w:cs="Times New Roman"/>
          <w:szCs w:val="24"/>
        </w:rPr>
        <w:t xml:space="preserve">εγκλωβισμένοι συμπολίτες </w:t>
      </w:r>
      <w:r>
        <w:rPr>
          <w:rFonts w:eastAsia="Times New Roman" w:cs="Times New Roman"/>
          <w:szCs w:val="24"/>
        </w:rPr>
        <w:t>μας,</w:t>
      </w:r>
      <w:r w:rsidRPr="0089746C">
        <w:rPr>
          <w:rFonts w:eastAsia="Times New Roman" w:cs="Times New Roman"/>
          <w:szCs w:val="24"/>
        </w:rPr>
        <w:t xml:space="preserve"> που δεν μπορούν να πάρουν σύνταξη γιατί έχουν χρέη στο ασφαλιστικό τους ταμείο και είναι πλήρως εγκλωβισμένοι</w:t>
      </w:r>
      <w:r>
        <w:rPr>
          <w:rFonts w:eastAsia="Times New Roman" w:cs="Times New Roman"/>
          <w:szCs w:val="24"/>
        </w:rPr>
        <w:t>,</w:t>
      </w:r>
      <w:r w:rsidRPr="0089746C">
        <w:rPr>
          <w:rFonts w:eastAsia="Times New Roman" w:cs="Times New Roman"/>
          <w:szCs w:val="24"/>
        </w:rPr>
        <w:t xml:space="preserve"> τώρα θα μπορέσουν να προχωρήσουν</w:t>
      </w:r>
      <w:r w:rsidRPr="0089746C">
        <w:rPr>
          <w:rFonts w:eastAsia="Times New Roman" w:cs="Times New Roman"/>
          <w:szCs w:val="24"/>
        </w:rPr>
        <w:t xml:space="preserve"> σε αυτή τη διαδικασία</w:t>
      </w:r>
      <w:r>
        <w:rPr>
          <w:rFonts w:eastAsia="Times New Roman" w:cs="Times New Roman"/>
          <w:szCs w:val="24"/>
        </w:rPr>
        <w:t>.</w:t>
      </w:r>
      <w:r w:rsidRPr="0089746C">
        <w:rPr>
          <w:rFonts w:eastAsia="Times New Roman" w:cs="Times New Roman"/>
          <w:szCs w:val="24"/>
        </w:rPr>
        <w:t xml:space="preserve"> </w:t>
      </w:r>
    </w:p>
    <w:p w14:paraId="6338FAE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w:t>
      </w:r>
      <w:r w:rsidRPr="0089746C">
        <w:rPr>
          <w:rFonts w:eastAsia="Times New Roman" w:cs="Times New Roman"/>
          <w:szCs w:val="24"/>
        </w:rPr>
        <w:t>εύτερον</w:t>
      </w:r>
      <w:r>
        <w:rPr>
          <w:rFonts w:eastAsia="Times New Roman" w:cs="Times New Roman"/>
          <w:szCs w:val="24"/>
        </w:rPr>
        <w:t>, μίλησε ο κ. Μητσοτάκης για δεκάρικο του Π</w:t>
      </w:r>
      <w:r w:rsidRPr="0089746C">
        <w:rPr>
          <w:rFonts w:eastAsia="Times New Roman" w:cs="Times New Roman"/>
          <w:szCs w:val="24"/>
        </w:rPr>
        <w:t>ρωθυπουργού στην Ιθάκη</w:t>
      </w:r>
      <w:r>
        <w:rPr>
          <w:rFonts w:eastAsia="Times New Roman" w:cs="Times New Roman"/>
          <w:szCs w:val="24"/>
        </w:rPr>
        <w:t>. Η έξοδος, δηλαδή, από τα μνημόνια και η σχετική α</w:t>
      </w:r>
      <w:r w:rsidRPr="0089746C">
        <w:rPr>
          <w:rFonts w:eastAsia="Times New Roman" w:cs="Times New Roman"/>
          <w:szCs w:val="24"/>
        </w:rPr>
        <w:t xml:space="preserve">ναγγελία που έκανε </w:t>
      </w:r>
      <w:r>
        <w:rPr>
          <w:rFonts w:eastAsia="Times New Roman" w:cs="Times New Roman"/>
          <w:szCs w:val="24"/>
        </w:rPr>
        <w:t>ο Π</w:t>
      </w:r>
      <w:r w:rsidRPr="0089746C">
        <w:rPr>
          <w:rFonts w:eastAsia="Times New Roman" w:cs="Times New Roman"/>
          <w:szCs w:val="24"/>
        </w:rPr>
        <w:t>ρωθυπουργός για αυτή την καινούργια φάση της πατρίδας είναι απλώς δεκάρ</w:t>
      </w:r>
      <w:r>
        <w:rPr>
          <w:rFonts w:eastAsia="Times New Roman" w:cs="Times New Roman"/>
          <w:szCs w:val="24"/>
        </w:rPr>
        <w:t>ικο;</w:t>
      </w:r>
      <w:r w:rsidRPr="0089746C">
        <w:rPr>
          <w:rFonts w:eastAsia="Times New Roman" w:cs="Times New Roman"/>
          <w:szCs w:val="24"/>
        </w:rPr>
        <w:t xml:space="preserve"> Μήπως</w:t>
      </w:r>
      <w:r>
        <w:rPr>
          <w:rFonts w:eastAsia="Times New Roman" w:cs="Times New Roman"/>
          <w:szCs w:val="24"/>
        </w:rPr>
        <w:t>,</w:t>
      </w:r>
      <w:r w:rsidRPr="0089746C">
        <w:rPr>
          <w:rFonts w:eastAsia="Times New Roman" w:cs="Times New Roman"/>
          <w:szCs w:val="24"/>
        </w:rPr>
        <w:t xml:space="preserve"> γι</w:t>
      </w:r>
      <w:r w:rsidRPr="0089746C">
        <w:rPr>
          <w:rFonts w:eastAsia="Times New Roman" w:cs="Times New Roman"/>
          <w:szCs w:val="24"/>
        </w:rPr>
        <w:t>ατί</w:t>
      </w:r>
      <w:r>
        <w:rPr>
          <w:rFonts w:eastAsia="Times New Roman" w:cs="Times New Roman"/>
          <w:szCs w:val="24"/>
        </w:rPr>
        <w:t>,</w:t>
      </w:r>
      <w:r w:rsidRPr="0089746C">
        <w:rPr>
          <w:rFonts w:eastAsia="Times New Roman" w:cs="Times New Roman"/>
          <w:szCs w:val="24"/>
        </w:rPr>
        <w:t xml:space="preserve"> κύριοι της Νέας Δημοκρατίας</w:t>
      </w:r>
      <w:r>
        <w:rPr>
          <w:rFonts w:eastAsia="Times New Roman" w:cs="Times New Roman"/>
          <w:szCs w:val="24"/>
        </w:rPr>
        <w:t>,</w:t>
      </w:r>
      <w:r w:rsidRPr="0089746C">
        <w:rPr>
          <w:rFonts w:eastAsia="Times New Roman" w:cs="Times New Roman"/>
          <w:szCs w:val="24"/>
        </w:rPr>
        <w:t xml:space="preserve"> ονειρεύεστε μόνιμα μνημόνια και </w:t>
      </w:r>
      <w:r>
        <w:rPr>
          <w:rFonts w:eastAsia="Times New Roman" w:cs="Times New Roman"/>
          <w:szCs w:val="24"/>
        </w:rPr>
        <w:t>γιατί</w:t>
      </w:r>
      <w:r w:rsidRPr="0089746C">
        <w:rPr>
          <w:rFonts w:eastAsia="Times New Roman" w:cs="Times New Roman"/>
          <w:szCs w:val="24"/>
        </w:rPr>
        <w:t xml:space="preserve"> και το πρόγραμμά σας </w:t>
      </w:r>
      <w:r>
        <w:rPr>
          <w:rFonts w:eastAsia="Times New Roman" w:cs="Times New Roman"/>
          <w:szCs w:val="24"/>
        </w:rPr>
        <w:t xml:space="preserve">είναι </w:t>
      </w:r>
      <w:r w:rsidRPr="0089746C">
        <w:rPr>
          <w:rFonts w:eastAsia="Times New Roman" w:cs="Times New Roman"/>
          <w:szCs w:val="24"/>
        </w:rPr>
        <w:t>ουσιαστικά ταυτισμένο με το πρόγραμμα του Διεθνούς Νομισματικού Ταμείου</w:t>
      </w:r>
      <w:r>
        <w:rPr>
          <w:rFonts w:eastAsia="Times New Roman" w:cs="Times New Roman"/>
          <w:szCs w:val="24"/>
        </w:rPr>
        <w:t>;</w:t>
      </w:r>
    </w:p>
    <w:p w14:paraId="6338FAE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Τρίτον, ο κ.</w:t>
      </w:r>
      <w:r w:rsidRPr="0089746C">
        <w:rPr>
          <w:rFonts w:eastAsia="Times New Roman" w:cs="Times New Roman"/>
          <w:szCs w:val="24"/>
        </w:rPr>
        <w:t xml:space="preserve"> </w:t>
      </w:r>
      <w:r>
        <w:rPr>
          <w:rFonts w:eastAsia="Times New Roman" w:cs="Times New Roman"/>
          <w:szCs w:val="24"/>
        </w:rPr>
        <w:t>Μ</w:t>
      </w:r>
      <w:r w:rsidRPr="0089746C">
        <w:rPr>
          <w:rFonts w:eastAsia="Times New Roman" w:cs="Times New Roman"/>
          <w:szCs w:val="24"/>
        </w:rPr>
        <w:t>ητσοτάκης μίλησε για κοινωνική ατζέντα της Νέας Δημοκρατίας</w:t>
      </w:r>
      <w:r>
        <w:rPr>
          <w:rFonts w:eastAsia="Times New Roman" w:cs="Times New Roman"/>
          <w:szCs w:val="24"/>
        </w:rPr>
        <w:t>. Π</w:t>
      </w:r>
      <w:r w:rsidRPr="0089746C">
        <w:rPr>
          <w:rFonts w:eastAsia="Times New Roman" w:cs="Times New Roman"/>
          <w:szCs w:val="24"/>
        </w:rPr>
        <w:t xml:space="preserve">οια </w:t>
      </w:r>
      <w:r w:rsidRPr="0089746C">
        <w:rPr>
          <w:rFonts w:eastAsia="Times New Roman" w:cs="Times New Roman"/>
          <w:szCs w:val="24"/>
        </w:rPr>
        <w:t>είναι η κοινωνική ατζέντα της Νέας Δημοκρατίας</w:t>
      </w:r>
      <w:r>
        <w:rPr>
          <w:rFonts w:eastAsia="Times New Roman" w:cs="Times New Roman"/>
          <w:szCs w:val="24"/>
        </w:rPr>
        <w:t>; Η</w:t>
      </w:r>
      <w:r w:rsidRPr="0089746C">
        <w:rPr>
          <w:rFonts w:eastAsia="Times New Roman" w:cs="Times New Roman"/>
          <w:szCs w:val="24"/>
        </w:rPr>
        <w:t xml:space="preserve"> κατάργηση του </w:t>
      </w:r>
      <w:r>
        <w:rPr>
          <w:rFonts w:eastAsia="Times New Roman" w:cs="Times New Roman"/>
          <w:szCs w:val="24"/>
        </w:rPr>
        <w:t>οκτάωρου,</w:t>
      </w:r>
      <w:r w:rsidRPr="0089746C">
        <w:rPr>
          <w:rFonts w:eastAsia="Times New Roman" w:cs="Times New Roman"/>
          <w:szCs w:val="24"/>
        </w:rPr>
        <w:t xml:space="preserve"> το οποίο έχει δηλώσει ότι είναι ξεπερασμένο</w:t>
      </w:r>
      <w:r>
        <w:rPr>
          <w:rFonts w:eastAsia="Times New Roman" w:cs="Times New Roman"/>
          <w:szCs w:val="24"/>
        </w:rPr>
        <w:t>; Ο</w:t>
      </w:r>
      <w:r w:rsidRPr="0089746C">
        <w:rPr>
          <w:rFonts w:eastAsia="Times New Roman" w:cs="Times New Roman"/>
          <w:szCs w:val="24"/>
        </w:rPr>
        <w:t>ι ευρωβουλε</w:t>
      </w:r>
      <w:r>
        <w:rPr>
          <w:rFonts w:eastAsia="Times New Roman" w:cs="Times New Roman"/>
          <w:szCs w:val="24"/>
        </w:rPr>
        <w:t>υτές της Νέας Δημοκρατίας στην ε</w:t>
      </w:r>
      <w:r w:rsidRPr="0089746C">
        <w:rPr>
          <w:rFonts w:eastAsia="Times New Roman" w:cs="Times New Roman"/>
          <w:szCs w:val="24"/>
        </w:rPr>
        <w:t>υρωβουλή</w:t>
      </w:r>
      <w:r>
        <w:rPr>
          <w:rFonts w:eastAsia="Times New Roman" w:cs="Times New Roman"/>
          <w:szCs w:val="24"/>
        </w:rPr>
        <w:t>, στο ε</w:t>
      </w:r>
      <w:r w:rsidRPr="0089746C">
        <w:rPr>
          <w:rFonts w:eastAsia="Times New Roman" w:cs="Times New Roman"/>
          <w:szCs w:val="24"/>
        </w:rPr>
        <w:t xml:space="preserve">υρωπαϊκό κοινοβούλιο ψήφισαν την κατάργηση του </w:t>
      </w:r>
      <w:r>
        <w:rPr>
          <w:rFonts w:eastAsia="Times New Roman" w:cs="Times New Roman"/>
          <w:szCs w:val="24"/>
        </w:rPr>
        <w:t>οκτά</w:t>
      </w:r>
      <w:r w:rsidRPr="0089746C">
        <w:rPr>
          <w:rFonts w:eastAsia="Times New Roman" w:cs="Times New Roman"/>
          <w:szCs w:val="24"/>
        </w:rPr>
        <w:t xml:space="preserve">ωρου για τους εργαζόμενους </w:t>
      </w:r>
      <w:r w:rsidRPr="0089746C">
        <w:rPr>
          <w:rFonts w:eastAsia="Times New Roman" w:cs="Times New Roman"/>
          <w:szCs w:val="24"/>
        </w:rPr>
        <w:t>σε μεταφορικές εταιρείες σε επίπεδο Ευρώπης</w:t>
      </w:r>
      <w:r>
        <w:rPr>
          <w:rFonts w:eastAsia="Times New Roman" w:cs="Times New Roman"/>
          <w:szCs w:val="24"/>
        </w:rPr>
        <w:t xml:space="preserve">. Και όπως είπε μία ευρωβουλευτής </w:t>
      </w:r>
      <w:r w:rsidRPr="0089746C">
        <w:rPr>
          <w:rFonts w:eastAsia="Times New Roman" w:cs="Times New Roman"/>
          <w:szCs w:val="24"/>
        </w:rPr>
        <w:t>της Νέας Δημοκρατίας</w:t>
      </w:r>
      <w:r>
        <w:rPr>
          <w:rFonts w:eastAsia="Times New Roman" w:cs="Times New Roman"/>
          <w:szCs w:val="24"/>
        </w:rPr>
        <w:t>, «Α</w:t>
      </w:r>
      <w:r w:rsidRPr="0089746C">
        <w:rPr>
          <w:rFonts w:eastAsia="Times New Roman" w:cs="Times New Roman"/>
          <w:szCs w:val="24"/>
        </w:rPr>
        <w:t>υτά είναι λεπτομέρειες</w:t>
      </w:r>
      <w:r>
        <w:rPr>
          <w:rFonts w:eastAsia="Times New Roman" w:cs="Times New Roman"/>
          <w:szCs w:val="24"/>
        </w:rPr>
        <w:t>,</w:t>
      </w:r>
      <w:r w:rsidRPr="0089746C">
        <w:rPr>
          <w:rFonts w:eastAsia="Times New Roman" w:cs="Times New Roman"/>
          <w:szCs w:val="24"/>
        </w:rPr>
        <w:t xml:space="preserve"> δευτερεύοντα πράγματα</w:t>
      </w:r>
      <w:r>
        <w:rPr>
          <w:rFonts w:eastAsia="Times New Roman" w:cs="Times New Roman"/>
          <w:szCs w:val="24"/>
        </w:rPr>
        <w:t>».</w:t>
      </w:r>
    </w:p>
    <w:p w14:paraId="6338FAE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Τι λέει, όμως, η Νέα Δημοκρατία για την ανεργία;</w:t>
      </w:r>
      <w:r w:rsidRPr="0089746C">
        <w:rPr>
          <w:rFonts w:eastAsia="Times New Roman" w:cs="Times New Roman"/>
          <w:szCs w:val="24"/>
        </w:rPr>
        <w:t xml:space="preserve"> </w:t>
      </w:r>
      <w:r>
        <w:rPr>
          <w:rFonts w:eastAsia="Times New Roman" w:cs="Times New Roman"/>
          <w:szCs w:val="24"/>
        </w:rPr>
        <w:t>Θ</w:t>
      </w:r>
      <w:r w:rsidRPr="0089746C">
        <w:rPr>
          <w:rFonts w:eastAsia="Times New Roman" w:cs="Times New Roman"/>
          <w:szCs w:val="24"/>
        </w:rPr>
        <w:t>α ταυτιστεί με τον κ</w:t>
      </w:r>
      <w:r>
        <w:rPr>
          <w:rFonts w:eastAsia="Times New Roman" w:cs="Times New Roman"/>
          <w:szCs w:val="24"/>
        </w:rPr>
        <w:t>. Βέμπερ</w:t>
      </w:r>
      <w:r w:rsidRPr="0089746C">
        <w:rPr>
          <w:rFonts w:eastAsia="Times New Roman" w:cs="Times New Roman"/>
          <w:szCs w:val="24"/>
        </w:rPr>
        <w:t xml:space="preserve"> που τοποθετήθηκε ενάντια στη</w:t>
      </w:r>
      <w:r w:rsidRPr="0089746C">
        <w:rPr>
          <w:rFonts w:eastAsia="Times New Roman" w:cs="Times New Roman"/>
          <w:szCs w:val="24"/>
        </w:rPr>
        <w:t xml:space="preserve"> δημιουργία ευρωπαϊκού ταμείου για την ανεργία</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Σ</w:t>
      </w:r>
      <w:r w:rsidRPr="0089746C">
        <w:rPr>
          <w:rFonts w:eastAsia="Times New Roman" w:cs="Times New Roman"/>
          <w:szCs w:val="24"/>
        </w:rPr>
        <w:t>υμφωνεί</w:t>
      </w:r>
      <w:r>
        <w:rPr>
          <w:rFonts w:eastAsia="Times New Roman" w:cs="Times New Roman"/>
          <w:szCs w:val="24"/>
        </w:rPr>
        <w:t>,</w:t>
      </w:r>
      <w:r w:rsidRPr="0089746C">
        <w:rPr>
          <w:rFonts w:eastAsia="Times New Roman" w:cs="Times New Roman"/>
          <w:szCs w:val="24"/>
        </w:rPr>
        <w:t xml:space="preserve"> δηλαδή</w:t>
      </w:r>
      <w:r>
        <w:rPr>
          <w:rFonts w:eastAsia="Times New Roman" w:cs="Times New Roman"/>
          <w:szCs w:val="24"/>
        </w:rPr>
        <w:t>,</w:t>
      </w:r>
      <w:r w:rsidRPr="0089746C">
        <w:rPr>
          <w:rFonts w:eastAsia="Times New Roman" w:cs="Times New Roman"/>
          <w:szCs w:val="24"/>
        </w:rPr>
        <w:t xml:space="preserve"> και με υποψήφιο ευρωβουλευτή </w:t>
      </w:r>
      <w:r>
        <w:rPr>
          <w:rFonts w:eastAsia="Times New Roman" w:cs="Times New Roman"/>
          <w:szCs w:val="24"/>
        </w:rPr>
        <w:t>της, ο</w:t>
      </w:r>
      <w:r w:rsidRPr="0089746C">
        <w:rPr>
          <w:rFonts w:eastAsia="Times New Roman" w:cs="Times New Roman"/>
          <w:szCs w:val="24"/>
        </w:rPr>
        <w:t xml:space="preserve"> οποίος μίλησε </w:t>
      </w:r>
      <w:r>
        <w:rPr>
          <w:rFonts w:eastAsia="Times New Roman" w:cs="Times New Roman"/>
          <w:szCs w:val="24"/>
        </w:rPr>
        <w:t>–έμμεσα, αλλά ουσιαστικά αυτό εννοούσε-</w:t>
      </w:r>
      <w:r w:rsidRPr="0089746C">
        <w:rPr>
          <w:rFonts w:eastAsia="Times New Roman" w:cs="Times New Roman"/>
          <w:szCs w:val="24"/>
        </w:rPr>
        <w:t xml:space="preserve"> για κατάργηση</w:t>
      </w:r>
      <w:r>
        <w:rPr>
          <w:rFonts w:eastAsia="Times New Roman" w:cs="Times New Roman"/>
          <w:szCs w:val="24"/>
        </w:rPr>
        <w:t xml:space="preserve"> της</w:t>
      </w:r>
      <w:r w:rsidRPr="0089746C">
        <w:rPr>
          <w:rFonts w:eastAsia="Times New Roman" w:cs="Times New Roman"/>
          <w:szCs w:val="24"/>
        </w:rPr>
        <w:t xml:space="preserve"> επιδότησης ανεργίας</w:t>
      </w:r>
      <w:r>
        <w:rPr>
          <w:rFonts w:eastAsia="Times New Roman" w:cs="Times New Roman"/>
          <w:szCs w:val="24"/>
        </w:rPr>
        <w:t>, ενώ τόσα χρόνια</w:t>
      </w:r>
      <w:r w:rsidRPr="0089746C">
        <w:rPr>
          <w:rFonts w:eastAsia="Times New Roman" w:cs="Times New Roman"/>
          <w:szCs w:val="24"/>
        </w:rPr>
        <w:t xml:space="preserve"> οι κυβερνήσεις τους </w:t>
      </w:r>
      <w:r>
        <w:rPr>
          <w:rFonts w:eastAsia="Times New Roman" w:cs="Times New Roman"/>
          <w:szCs w:val="24"/>
        </w:rPr>
        <w:t>τη μεγέθυναν;</w:t>
      </w:r>
    </w:p>
    <w:p w14:paraId="6338FAE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Έρχομαι τώρ</w:t>
      </w:r>
      <w:r>
        <w:rPr>
          <w:rFonts w:eastAsia="Times New Roman" w:cs="Times New Roman"/>
          <w:szCs w:val="24"/>
        </w:rPr>
        <w:t xml:space="preserve">α σε </w:t>
      </w:r>
      <w:r w:rsidRPr="0089746C">
        <w:rPr>
          <w:rFonts w:eastAsia="Times New Roman" w:cs="Times New Roman"/>
          <w:szCs w:val="24"/>
        </w:rPr>
        <w:t>ένα άλλο θέμα σοβαρό</w:t>
      </w:r>
      <w:r>
        <w:rPr>
          <w:rFonts w:eastAsia="Times New Roman" w:cs="Times New Roman"/>
          <w:szCs w:val="24"/>
        </w:rPr>
        <w:t>, κοινωνικό. Έ</w:t>
      </w:r>
      <w:r w:rsidRPr="0089746C">
        <w:rPr>
          <w:rFonts w:eastAsia="Times New Roman" w:cs="Times New Roman"/>
          <w:szCs w:val="24"/>
        </w:rPr>
        <w:t xml:space="preserve">χει να κάνει με τα </w:t>
      </w:r>
      <w:r w:rsidRPr="0089746C">
        <w:rPr>
          <w:rFonts w:eastAsia="Times New Roman" w:cs="Times New Roman"/>
          <w:szCs w:val="24"/>
        </w:rPr>
        <w:t>ΑΜΕΑ</w:t>
      </w:r>
      <w:r>
        <w:rPr>
          <w:rFonts w:eastAsia="Times New Roman" w:cs="Times New Roman"/>
          <w:szCs w:val="24"/>
        </w:rPr>
        <w:t>,</w:t>
      </w:r>
      <w:r w:rsidRPr="0089746C">
        <w:rPr>
          <w:rFonts w:eastAsia="Times New Roman" w:cs="Times New Roman"/>
          <w:szCs w:val="24"/>
        </w:rPr>
        <w:t xml:space="preserve"> με τα άτομα με αναπηρία</w:t>
      </w:r>
      <w:r>
        <w:rPr>
          <w:rFonts w:eastAsia="Times New Roman" w:cs="Times New Roman"/>
          <w:szCs w:val="24"/>
        </w:rPr>
        <w:t>. Η</w:t>
      </w:r>
      <w:r w:rsidRPr="0089746C">
        <w:rPr>
          <w:rFonts w:eastAsia="Times New Roman" w:cs="Times New Roman"/>
          <w:szCs w:val="24"/>
        </w:rPr>
        <w:t xml:space="preserve"> αριστερή αντίληψη αντιμετωπίζει τους ανάπηρους ισότιμα</w:t>
      </w:r>
      <w:r>
        <w:rPr>
          <w:rFonts w:eastAsia="Times New Roman" w:cs="Times New Roman"/>
          <w:szCs w:val="24"/>
        </w:rPr>
        <w:t>,</w:t>
      </w:r>
      <w:r w:rsidRPr="0089746C">
        <w:rPr>
          <w:rFonts w:eastAsia="Times New Roman" w:cs="Times New Roman"/>
          <w:szCs w:val="24"/>
        </w:rPr>
        <w:t xml:space="preserve"> όχι με λογ</w:t>
      </w:r>
      <w:r>
        <w:rPr>
          <w:rFonts w:eastAsia="Times New Roman" w:cs="Times New Roman"/>
          <w:szCs w:val="24"/>
        </w:rPr>
        <w:t xml:space="preserve">ική φιλανθρωπίας, όπως το βλέπει </w:t>
      </w:r>
      <w:r w:rsidRPr="0089746C">
        <w:rPr>
          <w:rFonts w:eastAsia="Times New Roman" w:cs="Times New Roman"/>
          <w:szCs w:val="24"/>
        </w:rPr>
        <w:t>η συντηρητική αντίληψη</w:t>
      </w:r>
      <w:r>
        <w:rPr>
          <w:rFonts w:eastAsia="Times New Roman" w:cs="Times New Roman"/>
          <w:szCs w:val="24"/>
        </w:rPr>
        <w:t>. Έ</w:t>
      </w:r>
      <w:r w:rsidRPr="0089746C">
        <w:rPr>
          <w:rFonts w:eastAsia="Times New Roman" w:cs="Times New Roman"/>
          <w:szCs w:val="24"/>
        </w:rPr>
        <w:t>χουμε κάνει σημαντικά βήματα</w:t>
      </w:r>
      <w:r>
        <w:rPr>
          <w:rFonts w:eastAsia="Times New Roman" w:cs="Times New Roman"/>
          <w:szCs w:val="24"/>
        </w:rPr>
        <w:t>,</w:t>
      </w:r>
      <w:r w:rsidRPr="0089746C">
        <w:rPr>
          <w:rFonts w:eastAsia="Times New Roman" w:cs="Times New Roman"/>
          <w:szCs w:val="24"/>
        </w:rPr>
        <w:t xml:space="preserve"> έχουμε ενσω</w:t>
      </w:r>
      <w:r w:rsidRPr="0089746C">
        <w:rPr>
          <w:rFonts w:eastAsia="Times New Roman" w:cs="Times New Roman"/>
          <w:szCs w:val="24"/>
        </w:rPr>
        <w:t>ματώσει διεθν</w:t>
      </w:r>
      <w:r>
        <w:rPr>
          <w:rFonts w:eastAsia="Times New Roman" w:cs="Times New Roman"/>
          <w:szCs w:val="24"/>
        </w:rPr>
        <w:t>είς</w:t>
      </w:r>
      <w:r w:rsidRPr="0089746C">
        <w:rPr>
          <w:rFonts w:eastAsia="Times New Roman" w:cs="Times New Roman"/>
          <w:szCs w:val="24"/>
        </w:rPr>
        <w:t xml:space="preserve"> συμβάσ</w:t>
      </w:r>
      <w:r>
        <w:rPr>
          <w:rFonts w:eastAsia="Times New Roman" w:cs="Times New Roman"/>
          <w:szCs w:val="24"/>
        </w:rPr>
        <w:t xml:space="preserve">εις </w:t>
      </w:r>
      <w:r w:rsidRPr="0089746C">
        <w:rPr>
          <w:rFonts w:eastAsia="Times New Roman" w:cs="Times New Roman"/>
          <w:szCs w:val="24"/>
        </w:rPr>
        <w:t>του ΟΗΕ για το προαιρετικό πρωτόκολλο για τους αναπήρους</w:t>
      </w:r>
      <w:r>
        <w:rPr>
          <w:rFonts w:eastAsia="Times New Roman" w:cs="Times New Roman"/>
          <w:szCs w:val="24"/>
        </w:rPr>
        <w:t>. Χ</w:t>
      </w:r>
      <w:r w:rsidRPr="0089746C">
        <w:rPr>
          <w:rFonts w:eastAsia="Times New Roman" w:cs="Times New Roman"/>
          <w:szCs w:val="24"/>
        </w:rPr>
        <w:t>τίζουμε ένα νέο κοινωνικό κράτος</w:t>
      </w:r>
      <w:r>
        <w:rPr>
          <w:rFonts w:eastAsia="Times New Roman" w:cs="Times New Roman"/>
          <w:szCs w:val="24"/>
        </w:rPr>
        <w:t>. Ν</w:t>
      </w:r>
      <w:r w:rsidRPr="0089746C">
        <w:rPr>
          <w:rFonts w:eastAsia="Times New Roman" w:cs="Times New Roman"/>
          <w:szCs w:val="24"/>
        </w:rPr>
        <w:t>α μην πω</w:t>
      </w:r>
      <w:r>
        <w:rPr>
          <w:rFonts w:eastAsia="Times New Roman" w:cs="Times New Roman"/>
          <w:szCs w:val="24"/>
        </w:rPr>
        <w:t>,</w:t>
      </w:r>
      <w:r w:rsidRPr="0089746C">
        <w:rPr>
          <w:rFonts w:eastAsia="Times New Roman" w:cs="Times New Roman"/>
          <w:szCs w:val="24"/>
        </w:rPr>
        <w:t xml:space="preserve"> βέβαια</w:t>
      </w:r>
      <w:r>
        <w:rPr>
          <w:rFonts w:eastAsia="Times New Roman" w:cs="Times New Roman"/>
          <w:szCs w:val="24"/>
        </w:rPr>
        <w:t>,</w:t>
      </w:r>
      <w:r w:rsidRPr="0089746C">
        <w:rPr>
          <w:rFonts w:eastAsia="Times New Roman" w:cs="Times New Roman"/>
          <w:szCs w:val="24"/>
        </w:rPr>
        <w:t xml:space="preserve"> για τα επιδόματα των αναπήρων που δεν κόπηκαν</w:t>
      </w:r>
      <w:r>
        <w:rPr>
          <w:rFonts w:eastAsia="Times New Roman" w:cs="Times New Roman"/>
          <w:szCs w:val="24"/>
        </w:rPr>
        <w:t>,</w:t>
      </w:r>
      <w:r w:rsidRPr="0089746C">
        <w:rPr>
          <w:rFonts w:eastAsia="Times New Roman" w:cs="Times New Roman"/>
          <w:szCs w:val="24"/>
        </w:rPr>
        <w:t xml:space="preserve"> να μην πω για το 15% στις προσλήψεις </w:t>
      </w:r>
      <w:r w:rsidRPr="0089746C">
        <w:rPr>
          <w:rFonts w:eastAsia="Times New Roman" w:cs="Times New Roman"/>
          <w:szCs w:val="24"/>
        </w:rPr>
        <w:t>ΑΜΕΑ</w:t>
      </w:r>
      <w:r w:rsidRPr="0089746C">
        <w:rPr>
          <w:rFonts w:eastAsia="Times New Roman" w:cs="Times New Roman"/>
          <w:szCs w:val="24"/>
        </w:rPr>
        <w:t xml:space="preserve"> στο δημόσιο</w:t>
      </w:r>
      <w:r>
        <w:rPr>
          <w:rFonts w:eastAsia="Times New Roman" w:cs="Times New Roman"/>
          <w:szCs w:val="24"/>
        </w:rPr>
        <w:t xml:space="preserve"> κ</w:t>
      </w:r>
      <w:r w:rsidRPr="0089746C">
        <w:rPr>
          <w:rFonts w:eastAsia="Times New Roman" w:cs="Times New Roman"/>
          <w:szCs w:val="24"/>
        </w:rPr>
        <w:t>αι βέβαια</w:t>
      </w:r>
      <w:r>
        <w:rPr>
          <w:rFonts w:eastAsia="Times New Roman" w:cs="Times New Roman"/>
          <w:szCs w:val="24"/>
        </w:rPr>
        <w:t xml:space="preserve"> για τ</w:t>
      </w:r>
      <w:r>
        <w:rPr>
          <w:rFonts w:eastAsia="Times New Roman" w:cs="Times New Roman"/>
          <w:szCs w:val="24"/>
        </w:rPr>
        <w:t>ις</w:t>
      </w:r>
      <w:r w:rsidRPr="0089746C">
        <w:rPr>
          <w:rFonts w:eastAsia="Times New Roman" w:cs="Times New Roman"/>
          <w:szCs w:val="24"/>
        </w:rPr>
        <w:t xml:space="preserve"> </w:t>
      </w:r>
      <w:r>
        <w:rPr>
          <w:rFonts w:eastAsia="Times New Roman" w:cs="Times New Roman"/>
          <w:szCs w:val="24"/>
        </w:rPr>
        <w:t>τεσσερισήμισι</w:t>
      </w:r>
      <w:r w:rsidRPr="0089746C">
        <w:rPr>
          <w:rFonts w:eastAsia="Times New Roman" w:cs="Times New Roman"/>
          <w:szCs w:val="24"/>
        </w:rPr>
        <w:t xml:space="preserve"> χιλιάδες προσλήψεις στην ειδική αγωγή</w:t>
      </w:r>
      <w:r>
        <w:rPr>
          <w:rFonts w:eastAsia="Times New Roman" w:cs="Times New Roman"/>
          <w:szCs w:val="24"/>
        </w:rPr>
        <w:t>.</w:t>
      </w:r>
    </w:p>
    <w:p w14:paraId="6338FAE5" w14:textId="77777777" w:rsidR="00401C51" w:rsidRDefault="00794512">
      <w:pPr>
        <w:spacing w:line="600" w:lineRule="auto"/>
        <w:ind w:firstLine="720"/>
        <w:jc w:val="both"/>
        <w:rPr>
          <w:rFonts w:eastAsia="Times New Roman" w:cs="Times New Roman"/>
          <w:szCs w:val="24"/>
        </w:rPr>
      </w:pPr>
      <w:r w:rsidRPr="0089746C">
        <w:rPr>
          <w:rFonts w:eastAsia="Times New Roman" w:cs="Times New Roman"/>
          <w:szCs w:val="24"/>
        </w:rPr>
        <w:t>Εδώ</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όμως,</w:t>
      </w:r>
      <w:r w:rsidRPr="0089746C">
        <w:rPr>
          <w:rFonts w:eastAsia="Times New Roman" w:cs="Times New Roman"/>
          <w:szCs w:val="24"/>
        </w:rPr>
        <w:t xml:space="preserve"> δεν μπορώ να μην πω και κάτι</w:t>
      </w:r>
      <w:r>
        <w:rPr>
          <w:rFonts w:eastAsia="Times New Roman" w:cs="Times New Roman"/>
          <w:szCs w:val="24"/>
        </w:rPr>
        <w:t>, κυρίες και κύριοι Βουλευτές. Η δήλωση του κ.</w:t>
      </w:r>
      <w:r w:rsidRPr="0089746C">
        <w:rPr>
          <w:rFonts w:eastAsia="Times New Roman" w:cs="Times New Roman"/>
          <w:szCs w:val="24"/>
        </w:rPr>
        <w:t xml:space="preserve"> Μητσοτάκη στη ΔΕΘ το φθινόπωρο </w:t>
      </w:r>
      <w:r>
        <w:rPr>
          <w:rFonts w:eastAsia="Times New Roman" w:cs="Times New Roman"/>
          <w:szCs w:val="24"/>
        </w:rPr>
        <w:t>ήταν: «Δ</w:t>
      </w:r>
      <w:r w:rsidRPr="0089746C">
        <w:rPr>
          <w:rFonts w:eastAsia="Times New Roman" w:cs="Times New Roman"/>
          <w:szCs w:val="24"/>
        </w:rPr>
        <w:t>εν τρέφω αυταπάτες</w:t>
      </w:r>
      <w:r>
        <w:rPr>
          <w:rFonts w:eastAsia="Times New Roman" w:cs="Times New Roman"/>
          <w:szCs w:val="24"/>
        </w:rPr>
        <w:t>. Δ</w:t>
      </w:r>
      <w:r w:rsidRPr="0089746C">
        <w:rPr>
          <w:rFonts w:eastAsia="Times New Roman" w:cs="Times New Roman"/>
          <w:szCs w:val="24"/>
        </w:rPr>
        <w:t>εν μπορεί να υπάρχει κοινωνία χωρίς ανισότητες</w:t>
      </w:r>
      <w:r>
        <w:rPr>
          <w:rFonts w:eastAsia="Times New Roman" w:cs="Times New Roman"/>
          <w:szCs w:val="24"/>
        </w:rPr>
        <w:t>. Α</w:t>
      </w:r>
      <w:r w:rsidRPr="0089746C">
        <w:rPr>
          <w:rFonts w:eastAsia="Times New Roman" w:cs="Times New Roman"/>
          <w:szCs w:val="24"/>
        </w:rPr>
        <w:t xml:space="preserve">υτό </w:t>
      </w:r>
      <w:r w:rsidRPr="0089746C">
        <w:rPr>
          <w:rFonts w:eastAsia="Times New Roman" w:cs="Times New Roman"/>
          <w:szCs w:val="24"/>
        </w:rPr>
        <w:t>είναι αντίθετο στην ανθρώπινη φύση</w:t>
      </w:r>
      <w:r>
        <w:rPr>
          <w:rFonts w:eastAsia="Times New Roman" w:cs="Times New Roman"/>
          <w:szCs w:val="24"/>
        </w:rPr>
        <w:t>.». Ας το σκεφτούν ό</w:t>
      </w:r>
      <w:r w:rsidRPr="0089746C">
        <w:rPr>
          <w:rFonts w:eastAsia="Times New Roman" w:cs="Times New Roman"/>
          <w:szCs w:val="24"/>
        </w:rPr>
        <w:t>σοι μας ακούν</w:t>
      </w:r>
      <w:r>
        <w:rPr>
          <w:rFonts w:eastAsia="Times New Roman" w:cs="Times New Roman"/>
          <w:szCs w:val="24"/>
        </w:rPr>
        <w:t>. Α</w:t>
      </w:r>
      <w:r w:rsidRPr="0089746C">
        <w:rPr>
          <w:rFonts w:eastAsia="Times New Roman" w:cs="Times New Roman"/>
          <w:szCs w:val="24"/>
        </w:rPr>
        <w:t>υτό λέει πάρα πολλά</w:t>
      </w:r>
      <w:r>
        <w:rPr>
          <w:rFonts w:eastAsia="Times New Roman" w:cs="Times New Roman"/>
          <w:szCs w:val="24"/>
        </w:rPr>
        <w:t>.</w:t>
      </w:r>
      <w:r w:rsidRPr="0089746C">
        <w:rPr>
          <w:rFonts w:eastAsia="Times New Roman" w:cs="Times New Roman"/>
          <w:szCs w:val="24"/>
        </w:rPr>
        <w:t xml:space="preserve"> </w:t>
      </w:r>
    </w:p>
    <w:p w14:paraId="6338FAE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Τέταρτον, ο </w:t>
      </w:r>
      <w:r w:rsidRPr="0089746C">
        <w:rPr>
          <w:rFonts w:eastAsia="Times New Roman" w:cs="Times New Roman"/>
          <w:szCs w:val="24"/>
        </w:rPr>
        <w:t>κ</w:t>
      </w:r>
      <w:r>
        <w:rPr>
          <w:rFonts w:eastAsia="Times New Roman" w:cs="Times New Roman"/>
          <w:szCs w:val="24"/>
        </w:rPr>
        <w:t>.</w:t>
      </w:r>
      <w:r w:rsidRPr="0089746C">
        <w:rPr>
          <w:rFonts w:eastAsia="Times New Roman" w:cs="Times New Roman"/>
          <w:szCs w:val="24"/>
        </w:rPr>
        <w:t xml:space="preserve"> Μητσοτάκης χθες μίλησε για διχ</w:t>
      </w:r>
      <w:r>
        <w:rPr>
          <w:rFonts w:eastAsia="Times New Roman" w:cs="Times New Roman"/>
          <w:szCs w:val="24"/>
        </w:rPr>
        <w:t>ασμό από την πλευρά της Κ</w:t>
      </w:r>
      <w:r w:rsidRPr="0089746C">
        <w:rPr>
          <w:rFonts w:eastAsia="Times New Roman" w:cs="Times New Roman"/>
          <w:szCs w:val="24"/>
        </w:rPr>
        <w:t>υβέρνησης με αφορμή τη Συνθήκη των Πρεσπών</w:t>
      </w:r>
      <w:r>
        <w:rPr>
          <w:rFonts w:eastAsia="Times New Roman" w:cs="Times New Roman"/>
          <w:szCs w:val="24"/>
        </w:rPr>
        <w:t>. Α</w:t>
      </w:r>
      <w:r w:rsidRPr="0089746C">
        <w:rPr>
          <w:rFonts w:eastAsia="Times New Roman" w:cs="Times New Roman"/>
          <w:szCs w:val="24"/>
        </w:rPr>
        <w:t>υτοί</w:t>
      </w:r>
      <w:r>
        <w:rPr>
          <w:rFonts w:eastAsia="Times New Roman" w:cs="Times New Roman"/>
          <w:szCs w:val="24"/>
        </w:rPr>
        <w:t>, λ</w:t>
      </w:r>
      <w:r w:rsidRPr="0089746C">
        <w:rPr>
          <w:rFonts w:eastAsia="Times New Roman" w:cs="Times New Roman"/>
          <w:szCs w:val="24"/>
        </w:rPr>
        <w:t>οιπόν</w:t>
      </w:r>
      <w:r>
        <w:rPr>
          <w:rFonts w:eastAsia="Times New Roman" w:cs="Times New Roman"/>
          <w:szCs w:val="24"/>
        </w:rPr>
        <w:t>,</w:t>
      </w:r>
      <w:r w:rsidRPr="0089746C">
        <w:rPr>
          <w:rFonts w:eastAsia="Times New Roman" w:cs="Times New Roman"/>
          <w:szCs w:val="24"/>
        </w:rPr>
        <w:t xml:space="preserve"> που δίχασαν τον ελληνικό λαό υπονομ</w:t>
      </w:r>
      <w:r w:rsidRPr="0089746C">
        <w:rPr>
          <w:rFonts w:eastAsia="Times New Roman" w:cs="Times New Roman"/>
          <w:szCs w:val="24"/>
        </w:rPr>
        <w:t>εύοντας την εθνική γραμμή δεκαετιών</w:t>
      </w:r>
      <w:r>
        <w:rPr>
          <w:rFonts w:eastAsia="Times New Roman" w:cs="Times New Roman"/>
          <w:szCs w:val="24"/>
        </w:rPr>
        <w:t>,</w:t>
      </w:r>
      <w:r w:rsidRPr="0089746C">
        <w:rPr>
          <w:rFonts w:eastAsia="Times New Roman" w:cs="Times New Roman"/>
          <w:szCs w:val="24"/>
        </w:rPr>
        <w:t xml:space="preserve"> αντί να διχάσουν το κόμμα </w:t>
      </w:r>
      <w:r>
        <w:rPr>
          <w:rFonts w:eastAsia="Times New Roman" w:cs="Times New Roman"/>
          <w:szCs w:val="24"/>
        </w:rPr>
        <w:t>τους,</w:t>
      </w:r>
      <w:r w:rsidRPr="0089746C">
        <w:rPr>
          <w:rFonts w:eastAsia="Times New Roman" w:cs="Times New Roman"/>
          <w:szCs w:val="24"/>
        </w:rPr>
        <w:t xml:space="preserve"> προσπάθησαν </w:t>
      </w:r>
      <w:r>
        <w:rPr>
          <w:rFonts w:eastAsia="Times New Roman" w:cs="Times New Roman"/>
          <w:szCs w:val="24"/>
        </w:rPr>
        <w:t>να διχάσουν την ε</w:t>
      </w:r>
      <w:r w:rsidRPr="0089746C">
        <w:rPr>
          <w:rFonts w:eastAsia="Times New Roman" w:cs="Times New Roman"/>
          <w:szCs w:val="24"/>
        </w:rPr>
        <w:t>λληνική κοινωνία</w:t>
      </w:r>
      <w:r>
        <w:rPr>
          <w:rFonts w:eastAsia="Times New Roman" w:cs="Times New Roman"/>
          <w:szCs w:val="24"/>
        </w:rPr>
        <w:t>.</w:t>
      </w:r>
    </w:p>
    <w:p w14:paraId="6338FAE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τέλος</w:t>
      </w:r>
      <w:r w:rsidRPr="0089746C">
        <w:rPr>
          <w:rFonts w:eastAsia="Times New Roman" w:cs="Times New Roman"/>
          <w:szCs w:val="24"/>
        </w:rPr>
        <w:t xml:space="preserve"> θα έλεγα ότι η Νέα Δημοκρατία ζητούσε τόσο καιρό</w:t>
      </w:r>
      <w:r>
        <w:rPr>
          <w:rFonts w:eastAsia="Times New Roman" w:cs="Times New Roman"/>
          <w:szCs w:val="24"/>
        </w:rPr>
        <w:t xml:space="preserve"> </w:t>
      </w:r>
      <w:r w:rsidRPr="0089746C">
        <w:rPr>
          <w:rFonts w:eastAsia="Times New Roman" w:cs="Times New Roman"/>
          <w:szCs w:val="24"/>
        </w:rPr>
        <w:t>να μιλήσουμε για την οικονομία</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για το ότι ο ΣΥΡΙΖΑ ε</w:t>
      </w:r>
      <w:r w:rsidRPr="0089746C">
        <w:rPr>
          <w:rFonts w:eastAsia="Times New Roman" w:cs="Times New Roman"/>
          <w:szCs w:val="24"/>
        </w:rPr>
        <w:t>ίναι ενάντια σε επενδύσεις</w:t>
      </w:r>
      <w:r>
        <w:rPr>
          <w:rFonts w:eastAsia="Times New Roman" w:cs="Times New Roman"/>
          <w:szCs w:val="24"/>
        </w:rPr>
        <w:t>,</w:t>
      </w:r>
      <w:r w:rsidRPr="0089746C">
        <w:rPr>
          <w:rFonts w:eastAsia="Times New Roman" w:cs="Times New Roman"/>
          <w:szCs w:val="24"/>
        </w:rPr>
        <w:t xml:space="preserve"> </w:t>
      </w:r>
      <w:r w:rsidRPr="0089746C">
        <w:rPr>
          <w:rFonts w:eastAsia="Times New Roman" w:cs="Times New Roman"/>
          <w:szCs w:val="24"/>
        </w:rPr>
        <w:t xml:space="preserve">δεν </w:t>
      </w:r>
      <w:r>
        <w:rPr>
          <w:rFonts w:eastAsia="Times New Roman" w:cs="Times New Roman"/>
          <w:szCs w:val="24"/>
        </w:rPr>
        <w:t>φέρνει</w:t>
      </w:r>
      <w:r w:rsidRPr="0089746C">
        <w:rPr>
          <w:rFonts w:eastAsia="Times New Roman" w:cs="Times New Roman"/>
          <w:szCs w:val="24"/>
        </w:rPr>
        <w:t xml:space="preserve"> επενδύσεις</w:t>
      </w:r>
      <w:r>
        <w:rPr>
          <w:rFonts w:eastAsia="Times New Roman" w:cs="Times New Roman"/>
          <w:szCs w:val="24"/>
        </w:rPr>
        <w:t>,</w:t>
      </w:r>
      <w:r w:rsidRPr="0089746C">
        <w:rPr>
          <w:rFonts w:eastAsia="Times New Roman" w:cs="Times New Roman"/>
          <w:szCs w:val="24"/>
        </w:rPr>
        <w:t xml:space="preserve"> δεν υπάρχει ανάπτυξη </w:t>
      </w:r>
      <w:r>
        <w:rPr>
          <w:rFonts w:eastAsia="Times New Roman" w:cs="Times New Roman"/>
          <w:szCs w:val="24"/>
        </w:rPr>
        <w:t xml:space="preserve">κ.λπ.. </w:t>
      </w:r>
      <w:r w:rsidRPr="0089746C">
        <w:rPr>
          <w:rFonts w:eastAsia="Times New Roman" w:cs="Times New Roman"/>
          <w:szCs w:val="24"/>
        </w:rPr>
        <w:t xml:space="preserve">Έτσι </w:t>
      </w:r>
      <w:r>
        <w:rPr>
          <w:rFonts w:eastAsia="Times New Roman" w:cs="Times New Roman"/>
          <w:szCs w:val="24"/>
        </w:rPr>
        <w:t xml:space="preserve">όταν </w:t>
      </w:r>
      <w:r w:rsidRPr="0089746C">
        <w:rPr>
          <w:rFonts w:eastAsia="Times New Roman" w:cs="Times New Roman"/>
          <w:szCs w:val="24"/>
        </w:rPr>
        <w:t>ήρθε η συζήτηση να μιλήσουμε για την οικονομία</w:t>
      </w:r>
      <w:r>
        <w:rPr>
          <w:rFonts w:eastAsia="Times New Roman" w:cs="Times New Roman"/>
          <w:szCs w:val="24"/>
        </w:rPr>
        <w:t>,</w:t>
      </w:r>
      <w:r w:rsidRPr="0089746C">
        <w:rPr>
          <w:rFonts w:eastAsia="Times New Roman" w:cs="Times New Roman"/>
          <w:szCs w:val="24"/>
        </w:rPr>
        <w:t xml:space="preserve"> μέσα από τακτικισμούς και μικροπολιτικές </w:t>
      </w:r>
      <w:r>
        <w:rPr>
          <w:rFonts w:eastAsia="Times New Roman" w:cs="Times New Roman"/>
          <w:szCs w:val="24"/>
        </w:rPr>
        <w:t>-</w:t>
      </w:r>
      <w:r w:rsidRPr="0089746C">
        <w:rPr>
          <w:rFonts w:eastAsia="Times New Roman" w:cs="Times New Roman"/>
          <w:szCs w:val="24"/>
        </w:rPr>
        <w:t>γιατί το αφήγημα πλέον έχει καταρριφθεί</w:t>
      </w:r>
      <w:r>
        <w:rPr>
          <w:rFonts w:eastAsia="Times New Roman" w:cs="Times New Roman"/>
          <w:szCs w:val="24"/>
        </w:rPr>
        <w:t>-</w:t>
      </w:r>
      <w:r w:rsidRPr="0089746C">
        <w:rPr>
          <w:rFonts w:eastAsia="Times New Roman" w:cs="Times New Roman"/>
          <w:szCs w:val="24"/>
        </w:rPr>
        <w:t xml:space="preserve"> είχαμε αυτό που ζήσαμε</w:t>
      </w:r>
      <w:r>
        <w:rPr>
          <w:rFonts w:eastAsia="Times New Roman" w:cs="Times New Roman"/>
          <w:szCs w:val="24"/>
        </w:rPr>
        <w:t>,</w:t>
      </w:r>
      <w:r w:rsidRPr="0089746C">
        <w:rPr>
          <w:rFonts w:eastAsia="Times New Roman" w:cs="Times New Roman"/>
          <w:szCs w:val="24"/>
        </w:rPr>
        <w:t xml:space="preserve"> το παραπολιτικό</w:t>
      </w:r>
      <w:r>
        <w:rPr>
          <w:rFonts w:eastAsia="Times New Roman" w:cs="Times New Roman"/>
          <w:szCs w:val="24"/>
        </w:rPr>
        <w:t xml:space="preserve"> από</w:t>
      </w:r>
      <w:r w:rsidRPr="0089746C">
        <w:rPr>
          <w:rFonts w:eastAsia="Times New Roman" w:cs="Times New Roman"/>
          <w:szCs w:val="24"/>
        </w:rPr>
        <w:t xml:space="preserve"> την πλευρά της Αξιωμ</w:t>
      </w:r>
      <w:r w:rsidRPr="0089746C">
        <w:rPr>
          <w:rFonts w:eastAsia="Times New Roman" w:cs="Times New Roman"/>
          <w:szCs w:val="24"/>
        </w:rPr>
        <w:t>ατικής Αντιπολίτευσης</w:t>
      </w:r>
      <w:r>
        <w:rPr>
          <w:rFonts w:eastAsia="Times New Roman" w:cs="Times New Roman"/>
          <w:szCs w:val="24"/>
        </w:rPr>
        <w:t>.</w:t>
      </w:r>
    </w:p>
    <w:p w14:paraId="6338FAE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w:t>
      </w:r>
      <w:r w:rsidRPr="0089746C">
        <w:rPr>
          <w:rFonts w:eastAsia="Times New Roman" w:cs="Times New Roman"/>
          <w:szCs w:val="24"/>
        </w:rPr>
        <w:t xml:space="preserve"> Νέα Δημο</w:t>
      </w:r>
      <w:r>
        <w:rPr>
          <w:rFonts w:eastAsia="Times New Roman" w:cs="Times New Roman"/>
          <w:szCs w:val="24"/>
        </w:rPr>
        <w:t>κρατία έπεσε πολλές φορές έξω και για</w:t>
      </w:r>
      <w:r w:rsidRPr="0089746C">
        <w:rPr>
          <w:rFonts w:eastAsia="Times New Roman" w:cs="Times New Roman"/>
          <w:szCs w:val="24"/>
        </w:rPr>
        <w:t xml:space="preserve"> άλλη μία φορά έπεσε έξω και στην οικονομία</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Η</w:t>
      </w:r>
      <w:r w:rsidRPr="0089746C">
        <w:rPr>
          <w:rFonts w:eastAsia="Times New Roman" w:cs="Times New Roman"/>
          <w:szCs w:val="24"/>
        </w:rPr>
        <w:t xml:space="preserve"> ανάπτυξη προβλέπεται</w:t>
      </w:r>
      <w:r>
        <w:rPr>
          <w:rFonts w:eastAsia="Times New Roman" w:cs="Times New Roman"/>
          <w:szCs w:val="24"/>
        </w:rPr>
        <w:t xml:space="preserve"> στο</w:t>
      </w:r>
      <w:r w:rsidRPr="0089746C">
        <w:rPr>
          <w:rFonts w:eastAsia="Times New Roman" w:cs="Times New Roman"/>
          <w:szCs w:val="24"/>
        </w:rPr>
        <w:t xml:space="preserve"> 2,2</w:t>
      </w:r>
      <w:r>
        <w:rPr>
          <w:rFonts w:eastAsia="Times New Roman" w:cs="Times New Roman"/>
          <w:szCs w:val="24"/>
        </w:rPr>
        <w:t>%</w:t>
      </w:r>
      <w:r w:rsidRPr="0089746C">
        <w:rPr>
          <w:rFonts w:eastAsia="Times New Roman" w:cs="Times New Roman"/>
          <w:szCs w:val="24"/>
        </w:rPr>
        <w:t xml:space="preserve"> για το 2020</w:t>
      </w:r>
      <w:r>
        <w:rPr>
          <w:rFonts w:eastAsia="Times New Roman" w:cs="Times New Roman"/>
          <w:szCs w:val="24"/>
        </w:rPr>
        <w:t xml:space="preserve"> -κ</w:t>
      </w:r>
      <w:r w:rsidRPr="0089746C">
        <w:rPr>
          <w:rFonts w:eastAsia="Times New Roman" w:cs="Times New Roman"/>
          <w:szCs w:val="24"/>
        </w:rPr>
        <w:t>αι αυτό δεν το λέει ο ΣΥΡΙΖΑ</w:t>
      </w:r>
      <w:r>
        <w:rPr>
          <w:rFonts w:eastAsia="Times New Roman" w:cs="Times New Roman"/>
          <w:szCs w:val="24"/>
        </w:rPr>
        <w:t>,</w:t>
      </w:r>
      <w:r w:rsidRPr="0089746C">
        <w:rPr>
          <w:rFonts w:eastAsia="Times New Roman" w:cs="Times New Roman"/>
          <w:szCs w:val="24"/>
        </w:rPr>
        <w:t xml:space="preserve"> το λένε ευρωπαϊκοί θεσμοί</w:t>
      </w:r>
      <w:r>
        <w:rPr>
          <w:rFonts w:eastAsia="Times New Roman" w:cs="Times New Roman"/>
          <w:szCs w:val="24"/>
        </w:rPr>
        <w:t>- ό</w:t>
      </w:r>
      <w:r w:rsidRPr="0089746C">
        <w:rPr>
          <w:rFonts w:eastAsia="Times New Roman" w:cs="Times New Roman"/>
          <w:szCs w:val="24"/>
        </w:rPr>
        <w:t xml:space="preserve">ταν η ανάπτυξη στην ευρωζώνη είναι </w:t>
      </w:r>
      <w:r w:rsidRPr="0089746C">
        <w:rPr>
          <w:rFonts w:eastAsia="Times New Roman" w:cs="Times New Roman"/>
          <w:szCs w:val="24"/>
        </w:rPr>
        <w:t>στο 1,4</w:t>
      </w:r>
      <w:r>
        <w:rPr>
          <w:rFonts w:eastAsia="Times New Roman" w:cs="Times New Roman"/>
          <w:szCs w:val="24"/>
        </w:rPr>
        <w:t>%</w:t>
      </w:r>
      <w:r w:rsidRPr="0089746C">
        <w:rPr>
          <w:rFonts w:eastAsia="Times New Roman" w:cs="Times New Roman"/>
          <w:szCs w:val="24"/>
        </w:rPr>
        <w:t xml:space="preserve"> περίπου</w:t>
      </w:r>
      <w:r>
        <w:rPr>
          <w:rFonts w:eastAsia="Times New Roman" w:cs="Times New Roman"/>
          <w:szCs w:val="24"/>
        </w:rPr>
        <w:t>. Ε</w:t>
      </w:r>
      <w:r w:rsidRPr="0089746C">
        <w:rPr>
          <w:rFonts w:eastAsia="Times New Roman" w:cs="Times New Roman"/>
          <w:szCs w:val="24"/>
        </w:rPr>
        <w:t>ίχαμε αύξηση των εξαγωγών</w:t>
      </w:r>
      <w:r>
        <w:rPr>
          <w:rFonts w:eastAsia="Times New Roman" w:cs="Times New Roman"/>
          <w:szCs w:val="24"/>
        </w:rPr>
        <w:t>, αύξηση των ε</w:t>
      </w:r>
      <w:r w:rsidRPr="0089746C">
        <w:rPr>
          <w:rFonts w:eastAsia="Times New Roman" w:cs="Times New Roman"/>
          <w:szCs w:val="24"/>
        </w:rPr>
        <w:t>πενδύσεων</w:t>
      </w:r>
      <w:r>
        <w:rPr>
          <w:rFonts w:eastAsia="Times New Roman" w:cs="Times New Roman"/>
          <w:szCs w:val="24"/>
        </w:rPr>
        <w:t>,</w:t>
      </w:r>
      <w:r w:rsidRPr="0089746C">
        <w:rPr>
          <w:rFonts w:eastAsia="Times New Roman" w:cs="Times New Roman"/>
          <w:szCs w:val="24"/>
        </w:rPr>
        <w:t xml:space="preserve"> κάτι λιγότερο από </w:t>
      </w:r>
      <w:r>
        <w:rPr>
          <w:rFonts w:eastAsia="Times New Roman" w:cs="Times New Roman"/>
          <w:szCs w:val="24"/>
        </w:rPr>
        <w:t>4 δισεκατομμύρια</w:t>
      </w:r>
      <w:r w:rsidRPr="0089746C">
        <w:rPr>
          <w:rFonts w:eastAsia="Times New Roman" w:cs="Times New Roman"/>
          <w:szCs w:val="24"/>
        </w:rPr>
        <w:t xml:space="preserve"> άμεσες ξένες επενδύσεις το 2018</w:t>
      </w:r>
      <w:r>
        <w:rPr>
          <w:rFonts w:eastAsia="Times New Roman" w:cs="Times New Roman"/>
          <w:szCs w:val="24"/>
        </w:rPr>
        <w:t>,</w:t>
      </w:r>
      <w:r w:rsidRPr="0089746C">
        <w:rPr>
          <w:rFonts w:eastAsia="Times New Roman" w:cs="Times New Roman"/>
          <w:szCs w:val="24"/>
        </w:rPr>
        <w:t xml:space="preserve"> αύξηση της βιομηχανικής παραγωγής</w:t>
      </w:r>
      <w:r>
        <w:rPr>
          <w:rFonts w:eastAsia="Times New Roman" w:cs="Times New Roman"/>
          <w:szCs w:val="24"/>
        </w:rPr>
        <w:t>.</w:t>
      </w:r>
    </w:p>
    <w:p w14:paraId="6338FAE9" w14:textId="77777777" w:rsidR="00401C51" w:rsidRDefault="00794512">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λήξεως του χρόνου ομιλίας </w:t>
      </w:r>
      <w:r>
        <w:rPr>
          <w:rFonts w:eastAsia="Times New Roman"/>
          <w:bCs/>
          <w:szCs w:val="24"/>
        </w:rPr>
        <w:t>της κυρίας Βουλευτού</w:t>
      </w:r>
      <w:r w:rsidRPr="004E4F19">
        <w:rPr>
          <w:rFonts w:eastAsia="Times New Roman"/>
          <w:bCs/>
          <w:szCs w:val="24"/>
        </w:rPr>
        <w:t>)</w:t>
      </w:r>
    </w:p>
    <w:p w14:paraId="6338FAE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Τελειώνω</w:t>
      </w:r>
      <w:r w:rsidRPr="0089746C">
        <w:rPr>
          <w:rFonts w:eastAsia="Times New Roman" w:cs="Times New Roman"/>
          <w:szCs w:val="24"/>
        </w:rPr>
        <w:t xml:space="preserve"> σε μισό λεπτό</w:t>
      </w:r>
      <w:r>
        <w:rPr>
          <w:rFonts w:eastAsia="Times New Roman" w:cs="Times New Roman"/>
          <w:szCs w:val="24"/>
        </w:rPr>
        <w:t>, κύριε Πρόεδρε.</w:t>
      </w:r>
    </w:p>
    <w:p w14:paraId="6338FAE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Τα νέα μέτρα που εξήγγειλε ο Π</w:t>
      </w:r>
      <w:r w:rsidRPr="0089746C">
        <w:rPr>
          <w:rFonts w:eastAsia="Times New Roman" w:cs="Times New Roman"/>
          <w:szCs w:val="24"/>
        </w:rPr>
        <w:t>ρωθυπουργός και άμεσα πρόκειται να ψηφιστούν</w:t>
      </w:r>
      <w:r>
        <w:rPr>
          <w:rFonts w:eastAsia="Times New Roman" w:cs="Times New Roman"/>
          <w:szCs w:val="24"/>
        </w:rPr>
        <w:t>,</w:t>
      </w:r>
      <w:r w:rsidRPr="0089746C">
        <w:rPr>
          <w:rFonts w:eastAsia="Times New Roman" w:cs="Times New Roman"/>
          <w:szCs w:val="24"/>
        </w:rPr>
        <w:t xml:space="preserve"> χαιρετίστηκαν από φορείς όπως είναι ο ΣΕΒ</w:t>
      </w:r>
      <w:r>
        <w:rPr>
          <w:rFonts w:eastAsia="Times New Roman" w:cs="Times New Roman"/>
          <w:szCs w:val="24"/>
        </w:rPr>
        <w:t>,</w:t>
      </w:r>
      <w:r w:rsidRPr="0089746C">
        <w:rPr>
          <w:rFonts w:eastAsia="Times New Roman" w:cs="Times New Roman"/>
          <w:szCs w:val="24"/>
        </w:rPr>
        <w:t xml:space="preserve"> η ΕΣΕΕ</w:t>
      </w:r>
      <w:r>
        <w:rPr>
          <w:rFonts w:eastAsia="Times New Roman" w:cs="Times New Roman"/>
          <w:szCs w:val="24"/>
        </w:rPr>
        <w:t>,</w:t>
      </w:r>
      <w:r w:rsidRPr="0089746C">
        <w:rPr>
          <w:rFonts w:eastAsia="Times New Roman" w:cs="Times New Roman"/>
          <w:szCs w:val="24"/>
        </w:rPr>
        <w:t xml:space="preserve"> το ΕΒΕΑ</w:t>
      </w:r>
      <w:r>
        <w:rPr>
          <w:rFonts w:eastAsia="Times New Roman" w:cs="Times New Roman"/>
          <w:szCs w:val="24"/>
        </w:rPr>
        <w:t>, από</w:t>
      </w:r>
      <w:r w:rsidRPr="0089746C">
        <w:rPr>
          <w:rFonts w:eastAsia="Times New Roman" w:cs="Times New Roman"/>
          <w:szCs w:val="24"/>
        </w:rPr>
        <w:t xml:space="preserve"> φορείς της αγοράς</w:t>
      </w:r>
      <w:r>
        <w:rPr>
          <w:rFonts w:eastAsia="Times New Roman" w:cs="Times New Roman"/>
          <w:szCs w:val="24"/>
        </w:rPr>
        <w:t>,</w:t>
      </w:r>
      <w:r w:rsidRPr="0089746C">
        <w:rPr>
          <w:rFonts w:eastAsia="Times New Roman" w:cs="Times New Roman"/>
          <w:szCs w:val="24"/>
        </w:rPr>
        <w:t xml:space="preserve"> αυτό που λέτε πραγματική οικονομία</w:t>
      </w:r>
      <w:r>
        <w:rPr>
          <w:rFonts w:eastAsia="Times New Roman" w:cs="Times New Roman"/>
          <w:szCs w:val="24"/>
        </w:rPr>
        <w:t>,</w:t>
      </w:r>
      <w:r w:rsidRPr="0089746C">
        <w:rPr>
          <w:rFonts w:eastAsia="Times New Roman" w:cs="Times New Roman"/>
          <w:szCs w:val="24"/>
        </w:rPr>
        <w:t xml:space="preserve"> εκτός βέβαια από τα φ</w:t>
      </w:r>
      <w:r w:rsidRPr="0089746C">
        <w:rPr>
          <w:rFonts w:eastAsia="Times New Roman" w:cs="Times New Roman"/>
          <w:szCs w:val="24"/>
        </w:rPr>
        <w:t xml:space="preserve">υσικά πρόσωπα και </w:t>
      </w:r>
      <w:r>
        <w:rPr>
          <w:rFonts w:eastAsia="Times New Roman" w:cs="Times New Roman"/>
          <w:szCs w:val="24"/>
        </w:rPr>
        <w:t>όλα αυτά που καταλαβαίνουμε όλοι.</w:t>
      </w:r>
      <w:r w:rsidRPr="0089746C">
        <w:rPr>
          <w:rFonts w:eastAsia="Times New Roman" w:cs="Times New Roman"/>
          <w:szCs w:val="24"/>
        </w:rPr>
        <w:t xml:space="preserve"> </w:t>
      </w:r>
      <w:r>
        <w:rPr>
          <w:rFonts w:eastAsia="Times New Roman" w:cs="Times New Roman"/>
          <w:szCs w:val="24"/>
        </w:rPr>
        <w:t>Α</w:t>
      </w:r>
      <w:r w:rsidRPr="0089746C">
        <w:rPr>
          <w:rFonts w:eastAsia="Times New Roman" w:cs="Times New Roman"/>
          <w:szCs w:val="24"/>
        </w:rPr>
        <w:t>υτό που λέτε</w:t>
      </w:r>
      <w:r>
        <w:rPr>
          <w:rFonts w:eastAsia="Times New Roman" w:cs="Times New Roman"/>
          <w:szCs w:val="24"/>
        </w:rPr>
        <w:t>,</w:t>
      </w:r>
      <w:r w:rsidRPr="0089746C">
        <w:rPr>
          <w:rFonts w:eastAsia="Times New Roman" w:cs="Times New Roman"/>
          <w:szCs w:val="24"/>
        </w:rPr>
        <w:t xml:space="preserve"> λοιπόν</w:t>
      </w:r>
      <w:r>
        <w:rPr>
          <w:rFonts w:eastAsia="Times New Roman" w:cs="Times New Roman"/>
          <w:szCs w:val="24"/>
        </w:rPr>
        <w:t>,</w:t>
      </w:r>
      <w:r w:rsidRPr="0089746C">
        <w:rPr>
          <w:rFonts w:eastAsia="Times New Roman" w:cs="Times New Roman"/>
          <w:szCs w:val="24"/>
        </w:rPr>
        <w:t xml:space="preserve"> εσείς πραγματική οικονομία</w:t>
      </w:r>
      <w:r>
        <w:rPr>
          <w:rFonts w:eastAsia="Times New Roman" w:cs="Times New Roman"/>
          <w:szCs w:val="24"/>
        </w:rPr>
        <w:t>, χαιρέτι</w:t>
      </w:r>
      <w:r w:rsidRPr="0089746C">
        <w:rPr>
          <w:rFonts w:eastAsia="Times New Roman" w:cs="Times New Roman"/>
          <w:szCs w:val="24"/>
        </w:rPr>
        <w:t xml:space="preserve">σε αυτά τα μέτρα </w:t>
      </w:r>
      <w:r>
        <w:rPr>
          <w:rFonts w:eastAsia="Times New Roman" w:cs="Times New Roman"/>
          <w:szCs w:val="24"/>
        </w:rPr>
        <w:t>ότι</w:t>
      </w:r>
      <w:r w:rsidRPr="0089746C">
        <w:rPr>
          <w:rFonts w:eastAsia="Times New Roman" w:cs="Times New Roman"/>
          <w:szCs w:val="24"/>
        </w:rPr>
        <w:t xml:space="preserve"> είναι στη σωστή κατεύθυνση και θα βοηθήσουν τη χώρα και την πατρίδα</w:t>
      </w:r>
      <w:r>
        <w:rPr>
          <w:rFonts w:eastAsia="Times New Roman" w:cs="Times New Roman"/>
          <w:szCs w:val="24"/>
        </w:rPr>
        <w:t xml:space="preserve">. </w:t>
      </w:r>
    </w:p>
    <w:p w14:paraId="6338FAE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Όμως, </w:t>
      </w:r>
      <w:r w:rsidRPr="0089746C">
        <w:rPr>
          <w:rFonts w:eastAsia="Times New Roman" w:cs="Times New Roman"/>
          <w:szCs w:val="24"/>
        </w:rPr>
        <w:t xml:space="preserve">η Νέα Δημοκρατία βρίσκεται σε διαρκή αμηχανία και κατασκευάζει </w:t>
      </w:r>
      <w:r>
        <w:rPr>
          <w:rFonts w:eastAsia="Times New Roman" w:cs="Times New Roman"/>
          <w:szCs w:val="24"/>
        </w:rPr>
        <w:t>«</w:t>
      </w:r>
      <w:r w:rsidRPr="0089746C">
        <w:rPr>
          <w:rFonts w:eastAsia="Times New Roman" w:cs="Times New Roman"/>
          <w:szCs w:val="24"/>
        </w:rPr>
        <w:t>κίτρινες</w:t>
      </w:r>
      <w:r>
        <w:rPr>
          <w:rFonts w:eastAsia="Times New Roman" w:cs="Times New Roman"/>
          <w:szCs w:val="24"/>
        </w:rPr>
        <w:t>»</w:t>
      </w:r>
      <w:r w:rsidRPr="0089746C">
        <w:rPr>
          <w:rFonts w:eastAsia="Times New Roman" w:cs="Times New Roman"/>
          <w:szCs w:val="24"/>
        </w:rPr>
        <w:t xml:space="preserve"> ειδήσεις</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lang w:val="en-US"/>
        </w:rPr>
        <w:t>fake</w:t>
      </w:r>
      <w:r w:rsidRPr="007C09A4">
        <w:rPr>
          <w:rFonts w:eastAsia="Times New Roman" w:cs="Times New Roman"/>
          <w:szCs w:val="24"/>
        </w:rPr>
        <w:t xml:space="preserve"> </w:t>
      </w:r>
      <w:r>
        <w:rPr>
          <w:rFonts w:eastAsia="Times New Roman" w:cs="Times New Roman"/>
          <w:szCs w:val="24"/>
          <w:lang w:val="en-US"/>
        </w:rPr>
        <w:t>news</w:t>
      </w:r>
      <w:r w:rsidRPr="0089746C">
        <w:rPr>
          <w:rFonts w:eastAsia="Times New Roman" w:cs="Times New Roman"/>
          <w:szCs w:val="24"/>
        </w:rPr>
        <w:t xml:space="preserve"> και όλα αυτά</w:t>
      </w:r>
      <w:r>
        <w:rPr>
          <w:rFonts w:eastAsia="Times New Roman" w:cs="Times New Roman"/>
          <w:szCs w:val="24"/>
        </w:rPr>
        <w:t>. Α</w:t>
      </w:r>
      <w:r w:rsidRPr="0089746C">
        <w:rPr>
          <w:rFonts w:eastAsia="Times New Roman" w:cs="Times New Roman"/>
          <w:szCs w:val="24"/>
        </w:rPr>
        <w:t>υτά</w:t>
      </w:r>
      <w:r>
        <w:rPr>
          <w:rFonts w:eastAsia="Times New Roman" w:cs="Times New Roman"/>
          <w:szCs w:val="24"/>
        </w:rPr>
        <w:t>,</w:t>
      </w:r>
      <w:r w:rsidRPr="0089746C">
        <w:rPr>
          <w:rFonts w:eastAsia="Times New Roman" w:cs="Times New Roman"/>
          <w:szCs w:val="24"/>
        </w:rPr>
        <w:t xml:space="preserve"> </w:t>
      </w:r>
      <w:r>
        <w:rPr>
          <w:rFonts w:eastAsia="Times New Roman" w:cs="Times New Roman"/>
          <w:szCs w:val="24"/>
        </w:rPr>
        <w:t>όμως,</w:t>
      </w:r>
      <w:r w:rsidRPr="0089746C">
        <w:rPr>
          <w:rFonts w:eastAsia="Times New Roman" w:cs="Times New Roman"/>
          <w:szCs w:val="24"/>
        </w:rPr>
        <w:t xml:space="preserve"> τον ελληνικό λαό δεν τον ενδιαφέρουν</w:t>
      </w:r>
      <w:r>
        <w:rPr>
          <w:rFonts w:eastAsia="Times New Roman" w:cs="Times New Roman"/>
          <w:szCs w:val="24"/>
        </w:rPr>
        <w:t>. Η καθημερινότητά του τ</w:t>
      </w:r>
      <w:r w:rsidRPr="0089746C">
        <w:rPr>
          <w:rFonts w:eastAsia="Times New Roman" w:cs="Times New Roman"/>
          <w:szCs w:val="24"/>
        </w:rPr>
        <w:t xml:space="preserve">ον ενδιαφέρει και </w:t>
      </w:r>
      <w:r>
        <w:rPr>
          <w:rFonts w:eastAsia="Times New Roman" w:cs="Times New Roman"/>
          <w:szCs w:val="24"/>
        </w:rPr>
        <w:t>αρχίζει πλέον σιγά-σιγά να ανασαί</w:t>
      </w:r>
      <w:r w:rsidRPr="0089746C">
        <w:rPr>
          <w:rFonts w:eastAsia="Times New Roman" w:cs="Times New Roman"/>
          <w:szCs w:val="24"/>
        </w:rPr>
        <w:t>νει</w:t>
      </w:r>
      <w:r>
        <w:rPr>
          <w:rFonts w:eastAsia="Times New Roman" w:cs="Times New Roman"/>
          <w:szCs w:val="24"/>
        </w:rPr>
        <w:t>. Χ</w:t>
      </w:r>
      <w:r w:rsidRPr="0089746C">
        <w:rPr>
          <w:rFonts w:eastAsia="Times New Roman" w:cs="Times New Roman"/>
          <w:szCs w:val="24"/>
        </w:rPr>
        <w:t xml:space="preserve">ρησιμοποιεί η Νέα </w:t>
      </w:r>
      <w:r w:rsidRPr="0089746C">
        <w:rPr>
          <w:rFonts w:eastAsia="Times New Roman" w:cs="Times New Roman"/>
          <w:szCs w:val="24"/>
        </w:rPr>
        <w:t>Δημοκρατία σαν κύριο όπλο της το</w:t>
      </w:r>
      <w:r>
        <w:rPr>
          <w:rFonts w:eastAsia="Times New Roman" w:cs="Times New Roman"/>
          <w:szCs w:val="24"/>
        </w:rPr>
        <w:t>ν</w:t>
      </w:r>
      <w:r w:rsidRPr="0089746C">
        <w:rPr>
          <w:rFonts w:eastAsia="Times New Roman" w:cs="Times New Roman"/>
          <w:szCs w:val="24"/>
        </w:rPr>
        <w:t xml:space="preserve"> φόβο</w:t>
      </w:r>
      <w:r>
        <w:rPr>
          <w:rFonts w:eastAsia="Times New Roman" w:cs="Times New Roman"/>
          <w:szCs w:val="24"/>
        </w:rPr>
        <w:t>,</w:t>
      </w:r>
      <w:r w:rsidRPr="0089746C">
        <w:rPr>
          <w:rFonts w:eastAsia="Times New Roman" w:cs="Times New Roman"/>
          <w:szCs w:val="24"/>
        </w:rPr>
        <w:t xml:space="preserve"> για</w:t>
      </w:r>
      <w:r>
        <w:rPr>
          <w:rFonts w:eastAsia="Times New Roman" w:cs="Times New Roman"/>
          <w:szCs w:val="24"/>
        </w:rPr>
        <w:t>τί</w:t>
      </w:r>
      <w:r w:rsidRPr="0089746C">
        <w:rPr>
          <w:rFonts w:eastAsia="Times New Roman" w:cs="Times New Roman"/>
          <w:szCs w:val="24"/>
        </w:rPr>
        <w:t xml:space="preserve"> </w:t>
      </w:r>
      <w:r>
        <w:rPr>
          <w:rFonts w:eastAsia="Times New Roman" w:cs="Times New Roman"/>
          <w:szCs w:val="24"/>
        </w:rPr>
        <w:t>ο</w:t>
      </w:r>
      <w:r w:rsidRPr="0089746C">
        <w:rPr>
          <w:rFonts w:eastAsia="Times New Roman" w:cs="Times New Roman"/>
          <w:szCs w:val="24"/>
        </w:rPr>
        <w:t xml:space="preserve"> φόβος αμβλύνει τη μνήμη</w:t>
      </w:r>
      <w:r>
        <w:rPr>
          <w:rFonts w:eastAsia="Times New Roman" w:cs="Times New Roman"/>
          <w:szCs w:val="24"/>
        </w:rPr>
        <w:t>. Ξαναλέω, όμως,</w:t>
      </w:r>
      <w:r w:rsidRPr="0089746C">
        <w:rPr>
          <w:rFonts w:eastAsia="Times New Roman" w:cs="Times New Roman"/>
          <w:szCs w:val="24"/>
        </w:rPr>
        <w:t xml:space="preserve"> </w:t>
      </w:r>
      <w:r>
        <w:rPr>
          <w:rFonts w:eastAsia="Times New Roman" w:cs="Times New Roman"/>
          <w:szCs w:val="24"/>
        </w:rPr>
        <w:t xml:space="preserve">ότι </w:t>
      </w:r>
      <w:r w:rsidRPr="0089746C">
        <w:rPr>
          <w:rFonts w:eastAsia="Times New Roman" w:cs="Times New Roman"/>
          <w:szCs w:val="24"/>
        </w:rPr>
        <w:t>ο ελληνικός λαός καταλαβαίνει</w:t>
      </w:r>
      <w:r w:rsidRPr="00550960">
        <w:rPr>
          <w:rFonts w:eastAsia="Times New Roman" w:cs="Times New Roman"/>
          <w:szCs w:val="24"/>
        </w:rPr>
        <w:t>.</w:t>
      </w:r>
    </w:p>
    <w:p w14:paraId="6338FAE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Είναι θράσος να χρησιμοποιείται ο φόβος, επειδή ακριβώς εσείς οι ίδιοι είστε που φοβάστε. Άλλωστε, η θρασύτητα, με την οποία παρουσιά</w:t>
      </w:r>
      <w:r>
        <w:rPr>
          <w:rFonts w:eastAsia="Times New Roman" w:cs="Times New Roman"/>
          <w:szCs w:val="24"/>
        </w:rPr>
        <w:t>ζεστε, είναι η μάσκα του φόβου σας.</w:t>
      </w:r>
    </w:p>
    <w:p w14:paraId="6338FAE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Ευχαριστώ.</w:t>
      </w:r>
    </w:p>
    <w:p w14:paraId="6338FAEF"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AF0" w14:textId="77777777" w:rsidR="00401C51" w:rsidRDefault="00794512">
      <w:pPr>
        <w:spacing w:line="600" w:lineRule="auto"/>
        <w:ind w:firstLine="720"/>
        <w:jc w:val="both"/>
        <w:rPr>
          <w:rFonts w:eastAsia="Times New Roman" w:cs="Times New Roman"/>
          <w:szCs w:val="24"/>
        </w:rPr>
      </w:pPr>
      <w:r w:rsidRPr="00AE1413">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6338FAF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Υπουργός Περιβάλλοντος και Ενέργειας </w:t>
      </w:r>
      <w:r>
        <w:rPr>
          <w:rFonts w:eastAsia="Times New Roman" w:cs="Times New Roman"/>
          <w:szCs w:val="24"/>
        </w:rPr>
        <w:t>κ. Σταθάκης έχει τον λόγο για δεκαπέντε λεπτά.</w:t>
      </w:r>
    </w:p>
    <w:p w14:paraId="6338FAF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Ορίστε, κύριε Υπουργέ, έ</w:t>
      </w:r>
      <w:r>
        <w:rPr>
          <w:rFonts w:eastAsia="Times New Roman" w:cs="Times New Roman"/>
          <w:szCs w:val="24"/>
        </w:rPr>
        <w:t>χετε τον λόγο.</w:t>
      </w:r>
    </w:p>
    <w:p w14:paraId="6338FAF3" w14:textId="77777777" w:rsidR="00401C51" w:rsidRDefault="00794512">
      <w:pPr>
        <w:spacing w:line="600" w:lineRule="auto"/>
        <w:ind w:firstLine="720"/>
        <w:jc w:val="both"/>
        <w:rPr>
          <w:rFonts w:eastAsia="Times New Roman" w:cs="Times New Roman"/>
          <w:b/>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αισθάνομαι την ανάγκη να σας διαβεβαιώσω ότι δεν θα επιστρέψουμε στην εποχή των κεριών. Η Βουλή θα έχει ρεύμα και μετά από δώδεκα μήνες, οπότε μπορείτε να θεωρήσετε πως οι</w:t>
      </w:r>
      <w:r>
        <w:rPr>
          <w:rFonts w:eastAsia="Times New Roman" w:cs="Times New Roman"/>
          <w:szCs w:val="24"/>
        </w:rPr>
        <w:t xml:space="preserve"> φοβίες ότι θα σκάσει η ΔΕΗ και επειδή έχει σύμβαση όλο το </w:t>
      </w:r>
      <w:r>
        <w:rPr>
          <w:rFonts w:eastAsia="Times New Roman" w:cs="Times New Roman"/>
          <w:szCs w:val="24"/>
        </w:rPr>
        <w:t>δ</w:t>
      </w:r>
      <w:r>
        <w:rPr>
          <w:rFonts w:eastAsia="Times New Roman" w:cs="Times New Roman"/>
          <w:szCs w:val="24"/>
        </w:rPr>
        <w:t>ημόσιο με τη ΔΕΗ και δεν θα έχετε ρεύμα, μπορώ να σας διαβεβαιώσω ότι θα έχετε.</w:t>
      </w:r>
    </w:p>
    <w:p w14:paraId="6338FAF4"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AF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το διακύβευμα της συζήτησής μας εδώ τε</w:t>
      </w:r>
      <w:r>
        <w:rPr>
          <w:rFonts w:eastAsia="Times New Roman" w:cs="Times New Roman"/>
          <w:szCs w:val="24"/>
        </w:rPr>
        <w:t>ίνει να γίνει ιδιαίτερα σοβαρό, διότι εκεί που όλοι τεκμαίραμε ή πιστεύαμε στην ιδέα ότι θα γίνει μια συζήτηση σε τέσσερις μεγάλες ενότητες, που εκ των πραγμάτων αποτελούν την πολιτική ατζέντα των ημερών και εν</w:t>
      </w:r>
      <w:r>
        <w:rPr>
          <w:rFonts w:eastAsia="Times New Roman" w:cs="Times New Roman"/>
          <w:szCs w:val="24"/>
        </w:rPr>
        <w:t xml:space="preserve"> </w:t>
      </w:r>
      <w:r>
        <w:rPr>
          <w:rFonts w:eastAsia="Times New Roman" w:cs="Times New Roman"/>
          <w:szCs w:val="24"/>
        </w:rPr>
        <w:t>όψει των ευρωεκλογών, οι τέσσερις αυτές θεματ</w:t>
      </w:r>
      <w:r>
        <w:rPr>
          <w:rFonts w:eastAsia="Times New Roman" w:cs="Times New Roman"/>
          <w:szCs w:val="24"/>
        </w:rPr>
        <w:t xml:space="preserve">ικές πλέον είναι ώριμες για συζήτηση: Πρώτον, τι έγινε στα τέσσερα χρόνια διακυβέρνησης και πώς η Κυβέρνηση θεωρεί ότι έγιναν κάποια πράγματα και πώς η Αντιπολίτευση μπορεί να ασκήσει πλέον συγκροτημένη κριτική στα πεπραγμένα αυτής της Κυβέρνησης σε όλους </w:t>
      </w:r>
      <w:r>
        <w:rPr>
          <w:rFonts w:eastAsia="Times New Roman" w:cs="Times New Roman"/>
          <w:szCs w:val="24"/>
        </w:rPr>
        <w:t>τους βασικούς τομείς και δεύτερον, η στρατηγική για το μετά, ποια είναι η επόμενη ημέρα, ποια είναι η βασική ιδέα για το ποια θα είναι η πολιτική μας τα επόμενα χρόνια. Τρίτον, το ήθος και το ύφος της Κυβέρνησης που θα έπρεπε να είναι και μπορεί να είναι α</w:t>
      </w:r>
      <w:r>
        <w:rPr>
          <w:rFonts w:eastAsia="Times New Roman" w:cs="Times New Roman"/>
          <w:szCs w:val="24"/>
        </w:rPr>
        <w:t xml:space="preserve">ντικείμενο της συζήτησης, ευπρόσδεκτο και καλοδεχούμενο, και φυσικά η ατζέντα των ευρωεκλογών. </w:t>
      </w:r>
    </w:p>
    <w:p w14:paraId="6338FAF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Αυτές οι τέσσερις βασικές ενότητες εκ των πραγμάτων αποτελούσαν την ημερήσια διάταξη μιας εφ’ όλης της ύλης αντιπαράθεση ανάμεσα στην Κυβέρνηση με πεπραγμένα -τ</w:t>
      </w:r>
      <w:r>
        <w:rPr>
          <w:rFonts w:eastAsia="Times New Roman" w:cs="Times New Roman"/>
          <w:szCs w:val="24"/>
        </w:rPr>
        <w:t>ο υπογραμμίζω-, με προοπτική, μια και αποτυπώνονται με πολλή σαφήνεια οι στρατηγικές για το μέλλον, με τις ευρωεκλογές με το ήθος και το ύφος αυτής της Κυβέρνησης τέσσερα χρόνια μετά.</w:t>
      </w:r>
    </w:p>
    <w:p w14:paraId="6338FAF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Αντ’ αυτού, υπήρξε μια διάσταση η οποία είναι πολύ ανησυχητική και θα τη</w:t>
      </w:r>
      <w:r>
        <w:rPr>
          <w:rFonts w:eastAsia="Times New Roman" w:cs="Times New Roman"/>
          <w:szCs w:val="24"/>
        </w:rPr>
        <w:t>ν υπογραμμίσω. Αρχικά θα δώσω τη διασκεδαστική της πλευρά. Αναφέρομαι σε μια διάχυτη «κίτρινη» κουλτούρα η οποία -όχι μόνο τώρα στα τέσσερα χρόνια, αλλά και μπορεί και πιο πριν, εγώ είμαι Βουλευτής από το 2012 και θυμάμαι άπειρα δημοσιεύματα και για μένα κ</w:t>
      </w:r>
      <w:r>
        <w:rPr>
          <w:rFonts w:eastAsia="Times New Roman" w:cs="Times New Roman"/>
          <w:szCs w:val="24"/>
        </w:rPr>
        <w:t>αι για πολλά άλλα πράγματα- η οποία διαχέεται, διακινείται σε μερίδα του Τύπου με μια διάθεση αντιπολιτευτική απέναντι στον ΣΥΡΙΖΑ, η οποία –επαναλαμβάνω- επειδή είμαι λάτρης της απόλυτης ελευθερίας του Τύπου, κανέναν περιορισμό στην ελευθερία του Τύπου, μ</w:t>
      </w:r>
      <w:r>
        <w:rPr>
          <w:rFonts w:eastAsia="Times New Roman" w:cs="Times New Roman"/>
          <w:szCs w:val="24"/>
        </w:rPr>
        <w:t xml:space="preserve">πορεί να γράφει ό,τι θέλει και όποιος θέλει. Ακόμα και αν είναι ψευδές, το αντιμετωπίζω με μια διάθεση </w:t>
      </w:r>
      <w:r w:rsidRPr="00E85AD5">
        <w:rPr>
          <w:rFonts w:eastAsia="Times New Roman" w:cs="Times New Roman"/>
          <w:szCs w:val="24"/>
        </w:rPr>
        <w:t>αν μη τι άλλο</w:t>
      </w:r>
      <w:r>
        <w:rPr>
          <w:rFonts w:eastAsia="Times New Roman" w:cs="Times New Roman"/>
          <w:szCs w:val="24"/>
        </w:rPr>
        <w:t xml:space="preserve"> χιουμοριστική, σατυρική, με μια διάθεση δηλαδή ότι μέσα σε όλη αυτή τη διαδικασία ο κιτρινισμός είναι αναπόφευκτο μέρος της </w:t>
      </w:r>
      <w:r>
        <w:rPr>
          <w:rFonts w:eastAsia="Times New Roman" w:cs="Times New Roman"/>
          <w:szCs w:val="24"/>
        </w:rPr>
        <w:t>δ</w:t>
      </w:r>
      <w:r>
        <w:rPr>
          <w:rFonts w:eastAsia="Times New Roman" w:cs="Times New Roman"/>
          <w:szCs w:val="24"/>
        </w:rPr>
        <w:t>ημοκρατίας και</w:t>
      </w:r>
      <w:r>
        <w:rPr>
          <w:rFonts w:eastAsia="Times New Roman" w:cs="Times New Roman"/>
          <w:szCs w:val="24"/>
        </w:rPr>
        <w:t xml:space="preserve"> της ελευθερίας του Τύπου.</w:t>
      </w:r>
    </w:p>
    <w:p w14:paraId="6338FAF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Έτσι, όταν διαβάζω σε δημοσίευμα ότι εγώ και ο Φλαμπουράρης και ο Δρίτσας ήμασταν στο σκάφος που διεμβόλισε ένα θανατηφόρο ατύχημα στην Αίγινα ή όταν διαβάζω ότι μετά την δήλωσή μου στο </w:t>
      </w:r>
      <w:r>
        <w:rPr>
          <w:rFonts w:eastAsia="Times New Roman" w:cs="Times New Roman"/>
          <w:szCs w:val="24"/>
        </w:rPr>
        <w:t>«</w:t>
      </w:r>
      <w:r>
        <w:rPr>
          <w:rFonts w:eastAsia="Times New Roman" w:cs="Times New Roman"/>
          <w:szCs w:val="24"/>
          <w:lang w:val="en-US"/>
        </w:rPr>
        <w:t>CNN</w:t>
      </w:r>
      <w:r>
        <w:rPr>
          <w:rFonts w:eastAsia="Times New Roman" w:cs="Times New Roman"/>
          <w:szCs w:val="24"/>
        </w:rPr>
        <w:t>»</w:t>
      </w:r>
      <w:r w:rsidRPr="00B444F2">
        <w:rPr>
          <w:rFonts w:eastAsia="Times New Roman" w:cs="Times New Roman"/>
          <w:szCs w:val="24"/>
        </w:rPr>
        <w:t xml:space="preserve"> </w:t>
      </w:r>
      <w:r>
        <w:rPr>
          <w:rFonts w:eastAsia="Times New Roman" w:cs="Times New Roman"/>
          <w:szCs w:val="24"/>
        </w:rPr>
        <w:t xml:space="preserve">τον Απρίλιο του 2015 πήγα και έφαγα </w:t>
      </w:r>
      <w:r>
        <w:rPr>
          <w:rFonts w:eastAsia="Times New Roman" w:cs="Times New Roman"/>
          <w:szCs w:val="24"/>
        </w:rPr>
        <w:t>στο Χίλτον πλούσια εδέσματα ή όταν βλέπω στην τηλεόραση προχθές σε μια εκπομπή τη σύζυγό μου να εμφανίζεται σε μια φωτογραφία ως κ. Πολάκη, επειδή συζητούσε εκείνη τη στιγμή με τη σύζυγο του Πρωθυπουργού, όλα αυτά –επαναλαμβάνω- τα βρίσκω διασκεδαστικά, εν</w:t>
      </w:r>
      <w:r>
        <w:rPr>
          <w:rFonts w:eastAsia="Times New Roman" w:cs="Times New Roman"/>
          <w:szCs w:val="24"/>
        </w:rPr>
        <w:t xml:space="preserve">διαφέροντα και δεν μπορεί να δίνει κανείς σημασία σε όλη αυτή τη φρικαλέα «κίτρινη» κουλτούρα που είναι μέρος –επαναλαμβάνω- μιας μερίδας του Τύπου και του πώς λειτουργεί αυτό. </w:t>
      </w:r>
    </w:p>
    <w:p w14:paraId="6338FAF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Υπάρχει μια σοβαρή διάσταση, όμως, όταν περνάει αυτήν την Αίθουσα, όταν δηλαδή</w:t>
      </w:r>
      <w:r>
        <w:rPr>
          <w:rFonts w:eastAsia="Times New Roman" w:cs="Times New Roman"/>
          <w:szCs w:val="24"/>
        </w:rPr>
        <w:t xml:space="preserve"> κάποιος ανασύρει αυτό και δημιουργεί την εικόνα ότι αυτό αποτελεί μέρος της πολιτικής μας ζωής. </w:t>
      </w:r>
    </w:p>
    <w:p w14:paraId="6338FAF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Έχω να πω με μεγάλη μου λύπη ότι ο Αρχηγός της Αξιωματικής Αντιπολίτευσης προέβη σε μια συρραφή τέτοιου τύπου δημοσιευμάτων. Και αυτό το λέω με απόλυτη αίσθησ</w:t>
      </w:r>
      <w:r>
        <w:rPr>
          <w:rFonts w:eastAsia="Times New Roman" w:cs="Times New Roman"/>
          <w:szCs w:val="24"/>
        </w:rPr>
        <w:t>η ευθύνης και απόγνωσης ταυτόχρονα, διότι αυτού του τύπου την πολιτική, δηλαδή την ιδέα ότι κατασκευάζουμε ειδήσεις για να χτυπήσουμε τον αντίπαλό μας, ότι διογκώνουμε ειδήσεις για να χτυπήσουμε τον αντίπαλό μας, ότι διαμορφώνουμε διάφορα, μισοαλήθειες μισ</w:t>
      </w:r>
      <w:r>
        <w:rPr>
          <w:rFonts w:eastAsia="Times New Roman" w:cs="Times New Roman"/>
          <w:szCs w:val="24"/>
        </w:rPr>
        <w:t xml:space="preserve">οψέματα, αλλά τέλος πάντων, τα αναδεικνύουμε ως μείζονα θέματα της πολιτικής για να χτυπήσουμε τον αντίπαλό μας, οι δημοκρατίες μας την έχουν πληρώσει ακριβά. </w:t>
      </w:r>
    </w:p>
    <w:p w14:paraId="6338FAF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Πάντα με ερέθιζε η ιστορική διάσταση αυτής της μακράς ιστορίας συγκρότησης τέτοιου τύπου κουλτού</w:t>
      </w:r>
      <w:r>
        <w:rPr>
          <w:rFonts w:eastAsia="Times New Roman" w:cs="Times New Roman"/>
          <w:szCs w:val="24"/>
        </w:rPr>
        <w:t xml:space="preserve">ρας και η ενσωμάτωσή της στην πολιτική ζωή του τόπου και με βάρος του ιστορικού χρόνου θα πάω στην πιο ακραία εκδοχή αυτού του φαινομένου, θα πάω στον </w:t>
      </w:r>
      <w:r w:rsidRPr="007D4197">
        <w:rPr>
          <w:rFonts w:eastAsia="Times New Roman" w:cs="Times New Roman"/>
          <w:szCs w:val="24"/>
        </w:rPr>
        <w:t>μακαρθισμό</w:t>
      </w:r>
      <w:r>
        <w:rPr>
          <w:rFonts w:eastAsia="Times New Roman" w:cs="Times New Roman"/>
          <w:szCs w:val="24"/>
        </w:rPr>
        <w:t xml:space="preserve">. Ο μακαρθισμός καταδίκαζε εντός της Γερουσίας στις ακροαματικές διαδικασίες την ιδιότητα ενός </w:t>
      </w:r>
      <w:r>
        <w:rPr>
          <w:rFonts w:eastAsia="Times New Roman" w:cs="Times New Roman"/>
          <w:szCs w:val="24"/>
        </w:rPr>
        <w:t>αριστερού, αλλά όχι αυτή καθ’ αυτή την ιδιότητα του. Όλοι οι Αμερικάνοι μπορούσαν να είναι αριστεροί και κομμουνιστές και οτιδήποτε. Τι δεν μπορούσαν, όμως, να είναι; Πετυχημένοι σκηνοθέτες του Χόλυγουντ, συγγραφείς στο Χόλυγουντ, δημοσιογράφοι στους «</w:t>
      </w:r>
      <w:r>
        <w:rPr>
          <w:rFonts w:eastAsia="Times New Roman" w:cs="Times New Roman"/>
          <w:szCs w:val="24"/>
          <w:lang w:val="en-GB"/>
        </w:rPr>
        <w:t>NEW</w:t>
      </w:r>
      <w:r w:rsidRPr="00DA14CD">
        <w:rPr>
          <w:rFonts w:eastAsia="Times New Roman" w:cs="Times New Roman"/>
          <w:szCs w:val="24"/>
        </w:rPr>
        <w:t xml:space="preserve"> </w:t>
      </w:r>
      <w:r>
        <w:rPr>
          <w:rFonts w:eastAsia="Times New Roman" w:cs="Times New Roman"/>
          <w:szCs w:val="24"/>
          <w:lang w:val="en-GB"/>
        </w:rPr>
        <w:t>YORK</w:t>
      </w:r>
      <w:r w:rsidRPr="00DA14CD">
        <w:rPr>
          <w:rFonts w:eastAsia="Times New Roman" w:cs="Times New Roman"/>
          <w:szCs w:val="24"/>
        </w:rPr>
        <w:t xml:space="preserve"> </w:t>
      </w:r>
      <w:r>
        <w:rPr>
          <w:rFonts w:eastAsia="Times New Roman" w:cs="Times New Roman"/>
          <w:szCs w:val="24"/>
          <w:lang w:val="en-GB"/>
        </w:rPr>
        <w:t>TIMES</w:t>
      </w:r>
      <w:r>
        <w:rPr>
          <w:rFonts w:eastAsia="Times New Roman" w:cs="Times New Roman"/>
          <w:szCs w:val="24"/>
        </w:rPr>
        <w:t xml:space="preserve">», καθηγητές πανεπιστημίων ή οτιδήποτε άλλο από αυτούς τους θεσμούς, που ένα σύστημα θεωρούσε ότι είναι αποκλειστικό του προνόμιο και ότι υπήρχε μια διάβρωση αυτών των θεσμών από αυτή την κατηγορία της πολιτικής ταυτότητας. </w:t>
      </w:r>
    </w:p>
    <w:p w14:paraId="6338FAF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τι απαιτούσε; Την</w:t>
      </w:r>
      <w:r>
        <w:rPr>
          <w:rFonts w:eastAsia="Times New Roman" w:cs="Times New Roman"/>
          <w:szCs w:val="24"/>
        </w:rPr>
        <w:t xml:space="preserve"> άρση της μιας ιδιότητας, της επαγγελματικής. Άρα, έπρεπε να εξοβελιστούν αυτοί οι άνθρωποι από αυτό το σύστημα. Ο τρόπος με τον οποίον έγινε ήταν με κατασκευασμένες κατηγορίες, κατασκευασμένες πληροφορίες, κατασκευασμένα δημοσιεύματα, κατασκευασμένες ομολ</w:t>
      </w:r>
      <w:r>
        <w:rPr>
          <w:rFonts w:eastAsia="Times New Roman" w:cs="Times New Roman"/>
          <w:szCs w:val="24"/>
        </w:rPr>
        <w:t>ογίες κ.ο.κ..</w:t>
      </w:r>
    </w:p>
    <w:p w14:paraId="6338FAF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 λέω αυτό, διότι αυτή η γραμμή πλεύσης υπάρχει διάχυτη και σήμερα σε πολλές ευρωπαϊκές κοινωνίες. Δυστυχώς, μπορώ να σας παραπέμψω στους μαρξιστές που έχουν καταλάβει τα πανεπιστήμια της Ιρλανδίας, όλοι οι </w:t>
      </w:r>
      <w:r w:rsidRPr="00E73AD5">
        <w:rPr>
          <w:rFonts w:eastAsia="Times New Roman" w:cs="Times New Roman"/>
          <w:szCs w:val="24"/>
        </w:rPr>
        <w:t>μεταμοντέρνοι.</w:t>
      </w:r>
      <w:r>
        <w:rPr>
          <w:rFonts w:eastAsia="Times New Roman" w:cs="Times New Roman"/>
          <w:b/>
          <w:szCs w:val="24"/>
        </w:rPr>
        <w:t xml:space="preserve"> </w:t>
      </w:r>
      <w:r w:rsidRPr="00E73AD5">
        <w:rPr>
          <w:rFonts w:eastAsia="Times New Roman" w:cs="Times New Roman"/>
          <w:szCs w:val="24"/>
        </w:rPr>
        <w:t>Παντού</w:t>
      </w:r>
      <w:r w:rsidRPr="00F153BE">
        <w:rPr>
          <w:rFonts w:eastAsia="Times New Roman" w:cs="Times New Roman"/>
          <w:b/>
          <w:szCs w:val="24"/>
        </w:rPr>
        <w:t xml:space="preserve"> </w:t>
      </w:r>
      <w:r>
        <w:rPr>
          <w:rFonts w:eastAsia="Times New Roman" w:cs="Times New Roman"/>
          <w:szCs w:val="24"/>
        </w:rPr>
        <w:t>ε</w:t>
      </w:r>
      <w:r w:rsidRPr="00E73AD5">
        <w:rPr>
          <w:rFonts w:eastAsia="Times New Roman" w:cs="Times New Roman"/>
          <w:szCs w:val="24"/>
        </w:rPr>
        <w:t xml:space="preserve">ίναι </w:t>
      </w:r>
      <w:r>
        <w:rPr>
          <w:rFonts w:eastAsia="Times New Roman" w:cs="Times New Roman"/>
          <w:szCs w:val="24"/>
        </w:rPr>
        <w:t>αυτά δ</w:t>
      </w:r>
      <w:r>
        <w:rPr>
          <w:rFonts w:eastAsia="Times New Roman" w:cs="Times New Roman"/>
          <w:szCs w:val="24"/>
        </w:rPr>
        <w:t xml:space="preserve">ιάχυτα. Η διάβρωση των θεσμών δεξιά και αριστερά, από τη </w:t>
      </w:r>
      <w:r>
        <w:rPr>
          <w:rFonts w:eastAsia="Times New Roman" w:cs="Times New Roman"/>
          <w:szCs w:val="24"/>
        </w:rPr>
        <w:t>δ</w:t>
      </w:r>
      <w:r>
        <w:rPr>
          <w:rFonts w:eastAsia="Times New Roman" w:cs="Times New Roman"/>
          <w:szCs w:val="24"/>
        </w:rPr>
        <w:t>ικαιοσύνη μέχρι τη δημοσιογραφία και από τη δημοσιογραφία μέχρι τα πανεπιστήμια ανοίγει –επαναλαμβάνω- έναν δρόμο εξαιρετικά επικίνδυνο.</w:t>
      </w:r>
    </w:p>
    <w:p w14:paraId="6338FAF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Ποια είναι η βασική αρχή όλων αυτών των πραγμάτων; Ότι με αυτ</w:t>
      </w:r>
      <w:r>
        <w:rPr>
          <w:rFonts w:eastAsia="Times New Roman" w:cs="Times New Roman"/>
          <w:szCs w:val="24"/>
        </w:rPr>
        <w:t xml:space="preserve">όν τον τρόπο θέλουμε και επιδιώκουμε να φέρουμε το επίπεδο της πολιτικής σε κάτι που θεωρούμε ως δικό μας μέτρο ή δικό μας προνόμιο ή δικό μας μονοπώλιο. </w:t>
      </w:r>
    </w:p>
    <w:p w14:paraId="6338FAF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Αυτή την τραγικότητα της στιγμής αισθάνομαι την ανάγκη να την υπενθυμίσω ακριβώς επειδή αυτό αισθάνθη</w:t>
      </w:r>
      <w:r>
        <w:rPr>
          <w:rFonts w:eastAsia="Times New Roman" w:cs="Times New Roman"/>
          <w:szCs w:val="24"/>
        </w:rPr>
        <w:t>κα χθες. Εκτιμώ πολύ την ιστορία της Νέας Δημοκρατίας. Έχουν περάσει πάρα πολλοί σημαντικοί άνθρωποι από την ηγεσία της. Θεωρώ ότι χθες ξεπεράστηκε κάθε διάσταση αυτής της παράδοσης από μια –επαναλαμβάνω- πολιτική ομιλία η οποία μετέφερε εντός της Αιθούσης</w:t>
      </w:r>
      <w:r>
        <w:rPr>
          <w:rFonts w:eastAsia="Times New Roman" w:cs="Times New Roman"/>
          <w:szCs w:val="24"/>
        </w:rPr>
        <w:t xml:space="preserve"> αυτό που μέχρι εκείνη τη στιγμή θεωρούσαμε -και θεωρούμε οι περισσότεροι εδώ μέσα- ότι </w:t>
      </w:r>
      <w:r w:rsidRPr="00E46019">
        <w:rPr>
          <w:rFonts w:eastAsia="Times New Roman" w:cs="Times New Roman"/>
          <w:szCs w:val="24"/>
        </w:rPr>
        <w:t>ξεπερνά τα όρια</w:t>
      </w:r>
      <w:r>
        <w:rPr>
          <w:rFonts w:eastAsia="Times New Roman" w:cs="Times New Roman"/>
          <w:szCs w:val="24"/>
        </w:rPr>
        <w:t>. Είναι μέρος μιας αντιπολιτευτικής κουλτούρας, είναι μέρος μιας επιρρεπούς, περιορισμένης δημοσιογραφικής μερίδας τύπων, εντύπων, τηλεοπτικών μέσων κ.λπ</w:t>
      </w:r>
      <w:r>
        <w:rPr>
          <w:rFonts w:eastAsia="Times New Roman" w:cs="Times New Roman"/>
          <w:szCs w:val="24"/>
        </w:rPr>
        <w:t>., αλλά δεν αποτελεί μέρος της πολιτικής μας συζήτησης και αυτό πρέπει να θωρακιστεί.</w:t>
      </w:r>
    </w:p>
    <w:p w14:paraId="6338FB0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Είναι και κακός σύμβουλος, ο χειρότερος σύμβουλος, επειδή και στην Ελλάδα έχουμε παραδόσεις σε αυτό, να θεωρεί κάποιος ότι έτσι θα κερδίσει τις εκλογές. Δεν έχει συμβεί π</w:t>
      </w:r>
      <w:r>
        <w:rPr>
          <w:rFonts w:eastAsia="Times New Roman" w:cs="Times New Roman"/>
          <w:szCs w:val="24"/>
        </w:rPr>
        <w:t>οτέ. Ο Ανδρέας Παπανδρέου σάρωσε στις εκλογές αφού συζητούσαν τότε στα Μέσα για ένα σπίτι που έχει πάρει ο Ανδρέας και αν το σπίτι κ.λπ.. Σας θυμίζω τι συνέβαινε εκείνα τα χρόνια με τέτοιου τύπου πολιτικές. Άρα, η ιδέα παραμένει: Κερδίζει τις εκλογές αυτός</w:t>
      </w:r>
      <w:r>
        <w:rPr>
          <w:rFonts w:eastAsia="Times New Roman" w:cs="Times New Roman"/>
          <w:szCs w:val="24"/>
        </w:rPr>
        <w:t xml:space="preserve"> ο οποίος έχει εύληπτη πολιτική και έχει και ηθικό προβάδισμα μπροστά σε κάθε εκλογική μάχη. Τελεία! Αυτή είναι η διάσταση και πάντα αυτή πρέπει να παραμείνει στην κρίση μας. </w:t>
      </w:r>
    </w:p>
    <w:p w14:paraId="6338FB0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Τώρα θα στραφώ στα τέσσερα θέματα της πολιτικής. Δεν υπάρχει αμφιβολία ότι η παρ</w:t>
      </w:r>
      <w:r>
        <w:rPr>
          <w:rFonts w:eastAsia="Times New Roman" w:cs="Times New Roman"/>
          <w:szCs w:val="24"/>
        </w:rPr>
        <w:t xml:space="preserve">ούσα Κυβέρνηση έκλεισε έναν κύκλο με ένα μνημόνιο το οποίο και το συμφώνησε και το σχεδίασε με τα υπέρ και τα κατά του και το έφερε σε πέρας. </w:t>
      </w:r>
    </w:p>
    <w:p w14:paraId="6338FB0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Υπενθυμίζω ότι το μνημόνιο ήταν τέσσερα πράγματα. Ήταν τα δημόσια οικονομικά. Φτιάξαμε ένα πρόγραμμα πολύ πιο ισο</w:t>
      </w:r>
      <w:r>
        <w:rPr>
          <w:rFonts w:eastAsia="Times New Roman" w:cs="Times New Roman"/>
          <w:szCs w:val="24"/>
        </w:rPr>
        <w:t xml:space="preserve">σκελισμένο από τα προηγούμενα με κοινωνικές μέριμνες, με σταδιακή ανάπτυξη, με ορθολογικά μέτρα κ.λπ. και το φέραμε σε πέρας, το πετύχαμε βήμα προς βήμα. Η αποκατάσταση της δημοσιονομικής πειθαρχίας αποτελούσε το μεγάλο επίτευγμα. </w:t>
      </w:r>
    </w:p>
    <w:p w14:paraId="6338FB0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δεύτερο ήταν το τραπε</w:t>
      </w:r>
      <w:r>
        <w:rPr>
          <w:rFonts w:eastAsia="Times New Roman" w:cs="Times New Roman"/>
          <w:szCs w:val="24"/>
        </w:rPr>
        <w:t>ζικό σύστημα. Έγιναν τα βήματα, εντάχθηκε στο ευρωπαϊκό σύστημα, ομαλοποιήθηκε. Θα μπορούσε να είχε ομαλοποιηθεί και ακόμα καλύτερα, εντούτοις αποτελούσε τον δεύτερο άξονα.</w:t>
      </w:r>
    </w:p>
    <w:p w14:paraId="6338FB0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 τρίτο ήταν οι μεταρρυθμίσεις. Ένα πακέτο μεταρρυθμίσεων που, κατά τη γνώμη μου, </w:t>
      </w:r>
      <w:r>
        <w:rPr>
          <w:rFonts w:eastAsia="Times New Roman" w:cs="Times New Roman"/>
          <w:szCs w:val="24"/>
        </w:rPr>
        <w:t>είναι ιστορικές τομές, το Κτηματολόγιο, οι δασικοί χάρτες, η μεταρρύθμιση της αγοράς ενέργειας και δεκάδες άλλα πράγματα δεκαετιών που έμεναν σε εκκρεμότητα και που αυτή η Κυβέρνηση τα ολοκλήρωσε. Και φυσικά οι ιδιωτικοποιήσεις στις οποίες, σε αυτές που εί</w:t>
      </w:r>
      <w:r>
        <w:rPr>
          <w:rFonts w:eastAsia="Times New Roman" w:cs="Times New Roman"/>
          <w:szCs w:val="24"/>
        </w:rPr>
        <w:t xml:space="preserve">χε τη δυνατότητα, δηλαδή αυτές που συζητήσαμε και διαπραγματευτήκαμε, αλλάξαμε εντελώς το πλαίσιό τους. </w:t>
      </w:r>
    </w:p>
    <w:p w14:paraId="6338FB0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Συνεπώς αυτή η συζήτηση έκλεισε, η οικονομία βρέθηκε σε μία πολύ σταθερή πλέον κατάσταση, το κλείσιμο του κύκλου του μνημονίου ήταν μια από τις πολύ με</w:t>
      </w:r>
      <w:r>
        <w:rPr>
          <w:rFonts w:eastAsia="Times New Roman" w:cs="Times New Roman"/>
          <w:szCs w:val="24"/>
        </w:rPr>
        <w:t xml:space="preserve">γάλες επιτυχίες και πολύ ευφυής και η στρατηγική μας με τη δημιουργία του </w:t>
      </w:r>
      <w:r>
        <w:rPr>
          <w:rFonts w:eastAsia="Times New Roman" w:cs="Times New Roman"/>
          <w:szCs w:val="24"/>
          <w:lang w:val="en-US"/>
        </w:rPr>
        <w:t>buffer</w:t>
      </w:r>
      <w:r>
        <w:rPr>
          <w:rFonts w:eastAsia="Times New Roman" w:cs="Times New Roman"/>
          <w:szCs w:val="24"/>
        </w:rPr>
        <w:t xml:space="preserve">, Τσακαλώτος κ.λπ., τα οποία έδωσαν ένα πλαίσιο μέσα στο οποίο μπορούμε να συζητάμε και τα μέτρα που πήραμε, που είναι πολλά και σημαντικά, αλλά ταυτόχρονα και να έχουμε την </w:t>
      </w:r>
      <w:r>
        <w:rPr>
          <w:rFonts w:eastAsia="Times New Roman" w:cs="Times New Roman"/>
          <w:szCs w:val="24"/>
        </w:rPr>
        <w:t>πρόσβαση της αγοράς με έναν τρόπο ιδιαίτερα εντυπωσιακό.</w:t>
      </w:r>
    </w:p>
    <w:p w14:paraId="6338FB0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στρατηγική για το μετά είναι περίπου αποτυπωμένη. Ο ΣΥΡΙΖΑ προαναγγέλλει μία στρατηγική η οποία έχει αποτυπωθεί ήδη στην αναπτυξιακή στρατηγική της χώρας και περιλαμβάνει όλο το κοινωνικό πακέτο που εφαρμόζουμε τώρα. Αυτό είναι σε συμφωνία με τους θεσμού</w:t>
      </w:r>
      <w:r>
        <w:rPr>
          <w:rFonts w:eastAsia="Times New Roman" w:cs="Times New Roman"/>
          <w:szCs w:val="24"/>
        </w:rPr>
        <w:t>ς. Απορώ γιατί επανέρχονται τέτοια θέματα. Είναι μια στρατηγική διάφανη, μια στρατηγική που έχει στο επίκεντρό της την παραγωγή, τις εξαγωγές, την εξωστρέφεια και πολλά άλλα θέματα. Άρα η στρατηγική μας είναι ανάπτυξη με ισχυρά κοινωνικά δεδομένα που αλλάζ</w:t>
      </w:r>
      <w:r>
        <w:rPr>
          <w:rFonts w:eastAsia="Times New Roman" w:cs="Times New Roman"/>
          <w:szCs w:val="24"/>
        </w:rPr>
        <w:t xml:space="preserve">ουν ό,τι έχει συμβεί από το 2009 μέχρι σήμερα. </w:t>
      </w:r>
    </w:p>
    <w:p w14:paraId="6338FB0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Και φυσικά η τρίτη διάσταση όλων αυτών των πραγμάτων, οι ευρωεκλογές, η μεγάλη σύγκρουση η οποία βρίσκεται αυτήν τη στιγμή εν εξελίξει. Το είδος και το ύφος είναι επίσης μια ανοικτή πρόκληση. Μπορούμε να την </w:t>
      </w:r>
      <w:r>
        <w:rPr>
          <w:rFonts w:eastAsia="Times New Roman" w:cs="Times New Roman"/>
          <w:szCs w:val="24"/>
        </w:rPr>
        <w:t>κάνουμε τη συζήτηση όπως θέλετε, όποτε θέλετε, με οποιουσδήποτε όρους, αλλά όχι με όρους διαφορετικότητας των ανθρώπων που συμμετέχουν σε μία κυβέρνηση -μεγάλα κόμματα είμαστε όλοι, διαφορετικοί είμαστε- αλλά με βάση τους βασικούς κανόνες του ήθους και της</w:t>
      </w:r>
      <w:r>
        <w:rPr>
          <w:rFonts w:eastAsia="Times New Roman" w:cs="Times New Roman"/>
          <w:szCs w:val="24"/>
        </w:rPr>
        <w:t xml:space="preserve"> ηθικής για τους οποίους η Κυβέρνηση στο σύνολό της θεωρώ ότι είναι υπερασπίσιμη 100% και δικαίως.</w:t>
      </w:r>
    </w:p>
    <w:p w14:paraId="6338FB0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Κλείνω με τη ΔΕΗ μια και ανησυχείτε για το ρεύμα και το μέλλον της. Να σας υπενθυμίσω ότι η ΔΕΗ βρέθηκε σε δύο περιόδους. Πρώτη περίοδος είναι Νέα Δημοκρατία</w:t>
      </w:r>
      <w:r>
        <w:rPr>
          <w:rFonts w:eastAsia="Times New Roman" w:cs="Times New Roman"/>
          <w:szCs w:val="24"/>
        </w:rPr>
        <w:t xml:space="preserve"> και Νέα Δημοκρατία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Η Ελλάδα υπήρξε η χώρα με τις μεγαλύτερες αυξήσεις στην τιμή του ρεύματος σε όλη την Ευρώπη, 60% αυξήθηκε το ρεύμα από το 2009 έως το 2013, 60%! Από το 2015 έως σήμερα έχει αυξηθεί μηδέν, για την ακρίβεια μειώθηκε 12% εξαιτίας </w:t>
      </w:r>
      <w:r>
        <w:rPr>
          <w:rFonts w:eastAsia="Times New Roman" w:cs="Times New Roman"/>
          <w:szCs w:val="24"/>
        </w:rPr>
        <w:t xml:space="preserve">της εκπτωτικής πολιτικής της ΔΕΗ. </w:t>
      </w:r>
    </w:p>
    <w:p w14:paraId="6338FB0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Και τι σημαίνει πια αυτή η τεράστια διαφορά; Σημαίνει δύο πράγματα. Ότι την περίοδό της η Νέα Δημοκρατία έδωσε μια τόσο μεγάλη αύξηση στην τιμή του ρεύματος προσδοκώντας πρώτον, να θεραπεύσουν συσσωρευμένα προβλήματα που </w:t>
      </w:r>
      <w:r>
        <w:rPr>
          <w:rFonts w:eastAsia="Times New Roman" w:cs="Times New Roman"/>
          <w:szCs w:val="24"/>
        </w:rPr>
        <w:t xml:space="preserve">υπήρχαν και τα αντιμετώπιζαν και δεύτερον, προετοιμάζοντας την ιδιωτικοποίηση του συνόλου της ΔΕΗ. </w:t>
      </w:r>
    </w:p>
    <w:p w14:paraId="6338FB0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σχέδιο του 2014 έσπαγε τη ΔΕΗ σε τρία κομμάτια, τον ΑΔΜΗΕ, τη μικρή ΔΕΗ και τη μεγάλη ΔΕΗ. Τον ΑΔΜΗΕ πουλούσατε το 66%, τη μικρή ΔΕΗ το 100% και στη μεγά</w:t>
      </w:r>
      <w:r>
        <w:rPr>
          <w:rFonts w:eastAsia="Times New Roman" w:cs="Times New Roman"/>
          <w:szCs w:val="24"/>
        </w:rPr>
        <w:t xml:space="preserve">λη το 17%, για να πέσει το δημόσιο από 51% σε 34%. Αυτό ήταν το σχέδιο. </w:t>
      </w:r>
    </w:p>
    <w:p w14:paraId="6338FB0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Άρα, έφτιαξαν μεγάλες αυξήσεις στο ρεύμα, προκειμένου να μπορέσουν να προχωρήσουν σε αυτό το σχέδιο και ταυτόχρονα να αποκτήσει δανειοληπτική ικανότητα η ΔΕΗ, που δεν είχε. Τη φέσωσαν</w:t>
      </w:r>
      <w:r>
        <w:rPr>
          <w:rFonts w:eastAsia="Times New Roman" w:cs="Times New Roman"/>
          <w:szCs w:val="24"/>
        </w:rPr>
        <w:t xml:space="preserve"> 5 δισεκατομμύρια χρέη μέχρι το 2014 και την παρέδωσαν τη ΔΕΗ με 90 εκατομμύρια κέρδος, λέει ο κ. Σκρέκας. Φανταστείτε όλο αυτό με 60% αύξηση του ρεύματος, με, με, με και 90 εκατομμύρια κέρδος σε έναν τζίρο 5,8 δισεκατομμύρια, δηλαδή μηδέν. Συνεπώς η περίο</w:t>
      </w:r>
      <w:r>
        <w:rPr>
          <w:rFonts w:eastAsia="Times New Roman" w:cs="Times New Roman"/>
          <w:szCs w:val="24"/>
        </w:rPr>
        <w:t xml:space="preserve">δος εκείνη ήταν δραματική. </w:t>
      </w:r>
    </w:p>
    <w:p w14:paraId="6338FB0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338FB0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Έκτοτε κάναμε τρία πράγματα. Ανατρέψαμε τον ΑΔΜΗΕ που παρέμεινε 51% δημόσιο και μπήκε στρατηγικός επενδυτής. Ακυρώσαμε το σχέδιο της μικρής ΔΕΗ </w:t>
      </w:r>
      <w:r>
        <w:rPr>
          <w:rFonts w:eastAsia="Times New Roman" w:cs="Times New Roman"/>
          <w:szCs w:val="24"/>
        </w:rPr>
        <w:t xml:space="preserve">και προσπαθήσαμε να προχωρήσουμε μια πολιτική πολύ πιο ισορροπημένη με πώληση μόνο των λιγνιτικών μονάδων, όπως λέει το Ευρωπαϊκό Δικαστήριο και οι ευρωπαϊκοί κανόνες, και ακυρώσαμε το 17% της μεγάλης ΔΕΗ. </w:t>
      </w:r>
    </w:p>
    <w:p w14:paraId="6338FB0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Ταυτόχρονα εφαρμόσαμε μια κοινωνική πολιτική στη </w:t>
      </w:r>
      <w:r>
        <w:rPr>
          <w:rFonts w:eastAsia="Times New Roman" w:cs="Times New Roman"/>
          <w:szCs w:val="24"/>
        </w:rPr>
        <w:t>ΔΕΗ η οποία ήταν προσαρμοσμένη στις συνθήκες της κρίσης. Με το που αυξήθηκε το ρεύμα 60%, δημιουργήθηκαν ενάμισ</w:t>
      </w:r>
      <w:r>
        <w:rPr>
          <w:rFonts w:eastAsia="Times New Roman" w:cs="Times New Roman"/>
          <w:szCs w:val="24"/>
        </w:rPr>
        <w:t>η</w:t>
      </w:r>
      <w:r>
        <w:rPr>
          <w:rFonts w:eastAsia="Times New Roman" w:cs="Times New Roman"/>
          <w:szCs w:val="24"/>
        </w:rPr>
        <w:t xml:space="preserve"> δισεκατομμύριο χρέη στην ελληνική κοινωνία. Είναι λογικό διότι έπεσε το ΑΕΠ 24%, έπεσαν τα εισοδήματα 40% και αυξήθηκε το ρεύμα 60%. Είναι πρόκ</w:t>
      </w:r>
      <w:r>
        <w:rPr>
          <w:rFonts w:eastAsia="Times New Roman" w:cs="Times New Roman"/>
          <w:szCs w:val="24"/>
        </w:rPr>
        <w:t>ληση να μας κατηγορούν ότι τα χρέη δημιουργήθηκαν με την κουλτούρα του «δεν πληρώνω» μετά το 2015. Είναι πρόκληση! Για φανταστείτε το, αυξήθηκε 60%, έπεσαν 40% τα εισοδήματα. Πώς θα πληρώσουν οι επιχειρήσεις και τα νοικοκυριά;</w:t>
      </w:r>
    </w:p>
    <w:p w14:paraId="6338FB0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Δεύτερον, εφαρμόσαμε μια κοιν</w:t>
      </w:r>
      <w:r>
        <w:rPr>
          <w:rFonts w:eastAsia="Times New Roman" w:cs="Times New Roman"/>
          <w:szCs w:val="24"/>
        </w:rPr>
        <w:t>ωνική πολιτική, διευρύναμε το κοινωνικό τιμολόγιο, φτιάξαμε το Ταμείο Επανασύνδεσης, είπαμε στη ΔΕΗ ότι δεν θέλουμε αυξήσεις ρεύματος, η ΔΕΗ πρέπει να εξορθολογιστεί όσο μπορεί με αυτά τα τιμολόγια. Η ΔΕΗ έκανε πολλά θετικά πράγματα ως προς αυτό και οι εργ</w:t>
      </w:r>
      <w:r>
        <w:rPr>
          <w:rFonts w:eastAsia="Times New Roman" w:cs="Times New Roman"/>
          <w:szCs w:val="24"/>
        </w:rPr>
        <w:t xml:space="preserve">αζόμενοι και όλοι. Και περάσαμε μία μακρά περίοδο όπου με τον εξορθολογισμό της ΔΕΗ και με τρεις θετικές χρονιές της, και με κερδοφορία, και με </w:t>
      </w:r>
      <w:r>
        <w:rPr>
          <w:rFonts w:eastAsia="Times New Roman" w:cs="Times New Roman"/>
          <w:szCs w:val="24"/>
          <w:lang w:val="en-US"/>
        </w:rPr>
        <w:t>EBITDA</w:t>
      </w:r>
      <w:r>
        <w:rPr>
          <w:rFonts w:eastAsia="Times New Roman" w:cs="Times New Roman"/>
          <w:szCs w:val="24"/>
        </w:rPr>
        <w:t xml:space="preserve"> η ΔΕΗ έκανε δύο πράγματα, δηλαδή θετική κοινωνική πολιτική και δεύτερον μείωσε το χρέος από 5 δισεκατομμύ</w:t>
      </w:r>
      <w:r>
        <w:rPr>
          <w:rFonts w:eastAsia="Times New Roman" w:cs="Times New Roman"/>
          <w:szCs w:val="24"/>
        </w:rPr>
        <w:t xml:space="preserve">ρια σε 3,8. Άρα κάθε χρόνο απομειώνει 300 με 400 εκατομμύρια τα χρέη της. </w:t>
      </w:r>
    </w:p>
    <w:p w14:paraId="6338FB1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τρίτον, προσαρμόστηκε σε μία πραγματικότητα η οποία προσπαθεί να αποδεχθεί τις οικονομικές και κοινωνικές συνθήκες και να βοηθήσει την οικονομία να βγει από την κρίση. Έχει σημα</w:t>
      </w:r>
      <w:r>
        <w:rPr>
          <w:rFonts w:eastAsia="Times New Roman" w:cs="Times New Roman"/>
          <w:szCs w:val="24"/>
        </w:rPr>
        <w:t>σία αυτό, βοηθάμε. Διατηρήσαμε στο έπακρο αγροτικά τιμολόγια, τουριστικά, βιομηχανικά στην προσπάθεια όλα τα ευρωπαϊκά δεδομένα που είχαμε να στηριχθεί η οικονομία και η κοινωνία και να μην μπούμε σε τέτοιου είδους περιπέτειες.</w:t>
      </w:r>
    </w:p>
    <w:p w14:paraId="6338FB1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Σήμερα η εικόνα είναι παραπλ</w:t>
      </w:r>
      <w:r>
        <w:rPr>
          <w:rFonts w:eastAsia="Times New Roman" w:cs="Times New Roman"/>
          <w:szCs w:val="24"/>
        </w:rPr>
        <w:t>ανητική όπως δόθηκε. Νομίζω ότι δόθηκαν αναλυτικά στοιχεία. Προφανώς η ΔΕΗ δεν έχει 900 εκατομμύρια ζημιά. Οι μονάδες προς πώληση είναι 300 εκατομμύρια, άλλα 300 κάνει λαμβάνειν, άλλα 100 είναι αυτά τα οποία έχουν γραφεί για την εθελούσια των εργαζομένων κ</w:t>
      </w:r>
      <w:r>
        <w:rPr>
          <w:rFonts w:eastAsia="Times New Roman" w:cs="Times New Roman"/>
          <w:szCs w:val="24"/>
        </w:rPr>
        <w:t xml:space="preserve">αι ούτω καθ’ εξής. Εμείς προσδοκούμε φυσικά ότι μαζί με τα επιπρόσθετα μέτρα που λαμβάνει η ΔΕΗ και θα λάβει αυτό το διάστημα, το 2019 θα είναι κερδοφόρο. </w:t>
      </w:r>
    </w:p>
    <w:p w14:paraId="6338FB1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Έχουν πολλά να γίνουν ακόμα, αλλά σε κάθε περίπτωση κλείνω λέγοντας ότι η καταστροφολογία που αναπτύ</w:t>
      </w:r>
      <w:r>
        <w:rPr>
          <w:rFonts w:eastAsia="Times New Roman" w:cs="Times New Roman"/>
          <w:szCs w:val="24"/>
        </w:rPr>
        <w:t>σσεται από τη Νέα Δημοκρατία ότι αφού δεν καταστράφηκε η ελληνική οικονομία, θα καταστραφεί μέσω της ΔΕΗ η ελληνική οικονομία δεν ισχύει. Η ελληνική οικονομία θα είναι όπως την ξέρετε. Την αναλύσαμε ήδη. Η ΔΕΗ θα είναι ένα αναπόσπαστο κομμάτι μιας νέας πρα</w:t>
      </w:r>
      <w:r>
        <w:rPr>
          <w:rFonts w:eastAsia="Times New Roman" w:cs="Times New Roman"/>
          <w:szCs w:val="24"/>
        </w:rPr>
        <w:t>γματικότητας στον ενεργειακό κλάδο, στον οποίο έχουν γίνει πολλές μεταρρυθμίσεις και θα παραμείνει ο βασικός πυλώνας του ενεργειακού μας τομέα.</w:t>
      </w:r>
    </w:p>
    <w:p w14:paraId="6338FB1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ευχαριστώ.</w:t>
      </w:r>
    </w:p>
    <w:p w14:paraId="6338FB14"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B15" w14:textId="77777777" w:rsidR="00401C51" w:rsidRDefault="00794512">
      <w:pPr>
        <w:spacing w:line="600" w:lineRule="auto"/>
        <w:ind w:firstLine="720"/>
        <w:jc w:val="both"/>
        <w:rPr>
          <w:rFonts w:eastAsia="Times New Roman" w:cs="Times New Roman"/>
          <w:szCs w:val="24"/>
        </w:rPr>
      </w:pPr>
      <w:r w:rsidRPr="00F511E4">
        <w:rPr>
          <w:rFonts w:eastAsia="Times New Roman" w:cs="Times New Roman"/>
          <w:b/>
          <w:szCs w:val="24"/>
        </w:rPr>
        <w:t>ΠΡΟΕΔΡΕΥΩΝ (Δημήτριος Κρεμαστινός):</w:t>
      </w:r>
      <w:r>
        <w:rPr>
          <w:rFonts w:eastAsia="Times New Roman" w:cs="Times New Roman"/>
          <w:szCs w:val="24"/>
        </w:rPr>
        <w:t xml:space="preserve"> Ευχαριστώ και εγώ</w:t>
      </w:r>
      <w:r>
        <w:rPr>
          <w:rFonts w:eastAsia="Times New Roman" w:cs="Times New Roman"/>
          <w:szCs w:val="24"/>
        </w:rPr>
        <w:t>.</w:t>
      </w:r>
    </w:p>
    <w:p w14:paraId="6338FB16" w14:textId="77777777" w:rsidR="00401C51" w:rsidRDefault="00794512">
      <w:pPr>
        <w:spacing w:line="600" w:lineRule="auto"/>
        <w:ind w:firstLine="720"/>
        <w:jc w:val="both"/>
        <w:rPr>
          <w:rFonts w:eastAsia="Times New Roman" w:cs="Times New Roman"/>
          <w:szCs w:val="24"/>
        </w:rPr>
      </w:pPr>
      <w:r w:rsidRPr="00F511E4">
        <w:rPr>
          <w:rFonts w:eastAsia="Times New Roman" w:cs="Times New Roman"/>
          <w:b/>
          <w:szCs w:val="24"/>
        </w:rPr>
        <w:t>ΑΝΔΡΕΑΣ ΛΟΒΕΡΔΟΣ:</w:t>
      </w:r>
      <w:r>
        <w:rPr>
          <w:rFonts w:eastAsia="Times New Roman" w:cs="Times New Roman"/>
          <w:szCs w:val="24"/>
        </w:rPr>
        <w:t xml:space="preserve"> Κύριε Πρόεδρε, μπορώ να κάνω μια ερώτηση στον κ. Σταθάκη;</w:t>
      </w:r>
    </w:p>
    <w:p w14:paraId="6338FB17"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Λοβέρδεο, έχετε τον λόγο.</w:t>
      </w:r>
    </w:p>
    <w:p w14:paraId="6338FB18"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sidRPr="00F511E4">
        <w:rPr>
          <w:rFonts w:eastAsia="Times New Roman" w:cs="Times New Roman"/>
          <w:szCs w:val="24"/>
        </w:rPr>
        <w:t>Δεν μιλάμε, κύριε Σταθάκη, για θέματα που δεν ξέρουμε</w:t>
      </w:r>
      <w:r>
        <w:rPr>
          <w:rFonts w:eastAsia="Times New Roman" w:cs="Times New Roman"/>
          <w:szCs w:val="24"/>
        </w:rPr>
        <w:t>, λέω στον εαυτό μου. Γι’ αυτό,</w:t>
      </w:r>
      <w:r>
        <w:rPr>
          <w:rFonts w:eastAsia="Times New Roman" w:cs="Times New Roman"/>
          <w:szCs w:val="24"/>
        </w:rPr>
        <w:t xml:space="preserve"> επειδή δεν είμαι ειδικός επί του θέματος, θα υποβάλω μια ερώτηση έχοντας μπροστά μου μια ανακοίνωση του κ. Μανιάτη προ ολίγων ημερών. Δεν μπορώ να είμαι επαρκής σε οποιοδήποτε επιχείρημα σχετίζεται με τη μείωση ή με την αύξηση του τιμολόγιου της ΔΕΗ.</w:t>
      </w:r>
    </w:p>
    <w:p w14:paraId="6338FB19" w14:textId="77777777" w:rsidR="00401C51" w:rsidRDefault="00794512">
      <w:pPr>
        <w:spacing w:line="600" w:lineRule="auto"/>
        <w:ind w:firstLine="720"/>
        <w:jc w:val="both"/>
        <w:rPr>
          <w:rFonts w:eastAsia="Times New Roman"/>
          <w:szCs w:val="24"/>
        </w:rPr>
      </w:pPr>
      <w:r>
        <w:rPr>
          <w:rFonts w:eastAsia="Times New Roman"/>
          <w:szCs w:val="24"/>
        </w:rPr>
        <w:t>Γ</w:t>
      </w:r>
      <w:r w:rsidRPr="00391CD7">
        <w:rPr>
          <w:rFonts w:eastAsia="Times New Roman"/>
          <w:szCs w:val="24"/>
        </w:rPr>
        <w:t>ι</w:t>
      </w:r>
      <w:r>
        <w:rPr>
          <w:rFonts w:eastAsia="Times New Roman"/>
          <w:szCs w:val="24"/>
        </w:rPr>
        <w:t>’</w:t>
      </w:r>
      <w:r w:rsidRPr="00391CD7">
        <w:rPr>
          <w:rFonts w:eastAsia="Times New Roman"/>
          <w:szCs w:val="24"/>
        </w:rPr>
        <w:t xml:space="preserve"> </w:t>
      </w:r>
      <w:r w:rsidRPr="00391CD7">
        <w:rPr>
          <w:rFonts w:eastAsia="Times New Roman"/>
          <w:szCs w:val="24"/>
        </w:rPr>
        <w:t>αυτό σας ρωτώ</w:t>
      </w:r>
      <w:r>
        <w:rPr>
          <w:rFonts w:eastAsia="Times New Roman"/>
          <w:szCs w:val="24"/>
        </w:rPr>
        <w:t xml:space="preserve"> το εξής. Έχετε κάποιο πίνακα ν</w:t>
      </w:r>
      <w:r w:rsidRPr="00391CD7">
        <w:rPr>
          <w:rFonts w:eastAsia="Times New Roman"/>
          <w:szCs w:val="24"/>
        </w:rPr>
        <w:t>α καταθέσετε τώρα σε ό</w:t>
      </w:r>
      <w:r>
        <w:rPr>
          <w:rFonts w:eastAsia="Times New Roman"/>
          <w:szCs w:val="24"/>
        </w:rPr>
        <w:t>,</w:t>
      </w:r>
      <w:r w:rsidRPr="00391CD7">
        <w:rPr>
          <w:rFonts w:eastAsia="Times New Roman"/>
          <w:szCs w:val="24"/>
        </w:rPr>
        <w:t xml:space="preserve">τι αφορά τις αυξήσεις της τιμής </w:t>
      </w:r>
      <w:r>
        <w:rPr>
          <w:rFonts w:eastAsia="Times New Roman"/>
          <w:szCs w:val="24"/>
        </w:rPr>
        <w:t>του τιμολογίου της ΔΕΗ στη δική</w:t>
      </w:r>
      <w:r w:rsidRPr="00391CD7">
        <w:rPr>
          <w:rFonts w:eastAsia="Times New Roman"/>
          <w:szCs w:val="24"/>
        </w:rPr>
        <w:t xml:space="preserve"> μας περίοδο</w:t>
      </w:r>
      <w:r>
        <w:rPr>
          <w:rFonts w:eastAsia="Times New Roman"/>
          <w:szCs w:val="24"/>
        </w:rPr>
        <w:t>;</w:t>
      </w:r>
      <w:r w:rsidRPr="00391CD7">
        <w:rPr>
          <w:rFonts w:eastAsia="Times New Roman"/>
          <w:szCs w:val="24"/>
        </w:rPr>
        <w:t xml:space="preserve"> εν αναφέρομαι στα χρόνια πίσω</w:t>
      </w:r>
      <w:r>
        <w:rPr>
          <w:rFonts w:eastAsia="Times New Roman"/>
          <w:szCs w:val="24"/>
        </w:rPr>
        <w:t>,</w:t>
      </w:r>
      <w:r w:rsidRPr="00391CD7">
        <w:rPr>
          <w:rFonts w:eastAsia="Times New Roman"/>
          <w:szCs w:val="24"/>
        </w:rPr>
        <w:t xml:space="preserve"> τις δεκαετίες</w:t>
      </w:r>
      <w:r>
        <w:rPr>
          <w:rFonts w:eastAsia="Times New Roman"/>
          <w:szCs w:val="24"/>
        </w:rPr>
        <w:t>. Α</w:t>
      </w:r>
      <w:r w:rsidRPr="00391CD7">
        <w:rPr>
          <w:rFonts w:eastAsia="Times New Roman"/>
          <w:szCs w:val="24"/>
        </w:rPr>
        <w:t>ναφέρομαι στα χρόνια της κρίσης</w:t>
      </w:r>
      <w:r>
        <w:rPr>
          <w:rFonts w:eastAsia="Times New Roman"/>
          <w:szCs w:val="24"/>
        </w:rPr>
        <w:t xml:space="preserve">. </w:t>
      </w:r>
    </w:p>
    <w:p w14:paraId="6338FB1A" w14:textId="77777777" w:rsidR="00401C51" w:rsidRDefault="00794512">
      <w:pPr>
        <w:spacing w:line="600" w:lineRule="auto"/>
        <w:ind w:firstLine="720"/>
        <w:jc w:val="both"/>
        <w:rPr>
          <w:rFonts w:eastAsia="Times New Roman"/>
          <w:szCs w:val="24"/>
        </w:rPr>
      </w:pPr>
      <w:r>
        <w:rPr>
          <w:rFonts w:eastAsia="Times New Roman"/>
          <w:szCs w:val="24"/>
        </w:rPr>
        <w:t>Μπορείτε,</w:t>
      </w:r>
      <w:r w:rsidRPr="00391CD7">
        <w:rPr>
          <w:rFonts w:eastAsia="Times New Roman"/>
          <w:szCs w:val="24"/>
        </w:rPr>
        <w:t xml:space="preserve"> </w:t>
      </w:r>
      <w:r>
        <w:rPr>
          <w:rFonts w:eastAsia="Times New Roman"/>
          <w:szCs w:val="24"/>
        </w:rPr>
        <w:t>επίσης,</w:t>
      </w:r>
      <w:r w:rsidRPr="00391CD7">
        <w:rPr>
          <w:rFonts w:eastAsia="Times New Roman"/>
          <w:szCs w:val="24"/>
        </w:rPr>
        <w:t xml:space="preserve"> να μου απαντήσετε στο ε</w:t>
      </w:r>
      <w:r>
        <w:rPr>
          <w:rFonts w:eastAsia="Times New Roman"/>
          <w:szCs w:val="24"/>
        </w:rPr>
        <w:t>ρώτημα αν α</w:t>
      </w:r>
      <w:r w:rsidRPr="00391CD7">
        <w:rPr>
          <w:rFonts w:eastAsia="Times New Roman"/>
          <w:szCs w:val="24"/>
        </w:rPr>
        <w:t>ληθεύει ότι είχατε</w:t>
      </w:r>
      <w:r>
        <w:rPr>
          <w:rFonts w:eastAsia="Times New Roman"/>
          <w:szCs w:val="24"/>
        </w:rPr>
        <w:t>,</w:t>
      </w:r>
      <w:r w:rsidRPr="00391CD7">
        <w:rPr>
          <w:rFonts w:eastAsia="Times New Roman"/>
          <w:szCs w:val="24"/>
        </w:rPr>
        <w:t xml:space="preserve"> λόγω της μείωσης της τιμής του πετρελαίου</w:t>
      </w:r>
      <w:r>
        <w:rPr>
          <w:rFonts w:eastAsia="Times New Roman"/>
          <w:szCs w:val="24"/>
        </w:rPr>
        <w:t>,</w:t>
      </w:r>
      <w:r w:rsidRPr="00391CD7">
        <w:rPr>
          <w:rFonts w:eastAsia="Times New Roman"/>
          <w:szCs w:val="24"/>
        </w:rPr>
        <w:t xml:space="preserve"> 800 εκατομμύρια μειωμένα έξοδα από την πλευρά της ΔΕΗ</w:t>
      </w:r>
      <w:r>
        <w:rPr>
          <w:rFonts w:eastAsia="Times New Roman"/>
          <w:szCs w:val="24"/>
        </w:rPr>
        <w:t xml:space="preserve"> και αν εσείς </w:t>
      </w:r>
      <w:r w:rsidRPr="00391CD7">
        <w:rPr>
          <w:rFonts w:eastAsia="Times New Roman"/>
          <w:szCs w:val="24"/>
        </w:rPr>
        <w:t xml:space="preserve">επιχειρήσατε τα </w:t>
      </w:r>
      <w:r>
        <w:rPr>
          <w:rFonts w:eastAsia="Times New Roman"/>
          <w:szCs w:val="24"/>
        </w:rPr>
        <w:t xml:space="preserve">ευνοϊκά </w:t>
      </w:r>
      <w:r w:rsidRPr="00391CD7">
        <w:rPr>
          <w:rFonts w:eastAsia="Times New Roman"/>
          <w:szCs w:val="24"/>
        </w:rPr>
        <w:t xml:space="preserve">χρόνια </w:t>
      </w:r>
      <w:r>
        <w:rPr>
          <w:rFonts w:eastAsia="Times New Roman"/>
          <w:szCs w:val="24"/>
        </w:rPr>
        <w:t>-20</w:t>
      </w:r>
      <w:r w:rsidRPr="00391CD7">
        <w:rPr>
          <w:rFonts w:eastAsia="Times New Roman"/>
          <w:szCs w:val="24"/>
        </w:rPr>
        <w:t xml:space="preserve">15 και </w:t>
      </w:r>
      <w:r>
        <w:rPr>
          <w:rFonts w:eastAsia="Times New Roman"/>
          <w:szCs w:val="24"/>
        </w:rPr>
        <w:t>20</w:t>
      </w:r>
      <w:r w:rsidRPr="00391CD7">
        <w:rPr>
          <w:rFonts w:eastAsia="Times New Roman"/>
          <w:szCs w:val="24"/>
        </w:rPr>
        <w:t xml:space="preserve">16 που </w:t>
      </w:r>
      <w:r>
        <w:rPr>
          <w:rFonts w:eastAsia="Times New Roman"/>
          <w:szCs w:val="24"/>
        </w:rPr>
        <w:t>ήσασταν</w:t>
      </w:r>
      <w:r w:rsidRPr="00391CD7">
        <w:rPr>
          <w:rFonts w:eastAsia="Times New Roman"/>
          <w:szCs w:val="24"/>
        </w:rPr>
        <w:t xml:space="preserve"> τυχεροί</w:t>
      </w:r>
      <w:r>
        <w:rPr>
          <w:rFonts w:eastAsia="Times New Roman"/>
          <w:szCs w:val="24"/>
        </w:rPr>
        <w:t>-</w:t>
      </w:r>
      <w:r w:rsidRPr="00391CD7">
        <w:rPr>
          <w:rFonts w:eastAsia="Times New Roman"/>
          <w:szCs w:val="24"/>
        </w:rPr>
        <w:t xml:space="preserve"> </w:t>
      </w:r>
      <w:r>
        <w:rPr>
          <w:rFonts w:eastAsia="Times New Roman"/>
          <w:szCs w:val="24"/>
        </w:rPr>
        <w:t>μειώσεις</w:t>
      </w:r>
      <w:r w:rsidRPr="00391CD7">
        <w:rPr>
          <w:rFonts w:eastAsia="Times New Roman"/>
          <w:szCs w:val="24"/>
        </w:rPr>
        <w:t xml:space="preserve"> του τιμολογίου </w:t>
      </w:r>
      <w:r w:rsidRPr="00391CD7">
        <w:rPr>
          <w:rFonts w:eastAsia="Times New Roman"/>
          <w:szCs w:val="24"/>
        </w:rPr>
        <w:t>της ΔΕΗ</w:t>
      </w:r>
      <w:r>
        <w:rPr>
          <w:rFonts w:eastAsia="Times New Roman"/>
          <w:szCs w:val="24"/>
        </w:rPr>
        <w:t>;</w:t>
      </w:r>
      <w:r>
        <w:rPr>
          <w:rFonts w:eastAsia="Times New Roman"/>
          <w:szCs w:val="24"/>
        </w:rPr>
        <w:t xml:space="preserve"> </w:t>
      </w:r>
    </w:p>
    <w:p w14:paraId="6338FB1B" w14:textId="77777777" w:rsidR="00401C51" w:rsidRDefault="00794512">
      <w:pPr>
        <w:spacing w:line="600" w:lineRule="auto"/>
        <w:ind w:firstLine="720"/>
        <w:jc w:val="both"/>
        <w:rPr>
          <w:rFonts w:eastAsia="Times New Roman"/>
          <w:szCs w:val="24"/>
        </w:rPr>
      </w:pPr>
      <w:r w:rsidRPr="00391CD7">
        <w:rPr>
          <w:rFonts w:eastAsia="Times New Roman"/>
          <w:b/>
          <w:bCs/>
        </w:rPr>
        <w:t>ΠΡΟΕΔΡΕΥΩΝ (Δημήτριος Κρεμαστινός):</w:t>
      </w:r>
      <w:r w:rsidRPr="00391CD7">
        <w:rPr>
          <w:rFonts w:eastAsia="Times New Roman"/>
          <w:szCs w:val="24"/>
        </w:rPr>
        <w:t xml:space="preserve"> </w:t>
      </w:r>
      <w:r>
        <w:rPr>
          <w:rFonts w:eastAsia="Times New Roman"/>
          <w:szCs w:val="24"/>
        </w:rPr>
        <w:t xml:space="preserve">Τον λόγο έχει ο </w:t>
      </w:r>
      <w:r w:rsidRPr="00391CD7">
        <w:rPr>
          <w:rFonts w:eastAsia="Times New Roman"/>
          <w:bCs/>
        </w:rPr>
        <w:t>κύριος Υπουργός</w:t>
      </w:r>
      <w:r>
        <w:rPr>
          <w:rFonts w:eastAsia="Times New Roman"/>
          <w:szCs w:val="24"/>
        </w:rPr>
        <w:t>.</w:t>
      </w:r>
    </w:p>
    <w:p w14:paraId="6338FB1C" w14:textId="77777777" w:rsidR="00401C51" w:rsidRDefault="00794512">
      <w:pPr>
        <w:spacing w:line="600" w:lineRule="auto"/>
        <w:ind w:firstLine="720"/>
        <w:jc w:val="both"/>
        <w:rPr>
          <w:rFonts w:eastAsia="Times New Roman"/>
          <w:szCs w:val="24"/>
        </w:rPr>
      </w:pPr>
      <w:r w:rsidRPr="00391CD7">
        <w:rPr>
          <w:rFonts w:eastAsia="Times New Roman"/>
          <w:b/>
          <w:szCs w:val="24"/>
        </w:rPr>
        <w:t>ΓΕΩΡΓΙΟΣ ΣΤΑΘΑΚΗΣ (Υπουργός Περιβάλλοντος και Ενέργειας):</w:t>
      </w:r>
      <w:r>
        <w:rPr>
          <w:rFonts w:eastAsia="Times New Roman"/>
          <w:szCs w:val="24"/>
        </w:rPr>
        <w:t xml:space="preserve"> Όλα τα επίσημα στοιχεία της </w:t>
      </w:r>
      <w:r>
        <w:rPr>
          <w:rFonts w:eastAsia="Times New Roman"/>
          <w:szCs w:val="24"/>
          <w:lang w:val="en-US"/>
        </w:rPr>
        <w:t>Eurostat</w:t>
      </w:r>
      <w:r>
        <w:rPr>
          <w:rFonts w:eastAsia="Times New Roman"/>
          <w:szCs w:val="24"/>
        </w:rPr>
        <w:t xml:space="preserve"> </w:t>
      </w:r>
      <w:r w:rsidRPr="00391CD7">
        <w:rPr>
          <w:rFonts w:eastAsia="Times New Roman"/>
          <w:szCs w:val="24"/>
        </w:rPr>
        <w:t>είναι</w:t>
      </w:r>
      <w:r>
        <w:rPr>
          <w:rFonts w:eastAsia="Times New Roman"/>
          <w:szCs w:val="24"/>
        </w:rPr>
        <w:t xml:space="preserve"> δημοσιευμένα και γι’ αυτό και στην ανακοίνωσή μου για την αύξηση κατά 60%, ε</w:t>
      </w:r>
      <w:r>
        <w:rPr>
          <w:rFonts w:eastAsia="Times New Roman"/>
          <w:szCs w:val="24"/>
        </w:rPr>
        <w:t>πικαλούμαι και την π</w:t>
      </w:r>
      <w:r w:rsidRPr="00391CD7">
        <w:rPr>
          <w:rFonts w:eastAsia="Times New Roman"/>
          <w:szCs w:val="24"/>
        </w:rPr>
        <w:t>ηγή εκείνη την εποχή</w:t>
      </w:r>
      <w:r>
        <w:rPr>
          <w:rFonts w:eastAsia="Times New Roman"/>
          <w:szCs w:val="24"/>
        </w:rPr>
        <w:t xml:space="preserve">, </w:t>
      </w:r>
      <w:r w:rsidRPr="00391CD7">
        <w:rPr>
          <w:rFonts w:eastAsia="Times New Roman"/>
          <w:szCs w:val="24"/>
        </w:rPr>
        <w:t>γιατί</w:t>
      </w:r>
      <w:r>
        <w:rPr>
          <w:rFonts w:eastAsia="Times New Roman"/>
          <w:szCs w:val="24"/>
        </w:rPr>
        <w:t xml:space="preserve"> ήταν και η</w:t>
      </w:r>
      <w:r w:rsidRPr="00391CD7">
        <w:rPr>
          <w:rFonts w:eastAsia="Times New Roman"/>
          <w:szCs w:val="24"/>
        </w:rPr>
        <w:t xml:space="preserve"> έκθεση του ACER</w:t>
      </w:r>
      <w:r>
        <w:rPr>
          <w:rFonts w:eastAsia="Times New Roman"/>
          <w:szCs w:val="24"/>
        </w:rPr>
        <w:t>,</w:t>
      </w:r>
      <w:r w:rsidRPr="00391CD7">
        <w:rPr>
          <w:rFonts w:eastAsia="Times New Roman"/>
          <w:szCs w:val="24"/>
        </w:rPr>
        <w:t xml:space="preserve"> την οποία </w:t>
      </w:r>
      <w:r>
        <w:rPr>
          <w:rFonts w:eastAsia="Times New Roman"/>
          <w:szCs w:val="24"/>
        </w:rPr>
        <w:t xml:space="preserve">αναπαρήγαγε </w:t>
      </w:r>
      <w:r w:rsidRPr="00391CD7">
        <w:rPr>
          <w:rFonts w:eastAsia="Times New Roman"/>
          <w:szCs w:val="24"/>
        </w:rPr>
        <w:t xml:space="preserve">η </w:t>
      </w:r>
      <w:r>
        <w:rPr>
          <w:rFonts w:eastAsia="Times New Roman"/>
          <w:szCs w:val="24"/>
        </w:rPr>
        <w:t>«</w:t>
      </w:r>
      <w:r w:rsidRPr="00391CD7">
        <w:rPr>
          <w:rFonts w:eastAsia="Times New Roman"/>
          <w:szCs w:val="24"/>
        </w:rPr>
        <w:t>ΚΑΘΗΜΕΡΙΝΗ</w:t>
      </w:r>
      <w:r>
        <w:rPr>
          <w:rFonts w:eastAsia="Times New Roman"/>
          <w:szCs w:val="24"/>
        </w:rPr>
        <w:t>»</w:t>
      </w:r>
      <w:r w:rsidRPr="00391CD7">
        <w:rPr>
          <w:rFonts w:eastAsia="Times New Roman"/>
          <w:szCs w:val="24"/>
        </w:rPr>
        <w:t xml:space="preserve"> στα τέλη του </w:t>
      </w:r>
      <w:r>
        <w:rPr>
          <w:rFonts w:eastAsia="Times New Roman"/>
          <w:szCs w:val="24"/>
        </w:rPr>
        <w:t xml:space="preserve">2014. Και κάνω ακριβή </w:t>
      </w:r>
      <w:r w:rsidRPr="00391CD7">
        <w:rPr>
          <w:rFonts w:eastAsia="Times New Roman"/>
          <w:szCs w:val="24"/>
        </w:rPr>
        <w:t xml:space="preserve">αναφορά σε </w:t>
      </w:r>
      <w:r>
        <w:rPr>
          <w:rFonts w:eastAsia="Times New Roman"/>
          <w:szCs w:val="24"/>
        </w:rPr>
        <w:t>αυτό</w:t>
      </w:r>
      <w:r w:rsidRPr="00391CD7">
        <w:rPr>
          <w:rFonts w:eastAsia="Times New Roman"/>
          <w:szCs w:val="24"/>
        </w:rPr>
        <w:t xml:space="preserve"> το άρθρο</w:t>
      </w:r>
      <w:r>
        <w:rPr>
          <w:rFonts w:eastAsia="Times New Roman"/>
          <w:szCs w:val="24"/>
        </w:rPr>
        <w:t>,</w:t>
      </w:r>
      <w:r w:rsidRPr="00391CD7">
        <w:rPr>
          <w:rFonts w:eastAsia="Times New Roman"/>
          <w:szCs w:val="24"/>
        </w:rPr>
        <w:t xml:space="preserve"> ακριβώς επειδή αποτ</w:t>
      </w:r>
      <w:r>
        <w:rPr>
          <w:rFonts w:eastAsia="Times New Roman"/>
          <w:szCs w:val="24"/>
        </w:rPr>
        <w:t>ύπωνε</w:t>
      </w:r>
      <w:r w:rsidRPr="00391CD7">
        <w:rPr>
          <w:rFonts w:eastAsia="Times New Roman"/>
          <w:szCs w:val="24"/>
        </w:rPr>
        <w:t xml:space="preserve"> </w:t>
      </w:r>
      <w:r>
        <w:rPr>
          <w:rFonts w:eastAsia="Times New Roman"/>
          <w:szCs w:val="24"/>
        </w:rPr>
        <w:t>τ</w:t>
      </w:r>
      <w:r w:rsidRPr="00391CD7">
        <w:rPr>
          <w:rFonts w:eastAsia="Times New Roman"/>
          <w:szCs w:val="24"/>
        </w:rPr>
        <w:t>η</w:t>
      </w:r>
      <w:r>
        <w:rPr>
          <w:rFonts w:eastAsia="Times New Roman"/>
          <w:szCs w:val="24"/>
        </w:rPr>
        <w:t>ν</w:t>
      </w:r>
      <w:r w:rsidRPr="00391CD7">
        <w:rPr>
          <w:rFonts w:eastAsia="Times New Roman"/>
          <w:szCs w:val="24"/>
        </w:rPr>
        <w:t xml:space="preserve"> </w:t>
      </w:r>
      <w:r>
        <w:rPr>
          <w:rFonts w:eastAsia="Times New Roman"/>
          <w:szCs w:val="24"/>
        </w:rPr>
        <w:t>ε</w:t>
      </w:r>
      <w:r w:rsidRPr="00391CD7">
        <w:rPr>
          <w:rFonts w:eastAsia="Times New Roman"/>
          <w:szCs w:val="24"/>
        </w:rPr>
        <w:t>υρωπαϊκή στατιστική για το θέμα αυτό</w:t>
      </w:r>
      <w:r>
        <w:rPr>
          <w:rFonts w:eastAsia="Times New Roman"/>
          <w:szCs w:val="24"/>
        </w:rPr>
        <w:t>.</w:t>
      </w:r>
      <w:r w:rsidRPr="00391CD7">
        <w:rPr>
          <w:rFonts w:eastAsia="Times New Roman"/>
          <w:szCs w:val="24"/>
        </w:rPr>
        <w:t xml:space="preserve"> </w:t>
      </w:r>
    </w:p>
    <w:p w14:paraId="6338FB1D" w14:textId="77777777" w:rsidR="00401C51" w:rsidRDefault="00794512">
      <w:pPr>
        <w:spacing w:line="600" w:lineRule="auto"/>
        <w:ind w:firstLine="720"/>
        <w:jc w:val="both"/>
        <w:rPr>
          <w:rFonts w:eastAsia="Times New Roman"/>
          <w:szCs w:val="24"/>
        </w:rPr>
      </w:pPr>
      <w:r>
        <w:rPr>
          <w:rFonts w:eastAsia="Times New Roman"/>
          <w:szCs w:val="24"/>
        </w:rPr>
        <w:t>Γ</w:t>
      </w:r>
      <w:r w:rsidRPr="00391CD7">
        <w:rPr>
          <w:rFonts w:eastAsia="Times New Roman"/>
          <w:szCs w:val="24"/>
        </w:rPr>
        <w:t xml:space="preserve">ια το </w:t>
      </w:r>
      <w:r w:rsidRPr="00391CD7">
        <w:rPr>
          <w:rFonts w:eastAsia="Times New Roman"/>
          <w:szCs w:val="24"/>
        </w:rPr>
        <w:t>δεύτερο θέμα</w:t>
      </w:r>
      <w:r>
        <w:rPr>
          <w:rFonts w:eastAsia="Times New Roman"/>
          <w:szCs w:val="24"/>
        </w:rPr>
        <w:t>,</w:t>
      </w:r>
      <w:r w:rsidRPr="00391CD7">
        <w:rPr>
          <w:rFonts w:eastAsia="Times New Roman"/>
          <w:szCs w:val="24"/>
        </w:rPr>
        <w:t xml:space="preserve"> για τις διακυμάνσεις της τιμής του πετρελαίου</w:t>
      </w:r>
      <w:r>
        <w:rPr>
          <w:rFonts w:eastAsia="Times New Roman"/>
          <w:szCs w:val="24"/>
        </w:rPr>
        <w:t>,</w:t>
      </w:r>
      <w:r w:rsidRPr="00391CD7">
        <w:rPr>
          <w:rFonts w:eastAsia="Times New Roman"/>
          <w:szCs w:val="24"/>
        </w:rPr>
        <w:t xml:space="preserve"> δεν έχω την αναλυτική εικόνα των </w:t>
      </w:r>
      <w:r>
        <w:rPr>
          <w:rFonts w:eastAsia="Times New Roman"/>
          <w:szCs w:val="24"/>
        </w:rPr>
        <w:t>ετήσιων</w:t>
      </w:r>
      <w:r w:rsidRPr="00391CD7">
        <w:rPr>
          <w:rFonts w:eastAsia="Times New Roman"/>
          <w:szCs w:val="24"/>
        </w:rPr>
        <w:t xml:space="preserve"> διακυμάνσεων </w:t>
      </w:r>
      <w:r>
        <w:rPr>
          <w:rFonts w:eastAsia="Times New Roman"/>
          <w:szCs w:val="24"/>
        </w:rPr>
        <w:t>ως προς τον ισχυρισμό του κ.</w:t>
      </w:r>
      <w:r w:rsidRPr="00391CD7">
        <w:rPr>
          <w:rFonts w:eastAsia="Times New Roman"/>
          <w:szCs w:val="24"/>
        </w:rPr>
        <w:t xml:space="preserve"> Μανιάτη ότι αθροιστικά </w:t>
      </w:r>
      <w:r>
        <w:rPr>
          <w:rFonts w:eastAsia="Times New Roman"/>
          <w:szCs w:val="24"/>
        </w:rPr>
        <w:t>δόθηκε</w:t>
      </w:r>
      <w:r w:rsidRPr="00391CD7">
        <w:rPr>
          <w:rFonts w:eastAsia="Times New Roman"/>
          <w:szCs w:val="24"/>
        </w:rPr>
        <w:t xml:space="preserve"> ένας αέρας 800 εκατομμυρίων από χρόνο </w:t>
      </w:r>
      <w:r>
        <w:rPr>
          <w:rFonts w:eastAsia="Times New Roman"/>
          <w:szCs w:val="24"/>
        </w:rPr>
        <w:t>σε χρόνο με</w:t>
      </w:r>
      <w:r w:rsidRPr="00391CD7">
        <w:rPr>
          <w:rFonts w:eastAsia="Times New Roman"/>
          <w:szCs w:val="24"/>
        </w:rPr>
        <w:t xml:space="preserve"> τις διακυμάνσεις</w:t>
      </w:r>
      <w:r>
        <w:rPr>
          <w:rFonts w:eastAsia="Times New Roman"/>
          <w:szCs w:val="24"/>
        </w:rPr>
        <w:t>, α</w:t>
      </w:r>
      <w:r w:rsidRPr="00391CD7">
        <w:rPr>
          <w:rFonts w:eastAsia="Times New Roman"/>
          <w:szCs w:val="24"/>
        </w:rPr>
        <w:t xml:space="preserve">λλά μπορώ να </w:t>
      </w:r>
      <w:r w:rsidRPr="00391CD7">
        <w:rPr>
          <w:rFonts w:eastAsia="Times New Roman"/>
          <w:szCs w:val="24"/>
        </w:rPr>
        <w:t>το ελέγξω</w:t>
      </w:r>
      <w:r>
        <w:rPr>
          <w:rFonts w:eastAsia="Times New Roman"/>
          <w:szCs w:val="24"/>
        </w:rPr>
        <w:t>.</w:t>
      </w:r>
      <w:r w:rsidRPr="00391CD7">
        <w:rPr>
          <w:rFonts w:eastAsia="Times New Roman"/>
          <w:szCs w:val="24"/>
        </w:rPr>
        <w:t xml:space="preserve"> </w:t>
      </w:r>
    </w:p>
    <w:p w14:paraId="6338FB1E" w14:textId="77777777" w:rsidR="00401C51" w:rsidRDefault="00794512">
      <w:pPr>
        <w:spacing w:line="600" w:lineRule="auto"/>
        <w:ind w:firstLine="720"/>
        <w:jc w:val="both"/>
        <w:rPr>
          <w:rFonts w:eastAsia="Times New Roman"/>
          <w:szCs w:val="24"/>
        </w:rPr>
      </w:pPr>
      <w:r w:rsidRPr="00391CD7">
        <w:rPr>
          <w:rFonts w:eastAsia="Times New Roman"/>
          <w:szCs w:val="24"/>
        </w:rPr>
        <w:t>Σε κάθε περίπτωση</w:t>
      </w:r>
      <w:r>
        <w:rPr>
          <w:rFonts w:eastAsia="Times New Roman"/>
          <w:szCs w:val="24"/>
        </w:rPr>
        <w:t>,</w:t>
      </w:r>
      <w:r w:rsidRPr="00391CD7">
        <w:rPr>
          <w:rFonts w:eastAsia="Times New Roman"/>
          <w:szCs w:val="24"/>
        </w:rPr>
        <w:t xml:space="preserve"> η πολιτική των μηδενικών τιμολογίων από τις αρχές του </w:t>
      </w:r>
      <w:r>
        <w:rPr>
          <w:rFonts w:eastAsia="Times New Roman"/>
          <w:szCs w:val="24"/>
        </w:rPr>
        <w:t>20</w:t>
      </w:r>
      <w:r w:rsidRPr="00391CD7">
        <w:rPr>
          <w:rFonts w:eastAsia="Times New Roman"/>
          <w:szCs w:val="24"/>
        </w:rPr>
        <w:t>15 μέχρι σήμερα είναι δεδομένη</w:t>
      </w:r>
      <w:r>
        <w:rPr>
          <w:rFonts w:eastAsia="Times New Roman"/>
          <w:szCs w:val="24"/>
        </w:rPr>
        <w:t>. Ενσωμάτωσε</w:t>
      </w:r>
      <w:r w:rsidRPr="00391CD7">
        <w:rPr>
          <w:rFonts w:eastAsia="Times New Roman"/>
          <w:szCs w:val="24"/>
        </w:rPr>
        <w:t xml:space="preserve"> φυσικά και </w:t>
      </w:r>
      <w:r>
        <w:rPr>
          <w:rFonts w:eastAsia="Times New Roman"/>
          <w:szCs w:val="24"/>
        </w:rPr>
        <w:t>-</w:t>
      </w:r>
      <w:r w:rsidRPr="00391CD7">
        <w:rPr>
          <w:rFonts w:eastAsia="Times New Roman"/>
          <w:szCs w:val="24"/>
        </w:rPr>
        <w:t>αν είχε θετικό όφελος η ΔΕΗ από το πετρέλαιο</w:t>
      </w:r>
      <w:r>
        <w:rPr>
          <w:rFonts w:eastAsia="Times New Roman"/>
          <w:szCs w:val="24"/>
        </w:rPr>
        <w:t xml:space="preserve">- </w:t>
      </w:r>
      <w:r w:rsidRPr="00391CD7">
        <w:rPr>
          <w:rFonts w:eastAsia="Times New Roman"/>
          <w:szCs w:val="24"/>
        </w:rPr>
        <w:t>και τις αρνητικές εξελίξεις</w:t>
      </w:r>
      <w:r>
        <w:rPr>
          <w:rFonts w:eastAsia="Times New Roman"/>
          <w:szCs w:val="24"/>
        </w:rPr>
        <w:t xml:space="preserve">: </w:t>
      </w:r>
      <w:r>
        <w:rPr>
          <w:rFonts w:eastAsia="Times New Roman"/>
          <w:szCs w:val="24"/>
          <w:lang w:val="en-US"/>
        </w:rPr>
        <w:t>CO</w:t>
      </w:r>
      <w:r w:rsidRPr="00C733BC">
        <w:rPr>
          <w:rFonts w:eastAsia="Times New Roman"/>
          <w:szCs w:val="24"/>
        </w:rPr>
        <w:t xml:space="preserve">2 </w:t>
      </w:r>
      <w:r>
        <w:rPr>
          <w:rFonts w:eastAsia="Times New Roman"/>
          <w:szCs w:val="24"/>
        </w:rPr>
        <w:t>και πολλά</w:t>
      </w:r>
      <w:r w:rsidRPr="00391CD7">
        <w:rPr>
          <w:rFonts w:eastAsia="Times New Roman"/>
          <w:szCs w:val="24"/>
        </w:rPr>
        <w:t xml:space="preserve"> άλλα</w:t>
      </w:r>
      <w:r>
        <w:rPr>
          <w:rFonts w:eastAsia="Times New Roman"/>
          <w:szCs w:val="24"/>
        </w:rPr>
        <w:t>.</w:t>
      </w:r>
      <w:r w:rsidRPr="00391CD7">
        <w:rPr>
          <w:rFonts w:eastAsia="Times New Roman"/>
          <w:szCs w:val="24"/>
        </w:rPr>
        <w:t xml:space="preserve"> </w:t>
      </w:r>
      <w:r>
        <w:rPr>
          <w:rFonts w:eastAsia="Times New Roman"/>
          <w:szCs w:val="24"/>
        </w:rPr>
        <w:t>Σ</w:t>
      </w:r>
      <w:r w:rsidRPr="00391CD7">
        <w:rPr>
          <w:rFonts w:eastAsia="Times New Roman"/>
          <w:szCs w:val="24"/>
        </w:rPr>
        <w:t>ε κάθε περίπτωση</w:t>
      </w:r>
      <w:r>
        <w:rPr>
          <w:rFonts w:eastAsia="Times New Roman"/>
          <w:szCs w:val="24"/>
        </w:rPr>
        <w:t>,</w:t>
      </w:r>
      <w:r w:rsidRPr="00391CD7">
        <w:rPr>
          <w:rFonts w:eastAsia="Times New Roman"/>
          <w:szCs w:val="24"/>
        </w:rPr>
        <w:t xml:space="preserve"> </w:t>
      </w:r>
      <w:r>
        <w:rPr>
          <w:rFonts w:eastAsia="Times New Roman"/>
          <w:szCs w:val="24"/>
        </w:rPr>
        <w:t>όμως,</w:t>
      </w:r>
      <w:r w:rsidRPr="00391CD7">
        <w:rPr>
          <w:rFonts w:eastAsia="Times New Roman"/>
          <w:szCs w:val="24"/>
        </w:rPr>
        <w:t xml:space="preserve"> η πολιτική ήταν σαφής</w:t>
      </w:r>
      <w:r>
        <w:rPr>
          <w:rFonts w:eastAsia="Times New Roman"/>
          <w:szCs w:val="24"/>
        </w:rPr>
        <w:t>,</w:t>
      </w:r>
      <w:r w:rsidRPr="00391CD7">
        <w:rPr>
          <w:rFonts w:eastAsia="Times New Roman"/>
          <w:szCs w:val="24"/>
        </w:rPr>
        <w:t xml:space="preserve"> κα</w:t>
      </w:r>
      <w:r>
        <w:rPr>
          <w:rFonts w:eastAsia="Times New Roman"/>
          <w:szCs w:val="24"/>
        </w:rPr>
        <w:t>μ</w:t>
      </w:r>
      <w:r w:rsidRPr="00391CD7">
        <w:rPr>
          <w:rFonts w:eastAsia="Times New Roman"/>
          <w:szCs w:val="24"/>
        </w:rPr>
        <w:t>μία αύξηση στην τιμή του ρεύματος</w:t>
      </w:r>
      <w:r>
        <w:rPr>
          <w:rFonts w:eastAsia="Times New Roman"/>
          <w:szCs w:val="24"/>
        </w:rPr>
        <w:t>.</w:t>
      </w:r>
      <w:r w:rsidRPr="00391CD7">
        <w:rPr>
          <w:rFonts w:eastAsia="Times New Roman"/>
          <w:szCs w:val="24"/>
        </w:rPr>
        <w:t xml:space="preserve"> </w:t>
      </w:r>
    </w:p>
    <w:p w14:paraId="6338FB1F" w14:textId="77777777" w:rsidR="00401C51" w:rsidRDefault="00794512">
      <w:pPr>
        <w:spacing w:line="600" w:lineRule="auto"/>
        <w:ind w:firstLine="720"/>
        <w:jc w:val="both"/>
        <w:rPr>
          <w:rFonts w:eastAsia="Times New Roman"/>
          <w:szCs w:val="24"/>
        </w:rPr>
      </w:pPr>
      <w:r w:rsidRPr="00C733BC">
        <w:rPr>
          <w:rFonts w:eastAsia="Times New Roman"/>
          <w:b/>
          <w:bCs/>
        </w:rPr>
        <w:t>ΠΡΟΕΔΡΕΥΩΝ (Δημήτριος Κρεμαστινός):</w:t>
      </w:r>
      <w:r>
        <w:rPr>
          <w:rFonts w:eastAsia="Times New Roman"/>
          <w:szCs w:val="24"/>
        </w:rPr>
        <w:t xml:space="preserve"> </w:t>
      </w:r>
      <w:r w:rsidRPr="00391CD7">
        <w:rPr>
          <w:rFonts w:eastAsia="Times New Roman"/>
          <w:szCs w:val="24"/>
        </w:rPr>
        <w:t>Ευχαριστώ πολύ</w:t>
      </w:r>
      <w:r>
        <w:rPr>
          <w:rFonts w:eastAsia="Times New Roman"/>
          <w:szCs w:val="24"/>
        </w:rPr>
        <w:t>.</w:t>
      </w:r>
    </w:p>
    <w:p w14:paraId="6338FB20" w14:textId="77777777" w:rsidR="00401C51" w:rsidRDefault="00794512">
      <w:pPr>
        <w:spacing w:line="600" w:lineRule="auto"/>
        <w:ind w:firstLine="720"/>
        <w:jc w:val="both"/>
        <w:rPr>
          <w:rFonts w:eastAsia="Times New Roman"/>
          <w:szCs w:val="24"/>
        </w:rPr>
      </w:pPr>
      <w:r w:rsidRPr="00391CD7">
        <w:rPr>
          <w:rFonts w:eastAsia="Times New Roman"/>
          <w:szCs w:val="24"/>
        </w:rPr>
        <w:t>Παρακαλώ</w:t>
      </w:r>
      <w:r>
        <w:rPr>
          <w:rFonts w:eastAsia="Times New Roman"/>
          <w:szCs w:val="24"/>
        </w:rPr>
        <w:t>,</w:t>
      </w:r>
      <w:r w:rsidRPr="00391CD7">
        <w:rPr>
          <w:rFonts w:eastAsia="Times New Roman"/>
          <w:szCs w:val="24"/>
        </w:rPr>
        <w:t xml:space="preserve"> κύριε Γεωργιάδη</w:t>
      </w:r>
      <w:r>
        <w:rPr>
          <w:rFonts w:eastAsia="Times New Roman"/>
          <w:szCs w:val="24"/>
        </w:rPr>
        <w:t>, έχετε τον λόγο.</w:t>
      </w:r>
      <w:r w:rsidRPr="00391CD7">
        <w:rPr>
          <w:rFonts w:eastAsia="Times New Roman"/>
          <w:szCs w:val="24"/>
        </w:rPr>
        <w:t xml:space="preserve"> </w:t>
      </w:r>
    </w:p>
    <w:p w14:paraId="6338FB21" w14:textId="77777777" w:rsidR="00401C51" w:rsidRDefault="00794512">
      <w:pPr>
        <w:spacing w:line="600" w:lineRule="auto"/>
        <w:ind w:firstLine="720"/>
        <w:jc w:val="both"/>
        <w:rPr>
          <w:rFonts w:eastAsia="Times New Roman"/>
          <w:szCs w:val="24"/>
        </w:rPr>
      </w:pPr>
      <w:r w:rsidRPr="00C733BC">
        <w:rPr>
          <w:rFonts w:eastAsia="Times New Roman"/>
          <w:b/>
          <w:szCs w:val="24"/>
        </w:rPr>
        <w:t>ΣΠΥΡΙΔΩΝ</w:t>
      </w:r>
      <w:r>
        <w:rPr>
          <w:rFonts w:eastAsia="Times New Roman"/>
          <w:b/>
          <w:szCs w:val="24"/>
        </w:rPr>
        <w:t xml:space="preserve"> </w:t>
      </w:r>
      <w:r w:rsidRPr="00C733BC">
        <w:rPr>
          <w:rFonts w:eastAsia="Times New Roman"/>
          <w:b/>
          <w:szCs w:val="24"/>
        </w:rPr>
        <w:t>-</w:t>
      </w:r>
      <w:r>
        <w:rPr>
          <w:rFonts w:eastAsia="Times New Roman"/>
          <w:b/>
          <w:szCs w:val="24"/>
        </w:rPr>
        <w:t xml:space="preserve"> </w:t>
      </w:r>
      <w:r w:rsidRPr="00C733BC">
        <w:rPr>
          <w:rFonts w:eastAsia="Times New Roman"/>
          <w:b/>
          <w:szCs w:val="24"/>
        </w:rPr>
        <w:t>ΑΔΩΝΙΣ ΓΕΩΡΓΙΑΔΗΣ:</w:t>
      </w:r>
      <w:r>
        <w:rPr>
          <w:rFonts w:eastAsia="Times New Roman"/>
          <w:szCs w:val="24"/>
        </w:rPr>
        <w:t xml:space="preserve"> </w:t>
      </w:r>
      <w:r w:rsidRPr="00C733BC">
        <w:rPr>
          <w:rFonts w:eastAsia="Times New Roman"/>
          <w:bCs/>
        </w:rPr>
        <w:t>Κύριε Πρόεδρε,</w:t>
      </w:r>
      <w:r>
        <w:rPr>
          <w:rFonts w:eastAsia="Times New Roman"/>
          <w:szCs w:val="24"/>
        </w:rPr>
        <w:t xml:space="preserve"> </w:t>
      </w:r>
      <w:r w:rsidRPr="00C733BC">
        <w:rPr>
          <w:rFonts w:eastAsia="Times New Roman"/>
          <w:szCs w:val="24"/>
        </w:rPr>
        <w:t>ευχαριστώ</w:t>
      </w:r>
      <w:r>
        <w:rPr>
          <w:rFonts w:eastAsia="Times New Roman"/>
          <w:szCs w:val="24"/>
        </w:rPr>
        <w:t xml:space="preserve"> πάρα πολύ. </w:t>
      </w:r>
    </w:p>
    <w:p w14:paraId="6338FB22" w14:textId="77777777" w:rsidR="00401C51" w:rsidRDefault="00794512">
      <w:pPr>
        <w:spacing w:line="600" w:lineRule="auto"/>
        <w:ind w:firstLine="720"/>
        <w:jc w:val="both"/>
        <w:rPr>
          <w:rFonts w:eastAsia="Times New Roman"/>
          <w:szCs w:val="24"/>
        </w:rPr>
      </w:pPr>
      <w:r>
        <w:rPr>
          <w:rFonts w:eastAsia="Times New Roman"/>
          <w:szCs w:val="24"/>
        </w:rPr>
        <w:t>Π</w:t>
      </w:r>
      <w:r w:rsidRPr="00391CD7">
        <w:rPr>
          <w:rFonts w:eastAsia="Times New Roman"/>
          <w:szCs w:val="24"/>
        </w:rPr>
        <w:t xml:space="preserve">ράγματι ο </w:t>
      </w:r>
      <w:r>
        <w:rPr>
          <w:rFonts w:eastAsia="Times New Roman"/>
          <w:szCs w:val="24"/>
        </w:rPr>
        <w:t xml:space="preserve">κ. </w:t>
      </w:r>
      <w:r w:rsidRPr="00391CD7">
        <w:rPr>
          <w:rFonts w:eastAsia="Times New Roman"/>
          <w:szCs w:val="24"/>
        </w:rPr>
        <w:t>Σταθάκης</w:t>
      </w:r>
      <w:r>
        <w:rPr>
          <w:rFonts w:eastAsia="Times New Roman"/>
          <w:szCs w:val="24"/>
        </w:rPr>
        <w:t xml:space="preserve"> </w:t>
      </w:r>
      <w:r w:rsidRPr="00C733BC">
        <w:rPr>
          <w:rFonts w:eastAsia="Times New Roman"/>
          <w:szCs w:val="24"/>
        </w:rPr>
        <w:t>είναι</w:t>
      </w:r>
      <w:r>
        <w:rPr>
          <w:rFonts w:eastAsia="Times New Roman"/>
          <w:szCs w:val="24"/>
        </w:rPr>
        <w:t xml:space="preserve"> </w:t>
      </w:r>
      <w:r w:rsidRPr="00391CD7">
        <w:rPr>
          <w:rFonts w:eastAsia="Times New Roman"/>
          <w:szCs w:val="24"/>
        </w:rPr>
        <w:t>θαυμαστός ομιλητής</w:t>
      </w:r>
      <w:r>
        <w:rPr>
          <w:rFonts w:eastAsia="Times New Roman"/>
          <w:szCs w:val="24"/>
        </w:rPr>
        <w:t xml:space="preserve">. </w:t>
      </w:r>
    </w:p>
    <w:p w14:paraId="6338FB23" w14:textId="77777777" w:rsidR="00401C51" w:rsidRDefault="00794512">
      <w:pPr>
        <w:spacing w:line="600" w:lineRule="auto"/>
        <w:ind w:firstLine="720"/>
        <w:jc w:val="both"/>
        <w:rPr>
          <w:rFonts w:eastAsia="Times New Roman"/>
          <w:szCs w:val="24"/>
        </w:rPr>
      </w:pPr>
      <w:r w:rsidRPr="00C733BC">
        <w:rPr>
          <w:rFonts w:eastAsia="Times New Roman"/>
          <w:bCs/>
        </w:rPr>
        <w:t>Κύριε Υπουργέ,</w:t>
      </w:r>
      <w:r>
        <w:rPr>
          <w:rFonts w:eastAsia="Times New Roman"/>
          <w:bCs/>
        </w:rPr>
        <w:t xml:space="preserve"> </w:t>
      </w:r>
      <w:r>
        <w:rPr>
          <w:rFonts w:eastAsia="Times New Roman"/>
          <w:szCs w:val="24"/>
        </w:rPr>
        <w:t>μιλάτε με μια ηρεμία και με μια σιγουριά, α</w:t>
      </w:r>
      <w:r w:rsidRPr="00391CD7">
        <w:rPr>
          <w:rFonts w:eastAsia="Times New Roman"/>
          <w:szCs w:val="24"/>
        </w:rPr>
        <w:t>ν και</w:t>
      </w:r>
      <w:r>
        <w:rPr>
          <w:rFonts w:eastAsia="Times New Roman"/>
          <w:szCs w:val="24"/>
        </w:rPr>
        <w:t xml:space="preserve"> είμαι</w:t>
      </w:r>
      <w:r w:rsidRPr="00391CD7">
        <w:rPr>
          <w:rFonts w:eastAsia="Times New Roman"/>
          <w:szCs w:val="24"/>
        </w:rPr>
        <w:t xml:space="preserve"> απολύτως βέβαιος ότι έχετε την πλήρη </w:t>
      </w:r>
      <w:r>
        <w:rPr>
          <w:rFonts w:eastAsia="Times New Roman"/>
          <w:szCs w:val="24"/>
        </w:rPr>
        <w:t>ικανότητα να αντιλαμβάνεστε ότι</w:t>
      </w:r>
      <w:r w:rsidRPr="00391CD7">
        <w:rPr>
          <w:rFonts w:eastAsia="Times New Roman"/>
          <w:szCs w:val="24"/>
        </w:rPr>
        <w:t xml:space="preserve"> αυτά που λέτε είναι δυστυχώς λόγια του αέρα</w:t>
      </w:r>
      <w:r>
        <w:rPr>
          <w:rFonts w:eastAsia="Times New Roman"/>
          <w:szCs w:val="24"/>
        </w:rPr>
        <w:t>. Διότι αν τα</w:t>
      </w:r>
      <w:r w:rsidRPr="00391CD7">
        <w:rPr>
          <w:rFonts w:eastAsia="Times New Roman"/>
          <w:szCs w:val="24"/>
        </w:rPr>
        <w:t xml:space="preserve"> πηγαίνατε τόσο καλά με τη ΔΕΗ</w:t>
      </w:r>
      <w:r>
        <w:rPr>
          <w:rFonts w:eastAsia="Times New Roman"/>
          <w:szCs w:val="24"/>
        </w:rPr>
        <w:t>,</w:t>
      </w:r>
      <w:r w:rsidRPr="00391CD7">
        <w:rPr>
          <w:rFonts w:eastAsia="Times New Roman"/>
          <w:szCs w:val="24"/>
        </w:rPr>
        <w:t xml:space="preserve"> μπ</w:t>
      </w:r>
      <w:r w:rsidRPr="00391CD7">
        <w:rPr>
          <w:rFonts w:eastAsia="Times New Roman"/>
          <w:szCs w:val="24"/>
        </w:rPr>
        <w:t>ορείτε λίγο να μας εξηγήσετε γιατί επί των ημερών</w:t>
      </w:r>
      <w:r>
        <w:rPr>
          <w:rFonts w:eastAsia="Times New Roman"/>
          <w:szCs w:val="24"/>
        </w:rPr>
        <w:t xml:space="preserve"> σας έχει τη χαμηλότερη χρηματιστηριακή αξία </w:t>
      </w:r>
      <w:r w:rsidRPr="00391CD7">
        <w:rPr>
          <w:rFonts w:eastAsia="Times New Roman"/>
          <w:szCs w:val="24"/>
        </w:rPr>
        <w:t xml:space="preserve">όλης της ιστορίας </w:t>
      </w:r>
      <w:r>
        <w:rPr>
          <w:rFonts w:eastAsia="Times New Roman"/>
          <w:szCs w:val="24"/>
        </w:rPr>
        <w:t>της;</w:t>
      </w:r>
    </w:p>
    <w:p w14:paraId="6338FB24" w14:textId="77777777" w:rsidR="00401C51" w:rsidRDefault="00794512">
      <w:pPr>
        <w:spacing w:line="600" w:lineRule="auto"/>
        <w:ind w:firstLine="720"/>
        <w:jc w:val="both"/>
        <w:rPr>
          <w:rFonts w:eastAsia="Times New Roman"/>
          <w:szCs w:val="24"/>
        </w:rPr>
      </w:pPr>
      <w:r>
        <w:rPr>
          <w:rFonts w:eastAsia="Times New Roman"/>
          <w:szCs w:val="24"/>
        </w:rPr>
        <w:t>Γ</w:t>
      </w:r>
      <w:r w:rsidRPr="00391CD7">
        <w:rPr>
          <w:rFonts w:eastAsia="Times New Roman"/>
          <w:szCs w:val="24"/>
        </w:rPr>
        <w:t>ιατί</w:t>
      </w:r>
      <w:r>
        <w:rPr>
          <w:rFonts w:eastAsia="Times New Roman"/>
          <w:szCs w:val="24"/>
        </w:rPr>
        <w:t>,</w:t>
      </w:r>
      <w:r w:rsidRPr="00391CD7">
        <w:rPr>
          <w:rFonts w:eastAsia="Times New Roman"/>
          <w:szCs w:val="24"/>
        </w:rPr>
        <w:t xml:space="preserve"> όπως καλά ξέρετε</w:t>
      </w:r>
      <w:r>
        <w:rPr>
          <w:rFonts w:eastAsia="Times New Roman"/>
          <w:szCs w:val="24"/>
        </w:rPr>
        <w:t xml:space="preserve"> -μπορεί να δηλώνετε</w:t>
      </w:r>
      <w:r w:rsidRPr="00391CD7">
        <w:rPr>
          <w:rFonts w:eastAsia="Times New Roman"/>
          <w:szCs w:val="24"/>
        </w:rPr>
        <w:t xml:space="preserve"> κομμουνιστής</w:t>
      </w:r>
      <w:r>
        <w:rPr>
          <w:rFonts w:eastAsia="Times New Roman"/>
          <w:szCs w:val="24"/>
        </w:rPr>
        <w:t>,</w:t>
      </w:r>
      <w:r w:rsidRPr="00391CD7">
        <w:rPr>
          <w:rFonts w:eastAsia="Times New Roman"/>
          <w:szCs w:val="24"/>
        </w:rPr>
        <w:t xml:space="preserve"> αλλά είστε ζάμπλουτος</w:t>
      </w:r>
      <w:r>
        <w:rPr>
          <w:rFonts w:eastAsia="Times New Roman"/>
          <w:szCs w:val="24"/>
        </w:rPr>
        <w:t xml:space="preserve"> και άρα, από καπιταλισμό καταλαβαίνετε, όπως και ο κ. Π</w:t>
      </w:r>
      <w:r w:rsidRPr="00391CD7">
        <w:rPr>
          <w:rFonts w:eastAsia="Times New Roman"/>
          <w:szCs w:val="24"/>
        </w:rPr>
        <w:t>ιτσι</w:t>
      </w:r>
      <w:r w:rsidRPr="00391CD7">
        <w:rPr>
          <w:rFonts w:eastAsia="Times New Roman"/>
          <w:szCs w:val="24"/>
        </w:rPr>
        <w:t xml:space="preserve">όρλας </w:t>
      </w:r>
      <w:r>
        <w:rPr>
          <w:rFonts w:eastAsia="Times New Roman"/>
          <w:szCs w:val="24"/>
        </w:rPr>
        <w:t>δίπλα σας-</w:t>
      </w:r>
      <w:r w:rsidRPr="00391CD7">
        <w:rPr>
          <w:rFonts w:eastAsia="Times New Roman"/>
          <w:szCs w:val="24"/>
        </w:rPr>
        <w:t xml:space="preserve"> οι αγορές αποτιμούν ό</w:t>
      </w:r>
      <w:r>
        <w:rPr>
          <w:rFonts w:eastAsia="Times New Roman"/>
          <w:szCs w:val="24"/>
        </w:rPr>
        <w:t xml:space="preserve">,τι κάνει ο καθένας μας σε μια επιχείρηση και το κοστολογούν. Και στον Σταθάκη έχουν βάλει –πώς το κάνατε πριν;- μηδέν! </w:t>
      </w:r>
    </w:p>
    <w:p w14:paraId="6338FB25" w14:textId="77777777" w:rsidR="00401C51" w:rsidRDefault="00794512">
      <w:pPr>
        <w:spacing w:line="600" w:lineRule="auto"/>
        <w:ind w:firstLine="720"/>
        <w:jc w:val="both"/>
        <w:rPr>
          <w:rFonts w:eastAsia="Times New Roman"/>
          <w:szCs w:val="24"/>
        </w:rPr>
      </w:pPr>
      <w:r>
        <w:rPr>
          <w:rFonts w:eastAsia="Times New Roman"/>
          <w:szCs w:val="24"/>
        </w:rPr>
        <w:t>Άρα, μην είστε τόσο ήρεμος, διότι π</w:t>
      </w:r>
      <w:r w:rsidRPr="00391CD7">
        <w:rPr>
          <w:rFonts w:eastAsia="Times New Roman"/>
          <w:szCs w:val="24"/>
        </w:rPr>
        <w:t xml:space="preserve">ράγματι </w:t>
      </w:r>
      <w:r>
        <w:rPr>
          <w:rFonts w:eastAsia="Times New Roman"/>
          <w:szCs w:val="24"/>
        </w:rPr>
        <w:t xml:space="preserve">η ΔΕΗ </w:t>
      </w:r>
      <w:r w:rsidRPr="00391CD7">
        <w:rPr>
          <w:rFonts w:eastAsia="Times New Roman"/>
          <w:szCs w:val="24"/>
        </w:rPr>
        <w:t xml:space="preserve">έβγαλε </w:t>
      </w:r>
      <w:r>
        <w:rPr>
          <w:rFonts w:eastAsia="Times New Roman"/>
          <w:szCs w:val="24"/>
        </w:rPr>
        <w:t xml:space="preserve">900 </w:t>
      </w:r>
      <w:r w:rsidRPr="00391CD7">
        <w:rPr>
          <w:rFonts w:eastAsia="Times New Roman"/>
          <w:szCs w:val="24"/>
        </w:rPr>
        <w:t>εκατομμύρια ζημιές</w:t>
      </w:r>
      <w:r>
        <w:rPr>
          <w:rFonts w:eastAsia="Times New Roman"/>
          <w:szCs w:val="24"/>
        </w:rPr>
        <w:t>,</w:t>
      </w:r>
      <w:r w:rsidRPr="00391CD7">
        <w:rPr>
          <w:rFonts w:eastAsia="Times New Roman"/>
          <w:szCs w:val="24"/>
        </w:rPr>
        <w:t xml:space="preserve"> και τρεις το λάδι</w:t>
      </w:r>
      <w:r w:rsidRPr="00391CD7">
        <w:rPr>
          <w:rFonts w:eastAsia="Times New Roman"/>
          <w:szCs w:val="24"/>
        </w:rPr>
        <w:t xml:space="preserve"> τρεις το ξύδι που είπατε </w:t>
      </w:r>
      <w:r>
        <w:rPr>
          <w:rFonts w:eastAsia="Times New Roman"/>
          <w:szCs w:val="24"/>
        </w:rPr>
        <w:t>δεν έπεισε</w:t>
      </w:r>
      <w:r w:rsidRPr="00391CD7">
        <w:rPr>
          <w:rFonts w:eastAsia="Times New Roman"/>
          <w:szCs w:val="24"/>
        </w:rPr>
        <w:t xml:space="preserve"> τ</w:t>
      </w:r>
      <w:r>
        <w:rPr>
          <w:rFonts w:eastAsia="Times New Roman"/>
          <w:szCs w:val="24"/>
        </w:rPr>
        <w:t>ο Χ</w:t>
      </w:r>
      <w:r w:rsidRPr="00391CD7">
        <w:rPr>
          <w:rFonts w:eastAsia="Times New Roman"/>
          <w:szCs w:val="24"/>
        </w:rPr>
        <w:t>ρηματιστήριο</w:t>
      </w:r>
      <w:r>
        <w:rPr>
          <w:rFonts w:eastAsia="Times New Roman"/>
          <w:szCs w:val="24"/>
        </w:rPr>
        <w:t>,</w:t>
      </w:r>
      <w:r w:rsidRPr="00391CD7">
        <w:rPr>
          <w:rFonts w:eastAsia="Times New Roman"/>
          <w:szCs w:val="24"/>
        </w:rPr>
        <w:t xml:space="preserve"> που </w:t>
      </w:r>
      <w:r>
        <w:rPr>
          <w:rFonts w:eastAsia="Times New Roman"/>
          <w:szCs w:val="24"/>
        </w:rPr>
        <w:t xml:space="preserve">όταν </w:t>
      </w:r>
      <w:r w:rsidRPr="00391CD7">
        <w:rPr>
          <w:rFonts w:eastAsia="Times New Roman"/>
          <w:szCs w:val="24"/>
        </w:rPr>
        <w:t>ανακοινώθηκε</w:t>
      </w:r>
      <w:r>
        <w:rPr>
          <w:rFonts w:eastAsia="Times New Roman"/>
          <w:szCs w:val="24"/>
        </w:rPr>
        <w:t>, όπως θυμάστε,</w:t>
      </w:r>
      <w:r w:rsidRPr="00391CD7">
        <w:rPr>
          <w:rFonts w:eastAsia="Times New Roman"/>
          <w:szCs w:val="24"/>
        </w:rPr>
        <w:t xml:space="preserve"> το αποτέλεσμα του 2018</w:t>
      </w:r>
      <w:r>
        <w:rPr>
          <w:rFonts w:eastAsia="Times New Roman"/>
          <w:szCs w:val="24"/>
        </w:rPr>
        <w:t xml:space="preserve">, η ΔΕΗ έζησε μέρες κραχ. </w:t>
      </w:r>
    </w:p>
    <w:p w14:paraId="6338FB26" w14:textId="77777777" w:rsidR="00401C51" w:rsidRDefault="00794512">
      <w:pPr>
        <w:spacing w:line="600" w:lineRule="auto"/>
        <w:ind w:firstLine="720"/>
        <w:jc w:val="both"/>
        <w:rPr>
          <w:rFonts w:eastAsia="Times New Roman"/>
          <w:szCs w:val="24"/>
        </w:rPr>
      </w:pPr>
      <w:r>
        <w:rPr>
          <w:rFonts w:eastAsia="Times New Roman"/>
          <w:szCs w:val="24"/>
        </w:rPr>
        <w:t>Κ</w:t>
      </w:r>
      <w:r w:rsidRPr="00391CD7">
        <w:rPr>
          <w:rFonts w:eastAsia="Times New Roman"/>
          <w:szCs w:val="24"/>
        </w:rPr>
        <w:t>αι είναι πολύ λογικό</w:t>
      </w:r>
      <w:r>
        <w:rPr>
          <w:rFonts w:eastAsia="Times New Roman"/>
          <w:szCs w:val="24"/>
        </w:rPr>
        <w:t xml:space="preserve"> η </w:t>
      </w:r>
      <w:r>
        <w:rPr>
          <w:rFonts w:eastAsia="Times New Roman"/>
          <w:szCs w:val="24"/>
        </w:rPr>
        <w:t>Α</w:t>
      </w:r>
      <w:r>
        <w:rPr>
          <w:rFonts w:eastAsia="Times New Roman"/>
          <w:szCs w:val="24"/>
        </w:rPr>
        <w:t xml:space="preserve">ντιπολίτευση και ο κάθε Έλληνας </w:t>
      </w:r>
      <w:r w:rsidRPr="00391CD7">
        <w:rPr>
          <w:rFonts w:eastAsia="Times New Roman"/>
          <w:szCs w:val="24"/>
        </w:rPr>
        <w:t>να ανησυχεί για τη ΔΕΗ</w:t>
      </w:r>
      <w:r>
        <w:rPr>
          <w:rFonts w:eastAsia="Times New Roman"/>
          <w:szCs w:val="24"/>
        </w:rPr>
        <w:t>,</w:t>
      </w:r>
      <w:r w:rsidRPr="00391CD7">
        <w:rPr>
          <w:rFonts w:eastAsia="Times New Roman"/>
          <w:szCs w:val="24"/>
        </w:rPr>
        <w:t xml:space="preserve"> ιδιαίτερα όταν ο επίσημος σύμβουλο</w:t>
      </w:r>
      <w:r w:rsidRPr="00391CD7">
        <w:rPr>
          <w:rFonts w:eastAsia="Times New Roman"/>
          <w:szCs w:val="24"/>
        </w:rPr>
        <w:t>ς της ΔΕΗ</w:t>
      </w:r>
      <w:r>
        <w:rPr>
          <w:rFonts w:eastAsia="Times New Roman"/>
          <w:szCs w:val="24"/>
        </w:rPr>
        <w:t xml:space="preserve">, όπως ξέρετε, </w:t>
      </w:r>
      <w:r w:rsidRPr="00391CD7">
        <w:rPr>
          <w:rFonts w:eastAsia="Times New Roman"/>
          <w:szCs w:val="24"/>
        </w:rPr>
        <w:t xml:space="preserve">ανακοίνωσε ότι υπάρχει σοβαρή πιθανότητα χρεοκοπίας </w:t>
      </w:r>
      <w:r>
        <w:rPr>
          <w:rFonts w:eastAsia="Times New Roman"/>
          <w:szCs w:val="24"/>
        </w:rPr>
        <w:t>της. Άρα, σε αυτά</w:t>
      </w:r>
      <w:r w:rsidRPr="00391CD7">
        <w:rPr>
          <w:rFonts w:eastAsia="Times New Roman"/>
          <w:szCs w:val="24"/>
        </w:rPr>
        <w:t xml:space="preserve"> πρέπει να απαντήσετε και όχι σε δήθεν εξυπνάδες με </w:t>
      </w:r>
      <w:r>
        <w:rPr>
          <w:rFonts w:eastAsia="Times New Roman"/>
          <w:szCs w:val="24"/>
        </w:rPr>
        <w:t>ωραίο</w:t>
      </w:r>
      <w:r w:rsidRPr="00391CD7">
        <w:rPr>
          <w:rFonts w:eastAsia="Times New Roman"/>
          <w:szCs w:val="24"/>
        </w:rPr>
        <w:t xml:space="preserve"> ύφος</w:t>
      </w:r>
      <w:r>
        <w:rPr>
          <w:rFonts w:eastAsia="Times New Roman"/>
          <w:szCs w:val="24"/>
        </w:rPr>
        <w:t>.</w:t>
      </w:r>
    </w:p>
    <w:p w14:paraId="6338FB27" w14:textId="77777777" w:rsidR="00401C51" w:rsidRDefault="00794512">
      <w:pPr>
        <w:spacing w:line="600" w:lineRule="auto"/>
        <w:ind w:firstLine="720"/>
        <w:jc w:val="both"/>
        <w:rPr>
          <w:rFonts w:eastAsia="Times New Roman"/>
          <w:szCs w:val="24"/>
        </w:rPr>
      </w:pPr>
      <w:r>
        <w:rPr>
          <w:rFonts w:eastAsia="Times New Roman"/>
          <w:szCs w:val="24"/>
        </w:rPr>
        <w:t>Κ</w:t>
      </w:r>
      <w:r w:rsidRPr="00391CD7">
        <w:rPr>
          <w:rFonts w:eastAsia="Times New Roman"/>
          <w:szCs w:val="24"/>
        </w:rPr>
        <w:t xml:space="preserve">αταλαβαίνω βέβαια την αγωνία </w:t>
      </w:r>
      <w:r>
        <w:rPr>
          <w:rFonts w:eastAsia="Times New Roman"/>
          <w:szCs w:val="24"/>
        </w:rPr>
        <w:t xml:space="preserve">σας να κερδίσει ο ΣΥΡΙΖΑ </w:t>
      </w:r>
      <w:r w:rsidRPr="00391CD7">
        <w:rPr>
          <w:rFonts w:eastAsia="Times New Roman"/>
          <w:szCs w:val="24"/>
        </w:rPr>
        <w:t>τις επόμενες εκλογές</w:t>
      </w:r>
      <w:r>
        <w:rPr>
          <w:rFonts w:eastAsia="Times New Roman"/>
          <w:szCs w:val="24"/>
        </w:rPr>
        <w:t xml:space="preserve"> και σε αυτό έχετε</w:t>
      </w:r>
      <w:r w:rsidRPr="00391CD7">
        <w:rPr>
          <w:rFonts w:eastAsia="Times New Roman"/>
          <w:szCs w:val="24"/>
        </w:rPr>
        <w:t xml:space="preserve"> την πλήρη κοινοβουλευτική </w:t>
      </w:r>
      <w:r>
        <w:rPr>
          <w:rFonts w:eastAsia="Times New Roman"/>
          <w:szCs w:val="24"/>
        </w:rPr>
        <w:t xml:space="preserve">μου </w:t>
      </w:r>
      <w:r w:rsidRPr="00391CD7">
        <w:rPr>
          <w:rFonts w:eastAsia="Times New Roman"/>
          <w:szCs w:val="24"/>
        </w:rPr>
        <w:t>κατανόηση</w:t>
      </w:r>
      <w:r>
        <w:rPr>
          <w:rFonts w:eastAsia="Times New Roman"/>
          <w:szCs w:val="24"/>
        </w:rPr>
        <w:t>,</w:t>
      </w:r>
      <w:r w:rsidRPr="00391CD7">
        <w:rPr>
          <w:rFonts w:eastAsia="Times New Roman"/>
          <w:szCs w:val="24"/>
        </w:rPr>
        <w:t xml:space="preserve"> ιδ</w:t>
      </w:r>
      <w:r>
        <w:rPr>
          <w:rFonts w:eastAsia="Times New Roman"/>
          <w:szCs w:val="24"/>
        </w:rPr>
        <w:t>ιαίτερα από την ώρα που ο κ.</w:t>
      </w:r>
      <w:r w:rsidRPr="00391CD7">
        <w:rPr>
          <w:rFonts w:eastAsia="Times New Roman"/>
          <w:szCs w:val="24"/>
        </w:rPr>
        <w:t xml:space="preserve"> Τσίπρας</w:t>
      </w:r>
      <w:r>
        <w:rPr>
          <w:rFonts w:eastAsia="Times New Roman"/>
          <w:szCs w:val="24"/>
        </w:rPr>
        <w:t>,</w:t>
      </w:r>
      <w:r w:rsidRPr="00391CD7">
        <w:rPr>
          <w:rFonts w:eastAsia="Times New Roman"/>
          <w:szCs w:val="24"/>
        </w:rPr>
        <w:t xml:space="preserve"> ο αρχηγός </w:t>
      </w:r>
      <w:r>
        <w:rPr>
          <w:rFonts w:eastAsia="Times New Roman"/>
          <w:szCs w:val="24"/>
        </w:rPr>
        <w:t>σας,</w:t>
      </w:r>
      <w:r w:rsidRPr="00391CD7">
        <w:rPr>
          <w:rFonts w:eastAsia="Times New Roman"/>
          <w:szCs w:val="24"/>
        </w:rPr>
        <w:t xml:space="preserve"> έκανε δημόσια </w:t>
      </w:r>
      <w:r>
        <w:rPr>
          <w:rFonts w:eastAsia="Times New Roman"/>
          <w:szCs w:val="24"/>
        </w:rPr>
        <w:t>πια</w:t>
      </w:r>
      <w:r w:rsidRPr="00391CD7">
        <w:rPr>
          <w:rFonts w:eastAsia="Times New Roman"/>
          <w:szCs w:val="24"/>
        </w:rPr>
        <w:t xml:space="preserve"> εκ</w:t>
      </w:r>
      <w:r>
        <w:rPr>
          <w:rFonts w:eastAsia="Times New Roman"/>
          <w:szCs w:val="24"/>
        </w:rPr>
        <w:t>πε</w:t>
      </w:r>
      <w:r w:rsidRPr="00391CD7">
        <w:rPr>
          <w:rFonts w:eastAsia="Times New Roman"/>
          <w:szCs w:val="24"/>
        </w:rPr>
        <w:t xml:space="preserve">φρασμένη την προτίμησή του για το </w:t>
      </w:r>
      <w:r>
        <w:rPr>
          <w:rFonts w:eastAsia="Times New Roman"/>
          <w:szCs w:val="24"/>
        </w:rPr>
        <w:t>Ν</w:t>
      </w:r>
      <w:r w:rsidRPr="00391CD7">
        <w:rPr>
          <w:rFonts w:eastAsia="Times New Roman"/>
          <w:szCs w:val="24"/>
        </w:rPr>
        <w:t>ομό Χανίων</w:t>
      </w:r>
      <w:r>
        <w:rPr>
          <w:rFonts w:eastAsia="Times New Roman"/>
          <w:szCs w:val="24"/>
        </w:rPr>
        <w:t xml:space="preserve">. Και </w:t>
      </w:r>
      <w:r w:rsidRPr="001117BD">
        <w:rPr>
          <w:rFonts w:eastAsia="Times New Roman"/>
          <w:szCs w:val="24"/>
        </w:rPr>
        <w:t>είναι</w:t>
      </w:r>
      <w:r>
        <w:rPr>
          <w:rFonts w:eastAsia="Times New Roman"/>
          <w:szCs w:val="24"/>
        </w:rPr>
        <w:t xml:space="preserve"> ο κ.</w:t>
      </w:r>
      <w:r w:rsidRPr="00391CD7">
        <w:rPr>
          <w:rFonts w:eastAsia="Times New Roman"/>
          <w:szCs w:val="24"/>
        </w:rPr>
        <w:t xml:space="preserve"> Παύλος Πολάκης</w:t>
      </w:r>
      <w:r>
        <w:rPr>
          <w:rFonts w:eastAsia="Times New Roman"/>
          <w:szCs w:val="24"/>
        </w:rPr>
        <w:t>!</w:t>
      </w:r>
      <w:r>
        <w:rPr>
          <w:rFonts w:eastAsia="Times New Roman"/>
          <w:szCs w:val="24"/>
        </w:rPr>
        <w:t xml:space="preserve"> </w:t>
      </w:r>
    </w:p>
    <w:p w14:paraId="6338FB28" w14:textId="77777777" w:rsidR="00401C51" w:rsidRDefault="00794512">
      <w:pPr>
        <w:spacing w:line="600" w:lineRule="auto"/>
        <w:ind w:firstLine="720"/>
        <w:jc w:val="both"/>
        <w:rPr>
          <w:rFonts w:eastAsia="Times New Roman"/>
          <w:szCs w:val="24"/>
        </w:rPr>
      </w:pPr>
      <w:r>
        <w:rPr>
          <w:rFonts w:eastAsia="Times New Roman"/>
          <w:szCs w:val="24"/>
        </w:rPr>
        <w:t xml:space="preserve">Κι αντιλαμβάνομαι ότι άμα χάσετε </w:t>
      </w:r>
      <w:r w:rsidRPr="00391CD7">
        <w:rPr>
          <w:rFonts w:eastAsia="Times New Roman"/>
          <w:szCs w:val="24"/>
        </w:rPr>
        <w:t>τις εκλογές</w:t>
      </w:r>
      <w:r>
        <w:rPr>
          <w:rFonts w:eastAsia="Times New Roman"/>
          <w:szCs w:val="24"/>
        </w:rPr>
        <w:t>,</w:t>
      </w:r>
      <w:r w:rsidRPr="00391CD7">
        <w:rPr>
          <w:rFonts w:eastAsia="Times New Roman"/>
          <w:szCs w:val="24"/>
        </w:rPr>
        <w:t xml:space="preserve"> στα Χανιά </w:t>
      </w:r>
      <w:r>
        <w:rPr>
          <w:rFonts w:eastAsia="Times New Roman"/>
          <w:szCs w:val="24"/>
        </w:rPr>
        <w:t>θα</w:t>
      </w:r>
      <w:r>
        <w:rPr>
          <w:rFonts w:eastAsia="Times New Roman"/>
          <w:szCs w:val="24"/>
        </w:rPr>
        <w:t xml:space="preserve"> βγάλ</w:t>
      </w:r>
      <w:r>
        <w:rPr>
          <w:rFonts w:eastAsia="Times New Roman"/>
          <w:szCs w:val="24"/>
        </w:rPr>
        <w:t>ε</w:t>
      </w:r>
      <w:r>
        <w:rPr>
          <w:rFonts w:eastAsia="Times New Roman"/>
          <w:szCs w:val="24"/>
        </w:rPr>
        <w:t>τε έναν Β</w:t>
      </w:r>
      <w:r w:rsidRPr="00391CD7">
        <w:rPr>
          <w:rFonts w:eastAsia="Times New Roman"/>
          <w:szCs w:val="24"/>
        </w:rPr>
        <w:t>ουλευτή</w:t>
      </w:r>
      <w:r>
        <w:rPr>
          <w:rFonts w:eastAsia="Times New Roman"/>
          <w:szCs w:val="24"/>
        </w:rPr>
        <w:t>. Και ο Τσίπρας ψηφίζει Πολάκη και όχι Σταθάκη!</w:t>
      </w:r>
      <w:r w:rsidRPr="001117BD">
        <w:rPr>
          <w:rFonts w:eastAsia="Times New Roman"/>
          <w:szCs w:val="24"/>
        </w:rPr>
        <w:t xml:space="preserve"> </w:t>
      </w:r>
      <w:r>
        <w:rPr>
          <w:rFonts w:eastAsia="Times New Roman"/>
          <w:szCs w:val="24"/>
        </w:rPr>
        <w:t>Κ</w:t>
      </w:r>
      <w:r w:rsidRPr="00391CD7">
        <w:rPr>
          <w:rFonts w:eastAsia="Times New Roman"/>
          <w:szCs w:val="24"/>
        </w:rPr>
        <w:t xml:space="preserve">αι </w:t>
      </w:r>
      <w:r>
        <w:rPr>
          <w:rFonts w:eastAsia="Times New Roman"/>
          <w:szCs w:val="24"/>
        </w:rPr>
        <w:t xml:space="preserve">αυτό σας κάνει πιο δύσκολο το πράγμα. Το καταλαβαίνω. Έχετε την </w:t>
      </w:r>
      <w:r w:rsidRPr="00391CD7">
        <w:rPr>
          <w:rFonts w:eastAsia="Times New Roman"/>
          <w:szCs w:val="24"/>
        </w:rPr>
        <w:t xml:space="preserve">κατανόησή </w:t>
      </w:r>
      <w:r>
        <w:rPr>
          <w:rFonts w:eastAsia="Times New Roman"/>
          <w:szCs w:val="24"/>
        </w:rPr>
        <w:t>μας.</w:t>
      </w:r>
      <w:r w:rsidRPr="00391CD7">
        <w:rPr>
          <w:rFonts w:eastAsia="Times New Roman"/>
          <w:szCs w:val="24"/>
        </w:rPr>
        <w:t xml:space="preserve"> </w:t>
      </w:r>
    </w:p>
    <w:p w14:paraId="6338FB29" w14:textId="77777777" w:rsidR="00401C51" w:rsidRDefault="00794512">
      <w:pPr>
        <w:spacing w:line="600" w:lineRule="auto"/>
        <w:ind w:firstLine="720"/>
        <w:jc w:val="both"/>
        <w:rPr>
          <w:rFonts w:eastAsia="Times New Roman"/>
          <w:szCs w:val="24"/>
        </w:rPr>
      </w:pPr>
      <w:r>
        <w:rPr>
          <w:rFonts w:eastAsia="Times New Roman"/>
          <w:szCs w:val="24"/>
        </w:rPr>
        <w:t>Πάμε, όμως, λίγο τώρα στα συγκεκριμένα.</w:t>
      </w:r>
    </w:p>
    <w:p w14:paraId="6338FB2A" w14:textId="77777777" w:rsidR="00401C51" w:rsidRDefault="00794512">
      <w:pPr>
        <w:spacing w:line="600" w:lineRule="auto"/>
        <w:ind w:firstLine="720"/>
        <w:jc w:val="both"/>
        <w:rPr>
          <w:rFonts w:eastAsia="Times New Roman"/>
          <w:szCs w:val="24"/>
        </w:rPr>
      </w:pPr>
      <w:r>
        <w:rPr>
          <w:rFonts w:eastAsia="Times New Roman"/>
          <w:szCs w:val="24"/>
        </w:rPr>
        <w:t xml:space="preserve">Ξέρετε, </w:t>
      </w:r>
      <w:r w:rsidRPr="006B7B7F">
        <w:rPr>
          <w:rFonts w:eastAsia="Times New Roman"/>
          <w:bCs/>
        </w:rPr>
        <w:t>κυρίες και κύριοι συνάδελφοι,</w:t>
      </w:r>
      <w:r>
        <w:rPr>
          <w:rFonts w:eastAsia="Times New Roman"/>
          <w:szCs w:val="24"/>
        </w:rPr>
        <w:t xml:space="preserve"> εγώ σας κατηγορώ για υπο</w:t>
      </w:r>
      <w:r>
        <w:rPr>
          <w:rFonts w:eastAsia="Times New Roman"/>
          <w:szCs w:val="24"/>
        </w:rPr>
        <w:t>κρισία. Μ</w:t>
      </w:r>
      <w:r w:rsidRPr="00391CD7">
        <w:rPr>
          <w:rFonts w:eastAsia="Times New Roman"/>
          <w:szCs w:val="24"/>
        </w:rPr>
        <w:t>ιλάμε</w:t>
      </w:r>
      <w:r>
        <w:rPr>
          <w:rFonts w:eastAsia="Times New Roman"/>
          <w:szCs w:val="24"/>
        </w:rPr>
        <w:t xml:space="preserve"> για το ύφος του κ.</w:t>
      </w:r>
      <w:r w:rsidRPr="00391CD7">
        <w:rPr>
          <w:rFonts w:eastAsia="Times New Roman"/>
          <w:szCs w:val="24"/>
        </w:rPr>
        <w:t xml:space="preserve"> Πολάκη</w:t>
      </w:r>
      <w:r>
        <w:rPr>
          <w:rFonts w:eastAsia="Times New Roman"/>
          <w:szCs w:val="24"/>
        </w:rPr>
        <w:t xml:space="preserve">. Άκουσα τον κ. </w:t>
      </w:r>
      <w:r w:rsidRPr="00391CD7">
        <w:rPr>
          <w:rFonts w:eastAsia="Times New Roman"/>
          <w:szCs w:val="24"/>
        </w:rPr>
        <w:t>Σταθάκη εδώ</w:t>
      </w:r>
      <w:r>
        <w:rPr>
          <w:rFonts w:eastAsia="Times New Roman"/>
          <w:szCs w:val="24"/>
        </w:rPr>
        <w:t>,</w:t>
      </w:r>
      <w:r w:rsidRPr="00391CD7">
        <w:rPr>
          <w:rFonts w:eastAsia="Times New Roman"/>
          <w:szCs w:val="24"/>
        </w:rPr>
        <w:t xml:space="preserve"> αξιοπρεπέστατος άνθρωπος</w:t>
      </w:r>
      <w:r>
        <w:rPr>
          <w:rFonts w:eastAsia="Times New Roman"/>
          <w:szCs w:val="24"/>
        </w:rPr>
        <w:t>,</w:t>
      </w:r>
      <w:r w:rsidRPr="00391CD7">
        <w:rPr>
          <w:rFonts w:eastAsia="Times New Roman"/>
          <w:szCs w:val="24"/>
        </w:rPr>
        <w:t xml:space="preserve"> να λέει ότι δεν πρέπει ο κιτρινισμός να μπαίνει σε </w:t>
      </w:r>
      <w:r>
        <w:rPr>
          <w:rFonts w:eastAsia="Times New Roman"/>
          <w:szCs w:val="24"/>
        </w:rPr>
        <w:t>αυτή την Α</w:t>
      </w:r>
      <w:r w:rsidRPr="00391CD7">
        <w:rPr>
          <w:rFonts w:eastAsia="Times New Roman"/>
          <w:szCs w:val="24"/>
        </w:rPr>
        <w:t>ίθουσα και τα λοιπά και τα λοιπά</w:t>
      </w:r>
      <w:r>
        <w:rPr>
          <w:rFonts w:eastAsia="Times New Roman"/>
          <w:szCs w:val="24"/>
        </w:rPr>
        <w:t>. Μ</w:t>
      </w:r>
      <w:r w:rsidRPr="00391CD7">
        <w:rPr>
          <w:rFonts w:eastAsia="Times New Roman"/>
          <w:szCs w:val="24"/>
        </w:rPr>
        <w:t>άλιστα</w:t>
      </w:r>
      <w:r>
        <w:rPr>
          <w:rFonts w:eastAsia="Times New Roman"/>
          <w:szCs w:val="24"/>
        </w:rPr>
        <w:t xml:space="preserve">! </w:t>
      </w:r>
    </w:p>
    <w:p w14:paraId="6338FB2B" w14:textId="77777777" w:rsidR="00401C51" w:rsidRDefault="00794512">
      <w:pPr>
        <w:spacing w:line="600" w:lineRule="auto"/>
        <w:ind w:firstLine="720"/>
        <w:jc w:val="both"/>
        <w:rPr>
          <w:rFonts w:eastAsia="Times New Roman"/>
          <w:szCs w:val="24"/>
        </w:rPr>
      </w:pPr>
      <w:r>
        <w:rPr>
          <w:rFonts w:eastAsia="Times New Roman"/>
          <w:szCs w:val="24"/>
        </w:rPr>
        <w:t>Δεν ήσασταν σε αυτή την Α</w:t>
      </w:r>
      <w:r w:rsidRPr="00391CD7">
        <w:rPr>
          <w:rFonts w:eastAsia="Times New Roman"/>
          <w:szCs w:val="24"/>
        </w:rPr>
        <w:t xml:space="preserve">ίθουσα όταν </w:t>
      </w:r>
      <w:r>
        <w:rPr>
          <w:rFonts w:eastAsia="Times New Roman"/>
          <w:szCs w:val="24"/>
        </w:rPr>
        <w:t xml:space="preserve">ο κ. Πολάκης </w:t>
      </w:r>
      <w:r w:rsidRPr="00391CD7">
        <w:rPr>
          <w:rFonts w:eastAsia="Times New Roman"/>
          <w:szCs w:val="24"/>
        </w:rPr>
        <w:t>κατηγό</w:t>
      </w:r>
      <w:r w:rsidRPr="00391CD7">
        <w:rPr>
          <w:rFonts w:eastAsia="Times New Roman"/>
          <w:szCs w:val="24"/>
        </w:rPr>
        <w:t xml:space="preserve">ρησε τη σύζυγό μου </w:t>
      </w:r>
      <w:r>
        <w:rPr>
          <w:rFonts w:eastAsia="Times New Roman"/>
          <w:szCs w:val="24"/>
        </w:rPr>
        <w:t xml:space="preserve">ότι έκανε ρουσφέτια στο ΚΕΕΛΠΝΟ; Ναι ή όχι; Δεν κάνατε </w:t>
      </w:r>
      <w:r w:rsidRPr="00391CD7">
        <w:rPr>
          <w:rFonts w:eastAsia="Times New Roman"/>
          <w:szCs w:val="24"/>
        </w:rPr>
        <w:t>εξεταστική επιτροπή</w:t>
      </w:r>
      <w:r>
        <w:rPr>
          <w:rFonts w:eastAsia="Times New Roman"/>
          <w:szCs w:val="24"/>
        </w:rPr>
        <w:t xml:space="preserve"> για να βρείτε αν η </w:t>
      </w:r>
      <w:r w:rsidRPr="00391CD7">
        <w:rPr>
          <w:rFonts w:eastAsia="Times New Roman"/>
          <w:szCs w:val="24"/>
        </w:rPr>
        <w:t>σύζυγό</w:t>
      </w:r>
      <w:r>
        <w:rPr>
          <w:rFonts w:eastAsia="Times New Roman"/>
          <w:szCs w:val="24"/>
        </w:rPr>
        <w:t>ς</w:t>
      </w:r>
      <w:r w:rsidRPr="00391CD7">
        <w:rPr>
          <w:rFonts w:eastAsia="Times New Roman"/>
          <w:szCs w:val="24"/>
        </w:rPr>
        <w:t xml:space="preserve"> μου </w:t>
      </w:r>
      <w:r>
        <w:rPr>
          <w:rFonts w:eastAsia="Times New Roman"/>
          <w:szCs w:val="24"/>
        </w:rPr>
        <w:t>έκανε ρουσφέτια στο ΚΕΕΛΠΝΟ; Βρήκατε κανένα στοιχείο για τη σύζυγό μου; Την κάλεσε κανείς εισαγγελέας; Βρέθηκε κανένα ραβασάκι της,</w:t>
      </w:r>
      <w:r>
        <w:rPr>
          <w:rFonts w:eastAsia="Times New Roman"/>
          <w:szCs w:val="24"/>
        </w:rPr>
        <w:t xml:space="preserve"> σαν και αυτά που έλεγε ο κ. Πολάκης; </w:t>
      </w:r>
    </w:p>
    <w:p w14:paraId="6338FB2C" w14:textId="77777777" w:rsidR="00401C51" w:rsidRDefault="00794512">
      <w:pPr>
        <w:spacing w:line="600" w:lineRule="auto"/>
        <w:ind w:firstLine="720"/>
        <w:jc w:val="both"/>
        <w:rPr>
          <w:rFonts w:eastAsia="Times New Roman"/>
          <w:szCs w:val="24"/>
        </w:rPr>
      </w:pPr>
      <w:r>
        <w:rPr>
          <w:rFonts w:eastAsia="Times New Roman"/>
          <w:szCs w:val="24"/>
        </w:rPr>
        <w:t xml:space="preserve">Ποια </w:t>
      </w:r>
      <w:r w:rsidRPr="0075604A">
        <w:rPr>
          <w:rFonts w:eastAsia="Times New Roman"/>
          <w:szCs w:val="24"/>
        </w:rPr>
        <w:t>είναι</w:t>
      </w:r>
      <w:r>
        <w:rPr>
          <w:rFonts w:eastAsia="Times New Roman"/>
          <w:szCs w:val="24"/>
        </w:rPr>
        <w:t xml:space="preserve"> η αλήθεια που την έμαθα κι εγώ εκ των υστέρων; Η υπεύθυνη προσλήψεων τότε του ΕΚΕΠΥ λεγόταν Μανωλίδου και την συνάντησα σε μια εκδήλωση και μου είπε: «Κύριε Γεωργιάδη, </w:t>
      </w:r>
      <w:r w:rsidRPr="0075604A">
        <w:rPr>
          <w:rFonts w:eastAsia="Times New Roman"/>
          <w:bCs/>
        </w:rPr>
        <w:t>κύριε Υπουργέ,</w:t>
      </w:r>
      <w:r>
        <w:rPr>
          <w:rFonts w:eastAsia="Times New Roman"/>
          <w:szCs w:val="24"/>
        </w:rPr>
        <w:t xml:space="preserve"> είμαι η κ. Μανωλίδου και ήμουν στο ΕΚΕΠΥ και έκανα τις προσλήψεις».</w:t>
      </w:r>
    </w:p>
    <w:p w14:paraId="6338FB2D" w14:textId="77777777" w:rsidR="00401C51" w:rsidRDefault="00794512">
      <w:pPr>
        <w:spacing w:line="600" w:lineRule="auto"/>
        <w:ind w:firstLine="720"/>
        <w:jc w:val="both"/>
        <w:rPr>
          <w:rFonts w:eastAsia="Times New Roman"/>
          <w:szCs w:val="24"/>
        </w:rPr>
      </w:pPr>
      <w:r>
        <w:rPr>
          <w:rFonts w:eastAsia="Times New Roman"/>
          <w:szCs w:val="24"/>
        </w:rPr>
        <w:t>Αντέδρασε κανένας σας εδώ στη</w:t>
      </w:r>
      <w:r w:rsidRPr="00391CD7">
        <w:rPr>
          <w:rFonts w:eastAsia="Times New Roman"/>
          <w:szCs w:val="24"/>
        </w:rPr>
        <w:t xml:space="preserve"> </w:t>
      </w:r>
      <w:r>
        <w:rPr>
          <w:rFonts w:eastAsia="Times New Roman"/>
          <w:szCs w:val="24"/>
        </w:rPr>
        <w:t xml:space="preserve">χυδαιότητα του κ. Πολάκη κατά της </w:t>
      </w:r>
      <w:r w:rsidRPr="00391CD7">
        <w:rPr>
          <w:rFonts w:eastAsia="Times New Roman"/>
          <w:szCs w:val="24"/>
        </w:rPr>
        <w:t>οικογένειάς μου</w:t>
      </w:r>
      <w:r>
        <w:rPr>
          <w:rFonts w:eastAsia="Times New Roman"/>
          <w:szCs w:val="24"/>
        </w:rPr>
        <w:t>;</w:t>
      </w:r>
      <w:r w:rsidRPr="00391CD7">
        <w:rPr>
          <w:rFonts w:eastAsia="Times New Roman"/>
          <w:szCs w:val="24"/>
        </w:rPr>
        <w:t xml:space="preserve"> Με ποιο ηθικό κύρος </w:t>
      </w:r>
      <w:r>
        <w:rPr>
          <w:rFonts w:eastAsia="Times New Roman"/>
          <w:szCs w:val="24"/>
        </w:rPr>
        <w:t xml:space="preserve">τώρα μιλάτε για κιτρινισμό, κύριε Σταθάκη; Όταν δέχεστε </w:t>
      </w:r>
      <w:r w:rsidRPr="00391CD7">
        <w:rPr>
          <w:rFonts w:eastAsia="Times New Roman"/>
          <w:szCs w:val="24"/>
        </w:rPr>
        <w:t xml:space="preserve">τον κιτρινισμό στο κόμμα </w:t>
      </w:r>
      <w:r>
        <w:rPr>
          <w:rFonts w:eastAsia="Times New Roman"/>
          <w:szCs w:val="24"/>
        </w:rPr>
        <w:t>σας,</w:t>
      </w:r>
      <w:r w:rsidRPr="00391CD7">
        <w:rPr>
          <w:rFonts w:eastAsia="Times New Roman"/>
          <w:szCs w:val="24"/>
        </w:rPr>
        <w:t xml:space="preserve"> </w:t>
      </w:r>
      <w:r w:rsidRPr="00391CD7">
        <w:rPr>
          <w:rFonts w:eastAsia="Times New Roman"/>
          <w:szCs w:val="24"/>
        </w:rPr>
        <w:t xml:space="preserve">θα </w:t>
      </w:r>
      <w:r>
        <w:rPr>
          <w:rFonts w:eastAsia="Times New Roman"/>
          <w:szCs w:val="24"/>
        </w:rPr>
        <w:t>έρθετε</w:t>
      </w:r>
      <w:r w:rsidRPr="00391CD7">
        <w:rPr>
          <w:rFonts w:eastAsia="Times New Roman"/>
          <w:szCs w:val="24"/>
        </w:rPr>
        <w:t xml:space="preserve"> εδώ</w:t>
      </w:r>
      <w:r>
        <w:rPr>
          <w:rFonts w:eastAsia="Times New Roman"/>
          <w:szCs w:val="24"/>
        </w:rPr>
        <w:t xml:space="preserve"> και θα μας κάνετε υποδείξεις περί κιτρινισμού; </w:t>
      </w:r>
    </w:p>
    <w:p w14:paraId="6338FB2E" w14:textId="77777777" w:rsidR="00401C51" w:rsidRDefault="00794512">
      <w:pPr>
        <w:spacing w:line="600" w:lineRule="auto"/>
        <w:ind w:firstLine="720"/>
        <w:jc w:val="both"/>
        <w:rPr>
          <w:rFonts w:eastAsia="Times New Roman"/>
          <w:szCs w:val="24"/>
        </w:rPr>
      </w:pPr>
      <w:r>
        <w:rPr>
          <w:rFonts w:eastAsia="Times New Roman"/>
          <w:szCs w:val="24"/>
        </w:rPr>
        <w:t xml:space="preserve">Όταν του έκανα μήνυση που είπε ότι έχω </w:t>
      </w:r>
      <w:r>
        <w:rPr>
          <w:rFonts w:eastAsia="Times New Roman"/>
          <w:szCs w:val="24"/>
          <w:lang w:val="en-US"/>
        </w:rPr>
        <w:t>offshore</w:t>
      </w:r>
      <w:r>
        <w:rPr>
          <w:rFonts w:eastAsia="Times New Roman"/>
          <w:szCs w:val="24"/>
        </w:rPr>
        <w:t xml:space="preserve"> στην Κύπρο και </w:t>
      </w:r>
      <w:r w:rsidRPr="00391CD7">
        <w:rPr>
          <w:rFonts w:eastAsia="Times New Roman"/>
          <w:szCs w:val="24"/>
        </w:rPr>
        <w:t>κρύβω τα λεφτά</w:t>
      </w:r>
      <w:r>
        <w:rPr>
          <w:rFonts w:eastAsia="Times New Roman"/>
          <w:szCs w:val="24"/>
        </w:rPr>
        <w:t>, και ήρθε εδώ η μήνυση από τον</w:t>
      </w:r>
      <w:r w:rsidRPr="00391CD7">
        <w:rPr>
          <w:rFonts w:eastAsia="Times New Roman"/>
          <w:szCs w:val="24"/>
        </w:rPr>
        <w:t xml:space="preserve"> </w:t>
      </w:r>
      <w:r>
        <w:rPr>
          <w:rFonts w:eastAsia="Times New Roman"/>
          <w:szCs w:val="24"/>
        </w:rPr>
        <w:t>ε</w:t>
      </w:r>
      <w:r w:rsidRPr="00391CD7">
        <w:rPr>
          <w:rFonts w:eastAsia="Times New Roman"/>
          <w:szCs w:val="24"/>
        </w:rPr>
        <w:t xml:space="preserve">ισαγγελέα για να τον πάω </w:t>
      </w:r>
      <w:r>
        <w:rPr>
          <w:rFonts w:eastAsia="Times New Roman"/>
          <w:szCs w:val="24"/>
        </w:rPr>
        <w:t xml:space="preserve">στα δικαστήρια και να υπερασπιστώ </w:t>
      </w:r>
      <w:r w:rsidRPr="00391CD7">
        <w:rPr>
          <w:rFonts w:eastAsia="Times New Roman"/>
          <w:szCs w:val="24"/>
        </w:rPr>
        <w:t xml:space="preserve">την τιμή και την υπόληψή </w:t>
      </w:r>
      <w:r w:rsidRPr="00391CD7">
        <w:rPr>
          <w:rFonts w:eastAsia="Times New Roman"/>
          <w:szCs w:val="24"/>
        </w:rPr>
        <w:t>μου</w:t>
      </w:r>
      <w:r>
        <w:rPr>
          <w:rFonts w:eastAsia="Times New Roman"/>
          <w:szCs w:val="24"/>
        </w:rPr>
        <w:t xml:space="preserve">, δεν ψηφίσατε όλοι μαζί </w:t>
      </w:r>
      <w:r w:rsidRPr="00391CD7">
        <w:rPr>
          <w:rFonts w:eastAsia="Times New Roman"/>
          <w:szCs w:val="24"/>
        </w:rPr>
        <w:t>να μην αρθεί η ασυλία του</w:t>
      </w:r>
      <w:r>
        <w:rPr>
          <w:rFonts w:eastAsia="Times New Roman"/>
          <w:szCs w:val="24"/>
        </w:rPr>
        <w:t>, κύριε Σταθάκη; Κ</w:t>
      </w:r>
      <w:r w:rsidRPr="00391CD7">
        <w:rPr>
          <w:rFonts w:eastAsia="Times New Roman"/>
          <w:szCs w:val="24"/>
        </w:rPr>
        <w:t xml:space="preserve">αι θα μου μιλήσετε </w:t>
      </w:r>
      <w:r>
        <w:rPr>
          <w:rFonts w:eastAsia="Times New Roman"/>
          <w:szCs w:val="24"/>
        </w:rPr>
        <w:t xml:space="preserve">εσείς για κιτρινισμό; Είστε υποκριτής και ψεύτης! </w:t>
      </w:r>
      <w:r w:rsidRPr="0075604A">
        <w:rPr>
          <w:rFonts w:eastAsia="Times New Roman"/>
          <w:szCs w:val="24"/>
        </w:rPr>
        <w:t>Γιατί</w:t>
      </w:r>
      <w:r>
        <w:rPr>
          <w:rFonts w:eastAsia="Times New Roman"/>
          <w:szCs w:val="24"/>
        </w:rPr>
        <w:t xml:space="preserve"> προς χάριν του προσωπικού σας</w:t>
      </w:r>
      <w:r w:rsidRPr="00391CD7">
        <w:rPr>
          <w:rFonts w:eastAsia="Times New Roman"/>
          <w:szCs w:val="24"/>
        </w:rPr>
        <w:t xml:space="preserve"> πολιτικού συμφέροντος </w:t>
      </w:r>
      <w:r>
        <w:rPr>
          <w:rFonts w:eastAsia="Times New Roman"/>
          <w:szCs w:val="24"/>
        </w:rPr>
        <w:t>καλύπτετε κ</w:t>
      </w:r>
      <w:r w:rsidRPr="00391CD7">
        <w:rPr>
          <w:rFonts w:eastAsia="Times New Roman"/>
          <w:szCs w:val="24"/>
        </w:rPr>
        <w:t>άθε είδους κιτρινισμό</w:t>
      </w:r>
      <w:r>
        <w:rPr>
          <w:rFonts w:eastAsia="Times New Roman"/>
          <w:szCs w:val="24"/>
        </w:rPr>
        <w:t>.</w:t>
      </w:r>
      <w:r w:rsidRPr="00391CD7">
        <w:rPr>
          <w:rFonts w:eastAsia="Times New Roman"/>
          <w:szCs w:val="24"/>
        </w:rPr>
        <w:t xml:space="preserve"> </w:t>
      </w:r>
    </w:p>
    <w:p w14:paraId="6338FB2F" w14:textId="77777777" w:rsidR="00401C51" w:rsidRDefault="00794512">
      <w:pPr>
        <w:spacing w:line="600" w:lineRule="auto"/>
        <w:ind w:firstLine="720"/>
        <w:jc w:val="both"/>
        <w:rPr>
          <w:rFonts w:eastAsia="Times New Roman"/>
          <w:szCs w:val="24"/>
        </w:rPr>
      </w:pPr>
      <w:r>
        <w:rPr>
          <w:rFonts w:eastAsia="Times New Roman"/>
          <w:szCs w:val="24"/>
        </w:rPr>
        <w:t>Πάμε, όμως, λίγο στα συ</w:t>
      </w:r>
      <w:r>
        <w:rPr>
          <w:rFonts w:eastAsia="Times New Roman"/>
          <w:szCs w:val="24"/>
        </w:rPr>
        <w:t>γκεκριμένα. Χθες ο κ. Τσίπρας έκανε</w:t>
      </w:r>
      <w:r w:rsidRPr="00391CD7">
        <w:rPr>
          <w:rFonts w:eastAsia="Times New Roman"/>
          <w:szCs w:val="24"/>
        </w:rPr>
        <w:t xml:space="preserve"> ένα χυδαίο</w:t>
      </w:r>
      <w:r>
        <w:rPr>
          <w:rFonts w:eastAsia="Times New Roman"/>
          <w:szCs w:val="24"/>
        </w:rPr>
        <w:t xml:space="preserve"> σόου από αυτά που συνηθίζει. Ο</w:t>
      </w:r>
      <w:r w:rsidRPr="00391CD7">
        <w:rPr>
          <w:rFonts w:eastAsia="Times New Roman"/>
          <w:szCs w:val="24"/>
        </w:rPr>
        <w:t xml:space="preserve"> </w:t>
      </w:r>
      <w:r>
        <w:rPr>
          <w:rFonts w:eastAsia="Times New Roman"/>
          <w:szCs w:val="24"/>
        </w:rPr>
        <w:t xml:space="preserve">κ. </w:t>
      </w:r>
      <w:r w:rsidRPr="00391CD7">
        <w:rPr>
          <w:rFonts w:eastAsia="Times New Roman"/>
          <w:szCs w:val="24"/>
        </w:rPr>
        <w:t xml:space="preserve">Τσίπρας </w:t>
      </w:r>
      <w:r>
        <w:rPr>
          <w:rFonts w:eastAsia="Times New Roman"/>
          <w:szCs w:val="24"/>
        </w:rPr>
        <w:t>αντιλαμβάν</w:t>
      </w:r>
      <w:r>
        <w:rPr>
          <w:rFonts w:eastAsia="Times New Roman"/>
          <w:szCs w:val="24"/>
        </w:rPr>
        <w:t>ομ</w:t>
      </w:r>
      <w:r>
        <w:rPr>
          <w:rFonts w:eastAsia="Times New Roman"/>
          <w:szCs w:val="24"/>
        </w:rPr>
        <w:t xml:space="preserve">αι ότι έχει βρεθεί σε μια πάρα </w:t>
      </w:r>
      <w:r w:rsidRPr="00391CD7">
        <w:rPr>
          <w:rFonts w:eastAsia="Times New Roman"/>
          <w:szCs w:val="24"/>
        </w:rPr>
        <w:t>πολύ δύσκολη θέση</w:t>
      </w:r>
      <w:r>
        <w:rPr>
          <w:rFonts w:eastAsia="Times New Roman"/>
          <w:szCs w:val="24"/>
        </w:rPr>
        <w:t xml:space="preserve">. Ονομάζετε, </w:t>
      </w:r>
      <w:r w:rsidRPr="00BE2B1E">
        <w:rPr>
          <w:rFonts w:eastAsia="Times New Roman"/>
          <w:bCs/>
        </w:rPr>
        <w:t>κύριε Πρόεδρε,</w:t>
      </w:r>
      <w:r>
        <w:rPr>
          <w:rFonts w:eastAsia="Times New Roman"/>
          <w:szCs w:val="24"/>
        </w:rPr>
        <w:t xml:space="preserve"> ως</w:t>
      </w:r>
      <w:r w:rsidRPr="00391CD7">
        <w:rPr>
          <w:rFonts w:eastAsia="Times New Roman"/>
          <w:szCs w:val="24"/>
        </w:rPr>
        <w:t xml:space="preserve"> κιτρινισμό τη συζήτηση για τ</w:t>
      </w:r>
      <w:r>
        <w:rPr>
          <w:rFonts w:eastAsia="Times New Roman"/>
          <w:szCs w:val="24"/>
        </w:rPr>
        <w:t>ο κότερο της κ.</w:t>
      </w:r>
      <w:r w:rsidRPr="00391CD7">
        <w:rPr>
          <w:rFonts w:eastAsia="Times New Roman"/>
          <w:szCs w:val="24"/>
        </w:rPr>
        <w:t xml:space="preserve"> Παναγόπουλου</w:t>
      </w:r>
      <w:r>
        <w:rPr>
          <w:rFonts w:eastAsia="Times New Roman"/>
          <w:szCs w:val="24"/>
        </w:rPr>
        <w:t>.</w:t>
      </w:r>
      <w:r w:rsidRPr="00391CD7">
        <w:rPr>
          <w:rFonts w:eastAsia="Times New Roman"/>
          <w:szCs w:val="24"/>
        </w:rPr>
        <w:t xml:space="preserve"> Μάλιστα</w:t>
      </w:r>
      <w:r>
        <w:rPr>
          <w:rFonts w:eastAsia="Times New Roman"/>
          <w:szCs w:val="24"/>
        </w:rPr>
        <w:t xml:space="preserve">. </w:t>
      </w:r>
    </w:p>
    <w:p w14:paraId="6338FB30" w14:textId="77777777" w:rsidR="00401C51" w:rsidRDefault="00794512">
      <w:pPr>
        <w:spacing w:line="600" w:lineRule="auto"/>
        <w:ind w:firstLine="720"/>
        <w:jc w:val="both"/>
        <w:rPr>
          <w:rFonts w:eastAsia="Times New Roman"/>
          <w:szCs w:val="24"/>
        </w:rPr>
      </w:pPr>
      <w:r>
        <w:rPr>
          <w:rFonts w:eastAsia="Times New Roman"/>
          <w:szCs w:val="24"/>
        </w:rPr>
        <w:t>Και άκου</w:t>
      </w:r>
      <w:r>
        <w:rPr>
          <w:rFonts w:eastAsia="Times New Roman"/>
          <w:szCs w:val="24"/>
        </w:rPr>
        <w:t>σα και τον κ. Βίτσα να</w:t>
      </w:r>
      <w:r w:rsidRPr="00391CD7">
        <w:rPr>
          <w:rFonts w:eastAsia="Times New Roman"/>
          <w:szCs w:val="24"/>
        </w:rPr>
        <w:t xml:space="preserve"> κατηγορεί τον Κωστή Χατζηδάκη ότι </w:t>
      </w:r>
      <w:r>
        <w:rPr>
          <w:rFonts w:eastAsia="Times New Roman"/>
          <w:szCs w:val="24"/>
        </w:rPr>
        <w:t>«</w:t>
      </w:r>
      <w:r w:rsidRPr="00391CD7">
        <w:rPr>
          <w:rFonts w:eastAsia="Times New Roman"/>
          <w:szCs w:val="24"/>
        </w:rPr>
        <w:t xml:space="preserve">είναι </w:t>
      </w:r>
      <w:r>
        <w:rPr>
          <w:rFonts w:eastAsia="Times New Roman"/>
          <w:szCs w:val="24"/>
        </w:rPr>
        <w:t xml:space="preserve">δυνατόν εσείς, ο σοβαρός Αντιπρόεδρος της </w:t>
      </w:r>
      <w:r w:rsidRPr="003A5D21">
        <w:rPr>
          <w:rFonts w:eastAsia="Times New Roman"/>
          <w:bCs/>
        </w:rPr>
        <w:t>Νέας Δημοκρατίας</w:t>
      </w:r>
      <w:r>
        <w:rPr>
          <w:rFonts w:eastAsia="Times New Roman"/>
          <w:bCs/>
        </w:rPr>
        <w:t>…»</w:t>
      </w:r>
      <w:r>
        <w:rPr>
          <w:rFonts w:eastAsia="Times New Roman"/>
          <w:szCs w:val="24"/>
        </w:rPr>
        <w:t xml:space="preserve">, </w:t>
      </w:r>
      <w:r w:rsidRPr="003A5D21">
        <w:rPr>
          <w:rFonts w:eastAsia="Times New Roman"/>
          <w:szCs w:val="24"/>
        </w:rPr>
        <w:t>γιατί</w:t>
      </w:r>
      <w:r>
        <w:rPr>
          <w:rFonts w:eastAsia="Times New Roman"/>
          <w:szCs w:val="24"/>
        </w:rPr>
        <w:t xml:space="preserve"> </w:t>
      </w:r>
      <w:r w:rsidRPr="00391CD7">
        <w:rPr>
          <w:rFonts w:eastAsia="Times New Roman"/>
          <w:szCs w:val="24"/>
        </w:rPr>
        <w:t xml:space="preserve">ο άλλος είναι ο </w:t>
      </w:r>
      <w:r>
        <w:rPr>
          <w:rFonts w:eastAsia="Times New Roman"/>
          <w:szCs w:val="24"/>
        </w:rPr>
        <w:t>μη σοβαρός, «…</w:t>
      </w:r>
      <w:r w:rsidRPr="00391CD7">
        <w:rPr>
          <w:rFonts w:eastAsia="Times New Roman"/>
          <w:szCs w:val="24"/>
        </w:rPr>
        <w:t>να μιλάτε για το κότερο</w:t>
      </w:r>
      <w:r>
        <w:rPr>
          <w:rFonts w:eastAsia="Times New Roman"/>
          <w:szCs w:val="24"/>
        </w:rPr>
        <w:t>;».</w:t>
      </w:r>
    </w:p>
    <w:p w14:paraId="6338FB31" w14:textId="77777777" w:rsidR="00401C51" w:rsidRDefault="00794512">
      <w:pPr>
        <w:spacing w:line="600" w:lineRule="auto"/>
        <w:ind w:firstLine="720"/>
        <w:jc w:val="both"/>
        <w:rPr>
          <w:rFonts w:eastAsia="Times New Roman"/>
          <w:szCs w:val="24"/>
        </w:rPr>
      </w:pPr>
      <w:r>
        <w:rPr>
          <w:rFonts w:eastAsia="Times New Roman"/>
          <w:szCs w:val="24"/>
        </w:rPr>
        <w:t>Δ</w:t>
      </w:r>
      <w:r w:rsidRPr="00391CD7">
        <w:rPr>
          <w:rFonts w:eastAsia="Times New Roman"/>
          <w:szCs w:val="24"/>
        </w:rPr>
        <w:t>εν έχετε δει τ</w:t>
      </w:r>
      <w:r>
        <w:rPr>
          <w:rFonts w:eastAsia="Times New Roman"/>
          <w:szCs w:val="24"/>
        </w:rPr>
        <w:t xml:space="preserve">ο βίντεο του </w:t>
      </w:r>
      <w:r w:rsidRPr="00391CD7">
        <w:rPr>
          <w:rFonts w:eastAsia="Times New Roman"/>
          <w:szCs w:val="24"/>
        </w:rPr>
        <w:t xml:space="preserve">2014 </w:t>
      </w:r>
      <w:r>
        <w:rPr>
          <w:rFonts w:eastAsia="Times New Roman"/>
          <w:szCs w:val="24"/>
        </w:rPr>
        <w:t>στο διαδίκτυο με τον κ.</w:t>
      </w:r>
      <w:r w:rsidRPr="00391CD7">
        <w:rPr>
          <w:rFonts w:eastAsia="Times New Roman"/>
          <w:szCs w:val="24"/>
        </w:rPr>
        <w:t xml:space="preserve"> Τσίπρα </w:t>
      </w:r>
      <w:r>
        <w:rPr>
          <w:rFonts w:eastAsia="Times New Roman"/>
          <w:szCs w:val="24"/>
        </w:rPr>
        <w:t>να</w:t>
      </w:r>
      <w:r w:rsidRPr="00391CD7">
        <w:rPr>
          <w:rFonts w:eastAsia="Times New Roman"/>
          <w:szCs w:val="24"/>
        </w:rPr>
        <w:t xml:space="preserve"> κατηγορεί το πα</w:t>
      </w:r>
      <w:r>
        <w:rPr>
          <w:rFonts w:eastAsia="Times New Roman"/>
          <w:szCs w:val="24"/>
        </w:rPr>
        <w:t>λιό πολιτικό σύστημα ότι πήγαινε</w:t>
      </w:r>
      <w:r w:rsidRPr="00391CD7">
        <w:rPr>
          <w:rFonts w:eastAsia="Times New Roman"/>
          <w:szCs w:val="24"/>
        </w:rPr>
        <w:t xml:space="preserve"> βόλτες με τα κότερα των πλουσίων</w:t>
      </w:r>
      <w:r>
        <w:rPr>
          <w:rFonts w:eastAsia="Times New Roman"/>
          <w:szCs w:val="24"/>
        </w:rPr>
        <w:t xml:space="preserve">; Όταν ο κ. </w:t>
      </w:r>
      <w:r w:rsidRPr="00391CD7">
        <w:rPr>
          <w:rFonts w:eastAsia="Times New Roman"/>
          <w:szCs w:val="24"/>
        </w:rPr>
        <w:t xml:space="preserve">Τσίπρας </w:t>
      </w:r>
      <w:r>
        <w:rPr>
          <w:rFonts w:eastAsia="Times New Roman"/>
          <w:szCs w:val="24"/>
        </w:rPr>
        <w:t>μίλαγε για τα κότερα και τις βόλτες</w:t>
      </w:r>
      <w:r w:rsidRPr="00391CD7">
        <w:rPr>
          <w:rFonts w:eastAsia="Times New Roman"/>
          <w:szCs w:val="24"/>
        </w:rPr>
        <w:t xml:space="preserve"> με τα </w:t>
      </w:r>
      <w:r>
        <w:rPr>
          <w:rFonts w:eastAsia="Times New Roman"/>
          <w:szCs w:val="24"/>
        </w:rPr>
        <w:t>κότερα</w:t>
      </w:r>
      <w:r w:rsidRPr="00391CD7">
        <w:rPr>
          <w:rFonts w:eastAsia="Times New Roman"/>
          <w:szCs w:val="24"/>
        </w:rPr>
        <w:t xml:space="preserve"> των πλουσίων</w:t>
      </w:r>
      <w:r>
        <w:rPr>
          <w:rFonts w:eastAsia="Times New Roman"/>
          <w:szCs w:val="24"/>
        </w:rPr>
        <w:t>,</w:t>
      </w:r>
      <w:r w:rsidRPr="00391CD7">
        <w:rPr>
          <w:rFonts w:eastAsia="Times New Roman"/>
          <w:szCs w:val="24"/>
        </w:rPr>
        <w:t xml:space="preserve"> δεν ήταν κ</w:t>
      </w:r>
      <w:r>
        <w:rPr>
          <w:rFonts w:eastAsia="Times New Roman"/>
          <w:szCs w:val="24"/>
        </w:rPr>
        <w:t>ίτρινος;</w:t>
      </w:r>
      <w:r w:rsidRPr="00391CD7">
        <w:rPr>
          <w:rFonts w:eastAsia="Times New Roman"/>
          <w:szCs w:val="24"/>
        </w:rPr>
        <w:t xml:space="preserve"> Δηλαδή </w:t>
      </w:r>
      <w:r>
        <w:rPr>
          <w:rFonts w:eastAsia="Times New Roman"/>
          <w:szCs w:val="24"/>
        </w:rPr>
        <w:t xml:space="preserve">κίτρινο </w:t>
      </w:r>
      <w:r w:rsidRPr="003A5D21">
        <w:rPr>
          <w:rFonts w:eastAsia="Times New Roman"/>
          <w:szCs w:val="24"/>
        </w:rPr>
        <w:t>είναι</w:t>
      </w:r>
      <w:r>
        <w:rPr>
          <w:rFonts w:eastAsia="Times New Roman"/>
          <w:szCs w:val="24"/>
        </w:rPr>
        <w:t xml:space="preserve"> </w:t>
      </w:r>
      <w:r w:rsidRPr="00391CD7">
        <w:rPr>
          <w:rFonts w:eastAsia="Times New Roman"/>
          <w:szCs w:val="24"/>
        </w:rPr>
        <w:t xml:space="preserve">το κότερο </w:t>
      </w:r>
      <w:r>
        <w:rPr>
          <w:rFonts w:eastAsia="Times New Roman"/>
          <w:szCs w:val="24"/>
        </w:rPr>
        <w:t xml:space="preserve">αν το θέτουμε για τον Τσίπρα; Αν το θέτει </w:t>
      </w:r>
      <w:r>
        <w:rPr>
          <w:rFonts w:eastAsia="Times New Roman"/>
          <w:szCs w:val="24"/>
        </w:rPr>
        <w:t xml:space="preserve">ο Τσίπρας </w:t>
      </w:r>
      <w:r w:rsidRPr="003A5D21">
        <w:rPr>
          <w:rFonts w:eastAsia="Times New Roman"/>
          <w:szCs w:val="24"/>
        </w:rPr>
        <w:t>είναι</w:t>
      </w:r>
      <w:r>
        <w:rPr>
          <w:rFonts w:eastAsia="Times New Roman"/>
          <w:szCs w:val="24"/>
        </w:rPr>
        <w:t xml:space="preserve"> άσπρο, αλλά αν λέμε για τον Τσίπρα </w:t>
      </w:r>
      <w:r w:rsidRPr="003A5D21">
        <w:rPr>
          <w:rFonts w:eastAsia="Times New Roman"/>
          <w:szCs w:val="24"/>
        </w:rPr>
        <w:t>είναι</w:t>
      </w:r>
      <w:r>
        <w:rPr>
          <w:rFonts w:eastAsia="Times New Roman"/>
          <w:szCs w:val="24"/>
        </w:rPr>
        <w:t xml:space="preserve"> κίτρινο. Έτσι σας μάθανε, κύριε Σταθάκη,</w:t>
      </w:r>
      <w:r w:rsidRPr="00391CD7">
        <w:rPr>
          <w:rFonts w:eastAsia="Times New Roman"/>
          <w:szCs w:val="24"/>
        </w:rPr>
        <w:t xml:space="preserve"> στο σχολείο</w:t>
      </w:r>
      <w:r>
        <w:rPr>
          <w:rFonts w:eastAsia="Times New Roman"/>
          <w:szCs w:val="24"/>
        </w:rPr>
        <w:t>;</w:t>
      </w:r>
      <w:r w:rsidRPr="00391CD7">
        <w:rPr>
          <w:rFonts w:eastAsia="Times New Roman"/>
          <w:szCs w:val="24"/>
        </w:rPr>
        <w:t xml:space="preserve"> Όχι</w:t>
      </w:r>
      <w:r>
        <w:rPr>
          <w:rFonts w:eastAsia="Times New Roman"/>
          <w:szCs w:val="24"/>
        </w:rPr>
        <w:t>,</w:t>
      </w:r>
      <w:r w:rsidRPr="00391CD7">
        <w:rPr>
          <w:rFonts w:eastAsia="Times New Roman"/>
          <w:szCs w:val="24"/>
        </w:rPr>
        <w:t xml:space="preserve"> </w:t>
      </w:r>
      <w:r>
        <w:rPr>
          <w:rFonts w:eastAsia="Times New Roman"/>
          <w:szCs w:val="24"/>
        </w:rPr>
        <w:t>είναι</w:t>
      </w:r>
      <w:r w:rsidRPr="00391CD7">
        <w:rPr>
          <w:rFonts w:eastAsia="Times New Roman"/>
          <w:szCs w:val="24"/>
        </w:rPr>
        <w:t xml:space="preserve"> τα ίδια μέτρα και </w:t>
      </w:r>
      <w:r>
        <w:rPr>
          <w:rFonts w:eastAsia="Times New Roman"/>
          <w:szCs w:val="24"/>
        </w:rPr>
        <w:t xml:space="preserve">ίδια </w:t>
      </w:r>
      <w:r w:rsidRPr="00391CD7">
        <w:rPr>
          <w:rFonts w:eastAsia="Times New Roman"/>
          <w:szCs w:val="24"/>
        </w:rPr>
        <w:t>σταθμά για τον Τσίπρα και για όλους</w:t>
      </w:r>
      <w:r>
        <w:rPr>
          <w:rFonts w:eastAsia="Times New Roman"/>
          <w:szCs w:val="24"/>
        </w:rPr>
        <w:t>.</w:t>
      </w:r>
      <w:r w:rsidRPr="00391CD7">
        <w:rPr>
          <w:rFonts w:eastAsia="Times New Roman"/>
          <w:szCs w:val="24"/>
        </w:rPr>
        <w:t xml:space="preserve"> </w:t>
      </w:r>
    </w:p>
    <w:p w14:paraId="6338FB32" w14:textId="77777777" w:rsidR="00401C51" w:rsidRDefault="00794512">
      <w:pPr>
        <w:spacing w:line="600" w:lineRule="auto"/>
        <w:ind w:firstLine="720"/>
        <w:jc w:val="both"/>
        <w:rPr>
          <w:rFonts w:eastAsia="Times New Roman"/>
          <w:szCs w:val="24"/>
        </w:rPr>
      </w:pPr>
      <w:r>
        <w:rPr>
          <w:rFonts w:eastAsia="Times New Roman"/>
          <w:szCs w:val="24"/>
        </w:rPr>
        <w:t xml:space="preserve">Και φυσικά, δεν </w:t>
      </w:r>
      <w:r w:rsidRPr="003A5D21">
        <w:rPr>
          <w:rFonts w:eastAsia="Times New Roman"/>
          <w:szCs w:val="24"/>
        </w:rPr>
        <w:t>είναι</w:t>
      </w:r>
      <w:r>
        <w:rPr>
          <w:rFonts w:eastAsia="Times New Roman"/>
          <w:szCs w:val="24"/>
        </w:rPr>
        <w:t xml:space="preserve"> η συζήτηση για το κότερο καθόλου κί</w:t>
      </w:r>
      <w:r w:rsidRPr="00391CD7">
        <w:rPr>
          <w:rFonts w:eastAsia="Times New Roman"/>
          <w:szCs w:val="24"/>
        </w:rPr>
        <w:t>τρινη</w:t>
      </w:r>
      <w:r>
        <w:rPr>
          <w:rFonts w:eastAsia="Times New Roman"/>
          <w:szCs w:val="24"/>
        </w:rPr>
        <w:t xml:space="preserve"> για όσους</w:t>
      </w:r>
      <w:r w:rsidRPr="00391CD7">
        <w:rPr>
          <w:rFonts w:eastAsia="Times New Roman"/>
          <w:szCs w:val="24"/>
        </w:rPr>
        <w:t xml:space="preserve"> </w:t>
      </w:r>
      <w:r w:rsidRPr="00391CD7">
        <w:rPr>
          <w:rFonts w:eastAsia="Times New Roman"/>
          <w:szCs w:val="24"/>
        </w:rPr>
        <w:t>γνωρίζουν τον κώδικα δεοντολογίας</w:t>
      </w:r>
      <w:r>
        <w:rPr>
          <w:rFonts w:eastAsia="Times New Roman"/>
          <w:szCs w:val="24"/>
        </w:rPr>
        <w:t xml:space="preserve"> που ισχύει σε όλο τον πλανήτη. Και θέλω να θυμίσω μόνο δύο περιστατικά, κύριε Βούτση. </w:t>
      </w:r>
    </w:p>
    <w:p w14:paraId="6338FB33" w14:textId="77777777" w:rsidR="00401C51" w:rsidRDefault="00794512">
      <w:pPr>
        <w:spacing w:line="600" w:lineRule="auto"/>
        <w:ind w:firstLine="720"/>
        <w:jc w:val="both"/>
        <w:rPr>
          <w:rFonts w:eastAsia="Times New Roman"/>
          <w:szCs w:val="24"/>
        </w:rPr>
      </w:pPr>
      <w:r>
        <w:rPr>
          <w:rFonts w:eastAsia="Times New Roman"/>
          <w:szCs w:val="24"/>
        </w:rPr>
        <w:t>Τ</w:t>
      </w:r>
      <w:r w:rsidRPr="00391CD7">
        <w:rPr>
          <w:rFonts w:eastAsia="Times New Roman"/>
          <w:szCs w:val="24"/>
        </w:rPr>
        <w:t>ο 2002</w:t>
      </w:r>
      <w:r>
        <w:rPr>
          <w:rFonts w:eastAsia="Times New Roman"/>
          <w:szCs w:val="24"/>
        </w:rPr>
        <w:t>, όταν ο Πρόεδρος της Επι</w:t>
      </w:r>
      <w:r w:rsidRPr="00391CD7">
        <w:rPr>
          <w:rFonts w:eastAsia="Times New Roman"/>
          <w:szCs w:val="24"/>
        </w:rPr>
        <w:t>τροπής</w:t>
      </w:r>
      <w:r>
        <w:rPr>
          <w:rFonts w:eastAsia="Times New Roman"/>
          <w:szCs w:val="24"/>
        </w:rPr>
        <w:t>, ο κ. Μπ</w:t>
      </w:r>
      <w:r w:rsidRPr="00391CD7">
        <w:rPr>
          <w:rFonts w:eastAsia="Times New Roman"/>
          <w:szCs w:val="24"/>
        </w:rPr>
        <w:t>αρόζο</w:t>
      </w:r>
      <w:r>
        <w:rPr>
          <w:rFonts w:eastAsia="Times New Roman"/>
          <w:szCs w:val="24"/>
        </w:rPr>
        <w:t>,</w:t>
      </w:r>
      <w:r w:rsidRPr="00391CD7">
        <w:rPr>
          <w:rFonts w:eastAsia="Times New Roman"/>
          <w:szCs w:val="24"/>
        </w:rPr>
        <w:t xml:space="preserve"> </w:t>
      </w:r>
      <w:r>
        <w:rPr>
          <w:rFonts w:eastAsia="Times New Roman"/>
          <w:szCs w:val="24"/>
        </w:rPr>
        <w:t>βρέθηκε σε ένα κότερο στην Ελλάδα ενός</w:t>
      </w:r>
      <w:r w:rsidRPr="00391CD7">
        <w:rPr>
          <w:rFonts w:eastAsia="Times New Roman"/>
          <w:szCs w:val="24"/>
        </w:rPr>
        <w:t xml:space="preserve"> πολύ </w:t>
      </w:r>
      <w:r>
        <w:rPr>
          <w:rFonts w:eastAsia="Times New Roman"/>
          <w:szCs w:val="24"/>
        </w:rPr>
        <w:t>γνωστού Έλληνα επιχειρηματία, όταν γύ</w:t>
      </w:r>
      <w:r>
        <w:rPr>
          <w:rFonts w:eastAsia="Times New Roman"/>
          <w:szCs w:val="24"/>
        </w:rPr>
        <w:t>ρισε στο Ευρωπαϊκό Κ</w:t>
      </w:r>
      <w:r w:rsidRPr="00391CD7">
        <w:rPr>
          <w:rFonts w:eastAsia="Times New Roman"/>
          <w:szCs w:val="24"/>
        </w:rPr>
        <w:t>οινοβούλιο</w:t>
      </w:r>
      <w:r>
        <w:rPr>
          <w:rFonts w:eastAsia="Times New Roman"/>
          <w:szCs w:val="24"/>
        </w:rPr>
        <w:t xml:space="preserve">, η Αριστερά του έκανε πρόταση μομφής </w:t>
      </w:r>
      <w:r w:rsidRPr="003A5D21">
        <w:rPr>
          <w:rFonts w:eastAsia="Times New Roman"/>
          <w:szCs w:val="24"/>
        </w:rPr>
        <w:t>γιατί</w:t>
      </w:r>
      <w:r>
        <w:rPr>
          <w:rFonts w:eastAsia="Times New Roman"/>
          <w:szCs w:val="24"/>
        </w:rPr>
        <w:t xml:space="preserve"> δέχθηκε ένα τέτοιο δώρο. Η Αριστερά, εσείς, δηλαδή, στο Ε</w:t>
      </w:r>
      <w:r w:rsidRPr="003A5D21">
        <w:rPr>
          <w:rFonts w:eastAsia="Times New Roman"/>
          <w:szCs w:val="24"/>
        </w:rPr>
        <w:t>υρωπαϊκ</w:t>
      </w:r>
      <w:r>
        <w:rPr>
          <w:rFonts w:eastAsia="Times New Roman"/>
          <w:szCs w:val="24"/>
        </w:rPr>
        <w:t xml:space="preserve">ό </w:t>
      </w:r>
      <w:r w:rsidRPr="003A5D21">
        <w:rPr>
          <w:rFonts w:eastAsia="Times New Roman"/>
          <w:szCs w:val="24"/>
        </w:rPr>
        <w:t>Κοινοβούλιο</w:t>
      </w:r>
      <w:r>
        <w:rPr>
          <w:rFonts w:eastAsia="Times New Roman"/>
          <w:szCs w:val="24"/>
        </w:rPr>
        <w:t>! Κίτρινη ήταν η Αριστερά όταν έκανε πρόταση μομφής για το κότερο στον Μπαρόζο;</w:t>
      </w:r>
    </w:p>
    <w:p w14:paraId="6338FB34" w14:textId="77777777" w:rsidR="00401C51" w:rsidRDefault="00794512">
      <w:pPr>
        <w:spacing w:line="600" w:lineRule="auto"/>
        <w:ind w:firstLine="720"/>
        <w:jc w:val="both"/>
        <w:rPr>
          <w:rFonts w:eastAsia="Times New Roman"/>
          <w:szCs w:val="24"/>
        </w:rPr>
      </w:pPr>
      <w:r>
        <w:rPr>
          <w:rFonts w:eastAsia="Times New Roman"/>
          <w:szCs w:val="24"/>
        </w:rPr>
        <w:t>Ήταν κίτρινη η Αριστερά σ</w:t>
      </w:r>
      <w:r>
        <w:rPr>
          <w:rFonts w:eastAsia="Times New Roman"/>
          <w:szCs w:val="24"/>
        </w:rPr>
        <w:t>τη</w:t>
      </w:r>
      <w:r w:rsidRPr="00391CD7">
        <w:rPr>
          <w:rFonts w:eastAsia="Times New Roman"/>
          <w:szCs w:val="24"/>
        </w:rPr>
        <w:t xml:space="preserve"> Γαλλία όταν </w:t>
      </w:r>
      <w:r>
        <w:rPr>
          <w:rFonts w:eastAsia="Times New Roman"/>
          <w:szCs w:val="24"/>
        </w:rPr>
        <w:t>έκανε πρόταση μομφής το</w:t>
      </w:r>
      <w:r w:rsidRPr="00391CD7">
        <w:rPr>
          <w:rFonts w:eastAsia="Times New Roman"/>
          <w:szCs w:val="24"/>
        </w:rPr>
        <w:t xml:space="preserve"> 2007 </w:t>
      </w:r>
      <w:r>
        <w:rPr>
          <w:rFonts w:eastAsia="Times New Roman"/>
          <w:szCs w:val="24"/>
        </w:rPr>
        <w:t>στον Ν</w:t>
      </w:r>
      <w:r w:rsidRPr="00391CD7">
        <w:rPr>
          <w:rFonts w:eastAsia="Times New Roman"/>
          <w:szCs w:val="24"/>
        </w:rPr>
        <w:t>ικολά Σαρκοζί</w:t>
      </w:r>
      <w:r>
        <w:rPr>
          <w:rFonts w:eastAsia="Times New Roman"/>
          <w:szCs w:val="24"/>
        </w:rPr>
        <w:t xml:space="preserve"> για παρόμοια βόλτα και αναγκάστηκε ο Σαρκοζί να βρει σε πανγαλλική μετάδοση και να πει «έκανα λάθος, δεν έπρεπε να ανέβω στο κότερο»; </w:t>
      </w:r>
    </w:p>
    <w:p w14:paraId="6338FB35" w14:textId="77777777" w:rsidR="00401C51" w:rsidRDefault="00794512">
      <w:pPr>
        <w:spacing w:line="600" w:lineRule="auto"/>
        <w:ind w:firstLine="720"/>
        <w:jc w:val="both"/>
        <w:rPr>
          <w:rFonts w:eastAsia="Times New Roman"/>
          <w:szCs w:val="24"/>
        </w:rPr>
      </w:pPr>
      <w:r>
        <w:rPr>
          <w:rFonts w:eastAsia="Times New Roman"/>
          <w:szCs w:val="24"/>
        </w:rPr>
        <w:t xml:space="preserve">Δεν κατάλαβα. Ο κ. Τσίπρας </w:t>
      </w:r>
      <w:r w:rsidRPr="003A5D21">
        <w:rPr>
          <w:rFonts w:eastAsia="Times New Roman"/>
          <w:szCs w:val="24"/>
        </w:rPr>
        <w:t>είναι</w:t>
      </w:r>
      <w:r>
        <w:rPr>
          <w:rFonts w:eastAsia="Times New Roman"/>
          <w:szCs w:val="24"/>
        </w:rPr>
        <w:t xml:space="preserve"> κάποιος ηγέτης που εξαιρ</w:t>
      </w:r>
      <w:r>
        <w:rPr>
          <w:rFonts w:eastAsia="Times New Roman"/>
          <w:szCs w:val="24"/>
        </w:rPr>
        <w:t xml:space="preserve">είται των μέτρων και των σταθμών </w:t>
      </w:r>
      <w:r w:rsidRPr="00391CD7">
        <w:rPr>
          <w:rFonts w:eastAsia="Times New Roman"/>
          <w:szCs w:val="24"/>
        </w:rPr>
        <w:t xml:space="preserve">όλων των άλλων κριτηρίων των υπολοίπων </w:t>
      </w:r>
      <w:r>
        <w:rPr>
          <w:rFonts w:eastAsia="Times New Roman"/>
          <w:szCs w:val="24"/>
        </w:rPr>
        <w:t>ηγετών στο</w:t>
      </w:r>
      <w:r w:rsidRPr="00391CD7">
        <w:rPr>
          <w:rFonts w:eastAsia="Times New Roman"/>
          <w:szCs w:val="24"/>
        </w:rPr>
        <w:t>ν πλανήτη</w:t>
      </w:r>
      <w:r>
        <w:rPr>
          <w:rFonts w:eastAsia="Times New Roman"/>
          <w:szCs w:val="24"/>
        </w:rPr>
        <w:t>; Τι είναι; Ο αυτοκράτορας</w:t>
      </w:r>
      <w:r w:rsidRPr="00391CD7">
        <w:rPr>
          <w:rFonts w:eastAsia="Times New Roman"/>
          <w:szCs w:val="24"/>
        </w:rPr>
        <w:t xml:space="preserve"> του σύμπαντος</w:t>
      </w:r>
      <w:r>
        <w:rPr>
          <w:rFonts w:eastAsia="Times New Roman"/>
          <w:szCs w:val="24"/>
        </w:rPr>
        <w:t xml:space="preserve">; </w:t>
      </w:r>
    </w:p>
    <w:p w14:paraId="6338FB36" w14:textId="77777777" w:rsidR="00401C51" w:rsidRDefault="00794512">
      <w:pPr>
        <w:spacing w:line="600" w:lineRule="auto"/>
        <w:ind w:firstLine="720"/>
        <w:jc w:val="both"/>
        <w:rPr>
          <w:rFonts w:eastAsia="Times New Roman"/>
          <w:szCs w:val="24"/>
        </w:rPr>
      </w:pPr>
      <w:r>
        <w:rPr>
          <w:rFonts w:eastAsia="Times New Roman"/>
          <w:szCs w:val="24"/>
        </w:rPr>
        <w:t>Βεβαίως και ο κ.</w:t>
      </w:r>
      <w:r w:rsidRPr="00391CD7">
        <w:rPr>
          <w:rFonts w:eastAsia="Times New Roman"/>
          <w:szCs w:val="24"/>
        </w:rPr>
        <w:t xml:space="preserve"> Τσίπρας είναι απολογούμενος και είναι διπλά </w:t>
      </w:r>
      <w:r>
        <w:rPr>
          <w:rFonts w:eastAsia="Times New Roman"/>
          <w:szCs w:val="24"/>
        </w:rPr>
        <w:t>απολογούμενος</w:t>
      </w:r>
      <w:r w:rsidRPr="00391CD7">
        <w:rPr>
          <w:rFonts w:eastAsia="Times New Roman"/>
          <w:szCs w:val="24"/>
        </w:rPr>
        <w:t xml:space="preserve"> και για</w:t>
      </w:r>
      <w:r>
        <w:rPr>
          <w:rFonts w:eastAsia="Times New Roman"/>
          <w:szCs w:val="24"/>
        </w:rPr>
        <w:t>τί</w:t>
      </w:r>
      <w:r w:rsidRPr="00391CD7">
        <w:rPr>
          <w:rFonts w:eastAsia="Times New Roman"/>
          <w:szCs w:val="24"/>
        </w:rPr>
        <w:t xml:space="preserve"> το έκανε δύο εβδομάδες μετά την εθνική τραγωδία</w:t>
      </w:r>
      <w:r>
        <w:rPr>
          <w:rFonts w:eastAsia="Times New Roman"/>
          <w:szCs w:val="24"/>
        </w:rPr>
        <w:t xml:space="preserve"> -απαράδεκτο για έναν Π</w:t>
      </w:r>
      <w:r w:rsidRPr="00391CD7">
        <w:rPr>
          <w:rFonts w:eastAsia="Times New Roman"/>
          <w:szCs w:val="24"/>
        </w:rPr>
        <w:t>ρωθυπουργό</w:t>
      </w:r>
      <w:r>
        <w:rPr>
          <w:rFonts w:eastAsia="Times New Roman"/>
          <w:szCs w:val="24"/>
        </w:rPr>
        <w:t>- και γιατί πούλησε επί</w:t>
      </w:r>
      <w:r w:rsidRPr="00391CD7">
        <w:rPr>
          <w:rFonts w:eastAsia="Times New Roman"/>
          <w:szCs w:val="24"/>
        </w:rPr>
        <w:t xml:space="preserve"> πολλές δεκαετίες αριστεροσύνη και μας </w:t>
      </w:r>
      <w:r>
        <w:rPr>
          <w:rFonts w:eastAsia="Times New Roman"/>
          <w:szCs w:val="24"/>
        </w:rPr>
        <w:t>μίλαγε για</w:t>
      </w:r>
      <w:r w:rsidRPr="00391CD7">
        <w:rPr>
          <w:rFonts w:eastAsia="Times New Roman"/>
          <w:szCs w:val="24"/>
        </w:rPr>
        <w:t xml:space="preserve"> το παιδί του λαού </w:t>
      </w:r>
      <w:r>
        <w:rPr>
          <w:rFonts w:eastAsia="Times New Roman"/>
          <w:szCs w:val="24"/>
        </w:rPr>
        <w:t xml:space="preserve">που εκπροσωπεί τους φτωχούς </w:t>
      </w:r>
      <w:r w:rsidRPr="00391CD7">
        <w:rPr>
          <w:rFonts w:eastAsia="Times New Roman"/>
          <w:szCs w:val="24"/>
        </w:rPr>
        <w:t xml:space="preserve">εναντίον των </w:t>
      </w:r>
      <w:r>
        <w:rPr>
          <w:rFonts w:eastAsia="Times New Roman"/>
          <w:szCs w:val="24"/>
        </w:rPr>
        <w:t xml:space="preserve">ελίτ. </w:t>
      </w:r>
    </w:p>
    <w:p w14:paraId="6338FB37" w14:textId="77777777" w:rsidR="00401C51" w:rsidRDefault="00794512">
      <w:pPr>
        <w:spacing w:line="600" w:lineRule="auto"/>
        <w:ind w:firstLine="720"/>
        <w:jc w:val="both"/>
        <w:rPr>
          <w:rFonts w:eastAsia="Times New Roman"/>
          <w:szCs w:val="24"/>
        </w:rPr>
      </w:pPr>
      <w:r>
        <w:rPr>
          <w:rFonts w:eastAsia="Times New Roman"/>
          <w:szCs w:val="24"/>
        </w:rPr>
        <w:t>Κ</w:t>
      </w:r>
      <w:r w:rsidRPr="00391CD7">
        <w:rPr>
          <w:rFonts w:eastAsia="Times New Roman"/>
          <w:szCs w:val="24"/>
        </w:rPr>
        <w:t>αι</w:t>
      </w:r>
      <w:r>
        <w:rPr>
          <w:rFonts w:eastAsia="Times New Roman"/>
          <w:szCs w:val="24"/>
        </w:rPr>
        <w:t xml:space="preserve"> β</w:t>
      </w:r>
      <w:r w:rsidRPr="00391CD7">
        <w:rPr>
          <w:rFonts w:eastAsia="Times New Roman"/>
          <w:szCs w:val="24"/>
        </w:rPr>
        <w:t>εβαίως</w:t>
      </w:r>
      <w:r>
        <w:rPr>
          <w:rFonts w:eastAsia="Times New Roman"/>
          <w:szCs w:val="24"/>
        </w:rPr>
        <w:t>, όλοι καταλαβαίνουμε ότι</w:t>
      </w:r>
      <w:r>
        <w:rPr>
          <w:rFonts w:eastAsia="Times New Roman"/>
          <w:szCs w:val="24"/>
        </w:rPr>
        <w:t xml:space="preserve"> να εκπροσωπείς τους φτωχούς από το κότερο της κ. Παναγοπούλου</w:t>
      </w:r>
      <w:r w:rsidRPr="00391CD7">
        <w:rPr>
          <w:rFonts w:eastAsia="Times New Roman"/>
          <w:szCs w:val="24"/>
        </w:rPr>
        <w:t xml:space="preserve"> είναι λίγο δύσκολο</w:t>
      </w:r>
      <w:r>
        <w:rPr>
          <w:rFonts w:eastAsia="Times New Roman"/>
          <w:szCs w:val="24"/>
        </w:rPr>
        <w:t xml:space="preserve">. Και βεβαίως </w:t>
      </w:r>
      <w:r w:rsidRPr="00391CD7">
        <w:rPr>
          <w:rFonts w:eastAsia="Times New Roman"/>
          <w:szCs w:val="24"/>
        </w:rPr>
        <w:t>να πηγαίνει</w:t>
      </w:r>
      <w:r>
        <w:rPr>
          <w:rFonts w:eastAsia="Times New Roman"/>
          <w:szCs w:val="24"/>
        </w:rPr>
        <w:t>ς</w:t>
      </w:r>
      <w:r w:rsidRPr="00391CD7">
        <w:rPr>
          <w:rFonts w:eastAsia="Times New Roman"/>
          <w:szCs w:val="24"/>
        </w:rPr>
        <w:t xml:space="preserve"> στην Ιθάκη </w:t>
      </w:r>
      <w:r>
        <w:rPr>
          <w:rFonts w:eastAsia="Times New Roman"/>
          <w:szCs w:val="24"/>
        </w:rPr>
        <w:t>και να μιλάς για τον τραπεζίτη Παπαδήμο</w:t>
      </w:r>
      <w:r w:rsidRPr="00391CD7">
        <w:rPr>
          <w:rFonts w:eastAsia="Times New Roman"/>
          <w:szCs w:val="24"/>
        </w:rPr>
        <w:t xml:space="preserve"> και </w:t>
      </w:r>
      <w:r>
        <w:rPr>
          <w:rFonts w:eastAsia="Times New Roman"/>
          <w:szCs w:val="24"/>
        </w:rPr>
        <w:t>τους προηγούμενους που ήταν η ελίτ που χρεοκόπησε τη χώρα και αφού τελειώνεις τον λόγο</w:t>
      </w:r>
      <w:r w:rsidRPr="00391CD7">
        <w:rPr>
          <w:rFonts w:eastAsia="Times New Roman"/>
          <w:szCs w:val="24"/>
        </w:rPr>
        <w:t xml:space="preserve"> σου γι</w:t>
      </w:r>
      <w:r w:rsidRPr="00391CD7">
        <w:rPr>
          <w:rFonts w:eastAsia="Times New Roman"/>
          <w:szCs w:val="24"/>
        </w:rPr>
        <w:t xml:space="preserve">α την </w:t>
      </w:r>
      <w:r>
        <w:rPr>
          <w:rFonts w:eastAsia="Times New Roman"/>
          <w:szCs w:val="24"/>
        </w:rPr>
        <w:t>υποτιθέμενη έξοδο από το μνημόνιο, να επιστρέφεις στο κότερο της κ.</w:t>
      </w:r>
      <w:r w:rsidRPr="00391CD7">
        <w:rPr>
          <w:rFonts w:eastAsia="Times New Roman"/>
          <w:szCs w:val="24"/>
        </w:rPr>
        <w:t xml:space="preserve"> Παναγόπουλου</w:t>
      </w:r>
      <w:r>
        <w:rPr>
          <w:rFonts w:eastAsia="Times New Roman"/>
          <w:szCs w:val="24"/>
        </w:rPr>
        <w:t>,</w:t>
      </w:r>
      <w:r w:rsidRPr="00391CD7">
        <w:rPr>
          <w:rFonts w:eastAsia="Times New Roman"/>
          <w:szCs w:val="24"/>
        </w:rPr>
        <w:t xml:space="preserve"> για να κάνεις βόλτα </w:t>
      </w:r>
      <w:r>
        <w:rPr>
          <w:rFonts w:eastAsia="Times New Roman"/>
          <w:szCs w:val="24"/>
        </w:rPr>
        <w:t>στα καταγάλανα νερά του Ιονίου,</w:t>
      </w:r>
      <w:r w:rsidRPr="00391CD7">
        <w:rPr>
          <w:rFonts w:eastAsia="Times New Roman"/>
          <w:szCs w:val="24"/>
        </w:rPr>
        <w:t xml:space="preserve"> είναι</w:t>
      </w:r>
      <w:r>
        <w:rPr>
          <w:rFonts w:eastAsia="Times New Roman"/>
          <w:szCs w:val="24"/>
        </w:rPr>
        <w:t xml:space="preserve"> μεγάλη υποκρισία. Άρα, φυσικά ο κ. Τσίπρας </w:t>
      </w:r>
      <w:r w:rsidRPr="00DE48EB">
        <w:rPr>
          <w:rFonts w:eastAsia="Times New Roman"/>
          <w:szCs w:val="24"/>
        </w:rPr>
        <w:t>είναι</w:t>
      </w:r>
      <w:r>
        <w:rPr>
          <w:rFonts w:eastAsia="Times New Roman"/>
          <w:szCs w:val="24"/>
        </w:rPr>
        <w:t xml:space="preserve"> απολογούμενος.</w:t>
      </w:r>
    </w:p>
    <w:p w14:paraId="6338FB38" w14:textId="77777777" w:rsidR="00401C51" w:rsidRDefault="00794512">
      <w:pPr>
        <w:spacing w:line="600" w:lineRule="auto"/>
        <w:ind w:firstLine="720"/>
        <w:jc w:val="both"/>
        <w:rPr>
          <w:rFonts w:eastAsia="Times New Roman"/>
          <w:szCs w:val="24"/>
        </w:rPr>
      </w:pPr>
      <w:r>
        <w:rPr>
          <w:rFonts w:eastAsia="Times New Roman"/>
          <w:szCs w:val="24"/>
        </w:rPr>
        <w:t xml:space="preserve">Όμως χθες είπε και κάτι άλλα φοβερά πράγματα. </w:t>
      </w:r>
      <w:r>
        <w:rPr>
          <w:rFonts w:eastAsia="Times New Roman"/>
          <w:szCs w:val="24"/>
        </w:rPr>
        <w:t>Είπε ότι</w:t>
      </w:r>
      <w:r w:rsidRPr="00391CD7">
        <w:rPr>
          <w:rFonts w:eastAsia="Times New Roman"/>
          <w:szCs w:val="24"/>
        </w:rPr>
        <w:t xml:space="preserve"> ο Βέμπερ είναι ανθέλληνας</w:t>
      </w:r>
      <w:r>
        <w:rPr>
          <w:rFonts w:eastAsia="Times New Roman"/>
          <w:szCs w:val="24"/>
        </w:rPr>
        <w:t xml:space="preserve">. Έτσι </w:t>
      </w:r>
      <w:r w:rsidRPr="00391CD7">
        <w:rPr>
          <w:rFonts w:eastAsia="Times New Roman"/>
          <w:szCs w:val="24"/>
        </w:rPr>
        <w:t>θα πάμε τώρα</w:t>
      </w:r>
      <w:r>
        <w:rPr>
          <w:rFonts w:eastAsia="Times New Roman"/>
          <w:szCs w:val="24"/>
        </w:rPr>
        <w:t>; Από</w:t>
      </w:r>
      <w:r w:rsidRPr="00FA625C">
        <w:rPr>
          <w:rFonts w:eastAsia="Times New Roman"/>
          <w:szCs w:val="24"/>
        </w:rPr>
        <w:t xml:space="preserve"> </w:t>
      </w:r>
      <w:r>
        <w:rPr>
          <w:rFonts w:eastAsia="Times New Roman"/>
          <w:szCs w:val="24"/>
        </w:rPr>
        <w:t>το</w:t>
      </w:r>
      <w:r w:rsidRPr="00FA625C">
        <w:rPr>
          <w:rFonts w:eastAsia="Times New Roman"/>
          <w:szCs w:val="24"/>
        </w:rPr>
        <w:t xml:space="preserve"> «</w:t>
      </w:r>
      <w:r w:rsidRPr="00DE48EB">
        <w:rPr>
          <w:rFonts w:eastAsia="Times New Roman"/>
          <w:szCs w:val="24"/>
          <w:lang w:val="en-US"/>
        </w:rPr>
        <w:t>Go</w:t>
      </w:r>
      <w:r w:rsidRPr="00FA625C">
        <w:rPr>
          <w:rFonts w:eastAsia="Times New Roman"/>
          <w:szCs w:val="24"/>
        </w:rPr>
        <w:t xml:space="preserve"> </w:t>
      </w:r>
      <w:r w:rsidRPr="00DE48EB">
        <w:rPr>
          <w:rFonts w:eastAsia="Times New Roman"/>
          <w:szCs w:val="24"/>
          <w:lang w:val="en-US"/>
        </w:rPr>
        <w:t>back</w:t>
      </w:r>
      <w:r w:rsidRPr="00FA625C">
        <w:rPr>
          <w:rFonts w:eastAsia="Times New Roman"/>
          <w:szCs w:val="24"/>
        </w:rPr>
        <w:t xml:space="preserve">, </w:t>
      </w:r>
      <w:r>
        <w:rPr>
          <w:rFonts w:eastAsia="Times New Roman"/>
          <w:szCs w:val="24"/>
          <w:lang w:val="en-US"/>
        </w:rPr>
        <w:t>m</w:t>
      </w:r>
      <w:r w:rsidRPr="00DE48EB">
        <w:rPr>
          <w:rFonts w:eastAsia="Times New Roman"/>
          <w:szCs w:val="24"/>
          <w:lang w:val="en-US"/>
        </w:rPr>
        <w:t>adame</w:t>
      </w:r>
      <w:r w:rsidRPr="00FA625C">
        <w:rPr>
          <w:rFonts w:eastAsia="Times New Roman"/>
          <w:szCs w:val="24"/>
        </w:rPr>
        <w:t xml:space="preserve"> </w:t>
      </w:r>
      <w:r w:rsidRPr="00DE48EB">
        <w:rPr>
          <w:rFonts w:eastAsia="Times New Roman"/>
          <w:szCs w:val="24"/>
          <w:lang w:val="en-US"/>
        </w:rPr>
        <w:t>Merkel</w:t>
      </w:r>
      <w:r w:rsidRPr="00FA625C">
        <w:rPr>
          <w:rFonts w:eastAsia="Times New Roman"/>
          <w:szCs w:val="24"/>
        </w:rPr>
        <w:t xml:space="preserve">» </w:t>
      </w:r>
      <w:r w:rsidRPr="00391CD7">
        <w:rPr>
          <w:rFonts w:eastAsia="Times New Roman"/>
          <w:szCs w:val="24"/>
        </w:rPr>
        <w:t>θα</w:t>
      </w:r>
      <w:r w:rsidRPr="00FA625C">
        <w:rPr>
          <w:rFonts w:eastAsia="Times New Roman"/>
          <w:szCs w:val="24"/>
        </w:rPr>
        <w:t xml:space="preserve"> </w:t>
      </w:r>
      <w:r>
        <w:rPr>
          <w:rFonts w:eastAsia="Times New Roman"/>
          <w:szCs w:val="24"/>
        </w:rPr>
        <w:t>περάσουμε</w:t>
      </w:r>
      <w:r w:rsidRPr="00FA625C">
        <w:rPr>
          <w:rFonts w:eastAsia="Times New Roman"/>
          <w:szCs w:val="24"/>
        </w:rPr>
        <w:t xml:space="preserve"> </w:t>
      </w:r>
      <w:r>
        <w:rPr>
          <w:rFonts w:eastAsia="Times New Roman"/>
          <w:szCs w:val="24"/>
        </w:rPr>
        <w:t>στο</w:t>
      </w:r>
      <w:r w:rsidRPr="00FA625C">
        <w:rPr>
          <w:rFonts w:eastAsia="Times New Roman"/>
          <w:szCs w:val="24"/>
        </w:rPr>
        <w:t xml:space="preserve"> «</w:t>
      </w:r>
      <w:r>
        <w:rPr>
          <w:rFonts w:eastAsia="Times New Roman"/>
          <w:szCs w:val="24"/>
          <w:lang w:val="en-US"/>
        </w:rPr>
        <w:t>Go</w:t>
      </w:r>
      <w:r w:rsidRPr="00FA625C">
        <w:rPr>
          <w:rFonts w:eastAsia="Times New Roman"/>
          <w:szCs w:val="24"/>
        </w:rPr>
        <w:t xml:space="preserve"> </w:t>
      </w:r>
      <w:r>
        <w:rPr>
          <w:rFonts w:eastAsia="Times New Roman"/>
          <w:szCs w:val="24"/>
          <w:lang w:val="en-US"/>
        </w:rPr>
        <w:t>back</w:t>
      </w:r>
      <w:r w:rsidRPr="00FA625C">
        <w:rPr>
          <w:rFonts w:eastAsia="Times New Roman"/>
          <w:szCs w:val="24"/>
        </w:rPr>
        <w:t xml:space="preserve">, </w:t>
      </w:r>
      <w:r w:rsidRPr="00DE48EB">
        <w:rPr>
          <w:rFonts w:eastAsia="Times New Roman"/>
          <w:szCs w:val="24"/>
          <w:lang w:val="en-US"/>
        </w:rPr>
        <w:t>m</w:t>
      </w:r>
      <w:r>
        <w:rPr>
          <w:rFonts w:eastAsia="Times New Roman"/>
          <w:szCs w:val="24"/>
          <w:lang w:val="en-US"/>
        </w:rPr>
        <w:t>r</w:t>
      </w:r>
      <w:r w:rsidRPr="00FA625C">
        <w:rPr>
          <w:rFonts w:eastAsia="Times New Roman"/>
          <w:szCs w:val="24"/>
        </w:rPr>
        <w:t xml:space="preserve"> </w:t>
      </w:r>
      <w:r>
        <w:rPr>
          <w:rFonts w:eastAsia="Times New Roman"/>
          <w:szCs w:val="24"/>
          <w:lang w:val="en-US"/>
        </w:rPr>
        <w:t>W</w:t>
      </w:r>
      <w:r>
        <w:rPr>
          <w:rFonts w:eastAsia="Times New Roman"/>
          <w:szCs w:val="24"/>
          <w:lang w:val="en-US"/>
        </w:rPr>
        <w:t>eber</w:t>
      </w:r>
      <w:r>
        <w:rPr>
          <w:rFonts w:eastAsia="Times New Roman"/>
          <w:szCs w:val="24"/>
        </w:rPr>
        <w:t>»;</w:t>
      </w:r>
      <w:r w:rsidRPr="00DE48EB">
        <w:rPr>
          <w:rFonts w:eastAsia="Times New Roman"/>
          <w:szCs w:val="24"/>
        </w:rPr>
        <w:t xml:space="preserve"> </w:t>
      </w:r>
      <w:r>
        <w:rPr>
          <w:rFonts w:eastAsia="Times New Roman"/>
          <w:szCs w:val="24"/>
        </w:rPr>
        <w:t xml:space="preserve">Όπως γλύφετε τώρα τη Μέρκελ, έτσι θα γλύφετε αύριο τον Βέμπερ αν εκλεγεί Πρόεδρος της Κομισιόν. </w:t>
      </w:r>
      <w:r w:rsidRPr="00DE48EB">
        <w:rPr>
          <w:rFonts w:eastAsia="Times New Roman"/>
          <w:szCs w:val="24"/>
        </w:rPr>
        <w:t>Γιατί</w:t>
      </w:r>
      <w:r>
        <w:rPr>
          <w:rFonts w:eastAsia="Times New Roman"/>
          <w:szCs w:val="24"/>
        </w:rPr>
        <w:t xml:space="preserve"> αυτοί είστε.</w:t>
      </w:r>
    </w:p>
    <w:p w14:paraId="6338FB39" w14:textId="77777777" w:rsidR="00401C51" w:rsidRDefault="00794512">
      <w:pPr>
        <w:spacing w:line="600" w:lineRule="auto"/>
        <w:ind w:firstLine="720"/>
        <w:jc w:val="both"/>
        <w:rPr>
          <w:rFonts w:eastAsia="Times New Roman"/>
          <w:szCs w:val="24"/>
        </w:rPr>
      </w:pPr>
      <w:r>
        <w:rPr>
          <w:rFonts w:eastAsia="Times New Roman"/>
          <w:szCs w:val="24"/>
        </w:rPr>
        <w:t xml:space="preserve">Όμως εδώ </w:t>
      </w:r>
      <w:r w:rsidRPr="00DE48EB">
        <w:rPr>
          <w:rFonts w:eastAsia="Times New Roman"/>
          <w:szCs w:val="24"/>
        </w:rPr>
        <w:t>υπάρχει</w:t>
      </w:r>
      <w:r>
        <w:rPr>
          <w:rFonts w:eastAsia="Times New Roman"/>
          <w:szCs w:val="24"/>
        </w:rPr>
        <w:t xml:space="preserve"> κάτι σοβαρότερο. Εσείς ποιον υποστηρίζετε, βρε παιδιά, για Πρόεδρο της Κομισιόν; Μπορείτε να μας πείτε το όνομα του ανθρώπου που υ</w:t>
      </w:r>
      <w:r w:rsidRPr="00391CD7">
        <w:rPr>
          <w:rFonts w:eastAsia="Times New Roman"/>
          <w:szCs w:val="24"/>
        </w:rPr>
        <w:t>ποστηρίζει ο κ</w:t>
      </w:r>
      <w:r>
        <w:rPr>
          <w:rFonts w:eastAsia="Times New Roman"/>
          <w:szCs w:val="24"/>
        </w:rPr>
        <w:t>.</w:t>
      </w:r>
      <w:r w:rsidRPr="00391CD7">
        <w:rPr>
          <w:rFonts w:eastAsia="Times New Roman"/>
          <w:szCs w:val="24"/>
        </w:rPr>
        <w:t xml:space="preserve"> Τσίπρας και ο ΣΥΡΙΖΑ για </w:t>
      </w:r>
      <w:r>
        <w:rPr>
          <w:rFonts w:eastAsia="Times New Roman"/>
          <w:szCs w:val="24"/>
        </w:rPr>
        <w:t xml:space="preserve">Πρόεδρο της Κομισιόν; Δεν έχω καταλάβω ποιον υποστηρίζετε, για να κρίνουμε κι εμείς </w:t>
      </w:r>
      <w:r>
        <w:rPr>
          <w:rFonts w:eastAsia="Times New Roman"/>
          <w:szCs w:val="24"/>
        </w:rPr>
        <w:t xml:space="preserve">τον δικό σας υποψήφιο. Εσείς είστε το κόμμα χωρίς υποψήφιο, </w:t>
      </w:r>
      <w:r w:rsidRPr="00DE48EB">
        <w:rPr>
          <w:rFonts w:eastAsia="Times New Roman"/>
          <w:szCs w:val="24"/>
        </w:rPr>
        <w:t>γιατί</w:t>
      </w:r>
      <w:r>
        <w:rPr>
          <w:rFonts w:eastAsia="Times New Roman"/>
          <w:szCs w:val="24"/>
        </w:rPr>
        <w:t xml:space="preserve"> βεβαίως </w:t>
      </w:r>
      <w:r w:rsidRPr="00DE48EB">
        <w:rPr>
          <w:rFonts w:eastAsia="Times New Roman"/>
          <w:szCs w:val="24"/>
        </w:rPr>
        <w:t>πρέπει</w:t>
      </w:r>
      <w:r>
        <w:rPr>
          <w:rFonts w:eastAsia="Times New Roman"/>
          <w:szCs w:val="24"/>
        </w:rPr>
        <w:t xml:space="preserve"> να πανηγυρίζετε όποιος άλλος κερδίσει. Ενώ αν πείτε ποιον υποστηρίζετε, θα ξέρουμε αν κερδίσετε ή αν χάσετε.</w:t>
      </w:r>
    </w:p>
    <w:p w14:paraId="6338FB3A" w14:textId="77777777" w:rsidR="00401C51" w:rsidRDefault="00794512">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w:t>
      </w:r>
      <w:r w:rsidRPr="00437DC8">
        <w:rPr>
          <w:rFonts w:eastAsia="Times New Roman"/>
          <w:szCs w:val="24"/>
        </w:rPr>
        <w:t xml:space="preserve"> κυρίου Βουλευτή)</w:t>
      </w:r>
    </w:p>
    <w:p w14:paraId="6338FB3B" w14:textId="77777777" w:rsidR="00401C51" w:rsidRDefault="00794512">
      <w:pPr>
        <w:spacing w:line="600" w:lineRule="auto"/>
        <w:ind w:firstLine="720"/>
        <w:jc w:val="both"/>
        <w:rPr>
          <w:rFonts w:eastAsia="Times New Roman"/>
          <w:szCs w:val="24"/>
        </w:rPr>
      </w:pPr>
      <w:r>
        <w:rPr>
          <w:rFonts w:eastAsia="Times New Roman"/>
          <w:szCs w:val="24"/>
        </w:rPr>
        <w:t xml:space="preserve">Ένα λεπτό, </w:t>
      </w:r>
      <w:r w:rsidRPr="00DE48EB">
        <w:rPr>
          <w:rFonts w:eastAsia="Times New Roman"/>
          <w:bCs/>
        </w:rPr>
        <w:t>κύριε Πρόεδρε</w:t>
      </w:r>
      <w:r>
        <w:rPr>
          <w:rFonts w:eastAsia="Times New Roman"/>
          <w:bCs/>
        </w:rPr>
        <w:t>.</w:t>
      </w:r>
    </w:p>
    <w:p w14:paraId="6338FB3C" w14:textId="77777777" w:rsidR="00401C51" w:rsidRDefault="00794512">
      <w:pPr>
        <w:spacing w:line="600" w:lineRule="auto"/>
        <w:ind w:firstLine="720"/>
        <w:jc w:val="both"/>
        <w:rPr>
          <w:rFonts w:eastAsia="Times New Roman"/>
          <w:szCs w:val="24"/>
        </w:rPr>
      </w:pPr>
      <w:r>
        <w:rPr>
          <w:rFonts w:eastAsia="Times New Roman"/>
          <w:szCs w:val="24"/>
        </w:rPr>
        <w:t xml:space="preserve">Ως προς αυτά που είπε χθες ότι η </w:t>
      </w:r>
      <w:r w:rsidRPr="00DE48EB">
        <w:rPr>
          <w:rFonts w:eastAsia="Times New Roman"/>
          <w:szCs w:val="24"/>
        </w:rPr>
        <w:t>Νέα Δημοκρατία</w:t>
      </w:r>
      <w:r>
        <w:rPr>
          <w:rFonts w:eastAsia="Times New Roman"/>
          <w:szCs w:val="24"/>
        </w:rPr>
        <w:t xml:space="preserve"> δεν έχει πρόγραμμα, </w:t>
      </w:r>
      <w:r w:rsidRPr="00DE48EB">
        <w:rPr>
          <w:rFonts w:eastAsia="Times New Roman"/>
          <w:szCs w:val="24"/>
        </w:rPr>
        <w:t>είναι</w:t>
      </w:r>
      <w:r>
        <w:rPr>
          <w:rFonts w:eastAsia="Times New Roman"/>
          <w:szCs w:val="24"/>
        </w:rPr>
        <w:t xml:space="preserve"> για γέλια. Η </w:t>
      </w:r>
      <w:r w:rsidRPr="00DE48EB">
        <w:rPr>
          <w:rFonts w:eastAsia="Times New Roman"/>
          <w:szCs w:val="24"/>
        </w:rPr>
        <w:t>Νέα Δημοκρατία</w:t>
      </w:r>
      <w:r>
        <w:rPr>
          <w:rFonts w:eastAsia="Times New Roman"/>
          <w:szCs w:val="24"/>
        </w:rPr>
        <w:t xml:space="preserve"> είναι η </w:t>
      </w:r>
      <w:r>
        <w:rPr>
          <w:rFonts w:eastAsia="Times New Roman"/>
          <w:szCs w:val="24"/>
        </w:rPr>
        <w:t>Α</w:t>
      </w:r>
      <w:r>
        <w:rPr>
          <w:rFonts w:eastAsia="Times New Roman"/>
          <w:szCs w:val="24"/>
        </w:rPr>
        <w:t>ντιπολίτευση που επί Κυριάκου Μητσοτάκη έχει παρουσιάσει το αναλυτικότερο κυβερνητικό πρόγραμμα που έ</w:t>
      </w:r>
      <w:r>
        <w:rPr>
          <w:rFonts w:eastAsia="Times New Roman"/>
          <w:szCs w:val="24"/>
        </w:rPr>
        <w:t xml:space="preserve">χει παρουσιάσει ποτέ αντιπολίτευση στην ιστορία. Μπορείτε να μπείτε όλοι σας στο διαδίκτυο και να δείτε αναλυτικό πρόγραμμα για την υγεία, τα δημόσια έργα, τα δημόσια οικονομικά, τα κόκκινα δάνεια, για τα πάντα. </w:t>
      </w:r>
    </w:p>
    <w:p w14:paraId="6338FB3D" w14:textId="77777777" w:rsidR="00401C51" w:rsidRDefault="00794512">
      <w:pPr>
        <w:spacing w:line="600" w:lineRule="auto"/>
        <w:ind w:firstLine="720"/>
        <w:jc w:val="both"/>
        <w:rPr>
          <w:rFonts w:eastAsia="Times New Roman"/>
          <w:szCs w:val="24"/>
        </w:rPr>
      </w:pPr>
      <w:r>
        <w:rPr>
          <w:rFonts w:eastAsia="Times New Roman"/>
          <w:szCs w:val="24"/>
        </w:rPr>
        <w:t>Πώς τολμάει να λέει ο κ. Τσίπρας ότι δεν έχ</w:t>
      </w:r>
      <w:r>
        <w:rPr>
          <w:rFonts w:eastAsia="Times New Roman"/>
          <w:szCs w:val="24"/>
        </w:rPr>
        <w:t xml:space="preserve">ει παρουσιάσει πρόγραμμα ο Κυριάκος Μητσοτάκης; Είναι πολύ αναλυτικό και φυσικά δεν </w:t>
      </w:r>
      <w:r w:rsidRPr="00DE48EB">
        <w:rPr>
          <w:rFonts w:eastAsia="Times New Roman"/>
          <w:szCs w:val="24"/>
        </w:rPr>
        <w:t>είναι</w:t>
      </w:r>
      <w:r>
        <w:rPr>
          <w:rFonts w:eastAsia="Times New Roman"/>
          <w:szCs w:val="24"/>
        </w:rPr>
        <w:t xml:space="preserve"> και πρόγραμμα Θεσσαλονίκης. Δεν </w:t>
      </w:r>
      <w:r w:rsidRPr="00DE48EB">
        <w:rPr>
          <w:rFonts w:eastAsia="Times New Roman"/>
          <w:szCs w:val="24"/>
        </w:rPr>
        <w:t>είναι</w:t>
      </w:r>
      <w:r>
        <w:rPr>
          <w:rFonts w:eastAsia="Times New Roman"/>
          <w:szCs w:val="24"/>
        </w:rPr>
        <w:t xml:space="preserve"> τα 11 δισεκατομμύρια του ΤΧΣ και άλλες ανοησίες που έλεγε και ο Σταθάκης τότε. Ε</w:t>
      </w:r>
      <w:r w:rsidRPr="00DE48EB">
        <w:rPr>
          <w:rFonts w:eastAsia="Times New Roman"/>
          <w:szCs w:val="24"/>
        </w:rPr>
        <w:t>ίναι</w:t>
      </w:r>
      <w:r>
        <w:rPr>
          <w:rFonts w:eastAsia="Times New Roman"/>
          <w:szCs w:val="24"/>
        </w:rPr>
        <w:t xml:space="preserve"> κανονικό πρόγραμμα, μετρημένο με λεφτά. </w:t>
      </w:r>
      <w:r w:rsidRPr="00DE48EB">
        <w:rPr>
          <w:rFonts w:eastAsia="Times New Roman"/>
          <w:szCs w:val="24"/>
        </w:rPr>
        <w:t>Για</w:t>
      </w:r>
      <w:r w:rsidRPr="00DE48EB">
        <w:rPr>
          <w:rFonts w:eastAsia="Times New Roman"/>
          <w:szCs w:val="24"/>
        </w:rPr>
        <w:t>τί</w:t>
      </w:r>
      <w:r>
        <w:rPr>
          <w:rFonts w:eastAsia="Times New Roman"/>
          <w:szCs w:val="24"/>
        </w:rPr>
        <w:t xml:space="preserve"> ο κ. Σταθάκης συμπαθέστατος μεν, αλλά όλες τις ανοησίες δυστυχώς τις είχε πει κι αυτός. </w:t>
      </w:r>
    </w:p>
    <w:p w14:paraId="6338FB3E" w14:textId="77777777" w:rsidR="00401C51" w:rsidRDefault="00794512">
      <w:pPr>
        <w:spacing w:line="600" w:lineRule="auto"/>
        <w:ind w:firstLine="720"/>
        <w:jc w:val="both"/>
        <w:rPr>
          <w:rFonts w:eastAsia="Times New Roman"/>
          <w:szCs w:val="24"/>
        </w:rPr>
      </w:pPr>
      <w:r>
        <w:rPr>
          <w:rFonts w:eastAsia="Times New Roman"/>
          <w:szCs w:val="24"/>
        </w:rPr>
        <w:t xml:space="preserve">Και πάμε τώρα στο τελευταίο. Σήμερα ο κ. Τσίπρας έκανε μια μακροσκελέστατη ανακοίνωση </w:t>
      </w:r>
      <w:r w:rsidRPr="00391CD7">
        <w:rPr>
          <w:rFonts w:eastAsia="Times New Roman"/>
          <w:szCs w:val="24"/>
        </w:rPr>
        <w:t xml:space="preserve">στο </w:t>
      </w:r>
      <w:r w:rsidRPr="00391CD7">
        <w:rPr>
          <w:rFonts w:eastAsia="Times New Roman"/>
          <w:szCs w:val="24"/>
        </w:rPr>
        <w:t>facebook</w:t>
      </w:r>
      <w:r>
        <w:rPr>
          <w:rFonts w:eastAsia="Times New Roman"/>
          <w:szCs w:val="24"/>
        </w:rPr>
        <w:t>.</w:t>
      </w:r>
      <w:r w:rsidRPr="00391CD7">
        <w:rPr>
          <w:rFonts w:eastAsia="Times New Roman"/>
          <w:szCs w:val="24"/>
        </w:rPr>
        <w:t xml:space="preserve"> </w:t>
      </w:r>
      <w:r>
        <w:rPr>
          <w:rFonts w:eastAsia="Times New Roman"/>
          <w:szCs w:val="24"/>
        </w:rPr>
        <w:t>Ε</w:t>
      </w:r>
      <w:r w:rsidRPr="00391CD7">
        <w:rPr>
          <w:rFonts w:eastAsia="Times New Roman"/>
          <w:szCs w:val="24"/>
        </w:rPr>
        <w:t xml:space="preserve">γώ </w:t>
      </w:r>
      <w:r>
        <w:rPr>
          <w:rFonts w:eastAsia="Times New Roman"/>
          <w:szCs w:val="24"/>
        </w:rPr>
        <w:t>σέβομαι αυτό που έγραψε</w:t>
      </w:r>
      <w:r w:rsidRPr="00391CD7">
        <w:rPr>
          <w:rFonts w:eastAsia="Times New Roman"/>
          <w:szCs w:val="24"/>
        </w:rPr>
        <w:t xml:space="preserve"> γιατί </w:t>
      </w:r>
      <w:r>
        <w:rPr>
          <w:rFonts w:eastAsia="Times New Roman"/>
          <w:szCs w:val="24"/>
        </w:rPr>
        <w:t>σέβομαι</w:t>
      </w:r>
      <w:r w:rsidRPr="00391CD7">
        <w:rPr>
          <w:rFonts w:eastAsia="Times New Roman"/>
          <w:szCs w:val="24"/>
        </w:rPr>
        <w:t xml:space="preserve"> πολύ τις οικογένειες</w:t>
      </w:r>
      <w:r>
        <w:rPr>
          <w:rFonts w:eastAsia="Times New Roman"/>
          <w:szCs w:val="24"/>
        </w:rPr>
        <w:t xml:space="preserve">. </w:t>
      </w:r>
    </w:p>
    <w:p w14:paraId="6338FB3F" w14:textId="77777777" w:rsidR="00401C51" w:rsidRDefault="00794512">
      <w:pPr>
        <w:spacing w:line="600" w:lineRule="auto"/>
        <w:ind w:firstLine="720"/>
        <w:jc w:val="both"/>
        <w:rPr>
          <w:rFonts w:eastAsia="Times New Roman"/>
          <w:szCs w:val="24"/>
        </w:rPr>
      </w:pPr>
      <w:r>
        <w:rPr>
          <w:rFonts w:eastAsia="Times New Roman"/>
          <w:szCs w:val="24"/>
        </w:rPr>
        <w:t>Ξέρετε, κύριε Σταθάκη, σας άκουσα πάλι γι’ αυτό το</w:t>
      </w:r>
      <w:r w:rsidRPr="00391CD7">
        <w:rPr>
          <w:rFonts w:eastAsia="Times New Roman"/>
          <w:szCs w:val="24"/>
        </w:rPr>
        <w:t xml:space="preserve"> κίτρινο</w:t>
      </w:r>
      <w:r>
        <w:rPr>
          <w:rFonts w:eastAsia="Times New Roman"/>
          <w:szCs w:val="24"/>
        </w:rPr>
        <w:t xml:space="preserve">. Για το γεγονός ότι ο κ. </w:t>
      </w:r>
      <w:r w:rsidRPr="00391CD7">
        <w:rPr>
          <w:rFonts w:eastAsia="Times New Roman"/>
          <w:szCs w:val="24"/>
        </w:rPr>
        <w:t xml:space="preserve">Τσίπρας επί τόσα χρόνια </w:t>
      </w:r>
      <w:r>
        <w:rPr>
          <w:rFonts w:eastAsia="Times New Roman"/>
          <w:szCs w:val="24"/>
        </w:rPr>
        <w:t>υβρίζει</w:t>
      </w:r>
      <w:r w:rsidRPr="00391CD7">
        <w:rPr>
          <w:rFonts w:eastAsia="Times New Roman"/>
          <w:szCs w:val="24"/>
        </w:rPr>
        <w:t xml:space="preserve"> την οικογένεια του Κυριάκου Μητσοτάκη</w:t>
      </w:r>
      <w:r>
        <w:rPr>
          <w:rFonts w:eastAsia="Times New Roman"/>
          <w:szCs w:val="24"/>
        </w:rPr>
        <w:t>,</w:t>
      </w:r>
      <w:r w:rsidRPr="00391CD7">
        <w:rPr>
          <w:rFonts w:eastAsia="Times New Roman"/>
          <w:szCs w:val="24"/>
        </w:rPr>
        <w:t xml:space="preserve"> έχετε εκφράσει δημόσια </w:t>
      </w:r>
      <w:r>
        <w:rPr>
          <w:rFonts w:eastAsia="Times New Roman"/>
          <w:szCs w:val="24"/>
        </w:rPr>
        <w:t>έστω μία ένσταση;</w:t>
      </w:r>
      <w:r w:rsidRPr="00391CD7">
        <w:rPr>
          <w:rFonts w:eastAsia="Times New Roman"/>
          <w:szCs w:val="24"/>
        </w:rPr>
        <w:t xml:space="preserve"> </w:t>
      </w:r>
    </w:p>
    <w:p w14:paraId="6338FB40"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ότι ο κ. Τσίπρας συστηματικά </w:t>
      </w:r>
      <w:r w:rsidRPr="00173485">
        <w:rPr>
          <w:rFonts w:eastAsia="Times New Roman"/>
          <w:bCs/>
          <w:color w:val="222222"/>
          <w:shd w:val="clear" w:color="auto" w:fill="FFFFFF"/>
        </w:rPr>
        <w:t>έχει</w:t>
      </w:r>
      <w:r>
        <w:rPr>
          <w:rFonts w:eastAsia="Times New Roman"/>
          <w:color w:val="222222"/>
          <w:szCs w:val="24"/>
          <w:shd w:val="clear" w:color="auto" w:fill="FFFFFF"/>
        </w:rPr>
        <w:t xml:space="preserve"> μπλέξει στην </w:t>
      </w:r>
      <w:r w:rsidRPr="00173485">
        <w:rPr>
          <w:rFonts w:eastAsia="Times New Roman"/>
          <w:color w:val="222222"/>
          <w:szCs w:val="24"/>
          <w:shd w:val="clear" w:color="auto" w:fill="FFFFFF"/>
        </w:rPr>
        <w:t>πολιτική</w:t>
      </w:r>
      <w:r>
        <w:rPr>
          <w:rFonts w:eastAsia="Times New Roman"/>
          <w:color w:val="222222"/>
          <w:szCs w:val="24"/>
          <w:shd w:val="clear" w:color="auto" w:fill="FFFFFF"/>
        </w:rPr>
        <w:t xml:space="preserve"> αντιπαράθεση συζύγους, παιδιά, οικογένειες, έχει απασχολήσει έναν από τον ΣΥΡΙΖΑ; Ξαφνικά σας έπιασε ο πόνος, όταν ακούστηκε αυτή η ιστορία με τον πατέρα Τσίπρα και τον θείο Τσίπρα και τη χούντα.</w:t>
      </w:r>
    </w:p>
    <w:p w14:paraId="6338FB41" w14:textId="77777777" w:rsidR="00401C51" w:rsidRDefault="00794512">
      <w:pPr>
        <w:spacing w:line="600" w:lineRule="auto"/>
        <w:ind w:firstLine="720"/>
        <w:jc w:val="both"/>
        <w:rPr>
          <w:rFonts w:eastAsia="Times New Roman" w:cs="Times New Roman"/>
          <w:szCs w:val="24"/>
        </w:rPr>
      </w:pPr>
      <w:r w:rsidRPr="00FB4239">
        <w:rPr>
          <w:rFonts w:eastAsia="Times New Roman"/>
          <w:b/>
          <w:bCs/>
        </w:rPr>
        <w:t>ΠΡΟΕΔΡΕΥΩΝ (Δημήτριος Κρεμαστινός):</w:t>
      </w:r>
      <w:r>
        <w:rPr>
          <w:rFonts w:eastAsia="Times New Roman" w:cs="Times New Roman"/>
          <w:szCs w:val="24"/>
        </w:rPr>
        <w:t xml:space="preserve"> Ολοκληρώνετε, </w:t>
      </w:r>
      <w:r w:rsidRPr="006A04B1">
        <w:rPr>
          <w:rFonts w:eastAsia="Times New Roman" w:cs="Times New Roman"/>
          <w:szCs w:val="24"/>
        </w:rPr>
        <w:t>παρακαλώ</w:t>
      </w:r>
      <w:r>
        <w:rPr>
          <w:rFonts w:eastAsia="Times New Roman" w:cs="Times New Roman"/>
          <w:szCs w:val="24"/>
        </w:rPr>
        <w:t>.</w:t>
      </w:r>
    </w:p>
    <w:p w14:paraId="6338FB42" w14:textId="77777777" w:rsidR="00401C51" w:rsidRDefault="00794512">
      <w:pPr>
        <w:spacing w:line="600" w:lineRule="auto"/>
        <w:ind w:firstLine="720"/>
        <w:jc w:val="both"/>
        <w:rPr>
          <w:rFonts w:eastAsia="Times New Roman"/>
          <w:color w:val="222222"/>
          <w:szCs w:val="24"/>
          <w:shd w:val="clear" w:color="auto" w:fill="FFFFFF"/>
        </w:rPr>
      </w:pPr>
      <w:r w:rsidRPr="006D7239">
        <w:rPr>
          <w:rFonts w:eastAsia="Times New Roman"/>
          <w:b/>
          <w:szCs w:val="24"/>
        </w:rPr>
        <w:t>ΣΠΥΡΙΔΩΝ</w:t>
      </w:r>
      <w:r>
        <w:rPr>
          <w:rFonts w:eastAsia="Times New Roman"/>
          <w:b/>
          <w:szCs w:val="24"/>
        </w:rPr>
        <w:t xml:space="preserve"> </w:t>
      </w:r>
      <w:r>
        <w:rPr>
          <w:rFonts w:eastAsia="Times New Roman"/>
          <w:b/>
          <w:szCs w:val="24"/>
        </w:rPr>
        <w:t>–</w:t>
      </w:r>
      <w:r w:rsidRPr="006D7239">
        <w:rPr>
          <w:rFonts w:eastAsia="Times New Roman"/>
          <w:b/>
          <w:szCs w:val="24"/>
        </w:rPr>
        <w:t xml:space="preserve"> </w:t>
      </w:r>
      <w:r>
        <w:rPr>
          <w:rFonts w:eastAsia="Times New Roman"/>
          <w:b/>
          <w:szCs w:val="24"/>
        </w:rPr>
        <w:t xml:space="preserve">ΑΔΩΝΙΣ </w:t>
      </w:r>
      <w:r w:rsidRPr="006D7239">
        <w:rPr>
          <w:rFonts w:eastAsia="Times New Roman"/>
          <w:b/>
          <w:szCs w:val="24"/>
        </w:rPr>
        <w:t>ΓΕΩΡΓΙΑΔΗΣ:</w:t>
      </w:r>
      <w:r>
        <w:rPr>
          <w:rFonts w:eastAsia="Times New Roman"/>
          <w:szCs w:val="24"/>
        </w:rPr>
        <w:t xml:space="preserve"> </w:t>
      </w:r>
      <w:r>
        <w:rPr>
          <w:rFonts w:eastAsia="Times New Roman"/>
          <w:color w:val="222222"/>
          <w:szCs w:val="24"/>
          <w:shd w:val="clear" w:color="auto" w:fill="FFFFFF"/>
        </w:rPr>
        <w:t xml:space="preserve">Και ξέρετε, εγώ που έχω δεχτεί από εσάς τόσο bullying όλα αυτά τα χρόνια για το περίφημο βιβλίο </w:t>
      </w:r>
      <w:r w:rsidRPr="00173485">
        <w:rPr>
          <w:rFonts w:eastAsia="Times New Roman"/>
          <w:bCs/>
          <w:color w:val="222222"/>
          <w:shd w:val="clear" w:color="auto" w:fill="FFFFFF"/>
        </w:rPr>
        <w:t>που</w:t>
      </w:r>
      <w:r>
        <w:rPr>
          <w:rFonts w:eastAsia="Times New Roman"/>
          <w:color w:val="222222"/>
          <w:szCs w:val="24"/>
          <w:shd w:val="clear" w:color="auto" w:fill="FFFFFF"/>
        </w:rPr>
        <w:t xml:space="preserve"> μου έστειλε ο Παττακός, έχω και έναν λόγο παραπάνω. Γιατί </w:t>
      </w:r>
      <w:r w:rsidRPr="00173485">
        <w:rPr>
          <w:rFonts w:eastAsia="Times New Roman"/>
          <w:bCs/>
          <w:color w:val="222222"/>
          <w:shd w:val="clear" w:color="auto" w:fill="FFFFFF"/>
        </w:rPr>
        <w:t>δεν</w:t>
      </w:r>
      <w:r>
        <w:rPr>
          <w:rFonts w:eastAsia="Times New Roman"/>
          <w:color w:val="222222"/>
          <w:szCs w:val="24"/>
          <w:shd w:val="clear" w:color="auto" w:fill="FFFFFF"/>
        </w:rPr>
        <w:t xml:space="preserve"> καταλαβαίνω την υποκρισία σας, </w:t>
      </w:r>
      <w:r w:rsidRPr="00173485">
        <w:rPr>
          <w:rFonts w:eastAsia="Times New Roman"/>
          <w:color w:val="222222"/>
          <w:szCs w:val="24"/>
          <w:shd w:val="clear" w:color="auto" w:fill="FFFFFF"/>
        </w:rPr>
        <w:t>κύριοι</w:t>
      </w:r>
      <w:r>
        <w:rPr>
          <w:rFonts w:eastAsia="Times New Roman"/>
          <w:color w:val="222222"/>
          <w:szCs w:val="24"/>
          <w:shd w:val="clear" w:color="auto" w:fill="FFFFFF"/>
        </w:rPr>
        <w:t xml:space="preserve">. </w:t>
      </w:r>
    </w:p>
    <w:p w14:paraId="6338FB43"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Έγραψε, </w:t>
      </w:r>
      <w:r w:rsidRPr="00173485">
        <w:rPr>
          <w:rFonts w:eastAsia="Times New Roman"/>
          <w:color w:val="222222"/>
          <w:szCs w:val="24"/>
          <w:shd w:val="clear" w:color="auto" w:fill="FFFFFF"/>
        </w:rPr>
        <w:t>λοιπόν</w:t>
      </w:r>
      <w:r>
        <w:rPr>
          <w:rFonts w:eastAsia="Times New Roman"/>
          <w:color w:val="222222"/>
          <w:szCs w:val="24"/>
          <w:shd w:val="clear" w:color="auto" w:fill="FFFFFF"/>
        </w:rPr>
        <w:t xml:space="preserve">, στο </w:t>
      </w:r>
      <w:r>
        <w:rPr>
          <w:rFonts w:eastAsia="Times New Roman"/>
          <w:color w:val="222222"/>
          <w:szCs w:val="24"/>
          <w:shd w:val="clear" w:color="auto" w:fill="FFFFFF"/>
        </w:rPr>
        <w:t>FAC</w:t>
      </w:r>
      <w:r>
        <w:rPr>
          <w:rFonts w:eastAsia="Times New Roman"/>
          <w:color w:val="222222"/>
          <w:szCs w:val="24"/>
          <w:shd w:val="clear" w:color="auto" w:fill="FFFFFF"/>
        </w:rPr>
        <w:t>EBOOK</w:t>
      </w:r>
      <w:r>
        <w:rPr>
          <w:rFonts w:eastAsia="Times New Roman"/>
          <w:color w:val="222222"/>
          <w:szCs w:val="24"/>
          <w:shd w:val="clear" w:color="auto" w:fill="FFFFFF"/>
        </w:rPr>
        <w:t xml:space="preserve"> ο κ. Τσίπρας </w:t>
      </w:r>
      <w:r w:rsidRPr="00173485">
        <w:rPr>
          <w:rFonts w:eastAsia="Times New Roman"/>
          <w:bCs/>
          <w:color w:val="222222"/>
          <w:shd w:val="clear" w:color="auto" w:fill="FFFFFF"/>
        </w:rPr>
        <w:t>ότι</w:t>
      </w:r>
      <w:r>
        <w:rPr>
          <w:rFonts w:eastAsia="Times New Roman"/>
          <w:color w:val="222222"/>
          <w:szCs w:val="24"/>
          <w:shd w:val="clear" w:color="auto" w:fill="FFFFFF"/>
        </w:rPr>
        <w:t xml:space="preserve"> μόνο ο Γιώργος ο Καρατζαφέρης, λέει, και ο Κυριάκος Μητσοτάκης τόλμησαν να πουν αυτή τη χυδαιότητα. Εγώ θέλω </w:t>
      </w:r>
      <w:r w:rsidRPr="00173485">
        <w:rPr>
          <w:rFonts w:eastAsia="Times New Roman"/>
          <w:bCs/>
          <w:color w:val="222222"/>
          <w:shd w:val="clear" w:color="auto" w:fill="FFFFFF"/>
        </w:rPr>
        <w:t>να</w:t>
      </w:r>
      <w:r>
        <w:rPr>
          <w:rFonts w:eastAsia="Times New Roman"/>
          <w:color w:val="222222"/>
          <w:szCs w:val="24"/>
          <w:shd w:val="clear" w:color="auto" w:fill="FFFFFF"/>
        </w:rPr>
        <w:t xml:space="preserve"> απαντήσω </w:t>
      </w:r>
      <w:r w:rsidRPr="00173485">
        <w:rPr>
          <w:rFonts w:eastAsia="Times New Roman"/>
          <w:bCs/>
          <w:color w:val="222222"/>
          <w:shd w:val="clear" w:color="auto" w:fill="FFFFFF"/>
        </w:rPr>
        <w:t>και</w:t>
      </w:r>
      <w:r>
        <w:rPr>
          <w:rFonts w:eastAsia="Times New Roman"/>
          <w:color w:val="222222"/>
          <w:szCs w:val="24"/>
          <w:shd w:val="clear" w:color="auto" w:fill="FFFFFF"/>
        </w:rPr>
        <w:t xml:space="preserve"> να πω </w:t>
      </w:r>
      <w:r w:rsidRPr="008012B7">
        <w:rPr>
          <w:rFonts w:eastAsia="Times New Roman"/>
          <w:bCs/>
          <w:color w:val="222222"/>
          <w:shd w:val="clear" w:color="auto" w:fill="FFFFFF"/>
        </w:rPr>
        <w:t>και</w:t>
      </w:r>
      <w:r>
        <w:rPr>
          <w:rFonts w:eastAsia="Times New Roman"/>
          <w:color w:val="222222"/>
          <w:szCs w:val="24"/>
          <w:shd w:val="clear" w:color="auto" w:fill="FFFFFF"/>
        </w:rPr>
        <w:t xml:space="preserve"> ποιοι άλλοι </w:t>
      </w:r>
      <w:r w:rsidRPr="00173485">
        <w:rPr>
          <w:rFonts w:eastAsia="Times New Roman"/>
          <w:bCs/>
          <w:color w:val="222222"/>
          <w:shd w:val="clear" w:color="auto" w:fill="FFFFFF"/>
        </w:rPr>
        <w:t>είναι</w:t>
      </w:r>
      <w:r>
        <w:rPr>
          <w:rFonts w:eastAsia="Times New Roman"/>
          <w:bCs/>
          <w:color w:val="222222"/>
          <w:shd w:val="clear" w:color="auto" w:fill="FFFFFF"/>
        </w:rPr>
        <w:t>,</w:t>
      </w:r>
      <w:r>
        <w:rPr>
          <w:rFonts w:eastAsia="Times New Roman"/>
          <w:color w:val="222222"/>
          <w:szCs w:val="24"/>
          <w:shd w:val="clear" w:color="auto" w:fill="FFFFFF"/>
        </w:rPr>
        <w:t xml:space="preserve"> </w:t>
      </w:r>
      <w:r w:rsidRPr="00173485">
        <w:rPr>
          <w:rFonts w:eastAsia="Times New Roman"/>
          <w:color w:val="222222"/>
          <w:shd w:val="clear" w:color="auto" w:fill="FFFFFF"/>
        </w:rPr>
        <w:t>για να</w:t>
      </w:r>
      <w:r>
        <w:rPr>
          <w:rFonts w:eastAsia="Times New Roman"/>
          <w:color w:val="222222"/>
          <w:szCs w:val="24"/>
          <w:shd w:val="clear" w:color="auto" w:fill="FFFFFF"/>
        </w:rPr>
        <w:t xml:space="preserve"> του δώσω την ευκαιρία </w:t>
      </w:r>
      <w:r w:rsidRPr="00173485">
        <w:rPr>
          <w:rFonts w:eastAsia="Times New Roman"/>
          <w:bCs/>
          <w:color w:val="222222"/>
          <w:shd w:val="clear" w:color="auto" w:fill="FFFFFF"/>
        </w:rPr>
        <w:t>να</w:t>
      </w:r>
      <w:r>
        <w:rPr>
          <w:rFonts w:eastAsia="Times New Roman"/>
          <w:color w:val="222222"/>
          <w:szCs w:val="24"/>
          <w:shd w:val="clear" w:color="auto" w:fill="FFFFFF"/>
        </w:rPr>
        <w:t xml:space="preserve"> το διορθώσει. Ο Φοίβος Ιωαννίδης, γνωστός αντιστασιακός κατά της χούντας έχει δώσει ολόκληρη συνέντευξη για την οικογένεια του κ. Τσίπρα και τη σχέση τ</w:t>
      </w:r>
      <w:r>
        <w:rPr>
          <w:rFonts w:eastAsia="Times New Roman"/>
          <w:color w:val="222222"/>
          <w:szCs w:val="24"/>
          <w:shd w:val="clear" w:color="auto" w:fill="FFFFFF"/>
        </w:rPr>
        <w:t>ης</w:t>
      </w:r>
      <w:r>
        <w:rPr>
          <w:rFonts w:eastAsia="Times New Roman"/>
          <w:color w:val="222222"/>
          <w:szCs w:val="24"/>
          <w:shd w:val="clear" w:color="auto" w:fill="FFFFFF"/>
        </w:rPr>
        <w:t xml:space="preserve"> με τη χούντα. Έχει να απαντήσει ο κ. Τσίπρας για αυτούς; </w:t>
      </w:r>
    </w:p>
    <w:p w14:paraId="6338FB44" w14:textId="77777777" w:rsidR="00401C51" w:rsidRDefault="00794512">
      <w:pPr>
        <w:spacing w:line="600" w:lineRule="auto"/>
        <w:ind w:firstLine="720"/>
        <w:jc w:val="both"/>
        <w:rPr>
          <w:rFonts w:eastAsia="Times New Roman"/>
          <w:color w:val="222222"/>
          <w:szCs w:val="24"/>
          <w:shd w:val="clear" w:color="auto" w:fill="FFFFFF"/>
        </w:rPr>
      </w:pPr>
      <w:r w:rsidRPr="00792D6D">
        <w:rPr>
          <w:rFonts w:eastAsia="Times New Roman"/>
          <w:bCs/>
          <w:color w:val="222222"/>
          <w:shd w:val="clear" w:color="auto" w:fill="FFFFFF"/>
        </w:rPr>
        <w:t>Και</w:t>
      </w:r>
      <w:r>
        <w:rPr>
          <w:rFonts w:eastAsia="Times New Roman"/>
          <w:color w:val="222222"/>
          <w:szCs w:val="24"/>
          <w:shd w:val="clear" w:color="auto" w:fill="FFFFFF"/>
        </w:rPr>
        <w:t xml:space="preserve"> </w:t>
      </w:r>
      <w:r w:rsidRPr="00792D6D">
        <w:rPr>
          <w:rFonts w:eastAsia="Times New Roman"/>
          <w:bCs/>
          <w:color w:val="222222"/>
          <w:shd w:val="clear" w:color="auto" w:fill="FFFFFF"/>
        </w:rPr>
        <w:t>δεν</w:t>
      </w:r>
      <w:r>
        <w:rPr>
          <w:rFonts w:eastAsia="Times New Roman"/>
          <w:color w:val="222222"/>
          <w:szCs w:val="24"/>
          <w:shd w:val="clear" w:color="auto" w:fill="FFFFFF"/>
        </w:rPr>
        <w:t xml:space="preserve"> </w:t>
      </w:r>
      <w:r w:rsidRPr="00792D6D">
        <w:rPr>
          <w:rFonts w:eastAsia="Times New Roman"/>
          <w:bCs/>
          <w:color w:val="222222"/>
          <w:shd w:val="clear" w:color="auto" w:fill="FFFFFF"/>
        </w:rPr>
        <w:t>είναι</w:t>
      </w:r>
      <w:r>
        <w:rPr>
          <w:rFonts w:eastAsia="Times New Roman"/>
          <w:color w:val="222222"/>
          <w:szCs w:val="24"/>
          <w:shd w:val="clear" w:color="auto" w:fill="FFFFFF"/>
        </w:rPr>
        <w:t xml:space="preserve"> ο κ. Καρατζαφέρης ο Φοίβος Ιω</w:t>
      </w:r>
      <w:r>
        <w:rPr>
          <w:rFonts w:eastAsia="Times New Roman"/>
          <w:color w:val="222222"/>
          <w:szCs w:val="24"/>
          <w:shd w:val="clear" w:color="auto" w:fill="FFFFFF"/>
        </w:rPr>
        <w:t>αννίδης</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Κ</w:t>
      </w:r>
      <w:r>
        <w:rPr>
          <w:rFonts w:eastAsia="Times New Roman"/>
          <w:color w:val="222222"/>
          <w:szCs w:val="24"/>
          <w:shd w:val="clear" w:color="auto" w:fill="FFFFFF"/>
        </w:rPr>
        <w:t xml:space="preserve">αι το ακόμα χειρότερο. Δεν έχετε δει το βίντεο, </w:t>
      </w:r>
      <w:r w:rsidRPr="00792D6D">
        <w:rPr>
          <w:rFonts w:eastAsia="Times New Roman"/>
          <w:color w:val="222222"/>
          <w:szCs w:val="24"/>
          <w:shd w:val="clear" w:color="auto" w:fill="FFFFFF"/>
        </w:rPr>
        <w:t xml:space="preserve">κύριοι </w:t>
      </w:r>
      <w:r>
        <w:rPr>
          <w:rFonts w:eastAsia="Times New Roman"/>
          <w:color w:val="222222"/>
          <w:szCs w:val="24"/>
          <w:shd w:val="clear" w:color="auto" w:fill="FFFFFF"/>
        </w:rPr>
        <w:t xml:space="preserve">του ΣΥΡΙΖΑ, </w:t>
      </w:r>
      <w:r w:rsidRPr="00792D6D">
        <w:rPr>
          <w:rFonts w:eastAsia="Times New Roman"/>
          <w:bCs/>
          <w:color w:val="222222"/>
          <w:shd w:val="clear" w:color="auto" w:fill="FFFFFF"/>
        </w:rPr>
        <w:t>που</w:t>
      </w:r>
      <w:r>
        <w:rPr>
          <w:rFonts w:eastAsia="Times New Roman"/>
          <w:color w:val="222222"/>
          <w:szCs w:val="24"/>
          <w:shd w:val="clear" w:color="auto" w:fill="FFFFFF"/>
        </w:rPr>
        <w:t xml:space="preserve"> ο κ. Λεβέντης εδώ μέσα στην Αίθουσα -όχι έξω από την Αίθουσα, κύριε Σταθάκη- </w:t>
      </w:r>
      <w:r w:rsidRPr="00792D6D">
        <w:rPr>
          <w:rFonts w:eastAsia="Times New Roman"/>
          <w:bCs/>
          <w:color w:val="222222"/>
          <w:shd w:val="clear" w:color="auto" w:fill="FFFFFF"/>
        </w:rPr>
        <w:t>έχει</w:t>
      </w:r>
      <w:r>
        <w:rPr>
          <w:rFonts w:eastAsia="Times New Roman"/>
          <w:color w:val="222222"/>
          <w:szCs w:val="24"/>
          <w:shd w:val="clear" w:color="auto" w:fill="FFFFFF"/>
        </w:rPr>
        <w:t xml:space="preserve"> πει </w:t>
      </w:r>
      <w:r w:rsidRPr="00792D6D">
        <w:rPr>
          <w:rFonts w:eastAsia="Times New Roman"/>
          <w:bCs/>
          <w:color w:val="222222"/>
          <w:shd w:val="clear" w:color="auto" w:fill="FFFFFF"/>
        </w:rPr>
        <w:t>ότι</w:t>
      </w:r>
      <w:r>
        <w:rPr>
          <w:rFonts w:eastAsia="Times New Roman"/>
          <w:color w:val="222222"/>
          <w:szCs w:val="24"/>
          <w:shd w:val="clear" w:color="auto" w:fill="FFFFFF"/>
        </w:rPr>
        <w:t xml:space="preserve"> ο ίδιος δούλευε στην εταιρεία του αειμνήστου Τσίπρα, ότι έπαιρνε έργα από τον Παττακό</w:t>
      </w:r>
      <w:r>
        <w:rPr>
          <w:rFonts w:eastAsia="Times New Roman"/>
          <w:color w:val="222222"/>
          <w:szCs w:val="24"/>
          <w:shd w:val="clear" w:color="auto" w:fill="FFFFFF"/>
        </w:rPr>
        <w:t xml:space="preserve"> </w:t>
      </w:r>
      <w:r w:rsidRPr="00792D6D">
        <w:rPr>
          <w:rFonts w:eastAsia="Times New Roman"/>
          <w:bCs/>
          <w:color w:val="222222"/>
          <w:shd w:val="clear" w:color="auto" w:fill="FFFFFF"/>
        </w:rPr>
        <w:t>και</w:t>
      </w:r>
      <w:r>
        <w:rPr>
          <w:rFonts w:eastAsia="Times New Roman"/>
          <w:color w:val="222222"/>
          <w:szCs w:val="24"/>
          <w:shd w:val="clear" w:color="auto" w:fill="FFFFFF"/>
        </w:rPr>
        <w:t xml:space="preserve"> </w:t>
      </w:r>
      <w:r w:rsidRPr="00792D6D">
        <w:rPr>
          <w:rFonts w:eastAsia="Times New Roman"/>
          <w:bCs/>
          <w:color w:val="222222"/>
          <w:shd w:val="clear" w:color="auto" w:fill="FFFFFF"/>
        </w:rPr>
        <w:t>ότι</w:t>
      </w:r>
      <w:r>
        <w:rPr>
          <w:rFonts w:eastAsia="Times New Roman"/>
          <w:color w:val="222222"/>
          <w:szCs w:val="24"/>
          <w:shd w:val="clear" w:color="auto" w:fill="FFFFFF"/>
        </w:rPr>
        <w:t xml:space="preserve"> ο πατέρας Τσίπρας του φάνηκε βασιλόφρων </w:t>
      </w:r>
      <w:r w:rsidRPr="00792D6D">
        <w:rPr>
          <w:rFonts w:eastAsia="Times New Roman"/>
          <w:bCs/>
          <w:color w:val="222222"/>
          <w:shd w:val="clear" w:color="auto" w:fill="FFFFFF"/>
        </w:rPr>
        <w:t>και</w:t>
      </w:r>
      <w:r>
        <w:rPr>
          <w:rFonts w:eastAsia="Times New Roman"/>
          <w:color w:val="222222"/>
          <w:szCs w:val="24"/>
          <w:shd w:val="clear" w:color="auto" w:fill="FFFFFF"/>
        </w:rPr>
        <w:t xml:space="preserve"> ακραίος δεξιός; Γιατί δεν απαντάει στον Λεβέντη ο κ. Τσίπρας και κάνει τόσο μακροσκελή ανάρτηση για τον Κυριάκο Μητσοτάκη; Τι φοβάται; Ας τα πει στον Λεβέντη </w:t>
      </w:r>
      <w:r w:rsidRPr="00792D6D">
        <w:rPr>
          <w:rFonts w:eastAsia="Times New Roman"/>
          <w:bCs/>
          <w:color w:val="222222"/>
          <w:shd w:val="clear" w:color="auto" w:fill="FFFFFF"/>
        </w:rPr>
        <w:t>που</w:t>
      </w:r>
      <w:r>
        <w:rPr>
          <w:rFonts w:eastAsia="Times New Roman"/>
          <w:color w:val="222222"/>
          <w:szCs w:val="24"/>
          <w:shd w:val="clear" w:color="auto" w:fill="FFFFFF"/>
        </w:rPr>
        <w:t xml:space="preserve"> </w:t>
      </w:r>
      <w:r w:rsidRPr="00792D6D">
        <w:rPr>
          <w:rFonts w:eastAsia="Times New Roman"/>
          <w:bCs/>
          <w:color w:val="222222"/>
          <w:shd w:val="clear" w:color="auto" w:fill="FFFFFF"/>
        </w:rPr>
        <w:t>θα</w:t>
      </w:r>
      <w:r>
        <w:rPr>
          <w:rFonts w:eastAsia="Times New Roman"/>
          <w:color w:val="222222"/>
          <w:szCs w:val="24"/>
          <w:shd w:val="clear" w:color="auto" w:fill="FFFFFF"/>
        </w:rPr>
        <w:t xml:space="preserve"> </w:t>
      </w:r>
      <w:r w:rsidRPr="00792D6D">
        <w:rPr>
          <w:rFonts w:eastAsia="Times New Roman"/>
          <w:bCs/>
          <w:color w:val="222222"/>
          <w:shd w:val="clear" w:color="auto" w:fill="FFFFFF"/>
        </w:rPr>
        <w:t>είναι</w:t>
      </w:r>
      <w:r>
        <w:rPr>
          <w:rFonts w:eastAsia="Times New Roman"/>
          <w:color w:val="222222"/>
          <w:szCs w:val="24"/>
          <w:shd w:val="clear" w:color="auto" w:fill="FFFFFF"/>
        </w:rPr>
        <w:t xml:space="preserve"> εδώ το βράδυ. </w:t>
      </w:r>
      <w:r w:rsidRPr="00792D6D">
        <w:rPr>
          <w:rFonts w:eastAsia="Times New Roman"/>
          <w:bCs/>
          <w:color w:val="222222"/>
          <w:shd w:val="clear" w:color="auto" w:fill="FFFFFF"/>
        </w:rPr>
        <w:t>Γιατί</w:t>
      </w:r>
      <w:r>
        <w:rPr>
          <w:rFonts w:eastAsia="Times New Roman"/>
          <w:color w:val="222222"/>
          <w:szCs w:val="24"/>
          <w:shd w:val="clear" w:color="auto" w:fill="FFFFFF"/>
        </w:rPr>
        <w:t xml:space="preserve"> τα </w:t>
      </w:r>
      <w:r w:rsidRPr="00792D6D">
        <w:rPr>
          <w:rFonts w:eastAsia="Times New Roman"/>
          <w:bCs/>
          <w:color w:val="222222"/>
          <w:shd w:val="clear" w:color="auto" w:fill="FFFFFF"/>
        </w:rPr>
        <w:t>έχει</w:t>
      </w:r>
      <w:r>
        <w:rPr>
          <w:rFonts w:eastAsia="Times New Roman"/>
          <w:color w:val="222222"/>
          <w:szCs w:val="24"/>
          <w:shd w:val="clear" w:color="auto" w:fill="FFFFFF"/>
        </w:rPr>
        <w:t xml:space="preserve"> πει εδώ </w:t>
      </w:r>
      <w:r w:rsidRPr="00792D6D">
        <w:rPr>
          <w:rFonts w:eastAsia="Times New Roman"/>
          <w:bCs/>
          <w:color w:val="222222"/>
          <w:shd w:val="clear" w:color="auto" w:fill="FFFFFF"/>
        </w:rPr>
        <w:t>και</w:t>
      </w:r>
      <w:r>
        <w:rPr>
          <w:rFonts w:eastAsia="Times New Roman"/>
          <w:color w:val="222222"/>
          <w:szCs w:val="24"/>
          <w:shd w:val="clear" w:color="auto" w:fill="FFFFFF"/>
        </w:rPr>
        <w:t xml:space="preserve"> δύο χρόνια ο Λεβέντης και δεν έχει πει κουβέντα.</w:t>
      </w:r>
    </w:p>
    <w:p w14:paraId="6338FB4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κλείνω, </w:t>
      </w:r>
      <w:r w:rsidRPr="00792D6D">
        <w:rPr>
          <w:rFonts w:eastAsia="Times New Roman"/>
          <w:bCs/>
          <w:color w:val="222222"/>
          <w:shd w:val="clear" w:color="auto" w:fill="FFFFFF"/>
        </w:rPr>
        <w:t>επειδή</w:t>
      </w:r>
      <w:r>
        <w:rPr>
          <w:rFonts w:eastAsia="Times New Roman"/>
          <w:color w:val="222222"/>
          <w:szCs w:val="24"/>
          <w:shd w:val="clear" w:color="auto" w:fill="FFFFFF"/>
        </w:rPr>
        <w:t xml:space="preserve"> μου κάνετε και νοήματα </w:t>
      </w:r>
      <w:r w:rsidRPr="00792D6D">
        <w:rPr>
          <w:rFonts w:eastAsia="Times New Roman"/>
          <w:bCs/>
          <w:color w:val="222222"/>
          <w:shd w:val="clear" w:color="auto" w:fill="FFFFFF"/>
        </w:rPr>
        <w:t>και</w:t>
      </w:r>
      <w:r>
        <w:rPr>
          <w:rFonts w:eastAsia="Times New Roman"/>
          <w:color w:val="222222"/>
          <w:szCs w:val="24"/>
          <w:shd w:val="clear" w:color="auto" w:fill="FFFFFF"/>
        </w:rPr>
        <w:t xml:space="preserve"> </w:t>
      </w:r>
      <w:r w:rsidRPr="00792D6D">
        <w:rPr>
          <w:rFonts w:eastAsia="Times New Roman"/>
          <w:bCs/>
          <w:color w:val="222222"/>
          <w:shd w:val="clear" w:color="auto" w:fill="FFFFFF"/>
        </w:rPr>
        <w:t>επειδή</w:t>
      </w:r>
      <w:r>
        <w:rPr>
          <w:rFonts w:eastAsia="Times New Roman"/>
          <w:color w:val="222222"/>
          <w:szCs w:val="24"/>
          <w:shd w:val="clear" w:color="auto" w:fill="FFFFFF"/>
        </w:rPr>
        <w:t xml:space="preserve"> έχετε το θράσος να εγκαλείτε εμένα για όλα αυτά. </w:t>
      </w:r>
    </w:p>
    <w:p w14:paraId="6338FB46" w14:textId="77777777" w:rsidR="00401C51" w:rsidRDefault="00794512">
      <w:pPr>
        <w:spacing w:line="600" w:lineRule="auto"/>
        <w:ind w:firstLine="720"/>
        <w:jc w:val="both"/>
        <w:rPr>
          <w:rFonts w:eastAsia="Times New Roman" w:cs="Times New Roman"/>
          <w:szCs w:val="24"/>
        </w:rPr>
      </w:pPr>
      <w:r w:rsidRPr="00FB4239">
        <w:rPr>
          <w:rFonts w:eastAsia="Times New Roman"/>
          <w:b/>
          <w:bCs/>
        </w:rPr>
        <w:t>ΠΡΟΕΔΡΕΥΩΝ (Δημήτριος Κρεμαστινός):</w:t>
      </w:r>
      <w:r>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ολοκληρώνετε κύριε Γεωργιάδη.</w:t>
      </w:r>
    </w:p>
    <w:p w14:paraId="6338FB47" w14:textId="77777777" w:rsidR="00401C51" w:rsidRDefault="00794512">
      <w:pPr>
        <w:spacing w:line="600" w:lineRule="auto"/>
        <w:ind w:firstLine="720"/>
        <w:jc w:val="both"/>
        <w:rPr>
          <w:rFonts w:eastAsia="Times New Roman" w:cs="Times New Roman"/>
          <w:szCs w:val="24"/>
        </w:rPr>
      </w:pPr>
      <w:r w:rsidRPr="006D7239">
        <w:rPr>
          <w:rFonts w:eastAsia="Times New Roman"/>
          <w:b/>
          <w:szCs w:val="24"/>
        </w:rPr>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w:t>
      </w:r>
      <w:r w:rsidRPr="006D7239">
        <w:rPr>
          <w:rFonts w:eastAsia="Times New Roman"/>
          <w:b/>
          <w:szCs w:val="24"/>
        </w:rPr>
        <w:t>ΙΣ ΓΕΩΡΓΙΑΔΗΣ:</w:t>
      </w:r>
      <w:r w:rsidRPr="006D7239">
        <w:rPr>
          <w:rFonts w:eastAsia="Times New Roman"/>
          <w:szCs w:val="24"/>
        </w:rPr>
        <w:t xml:space="preserve"> </w:t>
      </w:r>
      <w:r>
        <w:rPr>
          <w:rFonts w:eastAsia="Times New Roman" w:cs="Times New Roman"/>
          <w:szCs w:val="24"/>
        </w:rPr>
        <w:t xml:space="preserve">Κλείνω αμέσως με αυτό. </w:t>
      </w:r>
    </w:p>
    <w:p w14:paraId="6338FB48" w14:textId="77777777" w:rsidR="00401C51" w:rsidRDefault="00794512">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Εκεί πίσω έχετε έναν Υπουργό. </w:t>
      </w:r>
      <w:r>
        <w:rPr>
          <w:rFonts w:eastAsia="Times New Roman" w:cs="Times New Roman"/>
          <w:szCs w:val="24"/>
        </w:rPr>
        <w:t xml:space="preserve">Για γυρίστε να τον δείτε όλοι. </w:t>
      </w:r>
      <w:r w:rsidRPr="00D66BCA">
        <w:rPr>
          <w:rFonts w:eastAsia="Times New Roman"/>
          <w:bCs/>
        </w:rPr>
        <w:t>Είναι</w:t>
      </w:r>
      <w:r>
        <w:rPr>
          <w:rFonts w:eastAsia="Times New Roman" w:cs="Times New Roman"/>
          <w:szCs w:val="24"/>
        </w:rPr>
        <w:t xml:space="preserve"> ο κ. Τέρενς </w:t>
      </w:r>
      <w:r>
        <w:rPr>
          <w:rFonts w:eastAsia="Times New Roman" w:cs="Times New Roman"/>
          <w:szCs w:val="24"/>
        </w:rPr>
        <w:t xml:space="preserve">- </w:t>
      </w:r>
      <w:r>
        <w:rPr>
          <w:rFonts w:eastAsia="Times New Roman" w:cs="Times New Roman"/>
          <w:szCs w:val="24"/>
        </w:rPr>
        <w:t xml:space="preserve">Σπένσερ Κουίκ. Θέλω </w:t>
      </w:r>
      <w:r w:rsidRPr="002314B3">
        <w:rPr>
          <w:rFonts w:eastAsia="Times New Roman"/>
          <w:bCs/>
          <w:shd w:val="clear" w:color="auto" w:fill="FFFFFF"/>
        </w:rPr>
        <w:t>να</w:t>
      </w:r>
      <w:r>
        <w:rPr>
          <w:rFonts w:eastAsia="Times New Roman" w:cs="Times New Roman"/>
          <w:szCs w:val="24"/>
        </w:rPr>
        <w:t xml:space="preserve"> του δώσω τώρα την ευκαιρία </w:t>
      </w:r>
      <w:r w:rsidRPr="002314B3">
        <w:rPr>
          <w:rFonts w:eastAsia="Times New Roman"/>
          <w:bCs/>
          <w:shd w:val="clear" w:color="auto" w:fill="FFFFFF"/>
        </w:rPr>
        <w:t>να</w:t>
      </w:r>
      <w:r>
        <w:rPr>
          <w:rFonts w:eastAsia="Times New Roman" w:cs="Times New Roman"/>
          <w:szCs w:val="24"/>
        </w:rPr>
        <w:t xml:space="preserve"> απαντήσει.</w:t>
      </w:r>
    </w:p>
    <w:p w14:paraId="6338FB49" w14:textId="77777777" w:rsidR="00401C51" w:rsidRDefault="00794512">
      <w:pPr>
        <w:spacing w:line="600" w:lineRule="auto"/>
        <w:ind w:firstLine="720"/>
        <w:jc w:val="both"/>
        <w:rPr>
          <w:rFonts w:eastAsia="Times New Roman" w:cs="Times New Roman"/>
          <w:szCs w:val="24"/>
        </w:rPr>
      </w:pPr>
      <w:r w:rsidRPr="00FB4239">
        <w:rPr>
          <w:rFonts w:eastAsia="Times New Roman"/>
          <w:b/>
          <w:bCs/>
        </w:rPr>
        <w:t>ΠΡΟΕΔΡΕΥΩΝ (Δημήτριος Κρεμαστινός):</w:t>
      </w:r>
      <w:r>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xml:space="preserve">, κύριε Γεωργιάδη, μην </w:t>
      </w:r>
      <w:r>
        <w:rPr>
          <w:rFonts w:eastAsia="Times New Roman" w:cs="Times New Roman"/>
          <w:szCs w:val="24"/>
        </w:rPr>
        <w:t>αναφέρεστε προσωπικά. Π</w:t>
      </w:r>
      <w:r w:rsidRPr="006A04B1">
        <w:rPr>
          <w:rFonts w:eastAsia="Times New Roman" w:cs="Times New Roman"/>
          <w:szCs w:val="24"/>
        </w:rPr>
        <w:t>αρακαλώ</w:t>
      </w:r>
      <w:r>
        <w:rPr>
          <w:rFonts w:eastAsia="Times New Roman" w:cs="Times New Roman"/>
          <w:szCs w:val="24"/>
        </w:rPr>
        <w:t xml:space="preserve">, ολοκληρώνετε. </w:t>
      </w:r>
    </w:p>
    <w:p w14:paraId="6338FB4A" w14:textId="77777777" w:rsidR="00401C51" w:rsidRDefault="00794512">
      <w:pPr>
        <w:spacing w:line="600" w:lineRule="auto"/>
        <w:ind w:firstLine="720"/>
        <w:jc w:val="both"/>
        <w:rPr>
          <w:rFonts w:eastAsia="Times New Roman"/>
          <w:color w:val="222222"/>
          <w:szCs w:val="24"/>
          <w:shd w:val="clear" w:color="auto" w:fill="FFFFFF"/>
        </w:rPr>
      </w:pPr>
      <w:r w:rsidRPr="00792D6D">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792D6D">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792D6D">
        <w:rPr>
          <w:rFonts w:eastAsia="Times New Roman"/>
          <w:b/>
          <w:color w:val="222222"/>
          <w:szCs w:val="24"/>
          <w:shd w:val="clear" w:color="auto" w:fill="FFFFFF"/>
        </w:rPr>
        <w:t>ΑΔΩΝΙΣ ΓΕΩΡΓΙΑΔΗΣ</w:t>
      </w:r>
      <w:r>
        <w:rPr>
          <w:rFonts w:eastAsia="Times New Roman"/>
          <w:b/>
          <w:color w:val="222222"/>
          <w:szCs w:val="24"/>
          <w:shd w:val="clear" w:color="auto" w:fill="FFFFFF"/>
        </w:rPr>
        <w:t xml:space="preserve">: </w:t>
      </w:r>
      <w:r w:rsidRPr="00792D6D">
        <w:rPr>
          <w:rFonts w:eastAsia="Times New Roman"/>
          <w:color w:val="222222"/>
          <w:szCs w:val="24"/>
          <w:shd w:val="clear" w:color="auto" w:fill="FFFFFF"/>
        </w:rPr>
        <w:t>Δεν έχετε δει το βίντεο του κ.</w:t>
      </w:r>
      <w:r>
        <w:rPr>
          <w:rFonts w:eastAsia="Times New Roman"/>
          <w:color w:val="222222"/>
          <w:szCs w:val="24"/>
          <w:shd w:val="clear" w:color="auto" w:fill="FFFFFF"/>
        </w:rPr>
        <w:t xml:space="preserve"> </w:t>
      </w:r>
      <w:r>
        <w:rPr>
          <w:rFonts w:eastAsia="Times New Roman" w:cs="Times New Roman"/>
          <w:szCs w:val="24"/>
        </w:rPr>
        <w:t xml:space="preserve">Τέρενς </w:t>
      </w:r>
      <w:r>
        <w:rPr>
          <w:rFonts w:eastAsia="Times New Roman" w:cs="Times New Roman"/>
          <w:szCs w:val="24"/>
        </w:rPr>
        <w:t>-</w:t>
      </w:r>
      <w:r>
        <w:rPr>
          <w:rFonts w:eastAsia="Times New Roman" w:cs="Times New Roman"/>
          <w:szCs w:val="24"/>
        </w:rPr>
        <w:t xml:space="preserve"> Σπένσερ Κουίκ</w:t>
      </w:r>
      <w:r>
        <w:rPr>
          <w:rFonts w:eastAsia="Times New Roman"/>
          <w:color w:val="222222"/>
          <w:szCs w:val="24"/>
          <w:shd w:val="clear" w:color="auto" w:fill="FFFFFF"/>
        </w:rPr>
        <w:t xml:space="preserve"> στο διαδίκτυο </w:t>
      </w:r>
      <w:r w:rsidRPr="00792D6D">
        <w:rPr>
          <w:rFonts w:eastAsia="Times New Roman"/>
          <w:bCs/>
          <w:color w:val="222222"/>
          <w:shd w:val="clear" w:color="auto" w:fill="FFFFFF"/>
        </w:rPr>
        <w:t>που</w:t>
      </w:r>
      <w:r>
        <w:rPr>
          <w:rFonts w:eastAsia="Times New Roman"/>
          <w:color w:val="222222"/>
          <w:szCs w:val="24"/>
          <w:shd w:val="clear" w:color="auto" w:fill="FFFFFF"/>
        </w:rPr>
        <w:t xml:space="preserve"> παίρνει συνέντευξη στο αεροδρόμιο από τον Παττακό; </w:t>
      </w:r>
      <w:r w:rsidRPr="00792D6D">
        <w:rPr>
          <w:rFonts w:eastAsia="Times New Roman"/>
          <w:bCs/>
          <w:color w:val="222222"/>
          <w:shd w:val="clear" w:color="auto" w:fill="FFFFFF"/>
        </w:rPr>
        <w:t>Δεν</w:t>
      </w:r>
      <w:r>
        <w:rPr>
          <w:rFonts w:eastAsia="Times New Roman"/>
          <w:color w:val="222222"/>
          <w:szCs w:val="24"/>
          <w:shd w:val="clear" w:color="auto" w:fill="FFFFFF"/>
        </w:rPr>
        <w:t xml:space="preserve"> το </w:t>
      </w:r>
      <w:r>
        <w:rPr>
          <w:rFonts w:eastAsia="Times New Roman"/>
          <w:bCs/>
          <w:color w:val="222222"/>
          <w:shd w:val="clear" w:color="auto" w:fill="FFFFFF"/>
        </w:rPr>
        <w:t>έ</w:t>
      </w:r>
      <w:r>
        <w:rPr>
          <w:rFonts w:eastAsia="Times New Roman"/>
          <w:color w:val="222222"/>
          <w:szCs w:val="24"/>
          <w:shd w:val="clear" w:color="auto" w:fill="FFFFFF"/>
        </w:rPr>
        <w:t xml:space="preserve">χετε δει; Κανένας σας </w:t>
      </w:r>
      <w:r w:rsidRPr="00792D6D">
        <w:rPr>
          <w:rFonts w:eastAsia="Times New Roman"/>
          <w:bCs/>
          <w:color w:val="222222"/>
          <w:shd w:val="clear" w:color="auto" w:fill="FFFFFF"/>
        </w:rPr>
        <w:t>δεν</w:t>
      </w:r>
      <w:r>
        <w:rPr>
          <w:rFonts w:eastAsia="Times New Roman"/>
          <w:color w:val="222222"/>
          <w:szCs w:val="24"/>
          <w:shd w:val="clear" w:color="auto" w:fill="FFFFFF"/>
        </w:rPr>
        <w:t xml:space="preserve"> το είδε; Τέτοιοι υποκριτές είστε, </w:t>
      </w:r>
      <w:r w:rsidRPr="00792D6D">
        <w:rPr>
          <w:rFonts w:eastAsia="Times New Roman"/>
          <w:color w:val="222222"/>
          <w:szCs w:val="24"/>
          <w:shd w:val="clear" w:color="auto" w:fill="FFFFFF"/>
        </w:rPr>
        <w:t>λοιπόν</w:t>
      </w:r>
      <w:r>
        <w:rPr>
          <w:rFonts w:eastAsia="Times New Roman"/>
          <w:color w:val="222222"/>
          <w:szCs w:val="24"/>
          <w:shd w:val="clear" w:color="auto" w:fill="FFFFFF"/>
        </w:rPr>
        <w:t xml:space="preserve">. Άρα η </w:t>
      </w:r>
      <w:r w:rsidRPr="00792D6D">
        <w:rPr>
          <w:rFonts w:eastAsia="Times New Roman"/>
          <w:color w:val="222222"/>
          <w:szCs w:val="24"/>
          <w:shd w:val="clear" w:color="auto" w:fill="FFFFFF"/>
        </w:rPr>
        <w:t>συζήτηση</w:t>
      </w:r>
      <w:r>
        <w:rPr>
          <w:rFonts w:eastAsia="Times New Roman"/>
          <w:color w:val="222222"/>
          <w:szCs w:val="24"/>
          <w:shd w:val="clear" w:color="auto" w:fill="FFFFFF"/>
        </w:rPr>
        <w:t xml:space="preserve"> περί </w:t>
      </w:r>
      <w:r>
        <w:rPr>
          <w:rFonts w:eastAsia="Times New Roman"/>
          <w:color w:val="222222"/>
          <w:szCs w:val="24"/>
          <w:shd w:val="clear" w:color="auto" w:fill="FFFFFF"/>
        </w:rPr>
        <w:t>ύφ</w:t>
      </w:r>
      <w:r>
        <w:rPr>
          <w:rFonts w:eastAsia="Times New Roman"/>
          <w:color w:val="222222"/>
          <w:szCs w:val="24"/>
          <w:shd w:val="clear" w:color="auto" w:fill="FFFFFF"/>
        </w:rPr>
        <w:t xml:space="preserve">ους στην </w:t>
      </w:r>
      <w:r w:rsidRPr="00792D6D">
        <w:rPr>
          <w:rFonts w:eastAsia="Times New Roman"/>
          <w:color w:val="222222"/>
          <w:szCs w:val="24"/>
          <w:shd w:val="clear" w:color="auto" w:fill="FFFFFF"/>
        </w:rPr>
        <w:t>πολιτική</w:t>
      </w:r>
      <w:r>
        <w:rPr>
          <w:rFonts w:eastAsia="Times New Roman"/>
          <w:color w:val="222222"/>
          <w:szCs w:val="24"/>
          <w:shd w:val="clear" w:color="auto" w:fill="FFFFFF"/>
        </w:rPr>
        <w:t xml:space="preserve"> </w:t>
      </w:r>
      <w:r w:rsidRPr="00792D6D">
        <w:rPr>
          <w:rFonts w:eastAsia="Times New Roman"/>
          <w:bCs/>
          <w:color w:val="222222"/>
          <w:shd w:val="clear" w:color="auto" w:fill="FFFFFF"/>
        </w:rPr>
        <w:t>έχει</w:t>
      </w:r>
      <w:r>
        <w:rPr>
          <w:rFonts w:eastAsia="Times New Roman"/>
          <w:color w:val="222222"/>
          <w:szCs w:val="24"/>
          <w:shd w:val="clear" w:color="auto" w:fill="FFFFFF"/>
        </w:rPr>
        <w:t xml:space="preserve"> </w:t>
      </w:r>
      <w:r w:rsidRPr="00792D6D">
        <w:rPr>
          <w:rFonts w:eastAsia="Times New Roman"/>
          <w:bCs/>
          <w:color w:val="222222"/>
          <w:shd w:val="clear" w:color="auto" w:fill="FFFFFF"/>
        </w:rPr>
        <w:t>να</w:t>
      </w:r>
      <w:r>
        <w:rPr>
          <w:rFonts w:eastAsia="Times New Roman"/>
          <w:color w:val="222222"/>
          <w:szCs w:val="24"/>
          <w:shd w:val="clear" w:color="auto" w:fill="FFFFFF"/>
        </w:rPr>
        <w:t xml:space="preserve"> κάνει με την υποκρισία σας. </w:t>
      </w:r>
    </w:p>
    <w:p w14:paraId="6338FB4B" w14:textId="77777777" w:rsidR="00401C51" w:rsidRDefault="00794512">
      <w:pPr>
        <w:spacing w:line="600" w:lineRule="auto"/>
        <w:ind w:firstLine="720"/>
        <w:jc w:val="both"/>
        <w:rPr>
          <w:rFonts w:eastAsia="Times New Roman" w:cs="Times New Roman"/>
          <w:szCs w:val="24"/>
        </w:rPr>
      </w:pPr>
      <w:r w:rsidRPr="00FB4239">
        <w:rPr>
          <w:rFonts w:eastAsia="Times New Roman"/>
          <w:b/>
          <w:bCs/>
        </w:rPr>
        <w:t>ΠΡΟΕΔΡΕΥΩΝ (Δημήτριος Κρεμαστινός):</w:t>
      </w:r>
      <w:r>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ολοκληρώνετε.</w:t>
      </w:r>
    </w:p>
    <w:p w14:paraId="6338FB4C" w14:textId="77777777" w:rsidR="00401C51" w:rsidRDefault="00794512">
      <w:pPr>
        <w:spacing w:line="600" w:lineRule="auto"/>
        <w:ind w:firstLine="720"/>
        <w:jc w:val="both"/>
        <w:rPr>
          <w:rFonts w:eastAsia="Times New Roman"/>
          <w:color w:val="222222"/>
          <w:szCs w:val="24"/>
          <w:shd w:val="clear" w:color="auto" w:fill="FFFFFF"/>
        </w:rPr>
      </w:pPr>
      <w:r w:rsidRPr="006D7239">
        <w:rPr>
          <w:rFonts w:eastAsia="Times New Roman"/>
          <w:b/>
          <w:szCs w:val="24"/>
        </w:rPr>
        <w:t>ΣΠΥΡΙΔΩΝ</w:t>
      </w:r>
      <w:r>
        <w:rPr>
          <w:rFonts w:eastAsia="Times New Roman"/>
          <w:b/>
          <w:szCs w:val="24"/>
        </w:rPr>
        <w:t xml:space="preserve"> </w:t>
      </w:r>
      <w:r w:rsidRPr="006D7239">
        <w:rPr>
          <w:rFonts w:eastAsia="Times New Roman"/>
          <w:b/>
          <w:szCs w:val="24"/>
        </w:rPr>
        <w:t>-</w:t>
      </w:r>
      <w:r>
        <w:rPr>
          <w:rFonts w:eastAsia="Times New Roman"/>
          <w:b/>
          <w:szCs w:val="24"/>
        </w:rPr>
        <w:t xml:space="preserve"> </w:t>
      </w:r>
      <w:r w:rsidRPr="006D7239">
        <w:rPr>
          <w:rFonts w:eastAsia="Times New Roman"/>
          <w:b/>
          <w:szCs w:val="24"/>
        </w:rPr>
        <w:t>ΑΔΩΝΙΣ ΓΕΩΡΓΙΑΔΗΣ:</w:t>
      </w:r>
      <w:r w:rsidRPr="006D7239">
        <w:rPr>
          <w:rFonts w:eastAsia="Times New Roman"/>
          <w:szCs w:val="24"/>
        </w:rPr>
        <w:t xml:space="preserve"> </w:t>
      </w:r>
      <w:r>
        <w:rPr>
          <w:rFonts w:eastAsia="Times New Roman"/>
          <w:color w:val="222222"/>
          <w:szCs w:val="24"/>
          <w:shd w:val="clear" w:color="auto" w:fill="FFFFFF"/>
        </w:rPr>
        <w:t>Όλα τα έχετε δει, αλλά μπροστά στην καρέκλα σα</w:t>
      </w:r>
      <w:r>
        <w:rPr>
          <w:rFonts w:eastAsia="Times New Roman"/>
          <w:color w:val="222222"/>
          <w:szCs w:val="24"/>
          <w:shd w:val="clear" w:color="auto" w:fill="FFFFFF"/>
        </w:rPr>
        <w:t>ς δεν σας νοιάζει απολύτως τίποτα. Εάν χρειαζόσασταν την ψήφο του Στυλιανού Παττακού για να είστε στην εξουσία, θα την παίρνατε.</w:t>
      </w:r>
    </w:p>
    <w:p w14:paraId="6338FB4D"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είστε καλά.</w:t>
      </w:r>
    </w:p>
    <w:p w14:paraId="6338FB4E" w14:textId="77777777" w:rsidR="00401C51" w:rsidRDefault="00794512">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6338FB4F" w14:textId="77777777" w:rsidR="00401C51" w:rsidRDefault="00794512">
      <w:pPr>
        <w:spacing w:line="600" w:lineRule="auto"/>
        <w:ind w:firstLine="720"/>
        <w:jc w:val="both"/>
        <w:rPr>
          <w:rFonts w:eastAsia="Times New Roman"/>
          <w:color w:val="222222"/>
          <w:szCs w:val="24"/>
          <w:shd w:val="clear" w:color="auto" w:fill="FFFFFF"/>
        </w:rPr>
      </w:pPr>
      <w:r w:rsidRPr="00FB4239">
        <w:rPr>
          <w:rFonts w:eastAsia="Times New Roman"/>
          <w:b/>
          <w:bCs/>
        </w:rPr>
        <w:t>ΠΡΟΕΔΡΕΥΩΝ (Δημήτριος Κρεμαστινός):</w:t>
      </w:r>
      <w:r>
        <w:rPr>
          <w:rFonts w:eastAsia="Times New Roman" w:cs="Times New Roman"/>
          <w:szCs w:val="24"/>
        </w:rPr>
        <w:t xml:space="preserve"> Προηγουμένως παρακάλεσα, σε </w:t>
      </w:r>
      <w:r w:rsidRPr="00414F89">
        <w:rPr>
          <w:rFonts w:eastAsia="Times New Roman" w:cs="Times New Roman"/>
          <w:szCs w:val="24"/>
        </w:rPr>
        <w:t>εφαρμογή</w:t>
      </w:r>
      <w:r>
        <w:rPr>
          <w:rFonts w:eastAsia="Times New Roman" w:cs="Times New Roman"/>
          <w:szCs w:val="24"/>
        </w:rPr>
        <w:t xml:space="preserve"> του Κανονισμού, </w:t>
      </w:r>
      <w:r w:rsidRPr="002314B3">
        <w:rPr>
          <w:rFonts w:eastAsia="Times New Roman"/>
          <w:bCs/>
          <w:shd w:val="clear" w:color="auto" w:fill="FFFFFF"/>
        </w:rPr>
        <w:t>να</w:t>
      </w:r>
      <w:r>
        <w:rPr>
          <w:rFonts w:eastAsia="Times New Roman" w:cs="Times New Roman"/>
          <w:szCs w:val="24"/>
        </w:rPr>
        <w:t xml:space="preserve"> μην αναφερόμαστε </w:t>
      </w:r>
      <w:r>
        <w:rPr>
          <w:rFonts w:eastAsia="Times New Roman"/>
          <w:color w:val="222222"/>
          <w:szCs w:val="24"/>
          <w:shd w:val="clear" w:color="auto" w:fill="FFFFFF"/>
        </w:rPr>
        <w:t>προσωπικά, γιατί ζητούν κατευθείαν όλοι τον λόγο επί προσωπικού και νομίζω ότι η Βουλή…</w:t>
      </w:r>
    </w:p>
    <w:p w14:paraId="6338FB50" w14:textId="77777777" w:rsidR="00401C51" w:rsidRDefault="00794512">
      <w:pPr>
        <w:spacing w:line="600" w:lineRule="auto"/>
        <w:ind w:firstLine="720"/>
        <w:jc w:val="both"/>
        <w:rPr>
          <w:rFonts w:eastAsia="Times New Roman"/>
          <w:color w:val="222222"/>
          <w:szCs w:val="24"/>
          <w:shd w:val="clear" w:color="auto" w:fill="FFFFFF"/>
        </w:rPr>
      </w:pPr>
      <w:r w:rsidRPr="00A20F2B">
        <w:rPr>
          <w:rFonts w:eastAsia="Times New Roman"/>
          <w:b/>
          <w:color w:val="222222"/>
          <w:shd w:val="clear" w:color="auto" w:fill="FFFFFF"/>
        </w:rPr>
        <w:t>ΝΙΚΟΛΑΟΣ ΒΟΥΤΣΗΣ</w:t>
      </w:r>
      <w:r>
        <w:rPr>
          <w:rFonts w:eastAsia="Times New Roman"/>
          <w:b/>
          <w:color w:val="222222"/>
          <w:shd w:val="clear" w:color="auto" w:fill="FFFFFF"/>
        </w:rPr>
        <w:t xml:space="preserve"> (</w:t>
      </w:r>
      <w:r w:rsidRPr="00A20F2B">
        <w:rPr>
          <w:rFonts w:eastAsia="Times New Roman"/>
          <w:b/>
          <w:color w:val="222222"/>
          <w:shd w:val="clear" w:color="auto" w:fill="FFFFFF"/>
        </w:rPr>
        <w:t>Πρ</w:t>
      </w:r>
      <w:r>
        <w:rPr>
          <w:rFonts w:eastAsia="Times New Roman"/>
          <w:b/>
          <w:color w:val="222222"/>
          <w:shd w:val="clear" w:color="auto" w:fill="FFFFFF"/>
        </w:rPr>
        <w:t>όεδρος</w:t>
      </w:r>
      <w:r w:rsidRPr="00A20F2B">
        <w:rPr>
          <w:rFonts w:eastAsia="Times New Roman"/>
          <w:b/>
          <w:color w:val="222222"/>
          <w:shd w:val="clear" w:color="auto" w:fill="FFFFFF"/>
        </w:rPr>
        <w:t xml:space="preserve"> της Βουλής):</w:t>
      </w:r>
      <w:r w:rsidRPr="00A20F2B">
        <w:rPr>
          <w:rFonts w:eastAsia="Times New Roman"/>
          <w:color w:val="222222"/>
          <w:shd w:val="clear" w:color="auto" w:fill="FFFFFF"/>
        </w:rPr>
        <w:t xml:space="preserve"> </w:t>
      </w:r>
      <w:r>
        <w:rPr>
          <w:rFonts w:eastAsia="Times New Roman"/>
          <w:color w:val="222222"/>
          <w:szCs w:val="24"/>
          <w:shd w:val="clear" w:color="auto" w:fill="FFFFFF"/>
        </w:rPr>
        <w:t>Κύριε Γεωργιάδη, ο κ. Λεβέντης τελείωσε το Πολυτεχνείο</w:t>
      </w:r>
      <w:r>
        <w:rPr>
          <w:rFonts w:eastAsia="Times New Roman"/>
          <w:color w:val="222222"/>
          <w:szCs w:val="24"/>
          <w:shd w:val="clear" w:color="auto" w:fill="FFFFFF"/>
        </w:rPr>
        <w:t xml:space="preserve"> μετά τη δικτατορία. Το ξέρω, </w:t>
      </w:r>
      <w:r w:rsidRPr="00AD1800">
        <w:rPr>
          <w:rFonts w:eastAsia="Times New Roman"/>
          <w:bCs/>
          <w:color w:val="222222"/>
          <w:shd w:val="clear" w:color="auto" w:fill="FFFFFF"/>
        </w:rPr>
        <w:t>γιατί</w:t>
      </w:r>
      <w:r>
        <w:rPr>
          <w:rFonts w:eastAsia="Times New Roman"/>
          <w:color w:val="222222"/>
          <w:szCs w:val="24"/>
          <w:shd w:val="clear" w:color="auto" w:fill="FFFFFF"/>
        </w:rPr>
        <w:t xml:space="preserve"> </w:t>
      </w:r>
      <w:r w:rsidRPr="00AD1800">
        <w:rPr>
          <w:rFonts w:eastAsia="Times New Roman"/>
          <w:bCs/>
          <w:color w:val="222222"/>
          <w:shd w:val="clear" w:color="auto" w:fill="FFFFFF"/>
        </w:rPr>
        <w:t>είναι</w:t>
      </w:r>
      <w:r>
        <w:rPr>
          <w:rFonts w:eastAsia="Times New Roman"/>
          <w:color w:val="222222"/>
          <w:szCs w:val="24"/>
          <w:shd w:val="clear" w:color="auto" w:fill="FFFFFF"/>
        </w:rPr>
        <w:t xml:space="preserve"> η σχολή μου </w:t>
      </w:r>
      <w:r>
        <w:rPr>
          <w:rFonts w:eastAsia="Times New Roman"/>
          <w:bCs/>
          <w:color w:val="222222"/>
          <w:shd w:val="clear" w:color="auto" w:fill="FFFFFF"/>
        </w:rPr>
        <w:t>αυτή</w:t>
      </w:r>
      <w:r>
        <w:rPr>
          <w:rFonts w:eastAsia="Times New Roman"/>
          <w:color w:val="222222"/>
          <w:szCs w:val="24"/>
          <w:shd w:val="clear" w:color="auto" w:fill="FFFFFF"/>
        </w:rPr>
        <w:t>. Φτιάχνουμε καινούργια παραμύθια τώρα;</w:t>
      </w:r>
    </w:p>
    <w:p w14:paraId="6338FB51" w14:textId="77777777" w:rsidR="00401C51" w:rsidRDefault="00794512">
      <w:pPr>
        <w:spacing w:line="600" w:lineRule="auto"/>
        <w:ind w:firstLine="720"/>
        <w:jc w:val="both"/>
        <w:rPr>
          <w:rFonts w:eastAsia="Times New Roman"/>
          <w:color w:val="222222"/>
          <w:szCs w:val="24"/>
          <w:shd w:val="clear" w:color="auto" w:fill="FFFFFF"/>
        </w:rPr>
      </w:pPr>
      <w:r w:rsidRPr="00FB4239">
        <w:rPr>
          <w:rFonts w:eastAsia="Times New Roman"/>
          <w:b/>
          <w:bCs/>
        </w:rPr>
        <w:t>ΠΡΟΕΔΡΕΥΩΝ (Δημήτριος Κρεμαστινός):</w:t>
      </w:r>
      <w:r>
        <w:rPr>
          <w:rFonts w:eastAsia="Times New Roman" w:cs="Times New Roman"/>
          <w:szCs w:val="24"/>
        </w:rPr>
        <w:t xml:space="preserve"> Κ</w:t>
      </w:r>
      <w:r>
        <w:rPr>
          <w:rFonts w:eastAsia="Times New Roman"/>
          <w:color w:val="222222"/>
          <w:szCs w:val="24"/>
          <w:shd w:val="clear" w:color="auto" w:fill="FFFFFF"/>
        </w:rPr>
        <w:t xml:space="preserve">ύριε Πρόεδρε, ευχαρίστως </w:t>
      </w:r>
      <w:r w:rsidRPr="00A20F2B">
        <w:rPr>
          <w:rFonts w:eastAsia="Times New Roman"/>
          <w:bCs/>
          <w:color w:val="222222"/>
          <w:shd w:val="clear" w:color="auto" w:fill="FFFFFF"/>
        </w:rPr>
        <w:t>να</w:t>
      </w:r>
      <w:r>
        <w:rPr>
          <w:rFonts w:eastAsia="Times New Roman"/>
          <w:color w:val="222222"/>
          <w:szCs w:val="24"/>
          <w:shd w:val="clear" w:color="auto" w:fill="FFFFFF"/>
        </w:rPr>
        <w:t xml:space="preserve"> σας δώσω τον λόγο, </w:t>
      </w:r>
      <w:r w:rsidRPr="00AD1800">
        <w:rPr>
          <w:rFonts w:eastAsia="Times New Roman"/>
          <w:color w:val="222222"/>
          <w:szCs w:val="24"/>
          <w:shd w:val="clear" w:color="auto" w:fill="FFFFFF"/>
        </w:rPr>
        <w:t>παρακαλώ</w:t>
      </w:r>
      <w:r>
        <w:rPr>
          <w:rFonts w:eastAsia="Times New Roman"/>
          <w:color w:val="222222"/>
          <w:szCs w:val="24"/>
          <w:shd w:val="clear" w:color="auto" w:fill="FFFFFF"/>
        </w:rPr>
        <w:t>.</w:t>
      </w:r>
    </w:p>
    <w:p w14:paraId="6338FB52"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Σταθάκης μίλησε με βρετανικό φλέγμα. Δεν μπορούμε να του κάνουμε παρατήρηση. Όλων οι απόψεις </w:t>
      </w:r>
      <w:r w:rsidRPr="00A20F2B">
        <w:rPr>
          <w:rFonts w:eastAsia="Times New Roman"/>
          <w:bCs/>
          <w:color w:val="222222"/>
          <w:shd w:val="clear" w:color="auto" w:fill="FFFFFF"/>
        </w:rPr>
        <w:t>είναι</w:t>
      </w:r>
      <w:r>
        <w:rPr>
          <w:rFonts w:eastAsia="Times New Roman"/>
          <w:color w:val="222222"/>
          <w:szCs w:val="24"/>
          <w:shd w:val="clear" w:color="auto" w:fill="FFFFFF"/>
        </w:rPr>
        <w:t xml:space="preserve"> ελεύθερες, αλλά με το να επικαλούμε ο ένας τον άλλον, να υβρίζουμε προσωπικά, δημιουργούμε μια κατάσταση απαράδεκτη για το Κοινοβούλιο. Παρακάλεσα να εφ</w:t>
      </w:r>
      <w:r>
        <w:rPr>
          <w:rFonts w:eastAsia="Times New Roman"/>
          <w:color w:val="222222"/>
          <w:szCs w:val="24"/>
          <w:shd w:val="clear" w:color="auto" w:fill="FFFFFF"/>
        </w:rPr>
        <w:t xml:space="preserve">αρμόσουμε τον </w:t>
      </w:r>
      <w:r w:rsidRPr="00A20F2B">
        <w:rPr>
          <w:rFonts w:eastAsia="Times New Roman"/>
          <w:color w:val="222222"/>
          <w:szCs w:val="24"/>
          <w:shd w:val="clear" w:color="auto" w:fill="FFFFFF"/>
        </w:rPr>
        <w:t>Κανονισμ</w:t>
      </w:r>
      <w:r>
        <w:rPr>
          <w:rFonts w:eastAsia="Times New Roman"/>
          <w:color w:val="222222"/>
          <w:szCs w:val="24"/>
          <w:shd w:val="clear" w:color="auto" w:fill="FFFFFF"/>
        </w:rPr>
        <w:t>ό επ’ αυτού και αυτό ισχύει για όλους. Δεν το λέω για κανέναν προσωπικά.</w:t>
      </w:r>
    </w:p>
    <w:p w14:paraId="6338FB53"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Βουλευτής της Χρυσής Αυγής κ. Γερμενής έχει τον λόγο. </w:t>
      </w:r>
    </w:p>
    <w:p w14:paraId="6338FB54"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παράκληση, κύριε Γερμενή, ισχύει για όλους. </w:t>
      </w:r>
      <w:r w:rsidRPr="00A20F2B">
        <w:rPr>
          <w:rFonts w:eastAsia="Times New Roman"/>
          <w:bCs/>
          <w:color w:val="222222"/>
          <w:shd w:val="clear" w:color="auto" w:fill="FFFFFF"/>
        </w:rPr>
        <w:t>Δεν</w:t>
      </w:r>
      <w:r>
        <w:rPr>
          <w:rFonts w:eastAsia="Times New Roman"/>
          <w:color w:val="222222"/>
          <w:szCs w:val="24"/>
          <w:shd w:val="clear" w:color="auto" w:fill="FFFFFF"/>
        </w:rPr>
        <w:t xml:space="preserve"> το λέω για εσάς, </w:t>
      </w:r>
      <w:r w:rsidRPr="00A20F2B">
        <w:rPr>
          <w:rFonts w:eastAsia="Times New Roman"/>
          <w:color w:val="222222"/>
          <w:shd w:val="clear" w:color="auto" w:fill="FFFFFF"/>
        </w:rPr>
        <w:t>αλλά</w:t>
      </w:r>
      <w:r>
        <w:rPr>
          <w:rFonts w:eastAsia="Times New Roman"/>
          <w:color w:val="222222"/>
          <w:szCs w:val="24"/>
          <w:shd w:val="clear" w:color="auto" w:fill="FFFFFF"/>
        </w:rPr>
        <w:t xml:space="preserve"> όλος ο κόσμος έχει εκμανεί από την εικόνα του Κοινοβουλίου και παρακαλώ όλοι να συμβάλουμε να κρατηθεί ένα επίπεδο. Το έχω πει τρεις φορές. Το λέω σε εσάς, όχι </w:t>
      </w:r>
      <w:r w:rsidRPr="001A12B2">
        <w:rPr>
          <w:rFonts w:eastAsia="Times New Roman"/>
          <w:bCs/>
          <w:color w:val="222222"/>
          <w:shd w:val="clear" w:color="auto" w:fill="FFFFFF"/>
        </w:rPr>
        <w:t>επειδή</w:t>
      </w:r>
      <w:r>
        <w:rPr>
          <w:rFonts w:eastAsia="Times New Roman"/>
          <w:color w:val="222222"/>
          <w:szCs w:val="24"/>
          <w:shd w:val="clear" w:color="auto" w:fill="FFFFFF"/>
        </w:rPr>
        <w:t xml:space="preserve"> είστε εσείς. </w:t>
      </w:r>
    </w:p>
    <w:p w14:paraId="6338FB5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Γερμενή, έχετε τον λόγο.</w:t>
      </w:r>
    </w:p>
    <w:p w14:paraId="6338FB56" w14:textId="77777777" w:rsidR="00401C51" w:rsidRDefault="00794512">
      <w:pPr>
        <w:spacing w:line="600" w:lineRule="auto"/>
        <w:ind w:firstLine="720"/>
        <w:jc w:val="both"/>
        <w:rPr>
          <w:rFonts w:eastAsia="Times New Roman"/>
          <w:color w:val="222222"/>
          <w:szCs w:val="24"/>
          <w:shd w:val="clear" w:color="auto" w:fill="FFFFFF"/>
        </w:rPr>
      </w:pPr>
      <w:r w:rsidRPr="001A12B2">
        <w:rPr>
          <w:rFonts w:eastAsia="Times New Roman"/>
          <w:b/>
          <w:color w:val="222222"/>
          <w:szCs w:val="24"/>
          <w:shd w:val="clear" w:color="auto" w:fill="FFFFFF"/>
        </w:rPr>
        <w:t>ΓΕΩΡΓΙΟΣ ΓΕΡΜΕΝΗΣ:</w:t>
      </w:r>
      <w:r>
        <w:rPr>
          <w:rFonts w:eastAsia="Times New Roman"/>
          <w:color w:val="222222"/>
          <w:szCs w:val="24"/>
          <w:shd w:val="clear" w:color="auto" w:fill="FFFFFF"/>
        </w:rPr>
        <w:t xml:space="preserve"> Σας ευχαριστώ, κύριε Πρό</w:t>
      </w:r>
      <w:r>
        <w:rPr>
          <w:rFonts w:eastAsia="Times New Roman"/>
          <w:color w:val="222222"/>
          <w:szCs w:val="24"/>
          <w:shd w:val="clear" w:color="auto" w:fill="FFFFFF"/>
        </w:rPr>
        <w:t>εδρε.</w:t>
      </w:r>
    </w:p>
    <w:p w14:paraId="6338FB57"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Πολλοί είναι αυτοί που βρίσκονται σε αυτήν εδώ την Αίθουσα, οι οποίοι υποστηρίζουν ότι η είσοδος της Χρυσής Αυγής στο ελληνικό Κοινοβούλιο ξεφτιλίζει την ποιότητα του ελληνικού Κοινοβουλίου. Μάρτυρας ήταν εδώ χθες όλος ο ελληνικός λαός, όταν άκουγε τ</w:t>
      </w:r>
      <w:r>
        <w:rPr>
          <w:rFonts w:eastAsia="Times New Roman"/>
          <w:color w:val="222222"/>
          <w:szCs w:val="24"/>
          <w:shd w:val="clear" w:color="auto" w:fill="FFFFFF"/>
        </w:rPr>
        <w:t xml:space="preserve">ο ξεκατίνιασμα του </w:t>
      </w:r>
      <w:r w:rsidRPr="001A12B2">
        <w:rPr>
          <w:rFonts w:eastAsia="Times New Roman"/>
          <w:color w:val="222222"/>
          <w:shd w:val="clear" w:color="auto" w:fill="FFFFFF"/>
        </w:rPr>
        <w:t>Πρωθυπουργ</w:t>
      </w:r>
      <w:r>
        <w:rPr>
          <w:rFonts w:eastAsia="Times New Roman"/>
          <w:color w:val="222222"/>
          <w:shd w:val="clear" w:color="auto" w:fill="FFFFFF"/>
        </w:rPr>
        <w:t xml:space="preserve">ού </w:t>
      </w:r>
      <w:r>
        <w:rPr>
          <w:rFonts w:eastAsia="Times New Roman"/>
          <w:color w:val="222222"/>
          <w:szCs w:val="24"/>
          <w:shd w:val="clear" w:color="auto" w:fill="FFFFFF"/>
        </w:rPr>
        <w:t>Αλέξη Τσίπρα και του Προέδρου της Αξιωματικής Αντιπολίτευσης Κυριάκου Μητσοτάκη. Το επίπεδο του Κοινοβουλίου το ρίχνουν τόσο ο ΣΥΡΙΖΑ που περνάει αντεθνικά νομοθετήματα όσο και Αξιωματική Αντιπολίτευση.</w:t>
      </w:r>
    </w:p>
    <w:p w14:paraId="6338FB58"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Συζητάμε σήμερα την πρόταση ψήφου εμπιστοσύνης </w:t>
      </w:r>
      <w:r w:rsidRPr="001A12B2">
        <w:rPr>
          <w:rFonts w:eastAsia="Times New Roman"/>
          <w:bCs/>
          <w:color w:val="222222"/>
          <w:shd w:val="clear" w:color="auto" w:fill="FFFFFF"/>
        </w:rPr>
        <w:t>που</w:t>
      </w:r>
      <w:r>
        <w:rPr>
          <w:rFonts w:eastAsia="Times New Roman"/>
          <w:color w:val="222222"/>
          <w:szCs w:val="24"/>
          <w:shd w:val="clear" w:color="auto" w:fill="FFFFFF"/>
        </w:rPr>
        <w:t xml:space="preserve"> έθεσε ο Τσίπρας ύστερα από την πρόταση μομφής </w:t>
      </w:r>
      <w:r w:rsidRPr="001A12B2">
        <w:rPr>
          <w:rFonts w:eastAsia="Times New Roman"/>
          <w:bCs/>
          <w:color w:val="222222"/>
          <w:shd w:val="clear" w:color="auto" w:fill="FFFFFF"/>
        </w:rPr>
        <w:t>που</w:t>
      </w:r>
      <w:r>
        <w:rPr>
          <w:rFonts w:eastAsia="Times New Roman"/>
          <w:color w:val="222222"/>
          <w:szCs w:val="24"/>
          <w:shd w:val="clear" w:color="auto" w:fill="FFFFFF"/>
        </w:rPr>
        <w:t xml:space="preserve"> έθεσε ο Μητσοτάκης για τον Πολάκη, την οποία ο Τσίπρας μετέτρεψε σε ψήφο εμπιστοσύνης προς την Κυβέρνησή του.</w:t>
      </w:r>
    </w:p>
    <w:p w14:paraId="6338FB59"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Φαίνεται ότι η Νέα Δημοκρατία έχει βαλθεί να </w:t>
      </w:r>
      <w:r>
        <w:rPr>
          <w:rFonts w:eastAsia="Times New Roman"/>
          <w:color w:val="222222"/>
          <w:szCs w:val="24"/>
          <w:shd w:val="clear" w:color="auto" w:fill="FFFFFF"/>
        </w:rPr>
        <w:t>αναστήσει τον πεθαμένο ΣΥΡΙΖΑ. Φοβάμαι ότι μέχρι τις εκλογές του Οκτωβρίου, δυστυχώς, θα ξεχαστεί το μακεδονικό</w:t>
      </w:r>
      <w:r w:rsidRPr="00AD1800">
        <w:rPr>
          <w:rFonts w:eastAsia="Times New Roman"/>
          <w:color w:val="222222"/>
          <w:szCs w:val="24"/>
          <w:shd w:val="clear" w:color="auto" w:fill="FFFFFF"/>
        </w:rPr>
        <w:t xml:space="preserve"> </w:t>
      </w:r>
      <w:r>
        <w:rPr>
          <w:rFonts w:eastAsia="Times New Roman"/>
          <w:color w:val="222222"/>
          <w:szCs w:val="24"/>
          <w:shd w:val="clear" w:color="auto" w:fill="FFFFFF"/>
        </w:rPr>
        <w:t xml:space="preserve">θέμα, η Συμφωνία των Πρεσπών, </w:t>
      </w:r>
      <w:r w:rsidRPr="001A12B2">
        <w:rPr>
          <w:rFonts w:eastAsia="Times New Roman"/>
          <w:bCs/>
          <w:color w:val="222222"/>
          <w:shd w:val="clear" w:color="auto" w:fill="FFFFFF"/>
        </w:rPr>
        <w:t>γιατί</w:t>
      </w:r>
      <w:r>
        <w:rPr>
          <w:rFonts w:eastAsia="Times New Roman"/>
          <w:color w:val="222222"/>
          <w:szCs w:val="24"/>
          <w:shd w:val="clear" w:color="auto" w:fill="FFFFFF"/>
        </w:rPr>
        <w:t xml:space="preserve"> οι επιλογές που κάνει η Αξιωματική Αντιπολίτευση είναι πολύ χλιαρές, πολύ </w:t>
      </w:r>
      <w:r>
        <w:rPr>
          <w:rFonts w:eastAsia="Times New Roman"/>
          <w:color w:val="222222"/>
          <w:szCs w:val="24"/>
          <w:shd w:val="clear" w:color="auto" w:fill="FFFFFF"/>
          <w:lang w:val="en-US"/>
        </w:rPr>
        <w:t>light</w:t>
      </w:r>
      <w:r w:rsidRPr="001A12B2">
        <w:rPr>
          <w:rFonts w:eastAsia="Times New Roman"/>
          <w:color w:val="222222"/>
          <w:szCs w:val="24"/>
          <w:shd w:val="clear" w:color="auto" w:fill="FFFFFF"/>
        </w:rPr>
        <w:t xml:space="preserve">. </w:t>
      </w:r>
    </w:p>
    <w:p w14:paraId="6338FB5A" w14:textId="77777777" w:rsidR="00401C51" w:rsidRDefault="00794512">
      <w:pPr>
        <w:spacing w:line="600" w:lineRule="auto"/>
        <w:ind w:firstLine="720"/>
        <w:jc w:val="both"/>
        <w:rPr>
          <w:rFonts w:eastAsia="Times New Roman"/>
          <w:color w:val="222222"/>
          <w:szCs w:val="24"/>
          <w:shd w:val="clear" w:color="auto" w:fill="FFFFFF"/>
        </w:rPr>
      </w:pPr>
      <w:r w:rsidRPr="001A12B2">
        <w:rPr>
          <w:rFonts w:eastAsia="Times New Roman"/>
          <w:bCs/>
          <w:color w:val="222222"/>
          <w:shd w:val="clear" w:color="auto" w:fill="FFFFFF"/>
        </w:rPr>
        <w:t>Δεν</w:t>
      </w:r>
      <w:r>
        <w:rPr>
          <w:rFonts w:eastAsia="Times New Roman"/>
          <w:color w:val="222222"/>
          <w:szCs w:val="24"/>
          <w:shd w:val="clear" w:color="auto" w:fill="FFFFFF"/>
        </w:rPr>
        <w:t xml:space="preserve"> σήκωσε καθόλου τους τό</w:t>
      </w:r>
      <w:r>
        <w:rPr>
          <w:rFonts w:eastAsia="Times New Roman"/>
          <w:color w:val="222222"/>
          <w:szCs w:val="24"/>
          <w:shd w:val="clear" w:color="auto" w:fill="FFFFFF"/>
        </w:rPr>
        <w:t xml:space="preserve">νους στη Συμφωνία των Πρεσπών, στο μεγάλο θέμα, το μεγαλύτερο θέμα για εμάς στη νεότερη ιστορία του τόπου. Ξεπουλήθηκε η ιστορία μας. Χαρίστηκε σε ένα κράτος, σε ένα κρατίδιο </w:t>
      </w:r>
      <w:r w:rsidRPr="001A12B2">
        <w:rPr>
          <w:rFonts w:eastAsia="Times New Roman"/>
          <w:color w:val="222222"/>
          <w:shd w:val="clear" w:color="auto" w:fill="FFFFFF"/>
        </w:rPr>
        <w:t>όπως</w:t>
      </w:r>
      <w:r>
        <w:rPr>
          <w:rFonts w:eastAsia="Times New Roman"/>
          <w:color w:val="222222"/>
          <w:szCs w:val="24"/>
          <w:shd w:val="clear" w:color="auto" w:fill="FFFFFF"/>
        </w:rPr>
        <w:t xml:space="preserve"> των Σκοπίων, με τη σύμφωνη γνώμη του ΣΥΡΙΖΑ. Και η Νέα Δημοκρατία, σαν Αξιωμ</w:t>
      </w:r>
      <w:r>
        <w:rPr>
          <w:rFonts w:eastAsia="Times New Roman"/>
          <w:color w:val="222222"/>
          <w:szCs w:val="24"/>
          <w:shd w:val="clear" w:color="auto" w:fill="FFFFFF"/>
        </w:rPr>
        <w:t xml:space="preserve">ατική Αντιπολίτευση, έχει τη δύναμη </w:t>
      </w:r>
      <w:r w:rsidRPr="00AD1800">
        <w:rPr>
          <w:rFonts w:eastAsia="Times New Roman"/>
          <w:bCs/>
          <w:color w:val="222222"/>
          <w:shd w:val="clear" w:color="auto" w:fill="FFFFFF"/>
        </w:rPr>
        <w:t>να</w:t>
      </w:r>
      <w:r>
        <w:rPr>
          <w:rFonts w:eastAsia="Times New Roman"/>
          <w:color w:val="222222"/>
          <w:szCs w:val="24"/>
          <w:shd w:val="clear" w:color="auto" w:fill="FFFFFF"/>
        </w:rPr>
        <w:t xml:space="preserve"> σηκώσει και να ξεσηκώσει τον κόσμο από άκρη σε άκρη στην Ελλάδα, όμως συνεχίζει </w:t>
      </w:r>
      <w:r w:rsidRPr="001A12B2">
        <w:rPr>
          <w:rFonts w:eastAsia="Times New Roman"/>
          <w:bCs/>
          <w:color w:val="222222"/>
          <w:shd w:val="clear" w:color="auto" w:fill="FFFFFF"/>
        </w:rPr>
        <w:t>να</w:t>
      </w:r>
      <w:r>
        <w:rPr>
          <w:rFonts w:eastAsia="Times New Roman"/>
          <w:color w:val="222222"/>
          <w:szCs w:val="24"/>
          <w:shd w:val="clear" w:color="auto" w:fill="FFFFFF"/>
        </w:rPr>
        <w:t xml:space="preserve"> λέει </w:t>
      </w:r>
      <w:r w:rsidRPr="001A12B2">
        <w:rPr>
          <w:rFonts w:eastAsia="Times New Roman"/>
          <w:bCs/>
          <w:color w:val="222222"/>
          <w:shd w:val="clear" w:color="auto" w:fill="FFFFFF"/>
        </w:rPr>
        <w:t>ότι</w:t>
      </w:r>
      <w:r>
        <w:rPr>
          <w:rFonts w:eastAsia="Times New Roman"/>
          <w:color w:val="222222"/>
          <w:szCs w:val="24"/>
          <w:shd w:val="clear" w:color="auto" w:fill="FFFFFF"/>
        </w:rPr>
        <w:t xml:space="preserve"> το κράτος έχει συνέχεια και ότι θα τιμήσει τις υπογραφές οι οποίες έχουν μπει. </w:t>
      </w:r>
    </w:p>
    <w:p w14:paraId="6338FB5B"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κάνατε πρόταση μομφής για το τζαμί στον Β</w:t>
      </w:r>
      <w:r>
        <w:rPr>
          <w:rFonts w:eastAsia="Times New Roman"/>
          <w:color w:val="222222"/>
          <w:szCs w:val="24"/>
          <w:shd w:val="clear" w:color="auto" w:fill="FFFFFF"/>
        </w:rPr>
        <w:t xml:space="preserve">οτανικό. Επιτρέπετε κάτω από τον ιερό βράχο της Ακροπόλεως να ακούγεται σε λίγο καιρό η φωνή του ιμάμη. </w:t>
      </w:r>
      <w:r w:rsidRPr="001A12B2">
        <w:rPr>
          <w:rFonts w:eastAsia="Times New Roman"/>
          <w:bCs/>
          <w:color w:val="222222"/>
          <w:shd w:val="clear" w:color="auto" w:fill="FFFFFF"/>
        </w:rPr>
        <w:t>Δεν</w:t>
      </w:r>
      <w:r>
        <w:rPr>
          <w:rFonts w:eastAsia="Times New Roman"/>
          <w:color w:val="222222"/>
          <w:szCs w:val="24"/>
          <w:shd w:val="clear" w:color="auto" w:fill="FFFFFF"/>
        </w:rPr>
        <w:t xml:space="preserve"> κάνατε πρόταση μομφής για το </w:t>
      </w:r>
      <w:r>
        <w:rPr>
          <w:rFonts w:eastAsia="Times New Roman"/>
          <w:color w:val="222222"/>
          <w:szCs w:val="24"/>
          <w:shd w:val="clear" w:color="auto" w:fill="FFFFFF"/>
        </w:rPr>
        <w:t>σ</w:t>
      </w:r>
      <w:r>
        <w:rPr>
          <w:rFonts w:eastAsia="Times New Roman"/>
          <w:color w:val="222222"/>
          <w:szCs w:val="24"/>
          <w:shd w:val="clear" w:color="auto" w:fill="FFFFFF"/>
        </w:rPr>
        <w:t xml:space="preserve">ύμφωνο </w:t>
      </w:r>
      <w:r>
        <w:rPr>
          <w:rFonts w:eastAsia="Times New Roman"/>
          <w:color w:val="222222"/>
          <w:szCs w:val="24"/>
          <w:shd w:val="clear" w:color="auto" w:fill="FFFFFF"/>
        </w:rPr>
        <w:t>σ</w:t>
      </w:r>
      <w:r>
        <w:rPr>
          <w:rFonts w:eastAsia="Times New Roman"/>
          <w:color w:val="222222"/>
          <w:szCs w:val="24"/>
          <w:shd w:val="clear" w:color="auto" w:fill="FFFFFF"/>
        </w:rPr>
        <w:t xml:space="preserve">υμβίωσης </w:t>
      </w:r>
      <w:r w:rsidRPr="001A12B2">
        <w:rPr>
          <w:rFonts w:eastAsia="Times New Roman"/>
          <w:bCs/>
          <w:color w:val="222222"/>
          <w:shd w:val="clear" w:color="auto" w:fill="FFFFFF"/>
        </w:rPr>
        <w:t>και</w:t>
      </w:r>
      <w:r>
        <w:rPr>
          <w:rFonts w:eastAsia="Times New Roman"/>
          <w:color w:val="222222"/>
          <w:szCs w:val="24"/>
          <w:shd w:val="clear" w:color="auto" w:fill="FFFFFF"/>
        </w:rPr>
        <w:t xml:space="preserve"> για τη διάλυση ουσιαστικά της ελληνικής παραδοσιακής οικογένειας. </w:t>
      </w:r>
    </w:p>
    <w:p w14:paraId="6338FB5C"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Ποια η διαφορά ΣΥΡΙΖΑ και Νέας Δημοκρατίας στο θέμα αυτό; Απολύτως καμμία. Είδαμε να παρελαύνουν από τα γραφεία τόσο του Μητσοτάκη όσο και του Τσίπρα κοινότητες όπως η ΛΟΑΤΚΙ, αλλά αντίθετα είναι κλειστές οι πόρτες και των δύο αυτών κυρίων τόσο στις ποντια</w:t>
      </w:r>
      <w:r>
        <w:rPr>
          <w:rFonts w:eastAsia="Times New Roman"/>
          <w:color w:val="222222"/>
          <w:szCs w:val="24"/>
          <w:shd w:val="clear" w:color="auto" w:fill="FFFFFF"/>
        </w:rPr>
        <w:t xml:space="preserve">κές κοινότητες όσο και στις μακεδονικές οργανώσεις. </w:t>
      </w:r>
    </w:p>
    <w:p w14:paraId="6338FB5D" w14:textId="77777777" w:rsidR="00401C51" w:rsidRDefault="00794512">
      <w:pPr>
        <w:spacing w:line="600" w:lineRule="auto"/>
        <w:ind w:firstLine="720"/>
        <w:jc w:val="both"/>
        <w:rPr>
          <w:rFonts w:eastAsia="Times New Roman"/>
          <w:color w:val="222222"/>
          <w:szCs w:val="24"/>
          <w:shd w:val="clear" w:color="auto" w:fill="FFFFFF"/>
        </w:rPr>
      </w:pPr>
      <w:r w:rsidRPr="001A12B2">
        <w:rPr>
          <w:rFonts w:eastAsia="Times New Roman"/>
          <w:bCs/>
          <w:color w:val="222222"/>
          <w:shd w:val="clear" w:color="auto" w:fill="FFFFFF"/>
        </w:rPr>
        <w:t>Δεν</w:t>
      </w:r>
      <w:r>
        <w:rPr>
          <w:rFonts w:eastAsia="Times New Roman"/>
          <w:color w:val="222222"/>
          <w:szCs w:val="24"/>
          <w:shd w:val="clear" w:color="auto" w:fill="FFFFFF"/>
        </w:rPr>
        <w:t xml:space="preserve"> κάνατε πρόταση μομφής </w:t>
      </w:r>
      <w:r w:rsidRPr="001A12B2">
        <w:rPr>
          <w:rFonts w:eastAsia="Times New Roman"/>
          <w:bCs/>
          <w:color w:val="222222"/>
          <w:shd w:val="clear" w:color="auto" w:fill="FFFFFF"/>
        </w:rPr>
        <w:t>και</w:t>
      </w:r>
      <w:r>
        <w:rPr>
          <w:rFonts w:eastAsia="Times New Roman"/>
          <w:color w:val="222222"/>
          <w:szCs w:val="24"/>
          <w:shd w:val="clear" w:color="auto" w:fill="FFFFFF"/>
        </w:rPr>
        <w:t xml:space="preserve"> </w:t>
      </w:r>
      <w:r w:rsidRPr="001A12B2">
        <w:rPr>
          <w:rFonts w:eastAsia="Times New Roman"/>
          <w:bCs/>
          <w:color w:val="222222"/>
          <w:shd w:val="clear" w:color="auto" w:fill="FFFFFF"/>
        </w:rPr>
        <w:t>δεν</w:t>
      </w:r>
      <w:r>
        <w:rPr>
          <w:rFonts w:eastAsia="Times New Roman"/>
          <w:color w:val="222222"/>
          <w:szCs w:val="24"/>
          <w:shd w:val="clear" w:color="auto" w:fill="FFFFFF"/>
        </w:rPr>
        <w:t xml:space="preserve"> σηκώσατε τους τόνους σε αυτό που θέλει να κάνει η Κυβέρνηση του Τσίπρα, να διαχωρίσει το κράτος από την ορθόδοξη εκκλησία. Διαχωρισμός </w:t>
      </w:r>
      <w:r>
        <w:rPr>
          <w:rFonts w:eastAsia="Times New Roman"/>
          <w:color w:val="222222"/>
          <w:szCs w:val="24"/>
          <w:shd w:val="clear" w:color="auto" w:fill="FFFFFF"/>
        </w:rPr>
        <w:t>Κ</w:t>
      </w:r>
      <w:r>
        <w:rPr>
          <w:rFonts w:eastAsia="Times New Roman"/>
          <w:color w:val="222222"/>
          <w:szCs w:val="24"/>
          <w:shd w:val="clear" w:color="auto" w:fill="FFFFFF"/>
        </w:rPr>
        <w:t>ράτους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Ε</w:t>
      </w:r>
      <w:r>
        <w:rPr>
          <w:rFonts w:eastAsia="Times New Roman"/>
          <w:color w:val="222222"/>
          <w:szCs w:val="24"/>
          <w:shd w:val="clear" w:color="auto" w:fill="FFFFFF"/>
        </w:rPr>
        <w:t xml:space="preserve">κκλησίας. </w:t>
      </w:r>
      <w:r w:rsidRPr="001A12B2">
        <w:rPr>
          <w:rFonts w:eastAsia="Times New Roman"/>
          <w:bCs/>
          <w:color w:val="222222"/>
          <w:shd w:val="clear" w:color="auto" w:fill="FFFFFF"/>
        </w:rPr>
        <w:t>Θα</w:t>
      </w:r>
      <w:r>
        <w:rPr>
          <w:rFonts w:eastAsia="Times New Roman"/>
          <w:color w:val="222222"/>
          <w:szCs w:val="24"/>
          <w:shd w:val="clear" w:color="auto" w:fill="FFFFFF"/>
        </w:rPr>
        <w:t xml:space="preserve"> φέρει την </w:t>
      </w:r>
      <w:r>
        <w:rPr>
          <w:rFonts w:eastAsia="Times New Roman"/>
          <w:color w:val="222222"/>
          <w:szCs w:val="24"/>
          <w:shd w:val="clear" w:color="auto" w:fill="FFFFFF"/>
        </w:rPr>
        <w:t xml:space="preserve">ορθοδοξία στο ίδιο επίπεδο με θρησκευτικές οργανώσεις, </w:t>
      </w:r>
      <w:r w:rsidRPr="001A12B2">
        <w:rPr>
          <w:rFonts w:eastAsia="Times New Roman"/>
          <w:color w:val="222222"/>
          <w:shd w:val="clear" w:color="auto" w:fill="FFFFFF"/>
        </w:rPr>
        <w:t>όπως</w:t>
      </w:r>
      <w:r>
        <w:rPr>
          <w:rFonts w:eastAsia="Times New Roman"/>
          <w:color w:val="222222"/>
          <w:szCs w:val="24"/>
          <w:shd w:val="clear" w:color="auto" w:fill="FFFFFF"/>
        </w:rPr>
        <w:t xml:space="preserve"> είναι οι μάρτυρες του Ιεχωβά και διάφορες άλλες ανατολικές θρησκείες. </w:t>
      </w:r>
    </w:p>
    <w:p w14:paraId="6338FB5E" w14:textId="77777777" w:rsidR="00401C51" w:rsidRDefault="00794512">
      <w:pPr>
        <w:spacing w:line="600" w:lineRule="auto"/>
        <w:ind w:firstLine="720"/>
        <w:jc w:val="both"/>
        <w:rPr>
          <w:rFonts w:eastAsia="Times New Roman"/>
          <w:color w:val="222222"/>
          <w:szCs w:val="24"/>
          <w:shd w:val="clear" w:color="auto" w:fill="FFFFFF"/>
        </w:rPr>
      </w:pPr>
      <w:r w:rsidRPr="001A12B2">
        <w:rPr>
          <w:rFonts w:eastAsia="Times New Roman"/>
          <w:bCs/>
          <w:color w:val="222222"/>
          <w:shd w:val="clear" w:color="auto" w:fill="FFFFFF"/>
        </w:rPr>
        <w:t>Δεν</w:t>
      </w:r>
      <w:r>
        <w:rPr>
          <w:rFonts w:eastAsia="Times New Roman"/>
          <w:color w:val="222222"/>
          <w:szCs w:val="24"/>
          <w:shd w:val="clear" w:color="auto" w:fill="FFFFFF"/>
        </w:rPr>
        <w:t xml:space="preserve"> κάνατε πρόταση μομφής, όταν είχαμε τους εκατό νεκρούς από τη φονική πυρκαγιά στο Μάτι, </w:t>
      </w:r>
      <w:r w:rsidRPr="008012B7">
        <w:rPr>
          <w:rFonts w:eastAsia="Times New Roman"/>
          <w:bCs/>
          <w:color w:val="222222"/>
          <w:shd w:val="clear" w:color="auto" w:fill="FFFFFF"/>
        </w:rPr>
        <w:t>που</w:t>
      </w:r>
      <w:r>
        <w:rPr>
          <w:rFonts w:eastAsia="Times New Roman"/>
          <w:color w:val="222222"/>
          <w:szCs w:val="24"/>
          <w:shd w:val="clear" w:color="auto" w:fill="FFFFFF"/>
        </w:rPr>
        <w:t xml:space="preserve"> αποδεδειγμένα για αυτή την τρα</w:t>
      </w:r>
      <w:r>
        <w:rPr>
          <w:rFonts w:eastAsia="Times New Roman"/>
          <w:color w:val="222222"/>
          <w:szCs w:val="24"/>
          <w:shd w:val="clear" w:color="auto" w:fill="FFFFFF"/>
        </w:rPr>
        <w:t xml:space="preserve">γωδία, για αυτή την καταστροφή ευθύνεται η αναλγησία του κράτους, του κρατικού μηχανισμού, για </w:t>
      </w:r>
      <w:r w:rsidRPr="00AD1800">
        <w:rPr>
          <w:rFonts w:eastAsia="Times New Roman"/>
          <w:bCs/>
          <w:color w:val="222222"/>
          <w:shd w:val="clear" w:color="auto" w:fill="FFFFFF"/>
        </w:rPr>
        <w:t>το οποίο</w:t>
      </w:r>
      <w:r>
        <w:rPr>
          <w:rFonts w:eastAsia="Times New Roman"/>
          <w:color w:val="222222"/>
          <w:szCs w:val="24"/>
          <w:shd w:val="clear" w:color="auto" w:fill="FFFFFF"/>
        </w:rPr>
        <w:t xml:space="preserve"> ευθύνη </w:t>
      </w:r>
      <w:r w:rsidRPr="008012B7">
        <w:rPr>
          <w:rFonts w:eastAsia="Times New Roman"/>
          <w:bCs/>
          <w:color w:val="222222"/>
          <w:shd w:val="clear" w:color="auto" w:fill="FFFFFF"/>
        </w:rPr>
        <w:t>έχει</w:t>
      </w:r>
      <w:r>
        <w:rPr>
          <w:rFonts w:eastAsia="Times New Roman"/>
          <w:color w:val="222222"/>
          <w:szCs w:val="24"/>
          <w:shd w:val="clear" w:color="auto" w:fill="FFFFFF"/>
        </w:rPr>
        <w:t xml:space="preserve"> μόνο η Κυβέρνηση του ΣΥΡΙΖΑ.</w:t>
      </w:r>
    </w:p>
    <w:p w14:paraId="6338FB5F"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Κάνετε πρόταση μομφής για τον Υπουργό Υγείας, τον Πολάκη. Μάλιστα, καθώς ερχόμουν στο Βήμα, μου είπε ο κύριος Π</w:t>
      </w:r>
      <w:r>
        <w:rPr>
          <w:rFonts w:eastAsia="Times New Roman"/>
          <w:color w:val="222222"/>
          <w:szCs w:val="24"/>
          <w:shd w:val="clear" w:color="auto" w:fill="FFFFFF"/>
        </w:rPr>
        <w:t xml:space="preserve">ρόεδρος να κρατήσουμε ένα επίπεδο, λέει, στη συζήτηση και να μην παρεκτραπούμε. Και ξεχνάει εχθές που έφυγε από τα έδρανα ο Υπουργός, ο κ. Πολάκης, και κατευθύνθηκε επιθετικά προς τον κ. Μητσοτάκη. Εάν αντί για τον Πολάκη ήταν </w:t>
      </w:r>
      <w:r w:rsidRPr="008012B7">
        <w:rPr>
          <w:rFonts w:eastAsia="Times New Roman"/>
          <w:bCs/>
          <w:color w:val="222222"/>
          <w:shd w:val="clear" w:color="auto" w:fill="FFFFFF"/>
        </w:rPr>
        <w:t>κάπ</w:t>
      </w:r>
      <w:r>
        <w:rPr>
          <w:rFonts w:eastAsia="Times New Roman"/>
          <w:color w:val="222222"/>
          <w:szCs w:val="24"/>
          <w:shd w:val="clear" w:color="auto" w:fill="FFFFFF"/>
        </w:rPr>
        <w:t>οιος άλλος, κάποιος Κασιδι</w:t>
      </w:r>
      <w:r>
        <w:rPr>
          <w:rFonts w:eastAsia="Times New Roman"/>
          <w:color w:val="222222"/>
          <w:szCs w:val="24"/>
          <w:shd w:val="clear" w:color="auto" w:fill="FFFFFF"/>
        </w:rPr>
        <w:t xml:space="preserve">άρης, κάποιος χρυσαυγίτης, τι θα γινόταν; Θα λέγαμε για κατάλυση του πολιτεύματος, για φασιστικές πρακτικές, για τραμπουκισμούς, αλλά εκεί δεν υπάρχει τίποτα. </w:t>
      </w:r>
    </w:p>
    <w:p w14:paraId="6338FB60"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«Πολάκηδες» ο ΣΥΡΙΖΑ </w:t>
      </w:r>
      <w:r w:rsidRPr="008012B7">
        <w:rPr>
          <w:rFonts w:eastAsia="Times New Roman"/>
          <w:bCs/>
          <w:color w:val="222222"/>
          <w:shd w:val="clear" w:color="auto" w:fill="FFFFFF"/>
        </w:rPr>
        <w:t>έχει</w:t>
      </w:r>
      <w:r>
        <w:rPr>
          <w:rFonts w:eastAsia="Times New Roman"/>
          <w:color w:val="222222"/>
          <w:szCs w:val="24"/>
          <w:shd w:val="clear" w:color="auto" w:fill="FFFFFF"/>
        </w:rPr>
        <w:t xml:space="preserve"> πάρα πολλούς, αλλά βέβαια μάλλον ζήλεψε ο κ. Μητσοτάκης τους «Πολάκηδε</w:t>
      </w:r>
      <w:r>
        <w:rPr>
          <w:rFonts w:eastAsia="Times New Roman"/>
          <w:color w:val="222222"/>
          <w:szCs w:val="24"/>
          <w:shd w:val="clear" w:color="auto" w:fill="FFFFFF"/>
        </w:rPr>
        <w:t xml:space="preserve">ς» </w:t>
      </w:r>
      <w:r w:rsidRPr="008012B7">
        <w:rPr>
          <w:rFonts w:eastAsia="Times New Roman"/>
          <w:bCs/>
          <w:color w:val="222222"/>
          <w:shd w:val="clear" w:color="auto" w:fill="FFFFFF"/>
        </w:rPr>
        <w:t>και</w:t>
      </w:r>
      <w:r>
        <w:rPr>
          <w:rFonts w:eastAsia="Times New Roman"/>
          <w:color w:val="222222"/>
          <w:szCs w:val="24"/>
          <w:shd w:val="clear" w:color="auto" w:fill="FFFFFF"/>
        </w:rPr>
        <w:t xml:space="preserve"> είπε </w:t>
      </w:r>
      <w:r w:rsidRPr="008012B7">
        <w:rPr>
          <w:rFonts w:eastAsia="Times New Roman"/>
          <w:bCs/>
          <w:color w:val="222222"/>
          <w:shd w:val="clear" w:color="auto" w:fill="FFFFFF"/>
        </w:rPr>
        <w:t>να</w:t>
      </w:r>
      <w:r>
        <w:rPr>
          <w:rFonts w:eastAsia="Times New Roman"/>
          <w:color w:val="222222"/>
          <w:szCs w:val="24"/>
          <w:shd w:val="clear" w:color="auto" w:fill="FFFFFF"/>
        </w:rPr>
        <w:t xml:space="preserve"> κάνει μεγάλες μεταγραφές, βαρβάτες μεταγραφές, </w:t>
      </w:r>
      <w:r w:rsidRPr="008012B7">
        <w:rPr>
          <w:rFonts w:eastAsia="Times New Roman"/>
          <w:color w:val="222222"/>
          <w:shd w:val="clear" w:color="auto" w:fill="FFFFFF"/>
        </w:rPr>
        <w:t>όπως</w:t>
      </w:r>
      <w:r>
        <w:rPr>
          <w:rFonts w:eastAsia="Times New Roman"/>
          <w:color w:val="222222"/>
          <w:szCs w:val="24"/>
          <w:shd w:val="clear" w:color="auto" w:fill="FFFFFF"/>
        </w:rPr>
        <w:t xml:space="preserve"> </w:t>
      </w:r>
      <w:r w:rsidRPr="008012B7">
        <w:rPr>
          <w:rFonts w:eastAsia="Times New Roman"/>
          <w:bCs/>
          <w:color w:val="222222"/>
          <w:shd w:val="clear" w:color="auto" w:fill="FFFFFF"/>
        </w:rPr>
        <w:t>είναι</w:t>
      </w:r>
      <w:r>
        <w:rPr>
          <w:rFonts w:eastAsia="Times New Roman"/>
          <w:color w:val="222222"/>
          <w:szCs w:val="24"/>
          <w:shd w:val="clear" w:color="auto" w:fill="FFFFFF"/>
        </w:rPr>
        <w:t xml:space="preserve"> ο Καιρίδης, ο Τατσόπουλος, ο Ψαριανός. </w:t>
      </w:r>
    </w:p>
    <w:p w14:paraId="6338FB61"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Ακούσαμε </w:t>
      </w:r>
      <w:r w:rsidRPr="008012B7">
        <w:rPr>
          <w:rFonts w:eastAsia="Times New Roman"/>
          <w:color w:val="222222"/>
          <w:szCs w:val="24"/>
          <w:shd w:val="clear" w:color="auto" w:fill="FFFFFF"/>
        </w:rPr>
        <w:t>ε</w:t>
      </w:r>
      <w:r w:rsidRPr="008012B7">
        <w:rPr>
          <w:rFonts w:eastAsia="Times New Roman"/>
          <w:bCs/>
          <w:color w:val="222222"/>
          <w:shd w:val="clear" w:color="auto" w:fill="FFFFFF"/>
        </w:rPr>
        <w:t>πίσης</w:t>
      </w:r>
      <w:r>
        <w:rPr>
          <w:rFonts w:eastAsia="Times New Roman"/>
          <w:color w:val="222222"/>
          <w:szCs w:val="24"/>
          <w:shd w:val="clear" w:color="auto" w:fill="FFFFFF"/>
        </w:rPr>
        <w:t xml:space="preserve"> δι</w:t>
      </w:r>
      <w:r>
        <w:rPr>
          <w:rFonts w:eastAsia="Times New Roman"/>
          <w:color w:val="222222"/>
          <w:szCs w:val="24"/>
          <w:shd w:val="clear" w:color="auto" w:fill="FFFFFF"/>
        </w:rPr>
        <w:t>ά</w:t>
      </w:r>
      <w:r>
        <w:rPr>
          <w:rFonts w:eastAsia="Times New Roman"/>
          <w:color w:val="222222"/>
          <w:szCs w:val="24"/>
          <w:shd w:val="clear" w:color="auto" w:fill="FFFFFF"/>
        </w:rPr>
        <w:t xml:space="preserve"> στόματος του κ. Μητσοτάκη ότι η Νέα Δημοκρατία είναι ένα λαϊκό κόμμα. Αυτό μας είπε χθες. Και αναρωτιέμαι πώς ακριβώς αντιλαμβάνεται το λαϊκό κόμμα, μεταξύ Χάρβαρντ και Κολεγίου των Αθηνών και άραγμα μετά για καφέ στο Κολωνάκι ή με την τιμή </w:t>
      </w:r>
      <w:r w:rsidRPr="008012B7">
        <w:rPr>
          <w:rFonts w:eastAsia="Times New Roman"/>
          <w:bCs/>
          <w:color w:val="222222"/>
          <w:shd w:val="clear" w:color="auto" w:fill="FFFFFF"/>
        </w:rPr>
        <w:t>που</w:t>
      </w:r>
      <w:r>
        <w:rPr>
          <w:rFonts w:eastAsia="Times New Roman"/>
          <w:color w:val="222222"/>
          <w:szCs w:val="24"/>
          <w:shd w:val="clear" w:color="auto" w:fill="FFFFFF"/>
        </w:rPr>
        <w:t xml:space="preserve"> σας κάνει </w:t>
      </w:r>
      <w:r>
        <w:rPr>
          <w:rFonts w:eastAsia="Times New Roman"/>
          <w:color w:val="222222"/>
          <w:szCs w:val="24"/>
          <w:shd w:val="clear" w:color="auto" w:fill="FFFFFF"/>
        </w:rPr>
        <w:t>κάθε χρόνο η λέσχη Μπίλντερμπεργκ να προσκαλεί στελέχη σας; Έτσι εννοείτε εσείς το λαϊκό κόμμα;</w:t>
      </w:r>
    </w:p>
    <w:p w14:paraId="6338FB62" w14:textId="77777777" w:rsidR="00401C51" w:rsidRDefault="00794512">
      <w:pPr>
        <w:spacing w:line="600" w:lineRule="auto"/>
        <w:ind w:firstLine="720"/>
        <w:jc w:val="both"/>
        <w:rPr>
          <w:rFonts w:eastAsia="Times New Roman"/>
          <w:szCs w:val="24"/>
        </w:rPr>
      </w:pPr>
      <w:r>
        <w:rPr>
          <w:rFonts w:eastAsia="Times New Roman"/>
          <w:szCs w:val="24"/>
        </w:rPr>
        <w:t xml:space="preserve">Για εμάς, ΣΥΡΙΖΑ και Νέα Δημοκρατία είναι το ίδιο και το αυτό, από κοντά και το ΠΑΣΟΚ, που λέτε ακριβώς τα ίδια πράγματα τόσο στα εθνικά θέματα, όσο και για τη </w:t>
      </w:r>
      <w:r>
        <w:rPr>
          <w:rFonts w:eastAsia="Times New Roman"/>
          <w:szCs w:val="24"/>
        </w:rPr>
        <w:t>λαθρομετανάστευση. Ακόμα και στην οικονομία δεν διαφέρετε σε τίποτα. Τα ίδια λέτε. Καμμία διαφορά. Σίγουρα θα έλθει και η στιγμή που θα σας δούμε πολύ σύντομα να συγκυβερνάτε, με τον φόβο δήθεν του ερχομού και της ανόδου της Χρυσής Αυγής ή γενικότερα των ε</w:t>
      </w:r>
      <w:r>
        <w:rPr>
          <w:rFonts w:eastAsia="Times New Roman"/>
          <w:szCs w:val="24"/>
        </w:rPr>
        <w:t xml:space="preserve">θνικιστικών κινημάτων της Ευρώπης. </w:t>
      </w:r>
    </w:p>
    <w:p w14:paraId="6338FB63" w14:textId="77777777" w:rsidR="00401C51" w:rsidRDefault="00794512">
      <w:pPr>
        <w:spacing w:line="600" w:lineRule="auto"/>
        <w:ind w:firstLine="720"/>
        <w:jc w:val="both"/>
        <w:rPr>
          <w:rFonts w:eastAsia="Times New Roman"/>
          <w:szCs w:val="24"/>
        </w:rPr>
      </w:pPr>
      <w:r>
        <w:rPr>
          <w:rFonts w:eastAsia="Times New Roman"/>
          <w:szCs w:val="24"/>
        </w:rPr>
        <w:t xml:space="preserve">Την ίδια ώρα που κάνουμε αυτήν τη συζήτηση εδώ μέσα, η Τουρκία προχωρά σε γεωτρήσεις στην Αποκλειστική Οικονομική Ζώνη της Κύπρου μας και αντί ολόκληρο το ελληνικό κράτος, η ελληνική Κυβέρνηση, σύσσωμο το </w:t>
      </w:r>
      <w:r>
        <w:rPr>
          <w:rFonts w:eastAsia="Times New Roman"/>
          <w:szCs w:val="24"/>
        </w:rPr>
        <w:t>ε</w:t>
      </w:r>
      <w:r>
        <w:rPr>
          <w:rFonts w:eastAsia="Times New Roman"/>
          <w:szCs w:val="24"/>
        </w:rPr>
        <w:t>λληνικό Κοινοβ</w:t>
      </w:r>
      <w:r>
        <w:rPr>
          <w:rFonts w:eastAsia="Times New Roman"/>
          <w:szCs w:val="24"/>
        </w:rPr>
        <w:t>ούλιο να είναι σαν μία γροθιά με την κυβέρνηση της Κύπρου απέναντι στην προκλητικότητα των Τούρκων, εμείς πέρα βρέχει, σφυρίζουμε αδιάφορα. Τέτοιες συζητήσεις, όπως η σημερινή, αποπροσανατολίζουν την κοινή γνώμη απ’ αυτά που συμβαίνουν στην πραγματικότητα.</w:t>
      </w:r>
      <w:r>
        <w:rPr>
          <w:rFonts w:eastAsia="Times New Roman"/>
          <w:szCs w:val="24"/>
        </w:rPr>
        <w:t xml:space="preserve"> </w:t>
      </w:r>
    </w:p>
    <w:p w14:paraId="6338FB64" w14:textId="77777777" w:rsidR="00401C51" w:rsidRDefault="00794512">
      <w:pPr>
        <w:spacing w:line="600" w:lineRule="auto"/>
        <w:ind w:firstLine="720"/>
        <w:jc w:val="both"/>
        <w:rPr>
          <w:rFonts w:eastAsia="Times New Roman"/>
          <w:szCs w:val="24"/>
        </w:rPr>
      </w:pPr>
      <w:r>
        <w:rPr>
          <w:rFonts w:eastAsia="Times New Roman"/>
          <w:szCs w:val="24"/>
        </w:rPr>
        <w:t>Μην ονειρεύεστε</w:t>
      </w:r>
      <w:r w:rsidRPr="00E75D84">
        <w:rPr>
          <w:rFonts w:eastAsia="Times New Roman"/>
          <w:szCs w:val="24"/>
        </w:rPr>
        <w:t>,</w:t>
      </w:r>
      <w:r>
        <w:rPr>
          <w:rFonts w:eastAsia="Times New Roman"/>
          <w:szCs w:val="24"/>
        </w:rPr>
        <w:t xml:space="preserve"> κάποιοι του ΣΥΡΙΖΑ</w:t>
      </w:r>
      <w:r w:rsidRPr="00E75D84">
        <w:rPr>
          <w:rFonts w:eastAsia="Times New Roman"/>
          <w:szCs w:val="24"/>
        </w:rPr>
        <w:t>,</w:t>
      </w:r>
      <w:r>
        <w:rPr>
          <w:rFonts w:eastAsia="Times New Roman"/>
          <w:szCs w:val="24"/>
        </w:rPr>
        <w:t xml:space="preserve"> πως ό,τι κάνατε στις Πρέσπες θα το κάνετε και στο Αιγαίο, γιατί αυτήν τη φορά θα βρείτε απέναντι ολόκληρο τον ελληνικό λαό.</w:t>
      </w:r>
    </w:p>
    <w:p w14:paraId="6338FB65" w14:textId="77777777" w:rsidR="00401C51" w:rsidRDefault="00794512">
      <w:pPr>
        <w:spacing w:line="600" w:lineRule="auto"/>
        <w:ind w:firstLine="720"/>
        <w:jc w:val="both"/>
        <w:rPr>
          <w:rFonts w:eastAsia="Times New Roman"/>
          <w:szCs w:val="24"/>
        </w:rPr>
      </w:pPr>
      <w:r>
        <w:rPr>
          <w:rFonts w:eastAsia="Times New Roman"/>
          <w:szCs w:val="24"/>
        </w:rPr>
        <w:t>Σας ευχαριστώ.</w:t>
      </w:r>
    </w:p>
    <w:p w14:paraId="6338FB66" w14:textId="77777777" w:rsidR="00401C51" w:rsidRDefault="00794512">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6338FB67" w14:textId="77777777" w:rsidR="00401C51" w:rsidRDefault="00794512">
      <w:pPr>
        <w:spacing w:line="600" w:lineRule="auto"/>
        <w:ind w:firstLine="720"/>
        <w:jc w:val="both"/>
        <w:rPr>
          <w:rFonts w:eastAsia="Times New Roman"/>
          <w:szCs w:val="24"/>
        </w:rPr>
      </w:pPr>
      <w:r w:rsidRPr="007C2804">
        <w:rPr>
          <w:rFonts w:eastAsia="Times New Roman"/>
          <w:b/>
          <w:szCs w:val="24"/>
        </w:rPr>
        <w:t>ΠΡΟΕΔΡΕΥΩΝ (Δημήτριος Κρεμασ</w:t>
      </w:r>
      <w:r w:rsidRPr="007C2804">
        <w:rPr>
          <w:rFonts w:eastAsia="Times New Roman"/>
          <w:b/>
          <w:szCs w:val="24"/>
        </w:rPr>
        <w:t>τινός):</w:t>
      </w:r>
      <w:r w:rsidRPr="00FB3BED">
        <w:rPr>
          <w:rFonts w:eastAsia="Times New Roman"/>
          <w:szCs w:val="24"/>
        </w:rPr>
        <w:t xml:space="preserve"> </w:t>
      </w:r>
      <w:r>
        <w:rPr>
          <w:rFonts w:eastAsia="Times New Roman"/>
          <w:szCs w:val="24"/>
        </w:rPr>
        <w:t>Ευχαριστούμε.</w:t>
      </w:r>
    </w:p>
    <w:p w14:paraId="6338FB68" w14:textId="77777777" w:rsidR="00401C51" w:rsidRDefault="00794512">
      <w:pPr>
        <w:spacing w:line="600" w:lineRule="auto"/>
        <w:ind w:firstLine="720"/>
        <w:jc w:val="both"/>
        <w:rPr>
          <w:rFonts w:eastAsia="Times New Roman"/>
          <w:szCs w:val="24"/>
        </w:rPr>
      </w:pPr>
      <w:r>
        <w:rPr>
          <w:rFonts w:eastAsia="Times New Roman"/>
          <w:szCs w:val="24"/>
        </w:rPr>
        <w:t>Ο Βουλευτής του ΣΥΡΙΖΑ κ. Αθανάσιος Παπαδόπουλος έχει τον λόγο. Μετά είναι ο κ. Παφίλης, η κ</w:t>
      </w:r>
      <w:r>
        <w:rPr>
          <w:rFonts w:eastAsia="Times New Roman"/>
          <w:szCs w:val="24"/>
        </w:rPr>
        <w:t>.</w:t>
      </w:r>
      <w:r>
        <w:rPr>
          <w:rFonts w:eastAsia="Times New Roman"/>
          <w:szCs w:val="24"/>
        </w:rPr>
        <w:t xml:space="preserve"> Φωτίου</w:t>
      </w:r>
      <w:r w:rsidRPr="00E75D84">
        <w:rPr>
          <w:rFonts w:eastAsia="Times New Roman"/>
          <w:szCs w:val="24"/>
        </w:rPr>
        <w:t xml:space="preserve">, </w:t>
      </w:r>
      <w:r>
        <w:rPr>
          <w:rFonts w:eastAsia="Times New Roman"/>
          <w:szCs w:val="24"/>
        </w:rPr>
        <w:t>ο κ. Παναγιωτόπουλος και μετά ο κ. Πολάκης.</w:t>
      </w:r>
    </w:p>
    <w:p w14:paraId="6338FB69" w14:textId="77777777" w:rsidR="00401C51" w:rsidRDefault="00794512">
      <w:pPr>
        <w:spacing w:line="600" w:lineRule="auto"/>
        <w:ind w:firstLine="720"/>
        <w:jc w:val="both"/>
        <w:rPr>
          <w:rFonts w:eastAsia="Times New Roman"/>
          <w:szCs w:val="24"/>
        </w:rPr>
      </w:pPr>
      <w:r>
        <w:rPr>
          <w:rFonts w:eastAsia="Times New Roman"/>
          <w:szCs w:val="24"/>
        </w:rPr>
        <w:t>Κύριε Παπαδόπουλε, έχετε τον λόγο.</w:t>
      </w:r>
    </w:p>
    <w:p w14:paraId="6338FB6A" w14:textId="77777777" w:rsidR="00401C51" w:rsidRDefault="00794512">
      <w:pPr>
        <w:spacing w:line="600" w:lineRule="auto"/>
        <w:ind w:firstLine="709"/>
        <w:jc w:val="both"/>
        <w:rPr>
          <w:rFonts w:eastAsia="Times New Roman"/>
          <w:szCs w:val="24"/>
        </w:rPr>
      </w:pPr>
      <w:r w:rsidRPr="007C2804">
        <w:rPr>
          <w:rFonts w:eastAsia="Times New Roman"/>
          <w:b/>
          <w:szCs w:val="24"/>
        </w:rPr>
        <w:t>ΑΘΑΝΑΣΙΟΣ ΠΑΠΑΔΟΠΟΥΛΟΣ:</w:t>
      </w:r>
      <w:r>
        <w:rPr>
          <w:rFonts w:eastAsia="Times New Roman"/>
          <w:szCs w:val="24"/>
        </w:rPr>
        <w:t xml:space="preserve"> Ημέρα της νίκης των λαών κατά του φασισμού σήμερα και Ημέρα της Ευρώπης. Ένα μαύρο σύννεφο πλανιέται τούτη την εποχή πάνω από την ενωμένη Ευρώπη, το φάντασμα της διάλυσής της στα εξ ων συνετέθη, σε ανταγωνιζόμενα κράτη-έθνη. </w:t>
      </w:r>
    </w:p>
    <w:p w14:paraId="6338FB6B" w14:textId="77777777" w:rsidR="00401C51" w:rsidRDefault="00794512">
      <w:pPr>
        <w:spacing w:line="600" w:lineRule="auto"/>
        <w:ind w:firstLine="720"/>
        <w:jc w:val="both"/>
        <w:rPr>
          <w:rFonts w:eastAsia="Times New Roman"/>
          <w:szCs w:val="24"/>
        </w:rPr>
      </w:pPr>
      <w:r>
        <w:rPr>
          <w:rFonts w:eastAsia="Times New Roman"/>
          <w:szCs w:val="24"/>
        </w:rPr>
        <w:t>Αγαπητοί συνάδελφοι, δεν είνα</w:t>
      </w:r>
      <w:r>
        <w:rPr>
          <w:rFonts w:eastAsia="Times New Roman"/>
          <w:szCs w:val="24"/>
        </w:rPr>
        <w:t>ι μόνο η φυγή της Μεγάλης Βρετανίας, οι αποσχιστικές τάσεις, η άνοδος της ακροδεξιάς σε αρκετές ευρωπαϊκές χώρες, ο ευρωσκεπτικισμός σε όλη την Ευρωπαϊκή Ένωση. Είναι κυρίως η αμφισβήτηση της χρησιμότητάς της για τους πολλούς, για τους νέους, για τους φτωχ</w:t>
      </w:r>
      <w:r>
        <w:rPr>
          <w:rFonts w:eastAsia="Times New Roman"/>
          <w:szCs w:val="24"/>
        </w:rPr>
        <w:t xml:space="preserve">ούς, για τους άνεργους, για τα άτομα με αναπηρίες, για τις χώρες που υποδέχονται τα μεγάλα προσφυγικά μεταναστευτικά ρεύματα, για τις χώρες του </w:t>
      </w:r>
      <w:r>
        <w:rPr>
          <w:rFonts w:eastAsia="Times New Roman"/>
          <w:szCs w:val="24"/>
        </w:rPr>
        <w:t>Ν</w:t>
      </w:r>
      <w:r>
        <w:rPr>
          <w:rFonts w:eastAsia="Times New Roman"/>
          <w:szCs w:val="24"/>
        </w:rPr>
        <w:t>ότου, για την Ελλάδα και την Κύπρο</w:t>
      </w:r>
      <w:r>
        <w:rPr>
          <w:rFonts w:eastAsia="Times New Roman"/>
          <w:szCs w:val="24"/>
        </w:rPr>
        <w:t>,</w:t>
      </w:r>
      <w:r>
        <w:rPr>
          <w:rFonts w:eastAsia="Times New Roman"/>
          <w:szCs w:val="24"/>
        </w:rPr>
        <w:t xml:space="preserve"> που απειλούνται τα σύνορά τους. </w:t>
      </w:r>
    </w:p>
    <w:p w14:paraId="6338FB6C" w14:textId="77777777" w:rsidR="00401C51" w:rsidRDefault="00794512">
      <w:pPr>
        <w:spacing w:line="600" w:lineRule="auto"/>
        <w:ind w:firstLine="720"/>
        <w:jc w:val="both"/>
        <w:rPr>
          <w:rFonts w:eastAsia="Times New Roman"/>
          <w:szCs w:val="24"/>
        </w:rPr>
      </w:pPr>
      <w:r>
        <w:rPr>
          <w:rFonts w:eastAsia="Times New Roman"/>
          <w:szCs w:val="24"/>
        </w:rPr>
        <w:t xml:space="preserve">Λίγες μόλις μέρες πριν </w:t>
      </w:r>
      <w:r>
        <w:rPr>
          <w:rFonts w:eastAsia="Times New Roman"/>
          <w:szCs w:val="24"/>
        </w:rPr>
        <w:t>από</w:t>
      </w:r>
      <w:r>
        <w:rPr>
          <w:rFonts w:eastAsia="Times New Roman"/>
          <w:szCs w:val="24"/>
        </w:rPr>
        <w:t xml:space="preserve"> </w:t>
      </w:r>
      <w:r>
        <w:rPr>
          <w:rFonts w:eastAsia="Times New Roman"/>
          <w:szCs w:val="24"/>
        </w:rPr>
        <w:t xml:space="preserve">τις αυτοδιοικητικές και τις πιο κρίσιμες ευρωπαϊκές εκλογές, ο Αρχηγός της Αξιωματικής Αντιπολίτευσης στην Ελλάδα προκάλεσε μια γενικευμένη συζήτηση στη Βουλή με πρόταση δυσπιστίας κατά του Αναπληρωτή Υπουργού Υγείας. Εταράχθη σφόδρα, δήλωσε ο κ. Κυριάκος </w:t>
      </w:r>
      <w:r>
        <w:rPr>
          <w:rFonts w:eastAsia="Times New Roman"/>
          <w:szCs w:val="24"/>
        </w:rPr>
        <w:t xml:space="preserve">Μητσοτάκης, από την ατυχή ανάρτηση του Παύλου Πολάκη για τον Στέλιο Κυμπουρόπουλο. Ανακάλυψε και τον όρο «πολακισμός» και καταλόγισε στον Παύλο Πολάκη όλες τις αμαρτίες του κόσμου, όλα τα θανάσιμα αμαρτήματα. </w:t>
      </w:r>
    </w:p>
    <w:p w14:paraId="6338FB6D" w14:textId="77777777" w:rsidR="00401C51" w:rsidRDefault="00794512">
      <w:pPr>
        <w:spacing w:line="600" w:lineRule="auto"/>
        <w:ind w:firstLine="720"/>
        <w:jc w:val="both"/>
        <w:rPr>
          <w:rFonts w:eastAsia="Times New Roman"/>
          <w:szCs w:val="24"/>
        </w:rPr>
      </w:pPr>
      <w:r>
        <w:rPr>
          <w:rFonts w:eastAsia="Times New Roman"/>
          <w:szCs w:val="24"/>
        </w:rPr>
        <w:t>Ο ίδιος ο Στέλιος Κυμπουρόπουλος μπορεί να ενο</w:t>
      </w:r>
      <w:r>
        <w:rPr>
          <w:rFonts w:eastAsia="Times New Roman"/>
          <w:szCs w:val="24"/>
        </w:rPr>
        <w:t>χλήθηκε κι εκείνος από τα σχόλια του Παύλου για τον τρόπο διορισμού του στο Εθνικό Σύστημα Υγείας, αλλά έκανε κάτι αφάνταστα καλύτερο από την πρόταση μομφής του κ. Μητσοτάκη. Ζήτησε αντιπαράθεση επιχειρημάτων για την αντιμετώπιση της αναπηρίας και των ατόμ</w:t>
      </w:r>
      <w:r>
        <w:rPr>
          <w:rFonts w:eastAsia="Times New Roman"/>
          <w:szCs w:val="24"/>
        </w:rPr>
        <w:t>ων με αναπηρίες. Δυστυχώς, δεν έγινε αυτή η χρήσιμη συζήτηση. Ευτυχώς, η ομιλία της Μπέτ</w:t>
      </w:r>
      <w:r>
        <w:rPr>
          <w:rFonts w:eastAsia="Times New Roman"/>
          <w:szCs w:val="24"/>
        </w:rPr>
        <w:t>τ</w:t>
      </w:r>
      <w:r>
        <w:rPr>
          <w:rFonts w:eastAsia="Times New Roman"/>
          <w:szCs w:val="24"/>
        </w:rPr>
        <w:t xml:space="preserve">υς Σκούφα το πρωί έδωσε όλα τα δεδομένα για την αντιμετώπιση της αναπηρίας και των ανάπηρων από την κυβερνητική πολιτική. </w:t>
      </w:r>
    </w:p>
    <w:p w14:paraId="6338FB6E" w14:textId="77777777" w:rsidR="00401C51" w:rsidRDefault="00794512">
      <w:pPr>
        <w:spacing w:line="600" w:lineRule="auto"/>
        <w:ind w:firstLine="720"/>
        <w:jc w:val="both"/>
        <w:rPr>
          <w:rFonts w:eastAsia="Times New Roman"/>
          <w:szCs w:val="24"/>
        </w:rPr>
      </w:pPr>
      <w:r>
        <w:rPr>
          <w:rFonts w:eastAsia="Times New Roman"/>
          <w:szCs w:val="24"/>
        </w:rPr>
        <w:t>Αυτές τις μέρες ανακοινώθηκε και η επιστροφή</w:t>
      </w:r>
      <w:r>
        <w:rPr>
          <w:rFonts w:eastAsia="Times New Roman"/>
          <w:szCs w:val="24"/>
        </w:rPr>
        <w:t xml:space="preserve"> του «</w:t>
      </w:r>
      <w:r>
        <w:rPr>
          <w:rFonts w:eastAsia="Times New Roman"/>
          <w:szCs w:val="24"/>
        </w:rPr>
        <w:t>ΕΡΡΙΚΟΣ ΝΤΥΝΑΝ</w:t>
      </w:r>
      <w:r>
        <w:rPr>
          <w:rFonts w:eastAsia="Times New Roman"/>
          <w:szCs w:val="24"/>
        </w:rPr>
        <w:t xml:space="preserve">» στον κοινωφελή προσανατολισμό του. Ένα υπερσύγχρονο νοσηλευτικό κόσμημα στο κέντρο της Αθήνας με είκοσι πέντε χειρουργεία, τριάντα οκτώ κλίνες ΜΕΘ, είκοσι τέσσερις κλίνες </w:t>
      </w:r>
      <w:r>
        <w:rPr>
          <w:rFonts w:eastAsia="Times New Roman"/>
          <w:szCs w:val="24"/>
        </w:rPr>
        <w:t>μ</w:t>
      </w:r>
      <w:r>
        <w:rPr>
          <w:rFonts w:eastAsia="Times New Roman"/>
          <w:szCs w:val="24"/>
        </w:rPr>
        <w:t xml:space="preserve">ονάδας </w:t>
      </w:r>
      <w:r>
        <w:rPr>
          <w:rFonts w:eastAsia="Times New Roman"/>
          <w:szCs w:val="24"/>
        </w:rPr>
        <w:t>τ</w:t>
      </w:r>
      <w:r>
        <w:rPr>
          <w:rFonts w:eastAsia="Times New Roman"/>
          <w:szCs w:val="24"/>
        </w:rPr>
        <w:t xml:space="preserve">εχνητού </w:t>
      </w:r>
      <w:r>
        <w:rPr>
          <w:rFonts w:eastAsia="Times New Roman"/>
          <w:szCs w:val="24"/>
        </w:rPr>
        <w:t>ν</w:t>
      </w:r>
      <w:r>
        <w:rPr>
          <w:rFonts w:eastAsia="Times New Roman"/>
          <w:szCs w:val="24"/>
        </w:rPr>
        <w:t>εφρού, εβδομήντα οκτώ κλίνες βραχείας νοσηλεί</w:t>
      </w:r>
      <w:r>
        <w:rPr>
          <w:rFonts w:eastAsia="Times New Roman"/>
          <w:szCs w:val="24"/>
        </w:rPr>
        <w:t>ας, γίνεται νοσοκομείο του Εθνικού Συστήματος Υγείας μετά την απόφαση της Κυβέρνησης να συνεργαστεί με το «Ίδρυμα Ωνάση» και να κατατεθεί πρόταση εξαγοράς του «</w:t>
      </w:r>
      <w:r>
        <w:rPr>
          <w:rFonts w:eastAsia="Times New Roman"/>
          <w:szCs w:val="24"/>
        </w:rPr>
        <w:t>ΕΡΡΙΚΟΣ ΝΤΥΝΑΝ</w:t>
      </w:r>
      <w:r>
        <w:rPr>
          <w:rFonts w:eastAsia="Times New Roman"/>
          <w:szCs w:val="24"/>
        </w:rPr>
        <w:t>» από την Τράπεζα Πειραιώς που το λειτουργούσε ως ιδιωτική κλινική. Μεταξύ των πρω</w:t>
      </w:r>
      <w:r>
        <w:rPr>
          <w:rFonts w:eastAsia="Times New Roman"/>
          <w:szCs w:val="24"/>
        </w:rPr>
        <w:t>ταγωνιστών αυτής της χρήσιμης προσπάθειας που προσφέρει αυτό το πολύτιμο νοσοκομείο στο ΕΣΥ και σε κάθε ασθενή, πλούσιο ή φτωχό, ασφαλισμένο ή ανασφάλιστο, ήταν και ο Αναπληρωτής Υπουργός Υγείας.</w:t>
      </w:r>
    </w:p>
    <w:p w14:paraId="6338FB6F" w14:textId="77777777" w:rsidR="00401C51" w:rsidRDefault="00794512">
      <w:pPr>
        <w:spacing w:line="600" w:lineRule="auto"/>
        <w:ind w:firstLine="709"/>
        <w:jc w:val="both"/>
        <w:rPr>
          <w:rFonts w:eastAsia="Times New Roman"/>
          <w:szCs w:val="24"/>
        </w:rPr>
      </w:pPr>
      <w:r>
        <w:rPr>
          <w:rFonts w:eastAsia="Times New Roman"/>
          <w:szCs w:val="24"/>
        </w:rPr>
        <w:t>Τι είναι, λοιπόν, «πολακισμός»; Οι επιπόλαιες δηλώσεις για τ</w:t>
      </w:r>
      <w:r>
        <w:rPr>
          <w:rFonts w:eastAsia="Times New Roman"/>
          <w:szCs w:val="24"/>
        </w:rPr>
        <w:t xml:space="preserve">ον Στέλιο Κυμπουρόπουλο, το απαγορευμένο δημόσιο κάπνισμα του Αναπληρωτή Υπουργού Υγείας, το βαρύ ύφος, οι αγριάδες του Παύλου ή και η εντιμότητά του, η ιατρική προσφορά του, η τεράστια συμβολή του στη στήριξη και αναβάθμιση του Εθνικού Συστήματος Υγείας, </w:t>
      </w:r>
      <w:r>
        <w:rPr>
          <w:rFonts w:eastAsia="Times New Roman"/>
          <w:szCs w:val="24"/>
        </w:rPr>
        <w:t>καθώς και στην αποκάλυψη των σκανδάλων διασπάθισης του δημοσίου χρήματος, δηλαδή τη μετατροπή του «</w:t>
      </w:r>
      <w:r>
        <w:rPr>
          <w:rFonts w:eastAsia="Times New Roman"/>
          <w:szCs w:val="24"/>
        </w:rPr>
        <w:t>ΕΡΡΙΚΟΣ ΝΤΥΝΑΝ</w:t>
      </w:r>
      <w:r>
        <w:rPr>
          <w:rFonts w:eastAsia="Times New Roman"/>
          <w:szCs w:val="24"/>
        </w:rPr>
        <w:t>», κοινωφελούς νοσηλευτικού ιδρύματος του «Ελληνικού Ερυθρού Σταυρού» σε ιδιωτική κλινική, τη μετατροπή του ΚΕΕΛΠΝΟ σε άντρο διαπλοκής και συνα</w:t>
      </w:r>
      <w:r>
        <w:rPr>
          <w:rFonts w:eastAsia="Times New Roman"/>
          <w:szCs w:val="24"/>
        </w:rPr>
        <w:t xml:space="preserve">λλαγών, τον εκμαυλισμό συνειδήσεων από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w:t>
      </w:r>
    </w:p>
    <w:p w14:paraId="6338FB70" w14:textId="77777777" w:rsidR="00401C51" w:rsidRDefault="00794512">
      <w:pPr>
        <w:spacing w:line="600" w:lineRule="auto"/>
        <w:ind w:firstLine="720"/>
        <w:jc w:val="both"/>
        <w:rPr>
          <w:rFonts w:eastAsia="Times New Roman"/>
          <w:szCs w:val="24"/>
        </w:rPr>
      </w:pPr>
      <w:r>
        <w:rPr>
          <w:rFonts w:eastAsia="Times New Roman"/>
          <w:szCs w:val="24"/>
        </w:rPr>
        <w:t xml:space="preserve">Η Νέα Δημοκρατία έκανε την πρόταση μομφής κατά του Παύλου Πολάκη ως </w:t>
      </w:r>
      <w:r>
        <w:rPr>
          <w:rFonts w:eastAsia="Times New Roman"/>
          <w:szCs w:val="24"/>
          <w:lang w:val="en-US"/>
        </w:rPr>
        <w:t>pronunciamento</w:t>
      </w:r>
      <w:r>
        <w:rPr>
          <w:rFonts w:eastAsia="Times New Roman"/>
          <w:szCs w:val="24"/>
        </w:rPr>
        <w:t>,</w:t>
      </w:r>
      <w:r w:rsidRPr="00E30988">
        <w:rPr>
          <w:rFonts w:eastAsia="Times New Roman"/>
          <w:szCs w:val="24"/>
        </w:rPr>
        <w:t xml:space="preserve"> </w:t>
      </w:r>
      <w:r>
        <w:rPr>
          <w:rFonts w:eastAsia="Times New Roman"/>
          <w:szCs w:val="24"/>
        </w:rPr>
        <w:t>για να μη συζητούνται αυτά που κυρίως ενδιαφέρουν τους πολίτες, η πραγματική κατάσταση της ελληνικής οικονομίας εννιά</w:t>
      </w:r>
      <w:r>
        <w:rPr>
          <w:rFonts w:eastAsia="Times New Roman"/>
          <w:szCs w:val="24"/>
        </w:rPr>
        <w:t xml:space="preserve"> χρόνια μετά τα μνημόνια εσωτερικής υποτίμησης, η νέα εποχή μετά τη χειραφέτηση της χώρας από την ασφυκτική κηδεμονία των δανειστών της, η αποκατάσταση της λεηλασίας, η βιώσιμη εξυπηρέτηση του χρέους, η δικαίωση των θυσιών του ελληνικού λαού, τα κίνητρα επ</w:t>
      </w:r>
      <w:r>
        <w:rPr>
          <w:rFonts w:eastAsia="Times New Roman"/>
          <w:szCs w:val="24"/>
        </w:rPr>
        <w:t xml:space="preserve">ιστροφής στην Ελλάδα των χαρισματικών νέων που ξενιτεύτηκαν, η παραγωγική ανασυγκρότηση, οι αναγκαίες μεταρρυθμίσεις, οι πρωτοβουλίες της Κυβέρνησης για την ανάκαμψη και την εξωστρέφεια της ελληνικής οικονομίας για τη στήριξη της έρευνας, της καινοτομίας, </w:t>
      </w:r>
      <w:r>
        <w:rPr>
          <w:rFonts w:eastAsia="Times New Roman"/>
          <w:szCs w:val="24"/>
        </w:rPr>
        <w:t xml:space="preserve">της υγιούς και ευφυούς επιχειρηματικότητας, τα μόνιμα μέτρα ανακούφισης και ελάφρυνσης των στρωμάτων που σήκωσαν τα βάρη της κρίσης. </w:t>
      </w:r>
    </w:p>
    <w:p w14:paraId="6338FB71" w14:textId="77777777" w:rsidR="00401C51" w:rsidRDefault="00794512">
      <w:pPr>
        <w:spacing w:line="600" w:lineRule="auto"/>
        <w:ind w:firstLine="720"/>
        <w:jc w:val="both"/>
        <w:rPr>
          <w:rFonts w:eastAsia="Times New Roman"/>
          <w:szCs w:val="24"/>
        </w:rPr>
      </w:pPr>
      <w:r>
        <w:rPr>
          <w:rFonts w:eastAsia="Times New Roman"/>
          <w:szCs w:val="24"/>
        </w:rPr>
        <w:t>Η Νέα Δημοκρατία έκανε την πρόταση μομφής για να αλλάξει την ατζέντα από τα ζητήματα που αναδεικνύουν τις μεγάλες προγραμμ</w:t>
      </w:r>
      <w:r>
        <w:rPr>
          <w:rFonts w:eastAsia="Times New Roman"/>
          <w:szCs w:val="24"/>
        </w:rPr>
        <w:t>ατικές αντιθέσεις των κομμάτων μπροστά στις κρίσιμες εκλογές. Ήθελε μια «κίτρινη» ατζέντα με «πολακισμό», «πετσιτολογία», «κοτερολογία», όμως η μετατροπή από τον Πρωθυπουργό της πρότασης δυσπιστίας σε πρόταση για παροχή ψήφου εμπιστοσύνης προς την Κυβέρνησ</w:t>
      </w:r>
      <w:r>
        <w:rPr>
          <w:rFonts w:eastAsia="Times New Roman"/>
          <w:szCs w:val="24"/>
        </w:rPr>
        <w:t xml:space="preserve">η επανέφερε τον δημόσιο διάλογο στα μεγάλα διακυβεύματα για την Ελλάδα και την ενωμένη Ευρώπη. </w:t>
      </w:r>
    </w:p>
    <w:p w14:paraId="6338FB72" w14:textId="77777777" w:rsidR="00401C51" w:rsidRDefault="00794512">
      <w:pPr>
        <w:spacing w:line="600" w:lineRule="auto"/>
        <w:ind w:firstLine="720"/>
        <w:jc w:val="both"/>
        <w:rPr>
          <w:rFonts w:eastAsia="Times New Roman"/>
          <w:szCs w:val="24"/>
        </w:rPr>
      </w:pPr>
      <w:r>
        <w:rPr>
          <w:rFonts w:eastAsia="Times New Roman"/>
          <w:szCs w:val="24"/>
        </w:rPr>
        <w:t>Στη συζήτηση αυτή είναι φανερό το συγκριτικό ιδεολογικοπολιτικό πλεονέκτημα του ΣΥΡΙΖΑ ως κόμματος της σύγχρονης Αριστεράς που επιδιώκει τη συγκρότηση του προοδ</w:t>
      </w:r>
      <w:r>
        <w:rPr>
          <w:rFonts w:eastAsia="Times New Roman"/>
          <w:szCs w:val="24"/>
        </w:rPr>
        <w:t xml:space="preserve">ευτικού μετώπου για τη δίκαιη και βιώσιμη ανάπτυξη της χώρας σε μια διαφορετική Ευρώπη, στην Ευρώπη της αλληλεγγύης, της ειρηνικής συμβίωσης των λαών, της συμμετοχικής δημοκρατίας, του νέου </w:t>
      </w:r>
      <w:r>
        <w:rPr>
          <w:rFonts w:eastAsia="Times New Roman"/>
          <w:szCs w:val="24"/>
        </w:rPr>
        <w:t>Δ</w:t>
      </w:r>
      <w:r>
        <w:rPr>
          <w:rFonts w:eastAsia="Times New Roman"/>
          <w:szCs w:val="24"/>
        </w:rPr>
        <w:t>ιαφωτισμού, της ποιότητας ζωής, της ανθρωπιάς, της άρσης των ανισ</w:t>
      </w:r>
      <w:r>
        <w:rPr>
          <w:rFonts w:eastAsia="Times New Roman"/>
          <w:szCs w:val="24"/>
        </w:rPr>
        <w:t xml:space="preserve">οτήτων. </w:t>
      </w:r>
    </w:p>
    <w:p w14:paraId="6338FB73" w14:textId="77777777" w:rsidR="00401C51" w:rsidRDefault="00794512">
      <w:pPr>
        <w:spacing w:line="600" w:lineRule="auto"/>
        <w:ind w:firstLine="720"/>
        <w:jc w:val="both"/>
        <w:rPr>
          <w:rFonts w:eastAsia="Times New Roman"/>
          <w:szCs w:val="24"/>
        </w:rPr>
      </w:pPr>
      <w:r>
        <w:rPr>
          <w:rFonts w:eastAsia="Times New Roman"/>
          <w:szCs w:val="24"/>
        </w:rPr>
        <w:t>Η Ελλάδα έχει αλλάξει σελίδα μετά την 21</w:t>
      </w:r>
      <w:r w:rsidRPr="0060709B">
        <w:rPr>
          <w:rFonts w:eastAsia="Times New Roman"/>
          <w:szCs w:val="24"/>
          <w:vertAlign w:val="superscript"/>
        </w:rPr>
        <w:t>η</w:t>
      </w:r>
      <w:r>
        <w:rPr>
          <w:rFonts w:eastAsia="Times New Roman"/>
          <w:szCs w:val="24"/>
        </w:rPr>
        <w:t xml:space="preserve"> </w:t>
      </w:r>
      <w:r>
        <w:rPr>
          <w:rFonts w:eastAsia="Times New Roman"/>
          <w:szCs w:val="24"/>
        </w:rPr>
        <w:t xml:space="preserve">Αυγούστου του 2018. Επανάκτησε βαθμούς ελευθερίας, απελευθερώθηκε από τις εκβιαστικές εμμονές των δανειστών της στη θεωρία της εσωτερικής υποτίμησης, μείωσε την ανεργία κατά δέκα μονάδες, έχει αποθεματικό </w:t>
      </w:r>
      <w:r>
        <w:rPr>
          <w:rFonts w:eastAsia="Times New Roman"/>
          <w:szCs w:val="24"/>
        </w:rPr>
        <w:t xml:space="preserve">«μαξιλάρι» 31 δισεκατομμύρια ευρώ, μεγέθυνε τη βιομηχανική παραγωγή, τις εξαγωγές της, έχει θετικούς ρυθμούς ανάπτυξης. </w:t>
      </w:r>
    </w:p>
    <w:p w14:paraId="6338FB74" w14:textId="77777777" w:rsidR="00401C51" w:rsidRDefault="00794512">
      <w:pPr>
        <w:spacing w:line="600" w:lineRule="auto"/>
        <w:ind w:firstLine="720"/>
        <w:jc w:val="both"/>
        <w:rPr>
          <w:rFonts w:eastAsia="Times New Roman"/>
          <w:szCs w:val="24"/>
        </w:rPr>
      </w:pPr>
      <w:r>
        <w:rPr>
          <w:rFonts w:eastAsia="Times New Roman"/>
          <w:szCs w:val="24"/>
        </w:rPr>
        <w:t>«Η Ελλάδα είναι πια μια διαφορετική χώρα, που έχει όλες τις προϋποθέσεις να αναλάβει τις δικές της τύχες, χωρίς πρόσθετη στήριξη», διαπ</w:t>
      </w:r>
      <w:r>
        <w:rPr>
          <w:rFonts w:eastAsia="Times New Roman"/>
          <w:szCs w:val="24"/>
        </w:rPr>
        <w:t xml:space="preserve">ίστωσε ο Μάριο Σεντένο. Με το συμπέρασμα αυτό συμφωνούν όλοι οι αντικειμενικοί αναλυτές της πορείας και της προοπτικής της ελληνικής οικονομίας. </w:t>
      </w:r>
    </w:p>
    <w:p w14:paraId="6338FB75" w14:textId="77777777" w:rsidR="00401C51" w:rsidRDefault="00794512">
      <w:pPr>
        <w:spacing w:line="600" w:lineRule="auto"/>
        <w:ind w:firstLine="720"/>
        <w:jc w:val="both"/>
        <w:rPr>
          <w:rFonts w:eastAsia="Times New Roman"/>
          <w:szCs w:val="24"/>
        </w:rPr>
      </w:pPr>
      <w:r>
        <w:rPr>
          <w:rFonts w:eastAsia="Times New Roman"/>
          <w:szCs w:val="24"/>
        </w:rPr>
        <w:t>Αδικείτε τη χώρα όταν εσείς δαιμονολογείτε, όταν παρουσιάζετε το καταστροφικό σενάριο για τη σημερινή πραγματι</w:t>
      </w:r>
      <w:r>
        <w:rPr>
          <w:rFonts w:eastAsia="Times New Roman"/>
          <w:szCs w:val="24"/>
        </w:rPr>
        <w:t xml:space="preserve">κότητα στην Ελλάδα, όταν επινοείτε διάλυση των νοσοκομείων, διάλυση του ΕΣΥ. Η σημερινή Ελλάδα μετατράπηκε σε πρωταγωνιστική φιλειρηνική δύναμη στα Βαλκάνια, είναι πυλώνας σταθερότητας στην </w:t>
      </w:r>
      <w:r>
        <w:rPr>
          <w:rFonts w:eastAsia="Times New Roman"/>
          <w:szCs w:val="24"/>
        </w:rPr>
        <w:t>Α</w:t>
      </w:r>
      <w:r>
        <w:rPr>
          <w:rFonts w:eastAsia="Times New Roman"/>
          <w:szCs w:val="24"/>
        </w:rPr>
        <w:t>νατολική Μεσόγειο, σε αντίθεση με την προκλητική, επιθετική, τυχο</w:t>
      </w:r>
      <w:r>
        <w:rPr>
          <w:rFonts w:eastAsia="Times New Roman"/>
          <w:szCs w:val="24"/>
        </w:rPr>
        <w:t>διωκτική πολιτική της Τουρκίας.</w:t>
      </w:r>
    </w:p>
    <w:p w14:paraId="6338FB76" w14:textId="77777777" w:rsidR="00401C51" w:rsidRDefault="00794512">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6338FB77" w14:textId="77777777" w:rsidR="00401C51" w:rsidRDefault="00794512">
      <w:pPr>
        <w:spacing w:line="600" w:lineRule="auto"/>
        <w:ind w:firstLine="709"/>
        <w:jc w:val="both"/>
        <w:rPr>
          <w:rFonts w:eastAsia="Times New Roman"/>
          <w:szCs w:val="24"/>
        </w:rPr>
      </w:pPr>
      <w:r>
        <w:rPr>
          <w:rFonts w:eastAsia="Times New Roman"/>
          <w:szCs w:val="24"/>
        </w:rPr>
        <w:t>Και αυτή η Ελλάδα</w:t>
      </w:r>
      <w:r w:rsidRPr="00031FB9">
        <w:rPr>
          <w:rFonts w:eastAsia="Times New Roman"/>
          <w:szCs w:val="24"/>
        </w:rPr>
        <w:t xml:space="preserve"> μπορεί να προχωρήσει στη σταδιακή </w:t>
      </w:r>
      <w:r>
        <w:rPr>
          <w:rFonts w:eastAsia="Times New Roman"/>
          <w:szCs w:val="24"/>
        </w:rPr>
        <w:t>δ</w:t>
      </w:r>
      <w:r w:rsidRPr="00031FB9">
        <w:rPr>
          <w:rFonts w:eastAsia="Times New Roman"/>
          <w:szCs w:val="24"/>
        </w:rPr>
        <w:t>ικαίωση των θυσιών του ελληνικού λαού</w:t>
      </w:r>
      <w:r>
        <w:rPr>
          <w:rFonts w:eastAsia="Times New Roman"/>
          <w:szCs w:val="24"/>
        </w:rPr>
        <w:t>,</w:t>
      </w:r>
      <w:r w:rsidRPr="00031FB9">
        <w:rPr>
          <w:rFonts w:eastAsia="Times New Roman"/>
          <w:szCs w:val="24"/>
        </w:rPr>
        <w:t xml:space="preserve"> σε μόνιμα μέτρα ανακούφισης και </w:t>
      </w:r>
      <w:r>
        <w:rPr>
          <w:rFonts w:eastAsia="Times New Roman"/>
          <w:szCs w:val="24"/>
        </w:rPr>
        <w:t xml:space="preserve">ελάφρυνσης των </w:t>
      </w:r>
      <w:r w:rsidRPr="00031FB9">
        <w:rPr>
          <w:rFonts w:eastAsia="Times New Roman"/>
          <w:szCs w:val="24"/>
        </w:rPr>
        <w:t xml:space="preserve">στρωμάτων που σήκωσαν τα </w:t>
      </w:r>
      <w:r>
        <w:rPr>
          <w:rFonts w:eastAsia="Times New Roman"/>
          <w:szCs w:val="24"/>
        </w:rPr>
        <w:t>βάρη.</w:t>
      </w:r>
      <w:r w:rsidRPr="00031FB9">
        <w:rPr>
          <w:rFonts w:eastAsia="Times New Roman"/>
          <w:szCs w:val="24"/>
        </w:rPr>
        <w:t xml:space="preserve"> </w:t>
      </w:r>
      <w:r>
        <w:rPr>
          <w:rFonts w:eastAsia="Times New Roman"/>
          <w:szCs w:val="24"/>
        </w:rPr>
        <w:t>Η</w:t>
      </w:r>
      <w:r w:rsidRPr="00031FB9">
        <w:rPr>
          <w:rFonts w:eastAsia="Times New Roman"/>
          <w:szCs w:val="24"/>
        </w:rPr>
        <w:t xml:space="preserve"> </w:t>
      </w:r>
      <w:r>
        <w:rPr>
          <w:rFonts w:eastAsia="Times New Roman"/>
          <w:szCs w:val="24"/>
        </w:rPr>
        <w:t>Κ</w:t>
      </w:r>
      <w:r w:rsidRPr="00031FB9">
        <w:rPr>
          <w:rFonts w:eastAsia="Times New Roman"/>
          <w:szCs w:val="24"/>
        </w:rPr>
        <w:t xml:space="preserve">υβέρνηση ανακοίνωσε ήδη αρκετά </w:t>
      </w:r>
      <w:r>
        <w:rPr>
          <w:rFonts w:eastAsia="Times New Roman"/>
          <w:szCs w:val="24"/>
        </w:rPr>
        <w:t>α</w:t>
      </w:r>
      <w:r w:rsidRPr="00031FB9">
        <w:rPr>
          <w:rFonts w:eastAsia="Times New Roman"/>
          <w:szCs w:val="24"/>
        </w:rPr>
        <w:t>πό αυτά τα μέτρα</w:t>
      </w:r>
      <w:r>
        <w:rPr>
          <w:rFonts w:eastAsia="Times New Roman"/>
          <w:szCs w:val="24"/>
        </w:rPr>
        <w:t>.</w:t>
      </w:r>
      <w:r w:rsidRPr="00031FB9">
        <w:rPr>
          <w:rFonts w:eastAsia="Times New Roman"/>
          <w:szCs w:val="24"/>
        </w:rPr>
        <w:t xml:space="preserve"> </w:t>
      </w:r>
      <w:r>
        <w:rPr>
          <w:rFonts w:eastAsia="Times New Roman"/>
          <w:szCs w:val="24"/>
        </w:rPr>
        <w:t>Έ</w:t>
      </w:r>
      <w:r w:rsidRPr="00031FB9">
        <w:rPr>
          <w:rFonts w:eastAsia="Times New Roman"/>
          <w:szCs w:val="24"/>
        </w:rPr>
        <w:t xml:space="preserve">χει ανακοινώσει και το </w:t>
      </w:r>
      <w:r>
        <w:rPr>
          <w:rFonts w:eastAsia="Times New Roman"/>
          <w:szCs w:val="24"/>
        </w:rPr>
        <w:t>ολιστικό</w:t>
      </w:r>
      <w:r w:rsidRPr="00031FB9">
        <w:rPr>
          <w:rFonts w:eastAsia="Times New Roman"/>
          <w:szCs w:val="24"/>
        </w:rPr>
        <w:t xml:space="preserve"> στρατηγικό σχέδιο δίκαιης και βιώσιμης ανάπτυξης με όλες τις σημαντικές προοδευτικές μεταρρυθμίσεις</w:t>
      </w:r>
      <w:r>
        <w:rPr>
          <w:rFonts w:eastAsia="Times New Roman"/>
          <w:szCs w:val="24"/>
        </w:rPr>
        <w:t xml:space="preserve"> που το προωθούν. </w:t>
      </w:r>
    </w:p>
    <w:p w14:paraId="6338FB78" w14:textId="77777777" w:rsidR="00401C51" w:rsidRDefault="00794512">
      <w:pPr>
        <w:spacing w:line="600" w:lineRule="auto"/>
        <w:ind w:firstLine="720"/>
        <w:jc w:val="both"/>
        <w:rPr>
          <w:rFonts w:eastAsia="Times New Roman"/>
          <w:szCs w:val="24"/>
        </w:rPr>
      </w:pPr>
      <w:r w:rsidRPr="00EE6FC7">
        <w:rPr>
          <w:rFonts w:eastAsia="Times New Roman"/>
          <w:b/>
          <w:szCs w:val="24"/>
        </w:rPr>
        <w:t>ΠΡΟΕΔΡΕΥΩΝ (Δημήτριος</w:t>
      </w:r>
      <w:r w:rsidRPr="00EE6FC7">
        <w:rPr>
          <w:rFonts w:eastAsia="Times New Roman"/>
          <w:b/>
          <w:szCs w:val="24"/>
        </w:rPr>
        <w:t xml:space="preserve"> Κρεμαστινός):</w:t>
      </w:r>
      <w:r>
        <w:rPr>
          <w:rFonts w:eastAsia="Times New Roman"/>
          <w:szCs w:val="24"/>
        </w:rPr>
        <w:t xml:space="preserve"> Παρακαλώ</w:t>
      </w:r>
      <w:r>
        <w:rPr>
          <w:rFonts w:eastAsia="Times New Roman"/>
          <w:szCs w:val="24"/>
        </w:rPr>
        <w:t>,</w:t>
      </w:r>
      <w:r>
        <w:rPr>
          <w:rFonts w:eastAsia="Times New Roman"/>
          <w:szCs w:val="24"/>
        </w:rPr>
        <w:t xml:space="preserve"> τελειώνετε.</w:t>
      </w:r>
    </w:p>
    <w:p w14:paraId="6338FB79" w14:textId="77777777" w:rsidR="00401C51" w:rsidRDefault="00794512">
      <w:pPr>
        <w:spacing w:line="600" w:lineRule="auto"/>
        <w:ind w:firstLine="720"/>
        <w:jc w:val="both"/>
        <w:rPr>
          <w:rFonts w:eastAsia="Times New Roman"/>
          <w:szCs w:val="24"/>
        </w:rPr>
      </w:pPr>
      <w:r w:rsidRPr="00EE6FC7">
        <w:rPr>
          <w:rFonts w:eastAsia="Times New Roman"/>
          <w:b/>
          <w:szCs w:val="24"/>
        </w:rPr>
        <w:t>ΑΘΑΝΑΣΙΟΣ</w:t>
      </w:r>
      <w:r>
        <w:rPr>
          <w:rFonts w:eastAsia="Times New Roman"/>
          <w:b/>
          <w:szCs w:val="24"/>
        </w:rPr>
        <w:t xml:space="preserve"> ΠΑΠΑΔΟΠΟΥΛΟΣ: </w:t>
      </w:r>
      <w:r>
        <w:rPr>
          <w:rFonts w:eastAsia="Times New Roman"/>
          <w:szCs w:val="24"/>
        </w:rPr>
        <w:t>Κ</w:t>
      </w:r>
      <w:r w:rsidRPr="00031FB9">
        <w:rPr>
          <w:rFonts w:eastAsia="Times New Roman"/>
          <w:szCs w:val="24"/>
        </w:rPr>
        <w:t>λείνω</w:t>
      </w:r>
      <w:r>
        <w:rPr>
          <w:rFonts w:eastAsia="Times New Roman"/>
          <w:szCs w:val="24"/>
        </w:rPr>
        <w:t>,</w:t>
      </w:r>
      <w:r w:rsidRPr="00031FB9">
        <w:rPr>
          <w:rFonts w:eastAsia="Times New Roman"/>
          <w:szCs w:val="24"/>
        </w:rPr>
        <w:t xml:space="preserve"> </w:t>
      </w:r>
      <w:r>
        <w:rPr>
          <w:rFonts w:eastAsia="Times New Roman"/>
          <w:szCs w:val="24"/>
        </w:rPr>
        <w:t>λ</w:t>
      </w:r>
      <w:r w:rsidRPr="00031FB9">
        <w:rPr>
          <w:rFonts w:eastAsia="Times New Roman"/>
          <w:szCs w:val="24"/>
        </w:rPr>
        <w:t>οιπόν</w:t>
      </w:r>
      <w:r>
        <w:rPr>
          <w:rFonts w:eastAsia="Times New Roman"/>
          <w:szCs w:val="24"/>
        </w:rPr>
        <w:t>,</w:t>
      </w:r>
      <w:r w:rsidRPr="00031FB9">
        <w:rPr>
          <w:rFonts w:eastAsia="Times New Roman"/>
          <w:szCs w:val="24"/>
        </w:rPr>
        <w:t xml:space="preserve"> με το εξής</w:t>
      </w:r>
      <w:r>
        <w:rPr>
          <w:rFonts w:eastAsia="Times New Roman"/>
          <w:szCs w:val="24"/>
        </w:rPr>
        <w:t>:</w:t>
      </w:r>
      <w:r w:rsidRPr="00031FB9">
        <w:rPr>
          <w:rFonts w:eastAsia="Times New Roman"/>
          <w:szCs w:val="24"/>
        </w:rPr>
        <w:t xml:space="preserve"> </w:t>
      </w:r>
      <w:r>
        <w:rPr>
          <w:rFonts w:eastAsia="Times New Roman"/>
          <w:szCs w:val="24"/>
        </w:rPr>
        <w:t>Γ</w:t>
      </w:r>
      <w:r w:rsidRPr="00031FB9">
        <w:rPr>
          <w:rFonts w:eastAsia="Times New Roman"/>
          <w:szCs w:val="24"/>
        </w:rPr>
        <w:t xml:space="preserve">ια τα μέχρι τώρα πεπραγμένα </w:t>
      </w:r>
      <w:r>
        <w:rPr>
          <w:rFonts w:eastAsia="Times New Roman"/>
          <w:szCs w:val="24"/>
        </w:rPr>
        <w:t>μας,</w:t>
      </w:r>
      <w:r w:rsidRPr="00031FB9">
        <w:rPr>
          <w:rFonts w:eastAsia="Times New Roman"/>
          <w:szCs w:val="24"/>
        </w:rPr>
        <w:t xml:space="preserve"> για τη συγκρότηση του προοδευτικού μετώπου στην Ελλάδα και την Ευρώπη</w:t>
      </w:r>
      <w:r>
        <w:rPr>
          <w:rFonts w:eastAsia="Times New Roman"/>
          <w:szCs w:val="24"/>
        </w:rPr>
        <w:t>,</w:t>
      </w:r>
      <w:r w:rsidRPr="00031FB9">
        <w:rPr>
          <w:rFonts w:eastAsia="Times New Roman"/>
          <w:szCs w:val="24"/>
        </w:rPr>
        <w:t xml:space="preserve"> για το </w:t>
      </w:r>
      <w:r>
        <w:rPr>
          <w:rFonts w:eastAsia="Times New Roman"/>
          <w:szCs w:val="24"/>
        </w:rPr>
        <w:t xml:space="preserve">τεκμηριωμένο </w:t>
      </w:r>
      <w:r w:rsidRPr="00031FB9">
        <w:rPr>
          <w:rFonts w:eastAsia="Times New Roman"/>
          <w:szCs w:val="24"/>
        </w:rPr>
        <w:t>σχέδιό μας για το μέλλον</w:t>
      </w:r>
      <w:r>
        <w:rPr>
          <w:rFonts w:eastAsia="Times New Roman"/>
          <w:szCs w:val="24"/>
        </w:rPr>
        <w:t>,</w:t>
      </w:r>
      <w:r w:rsidRPr="00031FB9">
        <w:rPr>
          <w:rFonts w:eastAsia="Times New Roman"/>
          <w:szCs w:val="24"/>
        </w:rPr>
        <w:t xml:space="preserve"> η Κυβέρνηση ζητά</w:t>
      </w:r>
      <w:r w:rsidRPr="00031FB9">
        <w:rPr>
          <w:rFonts w:eastAsia="Times New Roman"/>
          <w:szCs w:val="24"/>
        </w:rPr>
        <w:t xml:space="preserve"> την εμπιστοσύνη της Βουλής</w:t>
      </w:r>
      <w:r>
        <w:rPr>
          <w:rFonts w:eastAsia="Times New Roman"/>
          <w:szCs w:val="24"/>
        </w:rPr>
        <w:t>.</w:t>
      </w:r>
      <w:r w:rsidRPr="00031FB9">
        <w:rPr>
          <w:rFonts w:eastAsia="Times New Roman"/>
          <w:szCs w:val="24"/>
        </w:rPr>
        <w:t xml:space="preserve"> </w:t>
      </w:r>
      <w:r>
        <w:rPr>
          <w:rFonts w:eastAsia="Times New Roman"/>
          <w:szCs w:val="24"/>
        </w:rPr>
        <w:t>Ε</w:t>
      </w:r>
      <w:r w:rsidRPr="00031FB9">
        <w:rPr>
          <w:rFonts w:eastAsia="Times New Roman"/>
          <w:szCs w:val="24"/>
        </w:rPr>
        <w:t>μείς</w:t>
      </w:r>
      <w:r>
        <w:rPr>
          <w:rFonts w:eastAsia="Times New Roman"/>
          <w:szCs w:val="24"/>
        </w:rPr>
        <w:t>,</w:t>
      </w:r>
      <w:r w:rsidRPr="00031FB9">
        <w:rPr>
          <w:rFonts w:eastAsia="Times New Roman"/>
          <w:szCs w:val="24"/>
        </w:rPr>
        <w:t xml:space="preserve"> η </w:t>
      </w:r>
      <w:r>
        <w:rPr>
          <w:rFonts w:eastAsia="Times New Roman"/>
          <w:szCs w:val="24"/>
        </w:rPr>
        <w:t>Κ</w:t>
      </w:r>
      <w:r w:rsidRPr="00031FB9">
        <w:rPr>
          <w:rFonts w:eastAsia="Times New Roman"/>
          <w:szCs w:val="24"/>
        </w:rPr>
        <w:t xml:space="preserve">οινοβουλευτική </w:t>
      </w:r>
      <w:r>
        <w:rPr>
          <w:rFonts w:eastAsia="Times New Roman"/>
          <w:szCs w:val="24"/>
        </w:rPr>
        <w:t>Ο</w:t>
      </w:r>
      <w:r w:rsidRPr="00031FB9">
        <w:rPr>
          <w:rFonts w:eastAsia="Times New Roman"/>
          <w:szCs w:val="24"/>
        </w:rPr>
        <w:t>μάδα</w:t>
      </w:r>
      <w:r>
        <w:rPr>
          <w:rFonts w:eastAsia="Times New Roman"/>
          <w:szCs w:val="24"/>
        </w:rPr>
        <w:t xml:space="preserve"> μας,</w:t>
      </w:r>
      <w:r w:rsidRPr="00031FB9">
        <w:rPr>
          <w:rFonts w:eastAsia="Times New Roman"/>
          <w:szCs w:val="24"/>
        </w:rPr>
        <w:t xml:space="preserve"> το κόμμα </w:t>
      </w:r>
      <w:r>
        <w:rPr>
          <w:rFonts w:eastAsia="Times New Roman"/>
          <w:szCs w:val="24"/>
        </w:rPr>
        <w:t>μας,</w:t>
      </w:r>
      <w:r w:rsidRPr="00031FB9">
        <w:rPr>
          <w:rFonts w:eastAsia="Times New Roman"/>
          <w:szCs w:val="24"/>
        </w:rPr>
        <w:t xml:space="preserve"> ζητάμε την εμπιστοσύνη της πλειοψηφίας του ελληνικού λαού</w:t>
      </w:r>
      <w:r>
        <w:rPr>
          <w:rFonts w:eastAsia="Times New Roman"/>
          <w:szCs w:val="24"/>
        </w:rPr>
        <w:t>.</w:t>
      </w:r>
      <w:r w:rsidRPr="00031FB9">
        <w:rPr>
          <w:rFonts w:eastAsia="Times New Roman"/>
          <w:szCs w:val="24"/>
        </w:rPr>
        <w:t xml:space="preserve"> </w:t>
      </w:r>
    </w:p>
    <w:p w14:paraId="6338FB7A" w14:textId="77777777" w:rsidR="00401C51" w:rsidRDefault="00794512">
      <w:pPr>
        <w:spacing w:line="600" w:lineRule="auto"/>
        <w:ind w:firstLine="720"/>
        <w:jc w:val="both"/>
        <w:rPr>
          <w:rFonts w:eastAsia="Times New Roman"/>
          <w:szCs w:val="24"/>
        </w:rPr>
      </w:pPr>
      <w:r>
        <w:rPr>
          <w:rFonts w:eastAsia="Times New Roman"/>
          <w:szCs w:val="24"/>
        </w:rPr>
        <w:t>Α</w:t>
      </w:r>
      <w:r w:rsidRPr="00031FB9">
        <w:rPr>
          <w:rFonts w:eastAsia="Times New Roman"/>
          <w:szCs w:val="24"/>
        </w:rPr>
        <w:t>υτή η συζήτηση</w:t>
      </w:r>
      <w:r>
        <w:rPr>
          <w:rFonts w:eastAsia="Times New Roman"/>
          <w:szCs w:val="24"/>
        </w:rPr>
        <w:t>,</w:t>
      </w:r>
      <w:r w:rsidRPr="00031FB9">
        <w:rPr>
          <w:rFonts w:eastAsia="Times New Roman"/>
          <w:szCs w:val="24"/>
        </w:rPr>
        <w:t xml:space="preserve"> που έγινε με πρωτοβουλία του </w:t>
      </w:r>
      <w:r>
        <w:rPr>
          <w:rFonts w:eastAsia="Times New Roman"/>
          <w:szCs w:val="24"/>
        </w:rPr>
        <w:t xml:space="preserve">κ. </w:t>
      </w:r>
      <w:r w:rsidRPr="00031FB9">
        <w:rPr>
          <w:rFonts w:eastAsia="Times New Roman"/>
          <w:szCs w:val="24"/>
        </w:rPr>
        <w:t>Μητσοτάκη για να προκαλέσει πλήγμα στο</w:t>
      </w:r>
      <w:r>
        <w:rPr>
          <w:rFonts w:eastAsia="Times New Roman"/>
          <w:szCs w:val="24"/>
        </w:rPr>
        <w:t>ν</w:t>
      </w:r>
      <w:r w:rsidRPr="00031FB9">
        <w:rPr>
          <w:rFonts w:eastAsia="Times New Roman"/>
          <w:szCs w:val="24"/>
        </w:rPr>
        <w:t xml:space="preserve"> ΣΥΡΙΖΑ</w:t>
      </w:r>
      <w:r>
        <w:rPr>
          <w:rFonts w:eastAsia="Times New Roman"/>
          <w:szCs w:val="24"/>
        </w:rPr>
        <w:t>,</w:t>
      </w:r>
      <w:r w:rsidRPr="00031FB9">
        <w:rPr>
          <w:rFonts w:eastAsia="Times New Roman"/>
          <w:szCs w:val="24"/>
        </w:rPr>
        <w:t xml:space="preserve"> </w:t>
      </w:r>
      <w:r>
        <w:rPr>
          <w:rFonts w:eastAsia="Times New Roman"/>
          <w:szCs w:val="24"/>
        </w:rPr>
        <w:t>εν</w:t>
      </w:r>
      <w:r w:rsidRPr="00031FB9">
        <w:rPr>
          <w:rFonts w:eastAsia="Times New Roman"/>
          <w:szCs w:val="24"/>
        </w:rPr>
        <w:t xml:space="preserve">ισχύει τελικά την προσπάθειά μας να έχουμε </w:t>
      </w:r>
      <w:r>
        <w:rPr>
          <w:rFonts w:eastAsia="Times New Roman"/>
          <w:szCs w:val="24"/>
        </w:rPr>
        <w:t>μια τ</w:t>
      </w:r>
      <w:r w:rsidRPr="00031FB9">
        <w:rPr>
          <w:rFonts w:eastAsia="Times New Roman"/>
          <w:szCs w:val="24"/>
        </w:rPr>
        <w:t>ρίτη λαϊκή εντολή</w:t>
      </w:r>
      <w:r>
        <w:rPr>
          <w:rFonts w:eastAsia="Times New Roman"/>
          <w:szCs w:val="24"/>
        </w:rPr>
        <w:t>.</w:t>
      </w:r>
    </w:p>
    <w:p w14:paraId="6338FB7B" w14:textId="77777777" w:rsidR="00401C51" w:rsidRDefault="00794512">
      <w:pPr>
        <w:spacing w:line="600" w:lineRule="auto"/>
        <w:ind w:firstLine="720"/>
        <w:jc w:val="both"/>
        <w:rPr>
          <w:rFonts w:eastAsia="Times New Roman"/>
          <w:szCs w:val="24"/>
        </w:rPr>
      </w:pPr>
      <w:r>
        <w:rPr>
          <w:rFonts w:eastAsia="Times New Roman"/>
          <w:szCs w:val="24"/>
        </w:rPr>
        <w:t>Ε</w:t>
      </w:r>
      <w:r w:rsidRPr="00031FB9">
        <w:rPr>
          <w:rFonts w:eastAsia="Times New Roman"/>
          <w:szCs w:val="24"/>
        </w:rPr>
        <w:t>υχαριστώ πολύ</w:t>
      </w:r>
      <w:r>
        <w:rPr>
          <w:rFonts w:eastAsia="Times New Roman"/>
          <w:szCs w:val="24"/>
        </w:rPr>
        <w:t>.</w:t>
      </w:r>
    </w:p>
    <w:p w14:paraId="6338FB7C" w14:textId="77777777" w:rsidR="00401C51" w:rsidRDefault="00794512">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6338FB7D" w14:textId="77777777" w:rsidR="00401C51" w:rsidRDefault="00794512">
      <w:pPr>
        <w:spacing w:line="600" w:lineRule="auto"/>
        <w:ind w:firstLine="720"/>
        <w:jc w:val="both"/>
        <w:rPr>
          <w:rFonts w:eastAsia="Times New Roman"/>
          <w:szCs w:val="24"/>
        </w:rPr>
      </w:pPr>
      <w:r w:rsidRPr="006370CA">
        <w:rPr>
          <w:rFonts w:eastAsia="Times New Roman"/>
          <w:b/>
          <w:szCs w:val="24"/>
        </w:rPr>
        <w:t>ΠΡΟΕΔΡΕΥΩΝ (Δημήτριος Κρεμαστινός):</w:t>
      </w:r>
      <w:r>
        <w:rPr>
          <w:rFonts w:eastAsia="Times New Roman"/>
          <w:szCs w:val="24"/>
        </w:rPr>
        <w:t xml:space="preserve"> </w:t>
      </w:r>
      <w:r w:rsidRPr="00AF3B92">
        <w:rPr>
          <w:rFonts w:eastAsia="Times New Roman"/>
          <w:szCs w:val="24"/>
        </w:rPr>
        <w:t>Κυρίες και κύριοι συνάδελφοι, έχω την τιμή να ανακοινώσω στο Σώμα ότι τη συνεδρίασή μας παρακ</w:t>
      </w:r>
      <w:r w:rsidRPr="00AF3B92">
        <w:rPr>
          <w:rFonts w:eastAsia="Times New Roman"/>
          <w:szCs w:val="24"/>
        </w:rPr>
        <w:t xml:space="preserve">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w:t>
      </w:r>
      <w:r w:rsidRPr="00AF3B92">
        <w:rPr>
          <w:rFonts w:eastAsia="Times New Roman"/>
          <w:szCs w:val="24"/>
        </w:rPr>
        <w:t xml:space="preserve"> μαθητές και μαθήτριες και </w:t>
      </w:r>
      <w:r>
        <w:rPr>
          <w:rFonts w:eastAsia="Times New Roman"/>
          <w:szCs w:val="24"/>
        </w:rPr>
        <w:t xml:space="preserve">πέντε </w:t>
      </w:r>
      <w:r w:rsidRPr="00AF3B92">
        <w:rPr>
          <w:rFonts w:eastAsia="Times New Roman"/>
          <w:szCs w:val="24"/>
        </w:rPr>
        <w:t>εκπαι</w:t>
      </w:r>
      <w:r w:rsidRPr="00AF3B92">
        <w:rPr>
          <w:rFonts w:eastAsia="Times New Roman"/>
          <w:szCs w:val="24"/>
        </w:rPr>
        <w:t xml:space="preserve">δευτικοί συνοδοί τους από το </w:t>
      </w:r>
      <w:r>
        <w:rPr>
          <w:rFonts w:eastAsia="Times New Roman"/>
          <w:szCs w:val="24"/>
        </w:rPr>
        <w:t xml:space="preserve">Γυμνάσιο </w:t>
      </w:r>
      <w:r w:rsidRPr="00FA65C7">
        <w:rPr>
          <w:rFonts w:eastAsia="Times New Roman"/>
          <w:szCs w:val="24"/>
        </w:rPr>
        <w:t xml:space="preserve">Κολυμβαρίου </w:t>
      </w:r>
      <w:r>
        <w:rPr>
          <w:rFonts w:eastAsia="Times New Roman"/>
          <w:szCs w:val="24"/>
        </w:rPr>
        <w:t>Χανίων και από τη Γερμανική Σχολή Θεσσαλονίκης</w:t>
      </w:r>
      <w:r w:rsidRPr="00AF3B92">
        <w:rPr>
          <w:rFonts w:eastAsia="Times New Roman"/>
          <w:szCs w:val="24"/>
        </w:rPr>
        <w:t>.</w:t>
      </w:r>
    </w:p>
    <w:p w14:paraId="6338FB7E" w14:textId="77777777" w:rsidR="00401C51" w:rsidRDefault="00794512">
      <w:pPr>
        <w:spacing w:line="600" w:lineRule="auto"/>
        <w:ind w:firstLine="720"/>
        <w:jc w:val="both"/>
        <w:rPr>
          <w:rFonts w:eastAsia="Times New Roman"/>
          <w:szCs w:val="24"/>
        </w:rPr>
      </w:pPr>
      <w:r w:rsidRPr="00AF3B92">
        <w:rPr>
          <w:rFonts w:eastAsia="Times New Roman"/>
          <w:szCs w:val="24"/>
        </w:rPr>
        <w:t>Η Βουλή τούς καλωσορίζει.</w:t>
      </w:r>
    </w:p>
    <w:p w14:paraId="6338FB7F" w14:textId="77777777" w:rsidR="00401C51" w:rsidRDefault="00794512">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6338FB80" w14:textId="77777777" w:rsidR="00401C51" w:rsidRDefault="00794512">
      <w:pPr>
        <w:spacing w:line="600" w:lineRule="auto"/>
        <w:ind w:firstLine="720"/>
        <w:rPr>
          <w:rFonts w:eastAsia="Times New Roman"/>
          <w:szCs w:val="24"/>
        </w:rPr>
      </w:pPr>
      <w:r>
        <w:rPr>
          <w:rFonts w:eastAsia="Times New Roman"/>
          <w:szCs w:val="24"/>
        </w:rPr>
        <w:t>Τον λόγο έχει ο κ. Παφίλης.</w:t>
      </w:r>
    </w:p>
    <w:p w14:paraId="6338FB81" w14:textId="77777777" w:rsidR="00401C51" w:rsidRDefault="00794512">
      <w:pPr>
        <w:spacing w:line="600" w:lineRule="auto"/>
        <w:ind w:firstLine="720"/>
        <w:jc w:val="both"/>
        <w:rPr>
          <w:rFonts w:eastAsia="Times New Roman"/>
          <w:szCs w:val="24"/>
        </w:rPr>
      </w:pPr>
      <w:r w:rsidRPr="00852DF4">
        <w:rPr>
          <w:rFonts w:eastAsia="Times New Roman"/>
          <w:b/>
          <w:szCs w:val="24"/>
        </w:rPr>
        <w:t>ΑΘΑΝΑΣΙΟΣ ΠΑΦΙΛΗΣ:</w:t>
      </w:r>
      <w:r>
        <w:rPr>
          <w:rFonts w:eastAsia="Times New Roman"/>
          <w:szCs w:val="24"/>
        </w:rPr>
        <w:t xml:space="preserve"> Σήμερα, στις 9 του Μάη, είναι </w:t>
      </w:r>
      <w:r w:rsidRPr="00031FB9">
        <w:rPr>
          <w:rFonts w:eastAsia="Times New Roman"/>
          <w:szCs w:val="24"/>
        </w:rPr>
        <w:t>η επέ</w:t>
      </w:r>
      <w:r w:rsidRPr="00031FB9">
        <w:rPr>
          <w:rFonts w:eastAsia="Times New Roman"/>
          <w:szCs w:val="24"/>
        </w:rPr>
        <w:t xml:space="preserve">τειος της </w:t>
      </w:r>
      <w:r>
        <w:rPr>
          <w:rFonts w:eastAsia="Times New Roman"/>
          <w:szCs w:val="24"/>
        </w:rPr>
        <w:t>μ</w:t>
      </w:r>
      <w:r w:rsidRPr="00031FB9">
        <w:rPr>
          <w:rFonts w:eastAsia="Times New Roman"/>
          <w:szCs w:val="24"/>
        </w:rPr>
        <w:t xml:space="preserve">εγάλης αντιφασιστικής </w:t>
      </w:r>
      <w:r>
        <w:rPr>
          <w:rFonts w:eastAsia="Times New Roman"/>
          <w:szCs w:val="24"/>
        </w:rPr>
        <w:t xml:space="preserve">νίκης των λαών, της αθάνατης εποποιίας </w:t>
      </w:r>
      <w:r w:rsidRPr="00031FB9">
        <w:rPr>
          <w:rFonts w:eastAsia="Times New Roman"/>
          <w:szCs w:val="24"/>
        </w:rPr>
        <w:t>του σοβιετικού Κόκκινου Στρατού</w:t>
      </w:r>
      <w:r>
        <w:rPr>
          <w:rFonts w:eastAsia="Times New Roman"/>
          <w:szCs w:val="24"/>
        </w:rPr>
        <w:t>,</w:t>
      </w:r>
      <w:r w:rsidRPr="00031FB9">
        <w:rPr>
          <w:rFonts w:eastAsia="Times New Roman"/>
          <w:szCs w:val="24"/>
        </w:rPr>
        <w:t xml:space="preserve"> που κανένας δεν πιάνει στο στόμα του</w:t>
      </w:r>
      <w:r>
        <w:rPr>
          <w:rFonts w:eastAsia="Times New Roman"/>
          <w:szCs w:val="24"/>
        </w:rPr>
        <w:t xml:space="preserve">. Είκοσι </w:t>
      </w:r>
      <w:r w:rsidRPr="00031FB9">
        <w:rPr>
          <w:rFonts w:eastAsia="Times New Roman"/>
          <w:szCs w:val="24"/>
        </w:rPr>
        <w:t>εκατομμύρια νεκροί</w:t>
      </w:r>
      <w:r>
        <w:rPr>
          <w:rFonts w:eastAsia="Times New Roman"/>
          <w:szCs w:val="24"/>
        </w:rPr>
        <w:t xml:space="preserve">, πέντε </w:t>
      </w:r>
      <w:r w:rsidRPr="00031FB9">
        <w:rPr>
          <w:rFonts w:eastAsia="Times New Roman"/>
          <w:szCs w:val="24"/>
        </w:rPr>
        <w:t>εκατομμύρια μέλη και στελέχη του Κομμουνιστικού Κόμματος</w:t>
      </w:r>
      <w:r>
        <w:rPr>
          <w:rFonts w:eastAsia="Times New Roman"/>
          <w:szCs w:val="24"/>
        </w:rPr>
        <w:t>!</w:t>
      </w:r>
    </w:p>
    <w:p w14:paraId="6338FB82" w14:textId="77777777" w:rsidR="00401C51" w:rsidRDefault="00794512">
      <w:pPr>
        <w:spacing w:line="600" w:lineRule="auto"/>
        <w:ind w:firstLine="720"/>
        <w:jc w:val="both"/>
        <w:rPr>
          <w:rFonts w:eastAsia="Times New Roman"/>
          <w:szCs w:val="24"/>
        </w:rPr>
      </w:pPr>
      <w:r>
        <w:rPr>
          <w:rFonts w:eastAsia="Times New Roman"/>
          <w:szCs w:val="24"/>
        </w:rPr>
        <w:t>Σήμερα</w:t>
      </w:r>
      <w:r w:rsidRPr="00031FB9">
        <w:rPr>
          <w:rFonts w:eastAsia="Times New Roman"/>
          <w:szCs w:val="24"/>
        </w:rPr>
        <w:t xml:space="preserve"> είναι η</w:t>
      </w:r>
      <w:r>
        <w:rPr>
          <w:rFonts w:eastAsia="Times New Roman"/>
          <w:szCs w:val="24"/>
        </w:rPr>
        <w:t xml:space="preserve"> </w:t>
      </w:r>
      <w:r w:rsidRPr="00031FB9">
        <w:rPr>
          <w:rFonts w:eastAsia="Times New Roman"/>
          <w:szCs w:val="24"/>
        </w:rPr>
        <w:t xml:space="preserve">μέρα </w:t>
      </w:r>
      <w:r w:rsidRPr="00031FB9">
        <w:rPr>
          <w:rFonts w:eastAsia="Times New Roman"/>
          <w:szCs w:val="24"/>
        </w:rPr>
        <w:t>της αντιφασιστικής νίκης του Κόκκινου Στρατού</w:t>
      </w:r>
      <w:r>
        <w:rPr>
          <w:rFonts w:eastAsia="Times New Roman"/>
          <w:szCs w:val="24"/>
        </w:rPr>
        <w:t>,</w:t>
      </w:r>
      <w:r w:rsidRPr="00031FB9">
        <w:rPr>
          <w:rFonts w:eastAsia="Times New Roman"/>
          <w:szCs w:val="24"/>
        </w:rPr>
        <w:t xml:space="preserve"> των αντιστασιακών κινημάτων της Ευρώπης</w:t>
      </w:r>
      <w:r>
        <w:rPr>
          <w:rFonts w:eastAsia="Times New Roman"/>
          <w:szCs w:val="24"/>
        </w:rPr>
        <w:t>,</w:t>
      </w:r>
      <w:r w:rsidRPr="00031FB9">
        <w:rPr>
          <w:rFonts w:eastAsia="Times New Roman"/>
          <w:szCs w:val="24"/>
        </w:rPr>
        <w:t xml:space="preserve"> με τον πρωτοπόρο και καθοριστικό ρόλο των κομμουνιστικών κομμάτων</w:t>
      </w:r>
      <w:r>
        <w:rPr>
          <w:rFonts w:eastAsia="Times New Roman"/>
          <w:szCs w:val="24"/>
        </w:rPr>
        <w:t>,</w:t>
      </w:r>
      <w:r w:rsidRPr="00031FB9">
        <w:rPr>
          <w:rFonts w:eastAsia="Times New Roman"/>
          <w:szCs w:val="24"/>
        </w:rPr>
        <w:t xml:space="preserve"> και ο λαός γνωρίζει ποιος οργάνωσε</w:t>
      </w:r>
      <w:r>
        <w:rPr>
          <w:rFonts w:eastAsia="Times New Roman"/>
          <w:szCs w:val="24"/>
        </w:rPr>
        <w:t>,</w:t>
      </w:r>
      <w:r w:rsidRPr="00031FB9">
        <w:rPr>
          <w:rFonts w:eastAsia="Times New Roman"/>
          <w:szCs w:val="24"/>
        </w:rPr>
        <w:t xml:space="preserve"> ποιος καθοδήγησε</w:t>
      </w:r>
      <w:r>
        <w:rPr>
          <w:rFonts w:eastAsia="Times New Roman"/>
          <w:szCs w:val="24"/>
        </w:rPr>
        <w:t>,</w:t>
      </w:r>
      <w:r w:rsidRPr="00031FB9">
        <w:rPr>
          <w:rFonts w:eastAsia="Times New Roman"/>
          <w:szCs w:val="24"/>
        </w:rPr>
        <w:t xml:space="preserve"> ποιος έφυγε από τα νύχια του φασισμού που παρέδ</w:t>
      </w:r>
      <w:r w:rsidRPr="00031FB9">
        <w:rPr>
          <w:rFonts w:eastAsia="Times New Roman"/>
          <w:szCs w:val="24"/>
        </w:rPr>
        <w:t>ωσαν οι τότε χρυσαυγίτες τους κομμουνιστές και οργάνωσ</w:t>
      </w:r>
      <w:r>
        <w:rPr>
          <w:rFonts w:eastAsia="Times New Roman"/>
          <w:szCs w:val="24"/>
        </w:rPr>
        <w:t>ε</w:t>
      </w:r>
      <w:r w:rsidRPr="00031FB9">
        <w:rPr>
          <w:rFonts w:eastAsia="Times New Roman"/>
          <w:szCs w:val="24"/>
        </w:rPr>
        <w:t xml:space="preserve"> αυτή τη μεγάλη εποποιία</w:t>
      </w:r>
      <w:r>
        <w:rPr>
          <w:rFonts w:eastAsia="Times New Roman"/>
          <w:szCs w:val="24"/>
        </w:rPr>
        <w:t>.</w:t>
      </w:r>
      <w:r w:rsidRPr="00031FB9">
        <w:rPr>
          <w:rFonts w:eastAsia="Times New Roman"/>
          <w:szCs w:val="24"/>
        </w:rPr>
        <w:t xml:space="preserve"> </w:t>
      </w:r>
      <w:r>
        <w:rPr>
          <w:rFonts w:eastAsia="Times New Roman"/>
          <w:szCs w:val="24"/>
        </w:rPr>
        <w:t>Ε</w:t>
      </w:r>
      <w:r w:rsidRPr="00031FB9">
        <w:rPr>
          <w:rFonts w:eastAsia="Times New Roman"/>
          <w:szCs w:val="24"/>
        </w:rPr>
        <w:t>ίμαστε περήφανοι γι</w:t>
      </w:r>
      <w:r>
        <w:rPr>
          <w:rFonts w:eastAsia="Times New Roman"/>
          <w:szCs w:val="24"/>
        </w:rPr>
        <w:t>’</w:t>
      </w:r>
      <w:r w:rsidRPr="00031FB9">
        <w:rPr>
          <w:rFonts w:eastAsia="Times New Roman"/>
          <w:szCs w:val="24"/>
        </w:rPr>
        <w:t xml:space="preserve"> αυτό</w:t>
      </w:r>
      <w:r>
        <w:rPr>
          <w:rFonts w:eastAsia="Times New Roman"/>
          <w:szCs w:val="24"/>
        </w:rPr>
        <w:t>,</w:t>
      </w:r>
      <w:r w:rsidRPr="00031FB9">
        <w:rPr>
          <w:rFonts w:eastAsia="Times New Roman"/>
          <w:szCs w:val="24"/>
        </w:rPr>
        <w:t xml:space="preserve"> είμαστε περήφανοι που το </w:t>
      </w:r>
      <w:r>
        <w:rPr>
          <w:rFonts w:eastAsia="Times New Roman"/>
          <w:szCs w:val="24"/>
        </w:rPr>
        <w:t>κ</w:t>
      </w:r>
      <w:r w:rsidRPr="00031FB9">
        <w:rPr>
          <w:rFonts w:eastAsia="Times New Roman"/>
          <w:szCs w:val="24"/>
        </w:rPr>
        <w:t>όμμα μας ήταν και είναι στην πρώτη γραμμή κατά της πάλης του φασισμού</w:t>
      </w:r>
      <w:r>
        <w:rPr>
          <w:rFonts w:eastAsia="Times New Roman"/>
          <w:szCs w:val="24"/>
        </w:rPr>
        <w:t>.</w:t>
      </w:r>
    </w:p>
    <w:p w14:paraId="6338FB83" w14:textId="77777777" w:rsidR="00401C51" w:rsidRDefault="00794512">
      <w:pPr>
        <w:spacing w:line="600" w:lineRule="auto"/>
        <w:ind w:firstLine="720"/>
        <w:jc w:val="both"/>
        <w:rPr>
          <w:rFonts w:eastAsia="Times New Roman"/>
          <w:szCs w:val="24"/>
        </w:rPr>
      </w:pPr>
      <w:r>
        <w:rPr>
          <w:rFonts w:eastAsia="Times New Roman"/>
          <w:szCs w:val="24"/>
        </w:rPr>
        <w:t>Δ</w:t>
      </w:r>
      <w:r w:rsidRPr="00031FB9">
        <w:rPr>
          <w:rFonts w:eastAsia="Times New Roman"/>
          <w:szCs w:val="24"/>
        </w:rPr>
        <w:t xml:space="preserve">εν είναι </w:t>
      </w:r>
      <w:r>
        <w:rPr>
          <w:rFonts w:eastAsia="Times New Roman"/>
          <w:szCs w:val="24"/>
        </w:rPr>
        <w:t>η Ημ</w:t>
      </w:r>
      <w:r w:rsidRPr="00031FB9">
        <w:rPr>
          <w:rFonts w:eastAsia="Times New Roman"/>
          <w:szCs w:val="24"/>
        </w:rPr>
        <w:t>έρα της Ευρώπης σήμερα</w:t>
      </w:r>
      <w:r>
        <w:rPr>
          <w:rFonts w:eastAsia="Times New Roman"/>
          <w:szCs w:val="24"/>
        </w:rPr>
        <w:t>,</w:t>
      </w:r>
      <w:r w:rsidRPr="00031FB9">
        <w:rPr>
          <w:rFonts w:eastAsia="Times New Roman"/>
          <w:szCs w:val="24"/>
        </w:rPr>
        <w:t xml:space="preserve"> κυρία Λυμπεράκη και </w:t>
      </w:r>
      <w:r>
        <w:rPr>
          <w:rFonts w:eastAsia="Times New Roman"/>
          <w:szCs w:val="24"/>
        </w:rPr>
        <w:t>κυρία</w:t>
      </w:r>
      <w:r w:rsidRPr="00031FB9">
        <w:rPr>
          <w:rFonts w:eastAsia="Times New Roman"/>
          <w:szCs w:val="24"/>
        </w:rPr>
        <w:t xml:space="preserve"> Καφαντάρη</w:t>
      </w:r>
      <w:r>
        <w:rPr>
          <w:rFonts w:eastAsia="Times New Roman"/>
          <w:szCs w:val="24"/>
        </w:rPr>
        <w:t xml:space="preserve">. Ποιας </w:t>
      </w:r>
      <w:r w:rsidRPr="00031FB9">
        <w:rPr>
          <w:rFonts w:eastAsia="Times New Roman"/>
          <w:szCs w:val="24"/>
        </w:rPr>
        <w:t>Ευρώπης</w:t>
      </w:r>
      <w:r>
        <w:rPr>
          <w:rFonts w:eastAsia="Times New Roman"/>
          <w:szCs w:val="24"/>
        </w:rPr>
        <w:t>;</w:t>
      </w:r>
      <w:r w:rsidRPr="00031FB9">
        <w:rPr>
          <w:rFonts w:eastAsia="Times New Roman"/>
          <w:szCs w:val="24"/>
        </w:rPr>
        <w:t xml:space="preserve"> </w:t>
      </w:r>
      <w:r>
        <w:rPr>
          <w:rFonts w:eastAsia="Times New Roman"/>
          <w:szCs w:val="24"/>
        </w:rPr>
        <w:t>Και ο Χίτλερ Ευρώπη δεν ήταν; Δ</w:t>
      </w:r>
      <w:r w:rsidRPr="00031FB9">
        <w:rPr>
          <w:rFonts w:eastAsia="Times New Roman"/>
          <w:szCs w:val="24"/>
        </w:rPr>
        <w:t xml:space="preserve">εν είναι </w:t>
      </w:r>
      <w:r>
        <w:rPr>
          <w:rFonts w:eastAsia="Times New Roman"/>
          <w:szCs w:val="24"/>
        </w:rPr>
        <w:t>η Ημέρα της Ευρώπης, ό</w:t>
      </w:r>
      <w:r w:rsidRPr="00031FB9">
        <w:rPr>
          <w:rFonts w:eastAsia="Times New Roman"/>
          <w:szCs w:val="24"/>
        </w:rPr>
        <w:t xml:space="preserve">πως ανιστόρητα επιχειρεί να καθιερώσει </w:t>
      </w:r>
      <w:r>
        <w:rPr>
          <w:rFonts w:eastAsia="Times New Roman"/>
          <w:szCs w:val="24"/>
        </w:rPr>
        <w:t xml:space="preserve">η </w:t>
      </w:r>
      <w:r w:rsidRPr="00031FB9">
        <w:rPr>
          <w:rFonts w:eastAsia="Times New Roman"/>
          <w:szCs w:val="24"/>
        </w:rPr>
        <w:t>Ευρωπαϊκή Ένωση και όλα τα άλλα κό</w:t>
      </w:r>
      <w:r>
        <w:rPr>
          <w:rFonts w:eastAsia="Times New Roman"/>
          <w:szCs w:val="24"/>
        </w:rPr>
        <w:t xml:space="preserve">μματα που πίνουν νερό στο όνομά της </w:t>
      </w:r>
      <w:r>
        <w:rPr>
          <w:rFonts w:eastAsia="Times New Roman"/>
          <w:szCs w:val="24"/>
        </w:rPr>
        <w:t>–</w:t>
      </w:r>
      <w:r>
        <w:rPr>
          <w:rFonts w:eastAsia="Times New Roman"/>
          <w:szCs w:val="24"/>
        </w:rPr>
        <w:t xml:space="preserve">όλοι </w:t>
      </w:r>
      <w:r>
        <w:rPr>
          <w:rFonts w:eastAsia="Times New Roman"/>
          <w:szCs w:val="24"/>
        </w:rPr>
        <w:t>σας,</w:t>
      </w:r>
      <w:r w:rsidRPr="00031FB9">
        <w:rPr>
          <w:rFonts w:eastAsia="Times New Roman"/>
          <w:szCs w:val="24"/>
        </w:rPr>
        <w:t xml:space="preserve"> </w:t>
      </w:r>
      <w:r>
        <w:rPr>
          <w:rFonts w:eastAsia="Times New Roman"/>
          <w:szCs w:val="24"/>
        </w:rPr>
        <w:t>πλην ΚΚΕ. Ό</w:t>
      </w:r>
      <w:r w:rsidRPr="00031FB9">
        <w:rPr>
          <w:rFonts w:eastAsia="Times New Roman"/>
          <w:szCs w:val="24"/>
        </w:rPr>
        <w:t xml:space="preserve">λα αυτά </w:t>
      </w:r>
      <w:r w:rsidRPr="00031FB9">
        <w:rPr>
          <w:rFonts w:eastAsia="Times New Roman"/>
          <w:szCs w:val="24"/>
        </w:rPr>
        <w:t xml:space="preserve">τα χρόνια η Ευρωπαϊκή Ένωση </w:t>
      </w:r>
      <w:r>
        <w:rPr>
          <w:rFonts w:eastAsia="Times New Roman"/>
          <w:szCs w:val="24"/>
        </w:rPr>
        <w:t>λυσσαλέα</w:t>
      </w:r>
      <w:r w:rsidRPr="00031FB9">
        <w:rPr>
          <w:rFonts w:eastAsia="Times New Roman"/>
          <w:szCs w:val="24"/>
        </w:rPr>
        <w:t xml:space="preserve"> προσπαθεί να σβήσει από τη μνήμη των λαών την αντιφασιστική νίκη</w:t>
      </w:r>
      <w:r>
        <w:rPr>
          <w:rFonts w:eastAsia="Times New Roman"/>
          <w:szCs w:val="24"/>
        </w:rPr>
        <w:t>,</w:t>
      </w:r>
      <w:r w:rsidRPr="00031FB9">
        <w:rPr>
          <w:rFonts w:eastAsia="Times New Roman"/>
          <w:szCs w:val="24"/>
        </w:rPr>
        <w:t xml:space="preserve"> όλα αυτά τα χρόνια</w:t>
      </w:r>
      <w:r>
        <w:rPr>
          <w:rFonts w:eastAsia="Times New Roman"/>
          <w:szCs w:val="24"/>
        </w:rPr>
        <w:t xml:space="preserve"> </w:t>
      </w:r>
      <w:r w:rsidRPr="00031FB9">
        <w:rPr>
          <w:rFonts w:eastAsia="Times New Roman"/>
          <w:szCs w:val="24"/>
        </w:rPr>
        <w:t>μαζί</w:t>
      </w:r>
      <w:r>
        <w:rPr>
          <w:rFonts w:eastAsia="Times New Roman"/>
          <w:szCs w:val="24"/>
        </w:rPr>
        <w:t>,</w:t>
      </w:r>
      <w:r w:rsidRPr="00031FB9">
        <w:rPr>
          <w:rFonts w:eastAsia="Times New Roman"/>
          <w:szCs w:val="24"/>
        </w:rPr>
        <w:t xml:space="preserve"> Λαϊκό Κόμμα</w:t>
      </w:r>
      <w:r>
        <w:rPr>
          <w:rFonts w:eastAsia="Times New Roman"/>
          <w:szCs w:val="24"/>
        </w:rPr>
        <w:t>,</w:t>
      </w:r>
      <w:r w:rsidRPr="00031FB9">
        <w:rPr>
          <w:rFonts w:eastAsia="Times New Roman"/>
          <w:szCs w:val="24"/>
        </w:rPr>
        <w:t xml:space="preserve"> </w:t>
      </w:r>
      <w:r>
        <w:rPr>
          <w:rFonts w:eastAsia="Times New Roman"/>
          <w:szCs w:val="24"/>
        </w:rPr>
        <w:t>σ</w:t>
      </w:r>
      <w:r w:rsidRPr="00031FB9">
        <w:rPr>
          <w:rFonts w:eastAsia="Times New Roman"/>
          <w:szCs w:val="24"/>
        </w:rPr>
        <w:t>οσιαλδημοκράτες</w:t>
      </w:r>
      <w:r>
        <w:rPr>
          <w:rFonts w:eastAsia="Times New Roman"/>
          <w:szCs w:val="24"/>
        </w:rPr>
        <w:t>,</w:t>
      </w:r>
      <w:r w:rsidRPr="00031FB9">
        <w:rPr>
          <w:rFonts w:eastAsia="Times New Roman"/>
          <w:szCs w:val="24"/>
        </w:rPr>
        <w:t xml:space="preserve"> φιλελεύθεροι</w:t>
      </w:r>
      <w:r>
        <w:rPr>
          <w:rFonts w:eastAsia="Times New Roman"/>
          <w:szCs w:val="24"/>
        </w:rPr>
        <w:t>,</w:t>
      </w:r>
      <w:r w:rsidRPr="00031FB9">
        <w:rPr>
          <w:rFonts w:eastAsia="Times New Roman"/>
          <w:szCs w:val="24"/>
        </w:rPr>
        <w:t xml:space="preserve"> όλοι οι θιασώτες του καπιταλισμού</w:t>
      </w:r>
      <w:r>
        <w:rPr>
          <w:rFonts w:eastAsia="Times New Roman"/>
          <w:szCs w:val="24"/>
        </w:rPr>
        <w:t>,</w:t>
      </w:r>
      <w:r w:rsidRPr="00031FB9">
        <w:rPr>
          <w:rFonts w:eastAsia="Times New Roman"/>
          <w:szCs w:val="24"/>
        </w:rPr>
        <w:t xml:space="preserve"> και με την ανοχή ορισμένων ονομαζό</w:t>
      </w:r>
      <w:r>
        <w:rPr>
          <w:rFonts w:eastAsia="Times New Roman"/>
          <w:szCs w:val="24"/>
        </w:rPr>
        <w:t>μενων</w:t>
      </w:r>
      <w:r w:rsidRPr="00031FB9">
        <w:rPr>
          <w:rFonts w:eastAsia="Times New Roman"/>
          <w:szCs w:val="24"/>
        </w:rPr>
        <w:t xml:space="preserve"> αριστερώ</w:t>
      </w:r>
      <w:r w:rsidRPr="00031FB9">
        <w:rPr>
          <w:rFonts w:eastAsia="Times New Roman"/>
          <w:szCs w:val="24"/>
        </w:rPr>
        <w:t>ν</w:t>
      </w:r>
      <w:r>
        <w:rPr>
          <w:rFonts w:eastAsia="Times New Roman"/>
          <w:szCs w:val="24"/>
        </w:rPr>
        <w:t>.</w:t>
      </w:r>
      <w:r w:rsidRPr="00031FB9">
        <w:rPr>
          <w:rFonts w:eastAsia="Times New Roman"/>
          <w:szCs w:val="24"/>
        </w:rPr>
        <w:t xml:space="preserve"> </w:t>
      </w:r>
      <w:r>
        <w:rPr>
          <w:rFonts w:eastAsia="Times New Roman"/>
          <w:szCs w:val="24"/>
        </w:rPr>
        <w:t>Κ</w:t>
      </w:r>
      <w:r w:rsidRPr="00031FB9">
        <w:rPr>
          <w:rFonts w:eastAsia="Times New Roman"/>
          <w:szCs w:val="24"/>
        </w:rPr>
        <w:t xml:space="preserve">αι </w:t>
      </w:r>
      <w:r>
        <w:rPr>
          <w:rFonts w:eastAsia="Times New Roman"/>
          <w:szCs w:val="24"/>
        </w:rPr>
        <w:t>μ</w:t>
      </w:r>
      <w:r w:rsidRPr="00031FB9">
        <w:rPr>
          <w:rFonts w:eastAsia="Times New Roman"/>
          <w:szCs w:val="24"/>
        </w:rPr>
        <w:t>η βιάζεστε να διαμαρτυρηθεί</w:t>
      </w:r>
      <w:r>
        <w:rPr>
          <w:rFonts w:eastAsia="Times New Roman"/>
          <w:szCs w:val="24"/>
        </w:rPr>
        <w:t>τε. Θα σας φέρω</w:t>
      </w:r>
      <w:r w:rsidRPr="00031FB9">
        <w:rPr>
          <w:rFonts w:eastAsia="Times New Roman"/>
          <w:szCs w:val="24"/>
        </w:rPr>
        <w:t xml:space="preserve"> στοιχεία</w:t>
      </w:r>
      <w:r>
        <w:rPr>
          <w:rFonts w:eastAsia="Times New Roman"/>
          <w:szCs w:val="24"/>
        </w:rPr>
        <w:t xml:space="preserve"> για το </w:t>
      </w:r>
      <w:r w:rsidRPr="00031FB9">
        <w:rPr>
          <w:rFonts w:eastAsia="Times New Roman"/>
          <w:szCs w:val="24"/>
        </w:rPr>
        <w:t>τι έχουν ψηφίσει</w:t>
      </w:r>
      <w:r>
        <w:rPr>
          <w:rFonts w:eastAsia="Times New Roman"/>
          <w:szCs w:val="24"/>
        </w:rPr>
        <w:t>.</w:t>
      </w:r>
      <w:r w:rsidRPr="00031FB9">
        <w:rPr>
          <w:rFonts w:eastAsia="Times New Roman"/>
          <w:szCs w:val="24"/>
        </w:rPr>
        <w:t xml:space="preserve"> </w:t>
      </w:r>
      <w:r>
        <w:rPr>
          <w:rFonts w:eastAsia="Times New Roman"/>
          <w:szCs w:val="24"/>
        </w:rPr>
        <w:t>Π</w:t>
      </w:r>
      <w:r w:rsidRPr="00031FB9">
        <w:rPr>
          <w:rFonts w:eastAsia="Times New Roman"/>
          <w:szCs w:val="24"/>
        </w:rPr>
        <w:t>λην</w:t>
      </w:r>
      <w:r>
        <w:rPr>
          <w:rFonts w:eastAsia="Times New Roman"/>
          <w:szCs w:val="24"/>
        </w:rPr>
        <w:t xml:space="preserve"> ΚΚΕ</w:t>
      </w:r>
      <w:r w:rsidRPr="00031FB9">
        <w:rPr>
          <w:rFonts w:eastAsia="Times New Roman"/>
          <w:szCs w:val="24"/>
        </w:rPr>
        <w:t xml:space="preserve"> και ορισμένων άλλων</w:t>
      </w:r>
      <w:r>
        <w:rPr>
          <w:rFonts w:eastAsia="Times New Roman"/>
          <w:szCs w:val="24"/>
        </w:rPr>
        <w:t xml:space="preserve">, όλοι προσπαθούν </w:t>
      </w:r>
      <w:r w:rsidRPr="00031FB9">
        <w:rPr>
          <w:rFonts w:eastAsia="Times New Roman"/>
          <w:szCs w:val="24"/>
        </w:rPr>
        <w:t xml:space="preserve">να πλαστογράφησαν την </w:t>
      </w:r>
      <w:r>
        <w:rPr>
          <w:rFonts w:eastAsia="Times New Roman"/>
          <w:szCs w:val="24"/>
        </w:rPr>
        <w:t>ι</w:t>
      </w:r>
      <w:r w:rsidRPr="00031FB9">
        <w:rPr>
          <w:rFonts w:eastAsia="Times New Roman"/>
          <w:szCs w:val="24"/>
        </w:rPr>
        <w:t>στορία</w:t>
      </w:r>
      <w:r>
        <w:rPr>
          <w:rFonts w:eastAsia="Times New Roman"/>
          <w:szCs w:val="24"/>
        </w:rPr>
        <w:t>.</w:t>
      </w:r>
      <w:r w:rsidRPr="00031FB9">
        <w:rPr>
          <w:rFonts w:eastAsia="Times New Roman"/>
          <w:szCs w:val="24"/>
        </w:rPr>
        <w:t xml:space="preserve"> </w:t>
      </w:r>
      <w:r>
        <w:rPr>
          <w:rFonts w:eastAsia="Times New Roman"/>
          <w:szCs w:val="24"/>
        </w:rPr>
        <w:t>Π</w:t>
      </w:r>
      <w:r w:rsidRPr="00031FB9">
        <w:rPr>
          <w:rFonts w:eastAsia="Times New Roman"/>
          <w:szCs w:val="24"/>
        </w:rPr>
        <w:t>ροσπαθούν να αθωώσουν το</w:t>
      </w:r>
      <w:r>
        <w:rPr>
          <w:rFonts w:eastAsia="Times New Roman"/>
          <w:szCs w:val="24"/>
        </w:rPr>
        <w:t>ν</w:t>
      </w:r>
      <w:r w:rsidRPr="00031FB9">
        <w:rPr>
          <w:rFonts w:eastAsia="Times New Roman"/>
          <w:szCs w:val="24"/>
        </w:rPr>
        <w:t xml:space="preserve"> φασισμό</w:t>
      </w:r>
      <w:r>
        <w:rPr>
          <w:rFonts w:eastAsia="Times New Roman"/>
          <w:szCs w:val="24"/>
        </w:rPr>
        <w:t>,</w:t>
      </w:r>
      <w:r w:rsidRPr="00031FB9">
        <w:rPr>
          <w:rFonts w:eastAsia="Times New Roman"/>
          <w:szCs w:val="24"/>
        </w:rPr>
        <w:t xml:space="preserve"> εξισώνοντας την πιο σκοταδιστική θεωρία</w:t>
      </w:r>
      <w:r>
        <w:rPr>
          <w:rFonts w:eastAsia="Times New Roman"/>
          <w:szCs w:val="24"/>
        </w:rPr>
        <w:t>,</w:t>
      </w:r>
      <w:r w:rsidRPr="00031FB9">
        <w:rPr>
          <w:rFonts w:eastAsia="Times New Roman"/>
          <w:szCs w:val="24"/>
        </w:rPr>
        <w:t xml:space="preserve"> την πιο ακραία μο</w:t>
      </w:r>
      <w:r w:rsidRPr="00031FB9">
        <w:rPr>
          <w:rFonts w:eastAsia="Times New Roman"/>
          <w:szCs w:val="24"/>
        </w:rPr>
        <w:t>ρφή εξουσίας του κεφαλαίου</w:t>
      </w:r>
      <w:r>
        <w:rPr>
          <w:rFonts w:eastAsia="Times New Roman"/>
          <w:szCs w:val="24"/>
        </w:rPr>
        <w:t>, τη θεωρία του ναζισμού-φασισμού,</w:t>
      </w:r>
      <w:r w:rsidRPr="00031FB9">
        <w:rPr>
          <w:rFonts w:eastAsia="Times New Roman"/>
          <w:szCs w:val="24"/>
        </w:rPr>
        <w:t xml:space="preserve"> με την πιο πρωτοπόρα θεωρία που γέννησαν τα ανθρώπινα μυαλά</w:t>
      </w:r>
      <w:r>
        <w:rPr>
          <w:rFonts w:eastAsia="Times New Roman"/>
          <w:szCs w:val="24"/>
        </w:rPr>
        <w:t xml:space="preserve">, τη θεωρία </w:t>
      </w:r>
      <w:r w:rsidRPr="00031FB9">
        <w:rPr>
          <w:rFonts w:eastAsia="Times New Roman"/>
          <w:szCs w:val="24"/>
        </w:rPr>
        <w:t>του κομμουνισμού</w:t>
      </w:r>
      <w:r>
        <w:rPr>
          <w:rFonts w:eastAsia="Times New Roman"/>
          <w:szCs w:val="24"/>
        </w:rPr>
        <w:t>.</w:t>
      </w:r>
    </w:p>
    <w:p w14:paraId="6338FB84" w14:textId="77777777" w:rsidR="00401C51" w:rsidRDefault="00794512">
      <w:pPr>
        <w:spacing w:line="600" w:lineRule="auto"/>
        <w:ind w:firstLine="720"/>
        <w:jc w:val="both"/>
        <w:rPr>
          <w:rFonts w:eastAsia="Times New Roman"/>
          <w:szCs w:val="24"/>
        </w:rPr>
      </w:pPr>
      <w:r>
        <w:rPr>
          <w:rFonts w:eastAsia="Times New Roman"/>
          <w:szCs w:val="24"/>
        </w:rPr>
        <w:t>Γ</w:t>
      </w:r>
      <w:r w:rsidRPr="00031FB9">
        <w:rPr>
          <w:rFonts w:eastAsia="Times New Roman"/>
          <w:szCs w:val="24"/>
        </w:rPr>
        <w:t>ιατί άραγε</w:t>
      </w:r>
      <w:r>
        <w:rPr>
          <w:rFonts w:eastAsia="Times New Roman"/>
          <w:szCs w:val="24"/>
        </w:rPr>
        <w:t xml:space="preserve">; Γιατί ο φασισμός είναι μορφή -ακραία μεν- εξουσίας </w:t>
      </w:r>
      <w:r w:rsidRPr="00031FB9">
        <w:rPr>
          <w:rFonts w:eastAsia="Times New Roman"/>
          <w:szCs w:val="24"/>
        </w:rPr>
        <w:t>του κεφαλαίου και έχει αποδειχθεί ιστορικά</w:t>
      </w:r>
      <w:r>
        <w:rPr>
          <w:rFonts w:eastAsia="Times New Roman"/>
          <w:szCs w:val="24"/>
        </w:rPr>
        <w:t>.</w:t>
      </w:r>
      <w:r w:rsidRPr="00031FB9">
        <w:rPr>
          <w:rFonts w:eastAsia="Times New Roman"/>
          <w:szCs w:val="24"/>
        </w:rPr>
        <w:t xml:space="preserve"> </w:t>
      </w:r>
      <w:r>
        <w:rPr>
          <w:rFonts w:eastAsia="Times New Roman"/>
          <w:szCs w:val="24"/>
        </w:rPr>
        <w:t>Τ</w:t>
      </w:r>
      <w:r w:rsidRPr="00031FB9">
        <w:rPr>
          <w:rFonts w:eastAsia="Times New Roman"/>
          <w:szCs w:val="24"/>
        </w:rPr>
        <w:t xml:space="preserve">α </w:t>
      </w:r>
      <w:r>
        <w:rPr>
          <w:rFonts w:eastAsia="Times New Roman"/>
          <w:szCs w:val="24"/>
        </w:rPr>
        <w:t>έ</w:t>
      </w:r>
      <w:r w:rsidRPr="00031FB9">
        <w:rPr>
          <w:rFonts w:eastAsia="Times New Roman"/>
          <w:szCs w:val="24"/>
        </w:rPr>
        <w:t>χω πει πολλές φορές</w:t>
      </w:r>
      <w:r>
        <w:rPr>
          <w:rFonts w:eastAsia="Times New Roman"/>
          <w:szCs w:val="24"/>
        </w:rPr>
        <w:t>,</w:t>
      </w:r>
      <w:r w:rsidRPr="00031FB9">
        <w:rPr>
          <w:rFonts w:eastAsia="Times New Roman"/>
          <w:szCs w:val="24"/>
        </w:rPr>
        <w:t xml:space="preserve"> </w:t>
      </w:r>
      <w:r>
        <w:rPr>
          <w:rFonts w:eastAsia="Times New Roman"/>
          <w:szCs w:val="24"/>
        </w:rPr>
        <w:t xml:space="preserve">ποιος παρέδωσε </w:t>
      </w:r>
      <w:r w:rsidRPr="00031FB9">
        <w:rPr>
          <w:rFonts w:eastAsia="Times New Roman"/>
          <w:szCs w:val="24"/>
        </w:rPr>
        <w:t xml:space="preserve">την εξουσία </w:t>
      </w:r>
      <w:r>
        <w:rPr>
          <w:rFonts w:eastAsia="Times New Roman"/>
          <w:szCs w:val="24"/>
        </w:rPr>
        <w:t>στον</w:t>
      </w:r>
      <w:r w:rsidRPr="00031FB9">
        <w:rPr>
          <w:rFonts w:eastAsia="Times New Roman"/>
          <w:szCs w:val="24"/>
        </w:rPr>
        <w:t xml:space="preserve"> Χίτλερ</w:t>
      </w:r>
      <w:r>
        <w:rPr>
          <w:rFonts w:eastAsia="Times New Roman"/>
          <w:szCs w:val="24"/>
        </w:rPr>
        <w:t>,</w:t>
      </w:r>
      <w:r w:rsidRPr="00031FB9">
        <w:rPr>
          <w:rFonts w:eastAsia="Times New Roman"/>
          <w:szCs w:val="24"/>
        </w:rPr>
        <w:t xml:space="preserve"> τι έκαναν </w:t>
      </w:r>
      <w:r>
        <w:rPr>
          <w:rFonts w:eastAsia="Times New Roman"/>
          <w:szCs w:val="24"/>
        </w:rPr>
        <w:t>οι Αμερικάνοι κ</w:t>
      </w:r>
      <w:r>
        <w:rPr>
          <w:rFonts w:eastAsia="Times New Roman"/>
          <w:szCs w:val="24"/>
        </w:rPr>
        <w:t>.</w:t>
      </w:r>
      <w:r>
        <w:rPr>
          <w:rFonts w:eastAsia="Times New Roman"/>
          <w:szCs w:val="24"/>
        </w:rPr>
        <w:t>λπ</w:t>
      </w:r>
      <w:r>
        <w:rPr>
          <w:rFonts w:eastAsia="Times New Roman"/>
          <w:szCs w:val="24"/>
        </w:rPr>
        <w:t>.</w:t>
      </w:r>
      <w:r>
        <w:rPr>
          <w:rFonts w:eastAsia="Times New Roman"/>
          <w:szCs w:val="24"/>
        </w:rPr>
        <w:t>. Ό</w:t>
      </w:r>
      <w:r w:rsidRPr="00031FB9">
        <w:rPr>
          <w:rFonts w:eastAsia="Times New Roman"/>
          <w:szCs w:val="24"/>
        </w:rPr>
        <w:t xml:space="preserve">λα αυτά τα χρόνια η </w:t>
      </w:r>
      <w:r>
        <w:rPr>
          <w:rFonts w:eastAsia="Times New Roman"/>
          <w:szCs w:val="24"/>
        </w:rPr>
        <w:t xml:space="preserve">Ευρωπαϊκή Ένωση συνειδητά δεν βγάζει άχνα. Αθωώνει τον </w:t>
      </w:r>
      <w:r w:rsidRPr="00031FB9">
        <w:rPr>
          <w:rFonts w:eastAsia="Times New Roman"/>
          <w:szCs w:val="24"/>
        </w:rPr>
        <w:t>φασισμό</w:t>
      </w:r>
      <w:r>
        <w:rPr>
          <w:rFonts w:eastAsia="Times New Roman"/>
          <w:szCs w:val="24"/>
        </w:rPr>
        <w:t>,</w:t>
      </w:r>
      <w:r w:rsidRPr="00031FB9">
        <w:rPr>
          <w:rFonts w:eastAsia="Times New Roman"/>
          <w:szCs w:val="24"/>
        </w:rPr>
        <w:t xml:space="preserve"> στηρίζει </w:t>
      </w:r>
      <w:r>
        <w:rPr>
          <w:rFonts w:eastAsia="Times New Roman"/>
          <w:szCs w:val="24"/>
        </w:rPr>
        <w:t xml:space="preserve">κυβερνήσεις </w:t>
      </w:r>
      <w:r w:rsidRPr="00031FB9">
        <w:rPr>
          <w:rFonts w:eastAsia="Times New Roman"/>
          <w:szCs w:val="24"/>
        </w:rPr>
        <w:t>που έχουν τα κομμουνιστικά κόμματα παράνομα</w:t>
      </w:r>
      <w:r>
        <w:rPr>
          <w:rFonts w:eastAsia="Times New Roman"/>
          <w:szCs w:val="24"/>
        </w:rPr>
        <w:t xml:space="preserve">, αυτούς </w:t>
      </w:r>
      <w:r>
        <w:rPr>
          <w:rFonts w:eastAsia="Times New Roman"/>
          <w:szCs w:val="24"/>
        </w:rPr>
        <w:t xml:space="preserve">που </w:t>
      </w:r>
      <w:r w:rsidRPr="00031FB9">
        <w:rPr>
          <w:rFonts w:eastAsia="Times New Roman"/>
          <w:szCs w:val="24"/>
        </w:rPr>
        <w:t xml:space="preserve">μπήκαν στην πρώτη γραμμή και </w:t>
      </w:r>
      <w:r>
        <w:rPr>
          <w:rFonts w:eastAsia="Times New Roman"/>
          <w:szCs w:val="24"/>
        </w:rPr>
        <w:t xml:space="preserve">πάλεψαν τον </w:t>
      </w:r>
      <w:r w:rsidRPr="00031FB9">
        <w:rPr>
          <w:rFonts w:eastAsia="Times New Roman"/>
          <w:szCs w:val="24"/>
        </w:rPr>
        <w:t>φασισμό</w:t>
      </w:r>
      <w:r>
        <w:rPr>
          <w:rFonts w:eastAsia="Times New Roman"/>
          <w:szCs w:val="24"/>
        </w:rPr>
        <w:t>.</w:t>
      </w:r>
      <w:r w:rsidRPr="00031FB9">
        <w:rPr>
          <w:rFonts w:eastAsia="Times New Roman"/>
          <w:szCs w:val="24"/>
        </w:rPr>
        <w:t xml:space="preserve"> </w:t>
      </w:r>
      <w:r>
        <w:rPr>
          <w:rFonts w:eastAsia="Times New Roman"/>
          <w:szCs w:val="24"/>
        </w:rPr>
        <w:t>Ν</w:t>
      </w:r>
      <w:r w:rsidRPr="00031FB9">
        <w:rPr>
          <w:rFonts w:eastAsia="Times New Roman"/>
          <w:szCs w:val="24"/>
        </w:rPr>
        <w:t xml:space="preserve">ομιμοποιεί και στηρίζει </w:t>
      </w:r>
      <w:r>
        <w:rPr>
          <w:rFonts w:eastAsia="Times New Roman"/>
          <w:szCs w:val="24"/>
        </w:rPr>
        <w:t>κυβερνήσεις</w:t>
      </w:r>
      <w:r w:rsidRPr="00031FB9">
        <w:rPr>
          <w:rFonts w:eastAsia="Times New Roman"/>
          <w:szCs w:val="24"/>
        </w:rPr>
        <w:t xml:space="preserve"> που δίνουν συντάξεις σε </w:t>
      </w:r>
      <w:r>
        <w:rPr>
          <w:rFonts w:eastAsia="Times New Roman"/>
          <w:szCs w:val="24"/>
        </w:rPr>
        <w:t>δ</w:t>
      </w:r>
      <w:r w:rsidRPr="00031FB9">
        <w:rPr>
          <w:rFonts w:eastAsia="Times New Roman"/>
          <w:szCs w:val="24"/>
        </w:rPr>
        <w:t xml:space="preserve">ολοφόνους </w:t>
      </w:r>
      <w:r>
        <w:rPr>
          <w:rFonts w:eastAsia="Times New Roman"/>
          <w:szCs w:val="24"/>
        </w:rPr>
        <w:t>τ</w:t>
      </w:r>
      <w:r w:rsidRPr="00031FB9">
        <w:rPr>
          <w:rFonts w:eastAsia="Times New Roman"/>
          <w:szCs w:val="24"/>
        </w:rPr>
        <w:t xml:space="preserve">ων </w:t>
      </w:r>
      <w:r>
        <w:rPr>
          <w:rFonts w:eastAsia="Times New Roman"/>
          <w:szCs w:val="24"/>
        </w:rPr>
        <w:t>Ες - Ες</w:t>
      </w:r>
      <w:r w:rsidRPr="00031FB9">
        <w:rPr>
          <w:rFonts w:eastAsia="Times New Roman"/>
          <w:szCs w:val="24"/>
        </w:rPr>
        <w:t xml:space="preserve"> που συνεργάστηκαν με τον Χίτλερ</w:t>
      </w:r>
      <w:r w:rsidRPr="003B6C59">
        <w:rPr>
          <w:rFonts w:eastAsia="Times New Roman"/>
          <w:szCs w:val="24"/>
        </w:rPr>
        <w:t>.</w:t>
      </w:r>
      <w:r w:rsidRPr="00031FB9">
        <w:rPr>
          <w:rFonts w:eastAsia="Times New Roman"/>
          <w:szCs w:val="24"/>
        </w:rPr>
        <w:t xml:space="preserve"> Όλα αυτά τα χρόνια</w:t>
      </w:r>
      <w:r w:rsidRPr="003B6C59">
        <w:rPr>
          <w:rFonts w:eastAsia="Times New Roman"/>
          <w:szCs w:val="24"/>
        </w:rPr>
        <w:t xml:space="preserve"> σιωπ</w:t>
      </w:r>
      <w:r>
        <w:rPr>
          <w:rFonts w:eastAsia="Times New Roman"/>
          <w:szCs w:val="24"/>
        </w:rPr>
        <w:t xml:space="preserve">ά, ενθαρρύνει </w:t>
      </w:r>
      <w:r w:rsidRPr="00031FB9">
        <w:rPr>
          <w:rFonts w:eastAsia="Times New Roman"/>
          <w:szCs w:val="24"/>
        </w:rPr>
        <w:t>τον φασισμό και όχι την ακροδεξιά</w:t>
      </w:r>
      <w:r>
        <w:rPr>
          <w:rFonts w:eastAsia="Times New Roman"/>
          <w:szCs w:val="24"/>
        </w:rPr>
        <w:t>,</w:t>
      </w:r>
      <w:r w:rsidRPr="00031FB9">
        <w:rPr>
          <w:rFonts w:eastAsia="Times New Roman"/>
          <w:szCs w:val="24"/>
        </w:rPr>
        <w:t xml:space="preserve"> όπως λέτε</w:t>
      </w:r>
      <w:r>
        <w:rPr>
          <w:rFonts w:eastAsia="Times New Roman"/>
          <w:szCs w:val="24"/>
        </w:rPr>
        <w:t>.</w:t>
      </w:r>
      <w:r w:rsidRPr="00031FB9">
        <w:rPr>
          <w:rFonts w:eastAsia="Times New Roman"/>
          <w:szCs w:val="24"/>
        </w:rPr>
        <w:t xml:space="preserve"> </w:t>
      </w:r>
      <w:r>
        <w:rPr>
          <w:rFonts w:eastAsia="Times New Roman"/>
          <w:szCs w:val="24"/>
        </w:rPr>
        <w:t>Φ</w:t>
      </w:r>
      <w:r w:rsidRPr="00031FB9">
        <w:rPr>
          <w:rFonts w:eastAsia="Times New Roman"/>
          <w:szCs w:val="24"/>
        </w:rPr>
        <w:t>ο</w:t>
      </w:r>
      <w:r w:rsidRPr="00031FB9">
        <w:rPr>
          <w:rFonts w:eastAsia="Times New Roman"/>
          <w:szCs w:val="24"/>
        </w:rPr>
        <w:t>βάστε τη λέξη</w:t>
      </w:r>
      <w:r>
        <w:rPr>
          <w:rFonts w:eastAsia="Times New Roman"/>
          <w:szCs w:val="24"/>
        </w:rPr>
        <w:t>;</w:t>
      </w:r>
      <w:r w:rsidRPr="00031FB9">
        <w:rPr>
          <w:rFonts w:eastAsia="Times New Roman"/>
          <w:szCs w:val="24"/>
        </w:rPr>
        <w:t xml:space="preserve"> </w:t>
      </w:r>
      <w:r>
        <w:rPr>
          <w:rFonts w:eastAsia="Times New Roman"/>
          <w:szCs w:val="24"/>
        </w:rPr>
        <w:t xml:space="preserve">Και αυτό, πέρα από </w:t>
      </w:r>
      <w:r w:rsidRPr="00031FB9">
        <w:rPr>
          <w:rFonts w:eastAsia="Times New Roman"/>
          <w:szCs w:val="24"/>
        </w:rPr>
        <w:t>όλα τα υπόλοιπα</w:t>
      </w:r>
      <w:r>
        <w:rPr>
          <w:rFonts w:eastAsia="Times New Roman"/>
          <w:szCs w:val="24"/>
        </w:rPr>
        <w:t>,</w:t>
      </w:r>
      <w:r w:rsidRPr="00031FB9">
        <w:rPr>
          <w:rFonts w:eastAsia="Times New Roman"/>
          <w:szCs w:val="24"/>
        </w:rPr>
        <w:t xml:space="preserve"> αποτελεί προσβολή στα εκατομμύρια θύματα</w:t>
      </w:r>
      <w:r>
        <w:rPr>
          <w:rFonts w:eastAsia="Times New Roman"/>
          <w:szCs w:val="24"/>
        </w:rPr>
        <w:t>,</w:t>
      </w:r>
      <w:r w:rsidRPr="00031FB9">
        <w:rPr>
          <w:rFonts w:eastAsia="Times New Roman"/>
          <w:szCs w:val="24"/>
        </w:rPr>
        <w:t xml:space="preserve"> στα 50 εκατομμύρια </w:t>
      </w:r>
      <w:r>
        <w:rPr>
          <w:rFonts w:eastAsia="Times New Roman"/>
          <w:szCs w:val="24"/>
        </w:rPr>
        <w:t>νεκρών</w:t>
      </w:r>
      <w:r>
        <w:rPr>
          <w:rFonts w:eastAsia="Times New Roman"/>
          <w:szCs w:val="24"/>
        </w:rPr>
        <w:t>,</w:t>
      </w:r>
      <w:r>
        <w:rPr>
          <w:rFonts w:eastAsia="Times New Roman"/>
          <w:szCs w:val="24"/>
        </w:rPr>
        <w:t xml:space="preserve"> εκ των οποίων τα 20 εκατομμύρια ήταν Σοβιετικοί</w:t>
      </w:r>
      <w:r w:rsidRPr="00031FB9">
        <w:rPr>
          <w:rFonts w:eastAsia="Times New Roman"/>
          <w:szCs w:val="24"/>
        </w:rPr>
        <w:t xml:space="preserve"> που θυσιάστηκαν για να τσακίσουν το ναζιστικό τέρας</w:t>
      </w:r>
      <w:r>
        <w:rPr>
          <w:rFonts w:eastAsia="Times New Roman"/>
          <w:szCs w:val="24"/>
        </w:rPr>
        <w:t>.</w:t>
      </w:r>
    </w:p>
    <w:p w14:paraId="6338FB85" w14:textId="77777777" w:rsidR="00401C51" w:rsidRDefault="00794512">
      <w:pPr>
        <w:spacing w:line="600" w:lineRule="auto"/>
        <w:ind w:firstLine="720"/>
        <w:jc w:val="both"/>
        <w:rPr>
          <w:rFonts w:eastAsia="Times New Roman"/>
          <w:szCs w:val="24"/>
        </w:rPr>
      </w:pPr>
      <w:r>
        <w:rPr>
          <w:rFonts w:eastAsia="Times New Roman"/>
          <w:szCs w:val="24"/>
        </w:rPr>
        <w:t>Η</w:t>
      </w:r>
      <w:r w:rsidRPr="00031FB9">
        <w:rPr>
          <w:rFonts w:eastAsia="Times New Roman"/>
          <w:szCs w:val="24"/>
        </w:rPr>
        <w:t xml:space="preserve"> Ευρωπαϊκή Ένωση</w:t>
      </w:r>
      <w:r>
        <w:rPr>
          <w:rFonts w:eastAsia="Times New Roman"/>
          <w:szCs w:val="24"/>
        </w:rPr>
        <w:t>,</w:t>
      </w:r>
      <w:r w:rsidRPr="00031FB9">
        <w:rPr>
          <w:rFonts w:eastAsia="Times New Roman"/>
          <w:szCs w:val="24"/>
        </w:rPr>
        <w:t xml:space="preserve"> την οποία </w:t>
      </w:r>
      <w:r>
        <w:rPr>
          <w:rFonts w:eastAsia="Times New Roman"/>
          <w:szCs w:val="24"/>
        </w:rPr>
        <w:t xml:space="preserve">έχετε </w:t>
      </w:r>
      <w:r w:rsidRPr="00031FB9">
        <w:rPr>
          <w:rFonts w:eastAsia="Times New Roman"/>
          <w:szCs w:val="24"/>
        </w:rPr>
        <w:t>σημαία</w:t>
      </w:r>
      <w:r>
        <w:rPr>
          <w:rFonts w:eastAsia="Times New Roman"/>
          <w:szCs w:val="24"/>
        </w:rPr>
        <w:t>, με τη</w:t>
      </w:r>
      <w:r w:rsidRPr="00031FB9">
        <w:rPr>
          <w:rFonts w:eastAsia="Times New Roman"/>
          <w:szCs w:val="24"/>
        </w:rPr>
        <w:t xml:space="preserve"> βάρβαρη πολιτική της και το</w:t>
      </w:r>
      <w:r>
        <w:rPr>
          <w:rFonts w:eastAsia="Times New Roman"/>
          <w:szCs w:val="24"/>
        </w:rPr>
        <w:t>ν</w:t>
      </w:r>
      <w:r w:rsidRPr="00031FB9">
        <w:rPr>
          <w:rFonts w:eastAsia="Times New Roman"/>
          <w:szCs w:val="24"/>
        </w:rPr>
        <w:t xml:space="preserve"> χυδαίο</w:t>
      </w:r>
      <w:r>
        <w:rPr>
          <w:rFonts w:eastAsia="Times New Roman"/>
          <w:szCs w:val="24"/>
        </w:rPr>
        <w:t>, πρόστυχο</w:t>
      </w:r>
      <w:r w:rsidRPr="00031FB9">
        <w:rPr>
          <w:rFonts w:eastAsia="Times New Roman"/>
          <w:szCs w:val="24"/>
        </w:rPr>
        <w:t xml:space="preserve"> αντικομ</w:t>
      </w:r>
      <w:r>
        <w:rPr>
          <w:rFonts w:eastAsia="Times New Roman"/>
          <w:szCs w:val="24"/>
        </w:rPr>
        <w:t>μ</w:t>
      </w:r>
      <w:r w:rsidRPr="00031FB9">
        <w:rPr>
          <w:rFonts w:eastAsia="Times New Roman"/>
          <w:szCs w:val="24"/>
        </w:rPr>
        <w:t>ουνισμό</w:t>
      </w:r>
      <w:r>
        <w:rPr>
          <w:rFonts w:eastAsia="Times New Roman"/>
          <w:szCs w:val="24"/>
        </w:rPr>
        <w:t>,</w:t>
      </w:r>
      <w:r w:rsidRPr="00031FB9">
        <w:rPr>
          <w:rFonts w:eastAsia="Times New Roman"/>
          <w:szCs w:val="24"/>
        </w:rPr>
        <w:t xml:space="preserve"> </w:t>
      </w:r>
      <w:r>
        <w:rPr>
          <w:rFonts w:eastAsia="Times New Roman"/>
          <w:szCs w:val="24"/>
        </w:rPr>
        <w:t xml:space="preserve">αυτό κάνει </w:t>
      </w:r>
      <w:r w:rsidRPr="00031FB9">
        <w:rPr>
          <w:rFonts w:eastAsia="Times New Roman"/>
          <w:szCs w:val="24"/>
        </w:rPr>
        <w:t>όλα αυτά τα χρόνια</w:t>
      </w:r>
      <w:r>
        <w:rPr>
          <w:rFonts w:eastAsia="Times New Roman"/>
          <w:szCs w:val="24"/>
        </w:rPr>
        <w:t>,</w:t>
      </w:r>
      <w:r w:rsidRPr="00031FB9">
        <w:rPr>
          <w:rFonts w:eastAsia="Times New Roman"/>
          <w:szCs w:val="24"/>
        </w:rPr>
        <w:t xml:space="preserve"> δεν σέβεται τίποτα</w:t>
      </w:r>
      <w:r>
        <w:rPr>
          <w:rFonts w:eastAsia="Times New Roman"/>
          <w:szCs w:val="24"/>
        </w:rPr>
        <w:t>.</w:t>
      </w:r>
      <w:r w:rsidRPr="00031FB9">
        <w:rPr>
          <w:rFonts w:eastAsia="Times New Roman"/>
          <w:szCs w:val="24"/>
        </w:rPr>
        <w:t xml:space="preserve"> Τι να σεβαστεί</w:t>
      </w:r>
      <w:r>
        <w:rPr>
          <w:rFonts w:eastAsia="Times New Roman"/>
          <w:szCs w:val="24"/>
        </w:rPr>
        <w:t>;</w:t>
      </w:r>
      <w:r w:rsidRPr="00031FB9">
        <w:rPr>
          <w:rFonts w:eastAsia="Times New Roman"/>
          <w:szCs w:val="24"/>
        </w:rPr>
        <w:t xml:space="preserve"> Το αίμα των λαών </w:t>
      </w:r>
      <w:r w:rsidRPr="00AE4516">
        <w:rPr>
          <w:rFonts w:eastAsia="Times New Roman"/>
          <w:szCs w:val="24"/>
        </w:rPr>
        <w:t>π</w:t>
      </w:r>
      <w:r>
        <w:rPr>
          <w:rFonts w:eastAsia="Times New Roman"/>
          <w:szCs w:val="24"/>
        </w:rPr>
        <w:t xml:space="preserve">ίνουν. </w:t>
      </w:r>
      <w:r w:rsidRPr="00031FB9">
        <w:rPr>
          <w:rFonts w:eastAsia="Times New Roman"/>
          <w:szCs w:val="24"/>
        </w:rPr>
        <w:t xml:space="preserve">Και τους έχετε </w:t>
      </w:r>
      <w:r>
        <w:rPr>
          <w:rFonts w:eastAsia="Times New Roman"/>
          <w:szCs w:val="24"/>
        </w:rPr>
        <w:t>και για Ευρώπη! Ποια Ευρώπη, αλήθεια; Αυτή που αναδεικνύει τους φασίστες</w:t>
      </w:r>
      <w:r>
        <w:rPr>
          <w:rFonts w:eastAsia="Times New Roman"/>
          <w:szCs w:val="24"/>
        </w:rPr>
        <w:t xml:space="preserve"> ήρωες και τους αγωνιστές κατά του φασισμού τού</w:t>
      </w:r>
      <w:r w:rsidRPr="00031FB9">
        <w:rPr>
          <w:rFonts w:eastAsia="Times New Roman"/>
          <w:szCs w:val="24"/>
        </w:rPr>
        <w:t>ς πάει φυλακή</w:t>
      </w:r>
      <w:r>
        <w:rPr>
          <w:rFonts w:eastAsia="Times New Roman"/>
          <w:szCs w:val="24"/>
        </w:rPr>
        <w:t xml:space="preserve">; Αυτή, λοιπόν, </w:t>
      </w:r>
      <w:r w:rsidRPr="00031FB9">
        <w:rPr>
          <w:rFonts w:eastAsia="Times New Roman"/>
          <w:szCs w:val="24"/>
        </w:rPr>
        <w:t>ανέστησε το</w:t>
      </w:r>
      <w:r>
        <w:rPr>
          <w:rFonts w:eastAsia="Times New Roman"/>
          <w:szCs w:val="24"/>
        </w:rPr>
        <w:t>ν</w:t>
      </w:r>
      <w:r w:rsidRPr="00031FB9">
        <w:rPr>
          <w:rFonts w:eastAsia="Times New Roman"/>
          <w:szCs w:val="24"/>
        </w:rPr>
        <w:t xml:space="preserve"> φασισμό με την πολιτική </w:t>
      </w:r>
      <w:r>
        <w:rPr>
          <w:rFonts w:eastAsia="Times New Roman"/>
          <w:szCs w:val="24"/>
        </w:rPr>
        <w:t>της -</w:t>
      </w:r>
      <w:r w:rsidRPr="00031FB9">
        <w:rPr>
          <w:rFonts w:eastAsia="Times New Roman"/>
          <w:szCs w:val="24"/>
        </w:rPr>
        <w:t>την αντιλαϊκή</w:t>
      </w:r>
      <w:r>
        <w:rPr>
          <w:rFonts w:eastAsia="Times New Roman"/>
          <w:szCs w:val="24"/>
        </w:rPr>
        <w:t>,</w:t>
      </w:r>
      <w:r w:rsidRPr="00031FB9">
        <w:rPr>
          <w:rFonts w:eastAsia="Times New Roman"/>
          <w:szCs w:val="24"/>
        </w:rPr>
        <w:t xml:space="preserve"> τη βάρβαρη πολιτική</w:t>
      </w:r>
      <w:r>
        <w:rPr>
          <w:rFonts w:eastAsia="Times New Roman"/>
          <w:szCs w:val="24"/>
        </w:rPr>
        <w:t>-</w:t>
      </w:r>
      <w:r w:rsidRPr="00031FB9">
        <w:rPr>
          <w:rFonts w:eastAsia="Times New Roman"/>
          <w:szCs w:val="24"/>
        </w:rPr>
        <w:t xml:space="preserve"> και με τον αντικομ</w:t>
      </w:r>
      <w:r>
        <w:rPr>
          <w:rFonts w:eastAsia="Times New Roman"/>
          <w:szCs w:val="24"/>
        </w:rPr>
        <w:t>μ</w:t>
      </w:r>
      <w:r w:rsidRPr="00031FB9">
        <w:rPr>
          <w:rFonts w:eastAsia="Times New Roman"/>
          <w:szCs w:val="24"/>
        </w:rPr>
        <w:t xml:space="preserve">ουνισμό </w:t>
      </w:r>
      <w:r>
        <w:rPr>
          <w:rFonts w:eastAsia="Times New Roman"/>
          <w:szCs w:val="24"/>
        </w:rPr>
        <w:t>-τον</w:t>
      </w:r>
      <w:r w:rsidRPr="00031FB9">
        <w:rPr>
          <w:rFonts w:eastAsia="Times New Roman"/>
          <w:szCs w:val="24"/>
        </w:rPr>
        <w:t xml:space="preserve"> γενικευμένο</w:t>
      </w:r>
      <w:r>
        <w:rPr>
          <w:rFonts w:eastAsia="Times New Roman"/>
          <w:szCs w:val="24"/>
        </w:rPr>
        <w:t>-</w:t>
      </w:r>
      <w:r w:rsidRPr="00031FB9">
        <w:rPr>
          <w:rFonts w:eastAsia="Times New Roman"/>
          <w:szCs w:val="24"/>
        </w:rPr>
        <w:t xml:space="preserve"> και τα προγράμματα που υλοποιούν</w:t>
      </w:r>
      <w:r>
        <w:rPr>
          <w:rFonts w:eastAsia="Times New Roman"/>
          <w:szCs w:val="24"/>
        </w:rPr>
        <w:t xml:space="preserve"> όλες οι</w:t>
      </w:r>
      <w:r w:rsidRPr="00031FB9">
        <w:rPr>
          <w:rFonts w:eastAsia="Times New Roman"/>
          <w:szCs w:val="24"/>
        </w:rPr>
        <w:t xml:space="preserve"> κυβερνήσεις των </w:t>
      </w:r>
      <w:r w:rsidRPr="00031FB9">
        <w:rPr>
          <w:rFonts w:eastAsia="Times New Roman"/>
          <w:szCs w:val="24"/>
        </w:rPr>
        <w:t>χωρών-μελών της Ευρωπαϊκής Ένωσης</w:t>
      </w:r>
      <w:r>
        <w:rPr>
          <w:rFonts w:eastAsia="Times New Roman"/>
          <w:szCs w:val="24"/>
        </w:rPr>
        <w:t>.</w:t>
      </w:r>
      <w:r w:rsidRPr="00031FB9">
        <w:rPr>
          <w:rFonts w:eastAsia="Times New Roman"/>
          <w:szCs w:val="24"/>
        </w:rPr>
        <w:t xml:space="preserve"> </w:t>
      </w:r>
      <w:r>
        <w:rPr>
          <w:rFonts w:eastAsia="Times New Roman"/>
          <w:szCs w:val="24"/>
        </w:rPr>
        <w:t>Γ</w:t>
      </w:r>
      <w:r w:rsidRPr="00031FB9">
        <w:rPr>
          <w:rFonts w:eastAsia="Times New Roman"/>
          <w:szCs w:val="24"/>
        </w:rPr>
        <w:t>ιατί αποδεικνύεται ότι το αντίπαλο</w:t>
      </w:r>
      <w:r>
        <w:rPr>
          <w:rFonts w:eastAsia="Times New Roman"/>
          <w:szCs w:val="24"/>
        </w:rPr>
        <w:t>ν</w:t>
      </w:r>
      <w:r w:rsidRPr="00031FB9">
        <w:rPr>
          <w:rFonts w:eastAsia="Times New Roman"/>
          <w:szCs w:val="24"/>
        </w:rPr>
        <w:t xml:space="preserve"> δέος είναι ο κομμουνισμός και </w:t>
      </w:r>
      <w:r>
        <w:rPr>
          <w:rFonts w:eastAsia="Times New Roman"/>
          <w:szCs w:val="24"/>
        </w:rPr>
        <w:t xml:space="preserve">δεν </w:t>
      </w:r>
      <w:r w:rsidRPr="00031FB9">
        <w:rPr>
          <w:rFonts w:eastAsia="Times New Roman"/>
          <w:szCs w:val="24"/>
        </w:rPr>
        <w:t xml:space="preserve">είναι </w:t>
      </w:r>
      <w:r>
        <w:rPr>
          <w:rFonts w:eastAsia="Times New Roman"/>
          <w:szCs w:val="24"/>
        </w:rPr>
        <w:t xml:space="preserve">ο </w:t>
      </w:r>
      <w:r w:rsidRPr="00031FB9">
        <w:rPr>
          <w:rFonts w:eastAsia="Times New Roman"/>
          <w:szCs w:val="24"/>
        </w:rPr>
        <w:t>φασισμός</w:t>
      </w:r>
      <w:r>
        <w:rPr>
          <w:rFonts w:eastAsia="Times New Roman"/>
          <w:szCs w:val="24"/>
        </w:rPr>
        <w:t>.</w:t>
      </w:r>
      <w:r w:rsidRPr="00031FB9">
        <w:rPr>
          <w:rFonts w:eastAsia="Times New Roman"/>
          <w:szCs w:val="24"/>
        </w:rPr>
        <w:t xml:space="preserve"> </w:t>
      </w:r>
      <w:r>
        <w:rPr>
          <w:rFonts w:eastAsia="Times New Roman"/>
          <w:szCs w:val="24"/>
        </w:rPr>
        <w:t>Ο</w:t>
      </w:r>
      <w:r w:rsidRPr="00031FB9">
        <w:rPr>
          <w:rFonts w:eastAsia="Times New Roman"/>
          <w:szCs w:val="24"/>
        </w:rPr>
        <w:t xml:space="preserve"> φασισμός είναι παιδί τους και το παιδί </w:t>
      </w:r>
      <w:r>
        <w:rPr>
          <w:rFonts w:eastAsia="Times New Roman"/>
          <w:szCs w:val="24"/>
        </w:rPr>
        <w:t>τους</w:t>
      </w:r>
      <w:r w:rsidRPr="00031FB9">
        <w:rPr>
          <w:rFonts w:eastAsia="Times New Roman"/>
          <w:szCs w:val="24"/>
        </w:rPr>
        <w:t xml:space="preserve"> όχι μόνο </w:t>
      </w:r>
      <w:r>
        <w:rPr>
          <w:rFonts w:eastAsia="Times New Roman"/>
          <w:szCs w:val="24"/>
        </w:rPr>
        <w:t xml:space="preserve">δεν το </w:t>
      </w:r>
      <w:r w:rsidRPr="00031FB9">
        <w:rPr>
          <w:rFonts w:eastAsia="Times New Roman"/>
          <w:szCs w:val="24"/>
        </w:rPr>
        <w:t>απαρνούνται</w:t>
      </w:r>
      <w:r>
        <w:rPr>
          <w:rFonts w:eastAsia="Times New Roman"/>
          <w:szCs w:val="24"/>
        </w:rPr>
        <w:t>,</w:t>
      </w:r>
      <w:r w:rsidRPr="00031FB9">
        <w:rPr>
          <w:rFonts w:eastAsia="Times New Roman"/>
          <w:szCs w:val="24"/>
        </w:rPr>
        <w:t xml:space="preserve"> αλλά το στηρίζουν</w:t>
      </w:r>
      <w:r>
        <w:rPr>
          <w:rFonts w:eastAsia="Times New Roman"/>
          <w:szCs w:val="24"/>
        </w:rPr>
        <w:t>.</w:t>
      </w:r>
      <w:r w:rsidRPr="00031FB9">
        <w:rPr>
          <w:rFonts w:eastAsia="Times New Roman"/>
          <w:szCs w:val="24"/>
        </w:rPr>
        <w:t xml:space="preserve"> Γιατί</w:t>
      </w:r>
      <w:r>
        <w:rPr>
          <w:rFonts w:eastAsia="Times New Roman"/>
          <w:szCs w:val="24"/>
        </w:rPr>
        <w:t>;</w:t>
      </w:r>
      <w:r w:rsidRPr="00031FB9">
        <w:rPr>
          <w:rFonts w:eastAsia="Times New Roman"/>
          <w:szCs w:val="24"/>
        </w:rPr>
        <w:t xml:space="preserve"> Γιατί είναι τα μαντρόσκυλα του </w:t>
      </w:r>
      <w:r w:rsidRPr="00031FB9">
        <w:rPr>
          <w:rFonts w:eastAsia="Times New Roman"/>
          <w:szCs w:val="24"/>
        </w:rPr>
        <w:t>συστήματος</w:t>
      </w:r>
      <w:r>
        <w:rPr>
          <w:rFonts w:eastAsia="Times New Roman"/>
          <w:szCs w:val="24"/>
        </w:rPr>
        <w:t>.</w:t>
      </w:r>
      <w:r>
        <w:rPr>
          <w:rFonts w:eastAsia="Times New Roman"/>
          <w:szCs w:val="24"/>
        </w:rPr>
        <w:t xml:space="preserve"> </w:t>
      </w:r>
      <w:r>
        <w:rPr>
          <w:rFonts w:eastAsia="Times New Roman"/>
          <w:szCs w:val="24"/>
        </w:rPr>
        <w:t>Ά</w:t>
      </w:r>
      <w:r>
        <w:rPr>
          <w:rFonts w:eastAsia="Times New Roman"/>
          <w:szCs w:val="24"/>
        </w:rPr>
        <w:t xml:space="preserve">λλοτε τους </w:t>
      </w:r>
      <w:r w:rsidRPr="00031FB9">
        <w:rPr>
          <w:rFonts w:eastAsia="Times New Roman"/>
          <w:szCs w:val="24"/>
        </w:rPr>
        <w:t>δένουν και άλλοτε τους αμολάνε</w:t>
      </w:r>
      <w:r>
        <w:rPr>
          <w:rFonts w:eastAsia="Times New Roman"/>
          <w:szCs w:val="24"/>
        </w:rPr>
        <w:t>,</w:t>
      </w:r>
      <w:r w:rsidRPr="00031FB9">
        <w:rPr>
          <w:rFonts w:eastAsia="Times New Roman"/>
          <w:szCs w:val="24"/>
        </w:rPr>
        <w:t xml:space="preserve"> για να χτυπήσουν το</w:t>
      </w:r>
      <w:r>
        <w:rPr>
          <w:rFonts w:eastAsia="Times New Roman"/>
          <w:szCs w:val="24"/>
        </w:rPr>
        <w:t>ν</w:t>
      </w:r>
      <w:r w:rsidRPr="00031FB9">
        <w:rPr>
          <w:rFonts w:eastAsia="Times New Roman"/>
          <w:szCs w:val="24"/>
        </w:rPr>
        <w:t xml:space="preserve"> λαό</w:t>
      </w:r>
      <w:r>
        <w:rPr>
          <w:rFonts w:eastAsia="Times New Roman"/>
          <w:szCs w:val="24"/>
        </w:rPr>
        <w:t>.</w:t>
      </w:r>
    </w:p>
    <w:p w14:paraId="6338FB86" w14:textId="77777777" w:rsidR="00401C51" w:rsidRDefault="00794512">
      <w:pPr>
        <w:spacing w:line="600" w:lineRule="auto"/>
        <w:ind w:firstLine="720"/>
        <w:jc w:val="both"/>
        <w:rPr>
          <w:rFonts w:eastAsia="Times New Roman"/>
          <w:szCs w:val="24"/>
        </w:rPr>
      </w:pPr>
      <w:r>
        <w:rPr>
          <w:rFonts w:eastAsia="Times New Roman"/>
          <w:szCs w:val="24"/>
        </w:rPr>
        <w:t>Κ</w:t>
      </w:r>
      <w:r w:rsidRPr="00031FB9">
        <w:rPr>
          <w:rFonts w:eastAsia="Times New Roman"/>
          <w:szCs w:val="24"/>
        </w:rPr>
        <w:t xml:space="preserve">αι σήμερα μπροστά στις εκλογές </w:t>
      </w:r>
      <w:r>
        <w:rPr>
          <w:rFonts w:eastAsia="Times New Roman"/>
          <w:szCs w:val="24"/>
        </w:rPr>
        <w:t>λέτε</w:t>
      </w:r>
      <w:r w:rsidRPr="00031FB9">
        <w:rPr>
          <w:rFonts w:eastAsia="Times New Roman"/>
          <w:szCs w:val="24"/>
        </w:rPr>
        <w:t xml:space="preserve"> όλα αυτά τα φούμαρα </w:t>
      </w:r>
      <w:r>
        <w:rPr>
          <w:rFonts w:eastAsia="Times New Roman"/>
          <w:szCs w:val="24"/>
        </w:rPr>
        <w:t>-</w:t>
      </w:r>
      <w:r w:rsidRPr="00031FB9">
        <w:rPr>
          <w:rFonts w:eastAsia="Times New Roman"/>
          <w:szCs w:val="24"/>
        </w:rPr>
        <w:t xml:space="preserve">με συγχωρείτε για την </w:t>
      </w:r>
      <w:r>
        <w:rPr>
          <w:rFonts w:eastAsia="Times New Roman"/>
          <w:szCs w:val="24"/>
        </w:rPr>
        <w:t>έκφραση,</w:t>
      </w:r>
      <w:r w:rsidRPr="00031FB9">
        <w:rPr>
          <w:rFonts w:eastAsia="Times New Roman"/>
          <w:szCs w:val="24"/>
        </w:rPr>
        <w:t xml:space="preserve"> πολιτικά</w:t>
      </w:r>
      <w:r>
        <w:rPr>
          <w:rFonts w:eastAsia="Times New Roman"/>
          <w:szCs w:val="24"/>
        </w:rPr>
        <w:t>,</w:t>
      </w:r>
      <w:r w:rsidRPr="00031FB9">
        <w:rPr>
          <w:rFonts w:eastAsia="Times New Roman"/>
          <w:szCs w:val="24"/>
        </w:rPr>
        <w:t xml:space="preserve"> </w:t>
      </w:r>
      <w:r>
        <w:rPr>
          <w:rFonts w:eastAsia="Times New Roman"/>
          <w:szCs w:val="24"/>
        </w:rPr>
        <w:t>εννοώ- περί</w:t>
      </w:r>
      <w:r w:rsidRPr="00031FB9">
        <w:rPr>
          <w:rFonts w:eastAsia="Times New Roman"/>
          <w:szCs w:val="24"/>
        </w:rPr>
        <w:t xml:space="preserve"> </w:t>
      </w:r>
      <w:r>
        <w:rPr>
          <w:rFonts w:eastAsia="Times New Roman"/>
          <w:szCs w:val="24"/>
        </w:rPr>
        <w:t>«</w:t>
      </w:r>
      <w:r w:rsidRPr="00031FB9">
        <w:rPr>
          <w:rFonts w:eastAsia="Times New Roman"/>
          <w:szCs w:val="24"/>
        </w:rPr>
        <w:t>Ευρώπης</w:t>
      </w:r>
      <w:r>
        <w:rPr>
          <w:rFonts w:eastAsia="Times New Roman"/>
          <w:szCs w:val="24"/>
        </w:rPr>
        <w:t>»,</w:t>
      </w:r>
      <w:r w:rsidRPr="00031FB9">
        <w:rPr>
          <w:rFonts w:eastAsia="Times New Roman"/>
          <w:szCs w:val="24"/>
        </w:rPr>
        <w:t xml:space="preserve"> </w:t>
      </w:r>
      <w:r>
        <w:rPr>
          <w:rFonts w:eastAsia="Times New Roman"/>
          <w:szCs w:val="24"/>
        </w:rPr>
        <w:t>«Ε</w:t>
      </w:r>
      <w:r w:rsidRPr="00031FB9">
        <w:rPr>
          <w:rFonts w:eastAsia="Times New Roman"/>
          <w:szCs w:val="24"/>
        </w:rPr>
        <w:t xml:space="preserve">υρωπαϊκής </w:t>
      </w:r>
      <w:r>
        <w:rPr>
          <w:rFonts w:eastAsia="Times New Roman"/>
          <w:szCs w:val="24"/>
        </w:rPr>
        <w:t>Έ</w:t>
      </w:r>
      <w:r w:rsidRPr="00031FB9">
        <w:rPr>
          <w:rFonts w:eastAsia="Times New Roman"/>
          <w:szCs w:val="24"/>
        </w:rPr>
        <w:t>νωσης</w:t>
      </w:r>
      <w:r>
        <w:rPr>
          <w:rFonts w:eastAsia="Times New Roman"/>
          <w:szCs w:val="24"/>
        </w:rPr>
        <w:t>»,</w:t>
      </w:r>
      <w:r w:rsidRPr="00031FB9">
        <w:rPr>
          <w:rFonts w:eastAsia="Times New Roman"/>
          <w:szCs w:val="24"/>
        </w:rPr>
        <w:t xml:space="preserve"> </w:t>
      </w:r>
      <w:r>
        <w:rPr>
          <w:rFonts w:eastAsia="Times New Roman"/>
          <w:szCs w:val="24"/>
        </w:rPr>
        <w:t>περί του «τι</w:t>
      </w:r>
      <w:r w:rsidRPr="00031FB9">
        <w:rPr>
          <w:rFonts w:eastAsia="Times New Roman"/>
          <w:szCs w:val="24"/>
        </w:rPr>
        <w:t xml:space="preserve"> παίζεται</w:t>
      </w:r>
      <w:r>
        <w:rPr>
          <w:rFonts w:eastAsia="Times New Roman"/>
          <w:szCs w:val="24"/>
        </w:rPr>
        <w:t xml:space="preserve">», «για </w:t>
      </w:r>
      <w:r>
        <w:rPr>
          <w:rFonts w:eastAsia="Times New Roman"/>
          <w:szCs w:val="24"/>
        </w:rPr>
        <w:t>τον λαό». Ποιον λαό; Δικτατορία των μονοπωλίων κυνική είναι! Στον λαό απευθύνομαι. Τι έκανε η Ευρωπαϊκή Ένωση</w:t>
      </w:r>
      <w:r w:rsidRPr="00031FB9">
        <w:rPr>
          <w:rFonts w:eastAsia="Times New Roman"/>
          <w:szCs w:val="24"/>
        </w:rPr>
        <w:t xml:space="preserve"> </w:t>
      </w:r>
      <w:r>
        <w:rPr>
          <w:rFonts w:eastAsia="Times New Roman"/>
          <w:szCs w:val="24"/>
        </w:rPr>
        <w:t>στην κρίση; Τ</w:t>
      </w:r>
      <w:r w:rsidRPr="00031FB9">
        <w:rPr>
          <w:rFonts w:eastAsia="Times New Roman"/>
          <w:szCs w:val="24"/>
        </w:rPr>
        <w:t>σάκισε τον ελληνικό λαό</w:t>
      </w:r>
      <w:r>
        <w:rPr>
          <w:rFonts w:eastAsia="Times New Roman"/>
          <w:szCs w:val="24"/>
        </w:rPr>
        <w:t>,</w:t>
      </w:r>
      <w:r w:rsidRPr="00031FB9">
        <w:rPr>
          <w:rFonts w:eastAsia="Times New Roman"/>
          <w:szCs w:val="24"/>
        </w:rPr>
        <w:t xml:space="preserve"> </w:t>
      </w:r>
      <w:r>
        <w:rPr>
          <w:rFonts w:eastAsia="Times New Roman"/>
          <w:szCs w:val="24"/>
        </w:rPr>
        <w:t>συνέτριψε τους εργαζόμενους, τους έστειλε στον θάνατο πάρα πολλούς, στην πείνα, στη φτώχεια. Σε</w:t>
      </w:r>
      <w:r w:rsidRPr="00031FB9">
        <w:rPr>
          <w:rFonts w:eastAsia="Times New Roman"/>
          <w:szCs w:val="24"/>
        </w:rPr>
        <w:t xml:space="preserve"> αυτή την Ευρ</w:t>
      </w:r>
      <w:r w:rsidRPr="00031FB9">
        <w:rPr>
          <w:rFonts w:eastAsia="Times New Roman"/>
          <w:szCs w:val="24"/>
        </w:rPr>
        <w:t>ωπαϊκή Ένωση</w:t>
      </w:r>
      <w:r>
        <w:rPr>
          <w:rFonts w:eastAsia="Times New Roman"/>
          <w:szCs w:val="24"/>
        </w:rPr>
        <w:t>, μπροστά σ</w:t>
      </w:r>
      <w:r w:rsidRPr="00031FB9">
        <w:rPr>
          <w:rFonts w:eastAsia="Times New Roman"/>
          <w:szCs w:val="24"/>
        </w:rPr>
        <w:t xml:space="preserve">τις ευρωεκλογές λέτε </w:t>
      </w:r>
      <w:r>
        <w:rPr>
          <w:rFonts w:eastAsia="Times New Roman"/>
          <w:szCs w:val="24"/>
        </w:rPr>
        <w:t>«</w:t>
      </w:r>
      <w:r w:rsidRPr="00031FB9">
        <w:rPr>
          <w:rFonts w:eastAsia="Times New Roman"/>
          <w:szCs w:val="24"/>
        </w:rPr>
        <w:t>προοδευτικό μέτωπο</w:t>
      </w:r>
      <w:r>
        <w:rPr>
          <w:rFonts w:eastAsia="Times New Roman"/>
          <w:szCs w:val="24"/>
        </w:rPr>
        <w:t xml:space="preserve">». Με ποιους, αλήθεια; Για να </w:t>
      </w:r>
      <w:r w:rsidRPr="00031FB9">
        <w:rPr>
          <w:rFonts w:eastAsia="Times New Roman"/>
          <w:szCs w:val="24"/>
        </w:rPr>
        <w:t>περιγράψουμε ποιοι έκαναν όλα αυτά</w:t>
      </w:r>
      <w:r>
        <w:rPr>
          <w:rFonts w:eastAsia="Times New Roman"/>
          <w:szCs w:val="24"/>
        </w:rPr>
        <w:t>,</w:t>
      </w:r>
      <w:r w:rsidRPr="00031FB9">
        <w:rPr>
          <w:rFonts w:eastAsia="Times New Roman"/>
          <w:szCs w:val="24"/>
        </w:rPr>
        <w:t xml:space="preserve"> όλα αυτά τα χρόνια</w:t>
      </w:r>
      <w:r>
        <w:rPr>
          <w:rFonts w:eastAsia="Times New Roman"/>
          <w:szCs w:val="24"/>
        </w:rPr>
        <w:t>,</w:t>
      </w:r>
      <w:r w:rsidRPr="00031FB9">
        <w:rPr>
          <w:rFonts w:eastAsia="Times New Roman"/>
          <w:szCs w:val="24"/>
        </w:rPr>
        <w:t xml:space="preserve"> ειδικά τη δεκαετία του 2000</w:t>
      </w:r>
      <w:r>
        <w:rPr>
          <w:rFonts w:eastAsia="Times New Roman"/>
          <w:szCs w:val="24"/>
        </w:rPr>
        <w:t>. Ποιοι ήταν;</w:t>
      </w:r>
      <w:r w:rsidRPr="00031FB9">
        <w:rPr>
          <w:rFonts w:eastAsia="Times New Roman"/>
          <w:szCs w:val="24"/>
        </w:rPr>
        <w:t xml:space="preserve"> </w:t>
      </w:r>
      <w:r>
        <w:rPr>
          <w:rFonts w:eastAsia="Times New Roman"/>
          <w:szCs w:val="24"/>
        </w:rPr>
        <w:t>Τ</w:t>
      </w:r>
      <w:r w:rsidRPr="00031FB9">
        <w:rPr>
          <w:rFonts w:eastAsia="Times New Roman"/>
          <w:szCs w:val="24"/>
        </w:rPr>
        <w:t xml:space="preserve">ο </w:t>
      </w:r>
      <w:r>
        <w:rPr>
          <w:rFonts w:eastAsia="Times New Roman"/>
          <w:szCs w:val="24"/>
        </w:rPr>
        <w:t>Λ</w:t>
      </w:r>
      <w:r w:rsidRPr="00031FB9">
        <w:rPr>
          <w:rFonts w:eastAsia="Times New Roman"/>
          <w:szCs w:val="24"/>
        </w:rPr>
        <w:t xml:space="preserve">αϊκό </w:t>
      </w:r>
      <w:r>
        <w:rPr>
          <w:rFonts w:eastAsia="Times New Roman"/>
          <w:szCs w:val="24"/>
        </w:rPr>
        <w:t>Κ</w:t>
      </w:r>
      <w:r w:rsidRPr="00031FB9">
        <w:rPr>
          <w:rFonts w:eastAsia="Times New Roman"/>
          <w:szCs w:val="24"/>
        </w:rPr>
        <w:t xml:space="preserve">όμμα του </w:t>
      </w:r>
      <w:r>
        <w:rPr>
          <w:rFonts w:eastAsia="Times New Roman"/>
          <w:szCs w:val="24"/>
        </w:rPr>
        <w:t>κ. Βέμπερ, π</w:t>
      </w:r>
      <w:r w:rsidRPr="00031FB9">
        <w:rPr>
          <w:rFonts w:eastAsia="Times New Roman"/>
          <w:szCs w:val="24"/>
        </w:rPr>
        <w:t>αραδείγματος χάριν</w:t>
      </w:r>
      <w:r>
        <w:rPr>
          <w:rFonts w:eastAsia="Times New Roman"/>
          <w:szCs w:val="24"/>
        </w:rPr>
        <w:t xml:space="preserve">, που </w:t>
      </w:r>
      <w:r w:rsidRPr="00031FB9">
        <w:rPr>
          <w:rFonts w:eastAsia="Times New Roman"/>
          <w:szCs w:val="24"/>
        </w:rPr>
        <w:t xml:space="preserve">το </w:t>
      </w:r>
      <w:r>
        <w:rPr>
          <w:rFonts w:eastAsia="Times New Roman"/>
          <w:szCs w:val="24"/>
        </w:rPr>
        <w:t xml:space="preserve">έχετε </w:t>
      </w:r>
      <w:r w:rsidRPr="00031FB9">
        <w:rPr>
          <w:rFonts w:eastAsia="Times New Roman"/>
          <w:szCs w:val="24"/>
        </w:rPr>
        <w:t>ση</w:t>
      </w:r>
      <w:r w:rsidRPr="00031FB9">
        <w:rPr>
          <w:rFonts w:eastAsia="Times New Roman"/>
          <w:szCs w:val="24"/>
        </w:rPr>
        <w:t>μαία</w:t>
      </w:r>
      <w:r>
        <w:rPr>
          <w:rFonts w:eastAsia="Times New Roman"/>
          <w:szCs w:val="24"/>
        </w:rPr>
        <w:t>. Μόνον αυτοί; Σ</w:t>
      </w:r>
      <w:r w:rsidRPr="00031FB9">
        <w:rPr>
          <w:rFonts w:eastAsia="Times New Roman"/>
          <w:szCs w:val="24"/>
        </w:rPr>
        <w:t>οσιαλδημοκράτες μαζί</w:t>
      </w:r>
      <w:r>
        <w:rPr>
          <w:rFonts w:eastAsia="Times New Roman"/>
          <w:szCs w:val="24"/>
        </w:rPr>
        <w:t>,</w:t>
      </w:r>
      <w:r w:rsidRPr="00031FB9">
        <w:rPr>
          <w:rFonts w:eastAsia="Times New Roman"/>
          <w:szCs w:val="24"/>
        </w:rPr>
        <w:t xml:space="preserve"> φιλελεύθεροι </w:t>
      </w:r>
      <w:r>
        <w:rPr>
          <w:rFonts w:eastAsia="Times New Roman"/>
          <w:szCs w:val="24"/>
        </w:rPr>
        <w:t>μαζί, όλοι αυτοί</w:t>
      </w:r>
      <w:r w:rsidRPr="00031FB9">
        <w:rPr>
          <w:rFonts w:eastAsia="Times New Roman"/>
          <w:szCs w:val="24"/>
        </w:rPr>
        <w:t xml:space="preserve"> έστησαν το</w:t>
      </w:r>
      <w:r>
        <w:rPr>
          <w:rFonts w:eastAsia="Times New Roman"/>
          <w:szCs w:val="24"/>
        </w:rPr>
        <w:t>ν</w:t>
      </w:r>
      <w:r w:rsidRPr="00031FB9">
        <w:rPr>
          <w:rFonts w:eastAsia="Times New Roman"/>
          <w:szCs w:val="24"/>
        </w:rPr>
        <w:t xml:space="preserve"> </w:t>
      </w:r>
      <w:r>
        <w:rPr>
          <w:rFonts w:eastAsia="Times New Roman"/>
          <w:szCs w:val="24"/>
        </w:rPr>
        <w:t xml:space="preserve">χορό </w:t>
      </w:r>
      <w:r w:rsidRPr="00031FB9">
        <w:rPr>
          <w:rFonts w:eastAsia="Times New Roman"/>
          <w:szCs w:val="24"/>
        </w:rPr>
        <w:t>αυτό</w:t>
      </w:r>
      <w:r>
        <w:rPr>
          <w:rFonts w:eastAsia="Times New Roman"/>
          <w:szCs w:val="24"/>
        </w:rPr>
        <w:t>ν,</w:t>
      </w:r>
      <w:r w:rsidRPr="00031FB9">
        <w:rPr>
          <w:rFonts w:eastAsia="Times New Roman"/>
          <w:szCs w:val="24"/>
        </w:rPr>
        <w:t xml:space="preserve"> να </w:t>
      </w:r>
      <w:r>
        <w:rPr>
          <w:rFonts w:eastAsia="Times New Roman"/>
          <w:szCs w:val="24"/>
        </w:rPr>
        <w:t xml:space="preserve">ευνουχίσουν </w:t>
      </w:r>
      <w:r w:rsidRPr="00031FB9">
        <w:rPr>
          <w:rFonts w:eastAsia="Times New Roman"/>
          <w:szCs w:val="24"/>
        </w:rPr>
        <w:t>από το</w:t>
      </w:r>
      <w:r>
        <w:rPr>
          <w:rFonts w:eastAsia="Times New Roman"/>
          <w:szCs w:val="24"/>
        </w:rPr>
        <w:t>ν</w:t>
      </w:r>
      <w:r w:rsidRPr="00031FB9">
        <w:rPr>
          <w:rFonts w:eastAsia="Times New Roman"/>
          <w:szCs w:val="24"/>
        </w:rPr>
        <w:t xml:space="preserve"> λαό την προοπτική να ζήσει μία ανθρώπινη ζωή</w:t>
      </w:r>
      <w:r>
        <w:rPr>
          <w:rFonts w:eastAsia="Times New Roman"/>
          <w:szCs w:val="24"/>
        </w:rPr>
        <w:t xml:space="preserve">. Με αυτούς, λοιπόν, </w:t>
      </w:r>
      <w:r w:rsidRPr="00031FB9">
        <w:rPr>
          <w:rFonts w:eastAsia="Times New Roman"/>
          <w:szCs w:val="24"/>
        </w:rPr>
        <w:t xml:space="preserve">ζητάτε να κάνετε προοδευτικό </w:t>
      </w:r>
      <w:r>
        <w:rPr>
          <w:rFonts w:eastAsia="Times New Roman"/>
          <w:szCs w:val="24"/>
        </w:rPr>
        <w:t>μέτωπο, και αυτά πρέπει να τα ξέρει η νεολα</w:t>
      </w:r>
      <w:r>
        <w:rPr>
          <w:rFonts w:eastAsia="Times New Roman"/>
          <w:szCs w:val="24"/>
        </w:rPr>
        <w:t xml:space="preserve">ία και ο λαός. </w:t>
      </w:r>
    </w:p>
    <w:p w14:paraId="6338FB87" w14:textId="77777777" w:rsidR="00401C51" w:rsidRDefault="00794512">
      <w:pPr>
        <w:spacing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λοιπόν, μπροστά στις κάλπες των ευρωεκλογών όλοι που μισούν, που σιχαίνονται, που αντιπαλεύουν τον φασισμό </w:t>
      </w:r>
      <w:r w:rsidRPr="00031FB9">
        <w:rPr>
          <w:rFonts w:eastAsia="Times New Roman"/>
          <w:szCs w:val="24"/>
        </w:rPr>
        <w:t>πρέπει να κάνουν ένα βήμα</w:t>
      </w:r>
      <w:r>
        <w:rPr>
          <w:rFonts w:eastAsia="Times New Roman"/>
          <w:szCs w:val="24"/>
        </w:rPr>
        <w:t>-άλμα,</w:t>
      </w:r>
      <w:r w:rsidRPr="00031FB9">
        <w:rPr>
          <w:rFonts w:eastAsia="Times New Roman"/>
          <w:szCs w:val="24"/>
        </w:rPr>
        <w:t xml:space="preserve"> να ρίξουν στην κάλπη το ψηφοδέλτιο με το σφυροδρέπανο του</w:t>
      </w:r>
      <w:r>
        <w:rPr>
          <w:rFonts w:eastAsia="Times New Roman"/>
          <w:szCs w:val="24"/>
        </w:rPr>
        <w:t xml:space="preserve"> ΚΚΕ, </w:t>
      </w:r>
      <w:r w:rsidRPr="00031FB9">
        <w:rPr>
          <w:rFonts w:eastAsia="Times New Roman"/>
          <w:szCs w:val="24"/>
        </w:rPr>
        <w:t xml:space="preserve">το σφυροδρέπανο που </w:t>
      </w:r>
      <w:r>
        <w:rPr>
          <w:rFonts w:eastAsia="Times New Roman"/>
          <w:szCs w:val="24"/>
        </w:rPr>
        <w:t>μπήχτηκε</w:t>
      </w:r>
      <w:r>
        <w:rPr>
          <w:rFonts w:eastAsia="Times New Roman"/>
          <w:szCs w:val="24"/>
        </w:rPr>
        <w:t xml:space="preserve"> </w:t>
      </w:r>
      <w:r w:rsidRPr="00031FB9">
        <w:rPr>
          <w:rFonts w:eastAsia="Times New Roman"/>
          <w:szCs w:val="24"/>
        </w:rPr>
        <w:t>στην καρδιά του φασισμού</w:t>
      </w:r>
      <w:r>
        <w:rPr>
          <w:rFonts w:eastAsia="Times New Roman"/>
          <w:szCs w:val="24"/>
        </w:rPr>
        <w:t>, πάνω στο</w:t>
      </w:r>
      <w:r w:rsidRPr="00031FB9">
        <w:rPr>
          <w:rFonts w:eastAsia="Times New Roman"/>
          <w:szCs w:val="24"/>
        </w:rPr>
        <w:t xml:space="preserve"> </w:t>
      </w:r>
      <w:r w:rsidRPr="00971AC9">
        <w:rPr>
          <w:rFonts w:eastAsia="Times New Roman"/>
          <w:szCs w:val="24"/>
        </w:rPr>
        <w:t>Ράιχστα</w:t>
      </w:r>
      <w:r>
        <w:rPr>
          <w:rFonts w:eastAsia="Times New Roman"/>
          <w:szCs w:val="24"/>
        </w:rPr>
        <w:t>γκ</w:t>
      </w:r>
      <w:r w:rsidRPr="00971AC9">
        <w:rPr>
          <w:rFonts w:eastAsia="Times New Roman"/>
          <w:szCs w:val="24"/>
        </w:rPr>
        <w:t xml:space="preserve"> το 1945</w:t>
      </w:r>
      <w:r>
        <w:rPr>
          <w:rFonts w:eastAsia="Times New Roman"/>
          <w:szCs w:val="24"/>
        </w:rPr>
        <w:t xml:space="preserve">, </w:t>
      </w:r>
      <w:r w:rsidRPr="00031FB9">
        <w:rPr>
          <w:rFonts w:eastAsia="Times New Roman"/>
          <w:szCs w:val="24"/>
        </w:rPr>
        <w:t>γιατί αυτοί τσάκισαν το</w:t>
      </w:r>
      <w:r>
        <w:rPr>
          <w:rFonts w:eastAsia="Times New Roman"/>
          <w:szCs w:val="24"/>
        </w:rPr>
        <w:t>ν</w:t>
      </w:r>
      <w:r w:rsidRPr="00031FB9">
        <w:rPr>
          <w:rFonts w:eastAsia="Times New Roman"/>
          <w:szCs w:val="24"/>
        </w:rPr>
        <w:t xml:space="preserve"> φασισμό και όχι οι δυτικοί σύμμαχοι</w:t>
      </w:r>
      <w:r>
        <w:rPr>
          <w:rFonts w:eastAsia="Times New Roman"/>
          <w:szCs w:val="24"/>
        </w:rPr>
        <w:t>,</w:t>
      </w:r>
      <w:r w:rsidRPr="00031FB9">
        <w:rPr>
          <w:rFonts w:eastAsia="Times New Roman"/>
          <w:szCs w:val="24"/>
        </w:rPr>
        <w:t xml:space="preserve"> κυρία Καφαντάρη</w:t>
      </w:r>
      <w:r>
        <w:rPr>
          <w:rFonts w:eastAsia="Times New Roman"/>
          <w:szCs w:val="24"/>
        </w:rPr>
        <w:t>,</w:t>
      </w:r>
      <w:r w:rsidRPr="00031FB9">
        <w:rPr>
          <w:rFonts w:eastAsia="Times New Roman"/>
          <w:szCs w:val="24"/>
        </w:rPr>
        <w:t xml:space="preserve"> που φοβάστε να πείτε ακόμα και την ιστορική αλήθεια</w:t>
      </w:r>
      <w:r>
        <w:rPr>
          <w:rFonts w:eastAsia="Times New Roman"/>
          <w:szCs w:val="24"/>
        </w:rPr>
        <w:t>.</w:t>
      </w:r>
      <w:r w:rsidRPr="00031FB9">
        <w:rPr>
          <w:rFonts w:eastAsia="Times New Roman"/>
          <w:szCs w:val="24"/>
        </w:rPr>
        <w:t xml:space="preserve"> </w:t>
      </w:r>
      <w:r>
        <w:rPr>
          <w:rFonts w:eastAsia="Times New Roman"/>
          <w:szCs w:val="24"/>
        </w:rPr>
        <w:t>Α</w:t>
      </w:r>
      <w:r w:rsidRPr="00031FB9">
        <w:rPr>
          <w:rFonts w:eastAsia="Times New Roman"/>
          <w:szCs w:val="24"/>
        </w:rPr>
        <w:t>υτή θα είναι η πραγματική απάντηση</w:t>
      </w:r>
      <w:r>
        <w:rPr>
          <w:rFonts w:eastAsia="Times New Roman"/>
          <w:szCs w:val="24"/>
        </w:rPr>
        <w:t>.</w:t>
      </w:r>
      <w:r w:rsidRPr="00031FB9">
        <w:rPr>
          <w:rFonts w:eastAsia="Times New Roman"/>
          <w:szCs w:val="24"/>
        </w:rPr>
        <w:t xml:space="preserve"> </w:t>
      </w:r>
      <w:r>
        <w:rPr>
          <w:rFonts w:eastAsia="Times New Roman"/>
          <w:szCs w:val="24"/>
        </w:rPr>
        <w:t>Γ</w:t>
      </w:r>
      <w:r w:rsidRPr="00031FB9">
        <w:rPr>
          <w:rFonts w:eastAsia="Times New Roman"/>
          <w:szCs w:val="24"/>
        </w:rPr>
        <w:t xml:space="preserve">ιατί οι κομμουνιστές είναι αυτοί που ήταν και είναι στην πρώτη γραμμή </w:t>
      </w:r>
      <w:r>
        <w:rPr>
          <w:rFonts w:eastAsia="Times New Roman"/>
          <w:szCs w:val="24"/>
        </w:rPr>
        <w:t>-</w:t>
      </w:r>
      <w:r w:rsidRPr="00031FB9">
        <w:rPr>
          <w:rFonts w:eastAsia="Times New Roman"/>
          <w:szCs w:val="24"/>
        </w:rPr>
        <w:t>και όχι μόνο</w:t>
      </w:r>
      <w:r>
        <w:rPr>
          <w:rFonts w:eastAsia="Times New Roman"/>
          <w:szCs w:val="24"/>
        </w:rPr>
        <w:t>-</w:t>
      </w:r>
      <w:r w:rsidRPr="00031FB9">
        <w:rPr>
          <w:rFonts w:eastAsia="Times New Roman"/>
          <w:szCs w:val="24"/>
        </w:rPr>
        <w:t xml:space="preserve"> της αντιφασιστικής πάλης</w:t>
      </w:r>
      <w:r>
        <w:rPr>
          <w:rFonts w:eastAsia="Times New Roman"/>
          <w:szCs w:val="24"/>
        </w:rPr>
        <w:t>.</w:t>
      </w:r>
      <w:r w:rsidRPr="00031FB9">
        <w:rPr>
          <w:rFonts w:eastAsia="Times New Roman"/>
          <w:szCs w:val="24"/>
        </w:rPr>
        <w:t xml:space="preserve"> </w:t>
      </w:r>
    </w:p>
    <w:p w14:paraId="6338FB88" w14:textId="77777777" w:rsidR="00401C51" w:rsidRDefault="00794512">
      <w:pPr>
        <w:spacing w:line="600" w:lineRule="auto"/>
        <w:ind w:firstLine="720"/>
        <w:jc w:val="both"/>
        <w:rPr>
          <w:rFonts w:eastAsia="Times New Roman"/>
          <w:szCs w:val="24"/>
        </w:rPr>
      </w:pPr>
      <w:r w:rsidRPr="00031FB9">
        <w:rPr>
          <w:rFonts w:eastAsia="Times New Roman"/>
          <w:szCs w:val="24"/>
        </w:rPr>
        <w:t xml:space="preserve">Αυτή </w:t>
      </w:r>
      <w:r>
        <w:rPr>
          <w:rFonts w:eastAsia="Times New Roman"/>
          <w:szCs w:val="24"/>
        </w:rPr>
        <w:t xml:space="preserve">θα είναι </w:t>
      </w:r>
      <w:r w:rsidRPr="00031FB9">
        <w:rPr>
          <w:rFonts w:eastAsia="Times New Roman"/>
          <w:szCs w:val="24"/>
        </w:rPr>
        <w:t>η απάντηση στη Χρυσή Αυγή</w:t>
      </w:r>
      <w:r>
        <w:rPr>
          <w:rFonts w:eastAsia="Times New Roman"/>
          <w:szCs w:val="24"/>
        </w:rPr>
        <w:t>,</w:t>
      </w:r>
      <w:r w:rsidRPr="00031FB9">
        <w:rPr>
          <w:rFonts w:eastAsia="Times New Roman"/>
          <w:szCs w:val="24"/>
        </w:rPr>
        <w:t xml:space="preserve"> που </w:t>
      </w:r>
      <w:r>
        <w:rPr>
          <w:rFonts w:eastAsia="Times New Roman"/>
          <w:szCs w:val="24"/>
        </w:rPr>
        <w:t>πενθεί</w:t>
      </w:r>
      <w:r w:rsidRPr="00031FB9">
        <w:rPr>
          <w:rFonts w:eastAsia="Times New Roman"/>
          <w:szCs w:val="24"/>
        </w:rPr>
        <w:t xml:space="preserve"> σήμερα</w:t>
      </w:r>
      <w:r>
        <w:rPr>
          <w:rFonts w:eastAsia="Times New Roman"/>
          <w:szCs w:val="24"/>
        </w:rPr>
        <w:t>.</w:t>
      </w:r>
      <w:r w:rsidRPr="00031FB9">
        <w:rPr>
          <w:rFonts w:eastAsia="Times New Roman"/>
          <w:szCs w:val="24"/>
        </w:rPr>
        <w:t xml:space="preserve"> Μην κοιτάτε που δεν το λέει</w:t>
      </w:r>
      <w:r>
        <w:rPr>
          <w:rFonts w:eastAsia="Times New Roman"/>
          <w:szCs w:val="24"/>
        </w:rPr>
        <w:t>.</w:t>
      </w:r>
      <w:r w:rsidRPr="00031FB9">
        <w:rPr>
          <w:rFonts w:eastAsia="Times New Roman"/>
          <w:szCs w:val="24"/>
        </w:rPr>
        <w:t xml:space="preserve"> </w:t>
      </w:r>
      <w:r>
        <w:rPr>
          <w:rFonts w:eastAsia="Times New Roman"/>
          <w:szCs w:val="24"/>
        </w:rPr>
        <w:t>Έ</w:t>
      </w:r>
      <w:r w:rsidRPr="00031FB9">
        <w:rPr>
          <w:rFonts w:eastAsia="Times New Roman"/>
          <w:szCs w:val="24"/>
        </w:rPr>
        <w:t>χει βάλει πλερέζες</w:t>
      </w:r>
      <w:r>
        <w:rPr>
          <w:rFonts w:eastAsia="Times New Roman"/>
          <w:szCs w:val="24"/>
        </w:rPr>
        <w:t>.</w:t>
      </w:r>
      <w:r w:rsidRPr="00031FB9">
        <w:rPr>
          <w:rFonts w:eastAsia="Times New Roman"/>
          <w:szCs w:val="24"/>
        </w:rPr>
        <w:t xml:space="preserve"> </w:t>
      </w:r>
      <w:r>
        <w:rPr>
          <w:rFonts w:eastAsia="Times New Roman"/>
          <w:szCs w:val="24"/>
        </w:rPr>
        <w:t>Εβδομήντα τέσσερα</w:t>
      </w:r>
      <w:r w:rsidRPr="00031FB9">
        <w:rPr>
          <w:rFonts w:eastAsia="Times New Roman"/>
          <w:szCs w:val="24"/>
        </w:rPr>
        <w:t xml:space="preserve"> χρόνια </w:t>
      </w:r>
      <w:r>
        <w:rPr>
          <w:rFonts w:eastAsia="Times New Roman"/>
          <w:szCs w:val="24"/>
        </w:rPr>
        <w:t xml:space="preserve">κλαίνε </w:t>
      </w:r>
      <w:r w:rsidRPr="00031FB9">
        <w:rPr>
          <w:rFonts w:eastAsia="Times New Roman"/>
          <w:szCs w:val="24"/>
        </w:rPr>
        <w:t>κά</w:t>
      </w:r>
      <w:r w:rsidRPr="00031FB9">
        <w:rPr>
          <w:rFonts w:eastAsia="Times New Roman"/>
          <w:szCs w:val="24"/>
        </w:rPr>
        <w:t>θε μέρα</w:t>
      </w:r>
      <w:r>
        <w:rPr>
          <w:rFonts w:eastAsia="Times New Roman"/>
          <w:szCs w:val="24"/>
        </w:rPr>
        <w:t>.</w:t>
      </w:r>
      <w:r w:rsidRPr="00031FB9">
        <w:rPr>
          <w:rFonts w:eastAsia="Times New Roman"/>
          <w:szCs w:val="24"/>
        </w:rPr>
        <w:t xml:space="preserve"> </w:t>
      </w:r>
      <w:r>
        <w:rPr>
          <w:rFonts w:eastAsia="Times New Roman"/>
          <w:szCs w:val="24"/>
        </w:rPr>
        <w:t>Α</w:t>
      </w:r>
      <w:r w:rsidRPr="00031FB9">
        <w:rPr>
          <w:rFonts w:eastAsia="Times New Roman"/>
          <w:szCs w:val="24"/>
        </w:rPr>
        <w:t xml:space="preserve">υτή θα είναι η απάντηση για να </w:t>
      </w:r>
      <w:r>
        <w:rPr>
          <w:rFonts w:eastAsia="Times New Roman"/>
          <w:szCs w:val="24"/>
        </w:rPr>
        <w:t xml:space="preserve">πάει στα σκουπίδια της </w:t>
      </w:r>
      <w:r>
        <w:rPr>
          <w:rFonts w:eastAsia="Times New Roman"/>
          <w:szCs w:val="24"/>
        </w:rPr>
        <w:t>ι</w:t>
      </w:r>
      <w:r w:rsidRPr="00031FB9">
        <w:rPr>
          <w:rFonts w:eastAsia="Times New Roman"/>
          <w:szCs w:val="24"/>
        </w:rPr>
        <w:t>στορίας</w:t>
      </w:r>
      <w:r>
        <w:rPr>
          <w:rFonts w:eastAsia="Times New Roman"/>
          <w:szCs w:val="24"/>
        </w:rPr>
        <w:t>.</w:t>
      </w:r>
    </w:p>
    <w:p w14:paraId="6338FB89" w14:textId="77777777" w:rsidR="00401C51" w:rsidRDefault="00794512">
      <w:pPr>
        <w:spacing w:line="600" w:lineRule="auto"/>
        <w:ind w:firstLine="720"/>
        <w:jc w:val="both"/>
        <w:rPr>
          <w:rFonts w:eastAsia="Times New Roman"/>
          <w:szCs w:val="24"/>
        </w:rPr>
      </w:pPr>
      <w:r>
        <w:rPr>
          <w:rFonts w:eastAsia="Times New Roman"/>
          <w:szCs w:val="24"/>
        </w:rPr>
        <w:t>Σ</w:t>
      </w:r>
      <w:r w:rsidRPr="00031FB9">
        <w:rPr>
          <w:rFonts w:eastAsia="Times New Roman"/>
          <w:szCs w:val="24"/>
        </w:rPr>
        <w:t>ε ό</w:t>
      </w:r>
      <w:r>
        <w:rPr>
          <w:rFonts w:eastAsia="Times New Roman"/>
          <w:szCs w:val="24"/>
        </w:rPr>
        <w:t>,</w:t>
      </w:r>
      <w:r w:rsidRPr="00031FB9">
        <w:rPr>
          <w:rFonts w:eastAsia="Times New Roman"/>
          <w:szCs w:val="24"/>
        </w:rPr>
        <w:t xml:space="preserve">τι αφορά </w:t>
      </w:r>
      <w:r>
        <w:rPr>
          <w:rFonts w:eastAsia="Times New Roman"/>
          <w:szCs w:val="24"/>
        </w:rPr>
        <w:t>τη συζήτηση και την «</w:t>
      </w:r>
      <w:r w:rsidRPr="00031FB9">
        <w:rPr>
          <w:rFonts w:eastAsia="Times New Roman"/>
          <w:szCs w:val="24"/>
        </w:rPr>
        <w:t>αντιπαράθεση</w:t>
      </w:r>
      <w:r>
        <w:rPr>
          <w:rFonts w:eastAsia="Times New Roman"/>
          <w:szCs w:val="24"/>
        </w:rPr>
        <w:t xml:space="preserve">» </w:t>
      </w:r>
      <w:r w:rsidRPr="00031FB9">
        <w:rPr>
          <w:rFonts w:eastAsia="Times New Roman"/>
          <w:szCs w:val="24"/>
        </w:rPr>
        <w:t xml:space="preserve">χθες πολύ </w:t>
      </w:r>
      <w:r>
        <w:rPr>
          <w:rFonts w:eastAsia="Times New Roman"/>
          <w:szCs w:val="24"/>
        </w:rPr>
        <w:t>υ</w:t>
      </w:r>
      <w:r w:rsidRPr="00031FB9">
        <w:rPr>
          <w:rFonts w:eastAsia="Times New Roman"/>
          <w:szCs w:val="24"/>
        </w:rPr>
        <w:t>ψηλού επιπέδου</w:t>
      </w:r>
      <w:r>
        <w:rPr>
          <w:rFonts w:eastAsia="Times New Roman"/>
          <w:szCs w:val="24"/>
        </w:rPr>
        <w:t>,</w:t>
      </w:r>
      <w:r w:rsidRPr="00031FB9">
        <w:rPr>
          <w:rFonts w:eastAsia="Times New Roman"/>
          <w:szCs w:val="24"/>
        </w:rPr>
        <w:t xml:space="preserve"> </w:t>
      </w:r>
      <w:r>
        <w:rPr>
          <w:rFonts w:eastAsia="Times New Roman"/>
          <w:szCs w:val="24"/>
        </w:rPr>
        <w:t>π</w:t>
      </w:r>
      <w:r w:rsidRPr="00031FB9">
        <w:rPr>
          <w:rFonts w:eastAsia="Times New Roman"/>
          <w:szCs w:val="24"/>
        </w:rPr>
        <w:t>ράγματι</w:t>
      </w:r>
      <w:r>
        <w:rPr>
          <w:rFonts w:eastAsia="Times New Roman"/>
          <w:szCs w:val="24"/>
        </w:rPr>
        <w:t>, εκπληκτική</w:t>
      </w:r>
      <w:r w:rsidRPr="00031FB9">
        <w:rPr>
          <w:rFonts w:eastAsia="Times New Roman"/>
          <w:szCs w:val="24"/>
        </w:rPr>
        <w:t xml:space="preserve"> σε επίπεδο πολιτικών </w:t>
      </w:r>
      <w:r>
        <w:rPr>
          <w:rFonts w:eastAsia="Times New Roman"/>
          <w:szCs w:val="24"/>
        </w:rPr>
        <w:t>Α</w:t>
      </w:r>
      <w:r w:rsidRPr="00031FB9">
        <w:rPr>
          <w:rFonts w:eastAsia="Times New Roman"/>
          <w:szCs w:val="24"/>
        </w:rPr>
        <w:t>ρχηγών</w:t>
      </w:r>
      <w:r>
        <w:rPr>
          <w:rFonts w:eastAsia="Times New Roman"/>
          <w:szCs w:val="24"/>
        </w:rPr>
        <w:t>,</w:t>
      </w:r>
      <w:r w:rsidRPr="00031FB9">
        <w:rPr>
          <w:rFonts w:eastAsia="Times New Roman"/>
          <w:szCs w:val="24"/>
        </w:rPr>
        <w:t xml:space="preserve"> δεν έχουμε </w:t>
      </w:r>
      <w:r>
        <w:rPr>
          <w:rFonts w:eastAsia="Times New Roman"/>
          <w:szCs w:val="24"/>
        </w:rPr>
        <w:t xml:space="preserve">να πούμε </w:t>
      </w:r>
      <w:r w:rsidRPr="00031FB9">
        <w:rPr>
          <w:rFonts w:eastAsia="Times New Roman"/>
          <w:szCs w:val="24"/>
        </w:rPr>
        <w:t>τίποτα</w:t>
      </w:r>
      <w:r>
        <w:rPr>
          <w:rFonts w:eastAsia="Times New Roman"/>
          <w:szCs w:val="24"/>
        </w:rPr>
        <w:t>.</w:t>
      </w:r>
      <w:r w:rsidRPr="00031FB9">
        <w:rPr>
          <w:rFonts w:eastAsia="Times New Roman"/>
          <w:szCs w:val="24"/>
        </w:rPr>
        <w:t xml:space="preserve"> </w:t>
      </w:r>
      <w:r>
        <w:rPr>
          <w:rFonts w:eastAsia="Times New Roman"/>
          <w:szCs w:val="24"/>
        </w:rPr>
        <w:t>Α</w:t>
      </w:r>
      <w:r w:rsidRPr="00031FB9">
        <w:rPr>
          <w:rFonts w:eastAsia="Times New Roman"/>
          <w:szCs w:val="24"/>
        </w:rPr>
        <w:t>πέχθεια</w:t>
      </w:r>
      <w:r>
        <w:rPr>
          <w:rFonts w:eastAsia="Times New Roman"/>
          <w:szCs w:val="24"/>
        </w:rPr>
        <w:t>!</w:t>
      </w:r>
      <w:r w:rsidRPr="00031FB9">
        <w:rPr>
          <w:rFonts w:eastAsia="Times New Roman"/>
          <w:szCs w:val="24"/>
        </w:rPr>
        <w:t xml:space="preserve"> </w:t>
      </w:r>
      <w:r>
        <w:rPr>
          <w:rFonts w:eastAsia="Times New Roman"/>
          <w:szCs w:val="24"/>
        </w:rPr>
        <w:t>Ο</w:t>
      </w:r>
      <w:r w:rsidRPr="00031FB9">
        <w:rPr>
          <w:rFonts w:eastAsia="Times New Roman"/>
          <w:szCs w:val="24"/>
        </w:rPr>
        <w:t xml:space="preserve"> κόσμος σιχαίνετ</w:t>
      </w:r>
      <w:r w:rsidRPr="00031FB9">
        <w:rPr>
          <w:rFonts w:eastAsia="Times New Roman"/>
          <w:szCs w:val="24"/>
        </w:rPr>
        <w:t>αι</w:t>
      </w:r>
      <w:r>
        <w:rPr>
          <w:rFonts w:eastAsia="Times New Roman"/>
          <w:szCs w:val="24"/>
        </w:rPr>
        <w:t>,</w:t>
      </w:r>
      <w:r w:rsidRPr="00031FB9">
        <w:rPr>
          <w:rFonts w:eastAsia="Times New Roman"/>
          <w:szCs w:val="24"/>
        </w:rPr>
        <w:t xml:space="preserve"> να το ξέρετε</w:t>
      </w:r>
      <w:r>
        <w:rPr>
          <w:rFonts w:eastAsia="Times New Roman"/>
          <w:szCs w:val="24"/>
        </w:rPr>
        <w:t xml:space="preserve">. Όλους! Όμως, </w:t>
      </w:r>
      <w:r w:rsidRPr="00031FB9">
        <w:rPr>
          <w:rFonts w:eastAsia="Times New Roman"/>
          <w:szCs w:val="24"/>
        </w:rPr>
        <w:t>βολεύει</w:t>
      </w:r>
      <w:r>
        <w:rPr>
          <w:rFonts w:eastAsia="Times New Roman"/>
          <w:szCs w:val="24"/>
        </w:rPr>
        <w:t>,</w:t>
      </w:r>
      <w:r w:rsidRPr="00031FB9">
        <w:rPr>
          <w:rFonts w:eastAsia="Times New Roman"/>
          <w:szCs w:val="24"/>
        </w:rPr>
        <w:t xml:space="preserve"> δεν </w:t>
      </w:r>
      <w:r>
        <w:rPr>
          <w:rFonts w:eastAsia="Times New Roman"/>
          <w:szCs w:val="24"/>
        </w:rPr>
        <w:t xml:space="preserve">είναι αθώα αυτή η αντιπαράθεση ούτε είναι </w:t>
      </w:r>
      <w:r w:rsidRPr="00031FB9">
        <w:rPr>
          <w:rFonts w:eastAsia="Times New Roman"/>
          <w:szCs w:val="24"/>
        </w:rPr>
        <w:t>αυθόρμητη</w:t>
      </w:r>
      <w:r>
        <w:rPr>
          <w:rFonts w:eastAsia="Times New Roman"/>
          <w:szCs w:val="24"/>
        </w:rPr>
        <w:t>. Είναι στημένη. Ε</w:t>
      </w:r>
      <w:r w:rsidRPr="00031FB9">
        <w:rPr>
          <w:rFonts w:eastAsia="Times New Roman"/>
          <w:szCs w:val="24"/>
        </w:rPr>
        <w:t>μείς την έχουμε ξαναζήσει</w:t>
      </w:r>
      <w:r>
        <w:rPr>
          <w:rFonts w:eastAsia="Times New Roman"/>
          <w:szCs w:val="24"/>
        </w:rPr>
        <w:t xml:space="preserve">. Τι </w:t>
      </w:r>
      <w:r w:rsidRPr="00031FB9">
        <w:rPr>
          <w:rFonts w:eastAsia="Times New Roman"/>
          <w:szCs w:val="24"/>
        </w:rPr>
        <w:t>στόχο έχει</w:t>
      </w:r>
      <w:r>
        <w:rPr>
          <w:rFonts w:eastAsia="Times New Roman"/>
          <w:szCs w:val="24"/>
        </w:rPr>
        <w:t>;</w:t>
      </w:r>
      <w:r w:rsidRPr="00031FB9">
        <w:rPr>
          <w:rFonts w:eastAsia="Times New Roman"/>
          <w:szCs w:val="24"/>
        </w:rPr>
        <w:t xml:space="preserve"> </w:t>
      </w:r>
      <w:r>
        <w:rPr>
          <w:rFonts w:eastAsia="Times New Roman"/>
          <w:szCs w:val="24"/>
        </w:rPr>
        <w:t>Ν</w:t>
      </w:r>
      <w:r w:rsidRPr="00031FB9">
        <w:rPr>
          <w:rFonts w:eastAsia="Times New Roman"/>
          <w:szCs w:val="24"/>
        </w:rPr>
        <w:t xml:space="preserve">α </w:t>
      </w:r>
      <w:r>
        <w:rPr>
          <w:rFonts w:eastAsia="Times New Roman"/>
          <w:szCs w:val="24"/>
        </w:rPr>
        <w:t xml:space="preserve">αθωώσει </w:t>
      </w:r>
      <w:r w:rsidRPr="00031FB9">
        <w:rPr>
          <w:rFonts w:eastAsia="Times New Roman"/>
          <w:szCs w:val="24"/>
        </w:rPr>
        <w:t>το καπιταλιστικό σύστημα</w:t>
      </w:r>
      <w:r>
        <w:rPr>
          <w:rFonts w:eastAsia="Times New Roman"/>
          <w:szCs w:val="24"/>
        </w:rPr>
        <w:t>,</w:t>
      </w:r>
      <w:r w:rsidRPr="00031FB9">
        <w:rPr>
          <w:rFonts w:eastAsia="Times New Roman"/>
          <w:szCs w:val="24"/>
        </w:rPr>
        <w:t xml:space="preserve"> να κρύψει τη στρατηγική συμφωνία που υπάρχει και που λέγεται </w:t>
      </w:r>
      <w:r>
        <w:rPr>
          <w:rFonts w:eastAsia="Times New Roman"/>
          <w:szCs w:val="24"/>
        </w:rPr>
        <w:t>«</w:t>
      </w:r>
      <w:r w:rsidRPr="00031FB9">
        <w:rPr>
          <w:rFonts w:eastAsia="Times New Roman"/>
          <w:szCs w:val="24"/>
        </w:rPr>
        <w:t>κα</w:t>
      </w:r>
      <w:r w:rsidRPr="00031FB9">
        <w:rPr>
          <w:rFonts w:eastAsia="Times New Roman"/>
          <w:szCs w:val="24"/>
        </w:rPr>
        <w:t>πιταλισμός</w:t>
      </w:r>
      <w:r>
        <w:rPr>
          <w:rFonts w:eastAsia="Times New Roman"/>
          <w:szCs w:val="24"/>
        </w:rPr>
        <w:t xml:space="preserve">» και «Ευρωπαϊκή Ένωση» </w:t>
      </w:r>
      <w:r w:rsidRPr="00031FB9">
        <w:rPr>
          <w:rFonts w:eastAsia="Times New Roman"/>
          <w:szCs w:val="24"/>
        </w:rPr>
        <w:t xml:space="preserve">ανάμεσα στα κόμματα του ευρωπαϊκού καπιταλιστικού </w:t>
      </w:r>
      <w:r>
        <w:rPr>
          <w:rFonts w:eastAsia="Times New Roman"/>
          <w:szCs w:val="24"/>
        </w:rPr>
        <w:t>τόξου</w:t>
      </w:r>
      <w:r w:rsidRPr="00031FB9">
        <w:rPr>
          <w:rFonts w:eastAsia="Times New Roman"/>
          <w:szCs w:val="24"/>
        </w:rPr>
        <w:t xml:space="preserve"> και να </w:t>
      </w:r>
      <w:r>
        <w:rPr>
          <w:rFonts w:eastAsia="Times New Roman"/>
          <w:szCs w:val="24"/>
        </w:rPr>
        <w:t xml:space="preserve">πολώσει τον κόσμο </w:t>
      </w:r>
      <w:r w:rsidRPr="00031FB9">
        <w:rPr>
          <w:rFonts w:eastAsia="Times New Roman"/>
          <w:szCs w:val="24"/>
        </w:rPr>
        <w:t>στα κότερα</w:t>
      </w:r>
      <w:r>
        <w:rPr>
          <w:rFonts w:eastAsia="Times New Roman"/>
          <w:szCs w:val="24"/>
        </w:rPr>
        <w:t>,</w:t>
      </w:r>
      <w:r w:rsidRPr="00031FB9">
        <w:rPr>
          <w:rFonts w:eastAsia="Times New Roman"/>
          <w:szCs w:val="24"/>
        </w:rPr>
        <w:t xml:space="preserve"> στον τάδε</w:t>
      </w:r>
      <w:r>
        <w:rPr>
          <w:rFonts w:eastAsia="Times New Roman"/>
          <w:szCs w:val="24"/>
        </w:rPr>
        <w:t xml:space="preserve">, δηλαδή σε επιμέρους </w:t>
      </w:r>
      <w:r w:rsidRPr="00031FB9">
        <w:rPr>
          <w:rFonts w:eastAsia="Times New Roman"/>
          <w:szCs w:val="24"/>
        </w:rPr>
        <w:t>πολιτικό άθλιο κουτσομπολιό</w:t>
      </w:r>
      <w:r>
        <w:rPr>
          <w:rFonts w:eastAsia="Times New Roman"/>
          <w:szCs w:val="24"/>
        </w:rPr>
        <w:t>,</w:t>
      </w:r>
      <w:r w:rsidRPr="00031FB9">
        <w:rPr>
          <w:rFonts w:eastAsia="Times New Roman"/>
          <w:szCs w:val="24"/>
        </w:rPr>
        <w:t xml:space="preserve"> ανεξάρτητα </w:t>
      </w:r>
      <w:r>
        <w:rPr>
          <w:rFonts w:eastAsia="Times New Roman"/>
          <w:szCs w:val="24"/>
        </w:rPr>
        <w:t xml:space="preserve">με το </w:t>
      </w:r>
      <w:r w:rsidRPr="00031FB9">
        <w:rPr>
          <w:rFonts w:eastAsia="Times New Roman"/>
          <w:szCs w:val="24"/>
        </w:rPr>
        <w:t>αν έχει βάση</w:t>
      </w:r>
      <w:r>
        <w:rPr>
          <w:rFonts w:eastAsia="Times New Roman"/>
          <w:szCs w:val="24"/>
        </w:rPr>
        <w:t xml:space="preserve"> ή όχι -δεν </w:t>
      </w:r>
      <w:r w:rsidRPr="00031FB9">
        <w:rPr>
          <w:rFonts w:eastAsia="Times New Roman"/>
          <w:szCs w:val="24"/>
        </w:rPr>
        <w:t>μας ενδιαφέρει</w:t>
      </w:r>
      <w:r>
        <w:rPr>
          <w:rFonts w:eastAsia="Times New Roman"/>
          <w:szCs w:val="24"/>
        </w:rPr>
        <w:t>.</w:t>
      </w:r>
      <w:r w:rsidRPr="00031FB9">
        <w:rPr>
          <w:rFonts w:eastAsia="Times New Roman"/>
          <w:szCs w:val="24"/>
        </w:rPr>
        <w:t xml:space="preserve"> Δεν είμαστε </w:t>
      </w:r>
      <w:r>
        <w:rPr>
          <w:rFonts w:eastAsia="Times New Roman"/>
          <w:szCs w:val="24"/>
        </w:rPr>
        <w:t xml:space="preserve">από </w:t>
      </w:r>
      <w:r w:rsidRPr="00031FB9">
        <w:rPr>
          <w:rFonts w:eastAsia="Times New Roman"/>
          <w:szCs w:val="24"/>
        </w:rPr>
        <w:t>αυτούς που θα δώσουμε τη μάχη με τέτοια όπλα</w:t>
      </w:r>
      <w:r>
        <w:rPr>
          <w:rFonts w:eastAsia="Times New Roman"/>
          <w:szCs w:val="24"/>
        </w:rPr>
        <w:t>,</w:t>
      </w:r>
      <w:r w:rsidRPr="00031FB9">
        <w:rPr>
          <w:rFonts w:eastAsia="Times New Roman"/>
          <w:szCs w:val="24"/>
        </w:rPr>
        <w:t xml:space="preserve"> γιατί έχουν </w:t>
      </w:r>
      <w:r>
        <w:rPr>
          <w:rFonts w:eastAsia="Times New Roman"/>
          <w:szCs w:val="24"/>
        </w:rPr>
        <w:t xml:space="preserve">υπεροχή οι </w:t>
      </w:r>
      <w:r w:rsidRPr="00031FB9">
        <w:rPr>
          <w:rFonts w:eastAsia="Times New Roman"/>
          <w:szCs w:val="24"/>
        </w:rPr>
        <w:t xml:space="preserve">ιδέες </w:t>
      </w:r>
      <w:r>
        <w:rPr>
          <w:rFonts w:eastAsia="Times New Roman"/>
          <w:szCs w:val="24"/>
        </w:rPr>
        <w:t>μας, ά</w:t>
      </w:r>
      <w:r w:rsidRPr="00031FB9">
        <w:rPr>
          <w:rFonts w:eastAsia="Times New Roman"/>
          <w:szCs w:val="24"/>
        </w:rPr>
        <w:t>σχετα αν δεν εκφράζονται</w:t>
      </w:r>
      <w:r>
        <w:rPr>
          <w:rFonts w:eastAsia="Times New Roman"/>
          <w:szCs w:val="24"/>
        </w:rPr>
        <w:t>.</w:t>
      </w:r>
    </w:p>
    <w:p w14:paraId="6338FB8A" w14:textId="77777777" w:rsidR="00401C51" w:rsidRDefault="00794512">
      <w:pPr>
        <w:spacing w:line="600" w:lineRule="auto"/>
        <w:ind w:firstLine="720"/>
        <w:jc w:val="both"/>
        <w:rPr>
          <w:rFonts w:eastAsia="Times New Roman"/>
          <w:szCs w:val="24"/>
        </w:rPr>
      </w:pPr>
      <w:r>
        <w:rPr>
          <w:rFonts w:eastAsia="Times New Roman"/>
          <w:szCs w:val="24"/>
        </w:rPr>
        <w:t>Ό</w:t>
      </w:r>
      <w:r w:rsidRPr="00031FB9">
        <w:rPr>
          <w:rFonts w:eastAsia="Times New Roman"/>
          <w:szCs w:val="24"/>
        </w:rPr>
        <w:t xml:space="preserve">μως </w:t>
      </w:r>
      <w:r>
        <w:rPr>
          <w:rFonts w:eastAsia="Times New Roman"/>
          <w:szCs w:val="24"/>
        </w:rPr>
        <w:t>θέλω να επαναλάβω κάτι: Τ</w:t>
      </w:r>
      <w:r w:rsidRPr="00031FB9">
        <w:rPr>
          <w:rFonts w:eastAsia="Times New Roman"/>
          <w:szCs w:val="24"/>
        </w:rPr>
        <w:t xml:space="preserve">ο έχουμε ζήσει εμείς </w:t>
      </w:r>
      <w:r>
        <w:rPr>
          <w:rFonts w:eastAsia="Times New Roman"/>
          <w:szCs w:val="24"/>
        </w:rPr>
        <w:t xml:space="preserve">και ο λαός το έχει </w:t>
      </w:r>
      <w:r w:rsidRPr="00031FB9">
        <w:rPr>
          <w:rFonts w:eastAsia="Times New Roman"/>
          <w:szCs w:val="24"/>
        </w:rPr>
        <w:t>ζήσει</w:t>
      </w:r>
      <w:r>
        <w:rPr>
          <w:rFonts w:eastAsia="Times New Roman"/>
          <w:szCs w:val="24"/>
        </w:rPr>
        <w:t>.</w:t>
      </w:r>
      <w:r w:rsidRPr="00031FB9">
        <w:rPr>
          <w:rFonts w:eastAsia="Times New Roman"/>
          <w:szCs w:val="24"/>
        </w:rPr>
        <w:t xml:space="preserve"> </w:t>
      </w:r>
      <w:r>
        <w:rPr>
          <w:rFonts w:eastAsia="Times New Roman"/>
          <w:szCs w:val="24"/>
        </w:rPr>
        <w:t>Α</w:t>
      </w:r>
      <w:r w:rsidRPr="00031FB9">
        <w:rPr>
          <w:rFonts w:eastAsia="Times New Roman"/>
          <w:szCs w:val="24"/>
        </w:rPr>
        <w:t>ν θ</w:t>
      </w:r>
      <w:r>
        <w:rPr>
          <w:rFonts w:eastAsia="Times New Roman"/>
          <w:szCs w:val="24"/>
        </w:rPr>
        <w:t xml:space="preserve">υμάστε τις αντιπαραθέσεις ΠΑΣΟΚ - </w:t>
      </w:r>
      <w:r w:rsidRPr="00031FB9">
        <w:rPr>
          <w:rFonts w:eastAsia="Times New Roman"/>
          <w:szCs w:val="24"/>
        </w:rPr>
        <w:t>Νέας Δημοκρατίας</w:t>
      </w:r>
      <w:r>
        <w:rPr>
          <w:rFonts w:eastAsia="Times New Roman"/>
          <w:szCs w:val="24"/>
        </w:rPr>
        <w:t xml:space="preserve">, </w:t>
      </w:r>
      <w:r w:rsidRPr="00031FB9">
        <w:rPr>
          <w:rFonts w:eastAsia="Times New Roman"/>
          <w:szCs w:val="24"/>
        </w:rPr>
        <w:t>είχαν φτάσει</w:t>
      </w:r>
      <w:r w:rsidRPr="00031FB9">
        <w:rPr>
          <w:rFonts w:eastAsia="Times New Roman"/>
          <w:szCs w:val="24"/>
        </w:rPr>
        <w:t xml:space="preserve"> σε τέτοιο και σε χειρότερο σημείο και ο κιτρινισμός είχε απογειωθεί τότε</w:t>
      </w:r>
      <w:r>
        <w:rPr>
          <w:rFonts w:eastAsia="Times New Roman"/>
          <w:szCs w:val="24"/>
        </w:rPr>
        <w:t>.</w:t>
      </w:r>
      <w:r w:rsidRPr="00031FB9">
        <w:rPr>
          <w:rFonts w:eastAsia="Times New Roman"/>
          <w:szCs w:val="24"/>
        </w:rPr>
        <w:t xml:space="preserve"> </w:t>
      </w:r>
    </w:p>
    <w:p w14:paraId="6338FB8B" w14:textId="77777777" w:rsidR="00401C51" w:rsidRDefault="00794512">
      <w:pPr>
        <w:spacing w:line="600" w:lineRule="auto"/>
        <w:jc w:val="both"/>
        <w:rPr>
          <w:rFonts w:eastAsia="Times New Roman"/>
          <w:szCs w:val="24"/>
        </w:rPr>
      </w:pPr>
      <w:r>
        <w:rPr>
          <w:rFonts w:eastAsia="Times New Roman"/>
          <w:szCs w:val="24"/>
        </w:rPr>
        <w:t>Δεν θέλω να πω τίποτα. Ο κ. Καμμένος έλεγε τον Παπανδρέου αρχηγό της «17 Νοέμβρη» και βγήκε χθες και μας έλεγε ότι ήταν άλλο πράγμα, ότι ήταν άλλος ηγέτης. Να δείτε τι συμβαίνει, δ</w:t>
      </w:r>
      <w:r>
        <w:rPr>
          <w:rFonts w:eastAsia="Times New Roman"/>
          <w:szCs w:val="24"/>
        </w:rPr>
        <w:t xml:space="preserve">ηλαδή. </w:t>
      </w:r>
    </w:p>
    <w:p w14:paraId="6338FB8C" w14:textId="77777777" w:rsidR="00401C51" w:rsidRDefault="00794512">
      <w:pPr>
        <w:spacing w:line="600" w:lineRule="auto"/>
        <w:ind w:firstLine="720"/>
        <w:jc w:val="both"/>
        <w:rPr>
          <w:rFonts w:eastAsia="Times New Roman"/>
          <w:szCs w:val="24"/>
        </w:rPr>
      </w:pPr>
      <w:r>
        <w:rPr>
          <w:rFonts w:eastAsia="Times New Roman"/>
          <w:szCs w:val="24"/>
        </w:rPr>
        <w:t>Ποιο είναι το πιο σημαντικό; Όσο οξυνόταν η αντιπαράθεση κι έφτανε στα άκρα πραγματικά με αθλιότητες, τόσο συγκλίναν τα προγράμματα του ΠΑΣΟΚ και της Νέας Δημοκρατίας. Κι αυτό το απίστευτο, που έλεγε το ΚΚΕ τότε, ότι κάποτε θα συγκυβερνήσουν για να</w:t>
      </w:r>
      <w:r>
        <w:rPr>
          <w:rFonts w:eastAsia="Times New Roman"/>
          <w:szCs w:val="24"/>
        </w:rPr>
        <w:t xml:space="preserve"> διασώσουν το σύστημα και όλοι μ</w:t>
      </w:r>
      <w:r>
        <w:rPr>
          <w:rFonts w:eastAsia="Times New Roman"/>
          <w:szCs w:val="24"/>
        </w:rPr>
        <w:t>ά</w:t>
      </w:r>
      <w:r>
        <w:rPr>
          <w:rFonts w:eastAsia="Times New Roman"/>
          <w:szCs w:val="24"/>
        </w:rPr>
        <w:t>ς έβριζαν, συνέβη στην πραγματικότητα. Αυτή είναι μια εικόνα από το μέλλον. Γράψτε το αυτό. Σας το είπε και η Αλέκα Παπαρήγα. Είναι εικόνα από το μέλλον. Όχι το άμεσο ίσως, αλλά το πιο μακροπρόθεσμο</w:t>
      </w:r>
      <w:r>
        <w:rPr>
          <w:rFonts w:eastAsia="Times New Roman"/>
          <w:szCs w:val="24"/>
        </w:rPr>
        <w:t>,</w:t>
      </w:r>
      <w:r>
        <w:rPr>
          <w:rFonts w:eastAsia="Times New Roman"/>
          <w:szCs w:val="24"/>
        </w:rPr>
        <w:t xml:space="preserve"> που θα γίνει με άλλα πρ</w:t>
      </w:r>
      <w:r>
        <w:rPr>
          <w:rFonts w:eastAsia="Times New Roman"/>
          <w:szCs w:val="24"/>
        </w:rPr>
        <w:t>όσωπα, πιθανόν με άλλες συγγενείς δυνάμεις</w:t>
      </w:r>
      <w:r>
        <w:rPr>
          <w:rFonts w:eastAsia="Times New Roman"/>
          <w:szCs w:val="24"/>
        </w:rPr>
        <w:t>,</w:t>
      </w:r>
      <w:r>
        <w:rPr>
          <w:rFonts w:eastAsia="Times New Roman"/>
          <w:szCs w:val="24"/>
        </w:rPr>
        <w:t xml:space="preserve"> με στόχο να υπηρετήσει το σύστημα. </w:t>
      </w:r>
    </w:p>
    <w:p w14:paraId="6338FB8D" w14:textId="77777777" w:rsidR="00401C51" w:rsidRDefault="00794512">
      <w:pPr>
        <w:spacing w:line="600" w:lineRule="auto"/>
        <w:ind w:firstLine="720"/>
        <w:jc w:val="both"/>
        <w:rPr>
          <w:rFonts w:eastAsia="Times New Roman"/>
          <w:szCs w:val="24"/>
        </w:rPr>
      </w:pPr>
      <w:r>
        <w:rPr>
          <w:rFonts w:eastAsia="Times New Roman"/>
          <w:szCs w:val="24"/>
        </w:rPr>
        <w:t>Η Κυβέρνηση θριαμβολογεί. Να σας πω την αλήθεια, λίγη σεμνότητα δεν βλάπτει. Φυσικά δεν υπάρχει σεμνότητα σ’ αυτή την ακραία πολιτική αντιπαράθεση που υπάρχει και που κρύβει τι</w:t>
      </w:r>
      <w:r>
        <w:rPr>
          <w:rFonts w:eastAsia="Times New Roman"/>
          <w:szCs w:val="24"/>
        </w:rPr>
        <w:t>ς αιτίες. Προκαλεί όμως τον λαό. Λέει στη Νέα Δημοκρατία «πετύχαμε εκεί που αποτύχατε». Συμφωνούμε. Τι πέτυχε η Κυβέρνηση; Πέτυχε την πλήρη εφαρμογή του πρώτου, του δεύτερου και του τρίτου μνημονίου</w:t>
      </w:r>
      <w:r>
        <w:rPr>
          <w:rFonts w:eastAsia="Times New Roman"/>
          <w:szCs w:val="24"/>
        </w:rPr>
        <w:t>,</w:t>
      </w:r>
      <w:r>
        <w:rPr>
          <w:rFonts w:eastAsia="Times New Roman"/>
          <w:szCs w:val="24"/>
        </w:rPr>
        <w:t xml:space="preserve"> που περιλάμβανε όλα τα προηγούμενα. Ποιος ήταν ο στόχος;</w:t>
      </w:r>
      <w:r>
        <w:rPr>
          <w:rFonts w:eastAsia="Times New Roman"/>
          <w:szCs w:val="24"/>
        </w:rPr>
        <w:t xml:space="preserve"> Αυτά τα έλεγαν ορισμένοι</w:t>
      </w:r>
      <w:r>
        <w:rPr>
          <w:rFonts w:eastAsia="Times New Roman"/>
          <w:szCs w:val="24"/>
        </w:rPr>
        <w:t>,</w:t>
      </w:r>
      <w:r>
        <w:rPr>
          <w:rFonts w:eastAsia="Times New Roman"/>
          <w:szCs w:val="24"/>
        </w:rPr>
        <w:t xml:space="preserve"> γιατί άλλοι τα έκλεβαν. </w:t>
      </w:r>
    </w:p>
    <w:p w14:paraId="6338FB8E" w14:textId="77777777" w:rsidR="00401C51" w:rsidRDefault="00794512">
      <w:pPr>
        <w:spacing w:line="600" w:lineRule="auto"/>
        <w:ind w:firstLine="720"/>
        <w:jc w:val="both"/>
        <w:rPr>
          <w:rFonts w:eastAsia="Times New Roman"/>
          <w:color w:val="201F1E"/>
          <w:szCs w:val="24"/>
        </w:rPr>
      </w:pPr>
      <w:r>
        <w:rPr>
          <w:rFonts w:eastAsia="Times New Roman"/>
          <w:szCs w:val="24"/>
        </w:rPr>
        <w:t>Π</w:t>
      </w:r>
      <w:r w:rsidRPr="009F2D2E">
        <w:rPr>
          <w:rFonts w:eastAsia="Times New Roman"/>
          <w:color w:val="201F1E"/>
          <w:szCs w:val="24"/>
        </w:rPr>
        <w:t xml:space="preserve">οιος ήταν ο στόχος </w:t>
      </w:r>
      <w:r>
        <w:rPr>
          <w:rFonts w:eastAsia="Times New Roman"/>
          <w:color w:val="201F1E"/>
          <w:szCs w:val="24"/>
        </w:rPr>
        <w:t>του πρώτου, του δεύτερου και του τρίτου μετά; Δεν άλλαξε επειδή ήρθε ο ΣΥΡΙΖΑ. Ίδια γραμμή είχε. Να φορτώσει την κρίση στον λαό, να δημιουργήσει προϋποθέσεις και θεσμικό πλαίσιο για τη</w:t>
      </w:r>
      <w:r>
        <w:rPr>
          <w:rFonts w:eastAsia="Times New Roman"/>
          <w:color w:val="201F1E"/>
          <w:szCs w:val="24"/>
        </w:rPr>
        <w:t>ν αύξηση της κερδοφορίας του κεφαλαίου. Αυτά τα έλεγαν και κάποιοι συριζαίοι τότε. Με άλλη γλώσσα</w:t>
      </w:r>
      <w:r>
        <w:rPr>
          <w:rFonts w:eastAsia="Times New Roman"/>
          <w:color w:val="201F1E"/>
          <w:szCs w:val="24"/>
        </w:rPr>
        <w:t>,</w:t>
      </w:r>
      <w:r>
        <w:rPr>
          <w:rFonts w:eastAsia="Times New Roman"/>
          <w:color w:val="201F1E"/>
          <w:szCs w:val="24"/>
        </w:rPr>
        <w:t xml:space="preserve"> βέβαια. Αυτά ήταν τα μνημόνια. Η Κυβέρνηση τα εφάρμοσε. Και πώς το εξηγείτε εσείς ότι τα «κοράκια», οι απάνθρωποι, οι ληστές του ιερότατου λαού, η Μέρκελ, το</w:t>
      </w:r>
      <w:r>
        <w:rPr>
          <w:rFonts w:eastAsia="Times New Roman"/>
          <w:color w:val="201F1E"/>
          <w:szCs w:val="24"/>
        </w:rPr>
        <w:t xml:space="preserve"> Διεθνές Νομισματικό Ταμείο, τα «κοράκια» της Ευρώπης σάς δίνουν συγχαρητήρια; Γιατί; Μα το είπε ο κ. Τσίπρας. «Γιατί εμείς πετύχαμε. Καταφέραμε να εφαρμόσουμε όλα αυτά τα μέτρα</w:t>
      </w:r>
      <w:r>
        <w:rPr>
          <w:rFonts w:eastAsia="Times New Roman"/>
          <w:color w:val="201F1E"/>
          <w:szCs w:val="24"/>
        </w:rPr>
        <w:t>.</w:t>
      </w:r>
      <w:r>
        <w:rPr>
          <w:rFonts w:eastAsia="Times New Roman"/>
          <w:color w:val="201F1E"/>
          <w:szCs w:val="24"/>
        </w:rPr>
        <w:t>». Εδώ δυο πράγματα συμβαίνουν. Ή τα κοράκια έγιναν αηδόνια ή εσείς γίνατε κορ</w:t>
      </w:r>
      <w:r>
        <w:rPr>
          <w:rFonts w:eastAsia="Times New Roman"/>
          <w:color w:val="201F1E"/>
          <w:szCs w:val="24"/>
        </w:rPr>
        <w:t xml:space="preserve">άκια. Ας βγάλει τα συμπεράσματα ο λαός. Μάλλον το δεύτερο. Για να μην πω ότι το δεύτερο είναι. Εφαρμόσατε ακριβώς αυτή την πολιτική. </w:t>
      </w:r>
    </w:p>
    <w:p w14:paraId="6338FB8F"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 xml:space="preserve">Ό,τι ζήτησε το κεφάλαιο, η Ευρωπαϊκή Ένωση, το ΔΝΤ, το εφαρμόσατε. Να τα πω; Μείωση συντάξεων, μισθών, χτύπημα κοινωνικού </w:t>
      </w:r>
      <w:r>
        <w:rPr>
          <w:rFonts w:eastAsia="Times New Roman"/>
          <w:color w:val="201F1E"/>
          <w:szCs w:val="24"/>
        </w:rPr>
        <w:t>χαρακτήρα της ασφάλισης. Ναι ή όχι; Μειώθηκαν οι μισθοί επί των ημερών σας; Κοκορεύεστε σήμερα</w:t>
      </w:r>
      <w:r>
        <w:rPr>
          <w:rFonts w:eastAsia="Times New Roman"/>
          <w:color w:val="201F1E"/>
          <w:szCs w:val="24"/>
        </w:rPr>
        <w:t>,</w:t>
      </w:r>
      <w:r>
        <w:rPr>
          <w:rFonts w:eastAsia="Times New Roman"/>
          <w:color w:val="201F1E"/>
          <w:szCs w:val="24"/>
        </w:rPr>
        <w:t xml:space="preserve"> επειδή με υπουργική απόφαση δώσατε κάποια ψίχουλα. Μειώθηκαν. Στοιχεία δικά σας, όχι δικά μας. Διατηρείται η εργασιακή ζούγκλα; Διατηρείται. Μειώνονται οι </w:t>
      </w:r>
      <w:r>
        <w:rPr>
          <w:rFonts w:eastAsia="Times New Roman"/>
          <w:color w:val="201F1E"/>
          <w:szCs w:val="24"/>
        </w:rPr>
        <w:t>κοινωνικές δαπάνες συνολικά στην τετραετία; Μειώνονται οι κοινωνικές δαπάνες. Ιδιωτικοποιούνται τα πάντα; Και μάλιστα, κύριε Σταθάκη –συγχαρητήρια γι’ αυτό!-</w:t>
      </w:r>
      <w:r>
        <w:rPr>
          <w:rFonts w:eastAsia="Times New Roman"/>
          <w:color w:val="201F1E"/>
          <w:szCs w:val="24"/>
        </w:rPr>
        <w:t>,</w:t>
      </w:r>
      <w:r>
        <w:rPr>
          <w:rFonts w:eastAsia="Times New Roman"/>
          <w:color w:val="201F1E"/>
          <w:szCs w:val="24"/>
        </w:rPr>
        <w:t xml:space="preserve"> λέτε: εμείς κάνουμε καλύτερα τη δουλειά απ’ ό,τι την κάνατε εσείς. Και σ’ αυτόν τον τομέα. Βάλατε</w:t>
      </w:r>
      <w:r>
        <w:rPr>
          <w:rFonts w:eastAsia="Times New Roman"/>
          <w:color w:val="201F1E"/>
          <w:szCs w:val="24"/>
        </w:rPr>
        <w:t xml:space="preserve"> όλο τον πλούτο της Ελλάδας σε ένα ταμείο για ενενήντα εννιά χρόνια. Κι έρχεστε τώρα και λέτε «είμαστε με τους πολλούς». Τραγικό δεν είναι; Είστε με τους πολλούς</w:t>
      </w:r>
      <w:r>
        <w:rPr>
          <w:rFonts w:eastAsia="Times New Roman"/>
          <w:color w:val="201F1E"/>
          <w:szCs w:val="24"/>
        </w:rPr>
        <w:t>,</w:t>
      </w:r>
      <w:r>
        <w:rPr>
          <w:rFonts w:eastAsia="Times New Roman"/>
          <w:color w:val="201F1E"/>
          <w:szCs w:val="24"/>
        </w:rPr>
        <w:t xml:space="preserve"> επειδή μοιράζετε κάποια ψίχουλα; Τι νομίζετε ότι είναι ο κόσμος; Ζητιάνοι; Φάγατε όλοι σας 60</w:t>
      </w:r>
      <w:r>
        <w:rPr>
          <w:rFonts w:eastAsia="Times New Roman"/>
          <w:color w:val="201F1E"/>
          <w:szCs w:val="24"/>
        </w:rPr>
        <w:t xml:space="preserve"> δισεκατομμύρια από τους συνταξιούχους και τους δίνετε τώρα 800 εκατομμύρια. Λέει η κ. Ξενογιαννακοπούλου, παρά τους τόνους που έχει -κι αυτό το εκτιμάμε- ότι «όποιος δεν καταλαβαίνει και λέει για ψίχουλα είναι εκτός πραγματικότητας». Αλήθεια, τι είναι το </w:t>
      </w:r>
      <w:r>
        <w:rPr>
          <w:rFonts w:eastAsia="Times New Roman"/>
          <w:color w:val="201F1E"/>
          <w:szCs w:val="24"/>
        </w:rPr>
        <w:t>πεντακοσάρικο σε έναν χρόνο; Τι είναι το πεντακοσάρικο για έναν χρόνο; Και όποιος πάρει 501 ευρώ δεν θα πάρει το 100%. Και όποιος πάρει 701 ευρώ θα πάρει το 50%. Και οι άλλοι το 30%. Δικά σας είναι τα λεφτά αυτά; Ισχυρίζεστε ότι έχετε ταξική μεροληψία. Συμ</w:t>
      </w:r>
      <w:r>
        <w:rPr>
          <w:rFonts w:eastAsia="Times New Roman"/>
          <w:color w:val="201F1E"/>
          <w:szCs w:val="24"/>
        </w:rPr>
        <w:t>φωνούμε απόλυτα. Έχετε ταξική μεροληψία υπέρ του κεφαλαίου -και θα το αποδείξουμε- και ταξική αναισθησία υπέρ των πολλών</w:t>
      </w:r>
      <w:r>
        <w:rPr>
          <w:rFonts w:eastAsia="Times New Roman"/>
          <w:color w:val="201F1E"/>
          <w:szCs w:val="24"/>
        </w:rPr>
        <w:t>,</w:t>
      </w:r>
      <w:r>
        <w:rPr>
          <w:rFonts w:eastAsia="Times New Roman"/>
          <w:color w:val="201F1E"/>
          <w:szCs w:val="24"/>
        </w:rPr>
        <w:t xml:space="preserve"> για τους οποίους ορκίζεστε. Από ποιους φτιάξατε τα υπερπλεονάσματα; Το λέω στον κ. Σταθάκη</w:t>
      </w:r>
      <w:r>
        <w:rPr>
          <w:rFonts w:eastAsia="Times New Roman"/>
          <w:color w:val="201F1E"/>
          <w:szCs w:val="24"/>
        </w:rPr>
        <w:t>,</w:t>
      </w:r>
      <w:r>
        <w:rPr>
          <w:rFonts w:eastAsia="Times New Roman"/>
          <w:color w:val="201F1E"/>
          <w:szCs w:val="24"/>
        </w:rPr>
        <w:t xml:space="preserve"> που είναι αρμόδιος. Βγείτε να μας πείτε πώ</w:t>
      </w:r>
      <w:r>
        <w:rPr>
          <w:rFonts w:eastAsia="Times New Roman"/>
          <w:color w:val="201F1E"/>
          <w:szCs w:val="24"/>
        </w:rPr>
        <w:t>ς δημιουργήθηκαν τα υπερπλεονάσματα. Πόσα πλήρωσε το κεφάλαιο; Όχι μόνο στην κρίση</w:t>
      </w:r>
      <w:r>
        <w:rPr>
          <w:rFonts w:eastAsia="Times New Roman"/>
          <w:color w:val="201F1E"/>
          <w:szCs w:val="24"/>
        </w:rPr>
        <w:t>,</w:t>
      </w:r>
      <w:r>
        <w:rPr>
          <w:rFonts w:eastAsia="Times New Roman"/>
          <w:color w:val="201F1E"/>
          <w:szCs w:val="24"/>
        </w:rPr>
        <w:t xml:space="preserve"> αλλά τώρα</w:t>
      </w:r>
      <w:r>
        <w:rPr>
          <w:rFonts w:eastAsia="Times New Roman"/>
          <w:color w:val="201F1E"/>
          <w:szCs w:val="24"/>
        </w:rPr>
        <w:t>,</w:t>
      </w:r>
      <w:r>
        <w:rPr>
          <w:rFonts w:eastAsia="Times New Roman"/>
          <w:color w:val="201F1E"/>
          <w:szCs w:val="24"/>
        </w:rPr>
        <w:t xml:space="preserve"> με τα υπερπλεονάσματα.</w:t>
      </w:r>
    </w:p>
    <w:p w14:paraId="6338FB90"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 xml:space="preserve">Ειλικρινά, με ποια στοιχεία μιλάτε για ταξική πολιτική; </w:t>
      </w:r>
    </w:p>
    <w:p w14:paraId="6338FB91"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 xml:space="preserve">(Στο σημείο αυτό κτυπάει το κουδούνι λήξεως του χρόνου </w:t>
      </w:r>
      <w:r>
        <w:rPr>
          <w:rFonts w:eastAsia="Times New Roman"/>
          <w:color w:val="201F1E"/>
          <w:szCs w:val="24"/>
        </w:rPr>
        <w:t xml:space="preserve">ομιλίας </w:t>
      </w:r>
      <w:r>
        <w:rPr>
          <w:rFonts w:eastAsia="Times New Roman"/>
          <w:color w:val="201F1E"/>
          <w:szCs w:val="24"/>
        </w:rPr>
        <w:t>του κυρίου Βουλευτ</w:t>
      </w:r>
      <w:r>
        <w:rPr>
          <w:rFonts w:eastAsia="Times New Roman"/>
          <w:color w:val="201F1E"/>
          <w:szCs w:val="24"/>
        </w:rPr>
        <w:t>ή)</w:t>
      </w:r>
    </w:p>
    <w:p w14:paraId="6338FB92"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Αφήστε με, κύριε Πρόεδρε. Αυτό το πράγμα κάθε φορά. Αφήστε με. Σας παρακαλώ. Ο άλλος μίλησε μιάμιση ώρα. Θα μιλήσουμε κι εμείς. Βαράτε εσείς του κουδούνι κι εγώ θα μιλάω.</w:t>
      </w:r>
    </w:p>
    <w:p w14:paraId="6338FB93"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Φόροι εισοδήματος. Πόσο πληρώνει το κεφάλαιο που κατέχει το 60% του ΑΕΠ; Συνεισφέρ</w:t>
      </w:r>
      <w:r>
        <w:rPr>
          <w:rFonts w:eastAsia="Times New Roman"/>
          <w:color w:val="201F1E"/>
          <w:szCs w:val="24"/>
        </w:rPr>
        <w:t xml:space="preserve">ει με 6% στον προϋπολογισμό. Το 94% τίνος είναι; Από εκεί τα πήρατε. Και λέτε για ταξικό πρόσημο. Θα πω τι είναι το ταξικό. Έμμεσοι φόροι: Αύξηση 4,2 δισεκατομμύρια από το 2015 ως το 2018. Και τώρα δίνετε 1 δισεκατομμύριο συνολικά και παριστάνετε και τους </w:t>
      </w:r>
      <w:r>
        <w:rPr>
          <w:rFonts w:eastAsia="Times New Roman"/>
          <w:color w:val="201F1E"/>
          <w:szCs w:val="24"/>
        </w:rPr>
        <w:t>φιλάνθρωπους. Ντροπή, το λιγότερο! Πώς μαζεύτηκαν τα 31 δισεκατομμύρια και το «μαξιλάρι»</w:t>
      </w:r>
      <w:r>
        <w:rPr>
          <w:rFonts w:eastAsia="Times New Roman"/>
          <w:color w:val="201F1E"/>
          <w:szCs w:val="24"/>
        </w:rPr>
        <w:t>,</w:t>
      </w:r>
      <w:r>
        <w:rPr>
          <w:rFonts w:eastAsia="Times New Roman"/>
          <w:color w:val="201F1E"/>
          <w:szCs w:val="24"/>
        </w:rPr>
        <w:t xml:space="preserve"> πέρα από τα 15 που δόθηκαν και που θα επιστραφούν, ξέρετε πώς; Από το αίμα και τον ιδρώτα της εργατικής τάξης και των λαϊκών στρωμάτων. </w:t>
      </w:r>
    </w:p>
    <w:p w14:paraId="6338FB94"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 xml:space="preserve">Έχετε ταξικό πρόσημο; Για να </w:t>
      </w:r>
      <w:r>
        <w:rPr>
          <w:rFonts w:eastAsia="Times New Roman"/>
          <w:color w:val="201F1E"/>
          <w:szCs w:val="24"/>
        </w:rPr>
        <w:t>το περιγράψουμε. Όταν έγιναν όλα αυτά στους κεφαλαιοκράτες δώσατε απαλλαγή φορολογίας και ενίσχυση. Μείωση φορολογίας από το 29% στο 25%, μείωση 50% του φόρου διανεμομένων κερδών. Ακούστε. Ενώ φορολογείτε άγρια τους εργαζόμενους, μειώσατε από 15% σε 10% στ</w:t>
      </w:r>
      <w:r>
        <w:rPr>
          <w:rFonts w:eastAsia="Times New Roman"/>
          <w:color w:val="201F1E"/>
          <w:szCs w:val="24"/>
        </w:rPr>
        <w:t xml:space="preserve">α διανεμόμενα κέρδη των μεγάλων εταιρειών. Αυτό δεν είναι ταξικό πρόσημο, είναι ταξικό ένσημο. Ασφαλίζετε τα συμφέροντα του μεγάλου κεφαλαίου και από πάνω υπερηφανεύεστε. </w:t>
      </w:r>
    </w:p>
    <w:p w14:paraId="6338FB95"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Να πάμε να πούμε για το ειδικό καθεστώς; Εδώ δίνετε κίνητρα και φοροαπαλλαγές μειώνο</w:t>
      </w:r>
      <w:r>
        <w:rPr>
          <w:rFonts w:eastAsia="Times New Roman"/>
          <w:color w:val="201F1E"/>
          <w:szCs w:val="24"/>
        </w:rPr>
        <w:t>ντας το ύψος των επενδύσεων από 20 σε 15 εκατομμύρια, ανά ένα εκατομμύριο φοροαπαλλαγές για μ</w:t>
      </w:r>
      <w:r>
        <w:rPr>
          <w:rFonts w:eastAsia="Times New Roman"/>
          <w:color w:val="201F1E"/>
          <w:szCs w:val="24"/>
        </w:rPr>
        <w:t>ί</w:t>
      </w:r>
      <w:r>
        <w:rPr>
          <w:rFonts w:eastAsia="Times New Roman"/>
          <w:color w:val="201F1E"/>
          <w:szCs w:val="24"/>
        </w:rPr>
        <w:t>α θέση. Ακούστε. Να μαθαίνει ο κόσμος. Μ</w:t>
      </w:r>
      <w:r>
        <w:rPr>
          <w:rFonts w:eastAsia="Times New Roman"/>
          <w:color w:val="201F1E"/>
          <w:szCs w:val="24"/>
        </w:rPr>
        <w:t>ί</w:t>
      </w:r>
      <w:r>
        <w:rPr>
          <w:rFonts w:eastAsia="Times New Roman"/>
          <w:color w:val="201F1E"/>
          <w:szCs w:val="24"/>
        </w:rPr>
        <w:t>α θέση εργασίας. Τόση πρόκληση; Ανά ένα εκατομμύριο επένδυσης αν έχει μ</w:t>
      </w:r>
      <w:r>
        <w:rPr>
          <w:rFonts w:eastAsia="Times New Roman"/>
          <w:color w:val="201F1E"/>
          <w:szCs w:val="24"/>
        </w:rPr>
        <w:t>ί</w:t>
      </w:r>
      <w:r>
        <w:rPr>
          <w:rFonts w:eastAsia="Times New Roman"/>
          <w:color w:val="201F1E"/>
          <w:szCs w:val="24"/>
        </w:rPr>
        <w:t>α θέση εργασίας</w:t>
      </w:r>
      <w:r>
        <w:rPr>
          <w:rFonts w:eastAsia="Times New Roman"/>
          <w:color w:val="201F1E"/>
          <w:szCs w:val="24"/>
        </w:rPr>
        <w:t>,</w:t>
      </w:r>
      <w:r>
        <w:rPr>
          <w:rFonts w:eastAsia="Times New Roman"/>
          <w:color w:val="201F1E"/>
          <w:szCs w:val="24"/>
        </w:rPr>
        <w:t xml:space="preserve"> μπαίνει σε ένα ειδικό καθεστώς. </w:t>
      </w:r>
      <w:r>
        <w:rPr>
          <w:rFonts w:eastAsia="Times New Roman"/>
          <w:color w:val="201F1E"/>
          <w:szCs w:val="24"/>
        </w:rPr>
        <w:t>Φωνάζει η Νέα Δημοκρατία. Τι φωνάζετε; Δεν τα ψηφίσατε όλα αυτά; Όλα όσα μέτρα ήταν υπέρ του κεφαλαίου τα ψηφίσατε. Ναι ή όχι; Και ζητάτε και παραπάνω. Κι όλοι οι υπόλοιποι. Μιλάτε για κότερα, για εφοπλιστές. Δεν μπαίνουμε σ’ αυτή τη λογική ούτε μπήκαμε πο</w:t>
      </w:r>
      <w:r>
        <w:rPr>
          <w:rFonts w:eastAsia="Times New Roman"/>
          <w:color w:val="201F1E"/>
          <w:szCs w:val="24"/>
        </w:rPr>
        <w:t xml:space="preserve">τέ. </w:t>
      </w:r>
    </w:p>
    <w:p w14:paraId="6338FB96"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Όμως στο άρθρο 103 κάνατε την πάπια όλοι. Ζητήσαμε να αναθεωρηθεί. Δεν έχετε τον Θεό σας; Στην πρώτη χώρα σε εμπορικό στόλο στον κόσμο με αμύθητα κέρδη να πληρώνουν οι εφοπλιστές φορολογία λιγότερη από τα πληρώματα; Κι όμως, κουβέντα κανένας. Εμείς εί</w:t>
      </w:r>
      <w:r>
        <w:rPr>
          <w:rFonts w:eastAsia="Times New Roman"/>
          <w:color w:val="201F1E"/>
          <w:szCs w:val="24"/>
        </w:rPr>
        <w:t>παμε να αναθεωρηθεί, να μπουν κάποια όρια σ’ αυτή την αμύθητη, την απίστευτη χλιδή</w:t>
      </w:r>
      <w:r>
        <w:rPr>
          <w:rFonts w:eastAsia="Times New Roman"/>
          <w:color w:val="201F1E"/>
          <w:szCs w:val="24"/>
        </w:rPr>
        <w:t>,</w:t>
      </w:r>
      <w:r>
        <w:rPr>
          <w:rFonts w:eastAsia="Times New Roman"/>
          <w:color w:val="201F1E"/>
          <w:szCs w:val="24"/>
        </w:rPr>
        <w:t xml:space="preserve"> που τη βλέπει ο εργαζόμενος. Όσα δουλεύει σε όλη τη ζωή του, σε ένα βράδυ τα ξοδεύουν αυτοί. Τίποτα και σ’ αυτό. </w:t>
      </w:r>
    </w:p>
    <w:p w14:paraId="6338FB97"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Να πάμε και σε άλλα; Να πάμε και στο νέο πακέτο που φέρνετ</w:t>
      </w:r>
      <w:r>
        <w:rPr>
          <w:rFonts w:eastAsia="Times New Roman"/>
          <w:color w:val="201F1E"/>
          <w:szCs w:val="24"/>
        </w:rPr>
        <w:t>ε; Ο κ. Τσίπρας, ο κ. Τσακαλώτος και ο κ. Δραγασάκης, τα είπαν πολύ ψηλά γι’ αυτά που δίνει στους εργαζόμενους, που είναι ψίχουλα. Ένα δισεκατομμύριο είναι. Κάντε λογαριασμό. Αλλά γι’ αυτά που δίνει στους κεφαλαιοκράτες δεν έβγαλε κουβέντα. Δηλαδή, νέες φο</w:t>
      </w:r>
      <w:r>
        <w:rPr>
          <w:rFonts w:eastAsia="Times New Roman"/>
          <w:color w:val="201F1E"/>
          <w:szCs w:val="24"/>
        </w:rPr>
        <w:t>ροαπαλλαγές στις νέες επενδύσεις από αύξηση συντελεστού απόσβεσης από 100% στο 150%. Μεγαλύτερη κρατική επιδότηση στις εργοδοτικές ασφαλιστικές εισφορές. Δηλαδή, λέτε ότι κάνουμε πολιτική για να μειώσουμε την ανεργία με την τσέπη των εργαζομένων. Τι παίρνε</w:t>
      </w:r>
      <w:r>
        <w:rPr>
          <w:rFonts w:eastAsia="Times New Roman"/>
          <w:color w:val="201F1E"/>
          <w:szCs w:val="24"/>
        </w:rPr>
        <w:t xml:space="preserve">τε από τους κεφαλαιοκράτες; Το αντίθετο κάνετε. Τους χαρίζετε κι άλλα, λες κι είναι πτωχοί και δεν μπορούν. </w:t>
      </w:r>
    </w:p>
    <w:p w14:paraId="6338FB98"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Επομένως εσείς και η Νέα Δημοκρατία δεν είστε ίδια κόμματα. Δεν είμαστε της ισοπέδωσης. Αλλά τα κόμματα δεν κρίνονται από το αν είναι ίδια ή όχι. Δ</w:t>
      </w:r>
      <w:r>
        <w:rPr>
          <w:rFonts w:eastAsia="Times New Roman"/>
          <w:color w:val="201F1E"/>
          <w:szCs w:val="24"/>
        </w:rPr>
        <w:t xml:space="preserve">ιαφορετικά είναι. Όμως η στρατηγική είναι ίδια. Ποια είναι η διαφορά σας; Η Νέα Δημοκρατία είναι υπέρ της καπιταλιστικής ανάπτυξης κι εσείς είστε υπέρ της ανάπτυξης του καπιταλισμού. Αυτή είναι η μεγάλη διαφορά που έχετε κι αποδεικνύεται ιστορικά αυτό που </w:t>
      </w:r>
      <w:r>
        <w:rPr>
          <w:rFonts w:eastAsia="Times New Roman"/>
          <w:color w:val="201F1E"/>
          <w:szCs w:val="24"/>
        </w:rPr>
        <w:t>έγινε, ότι</w:t>
      </w:r>
      <w:r>
        <w:rPr>
          <w:rFonts w:eastAsia="Times New Roman"/>
          <w:color w:val="201F1E"/>
          <w:szCs w:val="24"/>
        </w:rPr>
        <w:t>,</w:t>
      </w:r>
      <w:r>
        <w:rPr>
          <w:rFonts w:eastAsia="Times New Roman"/>
          <w:color w:val="201F1E"/>
          <w:szCs w:val="24"/>
        </w:rPr>
        <w:t xml:space="preserve"> όταν δεν μπορεί η ακραιφνής παραδοσιακή Δεξιά, που έχει επιμέρους διαφορές, τότε ερχόταν η σοσιαλδημοκρατία. Και τώρα έρχεται αυτό που έλεγε ο Ανιέλι κι είπε και ο Καραθανασόπουλος, η </w:t>
      </w:r>
      <w:r>
        <w:rPr>
          <w:rFonts w:eastAsia="Times New Roman"/>
          <w:color w:val="201F1E"/>
          <w:szCs w:val="24"/>
          <w:lang w:val="en-US"/>
        </w:rPr>
        <w:t>light</w:t>
      </w:r>
      <w:r w:rsidRPr="002A6A73">
        <w:rPr>
          <w:rFonts w:eastAsia="Times New Roman"/>
          <w:color w:val="201F1E"/>
          <w:szCs w:val="24"/>
        </w:rPr>
        <w:t xml:space="preserve"> </w:t>
      </w:r>
      <w:r>
        <w:rPr>
          <w:rFonts w:eastAsia="Times New Roman"/>
          <w:color w:val="201F1E"/>
          <w:szCs w:val="24"/>
        </w:rPr>
        <w:t>Αριστερά, η οποία αποτελεί τη χρυσή εφεδρεία του συστή</w:t>
      </w:r>
      <w:r>
        <w:rPr>
          <w:rFonts w:eastAsia="Times New Roman"/>
          <w:color w:val="201F1E"/>
          <w:szCs w:val="24"/>
        </w:rPr>
        <w:t xml:space="preserve">ματος. </w:t>
      </w:r>
    </w:p>
    <w:p w14:paraId="6338FB99"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Αλήθεια, μας ζητάτε ψήφο εμπιστοσύνης; Αμερικανο-νατοϊκή Αριστερά; Ζητάτε ψήφο εμπιστοσύνης, τσιράκια του Πάιατ, όλοι μαζί, του ΝΑΤΟ, του ιμπεριαλισμού, των σφαγέων των λαών; Θα σηκωθούν από τον τάφο τους όλοι μ’ αυτά που κάνετε.</w:t>
      </w:r>
    </w:p>
    <w:p w14:paraId="6338FB9A" w14:textId="77777777" w:rsidR="00401C51" w:rsidRDefault="00794512">
      <w:pPr>
        <w:spacing w:line="600" w:lineRule="auto"/>
        <w:ind w:firstLine="720"/>
        <w:jc w:val="both"/>
        <w:rPr>
          <w:rFonts w:eastAsia="Times New Roman" w:cs="Times New Roman"/>
          <w:szCs w:val="24"/>
        </w:rPr>
      </w:pPr>
      <w:r w:rsidRPr="00A4000E">
        <w:rPr>
          <w:rFonts w:eastAsia="Times New Roman" w:cs="Times New Roman"/>
          <w:szCs w:val="24"/>
        </w:rPr>
        <w:t>Παρεμπιπτόντως</w:t>
      </w:r>
      <w:r>
        <w:rPr>
          <w:rFonts w:eastAsia="Times New Roman" w:cs="Times New Roman"/>
          <w:szCs w:val="24"/>
        </w:rPr>
        <w:t>,</w:t>
      </w:r>
      <w:r w:rsidRPr="00A4000E">
        <w:rPr>
          <w:rFonts w:eastAsia="Times New Roman" w:cs="Times New Roman"/>
          <w:szCs w:val="24"/>
        </w:rPr>
        <w:t xml:space="preserve"> ο </w:t>
      </w:r>
      <w:r>
        <w:rPr>
          <w:rFonts w:eastAsia="Times New Roman" w:cs="Times New Roman"/>
          <w:szCs w:val="24"/>
        </w:rPr>
        <w:t>κ. Πάιατ</w:t>
      </w:r>
      <w:r w:rsidRPr="00DD6753">
        <w:rPr>
          <w:rFonts w:eastAsia="Times New Roman" w:cs="Times New Roman"/>
          <w:szCs w:val="24"/>
        </w:rPr>
        <w:t xml:space="preserve"> </w:t>
      </w:r>
      <w:r>
        <w:rPr>
          <w:rFonts w:eastAsia="Times New Roman" w:cs="Times New Roman"/>
          <w:szCs w:val="24"/>
        </w:rPr>
        <w:t xml:space="preserve">σήμερα </w:t>
      </w:r>
      <w:r w:rsidRPr="00A4000E">
        <w:rPr>
          <w:rFonts w:eastAsia="Times New Roman" w:cs="Times New Roman"/>
          <w:szCs w:val="24"/>
        </w:rPr>
        <w:t>μιλάει στο Οικονομικό Επιμελητήριο</w:t>
      </w:r>
      <w:r>
        <w:rPr>
          <w:rFonts w:eastAsia="Times New Roman" w:cs="Times New Roman"/>
          <w:szCs w:val="24"/>
        </w:rPr>
        <w:t>.</w:t>
      </w:r>
      <w:r w:rsidRPr="00A4000E">
        <w:rPr>
          <w:rFonts w:eastAsia="Times New Roman" w:cs="Times New Roman"/>
          <w:szCs w:val="24"/>
        </w:rPr>
        <w:t xml:space="preserve"> </w:t>
      </w:r>
      <w:r>
        <w:rPr>
          <w:rFonts w:eastAsia="Times New Roman" w:cs="Times New Roman"/>
          <w:szCs w:val="24"/>
        </w:rPr>
        <w:t xml:space="preserve">Είναι ο μοναδικός ξένος πρέσβης. Είναι στο προοδευτικό μέτωπο, γιατί οργάνωσε </w:t>
      </w:r>
      <w:r w:rsidRPr="00A4000E">
        <w:rPr>
          <w:rFonts w:eastAsia="Times New Roman" w:cs="Times New Roman"/>
          <w:szCs w:val="24"/>
        </w:rPr>
        <w:t>φασιστικό πραξικόπημα στην Ουκρανία</w:t>
      </w:r>
      <w:r>
        <w:rPr>
          <w:rFonts w:eastAsia="Times New Roman" w:cs="Times New Roman"/>
          <w:szCs w:val="24"/>
        </w:rPr>
        <w:t>. Ψήφο τέτοια δεν</w:t>
      </w:r>
      <w:r w:rsidRPr="00A4000E">
        <w:rPr>
          <w:rFonts w:eastAsia="Times New Roman" w:cs="Times New Roman"/>
          <w:szCs w:val="24"/>
        </w:rPr>
        <w:t xml:space="preserve"> θα πά</w:t>
      </w:r>
      <w:r>
        <w:rPr>
          <w:rFonts w:eastAsia="Times New Roman" w:cs="Times New Roman"/>
          <w:szCs w:val="24"/>
        </w:rPr>
        <w:t>ρετε! Κι ακόμα και αν παρασύρετε</w:t>
      </w:r>
      <w:r w:rsidRPr="00A4000E">
        <w:rPr>
          <w:rFonts w:eastAsia="Times New Roman" w:cs="Times New Roman"/>
          <w:szCs w:val="24"/>
        </w:rPr>
        <w:t xml:space="preserve"> κάποιο</w:t>
      </w:r>
      <w:r>
        <w:rPr>
          <w:rFonts w:eastAsia="Times New Roman" w:cs="Times New Roman"/>
          <w:szCs w:val="24"/>
        </w:rPr>
        <w:t>ν</w:t>
      </w:r>
      <w:r w:rsidRPr="00A4000E">
        <w:rPr>
          <w:rFonts w:eastAsia="Times New Roman" w:cs="Times New Roman"/>
          <w:szCs w:val="24"/>
        </w:rPr>
        <w:t xml:space="preserve"> κόσμο</w:t>
      </w:r>
      <w:r>
        <w:rPr>
          <w:rFonts w:eastAsia="Times New Roman" w:cs="Times New Roman"/>
          <w:szCs w:val="24"/>
        </w:rPr>
        <w:t>,</w:t>
      </w:r>
      <w:r w:rsidRPr="00A4000E">
        <w:rPr>
          <w:rFonts w:eastAsia="Times New Roman" w:cs="Times New Roman"/>
          <w:szCs w:val="24"/>
        </w:rPr>
        <w:t xml:space="preserve"> θα τα πληρώσετε ως </w:t>
      </w:r>
      <w:r>
        <w:rPr>
          <w:rFonts w:eastAsia="Times New Roman" w:cs="Times New Roman"/>
          <w:szCs w:val="24"/>
        </w:rPr>
        <w:t>«</w:t>
      </w:r>
      <w:r w:rsidRPr="00A4000E">
        <w:rPr>
          <w:rFonts w:eastAsia="Times New Roman" w:cs="Times New Roman"/>
          <w:szCs w:val="24"/>
        </w:rPr>
        <w:t>πλυντήριο</w:t>
      </w:r>
      <w:r>
        <w:rPr>
          <w:rFonts w:eastAsia="Times New Roman" w:cs="Times New Roman"/>
          <w:szCs w:val="24"/>
        </w:rPr>
        <w:t>»</w:t>
      </w:r>
      <w:r w:rsidRPr="00A4000E">
        <w:rPr>
          <w:rFonts w:eastAsia="Times New Roman" w:cs="Times New Roman"/>
          <w:szCs w:val="24"/>
        </w:rPr>
        <w:t xml:space="preserve"> του ιμπεριαλισμού</w:t>
      </w:r>
      <w:r>
        <w:rPr>
          <w:rFonts w:eastAsia="Times New Roman" w:cs="Times New Roman"/>
          <w:szCs w:val="24"/>
        </w:rPr>
        <w:t>.</w:t>
      </w:r>
    </w:p>
    <w:p w14:paraId="6338FB9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Αντί, λοιπόν</w:t>
      </w:r>
      <w:r>
        <w:rPr>
          <w:rFonts w:eastAsia="Times New Roman" w:cs="Times New Roman"/>
          <w:szCs w:val="24"/>
        </w:rPr>
        <w:t>,</w:t>
      </w:r>
      <w:r>
        <w:rPr>
          <w:rFonts w:eastAsia="Times New Roman" w:cs="Times New Roman"/>
          <w:szCs w:val="24"/>
        </w:rPr>
        <w:t xml:space="preserve"> να ψάχνει να βρει</w:t>
      </w:r>
      <w:r w:rsidRPr="00A4000E">
        <w:rPr>
          <w:rFonts w:eastAsia="Times New Roman" w:cs="Times New Roman"/>
          <w:szCs w:val="24"/>
        </w:rPr>
        <w:t xml:space="preserve"> διαφορές</w:t>
      </w:r>
      <w:r w:rsidRPr="00DD6753">
        <w:rPr>
          <w:rFonts w:eastAsia="Times New Roman" w:cs="Times New Roman"/>
          <w:szCs w:val="24"/>
        </w:rPr>
        <w:t>,</w:t>
      </w:r>
      <w:r w:rsidRPr="00A4000E">
        <w:rPr>
          <w:rFonts w:eastAsia="Times New Roman" w:cs="Times New Roman"/>
          <w:szCs w:val="24"/>
        </w:rPr>
        <w:t xml:space="preserve"> δαγκωτό </w:t>
      </w:r>
      <w:r>
        <w:rPr>
          <w:rFonts w:eastAsia="Times New Roman" w:cs="Times New Roman"/>
          <w:szCs w:val="24"/>
        </w:rPr>
        <w:t>ΚΚΕ,</w:t>
      </w:r>
      <w:r w:rsidRPr="00A4000E">
        <w:rPr>
          <w:rFonts w:eastAsia="Times New Roman" w:cs="Times New Roman"/>
          <w:szCs w:val="24"/>
        </w:rPr>
        <w:t xml:space="preserve"> παντού</w:t>
      </w:r>
      <w:r>
        <w:rPr>
          <w:rFonts w:eastAsia="Times New Roman" w:cs="Times New Roman"/>
          <w:szCs w:val="24"/>
        </w:rPr>
        <w:t>! Α</w:t>
      </w:r>
      <w:r w:rsidRPr="00A4000E">
        <w:rPr>
          <w:rFonts w:eastAsia="Times New Roman" w:cs="Times New Roman"/>
          <w:szCs w:val="24"/>
        </w:rPr>
        <w:t>ν ψάχνει να βρει διαφορές στη Νέα Δημοκρατία και στο</w:t>
      </w:r>
      <w:r>
        <w:rPr>
          <w:rFonts w:eastAsia="Times New Roman" w:cs="Times New Roman"/>
          <w:szCs w:val="24"/>
        </w:rPr>
        <w:t>ν</w:t>
      </w:r>
      <w:r w:rsidRPr="00A4000E">
        <w:rPr>
          <w:rFonts w:eastAsia="Times New Roman" w:cs="Times New Roman"/>
          <w:szCs w:val="24"/>
        </w:rPr>
        <w:t xml:space="preserve"> ΣΥΡΙΖΑ</w:t>
      </w:r>
      <w:r>
        <w:rPr>
          <w:rFonts w:eastAsia="Times New Roman" w:cs="Times New Roman"/>
          <w:szCs w:val="24"/>
        </w:rPr>
        <w:t>,</w:t>
      </w:r>
      <w:r w:rsidRPr="00A4000E">
        <w:rPr>
          <w:rFonts w:eastAsia="Times New Roman" w:cs="Times New Roman"/>
          <w:szCs w:val="24"/>
        </w:rPr>
        <w:t xml:space="preserve"> ματαίως θα ψάχνει ο λαός</w:t>
      </w:r>
      <w:r>
        <w:rPr>
          <w:rFonts w:eastAsia="Times New Roman" w:cs="Times New Roman"/>
          <w:szCs w:val="24"/>
        </w:rPr>
        <w:t>. Ψ</w:t>
      </w:r>
      <w:r w:rsidRPr="00A4000E">
        <w:rPr>
          <w:rFonts w:eastAsia="Times New Roman" w:cs="Times New Roman"/>
          <w:szCs w:val="24"/>
        </w:rPr>
        <w:t xml:space="preserve">ηφοδέλτιο </w:t>
      </w:r>
      <w:r>
        <w:rPr>
          <w:rFonts w:eastAsia="Times New Roman" w:cs="Times New Roman"/>
          <w:szCs w:val="24"/>
        </w:rPr>
        <w:t xml:space="preserve">ΚΚΕ, στήριξη </w:t>
      </w:r>
      <w:r w:rsidRPr="00A4000E">
        <w:rPr>
          <w:rFonts w:eastAsia="Times New Roman" w:cs="Times New Roman"/>
          <w:szCs w:val="24"/>
        </w:rPr>
        <w:t xml:space="preserve">πλάι </w:t>
      </w:r>
      <w:r>
        <w:rPr>
          <w:rFonts w:eastAsia="Times New Roman" w:cs="Times New Roman"/>
          <w:szCs w:val="24"/>
        </w:rPr>
        <w:t xml:space="preserve">στο ΚΚΕ, με όλες τις διαφωνίες, γιατί </w:t>
      </w:r>
      <w:r w:rsidRPr="00A4000E">
        <w:rPr>
          <w:rFonts w:eastAsia="Times New Roman" w:cs="Times New Roman"/>
          <w:szCs w:val="24"/>
        </w:rPr>
        <w:t>εμείς σ</w:t>
      </w:r>
      <w:r w:rsidRPr="00A4000E">
        <w:rPr>
          <w:rFonts w:eastAsia="Times New Roman" w:cs="Times New Roman"/>
          <w:szCs w:val="24"/>
        </w:rPr>
        <w:t>ταθήκαμε όρθιοι</w:t>
      </w:r>
      <w:r w:rsidRPr="00DD6753">
        <w:rPr>
          <w:rFonts w:eastAsia="Times New Roman" w:cs="Times New Roman"/>
          <w:szCs w:val="24"/>
        </w:rPr>
        <w:t>,</w:t>
      </w:r>
      <w:r w:rsidRPr="00A4000E">
        <w:rPr>
          <w:rFonts w:eastAsia="Times New Roman" w:cs="Times New Roman"/>
          <w:szCs w:val="24"/>
        </w:rPr>
        <w:t xml:space="preserve"> </w:t>
      </w:r>
      <w:r>
        <w:rPr>
          <w:rFonts w:eastAsia="Times New Roman" w:cs="Times New Roman"/>
          <w:szCs w:val="24"/>
        </w:rPr>
        <w:t>ενώ εσείς</w:t>
      </w:r>
      <w:r w:rsidRPr="00A4000E">
        <w:rPr>
          <w:rFonts w:eastAsia="Times New Roman" w:cs="Times New Roman"/>
          <w:szCs w:val="24"/>
        </w:rPr>
        <w:t xml:space="preserve"> προσκυνήσ</w:t>
      </w:r>
      <w:r>
        <w:rPr>
          <w:rFonts w:eastAsia="Times New Roman" w:cs="Times New Roman"/>
          <w:szCs w:val="24"/>
        </w:rPr>
        <w:t>α</w:t>
      </w:r>
      <w:r w:rsidRPr="00A4000E">
        <w:rPr>
          <w:rFonts w:eastAsia="Times New Roman" w:cs="Times New Roman"/>
          <w:szCs w:val="24"/>
        </w:rPr>
        <w:t>τε τη βαρβαρότητα</w:t>
      </w:r>
      <w:r>
        <w:rPr>
          <w:rFonts w:eastAsia="Times New Roman" w:cs="Times New Roman"/>
          <w:szCs w:val="24"/>
        </w:rPr>
        <w:t>.</w:t>
      </w:r>
    </w:p>
    <w:p w14:paraId="6338FB9C" w14:textId="77777777" w:rsidR="00401C51" w:rsidRDefault="00794512">
      <w:pPr>
        <w:spacing w:line="600" w:lineRule="auto"/>
        <w:ind w:firstLine="720"/>
        <w:jc w:val="both"/>
        <w:rPr>
          <w:rFonts w:eastAsia="Times New Roman" w:cs="Times New Roman"/>
          <w:szCs w:val="24"/>
        </w:rPr>
      </w:pPr>
      <w:r w:rsidRPr="009D2165">
        <w:rPr>
          <w:rFonts w:eastAsia="Times New Roman" w:cs="Times New Roman"/>
          <w:b/>
          <w:szCs w:val="24"/>
        </w:rPr>
        <w:t>ΠΡΟΕΔΡΕΥΩΝ (Δημήτριος Κρεμαστινός):</w:t>
      </w:r>
      <w:r w:rsidRPr="00A4000E">
        <w:rPr>
          <w:rFonts w:eastAsia="Times New Roman" w:cs="Times New Roman"/>
          <w:szCs w:val="24"/>
        </w:rPr>
        <w:t xml:space="preserve"> </w:t>
      </w:r>
      <w:r>
        <w:rPr>
          <w:rFonts w:eastAsia="Times New Roman" w:cs="Times New Roman"/>
          <w:szCs w:val="24"/>
        </w:rPr>
        <w:t>Ευχαριστούμε.</w:t>
      </w:r>
    </w:p>
    <w:p w14:paraId="6338FB9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λόγο έχει η κ. Φ</w:t>
      </w:r>
      <w:r w:rsidRPr="00A4000E">
        <w:rPr>
          <w:rFonts w:eastAsia="Times New Roman" w:cs="Times New Roman"/>
          <w:szCs w:val="24"/>
        </w:rPr>
        <w:t>ωτίο</w:t>
      </w:r>
      <w:r>
        <w:rPr>
          <w:rFonts w:eastAsia="Times New Roman" w:cs="Times New Roman"/>
          <w:szCs w:val="24"/>
        </w:rPr>
        <w:t>υ, Αναπληρώτρια Υπουργός Εργασίας, Κοινωνικής Α</w:t>
      </w:r>
      <w:r w:rsidRPr="00A4000E">
        <w:rPr>
          <w:rFonts w:eastAsia="Times New Roman" w:cs="Times New Roman"/>
          <w:szCs w:val="24"/>
        </w:rPr>
        <w:t>σφάλισης και Κοινωνικής Αλληλεγγύης</w:t>
      </w:r>
      <w:r>
        <w:rPr>
          <w:rFonts w:eastAsia="Times New Roman" w:cs="Times New Roman"/>
          <w:szCs w:val="24"/>
        </w:rPr>
        <w:t>, για δώδεκα λεπτά.</w:t>
      </w:r>
      <w:r w:rsidRPr="00A4000E">
        <w:rPr>
          <w:rFonts w:eastAsia="Times New Roman" w:cs="Times New Roman"/>
          <w:szCs w:val="24"/>
        </w:rPr>
        <w:t xml:space="preserve"> </w:t>
      </w:r>
    </w:p>
    <w:p w14:paraId="6338FB9E" w14:textId="77777777" w:rsidR="00401C51" w:rsidRDefault="00794512">
      <w:pPr>
        <w:spacing w:line="600" w:lineRule="auto"/>
        <w:ind w:firstLine="720"/>
        <w:jc w:val="both"/>
        <w:rPr>
          <w:rFonts w:eastAsia="Times New Roman" w:cs="Times New Roman"/>
          <w:szCs w:val="24"/>
        </w:rPr>
      </w:pPr>
      <w:r w:rsidRPr="008010AA">
        <w:rPr>
          <w:rFonts w:eastAsia="Times New Roman" w:cs="Times New Roman"/>
          <w:b/>
          <w:szCs w:val="24"/>
        </w:rPr>
        <w:t xml:space="preserve">ΘΕΑΝΩ ΦΩΤΙΟΥ </w:t>
      </w:r>
      <w:r w:rsidRPr="008010AA">
        <w:rPr>
          <w:rFonts w:eastAsia="Times New Roman" w:cs="Times New Roman"/>
          <w:b/>
          <w:szCs w:val="24"/>
        </w:rPr>
        <w:t>(Αναπληρώτρια Υπουργός Εργασίας, Κοινωνικής Ασφάλισης και Κοινωνικής Αλληλεγγύης):</w:t>
      </w:r>
      <w:r>
        <w:rPr>
          <w:rFonts w:eastAsia="Times New Roman" w:cs="Times New Roman"/>
          <w:szCs w:val="24"/>
        </w:rPr>
        <w:t xml:space="preserve"> Κυρίες και κύριοι συνάδελφοι, συζητάμε α</w:t>
      </w:r>
      <w:r w:rsidRPr="00A4000E">
        <w:rPr>
          <w:rFonts w:eastAsia="Times New Roman" w:cs="Times New Roman"/>
          <w:szCs w:val="24"/>
        </w:rPr>
        <w:t xml:space="preserve">υτές τις μέρες μεταξύ </w:t>
      </w:r>
      <w:r>
        <w:rPr>
          <w:rFonts w:eastAsia="Times New Roman" w:cs="Times New Roman"/>
          <w:szCs w:val="24"/>
        </w:rPr>
        <w:t xml:space="preserve">οιμωγών και κραυγών για την δέκατη τρίτη </w:t>
      </w:r>
      <w:r w:rsidRPr="00A4000E">
        <w:rPr>
          <w:rFonts w:eastAsia="Times New Roman" w:cs="Times New Roman"/>
          <w:szCs w:val="24"/>
        </w:rPr>
        <w:t>σύνταξη και την πρόνοια</w:t>
      </w:r>
      <w:r>
        <w:rPr>
          <w:rFonts w:eastAsia="Times New Roman" w:cs="Times New Roman"/>
          <w:szCs w:val="24"/>
        </w:rPr>
        <w:t>. Τ</w:t>
      </w:r>
      <w:r w:rsidRPr="00A4000E">
        <w:rPr>
          <w:rFonts w:eastAsia="Times New Roman" w:cs="Times New Roman"/>
          <w:szCs w:val="24"/>
        </w:rPr>
        <w:t>α επιδόματα</w:t>
      </w:r>
      <w:r>
        <w:rPr>
          <w:rFonts w:eastAsia="Times New Roman" w:cs="Times New Roman"/>
          <w:szCs w:val="24"/>
        </w:rPr>
        <w:t>,</w:t>
      </w:r>
      <w:r w:rsidRPr="00A4000E">
        <w:rPr>
          <w:rFonts w:eastAsia="Times New Roman" w:cs="Times New Roman"/>
          <w:szCs w:val="24"/>
        </w:rPr>
        <w:t xml:space="preserve"> οι κοινωνικές παροχές ή </w:t>
      </w:r>
      <w:r>
        <w:rPr>
          <w:rFonts w:eastAsia="Times New Roman" w:cs="Times New Roman"/>
          <w:szCs w:val="24"/>
        </w:rPr>
        <w:t xml:space="preserve">οι </w:t>
      </w:r>
      <w:r w:rsidRPr="00A4000E">
        <w:rPr>
          <w:rFonts w:eastAsia="Times New Roman" w:cs="Times New Roman"/>
          <w:szCs w:val="24"/>
        </w:rPr>
        <w:t>δωρε</w:t>
      </w:r>
      <w:r w:rsidRPr="00A4000E">
        <w:rPr>
          <w:rFonts w:eastAsia="Times New Roman" w:cs="Times New Roman"/>
          <w:szCs w:val="24"/>
        </w:rPr>
        <w:t xml:space="preserve">άν κοινωνικές υπηρεσίες είναι δωράκια για </w:t>
      </w:r>
      <w:r>
        <w:rPr>
          <w:rFonts w:eastAsia="Times New Roman" w:cs="Times New Roman"/>
          <w:szCs w:val="24"/>
        </w:rPr>
        <w:t>μερικούς ή</w:t>
      </w:r>
      <w:r w:rsidRPr="00A4000E">
        <w:rPr>
          <w:rFonts w:eastAsia="Times New Roman" w:cs="Times New Roman"/>
          <w:szCs w:val="24"/>
        </w:rPr>
        <w:t xml:space="preserve"> </w:t>
      </w:r>
      <w:r>
        <w:rPr>
          <w:rFonts w:eastAsia="Times New Roman" w:cs="Times New Roman"/>
          <w:szCs w:val="24"/>
        </w:rPr>
        <w:t>υποχρέωση</w:t>
      </w:r>
      <w:r w:rsidRPr="00A4000E">
        <w:rPr>
          <w:rFonts w:eastAsia="Times New Roman" w:cs="Times New Roman"/>
          <w:szCs w:val="24"/>
        </w:rPr>
        <w:t xml:space="preserve"> του κράτους για όλους</w:t>
      </w:r>
      <w:r>
        <w:rPr>
          <w:rFonts w:eastAsia="Times New Roman" w:cs="Times New Roman"/>
          <w:szCs w:val="24"/>
        </w:rPr>
        <w:t>; Η</w:t>
      </w:r>
      <w:r w:rsidRPr="00A4000E">
        <w:rPr>
          <w:rFonts w:eastAsia="Times New Roman" w:cs="Times New Roman"/>
          <w:szCs w:val="24"/>
        </w:rPr>
        <w:t xml:space="preserve"> κοινωνική προστασία</w:t>
      </w:r>
      <w:r>
        <w:rPr>
          <w:rFonts w:eastAsia="Times New Roman" w:cs="Times New Roman"/>
          <w:szCs w:val="24"/>
        </w:rPr>
        <w:t>, οι συντάξεις, η πρόνοια</w:t>
      </w:r>
      <w:r w:rsidRPr="00A4000E">
        <w:rPr>
          <w:rFonts w:eastAsia="Times New Roman" w:cs="Times New Roman"/>
          <w:szCs w:val="24"/>
        </w:rPr>
        <w:t xml:space="preserve"> δηλαδή</w:t>
      </w:r>
      <w:r>
        <w:rPr>
          <w:rFonts w:eastAsia="Times New Roman" w:cs="Times New Roman"/>
          <w:szCs w:val="24"/>
        </w:rPr>
        <w:t>,</w:t>
      </w:r>
      <w:r w:rsidRPr="00A4000E">
        <w:rPr>
          <w:rFonts w:eastAsia="Times New Roman" w:cs="Times New Roman"/>
          <w:szCs w:val="24"/>
        </w:rPr>
        <w:t xml:space="preserve"> είναι ο τρίτος πυλώνας του κοινωνικού κράτους</w:t>
      </w:r>
      <w:r>
        <w:rPr>
          <w:rFonts w:eastAsia="Times New Roman" w:cs="Times New Roman"/>
          <w:szCs w:val="24"/>
        </w:rPr>
        <w:t>. Μ</w:t>
      </w:r>
      <w:r w:rsidRPr="00A4000E">
        <w:rPr>
          <w:rFonts w:eastAsia="Times New Roman" w:cs="Times New Roman"/>
          <w:szCs w:val="24"/>
        </w:rPr>
        <w:t>αζί με τους άλλους δύο πυλώνες</w:t>
      </w:r>
      <w:r>
        <w:rPr>
          <w:rFonts w:eastAsia="Times New Roman" w:cs="Times New Roman"/>
          <w:szCs w:val="24"/>
        </w:rPr>
        <w:t>,</w:t>
      </w:r>
      <w:r w:rsidRPr="00A4000E">
        <w:rPr>
          <w:rFonts w:eastAsia="Times New Roman" w:cs="Times New Roman"/>
          <w:szCs w:val="24"/>
        </w:rPr>
        <w:t xml:space="preserve"> δημόσια υγεία και </w:t>
      </w:r>
      <w:r>
        <w:rPr>
          <w:rFonts w:eastAsia="Times New Roman" w:cs="Times New Roman"/>
          <w:szCs w:val="24"/>
        </w:rPr>
        <w:t>δ</w:t>
      </w:r>
      <w:r w:rsidRPr="00A4000E">
        <w:rPr>
          <w:rFonts w:eastAsia="Times New Roman" w:cs="Times New Roman"/>
          <w:szCs w:val="24"/>
        </w:rPr>
        <w:t>ημόσια παιδεία</w:t>
      </w:r>
      <w:r>
        <w:rPr>
          <w:rFonts w:eastAsia="Times New Roman" w:cs="Times New Roman"/>
          <w:szCs w:val="24"/>
        </w:rPr>
        <w:t>,</w:t>
      </w:r>
      <w:r w:rsidRPr="00A4000E">
        <w:rPr>
          <w:rFonts w:eastAsia="Times New Roman" w:cs="Times New Roman"/>
          <w:szCs w:val="24"/>
        </w:rPr>
        <w:t xml:space="preserve"> είναι </w:t>
      </w:r>
      <w:r>
        <w:rPr>
          <w:rFonts w:eastAsia="Times New Roman" w:cs="Times New Roman"/>
          <w:szCs w:val="24"/>
        </w:rPr>
        <w:t>η ασπίδα των πολιτών για δίκαιη α</w:t>
      </w:r>
      <w:r w:rsidRPr="00A4000E">
        <w:rPr>
          <w:rFonts w:eastAsia="Times New Roman" w:cs="Times New Roman"/>
          <w:szCs w:val="24"/>
        </w:rPr>
        <w:t>νάπτυξη</w:t>
      </w:r>
      <w:r>
        <w:rPr>
          <w:rFonts w:eastAsia="Times New Roman" w:cs="Times New Roman"/>
          <w:szCs w:val="24"/>
        </w:rPr>
        <w:t>,</w:t>
      </w:r>
      <w:r w:rsidRPr="00A4000E">
        <w:rPr>
          <w:rFonts w:eastAsia="Times New Roman" w:cs="Times New Roman"/>
          <w:szCs w:val="24"/>
        </w:rPr>
        <w:t xml:space="preserve"> κοινωνική συνοχή και καταπολέμηση των ανισοτήτων</w:t>
      </w:r>
      <w:r>
        <w:rPr>
          <w:rFonts w:eastAsia="Times New Roman" w:cs="Times New Roman"/>
          <w:szCs w:val="24"/>
        </w:rPr>
        <w:t>.</w:t>
      </w:r>
    </w:p>
    <w:p w14:paraId="6338FB9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w:t>
      </w:r>
      <w:r w:rsidRPr="00A4000E">
        <w:rPr>
          <w:rFonts w:eastAsia="Times New Roman" w:cs="Times New Roman"/>
          <w:szCs w:val="24"/>
        </w:rPr>
        <w:t>υτό το κοινωνικό κράτος χτυπήθηκε σε όλη την Ευρώ</w:t>
      </w:r>
      <w:r>
        <w:rPr>
          <w:rFonts w:eastAsia="Times New Roman" w:cs="Times New Roman"/>
          <w:szCs w:val="24"/>
        </w:rPr>
        <w:t>πη από τις πολιτικές λιτότητας κ</w:t>
      </w:r>
      <w:r w:rsidRPr="00A4000E">
        <w:rPr>
          <w:rFonts w:eastAsia="Times New Roman" w:cs="Times New Roman"/>
          <w:szCs w:val="24"/>
        </w:rPr>
        <w:t>ατά την κρίση</w:t>
      </w:r>
      <w:r>
        <w:rPr>
          <w:rFonts w:eastAsia="Times New Roman" w:cs="Times New Roman"/>
          <w:szCs w:val="24"/>
        </w:rPr>
        <w:t>. Υ</w:t>
      </w:r>
      <w:r w:rsidRPr="00A4000E">
        <w:rPr>
          <w:rFonts w:eastAsia="Times New Roman" w:cs="Times New Roman"/>
          <w:szCs w:val="24"/>
        </w:rPr>
        <w:t xml:space="preserve">πήρξε το μεγάλο θύμα του </w:t>
      </w:r>
      <w:r>
        <w:rPr>
          <w:rFonts w:eastAsia="Times New Roman" w:cs="Times New Roman"/>
          <w:szCs w:val="24"/>
        </w:rPr>
        <w:t>νεο</w:t>
      </w:r>
      <w:r w:rsidRPr="00A4000E">
        <w:rPr>
          <w:rFonts w:eastAsia="Times New Roman" w:cs="Times New Roman"/>
          <w:szCs w:val="24"/>
        </w:rPr>
        <w:t>φιλελευθερισμού</w:t>
      </w:r>
      <w:r>
        <w:rPr>
          <w:rFonts w:eastAsia="Times New Roman" w:cs="Times New Roman"/>
          <w:szCs w:val="24"/>
        </w:rPr>
        <w:t>,</w:t>
      </w:r>
      <w:r w:rsidRPr="00A4000E">
        <w:rPr>
          <w:rFonts w:eastAsia="Times New Roman" w:cs="Times New Roman"/>
          <w:szCs w:val="24"/>
        </w:rPr>
        <w:t xml:space="preserve"> που υποστηρίζε</w:t>
      </w:r>
      <w:r w:rsidRPr="00A4000E">
        <w:rPr>
          <w:rFonts w:eastAsia="Times New Roman" w:cs="Times New Roman"/>
          <w:szCs w:val="24"/>
        </w:rPr>
        <w:t xml:space="preserve">ι ο </w:t>
      </w:r>
      <w:r>
        <w:rPr>
          <w:rFonts w:eastAsia="Times New Roman" w:cs="Times New Roman"/>
          <w:szCs w:val="24"/>
        </w:rPr>
        <w:t>κ.</w:t>
      </w:r>
      <w:r w:rsidRPr="00A4000E">
        <w:rPr>
          <w:rFonts w:eastAsia="Times New Roman" w:cs="Times New Roman"/>
          <w:szCs w:val="24"/>
        </w:rPr>
        <w:t xml:space="preserve"> Βέμπερ και ο</w:t>
      </w:r>
      <w:r>
        <w:rPr>
          <w:rFonts w:eastAsia="Times New Roman" w:cs="Times New Roman"/>
          <w:szCs w:val="24"/>
        </w:rPr>
        <w:t xml:space="preserve"> κ.</w:t>
      </w:r>
      <w:r w:rsidRPr="00A4000E">
        <w:rPr>
          <w:rFonts w:eastAsia="Times New Roman" w:cs="Times New Roman"/>
          <w:szCs w:val="24"/>
        </w:rPr>
        <w:t xml:space="preserve"> Μητσοτάκης</w:t>
      </w:r>
      <w:r>
        <w:rPr>
          <w:rFonts w:eastAsia="Times New Roman" w:cs="Times New Roman"/>
          <w:szCs w:val="24"/>
        </w:rPr>
        <w:t>. Ο κ.</w:t>
      </w:r>
      <w:r w:rsidRPr="00A4000E">
        <w:rPr>
          <w:rFonts w:eastAsia="Times New Roman" w:cs="Times New Roman"/>
          <w:szCs w:val="24"/>
        </w:rPr>
        <w:t xml:space="preserve"> Μητσοτάκης μιλάει πάντα με απαξία για τη δημόσια παιδεία και τη δημόσια υγεία</w:t>
      </w:r>
      <w:r>
        <w:rPr>
          <w:rFonts w:eastAsia="Times New Roman" w:cs="Times New Roman"/>
          <w:szCs w:val="24"/>
        </w:rPr>
        <w:t>,</w:t>
      </w:r>
      <w:r w:rsidRPr="00A4000E">
        <w:rPr>
          <w:rFonts w:eastAsia="Times New Roman" w:cs="Times New Roman"/>
          <w:szCs w:val="24"/>
        </w:rPr>
        <w:t xml:space="preserve"> έχει δυσανεξία στη </w:t>
      </w:r>
      <w:r>
        <w:rPr>
          <w:rFonts w:eastAsia="Times New Roman" w:cs="Times New Roman"/>
          <w:szCs w:val="24"/>
        </w:rPr>
        <w:t>δέκατη τρίτη</w:t>
      </w:r>
      <w:r w:rsidRPr="00A4000E">
        <w:rPr>
          <w:rFonts w:eastAsia="Times New Roman" w:cs="Times New Roman"/>
          <w:szCs w:val="24"/>
        </w:rPr>
        <w:t xml:space="preserve"> σύνταξη και τις προνοιακές παροχές</w:t>
      </w:r>
      <w:r>
        <w:rPr>
          <w:rFonts w:eastAsia="Times New Roman" w:cs="Times New Roman"/>
          <w:szCs w:val="24"/>
        </w:rPr>
        <w:t>. Γ</w:t>
      </w:r>
      <w:r w:rsidRPr="00A4000E">
        <w:rPr>
          <w:rFonts w:eastAsia="Times New Roman" w:cs="Times New Roman"/>
          <w:szCs w:val="24"/>
        </w:rPr>
        <w:t>ι</w:t>
      </w:r>
      <w:r>
        <w:rPr>
          <w:rFonts w:eastAsia="Times New Roman" w:cs="Times New Roman"/>
          <w:szCs w:val="24"/>
        </w:rPr>
        <w:t>α</w:t>
      </w:r>
      <w:r w:rsidRPr="00A4000E">
        <w:rPr>
          <w:rFonts w:eastAsia="Times New Roman" w:cs="Times New Roman"/>
          <w:szCs w:val="24"/>
        </w:rPr>
        <w:t xml:space="preserve"> αυτό δεν μας είπε τίποτα ποτέ για το κοινωνικό κράτος</w:t>
      </w:r>
      <w:r>
        <w:rPr>
          <w:rFonts w:eastAsia="Times New Roman" w:cs="Times New Roman"/>
          <w:szCs w:val="24"/>
        </w:rPr>
        <w:t>,</w:t>
      </w:r>
      <w:r w:rsidRPr="00A4000E">
        <w:rPr>
          <w:rFonts w:eastAsia="Times New Roman" w:cs="Times New Roman"/>
          <w:szCs w:val="24"/>
        </w:rPr>
        <w:t xml:space="preserve"> για την πρ</w:t>
      </w:r>
      <w:r w:rsidRPr="00A4000E">
        <w:rPr>
          <w:rFonts w:eastAsia="Times New Roman" w:cs="Times New Roman"/>
          <w:szCs w:val="24"/>
        </w:rPr>
        <w:t>όνοια</w:t>
      </w:r>
      <w:r>
        <w:rPr>
          <w:rFonts w:eastAsia="Times New Roman" w:cs="Times New Roman"/>
          <w:szCs w:val="24"/>
        </w:rPr>
        <w:t>.</w:t>
      </w:r>
    </w:p>
    <w:p w14:paraId="6338FBA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w:t>
      </w:r>
      <w:r w:rsidRPr="00A4000E">
        <w:rPr>
          <w:rFonts w:eastAsia="Times New Roman" w:cs="Times New Roman"/>
          <w:szCs w:val="24"/>
        </w:rPr>
        <w:t>υτό</w:t>
      </w:r>
      <w:r>
        <w:rPr>
          <w:rFonts w:eastAsia="Times New Roman" w:cs="Times New Roman"/>
          <w:szCs w:val="24"/>
        </w:rPr>
        <w:t>,</w:t>
      </w:r>
      <w:r w:rsidRPr="00A4000E">
        <w:rPr>
          <w:rFonts w:eastAsia="Times New Roman" w:cs="Times New Roman"/>
          <w:szCs w:val="24"/>
        </w:rPr>
        <w:t xml:space="preserve"> </w:t>
      </w:r>
      <w:r>
        <w:rPr>
          <w:rFonts w:eastAsia="Times New Roman" w:cs="Times New Roman"/>
          <w:szCs w:val="24"/>
        </w:rPr>
        <w:t>όμως,</w:t>
      </w:r>
      <w:r w:rsidRPr="00A4000E">
        <w:rPr>
          <w:rFonts w:eastAsia="Times New Roman" w:cs="Times New Roman"/>
          <w:szCs w:val="24"/>
        </w:rPr>
        <w:t xml:space="preserve"> είναι </w:t>
      </w:r>
      <w:r>
        <w:rPr>
          <w:rFonts w:eastAsia="Times New Roman" w:cs="Times New Roman"/>
          <w:szCs w:val="24"/>
        </w:rPr>
        <w:t>τ</w:t>
      </w:r>
      <w:r w:rsidRPr="00A4000E">
        <w:rPr>
          <w:rFonts w:eastAsia="Times New Roman" w:cs="Times New Roman"/>
          <w:szCs w:val="24"/>
        </w:rPr>
        <w:t>ο δίλημμα</w:t>
      </w:r>
      <w:r>
        <w:rPr>
          <w:rFonts w:eastAsia="Times New Roman" w:cs="Times New Roman"/>
          <w:szCs w:val="24"/>
        </w:rPr>
        <w:t>,</w:t>
      </w:r>
      <w:r w:rsidRPr="00A4000E">
        <w:rPr>
          <w:rFonts w:eastAsia="Times New Roman" w:cs="Times New Roman"/>
          <w:szCs w:val="24"/>
        </w:rPr>
        <w:t xml:space="preserve"> κυρίες και κύριοι</w:t>
      </w:r>
      <w:r>
        <w:rPr>
          <w:rFonts w:eastAsia="Times New Roman" w:cs="Times New Roman"/>
          <w:szCs w:val="24"/>
        </w:rPr>
        <w:t>,</w:t>
      </w:r>
      <w:r w:rsidRPr="00A4000E">
        <w:rPr>
          <w:rFonts w:eastAsia="Times New Roman" w:cs="Times New Roman"/>
          <w:szCs w:val="24"/>
        </w:rPr>
        <w:t xml:space="preserve"> αυτών των </w:t>
      </w:r>
      <w:r>
        <w:rPr>
          <w:rFonts w:eastAsia="Times New Roman" w:cs="Times New Roman"/>
          <w:szCs w:val="24"/>
        </w:rPr>
        <w:t>ε</w:t>
      </w:r>
      <w:r>
        <w:rPr>
          <w:rFonts w:eastAsia="Times New Roman" w:cs="Times New Roman"/>
          <w:szCs w:val="24"/>
        </w:rPr>
        <w:t>υρω</w:t>
      </w:r>
      <w:r w:rsidRPr="00A4000E">
        <w:rPr>
          <w:rFonts w:eastAsia="Times New Roman" w:cs="Times New Roman"/>
          <w:szCs w:val="24"/>
        </w:rPr>
        <w:t>εκλογών στην Ευρώπη</w:t>
      </w:r>
      <w:r>
        <w:rPr>
          <w:rFonts w:eastAsia="Times New Roman" w:cs="Times New Roman"/>
          <w:szCs w:val="24"/>
        </w:rPr>
        <w:t>,</w:t>
      </w:r>
      <w:r w:rsidRPr="00A4000E">
        <w:rPr>
          <w:rFonts w:eastAsia="Times New Roman" w:cs="Times New Roman"/>
          <w:szCs w:val="24"/>
        </w:rPr>
        <w:t xml:space="preserve"> αν </w:t>
      </w:r>
      <w:r>
        <w:rPr>
          <w:rFonts w:eastAsia="Times New Roman" w:cs="Times New Roman"/>
          <w:szCs w:val="24"/>
        </w:rPr>
        <w:t>δ</w:t>
      </w:r>
      <w:r w:rsidRPr="00A4000E">
        <w:rPr>
          <w:rFonts w:eastAsia="Times New Roman" w:cs="Times New Roman"/>
          <w:szCs w:val="24"/>
        </w:rPr>
        <w:t>ηλαδή θα συνεχίσουμε με τη διάλυση του κοινωνικού κράτους</w:t>
      </w:r>
      <w:r>
        <w:rPr>
          <w:rFonts w:eastAsia="Times New Roman" w:cs="Times New Roman"/>
          <w:szCs w:val="24"/>
        </w:rPr>
        <w:t xml:space="preserve"> στ</w:t>
      </w:r>
      <w:r w:rsidRPr="00A4000E">
        <w:rPr>
          <w:rFonts w:eastAsia="Times New Roman" w:cs="Times New Roman"/>
          <w:szCs w:val="24"/>
        </w:rPr>
        <w:t xml:space="preserve">ο όνομα της ανάπτυξης και των </w:t>
      </w:r>
      <w:r>
        <w:rPr>
          <w:rFonts w:eastAsia="Times New Roman" w:cs="Times New Roman"/>
          <w:szCs w:val="24"/>
        </w:rPr>
        <w:t>επ</w:t>
      </w:r>
      <w:r w:rsidRPr="00A4000E">
        <w:rPr>
          <w:rFonts w:eastAsia="Times New Roman" w:cs="Times New Roman"/>
          <w:szCs w:val="24"/>
        </w:rPr>
        <w:t>ενδύσεων ή αν θα κάνουμε ένα νέο ξεκίνημα</w:t>
      </w:r>
      <w:r>
        <w:rPr>
          <w:rFonts w:eastAsia="Times New Roman" w:cs="Times New Roman"/>
          <w:szCs w:val="24"/>
        </w:rPr>
        <w:t>,</w:t>
      </w:r>
      <w:r w:rsidRPr="00A4000E">
        <w:rPr>
          <w:rFonts w:eastAsia="Times New Roman" w:cs="Times New Roman"/>
          <w:szCs w:val="24"/>
        </w:rPr>
        <w:t xml:space="preserve"> με ισχυρό κοινωνικό κράτος</w:t>
      </w:r>
      <w:r>
        <w:rPr>
          <w:rFonts w:eastAsia="Times New Roman" w:cs="Times New Roman"/>
          <w:szCs w:val="24"/>
        </w:rPr>
        <w:t>,</w:t>
      </w:r>
      <w:r w:rsidRPr="00A4000E">
        <w:rPr>
          <w:rFonts w:eastAsia="Times New Roman" w:cs="Times New Roman"/>
          <w:szCs w:val="24"/>
        </w:rPr>
        <w:t xml:space="preserve"> με ανοιχτά σύνορα</w:t>
      </w:r>
      <w:r>
        <w:rPr>
          <w:rFonts w:eastAsia="Times New Roman" w:cs="Times New Roman"/>
          <w:szCs w:val="24"/>
        </w:rPr>
        <w:t>,</w:t>
      </w:r>
      <w:r w:rsidRPr="00A4000E">
        <w:rPr>
          <w:rFonts w:eastAsia="Times New Roman" w:cs="Times New Roman"/>
          <w:szCs w:val="24"/>
        </w:rPr>
        <w:t xml:space="preserve"> με δίκαιη ανάπτυξη</w:t>
      </w:r>
      <w:r>
        <w:rPr>
          <w:rFonts w:eastAsia="Times New Roman" w:cs="Times New Roman"/>
          <w:szCs w:val="24"/>
        </w:rPr>
        <w:t>.</w:t>
      </w:r>
    </w:p>
    <w:p w14:paraId="6338FBA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w:t>
      </w:r>
      <w:r w:rsidRPr="00A4000E">
        <w:rPr>
          <w:rFonts w:eastAsia="Times New Roman" w:cs="Times New Roman"/>
          <w:szCs w:val="24"/>
        </w:rPr>
        <w:t>την Ελλάδα βέβαια τα πράγματα εξελίχθηκαν πολύ χειρότερα από ό</w:t>
      </w:r>
      <w:r>
        <w:rPr>
          <w:rFonts w:eastAsia="Times New Roman" w:cs="Times New Roman"/>
          <w:szCs w:val="24"/>
        </w:rPr>
        <w:t>,</w:t>
      </w:r>
      <w:r w:rsidRPr="00A4000E">
        <w:rPr>
          <w:rFonts w:eastAsia="Times New Roman" w:cs="Times New Roman"/>
          <w:szCs w:val="24"/>
        </w:rPr>
        <w:t>τι στην Ευρώπη</w:t>
      </w:r>
      <w:r>
        <w:rPr>
          <w:rFonts w:eastAsia="Times New Roman" w:cs="Times New Roman"/>
          <w:szCs w:val="24"/>
        </w:rPr>
        <w:t>,</w:t>
      </w:r>
      <w:r w:rsidRPr="00A4000E">
        <w:rPr>
          <w:rFonts w:eastAsia="Times New Roman" w:cs="Times New Roman"/>
          <w:szCs w:val="24"/>
        </w:rPr>
        <w:t xml:space="preserve"> χωρίς δίχτυ προστασίας για τους </w:t>
      </w:r>
      <w:r>
        <w:rPr>
          <w:rFonts w:eastAsia="Times New Roman" w:cs="Times New Roman"/>
          <w:szCs w:val="24"/>
        </w:rPr>
        <w:t>φτωχούς</w:t>
      </w:r>
      <w:r w:rsidRPr="00A4000E">
        <w:rPr>
          <w:rFonts w:eastAsia="Times New Roman" w:cs="Times New Roman"/>
          <w:szCs w:val="24"/>
        </w:rPr>
        <w:t xml:space="preserve"> μέχρι το </w:t>
      </w:r>
      <w:r>
        <w:rPr>
          <w:rFonts w:eastAsia="Times New Roman" w:cs="Times New Roman"/>
          <w:szCs w:val="24"/>
        </w:rPr>
        <w:t>20</w:t>
      </w:r>
      <w:r w:rsidRPr="00A4000E">
        <w:rPr>
          <w:rFonts w:eastAsia="Times New Roman" w:cs="Times New Roman"/>
          <w:szCs w:val="24"/>
        </w:rPr>
        <w:t>15</w:t>
      </w:r>
      <w:r>
        <w:rPr>
          <w:rFonts w:eastAsia="Times New Roman" w:cs="Times New Roman"/>
          <w:szCs w:val="24"/>
        </w:rPr>
        <w:t>,</w:t>
      </w:r>
      <w:r w:rsidRPr="00A4000E">
        <w:rPr>
          <w:rFonts w:eastAsia="Times New Roman" w:cs="Times New Roman"/>
          <w:szCs w:val="24"/>
        </w:rPr>
        <w:t xml:space="preserve"> χωρίς οργανωμένο προνοιακό κράτος για όλους</w:t>
      </w:r>
      <w:r>
        <w:rPr>
          <w:rFonts w:eastAsia="Times New Roman" w:cs="Times New Roman"/>
          <w:szCs w:val="24"/>
        </w:rPr>
        <w:t>. Ακούμε όλον αυτόν</w:t>
      </w:r>
      <w:r w:rsidRPr="00A4000E">
        <w:rPr>
          <w:rFonts w:eastAsia="Times New Roman" w:cs="Times New Roman"/>
          <w:szCs w:val="24"/>
        </w:rPr>
        <w:t xml:space="preserve"> τον καιρό την προπαγάνδα της Νέας Δημοκρατίας</w:t>
      </w:r>
      <w:r>
        <w:rPr>
          <w:rFonts w:eastAsia="Times New Roman" w:cs="Times New Roman"/>
          <w:szCs w:val="24"/>
        </w:rPr>
        <w:t>,</w:t>
      </w:r>
      <w:r w:rsidRPr="00A4000E">
        <w:rPr>
          <w:rFonts w:eastAsia="Times New Roman" w:cs="Times New Roman"/>
          <w:szCs w:val="24"/>
        </w:rPr>
        <w:t xml:space="preserve"> ότι ο ΣΥΡΙΖΑ κατέστρεψε </w:t>
      </w:r>
      <w:r>
        <w:rPr>
          <w:rFonts w:eastAsia="Times New Roman" w:cs="Times New Roman"/>
          <w:szCs w:val="24"/>
        </w:rPr>
        <w:t>τ</w:t>
      </w:r>
      <w:r w:rsidRPr="00A4000E">
        <w:rPr>
          <w:rFonts w:eastAsia="Times New Roman" w:cs="Times New Roman"/>
          <w:szCs w:val="24"/>
        </w:rPr>
        <w:t>η μεσαία τάξη</w:t>
      </w:r>
      <w:r>
        <w:rPr>
          <w:rFonts w:eastAsia="Times New Roman" w:cs="Times New Roman"/>
          <w:szCs w:val="24"/>
        </w:rPr>
        <w:t>.</w:t>
      </w:r>
      <w:r w:rsidRPr="00A4000E">
        <w:rPr>
          <w:rFonts w:eastAsia="Times New Roman" w:cs="Times New Roman"/>
          <w:szCs w:val="24"/>
        </w:rPr>
        <w:t xml:space="preserve"> Αυτό είναι ένα μεγάλο ψέμα</w:t>
      </w:r>
      <w:r>
        <w:rPr>
          <w:rFonts w:eastAsia="Times New Roman" w:cs="Times New Roman"/>
          <w:szCs w:val="24"/>
        </w:rPr>
        <w:t>,</w:t>
      </w:r>
      <w:r w:rsidRPr="00A4000E">
        <w:rPr>
          <w:rFonts w:eastAsia="Times New Roman" w:cs="Times New Roman"/>
          <w:szCs w:val="24"/>
        </w:rPr>
        <w:t xml:space="preserve"> ένας μεγάλος μύθος</w:t>
      </w:r>
      <w:r>
        <w:rPr>
          <w:rFonts w:eastAsia="Times New Roman" w:cs="Times New Roman"/>
          <w:szCs w:val="24"/>
        </w:rPr>
        <w:t>. Τ</w:t>
      </w:r>
      <w:r w:rsidRPr="00A4000E">
        <w:rPr>
          <w:rFonts w:eastAsia="Times New Roman" w:cs="Times New Roman"/>
          <w:szCs w:val="24"/>
        </w:rPr>
        <w:t>η μεσαία τάξη</w:t>
      </w:r>
      <w:r>
        <w:rPr>
          <w:rFonts w:eastAsia="Times New Roman" w:cs="Times New Roman"/>
          <w:szCs w:val="24"/>
        </w:rPr>
        <w:t xml:space="preserve"> την</w:t>
      </w:r>
      <w:r w:rsidRPr="00A4000E">
        <w:rPr>
          <w:rFonts w:eastAsia="Times New Roman" w:cs="Times New Roman"/>
          <w:szCs w:val="24"/>
        </w:rPr>
        <w:t xml:space="preserve"> κατέστρεψε η συγκυβέρνηση Νέας Δημοκρατίας και ΠΑΣΟΚ</w:t>
      </w:r>
      <w:r>
        <w:rPr>
          <w:rFonts w:eastAsia="Times New Roman" w:cs="Times New Roman"/>
          <w:szCs w:val="24"/>
        </w:rPr>
        <w:t>. Τ</w:t>
      </w:r>
      <w:r w:rsidRPr="00A4000E">
        <w:rPr>
          <w:rFonts w:eastAsia="Times New Roman" w:cs="Times New Roman"/>
          <w:szCs w:val="24"/>
        </w:rPr>
        <w:t xml:space="preserve">ο 2009 υπήρχαν </w:t>
      </w:r>
      <w:r>
        <w:rPr>
          <w:rFonts w:eastAsia="Times New Roman" w:cs="Times New Roman"/>
          <w:szCs w:val="24"/>
        </w:rPr>
        <w:t xml:space="preserve">τρία εκατομμύρια επτά χιλιάδες </w:t>
      </w:r>
      <w:r w:rsidRPr="00A4000E">
        <w:rPr>
          <w:rFonts w:eastAsia="Times New Roman" w:cs="Times New Roman"/>
          <w:szCs w:val="24"/>
        </w:rPr>
        <w:t>συμπολίτες μας σε ακραία φτώχεια</w:t>
      </w:r>
      <w:r>
        <w:rPr>
          <w:rFonts w:eastAsia="Times New Roman" w:cs="Times New Roman"/>
          <w:szCs w:val="24"/>
        </w:rPr>
        <w:t xml:space="preserve">. Αυτό το 2015 έγινε </w:t>
      </w:r>
      <w:r>
        <w:rPr>
          <w:rFonts w:eastAsia="Times New Roman" w:cs="Times New Roman"/>
          <w:szCs w:val="24"/>
        </w:rPr>
        <w:t xml:space="preserve">τρία εκατομμύρια οκτακόσιες είκοσι εννέα χιλιάδες </w:t>
      </w:r>
      <w:r>
        <w:rPr>
          <w:rFonts w:eastAsia="Times New Roman" w:cs="Times New Roman"/>
          <w:szCs w:val="24"/>
        </w:rPr>
        <w:t>συμπολίτες μας. Δ</w:t>
      </w:r>
      <w:r w:rsidRPr="00A4000E">
        <w:rPr>
          <w:rFonts w:eastAsia="Times New Roman" w:cs="Times New Roman"/>
          <w:szCs w:val="24"/>
        </w:rPr>
        <w:t>ηλαδή</w:t>
      </w:r>
      <w:r>
        <w:rPr>
          <w:rFonts w:eastAsia="Times New Roman" w:cs="Times New Roman"/>
          <w:szCs w:val="24"/>
        </w:rPr>
        <w:t>,</w:t>
      </w:r>
      <w:r w:rsidRPr="00A4000E">
        <w:rPr>
          <w:rFonts w:eastAsia="Times New Roman" w:cs="Times New Roman"/>
          <w:szCs w:val="24"/>
        </w:rPr>
        <w:t xml:space="preserve"> από το </w:t>
      </w:r>
      <w:r>
        <w:rPr>
          <w:rFonts w:eastAsia="Times New Roman" w:cs="Times New Roman"/>
          <w:szCs w:val="24"/>
        </w:rPr>
        <w:t>200</w:t>
      </w:r>
      <w:r w:rsidRPr="00A4000E">
        <w:rPr>
          <w:rFonts w:eastAsia="Times New Roman" w:cs="Times New Roman"/>
          <w:szCs w:val="24"/>
        </w:rPr>
        <w:t xml:space="preserve">9 έως </w:t>
      </w:r>
      <w:r>
        <w:rPr>
          <w:rFonts w:eastAsia="Times New Roman" w:cs="Times New Roman"/>
          <w:szCs w:val="24"/>
        </w:rPr>
        <w:t>το 20</w:t>
      </w:r>
      <w:r w:rsidRPr="00A4000E">
        <w:rPr>
          <w:rFonts w:eastAsia="Times New Roman" w:cs="Times New Roman"/>
          <w:szCs w:val="24"/>
        </w:rPr>
        <w:t>15</w:t>
      </w:r>
      <w:r>
        <w:rPr>
          <w:rFonts w:eastAsia="Times New Roman" w:cs="Times New Roman"/>
          <w:szCs w:val="24"/>
        </w:rPr>
        <w:t xml:space="preserve"> ο</w:t>
      </w:r>
      <w:r>
        <w:rPr>
          <w:rFonts w:eastAsia="Times New Roman" w:cs="Times New Roman"/>
          <w:szCs w:val="24"/>
        </w:rPr>
        <w:t>κ</w:t>
      </w:r>
      <w:r>
        <w:rPr>
          <w:rFonts w:eastAsia="Times New Roman" w:cs="Times New Roman"/>
          <w:szCs w:val="24"/>
        </w:rPr>
        <w:t>τακόσιες είκοσι δύο</w:t>
      </w:r>
      <w:r w:rsidRPr="00A4000E">
        <w:rPr>
          <w:rFonts w:eastAsia="Times New Roman" w:cs="Times New Roman"/>
          <w:szCs w:val="24"/>
        </w:rPr>
        <w:t xml:space="preserve"> χιλιάδες συμπολίτες </w:t>
      </w:r>
      <w:r>
        <w:rPr>
          <w:rFonts w:eastAsia="Times New Roman" w:cs="Times New Roman"/>
          <w:szCs w:val="24"/>
        </w:rPr>
        <w:t>μας,</w:t>
      </w:r>
      <w:r w:rsidRPr="00A4000E">
        <w:rPr>
          <w:rFonts w:eastAsia="Times New Roman" w:cs="Times New Roman"/>
          <w:szCs w:val="24"/>
        </w:rPr>
        <w:t xml:space="preserve"> από τα πέντε εκατομμύρια που απαρτίζουν τη μεσαία τάξη</w:t>
      </w:r>
      <w:r>
        <w:rPr>
          <w:rFonts w:eastAsia="Times New Roman" w:cs="Times New Roman"/>
          <w:szCs w:val="24"/>
        </w:rPr>
        <w:t>,</w:t>
      </w:r>
      <w:r w:rsidRPr="00A4000E">
        <w:rPr>
          <w:rFonts w:eastAsia="Times New Roman" w:cs="Times New Roman"/>
          <w:szCs w:val="24"/>
        </w:rPr>
        <w:t xml:space="preserve"> τα</w:t>
      </w:r>
      <w:r w:rsidRPr="00A4000E">
        <w:rPr>
          <w:rFonts w:eastAsia="Times New Roman" w:cs="Times New Roman"/>
          <w:szCs w:val="24"/>
        </w:rPr>
        <w:t xml:space="preserve"> μεσαία στρώματα</w:t>
      </w:r>
      <w:r>
        <w:rPr>
          <w:rFonts w:eastAsia="Times New Roman" w:cs="Times New Roman"/>
          <w:szCs w:val="24"/>
        </w:rPr>
        <w:t>,</w:t>
      </w:r>
      <w:r w:rsidRPr="00A4000E">
        <w:rPr>
          <w:rFonts w:eastAsia="Times New Roman" w:cs="Times New Roman"/>
          <w:szCs w:val="24"/>
        </w:rPr>
        <w:t xml:space="preserve"> πέρασαν </w:t>
      </w:r>
      <w:r>
        <w:rPr>
          <w:rFonts w:eastAsia="Times New Roman" w:cs="Times New Roman"/>
          <w:szCs w:val="24"/>
        </w:rPr>
        <w:t>σ</w:t>
      </w:r>
      <w:r w:rsidRPr="00A4000E">
        <w:rPr>
          <w:rFonts w:eastAsia="Times New Roman" w:cs="Times New Roman"/>
          <w:szCs w:val="24"/>
        </w:rPr>
        <w:t>τα φτωχότερα στρώματα</w:t>
      </w:r>
      <w:r>
        <w:rPr>
          <w:rFonts w:eastAsia="Times New Roman" w:cs="Times New Roman"/>
          <w:szCs w:val="24"/>
        </w:rPr>
        <w:t>. Κ</w:t>
      </w:r>
      <w:r w:rsidRPr="00A4000E">
        <w:rPr>
          <w:rFonts w:eastAsia="Times New Roman" w:cs="Times New Roman"/>
          <w:szCs w:val="24"/>
        </w:rPr>
        <w:t>αταθέτω εδώ τον πίνακα της ΕΛΣΤΑΤ</w:t>
      </w:r>
      <w:r>
        <w:rPr>
          <w:rFonts w:eastAsia="Times New Roman" w:cs="Times New Roman"/>
          <w:szCs w:val="24"/>
        </w:rPr>
        <w:t>,</w:t>
      </w:r>
      <w:r w:rsidRPr="00A4000E">
        <w:rPr>
          <w:rFonts w:eastAsia="Times New Roman" w:cs="Times New Roman"/>
          <w:szCs w:val="24"/>
        </w:rPr>
        <w:t xml:space="preserve"> που αποδεικνύει αυτά που είπα</w:t>
      </w:r>
      <w:r>
        <w:rPr>
          <w:rFonts w:eastAsia="Times New Roman" w:cs="Times New Roman"/>
          <w:szCs w:val="24"/>
        </w:rPr>
        <w:t>.</w:t>
      </w:r>
    </w:p>
    <w:p w14:paraId="6338FBA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w:t>
      </w:r>
      <w:r w:rsidRPr="000D63A8">
        <w:rPr>
          <w:rFonts w:eastAsia="Times New Roman" w:cs="Times New Roman"/>
          <w:szCs w:val="24"/>
        </w:rPr>
        <w:t xml:space="preserve"> </w:t>
      </w:r>
      <w:r>
        <w:rPr>
          <w:rFonts w:eastAsia="Times New Roman" w:cs="Times New Roman"/>
          <w:szCs w:val="24"/>
        </w:rPr>
        <w:t xml:space="preserve">Εργασίας, Κοινωνικής Ασφάλισης και Κοινωνικής Αλληλεγγύης </w:t>
      </w:r>
      <w:r w:rsidRPr="000D63A8">
        <w:rPr>
          <w:rFonts w:eastAsia="Times New Roman" w:cs="Times New Roman"/>
          <w:szCs w:val="24"/>
        </w:rPr>
        <w:t xml:space="preserve">κ. </w:t>
      </w:r>
      <w:r>
        <w:rPr>
          <w:rFonts w:eastAsia="Times New Roman" w:cs="Times New Roman"/>
          <w:szCs w:val="24"/>
        </w:rPr>
        <w:t>Θεανώ Φωτίου</w:t>
      </w:r>
      <w:r w:rsidRPr="000D63A8">
        <w:rPr>
          <w:rFonts w:eastAsia="Times New Roman" w:cs="Times New Roman"/>
          <w:szCs w:val="24"/>
        </w:rPr>
        <w:t xml:space="preserve"> καταθέτει για τα Πρακτικ</w:t>
      </w:r>
      <w:r w:rsidRPr="000D63A8">
        <w:rPr>
          <w:rFonts w:eastAsia="Times New Roman" w:cs="Times New Roman"/>
          <w:szCs w:val="24"/>
        </w:rPr>
        <w:t>ά τ</w:t>
      </w:r>
      <w:r>
        <w:rPr>
          <w:rFonts w:eastAsia="Times New Roman" w:cs="Times New Roman"/>
          <w:szCs w:val="24"/>
        </w:rPr>
        <w:t>ον</w:t>
      </w:r>
      <w:r w:rsidRPr="000D63A8">
        <w:rPr>
          <w:rFonts w:eastAsia="Times New Roman" w:cs="Times New Roman"/>
          <w:szCs w:val="24"/>
        </w:rPr>
        <w:t xml:space="preserve"> προαναφερθέν</w:t>
      </w:r>
      <w:r>
        <w:rPr>
          <w:rFonts w:eastAsia="Times New Roman" w:cs="Times New Roman"/>
          <w:szCs w:val="24"/>
        </w:rPr>
        <w:t xml:space="preserve">τα πίνακα, ο οποίος </w:t>
      </w:r>
      <w:r w:rsidRPr="000D63A8">
        <w:rPr>
          <w:rFonts w:eastAsia="Times New Roman" w:cs="Times New Roman"/>
          <w:szCs w:val="24"/>
        </w:rPr>
        <w:t>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338FBA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w:t>
      </w:r>
      <w:r w:rsidRPr="00A4000E">
        <w:rPr>
          <w:rFonts w:eastAsia="Times New Roman" w:cs="Times New Roman"/>
          <w:szCs w:val="24"/>
        </w:rPr>
        <w:t xml:space="preserve">λλά και αυτοί που έμειναν στα μεσαία στρώματα </w:t>
      </w:r>
      <w:r>
        <w:rPr>
          <w:rFonts w:eastAsia="Times New Roman" w:cs="Times New Roman"/>
          <w:szCs w:val="24"/>
        </w:rPr>
        <w:t>είδαν</w:t>
      </w:r>
      <w:r w:rsidRPr="00A4000E">
        <w:rPr>
          <w:rFonts w:eastAsia="Times New Roman" w:cs="Times New Roman"/>
          <w:szCs w:val="24"/>
        </w:rPr>
        <w:t xml:space="preserve"> τα εισοδήματά τους να μειώνονται δραστικά</w:t>
      </w:r>
      <w:r>
        <w:rPr>
          <w:rFonts w:eastAsia="Times New Roman" w:cs="Times New Roman"/>
          <w:szCs w:val="24"/>
        </w:rPr>
        <w:t>. Μ</w:t>
      </w:r>
      <w:r w:rsidRPr="00A4000E">
        <w:rPr>
          <w:rFonts w:eastAsia="Times New Roman" w:cs="Times New Roman"/>
          <w:szCs w:val="24"/>
        </w:rPr>
        <w:t xml:space="preserve">ία οικογένεια με δύο </w:t>
      </w:r>
      <w:r w:rsidRPr="00A4000E">
        <w:rPr>
          <w:rFonts w:eastAsia="Times New Roman" w:cs="Times New Roman"/>
          <w:szCs w:val="24"/>
        </w:rPr>
        <w:t>παιδιά</w:t>
      </w:r>
      <w:r>
        <w:rPr>
          <w:rFonts w:eastAsia="Times New Roman" w:cs="Times New Roman"/>
          <w:szCs w:val="24"/>
        </w:rPr>
        <w:t>,</w:t>
      </w:r>
      <w:r w:rsidRPr="00A4000E">
        <w:rPr>
          <w:rFonts w:eastAsia="Times New Roman" w:cs="Times New Roman"/>
          <w:szCs w:val="24"/>
        </w:rPr>
        <w:t xml:space="preserve"> το 2010</w:t>
      </w:r>
      <w:r>
        <w:rPr>
          <w:rFonts w:eastAsia="Times New Roman" w:cs="Times New Roman"/>
          <w:szCs w:val="24"/>
        </w:rPr>
        <w:t>,</w:t>
      </w:r>
      <w:r w:rsidRPr="00A4000E">
        <w:rPr>
          <w:rFonts w:eastAsia="Times New Roman" w:cs="Times New Roman"/>
          <w:szCs w:val="24"/>
        </w:rPr>
        <w:t xml:space="preserve"> στα μεσαία στρώματα</w:t>
      </w:r>
      <w:r>
        <w:rPr>
          <w:rFonts w:eastAsia="Times New Roman" w:cs="Times New Roman"/>
          <w:szCs w:val="24"/>
        </w:rPr>
        <w:t>,</w:t>
      </w:r>
      <w:r w:rsidRPr="00A4000E">
        <w:rPr>
          <w:rFonts w:eastAsia="Times New Roman" w:cs="Times New Roman"/>
          <w:szCs w:val="24"/>
        </w:rPr>
        <w:t xml:space="preserve"> είχε εισοδήματα από 24</w:t>
      </w:r>
      <w:r>
        <w:rPr>
          <w:rFonts w:eastAsia="Times New Roman" w:cs="Times New Roman"/>
          <w:szCs w:val="24"/>
        </w:rPr>
        <w:t xml:space="preserve">.000 έως 34.000 </w:t>
      </w:r>
      <w:r w:rsidRPr="00A4000E">
        <w:rPr>
          <w:rFonts w:eastAsia="Times New Roman" w:cs="Times New Roman"/>
          <w:szCs w:val="24"/>
        </w:rPr>
        <w:t>ευρώ το</w:t>
      </w:r>
      <w:r>
        <w:rPr>
          <w:rFonts w:eastAsia="Times New Roman" w:cs="Times New Roman"/>
          <w:szCs w:val="24"/>
        </w:rPr>
        <w:t>ν</w:t>
      </w:r>
      <w:r w:rsidRPr="00A4000E">
        <w:rPr>
          <w:rFonts w:eastAsia="Times New Roman" w:cs="Times New Roman"/>
          <w:szCs w:val="24"/>
        </w:rPr>
        <w:t xml:space="preserve"> χρόνο</w:t>
      </w:r>
      <w:r>
        <w:rPr>
          <w:rFonts w:eastAsia="Times New Roman" w:cs="Times New Roman"/>
          <w:szCs w:val="24"/>
        </w:rPr>
        <w:t>. Το 2015 τα εισοδήματά</w:t>
      </w:r>
      <w:r w:rsidRPr="00A4000E">
        <w:rPr>
          <w:rFonts w:eastAsia="Times New Roman" w:cs="Times New Roman"/>
          <w:szCs w:val="24"/>
        </w:rPr>
        <w:t xml:space="preserve"> της ήταν από 15</w:t>
      </w:r>
      <w:r>
        <w:rPr>
          <w:rFonts w:eastAsia="Times New Roman" w:cs="Times New Roman"/>
          <w:szCs w:val="24"/>
        </w:rPr>
        <w:t xml:space="preserve">.000 </w:t>
      </w:r>
      <w:r w:rsidRPr="00A4000E">
        <w:rPr>
          <w:rFonts w:eastAsia="Times New Roman" w:cs="Times New Roman"/>
          <w:szCs w:val="24"/>
        </w:rPr>
        <w:t xml:space="preserve">έως </w:t>
      </w:r>
      <w:r>
        <w:rPr>
          <w:rFonts w:eastAsia="Times New Roman" w:cs="Times New Roman"/>
          <w:szCs w:val="24"/>
        </w:rPr>
        <w:t>21.720. Δηλαδή έχασε το 37% του εισοδήματό</w:t>
      </w:r>
      <w:r w:rsidRPr="00A4000E">
        <w:rPr>
          <w:rFonts w:eastAsia="Times New Roman" w:cs="Times New Roman"/>
          <w:szCs w:val="24"/>
        </w:rPr>
        <w:t xml:space="preserve">ς </w:t>
      </w:r>
      <w:r>
        <w:rPr>
          <w:rFonts w:eastAsia="Times New Roman" w:cs="Times New Roman"/>
          <w:szCs w:val="24"/>
        </w:rPr>
        <w:t>της. Α</w:t>
      </w:r>
      <w:r w:rsidRPr="00A4000E">
        <w:rPr>
          <w:rFonts w:eastAsia="Times New Roman" w:cs="Times New Roman"/>
          <w:szCs w:val="24"/>
        </w:rPr>
        <w:t xml:space="preserve">πό </w:t>
      </w:r>
      <w:r>
        <w:rPr>
          <w:rFonts w:eastAsia="Times New Roman" w:cs="Times New Roman"/>
          <w:szCs w:val="24"/>
        </w:rPr>
        <w:t>το 20</w:t>
      </w:r>
      <w:r w:rsidRPr="00A4000E">
        <w:rPr>
          <w:rFonts w:eastAsia="Times New Roman" w:cs="Times New Roman"/>
          <w:szCs w:val="24"/>
        </w:rPr>
        <w:t>15 και μετά</w:t>
      </w:r>
      <w:r>
        <w:rPr>
          <w:rFonts w:eastAsia="Times New Roman" w:cs="Times New Roman"/>
          <w:szCs w:val="24"/>
        </w:rPr>
        <w:t>,</w:t>
      </w:r>
      <w:r w:rsidRPr="00A4000E">
        <w:rPr>
          <w:rFonts w:eastAsia="Times New Roman" w:cs="Times New Roman"/>
          <w:szCs w:val="24"/>
        </w:rPr>
        <w:t xml:space="preserve"> επειδή με ρωτάτε</w:t>
      </w:r>
      <w:r>
        <w:rPr>
          <w:rFonts w:eastAsia="Times New Roman" w:cs="Times New Roman"/>
          <w:szCs w:val="24"/>
        </w:rPr>
        <w:t>,</w:t>
      </w:r>
      <w:r w:rsidRPr="00A4000E">
        <w:rPr>
          <w:rFonts w:eastAsia="Times New Roman" w:cs="Times New Roman"/>
          <w:szCs w:val="24"/>
        </w:rPr>
        <w:t xml:space="preserve"> άρχισε να ανακτά μικρό μέρος αυτών των εισοδημάτων</w:t>
      </w:r>
      <w:r>
        <w:rPr>
          <w:rFonts w:eastAsia="Times New Roman" w:cs="Times New Roman"/>
          <w:szCs w:val="24"/>
        </w:rPr>
        <w:t>. Κ</w:t>
      </w:r>
      <w:r w:rsidRPr="00A4000E">
        <w:rPr>
          <w:rFonts w:eastAsia="Times New Roman" w:cs="Times New Roman"/>
          <w:szCs w:val="24"/>
        </w:rPr>
        <w:t>αταθέτω το</w:t>
      </w:r>
      <w:r>
        <w:rPr>
          <w:rFonts w:eastAsia="Times New Roman" w:cs="Times New Roman"/>
          <w:szCs w:val="24"/>
        </w:rPr>
        <w:t>ν</w:t>
      </w:r>
      <w:r w:rsidRPr="00A4000E">
        <w:rPr>
          <w:rFonts w:eastAsia="Times New Roman" w:cs="Times New Roman"/>
          <w:szCs w:val="24"/>
        </w:rPr>
        <w:t xml:space="preserve"> δεύτερο πίνακα</w:t>
      </w:r>
      <w:r>
        <w:rPr>
          <w:rFonts w:eastAsia="Times New Roman" w:cs="Times New Roman"/>
          <w:szCs w:val="24"/>
        </w:rPr>
        <w:t>.</w:t>
      </w:r>
    </w:p>
    <w:p w14:paraId="6338FBA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w:t>
      </w:r>
      <w:r w:rsidRPr="000D63A8">
        <w:rPr>
          <w:rFonts w:eastAsia="Times New Roman" w:cs="Times New Roman"/>
          <w:szCs w:val="24"/>
        </w:rPr>
        <w:t xml:space="preserve"> </w:t>
      </w:r>
      <w:r>
        <w:rPr>
          <w:rFonts w:eastAsia="Times New Roman" w:cs="Times New Roman"/>
          <w:szCs w:val="24"/>
        </w:rPr>
        <w:t xml:space="preserve">Εργασίας, Κοινωνικής Ασφάλισης και Κοινωνικής Αλληλεγγύης </w:t>
      </w:r>
      <w:r w:rsidRPr="000D63A8">
        <w:rPr>
          <w:rFonts w:eastAsia="Times New Roman" w:cs="Times New Roman"/>
          <w:szCs w:val="24"/>
        </w:rPr>
        <w:t xml:space="preserve">κ. </w:t>
      </w:r>
      <w:r>
        <w:rPr>
          <w:rFonts w:eastAsia="Times New Roman" w:cs="Times New Roman"/>
          <w:szCs w:val="24"/>
        </w:rPr>
        <w:t>Θεανώ Φωτίου</w:t>
      </w:r>
      <w:r w:rsidRPr="000D63A8">
        <w:rPr>
          <w:rFonts w:eastAsia="Times New Roman" w:cs="Times New Roman"/>
          <w:szCs w:val="24"/>
        </w:rPr>
        <w:t xml:space="preserve"> καταθέτει για τα Πρακτικά τ</w:t>
      </w:r>
      <w:r>
        <w:rPr>
          <w:rFonts w:eastAsia="Times New Roman" w:cs="Times New Roman"/>
          <w:szCs w:val="24"/>
        </w:rPr>
        <w:t xml:space="preserve">ον </w:t>
      </w:r>
      <w:r w:rsidRPr="000D63A8">
        <w:rPr>
          <w:rFonts w:eastAsia="Times New Roman" w:cs="Times New Roman"/>
          <w:szCs w:val="24"/>
        </w:rPr>
        <w:t>προαναφερθέν</w:t>
      </w:r>
      <w:r>
        <w:rPr>
          <w:rFonts w:eastAsia="Times New Roman" w:cs="Times New Roman"/>
          <w:szCs w:val="24"/>
        </w:rPr>
        <w:t>τα πίνακα, ο οποί</w:t>
      </w:r>
      <w:r>
        <w:rPr>
          <w:rFonts w:eastAsia="Times New Roman" w:cs="Times New Roman"/>
          <w:szCs w:val="24"/>
        </w:rPr>
        <w:t>ος</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338FBA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w:t>
      </w:r>
      <w:r w:rsidRPr="00A4000E">
        <w:rPr>
          <w:rFonts w:eastAsia="Times New Roman" w:cs="Times New Roman"/>
          <w:szCs w:val="24"/>
        </w:rPr>
        <w:t>μείς</w:t>
      </w:r>
      <w:r>
        <w:rPr>
          <w:rFonts w:eastAsia="Times New Roman" w:cs="Times New Roman"/>
          <w:szCs w:val="24"/>
        </w:rPr>
        <w:t>,</w:t>
      </w:r>
      <w:r w:rsidRPr="00A4000E">
        <w:rPr>
          <w:rFonts w:eastAsia="Times New Roman" w:cs="Times New Roman"/>
          <w:szCs w:val="24"/>
        </w:rPr>
        <w:t xml:space="preserve"> θεωρούμε ότι η ενίσχυση της κοινωνικής προστασίας είναι αναπτυξιακή και αφορά τα μεσαία στρώματα</w:t>
      </w:r>
      <w:r>
        <w:rPr>
          <w:rFonts w:eastAsia="Times New Roman" w:cs="Times New Roman"/>
          <w:szCs w:val="24"/>
        </w:rPr>
        <w:t>. Γ</w:t>
      </w:r>
      <w:r w:rsidRPr="00A4000E">
        <w:rPr>
          <w:rFonts w:eastAsia="Times New Roman" w:cs="Times New Roman"/>
          <w:szCs w:val="24"/>
        </w:rPr>
        <w:t>ι</w:t>
      </w:r>
      <w:r>
        <w:rPr>
          <w:rFonts w:eastAsia="Times New Roman" w:cs="Times New Roman"/>
          <w:szCs w:val="24"/>
        </w:rPr>
        <w:t>α</w:t>
      </w:r>
      <w:r w:rsidRPr="00A4000E">
        <w:rPr>
          <w:rFonts w:eastAsia="Times New Roman" w:cs="Times New Roman"/>
          <w:szCs w:val="24"/>
        </w:rPr>
        <w:t xml:space="preserve"> αυτό αυξήσαμε τα κονδύλια της </w:t>
      </w:r>
      <w:r>
        <w:rPr>
          <w:rFonts w:eastAsia="Times New Roman" w:cs="Times New Roman"/>
          <w:szCs w:val="24"/>
        </w:rPr>
        <w:t>π</w:t>
      </w:r>
      <w:r w:rsidRPr="00A4000E">
        <w:rPr>
          <w:rFonts w:eastAsia="Times New Roman" w:cs="Times New Roman"/>
          <w:szCs w:val="24"/>
        </w:rPr>
        <w:t>ρόνοιας από 7</w:t>
      </w:r>
      <w:r w:rsidRPr="00A4000E">
        <w:rPr>
          <w:rFonts w:eastAsia="Times New Roman" w:cs="Times New Roman"/>
          <w:szCs w:val="24"/>
        </w:rPr>
        <w:t>80 εκατομμύρια</w:t>
      </w:r>
      <w:r>
        <w:rPr>
          <w:rFonts w:eastAsia="Times New Roman" w:cs="Times New Roman"/>
          <w:szCs w:val="24"/>
        </w:rPr>
        <w:t>,</w:t>
      </w:r>
      <w:r w:rsidRPr="00A4000E">
        <w:rPr>
          <w:rFonts w:eastAsia="Times New Roman" w:cs="Times New Roman"/>
          <w:szCs w:val="24"/>
        </w:rPr>
        <w:t xml:space="preserve"> που τα παραλάβαμε</w:t>
      </w:r>
      <w:r>
        <w:rPr>
          <w:rFonts w:eastAsia="Times New Roman" w:cs="Times New Roman"/>
          <w:szCs w:val="24"/>
        </w:rPr>
        <w:t>,</w:t>
      </w:r>
      <w:r w:rsidRPr="00A4000E">
        <w:rPr>
          <w:rFonts w:eastAsia="Times New Roman" w:cs="Times New Roman"/>
          <w:szCs w:val="24"/>
        </w:rPr>
        <w:t xml:space="preserve"> σε 3 </w:t>
      </w:r>
      <w:r>
        <w:rPr>
          <w:rFonts w:eastAsia="Times New Roman" w:cs="Times New Roman"/>
          <w:szCs w:val="24"/>
        </w:rPr>
        <w:t>δισεκατομμύρια</w:t>
      </w:r>
      <w:r w:rsidRPr="00A4000E">
        <w:rPr>
          <w:rFonts w:eastAsia="Times New Roman" w:cs="Times New Roman"/>
          <w:szCs w:val="24"/>
        </w:rPr>
        <w:t xml:space="preserve"> 300 ευρώ</w:t>
      </w:r>
      <w:r>
        <w:rPr>
          <w:rFonts w:eastAsia="Times New Roman" w:cs="Times New Roman"/>
          <w:szCs w:val="24"/>
        </w:rPr>
        <w:t>. Ε</w:t>
      </w:r>
      <w:r w:rsidRPr="00A4000E">
        <w:rPr>
          <w:rFonts w:eastAsia="Times New Roman" w:cs="Times New Roman"/>
          <w:szCs w:val="24"/>
        </w:rPr>
        <w:t xml:space="preserve">ίχαμε τις χαμηλότερες δαπάνες </w:t>
      </w:r>
      <w:r>
        <w:rPr>
          <w:rFonts w:eastAsia="Times New Roman" w:cs="Times New Roman"/>
          <w:szCs w:val="24"/>
        </w:rPr>
        <w:t>από όλη την Ευρώπη για την πρόνοια. Α</w:t>
      </w:r>
      <w:r w:rsidRPr="00A4000E">
        <w:rPr>
          <w:rFonts w:eastAsia="Times New Roman" w:cs="Times New Roman"/>
          <w:szCs w:val="24"/>
        </w:rPr>
        <w:t>φορούσαν μόνο τα φτωχά στρώματα και δίνονταν ως φιλοδώρημα</w:t>
      </w:r>
      <w:r>
        <w:rPr>
          <w:rFonts w:eastAsia="Times New Roman" w:cs="Times New Roman"/>
          <w:szCs w:val="24"/>
        </w:rPr>
        <w:t>,</w:t>
      </w:r>
      <w:r w:rsidRPr="00A4000E">
        <w:rPr>
          <w:rFonts w:eastAsia="Times New Roman" w:cs="Times New Roman"/>
          <w:szCs w:val="24"/>
        </w:rPr>
        <w:t xml:space="preserve"> φιλανθρωπία με αδιαφανή κριτήρια</w:t>
      </w:r>
      <w:r>
        <w:rPr>
          <w:rFonts w:eastAsia="Times New Roman" w:cs="Times New Roman"/>
          <w:szCs w:val="24"/>
        </w:rPr>
        <w:t>. Δ</w:t>
      </w:r>
      <w:r w:rsidRPr="00A4000E">
        <w:rPr>
          <w:rFonts w:eastAsia="Times New Roman" w:cs="Times New Roman"/>
          <w:szCs w:val="24"/>
        </w:rPr>
        <w:t xml:space="preserve">ιευρύναμε τις </w:t>
      </w:r>
      <w:r>
        <w:rPr>
          <w:rFonts w:eastAsia="Times New Roman" w:cs="Times New Roman"/>
          <w:szCs w:val="24"/>
        </w:rPr>
        <w:t>προνοιακές</w:t>
      </w:r>
      <w:r w:rsidRPr="00A4000E">
        <w:rPr>
          <w:rFonts w:eastAsia="Times New Roman" w:cs="Times New Roman"/>
          <w:szCs w:val="24"/>
        </w:rPr>
        <w:t xml:space="preserve"> πολ</w:t>
      </w:r>
      <w:r w:rsidRPr="00A4000E">
        <w:rPr>
          <w:rFonts w:eastAsia="Times New Roman" w:cs="Times New Roman"/>
          <w:szCs w:val="24"/>
        </w:rPr>
        <w:t xml:space="preserve">ιτικές </w:t>
      </w:r>
      <w:r>
        <w:rPr>
          <w:rFonts w:eastAsia="Times New Roman" w:cs="Times New Roman"/>
          <w:szCs w:val="24"/>
        </w:rPr>
        <w:t xml:space="preserve">μας </w:t>
      </w:r>
      <w:r w:rsidRPr="00A4000E">
        <w:rPr>
          <w:rFonts w:eastAsia="Times New Roman" w:cs="Times New Roman"/>
          <w:szCs w:val="24"/>
        </w:rPr>
        <w:t>και στα μεσαία στρώματα</w:t>
      </w:r>
      <w:r>
        <w:rPr>
          <w:rFonts w:eastAsia="Times New Roman" w:cs="Times New Roman"/>
          <w:szCs w:val="24"/>
        </w:rPr>
        <w:t>,</w:t>
      </w:r>
      <w:r w:rsidRPr="00A4000E">
        <w:rPr>
          <w:rFonts w:eastAsia="Times New Roman" w:cs="Times New Roman"/>
          <w:szCs w:val="24"/>
        </w:rPr>
        <w:t xml:space="preserve"> όπως </w:t>
      </w:r>
      <w:r>
        <w:rPr>
          <w:rFonts w:eastAsia="Times New Roman" w:cs="Times New Roman"/>
          <w:szCs w:val="24"/>
        </w:rPr>
        <w:t xml:space="preserve">κάνουν όλα τα ανεπτυγμένα κράτη, με δύο εμβληματικά </w:t>
      </w:r>
      <w:r w:rsidRPr="00A4000E">
        <w:rPr>
          <w:rFonts w:eastAsia="Times New Roman" w:cs="Times New Roman"/>
          <w:szCs w:val="24"/>
        </w:rPr>
        <w:t>μέτρα</w:t>
      </w:r>
      <w:r>
        <w:rPr>
          <w:rFonts w:eastAsia="Times New Roman" w:cs="Times New Roman"/>
          <w:szCs w:val="24"/>
        </w:rPr>
        <w:t xml:space="preserve">, </w:t>
      </w:r>
      <w:r w:rsidRPr="00A4000E">
        <w:rPr>
          <w:rFonts w:eastAsia="Times New Roman" w:cs="Times New Roman"/>
          <w:szCs w:val="24"/>
        </w:rPr>
        <w:t>το πρώτο</w:t>
      </w:r>
      <w:r>
        <w:rPr>
          <w:rFonts w:eastAsia="Times New Roman" w:cs="Times New Roman"/>
          <w:szCs w:val="24"/>
        </w:rPr>
        <w:t xml:space="preserve"> γ</w:t>
      </w:r>
      <w:r w:rsidRPr="00A4000E">
        <w:rPr>
          <w:rFonts w:eastAsia="Times New Roman" w:cs="Times New Roman"/>
          <w:szCs w:val="24"/>
        </w:rPr>
        <w:t xml:space="preserve">ια το παιδί </w:t>
      </w:r>
      <w:r>
        <w:rPr>
          <w:rFonts w:eastAsia="Times New Roman" w:cs="Times New Roman"/>
          <w:szCs w:val="24"/>
        </w:rPr>
        <w:t xml:space="preserve">και </w:t>
      </w:r>
      <w:r w:rsidRPr="00A4000E">
        <w:rPr>
          <w:rFonts w:eastAsia="Times New Roman" w:cs="Times New Roman"/>
          <w:szCs w:val="24"/>
        </w:rPr>
        <w:t xml:space="preserve">το δεύτερο για </w:t>
      </w:r>
      <w:r>
        <w:rPr>
          <w:rFonts w:eastAsia="Times New Roman" w:cs="Times New Roman"/>
          <w:szCs w:val="24"/>
        </w:rPr>
        <w:t>τη στέγη. Α</w:t>
      </w:r>
      <w:r w:rsidRPr="00A4000E">
        <w:rPr>
          <w:rFonts w:eastAsia="Times New Roman" w:cs="Times New Roman"/>
          <w:szCs w:val="24"/>
        </w:rPr>
        <w:t>υτά αφορούν τα μεσαία στρώματα</w:t>
      </w:r>
      <w:r>
        <w:rPr>
          <w:rFonts w:eastAsia="Times New Roman" w:cs="Times New Roman"/>
          <w:szCs w:val="24"/>
        </w:rPr>
        <w:t>,</w:t>
      </w:r>
      <w:r w:rsidRPr="00A4000E">
        <w:rPr>
          <w:rFonts w:eastAsia="Times New Roman" w:cs="Times New Roman"/>
          <w:szCs w:val="24"/>
        </w:rPr>
        <w:t xml:space="preserve"> δεν αφορούν τα φτωχά</w:t>
      </w:r>
      <w:r>
        <w:rPr>
          <w:rFonts w:eastAsia="Times New Roman" w:cs="Times New Roman"/>
          <w:szCs w:val="24"/>
        </w:rPr>
        <w:t>.</w:t>
      </w:r>
    </w:p>
    <w:p w14:paraId="6338FBA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w:t>
      </w:r>
      <w:r w:rsidRPr="00A4000E">
        <w:rPr>
          <w:rFonts w:eastAsia="Times New Roman" w:cs="Times New Roman"/>
          <w:szCs w:val="24"/>
        </w:rPr>
        <w:t>ξήσαμε από 822 εκατομμύρια ευρώ</w:t>
      </w:r>
      <w:r>
        <w:rPr>
          <w:rFonts w:eastAsia="Times New Roman" w:cs="Times New Roman"/>
          <w:szCs w:val="24"/>
        </w:rPr>
        <w:t>,</w:t>
      </w:r>
      <w:r w:rsidRPr="00A4000E">
        <w:rPr>
          <w:rFonts w:eastAsia="Times New Roman" w:cs="Times New Roman"/>
          <w:szCs w:val="24"/>
        </w:rPr>
        <w:t xml:space="preserve"> μέσα στα δύσκολα χρόνια</w:t>
      </w:r>
      <w:r>
        <w:rPr>
          <w:rFonts w:eastAsia="Times New Roman" w:cs="Times New Roman"/>
          <w:szCs w:val="24"/>
        </w:rPr>
        <w:t>,</w:t>
      </w:r>
      <w:r w:rsidRPr="00A4000E">
        <w:rPr>
          <w:rFonts w:eastAsia="Times New Roman" w:cs="Times New Roman"/>
          <w:szCs w:val="24"/>
        </w:rPr>
        <w:t xml:space="preserve"> σε </w:t>
      </w:r>
      <w:r>
        <w:rPr>
          <w:rFonts w:eastAsia="Times New Roman" w:cs="Times New Roman"/>
          <w:szCs w:val="24"/>
        </w:rPr>
        <w:t>1</w:t>
      </w:r>
      <w:r w:rsidRPr="00A4000E">
        <w:rPr>
          <w:rFonts w:eastAsia="Times New Roman" w:cs="Times New Roman"/>
          <w:szCs w:val="24"/>
        </w:rPr>
        <w:t xml:space="preserve"> </w:t>
      </w:r>
      <w:r>
        <w:rPr>
          <w:rFonts w:eastAsia="Times New Roman" w:cs="Times New Roman"/>
          <w:szCs w:val="24"/>
        </w:rPr>
        <w:t>δισεκατομμύριο</w:t>
      </w:r>
      <w:r w:rsidRPr="00A4000E">
        <w:rPr>
          <w:rFonts w:eastAsia="Times New Roman" w:cs="Times New Roman"/>
          <w:szCs w:val="24"/>
        </w:rPr>
        <w:t xml:space="preserve"> 400 χιλιάδες ευρώ τα κονδύλια για το παιδί</w:t>
      </w:r>
      <w:r>
        <w:rPr>
          <w:rFonts w:eastAsia="Times New Roman" w:cs="Times New Roman"/>
          <w:szCs w:val="24"/>
        </w:rPr>
        <w:t>. Πώ</w:t>
      </w:r>
      <w:r w:rsidRPr="00A4000E">
        <w:rPr>
          <w:rFonts w:eastAsia="Times New Roman" w:cs="Times New Roman"/>
          <w:szCs w:val="24"/>
        </w:rPr>
        <w:t>ς το κάναμε</w:t>
      </w:r>
      <w:r>
        <w:rPr>
          <w:rFonts w:eastAsia="Times New Roman" w:cs="Times New Roman"/>
          <w:szCs w:val="24"/>
        </w:rPr>
        <w:t>; Μ</w:t>
      </w:r>
      <w:r w:rsidRPr="00A4000E">
        <w:rPr>
          <w:rFonts w:eastAsia="Times New Roman" w:cs="Times New Roman"/>
          <w:szCs w:val="24"/>
        </w:rPr>
        <w:t>ε το νέο επίδομα παιδιού</w:t>
      </w:r>
      <w:r>
        <w:rPr>
          <w:rFonts w:eastAsia="Times New Roman" w:cs="Times New Roman"/>
          <w:szCs w:val="24"/>
        </w:rPr>
        <w:t>. Μέσα</w:t>
      </w:r>
      <w:r w:rsidRPr="00A4000E">
        <w:rPr>
          <w:rFonts w:eastAsia="Times New Roman" w:cs="Times New Roman"/>
          <w:szCs w:val="24"/>
        </w:rPr>
        <w:t xml:space="preserve"> σε ένα</w:t>
      </w:r>
      <w:r>
        <w:rPr>
          <w:rFonts w:eastAsia="Times New Roman" w:cs="Times New Roman"/>
          <w:szCs w:val="24"/>
        </w:rPr>
        <w:t>ν</w:t>
      </w:r>
      <w:r w:rsidRPr="00A4000E">
        <w:rPr>
          <w:rFonts w:eastAsia="Times New Roman" w:cs="Times New Roman"/>
          <w:szCs w:val="24"/>
        </w:rPr>
        <w:t xml:space="preserve"> χρόνο </w:t>
      </w:r>
      <w:r>
        <w:rPr>
          <w:rFonts w:eastAsia="Times New Roman" w:cs="Times New Roman"/>
          <w:szCs w:val="24"/>
        </w:rPr>
        <w:t>μ</w:t>
      </w:r>
      <w:r w:rsidRPr="00A4000E">
        <w:rPr>
          <w:rFonts w:eastAsia="Times New Roman" w:cs="Times New Roman"/>
          <w:szCs w:val="24"/>
        </w:rPr>
        <w:t xml:space="preserve">όνο αυξήσαμε τα παιδιά που παίρνουν επίδομα παιδιού από </w:t>
      </w:r>
      <w:r>
        <w:rPr>
          <w:rFonts w:eastAsia="Times New Roman" w:cs="Times New Roman"/>
          <w:szCs w:val="24"/>
        </w:rPr>
        <w:t>ένα</w:t>
      </w:r>
      <w:r w:rsidRPr="00A4000E">
        <w:rPr>
          <w:rFonts w:eastAsia="Times New Roman" w:cs="Times New Roman"/>
          <w:szCs w:val="24"/>
        </w:rPr>
        <w:t xml:space="preserve"> εκατομμύριο </w:t>
      </w:r>
      <w:r>
        <w:rPr>
          <w:rFonts w:eastAsia="Times New Roman" w:cs="Times New Roman"/>
          <w:szCs w:val="24"/>
        </w:rPr>
        <w:t>τετρακόσιες</w:t>
      </w:r>
      <w:r w:rsidRPr="00A4000E">
        <w:rPr>
          <w:rFonts w:eastAsia="Times New Roman" w:cs="Times New Roman"/>
          <w:szCs w:val="24"/>
        </w:rPr>
        <w:t xml:space="preserve"> χιλιάδες σε ένα </w:t>
      </w:r>
      <w:r>
        <w:rPr>
          <w:rFonts w:eastAsia="Times New Roman" w:cs="Times New Roman"/>
          <w:szCs w:val="24"/>
        </w:rPr>
        <w:t>εκατ</w:t>
      </w:r>
      <w:r>
        <w:rPr>
          <w:rFonts w:eastAsia="Times New Roman" w:cs="Times New Roman"/>
          <w:szCs w:val="24"/>
        </w:rPr>
        <w:t xml:space="preserve">ομμύριο πεντακόσιες πενήντα χιλιάδες. Όσον αφορά τα </w:t>
      </w:r>
      <w:r w:rsidRPr="00A4000E">
        <w:rPr>
          <w:rFonts w:eastAsia="Times New Roman" w:cs="Times New Roman"/>
          <w:szCs w:val="24"/>
        </w:rPr>
        <w:t>σχολικά γεύματα</w:t>
      </w:r>
      <w:r>
        <w:rPr>
          <w:rFonts w:eastAsia="Times New Roman" w:cs="Times New Roman"/>
          <w:szCs w:val="24"/>
        </w:rPr>
        <w:t>,</w:t>
      </w:r>
      <w:r w:rsidRPr="00A4000E">
        <w:rPr>
          <w:rFonts w:eastAsia="Times New Roman" w:cs="Times New Roman"/>
          <w:szCs w:val="24"/>
        </w:rPr>
        <w:t xml:space="preserve"> </w:t>
      </w:r>
      <w:r>
        <w:rPr>
          <w:rFonts w:eastAsia="Times New Roman" w:cs="Times New Roman"/>
          <w:szCs w:val="24"/>
        </w:rPr>
        <w:t>δίνουμε εκατόν πενήντα τρεις χιλιάδες κ</w:t>
      </w:r>
      <w:r w:rsidRPr="00A4000E">
        <w:rPr>
          <w:rFonts w:eastAsia="Times New Roman" w:cs="Times New Roman"/>
          <w:szCs w:val="24"/>
        </w:rPr>
        <w:t>άθε μέρα</w:t>
      </w:r>
      <w:r>
        <w:rPr>
          <w:rFonts w:eastAsia="Times New Roman" w:cs="Times New Roman"/>
          <w:szCs w:val="24"/>
        </w:rPr>
        <w:t>. Τ</w:t>
      </w:r>
      <w:r w:rsidRPr="00A4000E">
        <w:rPr>
          <w:rFonts w:eastAsia="Times New Roman" w:cs="Times New Roman"/>
          <w:szCs w:val="24"/>
        </w:rPr>
        <w:t xml:space="preserve">ο 2022 θα είναι </w:t>
      </w:r>
      <w:r>
        <w:rPr>
          <w:rFonts w:eastAsia="Times New Roman" w:cs="Times New Roman"/>
          <w:szCs w:val="24"/>
        </w:rPr>
        <w:t>εξακόσιες</w:t>
      </w:r>
      <w:r w:rsidRPr="00A4000E">
        <w:rPr>
          <w:rFonts w:eastAsia="Times New Roman" w:cs="Times New Roman"/>
          <w:szCs w:val="24"/>
        </w:rPr>
        <w:t xml:space="preserve"> χιλιάδες κάθε μέρα</w:t>
      </w:r>
      <w:r>
        <w:rPr>
          <w:rFonts w:eastAsia="Times New Roman" w:cs="Times New Roman"/>
          <w:szCs w:val="24"/>
        </w:rPr>
        <w:t>,</w:t>
      </w:r>
      <w:r w:rsidRPr="00A4000E">
        <w:rPr>
          <w:rFonts w:eastAsia="Times New Roman" w:cs="Times New Roman"/>
          <w:szCs w:val="24"/>
        </w:rPr>
        <w:t xml:space="preserve"> σε όλα τα σχολεία της χώρας</w:t>
      </w:r>
      <w:r>
        <w:rPr>
          <w:rFonts w:eastAsia="Times New Roman" w:cs="Times New Roman"/>
          <w:szCs w:val="24"/>
        </w:rPr>
        <w:t>. Α</w:t>
      </w:r>
      <w:r w:rsidRPr="00A4000E">
        <w:rPr>
          <w:rFonts w:eastAsia="Times New Roman" w:cs="Times New Roman"/>
          <w:szCs w:val="24"/>
        </w:rPr>
        <w:t>υξάνουμε τον αριθμό των βρεφονηπιακών σταθμών</w:t>
      </w:r>
      <w:r>
        <w:rPr>
          <w:rFonts w:eastAsia="Times New Roman" w:cs="Times New Roman"/>
          <w:szCs w:val="24"/>
        </w:rPr>
        <w:t xml:space="preserve"> με</w:t>
      </w:r>
      <w:r w:rsidRPr="00A4000E">
        <w:rPr>
          <w:rFonts w:eastAsia="Times New Roman" w:cs="Times New Roman"/>
          <w:szCs w:val="24"/>
        </w:rPr>
        <w:t xml:space="preserve"> χιλιάδες νέε</w:t>
      </w:r>
      <w:r w:rsidRPr="00A4000E">
        <w:rPr>
          <w:rFonts w:eastAsia="Times New Roman" w:cs="Times New Roman"/>
          <w:szCs w:val="24"/>
        </w:rPr>
        <w:t>ς θέσεις για τα παιδιά</w:t>
      </w:r>
      <w:r>
        <w:rPr>
          <w:rFonts w:eastAsia="Times New Roman" w:cs="Times New Roman"/>
          <w:szCs w:val="24"/>
        </w:rPr>
        <w:t>. Ε</w:t>
      </w:r>
      <w:r w:rsidRPr="00A4000E">
        <w:rPr>
          <w:rFonts w:eastAsia="Times New Roman" w:cs="Times New Roman"/>
          <w:szCs w:val="24"/>
        </w:rPr>
        <w:t>πεκτείνουμε τη δωρεάν είσοδο στους βρεφονηπιακούς σταθμούς για όλες τις μητέρες</w:t>
      </w:r>
      <w:r>
        <w:rPr>
          <w:rFonts w:eastAsia="Times New Roman" w:cs="Times New Roman"/>
          <w:szCs w:val="24"/>
        </w:rPr>
        <w:t xml:space="preserve">, εργαζόμενες, </w:t>
      </w:r>
      <w:r w:rsidRPr="00A4000E">
        <w:rPr>
          <w:rFonts w:eastAsia="Times New Roman" w:cs="Times New Roman"/>
          <w:szCs w:val="24"/>
        </w:rPr>
        <w:t>άνεργες</w:t>
      </w:r>
      <w:r>
        <w:rPr>
          <w:rFonts w:eastAsia="Times New Roman" w:cs="Times New Roman"/>
          <w:szCs w:val="24"/>
        </w:rPr>
        <w:t>, φτωχές. Γιατί τις άνεργες και τις φτωχές εσείς τις είχατε ξεχάσει. Γι</w:t>
      </w:r>
      <w:r>
        <w:rPr>
          <w:rFonts w:eastAsia="Times New Roman" w:cs="Times New Roman"/>
          <w:szCs w:val="24"/>
        </w:rPr>
        <w:t>α</w:t>
      </w:r>
      <w:r>
        <w:rPr>
          <w:rFonts w:eastAsia="Times New Roman" w:cs="Times New Roman"/>
          <w:szCs w:val="24"/>
        </w:rPr>
        <w:t xml:space="preserve"> </w:t>
      </w:r>
      <w:r w:rsidRPr="00A4000E">
        <w:rPr>
          <w:rFonts w:eastAsia="Times New Roman" w:cs="Times New Roman"/>
          <w:szCs w:val="24"/>
        </w:rPr>
        <w:t xml:space="preserve">αυτό φέτος όλα τα παιδιά θα μπουν δωρεάν σε </w:t>
      </w:r>
      <w:r>
        <w:rPr>
          <w:rFonts w:eastAsia="Times New Roman" w:cs="Times New Roman"/>
          <w:szCs w:val="24"/>
        </w:rPr>
        <w:t>βρεφονηπιακού</w:t>
      </w:r>
      <w:r>
        <w:rPr>
          <w:rFonts w:eastAsia="Times New Roman" w:cs="Times New Roman"/>
          <w:szCs w:val="24"/>
        </w:rPr>
        <w:t xml:space="preserve">ς σταθμούς </w:t>
      </w:r>
      <w:r w:rsidRPr="00A4000E">
        <w:rPr>
          <w:rFonts w:eastAsia="Times New Roman" w:cs="Times New Roman"/>
          <w:szCs w:val="24"/>
        </w:rPr>
        <w:t>αυτών των εισοδημάτων</w:t>
      </w:r>
      <w:r>
        <w:rPr>
          <w:rFonts w:eastAsia="Times New Roman" w:cs="Times New Roman"/>
          <w:szCs w:val="24"/>
        </w:rPr>
        <w:t>. Έ</w:t>
      </w:r>
      <w:r w:rsidRPr="00A4000E">
        <w:rPr>
          <w:rFonts w:eastAsia="Times New Roman" w:cs="Times New Roman"/>
          <w:szCs w:val="24"/>
        </w:rPr>
        <w:t>τσι ρίξαμε την παιδική φτώχεια δύο μονάδες μέσα σε δύο χρόνια</w:t>
      </w:r>
      <w:r>
        <w:rPr>
          <w:rFonts w:eastAsia="Times New Roman" w:cs="Times New Roman"/>
          <w:szCs w:val="24"/>
        </w:rPr>
        <w:t>,</w:t>
      </w:r>
      <w:r w:rsidRPr="00A4000E">
        <w:rPr>
          <w:rFonts w:eastAsia="Times New Roman" w:cs="Times New Roman"/>
          <w:szCs w:val="24"/>
        </w:rPr>
        <w:t xml:space="preserve"> από 26,3</w:t>
      </w:r>
      <w:r>
        <w:rPr>
          <w:rFonts w:eastAsia="Times New Roman" w:cs="Times New Roman"/>
          <w:szCs w:val="24"/>
        </w:rPr>
        <w:t>%</w:t>
      </w:r>
      <w:r w:rsidRPr="00A4000E">
        <w:rPr>
          <w:rFonts w:eastAsia="Times New Roman" w:cs="Times New Roman"/>
          <w:szCs w:val="24"/>
        </w:rPr>
        <w:t xml:space="preserve"> το </w:t>
      </w:r>
      <w:r>
        <w:rPr>
          <w:rFonts w:eastAsia="Times New Roman" w:cs="Times New Roman"/>
          <w:szCs w:val="24"/>
        </w:rPr>
        <w:t>20</w:t>
      </w:r>
      <w:r w:rsidRPr="00A4000E">
        <w:rPr>
          <w:rFonts w:eastAsia="Times New Roman" w:cs="Times New Roman"/>
          <w:szCs w:val="24"/>
        </w:rPr>
        <w:t xml:space="preserve">15 </w:t>
      </w:r>
      <w:r>
        <w:rPr>
          <w:rFonts w:eastAsia="Times New Roman" w:cs="Times New Roman"/>
          <w:szCs w:val="24"/>
        </w:rPr>
        <w:t>σε</w:t>
      </w:r>
      <w:r w:rsidRPr="00A4000E">
        <w:rPr>
          <w:rFonts w:eastAsia="Times New Roman" w:cs="Times New Roman"/>
          <w:szCs w:val="24"/>
        </w:rPr>
        <w:t xml:space="preserve"> 24,5</w:t>
      </w:r>
      <w:r>
        <w:rPr>
          <w:rFonts w:eastAsia="Times New Roman" w:cs="Times New Roman"/>
          <w:szCs w:val="24"/>
        </w:rPr>
        <w:t>%</w:t>
      </w:r>
      <w:r w:rsidRPr="00A4000E">
        <w:rPr>
          <w:rFonts w:eastAsia="Times New Roman" w:cs="Times New Roman"/>
          <w:szCs w:val="24"/>
        </w:rPr>
        <w:t xml:space="preserve"> το </w:t>
      </w:r>
      <w:r>
        <w:rPr>
          <w:rFonts w:eastAsia="Times New Roman" w:cs="Times New Roman"/>
          <w:szCs w:val="24"/>
        </w:rPr>
        <w:t>2017. Το 2020</w:t>
      </w:r>
      <w:r w:rsidRPr="00A4000E">
        <w:rPr>
          <w:rFonts w:eastAsia="Times New Roman" w:cs="Times New Roman"/>
          <w:szCs w:val="24"/>
        </w:rPr>
        <w:t xml:space="preserve"> υπολογίζουμε ότι τα ποσοστά παιδικής φτώχειας θα είναι χαμηλότερα του </w:t>
      </w:r>
      <w:r>
        <w:rPr>
          <w:rFonts w:eastAsia="Times New Roman" w:cs="Times New Roman"/>
          <w:szCs w:val="24"/>
        </w:rPr>
        <w:t>2008. Πόση ήταν</w:t>
      </w:r>
      <w:r w:rsidRPr="00A4000E">
        <w:rPr>
          <w:rFonts w:eastAsia="Times New Roman" w:cs="Times New Roman"/>
          <w:szCs w:val="24"/>
        </w:rPr>
        <w:t xml:space="preserve"> όμως </w:t>
      </w:r>
      <w:r>
        <w:rPr>
          <w:rFonts w:eastAsia="Times New Roman" w:cs="Times New Roman"/>
          <w:szCs w:val="24"/>
        </w:rPr>
        <w:t xml:space="preserve">η </w:t>
      </w:r>
      <w:r w:rsidRPr="00A4000E">
        <w:rPr>
          <w:rFonts w:eastAsia="Times New Roman" w:cs="Times New Roman"/>
          <w:szCs w:val="24"/>
        </w:rPr>
        <w:t xml:space="preserve">παιδική φτώχεια το </w:t>
      </w:r>
      <w:r>
        <w:rPr>
          <w:rFonts w:eastAsia="Times New Roman" w:cs="Times New Roman"/>
          <w:szCs w:val="24"/>
        </w:rPr>
        <w:t>20</w:t>
      </w:r>
      <w:r>
        <w:rPr>
          <w:rFonts w:eastAsia="Times New Roman" w:cs="Times New Roman"/>
          <w:szCs w:val="24"/>
        </w:rPr>
        <w:t>0</w:t>
      </w:r>
      <w:r w:rsidRPr="00A4000E">
        <w:rPr>
          <w:rFonts w:eastAsia="Times New Roman" w:cs="Times New Roman"/>
          <w:szCs w:val="24"/>
        </w:rPr>
        <w:t>8</w:t>
      </w:r>
      <w:r>
        <w:rPr>
          <w:rFonts w:eastAsia="Times New Roman" w:cs="Times New Roman"/>
          <w:szCs w:val="24"/>
        </w:rPr>
        <w:t>,</w:t>
      </w:r>
      <w:r w:rsidRPr="00A4000E">
        <w:rPr>
          <w:rFonts w:eastAsia="Times New Roman" w:cs="Times New Roman"/>
          <w:szCs w:val="24"/>
        </w:rPr>
        <w:t xml:space="preserve"> τις εποχές δηλαδή της ευμάρειας</w:t>
      </w:r>
      <w:r>
        <w:rPr>
          <w:rFonts w:eastAsia="Times New Roman" w:cs="Times New Roman"/>
          <w:szCs w:val="24"/>
        </w:rPr>
        <w:t>,</w:t>
      </w:r>
      <w:r w:rsidRPr="00A4000E">
        <w:rPr>
          <w:rFonts w:eastAsia="Times New Roman" w:cs="Times New Roman"/>
          <w:szCs w:val="24"/>
        </w:rPr>
        <w:t xml:space="preserve"> πρ</w:t>
      </w:r>
      <w:r>
        <w:rPr>
          <w:rFonts w:eastAsia="Times New Roman" w:cs="Times New Roman"/>
          <w:szCs w:val="24"/>
        </w:rPr>
        <w:t xml:space="preserve">ο </w:t>
      </w:r>
      <w:r w:rsidRPr="00A4000E">
        <w:rPr>
          <w:rFonts w:eastAsia="Times New Roman" w:cs="Times New Roman"/>
          <w:szCs w:val="24"/>
        </w:rPr>
        <w:t>κρίσης</w:t>
      </w:r>
      <w:r>
        <w:rPr>
          <w:rFonts w:eastAsia="Times New Roman" w:cs="Times New Roman"/>
          <w:szCs w:val="24"/>
        </w:rPr>
        <w:t>; Κ</w:t>
      </w:r>
      <w:r w:rsidRPr="00A4000E">
        <w:rPr>
          <w:rFonts w:eastAsia="Times New Roman" w:cs="Times New Roman"/>
          <w:szCs w:val="24"/>
        </w:rPr>
        <w:t>αταθέτω πάλι τα στοιχεία της ΕΛΣΤΑΤ</w:t>
      </w:r>
      <w:r>
        <w:rPr>
          <w:rFonts w:eastAsia="Times New Roman" w:cs="Times New Roman"/>
          <w:szCs w:val="24"/>
        </w:rPr>
        <w:t>.</w:t>
      </w:r>
    </w:p>
    <w:p w14:paraId="6338FBA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Εργασίας, Κοινωνικής Ασφάλισης και Κοινωνικής Αλληλεγγύης κ. Θεανώ Φωτίου καταθέτει για τα Πρακτικά τον προαναφερθέντα πίνακα, ο</w:t>
      </w:r>
      <w:r>
        <w:rPr>
          <w:rFonts w:eastAsia="Times New Roman" w:cs="Times New Roman"/>
          <w:szCs w:val="24"/>
        </w:rPr>
        <w:t xml:space="preserve"> οποίος βρίσκεται στο αρχείο του Τμήματος Γραμματείας της Διεύθυνσης Στενογραφίας και Πρακτικών της Βουλής)</w:t>
      </w:r>
    </w:p>
    <w:p w14:paraId="6338FBA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Την εποχή της ευμάρειας ήταν 23%, </w:t>
      </w:r>
      <w:r w:rsidRPr="00A4000E">
        <w:rPr>
          <w:rFonts w:eastAsia="Times New Roman" w:cs="Times New Roman"/>
          <w:szCs w:val="24"/>
        </w:rPr>
        <w:t xml:space="preserve">δηλαδή ένα στα τέσσερα παιδιά ήταν σε κατάσταση φτώχειας </w:t>
      </w:r>
      <w:r>
        <w:rPr>
          <w:rFonts w:eastAsia="Times New Roman" w:cs="Times New Roman"/>
          <w:szCs w:val="24"/>
        </w:rPr>
        <w:t>και</w:t>
      </w:r>
      <w:r w:rsidRPr="00A4000E">
        <w:rPr>
          <w:rFonts w:eastAsia="Times New Roman" w:cs="Times New Roman"/>
          <w:szCs w:val="24"/>
        </w:rPr>
        <w:t xml:space="preserve"> κοινωνικού αποκλεισμού</w:t>
      </w:r>
      <w:r>
        <w:rPr>
          <w:rFonts w:eastAsia="Times New Roman" w:cs="Times New Roman"/>
          <w:szCs w:val="24"/>
        </w:rPr>
        <w:t xml:space="preserve">. Τι </w:t>
      </w:r>
      <w:r w:rsidRPr="00A4000E">
        <w:rPr>
          <w:rFonts w:eastAsia="Times New Roman" w:cs="Times New Roman"/>
          <w:szCs w:val="24"/>
        </w:rPr>
        <w:t>σημαίνει αυτό</w:t>
      </w:r>
      <w:r>
        <w:rPr>
          <w:rFonts w:eastAsia="Times New Roman" w:cs="Times New Roman"/>
          <w:szCs w:val="24"/>
        </w:rPr>
        <w:t>;</w:t>
      </w:r>
      <w:r w:rsidRPr="00A4000E">
        <w:rPr>
          <w:rFonts w:eastAsia="Times New Roman" w:cs="Times New Roman"/>
          <w:szCs w:val="24"/>
        </w:rPr>
        <w:t xml:space="preserve"> Ότι η ανάπτυξη</w:t>
      </w:r>
      <w:r>
        <w:rPr>
          <w:rFonts w:eastAsia="Times New Roman" w:cs="Times New Roman"/>
          <w:szCs w:val="24"/>
        </w:rPr>
        <w:t>,</w:t>
      </w:r>
      <w:r w:rsidRPr="00A4000E">
        <w:rPr>
          <w:rFonts w:eastAsia="Times New Roman" w:cs="Times New Roman"/>
          <w:szCs w:val="24"/>
        </w:rPr>
        <w:t xml:space="preserve"> κύριε Μητσοτάκη</w:t>
      </w:r>
      <w:r>
        <w:rPr>
          <w:rFonts w:eastAsia="Times New Roman" w:cs="Times New Roman"/>
          <w:szCs w:val="24"/>
        </w:rPr>
        <w:t>,</w:t>
      </w:r>
      <w:r w:rsidRPr="00A4000E">
        <w:rPr>
          <w:rFonts w:eastAsia="Times New Roman" w:cs="Times New Roman"/>
          <w:szCs w:val="24"/>
        </w:rPr>
        <w:t xml:space="preserve"> δεν αρκεί από μόνη της για να καταπολεμηθούν οι ανισότητες</w:t>
      </w:r>
      <w:r>
        <w:rPr>
          <w:rFonts w:eastAsia="Times New Roman" w:cs="Times New Roman"/>
          <w:szCs w:val="24"/>
        </w:rPr>
        <w:t>,</w:t>
      </w:r>
      <w:r w:rsidRPr="00A4000E">
        <w:rPr>
          <w:rFonts w:eastAsia="Times New Roman" w:cs="Times New Roman"/>
          <w:szCs w:val="24"/>
        </w:rPr>
        <w:t xml:space="preserve"> που τώρα θυμηθήκατε</w:t>
      </w:r>
      <w:r>
        <w:rPr>
          <w:rFonts w:eastAsia="Times New Roman" w:cs="Times New Roman"/>
          <w:szCs w:val="24"/>
        </w:rPr>
        <w:t xml:space="preserve">, ενώ τις </w:t>
      </w:r>
      <w:r w:rsidRPr="00A4000E">
        <w:rPr>
          <w:rFonts w:eastAsia="Times New Roman" w:cs="Times New Roman"/>
          <w:szCs w:val="24"/>
        </w:rPr>
        <w:t>θεωρείτ</w:t>
      </w:r>
      <w:r>
        <w:rPr>
          <w:rFonts w:eastAsia="Times New Roman" w:cs="Times New Roman"/>
          <w:szCs w:val="24"/>
        </w:rPr>
        <w:t>ε</w:t>
      </w:r>
      <w:r w:rsidRPr="00A4000E">
        <w:rPr>
          <w:rFonts w:eastAsia="Times New Roman" w:cs="Times New Roman"/>
          <w:szCs w:val="24"/>
        </w:rPr>
        <w:t xml:space="preserve"> φυσικό φαινόμενο</w:t>
      </w:r>
      <w:r>
        <w:rPr>
          <w:rFonts w:eastAsia="Times New Roman" w:cs="Times New Roman"/>
          <w:szCs w:val="24"/>
        </w:rPr>
        <w:t>, δηλαδή ό</w:t>
      </w:r>
      <w:r w:rsidRPr="00A4000E">
        <w:rPr>
          <w:rFonts w:eastAsia="Times New Roman" w:cs="Times New Roman"/>
          <w:szCs w:val="24"/>
        </w:rPr>
        <w:t>τι μπορεί να έχεις ανάπτυξη</w:t>
      </w:r>
      <w:r>
        <w:rPr>
          <w:rFonts w:eastAsia="Times New Roman" w:cs="Times New Roman"/>
          <w:szCs w:val="24"/>
        </w:rPr>
        <w:t>,</w:t>
      </w:r>
      <w:r w:rsidRPr="00A4000E">
        <w:rPr>
          <w:rFonts w:eastAsia="Times New Roman" w:cs="Times New Roman"/>
          <w:szCs w:val="24"/>
        </w:rPr>
        <w:t xml:space="preserve"> αλλά ένα στα τέσσερα παιδιά να είναι φτωχά</w:t>
      </w:r>
      <w:r>
        <w:rPr>
          <w:rFonts w:eastAsia="Times New Roman" w:cs="Times New Roman"/>
          <w:szCs w:val="24"/>
        </w:rPr>
        <w:t>.</w:t>
      </w:r>
    </w:p>
    <w:p w14:paraId="6338FBA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Με τα μέτρα για τη στέγη</w:t>
      </w:r>
      <w:r w:rsidRPr="00A4000E">
        <w:rPr>
          <w:rFonts w:eastAsia="Times New Roman" w:cs="Times New Roman"/>
          <w:szCs w:val="24"/>
        </w:rPr>
        <w:t xml:space="preserve"> </w:t>
      </w:r>
      <w:r w:rsidRPr="00A4000E">
        <w:rPr>
          <w:rFonts w:eastAsia="Times New Roman" w:cs="Times New Roman"/>
          <w:szCs w:val="24"/>
        </w:rPr>
        <w:t xml:space="preserve">σήμερα έχουμε </w:t>
      </w:r>
      <w:r>
        <w:rPr>
          <w:rFonts w:eastAsia="Times New Roman" w:cs="Times New Roman"/>
          <w:szCs w:val="24"/>
        </w:rPr>
        <w:t>διακόσιες σαράντα</w:t>
      </w:r>
      <w:r w:rsidRPr="00A4000E">
        <w:rPr>
          <w:rFonts w:eastAsia="Times New Roman" w:cs="Times New Roman"/>
          <w:szCs w:val="24"/>
        </w:rPr>
        <w:t xml:space="preserve"> χιλιάδες </w:t>
      </w:r>
      <w:r>
        <w:rPr>
          <w:rFonts w:eastAsia="Times New Roman" w:cs="Times New Roman"/>
          <w:szCs w:val="24"/>
        </w:rPr>
        <w:t>εγκεκριμένες</w:t>
      </w:r>
      <w:r w:rsidRPr="00A4000E">
        <w:rPr>
          <w:rFonts w:eastAsia="Times New Roman" w:cs="Times New Roman"/>
          <w:szCs w:val="24"/>
        </w:rPr>
        <w:t xml:space="preserve"> οικογένειες ή </w:t>
      </w:r>
      <w:r>
        <w:rPr>
          <w:rFonts w:eastAsia="Times New Roman" w:cs="Times New Roman"/>
          <w:szCs w:val="24"/>
        </w:rPr>
        <w:t>εξακόσιες σαράντα χιλιάδες</w:t>
      </w:r>
      <w:r w:rsidRPr="00A4000E">
        <w:rPr>
          <w:rFonts w:eastAsia="Times New Roman" w:cs="Times New Roman"/>
          <w:szCs w:val="24"/>
        </w:rPr>
        <w:t xml:space="preserve"> πολίτες που παίρνουν για πρώτη φορά επίδομα στέγης</w:t>
      </w:r>
      <w:r>
        <w:rPr>
          <w:rFonts w:eastAsia="Times New Roman" w:cs="Times New Roman"/>
          <w:szCs w:val="24"/>
        </w:rPr>
        <w:t>. Ε</w:t>
      </w:r>
      <w:r w:rsidRPr="00A4000E">
        <w:rPr>
          <w:rFonts w:eastAsia="Times New Roman" w:cs="Times New Roman"/>
          <w:szCs w:val="24"/>
        </w:rPr>
        <w:t>ίναι μέτρα που υλοποιούμε</w:t>
      </w:r>
      <w:r>
        <w:rPr>
          <w:rFonts w:eastAsia="Times New Roman" w:cs="Times New Roman"/>
          <w:szCs w:val="24"/>
        </w:rPr>
        <w:t>, που εξήγγειλε ο Π</w:t>
      </w:r>
      <w:r w:rsidRPr="00A4000E">
        <w:rPr>
          <w:rFonts w:eastAsia="Times New Roman" w:cs="Times New Roman"/>
          <w:szCs w:val="24"/>
        </w:rPr>
        <w:t>ρωθυπουργός στη ΔΕΘ</w:t>
      </w:r>
      <w:r>
        <w:rPr>
          <w:rFonts w:eastAsia="Times New Roman" w:cs="Times New Roman"/>
          <w:szCs w:val="24"/>
        </w:rPr>
        <w:t>. Δ</w:t>
      </w:r>
      <w:r w:rsidRPr="00A4000E">
        <w:rPr>
          <w:rFonts w:eastAsia="Times New Roman" w:cs="Times New Roman"/>
          <w:szCs w:val="24"/>
        </w:rPr>
        <w:t xml:space="preserve">εν αφορούν τους </w:t>
      </w:r>
      <w:r>
        <w:rPr>
          <w:rFonts w:eastAsia="Times New Roman" w:cs="Times New Roman"/>
          <w:szCs w:val="24"/>
        </w:rPr>
        <w:t>φτωχούς,</w:t>
      </w:r>
      <w:r w:rsidRPr="00A4000E">
        <w:rPr>
          <w:rFonts w:eastAsia="Times New Roman" w:cs="Times New Roman"/>
          <w:szCs w:val="24"/>
        </w:rPr>
        <w:t xml:space="preserve"> αφορούν και τα με</w:t>
      </w:r>
      <w:r w:rsidRPr="00A4000E">
        <w:rPr>
          <w:rFonts w:eastAsia="Times New Roman" w:cs="Times New Roman"/>
          <w:szCs w:val="24"/>
        </w:rPr>
        <w:t>σαία στρώματα</w:t>
      </w:r>
      <w:r>
        <w:rPr>
          <w:rFonts w:eastAsia="Times New Roman" w:cs="Times New Roman"/>
          <w:szCs w:val="24"/>
        </w:rPr>
        <w:t>.</w:t>
      </w:r>
    </w:p>
    <w:p w14:paraId="6338FBA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Ακούμε</w:t>
      </w:r>
      <w:r w:rsidRPr="00A4000E">
        <w:rPr>
          <w:rFonts w:eastAsia="Times New Roman" w:cs="Times New Roman"/>
          <w:szCs w:val="24"/>
        </w:rPr>
        <w:t xml:space="preserve"> όλο</w:t>
      </w:r>
      <w:r>
        <w:rPr>
          <w:rFonts w:eastAsia="Times New Roman" w:cs="Times New Roman"/>
          <w:szCs w:val="24"/>
        </w:rPr>
        <w:t>ν</w:t>
      </w:r>
      <w:r w:rsidRPr="00A4000E">
        <w:rPr>
          <w:rFonts w:eastAsia="Times New Roman" w:cs="Times New Roman"/>
          <w:szCs w:val="24"/>
        </w:rPr>
        <w:t xml:space="preserve"> αυτό</w:t>
      </w:r>
      <w:r>
        <w:rPr>
          <w:rFonts w:eastAsia="Times New Roman" w:cs="Times New Roman"/>
          <w:szCs w:val="24"/>
        </w:rPr>
        <w:t>ν</w:t>
      </w:r>
      <w:r w:rsidRPr="00A4000E">
        <w:rPr>
          <w:rFonts w:eastAsia="Times New Roman" w:cs="Times New Roman"/>
          <w:szCs w:val="24"/>
        </w:rPr>
        <w:t xml:space="preserve"> τον καιρό ένα</w:t>
      </w:r>
      <w:r>
        <w:rPr>
          <w:rFonts w:eastAsia="Times New Roman" w:cs="Times New Roman"/>
          <w:szCs w:val="24"/>
        </w:rPr>
        <w:t>ν</w:t>
      </w:r>
      <w:r w:rsidRPr="00A4000E">
        <w:rPr>
          <w:rFonts w:eastAsia="Times New Roman" w:cs="Times New Roman"/>
          <w:szCs w:val="24"/>
        </w:rPr>
        <w:t xml:space="preserve"> δεύτερο </w:t>
      </w:r>
      <w:r>
        <w:rPr>
          <w:rFonts w:eastAsia="Times New Roman" w:cs="Times New Roman"/>
          <w:szCs w:val="24"/>
        </w:rPr>
        <w:t>μύθο</w:t>
      </w:r>
      <w:r w:rsidRPr="00A4000E">
        <w:rPr>
          <w:rFonts w:eastAsia="Times New Roman" w:cs="Times New Roman"/>
          <w:szCs w:val="24"/>
        </w:rPr>
        <w:t xml:space="preserve"> της προπαγάνδας της Νέας Δημοκρατίας</w:t>
      </w:r>
      <w:r>
        <w:rPr>
          <w:rFonts w:eastAsia="Times New Roman" w:cs="Times New Roman"/>
          <w:szCs w:val="24"/>
        </w:rPr>
        <w:t>,</w:t>
      </w:r>
      <w:r w:rsidRPr="00A4000E">
        <w:rPr>
          <w:rFonts w:eastAsia="Times New Roman" w:cs="Times New Roman"/>
          <w:szCs w:val="24"/>
        </w:rPr>
        <w:t xml:space="preserve"> ότι ο ΣΥΡΙΖΑ έφτιαξε ένα κράτος επιδομάτων</w:t>
      </w:r>
      <w:r>
        <w:rPr>
          <w:rFonts w:eastAsia="Times New Roman" w:cs="Times New Roman"/>
          <w:szCs w:val="24"/>
        </w:rPr>
        <w:t>. Π</w:t>
      </w:r>
      <w:r w:rsidRPr="00A4000E">
        <w:rPr>
          <w:rFonts w:eastAsia="Times New Roman" w:cs="Times New Roman"/>
          <w:szCs w:val="24"/>
        </w:rPr>
        <w:t>οια είναι η αλήθεια</w:t>
      </w:r>
      <w:r>
        <w:rPr>
          <w:rFonts w:eastAsia="Times New Roman" w:cs="Times New Roman"/>
          <w:szCs w:val="24"/>
        </w:rPr>
        <w:t>; Τ</w:t>
      </w:r>
      <w:r w:rsidRPr="00A4000E">
        <w:rPr>
          <w:rFonts w:eastAsia="Times New Roman" w:cs="Times New Roman"/>
          <w:szCs w:val="24"/>
        </w:rPr>
        <w:t xml:space="preserve">ο </w:t>
      </w:r>
      <w:r>
        <w:rPr>
          <w:rFonts w:eastAsia="Times New Roman" w:cs="Times New Roman"/>
          <w:szCs w:val="24"/>
        </w:rPr>
        <w:t>20</w:t>
      </w:r>
      <w:r w:rsidRPr="00A4000E">
        <w:rPr>
          <w:rFonts w:eastAsia="Times New Roman" w:cs="Times New Roman"/>
          <w:szCs w:val="24"/>
        </w:rPr>
        <w:t xml:space="preserve">15 στην </w:t>
      </w:r>
      <w:r>
        <w:rPr>
          <w:rFonts w:eastAsia="Times New Roman" w:cs="Times New Roman"/>
          <w:szCs w:val="24"/>
        </w:rPr>
        <w:t>π</w:t>
      </w:r>
      <w:r w:rsidRPr="00A4000E">
        <w:rPr>
          <w:rFonts w:eastAsia="Times New Roman" w:cs="Times New Roman"/>
          <w:szCs w:val="24"/>
        </w:rPr>
        <w:t xml:space="preserve">ρόνοια εγώ βρήκα </w:t>
      </w:r>
      <w:r>
        <w:rPr>
          <w:rFonts w:eastAsia="Times New Roman" w:cs="Times New Roman"/>
          <w:szCs w:val="24"/>
        </w:rPr>
        <w:t xml:space="preserve">πενήντα τέσσερις υπαλλήλους, διακόσια επιδόματα </w:t>
      </w:r>
      <w:r w:rsidRPr="00A4000E">
        <w:rPr>
          <w:rFonts w:eastAsia="Times New Roman" w:cs="Times New Roman"/>
          <w:szCs w:val="24"/>
        </w:rPr>
        <w:t>που δίνονταν</w:t>
      </w:r>
      <w:r w:rsidRPr="00A4000E">
        <w:rPr>
          <w:rFonts w:eastAsia="Times New Roman" w:cs="Times New Roman"/>
          <w:szCs w:val="24"/>
        </w:rPr>
        <w:t xml:space="preserve"> από </w:t>
      </w:r>
      <w:r>
        <w:rPr>
          <w:rFonts w:eastAsia="Times New Roman" w:cs="Times New Roman"/>
          <w:szCs w:val="24"/>
        </w:rPr>
        <w:t>εκατόν είκοσι</w:t>
      </w:r>
      <w:r w:rsidRPr="00A4000E">
        <w:rPr>
          <w:rFonts w:eastAsia="Times New Roman" w:cs="Times New Roman"/>
          <w:szCs w:val="24"/>
        </w:rPr>
        <w:t xml:space="preserve"> διαφορετικές πηγές και χιλιάδες ιδρύματα</w:t>
      </w:r>
      <w:r>
        <w:rPr>
          <w:rFonts w:eastAsia="Times New Roman" w:cs="Times New Roman"/>
          <w:szCs w:val="24"/>
        </w:rPr>
        <w:t>,</w:t>
      </w:r>
      <w:r w:rsidRPr="00A4000E">
        <w:rPr>
          <w:rFonts w:eastAsia="Times New Roman" w:cs="Times New Roman"/>
          <w:szCs w:val="24"/>
        </w:rPr>
        <w:t xml:space="preserve"> χωρίς να είναι κατ</w:t>
      </w:r>
      <w:r>
        <w:rPr>
          <w:rFonts w:eastAsia="Times New Roman" w:cs="Times New Roman"/>
          <w:szCs w:val="24"/>
        </w:rPr>
        <w:t>α</w:t>
      </w:r>
      <w:r w:rsidRPr="00A4000E">
        <w:rPr>
          <w:rFonts w:eastAsia="Times New Roman" w:cs="Times New Roman"/>
          <w:szCs w:val="24"/>
        </w:rPr>
        <w:t>γραμμένα</w:t>
      </w:r>
      <w:r>
        <w:rPr>
          <w:rFonts w:eastAsia="Times New Roman" w:cs="Times New Roman"/>
          <w:szCs w:val="24"/>
        </w:rPr>
        <w:t>,</w:t>
      </w:r>
      <w:r w:rsidRPr="00A4000E">
        <w:rPr>
          <w:rFonts w:eastAsia="Times New Roman" w:cs="Times New Roman"/>
          <w:szCs w:val="24"/>
        </w:rPr>
        <w:t xml:space="preserve"> χωρίς τίποτα</w:t>
      </w:r>
      <w:r>
        <w:rPr>
          <w:rFonts w:eastAsia="Times New Roman" w:cs="Times New Roman"/>
          <w:szCs w:val="24"/>
        </w:rPr>
        <w:t>. Μ</w:t>
      </w:r>
      <w:r w:rsidRPr="00A4000E">
        <w:rPr>
          <w:rFonts w:eastAsia="Times New Roman" w:cs="Times New Roman"/>
          <w:szCs w:val="24"/>
        </w:rPr>
        <w:t>έσα σε δύο χρόνια ιδρύσαμε ένα διαφανές κράτος πρόνοιας</w:t>
      </w:r>
      <w:r>
        <w:rPr>
          <w:rFonts w:eastAsia="Times New Roman" w:cs="Times New Roman"/>
          <w:szCs w:val="24"/>
        </w:rPr>
        <w:t>,</w:t>
      </w:r>
      <w:r w:rsidRPr="00A4000E">
        <w:rPr>
          <w:rFonts w:eastAsia="Times New Roman" w:cs="Times New Roman"/>
          <w:szCs w:val="24"/>
        </w:rPr>
        <w:t xml:space="preserve"> με δύο ψηφιακούς πυλώνες</w:t>
      </w:r>
      <w:r>
        <w:rPr>
          <w:rFonts w:eastAsia="Times New Roman" w:cs="Times New Roman"/>
          <w:szCs w:val="24"/>
        </w:rPr>
        <w:t>. Α</w:t>
      </w:r>
      <w:r w:rsidRPr="00A4000E">
        <w:rPr>
          <w:rFonts w:eastAsia="Times New Roman" w:cs="Times New Roman"/>
          <w:szCs w:val="24"/>
        </w:rPr>
        <w:t>πό τη μία το κράτος</w:t>
      </w:r>
      <w:r>
        <w:rPr>
          <w:rFonts w:eastAsia="Times New Roman" w:cs="Times New Roman"/>
          <w:szCs w:val="24"/>
        </w:rPr>
        <w:t>,</w:t>
      </w:r>
      <w:r w:rsidRPr="00A4000E">
        <w:rPr>
          <w:rFonts w:eastAsia="Times New Roman" w:cs="Times New Roman"/>
          <w:szCs w:val="24"/>
        </w:rPr>
        <w:t xml:space="preserve"> οι περιφέρειες</w:t>
      </w:r>
      <w:r>
        <w:rPr>
          <w:rFonts w:eastAsia="Times New Roman" w:cs="Times New Roman"/>
          <w:szCs w:val="24"/>
        </w:rPr>
        <w:t>,</w:t>
      </w:r>
      <w:r w:rsidRPr="00A4000E">
        <w:rPr>
          <w:rFonts w:eastAsia="Times New Roman" w:cs="Times New Roman"/>
          <w:szCs w:val="24"/>
        </w:rPr>
        <w:t xml:space="preserve"> τα </w:t>
      </w:r>
      <w:r>
        <w:rPr>
          <w:rFonts w:eastAsia="Times New Roman" w:cs="Times New Roman"/>
          <w:szCs w:val="24"/>
        </w:rPr>
        <w:t>διακόσια σαράντα δύο</w:t>
      </w:r>
      <w:r w:rsidRPr="00A4000E">
        <w:rPr>
          <w:rFonts w:eastAsia="Times New Roman" w:cs="Times New Roman"/>
          <w:szCs w:val="24"/>
        </w:rPr>
        <w:t xml:space="preserve"> κέντρ</w:t>
      </w:r>
      <w:r>
        <w:rPr>
          <w:rFonts w:eastAsia="Times New Roman" w:cs="Times New Roman"/>
          <w:szCs w:val="24"/>
        </w:rPr>
        <w:t>α</w:t>
      </w:r>
      <w:r w:rsidRPr="00A4000E">
        <w:rPr>
          <w:rFonts w:eastAsia="Times New Roman" w:cs="Times New Roman"/>
          <w:szCs w:val="24"/>
        </w:rPr>
        <w:t xml:space="preserve"> κοινότητας</w:t>
      </w:r>
      <w:r>
        <w:rPr>
          <w:rFonts w:eastAsia="Times New Roman" w:cs="Times New Roman"/>
          <w:szCs w:val="24"/>
        </w:rPr>
        <w:t>,</w:t>
      </w:r>
      <w:r w:rsidRPr="00A4000E">
        <w:rPr>
          <w:rFonts w:eastAsia="Times New Roman" w:cs="Times New Roman"/>
          <w:szCs w:val="24"/>
        </w:rPr>
        <w:t xml:space="preserve"> που </w:t>
      </w:r>
      <w:r>
        <w:rPr>
          <w:rFonts w:eastAsia="Times New Roman" w:cs="Times New Roman"/>
          <w:szCs w:val="24"/>
        </w:rPr>
        <w:t>καταψηφίσατε. Η Δ</w:t>
      </w:r>
      <w:r w:rsidRPr="00A4000E">
        <w:rPr>
          <w:rFonts w:eastAsia="Times New Roman" w:cs="Times New Roman"/>
          <w:szCs w:val="24"/>
        </w:rPr>
        <w:t>εξιά δεν τα ήθελε</w:t>
      </w:r>
      <w:r>
        <w:rPr>
          <w:rFonts w:eastAsia="Times New Roman" w:cs="Times New Roman"/>
          <w:szCs w:val="24"/>
        </w:rPr>
        <w:t>. Γ</w:t>
      </w:r>
      <w:r w:rsidRPr="00A4000E">
        <w:rPr>
          <w:rFonts w:eastAsia="Times New Roman" w:cs="Times New Roman"/>
          <w:szCs w:val="24"/>
        </w:rPr>
        <w:t>ιατί άραγε</w:t>
      </w:r>
      <w:r>
        <w:rPr>
          <w:rFonts w:eastAsia="Times New Roman" w:cs="Times New Roman"/>
          <w:szCs w:val="24"/>
        </w:rPr>
        <w:t>; Α</w:t>
      </w:r>
      <w:r w:rsidRPr="00A4000E">
        <w:rPr>
          <w:rFonts w:eastAsia="Times New Roman" w:cs="Times New Roman"/>
          <w:szCs w:val="24"/>
        </w:rPr>
        <w:t>πό την άλλη</w:t>
      </w:r>
      <w:r>
        <w:rPr>
          <w:rFonts w:eastAsia="Times New Roman" w:cs="Times New Roman"/>
          <w:szCs w:val="24"/>
        </w:rPr>
        <w:t>,</w:t>
      </w:r>
      <w:r w:rsidRPr="00A4000E">
        <w:rPr>
          <w:rFonts w:eastAsia="Times New Roman" w:cs="Times New Roman"/>
          <w:szCs w:val="24"/>
        </w:rPr>
        <w:t xml:space="preserve"> ένας ενιαίος οργανισμός</w:t>
      </w:r>
      <w:r>
        <w:rPr>
          <w:rFonts w:eastAsia="Times New Roman" w:cs="Times New Roman"/>
          <w:szCs w:val="24"/>
        </w:rPr>
        <w:t>,</w:t>
      </w:r>
      <w:r w:rsidRPr="00A4000E">
        <w:rPr>
          <w:rFonts w:eastAsia="Times New Roman" w:cs="Times New Roman"/>
          <w:szCs w:val="24"/>
        </w:rPr>
        <w:t xml:space="preserve"> καινούργιος Οργανισμός Προνοιακών Επιδομάτων Κοινωνικής Αλληλεγγύης</w:t>
      </w:r>
      <w:r>
        <w:rPr>
          <w:rFonts w:eastAsia="Times New Roman" w:cs="Times New Roman"/>
          <w:szCs w:val="24"/>
        </w:rPr>
        <w:t>, ο ΟΠΕΚΑ,</w:t>
      </w:r>
      <w:r w:rsidRPr="00A4000E">
        <w:rPr>
          <w:rFonts w:eastAsia="Times New Roman" w:cs="Times New Roman"/>
          <w:szCs w:val="24"/>
        </w:rPr>
        <w:t xml:space="preserve"> που δίνει όλα τα επιδόματα ψηφιακά με διασταυρώσεις </w:t>
      </w:r>
      <w:r>
        <w:rPr>
          <w:rFonts w:eastAsia="Times New Roman" w:cs="Times New Roman"/>
          <w:szCs w:val="24"/>
        </w:rPr>
        <w:t>έξι</w:t>
      </w:r>
      <w:r w:rsidRPr="00A4000E">
        <w:rPr>
          <w:rFonts w:eastAsia="Times New Roman" w:cs="Times New Roman"/>
          <w:szCs w:val="24"/>
        </w:rPr>
        <w:t xml:space="preserve"> βάσεων δεδομένων</w:t>
      </w:r>
      <w:r>
        <w:rPr>
          <w:rFonts w:eastAsia="Times New Roman" w:cs="Times New Roman"/>
          <w:szCs w:val="24"/>
        </w:rPr>
        <w:t xml:space="preserve"> -π</w:t>
      </w:r>
      <w:r w:rsidRPr="00A4000E">
        <w:rPr>
          <w:rFonts w:eastAsia="Times New Roman" w:cs="Times New Roman"/>
          <w:szCs w:val="24"/>
        </w:rPr>
        <w:t>οτέ δεν το κάνατε</w:t>
      </w:r>
      <w:r>
        <w:rPr>
          <w:rFonts w:eastAsia="Times New Roman" w:cs="Times New Roman"/>
          <w:szCs w:val="24"/>
        </w:rPr>
        <w:t>, γ</w:t>
      </w:r>
      <w:r w:rsidRPr="00A4000E">
        <w:rPr>
          <w:rFonts w:eastAsia="Times New Roman" w:cs="Times New Roman"/>
          <w:szCs w:val="24"/>
        </w:rPr>
        <w:t>ιατί άραγε</w:t>
      </w:r>
      <w:r>
        <w:rPr>
          <w:rFonts w:eastAsia="Times New Roman" w:cs="Times New Roman"/>
          <w:szCs w:val="24"/>
        </w:rPr>
        <w:t>;- χ</w:t>
      </w:r>
      <w:r w:rsidRPr="00A4000E">
        <w:rPr>
          <w:rFonts w:eastAsia="Times New Roman" w:cs="Times New Roman"/>
          <w:szCs w:val="24"/>
        </w:rPr>
        <w:t xml:space="preserve">ωρίς ύποπτες </w:t>
      </w:r>
      <w:r>
        <w:rPr>
          <w:rFonts w:eastAsia="Times New Roman" w:cs="Times New Roman"/>
          <w:szCs w:val="24"/>
        </w:rPr>
        <w:t>διαμεσολαβήσεις.</w:t>
      </w:r>
    </w:p>
    <w:p w14:paraId="6338FBA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w:t>
      </w:r>
      <w:r w:rsidRPr="00A4000E">
        <w:rPr>
          <w:rFonts w:eastAsia="Times New Roman" w:cs="Times New Roman"/>
          <w:szCs w:val="24"/>
        </w:rPr>
        <w:t>οια είναι τα επιδόματα</w:t>
      </w:r>
      <w:r>
        <w:rPr>
          <w:rFonts w:eastAsia="Times New Roman" w:cs="Times New Roman"/>
          <w:szCs w:val="24"/>
        </w:rPr>
        <w:t>; Τ</w:t>
      </w:r>
      <w:r w:rsidRPr="00A4000E">
        <w:rPr>
          <w:rFonts w:eastAsia="Times New Roman" w:cs="Times New Roman"/>
          <w:szCs w:val="24"/>
        </w:rPr>
        <w:t>α επιδόματα</w:t>
      </w:r>
      <w:r>
        <w:rPr>
          <w:rFonts w:eastAsia="Times New Roman" w:cs="Times New Roman"/>
          <w:szCs w:val="24"/>
        </w:rPr>
        <w:t>,</w:t>
      </w:r>
      <w:r w:rsidRPr="00A4000E">
        <w:rPr>
          <w:rFonts w:eastAsia="Times New Roman" w:cs="Times New Roman"/>
          <w:szCs w:val="24"/>
        </w:rPr>
        <w:t xml:space="preserve"> </w:t>
      </w:r>
      <w:r>
        <w:rPr>
          <w:rFonts w:eastAsia="Times New Roman" w:cs="Times New Roman"/>
          <w:szCs w:val="24"/>
        </w:rPr>
        <w:t>αγαπητοί, είναι έξι: τ</w:t>
      </w:r>
      <w:r w:rsidRPr="00A4000E">
        <w:rPr>
          <w:rFonts w:eastAsia="Times New Roman" w:cs="Times New Roman"/>
          <w:szCs w:val="24"/>
        </w:rPr>
        <w:t>ο ΚΕΑ</w:t>
      </w:r>
      <w:r>
        <w:rPr>
          <w:rFonts w:eastAsia="Times New Roman" w:cs="Times New Roman"/>
          <w:szCs w:val="24"/>
        </w:rPr>
        <w:t>,</w:t>
      </w:r>
      <w:r w:rsidRPr="00A4000E">
        <w:rPr>
          <w:rFonts w:eastAsia="Times New Roman" w:cs="Times New Roman"/>
          <w:szCs w:val="24"/>
        </w:rPr>
        <w:t xml:space="preserve"> το επίδομα παιδιού</w:t>
      </w:r>
      <w:r>
        <w:rPr>
          <w:rFonts w:eastAsia="Times New Roman" w:cs="Times New Roman"/>
          <w:szCs w:val="24"/>
        </w:rPr>
        <w:t xml:space="preserve">, </w:t>
      </w:r>
      <w:r w:rsidRPr="00A4000E">
        <w:rPr>
          <w:rFonts w:eastAsia="Times New Roman" w:cs="Times New Roman"/>
          <w:szCs w:val="24"/>
        </w:rPr>
        <w:t>το επίδομα στέγης</w:t>
      </w:r>
      <w:r>
        <w:rPr>
          <w:rFonts w:eastAsia="Times New Roman" w:cs="Times New Roman"/>
          <w:szCs w:val="24"/>
        </w:rPr>
        <w:t>,</w:t>
      </w:r>
      <w:r w:rsidRPr="00A4000E">
        <w:rPr>
          <w:rFonts w:eastAsia="Times New Roman" w:cs="Times New Roman"/>
          <w:szCs w:val="24"/>
        </w:rPr>
        <w:t xml:space="preserve"> τα αναπηρικά επιδόματα</w:t>
      </w:r>
      <w:r>
        <w:rPr>
          <w:rFonts w:eastAsia="Times New Roman" w:cs="Times New Roman"/>
          <w:szCs w:val="24"/>
        </w:rPr>
        <w:t>,</w:t>
      </w:r>
      <w:r w:rsidRPr="00A4000E">
        <w:rPr>
          <w:rFonts w:eastAsia="Times New Roman" w:cs="Times New Roman"/>
          <w:szCs w:val="24"/>
        </w:rPr>
        <w:t xml:space="preserve"> επίδομα υπερηλίκων και επίδομα αγροτικής εστίας</w:t>
      </w:r>
      <w:r>
        <w:rPr>
          <w:rFonts w:eastAsia="Times New Roman" w:cs="Times New Roman"/>
          <w:szCs w:val="24"/>
        </w:rPr>
        <w:t>. Κ</w:t>
      </w:r>
      <w:r w:rsidRPr="00A4000E">
        <w:rPr>
          <w:rFonts w:eastAsia="Times New Roman" w:cs="Times New Roman"/>
          <w:szCs w:val="24"/>
        </w:rPr>
        <w:t>αι προκα</w:t>
      </w:r>
      <w:r w:rsidRPr="00A4000E">
        <w:rPr>
          <w:rFonts w:eastAsia="Times New Roman" w:cs="Times New Roman"/>
          <w:szCs w:val="24"/>
        </w:rPr>
        <w:t xml:space="preserve">λούμε τον </w:t>
      </w:r>
      <w:r>
        <w:rPr>
          <w:rFonts w:eastAsia="Times New Roman" w:cs="Times New Roman"/>
          <w:szCs w:val="24"/>
        </w:rPr>
        <w:t>κ.</w:t>
      </w:r>
      <w:r w:rsidRPr="00A4000E">
        <w:rPr>
          <w:rFonts w:eastAsia="Times New Roman" w:cs="Times New Roman"/>
          <w:szCs w:val="24"/>
        </w:rPr>
        <w:t xml:space="preserve"> Μητσοτάκη</w:t>
      </w:r>
      <w:r>
        <w:rPr>
          <w:rFonts w:eastAsia="Times New Roman" w:cs="Times New Roman"/>
          <w:szCs w:val="24"/>
        </w:rPr>
        <w:t>: π</w:t>
      </w:r>
      <w:r w:rsidRPr="00A4000E">
        <w:rPr>
          <w:rFonts w:eastAsia="Times New Roman" w:cs="Times New Roman"/>
          <w:szCs w:val="24"/>
        </w:rPr>
        <w:t xml:space="preserve">οιο από αυτά </w:t>
      </w:r>
      <w:r>
        <w:rPr>
          <w:rFonts w:eastAsia="Times New Roman" w:cs="Times New Roman"/>
          <w:szCs w:val="24"/>
        </w:rPr>
        <w:t>θ</w:t>
      </w:r>
      <w:r w:rsidRPr="00A4000E">
        <w:rPr>
          <w:rFonts w:eastAsia="Times New Roman" w:cs="Times New Roman"/>
          <w:szCs w:val="24"/>
        </w:rPr>
        <w:t xml:space="preserve">α κόψει όταν θα έρθει </w:t>
      </w:r>
      <w:r>
        <w:rPr>
          <w:rFonts w:eastAsia="Times New Roman" w:cs="Times New Roman"/>
          <w:szCs w:val="24"/>
        </w:rPr>
        <w:t>εν τη</w:t>
      </w:r>
      <w:r w:rsidRPr="00A4000E">
        <w:rPr>
          <w:rFonts w:eastAsia="Times New Roman" w:cs="Times New Roman"/>
          <w:szCs w:val="24"/>
        </w:rPr>
        <w:t xml:space="preserve"> βασιλεία του</w:t>
      </w:r>
      <w:r>
        <w:rPr>
          <w:rFonts w:eastAsia="Times New Roman" w:cs="Times New Roman"/>
          <w:szCs w:val="24"/>
        </w:rPr>
        <w:t>; Έ</w:t>
      </w:r>
      <w:r w:rsidRPr="00A4000E">
        <w:rPr>
          <w:rFonts w:eastAsia="Times New Roman" w:cs="Times New Roman"/>
          <w:szCs w:val="24"/>
        </w:rPr>
        <w:t xml:space="preserve">τσι </w:t>
      </w:r>
      <w:r>
        <w:rPr>
          <w:rFonts w:eastAsia="Times New Roman" w:cs="Times New Roman"/>
          <w:szCs w:val="24"/>
        </w:rPr>
        <w:t>καταργήσαμε το ιδρυματικό και επι</w:t>
      </w:r>
      <w:r w:rsidRPr="00A4000E">
        <w:rPr>
          <w:rFonts w:eastAsia="Times New Roman" w:cs="Times New Roman"/>
          <w:szCs w:val="24"/>
        </w:rPr>
        <w:t>δομα</w:t>
      </w:r>
      <w:r>
        <w:rPr>
          <w:rFonts w:eastAsia="Times New Roman" w:cs="Times New Roman"/>
          <w:szCs w:val="24"/>
        </w:rPr>
        <w:t xml:space="preserve">τικό </w:t>
      </w:r>
      <w:r w:rsidRPr="00A4000E">
        <w:rPr>
          <w:rFonts w:eastAsia="Times New Roman" w:cs="Times New Roman"/>
          <w:szCs w:val="24"/>
        </w:rPr>
        <w:t>κράτος πρόνοιας που παραλάβαμε</w:t>
      </w:r>
      <w:r>
        <w:rPr>
          <w:rFonts w:eastAsia="Times New Roman" w:cs="Times New Roman"/>
          <w:szCs w:val="24"/>
        </w:rPr>
        <w:t>,</w:t>
      </w:r>
      <w:r w:rsidRPr="00A4000E">
        <w:rPr>
          <w:rFonts w:eastAsia="Times New Roman" w:cs="Times New Roman"/>
          <w:szCs w:val="24"/>
        </w:rPr>
        <w:t xml:space="preserve"> που </w:t>
      </w:r>
      <w:r>
        <w:rPr>
          <w:rFonts w:eastAsia="Times New Roman" w:cs="Times New Roman"/>
          <w:szCs w:val="24"/>
        </w:rPr>
        <w:t>άνθιζαν</w:t>
      </w:r>
      <w:r w:rsidRPr="00A4000E">
        <w:rPr>
          <w:rFonts w:eastAsia="Times New Roman" w:cs="Times New Roman"/>
          <w:szCs w:val="24"/>
        </w:rPr>
        <w:t xml:space="preserve"> οι πελατειακές σχέσεις </w:t>
      </w:r>
      <w:r>
        <w:rPr>
          <w:rFonts w:eastAsia="Times New Roman" w:cs="Times New Roman"/>
          <w:szCs w:val="24"/>
        </w:rPr>
        <w:t>και η</w:t>
      </w:r>
      <w:r w:rsidRPr="00A4000E">
        <w:rPr>
          <w:rFonts w:eastAsia="Times New Roman" w:cs="Times New Roman"/>
          <w:szCs w:val="24"/>
        </w:rPr>
        <w:t xml:space="preserve"> διαφ</w:t>
      </w:r>
      <w:r>
        <w:rPr>
          <w:rFonts w:eastAsia="Times New Roman" w:cs="Times New Roman"/>
          <w:szCs w:val="24"/>
        </w:rPr>
        <w:t>θ</w:t>
      </w:r>
      <w:r w:rsidRPr="00A4000E">
        <w:rPr>
          <w:rFonts w:eastAsia="Times New Roman" w:cs="Times New Roman"/>
          <w:szCs w:val="24"/>
        </w:rPr>
        <w:t>ορά</w:t>
      </w:r>
      <w:r>
        <w:rPr>
          <w:rFonts w:eastAsia="Times New Roman" w:cs="Times New Roman"/>
          <w:szCs w:val="24"/>
        </w:rPr>
        <w:t>. Α</w:t>
      </w:r>
      <w:r w:rsidRPr="00A4000E">
        <w:rPr>
          <w:rFonts w:eastAsia="Times New Roman" w:cs="Times New Roman"/>
          <w:szCs w:val="24"/>
        </w:rPr>
        <w:t>ποδίδου</w:t>
      </w:r>
      <w:r>
        <w:rPr>
          <w:rFonts w:eastAsia="Times New Roman" w:cs="Times New Roman"/>
          <w:szCs w:val="24"/>
        </w:rPr>
        <w:t>με στους</w:t>
      </w:r>
      <w:r w:rsidRPr="00A4000E">
        <w:rPr>
          <w:rFonts w:eastAsia="Times New Roman" w:cs="Times New Roman"/>
          <w:szCs w:val="24"/>
        </w:rPr>
        <w:t xml:space="preserve"> Έλληνες πολίτες τ</w:t>
      </w:r>
      <w:r>
        <w:rPr>
          <w:rFonts w:eastAsia="Times New Roman" w:cs="Times New Roman"/>
          <w:szCs w:val="24"/>
        </w:rPr>
        <w:t>η γνώση των</w:t>
      </w:r>
      <w:r>
        <w:rPr>
          <w:rFonts w:eastAsia="Times New Roman" w:cs="Times New Roman"/>
          <w:szCs w:val="24"/>
        </w:rPr>
        <w:t xml:space="preserve"> δικαιω</w:t>
      </w:r>
      <w:r w:rsidRPr="00A4000E">
        <w:rPr>
          <w:rFonts w:eastAsia="Times New Roman" w:cs="Times New Roman"/>
          <w:szCs w:val="24"/>
        </w:rPr>
        <w:t xml:space="preserve">μάτων </w:t>
      </w:r>
      <w:r>
        <w:rPr>
          <w:rFonts w:eastAsia="Times New Roman" w:cs="Times New Roman"/>
          <w:szCs w:val="24"/>
        </w:rPr>
        <w:t>τους, την αξιοπρέπεια</w:t>
      </w:r>
      <w:r w:rsidRPr="00A4000E">
        <w:rPr>
          <w:rFonts w:eastAsia="Times New Roman" w:cs="Times New Roman"/>
          <w:szCs w:val="24"/>
        </w:rPr>
        <w:t xml:space="preserve"> </w:t>
      </w:r>
      <w:r>
        <w:rPr>
          <w:rFonts w:eastAsia="Times New Roman" w:cs="Times New Roman"/>
          <w:szCs w:val="24"/>
        </w:rPr>
        <w:t xml:space="preserve">που </w:t>
      </w:r>
      <w:r w:rsidRPr="00A4000E">
        <w:rPr>
          <w:rFonts w:eastAsia="Times New Roman" w:cs="Times New Roman"/>
          <w:szCs w:val="24"/>
        </w:rPr>
        <w:t>τους οφείλουμε</w:t>
      </w:r>
      <w:r>
        <w:rPr>
          <w:rFonts w:eastAsia="Times New Roman" w:cs="Times New Roman"/>
          <w:szCs w:val="24"/>
        </w:rPr>
        <w:t xml:space="preserve">. Τους </w:t>
      </w:r>
      <w:r w:rsidRPr="00A4000E">
        <w:rPr>
          <w:rFonts w:eastAsia="Times New Roman" w:cs="Times New Roman"/>
          <w:szCs w:val="24"/>
        </w:rPr>
        <w:t xml:space="preserve">απαλλάσσουμε από πελατειακές εξαρτήσεις κάθε μορφής και </w:t>
      </w:r>
      <w:r>
        <w:rPr>
          <w:rFonts w:eastAsia="Times New Roman" w:cs="Times New Roman"/>
          <w:szCs w:val="24"/>
        </w:rPr>
        <w:t>ατέλειωτης</w:t>
      </w:r>
      <w:r w:rsidRPr="00A4000E">
        <w:rPr>
          <w:rFonts w:eastAsia="Times New Roman" w:cs="Times New Roman"/>
          <w:szCs w:val="24"/>
        </w:rPr>
        <w:t xml:space="preserve"> γραφειοκρατίας</w:t>
      </w:r>
      <w:r>
        <w:rPr>
          <w:rFonts w:eastAsia="Times New Roman" w:cs="Times New Roman"/>
          <w:szCs w:val="24"/>
        </w:rPr>
        <w:t>.</w:t>
      </w:r>
      <w:r w:rsidRPr="00A4000E">
        <w:rPr>
          <w:rFonts w:eastAsia="Times New Roman" w:cs="Times New Roman"/>
          <w:szCs w:val="24"/>
        </w:rPr>
        <w:t xml:space="preserve"> </w:t>
      </w:r>
    </w:p>
    <w:p w14:paraId="6338FBAC"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ψηφιακά μεταφέρουμε στο κράτος και τις περιφέρειες καθημερινά, πάλι ψηφιακά, όλη την πληροφορία από </w:t>
      </w:r>
      <w:r>
        <w:rPr>
          <w:rFonts w:eastAsia="Times New Roman"/>
          <w:color w:val="222222"/>
          <w:szCs w:val="24"/>
          <w:shd w:val="clear" w:color="auto" w:fill="FFFFFF"/>
        </w:rPr>
        <w:t xml:space="preserve">τα </w:t>
      </w:r>
      <w:r>
        <w:rPr>
          <w:rFonts w:eastAsia="Times New Roman"/>
          <w:color w:val="222222"/>
          <w:szCs w:val="24"/>
          <w:shd w:val="clear" w:color="auto" w:fill="FFFFFF"/>
        </w:rPr>
        <w:t>κ</w:t>
      </w:r>
      <w:r>
        <w:rPr>
          <w:rFonts w:eastAsia="Times New Roman"/>
          <w:color w:val="222222"/>
          <w:szCs w:val="24"/>
          <w:shd w:val="clear" w:color="auto" w:fill="FFFFFF"/>
        </w:rPr>
        <w:t xml:space="preserve">έντρα </w:t>
      </w:r>
      <w:r>
        <w:rPr>
          <w:rFonts w:eastAsia="Times New Roman"/>
          <w:color w:val="222222"/>
          <w:szCs w:val="24"/>
          <w:shd w:val="clear" w:color="auto" w:fill="FFFFFF"/>
        </w:rPr>
        <w:t>κ</w:t>
      </w:r>
      <w:r>
        <w:rPr>
          <w:rFonts w:eastAsia="Times New Roman"/>
          <w:color w:val="222222"/>
          <w:szCs w:val="24"/>
          <w:shd w:val="clear" w:color="auto" w:fill="FFFFFF"/>
        </w:rPr>
        <w:t>οινότητας και από τον ΟΠΕΚΑ</w:t>
      </w:r>
      <w:r>
        <w:rPr>
          <w:rFonts w:eastAsia="Times New Roman"/>
          <w:color w:val="222222"/>
          <w:szCs w:val="24"/>
          <w:shd w:val="clear" w:color="auto" w:fill="FFFFFF"/>
        </w:rPr>
        <w:t>,</w:t>
      </w:r>
      <w:r>
        <w:rPr>
          <w:rFonts w:eastAsia="Times New Roman"/>
          <w:color w:val="222222"/>
          <w:szCs w:val="24"/>
          <w:shd w:val="clear" w:color="auto" w:fill="FFFFFF"/>
        </w:rPr>
        <w:t xml:space="preserve"> για να παρεμβαίνουν έγκαιρα, να ελέγχουν και να αναθεωρούν τις πολιτικές τους. Τα </w:t>
      </w:r>
      <w:r>
        <w:rPr>
          <w:rFonts w:eastAsia="Times New Roman"/>
          <w:color w:val="222222"/>
          <w:szCs w:val="24"/>
          <w:shd w:val="clear" w:color="auto" w:fill="FFFFFF"/>
        </w:rPr>
        <w:t>κ</w:t>
      </w:r>
      <w:r>
        <w:rPr>
          <w:rFonts w:eastAsia="Times New Roman"/>
          <w:color w:val="222222"/>
          <w:szCs w:val="24"/>
          <w:shd w:val="clear" w:color="auto" w:fill="FFFFFF"/>
        </w:rPr>
        <w:t xml:space="preserve">έντρα </w:t>
      </w:r>
      <w:r>
        <w:rPr>
          <w:rFonts w:eastAsia="Times New Roman"/>
          <w:color w:val="222222"/>
          <w:szCs w:val="24"/>
          <w:shd w:val="clear" w:color="auto" w:fill="FFFFFF"/>
        </w:rPr>
        <w:t>κ</w:t>
      </w:r>
      <w:r>
        <w:rPr>
          <w:rFonts w:eastAsia="Times New Roman"/>
          <w:color w:val="222222"/>
          <w:szCs w:val="24"/>
          <w:shd w:val="clear" w:color="auto" w:fill="FFFFFF"/>
        </w:rPr>
        <w:t xml:space="preserve">οινότητας μέσα στο 2019 επεκτείνονται σε όλους τους δήμους της χώρας, εκτός εάν θέλετε να τα καταργήσετε εδώ και τώρα, ενισχύονται με δύο νέες δομές, εκατό επιπλέον </w:t>
      </w:r>
      <w:r>
        <w:rPr>
          <w:rFonts w:eastAsia="Times New Roman"/>
          <w:color w:val="222222"/>
          <w:szCs w:val="24"/>
          <w:shd w:val="clear" w:color="auto" w:fill="FFFFFF"/>
        </w:rPr>
        <w:t>κ</w:t>
      </w:r>
      <w:r>
        <w:rPr>
          <w:rFonts w:eastAsia="Times New Roman"/>
          <w:color w:val="222222"/>
          <w:szCs w:val="24"/>
          <w:shd w:val="clear" w:color="auto" w:fill="FFFFFF"/>
        </w:rPr>
        <w:t xml:space="preserve">έντρα </w:t>
      </w:r>
      <w:r>
        <w:rPr>
          <w:rFonts w:eastAsia="Times New Roman"/>
          <w:color w:val="222222"/>
          <w:szCs w:val="24"/>
          <w:shd w:val="clear" w:color="auto" w:fill="FFFFFF"/>
        </w:rPr>
        <w:t>σ</w:t>
      </w:r>
      <w:r>
        <w:rPr>
          <w:rFonts w:eastAsia="Times New Roman"/>
          <w:color w:val="222222"/>
          <w:szCs w:val="24"/>
          <w:shd w:val="clear" w:color="auto" w:fill="FFFFFF"/>
        </w:rPr>
        <w:t xml:space="preserve">τήριξης </w:t>
      </w:r>
      <w:r>
        <w:rPr>
          <w:rFonts w:eastAsia="Times New Roman"/>
          <w:color w:val="222222"/>
          <w:szCs w:val="24"/>
          <w:shd w:val="clear" w:color="auto" w:fill="FFFFFF"/>
        </w:rPr>
        <w:t>ο</w:t>
      </w:r>
      <w:r>
        <w:rPr>
          <w:rFonts w:eastAsia="Times New Roman"/>
          <w:color w:val="222222"/>
          <w:szCs w:val="24"/>
          <w:shd w:val="clear" w:color="auto" w:fill="FFFFFF"/>
        </w:rPr>
        <w:t xml:space="preserve">ικογένειας και εκατόν πενήντα </w:t>
      </w:r>
      <w:r>
        <w:rPr>
          <w:rFonts w:eastAsia="Times New Roman"/>
          <w:color w:val="222222"/>
          <w:szCs w:val="24"/>
          <w:shd w:val="clear" w:color="auto" w:fill="FFFFFF"/>
        </w:rPr>
        <w:t>κ</w:t>
      </w:r>
      <w:r>
        <w:rPr>
          <w:rFonts w:eastAsia="Times New Roman"/>
          <w:color w:val="222222"/>
          <w:szCs w:val="24"/>
          <w:shd w:val="clear" w:color="auto" w:fill="FFFFFF"/>
        </w:rPr>
        <w:t xml:space="preserve">έντρα </w:t>
      </w:r>
      <w:r>
        <w:rPr>
          <w:rFonts w:eastAsia="Times New Roman"/>
          <w:color w:val="222222"/>
          <w:szCs w:val="24"/>
          <w:shd w:val="clear" w:color="auto" w:fill="FFFFFF"/>
        </w:rPr>
        <w:t>ο</w:t>
      </w:r>
      <w:r>
        <w:rPr>
          <w:rFonts w:eastAsia="Times New Roman"/>
          <w:color w:val="222222"/>
          <w:szCs w:val="24"/>
          <w:shd w:val="clear" w:color="auto" w:fill="FFFFFF"/>
        </w:rPr>
        <w:t xml:space="preserve">λοκληρωμένης </w:t>
      </w:r>
      <w:r>
        <w:rPr>
          <w:rFonts w:eastAsia="Times New Roman"/>
          <w:color w:val="222222"/>
          <w:szCs w:val="24"/>
          <w:shd w:val="clear" w:color="auto" w:fill="FFFFFF"/>
        </w:rPr>
        <w:t>φ</w:t>
      </w:r>
      <w:r>
        <w:rPr>
          <w:rFonts w:eastAsia="Times New Roman"/>
          <w:color w:val="222222"/>
          <w:szCs w:val="24"/>
          <w:shd w:val="clear" w:color="auto" w:fill="FFFFFF"/>
        </w:rPr>
        <w:t xml:space="preserve">ροντίδας </w:t>
      </w:r>
      <w:r>
        <w:rPr>
          <w:rFonts w:eastAsia="Times New Roman"/>
          <w:color w:val="222222"/>
          <w:szCs w:val="24"/>
          <w:shd w:val="clear" w:color="auto" w:fill="FFFFFF"/>
        </w:rPr>
        <w:t>η</w:t>
      </w:r>
      <w:r>
        <w:rPr>
          <w:rFonts w:eastAsia="Times New Roman"/>
          <w:color w:val="222222"/>
          <w:szCs w:val="24"/>
          <w:shd w:val="clear" w:color="auto" w:fill="FFFFFF"/>
        </w:rPr>
        <w:t>λικιωμένων (</w:t>
      </w:r>
      <w:r>
        <w:rPr>
          <w:rFonts w:eastAsia="Times New Roman"/>
          <w:color w:val="222222"/>
          <w:szCs w:val="24"/>
          <w:shd w:val="clear" w:color="auto" w:fill="FFFFFF"/>
        </w:rPr>
        <w:t>ΟΦΗΛΙ).</w:t>
      </w:r>
    </w:p>
    <w:p w14:paraId="6338FBAD"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έρθουμε, όμως, τώρα στο θέμα που προκάλεσε την </w:t>
      </w:r>
      <w:r>
        <w:rPr>
          <w:rFonts w:eastAsia="Times New Roman"/>
          <w:color w:val="222222"/>
          <w:szCs w:val="24"/>
          <w:shd w:val="clear" w:color="auto" w:fill="FFFFFF"/>
        </w:rPr>
        <w:t>πρόταση</w:t>
      </w:r>
      <w:r>
        <w:rPr>
          <w:rFonts w:eastAsia="Times New Roman"/>
          <w:color w:val="222222"/>
          <w:szCs w:val="24"/>
          <w:shd w:val="clear" w:color="auto" w:fill="FFFFFF"/>
        </w:rPr>
        <w:t xml:space="preserve"> μομφής από τη Νέα Δημοκρατία για τα δικαιώματα των αναπήρων. Το είπε και ο Πρωθυπουργός χθες. Το ύψιστο δικαίωμα των Α</w:t>
      </w:r>
      <w:r>
        <w:rPr>
          <w:rFonts w:eastAsia="Times New Roman"/>
          <w:color w:val="222222"/>
          <w:szCs w:val="24"/>
          <w:shd w:val="clear" w:color="auto" w:fill="FFFFFF"/>
        </w:rPr>
        <w:t>Μ</w:t>
      </w:r>
      <w:r>
        <w:rPr>
          <w:rFonts w:eastAsia="Times New Roman"/>
          <w:color w:val="222222"/>
          <w:szCs w:val="24"/>
          <w:shd w:val="clear" w:color="auto" w:fill="FFFFFF"/>
        </w:rPr>
        <w:t>ΕΑ είναι η ένταξή τους στην κοινωνία και στην εργασία, γι’ αυτό βρίσκον</w:t>
      </w:r>
      <w:r>
        <w:rPr>
          <w:rFonts w:eastAsia="Times New Roman"/>
          <w:color w:val="222222"/>
          <w:szCs w:val="24"/>
          <w:shd w:val="clear" w:color="auto" w:fill="FFFFFF"/>
        </w:rPr>
        <w:t>ται στην ευθύνη του Υπουργείου Εργασίας</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Δ</w:t>
      </w:r>
      <w:r>
        <w:rPr>
          <w:rFonts w:eastAsia="Times New Roman"/>
          <w:color w:val="222222"/>
          <w:szCs w:val="24"/>
          <w:shd w:val="clear" w:color="auto" w:fill="FFFFFF"/>
        </w:rPr>
        <w:t>εν είναι άρρωστοι, δεν είναι στο Υπουργείο Υγείας.</w:t>
      </w:r>
    </w:p>
    <w:p w14:paraId="6338FBAE"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γίνει η ένταξη αυτή</w:t>
      </w:r>
      <w:r w:rsidRPr="0033606B">
        <w:rPr>
          <w:rFonts w:eastAsia="Times New Roman"/>
          <w:color w:val="222222"/>
          <w:szCs w:val="24"/>
          <w:shd w:val="clear" w:color="auto" w:fill="FFFFFF"/>
        </w:rPr>
        <w:t>,</w:t>
      </w:r>
      <w:r>
        <w:rPr>
          <w:rFonts w:eastAsia="Times New Roman"/>
          <w:color w:val="222222"/>
          <w:szCs w:val="24"/>
          <w:shd w:val="clear" w:color="auto" w:fill="FFFFFF"/>
        </w:rPr>
        <w:t xml:space="preserve"> απαιτεί θετικές διακρίσεις υπέρ των αναπήρων, για να εξασφαλιστεί η ισοτιμία τους με τους μη ανάπηρους. Για να αρθεί</w:t>
      </w:r>
      <w:r>
        <w:rPr>
          <w:rFonts w:eastAsia="Times New Roman"/>
          <w:color w:val="222222"/>
          <w:szCs w:val="24"/>
          <w:shd w:val="clear" w:color="auto" w:fill="FFFFFF"/>
        </w:rPr>
        <w:t>,</w:t>
      </w:r>
      <w:r>
        <w:rPr>
          <w:rFonts w:eastAsia="Times New Roman"/>
          <w:color w:val="222222"/>
          <w:szCs w:val="24"/>
          <w:shd w:val="clear" w:color="auto" w:fill="FFFFFF"/>
        </w:rPr>
        <w:t xml:space="preserve"> δηλαδή</w:t>
      </w:r>
      <w:r>
        <w:rPr>
          <w:rFonts w:eastAsia="Times New Roman"/>
          <w:color w:val="222222"/>
          <w:szCs w:val="24"/>
          <w:shd w:val="clear" w:color="auto" w:fill="FFFFFF"/>
        </w:rPr>
        <w:t>,</w:t>
      </w:r>
      <w:r>
        <w:rPr>
          <w:rFonts w:eastAsia="Times New Roman"/>
          <w:color w:val="222222"/>
          <w:szCs w:val="24"/>
          <w:shd w:val="clear" w:color="auto" w:fill="FFFFFF"/>
        </w:rPr>
        <w:t xml:space="preserve"> η ανισότη</w:t>
      </w:r>
      <w:r>
        <w:rPr>
          <w:rFonts w:eastAsia="Times New Roman"/>
          <w:color w:val="222222"/>
          <w:szCs w:val="24"/>
          <w:shd w:val="clear" w:color="auto" w:fill="FFFFFF"/>
        </w:rPr>
        <w:t>τα που δημιουργεί η κατάσταση αναπηρίας, εμείς προχωρήσαμε, όπως οφείλαμε, σε θετικές διακρίσεις</w:t>
      </w:r>
      <w:r w:rsidRPr="00CE4595">
        <w:rPr>
          <w:rFonts w:eastAsia="Times New Roman"/>
          <w:color w:val="222222"/>
          <w:szCs w:val="24"/>
          <w:shd w:val="clear" w:color="auto" w:fill="FFFFFF"/>
        </w:rPr>
        <w:t xml:space="preserve"> </w:t>
      </w:r>
      <w:r>
        <w:rPr>
          <w:rFonts w:eastAsia="Times New Roman"/>
          <w:color w:val="222222"/>
          <w:szCs w:val="24"/>
          <w:shd w:val="clear" w:color="auto" w:fill="FFFFFF"/>
        </w:rPr>
        <w:t>υπέρ των αναπήρων, που έγιναν σε μία δύσκολη περίοδο, μεταξύ 2015</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2019.</w:t>
      </w:r>
    </w:p>
    <w:p w14:paraId="6338FBAF"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την εργασία, βεβαίως</w:t>
      </w:r>
      <w:r>
        <w:rPr>
          <w:rFonts w:eastAsia="Times New Roman"/>
          <w:color w:val="222222"/>
          <w:szCs w:val="24"/>
          <w:shd w:val="clear" w:color="auto" w:fill="FFFFFF"/>
        </w:rPr>
        <w:t>,</w:t>
      </w:r>
      <w:r>
        <w:rPr>
          <w:rFonts w:eastAsia="Times New Roman"/>
          <w:color w:val="222222"/>
          <w:szCs w:val="24"/>
          <w:shd w:val="clear" w:color="auto" w:fill="FFFFFF"/>
        </w:rPr>
        <w:t xml:space="preserve"> το 15% των νέων θέσεων στο </w:t>
      </w:r>
      <w:r>
        <w:rPr>
          <w:rFonts w:eastAsia="Times New Roman"/>
          <w:color w:val="222222"/>
          <w:szCs w:val="24"/>
          <w:shd w:val="clear" w:color="auto" w:fill="FFFFFF"/>
        </w:rPr>
        <w:t>δ</w:t>
      </w:r>
      <w:r>
        <w:rPr>
          <w:rFonts w:eastAsia="Times New Roman"/>
          <w:color w:val="222222"/>
          <w:szCs w:val="24"/>
          <w:shd w:val="clear" w:color="auto" w:fill="FFFFFF"/>
        </w:rPr>
        <w:t>ημόσιο είναι αποκλειστικά για Α</w:t>
      </w:r>
      <w:r>
        <w:rPr>
          <w:rFonts w:eastAsia="Times New Roman"/>
          <w:color w:val="222222"/>
          <w:szCs w:val="24"/>
          <w:shd w:val="clear" w:color="auto" w:fill="FFFFFF"/>
        </w:rPr>
        <w:t>Μ</w:t>
      </w:r>
      <w:r>
        <w:rPr>
          <w:rFonts w:eastAsia="Times New Roman"/>
          <w:color w:val="222222"/>
          <w:szCs w:val="24"/>
          <w:shd w:val="clear" w:color="auto" w:fill="FFFFFF"/>
        </w:rPr>
        <w:t>ΕΑ, μοριοδότηση σε όλες τις θέσεις, διατήρηση του επιδόματος του ανάπηρου όταν βρίσκει απασχόληση ορισμένου χρόνου ή είναι ψυχικά ασθενής. Εξαιρούμε το επίδομα αναπηρίας από τα εισοδήματά του και πριμοδοτούμε το παιδί με αναπηρία και την οικογένειά του με</w:t>
      </w:r>
      <w:r>
        <w:rPr>
          <w:rFonts w:eastAsia="Times New Roman"/>
          <w:color w:val="222222"/>
          <w:szCs w:val="24"/>
          <w:shd w:val="clear" w:color="auto" w:fill="FFFFFF"/>
        </w:rPr>
        <w:t xml:space="preserve"> όλες τις παροχές, με την ακλόνητη πεποίθηση ότι δεν ήταν χάρες, δεν ήταν εύνοια, δεν ήταν ελεημοσύνη, ήταν υποχρέωση της Κυβέρνησης της Αριστεράς στα συνταγματικά κατοχυρωμένα δικαιώματα των αναπήρων.</w:t>
      </w:r>
    </w:p>
    <w:p w14:paraId="6338FBB0"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δεν περιμένουμε να το καταλάβει ούτε ο κ. Μητσοτά</w:t>
      </w:r>
      <w:r>
        <w:rPr>
          <w:rFonts w:eastAsia="Times New Roman"/>
          <w:color w:val="222222"/>
          <w:szCs w:val="24"/>
          <w:shd w:val="clear" w:color="auto" w:fill="FFFFFF"/>
        </w:rPr>
        <w:t>κης ούτε το κόμμα του, που βάζει υποψηφίους να διακηρύττουν ότι δεν θέλουν μοριοδότηση, επιδόματα, χάρες, αλλά ίσες ευκαιρίες.</w:t>
      </w:r>
    </w:p>
    <w:p w14:paraId="6338FBB1"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Μητσοτάκης λέει ότι θα φέρει την ανάπτυξη και τις επενδύσεις μειώνοντας οριζόντια τους φόρους. Για να μειώσει οριζόντια τη φ</w:t>
      </w:r>
      <w:r>
        <w:rPr>
          <w:rFonts w:eastAsia="Times New Roman"/>
          <w:color w:val="222222"/>
          <w:szCs w:val="24"/>
          <w:shd w:val="clear" w:color="auto" w:fill="FFFFFF"/>
        </w:rPr>
        <w:t>ορολογία, πρέπει να κόψει τις θετικές παροχές, τις θετικές διακρίσεις, τα επιδόματα δηλαδή που εφαρμόζουμε εμείς, τα επιδόματα των αναπήρων που είχαν στο στόχαστρό τους οι δανειστές κι εμείς τα διασώσαμε.</w:t>
      </w:r>
    </w:p>
    <w:p w14:paraId="6338FBB2"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έλεγε το ΔΝΤ το 2016 και γιατί κάνετε το ίδιο ακ</w:t>
      </w:r>
      <w:r>
        <w:rPr>
          <w:rFonts w:eastAsia="Times New Roman"/>
          <w:color w:val="222222"/>
          <w:szCs w:val="24"/>
          <w:shd w:val="clear" w:color="auto" w:fill="FFFFFF"/>
        </w:rPr>
        <w:t xml:space="preserve">ριβώς και λέτε το ίδιο ακριβώς; Έχετε –έλεγε το ΔΝΤ- διακόσια επιδόματα που δίνονται από εκατόν είκοσι πηγές, διαφθορά-διαπλοκή. Δεν μπορεί να συνεχιστεί αυτή η κατάσταση. Θα τα κόψετε, εξοικονομώντας ένα δισεκατομμύριο και θα το κάνετε </w:t>
      </w:r>
      <w:r>
        <w:rPr>
          <w:rFonts w:eastAsia="Times New Roman"/>
          <w:color w:val="222222"/>
          <w:szCs w:val="24"/>
          <w:shd w:val="clear" w:color="auto" w:fill="FFFFFF"/>
        </w:rPr>
        <w:t>ε</w:t>
      </w:r>
      <w:r>
        <w:rPr>
          <w:rFonts w:eastAsia="Times New Roman"/>
          <w:color w:val="222222"/>
          <w:szCs w:val="24"/>
          <w:shd w:val="clear" w:color="auto" w:fill="FFFFFF"/>
        </w:rPr>
        <w:t xml:space="preserve">λάχιστο </w:t>
      </w:r>
      <w:r>
        <w:rPr>
          <w:rFonts w:eastAsia="Times New Roman"/>
          <w:color w:val="222222"/>
          <w:szCs w:val="24"/>
          <w:shd w:val="clear" w:color="auto" w:fill="FFFFFF"/>
        </w:rPr>
        <w:t>ε</w:t>
      </w:r>
      <w:r>
        <w:rPr>
          <w:rFonts w:eastAsia="Times New Roman"/>
          <w:color w:val="222222"/>
          <w:szCs w:val="24"/>
          <w:shd w:val="clear" w:color="auto" w:fill="FFFFFF"/>
        </w:rPr>
        <w:t xml:space="preserve">γγυημένο </w:t>
      </w:r>
      <w:r>
        <w:rPr>
          <w:rFonts w:eastAsia="Times New Roman"/>
          <w:color w:val="222222"/>
          <w:szCs w:val="24"/>
          <w:shd w:val="clear" w:color="auto" w:fill="FFFFFF"/>
        </w:rPr>
        <w:t>ε</w:t>
      </w:r>
      <w:r>
        <w:rPr>
          <w:rFonts w:eastAsia="Times New Roman"/>
          <w:color w:val="222222"/>
          <w:szCs w:val="24"/>
          <w:shd w:val="clear" w:color="auto" w:fill="FFFFFF"/>
        </w:rPr>
        <w:t xml:space="preserve">ισόδημα </w:t>
      </w:r>
      <w:r>
        <w:rPr>
          <w:rFonts w:eastAsia="Times New Roman"/>
          <w:color w:val="222222"/>
          <w:szCs w:val="24"/>
          <w:shd w:val="clear" w:color="auto" w:fill="FFFFFF"/>
        </w:rPr>
        <w:t>–</w:t>
      </w:r>
      <w:r>
        <w:rPr>
          <w:rFonts w:eastAsia="Times New Roman"/>
          <w:color w:val="222222"/>
          <w:szCs w:val="24"/>
          <w:shd w:val="clear" w:color="auto" w:fill="FFFFFF"/>
        </w:rPr>
        <w:t>που λέτε εσείς- και εκεί μέσα θα βάλετε όλα τα επιδόματα, δηλαδή μόνο για την ακραία φτώχεια. Αυτό είπε ο Μητσοτάκης στη ΔΕΘ, αυτό κρύβει και δεν το λέει τόσο καιρό, αυτή την τύχη επιφυλάσσει σε όλον τον κόσμο!</w:t>
      </w:r>
    </w:p>
    <w:p w14:paraId="6338FBB3"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και το ΚΕΑ δώσαμε και δεν κόψ</w:t>
      </w:r>
      <w:r>
        <w:rPr>
          <w:rFonts w:eastAsia="Times New Roman"/>
          <w:color w:val="222222"/>
          <w:szCs w:val="24"/>
          <w:shd w:val="clear" w:color="auto" w:fill="FFFFFF"/>
        </w:rPr>
        <w:t>αμε ούτε ένα επίδομα. Από τον περασμένο μήνα δίνουμε όλα τα επιδόματα των αναπήρων την ίδια μέρα, κάθε μήνα, ψηφιακά. Ξέρετε τι φασαρία ήταν αυτό; Ξέρετε ότι αυτό ήταν αίτημα του αναπηρικού κινήματος από την πρώτη ημέρα που πήγα εκεί και έλεγαν ότι κα</w:t>
      </w:r>
      <w:r>
        <w:rPr>
          <w:rFonts w:eastAsia="Times New Roman"/>
          <w:color w:val="222222"/>
          <w:szCs w:val="24"/>
          <w:shd w:val="clear" w:color="auto" w:fill="FFFFFF"/>
        </w:rPr>
        <w:t>μ</w:t>
      </w:r>
      <w:r>
        <w:rPr>
          <w:rFonts w:eastAsia="Times New Roman"/>
          <w:color w:val="222222"/>
          <w:szCs w:val="24"/>
          <w:shd w:val="clear" w:color="auto" w:fill="FFFFFF"/>
        </w:rPr>
        <w:t xml:space="preserve">μία </w:t>
      </w:r>
      <w:r>
        <w:rPr>
          <w:rFonts w:eastAsia="Times New Roman"/>
          <w:color w:val="222222"/>
          <w:szCs w:val="24"/>
          <w:shd w:val="clear" w:color="auto" w:fill="FFFFFF"/>
        </w:rPr>
        <w:t>κυβέρνηση δεν το έκανε ποτέ; Γιατί άραγε;</w:t>
      </w:r>
    </w:p>
    <w:p w14:paraId="6338FBB4"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τεράστια αλλαγή, όμως, που επιχειρούμε στον χώρο της αναπηρίας αφορά την αποϊδρυματοποίηση. Θα μπορούσα να πω πολλά για την αναπηρία, αλλά θα τα πω άλλη ώρα. Η αποϊδρυματοποίηση, συνάδελφοι, έχει δύο όψεις. Η μία</w:t>
      </w:r>
      <w:r>
        <w:rPr>
          <w:rFonts w:eastAsia="Times New Roman"/>
          <w:color w:val="222222"/>
          <w:szCs w:val="24"/>
          <w:shd w:val="clear" w:color="auto" w:fill="FFFFFF"/>
        </w:rPr>
        <w:t xml:space="preserve"> είναι να βγουν οι ανάπηροι από τα ιδρύματα και συγχρόνως η άλλη είναι όσοι είναι στα σπίτια τους, να τους κρατήσουμε στα σπίτια τους, να μην αναγκαστούν να πάνε σε ιδρύματα ή να πάνε σε οικογενειακές στέγες διαβίωσης. Γι</w:t>
      </w:r>
      <w:r>
        <w:rPr>
          <w:rFonts w:eastAsia="Times New Roman"/>
          <w:color w:val="222222"/>
          <w:szCs w:val="24"/>
          <w:shd w:val="clear" w:color="auto" w:fill="FFFFFF"/>
        </w:rPr>
        <w:t>α</w:t>
      </w:r>
      <w:r>
        <w:rPr>
          <w:rFonts w:eastAsia="Times New Roman"/>
          <w:color w:val="222222"/>
          <w:szCs w:val="24"/>
          <w:shd w:val="clear" w:color="auto" w:fill="FFFFFF"/>
        </w:rPr>
        <w:t xml:space="preserve"> αυτό, για να καταργήσουμε το άσυλ</w:t>
      </w:r>
      <w:r>
        <w:rPr>
          <w:rFonts w:eastAsia="Times New Roman"/>
          <w:color w:val="222222"/>
          <w:szCs w:val="24"/>
          <w:shd w:val="clear" w:color="auto" w:fill="FFFFFF"/>
        </w:rPr>
        <w:t xml:space="preserve">ο, όπως </w:t>
      </w:r>
      <w:r>
        <w:rPr>
          <w:rFonts w:eastAsia="Times New Roman"/>
          <w:color w:val="222222"/>
          <w:szCs w:val="24"/>
          <w:shd w:val="clear" w:color="auto" w:fill="FFFFFF"/>
        </w:rPr>
        <w:t>σ</w:t>
      </w:r>
      <w:r>
        <w:rPr>
          <w:rFonts w:eastAsia="Times New Roman"/>
          <w:color w:val="222222"/>
          <w:szCs w:val="24"/>
          <w:shd w:val="clear" w:color="auto" w:fill="FFFFFF"/>
        </w:rPr>
        <w:t>τα Λεχαινά, υλοποιούμε πιλοτικό πρόγραμμα 15 εκατομμυρίων, με τεράστια αποτελέσματα αυτή τη στιγμή.</w:t>
      </w:r>
    </w:p>
    <w:p w14:paraId="6338FBB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Προβήκαμε σε δύο μεγάλες νομοθετικές πρωτοβουλίες, τον νόμο για την αναδοχή και υιοθεσία και την ΚΥΑ για τις </w:t>
      </w:r>
      <w:r>
        <w:rPr>
          <w:rFonts w:eastAsia="Times New Roman"/>
          <w:color w:val="222222"/>
          <w:szCs w:val="24"/>
          <w:shd w:val="clear" w:color="auto" w:fill="FFFFFF"/>
        </w:rPr>
        <w:t>σ</w:t>
      </w:r>
      <w:r>
        <w:rPr>
          <w:rFonts w:eastAsia="Times New Roman"/>
          <w:color w:val="222222"/>
          <w:szCs w:val="24"/>
          <w:shd w:val="clear" w:color="auto" w:fill="FFFFFF"/>
        </w:rPr>
        <w:t xml:space="preserve">τέγες </w:t>
      </w:r>
      <w:r>
        <w:rPr>
          <w:rFonts w:eastAsia="Times New Roman"/>
          <w:color w:val="222222"/>
          <w:szCs w:val="24"/>
          <w:shd w:val="clear" w:color="auto" w:fill="FFFFFF"/>
        </w:rPr>
        <w:t>υ</w:t>
      </w:r>
      <w:r>
        <w:rPr>
          <w:rFonts w:eastAsia="Times New Roman"/>
          <w:color w:val="222222"/>
          <w:szCs w:val="24"/>
          <w:shd w:val="clear" w:color="auto" w:fill="FFFFFF"/>
        </w:rPr>
        <w:t xml:space="preserve">ποστηριζόμενης </w:t>
      </w:r>
      <w:r>
        <w:rPr>
          <w:rFonts w:eastAsia="Times New Roman"/>
          <w:color w:val="222222"/>
          <w:szCs w:val="24"/>
          <w:shd w:val="clear" w:color="auto" w:fill="FFFFFF"/>
        </w:rPr>
        <w:t>δ</w:t>
      </w:r>
      <w:r>
        <w:rPr>
          <w:rFonts w:eastAsia="Times New Roman"/>
          <w:color w:val="222222"/>
          <w:szCs w:val="24"/>
          <w:shd w:val="clear" w:color="auto" w:fill="FFFFFF"/>
        </w:rPr>
        <w:t>ιαβίωσης, αυτέ</w:t>
      </w:r>
      <w:r>
        <w:rPr>
          <w:rFonts w:eastAsia="Times New Roman"/>
          <w:color w:val="222222"/>
          <w:szCs w:val="24"/>
          <w:shd w:val="clear" w:color="auto" w:fill="FFFFFF"/>
        </w:rPr>
        <w:t>ς τις οικογενειακές δηλαδή μονάδες, για να μπορούν ανά τέσσερις, ανά τρεις, ανά πέντε, ανά εννέα το πολύ να μένουν μαζί σαν οικογένεια οι ανάπηροι.</w:t>
      </w:r>
    </w:p>
    <w:p w14:paraId="6338FBB6"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νόμος για την αναδοχή μετράει σήμερα τετρακόσιες πενήντα αιτήσεις, για να μη μείνει κανένα παιδί μέσα σε ί</w:t>
      </w:r>
      <w:r>
        <w:rPr>
          <w:rFonts w:eastAsia="Times New Roman"/>
          <w:color w:val="222222"/>
          <w:szCs w:val="24"/>
          <w:shd w:val="clear" w:color="auto" w:fill="FFFFFF"/>
        </w:rPr>
        <w:t xml:space="preserve">δρυμα. Παράλληλα, εξασφαλίσαμε την ίδρυση εκατόν πενήντα </w:t>
      </w:r>
      <w:r>
        <w:rPr>
          <w:rFonts w:eastAsia="Times New Roman"/>
          <w:color w:val="222222"/>
          <w:szCs w:val="24"/>
          <w:shd w:val="clear" w:color="auto" w:fill="FFFFFF"/>
        </w:rPr>
        <w:t>σ</w:t>
      </w:r>
      <w:r>
        <w:rPr>
          <w:rFonts w:eastAsia="Times New Roman"/>
          <w:color w:val="222222"/>
          <w:szCs w:val="24"/>
          <w:shd w:val="clear" w:color="auto" w:fill="FFFFFF"/>
        </w:rPr>
        <w:t xml:space="preserve">τεγών </w:t>
      </w:r>
      <w:r>
        <w:rPr>
          <w:rFonts w:eastAsia="Times New Roman"/>
          <w:color w:val="222222"/>
          <w:szCs w:val="24"/>
          <w:shd w:val="clear" w:color="auto" w:fill="FFFFFF"/>
        </w:rPr>
        <w:t>υ</w:t>
      </w:r>
      <w:r>
        <w:rPr>
          <w:rFonts w:eastAsia="Times New Roman"/>
          <w:color w:val="222222"/>
          <w:szCs w:val="24"/>
          <w:shd w:val="clear" w:color="auto" w:fill="FFFFFF"/>
        </w:rPr>
        <w:t xml:space="preserve">ποστηριζόμενης </w:t>
      </w:r>
      <w:r>
        <w:rPr>
          <w:rFonts w:eastAsia="Times New Roman"/>
          <w:color w:val="222222"/>
          <w:szCs w:val="24"/>
          <w:shd w:val="clear" w:color="auto" w:fill="FFFFFF"/>
        </w:rPr>
        <w:t>δ</w:t>
      </w:r>
      <w:r>
        <w:rPr>
          <w:rFonts w:eastAsia="Times New Roman"/>
          <w:color w:val="222222"/>
          <w:szCs w:val="24"/>
          <w:shd w:val="clear" w:color="auto" w:fill="FFFFFF"/>
        </w:rPr>
        <w:t>ιαβίωσης, με 50 εκατομμύρια από το ΕΣΠΑ, κινητές μονάδες για την πρώιμη παρέμβαση και σταθερές μονάδες για τη βραχεία φιλοξενία των Α</w:t>
      </w:r>
      <w:r>
        <w:rPr>
          <w:rFonts w:eastAsia="Times New Roman"/>
          <w:color w:val="222222"/>
          <w:szCs w:val="24"/>
          <w:shd w:val="clear" w:color="auto" w:fill="FFFFFF"/>
        </w:rPr>
        <w:t>Μ</w:t>
      </w:r>
      <w:r>
        <w:rPr>
          <w:rFonts w:eastAsia="Times New Roman"/>
          <w:color w:val="222222"/>
          <w:szCs w:val="24"/>
          <w:shd w:val="clear" w:color="auto" w:fill="FFFFFF"/>
        </w:rPr>
        <w:t>ΕΑ και των οικογενειών τους.</w:t>
      </w:r>
    </w:p>
    <w:p w14:paraId="6338FBB7"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γυρίζουμ</w:t>
      </w:r>
      <w:r>
        <w:rPr>
          <w:rFonts w:eastAsia="Times New Roman"/>
          <w:color w:val="222222"/>
          <w:szCs w:val="24"/>
          <w:shd w:val="clear" w:color="auto" w:fill="FFFFFF"/>
        </w:rPr>
        <w:t>ε πίσω, συνεχίζουμε. Εμείς είμαστε αυτοί που επαναθεμελιώσαμε το προνοιακό κράτος. Στην κοινωνία που οραματιζόμαστε, στην κοινωνία που χτίζουμε δεν χωρούν προκαταλήψεις και διακρίσεις. Δημιουργούμε ένα κράτος πρόνοιας για όλους, αποκαθιστούμε αδικίες και π</w:t>
      </w:r>
      <w:r>
        <w:rPr>
          <w:rFonts w:eastAsia="Times New Roman"/>
          <w:color w:val="222222"/>
          <w:szCs w:val="24"/>
          <w:shd w:val="clear" w:color="auto" w:fill="FFFFFF"/>
        </w:rPr>
        <w:t>αθογένειες δεκαετιών, για να αποκτήσουν πράγματι όλοι ίσες ευκαιρίες. Είναι δικαίωμά τους, όλων των πολιτών. Είναι υποχρέωσή μας.</w:t>
      </w:r>
    </w:p>
    <w:p w14:paraId="6338FBB8"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6338FBB9" w14:textId="77777777" w:rsidR="00401C51" w:rsidRDefault="0079451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338FBBA" w14:textId="77777777" w:rsidR="00401C51" w:rsidRDefault="00794512">
      <w:pPr>
        <w:spacing w:line="600" w:lineRule="auto"/>
        <w:ind w:firstLine="720"/>
        <w:jc w:val="both"/>
        <w:rPr>
          <w:rFonts w:eastAsia="Times New Roman"/>
          <w:color w:val="222222"/>
          <w:szCs w:val="24"/>
          <w:shd w:val="clear" w:color="auto" w:fill="FFFFFF"/>
        </w:rPr>
      </w:pPr>
      <w:r w:rsidRPr="00995FBF">
        <w:rPr>
          <w:rFonts w:eastAsia="Times New Roman"/>
          <w:b/>
          <w:color w:val="222222"/>
          <w:szCs w:val="24"/>
          <w:shd w:val="clear" w:color="auto" w:fill="FFFFFF"/>
        </w:rPr>
        <w:t>ΠΡΟΕΔΡΕΥΩΝ (Δημήτριος Κρεμαστινός):</w:t>
      </w:r>
      <w:r>
        <w:rPr>
          <w:rFonts w:eastAsia="Times New Roman"/>
          <w:color w:val="222222"/>
          <w:szCs w:val="24"/>
          <w:shd w:val="clear" w:color="auto" w:fill="FFFFFF"/>
        </w:rPr>
        <w:t xml:space="preserve"> Κι εμείς ευχαριστούμε.</w:t>
      </w:r>
    </w:p>
    <w:p w14:paraId="6338FBBB"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w:t>
      </w:r>
      <w:r>
        <w:rPr>
          <w:rFonts w:eastAsia="Times New Roman"/>
          <w:color w:val="222222"/>
          <w:szCs w:val="24"/>
          <w:shd w:val="clear" w:color="auto" w:fill="FFFFFF"/>
        </w:rPr>
        <w:t xml:space="preserve"> έχει ο κ. Παναγιωτόπουλος, Βουλευτής της Νέας Δημοκρατίας.</w:t>
      </w:r>
    </w:p>
    <w:p w14:paraId="6338FBBC" w14:textId="77777777" w:rsidR="00401C51" w:rsidRDefault="00794512">
      <w:pPr>
        <w:spacing w:line="600" w:lineRule="auto"/>
        <w:ind w:firstLine="720"/>
        <w:jc w:val="both"/>
        <w:rPr>
          <w:rFonts w:eastAsia="Times New Roman"/>
          <w:color w:val="222222"/>
          <w:szCs w:val="24"/>
          <w:shd w:val="clear" w:color="auto" w:fill="FFFFFF"/>
        </w:rPr>
      </w:pPr>
      <w:r w:rsidRPr="00A37937">
        <w:rPr>
          <w:rFonts w:eastAsia="Times New Roman"/>
          <w:b/>
          <w:color w:val="222222"/>
          <w:szCs w:val="24"/>
          <w:shd w:val="clear" w:color="auto" w:fill="FFFFFF"/>
        </w:rPr>
        <w:t>ΝΙΚΟΛΑΟΣ ΠΑΝΑΓΙΩΤΟΠΟΥΛΟΣ:</w:t>
      </w:r>
      <w:r>
        <w:rPr>
          <w:rFonts w:eastAsia="Times New Roman"/>
          <w:color w:val="222222"/>
          <w:szCs w:val="24"/>
          <w:shd w:val="clear" w:color="auto" w:fill="FFFFFF"/>
        </w:rPr>
        <w:t xml:space="preserve"> Ευχαριστώ, κύριε Πρόεδρε.</w:t>
      </w:r>
    </w:p>
    <w:p w14:paraId="6338FBBD"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οφείλω μία απάντηση στην προλαλήσασα Υπουργό. Πρέπει να της πω ότι η πολιτική της Νέας Δημοκρατίας και του Κυριάκο</w:t>
      </w:r>
      <w:r>
        <w:rPr>
          <w:rFonts w:eastAsia="Times New Roman"/>
          <w:color w:val="222222"/>
          <w:szCs w:val="24"/>
          <w:shd w:val="clear" w:color="auto" w:fill="FFFFFF"/>
        </w:rPr>
        <w:t xml:space="preserve">υ Μητσοτάκη δεν στοχεύει στην εξάλειψη των επιδομάτων, αλλά στην εξάλειψη των συνθηκών εκείνων που οδηγούν στη </w:t>
      </w:r>
      <w:r w:rsidRPr="00631DD8">
        <w:rPr>
          <w:rFonts w:eastAsia="Times New Roman"/>
          <w:color w:val="222222"/>
          <w:szCs w:val="24"/>
          <w:shd w:val="clear" w:color="auto" w:fill="FFFFFF"/>
        </w:rPr>
        <w:t>φτωχοποίηση,</w:t>
      </w:r>
      <w:r>
        <w:rPr>
          <w:rFonts w:eastAsia="Times New Roman"/>
          <w:color w:val="222222"/>
          <w:szCs w:val="24"/>
          <w:shd w:val="clear" w:color="auto" w:fill="FFFFFF"/>
        </w:rPr>
        <w:t xml:space="preserve"> ώστε οι πολίτες να εξαρτώνται από τα επιδόματα.</w:t>
      </w:r>
    </w:p>
    <w:p w14:paraId="6338FBBE" w14:textId="77777777" w:rsidR="00401C51" w:rsidRDefault="00794512">
      <w:pPr>
        <w:spacing w:line="600" w:lineRule="auto"/>
        <w:ind w:firstLine="720"/>
        <w:jc w:val="both"/>
        <w:rPr>
          <w:rFonts w:eastAsia="Times New Roman"/>
          <w:color w:val="222222"/>
          <w:szCs w:val="24"/>
          <w:shd w:val="clear" w:color="auto" w:fill="FFFFFF"/>
        </w:rPr>
      </w:pPr>
      <w:r w:rsidRPr="00A37937">
        <w:rPr>
          <w:rFonts w:eastAsia="Times New Roman"/>
          <w:b/>
          <w:color w:val="222222"/>
          <w:szCs w:val="24"/>
          <w:shd w:val="clear" w:color="auto" w:fill="FFFFFF"/>
        </w:rPr>
        <w:t>ΘΕΑΝΩ ΦΩΤΙΟΥ (Αναπληρώτρια Υπουργός Εργασίας, Κοινωνικής Ασφάλειας και Κοινωνικής Αλ</w:t>
      </w:r>
      <w:r w:rsidRPr="00A37937">
        <w:rPr>
          <w:rFonts w:eastAsia="Times New Roman"/>
          <w:b/>
          <w:color w:val="222222"/>
          <w:szCs w:val="24"/>
          <w:shd w:val="clear" w:color="auto" w:fill="FFFFFF"/>
        </w:rPr>
        <w:t>ληλεγγύης):</w:t>
      </w:r>
      <w:r>
        <w:rPr>
          <w:rFonts w:eastAsia="Times New Roman"/>
          <w:color w:val="222222"/>
          <w:szCs w:val="24"/>
          <w:shd w:val="clear" w:color="auto" w:fill="FFFFFF"/>
        </w:rPr>
        <w:t xml:space="preserve"> Σώπα, καλέ!</w:t>
      </w:r>
    </w:p>
    <w:p w14:paraId="6338FBBF" w14:textId="77777777" w:rsidR="00401C51" w:rsidRDefault="00794512">
      <w:pPr>
        <w:spacing w:line="600" w:lineRule="auto"/>
        <w:ind w:firstLine="720"/>
        <w:jc w:val="both"/>
        <w:rPr>
          <w:rFonts w:eastAsia="Times New Roman"/>
          <w:color w:val="222222"/>
          <w:szCs w:val="24"/>
          <w:shd w:val="clear" w:color="auto" w:fill="FFFFFF"/>
        </w:rPr>
      </w:pPr>
      <w:r w:rsidRPr="00A37937">
        <w:rPr>
          <w:rFonts w:eastAsia="Times New Roman"/>
          <w:b/>
          <w:color w:val="222222"/>
          <w:szCs w:val="24"/>
          <w:shd w:val="clear" w:color="auto" w:fill="FFFFFF"/>
        </w:rPr>
        <w:t>ΝΙΚΟΛΑΟΣ ΠΑΝΑΓΙΩΤΟΠΟΥΛΟΣ:</w:t>
      </w:r>
      <w:r>
        <w:rPr>
          <w:rFonts w:eastAsia="Times New Roman"/>
          <w:color w:val="222222"/>
          <w:szCs w:val="24"/>
          <w:shd w:val="clear" w:color="auto" w:fill="FFFFFF"/>
        </w:rPr>
        <w:t xml:space="preserve"> Μιλήσατε, κυρία Υπουργέ. Μπορείτε να ειρωνεύεστε, αλλά τώρα θα ακούσετε την απάντηση. Και επί των ημερών σας η αλήθεια είναι ότι οι φτωχοί έγιναν </w:t>
      </w:r>
      <w:r w:rsidRPr="00631DD8">
        <w:rPr>
          <w:rFonts w:eastAsia="Times New Roman"/>
          <w:color w:val="222222"/>
          <w:szCs w:val="24"/>
          <w:shd w:val="clear" w:color="auto" w:fill="FFFFFF"/>
        </w:rPr>
        <w:t xml:space="preserve">και περισσότεροι και φτωχότεροι. Και τα επιδόματα έγιναν </w:t>
      </w:r>
      <w:r w:rsidRPr="00631DD8">
        <w:rPr>
          <w:rFonts w:eastAsia="Times New Roman"/>
          <w:color w:val="222222"/>
          <w:szCs w:val="24"/>
          <w:shd w:val="clear" w:color="auto" w:fill="FFFFFF"/>
        </w:rPr>
        <w:t>περισσότερα.</w:t>
      </w:r>
      <w:r>
        <w:rPr>
          <w:rFonts w:eastAsia="Times New Roman"/>
          <w:color w:val="222222"/>
          <w:szCs w:val="24"/>
          <w:shd w:val="clear" w:color="auto" w:fill="FFFFFF"/>
        </w:rPr>
        <w:t xml:space="preserve"> </w:t>
      </w:r>
    </w:p>
    <w:p w14:paraId="6338FBC0"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ΘΕΑΝΩ ΦΩΤΙΟΥ (Αναπληρώτρια Υπουργός Εργασίας, Κοινωνικής Ασφάλειας και Κοινωνικής Αλληλεγγύης):</w:t>
      </w:r>
      <w:r>
        <w:rPr>
          <w:rFonts w:eastAsia="Times New Roman"/>
          <w:color w:val="222222"/>
          <w:szCs w:val="24"/>
          <w:shd w:val="clear" w:color="auto" w:fill="FFFFFF"/>
        </w:rPr>
        <w:t xml:space="preserve"> Θα σας απαντήσω.</w:t>
      </w:r>
    </w:p>
    <w:p w14:paraId="6338FBC1"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ΠΑΝΑΓΙΩΤΟΠΟΥΛΟΣ:</w:t>
      </w:r>
      <w:r>
        <w:rPr>
          <w:rFonts w:eastAsia="Times New Roman"/>
          <w:color w:val="222222"/>
          <w:szCs w:val="24"/>
          <w:shd w:val="clear" w:color="auto" w:fill="FFFFFF"/>
        </w:rPr>
        <w:t xml:space="preserve"> Και περισσότεροι και φτωχότεροι!</w:t>
      </w:r>
    </w:p>
    <w:p w14:paraId="6338FBC2"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έρχεστε τώρα και μας λέτε ότι θεσπίζουμε περισσότερα επιδόματα στο</w:t>
      </w:r>
      <w:r>
        <w:rPr>
          <w:rFonts w:eastAsia="Times New Roman"/>
          <w:color w:val="222222"/>
          <w:szCs w:val="24"/>
          <w:shd w:val="clear" w:color="auto" w:fill="FFFFFF"/>
        </w:rPr>
        <w:t>υς εξαρτημένους από αυτά τα επιδόματα. Δεν γίνεται έτσι η ανάταξη της χώρας, ούτε οι εξαγγελίες του Πρωθυπουργού</w:t>
      </w:r>
      <w:r>
        <w:rPr>
          <w:rFonts w:eastAsia="Times New Roman"/>
          <w:color w:val="222222"/>
          <w:szCs w:val="24"/>
          <w:shd w:val="clear" w:color="auto" w:fill="FFFFFF"/>
        </w:rPr>
        <w:t>,</w:t>
      </w:r>
      <w:r>
        <w:rPr>
          <w:rFonts w:eastAsia="Times New Roman"/>
          <w:color w:val="222222"/>
          <w:szCs w:val="24"/>
          <w:shd w:val="clear" w:color="auto" w:fill="FFFFFF"/>
        </w:rPr>
        <w:t xml:space="preserve"> που περιορίστηκαν στην επιδοματική πολιτική</w:t>
      </w:r>
      <w:r>
        <w:rPr>
          <w:rFonts w:eastAsia="Times New Roman"/>
          <w:color w:val="222222"/>
          <w:szCs w:val="24"/>
          <w:shd w:val="clear" w:color="auto" w:fill="FFFFFF"/>
        </w:rPr>
        <w:t>,</w:t>
      </w:r>
      <w:r>
        <w:rPr>
          <w:rFonts w:eastAsia="Times New Roman"/>
          <w:color w:val="222222"/>
          <w:szCs w:val="24"/>
          <w:shd w:val="clear" w:color="auto" w:fill="FFFFFF"/>
        </w:rPr>
        <w:t xml:space="preserve"> θα φέρουν την ανάταξη της χώρας.</w:t>
      </w:r>
    </w:p>
    <w:p w14:paraId="6338FBC3"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να σας θυμίσω ότι το ΚΕΑ, που τελικά υιοθετήσατε, ενώ τό</w:t>
      </w:r>
      <w:r>
        <w:rPr>
          <w:rFonts w:eastAsia="Times New Roman"/>
          <w:color w:val="222222"/>
          <w:szCs w:val="24"/>
          <w:shd w:val="clear" w:color="auto" w:fill="FFFFFF"/>
        </w:rPr>
        <w:t xml:space="preserve">τε όταν ήταν </w:t>
      </w:r>
      <w:r>
        <w:rPr>
          <w:rFonts w:eastAsia="Times New Roman"/>
          <w:color w:val="222222"/>
          <w:szCs w:val="24"/>
          <w:shd w:val="clear" w:color="auto" w:fill="FFFFFF"/>
        </w:rPr>
        <w:t>ε</w:t>
      </w:r>
      <w:r>
        <w:rPr>
          <w:rFonts w:eastAsia="Times New Roman"/>
          <w:color w:val="222222"/>
          <w:szCs w:val="24"/>
          <w:shd w:val="clear" w:color="auto" w:fill="FFFFFF"/>
        </w:rPr>
        <w:t xml:space="preserve">λάχιστο </w:t>
      </w:r>
      <w:r>
        <w:rPr>
          <w:rFonts w:eastAsia="Times New Roman"/>
          <w:color w:val="222222"/>
          <w:szCs w:val="24"/>
          <w:shd w:val="clear" w:color="auto" w:fill="FFFFFF"/>
        </w:rPr>
        <w:t>ε</w:t>
      </w:r>
      <w:r>
        <w:rPr>
          <w:rFonts w:eastAsia="Times New Roman"/>
          <w:color w:val="222222"/>
          <w:szCs w:val="24"/>
          <w:shd w:val="clear" w:color="auto" w:fill="FFFFFF"/>
        </w:rPr>
        <w:t xml:space="preserve">γγυημένο </w:t>
      </w:r>
      <w:r>
        <w:rPr>
          <w:rFonts w:eastAsia="Times New Roman"/>
          <w:color w:val="222222"/>
          <w:szCs w:val="24"/>
          <w:shd w:val="clear" w:color="auto" w:fill="FFFFFF"/>
        </w:rPr>
        <w:t>ε</w:t>
      </w:r>
      <w:r>
        <w:rPr>
          <w:rFonts w:eastAsia="Times New Roman"/>
          <w:color w:val="222222"/>
          <w:szCs w:val="24"/>
          <w:shd w:val="clear" w:color="auto" w:fill="FFFFFF"/>
        </w:rPr>
        <w:t>ισόδημα το ονομάζατε «παγίδα φτώχειας», δεν εξαντλείται στη χορήγηση του επιδόματος, εισοδηματική υποστήριξη, αλλά έχει και μία δεύτερη φάση, η οποία είναι η κοινωνική επανένταξη διά της επανεντάξεως στην αγορά εργασίας. Κα</w:t>
      </w:r>
      <w:r>
        <w:rPr>
          <w:rFonts w:eastAsia="Times New Roman"/>
          <w:color w:val="222222"/>
          <w:szCs w:val="24"/>
          <w:shd w:val="clear" w:color="auto" w:fill="FFFFFF"/>
        </w:rPr>
        <w:t xml:space="preserve">ι αυτό είναι το πιο δύσκολο κομμάτι. Πλην, όμως, εσείς εξαντλείτε το </w:t>
      </w:r>
      <w:r>
        <w:rPr>
          <w:rFonts w:eastAsia="Times New Roman"/>
          <w:color w:val="222222"/>
          <w:szCs w:val="24"/>
          <w:shd w:val="clear" w:color="auto" w:fill="FFFFFF"/>
        </w:rPr>
        <w:t>ε</w:t>
      </w:r>
      <w:r>
        <w:rPr>
          <w:rFonts w:eastAsia="Times New Roman"/>
          <w:color w:val="222222"/>
          <w:szCs w:val="24"/>
          <w:shd w:val="clear" w:color="auto" w:fill="FFFFFF"/>
        </w:rPr>
        <w:t xml:space="preserve">λάχιστο </w:t>
      </w:r>
      <w:r>
        <w:rPr>
          <w:rFonts w:eastAsia="Times New Roman"/>
          <w:color w:val="222222"/>
          <w:szCs w:val="24"/>
          <w:shd w:val="clear" w:color="auto" w:fill="FFFFFF"/>
        </w:rPr>
        <w:t>ε</w:t>
      </w:r>
      <w:r>
        <w:rPr>
          <w:rFonts w:eastAsia="Times New Roman"/>
          <w:color w:val="222222"/>
          <w:szCs w:val="24"/>
          <w:shd w:val="clear" w:color="auto" w:fill="FFFFFF"/>
        </w:rPr>
        <w:t xml:space="preserve">γγυημένο </w:t>
      </w:r>
      <w:r>
        <w:rPr>
          <w:rFonts w:eastAsia="Times New Roman"/>
          <w:color w:val="222222"/>
          <w:szCs w:val="24"/>
          <w:shd w:val="clear" w:color="auto" w:fill="FFFFFF"/>
        </w:rPr>
        <w:t>ε</w:t>
      </w:r>
      <w:r>
        <w:rPr>
          <w:rFonts w:eastAsia="Times New Roman"/>
          <w:color w:val="222222"/>
          <w:szCs w:val="24"/>
          <w:shd w:val="clear" w:color="auto" w:fill="FFFFFF"/>
        </w:rPr>
        <w:t>ισόδημα, το ΚΕΑ, στην εισοδηματική ενίσχυση, διότι δεν ενδιαφέρεστε για την κοινωνική επανένταξη διά της επανεντάξεως στην αγορά εργασίας. Οι πελάτες θα μας λένε «ευχα</w:t>
      </w:r>
      <w:r>
        <w:rPr>
          <w:rFonts w:eastAsia="Times New Roman"/>
          <w:color w:val="222222"/>
          <w:szCs w:val="24"/>
          <w:shd w:val="clear" w:color="auto" w:fill="FFFFFF"/>
        </w:rPr>
        <w:t>ριστώ» επειδή θα τους δίνουμε το επίδομα.</w:t>
      </w:r>
    </w:p>
    <w:p w14:paraId="6338FBC4"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Επανέρχομαι τώρα στη συζήτηση για την πρόταση δυσπιστίας.</w:t>
      </w:r>
    </w:p>
    <w:p w14:paraId="6338FBC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Χθες το βράδυ ο Πρωθυπουργός έκανε άλλη μία μετατροπή. Έχει έφεση στις μετατροπές ο Πρωθυπουργός. Το «όχι» του δημοψηφίσματος το μετέτρεψε σε «ναι», η παγκό</w:t>
      </w:r>
      <w:r>
        <w:rPr>
          <w:rFonts w:eastAsia="Times New Roman"/>
          <w:color w:val="222222"/>
          <w:szCs w:val="24"/>
          <w:shd w:val="clear" w:color="auto" w:fill="FFFFFF"/>
        </w:rPr>
        <w:t>σμια πατέντα του που έγινε και διεθνής όρος του πολιτικού λεξιλογίου. Το σκίσιμο των μνημονίων το μετέτρεψε σε ένα ακόμα μνημόνιο και βάλε</w:t>
      </w:r>
      <w:r>
        <w:rPr>
          <w:rFonts w:eastAsia="Times New Roman"/>
          <w:color w:val="222222"/>
          <w:szCs w:val="24"/>
          <w:shd w:val="clear" w:color="auto" w:fill="FFFFFF"/>
        </w:rPr>
        <w:t>,</w:t>
      </w:r>
      <w:r>
        <w:rPr>
          <w:rFonts w:eastAsia="Times New Roman"/>
          <w:color w:val="222222"/>
          <w:szCs w:val="24"/>
          <w:shd w:val="clear" w:color="auto" w:fill="FFFFFF"/>
        </w:rPr>
        <w:t xml:space="preserve"> με 10 δισεκατομμύρια μέτρα λιτότητας και βάλε. Την πρόταση δυσπιστίας κατά Υπουργού του τη μετέτρεψε σε πρόταση δυσπ</w:t>
      </w:r>
      <w:r>
        <w:rPr>
          <w:rFonts w:eastAsia="Times New Roman"/>
          <w:color w:val="222222"/>
          <w:szCs w:val="24"/>
          <w:shd w:val="clear" w:color="auto" w:fill="FFFFFF"/>
        </w:rPr>
        <w:t xml:space="preserve">ιστίας κατά του συνόλου ή μάλλον σε ψήφο εμπιστοσύνης -αν θέλετε- επί του συνόλου της Κυβέρνησής του, ταυτιζόμενος βέβαια πλήρως στην ουσία με τον Υπουργό του και παραβιάζοντας άλλη μία φορά την κοινοβουλευτική τάξη, διότι κανένας </w:t>
      </w:r>
      <w:r>
        <w:rPr>
          <w:rFonts w:eastAsia="Times New Roman"/>
          <w:color w:val="222222"/>
          <w:szCs w:val="24"/>
          <w:shd w:val="clear" w:color="auto" w:fill="FFFFFF"/>
        </w:rPr>
        <w:t>Κ</w:t>
      </w:r>
      <w:r>
        <w:rPr>
          <w:rFonts w:eastAsia="Times New Roman"/>
          <w:color w:val="222222"/>
          <w:szCs w:val="24"/>
          <w:shd w:val="clear" w:color="auto" w:fill="FFFFFF"/>
        </w:rPr>
        <w:t xml:space="preserve">ανονισμός δεν προβλέπει </w:t>
      </w:r>
      <w:r>
        <w:rPr>
          <w:rFonts w:eastAsia="Times New Roman"/>
          <w:color w:val="222222"/>
          <w:szCs w:val="24"/>
          <w:shd w:val="clear" w:color="auto" w:fill="FFFFFF"/>
        </w:rPr>
        <w:t>αυτή τη μετατροπή.</w:t>
      </w:r>
    </w:p>
    <w:p w14:paraId="6338FBC6"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Χθες, όμως, έκανε άλλη μία μετατροπή. Μετέτρεψε μία άκρως σοβαρή κοινοβουλευτική συζήτηση, όπως θα έπρεπε να είναι μία συζήτηση επί προτάσεως δυσπιστίας ή παροχής ψήφου εμπιστοσύνης –διαλέγουμε και παίρνουμε- στην Κυβέρνηση σε μία </w:t>
      </w:r>
      <w:r>
        <w:rPr>
          <w:rFonts w:eastAsia="Times New Roman"/>
          <w:color w:val="222222"/>
          <w:szCs w:val="24"/>
          <w:shd w:val="clear" w:color="auto" w:fill="FFFFFF"/>
        </w:rPr>
        <w:t>καφενειακή συζήτηση, με τον σχετικό τσαμπουκά, τους ανοίκειους χαρακτηρισμούς, προσωπικούς χαρακτηρισμούς, οι οποίοι –ευτυχώς- δεν έμειναν αναπάντητοι. Δεν είναι προνόμιο της Αριστεράς να εξαπολύει προσωπικές επιθέσεις. Όταν δίνεις, κα</w:t>
      </w:r>
      <w:r>
        <w:rPr>
          <w:rFonts w:eastAsia="Times New Roman"/>
          <w:color w:val="222222"/>
          <w:szCs w:val="24"/>
          <w:shd w:val="clear" w:color="auto" w:fill="FFFFFF"/>
        </w:rPr>
        <w:t>μ</w:t>
      </w:r>
      <w:r>
        <w:rPr>
          <w:rFonts w:eastAsia="Times New Roman"/>
          <w:color w:val="222222"/>
          <w:szCs w:val="24"/>
          <w:shd w:val="clear" w:color="auto" w:fill="FFFFFF"/>
        </w:rPr>
        <w:t>μιά φορά πρέπει να ε</w:t>
      </w:r>
      <w:r>
        <w:rPr>
          <w:rFonts w:eastAsia="Times New Roman"/>
          <w:color w:val="222222"/>
          <w:szCs w:val="24"/>
          <w:shd w:val="clear" w:color="auto" w:fill="FFFFFF"/>
        </w:rPr>
        <w:t>ίσαι έτοιμος και να πάρεις πίσω και με την επιθετικότητα αυτού που έχει λερωμένη τη φωλιά του, διότι οι διακοπές σε θαλαμηγό, κυρίες και κύριοι συνάδελφοι, δεν συμβαδίζουν με την αριστερή προσέγγιση και την αριστεροσύνη.</w:t>
      </w:r>
    </w:p>
    <w:p w14:paraId="6338FBC7" w14:textId="77777777" w:rsidR="00401C51" w:rsidRDefault="0079451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r>
        <w:rPr>
          <w:rFonts w:eastAsia="Times New Roman"/>
          <w:color w:val="222222"/>
          <w:szCs w:val="24"/>
          <w:shd w:val="clear" w:color="auto" w:fill="FFFFFF"/>
        </w:rPr>
        <w:t>)</w:t>
      </w:r>
    </w:p>
    <w:p w14:paraId="6338FBC8"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και κατά μία άλλη ανάγνωση, κύριοι συνάδελφοι, αυτή ακριβώς είναι η </w:t>
      </w:r>
      <w:r>
        <w:rPr>
          <w:rFonts w:eastAsia="Times New Roman"/>
          <w:color w:val="222222"/>
          <w:szCs w:val="24"/>
          <w:shd w:val="clear" w:color="auto" w:fill="FFFFFF"/>
        </w:rPr>
        <w:t>α</w:t>
      </w:r>
      <w:r>
        <w:rPr>
          <w:rFonts w:eastAsia="Times New Roman"/>
          <w:color w:val="222222"/>
          <w:szCs w:val="24"/>
          <w:shd w:val="clear" w:color="auto" w:fill="FFFFFF"/>
        </w:rPr>
        <w:t>ριστερή προσέγγιση: πολλή υποκρισία και ακόμα περισσότερη απόλαυση των προνομίων της εξουσίας δίπλα και όχι απέναντι στις ελίτ και με την ευγενική τους χορηγία κιόλας.</w:t>
      </w:r>
    </w:p>
    <w:p w14:paraId="6338FBC9"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την ίδια </w:t>
      </w:r>
      <w:r>
        <w:rPr>
          <w:rFonts w:eastAsia="Times New Roman"/>
          <w:color w:val="222222"/>
          <w:szCs w:val="24"/>
          <w:shd w:val="clear" w:color="auto" w:fill="FFFFFF"/>
        </w:rPr>
        <w:t>λογική, λοιπόν, κύριοι συνάδελφοι...</w:t>
      </w:r>
    </w:p>
    <w:p w14:paraId="6338FBCA" w14:textId="77777777" w:rsidR="00401C51" w:rsidRDefault="0079451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14:paraId="6338FBCB"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Ενοχλείστε, αλλά αφήστε με. Θα τελειώσω κάποια στιγμή και θα απαλλαγείτε από τον ενοχλητικό μου λόγο.</w:t>
      </w:r>
    </w:p>
    <w:p w14:paraId="6338FBCC" w14:textId="77777777" w:rsidR="00401C51" w:rsidRDefault="00794512">
      <w:pPr>
        <w:spacing w:line="600" w:lineRule="auto"/>
        <w:ind w:firstLine="720"/>
        <w:jc w:val="both"/>
        <w:rPr>
          <w:rFonts w:eastAsia="Times New Roman"/>
          <w:color w:val="222222"/>
          <w:szCs w:val="24"/>
          <w:shd w:val="clear" w:color="auto" w:fill="FFFFFF"/>
        </w:rPr>
      </w:pPr>
      <w:r w:rsidRPr="00995FBF">
        <w:rPr>
          <w:rFonts w:eastAsia="Times New Roman"/>
          <w:b/>
          <w:color w:val="222222"/>
          <w:szCs w:val="24"/>
          <w:shd w:val="clear" w:color="auto" w:fill="FFFFFF"/>
        </w:rPr>
        <w:t>ΠΡΟΕΔΡΕΥΩΝ (Δημήτριος Κρεμαστινός):</w:t>
      </w:r>
      <w:r>
        <w:rPr>
          <w:rFonts w:eastAsia="Times New Roman"/>
          <w:b/>
          <w:color w:val="222222"/>
          <w:szCs w:val="24"/>
          <w:shd w:val="clear" w:color="auto" w:fill="FFFFFF"/>
        </w:rPr>
        <w:t xml:space="preserve"> </w:t>
      </w:r>
      <w:r>
        <w:rPr>
          <w:rFonts w:eastAsia="Times New Roman"/>
          <w:color w:val="222222"/>
          <w:szCs w:val="24"/>
          <w:shd w:val="clear" w:color="auto" w:fill="FFFFFF"/>
        </w:rPr>
        <w:t>Παρακαλώ, μη διακόπτετε.</w:t>
      </w:r>
    </w:p>
    <w:p w14:paraId="6338FBCD"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ΠΑΝΑΓΙΩΤΟΠ</w:t>
      </w:r>
      <w:r>
        <w:rPr>
          <w:rFonts w:eastAsia="Times New Roman"/>
          <w:b/>
          <w:color w:val="222222"/>
          <w:szCs w:val="24"/>
          <w:shd w:val="clear" w:color="auto" w:fill="FFFFFF"/>
        </w:rPr>
        <w:t>ΟΥΛΟΣ:</w:t>
      </w:r>
      <w:r>
        <w:rPr>
          <w:rFonts w:eastAsia="Times New Roman"/>
          <w:color w:val="222222"/>
          <w:szCs w:val="24"/>
          <w:shd w:val="clear" w:color="auto" w:fill="FFFFFF"/>
        </w:rPr>
        <w:t xml:space="preserve"> Κατά την ίδια λογική, λοιπόν, ο κ. Πολάκης –είναι εδώ ή δεν είναι; Κρίμα έφυγε, θα έρθει, όμως, φαντάζομαι, κάπου θα τα ακούει- είναι έννοια και όχι πρόσωπο.</w:t>
      </w:r>
    </w:p>
    <w:p w14:paraId="6338FBCE" w14:textId="77777777" w:rsidR="00401C51" w:rsidRDefault="00794512">
      <w:pPr>
        <w:spacing w:line="600" w:lineRule="auto"/>
        <w:ind w:firstLine="720"/>
        <w:jc w:val="both"/>
        <w:rPr>
          <w:rFonts w:eastAsia="Times New Roman"/>
          <w:szCs w:val="24"/>
        </w:rPr>
      </w:pPr>
      <w:r>
        <w:rPr>
          <w:rFonts w:eastAsia="Times New Roman"/>
          <w:szCs w:val="24"/>
        </w:rPr>
        <w:t>Εδώ θυμάμαι τον ορισμό της καφενειακής συζήτησης κατά τον υποτιμημένο Λεμπέση. Λέει ο Λεμπέ</w:t>
      </w:r>
      <w:r>
        <w:rPr>
          <w:rFonts w:eastAsia="Times New Roman"/>
          <w:szCs w:val="24"/>
        </w:rPr>
        <w:t>σης</w:t>
      </w:r>
      <w:r w:rsidRPr="00D8141C">
        <w:rPr>
          <w:rFonts w:eastAsia="Times New Roman"/>
          <w:szCs w:val="24"/>
        </w:rPr>
        <w:t xml:space="preserve">: </w:t>
      </w:r>
      <w:r>
        <w:rPr>
          <w:rFonts w:eastAsia="Times New Roman"/>
          <w:szCs w:val="24"/>
        </w:rPr>
        <w:t>«Καφενειακή είναι η συζήτηση ουχί όταν η συζήτηση μεταφέρεται στο καφενείο, αλλά όταν το καφενείο μεταφέρεται στη συζήτηση, διότι το καφενείο είναι έννοια και όχι πράγμα</w:t>
      </w:r>
      <w:r>
        <w:rPr>
          <w:rFonts w:eastAsia="Times New Roman"/>
          <w:szCs w:val="24"/>
        </w:rPr>
        <w:t>.</w:t>
      </w:r>
      <w:r>
        <w:rPr>
          <w:rFonts w:eastAsia="Times New Roman"/>
          <w:szCs w:val="24"/>
        </w:rPr>
        <w:t xml:space="preserve">». </w:t>
      </w:r>
    </w:p>
    <w:p w14:paraId="6338FBCF" w14:textId="77777777" w:rsidR="00401C51" w:rsidRDefault="00794512">
      <w:pPr>
        <w:spacing w:line="600" w:lineRule="auto"/>
        <w:ind w:firstLine="720"/>
        <w:jc w:val="both"/>
        <w:rPr>
          <w:rFonts w:eastAsia="Times New Roman"/>
          <w:szCs w:val="24"/>
        </w:rPr>
      </w:pPr>
      <w:r>
        <w:rPr>
          <w:rFonts w:eastAsia="Times New Roman"/>
          <w:szCs w:val="24"/>
        </w:rPr>
        <w:t xml:space="preserve">Κατά την ίδια λογική, ο Πολάκης είναι έννοια και όχι φυσικό πρόσωπο. Και </w:t>
      </w:r>
      <w:r w:rsidRPr="00D8141C">
        <w:rPr>
          <w:rFonts w:eastAsia="Times New Roman"/>
          <w:szCs w:val="24"/>
        </w:rPr>
        <w:t>το π</w:t>
      </w:r>
      <w:r w:rsidRPr="00D8141C">
        <w:rPr>
          <w:rFonts w:eastAsia="Times New Roman"/>
          <w:szCs w:val="24"/>
        </w:rPr>
        <w:t xml:space="preserve">ρώτο σχόλιο που έχω να κάνω </w:t>
      </w:r>
      <w:r>
        <w:rPr>
          <w:rFonts w:eastAsia="Times New Roman"/>
          <w:szCs w:val="24"/>
        </w:rPr>
        <w:t xml:space="preserve">είναι ότι </w:t>
      </w:r>
      <w:r w:rsidRPr="00D8141C">
        <w:rPr>
          <w:rFonts w:eastAsia="Times New Roman"/>
          <w:szCs w:val="24"/>
        </w:rPr>
        <w:t xml:space="preserve">στους κόλπους της </w:t>
      </w:r>
      <w:r>
        <w:rPr>
          <w:rFonts w:eastAsia="Times New Roman"/>
          <w:szCs w:val="24"/>
        </w:rPr>
        <w:t>κ</w:t>
      </w:r>
      <w:r w:rsidRPr="00D8141C">
        <w:rPr>
          <w:rFonts w:eastAsia="Times New Roman"/>
          <w:szCs w:val="24"/>
        </w:rPr>
        <w:t xml:space="preserve">οινοβουλευτικής </w:t>
      </w:r>
      <w:r>
        <w:rPr>
          <w:rFonts w:eastAsia="Times New Roman"/>
          <w:szCs w:val="24"/>
        </w:rPr>
        <w:t>π</w:t>
      </w:r>
      <w:r w:rsidRPr="00D8141C">
        <w:rPr>
          <w:rFonts w:eastAsia="Times New Roman"/>
          <w:szCs w:val="24"/>
        </w:rPr>
        <w:t xml:space="preserve">λειοψηφίας του ΣΥΡΙΖΑ </w:t>
      </w:r>
      <w:r>
        <w:rPr>
          <w:rFonts w:eastAsia="Times New Roman"/>
          <w:szCs w:val="24"/>
        </w:rPr>
        <w:t>δ</w:t>
      </w:r>
      <w:r w:rsidRPr="00D8141C">
        <w:rPr>
          <w:rFonts w:eastAsia="Times New Roman"/>
          <w:szCs w:val="24"/>
        </w:rPr>
        <w:t xml:space="preserve">εν φαίνεται να απολαμβάνει της </w:t>
      </w:r>
      <w:r>
        <w:rPr>
          <w:rFonts w:eastAsia="Times New Roman"/>
          <w:szCs w:val="24"/>
        </w:rPr>
        <w:t xml:space="preserve">ίδιας </w:t>
      </w:r>
      <w:r w:rsidRPr="00D8141C">
        <w:rPr>
          <w:rFonts w:eastAsia="Times New Roman"/>
          <w:szCs w:val="24"/>
        </w:rPr>
        <w:t>εμπιστοσύνης και συμπαράστασης</w:t>
      </w:r>
      <w:r>
        <w:rPr>
          <w:rFonts w:eastAsia="Times New Roman"/>
          <w:szCs w:val="24"/>
        </w:rPr>
        <w:t>,</w:t>
      </w:r>
      <w:r w:rsidRPr="00D8141C">
        <w:rPr>
          <w:rFonts w:eastAsia="Times New Roman"/>
          <w:szCs w:val="24"/>
        </w:rPr>
        <w:t xml:space="preserve"> όπως αυτή που του επιφυλάσσει ο </w:t>
      </w:r>
      <w:r>
        <w:rPr>
          <w:rFonts w:eastAsia="Times New Roman"/>
          <w:szCs w:val="24"/>
        </w:rPr>
        <w:t>κ.</w:t>
      </w:r>
      <w:r w:rsidRPr="00D8141C">
        <w:rPr>
          <w:rFonts w:eastAsia="Times New Roman"/>
          <w:szCs w:val="24"/>
        </w:rPr>
        <w:t xml:space="preserve"> Τσίπρας</w:t>
      </w:r>
      <w:r>
        <w:rPr>
          <w:rFonts w:eastAsia="Times New Roman"/>
          <w:szCs w:val="24"/>
        </w:rPr>
        <w:t>.</w:t>
      </w:r>
      <w:r w:rsidRPr="00D8141C">
        <w:rPr>
          <w:rFonts w:eastAsia="Times New Roman"/>
          <w:szCs w:val="24"/>
        </w:rPr>
        <w:t xml:space="preserve"> </w:t>
      </w:r>
      <w:r>
        <w:rPr>
          <w:rFonts w:eastAsia="Times New Roman"/>
          <w:szCs w:val="24"/>
        </w:rPr>
        <w:t>Το είδαμε προχθές,</w:t>
      </w:r>
      <w:r w:rsidRPr="00D8141C">
        <w:rPr>
          <w:rFonts w:eastAsia="Times New Roman"/>
          <w:szCs w:val="24"/>
        </w:rPr>
        <w:t xml:space="preserve"> ισχνή παρουσία κοινοβουλευτ</w:t>
      </w:r>
      <w:r w:rsidRPr="00D8141C">
        <w:rPr>
          <w:rFonts w:eastAsia="Times New Roman"/>
          <w:szCs w:val="24"/>
        </w:rPr>
        <w:t>ι</w:t>
      </w:r>
      <w:r>
        <w:rPr>
          <w:rFonts w:eastAsia="Times New Roman"/>
          <w:szCs w:val="24"/>
        </w:rPr>
        <w:t xml:space="preserve">κής πλειοψηφίας συναδέλφων του </w:t>
      </w:r>
      <w:r w:rsidRPr="00D8141C">
        <w:rPr>
          <w:rFonts w:eastAsia="Times New Roman"/>
          <w:szCs w:val="24"/>
        </w:rPr>
        <w:t>στην Αίθουσα</w:t>
      </w:r>
      <w:r>
        <w:rPr>
          <w:rFonts w:eastAsia="Times New Roman"/>
          <w:szCs w:val="24"/>
        </w:rPr>
        <w:t xml:space="preserve">, αμήχανη κάπως η </w:t>
      </w:r>
      <w:r w:rsidRPr="00D8141C">
        <w:rPr>
          <w:rFonts w:eastAsia="Times New Roman"/>
          <w:szCs w:val="24"/>
        </w:rPr>
        <w:t>στάση του κ</w:t>
      </w:r>
      <w:r>
        <w:rPr>
          <w:rFonts w:eastAsia="Times New Roman"/>
          <w:szCs w:val="24"/>
        </w:rPr>
        <w:t>.</w:t>
      </w:r>
      <w:r w:rsidRPr="00D8141C">
        <w:rPr>
          <w:rFonts w:eastAsia="Times New Roman"/>
          <w:szCs w:val="24"/>
        </w:rPr>
        <w:t xml:space="preserve"> </w:t>
      </w:r>
      <w:r>
        <w:rPr>
          <w:rFonts w:eastAsia="Times New Roman"/>
          <w:szCs w:val="24"/>
        </w:rPr>
        <w:t>Δραγασάκη</w:t>
      </w:r>
      <w:r>
        <w:rPr>
          <w:rFonts w:eastAsia="Times New Roman"/>
          <w:szCs w:val="24"/>
        </w:rPr>
        <w:t>,</w:t>
      </w:r>
      <w:r w:rsidRPr="00D8141C">
        <w:rPr>
          <w:rFonts w:eastAsia="Times New Roman"/>
          <w:szCs w:val="24"/>
        </w:rPr>
        <w:t xml:space="preserve"> που ήρθε να </w:t>
      </w:r>
      <w:r>
        <w:rPr>
          <w:rFonts w:eastAsia="Times New Roman"/>
          <w:szCs w:val="24"/>
        </w:rPr>
        <w:t>αντιλέξει</w:t>
      </w:r>
      <w:r w:rsidRPr="00D8141C">
        <w:rPr>
          <w:rFonts w:eastAsia="Times New Roman"/>
          <w:szCs w:val="24"/>
        </w:rPr>
        <w:t xml:space="preserve"> στην πρόταση που διατύπωσε ο </w:t>
      </w:r>
      <w:r>
        <w:rPr>
          <w:rFonts w:eastAsia="Times New Roman"/>
          <w:szCs w:val="24"/>
        </w:rPr>
        <w:t>κ.</w:t>
      </w:r>
      <w:r w:rsidRPr="00D8141C">
        <w:rPr>
          <w:rFonts w:eastAsia="Times New Roman"/>
          <w:szCs w:val="24"/>
        </w:rPr>
        <w:t xml:space="preserve"> Μητσοτάκης</w:t>
      </w:r>
      <w:r>
        <w:rPr>
          <w:rFonts w:eastAsia="Times New Roman"/>
          <w:szCs w:val="24"/>
        </w:rPr>
        <w:t>,</w:t>
      </w:r>
      <w:r w:rsidRPr="00D8141C">
        <w:rPr>
          <w:rFonts w:eastAsia="Times New Roman"/>
          <w:szCs w:val="24"/>
        </w:rPr>
        <w:t xml:space="preserve"> ο Πρόεδρός </w:t>
      </w:r>
      <w:r>
        <w:rPr>
          <w:rFonts w:eastAsia="Times New Roman"/>
          <w:szCs w:val="24"/>
        </w:rPr>
        <w:t>μας,</w:t>
      </w:r>
      <w:r w:rsidRPr="00D8141C">
        <w:rPr>
          <w:rFonts w:eastAsia="Times New Roman"/>
          <w:szCs w:val="24"/>
        </w:rPr>
        <w:t xml:space="preserve"> άλλα λόγια να αγαπιόμαστε</w:t>
      </w:r>
      <w:r>
        <w:rPr>
          <w:rFonts w:eastAsia="Times New Roman"/>
          <w:szCs w:val="24"/>
        </w:rPr>
        <w:t>.</w:t>
      </w:r>
    </w:p>
    <w:p w14:paraId="6338FBD0" w14:textId="77777777" w:rsidR="00401C51" w:rsidRDefault="00794512">
      <w:pPr>
        <w:spacing w:line="600" w:lineRule="auto"/>
        <w:ind w:firstLine="720"/>
        <w:jc w:val="both"/>
        <w:rPr>
          <w:rFonts w:eastAsia="Times New Roman"/>
          <w:szCs w:val="24"/>
        </w:rPr>
      </w:pPr>
      <w:r>
        <w:rPr>
          <w:rFonts w:eastAsia="Times New Roman"/>
          <w:szCs w:val="24"/>
        </w:rPr>
        <w:t>Ε</w:t>
      </w:r>
      <w:r w:rsidRPr="00D8141C">
        <w:rPr>
          <w:rFonts w:eastAsia="Times New Roman"/>
          <w:szCs w:val="24"/>
        </w:rPr>
        <w:t>μείς</w:t>
      </w:r>
      <w:r>
        <w:rPr>
          <w:rFonts w:eastAsia="Times New Roman"/>
          <w:szCs w:val="24"/>
        </w:rPr>
        <w:t>,</w:t>
      </w:r>
      <w:r w:rsidRPr="00D8141C">
        <w:rPr>
          <w:rFonts w:eastAsia="Times New Roman"/>
          <w:szCs w:val="24"/>
        </w:rPr>
        <w:t xml:space="preserve"> </w:t>
      </w:r>
      <w:r>
        <w:rPr>
          <w:rFonts w:eastAsia="Times New Roman"/>
          <w:szCs w:val="24"/>
        </w:rPr>
        <w:t>όμως,</w:t>
      </w:r>
      <w:r w:rsidRPr="00D8141C">
        <w:rPr>
          <w:rFonts w:eastAsia="Times New Roman"/>
          <w:szCs w:val="24"/>
        </w:rPr>
        <w:t xml:space="preserve"> επιμένουμε να συζητήσουμε την πρόταση </w:t>
      </w:r>
      <w:r>
        <w:rPr>
          <w:rFonts w:eastAsia="Times New Roman"/>
          <w:szCs w:val="24"/>
        </w:rPr>
        <w:t>δυσπιστίας</w:t>
      </w:r>
      <w:r w:rsidRPr="00D8141C">
        <w:rPr>
          <w:rFonts w:eastAsia="Times New Roman"/>
          <w:szCs w:val="24"/>
        </w:rPr>
        <w:t xml:space="preserve"> κατά του Υπουργού Πολάκη</w:t>
      </w:r>
      <w:r>
        <w:rPr>
          <w:rFonts w:eastAsia="Times New Roman"/>
          <w:szCs w:val="24"/>
        </w:rPr>
        <w:t>, γ</w:t>
      </w:r>
      <w:r w:rsidRPr="00D8141C">
        <w:rPr>
          <w:rFonts w:eastAsia="Times New Roman"/>
          <w:szCs w:val="24"/>
        </w:rPr>
        <w:t xml:space="preserve">ιατί αυτό το ζητήσαμε εγγράφως </w:t>
      </w:r>
      <w:r>
        <w:rPr>
          <w:rFonts w:eastAsia="Times New Roman"/>
          <w:szCs w:val="24"/>
        </w:rPr>
        <w:t>και επ’</w:t>
      </w:r>
      <w:r w:rsidRPr="00D8141C">
        <w:rPr>
          <w:rFonts w:eastAsia="Times New Roman"/>
          <w:szCs w:val="24"/>
        </w:rPr>
        <w:t xml:space="preserve"> αυτού πρέπει να αποφανθε</w:t>
      </w:r>
      <w:r>
        <w:rPr>
          <w:rFonts w:eastAsia="Times New Roman"/>
          <w:szCs w:val="24"/>
        </w:rPr>
        <w:t xml:space="preserve">ί το Κοινοβούλιο αύριο το βράδυ, </w:t>
      </w:r>
      <w:r w:rsidRPr="00D8141C">
        <w:rPr>
          <w:rFonts w:eastAsia="Times New Roman"/>
          <w:szCs w:val="24"/>
        </w:rPr>
        <w:t>παρά τις κυβερνητικές μετατροπές</w:t>
      </w:r>
      <w:r>
        <w:rPr>
          <w:rFonts w:eastAsia="Times New Roman"/>
          <w:szCs w:val="24"/>
        </w:rPr>
        <w:t>.</w:t>
      </w:r>
      <w:r w:rsidRPr="00D8141C">
        <w:rPr>
          <w:rFonts w:eastAsia="Times New Roman"/>
          <w:szCs w:val="24"/>
        </w:rPr>
        <w:t xml:space="preserve"> </w:t>
      </w:r>
    </w:p>
    <w:p w14:paraId="6338FBD1" w14:textId="77777777" w:rsidR="00401C51" w:rsidRDefault="00794512">
      <w:pPr>
        <w:spacing w:line="600" w:lineRule="auto"/>
        <w:ind w:firstLine="720"/>
        <w:jc w:val="both"/>
        <w:rPr>
          <w:rFonts w:eastAsia="Times New Roman"/>
          <w:szCs w:val="24"/>
        </w:rPr>
      </w:pPr>
      <w:r w:rsidRPr="00D8141C">
        <w:rPr>
          <w:rFonts w:eastAsia="Times New Roman"/>
          <w:szCs w:val="24"/>
        </w:rPr>
        <w:t>Ποια</w:t>
      </w:r>
      <w:r>
        <w:rPr>
          <w:rFonts w:eastAsia="Times New Roman"/>
          <w:szCs w:val="24"/>
        </w:rPr>
        <w:t>,</w:t>
      </w:r>
      <w:r w:rsidRPr="00D8141C">
        <w:rPr>
          <w:rFonts w:eastAsia="Times New Roman"/>
          <w:szCs w:val="24"/>
        </w:rPr>
        <w:t xml:space="preserve"> </w:t>
      </w:r>
      <w:r>
        <w:rPr>
          <w:rFonts w:eastAsia="Times New Roman"/>
          <w:szCs w:val="24"/>
        </w:rPr>
        <w:t>λ</w:t>
      </w:r>
      <w:r w:rsidRPr="00D8141C">
        <w:rPr>
          <w:rFonts w:eastAsia="Times New Roman"/>
          <w:szCs w:val="24"/>
        </w:rPr>
        <w:t>οιπόν</w:t>
      </w:r>
      <w:r>
        <w:rPr>
          <w:rFonts w:eastAsia="Times New Roman"/>
          <w:szCs w:val="24"/>
        </w:rPr>
        <w:t>,</w:t>
      </w:r>
      <w:r w:rsidRPr="00D8141C">
        <w:rPr>
          <w:rFonts w:eastAsia="Times New Roman"/>
          <w:szCs w:val="24"/>
        </w:rPr>
        <w:t xml:space="preserve"> είναι αυτή η έννοια του </w:t>
      </w:r>
      <w:r>
        <w:rPr>
          <w:rFonts w:eastAsia="Times New Roman"/>
          <w:szCs w:val="24"/>
        </w:rPr>
        <w:t>«</w:t>
      </w:r>
      <w:r>
        <w:rPr>
          <w:rFonts w:eastAsia="Times New Roman"/>
          <w:szCs w:val="24"/>
        </w:rPr>
        <w:t>π</w:t>
      </w:r>
      <w:r>
        <w:rPr>
          <w:rFonts w:eastAsia="Times New Roman"/>
          <w:szCs w:val="24"/>
        </w:rPr>
        <w:t>ολακισμού»</w:t>
      </w:r>
      <w:r w:rsidRPr="00D8141C">
        <w:rPr>
          <w:rFonts w:eastAsia="Times New Roman"/>
          <w:szCs w:val="24"/>
        </w:rPr>
        <w:t xml:space="preserve"> που εκφράζει</w:t>
      </w:r>
      <w:r>
        <w:rPr>
          <w:rFonts w:eastAsia="Times New Roman"/>
          <w:szCs w:val="24"/>
        </w:rPr>
        <w:t xml:space="preserve"> </w:t>
      </w:r>
      <w:r w:rsidRPr="00D8141C">
        <w:rPr>
          <w:rFonts w:eastAsia="Times New Roman"/>
          <w:szCs w:val="24"/>
        </w:rPr>
        <w:t>ο συγκεκριμένος</w:t>
      </w:r>
      <w:r>
        <w:rPr>
          <w:rFonts w:eastAsia="Times New Roman"/>
          <w:szCs w:val="24"/>
        </w:rPr>
        <w:t>,</w:t>
      </w:r>
      <w:r w:rsidRPr="00D8141C">
        <w:rPr>
          <w:rFonts w:eastAsia="Times New Roman"/>
          <w:szCs w:val="24"/>
        </w:rPr>
        <w:t xml:space="preserve"> με πλέον πρόσφατ</w:t>
      </w:r>
      <w:r w:rsidRPr="00D8141C">
        <w:rPr>
          <w:rFonts w:eastAsia="Times New Roman"/>
          <w:szCs w:val="24"/>
        </w:rPr>
        <w:t xml:space="preserve">ο κρούσμα </w:t>
      </w:r>
      <w:r>
        <w:rPr>
          <w:rFonts w:eastAsia="Times New Roman"/>
          <w:szCs w:val="24"/>
        </w:rPr>
        <w:t>-</w:t>
      </w:r>
      <w:r w:rsidRPr="00D8141C">
        <w:rPr>
          <w:rFonts w:eastAsia="Times New Roman"/>
          <w:szCs w:val="24"/>
        </w:rPr>
        <w:t>ντροπιαστικό θα έλεγα και ακραίο</w:t>
      </w:r>
      <w:r>
        <w:rPr>
          <w:rFonts w:eastAsia="Times New Roman"/>
          <w:szCs w:val="24"/>
        </w:rPr>
        <w:t>-</w:t>
      </w:r>
      <w:r w:rsidRPr="00D8141C">
        <w:rPr>
          <w:rFonts w:eastAsia="Times New Roman"/>
          <w:szCs w:val="24"/>
        </w:rPr>
        <w:t xml:space="preserve"> τη σταγόνα που ξε</w:t>
      </w:r>
      <w:r>
        <w:rPr>
          <w:rFonts w:eastAsia="Times New Roman"/>
          <w:szCs w:val="24"/>
        </w:rPr>
        <w:t xml:space="preserve">χείλισε το ποτήρι, </w:t>
      </w:r>
      <w:r w:rsidRPr="00D8141C">
        <w:rPr>
          <w:rFonts w:eastAsia="Times New Roman"/>
          <w:szCs w:val="24"/>
        </w:rPr>
        <w:t xml:space="preserve">την απαράδεκτη </w:t>
      </w:r>
      <w:r>
        <w:rPr>
          <w:rFonts w:eastAsia="Times New Roman"/>
          <w:szCs w:val="24"/>
        </w:rPr>
        <w:t>π</w:t>
      </w:r>
      <w:r w:rsidRPr="00D8141C">
        <w:rPr>
          <w:rFonts w:eastAsia="Times New Roman"/>
          <w:szCs w:val="24"/>
        </w:rPr>
        <w:t>ροσωπική επίθεσ</w:t>
      </w:r>
      <w:r>
        <w:rPr>
          <w:rFonts w:eastAsia="Times New Roman"/>
          <w:szCs w:val="24"/>
        </w:rPr>
        <w:t>ή</w:t>
      </w:r>
      <w:r w:rsidRPr="00D8141C">
        <w:rPr>
          <w:rFonts w:eastAsia="Times New Roman"/>
          <w:szCs w:val="24"/>
        </w:rPr>
        <w:t xml:space="preserve"> του σε έναν άνθρωπο </w:t>
      </w:r>
      <w:r>
        <w:rPr>
          <w:rFonts w:eastAsia="Times New Roman"/>
          <w:szCs w:val="24"/>
        </w:rPr>
        <w:t>με βαριά αναπηρία,</w:t>
      </w:r>
      <w:r w:rsidRPr="00D8141C">
        <w:rPr>
          <w:rFonts w:eastAsia="Times New Roman"/>
          <w:szCs w:val="24"/>
        </w:rPr>
        <w:t xml:space="preserve"> ο οποίος βρήκε το θάρρος </w:t>
      </w:r>
      <w:r>
        <w:rPr>
          <w:rFonts w:eastAsia="Times New Roman"/>
          <w:szCs w:val="24"/>
        </w:rPr>
        <w:t>-</w:t>
      </w:r>
      <w:r w:rsidRPr="00D8141C">
        <w:rPr>
          <w:rFonts w:eastAsia="Times New Roman"/>
          <w:szCs w:val="24"/>
        </w:rPr>
        <w:t>αν θέλετε</w:t>
      </w:r>
      <w:r>
        <w:rPr>
          <w:rFonts w:eastAsia="Times New Roman"/>
          <w:szCs w:val="24"/>
        </w:rPr>
        <w:t>-</w:t>
      </w:r>
      <w:r w:rsidRPr="00D8141C">
        <w:rPr>
          <w:rFonts w:eastAsia="Times New Roman"/>
          <w:szCs w:val="24"/>
        </w:rPr>
        <w:t xml:space="preserve"> να απαντήσει </w:t>
      </w:r>
      <w:r>
        <w:rPr>
          <w:rFonts w:eastAsia="Times New Roman"/>
          <w:szCs w:val="24"/>
        </w:rPr>
        <w:t xml:space="preserve">όπως έπρεπε, </w:t>
      </w:r>
      <w:r w:rsidRPr="00D8141C">
        <w:rPr>
          <w:rFonts w:eastAsia="Times New Roman"/>
          <w:szCs w:val="24"/>
        </w:rPr>
        <w:t>με το προσήκον ήθος και την προσήκουσα ε</w:t>
      </w:r>
      <w:r w:rsidRPr="00D8141C">
        <w:rPr>
          <w:rFonts w:eastAsia="Times New Roman"/>
          <w:szCs w:val="24"/>
        </w:rPr>
        <w:t>υπρέπεια σ</w:t>
      </w:r>
      <w:r>
        <w:rPr>
          <w:rFonts w:eastAsia="Times New Roman"/>
          <w:szCs w:val="24"/>
        </w:rPr>
        <w:t xml:space="preserve">ε αυτόν που δεν την είχε τελικά; </w:t>
      </w:r>
    </w:p>
    <w:p w14:paraId="6338FBD2" w14:textId="77777777" w:rsidR="00401C51" w:rsidRDefault="00794512">
      <w:pPr>
        <w:spacing w:line="600" w:lineRule="auto"/>
        <w:ind w:firstLine="720"/>
        <w:jc w:val="both"/>
        <w:rPr>
          <w:rFonts w:eastAsia="Times New Roman"/>
          <w:szCs w:val="24"/>
        </w:rPr>
      </w:pPr>
      <w:r>
        <w:rPr>
          <w:rFonts w:eastAsia="Times New Roman"/>
          <w:szCs w:val="24"/>
        </w:rPr>
        <w:t>Απαντώ. Η</w:t>
      </w:r>
      <w:r w:rsidRPr="00D8141C">
        <w:rPr>
          <w:rFonts w:eastAsia="Times New Roman"/>
          <w:szCs w:val="24"/>
        </w:rPr>
        <w:t xml:space="preserve"> έννοια του </w:t>
      </w:r>
      <w:r>
        <w:rPr>
          <w:rFonts w:eastAsia="Times New Roman"/>
          <w:szCs w:val="24"/>
        </w:rPr>
        <w:t>«</w:t>
      </w:r>
      <w:r>
        <w:rPr>
          <w:rFonts w:eastAsia="Times New Roman"/>
          <w:szCs w:val="24"/>
        </w:rPr>
        <w:t>π</w:t>
      </w:r>
      <w:r>
        <w:rPr>
          <w:rFonts w:eastAsia="Times New Roman"/>
          <w:szCs w:val="24"/>
        </w:rPr>
        <w:t>ολακισμού» ε</w:t>
      </w:r>
      <w:r w:rsidRPr="00D8141C">
        <w:rPr>
          <w:rFonts w:eastAsia="Times New Roman"/>
          <w:szCs w:val="24"/>
        </w:rPr>
        <w:t>ίναι το ύφος και το ήθος αυτής της Κυβέρνησης συνολικά</w:t>
      </w:r>
      <w:r>
        <w:rPr>
          <w:rFonts w:eastAsia="Times New Roman"/>
          <w:szCs w:val="24"/>
        </w:rPr>
        <w:t>,</w:t>
      </w:r>
      <w:r w:rsidRPr="00D8141C">
        <w:rPr>
          <w:rFonts w:eastAsia="Times New Roman"/>
          <w:szCs w:val="24"/>
        </w:rPr>
        <w:t xml:space="preserve"> η βαθιά περιφρόνηση </w:t>
      </w:r>
      <w:r>
        <w:rPr>
          <w:rFonts w:eastAsia="Times New Roman"/>
          <w:szCs w:val="24"/>
        </w:rPr>
        <w:t>πολλές φορές</w:t>
      </w:r>
      <w:r>
        <w:rPr>
          <w:rFonts w:eastAsia="Times New Roman"/>
          <w:szCs w:val="24"/>
        </w:rPr>
        <w:t>,</w:t>
      </w:r>
      <w:r>
        <w:rPr>
          <w:rFonts w:eastAsia="Times New Roman"/>
          <w:szCs w:val="24"/>
        </w:rPr>
        <w:t xml:space="preserve"> με όρους εκδικητικού</w:t>
      </w:r>
      <w:r w:rsidRPr="00D8141C">
        <w:rPr>
          <w:rFonts w:eastAsia="Times New Roman"/>
          <w:szCs w:val="24"/>
        </w:rPr>
        <w:t xml:space="preserve"> </w:t>
      </w:r>
      <w:r>
        <w:rPr>
          <w:rFonts w:eastAsia="Times New Roman"/>
          <w:szCs w:val="24"/>
        </w:rPr>
        <w:t>μίσους</w:t>
      </w:r>
      <w:r w:rsidRPr="00D8141C">
        <w:rPr>
          <w:rFonts w:eastAsia="Times New Roman"/>
          <w:szCs w:val="24"/>
        </w:rPr>
        <w:t xml:space="preserve"> σ</w:t>
      </w:r>
      <w:r>
        <w:rPr>
          <w:rFonts w:eastAsia="Times New Roman"/>
          <w:szCs w:val="24"/>
        </w:rPr>
        <w:t>τους κανόνες και τη θεσμική τάξη</w:t>
      </w:r>
      <w:r w:rsidRPr="00D8141C">
        <w:rPr>
          <w:rFonts w:eastAsia="Times New Roman"/>
          <w:szCs w:val="24"/>
        </w:rPr>
        <w:t xml:space="preserve"> της </w:t>
      </w:r>
      <w:r>
        <w:rPr>
          <w:rFonts w:eastAsia="Times New Roman"/>
          <w:szCs w:val="24"/>
        </w:rPr>
        <w:t>δ</w:t>
      </w:r>
      <w:r w:rsidRPr="00D8141C">
        <w:rPr>
          <w:rFonts w:eastAsia="Times New Roman"/>
          <w:szCs w:val="24"/>
        </w:rPr>
        <w:t>ημοκρατίας</w:t>
      </w:r>
      <w:r>
        <w:rPr>
          <w:rFonts w:eastAsia="Times New Roman"/>
          <w:szCs w:val="24"/>
        </w:rPr>
        <w:t>,</w:t>
      </w:r>
      <w:r w:rsidRPr="00D8141C">
        <w:rPr>
          <w:rFonts w:eastAsia="Times New Roman"/>
          <w:szCs w:val="24"/>
        </w:rPr>
        <w:t xml:space="preserve"> γιατί εί</w:t>
      </w:r>
      <w:r w:rsidRPr="00D8141C">
        <w:rPr>
          <w:rFonts w:eastAsia="Times New Roman"/>
          <w:szCs w:val="24"/>
        </w:rPr>
        <w:t xml:space="preserve">ναι η αστική </w:t>
      </w:r>
      <w:r>
        <w:rPr>
          <w:rFonts w:eastAsia="Times New Roman"/>
          <w:szCs w:val="24"/>
        </w:rPr>
        <w:t>δ</w:t>
      </w:r>
      <w:r w:rsidRPr="00D8141C">
        <w:rPr>
          <w:rFonts w:eastAsia="Times New Roman"/>
          <w:szCs w:val="24"/>
        </w:rPr>
        <w:t xml:space="preserve">ημοκρατία </w:t>
      </w:r>
      <w:r>
        <w:rPr>
          <w:rFonts w:eastAsia="Times New Roman"/>
          <w:szCs w:val="24"/>
        </w:rPr>
        <w:t>που η έννοια «Πολάκη»</w:t>
      </w:r>
      <w:r w:rsidRPr="00D8141C">
        <w:rPr>
          <w:rFonts w:eastAsia="Times New Roman"/>
          <w:szCs w:val="24"/>
        </w:rPr>
        <w:t xml:space="preserve"> απεχθάνεται</w:t>
      </w:r>
      <w:r>
        <w:rPr>
          <w:rFonts w:eastAsia="Times New Roman"/>
          <w:szCs w:val="24"/>
        </w:rPr>
        <w:t xml:space="preserve">, η </w:t>
      </w:r>
      <w:r w:rsidRPr="00D8141C">
        <w:rPr>
          <w:rFonts w:eastAsia="Times New Roman"/>
          <w:szCs w:val="24"/>
        </w:rPr>
        <w:t>φιλελεύθερ</w:t>
      </w:r>
      <w:r>
        <w:rPr>
          <w:rFonts w:eastAsia="Times New Roman"/>
          <w:szCs w:val="24"/>
        </w:rPr>
        <w:t>η δ</w:t>
      </w:r>
      <w:r w:rsidRPr="00D8141C">
        <w:rPr>
          <w:rFonts w:eastAsia="Times New Roman"/>
          <w:szCs w:val="24"/>
        </w:rPr>
        <w:t xml:space="preserve">υτική αστική </w:t>
      </w:r>
      <w:r>
        <w:rPr>
          <w:rFonts w:eastAsia="Times New Roman"/>
          <w:szCs w:val="24"/>
        </w:rPr>
        <w:t>δ</w:t>
      </w:r>
      <w:r w:rsidRPr="00D8141C">
        <w:rPr>
          <w:rFonts w:eastAsia="Times New Roman"/>
          <w:szCs w:val="24"/>
        </w:rPr>
        <w:t>ημοκρατία</w:t>
      </w:r>
      <w:r>
        <w:rPr>
          <w:rFonts w:eastAsia="Times New Roman"/>
          <w:szCs w:val="24"/>
        </w:rPr>
        <w:t>.</w:t>
      </w:r>
      <w:r w:rsidRPr="00D8141C">
        <w:rPr>
          <w:rFonts w:eastAsia="Times New Roman"/>
          <w:szCs w:val="24"/>
        </w:rPr>
        <w:t xml:space="preserve"> </w:t>
      </w:r>
    </w:p>
    <w:p w14:paraId="6338FBD3" w14:textId="77777777" w:rsidR="00401C51" w:rsidRDefault="00794512">
      <w:pPr>
        <w:spacing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w:t>
      </w:r>
      <w:r w:rsidRPr="00D8141C">
        <w:rPr>
          <w:rFonts w:eastAsia="Times New Roman"/>
          <w:szCs w:val="24"/>
        </w:rPr>
        <w:t>αυτό και ο λεγάμενος καπνίζει επιδεικτικά στη συνέντευξη Τύπου στο Υπουργείο Υγείας</w:t>
      </w:r>
      <w:r>
        <w:rPr>
          <w:rFonts w:eastAsia="Times New Roman"/>
          <w:szCs w:val="24"/>
        </w:rPr>
        <w:t>.</w:t>
      </w:r>
      <w:r w:rsidRPr="00D8141C">
        <w:rPr>
          <w:rFonts w:eastAsia="Times New Roman"/>
          <w:szCs w:val="24"/>
        </w:rPr>
        <w:t xml:space="preserve"> Ποιος αντικαπνιστικός νόμος τώρα</w:t>
      </w:r>
      <w:r>
        <w:rPr>
          <w:rFonts w:eastAsia="Times New Roman"/>
          <w:szCs w:val="24"/>
        </w:rPr>
        <w:t>;</w:t>
      </w:r>
      <w:r w:rsidRPr="00D8141C">
        <w:rPr>
          <w:rFonts w:eastAsia="Times New Roman"/>
          <w:szCs w:val="24"/>
        </w:rPr>
        <w:t xml:space="preserve"> Οι νόμοι είμαστε εμείς</w:t>
      </w:r>
      <w:r>
        <w:rPr>
          <w:rFonts w:eastAsia="Times New Roman"/>
          <w:szCs w:val="24"/>
        </w:rPr>
        <w:t>,</w:t>
      </w:r>
      <w:r w:rsidRPr="00D8141C">
        <w:rPr>
          <w:rFonts w:eastAsia="Times New Roman"/>
          <w:szCs w:val="24"/>
        </w:rPr>
        <w:t xml:space="preserve"> γιατί εμείς είμαστε εξουσία</w:t>
      </w:r>
      <w:r>
        <w:rPr>
          <w:rFonts w:eastAsia="Times New Roman"/>
          <w:szCs w:val="24"/>
        </w:rPr>
        <w:t>.</w:t>
      </w:r>
      <w:r w:rsidRPr="00D8141C">
        <w:rPr>
          <w:rFonts w:eastAsia="Times New Roman"/>
          <w:szCs w:val="24"/>
        </w:rPr>
        <w:t xml:space="preserve"> Ποιος Ευρωπαίος Επίτροπος τώρα</w:t>
      </w:r>
      <w:r>
        <w:rPr>
          <w:rFonts w:eastAsia="Times New Roman"/>
          <w:szCs w:val="24"/>
        </w:rPr>
        <w:t>;</w:t>
      </w:r>
      <w:r w:rsidRPr="00D8141C">
        <w:rPr>
          <w:rFonts w:eastAsia="Times New Roman"/>
          <w:szCs w:val="24"/>
        </w:rPr>
        <w:t xml:space="preserve"> Τον περιφρονούμε</w:t>
      </w:r>
      <w:r>
        <w:rPr>
          <w:rFonts w:eastAsia="Times New Roman"/>
          <w:szCs w:val="24"/>
        </w:rPr>
        <w:t>,</w:t>
      </w:r>
      <w:r w:rsidRPr="00D8141C">
        <w:rPr>
          <w:rFonts w:eastAsia="Times New Roman"/>
          <w:szCs w:val="24"/>
        </w:rPr>
        <w:t xml:space="preserve"> γιατί κατά βάθος περιφρονούμε </w:t>
      </w:r>
      <w:r>
        <w:rPr>
          <w:rFonts w:eastAsia="Times New Roman"/>
          <w:szCs w:val="24"/>
        </w:rPr>
        <w:t>και</w:t>
      </w:r>
      <w:r w:rsidRPr="00D8141C">
        <w:rPr>
          <w:rFonts w:eastAsia="Times New Roman"/>
          <w:szCs w:val="24"/>
        </w:rPr>
        <w:t xml:space="preserve"> την Ευρώπη</w:t>
      </w:r>
      <w:r>
        <w:rPr>
          <w:rFonts w:eastAsia="Times New Roman"/>
          <w:szCs w:val="24"/>
        </w:rPr>
        <w:t>.</w:t>
      </w:r>
      <w:r w:rsidRPr="00D8141C">
        <w:rPr>
          <w:rFonts w:eastAsia="Times New Roman"/>
          <w:szCs w:val="24"/>
        </w:rPr>
        <w:t xml:space="preserve"> Γι</w:t>
      </w:r>
      <w:r>
        <w:rPr>
          <w:rFonts w:eastAsia="Times New Roman"/>
          <w:szCs w:val="24"/>
        </w:rPr>
        <w:t>α</w:t>
      </w:r>
      <w:r w:rsidRPr="00D8141C">
        <w:rPr>
          <w:rFonts w:eastAsia="Times New Roman"/>
          <w:szCs w:val="24"/>
        </w:rPr>
        <w:t xml:space="preserve"> αυτό και </w:t>
      </w:r>
      <w:r>
        <w:rPr>
          <w:rFonts w:eastAsia="Times New Roman"/>
          <w:szCs w:val="24"/>
        </w:rPr>
        <w:t>διορίζει</w:t>
      </w:r>
      <w:r w:rsidRPr="00D8141C">
        <w:rPr>
          <w:rFonts w:eastAsia="Times New Roman"/>
          <w:szCs w:val="24"/>
        </w:rPr>
        <w:t xml:space="preserve"> κομματικό φ</w:t>
      </w:r>
      <w:r>
        <w:rPr>
          <w:rFonts w:eastAsia="Times New Roman"/>
          <w:szCs w:val="24"/>
        </w:rPr>
        <w:t>ίλ</w:t>
      </w:r>
      <w:r w:rsidRPr="00D8141C">
        <w:rPr>
          <w:rFonts w:eastAsia="Times New Roman"/>
          <w:szCs w:val="24"/>
        </w:rPr>
        <w:t>ο</w:t>
      </w:r>
      <w:r>
        <w:rPr>
          <w:rFonts w:eastAsia="Times New Roman"/>
          <w:szCs w:val="24"/>
        </w:rPr>
        <w:t>,</w:t>
      </w:r>
      <w:r w:rsidRPr="00D8141C">
        <w:rPr>
          <w:rFonts w:eastAsia="Times New Roman"/>
          <w:szCs w:val="24"/>
        </w:rPr>
        <w:t xml:space="preserve"> ιδιοκτήτη βουλκανιζατέρ</w:t>
      </w:r>
      <w:r>
        <w:rPr>
          <w:rFonts w:eastAsia="Times New Roman"/>
          <w:szCs w:val="24"/>
        </w:rPr>
        <w:t>,</w:t>
      </w:r>
      <w:r w:rsidRPr="00D8141C">
        <w:rPr>
          <w:rFonts w:eastAsia="Times New Roman"/>
          <w:szCs w:val="24"/>
        </w:rPr>
        <w:t xml:space="preserve"> στη διοίκηση κρατικού νοσοκομείου</w:t>
      </w:r>
      <w:r>
        <w:rPr>
          <w:rFonts w:eastAsia="Times New Roman"/>
          <w:szCs w:val="24"/>
        </w:rPr>
        <w:t>,</w:t>
      </w:r>
      <w:r w:rsidRPr="00D8141C">
        <w:rPr>
          <w:rFonts w:eastAsia="Times New Roman"/>
          <w:szCs w:val="24"/>
        </w:rPr>
        <w:t xml:space="preserve"> γιατί εξουσία είμαστε και ό</w:t>
      </w:r>
      <w:r>
        <w:rPr>
          <w:rFonts w:eastAsia="Times New Roman"/>
          <w:szCs w:val="24"/>
        </w:rPr>
        <w:t>,</w:t>
      </w:r>
      <w:r w:rsidRPr="00D8141C">
        <w:rPr>
          <w:rFonts w:eastAsia="Times New Roman"/>
          <w:szCs w:val="24"/>
        </w:rPr>
        <w:t>τι θ</w:t>
      </w:r>
      <w:r w:rsidRPr="00D8141C">
        <w:rPr>
          <w:rFonts w:eastAsia="Times New Roman"/>
          <w:szCs w:val="24"/>
        </w:rPr>
        <w:t xml:space="preserve">έλουμε κάνουμε και πουλάμε </w:t>
      </w:r>
      <w:r>
        <w:rPr>
          <w:rFonts w:eastAsia="Times New Roman"/>
          <w:szCs w:val="24"/>
        </w:rPr>
        <w:t>κ</w:t>
      </w:r>
      <w:r w:rsidRPr="00D8141C">
        <w:rPr>
          <w:rFonts w:eastAsia="Times New Roman"/>
          <w:szCs w:val="24"/>
        </w:rPr>
        <w:t xml:space="preserve">αι μαγκιά </w:t>
      </w:r>
      <w:r>
        <w:rPr>
          <w:rFonts w:eastAsia="Times New Roman"/>
          <w:szCs w:val="24"/>
        </w:rPr>
        <w:t>στους α</w:t>
      </w:r>
      <w:r w:rsidRPr="00D8141C">
        <w:rPr>
          <w:rFonts w:eastAsia="Times New Roman"/>
          <w:szCs w:val="24"/>
        </w:rPr>
        <w:t xml:space="preserve">πέναντι </w:t>
      </w:r>
      <w:r>
        <w:rPr>
          <w:rFonts w:eastAsia="Times New Roman"/>
          <w:szCs w:val="24"/>
        </w:rPr>
        <w:t>μ</w:t>
      </w:r>
      <w:r w:rsidRPr="00D8141C">
        <w:rPr>
          <w:rFonts w:eastAsia="Times New Roman"/>
          <w:szCs w:val="24"/>
        </w:rPr>
        <w:t>ε αυτές τις κινήσεις</w:t>
      </w:r>
      <w:r>
        <w:rPr>
          <w:rFonts w:eastAsia="Times New Roman"/>
          <w:szCs w:val="24"/>
        </w:rPr>
        <w:t>.</w:t>
      </w:r>
      <w:r w:rsidRPr="00D8141C">
        <w:rPr>
          <w:rFonts w:eastAsia="Times New Roman"/>
          <w:szCs w:val="24"/>
        </w:rPr>
        <w:t xml:space="preserve"> </w:t>
      </w:r>
      <w:r>
        <w:rPr>
          <w:rFonts w:eastAsia="Times New Roman"/>
          <w:szCs w:val="24"/>
        </w:rPr>
        <w:t>Γι</w:t>
      </w:r>
      <w:r>
        <w:rPr>
          <w:rFonts w:eastAsia="Times New Roman"/>
          <w:szCs w:val="24"/>
        </w:rPr>
        <w:t>α</w:t>
      </w:r>
      <w:r w:rsidRPr="00D8141C">
        <w:rPr>
          <w:rFonts w:eastAsia="Times New Roman"/>
          <w:szCs w:val="24"/>
        </w:rPr>
        <w:t xml:space="preserve"> αυτό και απειλεί δημοσιογράφο</w:t>
      </w:r>
      <w:r>
        <w:rPr>
          <w:rFonts w:eastAsia="Times New Roman"/>
          <w:szCs w:val="24"/>
        </w:rPr>
        <w:t>υ</w:t>
      </w:r>
      <w:r w:rsidRPr="00D8141C">
        <w:rPr>
          <w:rFonts w:eastAsia="Times New Roman"/>
          <w:szCs w:val="24"/>
        </w:rPr>
        <w:t>ς που τολμούν να του ασκούν κριτική</w:t>
      </w:r>
      <w:r>
        <w:rPr>
          <w:rFonts w:eastAsia="Times New Roman"/>
          <w:szCs w:val="24"/>
        </w:rPr>
        <w:t>,</w:t>
      </w:r>
      <w:r w:rsidRPr="00D8141C">
        <w:rPr>
          <w:rFonts w:eastAsia="Times New Roman"/>
          <w:szCs w:val="24"/>
        </w:rPr>
        <w:t xml:space="preserve"> γιατί δεν πιστεύει ούτε στην </w:t>
      </w:r>
      <w:r>
        <w:rPr>
          <w:rFonts w:eastAsia="Times New Roman"/>
          <w:szCs w:val="24"/>
        </w:rPr>
        <w:t>ε</w:t>
      </w:r>
      <w:r w:rsidRPr="00D8141C">
        <w:rPr>
          <w:rFonts w:eastAsia="Times New Roman"/>
          <w:szCs w:val="24"/>
        </w:rPr>
        <w:t xml:space="preserve">λευθερία της έκφρασης </w:t>
      </w:r>
      <w:r>
        <w:rPr>
          <w:rFonts w:eastAsia="Times New Roman"/>
          <w:szCs w:val="24"/>
        </w:rPr>
        <w:t>ο</w:t>
      </w:r>
      <w:r w:rsidRPr="00D8141C">
        <w:rPr>
          <w:rFonts w:eastAsia="Times New Roman"/>
          <w:szCs w:val="24"/>
        </w:rPr>
        <w:t>ύτε και στο δικαίωμα στην άλλη άποψη</w:t>
      </w:r>
      <w:r>
        <w:rPr>
          <w:rFonts w:eastAsia="Times New Roman"/>
          <w:szCs w:val="24"/>
        </w:rPr>
        <w:t>.</w:t>
      </w:r>
      <w:r w:rsidRPr="00D8141C">
        <w:rPr>
          <w:rFonts w:eastAsia="Times New Roman"/>
          <w:szCs w:val="24"/>
        </w:rPr>
        <w:t xml:space="preserve"> </w:t>
      </w:r>
      <w:r>
        <w:rPr>
          <w:rFonts w:eastAsia="Times New Roman"/>
          <w:szCs w:val="24"/>
        </w:rPr>
        <w:t>Γι</w:t>
      </w:r>
      <w:r>
        <w:rPr>
          <w:rFonts w:eastAsia="Times New Roman"/>
          <w:szCs w:val="24"/>
        </w:rPr>
        <w:t>α</w:t>
      </w:r>
      <w:r w:rsidRPr="00D8141C">
        <w:rPr>
          <w:rFonts w:eastAsia="Times New Roman"/>
          <w:szCs w:val="24"/>
        </w:rPr>
        <w:t xml:space="preserve"> αυτό και έχει </w:t>
      </w:r>
      <w:r w:rsidRPr="00D8141C">
        <w:rPr>
          <w:rFonts w:eastAsia="Times New Roman"/>
          <w:szCs w:val="24"/>
        </w:rPr>
        <w:t>κάνει τις συστηματικές επιθέσεις στη δικαιοσύνη περίπου προσωπικό χόμπι με όρους εμμονής</w:t>
      </w:r>
      <w:r>
        <w:rPr>
          <w:rFonts w:eastAsia="Times New Roman"/>
          <w:szCs w:val="24"/>
        </w:rPr>
        <w:t>,</w:t>
      </w:r>
      <w:r w:rsidRPr="00D8141C">
        <w:rPr>
          <w:rFonts w:eastAsia="Times New Roman"/>
          <w:szCs w:val="24"/>
        </w:rPr>
        <w:t xml:space="preserve"> ζητώντας άλλες φορές εξηγήσεις από δικαστικούς λειτουργούς για χειρισμούς τους που δεν του αρέσουν σε εκκρεμείς υποθέσεις</w:t>
      </w:r>
      <w:r>
        <w:rPr>
          <w:rFonts w:eastAsia="Times New Roman"/>
          <w:szCs w:val="24"/>
        </w:rPr>
        <w:t>,</w:t>
      </w:r>
      <w:r w:rsidRPr="00D8141C">
        <w:rPr>
          <w:rFonts w:eastAsia="Times New Roman"/>
          <w:szCs w:val="24"/>
        </w:rPr>
        <w:t xml:space="preserve"> άλλες φορές προαναγγέλλοντας διώξεις πολιτι</w:t>
      </w:r>
      <w:r w:rsidRPr="00D8141C">
        <w:rPr>
          <w:rFonts w:eastAsia="Times New Roman"/>
          <w:szCs w:val="24"/>
        </w:rPr>
        <w:t>κών αντιπάλων ενοχλητικ</w:t>
      </w:r>
      <w:r>
        <w:rPr>
          <w:rFonts w:eastAsia="Times New Roman"/>
          <w:szCs w:val="24"/>
        </w:rPr>
        <w:t xml:space="preserve">ών. </w:t>
      </w:r>
    </w:p>
    <w:p w14:paraId="6338FBD4" w14:textId="77777777" w:rsidR="00401C51" w:rsidRDefault="00794512">
      <w:pPr>
        <w:spacing w:line="600" w:lineRule="auto"/>
        <w:ind w:firstLine="720"/>
        <w:jc w:val="both"/>
        <w:rPr>
          <w:rFonts w:eastAsia="Times New Roman"/>
          <w:szCs w:val="24"/>
        </w:rPr>
      </w:pPr>
      <w:r>
        <w:rPr>
          <w:rFonts w:eastAsia="Times New Roman"/>
          <w:szCs w:val="24"/>
        </w:rPr>
        <w:t xml:space="preserve">Ποιο </w:t>
      </w:r>
      <w:r w:rsidRPr="00D8141C">
        <w:rPr>
          <w:rFonts w:eastAsia="Times New Roman"/>
          <w:szCs w:val="24"/>
        </w:rPr>
        <w:t>τεκμήριο αθωότητας τώρα</w:t>
      </w:r>
      <w:r>
        <w:rPr>
          <w:rFonts w:eastAsia="Times New Roman"/>
          <w:szCs w:val="24"/>
        </w:rPr>
        <w:t>,</w:t>
      </w:r>
      <w:r w:rsidRPr="00D8141C">
        <w:rPr>
          <w:rFonts w:eastAsia="Times New Roman"/>
          <w:szCs w:val="24"/>
        </w:rPr>
        <w:t xml:space="preserve"> </w:t>
      </w:r>
      <w:r>
        <w:rPr>
          <w:rFonts w:eastAsia="Times New Roman"/>
          <w:szCs w:val="24"/>
        </w:rPr>
        <w:t>π</w:t>
      </w:r>
      <w:r w:rsidRPr="00D8141C">
        <w:rPr>
          <w:rFonts w:eastAsia="Times New Roman"/>
          <w:szCs w:val="24"/>
        </w:rPr>
        <w:t>ου ψήφισε προ δύο μηνών αυτή η Κυβέρνηση</w:t>
      </w:r>
      <w:r>
        <w:rPr>
          <w:rFonts w:eastAsia="Times New Roman"/>
          <w:szCs w:val="24"/>
        </w:rPr>
        <w:t>;</w:t>
      </w:r>
      <w:r w:rsidRPr="00D8141C">
        <w:rPr>
          <w:rFonts w:eastAsia="Times New Roman"/>
          <w:szCs w:val="24"/>
        </w:rPr>
        <w:t xml:space="preserve"> Αυτά είναι νομικίστικα</w:t>
      </w:r>
      <w:r>
        <w:rPr>
          <w:rFonts w:eastAsia="Times New Roman"/>
          <w:szCs w:val="24"/>
        </w:rPr>
        <w:t>.</w:t>
      </w:r>
      <w:r w:rsidRPr="00D8141C">
        <w:rPr>
          <w:rFonts w:eastAsia="Times New Roman"/>
          <w:szCs w:val="24"/>
        </w:rPr>
        <w:t xml:space="preserve"> </w:t>
      </w:r>
      <w:r>
        <w:rPr>
          <w:rFonts w:eastAsia="Times New Roman"/>
          <w:szCs w:val="24"/>
        </w:rPr>
        <w:t>Κάνοντας</w:t>
      </w:r>
      <w:r w:rsidRPr="00D8141C">
        <w:rPr>
          <w:rFonts w:eastAsia="Times New Roman"/>
          <w:szCs w:val="24"/>
        </w:rPr>
        <w:t xml:space="preserve"> άλλες φορές ονομαστικές αναφορές</w:t>
      </w:r>
      <w:r>
        <w:rPr>
          <w:rFonts w:eastAsia="Times New Roman"/>
          <w:szCs w:val="24"/>
        </w:rPr>
        <w:t>,</w:t>
      </w:r>
      <w:r w:rsidRPr="00D8141C">
        <w:rPr>
          <w:rFonts w:eastAsia="Times New Roman"/>
          <w:szCs w:val="24"/>
        </w:rPr>
        <w:t xml:space="preserve"> </w:t>
      </w:r>
      <w:r>
        <w:rPr>
          <w:rFonts w:eastAsia="Times New Roman"/>
          <w:szCs w:val="24"/>
        </w:rPr>
        <w:t>άκουσον-άκουσον</w:t>
      </w:r>
      <w:r>
        <w:rPr>
          <w:rFonts w:eastAsia="Times New Roman"/>
          <w:szCs w:val="24"/>
        </w:rPr>
        <w:t>,</w:t>
      </w:r>
      <w:r w:rsidRPr="00D8141C">
        <w:rPr>
          <w:rFonts w:eastAsia="Times New Roman"/>
          <w:szCs w:val="24"/>
        </w:rPr>
        <w:t xml:space="preserve"> σε δικαστές</w:t>
      </w:r>
      <w:r>
        <w:rPr>
          <w:rFonts w:eastAsia="Times New Roman"/>
          <w:szCs w:val="24"/>
        </w:rPr>
        <w:t>.</w:t>
      </w:r>
      <w:r w:rsidRPr="00D8141C">
        <w:rPr>
          <w:rFonts w:eastAsia="Times New Roman"/>
          <w:szCs w:val="24"/>
        </w:rPr>
        <w:t xml:space="preserve"> </w:t>
      </w:r>
      <w:r>
        <w:rPr>
          <w:rFonts w:eastAsia="Times New Roman"/>
          <w:szCs w:val="24"/>
        </w:rPr>
        <w:t>«</w:t>
      </w:r>
      <w:r w:rsidRPr="00D8141C">
        <w:rPr>
          <w:rFonts w:eastAsia="Times New Roman"/>
          <w:szCs w:val="24"/>
        </w:rPr>
        <w:t>Ξέρω πο</w:t>
      </w:r>
      <w:r>
        <w:rPr>
          <w:rFonts w:eastAsia="Times New Roman"/>
          <w:szCs w:val="24"/>
        </w:rPr>
        <w:t>ύ</w:t>
      </w:r>
      <w:r w:rsidRPr="00D8141C">
        <w:rPr>
          <w:rFonts w:eastAsia="Times New Roman"/>
          <w:szCs w:val="24"/>
        </w:rPr>
        <w:t xml:space="preserve"> μένεις</w:t>
      </w:r>
      <w:r>
        <w:rPr>
          <w:rFonts w:eastAsia="Times New Roman"/>
          <w:szCs w:val="24"/>
        </w:rPr>
        <w:t xml:space="preserve">»! </w:t>
      </w:r>
      <w:r w:rsidRPr="00D8141C">
        <w:rPr>
          <w:rFonts w:eastAsia="Times New Roman"/>
          <w:szCs w:val="24"/>
        </w:rPr>
        <w:t xml:space="preserve">Αυτά </w:t>
      </w:r>
      <w:r>
        <w:rPr>
          <w:rFonts w:eastAsia="Times New Roman"/>
          <w:szCs w:val="24"/>
        </w:rPr>
        <w:t>θα</w:t>
      </w:r>
      <w:r w:rsidRPr="00D8141C">
        <w:rPr>
          <w:rFonts w:eastAsia="Times New Roman"/>
          <w:szCs w:val="24"/>
        </w:rPr>
        <w:t xml:space="preserve"> τα περιμέναμε </w:t>
      </w:r>
      <w:r>
        <w:rPr>
          <w:rFonts w:eastAsia="Times New Roman"/>
          <w:szCs w:val="24"/>
        </w:rPr>
        <w:t xml:space="preserve">από </w:t>
      </w:r>
      <w:r w:rsidRPr="00D8141C">
        <w:rPr>
          <w:rFonts w:eastAsia="Times New Roman"/>
          <w:szCs w:val="24"/>
        </w:rPr>
        <w:t xml:space="preserve">τη μαφία του </w:t>
      </w:r>
      <w:r w:rsidRPr="00D8141C">
        <w:rPr>
          <w:rFonts w:eastAsia="Times New Roman"/>
          <w:szCs w:val="24"/>
        </w:rPr>
        <w:t>Κορυδαλλού</w:t>
      </w:r>
      <w:r>
        <w:rPr>
          <w:rFonts w:eastAsia="Times New Roman"/>
          <w:szCs w:val="24"/>
        </w:rPr>
        <w:t>, όχι από Υπουργό</w:t>
      </w:r>
      <w:r w:rsidRPr="00D8141C">
        <w:rPr>
          <w:rFonts w:eastAsia="Times New Roman"/>
          <w:szCs w:val="24"/>
        </w:rPr>
        <w:t xml:space="preserve"> της Κυβέρνησης</w:t>
      </w:r>
      <w:r>
        <w:rPr>
          <w:rFonts w:eastAsia="Times New Roman"/>
          <w:szCs w:val="24"/>
        </w:rPr>
        <w:t>,</w:t>
      </w:r>
      <w:r w:rsidRPr="00D8141C">
        <w:rPr>
          <w:rFonts w:eastAsia="Times New Roman"/>
          <w:szCs w:val="24"/>
        </w:rPr>
        <w:t xml:space="preserve"> </w:t>
      </w:r>
      <w:r>
        <w:rPr>
          <w:rFonts w:eastAsia="Times New Roman"/>
          <w:szCs w:val="24"/>
        </w:rPr>
        <w:t>να λέει «ξέρω πού μένεις». Και ποια αρχή της διάκρισης των εξουσιών;</w:t>
      </w:r>
    </w:p>
    <w:p w14:paraId="6338FBD5" w14:textId="77777777" w:rsidR="00401C51" w:rsidRDefault="00794512">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338FBD6" w14:textId="77777777" w:rsidR="00401C51" w:rsidRDefault="00794512">
      <w:pPr>
        <w:spacing w:line="600" w:lineRule="auto"/>
        <w:ind w:firstLine="720"/>
        <w:jc w:val="both"/>
        <w:rPr>
          <w:rFonts w:eastAsia="Times New Roman"/>
          <w:szCs w:val="24"/>
        </w:rPr>
      </w:pPr>
      <w:r>
        <w:rPr>
          <w:rFonts w:eastAsia="Times New Roman"/>
          <w:b/>
          <w:bCs/>
          <w:szCs w:val="24"/>
        </w:rPr>
        <w:t>ΠΡΟΕΔΡΕΥΩΝ (Δημήτριος Κρεμαστινός)</w:t>
      </w:r>
      <w:r w:rsidRPr="009314E7">
        <w:rPr>
          <w:rFonts w:eastAsia="Times New Roman"/>
          <w:b/>
          <w:bCs/>
          <w:szCs w:val="24"/>
        </w:rPr>
        <w:t xml:space="preserve">: </w:t>
      </w:r>
      <w:r w:rsidRPr="003977D0">
        <w:rPr>
          <w:rFonts w:eastAsia="Times New Roman"/>
          <w:bCs/>
          <w:szCs w:val="24"/>
        </w:rPr>
        <w:t>Κύριε Παναγιωτόπουλε,</w:t>
      </w:r>
      <w:r>
        <w:rPr>
          <w:rFonts w:eastAsia="Times New Roman"/>
          <w:b/>
          <w:bCs/>
          <w:szCs w:val="24"/>
        </w:rPr>
        <w:t xml:space="preserve"> </w:t>
      </w:r>
      <w:r>
        <w:rPr>
          <w:rFonts w:eastAsia="Times New Roman"/>
          <w:bCs/>
          <w:szCs w:val="24"/>
        </w:rPr>
        <w:t>ο</w:t>
      </w:r>
      <w:r w:rsidRPr="009314E7">
        <w:rPr>
          <w:rFonts w:eastAsia="Times New Roman"/>
          <w:bCs/>
          <w:szCs w:val="24"/>
        </w:rPr>
        <w:t>λοκληρώστε, σας παρακαλώ.</w:t>
      </w:r>
    </w:p>
    <w:p w14:paraId="6338FBD7" w14:textId="77777777" w:rsidR="00401C51" w:rsidRDefault="00794512">
      <w:pPr>
        <w:spacing w:line="600" w:lineRule="auto"/>
        <w:ind w:firstLine="720"/>
        <w:jc w:val="both"/>
        <w:rPr>
          <w:rFonts w:eastAsia="Times New Roman"/>
          <w:szCs w:val="24"/>
        </w:rPr>
      </w:pPr>
      <w:r w:rsidRPr="009314E7">
        <w:rPr>
          <w:rFonts w:eastAsia="Times New Roman"/>
          <w:b/>
          <w:szCs w:val="24"/>
        </w:rPr>
        <w:t>ΝΙΚΟΛ</w:t>
      </w:r>
      <w:r>
        <w:rPr>
          <w:rFonts w:eastAsia="Times New Roman"/>
          <w:b/>
          <w:szCs w:val="24"/>
        </w:rPr>
        <w:t>Α</w:t>
      </w:r>
      <w:r w:rsidRPr="009314E7">
        <w:rPr>
          <w:rFonts w:eastAsia="Times New Roman"/>
          <w:b/>
          <w:szCs w:val="24"/>
        </w:rPr>
        <w:t>ΟΣ ΠΑΝΑΓΙΩΤΟΠΟΥΛΟΣ:</w:t>
      </w:r>
      <w:r w:rsidRPr="009314E7">
        <w:rPr>
          <w:rFonts w:eastAsia="Times New Roman"/>
          <w:szCs w:val="24"/>
        </w:rPr>
        <w:t xml:space="preserve"> </w:t>
      </w:r>
      <w:r w:rsidRPr="00D8141C">
        <w:rPr>
          <w:rFonts w:eastAsia="Times New Roman"/>
          <w:szCs w:val="24"/>
        </w:rPr>
        <w:t>Τελειώνω</w:t>
      </w:r>
      <w:r>
        <w:rPr>
          <w:rFonts w:eastAsia="Times New Roman"/>
          <w:szCs w:val="24"/>
        </w:rPr>
        <w:t>, κύριε Πρόεδρε, δεν θα σας ταλαιπωρήσω πολύ</w:t>
      </w:r>
      <w:r w:rsidRPr="00D8141C">
        <w:rPr>
          <w:rFonts w:eastAsia="Times New Roman"/>
          <w:szCs w:val="24"/>
        </w:rPr>
        <w:t xml:space="preserve"> ακόμα</w:t>
      </w:r>
      <w:r>
        <w:rPr>
          <w:rFonts w:eastAsia="Times New Roman"/>
          <w:szCs w:val="24"/>
        </w:rPr>
        <w:t>.</w:t>
      </w:r>
    </w:p>
    <w:p w14:paraId="6338FBD8" w14:textId="77777777" w:rsidR="00401C51" w:rsidRDefault="00794512">
      <w:pPr>
        <w:spacing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και αγνοεί ή κάνει πως αγνοεί </w:t>
      </w:r>
      <w:r w:rsidRPr="00D8141C">
        <w:rPr>
          <w:rFonts w:eastAsia="Times New Roman"/>
          <w:szCs w:val="24"/>
        </w:rPr>
        <w:t xml:space="preserve">τους νόμους του κράτους και έρχεται </w:t>
      </w:r>
      <w:r>
        <w:rPr>
          <w:rFonts w:eastAsia="Times New Roman"/>
          <w:szCs w:val="24"/>
        </w:rPr>
        <w:t xml:space="preserve">εκ των υστέρων </w:t>
      </w:r>
      <w:r w:rsidRPr="00D8141C">
        <w:rPr>
          <w:rFonts w:eastAsia="Times New Roman"/>
          <w:szCs w:val="24"/>
        </w:rPr>
        <w:t>να πει ότι δεν ήξερ</w:t>
      </w:r>
      <w:r>
        <w:rPr>
          <w:rFonts w:eastAsia="Times New Roman"/>
          <w:szCs w:val="24"/>
        </w:rPr>
        <w:t>ε,</w:t>
      </w:r>
      <w:r w:rsidRPr="00D8141C">
        <w:rPr>
          <w:rFonts w:eastAsia="Times New Roman"/>
          <w:szCs w:val="24"/>
        </w:rPr>
        <w:t xml:space="preserve"> ότι διαστρεβλώθηκαν τα λεγόμενα </w:t>
      </w:r>
      <w:r w:rsidRPr="00D8141C">
        <w:rPr>
          <w:rFonts w:eastAsia="Times New Roman"/>
          <w:szCs w:val="24"/>
        </w:rPr>
        <w:t>του</w:t>
      </w:r>
      <w:r>
        <w:rPr>
          <w:rFonts w:eastAsia="Times New Roman"/>
          <w:szCs w:val="24"/>
        </w:rPr>
        <w:t>,</w:t>
      </w:r>
      <w:r w:rsidRPr="00D8141C">
        <w:rPr>
          <w:rFonts w:eastAsia="Times New Roman"/>
          <w:szCs w:val="24"/>
        </w:rPr>
        <w:t xml:space="preserve"> όταν αντιλαμβάνεται ότι αυτά που έχει πει</w:t>
      </w:r>
      <w:r>
        <w:rPr>
          <w:rFonts w:eastAsia="Times New Roman"/>
          <w:szCs w:val="24"/>
        </w:rPr>
        <w:t>,</w:t>
      </w:r>
      <w:r w:rsidRPr="00D8141C">
        <w:rPr>
          <w:rFonts w:eastAsia="Times New Roman"/>
          <w:szCs w:val="24"/>
        </w:rPr>
        <w:t xml:space="preserve"> οι ενέργειές του</w:t>
      </w:r>
      <w:r>
        <w:rPr>
          <w:rFonts w:eastAsia="Times New Roman"/>
          <w:szCs w:val="24"/>
        </w:rPr>
        <w:t>,</w:t>
      </w:r>
      <w:r>
        <w:rPr>
          <w:rFonts w:eastAsia="Times New Roman"/>
          <w:szCs w:val="24"/>
        </w:rPr>
        <w:t xml:space="preserve"> συνιστούν</w:t>
      </w:r>
      <w:r w:rsidRPr="00D8141C">
        <w:rPr>
          <w:rFonts w:eastAsia="Times New Roman"/>
          <w:szCs w:val="24"/>
        </w:rPr>
        <w:t xml:space="preserve"> κακουργηματική πράξη </w:t>
      </w:r>
      <w:r>
        <w:rPr>
          <w:rFonts w:eastAsia="Times New Roman"/>
          <w:szCs w:val="24"/>
        </w:rPr>
        <w:t xml:space="preserve">κατά το Ποινικό μας Δίκαιο, άρθρο </w:t>
      </w:r>
      <w:r w:rsidRPr="00D8141C">
        <w:rPr>
          <w:rFonts w:eastAsia="Times New Roman"/>
          <w:szCs w:val="24"/>
        </w:rPr>
        <w:t>370</w:t>
      </w:r>
      <w:r>
        <w:rPr>
          <w:rFonts w:eastAsia="Times New Roman"/>
          <w:szCs w:val="24"/>
        </w:rPr>
        <w:t>α</w:t>
      </w:r>
      <w:r w:rsidRPr="00D8141C">
        <w:rPr>
          <w:rFonts w:eastAsia="Times New Roman"/>
          <w:szCs w:val="24"/>
        </w:rPr>
        <w:t xml:space="preserve"> Ποινικού Κώδικα</w:t>
      </w:r>
      <w:r>
        <w:rPr>
          <w:rFonts w:eastAsia="Times New Roman"/>
          <w:szCs w:val="24"/>
        </w:rPr>
        <w:t>,</w:t>
      </w:r>
      <w:r w:rsidRPr="00D8141C">
        <w:rPr>
          <w:rFonts w:eastAsia="Times New Roman"/>
          <w:szCs w:val="24"/>
        </w:rPr>
        <w:t xml:space="preserve"> παραβίαση απορρήτου τηλεφωνικής συνομιλίας</w:t>
      </w:r>
      <w:r>
        <w:rPr>
          <w:rFonts w:eastAsia="Times New Roman"/>
          <w:szCs w:val="24"/>
        </w:rPr>
        <w:t xml:space="preserve"> ή</w:t>
      </w:r>
      <w:r w:rsidRPr="00D8141C">
        <w:rPr>
          <w:rFonts w:eastAsia="Times New Roman"/>
          <w:szCs w:val="24"/>
        </w:rPr>
        <w:t xml:space="preserve"> προφορική</w:t>
      </w:r>
      <w:r>
        <w:rPr>
          <w:rFonts w:eastAsia="Times New Roman"/>
          <w:szCs w:val="24"/>
        </w:rPr>
        <w:t>ς</w:t>
      </w:r>
      <w:r w:rsidRPr="00D8141C">
        <w:rPr>
          <w:rFonts w:eastAsia="Times New Roman"/>
          <w:szCs w:val="24"/>
        </w:rPr>
        <w:t xml:space="preserve"> συνομιλία</w:t>
      </w:r>
      <w:r>
        <w:rPr>
          <w:rFonts w:eastAsia="Times New Roman"/>
          <w:szCs w:val="24"/>
        </w:rPr>
        <w:t xml:space="preserve">ς, η </w:t>
      </w:r>
      <w:r w:rsidRPr="00D8141C">
        <w:rPr>
          <w:rFonts w:eastAsia="Times New Roman"/>
          <w:szCs w:val="24"/>
        </w:rPr>
        <w:t xml:space="preserve">γνωστή υπόθεση του τηλεφωνήματος </w:t>
      </w:r>
      <w:r>
        <w:rPr>
          <w:rFonts w:eastAsia="Times New Roman"/>
          <w:szCs w:val="24"/>
        </w:rPr>
        <w:t xml:space="preserve">στον </w:t>
      </w:r>
      <w:r w:rsidRPr="00D8141C">
        <w:rPr>
          <w:rFonts w:eastAsia="Times New Roman"/>
          <w:szCs w:val="24"/>
        </w:rPr>
        <w:t>Στουρνάρα</w:t>
      </w:r>
      <w:r>
        <w:rPr>
          <w:rFonts w:eastAsia="Times New Roman"/>
          <w:szCs w:val="24"/>
        </w:rPr>
        <w:t>.</w:t>
      </w:r>
      <w:r w:rsidRPr="00D8141C">
        <w:rPr>
          <w:rFonts w:eastAsia="Times New Roman"/>
          <w:szCs w:val="24"/>
        </w:rPr>
        <w:t xml:space="preserve"> </w:t>
      </w:r>
    </w:p>
    <w:p w14:paraId="6338FBD9" w14:textId="77777777" w:rsidR="00401C51" w:rsidRDefault="00794512">
      <w:pPr>
        <w:spacing w:line="600" w:lineRule="auto"/>
        <w:ind w:firstLine="720"/>
        <w:jc w:val="both"/>
        <w:rPr>
          <w:rFonts w:eastAsia="Times New Roman"/>
          <w:szCs w:val="24"/>
        </w:rPr>
      </w:pPr>
      <w:r w:rsidRPr="00D8141C">
        <w:rPr>
          <w:rFonts w:eastAsia="Times New Roman"/>
          <w:szCs w:val="24"/>
        </w:rPr>
        <w:t>Γιατί όταν επιτίθετ</w:t>
      </w:r>
      <w:r>
        <w:rPr>
          <w:rFonts w:eastAsia="Times New Roman"/>
          <w:szCs w:val="24"/>
        </w:rPr>
        <w:t>αι</w:t>
      </w:r>
      <w:r w:rsidRPr="00D8141C">
        <w:rPr>
          <w:rFonts w:eastAsia="Times New Roman"/>
          <w:szCs w:val="24"/>
        </w:rPr>
        <w:t xml:space="preserve"> στους άριστους </w:t>
      </w:r>
      <w:r>
        <w:rPr>
          <w:rFonts w:eastAsia="Times New Roman"/>
          <w:szCs w:val="24"/>
        </w:rPr>
        <w:t xml:space="preserve">ή </w:t>
      </w:r>
      <w:r w:rsidRPr="00D8141C">
        <w:rPr>
          <w:rFonts w:eastAsia="Times New Roman"/>
          <w:szCs w:val="24"/>
        </w:rPr>
        <w:t>στους δικαστές ή ακόμα στον Άδων</w:t>
      </w:r>
      <w:r>
        <w:rPr>
          <w:rFonts w:eastAsia="Times New Roman"/>
          <w:szCs w:val="24"/>
        </w:rPr>
        <w:t>η</w:t>
      </w:r>
      <w:r w:rsidRPr="00D8141C">
        <w:rPr>
          <w:rFonts w:eastAsia="Times New Roman"/>
          <w:szCs w:val="24"/>
        </w:rPr>
        <w:t xml:space="preserve"> Γεωργιάδη απειλ</w:t>
      </w:r>
      <w:r>
        <w:rPr>
          <w:rFonts w:eastAsia="Times New Roman"/>
          <w:szCs w:val="24"/>
        </w:rPr>
        <w:t>εί,</w:t>
      </w:r>
      <w:r w:rsidRPr="00D8141C">
        <w:rPr>
          <w:rFonts w:eastAsia="Times New Roman"/>
          <w:szCs w:val="24"/>
        </w:rPr>
        <w:t xml:space="preserve"> αλλά όταν αμύνετ</w:t>
      </w:r>
      <w:r>
        <w:rPr>
          <w:rFonts w:eastAsia="Times New Roman"/>
          <w:szCs w:val="24"/>
        </w:rPr>
        <w:t xml:space="preserve">αι </w:t>
      </w:r>
      <w:r w:rsidRPr="00D8141C">
        <w:rPr>
          <w:rFonts w:eastAsia="Times New Roman"/>
          <w:szCs w:val="24"/>
        </w:rPr>
        <w:t>κρύβεται πίσω από τη βουλευτική του ασυλία</w:t>
      </w:r>
      <w:r>
        <w:rPr>
          <w:rFonts w:eastAsia="Times New Roman"/>
          <w:szCs w:val="24"/>
        </w:rPr>
        <w:t>,</w:t>
      </w:r>
      <w:r w:rsidRPr="00D8141C">
        <w:rPr>
          <w:rFonts w:eastAsia="Times New Roman"/>
          <w:szCs w:val="24"/>
        </w:rPr>
        <w:t xml:space="preserve"> αυτό το κατάπτυστο προνόμιο του παλιού και σάπιου υποτίθεται συστήματος και παρακαλά</w:t>
      </w:r>
      <w:r w:rsidRPr="00D8141C">
        <w:rPr>
          <w:rFonts w:eastAsia="Times New Roman"/>
          <w:szCs w:val="24"/>
        </w:rPr>
        <w:t>ει το Σώμα να μην προχωρήσει σε άρση</w:t>
      </w:r>
      <w:r>
        <w:rPr>
          <w:rFonts w:eastAsia="Times New Roman"/>
          <w:szCs w:val="24"/>
        </w:rPr>
        <w:t>.</w:t>
      </w:r>
      <w:r w:rsidRPr="00D8141C">
        <w:rPr>
          <w:rFonts w:eastAsia="Times New Roman"/>
          <w:szCs w:val="24"/>
        </w:rPr>
        <w:t xml:space="preserve"> </w:t>
      </w:r>
    </w:p>
    <w:p w14:paraId="6338FBDA" w14:textId="77777777" w:rsidR="00401C51" w:rsidRDefault="00794512">
      <w:pPr>
        <w:spacing w:line="600" w:lineRule="auto"/>
        <w:ind w:firstLine="720"/>
        <w:jc w:val="both"/>
        <w:rPr>
          <w:rFonts w:eastAsia="Times New Roman"/>
          <w:szCs w:val="24"/>
        </w:rPr>
      </w:pPr>
      <w:r w:rsidRPr="00D8141C">
        <w:rPr>
          <w:rFonts w:eastAsia="Times New Roman"/>
          <w:szCs w:val="24"/>
        </w:rPr>
        <w:t>Και ξέρετε ποιο είναι το χειρότερο</w:t>
      </w:r>
      <w:r>
        <w:rPr>
          <w:rFonts w:eastAsia="Times New Roman"/>
          <w:szCs w:val="24"/>
        </w:rPr>
        <w:t>;</w:t>
      </w:r>
      <w:r w:rsidRPr="00D8141C">
        <w:rPr>
          <w:rFonts w:eastAsia="Times New Roman"/>
          <w:szCs w:val="24"/>
        </w:rPr>
        <w:t xml:space="preserve"> </w:t>
      </w:r>
      <w:r>
        <w:rPr>
          <w:rFonts w:eastAsia="Times New Roman"/>
          <w:szCs w:val="24"/>
        </w:rPr>
        <w:t>Α</w:t>
      </w:r>
      <w:r w:rsidRPr="00D8141C">
        <w:rPr>
          <w:rFonts w:eastAsia="Times New Roman"/>
          <w:szCs w:val="24"/>
        </w:rPr>
        <w:t>υτό το ύφος</w:t>
      </w:r>
      <w:r>
        <w:rPr>
          <w:rFonts w:eastAsia="Times New Roman"/>
          <w:szCs w:val="24"/>
        </w:rPr>
        <w:t>,</w:t>
      </w:r>
      <w:r w:rsidRPr="00D8141C">
        <w:rPr>
          <w:rFonts w:eastAsia="Times New Roman"/>
          <w:szCs w:val="24"/>
        </w:rPr>
        <w:t xml:space="preserve"> </w:t>
      </w:r>
      <w:r>
        <w:rPr>
          <w:rFonts w:eastAsia="Times New Roman"/>
          <w:szCs w:val="24"/>
        </w:rPr>
        <w:t>αυτή η</w:t>
      </w:r>
      <w:r w:rsidRPr="00D8141C">
        <w:rPr>
          <w:rFonts w:eastAsia="Times New Roman"/>
          <w:szCs w:val="24"/>
        </w:rPr>
        <w:t xml:space="preserve"> δήθεν μαγκιά του </w:t>
      </w:r>
      <w:r>
        <w:rPr>
          <w:rFonts w:eastAsia="Times New Roman"/>
          <w:szCs w:val="24"/>
        </w:rPr>
        <w:t>«Ε</w:t>
      </w:r>
      <w:r w:rsidRPr="00D8141C">
        <w:rPr>
          <w:rFonts w:eastAsia="Times New Roman"/>
          <w:szCs w:val="24"/>
        </w:rPr>
        <w:t>παναστάτη Ποπολάρ</w:t>
      </w:r>
      <w:r>
        <w:rPr>
          <w:rFonts w:eastAsia="Times New Roman"/>
          <w:szCs w:val="24"/>
        </w:rPr>
        <w:t>ου</w:t>
      </w:r>
      <w:r>
        <w:rPr>
          <w:rFonts w:eastAsia="Times New Roman"/>
          <w:szCs w:val="24"/>
        </w:rPr>
        <w:t>»</w:t>
      </w:r>
      <w:r>
        <w:rPr>
          <w:rFonts w:eastAsia="Times New Roman"/>
          <w:szCs w:val="24"/>
        </w:rPr>
        <w:t>,</w:t>
      </w:r>
      <w:r w:rsidRPr="00D8141C">
        <w:rPr>
          <w:rFonts w:eastAsia="Times New Roman"/>
          <w:szCs w:val="24"/>
        </w:rPr>
        <w:t xml:space="preserve"> αυτό το ύφος </w:t>
      </w:r>
      <w:r>
        <w:rPr>
          <w:rFonts w:eastAsia="Times New Roman"/>
          <w:szCs w:val="24"/>
        </w:rPr>
        <w:t>το ανέχεται</w:t>
      </w:r>
      <w:r>
        <w:rPr>
          <w:rFonts w:eastAsia="Times New Roman"/>
          <w:szCs w:val="24"/>
        </w:rPr>
        <w:t>,</w:t>
      </w:r>
      <w:r>
        <w:rPr>
          <w:rFonts w:eastAsia="Times New Roman"/>
          <w:szCs w:val="24"/>
        </w:rPr>
        <w:t xml:space="preserve"> για να μην πω το</w:t>
      </w:r>
      <w:r w:rsidRPr="00D8141C">
        <w:rPr>
          <w:rFonts w:eastAsia="Times New Roman"/>
          <w:szCs w:val="24"/>
        </w:rPr>
        <w:t xml:space="preserve"> επιδοκιμάζει</w:t>
      </w:r>
      <w:r>
        <w:rPr>
          <w:rFonts w:eastAsia="Times New Roman"/>
          <w:szCs w:val="24"/>
        </w:rPr>
        <w:t>,</w:t>
      </w:r>
      <w:r w:rsidRPr="00D8141C">
        <w:rPr>
          <w:rFonts w:eastAsia="Times New Roman"/>
          <w:szCs w:val="24"/>
        </w:rPr>
        <w:t xml:space="preserve"> ο </w:t>
      </w:r>
      <w:r>
        <w:rPr>
          <w:rFonts w:eastAsia="Times New Roman"/>
          <w:szCs w:val="24"/>
        </w:rPr>
        <w:t>κ.</w:t>
      </w:r>
      <w:r w:rsidRPr="00D8141C">
        <w:rPr>
          <w:rFonts w:eastAsia="Times New Roman"/>
          <w:szCs w:val="24"/>
        </w:rPr>
        <w:t xml:space="preserve"> Τσίπρας </w:t>
      </w:r>
      <w:r>
        <w:rPr>
          <w:rFonts w:eastAsia="Times New Roman"/>
          <w:szCs w:val="24"/>
        </w:rPr>
        <w:t>και ταυτίζεται, όπως ταυτίζει και το σύνολο</w:t>
      </w:r>
      <w:r w:rsidRPr="00D8141C">
        <w:rPr>
          <w:rFonts w:eastAsia="Times New Roman"/>
          <w:szCs w:val="24"/>
        </w:rPr>
        <w:t xml:space="preserve"> της Κ</w:t>
      </w:r>
      <w:r w:rsidRPr="00D8141C">
        <w:rPr>
          <w:rFonts w:eastAsia="Times New Roman"/>
          <w:szCs w:val="24"/>
        </w:rPr>
        <w:t xml:space="preserve">υβέρνησης </w:t>
      </w:r>
      <w:r>
        <w:rPr>
          <w:rFonts w:eastAsia="Times New Roman"/>
          <w:szCs w:val="24"/>
        </w:rPr>
        <w:t>του, με τον αψύ Σφακια</w:t>
      </w:r>
      <w:r w:rsidRPr="00D8141C">
        <w:rPr>
          <w:rFonts w:eastAsia="Times New Roman"/>
          <w:szCs w:val="24"/>
        </w:rPr>
        <w:t>ν</w:t>
      </w:r>
      <w:r>
        <w:rPr>
          <w:rFonts w:eastAsia="Times New Roman"/>
          <w:szCs w:val="24"/>
        </w:rPr>
        <w:t>ό</w:t>
      </w:r>
      <w:r>
        <w:rPr>
          <w:rFonts w:eastAsia="Times New Roman"/>
          <w:szCs w:val="24"/>
        </w:rPr>
        <w:t>,</w:t>
      </w:r>
      <w:r>
        <w:rPr>
          <w:rFonts w:eastAsia="Times New Roman"/>
          <w:szCs w:val="24"/>
        </w:rPr>
        <w:t xml:space="preserve"> </w:t>
      </w:r>
      <w:r w:rsidRPr="00D8141C">
        <w:rPr>
          <w:rFonts w:eastAsia="Times New Roman"/>
          <w:szCs w:val="24"/>
        </w:rPr>
        <w:t>ακόμα και όταν αυτός επιτίθετ</w:t>
      </w:r>
      <w:r>
        <w:rPr>
          <w:rFonts w:eastAsia="Times New Roman"/>
          <w:szCs w:val="24"/>
        </w:rPr>
        <w:t xml:space="preserve">αι </w:t>
      </w:r>
      <w:r w:rsidRPr="00D8141C">
        <w:rPr>
          <w:rFonts w:eastAsia="Times New Roman"/>
          <w:szCs w:val="24"/>
        </w:rPr>
        <w:t>στη δικαιοσύνη</w:t>
      </w:r>
      <w:r>
        <w:rPr>
          <w:rFonts w:eastAsia="Times New Roman"/>
          <w:szCs w:val="24"/>
        </w:rPr>
        <w:t>.</w:t>
      </w:r>
    </w:p>
    <w:p w14:paraId="6338FBDB" w14:textId="77777777" w:rsidR="00401C51" w:rsidRDefault="00794512">
      <w:pPr>
        <w:spacing w:line="600" w:lineRule="auto"/>
        <w:ind w:firstLine="720"/>
        <w:jc w:val="both"/>
        <w:rPr>
          <w:rFonts w:eastAsia="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6338FBDC" w14:textId="77777777" w:rsidR="00401C51" w:rsidRDefault="00794512">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sidRPr="003977D0">
        <w:rPr>
          <w:rFonts w:eastAsia="Times New Roman"/>
          <w:bCs/>
          <w:szCs w:val="24"/>
        </w:rPr>
        <w:t>Ο</w:t>
      </w:r>
      <w:r>
        <w:rPr>
          <w:rFonts w:eastAsia="Times New Roman"/>
          <w:bCs/>
          <w:szCs w:val="24"/>
        </w:rPr>
        <w:t>λοκληρώστε, σας παρακαλώ.</w:t>
      </w:r>
    </w:p>
    <w:p w14:paraId="6338FBDD" w14:textId="77777777" w:rsidR="00401C51" w:rsidRDefault="00794512">
      <w:pPr>
        <w:spacing w:line="600" w:lineRule="auto"/>
        <w:ind w:firstLine="720"/>
        <w:jc w:val="both"/>
        <w:rPr>
          <w:rFonts w:eastAsia="Times New Roman"/>
          <w:szCs w:val="24"/>
        </w:rPr>
      </w:pPr>
      <w:r>
        <w:rPr>
          <w:rFonts w:eastAsia="Times New Roman"/>
          <w:b/>
          <w:szCs w:val="24"/>
        </w:rPr>
        <w:t>ΝΙΚΟΛΑΟΣ ΠΑ</w:t>
      </w:r>
      <w:r>
        <w:rPr>
          <w:rFonts w:eastAsia="Times New Roman"/>
          <w:b/>
          <w:szCs w:val="24"/>
        </w:rPr>
        <w:t xml:space="preserve">ΝΑΓΙΩΤΟΠΟΥΛΟΣ: </w:t>
      </w:r>
      <w:r w:rsidRPr="00D8141C">
        <w:rPr>
          <w:rFonts w:eastAsia="Times New Roman"/>
          <w:szCs w:val="24"/>
        </w:rPr>
        <w:t>Λοιπόν</w:t>
      </w:r>
      <w:r>
        <w:rPr>
          <w:rFonts w:eastAsia="Times New Roman"/>
          <w:szCs w:val="24"/>
        </w:rPr>
        <w:t>, ε</w:t>
      </w:r>
      <w:r w:rsidRPr="00D8141C">
        <w:rPr>
          <w:rFonts w:eastAsia="Times New Roman"/>
          <w:szCs w:val="24"/>
        </w:rPr>
        <w:t xml:space="preserve">μείς </w:t>
      </w:r>
      <w:r>
        <w:rPr>
          <w:rFonts w:eastAsia="Times New Roman"/>
          <w:szCs w:val="24"/>
        </w:rPr>
        <w:t xml:space="preserve">σε </w:t>
      </w:r>
      <w:r w:rsidRPr="00D8141C">
        <w:rPr>
          <w:rFonts w:eastAsia="Times New Roman"/>
          <w:szCs w:val="24"/>
        </w:rPr>
        <w:t>αυτή την αναιδέστατ</w:t>
      </w:r>
      <w:r>
        <w:rPr>
          <w:rFonts w:eastAsia="Times New Roman"/>
          <w:szCs w:val="24"/>
        </w:rPr>
        <w:t>η</w:t>
      </w:r>
      <w:r w:rsidRPr="00D8141C">
        <w:rPr>
          <w:rFonts w:eastAsia="Times New Roman"/>
          <w:szCs w:val="24"/>
        </w:rPr>
        <w:t xml:space="preserve"> εκδοχή της εξουσίας λέμε ως εδώ</w:t>
      </w:r>
      <w:r>
        <w:rPr>
          <w:rFonts w:eastAsia="Times New Roman"/>
          <w:szCs w:val="24"/>
        </w:rPr>
        <w:t>.</w:t>
      </w:r>
      <w:r w:rsidRPr="00D8141C">
        <w:rPr>
          <w:rFonts w:eastAsia="Times New Roman"/>
          <w:szCs w:val="24"/>
        </w:rPr>
        <w:t xml:space="preserve"> </w:t>
      </w:r>
      <w:r>
        <w:rPr>
          <w:rFonts w:eastAsia="Times New Roman"/>
          <w:szCs w:val="24"/>
        </w:rPr>
        <w:t>Εσείς,</w:t>
      </w:r>
      <w:r w:rsidRPr="00D8141C">
        <w:rPr>
          <w:rFonts w:eastAsia="Times New Roman"/>
          <w:szCs w:val="24"/>
        </w:rPr>
        <w:t xml:space="preserve"> </w:t>
      </w:r>
      <w:r>
        <w:rPr>
          <w:rFonts w:eastAsia="Times New Roman"/>
          <w:szCs w:val="24"/>
        </w:rPr>
        <w:t xml:space="preserve">κύριοι συνάδελφοι της κοινοβουλευτικής </w:t>
      </w:r>
      <w:r>
        <w:rPr>
          <w:rFonts w:eastAsia="Times New Roman"/>
          <w:szCs w:val="24"/>
        </w:rPr>
        <w:t>Π</w:t>
      </w:r>
      <w:r>
        <w:rPr>
          <w:rFonts w:eastAsia="Times New Roman"/>
          <w:szCs w:val="24"/>
        </w:rPr>
        <w:t>λειοψηφίας,</w:t>
      </w:r>
      <w:r w:rsidRPr="00D8141C">
        <w:rPr>
          <w:rFonts w:eastAsia="Times New Roman"/>
          <w:szCs w:val="24"/>
        </w:rPr>
        <w:t xml:space="preserve"> τι θα πείτε </w:t>
      </w:r>
      <w:r>
        <w:rPr>
          <w:rFonts w:eastAsia="Times New Roman"/>
          <w:szCs w:val="24"/>
        </w:rPr>
        <w:t>α</w:t>
      </w:r>
      <w:r w:rsidRPr="00D8141C">
        <w:rPr>
          <w:rFonts w:eastAsia="Times New Roman"/>
          <w:szCs w:val="24"/>
        </w:rPr>
        <w:t>ύριο</w:t>
      </w:r>
      <w:r>
        <w:rPr>
          <w:rFonts w:eastAsia="Times New Roman"/>
          <w:szCs w:val="24"/>
        </w:rPr>
        <w:t>; Θ</w:t>
      </w:r>
      <w:r w:rsidRPr="00D8141C">
        <w:rPr>
          <w:rFonts w:eastAsia="Times New Roman"/>
          <w:szCs w:val="24"/>
        </w:rPr>
        <w:t>α ταυτιστείτε ή θα διατυπώσετε τις προφορικές αντιρρήσεις</w:t>
      </w:r>
      <w:r>
        <w:rPr>
          <w:rFonts w:eastAsia="Times New Roman"/>
          <w:szCs w:val="24"/>
        </w:rPr>
        <w:t>,</w:t>
      </w:r>
      <w:r w:rsidRPr="00D8141C">
        <w:rPr>
          <w:rFonts w:eastAsia="Times New Roman"/>
          <w:szCs w:val="24"/>
        </w:rPr>
        <w:t xml:space="preserve"> στην πράξη </w:t>
      </w:r>
      <w:r>
        <w:rPr>
          <w:rFonts w:eastAsia="Times New Roman"/>
          <w:szCs w:val="24"/>
        </w:rPr>
        <w:t>όμως,</w:t>
      </w:r>
      <w:r w:rsidRPr="00D8141C">
        <w:rPr>
          <w:rFonts w:eastAsia="Times New Roman"/>
          <w:szCs w:val="24"/>
        </w:rPr>
        <w:t xml:space="preserve"> </w:t>
      </w:r>
      <w:r>
        <w:rPr>
          <w:rFonts w:eastAsia="Times New Roman"/>
          <w:szCs w:val="24"/>
        </w:rPr>
        <w:t xml:space="preserve">που κάποιοι από εσάς </w:t>
      </w:r>
      <w:r w:rsidRPr="00D8141C">
        <w:rPr>
          <w:rFonts w:eastAsia="Times New Roman"/>
          <w:szCs w:val="24"/>
        </w:rPr>
        <w:t>διατύπωσαν προσφάτως</w:t>
      </w:r>
      <w:r>
        <w:rPr>
          <w:rFonts w:eastAsia="Times New Roman"/>
          <w:szCs w:val="24"/>
        </w:rPr>
        <w:t>;</w:t>
      </w:r>
    </w:p>
    <w:p w14:paraId="6338FBDE" w14:textId="77777777" w:rsidR="00401C51" w:rsidRDefault="00794512">
      <w:pPr>
        <w:spacing w:line="600" w:lineRule="auto"/>
        <w:ind w:firstLine="720"/>
        <w:jc w:val="both"/>
        <w:rPr>
          <w:rFonts w:eastAsia="Times New Roman"/>
          <w:szCs w:val="24"/>
        </w:rPr>
      </w:pPr>
      <w:r w:rsidRPr="00D8141C">
        <w:rPr>
          <w:rFonts w:eastAsia="Times New Roman"/>
          <w:szCs w:val="24"/>
        </w:rPr>
        <w:t>Θα το δούμε</w:t>
      </w:r>
      <w:r>
        <w:rPr>
          <w:rFonts w:eastAsia="Times New Roman"/>
          <w:szCs w:val="24"/>
        </w:rPr>
        <w:t>.</w:t>
      </w:r>
      <w:r w:rsidRPr="00D8141C">
        <w:rPr>
          <w:rFonts w:eastAsia="Times New Roman"/>
          <w:szCs w:val="24"/>
        </w:rPr>
        <w:t xml:space="preserve"> Όπως και να έχει το πράγμα</w:t>
      </w:r>
      <w:r>
        <w:rPr>
          <w:rFonts w:eastAsia="Times New Roman"/>
          <w:szCs w:val="24"/>
        </w:rPr>
        <w:t>, αδυνατώ</w:t>
      </w:r>
      <w:r w:rsidRPr="00D8141C">
        <w:rPr>
          <w:rFonts w:eastAsia="Times New Roman"/>
          <w:szCs w:val="24"/>
        </w:rPr>
        <w:t xml:space="preserve"> να παράσχ</w:t>
      </w:r>
      <w:r>
        <w:rPr>
          <w:rFonts w:eastAsia="Times New Roman"/>
          <w:szCs w:val="24"/>
        </w:rPr>
        <w:t xml:space="preserve">ω </w:t>
      </w:r>
      <w:r w:rsidRPr="00D8141C">
        <w:rPr>
          <w:rFonts w:eastAsia="Times New Roman"/>
          <w:szCs w:val="24"/>
        </w:rPr>
        <w:t xml:space="preserve">την ψήφο εμπιστοσύνης στην Κυβέρνησή </w:t>
      </w:r>
      <w:r>
        <w:rPr>
          <w:rFonts w:eastAsia="Times New Roman"/>
          <w:szCs w:val="24"/>
        </w:rPr>
        <w:t>σας,</w:t>
      </w:r>
      <w:r w:rsidRPr="00D8141C">
        <w:rPr>
          <w:rFonts w:eastAsia="Times New Roman"/>
          <w:szCs w:val="24"/>
        </w:rPr>
        <w:t xml:space="preserve"> διότι την έχει απ</w:t>
      </w:r>
      <w:r>
        <w:rPr>
          <w:rFonts w:eastAsia="Times New Roman"/>
          <w:szCs w:val="24"/>
        </w:rPr>
        <w:t>ο</w:t>
      </w:r>
      <w:r w:rsidRPr="00D8141C">
        <w:rPr>
          <w:rFonts w:eastAsia="Times New Roman"/>
          <w:szCs w:val="24"/>
        </w:rPr>
        <w:t xml:space="preserve">λέσει προ πολλού και στη </w:t>
      </w:r>
      <w:r>
        <w:rPr>
          <w:rFonts w:eastAsia="Times New Roman"/>
          <w:szCs w:val="24"/>
        </w:rPr>
        <w:t>σ</w:t>
      </w:r>
      <w:r w:rsidRPr="00D8141C">
        <w:rPr>
          <w:rFonts w:eastAsia="Times New Roman"/>
          <w:szCs w:val="24"/>
        </w:rPr>
        <w:t>υνείδηση του ελληνικού λαού</w:t>
      </w:r>
      <w:r>
        <w:rPr>
          <w:rFonts w:eastAsia="Times New Roman"/>
          <w:szCs w:val="24"/>
        </w:rPr>
        <w:t>.</w:t>
      </w:r>
    </w:p>
    <w:p w14:paraId="6338FBDF" w14:textId="77777777" w:rsidR="00401C51" w:rsidRDefault="00794512">
      <w:pPr>
        <w:spacing w:line="600" w:lineRule="auto"/>
        <w:ind w:firstLine="720"/>
        <w:jc w:val="both"/>
        <w:rPr>
          <w:rFonts w:eastAsia="Times New Roman"/>
          <w:szCs w:val="24"/>
        </w:rPr>
      </w:pPr>
      <w:r w:rsidRPr="00D8141C">
        <w:rPr>
          <w:rFonts w:eastAsia="Times New Roman"/>
          <w:szCs w:val="24"/>
        </w:rPr>
        <w:t>Σας ευχαριστώ</w:t>
      </w:r>
      <w:r>
        <w:rPr>
          <w:rFonts w:eastAsia="Times New Roman"/>
          <w:szCs w:val="24"/>
        </w:rPr>
        <w:t>.</w:t>
      </w:r>
    </w:p>
    <w:p w14:paraId="6338FBE0" w14:textId="77777777" w:rsidR="00401C51" w:rsidRDefault="00794512">
      <w:pPr>
        <w:spacing w:line="600" w:lineRule="auto"/>
        <w:ind w:firstLine="720"/>
        <w:jc w:val="center"/>
        <w:rPr>
          <w:rFonts w:eastAsia="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Νέας Δημοκρατίας)</w:t>
      </w:r>
    </w:p>
    <w:p w14:paraId="6338FBE1" w14:textId="77777777" w:rsidR="00401C51" w:rsidRDefault="00794512">
      <w:pPr>
        <w:spacing w:line="600" w:lineRule="auto"/>
        <w:ind w:firstLine="720"/>
        <w:jc w:val="both"/>
        <w:rPr>
          <w:rFonts w:eastAsia="Times New Roman"/>
          <w:szCs w:val="24"/>
        </w:rPr>
      </w:pPr>
      <w:r>
        <w:rPr>
          <w:rFonts w:eastAsia="Times New Roman"/>
          <w:b/>
          <w:bCs/>
          <w:szCs w:val="24"/>
        </w:rPr>
        <w:t>ΠΡΟΕΔΡΕΥΩΝ (Δημήτριος Κρεμαστινός)</w:t>
      </w:r>
      <w:r w:rsidRPr="008F2C01">
        <w:rPr>
          <w:rFonts w:eastAsia="Times New Roman"/>
          <w:b/>
          <w:bCs/>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w:t>
      </w:r>
      <w:r>
        <w:rPr>
          <w:rFonts w:eastAsia="Times New Roman" w:cs="Times New Roman"/>
        </w:rPr>
        <w:t>ΘΕΡΙΟΣ ΒΕΝΙΖΕΛΟΣ» και ενημερώθηκαν για την ιστορία του κτηρίου και τον τρόπο οργάνωσης και λειτουργίας της Βουλής, σαράντα τρε</w:t>
      </w:r>
      <w:r>
        <w:rPr>
          <w:rFonts w:eastAsia="Times New Roman" w:cs="Times New Roman"/>
        </w:rPr>
        <w:t>ι</w:t>
      </w:r>
      <w:r>
        <w:rPr>
          <w:rFonts w:eastAsia="Times New Roman" w:cs="Times New Roman"/>
        </w:rPr>
        <w:t>ς μαθητές και μαθήτριες και επτά εκπαιδευτικοί συνοδοί τους από το Δημοτικό Σχολείο Γραμμενίτσας Άρτας, το 3</w:t>
      </w:r>
      <w:r w:rsidRPr="00EB3F53">
        <w:rPr>
          <w:rFonts w:eastAsia="Times New Roman" w:cs="Times New Roman"/>
          <w:vertAlign w:val="superscript"/>
        </w:rPr>
        <w:t>ο</w:t>
      </w:r>
      <w:r>
        <w:rPr>
          <w:rFonts w:eastAsia="Times New Roman" w:cs="Times New Roman"/>
        </w:rPr>
        <w:t xml:space="preserve"> Δημοτικό Σχολείο Άρ</w:t>
      </w:r>
      <w:r>
        <w:rPr>
          <w:rFonts w:eastAsia="Times New Roman" w:cs="Times New Roman"/>
        </w:rPr>
        <w:t xml:space="preserve">τας και το Δημοτικό Σχολείο Ράχης Άρτας και το Δημοτικό Σχολείο Αγίων Αναργύρων Άρτας. </w:t>
      </w:r>
    </w:p>
    <w:p w14:paraId="6338FBE2" w14:textId="77777777" w:rsidR="00401C51" w:rsidRDefault="00794512">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338FBE3" w14:textId="77777777" w:rsidR="00401C51" w:rsidRDefault="00794512">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338FBE4" w14:textId="77777777" w:rsidR="00401C51" w:rsidRDefault="00794512">
      <w:pPr>
        <w:spacing w:line="600" w:lineRule="auto"/>
        <w:ind w:firstLine="720"/>
        <w:jc w:val="both"/>
        <w:rPr>
          <w:rFonts w:eastAsia="Times New Roman"/>
          <w:szCs w:val="24"/>
        </w:rPr>
      </w:pPr>
      <w:r>
        <w:rPr>
          <w:rFonts w:eastAsia="Times New Roman"/>
          <w:bCs/>
          <w:szCs w:val="24"/>
        </w:rPr>
        <w:t>Θα ακολουθήσει στο Βήμα η κ</w:t>
      </w:r>
      <w:r>
        <w:rPr>
          <w:rFonts w:eastAsia="Times New Roman"/>
          <w:bCs/>
          <w:szCs w:val="24"/>
        </w:rPr>
        <w:t>.</w:t>
      </w:r>
      <w:r>
        <w:rPr>
          <w:rFonts w:eastAsia="Times New Roman"/>
          <w:bCs/>
          <w:szCs w:val="24"/>
        </w:rPr>
        <w:t xml:space="preserve"> Κανέλλη και μετά ο</w:t>
      </w:r>
      <w:r w:rsidRPr="00D8141C">
        <w:rPr>
          <w:rFonts w:eastAsia="Times New Roman"/>
          <w:szCs w:val="24"/>
        </w:rPr>
        <w:t xml:space="preserve"> Υπουργός</w:t>
      </w:r>
      <w:r>
        <w:rPr>
          <w:rFonts w:eastAsia="Times New Roman"/>
          <w:szCs w:val="24"/>
        </w:rPr>
        <w:t>, ο</w:t>
      </w:r>
      <w:r w:rsidRPr="00D8141C">
        <w:rPr>
          <w:rFonts w:eastAsia="Times New Roman"/>
          <w:szCs w:val="24"/>
        </w:rPr>
        <w:t xml:space="preserve"> κ</w:t>
      </w:r>
      <w:r>
        <w:rPr>
          <w:rFonts w:eastAsia="Times New Roman"/>
          <w:szCs w:val="24"/>
        </w:rPr>
        <w:t>.</w:t>
      </w:r>
      <w:r w:rsidRPr="00D8141C">
        <w:rPr>
          <w:rFonts w:eastAsia="Times New Roman"/>
          <w:szCs w:val="24"/>
        </w:rPr>
        <w:t xml:space="preserve"> Πολάκης</w:t>
      </w:r>
      <w:r>
        <w:rPr>
          <w:rFonts w:eastAsia="Times New Roman"/>
          <w:szCs w:val="24"/>
        </w:rPr>
        <w:t>.</w:t>
      </w:r>
    </w:p>
    <w:p w14:paraId="6338FBE5" w14:textId="77777777" w:rsidR="00401C51" w:rsidRDefault="00794512">
      <w:pPr>
        <w:spacing w:line="600" w:lineRule="auto"/>
        <w:ind w:firstLine="720"/>
        <w:jc w:val="both"/>
        <w:rPr>
          <w:rFonts w:eastAsia="Times New Roman"/>
          <w:bCs/>
          <w:szCs w:val="24"/>
        </w:rPr>
      </w:pPr>
      <w:r w:rsidRPr="00EA5EA8">
        <w:rPr>
          <w:rFonts w:eastAsia="Times New Roman"/>
          <w:b/>
          <w:szCs w:val="24"/>
        </w:rPr>
        <w:t xml:space="preserve">ΘΕΑΝΩ ΦΩΤΙΟΥ </w:t>
      </w:r>
      <w:r w:rsidRPr="00EA5EA8">
        <w:rPr>
          <w:rFonts w:eastAsia="Times New Roman"/>
          <w:b/>
          <w:szCs w:val="24"/>
        </w:rPr>
        <w:t>(Αναπληρώτρια Υπουργός</w:t>
      </w:r>
      <w:r w:rsidRPr="00EB3F53">
        <w:rPr>
          <w:rFonts w:eastAsia="Times New Roman"/>
          <w:szCs w:val="24"/>
        </w:rPr>
        <w:t xml:space="preserve"> </w:t>
      </w:r>
      <w:r w:rsidRPr="00EB3F53">
        <w:rPr>
          <w:rFonts w:eastAsia="Times New Roman"/>
          <w:b/>
          <w:bCs/>
          <w:szCs w:val="24"/>
        </w:rPr>
        <w:t>Εργασίας, Κοινωνικής Ασφάλισης και Κοινωνικής Αλληλεγγύης)</w:t>
      </w:r>
      <w:r w:rsidRPr="00EA5EA8">
        <w:rPr>
          <w:rFonts w:eastAsia="Times New Roman"/>
          <w:b/>
          <w:bCs/>
          <w:szCs w:val="24"/>
        </w:rPr>
        <w:t>:</w:t>
      </w:r>
      <w:r w:rsidRPr="003C4909">
        <w:rPr>
          <w:rFonts w:eastAsia="Times New Roman"/>
          <w:b/>
          <w:bCs/>
          <w:szCs w:val="24"/>
        </w:rPr>
        <w:t xml:space="preserve"> </w:t>
      </w:r>
      <w:r w:rsidRPr="003C4909">
        <w:rPr>
          <w:rFonts w:eastAsia="Times New Roman"/>
          <w:bCs/>
          <w:szCs w:val="24"/>
        </w:rPr>
        <w:t>Κύριε Πρόεδρε, θα ήθελα τον λόγο για ένα λεπτό.</w:t>
      </w:r>
    </w:p>
    <w:p w14:paraId="6338FBE6" w14:textId="77777777" w:rsidR="00401C51" w:rsidRDefault="00794512">
      <w:pPr>
        <w:spacing w:line="600" w:lineRule="auto"/>
        <w:ind w:firstLine="720"/>
        <w:jc w:val="both"/>
        <w:rPr>
          <w:rFonts w:eastAsia="Times New Roman"/>
          <w:bCs/>
          <w:szCs w:val="24"/>
        </w:rPr>
      </w:pPr>
      <w:r>
        <w:rPr>
          <w:rFonts w:eastAsia="Times New Roman"/>
          <w:b/>
          <w:bCs/>
          <w:szCs w:val="24"/>
        </w:rPr>
        <w:t>ΠΡΟΕΔΡΕΥΩΝ (Δημήτριος Κρεμαστινός)</w:t>
      </w:r>
      <w:r w:rsidRPr="003C4909">
        <w:rPr>
          <w:rFonts w:eastAsia="Times New Roman"/>
          <w:b/>
          <w:bCs/>
          <w:szCs w:val="24"/>
        </w:rPr>
        <w:t xml:space="preserve">: </w:t>
      </w:r>
      <w:r w:rsidRPr="003C4909">
        <w:rPr>
          <w:rFonts w:eastAsia="Times New Roman"/>
          <w:bCs/>
          <w:szCs w:val="24"/>
        </w:rPr>
        <w:t>Ορίστε, κυρία Φωτίου, έχετε τον λόγο.</w:t>
      </w:r>
    </w:p>
    <w:p w14:paraId="6338FBE7" w14:textId="77777777" w:rsidR="00401C51" w:rsidRDefault="00794512">
      <w:pPr>
        <w:spacing w:line="600" w:lineRule="auto"/>
        <w:ind w:firstLine="720"/>
        <w:jc w:val="center"/>
        <w:rPr>
          <w:rFonts w:eastAsia="Times New Roman"/>
          <w:b/>
          <w:bCs/>
          <w:szCs w:val="24"/>
        </w:rPr>
      </w:pPr>
      <w:r>
        <w:rPr>
          <w:rFonts w:eastAsia="Times New Roman"/>
          <w:bCs/>
          <w:szCs w:val="24"/>
        </w:rPr>
        <w:t>(Διαμαρτυρίες από την πτέρυγα της Νέας Δημοκρατίας)</w:t>
      </w:r>
    </w:p>
    <w:p w14:paraId="6338FBE8" w14:textId="77777777" w:rsidR="00401C51" w:rsidRDefault="00794512">
      <w:pPr>
        <w:spacing w:line="600" w:lineRule="auto"/>
        <w:ind w:firstLine="720"/>
        <w:jc w:val="both"/>
        <w:rPr>
          <w:rFonts w:eastAsia="Times New Roman"/>
          <w:szCs w:val="24"/>
        </w:rPr>
      </w:pPr>
      <w:r>
        <w:rPr>
          <w:rFonts w:eastAsia="Times New Roman"/>
          <w:b/>
          <w:bCs/>
          <w:szCs w:val="24"/>
        </w:rPr>
        <w:t>ΑΘΑΝΑΣΙΟΣ ΜΠΟΥΡΑΣ</w:t>
      </w:r>
      <w:r w:rsidRPr="003C4909">
        <w:rPr>
          <w:rFonts w:eastAsia="Times New Roman"/>
          <w:b/>
          <w:bCs/>
          <w:szCs w:val="24"/>
        </w:rPr>
        <w:t>:</w:t>
      </w:r>
      <w:r w:rsidRPr="003C4909">
        <w:rPr>
          <w:rFonts w:eastAsia="Times New Roman"/>
          <w:bCs/>
          <w:szCs w:val="24"/>
        </w:rPr>
        <w:t xml:space="preserve"> </w:t>
      </w:r>
      <w:r w:rsidRPr="003C4909">
        <w:rPr>
          <w:rFonts w:eastAsia="Times New Roman"/>
          <w:bCs/>
          <w:szCs w:val="24"/>
          <w:lang w:val="en-US"/>
        </w:rPr>
        <w:t>O</w:t>
      </w:r>
      <w:r w:rsidRPr="003C4909">
        <w:rPr>
          <w:rFonts w:eastAsia="Times New Roman"/>
          <w:bCs/>
          <w:szCs w:val="24"/>
        </w:rPr>
        <w:t xml:space="preserve"> καθένας </w:t>
      </w:r>
      <w:r>
        <w:rPr>
          <w:rFonts w:eastAsia="Times New Roman"/>
          <w:bCs/>
          <w:szCs w:val="24"/>
        </w:rPr>
        <w:t xml:space="preserve">εδώ </w:t>
      </w:r>
      <w:r w:rsidRPr="003C4909">
        <w:rPr>
          <w:rFonts w:eastAsia="Times New Roman"/>
          <w:bCs/>
          <w:szCs w:val="24"/>
        </w:rPr>
        <w:t xml:space="preserve">εκφράζει τη θέση του. </w:t>
      </w:r>
      <w:r>
        <w:rPr>
          <w:rFonts w:eastAsia="Times New Roman"/>
          <w:bCs/>
          <w:szCs w:val="24"/>
        </w:rPr>
        <w:t xml:space="preserve">Μίλησε η κυρία Υπουργός, απάντησε ο κ. Παναγιωτόπουλος. Έχει κάποιο προσωπικό θέμα η κυρία Υπουργός και ζητά τον λόγο; </w:t>
      </w:r>
    </w:p>
    <w:p w14:paraId="6338FBE9" w14:textId="77777777" w:rsidR="00401C51" w:rsidRDefault="00794512">
      <w:pPr>
        <w:spacing w:line="600" w:lineRule="auto"/>
        <w:ind w:firstLine="720"/>
        <w:jc w:val="both"/>
        <w:rPr>
          <w:rFonts w:eastAsia="Times New Roman"/>
          <w:szCs w:val="24"/>
        </w:rPr>
      </w:pPr>
      <w:r>
        <w:rPr>
          <w:rFonts w:eastAsia="Times New Roman"/>
          <w:b/>
          <w:szCs w:val="24"/>
        </w:rPr>
        <w:t>ΘΕΑΝΩ ΦΩΤΙΟΥ (Αναπληρώτρια Υπουργός</w:t>
      </w:r>
      <w:r>
        <w:rPr>
          <w:rFonts w:eastAsia="Times New Roman"/>
          <w:szCs w:val="24"/>
        </w:rPr>
        <w:t xml:space="preserve"> </w:t>
      </w:r>
      <w:r>
        <w:rPr>
          <w:rFonts w:eastAsia="Times New Roman"/>
          <w:b/>
          <w:bCs/>
          <w:szCs w:val="24"/>
        </w:rPr>
        <w:t>Εργασίας, Κοινωνικής Ασφάλισης και Κοινωνική</w:t>
      </w:r>
      <w:r>
        <w:rPr>
          <w:rFonts w:eastAsia="Times New Roman"/>
          <w:b/>
          <w:bCs/>
          <w:szCs w:val="24"/>
        </w:rPr>
        <w:t xml:space="preserve">ς Αλληλεγγύης): </w:t>
      </w:r>
      <w:r>
        <w:rPr>
          <w:rFonts w:eastAsia="Times New Roman"/>
          <w:szCs w:val="24"/>
        </w:rPr>
        <w:t xml:space="preserve">Θα ήθελα να απαντήσω </w:t>
      </w:r>
      <w:r w:rsidRPr="00D8141C">
        <w:rPr>
          <w:rFonts w:eastAsia="Times New Roman"/>
          <w:szCs w:val="24"/>
        </w:rPr>
        <w:t>στ</w:t>
      </w:r>
      <w:r>
        <w:rPr>
          <w:rFonts w:eastAsia="Times New Roman"/>
          <w:szCs w:val="24"/>
        </w:rPr>
        <w:t>ο</w:t>
      </w:r>
      <w:r w:rsidRPr="00D8141C">
        <w:rPr>
          <w:rFonts w:eastAsia="Times New Roman"/>
          <w:szCs w:val="24"/>
        </w:rPr>
        <w:t xml:space="preserve">ν </w:t>
      </w:r>
      <w:r>
        <w:rPr>
          <w:rFonts w:eastAsia="Times New Roman"/>
          <w:szCs w:val="24"/>
        </w:rPr>
        <w:t>κ.</w:t>
      </w:r>
      <w:r w:rsidRPr="00D8141C">
        <w:rPr>
          <w:rFonts w:eastAsia="Times New Roman"/>
          <w:szCs w:val="24"/>
        </w:rPr>
        <w:t xml:space="preserve"> Παναγιωτ</w:t>
      </w:r>
      <w:r>
        <w:rPr>
          <w:rFonts w:eastAsia="Times New Roman"/>
          <w:szCs w:val="24"/>
        </w:rPr>
        <w:t>όπουλο</w:t>
      </w:r>
      <w:r>
        <w:rPr>
          <w:rFonts w:eastAsia="Times New Roman"/>
          <w:szCs w:val="24"/>
        </w:rPr>
        <w:t>,</w:t>
      </w:r>
      <w:r w:rsidRPr="00D8141C">
        <w:rPr>
          <w:rFonts w:eastAsia="Times New Roman"/>
          <w:szCs w:val="24"/>
        </w:rPr>
        <w:t xml:space="preserve"> που μου είπε τα εξής</w:t>
      </w:r>
      <w:r w:rsidRPr="003C4909">
        <w:rPr>
          <w:rFonts w:eastAsia="Times New Roman"/>
          <w:szCs w:val="24"/>
        </w:rPr>
        <w:t>:</w:t>
      </w:r>
      <w:r w:rsidRPr="00D8141C">
        <w:rPr>
          <w:rFonts w:eastAsia="Times New Roman"/>
          <w:szCs w:val="24"/>
        </w:rPr>
        <w:t xml:space="preserve"> Πρώτον</w:t>
      </w:r>
      <w:r w:rsidRPr="003C4909">
        <w:rPr>
          <w:rFonts w:eastAsia="Times New Roman"/>
          <w:szCs w:val="24"/>
        </w:rPr>
        <w:t>,</w:t>
      </w:r>
      <w:r w:rsidRPr="00D8141C">
        <w:rPr>
          <w:rFonts w:eastAsia="Times New Roman"/>
          <w:szCs w:val="24"/>
        </w:rPr>
        <w:t xml:space="preserve"> ο </w:t>
      </w:r>
      <w:r>
        <w:rPr>
          <w:rFonts w:eastAsia="Times New Roman"/>
          <w:szCs w:val="24"/>
        </w:rPr>
        <w:t>κ.</w:t>
      </w:r>
      <w:r w:rsidRPr="00D8141C">
        <w:rPr>
          <w:rFonts w:eastAsia="Times New Roman"/>
          <w:szCs w:val="24"/>
        </w:rPr>
        <w:t xml:space="preserve"> Παναγιωτόπουλος δεν κατάλαβε ότι ακριβώς τα επιδόματα είναι όρος ισοτιμίας</w:t>
      </w:r>
      <w:r>
        <w:rPr>
          <w:rFonts w:eastAsia="Times New Roman"/>
          <w:szCs w:val="24"/>
        </w:rPr>
        <w:t>.</w:t>
      </w:r>
      <w:r w:rsidRPr="00D8141C">
        <w:rPr>
          <w:rFonts w:eastAsia="Times New Roman"/>
          <w:szCs w:val="24"/>
        </w:rPr>
        <w:t xml:space="preserve"> Για να είναι ισότιμοι </w:t>
      </w:r>
      <w:r>
        <w:rPr>
          <w:rFonts w:eastAsia="Times New Roman"/>
          <w:szCs w:val="24"/>
        </w:rPr>
        <w:t xml:space="preserve">οι άνθρωποι, </w:t>
      </w:r>
      <w:r w:rsidRPr="00D8141C">
        <w:rPr>
          <w:rFonts w:eastAsia="Times New Roman"/>
          <w:szCs w:val="24"/>
        </w:rPr>
        <w:t xml:space="preserve">πρέπει να </w:t>
      </w:r>
      <w:r>
        <w:rPr>
          <w:rFonts w:eastAsia="Times New Roman"/>
          <w:szCs w:val="24"/>
        </w:rPr>
        <w:t xml:space="preserve">δίνουμε επιδόματα. </w:t>
      </w:r>
      <w:r w:rsidRPr="00D8141C">
        <w:rPr>
          <w:rFonts w:eastAsia="Times New Roman"/>
          <w:szCs w:val="24"/>
        </w:rPr>
        <w:t>Δεν υπάρχει κράτος</w:t>
      </w:r>
      <w:r>
        <w:rPr>
          <w:rFonts w:eastAsia="Times New Roman"/>
          <w:szCs w:val="24"/>
        </w:rPr>
        <w:t xml:space="preserve"> που</w:t>
      </w:r>
      <w:r w:rsidRPr="00D8141C">
        <w:rPr>
          <w:rFonts w:eastAsia="Times New Roman"/>
          <w:szCs w:val="24"/>
        </w:rPr>
        <w:t xml:space="preserve"> δεν δίνει επ</w:t>
      </w:r>
      <w:r>
        <w:rPr>
          <w:rFonts w:eastAsia="Times New Roman"/>
          <w:szCs w:val="24"/>
        </w:rPr>
        <w:t>ιδόματα σε όλους, στους ανάπηρους, σ</w:t>
      </w:r>
      <w:r w:rsidRPr="00D8141C">
        <w:rPr>
          <w:rFonts w:eastAsia="Times New Roman"/>
          <w:szCs w:val="24"/>
        </w:rPr>
        <w:t>τα παιδιά</w:t>
      </w:r>
      <w:r>
        <w:rPr>
          <w:rFonts w:eastAsia="Times New Roman"/>
          <w:szCs w:val="24"/>
        </w:rPr>
        <w:t>,</w:t>
      </w:r>
      <w:r w:rsidRPr="00D8141C">
        <w:rPr>
          <w:rFonts w:eastAsia="Times New Roman"/>
          <w:szCs w:val="24"/>
        </w:rPr>
        <w:t xml:space="preserve"> </w:t>
      </w:r>
      <w:r>
        <w:rPr>
          <w:rFonts w:eastAsia="Times New Roman"/>
          <w:szCs w:val="24"/>
        </w:rPr>
        <w:t>στους ηλικιωμένους</w:t>
      </w:r>
      <w:r w:rsidRPr="00D8141C">
        <w:rPr>
          <w:rFonts w:eastAsia="Times New Roman"/>
          <w:szCs w:val="24"/>
        </w:rPr>
        <w:t xml:space="preserve"> και τα λοιπά</w:t>
      </w:r>
      <w:r>
        <w:rPr>
          <w:rFonts w:eastAsia="Times New Roman"/>
          <w:szCs w:val="24"/>
        </w:rPr>
        <w:t>.</w:t>
      </w:r>
    </w:p>
    <w:p w14:paraId="6338FBEA"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338FBEB" w14:textId="77777777" w:rsidR="00401C51" w:rsidRDefault="00794512">
      <w:pPr>
        <w:spacing w:line="600" w:lineRule="auto"/>
        <w:ind w:firstLine="720"/>
        <w:jc w:val="both"/>
        <w:rPr>
          <w:rFonts w:eastAsia="Times New Roman"/>
          <w:bCs/>
          <w:szCs w:val="24"/>
        </w:rPr>
      </w:pPr>
      <w:r>
        <w:rPr>
          <w:rFonts w:eastAsia="Times New Roman"/>
          <w:b/>
          <w:bCs/>
          <w:szCs w:val="24"/>
        </w:rPr>
        <w:t xml:space="preserve">ΑΠΟΣΤΟΛΟΣ ΒΕΣΥΡΟΠΟΥΛΟΣ: </w:t>
      </w:r>
      <w:r>
        <w:rPr>
          <w:rFonts w:eastAsia="Times New Roman"/>
          <w:bCs/>
          <w:szCs w:val="24"/>
        </w:rPr>
        <w:t xml:space="preserve">Αυτό είπε; Αυτό καταλάβατε; </w:t>
      </w:r>
    </w:p>
    <w:p w14:paraId="6338FBEC" w14:textId="77777777" w:rsidR="00401C51" w:rsidRDefault="00794512">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Κοιτάξτε, να μη</w:t>
      </w:r>
      <w:r>
        <w:rPr>
          <w:rFonts w:eastAsia="Times New Roman"/>
          <w:bCs/>
          <w:szCs w:val="24"/>
        </w:rPr>
        <w:t xml:space="preserve"> γίνει διαλογική συζήτηση, διότι μετά θα ξανά απαντήσει η Υπουργός.</w:t>
      </w:r>
    </w:p>
    <w:p w14:paraId="6338FBED" w14:textId="77777777" w:rsidR="00401C51" w:rsidRDefault="00794512">
      <w:pPr>
        <w:spacing w:line="600" w:lineRule="auto"/>
        <w:ind w:firstLine="720"/>
        <w:jc w:val="both"/>
        <w:rPr>
          <w:rFonts w:eastAsia="Times New Roman"/>
          <w:szCs w:val="24"/>
        </w:rPr>
      </w:pPr>
      <w:r>
        <w:rPr>
          <w:rFonts w:eastAsia="Times New Roman"/>
          <w:b/>
          <w:szCs w:val="24"/>
        </w:rPr>
        <w:t>ΘΕΑΝΩ ΦΩΤΙΟΥ (Αναπληρώτρια Υπουργός</w:t>
      </w:r>
      <w:r>
        <w:rPr>
          <w:rFonts w:eastAsia="Times New Roman"/>
          <w:szCs w:val="24"/>
        </w:rPr>
        <w:t xml:space="preserve"> </w:t>
      </w:r>
      <w:r>
        <w:rPr>
          <w:rFonts w:eastAsia="Times New Roman"/>
          <w:b/>
          <w:bCs/>
          <w:szCs w:val="24"/>
        </w:rPr>
        <w:t xml:space="preserve">Εργασίας, Κοινωνικής Ασφάλισης και Κοινωνικής Αλληλεγγύης): </w:t>
      </w:r>
      <w:r>
        <w:rPr>
          <w:rFonts w:eastAsia="Times New Roman"/>
          <w:bCs/>
          <w:szCs w:val="24"/>
        </w:rPr>
        <w:t>Δεύτερον, εκείνο που δεν κατάλαβε ο κ.</w:t>
      </w:r>
      <w:r w:rsidRPr="00D8141C">
        <w:rPr>
          <w:rFonts w:eastAsia="Times New Roman"/>
          <w:szCs w:val="24"/>
        </w:rPr>
        <w:t xml:space="preserve"> Παναγιωτόπουλος είναι ότι το </w:t>
      </w:r>
      <w:r>
        <w:rPr>
          <w:rFonts w:eastAsia="Times New Roman"/>
          <w:szCs w:val="24"/>
        </w:rPr>
        <w:t>στοιχείο που κατέθεσα</w:t>
      </w:r>
      <w:r w:rsidRPr="00D8141C">
        <w:rPr>
          <w:rFonts w:eastAsia="Times New Roman"/>
          <w:szCs w:val="24"/>
        </w:rPr>
        <w:t xml:space="preserve"> </w:t>
      </w:r>
      <w:r>
        <w:rPr>
          <w:rFonts w:eastAsia="Times New Roman"/>
          <w:szCs w:val="24"/>
        </w:rPr>
        <w:t>αν</w:t>
      </w:r>
      <w:r>
        <w:rPr>
          <w:rFonts w:eastAsia="Times New Roman"/>
          <w:szCs w:val="24"/>
        </w:rPr>
        <w:t>αφέρει ότι οκτακόσιες είκοσι δύο χιλιάδες</w:t>
      </w:r>
      <w:r w:rsidRPr="00D8141C">
        <w:rPr>
          <w:rFonts w:eastAsia="Times New Roman"/>
          <w:szCs w:val="24"/>
        </w:rPr>
        <w:t xml:space="preserve"> άνθρωποι μετακόμισαν από τη μεσαία τάξη στα κατώτερα στρώματα</w:t>
      </w:r>
      <w:r>
        <w:rPr>
          <w:rFonts w:eastAsia="Times New Roman"/>
          <w:szCs w:val="24"/>
        </w:rPr>
        <w:t>.</w:t>
      </w:r>
      <w:r w:rsidRPr="00D8141C">
        <w:rPr>
          <w:rFonts w:eastAsia="Times New Roman"/>
          <w:szCs w:val="24"/>
        </w:rPr>
        <w:t xml:space="preserve"> Να το πάρετε </w:t>
      </w:r>
      <w:r>
        <w:rPr>
          <w:rFonts w:eastAsia="Times New Roman"/>
          <w:szCs w:val="24"/>
        </w:rPr>
        <w:t>το στοιχείο, είναι</w:t>
      </w:r>
      <w:r w:rsidRPr="00D8141C">
        <w:rPr>
          <w:rFonts w:eastAsia="Times New Roman"/>
          <w:szCs w:val="24"/>
        </w:rPr>
        <w:t xml:space="preserve"> της ΕΛΣΤΑΤ</w:t>
      </w:r>
      <w:r>
        <w:rPr>
          <w:rFonts w:eastAsia="Times New Roman"/>
          <w:szCs w:val="24"/>
        </w:rPr>
        <w:t>.</w:t>
      </w:r>
      <w:r w:rsidRPr="00D8141C">
        <w:rPr>
          <w:rFonts w:eastAsia="Times New Roman"/>
          <w:szCs w:val="24"/>
        </w:rPr>
        <w:t xml:space="preserve"> </w:t>
      </w:r>
    </w:p>
    <w:p w14:paraId="6338FBEE" w14:textId="77777777" w:rsidR="00401C51" w:rsidRDefault="00794512">
      <w:pPr>
        <w:spacing w:line="600" w:lineRule="auto"/>
        <w:ind w:firstLine="720"/>
        <w:jc w:val="both"/>
        <w:rPr>
          <w:rFonts w:eastAsia="Times New Roman"/>
          <w:szCs w:val="24"/>
        </w:rPr>
      </w:pPr>
      <w:r w:rsidRPr="00D8141C">
        <w:rPr>
          <w:rFonts w:eastAsia="Times New Roman"/>
          <w:szCs w:val="24"/>
        </w:rPr>
        <w:t xml:space="preserve">Αυτό έγινε μέχρι το </w:t>
      </w:r>
      <w:r>
        <w:rPr>
          <w:rFonts w:eastAsia="Times New Roman"/>
          <w:szCs w:val="24"/>
        </w:rPr>
        <w:t>20</w:t>
      </w:r>
      <w:r w:rsidRPr="00D8141C">
        <w:rPr>
          <w:rFonts w:eastAsia="Times New Roman"/>
          <w:szCs w:val="24"/>
        </w:rPr>
        <w:t>15</w:t>
      </w:r>
      <w:r>
        <w:rPr>
          <w:rFonts w:eastAsia="Times New Roman"/>
          <w:szCs w:val="24"/>
        </w:rPr>
        <w:t>,</w:t>
      </w:r>
      <w:r w:rsidRPr="00D8141C">
        <w:rPr>
          <w:rFonts w:eastAsia="Times New Roman"/>
          <w:szCs w:val="24"/>
        </w:rPr>
        <w:t xml:space="preserve"> κύριε Παναγιωτόπουλε</w:t>
      </w:r>
      <w:r>
        <w:rPr>
          <w:rFonts w:eastAsia="Times New Roman"/>
          <w:szCs w:val="24"/>
        </w:rPr>
        <w:t>.</w:t>
      </w:r>
      <w:r w:rsidRPr="00D8141C">
        <w:rPr>
          <w:rFonts w:eastAsia="Times New Roman"/>
          <w:szCs w:val="24"/>
        </w:rPr>
        <w:t xml:space="preserve"> </w:t>
      </w:r>
      <w:r>
        <w:rPr>
          <w:rFonts w:eastAsia="Times New Roman"/>
          <w:szCs w:val="24"/>
        </w:rPr>
        <w:t xml:space="preserve">Από το 2015 </w:t>
      </w:r>
      <w:r w:rsidRPr="00D8141C">
        <w:rPr>
          <w:rFonts w:eastAsia="Times New Roman"/>
          <w:szCs w:val="24"/>
        </w:rPr>
        <w:t>και μέχρι σήμερα</w:t>
      </w:r>
      <w:r>
        <w:rPr>
          <w:rFonts w:eastAsia="Times New Roman"/>
          <w:szCs w:val="24"/>
        </w:rPr>
        <w:t>,</w:t>
      </w:r>
      <w:r w:rsidRPr="00D8141C">
        <w:rPr>
          <w:rFonts w:eastAsia="Times New Roman"/>
          <w:szCs w:val="24"/>
        </w:rPr>
        <w:t xml:space="preserve"> μέχρι το </w:t>
      </w:r>
      <w:r>
        <w:rPr>
          <w:rFonts w:eastAsia="Times New Roman"/>
          <w:szCs w:val="24"/>
        </w:rPr>
        <w:t>20</w:t>
      </w:r>
      <w:r w:rsidRPr="00D8141C">
        <w:rPr>
          <w:rFonts w:eastAsia="Times New Roman"/>
          <w:szCs w:val="24"/>
        </w:rPr>
        <w:t>17</w:t>
      </w:r>
      <w:r>
        <w:rPr>
          <w:rFonts w:eastAsia="Times New Roman"/>
          <w:szCs w:val="24"/>
        </w:rPr>
        <w:t>,</w:t>
      </w:r>
      <w:r w:rsidRPr="00D8141C">
        <w:rPr>
          <w:rFonts w:eastAsia="Times New Roman"/>
          <w:szCs w:val="24"/>
        </w:rPr>
        <w:t xml:space="preserve"> που είναι τα </w:t>
      </w:r>
      <w:r w:rsidRPr="00D8141C">
        <w:rPr>
          <w:rFonts w:eastAsia="Times New Roman"/>
          <w:szCs w:val="24"/>
        </w:rPr>
        <w:t>στοιχεία της ΕΛΣΤΑΤ</w:t>
      </w:r>
      <w:r>
        <w:rPr>
          <w:rFonts w:eastAsia="Times New Roman"/>
          <w:szCs w:val="24"/>
        </w:rPr>
        <w:t>, αντίθετα, εκατό είκοσι επτά χιλιάδες</w:t>
      </w:r>
      <w:r w:rsidRPr="00D8141C">
        <w:rPr>
          <w:rFonts w:eastAsia="Times New Roman"/>
          <w:szCs w:val="24"/>
        </w:rPr>
        <w:t xml:space="preserve"> πήγαν ξανά πίσω στ</w:t>
      </w:r>
      <w:r>
        <w:rPr>
          <w:rFonts w:eastAsia="Times New Roman"/>
          <w:szCs w:val="24"/>
        </w:rPr>
        <w:t xml:space="preserve">α </w:t>
      </w:r>
      <w:r w:rsidRPr="00D8141C">
        <w:rPr>
          <w:rFonts w:eastAsia="Times New Roman"/>
          <w:szCs w:val="24"/>
        </w:rPr>
        <w:t>μεσαία στρώματα</w:t>
      </w:r>
      <w:r>
        <w:rPr>
          <w:rFonts w:eastAsia="Times New Roman"/>
          <w:szCs w:val="24"/>
        </w:rPr>
        <w:t>.</w:t>
      </w:r>
      <w:r w:rsidRPr="00D8141C">
        <w:rPr>
          <w:rFonts w:eastAsia="Times New Roman"/>
          <w:szCs w:val="24"/>
        </w:rPr>
        <w:t xml:space="preserve"> Για διαβάστε λίγο τα στοιχεία</w:t>
      </w:r>
      <w:r>
        <w:rPr>
          <w:rFonts w:eastAsia="Times New Roman"/>
          <w:szCs w:val="24"/>
        </w:rPr>
        <w:t>.</w:t>
      </w:r>
    </w:p>
    <w:p w14:paraId="6338FBEF" w14:textId="77777777" w:rsidR="00401C51" w:rsidRDefault="00794512">
      <w:pPr>
        <w:spacing w:line="600" w:lineRule="auto"/>
        <w:ind w:firstLine="720"/>
        <w:jc w:val="both"/>
        <w:rPr>
          <w:rFonts w:eastAsia="Times New Roman"/>
          <w:bCs/>
          <w:szCs w:val="24"/>
        </w:rPr>
      </w:pPr>
      <w:r>
        <w:rPr>
          <w:rFonts w:eastAsia="Times New Roman"/>
          <w:b/>
          <w:bCs/>
          <w:szCs w:val="24"/>
        </w:rPr>
        <w:t>ΠΡΟΕΔΡΕΥΩΝ (Δημήτριος Κρεμαστινός)</w:t>
      </w:r>
      <w:r w:rsidRPr="003C4909">
        <w:rPr>
          <w:rFonts w:eastAsia="Times New Roman"/>
          <w:b/>
          <w:bCs/>
          <w:szCs w:val="24"/>
        </w:rPr>
        <w:t xml:space="preserve">: </w:t>
      </w:r>
      <w:r w:rsidRPr="003C4909">
        <w:rPr>
          <w:rFonts w:eastAsia="Times New Roman"/>
          <w:bCs/>
          <w:szCs w:val="24"/>
        </w:rPr>
        <w:t>Ολοκληρώσατε. Ευχαριστώ.</w:t>
      </w:r>
    </w:p>
    <w:p w14:paraId="6338FBF0" w14:textId="77777777" w:rsidR="00401C51" w:rsidRDefault="00794512">
      <w:pPr>
        <w:spacing w:line="600" w:lineRule="auto"/>
        <w:ind w:firstLine="720"/>
        <w:jc w:val="both"/>
        <w:rPr>
          <w:rFonts w:eastAsia="Times New Roman"/>
          <w:bCs/>
          <w:szCs w:val="24"/>
        </w:rPr>
      </w:pPr>
      <w:r>
        <w:rPr>
          <w:rFonts w:eastAsia="Times New Roman"/>
          <w:bCs/>
          <w:szCs w:val="24"/>
        </w:rPr>
        <w:t>Τον λόγο έχει η κ</w:t>
      </w:r>
      <w:r>
        <w:rPr>
          <w:rFonts w:eastAsia="Times New Roman"/>
          <w:bCs/>
          <w:szCs w:val="24"/>
        </w:rPr>
        <w:t>.</w:t>
      </w:r>
      <w:r>
        <w:rPr>
          <w:rFonts w:eastAsia="Times New Roman"/>
          <w:bCs/>
          <w:szCs w:val="24"/>
        </w:rPr>
        <w:t xml:space="preserve"> Κανέλλη.</w:t>
      </w:r>
    </w:p>
    <w:p w14:paraId="6338FBF1" w14:textId="77777777" w:rsidR="00401C51" w:rsidRDefault="00794512">
      <w:pPr>
        <w:spacing w:line="600" w:lineRule="auto"/>
        <w:ind w:firstLine="720"/>
        <w:jc w:val="both"/>
        <w:rPr>
          <w:rFonts w:eastAsia="Times New Roman"/>
          <w:szCs w:val="24"/>
        </w:rPr>
      </w:pPr>
      <w:r>
        <w:rPr>
          <w:rFonts w:eastAsia="Times New Roman"/>
          <w:b/>
          <w:szCs w:val="24"/>
        </w:rPr>
        <w:t xml:space="preserve">ΝΙΚΟΛΑΟΣ ΠΑΝΑΓΙΩΤΟΠΟΥΛΟΣ: </w:t>
      </w:r>
      <w:r w:rsidRPr="003C4909">
        <w:rPr>
          <w:rFonts w:eastAsia="Times New Roman"/>
          <w:szCs w:val="24"/>
        </w:rPr>
        <w:t>Κ</w:t>
      </w:r>
      <w:r>
        <w:rPr>
          <w:rFonts w:eastAsia="Times New Roman"/>
          <w:szCs w:val="24"/>
        </w:rPr>
        <w:t xml:space="preserve">ύριε Πρόεδρε, θα ήθελα τον λόγο για να απαντήσω. </w:t>
      </w:r>
    </w:p>
    <w:p w14:paraId="6338FBF2"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338FBF3" w14:textId="77777777" w:rsidR="00401C51" w:rsidRDefault="00794512">
      <w:pPr>
        <w:spacing w:line="600" w:lineRule="auto"/>
        <w:ind w:firstLine="720"/>
        <w:jc w:val="both"/>
        <w:rPr>
          <w:rFonts w:eastAsia="Times New Roman"/>
          <w:szCs w:val="24"/>
        </w:rPr>
      </w:pPr>
      <w:r>
        <w:rPr>
          <w:rFonts w:eastAsia="Times New Roman"/>
          <w:b/>
          <w:bCs/>
          <w:szCs w:val="24"/>
        </w:rPr>
        <w:t>ΠΡΟΕΔΡΕΥΩΝ (Δημήτριος Κρεμαστινός)</w:t>
      </w:r>
      <w:r w:rsidRPr="003C4909">
        <w:rPr>
          <w:rFonts w:eastAsia="Times New Roman"/>
          <w:b/>
          <w:bCs/>
          <w:szCs w:val="24"/>
        </w:rPr>
        <w:t xml:space="preserve">: </w:t>
      </w:r>
      <w:r w:rsidRPr="003C4909">
        <w:rPr>
          <w:rFonts w:eastAsia="Times New Roman"/>
          <w:bCs/>
          <w:szCs w:val="24"/>
        </w:rPr>
        <w:t xml:space="preserve">Θα γίνει διαλογική συζήτηση; </w:t>
      </w:r>
    </w:p>
    <w:p w14:paraId="6338FBF4" w14:textId="77777777" w:rsidR="00401C51" w:rsidRDefault="00794512">
      <w:pPr>
        <w:spacing w:line="600" w:lineRule="auto"/>
        <w:ind w:firstLine="720"/>
        <w:jc w:val="both"/>
        <w:rPr>
          <w:rFonts w:eastAsia="Times New Roman"/>
          <w:bCs/>
          <w:szCs w:val="24"/>
        </w:rPr>
      </w:pPr>
      <w:r>
        <w:rPr>
          <w:rFonts w:eastAsia="Times New Roman"/>
          <w:b/>
          <w:bCs/>
          <w:szCs w:val="24"/>
        </w:rPr>
        <w:t>ΑΘΑΝΑΣΙΟΣ ΜΠΟΥΡΑΣ:</w:t>
      </w:r>
      <w:r>
        <w:rPr>
          <w:rFonts w:eastAsia="Times New Roman"/>
          <w:bCs/>
          <w:szCs w:val="24"/>
        </w:rPr>
        <w:t xml:space="preserve"> Δεν προβλέπεται αυτό που κάνατε. </w:t>
      </w:r>
    </w:p>
    <w:p w14:paraId="6338FBF5" w14:textId="77777777" w:rsidR="00401C51" w:rsidRDefault="00794512">
      <w:pPr>
        <w:spacing w:line="600" w:lineRule="auto"/>
        <w:ind w:firstLine="720"/>
        <w:jc w:val="both"/>
        <w:rPr>
          <w:rFonts w:eastAsia="Times New Roman"/>
          <w:bCs/>
          <w:szCs w:val="24"/>
        </w:rPr>
      </w:pPr>
      <w:r w:rsidRPr="003C4909">
        <w:rPr>
          <w:rFonts w:eastAsia="Times New Roman"/>
          <w:b/>
          <w:bCs/>
          <w:szCs w:val="24"/>
        </w:rPr>
        <w:t>ΘΕΟΔΩΡΑ ΜΠΑΚΟΓΙΑΝΝΗ:</w:t>
      </w:r>
      <w:r w:rsidRPr="003C4909">
        <w:rPr>
          <w:rFonts w:eastAsia="Times New Roman"/>
          <w:bCs/>
          <w:szCs w:val="24"/>
        </w:rPr>
        <w:t xml:space="preserve"> </w:t>
      </w:r>
      <w:r>
        <w:rPr>
          <w:rFonts w:eastAsia="Times New Roman"/>
          <w:bCs/>
          <w:szCs w:val="24"/>
        </w:rPr>
        <w:t>Ο Υπουργός δεν έχει</w:t>
      </w:r>
      <w:r>
        <w:rPr>
          <w:rFonts w:eastAsia="Times New Roman"/>
          <w:bCs/>
          <w:szCs w:val="24"/>
        </w:rPr>
        <w:t xml:space="preserve"> δικαίωμα να μιλά όποτε θέλει! Σε αυτή τη διαδικασία δεν προβλέπεται δευτερολογία Υπουργού! </w:t>
      </w:r>
    </w:p>
    <w:p w14:paraId="6338FBF6" w14:textId="77777777" w:rsidR="00401C51" w:rsidRDefault="00794512">
      <w:pPr>
        <w:spacing w:line="600" w:lineRule="auto"/>
        <w:ind w:firstLine="720"/>
        <w:jc w:val="both"/>
        <w:rPr>
          <w:rFonts w:eastAsia="Times New Roman"/>
          <w:szCs w:val="24"/>
        </w:rPr>
      </w:pPr>
      <w:r>
        <w:rPr>
          <w:rFonts w:eastAsia="Times New Roman"/>
          <w:b/>
          <w:bCs/>
          <w:szCs w:val="24"/>
        </w:rPr>
        <w:t>ΠΡΟΕΔΡΕΥΩΝ (Δημήτριος Κρεμαστινός)</w:t>
      </w:r>
      <w:r w:rsidRPr="003C4909">
        <w:rPr>
          <w:rFonts w:eastAsia="Times New Roman"/>
          <w:b/>
          <w:bCs/>
          <w:szCs w:val="24"/>
        </w:rPr>
        <w:t xml:space="preserve">: </w:t>
      </w:r>
      <w:r w:rsidRPr="003C4909">
        <w:rPr>
          <w:rFonts w:eastAsia="Times New Roman"/>
          <w:bCs/>
          <w:szCs w:val="24"/>
        </w:rPr>
        <w:t>Συγγνώμη, όπως ξέρετε και εσείς καλύτερα από εμέν</w:t>
      </w:r>
      <w:r>
        <w:rPr>
          <w:rFonts w:eastAsia="Times New Roman"/>
          <w:bCs/>
          <w:szCs w:val="24"/>
        </w:rPr>
        <w:t>α</w:t>
      </w:r>
      <w:r>
        <w:rPr>
          <w:rFonts w:eastAsia="Times New Roman"/>
          <w:bCs/>
          <w:szCs w:val="24"/>
        </w:rPr>
        <w:t>,</w:t>
      </w:r>
      <w:r>
        <w:rPr>
          <w:rFonts w:eastAsia="Times New Roman"/>
          <w:bCs/>
          <w:szCs w:val="24"/>
        </w:rPr>
        <w:t xml:space="preserve"> όταν ο Υπουργός ζητά τον λόγο, </w:t>
      </w:r>
      <w:r w:rsidRPr="003C4909">
        <w:rPr>
          <w:rFonts w:eastAsia="Times New Roman"/>
          <w:bCs/>
          <w:szCs w:val="24"/>
        </w:rPr>
        <w:t>ο Κανονισμός λέει</w:t>
      </w:r>
      <w:r>
        <w:rPr>
          <w:rFonts w:eastAsia="Times New Roman"/>
          <w:b/>
          <w:bCs/>
          <w:szCs w:val="24"/>
        </w:rPr>
        <w:t xml:space="preserve"> </w:t>
      </w:r>
      <w:r w:rsidRPr="00D8141C">
        <w:rPr>
          <w:rFonts w:eastAsia="Times New Roman"/>
          <w:szCs w:val="24"/>
        </w:rPr>
        <w:t>ότι το Προεδρείο το</w:t>
      </w:r>
      <w:r>
        <w:rPr>
          <w:rFonts w:eastAsia="Times New Roman"/>
          <w:szCs w:val="24"/>
        </w:rPr>
        <w:t>ν</w:t>
      </w:r>
      <w:r w:rsidRPr="00D8141C">
        <w:rPr>
          <w:rFonts w:eastAsia="Times New Roman"/>
          <w:szCs w:val="24"/>
        </w:rPr>
        <w:t xml:space="preserve"> δίνει</w:t>
      </w:r>
      <w:r>
        <w:rPr>
          <w:rFonts w:eastAsia="Times New Roman"/>
          <w:szCs w:val="24"/>
        </w:rPr>
        <w:t>, αλλά μετά...</w:t>
      </w:r>
    </w:p>
    <w:p w14:paraId="6338FBF7" w14:textId="77777777" w:rsidR="00401C51" w:rsidRDefault="00794512">
      <w:pPr>
        <w:spacing w:line="600" w:lineRule="auto"/>
        <w:ind w:firstLine="720"/>
        <w:jc w:val="both"/>
        <w:rPr>
          <w:rFonts w:eastAsia="Times New Roman"/>
          <w:b/>
          <w:szCs w:val="24"/>
        </w:rPr>
      </w:pPr>
      <w:r>
        <w:rPr>
          <w:rFonts w:eastAsia="Times New Roman"/>
          <w:b/>
          <w:bCs/>
          <w:szCs w:val="24"/>
        </w:rPr>
        <w:t xml:space="preserve">ΘΕΟΔΩΡΑ ΜΠΑΚΟΓΙΑΝΝΗ: </w:t>
      </w:r>
      <w:r w:rsidRPr="003C4909">
        <w:rPr>
          <w:rFonts w:eastAsia="Times New Roman"/>
          <w:bCs/>
          <w:szCs w:val="24"/>
        </w:rPr>
        <w:t xml:space="preserve">Αν κάθε φορά </w:t>
      </w:r>
      <w:r>
        <w:rPr>
          <w:rFonts w:eastAsia="Times New Roman"/>
          <w:bCs/>
          <w:szCs w:val="24"/>
        </w:rPr>
        <w:t>ο Υπουργός απαντά όταν ακούει κάτι που δεν του αρέσει, τι θα γίνει; Δηλαδή θα πρέπει ο Υπουργός να έχει τον τελευταίο λόγο;</w:t>
      </w:r>
    </w:p>
    <w:p w14:paraId="6338FBF8" w14:textId="77777777" w:rsidR="00401C51" w:rsidRDefault="00794512">
      <w:pPr>
        <w:spacing w:line="600" w:lineRule="auto"/>
        <w:ind w:firstLine="720"/>
        <w:jc w:val="both"/>
        <w:rPr>
          <w:rFonts w:eastAsia="Times New Roman"/>
          <w:szCs w:val="24"/>
        </w:rPr>
      </w:pPr>
      <w:r>
        <w:rPr>
          <w:rFonts w:eastAsia="Times New Roman"/>
          <w:b/>
          <w:bCs/>
          <w:szCs w:val="24"/>
        </w:rPr>
        <w:t xml:space="preserve">ΠΑΝΑΓΙΩΤΗΣ (ΠΑΝΟΣ) ΣΚΟΥΡΟΛΙΑΚΟΣ: </w:t>
      </w:r>
      <w:r>
        <w:rPr>
          <w:rFonts w:eastAsia="Times New Roman"/>
          <w:bCs/>
          <w:szCs w:val="24"/>
        </w:rPr>
        <w:t>Αφού ό,τι ήθελε έλεγε! Να μην απαντήσει μετά σε αυ</w:t>
      </w:r>
      <w:r>
        <w:rPr>
          <w:rFonts w:eastAsia="Times New Roman"/>
          <w:bCs/>
          <w:szCs w:val="24"/>
        </w:rPr>
        <w:t xml:space="preserve">τά η Υπουργός; </w:t>
      </w:r>
    </w:p>
    <w:p w14:paraId="6338FBF9" w14:textId="77777777" w:rsidR="00401C51" w:rsidRDefault="00794512">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sidRPr="00D8141C">
        <w:rPr>
          <w:rFonts w:eastAsia="Times New Roman"/>
          <w:szCs w:val="24"/>
        </w:rPr>
        <w:t xml:space="preserve">Ωραία μιλάτε </w:t>
      </w:r>
      <w:r>
        <w:rPr>
          <w:rFonts w:eastAsia="Times New Roman"/>
          <w:szCs w:val="24"/>
        </w:rPr>
        <w:t>εσείς,</w:t>
      </w:r>
      <w:r w:rsidRPr="00D8141C">
        <w:rPr>
          <w:rFonts w:eastAsia="Times New Roman"/>
          <w:szCs w:val="24"/>
        </w:rPr>
        <w:t xml:space="preserve"> να μη μιλάω εγώ</w:t>
      </w:r>
      <w:r>
        <w:rPr>
          <w:rFonts w:eastAsia="Times New Roman"/>
          <w:szCs w:val="24"/>
        </w:rPr>
        <w:t>.</w:t>
      </w:r>
      <w:r w:rsidRPr="00D8141C">
        <w:rPr>
          <w:rFonts w:eastAsia="Times New Roman"/>
          <w:szCs w:val="24"/>
        </w:rPr>
        <w:t xml:space="preserve"> </w:t>
      </w:r>
      <w:r>
        <w:rPr>
          <w:rFonts w:eastAsia="Times New Roman"/>
          <w:szCs w:val="24"/>
        </w:rPr>
        <w:t>Τι προτείνετε</w:t>
      </w:r>
      <w:r>
        <w:rPr>
          <w:rFonts w:eastAsia="Times New Roman"/>
          <w:szCs w:val="24"/>
        </w:rPr>
        <w:t>;</w:t>
      </w:r>
      <w:r w:rsidRPr="00D8141C">
        <w:rPr>
          <w:rFonts w:eastAsia="Times New Roman"/>
          <w:szCs w:val="24"/>
        </w:rPr>
        <w:t xml:space="preserve"> </w:t>
      </w:r>
      <w:r>
        <w:rPr>
          <w:rFonts w:eastAsia="Times New Roman"/>
          <w:szCs w:val="24"/>
        </w:rPr>
        <w:t>Ν</w:t>
      </w:r>
      <w:r w:rsidRPr="00D8141C">
        <w:rPr>
          <w:rFonts w:eastAsia="Times New Roman"/>
          <w:szCs w:val="24"/>
        </w:rPr>
        <w:t xml:space="preserve">α αρχίσει μία διαλογική συζήτηση </w:t>
      </w:r>
      <w:r>
        <w:rPr>
          <w:rFonts w:eastAsia="Times New Roman"/>
          <w:szCs w:val="24"/>
        </w:rPr>
        <w:t xml:space="preserve">και </w:t>
      </w:r>
      <w:r w:rsidRPr="00D8141C">
        <w:rPr>
          <w:rFonts w:eastAsia="Times New Roman"/>
          <w:szCs w:val="24"/>
        </w:rPr>
        <w:t>να μην τελειώσει ποτέ</w:t>
      </w:r>
      <w:r>
        <w:rPr>
          <w:rFonts w:eastAsia="Times New Roman"/>
          <w:szCs w:val="24"/>
        </w:rPr>
        <w:t>;</w:t>
      </w:r>
      <w:r w:rsidRPr="00D8141C">
        <w:rPr>
          <w:rFonts w:eastAsia="Times New Roman"/>
          <w:szCs w:val="24"/>
        </w:rPr>
        <w:t xml:space="preserve"> Θα </w:t>
      </w:r>
      <w:r>
        <w:rPr>
          <w:rFonts w:eastAsia="Times New Roman"/>
          <w:szCs w:val="24"/>
        </w:rPr>
        <w:t>ξαν</w:t>
      </w:r>
      <w:r>
        <w:rPr>
          <w:rFonts w:eastAsia="Times New Roman"/>
          <w:szCs w:val="24"/>
        </w:rPr>
        <w:t>α</w:t>
      </w:r>
      <w:r>
        <w:rPr>
          <w:rFonts w:eastAsia="Times New Roman"/>
          <w:szCs w:val="24"/>
        </w:rPr>
        <w:t>ζητήσει</w:t>
      </w:r>
      <w:r w:rsidRPr="00D8141C">
        <w:rPr>
          <w:rFonts w:eastAsia="Times New Roman"/>
          <w:szCs w:val="24"/>
        </w:rPr>
        <w:t xml:space="preserve"> το</w:t>
      </w:r>
      <w:r>
        <w:rPr>
          <w:rFonts w:eastAsia="Times New Roman"/>
          <w:szCs w:val="24"/>
        </w:rPr>
        <w:t>ν</w:t>
      </w:r>
      <w:r w:rsidRPr="00D8141C">
        <w:rPr>
          <w:rFonts w:eastAsia="Times New Roman"/>
          <w:szCs w:val="24"/>
        </w:rPr>
        <w:t xml:space="preserve"> λόγο</w:t>
      </w:r>
      <w:r>
        <w:rPr>
          <w:rFonts w:eastAsia="Times New Roman"/>
          <w:szCs w:val="24"/>
        </w:rPr>
        <w:t>.</w:t>
      </w:r>
      <w:r w:rsidRPr="00D8141C">
        <w:rPr>
          <w:rFonts w:eastAsia="Times New Roman"/>
          <w:szCs w:val="24"/>
        </w:rPr>
        <w:t xml:space="preserve"> </w:t>
      </w:r>
    </w:p>
    <w:p w14:paraId="6338FBFA" w14:textId="77777777" w:rsidR="00401C51" w:rsidRDefault="00794512">
      <w:pPr>
        <w:spacing w:line="600" w:lineRule="auto"/>
        <w:ind w:firstLine="720"/>
        <w:jc w:val="center"/>
        <w:rPr>
          <w:rFonts w:eastAsia="Times New Roman"/>
          <w:szCs w:val="24"/>
        </w:rPr>
      </w:pPr>
      <w:r>
        <w:rPr>
          <w:rFonts w:eastAsia="Times New Roman"/>
          <w:szCs w:val="24"/>
        </w:rPr>
        <w:t>(Διαμαρτυρίες από την πτέρυγα του ΣΥΡΙΖΑ)</w:t>
      </w:r>
    </w:p>
    <w:p w14:paraId="6338FBFB" w14:textId="77777777" w:rsidR="00401C51" w:rsidRDefault="00794512">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Σοβαρευτείτε, γιατί έχει ο καιρός γυρίσματα!</w:t>
      </w:r>
    </w:p>
    <w:p w14:paraId="6338FBFC" w14:textId="77777777" w:rsidR="00401C51" w:rsidRDefault="00794512">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sidRPr="00186C94">
        <w:rPr>
          <w:rFonts w:eastAsia="Times New Roman"/>
          <w:bCs/>
          <w:szCs w:val="24"/>
        </w:rPr>
        <w:t>Δ</w:t>
      </w:r>
      <w:r w:rsidRPr="00D8141C">
        <w:rPr>
          <w:rFonts w:eastAsia="Times New Roman"/>
          <w:szCs w:val="24"/>
        </w:rPr>
        <w:t xml:space="preserve">εν ήξερα ότι θα αναφερθεί στον </w:t>
      </w:r>
      <w:r>
        <w:rPr>
          <w:rFonts w:eastAsia="Times New Roman"/>
          <w:szCs w:val="24"/>
        </w:rPr>
        <w:t>κ.</w:t>
      </w:r>
      <w:r w:rsidRPr="00D8141C">
        <w:rPr>
          <w:rFonts w:eastAsia="Times New Roman"/>
          <w:szCs w:val="24"/>
        </w:rPr>
        <w:t xml:space="preserve"> Παναγιωτόπουλο προσωπικά</w:t>
      </w:r>
      <w:r>
        <w:rPr>
          <w:rFonts w:eastAsia="Times New Roman"/>
          <w:szCs w:val="24"/>
        </w:rPr>
        <w:t>.</w:t>
      </w:r>
      <w:r w:rsidRPr="00D8141C">
        <w:rPr>
          <w:rFonts w:eastAsia="Times New Roman"/>
          <w:szCs w:val="24"/>
        </w:rPr>
        <w:t xml:space="preserve"> </w:t>
      </w:r>
      <w:r>
        <w:rPr>
          <w:rFonts w:eastAsia="Times New Roman"/>
          <w:szCs w:val="24"/>
        </w:rPr>
        <w:t xml:space="preserve">Τώρα </w:t>
      </w:r>
      <w:r w:rsidRPr="00D8141C">
        <w:rPr>
          <w:rFonts w:eastAsia="Times New Roman"/>
          <w:szCs w:val="24"/>
        </w:rPr>
        <w:t>τι να κάνουμε</w:t>
      </w:r>
      <w:r>
        <w:rPr>
          <w:rFonts w:eastAsia="Times New Roman"/>
          <w:szCs w:val="24"/>
        </w:rPr>
        <w:t>;</w:t>
      </w:r>
      <w:r w:rsidRPr="00D8141C">
        <w:rPr>
          <w:rFonts w:eastAsia="Times New Roman"/>
          <w:szCs w:val="24"/>
        </w:rPr>
        <w:t xml:space="preserve"> </w:t>
      </w:r>
    </w:p>
    <w:p w14:paraId="6338FBFD" w14:textId="77777777" w:rsidR="00401C51" w:rsidRDefault="00794512">
      <w:pPr>
        <w:spacing w:line="600" w:lineRule="auto"/>
        <w:ind w:firstLine="720"/>
        <w:jc w:val="both"/>
        <w:rPr>
          <w:rFonts w:eastAsia="Times New Roman"/>
          <w:szCs w:val="24"/>
        </w:rPr>
      </w:pPr>
      <w:r>
        <w:rPr>
          <w:rFonts w:eastAsia="Times New Roman"/>
          <w:b/>
          <w:szCs w:val="24"/>
        </w:rPr>
        <w:t>ΝΙΚΟΛΑΟΣ ΠΑΝΑΓΙΩΤΟΠΟΥΛΟΣ:</w:t>
      </w:r>
      <w:r w:rsidRPr="005906F5">
        <w:rPr>
          <w:rFonts w:eastAsia="Times New Roman"/>
          <w:szCs w:val="24"/>
        </w:rPr>
        <w:t xml:space="preserve"> Δύο φορές έκανε ονομαστ</w:t>
      </w:r>
      <w:r>
        <w:rPr>
          <w:rFonts w:eastAsia="Times New Roman"/>
          <w:szCs w:val="24"/>
        </w:rPr>
        <w:t>ική αναφορά, κύριε Πρόεδρε. Γι</w:t>
      </w:r>
      <w:r>
        <w:rPr>
          <w:rFonts w:eastAsia="Times New Roman"/>
          <w:szCs w:val="24"/>
        </w:rPr>
        <w:t>α</w:t>
      </w:r>
      <w:r>
        <w:rPr>
          <w:rFonts w:eastAsia="Times New Roman"/>
          <w:szCs w:val="24"/>
        </w:rPr>
        <w:t xml:space="preserve"> αυτό ζητώ το</w:t>
      </w:r>
      <w:r>
        <w:rPr>
          <w:rFonts w:eastAsia="Times New Roman"/>
          <w:szCs w:val="24"/>
        </w:rPr>
        <w:t>ν λόγο!</w:t>
      </w:r>
    </w:p>
    <w:p w14:paraId="6338FBFE" w14:textId="77777777" w:rsidR="00401C51" w:rsidRDefault="00794512">
      <w:pPr>
        <w:spacing w:line="600" w:lineRule="auto"/>
        <w:ind w:firstLine="720"/>
        <w:jc w:val="center"/>
        <w:rPr>
          <w:rFonts w:eastAsia="Times New Roman"/>
          <w:szCs w:val="24"/>
        </w:rPr>
      </w:pPr>
      <w:r>
        <w:rPr>
          <w:rFonts w:eastAsia="Times New Roman"/>
          <w:szCs w:val="24"/>
        </w:rPr>
        <w:t>(Θόρυβος στην Αίθουσα)</w:t>
      </w:r>
    </w:p>
    <w:p w14:paraId="6338FBFF" w14:textId="77777777" w:rsidR="00401C51" w:rsidRDefault="00794512">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sidRPr="00D8141C">
        <w:rPr>
          <w:rFonts w:eastAsia="Times New Roman"/>
          <w:szCs w:val="24"/>
        </w:rPr>
        <w:t>Παρακαλώ</w:t>
      </w:r>
      <w:r>
        <w:rPr>
          <w:rFonts w:eastAsia="Times New Roman"/>
          <w:szCs w:val="24"/>
        </w:rPr>
        <w:t>,</w:t>
      </w:r>
      <w:r w:rsidRPr="00D8141C">
        <w:rPr>
          <w:rFonts w:eastAsia="Times New Roman"/>
          <w:szCs w:val="24"/>
        </w:rPr>
        <w:t xml:space="preserve"> </w:t>
      </w:r>
      <w:r>
        <w:rPr>
          <w:rFonts w:eastAsia="Times New Roman"/>
          <w:szCs w:val="24"/>
        </w:rPr>
        <w:t>κυρία Κανέλλη, έχετε τον λόγο.</w:t>
      </w:r>
    </w:p>
    <w:p w14:paraId="6338FC00" w14:textId="77777777" w:rsidR="00401C51" w:rsidRDefault="00794512">
      <w:pPr>
        <w:spacing w:line="600" w:lineRule="auto"/>
        <w:ind w:firstLine="720"/>
        <w:jc w:val="both"/>
        <w:rPr>
          <w:rFonts w:eastAsia="Times New Roman"/>
          <w:szCs w:val="24"/>
        </w:rPr>
      </w:pPr>
      <w:r>
        <w:rPr>
          <w:rFonts w:eastAsia="Times New Roman"/>
          <w:b/>
          <w:bCs/>
          <w:szCs w:val="24"/>
        </w:rPr>
        <w:t>ΑΘΑΝΑΣΙΟΣ ΜΠΟΥΡΑΣ:</w:t>
      </w:r>
      <w:r>
        <w:rPr>
          <w:rFonts w:eastAsia="Times New Roman"/>
          <w:bCs/>
          <w:szCs w:val="24"/>
        </w:rPr>
        <w:t xml:space="preserve"> Η κ</w:t>
      </w:r>
      <w:r>
        <w:rPr>
          <w:rFonts w:eastAsia="Times New Roman"/>
          <w:bCs/>
          <w:szCs w:val="24"/>
        </w:rPr>
        <w:t>.</w:t>
      </w:r>
      <w:r>
        <w:rPr>
          <w:rFonts w:eastAsia="Times New Roman"/>
          <w:bCs/>
          <w:szCs w:val="24"/>
        </w:rPr>
        <w:t xml:space="preserve"> Κανέλλη μπορεί να επιτρέψει για ένα λεπτό.</w:t>
      </w:r>
    </w:p>
    <w:p w14:paraId="6338FC01" w14:textId="77777777" w:rsidR="00401C51" w:rsidRDefault="00794512">
      <w:pPr>
        <w:spacing w:line="600" w:lineRule="auto"/>
        <w:ind w:firstLine="720"/>
        <w:jc w:val="both"/>
        <w:rPr>
          <w:rFonts w:eastAsia="Times New Roman"/>
          <w:szCs w:val="24"/>
        </w:rPr>
      </w:pPr>
      <w:r>
        <w:rPr>
          <w:rFonts w:eastAsia="Times New Roman"/>
          <w:b/>
          <w:szCs w:val="24"/>
        </w:rPr>
        <w:t>ΛΙΑΝΑ</w:t>
      </w:r>
      <w:r w:rsidRPr="005906F5">
        <w:rPr>
          <w:rFonts w:eastAsia="Times New Roman"/>
          <w:b/>
          <w:szCs w:val="24"/>
        </w:rPr>
        <w:t xml:space="preserve"> ΚΑΝΕΛΛΗ:</w:t>
      </w:r>
      <w:r w:rsidRPr="005906F5">
        <w:rPr>
          <w:rFonts w:eastAsia="Times New Roman"/>
          <w:szCs w:val="24"/>
        </w:rPr>
        <w:t xml:space="preserve"> </w:t>
      </w:r>
      <w:r w:rsidRPr="00D8141C">
        <w:rPr>
          <w:rFonts w:eastAsia="Times New Roman"/>
          <w:szCs w:val="24"/>
        </w:rPr>
        <w:t xml:space="preserve">Τιμή μου </w:t>
      </w:r>
      <w:r>
        <w:rPr>
          <w:rFonts w:eastAsia="Times New Roman"/>
          <w:szCs w:val="24"/>
        </w:rPr>
        <w:t xml:space="preserve">που μου το επιτρέπετε. </w:t>
      </w:r>
    </w:p>
    <w:p w14:paraId="6338FC02" w14:textId="77777777" w:rsidR="00401C51" w:rsidRDefault="00794512">
      <w:pPr>
        <w:spacing w:line="600" w:lineRule="auto"/>
        <w:ind w:firstLine="720"/>
        <w:jc w:val="both"/>
        <w:rPr>
          <w:rFonts w:eastAsia="Times New Roman"/>
          <w:szCs w:val="24"/>
        </w:rPr>
      </w:pPr>
      <w:r>
        <w:rPr>
          <w:rFonts w:eastAsia="Times New Roman"/>
          <w:szCs w:val="24"/>
        </w:rPr>
        <w:t>Κοιτάξτε να δείτε θα είμαι ωμή μό</w:t>
      </w:r>
      <w:r>
        <w:rPr>
          <w:rFonts w:eastAsia="Times New Roman"/>
          <w:szCs w:val="24"/>
        </w:rPr>
        <w:t xml:space="preserve">νο σε ένα </w:t>
      </w:r>
      <w:r w:rsidRPr="00D8141C">
        <w:rPr>
          <w:rFonts w:eastAsia="Times New Roman"/>
          <w:szCs w:val="24"/>
        </w:rPr>
        <w:t>πράγμα</w:t>
      </w:r>
      <w:r>
        <w:rPr>
          <w:rFonts w:eastAsia="Times New Roman"/>
          <w:szCs w:val="24"/>
        </w:rPr>
        <w:t>. Είμαι εξήντα πέντε ετών. Έχω σαράντα πέντε χρόνια στο</w:t>
      </w:r>
      <w:r w:rsidRPr="00D8141C">
        <w:rPr>
          <w:rFonts w:eastAsia="Times New Roman"/>
          <w:szCs w:val="24"/>
        </w:rPr>
        <w:t xml:space="preserve"> επάγγελμα</w:t>
      </w:r>
      <w:r>
        <w:rPr>
          <w:rFonts w:eastAsia="Times New Roman"/>
          <w:szCs w:val="24"/>
        </w:rPr>
        <w:t xml:space="preserve"> του δημοσιογράφου και έχω και δεκαεννέα χρόνια Βουλευτής.</w:t>
      </w:r>
      <w:r w:rsidRPr="00D8141C">
        <w:rPr>
          <w:rFonts w:eastAsia="Times New Roman"/>
          <w:szCs w:val="24"/>
        </w:rPr>
        <w:t xml:space="preserve"> </w:t>
      </w:r>
      <w:r>
        <w:rPr>
          <w:rFonts w:eastAsia="Times New Roman"/>
          <w:szCs w:val="24"/>
        </w:rPr>
        <w:t>Να στήσω ένα σόου είμαι –πιστέψτε με- η ειδικότερη των τριακοσίων, η ειδικότερη των τριακοσίων!</w:t>
      </w:r>
    </w:p>
    <w:p w14:paraId="6338FC03" w14:textId="77777777" w:rsidR="00401C51" w:rsidRDefault="00794512">
      <w:pPr>
        <w:spacing w:line="600" w:lineRule="auto"/>
        <w:ind w:firstLine="720"/>
        <w:jc w:val="both"/>
        <w:rPr>
          <w:rFonts w:eastAsia="Times New Roman"/>
          <w:szCs w:val="24"/>
        </w:rPr>
      </w:pPr>
      <w:r>
        <w:rPr>
          <w:rFonts w:eastAsia="Times New Roman"/>
          <w:szCs w:val="24"/>
        </w:rPr>
        <w:t>Επί προσωπικού με αυ</w:t>
      </w:r>
      <w:r>
        <w:rPr>
          <w:rFonts w:eastAsia="Times New Roman"/>
          <w:szCs w:val="24"/>
        </w:rPr>
        <w:t>τά που ακούγονται εδώ μέσα έχω δολοφονηθεί ως χαρακτήρας και όχι ως καρτούν από όλες τις κυβερνήσεις, από όλα τα μέσα στο σύνολο της τεσσαρακονταετίας μου!</w:t>
      </w:r>
    </w:p>
    <w:p w14:paraId="6338FC04" w14:textId="77777777" w:rsidR="00401C51" w:rsidRDefault="00794512">
      <w:pPr>
        <w:spacing w:line="600" w:lineRule="auto"/>
        <w:ind w:firstLine="720"/>
        <w:jc w:val="both"/>
        <w:rPr>
          <w:rFonts w:eastAsia="Times New Roman"/>
          <w:szCs w:val="24"/>
        </w:rPr>
      </w:pPr>
      <w:r>
        <w:rPr>
          <w:rFonts w:eastAsia="Times New Roman"/>
          <w:szCs w:val="24"/>
        </w:rPr>
        <w:t xml:space="preserve">Έχω μπει </w:t>
      </w:r>
      <w:r w:rsidRPr="00D8141C">
        <w:rPr>
          <w:rFonts w:eastAsia="Times New Roman"/>
          <w:szCs w:val="24"/>
        </w:rPr>
        <w:t xml:space="preserve">σε αριστερής διακυβέρνησης </w:t>
      </w:r>
      <w:r>
        <w:rPr>
          <w:rFonts w:eastAsia="Times New Roman"/>
          <w:szCs w:val="24"/>
        </w:rPr>
        <w:t>κ</w:t>
      </w:r>
      <w:r w:rsidRPr="00D8141C">
        <w:rPr>
          <w:rFonts w:eastAsia="Times New Roman"/>
          <w:szCs w:val="24"/>
        </w:rPr>
        <w:t>ρατικό κανάλι και</w:t>
      </w:r>
      <w:r>
        <w:rPr>
          <w:rFonts w:eastAsia="Times New Roman"/>
          <w:szCs w:val="24"/>
        </w:rPr>
        <w:t xml:space="preserve"> μου την έχει πέσει ο </w:t>
      </w:r>
      <w:r>
        <w:rPr>
          <w:rFonts w:eastAsia="Times New Roman"/>
          <w:szCs w:val="24"/>
        </w:rPr>
        <w:t>«</w:t>
      </w:r>
      <w:r>
        <w:rPr>
          <w:rFonts w:eastAsia="Times New Roman"/>
          <w:szCs w:val="24"/>
        </w:rPr>
        <w:t>Ρουβίκωνας</w:t>
      </w:r>
      <w:r>
        <w:rPr>
          <w:rFonts w:eastAsia="Times New Roman"/>
          <w:szCs w:val="24"/>
        </w:rPr>
        <w:t>»</w:t>
      </w:r>
      <w:r>
        <w:rPr>
          <w:rFonts w:eastAsia="Times New Roman"/>
          <w:szCs w:val="24"/>
        </w:rPr>
        <w:t xml:space="preserve">! Έχω μπει </w:t>
      </w:r>
      <w:r w:rsidRPr="00D8141C">
        <w:rPr>
          <w:rFonts w:eastAsia="Times New Roman"/>
          <w:szCs w:val="24"/>
        </w:rPr>
        <w:t xml:space="preserve">σε ιδιωτικό κανάλι και </w:t>
      </w:r>
      <w:r>
        <w:rPr>
          <w:rFonts w:eastAsia="Times New Roman"/>
          <w:szCs w:val="24"/>
        </w:rPr>
        <w:t>μου την έπεσαν οι φασίστες χωρίς να είναι σόου, χωρίς να το έχω σκεφτεί!</w:t>
      </w:r>
    </w:p>
    <w:p w14:paraId="6338FC05" w14:textId="77777777" w:rsidR="00401C51" w:rsidRDefault="00794512">
      <w:pPr>
        <w:spacing w:line="600" w:lineRule="auto"/>
        <w:ind w:firstLine="720"/>
        <w:jc w:val="both"/>
        <w:rPr>
          <w:rFonts w:eastAsia="Times New Roman"/>
          <w:szCs w:val="24"/>
        </w:rPr>
      </w:pPr>
      <w:r>
        <w:rPr>
          <w:rFonts w:eastAsia="Times New Roman"/>
          <w:szCs w:val="24"/>
        </w:rPr>
        <w:t>Σηκώθηκα να υπερασπιστώ πολιτική αντίπαλο και δεν εμφανίστηκε κανένας στη δίκη για την οποία δεν είχα κάνει εγώ μήνυση.</w:t>
      </w:r>
    </w:p>
    <w:p w14:paraId="6338FC06" w14:textId="77777777" w:rsidR="00401C51" w:rsidRDefault="00794512">
      <w:pPr>
        <w:spacing w:line="600" w:lineRule="auto"/>
        <w:ind w:firstLine="720"/>
        <w:jc w:val="both"/>
        <w:rPr>
          <w:rFonts w:eastAsia="Times New Roman"/>
          <w:szCs w:val="24"/>
        </w:rPr>
      </w:pPr>
      <w:r>
        <w:rPr>
          <w:rFonts w:eastAsia="Times New Roman"/>
          <w:szCs w:val="24"/>
        </w:rPr>
        <w:t>Θα μου επιτρέψετε να θυμώσω, γιατί ακούσ</w:t>
      </w:r>
      <w:r>
        <w:rPr>
          <w:rFonts w:eastAsia="Times New Roman"/>
          <w:szCs w:val="24"/>
        </w:rPr>
        <w:t xml:space="preserve">τηκαν κουβέντες για κιτρινισμούς! Γιατί πιάσατε κι όλους τους δημοσιογράφους συλλήβδην, βάζοντας τη λέξη «μερικοί» και «μερικοί», στην εποχή που τα μεγάλα κόμματα –και το ξέρετε πάρα πολύ καλά- νοικιάζετε τις εταιρείες που διαφεντεύουν τις πολυεθνικές στο </w:t>
      </w:r>
      <w:r>
        <w:rPr>
          <w:rFonts w:eastAsia="Times New Roman"/>
          <w:szCs w:val="24"/>
        </w:rPr>
        <w:t>διαδίκτυο. Κ</w:t>
      </w:r>
      <w:r w:rsidRPr="00FD3D8D">
        <w:rPr>
          <w:rFonts w:eastAsia="Times New Roman"/>
          <w:szCs w:val="24"/>
        </w:rPr>
        <w:t xml:space="preserve">αι </w:t>
      </w:r>
      <w:r>
        <w:rPr>
          <w:rFonts w:eastAsia="Times New Roman"/>
          <w:szCs w:val="24"/>
        </w:rPr>
        <w:t xml:space="preserve">φτιάχνετε μια νόμιμη παραδημοσιογραφία, όπως φτιάχνετε και μια νόμιμη φιλανθρωπία, που είναι παράνομη. </w:t>
      </w:r>
    </w:p>
    <w:p w14:paraId="6338FC07" w14:textId="77777777" w:rsidR="00401C51" w:rsidRDefault="00794512">
      <w:pPr>
        <w:spacing w:line="600" w:lineRule="auto"/>
        <w:ind w:firstLine="720"/>
        <w:jc w:val="both"/>
        <w:rPr>
          <w:rFonts w:eastAsia="Times New Roman"/>
          <w:szCs w:val="24"/>
        </w:rPr>
      </w:pPr>
      <w:r>
        <w:rPr>
          <w:rFonts w:eastAsia="Times New Roman"/>
          <w:szCs w:val="24"/>
        </w:rPr>
        <w:t xml:space="preserve">Σας πιάνει μια ευαισθησία και την ευαισθησία την έχετε εμπορευματοποιήσει. Εμπορευματοποιήσατε και τα συναισθήματα των </w:t>
      </w:r>
      <w:r w:rsidRPr="00FD3D8D">
        <w:rPr>
          <w:rFonts w:eastAsia="Times New Roman"/>
          <w:szCs w:val="24"/>
        </w:rPr>
        <w:t>ανθρώπων</w:t>
      </w:r>
      <w:r>
        <w:rPr>
          <w:rFonts w:eastAsia="Times New Roman"/>
          <w:szCs w:val="24"/>
        </w:rPr>
        <w:t>, όλων των</w:t>
      </w:r>
      <w:r>
        <w:rPr>
          <w:rFonts w:eastAsia="Times New Roman"/>
          <w:szCs w:val="24"/>
        </w:rPr>
        <w:t xml:space="preserve"> ανθρώπων! </w:t>
      </w:r>
      <w:r w:rsidRPr="00FD3D8D">
        <w:rPr>
          <w:rFonts w:eastAsia="Times New Roman"/>
          <w:szCs w:val="24"/>
        </w:rPr>
        <w:t xml:space="preserve"> </w:t>
      </w:r>
      <w:r>
        <w:rPr>
          <w:rFonts w:eastAsia="Times New Roman"/>
          <w:szCs w:val="24"/>
        </w:rPr>
        <w:t>Δ</w:t>
      </w:r>
      <w:r w:rsidRPr="00FD3D8D">
        <w:rPr>
          <w:rFonts w:eastAsia="Times New Roman"/>
          <w:szCs w:val="24"/>
        </w:rPr>
        <w:t>ημιουργείτ</w:t>
      </w:r>
      <w:r>
        <w:rPr>
          <w:rFonts w:eastAsia="Times New Roman"/>
          <w:szCs w:val="24"/>
        </w:rPr>
        <w:t xml:space="preserve">ε </w:t>
      </w:r>
      <w:r w:rsidRPr="00FD3D8D">
        <w:rPr>
          <w:rFonts w:eastAsia="Times New Roman"/>
          <w:szCs w:val="24"/>
        </w:rPr>
        <w:t>μία πολιτική</w:t>
      </w:r>
      <w:r>
        <w:rPr>
          <w:rFonts w:eastAsia="Times New Roman"/>
          <w:szCs w:val="24"/>
        </w:rPr>
        <w:t>,</w:t>
      </w:r>
      <w:r w:rsidRPr="00FD3D8D">
        <w:rPr>
          <w:rFonts w:eastAsia="Times New Roman"/>
          <w:szCs w:val="24"/>
        </w:rPr>
        <w:t xml:space="preserve"> κυριολεκτικά</w:t>
      </w:r>
      <w:r>
        <w:rPr>
          <w:rFonts w:eastAsia="Times New Roman"/>
          <w:szCs w:val="24"/>
        </w:rPr>
        <w:t>,</w:t>
      </w:r>
      <w:r w:rsidRPr="00FD3D8D">
        <w:rPr>
          <w:rFonts w:eastAsia="Times New Roman"/>
          <w:szCs w:val="24"/>
        </w:rPr>
        <w:t xml:space="preserve"> ειδικής ανάγκης εξα</w:t>
      </w:r>
      <w:r>
        <w:rPr>
          <w:rFonts w:eastAsia="Times New Roman"/>
          <w:szCs w:val="24"/>
        </w:rPr>
        <w:t>πάτησης, από κοινού. Έχετε μπει στο ίδιο ιδεολογικό, οικονομικό παπόρι! Τι να κάνω, έψαχνα να βρω μια λέξη. Να μην πω κότερο, να μην πω γιοτ, να μην πω τούτο, να μην πω κείνο, να μην π</w:t>
      </w:r>
      <w:r>
        <w:rPr>
          <w:rFonts w:eastAsia="Times New Roman"/>
          <w:szCs w:val="24"/>
        </w:rPr>
        <w:t xml:space="preserve">ω θαλαμηγό. Παπόρι! </w:t>
      </w:r>
    </w:p>
    <w:p w14:paraId="6338FC08" w14:textId="77777777" w:rsidR="00401C51" w:rsidRDefault="00794512">
      <w:pPr>
        <w:spacing w:line="600" w:lineRule="auto"/>
        <w:ind w:firstLine="720"/>
        <w:jc w:val="both"/>
        <w:rPr>
          <w:rFonts w:eastAsia="Times New Roman"/>
          <w:szCs w:val="24"/>
        </w:rPr>
      </w:pPr>
      <w:r>
        <w:rPr>
          <w:rFonts w:eastAsia="Times New Roman"/>
          <w:szCs w:val="24"/>
        </w:rPr>
        <w:t xml:space="preserve">Και νομίζω ότι ο κόσμος που είναι έξω και μας ακούει αυτή τη στιγμή </w:t>
      </w:r>
      <w:r w:rsidRPr="00FD3D8D">
        <w:rPr>
          <w:rFonts w:eastAsia="Times New Roman"/>
          <w:szCs w:val="24"/>
        </w:rPr>
        <w:t>θέλει να διασκεδάσει</w:t>
      </w:r>
      <w:r>
        <w:rPr>
          <w:rFonts w:eastAsia="Times New Roman"/>
          <w:szCs w:val="24"/>
        </w:rPr>
        <w:t>, για να δει μετά το «Ράδιο Αρβύλα». Γιατί πρέπει να γίνουμε εμείς εδώ μέσα καρφιά; Καρφιά τίνος πράγματος; Σας παίρνει ώρες-ώρες ο πόνος για το τσ</w:t>
      </w:r>
      <w:r>
        <w:rPr>
          <w:rFonts w:eastAsia="Times New Roman"/>
          <w:szCs w:val="24"/>
        </w:rPr>
        <w:t>ιγάρο. Πτώματα καπνίζουν</w:t>
      </w:r>
      <w:r w:rsidRPr="00FD3D8D">
        <w:rPr>
          <w:rFonts w:eastAsia="Times New Roman"/>
          <w:szCs w:val="24"/>
        </w:rPr>
        <w:t xml:space="preserve"> αυτή τη στιγμή στην Παλαιστίνη</w:t>
      </w:r>
      <w:r>
        <w:rPr>
          <w:rFonts w:eastAsia="Times New Roman"/>
          <w:szCs w:val="24"/>
        </w:rPr>
        <w:t xml:space="preserve">! Πτώματα καπνίζουν! </w:t>
      </w:r>
    </w:p>
    <w:p w14:paraId="6338FC09" w14:textId="77777777" w:rsidR="00401C51" w:rsidRDefault="00794512">
      <w:pPr>
        <w:spacing w:line="600" w:lineRule="auto"/>
        <w:ind w:firstLine="720"/>
        <w:jc w:val="both"/>
        <w:rPr>
          <w:rFonts w:eastAsia="Times New Roman"/>
          <w:szCs w:val="24"/>
        </w:rPr>
      </w:pPr>
      <w:r>
        <w:rPr>
          <w:rFonts w:eastAsia="Times New Roman"/>
          <w:szCs w:val="24"/>
        </w:rPr>
        <w:t>Μιλάτε για εθνικές κυριαρχίες και πάτε να δημιουργήσετε μία</w:t>
      </w:r>
      <w:r w:rsidRPr="00FD3D8D">
        <w:rPr>
          <w:rFonts w:eastAsia="Times New Roman"/>
          <w:szCs w:val="24"/>
        </w:rPr>
        <w:t xml:space="preserve"> αντίληψη</w:t>
      </w:r>
      <w:r>
        <w:rPr>
          <w:rFonts w:eastAsia="Times New Roman"/>
          <w:szCs w:val="24"/>
        </w:rPr>
        <w:t>.</w:t>
      </w:r>
      <w:r w:rsidRPr="00FD3D8D">
        <w:rPr>
          <w:rFonts w:eastAsia="Times New Roman"/>
          <w:szCs w:val="24"/>
        </w:rPr>
        <w:t xml:space="preserve"> </w:t>
      </w:r>
      <w:r>
        <w:rPr>
          <w:rFonts w:eastAsia="Times New Roman"/>
          <w:szCs w:val="24"/>
        </w:rPr>
        <w:t>Σ</w:t>
      </w:r>
      <w:r w:rsidRPr="00FD3D8D">
        <w:rPr>
          <w:rFonts w:eastAsia="Times New Roman"/>
          <w:szCs w:val="24"/>
        </w:rPr>
        <w:t>ήμερα ήμουνα σε προγραμματισμένη</w:t>
      </w:r>
      <w:r>
        <w:rPr>
          <w:rFonts w:eastAsia="Times New Roman"/>
          <w:szCs w:val="24"/>
        </w:rPr>
        <w:t>, που δεν θα τη δείξουν τα μίντια, περιοδεία στα σχολεία</w:t>
      </w:r>
      <w:r w:rsidRPr="00FD3D8D">
        <w:rPr>
          <w:rFonts w:eastAsia="Times New Roman"/>
          <w:szCs w:val="24"/>
        </w:rPr>
        <w:t xml:space="preserve"> </w:t>
      </w:r>
      <w:r>
        <w:rPr>
          <w:rFonts w:eastAsia="Times New Roman"/>
          <w:szCs w:val="24"/>
        </w:rPr>
        <w:t xml:space="preserve">στο Ίδρυμα </w:t>
      </w:r>
      <w:r w:rsidRPr="00FD3D8D">
        <w:rPr>
          <w:rFonts w:eastAsia="Times New Roman"/>
          <w:szCs w:val="24"/>
        </w:rPr>
        <w:t>Αποκατάσ</w:t>
      </w:r>
      <w:r w:rsidRPr="00FD3D8D">
        <w:rPr>
          <w:rFonts w:eastAsia="Times New Roman"/>
          <w:szCs w:val="24"/>
        </w:rPr>
        <w:t>τασης Αναπήρων</w:t>
      </w:r>
      <w:r>
        <w:rPr>
          <w:rFonts w:eastAsia="Times New Roman"/>
          <w:szCs w:val="24"/>
        </w:rPr>
        <w:t>. Εκεί να πάτε! Ήταν γυαλισμένα, καθαρά. Τα έφτιαξε ο Στρατός. Παρακαλώ; Ο</w:t>
      </w:r>
      <w:r w:rsidRPr="00FD3D8D">
        <w:rPr>
          <w:rFonts w:eastAsia="Times New Roman"/>
          <w:szCs w:val="24"/>
        </w:rPr>
        <w:t xml:space="preserve"> </w:t>
      </w:r>
      <w:r>
        <w:rPr>
          <w:rFonts w:eastAsia="Times New Roman"/>
          <w:szCs w:val="24"/>
        </w:rPr>
        <w:t>Σ</w:t>
      </w:r>
      <w:r w:rsidRPr="00FD3D8D">
        <w:rPr>
          <w:rFonts w:eastAsia="Times New Roman"/>
          <w:szCs w:val="24"/>
        </w:rPr>
        <w:t xml:space="preserve">τρατός </w:t>
      </w:r>
      <w:r>
        <w:rPr>
          <w:rFonts w:eastAsia="Times New Roman"/>
          <w:szCs w:val="24"/>
        </w:rPr>
        <w:t>τα έφτιαξε! Ήρθε ο αξιωματικός που ήταν επικεφαλής: «</w:t>
      </w:r>
      <w:r>
        <w:rPr>
          <w:rFonts w:eastAsia="Times New Roman"/>
          <w:szCs w:val="24"/>
        </w:rPr>
        <w:t>Ν</w:t>
      </w:r>
      <w:r>
        <w:rPr>
          <w:rFonts w:eastAsia="Times New Roman"/>
          <w:szCs w:val="24"/>
        </w:rPr>
        <w:t>α σας χαιρετήσω, κυρία Βουλευτή</w:t>
      </w:r>
      <w:r>
        <w:rPr>
          <w:rFonts w:eastAsia="Times New Roman"/>
          <w:szCs w:val="24"/>
        </w:rPr>
        <w:t>.</w:t>
      </w:r>
      <w:r>
        <w:rPr>
          <w:rFonts w:eastAsia="Times New Roman"/>
          <w:szCs w:val="24"/>
        </w:rPr>
        <w:t>». Σε αυτή εδώ την κατάσταση χρειάστηκε ο Στρατός</w:t>
      </w:r>
      <w:r>
        <w:rPr>
          <w:rFonts w:eastAsia="Times New Roman"/>
          <w:szCs w:val="24"/>
        </w:rPr>
        <w:t>,</w:t>
      </w:r>
      <w:r>
        <w:rPr>
          <w:rFonts w:eastAsia="Times New Roman"/>
          <w:szCs w:val="24"/>
        </w:rPr>
        <w:t xml:space="preserve"> για να φτιάξει τα σχολ</w:t>
      </w:r>
      <w:r>
        <w:rPr>
          <w:rFonts w:eastAsia="Times New Roman"/>
          <w:szCs w:val="24"/>
        </w:rPr>
        <w:t xml:space="preserve">εία των αναπήρων! </w:t>
      </w:r>
    </w:p>
    <w:p w14:paraId="6338FC0A" w14:textId="77777777" w:rsidR="00401C51" w:rsidRDefault="00794512">
      <w:pPr>
        <w:spacing w:line="600" w:lineRule="auto"/>
        <w:ind w:firstLine="720"/>
        <w:jc w:val="both"/>
        <w:rPr>
          <w:rFonts w:eastAsia="Times New Roman"/>
          <w:szCs w:val="24"/>
        </w:rPr>
      </w:pPr>
      <w:r>
        <w:rPr>
          <w:rFonts w:eastAsia="Times New Roman"/>
          <w:szCs w:val="24"/>
        </w:rPr>
        <w:t>Και κάνουμε μια συζήτηση, μια περιφορά. Μιλάτε για τις οικογένειές σας! Τσίπα</w:t>
      </w:r>
      <w:r>
        <w:rPr>
          <w:rFonts w:eastAsia="Times New Roman"/>
          <w:szCs w:val="24"/>
        </w:rPr>
        <w:t>,</w:t>
      </w:r>
      <w:r>
        <w:rPr>
          <w:rFonts w:eastAsia="Times New Roman"/>
          <w:szCs w:val="24"/>
        </w:rPr>
        <w:t xml:space="preserve"> μωρέ</w:t>
      </w:r>
      <w:r>
        <w:rPr>
          <w:rFonts w:eastAsia="Times New Roman"/>
          <w:szCs w:val="24"/>
        </w:rPr>
        <w:t>,</w:t>
      </w:r>
      <w:r>
        <w:rPr>
          <w:rFonts w:eastAsia="Times New Roman"/>
          <w:szCs w:val="24"/>
        </w:rPr>
        <w:t xml:space="preserve"> δεν έχετε; Δεν έχετε τσίπα; Με δόσεις θα τη βγάλετε την τσίπα; Με δόσεις θα βγει η τσίπα; Είναι δυνατόν να συνεχιστεί αυτό το πράγμα; Πόσοι γονείς έχουν</w:t>
      </w:r>
      <w:r>
        <w:rPr>
          <w:rFonts w:eastAsia="Times New Roman"/>
          <w:szCs w:val="24"/>
        </w:rPr>
        <w:t xml:space="preserve"> κουβαλήσει πόσα παιδιά στην πλάτη; </w:t>
      </w:r>
    </w:p>
    <w:p w14:paraId="6338FC0B" w14:textId="77777777" w:rsidR="00401C51" w:rsidRDefault="00794512">
      <w:pPr>
        <w:spacing w:line="600" w:lineRule="auto"/>
        <w:ind w:firstLine="720"/>
        <w:jc w:val="both"/>
        <w:rPr>
          <w:rFonts w:eastAsia="Times New Roman"/>
          <w:szCs w:val="24"/>
        </w:rPr>
      </w:pPr>
      <w:r>
        <w:rPr>
          <w:rFonts w:eastAsia="Times New Roman"/>
          <w:szCs w:val="24"/>
        </w:rPr>
        <w:t>Δεν θέλω να μιλήσω για τίποτα από αυτά που λέχθηκαν. Για τίποτα! Θέλω να μιλήσω γι’ αυτό που τώρα κανένας δεν συζητάει, το παιχνιδάκι στον χάρτη, με τα οικόπεδα, με την τιμαριοποίηση των εθνών και των λαών. Θέλω να μιλή</w:t>
      </w:r>
      <w:r>
        <w:rPr>
          <w:rFonts w:eastAsia="Times New Roman"/>
          <w:szCs w:val="24"/>
        </w:rPr>
        <w:t xml:space="preserve">σω για το μοντελάκι των Πρεσπών, που πάει να εφαρμοστεί με </w:t>
      </w:r>
      <w:r w:rsidRPr="00FD3D8D">
        <w:rPr>
          <w:rFonts w:eastAsia="Times New Roman"/>
          <w:szCs w:val="24"/>
        </w:rPr>
        <w:t xml:space="preserve">μαθηματική ακρίβεια στις ανατροπές που θέλουν οι ενεργειακοί κολοσσοί και το μεγάλο κεφάλαιο στη </w:t>
      </w:r>
      <w:r>
        <w:rPr>
          <w:rFonts w:eastAsia="Times New Roman"/>
          <w:szCs w:val="24"/>
        </w:rPr>
        <w:t>Ν</w:t>
      </w:r>
      <w:r w:rsidRPr="00FD3D8D">
        <w:rPr>
          <w:rFonts w:eastAsia="Times New Roman"/>
          <w:szCs w:val="24"/>
        </w:rPr>
        <w:t>οτιοανατολική Μεσόγειο</w:t>
      </w:r>
      <w:r>
        <w:rPr>
          <w:rFonts w:eastAsia="Times New Roman"/>
          <w:szCs w:val="24"/>
        </w:rPr>
        <w:t>.</w:t>
      </w:r>
      <w:r w:rsidRPr="00FD3D8D">
        <w:rPr>
          <w:rFonts w:eastAsia="Times New Roman"/>
          <w:szCs w:val="24"/>
        </w:rPr>
        <w:t xml:space="preserve"> </w:t>
      </w:r>
    </w:p>
    <w:p w14:paraId="6338FC0C" w14:textId="77777777" w:rsidR="00401C51" w:rsidRDefault="00794512">
      <w:pPr>
        <w:spacing w:line="600" w:lineRule="auto"/>
        <w:ind w:firstLine="720"/>
        <w:jc w:val="both"/>
        <w:rPr>
          <w:rFonts w:eastAsia="Times New Roman"/>
          <w:szCs w:val="24"/>
        </w:rPr>
      </w:pPr>
      <w:r>
        <w:rPr>
          <w:rFonts w:eastAsia="Times New Roman"/>
          <w:szCs w:val="24"/>
        </w:rPr>
        <w:t>Θ</w:t>
      </w:r>
      <w:r w:rsidRPr="00FD3D8D">
        <w:rPr>
          <w:rFonts w:eastAsia="Times New Roman"/>
          <w:szCs w:val="24"/>
        </w:rPr>
        <w:t>έ</w:t>
      </w:r>
      <w:r>
        <w:rPr>
          <w:rFonts w:eastAsia="Times New Roman"/>
          <w:szCs w:val="24"/>
        </w:rPr>
        <w:t xml:space="preserve">λω να μιλήσω για τα προβλήματα </w:t>
      </w:r>
      <w:r w:rsidRPr="00FD3D8D">
        <w:rPr>
          <w:rFonts w:eastAsia="Times New Roman"/>
          <w:szCs w:val="24"/>
        </w:rPr>
        <w:t>που μπορεί να έχει το στρατιωτικό προσωπι</w:t>
      </w:r>
      <w:r w:rsidRPr="00FD3D8D">
        <w:rPr>
          <w:rFonts w:eastAsia="Times New Roman"/>
          <w:szCs w:val="24"/>
        </w:rPr>
        <w:t xml:space="preserve">κό </w:t>
      </w:r>
      <w:r>
        <w:rPr>
          <w:rFonts w:eastAsia="Times New Roman"/>
          <w:szCs w:val="24"/>
        </w:rPr>
        <w:t xml:space="preserve">επί </w:t>
      </w:r>
      <w:r w:rsidRPr="00FD3D8D">
        <w:rPr>
          <w:rFonts w:eastAsia="Times New Roman"/>
          <w:szCs w:val="24"/>
        </w:rPr>
        <w:t>του υλικού</w:t>
      </w:r>
      <w:r>
        <w:rPr>
          <w:rFonts w:eastAsia="Times New Roman"/>
          <w:szCs w:val="24"/>
        </w:rPr>
        <w:t>. Και ξέρετε πάρα πολύ καλά, κανένα αυτοκίνητο, κανένα</w:t>
      </w:r>
      <w:r w:rsidRPr="00FD3D8D">
        <w:rPr>
          <w:rFonts w:eastAsia="Times New Roman"/>
          <w:szCs w:val="24"/>
        </w:rPr>
        <w:t xml:space="preserve"> μηχανάκι</w:t>
      </w:r>
      <w:r>
        <w:rPr>
          <w:rFonts w:eastAsia="Times New Roman"/>
          <w:szCs w:val="24"/>
        </w:rPr>
        <w:t xml:space="preserve">, κανένα παπάκι, </w:t>
      </w:r>
      <w:r w:rsidRPr="00FD3D8D">
        <w:rPr>
          <w:rFonts w:eastAsia="Times New Roman"/>
          <w:szCs w:val="24"/>
        </w:rPr>
        <w:t>τίποτα δεν κινείται</w:t>
      </w:r>
      <w:r>
        <w:rPr>
          <w:rFonts w:eastAsia="Times New Roman"/>
          <w:szCs w:val="24"/>
        </w:rPr>
        <w:t>,</w:t>
      </w:r>
      <w:r w:rsidRPr="00FD3D8D">
        <w:rPr>
          <w:rFonts w:eastAsia="Times New Roman"/>
          <w:szCs w:val="24"/>
        </w:rPr>
        <w:t xml:space="preserve"> αν δεν έχει καύσιμα</w:t>
      </w:r>
      <w:r>
        <w:rPr>
          <w:rFonts w:eastAsia="Times New Roman"/>
          <w:szCs w:val="24"/>
        </w:rPr>
        <w:t>! Σε ποιες πατρίδες; Στις πατρίδες των διοδίων! Διόδια φτιάχνονται κάτω. Συνεταιρισμοί. Και πάτε</w:t>
      </w:r>
      <w:r w:rsidRPr="00FD3D8D">
        <w:rPr>
          <w:rFonts w:eastAsia="Times New Roman"/>
          <w:szCs w:val="24"/>
        </w:rPr>
        <w:t xml:space="preserve"> με μία συζήτηση που </w:t>
      </w:r>
      <w:r>
        <w:rPr>
          <w:rFonts w:eastAsia="Times New Roman"/>
          <w:szCs w:val="24"/>
        </w:rPr>
        <w:t>καλύπτει</w:t>
      </w:r>
      <w:r w:rsidRPr="00FD3D8D">
        <w:rPr>
          <w:rFonts w:eastAsia="Times New Roman"/>
          <w:szCs w:val="24"/>
        </w:rPr>
        <w:t xml:space="preserve"> όλη την πραγματικότητα να εναποθέ</w:t>
      </w:r>
      <w:r>
        <w:rPr>
          <w:rFonts w:eastAsia="Times New Roman"/>
          <w:szCs w:val="24"/>
        </w:rPr>
        <w:t>σ</w:t>
      </w:r>
      <w:r w:rsidRPr="00FD3D8D">
        <w:rPr>
          <w:rFonts w:eastAsia="Times New Roman"/>
          <w:szCs w:val="24"/>
        </w:rPr>
        <w:t>ουμε τις ελπίδες μας στο ΝΑΤΟ και στην Ευρωπαϊκή Ένωση</w:t>
      </w:r>
      <w:r>
        <w:rPr>
          <w:rFonts w:eastAsia="Times New Roman"/>
          <w:szCs w:val="24"/>
        </w:rPr>
        <w:t>.</w:t>
      </w:r>
      <w:r w:rsidRPr="00FD3D8D">
        <w:rPr>
          <w:rFonts w:eastAsia="Times New Roman"/>
          <w:szCs w:val="24"/>
        </w:rPr>
        <w:t xml:space="preserve"> Έλεος</w:t>
      </w:r>
      <w:r>
        <w:rPr>
          <w:rFonts w:eastAsia="Times New Roman"/>
          <w:szCs w:val="24"/>
        </w:rPr>
        <w:t>,</w:t>
      </w:r>
      <w:r w:rsidRPr="00FD3D8D">
        <w:rPr>
          <w:rFonts w:eastAsia="Times New Roman"/>
          <w:szCs w:val="24"/>
        </w:rPr>
        <w:t xml:space="preserve"> δηλαδή</w:t>
      </w:r>
      <w:r>
        <w:rPr>
          <w:rFonts w:eastAsia="Times New Roman"/>
          <w:szCs w:val="24"/>
        </w:rPr>
        <w:t>!</w:t>
      </w:r>
    </w:p>
    <w:p w14:paraId="6338FC0D" w14:textId="77777777" w:rsidR="00401C51" w:rsidRDefault="00794512">
      <w:pPr>
        <w:spacing w:line="600" w:lineRule="auto"/>
        <w:ind w:firstLine="720"/>
        <w:jc w:val="both"/>
        <w:rPr>
          <w:rFonts w:eastAsia="Times New Roman"/>
          <w:szCs w:val="24"/>
        </w:rPr>
      </w:pPr>
      <w:r>
        <w:rPr>
          <w:rFonts w:eastAsia="Times New Roman"/>
          <w:szCs w:val="24"/>
        </w:rPr>
        <w:t>Μιλάει για επενδύσεις</w:t>
      </w:r>
      <w:r w:rsidRPr="00FD3D8D">
        <w:rPr>
          <w:rFonts w:eastAsia="Times New Roman"/>
          <w:szCs w:val="24"/>
        </w:rPr>
        <w:t xml:space="preserve"> ο Αμερικανός πρέσβης όπου σταθεί κι όπου βρεθεί</w:t>
      </w:r>
      <w:r>
        <w:rPr>
          <w:rFonts w:eastAsia="Times New Roman"/>
          <w:szCs w:val="24"/>
        </w:rPr>
        <w:t>.</w:t>
      </w:r>
      <w:r w:rsidRPr="00FD3D8D">
        <w:rPr>
          <w:rFonts w:eastAsia="Times New Roman"/>
          <w:szCs w:val="24"/>
        </w:rPr>
        <w:t xml:space="preserve"> </w:t>
      </w:r>
      <w:r>
        <w:rPr>
          <w:rFonts w:eastAsia="Times New Roman"/>
          <w:szCs w:val="24"/>
        </w:rPr>
        <w:t>Κ</w:t>
      </w:r>
      <w:r w:rsidRPr="00FD3D8D">
        <w:rPr>
          <w:rFonts w:eastAsia="Times New Roman"/>
          <w:szCs w:val="24"/>
        </w:rPr>
        <w:t>αι μας είπε ότι έχουμε και την εμπιστοσύνη του σήμερα</w:t>
      </w:r>
      <w:r>
        <w:rPr>
          <w:rFonts w:eastAsia="Times New Roman"/>
          <w:szCs w:val="24"/>
        </w:rPr>
        <w:t>.</w:t>
      </w:r>
      <w:r w:rsidRPr="00FD3D8D">
        <w:rPr>
          <w:rFonts w:eastAsia="Times New Roman"/>
          <w:szCs w:val="24"/>
        </w:rPr>
        <w:t xml:space="preserve"> </w:t>
      </w:r>
      <w:r>
        <w:rPr>
          <w:rFonts w:eastAsia="Times New Roman"/>
          <w:szCs w:val="24"/>
        </w:rPr>
        <w:t xml:space="preserve">Έκανε ολόκληρη </w:t>
      </w:r>
      <w:r>
        <w:rPr>
          <w:rFonts w:eastAsia="Times New Roman"/>
          <w:szCs w:val="24"/>
        </w:rPr>
        <w:t xml:space="preserve">ανακοίνωση ότι έχει την εμπιστοσύνη του η ελληνική Κυβέρνηση </w:t>
      </w:r>
      <w:r w:rsidRPr="00FD3D8D">
        <w:rPr>
          <w:rFonts w:eastAsia="Times New Roman"/>
          <w:szCs w:val="24"/>
        </w:rPr>
        <w:t>για τις επενδύσεις και την ανάπτυξη</w:t>
      </w:r>
      <w:r>
        <w:rPr>
          <w:rFonts w:eastAsia="Times New Roman"/>
          <w:szCs w:val="24"/>
        </w:rPr>
        <w:t>.</w:t>
      </w:r>
      <w:r w:rsidRPr="00FD3D8D">
        <w:rPr>
          <w:rFonts w:eastAsia="Times New Roman"/>
          <w:szCs w:val="24"/>
        </w:rPr>
        <w:t xml:space="preserve"> </w:t>
      </w:r>
      <w:r>
        <w:rPr>
          <w:rFonts w:eastAsia="Times New Roman"/>
          <w:szCs w:val="24"/>
        </w:rPr>
        <w:t xml:space="preserve">Είναι ο ίδιος </w:t>
      </w:r>
      <w:r w:rsidRPr="00FD3D8D">
        <w:rPr>
          <w:rFonts w:eastAsia="Times New Roman"/>
          <w:szCs w:val="24"/>
        </w:rPr>
        <w:t>εκπρόσωπος μιας κυβέρνησης που κόβει κονδύλια και σταματάει τη λειτουργία της δικής του κυβέρνησης</w:t>
      </w:r>
      <w:r>
        <w:rPr>
          <w:rFonts w:eastAsia="Times New Roman"/>
          <w:szCs w:val="24"/>
        </w:rPr>
        <w:t>,</w:t>
      </w:r>
      <w:r w:rsidRPr="00FD3D8D">
        <w:rPr>
          <w:rFonts w:eastAsia="Times New Roman"/>
          <w:szCs w:val="24"/>
        </w:rPr>
        <w:t xml:space="preserve"> </w:t>
      </w:r>
      <w:r>
        <w:rPr>
          <w:rFonts w:eastAsia="Times New Roman"/>
          <w:szCs w:val="24"/>
        </w:rPr>
        <w:t>γ</w:t>
      </w:r>
      <w:r w:rsidRPr="00FD3D8D">
        <w:rPr>
          <w:rFonts w:eastAsia="Times New Roman"/>
          <w:szCs w:val="24"/>
        </w:rPr>
        <w:t>ιατί δεν του δώσανε λεφτά να φτιάξει τ</w:t>
      </w:r>
      <w:r>
        <w:rPr>
          <w:rFonts w:eastAsia="Times New Roman"/>
          <w:szCs w:val="24"/>
        </w:rPr>
        <w:t>ε</w:t>
      </w:r>
      <w:r w:rsidRPr="00FD3D8D">
        <w:rPr>
          <w:rFonts w:eastAsia="Times New Roman"/>
          <w:szCs w:val="24"/>
        </w:rPr>
        <w:t>ίχος</w:t>
      </w:r>
      <w:r w:rsidRPr="00FD3D8D">
        <w:rPr>
          <w:rFonts w:eastAsia="Times New Roman"/>
          <w:szCs w:val="24"/>
        </w:rPr>
        <w:t xml:space="preserve"> να μην περνάνε οι πρόσφυγες από το Μεξικό</w:t>
      </w:r>
      <w:r>
        <w:rPr>
          <w:rFonts w:eastAsia="Times New Roman"/>
          <w:szCs w:val="24"/>
        </w:rPr>
        <w:t>!</w:t>
      </w:r>
      <w:r w:rsidRPr="00FD3D8D">
        <w:rPr>
          <w:rFonts w:eastAsia="Times New Roman"/>
          <w:szCs w:val="24"/>
        </w:rPr>
        <w:t xml:space="preserve"> </w:t>
      </w:r>
      <w:r>
        <w:rPr>
          <w:rFonts w:eastAsia="Times New Roman"/>
          <w:szCs w:val="24"/>
        </w:rPr>
        <w:t>Αυτός είναι! Τέτοια ανάπτυξη θέλετε; Πόσα τείχη θα φτιάξει; Έχει ένα τείχος γύρω από τη Σούδα. Μύγα δεν μπαίνει! Μύγα δεν μπαίνει στη Σούδα! Αυτό είναι επένδυση; Και θα φτιάξουμε</w:t>
      </w:r>
      <w:r w:rsidRPr="00FD3D8D">
        <w:rPr>
          <w:rFonts w:eastAsia="Times New Roman"/>
          <w:szCs w:val="24"/>
        </w:rPr>
        <w:t xml:space="preserve"> </w:t>
      </w:r>
      <w:r>
        <w:rPr>
          <w:rFonts w:eastAsia="Times New Roman"/>
          <w:szCs w:val="24"/>
        </w:rPr>
        <w:t>άλλες</w:t>
      </w:r>
      <w:r w:rsidRPr="00FD3D8D">
        <w:rPr>
          <w:rFonts w:eastAsia="Times New Roman"/>
          <w:szCs w:val="24"/>
        </w:rPr>
        <w:t xml:space="preserve"> τέσσερις-πέντε και </w:t>
      </w:r>
      <w:r>
        <w:rPr>
          <w:rFonts w:eastAsia="Times New Roman"/>
          <w:szCs w:val="24"/>
        </w:rPr>
        <w:t>θα έχουμ</w:t>
      </w:r>
      <w:r>
        <w:rPr>
          <w:rFonts w:eastAsia="Times New Roman"/>
          <w:szCs w:val="24"/>
        </w:rPr>
        <w:t>ε ανάπτυξη; Πού πάμε</w:t>
      </w:r>
      <w:r>
        <w:rPr>
          <w:rFonts w:eastAsia="Times New Roman"/>
          <w:szCs w:val="24"/>
        </w:rPr>
        <w:t>,</w:t>
      </w:r>
      <w:r>
        <w:rPr>
          <w:rFonts w:eastAsia="Times New Roman"/>
          <w:szCs w:val="24"/>
        </w:rPr>
        <w:t xml:space="preserve"> δηλαδή; </w:t>
      </w:r>
    </w:p>
    <w:p w14:paraId="6338FC0E" w14:textId="77777777" w:rsidR="00401C51" w:rsidRDefault="00794512">
      <w:pPr>
        <w:spacing w:line="600" w:lineRule="auto"/>
        <w:ind w:firstLine="720"/>
        <w:jc w:val="both"/>
        <w:rPr>
          <w:rFonts w:eastAsia="Times New Roman"/>
          <w:szCs w:val="24"/>
        </w:rPr>
      </w:pPr>
      <w:r>
        <w:rPr>
          <w:rFonts w:eastAsia="Times New Roman"/>
          <w:szCs w:val="24"/>
        </w:rPr>
        <w:t xml:space="preserve">Στην Ανατολική Μεσόγειο το παιχνίδι παίζεται έτσι ώστε να έρθουν τα πράγματα οριακά. Εμείς συζητάμε εδώ μέσα αυτά και δεν ακούει κανένας μας, </w:t>
      </w:r>
      <w:r w:rsidRPr="00FD3D8D">
        <w:rPr>
          <w:rFonts w:eastAsia="Times New Roman"/>
          <w:szCs w:val="24"/>
        </w:rPr>
        <w:t xml:space="preserve">από τους υπερπατριώτες </w:t>
      </w:r>
      <w:r>
        <w:rPr>
          <w:rFonts w:eastAsia="Times New Roman"/>
          <w:szCs w:val="24"/>
        </w:rPr>
        <w:t xml:space="preserve">μέχρι τους άλλους, </w:t>
      </w:r>
      <w:r w:rsidRPr="00FD3D8D">
        <w:rPr>
          <w:rFonts w:eastAsia="Times New Roman"/>
          <w:szCs w:val="24"/>
        </w:rPr>
        <w:t xml:space="preserve">ότι υπάρχει δεύτερος </w:t>
      </w:r>
      <w:r>
        <w:rPr>
          <w:rFonts w:eastAsia="Times New Roman"/>
          <w:szCs w:val="24"/>
        </w:rPr>
        <w:t>«</w:t>
      </w:r>
      <w:r w:rsidRPr="00FD3D8D">
        <w:rPr>
          <w:rFonts w:eastAsia="Times New Roman"/>
          <w:szCs w:val="24"/>
        </w:rPr>
        <w:t>Αττίλας</w:t>
      </w:r>
      <w:r>
        <w:rPr>
          <w:rFonts w:eastAsia="Times New Roman"/>
          <w:szCs w:val="24"/>
        </w:rPr>
        <w:t>»</w:t>
      </w:r>
      <w:r w:rsidRPr="00FD3D8D">
        <w:rPr>
          <w:rFonts w:eastAsia="Times New Roman"/>
          <w:szCs w:val="24"/>
        </w:rPr>
        <w:t xml:space="preserve"> στη θάλασσ</w:t>
      </w:r>
      <w:r w:rsidRPr="00FD3D8D">
        <w:rPr>
          <w:rFonts w:eastAsia="Times New Roman"/>
          <w:szCs w:val="24"/>
        </w:rPr>
        <w:t>α</w:t>
      </w:r>
      <w:r>
        <w:rPr>
          <w:rFonts w:eastAsia="Times New Roman"/>
          <w:szCs w:val="24"/>
        </w:rPr>
        <w:t xml:space="preserve">; Κι αυτό ο δεύτερος «Αττίλας» από πού ήρθε; Από την κομμουνιστική ιστορία, </w:t>
      </w:r>
      <w:r w:rsidRPr="00FD3D8D">
        <w:rPr>
          <w:rFonts w:eastAsia="Times New Roman"/>
          <w:szCs w:val="24"/>
        </w:rPr>
        <w:t>περσινά ξινά σταφύλια</w:t>
      </w:r>
      <w:r>
        <w:rPr>
          <w:rFonts w:eastAsia="Times New Roman"/>
          <w:szCs w:val="24"/>
        </w:rPr>
        <w:t>;</w:t>
      </w:r>
      <w:r w:rsidRPr="00FD3D8D">
        <w:rPr>
          <w:rFonts w:eastAsia="Times New Roman"/>
          <w:szCs w:val="24"/>
        </w:rPr>
        <w:t xml:space="preserve"> Δεν μπορείτε να λέτε για νεκρούς που έχουνε δώσει την ψυχή τους για να μην περάσει ο φασισμός</w:t>
      </w:r>
      <w:r>
        <w:rPr>
          <w:rFonts w:eastAsia="Times New Roman"/>
          <w:szCs w:val="24"/>
        </w:rPr>
        <w:t>! Από πού ήρθαν αυτοί; Από το ΝΑΤΟ! Από τη διπλανή πόρτα. Οι άν</w:t>
      </w:r>
      <w:r>
        <w:rPr>
          <w:rFonts w:eastAsia="Times New Roman"/>
          <w:szCs w:val="24"/>
        </w:rPr>
        <w:t>θρωποι της διπλανής πόρτας. Οι</w:t>
      </w:r>
      <w:r w:rsidRPr="00FD3D8D">
        <w:rPr>
          <w:rFonts w:eastAsia="Times New Roman"/>
          <w:szCs w:val="24"/>
        </w:rPr>
        <w:t xml:space="preserve"> συνεταίροι της διπλανής πόρτας</w:t>
      </w:r>
      <w:r>
        <w:rPr>
          <w:rFonts w:eastAsia="Times New Roman"/>
          <w:szCs w:val="24"/>
        </w:rPr>
        <w:t>.</w:t>
      </w:r>
      <w:r w:rsidRPr="00FD3D8D">
        <w:rPr>
          <w:rFonts w:eastAsia="Times New Roman"/>
          <w:szCs w:val="24"/>
        </w:rPr>
        <w:t xml:space="preserve"> </w:t>
      </w:r>
      <w:r>
        <w:rPr>
          <w:rFonts w:eastAsia="Times New Roman"/>
          <w:szCs w:val="24"/>
        </w:rPr>
        <w:t>Ν</w:t>
      </w:r>
      <w:r w:rsidRPr="00FD3D8D">
        <w:rPr>
          <w:rFonts w:eastAsia="Times New Roman"/>
          <w:szCs w:val="24"/>
        </w:rPr>
        <w:t>ατοϊκοί σύμμαχοι είναι</w:t>
      </w:r>
      <w:r>
        <w:rPr>
          <w:rFonts w:eastAsia="Times New Roman"/>
          <w:szCs w:val="24"/>
        </w:rPr>
        <w:t>. Η συζήτηση για την Ευρωπαϊκή Ένωση.</w:t>
      </w:r>
      <w:r w:rsidRPr="00FD3D8D">
        <w:rPr>
          <w:rFonts w:eastAsia="Times New Roman"/>
          <w:szCs w:val="24"/>
        </w:rPr>
        <w:t xml:space="preserve"> </w:t>
      </w:r>
      <w:r>
        <w:rPr>
          <w:rFonts w:eastAsia="Times New Roman"/>
          <w:szCs w:val="24"/>
        </w:rPr>
        <w:t>Δ</w:t>
      </w:r>
      <w:r w:rsidRPr="00FD3D8D">
        <w:rPr>
          <w:rFonts w:eastAsia="Times New Roman"/>
          <w:szCs w:val="24"/>
        </w:rPr>
        <w:t xml:space="preserve">εν το </w:t>
      </w:r>
      <w:r>
        <w:rPr>
          <w:rFonts w:eastAsia="Times New Roman"/>
          <w:szCs w:val="24"/>
        </w:rPr>
        <w:t>είπατε</w:t>
      </w:r>
      <w:r w:rsidRPr="00FD3D8D">
        <w:rPr>
          <w:rFonts w:eastAsia="Times New Roman"/>
          <w:szCs w:val="24"/>
        </w:rPr>
        <w:t xml:space="preserve"> στην Κύπρο</w:t>
      </w:r>
      <w:r>
        <w:rPr>
          <w:rFonts w:eastAsia="Times New Roman"/>
          <w:szCs w:val="24"/>
        </w:rPr>
        <w:t xml:space="preserve">; Πάτε να δημιουργήσετε την ψευδαίσθηση </w:t>
      </w:r>
      <w:r w:rsidRPr="00FD3D8D">
        <w:rPr>
          <w:rFonts w:eastAsia="Times New Roman"/>
          <w:szCs w:val="24"/>
        </w:rPr>
        <w:t>στο</w:t>
      </w:r>
      <w:r>
        <w:rPr>
          <w:rFonts w:eastAsia="Times New Roman"/>
          <w:szCs w:val="24"/>
        </w:rPr>
        <w:t>ν</w:t>
      </w:r>
      <w:r w:rsidRPr="00FD3D8D">
        <w:rPr>
          <w:rFonts w:eastAsia="Times New Roman"/>
          <w:szCs w:val="24"/>
        </w:rPr>
        <w:t xml:space="preserve"> λαό ότι πατώντας πάνω στο ΝΑΤΟ και πάνω στους Αμερικ</w:t>
      </w:r>
      <w:r>
        <w:rPr>
          <w:rFonts w:eastAsia="Times New Roman"/>
          <w:szCs w:val="24"/>
        </w:rPr>
        <w:t>άνους φέρνε</w:t>
      </w:r>
      <w:r>
        <w:rPr>
          <w:rFonts w:eastAsia="Times New Roman"/>
          <w:szCs w:val="24"/>
        </w:rPr>
        <w:t>τε</w:t>
      </w:r>
      <w:r w:rsidRPr="00FD3D8D">
        <w:rPr>
          <w:rFonts w:eastAsia="Times New Roman"/>
          <w:szCs w:val="24"/>
        </w:rPr>
        <w:t xml:space="preserve"> </w:t>
      </w:r>
      <w:r>
        <w:rPr>
          <w:rFonts w:eastAsia="Times New Roman"/>
          <w:szCs w:val="24"/>
        </w:rPr>
        <w:t>ε</w:t>
      </w:r>
      <w:r w:rsidRPr="00FD3D8D">
        <w:rPr>
          <w:rFonts w:eastAsia="Times New Roman"/>
          <w:szCs w:val="24"/>
        </w:rPr>
        <w:t>ιρήνη και ασφάλεια</w:t>
      </w:r>
      <w:r>
        <w:rPr>
          <w:rFonts w:eastAsia="Times New Roman"/>
          <w:szCs w:val="24"/>
        </w:rPr>
        <w:t>, ό</w:t>
      </w:r>
      <w:r w:rsidRPr="00FD3D8D">
        <w:rPr>
          <w:rFonts w:eastAsia="Times New Roman"/>
          <w:szCs w:val="24"/>
        </w:rPr>
        <w:t xml:space="preserve">πως </w:t>
      </w:r>
      <w:r>
        <w:rPr>
          <w:rFonts w:eastAsia="Times New Roman"/>
          <w:szCs w:val="24"/>
        </w:rPr>
        <w:t>λέγατε</w:t>
      </w:r>
      <w:r w:rsidRPr="00FD3D8D">
        <w:rPr>
          <w:rFonts w:eastAsia="Times New Roman"/>
          <w:szCs w:val="24"/>
        </w:rPr>
        <w:t xml:space="preserve"> </w:t>
      </w:r>
      <w:r>
        <w:rPr>
          <w:rFonts w:eastAsia="Times New Roman"/>
          <w:szCs w:val="24"/>
        </w:rPr>
        <w:t>μ</w:t>
      </w:r>
      <w:r w:rsidRPr="00FD3D8D">
        <w:rPr>
          <w:rFonts w:eastAsia="Times New Roman"/>
          <w:szCs w:val="24"/>
        </w:rPr>
        <w:t>ετά τις Πρέσπες</w:t>
      </w:r>
      <w:r>
        <w:rPr>
          <w:rFonts w:eastAsia="Times New Roman"/>
          <w:szCs w:val="24"/>
        </w:rPr>
        <w:t>;</w:t>
      </w:r>
    </w:p>
    <w:p w14:paraId="6338FC0F" w14:textId="77777777" w:rsidR="00401C51" w:rsidRDefault="00794512">
      <w:pPr>
        <w:spacing w:line="600" w:lineRule="auto"/>
        <w:ind w:firstLine="720"/>
        <w:jc w:val="both"/>
        <w:rPr>
          <w:rFonts w:eastAsia="Times New Roman"/>
          <w:szCs w:val="24"/>
        </w:rPr>
      </w:pPr>
      <w:r>
        <w:rPr>
          <w:rFonts w:eastAsia="Times New Roman"/>
          <w:szCs w:val="24"/>
        </w:rPr>
        <w:t xml:space="preserve">Ανοίξτε, λοιπόν, σήμερα, θα το δείτε στα ψιλά ότι ο επικεφαλής της </w:t>
      </w:r>
      <w:r>
        <w:rPr>
          <w:rFonts w:eastAsia="Times New Roman"/>
          <w:szCs w:val="24"/>
        </w:rPr>
        <w:t>ε</w:t>
      </w:r>
      <w:r>
        <w:rPr>
          <w:rFonts w:eastAsia="Times New Roman"/>
          <w:szCs w:val="24"/>
        </w:rPr>
        <w:t xml:space="preserve">θνοφρουράς στο Κόσοβο πήρε σύνταξη. Ήταν στην </w:t>
      </w:r>
      <w:r w:rsidRPr="00FD3D8D">
        <w:rPr>
          <w:rFonts w:eastAsia="Times New Roman"/>
          <w:szCs w:val="24"/>
        </w:rPr>
        <w:t>Αϊόβα στο σπίτι του και έλεγε π</w:t>
      </w:r>
      <w:r>
        <w:rPr>
          <w:rFonts w:eastAsia="Times New Roman"/>
          <w:szCs w:val="24"/>
        </w:rPr>
        <w:t>ώ</w:t>
      </w:r>
      <w:r w:rsidRPr="00FD3D8D">
        <w:rPr>
          <w:rFonts w:eastAsia="Times New Roman"/>
          <w:szCs w:val="24"/>
        </w:rPr>
        <w:t xml:space="preserve">ς θα είναι η ανάπτυξη στο Κόσοβο </w:t>
      </w:r>
      <w:r>
        <w:rPr>
          <w:rFonts w:eastAsia="Times New Roman"/>
          <w:szCs w:val="24"/>
        </w:rPr>
        <w:t>μ</w:t>
      </w:r>
      <w:r w:rsidRPr="00FD3D8D">
        <w:rPr>
          <w:rFonts w:eastAsia="Times New Roman"/>
          <w:szCs w:val="24"/>
        </w:rPr>
        <w:t xml:space="preserve">ε τη βοήθεια του </w:t>
      </w:r>
      <w:r w:rsidRPr="00FD3D8D">
        <w:rPr>
          <w:rFonts w:eastAsia="Times New Roman"/>
          <w:szCs w:val="24"/>
        </w:rPr>
        <w:t>Ηνωμένων Πο</w:t>
      </w:r>
      <w:r>
        <w:rPr>
          <w:rFonts w:eastAsia="Times New Roman"/>
          <w:szCs w:val="24"/>
        </w:rPr>
        <w:t xml:space="preserve">λιτειών μετά τους βομβαρδισμούς, </w:t>
      </w:r>
      <w:r w:rsidRPr="00FD3D8D">
        <w:rPr>
          <w:rFonts w:eastAsia="Times New Roman"/>
          <w:szCs w:val="24"/>
        </w:rPr>
        <w:t xml:space="preserve">μετά από </w:t>
      </w:r>
      <w:r>
        <w:rPr>
          <w:rFonts w:eastAsia="Times New Roman"/>
          <w:szCs w:val="24"/>
        </w:rPr>
        <w:t>δέκα</w:t>
      </w:r>
      <w:r w:rsidRPr="00FD3D8D">
        <w:rPr>
          <w:rFonts w:eastAsia="Times New Roman"/>
          <w:szCs w:val="24"/>
        </w:rPr>
        <w:t xml:space="preserve"> χρόνια</w:t>
      </w:r>
      <w:r>
        <w:rPr>
          <w:rFonts w:eastAsia="Times New Roman"/>
          <w:szCs w:val="24"/>
        </w:rPr>
        <w:t>. Γιατί κάνουν όλοι αυτοί μπίζνες. Οι μπίζνες είναι σε τέτοιο βαθμό ίδι</w:t>
      </w:r>
      <w:r>
        <w:rPr>
          <w:rFonts w:eastAsia="Times New Roman"/>
          <w:szCs w:val="24"/>
        </w:rPr>
        <w:t>ες,</w:t>
      </w:r>
      <w:r>
        <w:rPr>
          <w:rFonts w:eastAsia="Times New Roman"/>
          <w:szCs w:val="24"/>
        </w:rPr>
        <w:t xml:space="preserve"> που οι επικεφαλής των ναζί που αιματοκύλησαν</w:t>
      </w:r>
      <w:r w:rsidRPr="00FD3D8D">
        <w:rPr>
          <w:rFonts w:eastAsia="Times New Roman"/>
          <w:szCs w:val="24"/>
        </w:rPr>
        <w:t xml:space="preserve"> </w:t>
      </w:r>
      <w:r>
        <w:rPr>
          <w:rFonts w:eastAsia="Times New Roman"/>
          <w:szCs w:val="24"/>
        </w:rPr>
        <w:t xml:space="preserve">την Ευρώπη, μέρα που είναι σήμερα, </w:t>
      </w:r>
      <w:r>
        <w:rPr>
          <w:rFonts w:eastAsia="Times New Roman"/>
          <w:szCs w:val="24"/>
        </w:rPr>
        <w:t>9</w:t>
      </w:r>
      <w:r w:rsidRPr="00437AD1">
        <w:rPr>
          <w:rFonts w:eastAsia="Times New Roman"/>
          <w:szCs w:val="24"/>
          <w:vertAlign w:val="superscript"/>
        </w:rPr>
        <w:t>η</w:t>
      </w:r>
      <w:r>
        <w:rPr>
          <w:rFonts w:eastAsia="Times New Roman"/>
          <w:szCs w:val="24"/>
        </w:rPr>
        <w:t xml:space="preserve"> </w:t>
      </w:r>
      <w:r>
        <w:rPr>
          <w:rFonts w:eastAsia="Times New Roman"/>
          <w:szCs w:val="24"/>
        </w:rPr>
        <w:t>Μαΐου, είναι αυτοί που</w:t>
      </w:r>
      <w:r w:rsidRPr="00FD3D8D">
        <w:rPr>
          <w:rFonts w:eastAsia="Times New Roman"/>
          <w:szCs w:val="24"/>
        </w:rPr>
        <w:t xml:space="preserve"> αποκαταστάθ</w:t>
      </w:r>
      <w:r w:rsidRPr="00FD3D8D">
        <w:rPr>
          <w:rFonts w:eastAsia="Times New Roman"/>
          <w:szCs w:val="24"/>
        </w:rPr>
        <w:t xml:space="preserve">ηκαν και </w:t>
      </w:r>
      <w:r>
        <w:rPr>
          <w:rFonts w:eastAsia="Times New Roman"/>
          <w:szCs w:val="24"/>
        </w:rPr>
        <w:t>έγιναν</w:t>
      </w:r>
      <w:r w:rsidRPr="00FD3D8D">
        <w:rPr>
          <w:rFonts w:eastAsia="Times New Roman"/>
          <w:szCs w:val="24"/>
        </w:rPr>
        <w:t xml:space="preserve"> όλοι αξιωματικοί του ΝΑΤΟ</w:t>
      </w:r>
      <w:r>
        <w:rPr>
          <w:rFonts w:eastAsia="Times New Roman"/>
          <w:szCs w:val="24"/>
        </w:rPr>
        <w:t>!</w:t>
      </w:r>
      <w:r w:rsidRPr="00FD3D8D">
        <w:rPr>
          <w:rFonts w:eastAsia="Times New Roman"/>
          <w:szCs w:val="24"/>
        </w:rPr>
        <w:t xml:space="preserve"> </w:t>
      </w:r>
      <w:r>
        <w:rPr>
          <w:rFonts w:eastAsia="Times New Roman"/>
          <w:szCs w:val="24"/>
        </w:rPr>
        <w:t>Ό</w:t>
      </w:r>
      <w:r w:rsidRPr="00FD3D8D">
        <w:rPr>
          <w:rFonts w:eastAsia="Times New Roman"/>
          <w:szCs w:val="24"/>
        </w:rPr>
        <w:t>λοι αξιωματικοί του ΝΑΤΟ</w:t>
      </w:r>
      <w:r>
        <w:rPr>
          <w:rFonts w:eastAsia="Times New Roman"/>
          <w:szCs w:val="24"/>
        </w:rPr>
        <w:t xml:space="preserve">! Το 1955 το ΝΑΤΟ είχε ηγέτη έναν ηγέταρο της Βέρμαχτ! Αυτή ήταν η αποναζιστικοποίηση που έγινε </w:t>
      </w:r>
      <w:r w:rsidRPr="00FD3D8D">
        <w:rPr>
          <w:rFonts w:eastAsia="Times New Roman"/>
          <w:szCs w:val="24"/>
        </w:rPr>
        <w:t>σε αυτή την Ευρώπη των μονοπωλίων</w:t>
      </w:r>
      <w:r>
        <w:rPr>
          <w:rFonts w:eastAsia="Times New Roman"/>
          <w:szCs w:val="24"/>
        </w:rPr>
        <w:t>,</w:t>
      </w:r>
      <w:r w:rsidRPr="00FD3D8D">
        <w:rPr>
          <w:rFonts w:eastAsia="Times New Roman"/>
          <w:szCs w:val="24"/>
        </w:rPr>
        <w:t xml:space="preserve"> των </w:t>
      </w:r>
      <w:r>
        <w:rPr>
          <w:rFonts w:eastAsia="Times New Roman"/>
          <w:szCs w:val="24"/>
        </w:rPr>
        <w:t>λυκο</w:t>
      </w:r>
      <w:r w:rsidRPr="00FD3D8D">
        <w:rPr>
          <w:rFonts w:eastAsia="Times New Roman"/>
          <w:szCs w:val="24"/>
        </w:rPr>
        <w:t>συμμαχιών και των ενώσεων</w:t>
      </w:r>
      <w:r>
        <w:rPr>
          <w:rFonts w:eastAsia="Times New Roman"/>
          <w:szCs w:val="24"/>
        </w:rPr>
        <w:t>.</w:t>
      </w:r>
    </w:p>
    <w:p w14:paraId="6338FC10" w14:textId="77777777" w:rsidR="00401C51" w:rsidRDefault="00794512">
      <w:pPr>
        <w:spacing w:line="600" w:lineRule="auto"/>
        <w:ind w:firstLine="720"/>
        <w:jc w:val="both"/>
        <w:rPr>
          <w:rFonts w:eastAsia="Times New Roman"/>
          <w:szCs w:val="24"/>
        </w:rPr>
      </w:pPr>
      <w:r>
        <w:rPr>
          <w:rFonts w:eastAsia="Times New Roman"/>
          <w:szCs w:val="24"/>
        </w:rPr>
        <w:t>Κ</w:t>
      </w:r>
      <w:r w:rsidRPr="00FD3D8D">
        <w:rPr>
          <w:rFonts w:eastAsia="Times New Roman"/>
          <w:szCs w:val="24"/>
        </w:rPr>
        <w:t xml:space="preserve">άθε φορά που υπάρχει </w:t>
      </w:r>
      <w:r w:rsidRPr="00FD3D8D">
        <w:rPr>
          <w:rFonts w:eastAsia="Times New Roman"/>
          <w:szCs w:val="24"/>
        </w:rPr>
        <w:t>ανθρωπιστική κρίση</w:t>
      </w:r>
      <w:r>
        <w:rPr>
          <w:rFonts w:eastAsia="Times New Roman"/>
          <w:szCs w:val="24"/>
        </w:rPr>
        <w:t>,</w:t>
      </w:r>
      <w:r w:rsidRPr="00FD3D8D">
        <w:rPr>
          <w:rFonts w:eastAsia="Times New Roman"/>
          <w:szCs w:val="24"/>
        </w:rPr>
        <w:t xml:space="preserve"> λίγο να</w:t>
      </w:r>
      <w:r>
        <w:rPr>
          <w:rFonts w:eastAsia="Times New Roman"/>
          <w:szCs w:val="24"/>
        </w:rPr>
        <w:t xml:space="preserve"> σκάψετε πάνω από την υποκρισία, από κάτω θα έχει μα </w:t>
      </w:r>
      <w:r w:rsidRPr="00FD3D8D">
        <w:rPr>
          <w:rFonts w:eastAsia="Times New Roman"/>
          <w:szCs w:val="24"/>
        </w:rPr>
        <w:t>πετρέλαιο</w:t>
      </w:r>
      <w:r>
        <w:rPr>
          <w:rFonts w:eastAsia="Times New Roman"/>
          <w:szCs w:val="24"/>
        </w:rPr>
        <w:t xml:space="preserve">, μα σπάνιες γαίες, μα διαμάντια, μα χρυσό, μα αλουμίνιο, μα κάτι, από το Νταρφούρ στο </w:t>
      </w:r>
      <w:r w:rsidRPr="00FD3D8D">
        <w:rPr>
          <w:rFonts w:eastAsia="Times New Roman"/>
          <w:szCs w:val="24"/>
        </w:rPr>
        <w:t>Σουδάν</w:t>
      </w:r>
      <w:r>
        <w:rPr>
          <w:rFonts w:eastAsia="Times New Roman"/>
          <w:szCs w:val="24"/>
        </w:rPr>
        <w:t>!</w:t>
      </w:r>
      <w:r w:rsidRPr="00FD3D8D">
        <w:rPr>
          <w:rFonts w:eastAsia="Times New Roman"/>
          <w:szCs w:val="24"/>
        </w:rPr>
        <w:t xml:space="preserve"> </w:t>
      </w:r>
      <w:r>
        <w:rPr>
          <w:rFonts w:eastAsia="Times New Roman"/>
          <w:szCs w:val="24"/>
        </w:rPr>
        <w:t xml:space="preserve">Οι Αμερικάνοι, το ΝΑΤΟ, κόβουν σε </w:t>
      </w:r>
      <w:r w:rsidRPr="00FD3D8D">
        <w:rPr>
          <w:rFonts w:eastAsia="Times New Roman"/>
          <w:szCs w:val="24"/>
        </w:rPr>
        <w:t>ολόκληρο τον κόσμο τις χώρες στ</w:t>
      </w:r>
      <w:r>
        <w:rPr>
          <w:rFonts w:eastAsia="Times New Roman"/>
          <w:szCs w:val="24"/>
        </w:rPr>
        <w:t>α</w:t>
      </w:r>
      <w:r w:rsidRPr="00FD3D8D">
        <w:rPr>
          <w:rFonts w:eastAsia="Times New Roman"/>
          <w:szCs w:val="24"/>
        </w:rPr>
        <w:t xml:space="preserve"> επίπε</w:t>
      </w:r>
      <w:r w:rsidRPr="00FD3D8D">
        <w:rPr>
          <w:rFonts w:eastAsia="Times New Roman"/>
          <w:szCs w:val="24"/>
        </w:rPr>
        <w:t>δ</w:t>
      </w:r>
      <w:r>
        <w:rPr>
          <w:rFonts w:eastAsia="Times New Roman"/>
          <w:szCs w:val="24"/>
        </w:rPr>
        <w:t>α</w:t>
      </w:r>
      <w:r w:rsidRPr="00FD3D8D">
        <w:rPr>
          <w:rFonts w:eastAsia="Times New Roman"/>
          <w:szCs w:val="24"/>
        </w:rPr>
        <w:t xml:space="preserve"> της σφαίρας επιρροής </w:t>
      </w:r>
      <w:r>
        <w:rPr>
          <w:rFonts w:eastAsia="Times New Roman"/>
          <w:szCs w:val="24"/>
        </w:rPr>
        <w:t>τους. Προετοιμάζονται για πόλεμο σε ολόκληρη τη</w:t>
      </w:r>
      <w:r>
        <w:rPr>
          <w:rFonts w:eastAsia="Times New Roman"/>
          <w:szCs w:val="24"/>
        </w:rPr>
        <w:t>ν</w:t>
      </w:r>
      <w:r>
        <w:rPr>
          <w:rFonts w:eastAsia="Times New Roman"/>
          <w:szCs w:val="24"/>
        </w:rPr>
        <w:t xml:space="preserve"> περιοχή, για να σταματήσουν τον δρόμο του μεταξιού, για να τσακωθούν</w:t>
      </w:r>
      <w:r w:rsidRPr="00FD3D8D">
        <w:rPr>
          <w:rFonts w:eastAsia="Times New Roman"/>
          <w:szCs w:val="24"/>
        </w:rPr>
        <w:t xml:space="preserve"> </w:t>
      </w:r>
      <w:r>
        <w:rPr>
          <w:rFonts w:eastAsia="Times New Roman"/>
          <w:szCs w:val="24"/>
        </w:rPr>
        <w:t>με</w:t>
      </w:r>
      <w:r w:rsidRPr="00FD3D8D">
        <w:rPr>
          <w:rFonts w:eastAsia="Times New Roman"/>
          <w:szCs w:val="24"/>
        </w:rPr>
        <w:t xml:space="preserve"> την Κίνα</w:t>
      </w:r>
      <w:r>
        <w:rPr>
          <w:rFonts w:eastAsia="Times New Roman"/>
          <w:szCs w:val="24"/>
        </w:rPr>
        <w:t>,</w:t>
      </w:r>
      <w:r w:rsidRPr="00FD3D8D">
        <w:rPr>
          <w:rFonts w:eastAsia="Times New Roman"/>
          <w:szCs w:val="24"/>
        </w:rPr>
        <w:t xml:space="preserve"> για να τσακωθού</w:t>
      </w:r>
      <w:r>
        <w:rPr>
          <w:rFonts w:eastAsia="Times New Roman"/>
          <w:szCs w:val="24"/>
        </w:rPr>
        <w:t>ν</w:t>
      </w:r>
      <w:r w:rsidRPr="00FD3D8D">
        <w:rPr>
          <w:rFonts w:eastAsia="Times New Roman"/>
          <w:szCs w:val="24"/>
        </w:rPr>
        <w:t xml:space="preserve"> με τη Γερμανία</w:t>
      </w:r>
      <w:r>
        <w:rPr>
          <w:rFonts w:eastAsia="Times New Roman"/>
          <w:szCs w:val="24"/>
        </w:rPr>
        <w:t>.</w:t>
      </w:r>
      <w:r w:rsidRPr="00FD3D8D">
        <w:rPr>
          <w:rFonts w:eastAsia="Times New Roman"/>
          <w:szCs w:val="24"/>
        </w:rPr>
        <w:t xml:space="preserve"> </w:t>
      </w:r>
    </w:p>
    <w:p w14:paraId="6338FC11" w14:textId="77777777" w:rsidR="00401C51" w:rsidRDefault="00794512">
      <w:pPr>
        <w:spacing w:line="600" w:lineRule="auto"/>
        <w:ind w:firstLine="720"/>
        <w:jc w:val="both"/>
        <w:rPr>
          <w:rFonts w:eastAsia="Times New Roman"/>
          <w:szCs w:val="24"/>
        </w:rPr>
      </w:pPr>
      <w:r>
        <w:rPr>
          <w:rFonts w:eastAsia="Times New Roman"/>
          <w:szCs w:val="24"/>
        </w:rPr>
        <w:t>Για ποιες</w:t>
      </w:r>
      <w:r w:rsidRPr="00FD3D8D">
        <w:rPr>
          <w:rFonts w:eastAsia="Times New Roman"/>
          <w:szCs w:val="24"/>
        </w:rPr>
        <w:t xml:space="preserve"> επενδύσεις </w:t>
      </w:r>
      <w:r>
        <w:rPr>
          <w:rFonts w:eastAsia="Times New Roman"/>
          <w:szCs w:val="24"/>
        </w:rPr>
        <w:t xml:space="preserve">μιλάτε και κάνετε τον λαό να πιστεύει </w:t>
      </w:r>
      <w:r w:rsidRPr="00FD3D8D">
        <w:rPr>
          <w:rFonts w:eastAsia="Times New Roman"/>
          <w:szCs w:val="24"/>
        </w:rPr>
        <w:t>ότι μπορ</w:t>
      </w:r>
      <w:r w:rsidRPr="00FD3D8D">
        <w:rPr>
          <w:rFonts w:eastAsia="Times New Roman"/>
          <w:szCs w:val="24"/>
        </w:rPr>
        <w:t>εί να αισθάνεται ασφαλής</w:t>
      </w:r>
      <w:r>
        <w:rPr>
          <w:rFonts w:eastAsia="Times New Roman"/>
          <w:szCs w:val="24"/>
        </w:rPr>
        <w:t>,</w:t>
      </w:r>
      <w:r w:rsidRPr="00FD3D8D">
        <w:rPr>
          <w:rFonts w:eastAsia="Times New Roman"/>
          <w:szCs w:val="24"/>
        </w:rPr>
        <w:t xml:space="preserve"> κρεμάμενος στην </w:t>
      </w:r>
      <w:r>
        <w:rPr>
          <w:rFonts w:eastAsia="Times New Roman"/>
          <w:szCs w:val="24"/>
        </w:rPr>
        <w:t>«</w:t>
      </w:r>
      <w:r w:rsidRPr="00FD3D8D">
        <w:rPr>
          <w:rFonts w:eastAsia="Times New Roman"/>
          <w:szCs w:val="24"/>
        </w:rPr>
        <w:t>πράσινη γραμμή</w:t>
      </w:r>
      <w:r>
        <w:rPr>
          <w:rFonts w:eastAsia="Times New Roman"/>
          <w:szCs w:val="24"/>
        </w:rPr>
        <w:t>»</w:t>
      </w:r>
      <w:r w:rsidRPr="00FD3D8D">
        <w:rPr>
          <w:rFonts w:eastAsia="Times New Roman"/>
          <w:szCs w:val="24"/>
        </w:rPr>
        <w:t xml:space="preserve"> που εξακολουθεί να χωρίζει την Κύπρο</w:t>
      </w:r>
      <w:r>
        <w:rPr>
          <w:rFonts w:eastAsia="Times New Roman"/>
          <w:szCs w:val="24"/>
        </w:rPr>
        <w:t>, με το 40% του νησιού σε κατοχή εντός της Ε</w:t>
      </w:r>
      <w:r w:rsidRPr="00FD3D8D">
        <w:rPr>
          <w:rFonts w:eastAsia="Times New Roman"/>
          <w:szCs w:val="24"/>
        </w:rPr>
        <w:t>υρωπαϊκής Ένωσης</w:t>
      </w:r>
      <w:r>
        <w:rPr>
          <w:rFonts w:eastAsia="Times New Roman"/>
          <w:szCs w:val="24"/>
        </w:rPr>
        <w:t>! Και τώρα να μιλάμε για το πού θα τρυπήσει το τρυπάνι κι αν είναι δεύτερη εισβολή. Γιατί την πρώτη ε</w:t>
      </w:r>
      <w:r>
        <w:rPr>
          <w:rFonts w:eastAsia="Times New Roman"/>
          <w:szCs w:val="24"/>
        </w:rPr>
        <w:t>ισβολή ποιος την σταμάτησε; Τη σ</w:t>
      </w:r>
      <w:r w:rsidRPr="00FD3D8D">
        <w:rPr>
          <w:rFonts w:eastAsia="Times New Roman"/>
          <w:szCs w:val="24"/>
        </w:rPr>
        <w:t xml:space="preserve">ταμάτησε </w:t>
      </w:r>
      <w:r>
        <w:rPr>
          <w:rFonts w:eastAsia="Times New Roman"/>
          <w:szCs w:val="24"/>
        </w:rPr>
        <w:t xml:space="preserve">η </w:t>
      </w:r>
      <w:r w:rsidRPr="00FD3D8D">
        <w:rPr>
          <w:rFonts w:eastAsia="Times New Roman"/>
          <w:szCs w:val="24"/>
        </w:rPr>
        <w:t>Ευρωπαϊκή Ένωση</w:t>
      </w:r>
      <w:r>
        <w:rPr>
          <w:rFonts w:eastAsia="Times New Roman"/>
          <w:szCs w:val="24"/>
        </w:rPr>
        <w:t xml:space="preserve">; Τη σταμάτησε </w:t>
      </w:r>
      <w:r w:rsidRPr="00FD3D8D">
        <w:rPr>
          <w:rFonts w:eastAsia="Times New Roman"/>
          <w:szCs w:val="24"/>
        </w:rPr>
        <w:t>το ΝΑΤΟ</w:t>
      </w:r>
      <w:r>
        <w:rPr>
          <w:rFonts w:eastAsia="Times New Roman"/>
          <w:szCs w:val="24"/>
        </w:rPr>
        <w:t>; Τη σταμάτησαν οι πληρωμένοι από τους λαούς κυανόκρανοι; Τη σταμάτησαν οι πρέσβεις και οι πρέσβειρες καλής θελήσεως; Πού το είδατε αυτό γραμμένο;</w:t>
      </w:r>
    </w:p>
    <w:p w14:paraId="6338FC12" w14:textId="77777777" w:rsidR="00401C51" w:rsidRDefault="00794512">
      <w:pPr>
        <w:spacing w:line="600" w:lineRule="auto"/>
        <w:ind w:firstLine="720"/>
        <w:jc w:val="both"/>
        <w:rPr>
          <w:rFonts w:eastAsia="Times New Roman"/>
          <w:szCs w:val="24"/>
        </w:rPr>
      </w:pPr>
      <w:r>
        <w:rPr>
          <w:rFonts w:eastAsia="Times New Roman"/>
          <w:szCs w:val="24"/>
        </w:rPr>
        <w:t>Γιατί δεν αφήνετε το</w:t>
      </w:r>
      <w:r>
        <w:rPr>
          <w:rFonts w:eastAsia="Times New Roman"/>
          <w:szCs w:val="24"/>
        </w:rPr>
        <w:t>ν</w:t>
      </w:r>
      <w:r>
        <w:rPr>
          <w:rFonts w:eastAsia="Times New Roman"/>
          <w:szCs w:val="24"/>
        </w:rPr>
        <w:t xml:space="preserve"> λαό </w:t>
      </w:r>
      <w:r w:rsidRPr="00FD3D8D">
        <w:rPr>
          <w:rFonts w:eastAsia="Times New Roman"/>
          <w:szCs w:val="24"/>
        </w:rPr>
        <w:t xml:space="preserve">να </w:t>
      </w:r>
      <w:r w:rsidRPr="00FD3D8D">
        <w:rPr>
          <w:rFonts w:eastAsia="Times New Roman"/>
          <w:szCs w:val="24"/>
        </w:rPr>
        <w:t>εκφραστεί</w:t>
      </w:r>
      <w:r>
        <w:rPr>
          <w:rFonts w:eastAsia="Times New Roman"/>
          <w:szCs w:val="24"/>
        </w:rPr>
        <w:t>; Μα, πώς να τον αφήσετε να εκφραστεί; Εδώ και το δικαίωμα της απεργίας μπήκε στη στατιστική. Το πήρατε και το βάλατε στη στατιστική. Η</w:t>
      </w:r>
      <w:r w:rsidRPr="00FD3D8D">
        <w:rPr>
          <w:rFonts w:eastAsia="Times New Roman"/>
          <w:szCs w:val="24"/>
        </w:rPr>
        <w:t xml:space="preserve"> συλλογική αντίδραση </w:t>
      </w:r>
      <w:r>
        <w:rPr>
          <w:rFonts w:eastAsia="Times New Roman"/>
          <w:szCs w:val="24"/>
        </w:rPr>
        <w:t xml:space="preserve">πρέπει να έχει </w:t>
      </w:r>
      <w:r w:rsidRPr="00FD3D8D">
        <w:rPr>
          <w:rFonts w:eastAsia="Times New Roman"/>
          <w:szCs w:val="24"/>
        </w:rPr>
        <w:t>50</w:t>
      </w:r>
      <w:r>
        <w:rPr>
          <w:rFonts w:eastAsia="Times New Roman"/>
          <w:szCs w:val="24"/>
        </w:rPr>
        <w:t>%</w:t>
      </w:r>
      <w:r w:rsidRPr="00FD3D8D">
        <w:rPr>
          <w:rFonts w:eastAsia="Times New Roman"/>
          <w:szCs w:val="24"/>
        </w:rPr>
        <w:t xml:space="preserve"> συν</w:t>
      </w:r>
      <w:r>
        <w:rPr>
          <w:rFonts w:eastAsia="Times New Roman"/>
          <w:szCs w:val="24"/>
        </w:rPr>
        <w:t xml:space="preserve">, ανάλογα με το σωματείο, </w:t>
      </w:r>
      <w:r w:rsidRPr="00FD3D8D">
        <w:rPr>
          <w:rFonts w:eastAsia="Times New Roman"/>
          <w:szCs w:val="24"/>
        </w:rPr>
        <w:t>για να βγει έξω</w:t>
      </w:r>
      <w:r>
        <w:rPr>
          <w:rFonts w:eastAsia="Times New Roman"/>
          <w:szCs w:val="24"/>
        </w:rPr>
        <w:t>,</w:t>
      </w:r>
      <w:r w:rsidRPr="00FD3D8D">
        <w:rPr>
          <w:rFonts w:eastAsia="Times New Roman"/>
          <w:szCs w:val="24"/>
        </w:rPr>
        <w:t xml:space="preserve"> ακόμα και στο</w:t>
      </w:r>
      <w:r>
        <w:rPr>
          <w:rFonts w:eastAsia="Times New Roman"/>
          <w:szCs w:val="24"/>
        </w:rPr>
        <w:t>ν</w:t>
      </w:r>
      <w:r w:rsidRPr="00FD3D8D">
        <w:rPr>
          <w:rFonts w:eastAsia="Times New Roman"/>
          <w:szCs w:val="24"/>
        </w:rPr>
        <w:t xml:space="preserve"> δήμο</w:t>
      </w:r>
      <w:r>
        <w:rPr>
          <w:rFonts w:eastAsia="Times New Roman"/>
          <w:szCs w:val="24"/>
        </w:rPr>
        <w:t>.</w:t>
      </w:r>
      <w:r w:rsidRPr="00FD3D8D">
        <w:rPr>
          <w:rFonts w:eastAsia="Times New Roman"/>
          <w:szCs w:val="24"/>
        </w:rPr>
        <w:t xml:space="preserve"> </w:t>
      </w:r>
      <w:r>
        <w:rPr>
          <w:rFonts w:eastAsia="Times New Roman"/>
          <w:szCs w:val="24"/>
        </w:rPr>
        <w:t>Έχουμ</w:t>
      </w:r>
      <w:r>
        <w:rPr>
          <w:rFonts w:eastAsia="Times New Roman"/>
          <w:szCs w:val="24"/>
        </w:rPr>
        <w:t>ε καταθέσει τροπολογία. Σ</w:t>
      </w:r>
      <w:r w:rsidRPr="00FD3D8D">
        <w:rPr>
          <w:rFonts w:eastAsia="Times New Roman"/>
          <w:szCs w:val="24"/>
        </w:rPr>
        <w:t xml:space="preserve">ιγά μην ασχοληθεί κανένας με αυτή </w:t>
      </w:r>
      <w:r>
        <w:rPr>
          <w:rFonts w:eastAsia="Times New Roman"/>
          <w:szCs w:val="24"/>
        </w:rPr>
        <w:t xml:space="preserve">την </w:t>
      </w:r>
      <w:r w:rsidRPr="00FD3D8D">
        <w:rPr>
          <w:rFonts w:eastAsia="Times New Roman"/>
          <w:szCs w:val="24"/>
        </w:rPr>
        <w:t>τροπολογία</w:t>
      </w:r>
      <w:r>
        <w:rPr>
          <w:rFonts w:eastAsia="Times New Roman"/>
          <w:szCs w:val="24"/>
        </w:rPr>
        <w:t xml:space="preserve">. Άμα ήταν η τροπολογία της ωραιοποίησης της εικόνας των παρισταμένων εδώ ή να συγγράφεται ιστορία σε επίπεδο </w:t>
      </w:r>
      <w:r w:rsidRPr="00FD3D8D">
        <w:rPr>
          <w:rFonts w:eastAsia="Times New Roman"/>
          <w:szCs w:val="24"/>
        </w:rPr>
        <w:t>τηλεθέασης</w:t>
      </w:r>
      <w:r>
        <w:rPr>
          <w:rFonts w:eastAsia="Times New Roman"/>
          <w:szCs w:val="24"/>
        </w:rPr>
        <w:t>, θα την είχατε υπογράψει με τα πέντε,</w:t>
      </w:r>
      <w:r w:rsidRPr="00FD3D8D">
        <w:rPr>
          <w:rFonts w:eastAsia="Times New Roman"/>
          <w:szCs w:val="24"/>
        </w:rPr>
        <w:t xml:space="preserve"> όλοι μαζί</w:t>
      </w:r>
      <w:r>
        <w:rPr>
          <w:rFonts w:eastAsia="Times New Roman"/>
          <w:szCs w:val="24"/>
        </w:rPr>
        <w:t>!</w:t>
      </w:r>
    </w:p>
    <w:p w14:paraId="6338FC13" w14:textId="77777777" w:rsidR="00401C51" w:rsidRDefault="00794512">
      <w:pPr>
        <w:spacing w:line="600" w:lineRule="auto"/>
        <w:ind w:firstLine="720"/>
        <w:jc w:val="both"/>
        <w:rPr>
          <w:rFonts w:eastAsia="Times New Roman"/>
          <w:szCs w:val="24"/>
        </w:rPr>
      </w:pPr>
      <w:r>
        <w:rPr>
          <w:rFonts w:eastAsia="Times New Roman"/>
          <w:szCs w:val="24"/>
        </w:rPr>
        <w:t>Εγώ είμαι εξή</w:t>
      </w:r>
      <w:r>
        <w:rPr>
          <w:rFonts w:eastAsia="Times New Roman"/>
          <w:szCs w:val="24"/>
        </w:rPr>
        <w:t xml:space="preserve">ντα πέντε. Δεν υπάρχει περίπτωση, όχι να ζω, ούτε τα παιδιά μου ούτε τα εγγόνια μου δεν θα ζούνε στα εκατό χρόνια </w:t>
      </w:r>
      <w:r w:rsidRPr="00FD3D8D">
        <w:rPr>
          <w:rFonts w:eastAsia="Times New Roman"/>
          <w:szCs w:val="24"/>
        </w:rPr>
        <w:t>που τελειώνει το μνημόνιο</w:t>
      </w:r>
      <w:r>
        <w:rPr>
          <w:rFonts w:eastAsia="Times New Roman"/>
          <w:szCs w:val="24"/>
        </w:rPr>
        <w:t>.</w:t>
      </w:r>
      <w:r w:rsidRPr="00FD3D8D">
        <w:rPr>
          <w:rFonts w:eastAsia="Times New Roman"/>
          <w:szCs w:val="24"/>
        </w:rPr>
        <w:t xml:space="preserve"> </w:t>
      </w:r>
      <w:r>
        <w:rPr>
          <w:rFonts w:eastAsia="Times New Roman"/>
          <w:szCs w:val="24"/>
        </w:rPr>
        <w:t>Και θα προεκτείνουμε το ΝΑΤΟ. Θα προεκτείνουμε και την αντίληψη για το ΝΑΤΟ. Παρέχετε άλλοθι. Τι πρόσημο, τι ένσημο</w:t>
      </w:r>
      <w:r>
        <w:rPr>
          <w:rFonts w:eastAsia="Times New Roman"/>
          <w:szCs w:val="24"/>
        </w:rPr>
        <w:t>; Έχει δίκιο ο Παφίλης. Για ποιο πρόσημο και για ποιο ένσημο μιλάτε; Το «έξω οι βάσεις του θανάτου»</w:t>
      </w:r>
      <w:r>
        <w:rPr>
          <w:rFonts w:eastAsia="Times New Roman"/>
          <w:szCs w:val="24"/>
        </w:rPr>
        <w:t>,</w:t>
      </w:r>
      <w:r>
        <w:rPr>
          <w:rFonts w:eastAsia="Times New Roman"/>
          <w:szCs w:val="24"/>
        </w:rPr>
        <w:t xml:space="preserve"> ακόμα κι αν αρχίσετε να το ξαναλέτε τώρα, από την ώρα που έχετε μπει στο ίδιο καράβι του καπιταλισμού, και να το πείτε, να πείτε «έξω οι βάσεις του θανάτου</w:t>
      </w:r>
      <w:r>
        <w:rPr>
          <w:rFonts w:eastAsia="Times New Roman"/>
          <w:szCs w:val="24"/>
        </w:rPr>
        <w:t>», ξέρετε τι θα γίνει; Θα φύγουν οι βάσεις και θα μείνει ο θάνατος. Γ</w:t>
      </w:r>
      <w:r w:rsidRPr="00FD3D8D">
        <w:rPr>
          <w:rFonts w:eastAsia="Times New Roman"/>
          <w:szCs w:val="24"/>
        </w:rPr>
        <w:t>ιατί το ΝΑΤΟ</w:t>
      </w:r>
      <w:r>
        <w:rPr>
          <w:rFonts w:eastAsia="Times New Roman"/>
          <w:szCs w:val="24"/>
        </w:rPr>
        <w:t>, οι Αμερικάνοι έχουν τον τρόπο να το</w:t>
      </w:r>
      <w:r w:rsidRPr="00FD3D8D">
        <w:rPr>
          <w:rFonts w:eastAsia="Times New Roman"/>
          <w:szCs w:val="24"/>
        </w:rPr>
        <w:t xml:space="preserve"> κάνουν</w:t>
      </w:r>
      <w:r>
        <w:rPr>
          <w:rFonts w:eastAsia="Times New Roman"/>
          <w:szCs w:val="24"/>
        </w:rPr>
        <w:t>.</w:t>
      </w:r>
    </w:p>
    <w:p w14:paraId="6338FC14" w14:textId="77777777" w:rsidR="00401C51" w:rsidRDefault="00794512">
      <w:pPr>
        <w:spacing w:line="600" w:lineRule="auto"/>
        <w:ind w:firstLine="720"/>
        <w:jc w:val="both"/>
        <w:rPr>
          <w:rFonts w:eastAsia="Times New Roman"/>
          <w:szCs w:val="24"/>
        </w:rPr>
      </w:pPr>
      <w:r>
        <w:rPr>
          <w:rFonts w:eastAsia="Times New Roman"/>
          <w:szCs w:val="24"/>
        </w:rPr>
        <w:t>Ό</w:t>
      </w:r>
      <w:r w:rsidRPr="00FD3D8D">
        <w:rPr>
          <w:rFonts w:eastAsia="Times New Roman"/>
          <w:szCs w:val="24"/>
        </w:rPr>
        <w:t xml:space="preserve">σο είμαστε μέσα στη </w:t>
      </w:r>
      <w:r>
        <w:rPr>
          <w:rFonts w:eastAsia="Times New Roman"/>
          <w:szCs w:val="24"/>
        </w:rPr>
        <w:t>«στρούγκα»</w:t>
      </w:r>
      <w:r>
        <w:rPr>
          <w:rFonts w:eastAsia="Times New Roman"/>
          <w:szCs w:val="24"/>
        </w:rPr>
        <w:t>,</w:t>
      </w:r>
      <w:r w:rsidRPr="00FD3D8D">
        <w:rPr>
          <w:rFonts w:eastAsia="Times New Roman"/>
          <w:szCs w:val="24"/>
        </w:rPr>
        <w:t xml:space="preserve"> εσείς προσπαθείτε να πείσετε το</w:t>
      </w:r>
      <w:r>
        <w:rPr>
          <w:rFonts w:eastAsia="Times New Roman"/>
          <w:szCs w:val="24"/>
        </w:rPr>
        <w:t>ν</w:t>
      </w:r>
      <w:r w:rsidRPr="00FD3D8D">
        <w:rPr>
          <w:rFonts w:eastAsia="Times New Roman"/>
          <w:szCs w:val="24"/>
        </w:rPr>
        <w:t xml:space="preserve"> λαό ότι η ελευθερία της αγοράς εξασφαλίζει και ελευθερία των αν</w:t>
      </w:r>
      <w:r w:rsidRPr="00FD3D8D">
        <w:rPr>
          <w:rFonts w:eastAsia="Times New Roman"/>
          <w:szCs w:val="24"/>
        </w:rPr>
        <w:t>θρώπων και των πολιτών</w:t>
      </w:r>
      <w:r>
        <w:rPr>
          <w:rFonts w:eastAsia="Times New Roman"/>
          <w:szCs w:val="24"/>
        </w:rPr>
        <w:t>.</w:t>
      </w:r>
      <w:r w:rsidRPr="00FD3D8D">
        <w:rPr>
          <w:rFonts w:eastAsia="Times New Roman"/>
          <w:szCs w:val="24"/>
        </w:rPr>
        <w:t xml:space="preserve"> Αυτό είναι το μεγάλο σας πρόβλημα</w:t>
      </w:r>
      <w:r>
        <w:rPr>
          <w:rFonts w:eastAsia="Times New Roman"/>
          <w:szCs w:val="24"/>
        </w:rPr>
        <w:t>!</w:t>
      </w:r>
      <w:r w:rsidRPr="00FD3D8D">
        <w:rPr>
          <w:rFonts w:eastAsia="Times New Roman"/>
          <w:szCs w:val="24"/>
        </w:rPr>
        <w:t xml:space="preserve"> </w:t>
      </w:r>
      <w:r>
        <w:rPr>
          <w:rFonts w:eastAsia="Times New Roman"/>
          <w:szCs w:val="24"/>
        </w:rPr>
        <w:t>Αυτός είναι ένας λόγος</w:t>
      </w:r>
      <w:r w:rsidRPr="00FD3D8D">
        <w:rPr>
          <w:rFonts w:eastAsia="Times New Roman"/>
          <w:szCs w:val="24"/>
        </w:rPr>
        <w:t xml:space="preserve"> για βαριά μο</w:t>
      </w:r>
      <w:r>
        <w:rPr>
          <w:rFonts w:eastAsia="Times New Roman"/>
          <w:szCs w:val="24"/>
        </w:rPr>
        <w:t>μ</w:t>
      </w:r>
      <w:r w:rsidRPr="00FD3D8D">
        <w:rPr>
          <w:rFonts w:eastAsia="Times New Roman"/>
          <w:szCs w:val="24"/>
        </w:rPr>
        <w:t>φή</w:t>
      </w:r>
      <w:r>
        <w:rPr>
          <w:rFonts w:eastAsia="Times New Roman"/>
          <w:szCs w:val="24"/>
        </w:rPr>
        <w:t xml:space="preserve">. Στο κάτω κάτω της γραφής, αυτοί οι γνήσιοι υπερασπιστές </w:t>
      </w:r>
      <w:r w:rsidRPr="00FD3D8D">
        <w:rPr>
          <w:rFonts w:eastAsia="Times New Roman"/>
          <w:szCs w:val="24"/>
        </w:rPr>
        <w:t>του καπιταλισμού το λέγανε μία ζωή</w:t>
      </w:r>
      <w:r>
        <w:rPr>
          <w:rFonts w:eastAsia="Times New Roman"/>
          <w:szCs w:val="24"/>
        </w:rPr>
        <w:t xml:space="preserve">. Τώρα το λέτε κι εσείς </w:t>
      </w:r>
      <w:r w:rsidRPr="00FD3D8D">
        <w:rPr>
          <w:rFonts w:eastAsia="Times New Roman"/>
          <w:szCs w:val="24"/>
        </w:rPr>
        <w:t>με άλλο</w:t>
      </w:r>
      <w:r>
        <w:rPr>
          <w:rFonts w:eastAsia="Times New Roman"/>
          <w:szCs w:val="24"/>
        </w:rPr>
        <w:t>ν</w:t>
      </w:r>
      <w:r w:rsidRPr="00FD3D8D">
        <w:rPr>
          <w:rFonts w:eastAsia="Times New Roman"/>
          <w:szCs w:val="24"/>
        </w:rPr>
        <w:t xml:space="preserve"> τρόπο και σε άλλη γλώσσα</w:t>
      </w:r>
      <w:r>
        <w:rPr>
          <w:rFonts w:eastAsia="Times New Roman"/>
          <w:szCs w:val="24"/>
        </w:rPr>
        <w:t xml:space="preserve">. Όσο και </w:t>
      </w:r>
      <w:r>
        <w:rPr>
          <w:rFonts w:eastAsia="Times New Roman"/>
          <w:szCs w:val="24"/>
        </w:rPr>
        <w:t xml:space="preserve">κορακίστικη να είναι, ο κόσμος –δεν μπορεί!- το καταλαβαίνει. </w:t>
      </w:r>
    </w:p>
    <w:p w14:paraId="6338FC15" w14:textId="77777777" w:rsidR="00401C51" w:rsidRDefault="00794512">
      <w:pPr>
        <w:spacing w:line="600" w:lineRule="auto"/>
        <w:ind w:firstLine="720"/>
        <w:jc w:val="both"/>
        <w:rPr>
          <w:rFonts w:eastAsia="Times New Roman"/>
          <w:szCs w:val="24"/>
        </w:rPr>
      </w:pPr>
      <w:r>
        <w:rPr>
          <w:rFonts w:eastAsia="Times New Roman"/>
          <w:szCs w:val="24"/>
        </w:rPr>
        <w:t>Επομένως η ελευθερία των αγορών, σύντροφοι, φίλοι, εχθροί, αντίπαλοι, δεν εξασφαλίζει την ελευθερία των ανθρώπων. Τίποτα άλλο. Γυαλίζει το σύρμα από το κλουβί! Κάνει αστραφτερή και καθαρή την α</w:t>
      </w:r>
      <w:r>
        <w:rPr>
          <w:rFonts w:eastAsia="Times New Roman"/>
          <w:szCs w:val="24"/>
        </w:rPr>
        <w:t>λυσίδα. Σ</w:t>
      </w:r>
      <w:r w:rsidRPr="00FD3D8D">
        <w:rPr>
          <w:rFonts w:eastAsia="Times New Roman"/>
          <w:szCs w:val="24"/>
        </w:rPr>
        <w:t>ήμερα που είναι 9 Μαΐου και κάνουμε τη συζήτηση αυτή</w:t>
      </w:r>
      <w:r>
        <w:rPr>
          <w:rFonts w:eastAsia="Times New Roman"/>
          <w:szCs w:val="24"/>
        </w:rPr>
        <w:t>,</w:t>
      </w:r>
      <w:r w:rsidRPr="00FD3D8D">
        <w:rPr>
          <w:rFonts w:eastAsia="Times New Roman"/>
          <w:szCs w:val="24"/>
        </w:rPr>
        <w:t xml:space="preserve"> αν υπήρχε εδώ μέσα μία τάση</w:t>
      </w:r>
      <w:r>
        <w:rPr>
          <w:rFonts w:eastAsia="Times New Roman"/>
          <w:szCs w:val="24"/>
        </w:rPr>
        <w:t xml:space="preserve"> για να αποκτήσει αυτός ο τόπος ό</w:t>
      </w:r>
      <w:r w:rsidRPr="00FD3D8D">
        <w:rPr>
          <w:rFonts w:eastAsia="Times New Roman"/>
          <w:szCs w:val="24"/>
        </w:rPr>
        <w:t>χι απλώς τον πλούτο του</w:t>
      </w:r>
      <w:r>
        <w:rPr>
          <w:rFonts w:eastAsia="Times New Roman"/>
          <w:szCs w:val="24"/>
        </w:rPr>
        <w:t>,</w:t>
      </w:r>
      <w:r w:rsidRPr="00FD3D8D">
        <w:rPr>
          <w:rFonts w:eastAsia="Times New Roman"/>
          <w:szCs w:val="24"/>
        </w:rPr>
        <w:t xml:space="preserve"> αλλά και τον πλούτο των ανθρώπων του και να μην είναι κατα</w:t>
      </w:r>
      <w:r>
        <w:rPr>
          <w:rFonts w:eastAsia="Times New Roman"/>
          <w:szCs w:val="24"/>
        </w:rPr>
        <w:t>πτο</w:t>
      </w:r>
      <w:r w:rsidRPr="00FD3D8D">
        <w:rPr>
          <w:rFonts w:eastAsia="Times New Roman"/>
          <w:szCs w:val="24"/>
        </w:rPr>
        <w:t>ημένοι</w:t>
      </w:r>
      <w:r>
        <w:rPr>
          <w:rFonts w:eastAsia="Times New Roman"/>
          <w:szCs w:val="24"/>
        </w:rPr>
        <w:t>,</w:t>
      </w:r>
      <w:r w:rsidRPr="00FD3D8D">
        <w:rPr>
          <w:rFonts w:eastAsia="Times New Roman"/>
          <w:szCs w:val="24"/>
        </w:rPr>
        <w:t xml:space="preserve"> ζητιάνοι</w:t>
      </w:r>
      <w:r>
        <w:rPr>
          <w:rFonts w:eastAsia="Times New Roman"/>
          <w:szCs w:val="24"/>
        </w:rPr>
        <w:t>,</w:t>
      </w:r>
      <w:r w:rsidRPr="00FD3D8D">
        <w:rPr>
          <w:rFonts w:eastAsia="Times New Roman"/>
          <w:szCs w:val="24"/>
        </w:rPr>
        <w:t xml:space="preserve"> επαίτες</w:t>
      </w:r>
      <w:r>
        <w:rPr>
          <w:rFonts w:eastAsia="Times New Roman"/>
          <w:szCs w:val="24"/>
        </w:rPr>
        <w:t>,</w:t>
      </w:r>
      <w:r w:rsidRPr="00FD3D8D">
        <w:rPr>
          <w:rFonts w:eastAsia="Times New Roman"/>
          <w:szCs w:val="24"/>
        </w:rPr>
        <w:t xml:space="preserve"> ικανοποιημέν</w:t>
      </w:r>
      <w:r>
        <w:rPr>
          <w:rFonts w:eastAsia="Times New Roman"/>
          <w:szCs w:val="24"/>
        </w:rPr>
        <w:t>οι με έν</w:t>
      </w:r>
      <w:r>
        <w:rPr>
          <w:rFonts w:eastAsia="Times New Roman"/>
          <w:szCs w:val="24"/>
        </w:rPr>
        <w:t xml:space="preserve">α ψιχουλάκι, </w:t>
      </w:r>
      <w:r w:rsidRPr="00FD3D8D">
        <w:rPr>
          <w:rFonts w:eastAsia="Times New Roman"/>
          <w:szCs w:val="24"/>
        </w:rPr>
        <w:t xml:space="preserve"> θα ήταν να μπορεί να ανακτήσει την ελευθερία του</w:t>
      </w:r>
      <w:r>
        <w:rPr>
          <w:rFonts w:eastAsia="Times New Roman"/>
          <w:szCs w:val="24"/>
        </w:rPr>
        <w:t>.</w:t>
      </w:r>
    </w:p>
    <w:p w14:paraId="6338FC1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Και για να ανακτήσει την ελευθερία του, πρέπει να πάρει </w:t>
      </w:r>
      <w:r w:rsidRPr="00913FE5">
        <w:rPr>
          <w:rFonts w:eastAsia="Times New Roman" w:cs="Times New Roman"/>
          <w:szCs w:val="24"/>
        </w:rPr>
        <w:t>την εξουσία</w:t>
      </w:r>
      <w:r>
        <w:rPr>
          <w:rFonts w:eastAsia="Times New Roman" w:cs="Times New Roman"/>
          <w:szCs w:val="24"/>
        </w:rPr>
        <w:t>. Και για να πάρει την εξουσία, πρέπει να πάρει τα μέσα παραγωγής</w:t>
      </w:r>
      <w:r w:rsidRPr="00913FE5">
        <w:rPr>
          <w:rFonts w:eastAsia="Times New Roman" w:cs="Times New Roman"/>
          <w:szCs w:val="24"/>
        </w:rPr>
        <w:t xml:space="preserve"> στα χέρια του</w:t>
      </w:r>
      <w:r>
        <w:rPr>
          <w:rFonts w:eastAsia="Times New Roman" w:cs="Times New Roman"/>
          <w:szCs w:val="24"/>
        </w:rPr>
        <w:t>. Και για να πάρει τα μέσα παραγωγής στα χέρια</w:t>
      </w:r>
      <w:r>
        <w:rPr>
          <w:rFonts w:eastAsia="Times New Roman" w:cs="Times New Roman"/>
          <w:szCs w:val="24"/>
        </w:rPr>
        <w:t xml:space="preserve"> του, δεν θα του ασφαλτοστρώσει τον δρόμο ούτε το ΝΑΤΟ ούτε η Ευρωπαϊκή Ένωση.</w:t>
      </w:r>
    </w:p>
    <w:p w14:paraId="6338FC1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Να θυμάστε κάτι. Είναι πολύ της μόδας το</w:t>
      </w:r>
      <w:r w:rsidRPr="007564F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Bella</w:t>
      </w:r>
      <w:r w:rsidRPr="007564F4">
        <w:rPr>
          <w:rFonts w:eastAsia="Times New Roman" w:cs="Times New Roman"/>
          <w:szCs w:val="24"/>
        </w:rPr>
        <w:t xml:space="preserve"> </w:t>
      </w:r>
      <w:r>
        <w:rPr>
          <w:rFonts w:eastAsia="Times New Roman" w:cs="Times New Roman"/>
          <w:szCs w:val="24"/>
          <w:lang w:val="en-US"/>
        </w:rPr>
        <w:t>Ciao</w:t>
      </w:r>
      <w:r>
        <w:rPr>
          <w:rFonts w:eastAsia="Times New Roman" w:cs="Times New Roman"/>
          <w:szCs w:val="24"/>
        </w:rPr>
        <w:t>»</w:t>
      </w:r>
      <w:r w:rsidRPr="007564F4">
        <w:rPr>
          <w:rFonts w:eastAsia="Times New Roman" w:cs="Times New Roman"/>
          <w:szCs w:val="24"/>
        </w:rPr>
        <w:t>.</w:t>
      </w:r>
      <w:r>
        <w:rPr>
          <w:rFonts w:eastAsia="Times New Roman" w:cs="Times New Roman"/>
          <w:szCs w:val="24"/>
        </w:rPr>
        <w:t xml:space="preserve"> Η ληστεία και το σήριαλ </w:t>
      </w:r>
      <w:r w:rsidRPr="00913FE5">
        <w:rPr>
          <w:rFonts w:eastAsia="Times New Roman" w:cs="Times New Roman"/>
          <w:szCs w:val="24"/>
        </w:rPr>
        <w:t xml:space="preserve">που έγινε δεν έκανε τη ληστεία αριστερή λόγω </w:t>
      </w:r>
      <w:r>
        <w:rPr>
          <w:rFonts w:eastAsia="Times New Roman" w:cs="Times New Roman"/>
          <w:szCs w:val="24"/>
        </w:rPr>
        <w:t>«</w:t>
      </w:r>
      <w:r>
        <w:rPr>
          <w:rFonts w:eastAsia="Times New Roman" w:cs="Times New Roman"/>
          <w:szCs w:val="24"/>
          <w:lang w:val="en-US"/>
        </w:rPr>
        <w:t>Bella</w:t>
      </w:r>
      <w:r w:rsidRPr="007564F4">
        <w:rPr>
          <w:rFonts w:eastAsia="Times New Roman" w:cs="Times New Roman"/>
          <w:szCs w:val="24"/>
        </w:rPr>
        <w:t xml:space="preserve"> </w:t>
      </w:r>
      <w:r>
        <w:rPr>
          <w:rFonts w:eastAsia="Times New Roman" w:cs="Times New Roman"/>
          <w:szCs w:val="24"/>
          <w:lang w:val="en-US"/>
        </w:rPr>
        <w:t>Ciao</w:t>
      </w:r>
      <w:r>
        <w:rPr>
          <w:rFonts w:eastAsia="Times New Roman" w:cs="Times New Roman"/>
          <w:szCs w:val="24"/>
        </w:rPr>
        <w:t>» ούτε τον ληστή κομμουνιστή, επειδή τον</w:t>
      </w:r>
      <w:r w:rsidRPr="00913FE5">
        <w:rPr>
          <w:rFonts w:eastAsia="Times New Roman" w:cs="Times New Roman"/>
          <w:szCs w:val="24"/>
        </w:rPr>
        <w:t xml:space="preserve"> λ</w:t>
      </w:r>
      <w:r w:rsidRPr="00913FE5">
        <w:rPr>
          <w:rFonts w:eastAsia="Times New Roman" w:cs="Times New Roman"/>
          <w:szCs w:val="24"/>
        </w:rPr>
        <w:t xml:space="preserve">ένε </w:t>
      </w:r>
      <w:r>
        <w:rPr>
          <w:rFonts w:eastAsia="Times New Roman" w:cs="Times New Roman"/>
          <w:szCs w:val="24"/>
        </w:rPr>
        <w:t>«</w:t>
      </w:r>
      <w:r w:rsidRPr="00913FE5">
        <w:rPr>
          <w:rFonts w:eastAsia="Times New Roman" w:cs="Times New Roman"/>
          <w:szCs w:val="24"/>
        </w:rPr>
        <w:t>Μόσχα</w:t>
      </w:r>
      <w:r>
        <w:rPr>
          <w:rFonts w:eastAsia="Times New Roman" w:cs="Times New Roman"/>
          <w:szCs w:val="24"/>
        </w:rPr>
        <w:t>». Θα καταψηφίσουμε βεβαίως.</w:t>
      </w:r>
    </w:p>
    <w:p w14:paraId="6338FC18" w14:textId="77777777" w:rsidR="00401C51" w:rsidRDefault="00794512">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Ευχαριστώ. </w:t>
      </w:r>
    </w:p>
    <w:p w14:paraId="6338FC19" w14:textId="77777777" w:rsidR="00401C51" w:rsidRDefault="00794512">
      <w:pPr>
        <w:spacing w:line="600" w:lineRule="auto"/>
        <w:ind w:firstLine="720"/>
        <w:jc w:val="both"/>
        <w:rPr>
          <w:rFonts w:eastAsia="Times New Roman" w:cs="Times New Roman"/>
          <w:szCs w:val="24"/>
        </w:rPr>
      </w:pPr>
      <w:r>
        <w:rPr>
          <w:rFonts w:eastAsia="Times New Roman"/>
          <w:bCs/>
          <w:szCs w:val="24"/>
        </w:rPr>
        <w:t>Τον λόγο έχει ο Αναπληρωτής Υπουργός Υγείας κ. Πολάκης για δώδεκα λεπτά</w:t>
      </w:r>
      <w:r w:rsidRPr="00EB6435">
        <w:rPr>
          <w:rFonts w:eastAsia="Times New Roman"/>
          <w:bCs/>
          <w:szCs w:val="24"/>
        </w:rPr>
        <w:t xml:space="preserve"> </w:t>
      </w:r>
      <w:r>
        <w:rPr>
          <w:rFonts w:eastAsia="Times New Roman"/>
          <w:bCs/>
          <w:szCs w:val="24"/>
        </w:rPr>
        <w:t>κατά τον Κανονισμό</w:t>
      </w:r>
      <w:r>
        <w:rPr>
          <w:rFonts w:eastAsia="Times New Roman"/>
          <w:bCs/>
          <w:szCs w:val="24"/>
        </w:rPr>
        <w:t xml:space="preserve">. </w:t>
      </w:r>
      <w:r>
        <w:rPr>
          <w:rFonts w:eastAsia="Times New Roman" w:cs="Times New Roman"/>
          <w:szCs w:val="24"/>
        </w:rPr>
        <w:t>Θα υπάρχει ανοχή του χρόνου, ό</w:t>
      </w:r>
      <w:r w:rsidRPr="00913FE5">
        <w:rPr>
          <w:rFonts w:eastAsia="Times New Roman" w:cs="Times New Roman"/>
          <w:szCs w:val="24"/>
        </w:rPr>
        <w:t>πως συμβαίνει με όλους</w:t>
      </w:r>
      <w:r>
        <w:rPr>
          <w:rFonts w:eastAsia="Times New Roman" w:cs="Times New Roman"/>
          <w:szCs w:val="24"/>
        </w:rPr>
        <w:t>,</w:t>
      </w:r>
      <w:r w:rsidRPr="00913FE5">
        <w:rPr>
          <w:rFonts w:eastAsia="Times New Roman" w:cs="Times New Roman"/>
          <w:szCs w:val="24"/>
        </w:rPr>
        <w:t xml:space="preserve"> κ</w:t>
      </w:r>
      <w:r>
        <w:rPr>
          <w:rFonts w:eastAsia="Times New Roman" w:cs="Times New Roman"/>
          <w:szCs w:val="24"/>
        </w:rPr>
        <w:t xml:space="preserve">ύριε </w:t>
      </w:r>
      <w:r w:rsidRPr="00913FE5">
        <w:rPr>
          <w:rFonts w:eastAsia="Times New Roman" w:cs="Times New Roman"/>
          <w:szCs w:val="24"/>
        </w:rPr>
        <w:t>Πολάκη</w:t>
      </w:r>
      <w:r>
        <w:rPr>
          <w:rFonts w:eastAsia="Times New Roman" w:cs="Times New Roman"/>
          <w:szCs w:val="24"/>
        </w:rPr>
        <w:t>.</w:t>
      </w:r>
    </w:p>
    <w:p w14:paraId="6338FC1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Ορίστε, κ</w:t>
      </w:r>
      <w:r>
        <w:rPr>
          <w:rFonts w:eastAsia="Times New Roman" w:cs="Times New Roman"/>
          <w:szCs w:val="24"/>
        </w:rPr>
        <w:t>ύριε Υπουργέ, έχετε τον λόγο.</w:t>
      </w:r>
    </w:p>
    <w:p w14:paraId="6338FC1B" w14:textId="77777777" w:rsidR="00401C51" w:rsidRDefault="00794512">
      <w:pPr>
        <w:spacing w:line="600" w:lineRule="auto"/>
        <w:ind w:firstLine="720"/>
        <w:jc w:val="both"/>
        <w:rPr>
          <w:rFonts w:eastAsia="Times New Roman" w:cs="Times New Roman"/>
          <w:szCs w:val="24"/>
        </w:rPr>
      </w:pPr>
      <w:r w:rsidRPr="007564F4">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πολύ, κύριε Π</w:t>
      </w:r>
      <w:r w:rsidRPr="00913FE5">
        <w:rPr>
          <w:rFonts w:eastAsia="Times New Roman" w:cs="Times New Roman"/>
          <w:szCs w:val="24"/>
        </w:rPr>
        <w:t>ρόεδρε</w:t>
      </w:r>
      <w:r>
        <w:rPr>
          <w:rFonts w:eastAsia="Times New Roman" w:cs="Times New Roman"/>
          <w:szCs w:val="24"/>
        </w:rPr>
        <w:t>,</w:t>
      </w:r>
      <w:r w:rsidRPr="00913FE5">
        <w:rPr>
          <w:rFonts w:eastAsia="Times New Roman" w:cs="Times New Roman"/>
          <w:szCs w:val="24"/>
        </w:rPr>
        <w:t xml:space="preserve"> και ευχαριστώ προκαταβολικά και για την αν</w:t>
      </w:r>
      <w:r>
        <w:rPr>
          <w:rFonts w:eastAsia="Times New Roman" w:cs="Times New Roman"/>
          <w:szCs w:val="24"/>
        </w:rPr>
        <w:t>οχή που είπατε ότι θα δείξετε,</w:t>
      </w:r>
      <w:r w:rsidRPr="00913FE5">
        <w:rPr>
          <w:rFonts w:eastAsia="Times New Roman" w:cs="Times New Roman"/>
          <w:szCs w:val="24"/>
        </w:rPr>
        <w:t xml:space="preserve"> γιατί όντως </w:t>
      </w:r>
      <w:r>
        <w:rPr>
          <w:rFonts w:eastAsia="Times New Roman" w:cs="Times New Roman"/>
          <w:szCs w:val="24"/>
        </w:rPr>
        <w:t>έχω ακούσει</w:t>
      </w:r>
      <w:r w:rsidRPr="00913FE5">
        <w:rPr>
          <w:rFonts w:eastAsia="Times New Roman" w:cs="Times New Roman"/>
          <w:szCs w:val="24"/>
        </w:rPr>
        <w:t xml:space="preserve"> πολλά αυτές τις μέρες και πρέπει να δώσω όσο μπορώ μ</w:t>
      </w:r>
      <w:r w:rsidRPr="00913FE5">
        <w:rPr>
          <w:rFonts w:eastAsia="Times New Roman" w:cs="Times New Roman"/>
          <w:szCs w:val="24"/>
        </w:rPr>
        <w:t>ία πιο ολοκληρωμένη απάντηση</w:t>
      </w:r>
      <w:r>
        <w:rPr>
          <w:rFonts w:eastAsia="Times New Roman" w:cs="Times New Roman"/>
          <w:szCs w:val="24"/>
        </w:rPr>
        <w:t>.</w:t>
      </w:r>
    </w:p>
    <w:p w14:paraId="6338FC1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Οφείλω να</w:t>
      </w:r>
      <w:r w:rsidRPr="00913FE5">
        <w:rPr>
          <w:rFonts w:eastAsia="Times New Roman" w:cs="Times New Roman"/>
          <w:szCs w:val="24"/>
        </w:rPr>
        <w:t xml:space="preserve"> ομολογήσω </w:t>
      </w:r>
      <w:r>
        <w:rPr>
          <w:rFonts w:eastAsia="Times New Roman" w:cs="Times New Roman"/>
          <w:szCs w:val="24"/>
        </w:rPr>
        <w:t xml:space="preserve">ότι </w:t>
      </w:r>
      <w:r w:rsidRPr="00913FE5">
        <w:rPr>
          <w:rFonts w:eastAsia="Times New Roman" w:cs="Times New Roman"/>
          <w:szCs w:val="24"/>
        </w:rPr>
        <w:t>προβληματίστηκα έντονα για τη γλώσσα την οποία έπρεπε να χρησιμοποιήσω σήμερα για να αντιμετωπίσω την πρόταση μομφής που κατέθεσε η Νέα Δημοκρατία</w:t>
      </w:r>
      <w:r>
        <w:rPr>
          <w:rFonts w:eastAsia="Times New Roman" w:cs="Times New Roman"/>
          <w:szCs w:val="24"/>
        </w:rPr>
        <w:t xml:space="preserve"> και</w:t>
      </w:r>
      <w:r w:rsidRPr="00913FE5">
        <w:rPr>
          <w:rFonts w:eastAsia="Times New Roman" w:cs="Times New Roman"/>
          <w:szCs w:val="24"/>
        </w:rPr>
        <w:t xml:space="preserve"> ο κ</w:t>
      </w:r>
      <w:r>
        <w:rPr>
          <w:rFonts w:eastAsia="Times New Roman" w:cs="Times New Roman"/>
          <w:szCs w:val="24"/>
        </w:rPr>
        <w:t>. Μητσοτάκης απέναντί μου και την οποία</w:t>
      </w:r>
      <w:r w:rsidRPr="00913FE5">
        <w:rPr>
          <w:rFonts w:eastAsia="Times New Roman" w:cs="Times New Roman"/>
          <w:szCs w:val="24"/>
        </w:rPr>
        <w:t xml:space="preserve"> μετατρέψαμε</w:t>
      </w:r>
      <w:r>
        <w:rPr>
          <w:rFonts w:eastAsia="Times New Roman" w:cs="Times New Roman"/>
          <w:szCs w:val="24"/>
        </w:rPr>
        <w:t xml:space="preserve"> σε πρόταση δυσπιστίας για την Κ</w:t>
      </w:r>
      <w:r w:rsidRPr="00913FE5">
        <w:rPr>
          <w:rFonts w:eastAsia="Times New Roman" w:cs="Times New Roman"/>
          <w:szCs w:val="24"/>
        </w:rPr>
        <w:t>υβέρνηση</w:t>
      </w:r>
      <w:r>
        <w:rPr>
          <w:rFonts w:eastAsia="Times New Roman" w:cs="Times New Roman"/>
          <w:szCs w:val="24"/>
        </w:rPr>
        <w:t xml:space="preserve">. </w:t>
      </w:r>
    </w:p>
    <w:p w14:paraId="6338FC1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w:t>
      </w:r>
      <w:r w:rsidRPr="00913FE5">
        <w:rPr>
          <w:rFonts w:eastAsia="Times New Roman" w:cs="Times New Roman"/>
          <w:szCs w:val="24"/>
        </w:rPr>
        <w:t>κέφτηκα</w:t>
      </w:r>
      <w:r>
        <w:rPr>
          <w:rFonts w:eastAsia="Times New Roman" w:cs="Times New Roman"/>
          <w:szCs w:val="24"/>
        </w:rPr>
        <w:t>,</w:t>
      </w:r>
      <w:r w:rsidRPr="00913FE5">
        <w:rPr>
          <w:rFonts w:eastAsia="Times New Roman" w:cs="Times New Roman"/>
          <w:szCs w:val="24"/>
        </w:rPr>
        <w:t xml:space="preserve"> να </w:t>
      </w:r>
      <w:r>
        <w:rPr>
          <w:rFonts w:eastAsia="Times New Roman" w:cs="Times New Roman"/>
          <w:szCs w:val="24"/>
        </w:rPr>
        <w:t>χρησιμοποιήσω</w:t>
      </w:r>
      <w:r w:rsidRPr="00913FE5">
        <w:rPr>
          <w:rFonts w:eastAsia="Times New Roman" w:cs="Times New Roman"/>
          <w:szCs w:val="24"/>
        </w:rPr>
        <w:t xml:space="preserve"> τη γλώσσα των Σφακίων ή τη γλώσσα του Χάρβαρντ</w:t>
      </w:r>
      <w:r>
        <w:rPr>
          <w:rFonts w:eastAsia="Times New Roman" w:cs="Times New Roman"/>
          <w:szCs w:val="24"/>
        </w:rPr>
        <w:t>; Μετά που σκέφτηκα</w:t>
      </w:r>
      <w:r w:rsidRPr="00913FE5">
        <w:rPr>
          <w:rFonts w:eastAsia="Times New Roman" w:cs="Times New Roman"/>
          <w:szCs w:val="24"/>
        </w:rPr>
        <w:t xml:space="preserve"> γρήγορα </w:t>
      </w:r>
      <w:r>
        <w:rPr>
          <w:rFonts w:eastAsia="Times New Roman" w:cs="Times New Roman"/>
          <w:szCs w:val="24"/>
        </w:rPr>
        <w:t>όμως,</w:t>
      </w:r>
      <w:r w:rsidRPr="00913FE5">
        <w:rPr>
          <w:rFonts w:eastAsia="Times New Roman" w:cs="Times New Roman"/>
          <w:szCs w:val="24"/>
        </w:rPr>
        <w:t xml:space="preserve"> συνειδητοποίησα ότι </w:t>
      </w:r>
      <w:r>
        <w:rPr>
          <w:rFonts w:eastAsia="Times New Roman" w:cs="Times New Roman"/>
          <w:szCs w:val="24"/>
        </w:rPr>
        <w:t>όποια</w:t>
      </w:r>
      <w:r w:rsidRPr="00913FE5">
        <w:rPr>
          <w:rFonts w:eastAsia="Times New Roman" w:cs="Times New Roman"/>
          <w:szCs w:val="24"/>
        </w:rPr>
        <w:t xml:space="preserve"> και από τις δύο και να χρησιμοποιήσω</w:t>
      </w:r>
      <w:r>
        <w:rPr>
          <w:rFonts w:eastAsia="Times New Roman" w:cs="Times New Roman"/>
          <w:szCs w:val="24"/>
        </w:rPr>
        <w:t>,</w:t>
      </w:r>
      <w:r w:rsidRPr="00913FE5">
        <w:rPr>
          <w:rFonts w:eastAsia="Times New Roman" w:cs="Times New Roman"/>
          <w:szCs w:val="24"/>
        </w:rPr>
        <w:t xml:space="preserve"> δεν θα μπορέσει να τις καταλάβ</w:t>
      </w:r>
      <w:r w:rsidRPr="00913FE5">
        <w:rPr>
          <w:rFonts w:eastAsia="Times New Roman" w:cs="Times New Roman"/>
          <w:szCs w:val="24"/>
        </w:rPr>
        <w:t xml:space="preserve">ει </w:t>
      </w:r>
      <w:r>
        <w:rPr>
          <w:rFonts w:eastAsia="Times New Roman" w:cs="Times New Roman"/>
          <w:szCs w:val="24"/>
        </w:rPr>
        <w:t>ο κ.</w:t>
      </w:r>
      <w:r w:rsidRPr="00913FE5">
        <w:rPr>
          <w:rFonts w:eastAsia="Times New Roman" w:cs="Times New Roman"/>
          <w:szCs w:val="24"/>
        </w:rPr>
        <w:t xml:space="preserve"> Μητσοτάκης</w:t>
      </w:r>
      <w:r>
        <w:rPr>
          <w:rFonts w:eastAsia="Times New Roman" w:cs="Times New Roman"/>
          <w:szCs w:val="24"/>
        </w:rPr>
        <w:t xml:space="preserve">. Όσο αφορά </w:t>
      </w:r>
      <w:r w:rsidRPr="00913FE5">
        <w:rPr>
          <w:rFonts w:eastAsia="Times New Roman" w:cs="Times New Roman"/>
          <w:szCs w:val="24"/>
        </w:rPr>
        <w:t>τη</w:t>
      </w:r>
      <w:r>
        <w:rPr>
          <w:rFonts w:eastAsia="Times New Roman" w:cs="Times New Roman"/>
          <w:szCs w:val="24"/>
        </w:rPr>
        <w:t>ν</w:t>
      </w:r>
      <w:r w:rsidRPr="00913FE5">
        <w:rPr>
          <w:rFonts w:eastAsia="Times New Roman" w:cs="Times New Roman"/>
          <w:szCs w:val="24"/>
        </w:rPr>
        <w:t xml:space="preserve"> </w:t>
      </w:r>
      <w:r>
        <w:rPr>
          <w:rFonts w:eastAsia="Times New Roman" w:cs="Times New Roman"/>
          <w:szCs w:val="24"/>
        </w:rPr>
        <w:t>πρώτη, γ</w:t>
      </w:r>
      <w:r w:rsidRPr="00913FE5">
        <w:rPr>
          <w:rFonts w:eastAsia="Times New Roman" w:cs="Times New Roman"/>
          <w:szCs w:val="24"/>
        </w:rPr>
        <w:t xml:space="preserve">ιατί δεν ξέρει την κουλτούρα και την ψυχοσύνθεση και το ήθος </w:t>
      </w:r>
      <w:r>
        <w:rPr>
          <w:rFonts w:eastAsia="Times New Roman" w:cs="Times New Roman"/>
          <w:szCs w:val="24"/>
        </w:rPr>
        <w:t>των Σφακιανών και των Κ</w:t>
      </w:r>
      <w:r w:rsidRPr="00913FE5">
        <w:rPr>
          <w:rFonts w:eastAsia="Times New Roman" w:cs="Times New Roman"/>
          <w:szCs w:val="24"/>
        </w:rPr>
        <w:t xml:space="preserve">ρητικών έτσι όπως πρέπει για να </w:t>
      </w:r>
      <w:r>
        <w:rPr>
          <w:rFonts w:eastAsia="Times New Roman" w:cs="Times New Roman"/>
          <w:szCs w:val="24"/>
        </w:rPr>
        <w:t xml:space="preserve">την </w:t>
      </w:r>
      <w:r w:rsidRPr="00913FE5">
        <w:rPr>
          <w:rFonts w:eastAsia="Times New Roman" w:cs="Times New Roman"/>
          <w:szCs w:val="24"/>
        </w:rPr>
        <w:t xml:space="preserve">καταλάβει και από την άλλη κατάλαβα ότι ούτε την άλλη γλώσσα του Χάρβαρντ </w:t>
      </w:r>
      <w:r>
        <w:rPr>
          <w:rFonts w:eastAsia="Times New Roman" w:cs="Times New Roman"/>
          <w:szCs w:val="24"/>
        </w:rPr>
        <w:t>-</w:t>
      </w:r>
      <w:r w:rsidRPr="00913FE5">
        <w:rPr>
          <w:rFonts w:eastAsia="Times New Roman" w:cs="Times New Roman"/>
          <w:szCs w:val="24"/>
        </w:rPr>
        <w:t>του οποίου είναι απ</w:t>
      </w:r>
      <w:r w:rsidRPr="00913FE5">
        <w:rPr>
          <w:rFonts w:eastAsia="Times New Roman" w:cs="Times New Roman"/>
          <w:szCs w:val="24"/>
        </w:rPr>
        <w:t>όφοιτος</w:t>
      </w:r>
      <w:r>
        <w:rPr>
          <w:rFonts w:eastAsia="Times New Roman" w:cs="Times New Roman"/>
          <w:szCs w:val="24"/>
        </w:rPr>
        <w:t xml:space="preserve">- θα καταλάβει. </w:t>
      </w:r>
    </w:p>
    <w:p w14:paraId="6338FC1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w:t>
      </w:r>
      <w:r w:rsidRPr="00913FE5">
        <w:rPr>
          <w:rFonts w:eastAsia="Times New Roman" w:cs="Times New Roman"/>
          <w:szCs w:val="24"/>
        </w:rPr>
        <w:t>ιατί με τη χθεσινή του ομιλία έδειξε πως εκτός από ανεπαρκ</w:t>
      </w:r>
      <w:r>
        <w:rPr>
          <w:rFonts w:eastAsia="Times New Roman" w:cs="Times New Roman"/>
          <w:szCs w:val="24"/>
        </w:rPr>
        <w:t>ής</w:t>
      </w:r>
      <w:r w:rsidRPr="00913FE5">
        <w:rPr>
          <w:rFonts w:eastAsia="Times New Roman" w:cs="Times New Roman"/>
          <w:szCs w:val="24"/>
        </w:rPr>
        <w:t xml:space="preserve"> είναι και φυγόπονος</w:t>
      </w:r>
      <w:r>
        <w:rPr>
          <w:rFonts w:eastAsia="Times New Roman" w:cs="Times New Roman"/>
          <w:szCs w:val="24"/>
        </w:rPr>
        <w:t>. Ε</w:t>
      </w:r>
      <w:r w:rsidRPr="00913FE5">
        <w:rPr>
          <w:rFonts w:eastAsia="Times New Roman" w:cs="Times New Roman"/>
          <w:szCs w:val="24"/>
        </w:rPr>
        <w:t>ίχε δύο εβδομάδες να προετοιμαστεί για μία κορυφαία κοινοβουλευτική διαδικασία</w:t>
      </w:r>
      <w:r>
        <w:rPr>
          <w:rFonts w:eastAsia="Times New Roman" w:cs="Times New Roman"/>
          <w:szCs w:val="24"/>
        </w:rPr>
        <w:t>,</w:t>
      </w:r>
      <w:r w:rsidRPr="00913FE5">
        <w:rPr>
          <w:rFonts w:eastAsia="Times New Roman" w:cs="Times New Roman"/>
          <w:szCs w:val="24"/>
        </w:rPr>
        <w:t xml:space="preserve"> </w:t>
      </w:r>
      <w:r>
        <w:rPr>
          <w:rFonts w:eastAsia="Times New Roman" w:cs="Times New Roman"/>
          <w:szCs w:val="24"/>
        </w:rPr>
        <w:t>τ</w:t>
      </w:r>
      <w:r w:rsidRPr="00913FE5">
        <w:rPr>
          <w:rFonts w:eastAsia="Times New Roman" w:cs="Times New Roman"/>
          <w:szCs w:val="24"/>
        </w:rPr>
        <w:t>η</w:t>
      </w:r>
      <w:r>
        <w:rPr>
          <w:rFonts w:eastAsia="Times New Roman" w:cs="Times New Roman"/>
          <w:szCs w:val="24"/>
        </w:rPr>
        <w:t>ν</w:t>
      </w:r>
      <w:r w:rsidRPr="00913FE5">
        <w:rPr>
          <w:rFonts w:eastAsia="Times New Roman" w:cs="Times New Roman"/>
          <w:szCs w:val="24"/>
        </w:rPr>
        <w:t xml:space="preserve"> οποία προκάλεσε ο </w:t>
      </w:r>
      <w:r>
        <w:rPr>
          <w:rFonts w:eastAsia="Times New Roman" w:cs="Times New Roman"/>
          <w:szCs w:val="24"/>
        </w:rPr>
        <w:t>ίδιος. Κ</w:t>
      </w:r>
      <w:r w:rsidRPr="00913FE5">
        <w:rPr>
          <w:rFonts w:eastAsia="Times New Roman" w:cs="Times New Roman"/>
          <w:szCs w:val="24"/>
        </w:rPr>
        <w:t xml:space="preserve">αι </w:t>
      </w:r>
      <w:r>
        <w:rPr>
          <w:rFonts w:eastAsia="Times New Roman" w:cs="Times New Roman"/>
          <w:szCs w:val="24"/>
        </w:rPr>
        <w:t xml:space="preserve">χθες </w:t>
      </w:r>
      <w:r w:rsidRPr="00913FE5">
        <w:rPr>
          <w:rFonts w:eastAsia="Times New Roman" w:cs="Times New Roman"/>
          <w:szCs w:val="24"/>
        </w:rPr>
        <w:t>έκα</w:t>
      </w:r>
      <w:r>
        <w:rPr>
          <w:rFonts w:eastAsia="Times New Roman" w:cs="Times New Roman"/>
          <w:szCs w:val="24"/>
        </w:rPr>
        <w:t>νε μία ομιλία η οποία ήταν</w:t>
      </w:r>
      <w:r w:rsidRPr="00913FE5">
        <w:rPr>
          <w:rFonts w:eastAsia="Times New Roman" w:cs="Times New Roman"/>
          <w:szCs w:val="24"/>
        </w:rPr>
        <w:t xml:space="preserve"> </w:t>
      </w:r>
      <w:r w:rsidRPr="00913FE5">
        <w:rPr>
          <w:rFonts w:eastAsia="Times New Roman" w:cs="Times New Roman"/>
          <w:szCs w:val="24"/>
        </w:rPr>
        <w:t>ανερμάτιστη</w:t>
      </w:r>
      <w:r>
        <w:rPr>
          <w:rFonts w:eastAsia="Times New Roman" w:cs="Times New Roman"/>
          <w:szCs w:val="24"/>
        </w:rPr>
        <w:t>. Ήταν ένα συνονθύλευμα τσιτάτων</w:t>
      </w:r>
      <w:r w:rsidRPr="00913FE5">
        <w:rPr>
          <w:rFonts w:eastAsia="Times New Roman" w:cs="Times New Roman"/>
          <w:szCs w:val="24"/>
        </w:rPr>
        <w:t xml:space="preserve"> χωρίς κανένα επιχείρημα</w:t>
      </w:r>
      <w:r>
        <w:rPr>
          <w:rFonts w:eastAsia="Times New Roman" w:cs="Times New Roman"/>
          <w:szCs w:val="24"/>
        </w:rPr>
        <w:t>, με εκφράσεις του τ</w:t>
      </w:r>
      <w:r w:rsidRPr="00913FE5">
        <w:rPr>
          <w:rFonts w:eastAsia="Times New Roman" w:cs="Times New Roman"/>
          <w:szCs w:val="24"/>
        </w:rPr>
        <w:t>ύπου</w:t>
      </w:r>
      <w:r>
        <w:rPr>
          <w:rFonts w:eastAsia="Times New Roman" w:cs="Times New Roman"/>
          <w:szCs w:val="24"/>
        </w:rPr>
        <w:t>:</w:t>
      </w:r>
      <w:r w:rsidRPr="00913FE5">
        <w:rPr>
          <w:rFonts w:eastAsia="Times New Roman" w:cs="Times New Roman"/>
          <w:szCs w:val="24"/>
        </w:rPr>
        <w:t xml:space="preserve"> </w:t>
      </w:r>
      <w:r>
        <w:rPr>
          <w:rFonts w:eastAsia="Times New Roman" w:cs="Times New Roman"/>
          <w:szCs w:val="24"/>
        </w:rPr>
        <w:t>«</w:t>
      </w:r>
      <w:r w:rsidRPr="00913FE5">
        <w:rPr>
          <w:rFonts w:eastAsia="Times New Roman" w:cs="Times New Roman"/>
          <w:szCs w:val="24"/>
        </w:rPr>
        <w:t xml:space="preserve">ο Τσίπρας </w:t>
      </w:r>
      <w:r>
        <w:rPr>
          <w:rFonts w:eastAsia="Times New Roman" w:cs="Times New Roman"/>
          <w:szCs w:val="24"/>
        </w:rPr>
        <w:t xml:space="preserve">ο σκαφάτος», «ο </w:t>
      </w:r>
      <w:r w:rsidRPr="00085240">
        <w:rPr>
          <w:rFonts w:eastAsia="Times New Roman" w:cs="Times New Roman"/>
          <w:szCs w:val="24"/>
        </w:rPr>
        <w:t>“</w:t>
      </w:r>
      <w:r>
        <w:rPr>
          <w:rFonts w:eastAsia="Times New Roman" w:cs="Times New Roman"/>
          <w:szCs w:val="24"/>
        </w:rPr>
        <w:t>πολακισμός</w:t>
      </w:r>
      <w:r w:rsidRPr="00085240">
        <w:rPr>
          <w:rFonts w:eastAsia="Times New Roman" w:cs="Times New Roman"/>
          <w:szCs w:val="24"/>
        </w:rPr>
        <w:t>”</w:t>
      </w:r>
      <w:r w:rsidRPr="00913FE5">
        <w:rPr>
          <w:rFonts w:eastAsia="Times New Roman" w:cs="Times New Roman"/>
          <w:szCs w:val="24"/>
        </w:rPr>
        <w:t xml:space="preserve"> είναι φασισμός</w:t>
      </w:r>
      <w:r>
        <w:rPr>
          <w:rFonts w:eastAsia="Times New Roman" w:cs="Times New Roman"/>
          <w:szCs w:val="24"/>
        </w:rPr>
        <w:t>», «την</w:t>
      </w:r>
      <w:r w:rsidRPr="00913FE5">
        <w:rPr>
          <w:rFonts w:eastAsia="Times New Roman" w:cs="Times New Roman"/>
          <w:szCs w:val="24"/>
        </w:rPr>
        <w:t xml:space="preserve"> </w:t>
      </w:r>
      <w:r>
        <w:rPr>
          <w:rFonts w:eastAsia="Times New Roman" w:cs="Times New Roman"/>
          <w:szCs w:val="24"/>
        </w:rPr>
        <w:t>μπαμπούσκα ανοίγουμε</w:t>
      </w:r>
      <w:r w:rsidRPr="00913FE5">
        <w:rPr>
          <w:rFonts w:eastAsia="Times New Roman" w:cs="Times New Roman"/>
          <w:szCs w:val="24"/>
        </w:rPr>
        <w:t xml:space="preserve"> και στο τέλος βρίσκουμε </w:t>
      </w:r>
      <w:r>
        <w:rPr>
          <w:rFonts w:eastAsia="Times New Roman" w:cs="Times New Roman"/>
          <w:szCs w:val="24"/>
        </w:rPr>
        <w:t>τον Πολάκη».</w:t>
      </w:r>
      <w:r w:rsidRPr="00913FE5">
        <w:rPr>
          <w:rFonts w:eastAsia="Times New Roman" w:cs="Times New Roman"/>
          <w:szCs w:val="24"/>
        </w:rPr>
        <w:t xml:space="preserve"> </w:t>
      </w:r>
      <w:r>
        <w:rPr>
          <w:rFonts w:eastAsia="Times New Roman" w:cs="Times New Roman"/>
          <w:szCs w:val="24"/>
        </w:rPr>
        <w:t xml:space="preserve">Είναι </w:t>
      </w:r>
      <w:r w:rsidRPr="00913FE5">
        <w:rPr>
          <w:rFonts w:eastAsia="Times New Roman" w:cs="Times New Roman"/>
          <w:szCs w:val="24"/>
        </w:rPr>
        <w:t>ένα πράγμα που φαίνεται ότι δεν τα έχ</w:t>
      </w:r>
      <w:r w:rsidRPr="00913FE5">
        <w:rPr>
          <w:rFonts w:eastAsia="Times New Roman" w:cs="Times New Roman"/>
          <w:szCs w:val="24"/>
        </w:rPr>
        <w:t xml:space="preserve">ει γράψει ο </w:t>
      </w:r>
      <w:r>
        <w:rPr>
          <w:rFonts w:eastAsia="Times New Roman" w:cs="Times New Roman"/>
          <w:szCs w:val="24"/>
        </w:rPr>
        <w:t>ίδιος,</w:t>
      </w:r>
      <w:r w:rsidRPr="00913FE5">
        <w:rPr>
          <w:rFonts w:eastAsia="Times New Roman" w:cs="Times New Roman"/>
          <w:szCs w:val="24"/>
        </w:rPr>
        <w:t xml:space="preserve"> αλλά </w:t>
      </w:r>
      <w:r>
        <w:rPr>
          <w:rFonts w:eastAsia="Times New Roman" w:cs="Times New Roman"/>
          <w:szCs w:val="24"/>
        </w:rPr>
        <w:t>του τα έχει επιβάλει και του τα</w:t>
      </w:r>
      <w:r w:rsidRPr="00913FE5">
        <w:rPr>
          <w:rFonts w:eastAsia="Times New Roman" w:cs="Times New Roman"/>
          <w:szCs w:val="24"/>
        </w:rPr>
        <w:t xml:space="preserve"> έχει γράψει και </w:t>
      </w:r>
      <w:r>
        <w:rPr>
          <w:rFonts w:eastAsia="Times New Roman" w:cs="Times New Roman"/>
          <w:szCs w:val="24"/>
        </w:rPr>
        <w:t>του</w:t>
      </w:r>
      <w:r w:rsidRPr="00913FE5">
        <w:rPr>
          <w:rFonts w:eastAsia="Times New Roman" w:cs="Times New Roman"/>
          <w:szCs w:val="24"/>
        </w:rPr>
        <w:t xml:space="preserve"> </w:t>
      </w:r>
      <w:r>
        <w:rPr>
          <w:rFonts w:eastAsia="Times New Roman" w:cs="Times New Roman"/>
          <w:szCs w:val="24"/>
        </w:rPr>
        <w:t>έχει</w:t>
      </w:r>
      <w:r w:rsidRPr="00913FE5">
        <w:rPr>
          <w:rFonts w:eastAsia="Times New Roman" w:cs="Times New Roman"/>
          <w:szCs w:val="24"/>
        </w:rPr>
        <w:t xml:space="preserve"> πει να τ</w:t>
      </w:r>
      <w:r>
        <w:rPr>
          <w:rFonts w:eastAsia="Times New Roman" w:cs="Times New Roman"/>
          <w:szCs w:val="24"/>
        </w:rPr>
        <w:t>α</w:t>
      </w:r>
      <w:r w:rsidRPr="00913FE5">
        <w:rPr>
          <w:rFonts w:eastAsia="Times New Roman" w:cs="Times New Roman"/>
          <w:szCs w:val="24"/>
        </w:rPr>
        <w:t xml:space="preserve"> διαβάσει το γνωστό συγκρότημα της διαπλοκής</w:t>
      </w:r>
      <w:r>
        <w:rPr>
          <w:rFonts w:eastAsia="Times New Roman" w:cs="Times New Roman"/>
          <w:szCs w:val="24"/>
        </w:rPr>
        <w:t>,</w:t>
      </w:r>
      <w:r w:rsidRPr="00913FE5">
        <w:rPr>
          <w:rFonts w:eastAsia="Times New Roman" w:cs="Times New Roman"/>
          <w:szCs w:val="24"/>
        </w:rPr>
        <w:t xml:space="preserve"> που είναι ο πραγματικός ιδιοκτήτης </w:t>
      </w:r>
      <w:r>
        <w:rPr>
          <w:rFonts w:eastAsia="Times New Roman" w:cs="Times New Roman"/>
          <w:szCs w:val="24"/>
        </w:rPr>
        <w:t xml:space="preserve">της </w:t>
      </w:r>
      <w:r w:rsidRPr="00913FE5">
        <w:rPr>
          <w:rFonts w:eastAsia="Times New Roman" w:cs="Times New Roman"/>
          <w:szCs w:val="24"/>
        </w:rPr>
        <w:t>Νέας Δημοκρατίας</w:t>
      </w:r>
      <w:r>
        <w:rPr>
          <w:rFonts w:eastAsia="Times New Roman" w:cs="Times New Roman"/>
          <w:szCs w:val="24"/>
        </w:rPr>
        <w:t xml:space="preserve"> ή για να</w:t>
      </w:r>
      <w:r w:rsidRPr="00913FE5">
        <w:rPr>
          <w:rFonts w:eastAsia="Times New Roman" w:cs="Times New Roman"/>
          <w:szCs w:val="24"/>
        </w:rPr>
        <w:t xml:space="preserve"> το πω στη γλώσσα που σίγουρα θα καταλαβαίνει</w:t>
      </w:r>
      <w:r>
        <w:rPr>
          <w:rFonts w:eastAsia="Times New Roman" w:cs="Times New Roman"/>
          <w:szCs w:val="24"/>
        </w:rPr>
        <w:t>, στ</w:t>
      </w:r>
      <w:r w:rsidRPr="00913FE5">
        <w:rPr>
          <w:rFonts w:eastAsia="Times New Roman" w:cs="Times New Roman"/>
          <w:szCs w:val="24"/>
        </w:rPr>
        <w:t xml:space="preserve">η γλώσσα των </w:t>
      </w:r>
      <w:r>
        <w:rPr>
          <w:rFonts w:eastAsia="Times New Roman" w:cs="Times New Roman"/>
          <w:szCs w:val="24"/>
          <w:lang w:val="en-US"/>
        </w:rPr>
        <w:t>offshore</w:t>
      </w:r>
      <w:r>
        <w:rPr>
          <w:rFonts w:eastAsia="Times New Roman" w:cs="Times New Roman"/>
          <w:szCs w:val="24"/>
        </w:rPr>
        <w:t>, είναι</w:t>
      </w:r>
      <w:r w:rsidRPr="00DA0FE8">
        <w:rPr>
          <w:rFonts w:eastAsia="Times New Roman" w:cs="Times New Roman"/>
          <w:szCs w:val="24"/>
        </w:rPr>
        <w:t xml:space="preserve"> </w:t>
      </w:r>
      <w:r w:rsidRPr="00913FE5">
        <w:rPr>
          <w:rFonts w:eastAsia="Times New Roman" w:cs="Times New Roman"/>
          <w:szCs w:val="24"/>
        </w:rPr>
        <w:t>ο beneficial owner της Νέας Δημοκρατίας</w:t>
      </w:r>
      <w:r>
        <w:rPr>
          <w:rFonts w:eastAsia="Times New Roman" w:cs="Times New Roman"/>
          <w:szCs w:val="24"/>
        </w:rPr>
        <w:t>. Κ</w:t>
      </w:r>
      <w:r w:rsidRPr="00913FE5">
        <w:rPr>
          <w:rFonts w:eastAsia="Times New Roman" w:cs="Times New Roman"/>
          <w:szCs w:val="24"/>
        </w:rPr>
        <w:t>αι έκανε αυτή την ομιλία</w:t>
      </w:r>
      <w:r>
        <w:rPr>
          <w:rFonts w:eastAsia="Times New Roman" w:cs="Times New Roman"/>
          <w:szCs w:val="24"/>
        </w:rPr>
        <w:t>,</w:t>
      </w:r>
      <w:r w:rsidRPr="00913FE5">
        <w:rPr>
          <w:rFonts w:eastAsia="Times New Roman" w:cs="Times New Roman"/>
          <w:szCs w:val="24"/>
        </w:rPr>
        <w:t xml:space="preserve"> </w:t>
      </w:r>
      <w:r>
        <w:rPr>
          <w:rFonts w:eastAsia="Times New Roman" w:cs="Times New Roman"/>
          <w:szCs w:val="24"/>
        </w:rPr>
        <w:t xml:space="preserve">που </w:t>
      </w:r>
      <w:r w:rsidRPr="00913FE5">
        <w:rPr>
          <w:rFonts w:eastAsia="Times New Roman" w:cs="Times New Roman"/>
          <w:szCs w:val="24"/>
        </w:rPr>
        <w:t xml:space="preserve">όπως όλοι </w:t>
      </w:r>
      <w:r>
        <w:rPr>
          <w:rFonts w:eastAsia="Times New Roman" w:cs="Times New Roman"/>
          <w:szCs w:val="24"/>
        </w:rPr>
        <w:t>διαπιστώσαμε, έ</w:t>
      </w:r>
      <w:r w:rsidRPr="00913FE5">
        <w:rPr>
          <w:rFonts w:eastAsia="Times New Roman" w:cs="Times New Roman"/>
          <w:szCs w:val="24"/>
        </w:rPr>
        <w:t xml:space="preserve">τυχε μιας </w:t>
      </w:r>
      <w:r>
        <w:rPr>
          <w:rFonts w:eastAsia="Times New Roman" w:cs="Times New Roman"/>
          <w:szCs w:val="24"/>
        </w:rPr>
        <w:t>χλιαρής έως παγερής</w:t>
      </w:r>
      <w:r w:rsidRPr="00913FE5">
        <w:rPr>
          <w:rFonts w:eastAsia="Times New Roman" w:cs="Times New Roman"/>
          <w:szCs w:val="24"/>
        </w:rPr>
        <w:t xml:space="preserve"> απο</w:t>
      </w:r>
      <w:r>
        <w:rPr>
          <w:rFonts w:eastAsia="Times New Roman" w:cs="Times New Roman"/>
          <w:szCs w:val="24"/>
        </w:rPr>
        <w:t>δοχής και από τους ίδιους τους Β</w:t>
      </w:r>
      <w:r w:rsidRPr="00913FE5">
        <w:rPr>
          <w:rFonts w:eastAsia="Times New Roman" w:cs="Times New Roman"/>
          <w:szCs w:val="24"/>
        </w:rPr>
        <w:t>ουλευτές</w:t>
      </w:r>
      <w:r>
        <w:rPr>
          <w:rFonts w:eastAsia="Times New Roman" w:cs="Times New Roman"/>
          <w:szCs w:val="24"/>
        </w:rPr>
        <w:t xml:space="preserve"> της</w:t>
      </w:r>
      <w:r w:rsidRPr="00913FE5">
        <w:rPr>
          <w:rFonts w:eastAsia="Times New Roman" w:cs="Times New Roman"/>
          <w:szCs w:val="24"/>
        </w:rPr>
        <w:t xml:space="preserve"> Νέας Δημοκρατίας</w:t>
      </w:r>
      <w:r>
        <w:rPr>
          <w:rFonts w:eastAsia="Times New Roman" w:cs="Times New Roman"/>
          <w:szCs w:val="24"/>
        </w:rPr>
        <w:t>.</w:t>
      </w:r>
    </w:p>
    <w:p w14:paraId="6338FC1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Ε</w:t>
      </w:r>
      <w:r w:rsidRPr="00913FE5">
        <w:rPr>
          <w:rFonts w:eastAsia="Times New Roman" w:cs="Times New Roman"/>
          <w:szCs w:val="24"/>
        </w:rPr>
        <w:t>ιλικρινά</w:t>
      </w:r>
      <w:r>
        <w:rPr>
          <w:rFonts w:eastAsia="Times New Roman" w:cs="Times New Roman"/>
          <w:szCs w:val="24"/>
        </w:rPr>
        <w:t>,</w:t>
      </w:r>
      <w:r w:rsidRPr="00913FE5">
        <w:rPr>
          <w:rFonts w:eastAsia="Times New Roman" w:cs="Times New Roman"/>
          <w:szCs w:val="24"/>
        </w:rPr>
        <w:t xml:space="preserve"> κ</w:t>
      </w:r>
      <w:r>
        <w:rPr>
          <w:rFonts w:eastAsia="Times New Roman" w:cs="Times New Roman"/>
          <w:szCs w:val="24"/>
        </w:rPr>
        <w:t>ύριε</w:t>
      </w:r>
      <w:r w:rsidRPr="00913FE5">
        <w:rPr>
          <w:rFonts w:eastAsia="Times New Roman" w:cs="Times New Roman"/>
          <w:szCs w:val="24"/>
        </w:rPr>
        <w:t xml:space="preserve"> Μητσοτάκη</w:t>
      </w:r>
      <w:r>
        <w:rPr>
          <w:rFonts w:eastAsia="Times New Roman" w:cs="Times New Roman"/>
          <w:szCs w:val="24"/>
        </w:rPr>
        <w:t>,</w:t>
      </w:r>
      <w:r w:rsidRPr="00913FE5">
        <w:rPr>
          <w:rFonts w:eastAsia="Times New Roman" w:cs="Times New Roman"/>
          <w:szCs w:val="24"/>
        </w:rPr>
        <w:t xml:space="preserve"> δ</w:t>
      </w:r>
      <w:r>
        <w:rPr>
          <w:rFonts w:eastAsia="Times New Roman" w:cs="Times New Roman"/>
          <w:szCs w:val="24"/>
        </w:rPr>
        <w:t>εν σ</w:t>
      </w:r>
      <w:r>
        <w:rPr>
          <w:rFonts w:eastAsia="Times New Roman" w:cs="Times New Roman"/>
          <w:szCs w:val="24"/>
        </w:rPr>
        <w:t>ας κάνει εντύπωση γιατί οι Β</w:t>
      </w:r>
      <w:r w:rsidRPr="00913FE5">
        <w:rPr>
          <w:rFonts w:eastAsia="Times New Roman" w:cs="Times New Roman"/>
          <w:szCs w:val="24"/>
        </w:rPr>
        <w:t xml:space="preserve">ουλευτές σας </w:t>
      </w:r>
      <w:r>
        <w:rPr>
          <w:rFonts w:eastAsia="Times New Roman" w:cs="Times New Roman"/>
          <w:szCs w:val="24"/>
        </w:rPr>
        <w:t xml:space="preserve">σας </w:t>
      </w:r>
      <w:r w:rsidRPr="00913FE5">
        <w:rPr>
          <w:rFonts w:eastAsia="Times New Roman" w:cs="Times New Roman"/>
          <w:szCs w:val="24"/>
        </w:rPr>
        <w:t xml:space="preserve">χειροκρότησαν τόσο χλιαρά στη διάρκεια της ομιλία σας και τόσο χαμηλά και όχι ζωηρά στο τέλος </w:t>
      </w:r>
      <w:r>
        <w:rPr>
          <w:rFonts w:eastAsia="Times New Roman" w:cs="Times New Roman"/>
          <w:szCs w:val="24"/>
        </w:rPr>
        <w:t>της; Ε</w:t>
      </w:r>
      <w:r w:rsidRPr="00913FE5">
        <w:rPr>
          <w:rFonts w:eastAsia="Times New Roman" w:cs="Times New Roman"/>
          <w:szCs w:val="24"/>
        </w:rPr>
        <w:t>ίναι ο ίδιος λόγος που όταν βγαίνετε σε κάποιο τηλεοπτικό σταθμό</w:t>
      </w:r>
      <w:r>
        <w:rPr>
          <w:rFonts w:eastAsia="Times New Roman" w:cs="Times New Roman"/>
          <w:szCs w:val="24"/>
        </w:rPr>
        <w:t>,</w:t>
      </w:r>
      <w:r w:rsidRPr="00913FE5">
        <w:rPr>
          <w:rFonts w:eastAsia="Times New Roman" w:cs="Times New Roman"/>
          <w:szCs w:val="24"/>
        </w:rPr>
        <w:t xml:space="preserve"> π</w:t>
      </w:r>
      <w:r>
        <w:rPr>
          <w:rFonts w:eastAsia="Times New Roman" w:cs="Times New Roman"/>
          <w:szCs w:val="24"/>
        </w:rPr>
        <w:t xml:space="preserve">έφτει η </w:t>
      </w:r>
      <w:r w:rsidRPr="00913FE5">
        <w:rPr>
          <w:rFonts w:eastAsia="Times New Roman" w:cs="Times New Roman"/>
          <w:szCs w:val="24"/>
        </w:rPr>
        <w:t>τηλεθέαση</w:t>
      </w:r>
      <w:r>
        <w:rPr>
          <w:rFonts w:eastAsia="Times New Roman" w:cs="Times New Roman"/>
          <w:szCs w:val="24"/>
        </w:rPr>
        <w:t>. Είναι</w:t>
      </w:r>
      <w:r w:rsidRPr="00913FE5">
        <w:rPr>
          <w:rFonts w:eastAsia="Times New Roman" w:cs="Times New Roman"/>
          <w:szCs w:val="24"/>
        </w:rPr>
        <w:t xml:space="preserve"> ο ίδιος λόγος</w:t>
      </w:r>
      <w:r>
        <w:rPr>
          <w:rFonts w:eastAsia="Times New Roman" w:cs="Times New Roman"/>
          <w:szCs w:val="24"/>
        </w:rPr>
        <w:t>.</w:t>
      </w:r>
    </w:p>
    <w:p w14:paraId="6338FC2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Δυστυχώς</w:t>
      </w:r>
      <w:r w:rsidRPr="00913FE5">
        <w:rPr>
          <w:rFonts w:eastAsia="Times New Roman" w:cs="Times New Roman"/>
          <w:szCs w:val="24"/>
        </w:rPr>
        <w:t xml:space="preserve"> αποδείξατε με τη χθεσινή ομιλία </w:t>
      </w:r>
      <w:r>
        <w:rPr>
          <w:rFonts w:eastAsia="Times New Roman" w:cs="Times New Roman"/>
          <w:szCs w:val="24"/>
        </w:rPr>
        <w:t>-</w:t>
      </w:r>
      <w:r w:rsidRPr="00913FE5">
        <w:rPr>
          <w:rFonts w:eastAsia="Times New Roman" w:cs="Times New Roman"/>
          <w:szCs w:val="24"/>
        </w:rPr>
        <w:t>που είναι</w:t>
      </w:r>
      <w:r>
        <w:rPr>
          <w:rFonts w:eastAsia="Times New Roman" w:cs="Times New Roman"/>
          <w:szCs w:val="24"/>
        </w:rPr>
        <w:t xml:space="preserve"> πραγματικά ιστορική για Αρχηγό</w:t>
      </w:r>
      <w:r w:rsidRPr="00913FE5">
        <w:rPr>
          <w:rFonts w:eastAsia="Times New Roman" w:cs="Times New Roman"/>
          <w:szCs w:val="24"/>
        </w:rPr>
        <w:t xml:space="preserve"> Αξιωματικής Αντιπολίτευσης</w:t>
      </w:r>
      <w:r>
        <w:rPr>
          <w:rFonts w:eastAsia="Times New Roman" w:cs="Times New Roman"/>
          <w:szCs w:val="24"/>
        </w:rPr>
        <w:t>-</w:t>
      </w:r>
      <w:r w:rsidRPr="00913FE5">
        <w:rPr>
          <w:rFonts w:eastAsia="Times New Roman" w:cs="Times New Roman"/>
          <w:szCs w:val="24"/>
        </w:rPr>
        <w:t xml:space="preserve"> ότι </w:t>
      </w:r>
      <w:r>
        <w:rPr>
          <w:rFonts w:eastAsia="Times New Roman" w:cs="Times New Roman"/>
          <w:szCs w:val="24"/>
        </w:rPr>
        <w:t>το πολιτικό σας εκτόπισμα είναι από ανεπαρκέ</w:t>
      </w:r>
      <w:r w:rsidRPr="00913FE5">
        <w:rPr>
          <w:rFonts w:eastAsia="Times New Roman" w:cs="Times New Roman"/>
          <w:szCs w:val="24"/>
        </w:rPr>
        <w:t>ς έως μηδαμινό</w:t>
      </w:r>
      <w:r>
        <w:rPr>
          <w:rFonts w:eastAsia="Times New Roman" w:cs="Times New Roman"/>
          <w:szCs w:val="24"/>
        </w:rPr>
        <w:t>. Τ</w:t>
      </w:r>
      <w:r w:rsidRPr="00913FE5">
        <w:rPr>
          <w:rFonts w:eastAsia="Times New Roman" w:cs="Times New Roman"/>
          <w:szCs w:val="24"/>
        </w:rPr>
        <w:t xml:space="preserve">ο γνωρίζει αυτό </w:t>
      </w:r>
      <w:r>
        <w:rPr>
          <w:rFonts w:eastAsia="Times New Roman" w:cs="Times New Roman"/>
          <w:szCs w:val="24"/>
        </w:rPr>
        <w:t xml:space="preserve">ο </w:t>
      </w:r>
      <w:r w:rsidRPr="00913FE5">
        <w:rPr>
          <w:rFonts w:eastAsia="Times New Roman" w:cs="Times New Roman"/>
          <w:szCs w:val="24"/>
        </w:rPr>
        <w:t>ελληνικός</w:t>
      </w:r>
      <w:r>
        <w:rPr>
          <w:rFonts w:eastAsia="Times New Roman" w:cs="Times New Roman"/>
          <w:szCs w:val="24"/>
        </w:rPr>
        <w:t xml:space="preserve"> λαός και θα σας το επικοινωνήσει π</w:t>
      </w:r>
      <w:r w:rsidRPr="00913FE5">
        <w:rPr>
          <w:rFonts w:eastAsia="Times New Roman" w:cs="Times New Roman"/>
          <w:szCs w:val="24"/>
        </w:rPr>
        <w:t>ολύ σύντομα και στ</w:t>
      </w:r>
      <w:r w:rsidRPr="00913FE5">
        <w:rPr>
          <w:rFonts w:eastAsia="Times New Roman" w:cs="Times New Roman"/>
          <w:szCs w:val="24"/>
        </w:rPr>
        <w:t>ις εκλογές που έρχονται</w:t>
      </w:r>
      <w:r>
        <w:rPr>
          <w:rFonts w:eastAsia="Times New Roman" w:cs="Times New Roman"/>
          <w:szCs w:val="24"/>
        </w:rPr>
        <w:t>.</w:t>
      </w:r>
      <w:r w:rsidRPr="00913FE5">
        <w:rPr>
          <w:rFonts w:eastAsia="Times New Roman" w:cs="Times New Roman"/>
          <w:szCs w:val="24"/>
        </w:rPr>
        <w:t xml:space="preserve"> </w:t>
      </w:r>
      <w:r>
        <w:rPr>
          <w:rFonts w:eastAsia="Times New Roman" w:cs="Times New Roman"/>
          <w:szCs w:val="24"/>
        </w:rPr>
        <w:t>Και αυτό να είστε σίγουροι πως το ξέρουν και οι Β</w:t>
      </w:r>
      <w:r w:rsidRPr="00913FE5">
        <w:rPr>
          <w:rFonts w:eastAsia="Times New Roman" w:cs="Times New Roman"/>
          <w:szCs w:val="24"/>
        </w:rPr>
        <w:t>ουλευτέ</w:t>
      </w:r>
      <w:r>
        <w:rPr>
          <w:rFonts w:eastAsia="Times New Roman" w:cs="Times New Roman"/>
          <w:szCs w:val="24"/>
        </w:rPr>
        <w:t>ς και τα στελέχη της παράταξής σας. Α</w:t>
      </w:r>
      <w:r w:rsidRPr="00913FE5">
        <w:rPr>
          <w:rFonts w:eastAsia="Times New Roman" w:cs="Times New Roman"/>
          <w:szCs w:val="24"/>
        </w:rPr>
        <w:t xml:space="preserve">υτή τη στιγμή φαίνεται </w:t>
      </w:r>
      <w:r>
        <w:rPr>
          <w:rFonts w:eastAsia="Times New Roman" w:cs="Times New Roman"/>
          <w:szCs w:val="24"/>
        </w:rPr>
        <w:t>ότι σας</w:t>
      </w:r>
      <w:r w:rsidRPr="00913FE5">
        <w:rPr>
          <w:rFonts w:eastAsia="Times New Roman" w:cs="Times New Roman"/>
          <w:szCs w:val="24"/>
        </w:rPr>
        <w:t xml:space="preserve"> στηρίζουν</w:t>
      </w:r>
      <w:r>
        <w:rPr>
          <w:rFonts w:eastAsia="Times New Roman" w:cs="Times New Roman"/>
          <w:szCs w:val="24"/>
        </w:rPr>
        <w:t>,</w:t>
      </w:r>
      <w:r w:rsidRPr="00913FE5">
        <w:rPr>
          <w:rFonts w:eastAsia="Times New Roman" w:cs="Times New Roman"/>
          <w:szCs w:val="24"/>
        </w:rPr>
        <w:t xml:space="preserve"> αλλά θα κινήσουν ά</w:t>
      </w:r>
      <w:r>
        <w:rPr>
          <w:rFonts w:eastAsia="Times New Roman" w:cs="Times New Roman"/>
          <w:szCs w:val="24"/>
        </w:rPr>
        <w:t>μεσα τη διαδικασία αντικατάστασή</w:t>
      </w:r>
      <w:r w:rsidRPr="00913FE5">
        <w:rPr>
          <w:rFonts w:eastAsia="Times New Roman" w:cs="Times New Roman"/>
          <w:szCs w:val="24"/>
        </w:rPr>
        <w:t xml:space="preserve">ς </w:t>
      </w:r>
      <w:r>
        <w:rPr>
          <w:rFonts w:eastAsia="Times New Roman" w:cs="Times New Roman"/>
          <w:szCs w:val="24"/>
        </w:rPr>
        <w:t>σας</w:t>
      </w:r>
      <w:r w:rsidRPr="00913FE5">
        <w:rPr>
          <w:rFonts w:eastAsia="Times New Roman" w:cs="Times New Roman"/>
          <w:szCs w:val="24"/>
        </w:rPr>
        <w:t xml:space="preserve"> το βράδυ της 26</w:t>
      </w:r>
      <w:r w:rsidRPr="00085240">
        <w:rPr>
          <w:rFonts w:eastAsia="Times New Roman" w:cs="Times New Roman"/>
          <w:szCs w:val="24"/>
          <w:vertAlign w:val="superscript"/>
        </w:rPr>
        <w:t xml:space="preserve">ης </w:t>
      </w:r>
      <w:r w:rsidRPr="00913FE5">
        <w:rPr>
          <w:rFonts w:eastAsia="Times New Roman" w:cs="Times New Roman"/>
          <w:szCs w:val="24"/>
        </w:rPr>
        <w:t>Μαΐου</w:t>
      </w:r>
      <w:r>
        <w:rPr>
          <w:rFonts w:eastAsia="Times New Roman" w:cs="Times New Roman"/>
          <w:szCs w:val="24"/>
        </w:rPr>
        <w:t>.</w:t>
      </w:r>
    </w:p>
    <w:p w14:paraId="6338FC2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Ας δούμε, </w:t>
      </w:r>
      <w:r>
        <w:rPr>
          <w:rFonts w:eastAsia="Times New Roman" w:cs="Times New Roman"/>
          <w:szCs w:val="24"/>
        </w:rPr>
        <w:t>λοιπόν,</w:t>
      </w:r>
      <w:r w:rsidRPr="00913FE5">
        <w:rPr>
          <w:rFonts w:eastAsia="Times New Roman" w:cs="Times New Roman"/>
          <w:szCs w:val="24"/>
        </w:rPr>
        <w:t xml:space="preserve"> την πρόταση δυσπιστίας την οποία κατα</w:t>
      </w:r>
      <w:r>
        <w:rPr>
          <w:rFonts w:eastAsia="Times New Roman" w:cs="Times New Roman"/>
          <w:szCs w:val="24"/>
        </w:rPr>
        <w:t>θέσατ</w:t>
      </w:r>
      <w:r w:rsidRPr="00913FE5">
        <w:rPr>
          <w:rFonts w:eastAsia="Times New Roman" w:cs="Times New Roman"/>
          <w:szCs w:val="24"/>
        </w:rPr>
        <w:t xml:space="preserve">ε </w:t>
      </w:r>
      <w:r>
        <w:rPr>
          <w:rFonts w:eastAsia="Times New Roman" w:cs="Times New Roman"/>
          <w:szCs w:val="24"/>
        </w:rPr>
        <w:t>εναντίον μου. Για πρώτη φορά</w:t>
      </w:r>
      <w:r w:rsidRPr="00913FE5">
        <w:rPr>
          <w:rFonts w:eastAsia="Times New Roman" w:cs="Times New Roman"/>
          <w:szCs w:val="24"/>
        </w:rPr>
        <w:t xml:space="preserve"> στην κοινοβουλευτική ιστορία του τόπου κατατέθηκε πρόταση δυσπιστίας σε βάρος </w:t>
      </w:r>
      <w:r>
        <w:rPr>
          <w:rFonts w:eastAsia="Times New Roman" w:cs="Times New Roman"/>
          <w:szCs w:val="24"/>
        </w:rPr>
        <w:t>Υπουργού,</w:t>
      </w:r>
      <w:r w:rsidRPr="00913FE5">
        <w:rPr>
          <w:rFonts w:eastAsia="Times New Roman" w:cs="Times New Roman"/>
          <w:szCs w:val="24"/>
        </w:rPr>
        <w:t xml:space="preserve"> </w:t>
      </w:r>
      <w:r>
        <w:rPr>
          <w:rFonts w:eastAsia="Times New Roman" w:cs="Times New Roman"/>
          <w:szCs w:val="24"/>
        </w:rPr>
        <w:t>όχι για κάποια πράξη ή παράλειψή</w:t>
      </w:r>
      <w:r w:rsidRPr="00913FE5">
        <w:rPr>
          <w:rFonts w:eastAsia="Times New Roman" w:cs="Times New Roman"/>
          <w:szCs w:val="24"/>
        </w:rPr>
        <w:t xml:space="preserve"> του κατά την άσκηση των καθηκόντων του</w:t>
      </w:r>
      <w:r>
        <w:rPr>
          <w:rFonts w:eastAsia="Times New Roman" w:cs="Times New Roman"/>
          <w:szCs w:val="24"/>
        </w:rPr>
        <w:t>,</w:t>
      </w:r>
      <w:r w:rsidRPr="00913FE5">
        <w:rPr>
          <w:rFonts w:eastAsia="Times New Roman" w:cs="Times New Roman"/>
          <w:szCs w:val="24"/>
        </w:rPr>
        <w:t xml:space="preserve"> αλλά με μόνη α</w:t>
      </w:r>
      <w:r w:rsidRPr="00913FE5">
        <w:rPr>
          <w:rFonts w:eastAsia="Times New Roman" w:cs="Times New Roman"/>
          <w:szCs w:val="24"/>
        </w:rPr>
        <w:t>ιτία</w:t>
      </w:r>
      <w:r>
        <w:rPr>
          <w:rFonts w:eastAsia="Times New Roman" w:cs="Times New Roman"/>
          <w:szCs w:val="24"/>
        </w:rPr>
        <w:t>ση –προσχηματική και αυτή-</w:t>
      </w:r>
      <w:r w:rsidRPr="00913FE5">
        <w:rPr>
          <w:rFonts w:eastAsia="Times New Roman" w:cs="Times New Roman"/>
          <w:szCs w:val="24"/>
        </w:rPr>
        <w:t xml:space="preserve"> ότι χρησιμοποιεί δήθεν απρεπείς εκφράσεις</w:t>
      </w:r>
      <w:r>
        <w:rPr>
          <w:rFonts w:eastAsia="Times New Roman" w:cs="Times New Roman"/>
          <w:szCs w:val="24"/>
        </w:rPr>
        <w:t>,</w:t>
      </w:r>
      <w:r w:rsidRPr="00913FE5">
        <w:rPr>
          <w:rFonts w:eastAsia="Times New Roman" w:cs="Times New Roman"/>
          <w:szCs w:val="24"/>
        </w:rPr>
        <w:t xml:space="preserve"> </w:t>
      </w:r>
      <w:r>
        <w:rPr>
          <w:rFonts w:eastAsia="Times New Roman" w:cs="Times New Roman"/>
          <w:szCs w:val="24"/>
        </w:rPr>
        <w:t xml:space="preserve">ότι </w:t>
      </w:r>
      <w:r w:rsidRPr="00913FE5">
        <w:rPr>
          <w:rFonts w:eastAsia="Times New Roman" w:cs="Times New Roman"/>
          <w:szCs w:val="24"/>
        </w:rPr>
        <w:t xml:space="preserve">το ύφος </w:t>
      </w:r>
      <w:r>
        <w:rPr>
          <w:rFonts w:eastAsia="Times New Roman" w:cs="Times New Roman"/>
          <w:szCs w:val="24"/>
        </w:rPr>
        <w:t xml:space="preserve">του είναι απρεπές και ότι </w:t>
      </w:r>
      <w:r w:rsidRPr="00913FE5">
        <w:rPr>
          <w:rFonts w:eastAsia="Times New Roman" w:cs="Times New Roman"/>
          <w:szCs w:val="24"/>
        </w:rPr>
        <w:t>έχει επιθετικό και διχαστικό</w:t>
      </w:r>
      <w:r>
        <w:rPr>
          <w:rFonts w:eastAsia="Times New Roman" w:cs="Times New Roman"/>
          <w:szCs w:val="24"/>
        </w:rPr>
        <w:t xml:space="preserve"> ύφος</w:t>
      </w:r>
      <w:r w:rsidRPr="00913FE5">
        <w:rPr>
          <w:rFonts w:eastAsia="Times New Roman" w:cs="Times New Roman"/>
          <w:szCs w:val="24"/>
        </w:rPr>
        <w:t xml:space="preserve"> στα μέσα κοινωνικής δικτύωσης</w:t>
      </w:r>
      <w:r>
        <w:rPr>
          <w:rFonts w:eastAsia="Times New Roman" w:cs="Times New Roman"/>
          <w:szCs w:val="24"/>
        </w:rPr>
        <w:t xml:space="preserve">. </w:t>
      </w:r>
    </w:p>
    <w:p w14:paraId="6338FC2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Υ</w:t>
      </w:r>
      <w:r w:rsidRPr="00913FE5">
        <w:rPr>
          <w:rFonts w:eastAsia="Times New Roman" w:cs="Times New Roman"/>
          <w:szCs w:val="24"/>
        </w:rPr>
        <w:t xml:space="preserve">πενθυμίζω </w:t>
      </w:r>
      <w:r>
        <w:rPr>
          <w:rFonts w:eastAsia="Times New Roman" w:cs="Times New Roman"/>
          <w:szCs w:val="24"/>
        </w:rPr>
        <w:t xml:space="preserve">ότι απ’ αυτό το Κοινοβούλιο </w:t>
      </w:r>
      <w:r w:rsidRPr="00913FE5">
        <w:rPr>
          <w:rFonts w:eastAsia="Times New Roman" w:cs="Times New Roman"/>
          <w:szCs w:val="24"/>
        </w:rPr>
        <w:t>έχουν περάσει</w:t>
      </w:r>
      <w:r>
        <w:rPr>
          <w:rFonts w:eastAsia="Times New Roman" w:cs="Times New Roman"/>
          <w:szCs w:val="24"/>
        </w:rPr>
        <w:t xml:space="preserve"> Υ</w:t>
      </w:r>
      <w:r w:rsidRPr="00913FE5">
        <w:rPr>
          <w:rFonts w:eastAsia="Times New Roman" w:cs="Times New Roman"/>
          <w:szCs w:val="24"/>
        </w:rPr>
        <w:t xml:space="preserve">πουργοί που έκλεψαν και </w:t>
      </w:r>
      <w:r w:rsidRPr="00913FE5">
        <w:rPr>
          <w:rFonts w:eastAsia="Times New Roman" w:cs="Times New Roman"/>
          <w:szCs w:val="24"/>
        </w:rPr>
        <w:t>λεηλάτησαν το δημόσιο</w:t>
      </w:r>
      <w:r>
        <w:rPr>
          <w:rFonts w:eastAsia="Times New Roman" w:cs="Times New Roman"/>
          <w:szCs w:val="24"/>
        </w:rPr>
        <w:t>,</w:t>
      </w:r>
      <w:r w:rsidRPr="00913FE5">
        <w:rPr>
          <w:rFonts w:eastAsia="Times New Roman" w:cs="Times New Roman"/>
          <w:szCs w:val="24"/>
        </w:rPr>
        <w:t xml:space="preserve"> α</w:t>
      </w:r>
      <w:r>
        <w:rPr>
          <w:rFonts w:eastAsia="Times New Roman" w:cs="Times New Roman"/>
          <w:szCs w:val="24"/>
        </w:rPr>
        <w:t>φάνισαν</w:t>
      </w:r>
      <w:r w:rsidRPr="00913FE5">
        <w:rPr>
          <w:rFonts w:eastAsia="Times New Roman" w:cs="Times New Roman"/>
          <w:szCs w:val="24"/>
        </w:rPr>
        <w:t xml:space="preserve"> τα αποθεματικά των ταμείων</w:t>
      </w:r>
      <w:r>
        <w:rPr>
          <w:rFonts w:eastAsia="Times New Roman" w:cs="Times New Roman"/>
          <w:szCs w:val="24"/>
        </w:rPr>
        <w:t>,</w:t>
      </w:r>
      <w:r w:rsidRPr="00913FE5">
        <w:rPr>
          <w:rFonts w:eastAsia="Times New Roman" w:cs="Times New Roman"/>
          <w:szCs w:val="24"/>
        </w:rPr>
        <w:t xml:space="preserve"> χρεοκόπησαν τη χώρα</w:t>
      </w:r>
      <w:r>
        <w:rPr>
          <w:rFonts w:eastAsia="Times New Roman" w:cs="Times New Roman"/>
          <w:szCs w:val="24"/>
        </w:rPr>
        <w:t>,</w:t>
      </w:r>
      <w:r w:rsidRPr="00913FE5">
        <w:rPr>
          <w:rFonts w:eastAsia="Times New Roman" w:cs="Times New Roman"/>
          <w:szCs w:val="24"/>
        </w:rPr>
        <w:t xml:space="preserve"> κατέστρεψαν μ</w:t>
      </w:r>
      <w:r>
        <w:rPr>
          <w:rFonts w:eastAsia="Times New Roman" w:cs="Times New Roman"/>
          <w:szCs w:val="24"/>
        </w:rPr>
        <w:t>ι</w:t>
      </w:r>
      <w:r w:rsidRPr="00913FE5">
        <w:rPr>
          <w:rFonts w:eastAsia="Times New Roman" w:cs="Times New Roman"/>
          <w:szCs w:val="24"/>
        </w:rPr>
        <w:t>α ολόκληρη γενιά Ελλήνων</w:t>
      </w:r>
      <w:r>
        <w:rPr>
          <w:rFonts w:eastAsia="Times New Roman" w:cs="Times New Roman"/>
          <w:szCs w:val="24"/>
        </w:rPr>
        <w:t>, υποθήκευσαν τ</w:t>
      </w:r>
      <w:r w:rsidRPr="00913FE5">
        <w:rPr>
          <w:rFonts w:eastAsia="Times New Roman" w:cs="Times New Roman"/>
          <w:szCs w:val="24"/>
        </w:rPr>
        <w:t>ο μέλλον των νέων</w:t>
      </w:r>
      <w:r>
        <w:rPr>
          <w:rFonts w:eastAsia="Times New Roman" w:cs="Times New Roman"/>
          <w:szCs w:val="24"/>
        </w:rPr>
        <w:t>,</w:t>
      </w:r>
      <w:r w:rsidRPr="00913FE5">
        <w:rPr>
          <w:rFonts w:eastAsia="Times New Roman" w:cs="Times New Roman"/>
          <w:szCs w:val="24"/>
        </w:rPr>
        <w:t xml:space="preserve"> του</w:t>
      </w:r>
      <w:r>
        <w:rPr>
          <w:rFonts w:eastAsia="Times New Roman" w:cs="Times New Roman"/>
          <w:szCs w:val="24"/>
        </w:rPr>
        <w:t>ς</w:t>
      </w:r>
      <w:r w:rsidRPr="00913FE5">
        <w:rPr>
          <w:rFonts w:eastAsia="Times New Roman" w:cs="Times New Roman"/>
          <w:szCs w:val="24"/>
        </w:rPr>
        <w:t xml:space="preserve"> στέρησαν την εργασία </w:t>
      </w:r>
      <w:r>
        <w:rPr>
          <w:rFonts w:eastAsia="Times New Roman" w:cs="Times New Roman"/>
          <w:szCs w:val="24"/>
        </w:rPr>
        <w:t>και τους έστειλαν</w:t>
      </w:r>
      <w:r w:rsidRPr="00913FE5">
        <w:rPr>
          <w:rFonts w:eastAsia="Times New Roman" w:cs="Times New Roman"/>
          <w:szCs w:val="24"/>
        </w:rPr>
        <w:t xml:space="preserve"> μετανάστες στο εξωτερικό και εξακ</w:t>
      </w:r>
      <w:r>
        <w:rPr>
          <w:rFonts w:eastAsia="Times New Roman" w:cs="Times New Roman"/>
          <w:szCs w:val="24"/>
        </w:rPr>
        <w:t>ολουθούν να κυκλοφορούν πα</w:t>
      </w:r>
      <w:r>
        <w:rPr>
          <w:rFonts w:eastAsia="Times New Roman" w:cs="Times New Roman"/>
          <w:szCs w:val="24"/>
        </w:rPr>
        <w:t>ίζοντά</w:t>
      </w:r>
      <w:r w:rsidRPr="00913FE5">
        <w:rPr>
          <w:rFonts w:eastAsia="Times New Roman" w:cs="Times New Roman"/>
          <w:szCs w:val="24"/>
        </w:rPr>
        <w:t>ς το σεβ</w:t>
      </w:r>
      <w:r>
        <w:rPr>
          <w:rFonts w:eastAsia="Times New Roman" w:cs="Times New Roman"/>
          <w:szCs w:val="24"/>
        </w:rPr>
        <w:t>άσμιοι, να ξανα</w:t>
      </w:r>
      <w:r w:rsidRPr="00913FE5">
        <w:rPr>
          <w:rFonts w:eastAsia="Times New Roman" w:cs="Times New Roman"/>
          <w:szCs w:val="24"/>
        </w:rPr>
        <w:t>ζητούν με θράσος την ψήφο του λαού</w:t>
      </w:r>
      <w:r>
        <w:rPr>
          <w:rFonts w:eastAsia="Times New Roman" w:cs="Times New Roman"/>
          <w:szCs w:val="24"/>
        </w:rPr>
        <w:t>,</w:t>
      </w:r>
      <w:r w:rsidRPr="00913FE5">
        <w:rPr>
          <w:rFonts w:eastAsia="Times New Roman" w:cs="Times New Roman"/>
          <w:szCs w:val="24"/>
        </w:rPr>
        <w:t xml:space="preserve"> να φιλοξενούνται σε όλα τα </w:t>
      </w:r>
      <w:r>
        <w:rPr>
          <w:rFonts w:eastAsia="Times New Roman" w:cs="Times New Roman"/>
          <w:szCs w:val="24"/>
        </w:rPr>
        <w:t xml:space="preserve">ΜΜΕ </w:t>
      </w:r>
      <w:r w:rsidRPr="00913FE5">
        <w:rPr>
          <w:rFonts w:eastAsia="Times New Roman" w:cs="Times New Roman"/>
          <w:szCs w:val="24"/>
        </w:rPr>
        <w:t>και να περιφέρονται στα κοινωνικά σαλόνια και στα φιλανθρωπικά γκαλά</w:t>
      </w:r>
      <w:r>
        <w:rPr>
          <w:rFonts w:eastAsia="Times New Roman" w:cs="Times New Roman"/>
          <w:szCs w:val="24"/>
        </w:rPr>
        <w:t>.</w:t>
      </w:r>
    </w:p>
    <w:p w14:paraId="6338FC2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Κ</w:t>
      </w:r>
      <w:r w:rsidRPr="00913FE5">
        <w:rPr>
          <w:rFonts w:eastAsia="Times New Roman" w:cs="Times New Roman"/>
          <w:szCs w:val="24"/>
        </w:rPr>
        <w:t>α</w:t>
      </w:r>
      <w:r>
        <w:rPr>
          <w:rFonts w:eastAsia="Times New Roman" w:cs="Times New Roman"/>
          <w:szCs w:val="24"/>
        </w:rPr>
        <w:t>μ</w:t>
      </w:r>
      <w:r w:rsidRPr="00913FE5">
        <w:rPr>
          <w:rFonts w:eastAsia="Times New Roman" w:cs="Times New Roman"/>
          <w:szCs w:val="24"/>
        </w:rPr>
        <w:t xml:space="preserve">μία πρόταση δυσπιστίας δεν έγινε ποτέ σε </w:t>
      </w:r>
      <w:r>
        <w:rPr>
          <w:rFonts w:eastAsia="Times New Roman" w:cs="Times New Roman"/>
          <w:szCs w:val="24"/>
        </w:rPr>
        <w:t>αυτούς. Και έγινε πρώτη φορά</w:t>
      </w:r>
      <w:r w:rsidRPr="00913FE5">
        <w:rPr>
          <w:rFonts w:eastAsia="Times New Roman" w:cs="Times New Roman"/>
          <w:szCs w:val="24"/>
        </w:rPr>
        <w:t xml:space="preserve"> σε μένα γιατί εί</w:t>
      </w:r>
      <w:r w:rsidRPr="00913FE5">
        <w:rPr>
          <w:rFonts w:eastAsia="Times New Roman" w:cs="Times New Roman"/>
          <w:szCs w:val="24"/>
        </w:rPr>
        <w:t xml:space="preserve">μαι </w:t>
      </w:r>
      <w:r>
        <w:rPr>
          <w:rFonts w:eastAsia="Times New Roman" w:cs="Times New Roman"/>
          <w:szCs w:val="24"/>
        </w:rPr>
        <w:t>-λέει ο κ. Μητσοτάκης-</w:t>
      </w:r>
      <w:r w:rsidRPr="00913FE5">
        <w:rPr>
          <w:rFonts w:eastAsia="Times New Roman" w:cs="Times New Roman"/>
          <w:szCs w:val="24"/>
        </w:rPr>
        <w:t xml:space="preserve"> γραφικός</w:t>
      </w:r>
      <w:r>
        <w:rPr>
          <w:rFonts w:eastAsia="Times New Roman" w:cs="Times New Roman"/>
          <w:szCs w:val="24"/>
        </w:rPr>
        <w:t>,</w:t>
      </w:r>
      <w:r w:rsidRPr="00913FE5">
        <w:rPr>
          <w:rFonts w:eastAsia="Times New Roman" w:cs="Times New Roman"/>
          <w:szCs w:val="24"/>
        </w:rPr>
        <w:t xml:space="preserve"> προσβάλλω δημοσιογράφους και πολιτικούς αντιπάλους</w:t>
      </w:r>
      <w:r>
        <w:rPr>
          <w:rFonts w:eastAsia="Times New Roman" w:cs="Times New Roman"/>
          <w:szCs w:val="24"/>
        </w:rPr>
        <w:t>,</w:t>
      </w:r>
      <w:r w:rsidRPr="00913FE5">
        <w:rPr>
          <w:rFonts w:eastAsia="Times New Roman" w:cs="Times New Roman"/>
          <w:szCs w:val="24"/>
        </w:rPr>
        <w:t xml:space="preserve"> επιτίθεμαι με κυνισμό σε ανθρώπους με αναπηρίες</w:t>
      </w:r>
      <w:r>
        <w:rPr>
          <w:rFonts w:eastAsia="Times New Roman" w:cs="Times New Roman"/>
          <w:szCs w:val="24"/>
        </w:rPr>
        <w:t xml:space="preserve">. Είμαι, </w:t>
      </w:r>
      <w:r w:rsidRPr="00913FE5">
        <w:rPr>
          <w:rFonts w:eastAsia="Times New Roman" w:cs="Times New Roman"/>
          <w:szCs w:val="24"/>
        </w:rPr>
        <w:t>λέει ο κ</w:t>
      </w:r>
      <w:r>
        <w:rPr>
          <w:rFonts w:eastAsia="Times New Roman" w:cs="Times New Roman"/>
          <w:szCs w:val="24"/>
        </w:rPr>
        <w:t>.</w:t>
      </w:r>
      <w:r w:rsidRPr="00913FE5">
        <w:rPr>
          <w:rFonts w:eastAsia="Times New Roman" w:cs="Times New Roman"/>
          <w:szCs w:val="24"/>
        </w:rPr>
        <w:t xml:space="preserve"> Μητσοτάκης </w:t>
      </w:r>
      <w:r>
        <w:rPr>
          <w:rFonts w:eastAsia="Times New Roman" w:cs="Times New Roman"/>
          <w:szCs w:val="24"/>
        </w:rPr>
        <w:t>–Π</w:t>
      </w:r>
      <w:r w:rsidRPr="00913FE5">
        <w:rPr>
          <w:rFonts w:eastAsia="Times New Roman" w:cs="Times New Roman"/>
          <w:szCs w:val="24"/>
        </w:rPr>
        <w:t>οιος</w:t>
      </w:r>
      <w:r>
        <w:rPr>
          <w:rFonts w:eastAsia="Times New Roman" w:cs="Times New Roman"/>
          <w:szCs w:val="24"/>
        </w:rPr>
        <w:t>;</w:t>
      </w:r>
      <w:r w:rsidRPr="00913FE5">
        <w:rPr>
          <w:rFonts w:eastAsia="Times New Roman" w:cs="Times New Roman"/>
          <w:szCs w:val="24"/>
        </w:rPr>
        <w:t xml:space="preserve"> Εγώ</w:t>
      </w:r>
      <w:r>
        <w:rPr>
          <w:rFonts w:eastAsia="Times New Roman" w:cs="Times New Roman"/>
          <w:szCs w:val="24"/>
        </w:rPr>
        <w:t>!-</w:t>
      </w:r>
      <w:r w:rsidRPr="00913FE5">
        <w:rPr>
          <w:rFonts w:eastAsia="Times New Roman" w:cs="Times New Roman"/>
          <w:szCs w:val="24"/>
        </w:rPr>
        <w:t xml:space="preserve"> φασίστας </w:t>
      </w:r>
      <w:r>
        <w:rPr>
          <w:rFonts w:eastAsia="Times New Roman" w:cs="Times New Roman"/>
          <w:szCs w:val="24"/>
        </w:rPr>
        <w:t>-</w:t>
      </w:r>
      <w:r w:rsidRPr="00913FE5">
        <w:rPr>
          <w:rFonts w:eastAsia="Times New Roman" w:cs="Times New Roman"/>
          <w:szCs w:val="24"/>
        </w:rPr>
        <w:t xml:space="preserve">τη μέρα της αντιφασιστικής νίκης των λαών </w:t>
      </w:r>
      <w:r>
        <w:rPr>
          <w:rFonts w:eastAsia="Times New Roman" w:cs="Times New Roman"/>
          <w:szCs w:val="24"/>
        </w:rPr>
        <w:t xml:space="preserve">το λέει αυτό- </w:t>
      </w:r>
      <w:r w:rsidRPr="00913FE5">
        <w:rPr>
          <w:rFonts w:eastAsia="Times New Roman" w:cs="Times New Roman"/>
          <w:szCs w:val="24"/>
        </w:rPr>
        <w:t xml:space="preserve">και εν </w:t>
      </w:r>
      <w:r w:rsidRPr="00913FE5">
        <w:rPr>
          <w:rFonts w:eastAsia="Times New Roman" w:cs="Times New Roman"/>
          <w:szCs w:val="24"/>
        </w:rPr>
        <w:t>τέλει επικίνδυνος για τη</w:t>
      </w:r>
      <w:r>
        <w:rPr>
          <w:rFonts w:eastAsia="Times New Roman" w:cs="Times New Roman"/>
          <w:szCs w:val="24"/>
        </w:rPr>
        <w:t>ν ίδια τη</w:t>
      </w:r>
      <w:r w:rsidRPr="00913FE5">
        <w:rPr>
          <w:rFonts w:eastAsia="Times New Roman" w:cs="Times New Roman"/>
          <w:szCs w:val="24"/>
        </w:rPr>
        <w:t xml:space="preserve"> δημοκρατία</w:t>
      </w:r>
      <w:r>
        <w:rPr>
          <w:rFonts w:eastAsia="Times New Roman" w:cs="Times New Roman"/>
          <w:szCs w:val="24"/>
        </w:rPr>
        <w:t>.</w:t>
      </w:r>
    </w:p>
    <w:p w14:paraId="6338FC2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Ναι είμαι π</w:t>
      </w:r>
      <w:r w:rsidRPr="00913FE5">
        <w:rPr>
          <w:rFonts w:eastAsia="Times New Roman" w:cs="Times New Roman"/>
          <w:szCs w:val="24"/>
        </w:rPr>
        <w:t>ράγματι γραφικός</w:t>
      </w:r>
      <w:r>
        <w:rPr>
          <w:rFonts w:eastAsia="Times New Roman" w:cs="Times New Roman"/>
          <w:szCs w:val="24"/>
        </w:rPr>
        <w:t>,</w:t>
      </w:r>
      <w:r w:rsidRPr="00913FE5">
        <w:rPr>
          <w:rFonts w:eastAsia="Times New Roman" w:cs="Times New Roman"/>
          <w:szCs w:val="24"/>
        </w:rPr>
        <w:t xml:space="preserve"> γιατί τολμώ να πω δημόσια αυτά που όλοι γνωρίζουν και ψιθυρίζουν</w:t>
      </w:r>
      <w:r>
        <w:rPr>
          <w:rFonts w:eastAsia="Times New Roman" w:cs="Times New Roman"/>
          <w:szCs w:val="24"/>
        </w:rPr>
        <w:t>,</w:t>
      </w:r>
      <w:r w:rsidRPr="00913FE5">
        <w:rPr>
          <w:rFonts w:eastAsia="Times New Roman" w:cs="Times New Roman"/>
          <w:szCs w:val="24"/>
        </w:rPr>
        <w:t xml:space="preserve"> </w:t>
      </w:r>
      <w:r>
        <w:rPr>
          <w:rFonts w:eastAsia="Times New Roman" w:cs="Times New Roman"/>
          <w:szCs w:val="24"/>
        </w:rPr>
        <w:t>αλλά</w:t>
      </w:r>
      <w:r w:rsidRPr="00913FE5">
        <w:rPr>
          <w:rFonts w:eastAsia="Times New Roman" w:cs="Times New Roman"/>
          <w:szCs w:val="24"/>
        </w:rPr>
        <w:t xml:space="preserve"> </w:t>
      </w:r>
      <w:r>
        <w:rPr>
          <w:rFonts w:eastAsia="Times New Roman" w:cs="Times New Roman"/>
          <w:szCs w:val="24"/>
        </w:rPr>
        <w:t xml:space="preserve">δεν τολμούν να τα φωνάξουν </w:t>
      </w:r>
      <w:r w:rsidRPr="00913FE5">
        <w:rPr>
          <w:rFonts w:eastAsia="Times New Roman" w:cs="Times New Roman"/>
          <w:szCs w:val="24"/>
        </w:rPr>
        <w:t>είτε γιατί φοβούνται</w:t>
      </w:r>
      <w:r>
        <w:rPr>
          <w:rFonts w:eastAsia="Times New Roman" w:cs="Times New Roman"/>
          <w:szCs w:val="24"/>
        </w:rPr>
        <w:t>,</w:t>
      </w:r>
      <w:r w:rsidRPr="00913FE5">
        <w:rPr>
          <w:rFonts w:eastAsia="Times New Roman" w:cs="Times New Roman"/>
          <w:szCs w:val="24"/>
        </w:rPr>
        <w:t xml:space="preserve"> είτε για να μη θίξ</w:t>
      </w:r>
      <w:r>
        <w:rPr>
          <w:rFonts w:eastAsia="Times New Roman" w:cs="Times New Roman"/>
          <w:szCs w:val="24"/>
        </w:rPr>
        <w:t>ουν</w:t>
      </w:r>
      <w:r w:rsidRPr="00913FE5">
        <w:rPr>
          <w:rFonts w:eastAsia="Times New Roman" w:cs="Times New Roman"/>
          <w:szCs w:val="24"/>
        </w:rPr>
        <w:t xml:space="preserve"> τα παγιωμένα συμφέροντα μιας μικρής ολ</w:t>
      </w:r>
      <w:r w:rsidRPr="00913FE5">
        <w:rPr>
          <w:rFonts w:eastAsia="Times New Roman" w:cs="Times New Roman"/>
          <w:szCs w:val="24"/>
        </w:rPr>
        <w:t>ιγαρχίας που κυβερνούσε ανενόχλητη αυτό τον τόπο για δεκαετίες</w:t>
      </w:r>
      <w:r>
        <w:rPr>
          <w:rFonts w:eastAsia="Times New Roman" w:cs="Times New Roman"/>
          <w:szCs w:val="24"/>
        </w:rPr>
        <w:t>.</w:t>
      </w:r>
    </w:p>
    <w:p w14:paraId="6338FC25" w14:textId="77777777" w:rsidR="00401C51" w:rsidRDefault="00794512">
      <w:pPr>
        <w:spacing w:line="600" w:lineRule="auto"/>
        <w:ind w:firstLine="720"/>
        <w:jc w:val="both"/>
        <w:rPr>
          <w:rFonts w:eastAsia="Times New Roman" w:cs="Times New Roman"/>
          <w:szCs w:val="24"/>
        </w:rPr>
      </w:pPr>
      <w:r w:rsidRPr="00CF2241">
        <w:rPr>
          <w:rFonts w:eastAsia="Times New Roman" w:cs="Times New Roman"/>
          <w:b/>
          <w:szCs w:val="24"/>
        </w:rPr>
        <w:t>ΙΑΣ</w:t>
      </w:r>
      <w:r>
        <w:rPr>
          <w:rFonts w:eastAsia="Times New Roman" w:cs="Times New Roman"/>
          <w:b/>
          <w:szCs w:val="24"/>
        </w:rPr>
        <w:t>Ο</w:t>
      </w:r>
      <w:r w:rsidRPr="00CF2241">
        <w:rPr>
          <w:rFonts w:eastAsia="Times New Roman" w:cs="Times New Roman"/>
          <w:b/>
          <w:szCs w:val="24"/>
        </w:rPr>
        <w:t>Ν</w:t>
      </w:r>
      <w:r>
        <w:rPr>
          <w:rFonts w:eastAsia="Times New Roman" w:cs="Times New Roman"/>
          <w:b/>
          <w:szCs w:val="24"/>
        </w:rPr>
        <w:t>ΑΣ</w:t>
      </w:r>
      <w:r w:rsidRPr="00CF2241">
        <w:rPr>
          <w:rFonts w:eastAsia="Times New Roman" w:cs="Times New Roman"/>
          <w:b/>
          <w:szCs w:val="24"/>
        </w:rPr>
        <w:t xml:space="preserve"> ΦΩΤΗΛΑΣ:</w:t>
      </w:r>
      <w:r>
        <w:rPr>
          <w:rFonts w:eastAsia="Times New Roman" w:cs="Times New Roman"/>
          <w:szCs w:val="24"/>
        </w:rPr>
        <w:t xml:space="preserve"> Για εσάς τα λέει αυτά!</w:t>
      </w:r>
    </w:p>
    <w:p w14:paraId="6338FC26"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 </w:t>
      </w:r>
      <w:r>
        <w:rPr>
          <w:rFonts w:eastAsia="Times New Roman" w:cs="Times New Roman"/>
          <w:szCs w:val="24"/>
        </w:rPr>
        <w:t>διαμαρτυρίες από τη πτέρυγα του ΣΥΡΙΖΑ)</w:t>
      </w:r>
    </w:p>
    <w:p w14:paraId="6338FC27" w14:textId="77777777" w:rsidR="00401C51" w:rsidRDefault="00794512">
      <w:pPr>
        <w:spacing w:line="600" w:lineRule="auto"/>
        <w:ind w:firstLine="720"/>
        <w:jc w:val="both"/>
        <w:rPr>
          <w:rFonts w:eastAsia="Times New Roman" w:cs="Times New Roman"/>
          <w:szCs w:val="24"/>
        </w:rPr>
      </w:pPr>
      <w:r w:rsidRPr="007564F4">
        <w:rPr>
          <w:rFonts w:eastAsia="Times New Roman" w:cs="Times New Roman"/>
          <w:b/>
          <w:szCs w:val="24"/>
        </w:rPr>
        <w:t>ΠΑΥΛΟΣ ΠΟΛΑΚΗΣ (Αναπληρωτής Υπουργός Υγείας):</w:t>
      </w:r>
      <w:r>
        <w:rPr>
          <w:rFonts w:eastAsia="Times New Roman" w:cs="Times New Roman"/>
          <w:szCs w:val="24"/>
        </w:rPr>
        <w:t xml:space="preserve"> Κύριε Φ</w:t>
      </w:r>
      <w:r w:rsidRPr="00913FE5">
        <w:rPr>
          <w:rFonts w:eastAsia="Times New Roman" w:cs="Times New Roman"/>
          <w:szCs w:val="24"/>
        </w:rPr>
        <w:t>ωτήλα</w:t>
      </w:r>
      <w:r>
        <w:rPr>
          <w:rFonts w:eastAsia="Times New Roman" w:cs="Times New Roman"/>
          <w:szCs w:val="24"/>
        </w:rPr>
        <w:t>,</w:t>
      </w:r>
      <w:r w:rsidRPr="00913FE5">
        <w:rPr>
          <w:rFonts w:eastAsia="Times New Roman" w:cs="Times New Roman"/>
          <w:szCs w:val="24"/>
        </w:rPr>
        <w:t xml:space="preserve"> με ενημέρωσαν ότι θα προσπαθήσετε να στήσ</w:t>
      </w:r>
      <w:r w:rsidRPr="00913FE5">
        <w:rPr>
          <w:rFonts w:eastAsia="Times New Roman" w:cs="Times New Roman"/>
          <w:szCs w:val="24"/>
        </w:rPr>
        <w:t>ετε κάποια προβοκάτσια</w:t>
      </w:r>
      <w:r>
        <w:rPr>
          <w:rFonts w:eastAsia="Times New Roman" w:cs="Times New Roman"/>
          <w:szCs w:val="24"/>
        </w:rPr>
        <w:t>.</w:t>
      </w:r>
      <w:r w:rsidRPr="00913FE5">
        <w:rPr>
          <w:rFonts w:eastAsia="Times New Roman" w:cs="Times New Roman"/>
          <w:szCs w:val="24"/>
        </w:rPr>
        <w:t xml:space="preserve"> </w:t>
      </w:r>
    </w:p>
    <w:p w14:paraId="6338FC28" w14:textId="77777777" w:rsidR="00401C51" w:rsidRDefault="00794512">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6338FC2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w:t>
      </w:r>
      <w:r w:rsidRPr="00913FE5">
        <w:rPr>
          <w:rFonts w:eastAsia="Times New Roman" w:cs="Times New Roman"/>
          <w:szCs w:val="24"/>
        </w:rPr>
        <w:t>ας ενημερώνω ότι δεν πρόκειται να τσιμπήσω</w:t>
      </w:r>
      <w:r>
        <w:rPr>
          <w:rFonts w:eastAsia="Times New Roman" w:cs="Times New Roman"/>
          <w:szCs w:val="24"/>
        </w:rPr>
        <w:t>,</w:t>
      </w:r>
      <w:r w:rsidRPr="00913FE5">
        <w:rPr>
          <w:rFonts w:eastAsia="Times New Roman" w:cs="Times New Roman"/>
          <w:szCs w:val="24"/>
        </w:rPr>
        <w:t xml:space="preserve"> έχω ατσάλινα νεύρα και τεράστια ψυχραιμία</w:t>
      </w:r>
      <w:r>
        <w:rPr>
          <w:rFonts w:eastAsia="Times New Roman" w:cs="Times New Roman"/>
          <w:szCs w:val="24"/>
        </w:rPr>
        <w:t xml:space="preserve">. </w:t>
      </w:r>
      <w:r w:rsidRPr="00913FE5">
        <w:rPr>
          <w:rFonts w:eastAsia="Times New Roman" w:cs="Times New Roman"/>
          <w:szCs w:val="24"/>
        </w:rPr>
        <w:t>Ναι</w:t>
      </w:r>
      <w:r>
        <w:rPr>
          <w:rFonts w:eastAsia="Times New Roman" w:cs="Times New Roman"/>
          <w:szCs w:val="24"/>
        </w:rPr>
        <w:t>,</w:t>
      </w:r>
      <w:r w:rsidRPr="00913FE5">
        <w:rPr>
          <w:rFonts w:eastAsia="Times New Roman" w:cs="Times New Roman"/>
          <w:szCs w:val="24"/>
        </w:rPr>
        <w:t xml:space="preserve"> υπάρχουν κάποιοι συνάδελφοί </w:t>
      </w:r>
      <w:r>
        <w:rPr>
          <w:rFonts w:eastAsia="Times New Roman" w:cs="Times New Roman"/>
          <w:szCs w:val="24"/>
        </w:rPr>
        <w:t>σας</w:t>
      </w:r>
      <w:r w:rsidRPr="00913FE5">
        <w:rPr>
          <w:rFonts w:eastAsia="Times New Roman" w:cs="Times New Roman"/>
          <w:szCs w:val="24"/>
        </w:rPr>
        <w:t xml:space="preserve"> οι οποίοι με αγαπάνε και οι οποίοι </w:t>
      </w:r>
      <w:r>
        <w:rPr>
          <w:rFonts w:eastAsia="Times New Roman" w:cs="Times New Roman"/>
          <w:szCs w:val="24"/>
        </w:rPr>
        <w:t xml:space="preserve">μου μετέφεραν ότι θα </w:t>
      </w:r>
      <w:r>
        <w:rPr>
          <w:rFonts w:eastAsia="Times New Roman" w:cs="Times New Roman"/>
          <w:szCs w:val="24"/>
        </w:rPr>
        <w:t>προσπαθήσετε</w:t>
      </w:r>
      <w:r w:rsidRPr="00913FE5">
        <w:rPr>
          <w:rFonts w:eastAsia="Times New Roman" w:cs="Times New Roman"/>
          <w:szCs w:val="24"/>
        </w:rPr>
        <w:t xml:space="preserve"> να στήσετε μία ιστορία</w:t>
      </w:r>
      <w:r>
        <w:rPr>
          <w:rFonts w:eastAsia="Times New Roman" w:cs="Times New Roman"/>
          <w:szCs w:val="24"/>
        </w:rPr>
        <w:t>.</w:t>
      </w:r>
    </w:p>
    <w:p w14:paraId="6338FC2A" w14:textId="77777777" w:rsidR="00401C51" w:rsidRDefault="00794512">
      <w:pPr>
        <w:spacing w:line="600" w:lineRule="auto"/>
        <w:ind w:firstLine="720"/>
        <w:jc w:val="both"/>
        <w:rPr>
          <w:rFonts w:eastAsia="Times New Roman" w:cs="Times New Roman"/>
          <w:szCs w:val="24"/>
        </w:rPr>
      </w:pPr>
      <w:r w:rsidRPr="00913FE5">
        <w:rPr>
          <w:rFonts w:eastAsia="Times New Roman" w:cs="Times New Roman"/>
          <w:szCs w:val="24"/>
        </w:rPr>
        <w:t xml:space="preserve"> </w:t>
      </w:r>
      <w:r>
        <w:rPr>
          <w:rFonts w:eastAsia="Times New Roman" w:cs="Times New Roman"/>
          <w:szCs w:val="24"/>
        </w:rPr>
        <w:t xml:space="preserve">Είμαι </w:t>
      </w:r>
      <w:r w:rsidRPr="00913FE5">
        <w:rPr>
          <w:rFonts w:eastAsia="Times New Roman" w:cs="Times New Roman"/>
          <w:szCs w:val="24"/>
        </w:rPr>
        <w:t>πράγματι προσβλητικός και επιθετικός</w:t>
      </w:r>
      <w:r>
        <w:rPr>
          <w:rFonts w:eastAsia="Times New Roman" w:cs="Times New Roman"/>
          <w:szCs w:val="24"/>
        </w:rPr>
        <w:t>,</w:t>
      </w:r>
      <w:r w:rsidRPr="00913FE5">
        <w:rPr>
          <w:rFonts w:eastAsia="Times New Roman" w:cs="Times New Roman"/>
          <w:szCs w:val="24"/>
        </w:rPr>
        <w:t xml:space="preserve"> γιατί δεν θυσιάζω την αλή</w:t>
      </w:r>
      <w:r>
        <w:rPr>
          <w:rFonts w:eastAsia="Times New Roman" w:cs="Times New Roman"/>
          <w:szCs w:val="24"/>
        </w:rPr>
        <w:t>θεια χάριν μ</w:t>
      </w:r>
      <w:r w:rsidRPr="00913FE5">
        <w:rPr>
          <w:rFonts w:eastAsia="Times New Roman" w:cs="Times New Roman"/>
          <w:szCs w:val="24"/>
        </w:rPr>
        <w:t>ιας υποκριτικής κομψότητας και ενός καθωσπρεπισμού</w:t>
      </w:r>
      <w:r>
        <w:rPr>
          <w:rFonts w:eastAsia="Times New Roman" w:cs="Times New Roman"/>
          <w:szCs w:val="24"/>
        </w:rPr>
        <w:t>,</w:t>
      </w:r>
      <w:r w:rsidRPr="00913FE5">
        <w:rPr>
          <w:rFonts w:eastAsia="Times New Roman" w:cs="Times New Roman"/>
          <w:szCs w:val="24"/>
        </w:rPr>
        <w:t xml:space="preserve"> οι υπέρμαχοι του οποίου έχουν ασκήσει ακραία βία </w:t>
      </w:r>
      <w:r>
        <w:rPr>
          <w:rFonts w:eastAsia="Times New Roman" w:cs="Times New Roman"/>
          <w:szCs w:val="24"/>
        </w:rPr>
        <w:t>-</w:t>
      </w:r>
      <w:r w:rsidRPr="00913FE5">
        <w:rPr>
          <w:rFonts w:eastAsia="Times New Roman" w:cs="Times New Roman"/>
          <w:szCs w:val="24"/>
        </w:rPr>
        <w:t>επαναλαμβάνω ακραία βία</w:t>
      </w:r>
      <w:r>
        <w:rPr>
          <w:rFonts w:eastAsia="Times New Roman" w:cs="Times New Roman"/>
          <w:szCs w:val="24"/>
        </w:rPr>
        <w:t>!-</w:t>
      </w:r>
      <w:r w:rsidRPr="00913FE5">
        <w:rPr>
          <w:rFonts w:eastAsia="Times New Roman" w:cs="Times New Roman"/>
          <w:szCs w:val="24"/>
        </w:rPr>
        <w:t xml:space="preserve"> κατά των </w:t>
      </w:r>
      <w:r w:rsidRPr="00913FE5">
        <w:rPr>
          <w:rFonts w:eastAsia="Times New Roman" w:cs="Times New Roman"/>
          <w:szCs w:val="24"/>
        </w:rPr>
        <w:t>πολιτών</w:t>
      </w:r>
      <w:r>
        <w:rPr>
          <w:rFonts w:eastAsia="Times New Roman" w:cs="Times New Roman"/>
          <w:szCs w:val="24"/>
        </w:rPr>
        <w:t>,</w:t>
      </w:r>
      <w:r w:rsidRPr="00913FE5">
        <w:rPr>
          <w:rFonts w:eastAsia="Times New Roman" w:cs="Times New Roman"/>
          <w:szCs w:val="24"/>
        </w:rPr>
        <w:t xml:space="preserve"> στερώντας τους τις </w:t>
      </w:r>
      <w:r>
        <w:rPr>
          <w:rFonts w:eastAsia="Times New Roman" w:cs="Times New Roman"/>
          <w:szCs w:val="24"/>
        </w:rPr>
        <w:t>δουλειές</w:t>
      </w:r>
      <w:r w:rsidRPr="00913FE5">
        <w:rPr>
          <w:rFonts w:eastAsia="Times New Roman" w:cs="Times New Roman"/>
          <w:szCs w:val="24"/>
        </w:rPr>
        <w:t xml:space="preserve"> και τις συντάξεις </w:t>
      </w:r>
      <w:r>
        <w:rPr>
          <w:rFonts w:eastAsia="Times New Roman" w:cs="Times New Roman"/>
          <w:szCs w:val="24"/>
        </w:rPr>
        <w:t>τους,</w:t>
      </w:r>
      <w:r w:rsidRPr="00913FE5">
        <w:rPr>
          <w:rFonts w:eastAsia="Times New Roman" w:cs="Times New Roman"/>
          <w:szCs w:val="24"/>
        </w:rPr>
        <w:t xml:space="preserve"> κλέβοντας τις ελπίδες </w:t>
      </w:r>
      <w:r>
        <w:rPr>
          <w:rFonts w:eastAsia="Times New Roman" w:cs="Times New Roman"/>
          <w:szCs w:val="24"/>
        </w:rPr>
        <w:t xml:space="preserve">τους, </w:t>
      </w:r>
      <w:r w:rsidRPr="00913FE5">
        <w:rPr>
          <w:rFonts w:eastAsia="Times New Roman" w:cs="Times New Roman"/>
          <w:szCs w:val="24"/>
        </w:rPr>
        <w:t xml:space="preserve">το παρόν και το μέλλον </w:t>
      </w:r>
      <w:r>
        <w:rPr>
          <w:rFonts w:eastAsia="Times New Roman" w:cs="Times New Roman"/>
          <w:szCs w:val="24"/>
        </w:rPr>
        <w:t>τους,</w:t>
      </w:r>
      <w:r w:rsidRPr="00913FE5">
        <w:rPr>
          <w:rFonts w:eastAsia="Times New Roman" w:cs="Times New Roman"/>
          <w:szCs w:val="24"/>
        </w:rPr>
        <w:t xml:space="preserve"> αλλά μιλώντας πάντα βέβαια σε πληθυντικό ευγενείας</w:t>
      </w:r>
      <w:r>
        <w:rPr>
          <w:rFonts w:eastAsia="Times New Roman" w:cs="Times New Roman"/>
          <w:szCs w:val="24"/>
        </w:rPr>
        <w:t>.</w:t>
      </w:r>
    </w:p>
    <w:p w14:paraId="6338FC2B" w14:textId="77777777" w:rsidR="00401C51" w:rsidRDefault="00794512">
      <w:pPr>
        <w:spacing w:line="600" w:lineRule="auto"/>
        <w:ind w:firstLine="720"/>
        <w:jc w:val="both"/>
        <w:rPr>
          <w:rFonts w:eastAsia="Times New Roman" w:cs="Times New Roman"/>
          <w:szCs w:val="24"/>
        </w:rPr>
      </w:pPr>
      <w:r w:rsidRPr="00913FE5">
        <w:rPr>
          <w:rFonts w:eastAsia="Times New Roman" w:cs="Times New Roman"/>
          <w:szCs w:val="24"/>
        </w:rPr>
        <w:t xml:space="preserve"> </w:t>
      </w:r>
      <w:r>
        <w:rPr>
          <w:rFonts w:eastAsia="Times New Roman" w:cs="Times New Roman"/>
          <w:szCs w:val="24"/>
        </w:rPr>
        <w:t>Είμαι πράγματι κυνικός γιατί σπούδασα ο</w:t>
      </w:r>
      <w:r w:rsidRPr="00913FE5">
        <w:rPr>
          <w:rFonts w:eastAsia="Times New Roman" w:cs="Times New Roman"/>
          <w:szCs w:val="24"/>
        </w:rPr>
        <w:t>ρφανός από πατέρα</w:t>
      </w:r>
      <w:r>
        <w:rPr>
          <w:rFonts w:eastAsia="Times New Roman" w:cs="Times New Roman"/>
          <w:szCs w:val="24"/>
        </w:rPr>
        <w:t>,</w:t>
      </w:r>
      <w:r w:rsidRPr="00913FE5">
        <w:rPr>
          <w:rFonts w:eastAsia="Times New Roman" w:cs="Times New Roman"/>
          <w:szCs w:val="24"/>
        </w:rPr>
        <w:t xml:space="preserve"> μ</w:t>
      </w:r>
      <w:r>
        <w:rPr>
          <w:rFonts w:eastAsia="Times New Roman" w:cs="Times New Roman"/>
          <w:szCs w:val="24"/>
        </w:rPr>
        <w:t>ένοντας σ</w:t>
      </w:r>
      <w:r w:rsidRPr="00913FE5">
        <w:rPr>
          <w:rFonts w:eastAsia="Times New Roman" w:cs="Times New Roman"/>
          <w:szCs w:val="24"/>
        </w:rPr>
        <w:t xml:space="preserve">την </w:t>
      </w:r>
      <w:r>
        <w:rPr>
          <w:rFonts w:eastAsia="Times New Roman" w:cs="Times New Roman"/>
          <w:szCs w:val="24"/>
        </w:rPr>
        <w:t>φοιτητική ε</w:t>
      </w:r>
      <w:r w:rsidRPr="00913FE5">
        <w:rPr>
          <w:rFonts w:eastAsia="Times New Roman" w:cs="Times New Roman"/>
          <w:szCs w:val="24"/>
        </w:rPr>
        <w:t>στ</w:t>
      </w:r>
      <w:r w:rsidRPr="00913FE5">
        <w:rPr>
          <w:rFonts w:eastAsia="Times New Roman" w:cs="Times New Roman"/>
          <w:szCs w:val="24"/>
        </w:rPr>
        <w:t>ία του Ζωγράφου</w:t>
      </w:r>
      <w:r>
        <w:rPr>
          <w:rFonts w:eastAsia="Times New Roman" w:cs="Times New Roman"/>
          <w:szCs w:val="24"/>
        </w:rPr>
        <w:t>.</w:t>
      </w:r>
      <w:r w:rsidRPr="00913FE5">
        <w:rPr>
          <w:rFonts w:eastAsia="Times New Roman" w:cs="Times New Roman"/>
          <w:szCs w:val="24"/>
        </w:rPr>
        <w:t xml:space="preserve"> Μ</w:t>
      </w:r>
      <w:r>
        <w:rPr>
          <w:rFonts w:eastAsia="Times New Roman" w:cs="Times New Roman"/>
          <w:szCs w:val="24"/>
        </w:rPr>
        <w:t>πήκα</w:t>
      </w:r>
      <w:r w:rsidRPr="00913FE5">
        <w:rPr>
          <w:rFonts w:eastAsia="Times New Roman" w:cs="Times New Roman"/>
          <w:szCs w:val="24"/>
        </w:rPr>
        <w:t xml:space="preserve"> από τους πρώτους στην Ιατρική Σχολή Αθηνών εδώ και έχω θυσιάσει τη ζωή μου για να σώσ</w:t>
      </w:r>
      <w:r>
        <w:rPr>
          <w:rFonts w:eastAsia="Times New Roman" w:cs="Times New Roman"/>
          <w:szCs w:val="24"/>
        </w:rPr>
        <w:t>ω</w:t>
      </w:r>
      <w:r w:rsidRPr="00913FE5">
        <w:rPr>
          <w:rFonts w:eastAsia="Times New Roman" w:cs="Times New Roman"/>
          <w:szCs w:val="24"/>
        </w:rPr>
        <w:t xml:space="preserve"> χιλιάδες ανθρώπους</w:t>
      </w:r>
      <w:r>
        <w:rPr>
          <w:rFonts w:eastAsia="Times New Roman" w:cs="Times New Roman"/>
          <w:szCs w:val="24"/>
        </w:rPr>
        <w:t>,</w:t>
      </w:r>
      <w:r w:rsidRPr="00913FE5">
        <w:rPr>
          <w:rFonts w:eastAsia="Times New Roman" w:cs="Times New Roman"/>
          <w:szCs w:val="24"/>
        </w:rPr>
        <w:t xml:space="preserve"> χειρουργ</w:t>
      </w:r>
      <w:r>
        <w:rPr>
          <w:rFonts w:eastAsia="Times New Roman" w:cs="Times New Roman"/>
          <w:szCs w:val="24"/>
        </w:rPr>
        <w:t xml:space="preserve">ώντας ή </w:t>
      </w:r>
      <w:r w:rsidRPr="00913FE5">
        <w:rPr>
          <w:rFonts w:eastAsia="Times New Roman" w:cs="Times New Roman"/>
          <w:szCs w:val="24"/>
        </w:rPr>
        <w:t xml:space="preserve">ξενυχτώντας σε μονάδες εντατικής θεραπείας και στα δημόσια νοσοκομεία και στον ιδιωτικό τομέα </w:t>
      </w:r>
      <w:r>
        <w:rPr>
          <w:rFonts w:eastAsia="Times New Roman" w:cs="Times New Roman"/>
          <w:szCs w:val="24"/>
        </w:rPr>
        <w:t>στον οποίο δούλε</w:t>
      </w:r>
      <w:r>
        <w:rPr>
          <w:rFonts w:eastAsia="Times New Roman" w:cs="Times New Roman"/>
          <w:szCs w:val="24"/>
        </w:rPr>
        <w:t xml:space="preserve">ψα. </w:t>
      </w:r>
    </w:p>
    <w:p w14:paraId="6338FC2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Είμ</w:t>
      </w:r>
      <w:r w:rsidRPr="00913FE5">
        <w:rPr>
          <w:rFonts w:eastAsia="Times New Roman" w:cs="Times New Roman"/>
          <w:szCs w:val="24"/>
        </w:rPr>
        <w:t xml:space="preserve">αι πράγματι </w:t>
      </w:r>
      <w:r>
        <w:rPr>
          <w:rFonts w:eastAsia="Times New Roman" w:cs="Times New Roman"/>
          <w:szCs w:val="24"/>
        </w:rPr>
        <w:t>«</w:t>
      </w:r>
      <w:r w:rsidRPr="00913FE5">
        <w:rPr>
          <w:rFonts w:eastAsia="Times New Roman" w:cs="Times New Roman"/>
          <w:szCs w:val="24"/>
        </w:rPr>
        <w:t>φασίστας</w:t>
      </w:r>
      <w:r>
        <w:rPr>
          <w:rFonts w:eastAsia="Times New Roman" w:cs="Times New Roman"/>
          <w:szCs w:val="24"/>
        </w:rPr>
        <w:t>»</w:t>
      </w:r>
      <w:r w:rsidRPr="00913FE5">
        <w:rPr>
          <w:rFonts w:eastAsia="Times New Roman" w:cs="Times New Roman"/>
          <w:szCs w:val="24"/>
        </w:rPr>
        <w:t xml:space="preserve"> γιατί δεν έχω κάνει ούτε μία μήνυση </w:t>
      </w:r>
      <w:r>
        <w:rPr>
          <w:rFonts w:eastAsia="Times New Roman" w:cs="Times New Roman"/>
          <w:szCs w:val="24"/>
        </w:rPr>
        <w:t>ή</w:t>
      </w:r>
      <w:r w:rsidRPr="00913FE5">
        <w:rPr>
          <w:rFonts w:eastAsia="Times New Roman" w:cs="Times New Roman"/>
          <w:szCs w:val="24"/>
        </w:rPr>
        <w:t xml:space="preserve"> αγωγή σε κανέναν από όλους </w:t>
      </w:r>
      <w:r>
        <w:rPr>
          <w:rFonts w:eastAsia="Times New Roman" w:cs="Times New Roman"/>
          <w:szCs w:val="24"/>
        </w:rPr>
        <w:t>αυτούς,</w:t>
      </w:r>
      <w:r w:rsidRPr="00913FE5">
        <w:rPr>
          <w:rFonts w:eastAsia="Times New Roman" w:cs="Times New Roman"/>
          <w:szCs w:val="24"/>
        </w:rPr>
        <w:t xml:space="preserve"> πολιτικούς και δημοσιογράφους</w:t>
      </w:r>
      <w:r>
        <w:rPr>
          <w:rFonts w:eastAsia="Times New Roman" w:cs="Times New Roman"/>
          <w:szCs w:val="24"/>
        </w:rPr>
        <w:t>,</w:t>
      </w:r>
      <w:r w:rsidRPr="00913FE5">
        <w:rPr>
          <w:rFonts w:eastAsia="Times New Roman" w:cs="Times New Roman"/>
          <w:szCs w:val="24"/>
        </w:rPr>
        <w:t xml:space="preserve"> οι οποίοι </w:t>
      </w:r>
      <w:r>
        <w:rPr>
          <w:rFonts w:eastAsia="Times New Roman" w:cs="Times New Roman"/>
          <w:szCs w:val="24"/>
        </w:rPr>
        <w:t xml:space="preserve">με </w:t>
      </w:r>
      <w:r w:rsidRPr="00913FE5">
        <w:rPr>
          <w:rFonts w:eastAsia="Times New Roman" w:cs="Times New Roman"/>
          <w:szCs w:val="24"/>
        </w:rPr>
        <w:t xml:space="preserve">έχουν λοιδορήσει με τις πιο χυδαίες </w:t>
      </w:r>
      <w:r>
        <w:rPr>
          <w:rFonts w:eastAsia="Times New Roman" w:cs="Times New Roman"/>
          <w:szCs w:val="24"/>
        </w:rPr>
        <w:t>-α</w:t>
      </w:r>
      <w:r w:rsidRPr="00913FE5">
        <w:rPr>
          <w:rFonts w:eastAsia="Times New Roman" w:cs="Times New Roman"/>
          <w:szCs w:val="24"/>
        </w:rPr>
        <w:t>πό σκύλο μέχρι αρκουδιάρη</w:t>
      </w:r>
      <w:r>
        <w:rPr>
          <w:rFonts w:eastAsia="Times New Roman" w:cs="Times New Roman"/>
          <w:szCs w:val="24"/>
        </w:rPr>
        <w:t>!-</w:t>
      </w:r>
      <w:r w:rsidRPr="00913FE5">
        <w:rPr>
          <w:rFonts w:eastAsia="Times New Roman" w:cs="Times New Roman"/>
          <w:szCs w:val="24"/>
        </w:rPr>
        <w:t xml:space="preserve"> εκφράσεις</w:t>
      </w:r>
      <w:r>
        <w:rPr>
          <w:rFonts w:eastAsia="Times New Roman" w:cs="Times New Roman"/>
          <w:szCs w:val="24"/>
        </w:rPr>
        <w:t>. Π</w:t>
      </w:r>
      <w:r w:rsidRPr="00913FE5">
        <w:rPr>
          <w:rFonts w:eastAsia="Times New Roman" w:cs="Times New Roman"/>
          <w:szCs w:val="24"/>
        </w:rPr>
        <w:t>άντα βέβαια</w:t>
      </w:r>
      <w:r>
        <w:rPr>
          <w:rFonts w:eastAsia="Times New Roman" w:cs="Times New Roman"/>
          <w:szCs w:val="24"/>
        </w:rPr>
        <w:t>,</w:t>
      </w:r>
      <w:r w:rsidRPr="00913FE5">
        <w:rPr>
          <w:rFonts w:eastAsia="Times New Roman" w:cs="Times New Roman"/>
          <w:szCs w:val="24"/>
        </w:rPr>
        <w:t xml:space="preserve"> με καθωσπρέπει ύ</w:t>
      </w:r>
      <w:r w:rsidRPr="00913FE5">
        <w:rPr>
          <w:rFonts w:eastAsia="Times New Roman" w:cs="Times New Roman"/>
          <w:szCs w:val="24"/>
        </w:rPr>
        <w:t xml:space="preserve">φος εξαπολύουν αυτές </w:t>
      </w:r>
      <w:r>
        <w:rPr>
          <w:rFonts w:eastAsia="Times New Roman" w:cs="Times New Roman"/>
          <w:szCs w:val="24"/>
        </w:rPr>
        <w:t xml:space="preserve">τις </w:t>
      </w:r>
      <w:r w:rsidRPr="00913FE5">
        <w:rPr>
          <w:rFonts w:eastAsia="Times New Roman" w:cs="Times New Roman"/>
          <w:szCs w:val="24"/>
        </w:rPr>
        <w:t>κατηγορίες</w:t>
      </w:r>
      <w:r>
        <w:rPr>
          <w:rFonts w:eastAsia="Times New Roman" w:cs="Times New Roman"/>
          <w:szCs w:val="24"/>
        </w:rPr>
        <w:t>.</w:t>
      </w:r>
      <w:r w:rsidRPr="00913FE5">
        <w:rPr>
          <w:rFonts w:eastAsia="Times New Roman" w:cs="Times New Roman"/>
          <w:szCs w:val="24"/>
        </w:rPr>
        <w:t xml:space="preserve"> </w:t>
      </w:r>
      <w:r>
        <w:rPr>
          <w:rFonts w:eastAsia="Times New Roman" w:cs="Times New Roman"/>
          <w:szCs w:val="24"/>
        </w:rPr>
        <w:t xml:space="preserve">Αντ’ </w:t>
      </w:r>
      <w:r w:rsidRPr="00913FE5">
        <w:rPr>
          <w:rFonts w:eastAsia="Times New Roman" w:cs="Times New Roman"/>
          <w:szCs w:val="24"/>
        </w:rPr>
        <w:t xml:space="preserve">αυτού οι πρώτες </w:t>
      </w:r>
      <w:r>
        <w:rPr>
          <w:rFonts w:eastAsia="Times New Roman" w:cs="Times New Roman"/>
          <w:szCs w:val="24"/>
        </w:rPr>
        <w:t>«</w:t>
      </w:r>
      <w:r w:rsidRPr="00913FE5">
        <w:rPr>
          <w:rFonts w:eastAsia="Times New Roman" w:cs="Times New Roman"/>
          <w:szCs w:val="24"/>
        </w:rPr>
        <w:t>φασιστικές</w:t>
      </w:r>
      <w:r>
        <w:rPr>
          <w:rFonts w:eastAsia="Times New Roman" w:cs="Times New Roman"/>
          <w:szCs w:val="24"/>
        </w:rPr>
        <w:t>» μου</w:t>
      </w:r>
      <w:r w:rsidRPr="00913FE5">
        <w:rPr>
          <w:rFonts w:eastAsia="Times New Roman" w:cs="Times New Roman"/>
          <w:szCs w:val="24"/>
        </w:rPr>
        <w:t xml:space="preserve"> </w:t>
      </w:r>
      <w:r>
        <w:rPr>
          <w:rFonts w:eastAsia="Times New Roman" w:cs="Times New Roman"/>
          <w:szCs w:val="24"/>
        </w:rPr>
        <w:t>παρεμβάσεις ως Α</w:t>
      </w:r>
      <w:r w:rsidRPr="00913FE5">
        <w:rPr>
          <w:rFonts w:eastAsia="Times New Roman" w:cs="Times New Roman"/>
          <w:szCs w:val="24"/>
        </w:rPr>
        <w:t xml:space="preserve">ναπληρωτής Υπουργός Υγείας στο Υπουργείο Υγείας μαζί </w:t>
      </w:r>
      <w:r>
        <w:rPr>
          <w:rFonts w:eastAsia="Times New Roman" w:cs="Times New Roman"/>
          <w:szCs w:val="24"/>
        </w:rPr>
        <w:t xml:space="preserve">με την άλλη πολιτική ηγεσία, τον Ανδρέα Ξανθό, </w:t>
      </w:r>
      <w:r w:rsidRPr="00913FE5">
        <w:rPr>
          <w:rFonts w:eastAsia="Times New Roman" w:cs="Times New Roman"/>
          <w:szCs w:val="24"/>
        </w:rPr>
        <w:t>ήταν η κατάργηση του εισιτηρίου των 5 ευρώ για την είσοδο στα νοσ</w:t>
      </w:r>
      <w:r w:rsidRPr="00913FE5">
        <w:rPr>
          <w:rFonts w:eastAsia="Times New Roman" w:cs="Times New Roman"/>
          <w:szCs w:val="24"/>
        </w:rPr>
        <w:t xml:space="preserve">οκομεία </w:t>
      </w:r>
      <w:r>
        <w:rPr>
          <w:rFonts w:eastAsia="Times New Roman" w:cs="Times New Roman"/>
          <w:szCs w:val="24"/>
        </w:rPr>
        <w:t xml:space="preserve">-λες και τα </w:t>
      </w:r>
      <w:r w:rsidRPr="00913FE5">
        <w:rPr>
          <w:rFonts w:eastAsia="Times New Roman" w:cs="Times New Roman"/>
          <w:szCs w:val="24"/>
        </w:rPr>
        <w:t xml:space="preserve">νοσοκομεία </w:t>
      </w:r>
      <w:r>
        <w:rPr>
          <w:rFonts w:eastAsia="Times New Roman" w:cs="Times New Roman"/>
          <w:szCs w:val="24"/>
        </w:rPr>
        <w:t>ήταν</w:t>
      </w:r>
      <w:r w:rsidRPr="00913FE5">
        <w:rPr>
          <w:rFonts w:eastAsia="Times New Roman" w:cs="Times New Roman"/>
          <w:szCs w:val="24"/>
        </w:rPr>
        <w:t xml:space="preserve"> </w:t>
      </w:r>
      <w:r>
        <w:rPr>
          <w:rFonts w:eastAsia="Times New Roman" w:cs="Times New Roman"/>
          <w:szCs w:val="24"/>
        </w:rPr>
        <w:t xml:space="preserve">μπαρ και τους είχαμε βάλει είσοδο- </w:t>
      </w:r>
      <w:r w:rsidRPr="00913FE5">
        <w:rPr>
          <w:rFonts w:eastAsia="Times New Roman" w:cs="Times New Roman"/>
          <w:szCs w:val="24"/>
        </w:rPr>
        <w:t>και κ</w:t>
      </w:r>
      <w:r>
        <w:rPr>
          <w:rFonts w:eastAsia="Times New Roman" w:cs="Times New Roman"/>
          <w:szCs w:val="24"/>
        </w:rPr>
        <w:t>υρίως η νομοθέτηση της πλήρους υ</w:t>
      </w:r>
      <w:r w:rsidRPr="00913FE5">
        <w:rPr>
          <w:rFonts w:eastAsia="Times New Roman" w:cs="Times New Roman"/>
          <w:szCs w:val="24"/>
        </w:rPr>
        <w:t>γειονομικής κάλυψης των α</w:t>
      </w:r>
      <w:r>
        <w:rPr>
          <w:rFonts w:eastAsia="Times New Roman" w:cs="Times New Roman"/>
          <w:szCs w:val="24"/>
        </w:rPr>
        <w:t>να</w:t>
      </w:r>
      <w:r w:rsidRPr="00913FE5">
        <w:rPr>
          <w:rFonts w:eastAsia="Times New Roman" w:cs="Times New Roman"/>
          <w:szCs w:val="24"/>
        </w:rPr>
        <w:t>σφάλιστων και των ευάλωτων κοινωνικών ομάδων</w:t>
      </w:r>
      <w:r>
        <w:rPr>
          <w:rFonts w:eastAsia="Times New Roman" w:cs="Times New Roman"/>
          <w:szCs w:val="24"/>
        </w:rPr>
        <w:t>,</w:t>
      </w:r>
      <w:r w:rsidRPr="00913FE5">
        <w:rPr>
          <w:rFonts w:eastAsia="Times New Roman" w:cs="Times New Roman"/>
          <w:szCs w:val="24"/>
        </w:rPr>
        <w:t xml:space="preserve"> με αποτέλεσμα δυόμισι εκατομμύρια άνθρωποι που είχαν χάσει την ασφαλιστική τους κάλυψη λόγω της κρίσης</w:t>
      </w:r>
      <w:r>
        <w:rPr>
          <w:rFonts w:eastAsia="Times New Roman" w:cs="Times New Roman"/>
          <w:szCs w:val="24"/>
        </w:rPr>
        <w:t>,</w:t>
      </w:r>
      <w:r w:rsidRPr="00913FE5">
        <w:rPr>
          <w:rFonts w:eastAsia="Times New Roman" w:cs="Times New Roman"/>
          <w:szCs w:val="24"/>
        </w:rPr>
        <w:t xml:space="preserve"> να έχουν πλέον δικαίωμα ελεύθερης πρόσβασης</w:t>
      </w:r>
      <w:r>
        <w:rPr>
          <w:rFonts w:eastAsia="Times New Roman" w:cs="Times New Roman"/>
          <w:szCs w:val="24"/>
        </w:rPr>
        <w:t>.</w:t>
      </w:r>
      <w:r w:rsidRPr="00506E5D">
        <w:rPr>
          <w:rFonts w:eastAsia="Times New Roman" w:cs="Times New Roman"/>
          <w:szCs w:val="24"/>
        </w:rPr>
        <w:t xml:space="preserve"> </w:t>
      </w:r>
      <w:r>
        <w:rPr>
          <w:rFonts w:eastAsia="Times New Roman" w:cs="Times New Roman"/>
          <w:szCs w:val="24"/>
        </w:rPr>
        <w:t>Π</w:t>
      </w:r>
      <w:r w:rsidRPr="00913FE5">
        <w:rPr>
          <w:rFonts w:eastAsia="Times New Roman" w:cs="Times New Roman"/>
          <w:szCs w:val="24"/>
        </w:rPr>
        <w:t>οιο από τα δύο ήταν ο φασισμός</w:t>
      </w:r>
      <w:r>
        <w:rPr>
          <w:rFonts w:eastAsia="Times New Roman" w:cs="Times New Roman"/>
          <w:szCs w:val="24"/>
        </w:rPr>
        <w:t>;</w:t>
      </w:r>
    </w:p>
    <w:p w14:paraId="6338FC2D" w14:textId="77777777" w:rsidR="00401C51" w:rsidRDefault="0079451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338FC2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Και βέβαια είμ</w:t>
      </w:r>
      <w:r w:rsidRPr="00913FE5">
        <w:rPr>
          <w:rFonts w:eastAsia="Times New Roman" w:cs="Times New Roman"/>
          <w:szCs w:val="24"/>
        </w:rPr>
        <w:t>αι επικίνδυνος</w:t>
      </w:r>
      <w:r w:rsidRPr="00913FE5">
        <w:rPr>
          <w:rFonts w:eastAsia="Times New Roman" w:cs="Times New Roman"/>
          <w:szCs w:val="24"/>
        </w:rPr>
        <w:t xml:space="preserve"> για τη δικιά σας δημοκρατία </w:t>
      </w:r>
      <w:r>
        <w:rPr>
          <w:rFonts w:eastAsia="Times New Roman" w:cs="Times New Roman"/>
          <w:szCs w:val="24"/>
        </w:rPr>
        <w:t>-</w:t>
      </w:r>
      <w:r w:rsidRPr="00913FE5">
        <w:rPr>
          <w:rFonts w:eastAsia="Times New Roman" w:cs="Times New Roman"/>
          <w:szCs w:val="24"/>
        </w:rPr>
        <w:t>αυτή που είχατε χρόνια και αυτ</w:t>
      </w:r>
      <w:r>
        <w:rPr>
          <w:rFonts w:eastAsia="Times New Roman" w:cs="Times New Roman"/>
          <w:szCs w:val="24"/>
        </w:rPr>
        <w:t>ή</w:t>
      </w:r>
      <w:r w:rsidRPr="00913FE5">
        <w:rPr>
          <w:rFonts w:eastAsia="Times New Roman" w:cs="Times New Roman"/>
          <w:szCs w:val="24"/>
        </w:rPr>
        <w:t xml:space="preserve"> που θέλετε να ξαναφέρετε</w:t>
      </w:r>
      <w:r>
        <w:rPr>
          <w:rFonts w:eastAsia="Times New Roman" w:cs="Times New Roman"/>
          <w:szCs w:val="24"/>
        </w:rPr>
        <w:t xml:space="preserve">- όχι για τη </w:t>
      </w:r>
      <w:r w:rsidRPr="00913FE5">
        <w:rPr>
          <w:rFonts w:eastAsia="Times New Roman" w:cs="Times New Roman"/>
          <w:szCs w:val="24"/>
        </w:rPr>
        <w:t>δημοκρατία των λαϊκών αναγκών</w:t>
      </w:r>
      <w:r>
        <w:rPr>
          <w:rFonts w:eastAsia="Times New Roman" w:cs="Times New Roman"/>
          <w:szCs w:val="24"/>
        </w:rPr>
        <w:t xml:space="preserve">. Διότι </w:t>
      </w:r>
      <w:r w:rsidRPr="00913FE5">
        <w:rPr>
          <w:rFonts w:eastAsia="Times New Roman" w:cs="Times New Roman"/>
          <w:szCs w:val="24"/>
        </w:rPr>
        <w:t xml:space="preserve">εγώ </w:t>
      </w:r>
      <w:r>
        <w:rPr>
          <w:rFonts w:eastAsia="Times New Roman" w:cs="Times New Roman"/>
          <w:szCs w:val="24"/>
        </w:rPr>
        <w:t>–ξέρετε- π</w:t>
      </w:r>
      <w:r w:rsidRPr="00913FE5">
        <w:rPr>
          <w:rFonts w:eastAsia="Times New Roman" w:cs="Times New Roman"/>
          <w:szCs w:val="24"/>
        </w:rPr>
        <w:t>αίρνω δάνεια με υποθήκη το σπίτι</w:t>
      </w:r>
      <w:r>
        <w:rPr>
          <w:rFonts w:eastAsia="Times New Roman" w:cs="Times New Roman"/>
          <w:szCs w:val="24"/>
        </w:rPr>
        <w:t xml:space="preserve"> μου, </w:t>
      </w:r>
      <w:r w:rsidRPr="00913FE5">
        <w:rPr>
          <w:rFonts w:eastAsia="Times New Roman" w:cs="Times New Roman"/>
          <w:szCs w:val="24"/>
        </w:rPr>
        <w:t xml:space="preserve"> όχι με </w:t>
      </w:r>
      <w:r>
        <w:rPr>
          <w:rFonts w:eastAsia="Times New Roman" w:cs="Times New Roman"/>
          <w:szCs w:val="24"/>
        </w:rPr>
        <w:t>«</w:t>
      </w:r>
      <w:r w:rsidRPr="00913FE5">
        <w:rPr>
          <w:rFonts w:eastAsia="Times New Roman" w:cs="Times New Roman"/>
          <w:szCs w:val="24"/>
        </w:rPr>
        <w:t>αέρα</w:t>
      </w:r>
      <w:r>
        <w:rPr>
          <w:rFonts w:eastAsia="Times New Roman" w:cs="Times New Roman"/>
          <w:szCs w:val="24"/>
        </w:rPr>
        <w:t>»</w:t>
      </w:r>
      <w:r w:rsidRPr="00913FE5">
        <w:rPr>
          <w:rFonts w:eastAsia="Times New Roman" w:cs="Times New Roman"/>
          <w:szCs w:val="24"/>
        </w:rPr>
        <w:t xml:space="preserve"> όπως οι φίλοι </w:t>
      </w:r>
      <w:r>
        <w:rPr>
          <w:rFonts w:eastAsia="Times New Roman" w:cs="Times New Roman"/>
          <w:szCs w:val="24"/>
        </w:rPr>
        <w:t>σας. Τ</w:t>
      </w:r>
      <w:r w:rsidRPr="00913FE5">
        <w:rPr>
          <w:rFonts w:eastAsia="Times New Roman" w:cs="Times New Roman"/>
          <w:szCs w:val="24"/>
        </w:rPr>
        <w:t>α αποπληρών</w:t>
      </w:r>
      <w:r>
        <w:rPr>
          <w:rFonts w:eastAsia="Times New Roman" w:cs="Times New Roman"/>
          <w:szCs w:val="24"/>
        </w:rPr>
        <w:t>ω</w:t>
      </w:r>
      <w:r w:rsidRPr="00913FE5">
        <w:rPr>
          <w:rFonts w:eastAsia="Times New Roman" w:cs="Times New Roman"/>
          <w:szCs w:val="24"/>
        </w:rPr>
        <w:t xml:space="preserve"> κανονικά και δεν χρω</w:t>
      </w:r>
      <w:r w:rsidRPr="00913FE5">
        <w:rPr>
          <w:rFonts w:eastAsia="Times New Roman" w:cs="Times New Roman"/>
          <w:szCs w:val="24"/>
        </w:rPr>
        <w:t>στάω σε όποιον μιλάει ελληνικά</w:t>
      </w:r>
      <w:r>
        <w:rPr>
          <w:rFonts w:eastAsia="Times New Roman" w:cs="Times New Roman"/>
          <w:szCs w:val="24"/>
        </w:rPr>
        <w:t>, ό</w:t>
      </w:r>
      <w:r w:rsidRPr="00913FE5">
        <w:rPr>
          <w:rFonts w:eastAsia="Times New Roman" w:cs="Times New Roman"/>
          <w:szCs w:val="24"/>
        </w:rPr>
        <w:t xml:space="preserve">πως κάνει το κόμμα σας </w:t>
      </w:r>
      <w:r>
        <w:rPr>
          <w:rFonts w:eastAsia="Times New Roman" w:cs="Times New Roman"/>
          <w:szCs w:val="24"/>
        </w:rPr>
        <w:t>που χρωστάει αυτή τη στιγμή</w:t>
      </w:r>
      <w:r w:rsidRPr="00913FE5">
        <w:rPr>
          <w:rFonts w:eastAsia="Times New Roman" w:cs="Times New Roman"/>
          <w:szCs w:val="24"/>
        </w:rPr>
        <w:t xml:space="preserve"> 270 εκατομμύρια ή </w:t>
      </w:r>
      <w:r>
        <w:rPr>
          <w:rFonts w:eastAsia="Times New Roman" w:cs="Times New Roman"/>
          <w:szCs w:val="24"/>
        </w:rPr>
        <w:t>όπως έκανε ο</w:t>
      </w:r>
      <w:r w:rsidRPr="00913FE5">
        <w:rPr>
          <w:rFonts w:eastAsia="Times New Roman" w:cs="Times New Roman"/>
          <w:szCs w:val="24"/>
        </w:rPr>
        <w:t xml:space="preserve"> ίδιος ο κ</w:t>
      </w:r>
      <w:r>
        <w:rPr>
          <w:rFonts w:eastAsia="Times New Roman" w:cs="Times New Roman"/>
          <w:szCs w:val="24"/>
        </w:rPr>
        <w:t>.</w:t>
      </w:r>
      <w:r w:rsidRPr="00913FE5">
        <w:rPr>
          <w:rFonts w:eastAsia="Times New Roman" w:cs="Times New Roman"/>
          <w:szCs w:val="24"/>
        </w:rPr>
        <w:t xml:space="preserve"> Μητσοτάκης με το δάνειο </w:t>
      </w:r>
      <w:r>
        <w:rPr>
          <w:rFonts w:eastAsia="Times New Roman" w:cs="Times New Roman"/>
          <w:szCs w:val="24"/>
        </w:rPr>
        <w:t>του «ΚΗΡΥΚΑ ΧΑΝΙΩΝ».</w:t>
      </w:r>
    </w:p>
    <w:p w14:paraId="6338FC2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Γιατί εγώ δεν έχω πάρει</w:t>
      </w:r>
      <w:r w:rsidRPr="00913FE5">
        <w:rPr>
          <w:rFonts w:eastAsia="Times New Roman" w:cs="Times New Roman"/>
          <w:szCs w:val="24"/>
        </w:rPr>
        <w:t xml:space="preserve"> τηλεφωνικά κέντρα </w:t>
      </w:r>
      <w:r>
        <w:rPr>
          <w:rFonts w:eastAsia="Times New Roman" w:cs="Times New Roman"/>
          <w:szCs w:val="24"/>
        </w:rPr>
        <w:t>ή άλλα</w:t>
      </w:r>
      <w:r w:rsidRPr="00913FE5">
        <w:rPr>
          <w:rFonts w:eastAsia="Times New Roman" w:cs="Times New Roman"/>
          <w:szCs w:val="24"/>
        </w:rPr>
        <w:t xml:space="preserve"> δωράκια από τη </w:t>
      </w:r>
      <w:r>
        <w:rPr>
          <w:rFonts w:eastAsia="Times New Roman" w:cs="Times New Roman"/>
          <w:szCs w:val="24"/>
        </w:rPr>
        <w:t>«</w:t>
      </w:r>
      <w:r w:rsidRPr="00913FE5">
        <w:rPr>
          <w:rFonts w:eastAsia="Times New Roman" w:cs="Times New Roman"/>
          <w:szCs w:val="24"/>
        </w:rPr>
        <w:t>SIEMENS</w:t>
      </w:r>
      <w:r>
        <w:rPr>
          <w:rFonts w:eastAsia="Times New Roman" w:cs="Times New Roman"/>
          <w:szCs w:val="24"/>
        </w:rPr>
        <w:t>»</w:t>
      </w:r>
      <w:r>
        <w:rPr>
          <w:rFonts w:eastAsia="Times New Roman" w:cs="Times New Roman"/>
          <w:szCs w:val="24"/>
        </w:rPr>
        <w:t>.</w:t>
      </w:r>
      <w:r w:rsidRPr="00913FE5">
        <w:rPr>
          <w:rFonts w:eastAsia="Times New Roman" w:cs="Times New Roman"/>
          <w:szCs w:val="24"/>
        </w:rPr>
        <w:t xml:space="preserve"> Δεν ήμο</w:t>
      </w:r>
      <w:r>
        <w:rPr>
          <w:rFonts w:eastAsia="Times New Roman" w:cs="Times New Roman"/>
          <w:szCs w:val="24"/>
        </w:rPr>
        <w:t>υνα</w:t>
      </w:r>
      <w:r>
        <w:rPr>
          <w:rFonts w:eastAsia="Times New Roman" w:cs="Times New Roman"/>
          <w:szCs w:val="24"/>
        </w:rPr>
        <w:t xml:space="preserve"> ποτέ κολλητός φίλος με τον Χ</w:t>
      </w:r>
      <w:r w:rsidRPr="00913FE5">
        <w:rPr>
          <w:rFonts w:eastAsia="Times New Roman" w:cs="Times New Roman"/>
          <w:szCs w:val="24"/>
        </w:rPr>
        <w:t xml:space="preserve">ριστοφοράκο ούτε είχα σπίτι μεσοτοιχία με αυτόν ούτε τον άφησα να φύγει γιατί </w:t>
      </w:r>
      <w:r>
        <w:rPr>
          <w:rFonts w:eastAsia="Times New Roman" w:cs="Times New Roman"/>
          <w:szCs w:val="24"/>
        </w:rPr>
        <w:t xml:space="preserve">άργησε να βγει </w:t>
      </w:r>
      <w:r w:rsidRPr="00913FE5">
        <w:rPr>
          <w:rFonts w:eastAsia="Times New Roman" w:cs="Times New Roman"/>
          <w:szCs w:val="24"/>
        </w:rPr>
        <w:t>το έ</w:t>
      </w:r>
      <w:r>
        <w:rPr>
          <w:rFonts w:eastAsia="Times New Roman" w:cs="Times New Roman"/>
          <w:szCs w:val="24"/>
        </w:rPr>
        <w:t>νταλμα! Γ</w:t>
      </w:r>
      <w:r w:rsidRPr="00913FE5">
        <w:rPr>
          <w:rFonts w:eastAsia="Times New Roman" w:cs="Times New Roman"/>
          <w:szCs w:val="24"/>
        </w:rPr>
        <w:t xml:space="preserve">ιατί ούτε εγώ ούτε η γυναίκα μου </w:t>
      </w:r>
      <w:r>
        <w:rPr>
          <w:rFonts w:eastAsia="Times New Roman" w:cs="Times New Roman"/>
          <w:szCs w:val="24"/>
        </w:rPr>
        <w:t>-</w:t>
      </w:r>
      <w:r w:rsidRPr="00913FE5">
        <w:rPr>
          <w:rFonts w:eastAsia="Times New Roman" w:cs="Times New Roman"/>
          <w:szCs w:val="24"/>
        </w:rPr>
        <w:t>ούτε εγώ ούτε η γυναίκα μου</w:t>
      </w:r>
      <w:r>
        <w:rPr>
          <w:rFonts w:eastAsia="Times New Roman" w:cs="Times New Roman"/>
          <w:szCs w:val="24"/>
        </w:rPr>
        <w:t>!-</w:t>
      </w:r>
      <w:r w:rsidRPr="00913FE5">
        <w:rPr>
          <w:rFonts w:eastAsia="Times New Roman" w:cs="Times New Roman"/>
          <w:szCs w:val="24"/>
        </w:rPr>
        <w:t xml:space="preserve"> έχουμε </w:t>
      </w:r>
      <w:r>
        <w:rPr>
          <w:rFonts w:eastAsia="Times New Roman" w:cs="Times New Roman"/>
          <w:szCs w:val="24"/>
          <w:lang w:val="en-US"/>
        </w:rPr>
        <w:t>offshore</w:t>
      </w:r>
      <w:r w:rsidRPr="004C07BC">
        <w:rPr>
          <w:rFonts w:eastAsia="Times New Roman" w:cs="Times New Roman"/>
          <w:szCs w:val="24"/>
        </w:rPr>
        <w:t xml:space="preserve"> </w:t>
      </w:r>
      <w:r w:rsidRPr="00913FE5">
        <w:rPr>
          <w:rFonts w:eastAsia="Times New Roman" w:cs="Times New Roman"/>
          <w:szCs w:val="24"/>
        </w:rPr>
        <w:t>εταιρείες</w:t>
      </w:r>
      <w:r w:rsidRPr="004C07BC">
        <w:rPr>
          <w:rFonts w:eastAsia="Times New Roman" w:cs="Times New Roman"/>
          <w:szCs w:val="24"/>
        </w:rPr>
        <w:t>,</w:t>
      </w:r>
      <w:r>
        <w:rPr>
          <w:rFonts w:eastAsia="Times New Roman" w:cs="Times New Roman"/>
          <w:szCs w:val="24"/>
        </w:rPr>
        <w:t xml:space="preserve"> ούτε βέβαια χρηματοδοτηθήκαμε</w:t>
      </w:r>
      <w:r w:rsidRPr="00913FE5">
        <w:rPr>
          <w:rFonts w:eastAsia="Times New Roman" w:cs="Times New Roman"/>
          <w:szCs w:val="24"/>
        </w:rPr>
        <w:t xml:space="preserve"> ποτέ από άγνωστ</w:t>
      </w:r>
      <w:r>
        <w:rPr>
          <w:rFonts w:eastAsia="Times New Roman" w:cs="Times New Roman"/>
          <w:szCs w:val="24"/>
        </w:rPr>
        <w:t>ες</w:t>
      </w:r>
      <w:r w:rsidRPr="00913FE5">
        <w:rPr>
          <w:rFonts w:eastAsia="Times New Roman" w:cs="Times New Roman"/>
          <w:szCs w:val="24"/>
        </w:rPr>
        <w:t xml:space="preserve"> </w:t>
      </w:r>
      <w:r>
        <w:rPr>
          <w:rFonts w:eastAsia="Times New Roman" w:cs="Times New Roman"/>
          <w:szCs w:val="24"/>
          <w:lang w:val="en-US"/>
        </w:rPr>
        <w:t>offshore</w:t>
      </w:r>
      <w:r>
        <w:rPr>
          <w:rFonts w:eastAsia="Times New Roman" w:cs="Times New Roman"/>
          <w:szCs w:val="24"/>
        </w:rPr>
        <w:t>,</w:t>
      </w:r>
      <w:r w:rsidRPr="004C07BC">
        <w:rPr>
          <w:rFonts w:eastAsia="Times New Roman" w:cs="Times New Roman"/>
          <w:szCs w:val="24"/>
        </w:rPr>
        <w:t xml:space="preserve"> </w:t>
      </w:r>
      <w:r w:rsidRPr="00913FE5">
        <w:rPr>
          <w:rFonts w:eastAsia="Times New Roman" w:cs="Times New Roman"/>
          <w:szCs w:val="24"/>
        </w:rPr>
        <w:t>μάλλον κάποιο</w:t>
      </w:r>
      <w:r>
        <w:rPr>
          <w:rFonts w:eastAsia="Times New Roman" w:cs="Times New Roman"/>
          <w:szCs w:val="24"/>
        </w:rPr>
        <w:t>υ</w:t>
      </w:r>
      <w:r w:rsidRPr="00913FE5">
        <w:rPr>
          <w:rFonts w:eastAsia="Times New Roman" w:cs="Times New Roman"/>
          <w:szCs w:val="24"/>
        </w:rPr>
        <w:t xml:space="preserve"> εφοπλιστή </w:t>
      </w:r>
      <w:r>
        <w:rPr>
          <w:rFonts w:eastAsia="Times New Roman" w:cs="Times New Roman"/>
          <w:szCs w:val="24"/>
        </w:rPr>
        <w:t>-οι</w:t>
      </w:r>
      <w:r w:rsidRPr="00913FE5">
        <w:rPr>
          <w:rFonts w:eastAsia="Times New Roman" w:cs="Times New Roman"/>
          <w:szCs w:val="24"/>
        </w:rPr>
        <w:t xml:space="preserve"> μπ</w:t>
      </w:r>
      <w:r>
        <w:rPr>
          <w:rFonts w:eastAsia="Times New Roman" w:cs="Times New Roman"/>
          <w:szCs w:val="24"/>
        </w:rPr>
        <w:t>ροστινοί</w:t>
      </w:r>
      <w:r w:rsidRPr="00913FE5">
        <w:rPr>
          <w:rFonts w:eastAsia="Times New Roman" w:cs="Times New Roman"/>
          <w:szCs w:val="24"/>
        </w:rPr>
        <w:t xml:space="preserve"> του φαίνονται</w:t>
      </w:r>
      <w:r>
        <w:rPr>
          <w:rFonts w:eastAsia="Times New Roman" w:cs="Times New Roman"/>
          <w:szCs w:val="24"/>
        </w:rPr>
        <w:t>-</w:t>
      </w:r>
      <w:r w:rsidRPr="00913FE5">
        <w:rPr>
          <w:rFonts w:eastAsia="Times New Roman" w:cs="Times New Roman"/>
          <w:szCs w:val="24"/>
        </w:rPr>
        <w:t xml:space="preserve"> </w:t>
      </w:r>
      <w:r>
        <w:rPr>
          <w:rFonts w:eastAsia="Times New Roman" w:cs="Times New Roman"/>
          <w:szCs w:val="24"/>
        </w:rPr>
        <w:t>που όλως συμπτωματικά</w:t>
      </w:r>
      <w:r w:rsidRPr="00913FE5">
        <w:rPr>
          <w:rFonts w:eastAsia="Times New Roman" w:cs="Times New Roman"/>
          <w:szCs w:val="24"/>
        </w:rPr>
        <w:t xml:space="preserve"> την ίδια περίοδο χρηματοδοτούσε τη ναυαρχίδα της αισχρής επίθεσης </w:t>
      </w:r>
      <w:r>
        <w:rPr>
          <w:rFonts w:eastAsia="Times New Roman" w:cs="Times New Roman"/>
          <w:szCs w:val="24"/>
        </w:rPr>
        <w:t>μαζί με το «ΜΑΚΕΛΕΙΟ» του Χίου, το «ΠΡΩΤΟ ΘΕΜΑ» απέναντι στην Κυβέρνηση. Τους χρηματ</w:t>
      </w:r>
      <w:r>
        <w:rPr>
          <w:rFonts w:eastAsia="Times New Roman" w:cs="Times New Roman"/>
          <w:szCs w:val="24"/>
        </w:rPr>
        <w:t>οδοτούσαν. Οι ίδιοι τους χρηματοδότησαν.</w:t>
      </w:r>
    </w:p>
    <w:p w14:paraId="6338FC3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Γιατί εγώ προτιμώ να συνεργάζομαι, ναι, με μηχανολόγους-μηχανικούς των ΤΕΙ, που για να ζήσουν την ώρα της κρίσης άνοιξαν συνεργείο μοτοσυκλετών</w:t>
      </w:r>
      <w:r w:rsidRPr="005503CB">
        <w:rPr>
          <w:rFonts w:eastAsia="Times New Roman" w:cs="Times New Roman"/>
          <w:szCs w:val="24"/>
        </w:rPr>
        <w:t>,</w:t>
      </w:r>
      <w:r>
        <w:rPr>
          <w:rFonts w:eastAsia="Times New Roman" w:cs="Times New Roman"/>
          <w:szCs w:val="24"/>
        </w:rPr>
        <w:t xml:space="preserve"> και όχι βουλκανιζατέρ, όπως υποτιμητικά αναφέρατε και κάποιοι άλλοι απ</w:t>
      </w:r>
      <w:r>
        <w:rPr>
          <w:rFonts w:eastAsia="Times New Roman" w:cs="Times New Roman"/>
          <w:szCs w:val="24"/>
        </w:rPr>
        <w:t xml:space="preserve">ό εσάς. Γιατί είναι άξιοι άνθρωποι, γιατί έχουν γνώση, γιατί </w:t>
      </w:r>
      <w:r>
        <w:rPr>
          <w:rFonts w:eastAsia="Times New Roman" w:cs="Times New Roman"/>
          <w:szCs w:val="24"/>
        </w:rPr>
        <w:t>έ</w:t>
      </w:r>
      <w:r>
        <w:rPr>
          <w:rFonts w:eastAsia="Times New Roman" w:cs="Times New Roman"/>
          <w:szCs w:val="24"/>
        </w:rPr>
        <w:t>β</w:t>
      </w:r>
      <w:r>
        <w:rPr>
          <w:rFonts w:eastAsia="Times New Roman" w:cs="Times New Roman"/>
          <w:szCs w:val="24"/>
        </w:rPr>
        <w:t>α</w:t>
      </w:r>
      <w:r>
        <w:rPr>
          <w:rFonts w:eastAsia="Times New Roman" w:cs="Times New Roman"/>
          <w:szCs w:val="24"/>
        </w:rPr>
        <w:t>λαν πλάτη να στήσουμε το σύστημα υγείας στο Αιγαίο, γι’ αυτό τον βάλαμε στη Σαντορίνη. Με αυτούς συνεργάζομαι εγώ και θα συνεχίσω να συνεργάζομαι, τη στιγμή που είναι άξιοι και έντιμοι</w:t>
      </w:r>
      <w:r w:rsidRPr="005503CB">
        <w:rPr>
          <w:rFonts w:eastAsia="Times New Roman" w:cs="Times New Roman"/>
          <w:szCs w:val="24"/>
        </w:rPr>
        <w:t>,</w:t>
      </w:r>
      <w:r>
        <w:rPr>
          <w:rFonts w:eastAsia="Times New Roman" w:cs="Times New Roman"/>
          <w:szCs w:val="24"/>
        </w:rPr>
        <w:t xml:space="preserve"> και όχ</w:t>
      </w:r>
      <w:r>
        <w:rPr>
          <w:rFonts w:eastAsia="Times New Roman" w:cs="Times New Roman"/>
          <w:szCs w:val="24"/>
        </w:rPr>
        <w:t xml:space="preserve">ι βέβαια με κάποιους απόφοιτους κολλεγίων, οι οποίοι εκμεταλλευόμενοι τα χρήματά τους και τη διπλωματική τους ασυλία ασελγούσαν κατ’ εξακολούθηση σε ανήλικα παιδιά. Ναι, εμένα οι συνεργάτες μου είναι ιδιοκτήτες συνεργείου μοτοσυκλετών, δεν είναι αυτοί που </w:t>
      </w:r>
      <w:r>
        <w:rPr>
          <w:rFonts w:eastAsia="Times New Roman" w:cs="Times New Roman"/>
          <w:szCs w:val="24"/>
        </w:rPr>
        <w:t xml:space="preserve">ασελγούσαν σε ανήλικα. </w:t>
      </w:r>
    </w:p>
    <w:p w14:paraId="6338FC3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Γιατί εγώ ό,τι έχω καταφέρει στη ζωή μου μέχρι σήμερα οφείλεται σε έντιμη, επίμονη, επίπονη προσπάθεια, στην αμέριστη στήριξη της οικογένειάς μου και όχι στο γεγονός ότι ήμουν ο γι</w:t>
      </w:r>
      <w:r>
        <w:rPr>
          <w:rFonts w:eastAsia="Times New Roman" w:cs="Times New Roman"/>
          <w:szCs w:val="24"/>
        </w:rPr>
        <w:t>ο</w:t>
      </w:r>
      <w:r>
        <w:rPr>
          <w:rFonts w:eastAsia="Times New Roman" w:cs="Times New Roman"/>
          <w:szCs w:val="24"/>
        </w:rPr>
        <w:t>ς του μπαμπά μου. Γιατί εγώ, που ιδεολογικά είμαι ο</w:t>
      </w:r>
      <w:r>
        <w:rPr>
          <w:rFonts w:eastAsia="Times New Roman" w:cs="Times New Roman"/>
          <w:szCs w:val="24"/>
        </w:rPr>
        <w:t>παδός του κράτους, δούλεψα στον ιδιωτικό τομέα σε σκληρό ανταγωνισμό αποδεικνύοντας καθημερινά την αξία μου και δεν διορίστηκα όπως εσείς που είστε, κύριε Μητσοτάκη, οι οπαδοί της ελεύθερης οικονομίας κατευθείαν με παρέμβαση Σημίτη στον Καρατζά στην Εθνική</w:t>
      </w:r>
      <w:r>
        <w:rPr>
          <w:rFonts w:eastAsia="Times New Roman" w:cs="Times New Roman"/>
          <w:szCs w:val="24"/>
        </w:rPr>
        <w:t xml:space="preserve"> Τράπεζα μόλις γύρισα από τις σπουδές στην Αμερική, δηλαδή στο κράτος, το οποίο διαρκώς κατηγορείτε. </w:t>
      </w:r>
    </w:p>
    <w:p w14:paraId="6338FC3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Όντως, μιλάτε για τον τρόπο, γιατί δεν ξέρετε από τον κόπο. Εγώ ξέρω από τον κόπο, όμως. Και όντως, κύριε Μητσοτάκη, ναι</w:t>
      </w:r>
      <w:r>
        <w:rPr>
          <w:rFonts w:eastAsia="Times New Roman" w:cs="Times New Roman"/>
          <w:szCs w:val="24"/>
        </w:rPr>
        <w:t>,</w:t>
      </w:r>
      <w:r>
        <w:rPr>
          <w:rFonts w:eastAsia="Times New Roman" w:cs="Times New Roman"/>
          <w:szCs w:val="24"/>
        </w:rPr>
        <w:t xml:space="preserve"> μας χωρίζει άβυσσος τόσο σε ηθικ</w:t>
      </w:r>
      <w:r>
        <w:rPr>
          <w:rFonts w:eastAsia="Times New Roman" w:cs="Times New Roman"/>
          <w:szCs w:val="24"/>
        </w:rPr>
        <w:t xml:space="preserve">ό όσο και σε πολιτικό επίπεδο. </w:t>
      </w:r>
    </w:p>
    <w:p w14:paraId="6338FC3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Εσείς εκπροσωπείτε την ομάδα των λίγων, της ολιγαρχίας, των τζακιών που έκατσαν στο σβέρκο του ελληνικού λαού μετά τον πόλεμο, αυτούς που θέλουν να διαβιούν σε βάρος των άλλων, των μετριοτήτων που ενδύονται τη χλαίνη της αρι</w:t>
      </w:r>
      <w:r>
        <w:rPr>
          <w:rFonts w:eastAsia="Times New Roman" w:cs="Times New Roman"/>
          <w:szCs w:val="24"/>
        </w:rPr>
        <w:t>στείας, της αγορασμένης αριστείας, αυτούς που λιβανίζουν τους ισχυρούς για κάποιο ρουσφετάκι, κάποιους πολιτικούς, αυτούς που ρουφιανεύουν τους διπλανούς τους και αυτούς που προσκυνάνε τα αφεντικά τους. Αυτή είναι η Ελλάδα που εκφράζετε.</w:t>
      </w:r>
    </w:p>
    <w:p w14:paraId="6338FC3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Εμείς εκφράζουμε τ</w:t>
      </w:r>
      <w:r>
        <w:rPr>
          <w:rFonts w:eastAsia="Times New Roman" w:cs="Times New Roman"/>
          <w:szCs w:val="24"/>
        </w:rPr>
        <w:t xml:space="preserve">ην κοινωνική δημοκρατική </w:t>
      </w:r>
      <w:r>
        <w:rPr>
          <w:rFonts w:eastAsia="Times New Roman" w:cs="Times New Roman"/>
          <w:szCs w:val="24"/>
        </w:rPr>
        <w:t>πλειονότητα</w:t>
      </w:r>
      <w:r>
        <w:rPr>
          <w:rFonts w:eastAsia="Times New Roman" w:cs="Times New Roman"/>
          <w:szCs w:val="24"/>
        </w:rPr>
        <w:t xml:space="preserve"> που είναι τίμια, που βγάζει έντιμα και με αξιοπρέπεια το ψωμί της, που δεν προσκύνησε ισχυρούς, που όπου έφτασε, έφτασε με τον κόπο της, τον ιδρώτα της και την αξία της, που αγαπά τους συνανθρώπους της, που αγαπά τους σ</w:t>
      </w:r>
      <w:r>
        <w:rPr>
          <w:rFonts w:eastAsia="Times New Roman" w:cs="Times New Roman"/>
          <w:szCs w:val="24"/>
        </w:rPr>
        <w:t xml:space="preserve">υμπολίτες της, που θέλει μια Ελλάδα για να γυρίσουν τα παιδιά μας πίσω, μια Ελλάδα της κοινωνικής δικαιοσύνης, της ισοτιμίας και της αλληλεγγύης. Ναι, είμαστε δύο κόσμοι και ο κόσμος πρέπει να διαλέξει πού θέλει να προχωρήσει και πού θέλει να ξαναγυρίσει. </w:t>
      </w:r>
      <w:r>
        <w:rPr>
          <w:rFonts w:eastAsia="Times New Roman" w:cs="Times New Roman"/>
          <w:szCs w:val="24"/>
        </w:rPr>
        <w:t xml:space="preserve">Γι’ αυτό ενοχλείσθε μαζί μου και ενοχλείσθε και για ολόκληρο τον ΣΥΡΙΖΑ. </w:t>
      </w:r>
    </w:p>
    <w:p w14:paraId="6338FC3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6338FC3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δεν ενοχλείστε μόνο εσείς και το παρακολούθημά σας το ΚΙΝΑΛ, αλλά ενοχλούνται και ό</w:t>
      </w:r>
      <w:r>
        <w:rPr>
          <w:rFonts w:eastAsia="Times New Roman" w:cs="Times New Roman"/>
          <w:szCs w:val="24"/>
        </w:rPr>
        <w:t>λα τα συστημικά ΜΜΕ, τα οποία αποτελούσαν την μια πλευρά του τριγώνου της διαπλοκής, της κατασπατάλησης του δημοσίου χρήματος με τα οποία κυβερνήσατε τα προηγούμενα σαράντα χρόνια. Οι άλλες δύο ήταν τα πολιτικά κόμματα και οι ελεγχόμενες από αυτά τράπεζες.</w:t>
      </w:r>
      <w:r>
        <w:rPr>
          <w:rFonts w:eastAsia="Times New Roman" w:cs="Times New Roman"/>
          <w:szCs w:val="24"/>
        </w:rPr>
        <w:t xml:space="preserve"> Έτσι, όλοι μαζί αυτοί οι τρεις, τα παλιά πολιτικά κόμματα, οι τραπεζίτες και οι οικονομικά ισχυροί, και τα ΜΜΕ, επενδύσατε στο αφήγημα της αριστερής παρένθεσης. Φτάσατε να μιλήσετε για περιστασιακούς ενοίκους της εκτελεστικής εξουσίας, δείχνοντας της βαθι</w:t>
      </w:r>
      <w:r>
        <w:rPr>
          <w:rFonts w:eastAsia="Times New Roman" w:cs="Times New Roman"/>
          <w:szCs w:val="24"/>
        </w:rPr>
        <w:t>ά σας πεποίθηση ότι «αυτή η χώρα μ</w:t>
      </w:r>
      <w:r>
        <w:rPr>
          <w:rFonts w:eastAsia="Times New Roman" w:cs="Times New Roman"/>
          <w:szCs w:val="24"/>
        </w:rPr>
        <w:t>ά</w:t>
      </w:r>
      <w:r>
        <w:rPr>
          <w:rFonts w:eastAsia="Times New Roman" w:cs="Times New Roman"/>
          <w:szCs w:val="24"/>
        </w:rPr>
        <w:t xml:space="preserve">ς ανήκει, που ήρθατε εσείς και μας την πήρατε». </w:t>
      </w:r>
    </w:p>
    <w:p w14:paraId="6338FC3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Στη συνέχεια, λοιπόν, επιδοθήκατε σε μία λυσσαλέα και αισχρή προπαγάνδα εντός και εκτός της χώρας, ότι ο ΣΥΡΙΖΑ θα καταστρέψει την Ελλάδα. Φτάσατε στο αίσχιστο σημείο αναξι</w:t>
      </w:r>
      <w:r>
        <w:rPr>
          <w:rFonts w:eastAsia="Times New Roman" w:cs="Times New Roman"/>
          <w:szCs w:val="24"/>
        </w:rPr>
        <w:t>οπρέπειας και πολιτικού αμοραλισμού, από τη μία να εκλιπαρείτε τους δανειστές να μην υποχωρήσουν σε αυτά που ζητάει η ελληνική κυβέρνηση, στα αιτήματα που έθετε όταν έπιανε τους στόχους, και από την άλλη να ψέγετε και να κατηγορείτε τους Ευρωπαίους συνοδοι</w:t>
      </w:r>
      <w:r>
        <w:rPr>
          <w:rFonts w:eastAsia="Times New Roman" w:cs="Times New Roman"/>
          <w:szCs w:val="24"/>
        </w:rPr>
        <w:t xml:space="preserve">πόρους σας, οι οποίοι υλοποίησαν τα συμφωνημένα. Έχετε περιέλθει σε έσχατη απελπισία και σε πολιτική απόγνωση. </w:t>
      </w:r>
    </w:p>
    <w:p w14:paraId="6338FC3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ξέρετε γιατί; Διότι μετά από την επιτυχημένη ολοκλήρωση του τρίτου προγράμματος, τον Αύγουστο του 2018, τα σημαντικά μέτρα ελάφρυνσης του χρ</w:t>
      </w:r>
      <w:r>
        <w:rPr>
          <w:rFonts w:eastAsia="Times New Roman" w:cs="Times New Roman"/>
          <w:szCs w:val="24"/>
        </w:rPr>
        <w:t>έους που πετύχαμε, την επανειλημμένη έξοδο της χώρας στις αγορές, τα ομόλογα είναι στα χαμηλότερα επίπεδα της δεκαπενταετίας, ακόμα και από την εποχή των παχιών αγελάδων, την ανάταξη και ανάπτυξη της οικονομίας που την παραδέχονται και την βεβαιώνουν και τ</w:t>
      </w:r>
      <w:r>
        <w:rPr>
          <w:rFonts w:eastAsia="Times New Roman" w:cs="Times New Roman"/>
          <w:szCs w:val="24"/>
        </w:rPr>
        <w:t>ην προσυπογράφουν όλοι οι θεσμικοί παράγοντες στο εξωτερικό και όλοι οι οργανισμοί, ακόμα και εκείνοι που μας πολεμούσαν, μετά από τα σημαντικά μέτρα ανακούφισης που πήραμε και νομοθετήσαμε, μετά τις εξαγγελίες του Αλέξη Τσίπρα στη ΔΕΘ τον Σεπτέμβρη του 20</w:t>
      </w:r>
      <w:r>
        <w:rPr>
          <w:rFonts w:eastAsia="Times New Roman" w:cs="Times New Roman"/>
          <w:szCs w:val="24"/>
        </w:rPr>
        <w:t xml:space="preserve">18, μετά από τα μέτρα που ανακοινώθηκαν προχθές, ανοίγει ένας άλλος διάδρομος στην ελληνική κοινωνία και το βλέπει ο κόσμος και το νιώθει και θα το νιώσει και πιο πολύ στην τσέπη του. </w:t>
      </w:r>
    </w:p>
    <w:p w14:paraId="6338FC3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τις σας απέμεινε, λοιπόν, εσάς; Τίποτα άλλο παρά μόνο ο φόβος, φόβο</w:t>
      </w:r>
      <w:r>
        <w:rPr>
          <w:rFonts w:eastAsia="Times New Roman" w:cs="Times New Roman"/>
          <w:szCs w:val="24"/>
        </w:rPr>
        <w:t xml:space="preserve">ς και πανικός. Φόβος και συνειδητοποίηση ότι η παρούσα Κυβέρνηση έκοψε τον ομφάλιο λώρο της διαπλοκής των κομμάτων και των ΜΜΕ, στερώντας τους τον πακτωλό του μαύρου χρήματος που διακινούνταν τις προηγούμενες δεκαετίες. </w:t>
      </w:r>
    </w:p>
    <w:p w14:paraId="6338FC3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Ναι, εμείς, εγώ το έκοψα το θέμα </w:t>
      </w:r>
      <w:r>
        <w:rPr>
          <w:rFonts w:eastAsia="Times New Roman" w:cs="Times New Roman"/>
          <w:szCs w:val="24"/>
        </w:rPr>
        <w:t>του ΚΕΕΛΠΝΟ. Το σπάσαμε αυτό το απόστημα. Το ξέρω, έχουν χάσει 70 εκατομμύρια ευρώ ΜΜΕ φιλικά προς εσάς, που αυτή τη στιγμή κάθε μέρα εξαπολύουν ομοβροντίες εναντίον μας. Και αυτά μόνο από το ΚΕΕΛΠΝΟ, για να μη βάλω τις διαφημιστικές δαπάνες των νοσοκομείω</w:t>
      </w:r>
      <w:r>
        <w:rPr>
          <w:rFonts w:eastAsia="Times New Roman" w:cs="Times New Roman"/>
          <w:szCs w:val="24"/>
        </w:rPr>
        <w:t xml:space="preserve">ν. Γι’ αυτό με πολεμούν, το ξέρω. Μόνο που εμείς τα κάναμε μεταμοσχεύσεις, τα κάναμε τεχνητά μέλη για τους ανάπηρους και θα πω κάποια πράγματα παρακάτω. </w:t>
      </w:r>
    </w:p>
    <w:p w14:paraId="6338FC3B"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 xml:space="preserve">ΑΣ </w:t>
      </w:r>
      <w:r>
        <w:rPr>
          <w:rFonts w:eastAsia="Times New Roman" w:cs="Times New Roman"/>
          <w:b/>
          <w:szCs w:val="24"/>
        </w:rPr>
        <w:t>ΦΩΤΗΛΑΣ:</w:t>
      </w:r>
      <w:r>
        <w:rPr>
          <w:rFonts w:eastAsia="Times New Roman" w:cs="Times New Roman"/>
          <w:szCs w:val="24"/>
        </w:rPr>
        <w:t xml:space="preserve"> Μια κουβέντα για τον Κυμπουρόπουλο; </w:t>
      </w:r>
    </w:p>
    <w:p w14:paraId="6338FC3C"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Έχω πολλές κουβέντες. </w:t>
      </w:r>
    </w:p>
    <w:p w14:paraId="6338FC3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Φόβος και συνειδητοποίηση μαζί ότι αυτή η Κυβέρνηση και αυτός ο Πρωθυπουργός δεν πρόκειται ποτέ να υποχωρήσουν ούτε σπιθαμή από τη διακηρυγμένη πρόθεσή μας να ολοκληρώσουμε με επιτυχία τον αγώνα κατά της διαπλοκής και διαφθοράς. Εμε</w:t>
      </w:r>
      <w:r>
        <w:rPr>
          <w:rFonts w:eastAsia="Times New Roman" w:cs="Times New Roman"/>
          <w:szCs w:val="24"/>
        </w:rPr>
        <w:t xml:space="preserve">ίς δεν κάνουμε </w:t>
      </w:r>
      <w:r>
        <w:rPr>
          <w:rFonts w:eastAsia="Times New Roman" w:cs="Times New Roman"/>
          <w:szCs w:val="24"/>
          <w:lang w:val="en-US"/>
        </w:rPr>
        <w:t>deal</w:t>
      </w:r>
      <w:r>
        <w:rPr>
          <w:rFonts w:eastAsia="Times New Roman" w:cs="Times New Roman"/>
          <w:szCs w:val="24"/>
        </w:rPr>
        <w:t xml:space="preserve"> ούτε παζαρεύουμε με γάτες Ιμαλα</w:t>
      </w:r>
      <w:r>
        <w:rPr>
          <w:rFonts w:eastAsia="Times New Roman"/>
          <w:szCs w:val="24"/>
        </w:rPr>
        <w:t>ΐ</w:t>
      </w:r>
      <w:r>
        <w:rPr>
          <w:rFonts w:eastAsia="Times New Roman" w:cs="Times New Roman"/>
          <w:szCs w:val="24"/>
        </w:rPr>
        <w:t xml:space="preserve">ων. Γι’ αυτό μας πολεμάνε. </w:t>
      </w:r>
    </w:p>
    <w:p w14:paraId="6338FC3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Φόβος από τη συνειδητοποίηση ότι αυτή η Κυβέρνηση υπερασπίζεται και περιφρουρεί το κράτος δικαίου και όσοι παρανομούν, ναι, θα μπαίνουν φυλακή. Δεν τους βάζουμε εμείς, τους βάζ</w:t>
      </w:r>
      <w:r>
        <w:rPr>
          <w:rFonts w:eastAsia="Times New Roman" w:cs="Times New Roman"/>
          <w:szCs w:val="24"/>
        </w:rPr>
        <w:t xml:space="preserve">ει η δικαιοσύνη, όποιοι και αν είναι, όσο ψηλά κι αν βρίσκονται. </w:t>
      </w:r>
    </w:p>
    <w:p w14:paraId="6338FC3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Φόβος από τη συνειδητοποίηση ότι είμαστε αποφασισμένοι με κάθε τίμημα να αλλάξουμε ό,τι απαιτείται και στην επόμενη τετραετία, προκειμένου η χώρα να έχει πραγματικά δίκαιη ανάπτυξη για όλους</w:t>
      </w:r>
      <w:r>
        <w:rPr>
          <w:rFonts w:eastAsia="Times New Roman" w:cs="Times New Roman"/>
          <w:szCs w:val="24"/>
        </w:rPr>
        <w:t xml:space="preserve"> και όχι εκείνον τον παρασιτικό, μεταπρατικό, κρατικοδίαιτο καπιταλισμό των «ημετέρων» και της διαπλοκής, που μας έφερε στο χείλος της καταστροφής και μας έριξε στο πηγάδι της χρεοκοπίας. </w:t>
      </w:r>
    </w:p>
    <w:p w14:paraId="6338FC4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Τέλος, φόβος από τη συνειδητοποίηση ότι εμείς δεν είμαστε σαν τους </w:t>
      </w:r>
      <w:r>
        <w:rPr>
          <w:rFonts w:eastAsia="Times New Roman" w:cs="Times New Roman"/>
          <w:szCs w:val="24"/>
        </w:rPr>
        <w:t>προηγούμενους, οι οποίοι λόγω των πολλαπλών εξαρτήσεών τους από τους οικονομικά ισχυρούς πάντα επιδείκνυαν τη δέουσα προθυμία στα κελεύσματά τους, αλλά ότι αντίθετα, και το έχουμε αποδείξει, γι’ αυτό αντέξαμε τεσσεράμισι χρόνια, έχουμε χαλύβδινη υπομονή, α</w:t>
      </w:r>
      <w:r>
        <w:rPr>
          <w:rFonts w:eastAsia="Times New Roman" w:cs="Times New Roman"/>
          <w:szCs w:val="24"/>
        </w:rPr>
        <w:t>τσάλινα νεύρα, γερό στομάχι και καθαρό στόχο προκειμένου να αντέξουμε τον πόλεμο.</w:t>
      </w:r>
      <w:r w:rsidRPr="00AB7E94">
        <w:rPr>
          <w:rFonts w:eastAsia="Times New Roman" w:cs="Times New Roman"/>
          <w:szCs w:val="24"/>
        </w:rPr>
        <w:t xml:space="preserve"> </w:t>
      </w:r>
    </w:p>
    <w:p w14:paraId="6338FC4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Δεν μπορούν να προσάψουν σε αυτή την Κυβέρνηση ούτε σκάνδαλα ούτε ρεμούλα ούτε κακοδιαχείρισή. Δεκαπέντε γενιές μ</w:t>
      </w:r>
      <w:r>
        <w:rPr>
          <w:rFonts w:eastAsia="Times New Roman" w:cs="Times New Roman"/>
          <w:szCs w:val="24"/>
        </w:rPr>
        <w:t>ά</w:t>
      </w:r>
      <w:r>
        <w:rPr>
          <w:rFonts w:eastAsia="Times New Roman" w:cs="Times New Roman"/>
          <w:szCs w:val="24"/>
        </w:rPr>
        <w:t>ς έχετε ψάξει όλους δεξιά και αριστερά, και τι βρήκατε; Ένα</w:t>
      </w:r>
      <w:r>
        <w:rPr>
          <w:rFonts w:eastAsia="Times New Roman" w:cs="Times New Roman"/>
          <w:szCs w:val="24"/>
        </w:rPr>
        <w:t xml:space="preserve">ν Πετσίτη βρήκατε και σήμερα στην κατάθεση στην Επιτροπή Θεσμών και Διαφάνειας είπε «δεν βρήκαμε τίποτα». </w:t>
      </w:r>
    </w:p>
    <w:p w14:paraId="6338FC4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Όλα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αυτά τα εν λόγω ΜΜΕ που ελέγχατε και χρηματοδοτούσατε παλαιότερα σε αγαστή συνεργασία με τη Νέα Δημοκρατία και το παρακολούθημά της το Κ</w:t>
      </w:r>
      <w:r>
        <w:rPr>
          <w:rFonts w:eastAsia="Times New Roman" w:cs="Times New Roman"/>
          <w:szCs w:val="24"/>
        </w:rPr>
        <w:t>ΙΝΑΛ επιχειρούν καθημερινώς με μεθοδικότητα και απόλυτο συντονισμό τον επικοινωνιακό αποπροσανατολισμό της κοινωνίας διαστρεβλώνοντας την αλήθεια, αποσιωπώντας πλήρως το έργο του ΣΥΡΙΖΑ, αλλά και τα σκάνδαλα των προηγούμενων κυβερνήσεων διασπείροντας και δ</w:t>
      </w:r>
      <w:r>
        <w:rPr>
          <w:rFonts w:eastAsia="Times New Roman" w:cs="Times New Roman"/>
          <w:szCs w:val="24"/>
        </w:rPr>
        <w:t xml:space="preserve">ιαχέοντας παντού ψεύτικες ειδήσεις, όπως το κάνατε και εχθές. </w:t>
      </w:r>
    </w:p>
    <w:p w14:paraId="6338FC4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Έτσι κάθε φορά που συμβαίνει κάτι θετικό για τη χώρα ή τους πολίτες, τα γνωστά </w:t>
      </w:r>
      <w:r>
        <w:rPr>
          <w:rFonts w:eastAsia="Times New Roman" w:cs="Times New Roman"/>
          <w:szCs w:val="24"/>
        </w:rPr>
        <w:t>μ</w:t>
      </w:r>
      <w:r>
        <w:rPr>
          <w:rFonts w:eastAsia="Times New Roman" w:cs="Times New Roman"/>
          <w:szCs w:val="24"/>
        </w:rPr>
        <w:t xml:space="preserve">έσα συντονίζονται πλήρως, λες και τα συντονίζει ο ίδιος μαέστρος, εξαπολύοντας έναν επικοινωνιακό βομβαρδισμό με </w:t>
      </w:r>
      <w:r>
        <w:rPr>
          <w:rFonts w:eastAsia="Times New Roman" w:cs="Times New Roman"/>
          <w:szCs w:val="24"/>
        </w:rPr>
        <w:t>την εφεύρεση και μαζική αναπαραγωγή ανύπαρκτων ζητημάτων δήθεν ηθικής τάξης για την Κυβέρνηση. Αν είχατε βρει κάτι ανήθικο, θα μας είχατε γδάρει στα μανταλάκια. Δεν έχετε βρει και φτιάχνετε. Όπως φτιάξατε χθες αυτό το αισχρό με τον πατέρα του Πρωθυπουργού,</w:t>
      </w:r>
      <w:r>
        <w:rPr>
          <w:rFonts w:eastAsia="Times New Roman" w:cs="Times New Roman"/>
          <w:szCs w:val="24"/>
        </w:rPr>
        <w:t xml:space="preserve"> </w:t>
      </w:r>
      <w:r>
        <w:rPr>
          <w:rFonts w:eastAsia="Times New Roman" w:cs="Times New Roman"/>
          <w:szCs w:val="24"/>
        </w:rPr>
        <w:t>στο οποίο</w:t>
      </w:r>
      <w:r>
        <w:rPr>
          <w:rFonts w:eastAsia="Times New Roman" w:cs="Times New Roman"/>
          <w:szCs w:val="24"/>
        </w:rPr>
        <w:t xml:space="preserve"> απάντησε. </w:t>
      </w:r>
    </w:p>
    <w:p w14:paraId="6338FC4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Όταν κατακάθεται ο κουρνιαχτός, τότε παίζετε ξανά και λίγο Πολάκη</w:t>
      </w:r>
      <w:r>
        <w:rPr>
          <w:rFonts w:eastAsia="Times New Roman" w:cs="Times New Roman"/>
          <w:szCs w:val="24"/>
        </w:rPr>
        <w:t>,</w:t>
      </w:r>
      <w:r>
        <w:rPr>
          <w:rFonts w:eastAsia="Times New Roman" w:cs="Times New Roman"/>
          <w:szCs w:val="24"/>
        </w:rPr>
        <w:t xml:space="preserve"> γιατί σας ενοχλεί το ύφος μου, είπαμε κάποια πράγματα πριν, και όλα αυτά συγκροτούν ένα επικοινωνιακό αφήγημα πρώτης τάξης, για να κρύψουν το δικό σας πολιτικό αφήγημα</w:t>
      </w:r>
      <w:r>
        <w:rPr>
          <w:rFonts w:eastAsia="Times New Roman" w:cs="Times New Roman"/>
          <w:szCs w:val="24"/>
        </w:rPr>
        <w:t xml:space="preserve"> το οποίο δεν είναι υπερασπίσιμο γιατί είναι βαθιά νεοφιλελεύθερο και δεν μπορείτε να το υπερασπιστείτε. </w:t>
      </w:r>
    </w:p>
    <w:p w14:paraId="6338FC4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Έχετε καταλάβει με τι τρόπο κάνετε αντιπολίτευση το τελευταίο διάστημα; Δεν λέτε τι θα κάνετε, αλλά αναπαράγεται </w:t>
      </w:r>
      <w:r>
        <w:rPr>
          <w:rFonts w:eastAsia="Times New Roman" w:cs="Times New Roman"/>
          <w:szCs w:val="24"/>
          <w:lang w:val="en-US"/>
        </w:rPr>
        <w:t>fake</w:t>
      </w:r>
      <w:r w:rsidRPr="0063427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βλέπετε στο «ΠΡΩΤΟ ΘΕΜΑ</w:t>
      </w:r>
      <w:r>
        <w:rPr>
          <w:rFonts w:eastAsia="Times New Roman" w:cs="Times New Roman"/>
          <w:szCs w:val="24"/>
        </w:rPr>
        <w:t xml:space="preserve">», στο «ΜΑΚΕΛΕΙΟ», στο </w:t>
      </w:r>
      <w:r>
        <w:rPr>
          <w:rFonts w:eastAsia="Times New Roman" w:cs="Times New Roman"/>
          <w:szCs w:val="24"/>
          <w:lang w:val="en-US"/>
        </w:rPr>
        <w:t>in</w:t>
      </w:r>
      <w:r w:rsidRPr="00D55BAE">
        <w:rPr>
          <w:rFonts w:eastAsia="Times New Roman" w:cs="Times New Roman"/>
          <w:szCs w:val="24"/>
        </w:rPr>
        <w:t>.</w:t>
      </w:r>
      <w:r>
        <w:rPr>
          <w:rFonts w:eastAsia="Times New Roman" w:cs="Times New Roman"/>
          <w:szCs w:val="24"/>
          <w:lang w:val="en-US"/>
        </w:rPr>
        <w:t>gr</w:t>
      </w:r>
      <w:r w:rsidRPr="00D55BAE">
        <w:rPr>
          <w:rFonts w:eastAsia="Times New Roman" w:cs="Times New Roman"/>
          <w:szCs w:val="24"/>
        </w:rPr>
        <w:t xml:space="preserve"> </w:t>
      </w:r>
      <w:r>
        <w:rPr>
          <w:rFonts w:eastAsia="Times New Roman" w:cs="Times New Roman"/>
          <w:szCs w:val="24"/>
        </w:rPr>
        <w:t>και δεξιά και αριστερά εναντίον των μελών της Κυβέρνησης.</w:t>
      </w:r>
    </w:p>
    <w:p w14:paraId="6338FC4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συσκότισης είναι η περίπτωση άσκησης ποινικής δίωξης για το </w:t>
      </w:r>
      <w:r>
        <w:rPr>
          <w:rFonts w:eastAsia="Times New Roman" w:cs="Times New Roman"/>
          <w:szCs w:val="24"/>
        </w:rPr>
        <w:t>Σ</w:t>
      </w:r>
      <w:r>
        <w:rPr>
          <w:rFonts w:eastAsia="Times New Roman" w:cs="Times New Roman"/>
          <w:szCs w:val="24"/>
        </w:rPr>
        <w:t xml:space="preserve">υνέδριο </w:t>
      </w:r>
      <w:r>
        <w:rPr>
          <w:rFonts w:eastAsia="Times New Roman" w:cs="Times New Roman"/>
          <w:szCs w:val="24"/>
        </w:rPr>
        <w:t>«</w:t>
      </w:r>
      <w:r>
        <w:rPr>
          <w:rFonts w:eastAsia="Times New Roman" w:cs="Times New Roman"/>
          <w:szCs w:val="24"/>
          <w:lang w:val="en-US"/>
        </w:rPr>
        <w:t>eHEALTH</w:t>
      </w:r>
      <w:r>
        <w:rPr>
          <w:rFonts w:eastAsia="Times New Roman" w:cs="Times New Roman"/>
          <w:szCs w:val="24"/>
        </w:rPr>
        <w:t>»</w:t>
      </w:r>
      <w:r w:rsidRPr="00251385">
        <w:rPr>
          <w:rFonts w:eastAsia="Times New Roman" w:cs="Times New Roman"/>
          <w:szCs w:val="24"/>
        </w:rPr>
        <w:t xml:space="preserve"> </w:t>
      </w:r>
      <w:r>
        <w:rPr>
          <w:rFonts w:eastAsia="Times New Roman" w:cs="Times New Roman"/>
          <w:szCs w:val="24"/>
        </w:rPr>
        <w:t xml:space="preserve">σε βάρος της γυναίκας του αρχιτραπεζίτη, την κ. Στουρνάρα, που </w:t>
      </w:r>
      <w:r>
        <w:rPr>
          <w:rFonts w:eastAsia="Times New Roman" w:cs="Times New Roman"/>
          <w:szCs w:val="24"/>
        </w:rPr>
        <w:t>όλα τα συστημικά ΜΜΕ συσκότισαν, απέκρυψαν μέσω της επικοινωνιακής εργαλειοποίησης της υπόθεσης του κ. Κυμπουρόπουλου.</w:t>
      </w:r>
    </w:p>
    <w:p w14:paraId="6338FC47" w14:textId="77777777" w:rsidR="00401C51" w:rsidRDefault="00794512">
      <w:pPr>
        <w:keepNext/>
        <w:spacing w:line="600" w:lineRule="auto"/>
        <w:ind w:firstLine="720"/>
        <w:jc w:val="both"/>
        <w:outlineLvl w:val="0"/>
        <w:rPr>
          <w:rFonts w:eastAsia="Times New Roman" w:cs="Times New Roman"/>
          <w:bCs/>
          <w:szCs w:val="24"/>
        </w:rPr>
      </w:pPr>
      <w:r w:rsidRPr="0054292F">
        <w:rPr>
          <w:rFonts w:eastAsia="Times New Roman" w:cs="Times New Roman"/>
          <w:bCs/>
          <w:szCs w:val="24"/>
        </w:rPr>
        <w:t>Πάμε</w:t>
      </w:r>
      <w:r>
        <w:rPr>
          <w:rFonts w:eastAsia="Times New Roman" w:cs="Times New Roman"/>
          <w:bCs/>
          <w:szCs w:val="24"/>
        </w:rPr>
        <w:t xml:space="preserve">, λοιπόν, </w:t>
      </w:r>
      <w:r w:rsidRPr="0054292F">
        <w:rPr>
          <w:rFonts w:eastAsia="Times New Roman" w:cs="Times New Roman"/>
          <w:bCs/>
          <w:szCs w:val="24"/>
        </w:rPr>
        <w:t xml:space="preserve">στον κ. Κυμπουρόπουλο. Όσον αφορά το θέμα της δήθεν έλλειψης σεβασμού προς τον κ. Κυμπουρόπουλο και εν γένει </w:t>
      </w:r>
      <w:r>
        <w:rPr>
          <w:rFonts w:eastAsia="Times New Roman" w:cs="Times New Roman"/>
          <w:bCs/>
          <w:szCs w:val="24"/>
        </w:rPr>
        <w:t>σ</w:t>
      </w:r>
      <w:r w:rsidRPr="0054292F">
        <w:rPr>
          <w:rFonts w:eastAsia="Times New Roman" w:cs="Times New Roman"/>
          <w:bCs/>
          <w:szCs w:val="24"/>
        </w:rPr>
        <w:t>τους ανθρώπου</w:t>
      </w:r>
      <w:r w:rsidRPr="0054292F">
        <w:rPr>
          <w:rFonts w:eastAsia="Times New Roman" w:cs="Times New Roman"/>
          <w:bCs/>
          <w:szCs w:val="24"/>
        </w:rPr>
        <w:t>ς με αναπηρία</w:t>
      </w:r>
      <w:r>
        <w:rPr>
          <w:rFonts w:eastAsia="Times New Roman" w:cs="Times New Roman"/>
          <w:bCs/>
          <w:szCs w:val="24"/>
        </w:rPr>
        <w:t>,</w:t>
      </w:r>
      <w:r w:rsidRPr="0054292F">
        <w:rPr>
          <w:rFonts w:eastAsia="Times New Roman" w:cs="Times New Roman"/>
          <w:bCs/>
          <w:szCs w:val="24"/>
        </w:rPr>
        <w:t xml:space="preserve"> που τάχα προκλήθηκε από την πολιτική απάντησή μου σε προηγηθέν πολιτικό του σχόλιο, ξεκαθαρίζω και πάλι ενώπιον σας και ενώπιον όλου το</w:t>
      </w:r>
      <w:r>
        <w:rPr>
          <w:rFonts w:eastAsia="Times New Roman" w:cs="Times New Roman"/>
          <w:bCs/>
          <w:szCs w:val="24"/>
        </w:rPr>
        <w:t>υ ελληνικού λαού που μας ακούει</w:t>
      </w:r>
      <w:r w:rsidRPr="0054292F">
        <w:rPr>
          <w:rFonts w:eastAsia="Times New Roman" w:cs="Times New Roman"/>
          <w:bCs/>
          <w:szCs w:val="24"/>
        </w:rPr>
        <w:t xml:space="preserve"> τα εξής: Λόγω της δουλειάς μου</w:t>
      </w:r>
      <w:r>
        <w:rPr>
          <w:rFonts w:eastAsia="Times New Roman" w:cs="Times New Roman"/>
          <w:bCs/>
          <w:szCs w:val="24"/>
        </w:rPr>
        <w:t>,</w:t>
      </w:r>
      <w:r w:rsidRPr="0054292F">
        <w:rPr>
          <w:rFonts w:eastAsia="Times New Roman" w:cs="Times New Roman"/>
          <w:bCs/>
          <w:szCs w:val="24"/>
        </w:rPr>
        <w:t xml:space="preserve"> γιατί έχω χειρουργήσει άτομα με αναπηρία, </w:t>
      </w:r>
      <w:r w:rsidRPr="0054292F">
        <w:rPr>
          <w:rFonts w:eastAsia="Times New Roman" w:cs="Times New Roman"/>
          <w:bCs/>
          <w:szCs w:val="24"/>
        </w:rPr>
        <w:t xml:space="preserve">έχω νοσηλεύσει άτομα με αναπηρία στη </w:t>
      </w:r>
      <w:r>
        <w:rPr>
          <w:rFonts w:eastAsia="Times New Roman" w:cs="Times New Roman"/>
          <w:bCs/>
          <w:szCs w:val="24"/>
        </w:rPr>
        <w:t>μ</w:t>
      </w:r>
      <w:r w:rsidRPr="0054292F">
        <w:rPr>
          <w:rFonts w:eastAsia="Times New Roman" w:cs="Times New Roman"/>
          <w:bCs/>
          <w:szCs w:val="24"/>
        </w:rPr>
        <w:t xml:space="preserve">ονάδα </w:t>
      </w:r>
      <w:r>
        <w:rPr>
          <w:rFonts w:eastAsia="Times New Roman" w:cs="Times New Roman"/>
          <w:bCs/>
          <w:szCs w:val="24"/>
        </w:rPr>
        <w:t>ε</w:t>
      </w:r>
      <w:r w:rsidRPr="0054292F">
        <w:rPr>
          <w:rFonts w:eastAsia="Times New Roman" w:cs="Times New Roman"/>
          <w:bCs/>
          <w:szCs w:val="24"/>
        </w:rPr>
        <w:t xml:space="preserve">ντατικής </w:t>
      </w:r>
      <w:r>
        <w:rPr>
          <w:rFonts w:eastAsia="Times New Roman" w:cs="Times New Roman"/>
          <w:bCs/>
          <w:szCs w:val="24"/>
        </w:rPr>
        <w:t>θ</w:t>
      </w:r>
      <w:r w:rsidRPr="0054292F">
        <w:rPr>
          <w:rFonts w:eastAsia="Times New Roman" w:cs="Times New Roman"/>
          <w:bCs/>
          <w:szCs w:val="24"/>
        </w:rPr>
        <w:t xml:space="preserve">εραπείας, ξέρω πολύ καλά ότι οι άνθρωποι που γεννήθηκαν με κάποια ασθένεια ή αναπηρία ή άλλη εγγενή αναπηρία είτε την απέκτησαν στη διάρκεια του βίου τους από ατύχημα, </w:t>
      </w:r>
      <w:r>
        <w:rPr>
          <w:rFonts w:eastAsia="Times New Roman" w:cs="Times New Roman"/>
          <w:bCs/>
          <w:szCs w:val="24"/>
        </w:rPr>
        <w:t xml:space="preserve">έχουν τον αμέριστο σεβασμό μου. </w:t>
      </w:r>
    </w:p>
    <w:p w14:paraId="6338FC48" w14:textId="77777777" w:rsidR="00401C51" w:rsidRDefault="00794512">
      <w:pPr>
        <w:keepNext/>
        <w:spacing w:line="600" w:lineRule="auto"/>
        <w:ind w:firstLine="720"/>
        <w:jc w:val="both"/>
        <w:outlineLvl w:val="0"/>
        <w:rPr>
          <w:rFonts w:eastAsia="Times New Roman" w:cs="Times New Roman"/>
          <w:bCs/>
          <w:szCs w:val="24"/>
        </w:rPr>
      </w:pPr>
      <w:r>
        <w:rPr>
          <w:rFonts w:eastAsia="Times New Roman" w:cs="Times New Roman"/>
          <w:bCs/>
          <w:szCs w:val="24"/>
        </w:rPr>
        <w:t>Ξέρω πολύ καλά και από πρώτο χέρι, που δεν το ξέρετε εσείς, τον αγώνα τους. Ξέρω πολύ καλά ότι προσπαθούν κάθε μέρα για πράγματα που για άλλους είναι αυτονόητα. Όμως, γι’ αυτούς είναι προσπάθεια και όταν πετυχαίνουν, πρέπει να είναι διπλά και τριπλά υπερήφ</w:t>
      </w:r>
      <w:r>
        <w:rPr>
          <w:rFonts w:eastAsia="Times New Roman" w:cs="Times New Roman"/>
          <w:bCs/>
          <w:szCs w:val="24"/>
        </w:rPr>
        <w:t xml:space="preserve">ανοι και αυτοί και οι οικογένειές τους και όλοι εμείς που είμαστε δίπλα τους. Και πρέπει να είμαστε δίπλα τους όχι με οίκτο, αλλά με σεβασμό γιατί το δικαιούνται και το αξίζουν. </w:t>
      </w:r>
    </w:p>
    <w:p w14:paraId="6338FC4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Τον έμπρακτο και τον αμέριστο σεβασμό που επιδείκνυα ως γιατρός προσπαθώντας </w:t>
      </w:r>
      <w:r>
        <w:rPr>
          <w:rFonts w:eastAsia="Times New Roman" w:cs="Times New Roman"/>
          <w:szCs w:val="24"/>
        </w:rPr>
        <w:t xml:space="preserve">καθημερινά να προσφέρω το καλύτερο, το ίδιο πράγμα έχω κάνει και από τη θέση του Αναπληρωτή Υπουργού. Το έχουμε κάνει με αυτά τα οποία νομοθετήσαμε για τα άτομα με αναπηρία, με τον </w:t>
      </w:r>
      <w:r w:rsidRPr="009A6268">
        <w:rPr>
          <w:rFonts w:eastAsia="Times New Roman" w:cs="Times New Roman"/>
          <w:szCs w:val="24"/>
        </w:rPr>
        <w:t>νέο ΕΚΠΥ</w:t>
      </w:r>
      <w:r>
        <w:rPr>
          <w:rFonts w:eastAsia="Times New Roman" w:cs="Times New Roman"/>
          <w:szCs w:val="24"/>
        </w:rPr>
        <w:t xml:space="preserve"> που νομοθετήσαμε τη μηδενική συμμετοχή στις παραπληγικές εξετάσεις</w:t>
      </w:r>
      <w:r>
        <w:rPr>
          <w:rFonts w:eastAsia="Times New Roman" w:cs="Times New Roman"/>
          <w:szCs w:val="24"/>
        </w:rPr>
        <w:t xml:space="preserve"> για πάσχοντες από συγκεκριμένες παθήσεις με ποσοστό πάνω από 80% και που αυξήσαμε αυτές τις παθήσεις. </w:t>
      </w:r>
    </w:p>
    <w:p w14:paraId="6338FC4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Με το να υπάρχει σε όλες τις θέσεις επιπλέον μοριοδότηση για τα ΑΜΕΑ. Με το να διατηρεί το επίδομά του ο ανάπηρος που διορίζεται για κατάρτιση ή για απα</w:t>
      </w:r>
      <w:r>
        <w:rPr>
          <w:rFonts w:eastAsia="Times New Roman" w:cs="Times New Roman"/>
          <w:szCs w:val="24"/>
        </w:rPr>
        <w:t>σχόληση αορίστου χρόνου, να μη χάνει το επίδομά του όποιος</w:t>
      </w:r>
      <w:r w:rsidRPr="00B20273">
        <w:rPr>
          <w:rFonts w:eastAsia="Times New Roman" w:cs="Times New Roman"/>
          <w:szCs w:val="24"/>
        </w:rPr>
        <w:t xml:space="preserve"> </w:t>
      </w:r>
      <w:r>
        <w:rPr>
          <w:rFonts w:eastAsia="Times New Roman" w:cs="Times New Roman"/>
          <w:szCs w:val="24"/>
        </w:rPr>
        <w:t xml:space="preserve">βρίσκει δουλειά, ενώ έχει προβλήματα ψυχικής υγείας και νοητικής στέρησης. Αυτά εμείς τα νομοθετήσαμε. </w:t>
      </w:r>
    </w:p>
    <w:p w14:paraId="6338FC4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Να εξαιρείται το επίδομα αναπηρίας από τα εισοδήματά του. Το παιδί με αναπηρία να πριμοδοτείτ</w:t>
      </w:r>
      <w:r>
        <w:rPr>
          <w:rFonts w:eastAsia="Times New Roman" w:cs="Times New Roman"/>
          <w:szCs w:val="24"/>
        </w:rPr>
        <w:t xml:space="preserve">αι σε όλα τα επιδόματα που παρέχει το κράτος για τα παιδιά και τις οικογένειες. Αυτή είναι η δουλειά του Υπουργείου Εργασίας. </w:t>
      </w:r>
    </w:p>
    <w:p w14:paraId="6338FC4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Επίσης, ενισχύουμε την ειδική αγωγή με χιλιάδες προσλήψεις εκπαιδευτικών. Ψηφίσαμε τεσσερισήμισι χιλιάδες θέσεις μόλις βγήκαμε απ</w:t>
      </w:r>
      <w:r>
        <w:rPr>
          <w:rFonts w:eastAsia="Times New Roman" w:cs="Times New Roman"/>
          <w:szCs w:val="24"/>
        </w:rPr>
        <w:t xml:space="preserve">ό τα μνημόνια. Διατηρήσαμε και προσθέσαμε παθήσεις και ειδικότητες που δικαιούνται την κατάληψη προσωποπαγών θέσεων μετά το τέλος των σπουδών τους, που το επεκτείναμε εμείς με τροπολογίες του 2016 και του 2019. </w:t>
      </w:r>
    </w:p>
    <w:p w14:paraId="6338FC4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Απόδειξη του σεβασμού μου προς τον κ. Κυμπου</w:t>
      </w:r>
      <w:r>
        <w:rPr>
          <w:rFonts w:eastAsia="Times New Roman" w:cs="Times New Roman"/>
          <w:szCs w:val="24"/>
        </w:rPr>
        <w:t>ρόπουλο είναι ότι εγώ τον αντιμετώπισα ως ισότιμο πολιτικό συνομιλητή, αντίθετα με τα στελέχη της Νέας Δημοκρατίας και τα συστημικά ΜΜΕ, τα οποία για να εργαλειοποιήσουν πολιτικά και επικοινωνιακά τον υποψήφιο Ευρωβουλευτή σας και το πρόβλημα υγείας του έφ</w:t>
      </w:r>
      <w:r>
        <w:rPr>
          <w:rFonts w:eastAsia="Times New Roman" w:cs="Times New Roman"/>
          <w:szCs w:val="24"/>
        </w:rPr>
        <w:t xml:space="preserve">τασαν στο σημείο, το οποίο καταδεικνύει και την υφέρπουσα ρατσιστική τους αντίληψη για τα ΑΜΕΑ, να προτάσσουν σιωπηλά τον οίκτο παρουσιάζοντάς τον αυτόν ως μειονεκτικό, ως ανήμπορο που δέχθηκε την άδικη επίθεση από τον αήθη, εμένα. </w:t>
      </w:r>
    </w:p>
    <w:p w14:paraId="6338FC4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Χαρακτηριστική η δήλωση</w:t>
      </w:r>
      <w:r>
        <w:rPr>
          <w:rFonts w:eastAsia="Times New Roman" w:cs="Times New Roman"/>
          <w:szCs w:val="24"/>
        </w:rPr>
        <w:t xml:space="preserve"> της κ. Βόζεμπεργκ</w:t>
      </w:r>
      <w:r w:rsidRPr="00D106EB">
        <w:rPr>
          <w:rFonts w:eastAsia="Times New Roman" w:cs="Times New Roman"/>
          <w:szCs w:val="24"/>
        </w:rPr>
        <w:t xml:space="preserve">: </w:t>
      </w:r>
      <w:r>
        <w:rPr>
          <w:rFonts w:eastAsia="Times New Roman" w:cs="Times New Roman"/>
          <w:szCs w:val="24"/>
        </w:rPr>
        <w:t>«Ο κ. Πολάκης ας επιτεθεί σε έναν άνθρωπο που στέκεται στο ίδιο ύψος με αυτόν.». Να καταλάβει η κ. Βόζεμπεργκ και να την ενημερώσω ότι ο κ. Κυμπουρόπουλος βρίσκεται στο ίδιο ύψος με όλους μας και επειδή ακριβώς το πιστεύω ακράδαντα, γι’</w:t>
      </w:r>
      <w:r>
        <w:rPr>
          <w:rFonts w:eastAsia="Times New Roman" w:cs="Times New Roman"/>
          <w:szCs w:val="24"/>
        </w:rPr>
        <w:t xml:space="preserve"> αυτό εξέφρασα και την πολιτική μου διαφωνία με το σχόλιό του. </w:t>
      </w:r>
    </w:p>
    <w:p w14:paraId="6338FC4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 ότι διαφωνώ με τις ιδεολογικές του αντιλήψεις δεν μειώνει σε τίποτα τον σεβασμό που έχω γι’ αυτόν και για όλα τα άτομα με αναπηρία. Όμως, επειδή τους αντιμετώπισα ισότιμα, γι’ αυτό και του </w:t>
      </w:r>
      <w:r>
        <w:rPr>
          <w:rFonts w:eastAsia="Times New Roman" w:cs="Times New Roman"/>
          <w:szCs w:val="24"/>
        </w:rPr>
        <w:t>απάντησα. Δεν είμαι εγώ αυτός που έδειξα έλλειψη σεβασμού στον κ. Κυμπουρόπουλο, που είναι μάλιστα και συνάδελφός μου, αλλά τα στελέχη σας, της Αξιωματικής Αντιπολίτευσης, οι συνυποψήφιοί του που διψασμένοι για προβολή λίγες μόνο ημέρες νωρίτερα κατά την π</w:t>
      </w:r>
      <w:r>
        <w:rPr>
          <w:rFonts w:eastAsia="Times New Roman" w:cs="Times New Roman"/>
          <w:szCs w:val="24"/>
        </w:rPr>
        <w:t xml:space="preserve">αρουσίαση του ευρωψηφοδελτίου της Νέας Δημοκρατίας τον έσπρωχναν και τον παραγκώνιζαν, προκειμένου να πάρουν οι ίδιοι μια καλύτερη θέση δίπλα στον κ. Μητσοτάκη για την αναμνηστική φωτογραφία. </w:t>
      </w:r>
    </w:p>
    <w:p w14:paraId="6338FC5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Είναι οι ίδιοι που με τις πολιτικές τους τα προηγούμενα χρόνια </w:t>
      </w:r>
      <w:r>
        <w:rPr>
          <w:rFonts w:eastAsia="Times New Roman" w:cs="Times New Roman"/>
          <w:szCs w:val="24"/>
        </w:rPr>
        <w:t xml:space="preserve">έσπρωχναν όλα τα άτομα με αναπηρία ή ειδικές ανάγκες πιο βαθιά στον κοινωνικό Καιάδα. Είναι οι ίδιοι </w:t>
      </w:r>
      <w:r>
        <w:rPr>
          <w:rFonts w:eastAsia="Times New Roman" w:cs="Times New Roman"/>
          <w:szCs w:val="24"/>
        </w:rPr>
        <w:t xml:space="preserve">που </w:t>
      </w:r>
      <w:r>
        <w:rPr>
          <w:rFonts w:eastAsia="Times New Roman" w:cs="Times New Roman"/>
          <w:szCs w:val="24"/>
        </w:rPr>
        <w:t xml:space="preserve">με τον ν.4115/2013 επιχείρησαν </w:t>
      </w:r>
      <w:r>
        <w:rPr>
          <w:rFonts w:eastAsia="Times New Roman" w:cs="Times New Roman"/>
          <w:szCs w:val="24"/>
        </w:rPr>
        <w:t>ν</w:t>
      </w:r>
      <w:r>
        <w:rPr>
          <w:rFonts w:eastAsia="Times New Roman" w:cs="Times New Roman"/>
          <w:szCs w:val="24"/>
        </w:rPr>
        <w:t xml:space="preserve">α καταργήσουν τα σχολεία ειδικής αγωγής και να στερήσουν από τα παιδιά αυτό το δικαίωμα. Είναι αυτοί που κουτσούρεψαν </w:t>
      </w:r>
      <w:r>
        <w:rPr>
          <w:rFonts w:eastAsia="Times New Roman" w:cs="Times New Roman"/>
          <w:szCs w:val="24"/>
        </w:rPr>
        <w:t>τον προϋπολογισμό του ΕΟΠΠΥ για τα τεχνητά μέλη και για τα ορθοπ</w:t>
      </w:r>
      <w:r>
        <w:rPr>
          <w:rFonts w:eastAsia="Times New Roman" w:cs="Times New Roman"/>
          <w:szCs w:val="24"/>
        </w:rPr>
        <w:t>αι</w:t>
      </w:r>
      <w:r>
        <w:rPr>
          <w:rFonts w:eastAsia="Times New Roman" w:cs="Times New Roman"/>
          <w:szCs w:val="24"/>
        </w:rPr>
        <w:t>δικά, όπως ήταν η παραγγελία για τα ορθοπ</w:t>
      </w:r>
      <w:r>
        <w:rPr>
          <w:rFonts w:eastAsia="Times New Roman" w:cs="Times New Roman"/>
          <w:szCs w:val="24"/>
        </w:rPr>
        <w:t>αι</w:t>
      </w:r>
      <w:r>
        <w:rPr>
          <w:rFonts w:eastAsia="Times New Roman" w:cs="Times New Roman"/>
          <w:szCs w:val="24"/>
        </w:rPr>
        <w:t>δικά, για τα ακουστικά, τα οποία εμείς σιγά-σιγά τα ανατάσσουμε και στον φετινό προϋπολογισμό τώρα που βγήκαμε από τα μνημόνια και δίνουμε 40% παρα</w:t>
      </w:r>
      <w:r>
        <w:rPr>
          <w:rFonts w:eastAsia="Times New Roman" w:cs="Times New Roman"/>
          <w:szCs w:val="24"/>
        </w:rPr>
        <w:t>πάνω από αυτά που δίναμε πέρυσι.</w:t>
      </w:r>
    </w:p>
    <w:p w14:paraId="6338FC51" w14:textId="77777777" w:rsidR="00401C51" w:rsidRDefault="00794512">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6338FC5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Η απάντησή μου στη δήλωση του κ. Κυμπουρόπουλου ότι «δεν θέλησα ποτέ μόρια, επιδόματα κ.λπ., ίσες ευκαιρίες διεκδικώ, διεκδικώ αυτό που δεν υπάρχει», ήταν αμιγώς πολιτική και όχι</w:t>
      </w:r>
      <w:r>
        <w:rPr>
          <w:rFonts w:eastAsia="Times New Roman" w:cs="Times New Roman"/>
          <w:szCs w:val="24"/>
        </w:rPr>
        <w:t xml:space="preserve"> προσωπική. </w:t>
      </w:r>
    </w:p>
    <w:p w14:paraId="6338FC5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Διαστρεβλώνοντας ο κ. Μητσοτάκης, είπε εχθές ότι αυτό που είπε ο κ. Κυμπουρόπουλος ήταν ότι ως Ευρωβουλευτής δεν θα διεκδικήσει επιδόματα και χάρες. Δεν είπε αυτό. </w:t>
      </w:r>
    </w:p>
    <w:p w14:paraId="6338FC5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Σε κάθε περίπτωση, θεωρώ ότι η παραπάνω δήλωση του κ. Κυμπουρόπουλου ήταν κατ’</w:t>
      </w:r>
      <w:r>
        <w:rPr>
          <w:rFonts w:eastAsia="Times New Roman" w:cs="Times New Roman"/>
          <w:szCs w:val="24"/>
        </w:rPr>
        <w:t xml:space="preserve"> αρχ</w:t>
      </w:r>
      <w:r>
        <w:rPr>
          <w:rFonts w:eastAsia="Times New Roman" w:cs="Times New Roman"/>
          <w:szCs w:val="24"/>
        </w:rPr>
        <w:t>άς</w:t>
      </w:r>
      <w:r>
        <w:rPr>
          <w:rFonts w:eastAsia="Times New Roman" w:cs="Times New Roman"/>
          <w:szCs w:val="24"/>
        </w:rPr>
        <w:t xml:space="preserve"> άστοχη, διότι οι ίσες ευκαιρίες και η μοριοδότηση ή η χορήγηση επιδομάτων δεν είναι αντίθετες έννοιες. Δεν υπάρχει το δίλημμα που τεχνηέντως έθεσε, δηλαδή είτε μόρια και επιδόματα είτε ίσες ευκαιρίες. </w:t>
      </w:r>
    </w:p>
    <w:p w14:paraId="6338FC5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Αντιθέτως, οι ίσες ευκαιρίες προϋποθέτουν τη μο</w:t>
      </w:r>
      <w:r>
        <w:rPr>
          <w:rFonts w:eastAsia="Times New Roman" w:cs="Times New Roman"/>
          <w:szCs w:val="24"/>
        </w:rPr>
        <w:t>ριοδότηση και τη χορήγηση επιδομάτων προς τα άτομα με αναπηρία. Όταν έχεις κάποια φυσική αδυναμία, δεν ξεκινάς από την ίδια αφετηρία με τους άλλους. Είναι ανάγκη και χρέος της πολιτείας αν θέλει να λέγεται και να είναι και πράγματι δίκαιη να προσφέρει σε α</w:t>
      </w:r>
      <w:r>
        <w:rPr>
          <w:rFonts w:eastAsia="Times New Roman" w:cs="Times New Roman"/>
          <w:szCs w:val="24"/>
        </w:rPr>
        <w:t xml:space="preserve">υτά τα άτομα την επιπλέον βοήθεια που χρειάζονται ακριβώς για να έχουν ίσες ευκαιρίες με τους άλλους. </w:t>
      </w:r>
    </w:p>
    <w:p w14:paraId="6338FC5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7D3327">
        <w:rPr>
          <w:rFonts w:eastAsia="Times New Roman" w:cs="Times New Roman"/>
          <w:b/>
          <w:szCs w:val="24"/>
        </w:rPr>
        <w:t>ΑΝΑΣΤΑΣΙΟΣ ΚΟΥΡΑΚΗΣ</w:t>
      </w:r>
      <w:r>
        <w:rPr>
          <w:rFonts w:eastAsia="Times New Roman" w:cs="Times New Roman"/>
          <w:szCs w:val="24"/>
        </w:rPr>
        <w:t>)</w:t>
      </w:r>
    </w:p>
    <w:p w14:paraId="6338FC5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Σε αυτό ακριβώς αποσκοπεί η χορήγηση μορίων και επι</w:t>
      </w:r>
      <w:r>
        <w:rPr>
          <w:rFonts w:eastAsia="Times New Roman" w:cs="Times New Roman"/>
          <w:szCs w:val="24"/>
        </w:rPr>
        <w:t xml:space="preserve">δομάτων στα άτομα με αναπηρία, στη διαμόρφωση των προϋποθέσεων για να υπάρχει η ίδια ή έστω παρεμφερής αφετηρία για όλους. </w:t>
      </w:r>
    </w:p>
    <w:p w14:paraId="6338FC5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Όμως, κυρίως η δήλωσή του δεν είναι μόνο άστοχη, αλλά είναι ξεκάθαρο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συγκεκαλυμμένο- ότι είχε πολιτικό περιεχόμενο και ιδε</w:t>
      </w:r>
      <w:r>
        <w:rPr>
          <w:rFonts w:eastAsia="Times New Roman" w:cs="Times New Roman"/>
          <w:szCs w:val="24"/>
        </w:rPr>
        <w:t xml:space="preserve">ολογικό πρόσημο. Δεν είναι τυχαίο ότι έγινε ακριβώς μετά τη δήλωση του κ. Μητσοτάκη στην Κύπρο σχετικά με το ότι το δώρο των Χριστουγέννων πρέπει να καταργηθεί και τη δήλωση του </w:t>
      </w:r>
      <w:r>
        <w:rPr>
          <w:rFonts w:eastAsia="Times New Roman" w:cs="Times New Roman"/>
          <w:szCs w:val="24"/>
        </w:rPr>
        <w:t>π</w:t>
      </w:r>
      <w:r>
        <w:rPr>
          <w:rFonts w:eastAsia="Times New Roman" w:cs="Times New Roman"/>
          <w:szCs w:val="24"/>
        </w:rPr>
        <w:t>ροέδρου της ΟΝΕΔ ότι το επίδομα ανεργίας είναι αντιπαραγωγικό γιατί αποτρέπει</w:t>
      </w:r>
      <w:r>
        <w:rPr>
          <w:rFonts w:eastAsia="Times New Roman" w:cs="Times New Roman"/>
          <w:szCs w:val="24"/>
        </w:rPr>
        <w:t xml:space="preserve"> τους νέους από το να αναζητήσουν εργασία. </w:t>
      </w:r>
    </w:p>
    <w:p w14:paraId="6338FC5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Όλες αυτές οι δηλώσεις, δυστυχώς και η δήλωση του κ. Κυμπουρόπουλου, εναρμονίζονται με την ατζέντα της Νέας Δημοκρατίας που συνίσταται στην πλήρη εφαρμογή της νεοφιλελεύθερης πολιτικής της σχολής του Σικάγο, απορ</w:t>
      </w:r>
      <w:r>
        <w:rPr>
          <w:rFonts w:eastAsia="Times New Roman" w:cs="Times New Roman"/>
          <w:szCs w:val="24"/>
        </w:rPr>
        <w:t xml:space="preserve">ρύθμιση αγοράς με κατάργηση εργασιακών δικαιωμάτων, ιδιωτικοποίηση της αγοράς σε όλους τους τομείς, δραστική μείωση κρατικών δαπανών μη εξαιρουμένων των κονδυλίων για την υγεία, για τις ευάλωτες κοινωνικές ομάδες. </w:t>
      </w:r>
    </w:p>
    <w:p w14:paraId="6338FC5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Στην πραγματικότητα το κρυμμένο, πλην όμω</w:t>
      </w:r>
      <w:r>
        <w:rPr>
          <w:rFonts w:eastAsia="Times New Roman" w:cs="Times New Roman"/>
          <w:szCs w:val="24"/>
        </w:rPr>
        <w:t>ς σαφές, νόημα των παραπάνω δηλώσεων ήταν το εξής</w:t>
      </w:r>
      <w:r w:rsidRPr="009C4A3C">
        <w:rPr>
          <w:rFonts w:eastAsia="Times New Roman" w:cs="Times New Roman"/>
          <w:szCs w:val="24"/>
        </w:rPr>
        <w:t xml:space="preserve">: </w:t>
      </w:r>
      <w:r>
        <w:rPr>
          <w:rFonts w:eastAsia="Times New Roman" w:cs="Times New Roman"/>
          <w:szCs w:val="24"/>
        </w:rPr>
        <w:t xml:space="preserve">Τα επιδόματα και οποιαδήποτε άλλη ενίσχυση προς τις ευάλωτες κοινωνικές ομάδες δεν προσφέρουν τίποτα και δεν είναι μόνο άχρηστα, αλλά και επιζήμια και γι’ αυτό και πρέπει να καταργηθούν. </w:t>
      </w:r>
    </w:p>
    <w:p w14:paraId="6338FC5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Τα ίδια τα άτομα </w:t>
      </w:r>
      <w:r>
        <w:rPr>
          <w:rFonts w:eastAsia="Times New Roman" w:cs="Times New Roman"/>
          <w:szCs w:val="24"/>
        </w:rPr>
        <w:t xml:space="preserve">με αναπηρία που σέβονται τον εαυτό τους και έχουν διακριθεί, όπως ο εν λόγω υποψήφιος Ευρωβουλευτής, αποκηρύσσουν την πολιτική των επιδομάτων και των μοριοδοτήσεων και επιζητούν ισότητα ευκαιριών. </w:t>
      </w:r>
    </w:p>
    <w:p w14:paraId="6338FC5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Αυτό, δηλαδή, που ήθελαν να επικοινωνήσουν με αυτές τις δη</w:t>
      </w:r>
      <w:r>
        <w:rPr>
          <w:rFonts w:eastAsia="Times New Roman" w:cs="Times New Roman"/>
          <w:szCs w:val="24"/>
        </w:rPr>
        <w:t xml:space="preserve">λώσεις τους τα στελέχη της Νέας Δημοκρατίας ήταν κατάργηση του κράτους πρόνοιας και αντικατάστασή του από την ελεύθερη αγορά με ισότητα ευκαιριών. Ψευδεπίγραφο. </w:t>
      </w:r>
    </w:p>
    <w:p w14:paraId="6338FC5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Αυτό το μοντέλο θέλετε να επαναφέρετε, η σημερινή ηγεσία της Νέας Δημοκρατίας και οι συνοδοιπό</w:t>
      </w:r>
      <w:r>
        <w:rPr>
          <w:rFonts w:eastAsia="Times New Roman" w:cs="Times New Roman"/>
          <w:szCs w:val="24"/>
        </w:rPr>
        <w:t>ροι σας, ένα σύστημα που θα επωφελούνται μόνο όσοι έτυχε να ευνοηθούν από τη γέννησή τους και την κοινωνική και οικονομική κατάσταση των προγόνων.</w:t>
      </w:r>
    </w:p>
    <w:p w14:paraId="6338FC5E" w14:textId="77777777" w:rsidR="00401C51" w:rsidRDefault="00794512">
      <w:pPr>
        <w:spacing w:line="600" w:lineRule="auto"/>
        <w:ind w:firstLine="720"/>
        <w:jc w:val="both"/>
        <w:rPr>
          <w:rFonts w:eastAsia="Times New Roman" w:cs="Times New Roman"/>
          <w:szCs w:val="24"/>
        </w:rPr>
      </w:pPr>
      <w:r w:rsidRPr="00DC4691">
        <w:rPr>
          <w:rFonts w:eastAsia="Times New Roman" w:cs="Times New Roman"/>
          <w:b/>
          <w:szCs w:val="24"/>
        </w:rPr>
        <w:t>ΠΡΟΕΔΡΕΥΩΝ (</w:t>
      </w:r>
      <w:r>
        <w:rPr>
          <w:rFonts w:eastAsia="Times New Roman" w:cs="Times New Roman"/>
          <w:b/>
          <w:szCs w:val="24"/>
        </w:rPr>
        <w:t>Αναστάσιος Κουράκης</w:t>
      </w:r>
      <w:r w:rsidRPr="00DC4691">
        <w:rPr>
          <w:rFonts w:eastAsia="Times New Roman" w:cs="Times New Roman"/>
          <w:b/>
          <w:szCs w:val="24"/>
        </w:rPr>
        <w:t>)</w:t>
      </w:r>
      <w:r w:rsidRPr="00AD78AF">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Κύριε Υπουργέ, αν έχετε την καλοσύνη, θα πρέπει να συντομεύετε.</w:t>
      </w:r>
    </w:p>
    <w:p w14:paraId="6338FC5F"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ΠΑΥΛΟΣ ΠΟΛΑ</w:t>
      </w:r>
      <w:r>
        <w:rPr>
          <w:rFonts w:eastAsia="Times New Roman" w:cs="Times New Roman"/>
          <w:b/>
          <w:szCs w:val="24"/>
        </w:rPr>
        <w:t>ΚΗΣ (Αναπληρωτής Υπουργός Υγείας)</w:t>
      </w:r>
      <w:r w:rsidRPr="00AD78AF">
        <w:rPr>
          <w:rFonts w:eastAsia="Times New Roman" w:cs="Times New Roman"/>
          <w:b/>
          <w:szCs w:val="24"/>
        </w:rPr>
        <w:t>:</w:t>
      </w:r>
      <w:r w:rsidRPr="00AD78AF">
        <w:rPr>
          <w:rFonts w:eastAsia="Times New Roman" w:cs="Times New Roman"/>
          <w:szCs w:val="24"/>
        </w:rPr>
        <w:t xml:space="preserve"> </w:t>
      </w:r>
      <w:r>
        <w:rPr>
          <w:rFonts w:eastAsia="Times New Roman" w:cs="Times New Roman"/>
          <w:szCs w:val="24"/>
        </w:rPr>
        <w:t xml:space="preserve">Συντομεύω, κύριε Πρόεδρε. </w:t>
      </w:r>
    </w:p>
    <w:p w14:paraId="6338FC6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Σε αυτή την ακραία νεοφιλελεύθερη θέση της Νέας Δημοκρατίας ο ΣΥΡΙΖΑ αντιτάσσει τη θέση του για περαιτέρω ενίσχυση και εμβάθυνση της κοινωνικής δικαιοσύνης. </w:t>
      </w:r>
    </w:p>
    <w:p w14:paraId="6338FC6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Ακούστε, σας παρακαλώ, προσεκτικά αυ</w:t>
      </w:r>
      <w:r>
        <w:rPr>
          <w:rFonts w:eastAsia="Times New Roman" w:cs="Times New Roman"/>
          <w:szCs w:val="24"/>
        </w:rPr>
        <w:t>τό που θα διαβάσω τώρα. Αντιγράφω από άρθρο σύγχρονου πολιτικού διανοητή. «Εμείς έχουμε ως αφετηρία το νοητικό πείραμα της πρωταρχικής θέσης, δηλαδή ποια θα θεωρούσαμε ως δίκαιη κατάσταση πραγμάτων μεταξύ των ανθρώπων και ποιες αποφάσεις θα λαμβάναμε για τ</w:t>
      </w:r>
      <w:r>
        <w:rPr>
          <w:rFonts w:eastAsia="Times New Roman" w:cs="Times New Roman"/>
          <w:szCs w:val="24"/>
        </w:rPr>
        <w:t xml:space="preserve">ην κοινωνία εάν είχαμε πλήρη άγνοια για το φύλο, τη φυλή, την ηλικία, τη διάνοια, την υγεία, τις δεξιότητες, την εκπαίδευση και το θρήσκευμά μας; Ξεκινώντας από την παραπάνω θέση…» -συνεχίζει ο διανοητής- «…τη μόνη αντικειμενική για την εγκαθίδρυση της </w:t>
      </w:r>
      <w:r>
        <w:rPr>
          <w:rFonts w:eastAsia="Times New Roman" w:cs="Times New Roman"/>
          <w:szCs w:val="24"/>
        </w:rPr>
        <w:t>δ</w:t>
      </w:r>
      <w:r>
        <w:rPr>
          <w:rFonts w:eastAsia="Times New Roman" w:cs="Times New Roman"/>
          <w:szCs w:val="24"/>
        </w:rPr>
        <w:t>ικαιοσύνης στην ανθρώπινη κοινωνία, καταλήγουμε αναπόδραστα στο συμπέρασμα ότι το να βασίζουμε τη διανομή των μεριδίων του κοινωνικού πλούτου μόνο σε τυχαίες περιστάσεις, όπως η καταγωγή, η κοινωνική και η οικονομική θέση, τα φυσικά πλεονεκτήματα είναι αυθ</w:t>
      </w:r>
      <w:r>
        <w:rPr>
          <w:rFonts w:eastAsia="Times New Roman" w:cs="Times New Roman"/>
          <w:szCs w:val="24"/>
        </w:rPr>
        <w:t>αίρετο από ηθικής απόψεως. Γι’ αυτό όσοι έχουν ευνοηθεί, μπορούν να επωφελούνται από την καλοτυχίας τους μόνο υπό όρους που βελτιώνουν την κατάσταση εκείνων που έχουν αδικηθεί. Θα αποκομίζουν κέρδη επειδή είναι πιο προικισμένοι ή ευνοημένοι από τις περιστά</w:t>
      </w:r>
      <w:r>
        <w:rPr>
          <w:rFonts w:eastAsia="Times New Roman" w:cs="Times New Roman"/>
          <w:szCs w:val="24"/>
        </w:rPr>
        <w:t>σεις, όμως θα πρέπει να συνδράμουν στο κόστος της κατάρτισης, της εκπαίδευσης και της υγείας των λιγότερο τυχερών. Αυτός είναι…» -λέει- «…ο αναδιανεμητικός ρόλος του κοινωνικού κράτους», στον οποίο ρόλο, προφανώς, συγκαταλέγονται και τα προνόμια, τα επιδόμ</w:t>
      </w:r>
      <w:r>
        <w:rPr>
          <w:rFonts w:eastAsia="Times New Roman" w:cs="Times New Roman"/>
          <w:szCs w:val="24"/>
        </w:rPr>
        <w:t xml:space="preserve">ατα και τα </w:t>
      </w:r>
      <w:r w:rsidRPr="0025399B">
        <w:rPr>
          <w:rFonts w:eastAsia="Times New Roman" w:cs="Times New Roman"/>
          <w:szCs w:val="24"/>
        </w:rPr>
        <w:t>μόρια προς τους αδύναμους, αυτά που εσείς</w:t>
      </w:r>
      <w:r>
        <w:rPr>
          <w:rFonts w:eastAsia="Times New Roman" w:cs="Times New Roman"/>
          <w:szCs w:val="24"/>
        </w:rPr>
        <w:t xml:space="preserve"> θέλετε να καταργήσετε.</w:t>
      </w:r>
    </w:p>
    <w:p w14:paraId="6338FC6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Ποιος τα λέει αυτά; Αυτά δεν τα λέει ένας αριστερός Υπουργός επιθετικός απέναντι στα άτομα με αναπηρία, ο Πολάκης ή ένας οποιοσδήποτε άλλος αριστερός Υπουργός. Δεν τα λέει ο Κάρολο</w:t>
      </w:r>
      <w:r>
        <w:rPr>
          <w:rFonts w:eastAsia="Times New Roman" w:cs="Times New Roman"/>
          <w:szCs w:val="24"/>
        </w:rPr>
        <w:t xml:space="preserve">ς Μαρξ. Τα λέει με επιστημονική τεκμηρίωση ο κ. Τζον Ρολς, κορυφαίος πολιτικός φιλόσοφος των Ηνωμένων Πολιτειών, καθηγητής στο Χάρβαρντ και στην Οξφόρδη. </w:t>
      </w:r>
    </w:p>
    <w:p w14:paraId="6338FC6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κ. Μητσοτάκης που ήταν στο Χάρβαρντ έχει ακούσει τίποτα για τον Τζον Ρολς ή γνωρίζει μόνο τα άπαντα</w:t>
      </w:r>
      <w:r>
        <w:rPr>
          <w:rFonts w:eastAsia="Times New Roman" w:cs="Times New Roman"/>
          <w:szCs w:val="24"/>
        </w:rPr>
        <w:t xml:space="preserve"> του Μίλτον Φρίντμαν και των άλλων παιδιών της Σχολής του Σικάγου; Είναι ένα σοβαρό ερώτημα αυτό.</w:t>
      </w:r>
    </w:p>
    <w:p w14:paraId="6338FC64" w14:textId="77777777" w:rsidR="00401C51" w:rsidRDefault="00794512">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6338FC6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 Γνωρίζει ή αγνοεί παντελώς ότι ακόμη και τα αμερικάνικα πανεπιστήμια υιοθετούν και εφαρμόζουν την πολιτική των θε</w:t>
      </w:r>
      <w:r>
        <w:rPr>
          <w:rFonts w:eastAsia="Times New Roman" w:cs="Times New Roman"/>
          <w:szCs w:val="24"/>
        </w:rPr>
        <w:t xml:space="preserve">τικών διακρίσεων, θέτοντας ευκολότερα κριτήρια εισαγωγής για μειονοτικούς υποψήφιους με το επιχείρημα ότι οι βαθμοί και τα αποτελέσματα των εξετάσεων δεν μπορεί να είναι το μοναδικό κριτήριο εισαγωγής στα ανώτατα εκπαιδευτικά ιδρύματα, δεδομένου του ρόλου </w:t>
      </w:r>
      <w:r>
        <w:rPr>
          <w:rFonts w:eastAsia="Times New Roman" w:cs="Times New Roman"/>
          <w:szCs w:val="24"/>
        </w:rPr>
        <w:t xml:space="preserve">και της αποστολής τους να ενισχύουν τη φυλετική και εθνοτική ποικιλομορφία, δηλαδή την κοινωνική δικαιοσύνη. Παραδείγματα είναι η νομική σχολή του Τέξας, του Μίσιγκαν, η ιατρική σχολή Καλιφόρνιας και τέλος, το ίδιο το Χάρβαρντ. </w:t>
      </w:r>
    </w:p>
    <w:p w14:paraId="6338FC6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Υπό αυτό το πρίσμα άσκησα κ</w:t>
      </w:r>
      <w:r>
        <w:rPr>
          <w:rFonts w:eastAsia="Times New Roman" w:cs="Times New Roman"/>
          <w:szCs w:val="24"/>
        </w:rPr>
        <w:t xml:space="preserve">ριτική στον κ. Κυμπουρόπουλο για το σχόλιό του, καθώς πιστεύω ακράδαντα ότι η πολιτική των θετικών διακρίσεων μέσω μοριοδοτήσεων, επιδομάτων κ.λπ. προς τις ευάλωτες κοινωνικές ομάδες αποτελεί αναγκαία προϋπόθεση για τη διαμόρφωση ίσων ευκαιριών μεταξύ των </w:t>
      </w:r>
      <w:r>
        <w:rPr>
          <w:rFonts w:eastAsia="Times New Roman" w:cs="Times New Roman"/>
          <w:szCs w:val="24"/>
        </w:rPr>
        <w:t xml:space="preserve">πολιτών. </w:t>
      </w:r>
    </w:p>
    <w:p w14:paraId="6338FC6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Πολλοί μου ζήτησαν και μου είπαν ότι πρέπει να ζητήσουμε συγγνώμη από τον κ. Κυμπουρόπουλο. Εμείς τη συγγνώμη τη ζητήσαμε, αγαπητοί συνάδελφοι, με αυτά που κάναμε στον χώρο της υγείας για όλους τους αδύναμους και για όλες τις ευάλωτες κοινωνικές </w:t>
      </w:r>
      <w:r>
        <w:rPr>
          <w:rFonts w:eastAsia="Times New Roman" w:cs="Times New Roman"/>
          <w:szCs w:val="24"/>
        </w:rPr>
        <w:t>ομάδες.</w:t>
      </w:r>
    </w:p>
    <w:p w14:paraId="6338FC68" w14:textId="77777777" w:rsidR="00401C51" w:rsidRDefault="00794512">
      <w:pPr>
        <w:spacing w:line="600" w:lineRule="auto"/>
        <w:ind w:firstLine="720"/>
        <w:jc w:val="both"/>
        <w:rPr>
          <w:rFonts w:eastAsia="Times New Roman"/>
          <w:szCs w:val="24"/>
        </w:rPr>
      </w:pPr>
      <w:r>
        <w:rPr>
          <w:rFonts w:eastAsia="Times New Roman"/>
          <w:szCs w:val="24"/>
        </w:rPr>
        <w:t>Είπα τα δύο πρώτα. Μπορώ να μιλάω μισή ώρα. Δεν θα μιλάω. Θα μιλήσω ακροθιγώς.</w:t>
      </w:r>
    </w:p>
    <w:p w14:paraId="6338FC69" w14:textId="77777777" w:rsidR="00401C51" w:rsidRDefault="00794512">
      <w:pPr>
        <w:spacing w:line="600" w:lineRule="auto"/>
        <w:ind w:firstLine="720"/>
        <w:jc w:val="both"/>
        <w:rPr>
          <w:rFonts w:eastAsia="Times New Roman"/>
          <w:szCs w:val="24"/>
        </w:rPr>
      </w:pPr>
      <w:r>
        <w:rPr>
          <w:rFonts w:eastAsia="Times New Roman"/>
          <w:szCs w:val="24"/>
        </w:rPr>
        <w:t>Έτσι ζητήσαμε συγγνώμη εμείς, με τις πράξεις μας τέσσερα χρόνια, που ξαναστήσαμε μια κοινωνία στα πόδια της και που ξαναστήσαμε ένα διαλυμένο σύστημα υγείας, το οποίο μα</w:t>
      </w:r>
      <w:r>
        <w:rPr>
          <w:rFonts w:eastAsia="Times New Roman"/>
          <w:szCs w:val="24"/>
        </w:rPr>
        <w:t xml:space="preserve">ς παραδώσατε και το οποίο συνειδητά είχατε διαλύσει προκειμένου να αναπτυχθεί ο ιδιωτικός τομέας. </w:t>
      </w:r>
    </w:p>
    <w:p w14:paraId="6338FC6A" w14:textId="77777777" w:rsidR="00401C51" w:rsidRDefault="00794512">
      <w:pPr>
        <w:spacing w:line="600" w:lineRule="auto"/>
        <w:ind w:firstLine="720"/>
        <w:jc w:val="both"/>
        <w:rPr>
          <w:rFonts w:eastAsia="Times New Roman"/>
          <w:szCs w:val="24"/>
        </w:rPr>
      </w:pPr>
      <w:r>
        <w:rPr>
          <w:rFonts w:eastAsia="Times New Roman"/>
          <w:szCs w:val="24"/>
        </w:rPr>
        <w:t>Εμείς αυξήσαμε το όριο δαπανών στα δημόσια νοσοκομεία από το 1.480.000.000 ευρώ στα 1.860.000.000 ευρώ. Εμείς αυξήσαμε τη χρηματοδότηση των δημοσίων νοσοκομε</w:t>
      </w:r>
      <w:r>
        <w:rPr>
          <w:rFonts w:eastAsia="Times New Roman"/>
          <w:szCs w:val="24"/>
        </w:rPr>
        <w:t>ίων από τον ΕΟΠΥΥ από τα 80.000.000 ευρώ του 2014 στα 670.000.000 ευρώ το 2018.</w:t>
      </w:r>
    </w:p>
    <w:p w14:paraId="6338FC6B" w14:textId="77777777" w:rsidR="00401C51" w:rsidRDefault="00794512">
      <w:pPr>
        <w:spacing w:line="600" w:lineRule="auto"/>
        <w:ind w:firstLine="720"/>
        <w:jc w:val="both"/>
        <w:rPr>
          <w:rFonts w:eastAsia="Times New Roman"/>
          <w:szCs w:val="24"/>
        </w:rPr>
      </w:pPr>
      <w:r w:rsidRPr="00BA624C">
        <w:rPr>
          <w:rFonts w:eastAsia="Times New Roman"/>
          <w:b/>
          <w:bCs/>
        </w:rPr>
        <w:t>ΠΡΟΕΔΡΕΥΩΝ (Αναστάσιος Κουράκης):</w:t>
      </w:r>
      <w:r w:rsidRPr="00BA624C">
        <w:rPr>
          <w:rFonts w:eastAsia="Times New Roman"/>
          <w:szCs w:val="24"/>
        </w:rPr>
        <w:t xml:space="preserve"> </w:t>
      </w:r>
      <w:r>
        <w:rPr>
          <w:rFonts w:eastAsia="Times New Roman"/>
          <w:szCs w:val="24"/>
        </w:rPr>
        <w:t>Να κλείνουμε, κύριε Πολάκη, αν έχετε την καλοσύνη.</w:t>
      </w:r>
    </w:p>
    <w:p w14:paraId="6338FC6C" w14:textId="77777777" w:rsidR="00401C51" w:rsidRDefault="00794512">
      <w:pPr>
        <w:spacing w:line="600" w:lineRule="auto"/>
        <w:ind w:firstLine="720"/>
        <w:jc w:val="both"/>
        <w:rPr>
          <w:rFonts w:eastAsia="Times New Roman"/>
          <w:szCs w:val="24"/>
        </w:rPr>
      </w:pPr>
      <w:r w:rsidRPr="00BA624C">
        <w:rPr>
          <w:rFonts w:eastAsia="Times New Roman"/>
          <w:b/>
          <w:szCs w:val="24"/>
        </w:rPr>
        <w:t>ΠΑΥΛΟΣ ΠΟΛΑΚΗΣ (Αναπληρωτής Υπουργός Υγείας):</w:t>
      </w:r>
      <w:r>
        <w:rPr>
          <w:rFonts w:eastAsia="Times New Roman"/>
          <w:szCs w:val="24"/>
        </w:rPr>
        <w:t xml:space="preserve"> Κλείνω.</w:t>
      </w:r>
    </w:p>
    <w:p w14:paraId="6338FC6D" w14:textId="77777777" w:rsidR="00401C51" w:rsidRDefault="00794512">
      <w:pPr>
        <w:spacing w:line="600" w:lineRule="auto"/>
        <w:ind w:firstLine="720"/>
        <w:jc w:val="both"/>
        <w:rPr>
          <w:rFonts w:eastAsia="Times New Roman"/>
          <w:szCs w:val="24"/>
        </w:rPr>
      </w:pPr>
      <w:r>
        <w:rPr>
          <w:rFonts w:eastAsia="Times New Roman"/>
          <w:szCs w:val="24"/>
        </w:rPr>
        <w:t>Εμείς παραλάβαμε μια διαλυμένη πρωτοβάθμια από την οποία είχατε διώξει δυόμισι χιλιάδες ανθρώπους. Ένας που μίλησε πρωτύτερα εδώ, που του έστελνε χαιρετίσματα ο Παττακός -για να μιλάμε για ακροδεξιά- αυτός τους απέλυσε μέσα σε μία εβδομάδα και εμείς έχουμε</w:t>
      </w:r>
      <w:r>
        <w:rPr>
          <w:rFonts w:eastAsia="Times New Roman"/>
          <w:szCs w:val="24"/>
        </w:rPr>
        <w:t xml:space="preserve"> ανοίξει εκατόν είκοσι πέντε ΤΟΜΥ, τοπικές μονάδες μέχρι στιγμής. </w:t>
      </w:r>
    </w:p>
    <w:p w14:paraId="6338FC6E" w14:textId="77777777" w:rsidR="00401C51" w:rsidRDefault="00794512">
      <w:pPr>
        <w:spacing w:line="600" w:lineRule="auto"/>
        <w:ind w:firstLine="720"/>
        <w:jc w:val="both"/>
        <w:rPr>
          <w:rFonts w:eastAsia="Times New Roman"/>
          <w:szCs w:val="24"/>
        </w:rPr>
      </w:pPr>
      <w:r>
        <w:rPr>
          <w:rFonts w:eastAsia="Times New Roman"/>
          <w:szCs w:val="24"/>
        </w:rPr>
        <w:t xml:space="preserve">Εμείς διαγράψαμε οφειλές ανασφάλιστων πολιτών 28.000.000 ευρώ από την εφορία και 150.000.000 ευρώ που δεν έστειλαν τα νοσοκομεία στις εφορίες. </w:t>
      </w:r>
    </w:p>
    <w:p w14:paraId="6338FC6F" w14:textId="77777777" w:rsidR="00401C51" w:rsidRDefault="00794512">
      <w:pPr>
        <w:spacing w:line="600" w:lineRule="auto"/>
        <w:ind w:firstLine="720"/>
        <w:jc w:val="both"/>
        <w:rPr>
          <w:rFonts w:eastAsia="Times New Roman"/>
          <w:szCs w:val="24"/>
        </w:rPr>
      </w:pPr>
      <w:r>
        <w:rPr>
          <w:rFonts w:eastAsia="Times New Roman"/>
          <w:szCs w:val="24"/>
        </w:rPr>
        <w:t>Εμείς προμηθευόμαστε δεκαεννέα υπερσύγχρονους</w:t>
      </w:r>
      <w:r>
        <w:rPr>
          <w:rFonts w:eastAsia="Times New Roman"/>
          <w:szCs w:val="24"/>
        </w:rPr>
        <w:t xml:space="preserve"> αξονικούς τομογράφους σε διάφορα νοσοκομεία της χώρας με έναν διαγωνισμό που δεν έχει ξαναγίνει κι εκεί που ξεκίνησε με 16.000.000 ευρώ, θα δώσουμε 8.600.000 ευρώ. </w:t>
      </w:r>
    </w:p>
    <w:p w14:paraId="6338FC70" w14:textId="77777777" w:rsidR="00401C51" w:rsidRDefault="00794512">
      <w:pPr>
        <w:spacing w:line="600" w:lineRule="auto"/>
        <w:ind w:firstLine="720"/>
        <w:jc w:val="both"/>
        <w:rPr>
          <w:rFonts w:eastAsia="Times New Roman"/>
          <w:szCs w:val="24"/>
        </w:rPr>
      </w:pPr>
      <w:r>
        <w:rPr>
          <w:rFonts w:eastAsia="Times New Roman"/>
          <w:szCs w:val="24"/>
        </w:rPr>
        <w:t>Εμείς διώξαμε τους εργολάβους από τα νοσοκομεία και κάναμε 25% με 30% εξοικονόμηση, δίνοντ</w:t>
      </w:r>
      <w:r>
        <w:rPr>
          <w:rFonts w:eastAsia="Times New Roman"/>
          <w:szCs w:val="24"/>
        </w:rPr>
        <w:t xml:space="preserve">ας 200-300 ευρώ παραπάνω στην τσέπη των ανθρώπων που δούλευαν σε συνθήκες γαλέρας. </w:t>
      </w:r>
    </w:p>
    <w:p w14:paraId="6338FC71" w14:textId="77777777" w:rsidR="00401C51" w:rsidRDefault="0079451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6338FC72" w14:textId="77777777" w:rsidR="00401C51" w:rsidRDefault="00794512">
      <w:pPr>
        <w:spacing w:line="600" w:lineRule="auto"/>
        <w:ind w:firstLine="720"/>
        <w:jc w:val="both"/>
        <w:rPr>
          <w:rFonts w:eastAsia="Times New Roman"/>
          <w:szCs w:val="24"/>
        </w:rPr>
      </w:pPr>
      <w:r>
        <w:rPr>
          <w:rFonts w:eastAsia="Times New Roman"/>
          <w:szCs w:val="24"/>
        </w:rPr>
        <w:t xml:space="preserve">Και το κερδίσαμε και στο </w:t>
      </w:r>
      <w:r>
        <w:rPr>
          <w:rFonts w:eastAsia="Times New Roman"/>
          <w:szCs w:val="24"/>
        </w:rPr>
        <w:t>Ε</w:t>
      </w:r>
      <w:r>
        <w:rPr>
          <w:rFonts w:eastAsia="Times New Roman"/>
          <w:szCs w:val="24"/>
        </w:rPr>
        <w:t xml:space="preserve">υρωπαϊκό </w:t>
      </w:r>
      <w:r>
        <w:rPr>
          <w:rFonts w:eastAsia="Times New Roman"/>
          <w:szCs w:val="24"/>
        </w:rPr>
        <w:t>Δ</w:t>
      </w:r>
      <w:r>
        <w:rPr>
          <w:rFonts w:eastAsia="Times New Roman"/>
          <w:szCs w:val="24"/>
        </w:rPr>
        <w:t>ικαστήριο. Το έχουμε φτιάξει στα εβδομήντα πέντε-εβδομήντα επτά νοσοκομεία μέχρι στιγμής. Θα</w:t>
      </w:r>
      <w:r>
        <w:rPr>
          <w:rFonts w:eastAsia="Times New Roman"/>
          <w:szCs w:val="24"/>
        </w:rPr>
        <w:t xml:space="preserve"> το φτιάξουμε και στα εκατόν τριάντα που </w:t>
      </w:r>
      <w:r w:rsidRPr="00BA624C">
        <w:rPr>
          <w:rFonts w:eastAsia="Times New Roman"/>
          <w:szCs w:val="24"/>
        </w:rPr>
        <w:t>μας έχουν μπλοκάρει με τις δικαστικές αποφάσεις</w:t>
      </w:r>
      <w:r>
        <w:rPr>
          <w:rFonts w:eastAsia="Times New Roman"/>
          <w:szCs w:val="24"/>
        </w:rPr>
        <w:t>.</w:t>
      </w:r>
    </w:p>
    <w:p w14:paraId="6338FC73" w14:textId="77777777" w:rsidR="00401C51" w:rsidRDefault="00794512">
      <w:pPr>
        <w:spacing w:line="600" w:lineRule="auto"/>
        <w:ind w:firstLine="720"/>
        <w:jc w:val="both"/>
        <w:rPr>
          <w:rFonts w:eastAsia="Times New Roman"/>
          <w:bCs/>
        </w:rPr>
      </w:pPr>
      <w:r w:rsidRPr="005F29D6">
        <w:rPr>
          <w:rFonts w:eastAsia="Times New Roman"/>
          <w:b/>
          <w:bCs/>
        </w:rPr>
        <w:t>ΠΡΟΕΔΡΕΥΩΝ (Αναστάσιος Κουράκης):</w:t>
      </w:r>
      <w:r>
        <w:rPr>
          <w:rFonts w:eastAsia="Times New Roman"/>
          <w:b/>
          <w:bCs/>
        </w:rPr>
        <w:t xml:space="preserve"> </w:t>
      </w:r>
      <w:r w:rsidRPr="00BA624C">
        <w:rPr>
          <w:rFonts w:eastAsia="Times New Roman"/>
          <w:szCs w:val="24"/>
        </w:rPr>
        <w:t>Ευχαριστούμε</w:t>
      </w:r>
      <w:r>
        <w:rPr>
          <w:rFonts w:eastAsia="Times New Roman"/>
          <w:szCs w:val="24"/>
        </w:rPr>
        <w:t xml:space="preserve">, </w:t>
      </w:r>
      <w:r w:rsidRPr="005F29D6">
        <w:rPr>
          <w:rFonts w:eastAsia="Times New Roman"/>
          <w:bCs/>
        </w:rPr>
        <w:t>κύριε Υπουργέ</w:t>
      </w:r>
      <w:r>
        <w:rPr>
          <w:rFonts w:eastAsia="Times New Roman"/>
          <w:bCs/>
        </w:rPr>
        <w:t>.</w:t>
      </w:r>
    </w:p>
    <w:p w14:paraId="6338FC74" w14:textId="77777777" w:rsidR="00401C51" w:rsidRDefault="00794512">
      <w:pPr>
        <w:spacing w:line="600" w:lineRule="auto"/>
        <w:ind w:firstLine="720"/>
        <w:jc w:val="both"/>
        <w:rPr>
          <w:rFonts w:eastAsia="Times New Roman"/>
          <w:szCs w:val="24"/>
        </w:rPr>
      </w:pPr>
      <w:r w:rsidRPr="00BA624C">
        <w:rPr>
          <w:rFonts w:eastAsia="Times New Roman"/>
          <w:b/>
          <w:szCs w:val="24"/>
        </w:rPr>
        <w:t>ΠΑΥΛΟΣ ΠΟΛΑΚΗΣ (Αναπληρωτής Υπουργός Υγείας):</w:t>
      </w:r>
      <w:r>
        <w:rPr>
          <w:rFonts w:eastAsia="Times New Roman"/>
          <w:szCs w:val="24"/>
        </w:rPr>
        <w:t xml:space="preserve"> Αφήστε</w:t>
      </w:r>
      <w:r w:rsidRPr="00BA624C">
        <w:rPr>
          <w:rFonts w:eastAsia="Times New Roman"/>
          <w:szCs w:val="24"/>
        </w:rPr>
        <w:t xml:space="preserve"> με να το κλείσω</w:t>
      </w:r>
      <w:r>
        <w:rPr>
          <w:rFonts w:eastAsia="Times New Roman"/>
          <w:szCs w:val="24"/>
        </w:rPr>
        <w:t>.</w:t>
      </w:r>
    </w:p>
    <w:p w14:paraId="6338FC75" w14:textId="77777777" w:rsidR="00401C51" w:rsidRDefault="00794512">
      <w:pPr>
        <w:spacing w:line="600" w:lineRule="auto"/>
        <w:ind w:firstLine="720"/>
        <w:jc w:val="both"/>
        <w:rPr>
          <w:rFonts w:eastAsia="Times New Roman"/>
          <w:szCs w:val="24"/>
        </w:rPr>
      </w:pPr>
      <w:r>
        <w:rPr>
          <w:rFonts w:eastAsia="Times New Roman"/>
          <w:szCs w:val="24"/>
        </w:rPr>
        <w:t>Ε</w:t>
      </w:r>
      <w:r w:rsidRPr="00BA624C">
        <w:rPr>
          <w:rFonts w:eastAsia="Times New Roman"/>
          <w:szCs w:val="24"/>
        </w:rPr>
        <w:t xml:space="preserve">μείς αυξήσαμε </w:t>
      </w:r>
      <w:r>
        <w:rPr>
          <w:rFonts w:eastAsia="Times New Roman"/>
          <w:szCs w:val="24"/>
        </w:rPr>
        <w:t xml:space="preserve">κατά 30% τα </w:t>
      </w:r>
      <w:r>
        <w:rPr>
          <w:rFonts w:eastAsia="Times New Roman"/>
          <w:szCs w:val="24"/>
        </w:rPr>
        <w:t>κρεβάτια ΜΕΘ του δημόσιο</w:t>
      </w:r>
      <w:r w:rsidRPr="00BA624C">
        <w:rPr>
          <w:rFonts w:eastAsia="Times New Roman"/>
          <w:szCs w:val="24"/>
        </w:rPr>
        <w:t>υ συστήματος υγείας που λειτουργούσαν</w:t>
      </w:r>
      <w:r>
        <w:rPr>
          <w:rFonts w:eastAsia="Times New Roman"/>
          <w:szCs w:val="24"/>
        </w:rPr>
        <w:t>. Πεντακόσια εβδομήντα τέσσερα</w:t>
      </w:r>
      <w:r w:rsidRPr="00BA624C">
        <w:rPr>
          <w:rFonts w:eastAsia="Times New Roman"/>
          <w:szCs w:val="24"/>
        </w:rPr>
        <w:t xml:space="preserve"> είναι σήμερα από </w:t>
      </w:r>
      <w:r>
        <w:rPr>
          <w:rFonts w:eastAsia="Times New Roman"/>
          <w:szCs w:val="24"/>
        </w:rPr>
        <w:t>τετρακόσια τριάντα οκτώ που μας τα παραδώσατε.</w:t>
      </w:r>
    </w:p>
    <w:p w14:paraId="6338FC76" w14:textId="77777777" w:rsidR="00401C51" w:rsidRDefault="00794512">
      <w:pPr>
        <w:spacing w:line="600" w:lineRule="auto"/>
        <w:ind w:firstLine="720"/>
        <w:jc w:val="both"/>
        <w:rPr>
          <w:rFonts w:eastAsia="Times New Roman"/>
          <w:szCs w:val="24"/>
        </w:rPr>
      </w:pPr>
      <w:r>
        <w:rPr>
          <w:rFonts w:eastAsia="Times New Roman"/>
          <w:szCs w:val="24"/>
        </w:rPr>
        <w:t>Ε</w:t>
      </w:r>
      <w:r w:rsidRPr="00BA624C">
        <w:rPr>
          <w:rFonts w:eastAsia="Times New Roman"/>
          <w:szCs w:val="24"/>
        </w:rPr>
        <w:t xml:space="preserve">μείς αξιοποιήσαμε τα ακίνητα του δημοσίου και μειώσαμε </w:t>
      </w:r>
      <w:r>
        <w:rPr>
          <w:rFonts w:eastAsia="Times New Roman"/>
          <w:szCs w:val="24"/>
        </w:rPr>
        <w:t>κατά 8.000.000 ευρώ</w:t>
      </w:r>
      <w:r w:rsidRPr="00BA624C">
        <w:rPr>
          <w:rFonts w:eastAsia="Times New Roman"/>
          <w:szCs w:val="24"/>
        </w:rPr>
        <w:t xml:space="preserve"> τις δαπάνες για ενοίκια</w:t>
      </w:r>
      <w:r>
        <w:rPr>
          <w:rFonts w:eastAsia="Times New Roman"/>
          <w:szCs w:val="24"/>
        </w:rPr>
        <w:t>.</w:t>
      </w:r>
      <w:r>
        <w:rPr>
          <w:rFonts w:eastAsia="Times New Roman"/>
          <w:szCs w:val="24"/>
        </w:rPr>
        <w:t xml:space="preserve"> Εμείς εγκαινιάσαμε το Ν</w:t>
      </w:r>
      <w:r w:rsidRPr="00BA624C">
        <w:rPr>
          <w:rFonts w:eastAsia="Times New Roman"/>
          <w:szCs w:val="24"/>
        </w:rPr>
        <w:t xml:space="preserve">οσοκομείο </w:t>
      </w:r>
      <w:r>
        <w:rPr>
          <w:rFonts w:eastAsia="Times New Roman"/>
          <w:szCs w:val="24"/>
        </w:rPr>
        <w:t>Σαντορίνης που θέλα</w:t>
      </w:r>
      <w:r w:rsidRPr="00BA624C">
        <w:rPr>
          <w:rFonts w:eastAsia="Times New Roman"/>
          <w:szCs w:val="24"/>
        </w:rPr>
        <w:t>τε να το κάνετε</w:t>
      </w:r>
      <w:r w:rsidRPr="00F03C2C">
        <w:rPr>
          <w:rFonts w:eastAsia="Times New Roman"/>
          <w:szCs w:val="24"/>
        </w:rPr>
        <w:t xml:space="preserve"> </w:t>
      </w:r>
      <w:r>
        <w:rPr>
          <w:rFonts w:eastAsia="Times New Roman"/>
          <w:szCs w:val="24"/>
          <w:lang w:val="en-US"/>
        </w:rPr>
        <w:t>SPA</w:t>
      </w:r>
      <w:r>
        <w:rPr>
          <w:rFonts w:eastAsia="Times New Roman"/>
          <w:szCs w:val="24"/>
        </w:rPr>
        <w:t>. Εμείς την Κυριακή εγκαινιάζουμε το Ν</w:t>
      </w:r>
      <w:r w:rsidRPr="00BA624C">
        <w:rPr>
          <w:rFonts w:eastAsia="Times New Roman"/>
          <w:szCs w:val="24"/>
        </w:rPr>
        <w:t>οσοκομείο Λευκάδας</w:t>
      </w:r>
      <w:r>
        <w:rPr>
          <w:rFonts w:eastAsia="Times New Roman"/>
          <w:szCs w:val="24"/>
        </w:rPr>
        <w:t>, τελειώνουμε το Ν</w:t>
      </w:r>
      <w:r w:rsidRPr="00BA624C">
        <w:rPr>
          <w:rFonts w:eastAsia="Times New Roman"/>
          <w:szCs w:val="24"/>
        </w:rPr>
        <w:t>οσοκομείο Καρπάθου</w:t>
      </w:r>
      <w:r>
        <w:rPr>
          <w:rFonts w:eastAsia="Times New Roman"/>
          <w:szCs w:val="24"/>
        </w:rPr>
        <w:t>,</w:t>
      </w:r>
      <w:r w:rsidRPr="00BA624C">
        <w:rPr>
          <w:rFonts w:eastAsia="Times New Roman"/>
          <w:szCs w:val="24"/>
        </w:rPr>
        <w:t xml:space="preserve"> τελ</w:t>
      </w:r>
      <w:r>
        <w:rPr>
          <w:rFonts w:eastAsia="Times New Roman"/>
          <w:szCs w:val="24"/>
        </w:rPr>
        <w:t>ειώνουμε το Ν</w:t>
      </w:r>
      <w:r w:rsidRPr="00BA624C">
        <w:rPr>
          <w:rFonts w:eastAsia="Times New Roman"/>
          <w:szCs w:val="24"/>
        </w:rPr>
        <w:t>οσοκομείο Χαλκίδας</w:t>
      </w:r>
      <w:r>
        <w:rPr>
          <w:rFonts w:eastAsia="Times New Roman"/>
          <w:szCs w:val="24"/>
        </w:rPr>
        <w:t xml:space="preserve">. Καλό θα ήταν εδώ η </w:t>
      </w:r>
      <w:r>
        <w:rPr>
          <w:rFonts w:eastAsia="Times New Roman"/>
          <w:szCs w:val="24"/>
        </w:rPr>
        <w:t>π</w:t>
      </w:r>
      <w:r>
        <w:rPr>
          <w:rFonts w:eastAsia="Times New Roman"/>
          <w:szCs w:val="24"/>
        </w:rPr>
        <w:t>εριφέρεια να φτιάξει</w:t>
      </w:r>
      <w:r w:rsidRPr="00BA624C">
        <w:rPr>
          <w:rFonts w:eastAsia="Times New Roman"/>
          <w:szCs w:val="24"/>
        </w:rPr>
        <w:t xml:space="preserve"> το</w:t>
      </w:r>
      <w:r>
        <w:rPr>
          <w:rFonts w:eastAsia="Times New Roman"/>
          <w:szCs w:val="24"/>
        </w:rPr>
        <w:t>ν</w:t>
      </w:r>
      <w:r w:rsidRPr="00BA624C">
        <w:rPr>
          <w:rFonts w:eastAsia="Times New Roman"/>
          <w:szCs w:val="24"/>
        </w:rPr>
        <w:t xml:space="preserve"> δρόμο που</w:t>
      </w:r>
      <w:r w:rsidRPr="00BA624C">
        <w:rPr>
          <w:rFonts w:eastAsia="Times New Roman"/>
          <w:szCs w:val="24"/>
        </w:rPr>
        <w:t xml:space="preserve"> συνδέει τη Χαλκίδα με το νοσοκομείο</w:t>
      </w:r>
      <w:r>
        <w:rPr>
          <w:rFonts w:eastAsia="Times New Roman"/>
          <w:szCs w:val="24"/>
        </w:rPr>
        <w:t>,</w:t>
      </w:r>
      <w:r w:rsidRPr="00BA624C">
        <w:rPr>
          <w:rFonts w:eastAsia="Times New Roman"/>
          <w:szCs w:val="24"/>
        </w:rPr>
        <w:t xml:space="preserve"> προκειμένου να μην</w:t>
      </w:r>
      <w:r>
        <w:rPr>
          <w:rFonts w:eastAsia="Times New Roman"/>
          <w:szCs w:val="24"/>
        </w:rPr>
        <w:t xml:space="preserve"> έχουμε καθυστέρηση στα εγκαίνιά του.</w:t>
      </w:r>
      <w:r w:rsidRPr="00BA624C">
        <w:rPr>
          <w:rFonts w:eastAsia="Times New Roman"/>
          <w:szCs w:val="24"/>
        </w:rPr>
        <w:t xml:space="preserve"> </w:t>
      </w:r>
    </w:p>
    <w:p w14:paraId="6338FC77" w14:textId="77777777" w:rsidR="00401C51" w:rsidRDefault="00794512">
      <w:pPr>
        <w:spacing w:line="600" w:lineRule="auto"/>
        <w:ind w:firstLine="720"/>
        <w:jc w:val="both"/>
        <w:rPr>
          <w:rFonts w:eastAsia="Times New Roman"/>
          <w:szCs w:val="24"/>
        </w:rPr>
      </w:pPr>
      <w:r>
        <w:rPr>
          <w:rFonts w:eastAsia="Times New Roman"/>
          <w:szCs w:val="24"/>
        </w:rPr>
        <w:t>Με πολιτική απόφαση της Κ</w:t>
      </w:r>
      <w:r w:rsidRPr="00BA624C">
        <w:rPr>
          <w:rFonts w:eastAsia="Times New Roman"/>
          <w:szCs w:val="24"/>
        </w:rPr>
        <w:t>υβέρνησης</w:t>
      </w:r>
      <w:r>
        <w:rPr>
          <w:rFonts w:eastAsia="Times New Roman"/>
          <w:szCs w:val="24"/>
        </w:rPr>
        <w:t>,</w:t>
      </w:r>
      <w:r w:rsidRPr="00BA624C">
        <w:rPr>
          <w:rFonts w:eastAsia="Times New Roman"/>
          <w:szCs w:val="24"/>
        </w:rPr>
        <w:t xml:space="preserve"> δώσαμε 190</w:t>
      </w:r>
      <w:r>
        <w:rPr>
          <w:rFonts w:eastAsia="Times New Roman"/>
          <w:szCs w:val="24"/>
        </w:rPr>
        <w:t>.000.000 ευρώ</w:t>
      </w:r>
      <w:r w:rsidRPr="00BA624C">
        <w:rPr>
          <w:rFonts w:eastAsia="Times New Roman"/>
          <w:szCs w:val="24"/>
        </w:rPr>
        <w:t xml:space="preserve"> </w:t>
      </w:r>
      <w:r>
        <w:rPr>
          <w:rFonts w:eastAsia="Times New Roman"/>
          <w:szCs w:val="24"/>
        </w:rPr>
        <w:t>αναδρομικά στους νοσοκομειακούς γιατρούς, αναγνωρίζοντας τον ρόλο τους. Θ</w:t>
      </w:r>
      <w:r w:rsidRPr="00BA624C">
        <w:rPr>
          <w:rFonts w:eastAsia="Times New Roman"/>
          <w:szCs w:val="24"/>
        </w:rPr>
        <w:t>έλω να πω κι άλλα πολλά</w:t>
      </w:r>
      <w:r>
        <w:rPr>
          <w:rFonts w:eastAsia="Times New Roman"/>
          <w:szCs w:val="24"/>
        </w:rPr>
        <w:t>,</w:t>
      </w:r>
      <w:r w:rsidRPr="00BA624C">
        <w:rPr>
          <w:rFonts w:eastAsia="Times New Roman"/>
          <w:szCs w:val="24"/>
        </w:rPr>
        <w:t xml:space="preserve"> αλλ</w:t>
      </w:r>
      <w:r w:rsidRPr="00BA624C">
        <w:rPr>
          <w:rFonts w:eastAsia="Times New Roman"/>
          <w:szCs w:val="24"/>
        </w:rPr>
        <w:t>ά</w:t>
      </w:r>
      <w:r>
        <w:rPr>
          <w:rFonts w:eastAsia="Times New Roman"/>
          <w:szCs w:val="24"/>
        </w:rPr>
        <w:t xml:space="preserve"> έχω υπερβεί τον χρόνο.</w:t>
      </w:r>
    </w:p>
    <w:p w14:paraId="6338FC78" w14:textId="77777777" w:rsidR="00401C51" w:rsidRDefault="00794512">
      <w:pPr>
        <w:spacing w:line="600" w:lineRule="auto"/>
        <w:ind w:firstLine="720"/>
        <w:jc w:val="both"/>
        <w:rPr>
          <w:rFonts w:eastAsia="Times New Roman"/>
          <w:szCs w:val="24"/>
        </w:rPr>
      </w:pPr>
      <w:r w:rsidRPr="005F29D6">
        <w:rPr>
          <w:rFonts w:eastAsia="Times New Roman"/>
          <w:b/>
          <w:bCs/>
        </w:rPr>
        <w:t>ΠΡΟΕΔΡΕΥΩΝ (Αναστάσιος Κουράκης):</w:t>
      </w:r>
      <w:r w:rsidRPr="005F29D6">
        <w:rPr>
          <w:rFonts w:eastAsia="Times New Roman"/>
          <w:szCs w:val="24"/>
        </w:rPr>
        <w:t xml:space="preserve"> </w:t>
      </w:r>
      <w:r>
        <w:rPr>
          <w:rFonts w:eastAsia="Times New Roman"/>
          <w:szCs w:val="24"/>
        </w:rPr>
        <w:t xml:space="preserve">Να κλείσουμε, </w:t>
      </w:r>
      <w:r w:rsidRPr="005F29D6">
        <w:rPr>
          <w:rFonts w:eastAsia="Times New Roman"/>
          <w:bCs/>
        </w:rPr>
        <w:t>κύριε Υπουργέ,</w:t>
      </w:r>
      <w:r>
        <w:rPr>
          <w:rFonts w:eastAsia="Times New Roman"/>
          <w:szCs w:val="24"/>
        </w:rPr>
        <w:t xml:space="preserve"> όμως.</w:t>
      </w:r>
    </w:p>
    <w:p w14:paraId="6338FC79" w14:textId="77777777" w:rsidR="00401C51" w:rsidRDefault="00794512">
      <w:pPr>
        <w:spacing w:line="600" w:lineRule="auto"/>
        <w:ind w:firstLine="720"/>
        <w:jc w:val="both"/>
        <w:rPr>
          <w:rFonts w:eastAsia="Times New Roman"/>
          <w:szCs w:val="24"/>
        </w:rPr>
      </w:pPr>
      <w:r w:rsidRPr="00BA624C">
        <w:rPr>
          <w:rFonts w:eastAsia="Times New Roman"/>
          <w:b/>
          <w:szCs w:val="24"/>
        </w:rPr>
        <w:t>ΠΑΥΛΟΣ ΠΟΛΑΚΗΣ (Αναπληρωτής Υπουργός Υγείας):</w:t>
      </w:r>
      <w:r>
        <w:rPr>
          <w:rFonts w:eastAsia="Times New Roman"/>
          <w:szCs w:val="24"/>
        </w:rPr>
        <w:t xml:space="preserve"> Κλείνω. Θα κλείσω με μια </w:t>
      </w:r>
      <w:r w:rsidRPr="00BA624C">
        <w:rPr>
          <w:rFonts w:eastAsia="Times New Roman"/>
          <w:szCs w:val="24"/>
        </w:rPr>
        <w:t>κουβέντα</w:t>
      </w:r>
      <w:r>
        <w:rPr>
          <w:rFonts w:eastAsia="Times New Roman"/>
          <w:szCs w:val="24"/>
        </w:rPr>
        <w:t xml:space="preserve">, </w:t>
      </w:r>
      <w:r w:rsidRPr="005F29D6">
        <w:rPr>
          <w:rFonts w:eastAsia="Times New Roman"/>
          <w:szCs w:val="24"/>
        </w:rPr>
        <w:t>γιατί</w:t>
      </w:r>
      <w:r>
        <w:rPr>
          <w:rFonts w:eastAsia="Times New Roman"/>
          <w:szCs w:val="24"/>
        </w:rPr>
        <w:t xml:space="preserve"> δεν μπορώ να μην απαντήσω σε αυτό.</w:t>
      </w:r>
    </w:p>
    <w:p w14:paraId="6338FC7A" w14:textId="77777777" w:rsidR="00401C51" w:rsidRDefault="00794512">
      <w:pPr>
        <w:spacing w:line="600" w:lineRule="auto"/>
        <w:ind w:firstLine="720"/>
        <w:jc w:val="both"/>
        <w:rPr>
          <w:rFonts w:eastAsia="Times New Roman"/>
          <w:szCs w:val="24"/>
        </w:rPr>
      </w:pPr>
      <w:r>
        <w:rPr>
          <w:rFonts w:eastAsia="Times New Roman"/>
          <w:szCs w:val="24"/>
        </w:rPr>
        <w:t>Διαβάζω αυτό που είπε ο κ.</w:t>
      </w:r>
      <w:r w:rsidRPr="00BA624C">
        <w:rPr>
          <w:rFonts w:eastAsia="Times New Roman"/>
          <w:szCs w:val="24"/>
        </w:rPr>
        <w:t xml:space="preserve"> Μητσοτάκης</w:t>
      </w:r>
      <w:r>
        <w:rPr>
          <w:rFonts w:eastAsia="Times New Roman"/>
          <w:szCs w:val="24"/>
        </w:rPr>
        <w:t xml:space="preserve"> στην</w:t>
      </w:r>
      <w:r w:rsidRPr="00BA624C">
        <w:rPr>
          <w:rFonts w:eastAsia="Times New Roman"/>
          <w:szCs w:val="24"/>
        </w:rPr>
        <w:t xml:space="preserve"> ομιλία του </w:t>
      </w:r>
      <w:r>
        <w:rPr>
          <w:rFonts w:eastAsia="Times New Roman"/>
          <w:szCs w:val="24"/>
        </w:rPr>
        <w:t>τη</w:t>
      </w:r>
      <w:r w:rsidRPr="00BA624C">
        <w:rPr>
          <w:rFonts w:eastAsia="Times New Roman"/>
          <w:szCs w:val="24"/>
        </w:rPr>
        <w:t xml:space="preserve"> Δευτέρα</w:t>
      </w:r>
      <w:r>
        <w:rPr>
          <w:rFonts w:eastAsia="Times New Roman"/>
          <w:szCs w:val="24"/>
        </w:rPr>
        <w:t>,</w:t>
      </w:r>
      <w:r w:rsidRPr="00BA624C">
        <w:rPr>
          <w:rFonts w:eastAsia="Times New Roman"/>
          <w:szCs w:val="24"/>
        </w:rPr>
        <w:t xml:space="preserve"> όταν κατέθεσε την πρότασ</w:t>
      </w:r>
      <w:r>
        <w:rPr>
          <w:rFonts w:eastAsia="Times New Roman"/>
          <w:szCs w:val="24"/>
        </w:rPr>
        <w:t>η μομφής για μένα:</w:t>
      </w:r>
    </w:p>
    <w:p w14:paraId="6338FC7B" w14:textId="77777777" w:rsidR="00401C51" w:rsidRDefault="00794512">
      <w:pPr>
        <w:spacing w:line="600" w:lineRule="auto"/>
        <w:ind w:firstLine="720"/>
        <w:jc w:val="both"/>
        <w:rPr>
          <w:rFonts w:eastAsia="Times New Roman"/>
          <w:szCs w:val="24"/>
        </w:rPr>
      </w:pPr>
      <w:r>
        <w:rPr>
          <w:rFonts w:eastAsia="Times New Roman"/>
          <w:szCs w:val="24"/>
        </w:rPr>
        <w:t>«Κ</w:t>
      </w:r>
      <w:r w:rsidRPr="00BA624C">
        <w:rPr>
          <w:rFonts w:eastAsia="Times New Roman"/>
          <w:szCs w:val="24"/>
        </w:rPr>
        <w:t>υρίες και κύριοι συνάδελφοι του ΣΥΡΙΖΑ</w:t>
      </w:r>
      <w:r>
        <w:rPr>
          <w:rFonts w:eastAsia="Times New Roman"/>
          <w:szCs w:val="24"/>
        </w:rPr>
        <w:t>, πηγαίνω στα Σφακιά α</w:t>
      </w:r>
      <w:r w:rsidRPr="00BA624C">
        <w:rPr>
          <w:rFonts w:eastAsia="Times New Roman"/>
          <w:szCs w:val="24"/>
        </w:rPr>
        <w:t>πό μικρός</w:t>
      </w:r>
      <w:r>
        <w:rPr>
          <w:rFonts w:eastAsia="Times New Roman"/>
          <w:szCs w:val="24"/>
        </w:rPr>
        <w:t>, έ</w:t>
      </w:r>
      <w:r w:rsidRPr="00BA624C">
        <w:rPr>
          <w:rFonts w:eastAsia="Times New Roman"/>
          <w:szCs w:val="24"/>
        </w:rPr>
        <w:t>χω πολλούς φίλους</w:t>
      </w:r>
      <w:r>
        <w:rPr>
          <w:rFonts w:eastAsia="Times New Roman"/>
          <w:szCs w:val="24"/>
        </w:rPr>
        <w:t>. Ποιος σας είπε ότι οι Σ</w:t>
      </w:r>
      <w:r w:rsidRPr="00BA624C">
        <w:rPr>
          <w:rFonts w:eastAsia="Times New Roman"/>
          <w:szCs w:val="24"/>
        </w:rPr>
        <w:t>φακιανοί</w:t>
      </w:r>
      <w:r>
        <w:rPr>
          <w:rFonts w:eastAsia="Times New Roman"/>
          <w:szCs w:val="24"/>
        </w:rPr>
        <w:t>, οι Χ</w:t>
      </w:r>
      <w:r w:rsidRPr="00BA624C">
        <w:rPr>
          <w:rFonts w:eastAsia="Times New Roman"/>
          <w:szCs w:val="24"/>
        </w:rPr>
        <w:t>ανιώτες</w:t>
      </w:r>
      <w:r>
        <w:rPr>
          <w:rFonts w:eastAsia="Times New Roman"/>
          <w:szCs w:val="24"/>
        </w:rPr>
        <w:t xml:space="preserve">, οι Κριτικοί </w:t>
      </w:r>
      <w:r w:rsidRPr="00BA624C">
        <w:rPr>
          <w:rFonts w:eastAsia="Times New Roman"/>
          <w:szCs w:val="24"/>
        </w:rPr>
        <w:t>είναι σαν τον Πολάκη</w:t>
      </w:r>
      <w:r>
        <w:rPr>
          <w:rFonts w:eastAsia="Times New Roman"/>
          <w:szCs w:val="24"/>
        </w:rPr>
        <w:t>; Και τι σχέσ</w:t>
      </w:r>
      <w:r>
        <w:rPr>
          <w:rFonts w:eastAsia="Times New Roman"/>
          <w:szCs w:val="24"/>
        </w:rPr>
        <w:t>η έχει η κ</w:t>
      </w:r>
      <w:r w:rsidRPr="00BA624C">
        <w:rPr>
          <w:rFonts w:eastAsia="Times New Roman"/>
          <w:szCs w:val="24"/>
        </w:rPr>
        <w:t>ρητική λεβεντιά και περηφάνια με ένα</w:t>
      </w:r>
      <w:r>
        <w:rPr>
          <w:rFonts w:eastAsia="Times New Roman"/>
          <w:szCs w:val="24"/>
        </w:rPr>
        <w:t>ν</w:t>
      </w:r>
      <w:r w:rsidRPr="00BA624C">
        <w:rPr>
          <w:rFonts w:eastAsia="Times New Roman"/>
          <w:szCs w:val="24"/>
        </w:rPr>
        <w:t xml:space="preserve"> θρασύδειλο πολιτικό τραμπούκο</w:t>
      </w:r>
      <w:r>
        <w:rPr>
          <w:rFonts w:eastAsia="Times New Roman"/>
          <w:szCs w:val="24"/>
        </w:rPr>
        <w:t>;».</w:t>
      </w:r>
    </w:p>
    <w:p w14:paraId="6338FC7C" w14:textId="77777777" w:rsidR="00401C51" w:rsidRDefault="00794512">
      <w:pPr>
        <w:spacing w:line="600" w:lineRule="auto"/>
        <w:ind w:firstLine="720"/>
        <w:jc w:val="both"/>
        <w:rPr>
          <w:rFonts w:eastAsia="Times New Roman"/>
          <w:szCs w:val="24"/>
        </w:rPr>
      </w:pPr>
      <w:r>
        <w:rPr>
          <w:rFonts w:eastAsia="Times New Roman"/>
          <w:szCs w:val="24"/>
        </w:rPr>
        <w:t>Πρώτον, τ</w:t>
      </w:r>
      <w:r w:rsidRPr="00BA624C">
        <w:rPr>
          <w:rFonts w:eastAsia="Times New Roman"/>
          <w:szCs w:val="24"/>
        </w:rPr>
        <w:t>ους τραμπούκους να τους ψάξει στην παρέα του κουμπάρου</w:t>
      </w:r>
      <w:r>
        <w:rPr>
          <w:rFonts w:eastAsia="Times New Roman"/>
          <w:szCs w:val="24"/>
        </w:rPr>
        <w:t xml:space="preserve"> του. Δεύτερον, μ</w:t>
      </w:r>
      <w:r w:rsidRPr="00BA624C">
        <w:rPr>
          <w:rFonts w:eastAsia="Times New Roman"/>
          <w:szCs w:val="24"/>
        </w:rPr>
        <w:t>πορεί να έχει πάει στα Σφακιά</w:t>
      </w:r>
      <w:r>
        <w:rPr>
          <w:rFonts w:eastAsia="Times New Roman"/>
          <w:szCs w:val="24"/>
        </w:rPr>
        <w:t xml:space="preserve"> σ</w:t>
      </w:r>
      <w:r w:rsidRPr="00BA624C">
        <w:rPr>
          <w:rFonts w:eastAsia="Times New Roman"/>
          <w:szCs w:val="24"/>
        </w:rPr>
        <w:t>ίγουρα</w:t>
      </w:r>
      <w:r>
        <w:rPr>
          <w:rFonts w:eastAsia="Times New Roman"/>
          <w:szCs w:val="24"/>
        </w:rPr>
        <w:t>,</w:t>
      </w:r>
      <w:r w:rsidRPr="00BA624C">
        <w:rPr>
          <w:rFonts w:eastAsia="Times New Roman"/>
          <w:szCs w:val="24"/>
        </w:rPr>
        <w:t xml:space="preserve"> όμως για να </w:t>
      </w:r>
      <w:r>
        <w:rPr>
          <w:rFonts w:eastAsia="Times New Roman"/>
          <w:szCs w:val="24"/>
        </w:rPr>
        <w:t>καταλάβεις τον ψυχισμό αυτών των ανθρώπων εκ</w:t>
      </w:r>
      <w:r>
        <w:rPr>
          <w:rFonts w:eastAsia="Times New Roman"/>
          <w:szCs w:val="24"/>
        </w:rPr>
        <w:t>εί -και αυτό που κουβαλώ εγώ μέσα μου από εκεί-</w:t>
      </w:r>
      <w:r w:rsidRPr="00BA624C">
        <w:rPr>
          <w:rFonts w:eastAsia="Times New Roman"/>
          <w:szCs w:val="24"/>
        </w:rPr>
        <w:t xml:space="preserve"> </w:t>
      </w:r>
      <w:r>
        <w:rPr>
          <w:rFonts w:eastAsia="Times New Roman"/>
          <w:szCs w:val="24"/>
        </w:rPr>
        <w:t xml:space="preserve">πρέπει να έχεις δει </w:t>
      </w:r>
      <w:r w:rsidRPr="00BA624C">
        <w:rPr>
          <w:rFonts w:eastAsia="Times New Roman"/>
          <w:szCs w:val="24"/>
        </w:rPr>
        <w:t>το ηλιοβασίλεμα ανάμεσα στη Γαύδο και στα Σφακιά</w:t>
      </w:r>
      <w:r>
        <w:rPr>
          <w:rFonts w:eastAsia="Times New Roman"/>
          <w:szCs w:val="24"/>
        </w:rPr>
        <w:t>. Πρέπει να έχεις περπατήσει στη Μ</w:t>
      </w:r>
      <w:r w:rsidRPr="00BA624C">
        <w:rPr>
          <w:rFonts w:eastAsia="Times New Roman"/>
          <w:szCs w:val="24"/>
        </w:rPr>
        <w:t>αδάρα</w:t>
      </w:r>
      <w:r>
        <w:rPr>
          <w:rFonts w:eastAsia="Times New Roman"/>
          <w:szCs w:val="24"/>
        </w:rPr>
        <w:t>, να έχεις κάτσει σε μ</w:t>
      </w:r>
      <w:r w:rsidRPr="00BA624C">
        <w:rPr>
          <w:rFonts w:eastAsia="Times New Roman"/>
          <w:szCs w:val="24"/>
        </w:rPr>
        <w:t>ιτάτο με βοσκούς</w:t>
      </w:r>
      <w:r>
        <w:rPr>
          <w:rFonts w:eastAsia="Times New Roman"/>
          <w:szCs w:val="24"/>
        </w:rPr>
        <w:t>,</w:t>
      </w:r>
      <w:r w:rsidRPr="00BA624C">
        <w:rPr>
          <w:rFonts w:eastAsia="Times New Roman"/>
          <w:szCs w:val="24"/>
        </w:rPr>
        <w:t xml:space="preserve"> να έχεις φάει γιαούρτι μόλις βγαίνει από το καζάνι</w:t>
      </w:r>
      <w:r>
        <w:rPr>
          <w:rFonts w:eastAsia="Times New Roman"/>
          <w:szCs w:val="24"/>
        </w:rPr>
        <w:t xml:space="preserve">, να έχεις </w:t>
      </w:r>
      <w:r>
        <w:rPr>
          <w:rFonts w:eastAsia="Times New Roman"/>
          <w:szCs w:val="24"/>
        </w:rPr>
        <w:t>πάει σε κουρά</w:t>
      </w:r>
      <w:r w:rsidRPr="00BA624C">
        <w:rPr>
          <w:rFonts w:eastAsia="Times New Roman"/>
          <w:szCs w:val="24"/>
        </w:rPr>
        <w:t xml:space="preserve"> προβάτων και να ακούσεις ριζίτικο και να σου </w:t>
      </w:r>
      <w:r>
        <w:rPr>
          <w:rFonts w:eastAsia="Times New Roman"/>
          <w:szCs w:val="24"/>
        </w:rPr>
        <w:t>’ρθουν αρχαίες μνήμες και ήχοι που να κυκλοφορήσουν</w:t>
      </w:r>
      <w:r w:rsidRPr="00BA624C">
        <w:rPr>
          <w:rFonts w:eastAsia="Times New Roman"/>
          <w:szCs w:val="24"/>
        </w:rPr>
        <w:t xml:space="preserve"> στο αίμα σου</w:t>
      </w:r>
      <w:r>
        <w:rPr>
          <w:rFonts w:eastAsia="Times New Roman"/>
          <w:szCs w:val="24"/>
        </w:rPr>
        <w:t>,</w:t>
      </w:r>
      <w:r w:rsidRPr="00BA624C">
        <w:rPr>
          <w:rFonts w:eastAsia="Times New Roman"/>
          <w:szCs w:val="24"/>
        </w:rPr>
        <w:t xml:space="preserve"> πρέπει να έχεις κυνηγήσει </w:t>
      </w:r>
      <w:r>
        <w:rPr>
          <w:rFonts w:eastAsia="Times New Roman"/>
          <w:szCs w:val="24"/>
        </w:rPr>
        <w:t xml:space="preserve">φουριάρικα σε κάνα πλάγιο </w:t>
      </w:r>
      <w:r w:rsidRPr="00BA624C">
        <w:rPr>
          <w:rFonts w:eastAsia="Times New Roman"/>
          <w:szCs w:val="24"/>
        </w:rPr>
        <w:t>και να ακούσει</w:t>
      </w:r>
      <w:r>
        <w:rPr>
          <w:rFonts w:eastAsia="Times New Roman"/>
          <w:szCs w:val="24"/>
        </w:rPr>
        <w:t>ς</w:t>
      </w:r>
      <w:r w:rsidRPr="00BA624C">
        <w:rPr>
          <w:rFonts w:eastAsia="Times New Roman"/>
          <w:szCs w:val="24"/>
        </w:rPr>
        <w:t xml:space="preserve"> την πέρδικα</w:t>
      </w:r>
      <w:r>
        <w:rPr>
          <w:rFonts w:eastAsia="Times New Roman"/>
          <w:szCs w:val="24"/>
        </w:rPr>
        <w:t xml:space="preserve"> να</w:t>
      </w:r>
      <w:r w:rsidRPr="00BA624C">
        <w:rPr>
          <w:rFonts w:eastAsia="Times New Roman"/>
          <w:szCs w:val="24"/>
        </w:rPr>
        <w:t xml:space="preserve"> κακαρίζει</w:t>
      </w:r>
      <w:r>
        <w:rPr>
          <w:rFonts w:eastAsia="Times New Roman"/>
          <w:szCs w:val="24"/>
        </w:rPr>
        <w:t>. Τ</w:t>
      </w:r>
      <w:r w:rsidRPr="00BA624C">
        <w:rPr>
          <w:rFonts w:eastAsia="Times New Roman"/>
          <w:szCs w:val="24"/>
        </w:rPr>
        <w:t>ότε μπορείς να καταλάβεις τι σημαίνε</w:t>
      </w:r>
      <w:r w:rsidRPr="00BA624C">
        <w:rPr>
          <w:rFonts w:eastAsia="Times New Roman"/>
          <w:szCs w:val="24"/>
        </w:rPr>
        <w:t>ι ανθρωπιά</w:t>
      </w:r>
      <w:r>
        <w:rPr>
          <w:rFonts w:eastAsia="Times New Roman"/>
          <w:szCs w:val="24"/>
        </w:rPr>
        <w:t>,</w:t>
      </w:r>
      <w:r w:rsidRPr="00BA624C">
        <w:rPr>
          <w:rFonts w:eastAsia="Times New Roman"/>
          <w:szCs w:val="24"/>
        </w:rPr>
        <w:t xml:space="preserve"> τι σημαίνει λεβεντιά</w:t>
      </w:r>
      <w:r>
        <w:rPr>
          <w:rFonts w:eastAsia="Times New Roman"/>
          <w:szCs w:val="24"/>
        </w:rPr>
        <w:t>, τι σημαίνει φιλότιμο, τι</w:t>
      </w:r>
      <w:r w:rsidRPr="00BA624C">
        <w:rPr>
          <w:rFonts w:eastAsia="Times New Roman"/>
          <w:szCs w:val="24"/>
        </w:rPr>
        <w:t xml:space="preserve"> σημαίνει αξιοπρέπεια που κουβαλά αυτός ο κόσμος </w:t>
      </w:r>
      <w:r>
        <w:rPr>
          <w:rFonts w:eastAsia="Times New Roman"/>
          <w:szCs w:val="24"/>
        </w:rPr>
        <w:t>μέσα στο</w:t>
      </w:r>
      <w:r w:rsidRPr="00BA624C">
        <w:rPr>
          <w:rFonts w:eastAsia="Times New Roman"/>
          <w:szCs w:val="24"/>
        </w:rPr>
        <w:t xml:space="preserve"> DNA του και</w:t>
      </w:r>
      <w:r>
        <w:rPr>
          <w:rFonts w:eastAsia="Times New Roman"/>
          <w:szCs w:val="24"/>
        </w:rPr>
        <w:t xml:space="preserve"> τη συμπεριφορά του.</w:t>
      </w:r>
    </w:p>
    <w:p w14:paraId="6338FC7D" w14:textId="77777777" w:rsidR="00401C51" w:rsidRDefault="0079451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r w:rsidRPr="00BA624C">
        <w:rPr>
          <w:rFonts w:eastAsia="Times New Roman"/>
          <w:szCs w:val="24"/>
        </w:rPr>
        <w:t xml:space="preserve"> </w:t>
      </w:r>
    </w:p>
    <w:p w14:paraId="6338FC7E" w14:textId="77777777" w:rsidR="00401C51" w:rsidRDefault="00794512">
      <w:pPr>
        <w:spacing w:line="600" w:lineRule="auto"/>
        <w:ind w:firstLine="720"/>
        <w:jc w:val="both"/>
        <w:rPr>
          <w:rFonts w:eastAsia="Times New Roman"/>
          <w:szCs w:val="24"/>
        </w:rPr>
      </w:pPr>
      <w:r>
        <w:rPr>
          <w:rFonts w:eastAsia="Times New Roman"/>
          <w:szCs w:val="24"/>
        </w:rPr>
        <w:t>Ε</w:t>
      </w:r>
      <w:r w:rsidRPr="00BA624C">
        <w:rPr>
          <w:rFonts w:eastAsia="Times New Roman"/>
          <w:szCs w:val="24"/>
        </w:rPr>
        <w:t xml:space="preserve">γώ αυτά </w:t>
      </w:r>
      <w:r>
        <w:rPr>
          <w:rFonts w:eastAsia="Times New Roman"/>
          <w:szCs w:val="24"/>
        </w:rPr>
        <w:t>κουβαλώ. Γι’ αυτό τα</w:t>
      </w:r>
      <w:r w:rsidRPr="00BA624C">
        <w:rPr>
          <w:rFonts w:eastAsia="Times New Roman"/>
          <w:szCs w:val="24"/>
        </w:rPr>
        <w:t xml:space="preserve"> καταλαβαίνω</w:t>
      </w:r>
      <w:r>
        <w:rPr>
          <w:rFonts w:eastAsia="Times New Roman"/>
          <w:szCs w:val="24"/>
        </w:rPr>
        <w:t>, γι’ αυτό τα</w:t>
      </w:r>
      <w:r w:rsidRPr="00BA624C">
        <w:rPr>
          <w:rFonts w:eastAsia="Times New Roman"/>
          <w:szCs w:val="24"/>
        </w:rPr>
        <w:t xml:space="preserve"> νιώθω </w:t>
      </w:r>
      <w:r>
        <w:rPr>
          <w:rFonts w:eastAsia="Times New Roman"/>
          <w:szCs w:val="24"/>
        </w:rPr>
        <w:t>κα</w:t>
      </w:r>
      <w:r>
        <w:rPr>
          <w:rFonts w:eastAsia="Times New Roman"/>
          <w:szCs w:val="24"/>
        </w:rPr>
        <w:t>ι γι’ αυτό ζω με αυτόν τον τρόπο. Και όταν τα</w:t>
      </w:r>
      <w:r w:rsidRPr="00BA624C">
        <w:rPr>
          <w:rFonts w:eastAsia="Times New Roman"/>
          <w:szCs w:val="24"/>
        </w:rPr>
        <w:t xml:space="preserve"> έχεις ζήσει αυτά</w:t>
      </w:r>
      <w:r>
        <w:rPr>
          <w:rFonts w:eastAsia="Times New Roman"/>
          <w:szCs w:val="24"/>
        </w:rPr>
        <w:t>,</w:t>
      </w:r>
      <w:r w:rsidRPr="00BA624C">
        <w:rPr>
          <w:rFonts w:eastAsia="Times New Roman"/>
          <w:szCs w:val="24"/>
        </w:rPr>
        <w:t xml:space="preserve"> μπορείς να καταλάβεις το νόημα από τις δύο μαντινάδες με τις οποίες θα κλείσω</w:t>
      </w:r>
      <w:r>
        <w:rPr>
          <w:rFonts w:eastAsia="Times New Roman"/>
          <w:szCs w:val="24"/>
        </w:rPr>
        <w:t>, κάτι που</w:t>
      </w:r>
      <w:r w:rsidRPr="00BA624C">
        <w:rPr>
          <w:rFonts w:eastAsia="Times New Roman"/>
          <w:szCs w:val="24"/>
        </w:rPr>
        <w:t xml:space="preserve"> είναι φύσει αδύνα</w:t>
      </w:r>
      <w:r>
        <w:rPr>
          <w:rFonts w:eastAsia="Times New Roman"/>
          <w:szCs w:val="24"/>
        </w:rPr>
        <w:t>τον να καταλάβει ο κ.</w:t>
      </w:r>
      <w:r w:rsidRPr="00BA624C">
        <w:rPr>
          <w:rFonts w:eastAsia="Times New Roman"/>
          <w:szCs w:val="24"/>
        </w:rPr>
        <w:t xml:space="preserve"> Μητσοτάκης</w:t>
      </w:r>
      <w:r>
        <w:rPr>
          <w:rFonts w:eastAsia="Times New Roman"/>
          <w:szCs w:val="24"/>
        </w:rPr>
        <w:t>.</w:t>
      </w:r>
      <w:r w:rsidRPr="00BA624C">
        <w:rPr>
          <w:rFonts w:eastAsia="Times New Roman"/>
          <w:szCs w:val="24"/>
        </w:rPr>
        <w:t xml:space="preserve"> </w:t>
      </w:r>
    </w:p>
    <w:p w14:paraId="6338FC7F" w14:textId="77777777" w:rsidR="00401C51" w:rsidRDefault="00794512">
      <w:pPr>
        <w:spacing w:line="600" w:lineRule="auto"/>
        <w:ind w:firstLine="720"/>
        <w:jc w:val="both"/>
        <w:rPr>
          <w:rFonts w:eastAsia="Times New Roman"/>
          <w:szCs w:val="24"/>
        </w:rPr>
      </w:pPr>
      <w:r>
        <w:rPr>
          <w:rFonts w:eastAsia="Times New Roman"/>
          <w:szCs w:val="24"/>
        </w:rPr>
        <w:t>«Πάντα ψηλά στέκει η κορφή, αν ειν’ και</w:t>
      </w:r>
      <w:r w:rsidRPr="00BA624C">
        <w:rPr>
          <w:rFonts w:eastAsia="Times New Roman"/>
          <w:szCs w:val="24"/>
        </w:rPr>
        <w:t xml:space="preserve"> χιονισμένη</w:t>
      </w:r>
      <w:r>
        <w:rPr>
          <w:rFonts w:eastAsia="Times New Roman"/>
          <w:szCs w:val="24"/>
        </w:rPr>
        <w:t>,</w:t>
      </w:r>
      <w:r w:rsidRPr="00BA624C">
        <w:rPr>
          <w:rFonts w:eastAsia="Times New Roman"/>
          <w:szCs w:val="24"/>
        </w:rPr>
        <w:t xml:space="preserve"> το</w:t>
      </w:r>
      <w:r>
        <w:rPr>
          <w:rFonts w:eastAsia="Times New Roman"/>
          <w:szCs w:val="24"/>
        </w:rPr>
        <w:t>ν</w:t>
      </w:r>
      <w:r w:rsidRPr="00BA624C">
        <w:rPr>
          <w:rFonts w:eastAsia="Times New Roman"/>
          <w:szCs w:val="24"/>
        </w:rPr>
        <w:t xml:space="preserve"> βράχο δέρνει </w:t>
      </w:r>
      <w:r>
        <w:rPr>
          <w:rFonts w:eastAsia="Times New Roman"/>
          <w:szCs w:val="24"/>
        </w:rPr>
        <w:t xml:space="preserve">η </w:t>
      </w:r>
      <w:r w:rsidRPr="00BA624C">
        <w:rPr>
          <w:rFonts w:eastAsia="Times New Roman"/>
          <w:szCs w:val="24"/>
        </w:rPr>
        <w:t>θάλασσα</w:t>
      </w:r>
      <w:r>
        <w:rPr>
          <w:rFonts w:eastAsia="Times New Roman"/>
          <w:szCs w:val="24"/>
        </w:rPr>
        <w:t xml:space="preserve">, μα πάντα βράχος μένει». </w:t>
      </w:r>
    </w:p>
    <w:p w14:paraId="6338FC80" w14:textId="77777777" w:rsidR="00401C51" w:rsidRDefault="00794512">
      <w:pPr>
        <w:spacing w:line="600" w:lineRule="auto"/>
        <w:ind w:firstLine="720"/>
        <w:jc w:val="both"/>
        <w:rPr>
          <w:rFonts w:eastAsia="Times New Roman"/>
          <w:szCs w:val="24"/>
        </w:rPr>
      </w:pPr>
      <w:r>
        <w:rPr>
          <w:rFonts w:eastAsia="Times New Roman"/>
          <w:szCs w:val="24"/>
        </w:rPr>
        <w:t>«Ό</w:t>
      </w:r>
      <w:r w:rsidRPr="00BA624C">
        <w:rPr>
          <w:rFonts w:eastAsia="Times New Roman"/>
          <w:szCs w:val="24"/>
        </w:rPr>
        <w:t>λοι οι καιροί με δέρνουν</w:t>
      </w:r>
      <w:r>
        <w:rPr>
          <w:rFonts w:eastAsia="Times New Roman"/>
          <w:szCs w:val="24"/>
        </w:rPr>
        <w:t xml:space="preserve">ε μα οι κλώνοι μου δεν σπουν, γιατί έχω ρίζους δυνατές </w:t>
      </w:r>
      <w:r w:rsidRPr="00BA624C">
        <w:rPr>
          <w:rFonts w:eastAsia="Times New Roman"/>
          <w:szCs w:val="24"/>
        </w:rPr>
        <w:t>βαθιά και με κρατούν</w:t>
      </w:r>
      <w:r>
        <w:rPr>
          <w:rFonts w:eastAsia="Times New Roman"/>
          <w:szCs w:val="24"/>
        </w:rPr>
        <w:t>».</w:t>
      </w:r>
    </w:p>
    <w:p w14:paraId="6338FC81" w14:textId="77777777" w:rsidR="00401C51" w:rsidRDefault="00794512">
      <w:pPr>
        <w:spacing w:line="600" w:lineRule="auto"/>
        <w:ind w:firstLine="720"/>
        <w:jc w:val="both"/>
        <w:rPr>
          <w:rFonts w:eastAsia="Times New Roman"/>
          <w:szCs w:val="24"/>
        </w:rPr>
      </w:pPr>
      <w:r>
        <w:rPr>
          <w:rFonts w:eastAsia="Times New Roman"/>
          <w:szCs w:val="24"/>
        </w:rPr>
        <w:t>Γι’</w:t>
      </w:r>
      <w:r w:rsidRPr="00BA624C">
        <w:rPr>
          <w:rFonts w:eastAsia="Times New Roman"/>
          <w:szCs w:val="24"/>
        </w:rPr>
        <w:t xml:space="preserve"> αυτό</w:t>
      </w:r>
      <w:r>
        <w:rPr>
          <w:rFonts w:eastAsia="Times New Roman"/>
          <w:szCs w:val="24"/>
        </w:rPr>
        <w:t xml:space="preserve"> και θα σας ξανα</w:t>
      </w:r>
      <w:r w:rsidRPr="00BA624C">
        <w:rPr>
          <w:rFonts w:eastAsia="Times New Roman"/>
          <w:szCs w:val="24"/>
        </w:rPr>
        <w:t>νικήσουμε</w:t>
      </w:r>
      <w:r>
        <w:rPr>
          <w:rFonts w:eastAsia="Times New Roman"/>
          <w:szCs w:val="24"/>
        </w:rPr>
        <w:t>.</w:t>
      </w:r>
    </w:p>
    <w:p w14:paraId="6338FC82" w14:textId="77777777" w:rsidR="00401C51" w:rsidRDefault="00794512">
      <w:pPr>
        <w:spacing w:line="600" w:lineRule="auto"/>
        <w:ind w:firstLine="720"/>
        <w:jc w:val="both"/>
        <w:rPr>
          <w:rFonts w:eastAsia="Times New Roman"/>
          <w:szCs w:val="24"/>
        </w:rPr>
      </w:pPr>
      <w:r>
        <w:rPr>
          <w:rFonts w:eastAsia="Times New Roman"/>
          <w:szCs w:val="24"/>
        </w:rPr>
        <w:t>Ε</w:t>
      </w:r>
      <w:r w:rsidRPr="00BA624C">
        <w:rPr>
          <w:rFonts w:eastAsia="Times New Roman"/>
          <w:szCs w:val="24"/>
        </w:rPr>
        <w:t>υχαριστώ πολύ</w:t>
      </w:r>
      <w:r>
        <w:rPr>
          <w:rFonts w:eastAsia="Times New Roman"/>
          <w:szCs w:val="24"/>
        </w:rPr>
        <w:t>.</w:t>
      </w:r>
    </w:p>
    <w:p w14:paraId="6338FC83" w14:textId="77777777" w:rsidR="00401C51" w:rsidRDefault="00794512">
      <w:pPr>
        <w:tabs>
          <w:tab w:val="left" w:pos="1800"/>
        </w:tabs>
        <w:spacing w:line="600" w:lineRule="auto"/>
        <w:ind w:firstLine="720"/>
        <w:jc w:val="center"/>
        <w:rPr>
          <w:rFonts w:eastAsia="Times New Roman"/>
          <w:szCs w:val="24"/>
        </w:rPr>
      </w:pPr>
      <w:r w:rsidRPr="009B2526">
        <w:rPr>
          <w:rFonts w:eastAsia="Times New Roman"/>
          <w:szCs w:val="24"/>
        </w:rPr>
        <w:t>(</w:t>
      </w:r>
      <w:r>
        <w:rPr>
          <w:rFonts w:eastAsia="Times New Roman"/>
          <w:szCs w:val="24"/>
        </w:rPr>
        <w:t>Παρατεταμένα</w:t>
      </w:r>
      <w:r w:rsidRPr="009B2526">
        <w:rPr>
          <w:rFonts w:eastAsia="Times New Roman"/>
          <w:szCs w:val="24"/>
        </w:rPr>
        <w:t xml:space="preserve"> </w:t>
      </w:r>
      <w:r>
        <w:rPr>
          <w:rFonts w:eastAsia="Times New Roman"/>
          <w:szCs w:val="24"/>
        </w:rPr>
        <w:t>χ</w:t>
      </w:r>
      <w:r w:rsidRPr="009B2526">
        <w:rPr>
          <w:rFonts w:eastAsia="Times New Roman"/>
          <w:szCs w:val="24"/>
        </w:rPr>
        <w:t>ειροκροτήματα</w:t>
      </w:r>
      <w:r>
        <w:rPr>
          <w:rFonts w:eastAsia="Times New Roman"/>
          <w:szCs w:val="24"/>
        </w:rPr>
        <w:t xml:space="preserve"> </w:t>
      </w:r>
      <w:r w:rsidRPr="009B2526">
        <w:rPr>
          <w:rFonts w:eastAsia="Times New Roman"/>
          <w:szCs w:val="24"/>
        </w:rPr>
        <w:t>από την πτέρυγα το</w:t>
      </w:r>
      <w:r w:rsidRPr="009B2526">
        <w:rPr>
          <w:rFonts w:eastAsia="Times New Roman"/>
          <w:szCs w:val="24"/>
        </w:rPr>
        <w:t>υ ΣΥΡΙΖΑ)</w:t>
      </w:r>
    </w:p>
    <w:p w14:paraId="6338FC84" w14:textId="77777777" w:rsidR="00401C51" w:rsidRDefault="00794512">
      <w:pPr>
        <w:tabs>
          <w:tab w:val="left" w:pos="1800"/>
        </w:tabs>
        <w:spacing w:line="600" w:lineRule="auto"/>
        <w:ind w:firstLine="720"/>
        <w:jc w:val="both"/>
        <w:rPr>
          <w:rFonts w:eastAsia="Times New Roman"/>
          <w:szCs w:val="24"/>
        </w:rPr>
      </w:pPr>
      <w:r w:rsidRPr="007D7006">
        <w:rPr>
          <w:rFonts w:eastAsia="Times New Roman"/>
          <w:b/>
          <w:szCs w:val="24"/>
        </w:rPr>
        <w:t>Ν</w:t>
      </w:r>
      <w:r>
        <w:rPr>
          <w:rFonts w:eastAsia="Times New Roman"/>
          <w:b/>
          <w:szCs w:val="24"/>
        </w:rPr>
        <w:t xml:space="preserve">ΙΚΟΛΑΟΣ </w:t>
      </w:r>
      <w:r>
        <w:rPr>
          <w:rFonts w:eastAsia="Times New Roman"/>
          <w:b/>
          <w:szCs w:val="24"/>
        </w:rPr>
        <w:t xml:space="preserve">– ΓΕΩΡΓΙΟΣ </w:t>
      </w:r>
      <w:r w:rsidRPr="007D7006">
        <w:rPr>
          <w:rFonts w:eastAsia="Times New Roman"/>
          <w:b/>
          <w:szCs w:val="24"/>
        </w:rPr>
        <w:t>ΔΕΝΔΙΑΣ:</w:t>
      </w:r>
      <w:r>
        <w:rPr>
          <w:rFonts w:eastAsia="Times New Roman"/>
          <w:szCs w:val="24"/>
        </w:rPr>
        <w:t xml:space="preserve"> </w:t>
      </w:r>
      <w:r w:rsidRPr="007D7006">
        <w:rPr>
          <w:rFonts w:eastAsia="Times New Roman"/>
          <w:bCs/>
        </w:rPr>
        <w:t>Κύριε Πρόεδρε,</w:t>
      </w:r>
      <w:r>
        <w:rPr>
          <w:rFonts w:eastAsia="Times New Roman"/>
          <w:szCs w:val="24"/>
        </w:rPr>
        <w:t xml:space="preserve"> θα ήθελα τον λόγο.</w:t>
      </w:r>
    </w:p>
    <w:p w14:paraId="6338FC85" w14:textId="77777777" w:rsidR="00401C51" w:rsidRDefault="00794512">
      <w:pPr>
        <w:spacing w:line="600" w:lineRule="auto"/>
        <w:ind w:firstLine="720"/>
        <w:jc w:val="both"/>
        <w:rPr>
          <w:rFonts w:eastAsia="Times New Roman"/>
          <w:szCs w:val="24"/>
        </w:rPr>
      </w:pPr>
      <w:r w:rsidRPr="007D7006">
        <w:rPr>
          <w:rFonts w:eastAsia="Times New Roman"/>
          <w:b/>
          <w:bCs/>
        </w:rPr>
        <w:t>ΠΡΟΕΔΡΕΥΩΝ (Αναστάσιος Κουράκης):</w:t>
      </w:r>
      <w:r w:rsidRPr="007D7006">
        <w:rPr>
          <w:rFonts w:eastAsia="Times New Roman"/>
          <w:szCs w:val="24"/>
        </w:rPr>
        <w:t xml:space="preserve"> </w:t>
      </w:r>
      <w:r>
        <w:rPr>
          <w:rFonts w:eastAsia="Times New Roman"/>
          <w:szCs w:val="24"/>
        </w:rPr>
        <w:t>Θ</w:t>
      </w:r>
      <w:r w:rsidRPr="00BA624C">
        <w:rPr>
          <w:rFonts w:eastAsia="Times New Roman"/>
          <w:szCs w:val="24"/>
        </w:rPr>
        <w:t>α ήθελα να ευχαριστήσω τους συναδέλφους</w:t>
      </w:r>
      <w:r>
        <w:rPr>
          <w:rFonts w:eastAsia="Times New Roman"/>
          <w:szCs w:val="24"/>
        </w:rPr>
        <w:t>,</w:t>
      </w:r>
      <w:r w:rsidRPr="00BA624C">
        <w:rPr>
          <w:rFonts w:eastAsia="Times New Roman"/>
          <w:szCs w:val="24"/>
        </w:rPr>
        <w:t xml:space="preserve"> κυρίως της </w:t>
      </w:r>
      <w:r>
        <w:rPr>
          <w:rFonts w:eastAsia="Times New Roman"/>
          <w:szCs w:val="24"/>
        </w:rPr>
        <w:t>Α</w:t>
      </w:r>
      <w:r w:rsidRPr="00BA624C">
        <w:rPr>
          <w:rFonts w:eastAsia="Times New Roman"/>
          <w:szCs w:val="24"/>
        </w:rPr>
        <w:t>ντιπολίτευσης</w:t>
      </w:r>
      <w:r>
        <w:rPr>
          <w:rFonts w:eastAsia="Times New Roman"/>
          <w:szCs w:val="24"/>
        </w:rPr>
        <w:t>,</w:t>
      </w:r>
      <w:r w:rsidRPr="00BA624C">
        <w:rPr>
          <w:rFonts w:eastAsia="Times New Roman"/>
          <w:szCs w:val="24"/>
        </w:rPr>
        <w:t xml:space="preserve"> για τ</w:t>
      </w:r>
      <w:r>
        <w:rPr>
          <w:rFonts w:eastAsia="Times New Roman"/>
          <w:szCs w:val="24"/>
        </w:rPr>
        <w:t>ην ανοχή και την κατανόηση στο Π</w:t>
      </w:r>
      <w:r w:rsidRPr="00BA624C">
        <w:rPr>
          <w:rFonts w:eastAsia="Times New Roman"/>
          <w:szCs w:val="24"/>
        </w:rPr>
        <w:t>ροεδρείο</w:t>
      </w:r>
      <w:r>
        <w:rPr>
          <w:rFonts w:eastAsia="Times New Roman"/>
          <w:szCs w:val="24"/>
        </w:rPr>
        <w:t>,</w:t>
      </w:r>
      <w:r w:rsidRPr="00BA624C">
        <w:rPr>
          <w:rFonts w:eastAsia="Times New Roman"/>
          <w:szCs w:val="24"/>
        </w:rPr>
        <w:t xml:space="preserve"> να δώσουμε περισσότερο χρόνο στον κύριο Υπουργό</w:t>
      </w:r>
      <w:r>
        <w:rPr>
          <w:rFonts w:eastAsia="Times New Roman"/>
          <w:szCs w:val="24"/>
        </w:rPr>
        <w:t>,</w:t>
      </w:r>
      <w:r w:rsidRPr="00BA624C">
        <w:rPr>
          <w:rFonts w:eastAsia="Times New Roman"/>
          <w:szCs w:val="24"/>
        </w:rPr>
        <w:t xml:space="preserve"> επειδή καταλαβαίνετε </w:t>
      </w:r>
      <w:r>
        <w:rPr>
          <w:rFonts w:eastAsia="Times New Roman"/>
          <w:szCs w:val="24"/>
        </w:rPr>
        <w:t>ότι</w:t>
      </w:r>
      <w:r w:rsidRPr="00BA624C">
        <w:rPr>
          <w:rFonts w:eastAsia="Times New Roman"/>
          <w:szCs w:val="24"/>
        </w:rPr>
        <w:t xml:space="preserve"> αυτές τις μέρες το ό</w:t>
      </w:r>
      <w:r>
        <w:rPr>
          <w:rFonts w:eastAsia="Times New Roman"/>
          <w:szCs w:val="24"/>
        </w:rPr>
        <w:t>νομά του α</w:t>
      </w:r>
      <w:r w:rsidRPr="00BA624C">
        <w:rPr>
          <w:rFonts w:eastAsia="Times New Roman"/>
          <w:szCs w:val="24"/>
        </w:rPr>
        <w:t>ναφέρθηκε πάρα πολλές φορές</w:t>
      </w:r>
      <w:r>
        <w:rPr>
          <w:rFonts w:eastAsia="Times New Roman"/>
          <w:szCs w:val="24"/>
        </w:rPr>
        <w:t>.</w:t>
      </w:r>
    </w:p>
    <w:p w14:paraId="6338FC86" w14:textId="77777777" w:rsidR="00401C51" w:rsidRDefault="00794512">
      <w:pPr>
        <w:spacing w:line="600" w:lineRule="auto"/>
        <w:ind w:firstLine="720"/>
        <w:jc w:val="both"/>
        <w:rPr>
          <w:rFonts w:eastAsia="Times New Roman"/>
          <w:szCs w:val="24"/>
        </w:rPr>
      </w:pPr>
      <w:r w:rsidRPr="007D7006">
        <w:rPr>
          <w:rFonts w:eastAsia="Times New Roman"/>
          <w:b/>
          <w:szCs w:val="24"/>
        </w:rPr>
        <w:t>ΑΘΑΝΑΣΙΟΣ ΜΠΟΥΡΑΣ:</w:t>
      </w:r>
      <w:r>
        <w:rPr>
          <w:rFonts w:eastAsia="Times New Roman"/>
          <w:szCs w:val="24"/>
        </w:rPr>
        <w:t xml:space="preserve"> Δεν </w:t>
      </w:r>
      <w:r w:rsidRPr="007D7006">
        <w:rPr>
          <w:rFonts w:eastAsia="Times New Roman"/>
          <w:szCs w:val="24"/>
        </w:rPr>
        <w:t>είναι</w:t>
      </w:r>
      <w:r>
        <w:rPr>
          <w:rFonts w:eastAsia="Times New Roman"/>
          <w:szCs w:val="24"/>
        </w:rPr>
        <w:t xml:space="preserve"> ανοχή αυτό. Ευγένεια </w:t>
      </w:r>
      <w:r w:rsidRPr="007D7006">
        <w:rPr>
          <w:rFonts w:eastAsia="Times New Roman"/>
          <w:szCs w:val="24"/>
        </w:rPr>
        <w:t>είναι</w:t>
      </w:r>
      <w:r>
        <w:rPr>
          <w:rFonts w:eastAsia="Times New Roman"/>
          <w:szCs w:val="24"/>
        </w:rPr>
        <w:t xml:space="preserve">. Τριάντα </w:t>
      </w:r>
      <w:r w:rsidRPr="007D7006">
        <w:rPr>
          <w:rFonts w:eastAsia="Times New Roman"/>
          <w:szCs w:val="24"/>
        </w:rPr>
        <w:t>π</w:t>
      </w:r>
      <w:r>
        <w:rPr>
          <w:rFonts w:eastAsia="Times New Roman"/>
          <w:szCs w:val="24"/>
        </w:rPr>
        <w:t xml:space="preserve">έντε λεπτά από δώδεκα! Δεν γίνονται αυτά τα πράγματα. </w:t>
      </w:r>
    </w:p>
    <w:p w14:paraId="6338FC87" w14:textId="77777777" w:rsidR="00401C51" w:rsidRDefault="00794512">
      <w:pPr>
        <w:spacing w:line="600" w:lineRule="auto"/>
        <w:ind w:firstLine="720"/>
        <w:jc w:val="both"/>
        <w:rPr>
          <w:rFonts w:eastAsia="Times New Roman"/>
          <w:szCs w:val="24"/>
        </w:rPr>
      </w:pPr>
      <w:r w:rsidRPr="007D7006">
        <w:rPr>
          <w:rFonts w:eastAsia="Times New Roman"/>
          <w:b/>
          <w:bCs/>
        </w:rPr>
        <w:t>Π</w:t>
      </w:r>
      <w:r w:rsidRPr="007D7006">
        <w:rPr>
          <w:rFonts w:eastAsia="Times New Roman"/>
          <w:b/>
          <w:bCs/>
        </w:rPr>
        <w:t>ΡΟΕΔΡΕΥΩΝ (Αναστάσιος Κουράκης):</w:t>
      </w:r>
      <w:r>
        <w:rPr>
          <w:rFonts w:eastAsia="Times New Roman"/>
          <w:b/>
          <w:bCs/>
        </w:rPr>
        <w:t xml:space="preserve"> </w:t>
      </w:r>
      <w:r>
        <w:rPr>
          <w:rFonts w:eastAsia="Times New Roman"/>
          <w:bCs/>
        </w:rPr>
        <w:t>Τ</w:t>
      </w:r>
      <w:r w:rsidRPr="00BA624C">
        <w:rPr>
          <w:rFonts w:eastAsia="Times New Roman"/>
          <w:szCs w:val="24"/>
        </w:rPr>
        <w:t>ο</w:t>
      </w:r>
      <w:r>
        <w:rPr>
          <w:rFonts w:eastAsia="Times New Roman"/>
          <w:szCs w:val="24"/>
        </w:rPr>
        <w:t>ν λόγο έχει ο κ. Δ</w:t>
      </w:r>
      <w:r w:rsidRPr="00BA624C">
        <w:rPr>
          <w:rFonts w:eastAsia="Times New Roman"/>
          <w:szCs w:val="24"/>
        </w:rPr>
        <w:t>ένδιας για λίγο</w:t>
      </w:r>
      <w:r>
        <w:rPr>
          <w:rFonts w:eastAsia="Times New Roman"/>
          <w:szCs w:val="24"/>
        </w:rPr>
        <w:t>.</w:t>
      </w:r>
    </w:p>
    <w:p w14:paraId="6338FC88" w14:textId="77777777" w:rsidR="00401C51" w:rsidRDefault="00794512">
      <w:pPr>
        <w:spacing w:line="600" w:lineRule="auto"/>
        <w:ind w:firstLine="720"/>
        <w:jc w:val="both"/>
        <w:rPr>
          <w:rFonts w:eastAsia="Times New Roman"/>
          <w:szCs w:val="24"/>
        </w:rPr>
      </w:pPr>
      <w:r>
        <w:rPr>
          <w:rFonts w:eastAsia="Times New Roman"/>
          <w:b/>
          <w:szCs w:val="24"/>
        </w:rPr>
        <w:t>ΝΙΚΟΛΑΟΣ</w:t>
      </w:r>
      <w:r w:rsidRPr="007D7006">
        <w:rPr>
          <w:rFonts w:eastAsia="Times New Roman"/>
          <w:b/>
          <w:szCs w:val="24"/>
        </w:rPr>
        <w:t xml:space="preserve"> </w:t>
      </w:r>
      <w:r>
        <w:rPr>
          <w:rFonts w:eastAsia="Times New Roman"/>
          <w:b/>
          <w:szCs w:val="24"/>
        </w:rPr>
        <w:t>– ΓΕΩΡΓΙΟΣ</w:t>
      </w:r>
      <w:r w:rsidRPr="007D7006">
        <w:rPr>
          <w:rFonts w:eastAsia="Times New Roman"/>
          <w:b/>
          <w:szCs w:val="24"/>
        </w:rPr>
        <w:t xml:space="preserve"> ΔΕΝΔΙΑΣ:</w:t>
      </w:r>
      <w:r>
        <w:rPr>
          <w:rFonts w:eastAsia="Times New Roman"/>
          <w:szCs w:val="24"/>
        </w:rPr>
        <w:t xml:space="preserve"> </w:t>
      </w:r>
      <w:r w:rsidRPr="007D7006">
        <w:rPr>
          <w:rFonts w:eastAsia="Times New Roman"/>
          <w:bCs/>
        </w:rPr>
        <w:t>Κύριε Πρόεδρε,</w:t>
      </w:r>
      <w:r>
        <w:rPr>
          <w:rFonts w:eastAsia="Times New Roman"/>
          <w:bCs/>
        </w:rPr>
        <w:t xml:space="preserve"> </w:t>
      </w:r>
      <w:r w:rsidRPr="00BA624C">
        <w:rPr>
          <w:rFonts w:eastAsia="Times New Roman"/>
          <w:szCs w:val="24"/>
        </w:rPr>
        <w:t>δικαιούμαι δύο λεπτά να σχολιάσω την ομιλία του Αναπληρωτή Υπουργού Υγείας</w:t>
      </w:r>
      <w:r>
        <w:rPr>
          <w:rFonts w:eastAsia="Times New Roman"/>
          <w:szCs w:val="24"/>
        </w:rPr>
        <w:t>. Δεν θα εξαντλήσω τα δύο</w:t>
      </w:r>
      <w:r w:rsidRPr="00BA624C">
        <w:rPr>
          <w:rFonts w:eastAsia="Times New Roman"/>
          <w:szCs w:val="24"/>
        </w:rPr>
        <w:t xml:space="preserve"> λεπτά</w:t>
      </w:r>
      <w:r>
        <w:rPr>
          <w:rFonts w:eastAsia="Times New Roman"/>
          <w:szCs w:val="24"/>
        </w:rPr>
        <w:t>, δ</w:t>
      </w:r>
      <w:r w:rsidRPr="00BA624C">
        <w:rPr>
          <w:rFonts w:eastAsia="Times New Roman"/>
          <w:szCs w:val="24"/>
        </w:rPr>
        <w:t>εν χρειάζεται</w:t>
      </w:r>
      <w:r>
        <w:rPr>
          <w:rFonts w:eastAsia="Times New Roman"/>
          <w:szCs w:val="24"/>
        </w:rPr>
        <w:t>.</w:t>
      </w:r>
    </w:p>
    <w:p w14:paraId="6338FC89" w14:textId="77777777" w:rsidR="00401C51" w:rsidRDefault="00794512">
      <w:pPr>
        <w:spacing w:line="600" w:lineRule="auto"/>
        <w:ind w:firstLine="720"/>
        <w:jc w:val="both"/>
        <w:rPr>
          <w:rFonts w:eastAsia="Times New Roman"/>
          <w:szCs w:val="24"/>
        </w:rPr>
      </w:pPr>
      <w:r>
        <w:rPr>
          <w:rFonts w:eastAsia="Times New Roman"/>
          <w:szCs w:val="24"/>
        </w:rPr>
        <w:t>Θα ή</w:t>
      </w:r>
      <w:r w:rsidRPr="00BA624C">
        <w:rPr>
          <w:rFonts w:eastAsia="Times New Roman"/>
          <w:szCs w:val="24"/>
        </w:rPr>
        <w:t>θελα να πω</w:t>
      </w:r>
      <w:r>
        <w:rPr>
          <w:rFonts w:eastAsia="Times New Roman"/>
          <w:szCs w:val="24"/>
        </w:rPr>
        <w:t xml:space="preserve">, </w:t>
      </w:r>
      <w:r w:rsidRPr="007D7006">
        <w:rPr>
          <w:rFonts w:eastAsia="Times New Roman"/>
          <w:bCs/>
        </w:rPr>
        <w:t>κύρ</w:t>
      </w:r>
      <w:r w:rsidRPr="007D7006">
        <w:rPr>
          <w:rFonts w:eastAsia="Times New Roman"/>
          <w:bCs/>
        </w:rPr>
        <w:t>ιε Πρόεδρε,</w:t>
      </w:r>
      <w:r w:rsidRPr="00BA624C">
        <w:rPr>
          <w:rFonts w:eastAsia="Times New Roman"/>
          <w:szCs w:val="24"/>
        </w:rPr>
        <w:t xml:space="preserve"> ότι</w:t>
      </w:r>
      <w:r>
        <w:rPr>
          <w:rFonts w:eastAsia="Times New Roman"/>
          <w:szCs w:val="24"/>
        </w:rPr>
        <w:t xml:space="preserve"> έκανε μια</w:t>
      </w:r>
      <w:r w:rsidRPr="00BA624C">
        <w:rPr>
          <w:rFonts w:eastAsia="Times New Roman"/>
          <w:szCs w:val="24"/>
        </w:rPr>
        <w:t xml:space="preserve"> φιλότιμη νομίζω προσπάθεια μέσα στο πλαίσιο των δυνατοτήτων του</w:t>
      </w:r>
      <w:r>
        <w:rPr>
          <w:rFonts w:eastAsia="Times New Roman"/>
          <w:szCs w:val="24"/>
        </w:rPr>
        <w:t xml:space="preserve">, των δικών </w:t>
      </w:r>
      <w:r w:rsidRPr="00BA624C">
        <w:rPr>
          <w:rFonts w:eastAsia="Times New Roman"/>
          <w:szCs w:val="24"/>
        </w:rPr>
        <w:t>του δυνατοτήτων</w:t>
      </w:r>
      <w:r>
        <w:rPr>
          <w:rFonts w:eastAsia="Times New Roman"/>
          <w:szCs w:val="24"/>
        </w:rPr>
        <w:t>, ο Αναπληρωτής Υπουργός Υγείας να ανακαλέσει την προσβολή έναντι του υποψήφιου Ε</w:t>
      </w:r>
      <w:r w:rsidRPr="00BA624C">
        <w:rPr>
          <w:rFonts w:eastAsia="Times New Roman"/>
          <w:szCs w:val="24"/>
        </w:rPr>
        <w:t>υρωβουλευτή της Νέας Δημοκρατίας</w:t>
      </w:r>
      <w:r>
        <w:rPr>
          <w:rFonts w:eastAsia="Times New Roman"/>
          <w:szCs w:val="24"/>
        </w:rPr>
        <w:t>, του κ. Κυμπουρόπουλου</w:t>
      </w:r>
      <w:r w:rsidRPr="00BA624C">
        <w:rPr>
          <w:rFonts w:eastAsia="Times New Roman"/>
          <w:szCs w:val="24"/>
        </w:rPr>
        <w:t xml:space="preserve"> και</w:t>
      </w:r>
      <w:r w:rsidRPr="00BA624C">
        <w:rPr>
          <w:rFonts w:eastAsia="Times New Roman"/>
          <w:szCs w:val="24"/>
        </w:rPr>
        <w:t xml:space="preserve"> έναντι των ανθρώπων με αναπηρία</w:t>
      </w:r>
      <w:r>
        <w:rPr>
          <w:rFonts w:eastAsia="Times New Roman"/>
          <w:szCs w:val="24"/>
        </w:rPr>
        <w:t>.</w:t>
      </w:r>
    </w:p>
    <w:p w14:paraId="6338FC8A" w14:textId="77777777" w:rsidR="00401C51" w:rsidRDefault="00794512">
      <w:pPr>
        <w:spacing w:line="600" w:lineRule="auto"/>
        <w:ind w:firstLine="720"/>
        <w:jc w:val="both"/>
        <w:rPr>
          <w:rFonts w:eastAsia="Times New Roman"/>
          <w:szCs w:val="24"/>
        </w:rPr>
      </w:pPr>
      <w:r>
        <w:rPr>
          <w:rFonts w:eastAsia="Times New Roman"/>
          <w:szCs w:val="24"/>
        </w:rPr>
        <w:t>Θα ήταν βεβαίως προτιμότερο, ευθύτερο κ</w:t>
      </w:r>
      <w:r w:rsidRPr="00BA624C">
        <w:rPr>
          <w:rFonts w:eastAsia="Times New Roman"/>
          <w:szCs w:val="24"/>
        </w:rPr>
        <w:t xml:space="preserve">αι πιο αντρίκιο </w:t>
      </w:r>
      <w:r>
        <w:rPr>
          <w:rFonts w:eastAsia="Times New Roman"/>
          <w:szCs w:val="24"/>
        </w:rPr>
        <w:t>-διότι</w:t>
      </w:r>
      <w:r w:rsidRPr="00BA624C">
        <w:rPr>
          <w:rFonts w:eastAsia="Times New Roman"/>
          <w:szCs w:val="24"/>
        </w:rPr>
        <w:t xml:space="preserve"> είναι λέξη την οποί</w:t>
      </w:r>
      <w:r>
        <w:rPr>
          <w:rFonts w:eastAsia="Times New Roman"/>
          <w:szCs w:val="24"/>
        </w:rPr>
        <w:t>α μετέρχεται συχνά στο λεξιλόγιό</w:t>
      </w:r>
      <w:r w:rsidRPr="00BA624C">
        <w:rPr>
          <w:rFonts w:eastAsia="Times New Roman"/>
          <w:szCs w:val="24"/>
        </w:rPr>
        <w:t xml:space="preserve"> του</w:t>
      </w:r>
      <w:r>
        <w:rPr>
          <w:rFonts w:eastAsia="Times New Roman"/>
          <w:szCs w:val="24"/>
        </w:rPr>
        <w:t>- να διατυπώσει μια ευθεία και καθαρή σ</w:t>
      </w:r>
      <w:r w:rsidRPr="00BA624C">
        <w:rPr>
          <w:rFonts w:eastAsia="Times New Roman"/>
          <w:szCs w:val="24"/>
        </w:rPr>
        <w:t>υγ</w:t>
      </w:r>
      <w:r>
        <w:rPr>
          <w:rFonts w:eastAsia="Times New Roman"/>
          <w:szCs w:val="24"/>
        </w:rPr>
        <w:t>γ</w:t>
      </w:r>
      <w:r w:rsidRPr="00BA624C">
        <w:rPr>
          <w:rFonts w:eastAsia="Times New Roman"/>
          <w:szCs w:val="24"/>
        </w:rPr>
        <w:t>νώμη</w:t>
      </w:r>
      <w:r>
        <w:rPr>
          <w:rFonts w:eastAsia="Times New Roman"/>
          <w:szCs w:val="24"/>
        </w:rPr>
        <w:t>, μι</w:t>
      </w:r>
      <w:r w:rsidRPr="00BA624C">
        <w:rPr>
          <w:rFonts w:eastAsia="Times New Roman"/>
          <w:szCs w:val="24"/>
        </w:rPr>
        <w:t>α συγγνώμη προς τους ανθρώπου</w:t>
      </w:r>
      <w:r>
        <w:rPr>
          <w:rFonts w:eastAsia="Times New Roman"/>
          <w:szCs w:val="24"/>
        </w:rPr>
        <w:t>ς αυτούς τους οποίους προσ</w:t>
      </w:r>
      <w:r>
        <w:rPr>
          <w:rFonts w:eastAsia="Times New Roman"/>
          <w:szCs w:val="24"/>
        </w:rPr>
        <w:t>έβαλε. Δε μπόρεσε να φθ</w:t>
      </w:r>
      <w:r w:rsidRPr="00BA624C">
        <w:rPr>
          <w:rFonts w:eastAsia="Times New Roman"/>
          <w:szCs w:val="24"/>
        </w:rPr>
        <w:t>άσει σε αυτό το σημείο</w:t>
      </w:r>
      <w:r>
        <w:rPr>
          <w:rFonts w:eastAsia="Times New Roman"/>
          <w:szCs w:val="24"/>
        </w:rPr>
        <w:t>.</w:t>
      </w:r>
    </w:p>
    <w:p w14:paraId="6338FC8B" w14:textId="77777777" w:rsidR="00401C51" w:rsidRDefault="00794512">
      <w:pPr>
        <w:spacing w:line="600" w:lineRule="auto"/>
        <w:ind w:firstLine="720"/>
        <w:jc w:val="both"/>
        <w:rPr>
          <w:rFonts w:eastAsia="Times New Roman"/>
          <w:szCs w:val="24"/>
        </w:rPr>
      </w:pPr>
      <w:r>
        <w:rPr>
          <w:rFonts w:eastAsia="Times New Roman"/>
          <w:szCs w:val="24"/>
        </w:rPr>
        <w:t>Δεν μπόρεσε, επίσης,</w:t>
      </w:r>
      <w:r w:rsidRPr="00BA624C">
        <w:rPr>
          <w:rFonts w:eastAsia="Times New Roman"/>
          <w:szCs w:val="24"/>
        </w:rPr>
        <w:t xml:space="preserve"> να αποφύγει και τις αναφορές στον απόντα Πρόεδρο της </w:t>
      </w:r>
      <w:r w:rsidRPr="00F42DE7">
        <w:rPr>
          <w:rFonts w:eastAsia="Times New Roman"/>
          <w:bCs/>
        </w:rPr>
        <w:t>Νέας Δημοκρατίας</w:t>
      </w:r>
      <w:r>
        <w:rPr>
          <w:rFonts w:eastAsia="Times New Roman"/>
          <w:szCs w:val="24"/>
        </w:rPr>
        <w:t xml:space="preserve">, ο </w:t>
      </w:r>
      <w:r w:rsidRPr="00BA624C">
        <w:rPr>
          <w:rFonts w:eastAsia="Times New Roman"/>
          <w:szCs w:val="24"/>
        </w:rPr>
        <w:t xml:space="preserve">όποιος έχει </w:t>
      </w:r>
      <w:r>
        <w:rPr>
          <w:rFonts w:eastAsia="Times New Roman"/>
          <w:szCs w:val="24"/>
        </w:rPr>
        <w:t>βάρβαρα</w:t>
      </w:r>
      <w:r w:rsidRPr="00BA624C">
        <w:rPr>
          <w:rFonts w:eastAsia="Times New Roman"/>
          <w:szCs w:val="24"/>
        </w:rPr>
        <w:t xml:space="preserve"> προσβληθεί αυτές τις μέρες</w:t>
      </w:r>
      <w:r>
        <w:rPr>
          <w:rFonts w:eastAsia="Times New Roman"/>
          <w:szCs w:val="24"/>
        </w:rPr>
        <w:t>,</w:t>
      </w:r>
      <w:r w:rsidRPr="00BA624C">
        <w:rPr>
          <w:rFonts w:eastAsia="Times New Roman"/>
          <w:szCs w:val="24"/>
        </w:rPr>
        <w:t xml:space="preserve"> σε επίπεδο και προσωπικό και της οικογένειάς του και ζώντων και τεθνεώτων</w:t>
      </w:r>
      <w:r>
        <w:rPr>
          <w:rFonts w:eastAsia="Times New Roman"/>
          <w:szCs w:val="24"/>
        </w:rPr>
        <w:t xml:space="preserve">. </w:t>
      </w:r>
    </w:p>
    <w:p w14:paraId="6338FC8C" w14:textId="77777777" w:rsidR="00401C51" w:rsidRDefault="00794512">
      <w:pPr>
        <w:spacing w:line="600" w:lineRule="auto"/>
        <w:ind w:firstLine="720"/>
        <w:jc w:val="both"/>
        <w:rPr>
          <w:rFonts w:eastAsia="Times New Roman"/>
          <w:szCs w:val="24"/>
        </w:rPr>
      </w:pPr>
      <w:r>
        <w:rPr>
          <w:rFonts w:eastAsia="Times New Roman"/>
          <w:szCs w:val="24"/>
        </w:rPr>
        <w:t>Και ξέρουμε όλοι σε αυτή την Α</w:t>
      </w:r>
      <w:r w:rsidRPr="00BA624C">
        <w:rPr>
          <w:rFonts w:eastAsia="Times New Roman"/>
          <w:szCs w:val="24"/>
        </w:rPr>
        <w:t>ίθουσα</w:t>
      </w:r>
      <w:r>
        <w:rPr>
          <w:rFonts w:eastAsia="Times New Roman"/>
          <w:szCs w:val="24"/>
        </w:rPr>
        <w:t>,</w:t>
      </w:r>
      <w:r w:rsidRPr="00BA624C">
        <w:rPr>
          <w:rFonts w:eastAsia="Times New Roman"/>
          <w:szCs w:val="24"/>
        </w:rPr>
        <w:t xml:space="preserve"> κυρίες και κύριοι συνάδελφοι</w:t>
      </w:r>
      <w:r>
        <w:rPr>
          <w:rFonts w:eastAsia="Times New Roman"/>
          <w:szCs w:val="24"/>
        </w:rPr>
        <w:t>,</w:t>
      </w:r>
      <w:r w:rsidRPr="00BA624C">
        <w:rPr>
          <w:rFonts w:eastAsia="Times New Roman"/>
          <w:szCs w:val="24"/>
        </w:rPr>
        <w:t xml:space="preserve"> ότι και η σύζυγός του έ</w:t>
      </w:r>
      <w:r>
        <w:rPr>
          <w:rFonts w:eastAsia="Times New Roman"/>
          <w:szCs w:val="24"/>
        </w:rPr>
        <w:t>χει γίνει αντικείμενο εξωθεσμική</w:t>
      </w:r>
      <w:r w:rsidRPr="00BA624C">
        <w:rPr>
          <w:rFonts w:eastAsia="Times New Roman"/>
          <w:szCs w:val="24"/>
        </w:rPr>
        <w:t xml:space="preserve">ς </w:t>
      </w:r>
      <w:r>
        <w:rPr>
          <w:rFonts w:eastAsia="Times New Roman"/>
          <w:szCs w:val="24"/>
        </w:rPr>
        <w:t>δίωξης</w:t>
      </w:r>
      <w:r w:rsidRPr="00BA624C">
        <w:rPr>
          <w:rFonts w:eastAsia="Times New Roman"/>
          <w:szCs w:val="24"/>
        </w:rPr>
        <w:t xml:space="preserve"> με κάθε τρόπο</w:t>
      </w:r>
      <w:r>
        <w:rPr>
          <w:rFonts w:eastAsia="Times New Roman"/>
          <w:szCs w:val="24"/>
        </w:rPr>
        <w:t>,</w:t>
      </w:r>
      <w:r w:rsidRPr="00BA624C">
        <w:rPr>
          <w:rFonts w:eastAsia="Times New Roman"/>
          <w:szCs w:val="24"/>
        </w:rPr>
        <w:t xml:space="preserve"> όλα τα χρόνια της διακυβέρνησ</w:t>
      </w:r>
      <w:r>
        <w:rPr>
          <w:rFonts w:eastAsia="Times New Roman"/>
          <w:szCs w:val="24"/>
        </w:rPr>
        <w:t xml:space="preserve">ης </w:t>
      </w:r>
      <w:r>
        <w:rPr>
          <w:rFonts w:eastAsia="Times New Roman"/>
          <w:szCs w:val="24"/>
        </w:rPr>
        <w:t>της χώρας από τον ΣΥΡΙΖΑ.</w:t>
      </w:r>
    </w:p>
    <w:p w14:paraId="6338FC8D" w14:textId="77777777" w:rsidR="00401C51" w:rsidRDefault="00794512">
      <w:pPr>
        <w:spacing w:line="600" w:lineRule="auto"/>
        <w:ind w:firstLine="720"/>
        <w:jc w:val="both"/>
        <w:rPr>
          <w:rFonts w:eastAsia="Times New Roman"/>
          <w:szCs w:val="24"/>
        </w:rPr>
      </w:pPr>
      <w:r w:rsidRPr="00F42DE7">
        <w:rPr>
          <w:rFonts w:eastAsia="Times New Roman"/>
          <w:bCs/>
        </w:rPr>
        <w:t>Κύριε Πρόεδρε,</w:t>
      </w:r>
      <w:r>
        <w:rPr>
          <w:rFonts w:eastAsia="Times New Roman"/>
          <w:szCs w:val="24"/>
        </w:rPr>
        <w:t xml:space="preserve"> θ</w:t>
      </w:r>
      <w:r w:rsidRPr="00BA624C">
        <w:rPr>
          <w:rFonts w:eastAsia="Times New Roman"/>
          <w:szCs w:val="24"/>
        </w:rPr>
        <w:t>έλω να πω ότι η Νέα Δ</w:t>
      </w:r>
      <w:r>
        <w:rPr>
          <w:rFonts w:eastAsia="Times New Roman"/>
          <w:szCs w:val="24"/>
        </w:rPr>
        <w:t>ημοκρατία είναι κάθετα αντίθετη</w:t>
      </w:r>
      <w:r w:rsidRPr="00BA624C">
        <w:rPr>
          <w:rFonts w:eastAsia="Times New Roman"/>
          <w:szCs w:val="24"/>
        </w:rPr>
        <w:t xml:space="preserve"> στην επιδίωξη να μετατραπεί</w:t>
      </w:r>
      <w:r>
        <w:rPr>
          <w:rFonts w:eastAsia="Times New Roman"/>
          <w:szCs w:val="24"/>
        </w:rPr>
        <w:t xml:space="preserve"> η πολιτική ζωή του τόπου σε μια</w:t>
      </w:r>
      <w:r w:rsidRPr="00BA624C">
        <w:rPr>
          <w:rFonts w:eastAsia="Times New Roman"/>
          <w:szCs w:val="24"/>
        </w:rPr>
        <w:t xml:space="preserve"> απέραντη λ</w:t>
      </w:r>
      <w:r>
        <w:rPr>
          <w:rFonts w:eastAsia="Times New Roman"/>
          <w:szCs w:val="24"/>
        </w:rPr>
        <w:t xml:space="preserve">ασπομαχία </w:t>
      </w:r>
      <w:r w:rsidRPr="00BA624C">
        <w:rPr>
          <w:rFonts w:eastAsia="Times New Roman"/>
          <w:szCs w:val="24"/>
        </w:rPr>
        <w:t>ύβρεων και κατηγοριών</w:t>
      </w:r>
      <w:r>
        <w:rPr>
          <w:rFonts w:eastAsia="Times New Roman"/>
          <w:szCs w:val="24"/>
        </w:rPr>
        <w:t>. Θέλω να πω ότι ο Α</w:t>
      </w:r>
      <w:r w:rsidRPr="00BA624C">
        <w:rPr>
          <w:rFonts w:eastAsia="Times New Roman"/>
          <w:szCs w:val="24"/>
        </w:rPr>
        <w:t>ναπληρωτής Υπουργός Υγείας πάρα πολλές φ</w:t>
      </w:r>
      <w:r w:rsidRPr="00BA624C">
        <w:rPr>
          <w:rFonts w:eastAsia="Times New Roman"/>
          <w:szCs w:val="24"/>
        </w:rPr>
        <w:t>ορές μετέρχεται ακριβώς αυτά τα μέσα</w:t>
      </w:r>
      <w:r>
        <w:rPr>
          <w:rFonts w:eastAsia="Times New Roman"/>
          <w:szCs w:val="24"/>
        </w:rPr>
        <w:t xml:space="preserve">. </w:t>
      </w:r>
    </w:p>
    <w:p w14:paraId="6338FC8E" w14:textId="77777777" w:rsidR="00401C51" w:rsidRDefault="00794512">
      <w:pPr>
        <w:spacing w:line="600" w:lineRule="auto"/>
        <w:ind w:firstLine="720"/>
        <w:jc w:val="both"/>
        <w:rPr>
          <w:rFonts w:eastAsia="Times New Roman"/>
          <w:szCs w:val="24"/>
        </w:rPr>
      </w:pPr>
      <w:r>
        <w:rPr>
          <w:rFonts w:eastAsia="Times New Roman"/>
          <w:szCs w:val="24"/>
        </w:rPr>
        <w:t>Κι εύχομαι</w:t>
      </w:r>
      <w:r w:rsidRPr="00BA624C">
        <w:rPr>
          <w:rFonts w:eastAsia="Times New Roman"/>
          <w:szCs w:val="24"/>
        </w:rPr>
        <w:t xml:space="preserve"> ειλικρινά </w:t>
      </w:r>
      <w:r>
        <w:rPr>
          <w:rFonts w:eastAsia="Times New Roman"/>
          <w:szCs w:val="24"/>
        </w:rPr>
        <w:t>από εδώ και πέρα να επανέλθει αυτός πρώτα, ο Πρωθυπουργός της χώρας, ο οποίος</w:t>
      </w:r>
      <w:r w:rsidRPr="00BA624C">
        <w:rPr>
          <w:rFonts w:eastAsia="Times New Roman"/>
          <w:szCs w:val="24"/>
        </w:rPr>
        <w:t xml:space="preserve"> τον καλύπτει μετατρέποντας την πρόταση δυσπιστίας σε πρόταση εμπιστοσύνης και η </w:t>
      </w:r>
      <w:r>
        <w:rPr>
          <w:rFonts w:eastAsia="Times New Roman"/>
          <w:szCs w:val="24"/>
        </w:rPr>
        <w:t>Κ</w:t>
      </w:r>
      <w:r w:rsidRPr="00BA624C">
        <w:rPr>
          <w:rFonts w:eastAsia="Times New Roman"/>
          <w:szCs w:val="24"/>
        </w:rPr>
        <w:t xml:space="preserve">υβέρνηση στο σύνολό </w:t>
      </w:r>
      <w:r>
        <w:rPr>
          <w:rFonts w:eastAsia="Times New Roman"/>
          <w:szCs w:val="24"/>
        </w:rPr>
        <w:t>της,</w:t>
      </w:r>
      <w:r w:rsidRPr="00BA624C">
        <w:rPr>
          <w:rFonts w:eastAsia="Times New Roman"/>
          <w:szCs w:val="24"/>
        </w:rPr>
        <w:t xml:space="preserve"> στη θεσμική </w:t>
      </w:r>
      <w:r w:rsidRPr="00BA624C">
        <w:rPr>
          <w:rFonts w:eastAsia="Times New Roman"/>
          <w:szCs w:val="24"/>
        </w:rPr>
        <w:t>ευπρέπε</w:t>
      </w:r>
      <w:r>
        <w:rPr>
          <w:rFonts w:eastAsia="Times New Roman"/>
          <w:szCs w:val="24"/>
        </w:rPr>
        <w:t>ια και σοβαρότητα απέναντι σε μι</w:t>
      </w:r>
      <w:r w:rsidRPr="00BA624C">
        <w:rPr>
          <w:rFonts w:eastAsia="Times New Roman"/>
          <w:szCs w:val="24"/>
        </w:rPr>
        <w:t>α κοινωνία που τραυματισμένη τα τελευταία τρία χρόνια από αυτού του είδους συμπεριφορές</w:t>
      </w:r>
      <w:r>
        <w:rPr>
          <w:rFonts w:eastAsia="Times New Roman"/>
          <w:szCs w:val="24"/>
        </w:rPr>
        <w:t>,</w:t>
      </w:r>
      <w:r w:rsidRPr="00BA624C">
        <w:rPr>
          <w:rFonts w:eastAsia="Times New Roman"/>
          <w:szCs w:val="24"/>
        </w:rPr>
        <w:t xml:space="preserve"> αλλά και </w:t>
      </w:r>
      <w:r>
        <w:rPr>
          <w:rFonts w:eastAsia="Times New Roman"/>
          <w:szCs w:val="24"/>
        </w:rPr>
        <w:t>εννέα χρόνια από μι</w:t>
      </w:r>
      <w:r w:rsidRPr="00BA624C">
        <w:rPr>
          <w:rFonts w:eastAsia="Times New Roman"/>
          <w:szCs w:val="24"/>
        </w:rPr>
        <w:t>α πρωτόγνωρη κρίση</w:t>
      </w:r>
      <w:r>
        <w:rPr>
          <w:rFonts w:eastAsia="Times New Roman"/>
          <w:szCs w:val="24"/>
        </w:rPr>
        <w:t>, δ</w:t>
      </w:r>
      <w:r w:rsidRPr="00BA624C">
        <w:rPr>
          <w:rFonts w:eastAsia="Times New Roman"/>
          <w:szCs w:val="24"/>
        </w:rPr>
        <w:t>εν αντέχει το</w:t>
      </w:r>
      <w:r>
        <w:rPr>
          <w:rFonts w:eastAsia="Times New Roman"/>
          <w:szCs w:val="24"/>
        </w:rPr>
        <w:t>ν</w:t>
      </w:r>
      <w:r w:rsidRPr="00BA624C">
        <w:rPr>
          <w:rFonts w:eastAsia="Times New Roman"/>
          <w:szCs w:val="24"/>
        </w:rPr>
        <w:t xml:space="preserve"> </w:t>
      </w:r>
      <w:r>
        <w:rPr>
          <w:rFonts w:eastAsia="Times New Roman"/>
          <w:szCs w:val="24"/>
        </w:rPr>
        <w:t>εξωθεσμικό λόγο,</w:t>
      </w:r>
      <w:r w:rsidRPr="00BA624C">
        <w:rPr>
          <w:rFonts w:eastAsia="Times New Roman"/>
          <w:szCs w:val="24"/>
        </w:rPr>
        <w:t xml:space="preserve"> δεν αντέχει </w:t>
      </w:r>
      <w:r>
        <w:rPr>
          <w:rFonts w:eastAsia="Times New Roman"/>
          <w:szCs w:val="24"/>
        </w:rPr>
        <w:t>τα ψήγματα διχόνοιας, δεν αντέχει τ</w:t>
      </w:r>
      <w:r>
        <w:rPr>
          <w:rFonts w:eastAsia="Times New Roman"/>
          <w:szCs w:val="24"/>
        </w:rPr>
        <w:t>ον διχαστικό λόγο, δεν αντέχει</w:t>
      </w:r>
      <w:r w:rsidRPr="00BA624C">
        <w:rPr>
          <w:rFonts w:eastAsia="Times New Roman"/>
          <w:szCs w:val="24"/>
        </w:rPr>
        <w:t xml:space="preserve"> τον λόγο αυτόν τον </w:t>
      </w:r>
      <w:r>
        <w:rPr>
          <w:rFonts w:eastAsia="Times New Roman"/>
          <w:szCs w:val="24"/>
        </w:rPr>
        <w:t>οποίο</w:t>
      </w:r>
      <w:r w:rsidRPr="00BA624C">
        <w:rPr>
          <w:rFonts w:eastAsia="Times New Roman"/>
          <w:szCs w:val="24"/>
        </w:rPr>
        <w:t xml:space="preserve"> μετέ</w:t>
      </w:r>
      <w:r>
        <w:rPr>
          <w:rFonts w:eastAsia="Times New Roman"/>
          <w:szCs w:val="24"/>
        </w:rPr>
        <w:t>ρχεται η Κ</w:t>
      </w:r>
      <w:r w:rsidRPr="00BA624C">
        <w:rPr>
          <w:rFonts w:eastAsia="Times New Roman"/>
          <w:szCs w:val="24"/>
        </w:rPr>
        <w:t xml:space="preserve">υβέρνηση και στον οποίο φιλότιμα προσπαθεί να βάλει την </w:t>
      </w:r>
      <w:r>
        <w:rPr>
          <w:rFonts w:eastAsia="Times New Roman"/>
          <w:szCs w:val="24"/>
        </w:rPr>
        <w:t>Α</w:t>
      </w:r>
      <w:r w:rsidRPr="00BA624C">
        <w:rPr>
          <w:rFonts w:eastAsia="Times New Roman"/>
          <w:szCs w:val="24"/>
        </w:rPr>
        <w:t>ντιπολίτευση</w:t>
      </w:r>
      <w:r>
        <w:rPr>
          <w:rFonts w:eastAsia="Times New Roman"/>
          <w:szCs w:val="24"/>
        </w:rPr>
        <w:t xml:space="preserve">, αλλά η </w:t>
      </w:r>
      <w:r>
        <w:rPr>
          <w:rFonts w:eastAsia="Times New Roman"/>
          <w:szCs w:val="24"/>
        </w:rPr>
        <w:t>Α</w:t>
      </w:r>
      <w:r w:rsidRPr="00BA624C">
        <w:rPr>
          <w:rFonts w:eastAsia="Times New Roman"/>
          <w:szCs w:val="24"/>
        </w:rPr>
        <w:t>ντιπολίτευση δεν θα στέρ</w:t>
      </w:r>
      <w:r>
        <w:rPr>
          <w:rFonts w:eastAsia="Times New Roman"/>
          <w:szCs w:val="24"/>
        </w:rPr>
        <w:t>ξ</w:t>
      </w:r>
      <w:r w:rsidRPr="00BA624C">
        <w:rPr>
          <w:rFonts w:eastAsia="Times New Roman"/>
          <w:szCs w:val="24"/>
        </w:rPr>
        <w:t>ει</w:t>
      </w:r>
      <w:r>
        <w:rPr>
          <w:rFonts w:eastAsia="Times New Roman"/>
          <w:szCs w:val="24"/>
        </w:rPr>
        <w:t>.</w:t>
      </w:r>
    </w:p>
    <w:p w14:paraId="6338FC8F" w14:textId="77777777" w:rsidR="00401C51" w:rsidRDefault="00794512">
      <w:pPr>
        <w:spacing w:line="600" w:lineRule="auto"/>
        <w:ind w:firstLine="720"/>
        <w:jc w:val="both"/>
        <w:rPr>
          <w:rFonts w:eastAsia="Times New Roman"/>
          <w:szCs w:val="24"/>
        </w:rPr>
      </w:pPr>
      <w:r>
        <w:rPr>
          <w:rFonts w:eastAsia="Times New Roman"/>
          <w:szCs w:val="24"/>
        </w:rPr>
        <w:t xml:space="preserve">Σας </w:t>
      </w:r>
      <w:r w:rsidRPr="001946D3">
        <w:rPr>
          <w:rFonts w:eastAsia="Times New Roman"/>
          <w:szCs w:val="24"/>
        </w:rPr>
        <w:t>ευχαριστώ</w:t>
      </w:r>
      <w:r w:rsidRPr="00BA624C">
        <w:rPr>
          <w:rFonts w:eastAsia="Times New Roman"/>
          <w:szCs w:val="24"/>
        </w:rPr>
        <w:t xml:space="preserve"> πολύ</w:t>
      </w:r>
      <w:r>
        <w:rPr>
          <w:rFonts w:eastAsia="Times New Roman"/>
          <w:szCs w:val="24"/>
        </w:rPr>
        <w:t>.</w:t>
      </w:r>
    </w:p>
    <w:p w14:paraId="6338FC90" w14:textId="77777777" w:rsidR="00401C51" w:rsidRDefault="00794512">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338FC91" w14:textId="77777777" w:rsidR="00401C51" w:rsidRDefault="00794512">
      <w:pPr>
        <w:spacing w:line="600" w:lineRule="auto"/>
        <w:ind w:firstLine="720"/>
        <w:jc w:val="both"/>
        <w:rPr>
          <w:rFonts w:eastAsia="Times New Roman"/>
          <w:szCs w:val="24"/>
        </w:rPr>
      </w:pPr>
      <w:r w:rsidRPr="001946D3">
        <w:rPr>
          <w:rFonts w:eastAsia="Times New Roman"/>
          <w:b/>
          <w:bCs/>
        </w:rPr>
        <w:t>ΠΡΟΕΔΡΕΥΩΝ (Αναστάσιος Κουράκης):</w:t>
      </w:r>
      <w:r w:rsidRPr="001946D3">
        <w:rPr>
          <w:rFonts w:eastAsia="Times New Roman"/>
          <w:szCs w:val="24"/>
        </w:rPr>
        <w:t xml:space="preserve"> </w:t>
      </w:r>
      <w:r>
        <w:rPr>
          <w:rFonts w:eastAsia="Times New Roman"/>
          <w:szCs w:val="24"/>
        </w:rPr>
        <w:t>Ευχαριστούμε τον κ.</w:t>
      </w:r>
      <w:r w:rsidRPr="00BA624C">
        <w:rPr>
          <w:rFonts w:eastAsia="Times New Roman"/>
          <w:szCs w:val="24"/>
        </w:rPr>
        <w:t xml:space="preserve"> Δένδια</w:t>
      </w:r>
      <w:r>
        <w:rPr>
          <w:rFonts w:eastAsia="Times New Roman"/>
          <w:szCs w:val="24"/>
        </w:rPr>
        <w:t>.</w:t>
      </w:r>
      <w:r w:rsidRPr="00BA624C">
        <w:rPr>
          <w:rFonts w:eastAsia="Times New Roman"/>
          <w:szCs w:val="24"/>
        </w:rPr>
        <w:t xml:space="preserve"> </w:t>
      </w:r>
    </w:p>
    <w:p w14:paraId="6338FC92" w14:textId="77777777" w:rsidR="00401C51" w:rsidRDefault="00794512">
      <w:pPr>
        <w:spacing w:line="600" w:lineRule="auto"/>
        <w:ind w:firstLine="720"/>
        <w:jc w:val="both"/>
        <w:rPr>
          <w:rFonts w:eastAsia="Times New Roman"/>
          <w:szCs w:val="24"/>
        </w:rPr>
      </w:pPr>
      <w:r w:rsidRPr="00BA624C">
        <w:rPr>
          <w:rFonts w:eastAsia="Times New Roman"/>
          <w:szCs w:val="24"/>
        </w:rPr>
        <w:t xml:space="preserve">Ήθελα </w:t>
      </w:r>
      <w:r>
        <w:rPr>
          <w:rFonts w:eastAsia="Times New Roman"/>
          <w:szCs w:val="24"/>
        </w:rPr>
        <w:t>να ενημερώσω τον κ. Π</w:t>
      </w:r>
      <w:r w:rsidRPr="00BA624C">
        <w:rPr>
          <w:rFonts w:eastAsia="Times New Roman"/>
          <w:szCs w:val="24"/>
        </w:rPr>
        <w:t>αναγιώταρο ότι στον κατάλογο που έ</w:t>
      </w:r>
      <w:r>
        <w:rPr>
          <w:rFonts w:eastAsia="Times New Roman"/>
          <w:szCs w:val="24"/>
        </w:rPr>
        <w:t>χω μπροστά μου προηγείται για μια ομιλία η κ.</w:t>
      </w:r>
      <w:r w:rsidRPr="00BA624C">
        <w:rPr>
          <w:rFonts w:eastAsia="Times New Roman"/>
          <w:szCs w:val="24"/>
        </w:rPr>
        <w:t xml:space="preserve"> Μπακογιάννη</w:t>
      </w:r>
      <w:r>
        <w:rPr>
          <w:rFonts w:eastAsia="Times New Roman"/>
          <w:szCs w:val="24"/>
        </w:rPr>
        <w:t>.</w:t>
      </w:r>
    </w:p>
    <w:p w14:paraId="6338FC93" w14:textId="77777777" w:rsidR="00401C51" w:rsidRDefault="00794512">
      <w:pPr>
        <w:spacing w:line="600" w:lineRule="auto"/>
        <w:ind w:firstLine="720"/>
        <w:jc w:val="both"/>
        <w:rPr>
          <w:rFonts w:eastAsia="Times New Roman"/>
          <w:szCs w:val="24"/>
        </w:rPr>
      </w:pPr>
      <w:r>
        <w:rPr>
          <w:rFonts w:eastAsia="Times New Roman"/>
          <w:szCs w:val="24"/>
        </w:rPr>
        <w:t>Κυρία Μπακογιάννη, έχετε τον λόγο για επτά λεπτά.</w:t>
      </w:r>
    </w:p>
    <w:p w14:paraId="6338FC94" w14:textId="77777777" w:rsidR="00401C51" w:rsidRDefault="00794512">
      <w:pPr>
        <w:spacing w:line="600" w:lineRule="auto"/>
        <w:ind w:firstLine="720"/>
        <w:jc w:val="both"/>
        <w:rPr>
          <w:rFonts w:eastAsia="Times New Roman"/>
          <w:szCs w:val="24"/>
        </w:rPr>
      </w:pPr>
      <w:r>
        <w:rPr>
          <w:rFonts w:eastAsia="Times New Roman"/>
          <w:b/>
          <w:szCs w:val="24"/>
        </w:rPr>
        <w:t xml:space="preserve">ΘΕΟΔΩΡΑ </w:t>
      </w:r>
      <w:r w:rsidRPr="001946D3">
        <w:rPr>
          <w:rFonts w:eastAsia="Times New Roman"/>
          <w:b/>
          <w:szCs w:val="24"/>
        </w:rPr>
        <w:t>ΜΠΑΚΟΓΙΑΝΝΗ:</w:t>
      </w:r>
      <w:r>
        <w:rPr>
          <w:rFonts w:eastAsia="Times New Roman"/>
          <w:szCs w:val="24"/>
        </w:rPr>
        <w:t xml:space="preserve"> Θα</w:t>
      </w:r>
      <w:r>
        <w:rPr>
          <w:rFonts w:eastAsia="Times New Roman"/>
          <w:szCs w:val="24"/>
        </w:rPr>
        <w:t xml:space="preserve"> προσπαθήσω, </w:t>
      </w:r>
      <w:r w:rsidRPr="001946D3">
        <w:rPr>
          <w:rFonts w:eastAsia="Times New Roman"/>
          <w:bCs/>
        </w:rPr>
        <w:t>κύριε Πρόεδρε,</w:t>
      </w:r>
      <w:r>
        <w:rPr>
          <w:rFonts w:eastAsia="Times New Roman"/>
          <w:szCs w:val="24"/>
        </w:rPr>
        <w:t xml:space="preserve"> να τα πω σε επτά λεπτά.</w:t>
      </w:r>
    </w:p>
    <w:p w14:paraId="6338FC95" w14:textId="77777777" w:rsidR="00401C51" w:rsidRDefault="00794512">
      <w:pPr>
        <w:spacing w:line="600" w:lineRule="auto"/>
        <w:ind w:firstLine="720"/>
        <w:jc w:val="both"/>
        <w:rPr>
          <w:rFonts w:eastAsia="Times New Roman"/>
          <w:szCs w:val="24"/>
        </w:rPr>
      </w:pPr>
      <w:r>
        <w:rPr>
          <w:rFonts w:eastAsia="Times New Roman"/>
          <w:szCs w:val="24"/>
        </w:rPr>
        <w:t>Κ</w:t>
      </w:r>
      <w:r w:rsidRPr="00BA624C">
        <w:rPr>
          <w:rFonts w:eastAsia="Times New Roman"/>
          <w:szCs w:val="24"/>
        </w:rPr>
        <w:t>υρίες και κύριοι συνάδελφοι</w:t>
      </w:r>
      <w:r>
        <w:rPr>
          <w:rFonts w:eastAsia="Times New Roman"/>
          <w:szCs w:val="24"/>
        </w:rPr>
        <w:t>, άκουσα με μεγάλη προσοχή τον Α</w:t>
      </w:r>
      <w:r w:rsidRPr="00BA624C">
        <w:rPr>
          <w:rFonts w:eastAsia="Times New Roman"/>
          <w:szCs w:val="24"/>
        </w:rPr>
        <w:t xml:space="preserve">ναπληρωτή Υπουργό </w:t>
      </w:r>
      <w:r>
        <w:rPr>
          <w:rFonts w:eastAsia="Times New Roman"/>
          <w:szCs w:val="24"/>
        </w:rPr>
        <w:t>Υγείας και ομολογώ ότι για άλλη μι</w:t>
      </w:r>
      <w:r w:rsidRPr="00BA624C">
        <w:rPr>
          <w:rFonts w:eastAsia="Times New Roman"/>
          <w:szCs w:val="24"/>
        </w:rPr>
        <w:t>α φορά απογοητεύτηκα</w:t>
      </w:r>
      <w:r>
        <w:rPr>
          <w:rFonts w:eastAsia="Times New Roman"/>
          <w:szCs w:val="24"/>
        </w:rPr>
        <w:t>, διότι</w:t>
      </w:r>
      <w:r w:rsidRPr="00BA624C">
        <w:rPr>
          <w:rFonts w:eastAsia="Times New Roman"/>
          <w:szCs w:val="24"/>
        </w:rPr>
        <w:t xml:space="preserve"> είχα κάποιες διαφορετικές ελπίδες από το</w:t>
      </w:r>
      <w:r>
        <w:rPr>
          <w:rFonts w:eastAsia="Times New Roman"/>
          <w:szCs w:val="24"/>
        </w:rPr>
        <w:t>ν</w:t>
      </w:r>
      <w:r w:rsidRPr="00BA624C">
        <w:rPr>
          <w:rFonts w:eastAsia="Times New Roman"/>
          <w:szCs w:val="24"/>
        </w:rPr>
        <w:t xml:space="preserve"> λόγο του</w:t>
      </w:r>
      <w:r>
        <w:rPr>
          <w:rFonts w:eastAsia="Times New Roman"/>
          <w:szCs w:val="24"/>
        </w:rPr>
        <w:t>.</w:t>
      </w:r>
      <w:r w:rsidRPr="00BA624C">
        <w:rPr>
          <w:rFonts w:eastAsia="Times New Roman"/>
          <w:szCs w:val="24"/>
        </w:rPr>
        <w:t xml:space="preserve"> </w:t>
      </w:r>
    </w:p>
    <w:p w14:paraId="6338FC96" w14:textId="77777777" w:rsidR="00401C51" w:rsidRDefault="00794512">
      <w:pPr>
        <w:spacing w:line="600" w:lineRule="auto"/>
        <w:ind w:firstLine="720"/>
        <w:jc w:val="both"/>
        <w:rPr>
          <w:rFonts w:eastAsia="Times New Roman"/>
          <w:szCs w:val="24"/>
        </w:rPr>
      </w:pPr>
      <w:r w:rsidRPr="00BA624C">
        <w:rPr>
          <w:rFonts w:eastAsia="Times New Roman"/>
          <w:szCs w:val="24"/>
        </w:rPr>
        <w:t>Δεν ξέρω γι</w:t>
      </w:r>
      <w:r w:rsidRPr="00BA624C">
        <w:rPr>
          <w:rFonts w:eastAsia="Times New Roman"/>
          <w:szCs w:val="24"/>
        </w:rPr>
        <w:t>ατί</w:t>
      </w:r>
      <w:r>
        <w:rPr>
          <w:rFonts w:eastAsia="Times New Roman"/>
          <w:szCs w:val="24"/>
        </w:rPr>
        <w:t>,</w:t>
      </w:r>
      <w:r w:rsidRPr="00BA624C">
        <w:rPr>
          <w:rFonts w:eastAsia="Times New Roman"/>
          <w:szCs w:val="24"/>
        </w:rPr>
        <w:t xml:space="preserve"> πίστευα ότι έστω και</w:t>
      </w:r>
      <w:r>
        <w:rPr>
          <w:rFonts w:eastAsia="Times New Roman"/>
          <w:szCs w:val="24"/>
        </w:rPr>
        <w:t xml:space="preserve"> την τελευταία στιγμή ο κύριος Υ</w:t>
      </w:r>
      <w:r w:rsidRPr="00BA624C">
        <w:rPr>
          <w:rFonts w:eastAsia="Times New Roman"/>
          <w:szCs w:val="24"/>
        </w:rPr>
        <w:t>πουργός θα σταθεί στο ύψος των περιστάσεω</w:t>
      </w:r>
      <w:r>
        <w:rPr>
          <w:rFonts w:eastAsia="Times New Roman"/>
          <w:szCs w:val="24"/>
        </w:rPr>
        <w:t>ν και θα απευθυνθεί σε αυτή τη Β</w:t>
      </w:r>
      <w:r w:rsidRPr="00BA624C">
        <w:rPr>
          <w:rFonts w:eastAsia="Times New Roman"/>
          <w:szCs w:val="24"/>
        </w:rPr>
        <w:t>ουλή κα</w:t>
      </w:r>
      <w:r>
        <w:rPr>
          <w:rFonts w:eastAsia="Times New Roman"/>
          <w:szCs w:val="24"/>
        </w:rPr>
        <w:t>ι σε όλους εσάς που υποχρεώνεστε</w:t>
      </w:r>
      <w:r w:rsidRPr="00BA624C">
        <w:rPr>
          <w:rFonts w:eastAsia="Times New Roman"/>
          <w:szCs w:val="24"/>
        </w:rPr>
        <w:t xml:space="preserve"> σήμερα με την ψήφο σας να καλύψετε όλη του τη συμπεριφορά</w:t>
      </w:r>
      <w:r>
        <w:rPr>
          <w:rFonts w:eastAsia="Times New Roman"/>
          <w:szCs w:val="24"/>
        </w:rPr>
        <w:t>, με έναν διαφορετικό τρόπο κ</w:t>
      </w:r>
      <w:r>
        <w:rPr>
          <w:rFonts w:eastAsia="Times New Roman"/>
          <w:szCs w:val="24"/>
        </w:rPr>
        <w:t>αι π</w:t>
      </w:r>
      <w:r w:rsidRPr="00BA624C">
        <w:rPr>
          <w:rFonts w:eastAsia="Times New Roman"/>
          <w:szCs w:val="24"/>
        </w:rPr>
        <w:t>ράγματι</w:t>
      </w:r>
      <w:r>
        <w:rPr>
          <w:rFonts w:eastAsia="Times New Roman"/>
          <w:szCs w:val="24"/>
        </w:rPr>
        <w:t>,</w:t>
      </w:r>
      <w:r w:rsidRPr="00BA624C">
        <w:rPr>
          <w:rFonts w:eastAsia="Times New Roman"/>
          <w:szCs w:val="24"/>
        </w:rPr>
        <w:t xml:space="preserve"> </w:t>
      </w:r>
      <w:r>
        <w:rPr>
          <w:rFonts w:eastAsia="Times New Roman"/>
          <w:szCs w:val="24"/>
        </w:rPr>
        <w:t>ό</w:t>
      </w:r>
      <w:r w:rsidRPr="00BA624C">
        <w:rPr>
          <w:rFonts w:eastAsia="Times New Roman"/>
          <w:szCs w:val="24"/>
        </w:rPr>
        <w:t>πως σωστά ελέχθη</w:t>
      </w:r>
      <w:r>
        <w:rPr>
          <w:rFonts w:eastAsia="Times New Roman"/>
          <w:szCs w:val="24"/>
        </w:rPr>
        <w:t>,</w:t>
      </w:r>
      <w:r w:rsidRPr="00BA624C">
        <w:rPr>
          <w:rFonts w:eastAsia="Times New Roman"/>
          <w:szCs w:val="24"/>
        </w:rPr>
        <w:t xml:space="preserve"> θα είχε το θάρρος να ζητήσει συγ</w:t>
      </w:r>
      <w:r>
        <w:rPr>
          <w:rFonts w:eastAsia="Times New Roman"/>
          <w:szCs w:val="24"/>
        </w:rPr>
        <w:t>γ</w:t>
      </w:r>
      <w:r w:rsidRPr="00BA624C">
        <w:rPr>
          <w:rFonts w:eastAsia="Times New Roman"/>
          <w:szCs w:val="24"/>
        </w:rPr>
        <w:t>νώμη</w:t>
      </w:r>
      <w:r>
        <w:rPr>
          <w:rFonts w:eastAsia="Times New Roman"/>
          <w:szCs w:val="24"/>
        </w:rPr>
        <w:t>. Δ</w:t>
      </w:r>
      <w:r w:rsidRPr="00BA624C">
        <w:rPr>
          <w:rFonts w:eastAsia="Times New Roman"/>
          <w:szCs w:val="24"/>
        </w:rPr>
        <w:t>εν το έκανε</w:t>
      </w:r>
      <w:r>
        <w:rPr>
          <w:rFonts w:eastAsia="Times New Roman"/>
          <w:szCs w:val="24"/>
        </w:rPr>
        <w:t xml:space="preserve"> ο κ. Πολάκης. Κ</w:t>
      </w:r>
      <w:r w:rsidRPr="00BA624C">
        <w:rPr>
          <w:rFonts w:eastAsia="Times New Roman"/>
          <w:szCs w:val="24"/>
        </w:rPr>
        <w:t>αι θέλω να σταθώ στη μεγάλη και βασική διαφορά</w:t>
      </w:r>
      <w:r>
        <w:rPr>
          <w:rFonts w:eastAsia="Times New Roman"/>
          <w:szCs w:val="24"/>
        </w:rPr>
        <w:t>,</w:t>
      </w:r>
      <w:r w:rsidRPr="00BA624C">
        <w:rPr>
          <w:rFonts w:eastAsia="Times New Roman"/>
          <w:szCs w:val="24"/>
        </w:rPr>
        <w:t xml:space="preserve"> την αξιακή διαφορά</w:t>
      </w:r>
      <w:r>
        <w:rPr>
          <w:rFonts w:eastAsia="Times New Roman"/>
          <w:szCs w:val="24"/>
        </w:rPr>
        <w:t>,</w:t>
      </w:r>
      <w:r w:rsidRPr="00BA624C">
        <w:rPr>
          <w:rFonts w:eastAsia="Times New Roman"/>
          <w:szCs w:val="24"/>
        </w:rPr>
        <w:t xml:space="preserve"> την οποία έχουμε</w:t>
      </w:r>
      <w:r>
        <w:rPr>
          <w:rFonts w:eastAsia="Times New Roman"/>
          <w:szCs w:val="24"/>
        </w:rPr>
        <w:t>,</w:t>
      </w:r>
      <w:r w:rsidRPr="00BA624C">
        <w:rPr>
          <w:rFonts w:eastAsia="Times New Roman"/>
          <w:szCs w:val="24"/>
        </w:rPr>
        <w:t xml:space="preserve"> κυρίες και κύριοι συνάδελφοι</w:t>
      </w:r>
      <w:r>
        <w:rPr>
          <w:rFonts w:eastAsia="Times New Roman"/>
          <w:szCs w:val="24"/>
        </w:rPr>
        <w:t>, με τον κ</w:t>
      </w:r>
      <w:r>
        <w:rPr>
          <w:rFonts w:eastAsia="Times New Roman"/>
          <w:szCs w:val="24"/>
        </w:rPr>
        <w:t>.</w:t>
      </w:r>
      <w:r>
        <w:rPr>
          <w:rFonts w:eastAsia="Times New Roman"/>
          <w:szCs w:val="24"/>
        </w:rPr>
        <w:t xml:space="preserve"> Πολάκη.</w:t>
      </w:r>
      <w:r w:rsidRPr="00BA624C">
        <w:rPr>
          <w:rFonts w:eastAsia="Times New Roman"/>
          <w:szCs w:val="24"/>
        </w:rPr>
        <w:t xml:space="preserve"> </w:t>
      </w:r>
    </w:p>
    <w:p w14:paraId="6338FC97"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Πολάκης μίλησε </w:t>
      </w:r>
      <w:r>
        <w:rPr>
          <w:rFonts w:eastAsia="Times New Roman"/>
          <w:color w:val="222222"/>
          <w:szCs w:val="24"/>
          <w:shd w:val="clear" w:color="auto" w:fill="FFFFFF"/>
        </w:rPr>
        <w:t>για τη δικιά σας δημοκρατία και τη δικιά μας δημοκρατία. Αυτό, κυρίες και κύριοι συνάδελφοι, είναι φασιστοειδής λογική. Η δημοκρατία είναι μία.</w:t>
      </w:r>
    </w:p>
    <w:p w14:paraId="6338FC98" w14:textId="77777777" w:rsidR="00401C51" w:rsidRDefault="00794512">
      <w:pPr>
        <w:spacing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6338FC99"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στη δημοκρατία αυτή έχουμε θέση όλοι. Έχετε και εσείς </w:t>
      </w:r>
      <w:r>
        <w:rPr>
          <w:rFonts w:eastAsia="Times New Roman"/>
          <w:color w:val="222222"/>
          <w:szCs w:val="24"/>
          <w:shd w:val="clear" w:color="auto" w:fill="FFFFFF"/>
        </w:rPr>
        <w:t xml:space="preserve">που είσαστε σήμερα πλειοψηφία και ενδεχομένως αύριο μειοψηφία, έχουμε και εμείς που είμαστε σήμερα κοινοβουλευτική μειοψηφία και κατά πάσα πιθανότητα αύριο πλειοψηφία. </w:t>
      </w:r>
    </w:p>
    <w:p w14:paraId="6338FC9A"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σημαίνει φασισμός, κυρίες και κύριοι συνάδελφοι. Και αυτό καλά </w:t>
      </w:r>
      <w:r w:rsidRPr="009042AB">
        <w:rPr>
          <w:rFonts w:eastAsia="Times New Roman"/>
          <w:bCs/>
          <w:color w:val="222222"/>
          <w:shd w:val="clear" w:color="auto" w:fill="FFFFFF"/>
        </w:rPr>
        <w:t>θα</w:t>
      </w:r>
      <w:r>
        <w:rPr>
          <w:rFonts w:eastAsia="Times New Roman"/>
          <w:color w:val="222222"/>
          <w:szCs w:val="24"/>
          <w:shd w:val="clear" w:color="auto" w:fill="FFFFFF"/>
        </w:rPr>
        <w:t xml:space="preserve"> κάνετε </w:t>
      </w:r>
      <w:r w:rsidRPr="009042AB">
        <w:rPr>
          <w:rFonts w:eastAsia="Times New Roman"/>
          <w:bCs/>
          <w:color w:val="222222"/>
          <w:shd w:val="clear" w:color="auto" w:fill="FFFFFF"/>
        </w:rPr>
        <w:t>να</w:t>
      </w:r>
      <w:r>
        <w:rPr>
          <w:rFonts w:eastAsia="Times New Roman"/>
          <w:color w:val="222222"/>
          <w:szCs w:val="24"/>
          <w:shd w:val="clear" w:color="auto" w:fill="FFFFFF"/>
        </w:rPr>
        <w:t xml:space="preserve"> το κατ</w:t>
      </w:r>
      <w:r>
        <w:rPr>
          <w:rFonts w:eastAsia="Times New Roman"/>
          <w:color w:val="222222"/>
          <w:szCs w:val="24"/>
          <w:shd w:val="clear" w:color="auto" w:fill="FFFFFF"/>
        </w:rPr>
        <w:t xml:space="preserve">αλάβετε σήμερα στη Βουλή. Αυτό ελέχθη </w:t>
      </w:r>
      <w:r w:rsidRPr="009042AB">
        <w:rPr>
          <w:rFonts w:eastAsia="Times New Roman"/>
          <w:bCs/>
          <w:color w:val="222222"/>
          <w:shd w:val="clear" w:color="auto" w:fill="FFFFFF"/>
        </w:rPr>
        <w:t>και</w:t>
      </w:r>
      <w:r>
        <w:rPr>
          <w:rFonts w:eastAsia="Times New Roman"/>
          <w:color w:val="222222"/>
          <w:szCs w:val="24"/>
          <w:shd w:val="clear" w:color="auto" w:fill="FFFFFF"/>
        </w:rPr>
        <w:t xml:space="preserve"> ελέχθη χωρίς αιδώ. </w:t>
      </w:r>
      <w:r w:rsidRPr="009042AB">
        <w:rPr>
          <w:rFonts w:eastAsia="Times New Roman"/>
          <w:color w:val="222222"/>
          <w:shd w:val="clear" w:color="auto" w:fill="FFFFFF"/>
        </w:rPr>
        <w:t>Διότι</w:t>
      </w:r>
      <w:r>
        <w:rPr>
          <w:rFonts w:eastAsia="Times New Roman"/>
          <w:color w:val="222222"/>
          <w:szCs w:val="24"/>
          <w:shd w:val="clear" w:color="auto" w:fill="FFFFFF"/>
        </w:rPr>
        <w:t xml:space="preserve"> το να φθάνει ένα κόμμα της Αξιωματικής Αντιπολίτευσης να κάνει πρόταση μομφής έναντι ενός Υπουργού, </w:t>
      </w:r>
      <w:r w:rsidRPr="009042AB">
        <w:rPr>
          <w:rFonts w:eastAsia="Times New Roman"/>
          <w:bCs/>
          <w:color w:val="222222"/>
          <w:shd w:val="clear" w:color="auto" w:fill="FFFFFF"/>
        </w:rPr>
        <w:t>δεν</w:t>
      </w:r>
      <w:r>
        <w:rPr>
          <w:rFonts w:eastAsia="Times New Roman"/>
          <w:color w:val="222222"/>
          <w:szCs w:val="24"/>
          <w:shd w:val="clear" w:color="auto" w:fill="FFFFFF"/>
        </w:rPr>
        <w:t xml:space="preserve"> είναι μια εύκολη απόφαση </w:t>
      </w:r>
      <w:r w:rsidRPr="009042AB">
        <w:rPr>
          <w:rFonts w:eastAsia="Times New Roman"/>
          <w:bCs/>
          <w:color w:val="222222"/>
          <w:shd w:val="clear" w:color="auto" w:fill="FFFFFF"/>
        </w:rPr>
        <w:t>και</w:t>
      </w:r>
      <w:r>
        <w:rPr>
          <w:rFonts w:eastAsia="Times New Roman"/>
          <w:color w:val="222222"/>
          <w:szCs w:val="24"/>
          <w:shd w:val="clear" w:color="auto" w:fill="FFFFFF"/>
        </w:rPr>
        <w:t xml:space="preserve"> </w:t>
      </w:r>
      <w:r w:rsidRPr="009042AB">
        <w:rPr>
          <w:rFonts w:eastAsia="Times New Roman"/>
          <w:bCs/>
          <w:color w:val="222222"/>
          <w:shd w:val="clear" w:color="auto" w:fill="FFFFFF"/>
        </w:rPr>
        <w:t>δεν</w:t>
      </w:r>
      <w:r>
        <w:rPr>
          <w:rFonts w:eastAsia="Times New Roman"/>
          <w:color w:val="222222"/>
          <w:szCs w:val="24"/>
          <w:shd w:val="clear" w:color="auto" w:fill="FFFFFF"/>
        </w:rPr>
        <w:t xml:space="preserve"> γίνεται -</w:t>
      </w:r>
      <w:r w:rsidRPr="009042AB">
        <w:rPr>
          <w:rFonts w:eastAsia="Times New Roman"/>
          <w:bCs/>
          <w:color w:val="222222"/>
          <w:shd w:val="clear" w:color="auto" w:fill="FFFFFF"/>
        </w:rPr>
        <w:t>και</w:t>
      </w:r>
      <w:r>
        <w:rPr>
          <w:rFonts w:eastAsia="Times New Roman"/>
          <w:color w:val="222222"/>
          <w:szCs w:val="24"/>
          <w:shd w:val="clear" w:color="auto" w:fill="FFFFFF"/>
        </w:rPr>
        <w:t xml:space="preserve"> ορθώς το είπε ο Υπουργός- συνήθως. Δεν </w:t>
      </w:r>
      <w:r>
        <w:rPr>
          <w:rFonts w:eastAsia="Times New Roman"/>
          <w:color w:val="222222"/>
          <w:szCs w:val="24"/>
          <w:shd w:val="clear" w:color="auto" w:fill="FFFFFF"/>
        </w:rPr>
        <w:t xml:space="preserve">είναι συνηθισμένη πράξη. </w:t>
      </w:r>
    </w:p>
    <w:p w14:paraId="6338FC9B" w14:textId="77777777" w:rsidR="00401C51" w:rsidRDefault="00794512">
      <w:pPr>
        <w:spacing w:line="600" w:lineRule="auto"/>
        <w:ind w:firstLine="720"/>
        <w:jc w:val="both"/>
        <w:rPr>
          <w:rFonts w:eastAsia="Times New Roman"/>
          <w:color w:val="222222"/>
          <w:szCs w:val="24"/>
          <w:shd w:val="clear" w:color="auto" w:fill="FFFFFF"/>
        </w:rPr>
      </w:pPr>
      <w:r w:rsidRPr="009042AB">
        <w:rPr>
          <w:rFonts w:eastAsia="Times New Roman"/>
          <w:bCs/>
          <w:color w:val="222222"/>
          <w:shd w:val="clear" w:color="auto" w:fill="FFFFFF"/>
        </w:rPr>
        <w:t>Είναι</w:t>
      </w:r>
      <w:r>
        <w:rPr>
          <w:rFonts w:eastAsia="Times New Roman"/>
          <w:color w:val="222222"/>
          <w:szCs w:val="24"/>
          <w:shd w:val="clear" w:color="auto" w:fill="FFFFFF"/>
        </w:rPr>
        <w:t xml:space="preserve"> </w:t>
      </w:r>
      <w:r w:rsidRPr="009042AB">
        <w:rPr>
          <w:rFonts w:eastAsia="Times New Roman"/>
          <w:bCs/>
          <w:color w:val="222222"/>
          <w:shd w:val="clear" w:color="auto" w:fill="FFFFFF"/>
        </w:rPr>
        <w:t>όμως</w:t>
      </w:r>
      <w:r>
        <w:rPr>
          <w:rFonts w:eastAsia="Times New Roman"/>
          <w:color w:val="222222"/>
          <w:szCs w:val="24"/>
          <w:shd w:val="clear" w:color="auto" w:fill="FFFFFF"/>
        </w:rPr>
        <w:t xml:space="preserve"> η συμπεριφορά αυτού του συγκεκριμένου Υπουργού, η οποία αναδεικνύει όλη την κακή μεριά της πολιτικής. Είναι η συμπεριφορά η οποία άρχισε με την υπερηφάνεια ότι «έχω διπλά βιβλία». Και εγώ υπήρξα </w:t>
      </w:r>
      <w:r>
        <w:rPr>
          <w:rFonts w:eastAsia="Times New Roman"/>
          <w:color w:val="222222"/>
          <w:szCs w:val="24"/>
          <w:shd w:val="clear" w:color="auto" w:fill="FFFFFF"/>
        </w:rPr>
        <w:t>δ</w:t>
      </w:r>
      <w:r>
        <w:rPr>
          <w:rFonts w:eastAsia="Times New Roman"/>
          <w:color w:val="222222"/>
          <w:szCs w:val="24"/>
          <w:shd w:val="clear" w:color="auto" w:fill="FFFFFF"/>
        </w:rPr>
        <w:t xml:space="preserve">ήμαρχος, κυρίες και κύριοι συνάδελφοι. Δεν μπορούσα ποτέ να κρατήσω διπλά βιβλία. Και όταν ένας άνθρωπος υπερηφανεύεται γιατί κράτησε διπλά βιβλία, κάποιο λάκκο έχει η φάβα. </w:t>
      </w:r>
      <w:r w:rsidRPr="009042AB">
        <w:rPr>
          <w:rFonts w:eastAsia="Times New Roman"/>
          <w:color w:val="222222"/>
          <w:shd w:val="clear" w:color="auto" w:fill="FFFFFF"/>
        </w:rPr>
        <w:t>Διότι</w:t>
      </w:r>
      <w:r>
        <w:rPr>
          <w:rFonts w:eastAsia="Times New Roman"/>
          <w:color w:val="222222"/>
          <w:szCs w:val="24"/>
          <w:shd w:val="clear" w:color="auto" w:fill="FFFFFF"/>
        </w:rPr>
        <w:t xml:space="preserve"> άλλος </w:t>
      </w:r>
      <w:r>
        <w:rPr>
          <w:rFonts w:eastAsia="Times New Roman"/>
          <w:color w:val="222222"/>
          <w:szCs w:val="24"/>
          <w:shd w:val="clear" w:color="auto" w:fill="FFFFFF"/>
        </w:rPr>
        <w:t>δ</w:t>
      </w:r>
      <w:r>
        <w:rPr>
          <w:rFonts w:eastAsia="Times New Roman"/>
          <w:color w:val="222222"/>
          <w:szCs w:val="24"/>
          <w:shd w:val="clear" w:color="auto" w:fill="FFFFFF"/>
        </w:rPr>
        <w:t xml:space="preserve">ήμαρχος σε ολόκληρη την Ελλάδα δεν το έχει κάνει. </w:t>
      </w:r>
    </w:p>
    <w:p w14:paraId="6338FC9C" w14:textId="77777777" w:rsidR="00401C51" w:rsidRDefault="00794512">
      <w:pPr>
        <w:spacing w:line="600" w:lineRule="auto"/>
        <w:ind w:firstLine="720"/>
        <w:jc w:val="both"/>
        <w:rPr>
          <w:rFonts w:eastAsia="Times New Roman"/>
          <w:color w:val="222222"/>
          <w:szCs w:val="24"/>
          <w:shd w:val="clear" w:color="auto" w:fill="FFFFFF"/>
        </w:rPr>
      </w:pPr>
      <w:r w:rsidRPr="009042AB">
        <w:rPr>
          <w:rFonts w:eastAsia="Times New Roman"/>
          <w:bCs/>
          <w:color w:val="222222"/>
          <w:shd w:val="clear" w:color="auto" w:fill="FFFFFF"/>
        </w:rPr>
        <w:t>Είναι</w:t>
      </w:r>
      <w:r>
        <w:rPr>
          <w:rFonts w:eastAsia="Times New Roman"/>
          <w:color w:val="222222"/>
          <w:szCs w:val="24"/>
          <w:shd w:val="clear" w:color="auto" w:fill="FFFFFF"/>
        </w:rPr>
        <w:t xml:space="preserve"> ο άνθρωπος </w:t>
      </w:r>
      <w:r w:rsidRPr="009042AB">
        <w:rPr>
          <w:rFonts w:eastAsia="Times New Roman"/>
          <w:color w:val="222222"/>
          <w:shd w:val="clear" w:color="auto" w:fill="FFFFFF"/>
        </w:rPr>
        <w:t>ο</w:t>
      </w:r>
      <w:r w:rsidRPr="009042AB">
        <w:rPr>
          <w:rFonts w:eastAsia="Times New Roman"/>
          <w:color w:val="222222"/>
          <w:shd w:val="clear" w:color="auto" w:fill="FFFFFF"/>
        </w:rPr>
        <w:t xml:space="preserve"> οποίος</w:t>
      </w:r>
      <w:r>
        <w:rPr>
          <w:rFonts w:eastAsia="Times New Roman"/>
          <w:color w:val="222222"/>
          <w:szCs w:val="24"/>
          <w:shd w:val="clear" w:color="auto" w:fill="FFFFFF"/>
        </w:rPr>
        <w:t xml:space="preserve"> όταν βγαίνει ο δημοσιογράφος να του κάνει κριτική, του λέει ότι θα τον χώσει τρία μέτρα κάτω από τη γη. Έλα </w:t>
      </w:r>
      <w:r w:rsidRPr="00C91A7F">
        <w:rPr>
          <w:rFonts w:eastAsia="Times New Roman"/>
          <w:bCs/>
          <w:color w:val="222222"/>
          <w:shd w:val="clear" w:color="auto" w:fill="FFFFFF"/>
        </w:rPr>
        <w:t>όμως</w:t>
      </w:r>
      <w:r>
        <w:rPr>
          <w:rFonts w:eastAsia="Times New Roman"/>
          <w:color w:val="222222"/>
          <w:szCs w:val="24"/>
          <w:shd w:val="clear" w:color="auto" w:fill="FFFFFF"/>
        </w:rPr>
        <w:t xml:space="preserve"> που σε μια δημοκρατία, κυρίες και κύριοι συνάδελφοι, οι δημοσιογράφοι μπορούν να ασκούν όση κριτική θέλουν και ο ρόλος του Υπουργού ή τ</w:t>
      </w:r>
      <w:r>
        <w:rPr>
          <w:rFonts w:eastAsia="Times New Roman"/>
          <w:color w:val="222222"/>
          <w:szCs w:val="24"/>
          <w:shd w:val="clear" w:color="auto" w:fill="FFFFFF"/>
        </w:rPr>
        <w:t xml:space="preserve">ου πολιτικού είναι να απαντάει είτε του αρέσει είτε δεν του αρέσει η ερώτηση! </w:t>
      </w:r>
    </w:p>
    <w:p w14:paraId="6338FC9D"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w:t>
      </w:r>
      <w:r w:rsidRPr="008C0FF3">
        <w:rPr>
          <w:rFonts w:eastAsia="Times New Roman"/>
          <w:bCs/>
          <w:color w:val="222222"/>
          <w:shd w:val="clear" w:color="auto" w:fill="FFFFFF"/>
        </w:rPr>
        <w:t>εν</w:t>
      </w:r>
      <w:r>
        <w:rPr>
          <w:rFonts w:eastAsia="Times New Roman"/>
          <w:color w:val="222222"/>
          <w:szCs w:val="24"/>
          <w:shd w:val="clear" w:color="auto" w:fill="FFFFFF"/>
        </w:rPr>
        <w:t xml:space="preserve"> θα μπω στα άλλα κατορθώματα του κ. Πολάκη. Θα μείνω μόνο στο τελευταίο. Προσπάθησε να κάνει μια ρελάνς σήμερα. Ατυχής, κύριε Πολάκη, η ρελάνς σας! Δ</w:t>
      </w:r>
      <w:r w:rsidRPr="008C0FF3">
        <w:rPr>
          <w:rFonts w:eastAsia="Times New Roman"/>
          <w:color w:val="222222"/>
          <w:shd w:val="clear" w:color="auto" w:fill="FFFFFF"/>
        </w:rPr>
        <w:t>ιότι</w:t>
      </w:r>
      <w:r>
        <w:rPr>
          <w:rFonts w:eastAsia="Times New Roman"/>
          <w:color w:val="222222"/>
          <w:szCs w:val="24"/>
          <w:shd w:val="clear" w:color="auto" w:fill="FFFFFF"/>
        </w:rPr>
        <w:t xml:space="preserve"> αυτό </w:t>
      </w:r>
      <w:r w:rsidRPr="008C0FF3">
        <w:rPr>
          <w:rFonts w:eastAsia="Times New Roman"/>
          <w:bCs/>
          <w:color w:val="222222"/>
          <w:shd w:val="clear" w:color="auto" w:fill="FFFFFF"/>
        </w:rPr>
        <w:t>το οποίο</w:t>
      </w:r>
      <w:r>
        <w:rPr>
          <w:rFonts w:eastAsia="Times New Roman"/>
          <w:color w:val="222222"/>
          <w:szCs w:val="24"/>
          <w:shd w:val="clear" w:color="auto" w:fill="FFFFFF"/>
        </w:rPr>
        <w:t xml:space="preserve"> ο κ. Πολάκης είπε στον κ. Κυμπουρόπουλο δεν ήταν αυτό που μας είπε σήμερα. </w:t>
      </w:r>
    </w:p>
    <w:p w14:paraId="6338FC9E"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του είπε και τον έψεξε ο αναπληρωτής Υπουργός Υγείας ήταν γιατί ο κ. Κυμπουρόπουλος έκανε χρήση ενός νόμου, τον οποίο δεν ψήφισε ο κ. Πολάκης -προϋπήρχε του κ</w:t>
      </w:r>
      <w:r>
        <w:rPr>
          <w:rFonts w:eastAsia="Times New Roman"/>
          <w:color w:val="222222"/>
          <w:szCs w:val="24"/>
          <w:shd w:val="clear" w:color="auto" w:fill="FFFFFF"/>
        </w:rPr>
        <w:t>.</w:t>
      </w:r>
      <w:r>
        <w:rPr>
          <w:rFonts w:eastAsia="Times New Roman"/>
          <w:color w:val="222222"/>
          <w:szCs w:val="24"/>
          <w:shd w:val="clear" w:color="auto" w:fill="FFFFFF"/>
        </w:rPr>
        <w:t xml:space="preserve"> Πολάκη- πο</w:t>
      </w:r>
      <w:r>
        <w:rPr>
          <w:rFonts w:eastAsia="Times New Roman"/>
          <w:color w:val="222222"/>
          <w:szCs w:val="24"/>
          <w:shd w:val="clear" w:color="auto" w:fill="FFFFFF"/>
        </w:rPr>
        <w:t xml:space="preserve">υ του έδινε το δικαίωμα να μπει μέσα και να γίνει γιατρός. </w:t>
      </w:r>
      <w:r w:rsidRPr="00C91A7F">
        <w:rPr>
          <w:rFonts w:eastAsia="Times New Roman"/>
          <w:bCs/>
          <w:color w:val="222222"/>
          <w:shd w:val="clear" w:color="auto" w:fill="FFFFFF"/>
        </w:rPr>
        <w:t>Είναι</w:t>
      </w:r>
      <w:r>
        <w:rPr>
          <w:rFonts w:eastAsia="Times New Roman"/>
          <w:color w:val="222222"/>
          <w:szCs w:val="24"/>
          <w:shd w:val="clear" w:color="auto" w:fill="FFFFFF"/>
        </w:rPr>
        <w:t xml:space="preserve"> αυτό που ονομάζουμε «θετική διάκριση». </w:t>
      </w:r>
    </w:p>
    <w:p w14:paraId="6338FC9F"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ναι, κυρίες και κύριοι συνάδελφοι, εμείς πιστεύουμε στη θετική διάκριση. Θεωρούμε ότι είναι απαραίτητη η θετική διάκριση σε ανθρώπους οι οποίοι έχο</w:t>
      </w:r>
      <w:r>
        <w:rPr>
          <w:rFonts w:eastAsia="Times New Roman"/>
          <w:color w:val="222222"/>
          <w:szCs w:val="24"/>
          <w:shd w:val="clear" w:color="auto" w:fill="FFFFFF"/>
        </w:rPr>
        <w:t xml:space="preserve">υν την οποιαδήποτε μορφή αναπηρίας, διότι αυτό τους δίνει τη δυνατότητα να είναι μετά ίσοι στην κοινωνία και να ενταχθούν. </w:t>
      </w:r>
    </w:p>
    <w:p w14:paraId="6338FCA0"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αυτό που έκανε ο κ. Πολάκης ήταν πραγματικά βαθιά ανέντιμο και αντιδημοκρατικό. Διότι τον έψεξε </w:t>
      </w:r>
      <w:r w:rsidRPr="00C91A7F">
        <w:rPr>
          <w:rFonts w:eastAsia="Times New Roman"/>
          <w:bCs/>
          <w:color w:val="222222"/>
          <w:shd w:val="clear" w:color="auto" w:fill="FFFFFF"/>
        </w:rPr>
        <w:t>επειδή</w:t>
      </w:r>
      <w:r>
        <w:rPr>
          <w:rFonts w:eastAsia="Times New Roman"/>
          <w:color w:val="222222"/>
          <w:szCs w:val="24"/>
          <w:shd w:val="clear" w:color="auto" w:fill="FFFFFF"/>
        </w:rPr>
        <w:t xml:space="preserve"> έκανε χρήση αυτής της θετ</w:t>
      </w:r>
      <w:r>
        <w:rPr>
          <w:rFonts w:eastAsia="Times New Roman"/>
          <w:color w:val="222222"/>
          <w:szCs w:val="24"/>
          <w:shd w:val="clear" w:color="auto" w:fill="FFFFFF"/>
        </w:rPr>
        <w:t xml:space="preserve">ικής διάκρισης. Και ο κ. Πολάκης ξέρει πάρα πολύ καλά ότι ο νόμος δεν θα επέτρεπε, αν δεν έκανε χρήση αυτής της διάκρισης, να δουλεύει σήμερα ο κ. Κυμπουρόπουλος. </w:t>
      </w:r>
    </w:p>
    <w:p w14:paraId="6338FCA1"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το γυρίσατε </w:t>
      </w:r>
      <w:r w:rsidRPr="008C0FF3">
        <w:rPr>
          <w:rFonts w:eastAsia="Times New Roman"/>
          <w:bCs/>
          <w:color w:val="222222"/>
          <w:shd w:val="clear" w:color="auto" w:fill="FFFFFF"/>
        </w:rPr>
        <w:t>και</w:t>
      </w:r>
      <w:r>
        <w:rPr>
          <w:rFonts w:eastAsia="Times New Roman"/>
          <w:color w:val="222222"/>
          <w:szCs w:val="24"/>
          <w:shd w:val="clear" w:color="auto" w:fill="FFFFFF"/>
        </w:rPr>
        <w:t xml:space="preserve"> άκουσα την κ</w:t>
      </w:r>
      <w:r>
        <w:rPr>
          <w:rFonts w:eastAsia="Times New Roman"/>
          <w:color w:val="222222"/>
          <w:szCs w:val="24"/>
          <w:shd w:val="clear" w:color="auto" w:fill="FFFFFF"/>
        </w:rPr>
        <w:t>.</w:t>
      </w:r>
      <w:r>
        <w:rPr>
          <w:rFonts w:eastAsia="Times New Roman"/>
          <w:color w:val="222222"/>
          <w:szCs w:val="24"/>
          <w:shd w:val="clear" w:color="auto" w:fill="FFFFFF"/>
        </w:rPr>
        <w:t xml:space="preserve"> Φωτίου υπερηφάνως </w:t>
      </w:r>
      <w:r w:rsidRPr="008C0FF3">
        <w:rPr>
          <w:rFonts w:eastAsia="Times New Roman"/>
          <w:bCs/>
          <w:color w:val="222222"/>
          <w:shd w:val="clear" w:color="auto" w:fill="FFFFFF"/>
        </w:rPr>
        <w:t>να</w:t>
      </w:r>
      <w:r>
        <w:rPr>
          <w:rFonts w:eastAsia="Times New Roman"/>
          <w:color w:val="222222"/>
          <w:szCs w:val="24"/>
          <w:shd w:val="clear" w:color="auto" w:fill="FFFFFF"/>
        </w:rPr>
        <w:t xml:space="preserve"> μας λέει ότι πρώτη φορά βρέθηκ</w:t>
      </w:r>
      <w:r>
        <w:rPr>
          <w:rFonts w:eastAsia="Times New Roman"/>
          <w:color w:val="222222"/>
          <w:szCs w:val="24"/>
          <w:shd w:val="clear" w:color="auto" w:fill="FFFFFF"/>
        </w:rPr>
        <w:t>αν άτομα να ασχολούνται με τα άτομα με αναπηρία…</w:t>
      </w:r>
    </w:p>
    <w:p w14:paraId="6338FCA2" w14:textId="77777777" w:rsidR="00401C51" w:rsidRDefault="00794512">
      <w:pPr>
        <w:spacing w:line="600" w:lineRule="auto"/>
        <w:ind w:firstLine="720"/>
        <w:jc w:val="both"/>
        <w:rPr>
          <w:rFonts w:eastAsia="Times New Roman"/>
          <w:color w:val="222222"/>
          <w:szCs w:val="24"/>
          <w:shd w:val="clear" w:color="auto" w:fill="FFFFFF"/>
        </w:rPr>
      </w:pPr>
      <w:r w:rsidRPr="008C0FF3">
        <w:rPr>
          <w:rFonts w:eastAsia="Times New Roman"/>
          <w:b/>
          <w:color w:val="222222"/>
          <w:szCs w:val="24"/>
          <w:shd w:val="clear" w:color="auto" w:fill="FFFFFF"/>
        </w:rPr>
        <w:t xml:space="preserve">ΘΕΑΝΩ ΦΩΤΙΟΥ (Αναπληρώτρια Υπουργός Εργασίας, </w:t>
      </w:r>
      <w:r w:rsidRPr="008C0FF3">
        <w:rPr>
          <w:rFonts w:eastAsia="Times New Roman"/>
          <w:b/>
          <w:bCs/>
          <w:color w:val="222222"/>
          <w:shd w:val="clear" w:color="auto" w:fill="FFFFFF"/>
        </w:rPr>
        <w:t>Κοινωνική</w:t>
      </w:r>
      <w:r w:rsidRPr="008C0FF3">
        <w:rPr>
          <w:rFonts w:eastAsia="Times New Roman"/>
          <w:b/>
          <w:color w:val="222222"/>
          <w:szCs w:val="24"/>
          <w:shd w:val="clear" w:color="auto" w:fill="FFFFFF"/>
        </w:rPr>
        <w:t xml:space="preserve">ς Ασφάλισης </w:t>
      </w:r>
      <w:r w:rsidRPr="008C0FF3">
        <w:rPr>
          <w:rFonts w:eastAsia="Times New Roman"/>
          <w:b/>
          <w:bCs/>
          <w:color w:val="222222"/>
          <w:shd w:val="clear" w:color="auto" w:fill="FFFFFF"/>
        </w:rPr>
        <w:t>και</w:t>
      </w:r>
      <w:r w:rsidRPr="008C0FF3">
        <w:rPr>
          <w:rFonts w:eastAsia="Times New Roman"/>
          <w:b/>
          <w:color w:val="222222"/>
          <w:szCs w:val="24"/>
          <w:shd w:val="clear" w:color="auto" w:fill="FFFFFF"/>
        </w:rPr>
        <w:t xml:space="preserve"> </w:t>
      </w:r>
      <w:r w:rsidRPr="008C0FF3">
        <w:rPr>
          <w:rFonts w:eastAsia="Times New Roman"/>
          <w:b/>
          <w:bCs/>
          <w:color w:val="222222"/>
          <w:shd w:val="clear" w:color="auto" w:fill="FFFFFF"/>
        </w:rPr>
        <w:t>Κοινωνική</w:t>
      </w:r>
      <w:r>
        <w:rPr>
          <w:rFonts w:eastAsia="Times New Roman"/>
          <w:b/>
          <w:bCs/>
          <w:color w:val="222222"/>
          <w:shd w:val="clear" w:color="auto" w:fill="FFFFFF"/>
        </w:rPr>
        <w:t>ς</w:t>
      </w:r>
      <w:r w:rsidRPr="008C0FF3">
        <w:rPr>
          <w:rFonts w:eastAsia="Times New Roman"/>
          <w:b/>
          <w:color w:val="222222"/>
          <w:szCs w:val="24"/>
          <w:shd w:val="clear" w:color="auto" w:fill="FFFFFF"/>
        </w:rPr>
        <w:t xml:space="preserve"> Αλληλεγγύης):</w:t>
      </w:r>
      <w:r>
        <w:rPr>
          <w:rFonts w:eastAsia="Times New Roman"/>
          <w:color w:val="222222"/>
          <w:szCs w:val="24"/>
          <w:shd w:val="clear" w:color="auto" w:fill="FFFFFF"/>
        </w:rPr>
        <w:t xml:space="preserve"> </w:t>
      </w:r>
      <w:r w:rsidRPr="008C0FF3">
        <w:rPr>
          <w:rFonts w:eastAsia="Times New Roman"/>
          <w:bCs/>
          <w:color w:val="222222"/>
          <w:shd w:val="clear" w:color="auto" w:fill="FFFFFF"/>
        </w:rPr>
        <w:t>Δεν</w:t>
      </w:r>
      <w:r>
        <w:rPr>
          <w:rFonts w:eastAsia="Times New Roman"/>
          <w:color w:val="222222"/>
          <w:szCs w:val="24"/>
          <w:shd w:val="clear" w:color="auto" w:fill="FFFFFF"/>
        </w:rPr>
        <w:t xml:space="preserve"> είπα αυτό.</w:t>
      </w:r>
    </w:p>
    <w:p w14:paraId="6338FCA3" w14:textId="77777777" w:rsidR="00401C51" w:rsidRDefault="00794512">
      <w:pPr>
        <w:spacing w:line="600" w:lineRule="auto"/>
        <w:ind w:firstLine="720"/>
        <w:jc w:val="both"/>
        <w:rPr>
          <w:rFonts w:eastAsia="Times New Roman"/>
          <w:color w:val="222222"/>
          <w:szCs w:val="24"/>
          <w:shd w:val="clear" w:color="auto" w:fill="FFFFFF"/>
        </w:rPr>
      </w:pPr>
      <w:r w:rsidRPr="008C0FF3">
        <w:rPr>
          <w:rFonts w:eastAsia="Times New Roman"/>
          <w:b/>
          <w:color w:val="222222"/>
          <w:szCs w:val="24"/>
          <w:shd w:val="clear" w:color="auto" w:fill="FFFFFF"/>
        </w:rPr>
        <w:t>ΘΕΟΔΩΡΑ ΜΠΑΚΟΓΙΑΝΝΗ:</w:t>
      </w:r>
      <w:r>
        <w:rPr>
          <w:rFonts w:eastAsia="Times New Roman"/>
          <w:color w:val="222222"/>
          <w:szCs w:val="24"/>
          <w:shd w:val="clear" w:color="auto" w:fill="FFFFFF"/>
        </w:rPr>
        <w:t xml:space="preserve"> Κυρία Φωτίου, πολύ πριν από εσάς άνθρωποι που είχαν αναπηρία και οι οποίοι ήταν μέσα σε αυτό, έχουν ασχοληθεί.</w:t>
      </w:r>
    </w:p>
    <w:p w14:paraId="6338FCA4" w14:textId="77777777" w:rsidR="00401C51" w:rsidRDefault="00794512">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6338FCA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w:t>
      </w:r>
      <w:r w:rsidRPr="008C0FF3">
        <w:rPr>
          <w:rFonts w:eastAsia="Times New Roman"/>
          <w:bCs/>
          <w:color w:val="222222"/>
          <w:shd w:val="clear" w:color="auto" w:fill="FFFFFF"/>
        </w:rPr>
        <w:t>εν</w:t>
      </w:r>
      <w:r>
        <w:rPr>
          <w:rFonts w:eastAsia="Times New Roman"/>
          <w:color w:val="222222"/>
          <w:szCs w:val="24"/>
          <w:shd w:val="clear" w:color="auto" w:fill="FFFFFF"/>
        </w:rPr>
        <w:t xml:space="preserve"> δίνω το </w:t>
      </w:r>
      <w:r w:rsidRPr="008C0FF3">
        <w:rPr>
          <w:rFonts w:eastAsia="Times New Roman"/>
          <w:bCs/>
          <w:color w:val="222222"/>
          <w:shd w:val="clear" w:color="auto" w:fill="FFFFFF"/>
        </w:rPr>
        <w:t>δικαίωμα</w:t>
      </w:r>
      <w:r>
        <w:rPr>
          <w:rFonts w:eastAsia="Times New Roman"/>
          <w:color w:val="222222"/>
          <w:szCs w:val="24"/>
          <w:shd w:val="clear" w:color="auto" w:fill="FFFFFF"/>
        </w:rPr>
        <w:t xml:space="preserve"> σε καμμία Υπουργό </w:t>
      </w:r>
      <w:r w:rsidRPr="00C91A7F">
        <w:rPr>
          <w:rFonts w:eastAsia="Times New Roman"/>
          <w:bCs/>
          <w:color w:val="222222"/>
          <w:shd w:val="clear" w:color="auto" w:fill="FFFFFF"/>
        </w:rPr>
        <w:t>και</w:t>
      </w:r>
      <w:r>
        <w:rPr>
          <w:rFonts w:eastAsia="Times New Roman"/>
          <w:color w:val="222222"/>
          <w:szCs w:val="24"/>
          <w:shd w:val="clear" w:color="auto" w:fill="FFFFFF"/>
        </w:rPr>
        <w:t xml:space="preserve"> σε κανέναν από εσάς να μου πείτε ότι είσαστε πι</w:t>
      </w:r>
      <w:r>
        <w:rPr>
          <w:rFonts w:eastAsia="Times New Roman"/>
          <w:color w:val="222222"/>
          <w:szCs w:val="24"/>
          <w:shd w:val="clear" w:color="auto" w:fill="FFFFFF"/>
        </w:rPr>
        <w:t xml:space="preserve">ο ευαίσθητοι για τα άτομα με αναπηρία από ό,τι είμαι εγώ, που πέρασα όλη μου τη ζωή με μια μάνα η οποία έδινε μάχη για αυτά τα άτομα, για να βγουν στη δημοσιότητα, για να έχουν επιδόματα, για να έχουν ίσες ευκαιρίες. </w:t>
      </w:r>
    </w:p>
    <w:p w14:paraId="6338FCA6"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ακριβώς μας οδήγησε να κάνουμε τη</w:t>
      </w:r>
      <w:r>
        <w:rPr>
          <w:rFonts w:eastAsia="Times New Roman"/>
          <w:color w:val="222222"/>
          <w:szCs w:val="24"/>
          <w:shd w:val="clear" w:color="auto" w:fill="FFFFFF"/>
        </w:rPr>
        <w:t xml:space="preserve">ν πρόταση μομφής κατά του κ. Πολάκη, διότι υπάρχουν όρια στη φασιστοειδή λογική. Αυτό, </w:t>
      </w:r>
      <w:r w:rsidRPr="008C0FF3">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είναι φασισμός και καλά θα κάνετε να το καταλάβετε. </w:t>
      </w:r>
      <w:r w:rsidRPr="00C91A7F">
        <w:rPr>
          <w:rFonts w:eastAsia="Times New Roman"/>
          <w:color w:val="222222"/>
          <w:shd w:val="clear" w:color="auto" w:fill="FFFFFF"/>
        </w:rPr>
        <w:t>Διότι</w:t>
      </w:r>
      <w:r>
        <w:rPr>
          <w:rFonts w:eastAsia="Times New Roman"/>
          <w:color w:val="222222"/>
          <w:szCs w:val="24"/>
          <w:shd w:val="clear" w:color="auto" w:fill="FFFFFF"/>
        </w:rPr>
        <w:t xml:space="preserve"> όταν συνηθίζεις, όταν σιγά-σιγά πέφτει το δηλητήριο και παθαίνεις μιθριδατισμό, ό</w:t>
      </w:r>
      <w:r>
        <w:rPr>
          <w:rFonts w:eastAsia="Times New Roman"/>
          <w:color w:val="222222"/>
          <w:szCs w:val="24"/>
          <w:shd w:val="clear" w:color="auto" w:fill="FFFFFF"/>
        </w:rPr>
        <w:t>ταν δεν πειράζει αν ο Πολάκης βρίζει, όταν δεν πειράζει αν κάτι άλλο γίνεται, όταν δεν πειράζει αν οι θετικές διακρίσεις κρίνονται και προσβάλλονται από τον ίδιο τον Υπουργό, τότε τα πράγματα είναι πάρα πολύ δύσκολα, διότι τότε σιγά-σιγά ξεχνάμε ποιες είνα</w:t>
      </w:r>
      <w:r>
        <w:rPr>
          <w:rFonts w:eastAsia="Times New Roman"/>
          <w:color w:val="222222"/>
          <w:szCs w:val="24"/>
          <w:shd w:val="clear" w:color="auto" w:fill="FFFFFF"/>
        </w:rPr>
        <w:t xml:space="preserve">ι οι βασικές αρχές της δημοκρατίας. Γι’ αυτό, λοιπόν, για τον αξιακό μας κώδικα κάναμε αυτή την πρόταση μομφής. </w:t>
      </w:r>
    </w:p>
    <w:p w14:paraId="6338FCA7" w14:textId="77777777" w:rsidR="00401C51" w:rsidRDefault="00794512">
      <w:pPr>
        <w:spacing w:line="600" w:lineRule="auto"/>
        <w:ind w:firstLine="720"/>
        <w:jc w:val="both"/>
        <w:rPr>
          <w:rFonts w:eastAsia="Times New Roman"/>
          <w:color w:val="222222"/>
          <w:szCs w:val="24"/>
          <w:shd w:val="clear" w:color="auto" w:fill="FFFFFF"/>
        </w:rPr>
      </w:pPr>
      <w:r w:rsidRPr="00C91A7F">
        <w:rPr>
          <w:rFonts w:eastAsia="Times New Roman"/>
          <w:bCs/>
          <w:color w:val="222222"/>
          <w:shd w:val="clear" w:color="auto" w:fill="FFFFFF"/>
        </w:rPr>
        <w:t>Όμως</w:t>
      </w:r>
      <w:r>
        <w:rPr>
          <w:rFonts w:eastAsia="Times New Roman"/>
          <w:color w:val="222222"/>
          <w:szCs w:val="24"/>
          <w:shd w:val="clear" w:color="auto" w:fill="FFFFFF"/>
        </w:rPr>
        <w:t xml:space="preserve"> εσείς τη γυρίσατε, την μετατρέψατε σε ψήφο εμπιστοσύνης για να μπορέσετε να πείτε τα υπόλοιπα. Άκουσα σήμερα για τη δέκατη τρίτη σύνταξη. </w:t>
      </w:r>
      <w:r w:rsidRPr="008C0FF3">
        <w:rPr>
          <w:rFonts w:eastAsia="Times New Roman"/>
          <w:bCs/>
          <w:color w:val="222222"/>
          <w:shd w:val="clear" w:color="auto" w:fill="FFFFFF"/>
        </w:rPr>
        <w:t>Δεν</w:t>
      </w:r>
      <w:r>
        <w:rPr>
          <w:rFonts w:eastAsia="Times New Roman"/>
          <w:color w:val="222222"/>
          <w:szCs w:val="24"/>
          <w:shd w:val="clear" w:color="auto" w:fill="FFFFFF"/>
        </w:rPr>
        <w:t xml:space="preserve"> σας </w:t>
      </w:r>
      <w:r w:rsidRPr="008C0FF3">
        <w:rPr>
          <w:rFonts w:eastAsia="Times New Roman"/>
          <w:bCs/>
          <w:color w:val="222222"/>
          <w:shd w:val="clear" w:color="auto" w:fill="FFFFFF"/>
        </w:rPr>
        <w:t>έχει</w:t>
      </w:r>
      <w:r>
        <w:rPr>
          <w:rFonts w:eastAsia="Times New Roman"/>
          <w:color w:val="222222"/>
          <w:szCs w:val="24"/>
          <w:shd w:val="clear" w:color="auto" w:fill="FFFFFF"/>
        </w:rPr>
        <w:t xml:space="preserve"> πει κανείς, κύριοι συνάδελφοι, έναν προϋπολογισμό δεν έχετε ανοίξει να δείτε, ότι η δέκατη τρίτη σύνταξη κοστίζει 2,2 δισεκατομμύρια ευρώ; Πώς βγαίνετε και λέτε ψέματα στον ελληνικό λαό; Πώς το λέτε; Και το λέτε όλοι σας με μία φωνή αναίσχυντα</w:t>
      </w:r>
      <w:r>
        <w:rPr>
          <w:rFonts w:eastAsia="Times New Roman"/>
          <w:color w:val="222222"/>
          <w:szCs w:val="24"/>
          <w:shd w:val="clear" w:color="auto" w:fill="FFFFFF"/>
        </w:rPr>
        <w:t xml:space="preserve">. </w:t>
      </w:r>
    </w:p>
    <w:p w14:paraId="6338FCA8"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Λέτε για δέκατη τρίτη σύνταξη. Πείτε καθαρά ότι δίνουμε ένα προεκλογικό επίδομα, διότι θέλουμε να κάνουμε μια ύστατη προσπάθεια να κερδίσουμε κάτι από την κατρακύλα μας. Πείτε το καθαρά, αλλά όχι </w:t>
      </w:r>
      <w:r w:rsidRPr="00370FDC">
        <w:rPr>
          <w:rFonts w:eastAsia="Times New Roman"/>
          <w:bCs/>
          <w:color w:val="222222"/>
          <w:shd w:val="clear" w:color="auto" w:fill="FFFFFF"/>
        </w:rPr>
        <w:t>και</w:t>
      </w:r>
      <w:r>
        <w:rPr>
          <w:rFonts w:eastAsia="Times New Roman"/>
          <w:color w:val="222222"/>
          <w:szCs w:val="24"/>
          <w:shd w:val="clear" w:color="auto" w:fill="FFFFFF"/>
        </w:rPr>
        <w:t xml:space="preserve"> δέκατη τρίτη σύνταξη! </w:t>
      </w:r>
    </w:p>
    <w:p w14:paraId="6338FCA9"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μπορεί να έρχεστε στη Βουλή και να ακούω συναδέλφους από χθες να πανηγυρίζουν </w:t>
      </w:r>
      <w:r w:rsidRPr="00C91A7F">
        <w:rPr>
          <w:rFonts w:eastAsia="Times New Roman"/>
          <w:bCs/>
          <w:color w:val="222222"/>
          <w:shd w:val="clear" w:color="auto" w:fill="FFFFFF"/>
        </w:rPr>
        <w:t>γιατί</w:t>
      </w:r>
      <w:r>
        <w:rPr>
          <w:rFonts w:eastAsia="Times New Roman"/>
          <w:color w:val="222222"/>
          <w:szCs w:val="24"/>
          <w:shd w:val="clear" w:color="auto" w:fill="FFFFFF"/>
        </w:rPr>
        <w:t xml:space="preserve"> φέραμε, λέει, τον φόρο στην εστίαση στο 13%. Ε, από εκεί τον πήρατε, κύριοι συνάδελφοι. Επί πέντε χρόνια τον πεθάνατε, φορολογήσατε τους πάντες και έρχεστε τώρα και τον</w:t>
      </w:r>
      <w:r>
        <w:rPr>
          <w:rFonts w:eastAsia="Times New Roman"/>
          <w:color w:val="222222"/>
          <w:szCs w:val="24"/>
          <w:shd w:val="clear" w:color="auto" w:fill="FFFFFF"/>
        </w:rPr>
        <w:t xml:space="preserve"> κάνετε και «κουλό</w:t>
      </w:r>
      <w:r w:rsidRPr="00C91A7F">
        <w:rPr>
          <w:rFonts w:eastAsia="Times New Roman"/>
          <w:color w:val="222222"/>
          <w:szCs w:val="24"/>
        </w:rPr>
        <w:t>»</w:t>
      </w:r>
      <w:r>
        <w:rPr>
          <w:rFonts w:eastAsia="Times New Roman"/>
          <w:color w:val="222222"/>
          <w:szCs w:val="24"/>
        </w:rPr>
        <w:t>,</w:t>
      </w:r>
      <w:r w:rsidRPr="00C91A7F">
        <w:rPr>
          <w:rFonts w:eastAsia="Times New Roman"/>
          <w:color w:val="222222"/>
          <w:szCs w:val="24"/>
        </w:rPr>
        <w:t xml:space="preserve"> κουτσουρεμένο τον</w:t>
      </w:r>
      <w:r>
        <w:rPr>
          <w:rFonts w:eastAsia="Times New Roman"/>
          <w:color w:val="222222"/>
          <w:szCs w:val="24"/>
          <w:shd w:val="clear" w:color="auto" w:fill="FFFFFF"/>
        </w:rPr>
        <w:t xml:space="preserve"> φόρο, </w:t>
      </w:r>
      <w:r w:rsidRPr="00370FDC">
        <w:rPr>
          <w:rFonts w:eastAsia="Times New Roman"/>
          <w:color w:val="222222"/>
          <w:shd w:val="clear" w:color="auto" w:fill="FFFFFF"/>
        </w:rPr>
        <w:t>διότι</w:t>
      </w:r>
      <w:r>
        <w:rPr>
          <w:rFonts w:eastAsia="Times New Roman"/>
          <w:color w:val="222222"/>
          <w:szCs w:val="24"/>
          <w:shd w:val="clear" w:color="auto" w:fill="FFFFFF"/>
        </w:rPr>
        <w:t xml:space="preserve"> εξαιρείτε τον καφέ </w:t>
      </w:r>
      <w:r w:rsidRPr="00370FDC">
        <w:rPr>
          <w:rFonts w:eastAsia="Times New Roman"/>
          <w:bCs/>
          <w:color w:val="222222"/>
          <w:shd w:val="clear" w:color="auto" w:fill="FFFFFF"/>
        </w:rPr>
        <w:t>και</w:t>
      </w:r>
      <w:r>
        <w:rPr>
          <w:rFonts w:eastAsia="Times New Roman"/>
          <w:color w:val="222222"/>
          <w:szCs w:val="24"/>
          <w:shd w:val="clear" w:color="auto" w:fill="FFFFFF"/>
        </w:rPr>
        <w:t xml:space="preserve"> τα αναψυκτικά. Βγάζετε </w:t>
      </w:r>
      <w:r w:rsidRPr="00370FDC">
        <w:rPr>
          <w:rFonts w:eastAsia="Times New Roman"/>
          <w:bCs/>
          <w:color w:val="222222"/>
          <w:shd w:val="clear" w:color="auto" w:fill="FFFFFF"/>
        </w:rPr>
        <w:t xml:space="preserve">δηλαδή </w:t>
      </w:r>
      <w:r>
        <w:rPr>
          <w:rFonts w:eastAsia="Times New Roman"/>
          <w:color w:val="222222"/>
          <w:szCs w:val="24"/>
          <w:shd w:val="clear" w:color="auto" w:fill="FFFFFF"/>
        </w:rPr>
        <w:t xml:space="preserve">τον καφέ από την εστίαση, αντί </w:t>
      </w:r>
      <w:r w:rsidRPr="00370FDC">
        <w:rPr>
          <w:rFonts w:eastAsia="Times New Roman"/>
          <w:bCs/>
          <w:color w:val="222222"/>
          <w:shd w:val="clear" w:color="auto" w:fill="FFFFFF"/>
        </w:rPr>
        <w:t>να</w:t>
      </w:r>
      <w:r>
        <w:rPr>
          <w:rFonts w:eastAsia="Times New Roman"/>
          <w:color w:val="222222"/>
          <w:szCs w:val="24"/>
          <w:shd w:val="clear" w:color="auto" w:fill="FFFFFF"/>
        </w:rPr>
        <w:t xml:space="preserve"> τον κάνετε όπως τον είχε Νέα Δημοκρατία, ολόκληρο.</w:t>
      </w:r>
    </w:p>
    <w:p w14:paraId="6338FCAA"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Μεταφέραμε, λέει, τα τρόφιμα πάλι στον χαμηλό φορολογικό συντελεστή</w:t>
      </w:r>
      <w:r>
        <w:rPr>
          <w:rFonts w:eastAsia="Times New Roman"/>
          <w:color w:val="222222"/>
          <w:szCs w:val="24"/>
          <w:shd w:val="clear" w:color="auto" w:fill="FFFFFF"/>
        </w:rPr>
        <w:t xml:space="preserve">. Μα ποιος ανέβασε τον ΦΠΑ; Τον μεταφέρατε πέντε χρόνια μετά εκεί που τον βρήκατε, κύριοι συνάδελφοι. Στο μεταξύ το καλάθι της νοικοκυράς έχει γονατίσει. Τι πανηγυρίζετε ακριβώς; Για πέστε μου, σας παρακαλώ. </w:t>
      </w:r>
    </w:p>
    <w:p w14:paraId="6338FCAB"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Μετατρέψατε σε ψήφο εμπιστοσύνης προς την Κυβέρ</w:t>
      </w:r>
      <w:r>
        <w:rPr>
          <w:rFonts w:eastAsia="Times New Roman"/>
          <w:color w:val="222222"/>
          <w:szCs w:val="24"/>
          <w:shd w:val="clear" w:color="auto" w:fill="FFFFFF"/>
        </w:rPr>
        <w:t xml:space="preserve">νηση την πρόταση μομφής που κάναμε στον Πολάκη. </w:t>
      </w:r>
      <w:r w:rsidRPr="00F0634F">
        <w:rPr>
          <w:rFonts w:eastAsia="Times New Roman"/>
          <w:bCs/>
          <w:color w:val="222222"/>
          <w:shd w:val="clear" w:color="auto" w:fill="FFFFFF"/>
        </w:rPr>
        <w:t>Όμως</w:t>
      </w:r>
      <w:r>
        <w:rPr>
          <w:rFonts w:eastAsia="Times New Roman"/>
          <w:color w:val="222222"/>
          <w:shd w:val="clear" w:color="auto" w:fill="FFFFFF"/>
        </w:rPr>
        <w:t>,</w:t>
      </w:r>
      <w:r>
        <w:rPr>
          <w:rFonts w:eastAsia="Times New Roman"/>
          <w:color w:val="222222"/>
          <w:szCs w:val="24"/>
          <w:shd w:val="clear" w:color="auto" w:fill="FFFFFF"/>
        </w:rPr>
        <w:t xml:space="preserve"> </w:t>
      </w:r>
      <w:r w:rsidRPr="00370FDC">
        <w:rPr>
          <w:rFonts w:eastAsia="Times New Roman"/>
          <w:bCs/>
          <w:color w:val="222222"/>
          <w:shd w:val="clear" w:color="auto" w:fill="FFFFFF"/>
        </w:rPr>
        <w:t>θα</w:t>
      </w:r>
      <w:r>
        <w:rPr>
          <w:rFonts w:eastAsia="Times New Roman"/>
          <w:color w:val="222222"/>
          <w:szCs w:val="24"/>
          <w:shd w:val="clear" w:color="auto" w:fill="FFFFFF"/>
        </w:rPr>
        <w:t xml:space="preserve"> σας πω κάτι, κύριοι συνάδελφοι. Η πραγματικότητα είναι </w:t>
      </w:r>
      <w:r w:rsidRPr="00370FDC">
        <w:rPr>
          <w:rFonts w:eastAsia="Times New Roman"/>
          <w:bCs/>
          <w:color w:val="222222"/>
          <w:shd w:val="clear" w:color="auto" w:fill="FFFFFF"/>
        </w:rPr>
        <w:t>ότι</w:t>
      </w:r>
      <w:r>
        <w:rPr>
          <w:rFonts w:eastAsia="Times New Roman"/>
          <w:color w:val="222222"/>
          <w:szCs w:val="24"/>
          <w:shd w:val="clear" w:color="auto" w:fill="FFFFFF"/>
        </w:rPr>
        <w:t xml:space="preserve"> λίγοι από εσάς ενθουσιαστήκατε σήμερα με τον κ. Πολάκη. Οι πολλοί νιώσατε άσχημα και το ξέρετε κ</w:t>
      </w:r>
      <w:r w:rsidRPr="00370FDC">
        <w:rPr>
          <w:rFonts w:eastAsia="Times New Roman"/>
          <w:bCs/>
          <w:color w:val="222222"/>
          <w:shd w:val="clear" w:color="auto" w:fill="FFFFFF"/>
        </w:rPr>
        <w:t>αι</w:t>
      </w:r>
      <w:r>
        <w:rPr>
          <w:rFonts w:eastAsia="Times New Roman"/>
          <w:color w:val="222222"/>
          <w:szCs w:val="24"/>
          <w:shd w:val="clear" w:color="auto" w:fill="FFFFFF"/>
        </w:rPr>
        <w:t xml:space="preserve"> το ξέρουμε και εμείς. Σας εξεβίασε ο κύρι</w:t>
      </w:r>
      <w:r>
        <w:rPr>
          <w:rFonts w:eastAsia="Times New Roman"/>
          <w:color w:val="222222"/>
          <w:szCs w:val="24"/>
          <w:shd w:val="clear" w:color="auto" w:fill="FFFFFF"/>
        </w:rPr>
        <w:t xml:space="preserve">ος Πρωθυπουργός να μπείτε όλοι στη γραμμή και να ψηφίσετε «ναι», ως αρμόζει. </w:t>
      </w:r>
    </w:p>
    <w:p w14:paraId="6338FCAC" w14:textId="77777777" w:rsidR="00401C51" w:rsidRDefault="0079451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του ΣΥΡΙΖΑ)</w:t>
      </w:r>
    </w:p>
    <w:p w14:paraId="6338FCAD" w14:textId="77777777" w:rsidR="00401C51" w:rsidRDefault="00794512">
      <w:pPr>
        <w:spacing w:line="600" w:lineRule="auto"/>
        <w:ind w:firstLine="720"/>
        <w:jc w:val="both"/>
        <w:rPr>
          <w:rFonts w:eastAsia="Times New Roman"/>
          <w:color w:val="222222"/>
          <w:szCs w:val="24"/>
          <w:shd w:val="clear" w:color="auto" w:fill="FFFFFF"/>
        </w:rPr>
      </w:pPr>
      <w:r w:rsidRPr="008118C6">
        <w:rPr>
          <w:rFonts w:eastAsia="Times New Roman"/>
          <w:b/>
          <w:color w:val="222222"/>
          <w:szCs w:val="24"/>
          <w:shd w:val="clear" w:color="auto" w:fill="FFFFFF"/>
        </w:rPr>
        <w:t>ΑΝΑΣΤΑΣΙΑ ΓΚΑΡΑ:</w:t>
      </w:r>
      <w:r>
        <w:rPr>
          <w:rFonts w:eastAsia="Times New Roman"/>
          <w:color w:val="222222"/>
          <w:szCs w:val="24"/>
          <w:shd w:val="clear" w:color="auto" w:fill="FFFFFF"/>
        </w:rPr>
        <w:t xml:space="preserve"> Δεν ισχύουν αυτά. </w:t>
      </w:r>
    </w:p>
    <w:p w14:paraId="6338FCAE" w14:textId="77777777" w:rsidR="00401C51" w:rsidRDefault="00794512">
      <w:pPr>
        <w:spacing w:line="600" w:lineRule="auto"/>
        <w:ind w:firstLine="720"/>
        <w:jc w:val="both"/>
        <w:rPr>
          <w:rFonts w:eastAsia="Times New Roman"/>
          <w:color w:val="222222"/>
          <w:szCs w:val="24"/>
          <w:shd w:val="clear" w:color="auto" w:fill="FFFFFF"/>
        </w:rPr>
      </w:pPr>
      <w:r w:rsidRPr="008118C6">
        <w:rPr>
          <w:rFonts w:eastAsia="Times New Roman"/>
          <w:b/>
          <w:color w:val="222222"/>
          <w:szCs w:val="24"/>
          <w:shd w:val="clear" w:color="auto" w:fill="FFFFFF"/>
        </w:rPr>
        <w:t>ΘΕΟΔΩΡΑ ΜΠΑΚΟΓΙΑΝΝΗ:</w:t>
      </w:r>
      <w:r>
        <w:rPr>
          <w:rFonts w:eastAsia="Times New Roman"/>
          <w:color w:val="222222"/>
          <w:szCs w:val="24"/>
          <w:shd w:val="clear" w:color="auto" w:fill="FFFFFF"/>
        </w:rPr>
        <w:t xml:space="preserve"> Σας το έκανε. Μη συγχίζεστε. Για εσάς είμαι σίγουρη </w:t>
      </w:r>
      <w:r w:rsidRPr="00370FDC">
        <w:rPr>
          <w:rFonts w:eastAsia="Times New Roman"/>
          <w:bCs/>
          <w:color w:val="222222"/>
          <w:shd w:val="clear" w:color="auto" w:fill="FFFFFF"/>
        </w:rPr>
        <w:t>ότι</w:t>
      </w:r>
      <w:r>
        <w:rPr>
          <w:rFonts w:eastAsia="Times New Roman"/>
          <w:color w:val="222222"/>
          <w:szCs w:val="24"/>
          <w:shd w:val="clear" w:color="auto" w:fill="FFFFFF"/>
        </w:rPr>
        <w:t xml:space="preserve"> ενθουσιαστήκατε. Είστε στους λίγους, ειδικά εσείς. </w:t>
      </w:r>
      <w:r w:rsidRPr="00F0634F">
        <w:rPr>
          <w:rFonts w:eastAsia="Times New Roman"/>
          <w:bCs/>
          <w:color w:val="222222"/>
          <w:shd w:val="clear" w:color="auto" w:fill="FFFFFF"/>
        </w:rPr>
        <w:t>Όμως</w:t>
      </w:r>
      <w:r>
        <w:rPr>
          <w:rFonts w:eastAsia="Times New Roman"/>
          <w:color w:val="222222"/>
          <w:szCs w:val="24"/>
          <w:shd w:val="clear" w:color="auto" w:fill="FFFFFF"/>
        </w:rPr>
        <w:t xml:space="preserve"> υπάρχουν πολλοί άνθρωποι οι οποίοι έχουν άλλο αξιακό κώδικα εδώ μέσα και ας ανήκουν </w:t>
      </w:r>
      <w:r w:rsidRPr="00370FDC">
        <w:rPr>
          <w:rFonts w:eastAsia="Times New Roman"/>
          <w:bCs/>
          <w:color w:val="222222"/>
          <w:shd w:val="clear" w:color="auto" w:fill="FFFFFF"/>
        </w:rPr>
        <w:t>και</w:t>
      </w:r>
      <w:r>
        <w:rPr>
          <w:rFonts w:eastAsia="Times New Roman"/>
          <w:color w:val="222222"/>
          <w:szCs w:val="24"/>
          <w:shd w:val="clear" w:color="auto" w:fill="FFFFFF"/>
        </w:rPr>
        <w:t xml:space="preserve"> στον ΣΥΡΙΖΑ.</w:t>
      </w:r>
    </w:p>
    <w:p w14:paraId="6338FCAF" w14:textId="77777777" w:rsidR="00401C51" w:rsidRDefault="00794512">
      <w:pPr>
        <w:spacing w:line="600" w:lineRule="auto"/>
        <w:ind w:firstLine="720"/>
        <w:jc w:val="both"/>
        <w:rPr>
          <w:rFonts w:eastAsia="Times New Roman"/>
          <w:color w:val="222222"/>
          <w:szCs w:val="24"/>
          <w:shd w:val="clear" w:color="auto" w:fill="FFFFFF"/>
        </w:rPr>
      </w:pPr>
      <w:r w:rsidRPr="00370FDC">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 xml:space="preserve">Μην κάνετε φασαρία, σας </w:t>
      </w:r>
      <w:r w:rsidRPr="00370FDC">
        <w:rPr>
          <w:rFonts w:eastAsia="Times New Roman"/>
          <w:color w:val="222222"/>
          <w:szCs w:val="24"/>
          <w:shd w:val="clear" w:color="auto" w:fill="FFFFFF"/>
        </w:rPr>
        <w:t>παρακαλώ</w:t>
      </w:r>
      <w:r>
        <w:rPr>
          <w:rFonts w:eastAsia="Times New Roman"/>
          <w:color w:val="222222"/>
          <w:szCs w:val="24"/>
          <w:shd w:val="clear" w:color="auto" w:fill="FFFFFF"/>
        </w:rPr>
        <w:t>.</w:t>
      </w:r>
    </w:p>
    <w:p w14:paraId="6338FCB0" w14:textId="77777777" w:rsidR="00401C51" w:rsidRDefault="00794512">
      <w:pPr>
        <w:spacing w:line="600" w:lineRule="auto"/>
        <w:ind w:firstLine="720"/>
        <w:jc w:val="both"/>
        <w:rPr>
          <w:rFonts w:eastAsia="Times New Roman"/>
          <w:color w:val="222222"/>
          <w:szCs w:val="24"/>
          <w:shd w:val="clear" w:color="auto" w:fill="FFFFFF"/>
        </w:rPr>
      </w:pPr>
      <w:r w:rsidRPr="008C0FF3">
        <w:rPr>
          <w:rFonts w:eastAsia="Times New Roman"/>
          <w:b/>
          <w:color w:val="222222"/>
          <w:szCs w:val="24"/>
          <w:shd w:val="clear" w:color="auto" w:fill="FFFFFF"/>
        </w:rPr>
        <w:t>ΘΕΟΔΩΡΑ ΜΠΑΚΟΓΙΑΝΝΗ:</w:t>
      </w:r>
      <w:r>
        <w:rPr>
          <w:rFonts w:eastAsia="Times New Roman"/>
          <w:color w:val="222222"/>
          <w:szCs w:val="24"/>
          <w:shd w:val="clear" w:color="auto" w:fill="FFFFFF"/>
        </w:rPr>
        <w:t xml:space="preserve"> Ένα πράγμ</w:t>
      </w:r>
      <w:r>
        <w:rPr>
          <w:rFonts w:eastAsia="Times New Roman"/>
          <w:color w:val="222222"/>
          <w:szCs w:val="24"/>
          <w:shd w:val="clear" w:color="auto" w:fill="FFFFFF"/>
        </w:rPr>
        <w:t>α δεν μπορείτε να αποφύγετε, κύριοι συνάδελφοι. Ο Πρωθυπουργός εχθές μας έκανε το μεγαλύτερο δώρο. Από του Βήματος της Βουλής είπε ότι οι εκλογές στις 26 Μαΐου είναι ψήφος εμπιστοσύνης για την Κυβέρνησή του. Και την εμπιστοσύνη του λαού στις 26 Μαΐου δεν θ</w:t>
      </w:r>
      <w:r>
        <w:rPr>
          <w:rFonts w:eastAsia="Times New Roman"/>
          <w:color w:val="222222"/>
          <w:szCs w:val="24"/>
          <w:shd w:val="clear" w:color="auto" w:fill="FFFFFF"/>
        </w:rPr>
        <w:t>α τη λάβει και μετά τον περιμένουμε εδώ να δούμε τη συνέχεια.</w:t>
      </w:r>
    </w:p>
    <w:p w14:paraId="6338FCB1" w14:textId="77777777" w:rsidR="00401C51" w:rsidRDefault="00794512">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6338FCB2" w14:textId="77777777" w:rsidR="00401C51" w:rsidRDefault="00794512">
      <w:pPr>
        <w:spacing w:line="600" w:lineRule="auto"/>
        <w:ind w:firstLine="720"/>
        <w:jc w:val="both"/>
        <w:rPr>
          <w:rFonts w:eastAsia="Times New Roman"/>
          <w:color w:val="222222"/>
          <w:szCs w:val="24"/>
          <w:shd w:val="clear" w:color="auto" w:fill="FFFFFF"/>
        </w:rPr>
      </w:pPr>
      <w:r w:rsidRPr="00FD228D">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Τον λόγο έχει ο Κοινοβουλευτικός Εκπρόσωπος της Χρυσής Αυγής κ. Παναγιώταρος.</w:t>
      </w:r>
    </w:p>
    <w:p w14:paraId="6338FCB3" w14:textId="77777777" w:rsidR="00401C51" w:rsidRDefault="00794512">
      <w:pPr>
        <w:spacing w:line="600" w:lineRule="auto"/>
        <w:ind w:firstLine="720"/>
        <w:jc w:val="both"/>
        <w:rPr>
          <w:rFonts w:eastAsia="Times New Roman"/>
          <w:color w:val="222222"/>
          <w:szCs w:val="24"/>
          <w:shd w:val="clear" w:color="auto" w:fill="FFFFFF"/>
        </w:rPr>
      </w:pPr>
      <w:r w:rsidRPr="00FD228D">
        <w:rPr>
          <w:rFonts w:eastAsia="Times New Roman"/>
          <w:b/>
          <w:color w:val="222222"/>
          <w:szCs w:val="24"/>
          <w:shd w:val="clear" w:color="auto" w:fill="FFFFFF"/>
        </w:rPr>
        <w:t xml:space="preserve">ΠΑΥΛΟΣ ΠΟΛΑΚΗΣ (Αναπληρωτής </w:t>
      </w:r>
      <w:r w:rsidRPr="00FD228D">
        <w:rPr>
          <w:rFonts w:eastAsia="Times New Roman"/>
          <w:b/>
          <w:color w:val="222222"/>
          <w:szCs w:val="24"/>
          <w:shd w:val="clear" w:color="auto" w:fill="FFFFFF"/>
        </w:rPr>
        <w:t>Υπουργός Υγείας):</w:t>
      </w:r>
      <w:r>
        <w:rPr>
          <w:rFonts w:eastAsia="Times New Roman"/>
          <w:color w:val="222222"/>
          <w:szCs w:val="24"/>
          <w:shd w:val="clear" w:color="auto" w:fill="FFFFFF"/>
        </w:rPr>
        <w:t xml:space="preserve"> </w:t>
      </w:r>
      <w:r w:rsidRPr="00FD228D">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μπορώ </w:t>
      </w:r>
      <w:r w:rsidRPr="00FD228D">
        <w:rPr>
          <w:rFonts w:eastAsia="Times New Roman"/>
          <w:bCs/>
          <w:color w:val="222222"/>
          <w:shd w:val="clear" w:color="auto" w:fill="FFFFFF"/>
        </w:rPr>
        <w:t>να</w:t>
      </w:r>
      <w:r>
        <w:rPr>
          <w:rFonts w:eastAsia="Times New Roman"/>
          <w:color w:val="222222"/>
          <w:szCs w:val="24"/>
          <w:shd w:val="clear" w:color="auto" w:fill="FFFFFF"/>
        </w:rPr>
        <w:t xml:space="preserve"> έχω τον λόγο; </w:t>
      </w:r>
    </w:p>
    <w:p w14:paraId="6338FCB4" w14:textId="77777777" w:rsidR="00401C51" w:rsidRDefault="00794512">
      <w:pPr>
        <w:spacing w:line="600" w:lineRule="auto"/>
        <w:ind w:firstLine="720"/>
        <w:jc w:val="both"/>
        <w:rPr>
          <w:rFonts w:eastAsia="Times New Roman"/>
          <w:color w:val="222222"/>
          <w:szCs w:val="24"/>
          <w:shd w:val="clear" w:color="auto" w:fill="FFFFFF"/>
        </w:rPr>
      </w:pPr>
      <w:r w:rsidRPr="00FD228D">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 xml:space="preserve">Όχι, μην ανοίξουμε διάλογο. Δεν </w:t>
      </w:r>
      <w:r w:rsidRPr="00FD228D">
        <w:rPr>
          <w:rFonts w:eastAsia="Times New Roman"/>
          <w:bCs/>
          <w:color w:val="222222"/>
          <w:shd w:val="clear" w:color="auto" w:fill="FFFFFF"/>
        </w:rPr>
        <w:t>θα</w:t>
      </w:r>
      <w:r>
        <w:rPr>
          <w:rFonts w:eastAsia="Times New Roman"/>
          <w:color w:val="222222"/>
          <w:szCs w:val="24"/>
          <w:shd w:val="clear" w:color="auto" w:fill="FFFFFF"/>
        </w:rPr>
        <w:t xml:space="preserve"> τελειώσουμε ποτέ. </w:t>
      </w:r>
    </w:p>
    <w:p w14:paraId="6338FCB5" w14:textId="77777777" w:rsidR="00401C51" w:rsidRDefault="00794512">
      <w:pPr>
        <w:spacing w:line="600" w:lineRule="auto"/>
        <w:ind w:firstLine="720"/>
        <w:jc w:val="both"/>
        <w:rPr>
          <w:rFonts w:eastAsia="Times New Roman"/>
          <w:color w:val="222222"/>
          <w:szCs w:val="24"/>
          <w:shd w:val="clear" w:color="auto" w:fill="FFFFFF"/>
        </w:rPr>
      </w:pPr>
      <w:r w:rsidRPr="00FD228D">
        <w:rPr>
          <w:rFonts w:eastAsia="Times New Roman"/>
          <w:b/>
          <w:color w:val="222222"/>
          <w:szCs w:val="24"/>
          <w:shd w:val="clear" w:color="auto" w:fill="FFFFFF"/>
        </w:rPr>
        <w:t>ΠΑΥΛΟΣ ΠΟΛΑΚΗΣ (Αναπληρωτής Υπουργός Υγείας):</w:t>
      </w:r>
      <w:r>
        <w:rPr>
          <w:rFonts w:eastAsia="Times New Roman"/>
          <w:b/>
          <w:color w:val="222222"/>
          <w:szCs w:val="24"/>
          <w:shd w:val="clear" w:color="auto" w:fill="FFFFFF"/>
        </w:rPr>
        <w:t xml:space="preserve"> </w:t>
      </w:r>
      <w:r w:rsidRPr="00FD228D">
        <w:rPr>
          <w:rFonts w:eastAsia="Times New Roman"/>
          <w:color w:val="222222"/>
          <w:szCs w:val="24"/>
          <w:shd w:val="clear" w:color="auto" w:fill="FFFFFF"/>
        </w:rPr>
        <w:t>Για λίγο, κύριε Πρόεδρε.</w:t>
      </w:r>
    </w:p>
    <w:p w14:paraId="6338FCB6" w14:textId="77777777" w:rsidR="00401C51" w:rsidRDefault="00794512">
      <w:pPr>
        <w:spacing w:line="600" w:lineRule="auto"/>
        <w:ind w:firstLine="720"/>
        <w:jc w:val="both"/>
        <w:rPr>
          <w:rFonts w:eastAsia="Times New Roman"/>
          <w:color w:val="222222"/>
          <w:szCs w:val="24"/>
          <w:shd w:val="clear" w:color="auto" w:fill="FFFFFF"/>
        </w:rPr>
      </w:pPr>
      <w:r w:rsidRPr="00FD228D">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 xml:space="preserve">Όχι κύριε Υπουργέ, αν έχετε την καλοσύνη, μην ανοίξουμε διάλογο, </w:t>
      </w:r>
      <w:r w:rsidRPr="00FD228D">
        <w:rPr>
          <w:rFonts w:eastAsia="Times New Roman"/>
          <w:bCs/>
          <w:color w:val="222222"/>
          <w:shd w:val="clear" w:color="auto" w:fill="FFFFFF"/>
        </w:rPr>
        <w:t>γιατί</w:t>
      </w:r>
      <w:r>
        <w:rPr>
          <w:rFonts w:eastAsia="Times New Roman"/>
          <w:color w:val="222222"/>
          <w:szCs w:val="24"/>
          <w:shd w:val="clear" w:color="auto" w:fill="FFFFFF"/>
        </w:rPr>
        <w:t xml:space="preserve"> </w:t>
      </w:r>
      <w:r w:rsidRPr="00FD228D">
        <w:rPr>
          <w:rFonts w:eastAsia="Times New Roman"/>
          <w:bCs/>
          <w:color w:val="222222"/>
          <w:shd w:val="clear" w:color="auto" w:fill="FFFFFF"/>
        </w:rPr>
        <w:t>νομίζω</w:t>
      </w:r>
      <w:r>
        <w:rPr>
          <w:rFonts w:eastAsia="Times New Roman"/>
          <w:color w:val="222222"/>
          <w:szCs w:val="24"/>
          <w:shd w:val="clear" w:color="auto" w:fill="FFFFFF"/>
        </w:rPr>
        <w:t xml:space="preserve"> αρκετά μιλήσατε.</w:t>
      </w:r>
    </w:p>
    <w:p w14:paraId="6338FCB7" w14:textId="77777777" w:rsidR="00401C51" w:rsidRDefault="00794512">
      <w:pPr>
        <w:spacing w:line="600" w:lineRule="auto"/>
        <w:ind w:firstLine="720"/>
        <w:jc w:val="both"/>
        <w:rPr>
          <w:rFonts w:eastAsia="Times New Roman"/>
          <w:color w:val="222222"/>
          <w:szCs w:val="24"/>
          <w:shd w:val="clear" w:color="auto" w:fill="FFFFFF"/>
        </w:rPr>
      </w:pPr>
      <w:r w:rsidRPr="00FD228D">
        <w:rPr>
          <w:rFonts w:eastAsia="Times New Roman"/>
          <w:b/>
          <w:color w:val="222222"/>
          <w:szCs w:val="24"/>
          <w:shd w:val="clear" w:color="auto" w:fill="FFFFFF"/>
        </w:rPr>
        <w:t>ΠΑΥΛΟΣ ΠΟΛΑΚΗΣ (Αναπληρωτής Υπουργός Υγείας):</w:t>
      </w:r>
      <w:r>
        <w:rPr>
          <w:rFonts w:eastAsia="Times New Roman"/>
          <w:b/>
          <w:color w:val="222222"/>
          <w:szCs w:val="24"/>
          <w:shd w:val="clear" w:color="auto" w:fill="FFFFFF"/>
        </w:rPr>
        <w:t xml:space="preserve"> </w:t>
      </w:r>
      <w:r w:rsidRPr="00FD228D">
        <w:rPr>
          <w:rFonts w:eastAsia="Times New Roman"/>
          <w:color w:val="222222"/>
          <w:szCs w:val="24"/>
          <w:shd w:val="clear" w:color="auto" w:fill="FFFFFF"/>
        </w:rPr>
        <w:t>Εντάξει.</w:t>
      </w:r>
    </w:p>
    <w:p w14:paraId="6338FCB8" w14:textId="77777777" w:rsidR="00401C51" w:rsidRDefault="00794512">
      <w:pPr>
        <w:spacing w:line="600" w:lineRule="auto"/>
        <w:ind w:firstLine="720"/>
        <w:jc w:val="both"/>
        <w:rPr>
          <w:rFonts w:eastAsia="Times New Roman"/>
          <w:szCs w:val="24"/>
          <w:shd w:val="clear" w:color="auto" w:fill="FFFFFF"/>
        </w:rPr>
      </w:pPr>
      <w:r w:rsidRPr="006A2E58">
        <w:rPr>
          <w:rFonts w:eastAsia="Times New Roman"/>
          <w:b/>
          <w:szCs w:val="24"/>
          <w:shd w:val="clear" w:color="auto" w:fill="FFFFFF"/>
        </w:rPr>
        <w:t>ΘΕΟΔΩΡΑ ΜΠΑΚΟΓΙΑΝΝΗ:</w:t>
      </w:r>
      <w:r w:rsidRPr="006A2E58">
        <w:rPr>
          <w:rFonts w:eastAsia="Times New Roman"/>
          <w:szCs w:val="24"/>
          <w:shd w:val="clear" w:color="auto" w:fill="FFFFFF"/>
        </w:rPr>
        <w:t xml:space="preserve"> Και σου χάρισα </w:t>
      </w:r>
      <w:r w:rsidRPr="006A2E58">
        <w:rPr>
          <w:rFonts w:eastAsia="Times New Roman"/>
          <w:bCs/>
          <w:shd w:val="clear" w:color="auto" w:fill="FFFFFF"/>
        </w:rPr>
        <w:t>ότι</w:t>
      </w:r>
      <w:r w:rsidRPr="006A2E58">
        <w:rPr>
          <w:rFonts w:eastAsia="Times New Roman"/>
          <w:szCs w:val="24"/>
          <w:shd w:val="clear" w:color="auto" w:fill="FFFFFF"/>
        </w:rPr>
        <w:t xml:space="preserve"> είσαι </w:t>
      </w:r>
      <w:r w:rsidRPr="006A2E58">
        <w:rPr>
          <w:rFonts w:eastAsia="Times New Roman"/>
          <w:bCs/>
          <w:shd w:val="clear" w:color="auto" w:fill="FFFFFF"/>
        </w:rPr>
        <w:t>και</w:t>
      </w:r>
      <w:r w:rsidRPr="006A2E58">
        <w:rPr>
          <w:rFonts w:eastAsia="Times New Roman"/>
          <w:szCs w:val="24"/>
          <w:shd w:val="clear" w:color="auto" w:fill="FFFFFF"/>
        </w:rPr>
        <w:t xml:space="preserve"> φυγόδικος.</w:t>
      </w:r>
    </w:p>
    <w:p w14:paraId="6338FCB9" w14:textId="77777777" w:rsidR="00401C51" w:rsidRDefault="00794512">
      <w:pPr>
        <w:spacing w:line="600" w:lineRule="auto"/>
        <w:ind w:firstLine="720"/>
        <w:jc w:val="both"/>
        <w:rPr>
          <w:rFonts w:eastAsia="Times New Roman"/>
          <w:szCs w:val="24"/>
          <w:shd w:val="clear" w:color="auto" w:fill="FFFFFF"/>
        </w:rPr>
      </w:pPr>
      <w:r w:rsidRPr="006A2E58">
        <w:rPr>
          <w:rFonts w:eastAsia="Times New Roman"/>
          <w:b/>
          <w:szCs w:val="24"/>
          <w:shd w:val="clear" w:color="auto" w:fill="FFFFFF"/>
        </w:rPr>
        <w:t>ΠΑΥΛΟΣ ΠΟΛΑΚΗΣ (</w:t>
      </w:r>
      <w:r w:rsidRPr="00FD228D">
        <w:rPr>
          <w:rFonts w:eastAsia="Times New Roman"/>
          <w:b/>
          <w:color w:val="222222"/>
          <w:szCs w:val="24"/>
          <w:shd w:val="clear" w:color="auto" w:fill="FFFFFF"/>
        </w:rPr>
        <w:t>Αναπληρωτής Υπουργός Υγείας</w:t>
      </w:r>
      <w:r w:rsidRPr="006A2E58">
        <w:rPr>
          <w:rFonts w:eastAsia="Times New Roman"/>
          <w:b/>
          <w:szCs w:val="24"/>
          <w:shd w:val="clear" w:color="auto" w:fill="FFFFFF"/>
        </w:rPr>
        <w:t xml:space="preserve">): </w:t>
      </w:r>
      <w:r w:rsidRPr="006A2E58">
        <w:rPr>
          <w:rFonts w:eastAsia="Times New Roman"/>
          <w:szCs w:val="24"/>
          <w:shd w:val="clear" w:color="auto" w:fill="FFFFFF"/>
        </w:rPr>
        <w:t>Κυρία Μπακογιάννη, σας περιμένω στα Χανιά.</w:t>
      </w:r>
    </w:p>
    <w:p w14:paraId="6338FCBA" w14:textId="77777777" w:rsidR="00401C51" w:rsidRDefault="00794512">
      <w:pPr>
        <w:spacing w:line="600" w:lineRule="auto"/>
        <w:ind w:firstLine="720"/>
        <w:jc w:val="both"/>
        <w:rPr>
          <w:rFonts w:eastAsia="Times New Roman"/>
          <w:b/>
          <w:color w:val="222222"/>
          <w:szCs w:val="24"/>
          <w:shd w:val="clear" w:color="auto" w:fill="FFFFFF"/>
        </w:rPr>
      </w:pPr>
      <w:r w:rsidRPr="006A2E58">
        <w:rPr>
          <w:rFonts w:eastAsia="Times New Roman"/>
          <w:b/>
          <w:color w:val="222222"/>
          <w:szCs w:val="24"/>
          <w:shd w:val="clear" w:color="auto" w:fill="FFFFFF"/>
        </w:rPr>
        <w:t>ΘΕΟΔΩΡΑ ΜΠΑΚΟΓΙΑΝΝΗ:</w:t>
      </w:r>
      <w:r w:rsidRPr="006A2E58">
        <w:rPr>
          <w:rFonts w:eastAsia="Times New Roman"/>
          <w:color w:val="222222"/>
          <w:szCs w:val="24"/>
          <w:shd w:val="clear" w:color="auto" w:fill="FFFFFF"/>
        </w:rPr>
        <w:t xml:space="preserve"> Εγώ πάω πιο συχνά από εσάς στα Χανιά.</w:t>
      </w:r>
    </w:p>
    <w:p w14:paraId="6338FCBB" w14:textId="77777777" w:rsidR="00401C51" w:rsidRDefault="00794512">
      <w:pPr>
        <w:spacing w:line="600" w:lineRule="auto"/>
        <w:ind w:firstLine="720"/>
        <w:jc w:val="both"/>
        <w:rPr>
          <w:rFonts w:eastAsia="Times New Roman"/>
          <w:b/>
          <w:bCs/>
          <w:color w:val="222222"/>
          <w:shd w:val="clear" w:color="auto" w:fill="FFFFFF"/>
        </w:rPr>
      </w:pPr>
      <w:r w:rsidRPr="006A2E58">
        <w:rPr>
          <w:rFonts w:eastAsia="Times New Roman"/>
          <w:b/>
          <w:bCs/>
          <w:color w:val="222222"/>
          <w:shd w:val="clear" w:color="auto" w:fill="FFFFFF"/>
        </w:rPr>
        <w:t xml:space="preserve">ΠΡΟΕΔΡΕΥΩΝ (Αναστάσιος Κουράκης): </w:t>
      </w:r>
      <w:r w:rsidRPr="006A2E58">
        <w:rPr>
          <w:rFonts w:eastAsia="Times New Roman"/>
          <w:bCs/>
          <w:color w:val="222222"/>
          <w:shd w:val="clear" w:color="auto" w:fill="FFFFFF"/>
        </w:rPr>
        <w:t>Αρχίστε, κύριε Παναγιώταρε.</w:t>
      </w:r>
    </w:p>
    <w:p w14:paraId="6338FCBC" w14:textId="77777777" w:rsidR="00401C51" w:rsidRDefault="00794512">
      <w:pPr>
        <w:spacing w:line="600" w:lineRule="auto"/>
        <w:ind w:firstLine="720"/>
        <w:jc w:val="both"/>
        <w:rPr>
          <w:rFonts w:eastAsia="Times New Roman"/>
          <w:b/>
          <w:bCs/>
          <w:color w:val="222222"/>
          <w:shd w:val="clear" w:color="auto" w:fill="FFFFFF"/>
        </w:rPr>
      </w:pPr>
      <w:r w:rsidRPr="006A2E58">
        <w:rPr>
          <w:rFonts w:eastAsia="Times New Roman"/>
          <w:b/>
          <w:bCs/>
          <w:color w:val="222222"/>
          <w:shd w:val="clear" w:color="auto" w:fill="FFFFFF"/>
        </w:rPr>
        <w:t xml:space="preserve">ΗΛΙΑΣ ΠΑΝΑΓΙΩΤΑΡΟΣ: </w:t>
      </w:r>
      <w:r w:rsidRPr="006A2E58">
        <w:rPr>
          <w:rFonts w:eastAsia="Times New Roman"/>
          <w:bCs/>
          <w:color w:val="222222"/>
          <w:shd w:val="clear" w:color="auto" w:fill="FFFFFF"/>
        </w:rPr>
        <w:t>Μισό λεπτό να τελειώσουν τη στιχομυθία.</w:t>
      </w:r>
      <w:r w:rsidRPr="006A2E58">
        <w:rPr>
          <w:rFonts w:eastAsia="Times New Roman"/>
          <w:b/>
          <w:bCs/>
          <w:color w:val="222222"/>
          <w:shd w:val="clear" w:color="auto" w:fill="FFFFFF"/>
        </w:rPr>
        <w:t xml:space="preserve"> </w:t>
      </w:r>
    </w:p>
    <w:p w14:paraId="6338FCBD" w14:textId="77777777" w:rsidR="00401C51" w:rsidRDefault="00794512">
      <w:pPr>
        <w:spacing w:line="600" w:lineRule="auto"/>
        <w:ind w:firstLine="720"/>
        <w:jc w:val="both"/>
        <w:rPr>
          <w:rFonts w:eastAsia="Times New Roman"/>
          <w:color w:val="222222"/>
          <w:szCs w:val="24"/>
          <w:shd w:val="clear" w:color="auto" w:fill="FFFFFF"/>
        </w:rPr>
      </w:pPr>
      <w:r w:rsidRPr="006A2E58">
        <w:rPr>
          <w:rFonts w:eastAsia="Times New Roman"/>
          <w:b/>
          <w:bCs/>
          <w:color w:val="222222"/>
          <w:shd w:val="clear" w:color="auto" w:fill="FFFFFF"/>
        </w:rPr>
        <w:t xml:space="preserve">ΠΡΟΕΔΡΕΥΩΝ (Αναστάσιος Κουράκης): </w:t>
      </w:r>
      <w:r>
        <w:rPr>
          <w:rFonts w:eastAsia="Times New Roman"/>
          <w:color w:val="222222"/>
          <w:szCs w:val="24"/>
          <w:shd w:val="clear" w:color="auto" w:fill="FFFFFF"/>
        </w:rPr>
        <w:t>Εντάξει, όχι έτσι.</w:t>
      </w:r>
      <w:r w:rsidRPr="006A2E58">
        <w:rPr>
          <w:rFonts w:eastAsia="Times New Roman"/>
          <w:color w:val="222222"/>
          <w:szCs w:val="24"/>
          <w:shd w:val="clear" w:color="auto" w:fill="FFFFFF"/>
        </w:rPr>
        <w:t xml:space="preserve"> </w:t>
      </w:r>
      <w:r>
        <w:rPr>
          <w:rFonts w:eastAsia="Times New Roman"/>
          <w:color w:val="222222"/>
          <w:szCs w:val="24"/>
          <w:shd w:val="clear" w:color="auto" w:fill="FFFFFF"/>
        </w:rPr>
        <w:t>Ν</w:t>
      </w:r>
      <w:r w:rsidRPr="006A2E58">
        <w:rPr>
          <w:rFonts w:eastAsia="Times New Roman"/>
          <w:color w:val="222222"/>
          <w:szCs w:val="24"/>
          <w:shd w:val="clear" w:color="auto" w:fill="FFFFFF"/>
        </w:rPr>
        <w:t xml:space="preserve">α εκβιάσουμε </w:t>
      </w:r>
      <w:r w:rsidRPr="006A2E58">
        <w:rPr>
          <w:rFonts w:eastAsia="Times New Roman"/>
          <w:bCs/>
          <w:color w:val="222222"/>
          <w:shd w:val="clear" w:color="auto" w:fill="FFFFFF"/>
        </w:rPr>
        <w:t>και</w:t>
      </w:r>
      <w:r>
        <w:rPr>
          <w:rFonts w:eastAsia="Times New Roman"/>
          <w:color w:val="222222"/>
          <w:szCs w:val="24"/>
          <w:shd w:val="clear" w:color="auto" w:fill="FFFFFF"/>
        </w:rPr>
        <w:t xml:space="preserve"> λίγο την κατάσταση. </w:t>
      </w:r>
    </w:p>
    <w:p w14:paraId="6338FCBE"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έχετε τον λόγο. </w:t>
      </w:r>
    </w:p>
    <w:p w14:paraId="6338FCBF" w14:textId="77777777" w:rsidR="00401C51" w:rsidRDefault="00794512">
      <w:pPr>
        <w:spacing w:line="600" w:lineRule="auto"/>
        <w:ind w:firstLine="720"/>
        <w:jc w:val="both"/>
        <w:rPr>
          <w:rFonts w:eastAsia="Times New Roman"/>
          <w:color w:val="222222"/>
          <w:szCs w:val="24"/>
          <w:shd w:val="clear" w:color="auto" w:fill="FFFFFF"/>
        </w:rPr>
      </w:pPr>
      <w:r w:rsidRPr="00FD228D">
        <w:rPr>
          <w:rFonts w:eastAsia="Times New Roman"/>
          <w:b/>
          <w:bCs/>
          <w:color w:val="222222"/>
          <w:shd w:val="clear" w:color="auto" w:fill="FFFFFF"/>
        </w:rPr>
        <w:t xml:space="preserve">ΗΛΙΑΣ ΠΑΝΑΓΙΩΤΑΡΟΣ: </w:t>
      </w:r>
      <w:r>
        <w:rPr>
          <w:rFonts w:eastAsia="Times New Roman"/>
          <w:color w:val="222222"/>
          <w:szCs w:val="24"/>
          <w:shd w:val="clear" w:color="auto" w:fill="FFFFFF"/>
        </w:rPr>
        <w:t>Ευχαριστώ, κύριε Πρόεδρε.</w:t>
      </w:r>
    </w:p>
    <w:p w14:paraId="6338FCC0"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Θέατρο σκιών σήμερα και χθες η Βουλή των Ελλήνων, μια κακοπαιγμένη θεατρική παράσταση </w:t>
      </w:r>
      <w:r>
        <w:rPr>
          <w:rFonts w:eastAsia="Times New Roman"/>
          <w:color w:val="222222"/>
          <w:szCs w:val="24"/>
          <w:shd w:val="clear" w:color="auto" w:fill="FFFFFF"/>
        </w:rPr>
        <w:t>δεύτερη</w:t>
      </w:r>
      <w:r>
        <w:rPr>
          <w:rFonts w:eastAsia="Times New Roman"/>
          <w:color w:val="222222"/>
          <w:szCs w:val="24"/>
          <w:shd w:val="clear" w:color="auto" w:fill="FFFFFF"/>
        </w:rPr>
        <w:t xml:space="preserve">ς </w:t>
      </w:r>
      <w:r>
        <w:rPr>
          <w:rFonts w:eastAsia="Times New Roman"/>
          <w:color w:val="222222"/>
          <w:szCs w:val="24"/>
          <w:shd w:val="clear" w:color="auto" w:fill="FFFFFF"/>
        </w:rPr>
        <w:t xml:space="preserve">διαλογής εντός του ναού της δημοκρατίας, παράσταση που θυμίζει Καραγκιόζη με Καραγκιόζηδες, Χατζηαβάτηδες, Νιόνιους, Εβραίους και λοιπές συμπαθητικές φιγούρες </w:t>
      </w:r>
      <w:r w:rsidRPr="00FD228D">
        <w:rPr>
          <w:rFonts w:eastAsia="Times New Roman"/>
          <w:bCs/>
          <w:color w:val="222222"/>
          <w:shd w:val="clear" w:color="auto" w:fill="FFFFFF"/>
        </w:rPr>
        <w:t>που</w:t>
      </w:r>
      <w:r>
        <w:rPr>
          <w:rFonts w:eastAsia="Times New Roman"/>
          <w:color w:val="222222"/>
          <w:szCs w:val="24"/>
          <w:shd w:val="clear" w:color="auto" w:fill="FFFFFF"/>
        </w:rPr>
        <w:t xml:space="preserve"> διαξιφίζονται για το τίποτα. </w:t>
      </w:r>
    </w:p>
    <w:p w14:paraId="6338FCC1" w14:textId="77777777" w:rsidR="00401C51" w:rsidRDefault="00794512">
      <w:pPr>
        <w:spacing w:line="600" w:lineRule="auto"/>
        <w:ind w:firstLine="720"/>
        <w:jc w:val="both"/>
        <w:rPr>
          <w:rFonts w:eastAsia="Times New Roman"/>
          <w:color w:val="222222"/>
          <w:szCs w:val="24"/>
          <w:shd w:val="clear" w:color="auto" w:fill="FFFFFF"/>
        </w:rPr>
      </w:pPr>
      <w:r w:rsidRPr="00FD228D">
        <w:rPr>
          <w:rFonts w:eastAsia="Times New Roman"/>
          <w:bCs/>
          <w:color w:val="222222"/>
          <w:shd w:val="clear" w:color="auto" w:fill="FFFFFF"/>
        </w:rPr>
        <w:t>Έχει</w:t>
      </w:r>
      <w:r>
        <w:rPr>
          <w:rFonts w:eastAsia="Times New Roman"/>
          <w:color w:val="222222"/>
          <w:szCs w:val="24"/>
          <w:shd w:val="clear" w:color="auto" w:fill="FFFFFF"/>
        </w:rPr>
        <w:t xml:space="preserve"> </w:t>
      </w:r>
      <w:r w:rsidRPr="00FD228D">
        <w:rPr>
          <w:rFonts w:eastAsia="Times New Roman"/>
          <w:bCs/>
          <w:color w:val="222222"/>
          <w:shd w:val="clear" w:color="auto" w:fill="FFFFFF"/>
        </w:rPr>
        <w:t>και</w:t>
      </w:r>
      <w:r>
        <w:rPr>
          <w:rFonts w:eastAsia="Times New Roman"/>
          <w:color w:val="222222"/>
          <w:szCs w:val="24"/>
          <w:shd w:val="clear" w:color="auto" w:fill="FFFFFF"/>
        </w:rPr>
        <w:t xml:space="preserve"> τίτλο αυτή η παράσταση. </w:t>
      </w:r>
      <w:r w:rsidRPr="00FD228D">
        <w:rPr>
          <w:rFonts w:eastAsia="Times New Roman"/>
          <w:bCs/>
          <w:color w:val="222222"/>
          <w:shd w:val="clear" w:color="auto" w:fill="FFFFFF"/>
        </w:rPr>
        <w:t>Θα</w:t>
      </w:r>
      <w:r>
        <w:rPr>
          <w:rFonts w:eastAsia="Times New Roman"/>
          <w:color w:val="222222"/>
          <w:szCs w:val="24"/>
          <w:shd w:val="clear" w:color="auto" w:fill="FFFFFF"/>
        </w:rPr>
        <w:t xml:space="preserve"> μπορούσε να είναι «Ο Καρα</w:t>
      </w:r>
      <w:r>
        <w:rPr>
          <w:rFonts w:eastAsia="Times New Roman"/>
          <w:color w:val="222222"/>
          <w:szCs w:val="24"/>
          <w:shd w:val="clear" w:color="auto" w:fill="FFFFFF"/>
        </w:rPr>
        <w:t xml:space="preserve">γκιόζης ο σκαφάτος» ή «Ο Καραγκιόζης ο πουράτος» ή «Ο Καραγκιόζης ο ελικοπτεράτος», σύμφωνα με τις αλληλοκατηγορίες ένθεν </w:t>
      </w:r>
      <w:r>
        <w:rPr>
          <w:rFonts w:eastAsia="Times New Roman"/>
          <w:color w:val="222222"/>
          <w:szCs w:val="24"/>
          <w:shd w:val="clear" w:color="auto" w:fill="FFFFFF"/>
        </w:rPr>
        <w:t>κακεί</w:t>
      </w:r>
      <w:r>
        <w:rPr>
          <w:rFonts w:eastAsia="Times New Roman"/>
          <w:color w:val="222222"/>
          <w:szCs w:val="24"/>
          <w:shd w:val="clear" w:color="auto" w:fill="FFFFFF"/>
        </w:rPr>
        <w:t xml:space="preserve">θεν, χωρίς βέβαια κανείς να αντιμετωπίζει </w:t>
      </w:r>
      <w:r w:rsidRPr="00AF688D">
        <w:rPr>
          <w:rFonts w:eastAsia="Times New Roman"/>
          <w:bCs/>
          <w:color w:val="222222"/>
          <w:shd w:val="clear" w:color="auto" w:fill="FFFFFF"/>
        </w:rPr>
        <w:t>και</w:t>
      </w:r>
      <w:r>
        <w:rPr>
          <w:rFonts w:eastAsia="Times New Roman"/>
          <w:color w:val="222222"/>
          <w:szCs w:val="24"/>
          <w:shd w:val="clear" w:color="auto" w:fill="FFFFFF"/>
        </w:rPr>
        <w:t xml:space="preserve"> </w:t>
      </w:r>
      <w:r w:rsidRPr="00AF688D">
        <w:rPr>
          <w:rFonts w:eastAsia="Times New Roman"/>
          <w:bCs/>
          <w:color w:val="222222"/>
          <w:shd w:val="clear" w:color="auto" w:fill="FFFFFF"/>
        </w:rPr>
        <w:t>να</w:t>
      </w:r>
      <w:r>
        <w:rPr>
          <w:rFonts w:eastAsia="Times New Roman"/>
          <w:color w:val="222222"/>
          <w:szCs w:val="24"/>
          <w:shd w:val="clear" w:color="auto" w:fill="FFFFFF"/>
        </w:rPr>
        <w:t xml:space="preserve"> απαντάει στις κατηγορίες του άλλου.</w:t>
      </w:r>
    </w:p>
    <w:p w14:paraId="6338FCC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Ξεκατινιάζεστε δίχως ίχνος ντροπής, αλλά «για την ταμπακιέρα» δεν λέτε λέξη. Μιας και μιλάμε για «ταμπακιέρες», ας μιλήσουμε λίγο και για τα της </w:t>
      </w:r>
      <w:r>
        <w:rPr>
          <w:rFonts w:eastAsia="Times New Roman" w:cs="Times New Roman"/>
          <w:szCs w:val="24"/>
        </w:rPr>
        <w:t>Π</w:t>
      </w:r>
      <w:r>
        <w:rPr>
          <w:rFonts w:eastAsia="Times New Roman" w:cs="Times New Roman"/>
          <w:szCs w:val="24"/>
        </w:rPr>
        <w:t xml:space="preserve">εριφέρειας Αττικής, </w:t>
      </w:r>
      <w:r>
        <w:rPr>
          <w:rFonts w:eastAsia="Times New Roman" w:cs="Times New Roman"/>
          <w:szCs w:val="24"/>
        </w:rPr>
        <w:t xml:space="preserve">στην οποία </w:t>
      </w:r>
      <w:r>
        <w:rPr>
          <w:rFonts w:eastAsia="Times New Roman" w:cs="Times New Roman"/>
          <w:szCs w:val="24"/>
        </w:rPr>
        <w:t>τυγχάνει να είμαι και υποψήφιος περιφερειάρχης με την «Ελληνική Αυγή για την Ατ</w:t>
      </w:r>
      <w:r>
        <w:rPr>
          <w:rFonts w:eastAsia="Times New Roman" w:cs="Times New Roman"/>
          <w:szCs w:val="24"/>
        </w:rPr>
        <w:t>τική». Θα μου πείτε</w:t>
      </w:r>
      <w:r w:rsidRPr="00081ECE">
        <w:rPr>
          <w:rFonts w:eastAsia="Times New Roman" w:cs="Times New Roman"/>
          <w:szCs w:val="24"/>
        </w:rPr>
        <w:t>:</w:t>
      </w:r>
      <w:r>
        <w:rPr>
          <w:rFonts w:eastAsia="Times New Roman" w:cs="Times New Roman"/>
          <w:szCs w:val="24"/>
        </w:rPr>
        <w:t xml:space="preserve"> «Μα καλά, γιατί μιλάς σήμερα εδώ;». Διότι πολύ απλά «έχει πέσει σύρμα» και μας έχετε φιμώσει από παντού, από </w:t>
      </w:r>
      <w:r>
        <w:rPr>
          <w:rFonts w:eastAsia="Times New Roman" w:cs="Times New Roman"/>
          <w:szCs w:val="24"/>
          <w:lang w:val="en-US"/>
        </w:rPr>
        <w:t>debate</w:t>
      </w:r>
      <w:r>
        <w:rPr>
          <w:rFonts w:eastAsia="Times New Roman" w:cs="Times New Roman"/>
          <w:szCs w:val="24"/>
        </w:rPr>
        <w:t xml:space="preserve">, από κανάλια, από σταθμούς, από δημοσκοπήσεις, από οπουδήποτε. Αφού έχουμε αυτή τη δυνατότητα, θα τα πούμε εδώ λίγο. </w:t>
      </w:r>
    </w:p>
    <w:p w14:paraId="6338FCC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ξάλλου, η Περιφέρεια Αττικής είναι μια μικρογραφία της γενικότερης πολιτικής σκηνής και ως υποψήφιος περιφερειάρχης με τον συνδυασμό «Ελληνική Αυγή για την Αττική», θα ήθελα να καταγγείλω τα εξής</w:t>
      </w:r>
      <w:r w:rsidRPr="00081ECE">
        <w:rPr>
          <w:rFonts w:eastAsia="Times New Roman" w:cs="Times New Roman"/>
          <w:szCs w:val="24"/>
        </w:rPr>
        <w:t>:</w:t>
      </w:r>
      <w:r>
        <w:rPr>
          <w:rFonts w:eastAsia="Times New Roman" w:cs="Times New Roman"/>
          <w:szCs w:val="24"/>
        </w:rPr>
        <w:t xml:space="preserve"> Την απεγνωσμένη προσπάθεια φίμωσης του 11,3% των ψηφοφόρων </w:t>
      </w:r>
      <w:r>
        <w:rPr>
          <w:rFonts w:eastAsia="Times New Roman" w:cs="Times New Roman"/>
          <w:szCs w:val="24"/>
        </w:rPr>
        <w:t xml:space="preserve">της Περιφέρειας Αττικής που με τίμησαν και τίμησαν τον συνδυασμό στις προηγούμενες εκλογές, με το να μη μας προβάλλετε σε κανένα </w:t>
      </w:r>
      <w:r>
        <w:rPr>
          <w:rFonts w:eastAsia="Times New Roman" w:cs="Times New Roman"/>
          <w:szCs w:val="24"/>
          <w:lang w:val="en-US"/>
        </w:rPr>
        <w:t>debate</w:t>
      </w:r>
      <w:r>
        <w:rPr>
          <w:rFonts w:eastAsia="Times New Roman" w:cs="Times New Roman"/>
          <w:szCs w:val="24"/>
        </w:rPr>
        <w:t>. Βέβαια, απ’ ό,τι φαίνεται, αυτό μάλλον έχει και τα καλά του, γιατί οι πληροφορίες που μας έρχονται είναι ότι όταν κάνου</w:t>
      </w:r>
      <w:r>
        <w:rPr>
          <w:rFonts w:eastAsia="Times New Roman" w:cs="Times New Roman"/>
          <w:szCs w:val="24"/>
        </w:rPr>
        <w:t xml:space="preserve">ν </w:t>
      </w:r>
      <w:r>
        <w:rPr>
          <w:rFonts w:eastAsia="Times New Roman" w:cs="Times New Roman"/>
          <w:szCs w:val="24"/>
          <w:lang w:val="en-US"/>
        </w:rPr>
        <w:t>debate</w:t>
      </w:r>
      <w:r>
        <w:rPr>
          <w:rFonts w:eastAsia="Times New Roman" w:cs="Times New Roman"/>
          <w:szCs w:val="24"/>
        </w:rPr>
        <w:t xml:space="preserve"> οι λοιποί υποψήφιοι, με αυτά που λένε, φέρνουν ανέξοδα και χωρίς κόπο τους υποψήφιους προς εμάς. </w:t>
      </w:r>
    </w:p>
    <w:p w14:paraId="6338FCC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Καταγγέλλουμε ότι δεν μας προβάλλετε εσείς γενικότερα μαζί μ</w:t>
      </w:r>
      <w:r>
        <w:rPr>
          <w:rFonts w:eastAsia="Times New Roman" w:cs="Times New Roman"/>
          <w:szCs w:val="24"/>
        </w:rPr>
        <w:t>ε</w:t>
      </w:r>
      <w:r>
        <w:rPr>
          <w:rFonts w:eastAsia="Times New Roman" w:cs="Times New Roman"/>
          <w:szCs w:val="24"/>
        </w:rPr>
        <w:t xml:space="preserve"> όλο το μιντιακό σύστημα και τις δραστηριότητες της «Ελληνικής Αυγής» πουθενά, το ότι δε</w:t>
      </w:r>
      <w:r>
        <w:rPr>
          <w:rFonts w:eastAsia="Times New Roman" w:cs="Times New Roman"/>
          <w:szCs w:val="24"/>
        </w:rPr>
        <w:t>ν μας παίζει κανένα τηλεοπτικό ή ραδιοφωνικό μέσο, με ελάχιστες εξαιρέσεις.</w:t>
      </w:r>
    </w:p>
    <w:p w14:paraId="6338FCC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Καταγγέλλουμε και γελάμε με τις «ψευδοσκοπήσεις</w:t>
      </w:r>
      <w:r>
        <w:rPr>
          <w:rFonts w:eastAsia="Times New Roman" w:cs="Times New Roman"/>
          <w:szCs w:val="24"/>
        </w:rPr>
        <w:t>», δηλαδή δημοσκοπήσεις-</w:t>
      </w:r>
      <w:r>
        <w:rPr>
          <w:rFonts w:eastAsia="Times New Roman" w:cs="Times New Roman"/>
          <w:szCs w:val="24"/>
        </w:rPr>
        <w:t>μαϊμού</w:t>
      </w:r>
      <w:r>
        <w:rPr>
          <w:rFonts w:eastAsia="Times New Roman" w:cs="Times New Roman"/>
          <w:szCs w:val="24"/>
        </w:rPr>
        <w:t>,</w:t>
      </w:r>
      <w:r>
        <w:rPr>
          <w:rFonts w:eastAsia="Times New Roman" w:cs="Times New Roman"/>
          <w:szCs w:val="24"/>
        </w:rPr>
        <w:t xml:space="preserve"> των διαφόρων επαγγελματιών «ψευδοσκόπων» που δηλώνουν δημοσκόποι, οι οποίοι, όπως στην προηγούμενη εκ</w:t>
      </w:r>
      <w:r>
        <w:rPr>
          <w:rFonts w:eastAsia="Times New Roman" w:cs="Times New Roman"/>
          <w:szCs w:val="24"/>
        </w:rPr>
        <w:t xml:space="preserve">λογική αναμέτρηση του 2014, δεν μας έβαζαν καθόλου στις δημοσκοπήσεις και την Παρασκευή πριν από τις εκλογές έβγαλαν μια δημοσκόπηση και έδιναν στην «Ελληνική Αυγή για την Αττική» </w:t>
      </w:r>
      <w:r>
        <w:rPr>
          <w:rFonts w:eastAsia="Times New Roman" w:cs="Times New Roman"/>
          <w:szCs w:val="24"/>
        </w:rPr>
        <w:t xml:space="preserve">ποσοστό </w:t>
      </w:r>
      <w:r>
        <w:rPr>
          <w:rFonts w:eastAsia="Times New Roman" w:cs="Times New Roman"/>
          <w:szCs w:val="24"/>
        </w:rPr>
        <w:t xml:space="preserve">4%. Σαράντα οκτώ ώρες μετά πήραμε </w:t>
      </w:r>
      <w:r>
        <w:rPr>
          <w:rFonts w:eastAsia="Times New Roman" w:cs="Times New Roman"/>
          <w:szCs w:val="24"/>
        </w:rPr>
        <w:t xml:space="preserve">ποσοστό </w:t>
      </w:r>
      <w:r>
        <w:rPr>
          <w:rFonts w:eastAsia="Times New Roman" w:cs="Times New Roman"/>
          <w:szCs w:val="24"/>
        </w:rPr>
        <w:t>11,5% και το βούλωσαν. Τώρ</w:t>
      </w:r>
      <w:r>
        <w:rPr>
          <w:rFonts w:eastAsia="Times New Roman" w:cs="Times New Roman"/>
          <w:szCs w:val="24"/>
        </w:rPr>
        <w:t xml:space="preserve">α εφαρμόζουν την ίδια τακτική, ξέροντας ότι θα πάθουν το ίδιο. </w:t>
      </w:r>
    </w:p>
    <w:p w14:paraId="6338FCC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ίδιο θα πάθουν φυσικά και στον Δήμο Αθηναίων, που το χαστούκι θα είναι τεράστιο, γιατί όλα δείχνουν ότι η «Ελληνική Αυγή για την Αθήνα» θα είναι στον δεύτερο γύρο και θα συνεχιστεί αυτό και</w:t>
      </w:r>
      <w:r>
        <w:rPr>
          <w:rFonts w:eastAsia="Times New Roman" w:cs="Times New Roman"/>
          <w:szCs w:val="24"/>
        </w:rPr>
        <w:t xml:space="preserve"> μ’ ένα πολύ ωραίο ταρακούνημα από τα ποσοστά που θα πάρει η Χρυσή Αυγή στις ευρωεκλογές, όσο και αν προσπαθείτε να μας φιμώσετε, να μας σπιλώσετε, να μας λασπολογήσετε ή οτιδήποτε άλλο.</w:t>
      </w:r>
    </w:p>
    <w:p w14:paraId="6338FCC7" w14:textId="77777777" w:rsidR="00401C51" w:rsidRDefault="00794512">
      <w:pPr>
        <w:spacing w:line="600" w:lineRule="auto"/>
        <w:jc w:val="both"/>
        <w:rPr>
          <w:rFonts w:eastAsia="Times New Roman" w:cs="Times New Roman"/>
          <w:szCs w:val="24"/>
        </w:rPr>
      </w:pPr>
      <w:r>
        <w:rPr>
          <w:rFonts w:eastAsia="Times New Roman" w:cs="Times New Roman"/>
          <w:szCs w:val="24"/>
        </w:rPr>
        <w:tab/>
        <w:t xml:space="preserve">Επίσης, καταγγέλλουμε όλους αυτούς οι οποίοι εκβιάζουν κυριολεκτικά </w:t>
      </w:r>
      <w:r>
        <w:rPr>
          <w:rFonts w:eastAsia="Times New Roman" w:cs="Times New Roman"/>
          <w:szCs w:val="24"/>
        </w:rPr>
        <w:t xml:space="preserve">-όχι μεταφορικά- όλους όσοι θέλουν να μας παραχωρήσουν αίθουσες και χώρους για να κάνουμε ομιλίες </w:t>
      </w:r>
      <w:r>
        <w:rPr>
          <w:rFonts w:eastAsia="Times New Roman" w:cs="Times New Roman"/>
          <w:szCs w:val="24"/>
        </w:rPr>
        <w:t>-</w:t>
      </w:r>
      <w:r>
        <w:rPr>
          <w:rFonts w:eastAsia="Times New Roman" w:cs="Times New Roman"/>
          <w:szCs w:val="24"/>
        </w:rPr>
        <w:t>είτε σε δήμους είτε σε ιδιωτικούς χώρους επί πληρωμή</w:t>
      </w:r>
      <w:r>
        <w:rPr>
          <w:rFonts w:eastAsia="Times New Roman" w:cs="Times New Roman"/>
          <w:szCs w:val="24"/>
        </w:rPr>
        <w:t>-</w:t>
      </w:r>
      <w:r>
        <w:rPr>
          <w:rFonts w:eastAsia="Times New Roman" w:cs="Times New Roman"/>
          <w:szCs w:val="24"/>
        </w:rPr>
        <w:t xml:space="preserve"> όπως έγινε στην περίπτωση ενός ιδιωτικού χώρου όπου υπήρχε μια συμφωνία με τον ιδιοκτήτη και αφού είδαν</w:t>
      </w:r>
      <w:r>
        <w:rPr>
          <w:rFonts w:eastAsia="Times New Roman" w:cs="Times New Roman"/>
          <w:szCs w:val="24"/>
        </w:rPr>
        <w:t xml:space="preserve"> ότι δεν μπορούσαν να τον εκβιάσουν, μπήκαν τα μεγάλα μέσα. Μπήκε η Υφυπουργός Οικονομικών κ</w:t>
      </w:r>
      <w:r>
        <w:rPr>
          <w:rFonts w:eastAsia="Times New Roman" w:cs="Times New Roman"/>
          <w:szCs w:val="24"/>
        </w:rPr>
        <w:t>.</w:t>
      </w:r>
      <w:r>
        <w:rPr>
          <w:rFonts w:eastAsia="Times New Roman" w:cs="Times New Roman"/>
          <w:szCs w:val="24"/>
        </w:rPr>
        <w:t xml:space="preserve"> Παπανάτσιου και είπε με έμμεσο τρόπο</w:t>
      </w:r>
      <w:r w:rsidRPr="00081ECE">
        <w:rPr>
          <w:rFonts w:eastAsia="Times New Roman" w:cs="Times New Roman"/>
          <w:szCs w:val="24"/>
        </w:rPr>
        <w:t>:</w:t>
      </w:r>
      <w:r>
        <w:rPr>
          <w:rFonts w:eastAsia="Times New Roman" w:cs="Times New Roman"/>
          <w:szCs w:val="24"/>
        </w:rPr>
        <w:t xml:space="preserve"> «Αδελφέ, αν τους δώσεις τον χώρο, την επομένη θα σου στείλω όλες τις υπηρεσίες του Υπουργείου Οικονομικών και θα σε διαλύσου</w:t>
      </w:r>
      <w:r>
        <w:rPr>
          <w:rFonts w:eastAsia="Times New Roman" w:cs="Times New Roman"/>
          <w:szCs w:val="24"/>
        </w:rPr>
        <w:t>ν». Ο άνθρωπος φυσικά και έκανε πίσω. Λογικό να θέλετε να μας εξαφανίσετε, αλλά μάταια. Προσπαθείτε πολλά χρόνια τώρα με «χρυσαυγιάδες», με διάφορες άλλες ιστορίες, αλλά η λάσπη και όλη αυτή η προσπάθεια πέφτει στον τοίχο.</w:t>
      </w:r>
    </w:p>
    <w:p w14:paraId="6338FCC8" w14:textId="77777777" w:rsidR="00401C51" w:rsidRDefault="00794512">
      <w:pPr>
        <w:spacing w:line="600" w:lineRule="auto"/>
        <w:jc w:val="both"/>
        <w:rPr>
          <w:rFonts w:eastAsia="Times New Roman" w:cs="Times New Roman"/>
          <w:szCs w:val="24"/>
        </w:rPr>
      </w:pPr>
      <w:r>
        <w:rPr>
          <w:rFonts w:eastAsia="Times New Roman" w:cs="Times New Roman"/>
          <w:szCs w:val="24"/>
        </w:rPr>
        <w:tab/>
        <w:t>Όσο για τους τρεις υποψήφιους πο</w:t>
      </w:r>
      <w:r>
        <w:rPr>
          <w:rFonts w:eastAsia="Times New Roman" w:cs="Times New Roman"/>
          <w:szCs w:val="24"/>
        </w:rPr>
        <w:t>υ εκπροσωπούν τον ΣΥΡΙΖΑ, τη Νέα Δημοκρατία και το ΚΙΝΑΛ με ολίγον Καραμανλή, την κ</w:t>
      </w:r>
      <w:r>
        <w:rPr>
          <w:rFonts w:eastAsia="Times New Roman" w:cs="Times New Roman"/>
          <w:szCs w:val="24"/>
        </w:rPr>
        <w:t>.</w:t>
      </w:r>
      <w:r>
        <w:rPr>
          <w:rFonts w:eastAsia="Times New Roman" w:cs="Times New Roman"/>
          <w:szCs w:val="24"/>
        </w:rPr>
        <w:t xml:space="preserve"> Δούρου, τον κ. Πατούλη και τον κ. Σγουρό, είναι δοκιμασμένοι, αλλά όχι επιτυχημένοι. </w:t>
      </w:r>
    </w:p>
    <w:p w14:paraId="6338FCC9" w14:textId="77777777" w:rsidR="00401C51" w:rsidRDefault="00794512">
      <w:pPr>
        <w:spacing w:line="600" w:lineRule="auto"/>
        <w:jc w:val="both"/>
        <w:rPr>
          <w:rFonts w:eastAsia="Times New Roman" w:cs="Times New Roman"/>
          <w:szCs w:val="24"/>
        </w:rPr>
      </w:pPr>
      <w:r>
        <w:rPr>
          <w:rFonts w:eastAsia="Times New Roman" w:cs="Times New Roman"/>
          <w:szCs w:val="24"/>
        </w:rPr>
        <w:tab/>
        <w:t>Ξεκινάω με την κ</w:t>
      </w:r>
      <w:r>
        <w:rPr>
          <w:rFonts w:eastAsia="Times New Roman" w:cs="Times New Roman"/>
          <w:szCs w:val="24"/>
        </w:rPr>
        <w:t>.</w:t>
      </w:r>
      <w:r>
        <w:rPr>
          <w:rFonts w:eastAsia="Times New Roman" w:cs="Times New Roman"/>
          <w:szCs w:val="24"/>
        </w:rPr>
        <w:t xml:space="preserve"> Δούρου, που η πολιτική της καριέρα επί της ουσίας στις 26 Μαΐου τε</w:t>
      </w:r>
      <w:r>
        <w:rPr>
          <w:rFonts w:eastAsia="Times New Roman" w:cs="Times New Roman"/>
          <w:szCs w:val="24"/>
        </w:rPr>
        <w:t xml:space="preserve">λειώνει. Με </w:t>
      </w:r>
      <w:r>
        <w:rPr>
          <w:rFonts w:eastAsia="Times New Roman" w:cs="Times New Roman"/>
          <w:szCs w:val="24"/>
        </w:rPr>
        <w:t>εκατόν και πλέον</w:t>
      </w:r>
      <w:r w:rsidRPr="0019161B">
        <w:rPr>
          <w:rFonts w:eastAsia="Times New Roman" w:cs="Times New Roman"/>
          <w:szCs w:val="24"/>
        </w:rPr>
        <w:t xml:space="preserve"> </w:t>
      </w:r>
      <w:r>
        <w:rPr>
          <w:rFonts w:eastAsia="Times New Roman" w:cs="Times New Roman"/>
          <w:szCs w:val="24"/>
        </w:rPr>
        <w:t xml:space="preserve">νεκρούς, πνιγμένους στη στεριά και καμένους στη θάλασσα, δεν δικαιούται διά να ομιλεί. Ούτε μία συγγνώμη για όλα όσα συνέβησαν όταν ήταν –και παραμένει για λίγες μέρες ακόμα- Περιφερειάρχης Αττικής. </w:t>
      </w:r>
    </w:p>
    <w:p w14:paraId="6338FCC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Δεν δικαιούται διά να ομιλε</w:t>
      </w:r>
      <w:r>
        <w:rPr>
          <w:rFonts w:eastAsia="Times New Roman" w:cs="Times New Roman"/>
          <w:szCs w:val="24"/>
        </w:rPr>
        <w:t>ί όχι μόνο για τις βαρύγδουπες δηλώσεις της έξι μέρες πριν από την τραγωδία στη Μάνδρα, όπου έλεγε ότι «είμαστε πανέτοιμοι από αντιπλημμυρικής απόψεως» και μια εβδομάδα μετά πνίγηκαν δεκάδες άνθρωποι και καταστράφηκε ολόκληρη η περιοχή. Ακόμα και τώρα η πε</w:t>
      </w:r>
      <w:r>
        <w:rPr>
          <w:rFonts w:eastAsia="Times New Roman" w:cs="Times New Roman"/>
          <w:szCs w:val="24"/>
        </w:rPr>
        <w:t xml:space="preserve">ριοχή της Μάνδρας είναι μια νεκρή πόλη επί της ουσίας. </w:t>
      </w:r>
    </w:p>
    <w:p w14:paraId="6338FCC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δεν δικαιούται διά να ομιλεί και για τις διαβεβαιώσεις της περί της αρτιότητος του αντιπυρικού σχεδιασμού και την «αψογότητα» της πολιτικής προστασίας των ανίκανων, επικίνδυνων, άχρηστων υπεύθυν</w:t>
      </w:r>
      <w:r>
        <w:rPr>
          <w:rFonts w:eastAsia="Times New Roman" w:cs="Times New Roman"/>
          <w:szCs w:val="24"/>
        </w:rPr>
        <w:t>ων, του κ. Καπάκη που κατεβαίνει και για υποψήφιος στην Άνδρο –να τον χαίρονται εκεί στην Άνδρο- καθώς και της κ</w:t>
      </w:r>
      <w:r>
        <w:rPr>
          <w:rFonts w:eastAsia="Times New Roman" w:cs="Times New Roman"/>
          <w:szCs w:val="24"/>
        </w:rPr>
        <w:t>.</w:t>
      </w:r>
      <w:r>
        <w:rPr>
          <w:rFonts w:eastAsia="Times New Roman" w:cs="Times New Roman"/>
          <w:szCs w:val="24"/>
        </w:rPr>
        <w:t xml:space="preserve"> Τσούπρα. </w:t>
      </w:r>
    </w:p>
    <w:p w14:paraId="6338FCC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κ. Καπάκης ήταν άφαντος. Εμφανίστηκε μερικές μέρες μετά την καταστροφή στο Μάτι. Η κ</w:t>
      </w:r>
      <w:r>
        <w:rPr>
          <w:rFonts w:eastAsia="Times New Roman" w:cs="Times New Roman"/>
          <w:szCs w:val="24"/>
        </w:rPr>
        <w:t>.</w:t>
      </w:r>
      <w:r>
        <w:rPr>
          <w:rFonts w:eastAsia="Times New Roman" w:cs="Times New Roman"/>
          <w:szCs w:val="24"/>
        </w:rPr>
        <w:t xml:space="preserve"> Τσούπρα προσπαθούσε να πείσει ότι δεν είναι </w:t>
      </w:r>
      <w:r>
        <w:rPr>
          <w:rFonts w:eastAsia="Times New Roman" w:cs="Times New Roman"/>
          <w:szCs w:val="24"/>
        </w:rPr>
        <w:t xml:space="preserve">αυτή η υπεύθυνη, ότι είναι κάποιοι άλλοι της Πυροσβεστικής. Ο ένας τα έριχνε στον άλλον. Είναι γνωστά αυτά. Έχετε ξεμπροστιαστεί και δεν μπορείτε να κάνετε τίποτα γι’ αυτό. Βέβαια, όλες αυτές οι διαβεβαιώσεις κάηκαν στο Μάτι και στο Κόκκινο Λιμανάκι. </w:t>
      </w:r>
    </w:p>
    <w:p w14:paraId="6338FCC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Είδα</w:t>
      </w:r>
      <w:r>
        <w:rPr>
          <w:rFonts w:eastAsia="Times New Roman" w:cs="Times New Roman"/>
          <w:szCs w:val="24"/>
        </w:rPr>
        <w:t>με την ολοκληρωτική ανικανότητα και αποτυχία της κ</w:t>
      </w:r>
      <w:r>
        <w:rPr>
          <w:rFonts w:eastAsia="Times New Roman" w:cs="Times New Roman"/>
          <w:szCs w:val="24"/>
        </w:rPr>
        <w:t>.</w:t>
      </w:r>
      <w:r>
        <w:rPr>
          <w:rFonts w:eastAsia="Times New Roman" w:cs="Times New Roman"/>
          <w:szCs w:val="24"/>
        </w:rPr>
        <w:t xml:space="preserve"> Δούρου στη διαχείριση των απορριμμάτων. Το 2014 κέρδισε τις εκλογές αντιγράφοντας το πρόγραμμα της Χρυσής Αυγής σχεδόν κατά γράμμα σε πολλές των περιπτώσεων, μιλώντας για διαχείριση των απορριμμάτων, ανακ</w:t>
      </w:r>
      <w:r>
        <w:rPr>
          <w:rFonts w:eastAsia="Times New Roman" w:cs="Times New Roman"/>
          <w:szCs w:val="24"/>
        </w:rPr>
        <w:t>ύκλωση στην πηγή και άλλα πολύ γοητευτικά, καταγγέλλοντας και τα τέσσερα «φαραωνικά» έργα του κ. Σγουρού.</w:t>
      </w:r>
    </w:p>
    <w:p w14:paraId="6338FCC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Τελικά δεν έκανε τίποτα. Πέρασαν πέντε χρόνια και η κατάσταση είναι τραγική, τα σκουπίδια και τα απορρίμματα στη Φυλή έχουν ξεχειλίσει, η ανακύκλωση ε</w:t>
      </w:r>
      <w:r>
        <w:rPr>
          <w:rFonts w:eastAsia="Times New Roman" w:cs="Times New Roman"/>
          <w:szCs w:val="24"/>
        </w:rPr>
        <w:t xml:space="preserve">ίναι σε ποσοστό λιγότερο του 10% στο σύνολο των απορριμμάτων και τελικά απεδείχθη ότι η Αριστερά όντως μαζεύει τα σκουπίδια αλλιώς. Βασικά δεν τα μαζεύει καθόλου και τελευταία στιγμή με τραγικές ενέργειες και σπασμωδικές κινήσεις προσπαθεί να διορθώσει τα </w:t>
      </w:r>
      <w:r>
        <w:rPr>
          <w:rFonts w:eastAsia="Times New Roman" w:cs="Times New Roman"/>
          <w:szCs w:val="24"/>
        </w:rPr>
        <w:t xml:space="preserve">αδιόρθωτα. </w:t>
      </w:r>
    </w:p>
    <w:p w14:paraId="6338FCC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Είναι η κοροϊδία μεταξύ των ΧΥΤΑ και των ΧΥΤΥ. Κοροϊδεύει τους κατοίκους στο Γραμματικό και αλλού. Λέει</w:t>
      </w:r>
      <w:r w:rsidRPr="0019161B">
        <w:rPr>
          <w:rFonts w:eastAsia="Times New Roman" w:cs="Times New Roman"/>
          <w:szCs w:val="24"/>
        </w:rPr>
        <w:t>:</w:t>
      </w:r>
      <w:r>
        <w:rPr>
          <w:rFonts w:eastAsia="Times New Roman" w:cs="Times New Roman"/>
          <w:szCs w:val="24"/>
        </w:rPr>
        <w:t xml:space="preserve"> «Δεν είναι ΧΥΤΑ, είναι ΧΥΤΥ». Μα, ο χώρος υγειονομικής ταφής υπολειμμάτων, όταν δεν γίνεται διαλογή και από το 100% των απορριμμάτων το 90% πάει σε έναν χώρο υγειονομικής ταφής υπολειμμάτων, δεν είναι ΧΥΤΥ. Είναι ένας ΧΥΤΑ με άλλο όνομα.</w:t>
      </w:r>
    </w:p>
    <w:p w14:paraId="6338FCD0" w14:textId="77777777" w:rsidR="00401C51" w:rsidRDefault="00794512">
      <w:pPr>
        <w:spacing w:line="600" w:lineRule="auto"/>
        <w:jc w:val="both"/>
        <w:rPr>
          <w:rFonts w:eastAsia="Times New Roman" w:cs="Times New Roman"/>
          <w:szCs w:val="24"/>
        </w:rPr>
      </w:pPr>
      <w:r>
        <w:rPr>
          <w:rFonts w:eastAsia="Times New Roman" w:cs="Times New Roman"/>
          <w:szCs w:val="24"/>
        </w:rPr>
        <w:tab/>
        <w:t>Όσο για την αδια</w:t>
      </w:r>
      <w:r>
        <w:rPr>
          <w:rFonts w:eastAsia="Times New Roman" w:cs="Times New Roman"/>
          <w:szCs w:val="24"/>
        </w:rPr>
        <w:t xml:space="preserve">φάνεια στο έργο της, κάποια στιγμή θα ελεγχθεί και αυτή. Η περίφημη αγορά του </w:t>
      </w:r>
      <w:r>
        <w:rPr>
          <w:rFonts w:eastAsia="Times New Roman" w:cs="Times New Roman"/>
          <w:szCs w:val="24"/>
        </w:rPr>
        <w:t>κ</w:t>
      </w:r>
      <w:r>
        <w:rPr>
          <w:rFonts w:eastAsia="Times New Roman" w:cs="Times New Roman"/>
          <w:szCs w:val="24"/>
        </w:rPr>
        <w:t xml:space="preserve">τηρίου Συγγελίδη, του πρώην κτηρίου ΟΠΑΠ από την </w:t>
      </w:r>
      <w:r>
        <w:rPr>
          <w:rFonts w:eastAsia="Times New Roman" w:cs="Times New Roman"/>
          <w:szCs w:val="24"/>
        </w:rPr>
        <w:t>π</w:t>
      </w:r>
      <w:r>
        <w:rPr>
          <w:rFonts w:eastAsia="Times New Roman" w:cs="Times New Roman"/>
          <w:szCs w:val="24"/>
        </w:rPr>
        <w:t>εριφέρεια κόλλησε γιατί ενεπλάκη η δικαιοσύνη μετά από μηνύσεις και καταγγελίες που έγιναν από στελέχη της Χρυσής Αυγής και της</w:t>
      </w:r>
      <w:r>
        <w:rPr>
          <w:rFonts w:eastAsia="Times New Roman" w:cs="Times New Roman"/>
          <w:szCs w:val="24"/>
        </w:rPr>
        <w:t xml:space="preserve"> Ελληνικής Αυγής. Θα φανούν όλα και θα βγουν όλα στη φόρα. Είναι υπόδικοι και υπόλογοι και γι’ αυτό. Το λέω για να ξέρουμε.</w:t>
      </w:r>
    </w:p>
    <w:p w14:paraId="6338FCD1" w14:textId="77777777" w:rsidR="00401C51" w:rsidRDefault="00794512">
      <w:pPr>
        <w:spacing w:line="600" w:lineRule="auto"/>
        <w:jc w:val="both"/>
        <w:rPr>
          <w:rFonts w:eastAsia="Times New Roman" w:cs="Times New Roman"/>
          <w:szCs w:val="24"/>
        </w:rPr>
      </w:pPr>
      <w:r>
        <w:rPr>
          <w:rFonts w:eastAsia="Times New Roman" w:cs="Times New Roman"/>
          <w:szCs w:val="24"/>
        </w:rPr>
        <w:tab/>
        <w:t>Αναφέρω τις πεζογέφυρες, τις οποίες φτιάχνει με κόστος τριπλάσιο τουλάχιστον από την τελευταία «κυριλέ» πεζογέφυρα που κατασκευάστη</w:t>
      </w:r>
      <w:r>
        <w:rPr>
          <w:rFonts w:eastAsia="Times New Roman" w:cs="Times New Roman"/>
          <w:szCs w:val="24"/>
        </w:rPr>
        <w:t xml:space="preserve">κε στον Σταυρό της Αγίας Παρασκευής. Αναφέρω την ανάπλαση του Φαληρικού Όρμου, τη μεγαλύτερη κοροϊδία μπροστά στα μούτρα των πολιτών της Αττικής, που πήρε τη σύμφωνη γνώμη κάποιων, υποσχόμενη ότι θα γίνει υπογειοποίηση της υφιστάμενης Λεωφόρου Ποσειδώνος, </w:t>
      </w:r>
      <w:r>
        <w:rPr>
          <w:rFonts w:eastAsia="Times New Roman" w:cs="Times New Roman"/>
          <w:szCs w:val="24"/>
        </w:rPr>
        <w:t xml:space="preserve">η οποία ήδη ήταν τρία με τέσσερα μέτρα πιο ψηλά από την παλιά Ποσειδώνος. </w:t>
      </w:r>
    </w:p>
    <w:p w14:paraId="6338FCD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Τελικά τα καινούργια έργα τι δείχνουν; Ότι η νέα Ποσειδώνος είναι τουλάχιστον οκτώ με δέκα μέτρα ψηλότερα από το παλαιότερο επίπεδο. Με λίγα λόγια, οι κάτοικοι στην Καλλιθέα και στο</w:t>
      </w:r>
      <w:r>
        <w:rPr>
          <w:rFonts w:eastAsia="Times New Roman" w:cs="Times New Roman"/>
          <w:szCs w:val="24"/>
        </w:rPr>
        <w:t xml:space="preserve"> Μοσχάτο δεν θα έχουν τη δυνατότητα να βλέπουν θάλασσα, παρά μόνο αν μένουν σε κανένα ρετιρέ κι εκεί με σχετική δυσκολία. Θα μπορούσαμε να μιλάμε για τη Δούρου πολλές ώρες και για τα πεπραγμένα της, αλλά τελειώνει, οπότε δεν υπάρχει λόγος. </w:t>
      </w:r>
    </w:p>
    <w:p w14:paraId="6338FCD3" w14:textId="77777777" w:rsidR="00401C51" w:rsidRDefault="00794512">
      <w:pPr>
        <w:spacing w:line="600" w:lineRule="auto"/>
        <w:jc w:val="both"/>
        <w:rPr>
          <w:rFonts w:eastAsia="Times New Roman" w:cs="Times New Roman"/>
          <w:szCs w:val="24"/>
        </w:rPr>
      </w:pPr>
      <w:r>
        <w:rPr>
          <w:rFonts w:eastAsia="Times New Roman" w:cs="Times New Roman"/>
          <w:szCs w:val="24"/>
        </w:rPr>
        <w:tab/>
        <w:t>Ο έτερος συνυπ</w:t>
      </w:r>
      <w:r>
        <w:rPr>
          <w:rFonts w:eastAsia="Times New Roman" w:cs="Times New Roman"/>
          <w:szCs w:val="24"/>
        </w:rPr>
        <w:t>οψήφιος, ο κ. Σγουρός, την προηγούμενη φορά κατέβαινε ως ανεξάρτητος. Τώρα έχει πάρει το χρίσμα του ΚΙΝΑΛ, του ΠΑΣΟΚ με λίγα λόγια, αλλά παίρνει και τους αντάρτες της Νέας Δημοκρατίας, διάφορους καραμανλικούς που «τσινάνε» με την επίσημη γραμμή της οικογέν</w:t>
      </w:r>
      <w:r>
        <w:rPr>
          <w:rFonts w:eastAsia="Times New Roman" w:cs="Times New Roman"/>
          <w:szCs w:val="24"/>
        </w:rPr>
        <w:t xml:space="preserve">ειας. </w:t>
      </w:r>
    </w:p>
    <w:p w14:paraId="6338FCD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 θέλαμε να ξέρουμε γιατί έχασε το 2014, αφού ήταν ένας επιτυχημένος αυτοδιοικητικός ηγέτης και τι διαφορετικό θα κάνει σε σχέση με το 2014. Έχασε λόγω των «φαραωνικών» έργων που είχε υπογράψει, τα οποία ήταν και ενάντια στον κανονισμό της Ευρωπαϊκ</w:t>
      </w:r>
      <w:r>
        <w:rPr>
          <w:rFonts w:eastAsia="Times New Roman" w:cs="Times New Roman"/>
          <w:szCs w:val="24"/>
        </w:rPr>
        <w:t xml:space="preserve">ής Ενώσεως και όταν θα τελείωναν τα τέσσερα «φαραωνικά» εργοστάσια καύσης απορριμμάτων, θα πρέπει να πληρώνουμε και ένα τεράστιο ποσό ως πρόστιμο. </w:t>
      </w:r>
    </w:p>
    <w:p w14:paraId="6338FCD5" w14:textId="77777777" w:rsidR="00401C51" w:rsidRDefault="00794512">
      <w:pPr>
        <w:spacing w:line="600" w:lineRule="auto"/>
        <w:jc w:val="both"/>
        <w:rPr>
          <w:rFonts w:eastAsia="Times New Roman" w:cs="Times New Roman"/>
          <w:szCs w:val="24"/>
        </w:rPr>
      </w:pPr>
      <w:r>
        <w:rPr>
          <w:rFonts w:eastAsia="Times New Roman" w:cs="Times New Roman"/>
          <w:szCs w:val="24"/>
        </w:rPr>
        <w:tab/>
        <w:t>Να θυμηθούμε διάφορα έξοδα έτσι ενδεικτικά, όπως ότι είχε δώσει γύρω στο ενάμισι εκατομμύριο ευρώ για την κ</w:t>
      </w:r>
      <w:r>
        <w:rPr>
          <w:rFonts w:eastAsia="Times New Roman" w:cs="Times New Roman"/>
          <w:szCs w:val="24"/>
        </w:rPr>
        <w:t xml:space="preserve">ατασκευή ενός </w:t>
      </w:r>
      <w:r>
        <w:rPr>
          <w:rFonts w:eastAsia="Times New Roman" w:cs="Times New Roman"/>
          <w:szCs w:val="24"/>
          <w:lang w:val="en-US"/>
        </w:rPr>
        <w:t>site</w:t>
      </w:r>
      <w:r>
        <w:rPr>
          <w:rFonts w:eastAsia="Times New Roman" w:cs="Times New Roman"/>
          <w:szCs w:val="24"/>
        </w:rPr>
        <w:t xml:space="preserve"> της περιφέρειας. Ενάμισι εκατομμύριο ευρώ, όταν τα στελέχη στις Ένοπλες Δυνάμεις φτιάχνουν αντίστοιχα και καλύτερα </w:t>
      </w:r>
      <w:r>
        <w:rPr>
          <w:rFonts w:eastAsia="Times New Roman" w:cs="Times New Roman"/>
          <w:szCs w:val="24"/>
          <w:lang w:val="en-US"/>
        </w:rPr>
        <w:t>sites</w:t>
      </w:r>
      <w:r w:rsidRPr="00C12E7D">
        <w:rPr>
          <w:rFonts w:eastAsia="Times New Roman" w:cs="Times New Roman"/>
          <w:szCs w:val="24"/>
        </w:rPr>
        <w:t xml:space="preserve"> </w:t>
      </w:r>
      <w:r>
        <w:rPr>
          <w:rFonts w:eastAsia="Times New Roman" w:cs="Times New Roman"/>
          <w:szCs w:val="24"/>
        </w:rPr>
        <w:t>με μόλις πέντε-δέκα χιλιάδες ευρώ. Δεν είχε κάνει κανένα αντιπλημμυρικό και αυτό φάνηκε στην πορεία, δύο χρόνια μετά</w:t>
      </w:r>
      <w:r>
        <w:rPr>
          <w:rFonts w:eastAsia="Times New Roman" w:cs="Times New Roman"/>
          <w:szCs w:val="24"/>
        </w:rPr>
        <w:t>. Γενικώς ήταν μια αδιάφορη διοίκηση που απλώς περνούσαν οι μέρες, οι μήνες και τίποτα επί της ουσίας</w:t>
      </w:r>
      <w:r w:rsidRPr="00A634CA">
        <w:rPr>
          <w:rFonts w:eastAsia="Times New Roman" w:cs="Times New Roman"/>
          <w:szCs w:val="24"/>
        </w:rPr>
        <w:t xml:space="preserve"> </w:t>
      </w:r>
      <w:r>
        <w:rPr>
          <w:rFonts w:eastAsia="Times New Roman" w:cs="Times New Roman"/>
          <w:szCs w:val="24"/>
        </w:rPr>
        <w:t xml:space="preserve">δεν γινόταν. Τώρα τι σκοπεύει να αλλάξει; Διαβάζοντας το πρόγραμμα του κ. Σγουρού, δεν βλέπουμε τίποτα ουσιαστικό. </w:t>
      </w:r>
    </w:p>
    <w:p w14:paraId="6338FCD6" w14:textId="77777777" w:rsidR="00401C51" w:rsidRDefault="00794512">
      <w:pPr>
        <w:spacing w:line="600" w:lineRule="auto"/>
        <w:jc w:val="both"/>
        <w:rPr>
          <w:rFonts w:eastAsia="Times New Roman" w:cs="Times New Roman"/>
          <w:szCs w:val="24"/>
        </w:rPr>
      </w:pPr>
      <w:r>
        <w:rPr>
          <w:rFonts w:eastAsia="Times New Roman" w:cs="Times New Roman"/>
          <w:szCs w:val="24"/>
        </w:rPr>
        <w:tab/>
        <w:t>Πάμε στον κ. Πατούλη, ο οποίος κατεβα</w:t>
      </w:r>
      <w:r>
        <w:rPr>
          <w:rFonts w:eastAsia="Times New Roman" w:cs="Times New Roman"/>
          <w:szCs w:val="24"/>
        </w:rPr>
        <w:t>ίνει με το χρίσμα της Νέας Δημοκρατίας. Κατ</w:t>
      </w:r>
      <w:r>
        <w:rPr>
          <w:rFonts w:eastAsia="Times New Roman" w:cs="Times New Roman"/>
          <w:szCs w:val="24"/>
        </w:rPr>
        <w:t xml:space="preserve">’ </w:t>
      </w:r>
      <w:r>
        <w:rPr>
          <w:rFonts w:eastAsia="Times New Roman" w:cs="Times New Roman"/>
          <w:szCs w:val="24"/>
        </w:rPr>
        <w:t>αρχάς, ο κ. Πατούλης δεν ήθελε να κατέβει στην περιφέρεια. Διατυμπάνιζε δύο χρόνια πριν ότι θα κατέβει στον Δήμο Αθηναίων. Ήδη είχε ξεκινήσει τις περιοδείες του και τις επισκέψεις του στον Δήμο Αθηναίων, μέχρι π</w:t>
      </w:r>
      <w:r>
        <w:rPr>
          <w:rFonts w:eastAsia="Times New Roman" w:cs="Times New Roman"/>
          <w:szCs w:val="24"/>
        </w:rPr>
        <w:t>ου η οικογένεια αποφάσισε ότι θέλει να κατέβει ο νεαρός Μπακογιάννης για δήμαρχος Αθηναίων. Δεν το συζήτησε με κανέναν, έτσι απλά και ωραία. «Τσίνισε» λίγο στην αρχή ο κ. Πατούλης, αλλά μετά κατάλαβε ότι δεν μπορεί να κάνει τίποτα, να τα βάλει με την οικογ</w:t>
      </w:r>
      <w:r>
        <w:rPr>
          <w:rFonts w:eastAsia="Times New Roman" w:cs="Times New Roman"/>
          <w:szCs w:val="24"/>
        </w:rPr>
        <w:t>ένεια και συμβιβάστηκε με την Περιφέρεια Αττικής.</w:t>
      </w:r>
    </w:p>
    <w:p w14:paraId="6338FCD7" w14:textId="77777777" w:rsidR="00401C51" w:rsidRDefault="00794512">
      <w:pPr>
        <w:spacing w:line="600" w:lineRule="auto"/>
        <w:jc w:val="both"/>
        <w:rPr>
          <w:rFonts w:eastAsia="Times New Roman" w:cs="Times New Roman"/>
          <w:szCs w:val="24"/>
        </w:rPr>
      </w:pPr>
      <w:r>
        <w:rPr>
          <w:rFonts w:eastAsia="Times New Roman" w:cs="Times New Roman"/>
          <w:szCs w:val="24"/>
        </w:rPr>
        <w:tab/>
        <w:t>Διαβάζουμε ενδεικτικά δυο-τρία πράγματα από το πρόγραμμα που παρουσίασε προχθές μετά βαΐων και κλάδων σε κεντρική αίθουσα σε ξενοδοχείο των Αθηνών. Λέει διάφορα για τη διαχείριση των απορριμμάτων. Μάλλον σ</w:t>
      </w:r>
      <w:r>
        <w:rPr>
          <w:rFonts w:eastAsia="Times New Roman" w:cs="Times New Roman"/>
          <w:szCs w:val="24"/>
        </w:rPr>
        <w:t xml:space="preserve">αν αγγαρεία φαίνονται αυτά τα οποία λέει. </w:t>
      </w:r>
    </w:p>
    <w:p w14:paraId="6338FCD8" w14:textId="77777777" w:rsidR="00401C51" w:rsidRDefault="00794512">
      <w:pPr>
        <w:spacing w:line="600" w:lineRule="auto"/>
        <w:ind w:firstLine="720"/>
        <w:jc w:val="both"/>
        <w:rPr>
          <w:rFonts w:eastAsia="Times New Roman" w:cs="Times New Roman"/>
          <w:color w:val="000000" w:themeColor="text1"/>
          <w:szCs w:val="24"/>
        </w:rPr>
      </w:pPr>
      <w:r>
        <w:rPr>
          <w:rFonts w:eastAsia="Times New Roman" w:cs="Times New Roman"/>
          <w:szCs w:val="24"/>
        </w:rPr>
        <w:t>Ερωτούμε εμείς</w:t>
      </w:r>
      <w:r w:rsidRPr="00FD1241">
        <w:rPr>
          <w:rFonts w:eastAsia="Times New Roman" w:cs="Times New Roman"/>
          <w:szCs w:val="24"/>
        </w:rPr>
        <w:t xml:space="preserve">: </w:t>
      </w:r>
      <w:r>
        <w:rPr>
          <w:rFonts w:eastAsia="Times New Roman" w:cs="Times New Roman"/>
          <w:szCs w:val="24"/>
        </w:rPr>
        <w:t xml:space="preserve">Δώδεκα χρόνια ως Δήμαρχος Αμαρουσίου πώς δεν ανακύκλωσε παρά μόνο ένα ποσοστό της τάξεως του 10% μάξιμουμ των απορριμμάτων, τα οποία επί διοικήσεώς του ήταν περίπου πεντακόσιες </w:t>
      </w:r>
      <w:r w:rsidRPr="00EB78C4">
        <w:rPr>
          <w:rFonts w:eastAsia="Times New Roman" w:cs="Times New Roman"/>
          <w:color w:val="000000" w:themeColor="text1"/>
          <w:szCs w:val="24"/>
        </w:rPr>
        <w:t xml:space="preserve">χιλιάδες τόνοι στην </w:t>
      </w:r>
      <w:r w:rsidRPr="00EB78C4">
        <w:rPr>
          <w:rFonts w:eastAsia="Times New Roman" w:cs="Times New Roman"/>
          <w:color w:val="000000" w:themeColor="text1"/>
          <w:szCs w:val="24"/>
        </w:rPr>
        <w:t>κορεσμένη Φυλή;</w:t>
      </w:r>
    </w:p>
    <w:p w14:paraId="6338FCD9" w14:textId="77777777" w:rsidR="00401C51" w:rsidRDefault="00794512">
      <w:pPr>
        <w:spacing w:line="600" w:lineRule="auto"/>
        <w:ind w:firstLine="720"/>
        <w:jc w:val="both"/>
        <w:rPr>
          <w:rFonts w:eastAsia="Times New Roman"/>
          <w:color w:val="000000" w:themeColor="text1"/>
          <w:szCs w:val="24"/>
        </w:rPr>
      </w:pPr>
      <w:r w:rsidRPr="00EB78C4">
        <w:rPr>
          <w:rFonts w:eastAsia="Times New Roman"/>
          <w:color w:val="000000" w:themeColor="text1"/>
          <w:szCs w:val="24"/>
          <w:lang w:val="en-US"/>
        </w:rPr>
        <w:t>T</w:t>
      </w:r>
      <w:r w:rsidRPr="00EB78C4">
        <w:rPr>
          <w:rFonts w:eastAsia="Times New Roman"/>
          <w:color w:val="000000" w:themeColor="text1"/>
          <w:szCs w:val="24"/>
        </w:rPr>
        <w:t>ο πρόγραμμά του δείχνει πως το έφτιαξε -όπως είπαμε- από υποχρέωση, από αγγαρεία, γιατί είναι ένα θέμα που καίει.</w:t>
      </w:r>
    </w:p>
    <w:p w14:paraId="6338FCDA" w14:textId="77777777" w:rsidR="00401C51" w:rsidRDefault="00794512">
      <w:pPr>
        <w:spacing w:line="600" w:lineRule="auto"/>
        <w:ind w:firstLine="720"/>
        <w:jc w:val="both"/>
        <w:rPr>
          <w:rFonts w:eastAsia="Times New Roman"/>
          <w:color w:val="000000" w:themeColor="text1"/>
          <w:szCs w:val="24"/>
        </w:rPr>
      </w:pPr>
      <w:r w:rsidRPr="00EB78C4">
        <w:rPr>
          <w:rFonts w:eastAsia="Times New Roman"/>
          <w:color w:val="000000" w:themeColor="text1"/>
          <w:szCs w:val="24"/>
        </w:rPr>
        <w:t>(Στο σημείο αυτό κτυπάει προειδοποιητικά το κουδούνι λήξεως του χρόνου ομιλίας του κυρίου Βουλευτή)</w:t>
      </w:r>
    </w:p>
    <w:p w14:paraId="6338FCDB" w14:textId="77777777" w:rsidR="00401C51" w:rsidRDefault="00794512">
      <w:pPr>
        <w:spacing w:line="600" w:lineRule="auto"/>
        <w:ind w:firstLine="720"/>
        <w:jc w:val="both"/>
        <w:rPr>
          <w:rFonts w:eastAsia="Times New Roman"/>
          <w:szCs w:val="24"/>
        </w:rPr>
      </w:pPr>
      <w:r>
        <w:rPr>
          <w:rFonts w:eastAsia="Times New Roman"/>
          <w:szCs w:val="24"/>
        </w:rPr>
        <w:t>Ε</w:t>
      </w:r>
      <w:r w:rsidRPr="000159D5">
        <w:rPr>
          <w:rFonts w:eastAsia="Times New Roman"/>
          <w:szCs w:val="24"/>
        </w:rPr>
        <w:t>πιτρέψ</w:t>
      </w:r>
      <w:r>
        <w:rPr>
          <w:rFonts w:eastAsia="Times New Roman"/>
          <w:szCs w:val="24"/>
        </w:rPr>
        <w:t xml:space="preserve">τε μου και εμένα, </w:t>
      </w:r>
      <w:r w:rsidRPr="000159D5">
        <w:rPr>
          <w:rFonts w:eastAsia="Times New Roman"/>
          <w:szCs w:val="24"/>
        </w:rPr>
        <w:t xml:space="preserve">κύριε </w:t>
      </w:r>
      <w:r>
        <w:rPr>
          <w:rFonts w:eastAsia="Times New Roman"/>
          <w:szCs w:val="24"/>
        </w:rPr>
        <w:t>Π</w:t>
      </w:r>
      <w:r w:rsidRPr="000159D5">
        <w:rPr>
          <w:rFonts w:eastAsia="Times New Roman"/>
          <w:szCs w:val="24"/>
        </w:rPr>
        <w:t>ρόεδρε</w:t>
      </w:r>
      <w:r>
        <w:rPr>
          <w:rFonts w:eastAsia="Times New Roman"/>
          <w:szCs w:val="24"/>
        </w:rPr>
        <w:t>, ζητώ λίγη ανοχή προκειμένου να μιλήσω</w:t>
      </w:r>
      <w:r w:rsidRPr="000159D5">
        <w:rPr>
          <w:rFonts w:eastAsia="Times New Roman"/>
          <w:szCs w:val="24"/>
        </w:rPr>
        <w:t xml:space="preserve"> </w:t>
      </w:r>
      <w:r>
        <w:rPr>
          <w:rFonts w:eastAsia="Times New Roman"/>
          <w:szCs w:val="24"/>
        </w:rPr>
        <w:t xml:space="preserve">για όλα όσα έχουν συμβεί. </w:t>
      </w:r>
    </w:p>
    <w:p w14:paraId="6338FCDC" w14:textId="77777777" w:rsidR="00401C51" w:rsidRDefault="00794512">
      <w:pPr>
        <w:spacing w:line="600" w:lineRule="auto"/>
        <w:ind w:firstLine="720"/>
        <w:jc w:val="both"/>
        <w:rPr>
          <w:rFonts w:eastAsia="Times New Roman"/>
          <w:szCs w:val="24"/>
        </w:rPr>
      </w:pPr>
      <w:r>
        <w:rPr>
          <w:rFonts w:eastAsia="Times New Roman"/>
          <w:szCs w:val="24"/>
        </w:rPr>
        <w:t>Κ</w:t>
      </w:r>
      <w:r w:rsidRPr="000159D5">
        <w:rPr>
          <w:rFonts w:eastAsia="Times New Roman"/>
          <w:szCs w:val="24"/>
        </w:rPr>
        <w:t xml:space="preserve">αι ξαφνικά τώρα θυμήθηκε να βάλει </w:t>
      </w:r>
      <w:r>
        <w:rPr>
          <w:rFonts w:eastAsia="Times New Roman"/>
          <w:szCs w:val="24"/>
        </w:rPr>
        <w:t>-</w:t>
      </w:r>
      <w:r w:rsidRPr="000159D5">
        <w:rPr>
          <w:rFonts w:eastAsia="Times New Roman"/>
          <w:szCs w:val="24"/>
        </w:rPr>
        <w:t>έτσι</w:t>
      </w:r>
      <w:r>
        <w:rPr>
          <w:rFonts w:eastAsia="Times New Roman"/>
          <w:szCs w:val="24"/>
        </w:rPr>
        <w:t xml:space="preserve">, </w:t>
      </w:r>
      <w:r w:rsidRPr="000159D5">
        <w:rPr>
          <w:rFonts w:eastAsia="Times New Roman"/>
          <w:szCs w:val="24"/>
        </w:rPr>
        <w:t>το κερασάκι στην τούρτα</w:t>
      </w:r>
      <w:r>
        <w:rPr>
          <w:rFonts w:eastAsia="Times New Roman"/>
          <w:szCs w:val="24"/>
        </w:rPr>
        <w:t>-</w:t>
      </w:r>
      <w:r w:rsidRPr="000159D5">
        <w:rPr>
          <w:rFonts w:eastAsia="Times New Roman"/>
          <w:szCs w:val="24"/>
        </w:rPr>
        <w:t xml:space="preserve"> και καφέ </w:t>
      </w:r>
      <w:r>
        <w:rPr>
          <w:rFonts w:eastAsia="Times New Roman"/>
          <w:szCs w:val="24"/>
        </w:rPr>
        <w:t xml:space="preserve">κάδους. </w:t>
      </w:r>
      <w:r w:rsidRPr="000159D5">
        <w:rPr>
          <w:rFonts w:eastAsia="Times New Roman"/>
          <w:szCs w:val="24"/>
        </w:rPr>
        <w:t xml:space="preserve">Κάτι </w:t>
      </w:r>
      <w:r>
        <w:rPr>
          <w:rFonts w:eastAsia="Times New Roman"/>
          <w:szCs w:val="24"/>
        </w:rPr>
        <w:t>τ</w:t>
      </w:r>
      <w:r w:rsidRPr="000159D5">
        <w:rPr>
          <w:rFonts w:eastAsia="Times New Roman"/>
          <w:szCs w:val="24"/>
        </w:rPr>
        <w:t>ρέχει στα γύφτικα</w:t>
      </w:r>
      <w:r>
        <w:rPr>
          <w:rFonts w:eastAsia="Times New Roman"/>
          <w:szCs w:val="24"/>
        </w:rPr>
        <w:t>.</w:t>
      </w:r>
      <w:r w:rsidRPr="000159D5">
        <w:rPr>
          <w:rFonts w:eastAsia="Times New Roman"/>
          <w:szCs w:val="24"/>
        </w:rPr>
        <w:t xml:space="preserve"> </w:t>
      </w:r>
      <w:r>
        <w:rPr>
          <w:rFonts w:eastAsia="Times New Roman"/>
          <w:szCs w:val="24"/>
        </w:rPr>
        <w:t>Ό</w:t>
      </w:r>
      <w:r w:rsidRPr="000159D5">
        <w:rPr>
          <w:rFonts w:eastAsia="Times New Roman"/>
          <w:szCs w:val="24"/>
        </w:rPr>
        <w:t xml:space="preserve">ταν σε άλλες ευρωπαϊκές χώρες υπάρχουν </w:t>
      </w:r>
      <w:r>
        <w:rPr>
          <w:rFonts w:eastAsia="Times New Roman"/>
          <w:szCs w:val="24"/>
        </w:rPr>
        <w:t xml:space="preserve">δέκα και δώδεκα </w:t>
      </w:r>
      <w:r w:rsidRPr="000159D5">
        <w:rPr>
          <w:rFonts w:eastAsia="Times New Roman"/>
          <w:szCs w:val="24"/>
        </w:rPr>
        <w:t>κάδοι</w:t>
      </w:r>
      <w:r>
        <w:rPr>
          <w:rFonts w:eastAsia="Times New Roman"/>
          <w:szCs w:val="24"/>
        </w:rPr>
        <w:t>, ο κ.</w:t>
      </w:r>
      <w:r>
        <w:rPr>
          <w:rFonts w:eastAsia="Times New Roman"/>
          <w:szCs w:val="24"/>
        </w:rPr>
        <w:t xml:space="preserve"> </w:t>
      </w:r>
      <w:r w:rsidRPr="000159D5">
        <w:rPr>
          <w:rFonts w:eastAsia="Times New Roman"/>
          <w:szCs w:val="24"/>
        </w:rPr>
        <w:t xml:space="preserve">Πατούλης </w:t>
      </w:r>
      <w:r>
        <w:rPr>
          <w:rFonts w:eastAsia="Times New Roman"/>
          <w:szCs w:val="24"/>
        </w:rPr>
        <w:t>λέει</w:t>
      </w:r>
      <w:r w:rsidRPr="000159D5">
        <w:rPr>
          <w:rFonts w:eastAsia="Times New Roman"/>
          <w:szCs w:val="24"/>
        </w:rPr>
        <w:t xml:space="preserve"> </w:t>
      </w:r>
      <w:r>
        <w:rPr>
          <w:rFonts w:eastAsia="Times New Roman"/>
          <w:szCs w:val="24"/>
        </w:rPr>
        <w:t>-</w:t>
      </w:r>
      <w:r w:rsidRPr="000159D5">
        <w:rPr>
          <w:rFonts w:eastAsia="Times New Roman"/>
          <w:szCs w:val="24"/>
        </w:rPr>
        <w:t xml:space="preserve">γιατί έτσι του </w:t>
      </w:r>
      <w:r>
        <w:rPr>
          <w:rFonts w:eastAsia="Times New Roman"/>
          <w:szCs w:val="24"/>
        </w:rPr>
        <w:t>είπε κάποιος- ότι</w:t>
      </w:r>
      <w:r w:rsidRPr="000159D5">
        <w:rPr>
          <w:rFonts w:eastAsia="Times New Roman"/>
          <w:szCs w:val="24"/>
        </w:rPr>
        <w:t xml:space="preserve"> θα βάλουμε και κάποιους καφέ κάδους</w:t>
      </w:r>
      <w:r>
        <w:rPr>
          <w:rFonts w:eastAsia="Times New Roman"/>
          <w:szCs w:val="24"/>
        </w:rPr>
        <w:t>.</w:t>
      </w:r>
      <w:r w:rsidRPr="000159D5">
        <w:rPr>
          <w:rFonts w:eastAsia="Times New Roman"/>
          <w:szCs w:val="24"/>
        </w:rPr>
        <w:t xml:space="preserve"> Σιγά τα ωά</w:t>
      </w:r>
      <w:r>
        <w:rPr>
          <w:rFonts w:eastAsia="Times New Roman"/>
          <w:szCs w:val="24"/>
        </w:rPr>
        <w:t>!</w:t>
      </w:r>
    </w:p>
    <w:p w14:paraId="6338FCDD" w14:textId="77777777" w:rsidR="00401C51" w:rsidRDefault="00794512">
      <w:pPr>
        <w:spacing w:line="600" w:lineRule="auto"/>
        <w:ind w:firstLine="720"/>
        <w:jc w:val="both"/>
        <w:rPr>
          <w:rFonts w:eastAsia="Times New Roman"/>
          <w:szCs w:val="24"/>
        </w:rPr>
      </w:pPr>
      <w:r>
        <w:rPr>
          <w:rFonts w:eastAsia="Times New Roman"/>
          <w:szCs w:val="24"/>
        </w:rPr>
        <w:t xml:space="preserve">Για </w:t>
      </w:r>
      <w:r w:rsidRPr="000159D5">
        <w:rPr>
          <w:rFonts w:eastAsia="Times New Roman"/>
          <w:szCs w:val="24"/>
        </w:rPr>
        <w:t xml:space="preserve">την πολιτική προστασία </w:t>
      </w:r>
      <w:r>
        <w:rPr>
          <w:rFonts w:eastAsia="Times New Roman"/>
          <w:szCs w:val="24"/>
        </w:rPr>
        <w:t>και εκεί έχει</w:t>
      </w:r>
      <w:r w:rsidRPr="000159D5">
        <w:rPr>
          <w:rFonts w:eastAsia="Times New Roman"/>
          <w:szCs w:val="24"/>
        </w:rPr>
        <w:t xml:space="preserve"> ένα φοβερό πρόγραμμα</w:t>
      </w:r>
      <w:r>
        <w:rPr>
          <w:rFonts w:eastAsia="Times New Roman"/>
          <w:szCs w:val="24"/>
        </w:rPr>
        <w:t xml:space="preserve"> </w:t>
      </w:r>
      <w:r>
        <w:rPr>
          <w:rFonts w:eastAsia="Times New Roman"/>
          <w:szCs w:val="24"/>
        </w:rPr>
        <w:t>-</w:t>
      </w:r>
      <w:r>
        <w:rPr>
          <w:rFonts w:eastAsia="Times New Roman"/>
          <w:szCs w:val="24"/>
        </w:rPr>
        <w:t xml:space="preserve">λέει- </w:t>
      </w:r>
      <w:r w:rsidRPr="000159D5">
        <w:rPr>
          <w:rFonts w:eastAsia="Times New Roman"/>
          <w:szCs w:val="24"/>
        </w:rPr>
        <w:t>και θα</w:t>
      </w:r>
      <w:r>
        <w:rPr>
          <w:rFonts w:eastAsia="Times New Roman"/>
          <w:szCs w:val="24"/>
        </w:rPr>
        <w:t xml:space="preserve"> σώσει την Αττική από πλημμύρες, </w:t>
      </w:r>
      <w:r w:rsidRPr="000159D5">
        <w:rPr>
          <w:rFonts w:eastAsia="Times New Roman"/>
          <w:szCs w:val="24"/>
        </w:rPr>
        <w:t>καταστροφές</w:t>
      </w:r>
      <w:r>
        <w:rPr>
          <w:rFonts w:eastAsia="Times New Roman"/>
          <w:szCs w:val="24"/>
        </w:rPr>
        <w:t>,</w:t>
      </w:r>
      <w:r w:rsidRPr="000159D5">
        <w:rPr>
          <w:rFonts w:eastAsia="Times New Roman"/>
          <w:szCs w:val="24"/>
        </w:rPr>
        <w:t xml:space="preserve"> φωτιές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sidRPr="000159D5">
        <w:rPr>
          <w:rFonts w:eastAsia="Times New Roman"/>
          <w:szCs w:val="24"/>
        </w:rPr>
        <w:t xml:space="preserve"> Αλλά όταν έγινε μία πλη</w:t>
      </w:r>
      <w:r w:rsidRPr="000159D5">
        <w:rPr>
          <w:rFonts w:eastAsia="Times New Roman"/>
          <w:szCs w:val="24"/>
        </w:rPr>
        <w:t xml:space="preserve">μμύρα προ </w:t>
      </w:r>
      <w:r>
        <w:rPr>
          <w:rFonts w:eastAsia="Times New Roman"/>
          <w:szCs w:val="24"/>
        </w:rPr>
        <w:t>ο</w:t>
      </w:r>
      <w:r w:rsidRPr="000159D5">
        <w:rPr>
          <w:rFonts w:eastAsia="Times New Roman"/>
          <w:szCs w:val="24"/>
        </w:rPr>
        <w:t>λίγων μηνών στο Μαρούσι</w:t>
      </w:r>
      <w:r>
        <w:rPr>
          <w:rFonts w:eastAsia="Times New Roman"/>
          <w:szCs w:val="24"/>
        </w:rPr>
        <w:t>,</w:t>
      </w:r>
      <w:r w:rsidRPr="000159D5">
        <w:rPr>
          <w:rFonts w:eastAsia="Times New Roman"/>
          <w:szCs w:val="24"/>
        </w:rPr>
        <w:t xml:space="preserve"> σε ένα μπαζωμένο ρέμα</w:t>
      </w:r>
      <w:r>
        <w:rPr>
          <w:rFonts w:eastAsia="Times New Roman"/>
          <w:szCs w:val="24"/>
        </w:rPr>
        <w:t>,</w:t>
      </w:r>
      <w:r w:rsidRPr="000159D5">
        <w:rPr>
          <w:rFonts w:eastAsia="Times New Roman"/>
          <w:szCs w:val="24"/>
        </w:rPr>
        <w:t xml:space="preserve"> </w:t>
      </w:r>
      <w:r>
        <w:rPr>
          <w:rFonts w:eastAsia="Times New Roman"/>
          <w:szCs w:val="24"/>
        </w:rPr>
        <w:t>-</w:t>
      </w:r>
      <w:r w:rsidRPr="000159D5">
        <w:rPr>
          <w:rFonts w:eastAsia="Times New Roman"/>
          <w:szCs w:val="24"/>
        </w:rPr>
        <w:t>το είχατε δει όλοι</w:t>
      </w:r>
      <w:r>
        <w:rPr>
          <w:rFonts w:eastAsia="Times New Roman"/>
          <w:szCs w:val="24"/>
        </w:rPr>
        <w:t>,</w:t>
      </w:r>
      <w:r w:rsidRPr="000159D5">
        <w:rPr>
          <w:rFonts w:eastAsia="Times New Roman"/>
          <w:szCs w:val="24"/>
        </w:rPr>
        <w:t xml:space="preserve"> </w:t>
      </w:r>
      <w:r>
        <w:rPr>
          <w:rFonts w:eastAsia="Times New Roman"/>
          <w:szCs w:val="24"/>
        </w:rPr>
        <w:t>είχε</w:t>
      </w:r>
      <w:r w:rsidRPr="000159D5">
        <w:rPr>
          <w:rFonts w:eastAsia="Times New Roman"/>
          <w:szCs w:val="24"/>
        </w:rPr>
        <w:t xml:space="preserve"> δημιουργηθεί μία λίμνη δίπλα </w:t>
      </w:r>
      <w:r>
        <w:rPr>
          <w:rFonts w:eastAsia="Times New Roman"/>
          <w:szCs w:val="24"/>
        </w:rPr>
        <w:t xml:space="preserve">από </w:t>
      </w:r>
      <w:r w:rsidRPr="000159D5">
        <w:rPr>
          <w:rFonts w:eastAsia="Times New Roman"/>
          <w:szCs w:val="24"/>
        </w:rPr>
        <w:t xml:space="preserve">το παλιό εργοστάσιο της </w:t>
      </w:r>
      <w:r>
        <w:rPr>
          <w:rFonts w:eastAsia="Times New Roman"/>
          <w:szCs w:val="24"/>
        </w:rPr>
        <w:t>«</w:t>
      </w:r>
      <w:r>
        <w:rPr>
          <w:rFonts w:eastAsia="Times New Roman"/>
          <w:szCs w:val="24"/>
        </w:rPr>
        <w:t>ΗΒΗ</w:t>
      </w:r>
      <w:r>
        <w:rPr>
          <w:rFonts w:eastAsia="Times New Roman"/>
          <w:szCs w:val="24"/>
        </w:rPr>
        <w:t>»</w:t>
      </w:r>
      <w:r>
        <w:rPr>
          <w:rFonts w:eastAsia="Times New Roman"/>
          <w:szCs w:val="24"/>
        </w:rPr>
        <w:t xml:space="preserve">- </w:t>
      </w:r>
      <w:r w:rsidRPr="000159D5">
        <w:rPr>
          <w:rFonts w:eastAsia="Times New Roman"/>
          <w:szCs w:val="24"/>
        </w:rPr>
        <w:t>δεκάδες αυτοκίνητα επέπλεαν και τελικά το μόνο που έγινε</w:t>
      </w:r>
      <w:r>
        <w:rPr>
          <w:rFonts w:eastAsia="Times New Roman"/>
          <w:szCs w:val="24"/>
        </w:rPr>
        <w:t>,</w:t>
      </w:r>
      <w:r w:rsidRPr="000159D5">
        <w:rPr>
          <w:rFonts w:eastAsia="Times New Roman"/>
          <w:szCs w:val="24"/>
        </w:rPr>
        <w:t xml:space="preserve"> </w:t>
      </w:r>
      <w:r>
        <w:rPr>
          <w:rFonts w:eastAsia="Times New Roman"/>
          <w:szCs w:val="24"/>
        </w:rPr>
        <w:t>α</w:t>
      </w:r>
      <w:r w:rsidRPr="000159D5">
        <w:rPr>
          <w:rFonts w:eastAsia="Times New Roman"/>
          <w:szCs w:val="24"/>
        </w:rPr>
        <w:t xml:space="preserve">φού κάποια στιγμή το νερό έφυγε από </w:t>
      </w:r>
      <w:r>
        <w:rPr>
          <w:rFonts w:eastAsia="Times New Roman"/>
          <w:szCs w:val="24"/>
        </w:rPr>
        <w:t>ε</w:t>
      </w:r>
      <w:r w:rsidRPr="000159D5">
        <w:rPr>
          <w:rFonts w:eastAsia="Times New Roman"/>
          <w:szCs w:val="24"/>
        </w:rPr>
        <w:t>κεί</w:t>
      </w:r>
      <w:r>
        <w:rPr>
          <w:rFonts w:eastAsia="Times New Roman"/>
          <w:szCs w:val="24"/>
        </w:rPr>
        <w:t>, ήταν</w:t>
      </w:r>
      <w:r w:rsidRPr="000159D5">
        <w:rPr>
          <w:rFonts w:eastAsia="Times New Roman"/>
          <w:szCs w:val="24"/>
        </w:rPr>
        <w:t xml:space="preserve"> ν</w:t>
      </w:r>
      <w:r w:rsidRPr="000159D5">
        <w:rPr>
          <w:rFonts w:eastAsia="Times New Roman"/>
          <w:szCs w:val="24"/>
        </w:rPr>
        <w:t>α ρίχνει τις ευθύνες στην κ</w:t>
      </w:r>
      <w:r>
        <w:rPr>
          <w:rFonts w:eastAsia="Times New Roman"/>
          <w:szCs w:val="24"/>
        </w:rPr>
        <w:t>.</w:t>
      </w:r>
      <w:r w:rsidRPr="000159D5">
        <w:rPr>
          <w:rFonts w:eastAsia="Times New Roman"/>
          <w:szCs w:val="24"/>
        </w:rPr>
        <w:t xml:space="preserve"> Δούρου και η </w:t>
      </w:r>
      <w:r>
        <w:rPr>
          <w:rFonts w:eastAsia="Times New Roman"/>
          <w:szCs w:val="24"/>
        </w:rPr>
        <w:t>κ.</w:t>
      </w:r>
      <w:r w:rsidRPr="000159D5">
        <w:rPr>
          <w:rFonts w:eastAsia="Times New Roman"/>
          <w:szCs w:val="24"/>
        </w:rPr>
        <w:t xml:space="preserve"> Δούρου στον κ</w:t>
      </w:r>
      <w:r>
        <w:rPr>
          <w:rFonts w:eastAsia="Times New Roman"/>
          <w:szCs w:val="24"/>
        </w:rPr>
        <w:t>.</w:t>
      </w:r>
      <w:r w:rsidRPr="000159D5">
        <w:rPr>
          <w:rFonts w:eastAsia="Times New Roman"/>
          <w:szCs w:val="24"/>
        </w:rPr>
        <w:t xml:space="preserve"> Πατούλη</w:t>
      </w:r>
      <w:r>
        <w:rPr>
          <w:rFonts w:eastAsia="Times New Roman"/>
          <w:szCs w:val="24"/>
        </w:rPr>
        <w:t>.</w:t>
      </w:r>
      <w:r w:rsidRPr="000159D5">
        <w:rPr>
          <w:rFonts w:eastAsia="Times New Roman"/>
          <w:szCs w:val="24"/>
        </w:rPr>
        <w:t xml:space="preserve"> </w:t>
      </w:r>
      <w:r>
        <w:rPr>
          <w:rFonts w:eastAsia="Times New Roman"/>
          <w:szCs w:val="24"/>
        </w:rPr>
        <w:t>Β</w:t>
      </w:r>
      <w:r w:rsidRPr="000159D5">
        <w:rPr>
          <w:rFonts w:eastAsia="Times New Roman"/>
          <w:szCs w:val="24"/>
        </w:rPr>
        <w:t>έβαια</w:t>
      </w:r>
      <w:r>
        <w:rPr>
          <w:rFonts w:eastAsia="Times New Roman"/>
          <w:szCs w:val="24"/>
        </w:rPr>
        <w:t>,</w:t>
      </w:r>
      <w:r w:rsidRPr="000159D5">
        <w:rPr>
          <w:rFonts w:eastAsia="Times New Roman"/>
          <w:szCs w:val="24"/>
        </w:rPr>
        <w:t xml:space="preserve"> αυτή η στάση </w:t>
      </w:r>
      <w:r>
        <w:rPr>
          <w:rFonts w:eastAsia="Times New Roman"/>
          <w:szCs w:val="24"/>
        </w:rPr>
        <w:t>δείχνει</w:t>
      </w:r>
      <w:r w:rsidRPr="000159D5">
        <w:rPr>
          <w:rFonts w:eastAsia="Times New Roman"/>
          <w:szCs w:val="24"/>
        </w:rPr>
        <w:t xml:space="preserve"> ότι και οι δύο </w:t>
      </w:r>
      <w:r>
        <w:rPr>
          <w:rFonts w:eastAsia="Times New Roman"/>
          <w:szCs w:val="24"/>
        </w:rPr>
        <w:t>δ</w:t>
      </w:r>
      <w:r w:rsidRPr="000159D5">
        <w:rPr>
          <w:rFonts w:eastAsia="Times New Roman"/>
          <w:szCs w:val="24"/>
        </w:rPr>
        <w:t>εν είχαν κα</w:t>
      </w:r>
      <w:r>
        <w:rPr>
          <w:rFonts w:eastAsia="Times New Roman"/>
          <w:szCs w:val="24"/>
        </w:rPr>
        <w:t>μ</w:t>
      </w:r>
      <w:r w:rsidRPr="000159D5">
        <w:rPr>
          <w:rFonts w:eastAsia="Times New Roman"/>
          <w:szCs w:val="24"/>
        </w:rPr>
        <w:t>μία απολύτως σχέση με πολιτική προστασία και με αντιπλημμυρικά έργα</w:t>
      </w:r>
      <w:r>
        <w:rPr>
          <w:rFonts w:eastAsia="Times New Roman"/>
          <w:szCs w:val="24"/>
        </w:rPr>
        <w:t>.</w:t>
      </w:r>
      <w:r w:rsidRPr="000159D5">
        <w:rPr>
          <w:rFonts w:eastAsia="Times New Roman"/>
          <w:szCs w:val="24"/>
        </w:rPr>
        <w:t xml:space="preserve"> Όσο για τα οικονομικά του </w:t>
      </w:r>
      <w:r>
        <w:rPr>
          <w:rFonts w:eastAsia="Times New Roman"/>
          <w:szCs w:val="24"/>
        </w:rPr>
        <w:t>Δ</w:t>
      </w:r>
      <w:r w:rsidRPr="000159D5">
        <w:rPr>
          <w:rFonts w:eastAsia="Times New Roman"/>
          <w:szCs w:val="24"/>
        </w:rPr>
        <w:t>ήμου Αμαρουσίου</w:t>
      </w:r>
      <w:r>
        <w:rPr>
          <w:rFonts w:eastAsia="Times New Roman"/>
          <w:szCs w:val="24"/>
        </w:rPr>
        <w:t>,</w:t>
      </w:r>
      <w:r w:rsidRPr="000159D5">
        <w:rPr>
          <w:rFonts w:eastAsia="Times New Roman"/>
          <w:szCs w:val="24"/>
        </w:rPr>
        <w:t xml:space="preserve"> παρά τις πλούσιες χορηγίες των εταιρειών που βρίσκονται στην περιοχή</w:t>
      </w:r>
      <w:r>
        <w:rPr>
          <w:rFonts w:eastAsia="Times New Roman"/>
          <w:szCs w:val="24"/>
        </w:rPr>
        <w:t>,</w:t>
      </w:r>
      <w:r w:rsidRPr="000159D5">
        <w:rPr>
          <w:rFonts w:eastAsia="Times New Roman"/>
          <w:szCs w:val="24"/>
        </w:rPr>
        <w:t xml:space="preserve"> ο </w:t>
      </w:r>
      <w:r>
        <w:rPr>
          <w:rFonts w:eastAsia="Times New Roman"/>
          <w:szCs w:val="24"/>
        </w:rPr>
        <w:t>Δ</w:t>
      </w:r>
      <w:r w:rsidRPr="000159D5">
        <w:rPr>
          <w:rFonts w:eastAsia="Times New Roman"/>
          <w:szCs w:val="24"/>
        </w:rPr>
        <w:t xml:space="preserve">ήμος Αμαρουσίου χρωστάει </w:t>
      </w:r>
      <w:r>
        <w:rPr>
          <w:rFonts w:eastAsia="Times New Roman"/>
          <w:szCs w:val="24"/>
        </w:rPr>
        <w:t xml:space="preserve">δεκάδες εκατομμύρια ευρώ </w:t>
      </w:r>
      <w:r w:rsidRPr="000159D5">
        <w:rPr>
          <w:rFonts w:eastAsia="Times New Roman"/>
          <w:szCs w:val="24"/>
        </w:rPr>
        <w:t>και έχει κάνει μία σκανδαλώδη ρύθμιση</w:t>
      </w:r>
      <w:r>
        <w:rPr>
          <w:rFonts w:eastAsia="Times New Roman"/>
          <w:szCs w:val="24"/>
        </w:rPr>
        <w:t>,</w:t>
      </w:r>
      <w:r w:rsidRPr="000159D5">
        <w:rPr>
          <w:rFonts w:eastAsia="Times New Roman"/>
          <w:szCs w:val="24"/>
        </w:rPr>
        <w:t xml:space="preserve"> που δεν θα πληρώσ</w:t>
      </w:r>
      <w:r>
        <w:rPr>
          <w:rFonts w:eastAsia="Times New Roman"/>
          <w:szCs w:val="24"/>
        </w:rPr>
        <w:t>ει</w:t>
      </w:r>
      <w:r w:rsidRPr="000159D5">
        <w:rPr>
          <w:rFonts w:eastAsia="Times New Roman"/>
          <w:szCs w:val="24"/>
        </w:rPr>
        <w:t xml:space="preserve"> </w:t>
      </w:r>
      <w:r>
        <w:rPr>
          <w:rFonts w:eastAsia="Times New Roman"/>
          <w:szCs w:val="24"/>
        </w:rPr>
        <w:t>εκατόν είκοσι</w:t>
      </w:r>
      <w:r w:rsidRPr="000159D5">
        <w:rPr>
          <w:rFonts w:eastAsia="Times New Roman"/>
          <w:szCs w:val="24"/>
        </w:rPr>
        <w:t xml:space="preserve"> δόσεις</w:t>
      </w:r>
      <w:r>
        <w:rPr>
          <w:rFonts w:eastAsia="Times New Roman"/>
          <w:szCs w:val="24"/>
        </w:rPr>
        <w:t>,</w:t>
      </w:r>
      <w:r w:rsidRPr="000159D5">
        <w:rPr>
          <w:rFonts w:eastAsia="Times New Roman"/>
          <w:szCs w:val="24"/>
        </w:rPr>
        <w:t xml:space="preserve"> όπως παρακαλάνε και εύχονται να </w:t>
      </w:r>
      <w:r>
        <w:rPr>
          <w:rFonts w:eastAsia="Times New Roman"/>
          <w:szCs w:val="24"/>
        </w:rPr>
        <w:t>υπαχθούν</w:t>
      </w:r>
      <w:r w:rsidRPr="000159D5">
        <w:rPr>
          <w:rFonts w:eastAsia="Times New Roman"/>
          <w:szCs w:val="24"/>
        </w:rPr>
        <w:t xml:space="preserve"> διάφοροι σ</w:t>
      </w:r>
      <w:r w:rsidRPr="000159D5">
        <w:rPr>
          <w:rFonts w:eastAsia="Times New Roman"/>
          <w:szCs w:val="24"/>
        </w:rPr>
        <w:t xml:space="preserve">υμπολίτες </w:t>
      </w:r>
      <w:r>
        <w:rPr>
          <w:rFonts w:eastAsia="Times New Roman"/>
          <w:szCs w:val="24"/>
        </w:rPr>
        <w:t>μας,</w:t>
      </w:r>
      <w:r w:rsidRPr="000159D5">
        <w:rPr>
          <w:rFonts w:eastAsia="Times New Roman"/>
          <w:szCs w:val="24"/>
        </w:rPr>
        <w:t xml:space="preserve"> αλλά θα αποπληρώσει σε </w:t>
      </w:r>
      <w:r>
        <w:rPr>
          <w:rFonts w:eastAsia="Times New Roman"/>
          <w:szCs w:val="24"/>
        </w:rPr>
        <w:t>εκατόν εξήντα έξι</w:t>
      </w:r>
      <w:r w:rsidRPr="000159D5">
        <w:rPr>
          <w:rFonts w:eastAsia="Times New Roman"/>
          <w:szCs w:val="24"/>
        </w:rPr>
        <w:t xml:space="preserve"> χρόνια</w:t>
      </w:r>
      <w:r>
        <w:rPr>
          <w:rFonts w:eastAsia="Times New Roman"/>
          <w:szCs w:val="24"/>
        </w:rPr>
        <w:t xml:space="preserve"> -γ</w:t>
      </w:r>
      <w:r w:rsidRPr="000159D5">
        <w:rPr>
          <w:rFonts w:eastAsia="Times New Roman"/>
          <w:szCs w:val="24"/>
        </w:rPr>
        <w:t>ια να καταλάβετε τι συμβαίνει</w:t>
      </w:r>
      <w:r>
        <w:rPr>
          <w:rFonts w:eastAsia="Times New Roman"/>
          <w:szCs w:val="24"/>
        </w:rPr>
        <w:t>!</w:t>
      </w:r>
    </w:p>
    <w:p w14:paraId="6338FCDE" w14:textId="77777777" w:rsidR="00401C51" w:rsidRDefault="00794512">
      <w:pPr>
        <w:spacing w:line="600" w:lineRule="auto"/>
        <w:ind w:firstLine="720"/>
        <w:jc w:val="both"/>
        <w:rPr>
          <w:rFonts w:eastAsia="Times New Roman"/>
          <w:szCs w:val="24"/>
        </w:rPr>
      </w:pPr>
      <w:r>
        <w:rPr>
          <w:rFonts w:eastAsia="Times New Roman"/>
          <w:szCs w:val="24"/>
        </w:rPr>
        <w:t>Γ</w:t>
      </w:r>
      <w:r w:rsidRPr="000159D5">
        <w:rPr>
          <w:rFonts w:eastAsia="Times New Roman"/>
          <w:szCs w:val="24"/>
        </w:rPr>
        <w:t xml:space="preserve">ια το ζήτημα της </w:t>
      </w:r>
      <w:r>
        <w:rPr>
          <w:rFonts w:eastAsia="Times New Roman"/>
          <w:szCs w:val="24"/>
        </w:rPr>
        <w:t>α</w:t>
      </w:r>
      <w:r w:rsidRPr="000159D5">
        <w:rPr>
          <w:rFonts w:eastAsia="Times New Roman"/>
          <w:szCs w:val="24"/>
        </w:rPr>
        <w:t>σφάλειας των πολιτών</w:t>
      </w:r>
      <w:r>
        <w:rPr>
          <w:rFonts w:eastAsia="Times New Roman"/>
          <w:szCs w:val="24"/>
        </w:rPr>
        <w:t>,</w:t>
      </w:r>
      <w:r w:rsidRPr="000159D5">
        <w:rPr>
          <w:rFonts w:eastAsia="Times New Roman"/>
          <w:szCs w:val="24"/>
        </w:rPr>
        <w:t xml:space="preserve"> που είναι το νούμερο ένα πρόβλημα που απασχολεί τους Έλληνες πολίτες αυτή τη στιγμή </w:t>
      </w:r>
      <w:r>
        <w:rPr>
          <w:rFonts w:eastAsia="Times New Roman"/>
          <w:szCs w:val="24"/>
        </w:rPr>
        <w:t>παντού -όχι</w:t>
      </w:r>
      <w:r w:rsidRPr="000159D5">
        <w:rPr>
          <w:rFonts w:eastAsia="Times New Roman"/>
          <w:szCs w:val="24"/>
        </w:rPr>
        <w:t xml:space="preserve"> μόνο στην Αττική</w:t>
      </w:r>
      <w:r>
        <w:rPr>
          <w:rFonts w:eastAsia="Times New Roman"/>
          <w:szCs w:val="24"/>
        </w:rPr>
        <w:t>,</w:t>
      </w:r>
      <w:r w:rsidRPr="000159D5">
        <w:rPr>
          <w:rFonts w:eastAsia="Times New Roman"/>
          <w:szCs w:val="24"/>
        </w:rPr>
        <w:t xml:space="preserve"> αλλά </w:t>
      </w:r>
      <w:r w:rsidRPr="000159D5">
        <w:rPr>
          <w:rFonts w:eastAsia="Times New Roman"/>
          <w:szCs w:val="24"/>
        </w:rPr>
        <w:t>σε ολόκληρη την Ελλάδα</w:t>
      </w:r>
      <w:r>
        <w:rPr>
          <w:rFonts w:eastAsia="Times New Roman"/>
          <w:szCs w:val="24"/>
        </w:rPr>
        <w:t xml:space="preserve">, </w:t>
      </w:r>
      <w:r w:rsidRPr="000159D5">
        <w:rPr>
          <w:rFonts w:eastAsia="Times New Roman"/>
          <w:szCs w:val="24"/>
        </w:rPr>
        <w:t>και αφορά και τους τρεις συνυποψηφίους μου</w:t>
      </w:r>
      <w:r>
        <w:rPr>
          <w:rFonts w:eastAsia="Times New Roman"/>
          <w:szCs w:val="24"/>
        </w:rPr>
        <w:t>- τ</w:t>
      </w:r>
      <w:r w:rsidRPr="000159D5">
        <w:rPr>
          <w:rFonts w:eastAsia="Times New Roman"/>
          <w:szCs w:val="24"/>
        </w:rPr>
        <w:t xml:space="preserve">ι έχετε </w:t>
      </w:r>
      <w:r>
        <w:rPr>
          <w:rFonts w:eastAsia="Times New Roman"/>
          <w:szCs w:val="24"/>
        </w:rPr>
        <w:t xml:space="preserve">κάνει </w:t>
      </w:r>
      <w:r w:rsidRPr="000159D5">
        <w:rPr>
          <w:rFonts w:eastAsia="Times New Roman"/>
          <w:szCs w:val="24"/>
        </w:rPr>
        <w:t>στην Αττική</w:t>
      </w:r>
      <w:r>
        <w:rPr>
          <w:rFonts w:eastAsia="Times New Roman"/>
          <w:szCs w:val="24"/>
        </w:rPr>
        <w:t>;</w:t>
      </w:r>
      <w:r w:rsidRPr="000159D5">
        <w:rPr>
          <w:rFonts w:eastAsia="Times New Roman"/>
          <w:szCs w:val="24"/>
        </w:rPr>
        <w:t xml:space="preserve"> Τίποτ</w:t>
      </w:r>
      <w:r>
        <w:rPr>
          <w:rFonts w:eastAsia="Times New Roman"/>
          <w:szCs w:val="24"/>
        </w:rPr>
        <w:t>ε</w:t>
      </w:r>
      <w:r w:rsidRPr="000159D5">
        <w:rPr>
          <w:rFonts w:eastAsia="Times New Roman"/>
          <w:szCs w:val="24"/>
        </w:rPr>
        <w:t xml:space="preserve"> απολύτως</w:t>
      </w:r>
      <w:r>
        <w:rPr>
          <w:rFonts w:eastAsia="Times New Roman"/>
          <w:szCs w:val="24"/>
        </w:rPr>
        <w:t>!</w:t>
      </w:r>
      <w:r w:rsidRPr="000159D5">
        <w:rPr>
          <w:rFonts w:eastAsia="Times New Roman"/>
          <w:szCs w:val="24"/>
        </w:rPr>
        <w:t xml:space="preserve"> </w:t>
      </w:r>
      <w:r>
        <w:rPr>
          <w:rFonts w:eastAsia="Times New Roman"/>
          <w:szCs w:val="24"/>
        </w:rPr>
        <w:t>Τ</w:t>
      </w:r>
      <w:r w:rsidRPr="000159D5">
        <w:rPr>
          <w:rFonts w:eastAsia="Times New Roman"/>
          <w:szCs w:val="24"/>
        </w:rPr>
        <w:t>ι προτείνετε</w:t>
      </w:r>
      <w:r>
        <w:rPr>
          <w:rFonts w:eastAsia="Times New Roman"/>
          <w:szCs w:val="24"/>
        </w:rPr>
        <w:t>;</w:t>
      </w:r>
      <w:r w:rsidRPr="000159D5">
        <w:rPr>
          <w:rFonts w:eastAsia="Times New Roman"/>
          <w:szCs w:val="24"/>
        </w:rPr>
        <w:t xml:space="preserve"> Τίποτ</w:t>
      </w:r>
      <w:r>
        <w:rPr>
          <w:rFonts w:eastAsia="Times New Roman"/>
          <w:szCs w:val="24"/>
        </w:rPr>
        <w:t>ε</w:t>
      </w:r>
      <w:r w:rsidRPr="000159D5">
        <w:rPr>
          <w:rFonts w:eastAsia="Times New Roman"/>
          <w:szCs w:val="24"/>
        </w:rPr>
        <w:t xml:space="preserve"> απολύτως</w:t>
      </w:r>
      <w:r>
        <w:rPr>
          <w:rFonts w:eastAsia="Times New Roman"/>
          <w:szCs w:val="24"/>
        </w:rPr>
        <w:t>!</w:t>
      </w:r>
      <w:r w:rsidRPr="000159D5">
        <w:rPr>
          <w:rFonts w:eastAsia="Times New Roman"/>
          <w:szCs w:val="24"/>
        </w:rPr>
        <w:t xml:space="preserve"> </w:t>
      </w:r>
      <w:r>
        <w:rPr>
          <w:rFonts w:eastAsia="Times New Roman"/>
          <w:szCs w:val="24"/>
        </w:rPr>
        <w:t>Κ</w:t>
      </w:r>
      <w:r w:rsidRPr="000159D5">
        <w:rPr>
          <w:rFonts w:eastAsia="Times New Roman"/>
          <w:szCs w:val="24"/>
        </w:rPr>
        <w:t>αι ξέρετε γιατί</w:t>
      </w:r>
      <w:r>
        <w:rPr>
          <w:rFonts w:eastAsia="Times New Roman"/>
          <w:szCs w:val="24"/>
        </w:rPr>
        <w:t>;</w:t>
      </w:r>
      <w:r w:rsidRPr="000159D5">
        <w:rPr>
          <w:rFonts w:eastAsia="Times New Roman"/>
          <w:szCs w:val="24"/>
        </w:rPr>
        <w:t xml:space="preserve"> Γιατί </w:t>
      </w:r>
      <w:r>
        <w:rPr>
          <w:rFonts w:eastAsia="Times New Roman"/>
          <w:szCs w:val="24"/>
        </w:rPr>
        <w:t>φ</w:t>
      </w:r>
      <w:r w:rsidRPr="000159D5">
        <w:rPr>
          <w:rFonts w:eastAsia="Times New Roman"/>
          <w:szCs w:val="24"/>
        </w:rPr>
        <w:t>οβάσ</w:t>
      </w:r>
      <w:r>
        <w:rPr>
          <w:rFonts w:eastAsia="Times New Roman"/>
          <w:szCs w:val="24"/>
        </w:rPr>
        <w:t>τε</w:t>
      </w:r>
      <w:r w:rsidRPr="000159D5">
        <w:rPr>
          <w:rFonts w:eastAsia="Times New Roman"/>
          <w:szCs w:val="24"/>
        </w:rPr>
        <w:t xml:space="preserve"> μη σας πουν φασίστες </w:t>
      </w:r>
      <w:r>
        <w:rPr>
          <w:rFonts w:eastAsia="Times New Roman"/>
          <w:szCs w:val="24"/>
        </w:rPr>
        <w:t>κ</w:t>
      </w:r>
      <w:r w:rsidRPr="000159D5">
        <w:rPr>
          <w:rFonts w:eastAsia="Times New Roman"/>
          <w:szCs w:val="24"/>
        </w:rPr>
        <w:t>αι ξενοφοβικ</w:t>
      </w:r>
      <w:r>
        <w:rPr>
          <w:rFonts w:eastAsia="Times New Roman"/>
          <w:szCs w:val="24"/>
        </w:rPr>
        <w:t>ούς. Γ</w:t>
      </w:r>
      <w:r w:rsidRPr="000159D5">
        <w:rPr>
          <w:rFonts w:eastAsia="Times New Roman"/>
          <w:szCs w:val="24"/>
        </w:rPr>
        <w:t>ιατί αν δεν σπάσεις αυγά</w:t>
      </w:r>
      <w:r>
        <w:rPr>
          <w:rFonts w:eastAsia="Times New Roman"/>
          <w:szCs w:val="24"/>
        </w:rPr>
        <w:t>,</w:t>
      </w:r>
      <w:r w:rsidRPr="000159D5">
        <w:rPr>
          <w:rFonts w:eastAsia="Times New Roman"/>
          <w:szCs w:val="24"/>
        </w:rPr>
        <w:t xml:space="preserve"> ομελέτα δεν κ</w:t>
      </w:r>
      <w:r w:rsidRPr="000159D5">
        <w:rPr>
          <w:rFonts w:eastAsia="Times New Roman"/>
          <w:szCs w:val="24"/>
        </w:rPr>
        <w:t>άνεις</w:t>
      </w:r>
      <w:r>
        <w:rPr>
          <w:rFonts w:eastAsia="Times New Roman"/>
          <w:szCs w:val="24"/>
        </w:rPr>
        <w:t>!</w:t>
      </w:r>
    </w:p>
    <w:p w14:paraId="6338FCDF" w14:textId="77777777" w:rsidR="00401C51" w:rsidRDefault="00794512">
      <w:pPr>
        <w:spacing w:line="600" w:lineRule="auto"/>
        <w:ind w:firstLine="720"/>
        <w:jc w:val="both"/>
        <w:rPr>
          <w:rFonts w:eastAsia="Times New Roman"/>
          <w:szCs w:val="24"/>
        </w:rPr>
      </w:pPr>
      <w:r>
        <w:rPr>
          <w:rFonts w:eastAsia="Times New Roman"/>
          <w:szCs w:val="24"/>
        </w:rPr>
        <w:t>Α</w:t>
      </w:r>
      <w:r w:rsidRPr="000159D5">
        <w:rPr>
          <w:rFonts w:eastAsia="Times New Roman"/>
          <w:szCs w:val="24"/>
        </w:rPr>
        <w:t xml:space="preserve">ς αναφερθούμε </w:t>
      </w:r>
      <w:r>
        <w:rPr>
          <w:rFonts w:eastAsia="Times New Roman"/>
          <w:szCs w:val="24"/>
        </w:rPr>
        <w:t xml:space="preserve">εν τάχει και </w:t>
      </w:r>
      <w:r w:rsidRPr="000159D5">
        <w:rPr>
          <w:rFonts w:eastAsia="Times New Roman"/>
          <w:szCs w:val="24"/>
        </w:rPr>
        <w:t>στα ζητήματα των ανθρώπων με ειδικές ανάγκες και τις προτάσεις των υποψηφίων</w:t>
      </w:r>
      <w:r>
        <w:rPr>
          <w:rFonts w:eastAsia="Times New Roman"/>
          <w:szCs w:val="24"/>
        </w:rPr>
        <w:t>,</w:t>
      </w:r>
      <w:r w:rsidRPr="000159D5">
        <w:rPr>
          <w:rFonts w:eastAsia="Times New Roman"/>
          <w:szCs w:val="24"/>
        </w:rPr>
        <w:t xml:space="preserve"> λόγω και του θέματος </w:t>
      </w:r>
      <w:r>
        <w:rPr>
          <w:rFonts w:eastAsia="Times New Roman"/>
          <w:szCs w:val="24"/>
        </w:rPr>
        <w:t>π</w:t>
      </w:r>
      <w:r w:rsidRPr="000159D5">
        <w:rPr>
          <w:rFonts w:eastAsia="Times New Roman"/>
          <w:szCs w:val="24"/>
        </w:rPr>
        <w:t>ου ακούσαμε και πιο πριν</w:t>
      </w:r>
      <w:r>
        <w:rPr>
          <w:rFonts w:eastAsia="Times New Roman"/>
          <w:szCs w:val="24"/>
        </w:rPr>
        <w:t>,</w:t>
      </w:r>
      <w:r w:rsidRPr="000159D5">
        <w:rPr>
          <w:rFonts w:eastAsia="Times New Roman"/>
          <w:szCs w:val="24"/>
        </w:rPr>
        <w:t xml:space="preserve"> </w:t>
      </w:r>
      <w:r>
        <w:rPr>
          <w:rFonts w:eastAsia="Times New Roman"/>
          <w:szCs w:val="24"/>
        </w:rPr>
        <w:t>π</w:t>
      </w:r>
      <w:r w:rsidRPr="000159D5">
        <w:rPr>
          <w:rFonts w:eastAsia="Times New Roman"/>
          <w:szCs w:val="24"/>
        </w:rPr>
        <w:t>οιος είναι πιο κοντά και πιο δίπλα στους ανθρώπους με ειδικές ανάγκες</w:t>
      </w:r>
      <w:r>
        <w:rPr>
          <w:rFonts w:eastAsia="Times New Roman"/>
          <w:szCs w:val="24"/>
        </w:rPr>
        <w:t>.</w:t>
      </w:r>
      <w:r w:rsidRPr="000159D5">
        <w:rPr>
          <w:rFonts w:eastAsia="Times New Roman"/>
          <w:szCs w:val="24"/>
        </w:rPr>
        <w:t xml:space="preserve"> Κατ</w:t>
      </w:r>
      <w:r>
        <w:rPr>
          <w:rFonts w:eastAsia="Times New Roman"/>
          <w:szCs w:val="24"/>
        </w:rPr>
        <w:t xml:space="preserve">’ </w:t>
      </w:r>
      <w:r w:rsidRPr="000159D5">
        <w:rPr>
          <w:rFonts w:eastAsia="Times New Roman"/>
          <w:szCs w:val="24"/>
        </w:rPr>
        <w:t>αρχάς μην τολμήσ</w:t>
      </w:r>
      <w:r>
        <w:rPr>
          <w:rFonts w:eastAsia="Times New Roman"/>
          <w:szCs w:val="24"/>
        </w:rPr>
        <w:t xml:space="preserve">ει </w:t>
      </w:r>
      <w:r w:rsidRPr="000159D5">
        <w:rPr>
          <w:rFonts w:eastAsia="Times New Roman"/>
          <w:szCs w:val="24"/>
        </w:rPr>
        <w:t>να μας πει κανείς τίποτα</w:t>
      </w:r>
      <w:r>
        <w:rPr>
          <w:rFonts w:eastAsia="Times New Roman"/>
          <w:szCs w:val="24"/>
        </w:rPr>
        <w:t>,</w:t>
      </w:r>
      <w:r w:rsidRPr="000159D5">
        <w:rPr>
          <w:rFonts w:eastAsia="Times New Roman"/>
          <w:szCs w:val="24"/>
        </w:rPr>
        <w:t xml:space="preserve"> στο</w:t>
      </w:r>
      <w:r>
        <w:rPr>
          <w:rFonts w:eastAsia="Times New Roman"/>
          <w:szCs w:val="24"/>
        </w:rPr>
        <w:t>ν</w:t>
      </w:r>
      <w:r w:rsidRPr="000159D5">
        <w:rPr>
          <w:rFonts w:eastAsia="Times New Roman"/>
          <w:szCs w:val="24"/>
        </w:rPr>
        <w:t xml:space="preserve"> συνδυασμό της Ελληνικής Αυγής </w:t>
      </w:r>
      <w:r>
        <w:rPr>
          <w:rFonts w:eastAsia="Times New Roman"/>
          <w:szCs w:val="24"/>
        </w:rPr>
        <w:t>για την Αττική υ</w:t>
      </w:r>
      <w:r w:rsidRPr="000159D5">
        <w:rPr>
          <w:rFonts w:eastAsia="Times New Roman"/>
          <w:szCs w:val="24"/>
        </w:rPr>
        <w:t>πάρχουν τρεις συνυποψήφιοί μου</w:t>
      </w:r>
      <w:r>
        <w:rPr>
          <w:rFonts w:eastAsia="Times New Roman"/>
          <w:szCs w:val="24"/>
        </w:rPr>
        <w:t>,</w:t>
      </w:r>
      <w:r w:rsidRPr="000159D5">
        <w:rPr>
          <w:rFonts w:eastAsia="Times New Roman"/>
          <w:szCs w:val="24"/>
        </w:rPr>
        <w:t xml:space="preserve"> άνθρωποι με</w:t>
      </w:r>
      <w:r>
        <w:rPr>
          <w:rFonts w:eastAsia="Times New Roman"/>
          <w:szCs w:val="24"/>
        </w:rPr>
        <w:t xml:space="preserve"> ειδικές </w:t>
      </w:r>
      <w:r w:rsidRPr="000159D5">
        <w:rPr>
          <w:rFonts w:eastAsia="Times New Roman"/>
          <w:szCs w:val="24"/>
        </w:rPr>
        <w:t>ανάγκες</w:t>
      </w:r>
      <w:r>
        <w:rPr>
          <w:rFonts w:eastAsia="Times New Roman"/>
          <w:szCs w:val="24"/>
        </w:rPr>
        <w:t>,</w:t>
      </w:r>
      <w:r w:rsidRPr="000159D5">
        <w:rPr>
          <w:rFonts w:eastAsia="Times New Roman"/>
          <w:szCs w:val="24"/>
        </w:rPr>
        <w:t xml:space="preserve"> οι οποίοι είναι πρωτοπόροι στον αγώνα για τα δικαιώματα των ανθρώπων αυτών</w:t>
      </w:r>
      <w:r>
        <w:rPr>
          <w:rFonts w:eastAsia="Times New Roman"/>
          <w:szCs w:val="24"/>
        </w:rPr>
        <w:t>.</w:t>
      </w:r>
      <w:r w:rsidRPr="000159D5">
        <w:rPr>
          <w:rFonts w:eastAsia="Times New Roman"/>
          <w:szCs w:val="24"/>
        </w:rPr>
        <w:t xml:space="preserve"> </w:t>
      </w:r>
      <w:r>
        <w:rPr>
          <w:rFonts w:eastAsia="Times New Roman"/>
          <w:szCs w:val="24"/>
        </w:rPr>
        <w:t xml:space="preserve">Αν </w:t>
      </w:r>
      <w:r w:rsidRPr="000159D5">
        <w:rPr>
          <w:rFonts w:eastAsia="Times New Roman"/>
          <w:szCs w:val="24"/>
        </w:rPr>
        <w:t>κάν</w:t>
      </w:r>
      <w:r>
        <w:rPr>
          <w:rFonts w:eastAsia="Times New Roman"/>
          <w:szCs w:val="24"/>
        </w:rPr>
        <w:t>ετε</w:t>
      </w:r>
      <w:r w:rsidRPr="000159D5">
        <w:rPr>
          <w:rFonts w:eastAsia="Times New Roman"/>
          <w:szCs w:val="24"/>
        </w:rPr>
        <w:t xml:space="preserve"> μία β</w:t>
      </w:r>
      <w:r>
        <w:rPr>
          <w:rFonts w:eastAsia="Times New Roman"/>
          <w:szCs w:val="24"/>
        </w:rPr>
        <w:t>όλτα στην Αθήνα και στην</w:t>
      </w:r>
      <w:r>
        <w:rPr>
          <w:rFonts w:eastAsia="Times New Roman"/>
          <w:szCs w:val="24"/>
        </w:rPr>
        <w:t xml:space="preserve"> Αττική, </w:t>
      </w:r>
      <w:r w:rsidRPr="000159D5">
        <w:rPr>
          <w:rFonts w:eastAsia="Times New Roman"/>
          <w:szCs w:val="24"/>
        </w:rPr>
        <w:t>ξεκινώντας από το</w:t>
      </w:r>
      <w:r>
        <w:rPr>
          <w:rFonts w:eastAsia="Times New Roman"/>
          <w:szCs w:val="24"/>
        </w:rPr>
        <w:t>ν</w:t>
      </w:r>
      <w:r w:rsidRPr="000159D5">
        <w:rPr>
          <w:rFonts w:eastAsia="Times New Roman"/>
          <w:szCs w:val="24"/>
        </w:rPr>
        <w:t xml:space="preserve"> χώρο που γίν</w:t>
      </w:r>
      <w:r>
        <w:rPr>
          <w:rFonts w:eastAsia="Times New Roman"/>
          <w:szCs w:val="24"/>
        </w:rPr>
        <w:t xml:space="preserve">ονται οι </w:t>
      </w:r>
      <w:r w:rsidRPr="000159D5">
        <w:rPr>
          <w:rFonts w:eastAsia="Times New Roman"/>
          <w:szCs w:val="24"/>
        </w:rPr>
        <w:t>συνεδρ</w:t>
      </w:r>
      <w:r>
        <w:rPr>
          <w:rFonts w:eastAsia="Times New Roman"/>
          <w:szCs w:val="24"/>
        </w:rPr>
        <w:t xml:space="preserve">ιάσεις του </w:t>
      </w:r>
      <w:r w:rsidRPr="000159D5">
        <w:rPr>
          <w:rFonts w:eastAsia="Times New Roman"/>
          <w:szCs w:val="24"/>
        </w:rPr>
        <w:t>περιφερειακού συμβουλίου</w:t>
      </w:r>
      <w:r>
        <w:rPr>
          <w:rFonts w:eastAsia="Times New Roman"/>
          <w:szCs w:val="24"/>
        </w:rPr>
        <w:t>, θα δείτε</w:t>
      </w:r>
      <w:r w:rsidRPr="000159D5">
        <w:rPr>
          <w:rFonts w:eastAsia="Times New Roman"/>
          <w:szCs w:val="24"/>
        </w:rPr>
        <w:t xml:space="preserve"> </w:t>
      </w:r>
      <w:r>
        <w:rPr>
          <w:rFonts w:eastAsia="Times New Roman"/>
          <w:szCs w:val="24"/>
        </w:rPr>
        <w:t xml:space="preserve">ότι ένας άνθρωπος με ειδικές ανάγκες </w:t>
      </w:r>
      <w:r w:rsidRPr="000159D5">
        <w:rPr>
          <w:rFonts w:eastAsia="Times New Roman"/>
          <w:szCs w:val="24"/>
        </w:rPr>
        <w:t xml:space="preserve">δεν θα μπορέσει να πάει στο </w:t>
      </w:r>
      <w:r>
        <w:rPr>
          <w:rFonts w:eastAsia="Times New Roman"/>
          <w:szCs w:val="24"/>
        </w:rPr>
        <w:t>Β</w:t>
      </w:r>
      <w:r w:rsidRPr="000159D5">
        <w:rPr>
          <w:rFonts w:eastAsia="Times New Roman"/>
          <w:szCs w:val="24"/>
        </w:rPr>
        <w:t>ήμα να μιλήσει</w:t>
      </w:r>
      <w:r>
        <w:rPr>
          <w:rFonts w:eastAsia="Times New Roman"/>
          <w:szCs w:val="24"/>
        </w:rPr>
        <w:t>.</w:t>
      </w:r>
      <w:r w:rsidRPr="000159D5">
        <w:rPr>
          <w:rFonts w:eastAsia="Times New Roman"/>
          <w:szCs w:val="24"/>
        </w:rPr>
        <w:t xml:space="preserve"> </w:t>
      </w:r>
      <w:r>
        <w:rPr>
          <w:rFonts w:eastAsia="Times New Roman"/>
          <w:szCs w:val="24"/>
        </w:rPr>
        <w:t>Δ</w:t>
      </w:r>
      <w:r w:rsidRPr="000159D5">
        <w:rPr>
          <w:rFonts w:eastAsia="Times New Roman"/>
          <w:szCs w:val="24"/>
        </w:rPr>
        <w:t>εν έχει τη δυνατότητα</w:t>
      </w:r>
      <w:r>
        <w:rPr>
          <w:rFonts w:eastAsia="Times New Roman"/>
          <w:szCs w:val="24"/>
        </w:rPr>
        <w:t>,</w:t>
      </w:r>
      <w:r w:rsidRPr="000159D5">
        <w:rPr>
          <w:rFonts w:eastAsia="Times New Roman"/>
          <w:szCs w:val="24"/>
        </w:rPr>
        <w:t xml:space="preserve"> δεν έχει πρόσβαση</w:t>
      </w:r>
      <w:r>
        <w:rPr>
          <w:rFonts w:eastAsia="Times New Roman"/>
          <w:szCs w:val="24"/>
        </w:rPr>
        <w:t>.</w:t>
      </w:r>
      <w:r w:rsidRPr="000159D5">
        <w:rPr>
          <w:rFonts w:eastAsia="Times New Roman"/>
          <w:szCs w:val="24"/>
        </w:rPr>
        <w:t xml:space="preserve"> </w:t>
      </w:r>
      <w:r>
        <w:rPr>
          <w:rFonts w:eastAsia="Times New Roman"/>
          <w:szCs w:val="24"/>
        </w:rPr>
        <w:t>Η</w:t>
      </w:r>
      <w:r w:rsidRPr="000159D5">
        <w:rPr>
          <w:rFonts w:eastAsia="Times New Roman"/>
          <w:szCs w:val="24"/>
        </w:rPr>
        <w:t xml:space="preserve"> ράμπα που υπάρχει στο Υπουργ</w:t>
      </w:r>
      <w:r w:rsidRPr="000159D5">
        <w:rPr>
          <w:rFonts w:eastAsia="Times New Roman"/>
          <w:szCs w:val="24"/>
        </w:rPr>
        <w:t>είο Συγκοινωνιών</w:t>
      </w:r>
      <w:r>
        <w:rPr>
          <w:rFonts w:eastAsia="Times New Roman"/>
          <w:szCs w:val="24"/>
        </w:rPr>
        <w:t>,</w:t>
      </w:r>
      <w:r w:rsidRPr="000159D5">
        <w:rPr>
          <w:rFonts w:eastAsia="Times New Roman"/>
          <w:szCs w:val="24"/>
        </w:rPr>
        <w:t xml:space="preserve"> </w:t>
      </w:r>
      <w:r>
        <w:rPr>
          <w:rFonts w:eastAsia="Times New Roman"/>
          <w:szCs w:val="24"/>
        </w:rPr>
        <w:t>ό</w:t>
      </w:r>
      <w:r w:rsidRPr="000159D5">
        <w:rPr>
          <w:rFonts w:eastAsia="Times New Roman"/>
          <w:szCs w:val="24"/>
        </w:rPr>
        <w:t>που γίνονται οι συνεδριάσεις</w:t>
      </w:r>
      <w:r>
        <w:rPr>
          <w:rFonts w:eastAsia="Times New Roman"/>
          <w:szCs w:val="24"/>
        </w:rPr>
        <w:t>, δεν είναι σύμφωνα</w:t>
      </w:r>
      <w:r w:rsidRPr="000159D5">
        <w:rPr>
          <w:rFonts w:eastAsia="Times New Roman"/>
          <w:szCs w:val="24"/>
        </w:rPr>
        <w:t xml:space="preserve"> με τις προδιαγραφές </w:t>
      </w:r>
      <w:r>
        <w:rPr>
          <w:rFonts w:eastAsia="Times New Roman"/>
          <w:szCs w:val="24"/>
        </w:rPr>
        <w:t xml:space="preserve">για τους ανθρώπους με ειδικές </w:t>
      </w:r>
      <w:r w:rsidRPr="000159D5">
        <w:rPr>
          <w:rFonts w:eastAsia="Times New Roman"/>
          <w:szCs w:val="24"/>
        </w:rPr>
        <w:t>ανάγκες</w:t>
      </w:r>
      <w:r>
        <w:rPr>
          <w:rFonts w:eastAsia="Times New Roman"/>
          <w:szCs w:val="24"/>
        </w:rPr>
        <w:t xml:space="preserve">. Αν κατέβει ένα </w:t>
      </w:r>
      <w:r w:rsidRPr="000159D5">
        <w:rPr>
          <w:rFonts w:eastAsia="Times New Roman"/>
          <w:szCs w:val="24"/>
        </w:rPr>
        <w:t>καρότσι</w:t>
      </w:r>
      <w:r>
        <w:rPr>
          <w:rFonts w:eastAsia="Times New Roman"/>
          <w:szCs w:val="24"/>
        </w:rPr>
        <w:t>,</w:t>
      </w:r>
      <w:r w:rsidRPr="000159D5">
        <w:rPr>
          <w:rFonts w:eastAsia="Times New Roman"/>
          <w:szCs w:val="24"/>
        </w:rPr>
        <w:t xml:space="preserve"> θα φάει </w:t>
      </w:r>
      <w:r>
        <w:rPr>
          <w:rFonts w:eastAsia="Times New Roman"/>
          <w:szCs w:val="24"/>
        </w:rPr>
        <w:t>μια</w:t>
      </w:r>
      <w:r w:rsidRPr="000159D5">
        <w:rPr>
          <w:rFonts w:eastAsia="Times New Roman"/>
          <w:szCs w:val="24"/>
        </w:rPr>
        <w:t xml:space="preserve"> κουτρουβ</w:t>
      </w:r>
      <w:r>
        <w:rPr>
          <w:rFonts w:eastAsia="Times New Roman"/>
          <w:szCs w:val="24"/>
        </w:rPr>
        <w:t>ά</w:t>
      </w:r>
      <w:r w:rsidRPr="000159D5">
        <w:rPr>
          <w:rFonts w:eastAsia="Times New Roman"/>
          <w:szCs w:val="24"/>
        </w:rPr>
        <w:t xml:space="preserve">λα και θα σπάσουν τα μούτρα </w:t>
      </w:r>
      <w:r>
        <w:rPr>
          <w:rFonts w:eastAsia="Times New Roman"/>
          <w:szCs w:val="24"/>
        </w:rPr>
        <w:t>τους -</w:t>
      </w:r>
      <w:r w:rsidRPr="000159D5">
        <w:rPr>
          <w:rFonts w:eastAsia="Times New Roman"/>
          <w:szCs w:val="24"/>
        </w:rPr>
        <w:t>για να καταλάβετε τι σημαίνει</w:t>
      </w:r>
      <w:r>
        <w:rPr>
          <w:rFonts w:eastAsia="Times New Roman"/>
          <w:szCs w:val="24"/>
        </w:rPr>
        <w:t>.</w:t>
      </w:r>
    </w:p>
    <w:p w14:paraId="6338FCE0" w14:textId="77777777" w:rsidR="00401C51" w:rsidRDefault="00794512">
      <w:pPr>
        <w:spacing w:line="600" w:lineRule="auto"/>
        <w:ind w:firstLine="720"/>
        <w:jc w:val="both"/>
        <w:rPr>
          <w:rFonts w:eastAsia="Times New Roman"/>
          <w:szCs w:val="24"/>
        </w:rPr>
      </w:pPr>
      <w:r w:rsidRPr="000159D5">
        <w:rPr>
          <w:rFonts w:eastAsia="Times New Roman"/>
          <w:szCs w:val="24"/>
        </w:rPr>
        <w:t>Όσο για την επιχειρη</w:t>
      </w:r>
      <w:r w:rsidRPr="000159D5">
        <w:rPr>
          <w:rFonts w:eastAsia="Times New Roman"/>
          <w:szCs w:val="24"/>
        </w:rPr>
        <w:t>ματικότητα</w:t>
      </w:r>
      <w:r>
        <w:rPr>
          <w:rFonts w:eastAsia="Times New Roman"/>
          <w:szCs w:val="24"/>
        </w:rPr>
        <w:t>,</w:t>
      </w:r>
      <w:r w:rsidRPr="000159D5">
        <w:rPr>
          <w:rFonts w:eastAsia="Times New Roman"/>
          <w:szCs w:val="24"/>
        </w:rPr>
        <w:t xml:space="preserve"> που </w:t>
      </w:r>
      <w:r>
        <w:rPr>
          <w:rFonts w:eastAsia="Times New Roman"/>
          <w:szCs w:val="24"/>
        </w:rPr>
        <w:t>ακούμε την κ</w:t>
      </w:r>
      <w:r>
        <w:rPr>
          <w:rFonts w:eastAsia="Times New Roman"/>
          <w:szCs w:val="24"/>
        </w:rPr>
        <w:t>.</w:t>
      </w:r>
      <w:r>
        <w:rPr>
          <w:rFonts w:eastAsia="Times New Roman"/>
          <w:szCs w:val="24"/>
        </w:rPr>
        <w:t xml:space="preserve"> Δούρου</w:t>
      </w:r>
      <w:r w:rsidRPr="000159D5">
        <w:rPr>
          <w:rFonts w:eastAsia="Times New Roman"/>
          <w:szCs w:val="24"/>
        </w:rPr>
        <w:t xml:space="preserve"> και </w:t>
      </w:r>
      <w:r>
        <w:rPr>
          <w:rFonts w:eastAsia="Times New Roman"/>
          <w:szCs w:val="24"/>
        </w:rPr>
        <w:t>διάφορους να μιλούν γι’</w:t>
      </w:r>
      <w:r w:rsidRPr="000159D5">
        <w:rPr>
          <w:rFonts w:eastAsia="Times New Roman"/>
          <w:szCs w:val="24"/>
        </w:rPr>
        <w:t xml:space="preserve"> αυτό</w:t>
      </w:r>
      <w:r>
        <w:rPr>
          <w:rFonts w:eastAsia="Times New Roman"/>
          <w:szCs w:val="24"/>
        </w:rPr>
        <w:t>,</w:t>
      </w:r>
      <w:r w:rsidRPr="000159D5">
        <w:rPr>
          <w:rFonts w:eastAsia="Times New Roman"/>
          <w:szCs w:val="24"/>
        </w:rPr>
        <w:t xml:space="preserve"> </w:t>
      </w:r>
      <w:r>
        <w:rPr>
          <w:rFonts w:eastAsia="Times New Roman"/>
          <w:szCs w:val="24"/>
        </w:rPr>
        <w:t>ε</w:t>
      </w:r>
      <w:r w:rsidRPr="000159D5">
        <w:rPr>
          <w:rFonts w:eastAsia="Times New Roman"/>
          <w:szCs w:val="24"/>
        </w:rPr>
        <w:t>δώ γελάμε</w:t>
      </w:r>
      <w:r>
        <w:rPr>
          <w:rFonts w:eastAsia="Times New Roman"/>
          <w:szCs w:val="24"/>
        </w:rPr>
        <w:t>. Η</w:t>
      </w:r>
      <w:r w:rsidRPr="000159D5">
        <w:rPr>
          <w:rFonts w:eastAsia="Times New Roman"/>
          <w:szCs w:val="24"/>
        </w:rPr>
        <w:t xml:space="preserve"> κ</w:t>
      </w:r>
      <w:r>
        <w:rPr>
          <w:rFonts w:eastAsia="Times New Roman"/>
          <w:szCs w:val="24"/>
        </w:rPr>
        <w:t>.</w:t>
      </w:r>
      <w:r w:rsidRPr="000159D5">
        <w:rPr>
          <w:rFonts w:eastAsia="Times New Roman"/>
          <w:szCs w:val="24"/>
        </w:rPr>
        <w:t xml:space="preserve"> Δούρου</w:t>
      </w:r>
      <w:r>
        <w:rPr>
          <w:rFonts w:eastAsia="Times New Roman"/>
          <w:szCs w:val="24"/>
        </w:rPr>
        <w:t>,</w:t>
      </w:r>
      <w:r w:rsidRPr="000159D5">
        <w:rPr>
          <w:rFonts w:eastAsia="Times New Roman"/>
          <w:szCs w:val="24"/>
        </w:rPr>
        <w:t xml:space="preserve"> </w:t>
      </w:r>
      <w:r>
        <w:rPr>
          <w:rFonts w:eastAsia="Times New Roman"/>
          <w:szCs w:val="24"/>
        </w:rPr>
        <w:t>τ</w:t>
      </w:r>
      <w:r w:rsidRPr="000159D5">
        <w:rPr>
          <w:rFonts w:eastAsia="Times New Roman"/>
          <w:szCs w:val="24"/>
        </w:rPr>
        <w:t xml:space="preserve">η μόνη επιχειρηματικότητα που είχε πριν γίνει </w:t>
      </w:r>
      <w:r>
        <w:rPr>
          <w:rFonts w:eastAsia="Times New Roman"/>
          <w:szCs w:val="24"/>
        </w:rPr>
        <w:t>π</w:t>
      </w:r>
      <w:r w:rsidRPr="000159D5">
        <w:rPr>
          <w:rFonts w:eastAsia="Times New Roman"/>
          <w:szCs w:val="24"/>
        </w:rPr>
        <w:t>εριφερειάρχης</w:t>
      </w:r>
      <w:r>
        <w:rPr>
          <w:rFonts w:eastAsia="Times New Roman"/>
          <w:szCs w:val="24"/>
        </w:rPr>
        <w:t xml:space="preserve">, </w:t>
      </w:r>
      <w:r w:rsidRPr="000159D5">
        <w:rPr>
          <w:rFonts w:eastAsia="Times New Roman"/>
          <w:szCs w:val="24"/>
        </w:rPr>
        <w:t>εξ όσων γνωρίζουμε</w:t>
      </w:r>
      <w:r>
        <w:rPr>
          <w:rFonts w:eastAsia="Times New Roman"/>
          <w:szCs w:val="24"/>
        </w:rPr>
        <w:t>,</w:t>
      </w:r>
      <w:r w:rsidRPr="000159D5">
        <w:rPr>
          <w:rFonts w:eastAsia="Times New Roman"/>
          <w:szCs w:val="24"/>
        </w:rPr>
        <w:t xml:space="preserve"> ήταν ότι είχε θητεύσει σε κάτι υπηρεσίες και σε κάτι εταιρείες </w:t>
      </w:r>
      <w:r>
        <w:rPr>
          <w:rFonts w:eastAsia="Times New Roman"/>
          <w:szCs w:val="24"/>
        </w:rPr>
        <w:t>-</w:t>
      </w:r>
      <w:r w:rsidRPr="000159D5">
        <w:rPr>
          <w:rFonts w:eastAsia="Times New Roman"/>
          <w:szCs w:val="24"/>
        </w:rPr>
        <w:t xml:space="preserve">και δεν ξέρω </w:t>
      </w:r>
      <w:r>
        <w:rPr>
          <w:rFonts w:eastAsia="Times New Roman"/>
          <w:szCs w:val="24"/>
        </w:rPr>
        <w:t xml:space="preserve">τι </w:t>
      </w:r>
      <w:r w:rsidRPr="000159D5">
        <w:rPr>
          <w:rFonts w:eastAsia="Times New Roman"/>
          <w:szCs w:val="24"/>
        </w:rPr>
        <w:t>ακριβώς</w:t>
      </w:r>
      <w:r>
        <w:rPr>
          <w:rFonts w:eastAsia="Times New Roman"/>
          <w:szCs w:val="24"/>
        </w:rPr>
        <w:t>-</w:t>
      </w:r>
      <w:r w:rsidRPr="000159D5">
        <w:rPr>
          <w:rFonts w:eastAsia="Times New Roman"/>
          <w:szCs w:val="24"/>
        </w:rPr>
        <w:t xml:space="preserve"> δίπλα στον φίλο </w:t>
      </w:r>
      <w:r>
        <w:rPr>
          <w:rFonts w:eastAsia="Times New Roman"/>
          <w:szCs w:val="24"/>
        </w:rPr>
        <w:t>μας,</w:t>
      </w:r>
      <w:r w:rsidRPr="000159D5">
        <w:rPr>
          <w:rFonts w:eastAsia="Times New Roman"/>
          <w:szCs w:val="24"/>
        </w:rPr>
        <w:t xml:space="preserve"> τον Άκη</w:t>
      </w:r>
      <w:r>
        <w:rPr>
          <w:rFonts w:eastAsia="Times New Roman"/>
          <w:szCs w:val="24"/>
        </w:rPr>
        <w:t>.</w:t>
      </w:r>
    </w:p>
    <w:p w14:paraId="6338FCE1" w14:textId="77777777" w:rsidR="00401C51" w:rsidRDefault="00794512">
      <w:pPr>
        <w:spacing w:line="600" w:lineRule="auto"/>
        <w:ind w:firstLine="720"/>
        <w:jc w:val="both"/>
        <w:rPr>
          <w:rFonts w:eastAsia="Times New Roman"/>
          <w:szCs w:val="24"/>
        </w:rPr>
      </w:pPr>
      <w:r>
        <w:rPr>
          <w:rFonts w:eastAsia="Times New Roman"/>
          <w:szCs w:val="24"/>
        </w:rPr>
        <w:t>Ο κ. Σγουρός ήταν μια ζωή παράγοντας.</w:t>
      </w:r>
      <w:r w:rsidRPr="000159D5">
        <w:rPr>
          <w:rFonts w:eastAsia="Times New Roman"/>
          <w:szCs w:val="24"/>
        </w:rPr>
        <w:t xml:space="preserve"> </w:t>
      </w:r>
    </w:p>
    <w:p w14:paraId="6338FCE2" w14:textId="77777777" w:rsidR="00401C51" w:rsidRDefault="00794512">
      <w:pPr>
        <w:spacing w:line="600" w:lineRule="auto"/>
        <w:ind w:firstLine="720"/>
        <w:jc w:val="both"/>
        <w:rPr>
          <w:rFonts w:eastAsia="Times New Roman"/>
          <w:szCs w:val="24"/>
        </w:rPr>
      </w:pPr>
      <w:r>
        <w:rPr>
          <w:rFonts w:eastAsia="Times New Roman"/>
          <w:szCs w:val="24"/>
        </w:rPr>
        <w:t>Ό</w:t>
      </w:r>
      <w:r w:rsidRPr="000159D5">
        <w:rPr>
          <w:rFonts w:eastAsia="Times New Roman"/>
          <w:szCs w:val="24"/>
        </w:rPr>
        <w:t>σο για τον κ</w:t>
      </w:r>
      <w:r>
        <w:rPr>
          <w:rFonts w:eastAsia="Times New Roman"/>
          <w:szCs w:val="24"/>
        </w:rPr>
        <w:t>.</w:t>
      </w:r>
      <w:r w:rsidRPr="000159D5">
        <w:rPr>
          <w:rFonts w:eastAsia="Times New Roman"/>
          <w:szCs w:val="24"/>
        </w:rPr>
        <w:t xml:space="preserve"> Πατούλη</w:t>
      </w:r>
      <w:r>
        <w:rPr>
          <w:rFonts w:eastAsia="Times New Roman"/>
          <w:szCs w:val="24"/>
        </w:rPr>
        <w:t>,</w:t>
      </w:r>
      <w:r w:rsidRPr="000159D5">
        <w:rPr>
          <w:rFonts w:eastAsia="Times New Roman"/>
          <w:szCs w:val="24"/>
        </w:rPr>
        <w:t xml:space="preserve"> εξ όσων γνωρίζουμε</w:t>
      </w:r>
      <w:r>
        <w:rPr>
          <w:rFonts w:eastAsia="Times New Roman"/>
          <w:szCs w:val="24"/>
        </w:rPr>
        <w:t>,</w:t>
      </w:r>
      <w:r w:rsidRPr="000159D5">
        <w:rPr>
          <w:rFonts w:eastAsia="Times New Roman"/>
          <w:szCs w:val="24"/>
        </w:rPr>
        <w:t xml:space="preserve"> δηλώνει γιατρός</w:t>
      </w:r>
      <w:r>
        <w:rPr>
          <w:rFonts w:eastAsia="Times New Roman"/>
          <w:szCs w:val="24"/>
        </w:rPr>
        <w:t>.</w:t>
      </w:r>
      <w:r w:rsidRPr="000159D5">
        <w:rPr>
          <w:rFonts w:eastAsia="Times New Roman"/>
          <w:szCs w:val="24"/>
        </w:rPr>
        <w:t xml:space="preserve"> </w:t>
      </w:r>
      <w:r>
        <w:rPr>
          <w:rFonts w:eastAsia="Times New Roman"/>
          <w:szCs w:val="24"/>
        </w:rPr>
        <w:t>Ε</w:t>
      </w:r>
      <w:r w:rsidRPr="000159D5">
        <w:rPr>
          <w:rFonts w:eastAsia="Times New Roman"/>
          <w:szCs w:val="24"/>
        </w:rPr>
        <w:t>ίναι γιατρός</w:t>
      </w:r>
      <w:r>
        <w:rPr>
          <w:rFonts w:eastAsia="Times New Roman"/>
          <w:szCs w:val="24"/>
        </w:rPr>
        <w:t>,</w:t>
      </w:r>
      <w:r w:rsidRPr="000159D5">
        <w:rPr>
          <w:rFonts w:eastAsia="Times New Roman"/>
          <w:szCs w:val="24"/>
        </w:rPr>
        <w:t xml:space="preserve"> γιατί σπούδασε φυσικοθεραπευτής στη Ρουμανία</w:t>
      </w:r>
      <w:r>
        <w:rPr>
          <w:rFonts w:eastAsia="Times New Roman"/>
          <w:szCs w:val="24"/>
        </w:rPr>
        <w:t>.</w:t>
      </w:r>
      <w:r w:rsidRPr="000159D5">
        <w:rPr>
          <w:rFonts w:eastAsia="Times New Roman"/>
          <w:szCs w:val="24"/>
        </w:rPr>
        <w:t xml:space="preserve"> </w:t>
      </w:r>
      <w:r>
        <w:rPr>
          <w:rFonts w:eastAsia="Times New Roman"/>
          <w:szCs w:val="24"/>
        </w:rPr>
        <w:t>Σ</w:t>
      </w:r>
      <w:r w:rsidRPr="000159D5">
        <w:rPr>
          <w:rFonts w:eastAsia="Times New Roman"/>
          <w:szCs w:val="24"/>
        </w:rPr>
        <w:t>την πορεία με κάποιο</w:t>
      </w:r>
      <w:r>
        <w:rPr>
          <w:rFonts w:eastAsia="Times New Roman"/>
          <w:szCs w:val="24"/>
        </w:rPr>
        <w:t>ν</w:t>
      </w:r>
      <w:r w:rsidRPr="000159D5">
        <w:rPr>
          <w:rFonts w:eastAsia="Times New Roman"/>
          <w:szCs w:val="24"/>
        </w:rPr>
        <w:t xml:space="preserve"> τρόπο πήρε και το πτυχίο του γ</w:t>
      </w:r>
      <w:r w:rsidRPr="000159D5">
        <w:rPr>
          <w:rFonts w:eastAsia="Times New Roman"/>
          <w:szCs w:val="24"/>
        </w:rPr>
        <w:t>ιατρού στην Ελλάδα</w:t>
      </w:r>
      <w:r>
        <w:rPr>
          <w:rFonts w:eastAsia="Times New Roman"/>
          <w:szCs w:val="24"/>
        </w:rPr>
        <w:t>.</w:t>
      </w:r>
      <w:r w:rsidRPr="000159D5">
        <w:rPr>
          <w:rFonts w:eastAsia="Times New Roman"/>
          <w:szCs w:val="24"/>
        </w:rPr>
        <w:t xml:space="preserve"> Μπράβο του</w:t>
      </w:r>
      <w:r>
        <w:rPr>
          <w:rFonts w:eastAsia="Times New Roman"/>
          <w:szCs w:val="24"/>
        </w:rPr>
        <w:t>,</w:t>
      </w:r>
      <w:r w:rsidRPr="000159D5">
        <w:rPr>
          <w:rFonts w:eastAsia="Times New Roman"/>
          <w:szCs w:val="24"/>
        </w:rPr>
        <w:t xml:space="preserve"> τιμή του και καμάρι του</w:t>
      </w:r>
      <w:r>
        <w:rPr>
          <w:rFonts w:eastAsia="Times New Roman"/>
          <w:szCs w:val="24"/>
        </w:rPr>
        <w:t>,</w:t>
      </w:r>
      <w:r w:rsidRPr="000159D5">
        <w:rPr>
          <w:rFonts w:eastAsia="Times New Roman"/>
          <w:szCs w:val="24"/>
        </w:rPr>
        <w:t xml:space="preserve"> αλλά από ό</w:t>
      </w:r>
      <w:r>
        <w:rPr>
          <w:rFonts w:eastAsia="Times New Roman"/>
          <w:szCs w:val="24"/>
        </w:rPr>
        <w:t>,</w:t>
      </w:r>
      <w:r w:rsidRPr="000159D5">
        <w:rPr>
          <w:rFonts w:eastAsia="Times New Roman"/>
          <w:szCs w:val="24"/>
        </w:rPr>
        <w:t xml:space="preserve">τι λένε δεν είχε ασκήσει ποτέ το </w:t>
      </w:r>
      <w:r>
        <w:rPr>
          <w:rFonts w:eastAsia="Times New Roman"/>
          <w:szCs w:val="24"/>
        </w:rPr>
        <w:t>ι</w:t>
      </w:r>
      <w:r w:rsidRPr="000159D5">
        <w:rPr>
          <w:rFonts w:eastAsia="Times New Roman"/>
          <w:szCs w:val="24"/>
        </w:rPr>
        <w:t xml:space="preserve">ατρικό </w:t>
      </w:r>
      <w:r>
        <w:rPr>
          <w:rFonts w:eastAsia="Times New Roman"/>
          <w:szCs w:val="24"/>
        </w:rPr>
        <w:t>επάγγελμα. Θ</w:t>
      </w:r>
      <w:r w:rsidRPr="000159D5">
        <w:rPr>
          <w:rFonts w:eastAsia="Times New Roman"/>
          <w:szCs w:val="24"/>
        </w:rPr>
        <w:t>α θέλαμε πραγματικά να δούμε τα ένσημα στην πιάτσα</w:t>
      </w:r>
      <w:r>
        <w:rPr>
          <w:rFonts w:eastAsia="Times New Roman"/>
          <w:szCs w:val="24"/>
        </w:rPr>
        <w:t>,</w:t>
      </w:r>
      <w:r w:rsidRPr="000159D5">
        <w:rPr>
          <w:rFonts w:eastAsia="Times New Roman"/>
          <w:szCs w:val="24"/>
        </w:rPr>
        <w:t xml:space="preserve"> τα ένσημα στον ΟΑΕΕ</w:t>
      </w:r>
      <w:r>
        <w:rPr>
          <w:rFonts w:eastAsia="Times New Roman"/>
          <w:szCs w:val="24"/>
        </w:rPr>
        <w:t>,</w:t>
      </w:r>
      <w:r w:rsidRPr="000159D5">
        <w:rPr>
          <w:rFonts w:eastAsia="Times New Roman"/>
          <w:szCs w:val="24"/>
        </w:rPr>
        <w:t xml:space="preserve"> εκεί που δείχνει αν κάποιος κατέχει κάτι σχετικά με την επιχει</w:t>
      </w:r>
      <w:r w:rsidRPr="000159D5">
        <w:rPr>
          <w:rFonts w:eastAsia="Times New Roman"/>
          <w:szCs w:val="24"/>
        </w:rPr>
        <w:t>ρηματικότητα</w:t>
      </w:r>
      <w:r>
        <w:rPr>
          <w:rFonts w:eastAsia="Times New Roman"/>
          <w:szCs w:val="24"/>
        </w:rPr>
        <w:t>,</w:t>
      </w:r>
      <w:r w:rsidRPr="000159D5">
        <w:rPr>
          <w:rFonts w:eastAsia="Times New Roman"/>
          <w:szCs w:val="24"/>
        </w:rPr>
        <w:t xml:space="preserve"> να δούμε τι γίνεται</w:t>
      </w:r>
      <w:r>
        <w:rPr>
          <w:rFonts w:eastAsia="Times New Roman"/>
          <w:szCs w:val="24"/>
        </w:rPr>
        <w:t xml:space="preserve">. Τίποτε απολύτως! </w:t>
      </w:r>
    </w:p>
    <w:p w14:paraId="6338FCE3" w14:textId="77777777" w:rsidR="00401C51" w:rsidRDefault="00794512">
      <w:pPr>
        <w:spacing w:line="600" w:lineRule="auto"/>
        <w:ind w:firstLine="720"/>
        <w:jc w:val="both"/>
        <w:rPr>
          <w:rFonts w:eastAsia="Times New Roman"/>
          <w:szCs w:val="24"/>
        </w:rPr>
      </w:pPr>
      <w:r>
        <w:rPr>
          <w:rFonts w:eastAsia="Times New Roman"/>
          <w:szCs w:val="24"/>
        </w:rPr>
        <w:t>Εν τάχει</w:t>
      </w:r>
      <w:r>
        <w:rPr>
          <w:rFonts w:eastAsia="Times New Roman"/>
          <w:szCs w:val="24"/>
        </w:rPr>
        <w:t>,</w:t>
      </w:r>
      <w:r>
        <w:rPr>
          <w:rFonts w:eastAsia="Times New Roman"/>
          <w:szCs w:val="24"/>
        </w:rPr>
        <w:t xml:space="preserve"> κλείνοντας, θα </w:t>
      </w:r>
      <w:r w:rsidRPr="000159D5">
        <w:rPr>
          <w:rFonts w:eastAsia="Times New Roman"/>
          <w:szCs w:val="24"/>
        </w:rPr>
        <w:t xml:space="preserve">ήθελα να </w:t>
      </w:r>
      <w:r>
        <w:rPr>
          <w:rFonts w:eastAsia="Times New Roman"/>
          <w:szCs w:val="24"/>
        </w:rPr>
        <w:t xml:space="preserve">αναφέρω ορισμένα </w:t>
      </w:r>
      <w:r w:rsidRPr="000159D5">
        <w:rPr>
          <w:rFonts w:eastAsia="Times New Roman"/>
          <w:szCs w:val="24"/>
        </w:rPr>
        <w:t>πράγματα από τις θέσεις μας για την Περιφέρεια Αττικής</w:t>
      </w:r>
      <w:r>
        <w:rPr>
          <w:rFonts w:eastAsia="Times New Roman"/>
          <w:szCs w:val="24"/>
        </w:rPr>
        <w:t>,</w:t>
      </w:r>
      <w:r w:rsidRPr="000159D5">
        <w:rPr>
          <w:rFonts w:eastAsia="Times New Roman"/>
          <w:szCs w:val="24"/>
        </w:rPr>
        <w:t xml:space="preserve"> που είναι οι θέσεις της Χρυσής Αυγής σε πανελλαδικό επίπεδο και είναι </w:t>
      </w:r>
      <w:r>
        <w:rPr>
          <w:rFonts w:eastAsia="Times New Roman"/>
          <w:szCs w:val="24"/>
        </w:rPr>
        <w:t xml:space="preserve">όμοιες -περίπου- </w:t>
      </w:r>
      <w:r w:rsidRPr="000159D5">
        <w:rPr>
          <w:rFonts w:eastAsia="Times New Roman"/>
          <w:szCs w:val="24"/>
        </w:rPr>
        <w:t>για ολόκλ</w:t>
      </w:r>
      <w:r w:rsidRPr="000159D5">
        <w:rPr>
          <w:rFonts w:eastAsia="Times New Roman"/>
          <w:szCs w:val="24"/>
        </w:rPr>
        <w:t>ηρη την Ελλάδα</w:t>
      </w:r>
      <w:r>
        <w:rPr>
          <w:rFonts w:eastAsia="Times New Roman"/>
          <w:szCs w:val="24"/>
        </w:rPr>
        <w:t>.</w:t>
      </w:r>
      <w:r w:rsidRPr="000159D5">
        <w:rPr>
          <w:rFonts w:eastAsia="Times New Roman"/>
          <w:szCs w:val="24"/>
        </w:rPr>
        <w:t xml:space="preserve"> Κατ</w:t>
      </w:r>
      <w:r>
        <w:rPr>
          <w:rFonts w:eastAsia="Times New Roman"/>
          <w:szCs w:val="24"/>
        </w:rPr>
        <w:t xml:space="preserve">’ </w:t>
      </w:r>
      <w:r w:rsidRPr="000159D5">
        <w:rPr>
          <w:rFonts w:eastAsia="Times New Roman"/>
          <w:szCs w:val="24"/>
        </w:rPr>
        <w:t xml:space="preserve">αρχάς η ασφάλεια των πολιτών είναι το πρώτο μέλημα και θα δώσουμε σε περιφέρειες και </w:t>
      </w:r>
      <w:r>
        <w:rPr>
          <w:rFonts w:eastAsia="Times New Roman"/>
          <w:szCs w:val="24"/>
        </w:rPr>
        <w:t xml:space="preserve">σε </w:t>
      </w:r>
      <w:r w:rsidRPr="000159D5">
        <w:rPr>
          <w:rFonts w:eastAsia="Times New Roman"/>
          <w:szCs w:val="24"/>
        </w:rPr>
        <w:t>δήμους όλη μας την ενέργεια</w:t>
      </w:r>
      <w:r>
        <w:rPr>
          <w:rFonts w:eastAsia="Times New Roman"/>
          <w:szCs w:val="24"/>
        </w:rPr>
        <w:t>,</w:t>
      </w:r>
      <w:r w:rsidRPr="000159D5">
        <w:rPr>
          <w:rFonts w:eastAsia="Times New Roman"/>
          <w:szCs w:val="24"/>
        </w:rPr>
        <w:t xml:space="preserve"> την προσπάθεια</w:t>
      </w:r>
      <w:r>
        <w:rPr>
          <w:rFonts w:eastAsia="Times New Roman"/>
          <w:szCs w:val="24"/>
        </w:rPr>
        <w:t>, για</w:t>
      </w:r>
      <w:r w:rsidRPr="000159D5">
        <w:rPr>
          <w:rFonts w:eastAsia="Times New Roman"/>
          <w:szCs w:val="24"/>
        </w:rPr>
        <w:t xml:space="preserve"> να βοηθήσουμε τους συμπολίτες μας οι οποίοι πλήττονται καθημερινά και φοβούνται πλέον και μέσα στα</w:t>
      </w:r>
      <w:r w:rsidRPr="000159D5">
        <w:rPr>
          <w:rFonts w:eastAsia="Times New Roman"/>
          <w:szCs w:val="24"/>
        </w:rPr>
        <w:t xml:space="preserve"> σπίτια </w:t>
      </w:r>
      <w:r>
        <w:rPr>
          <w:rFonts w:eastAsia="Times New Roman"/>
          <w:szCs w:val="24"/>
        </w:rPr>
        <w:t>τους,</w:t>
      </w:r>
      <w:r w:rsidRPr="000159D5">
        <w:rPr>
          <w:rFonts w:eastAsia="Times New Roman"/>
          <w:szCs w:val="24"/>
        </w:rPr>
        <w:t xml:space="preserve"> όχι μόνο έξω από αυτά</w:t>
      </w:r>
      <w:r>
        <w:rPr>
          <w:rFonts w:eastAsia="Times New Roman"/>
          <w:szCs w:val="24"/>
        </w:rPr>
        <w:t>.</w:t>
      </w:r>
      <w:r w:rsidRPr="000159D5">
        <w:rPr>
          <w:rFonts w:eastAsia="Times New Roman"/>
          <w:szCs w:val="24"/>
        </w:rPr>
        <w:t xml:space="preserve"> </w:t>
      </w:r>
    </w:p>
    <w:p w14:paraId="6338FCE4" w14:textId="77777777" w:rsidR="00401C51" w:rsidRDefault="00794512">
      <w:pPr>
        <w:spacing w:line="600" w:lineRule="auto"/>
        <w:ind w:firstLine="720"/>
        <w:jc w:val="both"/>
        <w:rPr>
          <w:rFonts w:eastAsia="Times New Roman"/>
          <w:szCs w:val="24"/>
        </w:rPr>
      </w:pPr>
      <w:r>
        <w:rPr>
          <w:rFonts w:eastAsia="Times New Roman"/>
          <w:szCs w:val="24"/>
        </w:rPr>
        <w:t>Γ</w:t>
      </w:r>
      <w:r w:rsidRPr="000159D5">
        <w:rPr>
          <w:rFonts w:eastAsia="Times New Roman"/>
          <w:szCs w:val="24"/>
        </w:rPr>
        <w:t>ια τα απορρίμματα έχουμε συγκεκριμένες θέσεις</w:t>
      </w:r>
      <w:r>
        <w:rPr>
          <w:rFonts w:eastAsia="Times New Roman"/>
          <w:szCs w:val="24"/>
        </w:rPr>
        <w:t>,</w:t>
      </w:r>
      <w:r w:rsidRPr="000159D5">
        <w:rPr>
          <w:rFonts w:eastAsia="Times New Roman"/>
          <w:szCs w:val="24"/>
        </w:rPr>
        <w:t xml:space="preserve"> με πάρα πολλές λεπτομέρειες</w:t>
      </w:r>
      <w:r>
        <w:rPr>
          <w:rFonts w:eastAsia="Times New Roman"/>
          <w:szCs w:val="24"/>
        </w:rPr>
        <w:t>,</w:t>
      </w:r>
      <w:r w:rsidRPr="000159D5">
        <w:rPr>
          <w:rFonts w:eastAsia="Times New Roman"/>
          <w:szCs w:val="24"/>
        </w:rPr>
        <w:t xml:space="preserve"> για το πώς θα πρέπει να υπάρξει η </w:t>
      </w:r>
      <w:r>
        <w:rPr>
          <w:rFonts w:eastAsia="Times New Roman"/>
          <w:szCs w:val="24"/>
        </w:rPr>
        <w:t>«</w:t>
      </w:r>
      <w:r>
        <w:rPr>
          <w:rFonts w:eastAsia="Times New Roman"/>
          <w:szCs w:val="24"/>
          <w:lang w:val="en-US"/>
        </w:rPr>
        <w:t>no</w:t>
      </w:r>
      <w:r w:rsidRPr="00430778">
        <w:rPr>
          <w:rFonts w:eastAsia="Times New Roman"/>
          <w:szCs w:val="24"/>
        </w:rPr>
        <w:t xml:space="preserve"> </w:t>
      </w:r>
      <w:r>
        <w:rPr>
          <w:rFonts w:eastAsia="Times New Roman"/>
          <w:szCs w:val="24"/>
          <w:lang w:val="en-US"/>
        </w:rPr>
        <w:t>waste</w:t>
      </w:r>
      <w:r w:rsidRPr="00430778">
        <w:rPr>
          <w:rFonts w:eastAsia="Times New Roman"/>
          <w:szCs w:val="24"/>
        </w:rPr>
        <w:t xml:space="preserve"> </w:t>
      </w:r>
      <w:r>
        <w:rPr>
          <w:rFonts w:eastAsia="Times New Roman"/>
          <w:szCs w:val="24"/>
          <w:lang w:val="en-US"/>
        </w:rPr>
        <w:t>zone</w:t>
      </w:r>
      <w:r>
        <w:rPr>
          <w:rFonts w:eastAsia="Times New Roman"/>
          <w:szCs w:val="24"/>
        </w:rPr>
        <w:t>»,</w:t>
      </w:r>
      <w:r w:rsidRPr="000159D5">
        <w:rPr>
          <w:rFonts w:eastAsia="Times New Roman"/>
          <w:szCs w:val="24"/>
        </w:rPr>
        <w:t xml:space="preserve"> να μη μένει ούτε ένα υπόλειμμα</w:t>
      </w:r>
      <w:r>
        <w:rPr>
          <w:rFonts w:eastAsia="Times New Roman"/>
          <w:szCs w:val="24"/>
        </w:rPr>
        <w:t>,</w:t>
      </w:r>
      <w:r w:rsidRPr="000159D5">
        <w:rPr>
          <w:rFonts w:eastAsia="Times New Roman"/>
          <w:szCs w:val="24"/>
        </w:rPr>
        <w:t xml:space="preserve"> προκειμένου να πέφτει σε ένα</w:t>
      </w:r>
      <w:r>
        <w:rPr>
          <w:rFonts w:eastAsia="Times New Roman"/>
          <w:szCs w:val="24"/>
        </w:rPr>
        <w:t>ν</w:t>
      </w:r>
      <w:r w:rsidRPr="000159D5">
        <w:rPr>
          <w:rFonts w:eastAsia="Times New Roman"/>
          <w:szCs w:val="24"/>
        </w:rPr>
        <w:t xml:space="preserve"> χώρο </w:t>
      </w:r>
      <w:r>
        <w:rPr>
          <w:rFonts w:eastAsia="Times New Roman"/>
          <w:szCs w:val="24"/>
        </w:rPr>
        <w:t>υ</w:t>
      </w:r>
      <w:r w:rsidRPr="000159D5">
        <w:rPr>
          <w:rFonts w:eastAsia="Times New Roman"/>
          <w:szCs w:val="24"/>
        </w:rPr>
        <w:t>γειονομικής ταφής</w:t>
      </w:r>
      <w:r>
        <w:rPr>
          <w:rFonts w:eastAsia="Times New Roman"/>
          <w:szCs w:val="24"/>
        </w:rPr>
        <w:t>,</w:t>
      </w:r>
      <w:r w:rsidRPr="000159D5">
        <w:rPr>
          <w:rFonts w:eastAsia="Times New Roman"/>
          <w:szCs w:val="24"/>
        </w:rPr>
        <w:t xml:space="preserve"> όπως γίνεται στις προηγμένες χώρες του εξωτερικού</w:t>
      </w:r>
      <w:r>
        <w:rPr>
          <w:rFonts w:eastAsia="Times New Roman"/>
          <w:szCs w:val="24"/>
        </w:rPr>
        <w:t>.</w:t>
      </w:r>
    </w:p>
    <w:p w14:paraId="6338FCE5" w14:textId="77777777" w:rsidR="00401C51" w:rsidRDefault="00794512">
      <w:pPr>
        <w:spacing w:line="600" w:lineRule="auto"/>
        <w:ind w:firstLine="720"/>
        <w:jc w:val="both"/>
        <w:rPr>
          <w:rFonts w:eastAsia="Times New Roman"/>
          <w:szCs w:val="24"/>
        </w:rPr>
      </w:pPr>
      <w:r>
        <w:rPr>
          <w:rFonts w:eastAsia="Times New Roman"/>
          <w:szCs w:val="24"/>
        </w:rPr>
        <w:t>Όσον αφορά τις υποδομές,</w:t>
      </w:r>
      <w:r w:rsidRPr="000159D5">
        <w:rPr>
          <w:rFonts w:eastAsia="Times New Roman"/>
          <w:szCs w:val="24"/>
        </w:rPr>
        <w:t xml:space="preserve"> θα πρέπει να είναι φιλικές </w:t>
      </w:r>
      <w:r>
        <w:rPr>
          <w:rFonts w:eastAsia="Times New Roman"/>
          <w:szCs w:val="24"/>
        </w:rPr>
        <w:t xml:space="preserve">οι </w:t>
      </w:r>
      <w:r w:rsidRPr="000159D5">
        <w:rPr>
          <w:rFonts w:eastAsia="Times New Roman"/>
          <w:szCs w:val="24"/>
        </w:rPr>
        <w:t>υποδομές αυτ</w:t>
      </w:r>
      <w:r>
        <w:rPr>
          <w:rFonts w:eastAsia="Times New Roman"/>
          <w:szCs w:val="24"/>
        </w:rPr>
        <w:t>ή</w:t>
      </w:r>
      <w:r w:rsidRPr="000159D5">
        <w:rPr>
          <w:rFonts w:eastAsia="Times New Roman"/>
          <w:szCs w:val="24"/>
        </w:rPr>
        <w:t>ς τ</w:t>
      </w:r>
      <w:r>
        <w:rPr>
          <w:rFonts w:eastAsia="Times New Roman"/>
          <w:szCs w:val="24"/>
        </w:rPr>
        <w:t>η</w:t>
      </w:r>
      <w:r w:rsidRPr="000159D5">
        <w:rPr>
          <w:rFonts w:eastAsia="Times New Roman"/>
          <w:szCs w:val="24"/>
        </w:rPr>
        <w:t>ς πόλ</w:t>
      </w:r>
      <w:r>
        <w:rPr>
          <w:rFonts w:eastAsia="Times New Roman"/>
          <w:szCs w:val="24"/>
        </w:rPr>
        <w:t>η</w:t>
      </w:r>
      <w:r w:rsidRPr="000159D5">
        <w:rPr>
          <w:rFonts w:eastAsia="Times New Roman"/>
          <w:szCs w:val="24"/>
        </w:rPr>
        <w:t>ς</w:t>
      </w:r>
      <w:r>
        <w:rPr>
          <w:rFonts w:eastAsia="Times New Roman"/>
          <w:szCs w:val="24"/>
        </w:rPr>
        <w:t xml:space="preserve"> και</w:t>
      </w:r>
      <w:r w:rsidRPr="000159D5">
        <w:rPr>
          <w:rFonts w:eastAsia="Times New Roman"/>
          <w:szCs w:val="24"/>
        </w:rPr>
        <w:t xml:space="preserve"> ολόκληρης της χώρας για </w:t>
      </w:r>
      <w:r>
        <w:rPr>
          <w:rFonts w:eastAsia="Times New Roman"/>
          <w:szCs w:val="24"/>
        </w:rPr>
        <w:t>όλους τους</w:t>
      </w:r>
      <w:r w:rsidRPr="000159D5">
        <w:rPr>
          <w:rFonts w:eastAsia="Times New Roman"/>
          <w:szCs w:val="24"/>
        </w:rPr>
        <w:t xml:space="preserve"> ανθρώπους</w:t>
      </w:r>
      <w:r>
        <w:rPr>
          <w:rFonts w:eastAsia="Times New Roman"/>
          <w:szCs w:val="24"/>
        </w:rPr>
        <w:t>:</w:t>
      </w:r>
      <w:r w:rsidRPr="000159D5">
        <w:rPr>
          <w:rFonts w:eastAsia="Times New Roman"/>
          <w:szCs w:val="24"/>
        </w:rPr>
        <w:t xml:space="preserve"> για τους ανθρώπους με ειδικές ανάγκες</w:t>
      </w:r>
      <w:r>
        <w:rPr>
          <w:rFonts w:eastAsia="Times New Roman"/>
          <w:szCs w:val="24"/>
        </w:rPr>
        <w:t>,</w:t>
      </w:r>
      <w:r w:rsidRPr="000159D5">
        <w:rPr>
          <w:rFonts w:eastAsia="Times New Roman"/>
          <w:szCs w:val="24"/>
        </w:rPr>
        <w:t xml:space="preserve"> για τις ηλικιωμένες γυναίκες που </w:t>
      </w:r>
      <w:r>
        <w:rPr>
          <w:rFonts w:eastAsia="Times New Roman"/>
          <w:szCs w:val="24"/>
        </w:rPr>
        <w:t>πη</w:t>
      </w:r>
      <w:r>
        <w:rPr>
          <w:rFonts w:eastAsia="Times New Roman"/>
          <w:szCs w:val="24"/>
        </w:rPr>
        <w:t>γαίνουν</w:t>
      </w:r>
      <w:r w:rsidRPr="000159D5">
        <w:rPr>
          <w:rFonts w:eastAsia="Times New Roman"/>
          <w:szCs w:val="24"/>
        </w:rPr>
        <w:t xml:space="preserve"> το καροτσάκι του σο</w:t>
      </w:r>
      <w:r>
        <w:rPr>
          <w:rFonts w:eastAsia="Times New Roman"/>
          <w:szCs w:val="24"/>
        </w:rPr>
        <w:t>υ</w:t>
      </w:r>
      <w:r w:rsidRPr="000159D5">
        <w:rPr>
          <w:rFonts w:eastAsia="Times New Roman"/>
          <w:szCs w:val="24"/>
        </w:rPr>
        <w:t>περμάρκετ και δεν μπορούν να περάσουν από πουθενά</w:t>
      </w:r>
      <w:r>
        <w:rPr>
          <w:rFonts w:eastAsia="Times New Roman"/>
          <w:szCs w:val="24"/>
        </w:rPr>
        <w:t>,</w:t>
      </w:r>
      <w:r w:rsidRPr="000159D5">
        <w:rPr>
          <w:rFonts w:eastAsia="Times New Roman"/>
          <w:szCs w:val="24"/>
        </w:rPr>
        <w:t xml:space="preserve"> για τις μητέρες με </w:t>
      </w:r>
      <w:r>
        <w:rPr>
          <w:rFonts w:eastAsia="Times New Roman"/>
          <w:szCs w:val="24"/>
        </w:rPr>
        <w:t xml:space="preserve">τα </w:t>
      </w:r>
      <w:r w:rsidRPr="000159D5">
        <w:rPr>
          <w:rFonts w:eastAsia="Times New Roman"/>
          <w:szCs w:val="24"/>
        </w:rPr>
        <w:t>καροτσάκια με τα μωρά που κάνουν σλάλομ ανάμεσα σε πεζοδρόμια</w:t>
      </w:r>
      <w:r>
        <w:rPr>
          <w:rFonts w:eastAsia="Times New Roman"/>
          <w:szCs w:val="24"/>
        </w:rPr>
        <w:t>,</w:t>
      </w:r>
      <w:r w:rsidRPr="000159D5">
        <w:rPr>
          <w:rFonts w:eastAsia="Times New Roman"/>
          <w:szCs w:val="24"/>
        </w:rPr>
        <w:t xml:space="preserve"> δρόμους</w:t>
      </w:r>
      <w:r>
        <w:rPr>
          <w:rFonts w:eastAsia="Times New Roman"/>
          <w:szCs w:val="24"/>
        </w:rPr>
        <w:t>,</w:t>
      </w:r>
      <w:r w:rsidRPr="000159D5">
        <w:rPr>
          <w:rFonts w:eastAsia="Times New Roman"/>
          <w:szCs w:val="24"/>
        </w:rPr>
        <w:t xml:space="preserve"> αυτοκίνητα</w:t>
      </w:r>
      <w:r>
        <w:rPr>
          <w:rFonts w:eastAsia="Times New Roman"/>
          <w:szCs w:val="24"/>
        </w:rPr>
        <w:t xml:space="preserve">, </w:t>
      </w:r>
      <w:r w:rsidRPr="000159D5">
        <w:rPr>
          <w:rFonts w:eastAsia="Times New Roman"/>
          <w:szCs w:val="24"/>
        </w:rPr>
        <w:t>μηχανάκια</w:t>
      </w:r>
      <w:r>
        <w:rPr>
          <w:rFonts w:eastAsia="Times New Roman"/>
          <w:szCs w:val="24"/>
        </w:rPr>
        <w:t>,</w:t>
      </w:r>
      <w:r w:rsidRPr="000159D5">
        <w:rPr>
          <w:rFonts w:eastAsia="Times New Roman"/>
          <w:szCs w:val="24"/>
        </w:rPr>
        <w:t xml:space="preserve"> πασσάλους</w:t>
      </w:r>
      <w:r>
        <w:rPr>
          <w:rFonts w:eastAsia="Times New Roman"/>
          <w:szCs w:val="24"/>
        </w:rPr>
        <w:t>,</w:t>
      </w:r>
      <w:r w:rsidRPr="000159D5">
        <w:rPr>
          <w:rFonts w:eastAsia="Times New Roman"/>
          <w:szCs w:val="24"/>
        </w:rPr>
        <w:t xml:space="preserve"> καρέκλες ή οτιδήποτε άλλο</w:t>
      </w:r>
      <w:r>
        <w:rPr>
          <w:rFonts w:eastAsia="Times New Roman"/>
          <w:szCs w:val="24"/>
        </w:rPr>
        <w:t>.</w:t>
      </w:r>
      <w:r w:rsidRPr="000159D5">
        <w:rPr>
          <w:rFonts w:eastAsia="Times New Roman"/>
          <w:szCs w:val="24"/>
        </w:rPr>
        <w:t xml:space="preserve"> </w:t>
      </w:r>
      <w:r>
        <w:rPr>
          <w:rFonts w:eastAsia="Times New Roman"/>
          <w:szCs w:val="24"/>
        </w:rPr>
        <w:t>Θ</w:t>
      </w:r>
      <w:r w:rsidRPr="000159D5">
        <w:rPr>
          <w:rFonts w:eastAsia="Times New Roman"/>
          <w:szCs w:val="24"/>
        </w:rPr>
        <w:t xml:space="preserve">α πρέπει </w:t>
      </w:r>
      <w:r>
        <w:rPr>
          <w:rFonts w:eastAsia="Times New Roman"/>
          <w:szCs w:val="24"/>
        </w:rPr>
        <w:t>ε</w:t>
      </w:r>
      <w:r w:rsidRPr="000159D5">
        <w:rPr>
          <w:rFonts w:eastAsia="Times New Roman"/>
          <w:szCs w:val="24"/>
        </w:rPr>
        <w:t>πιτέλους αυ</w:t>
      </w:r>
      <w:r w:rsidRPr="000159D5">
        <w:rPr>
          <w:rFonts w:eastAsia="Times New Roman"/>
          <w:szCs w:val="24"/>
        </w:rPr>
        <w:t xml:space="preserve">τή η περιοχή της Αττικής </w:t>
      </w:r>
      <w:r>
        <w:rPr>
          <w:rFonts w:eastAsia="Times New Roman"/>
          <w:szCs w:val="24"/>
        </w:rPr>
        <w:t xml:space="preserve">να </w:t>
      </w:r>
      <w:r w:rsidRPr="000159D5">
        <w:rPr>
          <w:rFonts w:eastAsia="Times New Roman"/>
          <w:szCs w:val="24"/>
        </w:rPr>
        <w:t xml:space="preserve">αναδειχθεί πολιτιστικά </w:t>
      </w:r>
      <w:r>
        <w:rPr>
          <w:rFonts w:eastAsia="Times New Roman"/>
          <w:szCs w:val="24"/>
        </w:rPr>
        <w:t>κ</w:t>
      </w:r>
      <w:r w:rsidRPr="000159D5">
        <w:rPr>
          <w:rFonts w:eastAsia="Times New Roman"/>
          <w:szCs w:val="24"/>
        </w:rPr>
        <w:t>αι όχι όπως έκανε η κ</w:t>
      </w:r>
      <w:r>
        <w:rPr>
          <w:rFonts w:eastAsia="Times New Roman"/>
          <w:szCs w:val="24"/>
        </w:rPr>
        <w:t>.</w:t>
      </w:r>
      <w:r w:rsidRPr="000159D5">
        <w:rPr>
          <w:rFonts w:eastAsia="Times New Roman"/>
          <w:szCs w:val="24"/>
        </w:rPr>
        <w:t xml:space="preserve"> Δούρου</w:t>
      </w:r>
      <w:r>
        <w:rPr>
          <w:rFonts w:eastAsia="Times New Roman"/>
          <w:szCs w:val="24"/>
        </w:rPr>
        <w:t>,</w:t>
      </w:r>
      <w:r w:rsidRPr="000159D5">
        <w:rPr>
          <w:rFonts w:eastAsia="Times New Roman"/>
          <w:szCs w:val="24"/>
        </w:rPr>
        <w:t xml:space="preserve"> που έδινε εκατοντάδες χιλιάδες ευρώ για την ενεργειακή αναβάθμιση</w:t>
      </w:r>
      <w:r>
        <w:rPr>
          <w:rFonts w:eastAsia="Times New Roman"/>
          <w:szCs w:val="24"/>
        </w:rPr>
        <w:t xml:space="preserve"> </w:t>
      </w:r>
      <w:r>
        <w:rPr>
          <w:rFonts w:eastAsia="Times New Roman"/>
          <w:szCs w:val="24"/>
        </w:rPr>
        <w:t>-</w:t>
      </w:r>
      <w:r>
        <w:rPr>
          <w:rFonts w:eastAsia="Times New Roman"/>
          <w:szCs w:val="24"/>
        </w:rPr>
        <w:t xml:space="preserve">λέει- του «Σπιτιού </w:t>
      </w:r>
      <w:r w:rsidRPr="000159D5">
        <w:rPr>
          <w:rFonts w:eastAsia="Times New Roman"/>
          <w:szCs w:val="24"/>
        </w:rPr>
        <w:t>του αγωνιστή</w:t>
      </w:r>
      <w:r>
        <w:rPr>
          <w:rFonts w:eastAsia="Times New Roman"/>
          <w:szCs w:val="24"/>
        </w:rPr>
        <w:t>»,</w:t>
      </w:r>
      <w:r w:rsidRPr="000159D5">
        <w:rPr>
          <w:rFonts w:eastAsia="Times New Roman"/>
          <w:szCs w:val="24"/>
        </w:rPr>
        <w:t xml:space="preserve"> ένα γηροκομείο με κα</w:t>
      </w:r>
      <w:r>
        <w:rPr>
          <w:rFonts w:eastAsia="Times New Roman"/>
          <w:szCs w:val="24"/>
        </w:rPr>
        <w:t>μ</w:t>
      </w:r>
      <w:r w:rsidRPr="000159D5">
        <w:rPr>
          <w:rFonts w:eastAsia="Times New Roman"/>
          <w:szCs w:val="24"/>
        </w:rPr>
        <w:t xml:space="preserve">μιά εικοσαριά ηλικιωμένους αγωνιστές του </w:t>
      </w:r>
      <w:r>
        <w:rPr>
          <w:rFonts w:eastAsia="Times New Roman"/>
          <w:szCs w:val="24"/>
        </w:rPr>
        <w:t>ΚΚΕ,</w:t>
      </w:r>
      <w:r w:rsidRPr="000159D5">
        <w:rPr>
          <w:rFonts w:eastAsia="Times New Roman"/>
          <w:szCs w:val="24"/>
        </w:rPr>
        <w:t xml:space="preserve"> για το οποίο πλήρωσαν οι πολίτες τη</w:t>
      </w:r>
      <w:r>
        <w:rPr>
          <w:rFonts w:eastAsia="Times New Roman"/>
          <w:szCs w:val="24"/>
        </w:rPr>
        <w:t>ς Αττικής πάνω από 100.000 ευρώ. Μ</w:t>
      </w:r>
      <w:r w:rsidRPr="000159D5">
        <w:rPr>
          <w:rFonts w:eastAsia="Times New Roman"/>
          <w:szCs w:val="24"/>
        </w:rPr>
        <w:t xml:space="preserve">ετά </w:t>
      </w:r>
      <w:r>
        <w:rPr>
          <w:rFonts w:eastAsia="Times New Roman"/>
          <w:szCs w:val="24"/>
        </w:rPr>
        <w:t xml:space="preserve">-νομίζω- </w:t>
      </w:r>
      <w:r w:rsidRPr="000159D5">
        <w:rPr>
          <w:rFonts w:eastAsia="Times New Roman"/>
          <w:szCs w:val="24"/>
        </w:rPr>
        <w:t xml:space="preserve">και εδώ ο Πρόεδρος </w:t>
      </w:r>
      <w:r>
        <w:rPr>
          <w:rFonts w:eastAsia="Times New Roman"/>
          <w:szCs w:val="24"/>
        </w:rPr>
        <w:t>της Β</w:t>
      </w:r>
      <w:r w:rsidRPr="000159D5">
        <w:rPr>
          <w:rFonts w:eastAsia="Times New Roman"/>
          <w:szCs w:val="24"/>
        </w:rPr>
        <w:t xml:space="preserve">ουλής έδωσε ένα πολύ καλό </w:t>
      </w:r>
      <w:r>
        <w:rPr>
          <w:rFonts w:eastAsia="Times New Roman"/>
          <w:szCs w:val="24"/>
        </w:rPr>
        <w:t>ποσό</w:t>
      </w:r>
      <w:r w:rsidRPr="000159D5">
        <w:rPr>
          <w:rFonts w:eastAsia="Times New Roman"/>
          <w:szCs w:val="24"/>
        </w:rPr>
        <w:t xml:space="preserve"> για τη συγκεκριμένη περίπτωση</w:t>
      </w:r>
      <w:r>
        <w:rPr>
          <w:rFonts w:eastAsia="Times New Roman"/>
          <w:szCs w:val="24"/>
        </w:rPr>
        <w:t>.</w:t>
      </w:r>
    </w:p>
    <w:p w14:paraId="6338FCE6" w14:textId="77777777" w:rsidR="00401C51" w:rsidRDefault="00794512">
      <w:pPr>
        <w:spacing w:line="600" w:lineRule="auto"/>
        <w:ind w:firstLine="720"/>
        <w:jc w:val="both"/>
        <w:rPr>
          <w:rFonts w:eastAsia="Times New Roman"/>
          <w:szCs w:val="24"/>
        </w:rPr>
      </w:pPr>
      <w:r>
        <w:rPr>
          <w:rFonts w:eastAsia="Times New Roman"/>
          <w:szCs w:val="24"/>
        </w:rPr>
        <w:t>Γ</w:t>
      </w:r>
      <w:r w:rsidRPr="000159D5">
        <w:rPr>
          <w:rFonts w:eastAsia="Times New Roman"/>
          <w:szCs w:val="24"/>
        </w:rPr>
        <w:t>ια την εξάλειψη της γραφειοκρατίας</w:t>
      </w:r>
      <w:r>
        <w:rPr>
          <w:rFonts w:eastAsia="Times New Roman"/>
          <w:szCs w:val="24"/>
        </w:rPr>
        <w:t>,</w:t>
      </w:r>
      <w:r w:rsidRPr="000159D5">
        <w:rPr>
          <w:rFonts w:eastAsia="Times New Roman"/>
          <w:szCs w:val="24"/>
        </w:rPr>
        <w:t xml:space="preserve"> που ταλανίζει όλους και την επιχειρηματικότητα της</w:t>
      </w:r>
      <w:r w:rsidRPr="000159D5">
        <w:rPr>
          <w:rFonts w:eastAsia="Times New Roman"/>
          <w:szCs w:val="24"/>
        </w:rPr>
        <w:t xml:space="preserve"> πατρίδος </w:t>
      </w:r>
      <w:r>
        <w:rPr>
          <w:rFonts w:eastAsia="Times New Roman"/>
          <w:szCs w:val="24"/>
        </w:rPr>
        <w:t>μας,</w:t>
      </w:r>
      <w:r w:rsidRPr="000159D5">
        <w:rPr>
          <w:rFonts w:eastAsia="Times New Roman"/>
          <w:szCs w:val="24"/>
        </w:rPr>
        <w:t xml:space="preserve"> </w:t>
      </w:r>
      <w:r>
        <w:rPr>
          <w:rFonts w:eastAsia="Times New Roman"/>
          <w:szCs w:val="24"/>
        </w:rPr>
        <w:t>θα</w:t>
      </w:r>
      <w:r w:rsidRPr="000159D5">
        <w:rPr>
          <w:rFonts w:eastAsia="Times New Roman"/>
          <w:szCs w:val="24"/>
        </w:rPr>
        <w:t xml:space="preserve"> πρέπει να γίνει</w:t>
      </w:r>
      <w:r>
        <w:rPr>
          <w:rFonts w:eastAsia="Times New Roman"/>
          <w:szCs w:val="24"/>
        </w:rPr>
        <w:t xml:space="preserve"> κάτι. Αυτό που πρέπει να γίνει</w:t>
      </w:r>
      <w:r w:rsidRPr="000159D5">
        <w:rPr>
          <w:rFonts w:eastAsia="Times New Roman"/>
          <w:szCs w:val="24"/>
        </w:rPr>
        <w:t xml:space="preserve"> είναι να αντιγράψουμε στην </w:t>
      </w:r>
      <w:r>
        <w:rPr>
          <w:rFonts w:eastAsia="Times New Roman"/>
          <w:szCs w:val="24"/>
        </w:rPr>
        <w:t>κυριολεξία το πώς</w:t>
      </w:r>
      <w:r w:rsidRPr="000159D5">
        <w:rPr>
          <w:rFonts w:eastAsia="Times New Roman"/>
          <w:szCs w:val="24"/>
        </w:rPr>
        <w:t xml:space="preserve"> έχουν </w:t>
      </w:r>
      <w:r>
        <w:rPr>
          <w:rFonts w:eastAsia="Times New Roman"/>
          <w:szCs w:val="24"/>
        </w:rPr>
        <w:t>εξαλείψει τη</w:t>
      </w:r>
      <w:r w:rsidRPr="000159D5">
        <w:rPr>
          <w:rFonts w:eastAsia="Times New Roman"/>
          <w:szCs w:val="24"/>
        </w:rPr>
        <w:t xml:space="preserve"> γραφειοκρατία συγκεκριμένες χώρες στην Ευρωπαϊκή Ένωση και όχι μόνο</w:t>
      </w:r>
      <w:r>
        <w:rPr>
          <w:rFonts w:eastAsia="Times New Roman"/>
          <w:szCs w:val="24"/>
        </w:rPr>
        <w:t>.</w:t>
      </w:r>
      <w:r w:rsidRPr="000159D5">
        <w:rPr>
          <w:rFonts w:eastAsia="Times New Roman"/>
          <w:szCs w:val="24"/>
        </w:rPr>
        <w:t xml:space="preserve"> </w:t>
      </w:r>
    </w:p>
    <w:p w14:paraId="6338FCE7" w14:textId="77777777" w:rsidR="00401C51" w:rsidRDefault="0079451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w:t>
      </w:r>
      <w:r>
        <w:rPr>
          <w:rFonts w:eastAsia="Times New Roman"/>
          <w:szCs w:val="24"/>
        </w:rPr>
        <w:t>ιλίας του κυρίου Βουλευτή)</w:t>
      </w:r>
    </w:p>
    <w:p w14:paraId="6338FCE8" w14:textId="77777777" w:rsidR="00401C51" w:rsidRDefault="00794512">
      <w:pPr>
        <w:tabs>
          <w:tab w:val="left" w:pos="3189"/>
          <w:tab w:val="center" w:pos="4513"/>
        </w:tabs>
        <w:spacing w:line="600" w:lineRule="auto"/>
        <w:ind w:firstLine="720"/>
        <w:jc w:val="both"/>
        <w:rPr>
          <w:rFonts w:eastAsia="Times New Roman" w:cs="Times New Roman"/>
          <w:b/>
          <w:szCs w:val="24"/>
        </w:rPr>
      </w:pPr>
      <w:r w:rsidRPr="009F62CB">
        <w:rPr>
          <w:rFonts w:eastAsia="Times New Roman" w:cs="Times New Roman"/>
          <w:b/>
          <w:szCs w:val="24"/>
        </w:rPr>
        <w:t xml:space="preserve">ΠΡΟΕΔΡΕΥΩΝ (Αναστάσιος Κουράκης): </w:t>
      </w:r>
      <w:r>
        <w:rPr>
          <w:rFonts w:eastAsia="Times New Roman"/>
          <w:szCs w:val="24"/>
        </w:rPr>
        <w:t xml:space="preserve">Να ολοκληρώνουμε, κύριε Παναγιώταρε, εάν έχετε την καλοσύνη. </w:t>
      </w:r>
    </w:p>
    <w:p w14:paraId="6338FCE9" w14:textId="77777777" w:rsidR="00401C51" w:rsidRDefault="00794512">
      <w:pPr>
        <w:spacing w:line="600" w:lineRule="auto"/>
        <w:ind w:firstLine="720"/>
        <w:jc w:val="both"/>
        <w:rPr>
          <w:rFonts w:eastAsia="Times New Roman"/>
          <w:szCs w:val="24"/>
        </w:rPr>
      </w:pPr>
      <w:r w:rsidRPr="00396B5F">
        <w:rPr>
          <w:rFonts w:eastAsia="Times New Roman"/>
          <w:b/>
          <w:szCs w:val="24"/>
        </w:rPr>
        <w:t>ΗΛΙΑΣ ΠΑΝΑΓΙΩΤΑΡΟΣ:</w:t>
      </w:r>
      <w:r>
        <w:rPr>
          <w:rFonts w:eastAsia="Times New Roman"/>
          <w:szCs w:val="24"/>
        </w:rPr>
        <w:t xml:space="preserve"> Επιτρέψτε μου δύο λεπτά. Και μου αλλάξατε τον χρόνο </w:t>
      </w:r>
      <w:r>
        <w:rPr>
          <w:rFonts w:eastAsia="Times New Roman"/>
          <w:szCs w:val="24"/>
        </w:rPr>
        <w:t>-</w:t>
      </w:r>
      <w:r>
        <w:rPr>
          <w:rFonts w:eastAsia="Times New Roman"/>
          <w:szCs w:val="24"/>
        </w:rPr>
        <w:t xml:space="preserve">όχι εσείς προσωπικά- και άλλοι μιλούσαν εδώ πάνω </w:t>
      </w:r>
      <w:r w:rsidRPr="000159D5">
        <w:rPr>
          <w:rFonts w:eastAsia="Times New Roman"/>
          <w:szCs w:val="24"/>
        </w:rPr>
        <w:t>από μία ώρα</w:t>
      </w:r>
      <w:r>
        <w:rPr>
          <w:rFonts w:eastAsia="Times New Roman"/>
          <w:szCs w:val="24"/>
        </w:rPr>
        <w:t>,</w:t>
      </w:r>
      <w:r w:rsidRPr="000159D5">
        <w:rPr>
          <w:rFonts w:eastAsia="Times New Roman"/>
          <w:szCs w:val="24"/>
        </w:rPr>
        <w:t xml:space="preserve"> </w:t>
      </w:r>
      <w:r>
        <w:rPr>
          <w:rFonts w:eastAsia="Times New Roman"/>
          <w:szCs w:val="24"/>
        </w:rPr>
        <w:t xml:space="preserve">καταστρατηγώντας τον </w:t>
      </w:r>
      <w:r w:rsidRPr="000159D5">
        <w:rPr>
          <w:rFonts w:eastAsia="Times New Roman"/>
          <w:szCs w:val="24"/>
        </w:rPr>
        <w:t>χρόνο</w:t>
      </w:r>
      <w:r>
        <w:rPr>
          <w:rFonts w:eastAsia="Times New Roman"/>
          <w:szCs w:val="24"/>
        </w:rPr>
        <w:t xml:space="preserve">. Δώστε μου και εμένα τρία λεπτά. </w:t>
      </w:r>
    </w:p>
    <w:p w14:paraId="6338FCEA" w14:textId="77777777" w:rsidR="00401C51" w:rsidRDefault="00794512">
      <w:pPr>
        <w:spacing w:line="600" w:lineRule="auto"/>
        <w:ind w:firstLine="720"/>
        <w:jc w:val="both"/>
        <w:rPr>
          <w:rFonts w:eastAsia="Times New Roman"/>
          <w:szCs w:val="24"/>
        </w:rPr>
      </w:pPr>
      <w:r>
        <w:rPr>
          <w:rFonts w:eastAsia="Times New Roman"/>
          <w:szCs w:val="24"/>
        </w:rPr>
        <w:t xml:space="preserve">Ευχαριστώ </w:t>
      </w:r>
      <w:r w:rsidRPr="000159D5">
        <w:rPr>
          <w:rFonts w:eastAsia="Times New Roman"/>
          <w:szCs w:val="24"/>
        </w:rPr>
        <w:t>πάρα πολύ</w:t>
      </w:r>
      <w:r>
        <w:rPr>
          <w:rFonts w:eastAsia="Times New Roman"/>
          <w:szCs w:val="24"/>
        </w:rPr>
        <w:t>.</w:t>
      </w:r>
    </w:p>
    <w:p w14:paraId="6338FCEB" w14:textId="77777777" w:rsidR="00401C51" w:rsidRDefault="00794512">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szCs w:val="24"/>
        </w:rPr>
        <w:t>Δεν έχουμε κάνει ιδιαίτερη εξαίρεση, εκτός από τον κ. Πολάκη, όπως γνωρίζετε.</w:t>
      </w:r>
    </w:p>
    <w:p w14:paraId="6338FCEC" w14:textId="77777777" w:rsidR="00401C51" w:rsidRDefault="00794512">
      <w:pPr>
        <w:tabs>
          <w:tab w:val="left" w:pos="3189"/>
          <w:tab w:val="center" w:pos="4513"/>
        </w:tabs>
        <w:spacing w:line="600" w:lineRule="auto"/>
        <w:ind w:firstLine="720"/>
        <w:jc w:val="both"/>
        <w:rPr>
          <w:rFonts w:eastAsia="Times New Roman"/>
          <w:szCs w:val="24"/>
        </w:rPr>
      </w:pPr>
      <w:r w:rsidRPr="00396B5F">
        <w:rPr>
          <w:rFonts w:eastAsia="Times New Roman"/>
          <w:b/>
          <w:szCs w:val="24"/>
        </w:rPr>
        <w:t>ΗΛΙΑΣ ΠΑΝΑΓΙΩΤΑΡΟΣ:</w:t>
      </w:r>
      <w:r>
        <w:rPr>
          <w:rFonts w:eastAsia="Times New Roman"/>
          <w:b/>
          <w:szCs w:val="24"/>
        </w:rPr>
        <w:t xml:space="preserve"> </w:t>
      </w:r>
      <w:r>
        <w:rPr>
          <w:rFonts w:eastAsia="Times New Roman"/>
          <w:szCs w:val="24"/>
        </w:rPr>
        <w:t xml:space="preserve">Δεν ήταν μόνο ο κ. </w:t>
      </w:r>
      <w:r w:rsidRPr="000159D5">
        <w:rPr>
          <w:rFonts w:eastAsia="Times New Roman"/>
          <w:szCs w:val="24"/>
        </w:rPr>
        <w:t>Πολάκη</w:t>
      </w:r>
      <w:r>
        <w:rPr>
          <w:rFonts w:eastAsia="Times New Roman"/>
          <w:szCs w:val="24"/>
        </w:rPr>
        <w:t>ς.</w:t>
      </w:r>
    </w:p>
    <w:p w14:paraId="6338FCED" w14:textId="77777777" w:rsidR="00401C51" w:rsidRDefault="00794512">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ΠΡΟΕΔΡΕΥΩΝ (</w:t>
      </w:r>
      <w:r w:rsidRPr="009F62CB">
        <w:rPr>
          <w:rFonts w:eastAsia="Times New Roman" w:cs="Times New Roman"/>
          <w:b/>
          <w:szCs w:val="24"/>
        </w:rPr>
        <w:t xml:space="preserve">Αναστάσιος Κουράκης): </w:t>
      </w:r>
      <w:r>
        <w:rPr>
          <w:rFonts w:eastAsia="Times New Roman" w:cs="Times New Roman"/>
          <w:szCs w:val="24"/>
        </w:rPr>
        <w:t>Σας έδωσα ήδη τέσσερα λεπτά επιπλέον.</w:t>
      </w:r>
    </w:p>
    <w:p w14:paraId="6338FCEE" w14:textId="77777777" w:rsidR="00401C51" w:rsidRDefault="00794512">
      <w:pPr>
        <w:tabs>
          <w:tab w:val="left" w:pos="3189"/>
          <w:tab w:val="center" w:pos="4513"/>
        </w:tabs>
        <w:spacing w:line="600" w:lineRule="auto"/>
        <w:ind w:firstLine="720"/>
        <w:jc w:val="both"/>
        <w:rPr>
          <w:rFonts w:eastAsia="Times New Roman"/>
          <w:szCs w:val="24"/>
        </w:rPr>
      </w:pPr>
      <w:r w:rsidRPr="00396B5F">
        <w:rPr>
          <w:rFonts w:eastAsia="Times New Roman"/>
          <w:b/>
          <w:szCs w:val="24"/>
        </w:rPr>
        <w:t>ΗΛΙΑΣ ΠΑΝΑΓΙΩΤΑΡΟΣ:</w:t>
      </w:r>
      <w:r>
        <w:rPr>
          <w:rFonts w:eastAsia="Times New Roman"/>
          <w:b/>
          <w:szCs w:val="24"/>
        </w:rPr>
        <w:t xml:space="preserve"> </w:t>
      </w:r>
      <w:r>
        <w:rPr>
          <w:rFonts w:eastAsia="Times New Roman"/>
          <w:szCs w:val="24"/>
        </w:rPr>
        <w:t xml:space="preserve">Όσον αφορά την καθημερινότητα των πολιτών και </w:t>
      </w:r>
      <w:r w:rsidRPr="000159D5">
        <w:rPr>
          <w:rFonts w:eastAsia="Times New Roman"/>
          <w:szCs w:val="24"/>
        </w:rPr>
        <w:t>φυσικά τις αμαρτωλές συμβάσεις</w:t>
      </w:r>
      <w:r>
        <w:rPr>
          <w:rFonts w:eastAsia="Times New Roman"/>
          <w:szCs w:val="24"/>
        </w:rPr>
        <w:t>,</w:t>
      </w:r>
      <w:r w:rsidRPr="000159D5">
        <w:rPr>
          <w:rFonts w:eastAsia="Times New Roman"/>
          <w:szCs w:val="24"/>
        </w:rPr>
        <w:t xml:space="preserve"> εκεί</w:t>
      </w:r>
      <w:r>
        <w:rPr>
          <w:rFonts w:eastAsia="Times New Roman"/>
          <w:szCs w:val="24"/>
        </w:rPr>
        <w:t>,</w:t>
      </w:r>
      <w:r w:rsidRPr="000159D5">
        <w:rPr>
          <w:rFonts w:eastAsia="Times New Roman"/>
          <w:szCs w:val="24"/>
        </w:rPr>
        <w:t xml:space="preserve"> αν </w:t>
      </w:r>
      <w:r>
        <w:rPr>
          <w:rFonts w:eastAsia="Times New Roman"/>
          <w:szCs w:val="24"/>
        </w:rPr>
        <w:t>έμπαινε</w:t>
      </w:r>
      <w:r w:rsidRPr="000159D5">
        <w:rPr>
          <w:rFonts w:eastAsia="Times New Roman"/>
          <w:szCs w:val="24"/>
        </w:rPr>
        <w:t xml:space="preserve"> ένας εισαγγελέας στην Περιφέρεια Αττικής</w:t>
      </w:r>
      <w:r>
        <w:rPr>
          <w:rFonts w:eastAsia="Times New Roman"/>
          <w:szCs w:val="24"/>
        </w:rPr>
        <w:t>,</w:t>
      </w:r>
      <w:r w:rsidRPr="000159D5">
        <w:rPr>
          <w:rFonts w:eastAsia="Times New Roman"/>
          <w:szCs w:val="24"/>
        </w:rPr>
        <w:t xml:space="preserve"> </w:t>
      </w:r>
      <w:r>
        <w:rPr>
          <w:rFonts w:eastAsia="Times New Roman"/>
          <w:szCs w:val="24"/>
        </w:rPr>
        <w:t xml:space="preserve">θα </w:t>
      </w:r>
      <w:r w:rsidRPr="000159D5">
        <w:rPr>
          <w:rFonts w:eastAsia="Times New Roman"/>
          <w:szCs w:val="24"/>
        </w:rPr>
        <w:t xml:space="preserve">έβγαζε πάρα </w:t>
      </w:r>
      <w:r>
        <w:rPr>
          <w:rFonts w:eastAsia="Times New Roman"/>
          <w:szCs w:val="24"/>
        </w:rPr>
        <w:t xml:space="preserve">μα </w:t>
      </w:r>
      <w:r w:rsidRPr="000159D5">
        <w:rPr>
          <w:rFonts w:eastAsia="Times New Roman"/>
          <w:szCs w:val="24"/>
        </w:rPr>
        <w:t xml:space="preserve">πάρα πολλά </w:t>
      </w:r>
      <w:r>
        <w:rPr>
          <w:rFonts w:eastAsia="Times New Roman"/>
          <w:szCs w:val="24"/>
        </w:rPr>
        <w:t>«</w:t>
      </w:r>
      <w:r w:rsidRPr="000159D5">
        <w:rPr>
          <w:rFonts w:eastAsia="Times New Roman"/>
          <w:szCs w:val="24"/>
        </w:rPr>
        <w:t>λαβράκια</w:t>
      </w:r>
      <w:r>
        <w:rPr>
          <w:rFonts w:eastAsia="Times New Roman"/>
          <w:szCs w:val="24"/>
        </w:rPr>
        <w:t>».</w:t>
      </w:r>
    </w:p>
    <w:p w14:paraId="6338FCEF" w14:textId="77777777" w:rsidR="00401C51" w:rsidRDefault="00794512">
      <w:pPr>
        <w:tabs>
          <w:tab w:val="left" w:pos="3189"/>
          <w:tab w:val="center" w:pos="4513"/>
        </w:tabs>
        <w:spacing w:line="600" w:lineRule="auto"/>
        <w:ind w:firstLine="720"/>
        <w:jc w:val="both"/>
        <w:rPr>
          <w:rFonts w:eastAsia="Times New Roman"/>
          <w:szCs w:val="24"/>
        </w:rPr>
      </w:pPr>
      <w:r w:rsidRPr="000159D5">
        <w:rPr>
          <w:rFonts w:eastAsia="Times New Roman"/>
          <w:szCs w:val="24"/>
        </w:rPr>
        <w:t>Αυτά και άλλα πολλά μπορούμε να κάνουμε</w:t>
      </w:r>
      <w:r>
        <w:rPr>
          <w:rFonts w:eastAsia="Times New Roman"/>
          <w:szCs w:val="24"/>
        </w:rPr>
        <w:t>,</w:t>
      </w:r>
      <w:r w:rsidRPr="000159D5">
        <w:rPr>
          <w:rFonts w:eastAsia="Times New Roman"/>
          <w:szCs w:val="24"/>
        </w:rPr>
        <w:t xml:space="preserve"> εάν και </w:t>
      </w:r>
      <w:r>
        <w:rPr>
          <w:rFonts w:eastAsia="Times New Roman"/>
          <w:szCs w:val="24"/>
        </w:rPr>
        <w:t>εφόσον οι πολίτες της Αττικής μά</w:t>
      </w:r>
      <w:r w:rsidRPr="000159D5">
        <w:rPr>
          <w:rFonts w:eastAsia="Times New Roman"/>
          <w:szCs w:val="24"/>
        </w:rPr>
        <w:t xml:space="preserve">ς τιμήσουν ξανά με την ψήφο </w:t>
      </w:r>
      <w:r>
        <w:rPr>
          <w:rFonts w:eastAsia="Times New Roman"/>
          <w:szCs w:val="24"/>
        </w:rPr>
        <w:t>τους,</w:t>
      </w:r>
      <w:r w:rsidRPr="000159D5">
        <w:rPr>
          <w:rFonts w:eastAsia="Times New Roman"/>
          <w:szCs w:val="24"/>
        </w:rPr>
        <w:t xml:space="preserve"> μία ψήφο που </w:t>
      </w:r>
      <w:r>
        <w:rPr>
          <w:rFonts w:eastAsia="Times New Roman"/>
          <w:szCs w:val="24"/>
        </w:rPr>
        <w:t>θεωρούμε ότι την εκμεταλλευτήκα</w:t>
      </w:r>
      <w:r w:rsidRPr="000159D5">
        <w:rPr>
          <w:rFonts w:eastAsia="Times New Roman"/>
          <w:szCs w:val="24"/>
        </w:rPr>
        <w:t>με</w:t>
      </w:r>
      <w:r>
        <w:rPr>
          <w:rFonts w:eastAsia="Times New Roman"/>
          <w:szCs w:val="24"/>
        </w:rPr>
        <w:t xml:space="preserve"> με</w:t>
      </w:r>
      <w:r w:rsidRPr="000159D5">
        <w:rPr>
          <w:rFonts w:eastAsia="Times New Roman"/>
          <w:szCs w:val="24"/>
        </w:rPr>
        <w:t xml:space="preserve"> τον καλύτερο δυνατό τρόπο υπέρ των πολιτών της Αττικής τα πέντε</w:t>
      </w:r>
      <w:r>
        <w:rPr>
          <w:rFonts w:eastAsia="Times New Roman"/>
          <w:szCs w:val="24"/>
        </w:rPr>
        <w:t xml:space="preserve"> χρόνια στην Περιφέρεια Α</w:t>
      </w:r>
      <w:r>
        <w:rPr>
          <w:rFonts w:eastAsia="Times New Roman"/>
          <w:szCs w:val="24"/>
        </w:rPr>
        <w:t>ττικής. Ε</w:t>
      </w:r>
      <w:r w:rsidRPr="000159D5">
        <w:rPr>
          <w:rFonts w:eastAsia="Times New Roman"/>
          <w:szCs w:val="24"/>
        </w:rPr>
        <w:t>λπίζου</w:t>
      </w:r>
      <w:r>
        <w:rPr>
          <w:rFonts w:eastAsia="Times New Roman"/>
          <w:szCs w:val="24"/>
        </w:rPr>
        <w:t>με</w:t>
      </w:r>
      <w:r w:rsidRPr="000159D5">
        <w:rPr>
          <w:rFonts w:eastAsia="Times New Roman"/>
          <w:szCs w:val="24"/>
        </w:rPr>
        <w:t xml:space="preserve"> να ξανακάνουμε το ίδιο </w:t>
      </w:r>
      <w:r>
        <w:rPr>
          <w:rFonts w:eastAsia="Times New Roman"/>
          <w:szCs w:val="24"/>
        </w:rPr>
        <w:t>γ</w:t>
      </w:r>
      <w:r w:rsidRPr="000159D5">
        <w:rPr>
          <w:rFonts w:eastAsia="Times New Roman"/>
          <w:szCs w:val="24"/>
        </w:rPr>
        <w:t xml:space="preserve">ια τα επόμενα </w:t>
      </w:r>
      <w:r>
        <w:rPr>
          <w:rFonts w:eastAsia="Times New Roman"/>
          <w:szCs w:val="24"/>
        </w:rPr>
        <w:t xml:space="preserve">πέντε </w:t>
      </w:r>
      <w:r w:rsidRPr="000159D5">
        <w:rPr>
          <w:rFonts w:eastAsia="Times New Roman"/>
          <w:szCs w:val="24"/>
        </w:rPr>
        <w:t>χρόνια</w:t>
      </w:r>
      <w:r>
        <w:rPr>
          <w:rFonts w:eastAsia="Times New Roman"/>
          <w:szCs w:val="24"/>
        </w:rPr>
        <w:t>.</w:t>
      </w:r>
    </w:p>
    <w:p w14:paraId="6338FCF0" w14:textId="77777777" w:rsidR="00401C51" w:rsidRDefault="00794512">
      <w:pPr>
        <w:tabs>
          <w:tab w:val="left" w:pos="3189"/>
          <w:tab w:val="center" w:pos="4513"/>
        </w:tabs>
        <w:spacing w:line="600" w:lineRule="auto"/>
        <w:ind w:firstLine="720"/>
        <w:jc w:val="both"/>
        <w:rPr>
          <w:rFonts w:eastAsia="Times New Roman"/>
          <w:szCs w:val="24"/>
        </w:rPr>
      </w:pPr>
      <w:r>
        <w:rPr>
          <w:rFonts w:eastAsia="Times New Roman"/>
          <w:szCs w:val="24"/>
        </w:rPr>
        <w:t>Ε</w:t>
      </w:r>
      <w:r w:rsidRPr="000159D5">
        <w:rPr>
          <w:rFonts w:eastAsia="Times New Roman"/>
          <w:szCs w:val="24"/>
        </w:rPr>
        <w:t>υχαριστώ πάρα πολύ</w:t>
      </w:r>
      <w:r>
        <w:rPr>
          <w:rFonts w:eastAsia="Times New Roman"/>
          <w:szCs w:val="24"/>
        </w:rPr>
        <w:t>.</w:t>
      </w:r>
    </w:p>
    <w:p w14:paraId="6338FCF1" w14:textId="77777777" w:rsidR="00401C51" w:rsidRDefault="00794512">
      <w:pPr>
        <w:spacing w:line="600" w:lineRule="auto"/>
        <w:ind w:firstLine="720"/>
        <w:jc w:val="center"/>
        <w:rPr>
          <w:rFonts w:eastAsia="Times New Roman" w:cs="Times New Roman"/>
          <w:szCs w:val="24"/>
        </w:rPr>
      </w:pPr>
      <w:r w:rsidRPr="000154F1">
        <w:rPr>
          <w:rFonts w:eastAsia="Times New Roman" w:cs="Times New Roman"/>
          <w:szCs w:val="24"/>
        </w:rPr>
        <w:t>(Χειροκροτήματα από την πτέρυγα της Χρυσής Αυγής)</w:t>
      </w:r>
    </w:p>
    <w:p w14:paraId="6338FCF2" w14:textId="77777777" w:rsidR="00401C51" w:rsidRDefault="00794512">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ΠΡΟΕΔΡΕΥΩΝ (Αναστάσιος Κουράκης):</w:t>
      </w:r>
      <w:r>
        <w:rPr>
          <w:rFonts w:eastAsia="Times New Roman" w:cs="Times New Roman"/>
          <w:b/>
          <w:szCs w:val="24"/>
        </w:rPr>
        <w:t xml:space="preserve"> </w:t>
      </w:r>
      <w:r w:rsidRPr="005B1A61">
        <w:rPr>
          <w:rFonts w:eastAsia="Times New Roman" w:cs="Times New Roman"/>
          <w:szCs w:val="24"/>
        </w:rPr>
        <w:t>Προχωρούμε</w:t>
      </w:r>
      <w:r>
        <w:rPr>
          <w:rFonts w:eastAsia="Times New Roman" w:cs="Times New Roman"/>
          <w:b/>
          <w:szCs w:val="24"/>
        </w:rPr>
        <w:t xml:space="preserve"> </w:t>
      </w:r>
      <w:r>
        <w:rPr>
          <w:rFonts w:eastAsia="Times New Roman" w:cs="Times New Roman"/>
          <w:szCs w:val="24"/>
        </w:rPr>
        <w:t xml:space="preserve">με την </w:t>
      </w:r>
      <w:r>
        <w:rPr>
          <w:rFonts w:eastAsia="Times New Roman"/>
          <w:szCs w:val="24"/>
        </w:rPr>
        <w:t>κ</w:t>
      </w:r>
      <w:r>
        <w:rPr>
          <w:rFonts w:eastAsia="Times New Roman"/>
          <w:szCs w:val="24"/>
        </w:rPr>
        <w:t>.</w:t>
      </w:r>
      <w:r>
        <w:rPr>
          <w:rFonts w:eastAsia="Times New Roman"/>
          <w:szCs w:val="24"/>
        </w:rPr>
        <w:t xml:space="preserve"> </w:t>
      </w:r>
      <w:r w:rsidRPr="000159D5">
        <w:rPr>
          <w:rFonts w:eastAsia="Times New Roman"/>
          <w:szCs w:val="24"/>
        </w:rPr>
        <w:t>Τασία Χριστοδουλοπούλου</w:t>
      </w:r>
      <w:r>
        <w:rPr>
          <w:rFonts w:eastAsia="Times New Roman"/>
          <w:szCs w:val="24"/>
        </w:rPr>
        <w:t>,</w:t>
      </w:r>
      <w:r w:rsidRPr="000159D5">
        <w:rPr>
          <w:rFonts w:eastAsia="Times New Roman"/>
          <w:szCs w:val="24"/>
        </w:rPr>
        <w:t xml:space="preserve"> Βουλε</w:t>
      </w:r>
      <w:r>
        <w:rPr>
          <w:rFonts w:eastAsia="Times New Roman"/>
          <w:szCs w:val="24"/>
        </w:rPr>
        <w:t>υτή</w:t>
      </w:r>
      <w:r w:rsidRPr="000159D5">
        <w:rPr>
          <w:rFonts w:eastAsia="Times New Roman"/>
          <w:szCs w:val="24"/>
        </w:rPr>
        <w:t xml:space="preserve"> του </w:t>
      </w:r>
      <w:r>
        <w:rPr>
          <w:rFonts w:eastAsia="Times New Roman"/>
          <w:szCs w:val="24"/>
        </w:rPr>
        <w:t>ΣΥΡΙΖΑ και Γ΄ Αντιπρόε</w:t>
      </w:r>
      <w:r>
        <w:rPr>
          <w:rFonts w:eastAsia="Times New Roman"/>
          <w:szCs w:val="24"/>
        </w:rPr>
        <w:t>δρο</w:t>
      </w:r>
      <w:r w:rsidRPr="000159D5">
        <w:rPr>
          <w:rFonts w:eastAsia="Times New Roman"/>
          <w:szCs w:val="24"/>
        </w:rPr>
        <w:t xml:space="preserve"> της Βουλής</w:t>
      </w:r>
      <w:r>
        <w:rPr>
          <w:rFonts w:eastAsia="Times New Roman"/>
          <w:szCs w:val="24"/>
        </w:rPr>
        <w:t>, η οποία έχει τον λόγο</w:t>
      </w:r>
      <w:r w:rsidRPr="000159D5">
        <w:rPr>
          <w:rFonts w:eastAsia="Times New Roman"/>
          <w:szCs w:val="24"/>
        </w:rPr>
        <w:t xml:space="preserve"> για </w:t>
      </w:r>
      <w:r>
        <w:rPr>
          <w:rFonts w:eastAsia="Times New Roman"/>
          <w:szCs w:val="24"/>
        </w:rPr>
        <w:t>επτά</w:t>
      </w:r>
      <w:r w:rsidRPr="000159D5">
        <w:rPr>
          <w:rFonts w:eastAsia="Times New Roman"/>
          <w:szCs w:val="24"/>
        </w:rPr>
        <w:t xml:space="preserve"> λεπτά</w:t>
      </w:r>
      <w:r>
        <w:rPr>
          <w:rFonts w:eastAsia="Times New Roman"/>
          <w:szCs w:val="24"/>
        </w:rPr>
        <w:t>.</w:t>
      </w:r>
    </w:p>
    <w:p w14:paraId="6338FCF3" w14:textId="77777777" w:rsidR="00401C51" w:rsidRDefault="00794512">
      <w:pPr>
        <w:spacing w:line="600" w:lineRule="auto"/>
        <w:ind w:firstLine="720"/>
        <w:jc w:val="both"/>
        <w:rPr>
          <w:rFonts w:eastAsia="Times New Roman"/>
          <w:szCs w:val="24"/>
        </w:rPr>
      </w:pPr>
      <w:r w:rsidRPr="00E7322B">
        <w:rPr>
          <w:rFonts w:eastAsia="Times New Roman" w:cs="Times New Roman"/>
          <w:b/>
          <w:szCs w:val="24"/>
        </w:rPr>
        <w:t>Α</w:t>
      </w:r>
      <w:r>
        <w:rPr>
          <w:rFonts w:eastAsia="Times New Roman" w:cs="Times New Roman"/>
          <w:b/>
          <w:szCs w:val="24"/>
        </w:rPr>
        <w:t>ΝΑΣΤΑΣΙΑ ΧΡΙΣΤΟΔΟΥΛΟΠΟΥΛΟΥ (Γ΄ Αντιπρόεδρος της Βουλής):</w:t>
      </w:r>
      <w:r>
        <w:rPr>
          <w:rFonts w:eastAsia="Times New Roman"/>
          <w:szCs w:val="24"/>
        </w:rPr>
        <w:t xml:space="preserve"> </w:t>
      </w:r>
      <w:r w:rsidRPr="005622F1">
        <w:rPr>
          <w:rFonts w:eastAsia="Times New Roman"/>
          <w:szCs w:val="24"/>
        </w:rPr>
        <w:t>Κυρίες και κύριοι συνάδελφοι,</w:t>
      </w:r>
      <w:r>
        <w:rPr>
          <w:rFonts w:eastAsia="Times New Roman"/>
          <w:szCs w:val="24"/>
        </w:rPr>
        <w:t xml:space="preserve"> π</w:t>
      </w:r>
      <w:r w:rsidRPr="000159D5">
        <w:rPr>
          <w:rFonts w:eastAsia="Times New Roman"/>
          <w:szCs w:val="24"/>
        </w:rPr>
        <w:t>ράγματι</w:t>
      </w:r>
      <w:r>
        <w:rPr>
          <w:rFonts w:eastAsia="Times New Roman"/>
          <w:szCs w:val="24"/>
        </w:rPr>
        <w:t>,</w:t>
      </w:r>
      <w:r w:rsidRPr="000159D5">
        <w:rPr>
          <w:rFonts w:eastAsia="Times New Roman"/>
          <w:szCs w:val="24"/>
        </w:rPr>
        <w:t xml:space="preserve"> το </w:t>
      </w:r>
      <w:r>
        <w:rPr>
          <w:rFonts w:eastAsia="Times New Roman"/>
          <w:szCs w:val="24"/>
        </w:rPr>
        <w:t>Κ</w:t>
      </w:r>
      <w:r w:rsidRPr="000159D5">
        <w:rPr>
          <w:rFonts w:eastAsia="Times New Roman"/>
          <w:szCs w:val="24"/>
        </w:rPr>
        <w:t xml:space="preserve">οινοβούλιο </w:t>
      </w:r>
      <w:r>
        <w:rPr>
          <w:rFonts w:eastAsia="Times New Roman"/>
          <w:szCs w:val="24"/>
        </w:rPr>
        <w:t>ε</w:t>
      </w:r>
      <w:r w:rsidRPr="000159D5">
        <w:rPr>
          <w:rFonts w:eastAsia="Times New Roman"/>
          <w:szCs w:val="24"/>
        </w:rPr>
        <w:t>ίναι χώρος ασυλίας</w:t>
      </w:r>
      <w:r>
        <w:rPr>
          <w:rFonts w:eastAsia="Times New Roman"/>
          <w:szCs w:val="24"/>
        </w:rPr>
        <w:t>.</w:t>
      </w:r>
      <w:r w:rsidRPr="000159D5">
        <w:rPr>
          <w:rFonts w:eastAsia="Times New Roman"/>
          <w:szCs w:val="24"/>
        </w:rPr>
        <w:t xml:space="preserve"> </w:t>
      </w:r>
      <w:r>
        <w:rPr>
          <w:rFonts w:eastAsia="Times New Roman"/>
          <w:szCs w:val="24"/>
        </w:rPr>
        <w:t>Μ</w:t>
      </w:r>
      <w:r w:rsidRPr="000159D5">
        <w:rPr>
          <w:rFonts w:eastAsia="Times New Roman"/>
          <w:szCs w:val="24"/>
        </w:rPr>
        <w:t>πορεί ο καθένας να λέει ό</w:t>
      </w:r>
      <w:r>
        <w:rPr>
          <w:rFonts w:eastAsia="Times New Roman"/>
          <w:szCs w:val="24"/>
        </w:rPr>
        <w:t>,</w:t>
      </w:r>
      <w:r w:rsidRPr="000159D5">
        <w:rPr>
          <w:rFonts w:eastAsia="Times New Roman"/>
          <w:szCs w:val="24"/>
        </w:rPr>
        <w:t>τι θέλει</w:t>
      </w:r>
      <w:r>
        <w:rPr>
          <w:rFonts w:eastAsia="Times New Roman"/>
          <w:szCs w:val="24"/>
        </w:rPr>
        <w:t>,</w:t>
      </w:r>
      <w:r w:rsidRPr="000159D5">
        <w:rPr>
          <w:rFonts w:eastAsia="Times New Roman"/>
          <w:szCs w:val="24"/>
        </w:rPr>
        <w:t xml:space="preserve"> χωρίς να υπάρχει </w:t>
      </w:r>
      <w:r>
        <w:rPr>
          <w:rFonts w:eastAsia="Times New Roman"/>
          <w:szCs w:val="24"/>
        </w:rPr>
        <w:t>κ</w:t>
      </w:r>
      <w:r w:rsidRPr="000159D5">
        <w:rPr>
          <w:rFonts w:eastAsia="Times New Roman"/>
          <w:szCs w:val="24"/>
        </w:rPr>
        <w:t>α</w:t>
      </w:r>
      <w:r>
        <w:rPr>
          <w:rFonts w:eastAsia="Times New Roman"/>
          <w:szCs w:val="24"/>
        </w:rPr>
        <w:t>μ</w:t>
      </w:r>
      <w:r w:rsidRPr="000159D5">
        <w:rPr>
          <w:rFonts w:eastAsia="Times New Roman"/>
          <w:szCs w:val="24"/>
        </w:rPr>
        <w:t xml:space="preserve">μία </w:t>
      </w:r>
      <w:r w:rsidRPr="000159D5">
        <w:rPr>
          <w:rFonts w:eastAsia="Times New Roman"/>
          <w:szCs w:val="24"/>
        </w:rPr>
        <w:t>επίπτωση</w:t>
      </w:r>
      <w:r>
        <w:rPr>
          <w:rFonts w:eastAsia="Times New Roman"/>
          <w:szCs w:val="24"/>
        </w:rPr>
        <w:t>,</w:t>
      </w:r>
      <w:r w:rsidRPr="000159D5">
        <w:rPr>
          <w:rFonts w:eastAsia="Times New Roman"/>
          <w:szCs w:val="24"/>
        </w:rPr>
        <w:t xml:space="preserve"> γιατί υπάρχει η γνωστή </w:t>
      </w:r>
      <w:r>
        <w:rPr>
          <w:rFonts w:eastAsia="Times New Roman"/>
          <w:szCs w:val="24"/>
        </w:rPr>
        <w:t>σ</w:t>
      </w:r>
      <w:r w:rsidRPr="000159D5">
        <w:rPr>
          <w:rFonts w:eastAsia="Times New Roman"/>
          <w:szCs w:val="24"/>
        </w:rPr>
        <w:t>υνθήκη της ανοχής</w:t>
      </w:r>
      <w:r>
        <w:rPr>
          <w:rFonts w:eastAsia="Times New Roman"/>
          <w:szCs w:val="24"/>
        </w:rPr>
        <w:t>.</w:t>
      </w:r>
      <w:r w:rsidRPr="000159D5">
        <w:rPr>
          <w:rFonts w:eastAsia="Times New Roman"/>
          <w:szCs w:val="24"/>
        </w:rPr>
        <w:t xml:space="preserve"> </w:t>
      </w:r>
      <w:r>
        <w:rPr>
          <w:rFonts w:eastAsia="Times New Roman"/>
          <w:szCs w:val="24"/>
        </w:rPr>
        <w:t>Έ</w:t>
      </w:r>
      <w:r w:rsidRPr="000159D5">
        <w:rPr>
          <w:rFonts w:eastAsia="Times New Roman"/>
          <w:szCs w:val="24"/>
        </w:rPr>
        <w:t>τσι</w:t>
      </w:r>
      <w:r>
        <w:rPr>
          <w:rFonts w:eastAsia="Times New Roman"/>
          <w:szCs w:val="24"/>
        </w:rPr>
        <w:t>,</w:t>
      </w:r>
      <w:r w:rsidRPr="000159D5">
        <w:rPr>
          <w:rFonts w:eastAsia="Times New Roman"/>
          <w:szCs w:val="24"/>
        </w:rPr>
        <w:t xml:space="preserve"> ακούσαμε και τον προηγούμενο ομιλητή</w:t>
      </w:r>
      <w:r>
        <w:rPr>
          <w:rFonts w:eastAsia="Times New Roman"/>
          <w:szCs w:val="24"/>
        </w:rPr>
        <w:t>,</w:t>
      </w:r>
      <w:r w:rsidRPr="000159D5">
        <w:rPr>
          <w:rFonts w:eastAsia="Times New Roman"/>
          <w:szCs w:val="24"/>
        </w:rPr>
        <w:t xml:space="preserve"> τον εκπρόσωπο της Χρυσής Αυγής</w:t>
      </w:r>
      <w:r>
        <w:rPr>
          <w:rFonts w:eastAsia="Times New Roman"/>
          <w:szCs w:val="24"/>
        </w:rPr>
        <w:t>,</w:t>
      </w:r>
      <w:r w:rsidRPr="000159D5">
        <w:rPr>
          <w:rFonts w:eastAsia="Times New Roman"/>
          <w:szCs w:val="24"/>
        </w:rPr>
        <w:t xml:space="preserve"> </w:t>
      </w:r>
      <w:r>
        <w:rPr>
          <w:rFonts w:eastAsia="Times New Roman"/>
          <w:szCs w:val="24"/>
        </w:rPr>
        <w:t xml:space="preserve">που δήλωσε </w:t>
      </w:r>
      <w:r w:rsidRPr="000159D5">
        <w:rPr>
          <w:rFonts w:eastAsia="Times New Roman"/>
          <w:szCs w:val="24"/>
        </w:rPr>
        <w:t>το ενδιαφέρον του για τους αναπήρους</w:t>
      </w:r>
      <w:r>
        <w:rPr>
          <w:rFonts w:eastAsia="Times New Roman"/>
          <w:szCs w:val="24"/>
        </w:rPr>
        <w:t>.</w:t>
      </w:r>
      <w:r w:rsidRPr="000159D5">
        <w:rPr>
          <w:rFonts w:eastAsia="Times New Roman"/>
          <w:szCs w:val="24"/>
        </w:rPr>
        <w:t xml:space="preserve"> </w:t>
      </w:r>
      <w:r>
        <w:rPr>
          <w:rFonts w:eastAsia="Times New Roman"/>
          <w:szCs w:val="24"/>
        </w:rPr>
        <w:t>Ε</w:t>
      </w:r>
      <w:r w:rsidRPr="000159D5">
        <w:rPr>
          <w:rFonts w:eastAsia="Times New Roman"/>
          <w:szCs w:val="24"/>
        </w:rPr>
        <w:t xml:space="preserve">ίναι ακόμα στο διαδίκτυο οι απόψεις της Χρυσής Αυγής για τους αναπήρους </w:t>
      </w:r>
      <w:r>
        <w:rPr>
          <w:rFonts w:eastAsia="Times New Roman"/>
          <w:szCs w:val="24"/>
        </w:rPr>
        <w:t>τ</w:t>
      </w:r>
      <w:r w:rsidRPr="000159D5">
        <w:rPr>
          <w:rFonts w:eastAsia="Times New Roman"/>
          <w:szCs w:val="24"/>
        </w:rPr>
        <w:t xml:space="preserve">ο </w:t>
      </w:r>
      <w:r>
        <w:rPr>
          <w:rFonts w:eastAsia="Times New Roman"/>
          <w:szCs w:val="24"/>
        </w:rPr>
        <w:t>20</w:t>
      </w:r>
      <w:r>
        <w:rPr>
          <w:rFonts w:eastAsia="Times New Roman"/>
          <w:szCs w:val="24"/>
        </w:rPr>
        <w:t>12</w:t>
      </w:r>
      <w:r w:rsidRPr="000159D5">
        <w:rPr>
          <w:rFonts w:eastAsia="Times New Roman"/>
          <w:szCs w:val="24"/>
        </w:rPr>
        <w:t xml:space="preserve"> και το </w:t>
      </w:r>
      <w:r>
        <w:rPr>
          <w:rFonts w:eastAsia="Times New Roman"/>
          <w:szCs w:val="24"/>
        </w:rPr>
        <w:t xml:space="preserve">2013. </w:t>
      </w:r>
    </w:p>
    <w:p w14:paraId="6338FCF4" w14:textId="77777777" w:rsidR="00401C51" w:rsidRDefault="00794512">
      <w:pPr>
        <w:spacing w:line="600" w:lineRule="auto"/>
        <w:ind w:firstLine="720"/>
        <w:jc w:val="both"/>
        <w:rPr>
          <w:rFonts w:eastAsia="Times New Roman"/>
          <w:szCs w:val="24"/>
        </w:rPr>
      </w:pPr>
      <w:r>
        <w:rPr>
          <w:rFonts w:eastAsia="Times New Roman"/>
          <w:szCs w:val="24"/>
        </w:rPr>
        <w:t>Π</w:t>
      </w:r>
      <w:r w:rsidRPr="000159D5">
        <w:rPr>
          <w:rFonts w:eastAsia="Times New Roman"/>
          <w:szCs w:val="24"/>
        </w:rPr>
        <w:t xml:space="preserve">ρόσφατα </w:t>
      </w:r>
      <w:r>
        <w:rPr>
          <w:rFonts w:eastAsia="Times New Roman"/>
          <w:szCs w:val="24"/>
        </w:rPr>
        <w:t xml:space="preserve">επισκεφθήκαμε το Άουσβιτς, </w:t>
      </w:r>
      <w:r w:rsidRPr="000159D5">
        <w:rPr>
          <w:rFonts w:eastAsia="Times New Roman"/>
          <w:szCs w:val="24"/>
        </w:rPr>
        <w:t xml:space="preserve">όπου η Βουλή εγκαινίασε </w:t>
      </w:r>
      <w:r>
        <w:rPr>
          <w:rFonts w:eastAsia="Times New Roman"/>
          <w:szCs w:val="24"/>
        </w:rPr>
        <w:t>το</w:t>
      </w:r>
      <w:r w:rsidRPr="000159D5">
        <w:rPr>
          <w:rFonts w:eastAsia="Times New Roman"/>
          <w:szCs w:val="24"/>
        </w:rPr>
        <w:t xml:space="preserve"> </w:t>
      </w:r>
      <w:r w:rsidRPr="000159D5">
        <w:rPr>
          <w:rFonts w:eastAsia="Times New Roman"/>
          <w:szCs w:val="24"/>
        </w:rPr>
        <w:t xml:space="preserve">μουσείο για τους Έλληνες Εβραίους πολιτικούς κρατούμενους και </w:t>
      </w:r>
      <w:r>
        <w:rPr>
          <w:rFonts w:eastAsia="Times New Roman"/>
          <w:szCs w:val="24"/>
        </w:rPr>
        <w:t>Ρ</w:t>
      </w:r>
      <w:r w:rsidRPr="000159D5">
        <w:rPr>
          <w:rFonts w:eastAsia="Times New Roman"/>
          <w:szCs w:val="24"/>
        </w:rPr>
        <w:t>ομά π</w:t>
      </w:r>
      <w:r>
        <w:rPr>
          <w:rFonts w:eastAsia="Times New Roman"/>
          <w:szCs w:val="24"/>
        </w:rPr>
        <w:t>ου</w:t>
      </w:r>
      <w:r w:rsidRPr="000159D5">
        <w:rPr>
          <w:rFonts w:eastAsia="Times New Roman"/>
          <w:szCs w:val="24"/>
        </w:rPr>
        <w:t xml:space="preserve"> </w:t>
      </w:r>
      <w:r>
        <w:rPr>
          <w:rFonts w:eastAsia="Times New Roman"/>
          <w:szCs w:val="24"/>
        </w:rPr>
        <w:t xml:space="preserve">κάηκαν από </w:t>
      </w:r>
      <w:r w:rsidRPr="000159D5">
        <w:rPr>
          <w:rFonts w:eastAsia="Times New Roman"/>
          <w:szCs w:val="24"/>
        </w:rPr>
        <w:t>τους ναζιστές</w:t>
      </w:r>
      <w:r>
        <w:rPr>
          <w:rFonts w:eastAsia="Times New Roman"/>
          <w:szCs w:val="24"/>
        </w:rPr>
        <w:t>,</w:t>
      </w:r>
      <w:r w:rsidRPr="000159D5">
        <w:rPr>
          <w:rFonts w:eastAsia="Times New Roman"/>
          <w:szCs w:val="24"/>
        </w:rPr>
        <w:t xml:space="preserve"> </w:t>
      </w:r>
      <w:r>
        <w:rPr>
          <w:rFonts w:eastAsia="Times New Roman"/>
          <w:szCs w:val="24"/>
        </w:rPr>
        <w:t xml:space="preserve">και </w:t>
      </w:r>
      <w:r w:rsidRPr="000159D5">
        <w:rPr>
          <w:rFonts w:eastAsia="Times New Roman"/>
          <w:szCs w:val="24"/>
        </w:rPr>
        <w:t>είδαμε και ένα ολόκληρο τμήμα που συναποτελ</w:t>
      </w:r>
      <w:r>
        <w:rPr>
          <w:rFonts w:eastAsia="Times New Roman"/>
          <w:szCs w:val="24"/>
        </w:rPr>
        <w:t>είτο</w:t>
      </w:r>
      <w:r w:rsidRPr="000159D5">
        <w:rPr>
          <w:rFonts w:eastAsia="Times New Roman"/>
          <w:szCs w:val="24"/>
        </w:rPr>
        <w:t xml:space="preserve"> από τεχνητά μέλη των αναπήρ</w:t>
      </w:r>
      <w:r w:rsidRPr="000159D5">
        <w:rPr>
          <w:rFonts w:eastAsia="Times New Roman"/>
          <w:szCs w:val="24"/>
        </w:rPr>
        <w:t>ων που είχαν συλληφθεί</w:t>
      </w:r>
      <w:r>
        <w:rPr>
          <w:rFonts w:eastAsia="Times New Roman"/>
          <w:szCs w:val="24"/>
        </w:rPr>
        <w:t>. Δ</w:t>
      </w:r>
      <w:r w:rsidRPr="000159D5">
        <w:rPr>
          <w:rFonts w:eastAsia="Times New Roman"/>
          <w:szCs w:val="24"/>
        </w:rPr>
        <w:t>ιότι ο ναζισμός δεν ανέχεται την αναπηρία</w:t>
      </w:r>
      <w:r>
        <w:rPr>
          <w:rFonts w:eastAsia="Times New Roman"/>
          <w:szCs w:val="24"/>
        </w:rPr>
        <w:t>, εί</w:t>
      </w:r>
      <w:r w:rsidRPr="000159D5">
        <w:rPr>
          <w:rFonts w:eastAsia="Times New Roman"/>
          <w:szCs w:val="24"/>
        </w:rPr>
        <w:t xml:space="preserve">ναι υπέρ του </w:t>
      </w:r>
      <w:r>
        <w:rPr>
          <w:rFonts w:eastAsia="Times New Roman"/>
          <w:szCs w:val="24"/>
        </w:rPr>
        <w:t>«</w:t>
      </w:r>
      <w:r w:rsidRPr="000159D5">
        <w:rPr>
          <w:rFonts w:eastAsia="Times New Roman"/>
          <w:szCs w:val="24"/>
        </w:rPr>
        <w:t>τέλειου</w:t>
      </w:r>
      <w:r>
        <w:rPr>
          <w:rFonts w:eastAsia="Times New Roman"/>
          <w:szCs w:val="24"/>
        </w:rPr>
        <w:t>»</w:t>
      </w:r>
      <w:r w:rsidRPr="000159D5">
        <w:rPr>
          <w:rFonts w:eastAsia="Times New Roman"/>
          <w:szCs w:val="24"/>
        </w:rPr>
        <w:t xml:space="preserve"> ανθρώπινου είδους</w:t>
      </w:r>
      <w:r>
        <w:rPr>
          <w:rFonts w:eastAsia="Times New Roman"/>
          <w:szCs w:val="24"/>
        </w:rPr>
        <w:t>. Έ</w:t>
      </w:r>
      <w:r w:rsidRPr="000159D5">
        <w:rPr>
          <w:rFonts w:eastAsia="Times New Roman"/>
          <w:szCs w:val="24"/>
        </w:rPr>
        <w:t>τσι</w:t>
      </w:r>
      <w:r>
        <w:rPr>
          <w:rFonts w:eastAsia="Times New Roman"/>
          <w:szCs w:val="24"/>
        </w:rPr>
        <w:t>,</w:t>
      </w:r>
      <w:r w:rsidRPr="000159D5">
        <w:rPr>
          <w:rFonts w:eastAsia="Times New Roman"/>
          <w:szCs w:val="24"/>
        </w:rPr>
        <w:t xml:space="preserve"> σήμερα ακούμε και τους ναζιστές να δηλώνουν ανάπηροι</w:t>
      </w:r>
      <w:r>
        <w:rPr>
          <w:rFonts w:eastAsia="Times New Roman"/>
          <w:szCs w:val="24"/>
        </w:rPr>
        <w:t>, να έχουν</w:t>
      </w:r>
      <w:r w:rsidRPr="000159D5">
        <w:rPr>
          <w:rFonts w:eastAsia="Times New Roman"/>
          <w:szCs w:val="24"/>
        </w:rPr>
        <w:t xml:space="preserve"> τρεις υποψηφίους</w:t>
      </w:r>
      <w:r>
        <w:rPr>
          <w:rFonts w:eastAsia="Times New Roman"/>
          <w:szCs w:val="24"/>
        </w:rPr>
        <w:t>,</w:t>
      </w:r>
      <w:r w:rsidRPr="000159D5">
        <w:rPr>
          <w:rFonts w:eastAsia="Times New Roman"/>
          <w:szCs w:val="24"/>
        </w:rPr>
        <w:t xml:space="preserve"> όπως μας ανακοίνωσ</w:t>
      </w:r>
      <w:r>
        <w:rPr>
          <w:rFonts w:eastAsia="Times New Roman"/>
          <w:szCs w:val="24"/>
        </w:rPr>
        <w:t>αν,</w:t>
      </w:r>
      <w:r w:rsidRPr="000159D5">
        <w:rPr>
          <w:rFonts w:eastAsia="Times New Roman"/>
          <w:szCs w:val="24"/>
        </w:rPr>
        <w:t xml:space="preserve"> α</w:t>
      </w:r>
      <w:r>
        <w:rPr>
          <w:rFonts w:eastAsia="Times New Roman"/>
          <w:szCs w:val="24"/>
        </w:rPr>
        <w:t>ναπή</w:t>
      </w:r>
      <w:r w:rsidRPr="000159D5">
        <w:rPr>
          <w:rFonts w:eastAsia="Times New Roman"/>
          <w:szCs w:val="24"/>
        </w:rPr>
        <w:t>ρους</w:t>
      </w:r>
      <w:r>
        <w:rPr>
          <w:rFonts w:eastAsia="Times New Roman"/>
          <w:szCs w:val="24"/>
        </w:rPr>
        <w:t>.</w:t>
      </w:r>
      <w:r w:rsidRPr="000159D5">
        <w:rPr>
          <w:rFonts w:eastAsia="Times New Roman"/>
          <w:szCs w:val="24"/>
        </w:rPr>
        <w:t xml:space="preserve"> </w:t>
      </w:r>
      <w:r>
        <w:rPr>
          <w:rFonts w:eastAsia="Times New Roman"/>
          <w:szCs w:val="24"/>
        </w:rPr>
        <w:t xml:space="preserve">Πολύς τζόγος </w:t>
      </w:r>
      <w:r>
        <w:rPr>
          <w:rFonts w:eastAsia="Times New Roman"/>
          <w:szCs w:val="24"/>
        </w:rPr>
        <w:t>γίνεται</w:t>
      </w:r>
      <w:r>
        <w:rPr>
          <w:rFonts w:eastAsia="Times New Roman"/>
          <w:szCs w:val="24"/>
        </w:rPr>
        <w:t xml:space="preserve"> </w:t>
      </w:r>
      <w:r w:rsidRPr="000159D5">
        <w:rPr>
          <w:rFonts w:eastAsia="Times New Roman"/>
          <w:szCs w:val="24"/>
        </w:rPr>
        <w:t xml:space="preserve">με </w:t>
      </w:r>
      <w:r w:rsidRPr="000159D5">
        <w:rPr>
          <w:rFonts w:eastAsia="Times New Roman"/>
          <w:szCs w:val="24"/>
        </w:rPr>
        <w:t>τους αναπήρους</w:t>
      </w:r>
      <w:r>
        <w:rPr>
          <w:rFonts w:eastAsia="Times New Roman"/>
          <w:szCs w:val="24"/>
        </w:rPr>
        <w:t>.</w:t>
      </w:r>
      <w:r w:rsidRPr="000159D5">
        <w:rPr>
          <w:rFonts w:eastAsia="Times New Roman"/>
          <w:szCs w:val="24"/>
        </w:rPr>
        <w:t xml:space="preserve"> Δεν καταλαβαίνω τι συμβαίνει</w:t>
      </w:r>
      <w:r>
        <w:rPr>
          <w:rFonts w:eastAsia="Times New Roman"/>
          <w:szCs w:val="24"/>
        </w:rPr>
        <w:t>.</w:t>
      </w:r>
      <w:r w:rsidRPr="000159D5">
        <w:rPr>
          <w:rFonts w:eastAsia="Times New Roman"/>
          <w:szCs w:val="24"/>
        </w:rPr>
        <w:t xml:space="preserve"> Αυτή είναι η πρώτη επισήμανση</w:t>
      </w:r>
      <w:r>
        <w:rPr>
          <w:rFonts w:eastAsia="Times New Roman"/>
          <w:szCs w:val="24"/>
        </w:rPr>
        <w:t>.</w:t>
      </w:r>
    </w:p>
    <w:p w14:paraId="6338FCF5" w14:textId="77777777" w:rsidR="00401C51" w:rsidRDefault="00794512">
      <w:pPr>
        <w:spacing w:line="600" w:lineRule="auto"/>
        <w:ind w:firstLine="720"/>
        <w:jc w:val="both"/>
        <w:rPr>
          <w:rFonts w:eastAsia="Times New Roman"/>
          <w:szCs w:val="24"/>
        </w:rPr>
      </w:pPr>
      <w:r>
        <w:rPr>
          <w:rFonts w:eastAsia="Times New Roman"/>
          <w:szCs w:val="24"/>
        </w:rPr>
        <w:t>Η</w:t>
      </w:r>
      <w:r w:rsidRPr="000159D5">
        <w:rPr>
          <w:rFonts w:eastAsia="Times New Roman"/>
          <w:szCs w:val="24"/>
        </w:rPr>
        <w:t xml:space="preserve"> δεύτερη επισήμανση</w:t>
      </w:r>
      <w:r>
        <w:rPr>
          <w:rFonts w:eastAsia="Times New Roman"/>
          <w:szCs w:val="24"/>
        </w:rPr>
        <w:t>,</w:t>
      </w:r>
      <w:r w:rsidRPr="000159D5">
        <w:rPr>
          <w:rFonts w:eastAsia="Times New Roman"/>
          <w:szCs w:val="24"/>
        </w:rPr>
        <w:t xml:space="preserve"> που ήθελα να κάνω</w:t>
      </w:r>
      <w:r>
        <w:rPr>
          <w:rFonts w:eastAsia="Times New Roman"/>
          <w:szCs w:val="24"/>
        </w:rPr>
        <w:t>,</w:t>
      </w:r>
      <w:r w:rsidRPr="000159D5">
        <w:rPr>
          <w:rFonts w:eastAsia="Times New Roman"/>
          <w:szCs w:val="24"/>
        </w:rPr>
        <w:t xml:space="preserve"> είναι ότι </w:t>
      </w:r>
      <w:r>
        <w:rPr>
          <w:rFonts w:eastAsia="Times New Roman"/>
          <w:szCs w:val="24"/>
        </w:rPr>
        <w:t xml:space="preserve">μοιάζει </w:t>
      </w:r>
      <w:r w:rsidRPr="000159D5">
        <w:rPr>
          <w:rFonts w:eastAsia="Times New Roman"/>
          <w:szCs w:val="24"/>
        </w:rPr>
        <w:t xml:space="preserve">σαν να ζούμε σε </w:t>
      </w:r>
      <w:r>
        <w:rPr>
          <w:rFonts w:eastAsia="Times New Roman"/>
          <w:szCs w:val="24"/>
        </w:rPr>
        <w:t>μια</w:t>
      </w:r>
      <w:r w:rsidRPr="000159D5">
        <w:rPr>
          <w:rFonts w:eastAsia="Times New Roman"/>
          <w:szCs w:val="24"/>
        </w:rPr>
        <w:t xml:space="preserve"> μετανεωτερι</w:t>
      </w:r>
      <w:r>
        <w:rPr>
          <w:rFonts w:eastAsia="Times New Roman"/>
          <w:szCs w:val="24"/>
        </w:rPr>
        <w:t>στική</w:t>
      </w:r>
      <w:r w:rsidRPr="000159D5">
        <w:rPr>
          <w:rFonts w:eastAsia="Times New Roman"/>
          <w:szCs w:val="24"/>
        </w:rPr>
        <w:t xml:space="preserve"> εποχή πλέον</w:t>
      </w:r>
      <w:r>
        <w:rPr>
          <w:rFonts w:eastAsia="Times New Roman"/>
          <w:szCs w:val="24"/>
        </w:rPr>
        <w:t>.</w:t>
      </w:r>
      <w:r w:rsidRPr="000159D5">
        <w:rPr>
          <w:rFonts w:eastAsia="Times New Roman"/>
          <w:szCs w:val="24"/>
        </w:rPr>
        <w:t xml:space="preserve"> Δηλαδή</w:t>
      </w:r>
      <w:r>
        <w:rPr>
          <w:rFonts w:eastAsia="Times New Roman"/>
          <w:szCs w:val="24"/>
        </w:rPr>
        <w:t>,</w:t>
      </w:r>
      <w:r w:rsidRPr="000159D5">
        <w:rPr>
          <w:rFonts w:eastAsia="Times New Roman"/>
          <w:szCs w:val="24"/>
        </w:rPr>
        <w:t xml:space="preserve"> </w:t>
      </w:r>
      <w:r>
        <w:rPr>
          <w:rFonts w:eastAsia="Times New Roman"/>
          <w:szCs w:val="24"/>
        </w:rPr>
        <w:t>όσον αφορά</w:t>
      </w:r>
      <w:r w:rsidRPr="000159D5">
        <w:rPr>
          <w:rFonts w:eastAsia="Times New Roman"/>
          <w:szCs w:val="24"/>
        </w:rPr>
        <w:t xml:space="preserve"> την παγκόσμια πρωτοτυπία</w:t>
      </w:r>
      <w:r>
        <w:rPr>
          <w:rFonts w:eastAsia="Times New Roman"/>
          <w:szCs w:val="24"/>
        </w:rPr>
        <w:t xml:space="preserve"> </w:t>
      </w:r>
      <w:r w:rsidRPr="000159D5">
        <w:rPr>
          <w:rFonts w:eastAsia="Times New Roman"/>
          <w:szCs w:val="24"/>
        </w:rPr>
        <w:t xml:space="preserve">να γίνεται πρόταση μομφής </w:t>
      </w:r>
      <w:r w:rsidRPr="000159D5">
        <w:rPr>
          <w:rFonts w:eastAsia="Times New Roman"/>
          <w:szCs w:val="24"/>
        </w:rPr>
        <w:t>για ένα tweet</w:t>
      </w:r>
      <w:r>
        <w:rPr>
          <w:rFonts w:eastAsia="Times New Roman"/>
          <w:szCs w:val="24"/>
        </w:rPr>
        <w:t>.</w:t>
      </w:r>
      <w:r>
        <w:rPr>
          <w:rFonts w:eastAsia="Times New Roman"/>
          <w:szCs w:val="24"/>
        </w:rPr>
        <w:t xml:space="preserve"> </w:t>
      </w:r>
      <w:r>
        <w:rPr>
          <w:rFonts w:eastAsia="Times New Roman"/>
          <w:szCs w:val="24"/>
        </w:rPr>
        <w:t>Ή</w:t>
      </w:r>
      <w:r>
        <w:rPr>
          <w:rFonts w:eastAsia="Times New Roman"/>
          <w:szCs w:val="24"/>
        </w:rPr>
        <w:t xml:space="preserve"> είναι μια εικόνα από</w:t>
      </w:r>
      <w:r w:rsidRPr="000159D5">
        <w:rPr>
          <w:rFonts w:eastAsia="Times New Roman"/>
          <w:szCs w:val="24"/>
        </w:rPr>
        <w:t xml:space="preserve"> το μέλλον ή κάτι γίνεται εδώ</w:t>
      </w:r>
      <w:r>
        <w:rPr>
          <w:rFonts w:eastAsia="Times New Roman"/>
          <w:szCs w:val="24"/>
        </w:rPr>
        <w:t>. Συνήθως οι</w:t>
      </w:r>
      <w:r w:rsidRPr="000159D5">
        <w:rPr>
          <w:rFonts w:eastAsia="Times New Roman"/>
          <w:szCs w:val="24"/>
        </w:rPr>
        <w:t xml:space="preserve"> μομφές κατά Υπουργών έχουν να κάνουν με την άσκηση των καθηκόντων </w:t>
      </w:r>
      <w:r>
        <w:rPr>
          <w:rFonts w:eastAsia="Times New Roman"/>
          <w:szCs w:val="24"/>
        </w:rPr>
        <w:t xml:space="preserve">τους, </w:t>
      </w:r>
      <w:r w:rsidRPr="000159D5">
        <w:rPr>
          <w:rFonts w:eastAsia="Times New Roman"/>
          <w:szCs w:val="24"/>
        </w:rPr>
        <w:t xml:space="preserve">με την πλημμελή άσκηση των καθηκόντων </w:t>
      </w:r>
      <w:r>
        <w:rPr>
          <w:rFonts w:eastAsia="Times New Roman"/>
          <w:szCs w:val="24"/>
        </w:rPr>
        <w:t>τους,</w:t>
      </w:r>
      <w:r w:rsidRPr="000159D5">
        <w:rPr>
          <w:rFonts w:eastAsia="Times New Roman"/>
          <w:szCs w:val="24"/>
        </w:rPr>
        <w:t xml:space="preserve"> με αδικήματα που διαπράττουν κατά την εκτέλεση των καθηκόντων</w:t>
      </w:r>
      <w:r w:rsidRPr="000159D5">
        <w:rPr>
          <w:rFonts w:eastAsia="Times New Roman"/>
          <w:szCs w:val="24"/>
        </w:rPr>
        <w:t xml:space="preserve"> </w:t>
      </w:r>
      <w:r>
        <w:rPr>
          <w:rFonts w:eastAsia="Times New Roman"/>
          <w:szCs w:val="24"/>
        </w:rPr>
        <w:t>τους,</w:t>
      </w:r>
      <w:r w:rsidRPr="000159D5">
        <w:rPr>
          <w:rFonts w:eastAsia="Times New Roman"/>
          <w:szCs w:val="24"/>
        </w:rPr>
        <w:t xml:space="preserve"> είτε είμαστε της </w:t>
      </w:r>
      <w:r>
        <w:rPr>
          <w:rFonts w:eastAsia="Times New Roman"/>
          <w:szCs w:val="24"/>
        </w:rPr>
        <w:t>σ</w:t>
      </w:r>
      <w:r w:rsidRPr="000159D5">
        <w:rPr>
          <w:rFonts w:eastAsia="Times New Roman"/>
          <w:szCs w:val="24"/>
        </w:rPr>
        <w:t xml:space="preserve">τενής είτε της </w:t>
      </w:r>
      <w:r>
        <w:rPr>
          <w:rFonts w:eastAsia="Times New Roman"/>
          <w:szCs w:val="24"/>
        </w:rPr>
        <w:t>πλατιάς</w:t>
      </w:r>
      <w:r w:rsidRPr="000159D5">
        <w:rPr>
          <w:rFonts w:eastAsia="Times New Roman"/>
          <w:szCs w:val="24"/>
        </w:rPr>
        <w:t xml:space="preserve"> θεωρίας</w:t>
      </w:r>
      <w:r>
        <w:rPr>
          <w:rFonts w:eastAsia="Times New Roman"/>
          <w:szCs w:val="24"/>
        </w:rPr>
        <w:t>,</w:t>
      </w:r>
      <w:r w:rsidRPr="000159D5">
        <w:rPr>
          <w:rFonts w:eastAsia="Times New Roman"/>
          <w:szCs w:val="24"/>
        </w:rPr>
        <w:t xml:space="preserve"> αν είναι </w:t>
      </w:r>
      <w:r>
        <w:rPr>
          <w:rFonts w:eastAsia="Times New Roman"/>
          <w:szCs w:val="24"/>
        </w:rPr>
        <w:t xml:space="preserve">επ’ </w:t>
      </w:r>
      <w:r w:rsidRPr="000159D5">
        <w:rPr>
          <w:rFonts w:eastAsia="Times New Roman"/>
          <w:szCs w:val="24"/>
        </w:rPr>
        <w:t xml:space="preserve">ευκαιρία ή </w:t>
      </w:r>
      <w:r>
        <w:rPr>
          <w:rFonts w:eastAsia="Times New Roman"/>
          <w:szCs w:val="24"/>
        </w:rPr>
        <w:t>κατά την εκτέλεση</w:t>
      </w:r>
      <w:r w:rsidRPr="000159D5">
        <w:rPr>
          <w:rFonts w:eastAsia="Times New Roman"/>
          <w:szCs w:val="24"/>
        </w:rPr>
        <w:t xml:space="preserve"> των καθηκόντων</w:t>
      </w:r>
      <w:r>
        <w:rPr>
          <w:rFonts w:eastAsia="Times New Roman"/>
          <w:szCs w:val="24"/>
        </w:rPr>
        <w:t>.</w:t>
      </w:r>
      <w:r w:rsidRPr="000159D5">
        <w:rPr>
          <w:rFonts w:eastAsia="Times New Roman"/>
          <w:szCs w:val="24"/>
        </w:rPr>
        <w:t xml:space="preserve"> </w:t>
      </w:r>
      <w:r>
        <w:rPr>
          <w:rFonts w:eastAsia="Times New Roman"/>
          <w:szCs w:val="24"/>
        </w:rPr>
        <w:t>Α</w:t>
      </w:r>
      <w:r w:rsidRPr="000159D5">
        <w:rPr>
          <w:rFonts w:eastAsia="Times New Roman"/>
          <w:szCs w:val="24"/>
        </w:rPr>
        <w:t xml:space="preserve">λλά </w:t>
      </w:r>
      <w:r>
        <w:rPr>
          <w:rFonts w:eastAsia="Times New Roman"/>
          <w:szCs w:val="24"/>
        </w:rPr>
        <w:t xml:space="preserve">το να γίνεται πρόταση μομφής </w:t>
      </w:r>
      <w:r w:rsidRPr="000159D5">
        <w:rPr>
          <w:rFonts w:eastAsia="Times New Roman"/>
          <w:szCs w:val="24"/>
        </w:rPr>
        <w:t xml:space="preserve">για tweet που κάνει </w:t>
      </w:r>
      <w:r>
        <w:rPr>
          <w:rFonts w:eastAsia="Times New Roman"/>
          <w:szCs w:val="24"/>
        </w:rPr>
        <w:t>ένας Υπουργός</w:t>
      </w:r>
      <w:r w:rsidRPr="000159D5">
        <w:rPr>
          <w:rFonts w:eastAsia="Times New Roman"/>
          <w:szCs w:val="24"/>
        </w:rPr>
        <w:t xml:space="preserve"> για κάποιο ζήτημα</w:t>
      </w:r>
      <w:r>
        <w:rPr>
          <w:rFonts w:eastAsia="Times New Roman"/>
          <w:szCs w:val="24"/>
        </w:rPr>
        <w:t>,</w:t>
      </w:r>
      <w:r w:rsidRPr="000159D5">
        <w:rPr>
          <w:rFonts w:eastAsia="Times New Roman"/>
          <w:szCs w:val="24"/>
        </w:rPr>
        <w:t xml:space="preserve"> πραγματικά υπερβαίνει κάθε φαντασία</w:t>
      </w:r>
      <w:r>
        <w:rPr>
          <w:rFonts w:eastAsia="Times New Roman"/>
          <w:szCs w:val="24"/>
        </w:rPr>
        <w:t>.</w:t>
      </w:r>
      <w:r w:rsidRPr="000159D5">
        <w:rPr>
          <w:rFonts w:eastAsia="Times New Roman"/>
          <w:szCs w:val="24"/>
        </w:rPr>
        <w:t xml:space="preserve"> </w:t>
      </w:r>
      <w:r>
        <w:rPr>
          <w:rFonts w:eastAsia="Times New Roman"/>
          <w:szCs w:val="24"/>
        </w:rPr>
        <w:t>Γ</w:t>
      </w:r>
      <w:r w:rsidRPr="000159D5">
        <w:rPr>
          <w:rFonts w:eastAsia="Times New Roman"/>
          <w:szCs w:val="24"/>
        </w:rPr>
        <w:t>ιατί το έκανε αυ</w:t>
      </w:r>
      <w:r w:rsidRPr="000159D5">
        <w:rPr>
          <w:rFonts w:eastAsia="Times New Roman"/>
          <w:szCs w:val="24"/>
        </w:rPr>
        <w:t xml:space="preserve">τό ο Αρχηγός </w:t>
      </w:r>
      <w:r>
        <w:rPr>
          <w:rFonts w:eastAsia="Times New Roman"/>
          <w:szCs w:val="24"/>
        </w:rPr>
        <w:t>της Α</w:t>
      </w:r>
      <w:r w:rsidRPr="000159D5">
        <w:rPr>
          <w:rFonts w:eastAsia="Times New Roman"/>
          <w:szCs w:val="24"/>
        </w:rPr>
        <w:t xml:space="preserve">ξιωματικής </w:t>
      </w:r>
      <w:r>
        <w:rPr>
          <w:rFonts w:eastAsia="Times New Roman"/>
          <w:szCs w:val="24"/>
        </w:rPr>
        <w:t>Αντιπολίτευσης; Γ</w:t>
      </w:r>
      <w:r w:rsidRPr="000159D5">
        <w:rPr>
          <w:rFonts w:eastAsia="Times New Roman"/>
          <w:szCs w:val="24"/>
        </w:rPr>
        <w:t xml:space="preserve">ιατί το </w:t>
      </w:r>
      <w:r>
        <w:rPr>
          <w:rFonts w:eastAsia="Times New Roman"/>
          <w:szCs w:val="24"/>
        </w:rPr>
        <w:t>έκανε; Θ</w:t>
      </w:r>
      <w:r w:rsidRPr="000159D5">
        <w:rPr>
          <w:rFonts w:eastAsia="Times New Roman"/>
          <w:szCs w:val="24"/>
        </w:rPr>
        <w:t>εωρεί ότι το διαδίκτυο</w:t>
      </w:r>
      <w:r>
        <w:rPr>
          <w:rFonts w:eastAsia="Times New Roman"/>
          <w:szCs w:val="24"/>
        </w:rPr>
        <w:t>,</w:t>
      </w:r>
      <w:r w:rsidRPr="000159D5">
        <w:rPr>
          <w:rFonts w:eastAsia="Times New Roman"/>
          <w:szCs w:val="24"/>
        </w:rPr>
        <w:t xml:space="preserve"> που είναι ένας δημοφιλής χώρος εκτόνωσης και </w:t>
      </w:r>
      <w:r>
        <w:rPr>
          <w:rFonts w:eastAsia="Times New Roman"/>
          <w:szCs w:val="24"/>
        </w:rPr>
        <w:t>-</w:t>
      </w:r>
      <w:r w:rsidRPr="000159D5">
        <w:rPr>
          <w:rFonts w:eastAsia="Times New Roman"/>
          <w:szCs w:val="24"/>
        </w:rPr>
        <w:t>όπως λένε όλοι</w:t>
      </w:r>
      <w:r>
        <w:rPr>
          <w:rFonts w:eastAsia="Times New Roman"/>
          <w:szCs w:val="24"/>
        </w:rPr>
        <w:t>-</w:t>
      </w:r>
      <w:r w:rsidRPr="000159D5">
        <w:rPr>
          <w:rFonts w:eastAsia="Times New Roman"/>
          <w:szCs w:val="24"/>
        </w:rPr>
        <w:t xml:space="preserve"> </w:t>
      </w:r>
      <w:r>
        <w:rPr>
          <w:rFonts w:eastAsia="Times New Roman"/>
          <w:szCs w:val="24"/>
        </w:rPr>
        <w:t xml:space="preserve">δρα </w:t>
      </w:r>
      <w:r w:rsidRPr="000159D5">
        <w:rPr>
          <w:rFonts w:eastAsia="Times New Roman"/>
          <w:szCs w:val="24"/>
        </w:rPr>
        <w:t>διαδραστικά</w:t>
      </w:r>
      <w:r>
        <w:rPr>
          <w:rFonts w:eastAsia="Times New Roman"/>
          <w:szCs w:val="24"/>
        </w:rPr>
        <w:t>,</w:t>
      </w:r>
      <w:r w:rsidRPr="000159D5">
        <w:rPr>
          <w:rFonts w:eastAsia="Times New Roman"/>
          <w:szCs w:val="24"/>
        </w:rPr>
        <w:t xml:space="preserve"> μπορεί να μεταφερθεί και στη Βουλή</w:t>
      </w:r>
      <w:r>
        <w:rPr>
          <w:rFonts w:eastAsia="Times New Roman"/>
          <w:szCs w:val="24"/>
        </w:rPr>
        <w:t>,</w:t>
      </w:r>
      <w:r w:rsidRPr="000159D5">
        <w:rPr>
          <w:rFonts w:eastAsia="Times New Roman"/>
          <w:szCs w:val="24"/>
        </w:rPr>
        <w:t xml:space="preserve"> ώστε</w:t>
      </w:r>
      <w:r>
        <w:rPr>
          <w:rFonts w:eastAsia="Times New Roman"/>
          <w:szCs w:val="24"/>
        </w:rPr>
        <w:t>,</w:t>
      </w:r>
      <w:r w:rsidRPr="000159D5">
        <w:rPr>
          <w:rFonts w:eastAsia="Times New Roman"/>
          <w:szCs w:val="24"/>
        </w:rPr>
        <w:t xml:space="preserve"> διαδραστικά</w:t>
      </w:r>
      <w:r>
        <w:rPr>
          <w:rFonts w:eastAsia="Times New Roman"/>
          <w:szCs w:val="24"/>
        </w:rPr>
        <w:t>,</w:t>
      </w:r>
      <w:r w:rsidRPr="000159D5">
        <w:rPr>
          <w:rFonts w:eastAsia="Times New Roman"/>
          <w:szCs w:val="24"/>
        </w:rPr>
        <w:t xml:space="preserve"> όλοι εναντίον όλων να λέμε ό</w:t>
      </w:r>
      <w:r>
        <w:rPr>
          <w:rFonts w:eastAsia="Times New Roman"/>
          <w:szCs w:val="24"/>
        </w:rPr>
        <w:t>,</w:t>
      </w:r>
      <w:r w:rsidRPr="000159D5">
        <w:rPr>
          <w:rFonts w:eastAsia="Times New Roman"/>
          <w:szCs w:val="24"/>
        </w:rPr>
        <w:t xml:space="preserve">τι μας </w:t>
      </w:r>
      <w:r w:rsidRPr="000159D5">
        <w:rPr>
          <w:rFonts w:eastAsia="Times New Roman"/>
          <w:szCs w:val="24"/>
        </w:rPr>
        <w:t>κατέβει</w:t>
      </w:r>
      <w:r>
        <w:rPr>
          <w:rFonts w:eastAsia="Times New Roman"/>
          <w:szCs w:val="24"/>
        </w:rPr>
        <w:t>;</w:t>
      </w:r>
      <w:r w:rsidRPr="000159D5">
        <w:rPr>
          <w:rFonts w:eastAsia="Times New Roman"/>
          <w:szCs w:val="24"/>
        </w:rPr>
        <w:t xml:space="preserve"> </w:t>
      </w:r>
      <w:r>
        <w:rPr>
          <w:rFonts w:eastAsia="Times New Roman"/>
          <w:szCs w:val="24"/>
        </w:rPr>
        <w:t>Τι ακριβώς ήταν</w:t>
      </w:r>
      <w:r w:rsidRPr="000159D5">
        <w:rPr>
          <w:rFonts w:eastAsia="Times New Roman"/>
          <w:szCs w:val="24"/>
        </w:rPr>
        <w:t xml:space="preserve"> αυτό το οποίο </w:t>
      </w:r>
      <w:r>
        <w:rPr>
          <w:rFonts w:eastAsia="Times New Roman"/>
          <w:szCs w:val="24"/>
        </w:rPr>
        <w:t>επεδίωκε</w:t>
      </w:r>
      <w:r w:rsidRPr="000159D5">
        <w:rPr>
          <w:rFonts w:eastAsia="Times New Roman"/>
          <w:szCs w:val="24"/>
        </w:rPr>
        <w:t xml:space="preserve"> με αυτή την πρόταση μομφής</w:t>
      </w:r>
      <w:r>
        <w:rPr>
          <w:rFonts w:eastAsia="Times New Roman"/>
          <w:szCs w:val="24"/>
        </w:rPr>
        <w:t>;</w:t>
      </w:r>
      <w:r w:rsidRPr="000159D5">
        <w:rPr>
          <w:rFonts w:eastAsia="Times New Roman"/>
          <w:szCs w:val="24"/>
        </w:rPr>
        <w:t xml:space="preserve"> Πραγματικά είναι άξιο</w:t>
      </w:r>
      <w:r>
        <w:rPr>
          <w:rFonts w:eastAsia="Times New Roman"/>
          <w:szCs w:val="24"/>
        </w:rPr>
        <w:t>ν</w:t>
      </w:r>
      <w:r w:rsidRPr="000159D5">
        <w:rPr>
          <w:rFonts w:eastAsia="Times New Roman"/>
          <w:szCs w:val="24"/>
        </w:rPr>
        <w:t xml:space="preserve"> απορίας</w:t>
      </w:r>
      <w:r>
        <w:rPr>
          <w:rFonts w:eastAsia="Times New Roman"/>
          <w:szCs w:val="24"/>
        </w:rPr>
        <w:t>!</w:t>
      </w:r>
    </w:p>
    <w:p w14:paraId="6338FCF6" w14:textId="77777777" w:rsidR="00401C51" w:rsidRDefault="00794512">
      <w:pPr>
        <w:spacing w:line="600" w:lineRule="auto"/>
        <w:ind w:firstLine="720"/>
        <w:jc w:val="both"/>
        <w:rPr>
          <w:rFonts w:eastAsia="Times New Roman"/>
          <w:color w:val="201F1E"/>
          <w:szCs w:val="24"/>
        </w:rPr>
      </w:pPr>
      <w:r w:rsidRPr="000159D5">
        <w:rPr>
          <w:rFonts w:eastAsia="Times New Roman"/>
          <w:szCs w:val="24"/>
        </w:rPr>
        <w:t>Βεβαίως</w:t>
      </w:r>
      <w:r w:rsidRPr="009B4311">
        <w:rPr>
          <w:rFonts w:eastAsia="Times New Roman"/>
          <w:szCs w:val="24"/>
        </w:rPr>
        <w:t>,</w:t>
      </w:r>
      <w:r w:rsidRPr="000159D5">
        <w:rPr>
          <w:rFonts w:eastAsia="Times New Roman"/>
          <w:szCs w:val="24"/>
        </w:rPr>
        <w:t xml:space="preserve"> κατανοώ ότι αυτό το </w:t>
      </w:r>
      <w:r>
        <w:rPr>
          <w:rFonts w:eastAsia="Times New Roman"/>
          <w:szCs w:val="24"/>
          <w:lang w:val="en-US"/>
        </w:rPr>
        <w:t>tweet</w:t>
      </w:r>
      <w:r w:rsidRPr="000159D5">
        <w:rPr>
          <w:rFonts w:eastAsia="Times New Roman"/>
          <w:szCs w:val="24"/>
        </w:rPr>
        <w:t xml:space="preserve"> ή το οποιοδήποτε παρόμοιο </w:t>
      </w:r>
      <w:r>
        <w:rPr>
          <w:rFonts w:eastAsia="Times New Roman"/>
          <w:szCs w:val="24"/>
          <w:lang w:val="en-US"/>
        </w:rPr>
        <w:t>tweet</w:t>
      </w:r>
      <w:r w:rsidRPr="009B4311">
        <w:rPr>
          <w:rFonts w:eastAsia="Times New Roman"/>
          <w:szCs w:val="24"/>
        </w:rPr>
        <w:t xml:space="preserve">, </w:t>
      </w:r>
      <w:r w:rsidRPr="00714582">
        <w:rPr>
          <w:rFonts w:eastAsia="Times New Roman"/>
          <w:szCs w:val="24"/>
        </w:rPr>
        <w:t>αν</w:t>
      </w:r>
      <w:r w:rsidRPr="000159D5">
        <w:rPr>
          <w:rFonts w:eastAsia="Times New Roman"/>
          <w:szCs w:val="24"/>
        </w:rPr>
        <w:t xml:space="preserve"> δεν ήταν προεκλογική περίοδος</w:t>
      </w:r>
      <w:r>
        <w:rPr>
          <w:rFonts w:eastAsia="Times New Roman"/>
          <w:szCs w:val="24"/>
        </w:rPr>
        <w:t>, θα πέρναγε</w:t>
      </w:r>
      <w:r w:rsidRPr="000159D5">
        <w:rPr>
          <w:rFonts w:eastAsia="Times New Roman"/>
          <w:szCs w:val="24"/>
        </w:rPr>
        <w:t xml:space="preserve"> </w:t>
      </w:r>
      <w:r>
        <w:rPr>
          <w:rFonts w:eastAsia="Times New Roman"/>
          <w:szCs w:val="24"/>
        </w:rPr>
        <w:t>απαρατήρητ</w:t>
      </w:r>
      <w:r>
        <w:rPr>
          <w:rFonts w:eastAsia="Times New Roman"/>
          <w:szCs w:val="24"/>
        </w:rPr>
        <w:t>ο</w:t>
      </w:r>
      <w:r>
        <w:rPr>
          <w:rFonts w:eastAsia="Times New Roman"/>
          <w:szCs w:val="24"/>
        </w:rPr>
        <w:t>. Τ</w:t>
      </w:r>
      <w:r w:rsidRPr="000159D5">
        <w:rPr>
          <w:rFonts w:eastAsia="Times New Roman"/>
          <w:szCs w:val="24"/>
        </w:rPr>
        <w:t>ο πολύ-πολύ να αποτελ</w:t>
      </w:r>
      <w:r w:rsidRPr="000159D5">
        <w:rPr>
          <w:rFonts w:eastAsia="Times New Roman"/>
          <w:szCs w:val="24"/>
        </w:rPr>
        <w:t xml:space="preserve">ούσε αντικείμενο κάποιου </w:t>
      </w:r>
      <w:r>
        <w:rPr>
          <w:rFonts w:eastAsia="Times New Roman"/>
          <w:szCs w:val="24"/>
        </w:rPr>
        <w:t>πικρόχολου σχολίου</w:t>
      </w:r>
      <w:r w:rsidRPr="000159D5">
        <w:rPr>
          <w:rFonts w:eastAsia="Times New Roman"/>
          <w:szCs w:val="24"/>
        </w:rPr>
        <w:t xml:space="preserve"> από κάποιον δημοσιογράφο</w:t>
      </w:r>
      <w:r>
        <w:rPr>
          <w:rFonts w:eastAsia="Times New Roman"/>
          <w:szCs w:val="24"/>
        </w:rPr>
        <w:t>.</w:t>
      </w:r>
      <w:r>
        <w:rPr>
          <w:rFonts w:eastAsia="Times New Roman"/>
          <w:szCs w:val="24"/>
        </w:rPr>
        <w:t xml:space="preserve"> </w:t>
      </w:r>
      <w:r w:rsidRPr="00BA6C0C">
        <w:rPr>
          <w:rFonts w:eastAsia="Times New Roman"/>
          <w:color w:val="201F1E"/>
          <w:szCs w:val="24"/>
        </w:rPr>
        <w:t>Τώρα</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όμως,</w:t>
      </w:r>
      <w:r w:rsidRPr="00BA6C0C">
        <w:rPr>
          <w:rFonts w:eastAsia="Times New Roman"/>
          <w:color w:val="201F1E"/>
          <w:szCs w:val="24"/>
        </w:rPr>
        <w:t xml:space="preserve"> λόγω των αναγκών της προεκλογικής περιόδου</w:t>
      </w:r>
      <w:r>
        <w:rPr>
          <w:rFonts w:eastAsia="Times New Roman"/>
          <w:color w:val="201F1E"/>
          <w:szCs w:val="24"/>
        </w:rPr>
        <w:t>,</w:t>
      </w:r>
      <w:r w:rsidRPr="00BA6C0C">
        <w:rPr>
          <w:rFonts w:eastAsia="Times New Roman"/>
          <w:color w:val="201F1E"/>
          <w:szCs w:val="24"/>
        </w:rPr>
        <w:t xml:space="preserve"> όλα γιγαντώνονται</w:t>
      </w:r>
      <w:r>
        <w:rPr>
          <w:rFonts w:eastAsia="Times New Roman"/>
          <w:color w:val="201F1E"/>
          <w:szCs w:val="24"/>
        </w:rPr>
        <w:t>,</w:t>
      </w:r>
      <w:r w:rsidRPr="00BA6C0C">
        <w:rPr>
          <w:rFonts w:eastAsia="Times New Roman"/>
          <w:color w:val="201F1E"/>
          <w:szCs w:val="24"/>
        </w:rPr>
        <w:t xml:space="preserve"> όλα </w:t>
      </w:r>
      <w:r>
        <w:rPr>
          <w:rFonts w:eastAsia="Times New Roman"/>
          <w:color w:val="201F1E"/>
          <w:szCs w:val="24"/>
        </w:rPr>
        <w:t xml:space="preserve">αξιοποιούνται σε αυτόν τον </w:t>
      </w:r>
      <w:r>
        <w:rPr>
          <w:rFonts w:eastAsia="Times New Roman"/>
          <w:color w:val="201F1E"/>
          <w:szCs w:val="24"/>
        </w:rPr>
        <w:t>«</w:t>
      </w:r>
      <w:r>
        <w:rPr>
          <w:rFonts w:eastAsia="Times New Roman"/>
          <w:color w:val="201F1E"/>
          <w:szCs w:val="24"/>
        </w:rPr>
        <w:t>ιε</w:t>
      </w:r>
      <w:r w:rsidRPr="00BA6C0C">
        <w:rPr>
          <w:rFonts w:eastAsia="Times New Roman"/>
          <w:color w:val="201F1E"/>
          <w:szCs w:val="24"/>
        </w:rPr>
        <w:t>ρό</w:t>
      </w:r>
      <w:r>
        <w:rPr>
          <w:rFonts w:eastAsia="Times New Roman"/>
          <w:color w:val="201F1E"/>
          <w:szCs w:val="24"/>
        </w:rPr>
        <w:t>»</w:t>
      </w:r>
      <w:r w:rsidRPr="00BA6C0C">
        <w:rPr>
          <w:rFonts w:eastAsia="Times New Roman"/>
          <w:color w:val="201F1E"/>
          <w:szCs w:val="24"/>
        </w:rPr>
        <w:t xml:space="preserve"> αγώνα της </w:t>
      </w:r>
      <w:r>
        <w:rPr>
          <w:rFonts w:eastAsia="Times New Roman"/>
          <w:color w:val="201F1E"/>
          <w:szCs w:val="24"/>
        </w:rPr>
        <w:t>επ</w:t>
      </w:r>
      <w:r w:rsidRPr="00BA6C0C">
        <w:rPr>
          <w:rFonts w:eastAsia="Times New Roman"/>
          <w:color w:val="201F1E"/>
          <w:szCs w:val="24"/>
        </w:rPr>
        <w:t>ανακατάληψης της εξουσίας</w:t>
      </w:r>
      <w:r>
        <w:rPr>
          <w:rFonts w:eastAsia="Times New Roman"/>
          <w:color w:val="201F1E"/>
          <w:szCs w:val="24"/>
        </w:rPr>
        <w:t>.</w:t>
      </w:r>
      <w:r w:rsidRPr="00BA6C0C">
        <w:rPr>
          <w:rFonts w:eastAsia="Times New Roman"/>
          <w:color w:val="201F1E"/>
          <w:szCs w:val="24"/>
        </w:rPr>
        <w:t xml:space="preserve"> </w:t>
      </w:r>
    </w:p>
    <w:p w14:paraId="6338FCF7"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Ε</w:t>
      </w:r>
      <w:r w:rsidRPr="00BA6C0C">
        <w:rPr>
          <w:rFonts w:eastAsia="Times New Roman"/>
          <w:color w:val="201F1E"/>
          <w:szCs w:val="24"/>
        </w:rPr>
        <w:t>δώ θα ήθελα να πω ότι το θέαμα</w:t>
      </w:r>
      <w:r>
        <w:rPr>
          <w:rFonts w:eastAsia="Times New Roman"/>
          <w:color w:val="201F1E"/>
          <w:szCs w:val="24"/>
        </w:rPr>
        <w:t>,</w:t>
      </w:r>
      <w:r w:rsidRPr="00BA6C0C">
        <w:rPr>
          <w:rFonts w:eastAsia="Times New Roman"/>
          <w:color w:val="201F1E"/>
          <w:szCs w:val="24"/>
        </w:rPr>
        <w:t xml:space="preserve"> το οποίο τόσο καλά δουλεύουν οι επικοινωνιολόγοι του κ</w:t>
      </w:r>
      <w:r>
        <w:rPr>
          <w:rFonts w:eastAsia="Times New Roman"/>
          <w:color w:val="201F1E"/>
          <w:szCs w:val="24"/>
        </w:rPr>
        <w:t>.</w:t>
      </w:r>
      <w:r w:rsidRPr="00BA6C0C">
        <w:rPr>
          <w:rFonts w:eastAsia="Times New Roman"/>
          <w:color w:val="201F1E"/>
          <w:szCs w:val="24"/>
        </w:rPr>
        <w:t xml:space="preserve"> Μητσοτάκη</w:t>
      </w:r>
      <w:r>
        <w:rPr>
          <w:rFonts w:eastAsia="Times New Roman"/>
          <w:color w:val="201F1E"/>
          <w:szCs w:val="24"/>
        </w:rPr>
        <w:t>,</w:t>
      </w:r>
      <w:r w:rsidRPr="00BA6C0C">
        <w:rPr>
          <w:rFonts w:eastAsia="Times New Roman"/>
          <w:color w:val="201F1E"/>
          <w:szCs w:val="24"/>
        </w:rPr>
        <w:t xml:space="preserve"> είναι οριακό πάντα</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γ</w:t>
      </w:r>
      <w:r w:rsidRPr="00BA6C0C">
        <w:rPr>
          <w:rFonts w:eastAsia="Times New Roman"/>
          <w:color w:val="201F1E"/>
          <w:szCs w:val="24"/>
        </w:rPr>
        <w:t>ιατί είναι πήλινα τα πόδια του και γιατί κι άλλοι το ξέρουν αυτό το άθλημα</w:t>
      </w:r>
      <w:r>
        <w:rPr>
          <w:rFonts w:eastAsia="Times New Roman"/>
          <w:color w:val="201F1E"/>
          <w:szCs w:val="24"/>
        </w:rPr>
        <w:t>,</w:t>
      </w:r>
      <w:r w:rsidRPr="00BA6C0C">
        <w:rPr>
          <w:rFonts w:eastAsia="Times New Roman"/>
          <w:color w:val="201F1E"/>
          <w:szCs w:val="24"/>
        </w:rPr>
        <w:t xml:space="preserve"> μπορούν να κάνουν αντιπερισπασμούς και όλο αυτό το πολυδιαφημισμένο </w:t>
      </w:r>
      <w:r>
        <w:rPr>
          <w:rFonts w:eastAsia="Times New Roman"/>
          <w:color w:val="201F1E"/>
          <w:szCs w:val="24"/>
        </w:rPr>
        <w:t>μέσο να καταρρεύσ</w:t>
      </w:r>
      <w:r w:rsidRPr="00BA6C0C">
        <w:rPr>
          <w:rFonts w:eastAsia="Times New Roman"/>
          <w:color w:val="201F1E"/>
          <w:szCs w:val="24"/>
        </w:rPr>
        <w:t>ει</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Δι</w:t>
      </w:r>
      <w:r>
        <w:rPr>
          <w:rFonts w:eastAsia="Times New Roman"/>
          <w:color w:val="201F1E"/>
          <w:szCs w:val="24"/>
        </w:rPr>
        <w:t>ότι τ</w:t>
      </w:r>
      <w:r w:rsidRPr="00BA6C0C">
        <w:rPr>
          <w:rFonts w:eastAsia="Times New Roman"/>
          <w:color w:val="201F1E"/>
          <w:szCs w:val="24"/>
        </w:rPr>
        <w:t>ο θέαμα</w:t>
      </w:r>
      <w:r>
        <w:rPr>
          <w:rFonts w:eastAsia="Times New Roman"/>
          <w:color w:val="201F1E"/>
          <w:szCs w:val="24"/>
        </w:rPr>
        <w:t>,</w:t>
      </w:r>
      <w:r w:rsidRPr="00BA6C0C">
        <w:rPr>
          <w:rFonts w:eastAsia="Times New Roman"/>
          <w:color w:val="201F1E"/>
          <w:szCs w:val="24"/>
        </w:rPr>
        <w:t xml:space="preserve"> δηλαδή η εικόνα</w:t>
      </w:r>
      <w:r>
        <w:rPr>
          <w:rFonts w:eastAsia="Times New Roman"/>
          <w:color w:val="201F1E"/>
          <w:szCs w:val="24"/>
        </w:rPr>
        <w:t>,</w:t>
      </w:r>
      <w:r w:rsidRPr="00BA6C0C">
        <w:rPr>
          <w:rFonts w:eastAsia="Times New Roman"/>
          <w:color w:val="201F1E"/>
          <w:szCs w:val="24"/>
        </w:rPr>
        <w:t xml:space="preserve"> προσπαθεί να διαμεσολαβήσει κοινωνικές σχέσεις και έτσι συγκεντρώνει το βλέμμα και τη συνείδησ</w:t>
      </w:r>
      <w:r>
        <w:rPr>
          <w:rFonts w:eastAsia="Times New Roman"/>
          <w:color w:val="201F1E"/>
          <w:szCs w:val="24"/>
        </w:rPr>
        <w:t>η</w:t>
      </w:r>
      <w:r w:rsidRPr="00BA6C0C">
        <w:rPr>
          <w:rFonts w:eastAsia="Times New Roman"/>
          <w:color w:val="201F1E"/>
          <w:szCs w:val="24"/>
        </w:rPr>
        <w:t xml:space="preserve"> του τηλεθεατή</w:t>
      </w:r>
      <w:r>
        <w:rPr>
          <w:rFonts w:eastAsia="Times New Roman"/>
          <w:color w:val="201F1E"/>
          <w:szCs w:val="24"/>
        </w:rPr>
        <w:t>, α</w:t>
      </w:r>
      <w:r w:rsidRPr="00BA6C0C">
        <w:rPr>
          <w:rFonts w:eastAsia="Times New Roman"/>
          <w:color w:val="201F1E"/>
          <w:szCs w:val="24"/>
        </w:rPr>
        <w:t>λλά αυτό το βλέμμα χάνεται</w:t>
      </w:r>
      <w:r>
        <w:rPr>
          <w:rFonts w:eastAsia="Times New Roman"/>
          <w:color w:val="201F1E"/>
          <w:szCs w:val="24"/>
        </w:rPr>
        <w:t>,</w:t>
      </w:r>
      <w:r w:rsidRPr="00BA6C0C">
        <w:rPr>
          <w:rFonts w:eastAsia="Times New Roman"/>
          <w:color w:val="201F1E"/>
          <w:szCs w:val="24"/>
        </w:rPr>
        <w:t xml:space="preserve"> όπως χάνεται και η συνείδηση</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Και μιλάμε για ψευδή σ</w:t>
      </w:r>
      <w:r w:rsidRPr="00BA6C0C">
        <w:rPr>
          <w:rFonts w:eastAsia="Times New Roman"/>
          <w:color w:val="201F1E"/>
          <w:szCs w:val="24"/>
        </w:rPr>
        <w:t>υνείδηση</w:t>
      </w:r>
      <w:r>
        <w:rPr>
          <w:rFonts w:eastAsia="Times New Roman"/>
          <w:color w:val="201F1E"/>
          <w:szCs w:val="24"/>
        </w:rPr>
        <w:t>.</w:t>
      </w:r>
      <w:r w:rsidRPr="00BA6C0C">
        <w:rPr>
          <w:rFonts w:eastAsia="Times New Roman"/>
          <w:color w:val="201F1E"/>
          <w:szCs w:val="24"/>
        </w:rPr>
        <w:t xml:space="preserve"> Έτσι</w:t>
      </w:r>
      <w:r>
        <w:rPr>
          <w:rFonts w:eastAsia="Times New Roman"/>
          <w:color w:val="201F1E"/>
          <w:szCs w:val="24"/>
        </w:rPr>
        <w:t>,</w:t>
      </w:r>
      <w:r w:rsidRPr="00BA6C0C">
        <w:rPr>
          <w:rFonts w:eastAsia="Times New Roman"/>
          <w:color w:val="201F1E"/>
          <w:szCs w:val="24"/>
        </w:rPr>
        <w:t xml:space="preserve"> λοιπόν</w:t>
      </w:r>
      <w:r>
        <w:rPr>
          <w:rFonts w:eastAsia="Times New Roman"/>
          <w:color w:val="201F1E"/>
          <w:szCs w:val="24"/>
        </w:rPr>
        <w:t>,</w:t>
      </w:r>
      <w:r w:rsidRPr="00BA6C0C">
        <w:rPr>
          <w:rFonts w:eastAsia="Times New Roman"/>
          <w:color w:val="201F1E"/>
          <w:szCs w:val="24"/>
        </w:rPr>
        <w:t xml:space="preserve"> αξιοποιεί</w:t>
      </w:r>
      <w:r w:rsidRPr="00BA6C0C">
        <w:rPr>
          <w:rFonts w:eastAsia="Times New Roman"/>
          <w:color w:val="201F1E"/>
          <w:szCs w:val="24"/>
        </w:rPr>
        <w:t>ται όλη η λογική της κοινωνία</w:t>
      </w:r>
      <w:r>
        <w:rPr>
          <w:rFonts w:eastAsia="Times New Roman"/>
          <w:color w:val="201F1E"/>
          <w:szCs w:val="24"/>
        </w:rPr>
        <w:t>ς του θεάματος. Ο μακαρίτης Γ</w:t>
      </w:r>
      <w:r w:rsidRPr="00BA6C0C">
        <w:rPr>
          <w:rFonts w:eastAsia="Times New Roman"/>
          <w:color w:val="201F1E"/>
          <w:szCs w:val="24"/>
        </w:rPr>
        <w:t xml:space="preserve">κυ </w:t>
      </w:r>
      <w:r>
        <w:rPr>
          <w:rFonts w:eastAsia="Times New Roman"/>
          <w:color w:val="201F1E"/>
          <w:szCs w:val="24"/>
        </w:rPr>
        <w:t>Ν</w:t>
      </w:r>
      <w:r w:rsidRPr="00BA6C0C">
        <w:rPr>
          <w:rFonts w:eastAsia="Times New Roman"/>
          <w:color w:val="201F1E"/>
          <w:szCs w:val="24"/>
        </w:rPr>
        <w:t>τεμπόρ</w:t>
      </w:r>
      <w:r>
        <w:rPr>
          <w:rFonts w:eastAsia="Times New Roman"/>
          <w:color w:val="201F1E"/>
          <w:szCs w:val="24"/>
        </w:rPr>
        <w:t>,</w:t>
      </w:r>
      <w:r w:rsidRPr="00BA6C0C">
        <w:rPr>
          <w:rFonts w:eastAsia="Times New Roman"/>
          <w:color w:val="201F1E"/>
          <w:szCs w:val="24"/>
        </w:rPr>
        <w:t xml:space="preserve"> σε άλλους χρόνους</w:t>
      </w:r>
      <w:r>
        <w:rPr>
          <w:rFonts w:eastAsia="Times New Roman"/>
          <w:color w:val="201F1E"/>
          <w:szCs w:val="24"/>
        </w:rPr>
        <w:t>,</w:t>
      </w:r>
      <w:r w:rsidRPr="00BA6C0C">
        <w:rPr>
          <w:rFonts w:eastAsia="Times New Roman"/>
          <w:color w:val="201F1E"/>
          <w:szCs w:val="24"/>
        </w:rPr>
        <w:t xml:space="preserve"> μ</w:t>
      </w:r>
      <w:r>
        <w:rPr>
          <w:rFonts w:eastAsia="Times New Roman"/>
          <w:color w:val="201F1E"/>
          <w:szCs w:val="24"/>
        </w:rPr>
        <w:t>ά</w:t>
      </w:r>
      <w:r w:rsidRPr="00BA6C0C">
        <w:rPr>
          <w:rFonts w:eastAsia="Times New Roman"/>
          <w:color w:val="201F1E"/>
          <w:szCs w:val="24"/>
        </w:rPr>
        <w:t xml:space="preserve">ς είχε προετοιμάσει </w:t>
      </w:r>
      <w:r>
        <w:rPr>
          <w:rFonts w:eastAsia="Times New Roman"/>
          <w:color w:val="201F1E"/>
          <w:szCs w:val="24"/>
        </w:rPr>
        <w:t>πώς</w:t>
      </w:r>
      <w:r w:rsidRPr="00BA6C0C">
        <w:rPr>
          <w:rFonts w:eastAsia="Times New Roman"/>
          <w:color w:val="201F1E"/>
          <w:szCs w:val="24"/>
        </w:rPr>
        <w:t xml:space="preserve"> ακριβώς παίζεται αυτό το παιχνίδι</w:t>
      </w:r>
      <w:r>
        <w:rPr>
          <w:rFonts w:eastAsia="Times New Roman"/>
          <w:color w:val="201F1E"/>
          <w:szCs w:val="24"/>
        </w:rPr>
        <w:t xml:space="preserve">. </w:t>
      </w:r>
    </w:p>
    <w:p w14:paraId="6338FCF8"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Επέλεξε</w:t>
      </w:r>
      <w:r>
        <w:rPr>
          <w:rFonts w:eastAsia="Times New Roman"/>
          <w:color w:val="201F1E"/>
          <w:szCs w:val="24"/>
        </w:rPr>
        <w:t>,</w:t>
      </w:r>
      <w:r>
        <w:rPr>
          <w:rFonts w:eastAsia="Times New Roman"/>
          <w:color w:val="201F1E"/>
          <w:szCs w:val="24"/>
        </w:rPr>
        <w:t xml:space="preserve"> </w:t>
      </w:r>
      <w:r>
        <w:rPr>
          <w:rFonts w:eastAsia="Times New Roman"/>
          <w:color w:val="201F1E"/>
          <w:szCs w:val="24"/>
        </w:rPr>
        <w:t>όμως,</w:t>
      </w:r>
      <w:r>
        <w:rPr>
          <w:rFonts w:eastAsia="Times New Roman"/>
          <w:color w:val="201F1E"/>
          <w:szCs w:val="24"/>
        </w:rPr>
        <w:t xml:space="preserve"> αυτό το</w:t>
      </w:r>
      <w:r w:rsidRPr="00BA6C0C">
        <w:rPr>
          <w:rFonts w:eastAsia="Times New Roman"/>
          <w:color w:val="201F1E"/>
          <w:szCs w:val="24"/>
        </w:rPr>
        <w:t xml:space="preserve"> συγκεκρι</w:t>
      </w:r>
      <w:r>
        <w:rPr>
          <w:rFonts w:eastAsia="Times New Roman"/>
          <w:color w:val="201F1E"/>
          <w:szCs w:val="24"/>
        </w:rPr>
        <w:t>μένο tweet ο κ. Μητσοτάκης</w:t>
      </w:r>
      <w:r>
        <w:rPr>
          <w:rFonts w:eastAsia="Times New Roman"/>
          <w:color w:val="201F1E"/>
          <w:szCs w:val="24"/>
        </w:rPr>
        <w:t>,</w:t>
      </w:r>
      <w:r>
        <w:rPr>
          <w:rFonts w:eastAsia="Times New Roman"/>
          <w:color w:val="201F1E"/>
          <w:szCs w:val="24"/>
        </w:rPr>
        <w:t xml:space="preserve"> γ</w:t>
      </w:r>
      <w:r w:rsidRPr="00BA6C0C">
        <w:rPr>
          <w:rFonts w:eastAsia="Times New Roman"/>
          <w:color w:val="201F1E"/>
          <w:szCs w:val="24"/>
        </w:rPr>
        <w:t>ιατί θεωρούσε ότι</w:t>
      </w:r>
      <w:r>
        <w:rPr>
          <w:rFonts w:eastAsia="Times New Roman"/>
          <w:color w:val="201F1E"/>
          <w:szCs w:val="24"/>
        </w:rPr>
        <w:t>,</w:t>
      </w:r>
      <w:r w:rsidRPr="00BA6C0C">
        <w:rPr>
          <w:rFonts w:eastAsia="Times New Roman"/>
          <w:color w:val="201F1E"/>
          <w:szCs w:val="24"/>
        </w:rPr>
        <w:t xml:space="preserve"> μέσω αυτού</w:t>
      </w:r>
      <w:r>
        <w:rPr>
          <w:rFonts w:eastAsia="Times New Roman"/>
          <w:color w:val="201F1E"/>
          <w:szCs w:val="24"/>
        </w:rPr>
        <w:t>,</w:t>
      </w:r>
      <w:r w:rsidRPr="00BA6C0C">
        <w:rPr>
          <w:rFonts w:eastAsia="Times New Roman"/>
          <w:color w:val="201F1E"/>
          <w:szCs w:val="24"/>
        </w:rPr>
        <w:t xml:space="preserve"> θα </w:t>
      </w:r>
      <w:r>
        <w:rPr>
          <w:rFonts w:eastAsia="Times New Roman"/>
          <w:color w:val="201F1E"/>
          <w:szCs w:val="24"/>
        </w:rPr>
        <w:t>επιφέρει</w:t>
      </w:r>
      <w:r w:rsidRPr="00BA6C0C">
        <w:rPr>
          <w:rFonts w:eastAsia="Times New Roman"/>
          <w:color w:val="201F1E"/>
          <w:szCs w:val="24"/>
        </w:rPr>
        <w:t xml:space="preserve"> κάποιο πλήγμα στο ηθικό πλεονέκτημα της </w:t>
      </w:r>
      <w:r>
        <w:rPr>
          <w:rFonts w:eastAsia="Times New Roman"/>
          <w:color w:val="201F1E"/>
          <w:szCs w:val="24"/>
        </w:rPr>
        <w:t>Α</w:t>
      </w:r>
      <w:r w:rsidRPr="00BA6C0C">
        <w:rPr>
          <w:rFonts w:eastAsia="Times New Roman"/>
          <w:color w:val="201F1E"/>
          <w:szCs w:val="24"/>
        </w:rPr>
        <w:t>ριστεράς</w:t>
      </w:r>
      <w:r>
        <w:rPr>
          <w:rFonts w:eastAsia="Times New Roman"/>
          <w:color w:val="201F1E"/>
          <w:szCs w:val="24"/>
        </w:rPr>
        <w:t xml:space="preserve">. Νομίζω, </w:t>
      </w:r>
      <w:r>
        <w:rPr>
          <w:rFonts w:eastAsia="Times New Roman"/>
          <w:color w:val="201F1E"/>
          <w:szCs w:val="24"/>
        </w:rPr>
        <w:t xml:space="preserve">κύριοι </w:t>
      </w:r>
      <w:r>
        <w:rPr>
          <w:rFonts w:eastAsia="Times New Roman"/>
          <w:color w:val="201F1E"/>
          <w:szCs w:val="24"/>
        </w:rPr>
        <w:t>συνάδελφοι</w:t>
      </w:r>
      <w:r w:rsidRPr="00BA6C0C">
        <w:rPr>
          <w:rFonts w:eastAsia="Times New Roman"/>
          <w:color w:val="201F1E"/>
          <w:szCs w:val="24"/>
        </w:rPr>
        <w:t xml:space="preserve"> τ</w:t>
      </w:r>
      <w:r>
        <w:rPr>
          <w:rFonts w:eastAsia="Times New Roman"/>
          <w:color w:val="201F1E"/>
          <w:szCs w:val="24"/>
        </w:rPr>
        <w:t>ης Νέας Δημοκρατίας, ότι αναλάβατ</w:t>
      </w:r>
      <w:r w:rsidRPr="00BA6C0C">
        <w:rPr>
          <w:rFonts w:eastAsia="Times New Roman"/>
          <w:color w:val="201F1E"/>
          <w:szCs w:val="24"/>
        </w:rPr>
        <w:t>ε πολύ δύσκολα καθήκοντα</w:t>
      </w:r>
      <w:r>
        <w:rPr>
          <w:rFonts w:eastAsia="Times New Roman"/>
          <w:color w:val="201F1E"/>
          <w:szCs w:val="24"/>
        </w:rPr>
        <w:t>. Ξέρετε,</w:t>
      </w:r>
      <w:r w:rsidRPr="00BA6C0C">
        <w:rPr>
          <w:rFonts w:eastAsia="Times New Roman"/>
          <w:color w:val="201F1E"/>
          <w:szCs w:val="24"/>
        </w:rPr>
        <w:t xml:space="preserve"> ιστορικά</w:t>
      </w:r>
      <w:r>
        <w:rPr>
          <w:rFonts w:eastAsia="Times New Roman"/>
          <w:color w:val="201F1E"/>
          <w:szCs w:val="24"/>
        </w:rPr>
        <w:t>,</w:t>
      </w:r>
      <w:r w:rsidRPr="00BA6C0C">
        <w:rPr>
          <w:rFonts w:eastAsia="Times New Roman"/>
          <w:color w:val="201F1E"/>
          <w:szCs w:val="24"/>
        </w:rPr>
        <w:t xml:space="preserve"> έχουν αποπειραθεί και άλλοι να πλήξουν και να αποδομ</w:t>
      </w:r>
      <w:r>
        <w:rPr>
          <w:rFonts w:eastAsia="Times New Roman"/>
          <w:color w:val="201F1E"/>
          <w:szCs w:val="24"/>
        </w:rPr>
        <w:t>ήσουν το ηθικό πλεονέκτημα της Α</w:t>
      </w:r>
      <w:r w:rsidRPr="00BA6C0C">
        <w:rPr>
          <w:rFonts w:eastAsia="Times New Roman"/>
          <w:color w:val="201F1E"/>
          <w:szCs w:val="24"/>
        </w:rPr>
        <w:t>ριστεράς χωρίς ν</w:t>
      </w:r>
      <w:r w:rsidRPr="00BA6C0C">
        <w:rPr>
          <w:rFonts w:eastAsia="Times New Roman"/>
          <w:color w:val="201F1E"/>
          <w:szCs w:val="24"/>
        </w:rPr>
        <w:t>α τα καταφέρουν</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Κ</w:t>
      </w:r>
      <w:r w:rsidRPr="00BA6C0C">
        <w:rPr>
          <w:rFonts w:eastAsia="Times New Roman"/>
          <w:color w:val="201F1E"/>
          <w:szCs w:val="24"/>
        </w:rPr>
        <w:t>αι ξέρετε γιατί</w:t>
      </w:r>
      <w:r>
        <w:rPr>
          <w:rFonts w:eastAsia="Times New Roman"/>
          <w:color w:val="201F1E"/>
          <w:szCs w:val="24"/>
        </w:rPr>
        <w:t>; Γ</w:t>
      </w:r>
      <w:r w:rsidRPr="00BA6C0C">
        <w:rPr>
          <w:rFonts w:eastAsia="Times New Roman"/>
          <w:color w:val="201F1E"/>
          <w:szCs w:val="24"/>
        </w:rPr>
        <w:t>ιατί το</w:t>
      </w:r>
      <w:r>
        <w:rPr>
          <w:rFonts w:eastAsia="Times New Roman"/>
          <w:color w:val="201F1E"/>
          <w:szCs w:val="24"/>
        </w:rPr>
        <w:t xml:space="preserve"> ηθικό πλεονέκτημα δεν είναι πο</w:t>
      </w:r>
      <w:r>
        <w:rPr>
          <w:rFonts w:eastAsia="Times New Roman"/>
          <w:color w:val="201F1E"/>
          <w:szCs w:val="24"/>
        </w:rPr>
        <w:t>ύ</w:t>
      </w:r>
      <w:r w:rsidRPr="00BA6C0C">
        <w:rPr>
          <w:rFonts w:eastAsia="Times New Roman"/>
          <w:color w:val="201F1E"/>
          <w:szCs w:val="24"/>
        </w:rPr>
        <w:t xml:space="preserve"> πάει ο πολιτικός </w:t>
      </w:r>
      <w:r>
        <w:rPr>
          <w:rFonts w:eastAsia="Times New Roman"/>
          <w:color w:val="201F1E"/>
          <w:szCs w:val="24"/>
        </w:rPr>
        <w:t>ό</w:t>
      </w:r>
      <w:r w:rsidRPr="00BA6C0C">
        <w:rPr>
          <w:rFonts w:eastAsia="Times New Roman"/>
          <w:color w:val="201F1E"/>
          <w:szCs w:val="24"/>
        </w:rPr>
        <w:t>ταν αρρωσταίνει</w:t>
      </w:r>
      <w:r>
        <w:rPr>
          <w:rFonts w:eastAsia="Times New Roman"/>
          <w:color w:val="201F1E"/>
          <w:szCs w:val="24"/>
        </w:rPr>
        <w:t>,</w:t>
      </w:r>
      <w:r w:rsidRPr="00BA6C0C">
        <w:rPr>
          <w:rFonts w:eastAsia="Times New Roman"/>
          <w:color w:val="201F1E"/>
          <w:szCs w:val="24"/>
        </w:rPr>
        <w:t xml:space="preserve"> αν πηγαίνει σε ένα δημόσιο νοσοκομείο ή σε μία ιδιωτική κλινική ή στο εξωτερικό</w:t>
      </w:r>
      <w:r>
        <w:rPr>
          <w:rFonts w:eastAsia="Times New Roman"/>
          <w:color w:val="201F1E"/>
          <w:szCs w:val="24"/>
        </w:rPr>
        <w:t>, ο</w:t>
      </w:r>
      <w:r w:rsidRPr="00BA6C0C">
        <w:rPr>
          <w:rFonts w:eastAsia="Times New Roman"/>
          <w:color w:val="201F1E"/>
          <w:szCs w:val="24"/>
        </w:rPr>
        <w:t>ύτε αν το παιδί του πάει σε ιδιωτικό σχολείο</w:t>
      </w:r>
      <w:r>
        <w:rPr>
          <w:rFonts w:eastAsia="Times New Roman"/>
          <w:color w:val="201F1E"/>
          <w:szCs w:val="24"/>
        </w:rPr>
        <w:t>,</w:t>
      </w:r>
      <w:r w:rsidRPr="00BA6C0C">
        <w:rPr>
          <w:rFonts w:eastAsia="Times New Roman"/>
          <w:color w:val="201F1E"/>
          <w:szCs w:val="24"/>
        </w:rPr>
        <w:t xml:space="preserve"> ούτε με ποιον</w:t>
      </w:r>
      <w:r>
        <w:rPr>
          <w:rFonts w:eastAsia="Times New Roman"/>
          <w:color w:val="201F1E"/>
          <w:szCs w:val="24"/>
        </w:rPr>
        <w:t xml:space="preserve"> κάν</w:t>
      </w:r>
      <w:r>
        <w:rPr>
          <w:rFonts w:eastAsia="Times New Roman"/>
          <w:color w:val="201F1E"/>
          <w:szCs w:val="24"/>
        </w:rPr>
        <w:t xml:space="preserve">ει διακοπές και πώς τις κάνει. </w:t>
      </w:r>
    </w:p>
    <w:p w14:paraId="6338FCF9"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Τ</w:t>
      </w:r>
      <w:r w:rsidRPr="00BA6C0C">
        <w:rPr>
          <w:rFonts w:eastAsia="Times New Roman"/>
          <w:color w:val="201F1E"/>
          <w:szCs w:val="24"/>
        </w:rPr>
        <w:t xml:space="preserve">ο ηθικό πλεονέκτημα της </w:t>
      </w:r>
      <w:r>
        <w:rPr>
          <w:rFonts w:eastAsia="Times New Roman"/>
          <w:color w:val="201F1E"/>
          <w:szCs w:val="24"/>
        </w:rPr>
        <w:t>Α</w:t>
      </w:r>
      <w:r w:rsidRPr="00BA6C0C">
        <w:rPr>
          <w:rFonts w:eastAsia="Times New Roman"/>
          <w:color w:val="201F1E"/>
          <w:szCs w:val="24"/>
        </w:rPr>
        <w:t xml:space="preserve">ριστεράς έχει αποδοθεί ιστορικά στην </w:t>
      </w:r>
      <w:r>
        <w:rPr>
          <w:rFonts w:eastAsia="Times New Roman"/>
          <w:color w:val="201F1E"/>
          <w:szCs w:val="24"/>
        </w:rPr>
        <w:t>Α</w:t>
      </w:r>
      <w:r w:rsidRPr="00BA6C0C">
        <w:rPr>
          <w:rFonts w:eastAsia="Times New Roman"/>
          <w:color w:val="201F1E"/>
          <w:szCs w:val="24"/>
        </w:rPr>
        <w:t>ριστερά γιατί είναι ο πολιτικός και ιδεολογικός χώρος που διεκδικεί καθολικότητα στα δικαιώματα των ανθρώπων</w:t>
      </w:r>
      <w:r>
        <w:rPr>
          <w:rFonts w:eastAsia="Times New Roman"/>
          <w:color w:val="201F1E"/>
          <w:szCs w:val="24"/>
        </w:rPr>
        <w:t>:</w:t>
      </w:r>
      <w:r w:rsidRPr="00BA6C0C">
        <w:rPr>
          <w:rFonts w:eastAsia="Times New Roman"/>
          <w:color w:val="201F1E"/>
          <w:szCs w:val="24"/>
        </w:rPr>
        <w:t xml:space="preserve"> ισότητα</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 xml:space="preserve">ελευθερία, </w:t>
      </w:r>
      <w:r w:rsidRPr="00BA6C0C">
        <w:rPr>
          <w:rFonts w:eastAsia="Times New Roman"/>
          <w:color w:val="201F1E"/>
          <w:szCs w:val="24"/>
        </w:rPr>
        <w:t>δικαιοσύνη</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Α</w:t>
      </w:r>
      <w:r w:rsidRPr="00BA6C0C">
        <w:rPr>
          <w:rFonts w:eastAsia="Times New Roman"/>
          <w:color w:val="201F1E"/>
          <w:szCs w:val="24"/>
        </w:rPr>
        <w:t xml:space="preserve">υτό της δίνει το </w:t>
      </w:r>
      <w:r w:rsidRPr="00BA6C0C">
        <w:rPr>
          <w:rFonts w:eastAsia="Times New Roman"/>
          <w:color w:val="201F1E"/>
          <w:szCs w:val="24"/>
        </w:rPr>
        <w:t>ηθικό πλεονέκτημα</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 xml:space="preserve">Κι </w:t>
      </w:r>
      <w:r>
        <w:rPr>
          <w:rFonts w:eastAsia="Times New Roman"/>
          <w:color w:val="201F1E"/>
          <w:szCs w:val="24"/>
        </w:rPr>
        <w:t>εσείς,</w:t>
      </w:r>
      <w:r w:rsidRPr="00BA6C0C">
        <w:rPr>
          <w:rFonts w:eastAsia="Times New Roman"/>
          <w:color w:val="201F1E"/>
          <w:szCs w:val="24"/>
        </w:rPr>
        <w:t xml:space="preserve"> που αναγκαστικά έχετε το μειονέκτημα να </w:t>
      </w:r>
      <w:r>
        <w:rPr>
          <w:rFonts w:eastAsia="Times New Roman"/>
          <w:color w:val="201F1E"/>
          <w:szCs w:val="24"/>
        </w:rPr>
        <w:t>δ</w:t>
      </w:r>
      <w:r w:rsidRPr="00BA6C0C">
        <w:rPr>
          <w:rFonts w:eastAsia="Times New Roman"/>
          <w:color w:val="201F1E"/>
          <w:szCs w:val="24"/>
        </w:rPr>
        <w:t xml:space="preserve">ιεκδικείτε </w:t>
      </w:r>
      <w:r>
        <w:rPr>
          <w:rFonts w:eastAsia="Times New Roman"/>
          <w:color w:val="201F1E"/>
          <w:szCs w:val="24"/>
        </w:rPr>
        <w:t>και</w:t>
      </w:r>
      <w:r w:rsidRPr="00BA6C0C">
        <w:rPr>
          <w:rFonts w:eastAsia="Times New Roman"/>
          <w:color w:val="201F1E"/>
          <w:szCs w:val="24"/>
        </w:rPr>
        <w:t xml:space="preserve"> να αγωνίζεστε για τους λίγους</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δεν</w:t>
      </w:r>
      <w:r w:rsidRPr="00BA6C0C">
        <w:rPr>
          <w:rFonts w:eastAsia="Times New Roman"/>
          <w:color w:val="201F1E"/>
          <w:szCs w:val="24"/>
        </w:rPr>
        <w:t xml:space="preserve"> μπορείτε να πλήξετε </w:t>
      </w:r>
      <w:r>
        <w:rPr>
          <w:rFonts w:eastAsia="Times New Roman"/>
          <w:color w:val="201F1E"/>
          <w:szCs w:val="24"/>
        </w:rPr>
        <w:t>ο</w:t>
      </w:r>
      <w:r w:rsidRPr="00726B76">
        <w:rPr>
          <w:rFonts w:eastAsia="Times New Roman"/>
          <w:color w:val="201F1E"/>
          <w:szCs w:val="24"/>
        </w:rPr>
        <w:t xml:space="preserve"> </w:t>
      </w:r>
      <w:r w:rsidRPr="00BA6C0C">
        <w:rPr>
          <w:rFonts w:eastAsia="Times New Roman"/>
          <w:color w:val="201F1E"/>
          <w:szCs w:val="24"/>
        </w:rPr>
        <w:t>το ηθικό πλεονέκτημα</w:t>
      </w:r>
      <w:r>
        <w:rPr>
          <w:rFonts w:eastAsia="Times New Roman"/>
          <w:color w:val="201F1E"/>
          <w:szCs w:val="24"/>
        </w:rPr>
        <w:t xml:space="preserve"> της Αριστεράς </w:t>
      </w:r>
      <w:r>
        <w:rPr>
          <w:rFonts w:eastAsia="Times New Roman"/>
          <w:color w:val="201F1E"/>
          <w:szCs w:val="24"/>
        </w:rPr>
        <w:t>ούτε να το αποδομήσετε, διότι η Αριστερά είναι φορέας</w:t>
      </w:r>
      <w:r w:rsidRPr="00BA6C0C">
        <w:rPr>
          <w:rFonts w:eastAsia="Times New Roman"/>
          <w:color w:val="201F1E"/>
          <w:szCs w:val="24"/>
        </w:rPr>
        <w:t xml:space="preserve"> αντιλήψεων ιστορικά τόσα χρόνια</w:t>
      </w:r>
      <w:r>
        <w:rPr>
          <w:rFonts w:eastAsia="Times New Roman"/>
          <w:color w:val="201F1E"/>
          <w:szCs w:val="24"/>
        </w:rPr>
        <w:t>.</w:t>
      </w:r>
      <w:r w:rsidRPr="00BA6C0C">
        <w:rPr>
          <w:rFonts w:eastAsia="Times New Roman"/>
          <w:color w:val="201F1E"/>
          <w:szCs w:val="24"/>
        </w:rPr>
        <w:t xml:space="preserve"> </w:t>
      </w:r>
    </w:p>
    <w:p w14:paraId="6338FCFA"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Ξ</w:t>
      </w:r>
      <w:r w:rsidRPr="00BA6C0C">
        <w:rPr>
          <w:rFonts w:eastAsia="Times New Roman"/>
          <w:color w:val="201F1E"/>
          <w:szCs w:val="24"/>
        </w:rPr>
        <w:t>έρετε</w:t>
      </w:r>
      <w:r>
        <w:rPr>
          <w:rFonts w:eastAsia="Times New Roman"/>
          <w:color w:val="201F1E"/>
          <w:szCs w:val="24"/>
        </w:rPr>
        <w:t>,</w:t>
      </w:r>
      <w:r w:rsidRPr="00BA6C0C">
        <w:rPr>
          <w:rFonts w:eastAsia="Times New Roman"/>
          <w:color w:val="201F1E"/>
          <w:szCs w:val="24"/>
        </w:rPr>
        <w:t xml:space="preserve"> τότε</w:t>
      </w:r>
      <w:r>
        <w:rPr>
          <w:rFonts w:eastAsia="Times New Roman"/>
          <w:color w:val="201F1E"/>
          <w:szCs w:val="24"/>
        </w:rPr>
        <w:t>,</w:t>
      </w:r>
      <w:r w:rsidRPr="00BA6C0C">
        <w:rPr>
          <w:rFonts w:eastAsia="Times New Roman"/>
          <w:color w:val="201F1E"/>
          <w:szCs w:val="24"/>
        </w:rPr>
        <w:t xml:space="preserve"> τον 19</w:t>
      </w:r>
      <w:r w:rsidRPr="00D56237">
        <w:rPr>
          <w:rFonts w:eastAsia="Times New Roman"/>
          <w:color w:val="201F1E"/>
          <w:szCs w:val="24"/>
          <w:vertAlign w:val="superscript"/>
        </w:rPr>
        <w:t>ο</w:t>
      </w:r>
      <w:r>
        <w:rPr>
          <w:rFonts w:eastAsia="Times New Roman"/>
          <w:color w:val="201F1E"/>
          <w:szCs w:val="24"/>
        </w:rPr>
        <w:t xml:space="preserve"> </w:t>
      </w:r>
      <w:r w:rsidRPr="00BA6C0C">
        <w:rPr>
          <w:rFonts w:eastAsia="Times New Roman"/>
          <w:color w:val="201F1E"/>
          <w:szCs w:val="24"/>
        </w:rPr>
        <w:t>αιώνα</w:t>
      </w:r>
      <w:r>
        <w:rPr>
          <w:rFonts w:eastAsia="Times New Roman"/>
          <w:color w:val="201F1E"/>
          <w:szCs w:val="24"/>
        </w:rPr>
        <w:t>,</w:t>
      </w:r>
      <w:r w:rsidRPr="00BA6C0C">
        <w:rPr>
          <w:rFonts w:eastAsia="Times New Roman"/>
          <w:color w:val="201F1E"/>
          <w:szCs w:val="24"/>
        </w:rPr>
        <w:t xml:space="preserve"> που εμφανίστηκ</w:t>
      </w:r>
      <w:r>
        <w:rPr>
          <w:rFonts w:eastAsia="Times New Roman"/>
          <w:color w:val="201F1E"/>
          <w:szCs w:val="24"/>
        </w:rPr>
        <w:t>αν</w:t>
      </w:r>
      <w:r w:rsidRPr="00BA6C0C">
        <w:rPr>
          <w:rFonts w:eastAsia="Times New Roman"/>
          <w:color w:val="201F1E"/>
          <w:szCs w:val="24"/>
        </w:rPr>
        <w:t xml:space="preserve"> ο Μαρξ και ο </w:t>
      </w:r>
      <w:r>
        <w:rPr>
          <w:rFonts w:eastAsia="Times New Roman"/>
          <w:color w:val="201F1E"/>
          <w:szCs w:val="24"/>
        </w:rPr>
        <w:t>Έν</w:t>
      </w:r>
      <w:r w:rsidRPr="00BA6C0C">
        <w:rPr>
          <w:rFonts w:eastAsia="Times New Roman"/>
          <w:color w:val="201F1E"/>
          <w:szCs w:val="24"/>
        </w:rPr>
        <w:t>γκελς</w:t>
      </w:r>
      <w:r>
        <w:rPr>
          <w:rFonts w:eastAsia="Times New Roman"/>
          <w:color w:val="201F1E"/>
          <w:szCs w:val="24"/>
        </w:rPr>
        <w:t>,</w:t>
      </w:r>
      <w:r w:rsidRPr="00BA6C0C">
        <w:rPr>
          <w:rFonts w:eastAsia="Times New Roman"/>
          <w:color w:val="201F1E"/>
          <w:szCs w:val="24"/>
        </w:rPr>
        <w:t xml:space="preserve"> υπήρχαν</w:t>
      </w:r>
      <w:r>
        <w:rPr>
          <w:rFonts w:eastAsia="Times New Roman"/>
          <w:color w:val="201F1E"/>
          <w:szCs w:val="24"/>
        </w:rPr>
        <w:t xml:space="preserve"> άνθρωποι </w:t>
      </w:r>
      <w:r>
        <w:rPr>
          <w:rFonts w:eastAsia="Times New Roman"/>
          <w:color w:val="201F1E"/>
          <w:szCs w:val="24"/>
        </w:rPr>
        <w:t>που</w:t>
      </w:r>
      <w:r>
        <w:rPr>
          <w:rFonts w:eastAsia="Times New Roman"/>
          <w:color w:val="201F1E"/>
          <w:szCs w:val="24"/>
        </w:rPr>
        <w:t xml:space="preserve"> κατηγορούσαν τον Έ</w:t>
      </w:r>
      <w:r w:rsidRPr="00BA6C0C">
        <w:rPr>
          <w:rFonts w:eastAsia="Times New Roman"/>
          <w:color w:val="201F1E"/>
          <w:szCs w:val="24"/>
        </w:rPr>
        <w:t>νγκελς γιατί ήταν πλούσιος</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Και κατηγορούσαν φυσικά και τον Μαρξ, γιατί είχε</w:t>
      </w:r>
      <w:r w:rsidRPr="00BA6C0C">
        <w:rPr>
          <w:rFonts w:eastAsia="Times New Roman"/>
          <w:color w:val="201F1E"/>
          <w:szCs w:val="24"/>
        </w:rPr>
        <w:t xml:space="preserve"> </w:t>
      </w:r>
      <w:r>
        <w:rPr>
          <w:rFonts w:eastAsia="Times New Roman"/>
          <w:color w:val="201F1E"/>
          <w:szCs w:val="24"/>
        </w:rPr>
        <w:t xml:space="preserve">στενή </w:t>
      </w:r>
      <w:r w:rsidRPr="00BA6C0C">
        <w:rPr>
          <w:rFonts w:eastAsia="Times New Roman"/>
          <w:color w:val="201F1E"/>
          <w:szCs w:val="24"/>
        </w:rPr>
        <w:t>σχέση μαζί του και προφανώς τον</w:t>
      </w:r>
      <w:r w:rsidRPr="00BA6C0C">
        <w:rPr>
          <w:rFonts w:eastAsia="Times New Roman"/>
          <w:color w:val="201F1E"/>
          <w:szCs w:val="24"/>
        </w:rPr>
        <w:t xml:space="preserve"> χρηματοδοτούσε να γράψει αυτά τα μεγαλειώδη βιβλία που έγραψε</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 xml:space="preserve">Θυμάται κανείς </w:t>
      </w:r>
      <w:r w:rsidRPr="00BA6C0C">
        <w:rPr>
          <w:rFonts w:eastAsia="Times New Roman"/>
          <w:color w:val="201F1E"/>
          <w:szCs w:val="24"/>
        </w:rPr>
        <w:t>ποιος τα έγραψε αυτά</w:t>
      </w:r>
      <w:r>
        <w:rPr>
          <w:rFonts w:eastAsia="Times New Roman"/>
          <w:color w:val="201F1E"/>
          <w:szCs w:val="24"/>
        </w:rPr>
        <w:t>; Α</w:t>
      </w:r>
      <w:r w:rsidRPr="00BA6C0C">
        <w:rPr>
          <w:rFonts w:eastAsia="Times New Roman"/>
          <w:color w:val="201F1E"/>
          <w:szCs w:val="24"/>
        </w:rPr>
        <w:t xml:space="preserve">υτό που έχει καταγράψει η </w:t>
      </w:r>
      <w:r>
        <w:rPr>
          <w:rFonts w:eastAsia="Times New Roman"/>
          <w:color w:val="201F1E"/>
          <w:szCs w:val="24"/>
        </w:rPr>
        <w:t>ι</w:t>
      </w:r>
      <w:r w:rsidRPr="00BA6C0C">
        <w:rPr>
          <w:rFonts w:eastAsia="Times New Roman"/>
          <w:color w:val="201F1E"/>
          <w:szCs w:val="24"/>
        </w:rPr>
        <w:t xml:space="preserve">στορία είναι ότι αυτοί οι άνθρωποι ίδρυσαν την </w:t>
      </w:r>
      <w:r>
        <w:rPr>
          <w:rFonts w:eastAsia="Times New Roman"/>
          <w:color w:val="201F1E"/>
          <w:szCs w:val="24"/>
        </w:rPr>
        <w:t>Π</w:t>
      </w:r>
      <w:r w:rsidRPr="00BA6C0C">
        <w:rPr>
          <w:rFonts w:eastAsia="Times New Roman"/>
          <w:color w:val="201F1E"/>
          <w:szCs w:val="24"/>
        </w:rPr>
        <w:t xml:space="preserve">ρώτη </w:t>
      </w:r>
      <w:r>
        <w:rPr>
          <w:rFonts w:eastAsia="Times New Roman"/>
          <w:color w:val="201F1E"/>
          <w:szCs w:val="24"/>
        </w:rPr>
        <w:t>Δ</w:t>
      </w:r>
      <w:r w:rsidRPr="00BA6C0C">
        <w:rPr>
          <w:rFonts w:eastAsia="Times New Roman"/>
          <w:color w:val="201F1E"/>
          <w:szCs w:val="24"/>
        </w:rPr>
        <w:t>ιεθνή</w:t>
      </w:r>
      <w:r>
        <w:rPr>
          <w:rFonts w:eastAsia="Times New Roman"/>
          <w:color w:val="201F1E"/>
          <w:szCs w:val="24"/>
        </w:rPr>
        <w:t>,</w:t>
      </w:r>
      <w:r w:rsidRPr="00BA6C0C">
        <w:rPr>
          <w:rFonts w:eastAsia="Times New Roman"/>
          <w:color w:val="201F1E"/>
          <w:szCs w:val="24"/>
        </w:rPr>
        <w:t xml:space="preserve"> ότι δημοσίευσαν το </w:t>
      </w:r>
      <w:r>
        <w:rPr>
          <w:rFonts w:eastAsia="Times New Roman"/>
          <w:color w:val="201F1E"/>
          <w:szCs w:val="24"/>
        </w:rPr>
        <w:t>Κ</w:t>
      </w:r>
      <w:r w:rsidRPr="00BA6C0C">
        <w:rPr>
          <w:rFonts w:eastAsia="Times New Roman"/>
          <w:color w:val="201F1E"/>
          <w:szCs w:val="24"/>
        </w:rPr>
        <w:t xml:space="preserve">ομμουνιστικό </w:t>
      </w:r>
      <w:r>
        <w:rPr>
          <w:rFonts w:eastAsia="Times New Roman"/>
          <w:color w:val="201F1E"/>
          <w:szCs w:val="24"/>
        </w:rPr>
        <w:t>Μ</w:t>
      </w:r>
      <w:r w:rsidRPr="00BA6C0C">
        <w:rPr>
          <w:rFonts w:eastAsia="Times New Roman"/>
          <w:color w:val="201F1E"/>
          <w:szCs w:val="24"/>
        </w:rPr>
        <w:t>ανιφέστο και ότι ανακοίνωσαν ότι</w:t>
      </w:r>
      <w:r w:rsidRPr="00BA6C0C">
        <w:rPr>
          <w:rFonts w:eastAsia="Times New Roman"/>
          <w:color w:val="201F1E"/>
          <w:szCs w:val="24"/>
        </w:rPr>
        <w:t xml:space="preserve"> </w:t>
      </w:r>
      <w:r>
        <w:rPr>
          <w:rFonts w:eastAsia="Times New Roman"/>
          <w:color w:val="201F1E"/>
          <w:szCs w:val="24"/>
        </w:rPr>
        <w:t>«</w:t>
      </w:r>
      <w:r>
        <w:rPr>
          <w:rFonts w:eastAsia="Times New Roman"/>
          <w:color w:val="201F1E"/>
          <w:szCs w:val="24"/>
        </w:rPr>
        <w:t>ένα</w:t>
      </w:r>
      <w:r w:rsidRPr="00BA6C0C">
        <w:rPr>
          <w:rFonts w:eastAsia="Times New Roman"/>
          <w:color w:val="201F1E"/>
          <w:szCs w:val="24"/>
        </w:rPr>
        <w:t xml:space="preserve"> φάντασμα πλανιέται πάνω από την Ευρώπη</w:t>
      </w:r>
      <w:r>
        <w:rPr>
          <w:rFonts w:eastAsia="Times New Roman"/>
          <w:color w:val="201F1E"/>
          <w:szCs w:val="24"/>
        </w:rPr>
        <w:t>,</w:t>
      </w:r>
      <w:r w:rsidRPr="00BA6C0C">
        <w:rPr>
          <w:rFonts w:eastAsia="Times New Roman"/>
          <w:color w:val="201F1E"/>
          <w:szCs w:val="24"/>
        </w:rPr>
        <w:t xml:space="preserve"> το φάντασμα του κομμουνισμού</w:t>
      </w:r>
      <w:r>
        <w:rPr>
          <w:rFonts w:eastAsia="Times New Roman"/>
          <w:color w:val="201F1E"/>
          <w:szCs w:val="24"/>
        </w:rPr>
        <w:t>»</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Α</w:t>
      </w:r>
      <w:r w:rsidRPr="00BA6C0C">
        <w:rPr>
          <w:rFonts w:eastAsia="Times New Roman"/>
          <w:color w:val="201F1E"/>
          <w:szCs w:val="24"/>
        </w:rPr>
        <w:t xml:space="preserve">υτά έμειναν στην </w:t>
      </w:r>
      <w:r>
        <w:rPr>
          <w:rFonts w:eastAsia="Times New Roman"/>
          <w:color w:val="201F1E"/>
          <w:szCs w:val="24"/>
        </w:rPr>
        <w:t>ι</w:t>
      </w:r>
      <w:r w:rsidRPr="00BA6C0C">
        <w:rPr>
          <w:rFonts w:eastAsia="Times New Roman"/>
          <w:color w:val="201F1E"/>
          <w:szCs w:val="24"/>
        </w:rPr>
        <w:t>στορία</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Α</w:t>
      </w:r>
      <w:r w:rsidRPr="00BA6C0C">
        <w:rPr>
          <w:rFonts w:eastAsia="Times New Roman"/>
          <w:color w:val="201F1E"/>
          <w:szCs w:val="24"/>
        </w:rPr>
        <w:t xml:space="preserve">υτά θα μείνουν στην </w:t>
      </w:r>
      <w:r>
        <w:rPr>
          <w:rFonts w:eastAsia="Times New Roman"/>
          <w:color w:val="201F1E"/>
          <w:szCs w:val="24"/>
        </w:rPr>
        <w:t>ι</w:t>
      </w:r>
      <w:r w:rsidRPr="00BA6C0C">
        <w:rPr>
          <w:rFonts w:eastAsia="Times New Roman"/>
          <w:color w:val="201F1E"/>
          <w:szCs w:val="24"/>
        </w:rPr>
        <w:t xml:space="preserve">στορία </w:t>
      </w:r>
      <w:r>
        <w:rPr>
          <w:rFonts w:eastAsia="Times New Roman"/>
          <w:color w:val="201F1E"/>
          <w:szCs w:val="24"/>
        </w:rPr>
        <w:t xml:space="preserve">κι </w:t>
      </w:r>
      <w:r w:rsidRPr="00BA6C0C">
        <w:rPr>
          <w:rFonts w:eastAsia="Times New Roman"/>
          <w:color w:val="201F1E"/>
          <w:szCs w:val="24"/>
        </w:rPr>
        <w:t xml:space="preserve">από τούτη εδώ τη </w:t>
      </w:r>
      <w:r>
        <w:rPr>
          <w:rFonts w:eastAsia="Times New Roman"/>
          <w:color w:val="201F1E"/>
          <w:szCs w:val="24"/>
        </w:rPr>
        <w:t>Β</w:t>
      </w:r>
      <w:r w:rsidRPr="00BA6C0C">
        <w:rPr>
          <w:rFonts w:eastAsia="Times New Roman"/>
          <w:color w:val="201F1E"/>
          <w:szCs w:val="24"/>
        </w:rPr>
        <w:t>ουλή για το τι πολιτικό σχέδιο έχει ο ΣΥΡΙΖΑ</w:t>
      </w:r>
      <w:r>
        <w:rPr>
          <w:rFonts w:eastAsia="Times New Roman"/>
          <w:color w:val="201F1E"/>
          <w:szCs w:val="24"/>
        </w:rPr>
        <w:t>, που είναι η Αριστερά, και τι</w:t>
      </w:r>
      <w:r w:rsidRPr="00BA6C0C">
        <w:rPr>
          <w:rFonts w:eastAsia="Times New Roman"/>
          <w:color w:val="201F1E"/>
          <w:szCs w:val="24"/>
        </w:rPr>
        <w:t xml:space="preserve"> πολιτικό σχέδιο έχει η Νέα Δημοκρατία</w:t>
      </w:r>
      <w:r>
        <w:rPr>
          <w:rFonts w:eastAsia="Times New Roman"/>
          <w:color w:val="201F1E"/>
          <w:szCs w:val="24"/>
        </w:rPr>
        <w:t>.</w:t>
      </w:r>
      <w:r w:rsidRPr="00BA6C0C">
        <w:rPr>
          <w:rFonts w:eastAsia="Times New Roman"/>
          <w:color w:val="201F1E"/>
          <w:szCs w:val="24"/>
        </w:rPr>
        <w:t xml:space="preserve"> </w:t>
      </w:r>
    </w:p>
    <w:p w14:paraId="6338FCFB"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Ήταν</w:t>
      </w:r>
      <w:r>
        <w:rPr>
          <w:rFonts w:eastAsia="Times New Roman"/>
          <w:color w:val="201F1E"/>
          <w:szCs w:val="24"/>
        </w:rPr>
        <w:t>,</w:t>
      </w:r>
      <w:r>
        <w:rPr>
          <w:rFonts w:eastAsia="Times New Roman"/>
          <w:color w:val="201F1E"/>
          <w:szCs w:val="24"/>
        </w:rPr>
        <w:t xml:space="preserve"> πραγματικά</w:t>
      </w:r>
      <w:r>
        <w:rPr>
          <w:rFonts w:eastAsia="Times New Roman"/>
          <w:color w:val="201F1E"/>
          <w:szCs w:val="24"/>
        </w:rPr>
        <w:t>,</w:t>
      </w:r>
      <w:r>
        <w:rPr>
          <w:rFonts w:eastAsia="Times New Roman"/>
          <w:color w:val="201F1E"/>
          <w:szCs w:val="24"/>
        </w:rPr>
        <w:t xml:space="preserve"> τραγικά ανεπίκαιρο να αξιοποιήσετε </w:t>
      </w:r>
      <w:r w:rsidRPr="00BA6C0C">
        <w:rPr>
          <w:rFonts w:eastAsia="Times New Roman"/>
          <w:color w:val="201F1E"/>
          <w:szCs w:val="24"/>
        </w:rPr>
        <w:t xml:space="preserve">αυτό το πράγμα σε μία στιγμή </w:t>
      </w:r>
      <w:r>
        <w:rPr>
          <w:rFonts w:eastAsia="Times New Roman"/>
          <w:color w:val="201F1E"/>
          <w:szCs w:val="24"/>
        </w:rPr>
        <w:t>-</w:t>
      </w:r>
      <w:r w:rsidRPr="00BA6C0C">
        <w:rPr>
          <w:rFonts w:eastAsia="Times New Roman"/>
          <w:color w:val="201F1E"/>
          <w:szCs w:val="24"/>
        </w:rPr>
        <w:t xml:space="preserve">όχι μόνο </w:t>
      </w:r>
      <w:r>
        <w:rPr>
          <w:rFonts w:eastAsia="Times New Roman"/>
          <w:color w:val="201F1E"/>
          <w:szCs w:val="24"/>
        </w:rPr>
        <w:t>σ</w:t>
      </w:r>
      <w:r w:rsidRPr="00BA6C0C">
        <w:rPr>
          <w:rFonts w:eastAsia="Times New Roman"/>
          <w:color w:val="201F1E"/>
          <w:szCs w:val="24"/>
        </w:rPr>
        <w:t xml:space="preserve">τις προχθεσινές εξαγγελίες του </w:t>
      </w:r>
      <w:r>
        <w:rPr>
          <w:rFonts w:eastAsia="Times New Roman"/>
          <w:color w:val="201F1E"/>
          <w:szCs w:val="24"/>
        </w:rPr>
        <w:t>Π</w:t>
      </w:r>
      <w:r w:rsidRPr="00BA6C0C">
        <w:rPr>
          <w:rFonts w:eastAsia="Times New Roman"/>
          <w:color w:val="201F1E"/>
          <w:szCs w:val="24"/>
        </w:rPr>
        <w:t>ρωθυπουργού</w:t>
      </w:r>
      <w:r>
        <w:rPr>
          <w:rFonts w:eastAsia="Times New Roman"/>
          <w:color w:val="201F1E"/>
          <w:szCs w:val="24"/>
        </w:rPr>
        <w:t>,</w:t>
      </w:r>
      <w:r w:rsidRPr="00BA6C0C">
        <w:rPr>
          <w:rFonts w:eastAsia="Times New Roman"/>
          <w:color w:val="201F1E"/>
          <w:szCs w:val="24"/>
        </w:rPr>
        <w:t xml:space="preserve"> αλλά γενικά</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 xml:space="preserve">που </w:t>
      </w:r>
      <w:r w:rsidRPr="00BA6C0C">
        <w:rPr>
          <w:rFonts w:eastAsia="Times New Roman"/>
          <w:color w:val="201F1E"/>
          <w:szCs w:val="24"/>
        </w:rPr>
        <w:t>ο ΣΥΡΙΖΑ</w:t>
      </w:r>
      <w:r>
        <w:rPr>
          <w:rFonts w:eastAsia="Times New Roman"/>
          <w:color w:val="201F1E"/>
          <w:szCs w:val="24"/>
        </w:rPr>
        <w:t>,</w:t>
      </w:r>
      <w:r w:rsidRPr="00BA6C0C">
        <w:rPr>
          <w:rFonts w:eastAsia="Times New Roman"/>
          <w:color w:val="201F1E"/>
          <w:szCs w:val="24"/>
        </w:rPr>
        <w:t xml:space="preserve"> αντιλαμβανόμενος το πόσο οι άνθρωποι </w:t>
      </w:r>
      <w:r>
        <w:rPr>
          <w:rFonts w:eastAsia="Times New Roman"/>
          <w:color w:val="201F1E"/>
          <w:szCs w:val="24"/>
        </w:rPr>
        <w:t>επλήγησαν</w:t>
      </w:r>
      <w:r w:rsidRPr="00BA6C0C">
        <w:rPr>
          <w:rFonts w:eastAsia="Times New Roman"/>
          <w:color w:val="201F1E"/>
          <w:szCs w:val="24"/>
        </w:rPr>
        <w:t xml:space="preserve"> από</w:t>
      </w:r>
      <w:r w:rsidRPr="00BA6C0C">
        <w:rPr>
          <w:rFonts w:eastAsia="Times New Roman"/>
          <w:color w:val="201F1E"/>
          <w:szCs w:val="24"/>
        </w:rPr>
        <w:t xml:space="preserve"> τα μνημόνια</w:t>
      </w:r>
      <w:r>
        <w:rPr>
          <w:rFonts w:eastAsia="Times New Roman"/>
          <w:color w:val="201F1E"/>
          <w:szCs w:val="24"/>
        </w:rPr>
        <w:t>,</w:t>
      </w:r>
      <w:r w:rsidRPr="00BA6C0C">
        <w:rPr>
          <w:rFonts w:eastAsia="Times New Roman"/>
          <w:color w:val="201F1E"/>
          <w:szCs w:val="24"/>
        </w:rPr>
        <w:t xml:space="preserve"> πόσ</w:t>
      </w:r>
      <w:r>
        <w:rPr>
          <w:rFonts w:eastAsia="Times New Roman"/>
          <w:color w:val="201F1E"/>
          <w:szCs w:val="24"/>
        </w:rPr>
        <w:t>α</w:t>
      </w:r>
      <w:r w:rsidRPr="00BA6C0C">
        <w:rPr>
          <w:rFonts w:eastAsia="Times New Roman"/>
          <w:color w:val="201F1E"/>
          <w:szCs w:val="24"/>
        </w:rPr>
        <w:t xml:space="preserve"> έχασαν και κυρίως την αξιοπρέπειά </w:t>
      </w:r>
      <w:r>
        <w:rPr>
          <w:rFonts w:eastAsia="Times New Roman"/>
          <w:color w:val="201F1E"/>
          <w:szCs w:val="24"/>
        </w:rPr>
        <w:t>τους,</w:t>
      </w:r>
      <w:r w:rsidRPr="00BA6C0C">
        <w:rPr>
          <w:rFonts w:eastAsia="Times New Roman"/>
          <w:color w:val="201F1E"/>
          <w:szCs w:val="24"/>
        </w:rPr>
        <w:t xml:space="preserve"> προσπαθεί να επαναφέρει στοιχειωδώς ένα</w:t>
      </w:r>
      <w:r>
        <w:rPr>
          <w:rFonts w:eastAsia="Times New Roman"/>
          <w:color w:val="201F1E"/>
          <w:szCs w:val="24"/>
        </w:rPr>
        <w:t>ν</w:t>
      </w:r>
      <w:r w:rsidRPr="00BA6C0C">
        <w:rPr>
          <w:rFonts w:eastAsia="Times New Roman"/>
          <w:color w:val="201F1E"/>
          <w:szCs w:val="24"/>
        </w:rPr>
        <w:t xml:space="preserve"> </w:t>
      </w:r>
      <w:r>
        <w:rPr>
          <w:rFonts w:eastAsia="Times New Roman"/>
          <w:color w:val="201F1E"/>
          <w:szCs w:val="24"/>
        </w:rPr>
        <w:t>δείκτη</w:t>
      </w:r>
      <w:r w:rsidRPr="00BA6C0C">
        <w:rPr>
          <w:rFonts w:eastAsia="Times New Roman"/>
          <w:color w:val="201F1E"/>
          <w:szCs w:val="24"/>
        </w:rPr>
        <w:t xml:space="preserve"> κοινωνικής προστασίας</w:t>
      </w:r>
      <w:r>
        <w:rPr>
          <w:rFonts w:eastAsia="Times New Roman"/>
          <w:color w:val="201F1E"/>
          <w:szCs w:val="24"/>
        </w:rPr>
        <w:t>. Γιατί</w:t>
      </w:r>
      <w:r>
        <w:rPr>
          <w:rFonts w:eastAsia="Times New Roman"/>
          <w:color w:val="201F1E"/>
          <w:szCs w:val="24"/>
        </w:rPr>
        <w:t>,</w:t>
      </w:r>
      <w:r>
        <w:rPr>
          <w:rFonts w:eastAsia="Times New Roman"/>
          <w:color w:val="201F1E"/>
          <w:szCs w:val="24"/>
        </w:rPr>
        <w:t xml:space="preserve"> γ</w:t>
      </w:r>
      <w:r w:rsidRPr="00BA6C0C">
        <w:rPr>
          <w:rFonts w:eastAsia="Times New Roman"/>
          <w:color w:val="201F1E"/>
          <w:szCs w:val="24"/>
        </w:rPr>
        <w:t xml:space="preserve">ια </w:t>
      </w:r>
      <w:r>
        <w:rPr>
          <w:rFonts w:eastAsia="Times New Roman"/>
          <w:color w:val="201F1E"/>
          <w:szCs w:val="24"/>
        </w:rPr>
        <w:t>εμάς,</w:t>
      </w:r>
      <w:r w:rsidRPr="00BA6C0C">
        <w:rPr>
          <w:rFonts w:eastAsia="Times New Roman"/>
          <w:color w:val="201F1E"/>
          <w:szCs w:val="24"/>
        </w:rPr>
        <w:t xml:space="preserve"> το κοινωνικό κράτος είναι το κεντρικό ζήτημα για το οποίο διεκδικούμε να κυβερνήσουμε και διεκδικούμε να αλλά</w:t>
      </w:r>
      <w:r w:rsidRPr="00BA6C0C">
        <w:rPr>
          <w:rFonts w:eastAsia="Times New Roman"/>
          <w:color w:val="201F1E"/>
          <w:szCs w:val="24"/>
        </w:rPr>
        <w:t>ξουμε τη ζωή όλων των ανθρώπων</w:t>
      </w:r>
      <w:r>
        <w:rPr>
          <w:rFonts w:eastAsia="Times New Roman"/>
          <w:color w:val="201F1E"/>
          <w:szCs w:val="24"/>
        </w:rPr>
        <w:t>.</w:t>
      </w:r>
      <w:r w:rsidRPr="00BA6C0C">
        <w:rPr>
          <w:rFonts w:eastAsia="Times New Roman"/>
          <w:color w:val="201F1E"/>
          <w:szCs w:val="24"/>
        </w:rPr>
        <w:t xml:space="preserve"> </w:t>
      </w:r>
    </w:p>
    <w:p w14:paraId="6338FCFC"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Μ</w:t>
      </w:r>
      <w:r w:rsidRPr="00BA6C0C">
        <w:rPr>
          <w:rFonts w:eastAsia="Times New Roman"/>
          <w:color w:val="201F1E"/>
          <w:szCs w:val="24"/>
        </w:rPr>
        <w:t xml:space="preserve">ε αυτή την έννοια </w:t>
      </w:r>
      <w:r>
        <w:rPr>
          <w:rFonts w:eastAsia="Times New Roman"/>
          <w:color w:val="201F1E"/>
          <w:szCs w:val="24"/>
        </w:rPr>
        <w:t>ν</w:t>
      </w:r>
      <w:r w:rsidRPr="00BA6C0C">
        <w:rPr>
          <w:rFonts w:eastAsia="Times New Roman"/>
          <w:color w:val="201F1E"/>
          <w:szCs w:val="24"/>
        </w:rPr>
        <w:t>ομίζω ότι πρέπει να συμφιλιωθείτε επιτέλους</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Είτε ήταν ένα σκέρτσο της συγκυρίας, είτε ήταν</w:t>
      </w:r>
      <w:r w:rsidRPr="00BA6C0C">
        <w:rPr>
          <w:rFonts w:eastAsia="Times New Roman"/>
          <w:color w:val="201F1E"/>
          <w:szCs w:val="24"/>
        </w:rPr>
        <w:t xml:space="preserve"> νομοτέλεια</w:t>
      </w:r>
      <w:r>
        <w:rPr>
          <w:rFonts w:eastAsia="Times New Roman"/>
          <w:color w:val="201F1E"/>
          <w:szCs w:val="24"/>
        </w:rPr>
        <w:t>,</w:t>
      </w:r>
      <w:r w:rsidRPr="00BA6C0C">
        <w:rPr>
          <w:rFonts w:eastAsia="Times New Roman"/>
          <w:color w:val="201F1E"/>
          <w:szCs w:val="24"/>
        </w:rPr>
        <w:t xml:space="preserve"> το </w:t>
      </w:r>
      <w:r>
        <w:rPr>
          <w:rFonts w:eastAsia="Times New Roman"/>
          <w:color w:val="201F1E"/>
          <w:szCs w:val="24"/>
        </w:rPr>
        <w:t>ότι</w:t>
      </w:r>
      <w:r w:rsidRPr="00BA6C0C">
        <w:rPr>
          <w:rFonts w:eastAsia="Times New Roman"/>
          <w:color w:val="201F1E"/>
          <w:szCs w:val="24"/>
        </w:rPr>
        <w:t xml:space="preserve"> ο ΣΥΡΙΖΑ βρέθηκε στην κυβέρνηση το 2015 δεν ήταν συμπτωματικό</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Τ</w:t>
      </w:r>
      <w:r w:rsidRPr="00BA6C0C">
        <w:rPr>
          <w:rFonts w:eastAsia="Times New Roman"/>
          <w:color w:val="201F1E"/>
          <w:szCs w:val="24"/>
        </w:rPr>
        <w:t xml:space="preserve">ο 2015 εξέφρασε τις ελπίδες </w:t>
      </w:r>
      <w:r w:rsidRPr="00BA6C0C">
        <w:rPr>
          <w:rFonts w:eastAsia="Times New Roman"/>
          <w:color w:val="201F1E"/>
          <w:szCs w:val="24"/>
        </w:rPr>
        <w:t xml:space="preserve">και τις προσδοκίες ενός </w:t>
      </w:r>
      <w:r>
        <w:rPr>
          <w:rFonts w:eastAsia="Times New Roman"/>
          <w:color w:val="201F1E"/>
          <w:szCs w:val="24"/>
        </w:rPr>
        <w:t>λαού</w:t>
      </w:r>
      <w:r w:rsidRPr="00BA6C0C">
        <w:rPr>
          <w:rFonts w:eastAsia="Times New Roman"/>
          <w:color w:val="201F1E"/>
          <w:szCs w:val="24"/>
        </w:rPr>
        <w:t xml:space="preserve"> που τον είχατε λεηλατήσει</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Τον είχατε κ</w:t>
      </w:r>
      <w:r w:rsidRPr="00BA6C0C">
        <w:rPr>
          <w:rFonts w:eastAsia="Times New Roman"/>
          <w:color w:val="201F1E"/>
          <w:szCs w:val="24"/>
        </w:rPr>
        <w:t>υριολεκτικά λεηλατήσει</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 xml:space="preserve">Βλέπω ότι </w:t>
      </w:r>
      <w:r w:rsidRPr="00BA6C0C">
        <w:rPr>
          <w:rFonts w:eastAsia="Times New Roman"/>
          <w:color w:val="201F1E"/>
          <w:szCs w:val="24"/>
        </w:rPr>
        <w:t xml:space="preserve">κάνετε εκεί </w:t>
      </w:r>
      <w:r>
        <w:rPr>
          <w:rFonts w:eastAsia="Times New Roman"/>
          <w:color w:val="201F1E"/>
          <w:szCs w:val="24"/>
        </w:rPr>
        <w:t xml:space="preserve">κάτι </w:t>
      </w:r>
      <w:r w:rsidRPr="00BA6C0C">
        <w:rPr>
          <w:rFonts w:eastAsia="Times New Roman"/>
          <w:color w:val="201F1E"/>
          <w:szCs w:val="24"/>
        </w:rPr>
        <w:t>σήματα</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Π</w:t>
      </w:r>
      <w:r w:rsidRPr="00BA6C0C">
        <w:rPr>
          <w:rFonts w:eastAsia="Times New Roman"/>
          <w:color w:val="201F1E"/>
          <w:szCs w:val="24"/>
        </w:rPr>
        <w:t>αραδέχεστε το τότε τουλάχιστον</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Σ</w:t>
      </w:r>
      <w:r w:rsidRPr="00BA6C0C">
        <w:rPr>
          <w:rFonts w:eastAsia="Times New Roman"/>
          <w:color w:val="201F1E"/>
          <w:szCs w:val="24"/>
        </w:rPr>
        <w:t>ήμερα</w:t>
      </w:r>
      <w:r>
        <w:rPr>
          <w:rFonts w:eastAsia="Times New Roman"/>
          <w:color w:val="201F1E"/>
          <w:szCs w:val="24"/>
        </w:rPr>
        <w:t>, λ</w:t>
      </w:r>
      <w:r w:rsidRPr="00BA6C0C">
        <w:rPr>
          <w:rFonts w:eastAsia="Times New Roman"/>
          <w:color w:val="201F1E"/>
          <w:szCs w:val="24"/>
        </w:rPr>
        <w:t>οιπόν</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τεσσεράμισι</w:t>
      </w:r>
      <w:r w:rsidRPr="00BA6C0C">
        <w:rPr>
          <w:rFonts w:eastAsia="Times New Roman"/>
          <w:color w:val="201F1E"/>
          <w:szCs w:val="24"/>
        </w:rPr>
        <w:t xml:space="preserve"> χρόνια μετά</w:t>
      </w:r>
      <w:r>
        <w:rPr>
          <w:rFonts w:eastAsia="Times New Roman"/>
          <w:color w:val="201F1E"/>
          <w:szCs w:val="24"/>
        </w:rPr>
        <w:t>,</w:t>
      </w:r>
      <w:r w:rsidRPr="00BA6C0C">
        <w:rPr>
          <w:rFonts w:eastAsia="Times New Roman"/>
          <w:color w:val="201F1E"/>
          <w:szCs w:val="24"/>
        </w:rPr>
        <w:t xml:space="preserve"> ο ίδιος αυτός λαός βλέπει ότι αυτά τα οποία υποσχέθηκε ο ΣΥΡΙΖΑ </w:t>
      </w:r>
      <w:r>
        <w:rPr>
          <w:rFonts w:eastAsia="Times New Roman"/>
          <w:color w:val="201F1E"/>
          <w:szCs w:val="24"/>
        </w:rPr>
        <w:t>τα</w:t>
      </w:r>
      <w:r w:rsidRPr="00BA6C0C">
        <w:rPr>
          <w:rFonts w:eastAsia="Times New Roman"/>
          <w:color w:val="201F1E"/>
          <w:szCs w:val="24"/>
        </w:rPr>
        <w:t xml:space="preserve"> υλοποιεί με ένα σχέδιο μελετημένο</w:t>
      </w:r>
      <w:r>
        <w:rPr>
          <w:rFonts w:eastAsia="Times New Roman"/>
          <w:color w:val="201F1E"/>
          <w:szCs w:val="24"/>
        </w:rPr>
        <w:t>,</w:t>
      </w:r>
      <w:r w:rsidRPr="00BA6C0C">
        <w:rPr>
          <w:rFonts w:eastAsia="Times New Roman"/>
          <w:color w:val="201F1E"/>
          <w:szCs w:val="24"/>
        </w:rPr>
        <w:t xml:space="preserve"> προκειμένου να ανακάμψει η κοινωνία πρωτίστως και </w:t>
      </w:r>
      <w:r>
        <w:rPr>
          <w:rFonts w:eastAsia="Times New Roman"/>
          <w:color w:val="201F1E"/>
          <w:szCs w:val="24"/>
        </w:rPr>
        <w:t xml:space="preserve">η </w:t>
      </w:r>
      <w:r w:rsidRPr="00BA6C0C">
        <w:rPr>
          <w:rFonts w:eastAsia="Times New Roman"/>
          <w:color w:val="201F1E"/>
          <w:szCs w:val="24"/>
        </w:rPr>
        <w:t>οικονομία δευτερευόντως</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Γ</w:t>
      </w:r>
      <w:r w:rsidRPr="00BA6C0C">
        <w:rPr>
          <w:rFonts w:eastAsia="Times New Roman"/>
          <w:color w:val="201F1E"/>
          <w:szCs w:val="24"/>
        </w:rPr>
        <w:t xml:space="preserve">ιατί χωρίς να έχει ανακάμψει </w:t>
      </w:r>
      <w:r>
        <w:rPr>
          <w:rFonts w:eastAsia="Times New Roman"/>
          <w:color w:val="201F1E"/>
          <w:szCs w:val="24"/>
        </w:rPr>
        <w:t xml:space="preserve">η </w:t>
      </w:r>
      <w:r w:rsidRPr="00BA6C0C">
        <w:rPr>
          <w:rFonts w:eastAsia="Times New Roman"/>
          <w:color w:val="201F1E"/>
          <w:szCs w:val="24"/>
        </w:rPr>
        <w:t>κοινωνία καμ</w:t>
      </w:r>
      <w:r>
        <w:rPr>
          <w:rFonts w:eastAsia="Times New Roman"/>
          <w:color w:val="201F1E"/>
          <w:szCs w:val="24"/>
        </w:rPr>
        <w:t>μ</w:t>
      </w:r>
      <w:r w:rsidRPr="00BA6C0C">
        <w:rPr>
          <w:rFonts w:eastAsia="Times New Roman"/>
          <w:color w:val="201F1E"/>
          <w:szCs w:val="24"/>
        </w:rPr>
        <w:t>ία οικονομία δεν ανακάμπτει</w:t>
      </w:r>
      <w:r>
        <w:rPr>
          <w:rFonts w:eastAsia="Times New Roman"/>
          <w:color w:val="201F1E"/>
          <w:szCs w:val="24"/>
        </w:rPr>
        <w:t>.</w:t>
      </w:r>
      <w:r w:rsidRPr="00BA6C0C">
        <w:rPr>
          <w:rFonts w:eastAsia="Times New Roman"/>
          <w:color w:val="201F1E"/>
          <w:szCs w:val="24"/>
        </w:rPr>
        <w:t xml:space="preserve"> Αυ</w:t>
      </w:r>
      <w:r w:rsidRPr="00BA6C0C">
        <w:rPr>
          <w:rFonts w:eastAsia="Times New Roman"/>
          <w:color w:val="201F1E"/>
          <w:szCs w:val="24"/>
        </w:rPr>
        <w:t>τό είναι ένα ζήτημα το οποίο έχει παιχτεί</w:t>
      </w:r>
      <w:r>
        <w:rPr>
          <w:rFonts w:eastAsia="Times New Roman"/>
          <w:color w:val="201F1E"/>
          <w:szCs w:val="24"/>
        </w:rPr>
        <w:t>.</w:t>
      </w:r>
      <w:r w:rsidRPr="00BA6C0C">
        <w:rPr>
          <w:rFonts w:eastAsia="Times New Roman"/>
          <w:color w:val="201F1E"/>
          <w:szCs w:val="24"/>
        </w:rPr>
        <w:t xml:space="preserve"> </w:t>
      </w:r>
    </w:p>
    <w:p w14:paraId="6338FCFD"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Θ</w:t>
      </w:r>
      <w:r w:rsidRPr="00BA6C0C">
        <w:rPr>
          <w:rFonts w:eastAsia="Times New Roman"/>
          <w:color w:val="201F1E"/>
          <w:szCs w:val="24"/>
        </w:rPr>
        <w:t>έλω</w:t>
      </w:r>
      <w:r>
        <w:rPr>
          <w:rFonts w:eastAsia="Times New Roman"/>
          <w:color w:val="201F1E"/>
          <w:szCs w:val="24"/>
        </w:rPr>
        <w:t>,</w:t>
      </w:r>
      <w:r w:rsidRPr="00BA6C0C">
        <w:rPr>
          <w:rFonts w:eastAsia="Times New Roman"/>
          <w:color w:val="201F1E"/>
          <w:szCs w:val="24"/>
        </w:rPr>
        <w:t xml:space="preserve"> κλείνοντας</w:t>
      </w:r>
      <w:r>
        <w:rPr>
          <w:rFonts w:eastAsia="Times New Roman"/>
          <w:color w:val="201F1E"/>
          <w:szCs w:val="24"/>
        </w:rPr>
        <w:t>,</w:t>
      </w:r>
      <w:r w:rsidRPr="00BA6C0C">
        <w:rPr>
          <w:rFonts w:eastAsia="Times New Roman"/>
          <w:color w:val="201F1E"/>
          <w:szCs w:val="24"/>
        </w:rPr>
        <w:t xml:space="preserve"> να πω ότι ο ΣΥΡΙΖΑ </w:t>
      </w:r>
      <w:r>
        <w:rPr>
          <w:rFonts w:eastAsia="Times New Roman"/>
          <w:color w:val="201F1E"/>
          <w:szCs w:val="24"/>
        </w:rPr>
        <w:t>δέχεται</w:t>
      </w:r>
      <w:r w:rsidRPr="00BA6C0C">
        <w:rPr>
          <w:rFonts w:eastAsia="Times New Roman"/>
          <w:color w:val="201F1E"/>
          <w:szCs w:val="24"/>
        </w:rPr>
        <w:t xml:space="preserve"> μία λυσσαλέα επίθεση το τελευταίο εξάμηνο</w:t>
      </w:r>
      <w:r>
        <w:rPr>
          <w:rFonts w:eastAsia="Times New Roman"/>
          <w:color w:val="201F1E"/>
          <w:szCs w:val="24"/>
        </w:rPr>
        <w:t xml:space="preserve">, για παράδειγμα, για </w:t>
      </w:r>
      <w:r w:rsidRPr="00BA6C0C">
        <w:rPr>
          <w:rFonts w:eastAsia="Times New Roman"/>
          <w:color w:val="201F1E"/>
          <w:szCs w:val="24"/>
        </w:rPr>
        <w:t xml:space="preserve">τις </w:t>
      </w:r>
      <w:r>
        <w:rPr>
          <w:rFonts w:eastAsia="Times New Roman"/>
          <w:color w:val="201F1E"/>
          <w:szCs w:val="24"/>
        </w:rPr>
        <w:t>«</w:t>
      </w:r>
      <w:r w:rsidRPr="00BA6C0C">
        <w:rPr>
          <w:rFonts w:eastAsia="Times New Roman"/>
          <w:color w:val="201F1E"/>
          <w:szCs w:val="24"/>
        </w:rPr>
        <w:t>Πρέσπες</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 xml:space="preserve">που, </w:t>
      </w:r>
      <w:r w:rsidRPr="00BA6C0C">
        <w:rPr>
          <w:rFonts w:eastAsia="Times New Roman"/>
          <w:color w:val="201F1E"/>
          <w:szCs w:val="24"/>
        </w:rPr>
        <w:t>σε αντίθεση με όσα συμβαίνουν στην Ελλάδα</w:t>
      </w:r>
      <w:r>
        <w:rPr>
          <w:rFonts w:eastAsia="Times New Roman"/>
          <w:color w:val="201F1E"/>
          <w:szCs w:val="24"/>
        </w:rPr>
        <w:t>,</w:t>
      </w:r>
      <w:r w:rsidRPr="00BA6C0C">
        <w:rPr>
          <w:rFonts w:eastAsia="Times New Roman"/>
          <w:color w:val="201F1E"/>
          <w:szCs w:val="24"/>
        </w:rPr>
        <w:t xml:space="preserve"> όλος ο κόσμος δίνει </w:t>
      </w:r>
      <w:r>
        <w:rPr>
          <w:rFonts w:eastAsia="Times New Roman"/>
          <w:color w:val="201F1E"/>
          <w:szCs w:val="24"/>
        </w:rPr>
        <w:t>σ</w:t>
      </w:r>
      <w:r w:rsidRPr="00BA6C0C">
        <w:rPr>
          <w:rFonts w:eastAsia="Times New Roman"/>
          <w:color w:val="201F1E"/>
          <w:szCs w:val="24"/>
        </w:rPr>
        <w:t xml:space="preserve">υγχαρητήρια στην </w:t>
      </w:r>
      <w:r>
        <w:rPr>
          <w:rFonts w:eastAsia="Times New Roman"/>
          <w:color w:val="201F1E"/>
          <w:szCs w:val="24"/>
        </w:rPr>
        <w:t>Κ</w:t>
      </w:r>
      <w:r w:rsidRPr="00BA6C0C">
        <w:rPr>
          <w:rFonts w:eastAsia="Times New Roman"/>
          <w:color w:val="201F1E"/>
          <w:szCs w:val="24"/>
        </w:rPr>
        <w:t>υβ</w:t>
      </w:r>
      <w:r w:rsidRPr="00BA6C0C">
        <w:rPr>
          <w:rFonts w:eastAsia="Times New Roman"/>
          <w:color w:val="201F1E"/>
          <w:szCs w:val="24"/>
        </w:rPr>
        <w:t>έρνηση του ΣΥΡΙΖΑ</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γ</w:t>
      </w:r>
      <w:r w:rsidRPr="00BA6C0C">
        <w:rPr>
          <w:rFonts w:eastAsia="Times New Roman"/>
          <w:color w:val="201F1E"/>
          <w:szCs w:val="24"/>
        </w:rPr>
        <w:t xml:space="preserve">ιατί επιτέλους </w:t>
      </w:r>
      <w:r>
        <w:rPr>
          <w:rFonts w:eastAsia="Times New Roman"/>
          <w:color w:val="201F1E"/>
          <w:szCs w:val="24"/>
        </w:rPr>
        <w:t xml:space="preserve">υπήρξε </w:t>
      </w:r>
      <w:r w:rsidRPr="00BA6C0C">
        <w:rPr>
          <w:rFonts w:eastAsia="Times New Roman"/>
          <w:color w:val="201F1E"/>
          <w:szCs w:val="24"/>
        </w:rPr>
        <w:t xml:space="preserve">μία εξέλιξη στα Βαλκάνια </w:t>
      </w:r>
      <w:r>
        <w:rPr>
          <w:rFonts w:eastAsia="Times New Roman"/>
          <w:color w:val="201F1E"/>
          <w:szCs w:val="24"/>
        </w:rPr>
        <w:t xml:space="preserve">που </w:t>
      </w:r>
      <w:r w:rsidRPr="00BA6C0C">
        <w:rPr>
          <w:rFonts w:eastAsia="Times New Roman"/>
          <w:color w:val="201F1E"/>
          <w:szCs w:val="24"/>
        </w:rPr>
        <w:t>δεν είχε να κάνει ούτε με εθνικισμό ούτε με φράχτες ούτε με πόλεμο</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Ή</w:t>
      </w:r>
      <w:r w:rsidRPr="00BA6C0C">
        <w:rPr>
          <w:rFonts w:eastAsia="Times New Roman"/>
          <w:color w:val="201F1E"/>
          <w:szCs w:val="24"/>
        </w:rPr>
        <w:t xml:space="preserve">ταν μία εξέλιξη </w:t>
      </w:r>
      <w:r>
        <w:rPr>
          <w:rFonts w:eastAsia="Times New Roman"/>
          <w:color w:val="201F1E"/>
          <w:szCs w:val="24"/>
        </w:rPr>
        <w:t>ε</w:t>
      </w:r>
      <w:r w:rsidRPr="00BA6C0C">
        <w:rPr>
          <w:rFonts w:eastAsia="Times New Roman"/>
          <w:color w:val="201F1E"/>
          <w:szCs w:val="24"/>
        </w:rPr>
        <w:t>ιρήνης</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Κι αυτό εσείς προσπαθήσα</w:t>
      </w:r>
      <w:r w:rsidRPr="00BA6C0C">
        <w:rPr>
          <w:rFonts w:eastAsia="Times New Roman"/>
          <w:color w:val="201F1E"/>
          <w:szCs w:val="24"/>
        </w:rPr>
        <w:t>τε να το αξιοποιήσετε</w:t>
      </w:r>
      <w:r>
        <w:rPr>
          <w:rFonts w:eastAsia="Times New Roman"/>
          <w:color w:val="201F1E"/>
          <w:szCs w:val="24"/>
        </w:rPr>
        <w:t>,</w:t>
      </w:r>
      <w:r w:rsidRPr="00BA6C0C">
        <w:rPr>
          <w:rFonts w:eastAsia="Times New Roman"/>
          <w:color w:val="201F1E"/>
          <w:szCs w:val="24"/>
        </w:rPr>
        <w:t xml:space="preserve"> επειδή είναι προεκλογική περίοδο</w:t>
      </w:r>
      <w:r>
        <w:rPr>
          <w:rFonts w:eastAsia="Times New Roman"/>
          <w:color w:val="201F1E"/>
          <w:szCs w:val="24"/>
        </w:rPr>
        <w:t>ς,</w:t>
      </w:r>
      <w:r w:rsidRPr="00BA6C0C">
        <w:rPr>
          <w:rFonts w:eastAsia="Times New Roman"/>
          <w:color w:val="201F1E"/>
          <w:szCs w:val="24"/>
        </w:rPr>
        <w:t xml:space="preserve"> στήνοντας διαμαρτυρίες </w:t>
      </w:r>
      <w:r>
        <w:rPr>
          <w:rFonts w:eastAsia="Times New Roman"/>
          <w:color w:val="201F1E"/>
          <w:szCs w:val="24"/>
        </w:rPr>
        <w:t>με κάτι</w:t>
      </w:r>
      <w:r w:rsidRPr="00BA6C0C">
        <w:rPr>
          <w:rFonts w:eastAsia="Times New Roman"/>
          <w:color w:val="201F1E"/>
          <w:szCs w:val="24"/>
        </w:rPr>
        <w:t xml:space="preserve"> ανθρώπους από το πουθενά</w:t>
      </w:r>
      <w:r>
        <w:rPr>
          <w:rFonts w:eastAsia="Times New Roman"/>
          <w:color w:val="201F1E"/>
          <w:szCs w:val="24"/>
        </w:rPr>
        <w:t>,</w:t>
      </w:r>
      <w:r w:rsidRPr="00BA6C0C">
        <w:rPr>
          <w:rFonts w:eastAsia="Times New Roman"/>
          <w:color w:val="201F1E"/>
          <w:szCs w:val="24"/>
        </w:rPr>
        <w:t xml:space="preserve"> προκειμέν</w:t>
      </w:r>
      <w:r>
        <w:rPr>
          <w:rFonts w:eastAsia="Times New Roman"/>
          <w:color w:val="201F1E"/>
          <w:szCs w:val="24"/>
        </w:rPr>
        <w:t>ου να το αξιοποιήσετε</w:t>
      </w:r>
      <w:r w:rsidRPr="00BA6C0C">
        <w:rPr>
          <w:rFonts w:eastAsia="Times New Roman"/>
          <w:color w:val="201F1E"/>
          <w:szCs w:val="24"/>
        </w:rPr>
        <w:t xml:space="preserve"> εκλογικά</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Γιατί ο ΣΥΡΙΖΑ μ</w:t>
      </w:r>
      <w:r w:rsidRPr="00BA6C0C">
        <w:rPr>
          <w:rFonts w:eastAsia="Times New Roman"/>
          <w:color w:val="201F1E"/>
          <w:szCs w:val="24"/>
        </w:rPr>
        <w:t>πόρεσε και να τελειώσει το μνημόνιο</w:t>
      </w:r>
      <w:r>
        <w:rPr>
          <w:rFonts w:eastAsia="Times New Roman"/>
          <w:color w:val="201F1E"/>
          <w:szCs w:val="24"/>
        </w:rPr>
        <w:t>,</w:t>
      </w:r>
      <w:r w:rsidRPr="00BA6C0C">
        <w:rPr>
          <w:rFonts w:eastAsia="Times New Roman"/>
          <w:color w:val="201F1E"/>
          <w:szCs w:val="24"/>
        </w:rPr>
        <w:t xml:space="preserve"> τις υποχρεώσεις που ο ίδιος ανέλαβε σε μία δύσκολη συγκυρία και</w:t>
      </w:r>
      <w:r>
        <w:rPr>
          <w:rFonts w:eastAsia="Times New Roman"/>
          <w:color w:val="201F1E"/>
          <w:szCs w:val="24"/>
        </w:rPr>
        <w:t>,</w:t>
      </w:r>
      <w:r w:rsidRPr="00BA6C0C">
        <w:rPr>
          <w:rFonts w:eastAsia="Times New Roman"/>
          <w:color w:val="201F1E"/>
          <w:szCs w:val="24"/>
        </w:rPr>
        <w:t xml:space="preserve"> ταυτόχρονα</w:t>
      </w:r>
      <w:r>
        <w:rPr>
          <w:rFonts w:eastAsia="Times New Roman"/>
          <w:color w:val="201F1E"/>
          <w:szCs w:val="24"/>
        </w:rPr>
        <w:t>,</w:t>
      </w:r>
      <w:r w:rsidRPr="00BA6C0C">
        <w:rPr>
          <w:rFonts w:eastAsia="Times New Roman"/>
          <w:color w:val="201F1E"/>
          <w:szCs w:val="24"/>
        </w:rPr>
        <w:t xml:space="preserve"> να ολοκληρώσει όλα τα σχέδι</w:t>
      </w:r>
      <w:r w:rsidRPr="00BA6C0C">
        <w:rPr>
          <w:rFonts w:eastAsia="Times New Roman"/>
          <w:color w:val="201F1E"/>
          <w:szCs w:val="24"/>
        </w:rPr>
        <w:t>α που ανακοίνωσε από τον Αύγουστο και μετά</w:t>
      </w:r>
      <w:r>
        <w:rPr>
          <w:rFonts w:eastAsia="Times New Roman"/>
          <w:color w:val="201F1E"/>
          <w:szCs w:val="24"/>
        </w:rPr>
        <w:t>, ν</w:t>
      </w:r>
      <w:r w:rsidRPr="00BA6C0C">
        <w:rPr>
          <w:rFonts w:eastAsia="Times New Roman"/>
          <w:color w:val="201F1E"/>
          <w:szCs w:val="24"/>
        </w:rPr>
        <w:t xml:space="preserve">α βγει </w:t>
      </w:r>
      <w:r>
        <w:rPr>
          <w:rFonts w:eastAsia="Times New Roman"/>
          <w:color w:val="201F1E"/>
          <w:szCs w:val="24"/>
        </w:rPr>
        <w:t xml:space="preserve">η χώρα </w:t>
      </w:r>
      <w:r w:rsidRPr="00BA6C0C">
        <w:rPr>
          <w:rFonts w:eastAsia="Times New Roman"/>
          <w:color w:val="201F1E"/>
          <w:szCs w:val="24"/>
        </w:rPr>
        <w:t>στις αγορές</w:t>
      </w:r>
      <w:r>
        <w:rPr>
          <w:rFonts w:eastAsia="Times New Roman"/>
          <w:color w:val="201F1E"/>
          <w:szCs w:val="24"/>
        </w:rPr>
        <w:t>,</w:t>
      </w:r>
      <w:r w:rsidRPr="00BA6C0C">
        <w:rPr>
          <w:rFonts w:eastAsia="Times New Roman"/>
          <w:color w:val="201F1E"/>
          <w:szCs w:val="24"/>
        </w:rPr>
        <w:t xml:space="preserve"> να προχωρήσει πραγματικά σε μεταρρυθμίσεις που να βοηθήσουν την κοινωνία</w:t>
      </w:r>
      <w:r>
        <w:rPr>
          <w:rFonts w:eastAsia="Times New Roman"/>
          <w:color w:val="201F1E"/>
          <w:szCs w:val="24"/>
        </w:rPr>
        <w:t>.</w:t>
      </w:r>
      <w:r w:rsidRPr="00BA6C0C">
        <w:rPr>
          <w:rFonts w:eastAsia="Times New Roman"/>
          <w:color w:val="201F1E"/>
          <w:szCs w:val="24"/>
        </w:rPr>
        <w:t xml:space="preserve"> </w:t>
      </w:r>
    </w:p>
    <w:p w14:paraId="6338FCFE"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Κ</w:t>
      </w:r>
      <w:r w:rsidRPr="00BA6C0C">
        <w:rPr>
          <w:rFonts w:eastAsia="Times New Roman"/>
          <w:color w:val="201F1E"/>
          <w:szCs w:val="24"/>
        </w:rPr>
        <w:t>αλό</w:t>
      </w:r>
      <w:r>
        <w:rPr>
          <w:rFonts w:eastAsia="Times New Roman"/>
          <w:color w:val="201F1E"/>
          <w:szCs w:val="24"/>
        </w:rPr>
        <w:t>, λ</w:t>
      </w:r>
      <w:r w:rsidRPr="00BA6C0C">
        <w:rPr>
          <w:rFonts w:eastAsia="Times New Roman"/>
          <w:color w:val="201F1E"/>
          <w:szCs w:val="24"/>
        </w:rPr>
        <w:t>οιπόν</w:t>
      </w:r>
      <w:r>
        <w:rPr>
          <w:rFonts w:eastAsia="Times New Roman"/>
          <w:color w:val="201F1E"/>
          <w:szCs w:val="24"/>
        </w:rPr>
        <w:t>,</w:t>
      </w:r>
      <w:r w:rsidRPr="00BA6C0C">
        <w:rPr>
          <w:rFonts w:eastAsia="Times New Roman"/>
          <w:color w:val="201F1E"/>
          <w:szCs w:val="24"/>
        </w:rPr>
        <w:t xml:space="preserve"> είναι να συνειδητοποιηθεί αυτή η κατάσταση και να </w:t>
      </w:r>
      <w:r>
        <w:rPr>
          <w:rFonts w:eastAsia="Times New Roman"/>
          <w:color w:val="201F1E"/>
          <w:szCs w:val="24"/>
        </w:rPr>
        <w:t>μη ζείτε ακόμα με τ</w:t>
      </w:r>
      <w:r w:rsidRPr="00BA6C0C">
        <w:rPr>
          <w:rFonts w:eastAsia="Times New Roman"/>
          <w:color w:val="201F1E"/>
          <w:szCs w:val="24"/>
        </w:rPr>
        <w:t xml:space="preserve">ο όνειρο της </w:t>
      </w:r>
      <w:r>
        <w:rPr>
          <w:rFonts w:eastAsia="Times New Roman"/>
          <w:color w:val="201F1E"/>
          <w:szCs w:val="24"/>
        </w:rPr>
        <w:t>«</w:t>
      </w:r>
      <w:r w:rsidRPr="00BA6C0C">
        <w:rPr>
          <w:rFonts w:eastAsia="Times New Roman"/>
          <w:color w:val="201F1E"/>
          <w:szCs w:val="24"/>
        </w:rPr>
        <w:t>παρένθεσης</w:t>
      </w:r>
      <w:r>
        <w:rPr>
          <w:rFonts w:eastAsia="Times New Roman"/>
          <w:color w:val="201F1E"/>
          <w:szCs w:val="24"/>
        </w:rPr>
        <w:t>»,</w:t>
      </w:r>
      <w:r>
        <w:rPr>
          <w:rFonts w:eastAsia="Times New Roman"/>
          <w:color w:val="201F1E"/>
          <w:szCs w:val="24"/>
        </w:rPr>
        <w:t xml:space="preserve"> γιατί παρένθεση πέντε χρόνων</w:t>
      </w:r>
      <w:r w:rsidRPr="00BA6C0C">
        <w:rPr>
          <w:rFonts w:eastAsia="Times New Roman"/>
          <w:color w:val="201F1E"/>
          <w:szCs w:val="24"/>
        </w:rPr>
        <w:t xml:space="preserve"> δεν υπάρχει</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Ο</w:t>
      </w:r>
      <w:r w:rsidRPr="00BA6C0C">
        <w:rPr>
          <w:rFonts w:eastAsia="Times New Roman"/>
          <w:color w:val="201F1E"/>
          <w:szCs w:val="24"/>
        </w:rPr>
        <w:t>ι παρενθέσεις είναι συνήθως σύντομες</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Θ</w:t>
      </w:r>
      <w:r w:rsidRPr="00BA6C0C">
        <w:rPr>
          <w:rFonts w:eastAsia="Times New Roman"/>
          <w:color w:val="201F1E"/>
          <w:szCs w:val="24"/>
        </w:rPr>
        <w:t>α πρέπει</w:t>
      </w:r>
      <w:r>
        <w:rPr>
          <w:rFonts w:eastAsia="Times New Roman"/>
          <w:color w:val="201F1E"/>
          <w:szCs w:val="24"/>
        </w:rPr>
        <w:t>,</w:t>
      </w:r>
      <w:r w:rsidRPr="00BA6C0C">
        <w:rPr>
          <w:rFonts w:eastAsia="Times New Roman"/>
          <w:color w:val="201F1E"/>
          <w:szCs w:val="24"/>
        </w:rPr>
        <w:t xml:space="preserve"> λοιπόν</w:t>
      </w:r>
      <w:r>
        <w:rPr>
          <w:rFonts w:eastAsia="Times New Roman"/>
          <w:color w:val="201F1E"/>
          <w:szCs w:val="24"/>
        </w:rPr>
        <w:t>,</w:t>
      </w:r>
      <w:r w:rsidRPr="00BA6C0C">
        <w:rPr>
          <w:rFonts w:eastAsia="Times New Roman"/>
          <w:color w:val="201F1E"/>
          <w:szCs w:val="24"/>
        </w:rPr>
        <w:t xml:space="preserve"> να συμφιλιωθείτε </w:t>
      </w:r>
      <w:r>
        <w:rPr>
          <w:rFonts w:eastAsia="Times New Roman"/>
          <w:color w:val="201F1E"/>
          <w:szCs w:val="24"/>
        </w:rPr>
        <w:t xml:space="preserve">με την πραγματικότητα και αυτή είναι </w:t>
      </w:r>
      <w:r w:rsidRPr="00BA6C0C">
        <w:rPr>
          <w:rFonts w:eastAsia="Times New Roman"/>
          <w:color w:val="201F1E"/>
          <w:szCs w:val="24"/>
        </w:rPr>
        <w:t>ότι ο ΣΥΡΙΖΑ ήρθε για να μείνει</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Κ</w:t>
      </w:r>
      <w:r w:rsidRPr="00BA6C0C">
        <w:rPr>
          <w:rFonts w:eastAsia="Times New Roman"/>
          <w:color w:val="201F1E"/>
          <w:szCs w:val="24"/>
        </w:rPr>
        <w:t>αι δεν ήρθε για να μείνει μόνος του</w:t>
      </w:r>
      <w:r>
        <w:rPr>
          <w:rFonts w:eastAsia="Times New Roman"/>
          <w:color w:val="201F1E"/>
          <w:szCs w:val="24"/>
        </w:rPr>
        <w:t>,</w:t>
      </w:r>
      <w:r w:rsidRPr="00BA6C0C">
        <w:rPr>
          <w:rFonts w:eastAsia="Times New Roman"/>
          <w:color w:val="201F1E"/>
          <w:szCs w:val="24"/>
        </w:rPr>
        <w:t xml:space="preserve"> διεκδικώντας</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κόντρα</w:t>
      </w:r>
      <w:r w:rsidRPr="00BA6C0C">
        <w:rPr>
          <w:rFonts w:eastAsia="Times New Roman"/>
          <w:color w:val="201F1E"/>
          <w:szCs w:val="24"/>
        </w:rPr>
        <w:t xml:space="preserve"> στη θέλησ</w:t>
      </w:r>
      <w:r w:rsidRPr="00BA6C0C">
        <w:rPr>
          <w:rFonts w:eastAsia="Times New Roman"/>
          <w:color w:val="201F1E"/>
          <w:szCs w:val="24"/>
        </w:rPr>
        <w:t>η της κ</w:t>
      </w:r>
      <w:r>
        <w:rPr>
          <w:rFonts w:eastAsia="Times New Roman"/>
          <w:color w:val="201F1E"/>
          <w:szCs w:val="24"/>
        </w:rPr>
        <w:t>οινωνίας</w:t>
      </w:r>
      <w:r>
        <w:rPr>
          <w:rFonts w:eastAsia="Times New Roman"/>
          <w:color w:val="201F1E"/>
          <w:szCs w:val="24"/>
        </w:rPr>
        <w:t>,</w:t>
      </w:r>
      <w:r>
        <w:rPr>
          <w:rFonts w:eastAsia="Times New Roman"/>
          <w:color w:val="201F1E"/>
          <w:szCs w:val="24"/>
        </w:rPr>
        <w:t xml:space="preserve"> την παραμονή του στην Κ</w:t>
      </w:r>
      <w:r w:rsidRPr="00BA6C0C">
        <w:rPr>
          <w:rFonts w:eastAsia="Times New Roman"/>
          <w:color w:val="201F1E"/>
          <w:szCs w:val="24"/>
        </w:rPr>
        <w:t>υβέρνηση</w:t>
      </w:r>
      <w:r>
        <w:rPr>
          <w:rFonts w:eastAsia="Times New Roman"/>
          <w:color w:val="201F1E"/>
          <w:szCs w:val="24"/>
        </w:rPr>
        <w:t>,</w:t>
      </w:r>
      <w:r w:rsidRPr="00BA6C0C">
        <w:rPr>
          <w:rFonts w:eastAsia="Times New Roman"/>
          <w:color w:val="201F1E"/>
          <w:szCs w:val="24"/>
        </w:rPr>
        <w:t xml:space="preserve"> αλλά γιατί θα το θελήσει ο ελληνικός λαός</w:t>
      </w:r>
      <w:r>
        <w:rPr>
          <w:rFonts w:eastAsia="Times New Roman"/>
          <w:color w:val="201F1E"/>
          <w:szCs w:val="24"/>
        </w:rPr>
        <w:t>,</w:t>
      </w:r>
      <w:r w:rsidRPr="00BA6C0C">
        <w:rPr>
          <w:rFonts w:eastAsia="Times New Roman"/>
          <w:color w:val="201F1E"/>
          <w:szCs w:val="24"/>
        </w:rPr>
        <w:t xml:space="preserve"> ο οποίος ξέρει να κρίνει</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 xml:space="preserve">ξέρει </w:t>
      </w:r>
      <w:r w:rsidRPr="00BA6C0C">
        <w:rPr>
          <w:rFonts w:eastAsia="Times New Roman"/>
          <w:color w:val="201F1E"/>
          <w:szCs w:val="24"/>
        </w:rPr>
        <w:t>να κατανοεί και ξέρει</w:t>
      </w:r>
      <w:r>
        <w:rPr>
          <w:rFonts w:eastAsia="Times New Roman"/>
          <w:color w:val="201F1E"/>
          <w:szCs w:val="24"/>
        </w:rPr>
        <w:t>,</w:t>
      </w:r>
      <w:r w:rsidRPr="00BA6C0C">
        <w:rPr>
          <w:rFonts w:eastAsia="Times New Roman"/>
          <w:color w:val="201F1E"/>
          <w:szCs w:val="24"/>
        </w:rPr>
        <w:t xml:space="preserve"> πραγματικά</w:t>
      </w:r>
      <w:r>
        <w:rPr>
          <w:rFonts w:eastAsia="Times New Roman"/>
          <w:color w:val="201F1E"/>
          <w:szCs w:val="24"/>
        </w:rPr>
        <w:t>,</w:t>
      </w:r>
      <w:r w:rsidRPr="00BA6C0C">
        <w:rPr>
          <w:rFonts w:eastAsia="Times New Roman"/>
          <w:color w:val="201F1E"/>
          <w:szCs w:val="24"/>
        </w:rPr>
        <w:t xml:space="preserve"> να συγκρίνει πολιτικές και πολιτικούς</w:t>
      </w:r>
      <w:r>
        <w:rPr>
          <w:rFonts w:eastAsia="Times New Roman"/>
          <w:color w:val="201F1E"/>
          <w:szCs w:val="24"/>
        </w:rPr>
        <w:t>, ώστε να ξέρει</w:t>
      </w:r>
      <w:r w:rsidRPr="00BA6C0C">
        <w:rPr>
          <w:rFonts w:eastAsia="Times New Roman"/>
          <w:color w:val="201F1E"/>
          <w:szCs w:val="24"/>
        </w:rPr>
        <w:t xml:space="preserve"> </w:t>
      </w:r>
      <w:r>
        <w:rPr>
          <w:rFonts w:eastAsia="Times New Roman"/>
          <w:color w:val="201F1E"/>
          <w:szCs w:val="24"/>
        </w:rPr>
        <w:t>σ</w:t>
      </w:r>
      <w:r w:rsidRPr="00BA6C0C">
        <w:rPr>
          <w:rFonts w:eastAsia="Times New Roman"/>
          <w:color w:val="201F1E"/>
          <w:szCs w:val="24"/>
        </w:rPr>
        <w:t xml:space="preserve">το τέλος </w:t>
      </w:r>
      <w:r>
        <w:rPr>
          <w:rFonts w:eastAsia="Times New Roman"/>
          <w:color w:val="201F1E"/>
          <w:szCs w:val="24"/>
        </w:rPr>
        <w:t>ποια</w:t>
      </w:r>
      <w:r w:rsidRPr="00BA6C0C">
        <w:rPr>
          <w:rFonts w:eastAsia="Times New Roman"/>
          <w:color w:val="201F1E"/>
          <w:szCs w:val="24"/>
        </w:rPr>
        <w:t xml:space="preserve"> θα είναι η επιλογή του</w:t>
      </w:r>
      <w:r>
        <w:rPr>
          <w:rFonts w:eastAsia="Times New Roman"/>
          <w:color w:val="201F1E"/>
          <w:szCs w:val="24"/>
        </w:rPr>
        <w:t xml:space="preserve">. </w:t>
      </w:r>
    </w:p>
    <w:p w14:paraId="6338FCFF"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 xml:space="preserve">Γι’ αυτό </w:t>
      </w:r>
      <w:r w:rsidRPr="00BA6C0C">
        <w:rPr>
          <w:rFonts w:eastAsia="Times New Roman"/>
          <w:color w:val="201F1E"/>
          <w:szCs w:val="24"/>
        </w:rPr>
        <w:t xml:space="preserve">αυτή </w:t>
      </w:r>
      <w:r>
        <w:rPr>
          <w:rFonts w:eastAsia="Times New Roman"/>
          <w:color w:val="201F1E"/>
          <w:szCs w:val="24"/>
        </w:rPr>
        <w:t>τ</w:t>
      </w:r>
      <w:r w:rsidRPr="00BA6C0C">
        <w:rPr>
          <w:rFonts w:eastAsia="Times New Roman"/>
          <w:color w:val="201F1E"/>
          <w:szCs w:val="24"/>
        </w:rPr>
        <w:t xml:space="preserve">η σιγουριά </w:t>
      </w:r>
      <w:r>
        <w:rPr>
          <w:rFonts w:eastAsia="Times New Roman"/>
          <w:color w:val="201F1E"/>
          <w:szCs w:val="24"/>
        </w:rPr>
        <w:t>σας,</w:t>
      </w:r>
      <w:r w:rsidRPr="00BA6C0C">
        <w:rPr>
          <w:rFonts w:eastAsia="Times New Roman"/>
          <w:color w:val="201F1E"/>
          <w:szCs w:val="24"/>
        </w:rPr>
        <w:t xml:space="preserve"> </w:t>
      </w:r>
      <w:r>
        <w:rPr>
          <w:rFonts w:eastAsia="Times New Roman"/>
          <w:color w:val="201F1E"/>
          <w:szCs w:val="24"/>
        </w:rPr>
        <w:t>για το</w:t>
      </w:r>
      <w:r w:rsidRPr="00BA6C0C">
        <w:rPr>
          <w:rFonts w:eastAsia="Times New Roman"/>
          <w:color w:val="201F1E"/>
          <w:szCs w:val="24"/>
        </w:rPr>
        <w:t xml:space="preserve"> τι θα γίνει στις 26 Μαΐου</w:t>
      </w:r>
      <w:r>
        <w:rPr>
          <w:rFonts w:eastAsia="Times New Roman"/>
          <w:color w:val="201F1E"/>
          <w:szCs w:val="24"/>
        </w:rPr>
        <w:t>,</w:t>
      </w:r>
      <w:r w:rsidRPr="00BA6C0C">
        <w:rPr>
          <w:rFonts w:eastAsia="Times New Roman"/>
          <w:color w:val="201F1E"/>
          <w:szCs w:val="24"/>
        </w:rPr>
        <w:t xml:space="preserve"> τι θα γίνει τον Οκτώβριο και αν είναι ψήφος εμπιστοσύνης </w:t>
      </w:r>
      <w:r>
        <w:rPr>
          <w:rFonts w:eastAsia="Times New Roman"/>
          <w:color w:val="201F1E"/>
          <w:szCs w:val="24"/>
        </w:rPr>
        <w:t>το αποτέλεσμα των</w:t>
      </w:r>
      <w:r>
        <w:rPr>
          <w:rFonts w:eastAsia="Times New Roman"/>
          <w:color w:val="201F1E"/>
          <w:szCs w:val="24"/>
        </w:rPr>
        <w:t xml:space="preserve"> ευρωεκλο</w:t>
      </w:r>
      <w:r>
        <w:rPr>
          <w:rFonts w:eastAsia="Times New Roman"/>
          <w:color w:val="201F1E"/>
          <w:szCs w:val="24"/>
        </w:rPr>
        <w:t>γών</w:t>
      </w:r>
      <w:r>
        <w:rPr>
          <w:rFonts w:eastAsia="Times New Roman"/>
          <w:color w:val="201F1E"/>
          <w:szCs w:val="24"/>
        </w:rPr>
        <w:t xml:space="preserve"> ή</w:t>
      </w:r>
      <w:r w:rsidRPr="00BA6C0C">
        <w:rPr>
          <w:rFonts w:eastAsia="Times New Roman"/>
          <w:color w:val="201F1E"/>
          <w:szCs w:val="24"/>
        </w:rPr>
        <w:t xml:space="preserve"> δεν είναι</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ν</w:t>
      </w:r>
      <w:r w:rsidRPr="00BA6C0C">
        <w:rPr>
          <w:rFonts w:eastAsia="Times New Roman"/>
          <w:color w:val="201F1E"/>
          <w:szCs w:val="24"/>
        </w:rPr>
        <w:t>ομίζω ότι ε</w:t>
      </w:r>
      <w:r>
        <w:rPr>
          <w:rFonts w:eastAsia="Times New Roman"/>
          <w:color w:val="201F1E"/>
          <w:szCs w:val="24"/>
        </w:rPr>
        <w:t>ίναι καιρός να την εγκαταλείψετ</w:t>
      </w:r>
      <w:r w:rsidRPr="00BA6C0C">
        <w:rPr>
          <w:rFonts w:eastAsia="Times New Roman"/>
          <w:color w:val="201F1E"/>
          <w:szCs w:val="24"/>
        </w:rPr>
        <w:t>ε</w:t>
      </w:r>
      <w:r>
        <w:rPr>
          <w:rFonts w:eastAsia="Times New Roman"/>
          <w:color w:val="201F1E"/>
          <w:szCs w:val="24"/>
        </w:rPr>
        <w:t>,</w:t>
      </w:r>
      <w:r w:rsidRPr="00BA6C0C">
        <w:rPr>
          <w:rFonts w:eastAsia="Times New Roman"/>
          <w:color w:val="201F1E"/>
          <w:szCs w:val="24"/>
        </w:rPr>
        <w:t xml:space="preserve"> γιατί όσο περνάνε οι μέρες τόσο τα </w:t>
      </w:r>
      <w:r>
        <w:rPr>
          <w:rFonts w:eastAsia="Times New Roman"/>
          <w:color w:val="201F1E"/>
          <w:szCs w:val="24"/>
        </w:rPr>
        <w:t xml:space="preserve">γεγονότα, </w:t>
      </w:r>
      <w:r>
        <w:rPr>
          <w:rFonts w:eastAsia="Times New Roman"/>
          <w:color w:val="201F1E"/>
          <w:szCs w:val="24"/>
        </w:rPr>
        <w:t>οι εξελίξεις και η πραγματικότητα θα σας</w:t>
      </w:r>
      <w:r w:rsidRPr="00BA6C0C">
        <w:rPr>
          <w:rFonts w:eastAsia="Times New Roman"/>
          <w:color w:val="201F1E"/>
          <w:szCs w:val="24"/>
        </w:rPr>
        <w:t xml:space="preserve"> </w:t>
      </w:r>
      <w:r w:rsidRPr="00BA6C0C">
        <w:rPr>
          <w:rFonts w:eastAsia="Times New Roman"/>
          <w:color w:val="201F1E"/>
          <w:szCs w:val="24"/>
        </w:rPr>
        <w:t>διαψεύδο</w:t>
      </w:r>
      <w:r>
        <w:rPr>
          <w:rFonts w:eastAsia="Times New Roman"/>
          <w:color w:val="201F1E"/>
          <w:szCs w:val="24"/>
        </w:rPr>
        <w:t>υν</w:t>
      </w:r>
      <w:r>
        <w:rPr>
          <w:rFonts w:eastAsia="Times New Roman"/>
          <w:color w:val="201F1E"/>
          <w:szCs w:val="24"/>
        </w:rPr>
        <w:t>.</w:t>
      </w:r>
      <w:r w:rsidRPr="00BA6C0C">
        <w:rPr>
          <w:rFonts w:eastAsia="Times New Roman"/>
          <w:color w:val="201F1E"/>
          <w:szCs w:val="24"/>
        </w:rPr>
        <w:t xml:space="preserve"> </w:t>
      </w:r>
    </w:p>
    <w:p w14:paraId="6338FD00" w14:textId="77777777" w:rsidR="00401C51" w:rsidRDefault="00794512">
      <w:pPr>
        <w:spacing w:line="600" w:lineRule="auto"/>
        <w:ind w:firstLine="720"/>
        <w:jc w:val="both"/>
        <w:rPr>
          <w:rFonts w:eastAsia="Times New Roman"/>
          <w:color w:val="201F1E"/>
          <w:szCs w:val="24"/>
        </w:rPr>
      </w:pPr>
      <w:r w:rsidRPr="00BA6C0C">
        <w:rPr>
          <w:rFonts w:eastAsia="Times New Roman"/>
          <w:color w:val="201F1E"/>
          <w:szCs w:val="24"/>
        </w:rPr>
        <w:t>Θέλω</w:t>
      </w:r>
      <w:r>
        <w:rPr>
          <w:rFonts w:eastAsia="Times New Roman"/>
          <w:color w:val="201F1E"/>
          <w:szCs w:val="24"/>
        </w:rPr>
        <w:t>,</w:t>
      </w:r>
      <w:r w:rsidRPr="00BA6C0C">
        <w:rPr>
          <w:rFonts w:eastAsia="Times New Roman"/>
          <w:color w:val="201F1E"/>
          <w:szCs w:val="24"/>
        </w:rPr>
        <w:t xml:space="preserve"> λοιπόν</w:t>
      </w:r>
      <w:r>
        <w:rPr>
          <w:rFonts w:eastAsia="Times New Roman"/>
          <w:color w:val="201F1E"/>
          <w:szCs w:val="24"/>
        </w:rPr>
        <w:t>,</w:t>
      </w:r>
      <w:r w:rsidRPr="00BA6C0C">
        <w:rPr>
          <w:rFonts w:eastAsia="Times New Roman"/>
          <w:color w:val="201F1E"/>
          <w:szCs w:val="24"/>
        </w:rPr>
        <w:t xml:space="preserve"> κλείνοντας να πω ότι στον επικοινωνιακό ανταγωνισμό</w:t>
      </w:r>
      <w:r>
        <w:rPr>
          <w:rFonts w:eastAsia="Times New Roman"/>
          <w:color w:val="201F1E"/>
          <w:szCs w:val="24"/>
        </w:rPr>
        <w:t>,</w:t>
      </w:r>
      <w:r w:rsidRPr="00BA6C0C">
        <w:rPr>
          <w:rFonts w:eastAsia="Times New Roman"/>
          <w:color w:val="201F1E"/>
          <w:szCs w:val="24"/>
        </w:rPr>
        <w:t xml:space="preserve"> το γεγονός ότι ο ΣΥΡΙΖΑ μετέτρεψε την πρόταση μομφής σε πρόταση εμπιστοσύνης</w:t>
      </w:r>
      <w:r>
        <w:rPr>
          <w:rFonts w:eastAsia="Times New Roman"/>
          <w:color w:val="201F1E"/>
          <w:szCs w:val="24"/>
        </w:rPr>
        <w:t>,</w:t>
      </w:r>
      <w:r w:rsidRPr="00BA6C0C">
        <w:rPr>
          <w:rFonts w:eastAsia="Times New Roman"/>
          <w:color w:val="201F1E"/>
          <w:szCs w:val="24"/>
        </w:rPr>
        <w:t xml:space="preserve"> δεν </w:t>
      </w:r>
      <w:r>
        <w:rPr>
          <w:rFonts w:eastAsia="Times New Roman"/>
          <w:color w:val="201F1E"/>
          <w:szCs w:val="24"/>
        </w:rPr>
        <w:t>μπορέσατε</w:t>
      </w:r>
      <w:r>
        <w:rPr>
          <w:rFonts w:eastAsia="Times New Roman"/>
          <w:color w:val="201F1E"/>
          <w:szCs w:val="24"/>
        </w:rPr>
        <w:t xml:space="preserve"> να το χειριστείτε</w:t>
      </w:r>
      <w:r>
        <w:rPr>
          <w:rFonts w:eastAsia="Times New Roman"/>
          <w:color w:val="201F1E"/>
          <w:szCs w:val="24"/>
        </w:rPr>
        <w:t>,</w:t>
      </w:r>
      <w:r w:rsidRPr="00BA6C0C">
        <w:rPr>
          <w:rFonts w:eastAsia="Times New Roman"/>
          <w:color w:val="201F1E"/>
          <w:szCs w:val="24"/>
        </w:rPr>
        <w:t xml:space="preserve"> </w:t>
      </w:r>
      <w:r>
        <w:rPr>
          <w:rFonts w:eastAsia="Times New Roman"/>
          <w:color w:val="201F1E"/>
          <w:szCs w:val="24"/>
        </w:rPr>
        <w:t>δ</w:t>
      </w:r>
      <w:r w:rsidRPr="00BA6C0C">
        <w:rPr>
          <w:rFonts w:eastAsia="Times New Roman"/>
          <w:color w:val="201F1E"/>
          <w:szCs w:val="24"/>
        </w:rPr>
        <w:t xml:space="preserve">εν </w:t>
      </w:r>
      <w:r>
        <w:rPr>
          <w:rFonts w:eastAsia="Times New Roman"/>
          <w:color w:val="201F1E"/>
          <w:szCs w:val="24"/>
        </w:rPr>
        <w:t xml:space="preserve">το </w:t>
      </w:r>
      <w:r w:rsidRPr="00BA6C0C">
        <w:rPr>
          <w:rFonts w:eastAsia="Times New Roman"/>
          <w:color w:val="201F1E"/>
          <w:szCs w:val="24"/>
        </w:rPr>
        <w:t>είχατε σκεφτεί</w:t>
      </w:r>
      <w:r>
        <w:rPr>
          <w:rFonts w:eastAsia="Times New Roman"/>
          <w:color w:val="201F1E"/>
          <w:szCs w:val="24"/>
        </w:rPr>
        <w:t>,</w:t>
      </w:r>
      <w:r w:rsidRPr="00BA6C0C">
        <w:rPr>
          <w:rFonts w:eastAsia="Times New Roman"/>
          <w:color w:val="201F1E"/>
          <w:szCs w:val="24"/>
        </w:rPr>
        <w:t xml:space="preserve"> δεν το είχατε </w:t>
      </w:r>
      <w:r>
        <w:rPr>
          <w:rFonts w:eastAsia="Times New Roman"/>
          <w:color w:val="201F1E"/>
          <w:szCs w:val="24"/>
        </w:rPr>
        <w:t>εκτιμήσει,</w:t>
      </w:r>
      <w:r w:rsidRPr="00BA6C0C">
        <w:rPr>
          <w:rFonts w:eastAsia="Times New Roman"/>
          <w:color w:val="201F1E"/>
          <w:szCs w:val="24"/>
        </w:rPr>
        <w:t xml:space="preserve"> δεν το είχα</w:t>
      </w:r>
      <w:r>
        <w:rPr>
          <w:rFonts w:eastAsia="Times New Roman"/>
          <w:color w:val="201F1E"/>
          <w:szCs w:val="24"/>
        </w:rPr>
        <w:t>τε</w:t>
      </w:r>
      <w:r w:rsidRPr="00BA6C0C">
        <w:rPr>
          <w:rFonts w:eastAsia="Times New Roman"/>
          <w:color w:val="201F1E"/>
          <w:szCs w:val="24"/>
        </w:rPr>
        <w:t xml:space="preserve"> </w:t>
      </w:r>
      <w:r>
        <w:rPr>
          <w:rFonts w:eastAsia="Times New Roman"/>
          <w:color w:val="201F1E"/>
          <w:szCs w:val="24"/>
        </w:rPr>
        <w:t>υπολογίσει.</w:t>
      </w:r>
      <w:r w:rsidRPr="00BA6C0C">
        <w:rPr>
          <w:rFonts w:eastAsia="Times New Roman"/>
          <w:color w:val="201F1E"/>
          <w:szCs w:val="24"/>
        </w:rPr>
        <w:t xml:space="preserve"> Αυτός είναι ο λόγος που έχετε χάσει την ψυχραιμία σας </w:t>
      </w:r>
      <w:r>
        <w:rPr>
          <w:rFonts w:eastAsia="Times New Roman"/>
          <w:color w:val="201F1E"/>
          <w:szCs w:val="24"/>
        </w:rPr>
        <w:t>και αναδεικνύετε ζητήματα τα οποία δεν</w:t>
      </w:r>
      <w:r w:rsidRPr="00BA6C0C">
        <w:rPr>
          <w:rFonts w:eastAsia="Times New Roman"/>
          <w:color w:val="201F1E"/>
          <w:szCs w:val="24"/>
        </w:rPr>
        <w:t xml:space="preserve"> παίζουν κανένα</w:t>
      </w:r>
      <w:r>
        <w:rPr>
          <w:rFonts w:eastAsia="Times New Roman"/>
          <w:color w:val="201F1E"/>
          <w:szCs w:val="24"/>
        </w:rPr>
        <w:t>ν</w:t>
      </w:r>
      <w:r w:rsidRPr="00BA6C0C">
        <w:rPr>
          <w:rFonts w:eastAsia="Times New Roman"/>
          <w:color w:val="201F1E"/>
          <w:szCs w:val="24"/>
        </w:rPr>
        <w:t xml:space="preserve"> ρόλο</w:t>
      </w:r>
      <w:r>
        <w:rPr>
          <w:rFonts w:eastAsia="Times New Roman"/>
          <w:color w:val="201F1E"/>
          <w:szCs w:val="24"/>
        </w:rPr>
        <w:t>,</w:t>
      </w:r>
      <w:r w:rsidRPr="00BA6C0C">
        <w:rPr>
          <w:rFonts w:eastAsia="Times New Roman"/>
          <w:color w:val="201F1E"/>
          <w:szCs w:val="24"/>
        </w:rPr>
        <w:t xml:space="preserve"> ειδικά για ανθρώπους που </w:t>
      </w:r>
      <w:r>
        <w:rPr>
          <w:rFonts w:eastAsia="Times New Roman"/>
          <w:color w:val="201F1E"/>
          <w:szCs w:val="24"/>
        </w:rPr>
        <w:t xml:space="preserve">τόσα χρόνια </w:t>
      </w:r>
      <w:r w:rsidRPr="00BA6C0C">
        <w:rPr>
          <w:rFonts w:eastAsia="Times New Roman"/>
          <w:color w:val="201F1E"/>
          <w:szCs w:val="24"/>
        </w:rPr>
        <w:t>έχουν αφο</w:t>
      </w:r>
      <w:r>
        <w:rPr>
          <w:rFonts w:eastAsia="Times New Roman"/>
          <w:color w:val="201F1E"/>
          <w:szCs w:val="24"/>
        </w:rPr>
        <w:t xml:space="preserve">σιωθεί </w:t>
      </w:r>
      <w:r>
        <w:rPr>
          <w:rFonts w:eastAsia="Times New Roman"/>
          <w:color w:val="201F1E"/>
          <w:szCs w:val="24"/>
        </w:rPr>
        <w:t>σ</w:t>
      </w:r>
      <w:r>
        <w:rPr>
          <w:rFonts w:eastAsia="Times New Roman"/>
          <w:color w:val="201F1E"/>
          <w:szCs w:val="24"/>
        </w:rPr>
        <w:t>την ιστορία της Α</w:t>
      </w:r>
      <w:r w:rsidRPr="00BA6C0C">
        <w:rPr>
          <w:rFonts w:eastAsia="Times New Roman"/>
          <w:color w:val="201F1E"/>
          <w:szCs w:val="24"/>
        </w:rPr>
        <w:t xml:space="preserve">ριστεράς και που </w:t>
      </w:r>
      <w:r w:rsidRPr="00BA6C0C">
        <w:rPr>
          <w:rFonts w:eastAsia="Times New Roman"/>
          <w:color w:val="201F1E"/>
          <w:szCs w:val="24"/>
        </w:rPr>
        <w:t>δεν μπορείτε εσείς να τα πλήξετε με κατασκευές</w:t>
      </w:r>
      <w:r>
        <w:rPr>
          <w:rFonts w:eastAsia="Times New Roman"/>
          <w:color w:val="201F1E"/>
          <w:szCs w:val="24"/>
        </w:rPr>
        <w:t>,</w:t>
      </w:r>
      <w:r w:rsidRPr="00BA6C0C">
        <w:rPr>
          <w:rFonts w:eastAsia="Times New Roman"/>
          <w:color w:val="201F1E"/>
          <w:szCs w:val="24"/>
        </w:rPr>
        <w:t xml:space="preserve"> με κιτρινισμό και με </w:t>
      </w:r>
      <w:r>
        <w:rPr>
          <w:rFonts w:eastAsia="Times New Roman"/>
          <w:color w:val="201F1E"/>
          <w:szCs w:val="24"/>
        </w:rPr>
        <w:t>διαστρέβλωση.</w:t>
      </w:r>
      <w:r w:rsidRPr="00BA6C0C">
        <w:rPr>
          <w:rFonts w:eastAsia="Times New Roman"/>
          <w:color w:val="201F1E"/>
          <w:szCs w:val="24"/>
        </w:rPr>
        <w:t xml:space="preserve"> </w:t>
      </w:r>
      <w:r>
        <w:rPr>
          <w:rFonts w:eastAsia="Times New Roman"/>
          <w:color w:val="201F1E"/>
          <w:szCs w:val="24"/>
        </w:rPr>
        <w:t>Ν</w:t>
      </w:r>
      <w:r w:rsidRPr="00BA6C0C">
        <w:rPr>
          <w:rFonts w:eastAsia="Times New Roman"/>
          <w:color w:val="201F1E"/>
          <w:szCs w:val="24"/>
        </w:rPr>
        <w:t xml:space="preserve">αι μεν </w:t>
      </w:r>
      <w:r>
        <w:rPr>
          <w:rFonts w:eastAsia="Times New Roman"/>
          <w:color w:val="201F1E"/>
          <w:szCs w:val="24"/>
        </w:rPr>
        <w:t>καλά</w:t>
      </w:r>
      <w:r w:rsidRPr="00BA6C0C">
        <w:rPr>
          <w:rFonts w:eastAsia="Times New Roman"/>
          <w:color w:val="201F1E"/>
          <w:szCs w:val="24"/>
        </w:rPr>
        <w:t xml:space="preserve"> το να κάνετε πρόταση μομφής για </w:t>
      </w:r>
      <w:r>
        <w:rPr>
          <w:rFonts w:eastAsia="Times New Roman"/>
          <w:color w:val="201F1E"/>
          <w:szCs w:val="24"/>
        </w:rPr>
        <w:t xml:space="preserve">ένα </w:t>
      </w:r>
      <w:r>
        <w:rPr>
          <w:rFonts w:eastAsia="Times New Roman"/>
          <w:color w:val="201F1E"/>
          <w:szCs w:val="24"/>
          <w:lang w:val="en-US"/>
        </w:rPr>
        <w:t>tweet</w:t>
      </w:r>
      <w:r>
        <w:rPr>
          <w:rFonts w:eastAsia="Times New Roman"/>
          <w:color w:val="201F1E"/>
          <w:szCs w:val="24"/>
        </w:rPr>
        <w:t>,</w:t>
      </w:r>
      <w:r w:rsidRPr="00BA6C0C">
        <w:rPr>
          <w:rFonts w:eastAsia="Times New Roman"/>
          <w:color w:val="201F1E"/>
          <w:szCs w:val="24"/>
        </w:rPr>
        <w:t xml:space="preserve"> που είναι μία εικόνα από το μέλλον</w:t>
      </w:r>
      <w:r>
        <w:rPr>
          <w:rFonts w:eastAsia="Times New Roman"/>
          <w:color w:val="201F1E"/>
          <w:szCs w:val="24"/>
        </w:rPr>
        <w:t>, α</w:t>
      </w:r>
      <w:r w:rsidRPr="00BA6C0C">
        <w:rPr>
          <w:rFonts w:eastAsia="Times New Roman"/>
          <w:color w:val="201F1E"/>
          <w:szCs w:val="24"/>
        </w:rPr>
        <w:t>λλά το γεγονός ότι χρησιμοποιείτε τα υλικά του παρελθόντος</w:t>
      </w:r>
      <w:r>
        <w:rPr>
          <w:rFonts w:eastAsia="Times New Roman"/>
          <w:color w:val="201F1E"/>
          <w:szCs w:val="24"/>
        </w:rPr>
        <w:t>,</w:t>
      </w:r>
      <w:r w:rsidRPr="00BA6C0C">
        <w:rPr>
          <w:rFonts w:eastAsia="Times New Roman"/>
          <w:color w:val="201F1E"/>
          <w:szCs w:val="24"/>
        </w:rPr>
        <w:t xml:space="preserve"> δηλαδή το</w:t>
      </w:r>
      <w:r>
        <w:rPr>
          <w:rFonts w:eastAsia="Times New Roman"/>
          <w:color w:val="201F1E"/>
          <w:szCs w:val="24"/>
        </w:rPr>
        <w:t>ν</w:t>
      </w:r>
      <w:r w:rsidRPr="00BA6C0C">
        <w:rPr>
          <w:rFonts w:eastAsia="Times New Roman"/>
          <w:color w:val="201F1E"/>
          <w:szCs w:val="24"/>
        </w:rPr>
        <w:t xml:space="preserve"> μα</w:t>
      </w:r>
      <w:r>
        <w:rPr>
          <w:rFonts w:eastAsia="Times New Roman"/>
          <w:color w:val="201F1E"/>
          <w:szCs w:val="24"/>
        </w:rPr>
        <w:t>καρθισμ</w:t>
      </w:r>
      <w:r>
        <w:rPr>
          <w:rFonts w:eastAsia="Times New Roman"/>
          <w:color w:val="201F1E"/>
          <w:szCs w:val="24"/>
        </w:rPr>
        <w:t>ό, τον γκεμπελισμό</w:t>
      </w:r>
      <w:r w:rsidRPr="00BA6C0C">
        <w:rPr>
          <w:rFonts w:eastAsia="Times New Roman"/>
          <w:color w:val="201F1E"/>
          <w:szCs w:val="24"/>
        </w:rPr>
        <w:t xml:space="preserve"> και τον κιτρινισμό</w:t>
      </w:r>
      <w:r>
        <w:rPr>
          <w:rFonts w:eastAsia="Times New Roman"/>
          <w:color w:val="201F1E"/>
          <w:szCs w:val="24"/>
        </w:rPr>
        <w:t xml:space="preserve">, αυτό το </w:t>
      </w:r>
      <w:r>
        <w:rPr>
          <w:rFonts w:eastAsia="Times New Roman"/>
          <w:color w:val="201F1E"/>
          <w:szCs w:val="24"/>
        </w:rPr>
        <w:t>«</w:t>
      </w:r>
      <w:r>
        <w:rPr>
          <w:rFonts w:eastAsia="Times New Roman"/>
          <w:color w:val="201F1E"/>
          <w:szCs w:val="24"/>
        </w:rPr>
        <w:t>πίσω</w:t>
      </w:r>
      <w:r>
        <w:rPr>
          <w:rFonts w:eastAsia="Times New Roman"/>
          <w:color w:val="201F1E"/>
          <w:szCs w:val="24"/>
        </w:rPr>
        <w:t>-</w:t>
      </w:r>
      <w:r>
        <w:rPr>
          <w:rFonts w:eastAsia="Times New Roman"/>
          <w:color w:val="201F1E"/>
          <w:szCs w:val="24"/>
        </w:rPr>
        <w:t>μπρος</w:t>
      </w:r>
      <w:r>
        <w:rPr>
          <w:rFonts w:eastAsia="Times New Roman"/>
          <w:color w:val="201F1E"/>
          <w:szCs w:val="24"/>
        </w:rPr>
        <w:t>»</w:t>
      </w:r>
      <w:r>
        <w:rPr>
          <w:rFonts w:eastAsia="Times New Roman"/>
          <w:color w:val="201F1E"/>
          <w:szCs w:val="24"/>
        </w:rPr>
        <w:t xml:space="preserve"> μάς έχει</w:t>
      </w:r>
      <w:r w:rsidRPr="00BA6C0C">
        <w:rPr>
          <w:rFonts w:eastAsia="Times New Roman"/>
          <w:color w:val="201F1E"/>
          <w:szCs w:val="24"/>
        </w:rPr>
        <w:t xml:space="preserve"> προκαλέσει ένα</w:t>
      </w:r>
      <w:r>
        <w:rPr>
          <w:rFonts w:eastAsia="Times New Roman"/>
          <w:color w:val="201F1E"/>
          <w:szCs w:val="24"/>
        </w:rPr>
        <w:t>ν</w:t>
      </w:r>
      <w:r w:rsidRPr="00BA6C0C">
        <w:rPr>
          <w:rFonts w:eastAsia="Times New Roman"/>
          <w:color w:val="201F1E"/>
          <w:szCs w:val="24"/>
        </w:rPr>
        <w:t xml:space="preserve"> μετεωρισμό</w:t>
      </w:r>
      <w:r>
        <w:rPr>
          <w:rFonts w:eastAsia="Times New Roman"/>
          <w:color w:val="201F1E"/>
          <w:szCs w:val="24"/>
        </w:rPr>
        <w:t>.</w:t>
      </w:r>
      <w:r w:rsidRPr="00BA6C0C">
        <w:rPr>
          <w:rFonts w:eastAsia="Times New Roman"/>
          <w:color w:val="201F1E"/>
          <w:szCs w:val="24"/>
        </w:rPr>
        <w:t xml:space="preserve"> </w:t>
      </w:r>
    </w:p>
    <w:p w14:paraId="6338FD01"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Κ</w:t>
      </w:r>
      <w:r w:rsidRPr="00BA6C0C">
        <w:rPr>
          <w:rFonts w:eastAsia="Times New Roman"/>
          <w:color w:val="201F1E"/>
          <w:szCs w:val="24"/>
        </w:rPr>
        <w:t>αλό θα είναι να εμφανιστού</w:t>
      </w:r>
      <w:r>
        <w:rPr>
          <w:rFonts w:eastAsia="Times New Roman"/>
          <w:color w:val="201F1E"/>
          <w:szCs w:val="24"/>
        </w:rPr>
        <w:t>με στη σημερινή πραγματικότητα μ</w:t>
      </w:r>
      <w:r w:rsidRPr="00BA6C0C">
        <w:rPr>
          <w:rFonts w:eastAsia="Times New Roman"/>
          <w:color w:val="201F1E"/>
          <w:szCs w:val="24"/>
        </w:rPr>
        <w:t>ε τα όπλα που έχει ο καθείς</w:t>
      </w:r>
      <w:r>
        <w:rPr>
          <w:rFonts w:eastAsia="Times New Roman"/>
          <w:color w:val="201F1E"/>
          <w:szCs w:val="24"/>
        </w:rPr>
        <w:t>,</w:t>
      </w:r>
      <w:r w:rsidRPr="00BA6C0C">
        <w:rPr>
          <w:rFonts w:eastAsia="Times New Roman"/>
          <w:color w:val="201F1E"/>
          <w:szCs w:val="24"/>
        </w:rPr>
        <w:t xml:space="preserve"> για να αντιπαρατεθούμε ενώπιον της ελληνικής κοινωνίας</w:t>
      </w:r>
      <w:r>
        <w:rPr>
          <w:rFonts w:eastAsia="Times New Roman"/>
          <w:color w:val="201F1E"/>
          <w:szCs w:val="24"/>
        </w:rPr>
        <w:t>.</w:t>
      </w:r>
      <w:r w:rsidRPr="00BA6C0C">
        <w:rPr>
          <w:rFonts w:eastAsia="Times New Roman"/>
          <w:color w:val="201F1E"/>
          <w:szCs w:val="24"/>
        </w:rPr>
        <w:t xml:space="preserve"> </w:t>
      </w:r>
    </w:p>
    <w:p w14:paraId="6338FD02"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Σ</w:t>
      </w:r>
      <w:r w:rsidRPr="00BA6C0C">
        <w:rPr>
          <w:rFonts w:eastAsia="Times New Roman"/>
          <w:color w:val="201F1E"/>
          <w:szCs w:val="24"/>
        </w:rPr>
        <w:t>ας ευχαριστώ</w:t>
      </w:r>
      <w:r>
        <w:rPr>
          <w:rFonts w:eastAsia="Times New Roman"/>
          <w:color w:val="201F1E"/>
          <w:szCs w:val="24"/>
        </w:rPr>
        <w:t>.</w:t>
      </w:r>
    </w:p>
    <w:p w14:paraId="6338FD03" w14:textId="77777777" w:rsidR="00401C51" w:rsidRDefault="00794512">
      <w:pPr>
        <w:spacing w:line="600" w:lineRule="auto"/>
        <w:ind w:left="1440" w:firstLine="720"/>
        <w:jc w:val="both"/>
        <w:rPr>
          <w:rFonts w:eastAsia="Times New Roman"/>
          <w:color w:val="201F1E"/>
          <w:szCs w:val="24"/>
        </w:rPr>
      </w:pPr>
      <w:r>
        <w:rPr>
          <w:rFonts w:eastAsia="Times New Roman"/>
          <w:color w:val="201F1E"/>
          <w:szCs w:val="24"/>
        </w:rPr>
        <w:t>(Χειροκροτήματα από την πτέρυγα του ΣΥΡΙΖΑ)</w:t>
      </w:r>
    </w:p>
    <w:p w14:paraId="6338FD04" w14:textId="77777777" w:rsidR="00401C51" w:rsidRDefault="00794512">
      <w:pPr>
        <w:spacing w:line="600" w:lineRule="auto"/>
        <w:ind w:firstLine="720"/>
        <w:jc w:val="both"/>
        <w:rPr>
          <w:rFonts w:eastAsia="Times New Roman"/>
          <w:color w:val="201F1E"/>
          <w:szCs w:val="24"/>
        </w:rPr>
      </w:pPr>
      <w:r>
        <w:rPr>
          <w:rFonts w:eastAsia="Times New Roman"/>
          <w:b/>
          <w:color w:val="201F1E"/>
          <w:szCs w:val="24"/>
        </w:rPr>
        <w:t>ΙΑΣ</w:t>
      </w:r>
      <w:r>
        <w:rPr>
          <w:rFonts w:eastAsia="Times New Roman"/>
          <w:b/>
          <w:color w:val="201F1E"/>
          <w:szCs w:val="24"/>
        </w:rPr>
        <w:t>Ο</w:t>
      </w:r>
      <w:r>
        <w:rPr>
          <w:rFonts w:eastAsia="Times New Roman"/>
          <w:b/>
          <w:color w:val="201F1E"/>
          <w:szCs w:val="24"/>
        </w:rPr>
        <w:t>Ν</w:t>
      </w:r>
      <w:r>
        <w:rPr>
          <w:rFonts w:eastAsia="Times New Roman"/>
          <w:b/>
          <w:color w:val="201F1E"/>
          <w:szCs w:val="24"/>
        </w:rPr>
        <w:t>ΑΣ</w:t>
      </w:r>
      <w:r>
        <w:rPr>
          <w:rFonts w:eastAsia="Times New Roman"/>
          <w:b/>
          <w:color w:val="201F1E"/>
          <w:szCs w:val="24"/>
        </w:rPr>
        <w:t xml:space="preserve"> ΦΩΤΗΛΑΣ:</w:t>
      </w:r>
      <w:r>
        <w:rPr>
          <w:rFonts w:eastAsia="Times New Roman"/>
          <w:color w:val="201F1E"/>
          <w:szCs w:val="24"/>
        </w:rPr>
        <w:t xml:space="preserve"> Κύριε Πρόεδρε, θα ήθελα τον λόγο για μισό λεπτό για ένα θέμα επί της διαδικασίας. </w:t>
      </w:r>
    </w:p>
    <w:p w14:paraId="6338FD05" w14:textId="77777777" w:rsidR="00401C51" w:rsidRDefault="00794512">
      <w:pPr>
        <w:spacing w:line="600" w:lineRule="auto"/>
        <w:ind w:firstLine="720"/>
        <w:jc w:val="both"/>
        <w:rPr>
          <w:rFonts w:eastAsia="Times New Roman"/>
          <w:color w:val="201F1E"/>
          <w:szCs w:val="24"/>
        </w:rPr>
      </w:pPr>
      <w:r>
        <w:rPr>
          <w:rFonts w:eastAsia="Times New Roman"/>
          <w:b/>
          <w:color w:val="201F1E"/>
          <w:szCs w:val="24"/>
        </w:rPr>
        <w:t>ΧΡΗΣΤΟΣ ΜΑΝΤΑΣ:</w:t>
      </w:r>
      <w:r>
        <w:rPr>
          <w:rFonts w:eastAsia="Times New Roman"/>
          <w:color w:val="201F1E"/>
          <w:szCs w:val="24"/>
        </w:rPr>
        <w:t xml:space="preserve"> Δεν μπορείτε να μιλήσετε. Έχετε Κοινοβουλευτικό Εκπρόσωπο. Δεν γίνεται. Έτσι είναι. </w:t>
      </w:r>
    </w:p>
    <w:p w14:paraId="6338FD06" w14:textId="77777777" w:rsidR="00401C51" w:rsidRDefault="00794512">
      <w:pPr>
        <w:spacing w:line="600" w:lineRule="auto"/>
        <w:ind w:firstLine="720"/>
        <w:jc w:val="both"/>
        <w:rPr>
          <w:rFonts w:eastAsia="Times New Roman"/>
          <w:color w:val="201F1E"/>
          <w:szCs w:val="24"/>
        </w:rPr>
      </w:pPr>
      <w:r>
        <w:rPr>
          <w:rFonts w:eastAsia="Times New Roman"/>
          <w:b/>
          <w:color w:val="201F1E"/>
          <w:szCs w:val="24"/>
        </w:rPr>
        <w:t>ΙΑΣΟΝΑΣ</w:t>
      </w:r>
      <w:r>
        <w:rPr>
          <w:rFonts w:eastAsia="Times New Roman"/>
          <w:b/>
          <w:color w:val="201F1E"/>
          <w:szCs w:val="24"/>
        </w:rPr>
        <w:t xml:space="preserve"> ΦΩΤΗΛΑΣ:</w:t>
      </w:r>
      <w:r>
        <w:rPr>
          <w:rFonts w:eastAsia="Times New Roman"/>
          <w:color w:val="201F1E"/>
          <w:szCs w:val="24"/>
        </w:rPr>
        <w:t xml:space="preserve"> Απλά να θυμηθεί η κυρία </w:t>
      </w:r>
      <w:r>
        <w:rPr>
          <w:rFonts w:eastAsia="Times New Roman"/>
          <w:color w:val="201F1E"/>
          <w:szCs w:val="24"/>
        </w:rPr>
        <w:t>Αντιπ</w:t>
      </w:r>
      <w:r>
        <w:rPr>
          <w:rFonts w:eastAsia="Times New Roman"/>
          <w:color w:val="201F1E"/>
          <w:szCs w:val="24"/>
        </w:rPr>
        <w:t>ρόεδρος</w:t>
      </w:r>
      <w:r>
        <w:rPr>
          <w:rFonts w:eastAsia="Times New Roman"/>
          <w:color w:val="201F1E"/>
          <w:szCs w:val="24"/>
        </w:rPr>
        <w:t>,</w:t>
      </w:r>
      <w:r>
        <w:rPr>
          <w:rFonts w:eastAsia="Times New Roman"/>
          <w:color w:val="201F1E"/>
          <w:szCs w:val="24"/>
        </w:rPr>
        <w:t xml:space="preserve"> όταν θα είναι στην Έδρα</w:t>
      </w:r>
      <w:r>
        <w:rPr>
          <w:rFonts w:eastAsia="Times New Roman"/>
          <w:color w:val="201F1E"/>
          <w:szCs w:val="24"/>
        </w:rPr>
        <w:t>,</w:t>
      </w:r>
      <w:r>
        <w:rPr>
          <w:rFonts w:eastAsia="Times New Roman"/>
          <w:color w:val="201F1E"/>
          <w:szCs w:val="24"/>
        </w:rPr>
        <w:t xml:space="preserve"> πόσο μίλησε, για να μη σταματά τους άλλους στο επτάλεπτο. </w:t>
      </w:r>
    </w:p>
    <w:p w14:paraId="6338FD07" w14:textId="77777777" w:rsidR="00401C51" w:rsidRDefault="00794512">
      <w:pPr>
        <w:spacing w:line="600" w:lineRule="auto"/>
        <w:ind w:firstLine="720"/>
        <w:jc w:val="both"/>
        <w:rPr>
          <w:rFonts w:eastAsia="Times New Roman" w:cs="Times New Roman"/>
          <w:szCs w:val="24"/>
        </w:rPr>
      </w:pPr>
      <w:r>
        <w:rPr>
          <w:rFonts w:eastAsia="Times New Roman"/>
          <w:b/>
          <w:color w:val="201F1E"/>
          <w:szCs w:val="24"/>
        </w:rPr>
        <w:t>ΠΡΟΕΔΡΕΥΩΝ (Αναστάσιος Κουράκης):</w:t>
      </w:r>
      <w:r>
        <w:rPr>
          <w:rFonts w:eastAsia="Times New Roman" w:cs="Times New Roman"/>
          <w:szCs w:val="24"/>
        </w:rPr>
        <w:t xml:space="preserve"> Τώρα αυτό είναι επί της διαδικασίας; Για όνομα του </w:t>
      </w:r>
      <w:r>
        <w:rPr>
          <w:rFonts w:eastAsia="Times New Roman" w:cs="Times New Roman"/>
          <w:szCs w:val="24"/>
        </w:rPr>
        <w:t>θ</w:t>
      </w:r>
      <w:r>
        <w:rPr>
          <w:rFonts w:eastAsia="Times New Roman" w:cs="Times New Roman"/>
          <w:szCs w:val="24"/>
        </w:rPr>
        <w:t>εού</w:t>
      </w:r>
      <w:r>
        <w:rPr>
          <w:rFonts w:eastAsia="Times New Roman" w:cs="Times New Roman"/>
          <w:szCs w:val="24"/>
        </w:rPr>
        <w:t>!</w:t>
      </w:r>
      <w:r>
        <w:rPr>
          <w:rFonts w:eastAsia="Times New Roman" w:cs="Times New Roman"/>
          <w:szCs w:val="24"/>
        </w:rPr>
        <w:t xml:space="preserve"> </w:t>
      </w:r>
    </w:p>
    <w:p w14:paraId="6338FD08"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Κ</w:t>
      </w:r>
      <w:r w:rsidRPr="00BA6C0C">
        <w:rPr>
          <w:rFonts w:eastAsia="Times New Roman"/>
          <w:color w:val="201F1E"/>
          <w:szCs w:val="24"/>
        </w:rPr>
        <w:t>υρίες και κύριοι συνάδελφοι</w:t>
      </w:r>
      <w:r>
        <w:rPr>
          <w:rFonts w:eastAsia="Times New Roman"/>
          <w:color w:val="201F1E"/>
          <w:szCs w:val="24"/>
        </w:rPr>
        <w:t>,</w:t>
      </w:r>
      <w:r w:rsidRPr="00BA6C0C">
        <w:rPr>
          <w:rFonts w:eastAsia="Times New Roman"/>
          <w:color w:val="201F1E"/>
          <w:szCs w:val="24"/>
        </w:rPr>
        <w:t xml:space="preserve"> γί</w:t>
      </w:r>
      <w:r w:rsidRPr="00BA6C0C">
        <w:rPr>
          <w:rFonts w:eastAsia="Times New Roman"/>
          <w:color w:val="201F1E"/>
          <w:szCs w:val="24"/>
        </w:rPr>
        <w:t xml:space="preserve">νεται γνωστό στο </w:t>
      </w:r>
      <w:r>
        <w:rPr>
          <w:rFonts w:eastAsia="Times New Roman"/>
          <w:color w:val="201F1E"/>
          <w:szCs w:val="24"/>
        </w:rPr>
        <w:t>Σ</w:t>
      </w:r>
      <w:r w:rsidRPr="00BA6C0C">
        <w:rPr>
          <w:rFonts w:eastAsia="Times New Roman"/>
          <w:color w:val="201F1E"/>
          <w:szCs w:val="24"/>
        </w:rPr>
        <w:t xml:space="preserve">ώμα ότι </w:t>
      </w:r>
      <w:r>
        <w:rPr>
          <w:rFonts w:eastAsia="Times New Roman"/>
          <w:color w:val="201F1E"/>
          <w:szCs w:val="24"/>
        </w:rPr>
        <w:t xml:space="preserve">τη συνεδρίασή μας παρακολουθούν </w:t>
      </w:r>
      <w:r w:rsidRPr="00BA6C0C">
        <w:rPr>
          <w:rFonts w:eastAsia="Times New Roman"/>
          <w:color w:val="201F1E"/>
          <w:szCs w:val="24"/>
        </w:rPr>
        <w:t xml:space="preserve">από τα </w:t>
      </w:r>
      <w:r>
        <w:rPr>
          <w:rFonts w:eastAsia="Times New Roman"/>
          <w:color w:val="201F1E"/>
          <w:szCs w:val="24"/>
        </w:rPr>
        <w:t>άνω δυτικά</w:t>
      </w:r>
      <w:r w:rsidRPr="00BA6C0C">
        <w:rPr>
          <w:rFonts w:eastAsia="Times New Roman"/>
          <w:color w:val="201F1E"/>
          <w:szCs w:val="24"/>
        </w:rPr>
        <w:t xml:space="preserve"> </w:t>
      </w:r>
      <w:r>
        <w:rPr>
          <w:rFonts w:eastAsia="Times New Roman"/>
          <w:color w:val="201F1E"/>
          <w:szCs w:val="24"/>
        </w:rPr>
        <w:t>θεωρεία,</w:t>
      </w:r>
      <w:r w:rsidRPr="00BA6C0C">
        <w:rPr>
          <w:rFonts w:eastAsia="Times New Roman"/>
          <w:color w:val="201F1E"/>
          <w:szCs w:val="24"/>
        </w:rPr>
        <w:t xml:space="preserve"> αφού </w:t>
      </w:r>
      <w:r>
        <w:rPr>
          <w:rFonts w:eastAsia="Times New Roman"/>
          <w:color w:val="201F1E"/>
          <w:szCs w:val="24"/>
        </w:rPr>
        <w:t xml:space="preserve">προηγουμένως </w:t>
      </w:r>
      <w:r w:rsidRPr="00BA6C0C">
        <w:rPr>
          <w:rFonts w:eastAsia="Times New Roman"/>
          <w:color w:val="201F1E"/>
          <w:szCs w:val="24"/>
        </w:rPr>
        <w:t>ενημ</w:t>
      </w:r>
      <w:r>
        <w:rPr>
          <w:rFonts w:eastAsia="Times New Roman"/>
          <w:color w:val="201F1E"/>
          <w:szCs w:val="24"/>
        </w:rPr>
        <w:t>ερώθηκαν για την ιστορία του κτη</w:t>
      </w:r>
      <w:r w:rsidRPr="00BA6C0C">
        <w:rPr>
          <w:rFonts w:eastAsia="Times New Roman"/>
          <w:color w:val="201F1E"/>
          <w:szCs w:val="24"/>
        </w:rPr>
        <w:t xml:space="preserve">ρίου και τον τρόπο οργάνωσης και λειτουργίας της </w:t>
      </w:r>
      <w:r>
        <w:rPr>
          <w:rFonts w:eastAsia="Times New Roman"/>
          <w:color w:val="201F1E"/>
          <w:szCs w:val="24"/>
        </w:rPr>
        <w:t>Β</w:t>
      </w:r>
      <w:r w:rsidRPr="00BA6C0C">
        <w:rPr>
          <w:rFonts w:eastAsia="Times New Roman"/>
          <w:color w:val="201F1E"/>
          <w:szCs w:val="24"/>
        </w:rPr>
        <w:t xml:space="preserve">ουλής και ξεναγήθηκαν στην έκθεση της </w:t>
      </w:r>
      <w:r>
        <w:rPr>
          <w:rFonts w:eastAsia="Times New Roman"/>
          <w:color w:val="201F1E"/>
          <w:szCs w:val="24"/>
        </w:rPr>
        <w:t>α</w:t>
      </w:r>
      <w:r w:rsidRPr="00BA6C0C">
        <w:rPr>
          <w:rFonts w:eastAsia="Times New Roman"/>
          <w:color w:val="201F1E"/>
          <w:szCs w:val="24"/>
        </w:rPr>
        <w:t xml:space="preserve">ίθουσας </w:t>
      </w:r>
      <w:r>
        <w:rPr>
          <w:rFonts w:eastAsia="Times New Roman"/>
          <w:color w:val="201F1E"/>
          <w:szCs w:val="24"/>
        </w:rPr>
        <w:t>«ΕΛΕΥΘΕΡΙΟΣ ΒΕΝΙΖΕΛΟ</w:t>
      </w:r>
      <w:r>
        <w:rPr>
          <w:rFonts w:eastAsia="Times New Roman"/>
          <w:color w:val="201F1E"/>
          <w:szCs w:val="24"/>
        </w:rPr>
        <w:t>Σ»,</w:t>
      </w:r>
      <w:r w:rsidRPr="00BA6C0C">
        <w:rPr>
          <w:rFonts w:eastAsia="Times New Roman"/>
          <w:color w:val="201F1E"/>
          <w:szCs w:val="24"/>
        </w:rPr>
        <w:t xml:space="preserve"> </w:t>
      </w:r>
      <w:r>
        <w:rPr>
          <w:rFonts w:eastAsia="Times New Roman"/>
          <w:color w:val="201F1E"/>
          <w:szCs w:val="24"/>
        </w:rPr>
        <w:t>είκοσι επτά</w:t>
      </w:r>
      <w:r w:rsidRPr="00BA6C0C">
        <w:rPr>
          <w:rFonts w:eastAsia="Times New Roman"/>
          <w:color w:val="201F1E"/>
          <w:szCs w:val="24"/>
        </w:rPr>
        <w:t xml:space="preserve"> μαθήτριες και μαθητές καθώς και τέ</w:t>
      </w:r>
      <w:r>
        <w:rPr>
          <w:rFonts w:eastAsia="Times New Roman"/>
          <w:color w:val="201F1E"/>
          <w:szCs w:val="24"/>
        </w:rPr>
        <w:t>σσερις συνοδοί εκπαιδευτικοί από το 1</w:t>
      </w:r>
      <w:r w:rsidRPr="00EC052F">
        <w:rPr>
          <w:rFonts w:eastAsia="Times New Roman"/>
          <w:color w:val="201F1E"/>
          <w:szCs w:val="24"/>
          <w:vertAlign w:val="superscript"/>
        </w:rPr>
        <w:t>ο</w:t>
      </w:r>
      <w:r>
        <w:rPr>
          <w:rFonts w:eastAsia="Times New Roman"/>
          <w:color w:val="201F1E"/>
          <w:szCs w:val="24"/>
        </w:rPr>
        <w:t xml:space="preserve"> Δημοτικό</w:t>
      </w:r>
      <w:r w:rsidRPr="00BA6C0C">
        <w:rPr>
          <w:rFonts w:eastAsia="Times New Roman"/>
          <w:color w:val="201F1E"/>
          <w:szCs w:val="24"/>
        </w:rPr>
        <w:t xml:space="preserve"> </w:t>
      </w:r>
      <w:r>
        <w:rPr>
          <w:rFonts w:eastAsia="Times New Roman"/>
          <w:color w:val="201F1E"/>
          <w:szCs w:val="24"/>
        </w:rPr>
        <w:t>Σχολείο Ελευθερούπολης Καβά</w:t>
      </w:r>
      <w:r w:rsidRPr="00BA6C0C">
        <w:rPr>
          <w:rFonts w:eastAsia="Times New Roman"/>
          <w:color w:val="201F1E"/>
          <w:szCs w:val="24"/>
        </w:rPr>
        <w:t>λας</w:t>
      </w:r>
      <w:r>
        <w:rPr>
          <w:rFonts w:eastAsia="Times New Roman"/>
          <w:color w:val="201F1E"/>
          <w:szCs w:val="24"/>
        </w:rPr>
        <w:t>.</w:t>
      </w:r>
    </w:p>
    <w:p w14:paraId="6338FD09"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Η</w:t>
      </w:r>
      <w:r w:rsidRPr="00BA6C0C">
        <w:rPr>
          <w:rFonts w:eastAsia="Times New Roman"/>
          <w:color w:val="201F1E"/>
          <w:szCs w:val="24"/>
        </w:rPr>
        <w:t xml:space="preserve"> Βουλή </w:t>
      </w:r>
      <w:r>
        <w:rPr>
          <w:rFonts w:eastAsia="Times New Roman"/>
          <w:color w:val="201F1E"/>
          <w:szCs w:val="24"/>
        </w:rPr>
        <w:t>σάς</w:t>
      </w:r>
      <w:r w:rsidRPr="00BA6C0C">
        <w:rPr>
          <w:rFonts w:eastAsia="Times New Roman"/>
          <w:color w:val="201F1E"/>
          <w:szCs w:val="24"/>
        </w:rPr>
        <w:t xml:space="preserve"> καλωσορίζει</w:t>
      </w:r>
      <w:r>
        <w:rPr>
          <w:rFonts w:eastAsia="Times New Roman"/>
          <w:color w:val="201F1E"/>
          <w:szCs w:val="24"/>
        </w:rPr>
        <w:t>.</w:t>
      </w:r>
    </w:p>
    <w:p w14:paraId="6338FD0A" w14:textId="77777777" w:rsidR="00401C51" w:rsidRDefault="00794512">
      <w:pPr>
        <w:spacing w:line="600" w:lineRule="auto"/>
        <w:ind w:firstLine="709"/>
        <w:jc w:val="center"/>
        <w:rPr>
          <w:rFonts w:eastAsia="Times New Roman"/>
          <w:color w:val="201F1E"/>
          <w:szCs w:val="24"/>
        </w:rPr>
      </w:pPr>
      <w:r>
        <w:rPr>
          <w:rFonts w:eastAsia="Times New Roman"/>
          <w:color w:val="201F1E"/>
          <w:szCs w:val="24"/>
        </w:rPr>
        <w:t>(Χειροκροτήματα απ’ όλες τις πτέρυγες της Βουλής)</w:t>
      </w:r>
    </w:p>
    <w:p w14:paraId="6338FD0B" w14:textId="77777777" w:rsidR="00401C51" w:rsidRDefault="00794512">
      <w:pPr>
        <w:spacing w:line="600" w:lineRule="auto"/>
        <w:ind w:firstLine="720"/>
        <w:jc w:val="both"/>
        <w:rPr>
          <w:rFonts w:eastAsia="Times New Roman"/>
          <w:color w:val="201F1E"/>
          <w:szCs w:val="24"/>
        </w:rPr>
      </w:pPr>
      <w:r>
        <w:rPr>
          <w:rFonts w:eastAsia="Times New Roman"/>
          <w:color w:val="201F1E"/>
          <w:szCs w:val="24"/>
        </w:rPr>
        <w:t>Ο κ. Κουτσούκος έχει τον λόγο.</w:t>
      </w:r>
    </w:p>
    <w:p w14:paraId="6338FD0C" w14:textId="77777777" w:rsidR="00401C51" w:rsidRDefault="00794512">
      <w:pPr>
        <w:spacing w:line="600" w:lineRule="auto"/>
        <w:ind w:firstLine="720"/>
        <w:jc w:val="both"/>
        <w:rPr>
          <w:rFonts w:eastAsia="Times New Roman" w:cs="Times New Roman"/>
          <w:szCs w:val="24"/>
        </w:rPr>
      </w:pPr>
      <w:r w:rsidRPr="00702889">
        <w:rPr>
          <w:rFonts w:eastAsia="Times New Roman" w:cs="Times New Roman"/>
          <w:b/>
          <w:szCs w:val="24"/>
        </w:rPr>
        <w:t>ΓΙΑΝΝΗΣ ΚΟΥΤΣΟΥΚΟΣ:</w:t>
      </w:r>
      <w:r>
        <w:rPr>
          <w:rFonts w:eastAsia="Times New Roman" w:cs="Times New Roman"/>
          <w:szCs w:val="24"/>
        </w:rPr>
        <w:t xml:space="preserve"> Ε</w:t>
      </w:r>
      <w:r w:rsidRPr="00702889">
        <w:rPr>
          <w:rFonts w:eastAsia="Times New Roman" w:cs="Times New Roman"/>
          <w:szCs w:val="24"/>
        </w:rPr>
        <w:t>υχαριστώ</w:t>
      </w:r>
      <w:r>
        <w:rPr>
          <w:rFonts w:eastAsia="Times New Roman" w:cs="Times New Roman"/>
          <w:szCs w:val="24"/>
        </w:rPr>
        <w:t>,</w:t>
      </w:r>
      <w:r w:rsidRPr="00702889">
        <w:rPr>
          <w:rFonts w:eastAsia="Times New Roman" w:cs="Times New Roman"/>
          <w:szCs w:val="24"/>
        </w:rPr>
        <w:t xml:space="preserve"> </w:t>
      </w:r>
      <w:r>
        <w:rPr>
          <w:rFonts w:eastAsia="Times New Roman" w:cs="Times New Roman"/>
          <w:szCs w:val="24"/>
        </w:rPr>
        <w:t>κύριε Πρόεδρε.</w:t>
      </w:r>
    </w:p>
    <w:p w14:paraId="6338FD0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εδώ διότι ο κ.</w:t>
      </w:r>
      <w:r w:rsidRPr="00702889">
        <w:rPr>
          <w:rFonts w:eastAsia="Times New Roman" w:cs="Times New Roman"/>
          <w:szCs w:val="24"/>
        </w:rPr>
        <w:t xml:space="preserve"> Τσίπρας άρπαξε την ευκαιρία που </w:t>
      </w:r>
      <w:r>
        <w:rPr>
          <w:rFonts w:eastAsia="Times New Roman" w:cs="Times New Roman"/>
          <w:szCs w:val="24"/>
        </w:rPr>
        <w:t xml:space="preserve">του </w:t>
      </w:r>
      <w:r w:rsidRPr="00702889">
        <w:rPr>
          <w:rFonts w:eastAsia="Times New Roman" w:cs="Times New Roman"/>
          <w:szCs w:val="24"/>
        </w:rPr>
        <w:t xml:space="preserve">έδωσε ο </w:t>
      </w:r>
      <w:r>
        <w:rPr>
          <w:rFonts w:eastAsia="Times New Roman" w:cs="Times New Roman"/>
          <w:szCs w:val="24"/>
        </w:rPr>
        <w:t xml:space="preserve">κ. Μητσοτάκης </w:t>
      </w:r>
      <w:r w:rsidRPr="00702889">
        <w:rPr>
          <w:rFonts w:eastAsia="Times New Roman" w:cs="Times New Roman"/>
          <w:szCs w:val="24"/>
        </w:rPr>
        <w:t xml:space="preserve">και μετέτρεψε μία πρόταση μομφής κατά του </w:t>
      </w:r>
      <w:r>
        <w:rPr>
          <w:rFonts w:eastAsia="Times New Roman" w:cs="Times New Roman"/>
          <w:szCs w:val="24"/>
        </w:rPr>
        <w:t>κ.</w:t>
      </w:r>
      <w:r w:rsidRPr="00702889">
        <w:rPr>
          <w:rFonts w:eastAsia="Times New Roman" w:cs="Times New Roman"/>
          <w:szCs w:val="24"/>
        </w:rPr>
        <w:t xml:space="preserve"> Πολάκη σε πρόταση εμπιστοσύνης στην </w:t>
      </w:r>
      <w:r>
        <w:rPr>
          <w:rFonts w:eastAsia="Times New Roman" w:cs="Times New Roman"/>
          <w:szCs w:val="24"/>
        </w:rPr>
        <w:t>Κ</w:t>
      </w:r>
      <w:r w:rsidRPr="00702889">
        <w:rPr>
          <w:rFonts w:eastAsia="Times New Roman" w:cs="Times New Roman"/>
          <w:szCs w:val="24"/>
        </w:rPr>
        <w:t>υβέρνηση</w:t>
      </w:r>
      <w:r>
        <w:rPr>
          <w:rFonts w:eastAsia="Times New Roman" w:cs="Times New Roman"/>
          <w:szCs w:val="24"/>
        </w:rPr>
        <w:t>. Και το ερώτημα είναι διπλό</w:t>
      </w:r>
      <w:r>
        <w:rPr>
          <w:rFonts w:eastAsia="Times New Roman" w:cs="Times New Roman"/>
          <w:szCs w:val="24"/>
        </w:rPr>
        <w:t xml:space="preserve"> </w:t>
      </w:r>
      <w:r w:rsidRPr="00702889">
        <w:rPr>
          <w:rFonts w:eastAsia="Times New Roman" w:cs="Times New Roman"/>
          <w:szCs w:val="24"/>
        </w:rPr>
        <w:t xml:space="preserve">προς τον </w:t>
      </w:r>
      <w:r>
        <w:rPr>
          <w:rFonts w:eastAsia="Times New Roman" w:cs="Times New Roman"/>
          <w:szCs w:val="24"/>
        </w:rPr>
        <w:t>κ.</w:t>
      </w:r>
      <w:r w:rsidRPr="00702889">
        <w:rPr>
          <w:rFonts w:eastAsia="Times New Roman" w:cs="Times New Roman"/>
          <w:szCs w:val="24"/>
        </w:rPr>
        <w:t xml:space="preserve"> Μητσοτάκη</w:t>
      </w:r>
      <w:r>
        <w:rPr>
          <w:rFonts w:eastAsia="Times New Roman" w:cs="Times New Roman"/>
          <w:szCs w:val="24"/>
        </w:rPr>
        <w:t xml:space="preserve"> και προς τον κ. Τσίπρα</w:t>
      </w:r>
      <w:r>
        <w:rPr>
          <w:rFonts w:eastAsia="Times New Roman" w:cs="Times New Roman"/>
          <w:szCs w:val="24"/>
        </w:rPr>
        <w:t>: Δεν ήξερε ο κ.</w:t>
      </w:r>
      <w:r w:rsidRPr="00702889">
        <w:rPr>
          <w:rFonts w:eastAsia="Times New Roman" w:cs="Times New Roman"/>
          <w:szCs w:val="24"/>
        </w:rPr>
        <w:t xml:space="preserve"> Μητσοτάκης ότι ο </w:t>
      </w:r>
      <w:r>
        <w:rPr>
          <w:rFonts w:eastAsia="Times New Roman" w:cs="Times New Roman"/>
          <w:szCs w:val="24"/>
        </w:rPr>
        <w:t>κ.</w:t>
      </w:r>
      <w:r w:rsidRPr="00702889">
        <w:rPr>
          <w:rFonts w:eastAsia="Times New Roman" w:cs="Times New Roman"/>
          <w:szCs w:val="24"/>
        </w:rPr>
        <w:t xml:space="preserve"> Τσίπρας δε</w:t>
      </w:r>
      <w:r>
        <w:rPr>
          <w:rFonts w:eastAsia="Times New Roman" w:cs="Times New Roman"/>
          <w:szCs w:val="24"/>
        </w:rPr>
        <w:t>ν θα αφήσει απροστάτευτο τον κ.</w:t>
      </w:r>
      <w:r w:rsidRPr="00702889">
        <w:rPr>
          <w:rFonts w:eastAsia="Times New Roman" w:cs="Times New Roman"/>
          <w:szCs w:val="24"/>
        </w:rPr>
        <w:t xml:space="preserve"> Πολάκη που</w:t>
      </w:r>
      <w:r>
        <w:rPr>
          <w:rFonts w:eastAsia="Times New Roman" w:cs="Times New Roman"/>
          <w:szCs w:val="24"/>
        </w:rPr>
        <w:t>, άλλωστε,</w:t>
      </w:r>
      <w:r w:rsidRPr="00702889">
        <w:rPr>
          <w:rFonts w:eastAsia="Times New Roman" w:cs="Times New Roman"/>
          <w:szCs w:val="24"/>
        </w:rPr>
        <w:t xml:space="preserve"> τον εκπροσωπεί</w:t>
      </w:r>
      <w:r>
        <w:rPr>
          <w:rFonts w:eastAsia="Times New Roman" w:cs="Times New Roman"/>
          <w:szCs w:val="24"/>
        </w:rPr>
        <w:t xml:space="preserve">; Επίσης, </w:t>
      </w:r>
      <w:r w:rsidRPr="00702889">
        <w:rPr>
          <w:rFonts w:eastAsia="Times New Roman" w:cs="Times New Roman"/>
          <w:szCs w:val="24"/>
        </w:rPr>
        <w:t xml:space="preserve">δεν ήξερε ότι δεν </w:t>
      </w:r>
      <w:r>
        <w:rPr>
          <w:rFonts w:eastAsia="Times New Roman" w:cs="Times New Roman"/>
          <w:szCs w:val="24"/>
        </w:rPr>
        <w:t>θα αφήσει</w:t>
      </w:r>
      <w:r w:rsidRPr="00702889">
        <w:rPr>
          <w:rFonts w:eastAsia="Times New Roman" w:cs="Times New Roman"/>
          <w:szCs w:val="24"/>
        </w:rPr>
        <w:t xml:space="preserve"> την Κοινοβουλευτική </w:t>
      </w:r>
      <w:r>
        <w:rPr>
          <w:rFonts w:eastAsia="Times New Roman" w:cs="Times New Roman"/>
          <w:szCs w:val="24"/>
        </w:rPr>
        <w:t>τ</w:t>
      </w:r>
      <w:r w:rsidRPr="00702889">
        <w:rPr>
          <w:rFonts w:eastAsia="Times New Roman" w:cs="Times New Roman"/>
          <w:szCs w:val="24"/>
        </w:rPr>
        <w:t>ου Ομάδα να εκφραστεί διά της ψηφοφορί</w:t>
      </w:r>
      <w:r w:rsidRPr="00702889">
        <w:rPr>
          <w:rFonts w:eastAsia="Times New Roman" w:cs="Times New Roman"/>
          <w:szCs w:val="24"/>
        </w:rPr>
        <w:t>ας</w:t>
      </w:r>
      <w:r>
        <w:rPr>
          <w:rFonts w:eastAsia="Times New Roman" w:cs="Times New Roman"/>
          <w:szCs w:val="24"/>
        </w:rPr>
        <w:t>,</w:t>
      </w:r>
      <w:r w:rsidRPr="00702889">
        <w:rPr>
          <w:rFonts w:eastAsia="Times New Roman" w:cs="Times New Roman"/>
          <w:szCs w:val="24"/>
        </w:rPr>
        <w:t xml:space="preserve"> όπως εκφράστηκαν ελάχιστα στελέχη κατά τ</w:t>
      </w:r>
      <w:r>
        <w:rPr>
          <w:rFonts w:eastAsia="Times New Roman" w:cs="Times New Roman"/>
          <w:szCs w:val="24"/>
        </w:rPr>
        <w:t>η</w:t>
      </w:r>
      <w:r w:rsidRPr="00702889">
        <w:rPr>
          <w:rFonts w:eastAsia="Times New Roman" w:cs="Times New Roman"/>
          <w:szCs w:val="24"/>
        </w:rPr>
        <w:t xml:space="preserve">ς </w:t>
      </w:r>
      <w:r>
        <w:rPr>
          <w:rFonts w:eastAsia="Times New Roman" w:cs="Times New Roman"/>
          <w:szCs w:val="24"/>
        </w:rPr>
        <w:t>τοποθέτησης</w:t>
      </w:r>
      <w:r w:rsidRPr="00702889">
        <w:rPr>
          <w:rFonts w:eastAsia="Times New Roman" w:cs="Times New Roman"/>
          <w:szCs w:val="24"/>
        </w:rPr>
        <w:t xml:space="preserve"> του </w:t>
      </w:r>
      <w:r>
        <w:rPr>
          <w:rFonts w:eastAsia="Times New Roman" w:cs="Times New Roman"/>
          <w:szCs w:val="24"/>
        </w:rPr>
        <w:t>κ.</w:t>
      </w:r>
      <w:r w:rsidRPr="00702889">
        <w:rPr>
          <w:rFonts w:eastAsia="Times New Roman" w:cs="Times New Roman"/>
          <w:szCs w:val="24"/>
        </w:rPr>
        <w:t xml:space="preserve"> Πολάκη για τον </w:t>
      </w:r>
      <w:r>
        <w:rPr>
          <w:rFonts w:eastAsia="Times New Roman" w:cs="Times New Roman"/>
          <w:szCs w:val="24"/>
        </w:rPr>
        <w:t xml:space="preserve">κ. Κυμπουρόπουλο; </w:t>
      </w:r>
    </w:p>
    <w:p w14:paraId="6338FD0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w:t>
      </w:r>
      <w:r w:rsidRPr="00702889">
        <w:rPr>
          <w:rFonts w:eastAsia="Times New Roman" w:cs="Times New Roman"/>
          <w:szCs w:val="24"/>
        </w:rPr>
        <w:t>ροφανώς το ήξερ</w:t>
      </w:r>
      <w:r>
        <w:rPr>
          <w:rFonts w:eastAsia="Times New Roman" w:cs="Times New Roman"/>
          <w:szCs w:val="24"/>
        </w:rPr>
        <w:t>ε,</w:t>
      </w:r>
      <w:r w:rsidRPr="00702889">
        <w:rPr>
          <w:rFonts w:eastAsia="Times New Roman" w:cs="Times New Roman"/>
          <w:szCs w:val="24"/>
        </w:rPr>
        <w:t xml:space="preserve"> αλλά τον εξυπηρετούσε μία όξυνση και μία πόλωση ενταγμένη στη γενικότερη στρατηγική του</w:t>
      </w:r>
      <w:r>
        <w:rPr>
          <w:rFonts w:eastAsia="Times New Roman" w:cs="Times New Roman"/>
          <w:szCs w:val="24"/>
        </w:rPr>
        <w:t>. Κ</w:t>
      </w:r>
      <w:r w:rsidRPr="00702889">
        <w:rPr>
          <w:rFonts w:eastAsia="Times New Roman" w:cs="Times New Roman"/>
          <w:szCs w:val="24"/>
        </w:rPr>
        <w:t>αι</w:t>
      </w:r>
      <w:r>
        <w:rPr>
          <w:rFonts w:eastAsia="Times New Roman" w:cs="Times New Roman"/>
          <w:szCs w:val="24"/>
        </w:rPr>
        <w:t>,</w:t>
      </w:r>
      <w:r w:rsidRPr="00702889">
        <w:rPr>
          <w:rFonts w:eastAsia="Times New Roman" w:cs="Times New Roman"/>
          <w:szCs w:val="24"/>
        </w:rPr>
        <w:t xml:space="preserve"> προφανώς</w:t>
      </w:r>
      <w:r>
        <w:rPr>
          <w:rFonts w:eastAsia="Times New Roman" w:cs="Times New Roman"/>
          <w:szCs w:val="24"/>
        </w:rPr>
        <w:t>,</w:t>
      </w:r>
      <w:r w:rsidRPr="00702889">
        <w:rPr>
          <w:rFonts w:eastAsia="Times New Roman" w:cs="Times New Roman"/>
          <w:szCs w:val="24"/>
        </w:rPr>
        <w:t xml:space="preserve"> ο κ</w:t>
      </w:r>
      <w:r>
        <w:rPr>
          <w:rFonts w:eastAsia="Times New Roman" w:cs="Times New Roman"/>
          <w:szCs w:val="24"/>
        </w:rPr>
        <w:t>.</w:t>
      </w:r>
      <w:r w:rsidRPr="00702889">
        <w:rPr>
          <w:rFonts w:eastAsia="Times New Roman" w:cs="Times New Roman"/>
          <w:szCs w:val="24"/>
        </w:rPr>
        <w:t xml:space="preserve"> Τσίπρας άδραξε την ευκαιρία για να μην αφήσει την Κοινοβουλευτική </w:t>
      </w:r>
      <w:r>
        <w:rPr>
          <w:rFonts w:eastAsia="Times New Roman" w:cs="Times New Roman"/>
          <w:szCs w:val="24"/>
        </w:rPr>
        <w:t>τ</w:t>
      </w:r>
      <w:r w:rsidRPr="00702889">
        <w:rPr>
          <w:rFonts w:eastAsia="Times New Roman" w:cs="Times New Roman"/>
          <w:szCs w:val="24"/>
        </w:rPr>
        <w:t>ου Ομάδα να παρασυρθεί ενδεχόμενα</w:t>
      </w:r>
      <w:r>
        <w:rPr>
          <w:rFonts w:eastAsia="Times New Roman" w:cs="Times New Roman"/>
          <w:szCs w:val="24"/>
        </w:rPr>
        <w:t>, α</w:t>
      </w:r>
      <w:r w:rsidRPr="00702889">
        <w:rPr>
          <w:rFonts w:eastAsia="Times New Roman" w:cs="Times New Roman"/>
          <w:szCs w:val="24"/>
        </w:rPr>
        <w:t>ν και δεν έχω κα</w:t>
      </w:r>
      <w:r>
        <w:rPr>
          <w:rFonts w:eastAsia="Times New Roman" w:cs="Times New Roman"/>
          <w:szCs w:val="24"/>
        </w:rPr>
        <w:t>μ</w:t>
      </w:r>
      <w:r w:rsidRPr="00702889">
        <w:rPr>
          <w:rFonts w:eastAsia="Times New Roman" w:cs="Times New Roman"/>
          <w:szCs w:val="24"/>
        </w:rPr>
        <w:t xml:space="preserve">μία αυταπάτη για τη συμπεριφορά </w:t>
      </w:r>
      <w:r>
        <w:rPr>
          <w:rFonts w:eastAsia="Times New Roman" w:cs="Times New Roman"/>
          <w:szCs w:val="24"/>
        </w:rPr>
        <w:t>της,</w:t>
      </w:r>
      <w:r w:rsidRPr="00702889">
        <w:rPr>
          <w:rFonts w:eastAsia="Times New Roman" w:cs="Times New Roman"/>
          <w:szCs w:val="24"/>
        </w:rPr>
        <w:t xml:space="preserve"> και</w:t>
      </w:r>
      <w:r>
        <w:rPr>
          <w:rFonts w:eastAsia="Times New Roman" w:cs="Times New Roman"/>
          <w:szCs w:val="24"/>
        </w:rPr>
        <w:t xml:space="preserve"> να καταλήξει να χειροκροτεί όλη μαζί, </w:t>
      </w:r>
      <w:r w:rsidRPr="00702889">
        <w:rPr>
          <w:rFonts w:eastAsia="Times New Roman" w:cs="Times New Roman"/>
          <w:szCs w:val="24"/>
        </w:rPr>
        <w:t>με α</w:t>
      </w:r>
      <w:r>
        <w:rPr>
          <w:rFonts w:eastAsia="Times New Roman" w:cs="Times New Roman"/>
          <w:szCs w:val="24"/>
        </w:rPr>
        <w:t>υτή τη θέ</w:t>
      </w:r>
      <w:r w:rsidRPr="00702889">
        <w:rPr>
          <w:rFonts w:eastAsia="Times New Roman" w:cs="Times New Roman"/>
          <w:szCs w:val="24"/>
        </w:rPr>
        <w:t>ρμ</w:t>
      </w:r>
      <w:r>
        <w:rPr>
          <w:rFonts w:eastAsia="Times New Roman" w:cs="Times New Roman"/>
          <w:szCs w:val="24"/>
        </w:rPr>
        <w:t>η</w:t>
      </w:r>
      <w:r w:rsidRPr="00702889">
        <w:rPr>
          <w:rFonts w:eastAsia="Times New Roman" w:cs="Times New Roman"/>
          <w:szCs w:val="24"/>
        </w:rPr>
        <w:t xml:space="preserve"> που είδατε νωρίτερα</w:t>
      </w:r>
      <w:r>
        <w:rPr>
          <w:rFonts w:eastAsia="Times New Roman" w:cs="Times New Roman"/>
          <w:szCs w:val="24"/>
        </w:rPr>
        <w:t>,</w:t>
      </w:r>
      <w:r w:rsidRPr="00702889">
        <w:rPr>
          <w:rFonts w:eastAsia="Times New Roman" w:cs="Times New Roman"/>
          <w:szCs w:val="24"/>
        </w:rPr>
        <w:t xml:space="preserve"> τον </w:t>
      </w:r>
      <w:r>
        <w:rPr>
          <w:rFonts w:eastAsia="Times New Roman" w:cs="Times New Roman"/>
          <w:szCs w:val="24"/>
        </w:rPr>
        <w:t>κ. Πολάκη.</w:t>
      </w:r>
    </w:p>
    <w:p w14:paraId="6338FD0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w:t>
      </w:r>
      <w:r w:rsidRPr="00702889">
        <w:rPr>
          <w:rFonts w:eastAsia="Times New Roman" w:cs="Times New Roman"/>
          <w:szCs w:val="24"/>
        </w:rPr>
        <w:t>λα</w:t>
      </w:r>
      <w:r w:rsidRPr="00702889">
        <w:rPr>
          <w:rFonts w:eastAsia="Times New Roman" w:cs="Times New Roman"/>
          <w:szCs w:val="24"/>
        </w:rPr>
        <w:t xml:space="preserve"> αυτά είναι ενταγμένα σε μία στρατηγική πόλωσης</w:t>
      </w:r>
      <w:r>
        <w:rPr>
          <w:rFonts w:eastAsia="Times New Roman" w:cs="Times New Roman"/>
          <w:szCs w:val="24"/>
        </w:rPr>
        <w:t>,</w:t>
      </w:r>
      <w:r w:rsidRPr="00702889">
        <w:rPr>
          <w:rFonts w:eastAsia="Times New Roman" w:cs="Times New Roman"/>
          <w:szCs w:val="24"/>
        </w:rPr>
        <w:t xml:space="preserve"> που θα μεγαλώνει</w:t>
      </w:r>
      <w:r>
        <w:rPr>
          <w:rFonts w:eastAsia="Times New Roman" w:cs="Times New Roman"/>
          <w:szCs w:val="24"/>
        </w:rPr>
        <w:t>,</w:t>
      </w:r>
      <w:r w:rsidRPr="00702889">
        <w:rPr>
          <w:rFonts w:eastAsia="Times New Roman" w:cs="Times New Roman"/>
          <w:szCs w:val="24"/>
        </w:rPr>
        <w:t xml:space="preserve"> θα οξύνεται όσο πλησιάζουν οι </w:t>
      </w:r>
      <w:r>
        <w:rPr>
          <w:rFonts w:eastAsia="Times New Roman" w:cs="Times New Roman"/>
          <w:szCs w:val="24"/>
        </w:rPr>
        <w:t>ε</w:t>
      </w:r>
      <w:r w:rsidRPr="00702889">
        <w:rPr>
          <w:rFonts w:eastAsia="Times New Roman" w:cs="Times New Roman"/>
          <w:szCs w:val="24"/>
        </w:rPr>
        <w:t xml:space="preserve">υρωεκλογές </w:t>
      </w:r>
      <w:r>
        <w:rPr>
          <w:rFonts w:eastAsia="Times New Roman" w:cs="Times New Roman"/>
          <w:szCs w:val="24"/>
        </w:rPr>
        <w:t xml:space="preserve">σε λίγες ημέρες και οι εθνικές εκλογές αργότερα. </w:t>
      </w:r>
    </w:p>
    <w:p w14:paraId="6338FD1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 κ. Πολάκης είναι γνωστό ότι είναι πολλάκις εκτεθειμένος. Έχει βρίσει </w:t>
      </w:r>
      <w:r w:rsidRPr="00702889">
        <w:rPr>
          <w:rFonts w:eastAsia="Times New Roman" w:cs="Times New Roman"/>
          <w:szCs w:val="24"/>
        </w:rPr>
        <w:t>τους πάντες και τα πάντα</w:t>
      </w:r>
      <w:r>
        <w:rPr>
          <w:rFonts w:eastAsia="Times New Roman" w:cs="Times New Roman"/>
          <w:szCs w:val="24"/>
        </w:rPr>
        <w:t xml:space="preserve">. </w:t>
      </w:r>
      <w:r>
        <w:rPr>
          <w:rFonts w:eastAsia="Times New Roman" w:cs="Times New Roman"/>
          <w:szCs w:val="24"/>
        </w:rPr>
        <w:t xml:space="preserve">Δεν χρειάζεται να τον μεμφθεί </w:t>
      </w:r>
      <w:r w:rsidRPr="00702889">
        <w:rPr>
          <w:rFonts w:eastAsia="Times New Roman" w:cs="Times New Roman"/>
          <w:szCs w:val="24"/>
        </w:rPr>
        <w:t>κανένας</w:t>
      </w:r>
      <w:r>
        <w:rPr>
          <w:rFonts w:eastAsia="Times New Roman" w:cs="Times New Roman"/>
          <w:szCs w:val="24"/>
        </w:rPr>
        <w:t xml:space="preserve">, </w:t>
      </w:r>
      <w:r w:rsidRPr="00702889">
        <w:rPr>
          <w:rFonts w:eastAsia="Times New Roman" w:cs="Times New Roman"/>
          <w:szCs w:val="24"/>
        </w:rPr>
        <w:t>έχει την κατακραυγή της κοινής γνώμης</w:t>
      </w:r>
      <w:r>
        <w:rPr>
          <w:rFonts w:eastAsia="Times New Roman" w:cs="Times New Roman"/>
          <w:szCs w:val="24"/>
        </w:rPr>
        <w:t>,</w:t>
      </w:r>
      <w:r w:rsidRPr="00702889">
        <w:rPr>
          <w:rFonts w:eastAsia="Times New Roman" w:cs="Times New Roman"/>
          <w:szCs w:val="24"/>
        </w:rPr>
        <w:t xml:space="preserve"> όλων των πολιτικών </w:t>
      </w:r>
      <w:r>
        <w:rPr>
          <w:rFonts w:eastAsia="Times New Roman" w:cs="Times New Roman"/>
          <w:szCs w:val="24"/>
        </w:rPr>
        <w:t>δ</w:t>
      </w:r>
      <w:r w:rsidRPr="00702889">
        <w:rPr>
          <w:rFonts w:eastAsia="Times New Roman" w:cs="Times New Roman"/>
          <w:szCs w:val="24"/>
        </w:rPr>
        <w:t>υνάμεων</w:t>
      </w:r>
      <w:r>
        <w:rPr>
          <w:rFonts w:eastAsia="Times New Roman" w:cs="Times New Roman"/>
          <w:szCs w:val="24"/>
        </w:rPr>
        <w:t>, πλην</w:t>
      </w:r>
      <w:r w:rsidRPr="00702889">
        <w:rPr>
          <w:rFonts w:eastAsia="Times New Roman" w:cs="Times New Roman"/>
          <w:szCs w:val="24"/>
        </w:rPr>
        <w:t xml:space="preserve"> των σκληρών του ΣΥΡΙΖΑ</w:t>
      </w:r>
      <w:r>
        <w:rPr>
          <w:rFonts w:eastAsia="Times New Roman" w:cs="Times New Roman"/>
          <w:szCs w:val="24"/>
        </w:rPr>
        <w:t>,</w:t>
      </w:r>
      <w:r w:rsidRPr="00702889">
        <w:rPr>
          <w:rFonts w:eastAsia="Times New Roman" w:cs="Times New Roman"/>
          <w:szCs w:val="24"/>
        </w:rPr>
        <w:t xml:space="preserve"> ευρύτερα του </w:t>
      </w:r>
      <w:r>
        <w:rPr>
          <w:rFonts w:eastAsia="Times New Roman" w:cs="Times New Roman"/>
          <w:szCs w:val="24"/>
        </w:rPr>
        <w:t>Τ</w:t>
      </w:r>
      <w:r w:rsidRPr="00702889">
        <w:rPr>
          <w:rFonts w:eastAsia="Times New Roman" w:cs="Times New Roman"/>
          <w:szCs w:val="24"/>
        </w:rPr>
        <w:t>ύπου και του απλού κόσμου</w:t>
      </w:r>
      <w:r>
        <w:rPr>
          <w:rFonts w:eastAsia="Times New Roman" w:cs="Times New Roman"/>
          <w:szCs w:val="24"/>
        </w:rPr>
        <w:t xml:space="preserve">. </w:t>
      </w:r>
    </w:p>
    <w:p w14:paraId="6338FD1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κ. Πολάκης νωρίτερα μας είπε για την παλικαριά των Σ</w:t>
      </w:r>
      <w:r w:rsidRPr="00702889">
        <w:rPr>
          <w:rFonts w:eastAsia="Times New Roman" w:cs="Times New Roman"/>
          <w:szCs w:val="24"/>
        </w:rPr>
        <w:t>φακιανών</w:t>
      </w:r>
      <w:r>
        <w:rPr>
          <w:rFonts w:eastAsia="Times New Roman" w:cs="Times New Roman"/>
          <w:szCs w:val="24"/>
        </w:rPr>
        <w:t xml:space="preserve">, </w:t>
      </w:r>
      <w:r w:rsidRPr="00702889">
        <w:rPr>
          <w:rFonts w:eastAsia="Times New Roman" w:cs="Times New Roman"/>
          <w:szCs w:val="24"/>
        </w:rPr>
        <w:t xml:space="preserve">αλλά </w:t>
      </w:r>
      <w:r>
        <w:rPr>
          <w:rFonts w:eastAsia="Times New Roman" w:cs="Times New Roman"/>
          <w:szCs w:val="24"/>
        </w:rPr>
        <w:t>ξέχασε ότ</w:t>
      </w:r>
      <w:r>
        <w:rPr>
          <w:rFonts w:eastAsia="Times New Roman" w:cs="Times New Roman"/>
          <w:szCs w:val="24"/>
        </w:rPr>
        <w:t>ι τα</w:t>
      </w:r>
      <w:r w:rsidRPr="00702889">
        <w:rPr>
          <w:rFonts w:eastAsia="Times New Roman" w:cs="Times New Roman"/>
          <w:szCs w:val="24"/>
        </w:rPr>
        <w:t xml:space="preserve"> γνήσια παλικάρια των Σφακ</w:t>
      </w:r>
      <w:r>
        <w:rPr>
          <w:rFonts w:eastAsia="Times New Roman" w:cs="Times New Roman"/>
          <w:szCs w:val="24"/>
        </w:rPr>
        <w:t>ιώ</w:t>
      </w:r>
      <w:r w:rsidRPr="00702889">
        <w:rPr>
          <w:rFonts w:eastAsia="Times New Roman" w:cs="Times New Roman"/>
          <w:szCs w:val="24"/>
        </w:rPr>
        <w:t xml:space="preserve">ν που έχουν αγναντέψει τις Μαδάρες και τη Γαύδο έχουν και μία σταλιά φιλότιμο να ζητήσουν </w:t>
      </w:r>
      <w:r>
        <w:rPr>
          <w:rFonts w:eastAsia="Times New Roman" w:cs="Times New Roman"/>
          <w:szCs w:val="24"/>
        </w:rPr>
        <w:t>μία</w:t>
      </w:r>
      <w:r w:rsidRPr="00702889">
        <w:rPr>
          <w:rFonts w:eastAsia="Times New Roman" w:cs="Times New Roman"/>
          <w:szCs w:val="24"/>
        </w:rPr>
        <w:t xml:space="preserve"> συγ</w:t>
      </w:r>
      <w:r>
        <w:rPr>
          <w:rFonts w:eastAsia="Times New Roman" w:cs="Times New Roman"/>
          <w:szCs w:val="24"/>
        </w:rPr>
        <w:t>γ</w:t>
      </w:r>
      <w:r w:rsidRPr="00702889">
        <w:rPr>
          <w:rFonts w:eastAsia="Times New Roman" w:cs="Times New Roman"/>
          <w:szCs w:val="24"/>
        </w:rPr>
        <w:t>νώμη</w:t>
      </w:r>
      <w:r>
        <w:rPr>
          <w:rFonts w:eastAsia="Times New Roman" w:cs="Times New Roman"/>
          <w:szCs w:val="24"/>
        </w:rPr>
        <w:t>,</w:t>
      </w:r>
      <w:r w:rsidRPr="00702889">
        <w:rPr>
          <w:rFonts w:eastAsia="Times New Roman" w:cs="Times New Roman"/>
          <w:szCs w:val="24"/>
        </w:rPr>
        <w:t xml:space="preserve"> </w:t>
      </w:r>
      <w:r>
        <w:rPr>
          <w:rFonts w:eastAsia="Times New Roman" w:cs="Times New Roman"/>
          <w:szCs w:val="24"/>
        </w:rPr>
        <w:t xml:space="preserve">κάτι </w:t>
      </w:r>
      <w:r w:rsidRPr="00702889">
        <w:rPr>
          <w:rFonts w:eastAsia="Times New Roman" w:cs="Times New Roman"/>
          <w:szCs w:val="24"/>
        </w:rPr>
        <w:t xml:space="preserve">το οποίο δεν </w:t>
      </w:r>
      <w:r>
        <w:rPr>
          <w:rFonts w:eastAsia="Times New Roman" w:cs="Times New Roman"/>
          <w:szCs w:val="24"/>
        </w:rPr>
        <w:t>το έκανε,</w:t>
      </w:r>
      <w:r w:rsidRPr="00702889">
        <w:rPr>
          <w:rFonts w:eastAsia="Times New Roman" w:cs="Times New Roman"/>
          <w:szCs w:val="24"/>
        </w:rPr>
        <w:t xml:space="preserve"> παρ</w:t>
      </w:r>
      <w:r>
        <w:rPr>
          <w:rFonts w:eastAsia="Times New Roman" w:cs="Times New Roman"/>
          <w:szCs w:val="24"/>
        </w:rPr>
        <w:t xml:space="preserve">’ </w:t>
      </w:r>
      <w:r w:rsidRPr="00702889">
        <w:rPr>
          <w:rFonts w:eastAsia="Times New Roman" w:cs="Times New Roman"/>
          <w:szCs w:val="24"/>
        </w:rPr>
        <w:t>ότι προσπάθησε να μας πει πόσο συμπαθεί τους ανάπηρους</w:t>
      </w:r>
      <w:r>
        <w:rPr>
          <w:rFonts w:eastAsia="Times New Roman" w:cs="Times New Roman"/>
          <w:szCs w:val="24"/>
        </w:rPr>
        <w:t>. Ξ</w:t>
      </w:r>
      <w:r w:rsidRPr="00702889">
        <w:rPr>
          <w:rFonts w:eastAsia="Times New Roman" w:cs="Times New Roman"/>
          <w:szCs w:val="24"/>
        </w:rPr>
        <w:t>έχασε</w:t>
      </w:r>
      <w:r>
        <w:rPr>
          <w:rFonts w:eastAsia="Times New Roman" w:cs="Times New Roman"/>
          <w:szCs w:val="24"/>
        </w:rPr>
        <w:t>,</w:t>
      </w:r>
      <w:r w:rsidRPr="00702889">
        <w:rPr>
          <w:rFonts w:eastAsia="Times New Roman" w:cs="Times New Roman"/>
          <w:szCs w:val="24"/>
        </w:rPr>
        <w:t xml:space="preserve"> βέβαια</w:t>
      </w:r>
      <w:r>
        <w:rPr>
          <w:rFonts w:eastAsia="Times New Roman" w:cs="Times New Roman"/>
          <w:szCs w:val="24"/>
        </w:rPr>
        <w:t>,</w:t>
      </w:r>
      <w:r w:rsidRPr="00702889">
        <w:rPr>
          <w:rFonts w:eastAsia="Times New Roman" w:cs="Times New Roman"/>
          <w:szCs w:val="24"/>
        </w:rPr>
        <w:t xml:space="preserve"> να μας πει ότι </w:t>
      </w:r>
      <w:r w:rsidRPr="00702889">
        <w:rPr>
          <w:rFonts w:eastAsia="Times New Roman" w:cs="Times New Roman"/>
          <w:szCs w:val="24"/>
        </w:rPr>
        <w:t xml:space="preserve">από αυτές τις </w:t>
      </w:r>
      <w:r>
        <w:rPr>
          <w:rFonts w:eastAsia="Times New Roman" w:cs="Times New Roman"/>
          <w:szCs w:val="24"/>
        </w:rPr>
        <w:t>εννέα χιλιάδες</w:t>
      </w:r>
      <w:r w:rsidRPr="00702889">
        <w:rPr>
          <w:rFonts w:eastAsia="Times New Roman" w:cs="Times New Roman"/>
          <w:szCs w:val="24"/>
        </w:rPr>
        <w:t xml:space="preserve"> που έλεγε ο </w:t>
      </w:r>
      <w:r>
        <w:rPr>
          <w:rFonts w:eastAsia="Times New Roman" w:cs="Times New Roman"/>
          <w:szCs w:val="24"/>
        </w:rPr>
        <w:t>κ.</w:t>
      </w:r>
      <w:r w:rsidRPr="00702889">
        <w:rPr>
          <w:rFonts w:eastAsia="Times New Roman" w:cs="Times New Roman"/>
          <w:szCs w:val="24"/>
        </w:rPr>
        <w:t xml:space="preserve"> Τσίπρας εχθές που διόρισαν στην </w:t>
      </w:r>
      <w:r>
        <w:rPr>
          <w:rFonts w:eastAsia="Times New Roman" w:cs="Times New Roman"/>
          <w:szCs w:val="24"/>
        </w:rPr>
        <w:t>υ</w:t>
      </w:r>
      <w:r>
        <w:rPr>
          <w:rFonts w:eastAsia="Times New Roman" w:cs="Times New Roman"/>
          <w:szCs w:val="24"/>
        </w:rPr>
        <w:t>γεία, π</w:t>
      </w:r>
      <w:r w:rsidRPr="00702889">
        <w:rPr>
          <w:rFonts w:eastAsia="Times New Roman" w:cs="Times New Roman"/>
          <w:szCs w:val="24"/>
        </w:rPr>
        <w:t>όσοι από αυτούς είναι ανάπηροι με βάση το</w:t>
      </w:r>
      <w:r>
        <w:rPr>
          <w:rFonts w:eastAsia="Times New Roman" w:cs="Times New Roman"/>
          <w:szCs w:val="24"/>
        </w:rPr>
        <w:t>ν</w:t>
      </w:r>
      <w:r w:rsidRPr="00702889">
        <w:rPr>
          <w:rFonts w:eastAsia="Times New Roman" w:cs="Times New Roman"/>
          <w:szCs w:val="24"/>
        </w:rPr>
        <w:t xml:space="preserve"> </w:t>
      </w:r>
      <w:r>
        <w:rPr>
          <w:rFonts w:eastAsia="Times New Roman" w:cs="Times New Roman"/>
          <w:szCs w:val="24"/>
        </w:rPr>
        <w:t>ν.</w:t>
      </w:r>
      <w:r w:rsidRPr="00702889">
        <w:rPr>
          <w:rFonts w:eastAsia="Times New Roman" w:cs="Times New Roman"/>
          <w:szCs w:val="24"/>
        </w:rPr>
        <w:t xml:space="preserve">2643 του </w:t>
      </w:r>
      <w:r>
        <w:rPr>
          <w:rFonts w:eastAsia="Times New Roman" w:cs="Times New Roman"/>
          <w:szCs w:val="24"/>
        </w:rPr>
        <w:t>ΠΑΣΟΚ. Γ</w:t>
      </w:r>
      <w:r w:rsidRPr="00702889">
        <w:rPr>
          <w:rFonts w:eastAsia="Times New Roman" w:cs="Times New Roman"/>
          <w:szCs w:val="24"/>
        </w:rPr>
        <w:t>ιατί</w:t>
      </w:r>
      <w:r>
        <w:rPr>
          <w:rFonts w:eastAsia="Times New Roman" w:cs="Times New Roman"/>
          <w:szCs w:val="24"/>
        </w:rPr>
        <w:t>, απ’</w:t>
      </w:r>
      <w:r w:rsidRPr="00702889">
        <w:rPr>
          <w:rFonts w:eastAsia="Times New Roman" w:cs="Times New Roman"/>
          <w:szCs w:val="24"/>
        </w:rPr>
        <w:t xml:space="preserve"> όσο γνωρίζω </w:t>
      </w:r>
      <w:r>
        <w:rPr>
          <w:rFonts w:eastAsia="Times New Roman" w:cs="Times New Roman"/>
          <w:szCs w:val="24"/>
        </w:rPr>
        <w:t>εγώ, στην τελευταία προκήρυξη 2Κ/20</w:t>
      </w:r>
      <w:r w:rsidRPr="00702889">
        <w:rPr>
          <w:rFonts w:eastAsia="Times New Roman" w:cs="Times New Roman"/>
          <w:szCs w:val="24"/>
        </w:rPr>
        <w:t>1</w:t>
      </w:r>
      <w:r>
        <w:rPr>
          <w:rFonts w:eastAsia="Times New Roman" w:cs="Times New Roman"/>
          <w:szCs w:val="24"/>
        </w:rPr>
        <w:t>9</w:t>
      </w:r>
      <w:r w:rsidRPr="00702889">
        <w:rPr>
          <w:rFonts w:eastAsia="Times New Roman" w:cs="Times New Roman"/>
          <w:szCs w:val="24"/>
        </w:rPr>
        <w:t xml:space="preserve"> εξαίρεσε τους ανάπηρους</w:t>
      </w:r>
      <w:r>
        <w:rPr>
          <w:rFonts w:eastAsia="Times New Roman" w:cs="Times New Roman"/>
          <w:szCs w:val="24"/>
        </w:rPr>
        <w:t xml:space="preserve">. Τόσο πολύ τους αγαπάει! </w:t>
      </w:r>
      <w:r w:rsidRPr="00702889">
        <w:rPr>
          <w:rFonts w:eastAsia="Times New Roman" w:cs="Times New Roman"/>
          <w:szCs w:val="24"/>
        </w:rPr>
        <w:t xml:space="preserve">Αυτά είναι τα </w:t>
      </w:r>
      <w:r>
        <w:rPr>
          <w:rFonts w:eastAsia="Times New Roman" w:cs="Times New Roman"/>
          <w:szCs w:val="24"/>
          <w:lang w:val="en-US"/>
        </w:rPr>
        <w:t>fake</w:t>
      </w:r>
      <w:r w:rsidRPr="003369D1">
        <w:rPr>
          <w:rFonts w:eastAsia="Times New Roman" w:cs="Times New Roman"/>
          <w:szCs w:val="24"/>
        </w:rPr>
        <w:t xml:space="preserve"> </w:t>
      </w:r>
      <w:r>
        <w:rPr>
          <w:rFonts w:eastAsia="Times New Roman" w:cs="Times New Roman"/>
          <w:szCs w:val="24"/>
          <w:lang w:val="en-US"/>
        </w:rPr>
        <w:t>news</w:t>
      </w:r>
      <w:r w:rsidRPr="003369D1">
        <w:rPr>
          <w:rFonts w:eastAsia="Times New Roman" w:cs="Times New Roman"/>
          <w:szCs w:val="24"/>
        </w:rPr>
        <w:t>,</w:t>
      </w:r>
      <w:r w:rsidRPr="00702889">
        <w:rPr>
          <w:rFonts w:eastAsia="Times New Roman" w:cs="Times New Roman"/>
          <w:szCs w:val="24"/>
        </w:rPr>
        <w:t xml:space="preserve"> που τα λέει εδώ επί</w:t>
      </w:r>
      <w:r>
        <w:rPr>
          <w:rFonts w:eastAsia="Times New Roman" w:cs="Times New Roman"/>
          <w:szCs w:val="24"/>
        </w:rPr>
        <w:t xml:space="preserve">σημα από το Βήμα της Βουλής ο κ. Πολάκης. </w:t>
      </w:r>
    </w:p>
    <w:p w14:paraId="6338FD12" w14:textId="77777777" w:rsidR="00401C51" w:rsidRDefault="00794512">
      <w:pPr>
        <w:spacing w:line="600" w:lineRule="auto"/>
        <w:ind w:firstLine="720"/>
        <w:jc w:val="both"/>
        <w:rPr>
          <w:rFonts w:eastAsia="Times New Roman" w:cs="Times New Roman"/>
          <w:szCs w:val="24"/>
        </w:rPr>
      </w:pPr>
      <w:r w:rsidRPr="00702889">
        <w:rPr>
          <w:rFonts w:eastAsia="Times New Roman" w:cs="Times New Roman"/>
          <w:szCs w:val="24"/>
        </w:rPr>
        <w:t>Και</w:t>
      </w:r>
      <w:r>
        <w:rPr>
          <w:rFonts w:eastAsia="Times New Roman" w:cs="Times New Roman"/>
          <w:szCs w:val="24"/>
        </w:rPr>
        <w:t>,</w:t>
      </w:r>
      <w:r w:rsidRPr="00702889">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τι άλλο μάθαμε από την </w:t>
      </w:r>
      <w:r w:rsidRPr="00702889">
        <w:rPr>
          <w:rFonts w:eastAsia="Times New Roman" w:cs="Times New Roman"/>
          <w:szCs w:val="24"/>
        </w:rPr>
        <w:t>απολογία του νωρίτερα</w:t>
      </w:r>
      <w:r>
        <w:rPr>
          <w:rFonts w:eastAsia="Times New Roman" w:cs="Times New Roman"/>
          <w:szCs w:val="24"/>
        </w:rPr>
        <w:t>; Ό</w:t>
      </w:r>
      <w:r w:rsidRPr="00702889">
        <w:rPr>
          <w:rFonts w:eastAsia="Times New Roman" w:cs="Times New Roman"/>
          <w:szCs w:val="24"/>
        </w:rPr>
        <w:t xml:space="preserve">τι ως γνήσιος </w:t>
      </w:r>
      <w:r>
        <w:rPr>
          <w:rFonts w:eastAsia="Times New Roman" w:cs="Times New Roman"/>
          <w:szCs w:val="24"/>
        </w:rPr>
        <w:t>α</w:t>
      </w:r>
      <w:r w:rsidRPr="00702889">
        <w:rPr>
          <w:rFonts w:eastAsia="Times New Roman" w:cs="Times New Roman"/>
          <w:szCs w:val="24"/>
        </w:rPr>
        <w:t xml:space="preserve">ριστερός δεν πήγε στο </w:t>
      </w:r>
      <w:r>
        <w:rPr>
          <w:rFonts w:eastAsia="Times New Roman" w:cs="Times New Roman"/>
          <w:szCs w:val="24"/>
        </w:rPr>
        <w:t>ΕΣΥ</w:t>
      </w:r>
      <w:r w:rsidRPr="00702889">
        <w:rPr>
          <w:rFonts w:eastAsia="Times New Roman" w:cs="Times New Roman"/>
          <w:szCs w:val="24"/>
        </w:rPr>
        <w:t xml:space="preserve"> για να το υποστηρίξει</w:t>
      </w:r>
      <w:r>
        <w:rPr>
          <w:rFonts w:eastAsia="Times New Roman" w:cs="Times New Roman"/>
          <w:szCs w:val="24"/>
        </w:rPr>
        <w:t>,</w:t>
      </w:r>
      <w:r w:rsidRPr="00702889">
        <w:rPr>
          <w:rFonts w:eastAsia="Times New Roman" w:cs="Times New Roman"/>
          <w:szCs w:val="24"/>
        </w:rPr>
        <w:t xml:space="preserve"> αλλά πήγε στον ιδιωτικό τομέα για να δει πώς</w:t>
      </w:r>
      <w:r w:rsidRPr="00702889">
        <w:rPr>
          <w:rFonts w:eastAsia="Times New Roman" w:cs="Times New Roman"/>
          <w:szCs w:val="24"/>
        </w:rPr>
        <w:t xml:space="preserve"> δουλεύει </w:t>
      </w:r>
      <w:r>
        <w:rPr>
          <w:rFonts w:eastAsia="Times New Roman" w:cs="Times New Roman"/>
          <w:szCs w:val="24"/>
        </w:rPr>
        <w:t xml:space="preserve">ο </w:t>
      </w:r>
      <w:r w:rsidRPr="00702889">
        <w:rPr>
          <w:rFonts w:eastAsia="Times New Roman" w:cs="Times New Roman"/>
          <w:szCs w:val="24"/>
        </w:rPr>
        <w:t>ανταγωνισμός</w:t>
      </w:r>
      <w:r>
        <w:rPr>
          <w:rFonts w:eastAsia="Times New Roman" w:cs="Times New Roman"/>
          <w:szCs w:val="24"/>
        </w:rPr>
        <w:t>. Δ</w:t>
      </w:r>
      <w:r w:rsidRPr="00702889">
        <w:rPr>
          <w:rFonts w:eastAsia="Times New Roman" w:cs="Times New Roman"/>
          <w:szCs w:val="24"/>
        </w:rPr>
        <w:t>ηλαδή όταν βλέπω εδώ συναδέλφους του ΣΥΡΙΖΑ</w:t>
      </w:r>
      <w:r>
        <w:rPr>
          <w:rFonts w:eastAsia="Times New Roman" w:cs="Times New Roman"/>
          <w:szCs w:val="24"/>
        </w:rPr>
        <w:t>,</w:t>
      </w:r>
      <w:r w:rsidRPr="00702889">
        <w:rPr>
          <w:rFonts w:eastAsia="Times New Roman" w:cs="Times New Roman"/>
          <w:szCs w:val="24"/>
        </w:rPr>
        <w:t xml:space="preserve"> που έχουν υπηρετήσει το </w:t>
      </w:r>
      <w:r>
        <w:rPr>
          <w:rFonts w:eastAsia="Times New Roman" w:cs="Times New Roman"/>
          <w:szCs w:val="24"/>
        </w:rPr>
        <w:t>ΕΣΥ,</w:t>
      </w:r>
      <w:r w:rsidRPr="00702889">
        <w:rPr>
          <w:rFonts w:eastAsia="Times New Roman" w:cs="Times New Roman"/>
          <w:szCs w:val="24"/>
        </w:rPr>
        <w:t xml:space="preserve"> πιστεύω ότι τους προσβάλλ</w:t>
      </w:r>
      <w:r>
        <w:rPr>
          <w:rFonts w:eastAsia="Times New Roman" w:cs="Times New Roman"/>
          <w:szCs w:val="24"/>
        </w:rPr>
        <w:t>ει</w:t>
      </w:r>
      <w:r w:rsidRPr="00702889">
        <w:rPr>
          <w:rFonts w:eastAsia="Times New Roman" w:cs="Times New Roman"/>
          <w:szCs w:val="24"/>
        </w:rPr>
        <w:t xml:space="preserve"> βαθύτατα</w:t>
      </w:r>
      <w:r>
        <w:rPr>
          <w:rFonts w:eastAsia="Times New Roman" w:cs="Times New Roman"/>
          <w:szCs w:val="24"/>
        </w:rPr>
        <w:t xml:space="preserve">. Τους θεωρεί ανάξιους </w:t>
      </w:r>
      <w:r w:rsidRPr="00702889">
        <w:rPr>
          <w:rFonts w:eastAsia="Times New Roman" w:cs="Times New Roman"/>
          <w:szCs w:val="24"/>
        </w:rPr>
        <w:t xml:space="preserve">να πάνε στον ιδιωτικό τομέα και </w:t>
      </w:r>
      <w:r>
        <w:rPr>
          <w:rFonts w:eastAsia="Times New Roman" w:cs="Times New Roman"/>
          <w:szCs w:val="24"/>
        </w:rPr>
        <w:t>πήγαν ως φουκαράδες στο ΕΣΥ. Α</w:t>
      </w:r>
      <w:r w:rsidRPr="00702889">
        <w:rPr>
          <w:rFonts w:eastAsia="Times New Roman" w:cs="Times New Roman"/>
          <w:szCs w:val="24"/>
        </w:rPr>
        <w:t xml:space="preserve">υτά είπε νωρίτερα ο </w:t>
      </w:r>
      <w:r>
        <w:rPr>
          <w:rFonts w:eastAsia="Times New Roman" w:cs="Times New Roman"/>
          <w:szCs w:val="24"/>
        </w:rPr>
        <w:t>κ. Πολάκης</w:t>
      </w:r>
      <w:r>
        <w:rPr>
          <w:rFonts w:eastAsia="Times New Roman" w:cs="Times New Roman"/>
          <w:szCs w:val="24"/>
        </w:rPr>
        <w:t>,</w:t>
      </w:r>
      <w:r w:rsidRPr="00702889">
        <w:rPr>
          <w:rFonts w:eastAsia="Times New Roman" w:cs="Times New Roman"/>
          <w:szCs w:val="24"/>
        </w:rPr>
        <w:t xml:space="preserve"> πο</w:t>
      </w:r>
      <w:r w:rsidRPr="00702889">
        <w:rPr>
          <w:rFonts w:eastAsia="Times New Roman" w:cs="Times New Roman"/>
          <w:szCs w:val="24"/>
        </w:rPr>
        <w:t xml:space="preserve">υ τον </w:t>
      </w:r>
      <w:r>
        <w:rPr>
          <w:rFonts w:eastAsia="Times New Roman" w:cs="Times New Roman"/>
          <w:szCs w:val="24"/>
        </w:rPr>
        <w:t>χειροκροτήσατε.</w:t>
      </w:r>
      <w:r w:rsidRPr="00702889">
        <w:rPr>
          <w:rFonts w:eastAsia="Times New Roman" w:cs="Times New Roman"/>
          <w:szCs w:val="24"/>
        </w:rPr>
        <w:t xml:space="preserve"> </w:t>
      </w:r>
    </w:p>
    <w:p w14:paraId="6338FD13" w14:textId="77777777" w:rsidR="00401C51" w:rsidRDefault="00794512">
      <w:pPr>
        <w:spacing w:line="600" w:lineRule="auto"/>
        <w:ind w:firstLine="720"/>
        <w:jc w:val="both"/>
        <w:rPr>
          <w:rFonts w:eastAsia="Times New Roman" w:cs="Times New Roman"/>
          <w:szCs w:val="24"/>
        </w:rPr>
      </w:pPr>
      <w:r w:rsidRPr="00702889">
        <w:rPr>
          <w:rFonts w:eastAsia="Times New Roman" w:cs="Times New Roman"/>
          <w:szCs w:val="24"/>
        </w:rPr>
        <w:t>Λοιπόν</w:t>
      </w:r>
      <w:r>
        <w:rPr>
          <w:rFonts w:eastAsia="Times New Roman" w:cs="Times New Roman"/>
          <w:szCs w:val="24"/>
        </w:rPr>
        <w:t>,</w:t>
      </w:r>
      <w:r w:rsidRPr="00702889">
        <w:rPr>
          <w:rFonts w:eastAsia="Times New Roman" w:cs="Times New Roman"/>
          <w:szCs w:val="24"/>
        </w:rPr>
        <w:t xml:space="preserve"> ας αφήσουμε τον </w:t>
      </w:r>
      <w:r>
        <w:rPr>
          <w:rFonts w:eastAsia="Times New Roman" w:cs="Times New Roman"/>
          <w:szCs w:val="24"/>
        </w:rPr>
        <w:t>κ. Πολάκη</w:t>
      </w:r>
      <w:r>
        <w:rPr>
          <w:rFonts w:eastAsia="Times New Roman" w:cs="Times New Roman"/>
          <w:szCs w:val="24"/>
        </w:rPr>
        <w:t>,</w:t>
      </w:r>
      <w:r w:rsidRPr="00702889">
        <w:rPr>
          <w:rFonts w:eastAsia="Times New Roman" w:cs="Times New Roman"/>
          <w:szCs w:val="24"/>
        </w:rPr>
        <w:t xml:space="preserve"> που κρύβεται και επικαλείται το άρθρο 86 του </w:t>
      </w:r>
      <w:r>
        <w:rPr>
          <w:rFonts w:eastAsia="Times New Roman" w:cs="Times New Roman"/>
          <w:szCs w:val="24"/>
        </w:rPr>
        <w:t>Σ</w:t>
      </w:r>
      <w:r w:rsidRPr="00702889">
        <w:rPr>
          <w:rFonts w:eastAsia="Times New Roman" w:cs="Times New Roman"/>
          <w:szCs w:val="24"/>
        </w:rPr>
        <w:t>υντάγματος</w:t>
      </w:r>
      <w:r>
        <w:rPr>
          <w:rFonts w:eastAsia="Times New Roman" w:cs="Times New Roman"/>
          <w:szCs w:val="24"/>
        </w:rPr>
        <w:t>,</w:t>
      </w:r>
      <w:r w:rsidRPr="00702889">
        <w:rPr>
          <w:rFonts w:eastAsia="Times New Roman" w:cs="Times New Roman"/>
          <w:szCs w:val="24"/>
        </w:rPr>
        <w:t xml:space="preserve"> όταν υπάρχει ζήτημα να πάει να </w:t>
      </w:r>
      <w:r>
        <w:rPr>
          <w:rFonts w:eastAsia="Times New Roman" w:cs="Times New Roman"/>
          <w:szCs w:val="24"/>
        </w:rPr>
        <w:t>απολογηθεί</w:t>
      </w:r>
      <w:r w:rsidRPr="00702889">
        <w:rPr>
          <w:rFonts w:eastAsia="Times New Roman" w:cs="Times New Roman"/>
          <w:szCs w:val="24"/>
        </w:rPr>
        <w:t xml:space="preserve"> στη </w:t>
      </w:r>
      <w:r>
        <w:rPr>
          <w:rFonts w:eastAsia="Times New Roman" w:cs="Times New Roman"/>
          <w:szCs w:val="24"/>
        </w:rPr>
        <w:t>δ</w:t>
      </w:r>
      <w:r w:rsidRPr="00702889">
        <w:rPr>
          <w:rFonts w:eastAsia="Times New Roman" w:cs="Times New Roman"/>
          <w:szCs w:val="24"/>
        </w:rPr>
        <w:t>ικαιοσύνη για τις ύβρεις του</w:t>
      </w:r>
      <w:r>
        <w:rPr>
          <w:rFonts w:eastAsia="Times New Roman" w:cs="Times New Roman"/>
          <w:szCs w:val="24"/>
        </w:rPr>
        <w:t xml:space="preserve"> και</w:t>
      </w:r>
      <w:r w:rsidRPr="00702889">
        <w:rPr>
          <w:rFonts w:eastAsia="Times New Roman" w:cs="Times New Roman"/>
          <w:szCs w:val="24"/>
        </w:rPr>
        <w:t xml:space="preserve"> που κρύβεται στον </w:t>
      </w:r>
      <w:r w:rsidRPr="00702889">
        <w:rPr>
          <w:rFonts w:eastAsia="Times New Roman" w:cs="Times New Roman"/>
          <w:szCs w:val="24"/>
        </w:rPr>
        <w:t>κοινοβουλευτικό έλεγχο</w:t>
      </w:r>
      <w:r>
        <w:rPr>
          <w:rFonts w:eastAsia="Times New Roman" w:cs="Times New Roman"/>
          <w:szCs w:val="24"/>
        </w:rPr>
        <w:t>. Εγώ</w:t>
      </w:r>
      <w:r w:rsidRPr="00702889">
        <w:rPr>
          <w:rFonts w:eastAsia="Times New Roman" w:cs="Times New Roman"/>
          <w:szCs w:val="24"/>
        </w:rPr>
        <w:t xml:space="preserve"> τον ψάχνω τρεις μήνες τώρα</w:t>
      </w:r>
      <w:r>
        <w:rPr>
          <w:rFonts w:eastAsia="Times New Roman" w:cs="Times New Roman"/>
          <w:szCs w:val="24"/>
        </w:rPr>
        <w:t>,</w:t>
      </w:r>
      <w:r w:rsidRPr="00702889">
        <w:rPr>
          <w:rFonts w:eastAsia="Times New Roman" w:cs="Times New Roman"/>
          <w:szCs w:val="24"/>
        </w:rPr>
        <w:t xml:space="preserve"> γιατί έκλεισα</w:t>
      </w:r>
      <w:r>
        <w:rPr>
          <w:rFonts w:eastAsia="Times New Roman" w:cs="Times New Roman"/>
          <w:szCs w:val="24"/>
        </w:rPr>
        <w:t xml:space="preserve">ν </w:t>
      </w:r>
      <w:r w:rsidRPr="00702889">
        <w:rPr>
          <w:rFonts w:eastAsia="Times New Roman" w:cs="Times New Roman"/>
          <w:szCs w:val="24"/>
        </w:rPr>
        <w:t xml:space="preserve">την </w:t>
      </w:r>
      <w:r w:rsidRPr="00702889">
        <w:rPr>
          <w:rFonts w:eastAsia="Times New Roman" w:cs="Times New Roman"/>
          <w:szCs w:val="24"/>
        </w:rPr>
        <w:t>παθολογική κλινική</w:t>
      </w:r>
      <w:r w:rsidRPr="00702889">
        <w:rPr>
          <w:rFonts w:eastAsia="Times New Roman" w:cs="Times New Roman"/>
          <w:szCs w:val="24"/>
        </w:rPr>
        <w:t xml:space="preserve"> στο </w:t>
      </w:r>
      <w:r>
        <w:rPr>
          <w:rFonts w:eastAsia="Times New Roman" w:cs="Times New Roman"/>
          <w:szCs w:val="24"/>
        </w:rPr>
        <w:t>Ν</w:t>
      </w:r>
      <w:r w:rsidRPr="00702889">
        <w:rPr>
          <w:rFonts w:eastAsia="Times New Roman" w:cs="Times New Roman"/>
          <w:szCs w:val="24"/>
        </w:rPr>
        <w:t xml:space="preserve">οσοκομείο της Αμαλιάδας και επικαλείται </w:t>
      </w:r>
      <w:r>
        <w:rPr>
          <w:rFonts w:eastAsia="Times New Roman" w:cs="Times New Roman"/>
          <w:szCs w:val="24"/>
        </w:rPr>
        <w:t>φόρτο</w:t>
      </w:r>
      <w:r w:rsidRPr="00702889">
        <w:rPr>
          <w:rFonts w:eastAsia="Times New Roman" w:cs="Times New Roman"/>
          <w:szCs w:val="24"/>
        </w:rPr>
        <w:t xml:space="preserve"> εργασίας</w:t>
      </w:r>
      <w:r>
        <w:rPr>
          <w:rFonts w:eastAsia="Times New Roman" w:cs="Times New Roman"/>
          <w:szCs w:val="24"/>
        </w:rPr>
        <w:t>. Κ</w:t>
      </w:r>
      <w:r w:rsidRPr="00702889">
        <w:rPr>
          <w:rFonts w:eastAsia="Times New Roman" w:cs="Times New Roman"/>
          <w:szCs w:val="24"/>
        </w:rPr>
        <w:t>αι την ίδια μέρα που επικαλείται φόρτο εργασίας είναι στις 3</w:t>
      </w:r>
      <w:r>
        <w:rPr>
          <w:rFonts w:eastAsia="Times New Roman" w:cs="Times New Roman"/>
          <w:szCs w:val="24"/>
        </w:rPr>
        <w:t>.</w:t>
      </w:r>
      <w:r w:rsidRPr="00702889">
        <w:rPr>
          <w:rFonts w:eastAsia="Times New Roman" w:cs="Times New Roman"/>
          <w:szCs w:val="24"/>
        </w:rPr>
        <w:t>00</w:t>
      </w:r>
      <w:r>
        <w:rPr>
          <w:rFonts w:eastAsia="Times New Roman" w:cs="Times New Roman"/>
          <w:szCs w:val="24"/>
        </w:rPr>
        <w:t>΄</w:t>
      </w:r>
      <w:r w:rsidRPr="00702889">
        <w:rPr>
          <w:rFonts w:eastAsia="Times New Roman" w:cs="Times New Roman"/>
          <w:szCs w:val="24"/>
        </w:rPr>
        <w:t xml:space="preserve"> τη νύχτα στο Facebook να απαντά</w:t>
      </w:r>
      <w:r>
        <w:rPr>
          <w:rFonts w:eastAsia="Times New Roman" w:cs="Times New Roman"/>
          <w:szCs w:val="24"/>
        </w:rPr>
        <w:t>ει και να υβρίζει</w:t>
      </w:r>
      <w:r w:rsidRPr="00702889">
        <w:rPr>
          <w:rFonts w:eastAsia="Times New Roman" w:cs="Times New Roman"/>
          <w:szCs w:val="24"/>
        </w:rPr>
        <w:t xml:space="preserve"> τους πολιτικο</w:t>
      </w:r>
      <w:r w:rsidRPr="00702889">
        <w:rPr>
          <w:rFonts w:eastAsia="Times New Roman" w:cs="Times New Roman"/>
          <w:szCs w:val="24"/>
        </w:rPr>
        <w:t>ύς του αντιπάλους</w:t>
      </w:r>
      <w:r>
        <w:rPr>
          <w:rFonts w:eastAsia="Times New Roman" w:cs="Times New Roman"/>
          <w:szCs w:val="24"/>
        </w:rPr>
        <w:t>.</w:t>
      </w:r>
      <w:r w:rsidRPr="00702889">
        <w:rPr>
          <w:rFonts w:eastAsia="Times New Roman" w:cs="Times New Roman"/>
          <w:szCs w:val="24"/>
        </w:rPr>
        <w:t xml:space="preserve"> Θα τον περιμένω τη Δευτέρα</w:t>
      </w:r>
      <w:r>
        <w:rPr>
          <w:rFonts w:eastAsia="Times New Roman" w:cs="Times New Roman"/>
          <w:szCs w:val="24"/>
        </w:rPr>
        <w:t>,</w:t>
      </w:r>
      <w:r w:rsidRPr="00702889">
        <w:rPr>
          <w:rFonts w:eastAsia="Times New Roman" w:cs="Times New Roman"/>
          <w:szCs w:val="24"/>
        </w:rPr>
        <w:t xml:space="preserve"> να δούμε αν θα </w:t>
      </w:r>
      <w:r>
        <w:rPr>
          <w:rFonts w:eastAsia="Times New Roman" w:cs="Times New Roman"/>
          <w:szCs w:val="24"/>
        </w:rPr>
        <w:t>έ</w:t>
      </w:r>
      <w:r w:rsidRPr="00702889">
        <w:rPr>
          <w:rFonts w:eastAsia="Times New Roman" w:cs="Times New Roman"/>
          <w:szCs w:val="24"/>
        </w:rPr>
        <w:t>ρθει</w:t>
      </w:r>
      <w:r>
        <w:rPr>
          <w:rFonts w:eastAsia="Times New Roman" w:cs="Times New Roman"/>
          <w:szCs w:val="24"/>
        </w:rPr>
        <w:t xml:space="preserve">. </w:t>
      </w:r>
    </w:p>
    <w:p w14:paraId="6338FD1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w:t>
      </w:r>
      <w:r w:rsidRPr="00702889">
        <w:rPr>
          <w:rFonts w:eastAsia="Times New Roman" w:cs="Times New Roman"/>
          <w:szCs w:val="24"/>
        </w:rPr>
        <w:t>α τον αφήσουμε</w:t>
      </w:r>
      <w:r>
        <w:rPr>
          <w:rFonts w:eastAsia="Times New Roman" w:cs="Times New Roman"/>
          <w:szCs w:val="24"/>
        </w:rPr>
        <w:t>,</w:t>
      </w:r>
      <w:r w:rsidRPr="00702889">
        <w:rPr>
          <w:rFonts w:eastAsia="Times New Roman" w:cs="Times New Roman"/>
          <w:szCs w:val="24"/>
        </w:rPr>
        <w:t xml:space="preserve"> </w:t>
      </w:r>
      <w:r>
        <w:rPr>
          <w:rFonts w:eastAsia="Times New Roman" w:cs="Times New Roman"/>
          <w:szCs w:val="24"/>
        </w:rPr>
        <w:t>λ</w:t>
      </w:r>
      <w:r w:rsidRPr="00702889">
        <w:rPr>
          <w:rFonts w:eastAsia="Times New Roman" w:cs="Times New Roman"/>
          <w:szCs w:val="24"/>
        </w:rPr>
        <w:t>οιπόν</w:t>
      </w:r>
      <w:r>
        <w:rPr>
          <w:rFonts w:eastAsia="Times New Roman" w:cs="Times New Roman"/>
          <w:szCs w:val="24"/>
        </w:rPr>
        <w:t>,</w:t>
      </w:r>
      <w:r w:rsidRPr="00702889">
        <w:rPr>
          <w:rFonts w:eastAsia="Times New Roman" w:cs="Times New Roman"/>
          <w:szCs w:val="24"/>
        </w:rPr>
        <w:t xml:space="preserve"> εκεί που βρίσκεται και να δούμε </w:t>
      </w:r>
      <w:r>
        <w:rPr>
          <w:rFonts w:eastAsia="Times New Roman" w:cs="Times New Roman"/>
          <w:szCs w:val="24"/>
        </w:rPr>
        <w:t xml:space="preserve">τώρα </w:t>
      </w:r>
      <w:r>
        <w:rPr>
          <w:rFonts w:eastAsia="Times New Roman" w:cs="Times New Roman"/>
          <w:szCs w:val="24"/>
        </w:rPr>
        <w:t>πώ</w:t>
      </w:r>
      <w:r w:rsidRPr="00702889">
        <w:rPr>
          <w:rFonts w:eastAsia="Times New Roman" w:cs="Times New Roman"/>
          <w:szCs w:val="24"/>
        </w:rPr>
        <w:t>ς ο λαός εισέπραξε χ</w:t>
      </w:r>
      <w:r>
        <w:rPr>
          <w:rFonts w:eastAsia="Times New Roman" w:cs="Times New Roman"/>
          <w:szCs w:val="24"/>
        </w:rPr>
        <w:t>θ</w:t>
      </w:r>
      <w:r w:rsidRPr="00702889">
        <w:rPr>
          <w:rFonts w:eastAsia="Times New Roman" w:cs="Times New Roman"/>
          <w:szCs w:val="24"/>
        </w:rPr>
        <w:t>ες αυτή την έναρξη της συζήτησης</w:t>
      </w:r>
      <w:r>
        <w:rPr>
          <w:rFonts w:eastAsia="Times New Roman" w:cs="Times New Roman"/>
          <w:szCs w:val="24"/>
        </w:rPr>
        <w:t>,</w:t>
      </w:r>
      <w:r w:rsidRPr="00702889">
        <w:rPr>
          <w:rFonts w:eastAsia="Times New Roman" w:cs="Times New Roman"/>
          <w:szCs w:val="24"/>
        </w:rPr>
        <w:t xml:space="preserve"> με </w:t>
      </w:r>
      <w:r>
        <w:rPr>
          <w:rFonts w:eastAsia="Times New Roman" w:cs="Times New Roman"/>
          <w:szCs w:val="24"/>
        </w:rPr>
        <w:t xml:space="preserve">μια πεζοδρομιακού </w:t>
      </w:r>
      <w:r w:rsidRPr="00702889">
        <w:rPr>
          <w:rFonts w:eastAsia="Times New Roman" w:cs="Times New Roman"/>
          <w:szCs w:val="24"/>
        </w:rPr>
        <w:t>χαρακτήρα αντιπαράθεση</w:t>
      </w:r>
      <w:r>
        <w:rPr>
          <w:rFonts w:eastAsia="Times New Roman" w:cs="Times New Roman"/>
          <w:szCs w:val="24"/>
        </w:rPr>
        <w:t>,</w:t>
      </w:r>
      <w:r w:rsidRPr="00702889">
        <w:rPr>
          <w:rFonts w:eastAsia="Times New Roman" w:cs="Times New Roman"/>
          <w:szCs w:val="24"/>
        </w:rPr>
        <w:t xml:space="preserve"> που εξελίχθηκε στα οικ</w:t>
      </w:r>
      <w:r w:rsidRPr="00702889">
        <w:rPr>
          <w:rFonts w:eastAsia="Times New Roman" w:cs="Times New Roman"/>
          <w:szCs w:val="24"/>
        </w:rPr>
        <w:t xml:space="preserve">ογενειακά των </w:t>
      </w:r>
      <w:r>
        <w:rPr>
          <w:rFonts w:eastAsia="Times New Roman" w:cs="Times New Roman"/>
          <w:szCs w:val="24"/>
        </w:rPr>
        <w:t>Α</w:t>
      </w:r>
      <w:r w:rsidRPr="00702889">
        <w:rPr>
          <w:rFonts w:eastAsia="Times New Roman" w:cs="Times New Roman"/>
          <w:szCs w:val="24"/>
        </w:rPr>
        <w:t>ρχηγ</w:t>
      </w:r>
      <w:r>
        <w:rPr>
          <w:rFonts w:eastAsia="Times New Roman" w:cs="Times New Roman"/>
          <w:szCs w:val="24"/>
        </w:rPr>
        <w:t xml:space="preserve">ών </w:t>
      </w:r>
      <w:r>
        <w:rPr>
          <w:rFonts w:eastAsia="Times New Roman" w:cs="Times New Roman"/>
          <w:szCs w:val="24"/>
        </w:rPr>
        <w:t>Κυβέρνησης και Αντιπολίτευσης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έφτασε να καταλήξει στο π</w:t>
      </w:r>
      <w:r w:rsidRPr="00702889">
        <w:rPr>
          <w:rFonts w:eastAsia="Times New Roman" w:cs="Times New Roman"/>
          <w:szCs w:val="24"/>
        </w:rPr>
        <w:t xml:space="preserve">οιος έχει τους περισσότερους φίλους με </w:t>
      </w:r>
      <w:r>
        <w:rPr>
          <w:rFonts w:eastAsia="Times New Roman" w:cs="Times New Roman"/>
          <w:szCs w:val="24"/>
        </w:rPr>
        <w:t>κότερα.</w:t>
      </w:r>
      <w:r w:rsidRPr="00702889">
        <w:rPr>
          <w:rFonts w:eastAsia="Times New Roman" w:cs="Times New Roman"/>
          <w:szCs w:val="24"/>
        </w:rPr>
        <w:t xml:space="preserve"> Γιατί προφανώς η ποιότητα και η αξιοπ</w:t>
      </w:r>
      <w:r>
        <w:rPr>
          <w:rFonts w:eastAsia="Times New Roman" w:cs="Times New Roman"/>
          <w:szCs w:val="24"/>
        </w:rPr>
        <w:t>ρέπεια τη</w:t>
      </w:r>
      <w:r w:rsidRPr="00702889">
        <w:rPr>
          <w:rFonts w:eastAsia="Times New Roman" w:cs="Times New Roman"/>
          <w:szCs w:val="24"/>
        </w:rPr>
        <w:t>ς πολιτικ</w:t>
      </w:r>
      <w:r>
        <w:rPr>
          <w:rFonts w:eastAsia="Times New Roman" w:cs="Times New Roman"/>
          <w:szCs w:val="24"/>
        </w:rPr>
        <w:t>ής</w:t>
      </w:r>
      <w:r w:rsidRPr="00702889">
        <w:rPr>
          <w:rFonts w:eastAsia="Times New Roman" w:cs="Times New Roman"/>
          <w:szCs w:val="24"/>
        </w:rPr>
        <w:t xml:space="preserve"> </w:t>
      </w:r>
      <w:r>
        <w:rPr>
          <w:rFonts w:eastAsia="Times New Roman" w:cs="Times New Roman"/>
          <w:szCs w:val="24"/>
        </w:rPr>
        <w:t xml:space="preserve">φάνηκε ότι δεν τους ενδιαφέρει </w:t>
      </w:r>
      <w:r w:rsidRPr="00702889">
        <w:rPr>
          <w:rFonts w:eastAsia="Times New Roman" w:cs="Times New Roman"/>
          <w:szCs w:val="24"/>
        </w:rPr>
        <w:t>μπροστά στην προσωπική τους επιβίωση</w:t>
      </w:r>
      <w:r>
        <w:rPr>
          <w:rFonts w:eastAsia="Times New Roman" w:cs="Times New Roman"/>
          <w:szCs w:val="24"/>
        </w:rPr>
        <w:t>.</w:t>
      </w:r>
    </w:p>
    <w:p w14:paraId="6338FD1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sidRPr="00702889">
        <w:rPr>
          <w:rFonts w:eastAsia="Times New Roman" w:cs="Times New Roman"/>
          <w:szCs w:val="24"/>
        </w:rPr>
        <w:t>υρίες και κύριοι συνάδελφοι</w:t>
      </w:r>
      <w:r>
        <w:rPr>
          <w:rFonts w:eastAsia="Times New Roman" w:cs="Times New Roman"/>
          <w:szCs w:val="24"/>
        </w:rPr>
        <w:t>, το τι είναι ο καθένας, ποια είναι η</w:t>
      </w:r>
      <w:r w:rsidRPr="00702889">
        <w:rPr>
          <w:rFonts w:eastAsia="Times New Roman" w:cs="Times New Roman"/>
          <w:szCs w:val="24"/>
        </w:rPr>
        <w:t xml:space="preserve"> διαδρομή </w:t>
      </w:r>
      <w:r>
        <w:rPr>
          <w:rFonts w:eastAsia="Times New Roman" w:cs="Times New Roman"/>
          <w:szCs w:val="24"/>
        </w:rPr>
        <w:t xml:space="preserve">του, της μάνας του, </w:t>
      </w:r>
      <w:r w:rsidRPr="00702889">
        <w:rPr>
          <w:rFonts w:eastAsia="Times New Roman" w:cs="Times New Roman"/>
          <w:szCs w:val="24"/>
        </w:rPr>
        <w:t>του πατέρα του και της οικογένειάς του</w:t>
      </w:r>
      <w:r>
        <w:rPr>
          <w:rFonts w:eastAsia="Times New Roman" w:cs="Times New Roman"/>
          <w:szCs w:val="24"/>
        </w:rPr>
        <w:t>,</w:t>
      </w:r>
      <w:r w:rsidRPr="00702889">
        <w:rPr>
          <w:rFonts w:eastAsia="Times New Roman" w:cs="Times New Roman"/>
          <w:szCs w:val="24"/>
        </w:rPr>
        <w:t xml:space="preserve"> τα ξέρει ο ελληνικός λαός</w:t>
      </w:r>
      <w:r>
        <w:rPr>
          <w:rFonts w:eastAsia="Times New Roman" w:cs="Times New Roman"/>
          <w:szCs w:val="24"/>
        </w:rPr>
        <w:t>. Α</w:t>
      </w:r>
      <w:r w:rsidRPr="00702889">
        <w:rPr>
          <w:rFonts w:eastAsia="Times New Roman" w:cs="Times New Roman"/>
          <w:szCs w:val="24"/>
        </w:rPr>
        <w:t xml:space="preserve">λλά όταν φτάνεις να γράφεις για να </w:t>
      </w:r>
      <w:r>
        <w:rPr>
          <w:rFonts w:eastAsia="Times New Roman" w:cs="Times New Roman"/>
          <w:szCs w:val="24"/>
        </w:rPr>
        <w:t>τους υπερασπιστείς</w:t>
      </w:r>
      <w:r>
        <w:rPr>
          <w:rFonts w:eastAsia="Times New Roman" w:cs="Times New Roman"/>
          <w:szCs w:val="24"/>
        </w:rPr>
        <w:t>,</w:t>
      </w:r>
      <w:r>
        <w:rPr>
          <w:rFonts w:eastAsia="Times New Roman" w:cs="Times New Roman"/>
          <w:szCs w:val="24"/>
        </w:rPr>
        <w:t xml:space="preserve"> πάει </w:t>
      </w:r>
      <w:r w:rsidRPr="00702889">
        <w:rPr>
          <w:rFonts w:eastAsia="Times New Roman" w:cs="Times New Roman"/>
          <w:szCs w:val="24"/>
        </w:rPr>
        <w:t>να πει ότι έχεις κάποιο πρόβλημα</w:t>
      </w:r>
      <w:r>
        <w:rPr>
          <w:rFonts w:eastAsia="Times New Roman" w:cs="Times New Roman"/>
          <w:szCs w:val="24"/>
        </w:rPr>
        <w:t xml:space="preserve">. </w:t>
      </w:r>
      <w:r>
        <w:rPr>
          <w:rFonts w:eastAsia="Times New Roman" w:cs="Times New Roman"/>
          <w:szCs w:val="24"/>
        </w:rPr>
        <w:t>Α</w:t>
      </w:r>
      <w:r w:rsidRPr="00702889">
        <w:rPr>
          <w:rFonts w:eastAsia="Times New Roman" w:cs="Times New Roman"/>
          <w:szCs w:val="24"/>
        </w:rPr>
        <w:t>υτά τα γνωρίζει ο λαός και δεν τον απασχολούν</w:t>
      </w:r>
      <w:r>
        <w:rPr>
          <w:rFonts w:eastAsia="Times New Roman" w:cs="Times New Roman"/>
          <w:szCs w:val="24"/>
        </w:rPr>
        <w:t>. Τ</w:t>
      </w:r>
      <w:r w:rsidRPr="00702889">
        <w:rPr>
          <w:rFonts w:eastAsia="Times New Roman" w:cs="Times New Roman"/>
          <w:szCs w:val="24"/>
        </w:rPr>
        <w:t>ον απασχολούν τα πραγματικά προβλήματα</w:t>
      </w:r>
      <w:r>
        <w:rPr>
          <w:rFonts w:eastAsia="Times New Roman" w:cs="Times New Roman"/>
          <w:szCs w:val="24"/>
        </w:rPr>
        <w:t>. Και γι’</w:t>
      </w:r>
      <w:r w:rsidRPr="00702889">
        <w:rPr>
          <w:rFonts w:eastAsia="Times New Roman" w:cs="Times New Roman"/>
          <w:szCs w:val="24"/>
        </w:rPr>
        <w:t xml:space="preserve"> αυτά νομίζω ότι πρέπει να μιλήσουμε</w:t>
      </w:r>
      <w:r>
        <w:rPr>
          <w:rFonts w:eastAsia="Times New Roman" w:cs="Times New Roman"/>
          <w:szCs w:val="24"/>
        </w:rPr>
        <w:t>,</w:t>
      </w:r>
      <w:r w:rsidRPr="00702889">
        <w:rPr>
          <w:rFonts w:eastAsia="Times New Roman" w:cs="Times New Roman"/>
          <w:szCs w:val="24"/>
        </w:rPr>
        <w:t xml:space="preserve"> έξω από τη γνωστή </w:t>
      </w:r>
      <w:r>
        <w:rPr>
          <w:rFonts w:eastAsia="Times New Roman" w:cs="Times New Roman"/>
          <w:szCs w:val="24"/>
        </w:rPr>
        <w:t>«κοτερολογία»,</w:t>
      </w:r>
      <w:r w:rsidRPr="00702889">
        <w:rPr>
          <w:rFonts w:eastAsia="Times New Roman" w:cs="Times New Roman"/>
          <w:szCs w:val="24"/>
        </w:rPr>
        <w:t xml:space="preserve"> διότι η γνώμη μου είναι πως </w:t>
      </w:r>
      <w:r>
        <w:rPr>
          <w:rFonts w:eastAsia="Times New Roman" w:cs="Times New Roman"/>
          <w:szCs w:val="24"/>
        </w:rPr>
        <w:t xml:space="preserve">το ποιος </w:t>
      </w:r>
      <w:r w:rsidRPr="00702889">
        <w:rPr>
          <w:rFonts w:eastAsia="Times New Roman" w:cs="Times New Roman"/>
          <w:szCs w:val="24"/>
        </w:rPr>
        <w:t xml:space="preserve">είναι λιγότερο ή περισσότερο διαπλεκόμενος </w:t>
      </w:r>
      <w:r>
        <w:rPr>
          <w:rFonts w:eastAsia="Times New Roman" w:cs="Times New Roman"/>
          <w:szCs w:val="24"/>
        </w:rPr>
        <w:t>δεν φαίνε</w:t>
      </w:r>
      <w:r>
        <w:rPr>
          <w:rFonts w:eastAsia="Times New Roman" w:cs="Times New Roman"/>
          <w:szCs w:val="24"/>
        </w:rPr>
        <w:t>ται</w:t>
      </w:r>
      <w:r w:rsidRPr="00702889">
        <w:rPr>
          <w:rFonts w:eastAsia="Times New Roman" w:cs="Times New Roman"/>
          <w:szCs w:val="24"/>
        </w:rPr>
        <w:t xml:space="preserve"> από τα καταστρώματα στα </w:t>
      </w:r>
      <w:r>
        <w:rPr>
          <w:rFonts w:eastAsia="Times New Roman" w:cs="Times New Roman"/>
          <w:szCs w:val="24"/>
        </w:rPr>
        <w:t>κότερα,</w:t>
      </w:r>
      <w:r w:rsidRPr="00702889">
        <w:rPr>
          <w:rFonts w:eastAsia="Times New Roman" w:cs="Times New Roman"/>
          <w:szCs w:val="24"/>
        </w:rPr>
        <w:t xml:space="preserve"> αλλά φαίνεται από τα υποστρώματα των νομοθετικών ρυθμίσεων</w:t>
      </w:r>
      <w:r>
        <w:rPr>
          <w:rFonts w:eastAsia="Times New Roman" w:cs="Times New Roman"/>
          <w:szCs w:val="24"/>
        </w:rPr>
        <w:t xml:space="preserve"> που</w:t>
      </w:r>
      <w:r w:rsidRPr="00702889">
        <w:rPr>
          <w:rFonts w:eastAsia="Times New Roman" w:cs="Times New Roman"/>
          <w:szCs w:val="24"/>
        </w:rPr>
        <w:t xml:space="preserve"> κατά δεκάδες</w:t>
      </w:r>
      <w:r>
        <w:rPr>
          <w:rFonts w:eastAsia="Times New Roman" w:cs="Times New Roman"/>
          <w:szCs w:val="24"/>
        </w:rPr>
        <w:t>,</w:t>
      </w:r>
      <w:r w:rsidRPr="00702889">
        <w:rPr>
          <w:rFonts w:eastAsia="Times New Roman" w:cs="Times New Roman"/>
          <w:szCs w:val="24"/>
        </w:rPr>
        <w:t xml:space="preserve"> θυμίζω</w:t>
      </w:r>
      <w:r>
        <w:rPr>
          <w:rFonts w:eastAsia="Times New Roman" w:cs="Times New Roman"/>
          <w:szCs w:val="24"/>
        </w:rPr>
        <w:t>,</w:t>
      </w:r>
      <w:r w:rsidRPr="00702889">
        <w:rPr>
          <w:rFonts w:eastAsia="Times New Roman" w:cs="Times New Roman"/>
          <w:szCs w:val="24"/>
        </w:rPr>
        <w:t xml:space="preserve"> έρχονται εδώ για να εξυπηρετήσουν μεγάλα συμφέροντα και τα έχουμε καταγγείλει</w:t>
      </w:r>
      <w:r>
        <w:rPr>
          <w:rFonts w:eastAsia="Times New Roman" w:cs="Times New Roman"/>
          <w:szCs w:val="24"/>
        </w:rPr>
        <w:t>.</w:t>
      </w:r>
    </w:p>
    <w:p w14:paraId="6338FD1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sidRPr="00702889">
        <w:rPr>
          <w:rFonts w:eastAsia="Times New Roman" w:cs="Times New Roman"/>
          <w:szCs w:val="24"/>
        </w:rPr>
        <w:t>υρίες και κύριοι συνάδελφοι</w:t>
      </w:r>
      <w:r>
        <w:rPr>
          <w:rFonts w:eastAsia="Times New Roman" w:cs="Times New Roman"/>
          <w:szCs w:val="24"/>
        </w:rPr>
        <w:t>, μας ζήτησε λοιπόν ο κ. Τσί</w:t>
      </w:r>
      <w:r>
        <w:rPr>
          <w:rFonts w:eastAsia="Times New Roman" w:cs="Times New Roman"/>
          <w:szCs w:val="24"/>
        </w:rPr>
        <w:t>πρας να του δώσουμε ψή</w:t>
      </w:r>
      <w:r w:rsidRPr="00702889">
        <w:rPr>
          <w:rFonts w:eastAsia="Times New Roman" w:cs="Times New Roman"/>
          <w:szCs w:val="24"/>
        </w:rPr>
        <w:t>φο εμπιστοσύνης</w:t>
      </w:r>
      <w:r>
        <w:rPr>
          <w:rFonts w:eastAsia="Times New Roman" w:cs="Times New Roman"/>
          <w:szCs w:val="24"/>
        </w:rPr>
        <w:t>. Γιατί</w:t>
      </w:r>
      <w:r w:rsidRPr="00702889">
        <w:rPr>
          <w:rFonts w:eastAsia="Times New Roman" w:cs="Times New Roman"/>
          <w:szCs w:val="24"/>
        </w:rPr>
        <w:t xml:space="preserve"> να του δώσουμε ψήφο εμπιστοσύνης</w:t>
      </w:r>
      <w:r>
        <w:rPr>
          <w:rFonts w:eastAsia="Times New Roman" w:cs="Times New Roman"/>
          <w:szCs w:val="24"/>
        </w:rPr>
        <w:t>; Επειδή ήταν ο μόνος Πρωθυπουργός που υποθή</w:t>
      </w:r>
      <w:r w:rsidRPr="00702889">
        <w:rPr>
          <w:rFonts w:eastAsia="Times New Roman" w:cs="Times New Roman"/>
          <w:szCs w:val="24"/>
        </w:rPr>
        <w:t xml:space="preserve">κευσε τη δημόσια περιουσία για </w:t>
      </w:r>
      <w:r>
        <w:rPr>
          <w:rFonts w:eastAsia="Times New Roman" w:cs="Times New Roman"/>
          <w:szCs w:val="24"/>
        </w:rPr>
        <w:t>εκατό</w:t>
      </w:r>
      <w:r w:rsidRPr="00702889">
        <w:rPr>
          <w:rFonts w:eastAsia="Times New Roman" w:cs="Times New Roman"/>
          <w:szCs w:val="24"/>
        </w:rPr>
        <w:t xml:space="preserve"> χρόνια</w:t>
      </w:r>
      <w:r>
        <w:rPr>
          <w:rFonts w:eastAsia="Times New Roman" w:cs="Times New Roman"/>
          <w:szCs w:val="24"/>
        </w:rPr>
        <w:t>; Επειδή δέσμευσε τη</w:t>
      </w:r>
      <w:r w:rsidRPr="00702889">
        <w:rPr>
          <w:rFonts w:eastAsia="Times New Roman" w:cs="Times New Roman"/>
          <w:szCs w:val="24"/>
        </w:rPr>
        <w:t xml:space="preserve"> χώρα μέχρι το 2022 με </w:t>
      </w:r>
      <w:r>
        <w:rPr>
          <w:rFonts w:eastAsia="Times New Roman" w:cs="Times New Roman"/>
          <w:szCs w:val="24"/>
        </w:rPr>
        <w:t>υπερ</w:t>
      </w:r>
      <w:r w:rsidRPr="00702889">
        <w:rPr>
          <w:rFonts w:eastAsia="Times New Roman" w:cs="Times New Roman"/>
          <w:szCs w:val="24"/>
        </w:rPr>
        <w:t>πλεονάσματα 3,5% και 2,4</w:t>
      </w:r>
      <w:r>
        <w:rPr>
          <w:rFonts w:eastAsia="Times New Roman" w:cs="Times New Roman"/>
          <w:szCs w:val="24"/>
        </w:rPr>
        <w:t>%</w:t>
      </w:r>
      <w:r w:rsidRPr="00702889">
        <w:rPr>
          <w:rFonts w:eastAsia="Times New Roman" w:cs="Times New Roman"/>
          <w:szCs w:val="24"/>
        </w:rPr>
        <w:t xml:space="preserve"> μετά</w:t>
      </w:r>
      <w:r>
        <w:rPr>
          <w:rFonts w:eastAsia="Times New Roman" w:cs="Times New Roman"/>
          <w:szCs w:val="24"/>
        </w:rPr>
        <w:t>,</w:t>
      </w:r>
      <w:r w:rsidRPr="00702889">
        <w:rPr>
          <w:rFonts w:eastAsia="Times New Roman" w:cs="Times New Roman"/>
          <w:szCs w:val="24"/>
        </w:rPr>
        <w:t xml:space="preserve"> με φόρους και</w:t>
      </w:r>
      <w:r w:rsidRPr="00702889">
        <w:rPr>
          <w:rFonts w:eastAsia="Times New Roman" w:cs="Times New Roman"/>
          <w:szCs w:val="24"/>
        </w:rPr>
        <w:t xml:space="preserve"> εισφορές που τις παίρνει από τον </w:t>
      </w:r>
      <w:r>
        <w:rPr>
          <w:rFonts w:eastAsia="Times New Roman" w:cs="Times New Roman"/>
          <w:szCs w:val="24"/>
        </w:rPr>
        <w:t>ε</w:t>
      </w:r>
      <w:r w:rsidRPr="00702889">
        <w:rPr>
          <w:rFonts w:eastAsia="Times New Roman" w:cs="Times New Roman"/>
          <w:szCs w:val="24"/>
        </w:rPr>
        <w:t>λληνικό λαό</w:t>
      </w:r>
      <w:r>
        <w:rPr>
          <w:rFonts w:eastAsia="Times New Roman" w:cs="Times New Roman"/>
          <w:szCs w:val="24"/>
        </w:rPr>
        <w:t>; Από τις τσέπες του ελληνικού λαού θα αφαιρεθούν 56,2 δισεκατομμύρια, όταν το προσδοκώμενο ΑΕΠ,</w:t>
      </w:r>
      <w:r w:rsidRPr="00702889">
        <w:rPr>
          <w:rFonts w:eastAsia="Times New Roman" w:cs="Times New Roman"/>
          <w:szCs w:val="24"/>
        </w:rPr>
        <w:t xml:space="preserve"> αν το επιτύχουμε</w:t>
      </w:r>
      <w:r>
        <w:rPr>
          <w:rFonts w:eastAsia="Times New Roman" w:cs="Times New Roman"/>
          <w:szCs w:val="24"/>
        </w:rPr>
        <w:t>,</w:t>
      </w:r>
      <w:r w:rsidRPr="00702889">
        <w:rPr>
          <w:rFonts w:eastAsia="Times New Roman" w:cs="Times New Roman"/>
          <w:szCs w:val="24"/>
        </w:rPr>
        <w:t xml:space="preserve"> θα είναι μόνο 37 δισεκατομμύρια</w:t>
      </w:r>
      <w:r>
        <w:rPr>
          <w:rFonts w:eastAsia="Times New Roman" w:cs="Times New Roman"/>
          <w:szCs w:val="24"/>
        </w:rPr>
        <w:t xml:space="preserve"> την ίδια περίοδο</w:t>
      </w:r>
      <w:r>
        <w:rPr>
          <w:rFonts w:eastAsia="Times New Roman" w:cs="Times New Roman"/>
          <w:szCs w:val="24"/>
        </w:rPr>
        <w:t>.</w:t>
      </w:r>
      <w:r w:rsidRPr="00702889">
        <w:rPr>
          <w:rFonts w:eastAsia="Times New Roman" w:cs="Times New Roman"/>
          <w:szCs w:val="24"/>
        </w:rPr>
        <w:t xml:space="preserve"> Γιατί ν</w:t>
      </w:r>
      <w:r>
        <w:rPr>
          <w:rFonts w:eastAsia="Times New Roman" w:cs="Times New Roman"/>
          <w:szCs w:val="24"/>
        </w:rPr>
        <w:t>α του δώσουμε ψήφο εμπιστοσύνης, π</w:t>
      </w:r>
      <w:r w:rsidRPr="00702889">
        <w:rPr>
          <w:rFonts w:eastAsia="Times New Roman" w:cs="Times New Roman"/>
          <w:szCs w:val="24"/>
        </w:rPr>
        <w:t>ου χ</w:t>
      </w:r>
      <w:r w:rsidRPr="00702889">
        <w:rPr>
          <w:rFonts w:eastAsia="Times New Roman" w:cs="Times New Roman"/>
          <w:szCs w:val="24"/>
        </w:rPr>
        <w:t xml:space="preserve">άσαμε 20 δισεκατομμύρια </w:t>
      </w:r>
      <w:r>
        <w:rPr>
          <w:rFonts w:eastAsia="Times New Roman" w:cs="Times New Roman"/>
          <w:szCs w:val="24"/>
        </w:rPr>
        <w:t>ΑΕΠ λόγω της περιπέτεια</w:t>
      </w:r>
      <w:r w:rsidRPr="00702889">
        <w:rPr>
          <w:rFonts w:eastAsia="Times New Roman" w:cs="Times New Roman"/>
          <w:szCs w:val="24"/>
        </w:rPr>
        <w:t>ς του 2015</w:t>
      </w:r>
      <w:r>
        <w:rPr>
          <w:rFonts w:eastAsia="Times New Roman" w:cs="Times New Roman"/>
          <w:szCs w:val="24"/>
        </w:rPr>
        <w:t>; Ν</w:t>
      </w:r>
      <w:r w:rsidRPr="00702889">
        <w:rPr>
          <w:rFonts w:eastAsia="Times New Roman" w:cs="Times New Roman"/>
          <w:szCs w:val="24"/>
        </w:rPr>
        <w:t xml:space="preserve">α του δώσουμε ψήφο εμπιστοσύνης που </w:t>
      </w:r>
      <w:r>
        <w:rPr>
          <w:rFonts w:eastAsia="Times New Roman" w:cs="Times New Roman"/>
          <w:szCs w:val="24"/>
        </w:rPr>
        <w:t>αύξησε το δημόσιο χρέος στο 181</w:t>
      </w:r>
      <w:r w:rsidRPr="00702889">
        <w:rPr>
          <w:rFonts w:eastAsia="Times New Roman" w:cs="Times New Roman"/>
          <w:szCs w:val="24"/>
        </w:rPr>
        <w:t>% του ΑΕΠ</w:t>
      </w:r>
      <w:r>
        <w:rPr>
          <w:rFonts w:eastAsia="Times New Roman" w:cs="Times New Roman"/>
          <w:szCs w:val="24"/>
        </w:rPr>
        <w:t>; Σήμερα είναι</w:t>
      </w:r>
      <w:r w:rsidRPr="00702889">
        <w:rPr>
          <w:rFonts w:eastAsia="Times New Roman" w:cs="Times New Roman"/>
          <w:szCs w:val="24"/>
        </w:rPr>
        <w:t xml:space="preserve"> 335 δισεκατομμύρια και μόνο το τ</w:t>
      </w:r>
      <w:r>
        <w:rPr>
          <w:rFonts w:eastAsia="Times New Roman" w:cs="Times New Roman"/>
          <w:szCs w:val="24"/>
        </w:rPr>
        <w:t>έταρτο τρίμηνο αυξήθηκε κατά 5%. Δημόσιο χρέος 20 δισεκατομμύρια παραπάνω</w:t>
      </w:r>
      <w:r>
        <w:rPr>
          <w:rFonts w:eastAsia="Times New Roman" w:cs="Times New Roman"/>
          <w:szCs w:val="24"/>
        </w:rPr>
        <w:t xml:space="preserve">. </w:t>
      </w:r>
      <w:r w:rsidRPr="00702889">
        <w:rPr>
          <w:rFonts w:eastAsia="Times New Roman" w:cs="Times New Roman"/>
          <w:szCs w:val="24"/>
        </w:rPr>
        <w:t>Γιατί να του δώσουμε ψήφο εμπιστοσύνης</w:t>
      </w:r>
      <w:r>
        <w:rPr>
          <w:rFonts w:eastAsia="Times New Roman" w:cs="Times New Roman"/>
          <w:szCs w:val="24"/>
        </w:rPr>
        <w:t>;</w:t>
      </w:r>
      <w:r w:rsidRPr="00702889">
        <w:rPr>
          <w:rFonts w:eastAsia="Times New Roman" w:cs="Times New Roman"/>
          <w:szCs w:val="24"/>
        </w:rPr>
        <w:t xml:space="preserve"> Επειδή </w:t>
      </w:r>
      <w:r>
        <w:rPr>
          <w:rFonts w:eastAsia="Times New Roman" w:cs="Times New Roman"/>
          <w:szCs w:val="24"/>
        </w:rPr>
        <w:t>αυξήθηκαν</w:t>
      </w:r>
      <w:r w:rsidRPr="00702889">
        <w:rPr>
          <w:rFonts w:eastAsia="Times New Roman" w:cs="Times New Roman"/>
          <w:szCs w:val="24"/>
        </w:rPr>
        <w:t xml:space="preserve"> </w:t>
      </w:r>
      <w:r>
        <w:rPr>
          <w:rFonts w:eastAsia="Times New Roman" w:cs="Times New Roman"/>
          <w:szCs w:val="24"/>
        </w:rPr>
        <w:t>οι</w:t>
      </w:r>
      <w:r w:rsidRPr="00702889">
        <w:rPr>
          <w:rFonts w:eastAsia="Times New Roman" w:cs="Times New Roman"/>
          <w:szCs w:val="24"/>
        </w:rPr>
        <w:t xml:space="preserve"> ληξιπρόθεσμ</w:t>
      </w:r>
      <w:r>
        <w:rPr>
          <w:rFonts w:eastAsia="Times New Roman" w:cs="Times New Roman"/>
          <w:szCs w:val="24"/>
        </w:rPr>
        <w:t>ες οφειλές προς το δημόσιο την περίοδο της διακυβέρνησής του</w:t>
      </w:r>
      <w:r w:rsidRPr="00702889">
        <w:rPr>
          <w:rFonts w:eastAsia="Times New Roman" w:cs="Times New Roman"/>
          <w:szCs w:val="24"/>
        </w:rPr>
        <w:t xml:space="preserve"> κατά 55 δισεκατομμύρια</w:t>
      </w:r>
      <w:r>
        <w:rPr>
          <w:rFonts w:eastAsia="Times New Roman" w:cs="Times New Roman"/>
          <w:szCs w:val="24"/>
        </w:rPr>
        <w:t xml:space="preserve">; Επειδή μείωσε τις συντάξεις, όπως είπα το πρωί, </w:t>
      </w:r>
      <w:r w:rsidRPr="00702889">
        <w:rPr>
          <w:rFonts w:eastAsia="Times New Roman" w:cs="Times New Roman"/>
          <w:szCs w:val="24"/>
        </w:rPr>
        <w:t>μιλώντας στην επιτροπή</w:t>
      </w:r>
      <w:r>
        <w:rPr>
          <w:rFonts w:eastAsia="Times New Roman" w:cs="Times New Roman"/>
          <w:szCs w:val="24"/>
        </w:rPr>
        <w:t>,</w:t>
      </w:r>
      <w:r w:rsidRPr="00702889">
        <w:rPr>
          <w:rFonts w:eastAsia="Times New Roman" w:cs="Times New Roman"/>
          <w:szCs w:val="24"/>
        </w:rPr>
        <w:t xml:space="preserve"> κατά 15,5%</w:t>
      </w:r>
      <w:r>
        <w:rPr>
          <w:rFonts w:eastAsia="Times New Roman" w:cs="Times New Roman"/>
          <w:szCs w:val="24"/>
        </w:rPr>
        <w:t xml:space="preserve">; </w:t>
      </w:r>
      <w:r>
        <w:rPr>
          <w:rFonts w:eastAsia="Times New Roman" w:cs="Times New Roman"/>
          <w:szCs w:val="24"/>
        </w:rPr>
        <w:t>Επειδή α</w:t>
      </w:r>
      <w:r>
        <w:rPr>
          <w:rFonts w:eastAsia="Times New Roman" w:cs="Times New Roman"/>
          <w:szCs w:val="24"/>
        </w:rPr>
        <w:t>φαιρέσ</w:t>
      </w:r>
      <w:r>
        <w:rPr>
          <w:rFonts w:eastAsia="Times New Roman" w:cs="Times New Roman"/>
          <w:szCs w:val="24"/>
        </w:rPr>
        <w:t xml:space="preserve">ατε </w:t>
      </w:r>
      <w:r w:rsidRPr="00702889">
        <w:rPr>
          <w:rFonts w:eastAsia="Times New Roman" w:cs="Times New Roman"/>
          <w:szCs w:val="24"/>
        </w:rPr>
        <w:t xml:space="preserve">800 εκατομμύρια </w:t>
      </w:r>
      <w:r>
        <w:rPr>
          <w:rFonts w:eastAsia="Times New Roman" w:cs="Times New Roman"/>
          <w:szCs w:val="24"/>
        </w:rPr>
        <w:t xml:space="preserve">από τους συνταξιούχους με την εισφορά </w:t>
      </w:r>
      <w:r w:rsidRPr="00702889">
        <w:rPr>
          <w:rFonts w:eastAsia="Times New Roman" w:cs="Times New Roman"/>
          <w:szCs w:val="24"/>
        </w:rPr>
        <w:t>υπέρ υγείας</w:t>
      </w:r>
      <w:r>
        <w:rPr>
          <w:rFonts w:eastAsia="Times New Roman" w:cs="Times New Roman"/>
          <w:szCs w:val="24"/>
        </w:rPr>
        <w:t xml:space="preserve">. Έργο Πολάκη αυτό. Επειδή αυξήσατε </w:t>
      </w:r>
      <w:r w:rsidRPr="00702889">
        <w:rPr>
          <w:rFonts w:eastAsia="Times New Roman" w:cs="Times New Roman"/>
          <w:szCs w:val="24"/>
        </w:rPr>
        <w:t>τη φαρμακευτική δαπάνη</w:t>
      </w:r>
      <w:r>
        <w:rPr>
          <w:rFonts w:eastAsia="Times New Roman" w:cs="Times New Roman"/>
          <w:szCs w:val="24"/>
        </w:rPr>
        <w:t xml:space="preserve"> κ</w:t>
      </w:r>
      <w:r w:rsidRPr="00702889">
        <w:rPr>
          <w:rFonts w:eastAsia="Times New Roman" w:cs="Times New Roman"/>
          <w:szCs w:val="24"/>
        </w:rPr>
        <w:t xml:space="preserve">ατά </w:t>
      </w:r>
      <w:r>
        <w:rPr>
          <w:rFonts w:eastAsia="Times New Roman" w:cs="Times New Roman"/>
          <w:szCs w:val="24"/>
        </w:rPr>
        <w:t>1</w:t>
      </w:r>
      <w:r w:rsidRPr="00702889">
        <w:rPr>
          <w:rFonts w:eastAsia="Times New Roman" w:cs="Times New Roman"/>
          <w:szCs w:val="24"/>
        </w:rPr>
        <w:t xml:space="preserve"> δισεκατομμύριο 750 εκατομμύρια</w:t>
      </w:r>
      <w:r>
        <w:rPr>
          <w:rFonts w:eastAsia="Times New Roman" w:cs="Times New Roman"/>
          <w:szCs w:val="24"/>
        </w:rPr>
        <w:t>,</w:t>
      </w:r>
      <w:r w:rsidRPr="00702889">
        <w:rPr>
          <w:rFonts w:eastAsia="Times New Roman" w:cs="Times New Roman"/>
          <w:szCs w:val="24"/>
        </w:rPr>
        <w:t xml:space="preserve"> αφαιρέσατε από τις τσέπες των συνταξιούχων </w:t>
      </w:r>
      <w:r>
        <w:rPr>
          <w:rFonts w:eastAsia="Times New Roman" w:cs="Times New Roman"/>
          <w:szCs w:val="24"/>
        </w:rPr>
        <w:t>ως</w:t>
      </w:r>
      <w:r w:rsidRPr="00702889">
        <w:rPr>
          <w:rFonts w:eastAsia="Times New Roman" w:cs="Times New Roman"/>
          <w:szCs w:val="24"/>
        </w:rPr>
        <w:t xml:space="preserve"> συνδρομή τους στη φαρμακευτική δαπάνη</w:t>
      </w:r>
      <w:r>
        <w:rPr>
          <w:rFonts w:eastAsia="Times New Roman" w:cs="Times New Roman"/>
          <w:szCs w:val="24"/>
        </w:rPr>
        <w:t xml:space="preserve">. Και </w:t>
      </w:r>
      <w:r>
        <w:rPr>
          <w:rFonts w:eastAsia="Times New Roman" w:cs="Times New Roman"/>
          <w:szCs w:val="24"/>
        </w:rPr>
        <w:t>αυτό είναι έ</w:t>
      </w:r>
      <w:r w:rsidRPr="00702889">
        <w:rPr>
          <w:rFonts w:eastAsia="Times New Roman" w:cs="Times New Roman"/>
          <w:szCs w:val="24"/>
        </w:rPr>
        <w:t xml:space="preserve">ργο </w:t>
      </w:r>
      <w:r>
        <w:rPr>
          <w:rFonts w:eastAsia="Times New Roman" w:cs="Times New Roman"/>
          <w:szCs w:val="24"/>
        </w:rPr>
        <w:t>Πολάκη. Αντικαθί</w:t>
      </w:r>
      <w:r w:rsidRPr="00702889">
        <w:rPr>
          <w:rFonts w:eastAsia="Times New Roman" w:cs="Times New Roman"/>
          <w:szCs w:val="24"/>
        </w:rPr>
        <w:t xml:space="preserve">στανται </w:t>
      </w:r>
      <w:r>
        <w:rPr>
          <w:rFonts w:eastAsia="Times New Roman" w:cs="Times New Roman"/>
          <w:szCs w:val="24"/>
        </w:rPr>
        <w:t xml:space="preserve">αυτά, </w:t>
      </w:r>
      <w:r w:rsidRPr="00702889">
        <w:rPr>
          <w:rFonts w:eastAsia="Times New Roman" w:cs="Times New Roman"/>
          <w:szCs w:val="24"/>
        </w:rPr>
        <w:t>κυρίες και κύριοι συνάδελφοι</w:t>
      </w:r>
      <w:r>
        <w:rPr>
          <w:rFonts w:eastAsia="Times New Roman" w:cs="Times New Roman"/>
          <w:szCs w:val="24"/>
        </w:rPr>
        <w:t xml:space="preserve">, με το επίδομα των </w:t>
      </w:r>
      <w:r>
        <w:rPr>
          <w:rFonts w:eastAsia="Times New Roman" w:cs="Times New Roman"/>
          <w:szCs w:val="24"/>
        </w:rPr>
        <w:t>ε</w:t>
      </w:r>
      <w:r w:rsidRPr="00702889">
        <w:rPr>
          <w:rFonts w:eastAsia="Times New Roman" w:cs="Times New Roman"/>
          <w:szCs w:val="24"/>
        </w:rPr>
        <w:t>υρωεκλογών που θα δώσετε</w:t>
      </w:r>
      <w:r>
        <w:rPr>
          <w:rFonts w:eastAsia="Times New Roman" w:cs="Times New Roman"/>
          <w:szCs w:val="24"/>
        </w:rPr>
        <w:t>; Ε</w:t>
      </w:r>
      <w:r w:rsidRPr="00702889">
        <w:rPr>
          <w:rFonts w:eastAsia="Times New Roman" w:cs="Times New Roman"/>
          <w:szCs w:val="24"/>
        </w:rPr>
        <w:t>ίναι πάρα πολύ λιγότερα</w:t>
      </w:r>
      <w:r>
        <w:rPr>
          <w:rFonts w:eastAsia="Times New Roman" w:cs="Times New Roman"/>
          <w:szCs w:val="24"/>
        </w:rPr>
        <w:t>.</w:t>
      </w:r>
      <w:r w:rsidRPr="00702889">
        <w:rPr>
          <w:rFonts w:eastAsia="Times New Roman" w:cs="Times New Roman"/>
          <w:szCs w:val="24"/>
        </w:rPr>
        <w:t xml:space="preserve"> </w:t>
      </w:r>
      <w:r>
        <w:rPr>
          <w:rFonts w:eastAsia="Times New Roman" w:cs="Times New Roman"/>
          <w:szCs w:val="24"/>
        </w:rPr>
        <w:t>Συνολικά π</w:t>
      </w:r>
      <w:r w:rsidRPr="00702889">
        <w:rPr>
          <w:rFonts w:eastAsia="Times New Roman" w:cs="Times New Roman"/>
          <w:szCs w:val="24"/>
        </w:rPr>
        <w:t xml:space="preserve">ήρατε </w:t>
      </w:r>
      <w:r>
        <w:rPr>
          <w:rFonts w:eastAsia="Times New Roman" w:cs="Times New Roman"/>
          <w:szCs w:val="24"/>
        </w:rPr>
        <w:t>πέντε από τους</w:t>
      </w:r>
      <w:r w:rsidRPr="00702889">
        <w:rPr>
          <w:rFonts w:eastAsia="Times New Roman" w:cs="Times New Roman"/>
          <w:szCs w:val="24"/>
        </w:rPr>
        <w:t xml:space="preserve"> συνταξιούχους τα πέντε αυτά χρόνια και θα τους επιστρέψε</w:t>
      </w:r>
      <w:r>
        <w:rPr>
          <w:rFonts w:eastAsia="Times New Roman" w:cs="Times New Roman"/>
          <w:szCs w:val="24"/>
        </w:rPr>
        <w:t>τε</w:t>
      </w:r>
      <w:r w:rsidRPr="00702889">
        <w:rPr>
          <w:rFonts w:eastAsia="Times New Roman" w:cs="Times New Roman"/>
          <w:szCs w:val="24"/>
        </w:rPr>
        <w:t xml:space="preserve"> ένα</w:t>
      </w:r>
      <w:r>
        <w:rPr>
          <w:rFonts w:eastAsia="Times New Roman" w:cs="Times New Roman"/>
          <w:szCs w:val="24"/>
        </w:rPr>
        <w:t>. Στους υπόλοιπο</w:t>
      </w:r>
      <w:r>
        <w:rPr>
          <w:rFonts w:eastAsia="Times New Roman" w:cs="Times New Roman"/>
          <w:szCs w:val="24"/>
        </w:rPr>
        <w:t>υς π</w:t>
      </w:r>
      <w:r w:rsidRPr="00702889">
        <w:rPr>
          <w:rFonts w:eastAsia="Times New Roman" w:cs="Times New Roman"/>
          <w:szCs w:val="24"/>
        </w:rPr>
        <w:t xml:space="preserve">ήρατε </w:t>
      </w:r>
      <w:r>
        <w:rPr>
          <w:rFonts w:eastAsia="Times New Roman" w:cs="Times New Roman"/>
          <w:szCs w:val="24"/>
        </w:rPr>
        <w:t>δέκα και θα τους επιστρέψετε</w:t>
      </w:r>
      <w:r w:rsidRPr="00702889">
        <w:rPr>
          <w:rFonts w:eastAsia="Times New Roman" w:cs="Times New Roman"/>
          <w:szCs w:val="24"/>
        </w:rPr>
        <w:t xml:space="preserve"> ένα</w:t>
      </w:r>
      <w:r>
        <w:rPr>
          <w:rFonts w:eastAsia="Times New Roman" w:cs="Times New Roman"/>
          <w:szCs w:val="24"/>
        </w:rPr>
        <w:t>. Γ</w:t>
      </w:r>
      <w:r w:rsidRPr="00702889">
        <w:rPr>
          <w:rFonts w:eastAsia="Times New Roman" w:cs="Times New Roman"/>
          <w:szCs w:val="24"/>
        </w:rPr>
        <w:t>ιατί</w:t>
      </w:r>
      <w:r>
        <w:rPr>
          <w:rFonts w:eastAsia="Times New Roman" w:cs="Times New Roman"/>
          <w:szCs w:val="24"/>
        </w:rPr>
        <w:t xml:space="preserve">, </w:t>
      </w:r>
      <w:r w:rsidRPr="00702889">
        <w:rPr>
          <w:rFonts w:eastAsia="Times New Roman" w:cs="Times New Roman"/>
          <w:szCs w:val="24"/>
        </w:rPr>
        <w:t>κυρίες και κύριοι συνάδελφοι</w:t>
      </w:r>
      <w:r>
        <w:rPr>
          <w:rFonts w:eastAsia="Times New Roman" w:cs="Times New Roman"/>
          <w:szCs w:val="24"/>
        </w:rPr>
        <w:t>,</w:t>
      </w:r>
      <w:r w:rsidRPr="00702889">
        <w:rPr>
          <w:rFonts w:eastAsia="Times New Roman" w:cs="Times New Roman"/>
          <w:szCs w:val="24"/>
        </w:rPr>
        <w:t xml:space="preserve"> να σας δώσει κανείς ψήφο εμπιστοσύνης</w:t>
      </w:r>
      <w:r>
        <w:rPr>
          <w:rFonts w:eastAsia="Times New Roman" w:cs="Times New Roman"/>
          <w:szCs w:val="24"/>
        </w:rPr>
        <w:t>; Ε</w:t>
      </w:r>
      <w:r w:rsidRPr="00702889">
        <w:rPr>
          <w:rFonts w:eastAsia="Times New Roman" w:cs="Times New Roman"/>
          <w:szCs w:val="24"/>
        </w:rPr>
        <w:t xml:space="preserve">πειδή χρωστάτε </w:t>
      </w:r>
      <w:r>
        <w:rPr>
          <w:rFonts w:eastAsia="Times New Roman" w:cs="Times New Roman"/>
          <w:szCs w:val="24"/>
        </w:rPr>
        <w:t>διακόσιες</w:t>
      </w:r>
      <w:r w:rsidRPr="00702889">
        <w:rPr>
          <w:rFonts w:eastAsia="Times New Roman" w:cs="Times New Roman"/>
          <w:szCs w:val="24"/>
        </w:rPr>
        <w:t xml:space="preserve"> χιλιάδες συντάξει</w:t>
      </w:r>
      <w:r>
        <w:rPr>
          <w:rFonts w:eastAsia="Times New Roman" w:cs="Times New Roman"/>
          <w:szCs w:val="24"/>
        </w:rPr>
        <w:t>ς και με τον νόμο Κατρούγκαλου τι</w:t>
      </w:r>
      <w:r w:rsidRPr="00702889">
        <w:rPr>
          <w:rFonts w:eastAsia="Times New Roman" w:cs="Times New Roman"/>
          <w:szCs w:val="24"/>
        </w:rPr>
        <w:t>ς μειώνετ</w:t>
      </w:r>
      <w:r>
        <w:rPr>
          <w:rFonts w:eastAsia="Times New Roman" w:cs="Times New Roman"/>
          <w:szCs w:val="24"/>
        </w:rPr>
        <w:t>ε</w:t>
      </w:r>
      <w:r w:rsidRPr="00702889">
        <w:rPr>
          <w:rFonts w:eastAsia="Times New Roman" w:cs="Times New Roman"/>
          <w:szCs w:val="24"/>
        </w:rPr>
        <w:t xml:space="preserve"> κατά 30%</w:t>
      </w:r>
      <w:r>
        <w:rPr>
          <w:rFonts w:eastAsia="Times New Roman" w:cs="Times New Roman"/>
          <w:szCs w:val="24"/>
        </w:rPr>
        <w:t>;</w:t>
      </w:r>
    </w:p>
    <w:p w14:paraId="6338FD17" w14:textId="77777777" w:rsidR="00401C51" w:rsidRDefault="0079451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w:t>
      </w:r>
      <w:r w:rsidRPr="00F81B27">
        <w:rPr>
          <w:rFonts w:eastAsia="Times New Roman" w:cs="Times New Roman"/>
          <w:szCs w:val="24"/>
        </w:rPr>
        <w:t>ξεως του χρόνου ομιλίας του κυρίου Βουλευτή)</w:t>
      </w:r>
    </w:p>
    <w:p w14:paraId="6338FD1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w:t>
      </w:r>
      <w:r w:rsidRPr="00702889">
        <w:rPr>
          <w:rFonts w:eastAsia="Times New Roman" w:cs="Times New Roman"/>
          <w:szCs w:val="24"/>
        </w:rPr>
        <w:t xml:space="preserve"> τελειώσω</w:t>
      </w:r>
      <w:r>
        <w:rPr>
          <w:rFonts w:eastAsia="Times New Roman" w:cs="Times New Roman"/>
          <w:szCs w:val="24"/>
        </w:rPr>
        <w:t>, κύριε Πρόεδρε. Είναι πολύ ενοχλητικό.</w:t>
      </w:r>
      <w:r w:rsidRPr="00702889">
        <w:rPr>
          <w:rFonts w:eastAsia="Times New Roman" w:cs="Times New Roman"/>
          <w:szCs w:val="24"/>
        </w:rPr>
        <w:t xml:space="preserve"> </w:t>
      </w:r>
      <w:r>
        <w:rPr>
          <w:rFonts w:eastAsia="Times New Roman" w:cs="Times New Roman"/>
          <w:szCs w:val="24"/>
        </w:rPr>
        <w:t>Δ</w:t>
      </w:r>
      <w:r w:rsidRPr="00702889">
        <w:rPr>
          <w:rFonts w:eastAsia="Times New Roman" w:cs="Times New Roman"/>
          <w:szCs w:val="24"/>
        </w:rPr>
        <w:t xml:space="preserve">εν ξέρω αν νωρίτερα που μίλαγε </w:t>
      </w:r>
      <w:r>
        <w:rPr>
          <w:rFonts w:eastAsia="Times New Roman" w:cs="Times New Roman"/>
          <w:szCs w:val="24"/>
        </w:rPr>
        <w:t xml:space="preserve">η </w:t>
      </w:r>
      <w:r w:rsidRPr="00702889">
        <w:rPr>
          <w:rFonts w:eastAsia="Times New Roman" w:cs="Times New Roman"/>
          <w:szCs w:val="24"/>
        </w:rPr>
        <w:t>κ</w:t>
      </w:r>
      <w:r>
        <w:rPr>
          <w:rFonts w:eastAsia="Times New Roman" w:cs="Times New Roman"/>
          <w:szCs w:val="24"/>
        </w:rPr>
        <w:t>.</w:t>
      </w:r>
      <w:r w:rsidRPr="00702889">
        <w:rPr>
          <w:rFonts w:eastAsia="Times New Roman" w:cs="Times New Roman"/>
          <w:szCs w:val="24"/>
        </w:rPr>
        <w:t xml:space="preserve"> Χριστοδουλόπουλου</w:t>
      </w:r>
      <w:r>
        <w:rPr>
          <w:rFonts w:eastAsia="Times New Roman" w:cs="Times New Roman"/>
          <w:szCs w:val="24"/>
        </w:rPr>
        <w:t xml:space="preserve"> </w:t>
      </w:r>
      <w:r w:rsidRPr="00702889">
        <w:rPr>
          <w:rFonts w:eastAsia="Times New Roman" w:cs="Times New Roman"/>
          <w:szCs w:val="24"/>
        </w:rPr>
        <w:t>χτύπαγε</w:t>
      </w:r>
      <w:r>
        <w:rPr>
          <w:rFonts w:eastAsia="Times New Roman" w:cs="Times New Roman"/>
          <w:szCs w:val="24"/>
        </w:rPr>
        <w:t xml:space="preserve"> το ίδιο. Εν πάση περιπτώσει, ζητώ μια μικρή ανοχή.</w:t>
      </w:r>
    </w:p>
    <w:p w14:paraId="6338FD1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w:t>
      </w:r>
      <w:r w:rsidRPr="00702889">
        <w:rPr>
          <w:rFonts w:eastAsia="Times New Roman" w:cs="Times New Roman"/>
          <w:szCs w:val="24"/>
        </w:rPr>
        <w:t>α σας δώσουμε</w:t>
      </w:r>
      <w:r>
        <w:rPr>
          <w:rFonts w:eastAsia="Times New Roman" w:cs="Times New Roman"/>
          <w:szCs w:val="24"/>
        </w:rPr>
        <w:t>, λοιπόν,</w:t>
      </w:r>
      <w:r w:rsidRPr="00702889">
        <w:rPr>
          <w:rFonts w:eastAsia="Times New Roman" w:cs="Times New Roman"/>
          <w:szCs w:val="24"/>
        </w:rPr>
        <w:t xml:space="preserve"> ψήφο εμπιστοσύνης γι</w:t>
      </w:r>
      <w:r>
        <w:rPr>
          <w:rFonts w:eastAsia="Times New Roman" w:cs="Times New Roman"/>
          <w:szCs w:val="24"/>
        </w:rPr>
        <w:t xml:space="preserve">α τις θεσμικές παρεμβάσεις στη </w:t>
      </w:r>
      <w:r>
        <w:rPr>
          <w:rFonts w:eastAsia="Times New Roman" w:cs="Times New Roman"/>
          <w:szCs w:val="24"/>
        </w:rPr>
        <w:t>δ</w:t>
      </w:r>
      <w:r w:rsidRPr="00702889">
        <w:rPr>
          <w:rFonts w:eastAsia="Times New Roman" w:cs="Times New Roman"/>
          <w:szCs w:val="24"/>
        </w:rPr>
        <w:t>ικαιοσύνη και στις ανεξάρτητες αρχές</w:t>
      </w:r>
      <w:r>
        <w:rPr>
          <w:rFonts w:eastAsia="Times New Roman" w:cs="Times New Roman"/>
          <w:szCs w:val="24"/>
        </w:rPr>
        <w:t>.</w:t>
      </w:r>
      <w:r w:rsidRPr="00702889">
        <w:rPr>
          <w:rFonts w:eastAsia="Times New Roman" w:cs="Times New Roman"/>
          <w:szCs w:val="24"/>
        </w:rPr>
        <w:t xml:space="preserve"> </w:t>
      </w:r>
      <w:r>
        <w:rPr>
          <w:rFonts w:eastAsia="Times New Roman" w:cs="Times New Roman"/>
          <w:szCs w:val="24"/>
        </w:rPr>
        <w:t>Γ</w:t>
      </w:r>
      <w:r w:rsidRPr="00702889">
        <w:rPr>
          <w:rFonts w:eastAsia="Times New Roman" w:cs="Times New Roman"/>
          <w:szCs w:val="24"/>
        </w:rPr>
        <w:t>ια τις γνωστές διαπλοκές</w:t>
      </w:r>
      <w:r>
        <w:rPr>
          <w:rFonts w:eastAsia="Times New Roman" w:cs="Times New Roman"/>
          <w:szCs w:val="24"/>
        </w:rPr>
        <w:t xml:space="preserve"> τύπου Λ</w:t>
      </w:r>
      <w:r w:rsidRPr="00702889">
        <w:rPr>
          <w:rFonts w:eastAsia="Times New Roman" w:cs="Times New Roman"/>
          <w:szCs w:val="24"/>
        </w:rPr>
        <w:t>αυρεντιάδη</w:t>
      </w:r>
      <w:r>
        <w:rPr>
          <w:rFonts w:eastAsia="Times New Roman" w:cs="Times New Roman"/>
          <w:szCs w:val="24"/>
        </w:rPr>
        <w:t xml:space="preserve">, </w:t>
      </w:r>
      <w:r w:rsidRPr="00892CFF">
        <w:rPr>
          <w:rFonts w:eastAsia="Times New Roman" w:cs="Times New Roman"/>
          <w:szCs w:val="24"/>
        </w:rPr>
        <w:t>Πετσίτη</w:t>
      </w:r>
      <w:r>
        <w:rPr>
          <w:rFonts w:eastAsia="Times New Roman" w:cs="Times New Roman"/>
          <w:szCs w:val="24"/>
        </w:rPr>
        <w:t>,</w:t>
      </w:r>
      <w:r w:rsidRPr="00892CFF">
        <w:rPr>
          <w:rFonts w:eastAsia="Times New Roman" w:cs="Times New Roman"/>
          <w:szCs w:val="24"/>
        </w:rPr>
        <w:t xml:space="preserve"> </w:t>
      </w:r>
      <w:r w:rsidRPr="00702889">
        <w:rPr>
          <w:rFonts w:eastAsia="Times New Roman" w:cs="Times New Roman"/>
          <w:szCs w:val="24"/>
        </w:rPr>
        <w:t>Παππ</w:t>
      </w:r>
      <w:r>
        <w:rPr>
          <w:rFonts w:eastAsia="Times New Roman" w:cs="Times New Roman"/>
          <w:szCs w:val="24"/>
        </w:rPr>
        <w:t xml:space="preserve">ά, που προσπαθείτε να αποκρύψετε; </w:t>
      </w:r>
      <w:r w:rsidRPr="00702889">
        <w:rPr>
          <w:rFonts w:eastAsia="Times New Roman" w:cs="Times New Roman"/>
          <w:szCs w:val="24"/>
        </w:rPr>
        <w:t>Γιατί να σας δώσουμε ψήφο εμπιστοσύνης</w:t>
      </w:r>
      <w:r>
        <w:rPr>
          <w:rFonts w:eastAsia="Times New Roman" w:cs="Times New Roman"/>
          <w:szCs w:val="24"/>
        </w:rPr>
        <w:t>; Ε</w:t>
      </w:r>
      <w:r w:rsidRPr="00702889">
        <w:rPr>
          <w:rFonts w:eastAsia="Times New Roman" w:cs="Times New Roman"/>
          <w:szCs w:val="24"/>
        </w:rPr>
        <w:t xml:space="preserve">πειδή προσπαθείτε να συντηρήσετε το αφήγημα της </w:t>
      </w:r>
      <w:r w:rsidRPr="00702889">
        <w:rPr>
          <w:rFonts w:eastAsia="Times New Roman" w:cs="Times New Roman"/>
          <w:szCs w:val="24"/>
        </w:rPr>
        <w:t>εξόδου με το ενέχυρο τ</w:t>
      </w:r>
      <w:r>
        <w:rPr>
          <w:rFonts w:eastAsia="Times New Roman" w:cs="Times New Roman"/>
          <w:szCs w:val="24"/>
        </w:rPr>
        <w:t xml:space="preserve">ων </w:t>
      </w:r>
      <w:r w:rsidRPr="00702889">
        <w:rPr>
          <w:rFonts w:eastAsia="Times New Roman" w:cs="Times New Roman"/>
          <w:szCs w:val="24"/>
        </w:rPr>
        <w:t>5</w:t>
      </w:r>
      <w:r>
        <w:rPr>
          <w:rFonts w:eastAsia="Times New Roman" w:cs="Times New Roman"/>
          <w:szCs w:val="24"/>
        </w:rPr>
        <w:t>,5</w:t>
      </w:r>
      <w:r w:rsidRPr="00702889">
        <w:rPr>
          <w:rFonts w:eastAsia="Times New Roman" w:cs="Times New Roman"/>
          <w:szCs w:val="24"/>
        </w:rPr>
        <w:t xml:space="preserve"> δισεκατομμυρίων από το απόθεμα των 31 δισεκατομμυρίων που πήρατε από τις </w:t>
      </w:r>
      <w:r>
        <w:rPr>
          <w:rFonts w:eastAsia="Times New Roman" w:cs="Times New Roman"/>
          <w:szCs w:val="24"/>
        </w:rPr>
        <w:t>τσέπες</w:t>
      </w:r>
      <w:r w:rsidRPr="00702889">
        <w:rPr>
          <w:rFonts w:eastAsia="Times New Roman" w:cs="Times New Roman"/>
          <w:szCs w:val="24"/>
        </w:rPr>
        <w:t xml:space="preserve"> του ελληνικού λαού</w:t>
      </w:r>
      <w:r>
        <w:rPr>
          <w:rFonts w:eastAsia="Times New Roman" w:cs="Times New Roman"/>
          <w:szCs w:val="24"/>
        </w:rPr>
        <w:t>; Ο</w:t>
      </w:r>
      <w:r w:rsidRPr="00702889">
        <w:rPr>
          <w:rFonts w:eastAsia="Times New Roman" w:cs="Times New Roman"/>
          <w:szCs w:val="24"/>
        </w:rPr>
        <w:t xml:space="preserve"> </w:t>
      </w:r>
      <w:r>
        <w:rPr>
          <w:rFonts w:eastAsia="Times New Roman" w:cs="Times New Roman"/>
          <w:szCs w:val="24"/>
        </w:rPr>
        <w:t>Π</w:t>
      </w:r>
      <w:r w:rsidRPr="00702889">
        <w:rPr>
          <w:rFonts w:eastAsia="Times New Roman" w:cs="Times New Roman"/>
          <w:szCs w:val="24"/>
        </w:rPr>
        <w:t xml:space="preserve">ρωθυπουργός </w:t>
      </w:r>
      <w:r>
        <w:rPr>
          <w:rFonts w:eastAsia="Times New Roman" w:cs="Times New Roman"/>
          <w:szCs w:val="24"/>
        </w:rPr>
        <w:t>θα</w:t>
      </w:r>
      <w:r w:rsidRPr="00702889">
        <w:rPr>
          <w:rFonts w:eastAsia="Times New Roman" w:cs="Times New Roman"/>
          <w:szCs w:val="24"/>
        </w:rPr>
        <w:t xml:space="preserve"> χαρακτηριστεί </w:t>
      </w:r>
      <w:r>
        <w:rPr>
          <w:rFonts w:eastAsia="Times New Roman" w:cs="Times New Roman"/>
          <w:szCs w:val="24"/>
        </w:rPr>
        <w:t>«Π</w:t>
      </w:r>
      <w:r w:rsidRPr="00702889">
        <w:rPr>
          <w:rFonts w:eastAsia="Times New Roman" w:cs="Times New Roman"/>
          <w:szCs w:val="24"/>
        </w:rPr>
        <w:t>ρωθυπουργός των ενεχύρων</w:t>
      </w:r>
      <w:r>
        <w:rPr>
          <w:rFonts w:eastAsia="Times New Roman" w:cs="Times New Roman"/>
          <w:szCs w:val="24"/>
        </w:rPr>
        <w:t>». Ε</w:t>
      </w:r>
      <w:r w:rsidRPr="00702889">
        <w:rPr>
          <w:rFonts w:eastAsia="Times New Roman" w:cs="Times New Roman"/>
          <w:szCs w:val="24"/>
        </w:rPr>
        <w:t>νέχυρο τη δημόσια περιουσία</w:t>
      </w:r>
      <w:r>
        <w:rPr>
          <w:rFonts w:eastAsia="Times New Roman" w:cs="Times New Roman"/>
          <w:szCs w:val="24"/>
        </w:rPr>
        <w:t>, ενέχυρο τους φ</w:t>
      </w:r>
      <w:r w:rsidRPr="00702889">
        <w:rPr>
          <w:rFonts w:eastAsia="Times New Roman" w:cs="Times New Roman"/>
          <w:szCs w:val="24"/>
        </w:rPr>
        <w:t>όρους που εισέπραξε απ</w:t>
      </w:r>
      <w:r w:rsidRPr="00702889">
        <w:rPr>
          <w:rFonts w:eastAsia="Times New Roman" w:cs="Times New Roman"/>
          <w:szCs w:val="24"/>
        </w:rPr>
        <w:t>ό τους πολίτες</w:t>
      </w:r>
      <w:r>
        <w:rPr>
          <w:rFonts w:eastAsia="Times New Roman" w:cs="Times New Roman"/>
          <w:szCs w:val="24"/>
        </w:rPr>
        <w:t>,</w:t>
      </w:r>
      <w:r w:rsidRPr="00702889">
        <w:rPr>
          <w:rFonts w:eastAsia="Times New Roman" w:cs="Times New Roman"/>
          <w:szCs w:val="24"/>
        </w:rPr>
        <w:t xml:space="preserve"> προκειμένου να πει μεθαύριο </w:t>
      </w:r>
      <w:r>
        <w:rPr>
          <w:rFonts w:eastAsia="Times New Roman" w:cs="Times New Roman"/>
          <w:szCs w:val="24"/>
        </w:rPr>
        <w:t>ότι</w:t>
      </w:r>
      <w:r w:rsidRPr="00702889">
        <w:rPr>
          <w:rFonts w:eastAsia="Times New Roman" w:cs="Times New Roman"/>
          <w:szCs w:val="24"/>
        </w:rPr>
        <w:t xml:space="preserve"> θα εξασφαλίσει δημοσιονομικό χώρο</w:t>
      </w:r>
      <w:r>
        <w:rPr>
          <w:rFonts w:eastAsia="Times New Roman" w:cs="Times New Roman"/>
          <w:szCs w:val="24"/>
        </w:rPr>
        <w:t>.</w:t>
      </w:r>
    </w:p>
    <w:p w14:paraId="6338FD1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w:t>
      </w:r>
      <w:r w:rsidRPr="00702889">
        <w:rPr>
          <w:rFonts w:eastAsia="Times New Roman" w:cs="Times New Roman"/>
          <w:szCs w:val="24"/>
        </w:rPr>
        <w:t xml:space="preserve">ε </w:t>
      </w:r>
      <w:r>
        <w:rPr>
          <w:rFonts w:eastAsia="Times New Roman" w:cs="Times New Roman"/>
          <w:szCs w:val="24"/>
        </w:rPr>
        <w:t>όλα αυτά και πολλά</w:t>
      </w:r>
      <w:r>
        <w:rPr>
          <w:rFonts w:eastAsia="Times New Roman" w:cs="Times New Roman"/>
          <w:szCs w:val="24"/>
        </w:rPr>
        <w:t xml:space="preserve"> άλλα,</w:t>
      </w:r>
      <w:r w:rsidRPr="00702889">
        <w:rPr>
          <w:rFonts w:eastAsia="Times New Roman" w:cs="Times New Roman"/>
          <w:szCs w:val="24"/>
        </w:rPr>
        <w:t xml:space="preserve"> είναι </w:t>
      </w:r>
      <w:r>
        <w:rPr>
          <w:rFonts w:eastAsia="Times New Roman" w:cs="Times New Roman"/>
          <w:szCs w:val="24"/>
        </w:rPr>
        <w:t xml:space="preserve">προφανές ότι δεν έχετε ούτε τη δική μας </w:t>
      </w:r>
      <w:r w:rsidRPr="00702889">
        <w:rPr>
          <w:rFonts w:eastAsia="Times New Roman" w:cs="Times New Roman"/>
          <w:szCs w:val="24"/>
        </w:rPr>
        <w:t xml:space="preserve">ψήφο εμπιστοσύνης </w:t>
      </w:r>
      <w:r>
        <w:rPr>
          <w:rFonts w:eastAsia="Times New Roman" w:cs="Times New Roman"/>
          <w:szCs w:val="24"/>
        </w:rPr>
        <w:t>ο</w:t>
      </w:r>
      <w:r w:rsidRPr="00702889">
        <w:rPr>
          <w:rFonts w:eastAsia="Times New Roman" w:cs="Times New Roman"/>
          <w:szCs w:val="24"/>
        </w:rPr>
        <w:t>ύτε του ελληνικού λαού</w:t>
      </w:r>
      <w:r>
        <w:rPr>
          <w:rFonts w:eastAsia="Times New Roman" w:cs="Times New Roman"/>
          <w:szCs w:val="24"/>
        </w:rPr>
        <w:t>.</w:t>
      </w:r>
      <w:r w:rsidRPr="00702889">
        <w:rPr>
          <w:rFonts w:eastAsia="Times New Roman" w:cs="Times New Roman"/>
          <w:szCs w:val="24"/>
        </w:rPr>
        <w:t xml:space="preserve"> Αλλά κυρίως το μεγάλο κακό που κάνατε</w:t>
      </w:r>
      <w:r>
        <w:rPr>
          <w:rFonts w:eastAsia="Times New Roman" w:cs="Times New Roman"/>
          <w:szCs w:val="24"/>
        </w:rPr>
        <w:t>,</w:t>
      </w:r>
      <w:r w:rsidRPr="00702889">
        <w:rPr>
          <w:rFonts w:eastAsia="Times New Roman" w:cs="Times New Roman"/>
          <w:szCs w:val="24"/>
        </w:rPr>
        <w:t xml:space="preserve"> πιστεύω</w:t>
      </w:r>
      <w:r>
        <w:rPr>
          <w:rFonts w:eastAsia="Times New Roman" w:cs="Times New Roman"/>
          <w:szCs w:val="24"/>
        </w:rPr>
        <w:t>,</w:t>
      </w:r>
      <w:r w:rsidRPr="00702889">
        <w:rPr>
          <w:rFonts w:eastAsia="Times New Roman" w:cs="Times New Roman"/>
          <w:szCs w:val="24"/>
        </w:rPr>
        <w:t xml:space="preserve"> είναι </w:t>
      </w:r>
      <w:r>
        <w:rPr>
          <w:rFonts w:eastAsia="Times New Roman" w:cs="Times New Roman"/>
          <w:szCs w:val="24"/>
        </w:rPr>
        <w:t>ότ</w:t>
      </w:r>
      <w:r>
        <w:rPr>
          <w:rFonts w:eastAsia="Times New Roman" w:cs="Times New Roman"/>
          <w:szCs w:val="24"/>
        </w:rPr>
        <w:t xml:space="preserve">ι απαξιώσατε τους όρους της αξιοπρέπειας και </w:t>
      </w:r>
      <w:r w:rsidRPr="00702889">
        <w:rPr>
          <w:rFonts w:eastAsia="Times New Roman" w:cs="Times New Roman"/>
          <w:szCs w:val="24"/>
        </w:rPr>
        <w:t xml:space="preserve">του ηθικού </w:t>
      </w:r>
      <w:r>
        <w:rPr>
          <w:rFonts w:eastAsia="Times New Roman" w:cs="Times New Roman"/>
          <w:szCs w:val="24"/>
        </w:rPr>
        <w:t>πλεονεκτήματος</w:t>
      </w:r>
      <w:r w:rsidRPr="00702889">
        <w:rPr>
          <w:rFonts w:eastAsia="Times New Roman" w:cs="Times New Roman"/>
          <w:szCs w:val="24"/>
        </w:rPr>
        <w:t xml:space="preserve"> της </w:t>
      </w:r>
      <w:r>
        <w:rPr>
          <w:rFonts w:eastAsia="Times New Roman" w:cs="Times New Roman"/>
          <w:szCs w:val="24"/>
        </w:rPr>
        <w:t>Α</w:t>
      </w:r>
      <w:r w:rsidRPr="00702889">
        <w:rPr>
          <w:rFonts w:eastAsia="Times New Roman" w:cs="Times New Roman"/>
          <w:szCs w:val="24"/>
        </w:rPr>
        <w:t>ριστεράς και νομιμοποιήσ</w:t>
      </w:r>
      <w:r>
        <w:rPr>
          <w:rFonts w:eastAsia="Times New Roman" w:cs="Times New Roman"/>
          <w:szCs w:val="24"/>
        </w:rPr>
        <w:t>α</w:t>
      </w:r>
      <w:r w:rsidRPr="00702889">
        <w:rPr>
          <w:rFonts w:eastAsia="Times New Roman" w:cs="Times New Roman"/>
          <w:szCs w:val="24"/>
        </w:rPr>
        <w:t>τε συντηρητικές πολιτικές</w:t>
      </w:r>
      <w:r>
        <w:rPr>
          <w:rFonts w:eastAsia="Times New Roman" w:cs="Times New Roman"/>
          <w:szCs w:val="24"/>
        </w:rPr>
        <w:t>. Κ</w:t>
      </w:r>
      <w:r w:rsidRPr="00702889">
        <w:rPr>
          <w:rFonts w:eastAsia="Times New Roman" w:cs="Times New Roman"/>
          <w:szCs w:val="24"/>
        </w:rPr>
        <w:t xml:space="preserve">αι έρχεται τώρα ο </w:t>
      </w:r>
      <w:r>
        <w:rPr>
          <w:rFonts w:eastAsia="Times New Roman" w:cs="Times New Roman"/>
          <w:szCs w:val="24"/>
        </w:rPr>
        <w:t>κ.</w:t>
      </w:r>
      <w:r w:rsidRPr="00702889">
        <w:rPr>
          <w:rFonts w:eastAsia="Times New Roman" w:cs="Times New Roman"/>
          <w:szCs w:val="24"/>
        </w:rPr>
        <w:t xml:space="preserve"> Μητσοτάκης </w:t>
      </w:r>
      <w:r>
        <w:rPr>
          <w:rFonts w:eastAsia="Times New Roman" w:cs="Times New Roman"/>
          <w:szCs w:val="24"/>
        </w:rPr>
        <w:t>ως γνήσιος δεξιός ν</w:t>
      </w:r>
      <w:r w:rsidRPr="00702889">
        <w:rPr>
          <w:rFonts w:eastAsia="Times New Roman" w:cs="Times New Roman"/>
          <w:szCs w:val="24"/>
        </w:rPr>
        <w:t>α σας πει ότι αυτός θα εφαρμόσει καλύτερα αυτές τις πολιτικές</w:t>
      </w:r>
      <w:r>
        <w:rPr>
          <w:rFonts w:eastAsia="Times New Roman" w:cs="Times New Roman"/>
          <w:szCs w:val="24"/>
        </w:rPr>
        <w:t>.</w:t>
      </w:r>
    </w:p>
    <w:p w14:paraId="6338FD1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w:t>
      </w:r>
      <w:r w:rsidRPr="00702889">
        <w:rPr>
          <w:rFonts w:eastAsia="Times New Roman" w:cs="Times New Roman"/>
          <w:szCs w:val="24"/>
        </w:rPr>
        <w:t xml:space="preserve"> χώρα </w:t>
      </w:r>
      <w:r>
        <w:rPr>
          <w:rFonts w:eastAsia="Times New Roman" w:cs="Times New Roman"/>
          <w:szCs w:val="24"/>
        </w:rPr>
        <w:t>όμως,</w:t>
      </w:r>
      <w:r w:rsidRPr="00702889">
        <w:rPr>
          <w:rFonts w:eastAsia="Times New Roman" w:cs="Times New Roman"/>
          <w:szCs w:val="24"/>
        </w:rPr>
        <w:t xml:space="preserve"> </w:t>
      </w:r>
      <w:r w:rsidRPr="00702889">
        <w:rPr>
          <w:rFonts w:eastAsia="Times New Roman" w:cs="Times New Roman"/>
          <w:szCs w:val="24"/>
        </w:rPr>
        <w:t xml:space="preserve">δεν χρειάζεται ούτε τους μεν </w:t>
      </w:r>
      <w:r>
        <w:rPr>
          <w:rFonts w:eastAsia="Times New Roman" w:cs="Times New Roman"/>
          <w:szCs w:val="24"/>
        </w:rPr>
        <w:t>ο</w:t>
      </w:r>
      <w:r w:rsidRPr="00702889">
        <w:rPr>
          <w:rFonts w:eastAsia="Times New Roman" w:cs="Times New Roman"/>
          <w:szCs w:val="24"/>
        </w:rPr>
        <w:t xml:space="preserve">ύτε τους </w:t>
      </w:r>
      <w:r>
        <w:rPr>
          <w:rFonts w:eastAsia="Times New Roman" w:cs="Times New Roman"/>
          <w:szCs w:val="24"/>
        </w:rPr>
        <w:t>δε, ο</w:t>
      </w:r>
      <w:r w:rsidRPr="00702889">
        <w:rPr>
          <w:rFonts w:eastAsia="Times New Roman" w:cs="Times New Roman"/>
          <w:szCs w:val="24"/>
        </w:rPr>
        <w:t xml:space="preserve">ύτε τις συντηρητικές πολιτικές της διαρκούς λιτότητας </w:t>
      </w:r>
      <w:r>
        <w:rPr>
          <w:rFonts w:eastAsia="Times New Roman" w:cs="Times New Roman"/>
          <w:szCs w:val="24"/>
        </w:rPr>
        <w:t>ό</w:t>
      </w:r>
      <w:r w:rsidRPr="00702889">
        <w:rPr>
          <w:rFonts w:eastAsia="Times New Roman" w:cs="Times New Roman"/>
          <w:szCs w:val="24"/>
        </w:rPr>
        <w:t>που δέσμευσε τη χώρα ο κ</w:t>
      </w:r>
      <w:r>
        <w:rPr>
          <w:rFonts w:eastAsia="Times New Roman" w:cs="Times New Roman"/>
          <w:szCs w:val="24"/>
        </w:rPr>
        <w:t>.</w:t>
      </w:r>
      <w:r w:rsidRPr="00702889">
        <w:rPr>
          <w:rFonts w:eastAsia="Times New Roman" w:cs="Times New Roman"/>
          <w:szCs w:val="24"/>
        </w:rPr>
        <w:t xml:space="preserve"> Τσίπρας και θα εφαρμόσει ο </w:t>
      </w:r>
      <w:r>
        <w:rPr>
          <w:rFonts w:eastAsia="Times New Roman" w:cs="Times New Roman"/>
          <w:szCs w:val="24"/>
        </w:rPr>
        <w:t>κ.</w:t>
      </w:r>
      <w:r w:rsidRPr="00702889">
        <w:rPr>
          <w:rFonts w:eastAsia="Times New Roman" w:cs="Times New Roman"/>
          <w:szCs w:val="24"/>
        </w:rPr>
        <w:t xml:space="preserve"> Μητσοτάκης</w:t>
      </w:r>
      <w:r>
        <w:rPr>
          <w:rFonts w:eastAsia="Times New Roman" w:cs="Times New Roman"/>
          <w:szCs w:val="24"/>
        </w:rPr>
        <w:t>. Χ</w:t>
      </w:r>
      <w:r w:rsidRPr="00702889">
        <w:rPr>
          <w:rFonts w:eastAsia="Times New Roman" w:cs="Times New Roman"/>
          <w:szCs w:val="24"/>
        </w:rPr>
        <w:t>ρειάζεται μία άλλη πολιτική</w:t>
      </w:r>
      <w:r>
        <w:rPr>
          <w:rFonts w:eastAsia="Times New Roman" w:cs="Times New Roman"/>
          <w:szCs w:val="24"/>
        </w:rPr>
        <w:t>. Ε</w:t>
      </w:r>
      <w:r w:rsidRPr="00702889">
        <w:rPr>
          <w:rFonts w:eastAsia="Times New Roman" w:cs="Times New Roman"/>
          <w:szCs w:val="24"/>
        </w:rPr>
        <w:t xml:space="preserve">ίναι αυτή για την οποία </w:t>
      </w:r>
      <w:r>
        <w:rPr>
          <w:rFonts w:eastAsia="Times New Roman" w:cs="Times New Roman"/>
          <w:szCs w:val="24"/>
        </w:rPr>
        <w:t>μί</w:t>
      </w:r>
      <w:r w:rsidRPr="00702889">
        <w:rPr>
          <w:rFonts w:eastAsia="Times New Roman" w:cs="Times New Roman"/>
          <w:szCs w:val="24"/>
        </w:rPr>
        <w:t>λησε χθες η κ</w:t>
      </w:r>
      <w:r>
        <w:rPr>
          <w:rFonts w:eastAsia="Times New Roman" w:cs="Times New Roman"/>
          <w:szCs w:val="24"/>
        </w:rPr>
        <w:t>.</w:t>
      </w:r>
      <w:r w:rsidRPr="00702889">
        <w:rPr>
          <w:rFonts w:eastAsia="Times New Roman" w:cs="Times New Roman"/>
          <w:szCs w:val="24"/>
        </w:rPr>
        <w:t xml:space="preserve"> Γεννηματά</w:t>
      </w:r>
      <w:r>
        <w:rPr>
          <w:rFonts w:eastAsia="Times New Roman" w:cs="Times New Roman"/>
          <w:szCs w:val="24"/>
        </w:rPr>
        <w:t>. Κ</w:t>
      </w:r>
      <w:r w:rsidRPr="00702889">
        <w:rPr>
          <w:rFonts w:eastAsia="Times New Roman" w:cs="Times New Roman"/>
          <w:szCs w:val="24"/>
        </w:rPr>
        <w:t xml:space="preserve">αι για να βγάλουν συμπεράσματα οι πολίτες δεν έχουν </w:t>
      </w:r>
      <w:r>
        <w:rPr>
          <w:rFonts w:eastAsia="Times New Roman" w:cs="Times New Roman"/>
          <w:szCs w:val="24"/>
        </w:rPr>
        <w:t xml:space="preserve">παρά </w:t>
      </w:r>
      <w:r w:rsidRPr="00702889">
        <w:rPr>
          <w:rFonts w:eastAsia="Times New Roman" w:cs="Times New Roman"/>
          <w:szCs w:val="24"/>
        </w:rPr>
        <w:t xml:space="preserve">να δουν πώς </w:t>
      </w:r>
      <w:r>
        <w:rPr>
          <w:rFonts w:eastAsia="Times New Roman" w:cs="Times New Roman"/>
          <w:szCs w:val="24"/>
        </w:rPr>
        <w:t>αντι</w:t>
      </w:r>
      <w:r w:rsidRPr="00702889">
        <w:rPr>
          <w:rFonts w:eastAsia="Times New Roman" w:cs="Times New Roman"/>
          <w:szCs w:val="24"/>
        </w:rPr>
        <w:t xml:space="preserve">παρατέθηκαν ο </w:t>
      </w:r>
      <w:r>
        <w:rPr>
          <w:rFonts w:eastAsia="Times New Roman" w:cs="Times New Roman"/>
          <w:szCs w:val="24"/>
        </w:rPr>
        <w:t>κ.</w:t>
      </w:r>
      <w:r w:rsidRPr="00702889">
        <w:rPr>
          <w:rFonts w:eastAsia="Times New Roman" w:cs="Times New Roman"/>
          <w:szCs w:val="24"/>
        </w:rPr>
        <w:t xml:space="preserve"> Τσίπρας με τον </w:t>
      </w:r>
      <w:r>
        <w:rPr>
          <w:rFonts w:eastAsia="Times New Roman" w:cs="Times New Roman"/>
          <w:szCs w:val="24"/>
        </w:rPr>
        <w:t xml:space="preserve">κ. Μητσοτάκη </w:t>
      </w:r>
      <w:r>
        <w:rPr>
          <w:rFonts w:eastAsia="Times New Roman" w:cs="Times New Roman"/>
          <w:szCs w:val="24"/>
        </w:rPr>
        <w:t>χθες</w:t>
      </w:r>
      <w:r>
        <w:rPr>
          <w:rFonts w:eastAsia="Times New Roman" w:cs="Times New Roman"/>
          <w:szCs w:val="24"/>
        </w:rPr>
        <w:t xml:space="preserve"> και πώ</w:t>
      </w:r>
      <w:r w:rsidRPr="00702889">
        <w:rPr>
          <w:rFonts w:eastAsia="Times New Roman" w:cs="Times New Roman"/>
          <w:szCs w:val="24"/>
        </w:rPr>
        <w:t>ς η κ</w:t>
      </w:r>
      <w:r>
        <w:rPr>
          <w:rFonts w:eastAsia="Times New Roman" w:cs="Times New Roman"/>
          <w:szCs w:val="24"/>
        </w:rPr>
        <w:t>.</w:t>
      </w:r>
      <w:r w:rsidRPr="00702889">
        <w:rPr>
          <w:rFonts w:eastAsia="Times New Roman" w:cs="Times New Roman"/>
          <w:szCs w:val="24"/>
        </w:rPr>
        <w:t xml:space="preserve"> Γεννηματά επανέφερε στα θέματα που αφορούν την πορεία της χώρας</w:t>
      </w:r>
      <w:r>
        <w:rPr>
          <w:rFonts w:eastAsia="Times New Roman" w:cs="Times New Roman"/>
          <w:szCs w:val="24"/>
        </w:rPr>
        <w:t>,</w:t>
      </w:r>
      <w:r w:rsidRPr="00702889">
        <w:rPr>
          <w:rFonts w:eastAsia="Times New Roman" w:cs="Times New Roman"/>
          <w:szCs w:val="24"/>
        </w:rPr>
        <w:t xml:space="preserve"> τον </w:t>
      </w:r>
      <w:r>
        <w:rPr>
          <w:rFonts w:eastAsia="Times New Roman" w:cs="Times New Roman"/>
          <w:szCs w:val="24"/>
        </w:rPr>
        <w:t>Ε</w:t>
      </w:r>
      <w:r w:rsidRPr="00702889">
        <w:rPr>
          <w:rFonts w:eastAsia="Times New Roman" w:cs="Times New Roman"/>
          <w:szCs w:val="24"/>
        </w:rPr>
        <w:t>λληνισμό</w:t>
      </w:r>
      <w:r>
        <w:rPr>
          <w:rFonts w:eastAsia="Times New Roman" w:cs="Times New Roman"/>
          <w:szCs w:val="24"/>
        </w:rPr>
        <w:t>,</w:t>
      </w:r>
      <w:r w:rsidRPr="00702889">
        <w:rPr>
          <w:rFonts w:eastAsia="Times New Roman" w:cs="Times New Roman"/>
          <w:szCs w:val="24"/>
        </w:rPr>
        <w:t xml:space="preserve"> </w:t>
      </w:r>
      <w:r>
        <w:rPr>
          <w:rFonts w:eastAsia="Times New Roman" w:cs="Times New Roman"/>
          <w:szCs w:val="24"/>
        </w:rPr>
        <w:t>τα προβλήματα των πολιτών και το πώ</w:t>
      </w:r>
      <w:r w:rsidRPr="00702889">
        <w:rPr>
          <w:rFonts w:eastAsia="Times New Roman" w:cs="Times New Roman"/>
          <w:szCs w:val="24"/>
        </w:rPr>
        <w:t xml:space="preserve">ς θα </w:t>
      </w:r>
      <w:r w:rsidRPr="00702889">
        <w:rPr>
          <w:rFonts w:eastAsia="Times New Roman" w:cs="Times New Roman"/>
          <w:szCs w:val="24"/>
        </w:rPr>
        <w:t xml:space="preserve">διασφαλίσουμε </w:t>
      </w:r>
      <w:r>
        <w:rPr>
          <w:rFonts w:eastAsia="Times New Roman" w:cs="Times New Roman"/>
          <w:szCs w:val="24"/>
        </w:rPr>
        <w:t>μ</w:t>
      </w:r>
      <w:r w:rsidRPr="00702889">
        <w:rPr>
          <w:rFonts w:eastAsia="Times New Roman" w:cs="Times New Roman"/>
          <w:szCs w:val="24"/>
        </w:rPr>
        <w:t>ία σταθερή και μόνιμη έξοδο από την κρίση και τα μνημόνια</w:t>
      </w:r>
      <w:r>
        <w:rPr>
          <w:rFonts w:eastAsia="Times New Roman" w:cs="Times New Roman"/>
          <w:szCs w:val="24"/>
        </w:rPr>
        <w:t>.</w:t>
      </w:r>
    </w:p>
    <w:p w14:paraId="6338FD1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για να τελειώνω,</w:t>
      </w:r>
      <w:r w:rsidRPr="00702889">
        <w:rPr>
          <w:rFonts w:eastAsia="Times New Roman" w:cs="Times New Roman"/>
          <w:szCs w:val="24"/>
        </w:rPr>
        <w:t xml:space="preserve"> κυρίες και κύριοι συνάδελφοι</w:t>
      </w:r>
      <w:r>
        <w:rPr>
          <w:rFonts w:eastAsia="Times New Roman" w:cs="Times New Roman"/>
          <w:szCs w:val="24"/>
        </w:rPr>
        <w:t>,</w:t>
      </w:r>
      <w:r w:rsidRPr="00702889">
        <w:rPr>
          <w:rFonts w:eastAsia="Times New Roman" w:cs="Times New Roman"/>
          <w:szCs w:val="24"/>
        </w:rPr>
        <w:t xml:space="preserve"> </w:t>
      </w:r>
      <w:r>
        <w:rPr>
          <w:rFonts w:eastAsia="Times New Roman" w:cs="Times New Roman"/>
          <w:szCs w:val="24"/>
        </w:rPr>
        <w:t>προσωπικά</w:t>
      </w:r>
      <w:r w:rsidRPr="00702889">
        <w:rPr>
          <w:rFonts w:eastAsia="Times New Roman" w:cs="Times New Roman"/>
          <w:szCs w:val="24"/>
        </w:rPr>
        <w:t xml:space="preserve"> πιστεύω ότι τώρα που κλείνει ο κύκλος του ΣΥΡΙΖΑ</w:t>
      </w:r>
      <w:r>
        <w:rPr>
          <w:rFonts w:eastAsia="Times New Roman" w:cs="Times New Roman"/>
          <w:szCs w:val="24"/>
        </w:rPr>
        <w:t>,</w:t>
      </w:r>
      <w:r w:rsidRPr="00702889">
        <w:rPr>
          <w:rFonts w:eastAsia="Times New Roman" w:cs="Times New Roman"/>
          <w:szCs w:val="24"/>
        </w:rPr>
        <w:t xml:space="preserve"> που έχει υπάρξει ένας ολόκληρος κύκλος της αμετανόητ</w:t>
      </w:r>
      <w:r>
        <w:rPr>
          <w:rFonts w:eastAsia="Times New Roman" w:cs="Times New Roman"/>
          <w:szCs w:val="24"/>
        </w:rPr>
        <w:t>ης</w:t>
      </w:r>
      <w:r w:rsidRPr="00702889">
        <w:rPr>
          <w:rFonts w:eastAsia="Times New Roman" w:cs="Times New Roman"/>
          <w:szCs w:val="24"/>
        </w:rPr>
        <w:t xml:space="preserve"> Νέας Δημοκρατίας</w:t>
      </w:r>
      <w:r>
        <w:rPr>
          <w:rFonts w:eastAsia="Times New Roman" w:cs="Times New Roman"/>
          <w:szCs w:val="24"/>
        </w:rPr>
        <w:t>,</w:t>
      </w:r>
      <w:r w:rsidRPr="00702889">
        <w:rPr>
          <w:rFonts w:eastAsia="Times New Roman" w:cs="Times New Roman"/>
          <w:szCs w:val="24"/>
        </w:rPr>
        <w:t xml:space="preserve"> που έχει υπάρξει ένας ολόκληρος κύκλος του ΠΑΣΟΚ</w:t>
      </w:r>
      <w:r>
        <w:rPr>
          <w:rFonts w:eastAsia="Times New Roman" w:cs="Times New Roman"/>
          <w:szCs w:val="24"/>
        </w:rPr>
        <w:t>, ο</w:t>
      </w:r>
      <w:r w:rsidRPr="00702889">
        <w:rPr>
          <w:rFonts w:eastAsia="Times New Roman" w:cs="Times New Roman"/>
          <w:szCs w:val="24"/>
        </w:rPr>
        <w:t xml:space="preserve"> λαός μπορεί να </w:t>
      </w:r>
      <w:r>
        <w:rPr>
          <w:rFonts w:eastAsia="Times New Roman" w:cs="Times New Roman"/>
          <w:szCs w:val="24"/>
        </w:rPr>
        <w:t>βγάλει</w:t>
      </w:r>
      <w:r w:rsidRPr="00702889">
        <w:rPr>
          <w:rFonts w:eastAsia="Times New Roman" w:cs="Times New Roman"/>
          <w:szCs w:val="24"/>
        </w:rPr>
        <w:t xml:space="preserve"> συμπεράσματα</w:t>
      </w:r>
      <w:r>
        <w:rPr>
          <w:rFonts w:eastAsia="Times New Roman" w:cs="Times New Roman"/>
          <w:szCs w:val="24"/>
        </w:rPr>
        <w:t xml:space="preserve"> για το πότε η χώρα ευημερούσε</w:t>
      </w:r>
      <w:r w:rsidRPr="00702889">
        <w:rPr>
          <w:rFonts w:eastAsia="Times New Roman" w:cs="Times New Roman"/>
          <w:szCs w:val="24"/>
        </w:rPr>
        <w:t xml:space="preserve"> και με ποια πολιτική πρέπει τώρα να ξαναπάει μπροστά</w:t>
      </w:r>
      <w:r>
        <w:rPr>
          <w:rFonts w:eastAsia="Times New Roman" w:cs="Times New Roman"/>
          <w:szCs w:val="24"/>
        </w:rPr>
        <w:t>,</w:t>
      </w:r>
      <w:r w:rsidRPr="00702889">
        <w:rPr>
          <w:rFonts w:eastAsia="Times New Roman" w:cs="Times New Roman"/>
          <w:szCs w:val="24"/>
        </w:rPr>
        <w:t xml:space="preserve"> να σταθεί στα πόδια </w:t>
      </w:r>
      <w:r>
        <w:rPr>
          <w:rFonts w:eastAsia="Times New Roman" w:cs="Times New Roman"/>
          <w:szCs w:val="24"/>
        </w:rPr>
        <w:t>της,</w:t>
      </w:r>
      <w:r w:rsidRPr="00702889">
        <w:rPr>
          <w:rFonts w:eastAsia="Times New Roman" w:cs="Times New Roman"/>
          <w:szCs w:val="24"/>
        </w:rPr>
        <w:t xml:space="preserve"> για να μην επαναλάβουμε τα ίδια αδιέξοδα</w:t>
      </w:r>
      <w:r>
        <w:rPr>
          <w:rFonts w:eastAsia="Times New Roman" w:cs="Times New Roman"/>
          <w:szCs w:val="24"/>
        </w:rPr>
        <w:t>. Γ</w:t>
      </w:r>
      <w:r w:rsidRPr="00702889">
        <w:rPr>
          <w:rFonts w:eastAsia="Times New Roman" w:cs="Times New Roman"/>
          <w:szCs w:val="24"/>
        </w:rPr>
        <w:t>ιατί</w:t>
      </w:r>
      <w:r>
        <w:rPr>
          <w:rFonts w:eastAsia="Times New Roman" w:cs="Times New Roman"/>
          <w:szCs w:val="24"/>
        </w:rPr>
        <w:t>,</w:t>
      </w:r>
      <w:r w:rsidRPr="00702889">
        <w:rPr>
          <w:rFonts w:eastAsia="Times New Roman" w:cs="Times New Roman"/>
          <w:szCs w:val="24"/>
        </w:rPr>
        <w:t xml:space="preserve"> κυρίες κα</w:t>
      </w:r>
      <w:r w:rsidRPr="00702889">
        <w:rPr>
          <w:rFonts w:eastAsia="Times New Roman" w:cs="Times New Roman"/>
          <w:szCs w:val="24"/>
        </w:rPr>
        <w:t>ι κύριοι συνάδελφοι</w:t>
      </w:r>
      <w:r>
        <w:rPr>
          <w:rFonts w:eastAsia="Times New Roman" w:cs="Times New Roman"/>
          <w:szCs w:val="24"/>
        </w:rPr>
        <w:t>,</w:t>
      </w:r>
      <w:r w:rsidRPr="00702889">
        <w:rPr>
          <w:rFonts w:eastAsia="Times New Roman" w:cs="Times New Roman"/>
          <w:szCs w:val="24"/>
        </w:rPr>
        <w:t xml:space="preserve"> </w:t>
      </w:r>
      <w:r>
        <w:rPr>
          <w:rFonts w:eastAsia="Times New Roman" w:cs="Times New Roman"/>
          <w:szCs w:val="24"/>
        </w:rPr>
        <w:t>α</w:t>
      </w:r>
      <w:r w:rsidRPr="00702889">
        <w:rPr>
          <w:rFonts w:eastAsia="Times New Roman" w:cs="Times New Roman"/>
          <w:szCs w:val="24"/>
        </w:rPr>
        <w:t>ποδείχθηκε ότι κανένας δεν μπορεί μόνος του</w:t>
      </w:r>
      <w:r>
        <w:rPr>
          <w:rFonts w:eastAsia="Times New Roman" w:cs="Times New Roman"/>
          <w:szCs w:val="24"/>
        </w:rPr>
        <w:t>. Α</w:t>
      </w:r>
      <w:r w:rsidRPr="00702889">
        <w:rPr>
          <w:rFonts w:eastAsia="Times New Roman" w:cs="Times New Roman"/>
          <w:szCs w:val="24"/>
        </w:rPr>
        <w:t>ν δεν επιτύχουμε την εθνική συνεννόηση</w:t>
      </w:r>
      <w:r>
        <w:rPr>
          <w:rFonts w:eastAsia="Times New Roman" w:cs="Times New Roman"/>
          <w:szCs w:val="24"/>
        </w:rPr>
        <w:t>,</w:t>
      </w:r>
      <w:r w:rsidRPr="00702889">
        <w:rPr>
          <w:rFonts w:eastAsia="Times New Roman" w:cs="Times New Roman"/>
          <w:szCs w:val="24"/>
        </w:rPr>
        <w:t xml:space="preserve"> την κοινωνική συναίνεση και ένα σχέδιο μακρόπνοης εξόδου από την κρίση</w:t>
      </w:r>
      <w:r>
        <w:rPr>
          <w:rFonts w:eastAsia="Times New Roman" w:cs="Times New Roman"/>
          <w:szCs w:val="24"/>
        </w:rPr>
        <w:t>,</w:t>
      </w:r>
      <w:r w:rsidRPr="00702889">
        <w:rPr>
          <w:rFonts w:eastAsia="Times New Roman" w:cs="Times New Roman"/>
          <w:szCs w:val="24"/>
        </w:rPr>
        <w:t xml:space="preserve"> όπως αυτό που προτείνει το Κίνημα Αλλαγής και η Φώφη Γεννηματά</w:t>
      </w:r>
      <w:r>
        <w:rPr>
          <w:rFonts w:eastAsia="Times New Roman" w:cs="Times New Roman"/>
          <w:szCs w:val="24"/>
        </w:rPr>
        <w:t>, δ</w:t>
      </w:r>
      <w:r w:rsidRPr="00702889">
        <w:rPr>
          <w:rFonts w:eastAsia="Times New Roman" w:cs="Times New Roman"/>
          <w:szCs w:val="24"/>
        </w:rPr>
        <w:t xml:space="preserve">υστυχώς θα </w:t>
      </w:r>
      <w:r w:rsidRPr="00702889">
        <w:rPr>
          <w:rFonts w:eastAsia="Times New Roman" w:cs="Times New Roman"/>
          <w:szCs w:val="24"/>
        </w:rPr>
        <w:t xml:space="preserve">επαναλάβουμε </w:t>
      </w:r>
      <w:r>
        <w:rPr>
          <w:rFonts w:eastAsia="Times New Roman" w:cs="Times New Roman"/>
          <w:szCs w:val="24"/>
        </w:rPr>
        <w:t>τ</w:t>
      </w:r>
      <w:r w:rsidRPr="00702889">
        <w:rPr>
          <w:rFonts w:eastAsia="Times New Roman" w:cs="Times New Roman"/>
          <w:szCs w:val="24"/>
        </w:rPr>
        <w:t>α λάθη του παρελθόντος</w:t>
      </w:r>
      <w:r>
        <w:rPr>
          <w:rFonts w:eastAsia="Times New Roman" w:cs="Times New Roman"/>
          <w:szCs w:val="24"/>
        </w:rPr>
        <w:t>,</w:t>
      </w:r>
      <w:r w:rsidRPr="00702889">
        <w:rPr>
          <w:rFonts w:eastAsia="Times New Roman" w:cs="Times New Roman"/>
          <w:szCs w:val="24"/>
        </w:rPr>
        <w:t xml:space="preserve"> σαν να μη μάθαμε τίποτα από την </w:t>
      </w:r>
      <w:r>
        <w:rPr>
          <w:rFonts w:eastAsia="Times New Roman" w:cs="Times New Roman"/>
          <w:szCs w:val="24"/>
        </w:rPr>
        <w:t>εντεκάχρονη</w:t>
      </w:r>
      <w:r w:rsidRPr="00702889">
        <w:rPr>
          <w:rFonts w:eastAsia="Times New Roman" w:cs="Times New Roman"/>
          <w:szCs w:val="24"/>
        </w:rPr>
        <w:t xml:space="preserve"> κρίση</w:t>
      </w:r>
      <w:r>
        <w:rPr>
          <w:rFonts w:eastAsia="Times New Roman" w:cs="Times New Roman"/>
          <w:szCs w:val="24"/>
        </w:rPr>
        <w:t>.</w:t>
      </w:r>
    </w:p>
    <w:p w14:paraId="6338FD1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Να είστε καλά και ευχαριστώ, κύριε Πρόεδρε, για τη μικρή ανοχή.</w:t>
      </w:r>
    </w:p>
    <w:p w14:paraId="6338FD1E" w14:textId="77777777" w:rsidR="00401C51" w:rsidRDefault="00794512">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338FD1F" w14:textId="77777777" w:rsidR="00401C51" w:rsidRDefault="00794512">
      <w:pPr>
        <w:spacing w:line="600" w:lineRule="auto"/>
        <w:ind w:firstLine="720"/>
        <w:jc w:val="both"/>
        <w:rPr>
          <w:rFonts w:eastAsia="Times New Roman" w:cs="Times New Roman"/>
          <w:szCs w:val="24"/>
        </w:rPr>
      </w:pPr>
      <w:r w:rsidRPr="005B40E2">
        <w:rPr>
          <w:rFonts w:eastAsia="Times New Roman" w:cs="Times New Roman"/>
          <w:b/>
          <w:szCs w:val="24"/>
        </w:rPr>
        <w:t>ΠΡΟΕΔΡΕΥΩΝ (Αναστάσιος Κουράκης):</w:t>
      </w:r>
      <w:r>
        <w:rPr>
          <w:rFonts w:eastAsia="Times New Roman" w:cs="Times New Roman"/>
          <w:szCs w:val="24"/>
        </w:rPr>
        <w:t xml:space="preserve"> </w:t>
      </w:r>
      <w:r w:rsidRPr="00702889">
        <w:rPr>
          <w:rFonts w:eastAsia="Times New Roman" w:cs="Times New Roman"/>
          <w:szCs w:val="24"/>
        </w:rPr>
        <w:t xml:space="preserve">Ευχαριστούμε τον </w:t>
      </w:r>
      <w:r>
        <w:rPr>
          <w:rFonts w:eastAsia="Times New Roman" w:cs="Times New Roman"/>
          <w:szCs w:val="24"/>
        </w:rPr>
        <w:t>κ. Κουτσούκο.</w:t>
      </w:r>
    </w:p>
    <w:p w14:paraId="6338FD2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w:t>
      </w:r>
      <w:r w:rsidRPr="00702889">
        <w:rPr>
          <w:rFonts w:eastAsia="Times New Roman" w:cs="Times New Roman"/>
          <w:szCs w:val="24"/>
        </w:rPr>
        <w:t xml:space="preserve"> λόγο έχει η κ</w:t>
      </w:r>
      <w:r>
        <w:rPr>
          <w:rFonts w:eastAsia="Times New Roman" w:cs="Times New Roman"/>
          <w:szCs w:val="24"/>
        </w:rPr>
        <w:t>.</w:t>
      </w:r>
      <w:r w:rsidRPr="00702889">
        <w:rPr>
          <w:rFonts w:eastAsia="Times New Roman" w:cs="Times New Roman"/>
          <w:szCs w:val="24"/>
        </w:rPr>
        <w:t xml:space="preserve"> Ελένη Σταματάκη</w:t>
      </w:r>
      <w:r>
        <w:rPr>
          <w:rFonts w:eastAsia="Times New Roman" w:cs="Times New Roman"/>
          <w:szCs w:val="24"/>
        </w:rPr>
        <w:t>, Βουλε</w:t>
      </w:r>
      <w:r>
        <w:rPr>
          <w:rFonts w:eastAsia="Times New Roman" w:cs="Times New Roman"/>
          <w:szCs w:val="24"/>
        </w:rPr>
        <w:t>υτής</w:t>
      </w:r>
      <w:r>
        <w:rPr>
          <w:rFonts w:eastAsia="Times New Roman" w:cs="Times New Roman"/>
          <w:szCs w:val="24"/>
        </w:rPr>
        <w:t xml:space="preserve"> </w:t>
      </w:r>
      <w:r w:rsidRPr="00702889">
        <w:rPr>
          <w:rFonts w:eastAsia="Times New Roman" w:cs="Times New Roman"/>
          <w:szCs w:val="24"/>
        </w:rPr>
        <w:t xml:space="preserve">του ΣΥΡΙΖΑ από την </w:t>
      </w:r>
      <w:r>
        <w:rPr>
          <w:rFonts w:eastAsia="Times New Roman" w:cs="Times New Roman"/>
          <w:szCs w:val="24"/>
        </w:rPr>
        <w:t>Α΄ Πειραιώς</w:t>
      </w:r>
      <w:r>
        <w:rPr>
          <w:rFonts w:eastAsia="Times New Roman" w:cs="Times New Roman"/>
          <w:szCs w:val="24"/>
        </w:rPr>
        <w:t>,</w:t>
      </w:r>
      <w:r>
        <w:rPr>
          <w:rFonts w:eastAsia="Times New Roman" w:cs="Times New Roman"/>
          <w:szCs w:val="24"/>
        </w:rPr>
        <w:t xml:space="preserve"> για επτά</w:t>
      </w:r>
      <w:r w:rsidRPr="00702889">
        <w:rPr>
          <w:rFonts w:eastAsia="Times New Roman" w:cs="Times New Roman"/>
          <w:szCs w:val="24"/>
        </w:rPr>
        <w:t xml:space="preserve"> λεπτά</w:t>
      </w:r>
      <w:r>
        <w:rPr>
          <w:rFonts w:eastAsia="Times New Roman" w:cs="Times New Roman"/>
          <w:szCs w:val="24"/>
        </w:rPr>
        <w:t>.</w:t>
      </w:r>
    </w:p>
    <w:p w14:paraId="6338FD21" w14:textId="77777777" w:rsidR="00401C51" w:rsidRDefault="00794512">
      <w:pPr>
        <w:spacing w:line="600" w:lineRule="auto"/>
        <w:ind w:firstLine="720"/>
        <w:jc w:val="both"/>
        <w:rPr>
          <w:rFonts w:eastAsia="Times New Roman"/>
          <w:color w:val="222222"/>
          <w:szCs w:val="24"/>
          <w:shd w:val="clear" w:color="auto" w:fill="FFFFFF"/>
        </w:rPr>
      </w:pPr>
      <w:r w:rsidRPr="008E6AEB">
        <w:rPr>
          <w:rFonts w:eastAsia="Times New Roman"/>
          <w:b/>
          <w:color w:val="222222"/>
          <w:szCs w:val="24"/>
          <w:shd w:val="clear" w:color="auto" w:fill="FFFFFF"/>
        </w:rPr>
        <w:t>ΕΛΕΝΗ ΣΤΑΜΑΤΑΚΗ:</w:t>
      </w:r>
      <w:r>
        <w:rPr>
          <w:rFonts w:eastAsia="Times New Roman"/>
          <w:color w:val="222222"/>
          <w:szCs w:val="24"/>
          <w:shd w:val="clear" w:color="auto" w:fill="FFFFFF"/>
        </w:rPr>
        <w:t xml:space="preserve"> Ευχαριστώ πολύ, κύριε Πρόεδρε.</w:t>
      </w:r>
    </w:p>
    <w:p w14:paraId="6338FD22"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συνάδελφοι, σε λίγες μέρες θα κληθούμε να ψηφίσο</w:t>
      </w:r>
      <w:r>
        <w:rPr>
          <w:rFonts w:eastAsia="Times New Roman"/>
          <w:color w:val="222222"/>
          <w:szCs w:val="24"/>
          <w:shd w:val="clear" w:color="auto" w:fill="FFFFFF"/>
        </w:rPr>
        <w:t>υμε για την Ευρώπη, τους δήμους, τις κοινότητες και τις περιφέρειες. Μπροστά στα κρίσιμα επίδικα που πρέπει να απασχολήσουν τους πολίτες εν όψει των εκλογών, η Αξιωματική Αντιπολίτευση επιχειρεί να αποπροσανατολίσει τον δημόσιο διάλογο απομακρύνοντάς τον α</w:t>
      </w:r>
      <w:r>
        <w:rPr>
          <w:rFonts w:eastAsia="Times New Roman"/>
          <w:color w:val="222222"/>
          <w:szCs w:val="24"/>
          <w:shd w:val="clear" w:color="auto" w:fill="FFFFFF"/>
        </w:rPr>
        <w:t>πό τα πολιτικά ζητήματα που αφορούν τη χώρα μας και την καθημερινότητα των πολιτών σε αυτή και επιχειρεί να δημιουργήσει εντυπώσεις με επικοινωνιακά εργαλεία, μεταφέροντας την αντιπαράθεση σε επίπεδο μικροπολιτικής.</w:t>
      </w:r>
    </w:p>
    <w:p w14:paraId="6338FD23"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συνειδητή επιλογή, αφού ο ίδιος ο </w:t>
      </w:r>
      <w:r>
        <w:rPr>
          <w:rFonts w:eastAsia="Times New Roman"/>
          <w:color w:val="222222"/>
          <w:szCs w:val="24"/>
          <w:shd w:val="clear" w:color="auto" w:fill="FFFFFF"/>
        </w:rPr>
        <w:t>κ. Μητσοτάκης έχει αρνηθεί την πρόταση του Πρωθυπουργού για δημόσιο διάλογο πάνω στις προγραμματικές θέσεις της Κυβέρνησης και της Αξιωματικής Αντιπολίτευσης, αλλά επιλέγει να καταθέσει πρόταση δυσπιστίας για μία δήλωση που έγινε στα μέσα κοινωνικής δικτύω</w:t>
      </w:r>
      <w:r>
        <w:rPr>
          <w:rFonts w:eastAsia="Times New Roman"/>
          <w:color w:val="222222"/>
          <w:szCs w:val="24"/>
          <w:shd w:val="clear" w:color="auto" w:fill="FFFFFF"/>
        </w:rPr>
        <w:t>σης και την οποία έκανε μείζον πολιτικό θέμα και πρόβλημα.</w:t>
      </w:r>
    </w:p>
    <w:p w14:paraId="6338FD24"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Μητσοτάκης επιλέγει τον εύκολο δρόμο. Επιλέγει να μιλήσει για προσωπικές στάσεις, αντί να μιλήσει για μισθούς, συντάξεις, κοινωνική πολιτική, για το πώς θα ενδυναμώσουμε τους δήμους που τόσο κ</w:t>
      </w:r>
      <w:r>
        <w:rPr>
          <w:rFonts w:eastAsia="Times New Roman"/>
          <w:color w:val="222222"/>
          <w:szCs w:val="24"/>
          <w:shd w:val="clear" w:color="auto" w:fill="FFFFFF"/>
        </w:rPr>
        <w:t>αιρό στραγγαλίζοντα</w:t>
      </w:r>
      <w:r>
        <w:rPr>
          <w:rFonts w:eastAsia="Times New Roman"/>
          <w:color w:val="222222"/>
          <w:szCs w:val="24"/>
          <w:shd w:val="clear" w:color="auto" w:fill="FFFFFF"/>
        </w:rPr>
        <w:t>ν</w:t>
      </w:r>
      <w:r>
        <w:rPr>
          <w:rFonts w:eastAsia="Times New Roman"/>
          <w:color w:val="222222"/>
          <w:szCs w:val="24"/>
          <w:shd w:val="clear" w:color="auto" w:fill="FFFFFF"/>
        </w:rPr>
        <w:t xml:space="preserve"> οικονομικά, πώς θα ζωογονήσουμε τον διάλογο, πώς θα στηρίξουμε τη </w:t>
      </w:r>
      <w:r>
        <w:rPr>
          <w:rFonts w:eastAsia="Times New Roman"/>
          <w:color w:val="222222"/>
          <w:szCs w:val="24"/>
          <w:shd w:val="clear" w:color="auto" w:fill="FFFFFF"/>
        </w:rPr>
        <w:t>δ</w:t>
      </w:r>
      <w:r>
        <w:rPr>
          <w:rFonts w:eastAsia="Times New Roman"/>
          <w:color w:val="222222"/>
          <w:szCs w:val="24"/>
          <w:shd w:val="clear" w:color="auto" w:fill="FFFFFF"/>
        </w:rPr>
        <w:t>ημοκρατία.</w:t>
      </w:r>
    </w:p>
    <w:p w14:paraId="6338FD2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Επενδύσατε στη σκανδαλολογία, την κινδυνολογία και τον φόβο. Λέγατε για τέταρτο μνημόνιο, κυρίες και κύριοι της Αντιπολίτευσης. Πέσατε έξω. Από τον Αύγουστο </w:t>
      </w:r>
      <w:r>
        <w:rPr>
          <w:rFonts w:eastAsia="Times New Roman"/>
          <w:color w:val="222222"/>
          <w:szCs w:val="24"/>
          <w:shd w:val="clear" w:color="auto" w:fill="FFFFFF"/>
        </w:rPr>
        <w:t>έχουμε βγει από τα μνημόνια, έχουμε βγει από την επιτροπεία. Μιλούσατε για περικοπές μισθών και συντάξεων. Και σε αυτό πέσατε έξω. Αντί γι’ αυτό, όχι μόνο διασφαλίστηκε η μη περικοπή των συντάξεων, αλλά επανέρχεται η δέκατη τρίτη σύνταξη, καταργήθηκε ο υπο</w:t>
      </w:r>
      <w:r>
        <w:rPr>
          <w:rFonts w:eastAsia="Times New Roman"/>
          <w:color w:val="222222"/>
          <w:szCs w:val="24"/>
          <w:shd w:val="clear" w:color="auto" w:fill="FFFFFF"/>
        </w:rPr>
        <w:t>κατώτατος μισθός και αυξήθηκε ο κατώτατος.</w:t>
      </w:r>
    </w:p>
    <w:p w14:paraId="6338FD26"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λοιπόν, έχει έρθει η ώρα να δικαιωθούν οι θυσίες των ανθρώπων που σήκωσαν το βάρος της κρίσης των μνημονίων. Ήρθε η ώρα οι πολίτες και ο λαός μας να αρχίσει να δικαιώνεται για όλα αυτά που πέρασε όλα τα προη</w:t>
      </w:r>
      <w:r>
        <w:rPr>
          <w:rFonts w:eastAsia="Times New Roman"/>
          <w:color w:val="222222"/>
          <w:szCs w:val="24"/>
          <w:shd w:val="clear" w:color="auto" w:fill="FFFFFF"/>
        </w:rPr>
        <w:t>γούμενα χρόνια.</w:t>
      </w:r>
    </w:p>
    <w:p w14:paraId="6338FD27"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Μετά το τέλος της επιτροπείας καταθέτουμε τις επεξεργασμένες προτάσεις μας για ένα αναπτυξιακό σχέδιο που θα έχει οφέλη για όλες και για όλους. Άμεσα μειώνεται ο ΦΠΑ στην εστίαση και τα τρόφιμα από 24% σε 13% και ο ΦΠΑ στην ενέργεια από 13%</w:t>
      </w:r>
      <w:r>
        <w:rPr>
          <w:rFonts w:eastAsia="Times New Roman"/>
          <w:color w:val="222222"/>
          <w:szCs w:val="24"/>
          <w:shd w:val="clear" w:color="auto" w:fill="FFFFFF"/>
        </w:rPr>
        <w:t xml:space="preserve"> σε 6%. Καταβάλλεται, εντός του μήνα, η δέκατη τρίτη σύνταξη και γίνεται νόμος του κράτους. Είναι μία ετήσια καταβολή. Τώρα σχεδιάζουμε και παίρνουμε μόνιμα μέτρα και όχι εφάπαξ.</w:t>
      </w:r>
    </w:p>
    <w:p w14:paraId="6338FD28"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επόμενη χρονιά προγραμματίζουμε μειώσεις εισφορών για τα χαμηλά και μεσαί</w:t>
      </w:r>
      <w:r>
        <w:rPr>
          <w:rFonts w:eastAsia="Times New Roman"/>
          <w:color w:val="222222"/>
          <w:szCs w:val="24"/>
          <w:shd w:val="clear" w:color="auto" w:fill="FFFFFF"/>
        </w:rPr>
        <w:t>α εισοδήματα, αύξηση του συντελεστή αποσβέσεων των επιχειρήσεων, επιδότηση των ασφαλιστικών εισφορών επιχειρήσεων και νέων εργαζομένων, μείωση του ΦΠΑ σε βασικά αγαθά, επαναφέρουμε τον μειωμένο φόρο εισοδήματος στα νησιά, μείωση του φόρου συνεταιρισμών και</w:t>
      </w:r>
      <w:r>
        <w:rPr>
          <w:rFonts w:eastAsia="Times New Roman"/>
          <w:color w:val="222222"/>
          <w:szCs w:val="24"/>
          <w:shd w:val="clear" w:color="auto" w:fill="FFFFFF"/>
        </w:rPr>
        <w:t xml:space="preserve"> έκπτωση φόρου για τους αγροτικούς συνεταιρισμούς, μείωση του κόστους θέρμανσης στις ορεινές περιοχές, προστατεύουμε την πρώτη κατοικία και την απαλλάσσουμε από τους τόκους των δανείων. Αποδείξαμε ότι μπορούμε, ότι έχουμε αξιοπιστία και ότι τα καταφέρνουμε</w:t>
      </w:r>
      <w:r>
        <w:rPr>
          <w:rFonts w:eastAsia="Times New Roman"/>
          <w:color w:val="222222"/>
          <w:szCs w:val="24"/>
          <w:shd w:val="clear" w:color="auto" w:fill="FFFFFF"/>
        </w:rPr>
        <w:t>.</w:t>
      </w:r>
    </w:p>
    <w:p w14:paraId="6338FD29"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δούμε, λοιπόν, κυρίες και κύριοι της Αντιπολίτευσης, ποιος στήριξε τις ευάλωτες ομάδες των συμπολιτών μας. Είναι ειλικρινής η ευαισθησία που παρουσιάζει σήμερα η Νέα Δημοκρατία για τους αγώνες του αναπηρικού κινήματος ή εργαλειοποιεί με χυδαίο τρόπο </w:t>
      </w:r>
      <w:r>
        <w:rPr>
          <w:rFonts w:eastAsia="Times New Roman"/>
          <w:color w:val="222222"/>
          <w:szCs w:val="24"/>
          <w:shd w:val="clear" w:color="auto" w:fill="FFFFFF"/>
        </w:rPr>
        <w:t>την προσωπικότητα του κ. Κυμπουρόπουλου; Για πρώτη φορά έγιναν τεσσερισήμισι χιλιάδες μόνιμες προσλήψεις στην ειδική αγωγή και την εκπαίδευση.</w:t>
      </w:r>
    </w:p>
    <w:p w14:paraId="6338FD2A"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καλώ, κυρίες και κύριοι της Αντιπολίτευσης, να έρθετε μαζί να επισκεφτούμε τα πέντε ειδικά σχολεία που υπάρχο</w:t>
      </w:r>
      <w:r>
        <w:rPr>
          <w:rFonts w:eastAsia="Times New Roman"/>
          <w:color w:val="222222"/>
          <w:szCs w:val="24"/>
          <w:shd w:val="clear" w:color="auto" w:fill="FFFFFF"/>
        </w:rPr>
        <w:t>υν στον Πειραιά. Εκεί θα δούμε τη μέριμνα που υπάρχει αυτή τη στιγμή, θα μιλήσουμε με γονείς, με παιδιά, με εκπαιδευτικούς και θα δείτε πώς δομείται το σύστημα της ισότιμης διαβίωσης των ατόμων με αναπηρία.</w:t>
      </w:r>
    </w:p>
    <w:p w14:paraId="6338FD2B"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Στον τομέα της εργασιακής απασχόλησης των αναπήρω</w:t>
      </w:r>
      <w:r>
        <w:rPr>
          <w:rFonts w:eastAsia="Times New Roman"/>
          <w:color w:val="222222"/>
          <w:szCs w:val="24"/>
          <w:shd w:val="clear" w:color="auto" w:fill="FFFFFF"/>
        </w:rPr>
        <w:t xml:space="preserve">ν, αλλά και των οικογενειών τους, με νόμο του 2016, προβλέπεται ποσοστό προσλήψεων 15% μέσω του ΑΣΕΠ στον δημόσιο και στον ευρύτερο δημόσιο τομέα. Εφαρμόζονται προγράμματα αποϊδρυματοποίησης για άτομα με αναπηρία. Διασφαλίστηκαν όλα τα αναπηρικά επιδόματα </w:t>
      </w:r>
      <w:r>
        <w:rPr>
          <w:rFonts w:eastAsia="Times New Roman"/>
          <w:color w:val="222222"/>
          <w:szCs w:val="24"/>
          <w:shd w:val="clear" w:color="auto" w:fill="FFFFFF"/>
        </w:rPr>
        <w:t>χωρίς κα</w:t>
      </w:r>
      <w:r>
        <w:rPr>
          <w:rFonts w:eastAsia="Times New Roman"/>
          <w:color w:val="222222"/>
          <w:szCs w:val="24"/>
          <w:shd w:val="clear" w:color="auto" w:fill="FFFFFF"/>
        </w:rPr>
        <w:t>μ</w:t>
      </w:r>
      <w:r>
        <w:rPr>
          <w:rFonts w:eastAsia="Times New Roman"/>
          <w:color w:val="222222"/>
          <w:szCs w:val="24"/>
          <w:shd w:val="clear" w:color="auto" w:fill="FFFFFF"/>
        </w:rPr>
        <w:t>μία περικοπή και χορηγούνται χωρίς εισοδηματικά ή περιουσιακά κριτήρια και διευρύνθηκε το παράρτημα του πίνακα των μη αναστρέψιμων απαντήσεων από τις σαράντα τρεις σε εκατόν σαράντα τέσσερις περιπτώσεις</w:t>
      </w:r>
      <w:r>
        <w:rPr>
          <w:rFonts w:eastAsia="Times New Roman"/>
          <w:color w:val="222222"/>
          <w:szCs w:val="24"/>
          <w:shd w:val="clear" w:color="auto" w:fill="FFFFFF"/>
        </w:rPr>
        <w:t>,</w:t>
      </w:r>
      <w:r>
        <w:rPr>
          <w:rFonts w:eastAsia="Times New Roman"/>
          <w:color w:val="222222"/>
          <w:szCs w:val="24"/>
          <w:shd w:val="clear" w:color="auto" w:fill="FFFFFF"/>
        </w:rPr>
        <w:t xml:space="preserve"> για τις οποίες η διάρκεια αναπηρίας των ασφ</w:t>
      </w:r>
      <w:r>
        <w:rPr>
          <w:rFonts w:eastAsia="Times New Roman"/>
          <w:color w:val="222222"/>
          <w:szCs w:val="24"/>
          <w:shd w:val="clear" w:color="auto" w:fill="FFFFFF"/>
        </w:rPr>
        <w:t>αλισμένων καθορίζεται επ’ αόριστον.</w:t>
      </w:r>
    </w:p>
    <w:p w14:paraId="6338FD2C"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τις πρώτες δράσεις της Κυβέρνησης του ΣΥΡΙΖΑ ήταν το πρόγραμμα αντιμετώπισης της ανθρωπιστικής κρίσης, για να στηρίξουμε τα πιο ευάλωτα κομμάτια του πληθυσμού που οι προηγούμενες κυβερνήσεις είχαν αφήσει να συντριβού</w:t>
      </w:r>
      <w:r>
        <w:rPr>
          <w:rFonts w:eastAsia="Times New Roman"/>
          <w:color w:val="222222"/>
          <w:szCs w:val="24"/>
          <w:shd w:val="clear" w:color="auto" w:fill="FFFFFF"/>
        </w:rPr>
        <w:t xml:space="preserve">ν από το βάρος της οικονομικής κρίσης. Καταργήσαμε το εισιτήριο των 5 ευρώ στα νοσοκομεία, δυόμισι εκατομμύρια ανασφάλιστοι απέκτησαν πρόσβαση στο </w:t>
      </w:r>
      <w:r>
        <w:rPr>
          <w:rFonts w:eastAsia="Times New Roman"/>
          <w:color w:val="222222"/>
          <w:szCs w:val="24"/>
          <w:shd w:val="clear" w:color="auto" w:fill="FFFFFF"/>
        </w:rPr>
        <w:t>δημόσιο σύστημα υγείας</w:t>
      </w:r>
      <w:r>
        <w:rPr>
          <w:rFonts w:eastAsia="Times New Roman"/>
          <w:color w:val="222222"/>
          <w:szCs w:val="24"/>
          <w:shd w:val="clear" w:color="auto" w:fill="FFFFFF"/>
        </w:rPr>
        <w:t xml:space="preserve"> και στην ιατροφαρμακευτική περίθαλψη, ενώ θεσμοθετήθηκε ένα πλαίσιο πρωτοβάθμιας φροντ</w:t>
      </w:r>
      <w:r>
        <w:rPr>
          <w:rFonts w:eastAsia="Times New Roman"/>
          <w:color w:val="222222"/>
          <w:szCs w:val="24"/>
          <w:shd w:val="clear" w:color="auto" w:fill="FFFFFF"/>
        </w:rPr>
        <w:t>ίδας υγείας, δημιουργήθηκαν νέες δομές και αναβαθμίστηκαν οι ήδη υπάρχουσες.</w:t>
      </w:r>
    </w:p>
    <w:p w14:paraId="6338FD2D"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Κυρώσαμε με τη Σύμβαση της Κωνσταντινούπολης και με τον νόμο για την ουσιαστική ισότητα διασφαλίσαμε τη λειτουργία δομών για την προστασία και υποστήριξη των θυμάτων της έμφυλης β</w:t>
      </w:r>
      <w:r>
        <w:rPr>
          <w:rFonts w:eastAsia="Times New Roman"/>
          <w:color w:val="222222"/>
          <w:szCs w:val="24"/>
          <w:shd w:val="clear" w:color="auto" w:fill="FFFFFF"/>
        </w:rPr>
        <w:t>ίας.</w:t>
      </w:r>
    </w:p>
    <w:p w14:paraId="6338FD2E"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Οικοδομούμε από την αρχή ένα κοινωνικό κράτος με ένα ενιαίο νομοθετικό πλαίσιο και ένα δίκτυο δομών προστασίας και ενημέρωσης. Τώρα έχει έρθει η ώρα να οικοδομήσουμε και ένα νέο μοντέλο ανάπτυξης για τους πολλούς με προστασία του περιβάλλοντος, σεβασμ</w:t>
      </w:r>
      <w:r>
        <w:rPr>
          <w:rFonts w:eastAsia="Times New Roman"/>
          <w:color w:val="222222"/>
          <w:szCs w:val="24"/>
          <w:shd w:val="clear" w:color="auto" w:fill="FFFFFF"/>
        </w:rPr>
        <w:t>ό στα ανθρώπινα δικαιώματα και τη διασφάλιση των εργασιακών δικαιωμάτων.</w:t>
      </w:r>
    </w:p>
    <w:p w14:paraId="6338FD2F"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κυρίες και κύριοι της Αντιπολίτευσης, από την άλλη, προτείνετε να διαιωνίζονται και να οξύνονται οι κοινωνικές ανισότητες στο όνομα του ελεύθερου ανταγωνισμού. Σας καλούμε, λοι</w:t>
      </w:r>
      <w:r>
        <w:rPr>
          <w:rFonts w:eastAsia="Times New Roman"/>
          <w:color w:val="222222"/>
          <w:szCs w:val="24"/>
          <w:shd w:val="clear" w:color="auto" w:fill="FFFFFF"/>
        </w:rPr>
        <w:t>πόν, να εκθέσετε κι εσείς τα επιχειρήματά σας στην κρίση του λαού, αντί να κρύβεστε πίσω από επικοινωνιακά τεχνάσματα.</w:t>
      </w:r>
    </w:p>
    <w:p w14:paraId="6338FD30"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σημερινή μέρα, η 9</w:t>
      </w:r>
      <w:r w:rsidRPr="00144ABC">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του Μάη, είναι μία ημέρα ιστορική. Είναι η ημέρα της λήξης του Β΄ Παγκοσμίου Πολέμου. Είναι η ημέρα γέννησης της ει</w:t>
      </w:r>
      <w:r>
        <w:rPr>
          <w:rFonts w:eastAsia="Times New Roman"/>
          <w:color w:val="222222"/>
          <w:szCs w:val="24"/>
          <w:shd w:val="clear" w:color="auto" w:fill="FFFFFF"/>
        </w:rPr>
        <w:t xml:space="preserve">ρηνικής Ευρώπης. Εμείς σήμερα, αντί να μιλάμε για την Ευρώπη, για την ειρήνη, για τη διεύρυνση της </w:t>
      </w:r>
      <w:r>
        <w:rPr>
          <w:rFonts w:eastAsia="Times New Roman"/>
          <w:color w:val="222222"/>
          <w:szCs w:val="24"/>
          <w:shd w:val="clear" w:color="auto" w:fill="FFFFFF"/>
        </w:rPr>
        <w:t>δ</w:t>
      </w:r>
      <w:r>
        <w:rPr>
          <w:rFonts w:eastAsia="Times New Roman"/>
          <w:color w:val="222222"/>
          <w:szCs w:val="24"/>
          <w:shd w:val="clear" w:color="auto" w:fill="FFFFFF"/>
        </w:rPr>
        <w:t xml:space="preserve">ημοκρατίας στην Ευρώπη, αντί να μιλάμε και να στήνουμε ασπίδα προστασίας για να αφήσουμε έξω τον φασισμό από τη χώρα μας, από τον κόσμο και από την Ευρώπη, </w:t>
      </w:r>
      <w:r>
        <w:rPr>
          <w:rFonts w:eastAsia="Times New Roman"/>
          <w:color w:val="222222"/>
          <w:szCs w:val="24"/>
          <w:shd w:val="clear" w:color="auto" w:fill="FFFFFF"/>
        </w:rPr>
        <w:t>επιλέγουμε -επέλεξε η Νέα Δημοκρατία- να στήσει ένα κακόγουστο σενάριο αποπροσανατολισμού της πολιτικής και του πολιτικού διαλόγου.</w:t>
      </w:r>
    </w:p>
    <w:p w14:paraId="6338FD31"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τα καταφέρατε και σε αυτό, κυρίες και κύριοι της Αντιπολίτευσης. Όπως είπε και ο Πρωθυπουργός μας, εμείς θα πάρουμε ψήφο</w:t>
      </w:r>
      <w:r>
        <w:rPr>
          <w:rFonts w:eastAsia="Times New Roman"/>
          <w:color w:val="222222"/>
          <w:szCs w:val="24"/>
          <w:shd w:val="clear" w:color="auto" w:fill="FFFFFF"/>
        </w:rPr>
        <w:t xml:space="preserve"> εμπιστοσύνης και από τη Βουλή και από τον λαό. </w:t>
      </w:r>
    </w:p>
    <w:p w14:paraId="6338FD32"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6338FD33" w14:textId="77777777" w:rsidR="00401C51" w:rsidRDefault="0079451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338FD34" w14:textId="77777777" w:rsidR="00401C51" w:rsidRDefault="00794512">
      <w:pPr>
        <w:spacing w:line="600" w:lineRule="auto"/>
        <w:ind w:firstLine="720"/>
        <w:jc w:val="both"/>
        <w:rPr>
          <w:rFonts w:eastAsia="Times New Roman"/>
          <w:color w:val="222222"/>
          <w:szCs w:val="24"/>
          <w:shd w:val="clear" w:color="auto" w:fill="FFFFFF"/>
        </w:rPr>
      </w:pPr>
      <w:r w:rsidRPr="00F509CD">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Ευχαριστούμε την κ. Σταματάκη και ιδιαίτερα για την αναφορά που έκανε για την επέτειο της λήξης του Β΄ Παγκοσμίου Πολέμου όπου νικήθηκε ο ναζισμός και ο φασισμός στην Ευρώπη.</w:t>
      </w:r>
    </w:p>
    <w:p w14:paraId="6338FD3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για να έχετε μία αίσθηση του πώς προχωρούμε, να σα</w:t>
      </w:r>
      <w:r>
        <w:rPr>
          <w:rFonts w:eastAsia="Times New Roman"/>
          <w:color w:val="222222"/>
          <w:szCs w:val="24"/>
          <w:shd w:val="clear" w:color="auto" w:fill="FFFFFF"/>
        </w:rPr>
        <w:t>ς πω ότι σήμερα θα εξαντλήσουμε τον πέμπτο κύκλο των ομιλητών και αύριο το πρωί θα αρχίσουμε στις 10.00΄, σύμφωνα με το πρόγραμμα, με την έναρξη του έκτου κύκλου των ομιλητών, ώστε να προλάβουμε σχετικά έγκαιρα να ολοκληρώσουμε τη διαδικασία.</w:t>
      </w:r>
    </w:p>
    <w:p w14:paraId="6338FD36"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w:t>
      </w:r>
      <w:r>
        <w:rPr>
          <w:rFonts w:eastAsia="Times New Roman"/>
          <w:color w:val="222222"/>
          <w:szCs w:val="24"/>
          <w:shd w:val="clear" w:color="auto" w:fill="FFFFFF"/>
        </w:rPr>
        <w:t xml:space="preserve"> ο Βουλευτής του ΣΥΡΙΖΑ Α΄ Θεσσαλονίκης κ. Αλέξανδρος Τριανταφυλλίδης για επτά λεπτά.</w:t>
      </w:r>
    </w:p>
    <w:p w14:paraId="6338FD37" w14:textId="77777777" w:rsidR="00401C51" w:rsidRDefault="00794512">
      <w:pPr>
        <w:spacing w:line="600" w:lineRule="auto"/>
        <w:ind w:firstLine="720"/>
        <w:jc w:val="both"/>
        <w:rPr>
          <w:rFonts w:eastAsia="Times New Roman"/>
          <w:color w:val="222222"/>
          <w:szCs w:val="24"/>
          <w:shd w:val="clear" w:color="auto" w:fill="FFFFFF"/>
        </w:rPr>
      </w:pPr>
      <w:r w:rsidRPr="007D06C6">
        <w:rPr>
          <w:rFonts w:eastAsia="Times New Roman"/>
          <w:b/>
          <w:color w:val="222222"/>
          <w:szCs w:val="24"/>
          <w:shd w:val="clear" w:color="auto" w:fill="FFFFFF"/>
        </w:rPr>
        <w:t>ΑΛΕΞΑΝΔΡΟΣ ΤΡΙΑΝΤΑΦΥΛΛΙΔΗΣ:</w:t>
      </w:r>
      <w:r>
        <w:rPr>
          <w:rFonts w:eastAsia="Times New Roman"/>
          <w:color w:val="222222"/>
          <w:szCs w:val="24"/>
          <w:shd w:val="clear" w:color="auto" w:fill="FFFFFF"/>
        </w:rPr>
        <w:t xml:space="preserve"> Κύριε Πρόεδρε, κυρίες και κύριοι συνάδελφοι, όσο κι αν φαίνεται παράδοξο, πρέπει να τονίσουμε ότι ο κ. Μητσοτάκης ήταν χθες πειστικός. Έπεισε </w:t>
      </w:r>
      <w:r>
        <w:rPr>
          <w:rFonts w:eastAsia="Times New Roman"/>
          <w:color w:val="222222"/>
          <w:szCs w:val="24"/>
          <w:shd w:val="clear" w:color="auto" w:fill="FFFFFF"/>
        </w:rPr>
        <w:t>απόλυτα και τον πλέον δύσπιστο Έλληνα πολίτη ότι αδυνατεί, δεν μπορεί, είναι αδύναμος και ακατάλληλος να ανταποκριθεί στην ιδιότητα του υποψήφιου Πρωθυπουργού, του υποψηφίου κυβερνήτη της χώρας.</w:t>
      </w:r>
    </w:p>
    <w:p w14:paraId="6338FD38" w14:textId="77777777" w:rsidR="00401C51" w:rsidRDefault="00794512">
      <w:pPr>
        <w:spacing w:line="600" w:lineRule="auto"/>
        <w:ind w:firstLine="720"/>
        <w:jc w:val="both"/>
        <w:rPr>
          <w:rFonts w:eastAsia="Times New Roman"/>
          <w:szCs w:val="24"/>
        </w:rPr>
      </w:pPr>
      <w:r>
        <w:rPr>
          <w:rFonts w:eastAsia="Times New Roman"/>
          <w:color w:val="222222"/>
          <w:szCs w:val="24"/>
          <w:shd w:val="clear" w:color="auto" w:fill="FFFFFF"/>
        </w:rPr>
        <w:t>Εζυγίσθη, εμετρήθη και ευρέθη ελλιποβαρής. Καρικατούρα θεσμικ</w:t>
      </w:r>
      <w:r>
        <w:rPr>
          <w:rFonts w:eastAsia="Times New Roman"/>
          <w:color w:val="222222"/>
          <w:szCs w:val="24"/>
          <w:shd w:val="clear" w:color="auto" w:fill="FFFFFF"/>
        </w:rPr>
        <w:t xml:space="preserve">ού Αρχηγού Αξιωματικής Αντιπολίτευσης, που σμπαράλιασε τη δική του και του κόμματός του καραμανλική σχολή του μέτρου και της μετριοπάθειας, ξύνοντας τον πάτο του βαρελιού της παραπολιτικής και του κιτρινισμού. </w:t>
      </w:r>
      <w:r>
        <w:rPr>
          <w:rFonts w:eastAsia="Times New Roman"/>
          <w:szCs w:val="24"/>
        </w:rPr>
        <w:t xml:space="preserve">Ένας πολτός χυδαιότητας και ύβρεων μετατρέποντας τη σχολή του μέτρου και της μετριοπάθειας σε εκπαιδευτήριο εκφασισμού. </w:t>
      </w:r>
    </w:p>
    <w:p w14:paraId="6338FD39" w14:textId="77777777" w:rsidR="00401C51" w:rsidRDefault="00794512">
      <w:pPr>
        <w:spacing w:line="600" w:lineRule="auto"/>
        <w:ind w:firstLine="720"/>
        <w:jc w:val="both"/>
        <w:rPr>
          <w:rFonts w:eastAsia="Times New Roman"/>
          <w:szCs w:val="24"/>
        </w:rPr>
      </w:pPr>
      <w:r>
        <w:rPr>
          <w:rFonts w:eastAsia="Times New Roman"/>
          <w:szCs w:val="24"/>
        </w:rPr>
        <w:t>Όταν έτσι ομιλεί ο αρχηγός της Αξιωματικής Αντιπολίτευσης</w:t>
      </w:r>
      <w:r>
        <w:rPr>
          <w:rFonts w:eastAsia="Times New Roman"/>
          <w:szCs w:val="24"/>
        </w:rPr>
        <w:t>,</w:t>
      </w:r>
      <w:r>
        <w:rPr>
          <w:rFonts w:eastAsia="Times New Roman"/>
          <w:szCs w:val="24"/>
        </w:rPr>
        <w:t xml:space="preserve"> πώς διαπαιδαγωγεί τα μέλη του κόμματός του; Πώς ακριβώς καλούνται να τον ξεπ</w:t>
      </w:r>
      <w:r>
        <w:rPr>
          <w:rFonts w:eastAsia="Times New Roman"/>
          <w:szCs w:val="24"/>
        </w:rPr>
        <w:t xml:space="preserve">εράσουν; </w:t>
      </w:r>
      <w:r>
        <w:rPr>
          <w:rFonts w:eastAsia="Times New Roman"/>
          <w:szCs w:val="24"/>
        </w:rPr>
        <w:tab/>
        <w:t>Με τι είδους εργαλεία; Ελπίζω όχι με τσεκούρια.</w:t>
      </w:r>
    </w:p>
    <w:p w14:paraId="6338FD3A" w14:textId="77777777" w:rsidR="00401C51" w:rsidRDefault="00794512">
      <w:pPr>
        <w:spacing w:line="600" w:lineRule="auto"/>
        <w:ind w:firstLine="720"/>
        <w:jc w:val="both"/>
        <w:rPr>
          <w:rFonts w:eastAsia="Times New Roman"/>
          <w:szCs w:val="24"/>
        </w:rPr>
      </w:pPr>
      <w:r>
        <w:rPr>
          <w:rFonts w:eastAsia="Times New Roman"/>
          <w:szCs w:val="24"/>
        </w:rPr>
        <w:t>Ο Μητσοτάκης χθες πήρε οριστικό διαζύγιο από το</w:t>
      </w:r>
      <w:r>
        <w:rPr>
          <w:rFonts w:eastAsia="Times New Roman"/>
          <w:szCs w:val="24"/>
        </w:rPr>
        <w:t>ν</w:t>
      </w:r>
      <w:r>
        <w:rPr>
          <w:rFonts w:eastAsia="Times New Roman"/>
          <w:szCs w:val="24"/>
        </w:rPr>
        <w:t xml:space="preserve"> μεσαίο χώρο και τους κεντρώους δημοκράτες επιλέγοντας την ακροδεξιά, φανατική και μισαλλόδοξη ρητορική των ακραίων του κόμματός του. </w:t>
      </w:r>
    </w:p>
    <w:p w14:paraId="6338FD3B" w14:textId="77777777" w:rsidR="00401C51" w:rsidRDefault="00794512">
      <w:pPr>
        <w:spacing w:line="600" w:lineRule="auto"/>
        <w:ind w:firstLine="720"/>
        <w:jc w:val="both"/>
        <w:rPr>
          <w:rFonts w:eastAsia="Times New Roman"/>
          <w:szCs w:val="24"/>
        </w:rPr>
      </w:pPr>
      <w:r>
        <w:rPr>
          <w:rFonts w:eastAsia="Times New Roman"/>
          <w:szCs w:val="24"/>
        </w:rPr>
        <w:t>Οι κεντρώοι δημ</w:t>
      </w:r>
      <w:r>
        <w:rPr>
          <w:rFonts w:eastAsia="Times New Roman"/>
          <w:szCs w:val="24"/>
        </w:rPr>
        <w:t>οκράτες, αυτοί που διεκδικούν μαζί μας την Ελλάδα της σταθερότητας,</w:t>
      </w:r>
      <w:r w:rsidRPr="00575C0D">
        <w:rPr>
          <w:rFonts w:eastAsia="Times New Roman"/>
          <w:szCs w:val="24"/>
        </w:rPr>
        <w:t xml:space="preserve"> της </w:t>
      </w:r>
      <w:r>
        <w:rPr>
          <w:rFonts w:eastAsia="Times New Roman"/>
          <w:szCs w:val="24"/>
        </w:rPr>
        <w:t>α</w:t>
      </w:r>
      <w:r w:rsidRPr="00575C0D">
        <w:rPr>
          <w:rFonts w:eastAsia="Times New Roman"/>
          <w:szCs w:val="24"/>
        </w:rPr>
        <w:t>σφάλειας</w:t>
      </w:r>
      <w:r>
        <w:rPr>
          <w:rFonts w:eastAsia="Times New Roman"/>
          <w:szCs w:val="24"/>
        </w:rPr>
        <w:t>,</w:t>
      </w:r>
      <w:r w:rsidRPr="00575C0D">
        <w:rPr>
          <w:rFonts w:eastAsia="Times New Roman"/>
          <w:szCs w:val="24"/>
        </w:rPr>
        <w:t xml:space="preserve"> της ευημερίας και της επιστροφής στην κανονικότητα μετά τον μνημονιακό κανιβαλισμό</w:t>
      </w:r>
      <w:r>
        <w:rPr>
          <w:rFonts w:eastAsia="Times New Roman"/>
          <w:szCs w:val="24"/>
        </w:rPr>
        <w:t>,</w:t>
      </w:r>
      <w:r w:rsidRPr="00575C0D">
        <w:rPr>
          <w:rFonts w:eastAsia="Times New Roman"/>
          <w:szCs w:val="24"/>
        </w:rPr>
        <w:t xml:space="preserve"> κατανόησαν πλήρως το προσωπικό πολιτικό αδιέξοδο του Μητσοτάκη </w:t>
      </w:r>
      <w:r>
        <w:rPr>
          <w:rFonts w:eastAsia="Times New Roman"/>
          <w:szCs w:val="24"/>
        </w:rPr>
        <w:t>εκεί ό</w:t>
      </w:r>
      <w:r w:rsidRPr="00575C0D">
        <w:rPr>
          <w:rFonts w:eastAsia="Times New Roman"/>
          <w:szCs w:val="24"/>
        </w:rPr>
        <w:t>που τον οδηγεί ένα μ</w:t>
      </w:r>
      <w:r w:rsidRPr="00575C0D">
        <w:rPr>
          <w:rFonts w:eastAsia="Times New Roman"/>
          <w:szCs w:val="24"/>
        </w:rPr>
        <w:t>είγμα κυνισμ</w:t>
      </w:r>
      <w:r>
        <w:rPr>
          <w:rFonts w:eastAsia="Times New Roman"/>
          <w:szCs w:val="24"/>
        </w:rPr>
        <w:t>ού</w:t>
      </w:r>
      <w:r w:rsidRPr="00575C0D">
        <w:rPr>
          <w:rFonts w:eastAsia="Times New Roman"/>
          <w:szCs w:val="24"/>
        </w:rPr>
        <w:t xml:space="preserve"> και υπεροψίας</w:t>
      </w:r>
      <w:r>
        <w:rPr>
          <w:rFonts w:eastAsia="Times New Roman"/>
          <w:szCs w:val="24"/>
        </w:rPr>
        <w:t>,</w:t>
      </w:r>
      <w:r w:rsidRPr="00575C0D">
        <w:rPr>
          <w:rFonts w:eastAsia="Times New Roman"/>
          <w:szCs w:val="24"/>
        </w:rPr>
        <w:t xml:space="preserve"> αλαζονείας και ανασφάλειας</w:t>
      </w:r>
      <w:r>
        <w:rPr>
          <w:rFonts w:eastAsia="Times New Roman"/>
          <w:szCs w:val="24"/>
        </w:rPr>
        <w:t>.</w:t>
      </w:r>
      <w:r w:rsidRPr="00575C0D">
        <w:rPr>
          <w:rFonts w:eastAsia="Times New Roman"/>
          <w:szCs w:val="24"/>
        </w:rPr>
        <w:t xml:space="preserve"> </w:t>
      </w:r>
      <w:r>
        <w:rPr>
          <w:rFonts w:eastAsia="Times New Roman"/>
          <w:szCs w:val="24"/>
        </w:rPr>
        <w:t xml:space="preserve">Η </w:t>
      </w:r>
      <w:r w:rsidRPr="00575C0D">
        <w:rPr>
          <w:rFonts w:eastAsia="Times New Roman"/>
          <w:szCs w:val="24"/>
        </w:rPr>
        <w:t xml:space="preserve">πιο ρεβανσιστική εκδικητική </w:t>
      </w:r>
      <w:r>
        <w:rPr>
          <w:rFonts w:eastAsia="Times New Roman"/>
          <w:szCs w:val="24"/>
        </w:rPr>
        <w:t>δεξιά-</w:t>
      </w:r>
      <w:r w:rsidRPr="00575C0D">
        <w:rPr>
          <w:rFonts w:eastAsia="Times New Roman"/>
          <w:szCs w:val="24"/>
        </w:rPr>
        <w:t>ακροδεξιά με το</w:t>
      </w:r>
      <w:r>
        <w:rPr>
          <w:rFonts w:eastAsia="Times New Roman"/>
          <w:szCs w:val="24"/>
        </w:rPr>
        <w:t xml:space="preserve"> αθεράπευτο στερητικό </w:t>
      </w:r>
      <w:r w:rsidRPr="00575C0D">
        <w:rPr>
          <w:rFonts w:eastAsia="Times New Roman"/>
          <w:szCs w:val="24"/>
        </w:rPr>
        <w:t>σύνδρομο απώλειας εξουσίας σπαρταρά και απειλεί να επιστρέψει με στρατάρχη του μίσους και της εκδικητικότητας έναν ανασφαλή Μ</w:t>
      </w:r>
      <w:r w:rsidRPr="00575C0D">
        <w:rPr>
          <w:rFonts w:eastAsia="Times New Roman"/>
          <w:szCs w:val="24"/>
        </w:rPr>
        <w:t>ητσοτάκη</w:t>
      </w:r>
      <w:r>
        <w:rPr>
          <w:rFonts w:eastAsia="Times New Roman"/>
          <w:szCs w:val="24"/>
        </w:rPr>
        <w:t>.</w:t>
      </w:r>
      <w:r w:rsidRPr="00575C0D">
        <w:rPr>
          <w:rFonts w:eastAsia="Times New Roman"/>
          <w:szCs w:val="24"/>
        </w:rPr>
        <w:t xml:space="preserve"> </w:t>
      </w:r>
    </w:p>
    <w:p w14:paraId="6338FD3C" w14:textId="77777777" w:rsidR="00401C51" w:rsidRDefault="00794512">
      <w:pPr>
        <w:spacing w:line="600" w:lineRule="auto"/>
        <w:ind w:firstLine="720"/>
        <w:jc w:val="both"/>
        <w:rPr>
          <w:rFonts w:eastAsia="Times New Roman"/>
          <w:szCs w:val="24"/>
        </w:rPr>
      </w:pPr>
      <w:r w:rsidRPr="00575C0D">
        <w:rPr>
          <w:rFonts w:eastAsia="Times New Roman"/>
          <w:szCs w:val="24"/>
        </w:rPr>
        <w:t xml:space="preserve">Η μεγάλη </w:t>
      </w:r>
      <w:r>
        <w:rPr>
          <w:rFonts w:eastAsia="Times New Roman"/>
          <w:szCs w:val="24"/>
        </w:rPr>
        <w:t>δ</w:t>
      </w:r>
      <w:r w:rsidRPr="00575C0D">
        <w:rPr>
          <w:rFonts w:eastAsia="Times New Roman"/>
          <w:szCs w:val="24"/>
        </w:rPr>
        <w:t xml:space="preserve">ημοκρατική </w:t>
      </w:r>
      <w:r>
        <w:rPr>
          <w:rFonts w:eastAsia="Times New Roman"/>
          <w:szCs w:val="24"/>
        </w:rPr>
        <w:t>π</w:t>
      </w:r>
      <w:r w:rsidRPr="00575C0D">
        <w:rPr>
          <w:rFonts w:eastAsia="Times New Roman"/>
          <w:szCs w:val="24"/>
        </w:rPr>
        <w:t xml:space="preserve">ροοδευτική </w:t>
      </w:r>
      <w:r>
        <w:rPr>
          <w:rFonts w:eastAsia="Times New Roman"/>
          <w:szCs w:val="24"/>
        </w:rPr>
        <w:t>π</w:t>
      </w:r>
      <w:r w:rsidRPr="00575C0D">
        <w:rPr>
          <w:rFonts w:eastAsia="Times New Roman"/>
          <w:szCs w:val="24"/>
        </w:rPr>
        <w:t xml:space="preserve">αράταξη γνωρίζει το χρέος της όχι μόνο </w:t>
      </w:r>
      <w:r>
        <w:rPr>
          <w:rFonts w:eastAsia="Times New Roman"/>
          <w:szCs w:val="24"/>
        </w:rPr>
        <w:t>γ</w:t>
      </w:r>
      <w:r w:rsidRPr="00575C0D">
        <w:rPr>
          <w:rFonts w:eastAsia="Times New Roman"/>
          <w:szCs w:val="24"/>
        </w:rPr>
        <w:t xml:space="preserve">ιατί </w:t>
      </w:r>
      <w:r>
        <w:rPr>
          <w:rFonts w:eastAsia="Times New Roman"/>
          <w:szCs w:val="24"/>
        </w:rPr>
        <w:t>δ</w:t>
      </w:r>
      <w:r w:rsidRPr="00575C0D">
        <w:rPr>
          <w:rFonts w:eastAsia="Times New Roman"/>
          <w:szCs w:val="24"/>
        </w:rPr>
        <w:t xml:space="preserve">εν ξεχνά τι σημαίνει </w:t>
      </w:r>
      <w:r>
        <w:rPr>
          <w:rFonts w:eastAsia="Times New Roman"/>
          <w:szCs w:val="24"/>
        </w:rPr>
        <w:t>Δ</w:t>
      </w:r>
      <w:r w:rsidRPr="00575C0D">
        <w:rPr>
          <w:rFonts w:eastAsia="Times New Roman"/>
          <w:szCs w:val="24"/>
        </w:rPr>
        <w:t>εξιά</w:t>
      </w:r>
      <w:r>
        <w:rPr>
          <w:rFonts w:eastAsia="Times New Roman"/>
          <w:szCs w:val="24"/>
        </w:rPr>
        <w:t>,</w:t>
      </w:r>
      <w:r w:rsidRPr="00575C0D">
        <w:rPr>
          <w:rFonts w:eastAsia="Times New Roman"/>
          <w:szCs w:val="24"/>
        </w:rPr>
        <w:t xml:space="preserve"> αλλά γιατί ο λαός </w:t>
      </w:r>
      <w:r>
        <w:rPr>
          <w:rFonts w:eastAsia="Times New Roman"/>
          <w:szCs w:val="24"/>
        </w:rPr>
        <w:t>δ</w:t>
      </w:r>
      <w:r w:rsidRPr="00575C0D">
        <w:rPr>
          <w:rFonts w:eastAsia="Times New Roman"/>
          <w:szCs w:val="24"/>
        </w:rPr>
        <w:t>εν ξεχνά Βενιζέλο-Σαμαρά</w:t>
      </w:r>
      <w:r>
        <w:rPr>
          <w:rFonts w:eastAsia="Times New Roman"/>
          <w:szCs w:val="24"/>
        </w:rPr>
        <w:t>,</w:t>
      </w:r>
      <w:r w:rsidRPr="00575C0D">
        <w:rPr>
          <w:rFonts w:eastAsia="Times New Roman"/>
          <w:szCs w:val="24"/>
        </w:rPr>
        <w:t xml:space="preserve"> απολύσεις</w:t>
      </w:r>
      <w:r>
        <w:rPr>
          <w:rFonts w:eastAsia="Times New Roman"/>
          <w:szCs w:val="24"/>
        </w:rPr>
        <w:t>,</w:t>
      </w:r>
      <w:r w:rsidRPr="00575C0D">
        <w:rPr>
          <w:rFonts w:eastAsia="Times New Roman"/>
          <w:szCs w:val="24"/>
        </w:rPr>
        <w:t xml:space="preserve"> κλειστά καταστήματα</w:t>
      </w:r>
      <w:r>
        <w:rPr>
          <w:rFonts w:eastAsia="Times New Roman"/>
          <w:szCs w:val="24"/>
        </w:rPr>
        <w:t>,</w:t>
      </w:r>
      <w:r w:rsidRPr="00575C0D">
        <w:rPr>
          <w:rFonts w:eastAsia="Times New Roman"/>
          <w:szCs w:val="24"/>
        </w:rPr>
        <w:t xml:space="preserve"> </w:t>
      </w:r>
      <w:r>
        <w:rPr>
          <w:rFonts w:eastAsia="Times New Roman"/>
          <w:szCs w:val="24"/>
        </w:rPr>
        <w:t>ανεργία,</w:t>
      </w:r>
      <w:r w:rsidRPr="00575C0D">
        <w:rPr>
          <w:rFonts w:eastAsia="Times New Roman"/>
          <w:szCs w:val="24"/>
        </w:rPr>
        <w:t xml:space="preserve"> μετανάστευση στο εξωτερικό</w:t>
      </w:r>
      <w:r>
        <w:rPr>
          <w:rFonts w:eastAsia="Times New Roman"/>
          <w:szCs w:val="24"/>
        </w:rPr>
        <w:t>,</w:t>
      </w:r>
      <w:r w:rsidRPr="00575C0D">
        <w:rPr>
          <w:rFonts w:eastAsia="Times New Roman"/>
          <w:szCs w:val="24"/>
        </w:rPr>
        <w:t xml:space="preserve"> αυτοκτονίες και φαγητό </w:t>
      </w:r>
      <w:r w:rsidRPr="00575C0D">
        <w:rPr>
          <w:rFonts w:eastAsia="Times New Roman"/>
          <w:szCs w:val="24"/>
        </w:rPr>
        <w:t>από τα σκουπίδια</w:t>
      </w:r>
      <w:r>
        <w:rPr>
          <w:rFonts w:eastAsia="Times New Roman"/>
          <w:szCs w:val="24"/>
        </w:rPr>
        <w:t>.</w:t>
      </w:r>
      <w:r w:rsidRPr="00575C0D">
        <w:rPr>
          <w:rFonts w:eastAsia="Times New Roman"/>
          <w:szCs w:val="24"/>
        </w:rPr>
        <w:t xml:space="preserve"> </w:t>
      </w:r>
    </w:p>
    <w:p w14:paraId="6338FD3D" w14:textId="77777777" w:rsidR="00401C51" w:rsidRDefault="00794512">
      <w:pPr>
        <w:spacing w:line="600" w:lineRule="auto"/>
        <w:ind w:firstLine="720"/>
        <w:jc w:val="both"/>
        <w:rPr>
          <w:rFonts w:eastAsia="Times New Roman"/>
          <w:szCs w:val="24"/>
        </w:rPr>
      </w:pPr>
      <w:r w:rsidRPr="00575C0D">
        <w:rPr>
          <w:rFonts w:eastAsia="Times New Roman"/>
          <w:szCs w:val="24"/>
        </w:rPr>
        <w:t>Τι να πει στους πολίτες</w:t>
      </w:r>
      <w:r>
        <w:rPr>
          <w:rFonts w:eastAsia="Times New Roman"/>
          <w:szCs w:val="24"/>
        </w:rPr>
        <w:t>;</w:t>
      </w:r>
      <w:r w:rsidRPr="00575C0D">
        <w:rPr>
          <w:rFonts w:eastAsia="Times New Roman"/>
          <w:szCs w:val="24"/>
        </w:rPr>
        <w:t xml:space="preserve"> </w:t>
      </w:r>
      <w:r>
        <w:rPr>
          <w:rFonts w:eastAsia="Times New Roman"/>
          <w:szCs w:val="24"/>
        </w:rPr>
        <w:t>Όποτε</w:t>
      </w:r>
      <w:r w:rsidRPr="00575C0D">
        <w:rPr>
          <w:rFonts w:eastAsia="Times New Roman"/>
          <w:szCs w:val="24"/>
        </w:rPr>
        <w:t xml:space="preserve"> καταφέρνει να ψελλίσε</w:t>
      </w:r>
      <w:r>
        <w:rPr>
          <w:rFonts w:eastAsia="Times New Roman"/>
          <w:szCs w:val="24"/>
        </w:rPr>
        <w:t xml:space="preserve">ι μία πρόταση για το αύριο τους </w:t>
      </w:r>
      <w:r w:rsidRPr="00575C0D">
        <w:rPr>
          <w:rFonts w:eastAsia="Times New Roman"/>
          <w:szCs w:val="24"/>
        </w:rPr>
        <w:t>απειλεί</w:t>
      </w:r>
      <w:r>
        <w:rPr>
          <w:rFonts w:eastAsia="Times New Roman"/>
          <w:szCs w:val="24"/>
        </w:rPr>
        <w:t>.</w:t>
      </w:r>
      <w:r w:rsidRPr="00575C0D">
        <w:rPr>
          <w:rFonts w:eastAsia="Times New Roman"/>
          <w:szCs w:val="24"/>
        </w:rPr>
        <w:t xml:space="preserve"> Απειλ</w:t>
      </w:r>
      <w:r>
        <w:rPr>
          <w:rFonts w:eastAsia="Times New Roman"/>
          <w:szCs w:val="24"/>
        </w:rPr>
        <w:t>εί: «</w:t>
      </w:r>
      <w:r w:rsidRPr="00575C0D">
        <w:rPr>
          <w:rFonts w:eastAsia="Times New Roman"/>
          <w:szCs w:val="24"/>
        </w:rPr>
        <w:t>Θα σας καταργήσω το οκτάωρο</w:t>
      </w:r>
      <w:r>
        <w:rPr>
          <w:rFonts w:eastAsia="Times New Roman"/>
          <w:szCs w:val="24"/>
        </w:rPr>
        <w:t>,</w:t>
      </w:r>
      <w:r w:rsidRPr="00575C0D">
        <w:rPr>
          <w:rFonts w:eastAsia="Times New Roman"/>
          <w:szCs w:val="24"/>
        </w:rPr>
        <w:t xml:space="preserve"> γιατί είναι ξεπερασμένο</w:t>
      </w:r>
      <w:r>
        <w:rPr>
          <w:rFonts w:eastAsia="Times New Roman"/>
          <w:szCs w:val="24"/>
        </w:rPr>
        <w:t>!» Απειλεί: «Θ</w:t>
      </w:r>
      <w:r w:rsidRPr="00575C0D">
        <w:rPr>
          <w:rFonts w:eastAsia="Times New Roman"/>
          <w:szCs w:val="24"/>
        </w:rPr>
        <w:t>α σας καταργήσω τις επικουρικές συντάξεις</w:t>
      </w:r>
      <w:r>
        <w:rPr>
          <w:rFonts w:eastAsia="Times New Roman"/>
          <w:szCs w:val="24"/>
        </w:rPr>
        <w:t>,</w:t>
      </w:r>
      <w:r w:rsidRPr="00575C0D">
        <w:rPr>
          <w:rFonts w:eastAsia="Times New Roman"/>
          <w:szCs w:val="24"/>
        </w:rPr>
        <w:t xml:space="preserve"> γιατί μιλώ τη γλώσσα της </w:t>
      </w:r>
      <w:r w:rsidRPr="00575C0D">
        <w:rPr>
          <w:rFonts w:eastAsia="Times New Roman"/>
          <w:szCs w:val="24"/>
        </w:rPr>
        <w:t>αλήθειας</w:t>
      </w:r>
      <w:r>
        <w:rPr>
          <w:rFonts w:eastAsia="Times New Roman"/>
          <w:szCs w:val="24"/>
        </w:rPr>
        <w:t>!»</w:t>
      </w:r>
      <w:r w:rsidRPr="00575C0D">
        <w:rPr>
          <w:rFonts w:eastAsia="Times New Roman"/>
          <w:szCs w:val="24"/>
        </w:rPr>
        <w:t xml:space="preserve"> </w:t>
      </w:r>
      <w:r>
        <w:rPr>
          <w:rFonts w:eastAsia="Times New Roman"/>
          <w:szCs w:val="24"/>
        </w:rPr>
        <w:t>Απειλεί</w:t>
      </w:r>
      <w:r w:rsidRPr="00F96D50">
        <w:rPr>
          <w:rFonts w:eastAsia="Times New Roman"/>
          <w:szCs w:val="24"/>
        </w:rPr>
        <w:t>:</w:t>
      </w:r>
      <w:r>
        <w:rPr>
          <w:rFonts w:eastAsia="Times New Roman"/>
          <w:szCs w:val="24"/>
        </w:rPr>
        <w:t xml:space="preserve"> «</w:t>
      </w:r>
      <w:r w:rsidRPr="00575C0D">
        <w:rPr>
          <w:rFonts w:eastAsia="Times New Roman"/>
          <w:szCs w:val="24"/>
        </w:rPr>
        <w:t>Θα σας καταργήσω το δώρο των Χριστουγέννων στον ιδιωτικό τομέα</w:t>
      </w:r>
      <w:r>
        <w:rPr>
          <w:rFonts w:eastAsia="Times New Roman"/>
          <w:szCs w:val="24"/>
        </w:rPr>
        <w:t xml:space="preserve">», γιατί στον </w:t>
      </w:r>
      <w:r w:rsidRPr="00575C0D">
        <w:rPr>
          <w:rFonts w:eastAsia="Times New Roman"/>
          <w:szCs w:val="24"/>
        </w:rPr>
        <w:t xml:space="preserve">δημόσιο τα </w:t>
      </w:r>
      <w:r>
        <w:rPr>
          <w:rFonts w:eastAsia="Times New Roman"/>
          <w:szCs w:val="24"/>
        </w:rPr>
        <w:t>έκοψε,</w:t>
      </w:r>
      <w:r w:rsidRPr="00575C0D">
        <w:rPr>
          <w:rFonts w:eastAsia="Times New Roman"/>
          <w:szCs w:val="24"/>
        </w:rPr>
        <w:t xml:space="preserve"> τα σάρωσε όλα το 2012</w:t>
      </w:r>
      <w:r>
        <w:rPr>
          <w:rFonts w:eastAsia="Times New Roman"/>
          <w:szCs w:val="24"/>
        </w:rPr>
        <w:t>. Απειλούν</w:t>
      </w:r>
      <w:r w:rsidRPr="00F96D50">
        <w:rPr>
          <w:rFonts w:eastAsia="Times New Roman"/>
          <w:szCs w:val="24"/>
        </w:rPr>
        <w:t>:</w:t>
      </w:r>
      <w:r>
        <w:rPr>
          <w:rFonts w:eastAsia="Times New Roman"/>
          <w:szCs w:val="24"/>
        </w:rPr>
        <w:t xml:space="preserve"> «</w:t>
      </w:r>
      <w:r w:rsidRPr="00575C0D">
        <w:rPr>
          <w:rFonts w:eastAsia="Times New Roman"/>
          <w:szCs w:val="24"/>
        </w:rPr>
        <w:t>Θα σας καταργήσουμε και το επίδομα ανεργίας</w:t>
      </w:r>
      <w:r>
        <w:rPr>
          <w:rFonts w:eastAsia="Times New Roman"/>
          <w:szCs w:val="24"/>
        </w:rPr>
        <w:t>!»</w:t>
      </w:r>
    </w:p>
    <w:p w14:paraId="6338FD3E" w14:textId="77777777" w:rsidR="00401C51" w:rsidRDefault="00794512">
      <w:pPr>
        <w:spacing w:line="600" w:lineRule="auto"/>
        <w:ind w:firstLine="720"/>
        <w:jc w:val="both"/>
        <w:rPr>
          <w:rFonts w:eastAsia="Times New Roman"/>
          <w:szCs w:val="24"/>
        </w:rPr>
      </w:pPr>
      <w:r>
        <w:rPr>
          <w:rFonts w:eastAsia="Times New Roman"/>
          <w:szCs w:val="24"/>
        </w:rPr>
        <w:t>«</w:t>
      </w:r>
      <w:r w:rsidRPr="00575C0D">
        <w:rPr>
          <w:rFonts w:eastAsia="Times New Roman"/>
          <w:szCs w:val="24"/>
        </w:rPr>
        <w:t>Μην περιμένετε</w:t>
      </w:r>
      <w:r>
        <w:rPr>
          <w:rFonts w:eastAsia="Times New Roman"/>
          <w:szCs w:val="24"/>
        </w:rPr>
        <w:t>»</w:t>
      </w:r>
      <w:r w:rsidRPr="00F96D50">
        <w:rPr>
          <w:rFonts w:eastAsia="Times New Roman"/>
          <w:szCs w:val="24"/>
        </w:rPr>
        <w:t>,</w:t>
      </w:r>
      <w:r w:rsidRPr="00575C0D">
        <w:rPr>
          <w:rFonts w:eastAsia="Times New Roman"/>
          <w:szCs w:val="24"/>
        </w:rPr>
        <w:t xml:space="preserve"> είπε χθες</w:t>
      </w:r>
      <w:r w:rsidRPr="00F96D50">
        <w:rPr>
          <w:rFonts w:eastAsia="Times New Roman"/>
          <w:szCs w:val="24"/>
        </w:rPr>
        <w:t>,</w:t>
      </w:r>
      <w:r w:rsidRPr="00575C0D">
        <w:rPr>
          <w:rFonts w:eastAsia="Times New Roman"/>
          <w:szCs w:val="24"/>
        </w:rPr>
        <w:t xml:space="preserve"> </w:t>
      </w:r>
      <w:r>
        <w:rPr>
          <w:rFonts w:eastAsia="Times New Roman"/>
          <w:szCs w:val="24"/>
        </w:rPr>
        <w:t xml:space="preserve">«δέκατη τρίτη </w:t>
      </w:r>
      <w:r w:rsidRPr="00575C0D">
        <w:rPr>
          <w:rFonts w:eastAsia="Times New Roman"/>
          <w:szCs w:val="24"/>
        </w:rPr>
        <w:t xml:space="preserve">σύνταξη ως μόνιμο </w:t>
      </w:r>
      <w:r w:rsidRPr="00575C0D">
        <w:rPr>
          <w:rFonts w:eastAsia="Times New Roman"/>
          <w:szCs w:val="24"/>
        </w:rPr>
        <w:t>μέτρο</w:t>
      </w:r>
      <w:r>
        <w:rPr>
          <w:rFonts w:eastAsia="Times New Roman"/>
          <w:szCs w:val="24"/>
        </w:rPr>
        <w:t>»</w:t>
      </w:r>
      <w:r w:rsidRPr="00F96D50">
        <w:rPr>
          <w:rFonts w:eastAsia="Times New Roman"/>
          <w:szCs w:val="24"/>
        </w:rPr>
        <w:t>.</w:t>
      </w:r>
      <w:r>
        <w:rPr>
          <w:rFonts w:eastAsia="Times New Roman"/>
          <w:szCs w:val="24"/>
        </w:rPr>
        <w:t xml:space="preserve"> Αυτό σου είπε χθες, συνταξιούχε, </w:t>
      </w:r>
      <w:r w:rsidRPr="00575C0D">
        <w:rPr>
          <w:rFonts w:eastAsia="Times New Roman"/>
          <w:szCs w:val="24"/>
        </w:rPr>
        <w:t>ο Μητσοτάκης</w:t>
      </w:r>
      <w:r>
        <w:rPr>
          <w:rFonts w:eastAsia="Times New Roman"/>
          <w:szCs w:val="24"/>
        </w:rPr>
        <w:t>, γ</w:t>
      </w:r>
      <w:r w:rsidRPr="00575C0D">
        <w:rPr>
          <w:rFonts w:eastAsia="Times New Roman"/>
          <w:szCs w:val="24"/>
        </w:rPr>
        <w:t>ιατί δεν αντέχει η οικονομία</w:t>
      </w:r>
      <w:r>
        <w:rPr>
          <w:rFonts w:eastAsia="Times New Roman"/>
          <w:szCs w:val="24"/>
        </w:rPr>
        <w:t>,</w:t>
      </w:r>
      <w:r w:rsidRPr="00575C0D">
        <w:rPr>
          <w:rFonts w:eastAsia="Times New Roman"/>
          <w:szCs w:val="24"/>
        </w:rPr>
        <w:t xml:space="preserve"> ενώ οικονομία αντέχει τα δικά του δανεικά και αγύριστα των </w:t>
      </w:r>
      <w:r>
        <w:rPr>
          <w:rFonts w:eastAsia="Times New Roman"/>
          <w:szCs w:val="24"/>
        </w:rPr>
        <w:t>500</w:t>
      </w:r>
      <w:r w:rsidRPr="00575C0D">
        <w:rPr>
          <w:rFonts w:eastAsia="Times New Roman"/>
          <w:szCs w:val="24"/>
        </w:rPr>
        <w:t xml:space="preserve"> εκατομμυρίων Νέας Δημοκρατίας και ΠΑΣΟΚ που χρωστούν στις τράπεζες</w:t>
      </w:r>
      <w:r>
        <w:rPr>
          <w:rFonts w:eastAsia="Times New Roman"/>
          <w:szCs w:val="24"/>
        </w:rPr>
        <w:t>,</w:t>
      </w:r>
      <w:r w:rsidRPr="00575C0D">
        <w:rPr>
          <w:rFonts w:eastAsia="Times New Roman"/>
          <w:szCs w:val="24"/>
        </w:rPr>
        <w:t xml:space="preserve"> στη ΔΕΗ</w:t>
      </w:r>
      <w:r>
        <w:rPr>
          <w:rFonts w:eastAsia="Times New Roman"/>
          <w:szCs w:val="24"/>
        </w:rPr>
        <w:t>,</w:t>
      </w:r>
      <w:r w:rsidRPr="00575C0D">
        <w:rPr>
          <w:rFonts w:eastAsia="Times New Roman"/>
          <w:szCs w:val="24"/>
        </w:rPr>
        <w:t xml:space="preserve"> στα ασφαλιστικά ταμεία</w:t>
      </w:r>
      <w:r>
        <w:rPr>
          <w:rFonts w:eastAsia="Times New Roman"/>
          <w:szCs w:val="24"/>
        </w:rPr>
        <w:t>,</w:t>
      </w:r>
      <w:r w:rsidRPr="00575C0D">
        <w:rPr>
          <w:rFonts w:eastAsia="Times New Roman"/>
          <w:szCs w:val="24"/>
        </w:rPr>
        <w:t xml:space="preserve"> στον </w:t>
      </w:r>
      <w:r>
        <w:rPr>
          <w:rFonts w:eastAsia="Times New Roman"/>
          <w:szCs w:val="24"/>
        </w:rPr>
        <w:t>«</w:t>
      </w:r>
      <w:r w:rsidRPr="00575C0D">
        <w:rPr>
          <w:rFonts w:eastAsia="Times New Roman"/>
          <w:szCs w:val="24"/>
        </w:rPr>
        <w:t>Κήρυκα Χανίων</w:t>
      </w:r>
      <w:r>
        <w:rPr>
          <w:rFonts w:eastAsia="Times New Roman"/>
          <w:szCs w:val="24"/>
        </w:rPr>
        <w:t>»</w:t>
      </w:r>
      <w:r w:rsidRPr="00575C0D">
        <w:rPr>
          <w:rFonts w:eastAsia="Times New Roman"/>
          <w:szCs w:val="24"/>
        </w:rPr>
        <w:t xml:space="preserve"> και λοιπά</w:t>
      </w:r>
      <w:r>
        <w:rPr>
          <w:rFonts w:eastAsia="Times New Roman"/>
          <w:szCs w:val="24"/>
        </w:rPr>
        <w:t>.</w:t>
      </w:r>
    </w:p>
    <w:p w14:paraId="6338FD3F" w14:textId="77777777" w:rsidR="00401C51" w:rsidRDefault="00794512">
      <w:pPr>
        <w:spacing w:line="600" w:lineRule="auto"/>
        <w:ind w:firstLine="720"/>
        <w:jc w:val="both"/>
        <w:rPr>
          <w:rFonts w:eastAsia="Times New Roman"/>
          <w:szCs w:val="24"/>
        </w:rPr>
      </w:pPr>
      <w:r>
        <w:rPr>
          <w:rFonts w:eastAsia="Times New Roman"/>
          <w:szCs w:val="24"/>
        </w:rPr>
        <w:t xml:space="preserve">Φέρτε, λοιπόν, τα 500 </w:t>
      </w:r>
      <w:r w:rsidRPr="00575C0D">
        <w:rPr>
          <w:rFonts w:eastAsia="Times New Roman"/>
          <w:szCs w:val="24"/>
        </w:rPr>
        <w:t>εκατομμύρια</w:t>
      </w:r>
      <w:r>
        <w:rPr>
          <w:rFonts w:eastAsia="Times New Roman"/>
          <w:szCs w:val="24"/>
        </w:rPr>
        <w:t xml:space="preserve"> να</w:t>
      </w:r>
      <w:r w:rsidRPr="00575C0D">
        <w:rPr>
          <w:rFonts w:eastAsia="Times New Roman"/>
          <w:szCs w:val="24"/>
        </w:rPr>
        <w:t xml:space="preserve"> τα δώσουμε </w:t>
      </w:r>
      <w:r>
        <w:rPr>
          <w:rFonts w:eastAsia="Times New Roman"/>
          <w:szCs w:val="24"/>
        </w:rPr>
        <w:t xml:space="preserve">στους </w:t>
      </w:r>
      <w:r w:rsidRPr="00575C0D">
        <w:rPr>
          <w:rFonts w:eastAsia="Times New Roman"/>
          <w:szCs w:val="24"/>
        </w:rPr>
        <w:t>συνταξιούχους</w:t>
      </w:r>
      <w:r>
        <w:rPr>
          <w:rFonts w:eastAsia="Times New Roman"/>
          <w:szCs w:val="24"/>
        </w:rPr>
        <w:t>,</w:t>
      </w:r>
      <w:r w:rsidRPr="00575C0D">
        <w:rPr>
          <w:rFonts w:eastAsia="Times New Roman"/>
          <w:szCs w:val="24"/>
        </w:rPr>
        <w:t xml:space="preserve"> </w:t>
      </w:r>
      <w:r>
        <w:rPr>
          <w:rFonts w:eastAsia="Times New Roman"/>
          <w:szCs w:val="24"/>
        </w:rPr>
        <w:t>σ</w:t>
      </w:r>
      <w:r w:rsidRPr="00575C0D">
        <w:rPr>
          <w:rFonts w:eastAsia="Times New Roman"/>
          <w:szCs w:val="24"/>
        </w:rPr>
        <w:t xml:space="preserve">τους </w:t>
      </w:r>
      <w:r>
        <w:rPr>
          <w:rFonts w:eastAsia="Times New Roman"/>
          <w:szCs w:val="24"/>
        </w:rPr>
        <w:t>άνεργους</w:t>
      </w:r>
      <w:r w:rsidRPr="00575C0D">
        <w:rPr>
          <w:rFonts w:eastAsia="Times New Roman"/>
          <w:szCs w:val="24"/>
        </w:rPr>
        <w:t xml:space="preserve"> από αυτούς που τα στερήσετε</w:t>
      </w:r>
      <w:r>
        <w:rPr>
          <w:rFonts w:eastAsia="Times New Roman"/>
          <w:szCs w:val="24"/>
        </w:rPr>
        <w:t>.</w:t>
      </w:r>
      <w:r w:rsidRPr="00575C0D">
        <w:rPr>
          <w:rFonts w:eastAsia="Times New Roman"/>
          <w:szCs w:val="24"/>
        </w:rPr>
        <w:t xml:space="preserve"> Φέρτε πίσω τις κλεμμένες ζωές των ανθρώπων που δεν άντεξαν την ίδια ώρα που αρμέγ</w:t>
      </w:r>
      <w:r>
        <w:rPr>
          <w:rFonts w:eastAsia="Times New Roman"/>
          <w:szCs w:val="24"/>
        </w:rPr>
        <w:t>α</w:t>
      </w:r>
      <w:r w:rsidRPr="00575C0D">
        <w:rPr>
          <w:rFonts w:eastAsia="Times New Roman"/>
          <w:szCs w:val="24"/>
        </w:rPr>
        <w:t>τ</w:t>
      </w:r>
      <w:r>
        <w:rPr>
          <w:rFonts w:eastAsia="Times New Roman"/>
          <w:szCs w:val="24"/>
        </w:rPr>
        <w:t>ε</w:t>
      </w:r>
      <w:r w:rsidRPr="00575C0D">
        <w:rPr>
          <w:rFonts w:eastAsia="Times New Roman"/>
          <w:szCs w:val="24"/>
        </w:rPr>
        <w:t xml:space="preserve"> με τη μίζα</w:t>
      </w:r>
      <w:r>
        <w:rPr>
          <w:rFonts w:eastAsia="Times New Roman"/>
          <w:szCs w:val="24"/>
        </w:rPr>
        <w:t>,</w:t>
      </w:r>
      <w:r w:rsidRPr="00575C0D">
        <w:rPr>
          <w:rFonts w:eastAsia="Times New Roman"/>
          <w:szCs w:val="24"/>
        </w:rPr>
        <w:t xml:space="preserve"> τη ρεμούλα</w:t>
      </w:r>
      <w:r>
        <w:rPr>
          <w:rFonts w:eastAsia="Times New Roman"/>
          <w:szCs w:val="24"/>
        </w:rPr>
        <w:t>,</w:t>
      </w:r>
      <w:r w:rsidRPr="00575C0D">
        <w:rPr>
          <w:rFonts w:eastAsia="Times New Roman"/>
          <w:szCs w:val="24"/>
        </w:rPr>
        <w:t xml:space="preserve"> το πλιάτ</w:t>
      </w:r>
      <w:r w:rsidRPr="00575C0D">
        <w:rPr>
          <w:rFonts w:eastAsia="Times New Roman"/>
          <w:szCs w:val="24"/>
        </w:rPr>
        <w:t>σικο</w:t>
      </w:r>
      <w:r>
        <w:rPr>
          <w:rFonts w:eastAsia="Times New Roman"/>
          <w:szCs w:val="24"/>
        </w:rPr>
        <w:t xml:space="preserve"> και</w:t>
      </w:r>
      <w:r w:rsidRPr="00575C0D">
        <w:rPr>
          <w:rFonts w:eastAsia="Times New Roman"/>
          <w:szCs w:val="24"/>
        </w:rPr>
        <w:t xml:space="preserve"> την αρπαχτή τις ζωές </w:t>
      </w:r>
      <w:r>
        <w:rPr>
          <w:rFonts w:eastAsia="Times New Roman"/>
          <w:szCs w:val="24"/>
        </w:rPr>
        <w:t>τους.</w:t>
      </w:r>
    </w:p>
    <w:p w14:paraId="6338FD40" w14:textId="77777777" w:rsidR="00401C51" w:rsidRDefault="00794512">
      <w:pPr>
        <w:spacing w:line="600" w:lineRule="auto"/>
        <w:ind w:firstLine="720"/>
        <w:jc w:val="both"/>
        <w:rPr>
          <w:rFonts w:eastAsia="Times New Roman"/>
          <w:szCs w:val="24"/>
        </w:rPr>
      </w:pPr>
      <w:r>
        <w:rPr>
          <w:rFonts w:eastAsia="Times New Roman"/>
          <w:szCs w:val="24"/>
        </w:rPr>
        <w:t>Ο</w:t>
      </w:r>
      <w:r w:rsidRPr="00575C0D">
        <w:rPr>
          <w:rFonts w:eastAsia="Times New Roman"/>
          <w:szCs w:val="24"/>
        </w:rPr>
        <w:t xml:space="preserve"> λαός γνωρίζει τις δικές μας αδυναμίες</w:t>
      </w:r>
      <w:r>
        <w:rPr>
          <w:rFonts w:eastAsia="Times New Roman"/>
          <w:szCs w:val="24"/>
        </w:rPr>
        <w:t>,</w:t>
      </w:r>
      <w:r w:rsidRPr="00575C0D">
        <w:rPr>
          <w:rFonts w:eastAsia="Times New Roman"/>
          <w:szCs w:val="24"/>
        </w:rPr>
        <w:t xml:space="preserve"> τις </w:t>
      </w:r>
      <w:r>
        <w:rPr>
          <w:rFonts w:eastAsia="Times New Roman"/>
          <w:szCs w:val="24"/>
        </w:rPr>
        <w:t>όποιες</w:t>
      </w:r>
      <w:r w:rsidRPr="00575C0D">
        <w:rPr>
          <w:rFonts w:eastAsia="Times New Roman"/>
          <w:szCs w:val="24"/>
        </w:rPr>
        <w:t xml:space="preserve"> ανεπάρκειες και τα όποια λάθη</w:t>
      </w:r>
      <w:r>
        <w:rPr>
          <w:rFonts w:eastAsia="Times New Roman"/>
          <w:szCs w:val="24"/>
        </w:rPr>
        <w:t>.</w:t>
      </w:r>
      <w:r w:rsidRPr="00575C0D">
        <w:rPr>
          <w:rFonts w:eastAsia="Times New Roman"/>
          <w:szCs w:val="24"/>
        </w:rPr>
        <w:t xml:space="preserve"> Ωστόσο</w:t>
      </w:r>
      <w:r>
        <w:rPr>
          <w:rFonts w:eastAsia="Times New Roman"/>
          <w:szCs w:val="24"/>
        </w:rPr>
        <w:t>,</w:t>
      </w:r>
      <w:r w:rsidRPr="00575C0D">
        <w:rPr>
          <w:rFonts w:eastAsia="Times New Roman"/>
          <w:szCs w:val="24"/>
        </w:rPr>
        <w:t xml:space="preserve"> αντιλαμβάνεται την υποκρισία και τον φαρισαϊσμό</w:t>
      </w:r>
      <w:r>
        <w:rPr>
          <w:rFonts w:eastAsia="Times New Roman"/>
          <w:szCs w:val="24"/>
        </w:rPr>
        <w:t>.</w:t>
      </w:r>
      <w:r w:rsidRPr="00575C0D">
        <w:rPr>
          <w:rFonts w:eastAsia="Times New Roman"/>
          <w:szCs w:val="24"/>
        </w:rPr>
        <w:t xml:space="preserve"> </w:t>
      </w:r>
      <w:r>
        <w:rPr>
          <w:rFonts w:eastAsia="Times New Roman"/>
          <w:szCs w:val="24"/>
        </w:rPr>
        <w:t>Τυμβωρυχούν</w:t>
      </w:r>
      <w:r w:rsidRPr="00575C0D">
        <w:rPr>
          <w:rFonts w:eastAsia="Times New Roman"/>
          <w:szCs w:val="24"/>
        </w:rPr>
        <w:t xml:space="preserve"> για τις φυσικές καταστροφές</w:t>
      </w:r>
      <w:r>
        <w:rPr>
          <w:rFonts w:eastAsia="Times New Roman"/>
          <w:szCs w:val="24"/>
        </w:rPr>
        <w:t>,</w:t>
      </w:r>
      <w:r w:rsidRPr="00575C0D">
        <w:rPr>
          <w:rFonts w:eastAsia="Times New Roman"/>
          <w:szCs w:val="24"/>
        </w:rPr>
        <w:t xml:space="preserve"> αλλά την ίδια ώρα </w:t>
      </w:r>
      <w:r>
        <w:rPr>
          <w:rFonts w:eastAsia="Times New Roman"/>
          <w:szCs w:val="24"/>
        </w:rPr>
        <w:t>τ</w:t>
      </w:r>
      <w:r w:rsidRPr="00575C0D">
        <w:rPr>
          <w:rFonts w:eastAsia="Times New Roman"/>
          <w:szCs w:val="24"/>
        </w:rPr>
        <w:t>ι προτείνουν</w:t>
      </w:r>
      <w:r>
        <w:rPr>
          <w:rFonts w:eastAsia="Times New Roman"/>
          <w:szCs w:val="24"/>
        </w:rPr>
        <w:t>;</w:t>
      </w:r>
      <w:r w:rsidRPr="00575C0D">
        <w:rPr>
          <w:rFonts w:eastAsia="Times New Roman"/>
          <w:szCs w:val="24"/>
        </w:rPr>
        <w:t xml:space="preserve"> Σε κάθε πέντε πυροσβέστες που αποχωρούν να προσλαμβάνεται </w:t>
      </w:r>
      <w:r>
        <w:rPr>
          <w:rFonts w:eastAsia="Times New Roman"/>
          <w:szCs w:val="24"/>
        </w:rPr>
        <w:t>ένας. Σπαρταρούν</w:t>
      </w:r>
      <w:r w:rsidRPr="00575C0D">
        <w:rPr>
          <w:rFonts w:eastAsia="Times New Roman"/>
          <w:szCs w:val="24"/>
        </w:rPr>
        <w:t xml:space="preserve"> </w:t>
      </w:r>
      <w:r>
        <w:rPr>
          <w:rFonts w:eastAsia="Times New Roman"/>
          <w:szCs w:val="24"/>
        </w:rPr>
        <w:t xml:space="preserve">για το </w:t>
      </w:r>
      <w:r>
        <w:rPr>
          <w:rFonts w:eastAsia="Times New Roman"/>
          <w:szCs w:val="24"/>
        </w:rPr>
        <w:t>«</w:t>
      </w:r>
      <w:r>
        <w:rPr>
          <w:rFonts w:eastAsia="Times New Roman"/>
          <w:szCs w:val="24"/>
          <w:lang w:val="en-US"/>
        </w:rPr>
        <w:t>law</w:t>
      </w:r>
      <w:r w:rsidRPr="00F96D50">
        <w:rPr>
          <w:rFonts w:eastAsia="Times New Roman"/>
          <w:szCs w:val="24"/>
        </w:rPr>
        <w:t xml:space="preserve"> </w:t>
      </w:r>
      <w:r>
        <w:rPr>
          <w:rFonts w:eastAsia="Times New Roman"/>
          <w:szCs w:val="24"/>
          <w:lang w:val="en-US"/>
        </w:rPr>
        <w:t>and</w:t>
      </w:r>
      <w:r w:rsidRPr="00F96D50">
        <w:rPr>
          <w:rFonts w:eastAsia="Times New Roman"/>
          <w:szCs w:val="24"/>
        </w:rPr>
        <w:t xml:space="preserve"> </w:t>
      </w:r>
      <w:r w:rsidRPr="00575C0D">
        <w:rPr>
          <w:rFonts w:eastAsia="Times New Roman"/>
          <w:szCs w:val="24"/>
        </w:rPr>
        <w:t>order</w:t>
      </w:r>
      <w:r>
        <w:rPr>
          <w:rFonts w:eastAsia="Times New Roman"/>
          <w:szCs w:val="24"/>
        </w:rPr>
        <w:t>»</w:t>
      </w:r>
      <w:r>
        <w:rPr>
          <w:rFonts w:eastAsia="Times New Roman"/>
          <w:szCs w:val="24"/>
        </w:rPr>
        <w:t>,</w:t>
      </w:r>
      <w:r w:rsidRPr="00575C0D">
        <w:rPr>
          <w:rFonts w:eastAsia="Times New Roman"/>
          <w:szCs w:val="24"/>
        </w:rPr>
        <w:t xml:space="preserve"> για </w:t>
      </w:r>
      <w:r>
        <w:rPr>
          <w:rFonts w:eastAsia="Times New Roman"/>
          <w:szCs w:val="24"/>
        </w:rPr>
        <w:t>τον</w:t>
      </w:r>
      <w:r w:rsidRPr="00575C0D">
        <w:rPr>
          <w:rFonts w:eastAsia="Times New Roman"/>
          <w:szCs w:val="24"/>
        </w:rPr>
        <w:t xml:space="preserve"> νόμο και την τάξη</w:t>
      </w:r>
      <w:r>
        <w:rPr>
          <w:rFonts w:eastAsia="Times New Roman"/>
          <w:szCs w:val="24"/>
        </w:rPr>
        <w:t>,</w:t>
      </w:r>
      <w:r w:rsidRPr="00575C0D">
        <w:rPr>
          <w:rFonts w:eastAsia="Times New Roman"/>
          <w:szCs w:val="24"/>
        </w:rPr>
        <w:t xml:space="preserve"> αλλά την ίδια ώρα θεωρούν ότι πρέπει να απολυθούν </w:t>
      </w:r>
      <w:r>
        <w:rPr>
          <w:rFonts w:eastAsia="Times New Roman"/>
          <w:szCs w:val="24"/>
        </w:rPr>
        <w:t>πέντε</w:t>
      </w:r>
      <w:r w:rsidRPr="00575C0D">
        <w:rPr>
          <w:rFonts w:eastAsia="Times New Roman"/>
          <w:szCs w:val="24"/>
        </w:rPr>
        <w:t xml:space="preserve"> αστυνομικοί και να προσληφθεί </w:t>
      </w:r>
      <w:r>
        <w:rPr>
          <w:rFonts w:eastAsia="Times New Roman"/>
          <w:szCs w:val="24"/>
        </w:rPr>
        <w:t>ένας. Το ίδιο σ</w:t>
      </w:r>
      <w:r w:rsidRPr="00575C0D">
        <w:rPr>
          <w:rFonts w:eastAsia="Times New Roman"/>
          <w:szCs w:val="24"/>
        </w:rPr>
        <w:t>την υγεία</w:t>
      </w:r>
      <w:r>
        <w:rPr>
          <w:rFonts w:eastAsia="Times New Roman"/>
          <w:szCs w:val="24"/>
        </w:rPr>
        <w:t>, το ίδιο στην π</w:t>
      </w:r>
      <w:r w:rsidRPr="00575C0D">
        <w:rPr>
          <w:rFonts w:eastAsia="Times New Roman"/>
          <w:szCs w:val="24"/>
        </w:rPr>
        <w:t>αιδ</w:t>
      </w:r>
      <w:r w:rsidRPr="00575C0D">
        <w:rPr>
          <w:rFonts w:eastAsia="Times New Roman"/>
          <w:szCs w:val="24"/>
        </w:rPr>
        <w:t>εία</w:t>
      </w:r>
      <w:r>
        <w:rPr>
          <w:rFonts w:eastAsia="Times New Roman"/>
          <w:szCs w:val="24"/>
        </w:rPr>
        <w:t>,</w:t>
      </w:r>
      <w:r w:rsidRPr="00575C0D">
        <w:rPr>
          <w:rFonts w:eastAsia="Times New Roman"/>
          <w:szCs w:val="24"/>
        </w:rPr>
        <w:t xml:space="preserve"> το ίδιο για νοσηλευτές</w:t>
      </w:r>
      <w:r>
        <w:rPr>
          <w:rFonts w:eastAsia="Times New Roman"/>
          <w:szCs w:val="24"/>
        </w:rPr>
        <w:t xml:space="preserve">, για δασκάλους, για </w:t>
      </w:r>
      <w:r w:rsidRPr="00575C0D">
        <w:rPr>
          <w:rFonts w:eastAsia="Times New Roman"/>
          <w:szCs w:val="24"/>
        </w:rPr>
        <w:t>καθηγητές</w:t>
      </w:r>
      <w:r>
        <w:rPr>
          <w:rFonts w:eastAsia="Times New Roman"/>
          <w:szCs w:val="24"/>
        </w:rPr>
        <w:t>!</w:t>
      </w:r>
      <w:r w:rsidRPr="00575C0D">
        <w:rPr>
          <w:rFonts w:eastAsia="Times New Roman"/>
          <w:szCs w:val="24"/>
        </w:rPr>
        <w:t xml:space="preserve"> Έτσι θα προστατεύσουν τη χώρα</w:t>
      </w:r>
      <w:r>
        <w:rPr>
          <w:rFonts w:eastAsia="Times New Roman"/>
          <w:szCs w:val="24"/>
        </w:rPr>
        <w:t>;</w:t>
      </w:r>
      <w:r w:rsidRPr="00575C0D">
        <w:rPr>
          <w:rFonts w:eastAsia="Times New Roman"/>
          <w:szCs w:val="24"/>
        </w:rPr>
        <w:t xml:space="preserve"> Έτσι θα εμπεδώσουν την τάξη και την ασφάλεια</w:t>
      </w:r>
      <w:r>
        <w:rPr>
          <w:rFonts w:eastAsia="Times New Roman"/>
          <w:szCs w:val="24"/>
        </w:rPr>
        <w:t>;</w:t>
      </w:r>
    </w:p>
    <w:p w14:paraId="6338FD41" w14:textId="77777777" w:rsidR="00401C51" w:rsidRDefault="00794512">
      <w:pPr>
        <w:spacing w:line="600" w:lineRule="auto"/>
        <w:ind w:firstLine="720"/>
        <w:jc w:val="both"/>
        <w:rPr>
          <w:rFonts w:eastAsia="Times New Roman"/>
          <w:szCs w:val="24"/>
        </w:rPr>
      </w:pPr>
      <w:r>
        <w:rPr>
          <w:rFonts w:eastAsia="Times New Roman"/>
          <w:szCs w:val="24"/>
        </w:rPr>
        <w:t xml:space="preserve">Οι πολίτες μάς </w:t>
      </w:r>
      <w:r w:rsidRPr="00575C0D">
        <w:rPr>
          <w:rFonts w:eastAsia="Times New Roman"/>
          <w:szCs w:val="24"/>
        </w:rPr>
        <w:t>επισημαίνουν τις όποιες αδυναμίες</w:t>
      </w:r>
      <w:r>
        <w:rPr>
          <w:rFonts w:eastAsia="Times New Roman"/>
          <w:szCs w:val="24"/>
        </w:rPr>
        <w:t>,</w:t>
      </w:r>
      <w:r w:rsidRPr="00575C0D">
        <w:rPr>
          <w:rFonts w:eastAsia="Times New Roman"/>
          <w:szCs w:val="24"/>
        </w:rPr>
        <w:t xml:space="preserve"> τα όποια λάθη </w:t>
      </w:r>
      <w:r>
        <w:rPr>
          <w:rFonts w:eastAsia="Times New Roman"/>
          <w:szCs w:val="24"/>
        </w:rPr>
        <w:t>μας,</w:t>
      </w:r>
      <w:r w:rsidRPr="00575C0D">
        <w:rPr>
          <w:rFonts w:eastAsia="Times New Roman"/>
          <w:szCs w:val="24"/>
        </w:rPr>
        <w:t xml:space="preserve"> γιατί την ίδια ώρα της δικαιολογημένης κριτικής προ</w:t>
      </w:r>
      <w:r w:rsidRPr="00575C0D">
        <w:rPr>
          <w:rFonts w:eastAsia="Times New Roman"/>
          <w:szCs w:val="24"/>
        </w:rPr>
        <w:t>ς εμάς και την Κυβέρνησή μας την ίδια ώρα</w:t>
      </w:r>
      <w:r>
        <w:rPr>
          <w:rFonts w:eastAsia="Times New Roman"/>
          <w:szCs w:val="24"/>
        </w:rPr>
        <w:t>,</w:t>
      </w:r>
      <w:r w:rsidRPr="00575C0D">
        <w:rPr>
          <w:rFonts w:eastAsia="Times New Roman"/>
          <w:szCs w:val="24"/>
        </w:rPr>
        <w:t xml:space="preserve"> την ίδια στιγμή από μας περιμένουν</w:t>
      </w:r>
      <w:r>
        <w:rPr>
          <w:rFonts w:eastAsia="Times New Roman"/>
          <w:szCs w:val="24"/>
        </w:rPr>
        <w:t>.</w:t>
      </w:r>
      <w:r w:rsidRPr="00575C0D">
        <w:rPr>
          <w:rFonts w:eastAsia="Times New Roman"/>
          <w:szCs w:val="24"/>
        </w:rPr>
        <w:t xml:space="preserve"> Αναγνωρίζουν οι πολίτες παρά τα όσα μας καταμαρτυρούν</w:t>
      </w:r>
      <w:r>
        <w:rPr>
          <w:rFonts w:eastAsia="Times New Roman"/>
          <w:szCs w:val="24"/>
        </w:rPr>
        <w:t xml:space="preserve"> ότι</w:t>
      </w:r>
      <w:r w:rsidRPr="00575C0D">
        <w:rPr>
          <w:rFonts w:eastAsia="Times New Roman"/>
          <w:szCs w:val="24"/>
        </w:rPr>
        <w:t xml:space="preserve"> </w:t>
      </w:r>
      <w:r>
        <w:rPr>
          <w:rFonts w:eastAsia="Times New Roman"/>
          <w:szCs w:val="24"/>
        </w:rPr>
        <w:t>«</w:t>
      </w:r>
      <w:r w:rsidRPr="00575C0D">
        <w:rPr>
          <w:rFonts w:eastAsia="Times New Roman"/>
          <w:szCs w:val="24"/>
        </w:rPr>
        <w:t>αυτ</w:t>
      </w:r>
      <w:r>
        <w:rPr>
          <w:rFonts w:eastAsia="Times New Roman"/>
          <w:szCs w:val="24"/>
        </w:rPr>
        <w:t>οί</w:t>
      </w:r>
      <w:r w:rsidRPr="00575C0D">
        <w:rPr>
          <w:rFonts w:eastAsia="Times New Roman"/>
          <w:szCs w:val="24"/>
        </w:rPr>
        <w:t xml:space="preserve"> δεν κλέβουν</w:t>
      </w:r>
      <w:r>
        <w:rPr>
          <w:rFonts w:eastAsia="Times New Roman"/>
          <w:szCs w:val="24"/>
        </w:rPr>
        <w:t>».</w:t>
      </w:r>
      <w:r w:rsidRPr="00575C0D">
        <w:rPr>
          <w:rFonts w:eastAsia="Times New Roman"/>
          <w:szCs w:val="24"/>
        </w:rPr>
        <w:t xml:space="preserve"> Αυτή είναι κρίσιμη φ</w:t>
      </w:r>
      <w:r>
        <w:rPr>
          <w:rFonts w:eastAsia="Times New Roman"/>
          <w:szCs w:val="24"/>
        </w:rPr>
        <w:t>ρ</w:t>
      </w:r>
      <w:r w:rsidRPr="00575C0D">
        <w:rPr>
          <w:rFonts w:eastAsia="Times New Roman"/>
          <w:szCs w:val="24"/>
        </w:rPr>
        <w:t xml:space="preserve">άση </w:t>
      </w:r>
      <w:r>
        <w:rPr>
          <w:rFonts w:eastAsia="Times New Roman"/>
          <w:szCs w:val="24"/>
        </w:rPr>
        <w:t>καμπή. Α</w:t>
      </w:r>
      <w:r w:rsidRPr="00575C0D">
        <w:rPr>
          <w:rFonts w:eastAsia="Times New Roman"/>
          <w:szCs w:val="24"/>
        </w:rPr>
        <w:t>υτ</w:t>
      </w:r>
      <w:r>
        <w:rPr>
          <w:rFonts w:eastAsia="Times New Roman"/>
          <w:szCs w:val="24"/>
        </w:rPr>
        <w:t>οί</w:t>
      </w:r>
      <w:r w:rsidRPr="00575C0D">
        <w:rPr>
          <w:rFonts w:eastAsia="Times New Roman"/>
          <w:szCs w:val="24"/>
        </w:rPr>
        <w:t xml:space="preserve"> δεν κλέβουν</w:t>
      </w:r>
      <w:r>
        <w:rPr>
          <w:rFonts w:eastAsia="Times New Roman"/>
          <w:szCs w:val="24"/>
        </w:rPr>
        <w:t>!</w:t>
      </w:r>
    </w:p>
    <w:p w14:paraId="6338FD42" w14:textId="77777777" w:rsidR="00401C51" w:rsidRDefault="00794512">
      <w:pPr>
        <w:spacing w:line="600" w:lineRule="auto"/>
        <w:ind w:firstLine="720"/>
        <w:jc w:val="both"/>
        <w:rPr>
          <w:rFonts w:eastAsia="Times New Roman"/>
          <w:szCs w:val="24"/>
        </w:rPr>
      </w:pPr>
      <w:r>
        <w:rPr>
          <w:rFonts w:eastAsia="Times New Roman"/>
          <w:szCs w:val="24"/>
        </w:rPr>
        <w:t>Ο</w:t>
      </w:r>
      <w:r w:rsidRPr="00575C0D">
        <w:rPr>
          <w:rFonts w:eastAsia="Times New Roman"/>
          <w:szCs w:val="24"/>
        </w:rPr>
        <w:t xml:space="preserve"> αγώνας </w:t>
      </w:r>
      <w:r>
        <w:rPr>
          <w:rFonts w:eastAsia="Times New Roman"/>
          <w:szCs w:val="24"/>
        </w:rPr>
        <w:t>μας,</w:t>
      </w:r>
      <w:r w:rsidRPr="00575C0D">
        <w:rPr>
          <w:rFonts w:eastAsia="Times New Roman"/>
          <w:szCs w:val="24"/>
        </w:rPr>
        <w:t xml:space="preserve"> </w:t>
      </w:r>
      <w:r>
        <w:rPr>
          <w:rFonts w:eastAsia="Times New Roman"/>
          <w:szCs w:val="24"/>
        </w:rPr>
        <w:t>ω</w:t>
      </w:r>
      <w:r w:rsidRPr="00575C0D">
        <w:rPr>
          <w:rFonts w:eastAsia="Times New Roman"/>
          <w:szCs w:val="24"/>
        </w:rPr>
        <w:t>στόσο</w:t>
      </w:r>
      <w:r>
        <w:rPr>
          <w:rFonts w:eastAsia="Times New Roman"/>
          <w:szCs w:val="24"/>
        </w:rPr>
        <w:t>,</w:t>
      </w:r>
      <w:r w:rsidRPr="00575C0D">
        <w:rPr>
          <w:rFonts w:eastAsia="Times New Roman"/>
          <w:szCs w:val="24"/>
        </w:rPr>
        <w:t xml:space="preserve"> αφορά την καθημερινότητα </w:t>
      </w:r>
      <w:r w:rsidRPr="00575C0D">
        <w:rPr>
          <w:rFonts w:eastAsia="Times New Roman"/>
          <w:szCs w:val="24"/>
        </w:rPr>
        <w:t>των πολιτών</w:t>
      </w:r>
      <w:r>
        <w:rPr>
          <w:rFonts w:eastAsia="Times New Roman"/>
          <w:szCs w:val="24"/>
        </w:rPr>
        <w:t>, των πολιτών της Θεσσαλονίκης και της Μ</w:t>
      </w:r>
      <w:r w:rsidRPr="00575C0D">
        <w:rPr>
          <w:rFonts w:eastAsia="Times New Roman"/>
          <w:szCs w:val="24"/>
        </w:rPr>
        <w:t>ακεδονίας</w:t>
      </w:r>
      <w:r>
        <w:rPr>
          <w:rFonts w:eastAsia="Times New Roman"/>
          <w:szCs w:val="24"/>
        </w:rPr>
        <w:t xml:space="preserve">. Η δική μας </w:t>
      </w:r>
      <w:r w:rsidRPr="00575C0D">
        <w:rPr>
          <w:rFonts w:eastAsia="Times New Roman"/>
          <w:szCs w:val="24"/>
        </w:rPr>
        <w:t>Θεσσαλονίκη</w:t>
      </w:r>
      <w:r>
        <w:rPr>
          <w:rFonts w:eastAsia="Times New Roman"/>
          <w:szCs w:val="24"/>
        </w:rPr>
        <w:t>,</w:t>
      </w:r>
      <w:r w:rsidRPr="00575C0D">
        <w:rPr>
          <w:rFonts w:eastAsia="Times New Roman"/>
          <w:szCs w:val="24"/>
        </w:rPr>
        <w:t xml:space="preserve"> η Θεσσαλονίκη που μας ενώνει</w:t>
      </w:r>
      <w:r>
        <w:rPr>
          <w:rFonts w:eastAsia="Times New Roman"/>
          <w:szCs w:val="24"/>
        </w:rPr>
        <w:t>,</w:t>
      </w:r>
      <w:r w:rsidRPr="00575C0D">
        <w:rPr>
          <w:rFonts w:eastAsia="Times New Roman"/>
          <w:szCs w:val="24"/>
        </w:rPr>
        <w:t xml:space="preserve"> είναι αυτή που μας εμπνέει</w:t>
      </w:r>
      <w:r>
        <w:rPr>
          <w:rFonts w:eastAsia="Times New Roman"/>
          <w:szCs w:val="24"/>
        </w:rPr>
        <w:t>.</w:t>
      </w:r>
      <w:r w:rsidRPr="00575C0D">
        <w:rPr>
          <w:rFonts w:eastAsia="Times New Roman"/>
          <w:szCs w:val="24"/>
        </w:rPr>
        <w:t xml:space="preserve"> Κεντρικός μας στόχος </w:t>
      </w:r>
      <w:r>
        <w:rPr>
          <w:rFonts w:eastAsia="Times New Roman"/>
          <w:szCs w:val="24"/>
        </w:rPr>
        <w:t>η</w:t>
      </w:r>
      <w:r w:rsidRPr="00575C0D">
        <w:rPr>
          <w:rFonts w:eastAsia="Times New Roman"/>
          <w:szCs w:val="24"/>
        </w:rPr>
        <w:t xml:space="preserve"> </w:t>
      </w:r>
      <w:r>
        <w:rPr>
          <w:rFonts w:eastAsia="Times New Roman"/>
          <w:szCs w:val="24"/>
        </w:rPr>
        <w:t>κ</w:t>
      </w:r>
      <w:r w:rsidRPr="00575C0D">
        <w:rPr>
          <w:rFonts w:eastAsia="Times New Roman"/>
          <w:szCs w:val="24"/>
        </w:rPr>
        <w:t>αθημερινή της ανάταση</w:t>
      </w:r>
      <w:r>
        <w:rPr>
          <w:rFonts w:eastAsia="Times New Roman"/>
          <w:szCs w:val="24"/>
        </w:rPr>
        <w:t>,</w:t>
      </w:r>
      <w:r w:rsidRPr="00575C0D">
        <w:rPr>
          <w:rFonts w:eastAsia="Times New Roman"/>
          <w:szCs w:val="24"/>
        </w:rPr>
        <w:t xml:space="preserve"> γιατί οι πολίτες δεν παραμυθιάζονται από αυτούς που πουλάνε ψευδε</w:t>
      </w:r>
      <w:r w:rsidRPr="00575C0D">
        <w:rPr>
          <w:rFonts w:eastAsia="Times New Roman"/>
          <w:szCs w:val="24"/>
        </w:rPr>
        <w:t>πίγραφο πατριωτισμό την ίδια ώρα που κάνουν</w:t>
      </w:r>
      <w:r>
        <w:rPr>
          <w:rFonts w:eastAsia="Times New Roman"/>
          <w:szCs w:val="24"/>
        </w:rPr>
        <w:t xml:space="preserve"> μπίζνες</w:t>
      </w:r>
      <w:r w:rsidRPr="00575C0D">
        <w:rPr>
          <w:rFonts w:eastAsia="Times New Roman"/>
          <w:szCs w:val="24"/>
        </w:rPr>
        <w:t xml:space="preserve"> με τους γείτονες</w:t>
      </w:r>
      <w:r w:rsidRPr="00463442">
        <w:rPr>
          <w:rFonts w:eastAsia="Times New Roman"/>
          <w:szCs w:val="24"/>
        </w:rPr>
        <w:t xml:space="preserve">. </w:t>
      </w:r>
      <w:r>
        <w:rPr>
          <w:rFonts w:eastAsia="Times New Roman"/>
          <w:szCs w:val="24"/>
        </w:rPr>
        <w:t xml:space="preserve">Κρίνουν </w:t>
      </w:r>
      <w:r w:rsidRPr="00575C0D">
        <w:rPr>
          <w:rFonts w:eastAsia="Times New Roman"/>
          <w:szCs w:val="24"/>
        </w:rPr>
        <w:t xml:space="preserve">τα έργα </w:t>
      </w:r>
      <w:r>
        <w:rPr>
          <w:rFonts w:eastAsia="Times New Roman"/>
          <w:szCs w:val="24"/>
        </w:rPr>
        <w:t>μας,</w:t>
      </w:r>
      <w:r w:rsidRPr="00575C0D">
        <w:rPr>
          <w:rFonts w:eastAsia="Times New Roman"/>
          <w:szCs w:val="24"/>
        </w:rPr>
        <w:t xml:space="preserve"> γιατί είμαστε αυτό που πράττουμε και όχι αυτό που δηλώνουμε</w:t>
      </w:r>
      <w:r>
        <w:rPr>
          <w:rFonts w:eastAsia="Times New Roman"/>
          <w:szCs w:val="24"/>
        </w:rPr>
        <w:t>.</w:t>
      </w:r>
      <w:r w:rsidRPr="00575C0D">
        <w:rPr>
          <w:rFonts w:eastAsia="Times New Roman"/>
          <w:szCs w:val="24"/>
        </w:rPr>
        <w:t xml:space="preserve"> </w:t>
      </w:r>
    </w:p>
    <w:p w14:paraId="6338FD43" w14:textId="77777777" w:rsidR="00401C51" w:rsidRDefault="00794512">
      <w:pPr>
        <w:spacing w:line="600" w:lineRule="auto"/>
        <w:ind w:firstLine="720"/>
        <w:jc w:val="both"/>
        <w:rPr>
          <w:rFonts w:eastAsia="Times New Roman"/>
          <w:szCs w:val="24"/>
        </w:rPr>
      </w:pPr>
      <w:r w:rsidRPr="00575C0D">
        <w:rPr>
          <w:rFonts w:eastAsia="Times New Roman"/>
          <w:szCs w:val="24"/>
        </w:rPr>
        <w:t xml:space="preserve">Μαζί βάλαμε φρένο στην ασυδοσία των εισπρακτικών εταιρειών με την αυστηροποίηση της νομοθεσίας για να </w:t>
      </w:r>
      <w:r w:rsidRPr="00575C0D">
        <w:rPr>
          <w:rFonts w:eastAsia="Times New Roman"/>
          <w:szCs w:val="24"/>
        </w:rPr>
        <w:t>σταματήσουμε το</w:t>
      </w:r>
      <w:r>
        <w:rPr>
          <w:rFonts w:eastAsia="Times New Roman"/>
          <w:szCs w:val="24"/>
        </w:rPr>
        <w:t xml:space="preserve"> μπούλινγκ</w:t>
      </w:r>
      <w:r w:rsidRPr="00575C0D">
        <w:rPr>
          <w:rFonts w:eastAsia="Times New Roman"/>
          <w:szCs w:val="24"/>
        </w:rPr>
        <w:t xml:space="preserve"> των αδύναμων πολιτών μέσα στα ίδια τους τα σπίτια</w:t>
      </w:r>
      <w:r>
        <w:rPr>
          <w:rFonts w:eastAsia="Times New Roman"/>
          <w:szCs w:val="24"/>
        </w:rPr>
        <w:t>.</w:t>
      </w:r>
      <w:r w:rsidRPr="00575C0D">
        <w:rPr>
          <w:rFonts w:eastAsia="Times New Roman"/>
          <w:szCs w:val="24"/>
        </w:rPr>
        <w:t xml:space="preserve"> Μαζί δώσαμε και συνεχίζουμε να δίνουμε τον αγώνα για την προστασία της πρώτης κατοικίας</w:t>
      </w:r>
      <w:r>
        <w:rPr>
          <w:rFonts w:eastAsia="Times New Roman"/>
          <w:szCs w:val="24"/>
        </w:rPr>
        <w:t>.</w:t>
      </w:r>
      <w:r w:rsidRPr="00575C0D">
        <w:rPr>
          <w:rFonts w:eastAsia="Times New Roman"/>
          <w:szCs w:val="24"/>
        </w:rPr>
        <w:t xml:space="preserve"> Μαζί απαιτήσαμε ο αδύναμος δανειολήπτης να έχει προτεραιότητα έναντι των fund</w:t>
      </w:r>
      <w:r>
        <w:rPr>
          <w:rFonts w:eastAsia="Times New Roman"/>
          <w:szCs w:val="24"/>
        </w:rPr>
        <w:t>.</w:t>
      </w:r>
      <w:r w:rsidRPr="00575C0D">
        <w:rPr>
          <w:rFonts w:eastAsia="Times New Roman"/>
          <w:szCs w:val="24"/>
        </w:rPr>
        <w:t xml:space="preserve"> </w:t>
      </w:r>
    </w:p>
    <w:p w14:paraId="6338FD44" w14:textId="77777777" w:rsidR="00401C51" w:rsidRDefault="00794512">
      <w:pPr>
        <w:spacing w:line="600" w:lineRule="auto"/>
        <w:ind w:firstLine="720"/>
        <w:jc w:val="both"/>
        <w:rPr>
          <w:rFonts w:eastAsia="Times New Roman"/>
          <w:szCs w:val="24"/>
        </w:rPr>
      </w:pPr>
      <w:r w:rsidRPr="00575C0D">
        <w:rPr>
          <w:rFonts w:eastAsia="Times New Roman"/>
          <w:szCs w:val="24"/>
        </w:rPr>
        <w:t xml:space="preserve">Μαζί </w:t>
      </w:r>
      <w:r>
        <w:rPr>
          <w:rFonts w:eastAsia="Times New Roman"/>
          <w:szCs w:val="24"/>
        </w:rPr>
        <w:t>φέραμ</w:t>
      </w:r>
      <w:r>
        <w:rPr>
          <w:rFonts w:eastAsia="Times New Roman"/>
          <w:szCs w:val="24"/>
        </w:rPr>
        <w:t>ε</w:t>
      </w:r>
      <w:r w:rsidRPr="00575C0D">
        <w:rPr>
          <w:rFonts w:eastAsia="Times New Roman"/>
          <w:szCs w:val="24"/>
        </w:rPr>
        <w:t xml:space="preserve"> στο δημόσιο ταμείο αθροιστικά στα τέσσερα χρόνια 350 εκατομμύρια από τον αφορολόγητο ηλεκτρονικό τζόγο</w:t>
      </w:r>
      <w:r>
        <w:rPr>
          <w:rFonts w:eastAsia="Times New Roman"/>
          <w:szCs w:val="24"/>
        </w:rPr>
        <w:t>,</w:t>
      </w:r>
      <w:r w:rsidRPr="00575C0D">
        <w:rPr>
          <w:rFonts w:eastAsia="Times New Roman"/>
          <w:szCs w:val="24"/>
        </w:rPr>
        <w:t xml:space="preserve"> ο οποίος μέχρι το 2014 έφερνε μόλις 27</w:t>
      </w:r>
      <w:r>
        <w:rPr>
          <w:rFonts w:eastAsia="Times New Roman"/>
          <w:szCs w:val="24"/>
        </w:rPr>
        <w:t>.36</w:t>
      </w:r>
      <w:r w:rsidRPr="00575C0D">
        <w:rPr>
          <w:rFonts w:eastAsia="Times New Roman"/>
          <w:szCs w:val="24"/>
        </w:rPr>
        <w:t>6 ευρώ</w:t>
      </w:r>
      <w:r>
        <w:rPr>
          <w:rFonts w:eastAsia="Times New Roman"/>
          <w:szCs w:val="24"/>
        </w:rPr>
        <w:t>. Μ</w:t>
      </w:r>
      <w:r w:rsidRPr="00575C0D">
        <w:rPr>
          <w:rFonts w:eastAsia="Times New Roman"/>
          <w:szCs w:val="24"/>
        </w:rPr>
        <w:t xml:space="preserve">αζί ζητήσαμε </w:t>
      </w:r>
      <w:r>
        <w:rPr>
          <w:rFonts w:eastAsia="Times New Roman"/>
          <w:szCs w:val="24"/>
        </w:rPr>
        <w:t>κ</w:t>
      </w:r>
      <w:r w:rsidRPr="00575C0D">
        <w:rPr>
          <w:rFonts w:eastAsia="Times New Roman"/>
          <w:szCs w:val="24"/>
        </w:rPr>
        <w:t xml:space="preserve">αι καταφέραμε να καταργηθεί το αφορολόγητο των Βουλευτών για να είναι </w:t>
      </w:r>
      <w:r>
        <w:rPr>
          <w:rFonts w:eastAsia="Times New Roman"/>
          <w:szCs w:val="24"/>
        </w:rPr>
        <w:t>ίση</w:t>
      </w:r>
      <w:r w:rsidRPr="00575C0D">
        <w:rPr>
          <w:rFonts w:eastAsia="Times New Roman"/>
          <w:szCs w:val="24"/>
        </w:rPr>
        <w:t xml:space="preserve"> </w:t>
      </w:r>
      <w:r>
        <w:rPr>
          <w:rFonts w:eastAsia="Times New Roman"/>
          <w:szCs w:val="24"/>
        </w:rPr>
        <w:t>η</w:t>
      </w:r>
      <w:r w:rsidRPr="00575C0D">
        <w:rPr>
          <w:rFonts w:eastAsia="Times New Roman"/>
          <w:szCs w:val="24"/>
        </w:rPr>
        <w:t xml:space="preserve"> αντιμετώπι</w:t>
      </w:r>
      <w:r w:rsidRPr="00575C0D">
        <w:rPr>
          <w:rFonts w:eastAsia="Times New Roman"/>
          <w:szCs w:val="24"/>
        </w:rPr>
        <w:t xml:space="preserve">ση πολιτών και Βουλευτών </w:t>
      </w:r>
      <w:r>
        <w:rPr>
          <w:rFonts w:eastAsia="Times New Roman"/>
          <w:szCs w:val="24"/>
        </w:rPr>
        <w:t>α</w:t>
      </w:r>
      <w:r w:rsidRPr="00575C0D">
        <w:rPr>
          <w:rFonts w:eastAsia="Times New Roman"/>
          <w:szCs w:val="24"/>
        </w:rPr>
        <w:t xml:space="preserve">πέναντι στην </w:t>
      </w:r>
      <w:r>
        <w:rPr>
          <w:rFonts w:eastAsia="Times New Roman"/>
          <w:szCs w:val="24"/>
        </w:rPr>
        <w:t>ε</w:t>
      </w:r>
      <w:r w:rsidRPr="00575C0D">
        <w:rPr>
          <w:rFonts w:eastAsia="Times New Roman"/>
          <w:szCs w:val="24"/>
        </w:rPr>
        <w:t>λληνική κοινωνία</w:t>
      </w:r>
      <w:r>
        <w:rPr>
          <w:rFonts w:eastAsia="Times New Roman"/>
          <w:szCs w:val="24"/>
        </w:rPr>
        <w:t>.</w:t>
      </w:r>
      <w:r w:rsidRPr="00575C0D">
        <w:rPr>
          <w:rFonts w:eastAsia="Times New Roman"/>
          <w:szCs w:val="24"/>
        </w:rPr>
        <w:t xml:space="preserve"> Μαζί </w:t>
      </w:r>
      <w:r>
        <w:rPr>
          <w:rFonts w:eastAsia="Times New Roman"/>
          <w:szCs w:val="24"/>
        </w:rPr>
        <w:t>ζητήσαμε κ</w:t>
      </w:r>
      <w:r w:rsidRPr="00575C0D">
        <w:rPr>
          <w:rFonts w:eastAsia="Times New Roman"/>
          <w:szCs w:val="24"/>
        </w:rPr>
        <w:t xml:space="preserve">αι καταφέραμε το υπερπλεόνασμα του προϋπολογισμού να δίνεται και δόθηκε το </w:t>
      </w:r>
      <w:r>
        <w:rPr>
          <w:rFonts w:eastAsia="Times New Roman"/>
          <w:szCs w:val="24"/>
        </w:rPr>
        <w:t>’</w:t>
      </w:r>
      <w:r w:rsidRPr="00575C0D">
        <w:rPr>
          <w:rFonts w:eastAsia="Times New Roman"/>
          <w:szCs w:val="24"/>
        </w:rPr>
        <w:t>16</w:t>
      </w:r>
      <w:r>
        <w:rPr>
          <w:rFonts w:eastAsia="Times New Roman"/>
          <w:szCs w:val="24"/>
        </w:rPr>
        <w:t>, το ’1</w:t>
      </w:r>
      <w:r w:rsidRPr="00575C0D">
        <w:rPr>
          <w:rFonts w:eastAsia="Times New Roman"/>
          <w:szCs w:val="24"/>
        </w:rPr>
        <w:t>7</w:t>
      </w:r>
      <w:r>
        <w:rPr>
          <w:rFonts w:eastAsia="Times New Roman"/>
          <w:szCs w:val="24"/>
        </w:rPr>
        <w:t>,</w:t>
      </w:r>
      <w:r w:rsidRPr="00575C0D">
        <w:rPr>
          <w:rFonts w:eastAsia="Times New Roman"/>
          <w:szCs w:val="24"/>
        </w:rPr>
        <w:t xml:space="preserve"> το </w:t>
      </w:r>
      <w:r>
        <w:rPr>
          <w:rFonts w:eastAsia="Times New Roman"/>
          <w:szCs w:val="24"/>
        </w:rPr>
        <w:t>’</w:t>
      </w:r>
      <w:r w:rsidRPr="00575C0D">
        <w:rPr>
          <w:rFonts w:eastAsia="Times New Roman"/>
          <w:szCs w:val="24"/>
        </w:rPr>
        <w:t>18</w:t>
      </w:r>
      <w:r>
        <w:rPr>
          <w:rFonts w:eastAsia="Times New Roman"/>
          <w:szCs w:val="24"/>
        </w:rPr>
        <w:t xml:space="preserve"> </w:t>
      </w:r>
      <w:r w:rsidRPr="00575C0D">
        <w:rPr>
          <w:rFonts w:eastAsia="Times New Roman"/>
          <w:szCs w:val="24"/>
        </w:rPr>
        <w:t>στους ασθενέστερους</w:t>
      </w:r>
      <w:r>
        <w:rPr>
          <w:rFonts w:eastAsia="Times New Roman"/>
          <w:szCs w:val="24"/>
        </w:rPr>
        <w:t>.</w:t>
      </w:r>
      <w:r w:rsidRPr="00575C0D">
        <w:rPr>
          <w:rFonts w:eastAsia="Times New Roman"/>
          <w:szCs w:val="24"/>
        </w:rPr>
        <w:t xml:space="preserve"> </w:t>
      </w:r>
    </w:p>
    <w:p w14:paraId="6338FD45" w14:textId="77777777" w:rsidR="00401C51" w:rsidRDefault="00794512">
      <w:pPr>
        <w:spacing w:line="600" w:lineRule="auto"/>
        <w:ind w:firstLine="720"/>
        <w:jc w:val="both"/>
        <w:rPr>
          <w:rFonts w:eastAsia="Times New Roman"/>
          <w:szCs w:val="24"/>
        </w:rPr>
      </w:pPr>
      <w:r w:rsidRPr="00575C0D">
        <w:rPr>
          <w:rFonts w:eastAsia="Times New Roman"/>
          <w:szCs w:val="24"/>
        </w:rPr>
        <w:t>Μαζί ζητήσαμε τη μείωση των τιμολογίων της ΔΕΗ για εμπόρους</w:t>
      </w:r>
      <w:r>
        <w:rPr>
          <w:rFonts w:eastAsia="Times New Roman"/>
          <w:szCs w:val="24"/>
        </w:rPr>
        <w:t>,</w:t>
      </w:r>
      <w:r w:rsidRPr="00575C0D">
        <w:rPr>
          <w:rFonts w:eastAsia="Times New Roman"/>
          <w:szCs w:val="24"/>
        </w:rPr>
        <w:t xml:space="preserve"> βιοτέ</w:t>
      </w:r>
      <w:r w:rsidRPr="00575C0D">
        <w:rPr>
          <w:rFonts w:eastAsia="Times New Roman"/>
          <w:szCs w:val="24"/>
        </w:rPr>
        <w:t>χνες</w:t>
      </w:r>
      <w:r>
        <w:rPr>
          <w:rFonts w:eastAsia="Times New Roman"/>
          <w:szCs w:val="24"/>
        </w:rPr>
        <w:t>,</w:t>
      </w:r>
      <w:r w:rsidRPr="00575C0D">
        <w:rPr>
          <w:rFonts w:eastAsia="Times New Roman"/>
          <w:szCs w:val="24"/>
        </w:rPr>
        <w:t xml:space="preserve"> επαγγελματίες</w:t>
      </w:r>
      <w:r>
        <w:rPr>
          <w:rFonts w:eastAsia="Times New Roman"/>
          <w:szCs w:val="24"/>
        </w:rPr>
        <w:t>,</w:t>
      </w:r>
      <w:r w:rsidRPr="00575C0D">
        <w:rPr>
          <w:rFonts w:eastAsia="Times New Roman"/>
          <w:szCs w:val="24"/>
        </w:rPr>
        <w:t xml:space="preserve"> μικρομεσαίους</w:t>
      </w:r>
      <w:r>
        <w:rPr>
          <w:rFonts w:eastAsia="Times New Roman"/>
          <w:szCs w:val="24"/>
        </w:rPr>
        <w:t>.</w:t>
      </w:r>
      <w:r w:rsidRPr="00575C0D">
        <w:rPr>
          <w:rFonts w:eastAsia="Times New Roman"/>
          <w:szCs w:val="24"/>
        </w:rPr>
        <w:t xml:space="preserve"> Μαζί διεκδικήσαμε και προχωρά το Παιδιατρικό Νοσοκομείο Θεσσαλονίκης</w:t>
      </w:r>
      <w:r>
        <w:rPr>
          <w:rFonts w:eastAsia="Times New Roman"/>
          <w:szCs w:val="24"/>
        </w:rPr>
        <w:t>,</w:t>
      </w:r>
      <w:r w:rsidRPr="00575C0D">
        <w:rPr>
          <w:rFonts w:eastAsia="Times New Roman"/>
          <w:szCs w:val="24"/>
        </w:rPr>
        <w:t xml:space="preserve"> αίτημα δεκαετιών για την πόλη και τη Μακεδονία</w:t>
      </w:r>
      <w:r>
        <w:rPr>
          <w:rFonts w:eastAsia="Times New Roman"/>
          <w:szCs w:val="24"/>
        </w:rPr>
        <w:t>.</w:t>
      </w:r>
      <w:r w:rsidRPr="00575C0D">
        <w:rPr>
          <w:rFonts w:eastAsia="Times New Roman"/>
          <w:szCs w:val="24"/>
        </w:rPr>
        <w:t xml:space="preserve"> Μαζί διεκδικήσαμε να αποδοθούν και αποδόθηκαν τα πρώην στρατόπεδα </w:t>
      </w:r>
      <w:r>
        <w:rPr>
          <w:rFonts w:eastAsia="Times New Roman"/>
          <w:szCs w:val="24"/>
        </w:rPr>
        <w:t>«</w:t>
      </w:r>
      <w:r w:rsidRPr="00575C0D">
        <w:rPr>
          <w:rFonts w:eastAsia="Times New Roman"/>
          <w:szCs w:val="24"/>
        </w:rPr>
        <w:t>Παύλου Μελά</w:t>
      </w:r>
      <w:r>
        <w:rPr>
          <w:rFonts w:eastAsia="Times New Roman"/>
          <w:szCs w:val="24"/>
        </w:rPr>
        <w:t>»</w:t>
      </w:r>
      <w:r w:rsidRPr="00575C0D">
        <w:rPr>
          <w:rFonts w:eastAsia="Times New Roman"/>
          <w:szCs w:val="24"/>
        </w:rPr>
        <w:t xml:space="preserve"> και </w:t>
      </w:r>
      <w:r>
        <w:rPr>
          <w:rFonts w:eastAsia="Times New Roman"/>
          <w:szCs w:val="24"/>
        </w:rPr>
        <w:t>«Κόδρα»</w:t>
      </w:r>
      <w:r w:rsidRPr="00575C0D">
        <w:rPr>
          <w:rFonts w:eastAsia="Times New Roman"/>
          <w:szCs w:val="24"/>
        </w:rPr>
        <w:t xml:space="preserve"> στους πολί</w:t>
      </w:r>
      <w:r w:rsidRPr="00575C0D">
        <w:rPr>
          <w:rFonts w:eastAsia="Times New Roman"/>
          <w:szCs w:val="24"/>
        </w:rPr>
        <w:t xml:space="preserve">τες </w:t>
      </w:r>
      <w:r>
        <w:rPr>
          <w:rFonts w:eastAsia="Times New Roman"/>
          <w:szCs w:val="24"/>
        </w:rPr>
        <w:t xml:space="preserve">της </w:t>
      </w:r>
      <w:r w:rsidRPr="00575C0D">
        <w:rPr>
          <w:rFonts w:eastAsia="Times New Roman"/>
          <w:szCs w:val="24"/>
        </w:rPr>
        <w:t>Θεσσαλονίκης ως χώροι αναψυχής</w:t>
      </w:r>
      <w:r>
        <w:rPr>
          <w:rFonts w:eastAsia="Times New Roman"/>
          <w:szCs w:val="24"/>
        </w:rPr>
        <w:t>,</w:t>
      </w:r>
      <w:r w:rsidRPr="00575C0D">
        <w:rPr>
          <w:rFonts w:eastAsia="Times New Roman"/>
          <w:szCs w:val="24"/>
        </w:rPr>
        <w:t xml:space="preserve"> ψυχαγωγίας και πολιτισμού εκεί όπου θα ανεγερθούν το Μουσείο Ποντιακού Ελληνισμού και το Μουσείο της Εθνικής Αντίστασης</w:t>
      </w:r>
      <w:r>
        <w:rPr>
          <w:rFonts w:eastAsia="Times New Roman"/>
          <w:szCs w:val="24"/>
        </w:rPr>
        <w:t>.</w:t>
      </w:r>
    </w:p>
    <w:p w14:paraId="6338FD46" w14:textId="77777777" w:rsidR="00401C51" w:rsidRDefault="00794512">
      <w:pPr>
        <w:spacing w:line="600" w:lineRule="auto"/>
        <w:ind w:firstLine="720"/>
        <w:jc w:val="both"/>
        <w:rPr>
          <w:rFonts w:eastAsia="Times New Roman"/>
          <w:szCs w:val="24"/>
        </w:rPr>
      </w:pPr>
      <w:r>
        <w:rPr>
          <w:rFonts w:eastAsia="Times New Roman"/>
          <w:szCs w:val="24"/>
        </w:rPr>
        <w:t>Ε</w:t>
      </w:r>
      <w:r w:rsidRPr="00575C0D">
        <w:rPr>
          <w:rFonts w:eastAsia="Times New Roman"/>
          <w:szCs w:val="24"/>
        </w:rPr>
        <w:t>πιταχύν</w:t>
      </w:r>
      <w:r>
        <w:rPr>
          <w:rFonts w:eastAsia="Times New Roman"/>
          <w:szCs w:val="24"/>
        </w:rPr>
        <w:t>α</w:t>
      </w:r>
      <w:r w:rsidRPr="00575C0D">
        <w:rPr>
          <w:rFonts w:eastAsia="Times New Roman"/>
          <w:szCs w:val="24"/>
        </w:rPr>
        <w:t xml:space="preserve">με τα έργα στο αεροδρόμιο </w:t>
      </w:r>
      <w:r>
        <w:rPr>
          <w:rFonts w:eastAsia="Times New Roman"/>
          <w:szCs w:val="24"/>
        </w:rPr>
        <w:t>«</w:t>
      </w:r>
      <w:r>
        <w:rPr>
          <w:rFonts w:eastAsia="Times New Roman"/>
          <w:szCs w:val="24"/>
        </w:rPr>
        <w:t>ΜΑΚΕΔΟΝΙΑ</w:t>
      </w:r>
      <w:r>
        <w:rPr>
          <w:rFonts w:eastAsia="Times New Roman"/>
          <w:szCs w:val="24"/>
        </w:rPr>
        <w:t xml:space="preserve">» </w:t>
      </w:r>
      <w:r w:rsidRPr="00575C0D">
        <w:rPr>
          <w:rFonts w:eastAsia="Times New Roman"/>
          <w:szCs w:val="24"/>
        </w:rPr>
        <w:t xml:space="preserve">όχι για </w:t>
      </w:r>
      <w:r>
        <w:rPr>
          <w:rFonts w:eastAsia="Times New Roman"/>
          <w:szCs w:val="24"/>
        </w:rPr>
        <w:t>έ</w:t>
      </w:r>
      <w:r w:rsidRPr="00575C0D">
        <w:rPr>
          <w:rFonts w:eastAsia="Times New Roman"/>
          <w:szCs w:val="24"/>
        </w:rPr>
        <w:t>να παρακμιακό επαρχιακό αεροδρόμιο</w:t>
      </w:r>
      <w:r>
        <w:rPr>
          <w:rFonts w:eastAsia="Times New Roman"/>
          <w:szCs w:val="24"/>
        </w:rPr>
        <w:t>,</w:t>
      </w:r>
      <w:r w:rsidRPr="00575C0D">
        <w:rPr>
          <w:rFonts w:eastAsia="Times New Roman"/>
          <w:szCs w:val="24"/>
        </w:rPr>
        <w:t xml:space="preserve"> αλλά ήδη με τη θεμελίωση</w:t>
      </w:r>
      <w:r>
        <w:rPr>
          <w:rFonts w:eastAsia="Times New Roman"/>
          <w:szCs w:val="24"/>
        </w:rPr>
        <w:t xml:space="preserve"> και</w:t>
      </w:r>
      <w:r w:rsidRPr="00575C0D">
        <w:rPr>
          <w:rFonts w:eastAsia="Times New Roman"/>
          <w:szCs w:val="24"/>
        </w:rPr>
        <w:t xml:space="preserve"> την ανέγερση εγκαταστάσεων και χώρων εξυπηρετήσεων του </w:t>
      </w:r>
      <w:r>
        <w:rPr>
          <w:rFonts w:eastAsia="Times New Roman"/>
          <w:szCs w:val="24"/>
          <w:lang w:val="en-US"/>
        </w:rPr>
        <w:t>t</w:t>
      </w:r>
      <w:r>
        <w:rPr>
          <w:rFonts w:eastAsia="Times New Roman"/>
          <w:szCs w:val="24"/>
          <w:lang w:val="en-US"/>
        </w:rPr>
        <w:t>erminal</w:t>
      </w:r>
      <w:r w:rsidRPr="00463442">
        <w:rPr>
          <w:rFonts w:eastAsia="Times New Roman"/>
          <w:szCs w:val="24"/>
        </w:rPr>
        <w:t xml:space="preserve"> </w:t>
      </w:r>
      <w:r>
        <w:rPr>
          <w:rFonts w:eastAsia="Times New Roman"/>
          <w:szCs w:val="24"/>
          <w:lang w:val="en-US"/>
        </w:rPr>
        <w:t>II</w:t>
      </w:r>
      <w:r w:rsidRPr="00463442">
        <w:rPr>
          <w:rFonts w:eastAsia="Times New Roman"/>
          <w:szCs w:val="24"/>
        </w:rPr>
        <w:t>,</w:t>
      </w:r>
      <w:r w:rsidRPr="00575C0D">
        <w:rPr>
          <w:rFonts w:eastAsia="Times New Roman"/>
          <w:szCs w:val="24"/>
        </w:rPr>
        <w:t xml:space="preserve"> με τους αεροδιαδρόμους που θα μπορούν να υποδέχονται πολύ μεγάλα αεροπλάνα δίνοντας έμφαση και ενίσχυση στον τουρισμό</w:t>
      </w:r>
      <w:r w:rsidRPr="00463442">
        <w:rPr>
          <w:rFonts w:eastAsia="Times New Roman"/>
          <w:szCs w:val="24"/>
        </w:rPr>
        <w:t>.</w:t>
      </w:r>
      <w:r w:rsidRPr="00575C0D">
        <w:rPr>
          <w:rFonts w:eastAsia="Times New Roman"/>
          <w:szCs w:val="24"/>
        </w:rPr>
        <w:t xml:space="preserve"> </w:t>
      </w:r>
    </w:p>
    <w:p w14:paraId="6338FD47" w14:textId="77777777" w:rsidR="00401C51" w:rsidRDefault="00794512">
      <w:pPr>
        <w:spacing w:line="600" w:lineRule="auto"/>
        <w:ind w:firstLine="720"/>
        <w:jc w:val="both"/>
        <w:rPr>
          <w:rFonts w:eastAsia="Times New Roman"/>
          <w:szCs w:val="24"/>
        </w:rPr>
      </w:pPr>
      <w:r w:rsidRPr="00575C0D">
        <w:rPr>
          <w:rFonts w:eastAsia="Times New Roman"/>
          <w:szCs w:val="24"/>
        </w:rPr>
        <w:t xml:space="preserve">Μαζί </w:t>
      </w:r>
      <w:r>
        <w:rPr>
          <w:rFonts w:eastAsia="Times New Roman"/>
          <w:szCs w:val="24"/>
        </w:rPr>
        <w:t>επιταχύνα</w:t>
      </w:r>
      <w:r w:rsidRPr="00575C0D">
        <w:rPr>
          <w:rFonts w:eastAsia="Times New Roman"/>
          <w:szCs w:val="24"/>
        </w:rPr>
        <w:t>με την κατασκευή του μετ</w:t>
      </w:r>
      <w:r w:rsidRPr="00575C0D">
        <w:rPr>
          <w:rFonts w:eastAsia="Times New Roman"/>
          <w:szCs w:val="24"/>
        </w:rPr>
        <w:t>ρό της Θεσσαλονίκης και των επεκτάσε</w:t>
      </w:r>
      <w:r>
        <w:rPr>
          <w:rFonts w:eastAsia="Times New Roman"/>
          <w:szCs w:val="24"/>
        </w:rPr>
        <w:t>ώ</w:t>
      </w:r>
      <w:r w:rsidRPr="00575C0D">
        <w:rPr>
          <w:rFonts w:eastAsia="Times New Roman"/>
          <w:szCs w:val="24"/>
        </w:rPr>
        <w:t>ν του</w:t>
      </w:r>
      <w:r w:rsidRPr="00463442">
        <w:rPr>
          <w:rFonts w:eastAsia="Times New Roman"/>
          <w:szCs w:val="24"/>
        </w:rPr>
        <w:t>.</w:t>
      </w:r>
      <w:r w:rsidRPr="00575C0D">
        <w:rPr>
          <w:rFonts w:eastAsia="Times New Roman"/>
          <w:szCs w:val="24"/>
        </w:rPr>
        <w:t xml:space="preserve"> Το σταματημένο μέχρι το 2015 μετρό Θεσσαλονίκης εδώ και δύο χρόνια τρέχει ιλιγγιωδώς τόσο στην κεντρική γραμμή όσο και στις επεκτάσεις του προς Καλαμαριά και δυτική Θεσσαλονίκη με </w:t>
      </w:r>
      <w:r>
        <w:rPr>
          <w:rFonts w:eastAsia="Times New Roman"/>
          <w:szCs w:val="24"/>
        </w:rPr>
        <w:t>ορατό</w:t>
      </w:r>
      <w:r w:rsidRPr="00575C0D">
        <w:rPr>
          <w:rFonts w:eastAsia="Times New Roman"/>
          <w:szCs w:val="24"/>
        </w:rPr>
        <w:t xml:space="preserve"> χρόνο ολοκλήρωσης και απόδ</w:t>
      </w:r>
      <w:r w:rsidRPr="00575C0D">
        <w:rPr>
          <w:rFonts w:eastAsia="Times New Roman"/>
          <w:szCs w:val="24"/>
        </w:rPr>
        <w:t>οσης στους Θεσσαλονικείς το 2020</w:t>
      </w:r>
      <w:r>
        <w:rPr>
          <w:rFonts w:eastAsia="Times New Roman"/>
          <w:szCs w:val="24"/>
        </w:rPr>
        <w:t>.</w:t>
      </w:r>
      <w:r w:rsidRPr="00575C0D">
        <w:rPr>
          <w:rFonts w:eastAsia="Times New Roman"/>
          <w:szCs w:val="24"/>
        </w:rPr>
        <w:t xml:space="preserve"> Δεν τους κάνου</w:t>
      </w:r>
      <w:r>
        <w:rPr>
          <w:rFonts w:eastAsia="Times New Roman"/>
          <w:szCs w:val="24"/>
        </w:rPr>
        <w:t>με</w:t>
      </w:r>
      <w:r w:rsidRPr="00575C0D">
        <w:rPr>
          <w:rFonts w:eastAsia="Times New Roman"/>
          <w:szCs w:val="24"/>
        </w:rPr>
        <w:t xml:space="preserve"> χάρη</w:t>
      </w:r>
      <w:r>
        <w:rPr>
          <w:rFonts w:eastAsia="Times New Roman"/>
          <w:szCs w:val="24"/>
        </w:rPr>
        <w:t>, το χρωστάμε στην πόλη, για μια ευρωπαϊκή πόλη του ενάμισι</w:t>
      </w:r>
      <w:r w:rsidRPr="00575C0D">
        <w:rPr>
          <w:rFonts w:eastAsia="Times New Roman"/>
          <w:szCs w:val="24"/>
        </w:rPr>
        <w:t xml:space="preserve"> εκατομμυρίου που έχει ένα και μοναδικό μέσο μαζικής μεταφοράς και που </w:t>
      </w:r>
      <w:r>
        <w:rPr>
          <w:rFonts w:eastAsia="Times New Roman"/>
          <w:szCs w:val="24"/>
        </w:rPr>
        <w:t>π</w:t>
      </w:r>
      <w:r w:rsidRPr="00575C0D">
        <w:rPr>
          <w:rFonts w:eastAsia="Times New Roman"/>
          <w:szCs w:val="24"/>
        </w:rPr>
        <w:t xml:space="preserve">εριμένει ως </w:t>
      </w:r>
      <w:r>
        <w:rPr>
          <w:rFonts w:eastAsia="Times New Roman"/>
          <w:szCs w:val="24"/>
        </w:rPr>
        <w:t>μ</w:t>
      </w:r>
      <w:r w:rsidRPr="00575C0D">
        <w:rPr>
          <w:rFonts w:eastAsia="Times New Roman"/>
          <w:szCs w:val="24"/>
        </w:rPr>
        <w:t xml:space="preserve">άννα εξ ουρανού το </w:t>
      </w:r>
      <w:r>
        <w:rPr>
          <w:rFonts w:eastAsia="Times New Roman"/>
          <w:szCs w:val="24"/>
        </w:rPr>
        <w:t>μετρό.</w:t>
      </w:r>
    </w:p>
    <w:p w14:paraId="6338FD48" w14:textId="77777777" w:rsidR="00401C51" w:rsidRDefault="00794512">
      <w:pPr>
        <w:spacing w:line="600" w:lineRule="auto"/>
        <w:ind w:firstLine="720"/>
        <w:jc w:val="both"/>
        <w:rPr>
          <w:rFonts w:eastAsia="Times New Roman"/>
          <w:szCs w:val="24"/>
        </w:rPr>
      </w:pPr>
      <w:r w:rsidRPr="00575C0D">
        <w:rPr>
          <w:rFonts w:eastAsia="Times New Roman"/>
          <w:szCs w:val="24"/>
        </w:rPr>
        <w:t>Παλεύουμε να εξυγιάνουμε μαζί μ</w:t>
      </w:r>
      <w:r w:rsidRPr="00575C0D">
        <w:rPr>
          <w:rFonts w:eastAsia="Times New Roman"/>
          <w:szCs w:val="24"/>
        </w:rPr>
        <w:t xml:space="preserve">ε τους </w:t>
      </w:r>
      <w:r>
        <w:rPr>
          <w:rFonts w:eastAsia="Times New Roman"/>
          <w:szCs w:val="24"/>
        </w:rPr>
        <w:t>εργαζόμενους τον αμαρτωλό ΟΑΣΘ</w:t>
      </w:r>
      <w:r w:rsidRPr="00575C0D">
        <w:rPr>
          <w:rFonts w:eastAsia="Times New Roman"/>
          <w:szCs w:val="24"/>
        </w:rPr>
        <w:t xml:space="preserve"> και να βελτιώσουμε με νέα λεωφορεία</w:t>
      </w:r>
      <w:r>
        <w:rPr>
          <w:rFonts w:eastAsia="Times New Roman"/>
          <w:szCs w:val="24"/>
        </w:rPr>
        <w:t>,</w:t>
      </w:r>
      <w:r w:rsidRPr="00575C0D">
        <w:rPr>
          <w:rFonts w:eastAsia="Times New Roman"/>
          <w:szCs w:val="24"/>
        </w:rPr>
        <w:t xml:space="preserve"> προσλήψεις νέων οδηγών και τον πολλαπλασιασμό των δρομολογίων την αστική συγκοινωνία της πόλης</w:t>
      </w:r>
      <w:r>
        <w:rPr>
          <w:rFonts w:eastAsia="Times New Roman"/>
          <w:szCs w:val="24"/>
        </w:rPr>
        <w:t>.</w:t>
      </w:r>
      <w:r w:rsidRPr="00575C0D">
        <w:rPr>
          <w:rFonts w:eastAsia="Times New Roman"/>
          <w:szCs w:val="24"/>
        </w:rPr>
        <w:t xml:space="preserve"> </w:t>
      </w:r>
    </w:p>
    <w:p w14:paraId="6338FD49" w14:textId="77777777" w:rsidR="00401C51" w:rsidRDefault="00794512">
      <w:pPr>
        <w:spacing w:line="600" w:lineRule="auto"/>
        <w:ind w:firstLine="720"/>
        <w:jc w:val="both"/>
        <w:rPr>
          <w:rFonts w:eastAsia="Times New Roman"/>
          <w:szCs w:val="24"/>
        </w:rPr>
      </w:pPr>
      <w:r w:rsidRPr="00575C0D">
        <w:rPr>
          <w:rFonts w:eastAsia="Times New Roman"/>
          <w:szCs w:val="24"/>
        </w:rPr>
        <w:t xml:space="preserve">Οι νέες τοπικές μονάδες υγείας λειτουργούν ήδη στη δυτική Θεσσαλονίκη και τα μεγάλα </w:t>
      </w:r>
      <w:r w:rsidRPr="00575C0D">
        <w:rPr>
          <w:rFonts w:eastAsia="Times New Roman"/>
          <w:szCs w:val="24"/>
        </w:rPr>
        <w:t>νοσοκομεία ενισχύονται με νέους γιατρούς και νοσηλευτές</w:t>
      </w:r>
      <w:r>
        <w:rPr>
          <w:rFonts w:eastAsia="Times New Roman"/>
          <w:szCs w:val="24"/>
        </w:rPr>
        <w:t>,</w:t>
      </w:r>
      <w:r w:rsidRPr="00575C0D">
        <w:rPr>
          <w:rFonts w:eastAsia="Times New Roman"/>
          <w:szCs w:val="24"/>
        </w:rPr>
        <w:t xml:space="preserve"> ενώ άνοιξε και το Νοσοκομείο Λοιμωδών </w:t>
      </w:r>
      <w:r>
        <w:rPr>
          <w:rFonts w:eastAsia="Times New Roman"/>
          <w:szCs w:val="24"/>
        </w:rPr>
        <w:t xml:space="preserve">Νόσων. Αυτοί </w:t>
      </w:r>
      <w:r w:rsidRPr="00575C0D">
        <w:rPr>
          <w:rFonts w:eastAsia="Times New Roman"/>
          <w:szCs w:val="24"/>
        </w:rPr>
        <w:t>έκλειναν</w:t>
      </w:r>
      <w:r>
        <w:rPr>
          <w:rFonts w:eastAsia="Times New Roman"/>
          <w:szCs w:val="24"/>
        </w:rPr>
        <w:t>,</w:t>
      </w:r>
      <w:r w:rsidRPr="00575C0D">
        <w:rPr>
          <w:rFonts w:eastAsia="Times New Roman"/>
          <w:szCs w:val="24"/>
        </w:rPr>
        <w:t xml:space="preserve"> εμείς ανοίγουμε νοσοκομεία</w:t>
      </w:r>
      <w:r>
        <w:rPr>
          <w:rFonts w:eastAsia="Times New Roman"/>
          <w:szCs w:val="24"/>
        </w:rPr>
        <w:t>,</w:t>
      </w:r>
      <w:r w:rsidRPr="00575C0D">
        <w:rPr>
          <w:rFonts w:eastAsia="Times New Roman"/>
          <w:szCs w:val="24"/>
        </w:rPr>
        <w:t xml:space="preserve"> σχολεία</w:t>
      </w:r>
      <w:r>
        <w:rPr>
          <w:rFonts w:eastAsia="Times New Roman"/>
          <w:szCs w:val="24"/>
        </w:rPr>
        <w:t>,</w:t>
      </w:r>
      <w:r w:rsidRPr="00575C0D">
        <w:rPr>
          <w:rFonts w:eastAsia="Times New Roman"/>
          <w:szCs w:val="24"/>
        </w:rPr>
        <w:t xml:space="preserve"> οργανισμούς</w:t>
      </w:r>
      <w:r>
        <w:rPr>
          <w:rFonts w:eastAsia="Times New Roman"/>
          <w:szCs w:val="24"/>
        </w:rPr>
        <w:t>,</w:t>
      </w:r>
      <w:r w:rsidRPr="00575C0D">
        <w:rPr>
          <w:rFonts w:eastAsia="Times New Roman"/>
          <w:szCs w:val="24"/>
        </w:rPr>
        <w:t xml:space="preserve"> δίνουμε ζωή στην πόλη της Θεσσαλονίκης</w:t>
      </w:r>
      <w:r>
        <w:rPr>
          <w:rFonts w:eastAsia="Times New Roman"/>
          <w:szCs w:val="24"/>
        </w:rPr>
        <w:t>.</w:t>
      </w:r>
    </w:p>
    <w:p w14:paraId="6338FD4A" w14:textId="77777777" w:rsidR="00401C51" w:rsidRDefault="00794512">
      <w:pPr>
        <w:spacing w:line="600" w:lineRule="auto"/>
        <w:ind w:firstLine="720"/>
        <w:jc w:val="both"/>
        <w:rPr>
          <w:rFonts w:eastAsia="Times New Roman"/>
          <w:szCs w:val="24"/>
        </w:rPr>
      </w:pPr>
      <w:r>
        <w:rPr>
          <w:rFonts w:eastAsia="Times New Roman"/>
          <w:szCs w:val="24"/>
        </w:rPr>
        <w:t>Μ</w:t>
      </w:r>
      <w:r w:rsidRPr="00575C0D">
        <w:rPr>
          <w:rFonts w:eastAsia="Times New Roman"/>
          <w:szCs w:val="24"/>
        </w:rPr>
        <w:t>αζί καταγγείλαμε τα περιβαλλοντικά επεισόδια στ</w:t>
      </w:r>
      <w:r w:rsidRPr="00575C0D">
        <w:rPr>
          <w:rFonts w:eastAsia="Times New Roman"/>
          <w:szCs w:val="24"/>
        </w:rPr>
        <w:t>η δυτική Θεσσαλονίκη για να ληφθούν και έχουν ληφθεί τα αναγκαία μέτρα</w:t>
      </w:r>
      <w:r>
        <w:rPr>
          <w:rFonts w:eastAsia="Times New Roman"/>
          <w:szCs w:val="24"/>
        </w:rPr>
        <w:t>.</w:t>
      </w:r>
      <w:r w:rsidRPr="00575C0D">
        <w:rPr>
          <w:rFonts w:eastAsia="Times New Roman"/>
          <w:szCs w:val="24"/>
        </w:rPr>
        <w:t xml:space="preserve"> </w:t>
      </w:r>
    </w:p>
    <w:p w14:paraId="6338FD4B" w14:textId="77777777" w:rsidR="00401C51" w:rsidRDefault="00794512">
      <w:pPr>
        <w:spacing w:line="600" w:lineRule="auto"/>
        <w:ind w:firstLine="720"/>
        <w:jc w:val="both"/>
        <w:rPr>
          <w:rFonts w:eastAsia="Times New Roman"/>
          <w:szCs w:val="24"/>
        </w:rPr>
      </w:pPr>
      <w:r w:rsidRPr="00575C0D">
        <w:rPr>
          <w:rFonts w:eastAsia="Times New Roman"/>
          <w:szCs w:val="24"/>
        </w:rPr>
        <w:t>Μαζί δημιουργήσαμε ανθρώπινες συνθήκες σ</w:t>
      </w:r>
      <w:r>
        <w:rPr>
          <w:rFonts w:eastAsia="Times New Roman"/>
          <w:szCs w:val="24"/>
        </w:rPr>
        <w:t>τις</w:t>
      </w:r>
      <w:r w:rsidRPr="00575C0D">
        <w:rPr>
          <w:rFonts w:eastAsia="Times New Roman"/>
          <w:szCs w:val="24"/>
        </w:rPr>
        <w:t xml:space="preserve"> λαϊκές αγορές για παραγωγούς</w:t>
      </w:r>
      <w:r>
        <w:rPr>
          <w:rFonts w:eastAsia="Times New Roman"/>
          <w:szCs w:val="24"/>
        </w:rPr>
        <w:t>,</w:t>
      </w:r>
      <w:r w:rsidRPr="00575C0D">
        <w:rPr>
          <w:rFonts w:eastAsia="Times New Roman"/>
          <w:szCs w:val="24"/>
        </w:rPr>
        <w:t xml:space="preserve"> επαγγελματίες και καταναλωτές με φθηνά και ασφαλή προϊόντα</w:t>
      </w:r>
      <w:r>
        <w:rPr>
          <w:rFonts w:eastAsia="Times New Roman"/>
          <w:szCs w:val="24"/>
        </w:rPr>
        <w:t>.</w:t>
      </w:r>
      <w:r w:rsidRPr="00575C0D">
        <w:rPr>
          <w:rFonts w:eastAsia="Times New Roman"/>
          <w:szCs w:val="24"/>
        </w:rPr>
        <w:t xml:space="preserve"> </w:t>
      </w:r>
    </w:p>
    <w:p w14:paraId="6338FD4C" w14:textId="77777777" w:rsidR="00401C51" w:rsidRDefault="00794512">
      <w:pPr>
        <w:spacing w:line="600" w:lineRule="auto"/>
        <w:ind w:firstLine="720"/>
        <w:jc w:val="both"/>
        <w:rPr>
          <w:rFonts w:eastAsia="Times New Roman"/>
          <w:szCs w:val="24"/>
        </w:rPr>
      </w:pPr>
      <w:r w:rsidRPr="00575C0D">
        <w:rPr>
          <w:rFonts w:eastAsia="Times New Roman"/>
          <w:szCs w:val="24"/>
        </w:rPr>
        <w:t>Μαζί ενώσαμε δυνάμεις για να ξαναδώσουμε ζωή στο</w:t>
      </w:r>
      <w:r>
        <w:rPr>
          <w:rFonts w:eastAsia="Times New Roman"/>
          <w:szCs w:val="24"/>
        </w:rPr>
        <w:t>ν</w:t>
      </w:r>
      <w:r w:rsidRPr="00575C0D">
        <w:rPr>
          <w:rFonts w:eastAsia="Times New Roman"/>
          <w:szCs w:val="24"/>
        </w:rPr>
        <w:t xml:space="preserve"> Θερμαϊκό μέσα από τη δημιουργία και τη λειτουργία του Οργανισμού Προστασίας του Θερμαϊκού Κόλπου</w:t>
      </w:r>
      <w:r>
        <w:rPr>
          <w:rFonts w:eastAsia="Times New Roman"/>
          <w:szCs w:val="24"/>
        </w:rPr>
        <w:t>.</w:t>
      </w:r>
    </w:p>
    <w:p w14:paraId="6338FD4D" w14:textId="77777777" w:rsidR="00401C51" w:rsidRDefault="00794512">
      <w:pPr>
        <w:spacing w:line="600" w:lineRule="auto"/>
        <w:ind w:firstLine="720"/>
        <w:jc w:val="both"/>
        <w:rPr>
          <w:rFonts w:eastAsia="Times New Roman"/>
          <w:szCs w:val="24"/>
        </w:rPr>
      </w:pPr>
      <w:r>
        <w:rPr>
          <w:rFonts w:eastAsia="Times New Roman"/>
          <w:szCs w:val="24"/>
        </w:rPr>
        <w:t>Μ</w:t>
      </w:r>
      <w:r w:rsidRPr="00575C0D">
        <w:rPr>
          <w:rFonts w:eastAsia="Times New Roman"/>
          <w:szCs w:val="24"/>
        </w:rPr>
        <w:t>αζί δημιουργήσαμε το ειδικό χωρικό σχέδιο της νέας Τούμπας που θα αλλάξει συνολικά την εικόνα και τη</w:t>
      </w:r>
      <w:r>
        <w:rPr>
          <w:rFonts w:eastAsia="Times New Roman"/>
          <w:szCs w:val="24"/>
        </w:rPr>
        <w:t xml:space="preserve"> </w:t>
      </w:r>
      <w:r w:rsidRPr="00575C0D">
        <w:rPr>
          <w:rFonts w:eastAsia="Times New Roman"/>
          <w:szCs w:val="24"/>
        </w:rPr>
        <w:t xml:space="preserve">λειτουργία της περιοχής με την ανέγερση του νέου </w:t>
      </w:r>
      <w:r w:rsidRPr="00575C0D">
        <w:rPr>
          <w:rFonts w:eastAsia="Times New Roman"/>
          <w:szCs w:val="24"/>
        </w:rPr>
        <w:t>γηπέδου του ΠΑΟ</w:t>
      </w:r>
      <w:r>
        <w:rPr>
          <w:rFonts w:eastAsia="Times New Roman"/>
          <w:szCs w:val="24"/>
        </w:rPr>
        <w:t>Κ.</w:t>
      </w:r>
    </w:p>
    <w:p w14:paraId="6338FD4E" w14:textId="77777777" w:rsidR="00401C51" w:rsidRDefault="00794512">
      <w:pPr>
        <w:spacing w:line="600" w:lineRule="auto"/>
        <w:ind w:firstLine="720"/>
        <w:jc w:val="both"/>
        <w:rPr>
          <w:rFonts w:eastAsia="Times New Roman"/>
          <w:szCs w:val="24"/>
        </w:rPr>
      </w:pPr>
      <w:r>
        <w:rPr>
          <w:rFonts w:eastAsia="Times New Roman"/>
          <w:szCs w:val="24"/>
        </w:rPr>
        <w:t>Κ</w:t>
      </w:r>
      <w:r w:rsidRPr="00575C0D">
        <w:rPr>
          <w:rFonts w:eastAsia="Times New Roman"/>
          <w:szCs w:val="24"/>
        </w:rPr>
        <w:t>λείνοντας</w:t>
      </w:r>
      <w:r>
        <w:rPr>
          <w:rFonts w:eastAsia="Times New Roman"/>
          <w:szCs w:val="24"/>
        </w:rPr>
        <w:t>,</w:t>
      </w:r>
      <w:r w:rsidRPr="00575C0D">
        <w:rPr>
          <w:rFonts w:eastAsia="Times New Roman"/>
          <w:szCs w:val="24"/>
        </w:rPr>
        <w:t xml:space="preserve"> για όλα αυτά </w:t>
      </w:r>
      <w:r>
        <w:rPr>
          <w:rFonts w:eastAsia="Times New Roman"/>
          <w:szCs w:val="24"/>
        </w:rPr>
        <w:t>τ</w:t>
      </w:r>
      <w:r w:rsidRPr="00575C0D">
        <w:rPr>
          <w:rFonts w:eastAsia="Times New Roman"/>
          <w:szCs w:val="24"/>
        </w:rPr>
        <w:t>ο δίλημμα της 26</w:t>
      </w:r>
      <w:r w:rsidRPr="00463442">
        <w:rPr>
          <w:rFonts w:eastAsia="Times New Roman"/>
          <w:szCs w:val="24"/>
          <w:vertAlign w:val="superscript"/>
        </w:rPr>
        <w:t>ης</w:t>
      </w:r>
      <w:r>
        <w:rPr>
          <w:rFonts w:eastAsia="Times New Roman"/>
          <w:szCs w:val="24"/>
        </w:rPr>
        <w:t xml:space="preserve"> </w:t>
      </w:r>
      <w:r w:rsidRPr="00575C0D">
        <w:rPr>
          <w:rFonts w:eastAsia="Times New Roman"/>
          <w:szCs w:val="24"/>
        </w:rPr>
        <w:t>Μ</w:t>
      </w:r>
      <w:r>
        <w:rPr>
          <w:rFonts w:eastAsia="Times New Roman"/>
          <w:szCs w:val="24"/>
        </w:rPr>
        <w:t>αΐου είναι σαφές και θα απαντηθεί</w:t>
      </w:r>
      <w:r w:rsidRPr="00575C0D">
        <w:rPr>
          <w:rFonts w:eastAsia="Times New Roman"/>
          <w:szCs w:val="24"/>
        </w:rPr>
        <w:t xml:space="preserve"> με την παρουσία </w:t>
      </w:r>
      <w:r>
        <w:rPr>
          <w:rFonts w:eastAsia="Times New Roman"/>
          <w:szCs w:val="24"/>
        </w:rPr>
        <w:t>μας,</w:t>
      </w:r>
      <w:r w:rsidRPr="00575C0D">
        <w:rPr>
          <w:rFonts w:eastAsia="Times New Roman"/>
          <w:szCs w:val="24"/>
        </w:rPr>
        <w:t xml:space="preserve"> αλλά και την απουσία</w:t>
      </w:r>
      <w:r>
        <w:rPr>
          <w:rFonts w:eastAsia="Times New Roman"/>
          <w:szCs w:val="24"/>
        </w:rPr>
        <w:t xml:space="preserve"> </w:t>
      </w:r>
      <w:r>
        <w:rPr>
          <w:rFonts w:eastAsia="Times New Roman"/>
          <w:szCs w:val="24"/>
        </w:rPr>
        <w:t>-</w:t>
      </w:r>
      <w:r>
        <w:rPr>
          <w:rFonts w:eastAsia="Times New Roman"/>
          <w:szCs w:val="24"/>
        </w:rPr>
        <w:t>α</w:t>
      </w:r>
      <w:r w:rsidRPr="00575C0D">
        <w:rPr>
          <w:rFonts w:eastAsia="Times New Roman"/>
          <w:szCs w:val="24"/>
        </w:rPr>
        <w:t>ς το σκεφτούν</w:t>
      </w:r>
      <w:r>
        <w:rPr>
          <w:rFonts w:eastAsia="Times New Roman"/>
          <w:szCs w:val="24"/>
        </w:rPr>
        <w:t xml:space="preserve">- </w:t>
      </w:r>
      <w:r w:rsidRPr="00575C0D">
        <w:rPr>
          <w:rFonts w:eastAsia="Times New Roman"/>
          <w:szCs w:val="24"/>
        </w:rPr>
        <w:t>όσ</w:t>
      </w:r>
      <w:r>
        <w:rPr>
          <w:rFonts w:eastAsia="Times New Roman"/>
          <w:szCs w:val="24"/>
        </w:rPr>
        <w:t>ων</w:t>
      </w:r>
      <w:r w:rsidRPr="00575C0D">
        <w:rPr>
          <w:rFonts w:eastAsia="Times New Roman"/>
          <w:szCs w:val="24"/>
        </w:rPr>
        <w:t xml:space="preserve"> σκέφτο</w:t>
      </w:r>
      <w:r>
        <w:rPr>
          <w:rFonts w:eastAsia="Times New Roman"/>
          <w:szCs w:val="24"/>
        </w:rPr>
        <w:t>ντ</w:t>
      </w:r>
      <w:r w:rsidRPr="00575C0D">
        <w:rPr>
          <w:rFonts w:eastAsia="Times New Roman"/>
          <w:szCs w:val="24"/>
        </w:rPr>
        <w:t>αι να μην πάνε στις κάλπες</w:t>
      </w:r>
      <w:r>
        <w:rPr>
          <w:rFonts w:eastAsia="Times New Roman"/>
          <w:szCs w:val="24"/>
        </w:rPr>
        <w:t>.</w:t>
      </w:r>
      <w:r w:rsidRPr="00575C0D">
        <w:rPr>
          <w:rFonts w:eastAsia="Times New Roman"/>
          <w:szCs w:val="24"/>
        </w:rPr>
        <w:t xml:space="preserve"> Με αυτούς που μας έβαλαν </w:t>
      </w:r>
      <w:r>
        <w:rPr>
          <w:rFonts w:eastAsia="Times New Roman"/>
          <w:szCs w:val="24"/>
        </w:rPr>
        <w:t>ή</w:t>
      </w:r>
      <w:r w:rsidRPr="00575C0D">
        <w:rPr>
          <w:rFonts w:eastAsia="Times New Roman"/>
          <w:szCs w:val="24"/>
        </w:rPr>
        <w:t xml:space="preserve"> με αυτούς που μας έβγαλαν από τ</w:t>
      </w:r>
      <w:r w:rsidRPr="00575C0D">
        <w:rPr>
          <w:rFonts w:eastAsia="Times New Roman"/>
          <w:szCs w:val="24"/>
        </w:rPr>
        <w:t>α μνημόνια</w:t>
      </w:r>
      <w:r>
        <w:rPr>
          <w:rFonts w:eastAsia="Times New Roman"/>
          <w:szCs w:val="24"/>
        </w:rPr>
        <w:t>;</w:t>
      </w:r>
      <w:r w:rsidRPr="00575C0D">
        <w:rPr>
          <w:rFonts w:eastAsia="Times New Roman"/>
          <w:szCs w:val="24"/>
        </w:rPr>
        <w:t xml:space="preserve"> Με αυτούς που λεηλάτησαν και χρεοκόπησαν τη χώρα ή με αυτούς που </w:t>
      </w:r>
      <w:r>
        <w:rPr>
          <w:rFonts w:eastAsia="Times New Roman"/>
          <w:szCs w:val="24"/>
        </w:rPr>
        <w:t>έ</w:t>
      </w:r>
      <w:r w:rsidRPr="00575C0D">
        <w:rPr>
          <w:rFonts w:eastAsia="Times New Roman"/>
          <w:szCs w:val="24"/>
        </w:rPr>
        <w:t>βαλαν σε μία σειρά</w:t>
      </w:r>
      <w:r>
        <w:rPr>
          <w:rFonts w:eastAsia="Times New Roman"/>
          <w:szCs w:val="24"/>
        </w:rPr>
        <w:t>,</w:t>
      </w:r>
      <w:r w:rsidRPr="00575C0D">
        <w:rPr>
          <w:rFonts w:eastAsia="Times New Roman"/>
          <w:szCs w:val="24"/>
        </w:rPr>
        <w:t xml:space="preserve"> </w:t>
      </w:r>
      <w:r>
        <w:rPr>
          <w:rFonts w:eastAsia="Times New Roman"/>
          <w:szCs w:val="24"/>
        </w:rPr>
        <w:t>νοικοκύρεψαν</w:t>
      </w:r>
      <w:r w:rsidRPr="00575C0D">
        <w:rPr>
          <w:rFonts w:eastAsia="Times New Roman"/>
          <w:szCs w:val="24"/>
        </w:rPr>
        <w:t xml:space="preserve"> τα οικονομικά</w:t>
      </w:r>
      <w:r>
        <w:rPr>
          <w:rFonts w:eastAsia="Times New Roman"/>
          <w:szCs w:val="24"/>
        </w:rPr>
        <w:t xml:space="preserve">; </w:t>
      </w:r>
      <w:r w:rsidRPr="00575C0D">
        <w:rPr>
          <w:rFonts w:eastAsia="Times New Roman"/>
          <w:szCs w:val="24"/>
        </w:rPr>
        <w:t>Μαζί πάμε μπροστά</w:t>
      </w:r>
      <w:r>
        <w:rPr>
          <w:rFonts w:eastAsia="Times New Roman"/>
          <w:szCs w:val="24"/>
        </w:rPr>
        <w:t>!</w:t>
      </w:r>
    </w:p>
    <w:p w14:paraId="6338FD4F" w14:textId="77777777" w:rsidR="00401C51" w:rsidRDefault="00794512">
      <w:pPr>
        <w:spacing w:line="600" w:lineRule="auto"/>
        <w:ind w:firstLine="720"/>
        <w:jc w:val="both"/>
        <w:rPr>
          <w:rFonts w:eastAsia="Times New Roman"/>
          <w:szCs w:val="24"/>
        </w:rPr>
      </w:pPr>
      <w:r>
        <w:rPr>
          <w:rFonts w:eastAsia="Times New Roman"/>
          <w:szCs w:val="24"/>
        </w:rPr>
        <w:t>Σ</w:t>
      </w:r>
      <w:r w:rsidRPr="00575C0D">
        <w:rPr>
          <w:rFonts w:eastAsia="Times New Roman"/>
          <w:szCs w:val="24"/>
        </w:rPr>
        <w:t>ας ευχαριστώ</w:t>
      </w:r>
      <w:r>
        <w:rPr>
          <w:rFonts w:eastAsia="Times New Roman"/>
          <w:szCs w:val="24"/>
        </w:rPr>
        <w:t>.</w:t>
      </w:r>
    </w:p>
    <w:p w14:paraId="6338FD50" w14:textId="77777777" w:rsidR="00401C51" w:rsidRDefault="00794512">
      <w:pPr>
        <w:spacing w:line="600" w:lineRule="auto"/>
        <w:ind w:firstLine="720"/>
        <w:jc w:val="center"/>
        <w:rPr>
          <w:rFonts w:eastAsia="Times New Roman"/>
          <w:szCs w:val="24"/>
        </w:rPr>
      </w:pPr>
      <w:r>
        <w:rPr>
          <w:rFonts w:eastAsia="Times New Roman" w:cs="Times New Roman"/>
          <w:szCs w:val="24"/>
        </w:rPr>
        <w:t>(Χειροκροτήματα από την πτέρυγα</w:t>
      </w:r>
      <w:r w:rsidRPr="00463442">
        <w:rPr>
          <w:rFonts w:eastAsia="Times New Roman" w:cs="Times New Roman"/>
          <w:szCs w:val="24"/>
        </w:rPr>
        <w:t xml:space="preserve"> </w:t>
      </w:r>
      <w:r>
        <w:rPr>
          <w:rFonts w:eastAsia="Times New Roman" w:cs="Times New Roman"/>
          <w:szCs w:val="24"/>
        </w:rPr>
        <w:t>του ΣΥΡΙΖΑ)</w:t>
      </w:r>
    </w:p>
    <w:p w14:paraId="6338FD51" w14:textId="77777777" w:rsidR="00401C51" w:rsidRDefault="00794512">
      <w:pPr>
        <w:spacing w:line="600" w:lineRule="auto"/>
        <w:ind w:firstLine="720"/>
        <w:jc w:val="both"/>
        <w:rPr>
          <w:rFonts w:eastAsia="Times New Roman"/>
          <w:szCs w:val="24"/>
        </w:rPr>
      </w:pPr>
      <w:r>
        <w:rPr>
          <w:rFonts w:eastAsia="Times New Roman"/>
          <w:b/>
          <w:bCs/>
          <w:szCs w:val="24"/>
        </w:rPr>
        <w:t>ΠΡΟΕΔΡΕΥΩΝ (Αναστάσιος Κουράκης)</w:t>
      </w:r>
      <w:r w:rsidRPr="00463442">
        <w:rPr>
          <w:rFonts w:eastAsia="Times New Roman"/>
          <w:b/>
          <w:bCs/>
          <w:szCs w:val="24"/>
        </w:rPr>
        <w:t xml:space="preserve">: </w:t>
      </w:r>
      <w:r>
        <w:rPr>
          <w:rFonts w:eastAsia="Times New Roman"/>
          <w:bCs/>
          <w:szCs w:val="24"/>
        </w:rPr>
        <w:t>Ε</w:t>
      </w:r>
      <w:r w:rsidRPr="00575C0D">
        <w:rPr>
          <w:rFonts w:eastAsia="Times New Roman"/>
          <w:szCs w:val="24"/>
        </w:rPr>
        <w:t>υχαριστούμε τον κ</w:t>
      </w:r>
      <w:r>
        <w:rPr>
          <w:rFonts w:eastAsia="Times New Roman"/>
          <w:szCs w:val="24"/>
        </w:rPr>
        <w:t>.</w:t>
      </w:r>
      <w:r w:rsidRPr="00575C0D">
        <w:rPr>
          <w:rFonts w:eastAsia="Times New Roman"/>
          <w:szCs w:val="24"/>
        </w:rPr>
        <w:t xml:space="preserve"> Τριανταφυλλίδη</w:t>
      </w:r>
      <w:r>
        <w:rPr>
          <w:rFonts w:eastAsia="Times New Roman"/>
          <w:szCs w:val="24"/>
        </w:rPr>
        <w:t>.</w:t>
      </w:r>
    </w:p>
    <w:p w14:paraId="6338FD52" w14:textId="77777777" w:rsidR="00401C51" w:rsidRDefault="00794512">
      <w:pPr>
        <w:spacing w:line="600" w:lineRule="auto"/>
        <w:ind w:firstLine="720"/>
        <w:jc w:val="both"/>
        <w:rPr>
          <w:rFonts w:eastAsia="Times New Roman"/>
          <w:szCs w:val="24"/>
        </w:rPr>
      </w:pPr>
      <w:r>
        <w:rPr>
          <w:rFonts w:eastAsia="Times New Roman"/>
          <w:szCs w:val="24"/>
        </w:rPr>
        <w:t>Τ</w:t>
      </w:r>
      <w:r w:rsidRPr="00575C0D">
        <w:rPr>
          <w:rFonts w:eastAsia="Times New Roman"/>
          <w:szCs w:val="24"/>
        </w:rPr>
        <w:t>ο</w:t>
      </w:r>
      <w:r>
        <w:rPr>
          <w:rFonts w:eastAsia="Times New Roman"/>
          <w:szCs w:val="24"/>
        </w:rPr>
        <w:t>ν</w:t>
      </w:r>
      <w:r w:rsidRPr="00575C0D">
        <w:rPr>
          <w:rFonts w:eastAsia="Times New Roman"/>
          <w:szCs w:val="24"/>
        </w:rPr>
        <w:t xml:space="preserve"> λόγο έχει ο </w:t>
      </w:r>
      <w:r>
        <w:rPr>
          <w:rFonts w:eastAsia="Times New Roman"/>
          <w:szCs w:val="24"/>
        </w:rPr>
        <w:t>κ.</w:t>
      </w:r>
      <w:r w:rsidRPr="00575C0D">
        <w:rPr>
          <w:rFonts w:eastAsia="Times New Roman"/>
          <w:szCs w:val="24"/>
        </w:rPr>
        <w:t xml:space="preserve"> Κωνσταντίνος Σκρέκας</w:t>
      </w:r>
      <w:r>
        <w:rPr>
          <w:rFonts w:eastAsia="Times New Roman"/>
          <w:szCs w:val="24"/>
        </w:rPr>
        <w:t>,</w:t>
      </w:r>
      <w:r w:rsidRPr="00575C0D">
        <w:rPr>
          <w:rFonts w:eastAsia="Times New Roman"/>
          <w:szCs w:val="24"/>
        </w:rPr>
        <w:t xml:space="preserve"> Βουλευτής της Νέας Δημοκρατίας</w:t>
      </w:r>
      <w:r>
        <w:rPr>
          <w:rFonts w:eastAsia="Times New Roman"/>
          <w:szCs w:val="24"/>
        </w:rPr>
        <w:t>,</w:t>
      </w:r>
      <w:r w:rsidRPr="00575C0D">
        <w:rPr>
          <w:rFonts w:eastAsia="Times New Roman"/>
          <w:szCs w:val="24"/>
        </w:rPr>
        <w:t xml:space="preserve"> </w:t>
      </w:r>
      <w:r>
        <w:rPr>
          <w:rFonts w:eastAsia="Times New Roman"/>
          <w:szCs w:val="24"/>
        </w:rPr>
        <w:t>για επτά λεπτά.</w:t>
      </w:r>
      <w:r w:rsidRPr="00575C0D">
        <w:rPr>
          <w:rFonts w:eastAsia="Times New Roman"/>
          <w:szCs w:val="24"/>
        </w:rPr>
        <w:t xml:space="preserve"> </w:t>
      </w:r>
    </w:p>
    <w:p w14:paraId="6338FD53" w14:textId="77777777" w:rsidR="00401C51" w:rsidRDefault="00794512">
      <w:pPr>
        <w:spacing w:line="600" w:lineRule="auto"/>
        <w:ind w:firstLine="720"/>
        <w:jc w:val="both"/>
        <w:rPr>
          <w:rFonts w:eastAsia="Times New Roman"/>
          <w:szCs w:val="24"/>
        </w:rPr>
      </w:pPr>
      <w:r w:rsidRPr="0067730C">
        <w:rPr>
          <w:rFonts w:eastAsia="Times New Roman"/>
          <w:b/>
          <w:szCs w:val="24"/>
        </w:rPr>
        <w:t>ΚΩΝΣΤΑΝΤΙΝΟΣ ΣΚΡΕΚΑΣ:</w:t>
      </w:r>
      <w:r w:rsidRPr="00575C0D">
        <w:rPr>
          <w:rFonts w:eastAsia="Times New Roman"/>
          <w:szCs w:val="24"/>
        </w:rPr>
        <w:t xml:space="preserve"> Πάντως </w:t>
      </w:r>
      <w:r>
        <w:rPr>
          <w:rFonts w:eastAsia="Times New Roman"/>
          <w:szCs w:val="24"/>
        </w:rPr>
        <w:t>α</w:t>
      </w:r>
      <w:r w:rsidRPr="00575C0D">
        <w:rPr>
          <w:rFonts w:eastAsia="Times New Roman"/>
          <w:szCs w:val="24"/>
        </w:rPr>
        <w:t>ν κρίνω από την ο</w:t>
      </w:r>
      <w:r>
        <w:rPr>
          <w:rFonts w:eastAsia="Times New Roman"/>
          <w:szCs w:val="24"/>
        </w:rPr>
        <w:t xml:space="preserve">μιλία του προηγούμενου συναδέλφου, κυρίες </w:t>
      </w:r>
      <w:r w:rsidRPr="00575C0D">
        <w:rPr>
          <w:rFonts w:eastAsia="Times New Roman"/>
          <w:szCs w:val="24"/>
        </w:rPr>
        <w:t>και κύριοι συνάδελφοι</w:t>
      </w:r>
      <w:r>
        <w:rPr>
          <w:rFonts w:eastAsia="Times New Roman"/>
          <w:szCs w:val="24"/>
        </w:rPr>
        <w:t>,</w:t>
      </w:r>
      <w:r w:rsidRPr="00575C0D">
        <w:rPr>
          <w:rFonts w:eastAsia="Times New Roman"/>
          <w:szCs w:val="24"/>
        </w:rPr>
        <w:t xml:space="preserve"> η Κυβέρνηση μάλλον βρίσκεται σε πανικό και έχει παρασύρει σε αυτό</w:t>
      </w:r>
      <w:r>
        <w:rPr>
          <w:rFonts w:eastAsia="Times New Roman"/>
          <w:szCs w:val="24"/>
        </w:rPr>
        <w:t>ν</w:t>
      </w:r>
      <w:r w:rsidRPr="00575C0D">
        <w:rPr>
          <w:rFonts w:eastAsia="Times New Roman"/>
          <w:szCs w:val="24"/>
        </w:rPr>
        <w:t xml:space="preserve"> τον πανικό και μερικούς από τους συναδέλφους</w:t>
      </w:r>
      <w:r>
        <w:rPr>
          <w:rFonts w:eastAsia="Times New Roman"/>
          <w:szCs w:val="24"/>
        </w:rPr>
        <w:t>.</w:t>
      </w:r>
      <w:r w:rsidRPr="00575C0D">
        <w:rPr>
          <w:rFonts w:eastAsia="Times New Roman"/>
          <w:szCs w:val="24"/>
        </w:rPr>
        <w:t xml:space="preserve"> Βρίσκεται σε πανικό</w:t>
      </w:r>
      <w:r>
        <w:rPr>
          <w:rFonts w:eastAsia="Times New Roman"/>
          <w:szCs w:val="24"/>
        </w:rPr>
        <w:t>,</w:t>
      </w:r>
      <w:r w:rsidRPr="00575C0D">
        <w:rPr>
          <w:rFonts w:eastAsia="Times New Roman"/>
          <w:szCs w:val="24"/>
        </w:rPr>
        <w:t xml:space="preserve"> κ</w:t>
      </w:r>
      <w:r>
        <w:rPr>
          <w:rFonts w:eastAsia="Times New Roman"/>
          <w:szCs w:val="24"/>
        </w:rPr>
        <w:t>ύριε</w:t>
      </w:r>
      <w:r w:rsidRPr="00575C0D">
        <w:rPr>
          <w:rFonts w:eastAsia="Times New Roman"/>
          <w:szCs w:val="24"/>
        </w:rPr>
        <w:t xml:space="preserve"> συνάδελφε</w:t>
      </w:r>
      <w:r>
        <w:rPr>
          <w:rFonts w:eastAsia="Times New Roman"/>
          <w:szCs w:val="24"/>
        </w:rPr>
        <w:t>;</w:t>
      </w:r>
      <w:r w:rsidRPr="00575C0D">
        <w:rPr>
          <w:rFonts w:eastAsia="Times New Roman"/>
          <w:szCs w:val="24"/>
        </w:rPr>
        <w:t xml:space="preserve"> </w:t>
      </w:r>
    </w:p>
    <w:p w14:paraId="6338FD54" w14:textId="77777777" w:rsidR="00401C51" w:rsidRDefault="00794512">
      <w:pPr>
        <w:spacing w:line="600" w:lineRule="auto"/>
        <w:ind w:firstLine="720"/>
        <w:jc w:val="both"/>
        <w:rPr>
          <w:rFonts w:eastAsia="Times New Roman"/>
          <w:szCs w:val="24"/>
        </w:rPr>
      </w:pPr>
      <w:r>
        <w:rPr>
          <w:rFonts w:eastAsia="Times New Roman"/>
          <w:szCs w:val="24"/>
        </w:rPr>
        <w:t>Η</w:t>
      </w:r>
      <w:r w:rsidRPr="00575C0D">
        <w:rPr>
          <w:rFonts w:eastAsia="Times New Roman"/>
          <w:szCs w:val="24"/>
        </w:rPr>
        <w:t xml:space="preserve"> ομιλία που ακούστηκε ήταν η επιτομή της υποκρισίας</w:t>
      </w:r>
      <w:r>
        <w:rPr>
          <w:rFonts w:eastAsia="Times New Roman"/>
          <w:szCs w:val="24"/>
        </w:rPr>
        <w:t>,</w:t>
      </w:r>
      <w:r w:rsidRPr="00575C0D">
        <w:rPr>
          <w:rFonts w:eastAsia="Times New Roman"/>
          <w:szCs w:val="24"/>
        </w:rPr>
        <w:t xml:space="preserve"> της χυδαιότητας και του διχασμού</w:t>
      </w:r>
      <w:r>
        <w:rPr>
          <w:rFonts w:eastAsia="Times New Roman"/>
          <w:szCs w:val="24"/>
        </w:rPr>
        <w:t>.</w:t>
      </w:r>
      <w:r w:rsidRPr="00575C0D">
        <w:rPr>
          <w:rFonts w:eastAsia="Times New Roman"/>
          <w:szCs w:val="24"/>
        </w:rPr>
        <w:t xml:space="preserve"> </w:t>
      </w:r>
      <w:r>
        <w:rPr>
          <w:rFonts w:eastAsia="Times New Roman"/>
          <w:szCs w:val="24"/>
        </w:rPr>
        <w:t>«</w:t>
      </w:r>
      <w:r w:rsidRPr="00575C0D">
        <w:rPr>
          <w:rFonts w:eastAsia="Times New Roman"/>
          <w:szCs w:val="24"/>
        </w:rPr>
        <w:t>Μην ψηφίζετε Ν</w:t>
      </w:r>
      <w:r w:rsidRPr="00575C0D">
        <w:rPr>
          <w:rFonts w:eastAsia="Times New Roman"/>
          <w:szCs w:val="24"/>
        </w:rPr>
        <w:t>έα Δημοκρατία</w:t>
      </w:r>
      <w:r>
        <w:rPr>
          <w:rFonts w:eastAsia="Times New Roman"/>
          <w:szCs w:val="24"/>
        </w:rPr>
        <w:t>,</w:t>
      </w:r>
      <w:r w:rsidRPr="00575C0D">
        <w:rPr>
          <w:rFonts w:eastAsia="Times New Roman"/>
          <w:szCs w:val="24"/>
        </w:rPr>
        <w:t xml:space="preserve"> θα καταργήσει το επίδομα του ΟΑΕΔ</w:t>
      </w:r>
      <w:r>
        <w:rPr>
          <w:rFonts w:eastAsia="Times New Roman"/>
          <w:szCs w:val="24"/>
        </w:rPr>
        <w:t>,</w:t>
      </w:r>
      <w:r w:rsidRPr="00575C0D">
        <w:rPr>
          <w:rFonts w:eastAsia="Times New Roman"/>
          <w:szCs w:val="24"/>
        </w:rPr>
        <w:t xml:space="preserve"> της ανεργίας</w:t>
      </w:r>
      <w:r>
        <w:rPr>
          <w:rFonts w:eastAsia="Times New Roman"/>
          <w:szCs w:val="24"/>
        </w:rPr>
        <w:t>.</w:t>
      </w:r>
      <w:r w:rsidRPr="00575C0D">
        <w:rPr>
          <w:rFonts w:eastAsia="Times New Roman"/>
          <w:szCs w:val="24"/>
        </w:rPr>
        <w:t xml:space="preserve"> Μην ψηφίζετε Νέα Δημοκρατία</w:t>
      </w:r>
      <w:r>
        <w:rPr>
          <w:rFonts w:eastAsia="Times New Roman"/>
          <w:szCs w:val="24"/>
        </w:rPr>
        <w:t>,</w:t>
      </w:r>
      <w:r w:rsidRPr="00575C0D">
        <w:rPr>
          <w:rFonts w:eastAsia="Times New Roman"/>
          <w:szCs w:val="24"/>
        </w:rPr>
        <w:t xml:space="preserve"> θα καταργήσει το ελάχιστο εγγυημένο εισόδημα</w:t>
      </w:r>
      <w:r>
        <w:rPr>
          <w:rFonts w:eastAsia="Times New Roman"/>
          <w:szCs w:val="24"/>
        </w:rPr>
        <w:t>,</w:t>
      </w:r>
      <w:r w:rsidRPr="00575C0D">
        <w:rPr>
          <w:rFonts w:eastAsia="Times New Roman"/>
          <w:szCs w:val="24"/>
        </w:rPr>
        <w:t xml:space="preserve"> το κοινωνικό επίδομα αλληλεγγύης</w:t>
      </w:r>
      <w:r>
        <w:rPr>
          <w:rFonts w:eastAsia="Times New Roman"/>
          <w:szCs w:val="24"/>
        </w:rPr>
        <w:t>.</w:t>
      </w:r>
      <w:r w:rsidRPr="00575C0D">
        <w:rPr>
          <w:rFonts w:eastAsia="Times New Roman"/>
          <w:szCs w:val="24"/>
        </w:rPr>
        <w:t xml:space="preserve"> Μην ψηφί</w:t>
      </w:r>
      <w:r>
        <w:rPr>
          <w:rFonts w:eastAsia="Times New Roman"/>
          <w:szCs w:val="24"/>
        </w:rPr>
        <w:t>ζ</w:t>
      </w:r>
      <w:r w:rsidRPr="00575C0D">
        <w:rPr>
          <w:rFonts w:eastAsia="Times New Roman"/>
          <w:szCs w:val="24"/>
        </w:rPr>
        <w:t>ετε τη Νέα Δημοκρατία</w:t>
      </w:r>
      <w:r>
        <w:rPr>
          <w:rFonts w:eastAsia="Times New Roman"/>
          <w:szCs w:val="24"/>
        </w:rPr>
        <w:t>,</w:t>
      </w:r>
      <w:r w:rsidRPr="00575C0D">
        <w:rPr>
          <w:rFonts w:eastAsia="Times New Roman"/>
          <w:szCs w:val="24"/>
        </w:rPr>
        <w:t xml:space="preserve"> θα </w:t>
      </w:r>
      <w:r>
        <w:rPr>
          <w:rFonts w:eastAsia="Times New Roman"/>
          <w:szCs w:val="24"/>
        </w:rPr>
        <w:t>απολύσει</w:t>
      </w:r>
      <w:r w:rsidRPr="00575C0D">
        <w:rPr>
          <w:rFonts w:eastAsia="Times New Roman"/>
          <w:szCs w:val="24"/>
        </w:rPr>
        <w:t xml:space="preserve"> κόσμο</w:t>
      </w:r>
      <w:r>
        <w:rPr>
          <w:rFonts w:eastAsia="Times New Roman"/>
          <w:szCs w:val="24"/>
        </w:rPr>
        <w:t>!»</w:t>
      </w:r>
      <w:r>
        <w:rPr>
          <w:rFonts w:eastAsia="Times New Roman"/>
          <w:szCs w:val="24"/>
        </w:rPr>
        <w:t xml:space="preserve">. </w:t>
      </w:r>
    </w:p>
    <w:p w14:paraId="6338FD55" w14:textId="77777777" w:rsidR="00401C51" w:rsidRDefault="00794512">
      <w:pPr>
        <w:spacing w:line="600" w:lineRule="auto"/>
        <w:ind w:firstLine="720"/>
        <w:jc w:val="both"/>
        <w:rPr>
          <w:rFonts w:eastAsia="Times New Roman"/>
          <w:szCs w:val="24"/>
        </w:rPr>
      </w:pPr>
      <w:r>
        <w:rPr>
          <w:rFonts w:eastAsia="Times New Roman"/>
          <w:szCs w:val="24"/>
        </w:rPr>
        <w:t>Πρέπει, όμως, να</w:t>
      </w:r>
      <w:r w:rsidRPr="003C1751">
        <w:rPr>
          <w:rFonts w:eastAsia="Times New Roman"/>
          <w:szCs w:val="24"/>
        </w:rPr>
        <w:t xml:space="preserve"> σας πω ότι κ</w:t>
      </w:r>
      <w:r w:rsidRPr="003C1751">
        <w:rPr>
          <w:rFonts w:eastAsia="Times New Roman"/>
          <w:szCs w:val="24"/>
        </w:rPr>
        <w:t>αι η υποκρισία και η χυδαιότητα και πάνω από όλα η προσπάθεια να φ</w:t>
      </w:r>
      <w:r>
        <w:rPr>
          <w:rFonts w:eastAsia="Times New Roman"/>
          <w:szCs w:val="24"/>
        </w:rPr>
        <w:t xml:space="preserve">έρετε ξανά τον </w:t>
      </w:r>
      <w:r w:rsidRPr="003C1751">
        <w:rPr>
          <w:rFonts w:eastAsia="Times New Roman"/>
          <w:szCs w:val="24"/>
        </w:rPr>
        <w:t>διχασμ</w:t>
      </w:r>
      <w:r>
        <w:rPr>
          <w:rFonts w:eastAsia="Times New Roman"/>
          <w:szCs w:val="24"/>
        </w:rPr>
        <w:t>ό, ένα</w:t>
      </w:r>
      <w:r>
        <w:rPr>
          <w:rFonts w:eastAsia="Times New Roman"/>
          <w:szCs w:val="24"/>
        </w:rPr>
        <w:t>ν</w:t>
      </w:r>
      <w:r w:rsidRPr="003C1751">
        <w:rPr>
          <w:rFonts w:eastAsia="Times New Roman"/>
          <w:szCs w:val="24"/>
        </w:rPr>
        <w:t xml:space="preserve"> νέο διχασμό στην </w:t>
      </w:r>
      <w:r>
        <w:rPr>
          <w:rFonts w:eastAsia="Times New Roman"/>
          <w:szCs w:val="24"/>
        </w:rPr>
        <w:t>ε</w:t>
      </w:r>
      <w:r w:rsidRPr="003C1751">
        <w:rPr>
          <w:rFonts w:eastAsia="Times New Roman"/>
          <w:szCs w:val="24"/>
        </w:rPr>
        <w:t>λληνική κοινωνία</w:t>
      </w:r>
      <w:r>
        <w:rPr>
          <w:rFonts w:eastAsia="Times New Roman"/>
          <w:szCs w:val="24"/>
        </w:rPr>
        <w:t>,</w:t>
      </w:r>
      <w:r w:rsidRPr="003C1751">
        <w:rPr>
          <w:rFonts w:eastAsia="Times New Roman"/>
          <w:szCs w:val="24"/>
        </w:rPr>
        <w:t xml:space="preserve"> θα αποτελεί παρελθόν στις 26 Μαΐου</w:t>
      </w:r>
      <w:r>
        <w:rPr>
          <w:rFonts w:eastAsia="Times New Roman"/>
          <w:szCs w:val="24"/>
        </w:rPr>
        <w:t>.</w:t>
      </w:r>
    </w:p>
    <w:p w14:paraId="6338FD56" w14:textId="77777777" w:rsidR="00401C51" w:rsidRDefault="00794512">
      <w:pPr>
        <w:spacing w:line="600" w:lineRule="auto"/>
        <w:ind w:firstLine="720"/>
        <w:jc w:val="both"/>
        <w:rPr>
          <w:rFonts w:eastAsia="Times New Roman"/>
          <w:szCs w:val="24"/>
        </w:rPr>
      </w:pPr>
      <w:r>
        <w:rPr>
          <w:rFonts w:eastAsia="Times New Roman"/>
          <w:szCs w:val="24"/>
        </w:rPr>
        <w:t>Η</w:t>
      </w:r>
      <w:r w:rsidRPr="003C1751">
        <w:rPr>
          <w:rFonts w:eastAsia="Times New Roman"/>
          <w:szCs w:val="24"/>
        </w:rPr>
        <w:t xml:space="preserve"> συζήτηση για την ψήφο εμπιστοσύνης που κάνουμε σήμερα στη </w:t>
      </w:r>
      <w:r>
        <w:rPr>
          <w:rFonts w:eastAsia="Times New Roman"/>
          <w:szCs w:val="24"/>
        </w:rPr>
        <w:t>Β</w:t>
      </w:r>
      <w:r w:rsidRPr="003C1751">
        <w:rPr>
          <w:rFonts w:eastAsia="Times New Roman"/>
          <w:szCs w:val="24"/>
        </w:rPr>
        <w:t>ουλή αποτελεί μία πρώτης τάξ</w:t>
      </w:r>
      <w:r w:rsidRPr="003C1751">
        <w:rPr>
          <w:rFonts w:eastAsia="Times New Roman"/>
          <w:szCs w:val="24"/>
        </w:rPr>
        <w:t>εως ευκαιρία για να αναδείξουμε</w:t>
      </w:r>
      <w:r>
        <w:rPr>
          <w:rFonts w:eastAsia="Times New Roman"/>
          <w:szCs w:val="24"/>
        </w:rPr>
        <w:t>,</w:t>
      </w:r>
      <w:r w:rsidRPr="003C1751">
        <w:rPr>
          <w:rFonts w:eastAsia="Times New Roman"/>
          <w:szCs w:val="24"/>
        </w:rPr>
        <w:t xml:space="preserve"> </w:t>
      </w:r>
      <w:r>
        <w:rPr>
          <w:rFonts w:eastAsia="Times New Roman"/>
          <w:szCs w:val="24"/>
        </w:rPr>
        <w:t>κυρίες και κύριοι</w:t>
      </w:r>
      <w:r w:rsidRPr="003C1751">
        <w:rPr>
          <w:rFonts w:eastAsia="Times New Roman"/>
          <w:szCs w:val="24"/>
        </w:rPr>
        <w:t xml:space="preserve"> συνάδελφοι</w:t>
      </w:r>
      <w:r>
        <w:rPr>
          <w:rFonts w:eastAsia="Times New Roman"/>
          <w:szCs w:val="24"/>
        </w:rPr>
        <w:t>,</w:t>
      </w:r>
      <w:r w:rsidRPr="003C1751">
        <w:rPr>
          <w:rFonts w:eastAsia="Times New Roman"/>
          <w:szCs w:val="24"/>
        </w:rPr>
        <w:t xml:space="preserve"> </w:t>
      </w:r>
      <w:r>
        <w:rPr>
          <w:rFonts w:eastAsia="Times New Roman"/>
          <w:szCs w:val="24"/>
        </w:rPr>
        <w:t>γ</w:t>
      </w:r>
      <w:r w:rsidRPr="003C1751">
        <w:rPr>
          <w:rFonts w:eastAsia="Times New Roman"/>
          <w:szCs w:val="24"/>
        </w:rPr>
        <w:t>ια ακόμη μία φορά</w:t>
      </w:r>
      <w:r>
        <w:rPr>
          <w:rFonts w:eastAsia="Times New Roman"/>
          <w:szCs w:val="24"/>
        </w:rPr>
        <w:t>,</w:t>
      </w:r>
      <w:r w:rsidRPr="003C1751">
        <w:rPr>
          <w:rFonts w:eastAsia="Times New Roman"/>
          <w:szCs w:val="24"/>
        </w:rPr>
        <w:t xml:space="preserve"> τον τραγικό απολογισμό της τετραετούς διακυβέρνηση</w:t>
      </w:r>
      <w:r>
        <w:rPr>
          <w:rFonts w:eastAsia="Times New Roman"/>
          <w:szCs w:val="24"/>
        </w:rPr>
        <w:t>ς</w:t>
      </w:r>
      <w:r w:rsidRPr="003C1751">
        <w:rPr>
          <w:rFonts w:eastAsia="Times New Roman"/>
          <w:szCs w:val="24"/>
        </w:rPr>
        <w:t xml:space="preserve"> </w:t>
      </w:r>
      <w:r>
        <w:rPr>
          <w:rFonts w:eastAsia="Times New Roman"/>
          <w:szCs w:val="24"/>
        </w:rPr>
        <w:t>αυτής τ</w:t>
      </w:r>
      <w:r w:rsidRPr="003C1751">
        <w:rPr>
          <w:rFonts w:eastAsia="Times New Roman"/>
          <w:szCs w:val="24"/>
        </w:rPr>
        <w:t xml:space="preserve">ης χώρας από </w:t>
      </w:r>
      <w:r>
        <w:rPr>
          <w:rFonts w:eastAsia="Times New Roman"/>
          <w:szCs w:val="24"/>
        </w:rPr>
        <w:t>την</w:t>
      </w:r>
      <w:r w:rsidRPr="003C1751">
        <w:rPr>
          <w:rFonts w:eastAsia="Times New Roman"/>
          <w:szCs w:val="24"/>
        </w:rPr>
        <w:t xml:space="preserve"> ιδεοληπτική και καταστροφική </w:t>
      </w:r>
      <w:r>
        <w:rPr>
          <w:rFonts w:eastAsia="Times New Roman"/>
          <w:szCs w:val="24"/>
        </w:rPr>
        <w:t>Κ</w:t>
      </w:r>
      <w:r w:rsidRPr="003C1751">
        <w:rPr>
          <w:rFonts w:eastAsia="Times New Roman"/>
          <w:szCs w:val="24"/>
        </w:rPr>
        <w:t>υβέρνηση του κ</w:t>
      </w:r>
      <w:r>
        <w:rPr>
          <w:rFonts w:eastAsia="Times New Roman"/>
          <w:szCs w:val="24"/>
        </w:rPr>
        <w:t xml:space="preserve">. </w:t>
      </w:r>
      <w:r w:rsidRPr="003C1751">
        <w:rPr>
          <w:rFonts w:eastAsia="Times New Roman"/>
          <w:szCs w:val="24"/>
        </w:rPr>
        <w:t>Τσίπρα</w:t>
      </w:r>
      <w:r>
        <w:rPr>
          <w:rFonts w:eastAsia="Times New Roman"/>
          <w:szCs w:val="24"/>
        </w:rPr>
        <w:t>.</w:t>
      </w:r>
      <w:r w:rsidRPr="003C1751">
        <w:rPr>
          <w:rFonts w:eastAsia="Times New Roman"/>
          <w:szCs w:val="24"/>
        </w:rPr>
        <w:t xml:space="preserve"> </w:t>
      </w:r>
    </w:p>
    <w:p w14:paraId="6338FD57" w14:textId="77777777" w:rsidR="00401C51" w:rsidRDefault="00794512">
      <w:pPr>
        <w:spacing w:line="600" w:lineRule="auto"/>
        <w:ind w:firstLine="720"/>
        <w:jc w:val="both"/>
        <w:rPr>
          <w:rFonts w:eastAsia="Times New Roman"/>
          <w:szCs w:val="24"/>
        </w:rPr>
      </w:pPr>
      <w:r>
        <w:rPr>
          <w:rFonts w:eastAsia="Times New Roman"/>
          <w:szCs w:val="24"/>
        </w:rPr>
        <w:t>Πρόκειται, δυστυχώς, για μια Κυβέρνηση</w:t>
      </w:r>
      <w:r w:rsidRPr="003C1751">
        <w:rPr>
          <w:rFonts w:eastAsia="Times New Roman"/>
          <w:szCs w:val="24"/>
        </w:rPr>
        <w:t xml:space="preserve"> που με το ξεκίνημα στη θητεία της δεν δίστασε να ρίξει τη χώρα στα βράχια</w:t>
      </w:r>
      <w:r>
        <w:rPr>
          <w:rFonts w:eastAsia="Times New Roman"/>
          <w:szCs w:val="24"/>
        </w:rPr>
        <w:t>,</w:t>
      </w:r>
      <w:r w:rsidRPr="003C1751">
        <w:rPr>
          <w:rFonts w:eastAsia="Times New Roman"/>
          <w:szCs w:val="24"/>
        </w:rPr>
        <w:t xml:space="preserve"> </w:t>
      </w:r>
      <w:r>
        <w:rPr>
          <w:rFonts w:eastAsia="Times New Roman"/>
          <w:szCs w:val="24"/>
        </w:rPr>
        <w:t>μέσα από</w:t>
      </w:r>
      <w:r w:rsidRPr="003C1751">
        <w:rPr>
          <w:rFonts w:eastAsia="Times New Roman"/>
          <w:szCs w:val="24"/>
        </w:rPr>
        <w:t xml:space="preserve"> τις αποφάσεις που πήρ</w:t>
      </w:r>
      <w:r>
        <w:rPr>
          <w:rFonts w:eastAsia="Times New Roman"/>
          <w:szCs w:val="24"/>
        </w:rPr>
        <w:t>ε,</w:t>
      </w:r>
      <w:r w:rsidRPr="003C1751">
        <w:rPr>
          <w:rFonts w:eastAsia="Times New Roman"/>
          <w:szCs w:val="24"/>
        </w:rPr>
        <w:t xml:space="preserve"> μόνο</w:t>
      </w:r>
      <w:r>
        <w:rPr>
          <w:rFonts w:eastAsia="Times New Roman"/>
          <w:szCs w:val="24"/>
        </w:rPr>
        <w:t xml:space="preserve"> και μόνο</w:t>
      </w:r>
      <w:r w:rsidRPr="003C1751">
        <w:rPr>
          <w:rFonts w:eastAsia="Times New Roman"/>
          <w:szCs w:val="24"/>
        </w:rPr>
        <w:t xml:space="preserve"> για να μη φανεί πόσο ψεύτικα και πόσο ανεδαφικά ήταν αυτά τα οποία είχε υποσχεθεί</w:t>
      </w:r>
      <w:r>
        <w:rPr>
          <w:rFonts w:eastAsia="Times New Roman"/>
          <w:szCs w:val="24"/>
        </w:rPr>
        <w:t>,</w:t>
      </w:r>
      <w:r w:rsidRPr="003C1751">
        <w:rPr>
          <w:rFonts w:eastAsia="Times New Roman"/>
          <w:szCs w:val="24"/>
        </w:rPr>
        <w:t xml:space="preserve"> για να υφαρπάξει την ψήφο του ελληνικού λαού πριν </w:t>
      </w:r>
      <w:r w:rsidRPr="003C1751">
        <w:rPr>
          <w:rFonts w:eastAsia="Times New Roman"/>
          <w:szCs w:val="24"/>
        </w:rPr>
        <w:t>αναλάβει τη διακυβέρνηση</w:t>
      </w:r>
      <w:r>
        <w:rPr>
          <w:rFonts w:eastAsia="Times New Roman"/>
          <w:szCs w:val="24"/>
        </w:rPr>
        <w:t>,</w:t>
      </w:r>
      <w:r w:rsidRPr="003C1751">
        <w:rPr>
          <w:rFonts w:eastAsia="Times New Roman"/>
          <w:szCs w:val="24"/>
        </w:rPr>
        <w:t xml:space="preserve"> πριν τις εκλογές</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ια</w:t>
      </w:r>
      <w:r w:rsidRPr="003C1751">
        <w:rPr>
          <w:rFonts w:eastAsia="Times New Roman"/>
          <w:szCs w:val="24"/>
        </w:rPr>
        <w:t xml:space="preserve"> </w:t>
      </w:r>
      <w:r>
        <w:rPr>
          <w:rFonts w:eastAsia="Times New Roman"/>
          <w:szCs w:val="24"/>
        </w:rPr>
        <w:t>Κ</w:t>
      </w:r>
      <w:r w:rsidRPr="003C1751">
        <w:rPr>
          <w:rFonts w:eastAsia="Times New Roman"/>
          <w:szCs w:val="24"/>
        </w:rPr>
        <w:t>υβέρνηση που προώθησε και συνεχίζει να προωθεί τον άκρατο</w:t>
      </w:r>
      <w:r>
        <w:rPr>
          <w:rFonts w:eastAsia="Times New Roman"/>
          <w:szCs w:val="24"/>
        </w:rPr>
        <w:t xml:space="preserve">, τον </w:t>
      </w:r>
      <w:r w:rsidRPr="003C1751">
        <w:rPr>
          <w:rFonts w:eastAsia="Times New Roman"/>
          <w:szCs w:val="24"/>
        </w:rPr>
        <w:t>χυδαίο λαϊκισμό</w:t>
      </w:r>
      <w:r>
        <w:rPr>
          <w:rFonts w:eastAsia="Times New Roman"/>
          <w:szCs w:val="24"/>
        </w:rPr>
        <w:t>.</w:t>
      </w:r>
      <w:r w:rsidRPr="003C1751">
        <w:rPr>
          <w:rFonts w:eastAsia="Times New Roman"/>
          <w:szCs w:val="24"/>
        </w:rPr>
        <w:t xml:space="preserve"> </w:t>
      </w:r>
      <w:r>
        <w:rPr>
          <w:rFonts w:eastAsia="Times New Roman"/>
          <w:szCs w:val="24"/>
        </w:rPr>
        <w:t>Μ</w:t>
      </w:r>
      <w:r>
        <w:rPr>
          <w:rFonts w:eastAsia="Times New Roman"/>
          <w:szCs w:val="24"/>
        </w:rPr>
        <w:t>ια Κ</w:t>
      </w:r>
      <w:r w:rsidRPr="003C1751">
        <w:rPr>
          <w:rFonts w:eastAsia="Times New Roman"/>
          <w:szCs w:val="24"/>
        </w:rPr>
        <w:t>υβέρνηση που διαστρεβλώνει την πραγματικότητα</w:t>
      </w:r>
      <w:r>
        <w:rPr>
          <w:rFonts w:eastAsia="Times New Roman"/>
          <w:szCs w:val="24"/>
        </w:rPr>
        <w:t>.</w:t>
      </w:r>
      <w:r w:rsidRPr="003C1751">
        <w:rPr>
          <w:rFonts w:eastAsia="Times New Roman"/>
          <w:szCs w:val="24"/>
        </w:rPr>
        <w:t xml:space="preserve"> </w:t>
      </w:r>
      <w:r>
        <w:rPr>
          <w:rFonts w:eastAsia="Times New Roman"/>
          <w:szCs w:val="24"/>
        </w:rPr>
        <w:t>Μ</w:t>
      </w:r>
      <w:r w:rsidRPr="003C1751">
        <w:rPr>
          <w:rFonts w:eastAsia="Times New Roman"/>
          <w:szCs w:val="24"/>
        </w:rPr>
        <w:t xml:space="preserve">ία </w:t>
      </w:r>
      <w:r>
        <w:rPr>
          <w:rFonts w:eastAsia="Times New Roman"/>
          <w:szCs w:val="24"/>
        </w:rPr>
        <w:t>Κ</w:t>
      </w:r>
      <w:r w:rsidRPr="003C1751">
        <w:rPr>
          <w:rFonts w:eastAsia="Times New Roman"/>
          <w:szCs w:val="24"/>
        </w:rPr>
        <w:t>υβέρνηση που προωθεί την εθνική υποχωρητικότητα</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ι</w:t>
      </w:r>
      <w:r w:rsidRPr="003C1751">
        <w:rPr>
          <w:rFonts w:eastAsia="Times New Roman"/>
          <w:szCs w:val="24"/>
        </w:rPr>
        <w:t xml:space="preserve">α </w:t>
      </w:r>
      <w:r>
        <w:rPr>
          <w:rFonts w:eastAsia="Times New Roman"/>
          <w:szCs w:val="24"/>
        </w:rPr>
        <w:t>Κυβέρνηση που, ό</w:t>
      </w:r>
      <w:r w:rsidRPr="003C1751">
        <w:rPr>
          <w:rFonts w:eastAsia="Times New Roman"/>
          <w:szCs w:val="24"/>
        </w:rPr>
        <w:t>π</w:t>
      </w:r>
      <w:r w:rsidRPr="003C1751">
        <w:rPr>
          <w:rFonts w:eastAsia="Times New Roman"/>
          <w:szCs w:val="24"/>
        </w:rPr>
        <w:t>ως είπα</w:t>
      </w:r>
      <w:r>
        <w:rPr>
          <w:rFonts w:eastAsia="Times New Roman"/>
          <w:szCs w:val="24"/>
        </w:rPr>
        <w:t xml:space="preserve">, </w:t>
      </w:r>
      <w:r w:rsidRPr="003C1751">
        <w:rPr>
          <w:rFonts w:eastAsia="Times New Roman"/>
          <w:szCs w:val="24"/>
        </w:rPr>
        <w:t>βρίσκεται σε αποδρομή και σε πανικό</w:t>
      </w:r>
      <w:r>
        <w:rPr>
          <w:rFonts w:eastAsia="Times New Roman"/>
          <w:szCs w:val="24"/>
        </w:rPr>
        <w:t xml:space="preserve">, </w:t>
      </w:r>
      <w:r w:rsidRPr="003C1751">
        <w:rPr>
          <w:rFonts w:eastAsia="Times New Roman"/>
          <w:szCs w:val="24"/>
        </w:rPr>
        <w:t>που πανηγυρίζει που επιστρέφει το</w:t>
      </w:r>
      <w:r>
        <w:rPr>
          <w:rFonts w:eastAsia="Times New Roman"/>
          <w:szCs w:val="24"/>
        </w:rPr>
        <w:t>ν</w:t>
      </w:r>
      <w:r w:rsidRPr="003C1751">
        <w:rPr>
          <w:rFonts w:eastAsia="Times New Roman"/>
          <w:szCs w:val="24"/>
        </w:rPr>
        <w:t xml:space="preserve"> ΦΠΑ στο 13% στην εστίαση</w:t>
      </w:r>
      <w:r>
        <w:rPr>
          <w:rFonts w:eastAsia="Times New Roman"/>
          <w:szCs w:val="24"/>
        </w:rPr>
        <w:t>,</w:t>
      </w:r>
      <w:r w:rsidRPr="003C1751">
        <w:rPr>
          <w:rFonts w:eastAsia="Times New Roman"/>
          <w:szCs w:val="24"/>
        </w:rPr>
        <w:t xml:space="preserve"> εκεί όπου το</w:t>
      </w:r>
      <w:r>
        <w:rPr>
          <w:rFonts w:eastAsia="Times New Roman"/>
          <w:szCs w:val="24"/>
        </w:rPr>
        <w:t>ν</w:t>
      </w:r>
      <w:r w:rsidRPr="003C1751">
        <w:rPr>
          <w:rFonts w:eastAsia="Times New Roman"/>
          <w:szCs w:val="24"/>
        </w:rPr>
        <w:t xml:space="preserve"> παρέλαβε το 2014</w:t>
      </w:r>
      <w:r>
        <w:rPr>
          <w:rFonts w:eastAsia="Times New Roman"/>
          <w:szCs w:val="24"/>
        </w:rPr>
        <w:t>,</w:t>
      </w:r>
      <w:r w:rsidRPr="003C1751">
        <w:rPr>
          <w:rFonts w:eastAsia="Times New Roman"/>
          <w:szCs w:val="24"/>
        </w:rPr>
        <w:t xml:space="preserve"> από το 24% όπου εκείνη το</w:t>
      </w:r>
      <w:r>
        <w:rPr>
          <w:rFonts w:eastAsia="Times New Roman"/>
          <w:szCs w:val="24"/>
        </w:rPr>
        <w:t>ν</w:t>
      </w:r>
      <w:r w:rsidRPr="003C1751">
        <w:rPr>
          <w:rFonts w:eastAsia="Times New Roman"/>
          <w:szCs w:val="24"/>
        </w:rPr>
        <w:t xml:space="preserve"> είχε εκτινάξει τα τέσσερα χρόνια που κυβερνά αυτόν τον τόπο</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ια Κ</w:t>
      </w:r>
      <w:r w:rsidRPr="003C1751">
        <w:rPr>
          <w:rFonts w:eastAsia="Times New Roman"/>
          <w:szCs w:val="24"/>
        </w:rPr>
        <w:t>υβέρνηση όπου πανηγυρίζε</w:t>
      </w:r>
      <w:r w:rsidRPr="003C1751">
        <w:rPr>
          <w:rFonts w:eastAsia="Times New Roman"/>
          <w:szCs w:val="24"/>
        </w:rPr>
        <w:t xml:space="preserve">ι για </w:t>
      </w:r>
      <w:r>
        <w:rPr>
          <w:rFonts w:eastAsia="Times New Roman"/>
          <w:szCs w:val="24"/>
        </w:rPr>
        <w:t>δήθεν δέκατη τρίτη</w:t>
      </w:r>
      <w:r w:rsidRPr="003C1751">
        <w:rPr>
          <w:rFonts w:eastAsia="Times New Roman"/>
          <w:szCs w:val="24"/>
        </w:rPr>
        <w:t xml:space="preserve"> σύνταξη</w:t>
      </w:r>
      <w:r>
        <w:rPr>
          <w:rFonts w:eastAsia="Times New Roman"/>
          <w:szCs w:val="24"/>
        </w:rPr>
        <w:t>,</w:t>
      </w:r>
      <w:r w:rsidRPr="003C1751">
        <w:rPr>
          <w:rFonts w:eastAsia="Times New Roman"/>
          <w:szCs w:val="24"/>
        </w:rPr>
        <w:t xml:space="preserve"> όταν </w:t>
      </w:r>
      <w:r>
        <w:rPr>
          <w:rFonts w:eastAsia="Times New Roman"/>
          <w:szCs w:val="24"/>
        </w:rPr>
        <w:t>-</w:t>
      </w:r>
      <w:r w:rsidRPr="003C1751">
        <w:rPr>
          <w:rFonts w:eastAsia="Times New Roman"/>
          <w:szCs w:val="24"/>
        </w:rPr>
        <w:t>πολύ καλ</w:t>
      </w:r>
      <w:r>
        <w:rPr>
          <w:rFonts w:eastAsia="Times New Roman"/>
          <w:szCs w:val="24"/>
        </w:rPr>
        <w:t>ά είπε η κ.</w:t>
      </w:r>
      <w:r w:rsidRPr="003C1751">
        <w:rPr>
          <w:rFonts w:eastAsia="Times New Roman"/>
          <w:szCs w:val="24"/>
        </w:rPr>
        <w:t xml:space="preserve"> Μπακογιάννη πριν</w:t>
      </w:r>
      <w:r>
        <w:rPr>
          <w:rFonts w:eastAsia="Times New Roman"/>
          <w:szCs w:val="24"/>
        </w:rPr>
        <w:t>-</w:t>
      </w:r>
      <w:r w:rsidRPr="003C1751">
        <w:rPr>
          <w:rFonts w:eastAsia="Times New Roman"/>
          <w:szCs w:val="24"/>
        </w:rPr>
        <w:t xml:space="preserve"> όποιος κοιτάξει τον προϋπολογισμό θα δει ότι κάθε μήνα δίνουμε 2,2 δισεκατομμύρια ευρώ για </w:t>
      </w:r>
      <w:r>
        <w:rPr>
          <w:rFonts w:eastAsia="Times New Roman"/>
          <w:szCs w:val="24"/>
        </w:rPr>
        <w:t>συντάξεις. Άρα, η</w:t>
      </w:r>
      <w:r w:rsidRPr="003C1751">
        <w:rPr>
          <w:rFonts w:eastAsia="Times New Roman"/>
          <w:szCs w:val="24"/>
        </w:rPr>
        <w:t xml:space="preserve"> </w:t>
      </w:r>
      <w:r>
        <w:rPr>
          <w:rFonts w:eastAsia="Times New Roman"/>
          <w:szCs w:val="24"/>
        </w:rPr>
        <w:t>δέκατη τρίτη</w:t>
      </w:r>
      <w:r w:rsidRPr="003C1751">
        <w:rPr>
          <w:rFonts w:eastAsia="Times New Roman"/>
          <w:szCs w:val="24"/>
        </w:rPr>
        <w:t xml:space="preserve"> σύνταξη για όλους </w:t>
      </w:r>
      <w:r>
        <w:rPr>
          <w:rFonts w:eastAsia="Times New Roman"/>
          <w:szCs w:val="24"/>
        </w:rPr>
        <w:t xml:space="preserve">θα κόστιζε </w:t>
      </w:r>
      <w:r w:rsidRPr="003C1751">
        <w:rPr>
          <w:rFonts w:eastAsia="Times New Roman"/>
          <w:szCs w:val="24"/>
        </w:rPr>
        <w:t>2,2 δισεκατομμύρια ευρώ</w:t>
      </w:r>
      <w:r>
        <w:rPr>
          <w:rFonts w:eastAsia="Times New Roman"/>
          <w:szCs w:val="24"/>
        </w:rPr>
        <w:t>.</w:t>
      </w:r>
      <w:r w:rsidRPr="003C1751">
        <w:rPr>
          <w:rFonts w:eastAsia="Times New Roman"/>
          <w:szCs w:val="24"/>
        </w:rPr>
        <w:t xml:space="preserve"> </w:t>
      </w:r>
      <w:r>
        <w:rPr>
          <w:rFonts w:eastAsia="Times New Roman"/>
          <w:szCs w:val="24"/>
        </w:rPr>
        <w:t>Όμ</w:t>
      </w:r>
      <w:r>
        <w:rPr>
          <w:rFonts w:eastAsia="Times New Roman"/>
          <w:szCs w:val="24"/>
        </w:rPr>
        <w:t>ως, ο ίδιος ο κ. Τσίπρας είπε ότι θα δαπανήσει</w:t>
      </w:r>
      <w:r w:rsidRPr="003C1751">
        <w:rPr>
          <w:rFonts w:eastAsia="Times New Roman"/>
          <w:szCs w:val="24"/>
        </w:rPr>
        <w:t xml:space="preserve"> 800 εκατομμύρια μ</w:t>
      </w:r>
      <w:r>
        <w:rPr>
          <w:rFonts w:eastAsia="Times New Roman"/>
          <w:szCs w:val="24"/>
        </w:rPr>
        <w:t>όλις.</w:t>
      </w:r>
    </w:p>
    <w:p w14:paraId="6338FD58" w14:textId="77777777" w:rsidR="00401C51" w:rsidRDefault="00794512">
      <w:pPr>
        <w:spacing w:line="600" w:lineRule="auto"/>
        <w:ind w:firstLine="720"/>
        <w:jc w:val="both"/>
        <w:rPr>
          <w:rFonts w:eastAsia="Times New Roman"/>
          <w:szCs w:val="24"/>
        </w:rPr>
      </w:pPr>
      <w:r>
        <w:rPr>
          <w:rFonts w:eastAsia="Times New Roman"/>
          <w:szCs w:val="24"/>
        </w:rPr>
        <w:t xml:space="preserve">Άρα </w:t>
      </w:r>
      <w:r w:rsidRPr="003C1751">
        <w:rPr>
          <w:rFonts w:eastAsia="Times New Roman"/>
          <w:szCs w:val="24"/>
        </w:rPr>
        <w:t xml:space="preserve">δεν πρόκειται </w:t>
      </w:r>
      <w:r>
        <w:rPr>
          <w:rFonts w:eastAsia="Times New Roman"/>
          <w:szCs w:val="24"/>
        </w:rPr>
        <w:t>για δέκατη τρίτη</w:t>
      </w:r>
      <w:r w:rsidRPr="003C1751">
        <w:rPr>
          <w:rFonts w:eastAsia="Times New Roman"/>
          <w:szCs w:val="24"/>
        </w:rPr>
        <w:t xml:space="preserve"> σύνταξη</w:t>
      </w:r>
      <w:r>
        <w:rPr>
          <w:rFonts w:eastAsia="Times New Roman"/>
          <w:szCs w:val="24"/>
        </w:rPr>
        <w:t>.</w:t>
      </w:r>
      <w:r w:rsidRPr="003C1751">
        <w:rPr>
          <w:rFonts w:eastAsia="Times New Roman"/>
          <w:szCs w:val="24"/>
        </w:rPr>
        <w:t xml:space="preserve"> </w:t>
      </w:r>
      <w:r>
        <w:rPr>
          <w:rFonts w:eastAsia="Times New Roman"/>
          <w:szCs w:val="24"/>
        </w:rPr>
        <w:t>Π</w:t>
      </w:r>
      <w:r w:rsidRPr="003C1751">
        <w:rPr>
          <w:rFonts w:eastAsia="Times New Roman"/>
          <w:szCs w:val="24"/>
        </w:rPr>
        <w:t>ρόκειται για ένα εκλογικό επίδομα</w:t>
      </w:r>
      <w:r>
        <w:rPr>
          <w:rFonts w:eastAsia="Times New Roman"/>
          <w:szCs w:val="24"/>
        </w:rPr>
        <w:t>.</w:t>
      </w:r>
      <w:r w:rsidRPr="003C1751">
        <w:rPr>
          <w:rFonts w:eastAsia="Times New Roman"/>
          <w:szCs w:val="24"/>
        </w:rPr>
        <w:t xml:space="preserve"> </w:t>
      </w:r>
      <w:r>
        <w:rPr>
          <w:rFonts w:eastAsia="Times New Roman"/>
          <w:szCs w:val="24"/>
        </w:rPr>
        <w:t>Κ</w:t>
      </w:r>
      <w:r w:rsidRPr="003C1751">
        <w:rPr>
          <w:rFonts w:eastAsia="Times New Roman"/>
          <w:szCs w:val="24"/>
        </w:rPr>
        <w:t xml:space="preserve">αι </w:t>
      </w:r>
      <w:r>
        <w:rPr>
          <w:rFonts w:eastAsia="Times New Roman"/>
          <w:szCs w:val="24"/>
        </w:rPr>
        <w:t>γ</w:t>
      </w:r>
      <w:r w:rsidRPr="003C1751">
        <w:rPr>
          <w:rFonts w:eastAsia="Times New Roman"/>
          <w:szCs w:val="24"/>
        </w:rPr>
        <w:t>ιατί λέω προεκλογικό</w:t>
      </w:r>
      <w:r>
        <w:rPr>
          <w:rFonts w:eastAsia="Times New Roman"/>
          <w:szCs w:val="24"/>
        </w:rPr>
        <w:t>;</w:t>
      </w:r>
      <w:r w:rsidRPr="003C1751">
        <w:rPr>
          <w:rFonts w:eastAsia="Times New Roman"/>
          <w:szCs w:val="24"/>
        </w:rPr>
        <w:t xml:space="preserve"> </w:t>
      </w:r>
      <w:r>
        <w:rPr>
          <w:rFonts w:eastAsia="Times New Roman"/>
          <w:szCs w:val="24"/>
        </w:rPr>
        <w:t>Γ</w:t>
      </w:r>
      <w:r w:rsidRPr="003C1751">
        <w:rPr>
          <w:rFonts w:eastAsia="Times New Roman"/>
          <w:szCs w:val="24"/>
        </w:rPr>
        <w:t>ιατί όλοι ξέρ</w:t>
      </w:r>
      <w:r>
        <w:rPr>
          <w:rFonts w:eastAsia="Times New Roman"/>
          <w:szCs w:val="24"/>
        </w:rPr>
        <w:t>ουν ότι η δέκατη τρίτη</w:t>
      </w:r>
      <w:r w:rsidRPr="003C1751">
        <w:rPr>
          <w:rFonts w:eastAsia="Times New Roman"/>
          <w:szCs w:val="24"/>
        </w:rPr>
        <w:t xml:space="preserve"> σύνταξη</w:t>
      </w:r>
      <w:r>
        <w:rPr>
          <w:rFonts w:eastAsia="Times New Roman"/>
          <w:szCs w:val="24"/>
        </w:rPr>
        <w:t>,</w:t>
      </w:r>
      <w:r w:rsidRPr="003C1751">
        <w:rPr>
          <w:rFonts w:eastAsia="Times New Roman"/>
          <w:szCs w:val="24"/>
        </w:rPr>
        <w:t xml:space="preserve"> όπως και ο </w:t>
      </w:r>
      <w:r>
        <w:rPr>
          <w:rFonts w:eastAsia="Times New Roman"/>
          <w:szCs w:val="24"/>
        </w:rPr>
        <w:t>δέκατος τρίτος</w:t>
      </w:r>
      <w:r w:rsidRPr="003C1751">
        <w:rPr>
          <w:rFonts w:eastAsia="Times New Roman"/>
          <w:szCs w:val="24"/>
        </w:rPr>
        <w:t xml:space="preserve"> μισθός</w:t>
      </w:r>
      <w:r>
        <w:rPr>
          <w:rFonts w:eastAsia="Times New Roman"/>
          <w:szCs w:val="24"/>
        </w:rPr>
        <w:t>,</w:t>
      </w:r>
      <w:r w:rsidRPr="003C1751">
        <w:rPr>
          <w:rFonts w:eastAsia="Times New Roman"/>
          <w:szCs w:val="24"/>
        </w:rPr>
        <w:t xml:space="preserve"> δίνεται στο τέλος του χρόνου</w:t>
      </w:r>
      <w:r>
        <w:rPr>
          <w:rFonts w:eastAsia="Times New Roman"/>
          <w:szCs w:val="24"/>
        </w:rPr>
        <w:t>,</w:t>
      </w:r>
      <w:r w:rsidRPr="003C1751">
        <w:rPr>
          <w:rFonts w:eastAsia="Times New Roman"/>
          <w:szCs w:val="24"/>
        </w:rPr>
        <w:t xml:space="preserve"> τα Χριστούγεννα</w:t>
      </w:r>
      <w:r>
        <w:rPr>
          <w:rFonts w:eastAsia="Times New Roman"/>
          <w:szCs w:val="24"/>
        </w:rPr>
        <w:t>.</w:t>
      </w:r>
      <w:r w:rsidRPr="003C1751">
        <w:rPr>
          <w:rFonts w:eastAsia="Times New Roman"/>
          <w:szCs w:val="24"/>
        </w:rPr>
        <w:t xml:space="preserve"> </w:t>
      </w:r>
      <w:r>
        <w:rPr>
          <w:rFonts w:eastAsia="Times New Roman"/>
          <w:szCs w:val="24"/>
        </w:rPr>
        <w:t>Πότε, όμως,</w:t>
      </w:r>
      <w:r w:rsidRPr="003C1751">
        <w:rPr>
          <w:rFonts w:eastAsia="Times New Roman"/>
          <w:szCs w:val="24"/>
        </w:rPr>
        <w:t xml:space="preserve"> επέλεξε</w:t>
      </w:r>
      <w:r>
        <w:rPr>
          <w:rFonts w:eastAsia="Times New Roman"/>
          <w:szCs w:val="24"/>
        </w:rPr>
        <w:t>,</w:t>
      </w:r>
      <w:r w:rsidRPr="003C1751">
        <w:rPr>
          <w:rFonts w:eastAsia="Times New Roman"/>
          <w:szCs w:val="24"/>
        </w:rPr>
        <w:t xml:space="preserve"> όλως τυχαίως</w:t>
      </w:r>
      <w:r>
        <w:rPr>
          <w:rFonts w:eastAsia="Times New Roman"/>
          <w:szCs w:val="24"/>
        </w:rPr>
        <w:t>,</w:t>
      </w:r>
      <w:r w:rsidRPr="003C1751">
        <w:rPr>
          <w:rFonts w:eastAsia="Times New Roman"/>
          <w:szCs w:val="24"/>
        </w:rPr>
        <w:t xml:space="preserve"> ο κ</w:t>
      </w:r>
      <w:r>
        <w:rPr>
          <w:rFonts w:eastAsia="Times New Roman"/>
          <w:szCs w:val="24"/>
        </w:rPr>
        <w:t xml:space="preserve">. Τσίπρας </w:t>
      </w:r>
      <w:r w:rsidRPr="003C1751">
        <w:rPr>
          <w:rFonts w:eastAsia="Times New Roman"/>
          <w:szCs w:val="24"/>
        </w:rPr>
        <w:t>να δώσει αυτό το επίδομα</w:t>
      </w:r>
      <w:r>
        <w:rPr>
          <w:rFonts w:eastAsia="Times New Roman"/>
          <w:szCs w:val="24"/>
        </w:rPr>
        <w:t>,</w:t>
      </w:r>
      <w:r w:rsidRPr="003C1751">
        <w:rPr>
          <w:rFonts w:eastAsia="Times New Roman"/>
          <w:szCs w:val="24"/>
        </w:rPr>
        <w:t xml:space="preserve"> το οποίο το ονόμασε </w:t>
      </w:r>
      <w:r>
        <w:rPr>
          <w:rFonts w:eastAsia="Times New Roman"/>
          <w:szCs w:val="24"/>
        </w:rPr>
        <w:t>δέκατη τρίτη σύνταξη;</w:t>
      </w:r>
      <w:r w:rsidRPr="003C1751">
        <w:rPr>
          <w:rFonts w:eastAsia="Times New Roman"/>
          <w:szCs w:val="24"/>
        </w:rPr>
        <w:t xml:space="preserve"> </w:t>
      </w:r>
      <w:r>
        <w:rPr>
          <w:rFonts w:eastAsia="Times New Roman"/>
          <w:szCs w:val="24"/>
        </w:rPr>
        <w:t>Στις</w:t>
      </w:r>
      <w:r w:rsidRPr="003C1751">
        <w:rPr>
          <w:rFonts w:eastAsia="Times New Roman"/>
          <w:szCs w:val="24"/>
        </w:rPr>
        <w:t xml:space="preserve"> 2</w:t>
      </w:r>
      <w:r>
        <w:rPr>
          <w:rFonts w:eastAsia="Times New Roman"/>
          <w:szCs w:val="24"/>
        </w:rPr>
        <w:t>3</w:t>
      </w:r>
      <w:r w:rsidRPr="003C1751">
        <w:rPr>
          <w:rFonts w:eastAsia="Times New Roman"/>
          <w:szCs w:val="24"/>
        </w:rPr>
        <w:t xml:space="preserve"> Μαΐου</w:t>
      </w:r>
      <w:r>
        <w:rPr>
          <w:rFonts w:eastAsia="Times New Roman"/>
          <w:szCs w:val="24"/>
        </w:rPr>
        <w:t>.</w:t>
      </w:r>
      <w:r w:rsidRPr="003C1751">
        <w:rPr>
          <w:rFonts w:eastAsia="Times New Roman"/>
          <w:szCs w:val="24"/>
        </w:rPr>
        <w:t xml:space="preserve"> </w:t>
      </w:r>
      <w:r>
        <w:rPr>
          <w:rFonts w:eastAsia="Times New Roman"/>
          <w:szCs w:val="24"/>
        </w:rPr>
        <w:t>Γιατί;</w:t>
      </w:r>
      <w:r w:rsidRPr="003C1751">
        <w:rPr>
          <w:rFonts w:eastAsia="Times New Roman"/>
          <w:szCs w:val="24"/>
        </w:rPr>
        <w:t xml:space="preserve"> </w:t>
      </w:r>
      <w:r>
        <w:rPr>
          <w:rFonts w:eastAsia="Times New Roman"/>
          <w:szCs w:val="24"/>
        </w:rPr>
        <w:t>Διότι</w:t>
      </w:r>
      <w:r>
        <w:rPr>
          <w:rFonts w:eastAsia="Times New Roman"/>
          <w:szCs w:val="24"/>
        </w:rPr>
        <w:t xml:space="preserve"> στις 23 Μαΐου πληρώνεσαι, στις </w:t>
      </w:r>
      <w:r w:rsidRPr="003C1751">
        <w:rPr>
          <w:rFonts w:eastAsia="Times New Roman"/>
          <w:szCs w:val="24"/>
        </w:rPr>
        <w:t>26 Μαΐου ψηφίζεις</w:t>
      </w:r>
      <w:r>
        <w:rPr>
          <w:rFonts w:eastAsia="Times New Roman"/>
          <w:szCs w:val="24"/>
        </w:rPr>
        <w:t>.</w:t>
      </w:r>
      <w:r w:rsidRPr="003C1751">
        <w:rPr>
          <w:rFonts w:eastAsia="Times New Roman"/>
          <w:szCs w:val="24"/>
        </w:rPr>
        <w:t xml:space="preserve"> </w:t>
      </w:r>
      <w:r>
        <w:rPr>
          <w:rFonts w:eastAsia="Times New Roman"/>
          <w:szCs w:val="24"/>
        </w:rPr>
        <w:t>Ξ</w:t>
      </w:r>
      <w:r w:rsidRPr="003C1751">
        <w:rPr>
          <w:rFonts w:eastAsia="Times New Roman"/>
          <w:szCs w:val="24"/>
        </w:rPr>
        <w:t>αναφέρ</w:t>
      </w:r>
      <w:r>
        <w:rPr>
          <w:rFonts w:eastAsia="Times New Roman"/>
          <w:szCs w:val="24"/>
        </w:rPr>
        <w:t>ατε -αυ</w:t>
      </w:r>
      <w:r>
        <w:rPr>
          <w:rFonts w:eastAsia="Times New Roman"/>
          <w:szCs w:val="24"/>
        </w:rPr>
        <w:t>τό</w:t>
      </w:r>
      <w:r w:rsidRPr="003C1751">
        <w:rPr>
          <w:rFonts w:eastAsia="Times New Roman"/>
          <w:szCs w:val="24"/>
        </w:rPr>
        <w:t xml:space="preserve"> είναι το καινούργιο το οποίο</w:t>
      </w:r>
      <w:r>
        <w:rPr>
          <w:rFonts w:eastAsia="Times New Roman"/>
          <w:szCs w:val="24"/>
        </w:rPr>
        <w:t>,</w:t>
      </w:r>
      <w:r w:rsidRPr="003C1751">
        <w:rPr>
          <w:rFonts w:eastAsia="Times New Roman"/>
          <w:szCs w:val="24"/>
        </w:rPr>
        <w:t xml:space="preserve"> </w:t>
      </w:r>
      <w:r>
        <w:rPr>
          <w:rFonts w:eastAsia="Times New Roman"/>
          <w:szCs w:val="24"/>
        </w:rPr>
        <w:t>δ</w:t>
      </w:r>
      <w:r w:rsidRPr="003C1751">
        <w:rPr>
          <w:rFonts w:eastAsia="Times New Roman"/>
          <w:szCs w:val="24"/>
        </w:rPr>
        <w:t>υστυχώς</w:t>
      </w:r>
      <w:r>
        <w:rPr>
          <w:rFonts w:eastAsia="Times New Roman"/>
          <w:szCs w:val="24"/>
        </w:rPr>
        <w:t>,</w:t>
      </w:r>
      <w:r w:rsidRPr="003C1751">
        <w:rPr>
          <w:rFonts w:eastAsia="Times New Roman"/>
          <w:szCs w:val="24"/>
        </w:rPr>
        <w:t xml:space="preserve"> έφερε ο </w:t>
      </w:r>
      <w:r>
        <w:rPr>
          <w:rFonts w:eastAsia="Times New Roman"/>
          <w:szCs w:val="24"/>
        </w:rPr>
        <w:t>κ. Τσίπρας</w:t>
      </w:r>
      <w:r w:rsidRPr="003C1751">
        <w:rPr>
          <w:rFonts w:eastAsia="Times New Roman"/>
          <w:szCs w:val="24"/>
        </w:rPr>
        <w:t xml:space="preserve"> στην πολιτική ζωή του τόπου</w:t>
      </w:r>
      <w:r>
        <w:rPr>
          <w:rFonts w:eastAsia="Times New Roman"/>
          <w:szCs w:val="24"/>
        </w:rPr>
        <w:t>-</w:t>
      </w:r>
      <w:r w:rsidRPr="003C1751">
        <w:rPr>
          <w:rFonts w:eastAsia="Times New Roman"/>
          <w:szCs w:val="24"/>
        </w:rPr>
        <w:t xml:space="preserve"> </w:t>
      </w:r>
      <w:r>
        <w:rPr>
          <w:rFonts w:eastAsia="Times New Roman"/>
          <w:szCs w:val="24"/>
        </w:rPr>
        <w:t xml:space="preserve">τον </w:t>
      </w:r>
      <w:r w:rsidRPr="003C1751">
        <w:rPr>
          <w:rFonts w:eastAsia="Times New Roman"/>
          <w:szCs w:val="24"/>
        </w:rPr>
        <w:t>παλαιοκομματισμό και προσπάθεια</w:t>
      </w:r>
      <w:r>
        <w:rPr>
          <w:rFonts w:eastAsia="Times New Roman"/>
          <w:szCs w:val="24"/>
        </w:rPr>
        <w:t>,</w:t>
      </w:r>
      <w:r w:rsidRPr="003C1751">
        <w:rPr>
          <w:rFonts w:eastAsia="Times New Roman"/>
          <w:szCs w:val="24"/>
        </w:rPr>
        <w:t xml:space="preserve"> </w:t>
      </w:r>
      <w:r>
        <w:rPr>
          <w:rFonts w:eastAsia="Times New Roman"/>
          <w:szCs w:val="24"/>
        </w:rPr>
        <w:t xml:space="preserve">για </w:t>
      </w:r>
      <w:r w:rsidRPr="003C1751">
        <w:rPr>
          <w:rFonts w:eastAsia="Times New Roman"/>
          <w:szCs w:val="24"/>
        </w:rPr>
        <w:t xml:space="preserve">πρώτη φορά σε </w:t>
      </w:r>
      <w:r>
        <w:rPr>
          <w:rFonts w:eastAsia="Times New Roman"/>
          <w:szCs w:val="24"/>
        </w:rPr>
        <w:t>ε</w:t>
      </w:r>
      <w:r w:rsidRPr="003C1751">
        <w:rPr>
          <w:rFonts w:eastAsia="Times New Roman"/>
          <w:szCs w:val="24"/>
        </w:rPr>
        <w:t>θνικό επίπεδο</w:t>
      </w:r>
      <w:r>
        <w:rPr>
          <w:rFonts w:eastAsia="Times New Roman"/>
          <w:szCs w:val="24"/>
        </w:rPr>
        <w:t>,</w:t>
      </w:r>
      <w:r w:rsidRPr="003C1751">
        <w:rPr>
          <w:rFonts w:eastAsia="Times New Roman"/>
          <w:szCs w:val="24"/>
        </w:rPr>
        <w:t xml:space="preserve"> </w:t>
      </w:r>
      <w:r>
        <w:rPr>
          <w:rFonts w:eastAsia="Times New Roman"/>
          <w:szCs w:val="24"/>
        </w:rPr>
        <w:t>εξαγοράς ψηφοφόρων.</w:t>
      </w:r>
    </w:p>
    <w:p w14:paraId="6338FD59" w14:textId="77777777" w:rsidR="00401C51" w:rsidRDefault="00794512">
      <w:pPr>
        <w:spacing w:line="600" w:lineRule="auto"/>
        <w:ind w:firstLine="720"/>
        <w:jc w:val="both"/>
        <w:rPr>
          <w:rFonts w:eastAsia="Times New Roman"/>
          <w:szCs w:val="24"/>
        </w:rPr>
      </w:pPr>
      <w:r>
        <w:rPr>
          <w:rFonts w:eastAsia="Times New Roman"/>
          <w:szCs w:val="24"/>
        </w:rPr>
        <w:t>Όμως, η</w:t>
      </w:r>
      <w:r w:rsidRPr="003C1751">
        <w:rPr>
          <w:rFonts w:eastAsia="Times New Roman"/>
          <w:szCs w:val="24"/>
        </w:rPr>
        <w:t xml:space="preserve"> πολιτική που ακολούθησε ο κ</w:t>
      </w:r>
      <w:r>
        <w:rPr>
          <w:rFonts w:eastAsia="Times New Roman"/>
          <w:szCs w:val="24"/>
        </w:rPr>
        <w:t>.</w:t>
      </w:r>
      <w:r w:rsidRPr="003C1751">
        <w:rPr>
          <w:rFonts w:eastAsia="Times New Roman"/>
          <w:szCs w:val="24"/>
        </w:rPr>
        <w:t xml:space="preserve"> Τσίπρας</w:t>
      </w:r>
      <w:r>
        <w:rPr>
          <w:rFonts w:eastAsia="Times New Roman"/>
          <w:szCs w:val="24"/>
        </w:rPr>
        <w:t>,</w:t>
      </w:r>
      <w:r w:rsidRPr="003C1751">
        <w:rPr>
          <w:rFonts w:eastAsia="Times New Roman"/>
          <w:szCs w:val="24"/>
        </w:rPr>
        <w:t xml:space="preserve"> πέρα και πάνω απ</w:t>
      </w:r>
      <w:r>
        <w:rPr>
          <w:rFonts w:eastAsia="Times New Roman"/>
          <w:szCs w:val="24"/>
        </w:rPr>
        <w:t>’</w:t>
      </w:r>
      <w:r w:rsidRPr="003C1751">
        <w:rPr>
          <w:rFonts w:eastAsia="Times New Roman"/>
          <w:szCs w:val="24"/>
        </w:rPr>
        <w:t xml:space="preserve"> όλους τους τομείς που έχει επηρεάσει</w:t>
      </w:r>
      <w:r>
        <w:rPr>
          <w:rFonts w:eastAsia="Times New Roman"/>
          <w:szCs w:val="24"/>
        </w:rPr>
        <w:t>,</w:t>
      </w:r>
      <w:r w:rsidRPr="003C1751">
        <w:rPr>
          <w:rFonts w:eastAsia="Times New Roman"/>
          <w:szCs w:val="24"/>
        </w:rPr>
        <w:t xml:space="preserve"> έχει πειράξει κ</w:t>
      </w:r>
      <w:r>
        <w:rPr>
          <w:rFonts w:eastAsia="Times New Roman"/>
          <w:szCs w:val="24"/>
        </w:rPr>
        <w:t>αι έναν</w:t>
      </w:r>
      <w:r w:rsidRPr="003C1751">
        <w:rPr>
          <w:rFonts w:eastAsia="Times New Roman"/>
          <w:szCs w:val="24"/>
        </w:rPr>
        <w:t xml:space="preserve"> άλλον πάρα πολύ σημαντικό τομέα</w:t>
      </w:r>
      <w:r>
        <w:rPr>
          <w:rFonts w:eastAsia="Times New Roman"/>
          <w:szCs w:val="24"/>
        </w:rPr>
        <w:t>,</w:t>
      </w:r>
      <w:r w:rsidRPr="003C1751">
        <w:rPr>
          <w:rFonts w:eastAsia="Times New Roman"/>
          <w:szCs w:val="24"/>
        </w:rPr>
        <w:t xml:space="preserve"> τον ενεργειακό τομέα</w:t>
      </w:r>
      <w:r>
        <w:rPr>
          <w:rFonts w:eastAsia="Times New Roman"/>
          <w:szCs w:val="24"/>
        </w:rPr>
        <w:t>.</w:t>
      </w:r>
      <w:r w:rsidRPr="003C1751">
        <w:rPr>
          <w:rFonts w:eastAsia="Times New Roman"/>
          <w:szCs w:val="24"/>
        </w:rPr>
        <w:t xml:space="preserve"> </w:t>
      </w:r>
      <w:r>
        <w:rPr>
          <w:rFonts w:eastAsia="Times New Roman"/>
          <w:szCs w:val="24"/>
        </w:rPr>
        <w:t>Πώς αποδεικνύεται αυτό; Πριν δέκα μέρες η ΔΕΗ α</w:t>
      </w:r>
      <w:r w:rsidRPr="003C1751">
        <w:rPr>
          <w:rFonts w:eastAsia="Times New Roman"/>
          <w:szCs w:val="24"/>
        </w:rPr>
        <w:t>νακοίνωσε επίσημα τα αποτελέσματα για το οικονομικό έτος 2018</w:t>
      </w:r>
      <w:r>
        <w:rPr>
          <w:rFonts w:eastAsia="Times New Roman"/>
          <w:szCs w:val="24"/>
        </w:rPr>
        <w:t>.</w:t>
      </w:r>
      <w:r w:rsidRPr="003C1751">
        <w:rPr>
          <w:rFonts w:eastAsia="Times New Roman"/>
          <w:szCs w:val="24"/>
        </w:rPr>
        <w:t xml:space="preserve"> </w:t>
      </w:r>
      <w:r>
        <w:rPr>
          <w:rFonts w:eastAsia="Times New Roman"/>
          <w:szCs w:val="24"/>
        </w:rPr>
        <w:t>Η</w:t>
      </w:r>
      <w:r w:rsidRPr="003C1751">
        <w:rPr>
          <w:rFonts w:eastAsia="Times New Roman"/>
          <w:szCs w:val="24"/>
        </w:rPr>
        <w:t xml:space="preserve"> ΔΕΗ το 2018 είχε ζημιές της</w:t>
      </w:r>
      <w:r w:rsidRPr="003C1751">
        <w:rPr>
          <w:rFonts w:eastAsia="Times New Roman"/>
          <w:szCs w:val="24"/>
        </w:rPr>
        <w:t xml:space="preserve"> τάξης των 900 εκατομμυρίων ευρώ</w:t>
      </w:r>
      <w:r>
        <w:rPr>
          <w:rFonts w:eastAsia="Times New Roman"/>
          <w:szCs w:val="24"/>
        </w:rPr>
        <w:t>,</w:t>
      </w:r>
      <w:r w:rsidRPr="003C1751">
        <w:rPr>
          <w:rFonts w:eastAsia="Times New Roman"/>
          <w:szCs w:val="24"/>
        </w:rPr>
        <w:t xml:space="preserve"> </w:t>
      </w:r>
      <w:r>
        <w:rPr>
          <w:rFonts w:eastAsia="Times New Roman"/>
          <w:szCs w:val="24"/>
        </w:rPr>
        <w:t>ό</w:t>
      </w:r>
      <w:r w:rsidRPr="003C1751">
        <w:rPr>
          <w:rFonts w:eastAsia="Times New Roman"/>
          <w:szCs w:val="24"/>
        </w:rPr>
        <w:t>ταν το 2014</w:t>
      </w:r>
      <w:r>
        <w:rPr>
          <w:rFonts w:eastAsia="Times New Roman"/>
          <w:szCs w:val="24"/>
        </w:rPr>
        <w:t>,</w:t>
      </w:r>
      <w:r w:rsidRPr="003C1751">
        <w:rPr>
          <w:rFonts w:eastAsia="Times New Roman"/>
          <w:szCs w:val="24"/>
        </w:rPr>
        <w:t xml:space="preserve"> μόλις τέσσερα χρόνια πριν</w:t>
      </w:r>
      <w:r>
        <w:rPr>
          <w:rFonts w:eastAsia="Times New Roman"/>
          <w:szCs w:val="24"/>
        </w:rPr>
        <w:t>,</w:t>
      </w:r>
      <w:r w:rsidRPr="003C1751">
        <w:rPr>
          <w:rFonts w:eastAsia="Times New Roman"/>
          <w:szCs w:val="24"/>
        </w:rPr>
        <w:t xml:space="preserve"> </w:t>
      </w:r>
      <w:r>
        <w:rPr>
          <w:rFonts w:eastAsia="Times New Roman"/>
          <w:szCs w:val="24"/>
        </w:rPr>
        <w:t>η</w:t>
      </w:r>
      <w:r w:rsidRPr="003C1751">
        <w:rPr>
          <w:rFonts w:eastAsia="Times New Roman"/>
          <w:szCs w:val="24"/>
        </w:rPr>
        <w:t xml:space="preserve"> ΔΕΗ έχει καθαρά κέρδη</w:t>
      </w:r>
      <w:r>
        <w:rPr>
          <w:rFonts w:eastAsia="Times New Roman"/>
          <w:szCs w:val="24"/>
        </w:rPr>
        <w:t>,</w:t>
      </w:r>
      <w:r w:rsidRPr="003C1751">
        <w:rPr>
          <w:rFonts w:eastAsia="Times New Roman"/>
          <w:szCs w:val="24"/>
        </w:rPr>
        <w:t xml:space="preserve"> μετά από φόρους</w:t>
      </w:r>
      <w:r>
        <w:rPr>
          <w:rFonts w:eastAsia="Times New Roman"/>
          <w:szCs w:val="24"/>
        </w:rPr>
        <w:t>,</w:t>
      </w:r>
      <w:r w:rsidRPr="003C1751">
        <w:rPr>
          <w:rFonts w:eastAsia="Times New Roman"/>
          <w:szCs w:val="24"/>
        </w:rPr>
        <w:t xml:space="preserve"> </w:t>
      </w:r>
      <w:r>
        <w:rPr>
          <w:rFonts w:eastAsia="Times New Roman"/>
          <w:szCs w:val="24"/>
        </w:rPr>
        <w:t>της τάξης των</w:t>
      </w:r>
      <w:r w:rsidRPr="003C1751">
        <w:rPr>
          <w:rFonts w:eastAsia="Times New Roman"/>
          <w:szCs w:val="24"/>
        </w:rPr>
        <w:t xml:space="preserve"> 100 εκατομμυρίων ευρώ</w:t>
      </w:r>
      <w:r>
        <w:rPr>
          <w:rFonts w:eastAsia="Times New Roman"/>
          <w:szCs w:val="24"/>
        </w:rPr>
        <w:t>.</w:t>
      </w:r>
      <w:r w:rsidRPr="003C1751">
        <w:rPr>
          <w:rFonts w:eastAsia="Times New Roman"/>
          <w:szCs w:val="24"/>
        </w:rPr>
        <w:t xml:space="preserve"> </w:t>
      </w:r>
      <w:r>
        <w:rPr>
          <w:rFonts w:eastAsia="Times New Roman"/>
          <w:szCs w:val="24"/>
        </w:rPr>
        <w:t xml:space="preserve">Η ΔΕΗ είχε </w:t>
      </w:r>
      <w:r w:rsidRPr="003C1751">
        <w:rPr>
          <w:rFonts w:eastAsia="Times New Roman"/>
          <w:szCs w:val="24"/>
        </w:rPr>
        <w:t>100 εκατομμύρια ευρώ κέρδη</w:t>
      </w:r>
      <w:r>
        <w:rPr>
          <w:rFonts w:eastAsia="Times New Roman"/>
          <w:szCs w:val="24"/>
        </w:rPr>
        <w:t xml:space="preserve"> το</w:t>
      </w:r>
      <w:r w:rsidRPr="003C1751">
        <w:rPr>
          <w:rFonts w:eastAsia="Times New Roman"/>
          <w:szCs w:val="24"/>
        </w:rPr>
        <w:t xml:space="preserve"> 2014</w:t>
      </w:r>
      <w:r>
        <w:rPr>
          <w:rFonts w:eastAsia="Times New Roman"/>
          <w:szCs w:val="24"/>
        </w:rPr>
        <w:t>,</w:t>
      </w:r>
      <w:r w:rsidRPr="003C1751">
        <w:rPr>
          <w:rFonts w:eastAsia="Times New Roman"/>
          <w:szCs w:val="24"/>
        </w:rPr>
        <w:t xml:space="preserve"> 900 εκατομμύρια ζημ</w:t>
      </w:r>
      <w:r>
        <w:rPr>
          <w:rFonts w:eastAsia="Times New Roman"/>
          <w:szCs w:val="24"/>
        </w:rPr>
        <w:t xml:space="preserve">ιές </w:t>
      </w:r>
      <w:r w:rsidRPr="003C1751">
        <w:rPr>
          <w:rFonts w:eastAsia="Times New Roman"/>
          <w:szCs w:val="24"/>
        </w:rPr>
        <w:t>το 2018</w:t>
      </w:r>
      <w:r>
        <w:rPr>
          <w:rFonts w:eastAsia="Times New Roman"/>
          <w:szCs w:val="24"/>
        </w:rPr>
        <w:t>.</w:t>
      </w:r>
      <w:r w:rsidRPr="003C1751">
        <w:rPr>
          <w:rFonts w:eastAsia="Times New Roman"/>
          <w:szCs w:val="24"/>
        </w:rPr>
        <w:t xml:space="preserve"> </w:t>
      </w:r>
      <w:r>
        <w:rPr>
          <w:rFonts w:eastAsia="Times New Roman"/>
          <w:szCs w:val="24"/>
        </w:rPr>
        <w:t>Είναι χ</w:t>
      </w:r>
      <w:r w:rsidRPr="003C1751">
        <w:rPr>
          <w:rFonts w:eastAsia="Times New Roman"/>
          <w:szCs w:val="24"/>
        </w:rPr>
        <w:t>αρακτηριστικό πα</w:t>
      </w:r>
      <w:r w:rsidRPr="003C1751">
        <w:rPr>
          <w:rFonts w:eastAsia="Times New Roman"/>
          <w:szCs w:val="24"/>
        </w:rPr>
        <w:t>ράδειγμα της ανικανότητας και της εγκληματικής ανευθυνότητας</w:t>
      </w:r>
      <w:r>
        <w:rPr>
          <w:rFonts w:eastAsia="Times New Roman"/>
          <w:szCs w:val="24"/>
        </w:rPr>
        <w:t>.</w:t>
      </w:r>
      <w:r w:rsidRPr="003C1751">
        <w:rPr>
          <w:rFonts w:eastAsia="Times New Roman"/>
          <w:szCs w:val="24"/>
        </w:rPr>
        <w:t xml:space="preserve"> </w:t>
      </w:r>
      <w:r>
        <w:rPr>
          <w:rFonts w:eastAsia="Times New Roman"/>
          <w:szCs w:val="24"/>
        </w:rPr>
        <w:t>Η ΔΕΗ,</w:t>
      </w:r>
      <w:r w:rsidRPr="003C1751">
        <w:rPr>
          <w:rFonts w:eastAsia="Times New Roman"/>
          <w:szCs w:val="24"/>
        </w:rPr>
        <w:t xml:space="preserve"> που είναι σήμερα ο βασικός ενεργειακός πυλώνας</w:t>
      </w:r>
      <w:r>
        <w:rPr>
          <w:rFonts w:eastAsia="Times New Roman"/>
          <w:szCs w:val="24"/>
        </w:rPr>
        <w:t>,</w:t>
      </w:r>
      <w:r w:rsidRPr="003C1751">
        <w:rPr>
          <w:rFonts w:eastAsia="Times New Roman"/>
          <w:szCs w:val="24"/>
        </w:rPr>
        <w:t xml:space="preserve"> που προμηθεύει το 80% της ηλεκτρικής ενέργειας στην Ελλάδα</w:t>
      </w:r>
      <w:r>
        <w:rPr>
          <w:rFonts w:eastAsia="Times New Roman"/>
          <w:szCs w:val="24"/>
        </w:rPr>
        <w:t>,</w:t>
      </w:r>
      <w:r w:rsidRPr="003C1751">
        <w:rPr>
          <w:rFonts w:eastAsia="Times New Roman"/>
          <w:szCs w:val="24"/>
        </w:rPr>
        <w:t xml:space="preserve"> που όλοι ξέρουν ότι η ελληνική οικονομία και </w:t>
      </w:r>
      <w:r>
        <w:rPr>
          <w:rFonts w:eastAsia="Times New Roman"/>
          <w:szCs w:val="24"/>
        </w:rPr>
        <w:t>ε</w:t>
      </w:r>
      <w:r w:rsidRPr="003C1751">
        <w:rPr>
          <w:rFonts w:eastAsia="Times New Roman"/>
          <w:szCs w:val="24"/>
        </w:rPr>
        <w:t>λληνική κοινωνία δεν μπορούν να ι</w:t>
      </w:r>
      <w:r w:rsidRPr="003C1751">
        <w:rPr>
          <w:rFonts w:eastAsia="Times New Roman"/>
          <w:szCs w:val="24"/>
        </w:rPr>
        <w:t xml:space="preserve">κανοποιήσουν βασικές ανάγκες </w:t>
      </w:r>
      <w:r>
        <w:rPr>
          <w:rFonts w:eastAsia="Times New Roman"/>
          <w:szCs w:val="24"/>
        </w:rPr>
        <w:t>χωρίς ηλεκτρικό</w:t>
      </w:r>
      <w:r w:rsidRPr="003C1751">
        <w:rPr>
          <w:rFonts w:eastAsia="Times New Roman"/>
          <w:szCs w:val="24"/>
        </w:rPr>
        <w:t xml:space="preserve"> ρεύμα</w:t>
      </w:r>
      <w:r>
        <w:rPr>
          <w:rFonts w:eastAsia="Times New Roman"/>
          <w:szCs w:val="24"/>
        </w:rPr>
        <w:t>.</w:t>
      </w:r>
      <w:r w:rsidRPr="003C1751">
        <w:rPr>
          <w:rFonts w:eastAsia="Times New Roman"/>
          <w:szCs w:val="24"/>
        </w:rPr>
        <w:t xml:space="preserve"> </w:t>
      </w:r>
    </w:p>
    <w:p w14:paraId="6338FD5A" w14:textId="77777777" w:rsidR="00401C51" w:rsidRDefault="00794512">
      <w:pPr>
        <w:spacing w:line="600" w:lineRule="auto"/>
        <w:ind w:firstLine="720"/>
        <w:jc w:val="both"/>
        <w:rPr>
          <w:rFonts w:eastAsia="Times New Roman"/>
          <w:szCs w:val="24"/>
        </w:rPr>
      </w:pPr>
      <w:r>
        <w:rPr>
          <w:rFonts w:eastAsia="Times New Roman"/>
          <w:szCs w:val="24"/>
        </w:rPr>
        <w:t>Κ</w:t>
      </w:r>
      <w:r w:rsidRPr="003C1751">
        <w:rPr>
          <w:rFonts w:eastAsia="Times New Roman"/>
          <w:szCs w:val="24"/>
        </w:rPr>
        <w:t xml:space="preserve">αι πώς αντιμετωπίζουν αυτό το οικονομικό έγκλημα το οποίο έχουν διαπράξει </w:t>
      </w:r>
      <w:r>
        <w:rPr>
          <w:rFonts w:eastAsia="Times New Roman"/>
          <w:szCs w:val="24"/>
        </w:rPr>
        <w:t>σ</w:t>
      </w:r>
      <w:r w:rsidRPr="003C1751">
        <w:rPr>
          <w:rFonts w:eastAsia="Times New Roman"/>
          <w:szCs w:val="24"/>
        </w:rPr>
        <w:t>ήμερα οι κυβερνώντες</w:t>
      </w:r>
      <w:r>
        <w:rPr>
          <w:rFonts w:eastAsia="Times New Roman"/>
          <w:szCs w:val="24"/>
        </w:rPr>
        <w:t>;</w:t>
      </w:r>
      <w:r w:rsidRPr="003C1751">
        <w:rPr>
          <w:rFonts w:eastAsia="Times New Roman"/>
          <w:szCs w:val="24"/>
        </w:rPr>
        <w:t xml:space="preserve"> </w:t>
      </w:r>
      <w:r>
        <w:rPr>
          <w:rFonts w:eastAsia="Times New Roman"/>
          <w:szCs w:val="24"/>
        </w:rPr>
        <w:t>«Δ</w:t>
      </w:r>
      <w:r w:rsidRPr="003C1751">
        <w:rPr>
          <w:rFonts w:eastAsia="Times New Roman"/>
          <w:szCs w:val="24"/>
        </w:rPr>
        <w:t>εν υπάρχει πρόβλημα</w:t>
      </w:r>
      <w:r>
        <w:rPr>
          <w:rFonts w:eastAsia="Times New Roman"/>
          <w:szCs w:val="24"/>
        </w:rPr>
        <w:t>»,</w:t>
      </w:r>
      <w:r w:rsidRPr="003C1751">
        <w:rPr>
          <w:rFonts w:eastAsia="Times New Roman"/>
          <w:szCs w:val="24"/>
        </w:rPr>
        <w:t xml:space="preserve"> λέει ο αρμόδιος </w:t>
      </w:r>
      <w:r>
        <w:rPr>
          <w:rFonts w:eastAsia="Times New Roman"/>
          <w:szCs w:val="24"/>
        </w:rPr>
        <w:t>Υ</w:t>
      </w:r>
      <w:r w:rsidRPr="003C1751">
        <w:rPr>
          <w:rFonts w:eastAsia="Times New Roman"/>
          <w:szCs w:val="24"/>
        </w:rPr>
        <w:t>πουργός με μία π</w:t>
      </w:r>
      <w:r>
        <w:rPr>
          <w:rFonts w:eastAsia="Times New Roman"/>
          <w:szCs w:val="24"/>
        </w:rPr>
        <w:t xml:space="preserve">ερισσή </w:t>
      </w:r>
      <w:r w:rsidRPr="003C1751">
        <w:rPr>
          <w:rFonts w:eastAsia="Times New Roman"/>
          <w:szCs w:val="24"/>
        </w:rPr>
        <w:t>κυνικότητα</w:t>
      </w:r>
      <w:r>
        <w:rPr>
          <w:rFonts w:eastAsia="Times New Roman"/>
          <w:szCs w:val="24"/>
        </w:rPr>
        <w:t>.</w:t>
      </w:r>
      <w:r w:rsidRPr="003C1751">
        <w:rPr>
          <w:rFonts w:eastAsia="Times New Roman"/>
          <w:szCs w:val="24"/>
        </w:rPr>
        <w:t xml:space="preserve"> </w:t>
      </w:r>
      <w:r>
        <w:rPr>
          <w:rFonts w:eastAsia="Times New Roman"/>
          <w:szCs w:val="24"/>
        </w:rPr>
        <w:t>«Δ</w:t>
      </w:r>
      <w:r w:rsidRPr="003C1751">
        <w:rPr>
          <w:rFonts w:eastAsia="Times New Roman"/>
          <w:szCs w:val="24"/>
        </w:rPr>
        <w:t xml:space="preserve">εν θα χρειαστεί οι Έλληνες </w:t>
      </w:r>
      <w:r w:rsidRPr="003C1751">
        <w:rPr>
          <w:rFonts w:eastAsia="Times New Roman"/>
          <w:szCs w:val="24"/>
        </w:rPr>
        <w:t>να ανάψουν κεριά</w:t>
      </w:r>
      <w:r>
        <w:rPr>
          <w:rFonts w:eastAsia="Times New Roman"/>
          <w:szCs w:val="24"/>
        </w:rPr>
        <w:t xml:space="preserve"> </w:t>
      </w:r>
      <w:r w:rsidRPr="003C1751">
        <w:rPr>
          <w:rFonts w:eastAsia="Times New Roman"/>
          <w:szCs w:val="24"/>
        </w:rPr>
        <w:t>σε λίγους μήνες</w:t>
      </w:r>
      <w:r>
        <w:rPr>
          <w:rFonts w:eastAsia="Times New Roman"/>
          <w:szCs w:val="24"/>
        </w:rPr>
        <w:t>,</w:t>
      </w:r>
      <w:r w:rsidRPr="003C1751">
        <w:rPr>
          <w:rFonts w:eastAsia="Times New Roman"/>
          <w:szCs w:val="24"/>
        </w:rPr>
        <w:t xml:space="preserve"> όταν θα έρθει η επόμενη κυβέρνηση</w:t>
      </w:r>
      <w:r>
        <w:rPr>
          <w:rFonts w:eastAsia="Times New Roman"/>
          <w:szCs w:val="24"/>
        </w:rPr>
        <w:t>».</w:t>
      </w:r>
      <w:r w:rsidRPr="003C1751">
        <w:rPr>
          <w:rFonts w:eastAsia="Times New Roman"/>
          <w:szCs w:val="24"/>
        </w:rPr>
        <w:t xml:space="preserve"> </w:t>
      </w:r>
      <w:r>
        <w:rPr>
          <w:rFonts w:eastAsia="Times New Roman"/>
          <w:szCs w:val="24"/>
        </w:rPr>
        <w:t>Μ</w:t>
      </w:r>
      <w:r w:rsidRPr="003C1751">
        <w:rPr>
          <w:rFonts w:eastAsia="Times New Roman"/>
          <w:szCs w:val="24"/>
        </w:rPr>
        <w:t>ε αυτό</w:t>
      </w:r>
      <w:r>
        <w:rPr>
          <w:rFonts w:eastAsia="Times New Roman"/>
          <w:szCs w:val="24"/>
        </w:rPr>
        <w:t>ν</w:t>
      </w:r>
      <w:r w:rsidRPr="003C1751">
        <w:rPr>
          <w:rFonts w:eastAsia="Times New Roman"/>
          <w:szCs w:val="24"/>
        </w:rPr>
        <w:t xml:space="preserve"> τον τρόπο αντιμετωπίζε</w:t>
      </w:r>
      <w:r>
        <w:rPr>
          <w:rFonts w:eastAsia="Times New Roman"/>
          <w:szCs w:val="24"/>
        </w:rPr>
        <w:t>τε,</w:t>
      </w:r>
      <w:r w:rsidRPr="003C1751">
        <w:rPr>
          <w:rFonts w:eastAsia="Times New Roman"/>
          <w:szCs w:val="24"/>
        </w:rPr>
        <w:t xml:space="preserve"> δυστυχώς</w:t>
      </w:r>
      <w:r>
        <w:rPr>
          <w:rFonts w:eastAsia="Times New Roman"/>
          <w:szCs w:val="24"/>
        </w:rPr>
        <w:t>,</w:t>
      </w:r>
      <w:r w:rsidRPr="003C1751">
        <w:rPr>
          <w:rFonts w:eastAsia="Times New Roman"/>
          <w:szCs w:val="24"/>
        </w:rPr>
        <w:t xml:space="preserve"> την υπό χρεοκοπία μεγαλύτερη βιομηχανική εταιρεία της χώρας</w:t>
      </w:r>
      <w:r>
        <w:rPr>
          <w:rFonts w:eastAsia="Times New Roman"/>
          <w:szCs w:val="24"/>
        </w:rPr>
        <w:t>.</w:t>
      </w:r>
    </w:p>
    <w:p w14:paraId="6338FD5B" w14:textId="77777777" w:rsidR="00401C51" w:rsidRDefault="00794512">
      <w:pPr>
        <w:spacing w:line="600" w:lineRule="auto"/>
        <w:ind w:firstLine="720"/>
        <w:jc w:val="both"/>
        <w:rPr>
          <w:rFonts w:eastAsia="Times New Roman"/>
          <w:szCs w:val="24"/>
        </w:rPr>
      </w:pPr>
      <w:r>
        <w:rPr>
          <w:rFonts w:eastAsia="Times New Roman"/>
          <w:szCs w:val="24"/>
        </w:rPr>
        <w:t>Αυτοί</w:t>
      </w:r>
      <w:r w:rsidRPr="003C1751">
        <w:rPr>
          <w:rFonts w:eastAsia="Times New Roman"/>
          <w:szCs w:val="24"/>
        </w:rPr>
        <w:t xml:space="preserve"> που μιλούσ</w:t>
      </w:r>
      <w:r>
        <w:rPr>
          <w:rFonts w:eastAsia="Times New Roman"/>
          <w:szCs w:val="24"/>
        </w:rPr>
        <w:t>αν</w:t>
      </w:r>
      <w:r w:rsidRPr="003C1751">
        <w:rPr>
          <w:rFonts w:eastAsia="Times New Roman"/>
          <w:szCs w:val="24"/>
        </w:rPr>
        <w:t xml:space="preserve"> και μιλούν για </w:t>
      </w:r>
      <w:r>
        <w:rPr>
          <w:rFonts w:eastAsia="Times New Roman"/>
          <w:szCs w:val="24"/>
        </w:rPr>
        <w:t>δήθεν</w:t>
      </w:r>
      <w:r w:rsidRPr="003C1751">
        <w:rPr>
          <w:rFonts w:eastAsia="Times New Roman"/>
          <w:szCs w:val="24"/>
        </w:rPr>
        <w:t xml:space="preserve"> υπεράσπιση του δημοσίου συμφέροντος</w:t>
      </w:r>
      <w:r>
        <w:rPr>
          <w:rFonts w:eastAsia="Times New Roman"/>
          <w:szCs w:val="24"/>
        </w:rPr>
        <w:t>,</w:t>
      </w:r>
      <w:r w:rsidRPr="003C1751">
        <w:rPr>
          <w:rFonts w:eastAsia="Times New Roman"/>
          <w:szCs w:val="24"/>
        </w:rPr>
        <w:t xml:space="preserve"> των δημόσιων επιχειρήσεων</w:t>
      </w:r>
      <w:r>
        <w:rPr>
          <w:rFonts w:eastAsia="Times New Roman"/>
          <w:szCs w:val="24"/>
        </w:rPr>
        <w:t>,</w:t>
      </w:r>
      <w:r w:rsidRPr="003C1751">
        <w:rPr>
          <w:rFonts w:eastAsia="Times New Roman"/>
          <w:szCs w:val="24"/>
        </w:rPr>
        <w:t xml:space="preserve"> έχουν καταστρέψει τη ΔΕΗ</w:t>
      </w:r>
      <w:r>
        <w:rPr>
          <w:rFonts w:eastAsia="Times New Roman"/>
          <w:szCs w:val="24"/>
        </w:rPr>
        <w:t>,</w:t>
      </w:r>
      <w:r w:rsidRPr="003C1751">
        <w:rPr>
          <w:rFonts w:eastAsia="Times New Roman"/>
          <w:szCs w:val="24"/>
        </w:rPr>
        <w:t xml:space="preserve"> </w:t>
      </w:r>
      <w:r>
        <w:rPr>
          <w:rFonts w:eastAsia="Times New Roman"/>
          <w:szCs w:val="24"/>
        </w:rPr>
        <w:t>τα</w:t>
      </w:r>
      <w:r w:rsidRPr="003C1751">
        <w:rPr>
          <w:rFonts w:eastAsia="Times New Roman"/>
          <w:szCs w:val="24"/>
        </w:rPr>
        <w:t xml:space="preserve"> ΕΛΤΑ</w:t>
      </w:r>
      <w:r>
        <w:rPr>
          <w:rFonts w:eastAsia="Times New Roman"/>
          <w:szCs w:val="24"/>
        </w:rPr>
        <w:t xml:space="preserve">, τα οποία ήταν κερδοφόρα το 2014 </w:t>
      </w:r>
      <w:r w:rsidRPr="003C1751">
        <w:rPr>
          <w:rFonts w:eastAsia="Times New Roman"/>
          <w:szCs w:val="24"/>
        </w:rPr>
        <w:t xml:space="preserve">και ζημιογόνα </w:t>
      </w:r>
      <w:r>
        <w:rPr>
          <w:rFonts w:eastAsia="Times New Roman"/>
          <w:szCs w:val="24"/>
        </w:rPr>
        <w:t>το 20</w:t>
      </w:r>
      <w:r w:rsidRPr="003C1751">
        <w:rPr>
          <w:rFonts w:eastAsia="Times New Roman"/>
          <w:szCs w:val="24"/>
        </w:rPr>
        <w:t>18</w:t>
      </w:r>
      <w:r>
        <w:rPr>
          <w:rFonts w:eastAsia="Times New Roman"/>
          <w:szCs w:val="24"/>
        </w:rPr>
        <w:t>.</w:t>
      </w:r>
      <w:r w:rsidRPr="003C1751">
        <w:rPr>
          <w:rFonts w:eastAsia="Times New Roman"/>
          <w:szCs w:val="24"/>
        </w:rPr>
        <w:t xml:space="preserve"> </w:t>
      </w:r>
      <w:r>
        <w:rPr>
          <w:rFonts w:eastAsia="Times New Roman"/>
          <w:szCs w:val="24"/>
        </w:rPr>
        <w:t>Γ</w:t>
      </w:r>
      <w:r w:rsidRPr="003C1751">
        <w:rPr>
          <w:rFonts w:eastAsia="Times New Roman"/>
          <w:szCs w:val="24"/>
        </w:rPr>
        <w:t>ια να πληρώσουν τους μισθούς των προηγούμενων μηνών αναγκάστηκα</w:t>
      </w:r>
      <w:r>
        <w:rPr>
          <w:rFonts w:eastAsia="Times New Roman"/>
          <w:szCs w:val="24"/>
        </w:rPr>
        <w:t>ν</w:t>
      </w:r>
      <w:r w:rsidRPr="003C1751">
        <w:rPr>
          <w:rFonts w:eastAsia="Times New Roman"/>
          <w:szCs w:val="24"/>
        </w:rPr>
        <w:t xml:space="preserve"> να πάρ</w:t>
      </w:r>
      <w:r>
        <w:rPr>
          <w:rFonts w:eastAsia="Times New Roman"/>
          <w:szCs w:val="24"/>
        </w:rPr>
        <w:t>ουν</w:t>
      </w:r>
      <w:r w:rsidRPr="003C1751">
        <w:rPr>
          <w:rFonts w:eastAsia="Times New Roman"/>
          <w:szCs w:val="24"/>
        </w:rPr>
        <w:t xml:space="preserve"> προκαταβολή τα τέλη </w:t>
      </w:r>
      <w:r>
        <w:rPr>
          <w:rFonts w:eastAsia="Times New Roman"/>
          <w:szCs w:val="24"/>
        </w:rPr>
        <w:t xml:space="preserve">όλου </w:t>
      </w:r>
      <w:r w:rsidRPr="003C1751">
        <w:rPr>
          <w:rFonts w:eastAsia="Times New Roman"/>
          <w:szCs w:val="24"/>
        </w:rPr>
        <w:t xml:space="preserve">του χρόνου που πληρώνει το </w:t>
      </w:r>
      <w:r>
        <w:rPr>
          <w:rFonts w:eastAsia="Times New Roman"/>
          <w:szCs w:val="24"/>
        </w:rPr>
        <w:t>δ</w:t>
      </w:r>
      <w:r w:rsidRPr="003C1751">
        <w:rPr>
          <w:rFonts w:eastAsia="Times New Roman"/>
          <w:szCs w:val="24"/>
        </w:rPr>
        <w:t>ημόσιο</w:t>
      </w:r>
      <w:r>
        <w:rPr>
          <w:rFonts w:eastAsia="Times New Roman"/>
          <w:szCs w:val="24"/>
        </w:rPr>
        <w:t>, ό</w:t>
      </w:r>
      <w:r>
        <w:rPr>
          <w:rFonts w:eastAsia="Times New Roman"/>
          <w:szCs w:val="24"/>
        </w:rPr>
        <w:t xml:space="preserve">πως και η </w:t>
      </w:r>
      <w:r w:rsidRPr="003C1751">
        <w:rPr>
          <w:rFonts w:eastAsia="Times New Roman"/>
          <w:szCs w:val="24"/>
        </w:rPr>
        <w:t>ΔΕΗ</w:t>
      </w:r>
      <w:r>
        <w:rPr>
          <w:rFonts w:eastAsia="Times New Roman"/>
          <w:szCs w:val="24"/>
        </w:rPr>
        <w:t>,</w:t>
      </w:r>
      <w:r w:rsidRPr="003C1751">
        <w:rPr>
          <w:rFonts w:eastAsia="Times New Roman"/>
          <w:szCs w:val="24"/>
        </w:rPr>
        <w:t xml:space="preserve"> και κανείς δεν ξέρει τι θα κάνουν τους επόμενους μήνες</w:t>
      </w:r>
      <w:r>
        <w:rPr>
          <w:rFonts w:eastAsia="Times New Roman"/>
          <w:szCs w:val="24"/>
        </w:rPr>
        <w:t>,</w:t>
      </w:r>
      <w:r w:rsidRPr="003C1751">
        <w:rPr>
          <w:rFonts w:eastAsia="Times New Roman"/>
          <w:szCs w:val="24"/>
        </w:rPr>
        <w:t xml:space="preserve"> όταν τα έσοδα </w:t>
      </w:r>
      <w:r>
        <w:rPr>
          <w:rFonts w:eastAsia="Times New Roman"/>
          <w:szCs w:val="24"/>
        </w:rPr>
        <w:t xml:space="preserve">δεν θα φτάνουν για να πληρώσουν μισθούς. Το </w:t>
      </w:r>
      <w:r w:rsidRPr="003C1751">
        <w:rPr>
          <w:rFonts w:eastAsia="Times New Roman"/>
          <w:szCs w:val="24"/>
        </w:rPr>
        <w:t xml:space="preserve">ίδιο συμβαίνει και με τις αστικές συγκοινωνίες </w:t>
      </w:r>
      <w:r>
        <w:rPr>
          <w:rFonts w:eastAsia="Times New Roman"/>
          <w:szCs w:val="24"/>
        </w:rPr>
        <w:t>των Α</w:t>
      </w:r>
      <w:r w:rsidRPr="003C1751">
        <w:rPr>
          <w:rFonts w:eastAsia="Times New Roman"/>
          <w:szCs w:val="24"/>
        </w:rPr>
        <w:t>θηνών</w:t>
      </w:r>
      <w:r>
        <w:rPr>
          <w:rFonts w:eastAsia="Times New Roman"/>
          <w:szCs w:val="24"/>
        </w:rPr>
        <w:t>.</w:t>
      </w:r>
      <w:r w:rsidRPr="003C1751">
        <w:rPr>
          <w:rFonts w:eastAsia="Times New Roman"/>
          <w:szCs w:val="24"/>
        </w:rPr>
        <w:t xml:space="preserve"> </w:t>
      </w:r>
      <w:r>
        <w:rPr>
          <w:rFonts w:eastAsia="Times New Roman"/>
          <w:szCs w:val="24"/>
        </w:rPr>
        <w:t xml:space="preserve">Ήταν </w:t>
      </w:r>
      <w:r w:rsidRPr="003C1751">
        <w:rPr>
          <w:rFonts w:eastAsia="Times New Roman"/>
          <w:szCs w:val="24"/>
        </w:rPr>
        <w:t xml:space="preserve">κερδοφόρες το </w:t>
      </w:r>
      <w:r>
        <w:rPr>
          <w:rFonts w:eastAsia="Times New Roman"/>
          <w:szCs w:val="24"/>
        </w:rPr>
        <w:t xml:space="preserve">2014, </w:t>
      </w:r>
      <w:r w:rsidRPr="003C1751">
        <w:rPr>
          <w:rFonts w:eastAsia="Times New Roman"/>
          <w:szCs w:val="24"/>
        </w:rPr>
        <w:t xml:space="preserve">ζημιογόνες το </w:t>
      </w:r>
      <w:r>
        <w:rPr>
          <w:rFonts w:eastAsia="Times New Roman"/>
          <w:szCs w:val="24"/>
        </w:rPr>
        <w:t>20</w:t>
      </w:r>
      <w:r w:rsidRPr="003C1751">
        <w:rPr>
          <w:rFonts w:eastAsia="Times New Roman"/>
          <w:szCs w:val="24"/>
        </w:rPr>
        <w:t>18</w:t>
      </w:r>
      <w:r>
        <w:rPr>
          <w:rFonts w:eastAsia="Times New Roman"/>
          <w:szCs w:val="24"/>
        </w:rPr>
        <w:t>.</w:t>
      </w:r>
    </w:p>
    <w:p w14:paraId="6338FD5C" w14:textId="77777777" w:rsidR="00401C51" w:rsidRDefault="00794512">
      <w:pPr>
        <w:spacing w:line="600" w:lineRule="auto"/>
        <w:ind w:firstLine="720"/>
        <w:jc w:val="both"/>
        <w:rPr>
          <w:rFonts w:eastAsia="Times New Roman"/>
          <w:szCs w:val="24"/>
        </w:rPr>
      </w:pPr>
      <w:r>
        <w:rPr>
          <w:rFonts w:eastAsia="Times New Roman"/>
          <w:szCs w:val="24"/>
        </w:rPr>
        <w:t>Β</w:t>
      </w:r>
      <w:r w:rsidRPr="003C1751">
        <w:rPr>
          <w:rFonts w:eastAsia="Times New Roman"/>
          <w:szCs w:val="24"/>
        </w:rPr>
        <w:t>έβαια</w:t>
      </w:r>
      <w:r>
        <w:rPr>
          <w:rFonts w:eastAsia="Times New Roman"/>
          <w:szCs w:val="24"/>
        </w:rPr>
        <w:t>,</w:t>
      </w:r>
      <w:r w:rsidRPr="003C1751">
        <w:rPr>
          <w:rFonts w:eastAsia="Times New Roman"/>
          <w:szCs w:val="24"/>
        </w:rPr>
        <w:t xml:space="preserve"> για τον Πρωθυπο</w:t>
      </w:r>
      <w:r w:rsidRPr="003C1751">
        <w:rPr>
          <w:rFonts w:eastAsia="Times New Roman"/>
          <w:szCs w:val="24"/>
        </w:rPr>
        <w:t xml:space="preserve">υργό της χώρας όλο αυτό το εφιαλτικό σκηνικό είναι απλά μία παρανόηση και μία προσπάθεια της </w:t>
      </w:r>
      <w:r>
        <w:rPr>
          <w:rFonts w:eastAsia="Times New Roman"/>
          <w:szCs w:val="24"/>
        </w:rPr>
        <w:t>Α</w:t>
      </w:r>
      <w:r w:rsidRPr="003C1751">
        <w:rPr>
          <w:rFonts w:eastAsia="Times New Roman"/>
          <w:szCs w:val="24"/>
        </w:rPr>
        <w:t>ντιπολίτευσης να δείξει κάτι άλλο</w:t>
      </w:r>
      <w:r>
        <w:rPr>
          <w:rFonts w:eastAsia="Times New Roman"/>
          <w:szCs w:val="24"/>
        </w:rPr>
        <w:t xml:space="preserve"> από</w:t>
      </w:r>
      <w:r w:rsidRPr="003C1751">
        <w:rPr>
          <w:rFonts w:eastAsia="Times New Roman"/>
          <w:szCs w:val="24"/>
        </w:rPr>
        <w:t xml:space="preserve"> την πραγματικότητα</w:t>
      </w:r>
      <w:r>
        <w:rPr>
          <w:rFonts w:eastAsia="Times New Roman"/>
          <w:szCs w:val="24"/>
        </w:rPr>
        <w:t>.</w:t>
      </w:r>
      <w:r w:rsidRPr="003C1751">
        <w:rPr>
          <w:rFonts w:eastAsia="Times New Roman"/>
          <w:szCs w:val="24"/>
        </w:rPr>
        <w:t xml:space="preserve"> </w:t>
      </w:r>
      <w:r>
        <w:rPr>
          <w:rFonts w:eastAsia="Times New Roman"/>
          <w:szCs w:val="24"/>
        </w:rPr>
        <w:t>Δ</w:t>
      </w:r>
      <w:r w:rsidRPr="003C1751">
        <w:rPr>
          <w:rFonts w:eastAsia="Times New Roman"/>
          <w:szCs w:val="24"/>
        </w:rPr>
        <w:t>υστυχώς</w:t>
      </w:r>
      <w:r>
        <w:rPr>
          <w:rFonts w:eastAsia="Times New Roman"/>
          <w:szCs w:val="24"/>
        </w:rPr>
        <w:t>,</w:t>
      </w:r>
      <w:r w:rsidRPr="003C1751">
        <w:rPr>
          <w:rFonts w:eastAsia="Times New Roman"/>
          <w:szCs w:val="24"/>
        </w:rPr>
        <w:t xml:space="preserve"> </w:t>
      </w:r>
      <w:r>
        <w:rPr>
          <w:rFonts w:eastAsia="Times New Roman"/>
          <w:szCs w:val="24"/>
        </w:rPr>
        <w:t>όμως,</w:t>
      </w:r>
      <w:r w:rsidRPr="003C1751">
        <w:rPr>
          <w:rFonts w:eastAsia="Times New Roman"/>
          <w:szCs w:val="24"/>
        </w:rPr>
        <w:t xml:space="preserve"> η πραγματικότητα είναι πολύ σκληρή</w:t>
      </w:r>
      <w:r>
        <w:rPr>
          <w:rFonts w:eastAsia="Times New Roman"/>
          <w:szCs w:val="24"/>
        </w:rPr>
        <w:t>,</w:t>
      </w:r>
      <w:r w:rsidRPr="003C1751">
        <w:rPr>
          <w:rFonts w:eastAsia="Times New Roman"/>
          <w:szCs w:val="24"/>
        </w:rPr>
        <w:t xml:space="preserve"> είναι εδώ</w:t>
      </w:r>
      <w:r>
        <w:rPr>
          <w:rFonts w:eastAsia="Times New Roman"/>
          <w:szCs w:val="24"/>
        </w:rPr>
        <w:t>,</w:t>
      </w:r>
      <w:r w:rsidRPr="003C1751">
        <w:rPr>
          <w:rFonts w:eastAsia="Times New Roman"/>
          <w:szCs w:val="24"/>
        </w:rPr>
        <w:t xml:space="preserve"> απειλεί όλους τους Έλληνες και δυστυχώς</w:t>
      </w:r>
      <w:r>
        <w:rPr>
          <w:rFonts w:eastAsia="Times New Roman"/>
          <w:szCs w:val="24"/>
        </w:rPr>
        <w:t>,</w:t>
      </w:r>
      <w:r w:rsidRPr="003C1751">
        <w:rPr>
          <w:rFonts w:eastAsia="Times New Roman"/>
          <w:szCs w:val="24"/>
        </w:rPr>
        <w:t xml:space="preserve"> </w:t>
      </w:r>
      <w:r w:rsidRPr="003C1751">
        <w:rPr>
          <w:rFonts w:eastAsia="Times New Roman"/>
          <w:szCs w:val="24"/>
        </w:rPr>
        <w:t>δε</w:t>
      </w:r>
      <w:r>
        <w:rPr>
          <w:rFonts w:eastAsia="Times New Roman"/>
          <w:szCs w:val="24"/>
        </w:rPr>
        <w:t>ν</w:t>
      </w:r>
      <w:r w:rsidRPr="003C1751">
        <w:rPr>
          <w:rFonts w:eastAsia="Times New Roman"/>
          <w:szCs w:val="24"/>
        </w:rPr>
        <w:t xml:space="preserve"> χωρά μικροπολιτικές και μικροκομματικές τακτικές</w:t>
      </w:r>
      <w:r>
        <w:rPr>
          <w:rFonts w:eastAsia="Times New Roman"/>
          <w:szCs w:val="24"/>
        </w:rPr>
        <w:t>.</w:t>
      </w:r>
    </w:p>
    <w:p w14:paraId="6338FD5D" w14:textId="77777777" w:rsidR="00401C51" w:rsidRDefault="00794512">
      <w:pPr>
        <w:spacing w:line="600" w:lineRule="auto"/>
        <w:ind w:firstLine="720"/>
        <w:jc w:val="both"/>
        <w:rPr>
          <w:rFonts w:eastAsia="Times New Roman"/>
          <w:szCs w:val="24"/>
        </w:rPr>
      </w:pPr>
      <w:r>
        <w:rPr>
          <w:rFonts w:eastAsia="Times New Roman"/>
          <w:szCs w:val="24"/>
        </w:rPr>
        <w:t>Κυρίες και κύριοι</w:t>
      </w:r>
      <w:r w:rsidRPr="003C1751">
        <w:rPr>
          <w:rFonts w:eastAsia="Times New Roman"/>
          <w:szCs w:val="24"/>
        </w:rPr>
        <w:t xml:space="preserve"> συνάδελφοι</w:t>
      </w:r>
      <w:r>
        <w:rPr>
          <w:rFonts w:eastAsia="Times New Roman"/>
          <w:szCs w:val="24"/>
        </w:rPr>
        <w:t>,</w:t>
      </w:r>
      <w:r w:rsidRPr="003C1751">
        <w:rPr>
          <w:rFonts w:eastAsia="Times New Roman"/>
          <w:szCs w:val="24"/>
        </w:rPr>
        <w:t xml:space="preserve"> πέρα και πάνω από τα οικονομικά</w:t>
      </w:r>
      <w:r>
        <w:rPr>
          <w:rFonts w:eastAsia="Times New Roman"/>
          <w:szCs w:val="24"/>
        </w:rPr>
        <w:t>,</w:t>
      </w:r>
      <w:r w:rsidRPr="003C1751">
        <w:rPr>
          <w:rFonts w:eastAsia="Times New Roman"/>
          <w:szCs w:val="24"/>
        </w:rPr>
        <w:t xml:space="preserve"> υπάρχουν τα εθνικά</w:t>
      </w:r>
      <w:r>
        <w:rPr>
          <w:rFonts w:eastAsia="Times New Roman"/>
          <w:szCs w:val="24"/>
        </w:rPr>
        <w:t>.</w:t>
      </w:r>
      <w:r w:rsidRPr="003C1751">
        <w:rPr>
          <w:rFonts w:eastAsia="Times New Roman"/>
          <w:szCs w:val="24"/>
        </w:rPr>
        <w:t xml:space="preserve"> </w:t>
      </w:r>
      <w:r>
        <w:rPr>
          <w:rFonts w:eastAsia="Times New Roman"/>
          <w:szCs w:val="24"/>
        </w:rPr>
        <w:t>Η</w:t>
      </w:r>
      <w:r w:rsidRPr="003C1751">
        <w:rPr>
          <w:rFonts w:eastAsia="Times New Roman"/>
          <w:szCs w:val="24"/>
        </w:rPr>
        <w:t xml:space="preserve"> Ελλάδα την εποχή του κ</w:t>
      </w:r>
      <w:r>
        <w:rPr>
          <w:rFonts w:eastAsia="Times New Roman"/>
          <w:szCs w:val="24"/>
        </w:rPr>
        <w:t>. Τσίπρα είναι μι</w:t>
      </w:r>
      <w:r w:rsidRPr="003C1751">
        <w:rPr>
          <w:rFonts w:eastAsia="Times New Roman"/>
          <w:szCs w:val="24"/>
        </w:rPr>
        <w:t xml:space="preserve">α </w:t>
      </w:r>
      <w:r>
        <w:rPr>
          <w:rFonts w:eastAsia="Times New Roman"/>
          <w:szCs w:val="24"/>
        </w:rPr>
        <w:t>α</w:t>
      </w:r>
      <w:r w:rsidRPr="003C1751">
        <w:rPr>
          <w:rFonts w:eastAsia="Times New Roman"/>
          <w:szCs w:val="24"/>
        </w:rPr>
        <w:t>δύναμη Ελλάδα</w:t>
      </w:r>
      <w:r>
        <w:rPr>
          <w:rFonts w:eastAsia="Times New Roman"/>
          <w:szCs w:val="24"/>
        </w:rPr>
        <w:t>,</w:t>
      </w:r>
      <w:r w:rsidRPr="003C1751">
        <w:rPr>
          <w:rFonts w:eastAsia="Times New Roman"/>
          <w:szCs w:val="24"/>
        </w:rPr>
        <w:t xml:space="preserve"> χωρίς κύρος</w:t>
      </w:r>
      <w:r>
        <w:rPr>
          <w:rFonts w:eastAsia="Times New Roman"/>
          <w:szCs w:val="24"/>
        </w:rPr>
        <w:t>,</w:t>
      </w:r>
      <w:r w:rsidRPr="003C1751">
        <w:rPr>
          <w:rFonts w:eastAsia="Times New Roman"/>
          <w:szCs w:val="24"/>
        </w:rPr>
        <w:t xml:space="preserve"> χωρίς </w:t>
      </w:r>
      <w:r>
        <w:rPr>
          <w:rFonts w:eastAsia="Times New Roman"/>
          <w:szCs w:val="24"/>
        </w:rPr>
        <w:t>δ</w:t>
      </w:r>
      <w:r w:rsidRPr="003C1751">
        <w:rPr>
          <w:rFonts w:eastAsia="Times New Roman"/>
          <w:szCs w:val="24"/>
        </w:rPr>
        <w:t xml:space="preserve">υστυχώς </w:t>
      </w:r>
      <w:r>
        <w:rPr>
          <w:rFonts w:eastAsia="Times New Roman"/>
          <w:szCs w:val="24"/>
        </w:rPr>
        <w:t>στιβαρή</w:t>
      </w:r>
      <w:r w:rsidRPr="003C1751">
        <w:rPr>
          <w:rFonts w:eastAsia="Times New Roman"/>
          <w:szCs w:val="24"/>
        </w:rPr>
        <w:t xml:space="preserve"> διεθνή παρουσία</w:t>
      </w:r>
      <w:r>
        <w:rPr>
          <w:rFonts w:eastAsia="Times New Roman"/>
          <w:szCs w:val="24"/>
        </w:rPr>
        <w:t xml:space="preserve">, μια </w:t>
      </w:r>
      <w:r w:rsidRPr="003C1751">
        <w:rPr>
          <w:rFonts w:eastAsia="Times New Roman"/>
          <w:szCs w:val="24"/>
        </w:rPr>
        <w:t xml:space="preserve">Ελλάδα που παρακολουθεί την όξυνση της τουρκικής προκλητικότητας στην τουρκική </w:t>
      </w:r>
      <w:r w:rsidRPr="003C1751">
        <w:rPr>
          <w:rFonts w:eastAsia="Times New Roman"/>
          <w:szCs w:val="24"/>
        </w:rPr>
        <w:t>αποκλειστική οικονομική ζώνη</w:t>
      </w:r>
      <w:r w:rsidRPr="003C1751">
        <w:rPr>
          <w:rFonts w:eastAsia="Times New Roman"/>
          <w:szCs w:val="24"/>
        </w:rPr>
        <w:t xml:space="preserve"> και στην Ανατολική Μεσόγειο</w:t>
      </w:r>
      <w:r>
        <w:rPr>
          <w:rFonts w:eastAsia="Times New Roman"/>
          <w:szCs w:val="24"/>
        </w:rPr>
        <w:t>.</w:t>
      </w:r>
      <w:r w:rsidRPr="003C1751">
        <w:rPr>
          <w:rFonts w:eastAsia="Times New Roman"/>
          <w:szCs w:val="24"/>
        </w:rPr>
        <w:t xml:space="preserve"> </w:t>
      </w:r>
      <w:r>
        <w:rPr>
          <w:rFonts w:eastAsia="Times New Roman"/>
          <w:szCs w:val="24"/>
        </w:rPr>
        <w:t>Ο</w:t>
      </w:r>
      <w:r w:rsidRPr="003C1751">
        <w:rPr>
          <w:rFonts w:eastAsia="Times New Roman"/>
          <w:szCs w:val="24"/>
        </w:rPr>
        <w:t xml:space="preserve"> κ</w:t>
      </w:r>
      <w:r>
        <w:rPr>
          <w:rFonts w:eastAsia="Times New Roman"/>
          <w:szCs w:val="24"/>
        </w:rPr>
        <w:t>.</w:t>
      </w:r>
      <w:r w:rsidRPr="003C1751">
        <w:rPr>
          <w:rFonts w:eastAsia="Times New Roman"/>
          <w:szCs w:val="24"/>
        </w:rPr>
        <w:t xml:space="preserve"> Ερντογάν </w:t>
      </w:r>
      <w:r>
        <w:rPr>
          <w:rFonts w:eastAsia="Times New Roman"/>
          <w:szCs w:val="24"/>
        </w:rPr>
        <w:t>και η Τουρκία, δυστυχώς,</w:t>
      </w:r>
      <w:r w:rsidRPr="003C1751">
        <w:rPr>
          <w:rFonts w:eastAsia="Times New Roman"/>
          <w:szCs w:val="24"/>
        </w:rPr>
        <w:t xml:space="preserve"> κλιμακώνουν τις προκλήσεις σε βάρος </w:t>
      </w:r>
      <w:r>
        <w:rPr>
          <w:rFonts w:eastAsia="Times New Roman"/>
          <w:szCs w:val="24"/>
        </w:rPr>
        <w:t>της Κυ</w:t>
      </w:r>
      <w:r w:rsidRPr="003C1751">
        <w:rPr>
          <w:rFonts w:eastAsia="Times New Roman"/>
          <w:szCs w:val="24"/>
        </w:rPr>
        <w:t>πριακής Δημοκρατίας</w:t>
      </w:r>
      <w:r>
        <w:rPr>
          <w:rFonts w:eastAsia="Times New Roman"/>
          <w:szCs w:val="24"/>
        </w:rPr>
        <w:t>,</w:t>
      </w:r>
      <w:r w:rsidRPr="003C1751">
        <w:rPr>
          <w:rFonts w:eastAsia="Times New Roman"/>
          <w:szCs w:val="24"/>
        </w:rPr>
        <w:t xml:space="preserve"> απειλώντας και τη</w:t>
      </w:r>
      <w:r w:rsidRPr="003C1751">
        <w:rPr>
          <w:rFonts w:eastAsia="Times New Roman"/>
          <w:szCs w:val="24"/>
        </w:rPr>
        <w:t>ν ασ</w:t>
      </w:r>
      <w:r>
        <w:rPr>
          <w:rFonts w:eastAsia="Times New Roman"/>
          <w:szCs w:val="24"/>
        </w:rPr>
        <w:t>φάλεια, αλλά και τη σταθερότητα</w:t>
      </w:r>
      <w:r w:rsidRPr="003C1751">
        <w:rPr>
          <w:rFonts w:eastAsia="Times New Roman"/>
          <w:szCs w:val="24"/>
        </w:rPr>
        <w:t xml:space="preserve"> στην ευρύτερη περιοχή</w:t>
      </w:r>
      <w:r>
        <w:rPr>
          <w:rFonts w:eastAsia="Times New Roman"/>
          <w:szCs w:val="24"/>
        </w:rPr>
        <w:t>.</w:t>
      </w:r>
    </w:p>
    <w:p w14:paraId="6338FD5E" w14:textId="77777777" w:rsidR="00401C51" w:rsidRDefault="00794512">
      <w:pPr>
        <w:spacing w:line="600" w:lineRule="auto"/>
        <w:ind w:firstLine="720"/>
        <w:jc w:val="both"/>
        <w:rPr>
          <w:rFonts w:eastAsia="Times New Roman"/>
          <w:szCs w:val="24"/>
        </w:rPr>
      </w:pPr>
      <w:r>
        <w:rPr>
          <w:rFonts w:eastAsia="Times New Roman"/>
          <w:szCs w:val="24"/>
        </w:rPr>
        <w:t>Α</w:t>
      </w:r>
      <w:r w:rsidRPr="003C1751">
        <w:rPr>
          <w:rFonts w:eastAsia="Times New Roman"/>
          <w:szCs w:val="24"/>
        </w:rPr>
        <w:t>ναρωτιόμαστε</w:t>
      </w:r>
      <w:r>
        <w:rPr>
          <w:rFonts w:eastAsia="Times New Roman"/>
          <w:szCs w:val="24"/>
        </w:rPr>
        <w:t>,</w:t>
      </w:r>
      <w:r w:rsidRPr="003C1751">
        <w:rPr>
          <w:rFonts w:eastAsia="Times New Roman"/>
          <w:szCs w:val="24"/>
        </w:rPr>
        <w:t xml:space="preserve"> </w:t>
      </w:r>
      <w:r>
        <w:rPr>
          <w:rFonts w:eastAsia="Times New Roman"/>
          <w:szCs w:val="24"/>
        </w:rPr>
        <w:t>κυρίες και κύριοι συνάδελφοι: Ο κ.</w:t>
      </w:r>
      <w:r w:rsidRPr="003C1751">
        <w:rPr>
          <w:rFonts w:eastAsia="Times New Roman"/>
          <w:szCs w:val="24"/>
        </w:rPr>
        <w:t xml:space="preserve"> Τσίπρας επισκέφθηκε την Τουρκία</w:t>
      </w:r>
      <w:r>
        <w:rPr>
          <w:rFonts w:eastAsia="Times New Roman"/>
          <w:szCs w:val="24"/>
        </w:rPr>
        <w:t>,</w:t>
      </w:r>
      <w:r w:rsidRPr="003C1751">
        <w:rPr>
          <w:rFonts w:eastAsia="Times New Roman"/>
          <w:szCs w:val="24"/>
        </w:rPr>
        <w:t xml:space="preserve"> επισήμως</w:t>
      </w:r>
      <w:r>
        <w:rPr>
          <w:rFonts w:eastAsia="Times New Roman"/>
          <w:szCs w:val="24"/>
        </w:rPr>
        <w:t>,</w:t>
      </w:r>
      <w:r w:rsidRPr="003C1751">
        <w:rPr>
          <w:rFonts w:eastAsia="Times New Roman"/>
          <w:szCs w:val="24"/>
        </w:rPr>
        <w:t xml:space="preserve"> το</w:t>
      </w:r>
      <w:r>
        <w:rPr>
          <w:rFonts w:eastAsia="Times New Roman"/>
          <w:szCs w:val="24"/>
        </w:rPr>
        <w:t>ν</w:t>
      </w:r>
      <w:r w:rsidRPr="003C1751">
        <w:rPr>
          <w:rFonts w:eastAsia="Times New Roman"/>
          <w:szCs w:val="24"/>
        </w:rPr>
        <w:t xml:space="preserve"> Φεβρουάριο </w:t>
      </w:r>
      <w:r>
        <w:rPr>
          <w:rFonts w:eastAsia="Times New Roman"/>
          <w:szCs w:val="24"/>
        </w:rPr>
        <w:t>που μας πέρασε, πριν λίγους μήνες. Ε</w:t>
      </w:r>
      <w:r w:rsidRPr="003C1751">
        <w:rPr>
          <w:rFonts w:eastAsia="Times New Roman"/>
          <w:szCs w:val="24"/>
        </w:rPr>
        <w:t xml:space="preserve">κεί ανακοινώθηκε από το Μαξίμου ότι είχε </w:t>
      </w:r>
      <w:r>
        <w:rPr>
          <w:rFonts w:eastAsia="Times New Roman"/>
          <w:szCs w:val="24"/>
        </w:rPr>
        <w:t>κατ’ ιδίαν κ</w:t>
      </w:r>
      <w:r>
        <w:rPr>
          <w:rFonts w:eastAsia="Times New Roman"/>
          <w:szCs w:val="24"/>
        </w:rPr>
        <w:t xml:space="preserve">αι τετ α τετ </w:t>
      </w:r>
      <w:r w:rsidRPr="003C1751">
        <w:rPr>
          <w:rFonts w:eastAsia="Times New Roman"/>
          <w:szCs w:val="24"/>
        </w:rPr>
        <w:t>συνομιλία</w:t>
      </w:r>
      <w:r>
        <w:rPr>
          <w:rFonts w:eastAsia="Times New Roman"/>
          <w:szCs w:val="24"/>
        </w:rPr>
        <w:t>,</w:t>
      </w:r>
      <w:r w:rsidRPr="003C1751">
        <w:rPr>
          <w:rFonts w:eastAsia="Times New Roman"/>
          <w:szCs w:val="24"/>
        </w:rPr>
        <w:t xml:space="preserve"> κεκλεισμένων των </w:t>
      </w:r>
      <w:r>
        <w:rPr>
          <w:rFonts w:eastAsia="Times New Roman"/>
          <w:szCs w:val="24"/>
        </w:rPr>
        <w:t>θ</w:t>
      </w:r>
      <w:r w:rsidRPr="003C1751">
        <w:rPr>
          <w:rFonts w:eastAsia="Times New Roman"/>
          <w:szCs w:val="24"/>
        </w:rPr>
        <w:t>υρών</w:t>
      </w:r>
      <w:r>
        <w:rPr>
          <w:rFonts w:eastAsia="Times New Roman"/>
          <w:szCs w:val="24"/>
        </w:rPr>
        <w:t>,</w:t>
      </w:r>
      <w:r w:rsidRPr="003C1751">
        <w:rPr>
          <w:rFonts w:eastAsia="Times New Roman"/>
          <w:szCs w:val="24"/>
        </w:rPr>
        <w:t xml:space="preserve"> όπου εκεί συζητήθηκαν ενεργειακά θέματα</w:t>
      </w:r>
      <w:r>
        <w:rPr>
          <w:rFonts w:eastAsia="Times New Roman"/>
          <w:szCs w:val="24"/>
        </w:rPr>
        <w:t>.</w:t>
      </w:r>
      <w:r w:rsidRPr="003C1751">
        <w:rPr>
          <w:rFonts w:eastAsia="Times New Roman"/>
          <w:szCs w:val="24"/>
        </w:rPr>
        <w:t xml:space="preserve"> </w:t>
      </w:r>
      <w:r>
        <w:rPr>
          <w:rFonts w:eastAsia="Times New Roman"/>
          <w:szCs w:val="24"/>
        </w:rPr>
        <w:t>Θ</w:t>
      </w:r>
      <w:r w:rsidRPr="003C1751">
        <w:rPr>
          <w:rFonts w:eastAsia="Times New Roman"/>
          <w:szCs w:val="24"/>
        </w:rPr>
        <w:t>α ενημερώσει ο κ</w:t>
      </w:r>
      <w:r>
        <w:rPr>
          <w:rFonts w:eastAsia="Times New Roman"/>
          <w:szCs w:val="24"/>
        </w:rPr>
        <w:t>.</w:t>
      </w:r>
      <w:r w:rsidRPr="003C1751">
        <w:rPr>
          <w:rFonts w:eastAsia="Times New Roman"/>
          <w:szCs w:val="24"/>
        </w:rPr>
        <w:t xml:space="preserve"> Τσίπρας τους </w:t>
      </w:r>
      <w:r>
        <w:rPr>
          <w:rFonts w:eastAsia="Times New Roman"/>
          <w:szCs w:val="24"/>
        </w:rPr>
        <w:t>Α</w:t>
      </w:r>
      <w:r w:rsidRPr="003C1751">
        <w:rPr>
          <w:rFonts w:eastAsia="Times New Roman"/>
          <w:szCs w:val="24"/>
        </w:rPr>
        <w:t xml:space="preserve">ρχηγούς των πολιτικών κομμάτων </w:t>
      </w:r>
      <w:r>
        <w:rPr>
          <w:rFonts w:eastAsia="Times New Roman"/>
          <w:szCs w:val="24"/>
        </w:rPr>
        <w:t>τ</w:t>
      </w:r>
      <w:r w:rsidRPr="003C1751">
        <w:rPr>
          <w:rFonts w:eastAsia="Times New Roman"/>
          <w:szCs w:val="24"/>
        </w:rPr>
        <w:t xml:space="preserve">ι συζητήθηκε σε αυτή την κεκλεισμένων των </w:t>
      </w:r>
      <w:r>
        <w:rPr>
          <w:rFonts w:eastAsia="Times New Roman"/>
          <w:szCs w:val="24"/>
        </w:rPr>
        <w:t>θ</w:t>
      </w:r>
      <w:r w:rsidRPr="003C1751">
        <w:rPr>
          <w:rFonts w:eastAsia="Times New Roman"/>
          <w:szCs w:val="24"/>
        </w:rPr>
        <w:t>υρών συνάντηση</w:t>
      </w:r>
      <w:r>
        <w:rPr>
          <w:rFonts w:eastAsia="Times New Roman"/>
          <w:szCs w:val="24"/>
        </w:rPr>
        <w:t>; Θα μας ενημερώσει ο κ. Τσίπρας</w:t>
      </w:r>
      <w:r w:rsidRPr="003C1751">
        <w:rPr>
          <w:rFonts w:eastAsia="Times New Roman"/>
          <w:szCs w:val="24"/>
        </w:rPr>
        <w:t xml:space="preserve"> για τους όρο</w:t>
      </w:r>
      <w:r w:rsidRPr="003C1751">
        <w:rPr>
          <w:rFonts w:eastAsia="Times New Roman"/>
          <w:szCs w:val="24"/>
        </w:rPr>
        <w:t xml:space="preserve">υς της λεγόμενης </w:t>
      </w:r>
      <w:r>
        <w:rPr>
          <w:rFonts w:eastAsia="Times New Roman"/>
          <w:szCs w:val="24"/>
        </w:rPr>
        <w:t>«</w:t>
      </w:r>
      <w:r w:rsidRPr="003C1751">
        <w:rPr>
          <w:rFonts w:eastAsia="Times New Roman"/>
          <w:szCs w:val="24"/>
        </w:rPr>
        <w:t>συμφωνίας αποκλιμάκωση</w:t>
      </w:r>
      <w:r>
        <w:rPr>
          <w:rFonts w:eastAsia="Times New Roman"/>
          <w:szCs w:val="24"/>
        </w:rPr>
        <w:t>ς»</w:t>
      </w:r>
      <w:r w:rsidRPr="003C1751">
        <w:rPr>
          <w:rFonts w:eastAsia="Times New Roman"/>
          <w:szCs w:val="24"/>
        </w:rPr>
        <w:t xml:space="preserve"> στο Αιγαίο και ποια είναι τα</w:t>
      </w:r>
      <w:r>
        <w:rPr>
          <w:rFonts w:eastAsia="Times New Roman"/>
          <w:szCs w:val="24"/>
        </w:rPr>
        <w:t xml:space="preserve"> μέτρα οικοδόμησης εμπιστοσύνης, </w:t>
      </w:r>
      <w:r w:rsidRPr="003C1751">
        <w:rPr>
          <w:rFonts w:eastAsia="Times New Roman"/>
          <w:szCs w:val="24"/>
        </w:rPr>
        <w:t xml:space="preserve">τα οποία εκείνος είπε ότι συμφώνησε με τον </w:t>
      </w:r>
      <w:r>
        <w:rPr>
          <w:rFonts w:eastAsia="Times New Roman"/>
          <w:szCs w:val="24"/>
        </w:rPr>
        <w:t>κ. Ερντογάν;</w:t>
      </w:r>
      <w:r w:rsidRPr="003C1751">
        <w:rPr>
          <w:rFonts w:eastAsia="Times New Roman"/>
          <w:szCs w:val="24"/>
        </w:rPr>
        <w:t xml:space="preserve"> </w:t>
      </w:r>
    </w:p>
    <w:p w14:paraId="6338FD5F" w14:textId="77777777" w:rsidR="00401C51" w:rsidRDefault="00794512">
      <w:pPr>
        <w:spacing w:line="600" w:lineRule="auto"/>
        <w:ind w:firstLine="720"/>
        <w:jc w:val="both"/>
        <w:rPr>
          <w:rFonts w:eastAsia="Times New Roman"/>
          <w:szCs w:val="24"/>
        </w:rPr>
      </w:pPr>
      <w:r>
        <w:rPr>
          <w:rFonts w:eastAsia="Times New Roman"/>
          <w:szCs w:val="24"/>
        </w:rPr>
        <w:t xml:space="preserve">Γιατί, </w:t>
      </w:r>
      <w:r w:rsidRPr="003C1751">
        <w:rPr>
          <w:rFonts w:eastAsia="Times New Roman"/>
          <w:szCs w:val="24"/>
        </w:rPr>
        <w:t>αντί για οικοδόμηση εμπιστοσύνης και αποκλιμάκωση στο Αιγαίο</w:t>
      </w:r>
      <w:r>
        <w:rPr>
          <w:rFonts w:eastAsia="Times New Roman"/>
          <w:szCs w:val="24"/>
        </w:rPr>
        <w:t>,</w:t>
      </w:r>
      <w:r w:rsidRPr="003C1751">
        <w:rPr>
          <w:rFonts w:eastAsia="Times New Roman"/>
          <w:szCs w:val="24"/>
        </w:rPr>
        <w:t xml:space="preserve"> βλέπουμε την κλιμάκωση της</w:t>
      </w:r>
      <w:r w:rsidRPr="003C1751">
        <w:rPr>
          <w:rFonts w:eastAsia="Times New Roman"/>
          <w:szCs w:val="24"/>
        </w:rPr>
        <w:t xml:space="preserve"> τουρκικής προκλητικότητας</w:t>
      </w:r>
      <w:r>
        <w:rPr>
          <w:rFonts w:eastAsia="Times New Roman"/>
          <w:szCs w:val="24"/>
        </w:rPr>
        <w:t>, που απειλεί, ό</w:t>
      </w:r>
      <w:r w:rsidRPr="003C1751">
        <w:rPr>
          <w:rFonts w:eastAsia="Times New Roman"/>
          <w:szCs w:val="24"/>
        </w:rPr>
        <w:t>πως είπα</w:t>
      </w:r>
      <w:r>
        <w:rPr>
          <w:rFonts w:eastAsia="Times New Roman"/>
          <w:szCs w:val="24"/>
        </w:rPr>
        <w:t>,</w:t>
      </w:r>
      <w:r w:rsidRPr="003C1751">
        <w:rPr>
          <w:rFonts w:eastAsia="Times New Roman"/>
          <w:szCs w:val="24"/>
        </w:rPr>
        <w:t xml:space="preserve"> την Κυπριακή Δημοκρατία</w:t>
      </w:r>
      <w:r>
        <w:rPr>
          <w:rFonts w:eastAsia="Times New Roman"/>
          <w:szCs w:val="24"/>
        </w:rPr>
        <w:t>,</w:t>
      </w:r>
      <w:r w:rsidRPr="003C1751">
        <w:rPr>
          <w:rFonts w:eastAsia="Times New Roman"/>
          <w:szCs w:val="24"/>
        </w:rPr>
        <w:t xml:space="preserve"> αλλά και δικά μας κυριαρχικά δικαιώματα στην ευρύτερη περιοχή</w:t>
      </w:r>
      <w:r>
        <w:rPr>
          <w:rFonts w:eastAsia="Times New Roman"/>
          <w:szCs w:val="24"/>
        </w:rPr>
        <w:t>.</w:t>
      </w:r>
      <w:r w:rsidRPr="003C1751">
        <w:rPr>
          <w:rFonts w:eastAsia="Times New Roman"/>
          <w:szCs w:val="24"/>
        </w:rPr>
        <w:t xml:space="preserve"> </w:t>
      </w:r>
      <w:r>
        <w:rPr>
          <w:rFonts w:eastAsia="Times New Roman"/>
          <w:szCs w:val="24"/>
        </w:rPr>
        <w:t>Τι θα κάνει ο κ. Τσίπρας; Θα επιλέξει</w:t>
      </w:r>
      <w:r w:rsidRPr="003C1751">
        <w:rPr>
          <w:rFonts w:eastAsia="Times New Roman"/>
          <w:szCs w:val="24"/>
        </w:rPr>
        <w:t xml:space="preserve"> </w:t>
      </w:r>
      <w:r>
        <w:rPr>
          <w:rFonts w:eastAsia="Times New Roman"/>
          <w:szCs w:val="24"/>
        </w:rPr>
        <w:t>τον</w:t>
      </w:r>
      <w:r w:rsidRPr="003C1751">
        <w:rPr>
          <w:rFonts w:eastAsia="Times New Roman"/>
          <w:szCs w:val="24"/>
        </w:rPr>
        <w:t xml:space="preserve"> ίδιο δρόμο και την ίδια τακτική που επέλεξε </w:t>
      </w:r>
      <w:r>
        <w:rPr>
          <w:rFonts w:eastAsia="Times New Roman"/>
          <w:szCs w:val="24"/>
        </w:rPr>
        <w:t>σ</w:t>
      </w:r>
      <w:r w:rsidRPr="003C1751">
        <w:rPr>
          <w:rFonts w:eastAsia="Times New Roman"/>
          <w:szCs w:val="24"/>
        </w:rPr>
        <w:t>το σκοπιανό</w:t>
      </w:r>
      <w:r>
        <w:rPr>
          <w:rFonts w:eastAsia="Times New Roman"/>
          <w:szCs w:val="24"/>
        </w:rPr>
        <w:t>;</w:t>
      </w:r>
      <w:r w:rsidRPr="003C1751">
        <w:rPr>
          <w:rFonts w:eastAsia="Times New Roman"/>
          <w:szCs w:val="24"/>
        </w:rPr>
        <w:t xml:space="preserve"> </w:t>
      </w:r>
      <w:r>
        <w:rPr>
          <w:rFonts w:eastAsia="Times New Roman"/>
          <w:szCs w:val="24"/>
        </w:rPr>
        <w:t>Τ</w:t>
      </w:r>
      <w:r w:rsidRPr="003C1751">
        <w:rPr>
          <w:rFonts w:eastAsia="Times New Roman"/>
          <w:szCs w:val="24"/>
        </w:rPr>
        <w:t xml:space="preserve">ι έχει </w:t>
      </w:r>
      <w:r w:rsidRPr="003C1751">
        <w:rPr>
          <w:rFonts w:eastAsia="Times New Roman"/>
          <w:szCs w:val="24"/>
        </w:rPr>
        <w:t>συμφωνήσει</w:t>
      </w:r>
      <w:r>
        <w:rPr>
          <w:rFonts w:eastAsia="Times New Roman"/>
          <w:szCs w:val="24"/>
        </w:rPr>
        <w:t>; Τι κρύβει</w:t>
      </w:r>
      <w:r w:rsidRPr="003C1751">
        <w:rPr>
          <w:rFonts w:eastAsia="Times New Roman"/>
          <w:szCs w:val="24"/>
        </w:rPr>
        <w:t xml:space="preserve"> Γιατί δεν ενημερώνει</w:t>
      </w:r>
      <w:r>
        <w:rPr>
          <w:rFonts w:eastAsia="Times New Roman"/>
          <w:szCs w:val="24"/>
        </w:rPr>
        <w:t>;</w:t>
      </w:r>
      <w:r w:rsidRPr="003C1751">
        <w:rPr>
          <w:rFonts w:eastAsia="Times New Roman"/>
          <w:szCs w:val="24"/>
        </w:rPr>
        <w:t xml:space="preserve"> </w:t>
      </w:r>
      <w:r>
        <w:rPr>
          <w:rFonts w:eastAsia="Times New Roman"/>
          <w:szCs w:val="24"/>
        </w:rPr>
        <w:t>Θ</w:t>
      </w:r>
      <w:r w:rsidRPr="003C1751">
        <w:rPr>
          <w:rFonts w:eastAsia="Times New Roman"/>
          <w:szCs w:val="24"/>
        </w:rPr>
        <w:t xml:space="preserve">α το </w:t>
      </w:r>
      <w:r>
        <w:rPr>
          <w:rFonts w:eastAsia="Times New Roman"/>
          <w:szCs w:val="24"/>
        </w:rPr>
        <w:t>διαπιστώσουμε κ</w:t>
      </w:r>
      <w:r w:rsidRPr="003C1751">
        <w:rPr>
          <w:rFonts w:eastAsia="Times New Roman"/>
          <w:szCs w:val="24"/>
        </w:rPr>
        <w:t xml:space="preserve">ι αυτό </w:t>
      </w:r>
      <w:r>
        <w:rPr>
          <w:rFonts w:eastAsia="Times New Roman"/>
          <w:szCs w:val="24"/>
        </w:rPr>
        <w:t>τ</w:t>
      </w:r>
      <w:r w:rsidRPr="003C1751">
        <w:rPr>
          <w:rFonts w:eastAsia="Times New Roman"/>
          <w:szCs w:val="24"/>
        </w:rPr>
        <w:t>ην επόμενη μέρα</w:t>
      </w:r>
      <w:r>
        <w:rPr>
          <w:rFonts w:eastAsia="Times New Roman"/>
          <w:szCs w:val="24"/>
        </w:rPr>
        <w:t>,</w:t>
      </w:r>
      <w:r w:rsidRPr="003C1751">
        <w:rPr>
          <w:rFonts w:eastAsia="Times New Roman"/>
          <w:szCs w:val="24"/>
        </w:rPr>
        <w:t xml:space="preserve"> όπως όλα τα άλλα πολιτικά εγκλήματα τα οποία έχουν διαπραχθεί</w:t>
      </w:r>
      <w:r>
        <w:rPr>
          <w:rFonts w:eastAsia="Times New Roman"/>
          <w:szCs w:val="24"/>
        </w:rPr>
        <w:t>;</w:t>
      </w:r>
    </w:p>
    <w:p w14:paraId="6338FD60" w14:textId="77777777" w:rsidR="00401C51" w:rsidRDefault="00794512">
      <w:pPr>
        <w:spacing w:line="600" w:lineRule="auto"/>
        <w:ind w:firstLine="720"/>
        <w:jc w:val="both"/>
        <w:rPr>
          <w:rFonts w:eastAsia="Times New Roman"/>
          <w:szCs w:val="24"/>
        </w:rPr>
      </w:pPr>
      <w:r>
        <w:rPr>
          <w:rFonts w:eastAsia="Times New Roman"/>
          <w:szCs w:val="24"/>
        </w:rPr>
        <w:t xml:space="preserve">Είναι </w:t>
      </w:r>
      <w:r w:rsidRPr="003C1751">
        <w:rPr>
          <w:rFonts w:eastAsia="Times New Roman"/>
          <w:szCs w:val="24"/>
        </w:rPr>
        <w:t>βέβαιο</w:t>
      </w:r>
      <w:r>
        <w:rPr>
          <w:rFonts w:eastAsia="Times New Roman"/>
          <w:szCs w:val="24"/>
        </w:rPr>
        <w:t>, όμως, κυρίες και κύριοι</w:t>
      </w:r>
      <w:r w:rsidRPr="003C1751">
        <w:rPr>
          <w:rFonts w:eastAsia="Times New Roman"/>
          <w:szCs w:val="24"/>
        </w:rPr>
        <w:t xml:space="preserve"> συνάδελφοι</w:t>
      </w:r>
      <w:r>
        <w:rPr>
          <w:rFonts w:eastAsia="Times New Roman"/>
          <w:szCs w:val="24"/>
        </w:rPr>
        <w:t>,</w:t>
      </w:r>
      <w:r w:rsidRPr="003C1751">
        <w:rPr>
          <w:rFonts w:eastAsia="Times New Roman"/>
          <w:szCs w:val="24"/>
        </w:rPr>
        <w:t xml:space="preserve"> ότι οι Έλληνες θα καταδικάσουν αυτές τις συμπεριφορές</w:t>
      </w:r>
      <w:r w:rsidRPr="003C1751">
        <w:rPr>
          <w:rFonts w:eastAsia="Times New Roman"/>
          <w:szCs w:val="24"/>
        </w:rPr>
        <w:t xml:space="preserve"> στις 26 Μαΐου</w:t>
      </w:r>
      <w:r>
        <w:rPr>
          <w:rFonts w:eastAsia="Times New Roman"/>
          <w:szCs w:val="24"/>
        </w:rPr>
        <w:t>,</w:t>
      </w:r>
      <w:r w:rsidRPr="003C1751">
        <w:rPr>
          <w:rFonts w:eastAsia="Times New Roman"/>
          <w:szCs w:val="24"/>
        </w:rPr>
        <w:t xml:space="preserve"> στις ευρωεκλογές</w:t>
      </w:r>
      <w:r>
        <w:rPr>
          <w:rFonts w:eastAsia="Times New Roman"/>
          <w:szCs w:val="24"/>
        </w:rPr>
        <w:t>.</w:t>
      </w:r>
      <w:r w:rsidRPr="003C1751">
        <w:rPr>
          <w:rFonts w:eastAsia="Times New Roman"/>
          <w:szCs w:val="24"/>
        </w:rPr>
        <w:t xml:space="preserve"> </w:t>
      </w:r>
      <w:r>
        <w:rPr>
          <w:rFonts w:eastAsia="Times New Roman"/>
          <w:szCs w:val="24"/>
        </w:rPr>
        <w:t>Α</w:t>
      </w:r>
      <w:r w:rsidRPr="003C1751">
        <w:rPr>
          <w:rFonts w:eastAsia="Times New Roman"/>
          <w:szCs w:val="24"/>
        </w:rPr>
        <w:t xml:space="preserve">υτή η διχαστική νοοτροπία που συμπυκνώνεται στο </w:t>
      </w:r>
      <w:r>
        <w:rPr>
          <w:rFonts w:eastAsia="Times New Roman"/>
          <w:szCs w:val="24"/>
        </w:rPr>
        <w:t>προ</w:t>
      </w:r>
      <w:r w:rsidRPr="003C1751">
        <w:rPr>
          <w:rFonts w:eastAsia="Times New Roman"/>
          <w:szCs w:val="24"/>
        </w:rPr>
        <w:t xml:space="preserve">εκλογικό </w:t>
      </w:r>
      <w:r>
        <w:rPr>
          <w:rFonts w:eastAsia="Times New Roman"/>
          <w:szCs w:val="24"/>
        </w:rPr>
        <w:t>σύνθημα</w:t>
      </w:r>
      <w:r w:rsidRPr="003C1751">
        <w:rPr>
          <w:rFonts w:eastAsia="Times New Roman"/>
          <w:szCs w:val="24"/>
        </w:rPr>
        <w:t xml:space="preserve"> για άλλη μία φορά του ΣΥΡΙΖΑ </w:t>
      </w:r>
      <w:r>
        <w:rPr>
          <w:rFonts w:eastAsia="Times New Roman"/>
          <w:szCs w:val="24"/>
        </w:rPr>
        <w:t>«</w:t>
      </w:r>
      <w:r w:rsidRPr="003C1751">
        <w:rPr>
          <w:rFonts w:eastAsia="Times New Roman"/>
          <w:szCs w:val="24"/>
        </w:rPr>
        <w:t>ή αυτοί ή εμείς</w:t>
      </w:r>
      <w:r>
        <w:rPr>
          <w:rFonts w:eastAsia="Times New Roman"/>
          <w:szCs w:val="24"/>
        </w:rPr>
        <w:t>,</w:t>
      </w:r>
      <w:r w:rsidRPr="003C1751">
        <w:rPr>
          <w:rFonts w:eastAsia="Times New Roman"/>
          <w:szCs w:val="24"/>
        </w:rPr>
        <w:t xml:space="preserve"> ή τους τελειώνουμε </w:t>
      </w:r>
      <w:r>
        <w:rPr>
          <w:rFonts w:eastAsia="Times New Roman"/>
          <w:szCs w:val="24"/>
        </w:rPr>
        <w:t>ή</w:t>
      </w:r>
      <w:r w:rsidRPr="003C1751">
        <w:rPr>
          <w:rFonts w:eastAsia="Times New Roman"/>
          <w:szCs w:val="24"/>
        </w:rPr>
        <w:t xml:space="preserve"> μας τελειώνουν</w:t>
      </w:r>
      <w:r>
        <w:rPr>
          <w:rFonts w:eastAsia="Times New Roman"/>
          <w:szCs w:val="24"/>
        </w:rPr>
        <w:t>»,</w:t>
      </w:r>
      <w:r w:rsidRPr="003C1751">
        <w:rPr>
          <w:rFonts w:eastAsia="Times New Roman"/>
          <w:szCs w:val="24"/>
        </w:rPr>
        <w:t xml:space="preserve"> πρέπει να αποτελέσει οριστικά παρελθόν για τη χώρα</w:t>
      </w:r>
      <w:r>
        <w:rPr>
          <w:rFonts w:eastAsia="Times New Roman"/>
          <w:szCs w:val="24"/>
        </w:rPr>
        <w:t>.</w:t>
      </w:r>
      <w:r w:rsidRPr="003C1751">
        <w:rPr>
          <w:rFonts w:eastAsia="Times New Roman"/>
          <w:szCs w:val="24"/>
        </w:rPr>
        <w:t xml:space="preserve"> </w:t>
      </w:r>
    </w:p>
    <w:p w14:paraId="6338FD61" w14:textId="77777777" w:rsidR="00401C51" w:rsidRDefault="00794512">
      <w:pPr>
        <w:spacing w:line="600" w:lineRule="auto"/>
        <w:ind w:firstLine="720"/>
        <w:jc w:val="both"/>
        <w:rPr>
          <w:rFonts w:eastAsia="Times New Roman"/>
          <w:szCs w:val="24"/>
        </w:rPr>
      </w:pPr>
      <w:r>
        <w:rPr>
          <w:rFonts w:eastAsia="Times New Roman"/>
          <w:szCs w:val="24"/>
        </w:rPr>
        <w:t>Χ</w:t>
      </w:r>
      <w:r w:rsidRPr="003C1751">
        <w:rPr>
          <w:rFonts w:eastAsia="Times New Roman"/>
          <w:szCs w:val="24"/>
        </w:rPr>
        <w:t>ρειαζόμαστε πε</w:t>
      </w:r>
      <w:r w:rsidRPr="003C1751">
        <w:rPr>
          <w:rFonts w:eastAsia="Times New Roman"/>
          <w:szCs w:val="24"/>
        </w:rPr>
        <w:t xml:space="preserve">ρισσότερο από ποτέ μία νέα </w:t>
      </w:r>
      <w:r>
        <w:rPr>
          <w:rFonts w:eastAsia="Times New Roman"/>
          <w:szCs w:val="24"/>
        </w:rPr>
        <w:t>ε</w:t>
      </w:r>
      <w:r w:rsidRPr="003C1751">
        <w:rPr>
          <w:rFonts w:eastAsia="Times New Roman"/>
          <w:szCs w:val="24"/>
        </w:rPr>
        <w:t>θνική ενότητα</w:t>
      </w:r>
      <w:r>
        <w:rPr>
          <w:rFonts w:eastAsia="Times New Roman"/>
          <w:szCs w:val="24"/>
        </w:rPr>
        <w:t>,</w:t>
      </w:r>
      <w:r w:rsidRPr="003C1751">
        <w:rPr>
          <w:rFonts w:eastAsia="Times New Roman"/>
          <w:szCs w:val="24"/>
        </w:rPr>
        <w:t xml:space="preserve"> ώστε να γίνουν </w:t>
      </w:r>
      <w:r>
        <w:rPr>
          <w:rFonts w:eastAsia="Times New Roman"/>
          <w:szCs w:val="24"/>
        </w:rPr>
        <w:t>ε</w:t>
      </w:r>
      <w:r w:rsidRPr="003C1751">
        <w:rPr>
          <w:rFonts w:eastAsia="Times New Roman"/>
          <w:szCs w:val="24"/>
        </w:rPr>
        <w:t xml:space="preserve">πιτέλους οι μεγάλες μεταρρυθμίσεις και ο μετασχηματισμός της </w:t>
      </w:r>
      <w:r>
        <w:rPr>
          <w:rFonts w:eastAsia="Times New Roman"/>
          <w:szCs w:val="24"/>
        </w:rPr>
        <w:t>ε</w:t>
      </w:r>
      <w:r w:rsidRPr="003C1751">
        <w:rPr>
          <w:rFonts w:eastAsia="Times New Roman"/>
          <w:szCs w:val="24"/>
        </w:rPr>
        <w:t>λληνικής οικονομίας</w:t>
      </w:r>
      <w:r>
        <w:rPr>
          <w:rFonts w:eastAsia="Times New Roman"/>
          <w:szCs w:val="24"/>
        </w:rPr>
        <w:t>.</w:t>
      </w:r>
      <w:r w:rsidRPr="003C1751">
        <w:rPr>
          <w:rFonts w:eastAsia="Times New Roman"/>
          <w:szCs w:val="24"/>
        </w:rPr>
        <w:t xml:space="preserve"> </w:t>
      </w:r>
      <w:r>
        <w:rPr>
          <w:rFonts w:eastAsia="Times New Roman"/>
          <w:szCs w:val="24"/>
        </w:rPr>
        <w:t>Π</w:t>
      </w:r>
      <w:r w:rsidRPr="003C1751">
        <w:rPr>
          <w:rFonts w:eastAsia="Times New Roman"/>
          <w:szCs w:val="24"/>
        </w:rPr>
        <w:t>άνω απ</w:t>
      </w:r>
      <w:r>
        <w:rPr>
          <w:rFonts w:eastAsia="Times New Roman"/>
          <w:szCs w:val="24"/>
        </w:rPr>
        <w:t>’</w:t>
      </w:r>
      <w:r w:rsidRPr="003C1751">
        <w:rPr>
          <w:rFonts w:eastAsia="Times New Roman"/>
          <w:szCs w:val="24"/>
        </w:rPr>
        <w:t xml:space="preserve"> όλα</w:t>
      </w:r>
      <w:r>
        <w:rPr>
          <w:rFonts w:eastAsia="Times New Roman"/>
          <w:szCs w:val="24"/>
        </w:rPr>
        <w:t>,</w:t>
      </w:r>
      <w:r w:rsidRPr="003C1751">
        <w:rPr>
          <w:rFonts w:eastAsia="Times New Roman"/>
          <w:szCs w:val="24"/>
        </w:rPr>
        <w:t xml:space="preserve"> </w:t>
      </w:r>
      <w:r>
        <w:rPr>
          <w:rFonts w:eastAsia="Times New Roman"/>
          <w:szCs w:val="24"/>
        </w:rPr>
        <w:t>όμως,</w:t>
      </w:r>
      <w:r w:rsidRPr="003C1751">
        <w:rPr>
          <w:rFonts w:eastAsia="Times New Roman"/>
          <w:szCs w:val="24"/>
        </w:rPr>
        <w:t xml:space="preserve"> κυρίες και κύριοι συνάδελφοι</w:t>
      </w:r>
      <w:r>
        <w:rPr>
          <w:rFonts w:eastAsia="Times New Roman"/>
          <w:szCs w:val="24"/>
        </w:rPr>
        <w:t>,</w:t>
      </w:r>
      <w:r w:rsidRPr="003C1751">
        <w:rPr>
          <w:rFonts w:eastAsia="Times New Roman"/>
          <w:szCs w:val="24"/>
        </w:rPr>
        <w:t xml:space="preserve"> έχουμε ανάγκη από μία νέα ηθική </w:t>
      </w:r>
      <w:r>
        <w:rPr>
          <w:rFonts w:eastAsia="Times New Roman"/>
          <w:szCs w:val="24"/>
        </w:rPr>
        <w:t xml:space="preserve">στη </w:t>
      </w:r>
      <w:r w:rsidRPr="003C1751">
        <w:rPr>
          <w:rFonts w:eastAsia="Times New Roman"/>
          <w:szCs w:val="24"/>
        </w:rPr>
        <w:t>διακυβέρνηση της χώρας</w:t>
      </w:r>
      <w:r>
        <w:rPr>
          <w:rFonts w:eastAsia="Times New Roman"/>
          <w:szCs w:val="24"/>
        </w:rPr>
        <w:t>,</w:t>
      </w:r>
      <w:r w:rsidRPr="003C1751">
        <w:rPr>
          <w:rFonts w:eastAsia="Times New Roman"/>
          <w:szCs w:val="24"/>
        </w:rPr>
        <w:t xml:space="preserve"> αλλά</w:t>
      </w:r>
      <w:r w:rsidRPr="003C1751">
        <w:rPr>
          <w:rFonts w:eastAsia="Times New Roman"/>
          <w:szCs w:val="24"/>
        </w:rPr>
        <w:t xml:space="preserve"> και στην καθημερινή ζωή των Ελλήνων πολιτών</w:t>
      </w:r>
      <w:r>
        <w:rPr>
          <w:rFonts w:eastAsia="Times New Roman"/>
          <w:szCs w:val="24"/>
        </w:rPr>
        <w:t>,</w:t>
      </w:r>
      <w:r w:rsidRPr="003C1751">
        <w:rPr>
          <w:rFonts w:eastAsia="Times New Roman"/>
          <w:szCs w:val="24"/>
        </w:rPr>
        <w:t xml:space="preserve"> που θα αξιοποιήσει όλες </w:t>
      </w:r>
      <w:r>
        <w:rPr>
          <w:rFonts w:eastAsia="Times New Roman"/>
          <w:szCs w:val="24"/>
        </w:rPr>
        <w:t xml:space="preserve">τις </w:t>
      </w:r>
      <w:r w:rsidRPr="003C1751">
        <w:rPr>
          <w:rFonts w:eastAsia="Times New Roman"/>
          <w:szCs w:val="24"/>
        </w:rPr>
        <w:t xml:space="preserve"> εμπειρίες </w:t>
      </w:r>
      <w:r>
        <w:rPr>
          <w:rFonts w:eastAsia="Times New Roman"/>
          <w:szCs w:val="24"/>
        </w:rPr>
        <w:t>από</w:t>
      </w:r>
      <w:r w:rsidRPr="003C1751">
        <w:rPr>
          <w:rFonts w:eastAsia="Times New Roman"/>
          <w:szCs w:val="24"/>
        </w:rPr>
        <w:t xml:space="preserve"> το παρελθόν</w:t>
      </w:r>
      <w:r>
        <w:rPr>
          <w:rFonts w:eastAsia="Times New Roman"/>
          <w:szCs w:val="24"/>
        </w:rPr>
        <w:t>,</w:t>
      </w:r>
      <w:r w:rsidRPr="003C1751">
        <w:rPr>
          <w:rFonts w:eastAsia="Times New Roman"/>
          <w:szCs w:val="24"/>
        </w:rPr>
        <w:t xml:space="preserve"> όλο το ανθρώπινο δυναμικό της χώρας</w:t>
      </w:r>
      <w:r>
        <w:rPr>
          <w:rFonts w:eastAsia="Times New Roman"/>
          <w:szCs w:val="24"/>
        </w:rPr>
        <w:t>,</w:t>
      </w:r>
      <w:r w:rsidRPr="003C1751">
        <w:rPr>
          <w:rFonts w:eastAsia="Times New Roman"/>
          <w:szCs w:val="24"/>
        </w:rPr>
        <w:t xml:space="preserve"> για να προσφέρουμε ως υπεύθυνη </w:t>
      </w:r>
      <w:r>
        <w:rPr>
          <w:rFonts w:eastAsia="Times New Roman"/>
          <w:szCs w:val="24"/>
        </w:rPr>
        <w:t>π</w:t>
      </w:r>
      <w:r w:rsidRPr="003C1751">
        <w:rPr>
          <w:rFonts w:eastAsia="Times New Roman"/>
          <w:szCs w:val="24"/>
        </w:rPr>
        <w:t>ολιτεία μία καλύτερη ζωή σε όλους τους Έλληνες</w:t>
      </w:r>
      <w:r>
        <w:rPr>
          <w:rFonts w:eastAsia="Times New Roman"/>
          <w:szCs w:val="24"/>
        </w:rPr>
        <w:t xml:space="preserve"> και σε</w:t>
      </w:r>
      <w:r w:rsidRPr="003C1751">
        <w:rPr>
          <w:rFonts w:eastAsia="Times New Roman"/>
          <w:szCs w:val="24"/>
        </w:rPr>
        <w:t xml:space="preserve"> </w:t>
      </w:r>
      <w:r>
        <w:rPr>
          <w:rFonts w:eastAsia="Times New Roman"/>
          <w:szCs w:val="24"/>
        </w:rPr>
        <w:t xml:space="preserve">όλες τις </w:t>
      </w:r>
      <w:r w:rsidRPr="003C1751">
        <w:rPr>
          <w:rFonts w:eastAsia="Times New Roman"/>
          <w:szCs w:val="24"/>
        </w:rPr>
        <w:t>Ελληνίδες</w:t>
      </w:r>
      <w:r>
        <w:rPr>
          <w:rFonts w:eastAsia="Times New Roman"/>
          <w:szCs w:val="24"/>
        </w:rPr>
        <w:t>.</w:t>
      </w:r>
    </w:p>
    <w:p w14:paraId="6338FD62" w14:textId="77777777" w:rsidR="00401C51" w:rsidRDefault="00794512">
      <w:pPr>
        <w:spacing w:line="600" w:lineRule="auto"/>
        <w:ind w:firstLine="720"/>
        <w:jc w:val="both"/>
        <w:rPr>
          <w:rFonts w:eastAsia="Times New Roman"/>
          <w:szCs w:val="24"/>
        </w:rPr>
      </w:pPr>
      <w:r>
        <w:rPr>
          <w:rFonts w:eastAsia="Times New Roman"/>
          <w:szCs w:val="24"/>
        </w:rPr>
        <w:t xml:space="preserve">Ο </w:t>
      </w:r>
      <w:r w:rsidRPr="003C1751">
        <w:rPr>
          <w:rFonts w:eastAsia="Times New Roman"/>
          <w:szCs w:val="24"/>
        </w:rPr>
        <w:t xml:space="preserve">Κυριάκος </w:t>
      </w:r>
      <w:r w:rsidRPr="003C1751">
        <w:rPr>
          <w:rFonts w:eastAsia="Times New Roman"/>
          <w:szCs w:val="24"/>
        </w:rPr>
        <w:t>Μητσοτάκης αυτό δεσμεύεται ότι θα κάνει την επόμενη μέρα και γι</w:t>
      </w:r>
      <w:r>
        <w:rPr>
          <w:rFonts w:eastAsia="Times New Roman"/>
          <w:szCs w:val="24"/>
        </w:rPr>
        <w:t>’</w:t>
      </w:r>
      <w:r w:rsidRPr="003C1751">
        <w:rPr>
          <w:rFonts w:eastAsia="Times New Roman"/>
          <w:szCs w:val="24"/>
        </w:rPr>
        <w:t xml:space="preserve"> αυτό </w:t>
      </w:r>
      <w:r>
        <w:rPr>
          <w:rFonts w:eastAsia="Times New Roman"/>
          <w:szCs w:val="24"/>
        </w:rPr>
        <w:t>ε</w:t>
      </w:r>
      <w:r w:rsidRPr="003C1751">
        <w:rPr>
          <w:rFonts w:eastAsia="Times New Roman"/>
          <w:szCs w:val="24"/>
        </w:rPr>
        <w:t>μείς όλοι το</w:t>
      </w:r>
      <w:r>
        <w:rPr>
          <w:rFonts w:eastAsia="Times New Roman"/>
          <w:szCs w:val="24"/>
        </w:rPr>
        <w:t>ν</w:t>
      </w:r>
      <w:r w:rsidRPr="003C1751">
        <w:rPr>
          <w:rFonts w:eastAsia="Times New Roman"/>
          <w:szCs w:val="24"/>
        </w:rPr>
        <w:t xml:space="preserve"> στηρίζουμε</w:t>
      </w:r>
      <w:r>
        <w:rPr>
          <w:rFonts w:eastAsia="Times New Roman"/>
          <w:szCs w:val="24"/>
        </w:rPr>
        <w:t>.</w:t>
      </w:r>
    </w:p>
    <w:p w14:paraId="6338FD63" w14:textId="77777777" w:rsidR="00401C51" w:rsidRDefault="00794512">
      <w:pPr>
        <w:spacing w:line="600" w:lineRule="auto"/>
        <w:ind w:firstLine="720"/>
        <w:jc w:val="both"/>
        <w:rPr>
          <w:rFonts w:eastAsia="Times New Roman"/>
          <w:szCs w:val="24"/>
        </w:rPr>
      </w:pPr>
      <w:r>
        <w:rPr>
          <w:rFonts w:eastAsia="Times New Roman"/>
          <w:szCs w:val="24"/>
        </w:rPr>
        <w:t>Σ</w:t>
      </w:r>
      <w:r w:rsidRPr="003C1751">
        <w:rPr>
          <w:rFonts w:eastAsia="Times New Roman"/>
          <w:szCs w:val="24"/>
        </w:rPr>
        <w:t>ας ευχαριστώ</w:t>
      </w:r>
      <w:r>
        <w:rPr>
          <w:rFonts w:eastAsia="Times New Roman"/>
          <w:szCs w:val="24"/>
        </w:rPr>
        <w:t>.</w:t>
      </w:r>
    </w:p>
    <w:p w14:paraId="6338FD64" w14:textId="77777777" w:rsidR="00401C51" w:rsidRDefault="0079451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338FD65" w14:textId="77777777" w:rsidR="00401C51" w:rsidRDefault="00794512">
      <w:pPr>
        <w:spacing w:line="600" w:lineRule="auto"/>
        <w:ind w:firstLine="720"/>
        <w:jc w:val="both"/>
        <w:rPr>
          <w:rFonts w:eastAsia="Times New Roman"/>
          <w:szCs w:val="24"/>
        </w:rPr>
      </w:pPr>
      <w:r w:rsidRPr="0068012D">
        <w:rPr>
          <w:rFonts w:eastAsia="Times New Roman"/>
          <w:b/>
          <w:szCs w:val="24"/>
        </w:rPr>
        <w:t>ΠΡΟΕΔΡΕΥΩΝ (Αναστάσιος Κουράκης):</w:t>
      </w:r>
      <w:r>
        <w:rPr>
          <w:rFonts w:eastAsia="Times New Roman"/>
          <w:szCs w:val="24"/>
        </w:rPr>
        <w:t xml:space="preserve"> </w:t>
      </w:r>
      <w:r w:rsidRPr="003C1751">
        <w:rPr>
          <w:rFonts w:eastAsia="Times New Roman"/>
          <w:szCs w:val="24"/>
        </w:rPr>
        <w:t>Ευχαριστούμε τον κ</w:t>
      </w:r>
      <w:r>
        <w:rPr>
          <w:rFonts w:eastAsia="Times New Roman"/>
          <w:szCs w:val="24"/>
        </w:rPr>
        <w:t xml:space="preserve">. Σκρέκα. </w:t>
      </w:r>
    </w:p>
    <w:p w14:paraId="6338FD66" w14:textId="77777777" w:rsidR="00401C51" w:rsidRDefault="00794512">
      <w:pPr>
        <w:spacing w:line="600" w:lineRule="auto"/>
        <w:ind w:firstLine="720"/>
        <w:jc w:val="both"/>
        <w:rPr>
          <w:rFonts w:eastAsia="Times New Roman"/>
          <w:szCs w:val="24"/>
        </w:rPr>
      </w:pPr>
      <w:r>
        <w:rPr>
          <w:rFonts w:eastAsia="Times New Roman"/>
          <w:szCs w:val="24"/>
        </w:rPr>
        <w:t xml:space="preserve">Τον λόγο έχει ο κ. </w:t>
      </w:r>
      <w:r w:rsidRPr="003C1751">
        <w:rPr>
          <w:rFonts w:eastAsia="Times New Roman"/>
          <w:szCs w:val="24"/>
        </w:rPr>
        <w:t>Αντών</w:t>
      </w:r>
      <w:r>
        <w:rPr>
          <w:rFonts w:eastAsia="Times New Roman"/>
          <w:szCs w:val="24"/>
        </w:rPr>
        <w:t>ιο</w:t>
      </w:r>
      <w:r w:rsidRPr="003C1751">
        <w:rPr>
          <w:rFonts w:eastAsia="Times New Roman"/>
          <w:szCs w:val="24"/>
        </w:rPr>
        <w:t>ς</w:t>
      </w:r>
      <w:r w:rsidRPr="003C1751">
        <w:rPr>
          <w:rFonts w:eastAsia="Times New Roman"/>
          <w:szCs w:val="24"/>
        </w:rPr>
        <w:t xml:space="preserve"> Συρίγος</w:t>
      </w:r>
      <w:r>
        <w:rPr>
          <w:rFonts w:eastAsia="Times New Roman"/>
          <w:szCs w:val="24"/>
        </w:rPr>
        <w:t>,</w:t>
      </w:r>
      <w:r w:rsidRPr="003C1751">
        <w:rPr>
          <w:rFonts w:eastAsia="Times New Roman"/>
          <w:szCs w:val="24"/>
        </w:rPr>
        <w:t xml:space="preserve"> </w:t>
      </w:r>
      <w:r>
        <w:rPr>
          <w:rFonts w:eastAsia="Times New Roman"/>
          <w:szCs w:val="24"/>
        </w:rPr>
        <w:t>Β</w:t>
      </w:r>
      <w:r w:rsidRPr="003C1751">
        <w:rPr>
          <w:rFonts w:eastAsia="Times New Roman"/>
          <w:szCs w:val="24"/>
        </w:rPr>
        <w:t>ουλευτής Κυκλάδων του ΣΥΡΙΖΑ</w:t>
      </w:r>
      <w:r>
        <w:rPr>
          <w:rFonts w:eastAsia="Times New Roman"/>
          <w:szCs w:val="24"/>
        </w:rPr>
        <w:t>,</w:t>
      </w:r>
      <w:r w:rsidRPr="003C1751">
        <w:rPr>
          <w:rFonts w:eastAsia="Times New Roman"/>
          <w:szCs w:val="24"/>
        </w:rPr>
        <w:t xml:space="preserve"> για </w:t>
      </w:r>
      <w:r>
        <w:rPr>
          <w:rFonts w:eastAsia="Times New Roman"/>
          <w:szCs w:val="24"/>
        </w:rPr>
        <w:t>επτά</w:t>
      </w:r>
      <w:r w:rsidRPr="003C1751">
        <w:rPr>
          <w:rFonts w:eastAsia="Times New Roman"/>
          <w:szCs w:val="24"/>
        </w:rPr>
        <w:t xml:space="preserve"> λεπτά</w:t>
      </w:r>
      <w:r>
        <w:rPr>
          <w:rFonts w:eastAsia="Times New Roman"/>
          <w:szCs w:val="24"/>
        </w:rPr>
        <w:t>.</w:t>
      </w:r>
    </w:p>
    <w:p w14:paraId="6338FD67" w14:textId="77777777" w:rsidR="00401C51" w:rsidRDefault="00794512">
      <w:pPr>
        <w:spacing w:line="600" w:lineRule="auto"/>
        <w:ind w:firstLine="720"/>
        <w:jc w:val="both"/>
        <w:rPr>
          <w:rFonts w:eastAsia="Times New Roman"/>
          <w:szCs w:val="24"/>
        </w:rPr>
      </w:pPr>
      <w:r w:rsidRPr="0068012D">
        <w:rPr>
          <w:rFonts w:eastAsia="Times New Roman"/>
          <w:b/>
          <w:szCs w:val="24"/>
        </w:rPr>
        <w:t>ΑΝΤΩΝΙΟΣ ΣΥΡΙΓΟΣ:</w:t>
      </w:r>
      <w:r>
        <w:rPr>
          <w:rFonts w:eastAsia="Times New Roman"/>
          <w:szCs w:val="24"/>
        </w:rPr>
        <w:t xml:space="preserve"> Κ</w:t>
      </w:r>
      <w:r w:rsidRPr="003C1751">
        <w:rPr>
          <w:rFonts w:eastAsia="Times New Roman"/>
          <w:szCs w:val="24"/>
        </w:rPr>
        <w:t>υρίες και κύριοι συνάδελφοι</w:t>
      </w:r>
      <w:r>
        <w:rPr>
          <w:rFonts w:eastAsia="Times New Roman"/>
          <w:szCs w:val="24"/>
        </w:rPr>
        <w:t>,</w:t>
      </w:r>
      <w:r w:rsidRPr="003C1751">
        <w:rPr>
          <w:rFonts w:eastAsia="Times New Roman"/>
          <w:szCs w:val="24"/>
        </w:rPr>
        <w:t xml:space="preserve"> ευχα</w:t>
      </w:r>
      <w:r>
        <w:rPr>
          <w:rFonts w:eastAsia="Times New Roman"/>
          <w:szCs w:val="24"/>
        </w:rPr>
        <w:t xml:space="preserve">ριστώ που θα με ακούσετε και γι’ αυτόν τον </w:t>
      </w:r>
      <w:r w:rsidRPr="003C1751">
        <w:rPr>
          <w:rFonts w:eastAsia="Times New Roman"/>
          <w:szCs w:val="24"/>
        </w:rPr>
        <w:t>λόγο θα προσπαθήσω να μη σας τιμωρήσω</w:t>
      </w:r>
      <w:r>
        <w:rPr>
          <w:rFonts w:eastAsia="Times New Roman"/>
          <w:szCs w:val="24"/>
        </w:rPr>
        <w:t>,</w:t>
      </w:r>
      <w:r>
        <w:rPr>
          <w:rFonts w:eastAsia="Times New Roman"/>
          <w:szCs w:val="24"/>
        </w:rPr>
        <w:t xml:space="preserve"> </w:t>
      </w:r>
      <w:r w:rsidRPr="003C1751">
        <w:rPr>
          <w:rFonts w:eastAsia="Times New Roman"/>
          <w:szCs w:val="24"/>
        </w:rPr>
        <w:t>τηρώντας το χρόνο</w:t>
      </w:r>
      <w:r>
        <w:rPr>
          <w:rFonts w:eastAsia="Times New Roman"/>
          <w:szCs w:val="24"/>
        </w:rPr>
        <w:t>.</w:t>
      </w:r>
    </w:p>
    <w:p w14:paraId="6338FD68" w14:textId="77777777" w:rsidR="00401C51" w:rsidRDefault="00794512">
      <w:pPr>
        <w:spacing w:line="600" w:lineRule="auto"/>
        <w:ind w:firstLine="720"/>
        <w:jc w:val="both"/>
        <w:rPr>
          <w:rFonts w:eastAsia="Times New Roman"/>
          <w:szCs w:val="24"/>
        </w:rPr>
      </w:pPr>
      <w:r>
        <w:rPr>
          <w:rFonts w:eastAsia="Times New Roman"/>
          <w:szCs w:val="24"/>
        </w:rPr>
        <w:t>Θ</w:t>
      </w:r>
      <w:r w:rsidRPr="003C1751">
        <w:rPr>
          <w:rFonts w:eastAsia="Times New Roman"/>
          <w:szCs w:val="24"/>
        </w:rPr>
        <w:t>α ήθελα να θίξω τέσσερα ζητήματα</w:t>
      </w:r>
      <w:r>
        <w:rPr>
          <w:rFonts w:eastAsia="Times New Roman"/>
          <w:szCs w:val="24"/>
        </w:rPr>
        <w:t>,</w:t>
      </w:r>
      <w:r w:rsidRPr="003C1751">
        <w:rPr>
          <w:rFonts w:eastAsia="Times New Roman"/>
          <w:szCs w:val="24"/>
        </w:rPr>
        <w:t xml:space="preserve"> προς αποφυγή επαναλήψεων</w:t>
      </w:r>
      <w:r>
        <w:rPr>
          <w:rFonts w:eastAsia="Times New Roman"/>
          <w:szCs w:val="24"/>
        </w:rPr>
        <w:t>,</w:t>
      </w:r>
      <w:r w:rsidRPr="003C1751">
        <w:rPr>
          <w:rFonts w:eastAsia="Times New Roman"/>
          <w:szCs w:val="24"/>
        </w:rPr>
        <w:t xml:space="preserve"> που θα μπορούσαν να έχουν τους ακόλουθους τίτλους</w:t>
      </w:r>
      <w:r>
        <w:rPr>
          <w:rFonts w:eastAsia="Times New Roman"/>
          <w:szCs w:val="24"/>
        </w:rPr>
        <w:t>,</w:t>
      </w:r>
      <w:r w:rsidRPr="003C1751">
        <w:rPr>
          <w:rFonts w:eastAsia="Times New Roman"/>
          <w:szCs w:val="24"/>
        </w:rPr>
        <w:t xml:space="preserve"> σας προϊδεάζ</w:t>
      </w:r>
      <w:r>
        <w:rPr>
          <w:rFonts w:eastAsia="Times New Roman"/>
          <w:szCs w:val="24"/>
        </w:rPr>
        <w:t>ω:</w:t>
      </w:r>
      <w:r w:rsidRPr="003C1751">
        <w:rPr>
          <w:rFonts w:eastAsia="Times New Roman"/>
          <w:szCs w:val="24"/>
        </w:rPr>
        <w:t xml:space="preserve"> </w:t>
      </w:r>
      <w:r>
        <w:rPr>
          <w:rFonts w:eastAsia="Times New Roman"/>
          <w:szCs w:val="24"/>
        </w:rPr>
        <w:t xml:space="preserve">Ποιος έχει την πρωτοβουλία </w:t>
      </w:r>
      <w:r w:rsidRPr="003C1751">
        <w:rPr>
          <w:rFonts w:eastAsia="Times New Roman"/>
          <w:szCs w:val="24"/>
        </w:rPr>
        <w:t>των κινήσεων στην πολιτική σήμερα</w:t>
      </w:r>
      <w:r>
        <w:rPr>
          <w:rFonts w:eastAsia="Times New Roman"/>
          <w:szCs w:val="24"/>
        </w:rPr>
        <w:t>, μ</w:t>
      </w:r>
      <w:r w:rsidRPr="003C1751">
        <w:rPr>
          <w:rFonts w:eastAsia="Times New Roman"/>
          <w:szCs w:val="24"/>
        </w:rPr>
        <w:t>ιας και τούτο είναι καθοριστικό στοιχείο για τις μελλούμενες εξελίξεις</w:t>
      </w:r>
      <w:r>
        <w:rPr>
          <w:rFonts w:eastAsia="Times New Roman"/>
          <w:szCs w:val="24"/>
        </w:rPr>
        <w:t>,</w:t>
      </w:r>
      <w:r w:rsidRPr="003C1751">
        <w:rPr>
          <w:rFonts w:eastAsia="Times New Roman"/>
          <w:szCs w:val="24"/>
        </w:rPr>
        <w:t xml:space="preserve"> </w:t>
      </w:r>
      <w:r>
        <w:rPr>
          <w:rFonts w:eastAsia="Times New Roman"/>
          <w:szCs w:val="24"/>
        </w:rPr>
        <w:t>δ</w:t>
      </w:r>
      <w:r w:rsidRPr="003C1751">
        <w:rPr>
          <w:rFonts w:eastAsia="Times New Roman"/>
          <w:szCs w:val="24"/>
        </w:rPr>
        <w:t>ιαφάνεια και ζητήματα θεσμι</w:t>
      </w:r>
      <w:r w:rsidRPr="003C1751">
        <w:rPr>
          <w:rFonts w:eastAsia="Times New Roman"/>
          <w:szCs w:val="24"/>
        </w:rPr>
        <w:t>κής ευπρέπειας</w:t>
      </w:r>
      <w:r>
        <w:rPr>
          <w:rFonts w:eastAsia="Times New Roman"/>
          <w:szCs w:val="24"/>
        </w:rPr>
        <w:t>,</w:t>
      </w:r>
      <w:r w:rsidRPr="003C1751">
        <w:rPr>
          <w:rFonts w:eastAsia="Times New Roman"/>
          <w:szCs w:val="24"/>
        </w:rPr>
        <w:t xml:space="preserve"> αυτοδιοικητικές εκλογές </w:t>
      </w:r>
      <w:r>
        <w:rPr>
          <w:rFonts w:eastAsia="Times New Roman"/>
          <w:szCs w:val="24"/>
        </w:rPr>
        <w:t>και ευρωεκλογές το διακύβευμα κ</w:t>
      </w:r>
      <w:r w:rsidRPr="003C1751">
        <w:rPr>
          <w:rFonts w:eastAsia="Times New Roman"/>
          <w:szCs w:val="24"/>
        </w:rPr>
        <w:t>ι ένα ερώτημα</w:t>
      </w:r>
      <w:r>
        <w:rPr>
          <w:rFonts w:eastAsia="Times New Roman"/>
          <w:szCs w:val="24"/>
        </w:rPr>
        <w:t>:</w:t>
      </w:r>
      <w:r w:rsidRPr="003C1751">
        <w:rPr>
          <w:rFonts w:eastAsia="Times New Roman"/>
          <w:szCs w:val="24"/>
        </w:rPr>
        <w:t xml:space="preserve"> </w:t>
      </w:r>
      <w:r>
        <w:rPr>
          <w:rFonts w:eastAsia="Times New Roman"/>
          <w:szCs w:val="24"/>
        </w:rPr>
        <w:t>Π</w:t>
      </w:r>
      <w:r w:rsidRPr="003C1751">
        <w:rPr>
          <w:rFonts w:eastAsia="Times New Roman"/>
          <w:szCs w:val="24"/>
        </w:rPr>
        <w:t>ρόταση μομφής</w:t>
      </w:r>
      <w:r>
        <w:rPr>
          <w:rFonts w:eastAsia="Times New Roman"/>
          <w:szCs w:val="24"/>
        </w:rPr>
        <w:t>,</w:t>
      </w:r>
      <w:r w:rsidRPr="003C1751">
        <w:rPr>
          <w:rFonts w:eastAsia="Times New Roman"/>
          <w:szCs w:val="24"/>
        </w:rPr>
        <w:t xml:space="preserve"> κίνηση ουσίας </w:t>
      </w:r>
      <w:r>
        <w:rPr>
          <w:rFonts w:eastAsia="Times New Roman"/>
          <w:szCs w:val="24"/>
        </w:rPr>
        <w:t xml:space="preserve">ή </w:t>
      </w:r>
      <w:r w:rsidRPr="003C1751">
        <w:rPr>
          <w:rFonts w:eastAsia="Times New Roman"/>
          <w:szCs w:val="24"/>
        </w:rPr>
        <w:t>επικοινωνί</w:t>
      </w:r>
      <w:r>
        <w:rPr>
          <w:rFonts w:eastAsia="Times New Roman"/>
          <w:szCs w:val="24"/>
        </w:rPr>
        <w:t>α</w:t>
      </w:r>
      <w:r w:rsidRPr="003C1751">
        <w:rPr>
          <w:rFonts w:eastAsia="Times New Roman"/>
          <w:szCs w:val="24"/>
        </w:rPr>
        <w:t>ς</w:t>
      </w:r>
      <w:r>
        <w:rPr>
          <w:rFonts w:eastAsia="Times New Roman"/>
          <w:szCs w:val="24"/>
        </w:rPr>
        <w:t>;</w:t>
      </w:r>
      <w:r w:rsidRPr="003C1751">
        <w:rPr>
          <w:rFonts w:eastAsia="Times New Roman"/>
          <w:szCs w:val="24"/>
        </w:rPr>
        <w:t xml:space="preserve"> </w:t>
      </w:r>
    </w:p>
    <w:p w14:paraId="6338FD69" w14:textId="77777777" w:rsidR="00401C51" w:rsidRDefault="00794512">
      <w:pPr>
        <w:spacing w:line="600" w:lineRule="auto"/>
        <w:ind w:firstLine="720"/>
        <w:jc w:val="both"/>
        <w:rPr>
          <w:rFonts w:eastAsia="Times New Roman"/>
          <w:szCs w:val="24"/>
        </w:rPr>
      </w:pPr>
      <w:r>
        <w:rPr>
          <w:rFonts w:eastAsia="Times New Roman"/>
          <w:szCs w:val="24"/>
        </w:rPr>
        <w:t xml:space="preserve">Τρία </w:t>
      </w:r>
      <w:r w:rsidRPr="003C1751">
        <w:rPr>
          <w:rFonts w:eastAsia="Times New Roman"/>
          <w:szCs w:val="24"/>
        </w:rPr>
        <w:t>είναι τα γεγονότα τα οποία καθορίζουν τις πολιτικές εξελίξεις στη χώρα μας και επί των οποίων καλούνται</w:t>
      </w:r>
      <w:r>
        <w:rPr>
          <w:rFonts w:eastAsia="Times New Roman"/>
          <w:szCs w:val="24"/>
        </w:rPr>
        <w:t>,</w:t>
      </w:r>
      <w:r w:rsidRPr="003C1751">
        <w:rPr>
          <w:rFonts w:eastAsia="Times New Roman"/>
          <w:szCs w:val="24"/>
        </w:rPr>
        <w:t xml:space="preserve"> όχι μόνο να λάβουν θέση</w:t>
      </w:r>
      <w:r>
        <w:rPr>
          <w:rFonts w:eastAsia="Times New Roman"/>
          <w:szCs w:val="24"/>
        </w:rPr>
        <w:t>,</w:t>
      </w:r>
      <w:r w:rsidRPr="003C1751">
        <w:rPr>
          <w:rFonts w:eastAsia="Times New Roman"/>
          <w:szCs w:val="24"/>
        </w:rPr>
        <w:t xml:space="preserve"> αλλά και να δομήσουν την πολιτική τους τα κόμματα</w:t>
      </w:r>
      <w:r>
        <w:rPr>
          <w:rFonts w:eastAsia="Times New Roman"/>
          <w:szCs w:val="24"/>
        </w:rPr>
        <w:t>.</w:t>
      </w:r>
      <w:r w:rsidRPr="003C1751">
        <w:rPr>
          <w:rFonts w:eastAsia="Times New Roman"/>
          <w:szCs w:val="24"/>
        </w:rPr>
        <w:t xml:space="preserve"> </w:t>
      </w:r>
      <w:r>
        <w:rPr>
          <w:rFonts w:eastAsia="Times New Roman"/>
          <w:szCs w:val="24"/>
        </w:rPr>
        <w:t>Κ</w:t>
      </w:r>
      <w:r w:rsidRPr="003C1751">
        <w:rPr>
          <w:rFonts w:eastAsia="Times New Roman"/>
          <w:szCs w:val="24"/>
        </w:rPr>
        <w:t xml:space="preserve">αι τα τρία αυτά γεγονότα τα δημιούργησε η </w:t>
      </w:r>
      <w:r>
        <w:rPr>
          <w:rFonts w:eastAsia="Times New Roman"/>
          <w:szCs w:val="24"/>
        </w:rPr>
        <w:t>Κ</w:t>
      </w:r>
      <w:r w:rsidRPr="003C1751">
        <w:rPr>
          <w:rFonts w:eastAsia="Times New Roman"/>
          <w:szCs w:val="24"/>
        </w:rPr>
        <w:t>υβέρνηση</w:t>
      </w:r>
      <w:r>
        <w:rPr>
          <w:rFonts w:eastAsia="Times New Roman"/>
          <w:szCs w:val="24"/>
        </w:rPr>
        <w:t>.</w:t>
      </w:r>
    </w:p>
    <w:p w14:paraId="6338FD6A" w14:textId="77777777" w:rsidR="00401C51" w:rsidRDefault="00794512">
      <w:pPr>
        <w:spacing w:line="600" w:lineRule="auto"/>
        <w:ind w:firstLine="720"/>
        <w:jc w:val="both"/>
        <w:rPr>
          <w:rFonts w:eastAsia="Times New Roman"/>
          <w:szCs w:val="24"/>
        </w:rPr>
      </w:pPr>
      <w:r w:rsidRPr="003C1751">
        <w:rPr>
          <w:rFonts w:eastAsia="Times New Roman"/>
          <w:szCs w:val="24"/>
        </w:rPr>
        <w:t>Το πρώτο είναι η έξοδό</w:t>
      </w:r>
      <w:r>
        <w:rPr>
          <w:rFonts w:eastAsia="Times New Roman"/>
          <w:szCs w:val="24"/>
        </w:rPr>
        <w:t>ς</w:t>
      </w:r>
      <w:r w:rsidRPr="003C1751">
        <w:rPr>
          <w:rFonts w:eastAsia="Times New Roman"/>
          <w:szCs w:val="24"/>
        </w:rPr>
        <w:t xml:space="preserve"> </w:t>
      </w:r>
      <w:r>
        <w:rPr>
          <w:rFonts w:eastAsia="Times New Roman"/>
          <w:szCs w:val="24"/>
        </w:rPr>
        <w:t>μας,</w:t>
      </w:r>
      <w:r w:rsidRPr="003C1751">
        <w:rPr>
          <w:rFonts w:eastAsia="Times New Roman"/>
          <w:szCs w:val="24"/>
        </w:rPr>
        <w:t xml:space="preserve"> τον Αύγουστο του 2018</w:t>
      </w:r>
      <w:r>
        <w:rPr>
          <w:rFonts w:eastAsia="Times New Roman"/>
          <w:szCs w:val="24"/>
        </w:rPr>
        <w:t>,</w:t>
      </w:r>
      <w:r w:rsidRPr="003C1751">
        <w:rPr>
          <w:rFonts w:eastAsia="Times New Roman"/>
          <w:szCs w:val="24"/>
        </w:rPr>
        <w:t xml:space="preserve"> από τα προγράμματα</w:t>
      </w:r>
      <w:r>
        <w:rPr>
          <w:rFonts w:eastAsia="Times New Roman"/>
          <w:szCs w:val="24"/>
        </w:rPr>
        <w:t>.</w:t>
      </w:r>
      <w:r w:rsidRPr="003C1751">
        <w:rPr>
          <w:rFonts w:eastAsia="Times New Roman"/>
          <w:szCs w:val="24"/>
        </w:rPr>
        <w:t xml:space="preserve"> </w:t>
      </w:r>
      <w:r>
        <w:rPr>
          <w:rFonts w:eastAsia="Times New Roman"/>
          <w:szCs w:val="24"/>
        </w:rPr>
        <w:t>Κ</w:t>
      </w:r>
      <w:r w:rsidRPr="003C1751">
        <w:rPr>
          <w:rFonts w:eastAsia="Times New Roman"/>
          <w:szCs w:val="24"/>
        </w:rPr>
        <w:t>ομβικό σημείο για τις μελλοντικές εξελίξεις</w:t>
      </w:r>
      <w:r>
        <w:rPr>
          <w:rFonts w:eastAsia="Times New Roman"/>
          <w:szCs w:val="24"/>
        </w:rPr>
        <w:t>.</w:t>
      </w:r>
      <w:r w:rsidRPr="003C1751">
        <w:rPr>
          <w:rFonts w:eastAsia="Times New Roman"/>
          <w:szCs w:val="24"/>
        </w:rPr>
        <w:t xml:space="preserve"> </w:t>
      </w:r>
      <w:r>
        <w:rPr>
          <w:rFonts w:eastAsia="Times New Roman"/>
          <w:szCs w:val="24"/>
        </w:rPr>
        <w:t>Άλλοι</w:t>
      </w:r>
      <w:r w:rsidRPr="003C1751">
        <w:rPr>
          <w:rFonts w:eastAsia="Times New Roman"/>
          <w:szCs w:val="24"/>
        </w:rPr>
        <w:t xml:space="preserve"> τ</w:t>
      </w:r>
      <w:r w:rsidRPr="003C1751">
        <w:rPr>
          <w:rFonts w:eastAsia="Times New Roman"/>
          <w:szCs w:val="24"/>
        </w:rPr>
        <w:t>οποθετούνται υπέρ</w:t>
      </w:r>
      <w:r>
        <w:rPr>
          <w:rFonts w:eastAsia="Times New Roman"/>
          <w:szCs w:val="24"/>
        </w:rPr>
        <w:t>,</w:t>
      </w:r>
      <w:r w:rsidRPr="003C1751">
        <w:rPr>
          <w:rFonts w:eastAsia="Times New Roman"/>
          <w:szCs w:val="24"/>
        </w:rPr>
        <w:t xml:space="preserve"> </w:t>
      </w:r>
      <w:r>
        <w:rPr>
          <w:rFonts w:eastAsia="Times New Roman"/>
          <w:szCs w:val="24"/>
        </w:rPr>
        <w:t xml:space="preserve">άλλοι κατά, άλλοι </w:t>
      </w:r>
      <w:r w:rsidRPr="003C1751">
        <w:rPr>
          <w:rFonts w:eastAsia="Times New Roman"/>
          <w:szCs w:val="24"/>
        </w:rPr>
        <w:t>επιφυλάσσονται ή μένουν εκστατικ</w:t>
      </w:r>
      <w:r>
        <w:rPr>
          <w:rFonts w:eastAsia="Times New Roman"/>
          <w:szCs w:val="24"/>
        </w:rPr>
        <w:t>οί.</w:t>
      </w:r>
      <w:r w:rsidRPr="003C1751">
        <w:rPr>
          <w:rFonts w:eastAsia="Times New Roman"/>
          <w:szCs w:val="24"/>
        </w:rPr>
        <w:t xml:space="preserve"> </w:t>
      </w:r>
      <w:r>
        <w:rPr>
          <w:rFonts w:eastAsia="Times New Roman"/>
          <w:szCs w:val="24"/>
        </w:rPr>
        <w:t>Κάποιοι ομιλούν, μάλιστα,</w:t>
      </w:r>
      <w:r w:rsidRPr="003C1751">
        <w:rPr>
          <w:rFonts w:eastAsia="Times New Roman"/>
          <w:szCs w:val="24"/>
        </w:rPr>
        <w:t xml:space="preserve"> για επιστροφή στην κανονικότητα</w:t>
      </w:r>
      <w:r>
        <w:rPr>
          <w:rFonts w:eastAsia="Times New Roman"/>
          <w:szCs w:val="24"/>
        </w:rPr>
        <w:t>,</w:t>
      </w:r>
      <w:r w:rsidRPr="003C1751">
        <w:rPr>
          <w:rFonts w:eastAsia="Times New Roman"/>
          <w:szCs w:val="24"/>
        </w:rPr>
        <w:t xml:space="preserve"> κάτι στο οποίο δεν θα αναφέρ</w:t>
      </w:r>
      <w:r>
        <w:rPr>
          <w:rFonts w:eastAsia="Times New Roman"/>
          <w:szCs w:val="24"/>
        </w:rPr>
        <w:t>οντ</w:t>
      </w:r>
      <w:r>
        <w:rPr>
          <w:rFonts w:eastAsia="Times New Roman"/>
          <w:szCs w:val="24"/>
        </w:rPr>
        <w:t>αν</w:t>
      </w:r>
      <w:r>
        <w:rPr>
          <w:rFonts w:eastAsia="Times New Roman"/>
          <w:szCs w:val="24"/>
        </w:rPr>
        <w:t>,</w:t>
      </w:r>
      <w:r w:rsidRPr="003C1751">
        <w:rPr>
          <w:rFonts w:eastAsia="Times New Roman"/>
          <w:szCs w:val="24"/>
        </w:rPr>
        <w:t xml:space="preserve"> αν δεν είχε προηγηθεί ο Αύγουστος του </w:t>
      </w:r>
      <w:r>
        <w:rPr>
          <w:rFonts w:eastAsia="Times New Roman"/>
          <w:szCs w:val="24"/>
        </w:rPr>
        <w:t>20</w:t>
      </w:r>
      <w:r w:rsidRPr="003C1751">
        <w:rPr>
          <w:rFonts w:eastAsia="Times New Roman"/>
          <w:szCs w:val="24"/>
        </w:rPr>
        <w:t>18</w:t>
      </w:r>
      <w:r>
        <w:rPr>
          <w:rFonts w:eastAsia="Times New Roman"/>
          <w:szCs w:val="24"/>
        </w:rPr>
        <w:t>.</w:t>
      </w:r>
    </w:p>
    <w:p w14:paraId="6338FD6B" w14:textId="77777777" w:rsidR="00401C51" w:rsidRDefault="00794512">
      <w:pPr>
        <w:spacing w:line="600" w:lineRule="auto"/>
        <w:ind w:firstLine="720"/>
        <w:jc w:val="both"/>
        <w:rPr>
          <w:rFonts w:eastAsia="Times New Roman" w:cs="Times New Roman"/>
          <w:szCs w:val="24"/>
        </w:rPr>
      </w:pPr>
      <w:r w:rsidRPr="003C1751">
        <w:rPr>
          <w:rFonts w:eastAsia="Times New Roman"/>
          <w:szCs w:val="24"/>
        </w:rPr>
        <w:t xml:space="preserve">Το δεύτερο είναι η </w:t>
      </w:r>
      <w:r>
        <w:rPr>
          <w:rFonts w:eastAsia="Times New Roman"/>
          <w:szCs w:val="24"/>
        </w:rPr>
        <w:t>σ</w:t>
      </w:r>
      <w:r w:rsidRPr="003C1751">
        <w:rPr>
          <w:rFonts w:eastAsia="Times New Roman"/>
          <w:szCs w:val="24"/>
        </w:rPr>
        <w:t xml:space="preserve">υνταγματική </w:t>
      </w:r>
      <w:r>
        <w:rPr>
          <w:rFonts w:eastAsia="Times New Roman"/>
          <w:szCs w:val="24"/>
        </w:rPr>
        <w:t>Αναθεώρηση. Ό</w:t>
      </w:r>
      <w:r w:rsidRPr="003C1751">
        <w:rPr>
          <w:rFonts w:eastAsia="Times New Roman"/>
          <w:szCs w:val="24"/>
        </w:rPr>
        <w:t>λοι τοποθετήθηκαν πάνω σε αυτή κα</w:t>
      </w:r>
      <w:r>
        <w:rPr>
          <w:rFonts w:eastAsia="Times New Roman"/>
          <w:szCs w:val="24"/>
        </w:rPr>
        <w:t xml:space="preserve">ι θα κληθούν </w:t>
      </w:r>
      <w:r w:rsidRPr="003C1751">
        <w:rPr>
          <w:rFonts w:eastAsia="Times New Roman"/>
          <w:szCs w:val="24"/>
        </w:rPr>
        <w:t>να το πράξουν και στο υπόλοιπο χρονικό διάστημα και κατά την προεκλογική περίοδο</w:t>
      </w:r>
      <w:r>
        <w:rPr>
          <w:rFonts w:eastAsia="Times New Roman"/>
          <w:szCs w:val="24"/>
        </w:rPr>
        <w:t>.</w:t>
      </w:r>
      <w:r w:rsidRPr="003C1751">
        <w:rPr>
          <w:rFonts w:eastAsia="Times New Roman"/>
          <w:szCs w:val="24"/>
        </w:rPr>
        <w:t xml:space="preserve"> </w:t>
      </w:r>
      <w:r>
        <w:rPr>
          <w:rFonts w:eastAsia="Times New Roman" w:cs="Times New Roman"/>
          <w:szCs w:val="24"/>
        </w:rPr>
        <w:t>Άλ</w:t>
      </w:r>
      <w:r w:rsidRPr="00A77F92">
        <w:rPr>
          <w:rFonts w:eastAsia="Times New Roman" w:cs="Times New Roman"/>
          <w:szCs w:val="24"/>
        </w:rPr>
        <w:t>λοι</w:t>
      </w:r>
      <w:r>
        <w:rPr>
          <w:rFonts w:eastAsia="Times New Roman" w:cs="Times New Roman"/>
          <w:szCs w:val="24"/>
        </w:rPr>
        <w:t xml:space="preserve"> στάθηκαν αρνητικά, άλλοι</w:t>
      </w:r>
      <w:r w:rsidRPr="00A77F92">
        <w:rPr>
          <w:rFonts w:eastAsia="Times New Roman" w:cs="Times New Roman"/>
          <w:szCs w:val="24"/>
        </w:rPr>
        <w:t xml:space="preserve"> θετικά</w:t>
      </w:r>
      <w:r>
        <w:rPr>
          <w:rFonts w:eastAsia="Times New Roman" w:cs="Times New Roman"/>
          <w:szCs w:val="24"/>
        </w:rPr>
        <w:t>.</w:t>
      </w:r>
      <w:r w:rsidRPr="00A77F92">
        <w:rPr>
          <w:rFonts w:eastAsia="Times New Roman" w:cs="Times New Roman"/>
          <w:szCs w:val="24"/>
        </w:rPr>
        <w:t xml:space="preserve"> Σημασία έχει ότι </w:t>
      </w:r>
      <w:r>
        <w:rPr>
          <w:rFonts w:eastAsia="Times New Roman" w:cs="Times New Roman"/>
          <w:szCs w:val="24"/>
        </w:rPr>
        <w:t>με</w:t>
      </w:r>
      <w:r w:rsidRPr="00A77F92">
        <w:rPr>
          <w:rFonts w:eastAsia="Times New Roman" w:cs="Times New Roman"/>
          <w:szCs w:val="24"/>
        </w:rPr>
        <w:t xml:space="preserve"> </w:t>
      </w:r>
      <w:r>
        <w:rPr>
          <w:rFonts w:eastAsia="Times New Roman" w:cs="Times New Roman"/>
          <w:szCs w:val="24"/>
        </w:rPr>
        <w:t xml:space="preserve">πρωτοβουλία </w:t>
      </w:r>
      <w:r w:rsidRPr="00A77F92">
        <w:rPr>
          <w:rFonts w:eastAsia="Times New Roman" w:cs="Times New Roman"/>
          <w:szCs w:val="24"/>
        </w:rPr>
        <w:t xml:space="preserve">αυτής της </w:t>
      </w:r>
      <w:r>
        <w:rPr>
          <w:rFonts w:eastAsia="Times New Roman" w:cs="Times New Roman"/>
          <w:szCs w:val="24"/>
        </w:rPr>
        <w:t>Κυβέρνησης</w:t>
      </w:r>
      <w:r w:rsidRPr="00A77F92">
        <w:rPr>
          <w:rFonts w:eastAsia="Times New Roman" w:cs="Times New Roman"/>
          <w:szCs w:val="24"/>
        </w:rPr>
        <w:t xml:space="preserve"> προχώρησε και απέφερε σοβαρά αποτελέ</w:t>
      </w:r>
      <w:r w:rsidRPr="00A77F92">
        <w:rPr>
          <w:rFonts w:eastAsia="Times New Roman" w:cs="Times New Roman"/>
          <w:szCs w:val="24"/>
        </w:rPr>
        <w:t>σματα</w:t>
      </w:r>
      <w:r>
        <w:rPr>
          <w:rFonts w:eastAsia="Times New Roman" w:cs="Times New Roman"/>
          <w:szCs w:val="24"/>
        </w:rPr>
        <w:t>. Ε</w:t>
      </w:r>
      <w:r w:rsidRPr="00A77F92">
        <w:rPr>
          <w:rFonts w:eastAsia="Times New Roman" w:cs="Times New Roman"/>
          <w:szCs w:val="24"/>
        </w:rPr>
        <w:t>νδ</w:t>
      </w:r>
      <w:r>
        <w:rPr>
          <w:rFonts w:eastAsia="Times New Roman" w:cs="Times New Roman"/>
          <w:szCs w:val="24"/>
        </w:rPr>
        <w:t xml:space="preserve">εικτικά αναφέρομαι στα άρθρα 62 και </w:t>
      </w:r>
      <w:r w:rsidRPr="00A77F92">
        <w:rPr>
          <w:rFonts w:eastAsia="Times New Roman" w:cs="Times New Roman"/>
          <w:szCs w:val="24"/>
        </w:rPr>
        <w:t>86</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σ</w:t>
      </w:r>
      <w:r w:rsidRPr="00A77F92">
        <w:rPr>
          <w:rFonts w:eastAsia="Times New Roman" w:cs="Times New Roman"/>
          <w:szCs w:val="24"/>
        </w:rPr>
        <w:t>τα οποία υπή</w:t>
      </w:r>
      <w:r>
        <w:rPr>
          <w:rFonts w:eastAsia="Times New Roman" w:cs="Times New Roman"/>
          <w:szCs w:val="24"/>
        </w:rPr>
        <w:t>ρξε και μία κατά το δυνατόν σύγκλιση,</w:t>
      </w:r>
      <w:r w:rsidRPr="00A77F92">
        <w:rPr>
          <w:rFonts w:eastAsia="Times New Roman" w:cs="Times New Roman"/>
          <w:szCs w:val="24"/>
        </w:rPr>
        <w:t xml:space="preserve"> αλλά και άλλα που δεν είναι του παρόντος να αναφέρ</w:t>
      </w:r>
      <w:r>
        <w:rPr>
          <w:rFonts w:eastAsia="Times New Roman" w:cs="Times New Roman"/>
          <w:szCs w:val="24"/>
        </w:rPr>
        <w:t>ω.</w:t>
      </w:r>
    </w:p>
    <w:p w14:paraId="6338FD6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w:t>
      </w:r>
      <w:r w:rsidRPr="00A77F92">
        <w:rPr>
          <w:rFonts w:eastAsia="Times New Roman" w:cs="Times New Roman"/>
          <w:szCs w:val="24"/>
        </w:rPr>
        <w:t>ο τρίτο είναι η εξωτερική πολιτική</w:t>
      </w:r>
      <w:r>
        <w:rPr>
          <w:rFonts w:eastAsia="Times New Roman" w:cs="Times New Roman"/>
          <w:szCs w:val="24"/>
        </w:rPr>
        <w:t>. Ε</w:t>
      </w:r>
      <w:r w:rsidRPr="00A77F92">
        <w:rPr>
          <w:rFonts w:eastAsia="Times New Roman" w:cs="Times New Roman"/>
          <w:szCs w:val="24"/>
        </w:rPr>
        <w:t xml:space="preserve">γκαταλείφθηκε η </w:t>
      </w:r>
      <w:r>
        <w:rPr>
          <w:rFonts w:eastAsia="Times New Roman" w:cs="Times New Roman"/>
          <w:szCs w:val="24"/>
        </w:rPr>
        <w:t>χρόνια αδράνεια που τη</w:t>
      </w:r>
      <w:r w:rsidRPr="00A77F92">
        <w:rPr>
          <w:rFonts w:eastAsia="Times New Roman" w:cs="Times New Roman"/>
          <w:szCs w:val="24"/>
        </w:rPr>
        <w:t xml:space="preserve"> βασάνιζε και α</w:t>
      </w:r>
      <w:r>
        <w:rPr>
          <w:rFonts w:eastAsia="Times New Roman" w:cs="Times New Roman"/>
          <w:szCs w:val="24"/>
        </w:rPr>
        <w:t>ν</w:t>
      </w:r>
      <w:r w:rsidRPr="00A77F92">
        <w:rPr>
          <w:rFonts w:eastAsia="Times New Roman" w:cs="Times New Roman"/>
          <w:szCs w:val="24"/>
        </w:rPr>
        <w:t xml:space="preserve">ελήφθησαν </w:t>
      </w:r>
      <w:r w:rsidRPr="00A77F92">
        <w:rPr>
          <w:rFonts w:eastAsia="Times New Roman" w:cs="Times New Roman"/>
          <w:szCs w:val="24"/>
        </w:rPr>
        <w:t>πρωτοβουλίες</w:t>
      </w:r>
      <w:r>
        <w:rPr>
          <w:rFonts w:eastAsia="Times New Roman" w:cs="Times New Roman"/>
          <w:szCs w:val="24"/>
        </w:rPr>
        <w:t>,</w:t>
      </w:r>
      <w:r w:rsidRPr="00A77F92">
        <w:rPr>
          <w:rFonts w:eastAsia="Times New Roman" w:cs="Times New Roman"/>
          <w:szCs w:val="24"/>
        </w:rPr>
        <w:t xml:space="preserve"> που αναβάθμισαν το κύρος της χώρας μας και τη δυνατότητά της να εξελιχθεί σε ένα</w:t>
      </w:r>
      <w:r>
        <w:rPr>
          <w:rFonts w:eastAsia="Times New Roman" w:cs="Times New Roman"/>
          <w:szCs w:val="24"/>
        </w:rPr>
        <w:t>ν</w:t>
      </w:r>
      <w:r w:rsidRPr="00A77F92">
        <w:rPr>
          <w:rFonts w:eastAsia="Times New Roman" w:cs="Times New Roman"/>
          <w:szCs w:val="24"/>
        </w:rPr>
        <w:t xml:space="preserve"> ισχυρό περιφερειακό παράγοντα</w:t>
      </w:r>
      <w:r>
        <w:rPr>
          <w:rFonts w:eastAsia="Times New Roman" w:cs="Times New Roman"/>
          <w:szCs w:val="24"/>
        </w:rPr>
        <w:t>, εξισορροπητικό</w:t>
      </w:r>
      <w:r w:rsidRPr="00A77F92">
        <w:rPr>
          <w:rFonts w:eastAsia="Times New Roman" w:cs="Times New Roman"/>
          <w:szCs w:val="24"/>
        </w:rPr>
        <w:t xml:space="preserve"> </w:t>
      </w:r>
      <w:r>
        <w:rPr>
          <w:rFonts w:eastAsia="Times New Roman" w:cs="Times New Roman"/>
          <w:szCs w:val="24"/>
        </w:rPr>
        <w:t>σ</w:t>
      </w:r>
      <w:r w:rsidRPr="00A77F92">
        <w:rPr>
          <w:rFonts w:eastAsia="Times New Roman" w:cs="Times New Roman"/>
          <w:szCs w:val="24"/>
        </w:rPr>
        <w:t>τα</w:t>
      </w:r>
      <w:r>
        <w:rPr>
          <w:rFonts w:eastAsia="Times New Roman" w:cs="Times New Roman"/>
          <w:szCs w:val="24"/>
        </w:rPr>
        <w:t xml:space="preserve"> επεκτατικά σχέδια κάποιων αναθ</w:t>
      </w:r>
      <w:r w:rsidRPr="00A77F92">
        <w:rPr>
          <w:rFonts w:eastAsia="Times New Roman" w:cs="Times New Roman"/>
          <w:szCs w:val="24"/>
        </w:rPr>
        <w:t>εωρητικών</w:t>
      </w:r>
      <w:r>
        <w:rPr>
          <w:rFonts w:eastAsia="Times New Roman" w:cs="Times New Roman"/>
          <w:szCs w:val="24"/>
        </w:rPr>
        <w:t xml:space="preserve"> δ</w:t>
      </w:r>
      <w:r w:rsidRPr="00A77F92">
        <w:rPr>
          <w:rFonts w:eastAsia="Times New Roman" w:cs="Times New Roman"/>
          <w:szCs w:val="24"/>
        </w:rPr>
        <w:t xml:space="preserve">υνάμεων στην περιοχή </w:t>
      </w:r>
      <w:r>
        <w:rPr>
          <w:rFonts w:eastAsia="Times New Roman" w:cs="Times New Roman"/>
          <w:szCs w:val="24"/>
        </w:rPr>
        <w:t>μας. Σ</w:t>
      </w:r>
      <w:r w:rsidRPr="00A77F92">
        <w:rPr>
          <w:rFonts w:eastAsia="Times New Roman" w:cs="Times New Roman"/>
          <w:szCs w:val="24"/>
        </w:rPr>
        <w:t>τα πλαίσια αυτά αναφέρω ενδεικτικά την εμπ</w:t>
      </w:r>
      <w:r w:rsidRPr="00A77F92">
        <w:rPr>
          <w:rFonts w:eastAsia="Times New Roman" w:cs="Times New Roman"/>
          <w:szCs w:val="24"/>
        </w:rPr>
        <w:t xml:space="preserve">έδωση συμμαχιών ή </w:t>
      </w:r>
      <w:r>
        <w:rPr>
          <w:rFonts w:eastAsia="Times New Roman" w:cs="Times New Roman"/>
          <w:szCs w:val="24"/>
        </w:rPr>
        <w:t>-</w:t>
      </w:r>
      <w:r w:rsidRPr="00A77F92">
        <w:rPr>
          <w:rFonts w:eastAsia="Times New Roman" w:cs="Times New Roman"/>
          <w:szCs w:val="24"/>
        </w:rPr>
        <w:t>για να ακριβολογώ</w:t>
      </w:r>
      <w:r>
        <w:rPr>
          <w:rFonts w:eastAsia="Times New Roman" w:cs="Times New Roman"/>
          <w:szCs w:val="24"/>
        </w:rPr>
        <w:t>-</w:t>
      </w:r>
      <w:r w:rsidRPr="00A77F92">
        <w:rPr>
          <w:rFonts w:eastAsia="Times New Roman" w:cs="Times New Roman"/>
          <w:szCs w:val="24"/>
        </w:rPr>
        <w:t xml:space="preserve"> συμπράξεων συμφερόντων </w:t>
      </w:r>
      <w:r>
        <w:rPr>
          <w:rFonts w:eastAsia="Times New Roman" w:cs="Times New Roman"/>
          <w:szCs w:val="24"/>
        </w:rPr>
        <w:t xml:space="preserve">με </w:t>
      </w:r>
      <w:r w:rsidRPr="00A77F92">
        <w:rPr>
          <w:rFonts w:eastAsia="Times New Roman" w:cs="Times New Roman"/>
          <w:szCs w:val="24"/>
        </w:rPr>
        <w:t>διάφορες χώρες</w:t>
      </w:r>
      <w:r>
        <w:rPr>
          <w:rFonts w:eastAsia="Times New Roman" w:cs="Times New Roman"/>
          <w:szCs w:val="24"/>
        </w:rPr>
        <w:t>,</w:t>
      </w:r>
      <w:r w:rsidRPr="00A77F92">
        <w:rPr>
          <w:rFonts w:eastAsia="Times New Roman" w:cs="Times New Roman"/>
          <w:szCs w:val="24"/>
        </w:rPr>
        <w:t xml:space="preserve"> ισχυρούς παράγοντες</w:t>
      </w:r>
      <w:r>
        <w:rPr>
          <w:rFonts w:eastAsia="Times New Roman" w:cs="Times New Roman"/>
          <w:szCs w:val="24"/>
        </w:rPr>
        <w:t>,</w:t>
      </w:r>
      <w:r w:rsidRPr="00A77F92">
        <w:rPr>
          <w:rFonts w:eastAsia="Times New Roman" w:cs="Times New Roman"/>
          <w:szCs w:val="24"/>
        </w:rPr>
        <w:t xml:space="preserve"> της Ανατολικής Μεσογείου και των Βαλκανίων</w:t>
      </w:r>
      <w:r>
        <w:rPr>
          <w:rFonts w:eastAsia="Times New Roman" w:cs="Times New Roman"/>
          <w:szCs w:val="24"/>
        </w:rPr>
        <w:t>,</w:t>
      </w:r>
      <w:r>
        <w:rPr>
          <w:rFonts w:eastAsia="Times New Roman" w:cs="Times New Roman"/>
          <w:szCs w:val="24"/>
        </w:rPr>
        <w:t xml:space="preserve"> μ</w:t>
      </w:r>
      <w:r w:rsidRPr="00A77F92">
        <w:rPr>
          <w:rFonts w:eastAsia="Times New Roman" w:cs="Times New Roman"/>
          <w:szCs w:val="24"/>
        </w:rPr>
        <w:t xml:space="preserve">ία αξιόπιστη πολιτική στην Ευρωπαϊκή Ένωση και στις συμμαχίες </w:t>
      </w:r>
      <w:r>
        <w:rPr>
          <w:rFonts w:eastAsia="Times New Roman" w:cs="Times New Roman"/>
          <w:szCs w:val="24"/>
        </w:rPr>
        <w:t>σ</w:t>
      </w:r>
      <w:r w:rsidRPr="00A77F92">
        <w:rPr>
          <w:rFonts w:eastAsia="Times New Roman" w:cs="Times New Roman"/>
          <w:szCs w:val="24"/>
        </w:rPr>
        <w:t>τις οποίες είμαστε μέλη</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 Σ</w:t>
      </w:r>
      <w:r w:rsidRPr="00A77F92">
        <w:rPr>
          <w:rFonts w:eastAsia="Times New Roman" w:cs="Times New Roman"/>
          <w:szCs w:val="24"/>
        </w:rPr>
        <w:t>υμφωνί</w:t>
      </w:r>
      <w:r w:rsidRPr="00A77F92">
        <w:rPr>
          <w:rFonts w:eastAsia="Times New Roman" w:cs="Times New Roman"/>
          <w:szCs w:val="24"/>
        </w:rPr>
        <w:t>α των Πρεσπών</w:t>
      </w:r>
      <w:r>
        <w:rPr>
          <w:rFonts w:eastAsia="Times New Roman" w:cs="Times New Roman"/>
          <w:szCs w:val="24"/>
        </w:rPr>
        <w:t>.</w:t>
      </w:r>
    </w:p>
    <w:p w14:paraId="6338FD6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w:t>
      </w:r>
      <w:r w:rsidRPr="00A77F92">
        <w:rPr>
          <w:rFonts w:eastAsia="Times New Roman" w:cs="Times New Roman"/>
          <w:szCs w:val="24"/>
        </w:rPr>
        <w:t>λα αυτά μεμονωμένα</w:t>
      </w:r>
      <w:r>
        <w:rPr>
          <w:rFonts w:eastAsia="Times New Roman" w:cs="Times New Roman"/>
          <w:szCs w:val="24"/>
        </w:rPr>
        <w:t>,</w:t>
      </w:r>
      <w:r w:rsidRPr="00A77F92">
        <w:rPr>
          <w:rFonts w:eastAsia="Times New Roman" w:cs="Times New Roman"/>
          <w:szCs w:val="24"/>
        </w:rPr>
        <w:t xml:space="preserve"> αλλά και ως σύνολο αδιαχώριστο </w:t>
      </w:r>
      <w:r>
        <w:rPr>
          <w:rFonts w:eastAsia="Times New Roman" w:cs="Times New Roman"/>
          <w:szCs w:val="24"/>
        </w:rPr>
        <w:t>-</w:t>
      </w:r>
      <w:r w:rsidRPr="00A77F92">
        <w:rPr>
          <w:rFonts w:eastAsia="Times New Roman" w:cs="Times New Roman"/>
          <w:szCs w:val="24"/>
        </w:rPr>
        <w:t xml:space="preserve">έτσι πρέπει να </w:t>
      </w:r>
      <w:r>
        <w:rPr>
          <w:rFonts w:eastAsia="Times New Roman" w:cs="Times New Roman"/>
          <w:szCs w:val="24"/>
        </w:rPr>
        <w:t>είναι</w:t>
      </w:r>
      <w:r w:rsidRPr="00A77F92">
        <w:rPr>
          <w:rFonts w:eastAsia="Times New Roman" w:cs="Times New Roman"/>
          <w:szCs w:val="24"/>
        </w:rPr>
        <w:t xml:space="preserve"> η εξωτερική πολιτική</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αποτελούν μέρος μιας πολιτικής π</w:t>
      </w:r>
      <w:r w:rsidRPr="00A77F92">
        <w:rPr>
          <w:rFonts w:eastAsia="Times New Roman" w:cs="Times New Roman"/>
          <w:szCs w:val="24"/>
        </w:rPr>
        <w:t>ου εξασφαλίζει τη συμμετοχή μας στις ευρ</w:t>
      </w:r>
      <w:r>
        <w:rPr>
          <w:rFonts w:eastAsia="Times New Roman" w:cs="Times New Roman"/>
          <w:szCs w:val="24"/>
        </w:rPr>
        <w:t>ύτερες ανακατατάξεις και εξελίξεις</w:t>
      </w:r>
      <w:r w:rsidRPr="00A77F92">
        <w:rPr>
          <w:rFonts w:eastAsia="Times New Roman" w:cs="Times New Roman"/>
          <w:szCs w:val="24"/>
        </w:rPr>
        <w:t xml:space="preserve"> στην περιοχή μας και στον κόσμο</w:t>
      </w:r>
      <w:r>
        <w:rPr>
          <w:rFonts w:eastAsia="Times New Roman" w:cs="Times New Roman"/>
          <w:szCs w:val="24"/>
        </w:rPr>
        <w:t>,</w:t>
      </w:r>
      <w:r w:rsidRPr="00A77F92">
        <w:rPr>
          <w:rFonts w:eastAsia="Times New Roman" w:cs="Times New Roman"/>
          <w:szCs w:val="24"/>
        </w:rPr>
        <w:t xml:space="preserve"> που θ</w:t>
      </w:r>
      <w:r w:rsidRPr="00A77F92">
        <w:rPr>
          <w:rFonts w:eastAsia="Times New Roman" w:cs="Times New Roman"/>
          <w:szCs w:val="24"/>
        </w:rPr>
        <w:t>α είναι άμεσες</w:t>
      </w:r>
      <w:r>
        <w:rPr>
          <w:rFonts w:eastAsia="Times New Roman" w:cs="Times New Roman"/>
          <w:szCs w:val="24"/>
        </w:rPr>
        <w:t>.</w:t>
      </w:r>
      <w:r w:rsidRPr="00A77F92">
        <w:rPr>
          <w:rFonts w:eastAsia="Times New Roman" w:cs="Times New Roman"/>
          <w:szCs w:val="24"/>
        </w:rPr>
        <w:t xml:space="preserve"> </w:t>
      </w:r>
    </w:p>
    <w:p w14:paraId="6338FD6E" w14:textId="77777777" w:rsidR="00401C51" w:rsidRDefault="00794512">
      <w:pPr>
        <w:spacing w:line="600" w:lineRule="auto"/>
        <w:ind w:firstLine="720"/>
        <w:jc w:val="both"/>
        <w:rPr>
          <w:rFonts w:eastAsia="Times New Roman" w:cs="Times New Roman"/>
          <w:szCs w:val="24"/>
        </w:rPr>
      </w:pPr>
      <w:r w:rsidRPr="00A77F92">
        <w:rPr>
          <w:rFonts w:eastAsia="Times New Roman" w:cs="Times New Roman"/>
          <w:szCs w:val="24"/>
        </w:rPr>
        <w:t xml:space="preserve">Συνεχίζω με το ζήτημα της διαφάνειας και της </w:t>
      </w:r>
      <w:r>
        <w:rPr>
          <w:rFonts w:eastAsia="Times New Roman" w:cs="Times New Roman"/>
          <w:szCs w:val="24"/>
        </w:rPr>
        <w:t>θεσμικής</w:t>
      </w:r>
      <w:r w:rsidRPr="00A77F92">
        <w:rPr>
          <w:rFonts w:eastAsia="Times New Roman" w:cs="Times New Roman"/>
          <w:szCs w:val="24"/>
        </w:rPr>
        <w:t xml:space="preserve"> ευπρέπειας</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Η</w:t>
      </w:r>
      <w:r w:rsidRPr="00A77F92">
        <w:rPr>
          <w:rFonts w:eastAsia="Times New Roman" w:cs="Times New Roman"/>
          <w:szCs w:val="24"/>
        </w:rPr>
        <w:t xml:space="preserve"> Κυβέρνηση αυτή πέραν των νομοθετικών πρωτοβουλιών</w:t>
      </w:r>
      <w:r>
        <w:rPr>
          <w:rFonts w:eastAsia="Times New Roman" w:cs="Times New Roman"/>
          <w:szCs w:val="24"/>
        </w:rPr>
        <w:t>,</w:t>
      </w:r>
      <w:r w:rsidRPr="00A77F92">
        <w:rPr>
          <w:rFonts w:eastAsia="Times New Roman" w:cs="Times New Roman"/>
          <w:szCs w:val="24"/>
        </w:rPr>
        <w:t xml:space="preserve"> που αποτυπώνονται όχι μόνο στους νόμους</w:t>
      </w:r>
      <w:r>
        <w:rPr>
          <w:rFonts w:eastAsia="Times New Roman" w:cs="Times New Roman"/>
          <w:szCs w:val="24"/>
        </w:rPr>
        <w:t>,</w:t>
      </w:r>
      <w:r w:rsidRPr="00A77F92">
        <w:rPr>
          <w:rFonts w:eastAsia="Times New Roman" w:cs="Times New Roman"/>
          <w:szCs w:val="24"/>
        </w:rPr>
        <w:t xml:space="preserve"> αλλά και στην πρότασή της για τη </w:t>
      </w:r>
      <w:r>
        <w:rPr>
          <w:rFonts w:eastAsia="Times New Roman" w:cs="Times New Roman"/>
          <w:szCs w:val="24"/>
        </w:rPr>
        <w:t>σ</w:t>
      </w:r>
      <w:r w:rsidRPr="00A77F92">
        <w:rPr>
          <w:rFonts w:eastAsia="Times New Roman" w:cs="Times New Roman"/>
          <w:szCs w:val="24"/>
        </w:rPr>
        <w:t>υνταγματική Αναθεώρηση</w:t>
      </w:r>
      <w:r>
        <w:rPr>
          <w:rFonts w:eastAsia="Times New Roman" w:cs="Times New Roman"/>
          <w:szCs w:val="24"/>
        </w:rPr>
        <w:t>,</w:t>
      </w:r>
      <w:r w:rsidRPr="00A77F92">
        <w:rPr>
          <w:rFonts w:eastAsia="Times New Roman" w:cs="Times New Roman"/>
          <w:szCs w:val="24"/>
        </w:rPr>
        <w:t xml:space="preserve"> έδειξε ότι έχει τη βούληση να μην αφήσει περιθώρια αδιαφάνειας και διαφθοράς</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Ανεδείχθησαν</w:t>
      </w:r>
      <w:r w:rsidRPr="00A77F92">
        <w:rPr>
          <w:rFonts w:eastAsia="Times New Roman" w:cs="Times New Roman"/>
          <w:szCs w:val="24"/>
        </w:rPr>
        <w:t xml:space="preserve"> πολλά τέτοια ζητήματα κατά την περίοδο που διανύθηκε</w:t>
      </w:r>
      <w:r>
        <w:rPr>
          <w:rFonts w:eastAsia="Times New Roman" w:cs="Times New Roman"/>
          <w:szCs w:val="24"/>
        </w:rPr>
        <w:t xml:space="preserve">. </w:t>
      </w:r>
    </w:p>
    <w:p w14:paraId="6338FD6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Ξεχωρίζω απ’</w:t>
      </w:r>
      <w:r w:rsidRPr="00A77F92">
        <w:rPr>
          <w:rFonts w:eastAsia="Times New Roman" w:cs="Times New Roman"/>
          <w:szCs w:val="24"/>
        </w:rPr>
        <w:t xml:space="preserve"> όλα μία πληγή που πρέπει να κλείσει και αφορά την προσβολή στην αξιοπιστία της πολιτικής</w:t>
      </w:r>
      <w:r>
        <w:rPr>
          <w:rFonts w:eastAsia="Times New Roman" w:cs="Times New Roman"/>
          <w:szCs w:val="24"/>
        </w:rPr>
        <w:t>,</w:t>
      </w:r>
      <w:r w:rsidRPr="00A77F92">
        <w:rPr>
          <w:rFonts w:eastAsia="Times New Roman" w:cs="Times New Roman"/>
          <w:szCs w:val="24"/>
        </w:rPr>
        <w:t xml:space="preserve"> που πρ</w:t>
      </w:r>
      <w:r w:rsidRPr="00A77F92">
        <w:rPr>
          <w:rFonts w:eastAsia="Times New Roman" w:cs="Times New Roman"/>
          <w:szCs w:val="24"/>
        </w:rPr>
        <w:t>οκλήθηκε από τον εύκολο δανεισμ</w:t>
      </w:r>
      <w:r>
        <w:rPr>
          <w:rFonts w:eastAsia="Times New Roman" w:cs="Times New Roman"/>
          <w:szCs w:val="24"/>
        </w:rPr>
        <w:t>ό με σκανδαλώδεις ό</w:t>
      </w:r>
      <w:r w:rsidRPr="00A77F92">
        <w:rPr>
          <w:rFonts w:eastAsia="Times New Roman" w:cs="Times New Roman"/>
          <w:szCs w:val="24"/>
        </w:rPr>
        <w:t>ρους και χωρίς τις ανάλογες εγγυήσεις πολιτικών κομμάτων</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 xml:space="preserve">Αυτό θεωρώ ότι είναι το πιο σοβαρό </w:t>
      </w:r>
      <w:r w:rsidRPr="00A77F92">
        <w:rPr>
          <w:rFonts w:eastAsia="Times New Roman" w:cs="Times New Roman"/>
          <w:szCs w:val="24"/>
        </w:rPr>
        <w:t>πλήγμα στην εμπιστοσύνη της κοινωνίας των πολιτών προς τους θεσμούς</w:t>
      </w:r>
      <w:r>
        <w:rPr>
          <w:rFonts w:eastAsia="Times New Roman" w:cs="Times New Roman"/>
          <w:szCs w:val="24"/>
        </w:rPr>
        <w:t>. Τ</w:t>
      </w:r>
      <w:r w:rsidRPr="00A77F92">
        <w:rPr>
          <w:rFonts w:eastAsia="Times New Roman" w:cs="Times New Roman"/>
          <w:szCs w:val="24"/>
        </w:rPr>
        <w:t>ο θεωρώ κορυφαίο σε σύγκριση με άλλα που απ</w:t>
      </w:r>
      <w:r w:rsidRPr="00A77F92">
        <w:rPr>
          <w:rFonts w:eastAsia="Times New Roman" w:cs="Times New Roman"/>
          <w:szCs w:val="24"/>
        </w:rPr>
        <w:t>ασχολούν τη δικαιοσύνη</w:t>
      </w:r>
      <w:r>
        <w:rPr>
          <w:rFonts w:eastAsia="Times New Roman" w:cs="Times New Roman"/>
          <w:szCs w:val="24"/>
        </w:rPr>
        <w:t>,</w:t>
      </w:r>
      <w:r w:rsidRPr="00A77F92">
        <w:rPr>
          <w:rFonts w:eastAsia="Times New Roman" w:cs="Times New Roman"/>
          <w:szCs w:val="24"/>
        </w:rPr>
        <w:t xml:space="preserve"> γιατί είναι ζήτημα όχι μόνο θεσμικής ευπρέπειας για τη δημοκρατία</w:t>
      </w:r>
      <w:r>
        <w:rPr>
          <w:rFonts w:eastAsia="Times New Roman" w:cs="Times New Roman"/>
          <w:szCs w:val="24"/>
        </w:rPr>
        <w:t>,</w:t>
      </w:r>
      <w:r w:rsidRPr="00A77F92">
        <w:rPr>
          <w:rFonts w:eastAsia="Times New Roman" w:cs="Times New Roman"/>
          <w:szCs w:val="24"/>
        </w:rPr>
        <w:t xml:space="preserve"> αλλά και ζήτημα αξιοπρέπειας για την πολιτική</w:t>
      </w:r>
      <w:r>
        <w:rPr>
          <w:rFonts w:eastAsia="Times New Roman" w:cs="Times New Roman"/>
          <w:szCs w:val="24"/>
        </w:rPr>
        <w:t>.</w:t>
      </w:r>
    </w:p>
    <w:p w14:paraId="6338FD70" w14:textId="77777777" w:rsidR="00401C51" w:rsidRDefault="00794512">
      <w:pPr>
        <w:spacing w:line="600" w:lineRule="auto"/>
        <w:ind w:firstLine="720"/>
        <w:jc w:val="both"/>
        <w:rPr>
          <w:rFonts w:eastAsia="Times New Roman" w:cs="Times New Roman"/>
          <w:szCs w:val="24"/>
        </w:rPr>
      </w:pPr>
      <w:r w:rsidRPr="00A77F92">
        <w:rPr>
          <w:rFonts w:eastAsia="Times New Roman" w:cs="Times New Roman"/>
          <w:szCs w:val="24"/>
        </w:rPr>
        <w:t>Δυστυχώς</w:t>
      </w:r>
      <w:r>
        <w:rPr>
          <w:rFonts w:eastAsia="Times New Roman" w:cs="Times New Roman"/>
          <w:szCs w:val="24"/>
        </w:rPr>
        <w:t>,</w:t>
      </w:r>
      <w:r w:rsidRPr="00A77F92">
        <w:rPr>
          <w:rFonts w:eastAsia="Times New Roman" w:cs="Times New Roman"/>
          <w:szCs w:val="24"/>
        </w:rPr>
        <w:t xml:space="preserve"> οι έχοντες</w:t>
      </w:r>
      <w:r>
        <w:rPr>
          <w:rFonts w:eastAsia="Times New Roman" w:cs="Times New Roman"/>
          <w:szCs w:val="24"/>
        </w:rPr>
        <w:t xml:space="preserve"> τις</w:t>
      </w:r>
      <w:r w:rsidRPr="00A77F92">
        <w:rPr>
          <w:rFonts w:eastAsia="Times New Roman" w:cs="Times New Roman"/>
          <w:szCs w:val="24"/>
        </w:rPr>
        <w:t xml:space="preserve"> πολιτικές ευθύνες για το ζήτημα αυτό δεν έχουν δώσει μέχρι σήμερα τις αρμόζουσες απαντήσεις</w:t>
      </w:r>
      <w:r>
        <w:rPr>
          <w:rFonts w:eastAsia="Times New Roman" w:cs="Times New Roman"/>
          <w:szCs w:val="24"/>
        </w:rPr>
        <w:t xml:space="preserve">. </w:t>
      </w:r>
      <w:r>
        <w:rPr>
          <w:rFonts w:eastAsia="Times New Roman" w:cs="Times New Roman"/>
          <w:szCs w:val="24"/>
        </w:rPr>
        <w:t>Δ</w:t>
      </w:r>
      <w:r w:rsidRPr="00A77F92">
        <w:rPr>
          <w:rFonts w:eastAsia="Times New Roman" w:cs="Times New Roman"/>
          <w:szCs w:val="24"/>
        </w:rPr>
        <w:t>εν μιλώ για ζητήματα ποινικής απαξίας</w:t>
      </w:r>
      <w:r>
        <w:rPr>
          <w:rFonts w:eastAsia="Times New Roman" w:cs="Times New Roman"/>
          <w:szCs w:val="24"/>
        </w:rPr>
        <w:t>,</w:t>
      </w:r>
      <w:r w:rsidRPr="00A77F92">
        <w:rPr>
          <w:rFonts w:eastAsia="Times New Roman" w:cs="Times New Roman"/>
          <w:szCs w:val="24"/>
        </w:rPr>
        <w:t xml:space="preserve"> αλλά για ζητήματα πολιτικής ευθιξίας</w:t>
      </w:r>
      <w:r>
        <w:rPr>
          <w:rFonts w:eastAsia="Times New Roman" w:cs="Times New Roman"/>
          <w:szCs w:val="24"/>
        </w:rPr>
        <w:t>.</w:t>
      </w:r>
    </w:p>
    <w:p w14:paraId="6338FD71" w14:textId="77777777" w:rsidR="00401C51" w:rsidRDefault="00794512">
      <w:pPr>
        <w:spacing w:line="600" w:lineRule="auto"/>
        <w:ind w:firstLine="720"/>
        <w:jc w:val="both"/>
        <w:rPr>
          <w:rFonts w:eastAsia="Times New Roman" w:cs="Times New Roman"/>
          <w:szCs w:val="24"/>
        </w:rPr>
      </w:pPr>
      <w:r w:rsidRPr="00A77F92">
        <w:rPr>
          <w:rFonts w:eastAsia="Times New Roman" w:cs="Times New Roman"/>
          <w:szCs w:val="24"/>
        </w:rPr>
        <w:t>Όσον αφορά το διακύβευμα των αυτοδιοικητικών εκλογών</w:t>
      </w:r>
      <w:r>
        <w:rPr>
          <w:rFonts w:eastAsia="Times New Roman" w:cs="Times New Roman"/>
          <w:szCs w:val="24"/>
        </w:rPr>
        <w:t>,</w:t>
      </w:r>
      <w:r w:rsidRPr="00A77F92">
        <w:rPr>
          <w:rFonts w:eastAsia="Times New Roman" w:cs="Times New Roman"/>
          <w:szCs w:val="24"/>
        </w:rPr>
        <w:t xml:space="preserve"> οφείλω να δώσω έμφαση σε ένα σημείο</w:t>
      </w:r>
      <w:r>
        <w:rPr>
          <w:rFonts w:eastAsia="Times New Roman" w:cs="Times New Roman"/>
          <w:szCs w:val="24"/>
        </w:rPr>
        <w:t>,</w:t>
      </w:r>
      <w:r w:rsidRPr="00A77F92">
        <w:rPr>
          <w:rFonts w:eastAsia="Times New Roman" w:cs="Times New Roman"/>
          <w:szCs w:val="24"/>
        </w:rPr>
        <w:t xml:space="preserve"> που δεν πρέπει να διαφεύγει από κανέναν και είναι το </w:t>
      </w:r>
      <w:r>
        <w:rPr>
          <w:rFonts w:eastAsia="Times New Roman" w:cs="Times New Roman"/>
          <w:szCs w:val="24"/>
        </w:rPr>
        <w:t>αιχμιακό</w:t>
      </w:r>
      <w:r w:rsidRPr="00A77F92">
        <w:rPr>
          <w:rFonts w:eastAsia="Times New Roman" w:cs="Times New Roman"/>
          <w:szCs w:val="24"/>
        </w:rPr>
        <w:t xml:space="preserve"> πολιτικό στοιχείο</w:t>
      </w:r>
      <w:r>
        <w:rPr>
          <w:rFonts w:eastAsia="Times New Roman" w:cs="Times New Roman"/>
          <w:szCs w:val="24"/>
        </w:rPr>
        <w:t>,</w:t>
      </w:r>
      <w:r w:rsidRPr="00A77F92">
        <w:rPr>
          <w:rFonts w:eastAsia="Times New Roman" w:cs="Times New Roman"/>
          <w:szCs w:val="24"/>
        </w:rPr>
        <w:t xml:space="preserve"> ο πυρή</w:t>
      </w:r>
      <w:r w:rsidRPr="00A77F92">
        <w:rPr>
          <w:rFonts w:eastAsia="Times New Roman" w:cs="Times New Roman"/>
          <w:szCs w:val="24"/>
        </w:rPr>
        <w:t>νας με τον οποίο οφείλουν να ασχοληθούν όλοι οι συμμετέχοντες είτε ως υποψήφιοι είτε ως ψηφοφόροι</w:t>
      </w:r>
      <w:r>
        <w:rPr>
          <w:rFonts w:eastAsia="Times New Roman" w:cs="Times New Roman"/>
          <w:szCs w:val="24"/>
        </w:rPr>
        <w:t>. Κ</w:t>
      </w:r>
      <w:r w:rsidRPr="00A77F92">
        <w:rPr>
          <w:rFonts w:eastAsia="Times New Roman" w:cs="Times New Roman"/>
          <w:szCs w:val="24"/>
        </w:rPr>
        <w:t xml:space="preserve">αι τούτο είναι η </w:t>
      </w:r>
      <w:r>
        <w:rPr>
          <w:rFonts w:eastAsia="Times New Roman" w:cs="Times New Roman"/>
          <w:szCs w:val="24"/>
        </w:rPr>
        <w:t>«</w:t>
      </w:r>
      <w:r w:rsidRPr="00A77F92">
        <w:rPr>
          <w:rFonts w:eastAsia="Times New Roman" w:cs="Times New Roman"/>
          <w:szCs w:val="24"/>
        </w:rPr>
        <w:t>τοπική υπόθεση</w:t>
      </w:r>
      <w:r>
        <w:rPr>
          <w:rFonts w:eastAsia="Times New Roman" w:cs="Times New Roman"/>
          <w:szCs w:val="24"/>
        </w:rPr>
        <w:t>»</w:t>
      </w:r>
      <w:r>
        <w:rPr>
          <w:rFonts w:eastAsia="Times New Roman" w:cs="Times New Roman"/>
          <w:szCs w:val="24"/>
        </w:rPr>
        <w:t>. Μ</w:t>
      </w:r>
      <w:r w:rsidRPr="00A77F92">
        <w:rPr>
          <w:rFonts w:eastAsia="Times New Roman" w:cs="Times New Roman"/>
          <w:szCs w:val="24"/>
        </w:rPr>
        <w:t>ιλ</w:t>
      </w:r>
      <w:r>
        <w:rPr>
          <w:rFonts w:eastAsia="Times New Roman" w:cs="Times New Roman"/>
          <w:szCs w:val="24"/>
        </w:rPr>
        <w:t xml:space="preserve">ώ </w:t>
      </w:r>
      <w:r w:rsidRPr="00A77F92">
        <w:rPr>
          <w:rFonts w:eastAsia="Times New Roman" w:cs="Times New Roman"/>
          <w:szCs w:val="24"/>
        </w:rPr>
        <w:t>σαν παλιός αυτοδιοικητικός</w:t>
      </w:r>
      <w:r>
        <w:rPr>
          <w:rFonts w:eastAsia="Times New Roman" w:cs="Times New Roman"/>
          <w:szCs w:val="24"/>
        </w:rPr>
        <w:t>,</w:t>
      </w:r>
      <w:r w:rsidRPr="00A77F92">
        <w:rPr>
          <w:rFonts w:eastAsia="Times New Roman" w:cs="Times New Roman"/>
          <w:szCs w:val="24"/>
        </w:rPr>
        <w:t xml:space="preserve"> όχι</w:t>
      </w:r>
      <w:r>
        <w:rPr>
          <w:rFonts w:eastAsia="Times New Roman" w:cs="Times New Roman"/>
          <w:szCs w:val="24"/>
        </w:rPr>
        <w:t xml:space="preserve"> σαν κάποιος που ξέρει κάτι</w:t>
      </w:r>
      <w:r w:rsidRPr="00A77F92">
        <w:rPr>
          <w:rFonts w:eastAsia="Times New Roman" w:cs="Times New Roman"/>
          <w:szCs w:val="24"/>
        </w:rPr>
        <w:t xml:space="preserve"> παραπάνω </w:t>
      </w:r>
      <w:r>
        <w:rPr>
          <w:rFonts w:eastAsia="Times New Roman" w:cs="Times New Roman"/>
          <w:szCs w:val="24"/>
        </w:rPr>
        <w:t xml:space="preserve">από </w:t>
      </w:r>
      <w:r w:rsidRPr="00A77F92">
        <w:rPr>
          <w:rFonts w:eastAsia="Times New Roman" w:cs="Times New Roman"/>
          <w:szCs w:val="24"/>
        </w:rPr>
        <w:t xml:space="preserve">τους </w:t>
      </w:r>
      <w:r>
        <w:rPr>
          <w:rFonts w:eastAsia="Times New Roman" w:cs="Times New Roman"/>
          <w:szCs w:val="24"/>
        </w:rPr>
        <w:t>άλλους.</w:t>
      </w:r>
    </w:p>
    <w:p w14:paraId="6338FD7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w:t>
      </w:r>
      <w:r w:rsidRPr="00A77F92">
        <w:rPr>
          <w:rFonts w:eastAsia="Times New Roman" w:cs="Times New Roman"/>
          <w:szCs w:val="24"/>
        </w:rPr>
        <w:t xml:space="preserve">ο επισημαίνω </w:t>
      </w:r>
      <w:r>
        <w:rPr>
          <w:rFonts w:eastAsia="Times New Roman" w:cs="Times New Roman"/>
          <w:szCs w:val="24"/>
        </w:rPr>
        <w:t>-</w:t>
      </w:r>
      <w:r w:rsidRPr="00A77F92">
        <w:rPr>
          <w:rFonts w:eastAsia="Times New Roman" w:cs="Times New Roman"/>
          <w:szCs w:val="24"/>
        </w:rPr>
        <w:t xml:space="preserve">για την </w:t>
      </w:r>
      <w:r>
        <w:rPr>
          <w:rFonts w:eastAsia="Times New Roman" w:cs="Times New Roman"/>
          <w:szCs w:val="24"/>
        </w:rPr>
        <w:t>«</w:t>
      </w:r>
      <w:r w:rsidRPr="00A77F92">
        <w:rPr>
          <w:rFonts w:eastAsia="Times New Roman" w:cs="Times New Roman"/>
          <w:szCs w:val="24"/>
        </w:rPr>
        <w:t xml:space="preserve">τοπική </w:t>
      </w:r>
      <w:r w:rsidRPr="00A77F92">
        <w:rPr>
          <w:rFonts w:eastAsia="Times New Roman" w:cs="Times New Roman"/>
          <w:szCs w:val="24"/>
        </w:rPr>
        <w:t>υπόθεση</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 xml:space="preserve">εννοώ- </w:t>
      </w:r>
      <w:r w:rsidRPr="00A77F92">
        <w:rPr>
          <w:rFonts w:eastAsia="Times New Roman" w:cs="Times New Roman"/>
          <w:szCs w:val="24"/>
        </w:rPr>
        <w:t>καθόσον όπως έχει αποδειχθεί εν ονόματι ενός εντελώς απολίτικο</w:t>
      </w:r>
      <w:r>
        <w:rPr>
          <w:rFonts w:eastAsia="Times New Roman" w:cs="Times New Roman"/>
          <w:szCs w:val="24"/>
        </w:rPr>
        <w:t>υ</w:t>
      </w:r>
      <w:r w:rsidRPr="00A77F92">
        <w:rPr>
          <w:rFonts w:eastAsia="Times New Roman" w:cs="Times New Roman"/>
          <w:szCs w:val="24"/>
        </w:rPr>
        <w:t xml:space="preserve"> κομματισμού</w:t>
      </w:r>
      <w:r>
        <w:rPr>
          <w:rFonts w:eastAsia="Times New Roman" w:cs="Times New Roman"/>
          <w:szCs w:val="24"/>
        </w:rPr>
        <w:t xml:space="preserve">, αυτό το στοιχείο, η </w:t>
      </w:r>
      <w:r>
        <w:rPr>
          <w:rFonts w:eastAsia="Times New Roman" w:cs="Times New Roman"/>
          <w:szCs w:val="24"/>
        </w:rPr>
        <w:t>«</w:t>
      </w:r>
      <w:r>
        <w:rPr>
          <w:rFonts w:eastAsia="Times New Roman" w:cs="Times New Roman"/>
          <w:szCs w:val="24"/>
        </w:rPr>
        <w:t>τοπική υπόθεση</w:t>
      </w:r>
      <w:r>
        <w:rPr>
          <w:rFonts w:eastAsia="Times New Roman" w:cs="Times New Roman"/>
          <w:szCs w:val="24"/>
        </w:rPr>
        <w:t>»</w:t>
      </w:r>
      <w:r>
        <w:rPr>
          <w:rFonts w:eastAsia="Times New Roman" w:cs="Times New Roman"/>
          <w:szCs w:val="24"/>
        </w:rPr>
        <w:t xml:space="preserve"> παραγνωρίζεται. Πολλές φορές δε, παραγνωρίζεται πλήρως. </w:t>
      </w:r>
    </w:p>
    <w:p w14:paraId="6338FD73" w14:textId="77777777" w:rsidR="00401C51" w:rsidRDefault="00794512">
      <w:pPr>
        <w:spacing w:line="600" w:lineRule="auto"/>
        <w:ind w:firstLine="720"/>
        <w:jc w:val="both"/>
        <w:rPr>
          <w:rFonts w:eastAsia="Times New Roman" w:cs="Times New Roman"/>
          <w:szCs w:val="24"/>
        </w:rPr>
      </w:pPr>
      <w:r w:rsidRPr="00A77F92">
        <w:rPr>
          <w:rFonts w:eastAsia="Times New Roman" w:cs="Times New Roman"/>
          <w:szCs w:val="24"/>
        </w:rPr>
        <w:t>Όσον αφορά τις ευρωεκλογές</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ν</w:t>
      </w:r>
      <w:r w:rsidRPr="00A77F92">
        <w:rPr>
          <w:rFonts w:eastAsia="Times New Roman" w:cs="Times New Roman"/>
          <w:szCs w:val="24"/>
        </w:rPr>
        <w:t xml:space="preserve">ομίζω </w:t>
      </w:r>
      <w:r>
        <w:rPr>
          <w:rFonts w:eastAsia="Times New Roman" w:cs="Times New Roman"/>
          <w:szCs w:val="24"/>
        </w:rPr>
        <w:t xml:space="preserve">ότι τέσσερα είναι </w:t>
      </w:r>
      <w:r w:rsidRPr="00A77F92">
        <w:rPr>
          <w:rFonts w:eastAsia="Times New Roman" w:cs="Times New Roman"/>
          <w:szCs w:val="24"/>
        </w:rPr>
        <w:t xml:space="preserve">τα καίρια </w:t>
      </w:r>
      <w:r w:rsidRPr="00A77F92">
        <w:rPr>
          <w:rFonts w:eastAsia="Times New Roman" w:cs="Times New Roman"/>
          <w:szCs w:val="24"/>
        </w:rPr>
        <w:t>ερωτήματα που καλούμαστε να απαντήσουμε και αποτελούν συνάμα επιτακτικά διλήμματα</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Η επιλογή σ</w:t>
      </w:r>
      <w:r w:rsidRPr="00A77F92">
        <w:rPr>
          <w:rFonts w:eastAsia="Times New Roman" w:cs="Times New Roman"/>
          <w:szCs w:val="24"/>
        </w:rPr>
        <w:t>ε αυτά θα καθορίσει και το ευρωπαϊκό μας μέλλον</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Η</w:t>
      </w:r>
      <w:r w:rsidRPr="00A77F92">
        <w:rPr>
          <w:rFonts w:eastAsia="Times New Roman" w:cs="Times New Roman"/>
          <w:szCs w:val="24"/>
        </w:rPr>
        <w:t xml:space="preserve"> απάντηση σε αυτά θα μας οδηγήσει πλάι στις δυνάμεις που νοιάζονται για τη δημοκρατία και τον ανθρωπισμό</w:t>
      </w:r>
      <w:r>
        <w:rPr>
          <w:rFonts w:eastAsia="Times New Roman" w:cs="Times New Roman"/>
          <w:szCs w:val="24"/>
        </w:rPr>
        <w:t>,</w:t>
      </w:r>
      <w:r w:rsidRPr="00A77F92">
        <w:rPr>
          <w:rFonts w:eastAsia="Times New Roman" w:cs="Times New Roman"/>
          <w:szCs w:val="24"/>
        </w:rPr>
        <w:t xml:space="preserve"> όπως ο</w:t>
      </w:r>
      <w:r w:rsidRPr="00A77F92">
        <w:rPr>
          <w:rFonts w:eastAsia="Times New Roman" w:cs="Times New Roman"/>
          <w:szCs w:val="24"/>
        </w:rPr>
        <w:t xml:space="preserve"> ΣΥΡΙΖΑ</w:t>
      </w:r>
      <w:r>
        <w:rPr>
          <w:rFonts w:eastAsia="Times New Roman" w:cs="Times New Roman"/>
          <w:szCs w:val="24"/>
        </w:rPr>
        <w:t>.</w:t>
      </w:r>
    </w:p>
    <w:p w14:paraId="6338FD7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w:t>
      </w:r>
      <w:r w:rsidRPr="00A77F92">
        <w:rPr>
          <w:rFonts w:eastAsia="Times New Roman" w:cs="Times New Roman"/>
          <w:szCs w:val="24"/>
        </w:rPr>
        <w:t>ολιτική</w:t>
      </w:r>
      <w:r>
        <w:rPr>
          <w:rFonts w:eastAsia="Times New Roman" w:cs="Times New Roman"/>
          <w:szCs w:val="24"/>
        </w:rPr>
        <w:t xml:space="preserve"> ή</w:t>
      </w:r>
      <w:r w:rsidRPr="00A77F92">
        <w:rPr>
          <w:rFonts w:eastAsia="Times New Roman" w:cs="Times New Roman"/>
          <w:szCs w:val="24"/>
        </w:rPr>
        <w:t xml:space="preserve"> οικονομία</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Η εμπειρία μά</w:t>
      </w:r>
      <w:r w:rsidRPr="00A77F92">
        <w:rPr>
          <w:rFonts w:eastAsia="Times New Roman" w:cs="Times New Roman"/>
          <w:szCs w:val="24"/>
        </w:rPr>
        <w:t xml:space="preserve">ς δίδαξε ότι </w:t>
      </w:r>
      <w:r>
        <w:rPr>
          <w:rFonts w:eastAsia="Times New Roman" w:cs="Times New Roman"/>
          <w:szCs w:val="24"/>
        </w:rPr>
        <w:t xml:space="preserve">η </w:t>
      </w:r>
      <w:r w:rsidRPr="00A77F92">
        <w:rPr>
          <w:rFonts w:eastAsia="Times New Roman" w:cs="Times New Roman"/>
          <w:szCs w:val="24"/>
        </w:rPr>
        <w:t>πολιτικ</w:t>
      </w:r>
      <w:r>
        <w:rPr>
          <w:rFonts w:eastAsia="Times New Roman" w:cs="Times New Roman"/>
          <w:szCs w:val="24"/>
        </w:rPr>
        <w:t>ή</w:t>
      </w:r>
      <w:r w:rsidRPr="00A77F92">
        <w:rPr>
          <w:rFonts w:eastAsia="Times New Roman" w:cs="Times New Roman"/>
          <w:szCs w:val="24"/>
        </w:rPr>
        <w:t xml:space="preserve"> πρέπει να προηγείται</w:t>
      </w:r>
      <w:r>
        <w:rPr>
          <w:rFonts w:eastAsia="Times New Roman" w:cs="Times New Roman"/>
          <w:szCs w:val="24"/>
        </w:rPr>
        <w:t>. Α</w:t>
      </w:r>
      <w:r w:rsidRPr="00A77F92">
        <w:rPr>
          <w:rFonts w:eastAsia="Times New Roman" w:cs="Times New Roman"/>
          <w:szCs w:val="24"/>
        </w:rPr>
        <w:t>υτό ισχύει και για την Ευρώπη</w:t>
      </w:r>
      <w:r>
        <w:rPr>
          <w:rFonts w:eastAsia="Times New Roman" w:cs="Times New Roman"/>
          <w:szCs w:val="24"/>
        </w:rPr>
        <w:t>, ευρωεκλογές έχουμε. Ε</w:t>
      </w:r>
      <w:r w:rsidRPr="00A77F92">
        <w:rPr>
          <w:rFonts w:eastAsia="Times New Roman" w:cs="Times New Roman"/>
          <w:szCs w:val="24"/>
        </w:rPr>
        <w:t>υρωπαϊκή ενοποίηση ή διάλυση και εσωστρέφεια</w:t>
      </w:r>
      <w:r>
        <w:rPr>
          <w:rFonts w:eastAsia="Times New Roman" w:cs="Times New Roman"/>
          <w:szCs w:val="24"/>
        </w:rPr>
        <w:t>;</w:t>
      </w:r>
      <w:r w:rsidRPr="00A77F92">
        <w:rPr>
          <w:rFonts w:eastAsia="Times New Roman" w:cs="Times New Roman"/>
          <w:szCs w:val="24"/>
        </w:rPr>
        <w:t xml:space="preserve"> Σαφώς το πρώτο</w:t>
      </w:r>
      <w:r>
        <w:rPr>
          <w:rFonts w:eastAsia="Times New Roman" w:cs="Times New Roman"/>
          <w:szCs w:val="24"/>
        </w:rPr>
        <w:t>. Δ</w:t>
      </w:r>
      <w:r w:rsidRPr="00A77F92">
        <w:rPr>
          <w:rFonts w:eastAsia="Times New Roman" w:cs="Times New Roman"/>
          <w:szCs w:val="24"/>
        </w:rPr>
        <w:t xml:space="preserve">ιεύρυνση της δημοκρατίας </w:t>
      </w:r>
      <w:r>
        <w:rPr>
          <w:rFonts w:eastAsia="Times New Roman" w:cs="Times New Roman"/>
          <w:szCs w:val="24"/>
        </w:rPr>
        <w:t>ως</w:t>
      </w:r>
      <w:r w:rsidRPr="00A77F92">
        <w:rPr>
          <w:rFonts w:eastAsia="Times New Roman" w:cs="Times New Roman"/>
          <w:szCs w:val="24"/>
        </w:rPr>
        <w:t xml:space="preserve"> στόχος </w:t>
      </w:r>
      <w:r>
        <w:rPr>
          <w:rFonts w:eastAsia="Times New Roman" w:cs="Times New Roman"/>
          <w:szCs w:val="24"/>
        </w:rPr>
        <w:t>-</w:t>
      </w:r>
      <w:r w:rsidRPr="00A77F92">
        <w:rPr>
          <w:rFonts w:eastAsia="Times New Roman" w:cs="Times New Roman"/>
          <w:szCs w:val="24"/>
        </w:rPr>
        <w:t>που σημαίνει ε</w:t>
      </w:r>
      <w:r w:rsidRPr="00A77F92">
        <w:rPr>
          <w:rFonts w:eastAsia="Times New Roman" w:cs="Times New Roman"/>
          <w:szCs w:val="24"/>
        </w:rPr>
        <w:t>πιδίωξη για δημιουργία κα</w:t>
      </w:r>
      <w:r>
        <w:rPr>
          <w:rFonts w:eastAsia="Times New Roman" w:cs="Times New Roman"/>
          <w:szCs w:val="24"/>
        </w:rPr>
        <w:t>ι ενίσχυση αντιπροσωπευτικών θεσμών</w:t>
      </w:r>
      <w:r w:rsidRPr="00A77F92">
        <w:rPr>
          <w:rFonts w:eastAsia="Times New Roman" w:cs="Times New Roman"/>
          <w:szCs w:val="24"/>
        </w:rPr>
        <w:t xml:space="preserve"> σε όλο το ευρωπαϊκό οικοδόμημα</w:t>
      </w:r>
      <w:r>
        <w:rPr>
          <w:rFonts w:eastAsia="Times New Roman" w:cs="Times New Roman"/>
          <w:szCs w:val="24"/>
        </w:rPr>
        <w:t>-</w:t>
      </w:r>
      <w:r w:rsidRPr="00A77F92">
        <w:rPr>
          <w:rFonts w:eastAsia="Times New Roman" w:cs="Times New Roman"/>
          <w:szCs w:val="24"/>
        </w:rPr>
        <w:t xml:space="preserve"> στην Ευρώπη</w:t>
      </w:r>
      <w:r>
        <w:rPr>
          <w:rFonts w:eastAsia="Times New Roman" w:cs="Times New Roman"/>
          <w:szCs w:val="24"/>
        </w:rPr>
        <w:t xml:space="preserve"> ή</w:t>
      </w:r>
      <w:r w:rsidRPr="00A77F92">
        <w:rPr>
          <w:rFonts w:eastAsia="Times New Roman" w:cs="Times New Roman"/>
          <w:szCs w:val="24"/>
        </w:rPr>
        <w:t xml:space="preserve"> ενίσχυση της γραφειοκρατίας</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Τ</w:t>
      </w:r>
      <w:r w:rsidRPr="00A77F92">
        <w:rPr>
          <w:rFonts w:eastAsia="Times New Roman" w:cs="Times New Roman"/>
          <w:szCs w:val="24"/>
        </w:rPr>
        <w:t>έλος</w:t>
      </w:r>
      <w:r>
        <w:rPr>
          <w:rFonts w:eastAsia="Times New Roman" w:cs="Times New Roman"/>
          <w:szCs w:val="24"/>
        </w:rPr>
        <w:t>,</w:t>
      </w:r>
      <w:r w:rsidRPr="00A77F92">
        <w:rPr>
          <w:rFonts w:eastAsia="Times New Roman" w:cs="Times New Roman"/>
          <w:szCs w:val="24"/>
        </w:rPr>
        <w:t xml:space="preserve"> Ευρώπη ισχυρή και παράγ</w:t>
      </w:r>
      <w:r>
        <w:rPr>
          <w:rFonts w:eastAsia="Times New Roman" w:cs="Times New Roman"/>
          <w:szCs w:val="24"/>
        </w:rPr>
        <w:t>ων ε</w:t>
      </w:r>
      <w:r w:rsidRPr="00A77F92">
        <w:rPr>
          <w:rFonts w:eastAsia="Times New Roman" w:cs="Times New Roman"/>
          <w:szCs w:val="24"/>
        </w:rPr>
        <w:t>ιρ</w:t>
      </w:r>
      <w:r>
        <w:rPr>
          <w:rFonts w:eastAsia="Times New Roman" w:cs="Times New Roman"/>
          <w:szCs w:val="24"/>
        </w:rPr>
        <w:t>ήνης ή ε</w:t>
      </w:r>
      <w:r w:rsidRPr="00A77F92">
        <w:rPr>
          <w:rFonts w:eastAsia="Times New Roman" w:cs="Times New Roman"/>
          <w:szCs w:val="24"/>
        </w:rPr>
        <w:t xml:space="preserve">υρωπαϊκά </w:t>
      </w:r>
      <w:r>
        <w:rPr>
          <w:rFonts w:eastAsia="Times New Roman" w:cs="Times New Roman"/>
          <w:szCs w:val="24"/>
        </w:rPr>
        <w:t>κρατίδια</w:t>
      </w:r>
      <w:r w:rsidRPr="00A77F92">
        <w:rPr>
          <w:rFonts w:eastAsia="Times New Roman" w:cs="Times New Roman"/>
          <w:szCs w:val="24"/>
        </w:rPr>
        <w:t xml:space="preserve"> με αλλοπρόσαλλες πολιτικές</w:t>
      </w:r>
      <w:r>
        <w:rPr>
          <w:rFonts w:eastAsia="Times New Roman" w:cs="Times New Roman"/>
          <w:szCs w:val="24"/>
        </w:rPr>
        <w:t>,</w:t>
      </w:r>
      <w:r w:rsidRPr="00A77F92">
        <w:rPr>
          <w:rFonts w:eastAsia="Times New Roman" w:cs="Times New Roman"/>
          <w:szCs w:val="24"/>
        </w:rPr>
        <w:t xml:space="preserve"> που μπορούν να οδηγήσουν στο ε</w:t>
      </w:r>
      <w:r w:rsidRPr="00A77F92">
        <w:rPr>
          <w:rFonts w:eastAsia="Times New Roman" w:cs="Times New Roman"/>
          <w:szCs w:val="24"/>
        </w:rPr>
        <w:t xml:space="preserve">φιαλτικό παρελθόν των πολιτικών των </w:t>
      </w:r>
      <w:r>
        <w:rPr>
          <w:rFonts w:eastAsia="Times New Roman" w:cs="Times New Roman"/>
          <w:szCs w:val="24"/>
        </w:rPr>
        <w:t>«</w:t>
      </w:r>
      <w:r w:rsidRPr="00A77F92">
        <w:rPr>
          <w:rFonts w:eastAsia="Times New Roman" w:cs="Times New Roman"/>
          <w:szCs w:val="24"/>
        </w:rPr>
        <w:t>Μεγάλων Δυνάμεων</w:t>
      </w:r>
      <w:r>
        <w:rPr>
          <w:rFonts w:eastAsia="Times New Roman" w:cs="Times New Roman"/>
          <w:szCs w:val="24"/>
        </w:rPr>
        <w:t>»</w:t>
      </w:r>
      <w:r w:rsidRPr="00A77F92">
        <w:rPr>
          <w:rFonts w:eastAsia="Times New Roman" w:cs="Times New Roman"/>
          <w:szCs w:val="24"/>
        </w:rPr>
        <w:t xml:space="preserve"> ή του ρατσισμού</w:t>
      </w:r>
      <w:r>
        <w:rPr>
          <w:rFonts w:eastAsia="Times New Roman" w:cs="Times New Roman"/>
          <w:szCs w:val="24"/>
        </w:rPr>
        <w:t>,</w:t>
      </w:r>
      <w:r w:rsidRPr="00A77F92">
        <w:rPr>
          <w:rFonts w:eastAsia="Times New Roman" w:cs="Times New Roman"/>
          <w:szCs w:val="24"/>
        </w:rPr>
        <w:t xml:space="preserve"> του σκοταδισμού και της μισαλλοδοξίας</w:t>
      </w:r>
      <w:r>
        <w:rPr>
          <w:rFonts w:eastAsia="Times New Roman" w:cs="Times New Roman"/>
          <w:szCs w:val="24"/>
        </w:rPr>
        <w:t>; Είναι και αυτό μεγάλο</w:t>
      </w:r>
      <w:r w:rsidRPr="00A77F92">
        <w:rPr>
          <w:rFonts w:eastAsia="Times New Roman" w:cs="Times New Roman"/>
          <w:szCs w:val="24"/>
        </w:rPr>
        <w:t xml:space="preserve"> ερώτημα</w:t>
      </w:r>
      <w:r>
        <w:rPr>
          <w:rFonts w:eastAsia="Times New Roman" w:cs="Times New Roman"/>
          <w:szCs w:val="24"/>
        </w:rPr>
        <w:t>.</w:t>
      </w:r>
    </w:p>
    <w:p w14:paraId="6338FD75" w14:textId="77777777" w:rsidR="00401C51" w:rsidRDefault="00794512">
      <w:pPr>
        <w:spacing w:line="600" w:lineRule="auto"/>
        <w:ind w:firstLine="720"/>
        <w:jc w:val="both"/>
        <w:rPr>
          <w:rFonts w:eastAsia="Times New Roman" w:cs="Times New Roman"/>
          <w:szCs w:val="24"/>
        </w:rPr>
      </w:pPr>
      <w:r w:rsidRPr="00A77F92">
        <w:rPr>
          <w:rFonts w:eastAsia="Times New Roman" w:cs="Times New Roman"/>
          <w:szCs w:val="24"/>
        </w:rPr>
        <w:t>Θα</w:t>
      </w:r>
      <w:r>
        <w:rPr>
          <w:rFonts w:eastAsia="Times New Roman" w:cs="Times New Roman"/>
          <w:szCs w:val="24"/>
        </w:rPr>
        <w:t xml:space="preserve"> σας</w:t>
      </w:r>
      <w:r w:rsidRPr="00A77F92">
        <w:rPr>
          <w:rFonts w:eastAsia="Times New Roman" w:cs="Times New Roman"/>
          <w:szCs w:val="24"/>
        </w:rPr>
        <w:t xml:space="preserve"> διαβάσω ένα απόσπασμα από ένα βιβλίο που έχει τον τίτλο</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w:t>
      </w:r>
      <w:r w:rsidRPr="00A77F92">
        <w:rPr>
          <w:rFonts w:eastAsia="Times New Roman" w:cs="Times New Roman"/>
          <w:szCs w:val="24"/>
        </w:rPr>
        <w:t>Αλ</w:t>
      </w:r>
      <w:r>
        <w:rPr>
          <w:rFonts w:eastAsia="Times New Roman" w:cs="Times New Roman"/>
          <w:szCs w:val="24"/>
        </w:rPr>
        <w:t>μπέρ Καμύ. Τ</w:t>
      </w:r>
      <w:r w:rsidRPr="00A77F92">
        <w:rPr>
          <w:rFonts w:eastAsia="Times New Roman" w:cs="Times New Roman"/>
          <w:szCs w:val="24"/>
        </w:rPr>
        <w:t>ο μέλλον του ευρωπαϊκού πολιτισμού</w:t>
      </w:r>
      <w:r>
        <w:rPr>
          <w:rFonts w:eastAsia="Times New Roman" w:cs="Times New Roman"/>
          <w:szCs w:val="24"/>
        </w:rPr>
        <w:t>,</w:t>
      </w:r>
      <w:r w:rsidRPr="00A77F92">
        <w:rPr>
          <w:rFonts w:eastAsia="Times New Roman" w:cs="Times New Roman"/>
          <w:szCs w:val="24"/>
        </w:rPr>
        <w:t xml:space="preserve"> συζήτηση στρογγυλής </w:t>
      </w:r>
      <w:r>
        <w:rPr>
          <w:rFonts w:eastAsia="Times New Roman" w:cs="Times New Roman"/>
          <w:szCs w:val="24"/>
        </w:rPr>
        <w:t>τ</w:t>
      </w:r>
      <w:r w:rsidRPr="00A77F92">
        <w:rPr>
          <w:rFonts w:eastAsia="Times New Roman" w:cs="Times New Roman"/>
          <w:szCs w:val="24"/>
        </w:rPr>
        <w:t xml:space="preserve">ραπέζης υπό την προεδρία του </w:t>
      </w:r>
      <w:r>
        <w:rPr>
          <w:rFonts w:eastAsia="Times New Roman" w:cs="Times New Roman"/>
          <w:szCs w:val="24"/>
        </w:rPr>
        <w:t>Άγγελου</w:t>
      </w:r>
      <w:r w:rsidRPr="00A77F92">
        <w:rPr>
          <w:rFonts w:eastAsia="Times New Roman" w:cs="Times New Roman"/>
          <w:szCs w:val="24"/>
        </w:rPr>
        <w:t xml:space="preserve"> Κατακουζηνού</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Ε</w:t>
      </w:r>
      <w:r w:rsidRPr="00A77F92">
        <w:rPr>
          <w:rFonts w:eastAsia="Times New Roman" w:cs="Times New Roman"/>
          <w:szCs w:val="24"/>
        </w:rPr>
        <w:t>ίχε γίνει πάρα πολύ νωρίς και είναι προ</w:t>
      </w:r>
      <w:r>
        <w:rPr>
          <w:rFonts w:eastAsia="Times New Roman" w:cs="Times New Roman"/>
          <w:szCs w:val="24"/>
        </w:rPr>
        <w:t>φητικό.</w:t>
      </w:r>
    </w:p>
    <w:p w14:paraId="6338FD7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«Τον Νοέμβριο του ’47 ο </w:t>
      </w:r>
      <w:r w:rsidRPr="00A77F92">
        <w:rPr>
          <w:rFonts w:eastAsia="Times New Roman" w:cs="Times New Roman"/>
          <w:szCs w:val="24"/>
        </w:rPr>
        <w:t>Αλ</w:t>
      </w:r>
      <w:r>
        <w:rPr>
          <w:rFonts w:eastAsia="Times New Roman" w:cs="Times New Roman"/>
          <w:szCs w:val="24"/>
        </w:rPr>
        <w:t xml:space="preserve">μπέρ </w:t>
      </w:r>
      <w:r w:rsidRPr="00A77F92">
        <w:rPr>
          <w:rFonts w:eastAsia="Times New Roman" w:cs="Times New Roman"/>
          <w:szCs w:val="24"/>
        </w:rPr>
        <w:t>Καμύ συνυπέγραψε την πρώτη έκκληση προς τη διεθνή κοινότητα</w:t>
      </w:r>
      <w:r>
        <w:rPr>
          <w:rFonts w:eastAsia="Times New Roman" w:cs="Times New Roman"/>
          <w:szCs w:val="24"/>
        </w:rPr>
        <w:t>,</w:t>
      </w:r>
      <w:r w:rsidRPr="00A77F92">
        <w:rPr>
          <w:rFonts w:eastAsia="Times New Roman" w:cs="Times New Roman"/>
          <w:szCs w:val="24"/>
        </w:rPr>
        <w:t xml:space="preserve"> που ξεκινούσε με την ιστορική διαπίστωση πως χωρισμένη η Ευρώπη μπορεί να αποτελέσει τη ρίζα του πολέμου</w:t>
      </w:r>
      <w:r>
        <w:rPr>
          <w:rFonts w:eastAsia="Times New Roman" w:cs="Times New Roman"/>
          <w:szCs w:val="24"/>
        </w:rPr>
        <w:t>,</w:t>
      </w:r>
      <w:r w:rsidRPr="00A77F92">
        <w:rPr>
          <w:rFonts w:eastAsia="Times New Roman" w:cs="Times New Roman"/>
          <w:szCs w:val="24"/>
        </w:rPr>
        <w:t xml:space="preserve"> ενωμέν</w:t>
      </w:r>
      <w:r>
        <w:rPr>
          <w:rFonts w:eastAsia="Times New Roman" w:cs="Times New Roman"/>
          <w:szCs w:val="24"/>
        </w:rPr>
        <w:t>η, τη ρίζα της ειρήνης.».</w:t>
      </w:r>
      <w:r w:rsidRPr="00A77F92">
        <w:rPr>
          <w:rFonts w:eastAsia="Times New Roman" w:cs="Times New Roman"/>
          <w:szCs w:val="24"/>
        </w:rPr>
        <w:t xml:space="preserve"> </w:t>
      </w:r>
    </w:p>
    <w:p w14:paraId="6338FD7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A77F92">
        <w:rPr>
          <w:rFonts w:eastAsia="Times New Roman" w:cs="Times New Roman"/>
          <w:szCs w:val="24"/>
        </w:rPr>
        <w:t xml:space="preserve"> συνάδελφοι</w:t>
      </w:r>
      <w:r>
        <w:rPr>
          <w:rFonts w:eastAsia="Times New Roman" w:cs="Times New Roman"/>
          <w:szCs w:val="24"/>
        </w:rPr>
        <w:t>, κατε</w:t>
      </w:r>
      <w:r w:rsidRPr="00A77F92">
        <w:rPr>
          <w:rFonts w:eastAsia="Times New Roman" w:cs="Times New Roman"/>
          <w:szCs w:val="24"/>
        </w:rPr>
        <w:t>τέθ</w:t>
      </w:r>
      <w:r>
        <w:rPr>
          <w:rFonts w:eastAsia="Times New Roman" w:cs="Times New Roman"/>
          <w:szCs w:val="24"/>
        </w:rPr>
        <w:t>η</w:t>
      </w:r>
      <w:r w:rsidRPr="00A77F92">
        <w:rPr>
          <w:rFonts w:eastAsia="Times New Roman" w:cs="Times New Roman"/>
          <w:szCs w:val="24"/>
        </w:rPr>
        <w:t xml:space="preserve"> μία πρόταση μομφής για να ψέξει δήθεν συμπεριφορές και όχι πράξεις</w:t>
      </w:r>
      <w:r>
        <w:rPr>
          <w:rFonts w:eastAsia="Times New Roman" w:cs="Times New Roman"/>
          <w:szCs w:val="24"/>
        </w:rPr>
        <w:t>,</w:t>
      </w:r>
      <w:r w:rsidRPr="00A77F92">
        <w:rPr>
          <w:rFonts w:eastAsia="Times New Roman" w:cs="Times New Roman"/>
          <w:szCs w:val="24"/>
        </w:rPr>
        <w:t xml:space="preserve"> λόγια και</w:t>
      </w:r>
      <w:r w:rsidRPr="00A77F92">
        <w:rPr>
          <w:rFonts w:eastAsia="Times New Roman" w:cs="Times New Roman"/>
          <w:szCs w:val="24"/>
        </w:rPr>
        <w:t xml:space="preserve"> όχι πράξεις</w:t>
      </w:r>
      <w:r>
        <w:rPr>
          <w:rFonts w:eastAsia="Times New Roman" w:cs="Times New Roman"/>
          <w:szCs w:val="24"/>
        </w:rPr>
        <w:t>,</w:t>
      </w:r>
      <w:r w:rsidRPr="00A77F92">
        <w:rPr>
          <w:rFonts w:eastAsia="Times New Roman" w:cs="Times New Roman"/>
          <w:szCs w:val="24"/>
        </w:rPr>
        <w:t xml:space="preserve"> σε μία προσπάθεια της </w:t>
      </w:r>
      <w:r>
        <w:rPr>
          <w:rFonts w:eastAsia="Times New Roman" w:cs="Times New Roman"/>
          <w:szCs w:val="24"/>
        </w:rPr>
        <w:t>Α</w:t>
      </w:r>
      <w:r w:rsidRPr="00A77F92">
        <w:rPr>
          <w:rFonts w:eastAsia="Times New Roman" w:cs="Times New Roman"/>
          <w:szCs w:val="24"/>
        </w:rPr>
        <w:t>ντιπολιτεύσεως</w:t>
      </w:r>
      <w:r>
        <w:rPr>
          <w:rFonts w:eastAsia="Times New Roman" w:cs="Times New Roman"/>
          <w:szCs w:val="24"/>
        </w:rPr>
        <w:t>,</w:t>
      </w:r>
      <w:r w:rsidRPr="00A77F92">
        <w:rPr>
          <w:rFonts w:eastAsia="Times New Roman" w:cs="Times New Roman"/>
          <w:szCs w:val="24"/>
        </w:rPr>
        <w:t xml:space="preserve"> </w:t>
      </w:r>
      <w:r>
        <w:rPr>
          <w:rFonts w:eastAsia="Times New Roman" w:cs="Times New Roman"/>
          <w:szCs w:val="24"/>
        </w:rPr>
        <w:t>ατυχή</w:t>
      </w:r>
      <w:r w:rsidRPr="00A77F92">
        <w:rPr>
          <w:rFonts w:eastAsia="Times New Roman" w:cs="Times New Roman"/>
          <w:szCs w:val="24"/>
        </w:rPr>
        <w:t xml:space="preserve"> κατά τη γνώμη μου και εξόχως αδόκιμη</w:t>
      </w:r>
      <w:r>
        <w:rPr>
          <w:rFonts w:eastAsia="Times New Roman" w:cs="Times New Roman"/>
          <w:szCs w:val="24"/>
        </w:rPr>
        <w:t>,</w:t>
      </w:r>
      <w:r w:rsidRPr="00A77F92">
        <w:rPr>
          <w:rFonts w:eastAsia="Times New Roman" w:cs="Times New Roman"/>
          <w:szCs w:val="24"/>
        </w:rPr>
        <w:t xml:space="preserve"> η οποία εξ όσων γνωρίζω δεν έχει ανάλογο της</w:t>
      </w:r>
      <w:r>
        <w:rPr>
          <w:rFonts w:eastAsia="Times New Roman" w:cs="Times New Roman"/>
          <w:szCs w:val="24"/>
        </w:rPr>
        <w:t xml:space="preserve"> από τη Μεταπολίτευση και μετά -εκτός αν κάνω λάθος- α</w:t>
      </w:r>
      <w:r w:rsidRPr="00A77F92">
        <w:rPr>
          <w:rFonts w:eastAsia="Times New Roman" w:cs="Times New Roman"/>
          <w:szCs w:val="24"/>
        </w:rPr>
        <w:t>φού η πρόταση μομφής ως ύψιστο κοινοβουλευτικό μέσο δεν μπορε</w:t>
      </w:r>
      <w:r w:rsidRPr="00A77F92">
        <w:rPr>
          <w:rFonts w:eastAsia="Times New Roman" w:cs="Times New Roman"/>
          <w:szCs w:val="24"/>
        </w:rPr>
        <w:t>ί να προσομοιάζει με τη βέργα πα</w:t>
      </w:r>
      <w:r>
        <w:rPr>
          <w:rFonts w:eastAsia="Times New Roman" w:cs="Times New Roman"/>
          <w:szCs w:val="24"/>
        </w:rPr>
        <w:t>λαιού παιδονόμου. Τ</w:t>
      </w:r>
      <w:r w:rsidRPr="00A77F92">
        <w:rPr>
          <w:rFonts w:eastAsia="Times New Roman" w:cs="Times New Roman"/>
          <w:szCs w:val="24"/>
        </w:rPr>
        <w:t xml:space="preserve">ούτο καταδεικνύει ότι μόνο </w:t>
      </w:r>
      <w:r>
        <w:rPr>
          <w:rFonts w:eastAsia="Times New Roman" w:cs="Times New Roman"/>
          <w:szCs w:val="24"/>
        </w:rPr>
        <w:t>μέλημα της αντιπολιτεύσεως ήταν η</w:t>
      </w:r>
      <w:r w:rsidRPr="00A77F92">
        <w:rPr>
          <w:rFonts w:eastAsia="Times New Roman" w:cs="Times New Roman"/>
          <w:szCs w:val="24"/>
        </w:rPr>
        <w:t xml:space="preserve"> επικοινωνιακή </w:t>
      </w:r>
      <w:r>
        <w:rPr>
          <w:rFonts w:eastAsia="Times New Roman" w:cs="Times New Roman"/>
          <w:szCs w:val="24"/>
        </w:rPr>
        <w:t>αξιοποίηση</w:t>
      </w:r>
      <w:r w:rsidRPr="00A77F92">
        <w:rPr>
          <w:rFonts w:eastAsia="Times New Roman" w:cs="Times New Roman"/>
          <w:szCs w:val="24"/>
        </w:rPr>
        <w:t xml:space="preserve"> ενός σοβαρού κοινοβουλευτικού μέσου</w:t>
      </w:r>
      <w:r>
        <w:rPr>
          <w:rFonts w:eastAsia="Times New Roman" w:cs="Times New Roman"/>
          <w:szCs w:val="24"/>
        </w:rPr>
        <w:t>. Αυτό αποδεικνύεται α</w:t>
      </w:r>
      <w:r w:rsidRPr="00A77F92">
        <w:rPr>
          <w:rFonts w:eastAsia="Times New Roman" w:cs="Times New Roman"/>
          <w:szCs w:val="24"/>
        </w:rPr>
        <w:t xml:space="preserve">κόμη και από το γεγονός ότι οι ίδιοι </w:t>
      </w:r>
      <w:r>
        <w:rPr>
          <w:rFonts w:eastAsia="Times New Roman" w:cs="Times New Roman"/>
          <w:szCs w:val="24"/>
        </w:rPr>
        <w:t>οι μετερχόμενοι</w:t>
      </w:r>
      <w:r w:rsidRPr="00A77F92">
        <w:rPr>
          <w:rFonts w:eastAsia="Times New Roman" w:cs="Times New Roman"/>
          <w:szCs w:val="24"/>
        </w:rPr>
        <w:t xml:space="preserve"> αυτού του</w:t>
      </w:r>
      <w:r w:rsidRPr="00A77F92">
        <w:rPr>
          <w:rFonts w:eastAsia="Times New Roman" w:cs="Times New Roman"/>
          <w:szCs w:val="24"/>
        </w:rPr>
        <w:t xml:space="preserve"> μέσου δεν προσδοκούσαν σε ουσιαστικές πολιτικές επιπτώσεις πέραν των εντυπώσεων</w:t>
      </w:r>
      <w:r>
        <w:rPr>
          <w:rFonts w:eastAsia="Times New Roman" w:cs="Times New Roman"/>
          <w:szCs w:val="24"/>
        </w:rPr>
        <w:t>.</w:t>
      </w:r>
    </w:p>
    <w:p w14:paraId="6338FD7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w:t>
      </w:r>
      <w:r w:rsidRPr="00A77F92">
        <w:rPr>
          <w:rFonts w:eastAsia="Times New Roman" w:cs="Times New Roman"/>
          <w:szCs w:val="24"/>
        </w:rPr>
        <w:t xml:space="preserve">ο Υπουργείο Υγείας έχει πάρα πολλά </w:t>
      </w:r>
      <w:r>
        <w:rPr>
          <w:rFonts w:eastAsia="Times New Roman" w:cs="Times New Roman"/>
          <w:szCs w:val="24"/>
        </w:rPr>
        <w:t>να επιδείξει</w:t>
      </w:r>
      <w:r w:rsidRPr="00A77F92">
        <w:rPr>
          <w:rFonts w:eastAsia="Times New Roman" w:cs="Times New Roman"/>
          <w:szCs w:val="24"/>
        </w:rPr>
        <w:t xml:space="preserve"> ως γόνιμο έργο του και </w:t>
      </w:r>
      <w:r>
        <w:rPr>
          <w:rFonts w:eastAsia="Times New Roman" w:cs="Times New Roman"/>
          <w:szCs w:val="24"/>
        </w:rPr>
        <w:t>οι Υ</w:t>
      </w:r>
      <w:r w:rsidRPr="00A77F92">
        <w:rPr>
          <w:rFonts w:eastAsia="Times New Roman" w:cs="Times New Roman"/>
          <w:szCs w:val="24"/>
        </w:rPr>
        <w:t>πουργοί του είναι έντιμοι άνθρωποι</w:t>
      </w:r>
      <w:r>
        <w:rPr>
          <w:rFonts w:eastAsia="Times New Roman" w:cs="Times New Roman"/>
          <w:szCs w:val="24"/>
        </w:rPr>
        <w:t>.</w:t>
      </w:r>
      <w:r w:rsidRPr="00A77F92">
        <w:rPr>
          <w:rFonts w:eastAsia="Times New Roman" w:cs="Times New Roman"/>
          <w:szCs w:val="24"/>
        </w:rPr>
        <w:t xml:space="preserve"> Επομένως</w:t>
      </w:r>
      <w:r>
        <w:rPr>
          <w:rFonts w:eastAsia="Times New Roman" w:cs="Times New Roman"/>
          <w:szCs w:val="24"/>
        </w:rPr>
        <w:t xml:space="preserve"> κ</w:t>
      </w:r>
      <w:r w:rsidRPr="00A77F92">
        <w:rPr>
          <w:rFonts w:eastAsia="Times New Roman" w:cs="Times New Roman"/>
          <w:szCs w:val="24"/>
        </w:rPr>
        <w:t xml:space="preserve">ανείς δεν μπορεί να τους </w:t>
      </w:r>
      <w:r>
        <w:rPr>
          <w:rFonts w:eastAsia="Times New Roman" w:cs="Times New Roman"/>
          <w:szCs w:val="24"/>
        </w:rPr>
        <w:t xml:space="preserve">μεμφθεί </w:t>
      </w:r>
      <w:r w:rsidRPr="00A77F92">
        <w:rPr>
          <w:rFonts w:eastAsia="Times New Roman" w:cs="Times New Roman"/>
          <w:szCs w:val="24"/>
        </w:rPr>
        <w:t>για την πολιτική το</w:t>
      </w:r>
      <w:r w:rsidRPr="00A77F92">
        <w:rPr>
          <w:rFonts w:eastAsia="Times New Roman" w:cs="Times New Roman"/>
          <w:szCs w:val="24"/>
        </w:rPr>
        <w:t>υ</w:t>
      </w:r>
      <w:r>
        <w:rPr>
          <w:rFonts w:eastAsia="Times New Roman" w:cs="Times New Roman"/>
          <w:szCs w:val="24"/>
        </w:rPr>
        <w:t>ς</w:t>
      </w:r>
      <w:r w:rsidRPr="00A77F92">
        <w:rPr>
          <w:rFonts w:eastAsia="Times New Roman" w:cs="Times New Roman"/>
          <w:szCs w:val="24"/>
        </w:rPr>
        <w:t xml:space="preserve"> στην υγεία</w:t>
      </w:r>
      <w:r>
        <w:rPr>
          <w:rFonts w:eastAsia="Times New Roman" w:cs="Times New Roman"/>
          <w:szCs w:val="24"/>
        </w:rPr>
        <w:t>. Α</w:t>
      </w:r>
      <w:r w:rsidRPr="00A77F92">
        <w:rPr>
          <w:rFonts w:eastAsia="Times New Roman" w:cs="Times New Roman"/>
          <w:szCs w:val="24"/>
        </w:rPr>
        <w:t>διάψευστος μάρτυς</w:t>
      </w:r>
      <w:r>
        <w:rPr>
          <w:rFonts w:eastAsia="Times New Roman" w:cs="Times New Roman"/>
          <w:szCs w:val="24"/>
        </w:rPr>
        <w:t xml:space="preserve"> είναι</w:t>
      </w:r>
      <w:r w:rsidRPr="00A77F92">
        <w:rPr>
          <w:rFonts w:eastAsia="Times New Roman" w:cs="Times New Roman"/>
          <w:szCs w:val="24"/>
        </w:rPr>
        <w:t xml:space="preserve"> τα νησιά </w:t>
      </w:r>
      <w:r>
        <w:rPr>
          <w:rFonts w:eastAsia="Times New Roman" w:cs="Times New Roman"/>
          <w:szCs w:val="24"/>
        </w:rPr>
        <w:t>μας,</w:t>
      </w:r>
      <w:r w:rsidRPr="00A77F92">
        <w:rPr>
          <w:rFonts w:eastAsia="Times New Roman" w:cs="Times New Roman"/>
          <w:szCs w:val="24"/>
        </w:rPr>
        <w:t xml:space="preserve"> </w:t>
      </w:r>
      <w:r>
        <w:rPr>
          <w:rFonts w:eastAsia="Times New Roman" w:cs="Times New Roman"/>
          <w:szCs w:val="24"/>
        </w:rPr>
        <w:t>από τα οποία προέρχομαι. Σ</w:t>
      </w:r>
      <w:r w:rsidRPr="00A77F92">
        <w:rPr>
          <w:rFonts w:eastAsia="Times New Roman" w:cs="Times New Roman"/>
          <w:szCs w:val="24"/>
        </w:rPr>
        <w:t xml:space="preserve">τις Κυκλάδες </w:t>
      </w:r>
      <w:r>
        <w:rPr>
          <w:rFonts w:eastAsia="Times New Roman" w:cs="Times New Roman"/>
          <w:szCs w:val="24"/>
        </w:rPr>
        <w:t>έγιναν</w:t>
      </w:r>
      <w:r w:rsidRPr="00A77F92">
        <w:rPr>
          <w:rFonts w:eastAsia="Times New Roman" w:cs="Times New Roman"/>
          <w:szCs w:val="24"/>
        </w:rPr>
        <w:t xml:space="preserve"> σπουδαία βήματα στον τομέα της υγείας</w:t>
      </w:r>
      <w:r>
        <w:rPr>
          <w:rFonts w:eastAsia="Times New Roman" w:cs="Times New Roman"/>
          <w:szCs w:val="24"/>
        </w:rPr>
        <w:t>, όπως</w:t>
      </w:r>
      <w:r w:rsidRPr="00A77F92">
        <w:rPr>
          <w:rFonts w:eastAsia="Times New Roman" w:cs="Times New Roman"/>
          <w:szCs w:val="24"/>
        </w:rPr>
        <w:t xml:space="preserve"> </w:t>
      </w:r>
      <w:r>
        <w:rPr>
          <w:rFonts w:eastAsia="Times New Roman" w:cs="Times New Roman"/>
          <w:szCs w:val="24"/>
        </w:rPr>
        <w:t>στη Σύρα, στη Νάξο, στη</w:t>
      </w:r>
      <w:r w:rsidRPr="00A77F92">
        <w:rPr>
          <w:rFonts w:eastAsia="Times New Roman" w:cs="Times New Roman"/>
          <w:szCs w:val="24"/>
        </w:rPr>
        <w:t xml:space="preserve"> Σαντορίνη</w:t>
      </w:r>
      <w:r>
        <w:rPr>
          <w:rFonts w:eastAsia="Times New Roman" w:cs="Times New Roman"/>
          <w:szCs w:val="24"/>
        </w:rPr>
        <w:t>. Και ο Παύλος έχει δώσει σ</w:t>
      </w:r>
      <w:r w:rsidRPr="00A77F92">
        <w:rPr>
          <w:rFonts w:eastAsia="Times New Roman" w:cs="Times New Roman"/>
          <w:szCs w:val="24"/>
        </w:rPr>
        <w:t>ε αυτά τον καλύτερό του εαυτό</w:t>
      </w:r>
      <w:r>
        <w:rPr>
          <w:rFonts w:eastAsia="Times New Roman" w:cs="Times New Roman"/>
          <w:szCs w:val="24"/>
        </w:rPr>
        <w:t>.</w:t>
      </w:r>
    </w:p>
    <w:p w14:paraId="6338FD79" w14:textId="77777777" w:rsidR="00401C51" w:rsidRDefault="00794512">
      <w:pPr>
        <w:spacing w:line="600" w:lineRule="auto"/>
        <w:ind w:firstLine="720"/>
        <w:jc w:val="both"/>
        <w:rPr>
          <w:rFonts w:eastAsia="Times New Roman"/>
          <w:bCs/>
          <w:szCs w:val="24"/>
        </w:rPr>
      </w:pPr>
      <w:r>
        <w:rPr>
          <w:rFonts w:eastAsia="Times New Roman"/>
          <w:bCs/>
          <w:szCs w:val="24"/>
        </w:rPr>
        <w:t>(Στο σημείο αυτό κ</w:t>
      </w:r>
      <w:r w:rsidRPr="004E4F19">
        <w:rPr>
          <w:rFonts w:eastAsia="Times New Roman"/>
          <w:bCs/>
          <w:szCs w:val="24"/>
        </w:rPr>
        <w:t>τυπάει το κουδούνι λήξεως του χρόνου ομιλίας του κυρίου Βουλευτή)</w:t>
      </w:r>
    </w:p>
    <w:p w14:paraId="6338FD7A" w14:textId="77777777" w:rsidR="00401C51" w:rsidRDefault="00794512">
      <w:pPr>
        <w:spacing w:line="600" w:lineRule="auto"/>
        <w:ind w:firstLine="720"/>
        <w:jc w:val="both"/>
        <w:rPr>
          <w:rFonts w:eastAsia="Times New Roman" w:cs="Times New Roman"/>
          <w:color w:val="000000" w:themeColor="text1"/>
          <w:szCs w:val="24"/>
        </w:rPr>
      </w:pPr>
      <w:r>
        <w:rPr>
          <w:rFonts w:eastAsia="Times New Roman" w:cs="Times New Roman"/>
          <w:szCs w:val="24"/>
        </w:rPr>
        <w:t>Κ</w:t>
      </w:r>
      <w:r w:rsidRPr="00A77F92">
        <w:rPr>
          <w:rFonts w:eastAsia="Times New Roman" w:cs="Times New Roman"/>
          <w:szCs w:val="24"/>
        </w:rPr>
        <w:t>υρίες και κύριοι συνάδελφοι</w:t>
      </w:r>
      <w:r>
        <w:rPr>
          <w:rFonts w:eastAsia="Times New Roman" w:cs="Times New Roman"/>
          <w:szCs w:val="24"/>
        </w:rPr>
        <w:t>, α</w:t>
      </w:r>
      <w:r w:rsidRPr="00A77F92">
        <w:rPr>
          <w:rFonts w:eastAsia="Times New Roman" w:cs="Times New Roman"/>
          <w:szCs w:val="24"/>
        </w:rPr>
        <w:t>υτός που έχει την πρωτοβουλία καθορίζει το πολιτικό παίγνιο και τα διακυβεύματ</w:t>
      </w:r>
      <w:r>
        <w:rPr>
          <w:rFonts w:eastAsia="Times New Roman" w:cs="Times New Roman"/>
          <w:szCs w:val="24"/>
        </w:rPr>
        <w:t>ά</w:t>
      </w:r>
      <w:r w:rsidRPr="00A77F92">
        <w:rPr>
          <w:rFonts w:eastAsia="Times New Roman" w:cs="Times New Roman"/>
          <w:szCs w:val="24"/>
        </w:rPr>
        <w:t xml:space="preserve"> του</w:t>
      </w:r>
      <w:r>
        <w:rPr>
          <w:rFonts w:eastAsia="Times New Roman" w:cs="Times New Roman"/>
          <w:szCs w:val="24"/>
        </w:rPr>
        <w:t>. Και αυτός είναι η Κυβέρνηση.</w:t>
      </w:r>
      <w:r w:rsidRPr="00A77F92">
        <w:rPr>
          <w:rFonts w:eastAsia="Times New Roman" w:cs="Times New Roman"/>
          <w:szCs w:val="24"/>
        </w:rPr>
        <w:t xml:space="preserve"> </w:t>
      </w:r>
      <w:r>
        <w:rPr>
          <w:rFonts w:eastAsia="Times New Roman" w:cs="Times New Roman"/>
          <w:szCs w:val="24"/>
        </w:rPr>
        <w:t>Τούτο δε διότι οι</w:t>
      </w:r>
      <w:r w:rsidRPr="00A77F92">
        <w:rPr>
          <w:rFonts w:eastAsia="Times New Roman" w:cs="Times New Roman"/>
          <w:szCs w:val="24"/>
        </w:rPr>
        <w:t xml:space="preserve"> πρωτοβουλίες της </w:t>
      </w:r>
      <w:r>
        <w:rPr>
          <w:rFonts w:eastAsia="Times New Roman" w:cs="Times New Roman"/>
          <w:szCs w:val="24"/>
        </w:rPr>
        <w:t>στα ζ</w:t>
      </w:r>
      <w:r w:rsidRPr="00A77F92">
        <w:rPr>
          <w:rFonts w:eastAsia="Times New Roman" w:cs="Times New Roman"/>
          <w:szCs w:val="24"/>
        </w:rPr>
        <w:t>ητήμα</w:t>
      </w:r>
      <w:r w:rsidRPr="00A77F92">
        <w:rPr>
          <w:rFonts w:eastAsia="Times New Roman" w:cs="Times New Roman"/>
          <w:szCs w:val="24"/>
        </w:rPr>
        <w:t xml:space="preserve">τα </w:t>
      </w:r>
      <w:r>
        <w:rPr>
          <w:rFonts w:eastAsia="Times New Roman" w:cs="Times New Roman"/>
          <w:szCs w:val="24"/>
        </w:rPr>
        <w:t xml:space="preserve">που </w:t>
      </w:r>
      <w:r w:rsidRPr="00A77F92">
        <w:rPr>
          <w:rFonts w:eastAsia="Times New Roman" w:cs="Times New Roman"/>
          <w:szCs w:val="24"/>
        </w:rPr>
        <w:t>προανέφερα εξασφαλίζουν την κοινωνική συνοχή</w:t>
      </w:r>
      <w:r>
        <w:rPr>
          <w:rFonts w:eastAsia="Times New Roman" w:cs="Times New Roman"/>
          <w:szCs w:val="24"/>
        </w:rPr>
        <w:t>,</w:t>
      </w:r>
      <w:r w:rsidRPr="00A77F92">
        <w:rPr>
          <w:rFonts w:eastAsia="Times New Roman" w:cs="Times New Roman"/>
          <w:szCs w:val="24"/>
        </w:rPr>
        <w:t xml:space="preserve"> τονώνοντας τους πιο αδύναμους πολίτες και εξασφαλίζουν ακόμη </w:t>
      </w:r>
      <w:r>
        <w:rPr>
          <w:rFonts w:eastAsia="Times New Roman" w:cs="Times New Roman"/>
          <w:szCs w:val="24"/>
        </w:rPr>
        <w:t>-</w:t>
      </w:r>
      <w:r>
        <w:rPr>
          <w:rFonts w:eastAsia="Times New Roman" w:cs="Times New Roman"/>
          <w:szCs w:val="24"/>
        </w:rPr>
        <w:t>τελειώνω- την αντιπροσωπευτικότητα σ</w:t>
      </w:r>
      <w:r w:rsidRPr="00A77F92">
        <w:rPr>
          <w:rFonts w:eastAsia="Times New Roman" w:cs="Times New Roman"/>
          <w:szCs w:val="24"/>
        </w:rPr>
        <w:t xml:space="preserve">τους </w:t>
      </w:r>
      <w:r w:rsidRPr="00EB78C4">
        <w:rPr>
          <w:rFonts w:eastAsia="Times New Roman" w:cs="Times New Roman"/>
          <w:color w:val="000000" w:themeColor="text1"/>
          <w:szCs w:val="24"/>
        </w:rPr>
        <w:t>θεσμούς, τον έλεγχο και τη δημοκρατία και</w:t>
      </w:r>
      <w:r w:rsidRPr="00EB78C4">
        <w:rPr>
          <w:rFonts w:eastAsia="Times New Roman" w:cs="Times New Roman"/>
          <w:color w:val="000000" w:themeColor="text1"/>
          <w:szCs w:val="24"/>
        </w:rPr>
        <w:t>,</w:t>
      </w:r>
      <w:r w:rsidRPr="00EB78C4">
        <w:rPr>
          <w:rFonts w:eastAsia="Times New Roman" w:cs="Times New Roman"/>
          <w:color w:val="000000" w:themeColor="text1"/>
          <w:szCs w:val="24"/>
        </w:rPr>
        <w:t xml:space="preserve"> τέλος</w:t>
      </w:r>
      <w:r w:rsidRPr="00EB78C4">
        <w:rPr>
          <w:rFonts w:eastAsia="Times New Roman" w:cs="Times New Roman"/>
          <w:color w:val="000000" w:themeColor="text1"/>
          <w:szCs w:val="24"/>
        </w:rPr>
        <w:t>,</w:t>
      </w:r>
      <w:r w:rsidRPr="00EB78C4">
        <w:rPr>
          <w:rFonts w:eastAsia="Times New Roman" w:cs="Times New Roman"/>
          <w:color w:val="000000" w:themeColor="text1"/>
          <w:szCs w:val="24"/>
        </w:rPr>
        <w:t xml:space="preserve"> θωρακίζουν τη χώρα με στόχο την ανάδειξή της σε πε</w:t>
      </w:r>
      <w:r w:rsidRPr="00EB78C4">
        <w:rPr>
          <w:rFonts w:eastAsia="Times New Roman" w:cs="Times New Roman"/>
          <w:color w:val="000000" w:themeColor="text1"/>
          <w:szCs w:val="24"/>
        </w:rPr>
        <w:t xml:space="preserve">ριφερειακή δύναμη -αυτός είναι ένας στόχος και πρέπει όλοι να τον υπηρετήσουμε ανεξαρτήτως κόμματος- ικανή να αντιμετωπίσει τα φιλόδοξα επεκτατικά όνειρα γειτονικών κρατών, αναδεικνύοντάς τη σε πόλο σταθερότητας και ειρήνης για την περιοχή μας. Και όποιος </w:t>
      </w:r>
      <w:r w:rsidRPr="00EB78C4">
        <w:rPr>
          <w:rFonts w:eastAsia="Times New Roman" w:cs="Times New Roman"/>
          <w:color w:val="000000" w:themeColor="text1"/>
          <w:szCs w:val="24"/>
        </w:rPr>
        <w:t>δεν έχει αντιληφθεί τις εξελίξεις και τον ρόλο που πρέπει να παίξουμε, δεν είναι ικανός να κυβερνήσει.</w:t>
      </w:r>
    </w:p>
    <w:p w14:paraId="6338FD7B" w14:textId="77777777" w:rsidR="00401C51" w:rsidRDefault="00794512">
      <w:pPr>
        <w:spacing w:line="600" w:lineRule="auto"/>
        <w:ind w:firstLine="720"/>
        <w:jc w:val="both"/>
        <w:rPr>
          <w:rFonts w:eastAsia="Times New Roman" w:cs="Times New Roman"/>
          <w:color w:val="000000" w:themeColor="text1"/>
          <w:szCs w:val="24"/>
        </w:rPr>
      </w:pPr>
      <w:r w:rsidRPr="00EB78C4">
        <w:rPr>
          <w:rFonts w:eastAsia="Times New Roman" w:cs="Times New Roman"/>
          <w:color w:val="000000" w:themeColor="text1"/>
          <w:szCs w:val="24"/>
        </w:rPr>
        <w:t>Τώρα ιδίως</w:t>
      </w:r>
      <w:r w:rsidRPr="00EB78C4">
        <w:rPr>
          <w:rFonts w:eastAsia="Times New Roman" w:cs="Times New Roman"/>
          <w:color w:val="000000" w:themeColor="text1"/>
          <w:szCs w:val="24"/>
        </w:rPr>
        <w:t>,</w:t>
      </w:r>
      <w:r w:rsidRPr="00EB78C4">
        <w:rPr>
          <w:rFonts w:eastAsia="Times New Roman" w:cs="Times New Roman"/>
          <w:color w:val="000000" w:themeColor="text1"/>
          <w:szCs w:val="24"/>
        </w:rPr>
        <w:t xml:space="preserve"> που οι εξελίξεις τρέχουν, πρέπει να εκτιμηθεί ότι κάποιοι τις προέβλεψαν και προέβησαν στις ανάλογες προετοιμασίες, δηλαδή η Κυβέρνηση αυτή τ</w:t>
      </w:r>
      <w:r w:rsidRPr="00EB78C4">
        <w:rPr>
          <w:rFonts w:eastAsia="Times New Roman" w:cs="Times New Roman"/>
          <w:color w:val="000000" w:themeColor="text1"/>
          <w:szCs w:val="24"/>
        </w:rPr>
        <w:t>ην οποία και γι</w:t>
      </w:r>
      <w:r w:rsidRPr="00EB78C4">
        <w:rPr>
          <w:rFonts w:eastAsia="Times New Roman" w:cs="Times New Roman"/>
          <w:color w:val="000000" w:themeColor="text1"/>
          <w:szCs w:val="24"/>
        </w:rPr>
        <w:t>’</w:t>
      </w:r>
      <w:r w:rsidRPr="00EB78C4">
        <w:rPr>
          <w:rFonts w:eastAsia="Times New Roman" w:cs="Times New Roman"/>
          <w:color w:val="000000" w:themeColor="text1"/>
          <w:szCs w:val="24"/>
        </w:rPr>
        <w:t xml:space="preserve"> αυτόν τον λόγο εμπιστευόμαστε.</w:t>
      </w:r>
    </w:p>
    <w:p w14:paraId="6338FD7C" w14:textId="77777777" w:rsidR="00401C51" w:rsidRDefault="00794512">
      <w:pPr>
        <w:spacing w:line="600" w:lineRule="auto"/>
        <w:ind w:firstLine="720"/>
        <w:jc w:val="both"/>
        <w:rPr>
          <w:rFonts w:eastAsia="Times New Roman" w:cs="Times New Roman"/>
          <w:color w:val="000000" w:themeColor="text1"/>
          <w:szCs w:val="24"/>
        </w:rPr>
      </w:pPr>
      <w:r w:rsidRPr="00EB78C4">
        <w:rPr>
          <w:rFonts w:eastAsia="Times New Roman" w:cs="Times New Roman"/>
          <w:color w:val="000000" w:themeColor="text1"/>
          <w:szCs w:val="24"/>
        </w:rPr>
        <w:t>Ευχαριστώ πολύ. Σας τιμώρησα λίγο. Μίλησα λίγο παραπάνω.</w:t>
      </w:r>
    </w:p>
    <w:p w14:paraId="6338FD7D" w14:textId="77777777" w:rsidR="00401C51" w:rsidRDefault="00794512">
      <w:pPr>
        <w:spacing w:line="600" w:lineRule="auto"/>
        <w:ind w:firstLine="720"/>
        <w:jc w:val="center"/>
        <w:rPr>
          <w:rFonts w:eastAsia="Times New Roman"/>
          <w:color w:val="000000" w:themeColor="text1"/>
          <w:szCs w:val="24"/>
        </w:rPr>
      </w:pPr>
      <w:r w:rsidRPr="00EB78C4">
        <w:rPr>
          <w:rFonts w:eastAsia="Times New Roman"/>
          <w:color w:val="000000" w:themeColor="text1"/>
          <w:szCs w:val="24"/>
        </w:rPr>
        <w:t>(Χειροκροτήματα από την πτέρυγα του ΣΥΡΙΖΑ)</w:t>
      </w:r>
    </w:p>
    <w:p w14:paraId="6338FD7E" w14:textId="77777777" w:rsidR="00401C51" w:rsidRDefault="00794512">
      <w:pPr>
        <w:spacing w:line="600" w:lineRule="auto"/>
        <w:ind w:firstLine="720"/>
        <w:jc w:val="both"/>
        <w:rPr>
          <w:rFonts w:eastAsia="Times New Roman" w:cs="Times New Roman"/>
          <w:szCs w:val="24"/>
        </w:rPr>
      </w:pPr>
      <w:r w:rsidRPr="00104825">
        <w:rPr>
          <w:rFonts w:eastAsia="Times New Roman"/>
          <w:b/>
          <w:szCs w:val="24"/>
        </w:rPr>
        <w:t xml:space="preserve">ΠΡΟΕΔΡΕΥΩΝ (Αναστάσιος Κουράκης): </w:t>
      </w:r>
      <w:r w:rsidRPr="00104825">
        <w:rPr>
          <w:rFonts w:eastAsia="Times New Roman" w:cs="Times New Roman"/>
          <w:szCs w:val="24"/>
        </w:rPr>
        <w:t>Ευχαριστούμε πολύ τον κ. Συρίγο.</w:t>
      </w:r>
    </w:p>
    <w:p w14:paraId="6338FD7F" w14:textId="77777777" w:rsidR="00401C51" w:rsidRDefault="00794512">
      <w:pPr>
        <w:spacing w:line="600" w:lineRule="auto"/>
        <w:ind w:firstLine="720"/>
        <w:jc w:val="both"/>
        <w:rPr>
          <w:rFonts w:eastAsia="Times New Roman" w:cs="Times New Roman"/>
          <w:szCs w:val="24"/>
        </w:rPr>
      </w:pPr>
      <w:r w:rsidRPr="00104825">
        <w:rPr>
          <w:rFonts w:eastAsia="Times New Roman" w:cs="Times New Roman"/>
          <w:szCs w:val="24"/>
        </w:rPr>
        <w:t xml:space="preserve">Τον λόγο έχει ο Υπουργός Δικαιοσύνης </w:t>
      </w:r>
      <w:r w:rsidRPr="00104825">
        <w:rPr>
          <w:rFonts w:eastAsia="Times New Roman" w:cs="Times New Roman"/>
          <w:szCs w:val="24"/>
        </w:rPr>
        <w:t>Διαφάνειας και Ανθρωπίνων Δικαιωμάτων κ. Μιχάλης Καλογήρου.</w:t>
      </w:r>
    </w:p>
    <w:p w14:paraId="6338FD80" w14:textId="77777777" w:rsidR="00401C51" w:rsidRDefault="00794512">
      <w:pPr>
        <w:spacing w:line="600" w:lineRule="auto"/>
        <w:ind w:firstLine="720"/>
        <w:jc w:val="both"/>
        <w:rPr>
          <w:rFonts w:eastAsia="Times New Roman" w:cs="Times New Roman"/>
          <w:szCs w:val="24"/>
        </w:rPr>
      </w:pPr>
      <w:r w:rsidRPr="00104825">
        <w:rPr>
          <w:rFonts w:eastAsia="Times New Roman" w:cs="Times New Roman"/>
          <w:szCs w:val="24"/>
        </w:rPr>
        <w:t xml:space="preserve">Ορίστε, κύριε Υπουργέ, έχετε τον λόγο για δεκαπέντε λεπτά. </w:t>
      </w:r>
    </w:p>
    <w:p w14:paraId="6338FD81" w14:textId="77777777" w:rsidR="00401C51" w:rsidRDefault="00794512">
      <w:pPr>
        <w:spacing w:line="600" w:lineRule="auto"/>
        <w:ind w:firstLine="720"/>
        <w:jc w:val="both"/>
        <w:rPr>
          <w:rFonts w:eastAsia="Times New Roman" w:cs="Times New Roman"/>
          <w:szCs w:val="24"/>
        </w:rPr>
      </w:pPr>
      <w:r w:rsidRPr="005C36F1">
        <w:rPr>
          <w:rFonts w:eastAsia="Times New Roman"/>
          <w:b/>
          <w:szCs w:val="24"/>
        </w:rPr>
        <w:t>ΜΙΧΑΗΛ ΚΑΛΟΓΗΡΟΥ (Υπουργός Δικαιοσύνης, Διαφάνειας και Ανθρωπίνων Δικαιωμάτων):</w:t>
      </w:r>
      <w:r w:rsidRPr="005C36F1">
        <w:rPr>
          <w:rFonts w:eastAsia="Times New Roman"/>
          <w:szCs w:val="24"/>
        </w:rPr>
        <w:t xml:space="preserve"> </w:t>
      </w:r>
      <w:r>
        <w:rPr>
          <w:rFonts w:eastAsia="Times New Roman" w:cs="Times New Roman"/>
          <w:szCs w:val="24"/>
        </w:rPr>
        <w:t>Ευχαριστώ, κύριε Π</w:t>
      </w:r>
      <w:r w:rsidRPr="00A77F92">
        <w:rPr>
          <w:rFonts w:eastAsia="Times New Roman" w:cs="Times New Roman"/>
          <w:szCs w:val="24"/>
        </w:rPr>
        <w:t>ρόεδρε</w:t>
      </w:r>
      <w:r>
        <w:rPr>
          <w:rFonts w:eastAsia="Times New Roman" w:cs="Times New Roman"/>
          <w:szCs w:val="24"/>
        </w:rPr>
        <w:t xml:space="preserve">. </w:t>
      </w:r>
    </w:p>
    <w:p w14:paraId="6338FD8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w:t>
      </w:r>
      <w:r w:rsidRPr="00A77F92">
        <w:rPr>
          <w:rFonts w:eastAsia="Times New Roman" w:cs="Times New Roman"/>
          <w:szCs w:val="24"/>
        </w:rPr>
        <w:t>υρίες και κύριοι Βουλευτές</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αδιανόητο ό</w:t>
      </w:r>
      <w:r w:rsidRPr="00A77F92">
        <w:rPr>
          <w:rFonts w:eastAsia="Times New Roman" w:cs="Times New Roman"/>
          <w:szCs w:val="24"/>
        </w:rPr>
        <w:t>ταν έγινε</w:t>
      </w:r>
      <w:r>
        <w:rPr>
          <w:rFonts w:eastAsia="Times New Roman" w:cs="Times New Roman"/>
          <w:szCs w:val="24"/>
        </w:rPr>
        <w:t>,</w:t>
      </w:r>
      <w:r w:rsidRPr="00A77F92">
        <w:rPr>
          <w:rFonts w:eastAsia="Times New Roman" w:cs="Times New Roman"/>
          <w:szCs w:val="24"/>
        </w:rPr>
        <w:t xml:space="preserve"> το γεγονός ότι ένα κόμμα της Αριστεράς ανέλαβε τη διακυβέρνηση του τόπου</w:t>
      </w:r>
      <w:r>
        <w:rPr>
          <w:rFonts w:eastAsia="Times New Roman" w:cs="Times New Roman"/>
          <w:szCs w:val="24"/>
        </w:rPr>
        <w:t>. Ε</w:t>
      </w:r>
      <w:r w:rsidRPr="00A77F92">
        <w:rPr>
          <w:rFonts w:eastAsia="Times New Roman" w:cs="Times New Roman"/>
          <w:szCs w:val="24"/>
        </w:rPr>
        <w:t xml:space="preserve">σείς </w:t>
      </w:r>
      <w:r>
        <w:rPr>
          <w:rFonts w:eastAsia="Times New Roman" w:cs="Times New Roman"/>
          <w:szCs w:val="24"/>
        </w:rPr>
        <w:t>-</w:t>
      </w:r>
      <w:r w:rsidRPr="00A77F92">
        <w:rPr>
          <w:rFonts w:eastAsia="Times New Roman" w:cs="Times New Roman"/>
          <w:szCs w:val="24"/>
        </w:rPr>
        <w:t>αναφέρομαι στη συγκυβέρνηση</w:t>
      </w:r>
      <w:r>
        <w:rPr>
          <w:rFonts w:eastAsia="Times New Roman" w:cs="Times New Roman"/>
          <w:szCs w:val="24"/>
        </w:rPr>
        <w:t xml:space="preserve"> τότε της</w:t>
      </w:r>
      <w:r w:rsidRPr="00A77F92">
        <w:rPr>
          <w:rFonts w:eastAsia="Times New Roman" w:cs="Times New Roman"/>
          <w:szCs w:val="24"/>
        </w:rPr>
        <w:t xml:space="preserve"> Νέα</w:t>
      </w:r>
      <w:r>
        <w:rPr>
          <w:rFonts w:eastAsia="Times New Roman" w:cs="Times New Roman"/>
          <w:szCs w:val="24"/>
        </w:rPr>
        <w:t>ς</w:t>
      </w:r>
      <w:r w:rsidRPr="00A77F92">
        <w:rPr>
          <w:rFonts w:eastAsia="Times New Roman" w:cs="Times New Roman"/>
          <w:szCs w:val="24"/>
        </w:rPr>
        <w:t xml:space="preserve"> Δημοκρατία</w:t>
      </w:r>
      <w:r>
        <w:rPr>
          <w:rFonts w:eastAsia="Times New Roman" w:cs="Times New Roman"/>
          <w:szCs w:val="24"/>
        </w:rPr>
        <w:t>ς με το</w:t>
      </w:r>
      <w:r w:rsidRPr="00A77F92">
        <w:rPr>
          <w:rFonts w:eastAsia="Times New Roman" w:cs="Times New Roman"/>
          <w:szCs w:val="24"/>
        </w:rPr>
        <w:t xml:space="preserve"> ΠΑΣΟΚ</w:t>
      </w:r>
      <w:r>
        <w:rPr>
          <w:rFonts w:eastAsia="Times New Roman" w:cs="Times New Roman"/>
          <w:szCs w:val="24"/>
        </w:rPr>
        <w:t>- περισσότερο από τον καθένα</w:t>
      </w:r>
      <w:r w:rsidRPr="00A77F92">
        <w:rPr>
          <w:rFonts w:eastAsia="Times New Roman" w:cs="Times New Roman"/>
          <w:szCs w:val="24"/>
        </w:rPr>
        <w:t xml:space="preserve"> είχατε προβλέψει τις εξελίξεις των αρχών το</w:t>
      </w:r>
      <w:r w:rsidRPr="00A77F92">
        <w:rPr>
          <w:rFonts w:eastAsia="Times New Roman" w:cs="Times New Roman"/>
          <w:szCs w:val="24"/>
        </w:rPr>
        <w:t>υ 2015</w:t>
      </w:r>
      <w:r>
        <w:rPr>
          <w:rFonts w:eastAsia="Times New Roman" w:cs="Times New Roman"/>
          <w:szCs w:val="24"/>
        </w:rPr>
        <w:t>. Ξ</w:t>
      </w:r>
      <w:r w:rsidRPr="00A77F92">
        <w:rPr>
          <w:rFonts w:eastAsia="Times New Roman" w:cs="Times New Roman"/>
          <w:szCs w:val="24"/>
        </w:rPr>
        <w:t>έρατε για ποια έκρηξη</w:t>
      </w:r>
      <w:r>
        <w:rPr>
          <w:rFonts w:eastAsia="Times New Roman" w:cs="Times New Roman"/>
          <w:szCs w:val="24"/>
        </w:rPr>
        <w:t>, π</w:t>
      </w:r>
      <w:r w:rsidRPr="00A77F92">
        <w:rPr>
          <w:rFonts w:eastAsia="Times New Roman" w:cs="Times New Roman"/>
          <w:szCs w:val="24"/>
        </w:rPr>
        <w:t>οια έκπληξη είχα</w:t>
      </w:r>
      <w:r>
        <w:rPr>
          <w:rFonts w:eastAsia="Times New Roman" w:cs="Times New Roman"/>
          <w:szCs w:val="24"/>
        </w:rPr>
        <w:t>τε με τις πράξεις σας προετοιμάσει την ε</w:t>
      </w:r>
      <w:r w:rsidRPr="00A77F92">
        <w:rPr>
          <w:rFonts w:eastAsia="Times New Roman" w:cs="Times New Roman"/>
          <w:szCs w:val="24"/>
        </w:rPr>
        <w:t xml:space="preserve">λληνική κοινωνία και </w:t>
      </w:r>
      <w:r>
        <w:rPr>
          <w:rFonts w:eastAsia="Times New Roman" w:cs="Times New Roman"/>
          <w:szCs w:val="24"/>
        </w:rPr>
        <w:t>φροντίσατε</w:t>
      </w:r>
      <w:r w:rsidRPr="00A77F92">
        <w:rPr>
          <w:rFonts w:eastAsia="Times New Roman" w:cs="Times New Roman"/>
          <w:szCs w:val="24"/>
        </w:rPr>
        <w:t xml:space="preserve"> να δημιουργήσετε μία παγίδα</w:t>
      </w:r>
      <w:r>
        <w:rPr>
          <w:rFonts w:eastAsia="Times New Roman" w:cs="Times New Roman"/>
          <w:szCs w:val="24"/>
        </w:rPr>
        <w:t>,</w:t>
      </w:r>
      <w:r w:rsidRPr="00A77F92">
        <w:rPr>
          <w:rFonts w:eastAsia="Times New Roman" w:cs="Times New Roman"/>
          <w:szCs w:val="24"/>
        </w:rPr>
        <w:t xml:space="preserve"> ώστε η χώρα να εγκλωβιστεί στην αδυναμία αποπληρωμής του χρέους της με σαφή στόχο να πετύχετε τη λεγόμενη </w:t>
      </w:r>
      <w:r w:rsidRPr="00A77F92">
        <w:rPr>
          <w:rFonts w:eastAsia="Times New Roman" w:cs="Times New Roman"/>
          <w:szCs w:val="24"/>
        </w:rPr>
        <w:t>αριστερή παρέ</w:t>
      </w:r>
      <w:r>
        <w:rPr>
          <w:rFonts w:eastAsia="Times New Roman" w:cs="Times New Roman"/>
          <w:szCs w:val="24"/>
        </w:rPr>
        <w:t>νθεση.</w:t>
      </w:r>
    </w:p>
    <w:p w14:paraId="6338FD8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Δράσα</w:t>
      </w:r>
      <w:r w:rsidRPr="00A77F92">
        <w:rPr>
          <w:rFonts w:eastAsia="Times New Roman" w:cs="Times New Roman"/>
          <w:szCs w:val="24"/>
        </w:rPr>
        <w:t>τε</w:t>
      </w:r>
      <w:r>
        <w:rPr>
          <w:rFonts w:eastAsia="Times New Roman" w:cs="Times New Roman"/>
          <w:szCs w:val="24"/>
        </w:rPr>
        <w:t>, λ</w:t>
      </w:r>
      <w:r w:rsidRPr="00A77F92">
        <w:rPr>
          <w:rFonts w:eastAsia="Times New Roman" w:cs="Times New Roman"/>
          <w:szCs w:val="24"/>
        </w:rPr>
        <w:t>οιπόν</w:t>
      </w:r>
      <w:r>
        <w:rPr>
          <w:rFonts w:eastAsia="Times New Roman" w:cs="Times New Roman"/>
          <w:szCs w:val="24"/>
        </w:rPr>
        <w:t>,</w:t>
      </w:r>
      <w:r w:rsidRPr="00A77F92">
        <w:rPr>
          <w:rFonts w:eastAsia="Times New Roman" w:cs="Times New Roman"/>
          <w:szCs w:val="24"/>
        </w:rPr>
        <w:t xml:space="preserve"> ήδη από τότε όπως περίπου και σήμερα</w:t>
      </w:r>
      <w:r>
        <w:rPr>
          <w:rFonts w:eastAsia="Times New Roman" w:cs="Times New Roman"/>
          <w:szCs w:val="24"/>
        </w:rPr>
        <w:t>,</w:t>
      </w:r>
      <w:r w:rsidRPr="00A77F92">
        <w:rPr>
          <w:rFonts w:eastAsia="Times New Roman" w:cs="Times New Roman"/>
          <w:szCs w:val="24"/>
        </w:rPr>
        <w:t xml:space="preserve"> πρωτοστατώντας οι ίδιοι </w:t>
      </w:r>
      <w:r>
        <w:rPr>
          <w:rFonts w:eastAsia="Times New Roman" w:cs="Times New Roman"/>
          <w:szCs w:val="24"/>
        </w:rPr>
        <w:t xml:space="preserve">ή </w:t>
      </w:r>
      <w:r w:rsidRPr="00A77F92">
        <w:rPr>
          <w:rFonts w:eastAsia="Times New Roman" w:cs="Times New Roman"/>
          <w:szCs w:val="24"/>
        </w:rPr>
        <w:t>στηρίζοντας δυνάμεις που έχουν πολιτικές αντίθετ</w:t>
      </w:r>
      <w:r>
        <w:rPr>
          <w:rFonts w:eastAsia="Times New Roman" w:cs="Times New Roman"/>
          <w:szCs w:val="24"/>
        </w:rPr>
        <w:t>ες</w:t>
      </w:r>
      <w:r w:rsidRPr="00A77F92">
        <w:rPr>
          <w:rFonts w:eastAsia="Times New Roman" w:cs="Times New Roman"/>
          <w:szCs w:val="24"/>
        </w:rPr>
        <w:t xml:space="preserve"> στη</w:t>
      </w:r>
      <w:r>
        <w:rPr>
          <w:rFonts w:eastAsia="Times New Roman" w:cs="Times New Roman"/>
          <w:szCs w:val="24"/>
        </w:rPr>
        <w:t>ν υπέρβαση της εθνικής και κ</w:t>
      </w:r>
      <w:r w:rsidRPr="00A77F92">
        <w:rPr>
          <w:rFonts w:eastAsia="Times New Roman" w:cs="Times New Roman"/>
          <w:szCs w:val="24"/>
        </w:rPr>
        <w:t xml:space="preserve">οινωνικής κρίσης με την κοινωνία όρθια και έχοντας μάλιστα ανακτήσει την </w:t>
      </w:r>
      <w:r w:rsidRPr="00A77F92">
        <w:rPr>
          <w:rFonts w:eastAsia="Times New Roman" w:cs="Times New Roman"/>
          <w:szCs w:val="24"/>
        </w:rPr>
        <w:t>αυτονομία της πολιτικής πρωτοβουλίας</w:t>
      </w:r>
      <w:r>
        <w:rPr>
          <w:rFonts w:eastAsia="Times New Roman" w:cs="Times New Roman"/>
          <w:szCs w:val="24"/>
        </w:rPr>
        <w:t>. Α</w:t>
      </w:r>
      <w:r w:rsidRPr="00A77F92">
        <w:rPr>
          <w:rFonts w:eastAsia="Times New Roman" w:cs="Times New Roman"/>
          <w:szCs w:val="24"/>
        </w:rPr>
        <w:t>ποτύχατε</w:t>
      </w:r>
      <w:r>
        <w:rPr>
          <w:rFonts w:eastAsia="Times New Roman" w:cs="Times New Roman"/>
          <w:szCs w:val="24"/>
        </w:rPr>
        <w:t>.</w:t>
      </w:r>
      <w:r w:rsidRPr="00A77F92">
        <w:rPr>
          <w:rFonts w:eastAsia="Times New Roman" w:cs="Times New Roman"/>
          <w:szCs w:val="24"/>
        </w:rPr>
        <w:t xml:space="preserve"> Εμείς πετύχαμε να μην είμαστε μία ιστορική παρένθεση</w:t>
      </w:r>
      <w:r>
        <w:rPr>
          <w:rFonts w:eastAsia="Times New Roman" w:cs="Times New Roman"/>
          <w:szCs w:val="24"/>
        </w:rPr>
        <w:t>, αλλά α</w:t>
      </w:r>
      <w:r w:rsidRPr="00A77F92">
        <w:rPr>
          <w:rFonts w:eastAsia="Times New Roman" w:cs="Times New Roman"/>
          <w:szCs w:val="24"/>
        </w:rPr>
        <w:t>ντίθετα να σταματήσουμε την κοινωνική κρίση όπως μέχρι τις αρχές του 2015 είχε αυτή εμφανιστεί</w:t>
      </w:r>
      <w:r>
        <w:rPr>
          <w:rFonts w:eastAsia="Times New Roman" w:cs="Times New Roman"/>
          <w:szCs w:val="24"/>
        </w:rPr>
        <w:t>.</w:t>
      </w:r>
    </w:p>
    <w:p w14:paraId="6338FD8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Λυγίσαμε</w:t>
      </w:r>
      <w:r w:rsidRPr="00A77F92">
        <w:rPr>
          <w:rFonts w:eastAsia="Times New Roman" w:cs="Times New Roman"/>
          <w:szCs w:val="24"/>
        </w:rPr>
        <w:t xml:space="preserve"> για να μη σπάσουμε</w:t>
      </w:r>
      <w:r>
        <w:rPr>
          <w:rFonts w:eastAsia="Times New Roman" w:cs="Times New Roman"/>
          <w:szCs w:val="24"/>
        </w:rPr>
        <w:t>,</w:t>
      </w:r>
      <w:r w:rsidRPr="00A77F92">
        <w:rPr>
          <w:rFonts w:eastAsia="Times New Roman" w:cs="Times New Roman"/>
          <w:szCs w:val="24"/>
        </w:rPr>
        <w:t xml:space="preserve"> για να μη χαθεί η ελπί</w:t>
      </w:r>
      <w:r w:rsidRPr="00A77F92">
        <w:rPr>
          <w:rFonts w:eastAsia="Times New Roman" w:cs="Times New Roman"/>
          <w:szCs w:val="24"/>
        </w:rPr>
        <w:t>δα απέναντι στον ισχυρό αέρα που φύσαγε από κάθε κατεύθυνση διεθνώς</w:t>
      </w:r>
      <w:r>
        <w:rPr>
          <w:rFonts w:eastAsia="Times New Roman" w:cs="Times New Roman"/>
          <w:szCs w:val="24"/>
        </w:rPr>
        <w:t>,</w:t>
      </w:r>
      <w:r w:rsidRPr="00A77F92">
        <w:rPr>
          <w:rFonts w:eastAsia="Times New Roman" w:cs="Times New Roman"/>
          <w:szCs w:val="24"/>
        </w:rPr>
        <w:t xml:space="preserve"> όντας μόνοι μας τότε μέσα σε όλη την Ευρώπη</w:t>
      </w:r>
      <w:r>
        <w:rPr>
          <w:rFonts w:eastAsia="Times New Roman" w:cs="Times New Roman"/>
          <w:szCs w:val="24"/>
        </w:rPr>
        <w:t>,</w:t>
      </w:r>
      <w:r w:rsidRPr="00A77F92">
        <w:rPr>
          <w:rFonts w:eastAsia="Times New Roman" w:cs="Times New Roman"/>
          <w:szCs w:val="24"/>
        </w:rPr>
        <w:t xml:space="preserve"> όταν τότε αναγκαστήκαμε να προβούμε σε έναν έ</w:t>
      </w:r>
      <w:r>
        <w:rPr>
          <w:rFonts w:eastAsia="Times New Roman" w:cs="Times New Roman"/>
          <w:szCs w:val="24"/>
        </w:rPr>
        <w:t>ντιμο</w:t>
      </w:r>
      <w:r w:rsidRPr="00A77F92">
        <w:rPr>
          <w:rFonts w:eastAsia="Times New Roman" w:cs="Times New Roman"/>
          <w:szCs w:val="24"/>
        </w:rPr>
        <w:t xml:space="preserve"> αλλά στρατηγικά έξυπνο </w:t>
      </w:r>
      <w:r>
        <w:rPr>
          <w:rFonts w:eastAsia="Times New Roman" w:cs="Times New Roman"/>
          <w:szCs w:val="24"/>
        </w:rPr>
        <w:t>-</w:t>
      </w:r>
      <w:r w:rsidRPr="00A77F92">
        <w:rPr>
          <w:rFonts w:eastAsia="Times New Roman" w:cs="Times New Roman"/>
          <w:szCs w:val="24"/>
        </w:rPr>
        <w:t>όπως αποδεικνύεται</w:t>
      </w:r>
      <w:r>
        <w:rPr>
          <w:rFonts w:eastAsia="Times New Roman" w:cs="Times New Roman"/>
          <w:szCs w:val="24"/>
        </w:rPr>
        <w:t>-</w:t>
      </w:r>
      <w:r w:rsidRPr="00A77F92">
        <w:rPr>
          <w:rFonts w:eastAsia="Times New Roman" w:cs="Times New Roman"/>
          <w:szCs w:val="24"/>
        </w:rPr>
        <w:t xml:space="preserve"> συμβιβασμό</w:t>
      </w:r>
      <w:r>
        <w:rPr>
          <w:rFonts w:eastAsia="Times New Roman" w:cs="Times New Roman"/>
          <w:szCs w:val="24"/>
        </w:rPr>
        <w:t>. Κ</w:t>
      </w:r>
      <w:r w:rsidRPr="00A77F92">
        <w:rPr>
          <w:rFonts w:eastAsia="Times New Roman" w:cs="Times New Roman"/>
          <w:szCs w:val="24"/>
        </w:rPr>
        <w:t>αι αυτό</w:t>
      </w:r>
      <w:r w:rsidRPr="00A77F92">
        <w:rPr>
          <w:rFonts w:eastAsia="Times New Roman" w:cs="Times New Roman"/>
          <w:szCs w:val="24"/>
        </w:rPr>
        <w:t xml:space="preserve"> ενώ είχαμε να αντιμετωπίσουμε άλλη μία πρωτοφανή κρίση την προσφυγική κρίση</w:t>
      </w:r>
      <w:r>
        <w:rPr>
          <w:rFonts w:eastAsia="Times New Roman" w:cs="Times New Roman"/>
          <w:szCs w:val="24"/>
        </w:rPr>
        <w:t>. Κ</w:t>
      </w:r>
      <w:r w:rsidRPr="00A77F92">
        <w:rPr>
          <w:rFonts w:eastAsia="Times New Roman" w:cs="Times New Roman"/>
          <w:szCs w:val="24"/>
        </w:rPr>
        <w:t>αι σήμερα είμαστε πάλι εδώ έχοντας ανορθωθεί ξανά</w:t>
      </w:r>
      <w:r>
        <w:rPr>
          <w:rFonts w:eastAsia="Times New Roman" w:cs="Times New Roman"/>
          <w:szCs w:val="24"/>
        </w:rPr>
        <w:t>,</w:t>
      </w:r>
      <w:r w:rsidRPr="00A77F92">
        <w:rPr>
          <w:rFonts w:eastAsia="Times New Roman" w:cs="Times New Roman"/>
          <w:szCs w:val="24"/>
        </w:rPr>
        <w:t xml:space="preserve"> πιάνοντας το νήμα της κοινωνικής αναφοράς </w:t>
      </w:r>
      <w:r>
        <w:rPr>
          <w:rFonts w:eastAsia="Times New Roman" w:cs="Times New Roman"/>
          <w:szCs w:val="24"/>
        </w:rPr>
        <w:t>μας.</w:t>
      </w:r>
      <w:r w:rsidRPr="00A77F92">
        <w:rPr>
          <w:rFonts w:eastAsia="Times New Roman" w:cs="Times New Roman"/>
          <w:szCs w:val="24"/>
        </w:rPr>
        <w:t xml:space="preserve"> </w:t>
      </w:r>
    </w:p>
    <w:p w14:paraId="6338FD85" w14:textId="77777777" w:rsidR="00401C51" w:rsidRDefault="00794512">
      <w:pPr>
        <w:spacing w:line="600" w:lineRule="auto"/>
        <w:ind w:firstLine="720"/>
        <w:jc w:val="both"/>
        <w:rPr>
          <w:rFonts w:eastAsia="Times New Roman" w:cs="Times New Roman"/>
          <w:szCs w:val="24"/>
        </w:rPr>
      </w:pPr>
      <w:r w:rsidRPr="00A77F92">
        <w:rPr>
          <w:rFonts w:eastAsia="Times New Roman" w:cs="Times New Roman"/>
          <w:szCs w:val="24"/>
        </w:rPr>
        <w:t>Άξιζε τον κόπο</w:t>
      </w:r>
      <w:r>
        <w:rPr>
          <w:rFonts w:eastAsia="Times New Roman" w:cs="Times New Roman"/>
          <w:szCs w:val="24"/>
        </w:rPr>
        <w:t>, κυρίες και κύριοι Β</w:t>
      </w:r>
      <w:r w:rsidRPr="00A77F92">
        <w:rPr>
          <w:rFonts w:eastAsia="Times New Roman" w:cs="Times New Roman"/>
          <w:szCs w:val="24"/>
        </w:rPr>
        <w:t>ουλευτές του ΣΥΡΙΖΑ</w:t>
      </w:r>
      <w:r>
        <w:rPr>
          <w:rFonts w:eastAsia="Times New Roman" w:cs="Times New Roman"/>
          <w:szCs w:val="24"/>
        </w:rPr>
        <w:t>,</w:t>
      </w:r>
      <w:r w:rsidRPr="00A77F92">
        <w:rPr>
          <w:rFonts w:eastAsia="Times New Roman" w:cs="Times New Roman"/>
          <w:szCs w:val="24"/>
        </w:rPr>
        <w:t xml:space="preserve"> όλος αυτός ο αγώνας κα</w:t>
      </w:r>
      <w:r w:rsidRPr="00A77F92">
        <w:rPr>
          <w:rFonts w:eastAsia="Times New Roman" w:cs="Times New Roman"/>
          <w:szCs w:val="24"/>
        </w:rPr>
        <w:t>ι όλη αυτή η διαδρομή για κάθε πολυνομοσχέδιο</w:t>
      </w:r>
      <w:r>
        <w:rPr>
          <w:rFonts w:eastAsia="Times New Roman" w:cs="Times New Roman"/>
          <w:szCs w:val="24"/>
        </w:rPr>
        <w:t>,</w:t>
      </w:r>
      <w:r w:rsidRPr="00A77F92">
        <w:rPr>
          <w:rFonts w:eastAsia="Times New Roman" w:cs="Times New Roman"/>
          <w:szCs w:val="24"/>
        </w:rPr>
        <w:t xml:space="preserve"> για κάθε διάταξη</w:t>
      </w:r>
      <w:r>
        <w:rPr>
          <w:rFonts w:eastAsia="Times New Roman" w:cs="Times New Roman"/>
          <w:szCs w:val="24"/>
        </w:rPr>
        <w:t>,</w:t>
      </w:r>
      <w:r w:rsidRPr="00A77F92">
        <w:rPr>
          <w:rFonts w:eastAsia="Times New Roman" w:cs="Times New Roman"/>
          <w:szCs w:val="24"/>
        </w:rPr>
        <w:t xml:space="preserve"> για κάθε στιγμή της διαπραγμάτευσης</w:t>
      </w:r>
      <w:r>
        <w:rPr>
          <w:rFonts w:eastAsia="Times New Roman" w:cs="Times New Roman"/>
          <w:szCs w:val="24"/>
        </w:rPr>
        <w:t>,</w:t>
      </w:r>
      <w:r w:rsidRPr="00A77F92">
        <w:rPr>
          <w:rFonts w:eastAsia="Times New Roman" w:cs="Times New Roman"/>
          <w:szCs w:val="24"/>
        </w:rPr>
        <w:t xml:space="preserve"> όπως </w:t>
      </w:r>
      <w:r>
        <w:rPr>
          <w:rFonts w:eastAsia="Times New Roman" w:cs="Times New Roman"/>
          <w:szCs w:val="24"/>
        </w:rPr>
        <w:t>αυτή από</w:t>
      </w:r>
      <w:r w:rsidRPr="00A77F92">
        <w:rPr>
          <w:rFonts w:eastAsia="Times New Roman" w:cs="Times New Roman"/>
          <w:szCs w:val="24"/>
        </w:rPr>
        <w:t xml:space="preserve"> το </w:t>
      </w:r>
      <w:r>
        <w:rPr>
          <w:rFonts w:eastAsia="Times New Roman" w:cs="Times New Roman"/>
          <w:szCs w:val="24"/>
        </w:rPr>
        <w:t>«</w:t>
      </w:r>
      <w:r w:rsidRPr="00A77F92">
        <w:rPr>
          <w:rFonts w:eastAsia="Times New Roman" w:cs="Times New Roman"/>
          <w:szCs w:val="24"/>
        </w:rPr>
        <w:t>HILTON</w:t>
      </w:r>
      <w:r>
        <w:rPr>
          <w:rFonts w:eastAsia="Times New Roman" w:cs="Times New Roman"/>
          <w:szCs w:val="24"/>
        </w:rPr>
        <w:t>»</w:t>
      </w:r>
      <w:r w:rsidRPr="00A77F92">
        <w:rPr>
          <w:rFonts w:eastAsia="Times New Roman" w:cs="Times New Roman"/>
          <w:szCs w:val="24"/>
        </w:rPr>
        <w:t xml:space="preserve"> κατέ</w:t>
      </w:r>
      <w:r>
        <w:rPr>
          <w:rFonts w:eastAsia="Times New Roman" w:cs="Times New Roman"/>
          <w:szCs w:val="24"/>
        </w:rPr>
        <w:t>ληγε μέσα σε αυτές τις Α</w:t>
      </w:r>
      <w:r w:rsidRPr="00A77F92">
        <w:rPr>
          <w:rFonts w:eastAsia="Times New Roman" w:cs="Times New Roman"/>
          <w:szCs w:val="24"/>
        </w:rPr>
        <w:t>ίθουσες και στους αγώνες που δώσαμε μαζί όλο αυτό το διάστημα</w:t>
      </w:r>
      <w:r>
        <w:rPr>
          <w:rFonts w:eastAsia="Times New Roman" w:cs="Times New Roman"/>
          <w:szCs w:val="24"/>
        </w:rPr>
        <w:t>. Μ</w:t>
      </w:r>
      <w:r w:rsidRPr="00A77F92">
        <w:rPr>
          <w:rFonts w:eastAsia="Times New Roman" w:cs="Times New Roman"/>
          <w:szCs w:val="24"/>
        </w:rPr>
        <w:t xml:space="preserve">οναδικός σύμμαχος ήταν έως τώρα και </w:t>
      </w:r>
      <w:r w:rsidRPr="00A77F92">
        <w:rPr>
          <w:rFonts w:eastAsia="Times New Roman" w:cs="Times New Roman"/>
          <w:szCs w:val="24"/>
        </w:rPr>
        <w:t>είναι ακόμη η κοινωνική πλειοψηφία</w:t>
      </w:r>
      <w:r>
        <w:rPr>
          <w:rFonts w:eastAsia="Times New Roman" w:cs="Times New Roman"/>
          <w:szCs w:val="24"/>
        </w:rPr>
        <w:t>,</w:t>
      </w:r>
      <w:r w:rsidRPr="00A77F92">
        <w:rPr>
          <w:rFonts w:eastAsia="Times New Roman" w:cs="Times New Roman"/>
          <w:szCs w:val="24"/>
        </w:rPr>
        <w:t xml:space="preserve"> η σχέση εμπιστοσύνης μαζί της και </w:t>
      </w:r>
      <w:r>
        <w:rPr>
          <w:rFonts w:eastAsia="Times New Roman" w:cs="Times New Roman"/>
          <w:szCs w:val="24"/>
        </w:rPr>
        <w:t xml:space="preserve">η </w:t>
      </w:r>
      <w:r w:rsidRPr="00A77F92">
        <w:rPr>
          <w:rFonts w:eastAsia="Times New Roman" w:cs="Times New Roman"/>
          <w:szCs w:val="24"/>
        </w:rPr>
        <w:t>πίστη ότι έχουμε δίκιο</w:t>
      </w:r>
      <w:r>
        <w:rPr>
          <w:rFonts w:eastAsia="Times New Roman" w:cs="Times New Roman"/>
          <w:szCs w:val="24"/>
        </w:rPr>
        <w:t>. Σ</w:t>
      </w:r>
      <w:r w:rsidRPr="00A77F92">
        <w:rPr>
          <w:rFonts w:eastAsia="Times New Roman" w:cs="Times New Roman"/>
          <w:szCs w:val="24"/>
        </w:rPr>
        <w:t xml:space="preserve">ε αυτή θα στηριχθούμε και στις εκλογικές μάχες που βρίσκονται μπροστά </w:t>
      </w:r>
      <w:r>
        <w:rPr>
          <w:rFonts w:eastAsia="Times New Roman" w:cs="Times New Roman"/>
          <w:szCs w:val="24"/>
        </w:rPr>
        <w:t>μας.</w:t>
      </w:r>
    </w:p>
    <w:p w14:paraId="6338FD8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σχέση εμπιστοσύνη</w:t>
      </w:r>
      <w:r>
        <w:rPr>
          <w:rFonts w:eastAsia="Times New Roman" w:cs="Times New Roman"/>
          <w:szCs w:val="24"/>
        </w:rPr>
        <w:t>ς</w:t>
      </w:r>
      <w:r>
        <w:rPr>
          <w:rFonts w:eastAsia="Times New Roman" w:cs="Times New Roman"/>
          <w:szCs w:val="24"/>
        </w:rPr>
        <w:t xml:space="preserve"> μας με τον λαό</w:t>
      </w:r>
      <w:r w:rsidRPr="00A77F92">
        <w:rPr>
          <w:rFonts w:eastAsia="Times New Roman" w:cs="Times New Roman"/>
          <w:szCs w:val="24"/>
        </w:rPr>
        <w:t xml:space="preserve"> εκφράστηκε σε κάθε στάση της πορεία</w:t>
      </w:r>
      <w:r>
        <w:rPr>
          <w:rFonts w:eastAsia="Times New Roman" w:cs="Times New Roman"/>
          <w:szCs w:val="24"/>
        </w:rPr>
        <w:t>ς μας μέχρι ε</w:t>
      </w:r>
      <w:r>
        <w:rPr>
          <w:rFonts w:eastAsia="Times New Roman" w:cs="Times New Roman"/>
          <w:szCs w:val="24"/>
        </w:rPr>
        <w:t xml:space="preserve">δώ, ιδίως </w:t>
      </w:r>
      <w:r w:rsidRPr="00A77F92">
        <w:rPr>
          <w:rFonts w:eastAsia="Times New Roman" w:cs="Times New Roman"/>
          <w:szCs w:val="24"/>
        </w:rPr>
        <w:t>όταν η τελευταία συμφωνία δημοσιονομικής προσαρμογής τέθηκε ενώπιον της Εθνικής Αντιπροσωπείας και στην κρίση του ελληνικού λαού</w:t>
      </w:r>
      <w:r>
        <w:rPr>
          <w:rFonts w:eastAsia="Times New Roman" w:cs="Times New Roman"/>
          <w:szCs w:val="24"/>
        </w:rPr>
        <w:t>,</w:t>
      </w:r>
      <w:r w:rsidRPr="00A77F92">
        <w:rPr>
          <w:rFonts w:eastAsia="Times New Roman" w:cs="Times New Roman"/>
          <w:szCs w:val="24"/>
        </w:rPr>
        <w:t xml:space="preserve"> όπως δεν έγινε ποτέ από κανέναν άλλον</w:t>
      </w:r>
      <w:r>
        <w:rPr>
          <w:rFonts w:eastAsia="Times New Roman" w:cs="Times New Roman"/>
          <w:szCs w:val="24"/>
        </w:rPr>
        <w:t>. Κερδίσαμε τότε ξανά</w:t>
      </w:r>
      <w:r w:rsidRPr="00A77F92">
        <w:rPr>
          <w:rFonts w:eastAsia="Times New Roman" w:cs="Times New Roman"/>
          <w:szCs w:val="24"/>
        </w:rPr>
        <w:t xml:space="preserve"> τις εκλογές </w:t>
      </w:r>
      <w:r>
        <w:rPr>
          <w:rFonts w:eastAsia="Times New Roman" w:cs="Times New Roman"/>
          <w:szCs w:val="24"/>
        </w:rPr>
        <w:t xml:space="preserve">και </w:t>
      </w:r>
      <w:r w:rsidRPr="00A77F92">
        <w:rPr>
          <w:rFonts w:eastAsia="Times New Roman" w:cs="Times New Roman"/>
          <w:szCs w:val="24"/>
        </w:rPr>
        <w:t>ξεκίνησε η υλοποίηση του προγράμματος</w:t>
      </w:r>
      <w:r w:rsidRPr="006A1D2B">
        <w:rPr>
          <w:rFonts w:eastAsia="Times New Roman" w:cs="Times New Roman"/>
          <w:szCs w:val="24"/>
        </w:rPr>
        <w:t xml:space="preserve"> </w:t>
      </w:r>
      <w:r>
        <w:rPr>
          <w:rFonts w:eastAsia="Times New Roman" w:cs="Times New Roman"/>
          <w:szCs w:val="24"/>
        </w:rPr>
        <w:t>-αυ</w:t>
      </w:r>
      <w:r>
        <w:rPr>
          <w:rFonts w:eastAsia="Times New Roman" w:cs="Times New Roman"/>
          <w:szCs w:val="24"/>
        </w:rPr>
        <w:t>τή που εσείς λοιδορούσατε-</w:t>
      </w:r>
      <w:r w:rsidRPr="00A77F92">
        <w:rPr>
          <w:rFonts w:eastAsia="Times New Roman" w:cs="Times New Roman"/>
          <w:szCs w:val="24"/>
        </w:rPr>
        <w:t xml:space="preserve"> οι αξιολογήσεις</w:t>
      </w:r>
      <w:r>
        <w:rPr>
          <w:rFonts w:eastAsia="Times New Roman" w:cs="Times New Roman"/>
          <w:szCs w:val="24"/>
        </w:rPr>
        <w:t>. Π</w:t>
      </w:r>
      <w:r w:rsidRPr="00A77F92">
        <w:rPr>
          <w:rFonts w:eastAsia="Times New Roman" w:cs="Times New Roman"/>
          <w:szCs w:val="24"/>
        </w:rPr>
        <w:t>ερίοδος μέσα στην οποία συνεχ</w:t>
      </w:r>
      <w:r>
        <w:rPr>
          <w:rFonts w:eastAsia="Times New Roman" w:cs="Times New Roman"/>
          <w:szCs w:val="24"/>
        </w:rPr>
        <w:t>ί</w:t>
      </w:r>
      <w:r w:rsidRPr="00A77F92">
        <w:rPr>
          <w:rFonts w:eastAsia="Times New Roman" w:cs="Times New Roman"/>
          <w:szCs w:val="24"/>
        </w:rPr>
        <w:t>ζ</w:t>
      </w:r>
      <w:r>
        <w:rPr>
          <w:rFonts w:eastAsia="Times New Roman" w:cs="Times New Roman"/>
          <w:szCs w:val="24"/>
        </w:rPr>
        <w:t>ον</w:t>
      </w:r>
      <w:r w:rsidRPr="00A77F92">
        <w:rPr>
          <w:rFonts w:eastAsia="Times New Roman" w:cs="Times New Roman"/>
          <w:szCs w:val="24"/>
        </w:rPr>
        <w:t>ταν οι μικρές και μεγάλες διαπραγματεύσεις</w:t>
      </w:r>
      <w:r>
        <w:rPr>
          <w:rFonts w:eastAsia="Times New Roman" w:cs="Times New Roman"/>
          <w:szCs w:val="24"/>
        </w:rPr>
        <w:t>,</w:t>
      </w:r>
      <w:r w:rsidRPr="00A77F92">
        <w:rPr>
          <w:rFonts w:eastAsia="Times New Roman" w:cs="Times New Roman"/>
          <w:szCs w:val="24"/>
        </w:rPr>
        <w:t xml:space="preserve"> οι πρωτοβουλίες που έδειχναν ότι εντέ</w:t>
      </w:r>
      <w:r>
        <w:rPr>
          <w:rFonts w:eastAsia="Times New Roman" w:cs="Times New Roman"/>
          <w:szCs w:val="24"/>
        </w:rPr>
        <w:t>λει ο ελληνικός λαός είναι στο πρώτο π</w:t>
      </w:r>
      <w:r w:rsidRPr="00A77F92">
        <w:rPr>
          <w:rFonts w:eastAsia="Times New Roman" w:cs="Times New Roman"/>
          <w:szCs w:val="24"/>
        </w:rPr>
        <w:t>λάνο</w:t>
      </w:r>
      <w:r>
        <w:rPr>
          <w:rFonts w:eastAsia="Times New Roman" w:cs="Times New Roman"/>
          <w:szCs w:val="24"/>
        </w:rPr>
        <w:t>. Ήταν και είναι στο πρώτο π</w:t>
      </w:r>
      <w:r w:rsidRPr="00A77F92">
        <w:rPr>
          <w:rFonts w:eastAsia="Times New Roman" w:cs="Times New Roman"/>
          <w:szCs w:val="24"/>
        </w:rPr>
        <w:t>λάνο</w:t>
      </w:r>
      <w:r>
        <w:rPr>
          <w:rFonts w:eastAsia="Times New Roman" w:cs="Times New Roman"/>
          <w:szCs w:val="24"/>
        </w:rPr>
        <w:t>,</w:t>
      </w:r>
      <w:r w:rsidRPr="00A77F92">
        <w:rPr>
          <w:rFonts w:eastAsia="Times New Roman" w:cs="Times New Roman"/>
          <w:szCs w:val="24"/>
        </w:rPr>
        <w:t xml:space="preserve"> και αυτό</w:t>
      </w:r>
      <w:r>
        <w:rPr>
          <w:rFonts w:eastAsia="Times New Roman" w:cs="Times New Roman"/>
          <w:szCs w:val="24"/>
        </w:rPr>
        <w:t>,</w:t>
      </w:r>
      <w:r w:rsidRPr="00A77F92">
        <w:rPr>
          <w:rFonts w:eastAsia="Times New Roman" w:cs="Times New Roman"/>
          <w:szCs w:val="24"/>
        </w:rPr>
        <w:t xml:space="preserve"> κύριοι της </w:t>
      </w:r>
      <w:r w:rsidRPr="00A77F92">
        <w:rPr>
          <w:rFonts w:eastAsia="Times New Roman" w:cs="Times New Roman"/>
          <w:szCs w:val="24"/>
        </w:rPr>
        <w:t>Αντιπολίτευσης</w:t>
      </w:r>
      <w:r>
        <w:rPr>
          <w:rFonts w:eastAsia="Times New Roman" w:cs="Times New Roman"/>
          <w:szCs w:val="24"/>
        </w:rPr>
        <w:t>, δεν το αντέξα</w:t>
      </w:r>
      <w:r w:rsidRPr="00A77F92">
        <w:rPr>
          <w:rFonts w:eastAsia="Times New Roman" w:cs="Times New Roman"/>
          <w:szCs w:val="24"/>
        </w:rPr>
        <w:t>τε και δεν το αντέχετε</w:t>
      </w:r>
      <w:r>
        <w:rPr>
          <w:rFonts w:eastAsia="Times New Roman" w:cs="Times New Roman"/>
          <w:szCs w:val="24"/>
        </w:rPr>
        <w:t>. Γ</w:t>
      </w:r>
      <w:r w:rsidRPr="00A77F92">
        <w:rPr>
          <w:rFonts w:eastAsia="Times New Roman" w:cs="Times New Roman"/>
          <w:szCs w:val="24"/>
        </w:rPr>
        <w:t xml:space="preserve">ια πρώτη φορά την ώρα που εφαρμοζόταν </w:t>
      </w:r>
      <w:r>
        <w:rPr>
          <w:rFonts w:eastAsia="Times New Roman" w:cs="Times New Roman"/>
          <w:szCs w:val="24"/>
        </w:rPr>
        <w:t>έ</w:t>
      </w:r>
      <w:r w:rsidRPr="00A77F92">
        <w:rPr>
          <w:rFonts w:eastAsia="Times New Roman" w:cs="Times New Roman"/>
          <w:szCs w:val="24"/>
        </w:rPr>
        <w:t>να πρόγραμμα δημοσιονομικής προσαρμογής</w:t>
      </w:r>
      <w:r>
        <w:rPr>
          <w:rFonts w:eastAsia="Times New Roman" w:cs="Times New Roman"/>
          <w:szCs w:val="24"/>
        </w:rPr>
        <w:t>,</w:t>
      </w:r>
      <w:r w:rsidRPr="00A77F92">
        <w:rPr>
          <w:rFonts w:eastAsia="Times New Roman" w:cs="Times New Roman"/>
          <w:szCs w:val="24"/>
        </w:rPr>
        <w:t xml:space="preserve"> υλοποιούνταν και το παράλληλο πρόγραμμα</w:t>
      </w:r>
      <w:r>
        <w:rPr>
          <w:rFonts w:eastAsia="Times New Roman" w:cs="Times New Roman"/>
          <w:szCs w:val="24"/>
        </w:rPr>
        <w:t>. Τ</w:t>
      </w:r>
      <w:r w:rsidRPr="00A77F92">
        <w:rPr>
          <w:rFonts w:eastAsia="Times New Roman" w:cs="Times New Roman"/>
          <w:szCs w:val="24"/>
        </w:rPr>
        <w:t>ο λοιδορήσα</w:t>
      </w:r>
      <w:r>
        <w:rPr>
          <w:rFonts w:eastAsia="Times New Roman" w:cs="Times New Roman"/>
          <w:szCs w:val="24"/>
        </w:rPr>
        <w:t>τε και αυτό.</w:t>
      </w:r>
    </w:p>
    <w:p w14:paraId="6338FD8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Τον Αύγουστο του 2018 ολοκληρώθηκε το τρίτο Πρόγραμμα </w:t>
      </w:r>
      <w:r>
        <w:rPr>
          <w:rFonts w:eastAsia="Times New Roman" w:cs="Times New Roman"/>
          <w:szCs w:val="24"/>
        </w:rPr>
        <w:t>Στήριξης-Σταθερότητας. Η Κυβέρνηση της Αριστεράς πέτυχε εκεί που όλες οι προηγούμενες είχαν αποτύχει. Πέτυχε μια πολιτική</w:t>
      </w:r>
      <w:r>
        <w:rPr>
          <w:rFonts w:eastAsia="Times New Roman" w:cs="Times New Roman"/>
          <w:szCs w:val="24"/>
        </w:rPr>
        <w:t>,</w:t>
      </w:r>
      <w:r>
        <w:rPr>
          <w:rFonts w:eastAsia="Times New Roman" w:cs="Times New Roman"/>
          <w:szCs w:val="24"/>
        </w:rPr>
        <w:t xml:space="preserve"> που αφ</w:t>
      </w:r>
      <w:r>
        <w:rPr>
          <w:rFonts w:eastAsia="Times New Roman" w:cs="Times New Roman"/>
          <w:szCs w:val="24"/>
        </w:rPr>
        <w:t xml:space="preserve">’ </w:t>
      </w:r>
      <w:r>
        <w:rPr>
          <w:rFonts w:eastAsia="Times New Roman" w:cs="Times New Roman"/>
          <w:szCs w:val="24"/>
        </w:rPr>
        <w:t>ενός κατάφερε να διασφαλίσει τα αναγκαία ταμειακά αποθέματα του κράτους που επαρκούν για την κάλυψη των άμεσων αναγκών αποπλη</w:t>
      </w:r>
      <w:r>
        <w:rPr>
          <w:rFonts w:eastAsia="Times New Roman" w:cs="Times New Roman"/>
          <w:szCs w:val="24"/>
        </w:rPr>
        <w:t>ρωμής του χρέους χωρίς νέο δανεισμό, μαζί με μια νέα οριστική προοπτική εξόδου στις αγορές με ιστορικά χαμηλά επιτόκια, αλλά και κυρίαρχα την άσκηση πολιτικών ενός εκ νέου πολιτικού κράτους πρόνοιας για τους πολλούς, παρέχοντας στην κοινωνία δυνατότητες εν</w:t>
      </w:r>
      <w:r>
        <w:rPr>
          <w:rFonts w:eastAsia="Times New Roman" w:cs="Times New Roman"/>
          <w:szCs w:val="24"/>
        </w:rPr>
        <w:t>ίσχυσης της ανάπτυξης.</w:t>
      </w:r>
    </w:p>
    <w:p w14:paraId="6338FD8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έγκαιρη ολοκλήρωση του προγράμματος σάς προκάλεσε και σας προκαλεί και σήμερα τουλάχιστον αμηχανία, σας στέρησε και σας στερεί και σήμερα κάθε προσδοκία την οποία απροκάλυπτα διατηρούσε και διατηρεί ενάντια στο εθνικό συμφέρον, αυτ</w:t>
      </w:r>
      <w:r>
        <w:rPr>
          <w:rFonts w:eastAsia="Times New Roman" w:cs="Times New Roman"/>
          <w:szCs w:val="24"/>
        </w:rPr>
        <w:t>ό που υπήρχε τότε και υπάρχει και σήμερα, να αποτύχει η ελληνική Κυβέρνηση στο πεδίο της οικονομίας. Γι’ αυτό και μόνο είμαστε εδώ σήμερα.</w:t>
      </w:r>
    </w:p>
    <w:p w14:paraId="6338FD8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Εσείς έχετε αναλάβει πάλι τη δουλειά </w:t>
      </w:r>
      <w:r>
        <w:rPr>
          <w:rFonts w:eastAsia="Times New Roman" w:cs="Times New Roman"/>
          <w:szCs w:val="24"/>
        </w:rPr>
        <w:t>-</w:t>
      </w:r>
      <w:r>
        <w:rPr>
          <w:rFonts w:eastAsia="Times New Roman" w:cs="Times New Roman"/>
          <w:szCs w:val="24"/>
        </w:rPr>
        <w:t>υποτιμώντας την αντίληψη του ελληνικού λαού</w:t>
      </w:r>
      <w:r>
        <w:rPr>
          <w:rFonts w:eastAsia="Times New Roman" w:cs="Times New Roman"/>
          <w:szCs w:val="24"/>
        </w:rPr>
        <w:t>-</w:t>
      </w:r>
      <w:r>
        <w:rPr>
          <w:rFonts w:eastAsia="Times New Roman" w:cs="Times New Roman"/>
          <w:szCs w:val="24"/>
        </w:rPr>
        <w:t xml:space="preserve"> να στήσετε και να στηρίξετε άλλη μ</w:t>
      </w:r>
      <w:r>
        <w:rPr>
          <w:rFonts w:eastAsia="Times New Roman" w:cs="Times New Roman"/>
          <w:szCs w:val="24"/>
        </w:rPr>
        <w:t>ία παγίδα, έναν μηχανισμό προπαγάνδας και απόκρυψης, που θα τον παρασύρει μακριά από τα σημαντικά που τίθενται μπροστά μας στην ευρωπαϊκή ήπειρο</w:t>
      </w:r>
      <w:r>
        <w:rPr>
          <w:rFonts w:eastAsia="Times New Roman" w:cs="Times New Roman"/>
          <w:szCs w:val="24"/>
        </w:rPr>
        <w:t>,</w:t>
      </w:r>
      <w:r>
        <w:rPr>
          <w:rFonts w:eastAsia="Times New Roman" w:cs="Times New Roman"/>
          <w:szCs w:val="24"/>
        </w:rPr>
        <w:t xml:space="preserve"> ανασύροντας ζητήματα ύφους και αισθητικής και απομακρύνοντας τον ελληνικό λαό από τα θέματα ουσίας. Αυτή τη φο</w:t>
      </w:r>
      <w:r>
        <w:rPr>
          <w:rFonts w:eastAsia="Times New Roman" w:cs="Times New Roman"/>
          <w:szCs w:val="24"/>
        </w:rPr>
        <w:t>ρά έχετε τη δουλειά</w:t>
      </w:r>
      <w:r>
        <w:rPr>
          <w:rFonts w:eastAsia="Times New Roman" w:cs="Times New Roman"/>
          <w:szCs w:val="24"/>
        </w:rPr>
        <w:t>,</w:t>
      </w:r>
      <w:r>
        <w:rPr>
          <w:rFonts w:eastAsia="Times New Roman" w:cs="Times New Roman"/>
          <w:szCs w:val="24"/>
        </w:rPr>
        <w:t xml:space="preserve"> να καταστήσετε παρένθεση τη διαφορετική πολιτική απέναντι στη λιτότητα. </w:t>
      </w:r>
    </w:p>
    <w:p w14:paraId="6338FD8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καινούρ</w:t>
      </w:r>
      <w:r>
        <w:rPr>
          <w:rFonts w:eastAsia="Times New Roman" w:cs="Times New Roman"/>
          <w:szCs w:val="24"/>
        </w:rPr>
        <w:t>γ</w:t>
      </w:r>
      <w:r>
        <w:rPr>
          <w:rFonts w:eastAsia="Times New Roman" w:cs="Times New Roman"/>
          <w:szCs w:val="24"/>
        </w:rPr>
        <w:t>ιο στοίχημα για μια νέα παρένθεση είναι όλα αυτά που συμβαίνουν από τον Αύγουστο του 2018 μέχρι σήμερα. Να ξεπεραστεί, δηλαδή, γρήγορα το διάστημα</w:t>
      </w:r>
      <w:r>
        <w:rPr>
          <w:rFonts w:eastAsia="Times New Roman" w:cs="Times New Roman"/>
          <w:szCs w:val="24"/>
        </w:rPr>
        <w:t>,</w:t>
      </w:r>
      <w:r>
        <w:rPr>
          <w:rFonts w:eastAsia="Times New Roman" w:cs="Times New Roman"/>
          <w:szCs w:val="24"/>
        </w:rPr>
        <w:t xml:space="preserve"> κατ</w:t>
      </w:r>
      <w:r>
        <w:rPr>
          <w:rFonts w:eastAsia="Times New Roman" w:cs="Times New Roman"/>
          <w:szCs w:val="24"/>
        </w:rPr>
        <w:t>ά το οποίο η Ελλάδα κατάφερε να έχει όλο και πιο αυτόνομη δημοσιονομική πολιτική το διάστημα του 2018. Και γι’ αυτό, ξαναλέω, είναι επίκαιρο αυτό το μίγμα πολιτικής που εφαρμόζει η ελληνική Κυβέρνηση ενώπιον και των ευρωπαϊκών εκλογών.</w:t>
      </w:r>
    </w:p>
    <w:p w14:paraId="6338FD8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«Πάμε να τελειώσουμε</w:t>
      </w:r>
      <w:r>
        <w:rPr>
          <w:rFonts w:eastAsia="Times New Roman" w:cs="Times New Roman"/>
          <w:szCs w:val="24"/>
        </w:rPr>
        <w:t xml:space="preserve"> τη δουλειά», λέει ο Πρόεδρος της Αξιωματικής Αντιπολίτευσης</w:t>
      </w:r>
      <w:r>
        <w:rPr>
          <w:rFonts w:eastAsia="Times New Roman" w:cs="Times New Roman"/>
          <w:szCs w:val="24"/>
        </w:rPr>
        <w:t>,</w:t>
      </w:r>
      <w:r>
        <w:rPr>
          <w:rFonts w:eastAsia="Times New Roman" w:cs="Times New Roman"/>
          <w:szCs w:val="24"/>
        </w:rPr>
        <w:t xml:space="preserve"> εννοώντας μάλλον να προλάβετε την ολοκλήρωση του έργου κάθαρσης που ξεκίνησε η κοινοβουλευτική </w:t>
      </w:r>
      <w:r>
        <w:rPr>
          <w:rFonts w:eastAsia="Times New Roman" w:cs="Times New Roman"/>
          <w:szCs w:val="24"/>
        </w:rPr>
        <w:t>Π</w:t>
      </w:r>
      <w:r>
        <w:rPr>
          <w:rFonts w:eastAsia="Times New Roman" w:cs="Times New Roman"/>
          <w:szCs w:val="24"/>
        </w:rPr>
        <w:t>λειοψηφία του ΣΥΡΙΖΑ</w:t>
      </w:r>
      <w:r>
        <w:rPr>
          <w:rFonts w:eastAsia="Times New Roman" w:cs="Times New Roman"/>
          <w:szCs w:val="24"/>
        </w:rPr>
        <w:t>,</w:t>
      </w:r>
      <w:r>
        <w:rPr>
          <w:rFonts w:eastAsia="Times New Roman" w:cs="Times New Roman"/>
          <w:szCs w:val="24"/>
        </w:rPr>
        <w:t xml:space="preserve"> ολοκληρώνοντας το προκαταρκτικό της έργο σε υποθέσεις, όπως τα σκάνδαλα στον</w:t>
      </w:r>
      <w:r>
        <w:rPr>
          <w:rFonts w:eastAsia="Times New Roman" w:cs="Times New Roman"/>
          <w:szCs w:val="24"/>
        </w:rPr>
        <w:t xml:space="preserve"> χώρο της υγείας, οι ποινικές δικογραφίες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θαλασσοδάνεια τραπεζών, θαλασσοδάνεια κομμάτων, υποθέσεις των εξοπλιστικών και τόσα άλλα. Είναι ένας μακρύς κατάλογος αδιανόητων υποθέσεων απιστίας κατά του δημοσίου συμφέροντος, κατά των οικονομικών το</w:t>
      </w:r>
      <w:r>
        <w:rPr>
          <w:rFonts w:eastAsia="Times New Roman" w:cs="Times New Roman"/>
          <w:szCs w:val="24"/>
        </w:rPr>
        <w:t xml:space="preserve">υ κράτους και κατά των πολιτών που παραμένουν αμήχανοι και θυμωμένοι. Μετά τον Αύγουστο του 2018 ήρθε και η πρόταση για τη συνταγματική Αναθεώρηση και τη Συμφωνία των Πρεσπών. </w:t>
      </w:r>
    </w:p>
    <w:p w14:paraId="6338FD8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Η πολιτική ευθύνη είναι ακέραιη και δεν παραγράφεται ποτέ, δεν μπορεί να κρυφτε</w:t>
      </w:r>
      <w:r>
        <w:rPr>
          <w:rFonts w:eastAsia="Times New Roman" w:cs="Times New Roman"/>
          <w:szCs w:val="24"/>
        </w:rPr>
        <w:t>ί όσες προσπάθειες και αν κάνετε να θολώσετε τα νερά</w:t>
      </w:r>
      <w:r>
        <w:rPr>
          <w:rFonts w:eastAsia="Times New Roman" w:cs="Times New Roman"/>
          <w:szCs w:val="24"/>
        </w:rPr>
        <w:t>,</w:t>
      </w:r>
      <w:r>
        <w:rPr>
          <w:rFonts w:eastAsia="Times New Roman" w:cs="Times New Roman"/>
          <w:szCs w:val="24"/>
        </w:rPr>
        <w:t xml:space="preserve"> ζητώντας γενικό σιωπητήριο απέναντι στον λόγο και τη δημόσια συζήτηση για τη δικαιοσύνη. Θεωρείτε τη δικαιοσύνη έναν μηχανισμό αδύναμο και φοβικό</w:t>
      </w:r>
      <w:r>
        <w:rPr>
          <w:rFonts w:eastAsia="Times New Roman" w:cs="Times New Roman"/>
          <w:szCs w:val="24"/>
        </w:rPr>
        <w:t>,</w:t>
      </w:r>
      <w:r>
        <w:rPr>
          <w:rFonts w:eastAsia="Times New Roman" w:cs="Times New Roman"/>
          <w:szCs w:val="24"/>
        </w:rPr>
        <w:t xml:space="preserve"> που δήθεν δεν μπορεί να αντέξει τη δημόσια κριτική. </w:t>
      </w:r>
    </w:p>
    <w:p w14:paraId="6338FD8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 xml:space="preserve">μαστε εδώ σήμερα και για άλλον έναν λόγο. Εσείς αμφισβητείτε την Κυβέρνηση που θεωρεί και υπερασπίζεται ότι όλοι οφείλουν να αναγνωρίσουν τις θυσίες του ελληνικού λαού, που δικαιούται να δει τους κόπους του να αποδίδουν προς όφελός του. </w:t>
      </w:r>
    </w:p>
    <w:p w14:paraId="6338FD8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Εσείς ήρθατε εδώ γ</w:t>
      </w:r>
      <w:r>
        <w:rPr>
          <w:rFonts w:eastAsia="Times New Roman" w:cs="Times New Roman"/>
          <w:szCs w:val="24"/>
        </w:rPr>
        <w:t>ια να δώσετε τη μάχη εμπροσθοφυλακής</w:t>
      </w:r>
      <w:r>
        <w:rPr>
          <w:rFonts w:eastAsia="Times New Roman" w:cs="Times New Roman"/>
          <w:szCs w:val="24"/>
        </w:rPr>
        <w:t>,</w:t>
      </w:r>
      <w:r>
        <w:rPr>
          <w:rFonts w:eastAsia="Times New Roman" w:cs="Times New Roman"/>
          <w:szCs w:val="24"/>
        </w:rPr>
        <w:t xml:space="preserve"> συγκρουόμενοι με την κατεύθυνση επούλωσης των πληγών της κοινωνίας και επανεκκίνησης της πραγματικής οικονομίας, δηλαδή βελτίωσης του καθημερινού αγώνα για βιοπορισμό καθενός και καθεμιάς που εκπροσωπεί ήδη από το 2015</w:t>
      </w:r>
      <w:r>
        <w:rPr>
          <w:rFonts w:eastAsia="Times New Roman" w:cs="Times New Roman"/>
          <w:szCs w:val="24"/>
        </w:rPr>
        <w:t xml:space="preserve"> αυτή η Κυβέρνηση.</w:t>
      </w:r>
    </w:p>
    <w:p w14:paraId="6338FD8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Εμείς νομοθετούμε από τον Αύγουστο του 2018 αυτά που ενδεικτικά θα σας αναφέρω και θα τα αναφέρουμε για να ακουστούν για ακόμη μια φορά</w:t>
      </w:r>
      <w:r>
        <w:rPr>
          <w:rFonts w:eastAsia="Times New Roman" w:cs="Times New Roman"/>
          <w:szCs w:val="24"/>
        </w:rPr>
        <w:t>,</w:t>
      </w:r>
      <w:r>
        <w:rPr>
          <w:rFonts w:eastAsia="Times New Roman" w:cs="Times New Roman"/>
          <w:szCs w:val="24"/>
        </w:rPr>
        <w:t xml:space="preserve"> γιατί δεν ακούγονται, δεν διαβάζονται, δεν τα βλέπετε.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τις ελάχιστες φορές που τα ακούμ</w:t>
      </w:r>
      <w:r>
        <w:rPr>
          <w:rFonts w:eastAsia="Times New Roman" w:cs="Times New Roman"/>
          <w:szCs w:val="24"/>
        </w:rPr>
        <w:t xml:space="preserve">ε και τα διαβάζουμε, τα διαβάζουμε με ένα «όμως» δίπλα. </w:t>
      </w:r>
    </w:p>
    <w:p w14:paraId="6338FD9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Όμως ο ελληνικός λαός αντιλαμβάνεται, γιατί αυτό αποτελεί την καθημερινότητά του. Μείωση του ΕΝΦΙΑ κατά 10% μεσοσταθμικά, μείωση ασφαλιστικών εισφορών ελεύθερων επαγγελματιών, αυτοαπασχολούμενων και </w:t>
      </w:r>
      <w:r>
        <w:rPr>
          <w:rFonts w:eastAsia="Times New Roman" w:cs="Times New Roman"/>
          <w:szCs w:val="24"/>
        </w:rPr>
        <w:t xml:space="preserve">αγροτών, μείωση φορολογίας διανεμομένων κερδών, σταδιακή μείωση του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ε</w:t>
      </w:r>
      <w:r>
        <w:rPr>
          <w:rFonts w:eastAsia="Times New Roman" w:cs="Times New Roman"/>
          <w:szCs w:val="24"/>
        </w:rPr>
        <w:t xml:space="preserve">ισοδήματος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ροσώπων από το 29% στο 25%, επιδότηση των ασφαλιστικών εισφορών για νέους κάτω των είκοσι τεσσάρων ετών, εισαγωγή νέου επιδόματος στέγασης με οικονομικά και οικο</w:t>
      </w:r>
      <w:r>
        <w:rPr>
          <w:rFonts w:eastAsia="Times New Roman" w:cs="Times New Roman"/>
          <w:szCs w:val="24"/>
        </w:rPr>
        <w:t xml:space="preserve">γενειακά κριτήρια, ενίσχυση των σχολικών μονάδων ειδικής αγωγής και εκπαίδευσης, ενίσχυση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w:t>
      </w:r>
      <w:r>
        <w:rPr>
          <w:rFonts w:eastAsia="Times New Roman" w:cs="Times New Roman"/>
          <w:szCs w:val="24"/>
        </w:rPr>
        <w:t>Βοήθεια στο Σπίτι</w:t>
      </w:r>
      <w:r>
        <w:rPr>
          <w:rFonts w:eastAsia="Times New Roman" w:cs="Times New Roman"/>
          <w:szCs w:val="24"/>
        </w:rPr>
        <w:t>»</w:t>
      </w:r>
      <w:r>
        <w:rPr>
          <w:rFonts w:eastAsia="Times New Roman" w:cs="Times New Roman"/>
          <w:szCs w:val="24"/>
        </w:rPr>
        <w:t xml:space="preserve">, κατάργηση του υποκατώτατου και αύξηση του κατώτατου μισθού, προστασία πρώτης κατοικίας με επέκταση και για τους εμπόρους. </w:t>
      </w:r>
    </w:p>
    <w:p w14:paraId="6338FD9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Οι ανωτέρω θετικές δημοσιονομικές παρεμβάσεις πραγματοποιούνται χωρίς την εφαρμογή του μέτρου της περικοπής των προσωπικών διαφορών κύριων και επικουρικών συντάξεων, όπως προβλέπατε εσείς. </w:t>
      </w:r>
    </w:p>
    <w:p w14:paraId="6338FD9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Όλα τα παραπάνω δεν είναι υποσχέσεις ούτε παροχολογία, είναι μέτρα</w:t>
      </w:r>
      <w:r>
        <w:rPr>
          <w:rFonts w:eastAsia="Times New Roman" w:cs="Times New Roman"/>
          <w:szCs w:val="24"/>
        </w:rPr>
        <w:t xml:space="preserve"> ψηφισμένα τα οποία και υλοποιούνται. Και, </w:t>
      </w:r>
      <w:r>
        <w:rPr>
          <w:rFonts w:eastAsia="Times New Roman" w:cs="Times New Roman"/>
          <w:szCs w:val="24"/>
        </w:rPr>
        <w:t>επίσης,</w:t>
      </w:r>
      <w:r>
        <w:rPr>
          <w:rFonts w:eastAsia="Times New Roman" w:cs="Times New Roman"/>
          <w:szCs w:val="24"/>
        </w:rPr>
        <w:t xml:space="preserve"> αντίθετα απ’ ό,τι προβλέπατε, είναι μέτρα απτά και αυτά τα οποία ανακοινώθηκαν από τον Πρωθυπουργό και το οικονομικό επιτελείο πριν από μερικές ημέρες. Οι εκατόν είκοσι δόσεις βρίσκονται στη Βουλή, μείωση </w:t>
      </w:r>
      <w:r>
        <w:rPr>
          <w:rFonts w:eastAsia="Times New Roman" w:cs="Times New Roman"/>
          <w:szCs w:val="24"/>
        </w:rPr>
        <w:t>του ΦΠΑ στην εστίαση στο 13%, μείωση στον ΦΠΑ τροφίμων, μείωση στον ΦΠΑ στην ενέργεια, μόνιμη παροχή μιας δίκαιης δέκατης τρίτης σύνταξης, καθώς και τα μέτρα που ανακοινώθηκαν για το 2020 και στα οποία κανείς δεν μπορεί να αμφισβητήσει ότι παραμένει απολύτ</w:t>
      </w:r>
      <w:r>
        <w:rPr>
          <w:rFonts w:eastAsia="Times New Roman" w:cs="Times New Roman"/>
          <w:szCs w:val="24"/>
        </w:rPr>
        <w:t>ως προστατευμένο το αφορολόγητο στις 8.636 ευρώ.</w:t>
      </w:r>
    </w:p>
    <w:p w14:paraId="6338FD9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Και το ερώτημα που απευθύνουμε σε εσάς</w:t>
      </w:r>
      <w:r>
        <w:rPr>
          <w:rFonts w:eastAsia="Times New Roman" w:cs="Times New Roman"/>
          <w:szCs w:val="24"/>
        </w:rPr>
        <w:t>,</w:t>
      </w:r>
      <w:r>
        <w:rPr>
          <w:rFonts w:eastAsia="Times New Roman" w:cs="Times New Roman"/>
          <w:szCs w:val="24"/>
        </w:rPr>
        <w:t xml:space="preserve"> είναι πώς θα αντέξετε να τα ψηφίσετε; Θα τα ψηφίσετε; Και αν ναι πώς; Θα ψηφίσετε αυτή την παροχολογία; Θα ψηφίσετε αυτά τα ψίχουλα; Και ποια θα είναι η άποψη του κ. Β</w:t>
      </w:r>
      <w:r>
        <w:rPr>
          <w:rFonts w:eastAsia="Times New Roman" w:cs="Times New Roman"/>
          <w:szCs w:val="24"/>
        </w:rPr>
        <w:t>έμπερ</w:t>
      </w:r>
      <w:r>
        <w:rPr>
          <w:rFonts w:eastAsia="Times New Roman" w:cs="Times New Roman"/>
          <w:szCs w:val="24"/>
        </w:rPr>
        <w:t>,</w:t>
      </w:r>
      <w:r>
        <w:rPr>
          <w:rFonts w:eastAsia="Times New Roman" w:cs="Times New Roman"/>
          <w:szCs w:val="24"/>
        </w:rPr>
        <w:t xml:space="preserve"> αν πράγματι ψηφίσετε τα μέτρα αυτά;</w:t>
      </w:r>
    </w:p>
    <w:p w14:paraId="6338FD9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Μέσα σε αυτή τη συνοπτική διαδρομή, έναν απολογισμό της τελευταίας περιόδου, δεν μπορεί να μην αναφερθούν συγκεκριμένες δράσεις του Υπουργείου Δικαιοσύνης, οι οποίες ακριβώς καταδεικνύουν αυτή τη μεταμνημονιακή, μ</w:t>
      </w:r>
      <w:r>
        <w:rPr>
          <w:rFonts w:eastAsia="Times New Roman" w:cs="Times New Roman"/>
          <w:szCs w:val="24"/>
        </w:rPr>
        <w:t>εταρρυθμιστική και νομοθετική αυτονομία.</w:t>
      </w:r>
    </w:p>
    <w:p w14:paraId="6338FD9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Η ολοκλήρωση του </w:t>
      </w:r>
      <w:r>
        <w:rPr>
          <w:rFonts w:eastAsia="Times New Roman" w:cs="Times New Roman"/>
          <w:szCs w:val="24"/>
        </w:rPr>
        <w:t>π</w:t>
      </w:r>
      <w:r>
        <w:rPr>
          <w:rFonts w:eastAsia="Times New Roman" w:cs="Times New Roman"/>
          <w:szCs w:val="24"/>
        </w:rPr>
        <w:t>ρογράμματος ΟΣΔΔΥ-ΠΠ για την ηλεκτρονική δικαιοσύνη που έχει στον σκληρό του πυρήνα τον πολίτη, καταρτίσεις νέων κωδίκων, νέος Κώδικας Οργανισμού Δικαστηρίων, κατάσταση δικαστικών λειτουργών, η αξι</w:t>
      </w:r>
      <w:r>
        <w:rPr>
          <w:rFonts w:eastAsia="Times New Roman" w:cs="Times New Roman"/>
          <w:szCs w:val="24"/>
        </w:rPr>
        <w:t xml:space="preserve">οποίηση και η δυνατότητα που έχουμε να ξαναδούμε σχετικές ρυθμίσεις του Κώδικα Πολιτικής Δικονομίας και να προβούμε σε αλλαγές, η ενίσχυση των εναλλακτικών τρόπων επίλυσης των διαφορών, η </w:t>
      </w:r>
      <w:r>
        <w:rPr>
          <w:rFonts w:eastAsia="Times New Roman" w:cs="Times New Roman"/>
          <w:szCs w:val="24"/>
        </w:rPr>
        <w:t>δ</w:t>
      </w:r>
      <w:r>
        <w:rPr>
          <w:rFonts w:eastAsia="Times New Roman" w:cs="Times New Roman"/>
          <w:szCs w:val="24"/>
        </w:rPr>
        <w:t xml:space="preserve">ικαστική </w:t>
      </w:r>
      <w:r>
        <w:rPr>
          <w:rFonts w:eastAsia="Times New Roman" w:cs="Times New Roman"/>
          <w:szCs w:val="24"/>
        </w:rPr>
        <w:t>δ</w:t>
      </w:r>
      <w:r>
        <w:rPr>
          <w:rFonts w:eastAsia="Times New Roman" w:cs="Times New Roman"/>
          <w:szCs w:val="24"/>
        </w:rPr>
        <w:t xml:space="preserve">ιαμεσολάβηση και </w:t>
      </w:r>
      <w:r>
        <w:rPr>
          <w:rFonts w:eastAsia="Times New Roman" w:cs="Times New Roman"/>
          <w:szCs w:val="24"/>
        </w:rPr>
        <w:t>δ</w:t>
      </w:r>
      <w:r>
        <w:rPr>
          <w:rFonts w:eastAsia="Times New Roman" w:cs="Times New Roman"/>
          <w:szCs w:val="24"/>
        </w:rPr>
        <w:t>ιαιτησία, ασφαλώς οι νέοι ποινικοί κώδι</w:t>
      </w:r>
      <w:r>
        <w:rPr>
          <w:rFonts w:eastAsia="Times New Roman" w:cs="Times New Roman"/>
          <w:szCs w:val="24"/>
        </w:rPr>
        <w:t>κες οι οποίοι ευελπιστούμε να έρθουν να κατατεθούν στη Βουλή εντός αυτού του μήνα με σημαντικές βελτιώσεις και αλλαγές μετά την περίοδο διαβούλευσης, μια καλή απάντηση που θα δοθεί μέσω των ποινικών κωδίκων σε αυτόν τον άκριτο ποινικό λαϊκισμό και σε όλους</w:t>
      </w:r>
      <w:r>
        <w:rPr>
          <w:rFonts w:eastAsia="Times New Roman" w:cs="Times New Roman"/>
          <w:szCs w:val="24"/>
        </w:rPr>
        <w:t xml:space="preserve"> τους ποινικολογούντες του τελευταίου διαστήματος. Το πολυτραυματισμένο σωφρονιστικό σύστημα και μια σταθερή στρατηγική που υλοποιείται από το 2015, χίλιες περίπου προσλήψεις τις οποίες έχουμε πετύχει στον χώρο της δικαιοσύνης, μια σημαντική αύξηση του φετ</w:t>
      </w:r>
      <w:r>
        <w:rPr>
          <w:rFonts w:eastAsia="Times New Roman" w:cs="Times New Roman"/>
          <w:szCs w:val="24"/>
        </w:rPr>
        <w:t>ινού προϋπολογισμού του Υπουργείου Δικαιοσύνης κατά 42 εκατομμύρια. Με μια φράση από το δίκαιο της μνημονιακής ανάγκης στην αυτονομία της πολιτικής.</w:t>
      </w:r>
    </w:p>
    <w:p w14:paraId="6338FD9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Αντιπολίτευση βρίσκεται σε έναν πολιτικό πανικό. Ο πανικός α</w:t>
      </w:r>
      <w:r>
        <w:rPr>
          <w:rFonts w:eastAsia="Times New Roman" w:cs="Times New Roman"/>
          <w:szCs w:val="24"/>
        </w:rPr>
        <w:t>υτός αποκαλύπτει τη βαθιά έλλειψη σεβασμού στις θυσίες του ελληνικού λαού, αφού θεωρείται από την Αντιπολίτευση ότι η πολιτική τέτοιες κρίσιμες ώρες μπορεί να ασκείται αποκλειστικά με όρους επικοινωνίας. Το ζήτημα που ενεργοποίησε την πρόταση μομφής του Πρ</w:t>
      </w:r>
      <w:r>
        <w:rPr>
          <w:rFonts w:eastAsia="Times New Roman" w:cs="Times New Roman"/>
          <w:szCs w:val="24"/>
        </w:rPr>
        <w:t>οέδρου της Νέας Δημοκρατίας</w:t>
      </w:r>
      <w:r>
        <w:rPr>
          <w:rFonts w:eastAsia="Times New Roman" w:cs="Times New Roman"/>
          <w:szCs w:val="24"/>
        </w:rPr>
        <w:t>,</w:t>
      </w:r>
      <w:r>
        <w:rPr>
          <w:rFonts w:eastAsia="Times New Roman" w:cs="Times New Roman"/>
          <w:szCs w:val="24"/>
        </w:rPr>
        <w:t xml:space="preserve"> θα μπορούσε να αφορά μια ουσιαστική συζήτηση με αντικείμενο τον σύγχρονο τρόπο έκφρασης του πολιτικού λόγου γενικώς</w:t>
      </w:r>
      <w:r>
        <w:rPr>
          <w:rFonts w:eastAsia="Times New Roman" w:cs="Times New Roman"/>
          <w:szCs w:val="24"/>
        </w:rPr>
        <w:t>,</w:t>
      </w:r>
      <w:r>
        <w:rPr>
          <w:rFonts w:eastAsia="Times New Roman" w:cs="Times New Roman"/>
          <w:szCs w:val="24"/>
        </w:rPr>
        <w:t xml:space="preserve"> και ειδικά πώς αυτός αρθρώνεται στα μέσα κοινωνικής δικτύωσης. </w:t>
      </w:r>
    </w:p>
    <w:p w14:paraId="6338FD9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Στην πρόταση μομφής, σε ένα κείμενο μνημείο απ</w:t>
      </w:r>
      <w:r>
        <w:rPr>
          <w:rFonts w:eastAsia="Times New Roman" w:cs="Times New Roman"/>
          <w:szCs w:val="24"/>
        </w:rPr>
        <w:t>αξίας, κατά τη γνώμη μου, της πολιτικής αντιπαράθεσης, ο μόνος λόγος που θα μπορούσε πολιτικά και συνταγματικά να στηρίξει μια πρόταση μομφής, δηλαδή να αναφέρεται τελικά στην πολιτική ουσία, περιορίζεται στη φράση «ανάξιος Υπουργός που έχει διαλύσει τα νο</w:t>
      </w:r>
      <w:r>
        <w:rPr>
          <w:rFonts w:eastAsia="Times New Roman" w:cs="Times New Roman"/>
          <w:szCs w:val="24"/>
        </w:rPr>
        <w:t xml:space="preserve">σοκομεία». </w:t>
      </w:r>
    </w:p>
    <w:p w14:paraId="6338FD9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Απαξιώνοντας περαιτέρω και αποκαλύπτοντας την πραγματική πρόθεση, χθες ο κ. Μητσοτάκης είπε -μία φράση πάλι- «στο έργο του κ. Πολάκη δεν θα αναφερθώ». Έτσι απαξίωσε την ίδια την πρόταση μομφής που η Νέα Δημοκρατία κατέθεσε και έδωσε σε εμάς την</w:t>
      </w:r>
      <w:r>
        <w:rPr>
          <w:rFonts w:eastAsia="Times New Roman" w:cs="Times New Roman"/>
          <w:szCs w:val="24"/>
        </w:rPr>
        <w:t xml:space="preserve"> ευκαιρία</w:t>
      </w:r>
      <w:r>
        <w:rPr>
          <w:rFonts w:eastAsia="Times New Roman" w:cs="Times New Roman"/>
          <w:szCs w:val="24"/>
        </w:rPr>
        <w:t>,</w:t>
      </w:r>
      <w:r>
        <w:rPr>
          <w:rFonts w:eastAsia="Times New Roman" w:cs="Times New Roman"/>
          <w:szCs w:val="24"/>
        </w:rPr>
        <w:t xml:space="preserve"> να μπορούμε σήμερα να στεκόμαστε και να κάνουμε αυτόν τον απολογισμό προς τον ελληνικό λαό. </w:t>
      </w:r>
    </w:p>
    <w:p w14:paraId="6338FD9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Όλα τα υπόλοιπα αφορούν στην κατασκευή μιας ενοχλητικής πολιτικής φιγούρας</w:t>
      </w:r>
      <w:r>
        <w:rPr>
          <w:rFonts w:eastAsia="Times New Roman" w:cs="Times New Roman"/>
          <w:szCs w:val="24"/>
        </w:rPr>
        <w:t>,</w:t>
      </w:r>
      <w:r>
        <w:rPr>
          <w:rFonts w:eastAsia="Times New Roman" w:cs="Times New Roman"/>
          <w:szCs w:val="24"/>
        </w:rPr>
        <w:t xml:space="preserve"> αποκομμένης από το σύνολο μιας προσωπικότητας και του έργου της, δηλαδή του </w:t>
      </w:r>
      <w:r>
        <w:rPr>
          <w:rFonts w:eastAsia="Times New Roman" w:cs="Times New Roman"/>
          <w:szCs w:val="24"/>
        </w:rPr>
        <w:t>σημερινού Αναπληρωτή Υπουργού Υγείας</w:t>
      </w:r>
      <w:r>
        <w:rPr>
          <w:rFonts w:eastAsia="Times New Roman" w:cs="Times New Roman"/>
          <w:szCs w:val="24"/>
        </w:rPr>
        <w:t>,</w:t>
      </w:r>
      <w:r>
        <w:rPr>
          <w:rFonts w:eastAsia="Times New Roman" w:cs="Times New Roman"/>
          <w:szCs w:val="24"/>
        </w:rPr>
        <w:t xml:space="preserve"> που σε δύσκολη συγκυρία πέτυχε μεταξύ άλλων -και θα τα αναφέρω σύντομα- μαζί με τον Ανδρέα Ξανθό όλα αυτά που ανέφερε στη δική του ομιλία, την κάλυψη των ανασφάλιστων στα δημόσια νοσοκομεία, τη διαγραφή των χρεών των α</w:t>
      </w:r>
      <w:r>
        <w:rPr>
          <w:rFonts w:eastAsia="Times New Roman" w:cs="Times New Roman"/>
          <w:szCs w:val="24"/>
        </w:rPr>
        <w:t>σθενών, την ενίσχυση των δομών υγείας σε έναν στενό δημοσιονομικό χώρο, στον ίδιο χώρο πρόσληψη ιατρών, κάλυψη των υπερωριών, επιστροφή του Νοσοκομείου «ΕΡΡΙΚΟΣ ΝΤΥΝΑΝ» στο ελληνικό δημόσιο, πλεονάσματα στα νοσοκομεία που εσείς με τις πολιτικές σας πτωχεύσ</w:t>
      </w:r>
      <w:r>
        <w:rPr>
          <w:rFonts w:eastAsia="Times New Roman" w:cs="Times New Roman"/>
          <w:szCs w:val="24"/>
        </w:rPr>
        <w:t>ατε.</w:t>
      </w:r>
    </w:p>
    <w:p w14:paraId="6338FD9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μήπως το ότι έφερε στο φως επίσης όλους αυτούς τους φακέλους, που απέδειξαν την απαράγραπτη αναλγησία των προηγούμενων κυβερνήσεων</w:t>
      </w:r>
      <w:r>
        <w:rPr>
          <w:rFonts w:eastAsia="Times New Roman" w:cs="Times New Roman"/>
          <w:szCs w:val="24"/>
        </w:rPr>
        <w:t>,</w:t>
      </w:r>
      <w:r>
        <w:rPr>
          <w:rFonts w:eastAsia="Times New Roman" w:cs="Times New Roman"/>
          <w:szCs w:val="24"/>
        </w:rPr>
        <w:t xml:space="preserve"> πρέπει να δικαιολογήσουν, πρέπει να του προσάψετε και να του αποδώσετε έναν χαρακτήρα που δεν έχει, δηλαδή του ανά</w:t>
      </w:r>
      <w:r>
        <w:rPr>
          <w:rFonts w:eastAsia="Times New Roman" w:cs="Times New Roman"/>
          <w:szCs w:val="24"/>
        </w:rPr>
        <w:t>λγητου απέναντι σε ένα συνάνθρωπό μας που είναι Α</w:t>
      </w:r>
      <w:r>
        <w:rPr>
          <w:rFonts w:eastAsia="Times New Roman" w:cs="Times New Roman"/>
          <w:szCs w:val="24"/>
        </w:rPr>
        <w:t>ΜΕ</w:t>
      </w:r>
      <w:r>
        <w:rPr>
          <w:rFonts w:eastAsia="Times New Roman" w:cs="Times New Roman"/>
          <w:szCs w:val="24"/>
        </w:rPr>
        <w:t>Α; Και αλήθεια ποιος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πιστεύει κάτι τέτοιο;</w:t>
      </w:r>
    </w:p>
    <w:p w14:paraId="6338FD9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 μπορούσε να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ανάξιος όσο θυσιάζει την πολιτική ουσία στον βωμό της επικοινωνίας. Και σε αυτόν τον βωμό της επικοινωνίας η καθαρή σ</w:t>
      </w:r>
      <w:r>
        <w:rPr>
          <w:rFonts w:eastAsia="Times New Roman" w:cs="Times New Roman"/>
          <w:szCs w:val="24"/>
        </w:rPr>
        <w:t>υζήτηση για τις πολιτικές Α</w:t>
      </w:r>
      <w:r>
        <w:rPr>
          <w:rFonts w:eastAsia="Times New Roman" w:cs="Times New Roman"/>
          <w:szCs w:val="24"/>
        </w:rPr>
        <w:t>ΜΕ</w:t>
      </w:r>
      <w:r>
        <w:rPr>
          <w:rFonts w:eastAsia="Times New Roman" w:cs="Times New Roman"/>
          <w:szCs w:val="24"/>
        </w:rPr>
        <w:t>Α δεν θέλατε να υπάρξει, γιατί η θέση του Αρχηγού της Νέα Δημοκρατίας είναι ότι οι ανισότητες είναι φυσικά και κοινωνικά αναπόφευκτες. Όμως εμείς δεν θα τον πούμε ανάλγητο, θα τον κρίνει ο ελληνικός λαός.</w:t>
      </w:r>
    </w:p>
    <w:p w14:paraId="6338FD9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έχει, λοιπόν, απομ</w:t>
      </w:r>
      <w:r>
        <w:rPr>
          <w:rFonts w:eastAsia="Times New Roman" w:cs="Times New Roman"/>
          <w:szCs w:val="24"/>
        </w:rPr>
        <w:t>είνει μια τελευταία προσπάθεια και θα δώσετε, πράγματι, έναν μεγάλο προεκλογικό αγώνα</w:t>
      </w:r>
      <w:r>
        <w:rPr>
          <w:rFonts w:eastAsia="Times New Roman" w:cs="Times New Roman"/>
          <w:szCs w:val="24"/>
        </w:rPr>
        <w:t>,</w:t>
      </w:r>
      <w:r>
        <w:rPr>
          <w:rFonts w:eastAsia="Times New Roman" w:cs="Times New Roman"/>
          <w:szCs w:val="24"/>
        </w:rPr>
        <w:t xml:space="preserve"> που θα είναι αυτός τελικά που θα σας στοιχίσει. Θα συνεχίσετε να συνθηματολογείτε, θα επιδεικνύετε φωτογραφίες αξιοποιώντας ενίοτε παρακρατικές μεθόδους. Θα παραγγέλνετε</w:t>
      </w:r>
      <w:r>
        <w:rPr>
          <w:rFonts w:eastAsia="Times New Roman" w:cs="Times New Roman"/>
          <w:szCs w:val="24"/>
        </w:rPr>
        <w:t xml:space="preserve"> δημοσιογραφικές δήθεν αποκαλύψεις για να τις ανακοινώνετε μετά στη Βουλή. Θα προσπαθήσετε να κερδοσκοπήσετε πολιτικά επάνω στο πένθος, διεκδικώντας το αποκλειστικό προνόμιο σε αυτό. </w:t>
      </w:r>
    </w:p>
    <w:p w14:paraId="6338FD9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Το </w:t>
      </w:r>
      <w:r w:rsidRPr="004D49AF">
        <w:rPr>
          <w:rFonts w:eastAsia="Times New Roman" w:cs="Times New Roman"/>
          <w:szCs w:val="24"/>
        </w:rPr>
        <w:t>πένθος και δη για μια εθνική τραγωδία</w:t>
      </w:r>
      <w:r>
        <w:rPr>
          <w:rFonts w:eastAsia="Times New Roman" w:cs="Times New Roman"/>
          <w:szCs w:val="24"/>
        </w:rPr>
        <w:t xml:space="preserve"> δεν μπορεί να έχει πολιτική εκπροσώπηση, αλλιώς μιλάμε για ύβρη. Όμως ακόμη και μπροστά σε μια ανείπωτη εθνική τραγωδία η συζήτηση έπρεπε να είναι διαρκής, νηφάλια και επί του πρακτέου. Αντ’ αυτού εξαντλείστε στο να στήνετε ψευδή αφηγήματα περί απόκρυψης </w:t>
      </w:r>
      <w:r>
        <w:rPr>
          <w:rFonts w:eastAsia="Times New Roman" w:cs="Times New Roman"/>
          <w:szCs w:val="24"/>
        </w:rPr>
        <w:t>νεκρών. Και αυτό γίνεται μόνο για να μη συζητάμε το εξής: Ποιες πολιτικές δεν εφαρμόστηκαν για το περιβάλλον; Πώς αποδυναμώθηκε από τα μνημόνια η πολιτική προστασία ή ποιες πολιτικές που αφορούσαν αυτή δεν στηρίξατε εσείς;</w:t>
      </w:r>
      <w:r w:rsidRPr="00A34D71">
        <w:rPr>
          <w:rFonts w:eastAsia="Times New Roman" w:cs="Times New Roman"/>
          <w:szCs w:val="24"/>
        </w:rPr>
        <w:t xml:space="preserve"> </w:t>
      </w:r>
    </w:p>
    <w:p w14:paraId="6338FD9E" w14:textId="77777777" w:rsidR="00401C51" w:rsidRDefault="0079451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w:t>
      </w:r>
      <w:r w:rsidRPr="00F81B27">
        <w:rPr>
          <w:rFonts w:eastAsia="Times New Roman" w:cs="Times New Roman"/>
          <w:szCs w:val="24"/>
        </w:rPr>
        <w:t>κουδούνι λήξεως του χρ</w:t>
      </w:r>
      <w:r>
        <w:rPr>
          <w:rFonts w:eastAsia="Times New Roman" w:cs="Times New Roman"/>
          <w:szCs w:val="24"/>
        </w:rPr>
        <w:t>όνου ομιλίας του κυρίου Υπουργού</w:t>
      </w:r>
      <w:r w:rsidRPr="00F81B27">
        <w:rPr>
          <w:rFonts w:eastAsia="Times New Roman" w:cs="Times New Roman"/>
          <w:szCs w:val="24"/>
        </w:rPr>
        <w:t>)</w:t>
      </w:r>
    </w:p>
    <w:p w14:paraId="6338FD9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Δεν λαϊκίζω. Το 2016 και το 2017 όταν δίναμε έναν αγώνα νομοθέτησης για προβλήματα τα οποία έπρεπε να αντιμετωπιστούν</w:t>
      </w:r>
      <w:r>
        <w:rPr>
          <w:rFonts w:eastAsia="Times New Roman" w:cs="Times New Roman"/>
          <w:szCs w:val="24"/>
        </w:rPr>
        <w:t>,</w:t>
      </w:r>
      <w:r>
        <w:rPr>
          <w:rFonts w:eastAsia="Times New Roman" w:cs="Times New Roman"/>
          <w:szCs w:val="24"/>
        </w:rPr>
        <w:t xml:space="preserve"> υπήρξαν δύο τροπολογίες. Η μία αφορούσε τους πυροσβέστες και η δεύτερη αφορούσε τ</w:t>
      </w:r>
      <w:r>
        <w:rPr>
          <w:rFonts w:eastAsia="Times New Roman" w:cs="Times New Roman"/>
          <w:szCs w:val="24"/>
        </w:rPr>
        <w:t>ον εξοπλισμό για τη αντιμετώπιση της αντιπυρικής περιόδου. Και οι δύο αυτές τροπολογίες δεν ψηφίστηκαν από τη Νέα Δημοκρατία.</w:t>
      </w:r>
    </w:p>
    <w:p w14:paraId="6338FDA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Καταθέτω στα Πρακτικά τα σχετικά έγγραφα.</w:t>
      </w:r>
    </w:p>
    <w:p w14:paraId="6338FDA1" w14:textId="77777777" w:rsidR="00401C51" w:rsidRDefault="00794512">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Δικαιοσύνης, Διαφάνειας και Ανθρωπίνων Δικαιωμάτων κ. Μιχαήλ</w:t>
      </w:r>
      <w:r>
        <w:rPr>
          <w:rFonts w:eastAsia="Times New Roman" w:cs="Times New Roman"/>
          <w:szCs w:val="24"/>
        </w:rPr>
        <w:t xml:space="preserve"> Καλογήρου</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338FDA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Αυτό, επίσης, που θα έπρεπε να συζητάμε</w:t>
      </w:r>
      <w:r>
        <w:rPr>
          <w:rFonts w:eastAsia="Times New Roman" w:cs="Times New Roman"/>
          <w:szCs w:val="24"/>
        </w:rPr>
        <w:t>,</w:t>
      </w:r>
      <w:r>
        <w:rPr>
          <w:rFonts w:eastAsia="Times New Roman" w:cs="Times New Roman"/>
          <w:szCs w:val="24"/>
        </w:rPr>
        <w:t xml:space="preserve"> είναι πώς προχωράει η υλοποίηση των μέτρω</w:t>
      </w:r>
      <w:r>
        <w:rPr>
          <w:rFonts w:eastAsia="Times New Roman" w:cs="Times New Roman"/>
          <w:szCs w:val="24"/>
        </w:rPr>
        <w:t>ν που έλαβε η Κυβέρνηση αμέσως μετά από τις φωτιές; Ποιο είναι το σήμα που όλοι μαζί ως πολιτικό σώμα εκπέμπουμε</w:t>
      </w:r>
      <w:r>
        <w:rPr>
          <w:rFonts w:eastAsia="Times New Roman" w:cs="Times New Roman"/>
          <w:szCs w:val="24"/>
        </w:rPr>
        <w:t>,</w:t>
      </w:r>
      <w:r>
        <w:rPr>
          <w:rFonts w:eastAsia="Times New Roman" w:cs="Times New Roman"/>
          <w:szCs w:val="24"/>
        </w:rPr>
        <w:t xml:space="preserve"> για να μην επιτρέψουμε να ζήσουμε ξανά κάτι τέτοιο; Γιατί, κατά τη γνώμη μου, αυτό που απασχολεί τους ανθρώπους εκεί</w:t>
      </w:r>
      <w:r>
        <w:rPr>
          <w:rFonts w:eastAsia="Times New Roman" w:cs="Times New Roman"/>
          <w:szCs w:val="24"/>
        </w:rPr>
        <w:t>,</w:t>
      </w:r>
      <w:r>
        <w:rPr>
          <w:rFonts w:eastAsia="Times New Roman" w:cs="Times New Roman"/>
          <w:szCs w:val="24"/>
        </w:rPr>
        <w:t xml:space="preserve"> είναι πώς κάτι τέτοιο δε</w:t>
      </w:r>
      <w:r>
        <w:rPr>
          <w:rFonts w:eastAsia="Times New Roman" w:cs="Times New Roman"/>
          <w:szCs w:val="24"/>
        </w:rPr>
        <w:t xml:space="preserve">ν θα επαναληφθεί και αυτό είχα τη δυνατότητα να το ακούσω από τους εκπροσώπους των κατοίκων, όταν είχαμε συνάντηση με την ευκαιρία της συζήτησης του Ποινικού Κώδικα. </w:t>
      </w:r>
    </w:p>
    <w:p w14:paraId="6338FDA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Ολοκληρώνω με το εξής: Είναι αντιληπτό το ηθικό και πολιτικό χάσμα των δύο πλευρών. Είμασ</w:t>
      </w:r>
      <w:r>
        <w:rPr>
          <w:rFonts w:eastAsia="Times New Roman" w:cs="Times New Roman"/>
          <w:szCs w:val="24"/>
        </w:rPr>
        <w:t>τε στην πραγματικότητα δύο διαφορετικοί κόσμοι</w:t>
      </w:r>
      <w:r>
        <w:rPr>
          <w:rFonts w:eastAsia="Times New Roman" w:cs="Times New Roman"/>
          <w:szCs w:val="24"/>
        </w:rPr>
        <w:t>,</w:t>
      </w:r>
      <w:r>
        <w:rPr>
          <w:rFonts w:eastAsia="Times New Roman" w:cs="Times New Roman"/>
          <w:szCs w:val="24"/>
        </w:rPr>
        <w:t xml:space="preserve"> και σε αυτό ευτυχώς συμφωνήσαμε σε αυτή την Αίθουσα και σε αυτή την ευχάριστη ατμόσφαιρα. Όμως εσείς δεν διστάσατε να ασκείτε πολιτικές</w:t>
      </w:r>
      <w:r>
        <w:rPr>
          <w:rFonts w:eastAsia="Times New Roman" w:cs="Times New Roman"/>
          <w:szCs w:val="24"/>
        </w:rPr>
        <w:t>,</w:t>
      </w:r>
      <w:r>
        <w:rPr>
          <w:rFonts w:eastAsia="Times New Roman" w:cs="Times New Roman"/>
          <w:szCs w:val="24"/>
        </w:rPr>
        <w:t xml:space="preserve"> που οδήγησαν τη χώρα στο οικονομικό και κοινωνικό αδιέξοδο. Δεν διστάζε</w:t>
      </w:r>
      <w:r>
        <w:rPr>
          <w:rFonts w:eastAsia="Times New Roman" w:cs="Times New Roman"/>
          <w:szCs w:val="24"/>
        </w:rPr>
        <w:t xml:space="preserve">τε να χρησιμοποιήσετε κάθε μέσο ακόμα και δολοφονίες χαρακτήρων. </w:t>
      </w:r>
    </w:p>
    <w:p w14:paraId="6338FDA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αυτό γίνεται κατά βάση για τον εξής λόγο: Γιατί πρέπει πάση θυσία να περάσει το μήνυμα ότι δήθεν βρισκόμαστε στο έσχατο σημείο της πολιτικής ηθικής</w:t>
      </w:r>
      <w:r>
        <w:rPr>
          <w:rFonts w:eastAsia="Times New Roman" w:cs="Times New Roman"/>
          <w:szCs w:val="24"/>
        </w:rPr>
        <w:t>,</w:t>
      </w:r>
      <w:r>
        <w:rPr>
          <w:rFonts w:eastAsia="Times New Roman" w:cs="Times New Roman"/>
          <w:szCs w:val="24"/>
        </w:rPr>
        <w:t xml:space="preserve"> και γι’ αυτό εσείς ως άριστοι της ηθ</w:t>
      </w:r>
      <w:r>
        <w:rPr>
          <w:rFonts w:eastAsia="Times New Roman" w:cs="Times New Roman"/>
          <w:szCs w:val="24"/>
        </w:rPr>
        <w:t>ικής κατάπτωσης της πολιτικής πρέπει να επικρατήσετε. Έτσι για εμάς και τον ελληνικό λαό αυτό που μετράει</w:t>
      </w:r>
      <w:r>
        <w:rPr>
          <w:rFonts w:eastAsia="Times New Roman" w:cs="Times New Roman"/>
          <w:szCs w:val="24"/>
        </w:rPr>
        <w:t>,</w:t>
      </w:r>
      <w:r>
        <w:rPr>
          <w:rFonts w:eastAsia="Times New Roman" w:cs="Times New Roman"/>
          <w:szCs w:val="24"/>
        </w:rPr>
        <w:t xml:space="preserve"> είναι να μην κρατήσει τελικά πολύ η εποχή των τεράτων και να ολοκληρωθεί με την οριστική επικράτηση του νέου απέναντι στο παλιό, με την επικράτηση αυ</w:t>
      </w:r>
      <w:r>
        <w:rPr>
          <w:rFonts w:eastAsia="Times New Roman" w:cs="Times New Roman"/>
          <w:szCs w:val="24"/>
        </w:rPr>
        <w:t xml:space="preserve">τού που εκφράζουμε σήμερα εμείς απέναντι σε ό,τι εκφράζετε εσείς. </w:t>
      </w:r>
    </w:p>
    <w:p w14:paraId="6338FDA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338FDA6" w14:textId="77777777" w:rsidR="00401C51" w:rsidRDefault="007945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38FDA7"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Δικαιοσύνης Διαφάνειας και Ανθρωπίνων Δικαιωμάτων κ. Μιχαήλ Καλογή</w:t>
      </w:r>
      <w:r>
        <w:rPr>
          <w:rFonts w:eastAsia="Times New Roman" w:cs="Times New Roman"/>
          <w:szCs w:val="24"/>
        </w:rPr>
        <w:t>ρου.</w:t>
      </w:r>
    </w:p>
    <w:p w14:paraId="6338FDA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Χρυσής Αυγής κ. Χρήστος Χατζησάββας για επτά λεπτά.</w:t>
      </w:r>
    </w:p>
    <w:p w14:paraId="6338FDA9"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w:t>
      </w:r>
    </w:p>
    <w:p w14:paraId="6338FDA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Πριν από λίγο η κ. Μπακογιάννη έψαχνε να βρει μια έκφραση</w:t>
      </w:r>
      <w:r>
        <w:rPr>
          <w:rFonts w:eastAsia="Times New Roman" w:cs="Times New Roman"/>
          <w:szCs w:val="24"/>
        </w:rPr>
        <w:t>,</w:t>
      </w:r>
      <w:r>
        <w:rPr>
          <w:rFonts w:eastAsia="Times New Roman" w:cs="Times New Roman"/>
          <w:szCs w:val="24"/>
        </w:rPr>
        <w:t xml:space="preserve"> για να χαρακτηρίσει την τακτική που ακολουθεί η Κυβέρνηση ΣΥΡΙΖ</w:t>
      </w:r>
      <w:r>
        <w:rPr>
          <w:rFonts w:eastAsia="Times New Roman" w:cs="Times New Roman"/>
          <w:szCs w:val="24"/>
        </w:rPr>
        <w:t>Α και δεν μπορούσε να το πει. Θα σας πω εγώ πως λέγεται αυτή η λέξη. Αυτή η λέξη λέγεται «σταλινισμός», αγνός και καθαρός σταλινισμός.</w:t>
      </w:r>
    </w:p>
    <w:p w14:paraId="6338FDA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Μια που μίλησα για σταλινιστές, να πω στην αναφορά που έκανε το ΚΚΕ για τη Χρυσή Αυγή για ακόμα μία φορά, στη γνωστή κασέ</w:t>
      </w:r>
      <w:r>
        <w:rPr>
          <w:rFonts w:eastAsia="Times New Roman" w:cs="Times New Roman"/>
          <w:szCs w:val="24"/>
        </w:rPr>
        <w:t xml:space="preserve">τα που παίζει κάθε φορά, ότι στις 9 Μαΐου 1956 μαζεύτηκε κόσμος εδώ έξω, στην Αθήνα, για να διαμαρτυρηθεί για την καταδίκη Καραολή και Δημητρίου και για τα σκληρά </w:t>
      </w:r>
      <w:r w:rsidRPr="004D49AF">
        <w:rPr>
          <w:rFonts w:eastAsia="Times New Roman" w:cs="Times New Roman"/>
          <w:szCs w:val="24"/>
        </w:rPr>
        <w:t>μέτρα του Χάρντινγκ</w:t>
      </w:r>
      <w:r>
        <w:rPr>
          <w:rFonts w:eastAsia="Times New Roman" w:cs="Times New Roman"/>
          <w:szCs w:val="24"/>
        </w:rPr>
        <w:t xml:space="preserve"> που πνίγηκε στο αίμα και δεν έχει σχέση με τα εβδομήντα χρόνια κλάματος κ</w:t>
      </w:r>
      <w:r>
        <w:rPr>
          <w:rFonts w:eastAsia="Times New Roman" w:cs="Times New Roman"/>
          <w:szCs w:val="24"/>
        </w:rPr>
        <w:t>αι όλα αυτά που λέτε. Εσείς θα κλαίτε, γιατί μετά από εκατό χρόνια παρουσίας και ψέματος θα παλεύετε να μπείτε στη Βουλή</w:t>
      </w:r>
      <w:r w:rsidRPr="00592F8A">
        <w:rPr>
          <w:rFonts w:eastAsia="Times New Roman" w:cs="Times New Roman"/>
          <w:szCs w:val="24"/>
        </w:rPr>
        <w:t xml:space="preserve"> </w:t>
      </w:r>
      <w:r>
        <w:rPr>
          <w:rFonts w:eastAsia="Times New Roman" w:cs="Times New Roman"/>
          <w:szCs w:val="24"/>
        </w:rPr>
        <w:t xml:space="preserve">με το ζόρι, γιατί η ελληνική κοινωνία και ειδικά η ελληνική νεολαία έρχεται προς τους πατριώτες της Χρυσής Αυγής. </w:t>
      </w:r>
    </w:p>
    <w:p w14:paraId="6338FDA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η μεγαλύτερη πρ</w:t>
      </w:r>
      <w:r>
        <w:rPr>
          <w:rFonts w:eastAsia="Times New Roman" w:cs="Times New Roman"/>
          <w:szCs w:val="24"/>
        </w:rPr>
        <w:t>ιμοδότηση για την Κυβέρνηση ΣΥΡΙΖΑ έγινε με την τριήμερη συζήτηση λίγο πριν τα νέα μέτρα, όπως είναι η ρύθμιση των εκατόν είκοσι δόσεων, που δεν θα μπορέσει να πληρώσει κανείς ελεύθερος επαγγελματίας γιατί δεν έχει έσοδα, τη μείωση του ΦΠΑ στην εστίαση που</w:t>
      </w:r>
      <w:r>
        <w:rPr>
          <w:rFonts w:eastAsia="Times New Roman" w:cs="Times New Roman"/>
          <w:szCs w:val="24"/>
        </w:rPr>
        <w:t xml:space="preserve"> εσείς αυξήσατε, και έξτρα συντάξεις που δεν μπόρεσε να δώσει η Νέα Δημοκρατία, αλλά εσείς έρχεστε προεκλογικά και δίνετε. </w:t>
      </w:r>
    </w:p>
    <w:p w14:paraId="6338FDA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Ποιος δίνει συμβουλές ή μάλλον εντολές στη Νέα Δημοκρατία; Πιθανότατα οι κοινοί ξένοι εντολείς σας. Η Νέα Δημοκρατία εξέφρασε μια άσ</w:t>
      </w:r>
      <w:r>
        <w:rPr>
          <w:rFonts w:eastAsia="Times New Roman" w:cs="Times New Roman"/>
          <w:szCs w:val="24"/>
        </w:rPr>
        <w:t>φαιρη απειλή-εξαγγελία για πρόταση δυσπιστίας στον Πολάκη</w:t>
      </w:r>
      <w:r>
        <w:rPr>
          <w:rFonts w:eastAsia="Times New Roman" w:cs="Times New Roman"/>
          <w:szCs w:val="24"/>
        </w:rPr>
        <w:t>,</w:t>
      </w:r>
      <w:r>
        <w:rPr>
          <w:rFonts w:eastAsia="Times New Roman" w:cs="Times New Roman"/>
          <w:szCs w:val="24"/>
        </w:rPr>
        <w:t xml:space="preserve"> </w:t>
      </w:r>
      <w:r w:rsidRPr="004D49AF">
        <w:rPr>
          <w:rFonts w:eastAsia="Times New Roman" w:cs="Times New Roman"/>
          <w:szCs w:val="24"/>
        </w:rPr>
        <w:t>δίνοντας πάσα</w:t>
      </w:r>
      <w:r>
        <w:rPr>
          <w:rFonts w:eastAsia="Times New Roman" w:cs="Times New Roman"/>
          <w:szCs w:val="24"/>
        </w:rPr>
        <w:t xml:space="preserve"> για να γίνει μια άλλη ψήφο εμπιστοσύνης νίκη για την Κυβέρνηση του ΣΥΡΙΖΑ. Για ποιον λόγο έγινε αυτό; </w:t>
      </w:r>
    </w:p>
    <w:p w14:paraId="6338FDA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και σε κάτι που είπε η κ. Χριστοδουλοπούλου για τα παιδιά των </w:t>
      </w:r>
      <w:r>
        <w:rPr>
          <w:rFonts w:eastAsia="Times New Roman" w:cs="Times New Roman"/>
          <w:szCs w:val="24"/>
        </w:rPr>
        <w:t>χ</w:t>
      </w:r>
      <w:r>
        <w:rPr>
          <w:rFonts w:eastAsia="Times New Roman" w:cs="Times New Roman"/>
          <w:szCs w:val="24"/>
        </w:rPr>
        <w:t xml:space="preserve">ρυσαυγιτών. Θα έπρεπε να ντρέπεται έστω και λίγο. Όμως ξέρω την απάντηση, δεν ντρέπεται ούτε λίγο να μιλάει για τα παιδιά των </w:t>
      </w:r>
      <w:r>
        <w:rPr>
          <w:rFonts w:eastAsia="Times New Roman" w:cs="Times New Roman"/>
          <w:szCs w:val="24"/>
        </w:rPr>
        <w:t>χ</w:t>
      </w:r>
      <w:r>
        <w:rPr>
          <w:rFonts w:eastAsia="Times New Roman" w:cs="Times New Roman"/>
          <w:szCs w:val="24"/>
        </w:rPr>
        <w:t xml:space="preserve">ρυσαυγιτών. Ξέρουν οι </w:t>
      </w:r>
      <w:r>
        <w:rPr>
          <w:rFonts w:eastAsia="Times New Roman" w:cs="Times New Roman"/>
          <w:szCs w:val="24"/>
        </w:rPr>
        <w:t>χ</w:t>
      </w:r>
      <w:r>
        <w:rPr>
          <w:rFonts w:eastAsia="Times New Roman" w:cs="Times New Roman"/>
          <w:szCs w:val="24"/>
        </w:rPr>
        <w:t>ρυσαυγίτες πώς μεγαλών</w:t>
      </w:r>
      <w:r>
        <w:rPr>
          <w:rFonts w:eastAsia="Times New Roman" w:cs="Times New Roman"/>
          <w:szCs w:val="24"/>
        </w:rPr>
        <w:t xml:space="preserve">ουν τα παιδιά τους όταν έχουν ειδικές ανάγκες. </w:t>
      </w:r>
    </w:p>
    <w:p w14:paraId="6338FDA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Όλοι μαζί με τη νεοφιλελεύθερη αντιλαϊκή, αντικοινωνική σας μνημονιακή πολιτική κόψατε από τα άτομα με ειδικές ανάγκες επιδόματα, συντάξεις, ευκαιρίες απασχόλησης και ιατροφαρμακευτικές παροχές, για να μην αν</w:t>
      </w:r>
      <w:r>
        <w:rPr>
          <w:rFonts w:eastAsia="Times New Roman" w:cs="Times New Roman"/>
          <w:szCs w:val="24"/>
        </w:rPr>
        <w:t xml:space="preserve">αφερθώ στα τμήματα ειδικής αγωγής και τμήματα ένταξης στα σχολεία. Τώρα σας έπιασε όλους ξαφνικά προεκλογικά η ευαισθησία για τα άτομα με ειδικές ανάγκες. </w:t>
      </w:r>
    </w:p>
    <w:p w14:paraId="6338FDB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ΣΥΡΙΖΑ συνέχισε φυσικά την πολιτική</w:t>
      </w:r>
      <w:r>
        <w:rPr>
          <w:rFonts w:eastAsia="Times New Roman" w:cs="Times New Roman"/>
          <w:szCs w:val="24"/>
        </w:rPr>
        <w:t>,</w:t>
      </w:r>
      <w:r>
        <w:rPr>
          <w:rFonts w:eastAsia="Times New Roman" w:cs="Times New Roman"/>
          <w:szCs w:val="24"/>
        </w:rPr>
        <w:t xml:space="preserve"> που είχε ως στόχο το κόψιμο των συντάξεων και των μισθών γενι</w:t>
      </w:r>
      <w:r>
        <w:rPr>
          <w:rFonts w:eastAsia="Times New Roman" w:cs="Times New Roman"/>
          <w:szCs w:val="24"/>
        </w:rPr>
        <w:t xml:space="preserve">κά από όλους τους Έλληνες, στοχοποίησε τους ελεύθερους επαγγελματίες και αφαίμαξε τον ελληνικό λαό. Αύξησε τον ΦΠΑ και τώρα δίνει ψίχουλα ως φιλολαϊκή, τάχα, πολιτική. </w:t>
      </w:r>
    </w:p>
    <w:p w14:paraId="6338FDB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 έλεγε κανείς ότι είναι συνεχή και μεγάλα τα λάθη της Νέας Δημοκρατίας όπως προανέφερ</w:t>
      </w:r>
      <w:r>
        <w:rPr>
          <w:rFonts w:eastAsia="Times New Roman" w:cs="Times New Roman"/>
          <w:szCs w:val="24"/>
        </w:rPr>
        <w:t>α. Αναρωτιέμαι είναι λάθη ή μήπως είναι μεθόδευση; Μήπως είναι μια εξαναγκαστική μεθόδευση από τους εντολείς σας δίχως συναισθηματισμούς -δεν έχουν- που οδηγεί σε μείωση της διαφοράς στις εκλογές και ξεκάθαρα σε προετοιμασία της κοινωνίας για τη μεγάλη συγ</w:t>
      </w:r>
      <w:r>
        <w:rPr>
          <w:rFonts w:eastAsia="Times New Roman" w:cs="Times New Roman"/>
          <w:szCs w:val="24"/>
        </w:rPr>
        <w:t>κυβέρνηση; Έχει ξαναγίνει στο παρελθόν. Το έχει αποκαλύψει άλλωστε και η κ. Μπακογιάννη, όταν είπε ότι σώσατε την Κυβέρνηση του ΣΥΡΙΖΑ ψηφίζοντας τον Αύγουστο του 2015 το μνημόνιο του ΣΥΡΙΖΑ και δώσατε ανάσα και πνοή σε αυτή την Κυβέρνηση με την καταστρεπτ</w:t>
      </w:r>
      <w:r>
        <w:rPr>
          <w:rFonts w:eastAsia="Times New Roman" w:cs="Times New Roman"/>
          <w:szCs w:val="24"/>
        </w:rPr>
        <w:t>ική της συνέχεια</w:t>
      </w:r>
      <w:r>
        <w:rPr>
          <w:rFonts w:eastAsia="Times New Roman" w:cs="Times New Roman"/>
          <w:szCs w:val="24"/>
        </w:rPr>
        <w:t>,</w:t>
      </w:r>
      <w:r>
        <w:rPr>
          <w:rFonts w:eastAsia="Times New Roman" w:cs="Times New Roman"/>
          <w:szCs w:val="24"/>
        </w:rPr>
        <w:t xml:space="preserve"> μόνο και μόνο γιατί σας παραπλάνησε τάζοντάς σας συγκυβέρνηση. Δηλαδή για την καρέκλα στηρίξατε αυτή την Κυβέρνηση. </w:t>
      </w:r>
    </w:p>
    <w:p w14:paraId="6338FDB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Σοβαρά τώρα αν δεν είχε περάσει η Συμφωνία των Πρεσπών, η προδοσία των Πρεσπών, ο ΣΥΡΙΖΑ σας έπαιζε στα ίσα στις εκλογές</w:t>
      </w:r>
      <w:r>
        <w:rPr>
          <w:rFonts w:eastAsia="Times New Roman" w:cs="Times New Roman"/>
          <w:szCs w:val="24"/>
        </w:rPr>
        <w:t>,</w:t>
      </w:r>
      <w:r>
        <w:rPr>
          <w:rFonts w:eastAsia="Times New Roman" w:cs="Times New Roman"/>
          <w:szCs w:val="24"/>
        </w:rPr>
        <w:t xml:space="preserve"> με αυτές τις παροχές που δίνει στον κόσμο και με κάποια αυτονόητα πράγματα που θα έπρεπε να έχουν γίνει εδώ και δεκαετίες. </w:t>
      </w:r>
    </w:p>
    <w:p w14:paraId="6338FDB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Έτσι ο ΣΥΡΙΖΑ εκμηδένισε το ΠΑΣΟΚ και το απαλλοτρίωσε και από ψηφοφόρους και από στελέχη όπως έχω ξαναπεί. Ο κ. Θεοχαρόπουλος από τ</w:t>
      </w:r>
      <w:r>
        <w:rPr>
          <w:rFonts w:eastAsia="Times New Roman" w:cs="Times New Roman"/>
          <w:szCs w:val="24"/>
        </w:rPr>
        <w:t xml:space="preserve">ο ΚΙΝΑΛ τώρα έχει γίνει Υπουργός Τουρισμού. Του ταιριάζει μια χαρά. Δεν πρόλαβε να ξεπακετάρει, έχει τις βαλίτσες έτοιμες και τώρα πάει η βάρκα προς τη Νέα Δημοκρατία. </w:t>
      </w:r>
    </w:p>
    <w:p w14:paraId="6338FDB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Επίσης βλέπουμε έναν πανικό σε Βουλευτές και δημοσιογράφους της Νέας Δημοκρατίας. Στην </w:t>
      </w:r>
      <w:r>
        <w:rPr>
          <w:rFonts w:eastAsia="Times New Roman" w:cs="Times New Roman"/>
          <w:szCs w:val="24"/>
        </w:rPr>
        <w:t xml:space="preserve">πολιτική συμπεριφορά και στην πολιτική, γενικότερα, στάση ο ΣΥΡΙΖΑ σάς έχει αδειάσει, σας έχει αντικαταστήσει με τη μνημονιακή στροφή και την αγάπη του για τη Μέρκελ και το ΔΝΤ. </w:t>
      </w:r>
    </w:p>
    <w:p w14:paraId="6338FDB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Είναι ο ΣΥΡΙΖΑ πλέον και καπιταλιστές και νεοφιλελεύθεροι. Σας τρομάζει που σ</w:t>
      </w:r>
      <w:r>
        <w:rPr>
          <w:rFonts w:eastAsia="Times New Roman" w:cs="Times New Roman"/>
          <w:szCs w:val="24"/>
        </w:rPr>
        <w:t xml:space="preserve">ας αντιγράφουν και στο </w:t>
      </w:r>
      <w:r>
        <w:rPr>
          <w:rFonts w:eastAsia="Times New Roman" w:cs="Times New Roman"/>
          <w:szCs w:val="24"/>
          <w:lang w:val="en-US"/>
        </w:rPr>
        <w:t>life</w:t>
      </w:r>
      <w:r w:rsidRPr="005841F7">
        <w:rPr>
          <w:rFonts w:eastAsia="Times New Roman" w:cs="Times New Roman"/>
          <w:szCs w:val="24"/>
        </w:rPr>
        <w:t xml:space="preserve"> </w:t>
      </w:r>
      <w:r>
        <w:rPr>
          <w:rFonts w:eastAsia="Times New Roman" w:cs="Times New Roman"/>
          <w:szCs w:val="24"/>
          <w:lang w:val="en-US"/>
        </w:rPr>
        <w:t>style</w:t>
      </w:r>
      <w:r>
        <w:rPr>
          <w:rFonts w:eastAsia="Times New Roman" w:cs="Times New Roman"/>
          <w:szCs w:val="24"/>
        </w:rPr>
        <w:t xml:space="preserve"> τώρα. Κότερα, πούρα, μιντιάρχες, καναλάρχες, σπίτια στο εξωτερικό. Όμως αυτό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φοβάστε στη Νέα Δημοκρατία</w:t>
      </w:r>
      <w:r>
        <w:rPr>
          <w:rFonts w:eastAsia="Times New Roman" w:cs="Times New Roman"/>
          <w:szCs w:val="24"/>
        </w:rPr>
        <w:t>,</w:t>
      </w:r>
      <w:r>
        <w:rPr>
          <w:rFonts w:eastAsia="Times New Roman" w:cs="Times New Roman"/>
          <w:szCs w:val="24"/>
        </w:rPr>
        <w:t xml:space="preserve"> είναι να μη σας αντιγράψει ο ΣΥΡΙΖΑ στον τρόπο αντιμετώπισης των πολιτικών σας αντιπάλων. Καταλαβαίν</w:t>
      </w:r>
      <w:r>
        <w:rPr>
          <w:rFonts w:eastAsia="Times New Roman" w:cs="Times New Roman"/>
          <w:szCs w:val="24"/>
        </w:rPr>
        <w:t xml:space="preserve">ετε τι εννοώ, τη σκευωρία που έστησε η Νέα Δημοκρατία για να καταπολεμήσει την τρίτη πολιτική δύναμη που είχε ψηφίσει ο λαός, τη Χρυσή Αυγή. Αυτό φοβάστε να μη σας κάνει ο ΣΥΡΙΖΑ, να μη σας αντιγράψει και σε αυτό. </w:t>
      </w:r>
    </w:p>
    <w:p w14:paraId="6338FDB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Οι κοινοί εντολείς σας, λοιπόν, σας αναγκ</w:t>
      </w:r>
      <w:r>
        <w:rPr>
          <w:rFonts w:eastAsia="Times New Roman" w:cs="Times New Roman"/>
          <w:szCs w:val="24"/>
        </w:rPr>
        <w:t>άζουν να μην ασκείτε πραγματική αντιπολίτευση. Τι πιο εύκολο από το να κάνει κάποιος αντιπολίτευση</w:t>
      </w:r>
      <w:r>
        <w:rPr>
          <w:rFonts w:eastAsia="Times New Roman" w:cs="Times New Roman"/>
          <w:szCs w:val="24"/>
        </w:rPr>
        <w:t>,</w:t>
      </w:r>
      <w:r>
        <w:rPr>
          <w:rFonts w:eastAsia="Times New Roman" w:cs="Times New Roman"/>
          <w:szCs w:val="24"/>
        </w:rPr>
        <w:t xml:space="preserve"> σε μια καταστροφική πολιτική που ασκεί ο ΣΥΡΙΖΑ τόσα χρόνια; </w:t>
      </w:r>
    </w:p>
    <w:p w14:paraId="6338FDB7"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Αντ’ αυτού, όμως, τι κάνει η Νέα Δημοκρατία; Στηρίζει και υπερψηφίζει το μνημόνιο που έφερε ο </w:t>
      </w:r>
      <w:r>
        <w:rPr>
          <w:rFonts w:eastAsia="Times New Roman" w:cs="Times New Roman"/>
          <w:szCs w:val="24"/>
        </w:rPr>
        <w:t xml:space="preserve">ΣΥΡΙΖΑ. Στηρίζει την ανέγερση τζαμιού, το σύμφωνο συμβίωσης, την ιθαγένεια και φυσικά στηρίζει τη σύνθετη ονομασία των Σκοπίων. </w:t>
      </w:r>
    </w:p>
    <w:p w14:paraId="6338FDB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Πώς απαντά αντιπολιτευτικά η Νέα Δημοκρατία στην ιδεοληπτική πολιτική του ΣΥΡΙΖΑ, που είναι ενάντια στο ελληνικό έθνος και την </w:t>
      </w:r>
      <w:r>
        <w:rPr>
          <w:rFonts w:eastAsia="Times New Roman" w:cs="Times New Roman"/>
          <w:szCs w:val="24"/>
        </w:rPr>
        <w:t xml:space="preserve">πατρίδα; Βάζει στο ευρωψηφοδέλτιό της φυσικά τον Καιρίδη, που λέει ότι είμαστε παιδιά των Οθωμανών, ότι συμπεριφερόμαστε σκληρά στους </w:t>
      </w:r>
      <w:r>
        <w:rPr>
          <w:rFonts w:eastAsia="Times New Roman" w:cs="Times New Roman"/>
          <w:szCs w:val="24"/>
          <w:lang w:val="en-US"/>
        </w:rPr>
        <w:t>Makedonski</w:t>
      </w:r>
      <w:r w:rsidRPr="004D49AF">
        <w:rPr>
          <w:rFonts w:eastAsia="Times New Roman" w:cs="Times New Roman"/>
          <w:szCs w:val="24"/>
        </w:rPr>
        <w:t>,</w:t>
      </w:r>
      <w:r>
        <w:rPr>
          <w:rFonts w:eastAsia="Times New Roman" w:cs="Times New Roman"/>
          <w:szCs w:val="24"/>
        </w:rPr>
        <w:t xml:space="preserve"> ότι ο Μέγας Αλέξανδρος έχει την ίδια σημαντικότητα με τον κάδο σκουπιδιών έξω από το σπίτι του, ότι η </w:t>
      </w:r>
      <w:r>
        <w:rPr>
          <w:rFonts w:eastAsia="Times New Roman" w:cs="Times New Roman"/>
          <w:szCs w:val="24"/>
        </w:rPr>
        <w:t>π</w:t>
      </w:r>
      <w:r>
        <w:rPr>
          <w:rFonts w:eastAsia="Times New Roman" w:cs="Times New Roman"/>
          <w:szCs w:val="24"/>
        </w:rPr>
        <w:t>οντιακή</w:t>
      </w:r>
      <w:r>
        <w:rPr>
          <w:rFonts w:eastAsia="Times New Roman" w:cs="Times New Roman"/>
          <w:szCs w:val="24"/>
        </w:rPr>
        <w:t xml:space="preserve"> Γενοκτονία είναι εφεύρημα των Ελλήνων για να το εκμεταλλευθούν πολιτικά. </w:t>
      </w:r>
    </w:p>
    <w:p w14:paraId="6338FDB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Λόγω του ότι η </w:t>
      </w:r>
      <w:r>
        <w:rPr>
          <w:rFonts w:eastAsia="Times New Roman" w:cs="Times New Roman"/>
          <w:szCs w:val="24"/>
        </w:rPr>
        <w:t>ε</w:t>
      </w:r>
      <w:r>
        <w:rPr>
          <w:rFonts w:eastAsia="Times New Roman" w:cs="Times New Roman"/>
          <w:szCs w:val="24"/>
        </w:rPr>
        <w:t>πέτειος της Γενοκτονίας των Ελλήνων του Πόντου είναι κοντά και μετά από αίτημα ποντιακών σωματείων η Χρυσή Αυγή κατέθεσε ένα αίτημα για φωταγώγηση της Βουλής. Την έχ</w:t>
      </w:r>
      <w:r>
        <w:rPr>
          <w:rFonts w:eastAsia="Times New Roman" w:cs="Times New Roman"/>
          <w:szCs w:val="24"/>
        </w:rPr>
        <w:t xml:space="preserve">ετε φωταγωγήσει για χίλια δυο άλλα πράγματα. Θα πρέπει να το κάνετε και αυτό. </w:t>
      </w:r>
    </w:p>
    <w:p w14:paraId="6338FDB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Να καταλάβουν οι αρνητές της Γενοκτονίας των Ποντίων ότι οι τριακόσιες πενήντα τρεις χιλιάδες ψυχές δεν ψάχνουν αναγνώριση. Αυτό είναι δεδομένο. Δικαίωση γυρεύουν απέναντι στους</w:t>
      </w:r>
      <w:r>
        <w:rPr>
          <w:rFonts w:eastAsia="Times New Roman" w:cs="Times New Roman"/>
          <w:szCs w:val="24"/>
        </w:rPr>
        <w:t xml:space="preserve"> σφαγείς τους, δηλαδή τους Τούρκους. Πάω σε εκδηλώσεις για την </w:t>
      </w:r>
      <w:r>
        <w:rPr>
          <w:rFonts w:eastAsia="Times New Roman" w:cs="Times New Roman"/>
          <w:szCs w:val="24"/>
        </w:rPr>
        <w:t>π</w:t>
      </w:r>
      <w:r>
        <w:rPr>
          <w:rFonts w:eastAsia="Times New Roman" w:cs="Times New Roman"/>
          <w:szCs w:val="24"/>
        </w:rPr>
        <w:t xml:space="preserve">οντιακή Γενοκτονία, αναφέρουν τους τριακόσιους πενήντα τρεις χιλιάδες νεκρούς αλλά δεν αναφέρουν ποιος τους σκότωσε, δεν αναφέρουν την λέξη Τούρκος. </w:t>
      </w:r>
    </w:p>
    <w:p w14:paraId="6338FDB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Το έγκλημα βέβαια των ελληνικών κυβερνήσεω</w:t>
      </w:r>
      <w:r>
        <w:rPr>
          <w:rFonts w:eastAsia="Times New Roman" w:cs="Times New Roman"/>
          <w:szCs w:val="24"/>
        </w:rPr>
        <w:t>ν απέναντι στο ποντιακό στοιχείο δεν συνεχίζεται μόνο στο θέμα της Γενοκτονίας αλλά και στους Ποντίους που ήρθαν στην Ελλάδα και τότε και μετέπειτα τους παλιννοστούντες, τους ομογενείς του Πόντου, στους οποίους συμπεριφερόσασταν ως ελληνική Κυβέρνηση πάντα</w:t>
      </w:r>
      <w:r>
        <w:rPr>
          <w:rFonts w:eastAsia="Times New Roman" w:cs="Times New Roman"/>
          <w:szCs w:val="24"/>
        </w:rPr>
        <w:t xml:space="preserve"> επί δεκαετίες σαν ξένους</w:t>
      </w:r>
      <w:r>
        <w:rPr>
          <w:rFonts w:eastAsia="Times New Roman" w:cs="Times New Roman"/>
          <w:szCs w:val="24"/>
        </w:rPr>
        <w:t>,</w:t>
      </w:r>
      <w:r>
        <w:rPr>
          <w:rFonts w:eastAsia="Times New Roman" w:cs="Times New Roman"/>
          <w:szCs w:val="24"/>
        </w:rPr>
        <w:t xml:space="preserve"> και τώρα φυσικά η Χρυσή Αυγή τους στηρίζει. Και αυτοί ως Έλληνες πατριώτες πολύ περισσότερο από κάποιους Ελλαδίτες που ήταν εδώ πολύ περισσότερα χρόνια, στηρίζουν τη Χρυσή Αυγή. </w:t>
      </w:r>
    </w:p>
    <w:p w14:paraId="6338FDB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Ζήσαμε επί των ημερών των μπολσεβίκων του ΣΥΡΙΖΑ σ</w:t>
      </w:r>
      <w:r>
        <w:rPr>
          <w:rFonts w:eastAsia="Times New Roman" w:cs="Times New Roman"/>
          <w:szCs w:val="24"/>
        </w:rPr>
        <w:t>ε πολλές περιοχές της χώρας Ανάσταση χωρίς Άγιο Φως. Ήρθε μετά από μία ώρα, μετά από δύο ώρες. Η εξήγηση; Άργησε γιατί αλλάξανε αεροδρόμιο</w:t>
      </w:r>
      <w:r>
        <w:rPr>
          <w:rFonts w:eastAsia="Times New Roman" w:cs="Times New Roman"/>
          <w:szCs w:val="24"/>
        </w:rPr>
        <w:t>,</w:t>
      </w:r>
      <w:r>
        <w:rPr>
          <w:rFonts w:eastAsia="Times New Roman" w:cs="Times New Roman"/>
          <w:szCs w:val="24"/>
        </w:rPr>
        <w:t xml:space="preserve"> για να μην πάνε να το παραλάβουν λέει και οι Βουλευτές της Χρυσής Αυγής. Αρκεί να είναι ενάντια στη Χρυσή Αυγή και δ</w:t>
      </w:r>
      <w:r>
        <w:rPr>
          <w:rFonts w:eastAsia="Times New Roman" w:cs="Times New Roman"/>
          <w:szCs w:val="24"/>
        </w:rPr>
        <w:t xml:space="preserve">εν διαμαρτύρεται κανένας σας, ακόμη και αν καθυστερήσει το Άγιο Φως. </w:t>
      </w:r>
    </w:p>
    <w:p w14:paraId="6338FDB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Η αλήθεια είναι, όμως, ότι τρέμετε το Άγιο Φως και τον συμβολισμό του. Τρέμετε την ανάγκη του Έλληνα να δηλώσει τη χριστιανική του πίστη. </w:t>
      </w:r>
    </w:p>
    <w:p w14:paraId="6338FDBE" w14:textId="77777777" w:rsidR="00401C51" w:rsidRDefault="00794512">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w:t>
      </w:r>
      <w:r w:rsidRPr="00437DC8">
        <w:rPr>
          <w:rFonts w:eastAsia="Times New Roman"/>
          <w:szCs w:val="24"/>
        </w:rPr>
        <w:t xml:space="preserve"> χρόνου ομιλίας του κυρίου Βουλευτή)</w:t>
      </w:r>
    </w:p>
    <w:p w14:paraId="6338FDB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Σε ένα λεπτό, </w:t>
      </w:r>
      <w:r w:rsidRPr="00BA7695">
        <w:rPr>
          <w:rFonts w:eastAsia="Times New Roman"/>
          <w:bCs/>
        </w:rPr>
        <w:t>κύριε Πρόεδρε,</w:t>
      </w:r>
      <w:r>
        <w:rPr>
          <w:rFonts w:eastAsia="Times New Roman" w:cs="Times New Roman"/>
          <w:szCs w:val="24"/>
        </w:rPr>
        <w:t xml:space="preserve"> τελειώνω.</w:t>
      </w:r>
    </w:p>
    <w:p w14:paraId="6338FDC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Όταν τα κάνουν οι μουσουλμάνοι και άλλα θρησκεύματα, δεν σας ενοχλεί. Και αυτό αποδεικνύει ότι δεν είστε απλά άθεοι, είστε αντιχριστιανοί. </w:t>
      </w:r>
    </w:p>
    <w:p w14:paraId="6338FDC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Τα αντιπολιτευτικά χαρτιά που άνοιξαν </w:t>
      </w:r>
      <w:r>
        <w:rPr>
          <w:rFonts w:eastAsia="Times New Roman" w:cs="Times New Roman"/>
          <w:szCs w:val="24"/>
        </w:rPr>
        <w:t>Τσίπρας και Μητσοτάκης περιλαμβάνουν τις εξής καταγγελίες και ας τα ακούσει ο ελληνικός λαός</w:t>
      </w:r>
      <w:r>
        <w:rPr>
          <w:rFonts w:eastAsia="Times New Roman" w:cs="Times New Roman"/>
          <w:szCs w:val="24"/>
        </w:rPr>
        <w:t>,</w:t>
      </w:r>
      <w:r>
        <w:rPr>
          <w:rFonts w:eastAsia="Times New Roman" w:cs="Times New Roman"/>
          <w:szCs w:val="24"/>
        </w:rPr>
        <w:t xml:space="preserve"> γιατί πλησιάζουν οι εκλογές. Σκάνδαλα και από τις δυο πλευρές με μίζες σε Υπουργεία, καναλάρχες και εφοπλιστές κάνουν κουμάντο σε Νέα Δημοκρατία και ΣΥΡΙΖΑ, </w:t>
      </w:r>
      <w:r>
        <w:rPr>
          <w:rFonts w:eastAsia="Times New Roman" w:cs="Times New Roman"/>
          <w:szCs w:val="24"/>
          <w:lang w:val="en-GB"/>
        </w:rPr>
        <w:t>offsh</w:t>
      </w:r>
      <w:r>
        <w:rPr>
          <w:rFonts w:eastAsia="Times New Roman" w:cs="Times New Roman"/>
          <w:szCs w:val="24"/>
          <w:lang w:val="en-GB"/>
        </w:rPr>
        <w:t>ore</w:t>
      </w:r>
      <w:r>
        <w:rPr>
          <w:rFonts w:eastAsia="Times New Roman" w:cs="Times New Roman"/>
          <w:szCs w:val="24"/>
          <w:lang w:val="en-US"/>
        </w:rPr>
        <w:t>s</w:t>
      </w:r>
      <w:r w:rsidRPr="00967D58">
        <w:rPr>
          <w:rFonts w:eastAsia="Times New Roman" w:cs="Times New Roman"/>
          <w:szCs w:val="24"/>
        </w:rPr>
        <w:t xml:space="preserve"> </w:t>
      </w:r>
      <w:r>
        <w:rPr>
          <w:rFonts w:eastAsia="Times New Roman" w:cs="Times New Roman"/>
          <w:szCs w:val="24"/>
        </w:rPr>
        <w:t>χρηματοδοτούν τη Νέα Δημοκρατία, η οικογένεια του Πρωθυπουργού έκανε μπίζνες με την 21</w:t>
      </w:r>
      <w:r w:rsidRPr="00F52AE4">
        <w:rPr>
          <w:rFonts w:eastAsia="Times New Roman" w:cs="Times New Roman"/>
          <w:szCs w:val="24"/>
          <w:vertAlign w:val="superscript"/>
        </w:rPr>
        <w:t>η</w:t>
      </w:r>
      <w:r>
        <w:rPr>
          <w:rFonts w:eastAsia="Times New Roman" w:cs="Times New Roman"/>
          <w:szCs w:val="24"/>
        </w:rPr>
        <w:t xml:space="preserve"> Απριλίου, η Νέα Δημοκρατία στήριξε, κάλυψε και υπερασπίζεται στέλεχός της που καταδικάστηκε για παιδεραστία. Τα ακούμε όλα αυτά πρώτη φορά τώρα. </w:t>
      </w:r>
    </w:p>
    <w:p w14:paraId="6338FDC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Τελειώνοντας, όμω</w:t>
      </w:r>
      <w:r>
        <w:rPr>
          <w:rFonts w:eastAsia="Times New Roman" w:cs="Times New Roman"/>
          <w:szCs w:val="24"/>
        </w:rPr>
        <w:t>ς, τις καταγγελίες και οι δύο πολιτικοί Αρχηγοί, κάνουν και μια κοινή διαπίστωση, ότι σε όλη αυτή τη διαπλοκή κοινός εχθρός τους είναι η Χρυσή Αυγή. Συμφωνώ, λοιπόν, απόλυτα τελειώνοντας ότι αντίπαλος σε αυτό το διεφθαρμένο πολιτικό σύστημα και καθεστώς εί</w:t>
      </w:r>
      <w:r>
        <w:rPr>
          <w:rFonts w:eastAsia="Times New Roman" w:cs="Times New Roman"/>
          <w:szCs w:val="24"/>
        </w:rPr>
        <w:t>ναι η Χρυσή Αυγή</w:t>
      </w:r>
      <w:r>
        <w:rPr>
          <w:rFonts w:eastAsia="Times New Roman" w:cs="Times New Roman"/>
          <w:szCs w:val="24"/>
        </w:rPr>
        <w:t>,</w:t>
      </w:r>
      <w:r>
        <w:rPr>
          <w:rFonts w:eastAsia="Times New Roman" w:cs="Times New Roman"/>
          <w:szCs w:val="24"/>
        </w:rPr>
        <w:t xml:space="preserve"> που κήρυξε ανένδοτο αγώνα για τη διάσωση του έθνους και των παιδιών του. </w:t>
      </w:r>
    </w:p>
    <w:p w14:paraId="6338FDC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Όσο και να επιβάλλετε αποκλεισμό από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και </w:t>
      </w:r>
      <w:r>
        <w:rPr>
          <w:rFonts w:eastAsia="Times New Roman" w:cs="Times New Roman"/>
          <w:szCs w:val="24"/>
          <w:lang w:val="en-GB"/>
        </w:rPr>
        <w:t>social</w:t>
      </w:r>
      <w:r w:rsidRPr="00A937C5">
        <w:rPr>
          <w:rFonts w:eastAsia="Times New Roman" w:cs="Times New Roman"/>
          <w:szCs w:val="24"/>
        </w:rPr>
        <w:t xml:space="preserve"> </w:t>
      </w:r>
      <w:r>
        <w:rPr>
          <w:rFonts w:eastAsia="Times New Roman" w:cs="Times New Roman"/>
          <w:szCs w:val="24"/>
          <w:lang w:val="en-GB"/>
        </w:rPr>
        <w:t>media</w:t>
      </w:r>
      <w:r>
        <w:rPr>
          <w:rFonts w:eastAsia="Times New Roman" w:cs="Times New Roman"/>
          <w:szCs w:val="24"/>
        </w:rPr>
        <w:t xml:space="preserve"> -αυτές τις γελοιότητες- ο κόσμος θα στηρίξει τη Χρυσή Αυγή. Όταν στις μεθεπόμενες εκλο</w:t>
      </w:r>
      <w:r>
        <w:rPr>
          <w:rFonts w:eastAsia="Times New Roman" w:cs="Times New Roman"/>
          <w:szCs w:val="24"/>
        </w:rPr>
        <w:t xml:space="preserve">γές η Νέα Δημοκρατία θα χάσει τη συνεκτική ουσία που την κρατάει ενωμένη </w:t>
      </w:r>
      <w:r>
        <w:rPr>
          <w:rFonts w:eastAsia="Times New Roman" w:cs="Times New Roman"/>
          <w:szCs w:val="24"/>
        </w:rPr>
        <w:t>-</w:t>
      </w:r>
      <w:r>
        <w:rPr>
          <w:rFonts w:eastAsia="Times New Roman" w:cs="Times New Roman"/>
          <w:szCs w:val="24"/>
        </w:rPr>
        <w:t>που είναι φυσικά η κυβερνητική προοπτική και μετά από συγκυβέρνηση Νέας Δημοκρατίας-ΣΥΡΙΖΑ</w:t>
      </w:r>
      <w:r>
        <w:rPr>
          <w:rFonts w:eastAsia="Times New Roman" w:cs="Times New Roman"/>
          <w:szCs w:val="24"/>
        </w:rPr>
        <w:t>-</w:t>
      </w:r>
      <w:r>
        <w:rPr>
          <w:rFonts w:eastAsia="Times New Roman" w:cs="Times New Roman"/>
          <w:szCs w:val="24"/>
        </w:rPr>
        <w:t xml:space="preserve"> θα απελευθερωθούν μαζικά ψηφοφόροι από όλα τα κόμματα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από τη Νέα Δημοκρατία κ</w:t>
      </w:r>
      <w:r>
        <w:rPr>
          <w:rFonts w:eastAsia="Times New Roman" w:cs="Times New Roman"/>
          <w:szCs w:val="24"/>
        </w:rPr>
        <w:t xml:space="preserve">αι θα προσχωρήσουν στη Χρυσή Αυγή, που από εθνική αντιπολίτευση που είναι ήδη, θα γίνει και αξιωματική αντιπολίτευση που θα οδηγήσει σε εθνική κυβέρνηση αμέσως μετά. </w:t>
      </w:r>
    </w:p>
    <w:p w14:paraId="6338FDC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Όλοι μαζί να ενωθείτε, να συμπράξετε, να συνεννοηθείτε, δεν μπορείτε να το αποτρέψετε. Ο </w:t>
      </w:r>
      <w:r>
        <w:rPr>
          <w:rFonts w:eastAsia="Times New Roman" w:cs="Times New Roman"/>
          <w:szCs w:val="24"/>
        </w:rPr>
        <w:t>λαός θα αποφασίσει και ο λαός θέλει δυνατούς, σε Βουλή και Ευρωβουλή, τους Έλληνες πατριώτες της Χρυσής Αυγής. Δεν μπορείτε να το αλλάξετε νομοτελειακά.</w:t>
      </w:r>
    </w:p>
    <w:p w14:paraId="6338FDC5" w14:textId="77777777" w:rsidR="00401C51" w:rsidRDefault="00794512">
      <w:pPr>
        <w:spacing w:line="600" w:lineRule="auto"/>
        <w:ind w:firstLine="720"/>
        <w:jc w:val="center"/>
        <w:rPr>
          <w:rFonts w:eastAsia="Times New Roman" w:cs="Times New Roman"/>
          <w:szCs w:val="24"/>
        </w:rPr>
      </w:pPr>
      <w:r w:rsidRPr="00BC4DF6">
        <w:rPr>
          <w:rFonts w:eastAsia="Times New Roman" w:cs="Times New Roman"/>
          <w:szCs w:val="24"/>
        </w:rPr>
        <w:t xml:space="preserve">(Χειροκροτήματα από την πτέρυγα </w:t>
      </w:r>
      <w:r>
        <w:rPr>
          <w:rFonts w:eastAsia="Times New Roman" w:cs="Times New Roman"/>
          <w:szCs w:val="24"/>
        </w:rPr>
        <w:t>της Χρυσής Αυγής</w:t>
      </w:r>
      <w:r w:rsidRPr="00BC4DF6">
        <w:rPr>
          <w:rFonts w:eastAsia="Times New Roman" w:cs="Times New Roman"/>
          <w:szCs w:val="24"/>
        </w:rPr>
        <w:t>)</w:t>
      </w:r>
    </w:p>
    <w:p w14:paraId="6338FDC6" w14:textId="77777777" w:rsidR="00401C51" w:rsidRDefault="00794512">
      <w:pPr>
        <w:spacing w:line="600" w:lineRule="auto"/>
        <w:ind w:firstLine="720"/>
        <w:jc w:val="both"/>
        <w:rPr>
          <w:rFonts w:eastAsia="Times New Roman" w:cs="Times New Roman"/>
          <w:szCs w:val="24"/>
        </w:rPr>
      </w:pPr>
      <w:r w:rsidRPr="00DC4691">
        <w:rPr>
          <w:rFonts w:eastAsia="Times New Roman" w:cs="Times New Roman"/>
          <w:b/>
          <w:szCs w:val="24"/>
        </w:rPr>
        <w:t>ΠΡΟΕΔΡΕΥΩΝ (</w:t>
      </w:r>
      <w:r>
        <w:rPr>
          <w:rFonts w:eastAsia="Times New Roman" w:cs="Times New Roman"/>
          <w:b/>
          <w:szCs w:val="24"/>
        </w:rPr>
        <w:t>Αναστάσιος Κουράκης</w:t>
      </w:r>
      <w:r w:rsidRPr="00DC4691">
        <w:rPr>
          <w:rFonts w:eastAsia="Times New Roman" w:cs="Times New Roman"/>
          <w:b/>
          <w:szCs w:val="24"/>
        </w:rPr>
        <w:t>)</w:t>
      </w:r>
      <w:r w:rsidRPr="00A937C5">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 xml:space="preserve">Τον λόγο έχει ο κ. Δημήτριος Βέττας, Βουλευτής Φθιώτιδας του ΣΥΡΙΖΑ, για επτά λεπτά. </w:t>
      </w:r>
    </w:p>
    <w:p w14:paraId="6338FDC7" w14:textId="77777777" w:rsidR="00401C51" w:rsidRDefault="00794512">
      <w:pPr>
        <w:spacing w:line="600" w:lineRule="auto"/>
        <w:ind w:firstLine="720"/>
        <w:jc w:val="both"/>
        <w:rPr>
          <w:rFonts w:eastAsia="Times New Roman" w:cs="Times New Roman"/>
          <w:szCs w:val="24"/>
        </w:rPr>
      </w:pPr>
      <w:r>
        <w:rPr>
          <w:rFonts w:eastAsia="Times New Roman" w:cs="Times New Roman"/>
          <w:b/>
          <w:szCs w:val="24"/>
        </w:rPr>
        <w:t>ΔΗΜΗΤΡΙΟΣ ΒΕΤΤΑΣ</w:t>
      </w:r>
      <w:r w:rsidRPr="00A937C5">
        <w:rPr>
          <w:rFonts w:eastAsia="Times New Roman" w:cs="Times New Roman"/>
          <w:b/>
          <w:szCs w:val="24"/>
        </w:rPr>
        <w:t>:</w:t>
      </w:r>
      <w:r w:rsidRPr="00A937C5">
        <w:rPr>
          <w:rFonts w:eastAsia="Times New Roman" w:cs="Times New Roman"/>
          <w:szCs w:val="24"/>
        </w:rPr>
        <w:t xml:space="preserve"> </w:t>
      </w:r>
      <w:r>
        <w:rPr>
          <w:rFonts w:eastAsia="Times New Roman" w:cs="Times New Roman"/>
          <w:szCs w:val="24"/>
        </w:rPr>
        <w:t>Ευχαριστώ πολύ, κύριε Πρόεδρε.</w:t>
      </w:r>
    </w:p>
    <w:p w14:paraId="6338FDC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Νέα Δημοκρατία και το ΠΑΣΟΚ αγαπούν τα άλματα από ό,τι φαίνεται και κυρί</w:t>
      </w:r>
      <w:r>
        <w:rPr>
          <w:rFonts w:eastAsia="Times New Roman" w:cs="Times New Roman"/>
          <w:szCs w:val="24"/>
        </w:rPr>
        <w:t>ως τα χρονικά άλματα.</w:t>
      </w:r>
    </w:p>
    <w:p w14:paraId="6338FDC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Άκουσα έναν συνάδελφο του ΚΙΝΑΛ πριν από λίγη ώρα</w:t>
      </w:r>
      <w:r>
        <w:rPr>
          <w:rFonts w:eastAsia="Times New Roman" w:cs="Times New Roman"/>
          <w:szCs w:val="24"/>
        </w:rPr>
        <w:t>,</w:t>
      </w:r>
      <w:r>
        <w:rPr>
          <w:rFonts w:eastAsia="Times New Roman" w:cs="Times New Roman"/>
          <w:szCs w:val="24"/>
        </w:rPr>
        <w:t xml:space="preserve"> να μιλάει για ευθύνες του ΣΥΡΙΖΑ. Μόνο που ξέχασε κάτι. Άφησε στην άκρη μισό τρισεκατομμύριο και πλέον δημόσιο και ιδιωτικό χρέος, ξέχασε στόχους που δεν πέτυχε. Ξέχασαν αποτυχημένα μ</w:t>
      </w:r>
      <w:r>
        <w:rPr>
          <w:rFonts w:eastAsia="Times New Roman" w:cs="Times New Roman"/>
          <w:szCs w:val="24"/>
        </w:rPr>
        <w:t xml:space="preserve">νημόνια, τα ξέχασαν όλα. </w:t>
      </w:r>
    </w:p>
    <w:p w14:paraId="6338FDC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Άκουσα και τον Κοινοβουλευτικό Εκπρόσωπο της Νέας Δημοκρατίας να μιλάει για μια πρωτόγνωρη κρίση το 2009. Πρωτόγνωρη κρίση το 2009 έζησε ο κόσμος! Για τους υπόλοιπους, για τη Νέα Δημοκρατία και το ΠΑΣΟΚ, ήταν από παλιά γνώριμη η κ</w:t>
      </w:r>
      <w:r>
        <w:rPr>
          <w:rFonts w:eastAsia="Times New Roman" w:cs="Times New Roman"/>
          <w:szCs w:val="24"/>
        </w:rPr>
        <w:t xml:space="preserve">ρίση, ήταν από παλιά γνώριμα τα ελλείματα, ήταν από παλιά γνώριμα τα δημόσια χρέη. </w:t>
      </w:r>
    </w:p>
    <w:p w14:paraId="6338FDC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Προφανώς ήταν Βουλευτές και το 2005 και το 2006 και το 2007 και το 2008, όταν ψήφιζαν προϋπολογισμούς κι έβλεπαν τη ραγδαία αύξηση του δημοσίου χρέους. Δεν άκουσα κανέναν Β</w:t>
      </w:r>
      <w:r>
        <w:rPr>
          <w:rFonts w:eastAsia="Times New Roman" w:cs="Times New Roman"/>
          <w:szCs w:val="24"/>
        </w:rPr>
        <w:t xml:space="preserve">ουλευτή τότε της Νέας Δημοκρατίας, κανέναν Βουλευτή του ΠΑΣΟΚ να ανησυχεί και να μιλάει γι’ αυτή την αύξηση. Άρα, λοιπόν, η κρίση ήταν πρωτόγνωρη, δύσκολη και αφόρητη μόνο για τον ελληνικό λαό. </w:t>
      </w:r>
    </w:p>
    <w:p w14:paraId="6338FDC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Όταν κάποιος δέχεται μία μομφή, αυτό που έχει ενδιαφέρον από </w:t>
      </w:r>
      <w:r>
        <w:rPr>
          <w:rFonts w:eastAsia="Times New Roman" w:cs="Times New Roman"/>
          <w:szCs w:val="24"/>
        </w:rPr>
        <w:t>αυτά που εξετάζει πρώτα</w:t>
      </w:r>
      <w:r>
        <w:rPr>
          <w:rFonts w:eastAsia="Times New Roman" w:cs="Times New Roman"/>
          <w:szCs w:val="24"/>
        </w:rPr>
        <w:t>,</w:t>
      </w:r>
      <w:r>
        <w:rPr>
          <w:rFonts w:eastAsia="Times New Roman" w:cs="Times New Roman"/>
          <w:szCs w:val="24"/>
        </w:rPr>
        <w:t xml:space="preserve"> είναι το ποιος καταθέτει αυτή τη μομφή, γιατί την καταθέτει και σε ποιον χρόνο την καταθέτει. Αν πάμε στα δύο τελευταία στοιχεία στο γιατί δηλαδή και στο πότε, νομίζω ότι ο ελληνικός λαός έχει καταλάβει, δεν είναι κορόιδο πια. </w:t>
      </w:r>
    </w:p>
    <w:p w14:paraId="6338FDC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 ε</w:t>
      </w:r>
      <w:r>
        <w:rPr>
          <w:rFonts w:eastAsia="Times New Roman" w:cs="Times New Roman"/>
          <w:szCs w:val="24"/>
        </w:rPr>
        <w:t>λληνικός λαός δεν πιάνεται εύκολα κορόιδο και κατάλαβε πως αυτή η</w:t>
      </w:r>
      <w:r w:rsidRPr="00641464">
        <w:rPr>
          <w:rFonts w:eastAsia="Times New Roman" w:cs="Times New Roman"/>
          <w:szCs w:val="24"/>
        </w:rPr>
        <w:t xml:space="preserve"> </w:t>
      </w:r>
      <w:r>
        <w:rPr>
          <w:rFonts w:eastAsia="Times New Roman" w:cs="Times New Roman"/>
          <w:szCs w:val="24"/>
        </w:rPr>
        <w:t>πρόταση μομφής, η οποία έχει μετατραπεί πλέον σε ψήφο εμπιστοσύνης για την Κυβέρνηση, είχε μόνο έναν σκοπό,</w:t>
      </w:r>
      <w:r w:rsidRPr="00641464">
        <w:rPr>
          <w:rFonts w:eastAsia="Times New Roman" w:cs="Times New Roman"/>
          <w:szCs w:val="24"/>
        </w:rPr>
        <w:t xml:space="preserve"> </w:t>
      </w:r>
      <w:r>
        <w:rPr>
          <w:rFonts w:eastAsia="Times New Roman" w:cs="Times New Roman"/>
          <w:szCs w:val="24"/>
        </w:rPr>
        <w:t xml:space="preserve">να καλύψει επικοινωνιακά το δεύτερο μεγάλο κύμα των εξαιρετικά σημαντικών θετικών </w:t>
      </w:r>
      <w:r>
        <w:rPr>
          <w:rFonts w:eastAsia="Times New Roman" w:cs="Times New Roman"/>
          <w:szCs w:val="24"/>
        </w:rPr>
        <w:t>μέτρων για την ελληνική οικονομία και την ελληνική κοινωνία μετά την έξοδο της χώρας το καλοκαίρι του 2018 από το μνημόνιο και το οικονομικό πρόγραμμα.</w:t>
      </w:r>
    </w:p>
    <w:p w14:paraId="6338FDC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Ελλείψει, ξέρετε, πολιτικής πρότασης υπάρχουν κραυγές. Και</w:t>
      </w:r>
      <w:r>
        <w:rPr>
          <w:rFonts w:eastAsia="Times New Roman" w:cs="Times New Roman"/>
          <w:szCs w:val="24"/>
        </w:rPr>
        <w:t>,</w:t>
      </w:r>
      <w:r>
        <w:rPr>
          <w:rFonts w:eastAsia="Times New Roman" w:cs="Times New Roman"/>
          <w:szCs w:val="24"/>
        </w:rPr>
        <w:t xml:space="preserve"> προφανώς, η Νέα Δημοκρατία θα έπρεπε σε αυτή</w:t>
      </w:r>
      <w:r>
        <w:rPr>
          <w:rFonts w:eastAsia="Times New Roman" w:cs="Times New Roman"/>
          <w:szCs w:val="24"/>
        </w:rPr>
        <w:t xml:space="preserve"> την Αίθουσα εδώ να προάγει, να παρουσιάσει το πολιτικό της πρόγραμμα. Τι επέλεξε; Επέλεξε μαύρη προπαγάνδα και μαύρη πολιτική, ίσως γιατί το μαύρο ταίριαζε σε κάποιες στιγμές της Δεξιάς σε παλιές σκοτεινές εποχές. Θέλω να πιστεύω ότι δεν θα γίνει επίκαιρο</w:t>
      </w:r>
      <w:r>
        <w:rPr>
          <w:rFonts w:eastAsia="Times New Roman" w:cs="Times New Roman"/>
          <w:szCs w:val="24"/>
        </w:rPr>
        <w:t xml:space="preserve"> τόσο δυνατά όσο ήταν άλλοτε το παλιό, αλλά μου φαίνεται επίκαιρο πλέον σύνθημα «ο λαός δεν ξεχνά πλέον τη σημαίνει Δεξιά». </w:t>
      </w:r>
    </w:p>
    <w:p w14:paraId="6338FDCF"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ροφανώς θα έχουμε τη δυνατότητα, αν όχι τώρα στις Ευρωεκλογές, κατά τη διάρκεια των εθνικών εκλογών, να εξηγήσουμε όχι μόνο το δικ</w:t>
      </w:r>
      <w:r>
        <w:rPr>
          <w:rFonts w:eastAsia="Times New Roman" w:cs="Times New Roman"/>
          <w:szCs w:val="24"/>
        </w:rPr>
        <w:t>ό μας πρόγραμμα αλλά και το πρόγραμμα της Νέα Δημοκρατίας, το οποίο αναλύεται, αν θέλετε, ανάρια</w:t>
      </w:r>
      <w:r>
        <w:rPr>
          <w:rFonts w:eastAsia="Times New Roman" w:cs="Times New Roman"/>
          <w:szCs w:val="24"/>
        </w:rPr>
        <w:t>-</w:t>
      </w:r>
      <w:r>
        <w:rPr>
          <w:rFonts w:eastAsia="Times New Roman" w:cs="Times New Roman"/>
          <w:szCs w:val="24"/>
        </w:rPr>
        <w:t xml:space="preserve">ανάρια και εδώ στο Κοινοβούλιο αλλά και τους τηλεοπτικούς σταθμούς από στελέχη και Βουλευτές της Νέας Δημοκρατίας, τους οποίους μη θεωρείτε αφελείς. </w:t>
      </w:r>
    </w:p>
    <w:p w14:paraId="6338FDD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Μη </w:t>
      </w:r>
      <w:r>
        <w:rPr>
          <w:rFonts w:eastAsia="Times New Roman" w:cs="Times New Roman"/>
          <w:szCs w:val="24"/>
        </w:rPr>
        <w:t>θεωρείτε ότι κάνουν λάθη, όταν μιλάνε για κατάργηση των επιδομάτων ανεργίας. Μη τους θεωρείτε αφελείς, όταν μιλάνε για κατάργηση επιδομάτων και δώρων Χριστουγέννων. Κάπου τα έχουν τάξει αυτά και κάπου πρέπει να τα δώσουν.</w:t>
      </w:r>
    </w:p>
    <w:p w14:paraId="6338FDD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Άρα, λοιπόν, ο μεγάλος στόχος της </w:t>
      </w:r>
      <w:r>
        <w:rPr>
          <w:rFonts w:eastAsia="Times New Roman" w:cs="Times New Roman"/>
          <w:szCs w:val="24"/>
        </w:rPr>
        <w:t xml:space="preserve">ελληνικής κοινωνίας όχι μόνο στις </w:t>
      </w:r>
      <w:r>
        <w:rPr>
          <w:rFonts w:eastAsia="Times New Roman" w:cs="Times New Roman"/>
          <w:szCs w:val="24"/>
        </w:rPr>
        <w:t>ε</w:t>
      </w:r>
      <w:r>
        <w:rPr>
          <w:rFonts w:eastAsia="Times New Roman" w:cs="Times New Roman"/>
          <w:szCs w:val="24"/>
        </w:rPr>
        <w:t xml:space="preserve">υρωεκλογές –αλλά βεβαίως και στις </w:t>
      </w:r>
      <w:r>
        <w:rPr>
          <w:rFonts w:eastAsia="Times New Roman" w:cs="Times New Roman"/>
          <w:szCs w:val="24"/>
        </w:rPr>
        <w:t>ε</w:t>
      </w:r>
      <w:r>
        <w:rPr>
          <w:rFonts w:eastAsia="Times New Roman" w:cs="Times New Roman"/>
          <w:szCs w:val="24"/>
        </w:rPr>
        <w:t xml:space="preserve">υρωεκλογές, αλλά και στις εθνικές εκλογές είναι η στρατηγική ήττα του πολιτικού σχεδίου της </w:t>
      </w:r>
      <w:r w:rsidRPr="00B53BA9">
        <w:rPr>
          <w:rFonts w:eastAsia="Times New Roman"/>
          <w:bCs/>
        </w:rPr>
        <w:t>Νέας Δημοκρατίας</w:t>
      </w:r>
      <w:r>
        <w:rPr>
          <w:rFonts w:eastAsia="Times New Roman" w:cs="Times New Roman"/>
          <w:szCs w:val="24"/>
        </w:rPr>
        <w:t xml:space="preserve">. </w:t>
      </w:r>
    </w:p>
    <w:p w14:paraId="6338FDD2"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είχαμε μόνο τη μαύρη τύχη να μας κυβερνούν τα καλά χρόνια η Νέα Δημοκρα</w:t>
      </w:r>
      <w:r>
        <w:rPr>
          <w:rFonts w:eastAsia="Times New Roman"/>
          <w:color w:val="222222"/>
          <w:szCs w:val="24"/>
          <w:shd w:val="clear" w:color="auto" w:fill="FFFFFF"/>
        </w:rPr>
        <w:t>τία και το ΠΑΣΟΚ κυρίως μετά τη δεκαετία του ’90. Είχαμε χειρότερη μαύρη μοίρα, είχαμε άραχνη μοίρα</w:t>
      </w:r>
      <w:r>
        <w:rPr>
          <w:rFonts w:eastAsia="Times New Roman"/>
          <w:color w:val="222222"/>
          <w:szCs w:val="24"/>
          <w:shd w:val="clear" w:color="auto" w:fill="FFFFFF"/>
        </w:rPr>
        <w:t>,</w:t>
      </w:r>
      <w:r>
        <w:rPr>
          <w:rFonts w:eastAsia="Times New Roman"/>
          <w:color w:val="222222"/>
          <w:szCs w:val="24"/>
          <w:shd w:val="clear" w:color="auto" w:fill="FFFFFF"/>
        </w:rPr>
        <w:t xml:space="preserve"> να διαχειριστούν αυτές οι δύο πολιτικές δυνάμεις το πρώτο και το δεύτερο μνημόνιο. Και</w:t>
      </w:r>
      <w:r>
        <w:rPr>
          <w:rFonts w:eastAsia="Times New Roman"/>
          <w:color w:val="222222"/>
          <w:szCs w:val="24"/>
          <w:shd w:val="clear" w:color="auto" w:fill="FFFFFF"/>
        </w:rPr>
        <w:t>,</w:t>
      </w:r>
      <w:r>
        <w:rPr>
          <w:rFonts w:eastAsia="Times New Roman"/>
          <w:color w:val="222222"/>
          <w:szCs w:val="24"/>
          <w:shd w:val="clear" w:color="auto" w:fill="FFFFFF"/>
        </w:rPr>
        <w:t xml:space="preserve"> προφανώς, όταν διαχειρίστηκαν όπως διαχειρίστηκαν</w:t>
      </w:r>
      <w:r>
        <w:rPr>
          <w:rFonts w:eastAsia="Times New Roman"/>
          <w:color w:val="222222"/>
          <w:szCs w:val="24"/>
          <w:shd w:val="clear" w:color="auto" w:fill="FFFFFF"/>
        </w:rPr>
        <w:t xml:space="preserve"> τις τύχες του ελληνικού λαού με αυτό το καταστροφικό αποτέλεσμα, καταλαβαίνετε πόσο απολύτως σίγουρο ήταν ότι θα αποτύγχαναν και στη διαχείριση των μνημονίων.</w:t>
      </w:r>
    </w:p>
    <w:p w14:paraId="6338FDD3"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Παραλάβαμε, αγαπητοί συνάδελφοι, μια χώρα χρεοκοπημένη. Παραλάβαμε χρεοκοπημένες πολιτικές και</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βεβαίως, αυτές οι χρεοκοπημένες πολιτικές συνόδευαν, όπως πάντα συνοδεύουν και χρεοκοπημένη πολιτική. </w:t>
      </w:r>
    </w:p>
    <w:p w14:paraId="6338FDD4"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να ξέρει ο Έλληνας πολίτης, πρέπει να γνωρίζει ο Έλληνας πολίτης, πρέπει να θυμίσουμε στον Έλληνα πολίτη ότι η Κυβέρνηση ανέλαβε τον Γενάρη</w:t>
      </w:r>
      <w:r>
        <w:rPr>
          <w:rFonts w:eastAsia="Times New Roman"/>
          <w:color w:val="222222"/>
          <w:szCs w:val="24"/>
          <w:shd w:val="clear" w:color="auto" w:fill="FFFFFF"/>
        </w:rPr>
        <w:t>,</w:t>
      </w:r>
      <w:r>
        <w:rPr>
          <w:rFonts w:eastAsia="Times New Roman"/>
          <w:color w:val="222222"/>
          <w:szCs w:val="24"/>
          <w:shd w:val="clear" w:color="auto" w:fill="FFFFFF"/>
        </w:rPr>
        <w:t xml:space="preserve"> και τ</w:t>
      </w:r>
      <w:r>
        <w:rPr>
          <w:rFonts w:eastAsia="Times New Roman"/>
          <w:color w:val="222222"/>
          <w:szCs w:val="24"/>
          <w:shd w:val="clear" w:color="auto" w:fill="FFFFFF"/>
        </w:rPr>
        <w:t>ους επόμενους δύο μήνες έπρεπε να πληρώσει μισθούς και συντάξεις. Έλειπε μισό δισεκατομμύριο. Πρέπει να το ξέρει ο Έλληνας πολίτης αυτό.</w:t>
      </w:r>
    </w:p>
    <w:p w14:paraId="6338FDD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να ξέρει ο Έλληνας πολίτης</w:t>
      </w:r>
      <w:r>
        <w:rPr>
          <w:rFonts w:eastAsia="Times New Roman"/>
          <w:color w:val="222222"/>
          <w:szCs w:val="24"/>
          <w:shd w:val="clear" w:color="auto" w:fill="FFFFFF"/>
        </w:rPr>
        <w:t>,</w:t>
      </w:r>
      <w:r>
        <w:rPr>
          <w:rFonts w:eastAsia="Times New Roman"/>
          <w:color w:val="222222"/>
          <w:szCs w:val="24"/>
          <w:shd w:val="clear" w:color="auto" w:fill="FFFFFF"/>
        </w:rPr>
        <w:t xml:space="preserve"> πως όταν έφυγαν και άφησαν την πόρτα ανοικτή με την εκλογή του Προέδρου της Δημοκρατ</w:t>
      </w:r>
      <w:r>
        <w:rPr>
          <w:rFonts w:eastAsia="Times New Roman"/>
          <w:color w:val="222222"/>
          <w:szCs w:val="24"/>
          <w:shd w:val="clear" w:color="auto" w:fill="FFFFFF"/>
        </w:rPr>
        <w:t>ίας, στη χώρα έλειπαν πενήντα δισεκατομμύρια για να αποπληρωθούν για τα έτη 2015 και 2016 τόκοι και χρεολύσια. Δεν μπορεί και δεν πρέπει να τα ξεχάσει ποτέ αυτά ο ελληνικός λαός.</w:t>
      </w:r>
    </w:p>
    <w:p w14:paraId="6338FDD6"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Υπήρξε, όμως, ένα ακόμη έλλειμμα ένα έλλειμμα λογοδοσίας. Δεν λογοδότησαν ποτ</w:t>
      </w:r>
      <w:r>
        <w:rPr>
          <w:rFonts w:eastAsia="Times New Roman"/>
          <w:color w:val="222222"/>
          <w:szCs w:val="24"/>
          <w:shd w:val="clear" w:color="auto" w:fill="FFFFFF"/>
        </w:rPr>
        <w:t xml:space="preserve">έ και για τίποτα στον ελληνικό λαό. Γι’ αυτό και τώρα όταν απρόσκοπτη η δικαιοσύνη οδηγεί τα πράγματα σε διερεύνηση, βλέπετε φωνές και κραυγές περί προβοκάτσιας, σκευωρίας κ.λπ.. </w:t>
      </w:r>
      <w:r w:rsidRPr="001C1E6E">
        <w:rPr>
          <w:rFonts w:eastAsia="Times New Roman"/>
          <w:color w:val="222222"/>
          <w:szCs w:val="24"/>
          <w:shd w:val="clear" w:color="auto" w:fill="FFFFFF"/>
        </w:rPr>
        <w:t>Είναι</w:t>
      </w:r>
      <w:r>
        <w:rPr>
          <w:rFonts w:eastAsia="Times New Roman"/>
          <w:color w:val="222222"/>
          <w:szCs w:val="24"/>
          <w:shd w:val="clear" w:color="auto" w:fill="FFFFFF"/>
        </w:rPr>
        <w:t xml:space="preserve"> γνωστές, όμως, αυτές οι πολιτικές δυνάμεις. </w:t>
      </w:r>
    </w:p>
    <w:p w14:paraId="6338FDD7"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πριν από κάθε ε</w:t>
      </w:r>
      <w:r>
        <w:rPr>
          <w:rFonts w:eastAsia="Times New Roman"/>
          <w:color w:val="222222"/>
          <w:szCs w:val="24"/>
          <w:shd w:val="clear" w:color="auto" w:fill="FFFFFF"/>
        </w:rPr>
        <w:t xml:space="preserve">κλογική μάχη, θα </w:t>
      </w:r>
      <w:r w:rsidRPr="001C1E6E">
        <w:rPr>
          <w:rFonts w:eastAsia="Times New Roman"/>
          <w:color w:val="222222"/>
          <w:szCs w:val="24"/>
          <w:shd w:val="clear" w:color="auto" w:fill="FFFFFF"/>
        </w:rPr>
        <w:t>πρέπει</w:t>
      </w:r>
      <w:r>
        <w:rPr>
          <w:rFonts w:eastAsia="Times New Roman"/>
          <w:color w:val="222222"/>
          <w:szCs w:val="24"/>
          <w:shd w:val="clear" w:color="auto" w:fill="FFFFFF"/>
        </w:rPr>
        <w:t xml:space="preserve"> να λυθεί ένα τεράστιο πολιτικό και ένα τεράστιο ηθικό και ουσιαστικό ζήτημα. Κόμματα που κυβέρνησαν, κόμματα που χρωστούν στον Έλληνα πολίτη, πρέπει να διευθετήσουν τα δάνειά τους, πρέπει να ρυθμίσουν τα χρέη τους, πρέπει να εξηγήσο</w:t>
      </w:r>
      <w:r>
        <w:rPr>
          <w:rFonts w:eastAsia="Times New Roman"/>
          <w:color w:val="222222"/>
          <w:szCs w:val="24"/>
          <w:shd w:val="clear" w:color="auto" w:fill="FFFFFF"/>
        </w:rPr>
        <w:t>υν με διαφάνεια στον ελληνικό λαό ότι πληρώνουν τα δάνειά τους. Είναι ηθική τους υποχρέωση αλλά είναι και ουσιαστικό δικαίωμα του ελληνικού λαού να το γνωρίζει.</w:t>
      </w:r>
    </w:p>
    <w:p w14:paraId="6338FDD8"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Ακούμε για καταστροφική πολιτική για χειρότερη και καταστροφική Κυβέρνηση. Για να δούμε, αγαπητ</w:t>
      </w:r>
      <w:r>
        <w:rPr>
          <w:rFonts w:eastAsia="Times New Roman"/>
          <w:color w:val="222222"/>
          <w:szCs w:val="24"/>
          <w:shd w:val="clear" w:color="auto" w:fill="FFFFFF"/>
        </w:rPr>
        <w:t xml:space="preserve">οί συνάδελφοι, ποιοι ενδεχομένως θα ψήφιζαν τη Νέα Δημοκρατία και το ΠΑΣΟΚ. </w:t>
      </w:r>
    </w:p>
    <w:p w14:paraId="6338FDD9" w14:textId="77777777" w:rsidR="00401C51" w:rsidRDefault="00794512">
      <w:pPr>
        <w:spacing w:line="600" w:lineRule="auto"/>
        <w:ind w:firstLine="720"/>
        <w:jc w:val="both"/>
        <w:rPr>
          <w:rFonts w:eastAsia="Times New Roman" w:cs="Times New Roman"/>
          <w:szCs w:val="24"/>
        </w:rPr>
      </w:pPr>
      <w:r>
        <w:rPr>
          <w:rFonts w:eastAsia="Times New Roman"/>
          <w:color w:val="222222"/>
          <w:szCs w:val="24"/>
          <w:shd w:val="clear" w:color="auto" w:fill="FFFFFF"/>
        </w:rPr>
        <w:t>Θα σας ψήφιζαν οι τετρακόσιες χιλιάδες άνεργοι οι οποίοι βρήκαν δουλειά επί ημερών αυτής της Κυβέρνησης; Δεν νομίζω. Θα σας ψήφιζαν οι επτακόσιες χιλιάδες συνάνθρωποί μας, οι οποί</w:t>
      </w:r>
      <w:r>
        <w:rPr>
          <w:rFonts w:eastAsia="Times New Roman"/>
          <w:color w:val="222222"/>
          <w:szCs w:val="24"/>
          <w:shd w:val="clear" w:color="auto" w:fill="FFFFFF"/>
        </w:rPr>
        <w:t>οι πήραν το κοινωνικό εισόδημα αλληλεγγύης ενώ τους είχατε πεταμένους; Πάλι δεν νομίζω. Θα σας ψήφιζαν ενδεχομένως οι τρεις χιλιάδες άνθρωποι που μέσω της προκήρυξης χάνουν, αν θέλετε, την ομηρία τους, γίνονται ελεύθεροι, προσλαμβάνονται πλέον ως μόνιμο πρ</w:t>
      </w:r>
      <w:r>
        <w:rPr>
          <w:rFonts w:eastAsia="Times New Roman"/>
          <w:color w:val="222222"/>
          <w:szCs w:val="24"/>
          <w:shd w:val="clear" w:color="auto" w:fill="FFFFFF"/>
        </w:rPr>
        <w:t xml:space="preserve">οσωπικό στο πρόγραμμα «Βοήθεια στο σπίτι»; Πάλι δεν νομίζω. </w:t>
      </w:r>
    </w:p>
    <w:p w14:paraId="6338FDDA"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ψήφιζαν οι τεσσερισήμισι χιλιάδες νέοι και νέες, οι οποίοι εντάσσονται στο πρόγραμμα ειδικής αγωγής; Επίσης </w:t>
      </w:r>
      <w:r w:rsidRPr="006941DD">
        <w:rPr>
          <w:rFonts w:eastAsia="Times New Roman"/>
          <w:bCs/>
          <w:color w:val="222222"/>
          <w:shd w:val="clear" w:color="auto" w:fill="FFFFFF"/>
        </w:rPr>
        <w:t>δεν</w:t>
      </w:r>
      <w:r>
        <w:rPr>
          <w:rFonts w:eastAsia="Times New Roman"/>
          <w:color w:val="222222"/>
          <w:szCs w:val="24"/>
          <w:shd w:val="clear" w:color="auto" w:fill="FFFFFF"/>
        </w:rPr>
        <w:t xml:space="preserve"> </w:t>
      </w:r>
      <w:r w:rsidRPr="006941DD">
        <w:rPr>
          <w:rFonts w:eastAsia="Times New Roman"/>
          <w:bCs/>
          <w:color w:val="222222"/>
          <w:shd w:val="clear" w:color="auto" w:fill="FFFFFF"/>
        </w:rPr>
        <w:t>νομίζω</w:t>
      </w:r>
      <w:r>
        <w:rPr>
          <w:rFonts w:eastAsia="Times New Roman"/>
          <w:color w:val="222222"/>
          <w:szCs w:val="24"/>
          <w:shd w:val="clear" w:color="auto" w:fill="FFFFFF"/>
        </w:rPr>
        <w:t>. Θα σας ψήφιζαν τα δυόμισι</w:t>
      </w:r>
      <w:r w:rsidRPr="00946FE2">
        <w:rPr>
          <w:rFonts w:eastAsia="Times New Roman"/>
          <w:color w:val="222222"/>
          <w:szCs w:val="24"/>
          <w:shd w:val="clear" w:color="auto" w:fill="FFFFFF"/>
        </w:rPr>
        <w:t xml:space="preserve"> </w:t>
      </w:r>
      <w:r w:rsidRPr="00946FE2">
        <w:rPr>
          <w:rFonts w:eastAsia="Times New Roman"/>
          <w:bCs/>
          <w:color w:val="222222"/>
          <w:shd w:val="clear" w:color="auto" w:fill="FFFFFF"/>
        </w:rPr>
        <w:t>εκατομμύρια</w:t>
      </w:r>
      <w:r>
        <w:rPr>
          <w:rFonts w:eastAsia="Times New Roman"/>
          <w:color w:val="222222"/>
          <w:szCs w:val="24"/>
          <w:shd w:val="clear" w:color="auto" w:fill="FFFFFF"/>
        </w:rPr>
        <w:t xml:space="preserve"> ανασφάλιστοι στους οποίους στέ</w:t>
      </w:r>
      <w:r>
        <w:rPr>
          <w:rFonts w:eastAsia="Times New Roman"/>
          <w:color w:val="222222"/>
          <w:szCs w:val="24"/>
          <w:shd w:val="clear" w:color="auto" w:fill="FFFFFF"/>
        </w:rPr>
        <w:t xml:space="preserve">λνατε μπιλιετάκια, ενώ δεν μπορούσαν να πάνε στο νοσοκομείο, γιατί πλήρωναν πεντάευρα και εικοσιπεντάευρα και πηγαίνοντας σπίτι τους έβρισκαν τις βεβαιωμένες οφειλές τους; Επίσης </w:t>
      </w:r>
      <w:r w:rsidRPr="00A73DC0">
        <w:rPr>
          <w:rFonts w:eastAsia="Times New Roman"/>
          <w:bCs/>
          <w:color w:val="222222"/>
          <w:shd w:val="clear" w:color="auto" w:fill="FFFFFF"/>
        </w:rPr>
        <w:t>δεν</w:t>
      </w:r>
      <w:r>
        <w:rPr>
          <w:rFonts w:eastAsia="Times New Roman"/>
          <w:color w:val="222222"/>
          <w:szCs w:val="24"/>
          <w:shd w:val="clear" w:color="auto" w:fill="FFFFFF"/>
        </w:rPr>
        <w:t xml:space="preserve"> </w:t>
      </w:r>
      <w:r w:rsidRPr="00A73DC0">
        <w:rPr>
          <w:rFonts w:eastAsia="Times New Roman"/>
          <w:bCs/>
          <w:color w:val="222222"/>
          <w:shd w:val="clear" w:color="auto" w:fill="FFFFFF"/>
        </w:rPr>
        <w:t>νομίζω</w:t>
      </w:r>
      <w:r>
        <w:rPr>
          <w:rFonts w:eastAsia="Times New Roman"/>
          <w:color w:val="222222"/>
          <w:szCs w:val="24"/>
          <w:shd w:val="clear" w:color="auto" w:fill="FFFFFF"/>
        </w:rPr>
        <w:t xml:space="preserve">. </w:t>
      </w:r>
    </w:p>
    <w:p w14:paraId="6338FDDB"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ψηφίσουν ή θα σας ψήφιζαν τα δυόμισι </w:t>
      </w:r>
      <w:r w:rsidRPr="00946FE2">
        <w:rPr>
          <w:rFonts w:eastAsia="Times New Roman"/>
          <w:color w:val="222222"/>
          <w:szCs w:val="24"/>
          <w:shd w:val="clear" w:color="auto" w:fill="FFFFFF"/>
        </w:rPr>
        <w:t>εκατομμύρια</w:t>
      </w:r>
      <w:r>
        <w:rPr>
          <w:rFonts w:eastAsia="Times New Roman"/>
          <w:color w:val="222222"/>
          <w:szCs w:val="24"/>
          <w:shd w:val="clear" w:color="auto" w:fill="FFFFFF"/>
        </w:rPr>
        <w:t xml:space="preserve"> συνταξιούχων, που μετά από οκτώμισι, εννέα σχεδόν ολόκληρα χρόνια θα πάρουν τη δέκατη τρίτη σύνταξη, μετά τις καταστροφικές, τεράστιες περικοπές που είχαν υποστεί από σας; Μάλλον δεν νομίζω. </w:t>
      </w:r>
    </w:p>
    <w:p w14:paraId="6338FDDC"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ψηφίσουν ή θα σας ψήφιζαν τα εκατομμύρια των συμπολιτών </w:t>
      </w:r>
      <w:r>
        <w:rPr>
          <w:rFonts w:eastAsia="Times New Roman"/>
          <w:color w:val="222222"/>
          <w:szCs w:val="24"/>
          <w:shd w:val="clear" w:color="auto" w:fill="FFFFFF"/>
        </w:rPr>
        <w:t>μας που τα έτη 2016, 2017 και 2018 μοιράστηκαν πάνω από δυόμισι δισεκατομμύρια ως μέρισμα και ως τμήμα</w:t>
      </w:r>
      <w:r>
        <w:rPr>
          <w:rFonts w:eastAsia="Times New Roman"/>
          <w:color w:val="222222"/>
          <w:szCs w:val="24"/>
          <w:shd w:val="clear" w:color="auto" w:fill="FFFFFF"/>
        </w:rPr>
        <w:t>,</w:t>
      </w:r>
      <w:r>
        <w:rPr>
          <w:rFonts w:eastAsia="Times New Roman"/>
          <w:color w:val="222222"/>
          <w:szCs w:val="24"/>
          <w:shd w:val="clear" w:color="auto" w:fill="FFFFFF"/>
        </w:rPr>
        <w:t xml:space="preserve"> βεβαίως</w:t>
      </w:r>
      <w:r>
        <w:rPr>
          <w:rFonts w:eastAsia="Times New Roman"/>
          <w:color w:val="222222"/>
          <w:szCs w:val="24"/>
          <w:shd w:val="clear" w:color="auto" w:fill="FFFFFF"/>
        </w:rPr>
        <w:t>,</w:t>
      </w:r>
      <w:r>
        <w:rPr>
          <w:rFonts w:eastAsia="Times New Roman"/>
          <w:color w:val="222222"/>
          <w:szCs w:val="24"/>
          <w:shd w:val="clear" w:color="auto" w:fill="FFFFFF"/>
        </w:rPr>
        <w:t xml:space="preserve"> του υπερπλεονάσματος; Το θεωρώ απίθανο. Θα σας ψήφιζαν οι εννιακόσιες χιλιάδες συμπατριώτες μας, οι οποίοι πήραν οικογενειακά επιδόματα αυξημέν</w:t>
      </w:r>
      <w:r>
        <w:rPr>
          <w:rFonts w:eastAsia="Times New Roman"/>
          <w:color w:val="222222"/>
          <w:szCs w:val="24"/>
          <w:shd w:val="clear" w:color="auto" w:fill="FFFFFF"/>
        </w:rPr>
        <w:t>α ή προσαυξημένα έως και δύο φορές; Επίσης</w:t>
      </w:r>
      <w:r>
        <w:rPr>
          <w:rFonts w:eastAsia="Times New Roman"/>
          <w:bCs/>
          <w:color w:val="222222"/>
          <w:shd w:val="clear" w:color="auto" w:fill="FFFFFF"/>
        </w:rPr>
        <w:t>,</w:t>
      </w:r>
      <w:r>
        <w:rPr>
          <w:rFonts w:eastAsia="Times New Roman"/>
          <w:color w:val="222222"/>
          <w:szCs w:val="24"/>
          <w:shd w:val="clear" w:color="auto" w:fill="FFFFFF"/>
        </w:rPr>
        <w:t xml:space="preserve"> </w:t>
      </w:r>
      <w:r w:rsidRPr="007D6330">
        <w:rPr>
          <w:rFonts w:eastAsia="Times New Roman"/>
          <w:bCs/>
          <w:color w:val="222222"/>
          <w:shd w:val="clear" w:color="auto" w:fill="FFFFFF"/>
        </w:rPr>
        <w:t>δεν</w:t>
      </w:r>
      <w:r>
        <w:rPr>
          <w:rFonts w:eastAsia="Times New Roman"/>
          <w:color w:val="222222"/>
          <w:szCs w:val="24"/>
          <w:shd w:val="clear" w:color="auto" w:fill="FFFFFF"/>
        </w:rPr>
        <w:t xml:space="preserve"> νομίζω.</w:t>
      </w:r>
    </w:p>
    <w:p w14:paraId="6338FDDD"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ψήφιζαν τα νέα παιδιά</w:t>
      </w:r>
      <w:r>
        <w:rPr>
          <w:rFonts w:eastAsia="Times New Roman"/>
          <w:color w:val="222222"/>
          <w:szCs w:val="24"/>
          <w:shd w:val="clear" w:color="auto" w:fill="FFFFFF"/>
        </w:rPr>
        <w:t>,</w:t>
      </w:r>
      <w:r>
        <w:rPr>
          <w:rFonts w:eastAsia="Times New Roman"/>
          <w:color w:val="222222"/>
          <w:szCs w:val="24"/>
          <w:shd w:val="clear" w:color="auto" w:fill="FFFFFF"/>
        </w:rPr>
        <w:t xml:space="preserve"> για τα οποία ή στα οποία καταργήσαμε τον υποκατώτατο μισθό και φτάσαμε τον κατώτατο μισθό στα 650 ευρώ από τα 480 </w:t>
      </w:r>
      <w:r w:rsidRPr="007D6330">
        <w:rPr>
          <w:rFonts w:eastAsia="Times New Roman"/>
          <w:bCs/>
          <w:color w:val="222222"/>
          <w:shd w:val="clear" w:color="auto" w:fill="FFFFFF"/>
        </w:rPr>
        <w:t>που</w:t>
      </w:r>
      <w:r>
        <w:rPr>
          <w:rFonts w:eastAsia="Times New Roman"/>
          <w:color w:val="222222"/>
          <w:szCs w:val="24"/>
          <w:shd w:val="clear" w:color="auto" w:fill="FFFFFF"/>
        </w:rPr>
        <w:t xml:space="preserve"> τους είχατε; Μάλλον όχι.</w:t>
      </w:r>
    </w:p>
    <w:p w14:paraId="6338FDDE" w14:textId="77777777" w:rsidR="00401C51" w:rsidRDefault="00794512">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w:t>
      </w:r>
      <w:r>
        <w:rPr>
          <w:rFonts w:eastAsia="Times New Roman" w:cs="Times New Roman"/>
          <w:szCs w:val="24"/>
        </w:rPr>
        <w:t>ική Έδρα καταλαμβάνει ο ΣΤ΄</w:t>
      </w:r>
      <w:r w:rsidRPr="00090E18">
        <w:rPr>
          <w:rFonts w:eastAsia="Times New Roman" w:cs="Times New Roman"/>
          <w:szCs w:val="24"/>
        </w:rPr>
        <w:t xml:space="preserve"> Αντιπρόεδρος της Βουλής κ. </w:t>
      </w:r>
      <w:r w:rsidRPr="008B3173">
        <w:rPr>
          <w:rFonts w:eastAsia="Times New Roman" w:cs="Times New Roman"/>
          <w:b/>
          <w:szCs w:val="24"/>
        </w:rPr>
        <w:t>ΓΕΩΡΓΙΟΣ ΛΑΜΠΡΟΥΛΗΣ</w:t>
      </w:r>
      <w:r w:rsidRPr="00090E18">
        <w:rPr>
          <w:rFonts w:eastAsia="Times New Roman" w:cs="Times New Roman"/>
          <w:szCs w:val="24"/>
        </w:rPr>
        <w:t>)</w:t>
      </w:r>
    </w:p>
    <w:p w14:paraId="6338FDDF"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ψήφιζαν για παράδειγμα τα παιδιά των </w:t>
      </w:r>
      <w:r>
        <w:rPr>
          <w:rFonts w:eastAsia="Times New Roman"/>
          <w:color w:val="222222"/>
          <w:szCs w:val="24"/>
          <w:shd w:val="clear" w:color="auto" w:fill="FFFFFF"/>
          <w:lang w:val="en-US"/>
        </w:rPr>
        <w:t>delivery</w:t>
      </w:r>
      <w:r w:rsidRPr="007D6330">
        <w:rPr>
          <w:rFonts w:eastAsia="Times New Roman"/>
          <w:color w:val="222222"/>
          <w:szCs w:val="24"/>
          <w:shd w:val="clear" w:color="auto" w:fill="FFFFFF"/>
        </w:rPr>
        <w:t xml:space="preserve"> </w:t>
      </w:r>
      <w:r w:rsidRPr="007D6330">
        <w:rPr>
          <w:rFonts w:eastAsia="Times New Roman"/>
          <w:bCs/>
          <w:color w:val="222222"/>
          <w:shd w:val="clear" w:color="auto" w:fill="FFFFFF"/>
        </w:rPr>
        <w:t>που</w:t>
      </w:r>
      <w:r>
        <w:rPr>
          <w:rFonts w:eastAsia="Times New Roman"/>
          <w:color w:val="222222"/>
          <w:szCs w:val="24"/>
          <w:shd w:val="clear" w:color="auto" w:fill="FFFFFF"/>
        </w:rPr>
        <w:t xml:space="preserve"> τους προστατεύσαμε νομοθετικά, όχι μόνο ασφαλιστικά, όχι μόνο μισθολογικά αλλά και στη βάση της προστασίας της ζωής τους; </w:t>
      </w:r>
      <w:r w:rsidRPr="007D6330">
        <w:rPr>
          <w:rFonts w:eastAsia="Times New Roman"/>
          <w:bCs/>
          <w:color w:val="222222"/>
          <w:shd w:val="clear" w:color="auto" w:fill="FFFFFF"/>
        </w:rPr>
        <w:t>Δεν</w:t>
      </w:r>
      <w:r>
        <w:rPr>
          <w:rFonts w:eastAsia="Times New Roman"/>
          <w:color w:val="222222"/>
          <w:szCs w:val="24"/>
          <w:shd w:val="clear" w:color="auto" w:fill="FFFFFF"/>
        </w:rPr>
        <w:t xml:space="preserve"> θέλουν </w:t>
      </w:r>
      <w:r w:rsidRPr="007D6330">
        <w:rPr>
          <w:rFonts w:eastAsia="Times New Roman"/>
          <w:bCs/>
          <w:color w:val="222222"/>
          <w:shd w:val="clear" w:color="auto" w:fill="FFFFFF"/>
        </w:rPr>
        <w:t>να</w:t>
      </w:r>
      <w:r>
        <w:rPr>
          <w:rFonts w:eastAsia="Times New Roman"/>
          <w:color w:val="222222"/>
          <w:szCs w:val="24"/>
          <w:shd w:val="clear" w:color="auto" w:fill="FFFFFF"/>
        </w:rPr>
        <w:t xml:space="preserve"> σας δουν. Πιστέψτε με. </w:t>
      </w:r>
    </w:p>
    <w:p w14:paraId="6338FDE0"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ψήφιζαν οι επτακόσιες χιλιάδες αυτοαπασχολούμενοι</w:t>
      </w:r>
      <w:r>
        <w:rPr>
          <w:rFonts w:eastAsia="Times New Roman"/>
          <w:color w:val="222222"/>
          <w:szCs w:val="24"/>
          <w:shd w:val="clear" w:color="auto" w:fill="FFFFFF"/>
        </w:rPr>
        <w:t>,</w:t>
      </w:r>
      <w:r>
        <w:rPr>
          <w:rFonts w:eastAsia="Times New Roman"/>
          <w:color w:val="222222"/>
          <w:szCs w:val="24"/>
          <w:shd w:val="clear" w:color="auto" w:fill="FFFFFF"/>
        </w:rPr>
        <w:t xml:space="preserve"> για τους οποίους μάλλον διαγράφεται ένα τεράστιο μέρος της οφειλής τους; Και θέλετε να καταργήσετε τον νόμο Κατρούγκαλου</w:t>
      </w:r>
      <w:r>
        <w:rPr>
          <w:rFonts w:eastAsia="Times New Roman"/>
          <w:color w:val="222222"/>
          <w:szCs w:val="24"/>
          <w:shd w:val="clear" w:color="auto" w:fill="FFFFFF"/>
        </w:rPr>
        <w:t>,</w:t>
      </w:r>
      <w:r>
        <w:rPr>
          <w:rFonts w:eastAsia="Times New Roman"/>
          <w:color w:val="222222"/>
          <w:szCs w:val="24"/>
          <w:shd w:val="clear" w:color="auto" w:fill="FFFFFF"/>
        </w:rPr>
        <w:t xml:space="preserve"> πάνω στον οποίο βασίζεται αυτή η διαγρ</w:t>
      </w:r>
      <w:r>
        <w:rPr>
          <w:rFonts w:eastAsia="Times New Roman"/>
          <w:color w:val="222222"/>
          <w:szCs w:val="24"/>
          <w:shd w:val="clear" w:color="auto" w:fill="FFFFFF"/>
        </w:rPr>
        <w:t xml:space="preserve">αφή; Ένα εκατομμύριο Έλληνες και Ελληνίδες ακούνε αυτή τη στιγμή τη δική σας πρόταση. Θα ψηφίσετε τον νόμο Κατρούγκαλου </w:t>
      </w:r>
      <w:r w:rsidRPr="007D6330">
        <w:rPr>
          <w:rFonts w:eastAsia="Times New Roman"/>
          <w:bCs/>
          <w:color w:val="222222"/>
          <w:shd w:val="clear" w:color="auto" w:fill="FFFFFF"/>
        </w:rPr>
        <w:t>θ</w:t>
      </w:r>
      <w:r>
        <w:rPr>
          <w:rFonts w:eastAsia="Times New Roman"/>
          <w:bCs/>
          <w:color w:val="222222"/>
          <w:shd w:val="clear" w:color="auto" w:fill="FFFFFF"/>
        </w:rPr>
        <w:t xml:space="preserve">έλετε </w:t>
      </w:r>
      <w:r w:rsidRPr="007D6330">
        <w:rPr>
          <w:rFonts w:eastAsia="Times New Roman"/>
          <w:bCs/>
          <w:color w:val="222222"/>
          <w:shd w:val="clear" w:color="auto" w:fill="FFFFFF"/>
        </w:rPr>
        <w:t>δεν</w:t>
      </w:r>
      <w:r>
        <w:rPr>
          <w:rFonts w:eastAsia="Times New Roman"/>
          <w:bCs/>
          <w:color w:val="222222"/>
          <w:shd w:val="clear" w:color="auto" w:fill="FFFFFF"/>
        </w:rPr>
        <w:t xml:space="preserve"> θέλετε,</w:t>
      </w:r>
      <w:r>
        <w:rPr>
          <w:rFonts w:eastAsia="Times New Roman"/>
          <w:color w:val="222222"/>
          <w:szCs w:val="24"/>
          <w:shd w:val="clear" w:color="auto" w:fill="FFFFFF"/>
        </w:rPr>
        <w:t xml:space="preserve"> αλλά δεν θέλετε, γιατί ποτέ δεν κάνατε τίποτα για αυτούς.</w:t>
      </w:r>
    </w:p>
    <w:p w14:paraId="6338FDE1" w14:textId="77777777" w:rsidR="00401C51" w:rsidRDefault="00794512">
      <w:pPr>
        <w:spacing w:line="600" w:lineRule="auto"/>
        <w:ind w:firstLine="720"/>
        <w:jc w:val="both"/>
        <w:rPr>
          <w:rFonts w:eastAsia="Times New Roman"/>
          <w:color w:val="222222"/>
          <w:szCs w:val="24"/>
          <w:shd w:val="clear" w:color="auto" w:fill="FFFFFF"/>
        </w:rPr>
      </w:pPr>
      <w:r w:rsidRPr="00946FE2">
        <w:rPr>
          <w:rFonts w:eastAsia="Times New Roman"/>
          <w:b/>
          <w:bCs/>
          <w:color w:val="222222"/>
          <w:shd w:val="clear" w:color="auto" w:fill="FFFFFF"/>
        </w:rPr>
        <w:t>ΠΡΟΕΔΡΕΥΩΝ (Γεώργιος Λαμπρούλης)</w:t>
      </w:r>
      <w:r w:rsidRPr="007D6330">
        <w:rPr>
          <w:rFonts w:eastAsia="Times New Roman"/>
          <w:b/>
          <w:bCs/>
          <w:color w:val="222222"/>
          <w:shd w:val="clear" w:color="auto" w:fill="FFFFFF"/>
        </w:rPr>
        <w:t xml:space="preserve">: </w:t>
      </w:r>
      <w:r>
        <w:rPr>
          <w:rFonts w:eastAsia="Times New Roman"/>
          <w:color w:val="222222"/>
          <w:szCs w:val="24"/>
          <w:shd w:val="clear" w:color="auto" w:fill="FFFFFF"/>
        </w:rPr>
        <w:t>Κύριε Βέττα, ολοκληρώνετε</w:t>
      </w:r>
      <w:r>
        <w:rPr>
          <w:rFonts w:eastAsia="Times New Roman"/>
          <w:color w:val="222222"/>
          <w:szCs w:val="24"/>
          <w:shd w:val="clear" w:color="auto" w:fill="FFFFFF"/>
        </w:rPr>
        <w:t xml:space="preserve">, </w:t>
      </w:r>
      <w:r w:rsidRPr="007D6330">
        <w:rPr>
          <w:rFonts w:eastAsia="Times New Roman"/>
          <w:color w:val="222222"/>
          <w:szCs w:val="24"/>
          <w:shd w:val="clear" w:color="auto" w:fill="FFFFFF"/>
        </w:rPr>
        <w:t>παρακαλώ</w:t>
      </w:r>
      <w:r>
        <w:rPr>
          <w:rFonts w:eastAsia="Times New Roman"/>
          <w:color w:val="222222"/>
          <w:szCs w:val="24"/>
          <w:shd w:val="clear" w:color="auto" w:fill="FFFFFF"/>
        </w:rPr>
        <w:t>.</w:t>
      </w:r>
    </w:p>
    <w:p w14:paraId="6338FDE2" w14:textId="77777777" w:rsidR="00401C51" w:rsidRDefault="00794512">
      <w:pPr>
        <w:spacing w:line="600" w:lineRule="auto"/>
        <w:ind w:firstLine="720"/>
        <w:jc w:val="both"/>
        <w:rPr>
          <w:rFonts w:eastAsia="Times New Roman"/>
          <w:color w:val="222222"/>
          <w:szCs w:val="24"/>
          <w:shd w:val="clear" w:color="auto" w:fill="FFFFFF"/>
        </w:rPr>
      </w:pPr>
      <w:r w:rsidRPr="007D6330">
        <w:rPr>
          <w:rFonts w:eastAsia="Times New Roman"/>
          <w:b/>
          <w:color w:val="222222"/>
          <w:szCs w:val="24"/>
          <w:shd w:val="clear" w:color="auto" w:fill="FFFFFF"/>
        </w:rPr>
        <w:t>ΔΗΜΗΤΡΙΟΣ ΒΕΤΤΑΣ:</w:t>
      </w:r>
      <w:r>
        <w:rPr>
          <w:rFonts w:eastAsia="Times New Roman"/>
          <w:color w:val="222222"/>
          <w:szCs w:val="24"/>
          <w:shd w:val="clear" w:color="auto" w:fill="FFFFFF"/>
        </w:rPr>
        <w:t xml:space="preserve"> Τελειώνω, </w:t>
      </w:r>
      <w:r w:rsidRPr="007D6330">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Pr>
          <w:rFonts w:eastAsia="Times New Roman"/>
          <w:bCs/>
          <w:color w:val="222222"/>
          <w:shd w:val="clear" w:color="auto" w:fill="FFFFFF"/>
        </w:rPr>
        <w:t>Ε</w:t>
      </w:r>
      <w:r w:rsidRPr="007D6330">
        <w:rPr>
          <w:rFonts w:eastAsia="Times New Roman"/>
          <w:bCs/>
          <w:color w:val="222222"/>
          <w:shd w:val="clear" w:color="auto" w:fill="FFFFFF"/>
        </w:rPr>
        <w:t>υχαριστώ πολύ</w:t>
      </w:r>
      <w:r>
        <w:rPr>
          <w:rFonts w:eastAsia="Times New Roman"/>
          <w:color w:val="222222"/>
          <w:szCs w:val="24"/>
          <w:shd w:val="clear" w:color="auto" w:fill="FFFFFF"/>
        </w:rPr>
        <w:t>. Είμαι ακριβώς στον μέσο όρο των υπολοίπων ομιλητών.</w:t>
      </w:r>
    </w:p>
    <w:p w14:paraId="6338FDE3"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ψήφιζαν επίσης οι επτακόσιες χιλιάδες </w:t>
      </w:r>
      <w:r w:rsidRPr="007D6330">
        <w:rPr>
          <w:rFonts w:eastAsia="Times New Roman"/>
          <w:bCs/>
          <w:color w:val="222222"/>
          <w:shd w:val="clear" w:color="auto" w:fill="FFFFFF"/>
        </w:rPr>
        <w:t>και</w:t>
      </w:r>
      <w:r>
        <w:rPr>
          <w:rFonts w:eastAsia="Times New Roman"/>
          <w:color w:val="222222"/>
          <w:szCs w:val="24"/>
          <w:shd w:val="clear" w:color="auto" w:fill="FFFFFF"/>
        </w:rPr>
        <w:t xml:space="preserve"> πλέον αυτοαπασχολούμενοι</w:t>
      </w:r>
      <w:r>
        <w:rPr>
          <w:rFonts w:eastAsia="Times New Roman"/>
          <w:color w:val="222222"/>
          <w:szCs w:val="24"/>
          <w:shd w:val="clear" w:color="auto" w:fill="FFFFFF"/>
        </w:rPr>
        <w:t>,</w:t>
      </w:r>
      <w:r>
        <w:rPr>
          <w:rFonts w:eastAsia="Times New Roman"/>
          <w:color w:val="222222"/>
          <w:szCs w:val="24"/>
          <w:shd w:val="clear" w:color="auto" w:fill="FFFFFF"/>
        </w:rPr>
        <w:t xml:space="preserve"> που υπέστησαν σοβαρές μειώσεις των ασφαλιστικών εισφορών; </w:t>
      </w:r>
      <w:r w:rsidRPr="00A16248">
        <w:rPr>
          <w:rFonts w:eastAsia="Times New Roman"/>
          <w:bCs/>
          <w:color w:val="222222"/>
          <w:shd w:val="clear" w:color="auto" w:fill="FFFFFF"/>
        </w:rPr>
        <w:t>Δεν</w:t>
      </w:r>
      <w:r>
        <w:rPr>
          <w:rFonts w:eastAsia="Times New Roman"/>
          <w:color w:val="222222"/>
          <w:szCs w:val="24"/>
          <w:shd w:val="clear" w:color="auto" w:fill="FFFFFF"/>
        </w:rPr>
        <w:t xml:space="preserve"> </w:t>
      </w:r>
      <w:r w:rsidRPr="00A16248">
        <w:rPr>
          <w:rFonts w:eastAsia="Times New Roman"/>
          <w:bCs/>
          <w:color w:val="222222"/>
          <w:shd w:val="clear" w:color="auto" w:fill="FFFFFF"/>
        </w:rPr>
        <w:t>θα</w:t>
      </w:r>
      <w:r>
        <w:rPr>
          <w:rFonts w:eastAsia="Times New Roman"/>
          <w:color w:val="222222"/>
          <w:szCs w:val="24"/>
          <w:shd w:val="clear" w:color="auto" w:fill="FFFFFF"/>
        </w:rPr>
        <w:t xml:space="preserve"> βρείτε την ψήφο τους. </w:t>
      </w:r>
    </w:p>
    <w:p w14:paraId="6338FDE4" w14:textId="77777777" w:rsidR="00401C51" w:rsidRDefault="00794512">
      <w:pPr>
        <w:spacing w:line="600" w:lineRule="auto"/>
        <w:ind w:firstLine="720"/>
        <w:jc w:val="both"/>
        <w:rPr>
          <w:rFonts w:eastAsia="Times New Roman"/>
          <w:color w:val="222222"/>
          <w:szCs w:val="24"/>
          <w:shd w:val="clear" w:color="auto" w:fill="FFFFFF"/>
        </w:rPr>
      </w:pPr>
      <w:r w:rsidRPr="00A16248">
        <w:rPr>
          <w:rFonts w:eastAsia="Times New Roman"/>
          <w:bCs/>
          <w:color w:val="222222"/>
          <w:shd w:val="clear" w:color="auto" w:fill="FFFFFF"/>
        </w:rPr>
        <w:t>Θα</w:t>
      </w:r>
      <w:r>
        <w:rPr>
          <w:rFonts w:eastAsia="Times New Roman"/>
          <w:color w:val="222222"/>
          <w:szCs w:val="24"/>
          <w:shd w:val="clear" w:color="auto" w:fill="FFFFFF"/>
        </w:rPr>
        <w:t xml:space="preserve"> σας ψηφίσουν αύριο μεθαύριο οι ογδόντα χιλιάδες Έλληνες</w:t>
      </w:r>
      <w:r>
        <w:rPr>
          <w:rFonts w:eastAsia="Times New Roman"/>
          <w:color w:val="222222"/>
          <w:szCs w:val="24"/>
          <w:shd w:val="clear" w:color="auto" w:fill="FFFFFF"/>
        </w:rPr>
        <w:t>,</w:t>
      </w:r>
      <w:r>
        <w:rPr>
          <w:rFonts w:eastAsia="Times New Roman"/>
          <w:color w:val="222222"/>
          <w:szCs w:val="24"/>
          <w:shd w:val="clear" w:color="auto" w:fill="FFFFFF"/>
        </w:rPr>
        <w:t xml:space="preserve"> που εξαιτίας του επανυπολογισμού μέσω του νόμου που θέλετε εσείς </w:t>
      </w:r>
      <w:r w:rsidRPr="00A16248">
        <w:rPr>
          <w:rFonts w:eastAsia="Times New Roman"/>
          <w:bCs/>
          <w:color w:val="222222"/>
          <w:shd w:val="clear" w:color="auto" w:fill="FFFFFF"/>
        </w:rPr>
        <w:t>να</w:t>
      </w:r>
      <w:r>
        <w:rPr>
          <w:rFonts w:eastAsia="Times New Roman"/>
          <w:color w:val="222222"/>
          <w:szCs w:val="24"/>
          <w:shd w:val="clear" w:color="auto" w:fill="FFFFFF"/>
        </w:rPr>
        <w:t xml:space="preserve"> καταργήσετε, θα πάρουν σύνταξη, ενώ δεν θα έπαιρναν ποτέ; Απίθανο το θεωρώ.</w:t>
      </w:r>
    </w:p>
    <w:p w14:paraId="6338FDE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ψήφιζαν ή </w:t>
      </w:r>
      <w:r w:rsidRPr="00A16248">
        <w:rPr>
          <w:rFonts w:eastAsia="Times New Roman"/>
          <w:bCs/>
          <w:color w:val="222222"/>
          <w:shd w:val="clear" w:color="auto" w:fill="FFFFFF"/>
        </w:rPr>
        <w:t>θα</w:t>
      </w:r>
      <w:r>
        <w:rPr>
          <w:rFonts w:eastAsia="Times New Roman"/>
          <w:color w:val="222222"/>
          <w:szCs w:val="24"/>
          <w:shd w:val="clear" w:color="auto" w:fill="FFFFFF"/>
        </w:rPr>
        <w:t xml:space="preserve"> σα</w:t>
      </w:r>
      <w:r>
        <w:rPr>
          <w:rFonts w:eastAsia="Times New Roman"/>
          <w:color w:val="222222"/>
          <w:szCs w:val="24"/>
          <w:shd w:val="clear" w:color="auto" w:fill="FFFFFF"/>
        </w:rPr>
        <w:t xml:space="preserve">ς ψηφίσουν χιλιάδες συνάνθρωποί μας, που μέσω της πρότασης </w:t>
      </w:r>
      <w:r w:rsidRPr="00A16248">
        <w:rPr>
          <w:rFonts w:eastAsia="Times New Roman"/>
          <w:bCs/>
          <w:color w:val="222222"/>
          <w:shd w:val="clear" w:color="auto" w:fill="FFFFFF"/>
        </w:rPr>
        <w:t>που</w:t>
      </w:r>
      <w:r>
        <w:rPr>
          <w:rFonts w:eastAsia="Times New Roman"/>
          <w:color w:val="222222"/>
          <w:szCs w:val="24"/>
          <w:shd w:val="clear" w:color="auto" w:fill="FFFFFF"/>
        </w:rPr>
        <w:t xml:space="preserve"> κάνουμε </w:t>
      </w:r>
      <w:r w:rsidRPr="00A16248">
        <w:rPr>
          <w:rFonts w:eastAsia="Times New Roman"/>
          <w:bCs/>
          <w:color w:val="222222"/>
          <w:shd w:val="clear" w:color="auto" w:fill="FFFFFF"/>
        </w:rPr>
        <w:t>και</w:t>
      </w:r>
      <w:r>
        <w:rPr>
          <w:rFonts w:eastAsia="Times New Roman"/>
          <w:color w:val="222222"/>
          <w:szCs w:val="24"/>
          <w:shd w:val="clear" w:color="auto" w:fill="FFFFFF"/>
        </w:rPr>
        <w:t xml:space="preserve"> της παρέμβασης για τη διεύρυνση του χρόνου από τα δεκατέσσερα στα δεκαεπτά χρόνια για να ενσωματώσουν χίλια ένσημα, θα πάρουν σύνταξη; Το βλέπω δύσκολο.</w:t>
      </w:r>
    </w:p>
    <w:p w14:paraId="6338FDE6"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Θ</w:t>
      </w:r>
      <w:r w:rsidRPr="00A16248">
        <w:rPr>
          <w:rFonts w:eastAsia="Times New Roman"/>
          <w:bCs/>
          <w:color w:val="222222"/>
          <w:shd w:val="clear" w:color="auto" w:fill="FFFFFF"/>
        </w:rPr>
        <w:t>α</w:t>
      </w:r>
      <w:r>
        <w:rPr>
          <w:rFonts w:eastAsia="Times New Roman"/>
          <w:color w:val="222222"/>
          <w:szCs w:val="24"/>
          <w:shd w:val="clear" w:color="auto" w:fill="FFFFFF"/>
        </w:rPr>
        <w:t xml:space="preserve"> σας ψηφίσουν χιλιάδες συμ</w:t>
      </w:r>
      <w:r>
        <w:rPr>
          <w:rFonts w:eastAsia="Times New Roman"/>
          <w:color w:val="222222"/>
          <w:szCs w:val="24"/>
          <w:shd w:val="clear" w:color="auto" w:fill="FFFFFF"/>
        </w:rPr>
        <w:t>πατριώτες μας</w:t>
      </w:r>
      <w:r>
        <w:rPr>
          <w:rFonts w:eastAsia="Times New Roman"/>
          <w:color w:val="222222"/>
          <w:szCs w:val="24"/>
          <w:shd w:val="clear" w:color="auto" w:fill="FFFFFF"/>
        </w:rPr>
        <w:t>,</w:t>
      </w:r>
      <w:r>
        <w:rPr>
          <w:rFonts w:eastAsia="Times New Roman"/>
          <w:color w:val="222222"/>
          <w:szCs w:val="24"/>
          <w:shd w:val="clear" w:color="auto" w:fill="FFFFFF"/>
        </w:rPr>
        <w:t xml:space="preserve"> οι οποίοι υπέστησαν την βάσανο της διπλής ασφάλισης και τους χρεώσατε από το 2011 και μετά με δεκάδες χιλιάδες χρέη διπλής ασφάλισης; Μάλλον όχι.</w:t>
      </w:r>
    </w:p>
    <w:p w14:paraId="6338FDE7"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ψηφίσουν οι δυόμισι περίπου χιλιάδες πυροσβέστες, τους οποίους εξαπατούσατε πάνω από δεκ</w:t>
      </w:r>
      <w:r>
        <w:rPr>
          <w:rFonts w:eastAsia="Times New Roman"/>
          <w:color w:val="222222"/>
          <w:szCs w:val="24"/>
          <w:shd w:val="clear" w:color="auto" w:fill="FFFFFF"/>
        </w:rPr>
        <w:t xml:space="preserve">απέντε χρόνια </w:t>
      </w:r>
      <w:r w:rsidRPr="00A16248">
        <w:rPr>
          <w:rFonts w:eastAsia="Times New Roman"/>
          <w:bCs/>
          <w:color w:val="222222"/>
          <w:shd w:val="clear" w:color="auto" w:fill="FFFFFF"/>
        </w:rPr>
        <w:t>και</w:t>
      </w:r>
      <w:r>
        <w:rPr>
          <w:rFonts w:eastAsia="Times New Roman"/>
          <w:color w:val="222222"/>
          <w:szCs w:val="24"/>
          <w:shd w:val="clear" w:color="auto" w:fill="FFFFFF"/>
        </w:rPr>
        <w:t xml:space="preserve"> βρήκαν τη μονιμοποίησή τους μέσα από αυτή την Κυβέρνηση; Θα ψάξετε να τους βρείτε και αυτούς.</w:t>
      </w:r>
    </w:p>
    <w:p w14:paraId="6338FDE8"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ψηφίσουν οι δεκάδες χιλιάδες άνθρωποι, τα νέα παιδιά που δουλεύουν σήμερα στους δήμους, δουλεύουν σήμερα στη δασοπροστασία, δουλεύουν στα</w:t>
      </w:r>
      <w:r>
        <w:rPr>
          <w:rFonts w:eastAsia="Times New Roman"/>
          <w:color w:val="222222"/>
          <w:szCs w:val="24"/>
          <w:shd w:val="clear" w:color="auto" w:fill="FFFFFF"/>
        </w:rPr>
        <w:t xml:space="preserve"> κοινωφελή προγράμματα; Ούτε αυτοί </w:t>
      </w:r>
      <w:r w:rsidRPr="00A16248">
        <w:rPr>
          <w:rFonts w:eastAsia="Times New Roman"/>
          <w:bCs/>
          <w:color w:val="222222"/>
          <w:shd w:val="clear" w:color="auto" w:fill="FFFFFF"/>
        </w:rPr>
        <w:t>θα</w:t>
      </w:r>
      <w:r>
        <w:rPr>
          <w:rFonts w:eastAsia="Times New Roman"/>
          <w:color w:val="222222"/>
          <w:szCs w:val="24"/>
          <w:shd w:val="clear" w:color="auto" w:fill="FFFFFF"/>
        </w:rPr>
        <w:t xml:space="preserve"> σας ψηφίσουν. Ή πιστεύετε </w:t>
      </w:r>
      <w:r w:rsidRPr="00A16248">
        <w:rPr>
          <w:rFonts w:eastAsia="Times New Roman"/>
          <w:bCs/>
          <w:color w:val="222222"/>
          <w:shd w:val="clear" w:color="auto" w:fill="FFFFFF"/>
        </w:rPr>
        <w:t>ότι</w:t>
      </w:r>
      <w:r>
        <w:rPr>
          <w:rFonts w:eastAsia="Times New Roman"/>
          <w:color w:val="222222"/>
          <w:szCs w:val="24"/>
          <w:shd w:val="clear" w:color="auto" w:fill="FFFFFF"/>
        </w:rPr>
        <w:t xml:space="preserve"> θα σας ψηφίσουν οι δεκαπέντε χιλιάδες εκπαιδευτικοί</w:t>
      </w:r>
      <w:r>
        <w:rPr>
          <w:rFonts w:eastAsia="Times New Roman"/>
          <w:color w:val="222222"/>
          <w:szCs w:val="24"/>
          <w:shd w:val="clear" w:color="auto" w:fill="FFFFFF"/>
        </w:rPr>
        <w:t>,</w:t>
      </w:r>
      <w:r>
        <w:rPr>
          <w:rFonts w:eastAsia="Times New Roman"/>
          <w:color w:val="222222"/>
          <w:szCs w:val="24"/>
          <w:shd w:val="clear" w:color="auto" w:fill="FFFFFF"/>
        </w:rPr>
        <w:t xml:space="preserve"> που τόσο ανάγκη τους </w:t>
      </w:r>
      <w:r w:rsidRPr="00A16248">
        <w:rPr>
          <w:rFonts w:eastAsia="Times New Roman"/>
          <w:bCs/>
          <w:color w:val="222222"/>
          <w:shd w:val="clear" w:color="auto" w:fill="FFFFFF"/>
        </w:rPr>
        <w:t>έχει</w:t>
      </w:r>
      <w:r>
        <w:rPr>
          <w:rFonts w:eastAsia="Times New Roman"/>
          <w:color w:val="222222"/>
          <w:szCs w:val="24"/>
          <w:shd w:val="clear" w:color="auto" w:fill="FFFFFF"/>
        </w:rPr>
        <w:t xml:space="preserve"> το εκπαιδευτικό σύστημα; </w:t>
      </w:r>
    </w:p>
    <w:p w14:paraId="6338FDE9"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Τελειώνοντας, </w:t>
      </w:r>
      <w:r w:rsidRPr="00A16248">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Pr>
          <w:rFonts w:eastAsia="Times New Roman"/>
          <w:bCs/>
          <w:color w:val="222222"/>
          <w:shd w:val="clear" w:color="auto" w:fill="FFFFFF"/>
        </w:rPr>
        <w:t>θα</w:t>
      </w:r>
      <w:r>
        <w:rPr>
          <w:rFonts w:eastAsia="Times New Roman"/>
          <w:color w:val="222222"/>
          <w:szCs w:val="24"/>
          <w:shd w:val="clear" w:color="auto" w:fill="FFFFFF"/>
        </w:rPr>
        <w:t xml:space="preserve"> πω ένα πράγμα. Εμείς στον ΣΥΡΙΖΑ είμαστε ήσυχοι. Κοιμόμαστε με ανοιχτά παράθυρα και δεν φοβόμαστε τίποτα. </w:t>
      </w:r>
      <w:r w:rsidRPr="00A16248">
        <w:rPr>
          <w:rFonts w:eastAsia="Times New Roman"/>
          <w:bCs/>
          <w:color w:val="222222"/>
          <w:shd w:val="clear" w:color="auto" w:fill="FFFFFF"/>
        </w:rPr>
        <w:t>Και</w:t>
      </w:r>
      <w:r>
        <w:rPr>
          <w:rFonts w:eastAsia="Times New Roman"/>
          <w:color w:val="222222"/>
          <w:szCs w:val="24"/>
          <w:shd w:val="clear" w:color="auto" w:fill="FFFFFF"/>
        </w:rPr>
        <w:t xml:space="preserve"> το λέω αυτό, </w:t>
      </w:r>
      <w:r w:rsidRPr="00A16248">
        <w:rPr>
          <w:rFonts w:eastAsia="Times New Roman"/>
          <w:bCs/>
          <w:color w:val="222222"/>
          <w:shd w:val="clear" w:color="auto" w:fill="FFFFFF"/>
        </w:rPr>
        <w:t>γιατί</w:t>
      </w:r>
      <w:r>
        <w:rPr>
          <w:rFonts w:eastAsia="Times New Roman"/>
          <w:color w:val="222222"/>
          <w:szCs w:val="24"/>
          <w:shd w:val="clear" w:color="auto" w:fill="FFFFFF"/>
        </w:rPr>
        <w:t xml:space="preserve"> έχουμε </w:t>
      </w:r>
      <w:r w:rsidRPr="00A16248">
        <w:rPr>
          <w:rFonts w:eastAsia="Times New Roman"/>
          <w:bCs/>
          <w:color w:val="222222"/>
          <w:shd w:val="clear" w:color="auto" w:fill="FFFFFF"/>
        </w:rPr>
        <w:t>και</w:t>
      </w:r>
      <w:r>
        <w:rPr>
          <w:rFonts w:eastAsia="Times New Roman"/>
          <w:color w:val="222222"/>
          <w:szCs w:val="24"/>
          <w:shd w:val="clear" w:color="auto" w:fill="FFFFFF"/>
        </w:rPr>
        <w:t xml:space="preserve"> </w:t>
      </w:r>
      <w:r w:rsidRPr="00A16248">
        <w:rPr>
          <w:rFonts w:eastAsia="Times New Roman"/>
          <w:color w:val="222222"/>
          <w:shd w:val="clear" w:color="auto" w:fill="FFFFFF"/>
        </w:rPr>
        <w:t>Πρωθυπουργό</w:t>
      </w:r>
      <w:r>
        <w:rPr>
          <w:rFonts w:eastAsia="Times New Roman"/>
          <w:color w:val="222222"/>
          <w:szCs w:val="24"/>
          <w:shd w:val="clear" w:color="auto" w:fill="FFFFFF"/>
        </w:rPr>
        <w:t xml:space="preserve"> αλλά έχουμε </w:t>
      </w:r>
      <w:r w:rsidRPr="00A16248">
        <w:rPr>
          <w:rFonts w:eastAsia="Times New Roman"/>
          <w:bCs/>
          <w:color w:val="222222"/>
          <w:shd w:val="clear" w:color="auto" w:fill="FFFFFF"/>
        </w:rPr>
        <w:t>και</w:t>
      </w:r>
      <w:r>
        <w:rPr>
          <w:rFonts w:eastAsia="Times New Roman"/>
          <w:color w:val="222222"/>
          <w:szCs w:val="24"/>
          <w:shd w:val="clear" w:color="auto" w:fill="FFFFFF"/>
        </w:rPr>
        <w:t xml:space="preserve"> Υπουργό και εννοώ τον Παύλο τον Πολάκη, </w:t>
      </w:r>
      <w:r w:rsidRPr="00A16248">
        <w:rPr>
          <w:rFonts w:eastAsia="Times New Roman"/>
          <w:bCs/>
          <w:color w:val="222222"/>
          <w:shd w:val="clear" w:color="auto" w:fill="FFFFFF"/>
        </w:rPr>
        <w:t>γιατί</w:t>
      </w:r>
      <w:r>
        <w:rPr>
          <w:rFonts w:eastAsia="Times New Roman"/>
          <w:color w:val="222222"/>
          <w:szCs w:val="24"/>
          <w:shd w:val="clear" w:color="auto" w:fill="FFFFFF"/>
        </w:rPr>
        <w:t xml:space="preserve"> αυτόν αφορά η πρόταση μομφής </w:t>
      </w:r>
      <w:r w:rsidRPr="00A16248">
        <w:rPr>
          <w:rFonts w:eastAsia="Times New Roman"/>
          <w:bCs/>
          <w:color w:val="222222"/>
          <w:shd w:val="clear" w:color="auto" w:fill="FFFFFF"/>
        </w:rPr>
        <w:t>που</w:t>
      </w:r>
      <w:r>
        <w:rPr>
          <w:rFonts w:eastAsia="Times New Roman"/>
          <w:color w:val="222222"/>
          <w:szCs w:val="24"/>
          <w:shd w:val="clear" w:color="auto" w:fill="FFFFFF"/>
        </w:rPr>
        <w:t xml:space="preserve"> καταθέσα</w:t>
      </w:r>
      <w:r>
        <w:rPr>
          <w:rFonts w:eastAsia="Times New Roman"/>
          <w:color w:val="222222"/>
          <w:szCs w:val="24"/>
          <w:shd w:val="clear" w:color="auto" w:fill="FFFFFF"/>
        </w:rPr>
        <w:t xml:space="preserve">τε. </w:t>
      </w:r>
      <w:r w:rsidRPr="00A16248">
        <w:rPr>
          <w:rFonts w:eastAsia="Times New Roman"/>
          <w:bCs/>
          <w:color w:val="222222"/>
          <w:shd w:val="clear" w:color="auto" w:fill="FFFFFF"/>
        </w:rPr>
        <w:t>Δεν</w:t>
      </w:r>
      <w:r>
        <w:rPr>
          <w:rFonts w:eastAsia="Times New Roman"/>
          <w:color w:val="222222"/>
          <w:szCs w:val="24"/>
          <w:shd w:val="clear" w:color="auto" w:fill="FFFFFF"/>
        </w:rPr>
        <w:t xml:space="preserve"> </w:t>
      </w:r>
      <w:r w:rsidRPr="00A16248">
        <w:rPr>
          <w:rFonts w:eastAsia="Times New Roman"/>
          <w:bCs/>
          <w:color w:val="222222"/>
          <w:shd w:val="clear" w:color="auto" w:fill="FFFFFF"/>
        </w:rPr>
        <w:t>είναι</w:t>
      </w:r>
      <w:r>
        <w:rPr>
          <w:rFonts w:eastAsia="Times New Roman"/>
          <w:color w:val="222222"/>
          <w:szCs w:val="24"/>
          <w:shd w:val="clear" w:color="auto" w:fill="FFFFFF"/>
        </w:rPr>
        <w:t xml:space="preserve"> εργαλειοποιημένοι, δ</w:t>
      </w:r>
      <w:r w:rsidRPr="00A16248">
        <w:rPr>
          <w:rFonts w:eastAsia="Times New Roman"/>
          <w:bCs/>
          <w:color w:val="222222"/>
          <w:shd w:val="clear" w:color="auto" w:fill="FFFFFF"/>
        </w:rPr>
        <w:t>εν</w:t>
      </w:r>
      <w:r>
        <w:rPr>
          <w:rFonts w:eastAsia="Times New Roman"/>
          <w:color w:val="222222"/>
          <w:szCs w:val="24"/>
          <w:shd w:val="clear" w:color="auto" w:fill="FFFFFF"/>
        </w:rPr>
        <w:t xml:space="preserve"> χαρτζιλικώνονται, δ</w:t>
      </w:r>
      <w:r w:rsidRPr="00A16248">
        <w:rPr>
          <w:rFonts w:eastAsia="Times New Roman"/>
          <w:bCs/>
          <w:color w:val="222222"/>
          <w:shd w:val="clear" w:color="auto" w:fill="FFFFFF"/>
        </w:rPr>
        <w:t>εν</w:t>
      </w:r>
      <w:r>
        <w:rPr>
          <w:rFonts w:eastAsia="Times New Roman"/>
          <w:color w:val="222222"/>
          <w:szCs w:val="24"/>
          <w:shd w:val="clear" w:color="auto" w:fill="FFFFFF"/>
        </w:rPr>
        <w:t xml:space="preserve"> χρησιμοποιούνται, δ</w:t>
      </w:r>
      <w:r w:rsidRPr="00A16248">
        <w:rPr>
          <w:rFonts w:eastAsia="Times New Roman"/>
          <w:bCs/>
          <w:color w:val="222222"/>
          <w:shd w:val="clear" w:color="auto" w:fill="FFFFFF"/>
        </w:rPr>
        <w:t>εν</w:t>
      </w:r>
      <w:r>
        <w:rPr>
          <w:rFonts w:eastAsia="Times New Roman"/>
          <w:color w:val="222222"/>
          <w:szCs w:val="24"/>
          <w:shd w:val="clear" w:color="auto" w:fill="FFFFFF"/>
        </w:rPr>
        <w:t xml:space="preserve"> υπηρετούν παρά μόνο το συμφέρον του ελληνικού λαού.</w:t>
      </w:r>
    </w:p>
    <w:p w14:paraId="6338FDEA"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 Νοσοκομείο της Λαμίας να πω μια κουβέντα.</w:t>
      </w:r>
    </w:p>
    <w:p w14:paraId="6338FDEB" w14:textId="77777777" w:rsidR="00401C51" w:rsidRDefault="00794512">
      <w:pPr>
        <w:spacing w:line="600" w:lineRule="auto"/>
        <w:ind w:firstLine="720"/>
        <w:jc w:val="both"/>
        <w:rPr>
          <w:rFonts w:eastAsia="Times New Roman"/>
          <w:color w:val="222222"/>
          <w:szCs w:val="24"/>
          <w:shd w:val="clear" w:color="auto" w:fill="FFFFFF"/>
        </w:rPr>
      </w:pPr>
      <w:r w:rsidRPr="00A16248">
        <w:rPr>
          <w:rFonts w:eastAsia="Times New Roman"/>
          <w:b/>
          <w:bCs/>
          <w:color w:val="222222"/>
          <w:shd w:val="clear" w:color="auto" w:fill="FFFFFF"/>
        </w:rPr>
        <w:t>ΠΡΟΕΔΡΕΥΩΝ (Γεώργιος Λαμπρούλης):</w:t>
      </w:r>
      <w:r>
        <w:rPr>
          <w:rFonts w:eastAsia="Times New Roman"/>
          <w:b/>
          <w:bCs/>
          <w:color w:val="222222"/>
          <w:shd w:val="clear" w:color="auto" w:fill="FFFFFF"/>
        </w:rPr>
        <w:t xml:space="preserve"> </w:t>
      </w:r>
      <w:r>
        <w:rPr>
          <w:rFonts w:eastAsia="Times New Roman"/>
          <w:color w:val="222222"/>
          <w:szCs w:val="24"/>
          <w:shd w:val="clear" w:color="auto" w:fill="FFFFFF"/>
        </w:rPr>
        <w:t>Κύριε Βέττα…</w:t>
      </w:r>
    </w:p>
    <w:p w14:paraId="6338FDEC" w14:textId="77777777" w:rsidR="00401C51" w:rsidRDefault="00794512">
      <w:pPr>
        <w:spacing w:line="600" w:lineRule="auto"/>
        <w:ind w:firstLine="720"/>
        <w:jc w:val="both"/>
        <w:rPr>
          <w:rFonts w:eastAsia="Times New Roman"/>
          <w:color w:val="222222"/>
          <w:szCs w:val="24"/>
          <w:shd w:val="clear" w:color="auto" w:fill="FFFFFF"/>
        </w:rPr>
      </w:pPr>
      <w:r w:rsidRPr="007D6330">
        <w:rPr>
          <w:rFonts w:eastAsia="Times New Roman"/>
          <w:b/>
          <w:color w:val="222222"/>
          <w:szCs w:val="24"/>
          <w:shd w:val="clear" w:color="auto" w:fill="FFFFFF"/>
        </w:rPr>
        <w:t>ΔΗΜΗΤΡΙΟΣ ΒΕΤΤΑΣ:</w:t>
      </w:r>
      <w:r>
        <w:rPr>
          <w:rFonts w:eastAsia="Times New Roman"/>
          <w:color w:val="222222"/>
          <w:szCs w:val="24"/>
          <w:shd w:val="clear" w:color="auto" w:fill="FFFFFF"/>
        </w:rPr>
        <w:t xml:space="preserve"> Μόνο δέκα δεύτερα, </w:t>
      </w:r>
      <w:r w:rsidRPr="00933E39">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A16248">
        <w:rPr>
          <w:rFonts w:eastAsia="Times New Roman"/>
          <w:bCs/>
          <w:color w:val="222222"/>
          <w:shd w:val="clear" w:color="auto" w:fill="FFFFFF"/>
        </w:rPr>
        <w:t>γιατί</w:t>
      </w:r>
      <w:r>
        <w:rPr>
          <w:rFonts w:eastAsia="Times New Roman"/>
          <w:color w:val="222222"/>
          <w:szCs w:val="24"/>
          <w:shd w:val="clear" w:color="auto" w:fill="FFFFFF"/>
        </w:rPr>
        <w:t xml:space="preserve"> </w:t>
      </w:r>
      <w:r w:rsidRPr="00A16248">
        <w:rPr>
          <w:rFonts w:eastAsia="Times New Roman"/>
          <w:bCs/>
          <w:color w:val="222222"/>
          <w:shd w:val="clear" w:color="auto" w:fill="FFFFFF"/>
        </w:rPr>
        <w:t>είναι</w:t>
      </w:r>
      <w:r>
        <w:rPr>
          <w:rFonts w:eastAsia="Times New Roman"/>
          <w:color w:val="222222"/>
          <w:szCs w:val="24"/>
          <w:shd w:val="clear" w:color="auto" w:fill="FFFFFF"/>
        </w:rPr>
        <w:t xml:space="preserve"> σημαντικό. </w:t>
      </w:r>
    </w:p>
    <w:p w14:paraId="6338FDED"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Ψεύτες στον ΣΥΡΙΖΑ. Σε δεκαπέντε μέρες ο κ. Πολάκης </w:t>
      </w:r>
      <w:r>
        <w:rPr>
          <w:rFonts w:eastAsia="Times New Roman"/>
          <w:bCs/>
          <w:color w:val="222222"/>
          <w:shd w:val="clear" w:color="auto" w:fill="FFFFFF"/>
        </w:rPr>
        <w:t>θα</w:t>
      </w:r>
      <w:r>
        <w:rPr>
          <w:rFonts w:eastAsia="Times New Roman"/>
          <w:color w:val="222222"/>
          <w:szCs w:val="24"/>
          <w:shd w:val="clear" w:color="auto" w:fill="FFFFFF"/>
        </w:rPr>
        <w:t xml:space="preserve"> εγκαινιάσει τον νέο αξονικό τομογράφο, τον νέο μαγνητικό τομογράφο, το εξαιρετικό βιοχημικό εργαστήριο που είναι ένα από τα καλύτερα στη χώρα </w:t>
      </w:r>
      <w:r w:rsidRPr="00933E39">
        <w:rPr>
          <w:rFonts w:eastAsia="Times New Roman"/>
          <w:bCs/>
          <w:color w:val="222222"/>
          <w:shd w:val="clear" w:color="auto" w:fill="FFFFFF"/>
        </w:rPr>
        <w:t>και</w:t>
      </w:r>
      <w:r>
        <w:rPr>
          <w:rFonts w:eastAsia="Times New Roman"/>
          <w:color w:val="222222"/>
          <w:szCs w:val="24"/>
          <w:shd w:val="clear" w:color="auto" w:fill="FFFFFF"/>
        </w:rPr>
        <w:t xml:space="preserve"> στο οποίο </w:t>
      </w:r>
      <w:r w:rsidRPr="00933E39">
        <w:rPr>
          <w:rFonts w:eastAsia="Times New Roman"/>
          <w:bCs/>
          <w:color w:val="222222"/>
          <w:shd w:val="clear" w:color="auto" w:fill="FFFFFF"/>
        </w:rPr>
        <w:t>θα</w:t>
      </w:r>
      <w:r>
        <w:rPr>
          <w:rFonts w:eastAsia="Times New Roman"/>
          <w:color w:val="222222"/>
          <w:szCs w:val="24"/>
          <w:shd w:val="clear" w:color="auto" w:fill="FFFFFF"/>
        </w:rPr>
        <w:t xml:space="preserve"> έρχονται </w:t>
      </w:r>
      <w:r w:rsidRPr="00933E39">
        <w:rPr>
          <w:rFonts w:eastAsia="Times New Roman"/>
          <w:bCs/>
          <w:color w:val="222222"/>
          <w:shd w:val="clear" w:color="auto" w:fill="FFFFFF"/>
        </w:rPr>
        <w:t>και</w:t>
      </w:r>
      <w:r>
        <w:rPr>
          <w:rFonts w:eastAsia="Times New Roman"/>
          <w:color w:val="222222"/>
          <w:szCs w:val="24"/>
          <w:shd w:val="clear" w:color="auto" w:fill="FFFFFF"/>
        </w:rPr>
        <w:t xml:space="preserve"> </w:t>
      </w:r>
      <w:r w:rsidRPr="00933E39">
        <w:rPr>
          <w:rFonts w:eastAsia="Times New Roman"/>
          <w:bCs/>
          <w:color w:val="222222"/>
          <w:shd w:val="clear" w:color="auto" w:fill="FFFFFF"/>
        </w:rPr>
        <w:t>θα</w:t>
      </w:r>
      <w:r>
        <w:rPr>
          <w:rFonts w:eastAsia="Times New Roman"/>
          <w:color w:val="222222"/>
          <w:szCs w:val="24"/>
          <w:shd w:val="clear" w:color="auto" w:fill="FFFFFF"/>
        </w:rPr>
        <w:t xml:space="preserve"> εκπαιδεύονται γιατροί από τα υπόλοιπα νοσοκομεία. Ψεύτες στον ΣΥΡΙΖΑ που προσέλαβε είκοσι τέσσερις μόνιμους γιατρούς και είκοσι τρεις επικουρικούς. </w:t>
      </w:r>
    </w:p>
    <w:p w14:paraId="6338FDEE"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Ψεύτες </w:t>
      </w:r>
      <w:r w:rsidRPr="00933E39">
        <w:rPr>
          <w:rFonts w:eastAsia="Times New Roman"/>
          <w:bCs/>
          <w:color w:val="222222"/>
          <w:shd w:val="clear" w:color="auto" w:fill="FFFFFF"/>
        </w:rPr>
        <w:t>δεν</w:t>
      </w:r>
      <w:r>
        <w:rPr>
          <w:rFonts w:eastAsia="Times New Roman"/>
          <w:color w:val="222222"/>
          <w:szCs w:val="24"/>
          <w:shd w:val="clear" w:color="auto" w:fill="FFFFFF"/>
        </w:rPr>
        <w:t xml:space="preserve"> είμαστε. Ψεύτες </w:t>
      </w:r>
      <w:r w:rsidRPr="00933E39">
        <w:rPr>
          <w:rFonts w:eastAsia="Times New Roman"/>
          <w:bCs/>
          <w:color w:val="222222"/>
          <w:shd w:val="clear" w:color="auto" w:fill="FFFFFF"/>
        </w:rPr>
        <w:t>είναι</w:t>
      </w:r>
      <w:r>
        <w:rPr>
          <w:rFonts w:eastAsia="Times New Roman"/>
          <w:color w:val="222222"/>
          <w:szCs w:val="24"/>
          <w:shd w:val="clear" w:color="auto" w:fill="FFFFFF"/>
        </w:rPr>
        <w:t xml:space="preserve"> όσοι όταν είχαν δεν έδιναν και όταν περίσ</w:t>
      </w:r>
      <w:r>
        <w:rPr>
          <w:rFonts w:eastAsia="Times New Roman"/>
          <w:color w:val="222222"/>
          <w:szCs w:val="24"/>
          <w:shd w:val="clear" w:color="auto" w:fill="FFFFFF"/>
        </w:rPr>
        <w:t>σευαν, τα έτρωγαν.</w:t>
      </w:r>
    </w:p>
    <w:p w14:paraId="6338FDEF" w14:textId="77777777" w:rsidR="00401C51" w:rsidRDefault="00794512">
      <w:pPr>
        <w:spacing w:line="600" w:lineRule="auto"/>
        <w:ind w:firstLine="720"/>
        <w:jc w:val="both"/>
        <w:rPr>
          <w:rFonts w:eastAsia="Times New Roman"/>
          <w:color w:val="222222"/>
          <w:szCs w:val="24"/>
          <w:shd w:val="clear" w:color="auto" w:fill="FFFFFF"/>
        </w:rPr>
      </w:pPr>
      <w:r w:rsidRPr="00933E39">
        <w:rPr>
          <w:rFonts w:eastAsia="Times New Roman"/>
          <w:color w:val="222222"/>
          <w:szCs w:val="24"/>
          <w:shd w:val="clear" w:color="auto" w:fill="FFFFFF"/>
        </w:rPr>
        <w:t>Ευχαριστώ</w:t>
      </w:r>
      <w:r>
        <w:rPr>
          <w:rFonts w:eastAsia="Times New Roman"/>
          <w:color w:val="222222"/>
          <w:szCs w:val="24"/>
          <w:shd w:val="clear" w:color="auto" w:fill="FFFFFF"/>
        </w:rPr>
        <w:t>.</w:t>
      </w:r>
    </w:p>
    <w:p w14:paraId="6338FDF0" w14:textId="77777777" w:rsidR="00401C51" w:rsidRDefault="00794512">
      <w:pPr>
        <w:spacing w:line="600" w:lineRule="auto"/>
        <w:jc w:val="center"/>
        <w:rPr>
          <w:rFonts w:eastAsia="Times New Roman" w:cs="Times New Roman"/>
        </w:rPr>
      </w:pPr>
      <w:r w:rsidRPr="007F5FBB">
        <w:rPr>
          <w:rFonts w:eastAsia="Times New Roman" w:cs="Times New Roman"/>
        </w:rPr>
        <w:t>(Χειροκροτήματα από την πτέρυγα του ΣΥΡΙΖΑ)</w:t>
      </w:r>
    </w:p>
    <w:p w14:paraId="6338FDF1" w14:textId="77777777" w:rsidR="00401C51" w:rsidRDefault="00794512">
      <w:pPr>
        <w:spacing w:line="600" w:lineRule="auto"/>
        <w:ind w:firstLine="720"/>
        <w:jc w:val="both"/>
        <w:rPr>
          <w:rFonts w:eastAsia="Times New Roman"/>
          <w:color w:val="222222"/>
          <w:szCs w:val="24"/>
          <w:shd w:val="clear" w:color="auto" w:fill="FFFFFF"/>
        </w:rPr>
      </w:pPr>
      <w:r w:rsidRPr="00A16248">
        <w:rPr>
          <w:rFonts w:eastAsia="Times New Roman"/>
          <w:b/>
          <w:bCs/>
          <w:color w:val="222222"/>
          <w:shd w:val="clear" w:color="auto" w:fill="FFFFFF"/>
        </w:rPr>
        <w:t>ΠΡΟΕΔΡΕΥΩΝ (Γεώργιος Λαμπρούλης):</w:t>
      </w:r>
      <w:r>
        <w:rPr>
          <w:rFonts w:eastAsia="Times New Roman"/>
          <w:b/>
          <w:bCs/>
          <w:color w:val="222222"/>
          <w:shd w:val="clear" w:color="auto" w:fill="FFFFFF"/>
        </w:rPr>
        <w:t xml:space="preserve"> </w:t>
      </w:r>
      <w:r>
        <w:rPr>
          <w:rFonts w:eastAsia="Times New Roman"/>
          <w:color w:val="222222"/>
          <w:szCs w:val="24"/>
          <w:shd w:val="clear" w:color="auto" w:fill="FFFFFF"/>
        </w:rPr>
        <w:t xml:space="preserve">Καλώς. </w:t>
      </w:r>
    </w:p>
    <w:p w14:paraId="6338FDF2" w14:textId="77777777" w:rsidR="00401C51" w:rsidRDefault="00794512">
      <w:pPr>
        <w:spacing w:line="600" w:lineRule="auto"/>
        <w:ind w:firstLine="720"/>
        <w:jc w:val="both"/>
        <w:rPr>
          <w:rFonts w:eastAsia="Times New Roman"/>
          <w:color w:val="222222"/>
          <w:shd w:val="clear" w:color="auto" w:fill="FFFFFF"/>
        </w:rPr>
      </w:pPr>
      <w:r>
        <w:rPr>
          <w:rFonts w:eastAsia="Times New Roman"/>
          <w:color w:val="222222"/>
          <w:szCs w:val="24"/>
          <w:shd w:val="clear" w:color="auto" w:fill="FFFFFF"/>
        </w:rPr>
        <w:t xml:space="preserve">Τον λόγο </w:t>
      </w:r>
      <w:r w:rsidRPr="00933E39">
        <w:rPr>
          <w:rFonts w:eastAsia="Times New Roman"/>
          <w:bCs/>
          <w:color w:val="222222"/>
          <w:shd w:val="clear" w:color="auto" w:fill="FFFFFF"/>
        </w:rPr>
        <w:t>έχει</w:t>
      </w:r>
      <w:r>
        <w:rPr>
          <w:rFonts w:eastAsia="Times New Roman"/>
          <w:color w:val="222222"/>
          <w:szCs w:val="24"/>
          <w:shd w:val="clear" w:color="auto" w:fill="FFFFFF"/>
        </w:rPr>
        <w:t xml:space="preserve"> ο κ. Οικονόμου από τη </w:t>
      </w:r>
      <w:r w:rsidRPr="00933E39">
        <w:rPr>
          <w:rFonts w:eastAsia="Times New Roman"/>
          <w:color w:val="222222"/>
          <w:shd w:val="clear" w:color="auto" w:fill="FFFFFF"/>
        </w:rPr>
        <w:t>Νέα Δημοκρατία</w:t>
      </w:r>
      <w:r>
        <w:rPr>
          <w:rFonts w:eastAsia="Times New Roman"/>
          <w:color w:val="222222"/>
          <w:shd w:val="clear" w:color="auto" w:fill="FFFFFF"/>
        </w:rPr>
        <w:t>.</w:t>
      </w:r>
    </w:p>
    <w:p w14:paraId="6338FDF3" w14:textId="77777777" w:rsidR="00401C51" w:rsidRDefault="00794512">
      <w:pPr>
        <w:spacing w:line="600" w:lineRule="auto"/>
        <w:ind w:firstLine="720"/>
        <w:jc w:val="both"/>
        <w:rPr>
          <w:rFonts w:eastAsia="Times New Roman"/>
          <w:color w:val="222222"/>
          <w:szCs w:val="24"/>
          <w:shd w:val="clear" w:color="auto" w:fill="FFFFFF"/>
        </w:rPr>
      </w:pPr>
      <w:r w:rsidRPr="00933E39">
        <w:rPr>
          <w:rFonts w:eastAsia="Times New Roman"/>
          <w:b/>
          <w:color w:val="222222"/>
          <w:shd w:val="clear" w:color="auto" w:fill="FFFFFF"/>
        </w:rPr>
        <w:t xml:space="preserve">ΒΑΣΙΛΕΙΟΣ ΟΙΚΟΝΟΜΟΥ: </w:t>
      </w:r>
      <w:r>
        <w:rPr>
          <w:rFonts w:eastAsia="Times New Roman"/>
          <w:color w:val="222222"/>
          <w:shd w:val="clear" w:color="auto" w:fill="FFFFFF"/>
        </w:rPr>
        <w:t>Η</w:t>
      </w:r>
      <w:r>
        <w:rPr>
          <w:rFonts w:eastAsia="Times New Roman"/>
          <w:color w:val="222222"/>
          <w:szCs w:val="24"/>
          <w:shd w:val="clear" w:color="auto" w:fill="FFFFFF"/>
        </w:rPr>
        <w:t xml:space="preserve"> αλήθεια είναι ότι οι μέρες </w:t>
      </w:r>
      <w:r w:rsidRPr="00933E39">
        <w:rPr>
          <w:rFonts w:eastAsia="Times New Roman"/>
          <w:bCs/>
          <w:color w:val="222222"/>
          <w:shd w:val="clear" w:color="auto" w:fill="FFFFFF"/>
        </w:rPr>
        <w:t>και</w:t>
      </w:r>
      <w:r>
        <w:rPr>
          <w:rFonts w:eastAsia="Times New Roman"/>
          <w:color w:val="222222"/>
          <w:szCs w:val="24"/>
          <w:shd w:val="clear" w:color="auto" w:fill="FFFFFF"/>
        </w:rPr>
        <w:t xml:space="preserve"> τα έργα του κ. Πολάκη προσφέρονται για πολλά θέματα για μια πρόταση δυσπιστίας στο πρόσωπό του. Πραγματικά η υπόθεση Κυμπουρόπουλου είναι η κορυφή του παγόβουνου του προβληματικού Πολάκη και της Κυβέρνησης Τσίπρα.</w:t>
      </w:r>
    </w:p>
    <w:p w14:paraId="6338FDF4"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επιλέξ</w:t>
      </w:r>
      <w:r>
        <w:rPr>
          <w:rFonts w:eastAsia="Times New Roman"/>
          <w:color w:val="222222"/>
          <w:szCs w:val="24"/>
          <w:shd w:val="clear" w:color="auto" w:fill="FFFFFF"/>
        </w:rPr>
        <w:t>α</w:t>
      </w:r>
      <w:r>
        <w:rPr>
          <w:rFonts w:eastAsia="Times New Roman"/>
          <w:color w:val="222222"/>
          <w:szCs w:val="24"/>
          <w:shd w:val="clear" w:color="auto" w:fill="FFFFFF"/>
        </w:rPr>
        <w:t>τε να βάλετε πολλά θέματα</w:t>
      </w:r>
      <w:r>
        <w:rPr>
          <w:rFonts w:eastAsia="Times New Roman"/>
          <w:color w:val="222222"/>
          <w:szCs w:val="24"/>
          <w:shd w:val="clear" w:color="auto" w:fill="FFFFFF"/>
        </w:rPr>
        <w:t>,</w:t>
      </w:r>
      <w:r>
        <w:rPr>
          <w:rFonts w:eastAsia="Times New Roman"/>
          <w:color w:val="222222"/>
          <w:szCs w:val="24"/>
          <w:shd w:val="clear" w:color="auto" w:fill="FFFFFF"/>
        </w:rPr>
        <w:t xml:space="preserve"> π</w:t>
      </w:r>
      <w:r>
        <w:rPr>
          <w:rFonts w:eastAsia="Times New Roman"/>
          <w:color w:val="222222"/>
          <w:szCs w:val="24"/>
          <w:shd w:val="clear" w:color="auto" w:fill="FFFFFF"/>
        </w:rPr>
        <w:t xml:space="preserve">ηγαίνοντας στην ψήφο εμπιστοσύνης. Βλέπω ότι λείπει ο κ. Πολάκης αλλά είναι ο έτερος του Υπουργείου εδώ. Για να είμαι δίκαιος, δεν </w:t>
      </w:r>
      <w:r w:rsidRPr="00933E39">
        <w:rPr>
          <w:rFonts w:eastAsia="Times New Roman"/>
          <w:bCs/>
          <w:color w:val="222222"/>
          <w:shd w:val="clear" w:color="auto" w:fill="FFFFFF"/>
        </w:rPr>
        <w:t>είναι</w:t>
      </w:r>
      <w:r>
        <w:rPr>
          <w:rFonts w:eastAsia="Times New Roman"/>
          <w:color w:val="222222"/>
          <w:szCs w:val="24"/>
          <w:shd w:val="clear" w:color="auto" w:fill="FFFFFF"/>
        </w:rPr>
        <w:t xml:space="preserve"> όλη η ευθύνη δικιά του</w:t>
      </w:r>
      <w:r>
        <w:rPr>
          <w:rFonts w:eastAsia="Times New Roman"/>
          <w:color w:val="222222"/>
          <w:szCs w:val="24"/>
          <w:shd w:val="clear" w:color="auto" w:fill="FFFFFF"/>
        </w:rPr>
        <w:t>,</w:t>
      </w:r>
      <w:r>
        <w:rPr>
          <w:rFonts w:eastAsia="Times New Roman"/>
          <w:color w:val="222222"/>
          <w:szCs w:val="24"/>
          <w:shd w:val="clear" w:color="auto" w:fill="FFFFFF"/>
        </w:rPr>
        <w:t xml:space="preserve"> για την κατάσταση της υγείας που </w:t>
      </w:r>
      <w:r w:rsidRPr="00933E39">
        <w:rPr>
          <w:rFonts w:eastAsia="Times New Roman"/>
          <w:color w:val="222222"/>
          <w:szCs w:val="24"/>
          <w:shd w:val="clear" w:color="auto" w:fill="FFFFFF"/>
        </w:rPr>
        <w:t>υπάρχει</w:t>
      </w:r>
      <w:r>
        <w:rPr>
          <w:rFonts w:eastAsia="Times New Roman"/>
          <w:color w:val="222222"/>
          <w:szCs w:val="24"/>
          <w:shd w:val="clear" w:color="auto" w:fill="FFFFFF"/>
        </w:rPr>
        <w:t xml:space="preserve"> σήμερα. </w:t>
      </w:r>
    </w:p>
    <w:p w14:paraId="6338FDF5"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απαντηθούν τα αγωνιώδη ερωτήματα του προηγ</w:t>
      </w:r>
      <w:r>
        <w:rPr>
          <w:rFonts w:eastAsia="Times New Roman"/>
          <w:color w:val="222222"/>
          <w:szCs w:val="24"/>
          <w:shd w:val="clear" w:color="auto" w:fill="FFFFFF"/>
        </w:rPr>
        <w:t>ούμενου συναδέλφου του ΣΥΡΙΖΑ</w:t>
      </w:r>
      <w:r>
        <w:rPr>
          <w:rFonts w:eastAsia="Times New Roman"/>
          <w:color w:val="222222"/>
          <w:szCs w:val="24"/>
          <w:shd w:val="clear" w:color="auto" w:fill="FFFFFF"/>
        </w:rPr>
        <w:t>,</w:t>
      </w:r>
      <w:r>
        <w:rPr>
          <w:rFonts w:eastAsia="Times New Roman"/>
          <w:color w:val="222222"/>
          <w:szCs w:val="24"/>
          <w:shd w:val="clear" w:color="auto" w:fill="FFFFFF"/>
        </w:rPr>
        <w:t xml:space="preserve"> για το αν θα ψηφίσουν όλοι αυτοί </w:t>
      </w:r>
      <w:r>
        <w:rPr>
          <w:rFonts w:eastAsia="Times New Roman"/>
          <w:color w:val="222222"/>
          <w:szCs w:val="24"/>
          <w:shd w:val="clear" w:color="auto" w:fill="FFFFFF"/>
        </w:rPr>
        <w:t xml:space="preserve">που ανέφερε </w:t>
      </w:r>
      <w:r w:rsidRPr="00933E39">
        <w:rPr>
          <w:rFonts w:eastAsia="Times New Roman"/>
          <w:color w:val="222222"/>
          <w:shd w:val="clear" w:color="auto" w:fill="FFFFFF"/>
        </w:rPr>
        <w:t>Νέα Δημοκρατία</w:t>
      </w:r>
      <w:r>
        <w:rPr>
          <w:rFonts w:eastAsia="Times New Roman"/>
          <w:color w:val="222222"/>
          <w:shd w:val="clear" w:color="auto" w:fill="FFFFFF"/>
        </w:rPr>
        <w:t xml:space="preserve">, </w:t>
      </w:r>
      <w:r>
        <w:rPr>
          <w:rFonts w:eastAsia="Times New Roman"/>
          <w:color w:val="222222"/>
          <w:szCs w:val="24"/>
          <w:shd w:val="clear" w:color="auto" w:fill="FFFFFF"/>
        </w:rPr>
        <w:t xml:space="preserve">η απάντηση είναι ναι θα την ψηφίσουν. Σε λίγες ημέρες, εβδομάδες θα μας αδειάσετε τη γωνιά και θα πάτε ξανά </w:t>
      </w:r>
      <w:r>
        <w:rPr>
          <w:rFonts w:eastAsia="Times New Roman"/>
          <w:color w:val="222222"/>
          <w:szCs w:val="24"/>
          <w:shd w:val="clear" w:color="auto" w:fill="FFFFFF"/>
        </w:rPr>
        <w:t xml:space="preserve">στο </w:t>
      </w:r>
      <w:r>
        <w:rPr>
          <w:rFonts w:eastAsia="Times New Roman"/>
          <w:color w:val="222222"/>
          <w:szCs w:val="24"/>
          <w:shd w:val="clear" w:color="auto" w:fill="FFFFFF"/>
        </w:rPr>
        <w:t xml:space="preserve">περιθώριο της πολιτικής </w:t>
      </w:r>
      <w:r w:rsidRPr="00000006">
        <w:rPr>
          <w:rFonts w:eastAsia="Times New Roman"/>
          <w:bCs/>
          <w:color w:val="222222"/>
          <w:shd w:val="clear" w:color="auto" w:fill="FFFFFF"/>
        </w:rPr>
        <w:t>και</w:t>
      </w:r>
      <w:r>
        <w:rPr>
          <w:rFonts w:eastAsia="Times New Roman"/>
          <w:color w:val="222222"/>
          <w:szCs w:val="24"/>
          <w:shd w:val="clear" w:color="auto" w:fill="FFFFFF"/>
        </w:rPr>
        <w:t xml:space="preserve"> φοβάμαι και της κοινωνικής ζωής του τόπου. </w:t>
      </w:r>
    </w:p>
    <w:p w14:paraId="6338FDF6"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933E39">
        <w:rPr>
          <w:rFonts w:eastAsia="Times New Roman"/>
          <w:bCs/>
          <w:color w:val="222222"/>
          <w:shd w:val="clear" w:color="auto" w:fill="FFFFFF"/>
        </w:rPr>
        <w:t>α</w:t>
      </w:r>
      <w:r>
        <w:rPr>
          <w:rFonts w:eastAsia="Times New Roman"/>
          <w:color w:val="222222"/>
          <w:szCs w:val="24"/>
          <w:shd w:val="clear" w:color="auto" w:fill="FFFFFF"/>
        </w:rPr>
        <w:t xml:space="preserve"> μπορέσουμε </w:t>
      </w:r>
      <w:r w:rsidRPr="00933E39">
        <w:rPr>
          <w:rFonts w:eastAsia="Times New Roman"/>
          <w:bCs/>
          <w:color w:val="222222"/>
          <w:shd w:val="clear" w:color="auto" w:fill="FFFFFF"/>
        </w:rPr>
        <w:t>να</w:t>
      </w:r>
      <w:r>
        <w:rPr>
          <w:rFonts w:eastAsia="Times New Roman"/>
          <w:color w:val="222222"/>
          <w:szCs w:val="24"/>
          <w:shd w:val="clear" w:color="auto" w:fill="FFFFFF"/>
        </w:rPr>
        <w:t xml:space="preserve"> πούμε ίσως κάποια πράγματα πιο αναλυτικά, γιατί είχα την ευθύνη μαζί με τον κ. Φωτήλα </w:t>
      </w:r>
      <w:r w:rsidRPr="00FA7052">
        <w:rPr>
          <w:rFonts w:eastAsia="Times New Roman"/>
          <w:bCs/>
          <w:color w:val="222222"/>
          <w:shd w:val="clear" w:color="auto" w:fill="FFFFFF"/>
        </w:rPr>
        <w:t>που</w:t>
      </w:r>
      <w:r>
        <w:rPr>
          <w:rFonts w:eastAsia="Times New Roman"/>
          <w:color w:val="222222"/>
          <w:szCs w:val="24"/>
          <w:shd w:val="clear" w:color="auto" w:fill="FFFFFF"/>
        </w:rPr>
        <w:t xml:space="preserve"> </w:t>
      </w:r>
      <w:r w:rsidRPr="00FA7052">
        <w:rPr>
          <w:rFonts w:eastAsia="Times New Roman"/>
          <w:bCs/>
          <w:color w:val="222222"/>
          <w:shd w:val="clear" w:color="auto" w:fill="FFFFFF"/>
        </w:rPr>
        <w:t>είναι</w:t>
      </w:r>
      <w:r>
        <w:rPr>
          <w:rFonts w:eastAsia="Times New Roman"/>
          <w:color w:val="222222"/>
          <w:szCs w:val="24"/>
          <w:shd w:val="clear" w:color="auto" w:fill="FFFFFF"/>
        </w:rPr>
        <w:t xml:space="preserve"> εδώ, να παρακολουθούμε τις ημέρες και τα έργα του Υπουργείου Υγείας τα τελευταία τρία χρόνια. </w:t>
      </w:r>
    </w:p>
    <w:p w14:paraId="6338FDF7"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w:t>
      </w:r>
      <w:r>
        <w:rPr>
          <w:rFonts w:eastAsia="Times New Roman"/>
          <w:color w:val="222222"/>
          <w:szCs w:val="24"/>
          <w:shd w:val="clear" w:color="auto" w:fill="FFFFFF"/>
        </w:rPr>
        <w:t xml:space="preserve">συνάδελφοι του ΣΥΡΙΖΑ διαβάζουν ένα </w:t>
      </w:r>
      <w:r>
        <w:rPr>
          <w:rFonts w:eastAsia="Times New Roman"/>
          <w:color w:val="222222"/>
          <w:szCs w:val="24"/>
          <w:shd w:val="clear" w:color="auto" w:fill="FFFFFF"/>
          <w:lang w:val="en-US"/>
        </w:rPr>
        <w:t>non</w:t>
      </w:r>
      <w:r w:rsidRPr="00933E39">
        <w:rPr>
          <w:rFonts w:eastAsia="Times New Roman"/>
          <w:color w:val="222222"/>
          <w:szCs w:val="24"/>
          <w:shd w:val="clear" w:color="auto" w:fill="FFFFFF"/>
        </w:rPr>
        <w:t xml:space="preserve"> </w:t>
      </w:r>
      <w:r>
        <w:rPr>
          <w:rFonts w:eastAsia="Times New Roman"/>
          <w:color w:val="222222"/>
          <w:szCs w:val="24"/>
          <w:shd w:val="clear" w:color="auto" w:fill="FFFFFF"/>
          <w:lang w:val="en-US"/>
        </w:rPr>
        <w:t>paper</w:t>
      </w:r>
      <w:r w:rsidRPr="00933E39">
        <w:rPr>
          <w:rFonts w:eastAsia="Times New Roman"/>
          <w:color w:val="222222"/>
          <w:szCs w:val="24"/>
          <w:shd w:val="clear" w:color="auto" w:fill="FFFFFF"/>
        </w:rPr>
        <w:t xml:space="preserve"> </w:t>
      </w:r>
      <w:r w:rsidRPr="00933E39">
        <w:rPr>
          <w:rFonts w:eastAsia="Times New Roman"/>
          <w:bCs/>
          <w:color w:val="222222"/>
          <w:shd w:val="clear" w:color="auto" w:fill="FFFFFF"/>
        </w:rPr>
        <w:t>που</w:t>
      </w:r>
      <w:r>
        <w:rPr>
          <w:rFonts w:eastAsia="Times New Roman"/>
          <w:color w:val="222222"/>
          <w:szCs w:val="24"/>
          <w:shd w:val="clear" w:color="auto" w:fill="FFFFFF"/>
        </w:rPr>
        <w:t xml:space="preserve"> τους ήρθε</w:t>
      </w:r>
      <w:r>
        <w:rPr>
          <w:rFonts w:eastAsia="Times New Roman"/>
          <w:color w:val="222222"/>
          <w:szCs w:val="24"/>
          <w:shd w:val="clear" w:color="auto" w:fill="FFFFFF"/>
        </w:rPr>
        <w:t>,</w:t>
      </w:r>
      <w:r>
        <w:rPr>
          <w:rFonts w:eastAsia="Times New Roman"/>
          <w:color w:val="222222"/>
          <w:szCs w:val="24"/>
          <w:shd w:val="clear" w:color="auto" w:fill="FFFFFF"/>
        </w:rPr>
        <w:t xml:space="preserve"> </w:t>
      </w:r>
      <w:r w:rsidRPr="00933E39">
        <w:rPr>
          <w:rFonts w:eastAsia="Times New Roman"/>
          <w:bCs/>
          <w:color w:val="222222"/>
          <w:shd w:val="clear" w:color="auto" w:fill="FFFFFF"/>
        </w:rPr>
        <w:t>και</w:t>
      </w:r>
      <w:r>
        <w:rPr>
          <w:rFonts w:eastAsia="Times New Roman"/>
          <w:color w:val="222222"/>
          <w:szCs w:val="24"/>
          <w:shd w:val="clear" w:color="auto" w:fill="FFFFFF"/>
        </w:rPr>
        <w:t xml:space="preserve"> τους έχουν βάλει κάποια τσιτάτα, τα οποία δεν κάνουν τον κόπο να τα επαληθεύσουν. Εδώ ο προηγούμενος συνάδελφος ούτε τι γίνεται στο νοσοκομείο της περιοχής του δεν ξέρει. </w:t>
      </w:r>
    </w:p>
    <w:p w14:paraId="6338FDF8"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Λυπούμαι για το </w:t>
      </w:r>
      <w:r>
        <w:rPr>
          <w:rFonts w:eastAsia="Times New Roman"/>
          <w:color w:val="222222"/>
          <w:szCs w:val="24"/>
          <w:shd w:val="clear" w:color="auto" w:fill="FFFFFF"/>
        </w:rPr>
        <w:t>Ν</w:t>
      </w:r>
      <w:r>
        <w:rPr>
          <w:rFonts w:eastAsia="Times New Roman"/>
          <w:color w:val="222222"/>
          <w:szCs w:val="24"/>
          <w:shd w:val="clear" w:color="auto" w:fill="FFFFFF"/>
        </w:rPr>
        <w:t xml:space="preserve">οσοκομείο Λαμίας -που το επισκεφτήκαμε, αν θυμάστε, κύριε Φωτήλα- και μετά από λίγες ημέρες χάθηκε ένα μικρό παιδί, γιατί απλά δεν μπορούσαν να κάνουν ούτε μια σκωληκοειδίτιδα. Τέλος πάντων. Να μην επικεντρωθούμε </w:t>
      </w:r>
      <w:r w:rsidRPr="00A81AD8">
        <w:rPr>
          <w:rFonts w:eastAsia="Times New Roman"/>
          <w:bCs/>
          <w:color w:val="222222"/>
          <w:shd w:val="clear" w:color="auto" w:fill="FFFFFF"/>
        </w:rPr>
        <w:t>όμως</w:t>
      </w:r>
      <w:r>
        <w:rPr>
          <w:rFonts w:eastAsia="Times New Roman"/>
          <w:color w:val="222222"/>
          <w:szCs w:val="24"/>
          <w:shd w:val="clear" w:color="auto" w:fill="FFFFFF"/>
        </w:rPr>
        <w:t xml:space="preserve"> στη Λαμία, </w:t>
      </w:r>
      <w:r w:rsidRPr="00A81AD8">
        <w:rPr>
          <w:rFonts w:eastAsia="Times New Roman"/>
          <w:bCs/>
          <w:color w:val="222222"/>
          <w:shd w:val="clear" w:color="auto" w:fill="FFFFFF"/>
        </w:rPr>
        <w:t>γιατί</w:t>
      </w:r>
      <w:r>
        <w:rPr>
          <w:rFonts w:eastAsia="Times New Roman"/>
          <w:color w:val="222222"/>
          <w:szCs w:val="24"/>
          <w:shd w:val="clear" w:color="auto" w:fill="FFFFFF"/>
        </w:rPr>
        <w:t xml:space="preserve"> </w:t>
      </w:r>
      <w:r w:rsidRPr="00A81AD8">
        <w:rPr>
          <w:rFonts w:eastAsia="Times New Roman"/>
          <w:bCs/>
          <w:color w:val="222222"/>
          <w:shd w:val="clear" w:color="auto" w:fill="FFFFFF"/>
        </w:rPr>
        <w:t>είναι</w:t>
      </w:r>
      <w:r>
        <w:rPr>
          <w:rFonts w:eastAsia="Times New Roman"/>
          <w:color w:val="222222"/>
          <w:szCs w:val="24"/>
          <w:shd w:val="clear" w:color="auto" w:fill="FFFFFF"/>
        </w:rPr>
        <w:t xml:space="preserve"> τεράστια τα ζητ</w:t>
      </w:r>
      <w:r>
        <w:rPr>
          <w:rFonts w:eastAsia="Times New Roman"/>
          <w:color w:val="222222"/>
          <w:szCs w:val="24"/>
          <w:shd w:val="clear" w:color="auto" w:fill="FFFFFF"/>
        </w:rPr>
        <w:t xml:space="preserve">ήματα. </w:t>
      </w:r>
    </w:p>
    <w:p w14:paraId="6338FDF9"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Ανεπάρκειες, αδράνεια, αδιαφορία, ιδεοληψίες. Αυτά </w:t>
      </w:r>
      <w:r>
        <w:rPr>
          <w:rFonts w:eastAsia="Times New Roman"/>
          <w:color w:val="222222"/>
          <w:szCs w:val="24"/>
          <w:shd w:val="clear" w:color="auto" w:fill="FFFFFF"/>
        </w:rPr>
        <w:t>μ</w:t>
      </w:r>
      <w:r>
        <w:rPr>
          <w:rFonts w:eastAsia="Times New Roman"/>
          <w:color w:val="222222"/>
          <w:szCs w:val="24"/>
          <w:shd w:val="clear" w:color="auto" w:fill="FFFFFF"/>
        </w:rPr>
        <w:t xml:space="preserve">πορούμε </w:t>
      </w:r>
      <w:r w:rsidRPr="00A81AD8">
        <w:rPr>
          <w:rFonts w:eastAsia="Times New Roman"/>
          <w:bCs/>
          <w:color w:val="222222"/>
          <w:shd w:val="clear" w:color="auto" w:fill="FFFFFF"/>
        </w:rPr>
        <w:t>να</w:t>
      </w:r>
      <w:r>
        <w:rPr>
          <w:rFonts w:eastAsia="Times New Roman"/>
          <w:color w:val="222222"/>
          <w:szCs w:val="24"/>
          <w:shd w:val="clear" w:color="auto" w:fill="FFFFFF"/>
        </w:rPr>
        <w:t xml:space="preserve"> πούμε συνοπτικά περί του διαλυμένου Εθνικού Συστήματος Υγείας. </w:t>
      </w:r>
    </w:p>
    <w:p w14:paraId="6338FDFA"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w:t>
      </w:r>
      <w:r w:rsidRPr="00A81AD8">
        <w:rPr>
          <w:rFonts w:eastAsia="Times New Roman"/>
          <w:bCs/>
          <w:color w:val="222222"/>
          <w:shd w:val="clear" w:color="auto" w:fill="FFFFFF"/>
        </w:rPr>
        <w:t>να</w:t>
      </w:r>
      <w:r>
        <w:rPr>
          <w:rFonts w:eastAsia="Times New Roman"/>
          <w:color w:val="222222"/>
          <w:szCs w:val="24"/>
          <w:shd w:val="clear" w:color="auto" w:fill="FFFFFF"/>
        </w:rPr>
        <w:t xml:space="preserve"> δείτε το μέγεθος της υποκρισίας της Κυβέρνησης Τσίπρα για την υγεία. Οι κρατιστές του ΣΥΡΙΖΑ </w:t>
      </w:r>
      <w:r>
        <w:rPr>
          <w:rFonts w:eastAsia="Times New Roman"/>
          <w:color w:val="222222"/>
          <w:szCs w:val="24"/>
          <w:shd w:val="clear" w:color="auto" w:fill="FFFFFF"/>
        </w:rPr>
        <w:t>υποτίθεται ότι</w:t>
      </w:r>
      <w:r>
        <w:rPr>
          <w:rFonts w:eastAsia="Times New Roman"/>
          <w:color w:val="222222"/>
          <w:szCs w:val="24"/>
          <w:shd w:val="clear" w:color="auto" w:fill="FFFFFF"/>
        </w:rPr>
        <w:t xml:space="preserve"> στ</w:t>
      </w:r>
      <w:r>
        <w:rPr>
          <w:rFonts w:eastAsia="Times New Roman"/>
          <w:color w:val="222222"/>
          <w:szCs w:val="24"/>
          <w:shd w:val="clear" w:color="auto" w:fill="FFFFFF"/>
        </w:rPr>
        <w:t xml:space="preserve">ηρίζουν το κοινωνικό κράτος στο κομμάτι της υγείας </w:t>
      </w:r>
      <w:r w:rsidRPr="00A81AD8">
        <w:rPr>
          <w:rFonts w:eastAsia="Times New Roman"/>
          <w:bCs/>
          <w:color w:val="222222"/>
          <w:shd w:val="clear" w:color="auto" w:fill="FFFFFF"/>
        </w:rPr>
        <w:t>μάλιστα</w:t>
      </w:r>
      <w:r>
        <w:rPr>
          <w:rFonts w:eastAsia="Times New Roman"/>
          <w:bCs/>
          <w:color w:val="222222"/>
          <w:shd w:val="clear" w:color="auto" w:fill="FFFFFF"/>
        </w:rPr>
        <w:t>. Ε</w:t>
      </w:r>
      <w:r>
        <w:rPr>
          <w:rFonts w:eastAsia="Times New Roman"/>
          <w:color w:val="222222"/>
          <w:szCs w:val="24"/>
          <w:shd w:val="clear" w:color="auto" w:fill="FFFFFF"/>
        </w:rPr>
        <w:t xml:space="preserve">πί των ημερών τους -προϋπολογισμός 2014 έως 2018 τα επίσημα στοιχεία- τα 9,5 δισεκατομμύρια έγιναν 8,5 δισεκατομμύρια ευρώ. </w:t>
      </w:r>
      <w:r w:rsidRPr="00FA7052">
        <w:rPr>
          <w:rFonts w:eastAsia="Times New Roman"/>
          <w:bCs/>
          <w:color w:val="222222"/>
          <w:shd w:val="clear" w:color="auto" w:fill="FFFFFF"/>
        </w:rPr>
        <w:t>Είναι</w:t>
      </w:r>
      <w:r>
        <w:rPr>
          <w:rFonts w:eastAsia="Times New Roman"/>
          <w:color w:val="222222"/>
          <w:szCs w:val="24"/>
          <w:shd w:val="clear" w:color="auto" w:fill="FFFFFF"/>
        </w:rPr>
        <w:t xml:space="preserve"> η κρατική επιχορήγηση, η δημόσια δαπάνη για την υγεία. Δηλαδή στα τέσσερα χρόνια οι κύριοι </w:t>
      </w:r>
      <w:r>
        <w:rPr>
          <w:rFonts w:eastAsia="Times New Roman"/>
          <w:color w:val="222222"/>
          <w:szCs w:val="24"/>
          <w:shd w:val="clear" w:color="auto" w:fill="FFFFFF"/>
        </w:rPr>
        <w:t>αφαίρεσ</w:t>
      </w:r>
      <w:r>
        <w:rPr>
          <w:rFonts w:eastAsia="Times New Roman"/>
          <w:color w:val="222222"/>
          <w:szCs w:val="24"/>
          <w:shd w:val="clear" w:color="auto" w:fill="FFFFFF"/>
        </w:rPr>
        <w:t>αν πλέον των 4 δισεκατομμυρίων από την υγεία</w:t>
      </w:r>
      <w:r>
        <w:rPr>
          <w:rFonts w:eastAsia="Times New Roman"/>
          <w:color w:val="222222"/>
          <w:szCs w:val="24"/>
          <w:shd w:val="clear" w:color="auto" w:fill="FFFFFF"/>
        </w:rPr>
        <w:t>,</w:t>
      </w:r>
      <w:r>
        <w:rPr>
          <w:rFonts w:eastAsia="Times New Roman"/>
          <w:color w:val="222222"/>
          <w:szCs w:val="24"/>
          <w:shd w:val="clear" w:color="auto" w:fill="FFFFFF"/>
        </w:rPr>
        <w:t xml:space="preserve"> για να στηρίξουν τα πρωτογενή πλεονάσματα. </w:t>
      </w:r>
      <w:r w:rsidRPr="00FA7052">
        <w:rPr>
          <w:rFonts w:eastAsia="Times New Roman"/>
          <w:bCs/>
          <w:color w:val="222222"/>
          <w:shd w:val="clear" w:color="auto" w:fill="FFFFFF"/>
        </w:rPr>
        <w:t>Είναι</w:t>
      </w:r>
      <w:r>
        <w:rPr>
          <w:rFonts w:eastAsia="Times New Roman"/>
          <w:color w:val="222222"/>
          <w:szCs w:val="24"/>
          <w:shd w:val="clear" w:color="auto" w:fill="FFFFFF"/>
        </w:rPr>
        <w:t xml:space="preserve"> 4 </w:t>
      </w:r>
      <w:r w:rsidRPr="00A81AD8">
        <w:rPr>
          <w:rFonts w:eastAsia="Times New Roman"/>
          <w:bCs/>
          <w:color w:val="222222"/>
          <w:shd w:val="clear" w:color="auto" w:fill="FFFFFF"/>
        </w:rPr>
        <w:t xml:space="preserve">δισεκατομμύρια ευρώ </w:t>
      </w:r>
      <w:r>
        <w:rPr>
          <w:rFonts w:eastAsia="Times New Roman"/>
          <w:color w:val="222222"/>
          <w:szCs w:val="24"/>
          <w:shd w:val="clear" w:color="auto" w:fill="FFFFFF"/>
        </w:rPr>
        <w:t xml:space="preserve">από τον </w:t>
      </w:r>
      <w:r w:rsidRPr="00A81AD8">
        <w:rPr>
          <w:rFonts w:eastAsia="Times New Roman"/>
          <w:bCs/>
          <w:color w:val="222222"/>
          <w:shd w:val="clear" w:color="auto" w:fill="FFFFFF"/>
        </w:rPr>
        <w:t>προϋπολογισμό</w:t>
      </w:r>
      <w:r>
        <w:rPr>
          <w:rFonts w:eastAsia="Times New Roman"/>
          <w:bCs/>
          <w:color w:val="222222"/>
          <w:shd w:val="clear" w:color="auto" w:fill="FFFFFF"/>
        </w:rPr>
        <w:t>!</w:t>
      </w:r>
      <w:r>
        <w:rPr>
          <w:rFonts w:eastAsia="Times New Roman"/>
          <w:bCs/>
          <w:color w:val="222222"/>
          <w:shd w:val="clear" w:color="auto" w:fill="FFFFFF"/>
        </w:rPr>
        <w:t xml:space="preserve"> Αυτά </w:t>
      </w:r>
      <w:r w:rsidRPr="00FA7052">
        <w:rPr>
          <w:rFonts w:eastAsia="Times New Roman"/>
          <w:bCs/>
          <w:color w:val="222222"/>
          <w:shd w:val="clear" w:color="auto" w:fill="FFFFFF"/>
        </w:rPr>
        <w:t>είναι</w:t>
      </w:r>
      <w:r>
        <w:rPr>
          <w:rFonts w:eastAsia="Times New Roman"/>
          <w:bCs/>
          <w:color w:val="222222"/>
          <w:shd w:val="clear" w:color="auto" w:fill="FFFFFF"/>
        </w:rPr>
        <w:t xml:space="preserve"> σ</w:t>
      </w:r>
      <w:r>
        <w:rPr>
          <w:rFonts w:eastAsia="Times New Roman"/>
          <w:color w:val="222222"/>
          <w:szCs w:val="24"/>
          <w:shd w:val="clear" w:color="auto" w:fill="FFFFFF"/>
        </w:rPr>
        <w:t>τοιχε</w:t>
      </w:r>
      <w:r>
        <w:rPr>
          <w:rFonts w:eastAsia="Times New Roman"/>
          <w:color w:val="222222"/>
          <w:szCs w:val="24"/>
          <w:shd w:val="clear" w:color="auto" w:fill="FFFFFF"/>
        </w:rPr>
        <w:t>ία από το σύστημα λογαριασμών υγείας της ΕΛΣΤΑΤ, δημοσιευμένα στις 29-3-2019. Εγώ πάντα μιλάω με στοιχεία.</w:t>
      </w:r>
    </w:p>
    <w:p w14:paraId="6338FDFB"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Ακούστε να δείτε. Πώς το πέτυχαν αυτό; Έγινε μια εξοικονόμηση και ένας εξορθολογισμός; Είχαμε ηλεκτρονική συνταγογράφηση, θεραπευτικά πρωτόκολλα, μητ</w:t>
      </w:r>
      <w:r>
        <w:rPr>
          <w:rFonts w:eastAsia="Times New Roman"/>
          <w:color w:val="222222"/>
          <w:szCs w:val="24"/>
          <w:shd w:val="clear" w:color="auto" w:fill="FFFFFF"/>
        </w:rPr>
        <w:t xml:space="preserve">ρώα ασθενών, ηλεκτρονική διακυβέρνηση, αξιολόγηση των δομών </w:t>
      </w:r>
      <w:r w:rsidRPr="00A81AD8">
        <w:rPr>
          <w:rFonts w:eastAsia="Times New Roman"/>
          <w:bCs/>
          <w:color w:val="222222"/>
          <w:shd w:val="clear" w:color="auto" w:fill="FFFFFF"/>
        </w:rPr>
        <w:t>και</w:t>
      </w:r>
      <w:r>
        <w:rPr>
          <w:rFonts w:eastAsia="Times New Roman"/>
          <w:color w:val="222222"/>
          <w:szCs w:val="24"/>
          <w:shd w:val="clear" w:color="auto" w:fill="FFFFFF"/>
        </w:rPr>
        <w:t xml:space="preserve"> των υπηρεσιών, κεντρικές προμήθειες, υγειονομικό χάρτη αναγκών; Έγιναν όλα αυτά; Σε νηπιακό επίπεδο. Τίποτα δεν έχει γίνει από όλα αυτά. Έχουν ξεκινήσει κάποια, γιατί </w:t>
      </w:r>
      <w:r w:rsidRPr="00A81AD8">
        <w:rPr>
          <w:rFonts w:eastAsia="Times New Roman"/>
          <w:bCs/>
          <w:color w:val="222222"/>
          <w:shd w:val="clear" w:color="auto" w:fill="FFFFFF"/>
        </w:rPr>
        <w:t>είναι</w:t>
      </w:r>
      <w:r>
        <w:rPr>
          <w:rFonts w:eastAsia="Times New Roman"/>
          <w:color w:val="222222"/>
          <w:szCs w:val="24"/>
          <w:shd w:val="clear" w:color="auto" w:fill="FFFFFF"/>
        </w:rPr>
        <w:t xml:space="preserve"> μνημονιακές υποχρεώ</w:t>
      </w:r>
      <w:r>
        <w:rPr>
          <w:rFonts w:eastAsia="Times New Roman"/>
          <w:color w:val="222222"/>
          <w:szCs w:val="24"/>
          <w:shd w:val="clear" w:color="auto" w:fill="FFFFFF"/>
        </w:rPr>
        <w:t xml:space="preserve">σεις. Τίποτα από όλα αυτά δεν έχει γίνει. </w:t>
      </w:r>
    </w:p>
    <w:p w14:paraId="6338FDFC"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πετύχατε; Τροφοδοτήσατε τα πρωτογενή πλεονάσματα και πήρατε το χρυσό μετάλλιο της ιδιωτικής δαπάνης στην Ευρώπη για το ελληνικό νοικοκυριό, </w:t>
      </w:r>
      <w:r w:rsidRPr="00FA7052">
        <w:rPr>
          <w:rFonts w:eastAsia="Times New Roman"/>
          <w:bCs/>
          <w:color w:val="222222"/>
          <w:shd w:val="clear" w:color="auto" w:fill="FFFFFF"/>
        </w:rPr>
        <w:t>που</w:t>
      </w:r>
      <w:r>
        <w:rPr>
          <w:rFonts w:eastAsia="Times New Roman"/>
          <w:color w:val="222222"/>
          <w:szCs w:val="24"/>
          <w:shd w:val="clear" w:color="auto" w:fill="FFFFFF"/>
        </w:rPr>
        <w:t xml:space="preserve"> πάλι με στοιχεία της ΕΛΣΤΑΤ </w:t>
      </w:r>
      <w:r w:rsidRPr="00FA7052">
        <w:rPr>
          <w:rFonts w:eastAsia="Times New Roman"/>
          <w:bCs/>
          <w:color w:val="222222"/>
          <w:shd w:val="clear" w:color="auto" w:fill="FFFFFF"/>
        </w:rPr>
        <w:t>είναι</w:t>
      </w:r>
      <w:r>
        <w:rPr>
          <w:rFonts w:eastAsia="Times New Roman"/>
          <w:color w:val="222222"/>
          <w:szCs w:val="24"/>
          <w:shd w:val="clear" w:color="auto" w:fill="FFFFFF"/>
        </w:rPr>
        <w:t xml:space="preserve"> στο 7,5%, όταν </w:t>
      </w:r>
      <w:r w:rsidRPr="007607C6">
        <w:rPr>
          <w:rFonts w:eastAsia="Times New Roman"/>
          <w:bCs/>
          <w:color w:val="222222"/>
          <w:shd w:val="clear" w:color="auto" w:fill="FFFFFF"/>
        </w:rPr>
        <w:t>είναι</w:t>
      </w:r>
      <w:r>
        <w:rPr>
          <w:rFonts w:eastAsia="Times New Roman"/>
          <w:color w:val="222222"/>
          <w:szCs w:val="24"/>
          <w:shd w:val="clear" w:color="auto" w:fill="FFFFFF"/>
        </w:rPr>
        <w:t xml:space="preserve"> 6,5% ο διεθ</w:t>
      </w:r>
      <w:r>
        <w:rPr>
          <w:rFonts w:eastAsia="Times New Roman"/>
          <w:color w:val="222222"/>
          <w:szCs w:val="24"/>
          <w:shd w:val="clear" w:color="auto" w:fill="FFFFFF"/>
        </w:rPr>
        <w:t xml:space="preserve">νής ευρωπαϊκός μέσος όρος για την ιδιωτική δαπάνη. </w:t>
      </w:r>
    </w:p>
    <w:p w14:paraId="6338FDFD" w14:textId="77777777" w:rsidR="00401C51" w:rsidRDefault="00794512">
      <w:pPr>
        <w:spacing w:line="600" w:lineRule="auto"/>
        <w:ind w:firstLine="720"/>
        <w:jc w:val="both"/>
        <w:rPr>
          <w:rFonts w:eastAsia="Times New Roman"/>
          <w:color w:val="222222"/>
          <w:szCs w:val="24"/>
          <w:shd w:val="clear" w:color="auto" w:fill="FFFFFF"/>
        </w:rPr>
      </w:pPr>
      <w:r w:rsidRPr="007607C6">
        <w:rPr>
          <w:rFonts w:eastAsia="Times New Roman"/>
          <w:bCs/>
          <w:color w:val="222222"/>
          <w:shd w:val="clear" w:color="auto" w:fill="FFFFFF"/>
        </w:rPr>
        <w:t>Γιατί</w:t>
      </w:r>
      <w:r>
        <w:rPr>
          <w:rFonts w:eastAsia="Times New Roman"/>
          <w:color w:val="222222"/>
          <w:szCs w:val="24"/>
          <w:shd w:val="clear" w:color="auto" w:fill="FFFFFF"/>
        </w:rPr>
        <w:t xml:space="preserve">; Για να βρει την υγειά του ο Έλληνας και να μην περιμένει στις ουρές για το χειρουργείο, για την ακτινοθεραπεία, για το ραντεβού με τον γιατρό, πηγαίνει στον ιδιώτη και τα ακουμπάει καλά και χρυσά. </w:t>
      </w:r>
      <w:r w:rsidRPr="007607C6">
        <w:rPr>
          <w:rFonts w:eastAsia="Times New Roman"/>
          <w:bCs/>
          <w:color w:val="222222"/>
          <w:shd w:val="clear" w:color="auto" w:fill="FFFFFF"/>
        </w:rPr>
        <w:t>Είναι</w:t>
      </w:r>
      <w:r>
        <w:rPr>
          <w:rFonts w:eastAsia="Times New Roman"/>
          <w:color w:val="222222"/>
          <w:szCs w:val="24"/>
          <w:shd w:val="clear" w:color="auto" w:fill="FFFFFF"/>
        </w:rPr>
        <w:t xml:space="preserve"> 6 δισεκατομμύρια ευρώ αυτή η δαπάνη μόνο για το 2018. Είμαστε πρώτοι στην Ευρώπη,</w:t>
      </w:r>
      <w:r w:rsidRPr="00A50D35">
        <w:rPr>
          <w:rFonts w:eastAsia="Times New Roman"/>
          <w:color w:val="222222"/>
          <w:szCs w:val="24"/>
          <w:shd w:val="clear" w:color="auto" w:fill="FFFFFF"/>
        </w:rPr>
        <w:t xml:space="preserve"> </w:t>
      </w:r>
      <w:r>
        <w:rPr>
          <w:rFonts w:eastAsia="Times New Roman"/>
          <w:color w:val="222222"/>
          <w:szCs w:val="24"/>
          <w:shd w:val="clear" w:color="auto" w:fill="FFFFFF"/>
        </w:rPr>
        <w:t>μιλάω</w:t>
      </w:r>
      <w:r w:rsidRPr="00FA7052">
        <w:rPr>
          <w:rFonts w:eastAsia="Times New Roman"/>
          <w:color w:val="222222"/>
          <w:szCs w:val="24"/>
          <w:shd w:val="clear" w:color="auto" w:fill="FFFFFF"/>
        </w:rPr>
        <w:t xml:space="preserve"> </w:t>
      </w:r>
      <w:r>
        <w:rPr>
          <w:rFonts w:eastAsia="Times New Roman"/>
          <w:color w:val="222222"/>
          <w:szCs w:val="24"/>
          <w:shd w:val="clear" w:color="auto" w:fill="FFFFFF"/>
        </w:rPr>
        <w:t xml:space="preserve">πάντα κατά αναλογία του πληθυσμού. </w:t>
      </w:r>
    </w:p>
    <w:p w14:paraId="6338FDFE" w14:textId="77777777" w:rsidR="00401C51" w:rsidRDefault="0079451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Ποιος τροφοδότησε, λοιπόν, αυτό το κοινωνικό κράτος</w:t>
      </w:r>
      <w:r>
        <w:rPr>
          <w:rFonts w:eastAsia="Times New Roman"/>
          <w:color w:val="222222"/>
          <w:szCs w:val="24"/>
          <w:shd w:val="clear" w:color="auto" w:fill="FFFFFF"/>
        </w:rPr>
        <w:t>,</w:t>
      </w:r>
      <w:r>
        <w:rPr>
          <w:rFonts w:eastAsia="Times New Roman"/>
          <w:color w:val="222222"/>
          <w:szCs w:val="24"/>
          <w:shd w:val="clear" w:color="auto" w:fill="FFFFFF"/>
        </w:rPr>
        <w:t xml:space="preserve"> που το έχετε πετσοκόψει από τη δημόσια δαπάνη; Τα </w:t>
      </w:r>
      <w:r>
        <w:rPr>
          <w:rFonts w:eastAsia="Times New Roman"/>
          <w:color w:val="222222"/>
          <w:szCs w:val="24"/>
          <w:shd w:val="clear" w:color="auto" w:fill="FFFFFF"/>
          <w:lang w:val="en-US"/>
        </w:rPr>
        <w:t>clawback</w:t>
      </w:r>
      <w:r w:rsidRPr="007607C6">
        <w:rPr>
          <w:rFonts w:eastAsia="Times New Roman"/>
          <w:color w:val="222222"/>
          <w:szCs w:val="24"/>
          <w:shd w:val="clear" w:color="auto" w:fill="FFFFFF"/>
        </w:rPr>
        <w:t xml:space="preserve">. </w:t>
      </w:r>
      <w:r>
        <w:rPr>
          <w:rFonts w:eastAsia="Times New Roman"/>
          <w:color w:val="222222"/>
          <w:szCs w:val="24"/>
          <w:shd w:val="clear" w:color="auto" w:fill="FFFFFF"/>
        </w:rPr>
        <w:t xml:space="preserve">Όσοι καταλαβαίνουν, καταλαβαίνουν τι εννοώ όταν λέω ότι τα 200 εκατομμύρια του 2014 </w:t>
      </w:r>
      <w:r>
        <w:rPr>
          <w:rFonts w:eastAsia="Times New Roman"/>
          <w:color w:val="222222"/>
          <w:szCs w:val="24"/>
          <w:shd w:val="clear" w:color="auto" w:fill="FFFFFF"/>
          <w:lang w:val="en-US"/>
        </w:rPr>
        <w:t>clawback</w:t>
      </w:r>
      <w:r>
        <w:rPr>
          <w:rFonts w:eastAsia="Times New Roman"/>
          <w:color w:val="222222"/>
          <w:szCs w:val="24"/>
          <w:shd w:val="clear" w:color="auto" w:fill="FFFFFF"/>
        </w:rPr>
        <w:t xml:space="preserve"> έφτασαν στ</w:t>
      </w:r>
      <w:r>
        <w:rPr>
          <w:rFonts w:eastAsia="Times New Roman"/>
          <w:color w:val="222222"/>
          <w:szCs w:val="24"/>
          <w:shd w:val="clear" w:color="auto" w:fill="FFFFFF"/>
        </w:rPr>
        <w:t>ο</w:t>
      </w:r>
      <w:r>
        <w:rPr>
          <w:rFonts w:eastAsia="Times New Roman"/>
          <w:color w:val="222222"/>
          <w:szCs w:val="24"/>
          <w:shd w:val="clear" w:color="auto" w:fill="FFFFFF"/>
        </w:rPr>
        <w:t xml:space="preserve"> 1,2 </w:t>
      </w:r>
      <w:r w:rsidRPr="007607C6">
        <w:rPr>
          <w:rFonts w:eastAsia="Times New Roman"/>
          <w:bCs/>
          <w:color w:val="222222"/>
          <w:shd w:val="clear" w:color="auto" w:fill="FFFFFF"/>
        </w:rPr>
        <w:t>δισεκατομμύρι</w:t>
      </w:r>
      <w:r>
        <w:rPr>
          <w:rFonts w:eastAsia="Times New Roman"/>
          <w:bCs/>
          <w:color w:val="222222"/>
          <w:shd w:val="clear" w:color="auto" w:fill="FFFFFF"/>
        </w:rPr>
        <w:t>ο</w:t>
      </w:r>
      <w:r w:rsidRPr="007607C6">
        <w:rPr>
          <w:rFonts w:eastAsia="Times New Roman"/>
          <w:bCs/>
          <w:color w:val="222222"/>
          <w:shd w:val="clear" w:color="auto" w:fill="FFFFFF"/>
        </w:rPr>
        <w:t xml:space="preserve"> ευρώ</w:t>
      </w:r>
      <w:r>
        <w:rPr>
          <w:rFonts w:eastAsia="Times New Roman"/>
          <w:bCs/>
          <w:color w:val="222222"/>
          <w:shd w:val="clear" w:color="auto" w:fill="FFFFFF"/>
        </w:rPr>
        <w:t xml:space="preserve">. </w:t>
      </w:r>
      <w:r w:rsidRPr="007607C6">
        <w:rPr>
          <w:rFonts w:eastAsia="Times New Roman"/>
          <w:bCs/>
          <w:color w:val="222222"/>
          <w:shd w:val="clear" w:color="auto" w:fill="FFFFFF"/>
        </w:rPr>
        <w:t>Νομίζω</w:t>
      </w:r>
      <w:r>
        <w:rPr>
          <w:rFonts w:eastAsia="Times New Roman"/>
          <w:bCs/>
          <w:color w:val="222222"/>
          <w:shd w:val="clear" w:color="auto" w:fill="FFFFFF"/>
        </w:rPr>
        <w:t xml:space="preserve"> </w:t>
      </w:r>
      <w:r w:rsidRPr="00FA7052">
        <w:rPr>
          <w:rFonts w:eastAsia="Times New Roman"/>
          <w:bCs/>
          <w:color w:val="222222"/>
          <w:shd w:val="clear" w:color="auto" w:fill="FFFFFF"/>
        </w:rPr>
        <w:t>ότι</w:t>
      </w:r>
      <w:r>
        <w:rPr>
          <w:rFonts w:eastAsia="Times New Roman"/>
          <w:bCs/>
          <w:color w:val="222222"/>
          <w:shd w:val="clear" w:color="auto" w:fill="FFFFFF"/>
        </w:rPr>
        <w:t xml:space="preserve"> θα φτάσει τ</w:t>
      </w:r>
      <w:r>
        <w:rPr>
          <w:rFonts w:eastAsia="Times New Roman"/>
          <w:bCs/>
          <w:color w:val="222222"/>
          <w:shd w:val="clear" w:color="auto" w:fill="FFFFFF"/>
        </w:rPr>
        <w:t>ο</w:t>
      </w:r>
      <w:r>
        <w:rPr>
          <w:rFonts w:eastAsia="Times New Roman"/>
          <w:bCs/>
          <w:color w:val="222222"/>
          <w:shd w:val="clear" w:color="auto" w:fill="FFFFFF"/>
        </w:rPr>
        <w:t xml:space="preserve"> 1,4 </w:t>
      </w:r>
      <w:r w:rsidRPr="007607C6">
        <w:rPr>
          <w:rFonts w:eastAsia="Times New Roman"/>
          <w:bCs/>
          <w:color w:val="222222"/>
          <w:shd w:val="clear" w:color="auto" w:fill="FFFFFF"/>
        </w:rPr>
        <w:t>δισεκατομμύρι</w:t>
      </w:r>
      <w:r>
        <w:rPr>
          <w:rFonts w:eastAsia="Times New Roman"/>
          <w:bCs/>
          <w:color w:val="222222"/>
          <w:shd w:val="clear" w:color="auto" w:fill="FFFFFF"/>
        </w:rPr>
        <w:t>ο</w:t>
      </w:r>
      <w:r w:rsidRPr="007607C6">
        <w:rPr>
          <w:rFonts w:eastAsia="Times New Roman"/>
          <w:bCs/>
          <w:color w:val="222222"/>
          <w:shd w:val="clear" w:color="auto" w:fill="FFFFFF"/>
        </w:rPr>
        <w:t xml:space="preserve"> ευρώ </w:t>
      </w:r>
      <w:r>
        <w:rPr>
          <w:rFonts w:eastAsia="Times New Roman"/>
          <w:color w:val="222222"/>
          <w:szCs w:val="24"/>
          <w:shd w:val="clear" w:color="auto" w:fill="FFFFFF"/>
        </w:rPr>
        <w:t xml:space="preserve">το 2019. Μιλάω για όλους τους παρόχους. </w:t>
      </w:r>
    </w:p>
    <w:p w14:paraId="6338FDFF" w14:textId="77777777" w:rsidR="00401C51" w:rsidRDefault="00794512">
      <w:pPr>
        <w:spacing w:line="600" w:lineRule="auto"/>
        <w:ind w:firstLine="709"/>
        <w:jc w:val="both"/>
        <w:rPr>
          <w:rFonts w:eastAsia="Times New Roman" w:cs="Times New Roman"/>
          <w:szCs w:val="24"/>
        </w:rPr>
      </w:pPr>
      <w:r>
        <w:rPr>
          <w:rFonts w:eastAsia="Times New Roman"/>
          <w:color w:val="222222"/>
          <w:szCs w:val="24"/>
          <w:shd w:val="clear" w:color="auto" w:fill="FFFFFF"/>
        </w:rPr>
        <w:t xml:space="preserve">Και μάλιστα εγώ θα σας πω, </w:t>
      </w:r>
      <w:r w:rsidRPr="007607C6">
        <w:rPr>
          <w:rFonts w:eastAsia="Times New Roman"/>
          <w:color w:val="222222"/>
          <w:szCs w:val="24"/>
          <w:shd w:val="clear" w:color="auto" w:fill="FFFFFF"/>
        </w:rPr>
        <w:t xml:space="preserve">κύριε </w:t>
      </w:r>
      <w:r w:rsidRPr="007607C6">
        <w:rPr>
          <w:rFonts w:eastAsia="Times New Roman"/>
          <w:color w:val="222222"/>
          <w:szCs w:val="24"/>
          <w:shd w:val="clear" w:color="auto" w:fill="FFFFFF"/>
        </w:rPr>
        <w:t>Υπουργέ</w:t>
      </w:r>
      <w:r>
        <w:rPr>
          <w:rFonts w:eastAsia="Times New Roman"/>
          <w:color w:val="222222"/>
          <w:szCs w:val="24"/>
          <w:shd w:val="clear" w:color="auto" w:fill="FFFFFF"/>
        </w:rPr>
        <w:t>, κάτι ειδικά για την περίπτωση με τις τελευταίες αποφάσεις σας περί μετακύλ</w:t>
      </w:r>
      <w:r>
        <w:rPr>
          <w:rFonts w:eastAsia="Times New Roman"/>
          <w:color w:val="222222"/>
          <w:szCs w:val="24"/>
          <w:shd w:val="clear" w:color="auto" w:fill="FFFFFF"/>
        </w:rPr>
        <w:t>ι</w:t>
      </w:r>
      <w:r>
        <w:rPr>
          <w:rFonts w:eastAsia="Times New Roman"/>
          <w:color w:val="222222"/>
          <w:szCs w:val="24"/>
          <w:shd w:val="clear" w:color="auto" w:fill="FFFFFF"/>
        </w:rPr>
        <w:t xml:space="preserve">σης του κόστους μηδενισμού ή τη μείωση της συμμετοχής στις διαγνωστικές εξετάσεις μεγάλου αριθμού ασφαλισμένων. </w:t>
      </w:r>
      <w:r w:rsidRPr="00FA7052">
        <w:rPr>
          <w:rFonts w:eastAsia="Times New Roman"/>
          <w:bCs/>
          <w:color w:val="222222"/>
          <w:shd w:val="clear" w:color="auto" w:fill="FFFFFF"/>
        </w:rPr>
        <w:t>Είναι</w:t>
      </w:r>
      <w:r>
        <w:rPr>
          <w:rFonts w:eastAsia="Times New Roman"/>
          <w:color w:val="222222"/>
          <w:szCs w:val="24"/>
          <w:shd w:val="clear" w:color="auto" w:fill="FFFFFF"/>
        </w:rPr>
        <w:t xml:space="preserve"> πολύ καλό αλλά το ρίξατε στους εργαστηριακούς γιατρούς</w:t>
      </w:r>
      <w:r>
        <w:rPr>
          <w:rFonts w:eastAsia="Times New Roman"/>
          <w:color w:val="222222"/>
          <w:szCs w:val="24"/>
          <w:shd w:val="clear" w:color="auto" w:fill="FFFFFF"/>
        </w:rPr>
        <w:t xml:space="preserve"> και στα μικρά ή μεγάλα διαγνωστικά κέντρα.</w:t>
      </w:r>
      <w:r>
        <w:rPr>
          <w:rFonts w:eastAsia="Times New Roman" w:cs="Times New Roman"/>
          <w:szCs w:val="24"/>
        </w:rPr>
        <w:t xml:space="preserve"> </w:t>
      </w:r>
      <w:r>
        <w:rPr>
          <w:rFonts w:eastAsia="Times New Roman" w:cs="Times New Roman"/>
          <w:szCs w:val="24"/>
        </w:rPr>
        <w:t>Δηλαδή την κοινωνική σας πολιτική δεν τη χρηματοδοτείτε από ένα πλεόνασμα το οποίο λειτουργεί προωθητικά.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ασκ</w:t>
      </w:r>
      <w:r>
        <w:rPr>
          <w:rFonts w:eastAsia="Times New Roman" w:cs="Times New Roman"/>
          <w:szCs w:val="24"/>
        </w:rPr>
        <w:t xml:space="preserve">είτε εις βάρος του μέσου γιατρού, του μέσου ιατρείου, του μέσου διαγνωστικού κέντρου. </w:t>
      </w:r>
    </w:p>
    <w:p w14:paraId="6338FE0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Πρωτοβάθμια </w:t>
      </w:r>
      <w:r>
        <w:rPr>
          <w:rFonts w:eastAsia="Times New Roman" w:cs="Times New Roman"/>
          <w:szCs w:val="24"/>
        </w:rPr>
        <w:t xml:space="preserve">υγεία τα λεγόμενα ΤΟΜΥ κατά τη δική σας αντίληψη. Αυτό είναι το μεγαλύτερο φιάσκο που μπορούσε να υπάρξει ποτέ. Ελάχιστες άδειες. </w:t>
      </w:r>
      <w:r>
        <w:rPr>
          <w:rFonts w:eastAsia="Times New Roman" w:cs="Times New Roman"/>
          <w:szCs w:val="24"/>
        </w:rPr>
        <w:t>Περί τις ε</w:t>
      </w:r>
      <w:r>
        <w:rPr>
          <w:rFonts w:eastAsia="Times New Roman" w:cs="Times New Roman"/>
          <w:szCs w:val="24"/>
        </w:rPr>
        <w:t xml:space="preserve">κατό </w:t>
      </w:r>
      <w:r>
        <w:rPr>
          <w:rFonts w:eastAsia="Times New Roman" w:cs="Times New Roman"/>
          <w:szCs w:val="24"/>
        </w:rPr>
        <w:t>σε λειτουργία</w:t>
      </w:r>
      <w:r>
        <w:rPr>
          <w:rFonts w:eastAsia="Times New Roman" w:cs="Times New Roman"/>
          <w:szCs w:val="24"/>
        </w:rPr>
        <w:t xml:space="preserve"> είχατε τάξει, διακόσ</w:t>
      </w:r>
      <w:r>
        <w:rPr>
          <w:rFonts w:eastAsia="Times New Roman" w:cs="Times New Roman"/>
          <w:szCs w:val="24"/>
        </w:rPr>
        <w:t>ιε</w:t>
      </w:r>
      <w:r>
        <w:rPr>
          <w:rFonts w:eastAsia="Times New Roman" w:cs="Times New Roman"/>
          <w:szCs w:val="24"/>
        </w:rPr>
        <w:t xml:space="preserve">ς πενήντα </w:t>
      </w:r>
      <w:r>
        <w:rPr>
          <w:rFonts w:eastAsia="Times New Roman" w:cs="Times New Roman"/>
          <w:szCs w:val="24"/>
        </w:rPr>
        <w:t xml:space="preserve">ΤΟΜΥ </w:t>
      </w:r>
      <w:r>
        <w:rPr>
          <w:rFonts w:eastAsia="Times New Roman" w:cs="Times New Roman"/>
          <w:szCs w:val="24"/>
        </w:rPr>
        <w:t xml:space="preserve">για το 30%, </w:t>
      </w:r>
      <w:r>
        <w:rPr>
          <w:rFonts w:eastAsia="Times New Roman" w:cs="Times New Roman"/>
          <w:szCs w:val="24"/>
        </w:rPr>
        <w:t xml:space="preserve">της επικράτειας </w:t>
      </w:r>
      <w:r>
        <w:rPr>
          <w:rFonts w:eastAsia="Times New Roman" w:cs="Times New Roman"/>
          <w:szCs w:val="24"/>
        </w:rPr>
        <w:t>χωρίς χρηματοδότηση πλέον και με</w:t>
      </w:r>
      <w:r>
        <w:rPr>
          <w:rFonts w:eastAsia="Times New Roman" w:cs="Times New Roman"/>
          <w:szCs w:val="24"/>
        </w:rPr>
        <w:t xml:space="preserve"> στελεχώσεις εικονικών ιατρών. Παίρνετε από αγροτικά ιατρεία. Έχουμε πάει σε δεκάδες δομές σ’ όλη την Ελλάδα. Παίρνετε από τα κέντρα υγείας</w:t>
      </w:r>
      <w:r>
        <w:rPr>
          <w:rFonts w:eastAsia="Times New Roman" w:cs="Times New Roman"/>
          <w:szCs w:val="24"/>
        </w:rPr>
        <w:t xml:space="preserve"> τους γιατρούς </w:t>
      </w:r>
      <w:r>
        <w:rPr>
          <w:rFonts w:eastAsia="Times New Roman" w:cs="Times New Roman"/>
          <w:szCs w:val="24"/>
        </w:rPr>
        <w:t>τ</w:t>
      </w:r>
      <w:r>
        <w:rPr>
          <w:rFonts w:eastAsia="Times New Roman" w:cs="Times New Roman"/>
          <w:szCs w:val="24"/>
        </w:rPr>
        <w:t>ους</w:t>
      </w:r>
      <w:r>
        <w:rPr>
          <w:rFonts w:eastAsia="Times New Roman" w:cs="Times New Roman"/>
          <w:szCs w:val="24"/>
        </w:rPr>
        <w:t xml:space="preserve"> πηγαίνετε στα νοσοκομεία, μετά βαφτίζετε δομές ψυχικής υγείας </w:t>
      </w:r>
      <w:r>
        <w:rPr>
          <w:rFonts w:eastAsia="Times New Roman" w:cs="Times New Roman"/>
          <w:szCs w:val="24"/>
        </w:rPr>
        <w:t>ως ΤΟΜΥ</w:t>
      </w:r>
      <w:r>
        <w:rPr>
          <w:rFonts w:eastAsia="Times New Roman" w:cs="Times New Roman"/>
          <w:szCs w:val="24"/>
        </w:rPr>
        <w:t xml:space="preserve"> ό,τι μπορείτε να φανταστείτ</w:t>
      </w:r>
      <w:r>
        <w:rPr>
          <w:rFonts w:eastAsia="Times New Roman" w:cs="Times New Roman"/>
          <w:szCs w:val="24"/>
        </w:rPr>
        <w:t xml:space="preserve">ε, έτσι ώστε να παρουσιάσετε εκατόν δέκα, απ’ ό,τι ακούμε ότι φαίνεται πως είναι αυτές οι μονάδες, διαλύοντας το σύστημα πρωτοβάθμιας υγείας. </w:t>
      </w:r>
    </w:p>
    <w:p w14:paraId="6338FE0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Έχετε απολύσει χιλιάδες γιατρούς που ήταν στον ΕΟΠΥΥ οικογενειακούς ή ειδικοτήτων. Αυτή τη στιγμή ελάχιστοι υπηρε</w:t>
      </w:r>
      <w:r>
        <w:rPr>
          <w:rFonts w:eastAsia="Times New Roman" w:cs="Times New Roman"/>
          <w:szCs w:val="24"/>
        </w:rPr>
        <w:t>τούν μέσα από συμβάσεις με τον ΕΟΠΥΥ</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αραδίδετε κέντρα υγείας, τα περισσότερα από τα οποία είναι διαλυμένα. </w:t>
      </w:r>
    </w:p>
    <w:p w14:paraId="6338FE0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Στα νοσοκομεία υπάρχει υποστελέχωση. Στη Ρόδο που επισκέφτηκα τελευταία, </w:t>
      </w:r>
      <w:r>
        <w:rPr>
          <w:rFonts w:eastAsia="Times New Roman" w:cs="Times New Roman"/>
          <w:szCs w:val="24"/>
        </w:rPr>
        <w:t>υπηρετεί</w:t>
      </w:r>
      <w:r>
        <w:rPr>
          <w:rFonts w:eastAsia="Times New Roman" w:cs="Times New Roman"/>
          <w:szCs w:val="24"/>
        </w:rPr>
        <w:t xml:space="preserve"> το 40% του νοσηλευτικού προσωπικού, </w:t>
      </w:r>
      <w:r>
        <w:rPr>
          <w:rFonts w:eastAsia="Times New Roman" w:cs="Times New Roman"/>
          <w:szCs w:val="24"/>
        </w:rPr>
        <w:t xml:space="preserve">υπηρετεί </w:t>
      </w:r>
      <w:r>
        <w:rPr>
          <w:rFonts w:eastAsia="Times New Roman" w:cs="Times New Roman"/>
          <w:szCs w:val="24"/>
        </w:rPr>
        <w:t>το 50% της ιατρικής</w:t>
      </w:r>
      <w:r>
        <w:rPr>
          <w:rFonts w:eastAsia="Times New Roman" w:cs="Times New Roman"/>
          <w:szCs w:val="24"/>
        </w:rPr>
        <w:t xml:space="preserve"> υπηρεσίας. Μιλάμε για νοσοκομεία στην περιφέρεια υπό διάλυση. Δεν κάνω ειδική αναφορά στη Λαμία, ακούστηκε προηγουμένως. Μπορείτε σήμερα να μιλάτε για ράντζα, τα οποία κάνουν θραύση στα νοσοκομεία ακόμα και στο Αττικό. Το διαμάντι του Εθνικού Συστήματος Υ</w:t>
      </w:r>
      <w:r>
        <w:rPr>
          <w:rFonts w:eastAsia="Times New Roman" w:cs="Times New Roman"/>
          <w:szCs w:val="24"/>
        </w:rPr>
        <w:t>γείας κάθε τέσσερις μέρες σφύζει από ράντζο. Διακόσια ράντζα και παραπάνω στην εφημερία</w:t>
      </w:r>
      <w:r>
        <w:rPr>
          <w:rFonts w:eastAsia="Times New Roman" w:cs="Times New Roman"/>
          <w:szCs w:val="24"/>
        </w:rPr>
        <w:t>!</w:t>
      </w:r>
      <w:r>
        <w:rPr>
          <w:rFonts w:eastAsia="Times New Roman" w:cs="Times New Roman"/>
          <w:szCs w:val="24"/>
        </w:rPr>
        <w:t xml:space="preserve"> </w:t>
      </w:r>
    </w:p>
    <w:p w14:paraId="6338FE0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Προϋπολογισμοί πλεονασματικοί, λέει. Να σας πω κάτι, κύριε Υπουργέ. Όταν ήλθε το Ελεγκτικό Συνέδριο εδώ στη Βουλή πριν από τρεις μήνες και έλεγε για μη ρεαλιστικούς π</w:t>
      </w:r>
      <w:r>
        <w:rPr>
          <w:rFonts w:eastAsia="Times New Roman" w:cs="Times New Roman"/>
          <w:szCs w:val="24"/>
        </w:rPr>
        <w:t xml:space="preserve">ροϋπολογισμούς, δηλαδή για εικονικούς προϋπολογισμούς, για ποιους χτύπαγε η καμπάνα; Μήπως για τα έργα και τις ημέρες Πολάκη; Για να είμαι ειλικρινής, είναι δική του αρμοδιότητα και όχι δική σας. </w:t>
      </w:r>
    </w:p>
    <w:p w14:paraId="6338FE0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Άρα, λοιπόν, με τους εικονικούς προϋπολογισμούς που καταθέτ</w:t>
      </w:r>
      <w:r>
        <w:rPr>
          <w:rFonts w:eastAsia="Times New Roman" w:cs="Times New Roman"/>
          <w:szCs w:val="24"/>
        </w:rPr>
        <w:t>ετε στα νοσοκομεία, οι χρηματοδοτήσεις μειώνονται. Εξήντα πέντε εκατομμύρια λιγότερο μόνο το 2019</w:t>
      </w:r>
      <w:r>
        <w:rPr>
          <w:rFonts w:eastAsia="Times New Roman" w:cs="Times New Roman"/>
          <w:szCs w:val="24"/>
        </w:rPr>
        <w:t>,</w:t>
      </w:r>
      <w:r>
        <w:rPr>
          <w:rFonts w:eastAsia="Times New Roman" w:cs="Times New Roman"/>
          <w:szCs w:val="24"/>
        </w:rPr>
        <w:t xml:space="preserve"> και έχοντας βάλει μέσα στους προϋπολογισμούς και τους ανασφάλιστους και τους άπορους και τους αλλοδαπούς, ενώ αν θέλετε να κάνετε κοινωνική πολιτική, </w:t>
      </w:r>
      <w:r>
        <w:rPr>
          <w:rFonts w:eastAsia="Times New Roman" w:cs="Times New Roman"/>
          <w:szCs w:val="24"/>
        </w:rPr>
        <w:t xml:space="preserve">θα </w:t>
      </w:r>
      <w:r>
        <w:rPr>
          <w:rFonts w:eastAsia="Times New Roman" w:cs="Times New Roman"/>
          <w:szCs w:val="24"/>
        </w:rPr>
        <w:t>έπρε</w:t>
      </w:r>
      <w:r>
        <w:rPr>
          <w:rFonts w:eastAsia="Times New Roman" w:cs="Times New Roman"/>
          <w:szCs w:val="24"/>
        </w:rPr>
        <w:t xml:space="preserve">πε να ενισχύσετε περαιτέρω τους προϋπολογισμούς των νοσοκομείων. Μέσα </w:t>
      </w:r>
      <w:r>
        <w:rPr>
          <w:rFonts w:eastAsia="Times New Roman" w:cs="Times New Roman"/>
          <w:szCs w:val="24"/>
        </w:rPr>
        <w:t>άπ’</w:t>
      </w:r>
      <w:r>
        <w:rPr>
          <w:rFonts w:eastAsia="Times New Roman" w:cs="Times New Roman"/>
          <w:szCs w:val="24"/>
        </w:rPr>
        <w:t xml:space="preserve"> αυτούς τους </w:t>
      </w:r>
      <w:r>
        <w:rPr>
          <w:rFonts w:eastAsia="Times New Roman" w:cs="Times New Roman"/>
          <w:szCs w:val="24"/>
        </w:rPr>
        <w:t xml:space="preserve">πετσοκομμένους </w:t>
      </w:r>
      <w:r>
        <w:rPr>
          <w:rFonts w:eastAsia="Times New Roman" w:cs="Times New Roman"/>
          <w:szCs w:val="24"/>
        </w:rPr>
        <w:t xml:space="preserve">προϋπολογισμούς πάτε να κάνετε </w:t>
      </w:r>
      <w:r>
        <w:rPr>
          <w:rFonts w:eastAsia="Times New Roman" w:cs="Times New Roman"/>
          <w:szCs w:val="24"/>
        </w:rPr>
        <w:t>την κοινωνική πολιτική σας</w:t>
      </w:r>
      <w:r>
        <w:rPr>
          <w:rFonts w:eastAsia="Times New Roman" w:cs="Times New Roman"/>
          <w:szCs w:val="24"/>
        </w:rPr>
        <w:t xml:space="preserve">; </w:t>
      </w:r>
    </w:p>
    <w:p w14:paraId="6338FE05"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Περικοπές</w:t>
      </w:r>
      <w:r>
        <w:rPr>
          <w:rFonts w:eastAsia="Times New Roman" w:cs="Times New Roman"/>
          <w:szCs w:val="24"/>
        </w:rPr>
        <w:t xml:space="preserve"> και στον ΕΟΠΥΥ.</w:t>
      </w:r>
      <w:r>
        <w:rPr>
          <w:rFonts w:eastAsia="Times New Roman" w:cs="Times New Roman"/>
          <w:szCs w:val="24"/>
        </w:rPr>
        <w:t xml:space="preserve"> Θα σας πω το παράδειγμα, γιατί σας είπα ότι η υπόθεση Κυμπουρόπουλου </w:t>
      </w:r>
      <w:r>
        <w:rPr>
          <w:rFonts w:eastAsia="Times New Roman" w:cs="Times New Roman"/>
          <w:szCs w:val="24"/>
        </w:rPr>
        <w:t>είναι μόνο η κορυφή του παγόβουνου. Στην ειδική αγωγή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 έχετε πετύχει; Αλλοπρόσαλλοι νόμοι, εγκύκλιοι και παραρτήματα από τον Ιούνιο του 2018 μέχρι σήμερα, προβληματική ηλεκτρονική συνταγογράφηση, καθυστερήσεις μηνών στη διαγνωστική διαδικα</w:t>
      </w:r>
      <w:r>
        <w:rPr>
          <w:rFonts w:eastAsia="Times New Roman" w:cs="Times New Roman"/>
          <w:szCs w:val="24"/>
        </w:rPr>
        <w:t xml:space="preserve">σία, περικοπές στον αριθμό θεραπευτικών πράξεων ανά παιδί, απουσία σημαντικών διαγνωστικών κατηγοριών από το τελευταίο παράρτημα που εκδόθηκε, έλλειψη επιδημιολογικών μελετών για τον καθορισμό των προγραμματικών αναγκών. </w:t>
      </w:r>
    </w:p>
    <w:p w14:paraId="6338FE06"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ενδιαφέρουν μόνο οι περικοπές</w:t>
      </w:r>
      <w:r>
        <w:rPr>
          <w:rFonts w:eastAsia="Times New Roman" w:cs="Times New Roman"/>
          <w:szCs w:val="24"/>
        </w:rPr>
        <w:t>,</w:t>
      </w:r>
      <w:r>
        <w:rPr>
          <w:rFonts w:eastAsia="Times New Roman" w:cs="Times New Roman"/>
          <w:szCs w:val="24"/>
        </w:rPr>
        <w:t xml:space="preserve"> και δυστυχώς από την ειδική αγωγή βρήκατε κονδύλια για να στείλετε στο πρωτογενές πλεόνασμα</w:t>
      </w:r>
      <w:r>
        <w:rPr>
          <w:rFonts w:eastAsia="Times New Roman" w:cs="Times New Roman"/>
          <w:szCs w:val="24"/>
        </w:rPr>
        <w:t>,</w:t>
      </w:r>
      <w:r>
        <w:rPr>
          <w:rFonts w:eastAsia="Times New Roman" w:cs="Times New Roman"/>
          <w:szCs w:val="24"/>
        </w:rPr>
        <w:t xml:space="preserve"> και βυθίζετε γονείς, παιδιά και θεραπευτές στην απελπισία. Δεκάδες χιλιάδες τα μηνύματα αγανάκτησης και των οικογενειών και των θεραπευτών με τις ρυθμίσεις που κά</w:t>
      </w:r>
      <w:r>
        <w:rPr>
          <w:rFonts w:eastAsia="Times New Roman" w:cs="Times New Roman"/>
          <w:szCs w:val="24"/>
        </w:rPr>
        <w:t>νετε για την ειδική αγωγή από τον ΕΟΠΥΥ</w:t>
      </w:r>
      <w:r>
        <w:rPr>
          <w:rFonts w:eastAsia="Times New Roman" w:cs="Times New Roman"/>
          <w:szCs w:val="24"/>
        </w:rPr>
        <w:t>,</w:t>
      </w:r>
      <w:r>
        <w:rPr>
          <w:rFonts w:eastAsia="Times New Roman" w:cs="Times New Roman"/>
          <w:szCs w:val="24"/>
        </w:rPr>
        <w:t xml:space="preserve"> και έχετε το θράσος να μιλάτε για πολιτική για τα Α</w:t>
      </w:r>
      <w:r>
        <w:rPr>
          <w:rFonts w:eastAsia="Times New Roman" w:cs="Times New Roman"/>
          <w:szCs w:val="24"/>
        </w:rPr>
        <w:t>ΜΕ</w:t>
      </w:r>
      <w:r>
        <w:rPr>
          <w:rFonts w:eastAsia="Times New Roman" w:cs="Times New Roman"/>
          <w:szCs w:val="24"/>
        </w:rPr>
        <w:t>Α, όταν ο ΕΟΠΥΥ έχει κάνει τις μεγαλύτερες περικοπές στην ειδική αγωγή.</w:t>
      </w:r>
    </w:p>
    <w:p w14:paraId="6338FE07" w14:textId="77777777" w:rsidR="00401C51" w:rsidRDefault="00794512">
      <w:pPr>
        <w:spacing w:line="600" w:lineRule="auto"/>
        <w:ind w:firstLine="720"/>
        <w:jc w:val="both"/>
        <w:rPr>
          <w:rFonts w:eastAsia="Times New Roman" w:cs="Times New Roman"/>
          <w:szCs w:val="24"/>
        </w:rPr>
      </w:pPr>
      <w:r w:rsidRPr="00105088">
        <w:rPr>
          <w:rFonts w:eastAsia="Times New Roman" w:cs="Times New Roman"/>
          <w:b/>
          <w:szCs w:val="24"/>
        </w:rPr>
        <w:t xml:space="preserve">ΠΡΟΕΔΡΕΥΩΝ (Γεώργιος Λαμπρούλης): </w:t>
      </w:r>
      <w:r>
        <w:rPr>
          <w:rFonts w:eastAsia="Times New Roman" w:cs="Times New Roman"/>
          <w:szCs w:val="24"/>
        </w:rPr>
        <w:t>Ολοκληρώστε, κύριε συνάδελφε.</w:t>
      </w:r>
    </w:p>
    <w:p w14:paraId="6338FE08" w14:textId="77777777" w:rsidR="00401C51" w:rsidRDefault="00794512">
      <w:pPr>
        <w:spacing w:line="600" w:lineRule="auto"/>
        <w:ind w:firstLine="720"/>
        <w:jc w:val="both"/>
        <w:rPr>
          <w:rFonts w:eastAsia="Times New Roman" w:cs="Times New Roman"/>
          <w:szCs w:val="24"/>
        </w:rPr>
      </w:pPr>
      <w:r w:rsidRPr="00105088">
        <w:rPr>
          <w:rFonts w:eastAsia="Times New Roman" w:cs="Times New Roman"/>
          <w:b/>
          <w:szCs w:val="24"/>
        </w:rPr>
        <w:t>ΒΑΣΙΛΕΙΟΣ ΟΙΚΟΝΟΜΟΥ:</w:t>
      </w:r>
      <w:r>
        <w:rPr>
          <w:rFonts w:eastAsia="Times New Roman" w:cs="Times New Roman"/>
          <w:szCs w:val="24"/>
        </w:rPr>
        <w:t xml:space="preserve"> Τελει</w:t>
      </w:r>
      <w:r>
        <w:rPr>
          <w:rFonts w:eastAsia="Times New Roman" w:cs="Times New Roman"/>
          <w:szCs w:val="24"/>
        </w:rPr>
        <w:t xml:space="preserve">ώνω, κύριε Πρόεδρε. </w:t>
      </w:r>
    </w:p>
    <w:p w14:paraId="6338FE0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Επιπτώσεις στη δημόσια υγεία. Τα έχω αναφέρει ξανά. Είναι ένα στοιχείο για το οποίο, σε επίκαιρες ερωτήσεις και του Φωτήλα και του Οικονόμου, πάντα αντιδράτε έντονα. Όμως δεν μπορούμε να μην αποτυπώσουμε την εικόνα στη δημόσια υγεία. </w:t>
      </w:r>
    </w:p>
    <w:p w14:paraId="6338FE0A"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Πρώτη φορά στη χώρα μετά από δεκαετίες –και το λέω ξανά εδώ στο Βήμα του Κοινοβουλίου- είχαμε συρρίκνωση του προσδόκιμου επιβίωσης αλλά και της υγιούς γήρανσης. Είχαμε αύξηση του αριθμού πασχόντων από χρόνιες νόσους εκτός των άλλων λόγω </w:t>
      </w:r>
      <w:r>
        <w:rPr>
          <w:rFonts w:eastAsia="Times New Roman" w:cs="Times New Roman"/>
          <w:szCs w:val="24"/>
        </w:rPr>
        <w:t xml:space="preserve">και </w:t>
      </w:r>
      <w:r>
        <w:rPr>
          <w:rFonts w:eastAsia="Times New Roman" w:cs="Times New Roman"/>
          <w:szCs w:val="24"/>
        </w:rPr>
        <w:t>της έλλειψης ορ</w:t>
      </w:r>
      <w:r>
        <w:rPr>
          <w:rFonts w:eastAsia="Times New Roman" w:cs="Times New Roman"/>
          <w:szCs w:val="24"/>
        </w:rPr>
        <w:t xml:space="preserve">γανωμένης πρόληψης και προσυμπτωματικού ελέγχου, </w:t>
      </w:r>
      <w:r>
        <w:rPr>
          <w:rFonts w:eastAsia="Times New Roman" w:cs="Times New Roman"/>
          <w:szCs w:val="24"/>
        </w:rPr>
        <w:t xml:space="preserve">είχαμε </w:t>
      </w:r>
      <w:r>
        <w:rPr>
          <w:rFonts w:eastAsia="Times New Roman" w:cs="Times New Roman"/>
          <w:szCs w:val="24"/>
        </w:rPr>
        <w:t xml:space="preserve">αύξηση </w:t>
      </w:r>
      <w:r>
        <w:rPr>
          <w:rFonts w:eastAsia="Times New Roman" w:cs="Times New Roman"/>
          <w:szCs w:val="24"/>
        </w:rPr>
        <w:t xml:space="preserve">της </w:t>
      </w:r>
      <w:r>
        <w:rPr>
          <w:rFonts w:eastAsia="Times New Roman" w:cs="Times New Roman"/>
          <w:szCs w:val="24"/>
        </w:rPr>
        <w:t xml:space="preserve">βρεφικής και </w:t>
      </w:r>
      <w:r>
        <w:rPr>
          <w:rFonts w:eastAsia="Times New Roman" w:cs="Times New Roman"/>
          <w:szCs w:val="24"/>
        </w:rPr>
        <w:t xml:space="preserve">της </w:t>
      </w:r>
      <w:r>
        <w:rPr>
          <w:rFonts w:eastAsia="Times New Roman" w:cs="Times New Roman"/>
          <w:szCs w:val="24"/>
        </w:rPr>
        <w:t>περιγεννητικής θνησιμότητας.</w:t>
      </w:r>
    </w:p>
    <w:p w14:paraId="6338FE0B"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Είχαμε ανυπαρξία πολιτικών πρόσληψης -διαλύσατε το ΚΕΕΛΠΝΟ βέβαια- και αποδυνάμωση της στρατηγικής των εμβολιασμών, που άφησαν τη χώρα στο έλεος των επιδημιών γρίπης, ιλαράς δυτικού Νείλου. Δεν τα είχαμε </w:t>
      </w:r>
      <w:r>
        <w:rPr>
          <w:rFonts w:eastAsia="Times New Roman" w:cs="Times New Roman"/>
          <w:szCs w:val="24"/>
        </w:rPr>
        <w:t>αυτά πριν πέντε χρόνια</w:t>
      </w:r>
      <w:r>
        <w:rPr>
          <w:rFonts w:eastAsia="Times New Roman" w:cs="Times New Roman"/>
          <w:szCs w:val="24"/>
        </w:rPr>
        <w:t xml:space="preserve">. Είμαστε </w:t>
      </w:r>
      <w:r>
        <w:rPr>
          <w:rFonts w:eastAsia="Times New Roman" w:cs="Times New Roman"/>
          <w:szCs w:val="24"/>
        </w:rPr>
        <w:t>αυτή</w:t>
      </w:r>
      <w:r>
        <w:rPr>
          <w:rFonts w:eastAsia="Times New Roman" w:cs="Times New Roman"/>
          <w:szCs w:val="24"/>
        </w:rPr>
        <w:t xml:space="preserve"> τη στιγμή</w:t>
      </w:r>
      <w:r>
        <w:rPr>
          <w:rFonts w:eastAsia="Times New Roman" w:cs="Times New Roman"/>
          <w:szCs w:val="24"/>
        </w:rPr>
        <w:t>,</w:t>
      </w:r>
      <w:r>
        <w:rPr>
          <w:rFonts w:eastAsia="Times New Roman" w:cs="Times New Roman"/>
          <w:szCs w:val="24"/>
        </w:rPr>
        <w:t xml:space="preserve"> δυστ</w:t>
      </w:r>
      <w:r>
        <w:rPr>
          <w:rFonts w:eastAsia="Times New Roman" w:cs="Times New Roman"/>
          <w:szCs w:val="24"/>
        </w:rPr>
        <w:t>υχώς</w:t>
      </w:r>
      <w:r>
        <w:rPr>
          <w:rFonts w:eastAsia="Times New Roman" w:cs="Times New Roman"/>
          <w:szCs w:val="24"/>
        </w:rPr>
        <w:t xml:space="preserve">, </w:t>
      </w:r>
      <w:r>
        <w:rPr>
          <w:rFonts w:eastAsia="Times New Roman" w:cs="Times New Roman"/>
          <w:szCs w:val="24"/>
        </w:rPr>
        <w:t xml:space="preserve">πρωταθλητές και σ’ αυτό το θέμα. </w:t>
      </w:r>
    </w:p>
    <w:p w14:paraId="6338FE0C"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Άρα, λοιπόν –και δεν είναι τυχαίο βέβαια- μέρος της συνολικής εικόνας της κατάστασης της δημόσιας υγείας αποτελεί και το γεγονός της αδιαφορίας και της ανικανότητας</w:t>
      </w:r>
      <w:r>
        <w:rPr>
          <w:rFonts w:eastAsia="Times New Roman" w:cs="Times New Roman"/>
          <w:szCs w:val="24"/>
        </w:rPr>
        <w:t>,</w:t>
      </w:r>
      <w:r>
        <w:rPr>
          <w:rFonts w:eastAsia="Times New Roman" w:cs="Times New Roman"/>
          <w:szCs w:val="24"/>
        </w:rPr>
        <w:t xml:space="preserve"> που δείξατε πρόσφατα για το θέμα της δημόσιας υγεί</w:t>
      </w:r>
      <w:r>
        <w:rPr>
          <w:rFonts w:eastAsia="Times New Roman" w:cs="Times New Roman"/>
          <w:szCs w:val="24"/>
        </w:rPr>
        <w:t xml:space="preserve">ας, αφού απωλέσατε το μεγάλο και σεβαστό ποσό της δωρεάς από το Ίδρυμα Νιάρχος. </w:t>
      </w:r>
    </w:p>
    <w:p w14:paraId="6338FE0D"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Σας είπαν στις εφημερίδες και στα μέσα για τριακόσια εκατομμύρια της συνολικής δωρεάς. Δεν είναι τα τριακόσια εκατομμύρια, είναι το κομμάτι που αφορά τις νοσοκομειακές λοιμώξε</w:t>
      </w:r>
      <w:r>
        <w:rPr>
          <w:rFonts w:eastAsia="Times New Roman" w:cs="Times New Roman"/>
          <w:szCs w:val="24"/>
        </w:rPr>
        <w:t>ις. Επιστρέψατε πίσω τα πέντε εκατομμύρια και βγήκε ο Πολάκης και λέει</w:t>
      </w:r>
      <w:r w:rsidRPr="00FB2764">
        <w:rPr>
          <w:rFonts w:eastAsia="Times New Roman" w:cs="Times New Roman"/>
          <w:szCs w:val="24"/>
        </w:rPr>
        <w:t xml:space="preserve">: </w:t>
      </w:r>
      <w:r>
        <w:rPr>
          <w:rFonts w:eastAsia="Times New Roman" w:cs="Times New Roman"/>
          <w:szCs w:val="24"/>
        </w:rPr>
        <w:t>«Εντάξει</w:t>
      </w:r>
      <w:r>
        <w:rPr>
          <w:rFonts w:eastAsia="Times New Roman" w:cs="Times New Roman"/>
          <w:szCs w:val="24"/>
        </w:rPr>
        <w:t>,</w:t>
      </w:r>
      <w:r>
        <w:rPr>
          <w:rFonts w:eastAsia="Times New Roman" w:cs="Times New Roman"/>
          <w:szCs w:val="24"/>
        </w:rPr>
        <w:t xml:space="preserve"> μόνο για πέντε εκατομμύρια είναι </w:t>
      </w:r>
      <w:r>
        <w:rPr>
          <w:rFonts w:eastAsia="Times New Roman" w:cs="Times New Roman"/>
          <w:szCs w:val="24"/>
        </w:rPr>
        <w:t xml:space="preserve">η κουβέντα;». </w:t>
      </w:r>
      <w:r>
        <w:rPr>
          <w:rFonts w:eastAsia="Times New Roman" w:cs="Times New Roman"/>
          <w:szCs w:val="24"/>
        </w:rPr>
        <w:t>Ναι για πέντε</w:t>
      </w:r>
      <w:r>
        <w:rPr>
          <w:rFonts w:eastAsia="Times New Roman" w:cs="Times New Roman"/>
          <w:szCs w:val="24"/>
        </w:rPr>
        <w:t xml:space="preserve"> εκατομμύρια</w:t>
      </w:r>
      <w:r>
        <w:rPr>
          <w:rFonts w:eastAsia="Times New Roman" w:cs="Times New Roman"/>
          <w:szCs w:val="24"/>
        </w:rPr>
        <w:t xml:space="preserve"> </w:t>
      </w:r>
      <w:r>
        <w:rPr>
          <w:rFonts w:eastAsia="Times New Roman" w:cs="Times New Roman"/>
          <w:szCs w:val="24"/>
        </w:rPr>
        <w:t xml:space="preserve">που μάλλον σας περισσεύουνε </w:t>
      </w:r>
      <w:r>
        <w:rPr>
          <w:rFonts w:eastAsia="Times New Roman" w:cs="Times New Roman"/>
          <w:szCs w:val="24"/>
        </w:rPr>
        <w:t>όταν χίλιοι εξακόσιοι συνάνθρωποί μας τον χρόνο χάθηκαν μέσω νοσοκομειακώ</w:t>
      </w:r>
      <w:r>
        <w:rPr>
          <w:rFonts w:eastAsia="Times New Roman" w:cs="Times New Roman"/>
          <w:szCs w:val="24"/>
        </w:rPr>
        <w:t>ν λοιμώξεων</w:t>
      </w:r>
      <w:r>
        <w:rPr>
          <w:rFonts w:eastAsia="Times New Roman" w:cs="Times New Roman"/>
          <w:szCs w:val="24"/>
        </w:rPr>
        <w:t>,</w:t>
      </w:r>
      <w:r>
        <w:rPr>
          <w:rFonts w:eastAsia="Times New Roman" w:cs="Times New Roman"/>
          <w:szCs w:val="24"/>
        </w:rPr>
        <w:t xml:space="preserve"> και αυτό το θεωρείτε ασήμαντο γεγονός και δεν έχετε χρόνο να ασχοληθείτε. Όμως </w:t>
      </w:r>
      <w:r>
        <w:rPr>
          <w:rFonts w:eastAsia="Times New Roman" w:cs="Times New Roman"/>
          <w:szCs w:val="24"/>
        </w:rPr>
        <w:t>βρίσκ</w:t>
      </w:r>
      <w:r>
        <w:rPr>
          <w:rFonts w:eastAsia="Times New Roman" w:cs="Times New Roman"/>
          <w:szCs w:val="24"/>
        </w:rPr>
        <w:t>ε</w:t>
      </w:r>
      <w:r>
        <w:rPr>
          <w:rFonts w:eastAsia="Times New Roman" w:cs="Times New Roman"/>
          <w:szCs w:val="24"/>
        </w:rPr>
        <w:t>τε</w:t>
      </w:r>
      <w:r>
        <w:rPr>
          <w:rFonts w:eastAsia="Times New Roman" w:cs="Times New Roman"/>
          <w:szCs w:val="24"/>
        </w:rPr>
        <w:t xml:space="preserve"> χρόνο μέχρι το πρωί στο </w:t>
      </w:r>
      <w:r>
        <w:rPr>
          <w:rFonts w:eastAsia="Times New Roman" w:cs="Times New Roman"/>
          <w:szCs w:val="24"/>
          <w:lang w:val="en-US"/>
        </w:rPr>
        <w:t>facebook</w:t>
      </w:r>
      <w:r>
        <w:rPr>
          <w:rFonts w:eastAsia="Times New Roman" w:cs="Times New Roman"/>
          <w:szCs w:val="24"/>
        </w:rPr>
        <w:t>,</w:t>
      </w:r>
      <w:r w:rsidRPr="00FB2764">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t>παίζ</w:t>
      </w:r>
      <w:r>
        <w:rPr>
          <w:rFonts w:eastAsia="Times New Roman" w:cs="Times New Roman"/>
          <w:szCs w:val="24"/>
        </w:rPr>
        <w:t>ε</w:t>
      </w:r>
      <w:r>
        <w:rPr>
          <w:rFonts w:eastAsia="Times New Roman" w:cs="Times New Roman"/>
          <w:szCs w:val="24"/>
        </w:rPr>
        <w:t>τε</w:t>
      </w:r>
      <w:r>
        <w:rPr>
          <w:rFonts w:eastAsia="Times New Roman" w:cs="Times New Roman"/>
          <w:szCs w:val="24"/>
        </w:rPr>
        <w:t xml:space="preserve"> και να </w:t>
      </w:r>
      <w:r>
        <w:rPr>
          <w:rFonts w:eastAsia="Times New Roman" w:cs="Times New Roman"/>
          <w:szCs w:val="24"/>
        </w:rPr>
        <w:t>λοιδορ</w:t>
      </w:r>
      <w:r>
        <w:rPr>
          <w:rFonts w:eastAsia="Times New Roman" w:cs="Times New Roman"/>
          <w:szCs w:val="24"/>
        </w:rPr>
        <w:t>ε</w:t>
      </w:r>
      <w:r>
        <w:rPr>
          <w:rFonts w:eastAsia="Times New Roman" w:cs="Times New Roman"/>
          <w:szCs w:val="24"/>
        </w:rPr>
        <w:t>ίτε</w:t>
      </w:r>
      <w:r>
        <w:rPr>
          <w:rFonts w:eastAsia="Times New Roman" w:cs="Times New Roman"/>
          <w:szCs w:val="24"/>
        </w:rPr>
        <w:t xml:space="preserve"> τους αντιπάλους, ειδικά ο κ. Πολάκης.</w:t>
      </w:r>
    </w:p>
    <w:p w14:paraId="6338FE0E" w14:textId="77777777" w:rsidR="00401C51" w:rsidRDefault="00794512">
      <w:pPr>
        <w:spacing w:line="600" w:lineRule="auto"/>
        <w:ind w:firstLine="720"/>
        <w:jc w:val="both"/>
        <w:rPr>
          <w:rFonts w:eastAsia="Times New Roman" w:cs="Times New Roman"/>
          <w:szCs w:val="24"/>
        </w:rPr>
      </w:pPr>
      <w:r w:rsidRPr="00F44C56">
        <w:rPr>
          <w:rFonts w:eastAsia="Times New Roman" w:cs="Times New Roman"/>
          <w:b/>
          <w:szCs w:val="24"/>
        </w:rPr>
        <w:t>ΠΡΟΕΔΡΕΥΩΝ (Γεώργιος Λαμπρούλης):</w:t>
      </w:r>
      <w:r w:rsidRPr="00FB2764">
        <w:rPr>
          <w:rFonts w:eastAsia="Times New Roman" w:cs="Times New Roman"/>
          <w:szCs w:val="24"/>
        </w:rPr>
        <w:t xml:space="preserve"> </w:t>
      </w:r>
      <w:r>
        <w:rPr>
          <w:rFonts w:eastAsia="Times New Roman" w:cs="Times New Roman"/>
          <w:szCs w:val="24"/>
        </w:rPr>
        <w:t>Ολοκληρώστε, κύριε Ο</w:t>
      </w:r>
      <w:r>
        <w:rPr>
          <w:rFonts w:eastAsia="Times New Roman" w:cs="Times New Roman"/>
          <w:szCs w:val="24"/>
        </w:rPr>
        <w:t>ικονόμου.</w:t>
      </w:r>
    </w:p>
    <w:p w14:paraId="6338FE0F" w14:textId="77777777" w:rsidR="00401C51" w:rsidRDefault="00794512">
      <w:pPr>
        <w:spacing w:line="600" w:lineRule="auto"/>
        <w:ind w:firstLine="720"/>
        <w:jc w:val="both"/>
        <w:rPr>
          <w:rFonts w:eastAsia="Times New Roman" w:cs="Times New Roman"/>
          <w:szCs w:val="24"/>
        </w:rPr>
      </w:pPr>
      <w:r w:rsidRPr="00F44C56">
        <w:rPr>
          <w:rFonts w:eastAsia="Times New Roman" w:cs="Times New Roman"/>
          <w:b/>
          <w:szCs w:val="24"/>
        </w:rPr>
        <w:t>ΒΑΣΙΛΕΙΟΣ ΟΙΚΟΝΟΜΟΥ:</w:t>
      </w:r>
      <w:r w:rsidRPr="00FB2764">
        <w:rPr>
          <w:rFonts w:eastAsia="Times New Roman" w:cs="Times New Roman"/>
          <w:szCs w:val="24"/>
        </w:rPr>
        <w:t xml:space="preserve"> </w:t>
      </w:r>
      <w:r>
        <w:rPr>
          <w:rFonts w:eastAsia="Times New Roman" w:cs="Times New Roman"/>
          <w:szCs w:val="24"/>
        </w:rPr>
        <w:t xml:space="preserve">Αυτή είναι η προβληματική κατάσταση, κύριε Πρόεδρε -και κλείνω- της εικόνας της υγείας. </w:t>
      </w:r>
    </w:p>
    <w:p w14:paraId="6338FE10"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Εγώ νομίζω ότι ένα από τα μεγαλύτερα εγκλήματα που έχει κάνει αυτή η Κυβέρνηση του ΣΥΡΙΖΑ</w:t>
      </w:r>
      <w:r>
        <w:rPr>
          <w:rFonts w:eastAsia="Times New Roman" w:cs="Times New Roman"/>
          <w:szCs w:val="24"/>
        </w:rPr>
        <w:t>,</w:t>
      </w:r>
      <w:r>
        <w:rPr>
          <w:rFonts w:eastAsia="Times New Roman" w:cs="Times New Roman"/>
          <w:szCs w:val="24"/>
        </w:rPr>
        <w:t xml:space="preserve"> είναι αυτός ο ευτελισμός και η διάλυση του Εθ</w:t>
      </w:r>
      <w:r>
        <w:rPr>
          <w:rFonts w:eastAsia="Times New Roman" w:cs="Times New Roman"/>
          <w:szCs w:val="24"/>
        </w:rPr>
        <w:t xml:space="preserve">νικού Συστήματος Υγείας. </w:t>
      </w:r>
    </w:p>
    <w:p w14:paraId="6338FE11"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Ούτε σαν κρατιστές λειτουργήσατε. Τυχοδιωκτικά λειτουργήσατε. Ανεπάρκειες τεράστιες, αδράνειες, αδιαφορία και ιδεοληψίες που την ίδια στιγμή που μιλάτε στο όνομα του κράτους, έχετε διαλύσει το κρατικό σύστημα υγείας και στέλνετε τ</w:t>
      </w:r>
      <w:r>
        <w:rPr>
          <w:rFonts w:eastAsia="Times New Roman" w:cs="Times New Roman"/>
          <w:szCs w:val="24"/>
        </w:rPr>
        <w:t>ον κόσμο στους ιδιώτες. Αυτή η αλλοπρόσαλλη συμπεριφορά και πολιτική έφτανε</w:t>
      </w:r>
      <w:r>
        <w:rPr>
          <w:rFonts w:eastAsia="Times New Roman" w:cs="Times New Roman"/>
          <w:szCs w:val="24"/>
        </w:rPr>
        <w:t>,</w:t>
      </w:r>
      <w:r>
        <w:rPr>
          <w:rFonts w:eastAsia="Times New Roman" w:cs="Times New Roman"/>
          <w:szCs w:val="24"/>
        </w:rPr>
        <w:t xml:space="preserve"> για να κάνεις μία και δέκα και είκοσι προτάσεις μομφής στον Πολάκη. </w:t>
      </w:r>
    </w:p>
    <w:p w14:paraId="6338FE12"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Εμείς επιλέξαμε </w:t>
      </w:r>
      <w:r>
        <w:rPr>
          <w:rFonts w:eastAsia="Times New Roman" w:cs="Times New Roman"/>
          <w:szCs w:val="24"/>
        </w:rPr>
        <w:t>συμβολικά</w:t>
      </w:r>
      <w:r>
        <w:rPr>
          <w:rFonts w:eastAsia="Times New Roman" w:cs="Times New Roman"/>
          <w:szCs w:val="24"/>
        </w:rPr>
        <w:t xml:space="preserve"> να επικεντρώσουμε </w:t>
      </w:r>
      <w:r>
        <w:rPr>
          <w:rFonts w:eastAsia="Times New Roman" w:cs="Times New Roman"/>
          <w:szCs w:val="24"/>
        </w:rPr>
        <w:t xml:space="preserve">στην συμπεριφορά του </w:t>
      </w:r>
      <w:r>
        <w:rPr>
          <w:rFonts w:eastAsia="Times New Roman" w:cs="Times New Roman"/>
          <w:szCs w:val="24"/>
        </w:rPr>
        <w:t>σ’ έναν συνάνθρωπό μας, τον Κυμπουρόπουλο. Θα</w:t>
      </w:r>
      <w:r>
        <w:rPr>
          <w:rFonts w:eastAsia="Times New Roman" w:cs="Times New Roman"/>
          <w:szCs w:val="24"/>
        </w:rPr>
        <w:t xml:space="preserve"> έπρεπε να υπάρχουν πολιτικές στήριξης όχι του ιδίου, γιατί δεν τις έχει ανάγκη, αλλά αυτών των ανθρώπων. Όχι μόνο δεν το έχετε κάνει αυτό αλλά και μέσα από την καταστροφική σας πολιτική για την υγεία</w:t>
      </w:r>
      <w:r>
        <w:rPr>
          <w:rFonts w:eastAsia="Times New Roman" w:cs="Times New Roman"/>
          <w:szCs w:val="24"/>
        </w:rPr>
        <w:t>,</w:t>
      </w:r>
      <w:r>
        <w:rPr>
          <w:rFonts w:eastAsia="Times New Roman" w:cs="Times New Roman"/>
          <w:szCs w:val="24"/>
        </w:rPr>
        <w:t xml:space="preserve"> έχετε φέρει σε απόγνωση αυτούς τους χιλιάδες συνανθρώπ</w:t>
      </w:r>
      <w:r>
        <w:rPr>
          <w:rFonts w:eastAsia="Times New Roman" w:cs="Times New Roman"/>
          <w:szCs w:val="24"/>
        </w:rPr>
        <w:t>ους μας.</w:t>
      </w:r>
    </w:p>
    <w:p w14:paraId="6338FE13"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Νομίζω ότι αυτή η πρόταση μομφής έχει μεγάλη αξιακή σημασία, γιατί δείχνει ότι είμαστε δύο διαφορετικές περιπτώσεις κόσμου. </w:t>
      </w:r>
      <w:r>
        <w:rPr>
          <w:rFonts w:eastAsia="Times New Roman" w:cs="Times New Roman"/>
          <w:szCs w:val="24"/>
        </w:rPr>
        <w:t>Η κοινωνία</w:t>
      </w:r>
      <w:r>
        <w:rPr>
          <w:rFonts w:eastAsia="Times New Roman" w:cs="Times New Roman"/>
          <w:szCs w:val="24"/>
        </w:rPr>
        <w:t xml:space="preserve"> δεν μπορεί να ανεχθεί και να δεχθεί ότι υπάρχουν άνθρωποι οι οποίοι, αν δεν είσαι μαζί το</w:t>
      </w:r>
      <w:r>
        <w:rPr>
          <w:rFonts w:eastAsia="Times New Roman" w:cs="Times New Roman"/>
          <w:szCs w:val="24"/>
        </w:rPr>
        <w:t>υς, πάνε να σε εξοντώσο</w:t>
      </w:r>
      <w:r>
        <w:rPr>
          <w:rFonts w:eastAsia="Times New Roman" w:cs="Times New Roman"/>
          <w:szCs w:val="24"/>
        </w:rPr>
        <w:t>υν. Αυτή</w:t>
      </w:r>
      <w:r>
        <w:rPr>
          <w:rFonts w:eastAsia="Times New Roman" w:cs="Times New Roman"/>
          <w:szCs w:val="24"/>
        </w:rPr>
        <w:t xml:space="preserve"> τη νοοτροπία και την αντίληψη που έχετε, εμείς δεν τη δεχόμαστε, είμαστε απέναντι και νομίζω ότι σε λίγες εβδομάδες -</w:t>
      </w:r>
      <w:r>
        <w:rPr>
          <w:rFonts w:eastAsia="Times New Roman" w:cs="Times New Roman"/>
          <w:szCs w:val="24"/>
        </w:rPr>
        <w:t>και αφού ψηφίσουν όλοι ναι</w:t>
      </w:r>
      <w:r>
        <w:rPr>
          <w:rFonts w:eastAsia="Times New Roman" w:cs="Times New Roman"/>
          <w:szCs w:val="24"/>
        </w:rPr>
        <w:t xml:space="preserve"> στα διλήμματα που έθεσε ο κ. Βέττας προηγουμένως, γιατί πιστεύουν ότι θα βρουν καλύτερη προοπτική με τη</w:t>
      </w:r>
      <w:r>
        <w:rPr>
          <w:rFonts w:eastAsia="Times New Roman" w:cs="Times New Roman"/>
          <w:szCs w:val="24"/>
        </w:rPr>
        <w:t xml:space="preserve"> Νέα Δημοκρατία- θα μπορέσει να ξεκινήσει μια νέα διακυβέρνηση</w:t>
      </w:r>
      <w:r>
        <w:rPr>
          <w:rFonts w:eastAsia="Times New Roman" w:cs="Times New Roman"/>
          <w:szCs w:val="24"/>
        </w:rPr>
        <w:t>,</w:t>
      </w:r>
      <w:r>
        <w:rPr>
          <w:rFonts w:eastAsia="Times New Roman" w:cs="Times New Roman"/>
          <w:szCs w:val="24"/>
        </w:rPr>
        <w:t xml:space="preserve"> που θα δώσει λύση στα μεγάλα προβλήματα της χώρας.</w:t>
      </w:r>
    </w:p>
    <w:p w14:paraId="6338FE14"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Ευχαριστώ.</w:t>
      </w:r>
    </w:p>
    <w:p w14:paraId="6338FE15" w14:textId="77777777" w:rsidR="00401C51" w:rsidRDefault="00794512">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38FE16" w14:textId="77777777" w:rsidR="00401C51" w:rsidRDefault="00794512">
      <w:pPr>
        <w:spacing w:line="600" w:lineRule="auto"/>
        <w:ind w:firstLine="720"/>
        <w:rPr>
          <w:rFonts w:eastAsia="Times New Roman" w:cs="Times New Roman"/>
          <w:szCs w:val="24"/>
        </w:rPr>
      </w:pPr>
      <w:r w:rsidRPr="00F44C56">
        <w:rPr>
          <w:rFonts w:eastAsia="Times New Roman" w:cs="Times New Roman"/>
          <w:b/>
          <w:szCs w:val="24"/>
        </w:rPr>
        <w:t>ΠΡΟΕΔΡΕΥΩΝ (Γεώργιος Λαμπρούλης):</w:t>
      </w:r>
      <w:r>
        <w:rPr>
          <w:rFonts w:eastAsia="Times New Roman" w:cs="Times New Roman"/>
          <w:szCs w:val="24"/>
        </w:rPr>
        <w:t xml:space="preserve"> Τον λόγο έχει ο κ. Ιωάννης Γκιόκας από το </w:t>
      </w:r>
      <w:r>
        <w:rPr>
          <w:rFonts w:eastAsia="Times New Roman" w:cs="Times New Roman"/>
          <w:szCs w:val="24"/>
        </w:rPr>
        <w:t>Κομμουνιστικό Κόμμα Ελλάδας.</w:t>
      </w:r>
    </w:p>
    <w:p w14:paraId="6338FE17" w14:textId="77777777" w:rsidR="00401C51" w:rsidRDefault="00794512">
      <w:pPr>
        <w:spacing w:line="600" w:lineRule="auto"/>
        <w:ind w:firstLine="720"/>
        <w:rPr>
          <w:rFonts w:eastAsia="Times New Roman" w:cs="Times New Roman"/>
          <w:szCs w:val="24"/>
        </w:rPr>
      </w:pPr>
      <w:r w:rsidRPr="00F44C56">
        <w:rPr>
          <w:rFonts w:eastAsia="Times New Roman" w:cs="Times New Roman"/>
          <w:b/>
          <w:szCs w:val="24"/>
        </w:rPr>
        <w:t>ΙΩΑΝΝΗΣ ΓΚΙΟΚΑΣ:</w:t>
      </w:r>
      <w:r w:rsidRPr="00FB2764">
        <w:rPr>
          <w:rFonts w:eastAsia="Times New Roman" w:cs="Times New Roman"/>
          <w:szCs w:val="24"/>
        </w:rPr>
        <w:t xml:space="preserve"> </w:t>
      </w:r>
      <w:r>
        <w:rPr>
          <w:rFonts w:eastAsia="Times New Roman" w:cs="Times New Roman"/>
          <w:szCs w:val="24"/>
        </w:rPr>
        <w:t xml:space="preserve">Κύριε Πρόεδρε, δεν θα αναφερθώ σε ορισμένα άλλα ζητήματα που τέθηκαν από τους Βουλευτές του ΚΚΕ κατά τη διάρκεια της συζήτησης με πολύ μεγάλη επάρκεια. </w:t>
      </w:r>
    </w:p>
    <w:p w14:paraId="6338FE18"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Θα αναφερθώ σε μια συγκεκριμένη εξέλιξη που υπήρξε σήμερα</w:t>
      </w:r>
      <w:r>
        <w:rPr>
          <w:rFonts w:eastAsia="Times New Roman" w:cs="Times New Roman"/>
          <w:szCs w:val="24"/>
        </w:rPr>
        <w:t xml:space="preserve"> στη Σύνοδο Κορυφής των ηγετών της Ευρωπαϊκής Ένωσης, σήμερα που, ως γνωστόν, είναι η 9</w:t>
      </w:r>
      <w:r w:rsidRPr="00144D76">
        <w:rPr>
          <w:rFonts w:eastAsia="Times New Roman" w:cs="Times New Roman"/>
          <w:szCs w:val="24"/>
          <w:vertAlign w:val="superscript"/>
        </w:rPr>
        <w:t>η</w:t>
      </w:r>
      <w:r>
        <w:rPr>
          <w:rFonts w:eastAsia="Times New Roman" w:cs="Times New Roman"/>
          <w:szCs w:val="24"/>
        </w:rPr>
        <w:t xml:space="preserve"> Μάη, η μέρα της αντιφασιστικής νίκης των λαών, της ήττας του φασισμού και του ναζισμού με την καθοριστική συμβολή της Σοβιετικής Ένωσης και του Κόκκινου Στρατού. Μάλισ</w:t>
      </w:r>
      <w:r>
        <w:rPr>
          <w:rFonts w:eastAsia="Times New Roman" w:cs="Times New Roman"/>
          <w:szCs w:val="24"/>
        </w:rPr>
        <w:t xml:space="preserve">τα ορισμένοι Βουλευτές και του ΣΥΡΙΖΑ αναφέρθηκαν σ’ </w:t>
      </w:r>
      <w:r>
        <w:rPr>
          <w:rFonts w:eastAsia="Times New Roman" w:cs="Times New Roman"/>
          <w:szCs w:val="24"/>
        </w:rPr>
        <w:t>αυτή</w:t>
      </w:r>
      <w:r>
        <w:rPr>
          <w:rFonts w:eastAsia="Times New Roman" w:cs="Times New Roman"/>
          <w:szCs w:val="24"/>
        </w:rPr>
        <w:t xml:space="preserve"> τη μέρα. </w:t>
      </w:r>
    </w:p>
    <w:p w14:paraId="6338FE19"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Όμως αυτή</w:t>
      </w:r>
      <w:r>
        <w:rPr>
          <w:rFonts w:eastAsia="Times New Roman" w:cs="Times New Roman"/>
          <w:szCs w:val="24"/>
        </w:rPr>
        <w:t xml:space="preserve"> τη μέρα τι υπέγραψε ο κ. Τσίπρας από το Σιμπίου της Ρουμανίας στη Σύνοδο των Αρχηγών της Ευρωπαϊκής Ένωσης; Προσέξτε</w:t>
      </w:r>
      <w:r w:rsidRPr="00B95A92">
        <w:rPr>
          <w:rFonts w:eastAsia="Times New Roman" w:cs="Times New Roman"/>
          <w:szCs w:val="24"/>
        </w:rPr>
        <w:t xml:space="preserve">: </w:t>
      </w:r>
      <w:r>
        <w:rPr>
          <w:rFonts w:eastAsia="Times New Roman" w:cs="Times New Roman"/>
          <w:szCs w:val="24"/>
        </w:rPr>
        <w:t>Διακήρυξη του Σιμπίου</w:t>
      </w:r>
      <w:r>
        <w:rPr>
          <w:rFonts w:eastAsia="Times New Roman" w:cs="Times New Roman"/>
          <w:szCs w:val="24"/>
        </w:rPr>
        <w:t xml:space="preserve"> Ευρωπαϊκό Συμβούλιο. Πρώτο σημείο</w:t>
      </w:r>
      <w:r w:rsidRPr="00B95A92">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υπερασπιστούμε μια Ευρώπη από τη ανατολή στη δύση και από τον βορρά στον νότο. Τριάντα χρόνια πριν εκατομμύρια άνθρωποι πολέμησαν για την ελευθερία τους και για την ενότητα και γκρέμισαν το Σιδηρούν Παραπέτασμα που είχε διχοτομήσει την Ευρώπη για δεκαετίε</w:t>
      </w:r>
      <w:r>
        <w:rPr>
          <w:rFonts w:eastAsia="Times New Roman" w:cs="Times New Roman"/>
          <w:szCs w:val="24"/>
        </w:rPr>
        <w:t>ς». Αυτό υπογράψατε!</w:t>
      </w:r>
    </w:p>
    <w:p w14:paraId="6338FE1A" w14:textId="77777777" w:rsidR="00401C51" w:rsidRDefault="00794512">
      <w:pPr>
        <w:spacing w:line="600" w:lineRule="auto"/>
        <w:ind w:firstLine="720"/>
        <w:jc w:val="both"/>
        <w:rPr>
          <w:rFonts w:eastAsia="Times New Roman" w:cs="Times New Roman"/>
          <w:szCs w:val="24"/>
        </w:rPr>
      </w:pPr>
      <w:r w:rsidRPr="00F44C56">
        <w:rPr>
          <w:rFonts w:eastAsia="Times New Roman" w:cs="Times New Roman"/>
          <w:b/>
          <w:szCs w:val="24"/>
        </w:rPr>
        <w:t>ΝΙΚΟΛΑΟΣ ΚΑΡΑΘΑΝΑΣΟΠΟΥΛΟΣ:</w:t>
      </w:r>
      <w:r>
        <w:rPr>
          <w:rFonts w:eastAsia="Times New Roman" w:cs="Times New Roman"/>
          <w:szCs w:val="24"/>
        </w:rPr>
        <w:t xml:space="preserve"> Έλεος! Αυτό υπογράψατε μαζί με τους φασίστες!</w:t>
      </w:r>
      <w:r w:rsidRPr="00BA60A7">
        <w:rPr>
          <w:rFonts w:eastAsia="Times New Roman" w:cs="Times New Roman"/>
          <w:szCs w:val="24"/>
        </w:rPr>
        <w:t xml:space="preserve"> </w:t>
      </w:r>
      <w:r>
        <w:rPr>
          <w:rFonts w:eastAsia="Times New Roman" w:cs="Times New Roman"/>
          <w:szCs w:val="24"/>
        </w:rPr>
        <w:t>Ντροπή σας!</w:t>
      </w:r>
    </w:p>
    <w:p w14:paraId="6338FE1B" w14:textId="77777777" w:rsidR="00401C51" w:rsidRDefault="00794512">
      <w:pPr>
        <w:spacing w:line="600" w:lineRule="auto"/>
        <w:ind w:firstLine="720"/>
        <w:jc w:val="both"/>
        <w:rPr>
          <w:rFonts w:eastAsia="Times New Roman" w:cs="Times New Roman"/>
          <w:szCs w:val="24"/>
        </w:rPr>
      </w:pPr>
      <w:r w:rsidRPr="00F44C56">
        <w:rPr>
          <w:rFonts w:eastAsia="Times New Roman" w:cs="Times New Roman"/>
          <w:b/>
          <w:szCs w:val="24"/>
        </w:rPr>
        <w:t>ΑΘΑΝΑΣΙΟΣ ΠΑΦΙΛΗΣ</w:t>
      </w:r>
      <w:r w:rsidRPr="00D2405F">
        <w:rPr>
          <w:rFonts w:eastAsia="Times New Roman" w:cs="Times New Roman"/>
          <w:b/>
          <w:szCs w:val="24"/>
        </w:rPr>
        <w:t>:</w:t>
      </w:r>
      <w:r w:rsidRPr="00D2405F">
        <w:rPr>
          <w:rFonts w:eastAsia="Times New Roman" w:cs="Times New Roman"/>
          <w:szCs w:val="24"/>
        </w:rPr>
        <w:t xml:space="preserve"> </w:t>
      </w:r>
      <w:r>
        <w:rPr>
          <w:rFonts w:eastAsia="Times New Roman" w:cs="Times New Roman"/>
          <w:szCs w:val="24"/>
        </w:rPr>
        <w:t>Αίσχος!</w:t>
      </w:r>
    </w:p>
    <w:p w14:paraId="6338FE1C" w14:textId="77777777" w:rsidR="00401C51" w:rsidRDefault="00794512">
      <w:pPr>
        <w:spacing w:line="600" w:lineRule="auto"/>
        <w:ind w:firstLine="720"/>
        <w:jc w:val="both"/>
        <w:rPr>
          <w:rFonts w:eastAsia="Times New Roman" w:cs="Times New Roman"/>
          <w:szCs w:val="24"/>
        </w:rPr>
      </w:pPr>
      <w:r w:rsidRPr="00F44C56">
        <w:rPr>
          <w:rFonts w:eastAsia="Times New Roman" w:cs="Times New Roman"/>
          <w:b/>
          <w:szCs w:val="24"/>
        </w:rPr>
        <w:t>ΑΝΔΡΕΑΣ ΞΑΝΘΟΣ (Υπουργός Υγείας):</w:t>
      </w:r>
      <w:r w:rsidRPr="00B95A92">
        <w:rPr>
          <w:rFonts w:eastAsia="Times New Roman" w:cs="Times New Roman"/>
          <w:szCs w:val="24"/>
        </w:rPr>
        <w:t xml:space="preserve"> </w:t>
      </w:r>
      <w:r>
        <w:rPr>
          <w:rFonts w:eastAsia="Times New Roman" w:cs="Times New Roman"/>
          <w:szCs w:val="24"/>
        </w:rPr>
        <w:t>Ηρεμήστε!</w:t>
      </w:r>
    </w:p>
    <w:p w14:paraId="6338FE1D" w14:textId="77777777" w:rsidR="00401C51" w:rsidRDefault="00794512">
      <w:pPr>
        <w:spacing w:line="600" w:lineRule="auto"/>
        <w:ind w:firstLine="720"/>
        <w:jc w:val="both"/>
        <w:rPr>
          <w:rFonts w:eastAsia="Times New Roman" w:cs="Times New Roman"/>
          <w:szCs w:val="24"/>
        </w:rPr>
      </w:pPr>
      <w:r w:rsidRPr="00F44C56">
        <w:rPr>
          <w:rFonts w:eastAsia="Times New Roman" w:cs="Times New Roman"/>
          <w:b/>
          <w:szCs w:val="24"/>
        </w:rPr>
        <w:t>ΙΩΑΝΝΗΣ ΓΚΙΟΚΑΣ:</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την ιερή μέρα υπογράψατε αυτό που αποτέλεσε την κορωνίδα του αντικομμουνισμού και της αντικομμουνιστικής προπαγάνδας εδώ και δεκαετίες! Αυτό υπέγραψε ο Πρωθυπουργός από τη Ρουμανία!</w:t>
      </w:r>
    </w:p>
    <w:p w14:paraId="6338FE1E" w14:textId="77777777" w:rsidR="00401C51" w:rsidRDefault="00794512">
      <w:pPr>
        <w:spacing w:line="600" w:lineRule="auto"/>
        <w:ind w:firstLine="720"/>
        <w:jc w:val="both"/>
        <w:rPr>
          <w:rFonts w:eastAsia="Times New Roman"/>
          <w:szCs w:val="24"/>
        </w:rPr>
      </w:pPr>
      <w:r>
        <w:rPr>
          <w:rFonts w:eastAsia="Times New Roman"/>
          <w:szCs w:val="24"/>
        </w:rPr>
        <w:t>Ν</w:t>
      </w:r>
      <w:r w:rsidRPr="00C639F3">
        <w:rPr>
          <w:rFonts w:eastAsia="Times New Roman"/>
          <w:szCs w:val="24"/>
        </w:rPr>
        <w:t xml:space="preserve">ομίζαμε ότι με την Κυβέρνηση ΣΥΡΙΖΑ </w:t>
      </w:r>
      <w:r>
        <w:rPr>
          <w:rFonts w:eastAsia="Times New Roman"/>
          <w:szCs w:val="24"/>
        </w:rPr>
        <w:t>τ</w:t>
      </w:r>
      <w:r w:rsidRPr="00C639F3">
        <w:rPr>
          <w:rFonts w:eastAsia="Times New Roman"/>
          <w:szCs w:val="24"/>
        </w:rPr>
        <w:t>α είχαμε δει όλα</w:t>
      </w:r>
      <w:r>
        <w:rPr>
          <w:rFonts w:eastAsia="Times New Roman"/>
          <w:szCs w:val="24"/>
        </w:rPr>
        <w:t>,</w:t>
      </w:r>
      <w:r w:rsidRPr="00C639F3">
        <w:rPr>
          <w:rFonts w:eastAsia="Times New Roman"/>
          <w:szCs w:val="24"/>
        </w:rPr>
        <w:t xml:space="preserve"> και </w:t>
      </w:r>
      <w:r>
        <w:rPr>
          <w:rFonts w:eastAsia="Times New Roman"/>
          <w:szCs w:val="24"/>
        </w:rPr>
        <w:t xml:space="preserve">μνημόνια και </w:t>
      </w:r>
      <w:r w:rsidRPr="00C639F3">
        <w:rPr>
          <w:rFonts w:eastAsia="Times New Roman"/>
          <w:szCs w:val="24"/>
        </w:rPr>
        <w:t xml:space="preserve">αντιλαϊκά μέτρα και </w:t>
      </w:r>
      <w:r>
        <w:rPr>
          <w:rFonts w:eastAsia="Times New Roman"/>
          <w:szCs w:val="24"/>
        </w:rPr>
        <w:t xml:space="preserve">υποκλίσεις στον αμερικάνικο </w:t>
      </w:r>
      <w:r w:rsidRPr="00C639F3">
        <w:rPr>
          <w:rFonts w:eastAsia="Times New Roman"/>
          <w:szCs w:val="24"/>
        </w:rPr>
        <w:t xml:space="preserve">ιμπεριαλισμό και </w:t>
      </w:r>
      <w:r w:rsidRPr="00B65FDF">
        <w:rPr>
          <w:rFonts w:eastAsia="Times New Roman"/>
          <w:szCs w:val="24"/>
        </w:rPr>
        <w:t xml:space="preserve">κολλητιλίκια </w:t>
      </w:r>
      <w:r w:rsidRPr="00C639F3">
        <w:rPr>
          <w:rFonts w:eastAsia="Times New Roman"/>
          <w:szCs w:val="24"/>
        </w:rPr>
        <w:t xml:space="preserve">με τους δολοφόνους του παλαιστινιακού λαού και πολλά </w:t>
      </w:r>
      <w:r>
        <w:rPr>
          <w:rFonts w:eastAsia="Times New Roman"/>
          <w:szCs w:val="24"/>
        </w:rPr>
        <w:t>άλλα. Τ</w:t>
      </w:r>
      <w:r w:rsidRPr="00C639F3">
        <w:rPr>
          <w:rFonts w:eastAsia="Times New Roman"/>
          <w:szCs w:val="24"/>
        </w:rPr>
        <w:t xml:space="preserve">ελικά αποδεικνύεται ότι κάθε φορά </w:t>
      </w:r>
      <w:r>
        <w:rPr>
          <w:rFonts w:eastAsia="Times New Roman"/>
          <w:szCs w:val="24"/>
        </w:rPr>
        <w:t>ξεπερνάτε τον εαυτό σας. Αποδεικνύεται</w:t>
      </w:r>
      <w:r w:rsidRPr="00C639F3">
        <w:rPr>
          <w:rFonts w:eastAsia="Times New Roman"/>
          <w:szCs w:val="24"/>
        </w:rPr>
        <w:t xml:space="preserve"> ότι ο κατήφορος δεν έχει τελειωμό</w:t>
      </w:r>
      <w:r>
        <w:rPr>
          <w:rFonts w:eastAsia="Times New Roman"/>
          <w:szCs w:val="24"/>
        </w:rPr>
        <w:t>,</w:t>
      </w:r>
      <w:r w:rsidRPr="00C639F3">
        <w:rPr>
          <w:rFonts w:eastAsia="Times New Roman"/>
          <w:szCs w:val="24"/>
        </w:rPr>
        <w:t xml:space="preserve"> ότι το βαρ</w:t>
      </w:r>
      <w:r w:rsidRPr="00C639F3">
        <w:rPr>
          <w:rFonts w:eastAsia="Times New Roman"/>
          <w:szCs w:val="24"/>
        </w:rPr>
        <w:t>έλι δεν έχει πάτο</w:t>
      </w:r>
      <w:r>
        <w:rPr>
          <w:rFonts w:eastAsia="Times New Roman"/>
          <w:szCs w:val="24"/>
        </w:rPr>
        <w:t>.</w:t>
      </w:r>
      <w:r w:rsidRPr="00C639F3">
        <w:rPr>
          <w:rFonts w:eastAsia="Times New Roman"/>
          <w:szCs w:val="24"/>
        </w:rPr>
        <w:t xml:space="preserve"> </w:t>
      </w:r>
      <w:r>
        <w:rPr>
          <w:rFonts w:eastAsia="Times New Roman"/>
          <w:szCs w:val="24"/>
        </w:rPr>
        <w:t>Σ</w:t>
      </w:r>
      <w:r w:rsidRPr="00C639F3">
        <w:rPr>
          <w:rFonts w:eastAsia="Times New Roman"/>
          <w:szCs w:val="24"/>
        </w:rPr>
        <w:t>ιδηρούν Παραπέτασμα</w:t>
      </w:r>
      <w:r>
        <w:rPr>
          <w:rFonts w:eastAsia="Times New Roman"/>
          <w:szCs w:val="24"/>
        </w:rPr>
        <w:t>! Ντροπή! Αίσχος! Αθλιότητα! Αυτοί είστε!</w:t>
      </w:r>
    </w:p>
    <w:p w14:paraId="6338FE1F" w14:textId="77777777" w:rsidR="00401C51" w:rsidRDefault="00794512">
      <w:pPr>
        <w:spacing w:line="600" w:lineRule="auto"/>
        <w:ind w:firstLine="720"/>
        <w:jc w:val="both"/>
        <w:rPr>
          <w:rFonts w:eastAsia="Times New Roman"/>
          <w:szCs w:val="24"/>
        </w:rPr>
      </w:pPr>
      <w:r w:rsidRPr="003A59B3">
        <w:rPr>
          <w:rFonts w:eastAsia="Times New Roman"/>
          <w:b/>
          <w:szCs w:val="24"/>
        </w:rPr>
        <w:t>ΝΙΚΟΛΑΟΣ ΚΑΡΑΘΑΝΑΣΟΠΟΥΛΟΣ:</w:t>
      </w:r>
      <w:r w:rsidRPr="003A59B3">
        <w:rPr>
          <w:rFonts w:eastAsia="Times New Roman"/>
          <w:szCs w:val="24"/>
        </w:rPr>
        <w:t xml:space="preserve"> </w:t>
      </w:r>
      <w:r>
        <w:rPr>
          <w:rFonts w:eastAsia="Times New Roman"/>
          <w:szCs w:val="24"/>
        </w:rPr>
        <w:t>Ντροπή! Αίσχος! Τον Μπελογιάννη χτυπάτε εσείς, τους διακόσιους εκτελεσμένους της Καισαριανής, του Χαϊδαρίου! Το Σιδηρούν Παραπέτασμα!</w:t>
      </w:r>
    </w:p>
    <w:p w14:paraId="6338FE20" w14:textId="77777777" w:rsidR="00401C51" w:rsidRDefault="00794512">
      <w:pPr>
        <w:spacing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 xml:space="preserve">Παρακαλώ. Ηρεμία παρακαλώ. </w:t>
      </w:r>
    </w:p>
    <w:p w14:paraId="6338FE21" w14:textId="77777777" w:rsidR="00401C51" w:rsidRDefault="00794512">
      <w:pPr>
        <w:spacing w:line="600" w:lineRule="auto"/>
        <w:ind w:firstLine="720"/>
        <w:jc w:val="both"/>
        <w:rPr>
          <w:rFonts w:eastAsia="Times New Roman"/>
          <w:szCs w:val="24"/>
        </w:rPr>
      </w:pPr>
      <w:r w:rsidRPr="00A70725">
        <w:rPr>
          <w:rFonts w:eastAsia="Times New Roman"/>
          <w:b/>
          <w:szCs w:val="24"/>
        </w:rPr>
        <w:t>ΙΩΑΝΝΗΣ ΓΚΙΟΚΑΣ:</w:t>
      </w:r>
      <w:r>
        <w:rPr>
          <w:rFonts w:eastAsia="Times New Roman"/>
          <w:szCs w:val="24"/>
        </w:rPr>
        <w:t xml:space="preserve"> Υιοθετείτε όλη την προπαγάνδα </w:t>
      </w:r>
      <w:r w:rsidRPr="00C639F3">
        <w:rPr>
          <w:rFonts w:eastAsia="Times New Roman"/>
          <w:szCs w:val="24"/>
        </w:rPr>
        <w:t>του ιμπεριαλισμού μετά το</w:t>
      </w:r>
      <w:r>
        <w:rPr>
          <w:rFonts w:eastAsia="Times New Roman"/>
          <w:szCs w:val="24"/>
        </w:rPr>
        <w:t>ν</w:t>
      </w:r>
      <w:r w:rsidRPr="00C639F3">
        <w:rPr>
          <w:rFonts w:eastAsia="Times New Roman"/>
          <w:szCs w:val="24"/>
        </w:rPr>
        <w:t xml:space="preserve"> </w:t>
      </w:r>
      <w:r>
        <w:rPr>
          <w:rFonts w:eastAsia="Times New Roman"/>
          <w:szCs w:val="24"/>
        </w:rPr>
        <w:t xml:space="preserve">Β΄ </w:t>
      </w:r>
      <w:r w:rsidRPr="00C639F3">
        <w:rPr>
          <w:rFonts w:eastAsia="Times New Roman"/>
          <w:szCs w:val="24"/>
        </w:rPr>
        <w:t>Παγκόσμιο Πόλεμο</w:t>
      </w:r>
      <w:r>
        <w:rPr>
          <w:rFonts w:eastAsia="Times New Roman"/>
          <w:szCs w:val="24"/>
        </w:rPr>
        <w:t xml:space="preserve">, την προπαγάνδα του Τσώρτσιλ, την προπαγάνδα του Τρούμαν, την προπαγάνδα του </w:t>
      </w:r>
      <w:r w:rsidRPr="00697A3A">
        <w:rPr>
          <w:rFonts w:eastAsia="Times New Roman"/>
          <w:szCs w:val="24"/>
        </w:rPr>
        <w:t>μακαρθισμού</w:t>
      </w:r>
      <w:r>
        <w:rPr>
          <w:rFonts w:eastAsia="Times New Roman"/>
          <w:szCs w:val="24"/>
        </w:rPr>
        <w:t xml:space="preserve"> απέναντι στην πάλη των λαών και απέναντι στο </w:t>
      </w:r>
      <w:r w:rsidRPr="00C639F3">
        <w:rPr>
          <w:rFonts w:eastAsia="Times New Roman"/>
          <w:szCs w:val="24"/>
        </w:rPr>
        <w:t>παγκόσμιο κίνημα και το σοσιαλιστικό σύστημα</w:t>
      </w:r>
      <w:r>
        <w:rPr>
          <w:rFonts w:eastAsia="Times New Roman"/>
          <w:szCs w:val="24"/>
        </w:rPr>
        <w:t>,</w:t>
      </w:r>
      <w:r w:rsidRPr="00C639F3">
        <w:rPr>
          <w:rFonts w:eastAsia="Times New Roman"/>
          <w:szCs w:val="24"/>
        </w:rPr>
        <w:t xml:space="preserve"> </w:t>
      </w:r>
      <w:r>
        <w:rPr>
          <w:rFonts w:eastAsia="Times New Roman"/>
          <w:szCs w:val="24"/>
        </w:rPr>
        <w:t>ό</w:t>
      </w:r>
      <w:r w:rsidRPr="00C639F3">
        <w:rPr>
          <w:rFonts w:eastAsia="Times New Roman"/>
          <w:szCs w:val="24"/>
        </w:rPr>
        <w:t xml:space="preserve">λη </w:t>
      </w:r>
      <w:r>
        <w:rPr>
          <w:rFonts w:eastAsia="Times New Roman"/>
          <w:szCs w:val="24"/>
        </w:rPr>
        <w:t>τ</w:t>
      </w:r>
      <w:r w:rsidRPr="00C639F3">
        <w:rPr>
          <w:rFonts w:eastAsia="Times New Roman"/>
          <w:szCs w:val="24"/>
        </w:rPr>
        <w:t>η</w:t>
      </w:r>
      <w:r>
        <w:rPr>
          <w:rFonts w:eastAsia="Times New Roman"/>
          <w:szCs w:val="24"/>
        </w:rPr>
        <w:t>ν</w:t>
      </w:r>
      <w:r w:rsidRPr="00C639F3">
        <w:rPr>
          <w:rFonts w:eastAsia="Times New Roman"/>
          <w:szCs w:val="24"/>
        </w:rPr>
        <w:t xml:space="preserve"> προπαγάνδα που </w:t>
      </w:r>
      <w:r>
        <w:rPr>
          <w:rFonts w:eastAsia="Times New Roman"/>
          <w:szCs w:val="24"/>
        </w:rPr>
        <w:t>εκτυλίχθηκε</w:t>
      </w:r>
      <w:r w:rsidRPr="00C639F3">
        <w:rPr>
          <w:rFonts w:eastAsia="Times New Roman"/>
          <w:szCs w:val="24"/>
        </w:rPr>
        <w:t xml:space="preserve"> με </w:t>
      </w:r>
      <w:r>
        <w:rPr>
          <w:rFonts w:eastAsia="Times New Roman"/>
          <w:szCs w:val="24"/>
        </w:rPr>
        <w:t>α</w:t>
      </w:r>
      <w:r w:rsidRPr="00C639F3">
        <w:rPr>
          <w:rFonts w:eastAsia="Times New Roman"/>
          <w:szCs w:val="24"/>
        </w:rPr>
        <w:t>ιχμή του δόρατος την ακροδεξιά</w:t>
      </w:r>
      <w:r>
        <w:rPr>
          <w:rFonts w:eastAsia="Times New Roman"/>
          <w:szCs w:val="24"/>
        </w:rPr>
        <w:t xml:space="preserve"> -και πολύ αμφιβάλλω αν κάποια άλλη κυβέρνηση τα τελευταία χρόνια υπέγραψε κάτι αντίστοιχο. Και</w:t>
      </w:r>
      <w:r>
        <w:rPr>
          <w:rFonts w:eastAsia="Times New Roman"/>
          <w:szCs w:val="24"/>
        </w:rPr>
        <w:t xml:space="preserve"> το υπογράψατε εσείς!-, όλη την προπαγάνδα που έστειλε στις φυλακές, στις εξορίες, στα εκτελεστικά αποσπάσματα αγωνιστές της χώρας μας στο όνομα του Σιδηρού Παραπετάσματος. Και αυτό το υπογράψατε! </w:t>
      </w:r>
    </w:p>
    <w:p w14:paraId="6338FE22" w14:textId="77777777" w:rsidR="00401C51" w:rsidRDefault="00794512">
      <w:pPr>
        <w:spacing w:line="600" w:lineRule="auto"/>
        <w:ind w:firstLine="720"/>
        <w:jc w:val="both"/>
        <w:rPr>
          <w:rFonts w:eastAsia="Times New Roman"/>
          <w:szCs w:val="24"/>
        </w:rPr>
      </w:pPr>
      <w:r>
        <w:rPr>
          <w:rFonts w:eastAsia="Times New Roman"/>
          <w:szCs w:val="24"/>
        </w:rPr>
        <w:t xml:space="preserve">Το υπογράψατε -το ξαναλέμε- την ημέρα της </w:t>
      </w:r>
      <w:r w:rsidRPr="00C639F3">
        <w:rPr>
          <w:rFonts w:eastAsia="Times New Roman"/>
          <w:szCs w:val="24"/>
        </w:rPr>
        <w:t>αντιφασιστικής ν</w:t>
      </w:r>
      <w:r w:rsidRPr="00C639F3">
        <w:rPr>
          <w:rFonts w:eastAsia="Times New Roman"/>
          <w:szCs w:val="24"/>
        </w:rPr>
        <w:t>ίκης των λαών</w:t>
      </w:r>
      <w:r>
        <w:rPr>
          <w:rFonts w:eastAsia="Times New Roman"/>
          <w:szCs w:val="24"/>
        </w:rPr>
        <w:t>,</w:t>
      </w:r>
      <w:r w:rsidRPr="00C639F3">
        <w:rPr>
          <w:rFonts w:eastAsia="Times New Roman"/>
          <w:szCs w:val="24"/>
        </w:rPr>
        <w:t xml:space="preserve"> για την οποίαν η </w:t>
      </w:r>
      <w:r>
        <w:rPr>
          <w:rFonts w:eastAsia="Times New Roman"/>
          <w:szCs w:val="24"/>
        </w:rPr>
        <w:t>δ</w:t>
      </w:r>
      <w:r w:rsidRPr="00C639F3">
        <w:rPr>
          <w:rFonts w:eastAsia="Times New Roman"/>
          <w:szCs w:val="24"/>
        </w:rPr>
        <w:t>ιακήρυξη φυσικά δεν κάνει κανένα</w:t>
      </w:r>
      <w:r>
        <w:rPr>
          <w:rFonts w:eastAsia="Times New Roman"/>
          <w:szCs w:val="24"/>
        </w:rPr>
        <w:t>ν</w:t>
      </w:r>
      <w:r w:rsidRPr="00C639F3">
        <w:rPr>
          <w:rFonts w:eastAsia="Times New Roman"/>
          <w:szCs w:val="24"/>
        </w:rPr>
        <w:t xml:space="preserve"> λόγο</w:t>
      </w:r>
      <w:r>
        <w:rPr>
          <w:rFonts w:eastAsia="Times New Roman"/>
          <w:szCs w:val="24"/>
        </w:rPr>
        <w:t xml:space="preserve">, γιατί ο </w:t>
      </w:r>
      <w:r w:rsidRPr="00C639F3">
        <w:rPr>
          <w:rFonts w:eastAsia="Times New Roman"/>
          <w:szCs w:val="24"/>
        </w:rPr>
        <w:t>φασισμός δεν είναι αντίπαλος της Ευρωπαϊκής Ένωσης</w:t>
      </w:r>
      <w:r>
        <w:rPr>
          <w:rFonts w:eastAsia="Times New Roman"/>
          <w:szCs w:val="24"/>
        </w:rPr>
        <w:t xml:space="preserve">. Ουκ ολίγες φορές </w:t>
      </w:r>
      <w:r w:rsidRPr="00C639F3">
        <w:rPr>
          <w:rFonts w:eastAsia="Times New Roman"/>
          <w:szCs w:val="24"/>
        </w:rPr>
        <w:t xml:space="preserve">η Ευρωπαϊκή Ένωση έχει </w:t>
      </w:r>
      <w:r>
        <w:rPr>
          <w:rFonts w:eastAsia="Times New Roman"/>
          <w:szCs w:val="24"/>
        </w:rPr>
        <w:t xml:space="preserve">στηρίξει </w:t>
      </w:r>
      <w:r w:rsidRPr="00C639F3">
        <w:rPr>
          <w:rFonts w:eastAsia="Times New Roman"/>
          <w:szCs w:val="24"/>
        </w:rPr>
        <w:t>φασίστες και παρόμοιες οργανώσεις</w:t>
      </w:r>
      <w:r>
        <w:rPr>
          <w:rFonts w:eastAsia="Times New Roman"/>
          <w:szCs w:val="24"/>
        </w:rPr>
        <w:t>,</w:t>
      </w:r>
      <w:r w:rsidRPr="00C639F3">
        <w:rPr>
          <w:rFonts w:eastAsia="Times New Roman"/>
          <w:szCs w:val="24"/>
        </w:rPr>
        <w:t xml:space="preserve"> για να </w:t>
      </w:r>
      <w:r>
        <w:rPr>
          <w:rFonts w:eastAsia="Times New Roman"/>
          <w:szCs w:val="24"/>
        </w:rPr>
        <w:t xml:space="preserve">παίζει </w:t>
      </w:r>
      <w:r w:rsidRPr="00C639F3">
        <w:rPr>
          <w:rFonts w:eastAsia="Times New Roman"/>
          <w:szCs w:val="24"/>
        </w:rPr>
        <w:t xml:space="preserve">τα διάφορα παιχνίδια </w:t>
      </w:r>
      <w:r>
        <w:rPr>
          <w:rFonts w:eastAsia="Times New Roman"/>
          <w:szCs w:val="24"/>
        </w:rPr>
        <w:t>της.</w:t>
      </w:r>
      <w:r w:rsidRPr="00C639F3">
        <w:rPr>
          <w:rFonts w:eastAsia="Times New Roman"/>
          <w:szCs w:val="24"/>
        </w:rPr>
        <w:t xml:space="preserve"> </w:t>
      </w:r>
      <w:r>
        <w:rPr>
          <w:rFonts w:eastAsia="Times New Roman"/>
          <w:szCs w:val="24"/>
        </w:rPr>
        <w:t>Α</w:t>
      </w:r>
      <w:r w:rsidRPr="00C639F3">
        <w:rPr>
          <w:rFonts w:eastAsia="Times New Roman"/>
          <w:szCs w:val="24"/>
        </w:rPr>
        <w:t xml:space="preserve">ντίπαλος είναι </w:t>
      </w:r>
      <w:r>
        <w:rPr>
          <w:rFonts w:eastAsia="Times New Roman"/>
          <w:szCs w:val="24"/>
        </w:rPr>
        <w:t xml:space="preserve">οι λαοί, </w:t>
      </w:r>
      <w:r w:rsidRPr="00C639F3">
        <w:rPr>
          <w:rFonts w:eastAsia="Times New Roman"/>
          <w:szCs w:val="24"/>
        </w:rPr>
        <w:t>αντίπαλος είναι το σοσιαλιστικό σύστημα</w:t>
      </w:r>
      <w:r>
        <w:rPr>
          <w:rFonts w:eastAsia="Times New Roman"/>
          <w:szCs w:val="24"/>
        </w:rPr>
        <w:t>,</w:t>
      </w:r>
      <w:r w:rsidRPr="00C639F3">
        <w:rPr>
          <w:rFonts w:eastAsia="Times New Roman"/>
          <w:szCs w:val="24"/>
        </w:rPr>
        <w:t xml:space="preserve"> αντίπαλος είναι τα κομμουνιστικά κόμματα</w:t>
      </w:r>
      <w:r>
        <w:rPr>
          <w:rFonts w:eastAsia="Times New Roman"/>
          <w:szCs w:val="24"/>
        </w:rPr>
        <w:t>,</w:t>
      </w:r>
      <w:r w:rsidRPr="00C639F3">
        <w:rPr>
          <w:rFonts w:eastAsia="Times New Roman"/>
          <w:szCs w:val="24"/>
        </w:rPr>
        <w:t xml:space="preserve"> το εργατικό λαϊκό κίνημα</w:t>
      </w:r>
      <w:r>
        <w:rPr>
          <w:rFonts w:eastAsia="Times New Roman"/>
          <w:szCs w:val="24"/>
        </w:rPr>
        <w:t>. Γι’</w:t>
      </w:r>
      <w:r w:rsidRPr="00C639F3">
        <w:rPr>
          <w:rFonts w:eastAsia="Times New Roman"/>
          <w:szCs w:val="24"/>
        </w:rPr>
        <w:t xml:space="preserve"> αυτό και επιχείρησε όλα αυτά τα χρόνια να </w:t>
      </w:r>
      <w:r>
        <w:rPr>
          <w:rFonts w:eastAsia="Times New Roman"/>
          <w:szCs w:val="24"/>
        </w:rPr>
        <w:t xml:space="preserve">διαγράψει από τη </w:t>
      </w:r>
      <w:r w:rsidRPr="00C639F3">
        <w:rPr>
          <w:rFonts w:eastAsia="Times New Roman"/>
          <w:szCs w:val="24"/>
        </w:rPr>
        <w:t xml:space="preserve">συλλογική μνήμη την </w:t>
      </w:r>
      <w:r>
        <w:rPr>
          <w:rFonts w:eastAsia="Times New Roman"/>
          <w:szCs w:val="24"/>
        </w:rPr>
        <w:t>Η</w:t>
      </w:r>
      <w:r w:rsidRPr="00C639F3">
        <w:rPr>
          <w:rFonts w:eastAsia="Times New Roman"/>
          <w:szCs w:val="24"/>
        </w:rPr>
        <w:t xml:space="preserve">μέρα </w:t>
      </w:r>
      <w:r>
        <w:rPr>
          <w:rFonts w:eastAsia="Times New Roman"/>
          <w:szCs w:val="24"/>
        </w:rPr>
        <w:t xml:space="preserve">της </w:t>
      </w:r>
      <w:r>
        <w:rPr>
          <w:rFonts w:eastAsia="Times New Roman"/>
          <w:szCs w:val="24"/>
        </w:rPr>
        <w:t>α</w:t>
      </w:r>
      <w:r w:rsidRPr="00C639F3">
        <w:rPr>
          <w:rFonts w:eastAsia="Times New Roman"/>
          <w:szCs w:val="24"/>
        </w:rPr>
        <w:t>ντιφασιστική</w:t>
      </w:r>
      <w:r>
        <w:rPr>
          <w:rFonts w:eastAsia="Times New Roman"/>
          <w:szCs w:val="24"/>
        </w:rPr>
        <w:t>ς</w:t>
      </w:r>
      <w:r w:rsidRPr="00C639F3">
        <w:rPr>
          <w:rFonts w:eastAsia="Times New Roman"/>
          <w:szCs w:val="24"/>
        </w:rPr>
        <w:t xml:space="preserve"> </w:t>
      </w:r>
      <w:r>
        <w:rPr>
          <w:rFonts w:eastAsia="Times New Roman"/>
          <w:szCs w:val="24"/>
        </w:rPr>
        <w:t>ν</w:t>
      </w:r>
      <w:r w:rsidRPr="00C639F3">
        <w:rPr>
          <w:rFonts w:eastAsia="Times New Roman"/>
          <w:szCs w:val="24"/>
        </w:rPr>
        <w:t>ίκη</w:t>
      </w:r>
      <w:r>
        <w:rPr>
          <w:rFonts w:eastAsia="Times New Roman"/>
          <w:szCs w:val="24"/>
        </w:rPr>
        <w:t>ς</w:t>
      </w:r>
      <w:r w:rsidRPr="00C639F3">
        <w:rPr>
          <w:rFonts w:eastAsia="Times New Roman"/>
          <w:szCs w:val="24"/>
        </w:rPr>
        <w:t xml:space="preserve"> των </w:t>
      </w:r>
      <w:r>
        <w:rPr>
          <w:rFonts w:eastAsia="Times New Roman"/>
          <w:szCs w:val="24"/>
        </w:rPr>
        <w:t>λ</w:t>
      </w:r>
      <w:r w:rsidRPr="00C639F3">
        <w:rPr>
          <w:rFonts w:eastAsia="Times New Roman"/>
          <w:szCs w:val="24"/>
        </w:rPr>
        <w:t>αώ</w:t>
      </w:r>
      <w:r w:rsidRPr="00C639F3">
        <w:rPr>
          <w:rFonts w:eastAsia="Times New Roman"/>
          <w:szCs w:val="24"/>
        </w:rPr>
        <w:t>ν</w:t>
      </w:r>
      <w:r>
        <w:rPr>
          <w:rFonts w:eastAsia="Times New Roman"/>
          <w:szCs w:val="24"/>
        </w:rPr>
        <w:t>,</w:t>
      </w:r>
      <w:r w:rsidRPr="00C639F3">
        <w:rPr>
          <w:rFonts w:eastAsia="Times New Roman"/>
          <w:szCs w:val="24"/>
        </w:rPr>
        <w:t xml:space="preserve"> </w:t>
      </w:r>
      <w:r>
        <w:rPr>
          <w:rFonts w:eastAsia="Times New Roman"/>
          <w:szCs w:val="24"/>
        </w:rPr>
        <w:t xml:space="preserve">την </w:t>
      </w:r>
      <w:r w:rsidRPr="00C639F3">
        <w:rPr>
          <w:rFonts w:eastAsia="Times New Roman"/>
          <w:szCs w:val="24"/>
        </w:rPr>
        <w:t>9</w:t>
      </w:r>
      <w:r w:rsidRPr="0045256D">
        <w:rPr>
          <w:rFonts w:eastAsia="Times New Roman"/>
          <w:szCs w:val="24"/>
          <w:vertAlign w:val="superscript"/>
        </w:rPr>
        <w:t>η</w:t>
      </w:r>
      <w:r>
        <w:rPr>
          <w:rFonts w:eastAsia="Times New Roman"/>
          <w:szCs w:val="24"/>
        </w:rPr>
        <w:t xml:space="preserve"> Μάη,</w:t>
      </w:r>
      <w:r w:rsidRPr="00C639F3">
        <w:rPr>
          <w:rFonts w:eastAsia="Times New Roman"/>
          <w:szCs w:val="24"/>
        </w:rPr>
        <w:t xml:space="preserve"> και να τη μετατρέψει σε </w:t>
      </w:r>
      <w:r>
        <w:rPr>
          <w:rFonts w:eastAsia="Times New Roman"/>
          <w:szCs w:val="24"/>
        </w:rPr>
        <w:t>«Η</w:t>
      </w:r>
      <w:r w:rsidRPr="00C639F3">
        <w:rPr>
          <w:rFonts w:eastAsia="Times New Roman"/>
          <w:szCs w:val="24"/>
        </w:rPr>
        <w:t>μέρα της Ευρωπαϊκής Ένωσης</w:t>
      </w:r>
      <w:r>
        <w:rPr>
          <w:rFonts w:eastAsia="Times New Roman"/>
          <w:szCs w:val="24"/>
        </w:rPr>
        <w:t>».</w:t>
      </w:r>
      <w:r w:rsidRPr="00C639F3">
        <w:rPr>
          <w:rFonts w:eastAsia="Times New Roman"/>
          <w:szCs w:val="24"/>
        </w:rPr>
        <w:t xml:space="preserve"> </w:t>
      </w:r>
      <w:r>
        <w:rPr>
          <w:rFonts w:eastAsia="Times New Roman"/>
          <w:szCs w:val="24"/>
        </w:rPr>
        <w:t>Κι α</w:t>
      </w:r>
      <w:r w:rsidRPr="00C639F3">
        <w:rPr>
          <w:rFonts w:eastAsia="Times New Roman"/>
          <w:szCs w:val="24"/>
        </w:rPr>
        <w:t xml:space="preserve">υτή η υπογραφή </w:t>
      </w:r>
      <w:r>
        <w:rPr>
          <w:rFonts w:eastAsia="Times New Roman"/>
          <w:szCs w:val="24"/>
        </w:rPr>
        <w:t xml:space="preserve">που μπήκε σε </w:t>
      </w:r>
      <w:r>
        <w:rPr>
          <w:rFonts w:eastAsia="Times New Roman"/>
          <w:szCs w:val="24"/>
        </w:rPr>
        <w:t>αυτή</w:t>
      </w:r>
      <w:r>
        <w:rPr>
          <w:rFonts w:eastAsia="Times New Roman"/>
          <w:szCs w:val="24"/>
        </w:rPr>
        <w:t xml:space="preserve"> τη </w:t>
      </w:r>
      <w:r>
        <w:rPr>
          <w:rFonts w:eastAsia="Times New Roman"/>
          <w:szCs w:val="24"/>
        </w:rPr>
        <w:t>δ</w:t>
      </w:r>
      <w:r>
        <w:rPr>
          <w:rFonts w:eastAsia="Times New Roman"/>
          <w:szCs w:val="24"/>
        </w:rPr>
        <w:t>ιακήρυξη από τον κ. Τσίπρα</w:t>
      </w:r>
      <w:r>
        <w:rPr>
          <w:rFonts w:eastAsia="Times New Roman"/>
          <w:szCs w:val="24"/>
        </w:rPr>
        <w:t>,</w:t>
      </w:r>
      <w:r>
        <w:rPr>
          <w:rFonts w:eastAsia="Times New Roman"/>
          <w:szCs w:val="24"/>
        </w:rPr>
        <w:t xml:space="preserve"> μπήκε μαζί με τις υπογραφές του Κουρτς, του Όρμπαν, της Μέρκελ και όλων των άλλων ακροδεξιών που υποτίθεται ότι πολεμάτε. </w:t>
      </w:r>
    </w:p>
    <w:p w14:paraId="6338FE23" w14:textId="77777777" w:rsidR="00401C51" w:rsidRDefault="00794512">
      <w:pPr>
        <w:spacing w:line="600" w:lineRule="auto"/>
        <w:ind w:firstLine="720"/>
        <w:jc w:val="both"/>
        <w:rPr>
          <w:rFonts w:eastAsia="Times New Roman"/>
          <w:szCs w:val="24"/>
        </w:rPr>
      </w:pPr>
      <w:r>
        <w:rPr>
          <w:rFonts w:eastAsia="Times New Roman"/>
          <w:szCs w:val="24"/>
        </w:rPr>
        <w:t>(Ζωηρά χειροκροτήματα από την πτέρυγα του Κομμουνιστικού Κόμματος Ελλάδας)</w:t>
      </w:r>
    </w:p>
    <w:p w14:paraId="6338FE24" w14:textId="77777777" w:rsidR="00401C51" w:rsidRDefault="00794512">
      <w:pPr>
        <w:spacing w:line="600" w:lineRule="auto"/>
        <w:ind w:firstLine="720"/>
        <w:jc w:val="both"/>
        <w:rPr>
          <w:rFonts w:eastAsia="Times New Roman"/>
          <w:szCs w:val="24"/>
        </w:rPr>
      </w:pPr>
      <w:r w:rsidRPr="00945CEB">
        <w:rPr>
          <w:rFonts w:eastAsia="Times New Roman"/>
          <w:b/>
          <w:szCs w:val="24"/>
        </w:rPr>
        <w:t>ΝΙΚΟΛΑΟΣ ΚΑΡΑΘΑΝΑΣΟΠΟΥΛΟΣ:</w:t>
      </w:r>
      <w:r>
        <w:rPr>
          <w:rFonts w:eastAsia="Times New Roman"/>
          <w:szCs w:val="24"/>
        </w:rPr>
        <w:t xml:space="preserve"> Ντροπή σας!</w:t>
      </w:r>
    </w:p>
    <w:p w14:paraId="6338FE25" w14:textId="77777777" w:rsidR="00401C51" w:rsidRDefault="00794512">
      <w:pPr>
        <w:spacing w:line="600" w:lineRule="auto"/>
        <w:ind w:firstLine="720"/>
        <w:jc w:val="both"/>
        <w:rPr>
          <w:rFonts w:eastAsia="Times New Roman" w:cs="Times New Roman"/>
          <w:szCs w:val="24"/>
        </w:rPr>
      </w:pPr>
      <w:r w:rsidRPr="00FC73C9">
        <w:rPr>
          <w:rFonts w:eastAsia="Times New Roman" w:cs="Times New Roman"/>
          <w:b/>
          <w:szCs w:val="24"/>
        </w:rPr>
        <w:t>ΠΡΟΕΔΡΕΥΩΝ (Γεώργι</w:t>
      </w:r>
      <w:r w:rsidRPr="00FC73C9">
        <w:rPr>
          <w:rFonts w:eastAsia="Times New Roman" w:cs="Times New Roman"/>
          <w:b/>
          <w:szCs w:val="24"/>
        </w:rPr>
        <w:t xml:space="preserve">ος Λαμπρούλης): </w:t>
      </w:r>
      <w:r>
        <w:rPr>
          <w:rFonts w:eastAsia="Times New Roman" w:cs="Times New Roman"/>
          <w:szCs w:val="24"/>
        </w:rPr>
        <w:t>Ησυχία, παρακαλώ.</w:t>
      </w:r>
    </w:p>
    <w:p w14:paraId="6338FE26" w14:textId="77777777" w:rsidR="00401C51" w:rsidRDefault="00794512">
      <w:pPr>
        <w:spacing w:line="600" w:lineRule="auto"/>
        <w:ind w:firstLine="720"/>
        <w:jc w:val="both"/>
        <w:rPr>
          <w:rFonts w:eastAsia="Times New Roman"/>
          <w:szCs w:val="24"/>
        </w:rPr>
      </w:pPr>
      <w:r w:rsidRPr="00A70725">
        <w:rPr>
          <w:rFonts w:eastAsia="Times New Roman"/>
          <w:b/>
          <w:szCs w:val="24"/>
        </w:rPr>
        <w:t>ΙΩΑΝΝΗΣ ΓΚΙΟΚΑΣ:</w:t>
      </w:r>
      <w:r>
        <w:rPr>
          <w:rFonts w:eastAsia="Times New Roman"/>
          <w:b/>
          <w:szCs w:val="24"/>
        </w:rPr>
        <w:t xml:space="preserve"> </w:t>
      </w:r>
      <w:r>
        <w:rPr>
          <w:rFonts w:eastAsia="Times New Roman"/>
          <w:szCs w:val="24"/>
        </w:rPr>
        <w:t xml:space="preserve">Και μετά από όλα αυτά έχετε το θράσος να μιλάτε για πρόοδο, να μιλάτε για προοδευτικές συμμαχίες, να μιλάτε </w:t>
      </w:r>
      <w:r w:rsidRPr="00C639F3">
        <w:rPr>
          <w:rFonts w:eastAsia="Times New Roman"/>
          <w:szCs w:val="24"/>
        </w:rPr>
        <w:t xml:space="preserve">για μέτωπο κατά της </w:t>
      </w:r>
      <w:r>
        <w:rPr>
          <w:rFonts w:eastAsia="Times New Roman"/>
          <w:szCs w:val="24"/>
        </w:rPr>
        <w:t xml:space="preserve">ακροδεξιάς. Έχετε το θράσος </w:t>
      </w:r>
      <w:r w:rsidRPr="00C639F3">
        <w:rPr>
          <w:rFonts w:eastAsia="Times New Roman"/>
          <w:szCs w:val="24"/>
        </w:rPr>
        <w:t xml:space="preserve">να </w:t>
      </w:r>
      <w:r>
        <w:rPr>
          <w:rFonts w:eastAsia="Times New Roman"/>
          <w:szCs w:val="24"/>
        </w:rPr>
        <w:t>καταθέτετε</w:t>
      </w:r>
      <w:r w:rsidRPr="00C639F3">
        <w:rPr>
          <w:rFonts w:eastAsia="Times New Roman"/>
          <w:szCs w:val="24"/>
        </w:rPr>
        <w:t xml:space="preserve"> στεφάνι</w:t>
      </w:r>
      <w:r>
        <w:rPr>
          <w:rFonts w:eastAsia="Times New Roman"/>
          <w:szCs w:val="24"/>
        </w:rPr>
        <w:t>α</w:t>
      </w:r>
      <w:r w:rsidRPr="00C639F3">
        <w:rPr>
          <w:rFonts w:eastAsia="Times New Roman"/>
          <w:szCs w:val="24"/>
        </w:rPr>
        <w:t xml:space="preserve"> στο Χαϊδάρι</w:t>
      </w:r>
      <w:r>
        <w:rPr>
          <w:rFonts w:eastAsia="Times New Roman"/>
          <w:szCs w:val="24"/>
        </w:rPr>
        <w:t xml:space="preserve"> και στην Καισα</w:t>
      </w:r>
      <w:r>
        <w:rPr>
          <w:rFonts w:eastAsia="Times New Roman"/>
          <w:szCs w:val="24"/>
        </w:rPr>
        <w:t xml:space="preserve">ριανή </w:t>
      </w:r>
      <w:r w:rsidRPr="00C639F3">
        <w:rPr>
          <w:rFonts w:eastAsia="Times New Roman"/>
          <w:szCs w:val="24"/>
        </w:rPr>
        <w:t xml:space="preserve">και από την άλλη μεριά να </w:t>
      </w:r>
      <w:r>
        <w:rPr>
          <w:rFonts w:eastAsia="Times New Roman"/>
          <w:szCs w:val="24"/>
        </w:rPr>
        <w:t>κάνετε ωμό, άθλιο, πρωτόγονο αντικομμουνισμό. Αυτοί είστε! Αυτοί είστε!</w:t>
      </w:r>
    </w:p>
    <w:p w14:paraId="6338FE27" w14:textId="77777777" w:rsidR="00401C51" w:rsidRDefault="00794512">
      <w:pPr>
        <w:spacing w:line="600" w:lineRule="auto"/>
        <w:ind w:firstLine="720"/>
        <w:jc w:val="both"/>
        <w:rPr>
          <w:rFonts w:eastAsia="Times New Roman"/>
          <w:szCs w:val="24"/>
        </w:rPr>
      </w:pPr>
      <w:r>
        <w:rPr>
          <w:rFonts w:eastAsia="Times New Roman"/>
          <w:szCs w:val="24"/>
        </w:rPr>
        <w:t>Ο</w:t>
      </w:r>
      <w:r w:rsidRPr="00C639F3">
        <w:rPr>
          <w:rFonts w:eastAsia="Times New Roman"/>
          <w:szCs w:val="24"/>
        </w:rPr>
        <w:t xml:space="preserve"> κατήφορος </w:t>
      </w:r>
      <w:r>
        <w:rPr>
          <w:rFonts w:eastAsia="Times New Roman"/>
          <w:szCs w:val="24"/>
        </w:rPr>
        <w:t xml:space="preserve">δεν έχει πάτο. Έχετε το θράσος </w:t>
      </w:r>
      <w:r w:rsidRPr="00C639F3">
        <w:rPr>
          <w:rFonts w:eastAsia="Times New Roman"/>
          <w:szCs w:val="24"/>
        </w:rPr>
        <w:t>να μιλάτε για την Ευρωπαϊκή Ένωση</w:t>
      </w:r>
      <w:r>
        <w:rPr>
          <w:rFonts w:eastAsia="Times New Roman"/>
          <w:szCs w:val="24"/>
        </w:rPr>
        <w:t>,</w:t>
      </w:r>
      <w:r>
        <w:rPr>
          <w:rFonts w:eastAsia="Times New Roman"/>
          <w:szCs w:val="24"/>
        </w:rPr>
        <w:t xml:space="preserve"> που δήθεν ξεστράτισε τα </w:t>
      </w:r>
      <w:r w:rsidRPr="00C639F3">
        <w:rPr>
          <w:rFonts w:eastAsia="Times New Roman"/>
          <w:szCs w:val="24"/>
        </w:rPr>
        <w:t xml:space="preserve">τελευταία χρόνια από τις </w:t>
      </w:r>
      <w:r>
        <w:rPr>
          <w:rFonts w:eastAsia="Times New Roman"/>
          <w:szCs w:val="24"/>
        </w:rPr>
        <w:t xml:space="preserve">ιδρυτικές </w:t>
      </w:r>
      <w:r w:rsidRPr="00C639F3">
        <w:rPr>
          <w:rFonts w:eastAsia="Times New Roman"/>
          <w:szCs w:val="24"/>
        </w:rPr>
        <w:t>της αξίες και ό</w:t>
      </w:r>
      <w:r w:rsidRPr="00C639F3">
        <w:rPr>
          <w:rFonts w:eastAsia="Times New Roman"/>
          <w:szCs w:val="24"/>
        </w:rPr>
        <w:t xml:space="preserve">τι αυτό το </w:t>
      </w:r>
      <w:r>
        <w:rPr>
          <w:rFonts w:eastAsia="Times New Roman"/>
          <w:szCs w:val="24"/>
        </w:rPr>
        <w:t>ξεστράτισμα</w:t>
      </w:r>
      <w:r w:rsidRPr="00C639F3">
        <w:rPr>
          <w:rFonts w:eastAsia="Times New Roman"/>
          <w:szCs w:val="24"/>
        </w:rPr>
        <w:t xml:space="preserve"> μπορεί </w:t>
      </w:r>
      <w:r>
        <w:rPr>
          <w:rFonts w:eastAsia="Times New Roman"/>
          <w:szCs w:val="24"/>
        </w:rPr>
        <w:t xml:space="preserve">δήθεν </w:t>
      </w:r>
      <w:r w:rsidRPr="00C639F3">
        <w:rPr>
          <w:rFonts w:eastAsia="Times New Roman"/>
          <w:szCs w:val="24"/>
        </w:rPr>
        <w:t>να διορθωθεί</w:t>
      </w:r>
      <w:r>
        <w:rPr>
          <w:rFonts w:eastAsia="Times New Roman"/>
          <w:szCs w:val="24"/>
        </w:rPr>
        <w:t>. Να τες οι ιδρυτικές αξίες της Ευρωπαϊκής Ένωσης: ο αντικομμουνισμός, η βαρβαρότητα, η εκμετάλλευση των λαών και</w:t>
      </w:r>
      <w:r w:rsidRPr="00C639F3">
        <w:rPr>
          <w:rFonts w:eastAsia="Times New Roman"/>
          <w:szCs w:val="24"/>
        </w:rPr>
        <w:t xml:space="preserve"> οι </w:t>
      </w:r>
      <w:r>
        <w:rPr>
          <w:rFonts w:eastAsia="Times New Roman"/>
          <w:szCs w:val="24"/>
        </w:rPr>
        <w:t>πόλεμοι, και αυτό πάτε και υπογράφετε.</w:t>
      </w:r>
    </w:p>
    <w:p w14:paraId="6338FE28" w14:textId="77777777" w:rsidR="00401C51" w:rsidRDefault="00794512">
      <w:pPr>
        <w:spacing w:line="600" w:lineRule="auto"/>
        <w:ind w:firstLine="720"/>
        <w:jc w:val="both"/>
        <w:rPr>
          <w:rFonts w:eastAsia="Times New Roman"/>
          <w:szCs w:val="24"/>
        </w:rPr>
      </w:pPr>
      <w:r>
        <w:rPr>
          <w:rFonts w:eastAsia="Times New Roman"/>
          <w:szCs w:val="24"/>
        </w:rPr>
        <w:t xml:space="preserve">Όλοι είστε στο κότερο της Ευρωπαϊκής Ένωσης και του </w:t>
      </w:r>
      <w:r>
        <w:rPr>
          <w:rFonts w:eastAsia="Times New Roman"/>
          <w:szCs w:val="24"/>
        </w:rPr>
        <w:t xml:space="preserve">ΝΑΤΟ! </w:t>
      </w:r>
    </w:p>
    <w:p w14:paraId="6338FE29" w14:textId="77777777" w:rsidR="00401C51" w:rsidRDefault="00794512">
      <w:pPr>
        <w:spacing w:line="600" w:lineRule="auto"/>
        <w:ind w:firstLine="720"/>
        <w:jc w:val="both"/>
        <w:rPr>
          <w:rFonts w:eastAsia="Times New Roman"/>
          <w:szCs w:val="24"/>
        </w:rPr>
      </w:pPr>
      <w:r>
        <w:rPr>
          <w:rFonts w:eastAsia="Times New Roman"/>
          <w:szCs w:val="24"/>
        </w:rPr>
        <w:t>Αποδεικνύεται</w:t>
      </w:r>
      <w:r w:rsidRPr="00C639F3">
        <w:rPr>
          <w:rFonts w:eastAsia="Times New Roman"/>
          <w:szCs w:val="24"/>
        </w:rPr>
        <w:t xml:space="preserve"> από αυτή τη </w:t>
      </w:r>
      <w:r>
        <w:rPr>
          <w:rFonts w:eastAsia="Times New Roman"/>
          <w:szCs w:val="24"/>
        </w:rPr>
        <w:t>δ</w:t>
      </w:r>
      <w:r w:rsidRPr="00C639F3">
        <w:rPr>
          <w:rFonts w:eastAsia="Times New Roman"/>
          <w:szCs w:val="24"/>
        </w:rPr>
        <w:t>ιακήρυξη ποιο</w:t>
      </w:r>
      <w:r>
        <w:rPr>
          <w:rFonts w:eastAsia="Times New Roman"/>
          <w:szCs w:val="24"/>
        </w:rPr>
        <w:t>ν</w:t>
      </w:r>
      <w:r w:rsidRPr="00C639F3">
        <w:rPr>
          <w:rFonts w:eastAsia="Times New Roman"/>
          <w:szCs w:val="24"/>
        </w:rPr>
        <w:t xml:space="preserve"> φοβάται </w:t>
      </w:r>
      <w:r>
        <w:rPr>
          <w:rFonts w:eastAsia="Times New Roman"/>
          <w:szCs w:val="24"/>
        </w:rPr>
        <w:t xml:space="preserve">η Ευρωπαϊκή Ένωση. Τριάντα χρόνια μετά όλοι εσείς που λέτε ότι ο σοσιαλισμός </w:t>
      </w:r>
      <w:r w:rsidRPr="00C639F3">
        <w:rPr>
          <w:rFonts w:eastAsia="Times New Roman"/>
          <w:szCs w:val="24"/>
        </w:rPr>
        <w:t>πέθανε</w:t>
      </w:r>
      <w:r>
        <w:rPr>
          <w:rFonts w:eastAsia="Times New Roman"/>
          <w:szCs w:val="24"/>
        </w:rPr>
        <w:t>,</w:t>
      </w:r>
      <w:r w:rsidRPr="00C639F3">
        <w:rPr>
          <w:rFonts w:eastAsia="Times New Roman"/>
          <w:szCs w:val="24"/>
        </w:rPr>
        <w:t xml:space="preserve"> απέτυχε</w:t>
      </w:r>
      <w:r>
        <w:rPr>
          <w:rFonts w:eastAsia="Times New Roman"/>
          <w:szCs w:val="24"/>
        </w:rPr>
        <w:t xml:space="preserve">, ηττήθηκε, </w:t>
      </w:r>
      <w:r w:rsidRPr="00C639F3">
        <w:rPr>
          <w:rFonts w:eastAsia="Times New Roman"/>
          <w:szCs w:val="24"/>
        </w:rPr>
        <w:t xml:space="preserve">η Ευρωπαϊκή Ένωση </w:t>
      </w:r>
      <w:r>
        <w:rPr>
          <w:rFonts w:eastAsia="Times New Roman"/>
          <w:szCs w:val="24"/>
        </w:rPr>
        <w:t xml:space="preserve">με </w:t>
      </w:r>
      <w:r w:rsidRPr="00C639F3">
        <w:rPr>
          <w:rFonts w:eastAsia="Times New Roman"/>
          <w:szCs w:val="24"/>
        </w:rPr>
        <w:t xml:space="preserve">αυτή τη </w:t>
      </w:r>
      <w:r>
        <w:rPr>
          <w:rFonts w:eastAsia="Times New Roman"/>
          <w:szCs w:val="24"/>
        </w:rPr>
        <w:t>δ</w:t>
      </w:r>
      <w:r w:rsidRPr="00C639F3">
        <w:rPr>
          <w:rFonts w:eastAsia="Times New Roman"/>
          <w:szCs w:val="24"/>
        </w:rPr>
        <w:t xml:space="preserve">ιακήρυξη </w:t>
      </w:r>
      <w:r>
        <w:rPr>
          <w:rFonts w:eastAsia="Times New Roman"/>
          <w:szCs w:val="24"/>
        </w:rPr>
        <w:t>-</w:t>
      </w:r>
      <w:r w:rsidRPr="00C639F3">
        <w:rPr>
          <w:rFonts w:eastAsia="Times New Roman"/>
          <w:szCs w:val="24"/>
        </w:rPr>
        <w:t>την καταθέτω στα Πρακτικά για να υπάρχει</w:t>
      </w:r>
      <w:r>
        <w:rPr>
          <w:rFonts w:eastAsia="Times New Roman"/>
          <w:szCs w:val="24"/>
        </w:rPr>
        <w:t>-</w:t>
      </w:r>
      <w:r w:rsidRPr="00C639F3">
        <w:rPr>
          <w:rFonts w:eastAsia="Times New Roman"/>
          <w:szCs w:val="24"/>
        </w:rPr>
        <w:t xml:space="preserve"> δείχνει ποιο</w:t>
      </w:r>
      <w:r>
        <w:rPr>
          <w:rFonts w:eastAsia="Times New Roman"/>
          <w:szCs w:val="24"/>
        </w:rPr>
        <w:t>ν</w:t>
      </w:r>
      <w:r w:rsidRPr="00C639F3">
        <w:rPr>
          <w:rFonts w:eastAsia="Times New Roman"/>
          <w:szCs w:val="24"/>
        </w:rPr>
        <w:t xml:space="preserve"> φοβάται</w:t>
      </w:r>
      <w:r>
        <w:rPr>
          <w:rFonts w:eastAsia="Times New Roman"/>
          <w:szCs w:val="24"/>
        </w:rPr>
        <w:t>.</w:t>
      </w:r>
      <w:r w:rsidRPr="00C639F3">
        <w:rPr>
          <w:rFonts w:eastAsia="Times New Roman"/>
          <w:szCs w:val="24"/>
        </w:rPr>
        <w:t xml:space="preserve"> </w:t>
      </w:r>
    </w:p>
    <w:p w14:paraId="6338FE2A" w14:textId="77777777" w:rsidR="00401C51" w:rsidRDefault="00794512">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Ιωάννης Γκιόκας </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6338FE2B" w14:textId="77777777" w:rsidR="00401C51" w:rsidRDefault="00794512">
      <w:pPr>
        <w:spacing w:line="600" w:lineRule="auto"/>
        <w:ind w:firstLine="720"/>
        <w:jc w:val="both"/>
        <w:rPr>
          <w:rFonts w:eastAsia="Times New Roman"/>
          <w:szCs w:val="24"/>
        </w:rPr>
      </w:pPr>
      <w:r>
        <w:rPr>
          <w:rFonts w:eastAsia="Times New Roman"/>
          <w:szCs w:val="24"/>
        </w:rPr>
        <w:t>Τ</w:t>
      </w:r>
      <w:r w:rsidRPr="00C639F3">
        <w:rPr>
          <w:rFonts w:eastAsia="Times New Roman"/>
          <w:szCs w:val="24"/>
        </w:rPr>
        <w:t xml:space="preserve">ο φάντασμα </w:t>
      </w:r>
      <w:r>
        <w:rPr>
          <w:rFonts w:eastAsia="Times New Roman"/>
          <w:szCs w:val="24"/>
        </w:rPr>
        <w:t>εξακολουθεί να πλανιέται</w:t>
      </w:r>
      <w:r>
        <w:rPr>
          <w:rFonts w:eastAsia="Times New Roman"/>
          <w:szCs w:val="24"/>
        </w:rPr>
        <w:t>,</w:t>
      </w:r>
      <w:r>
        <w:rPr>
          <w:rFonts w:eastAsia="Times New Roman"/>
          <w:szCs w:val="24"/>
        </w:rPr>
        <w:t xml:space="preserve"> και θα κάνουμε</w:t>
      </w:r>
      <w:r w:rsidRPr="00C639F3">
        <w:rPr>
          <w:rFonts w:eastAsia="Times New Roman"/>
          <w:szCs w:val="24"/>
        </w:rPr>
        <w:t xml:space="preserve"> ό</w:t>
      </w:r>
      <w:r>
        <w:rPr>
          <w:rFonts w:eastAsia="Times New Roman"/>
          <w:szCs w:val="24"/>
        </w:rPr>
        <w:t>,</w:t>
      </w:r>
      <w:r w:rsidRPr="00C639F3">
        <w:rPr>
          <w:rFonts w:eastAsia="Times New Roman"/>
          <w:szCs w:val="24"/>
        </w:rPr>
        <w:t xml:space="preserve">τι περνάει από το χέρι μας </w:t>
      </w:r>
      <w:r>
        <w:rPr>
          <w:rFonts w:eastAsia="Times New Roman"/>
          <w:szCs w:val="24"/>
        </w:rPr>
        <w:t xml:space="preserve">οι φόβοι σας </w:t>
      </w:r>
      <w:r w:rsidRPr="00C639F3">
        <w:rPr>
          <w:rFonts w:eastAsia="Times New Roman"/>
          <w:szCs w:val="24"/>
        </w:rPr>
        <w:t>να γίνουν πραγματικότητ</w:t>
      </w:r>
      <w:r>
        <w:rPr>
          <w:rFonts w:eastAsia="Times New Roman"/>
          <w:szCs w:val="24"/>
        </w:rPr>
        <w:t>α.</w:t>
      </w:r>
      <w:r w:rsidRPr="00C639F3">
        <w:rPr>
          <w:rFonts w:eastAsia="Times New Roman"/>
          <w:szCs w:val="24"/>
        </w:rPr>
        <w:t xml:space="preserve"> </w:t>
      </w:r>
      <w:r>
        <w:rPr>
          <w:rFonts w:eastAsia="Times New Roman"/>
          <w:szCs w:val="24"/>
        </w:rPr>
        <w:t>Ε</w:t>
      </w:r>
      <w:r w:rsidRPr="00C639F3">
        <w:rPr>
          <w:rFonts w:eastAsia="Times New Roman"/>
          <w:szCs w:val="24"/>
        </w:rPr>
        <w:t xml:space="preserve">σείς είστε με </w:t>
      </w:r>
      <w:r>
        <w:rPr>
          <w:rFonts w:eastAsia="Times New Roman"/>
          <w:szCs w:val="24"/>
        </w:rPr>
        <w:t>το μέρος των σύγχρονων «Ιερών Συμμαχιών». Αυτό γιορτάζουμε την 9</w:t>
      </w:r>
      <w:r w:rsidRPr="00DB6409">
        <w:rPr>
          <w:rFonts w:eastAsia="Times New Roman"/>
          <w:szCs w:val="24"/>
          <w:vertAlign w:val="superscript"/>
        </w:rPr>
        <w:t>η</w:t>
      </w:r>
      <w:r>
        <w:rPr>
          <w:rFonts w:eastAsia="Times New Roman"/>
          <w:szCs w:val="24"/>
        </w:rPr>
        <w:t xml:space="preserve"> Μάη</w:t>
      </w:r>
      <w:r>
        <w:rPr>
          <w:rFonts w:eastAsia="Times New Roman"/>
          <w:szCs w:val="24"/>
        </w:rPr>
        <w:t>.</w:t>
      </w:r>
      <w:r>
        <w:rPr>
          <w:rFonts w:eastAsia="Times New Roman"/>
          <w:szCs w:val="24"/>
        </w:rPr>
        <w:t xml:space="preserve"> Την κόκκινη σημαία με το σφυροδρέπανο στο </w:t>
      </w:r>
      <w:r w:rsidRPr="003A72AA">
        <w:rPr>
          <w:rFonts w:eastAsia="Times New Roman"/>
          <w:szCs w:val="24"/>
        </w:rPr>
        <w:t>Ράιχσταγκ</w:t>
      </w:r>
      <w:r>
        <w:rPr>
          <w:rFonts w:eastAsia="Times New Roman"/>
          <w:szCs w:val="24"/>
        </w:rPr>
        <w:t>. Κ</w:t>
      </w:r>
      <w:r w:rsidRPr="00C639F3">
        <w:rPr>
          <w:rFonts w:eastAsia="Times New Roman"/>
          <w:szCs w:val="24"/>
        </w:rPr>
        <w:t>αι επειδή ο κύριος Πρωθυπουργός</w:t>
      </w:r>
      <w:r w:rsidRPr="00C639F3">
        <w:rPr>
          <w:rFonts w:eastAsia="Times New Roman"/>
          <w:szCs w:val="24"/>
        </w:rPr>
        <w:t xml:space="preserve"> και η Κυβέρνηση έχει προσχωρήσει στο στρατόπεδο του αντικομμου</w:t>
      </w:r>
      <w:r>
        <w:rPr>
          <w:rFonts w:eastAsia="Times New Roman"/>
          <w:szCs w:val="24"/>
        </w:rPr>
        <w:t xml:space="preserve">νισμού και της παραχάραξης της </w:t>
      </w:r>
      <w:r>
        <w:rPr>
          <w:rFonts w:eastAsia="Times New Roman"/>
          <w:szCs w:val="24"/>
        </w:rPr>
        <w:t>ι</w:t>
      </w:r>
      <w:r w:rsidRPr="00C639F3">
        <w:rPr>
          <w:rFonts w:eastAsia="Times New Roman"/>
          <w:szCs w:val="24"/>
        </w:rPr>
        <w:t>στορίας</w:t>
      </w:r>
      <w:r>
        <w:rPr>
          <w:rFonts w:eastAsia="Times New Roman"/>
          <w:szCs w:val="24"/>
        </w:rPr>
        <w:t>,</w:t>
      </w:r>
      <w:r w:rsidRPr="00C639F3">
        <w:rPr>
          <w:rFonts w:eastAsia="Times New Roman"/>
          <w:szCs w:val="24"/>
        </w:rPr>
        <w:t xml:space="preserve"> θα</w:t>
      </w:r>
      <w:r>
        <w:rPr>
          <w:rFonts w:eastAsia="Times New Roman"/>
          <w:szCs w:val="24"/>
        </w:rPr>
        <w:t xml:space="preserve"> αφήσουμε στα υπουργικά έδρανα</w:t>
      </w:r>
      <w:r w:rsidRPr="00C639F3">
        <w:rPr>
          <w:rFonts w:eastAsia="Times New Roman"/>
          <w:szCs w:val="24"/>
        </w:rPr>
        <w:t xml:space="preserve"> </w:t>
      </w:r>
      <w:r>
        <w:rPr>
          <w:rFonts w:eastAsia="Times New Roman"/>
          <w:szCs w:val="24"/>
        </w:rPr>
        <w:t>μια φωτογραφία</w:t>
      </w:r>
      <w:r>
        <w:rPr>
          <w:rFonts w:eastAsia="Times New Roman"/>
          <w:szCs w:val="24"/>
        </w:rPr>
        <w:t>,</w:t>
      </w:r>
      <w:r>
        <w:rPr>
          <w:rFonts w:eastAsia="Times New Roman"/>
          <w:szCs w:val="24"/>
        </w:rPr>
        <w:t xml:space="preserve"> για να τη μεταφέρει </w:t>
      </w:r>
      <w:r w:rsidRPr="00C639F3">
        <w:rPr>
          <w:rFonts w:eastAsia="Times New Roman"/>
          <w:szCs w:val="24"/>
        </w:rPr>
        <w:t xml:space="preserve">στον </w:t>
      </w:r>
      <w:r>
        <w:rPr>
          <w:rFonts w:eastAsia="Times New Roman"/>
          <w:szCs w:val="24"/>
        </w:rPr>
        <w:t>κ. Τσίπρα για να δει τι γιορτάζουμε την 9</w:t>
      </w:r>
      <w:r w:rsidRPr="006D269B">
        <w:rPr>
          <w:rFonts w:eastAsia="Times New Roman"/>
          <w:szCs w:val="24"/>
          <w:vertAlign w:val="superscript"/>
        </w:rPr>
        <w:t>η</w:t>
      </w:r>
      <w:r>
        <w:rPr>
          <w:rFonts w:eastAsia="Times New Roman"/>
          <w:szCs w:val="24"/>
        </w:rPr>
        <w:t xml:space="preserve"> Μάη.</w:t>
      </w:r>
    </w:p>
    <w:p w14:paraId="6338FE2C" w14:textId="77777777" w:rsidR="00401C51" w:rsidRDefault="00794512">
      <w:pPr>
        <w:spacing w:line="600" w:lineRule="auto"/>
        <w:ind w:firstLine="720"/>
        <w:jc w:val="both"/>
        <w:rPr>
          <w:rFonts w:eastAsia="Times New Roman"/>
          <w:szCs w:val="24"/>
        </w:rPr>
      </w:pPr>
      <w:r>
        <w:rPr>
          <w:rFonts w:eastAsia="Times New Roman"/>
          <w:szCs w:val="24"/>
        </w:rPr>
        <w:t xml:space="preserve">(Ζωηρά χειροκροτήματα από την </w:t>
      </w:r>
      <w:r>
        <w:rPr>
          <w:rFonts w:eastAsia="Times New Roman"/>
          <w:szCs w:val="24"/>
        </w:rPr>
        <w:t>πτέρυγα του Κομμουνιστικού Κόμματος Ελλάδας)</w:t>
      </w:r>
    </w:p>
    <w:p w14:paraId="6338FE2D" w14:textId="77777777" w:rsidR="00401C51" w:rsidRDefault="00794512">
      <w:pPr>
        <w:spacing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Ολοκληρώσατε, κύριε Γκιόκα.</w:t>
      </w:r>
    </w:p>
    <w:p w14:paraId="6338FE2E" w14:textId="77777777" w:rsidR="00401C51" w:rsidRDefault="00794512">
      <w:pPr>
        <w:spacing w:line="600" w:lineRule="auto"/>
        <w:ind w:firstLine="720"/>
        <w:jc w:val="both"/>
        <w:rPr>
          <w:rFonts w:eastAsia="Times New Roman" w:cs="Times New Roman"/>
          <w:szCs w:val="24"/>
        </w:rPr>
      </w:pPr>
      <w:r>
        <w:rPr>
          <w:rFonts w:eastAsia="Times New Roman" w:cs="Times New Roman"/>
          <w:szCs w:val="24"/>
        </w:rPr>
        <w:t xml:space="preserve">Δεν βλέπω στην Αίθουσα τον κ. Φωκά και τον κ. Κατσίκη, οπότε ολοκληρώθηκε και ο πέμπτος κύκλος των ομιλητών. </w:t>
      </w:r>
    </w:p>
    <w:p w14:paraId="6338FE2F" w14:textId="77777777" w:rsidR="00401C51" w:rsidRDefault="00794512">
      <w:pPr>
        <w:spacing w:line="600" w:lineRule="auto"/>
        <w:ind w:firstLine="720"/>
        <w:jc w:val="both"/>
        <w:rPr>
          <w:rFonts w:eastAsia="Times New Roman"/>
          <w:szCs w:val="24"/>
        </w:rPr>
      </w:pPr>
      <w:r>
        <w:rPr>
          <w:rFonts w:eastAsia="Times New Roman" w:cs="Times New Roman"/>
          <w:szCs w:val="24"/>
        </w:rPr>
        <w:t>Ο</w:t>
      </w:r>
      <w:r>
        <w:rPr>
          <w:rFonts w:eastAsia="Times New Roman" w:cs="Times New Roman"/>
          <w:szCs w:val="24"/>
        </w:rPr>
        <w:t>λοκληρώθηκε</w:t>
      </w:r>
      <w:r>
        <w:rPr>
          <w:rFonts w:eastAsia="Times New Roman" w:cs="Times New Roman"/>
          <w:szCs w:val="24"/>
        </w:rPr>
        <w:t xml:space="preserve"> λοιπόν</w:t>
      </w:r>
      <w:r>
        <w:rPr>
          <w:rFonts w:eastAsia="Times New Roman" w:cs="Times New Roman"/>
          <w:szCs w:val="24"/>
        </w:rPr>
        <w:t xml:space="preserve"> η συζήτηση της δεύτ</w:t>
      </w:r>
      <w:r>
        <w:rPr>
          <w:rFonts w:eastAsia="Times New Roman" w:cs="Times New Roman"/>
          <w:szCs w:val="24"/>
        </w:rPr>
        <w:t xml:space="preserve">ερης ημέρας </w:t>
      </w:r>
      <w:r w:rsidRPr="00F81B5E">
        <w:rPr>
          <w:rFonts w:eastAsia="Times New Roman" w:cs="Times New Roman"/>
          <w:szCs w:val="24"/>
        </w:rPr>
        <w:t xml:space="preserve">επί της προτάσεως του Πρωθυπουργού για παροχή ψήφου εμπιστοσύνης </w:t>
      </w:r>
      <w:r>
        <w:rPr>
          <w:rFonts w:eastAsia="Times New Roman" w:cs="Times New Roman"/>
          <w:szCs w:val="24"/>
        </w:rPr>
        <w:t>της Βουλής προς τ</w:t>
      </w:r>
      <w:r w:rsidRPr="00F81B5E">
        <w:rPr>
          <w:rFonts w:eastAsia="Times New Roman" w:cs="Times New Roman"/>
          <w:szCs w:val="24"/>
        </w:rPr>
        <w:t>ην Κυβέρνηση</w:t>
      </w:r>
      <w:r>
        <w:rPr>
          <w:rFonts w:eastAsia="Times New Roman" w:cs="Times New Roman"/>
          <w:szCs w:val="24"/>
        </w:rPr>
        <w:t>.</w:t>
      </w:r>
      <w:r w:rsidRPr="00F81B5E">
        <w:rPr>
          <w:rFonts w:eastAsia="Times New Roman" w:cs="Times New Roman"/>
          <w:szCs w:val="24"/>
        </w:rPr>
        <w:t xml:space="preserve"> </w:t>
      </w:r>
    </w:p>
    <w:p w14:paraId="6338FE30" w14:textId="77777777" w:rsidR="00401C51" w:rsidRDefault="00794512">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δ</w:t>
      </w:r>
      <w:r w:rsidRPr="00004C07">
        <w:rPr>
          <w:rFonts w:eastAsia="Times New Roman" w:cs="Times New Roman"/>
          <w:szCs w:val="24"/>
        </w:rPr>
        <w:t>έχεστε στο σημείο αυτό να λύσουμε τη συνεδρίαση;</w:t>
      </w:r>
    </w:p>
    <w:p w14:paraId="6338FE31" w14:textId="77777777" w:rsidR="00401C51" w:rsidRDefault="00794512">
      <w:pPr>
        <w:spacing w:line="600" w:lineRule="auto"/>
        <w:ind w:firstLine="709"/>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6338FE32" w14:textId="77777777" w:rsidR="00401C51" w:rsidRDefault="00794512">
      <w:pPr>
        <w:spacing w:line="600" w:lineRule="auto"/>
        <w:ind w:firstLine="709"/>
        <w:jc w:val="both"/>
        <w:rPr>
          <w:rFonts w:eastAsia="Times New Roman" w:cs="Times New Roman"/>
          <w:b/>
          <w:szCs w:val="24"/>
        </w:rPr>
      </w:pPr>
      <w:r w:rsidRPr="00FC73C9">
        <w:rPr>
          <w:rFonts w:eastAsia="Times New Roman" w:cs="Times New Roman"/>
          <w:b/>
          <w:szCs w:val="24"/>
        </w:rPr>
        <w:t xml:space="preserve">ΠΡΟΕΔΡΕΥΩΝ (Γεώργιος Λαμπρούλης): </w:t>
      </w:r>
      <w:r w:rsidRPr="00004C07">
        <w:rPr>
          <w:rFonts w:eastAsia="Times New Roman" w:cs="Times New Roman"/>
          <w:szCs w:val="24"/>
        </w:rPr>
        <w:t xml:space="preserve">Με τη </w:t>
      </w:r>
      <w:r>
        <w:rPr>
          <w:rFonts w:eastAsia="Times New Roman" w:cs="Times New Roman"/>
          <w:szCs w:val="24"/>
        </w:rPr>
        <w:t>συναίνεση του Σώματος και ώρα 23.06΄ λύεται η συνεδρίαση για αύριο, ημέρα</w:t>
      </w:r>
      <w:r w:rsidRPr="00004C07">
        <w:rPr>
          <w:rFonts w:eastAsia="Times New Roman" w:cs="Times New Roman"/>
          <w:szCs w:val="24"/>
        </w:rPr>
        <w:t xml:space="preserve"> </w:t>
      </w:r>
      <w:r>
        <w:rPr>
          <w:rFonts w:eastAsia="Times New Roman" w:cs="Times New Roman"/>
          <w:szCs w:val="24"/>
        </w:rPr>
        <w:t xml:space="preserve">Παρασκευή 10 Μαΐου 2019 </w:t>
      </w:r>
      <w:r w:rsidRPr="00004C07">
        <w:rPr>
          <w:rFonts w:eastAsia="Times New Roman" w:cs="Times New Roman"/>
          <w:szCs w:val="24"/>
        </w:rPr>
        <w:t xml:space="preserve">και ώρα </w:t>
      </w:r>
      <w:r>
        <w:rPr>
          <w:rFonts w:eastAsia="Times New Roman" w:cs="Times New Roman"/>
          <w:szCs w:val="24"/>
        </w:rPr>
        <w:t>10.00</w:t>
      </w:r>
      <w:r>
        <w:rPr>
          <w:rFonts w:eastAsia="Times New Roman" w:cs="Times New Roman"/>
          <w:szCs w:val="24"/>
        </w:rPr>
        <w:t>΄</w:t>
      </w:r>
      <w:r>
        <w:rPr>
          <w:rFonts w:eastAsia="Times New Roman" w:cs="Times New Roman"/>
          <w:szCs w:val="24"/>
        </w:rPr>
        <w:t>,</w:t>
      </w:r>
      <w:r w:rsidRPr="00B96077">
        <w:rPr>
          <w:rFonts w:eastAsia="Times New Roman" w:cs="Times New Roman"/>
          <w:szCs w:val="24"/>
        </w:rPr>
        <w:t xml:space="preserve"> </w:t>
      </w:r>
      <w:r>
        <w:rPr>
          <w:rFonts w:eastAsia="Times New Roman" w:cs="Times New Roman"/>
          <w:szCs w:val="24"/>
        </w:rPr>
        <w:t xml:space="preserve">με αντικείμενο εργασιών του Σώματος: </w:t>
      </w:r>
      <w:r>
        <w:rPr>
          <w:rFonts w:eastAsia="Times New Roman" w:cs="Times New Roman"/>
          <w:szCs w:val="24"/>
        </w:rPr>
        <w:t>σ</w:t>
      </w:r>
      <w:r>
        <w:rPr>
          <w:rFonts w:eastAsia="Times New Roman" w:cs="Times New Roman"/>
          <w:szCs w:val="24"/>
        </w:rPr>
        <w:t>υνέχιση της συζήτησης και ψηφοφορία επί της προτάσεως του Πρωθυπ</w:t>
      </w:r>
      <w:r>
        <w:rPr>
          <w:rFonts w:eastAsia="Times New Roman" w:cs="Times New Roman"/>
          <w:szCs w:val="24"/>
        </w:rPr>
        <w:t xml:space="preserve">ουργού για παροχή ψήφου εμπιστοσύνης στην Κυβέρνηση, σύμφωνα με τα άρθρα 84 του Συντάγματος και 141 του Κανονισμού της Βουλής. </w:t>
      </w:r>
    </w:p>
    <w:p w14:paraId="6338FE33" w14:textId="77777777" w:rsidR="00401C51" w:rsidRDefault="00794512">
      <w:pPr>
        <w:spacing w:line="600" w:lineRule="auto"/>
        <w:ind w:firstLine="709"/>
        <w:jc w:val="both"/>
        <w:rPr>
          <w:rFonts w:eastAsia="Times New Roman" w:cs="Times New Roman"/>
          <w:szCs w:val="24"/>
        </w:rPr>
      </w:pPr>
      <w:r>
        <w:rPr>
          <w:rFonts w:eastAsia="Times New Roman" w:cs="Times New Roman"/>
          <w:b/>
          <w:bCs/>
          <w:szCs w:val="24"/>
          <w:lang w:val="en-US"/>
        </w:rPr>
        <w:t>O</w:t>
      </w:r>
      <w:r w:rsidRPr="002C27FB">
        <w:rPr>
          <w:rFonts w:eastAsia="Times New Roman" w:cs="Times New Roman"/>
          <w:b/>
          <w:bCs/>
          <w:szCs w:val="24"/>
        </w:rPr>
        <w:t xml:space="preserve"> </w:t>
      </w:r>
      <w:r w:rsidRPr="00004C07">
        <w:rPr>
          <w:rFonts w:eastAsia="Times New Roman" w:cs="Times New Roman"/>
          <w:b/>
          <w:bCs/>
          <w:szCs w:val="24"/>
        </w:rPr>
        <w:t xml:space="preserve">ΠΡΟΕΔΡΟΣ                                                        </w:t>
      </w:r>
      <w:r>
        <w:rPr>
          <w:rFonts w:eastAsia="Times New Roman" w:cs="Times New Roman"/>
          <w:b/>
          <w:bCs/>
          <w:szCs w:val="24"/>
        </w:rPr>
        <w:t xml:space="preserve">       </w:t>
      </w:r>
      <w:r w:rsidRPr="00004C07">
        <w:rPr>
          <w:rFonts w:eastAsia="Times New Roman" w:cs="Times New Roman"/>
          <w:b/>
          <w:bCs/>
          <w:szCs w:val="24"/>
        </w:rPr>
        <w:t xml:space="preserve">    ΟΙ ΓΡΑΜΜΑΤΕΙΣ</w:t>
      </w:r>
      <w:r>
        <w:rPr>
          <w:rFonts w:eastAsia="Times New Roman" w:cs="Times New Roman"/>
          <w:szCs w:val="24"/>
        </w:rPr>
        <w:t xml:space="preserve"> </w:t>
      </w:r>
    </w:p>
    <w:p w14:paraId="6338FE34" w14:textId="77777777" w:rsidR="00401C51" w:rsidRDefault="00401C51">
      <w:pPr>
        <w:spacing w:line="600" w:lineRule="auto"/>
        <w:jc w:val="both"/>
        <w:rPr>
          <w:rFonts w:eastAsia="Times New Roman" w:cs="Times New Roman"/>
          <w:szCs w:val="24"/>
        </w:rPr>
      </w:pPr>
    </w:p>
    <w:sectPr w:rsidR="00401C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f_asty_st">
    <w:altName w:val="Times New Roman"/>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trackRevisions/>
  <w:documentProtection w:edit="trackedChanges" w:enforcement="1" w:cryptProviderType="rsaFull" w:cryptAlgorithmClass="hash" w:cryptAlgorithmType="typeAny" w:cryptAlgorithmSid="4" w:cryptSpinCount="50000" w:hash="xtFIOuygfa4MKCj3OI4oXOpL1lI=" w:salt="A/LsNRaYT8KkpPKHNRn9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51"/>
    <w:rsid w:val="00401C51"/>
    <w:rsid w:val="00794512"/>
    <w:rsid w:val="00882A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F5F5"/>
  <w15:docId w15:val="{39E3EF97-519A-434B-9CF9-4CCA5E7D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096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0960"/>
    <w:rPr>
      <w:rFonts w:ascii="Segoe UI" w:hAnsi="Segoe UI" w:cs="Segoe UI"/>
      <w:sz w:val="18"/>
      <w:szCs w:val="18"/>
    </w:rPr>
  </w:style>
  <w:style w:type="paragraph" w:styleId="a4">
    <w:name w:val="Revision"/>
    <w:hidden/>
    <w:uiPriority w:val="99"/>
    <w:semiHidden/>
    <w:rsid w:val="00E435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830</MetadataID>
    <Session xmlns="641f345b-441b-4b81-9152-adc2e73ba5e1">Δ´</Session>
    <Date xmlns="641f345b-441b-4b81-9152-adc2e73ba5e1">2019-05-08T21:00:00+00:00</Date>
    <Status xmlns="641f345b-441b-4b81-9152-adc2e73ba5e1">
      <Url>https://intra.parliament.gr/praktika/Lists/Incoming_Metadata/EditForm.aspx?ID=830&amp;Source=/praktika/Recordings_Library/Forms/AllItems.aspx</Url>
      <Description>Δημοσιεύτηκε</Description>
    </Status>
    <Meeting xmlns="641f345b-441b-4b81-9152-adc2e73ba5e1">ΡΙΘ´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D8929-5389-431C-B41C-A41E5D7DEDBE}">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650CAC89-5BA7-4248-9D3D-74ED5F868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4CE1E3-DCD2-491B-8411-87A74CE7B9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442</Pages>
  <Words>103637</Words>
  <Characters>559641</Characters>
  <Application>Microsoft Office Word</Application>
  <DocSecurity>0</DocSecurity>
  <Lines>4663</Lines>
  <Paragraphs>1323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661955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2019-05-17T07:41:00Z</dcterms:created>
  <dcterms:modified xsi:type="dcterms:W3CDTF">2019-05-17T07:41:00Z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