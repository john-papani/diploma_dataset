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3AD97E" w14:textId="77777777" w:rsidR="00E316D8" w:rsidRPr="00E316D8" w:rsidRDefault="00E316D8" w:rsidP="00E316D8">
      <w:pPr>
        <w:spacing w:after="0" w:line="360" w:lineRule="auto"/>
        <w:rPr>
          <w:ins w:id="0" w:author="Φλούδα Χριστίνα" w:date="2018-05-23T14:00:00Z"/>
          <w:rFonts w:eastAsia="Times New Roman"/>
          <w:szCs w:val="24"/>
          <w:lang w:eastAsia="en-US"/>
        </w:rPr>
      </w:pPr>
      <w:bookmarkStart w:id="1" w:name="_GoBack"/>
      <w:bookmarkEnd w:id="1"/>
      <w:ins w:id="2" w:author="Φλούδα Χριστίνα" w:date="2018-05-23T14:00:00Z">
        <w:r w:rsidRPr="00E316D8">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3AB67963" w14:textId="77777777" w:rsidR="00E316D8" w:rsidRPr="00E316D8" w:rsidRDefault="00E316D8" w:rsidP="00E316D8">
      <w:pPr>
        <w:spacing w:after="0" w:line="360" w:lineRule="auto"/>
        <w:rPr>
          <w:ins w:id="3" w:author="Φλούδα Χριστίνα" w:date="2018-05-23T14:00:00Z"/>
          <w:rFonts w:eastAsia="Times New Roman"/>
          <w:szCs w:val="24"/>
          <w:lang w:eastAsia="en-US"/>
        </w:rPr>
      </w:pPr>
    </w:p>
    <w:p w14:paraId="055B90CD" w14:textId="77777777" w:rsidR="00E316D8" w:rsidRPr="00E316D8" w:rsidRDefault="00E316D8" w:rsidP="00E316D8">
      <w:pPr>
        <w:spacing w:after="0" w:line="360" w:lineRule="auto"/>
        <w:rPr>
          <w:ins w:id="4" w:author="Φλούδα Χριστίνα" w:date="2018-05-23T14:00:00Z"/>
          <w:rFonts w:eastAsia="Times New Roman"/>
          <w:szCs w:val="24"/>
          <w:lang w:eastAsia="en-US"/>
        </w:rPr>
      </w:pPr>
      <w:ins w:id="5" w:author="Φλούδα Χριστίνα" w:date="2018-05-23T14:00:00Z">
        <w:r w:rsidRPr="00E316D8">
          <w:rPr>
            <w:rFonts w:eastAsia="Times New Roman"/>
            <w:szCs w:val="24"/>
            <w:lang w:eastAsia="en-US"/>
          </w:rPr>
          <w:t>ΠΙΝΑΚΑΣ ΠΕΡΙΕΧΟΜΕΝΩΝ</w:t>
        </w:r>
      </w:ins>
    </w:p>
    <w:p w14:paraId="24CEC70A" w14:textId="77777777" w:rsidR="00E316D8" w:rsidRPr="00E316D8" w:rsidRDefault="00E316D8" w:rsidP="00E316D8">
      <w:pPr>
        <w:spacing w:after="0" w:line="360" w:lineRule="auto"/>
        <w:rPr>
          <w:ins w:id="6" w:author="Φλούδα Χριστίνα" w:date="2018-05-23T14:00:00Z"/>
          <w:rFonts w:eastAsia="Times New Roman"/>
          <w:szCs w:val="24"/>
          <w:lang w:eastAsia="en-US"/>
        </w:rPr>
      </w:pPr>
      <w:ins w:id="7" w:author="Φλούδα Χριστίνα" w:date="2018-05-23T14:00:00Z">
        <w:r w:rsidRPr="00E316D8">
          <w:rPr>
            <w:rFonts w:eastAsia="Times New Roman"/>
            <w:szCs w:val="24"/>
            <w:lang w:eastAsia="en-US"/>
          </w:rPr>
          <w:t xml:space="preserve">ΙΖ΄ ΠΕΡΙΟΔΟΣ </w:t>
        </w:r>
      </w:ins>
    </w:p>
    <w:p w14:paraId="2BB697CF" w14:textId="77777777" w:rsidR="00E316D8" w:rsidRPr="00E316D8" w:rsidRDefault="00E316D8" w:rsidP="00E316D8">
      <w:pPr>
        <w:spacing w:after="0" w:line="360" w:lineRule="auto"/>
        <w:rPr>
          <w:ins w:id="8" w:author="Φλούδα Χριστίνα" w:date="2018-05-23T14:00:00Z"/>
          <w:rFonts w:eastAsia="Times New Roman"/>
          <w:szCs w:val="24"/>
          <w:lang w:eastAsia="en-US"/>
        </w:rPr>
      </w:pPr>
      <w:ins w:id="9" w:author="Φλούδα Χριστίνα" w:date="2018-05-23T14:00:00Z">
        <w:r w:rsidRPr="00E316D8">
          <w:rPr>
            <w:rFonts w:eastAsia="Times New Roman"/>
            <w:szCs w:val="24"/>
            <w:lang w:eastAsia="en-US"/>
          </w:rPr>
          <w:t>ΠΡΟΕΔΡΕΥΟΜΕΝΗΣ ΚΟΙΝΟΒΟΥΛΕΥΤΙΚΗΣ ΔΗΜΟΚΡΑΤΙΑΣ</w:t>
        </w:r>
      </w:ins>
    </w:p>
    <w:p w14:paraId="16EABD7D" w14:textId="77777777" w:rsidR="00E316D8" w:rsidRPr="00E316D8" w:rsidRDefault="00E316D8" w:rsidP="00E316D8">
      <w:pPr>
        <w:spacing w:after="0" w:line="360" w:lineRule="auto"/>
        <w:rPr>
          <w:ins w:id="10" w:author="Φλούδα Χριστίνα" w:date="2018-05-23T14:00:00Z"/>
          <w:rFonts w:eastAsia="Times New Roman"/>
          <w:szCs w:val="24"/>
          <w:lang w:eastAsia="en-US"/>
        </w:rPr>
      </w:pPr>
      <w:ins w:id="11" w:author="Φλούδα Χριστίνα" w:date="2018-05-23T14:00:00Z">
        <w:r w:rsidRPr="00E316D8">
          <w:rPr>
            <w:rFonts w:eastAsia="Times New Roman"/>
            <w:szCs w:val="24"/>
            <w:lang w:eastAsia="en-US"/>
          </w:rPr>
          <w:t>ΣΥΝΟΔΟΣ Γ΄</w:t>
        </w:r>
      </w:ins>
    </w:p>
    <w:p w14:paraId="46741D5B" w14:textId="77777777" w:rsidR="00E316D8" w:rsidRPr="00E316D8" w:rsidRDefault="00E316D8" w:rsidP="00E316D8">
      <w:pPr>
        <w:spacing w:after="0" w:line="360" w:lineRule="auto"/>
        <w:rPr>
          <w:ins w:id="12" w:author="Φλούδα Χριστίνα" w:date="2018-05-23T14:00:00Z"/>
          <w:rFonts w:eastAsia="Times New Roman"/>
          <w:szCs w:val="24"/>
          <w:lang w:eastAsia="en-US"/>
        </w:rPr>
      </w:pPr>
    </w:p>
    <w:p w14:paraId="6F9707B1" w14:textId="77777777" w:rsidR="00E316D8" w:rsidRPr="00E316D8" w:rsidRDefault="00E316D8" w:rsidP="00E316D8">
      <w:pPr>
        <w:spacing w:after="0" w:line="360" w:lineRule="auto"/>
        <w:rPr>
          <w:ins w:id="13" w:author="Φλούδα Χριστίνα" w:date="2018-05-23T14:00:00Z"/>
          <w:rFonts w:eastAsia="Times New Roman"/>
          <w:szCs w:val="24"/>
          <w:lang w:eastAsia="en-US"/>
        </w:rPr>
      </w:pPr>
      <w:ins w:id="14" w:author="Φλούδα Χριστίνα" w:date="2018-05-23T14:00:00Z">
        <w:r w:rsidRPr="00E316D8">
          <w:rPr>
            <w:rFonts w:eastAsia="Times New Roman"/>
            <w:szCs w:val="24"/>
            <w:lang w:eastAsia="en-US"/>
          </w:rPr>
          <w:t>ΣΥΝΕΔΡΙΑΣΗ ΡΙΗ΄</w:t>
        </w:r>
      </w:ins>
    </w:p>
    <w:p w14:paraId="100F1720" w14:textId="77777777" w:rsidR="00E316D8" w:rsidRPr="00E316D8" w:rsidRDefault="00E316D8" w:rsidP="00E316D8">
      <w:pPr>
        <w:spacing w:after="0" w:line="360" w:lineRule="auto"/>
        <w:rPr>
          <w:ins w:id="15" w:author="Φλούδα Χριστίνα" w:date="2018-05-23T14:00:00Z"/>
          <w:rFonts w:eastAsia="Times New Roman"/>
          <w:szCs w:val="24"/>
          <w:lang w:eastAsia="en-US"/>
        </w:rPr>
      </w:pPr>
      <w:ins w:id="16" w:author="Φλούδα Χριστίνα" w:date="2018-05-23T14:00:00Z">
        <w:r w:rsidRPr="00E316D8">
          <w:rPr>
            <w:rFonts w:eastAsia="Times New Roman"/>
            <w:szCs w:val="24"/>
            <w:lang w:eastAsia="en-US"/>
          </w:rPr>
          <w:t>Τρίτη  15 Μαΐου 2018</w:t>
        </w:r>
      </w:ins>
    </w:p>
    <w:p w14:paraId="2DF6E9FD" w14:textId="77777777" w:rsidR="00E316D8" w:rsidRPr="00E316D8" w:rsidRDefault="00E316D8" w:rsidP="00E316D8">
      <w:pPr>
        <w:spacing w:after="0" w:line="360" w:lineRule="auto"/>
        <w:rPr>
          <w:ins w:id="17" w:author="Φλούδα Χριστίνα" w:date="2018-05-23T14:00:00Z"/>
          <w:rFonts w:eastAsia="Times New Roman"/>
          <w:szCs w:val="24"/>
          <w:lang w:eastAsia="en-US"/>
        </w:rPr>
      </w:pPr>
    </w:p>
    <w:p w14:paraId="747B4DB2" w14:textId="77777777" w:rsidR="00E316D8" w:rsidRPr="00E316D8" w:rsidRDefault="00E316D8" w:rsidP="00E316D8">
      <w:pPr>
        <w:spacing w:after="0" w:line="360" w:lineRule="auto"/>
        <w:rPr>
          <w:ins w:id="18" w:author="Φλούδα Χριστίνα" w:date="2018-05-23T14:00:00Z"/>
          <w:rFonts w:eastAsia="Times New Roman"/>
          <w:szCs w:val="24"/>
          <w:lang w:eastAsia="en-US"/>
        </w:rPr>
      </w:pPr>
      <w:ins w:id="19" w:author="Φλούδα Χριστίνα" w:date="2018-05-23T14:00:00Z">
        <w:r w:rsidRPr="00E316D8">
          <w:rPr>
            <w:rFonts w:eastAsia="Times New Roman"/>
            <w:szCs w:val="24"/>
            <w:lang w:eastAsia="en-US"/>
          </w:rPr>
          <w:t>ΘΕΜΑΤΑ</w:t>
        </w:r>
      </w:ins>
    </w:p>
    <w:p w14:paraId="3960AE1C" w14:textId="77777777" w:rsidR="00E316D8" w:rsidRPr="00E316D8" w:rsidRDefault="00E316D8" w:rsidP="00E316D8">
      <w:pPr>
        <w:spacing w:after="0" w:line="360" w:lineRule="auto"/>
        <w:rPr>
          <w:ins w:id="20" w:author="Φλούδα Χριστίνα" w:date="2018-05-23T14:00:00Z"/>
          <w:rFonts w:eastAsia="Times New Roman"/>
          <w:szCs w:val="24"/>
          <w:lang w:eastAsia="en-US"/>
        </w:rPr>
      </w:pPr>
      <w:ins w:id="21" w:author="Φλούδα Χριστίνα" w:date="2018-05-23T14:00:00Z">
        <w:r w:rsidRPr="00E316D8">
          <w:rPr>
            <w:rFonts w:eastAsia="Times New Roman"/>
            <w:szCs w:val="24"/>
            <w:lang w:eastAsia="en-US"/>
          </w:rPr>
          <w:t xml:space="preserve"> </w:t>
        </w:r>
        <w:r w:rsidRPr="00E316D8">
          <w:rPr>
            <w:rFonts w:eastAsia="Times New Roman"/>
            <w:szCs w:val="24"/>
            <w:lang w:eastAsia="en-US"/>
          </w:rPr>
          <w:br/>
          <w:t xml:space="preserve">Α. ΕΙΔΙΚΑ ΘΕΜΑΤΑ </w:t>
        </w:r>
        <w:r w:rsidRPr="00E316D8">
          <w:rPr>
            <w:rFonts w:eastAsia="Times New Roman"/>
            <w:szCs w:val="24"/>
            <w:lang w:eastAsia="en-US"/>
          </w:rPr>
          <w:br/>
          <w:t xml:space="preserve">1. Επικύρωση Πρακτικών, σελ. </w:t>
        </w:r>
        <w:r w:rsidRPr="00E316D8">
          <w:rPr>
            <w:rFonts w:eastAsia="Times New Roman"/>
            <w:szCs w:val="24"/>
            <w:lang w:eastAsia="en-US"/>
          </w:rPr>
          <w:br/>
          <w:t xml:space="preserve">2.  Άδεια απουσίας του Βουλευτή κ. Γ. Αρβανιτίδη, σελ. </w:t>
        </w:r>
        <w:r w:rsidRPr="00E316D8">
          <w:rPr>
            <w:rFonts w:eastAsia="Times New Roman"/>
            <w:szCs w:val="24"/>
            <w:lang w:eastAsia="en-US"/>
          </w:rPr>
          <w:br/>
          <w:t xml:space="preserve">3. Ανακοινώνεται ότι τη συνεδρίαση παρακολουθούν μαθητές από το 1ο Δημοτικό Σχολείο Αγίου Νικολάου Λασιθίου, το Δημοτικό Σχολείο Κοκκίνη Χάνη του Νομού Ηρακλείου, το 2ο Γυμνάσιο Βριλησσίων, το 3ο Γυμνάσιο Αγρινίου και το 6ο Γυμνάσιο Σταυρούπολης Θεσσαλονίκης, σελ. </w:t>
        </w:r>
        <w:r w:rsidRPr="00E316D8">
          <w:rPr>
            <w:rFonts w:eastAsia="Times New Roman"/>
            <w:szCs w:val="24"/>
            <w:lang w:eastAsia="en-US"/>
          </w:rPr>
          <w:br/>
          <w:t xml:space="preserve">4. Επί διαδικαστικού θέματος, σελ. </w:t>
        </w:r>
        <w:r w:rsidRPr="00E316D8">
          <w:rPr>
            <w:rFonts w:eastAsia="Times New Roman"/>
            <w:szCs w:val="24"/>
            <w:lang w:eastAsia="en-US"/>
          </w:rPr>
          <w:br/>
          <w:t xml:space="preserve">5. Αναφορά στην επίθεση του στρατού του ισραηλινού κράτους κατά διαδηλωτών στη λωρίδα της Γάζας, σελ. </w:t>
        </w:r>
        <w:r w:rsidRPr="00E316D8">
          <w:rPr>
            <w:rFonts w:eastAsia="Times New Roman"/>
            <w:szCs w:val="24"/>
            <w:lang w:eastAsia="en-US"/>
          </w:rPr>
          <w:br/>
          <w:t xml:space="preserve">6. Ανάγνωση ψηφίσματος της Κοινοβουλευτικής Ομάδας του ΣΥΡΙΖΑ, σχετικά με την επίθεση του στρατού του ισραηλινού κράτους κατά διαδηλωτών στη Λωρίδα της Γάζας, σελ. </w:t>
        </w:r>
        <w:r w:rsidRPr="00E316D8">
          <w:rPr>
            <w:rFonts w:eastAsia="Times New Roman"/>
            <w:szCs w:val="24"/>
            <w:lang w:eastAsia="en-US"/>
          </w:rPr>
          <w:br/>
          <w:t xml:space="preserve"> </w:t>
        </w:r>
        <w:r w:rsidRPr="00E316D8">
          <w:rPr>
            <w:rFonts w:eastAsia="Times New Roman"/>
            <w:szCs w:val="24"/>
            <w:lang w:eastAsia="en-US"/>
          </w:rPr>
          <w:br/>
          <w:t xml:space="preserve">Β. ΝΟΜΟΘΕΤΙΚΗ ΕΡΓΑΣΙΑ </w:t>
        </w:r>
        <w:r w:rsidRPr="00E316D8">
          <w:rPr>
            <w:rFonts w:eastAsia="Times New Roman"/>
            <w:szCs w:val="24"/>
            <w:lang w:eastAsia="en-US"/>
          </w:rPr>
          <w:br/>
          <w:t xml:space="preserve">Συζήτηση και ψήφιση επί της αρχής, των άρθρων, των τροπολογιών και του συνόλου του σχεδίου νόμου του Υπουργείου Μεταναστευτικής Πολιτικής: «Προσαρμογή της ελληνικής νομοθεσίας προς τις διατάξεις της Οδηγίας 2013/33/ΕΕ του Ευρωπαϊκού Κοινοβουλίου και του Συμβουλίου της 26ης Ιουνίου 2013, σχετικά με τις απαιτήσεις για την υποδοχή των αιτούντων διεθνή προστασία (αναδιατύπωση, L180/96/29-6-2013) και άλλες διατάξεις - Τροποποίηση του ν.4251/2014 (ΑΞ„80) για την προσαρμογή της ελληνικής νομοθεσίας στην Οδηγία 2014/66/ΕΕ της 15ης Μαΐου 2014 του Ευρωπαϊκού Κοινοβουλίου και του Συμβουλίου σχετικά με τις προϋποθέσεις εισόδου και διαμονής υπηκόων τρίτων χωρών στο πλαίσιο ενδοεταιρικής μετάθεσης - Τροποποίηση διαδικασιών ασύλου και άλλες διατάξεις», σελ. </w:t>
        </w:r>
        <w:r w:rsidRPr="00E316D8">
          <w:rPr>
            <w:rFonts w:eastAsia="Times New Roman"/>
            <w:szCs w:val="24"/>
            <w:lang w:eastAsia="en-US"/>
          </w:rPr>
          <w:br/>
        </w:r>
      </w:ins>
    </w:p>
    <w:p w14:paraId="4D04392B" w14:textId="77777777" w:rsidR="00E316D8" w:rsidRPr="00E316D8" w:rsidRDefault="00E316D8" w:rsidP="00E316D8">
      <w:pPr>
        <w:spacing w:after="0" w:line="360" w:lineRule="auto"/>
        <w:rPr>
          <w:ins w:id="22" w:author="Φλούδα Χριστίνα" w:date="2018-05-23T14:00:00Z"/>
          <w:rFonts w:eastAsia="Times New Roman"/>
          <w:szCs w:val="24"/>
          <w:lang w:eastAsia="en-US"/>
        </w:rPr>
      </w:pPr>
      <w:ins w:id="23" w:author="Φλούδα Χριστίνα" w:date="2018-05-23T14:00:00Z">
        <w:r w:rsidRPr="00E316D8">
          <w:rPr>
            <w:rFonts w:eastAsia="Times New Roman"/>
            <w:szCs w:val="24"/>
            <w:lang w:eastAsia="en-US"/>
          </w:rPr>
          <w:t>ΠΡΟΕΔΡΕΥΟΝΤΕΣ</w:t>
        </w:r>
      </w:ins>
    </w:p>
    <w:p w14:paraId="36120E06" w14:textId="77777777" w:rsidR="00E316D8" w:rsidRPr="00E316D8" w:rsidRDefault="00E316D8" w:rsidP="00E316D8">
      <w:pPr>
        <w:spacing w:after="0" w:line="360" w:lineRule="auto"/>
        <w:rPr>
          <w:ins w:id="24" w:author="Φλούδα Χριστίνα" w:date="2018-05-23T14:00:00Z"/>
          <w:rFonts w:eastAsia="Times New Roman"/>
          <w:szCs w:val="24"/>
          <w:lang w:eastAsia="en-US"/>
        </w:rPr>
      </w:pPr>
    </w:p>
    <w:p w14:paraId="6DB0C921" w14:textId="77777777" w:rsidR="00E316D8" w:rsidRPr="00E316D8" w:rsidRDefault="00E316D8" w:rsidP="00E316D8">
      <w:pPr>
        <w:spacing w:after="0" w:line="360" w:lineRule="auto"/>
        <w:rPr>
          <w:ins w:id="25" w:author="Φλούδα Χριστίνα" w:date="2018-05-23T14:00:00Z"/>
          <w:rFonts w:eastAsia="Times New Roman"/>
          <w:szCs w:val="24"/>
          <w:lang w:eastAsia="en-US"/>
        </w:rPr>
      </w:pPr>
      <w:ins w:id="26" w:author="Φλούδα Χριστίνα" w:date="2018-05-23T14:00:00Z">
        <w:r w:rsidRPr="00E316D8">
          <w:rPr>
            <w:rFonts w:eastAsia="Times New Roman"/>
            <w:szCs w:val="24"/>
            <w:lang w:eastAsia="en-US"/>
          </w:rPr>
          <w:t>ΓΕΩΡΓΙΑΔΗΣ Μ. , σελ.</w:t>
        </w:r>
        <w:r w:rsidRPr="00E316D8">
          <w:rPr>
            <w:rFonts w:eastAsia="Times New Roman"/>
            <w:szCs w:val="24"/>
            <w:lang w:eastAsia="en-US"/>
          </w:rPr>
          <w:br/>
          <w:t>ΚΑΚΛΑΜΑΝΗΣ Ν. , σελ.</w:t>
        </w:r>
        <w:r w:rsidRPr="00E316D8">
          <w:rPr>
            <w:rFonts w:eastAsia="Times New Roman"/>
            <w:szCs w:val="24"/>
            <w:lang w:eastAsia="en-US"/>
          </w:rPr>
          <w:br/>
          <w:t>ΛΑΜΠΡΟΥΛΗΣ Γ. , σελ.</w:t>
        </w:r>
        <w:r w:rsidRPr="00E316D8">
          <w:rPr>
            <w:rFonts w:eastAsia="Times New Roman"/>
            <w:szCs w:val="24"/>
            <w:lang w:eastAsia="en-US"/>
          </w:rPr>
          <w:br/>
          <w:t>ΛΥΚΟΥΔΗΣ Σ. , σελ.</w:t>
        </w:r>
        <w:r w:rsidRPr="00E316D8">
          <w:rPr>
            <w:rFonts w:eastAsia="Times New Roman"/>
            <w:szCs w:val="24"/>
            <w:lang w:eastAsia="en-US"/>
          </w:rPr>
          <w:br/>
        </w:r>
      </w:ins>
    </w:p>
    <w:p w14:paraId="3220E5BC" w14:textId="77777777" w:rsidR="00E316D8" w:rsidRPr="00E316D8" w:rsidRDefault="00E316D8" w:rsidP="00E316D8">
      <w:pPr>
        <w:spacing w:after="0" w:line="360" w:lineRule="auto"/>
        <w:rPr>
          <w:ins w:id="27" w:author="Φλούδα Χριστίνα" w:date="2018-05-23T14:00:00Z"/>
          <w:rFonts w:eastAsia="Times New Roman"/>
          <w:szCs w:val="24"/>
          <w:lang w:eastAsia="en-US"/>
        </w:rPr>
      </w:pPr>
    </w:p>
    <w:p w14:paraId="331A22C2" w14:textId="77777777" w:rsidR="00E316D8" w:rsidRPr="00E316D8" w:rsidRDefault="00E316D8" w:rsidP="00E316D8">
      <w:pPr>
        <w:spacing w:after="0" w:line="360" w:lineRule="auto"/>
        <w:rPr>
          <w:ins w:id="28" w:author="Φλούδα Χριστίνα" w:date="2018-05-23T14:00:00Z"/>
          <w:rFonts w:eastAsia="Times New Roman"/>
          <w:szCs w:val="24"/>
          <w:lang w:eastAsia="en-US"/>
        </w:rPr>
      </w:pPr>
      <w:ins w:id="29" w:author="Φλούδα Χριστίνα" w:date="2018-05-23T14:00:00Z">
        <w:r w:rsidRPr="00E316D8">
          <w:rPr>
            <w:rFonts w:eastAsia="Times New Roman"/>
            <w:szCs w:val="24"/>
            <w:lang w:eastAsia="en-US"/>
          </w:rPr>
          <w:t>ΟΜΙΛΗΤΕΣ</w:t>
        </w:r>
      </w:ins>
    </w:p>
    <w:p w14:paraId="0CB42E91" w14:textId="77777777" w:rsidR="00E316D8" w:rsidRPr="00E316D8" w:rsidRDefault="00E316D8" w:rsidP="00E316D8">
      <w:pPr>
        <w:spacing w:after="0" w:line="360" w:lineRule="auto"/>
        <w:rPr>
          <w:ins w:id="30" w:author="Φλούδα Χριστίνα" w:date="2018-05-23T14:00:00Z"/>
          <w:rFonts w:eastAsia="Times New Roman"/>
          <w:szCs w:val="24"/>
          <w:lang w:eastAsia="en-US"/>
        </w:rPr>
      </w:pPr>
      <w:ins w:id="31" w:author="Φλούδα Χριστίνα" w:date="2018-05-23T14:00:00Z">
        <w:r w:rsidRPr="00E316D8">
          <w:rPr>
            <w:rFonts w:eastAsia="Times New Roman"/>
            <w:szCs w:val="24"/>
            <w:lang w:eastAsia="en-US"/>
          </w:rPr>
          <w:br/>
          <w:t>Α. Επί διαδικαστικού θέματος:</w:t>
        </w:r>
        <w:r w:rsidRPr="00E316D8">
          <w:rPr>
            <w:rFonts w:eastAsia="Times New Roman"/>
            <w:szCs w:val="24"/>
            <w:lang w:eastAsia="en-US"/>
          </w:rPr>
          <w:br/>
          <w:t>ΑΘΑΝΑΣΙΟΥ Χ. , σελ.</w:t>
        </w:r>
        <w:r w:rsidRPr="00E316D8">
          <w:rPr>
            <w:rFonts w:eastAsia="Times New Roman"/>
            <w:szCs w:val="24"/>
            <w:lang w:eastAsia="en-US"/>
          </w:rPr>
          <w:br/>
          <w:t>ΒΑΡΒΙΤΣΙΩΤΗΣ Μ. , σελ.</w:t>
        </w:r>
        <w:r w:rsidRPr="00E316D8">
          <w:rPr>
            <w:rFonts w:eastAsia="Times New Roman"/>
            <w:szCs w:val="24"/>
            <w:lang w:eastAsia="en-US"/>
          </w:rPr>
          <w:br/>
          <w:t>ΒΙΤΣΑΣ Δ. , σελ.</w:t>
        </w:r>
        <w:r w:rsidRPr="00E316D8">
          <w:rPr>
            <w:rFonts w:eastAsia="Times New Roman"/>
            <w:szCs w:val="24"/>
            <w:lang w:eastAsia="en-US"/>
          </w:rPr>
          <w:br/>
          <w:t>ΒΟΡΙΔΗΣ Μ. , σελ.</w:t>
        </w:r>
        <w:r w:rsidRPr="00E316D8">
          <w:rPr>
            <w:rFonts w:eastAsia="Times New Roman"/>
            <w:szCs w:val="24"/>
            <w:lang w:eastAsia="en-US"/>
          </w:rPr>
          <w:br/>
          <w:t>ΓΕΩΡΓΙΑΔΗΣ Μ. , σελ.</w:t>
        </w:r>
        <w:r w:rsidRPr="00E316D8">
          <w:rPr>
            <w:rFonts w:eastAsia="Times New Roman"/>
            <w:szCs w:val="24"/>
            <w:lang w:eastAsia="en-US"/>
          </w:rPr>
          <w:br/>
          <w:t>ΗΛΙΟΠΟΥΛΟΣ Π. , σελ.</w:t>
        </w:r>
        <w:r w:rsidRPr="00E316D8">
          <w:rPr>
            <w:rFonts w:eastAsia="Times New Roman"/>
            <w:szCs w:val="24"/>
            <w:lang w:eastAsia="en-US"/>
          </w:rPr>
          <w:br/>
          <w:t>ΚΑΚΛΑΜΑΝΗΣ Ν. , σελ.</w:t>
        </w:r>
        <w:r w:rsidRPr="00E316D8">
          <w:rPr>
            <w:rFonts w:eastAsia="Times New Roman"/>
            <w:szCs w:val="24"/>
            <w:lang w:eastAsia="en-US"/>
          </w:rPr>
          <w:br/>
          <w:t>ΛΑΓΟΣ Ι. , σελ.</w:t>
        </w:r>
        <w:r w:rsidRPr="00E316D8">
          <w:rPr>
            <w:rFonts w:eastAsia="Times New Roman"/>
            <w:szCs w:val="24"/>
            <w:lang w:eastAsia="en-US"/>
          </w:rPr>
          <w:br/>
          <w:t>ΛΑΜΠΡΟΥΛΗΣ Γ. , σελ.</w:t>
        </w:r>
        <w:r w:rsidRPr="00E316D8">
          <w:rPr>
            <w:rFonts w:eastAsia="Times New Roman"/>
            <w:szCs w:val="24"/>
            <w:lang w:eastAsia="en-US"/>
          </w:rPr>
          <w:br/>
          <w:t>ΛΥΚΟΥΔΗΣ Σ. , σελ.</w:t>
        </w:r>
        <w:r w:rsidRPr="00E316D8">
          <w:rPr>
            <w:rFonts w:eastAsia="Times New Roman"/>
            <w:szCs w:val="24"/>
            <w:lang w:eastAsia="en-US"/>
          </w:rPr>
          <w:br/>
          <w:t>ΜΠΑΛΑΦΑΣ Ι. , σελ.</w:t>
        </w:r>
        <w:r w:rsidRPr="00E316D8">
          <w:rPr>
            <w:rFonts w:eastAsia="Times New Roman"/>
            <w:szCs w:val="24"/>
            <w:lang w:eastAsia="en-US"/>
          </w:rPr>
          <w:br/>
          <w:t>ΠΑΛΛΗΣ Γ. , σελ.</w:t>
        </w:r>
        <w:r w:rsidRPr="00E316D8">
          <w:rPr>
            <w:rFonts w:eastAsia="Times New Roman"/>
            <w:szCs w:val="24"/>
            <w:lang w:eastAsia="en-US"/>
          </w:rPr>
          <w:br/>
          <w:t>ΠΑΦΙΛΗΣ Α. , σελ.</w:t>
        </w:r>
        <w:r w:rsidRPr="00E316D8">
          <w:rPr>
            <w:rFonts w:eastAsia="Times New Roman"/>
            <w:szCs w:val="24"/>
            <w:lang w:eastAsia="en-US"/>
          </w:rPr>
          <w:br/>
          <w:t>ΣΑΡΙΔΗΣ Ι. , σελ.</w:t>
        </w:r>
        <w:r w:rsidRPr="00E316D8">
          <w:rPr>
            <w:rFonts w:eastAsia="Times New Roman"/>
            <w:szCs w:val="24"/>
            <w:lang w:eastAsia="en-US"/>
          </w:rPr>
          <w:br/>
          <w:t>ΧΡΙΣΤΟΔΟΥΛΟΠΟΥΛΟΥ Α. , σελ.</w:t>
        </w:r>
        <w:r w:rsidRPr="00E316D8">
          <w:rPr>
            <w:rFonts w:eastAsia="Times New Roman"/>
            <w:szCs w:val="24"/>
            <w:lang w:eastAsia="en-US"/>
          </w:rPr>
          <w:br/>
        </w:r>
        <w:r w:rsidRPr="00E316D8">
          <w:rPr>
            <w:rFonts w:eastAsia="Times New Roman"/>
            <w:szCs w:val="24"/>
            <w:lang w:eastAsia="en-US"/>
          </w:rPr>
          <w:br/>
          <w:t>Β. Επί της αναφοράς στην επίθεση του στρατού του ισραηλινού κράτους κατά διαδηλωτών στη λωρίδα της Γάζας:</w:t>
        </w:r>
        <w:r w:rsidRPr="00E316D8">
          <w:rPr>
            <w:rFonts w:eastAsia="Times New Roman"/>
            <w:szCs w:val="24"/>
            <w:lang w:eastAsia="en-US"/>
          </w:rPr>
          <w:br/>
          <w:t>ΒΑΚΗ Φ. , σελ.</w:t>
        </w:r>
        <w:r w:rsidRPr="00E316D8">
          <w:rPr>
            <w:rFonts w:eastAsia="Times New Roman"/>
            <w:szCs w:val="24"/>
            <w:lang w:eastAsia="en-US"/>
          </w:rPr>
          <w:br/>
          <w:t>ΒΙΤΣΑΣ Δ. , σελ.</w:t>
        </w:r>
        <w:r w:rsidRPr="00E316D8">
          <w:rPr>
            <w:rFonts w:eastAsia="Times New Roman"/>
            <w:szCs w:val="24"/>
            <w:lang w:eastAsia="en-US"/>
          </w:rPr>
          <w:br/>
          <w:t>ΓΑΚΗΣ Δ. , σελ.</w:t>
        </w:r>
        <w:r w:rsidRPr="00E316D8">
          <w:rPr>
            <w:rFonts w:eastAsia="Times New Roman"/>
            <w:szCs w:val="24"/>
            <w:lang w:eastAsia="en-US"/>
          </w:rPr>
          <w:br/>
          <w:t>ΔΡΙΤΣΑΣ Θ. , σελ.</w:t>
        </w:r>
        <w:r w:rsidRPr="00E316D8">
          <w:rPr>
            <w:rFonts w:eastAsia="Times New Roman"/>
            <w:szCs w:val="24"/>
            <w:lang w:eastAsia="en-US"/>
          </w:rPr>
          <w:br/>
          <w:t>ΗΛΙΟΠΟΥΛΟΣ Π. , σελ.</w:t>
        </w:r>
        <w:r w:rsidRPr="00E316D8">
          <w:rPr>
            <w:rFonts w:eastAsia="Times New Roman"/>
            <w:szCs w:val="24"/>
            <w:lang w:eastAsia="en-US"/>
          </w:rPr>
          <w:br/>
          <w:t>ΘΕΛΕΡΙΤΗ Μ. , σελ.</w:t>
        </w:r>
        <w:r w:rsidRPr="00E316D8">
          <w:rPr>
            <w:rFonts w:eastAsia="Times New Roman"/>
            <w:szCs w:val="24"/>
            <w:lang w:eastAsia="en-US"/>
          </w:rPr>
          <w:br/>
          <w:t>ΘΕΟΧΑΡΟΠΟΥΛΟΣ Α. , σελ.</w:t>
        </w:r>
        <w:r w:rsidRPr="00E316D8">
          <w:rPr>
            <w:rFonts w:eastAsia="Times New Roman"/>
            <w:szCs w:val="24"/>
            <w:lang w:eastAsia="en-US"/>
          </w:rPr>
          <w:br/>
          <w:t>ΚΑΒΒΑΔΙΑ Ι. , σελ.</w:t>
        </w:r>
        <w:r w:rsidRPr="00E316D8">
          <w:rPr>
            <w:rFonts w:eastAsia="Times New Roman"/>
            <w:szCs w:val="24"/>
            <w:lang w:eastAsia="en-US"/>
          </w:rPr>
          <w:br/>
          <w:t>ΛΑΓΟΣ Ι. , σελ.</w:t>
        </w:r>
        <w:r w:rsidRPr="00E316D8">
          <w:rPr>
            <w:rFonts w:eastAsia="Times New Roman"/>
            <w:szCs w:val="24"/>
            <w:lang w:eastAsia="en-US"/>
          </w:rPr>
          <w:br/>
          <w:t>ΠΑΛΛΗΣ Γ. , σελ.</w:t>
        </w:r>
        <w:r w:rsidRPr="00E316D8">
          <w:rPr>
            <w:rFonts w:eastAsia="Times New Roman"/>
            <w:szCs w:val="24"/>
            <w:lang w:eastAsia="en-US"/>
          </w:rPr>
          <w:br/>
          <w:t>ΠΑΝΑΓΙΩΤΑΡΟΣ Η. , σελ.</w:t>
        </w:r>
        <w:r w:rsidRPr="00E316D8">
          <w:rPr>
            <w:rFonts w:eastAsia="Times New Roman"/>
            <w:szCs w:val="24"/>
            <w:lang w:eastAsia="en-US"/>
          </w:rPr>
          <w:br/>
          <w:t>ΠΑΠΠΑΣ Χ. , σελ.</w:t>
        </w:r>
        <w:r w:rsidRPr="00E316D8">
          <w:rPr>
            <w:rFonts w:eastAsia="Times New Roman"/>
            <w:szCs w:val="24"/>
            <w:lang w:eastAsia="en-US"/>
          </w:rPr>
          <w:br/>
          <w:t>ΠΑΡΑΣΚΕΥΟΠΟΥΛΟΣ Ν. , σελ.</w:t>
        </w:r>
        <w:r w:rsidRPr="00E316D8">
          <w:rPr>
            <w:rFonts w:eastAsia="Times New Roman"/>
            <w:szCs w:val="24"/>
            <w:lang w:eastAsia="en-US"/>
          </w:rPr>
          <w:br/>
          <w:t>ΠΑΦΙΛΗΣ Α. , σελ.</w:t>
        </w:r>
        <w:r w:rsidRPr="00E316D8">
          <w:rPr>
            <w:rFonts w:eastAsia="Times New Roman"/>
            <w:szCs w:val="24"/>
            <w:lang w:eastAsia="en-US"/>
          </w:rPr>
          <w:br/>
          <w:t>ΡΙΖΟΥΛΗΣ Α. , σελ.</w:t>
        </w:r>
        <w:r w:rsidRPr="00E316D8">
          <w:rPr>
            <w:rFonts w:eastAsia="Times New Roman"/>
            <w:szCs w:val="24"/>
            <w:lang w:eastAsia="en-US"/>
          </w:rPr>
          <w:br/>
          <w:t>ΣΤΑΜΑΤΑΚΗ Ε. , σελ.</w:t>
        </w:r>
        <w:r w:rsidRPr="00E316D8">
          <w:rPr>
            <w:rFonts w:eastAsia="Times New Roman"/>
            <w:szCs w:val="24"/>
            <w:lang w:eastAsia="en-US"/>
          </w:rPr>
          <w:br/>
          <w:t>ΧΡΙΣΤΟΔΟΥΛΟΠΟΥΛΟΥ Α. , σελ.</w:t>
        </w:r>
        <w:r w:rsidRPr="00E316D8">
          <w:rPr>
            <w:rFonts w:eastAsia="Times New Roman"/>
            <w:szCs w:val="24"/>
            <w:lang w:eastAsia="en-US"/>
          </w:rPr>
          <w:br/>
        </w:r>
        <w:r w:rsidRPr="00E316D8">
          <w:rPr>
            <w:rFonts w:eastAsia="Times New Roman"/>
            <w:szCs w:val="24"/>
            <w:lang w:eastAsia="en-US"/>
          </w:rPr>
          <w:br/>
          <w:t>Γ. Επί του σχεδίου νόμου του Υπουργείου Μεταναστευτικής Πολιτικής:</w:t>
        </w:r>
        <w:r w:rsidRPr="00E316D8">
          <w:rPr>
            <w:rFonts w:eastAsia="Times New Roman"/>
            <w:szCs w:val="24"/>
            <w:lang w:eastAsia="en-US"/>
          </w:rPr>
          <w:br/>
          <w:t>ΑΘΑΝΑΣΙΟΥ Χ. , σελ.</w:t>
        </w:r>
        <w:r w:rsidRPr="00E316D8">
          <w:rPr>
            <w:rFonts w:eastAsia="Times New Roman"/>
            <w:szCs w:val="24"/>
            <w:lang w:eastAsia="en-US"/>
          </w:rPr>
          <w:br/>
          <w:t>ΒΑΚΗ Φ. , σελ.</w:t>
        </w:r>
        <w:r w:rsidRPr="00E316D8">
          <w:rPr>
            <w:rFonts w:eastAsia="Times New Roman"/>
            <w:szCs w:val="24"/>
            <w:lang w:eastAsia="en-US"/>
          </w:rPr>
          <w:br/>
          <w:t>ΒΑΡΒΙΤΣΙΩΤΗΣ Μ. , σελ.</w:t>
        </w:r>
        <w:r w:rsidRPr="00E316D8">
          <w:rPr>
            <w:rFonts w:eastAsia="Times New Roman"/>
            <w:szCs w:val="24"/>
            <w:lang w:eastAsia="en-US"/>
          </w:rPr>
          <w:br/>
          <w:t>ΒΙΤΣΑΣ Δ. , σελ.</w:t>
        </w:r>
        <w:r w:rsidRPr="00E316D8">
          <w:rPr>
            <w:rFonts w:eastAsia="Times New Roman"/>
            <w:szCs w:val="24"/>
            <w:lang w:eastAsia="en-US"/>
          </w:rPr>
          <w:br/>
          <w:t>ΒΟΡΙΔΗΣ Μ. , σελ.</w:t>
        </w:r>
        <w:r w:rsidRPr="00E316D8">
          <w:rPr>
            <w:rFonts w:eastAsia="Times New Roman"/>
            <w:szCs w:val="24"/>
            <w:lang w:eastAsia="en-US"/>
          </w:rPr>
          <w:br/>
          <w:t>ΒΟΥΛΤΕΨΗ Σ. , σελ.</w:t>
        </w:r>
        <w:r w:rsidRPr="00E316D8">
          <w:rPr>
            <w:rFonts w:eastAsia="Times New Roman"/>
            <w:szCs w:val="24"/>
            <w:lang w:eastAsia="en-US"/>
          </w:rPr>
          <w:br/>
          <w:t>ΓΑΚΗΣ Δ. , σελ.</w:t>
        </w:r>
        <w:r w:rsidRPr="00E316D8">
          <w:rPr>
            <w:rFonts w:eastAsia="Times New Roman"/>
            <w:szCs w:val="24"/>
            <w:lang w:eastAsia="en-US"/>
          </w:rPr>
          <w:br/>
          <w:t>ΓΕΡΜΕΝΗΣ Γ. , σελ.</w:t>
        </w:r>
        <w:r w:rsidRPr="00E316D8">
          <w:rPr>
            <w:rFonts w:eastAsia="Times New Roman"/>
            <w:szCs w:val="24"/>
            <w:lang w:eastAsia="en-US"/>
          </w:rPr>
          <w:br/>
          <w:t>ΓΡΕΓΟΣ Α. , σελ.</w:t>
        </w:r>
        <w:r w:rsidRPr="00E316D8">
          <w:rPr>
            <w:rFonts w:eastAsia="Times New Roman"/>
            <w:szCs w:val="24"/>
            <w:lang w:eastAsia="en-US"/>
          </w:rPr>
          <w:br/>
          <w:t>ΔΑΝΕΛΛΗΣ Σ. , σελ.</w:t>
        </w:r>
        <w:r w:rsidRPr="00E316D8">
          <w:rPr>
            <w:rFonts w:eastAsia="Times New Roman"/>
            <w:szCs w:val="24"/>
            <w:lang w:eastAsia="en-US"/>
          </w:rPr>
          <w:br/>
          <w:t>ΔΕΛΗΣ Ι. , σελ.</w:t>
        </w:r>
        <w:r w:rsidRPr="00E316D8">
          <w:rPr>
            <w:rFonts w:eastAsia="Times New Roman"/>
            <w:szCs w:val="24"/>
            <w:lang w:eastAsia="en-US"/>
          </w:rPr>
          <w:br/>
          <w:t>ΔΕΝΔΙΑΣ Ν. , σελ.</w:t>
        </w:r>
        <w:r w:rsidRPr="00E316D8">
          <w:rPr>
            <w:rFonts w:eastAsia="Times New Roman"/>
            <w:szCs w:val="24"/>
            <w:lang w:eastAsia="en-US"/>
          </w:rPr>
          <w:br/>
          <w:t>ΔΡΙΤΣΑΣ Θ. , σελ.</w:t>
        </w:r>
        <w:r w:rsidRPr="00E316D8">
          <w:rPr>
            <w:rFonts w:eastAsia="Times New Roman"/>
            <w:szCs w:val="24"/>
            <w:lang w:eastAsia="en-US"/>
          </w:rPr>
          <w:br/>
          <w:t>ΗΛΙΟΠΟΥΛΟΣ Π. , σελ.</w:t>
        </w:r>
        <w:r w:rsidRPr="00E316D8">
          <w:rPr>
            <w:rFonts w:eastAsia="Times New Roman"/>
            <w:szCs w:val="24"/>
            <w:lang w:eastAsia="en-US"/>
          </w:rPr>
          <w:br/>
          <w:t>ΘΕΛΕΡΙΤΗ Μ. , σελ.</w:t>
        </w:r>
        <w:r w:rsidRPr="00E316D8">
          <w:rPr>
            <w:rFonts w:eastAsia="Times New Roman"/>
            <w:szCs w:val="24"/>
            <w:lang w:eastAsia="en-US"/>
          </w:rPr>
          <w:br/>
          <w:t>ΘΕΟΧΑΡΟΠΟΥΛΟΣ Α. , σελ.</w:t>
        </w:r>
        <w:r w:rsidRPr="00E316D8">
          <w:rPr>
            <w:rFonts w:eastAsia="Times New Roman"/>
            <w:szCs w:val="24"/>
            <w:lang w:eastAsia="en-US"/>
          </w:rPr>
          <w:br/>
          <w:t>ΚΑΒΒΑΔΙΑ Ι. , σελ.</w:t>
        </w:r>
        <w:r w:rsidRPr="00E316D8">
          <w:rPr>
            <w:rFonts w:eastAsia="Times New Roman"/>
            <w:szCs w:val="24"/>
            <w:lang w:eastAsia="en-US"/>
          </w:rPr>
          <w:br/>
          <w:t>ΚΑΜΑΤΕΡΟΣ Η. , σελ.</w:t>
        </w:r>
        <w:r w:rsidRPr="00E316D8">
          <w:rPr>
            <w:rFonts w:eastAsia="Times New Roman"/>
            <w:szCs w:val="24"/>
            <w:lang w:eastAsia="en-US"/>
          </w:rPr>
          <w:br/>
          <w:t>ΚΑΡΡΑΣ Γ. , σελ.</w:t>
        </w:r>
        <w:r w:rsidRPr="00E316D8">
          <w:rPr>
            <w:rFonts w:eastAsia="Times New Roman"/>
            <w:szCs w:val="24"/>
            <w:lang w:eastAsia="en-US"/>
          </w:rPr>
          <w:br/>
          <w:t>ΚΑΣΙΔΙΑΡΗΣ Η. , σελ.</w:t>
        </w:r>
        <w:r w:rsidRPr="00E316D8">
          <w:rPr>
            <w:rFonts w:eastAsia="Times New Roman"/>
            <w:szCs w:val="24"/>
            <w:lang w:eastAsia="en-US"/>
          </w:rPr>
          <w:br/>
          <w:t>ΚΑΤΣΙΚΗΣ Κ. , σελ.</w:t>
        </w:r>
        <w:r w:rsidRPr="00E316D8">
          <w:rPr>
            <w:rFonts w:eastAsia="Times New Roman"/>
            <w:szCs w:val="24"/>
            <w:lang w:eastAsia="en-US"/>
          </w:rPr>
          <w:br/>
          <w:t>ΚΑΤΣΩΤΗΣ Χ. , σελ.</w:t>
        </w:r>
        <w:r w:rsidRPr="00E316D8">
          <w:rPr>
            <w:rFonts w:eastAsia="Times New Roman"/>
            <w:szCs w:val="24"/>
            <w:lang w:eastAsia="en-US"/>
          </w:rPr>
          <w:br/>
          <w:t>ΚΕΛΛΑΣ Χ. , σελ.</w:t>
        </w:r>
        <w:r w:rsidRPr="00E316D8">
          <w:rPr>
            <w:rFonts w:eastAsia="Times New Roman"/>
            <w:szCs w:val="24"/>
            <w:lang w:eastAsia="en-US"/>
          </w:rPr>
          <w:br/>
          <w:t>ΚΟΛΛΙΑ - ΤΣΑΡΟΥΧΑ Μ. , σελ.</w:t>
        </w:r>
        <w:r w:rsidRPr="00E316D8">
          <w:rPr>
            <w:rFonts w:eastAsia="Times New Roman"/>
            <w:szCs w:val="24"/>
            <w:lang w:eastAsia="en-US"/>
          </w:rPr>
          <w:br/>
          <w:t>ΚΟΝΙΟΡΔΟΥ Λ. , σελ.</w:t>
        </w:r>
        <w:r w:rsidRPr="00E316D8">
          <w:rPr>
            <w:rFonts w:eastAsia="Times New Roman"/>
            <w:szCs w:val="24"/>
            <w:lang w:eastAsia="en-US"/>
          </w:rPr>
          <w:br/>
          <w:t>ΚΟΥΤΣΟΥΜΠΑΣ Δ. , σελ.</w:t>
        </w:r>
        <w:r w:rsidRPr="00E316D8">
          <w:rPr>
            <w:rFonts w:eastAsia="Times New Roman"/>
            <w:szCs w:val="24"/>
            <w:lang w:eastAsia="en-US"/>
          </w:rPr>
          <w:br/>
          <w:t>ΛΑΓΟΣ Ι. , σελ.</w:t>
        </w:r>
        <w:r w:rsidRPr="00E316D8">
          <w:rPr>
            <w:rFonts w:eastAsia="Times New Roman"/>
            <w:szCs w:val="24"/>
            <w:lang w:eastAsia="en-US"/>
          </w:rPr>
          <w:br/>
          <w:t>ΜΑΝΩΛΑΚΟΥ Δ. , σελ.</w:t>
        </w:r>
        <w:r w:rsidRPr="00E316D8">
          <w:rPr>
            <w:rFonts w:eastAsia="Times New Roman"/>
            <w:szCs w:val="24"/>
            <w:lang w:eastAsia="en-US"/>
          </w:rPr>
          <w:br/>
          <w:t>ΜΕΓΑΛΟΜΥΣΤΑΚΑΣ Α. , σελ.</w:t>
        </w:r>
        <w:r w:rsidRPr="00E316D8">
          <w:rPr>
            <w:rFonts w:eastAsia="Times New Roman"/>
            <w:szCs w:val="24"/>
            <w:lang w:eastAsia="en-US"/>
          </w:rPr>
          <w:br/>
          <w:t>ΜΕΓΑΛΟΟΙΚΟΝΟΜΟΥ Θ. , σελ.</w:t>
        </w:r>
        <w:r w:rsidRPr="00E316D8">
          <w:rPr>
            <w:rFonts w:eastAsia="Times New Roman"/>
            <w:szCs w:val="24"/>
            <w:lang w:eastAsia="en-US"/>
          </w:rPr>
          <w:br/>
          <w:t>ΜΙΧΑΗΛΙΔΗΣ Α. , σελ.</w:t>
        </w:r>
        <w:r w:rsidRPr="00E316D8">
          <w:rPr>
            <w:rFonts w:eastAsia="Times New Roman"/>
            <w:szCs w:val="24"/>
            <w:lang w:eastAsia="en-US"/>
          </w:rPr>
          <w:br/>
          <w:t>ΜΙΧΑΛΟΛΙΑΚΟΣ Ν. , σελ.</w:t>
        </w:r>
        <w:r w:rsidRPr="00E316D8">
          <w:rPr>
            <w:rFonts w:eastAsia="Times New Roman"/>
            <w:szCs w:val="24"/>
            <w:lang w:eastAsia="en-US"/>
          </w:rPr>
          <w:br/>
          <w:t>ΜΙΧΕΛΗΣ Α. , σελ.</w:t>
        </w:r>
        <w:r w:rsidRPr="00E316D8">
          <w:rPr>
            <w:rFonts w:eastAsia="Times New Roman"/>
            <w:szCs w:val="24"/>
            <w:lang w:eastAsia="en-US"/>
          </w:rPr>
          <w:br/>
          <w:t>ΜΠΑΛΑΦΑΣ Ι. , σελ.</w:t>
        </w:r>
        <w:r w:rsidRPr="00E316D8">
          <w:rPr>
            <w:rFonts w:eastAsia="Times New Roman"/>
            <w:szCs w:val="24"/>
            <w:lang w:eastAsia="en-US"/>
          </w:rPr>
          <w:br/>
          <w:t>ΞΑΝΘΟΣ Α. , σελ.</w:t>
        </w:r>
        <w:r w:rsidRPr="00E316D8">
          <w:rPr>
            <w:rFonts w:eastAsia="Times New Roman"/>
            <w:szCs w:val="24"/>
            <w:lang w:eastAsia="en-US"/>
          </w:rPr>
          <w:br/>
          <w:t>ΠΑΛΛΗΣ Γ. , σελ.</w:t>
        </w:r>
        <w:r w:rsidRPr="00E316D8">
          <w:rPr>
            <w:rFonts w:eastAsia="Times New Roman"/>
            <w:szCs w:val="24"/>
            <w:lang w:eastAsia="en-US"/>
          </w:rPr>
          <w:br/>
          <w:t>ΠΑΝΑΓΙΩΤΑΡΟΣ Η. , σελ.</w:t>
        </w:r>
        <w:r w:rsidRPr="00E316D8">
          <w:rPr>
            <w:rFonts w:eastAsia="Times New Roman"/>
            <w:szCs w:val="24"/>
            <w:lang w:eastAsia="en-US"/>
          </w:rPr>
          <w:br/>
          <w:t>ΠΑΠΑΘΕΟΔΩΡΟΥ Θ. , σελ.</w:t>
        </w:r>
        <w:r w:rsidRPr="00E316D8">
          <w:rPr>
            <w:rFonts w:eastAsia="Times New Roman"/>
            <w:szCs w:val="24"/>
            <w:lang w:eastAsia="en-US"/>
          </w:rPr>
          <w:br/>
          <w:t>ΠΑΠΑΧΡΙΣΤΟΠΟΥΛΟΣ Α. , σελ.</w:t>
        </w:r>
        <w:r w:rsidRPr="00E316D8">
          <w:rPr>
            <w:rFonts w:eastAsia="Times New Roman"/>
            <w:szCs w:val="24"/>
            <w:lang w:eastAsia="en-US"/>
          </w:rPr>
          <w:br/>
          <w:t>ΠΑΠΠΑΣ Χ. , σελ.</w:t>
        </w:r>
        <w:r w:rsidRPr="00E316D8">
          <w:rPr>
            <w:rFonts w:eastAsia="Times New Roman"/>
            <w:szCs w:val="24"/>
            <w:lang w:eastAsia="en-US"/>
          </w:rPr>
          <w:br/>
          <w:t>ΠΑΡΑΣΚΕΥΟΠΟΥΛΟΣ Ν. , σελ.</w:t>
        </w:r>
        <w:r w:rsidRPr="00E316D8">
          <w:rPr>
            <w:rFonts w:eastAsia="Times New Roman"/>
            <w:szCs w:val="24"/>
            <w:lang w:eastAsia="en-US"/>
          </w:rPr>
          <w:br/>
          <w:t>ΠΑΦΙΛΗΣ Α. , σελ.</w:t>
        </w:r>
      </w:ins>
    </w:p>
    <w:p w14:paraId="776B2C17" w14:textId="77777777" w:rsidR="00E316D8" w:rsidRPr="00E316D8" w:rsidRDefault="00E316D8" w:rsidP="00E316D8">
      <w:pPr>
        <w:spacing w:after="0" w:line="360" w:lineRule="auto"/>
        <w:rPr>
          <w:ins w:id="32" w:author="Φλούδα Χριστίνα" w:date="2018-05-23T14:00:00Z"/>
          <w:rFonts w:eastAsia="Times New Roman"/>
          <w:szCs w:val="24"/>
          <w:lang w:eastAsia="en-US"/>
        </w:rPr>
      </w:pPr>
      <w:ins w:id="33" w:author="Φλούδα Χριστίνα" w:date="2018-05-23T14:00:00Z">
        <w:r w:rsidRPr="00E316D8">
          <w:rPr>
            <w:rFonts w:eastAsia="Times New Roman"/>
            <w:szCs w:val="24"/>
            <w:lang w:eastAsia="en-US"/>
          </w:rPr>
          <w:t xml:space="preserve">ΣΑΡΙΔΗΣ Ι. , σελ. </w:t>
        </w:r>
        <w:r w:rsidRPr="00E316D8">
          <w:rPr>
            <w:rFonts w:eastAsia="Times New Roman"/>
            <w:szCs w:val="24"/>
            <w:lang w:eastAsia="en-US"/>
          </w:rPr>
          <w:br/>
          <w:t>ΡΙΖΟΥΛΗΣ Α. , σελ.</w:t>
        </w:r>
        <w:r w:rsidRPr="00E316D8">
          <w:rPr>
            <w:rFonts w:eastAsia="Times New Roman"/>
            <w:szCs w:val="24"/>
            <w:lang w:eastAsia="en-US"/>
          </w:rPr>
          <w:br/>
          <w:t>ΣΤΑΜΑΤΑΚΗ Ε. , σελ.</w:t>
        </w:r>
        <w:r w:rsidRPr="00E316D8">
          <w:rPr>
            <w:rFonts w:eastAsia="Times New Roman"/>
            <w:szCs w:val="24"/>
            <w:lang w:eastAsia="en-US"/>
          </w:rPr>
          <w:br/>
          <w:t>ΧΑΡΑΚΟΠΟΥΛΟΣ Μ. , σελ.</w:t>
        </w:r>
        <w:r w:rsidRPr="00E316D8">
          <w:rPr>
            <w:rFonts w:eastAsia="Times New Roman"/>
            <w:szCs w:val="24"/>
            <w:lang w:eastAsia="en-US"/>
          </w:rPr>
          <w:br/>
          <w:t>ΧΡΙΣΤΟΔΟΥΛΟΠΟΥΛΟΥ Α. , σελ.</w:t>
        </w:r>
        <w:r w:rsidRPr="00E316D8">
          <w:rPr>
            <w:rFonts w:eastAsia="Times New Roman"/>
            <w:szCs w:val="24"/>
            <w:lang w:eastAsia="en-US"/>
          </w:rPr>
          <w:br/>
          <w:t>ΨΥΧΟΓΙΟΣ Γ. , σελ.</w:t>
        </w:r>
        <w:r w:rsidRPr="00E316D8">
          <w:rPr>
            <w:rFonts w:eastAsia="Times New Roman"/>
            <w:szCs w:val="24"/>
            <w:lang w:eastAsia="en-US"/>
          </w:rPr>
          <w:br/>
        </w:r>
      </w:ins>
    </w:p>
    <w:p w14:paraId="65877021" w14:textId="77777777" w:rsidR="00E316D8" w:rsidRPr="00E316D8" w:rsidRDefault="00E316D8" w:rsidP="00E316D8">
      <w:pPr>
        <w:spacing w:after="0" w:line="360" w:lineRule="auto"/>
        <w:rPr>
          <w:ins w:id="34" w:author="Φλούδα Χριστίνα" w:date="2018-05-23T14:00:00Z"/>
          <w:rFonts w:eastAsia="Times New Roman"/>
          <w:szCs w:val="24"/>
          <w:lang w:eastAsia="en-US"/>
        </w:rPr>
      </w:pPr>
      <w:ins w:id="35" w:author="Φλούδα Χριστίνα" w:date="2018-05-23T14:00:00Z">
        <w:r w:rsidRPr="00E316D8">
          <w:rPr>
            <w:rFonts w:eastAsia="Times New Roman"/>
            <w:szCs w:val="24"/>
            <w:lang w:eastAsia="en-US"/>
          </w:rPr>
          <w:t>ΠΑΡΕΜΒΑΣΕΙΣ:</w:t>
        </w:r>
      </w:ins>
    </w:p>
    <w:p w14:paraId="17E592E8" w14:textId="77777777" w:rsidR="00E316D8" w:rsidRPr="00E316D8" w:rsidRDefault="00E316D8" w:rsidP="00E316D8">
      <w:pPr>
        <w:spacing w:after="0" w:line="360" w:lineRule="auto"/>
        <w:rPr>
          <w:ins w:id="36" w:author="Φλούδα Χριστίνα" w:date="2018-05-23T14:00:00Z"/>
          <w:rFonts w:eastAsia="Times New Roman"/>
          <w:szCs w:val="24"/>
          <w:lang w:eastAsia="en-US"/>
        </w:rPr>
      </w:pPr>
      <w:ins w:id="37" w:author="Φλούδα Χριστίνα" w:date="2018-05-23T14:00:00Z">
        <w:r w:rsidRPr="00E316D8">
          <w:rPr>
            <w:rFonts w:eastAsia="Times New Roman"/>
            <w:szCs w:val="24"/>
            <w:lang w:eastAsia="en-US"/>
          </w:rPr>
          <w:t>ΣΤΑΜΠΟΥΛΗ Α. , σελ.</w:t>
        </w:r>
      </w:ins>
    </w:p>
    <w:p w14:paraId="5D419DDB" w14:textId="77777777" w:rsidR="00E316D8" w:rsidRPr="00E316D8" w:rsidRDefault="00E316D8" w:rsidP="00E316D8">
      <w:pPr>
        <w:spacing w:after="0" w:line="360" w:lineRule="auto"/>
        <w:rPr>
          <w:ins w:id="38" w:author="Φλούδα Χριστίνα" w:date="2018-05-23T14:00:00Z"/>
          <w:rFonts w:eastAsia="Times New Roman"/>
          <w:szCs w:val="24"/>
          <w:lang w:eastAsia="en-US"/>
        </w:rPr>
      </w:pPr>
      <w:ins w:id="39" w:author="Φλούδα Χριστίνα" w:date="2018-05-23T14:00:00Z">
        <w:r w:rsidRPr="00E316D8">
          <w:rPr>
            <w:rFonts w:eastAsia="Times New Roman"/>
            <w:szCs w:val="24"/>
            <w:lang w:eastAsia="en-US"/>
          </w:rPr>
          <w:t>ΣΥΤΥΧΑΚΗΣ Ε. , σελ.</w:t>
        </w:r>
      </w:ins>
    </w:p>
    <w:p w14:paraId="0B3253B0" w14:textId="77777777" w:rsidR="00E316D8" w:rsidRDefault="00E316D8">
      <w:pPr>
        <w:spacing w:line="600" w:lineRule="auto"/>
        <w:ind w:firstLine="720"/>
        <w:jc w:val="center"/>
        <w:rPr>
          <w:ins w:id="40" w:author="Φλούδα Χριστίνα" w:date="2018-05-23T14:00:00Z"/>
          <w:rFonts w:eastAsia="Times New Roman"/>
          <w:szCs w:val="24"/>
        </w:rPr>
      </w:pPr>
    </w:p>
    <w:p w14:paraId="413BAB55" w14:textId="03AC7C89" w:rsidR="0028181B" w:rsidRDefault="00E316D8">
      <w:pPr>
        <w:spacing w:line="600" w:lineRule="auto"/>
        <w:ind w:firstLine="720"/>
        <w:jc w:val="center"/>
        <w:rPr>
          <w:rFonts w:eastAsia="Times New Roman"/>
          <w:szCs w:val="24"/>
        </w:rPr>
      </w:pPr>
      <w:r w:rsidRPr="00B25A5A">
        <w:rPr>
          <w:rFonts w:eastAsia="Times New Roman"/>
          <w:szCs w:val="24"/>
        </w:rPr>
        <w:t>ΠΡΑΚΤΙΚΑ ΒΟΥΛΗΣ</w:t>
      </w:r>
    </w:p>
    <w:p w14:paraId="413BAB56" w14:textId="77777777" w:rsidR="0028181B" w:rsidRDefault="00E316D8">
      <w:pPr>
        <w:spacing w:line="600" w:lineRule="auto"/>
        <w:ind w:firstLine="720"/>
        <w:jc w:val="center"/>
        <w:rPr>
          <w:rFonts w:eastAsia="Times New Roman"/>
          <w:szCs w:val="24"/>
        </w:rPr>
      </w:pPr>
      <w:r>
        <w:rPr>
          <w:rFonts w:eastAsia="Times New Roman"/>
          <w:szCs w:val="24"/>
        </w:rPr>
        <w:t>Ι</w:t>
      </w:r>
      <w:r>
        <w:rPr>
          <w:rFonts w:eastAsia="Times New Roman"/>
          <w:szCs w:val="24"/>
        </w:rPr>
        <w:t>Ζ</w:t>
      </w:r>
      <w:r w:rsidRPr="00B25A5A">
        <w:rPr>
          <w:rFonts w:eastAsia="Times New Roman"/>
          <w:szCs w:val="24"/>
        </w:rPr>
        <w:t xml:space="preserve">΄ ΠΕΡΙΟΔΟΣ </w:t>
      </w:r>
    </w:p>
    <w:p w14:paraId="413BAB57" w14:textId="77777777" w:rsidR="0028181B" w:rsidRDefault="00E316D8">
      <w:pPr>
        <w:spacing w:line="600" w:lineRule="auto"/>
        <w:ind w:firstLine="720"/>
        <w:jc w:val="center"/>
        <w:rPr>
          <w:rFonts w:eastAsia="Times New Roman"/>
          <w:szCs w:val="24"/>
        </w:rPr>
      </w:pPr>
      <w:r w:rsidRPr="00B25A5A">
        <w:rPr>
          <w:rFonts w:eastAsia="Times New Roman"/>
          <w:szCs w:val="24"/>
        </w:rPr>
        <w:t>ΠΡΟΕΔΡΕΥΟΜΕΝΗΣ ΚΟΙΝΟΒΟΥΛΕΥΤΙΚΗΣ ΔΗΜΟΚΡΑΤΙΑΣ</w:t>
      </w:r>
    </w:p>
    <w:p w14:paraId="413BAB58" w14:textId="77777777" w:rsidR="0028181B" w:rsidRDefault="00E316D8">
      <w:pPr>
        <w:spacing w:line="600" w:lineRule="auto"/>
        <w:ind w:firstLine="720"/>
        <w:jc w:val="center"/>
        <w:rPr>
          <w:rFonts w:eastAsia="Times New Roman"/>
          <w:szCs w:val="24"/>
        </w:rPr>
      </w:pPr>
      <w:r>
        <w:rPr>
          <w:rFonts w:eastAsia="Times New Roman"/>
          <w:szCs w:val="24"/>
        </w:rPr>
        <w:t>ΣΥΝΟΔΟΣ Γ</w:t>
      </w:r>
      <w:r w:rsidRPr="00B25A5A">
        <w:rPr>
          <w:rFonts w:eastAsia="Times New Roman"/>
          <w:szCs w:val="24"/>
        </w:rPr>
        <w:t>΄</w:t>
      </w:r>
    </w:p>
    <w:p w14:paraId="413BAB59" w14:textId="77777777" w:rsidR="0028181B" w:rsidRDefault="00E316D8">
      <w:pPr>
        <w:spacing w:line="600" w:lineRule="auto"/>
        <w:ind w:firstLine="720"/>
        <w:jc w:val="center"/>
        <w:rPr>
          <w:rFonts w:eastAsia="Times New Roman"/>
          <w:szCs w:val="24"/>
        </w:rPr>
      </w:pPr>
      <w:r>
        <w:rPr>
          <w:rFonts w:eastAsia="Times New Roman"/>
          <w:szCs w:val="24"/>
        </w:rPr>
        <w:t>ΣΥΝΕΔΡΙΑΣΗ ΡΙΗ</w:t>
      </w:r>
      <w:r w:rsidRPr="00B25A5A">
        <w:rPr>
          <w:rFonts w:eastAsia="Times New Roman"/>
          <w:szCs w:val="24"/>
        </w:rPr>
        <w:t>΄</w:t>
      </w:r>
    </w:p>
    <w:p w14:paraId="413BAB5A" w14:textId="77777777" w:rsidR="0028181B" w:rsidRDefault="00E316D8">
      <w:pPr>
        <w:spacing w:line="600" w:lineRule="auto"/>
        <w:ind w:firstLine="720"/>
        <w:jc w:val="center"/>
        <w:rPr>
          <w:rFonts w:eastAsia="Times New Roman"/>
          <w:szCs w:val="24"/>
        </w:rPr>
      </w:pPr>
      <w:r>
        <w:rPr>
          <w:rFonts w:eastAsia="Times New Roman"/>
          <w:szCs w:val="24"/>
        </w:rPr>
        <w:t>Τρίτη 15 Μαΐου 2018</w:t>
      </w:r>
    </w:p>
    <w:p w14:paraId="413BAB5B" w14:textId="77777777" w:rsidR="0028181B" w:rsidRDefault="00E316D8">
      <w:pPr>
        <w:spacing w:line="600" w:lineRule="auto"/>
        <w:ind w:firstLine="720"/>
        <w:jc w:val="both"/>
        <w:rPr>
          <w:rFonts w:eastAsia="Times New Roman"/>
          <w:szCs w:val="24"/>
        </w:rPr>
      </w:pPr>
      <w:r>
        <w:rPr>
          <w:rFonts w:eastAsia="Times New Roman"/>
          <w:szCs w:val="24"/>
        </w:rPr>
        <w:t>Αθήνα, σήμερα στις 15 Μαΐου 2018, ημέρα Τρίτη και ώρα 11.07</w:t>
      </w:r>
      <w:r w:rsidRPr="00B25A5A">
        <w:rPr>
          <w:rFonts w:eastAsia="Times New Roman"/>
          <w:szCs w:val="24"/>
        </w:rPr>
        <w:t>΄</w:t>
      </w:r>
      <w:r w:rsidRPr="00F25112">
        <w:rPr>
          <w:rFonts w:eastAsia="Times New Roman"/>
          <w:szCs w:val="24"/>
        </w:rPr>
        <w:t>,</w:t>
      </w:r>
      <w:r w:rsidRPr="00B25A5A">
        <w:rPr>
          <w:rFonts w:eastAsia="Times New Roman"/>
          <w:szCs w:val="24"/>
        </w:rPr>
        <w:t xml:space="preserve"> συνήλθε στην Αίθουσα των συνεδριάσεων του Βουλευτηρίου η Βουλή σε </w:t>
      </w:r>
      <w:r w:rsidRPr="00B25A5A">
        <w:rPr>
          <w:rFonts w:eastAsia="Times New Roman"/>
          <w:szCs w:val="24"/>
        </w:rPr>
        <w:t>ολομέλεια για να συ</w:t>
      </w:r>
      <w:r>
        <w:rPr>
          <w:rFonts w:eastAsia="Times New Roman"/>
          <w:szCs w:val="24"/>
        </w:rPr>
        <w:t>νεδριάσει υπό την προεδρία του Θ΄ Αντιπ</w:t>
      </w:r>
      <w:r w:rsidRPr="00B25A5A">
        <w:rPr>
          <w:rFonts w:eastAsia="Times New Roman"/>
          <w:szCs w:val="24"/>
        </w:rPr>
        <w:t xml:space="preserve">ροέδρου αυτής κ. </w:t>
      </w:r>
      <w:r w:rsidRPr="00B5518D">
        <w:rPr>
          <w:rFonts w:eastAsia="Times New Roman"/>
          <w:b/>
          <w:szCs w:val="24"/>
        </w:rPr>
        <w:t>ΜΑΡΙΟΥ ΓΕΩΡΓΙΑΔΗ</w:t>
      </w:r>
      <w:r>
        <w:rPr>
          <w:rFonts w:eastAsia="Times New Roman"/>
          <w:szCs w:val="24"/>
        </w:rPr>
        <w:t>.</w:t>
      </w:r>
    </w:p>
    <w:p w14:paraId="413BAB5C" w14:textId="77777777" w:rsidR="0028181B" w:rsidRDefault="00E316D8">
      <w:pPr>
        <w:spacing w:line="600" w:lineRule="auto"/>
        <w:ind w:firstLine="720"/>
        <w:jc w:val="both"/>
        <w:rPr>
          <w:rFonts w:eastAsia="Times New Roman"/>
          <w:szCs w:val="24"/>
        </w:rPr>
      </w:pPr>
      <w:r w:rsidRPr="0049483F">
        <w:rPr>
          <w:rFonts w:eastAsia="Times New Roman"/>
          <w:b/>
          <w:szCs w:val="24"/>
        </w:rPr>
        <w:t>ΠΡΟΕΔΡΕΥΩΝ (Μάριος Γεωργιάδης):</w:t>
      </w:r>
      <w:r>
        <w:rPr>
          <w:rFonts w:eastAsia="Times New Roman"/>
          <w:szCs w:val="24"/>
        </w:rPr>
        <w:t xml:space="preserve"> </w:t>
      </w:r>
      <w:r w:rsidRPr="00B25A5A">
        <w:rPr>
          <w:rFonts w:eastAsia="Times New Roman"/>
          <w:szCs w:val="24"/>
        </w:rPr>
        <w:t>Κυρίες και κύριοι συνάδελφοι, αρχίζει η συνεδρίαση.</w:t>
      </w:r>
    </w:p>
    <w:p w14:paraId="413BAB5D"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Εισερχόμαστε στην ημερήσια διάταξη της </w:t>
      </w:r>
    </w:p>
    <w:p w14:paraId="413BAB5E" w14:textId="77777777" w:rsidR="0028181B" w:rsidRDefault="00E316D8">
      <w:pPr>
        <w:spacing w:line="600" w:lineRule="auto"/>
        <w:ind w:firstLine="720"/>
        <w:jc w:val="center"/>
        <w:rPr>
          <w:rFonts w:eastAsia="Times New Roman" w:cs="Times New Roman"/>
          <w:b/>
          <w:szCs w:val="24"/>
        </w:rPr>
      </w:pPr>
      <w:r>
        <w:rPr>
          <w:rFonts w:eastAsia="Times New Roman" w:cs="Times New Roman"/>
          <w:b/>
          <w:szCs w:val="24"/>
        </w:rPr>
        <w:lastRenderedPageBreak/>
        <w:t>ΝΟΜΟΘΕΤΙΚΗΣ ΕΡΓΑΣΙΑΣ</w:t>
      </w:r>
    </w:p>
    <w:p w14:paraId="413BAB5F" w14:textId="77777777" w:rsidR="0028181B" w:rsidRDefault="00E316D8">
      <w:pPr>
        <w:spacing w:line="600" w:lineRule="auto"/>
        <w:ind w:firstLine="720"/>
        <w:jc w:val="both"/>
        <w:rPr>
          <w:rFonts w:eastAsia="Times New Roman"/>
          <w:color w:val="000000"/>
          <w:szCs w:val="24"/>
          <w:shd w:val="clear" w:color="auto" w:fill="FFFFFF"/>
        </w:rPr>
      </w:pPr>
      <w:r>
        <w:rPr>
          <w:rFonts w:eastAsia="Times New Roman" w:cs="Times New Roman"/>
          <w:szCs w:val="24"/>
        </w:rPr>
        <w:t xml:space="preserve">Μόνη συζήτηση και </w:t>
      </w:r>
      <w:r>
        <w:rPr>
          <w:rFonts w:eastAsia="Times New Roman" w:cs="Times New Roman"/>
          <w:szCs w:val="24"/>
        </w:rPr>
        <w:t>ψήφιση επί της αρχής, των άρθρων και του συνόλου του σχεδίου νόμου του Υπουργείου Μεταναστευτικής Πολιτικής: «</w:t>
      </w:r>
      <w:r w:rsidRPr="0049483F">
        <w:rPr>
          <w:rFonts w:eastAsia="Times New Roman"/>
          <w:color w:val="000000"/>
          <w:szCs w:val="24"/>
          <w:shd w:val="clear" w:color="auto" w:fill="FFFFFF"/>
        </w:rPr>
        <w:t>Προσαρμογή της ελληνικής νομοθεσίας προς τις διατάξεις της Οδηγίας 2013/33/ΕΕ του Ευρωπαϊκού Κοινοβουλίου και του Συμβουλίου της 26</w:t>
      </w:r>
      <w:r w:rsidRPr="00F25112">
        <w:rPr>
          <w:rFonts w:eastAsia="Times New Roman"/>
          <w:color w:val="000000"/>
          <w:szCs w:val="24"/>
          <w:shd w:val="clear" w:color="auto" w:fill="FFFFFF"/>
        </w:rPr>
        <w:t>ης</w:t>
      </w:r>
      <w:r>
        <w:rPr>
          <w:rFonts w:eastAsia="Times New Roman"/>
          <w:color w:val="000000"/>
          <w:szCs w:val="24"/>
          <w:shd w:val="clear" w:color="auto" w:fill="FFFFFF"/>
        </w:rPr>
        <w:t xml:space="preserve"> </w:t>
      </w:r>
      <w:r w:rsidRPr="0049483F">
        <w:rPr>
          <w:rFonts w:eastAsia="Times New Roman"/>
          <w:color w:val="000000"/>
          <w:szCs w:val="24"/>
          <w:shd w:val="clear" w:color="auto" w:fill="FFFFFF"/>
        </w:rPr>
        <w:t>Ιουνίου 2013</w:t>
      </w:r>
      <w:r w:rsidRPr="0049483F">
        <w:rPr>
          <w:rFonts w:eastAsia="Times New Roman"/>
          <w:color w:val="000000"/>
          <w:szCs w:val="24"/>
          <w:shd w:val="clear" w:color="auto" w:fill="FFFFFF"/>
        </w:rPr>
        <w:t>, σχετικά με τις απαιτήσεις για την υποδοχή των αιτούντων διεθνή προστασία (αναδιατύπωση, L180/96/29.6.2013) και άλλες διατάξεις - Τροποποίηση του ν.4251/2014 (Α΄80) για την προσαρμογή της ελληνικής νομοθεσίας στην Οδηγία 2014/66/ΕΕ της 15</w:t>
      </w:r>
      <w:r w:rsidRPr="00F25112">
        <w:rPr>
          <w:rFonts w:eastAsia="Times New Roman"/>
          <w:color w:val="000000"/>
          <w:szCs w:val="24"/>
          <w:shd w:val="clear" w:color="auto" w:fill="FFFFFF"/>
        </w:rPr>
        <w:t>ης</w:t>
      </w:r>
      <w:r>
        <w:rPr>
          <w:rFonts w:eastAsia="Times New Roman"/>
          <w:color w:val="000000"/>
          <w:szCs w:val="24"/>
          <w:shd w:val="clear" w:color="auto" w:fill="FFFFFF"/>
        </w:rPr>
        <w:t xml:space="preserve"> </w:t>
      </w:r>
      <w:r w:rsidRPr="0049483F">
        <w:rPr>
          <w:rFonts w:eastAsia="Times New Roman"/>
          <w:color w:val="000000"/>
          <w:szCs w:val="24"/>
          <w:shd w:val="clear" w:color="auto" w:fill="FFFFFF"/>
        </w:rPr>
        <w:t>Μαΐου 2014 του</w:t>
      </w:r>
      <w:r w:rsidRPr="0049483F">
        <w:rPr>
          <w:rFonts w:eastAsia="Times New Roman"/>
          <w:color w:val="000000"/>
          <w:szCs w:val="24"/>
          <w:shd w:val="clear" w:color="auto" w:fill="FFFFFF"/>
        </w:rPr>
        <w:t xml:space="preserve"> Ευρωπαϊκού Κοινοβουλίου και του Συμβουλίου σχετικά με τις προϋποθέσεις εισόδου και διαμονής υπηκόων τρίτων χωρών στο πλαίσιο ενδοεταιρικής μετάθεσης - Τροποποίηση διαδικασιών ασύλου και άλλες διατάξεις».</w:t>
      </w:r>
    </w:p>
    <w:p w14:paraId="413BAB60" w14:textId="77777777" w:rsidR="0028181B" w:rsidRDefault="00E316D8">
      <w:pPr>
        <w:spacing w:line="600" w:lineRule="auto"/>
        <w:ind w:firstLine="720"/>
        <w:jc w:val="both"/>
        <w:rPr>
          <w:rFonts w:eastAsia="Times New Roman"/>
          <w:szCs w:val="24"/>
        </w:rPr>
      </w:pPr>
      <w:r>
        <w:rPr>
          <w:rFonts w:eastAsia="Times New Roman"/>
          <w:color w:val="000000"/>
          <w:szCs w:val="24"/>
          <w:shd w:val="clear" w:color="auto" w:fill="FFFFFF"/>
        </w:rPr>
        <w:t>Η Διάσκεψη των Προέδρων αποφάσισε στη συνεδρίασή τη</w:t>
      </w:r>
      <w:r>
        <w:rPr>
          <w:rFonts w:eastAsia="Times New Roman"/>
          <w:color w:val="000000"/>
          <w:szCs w:val="24"/>
          <w:shd w:val="clear" w:color="auto" w:fill="FFFFFF"/>
        </w:rPr>
        <w:t>ς</w:t>
      </w:r>
      <w:r w:rsidRPr="00F25112">
        <w:rPr>
          <w:rFonts w:eastAsia="Times New Roman"/>
          <w:color w:val="000000"/>
          <w:szCs w:val="24"/>
          <w:shd w:val="clear" w:color="auto" w:fill="FFFFFF"/>
        </w:rPr>
        <w:t xml:space="preserve"> </w:t>
      </w:r>
      <w:r>
        <w:rPr>
          <w:rFonts w:eastAsia="Times New Roman"/>
          <w:color w:val="000000"/>
          <w:szCs w:val="24"/>
          <w:shd w:val="clear" w:color="auto" w:fill="FFFFFF"/>
        </w:rPr>
        <w:t xml:space="preserve">στις </w:t>
      </w:r>
      <w:r>
        <w:rPr>
          <w:rFonts w:eastAsia="Times New Roman"/>
          <w:color w:val="000000"/>
          <w:szCs w:val="24"/>
          <w:shd w:val="clear" w:color="auto" w:fill="FFFFFF"/>
        </w:rPr>
        <w:t>14</w:t>
      </w:r>
      <w:r>
        <w:rPr>
          <w:rFonts w:eastAsia="Times New Roman"/>
          <w:color w:val="000000"/>
          <w:szCs w:val="24"/>
          <w:shd w:val="clear" w:color="auto" w:fill="FFFFFF"/>
          <w:vertAlign w:val="superscript"/>
        </w:rPr>
        <w:t xml:space="preserve"> </w:t>
      </w:r>
      <w:r>
        <w:rPr>
          <w:rFonts w:eastAsia="Times New Roman"/>
          <w:szCs w:val="24"/>
        </w:rPr>
        <w:t>Μαΐου 2018, τη συζήτηση του νομοσχεδίου σε μ</w:t>
      </w:r>
      <w:r>
        <w:rPr>
          <w:rFonts w:eastAsia="Times New Roman"/>
          <w:szCs w:val="24"/>
        </w:rPr>
        <w:t>ί</w:t>
      </w:r>
      <w:r>
        <w:rPr>
          <w:rFonts w:eastAsia="Times New Roman"/>
          <w:szCs w:val="24"/>
        </w:rPr>
        <w:t>α συνεδρίαση ενιαία επί της αρχής, των άρθρων και των τροπολογιών.</w:t>
      </w:r>
    </w:p>
    <w:p w14:paraId="413BAB61" w14:textId="77777777" w:rsidR="0028181B" w:rsidRDefault="00E316D8">
      <w:pPr>
        <w:spacing w:line="600" w:lineRule="auto"/>
        <w:ind w:firstLine="720"/>
        <w:jc w:val="both"/>
        <w:rPr>
          <w:rFonts w:eastAsia="Times New Roman"/>
          <w:szCs w:val="24"/>
        </w:rPr>
      </w:pPr>
      <w:r>
        <w:rPr>
          <w:rFonts w:eastAsia="Times New Roman"/>
          <w:szCs w:val="24"/>
        </w:rPr>
        <w:lastRenderedPageBreak/>
        <w:t>Το Σώμα σ</w:t>
      </w:r>
      <w:r>
        <w:rPr>
          <w:rFonts w:eastAsia="Times New Roman"/>
          <w:szCs w:val="24"/>
        </w:rPr>
        <w:t>υμφωνεί;</w:t>
      </w:r>
    </w:p>
    <w:p w14:paraId="413BAB62" w14:textId="77777777" w:rsidR="0028181B" w:rsidRDefault="00E316D8">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Μάλιστα, μάλιστα. </w:t>
      </w:r>
    </w:p>
    <w:p w14:paraId="413BAB63" w14:textId="77777777" w:rsidR="0028181B" w:rsidRDefault="00E316D8">
      <w:pPr>
        <w:spacing w:line="600" w:lineRule="auto"/>
        <w:ind w:firstLine="720"/>
        <w:jc w:val="both"/>
        <w:rPr>
          <w:rFonts w:eastAsia="Times New Roman"/>
          <w:szCs w:val="24"/>
        </w:rPr>
      </w:pPr>
      <w:r w:rsidRPr="0049483F">
        <w:rPr>
          <w:rFonts w:eastAsia="Times New Roman"/>
          <w:b/>
          <w:szCs w:val="24"/>
        </w:rPr>
        <w:t xml:space="preserve">ΠΡΟΕΔΡΕΥΩΝ (Μάριος Γεωργιάδης): </w:t>
      </w:r>
      <w:r>
        <w:rPr>
          <w:rFonts w:eastAsia="Times New Roman"/>
          <w:szCs w:val="24"/>
        </w:rPr>
        <w:t>Συνεπώς τ</w:t>
      </w:r>
      <w:r>
        <w:rPr>
          <w:rFonts w:eastAsia="Times New Roman"/>
          <w:szCs w:val="24"/>
        </w:rPr>
        <w:t>ο Σώμ</w:t>
      </w:r>
      <w:r>
        <w:rPr>
          <w:rFonts w:eastAsia="Times New Roman"/>
          <w:szCs w:val="24"/>
        </w:rPr>
        <w:t>α</w:t>
      </w:r>
      <w:r>
        <w:rPr>
          <w:rFonts w:eastAsia="Times New Roman"/>
          <w:szCs w:val="24"/>
        </w:rPr>
        <w:t xml:space="preserve"> συμφώνησε, οπότε ξεκινάμε άμεσα</w:t>
      </w:r>
      <w:r>
        <w:rPr>
          <w:rFonts w:eastAsia="Times New Roman"/>
          <w:szCs w:val="24"/>
        </w:rPr>
        <w:t>.</w:t>
      </w:r>
    </w:p>
    <w:p w14:paraId="413BAB64" w14:textId="77777777" w:rsidR="0028181B" w:rsidRDefault="00E316D8">
      <w:pPr>
        <w:spacing w:line="600" w:lineRule="auto"/>
        <w:ind w:firstLine="720"/>
        <w:jc w:val="both"/>
        <w:rPr>
          <w:rFonts w:eastAsia="Times New Roman"/>
          <w:szCs w:val="24"/>
        </w:rPr>
      </w:pPr>
      <w:r>
        <w:rPr>
          <w:rFonts w:eastAsia="Times New Roman"/>
          <w:b/>
          <w:szCs w:val="24"/>
        </w:rPr>
        <w:t xml:space="preserve">ΜΙΛΤΙΑΔΗΣ ΒΑΡΒΙΤΣΙΩΤΗΣ: </w:t>
      </w:r>
      <w:r>
        <w:rPr>
          <w:rFonts w:eastAsia="Times New Roman"/>
          <w:szCs w:val="24"/>
        </w:rPr>
        <w:t>Κύριε Πρόεδρε, τον λόγο παρακαλώ, επί της διαδικασίας.</w:t>
      </w:r>
    </w:p>
    <w:p w14:paraId="413BAB65" w14:textId="77777777" w:rsidR="0028181B" w:rsidRDefault="00E316D8">
      <w:pPr>
        <w:spacing w:line="600" w:lineRule="auto"/>
        <w:ind w:firstLine="720"/>
        <w:jc w:val="both"/>
        <w:rPr>
          <w:rFonts w:eastAsia="Times New Roman"/>
          <w:szCs w:val="24"/>
        </w:rPr>
      </w:pPr>
      <w:r w:rsidRPr="0049483F">
        <w:rPr>
          <w:rFonts w:eastAsia="Times New Roman"/>
          <w:b/>
          <w:szCs w:val="24"/>
        </w:rPr>
        <w:t xml:space="preserve">ΠΡΟΕΔΡΕΥΩΝ (Μάριος Γεωργιάδης): </w:t>
      </w:r>
      <w:r>
        <w:rPr>
          <w:rFonts w:eastAsia="Times New Roman"/>
          <w:szCs w:val="24"/>
        </w:rPr>
        <w:t>Ο κ. Βαρβιτσιώτης έχει τον λόγο.</w:t>
      </w:r>
    </w:p>
    <w:p w14:paraId="413BAB66" w14:textId="77777777" w:rsidR="0028181B" w:rsidRDefault="00E316D8">
      <w:pPr>
        <w:spacing w:line="600" w:lineRule="auto"/>
        <w:ind w:firstLine="720"/>
        <w:jc w:val="both"/>
        <w:rPr>
          <w:rFonts w:eastAsia="Times New Roman"/>
          <w:szCs w:val="24"/>
        </w:rPr>
      </w:pPr>
      <w:r>
        <w:rPr>
          <w:rFonts w:eastAsia="Times New Roman"/>
          <w:b/>
          <w:szCs w:val="24"/>
        </w:rPr>
        <w:t xml:space="preserve">ΜΙΛΤΙΑΔΗΣ ΒΑΡΒΙΤΣΙΩΤΗΣ: </w:t>
      </w:r>
      <w:r>
        <w:rPr>
          <w:rFonts w:eastAsia="Times New Roman"/>
          <w:szCs w:val="24"/>
        </w:rPr>
        <w:t xml:space="preserve">Κύριε Πρόεδρε, έγινε μια πολύ εκτεταμένη και σοβαρή κουβέντα στην </w:t>
      </w:r>
      <w:r>
        <w:rPr>
          <w:rFonts w:eastAsia="Times New Roman"/>
          <w:szCs w:val="24"/>
        </w:rPr>
        <w:t>ε</w:t>
      </w:r>
      <w:r>
        <w:rPr>
          <w:rFonts w:eastAsia="Times New Roman"/>
          <w:szCs w:val="24"/>
        </w:rPr>
        <w:t xml:space="preserve">πιτροπή. Όμως </w:t>
      </w:r>
      <w:r>
        <w:rPr>
          <w:rFonts w:eastAsia="Times New Roman"/>
          <w:szCs w:val="24"/>
        </w:rPr>
        <w:t>εισερχόμενοι στην Ολομέλεια</w:t>
      </w:r>
      <w:r>
        <w:rPr>
          <w:rFonts w:eastAsia="Times New Roman"/>
          <w:szCs w:val="24"/>
        </w:rPr>
        <w:t>,</w:t>
      </w:r>
      <w:r>
        <w:rPr>
          <w:rFonts w:eastAsia="Times New Roman"/>
          <w:szCs w:val="24"/>
        </w:rPr>
        <w:t xml:space="preserve"> ξαναβρήκαμε τρεις άσχετες τροπολογίες από άσχετα Υπουργεία, τις οποίες θα παρακαλούσα τον κύριο Υπουργό να μην τις κάνει δεκτές προς συζήτηση. </w:t>
      </w:r>
    </w:p>
    <w:p w14:paraId="413BAB67" w14:textId="77777777" w:rsidR="0028181B" w:rsidRDefault="00E316D8">
      <w:pPr>
        <w:spacing w:line="600" w:lineRule="auto"/>
        <w:ind w:firstLine="720"/>
        <w:jc w:val="both"/>
        <w:rPr>
          <w:rFonts w:eastAsia="Times New Roman"/>
          <w:szCs w:val="24"/>
        </w:rPr>
      </w:pPr>
      <w:r>
        <w:rPr>
          <w:rFonts w:eastAsia="Times New Roman"/>
          <w:szCs w:val="24"/>
        </w:rPr>
        <w:t>Το Υπουργείο Άμυνας το οποίο καταθέτει τροπολογία…</w:t>
      </w:r>
    </w:p>
    <w:p w14:paraId="413BAB68" w14:textId="77777777" w:rsidR="0028181B" w:rsidRDefault="00E316D8">
      <w:pPr>
        <w:spacing w:line="600" w:lineRule="auto"/>
        <w:ind w:firstLine="720"/>
        <w:jc w:val="both"/>
        <w:rPr>
          <w:rFonts w:eastAsia="Times New Roman"/>
          <w:szCs w:val="24"/>
        </w:rPr>
      </w:pPr>
      <w:r w:rsidRPr="0019253A">
        <w:rPr>
          <w:rFonts w:eastAsia="Times New Roman"/>
          <w:b/>
          <w:szCs w:val="24"/>
        </w:rPr>
        <w:lastRenderedPageBreak/>
        <w:t xml:space="preserve">ΠΡΟΕΔΡΕΥΩΝ (Μάριος Γεωργιάδης): </w:t>
      </w:r>
      <w:r>
        <w:rPr>
          <w:rFonts w:eastAsia="Times New Roman"/>
          <w:szCs w:val="24"/>
        </w:rPr>
        <w:t>Να σας ενημερώσω, κύριε Βαρβιτσιώτη, ότι η τροπολογία του κ. Κουβέλη αποσύρθηκε.</w:t>
      </w:r>
    </w:p>
    <w:p w14:paraId="413BAB69" w14:textId="77777777" w:rsidR="0028181B" w:rsidRDefault="00E316D8">
      <w:pPr>
        <w:spacing w:line="600" w:lineRule="auto"/>
        <w:ind w:firstLine="720"/>
        <w:jc w:val="both"/>
        <w:rPr>
          <w:rFonts w:eastAsia="Times New Roman"/>
          <w:szCs w:val="24"/>
        </w:rPr>
      </w:pPr>
      <w:r>
        <w:rPr>
          <w:rFonts w:eastAsia="Times New Roman"/>
          <w:b/>
          <w:szCs w:val="24"/>
        </w:rPr>
        <w:t xml:space="preserve">ΜΙΛΤΙΑΔΗΣ ΒΑΡΒΙΤΣΙΩΤΗΣ: </w:t>
      </w:r>
      <w:r>
        <w:rPr>
          <w:rFonts w:eastAsia="Times New Roman"/>
          <w:szCs w:val="24"/>
        </w:rPr>
        <w:t xml:space="preserve">Χαίρομαι. Γιατί είχε πριν από δέκα μέρες νομοσχέδιο στην Ολομέλεια. </w:t>
      </w:r>
    </w:p>
    <w:p w14:paraId="413BAB6A" w14:textId="77777777" w:rsidR="0028181B" w:rsidRDefault="00E316D8">
      <w:pPr>
        <w:spacing w:line="600" w:lineRule="auto"/>
        <w:ind w:firstLine="720"/>
        <w:jc w:val="both"/>
        <w:rPr>
          <w:rFonts w:eastAsia="Times New Roman"/>
          <w:szCs w:val="24"/>
        </w:rPr>
      </w:pPr>
      <w:r w:rsidRPr="0019253A">
        <w:rPr>
          <w:rFonts w:eastAsia="Times New Roman"/>
          <w:b/>
          <w:szCs w:val="24"/>
        </w:rPr>
        <w:t xml:space="preserve">ΠΡΟΕΔΡΕΥΩΝ (Μάριος Γεωργιάδης): </w:t>
      </w:r>
      <w:r>
        <w:rPr>
          <w:rFonts w:eastAsia="Times New Roman"/>
          <w:szCs w:val="24"/>
        </w:rPr>
        <w:t>Η εν λόγω τροπολογία έχει αποσυρθεί.</w:t>
      </w:r>
    </w:p>
    <w:p w14:paraId="413BAB6B" w14:textId="77777777" w:rsidR="0028181B" w:rsidRDefault="00E316D8">
      <w:pPr>
        <w:spacing w:line="600" w:lineRule="auto"/>
        <w:ind w:firstLine="720"/>
        <w:jc w:val="both"/>
        <w:rPr>
          <w:rFonts w:eastAsia="Times New Roman"/>
          <w:szCs w:val="24"/>
        </w:rPr>
      </w:pPr>
      <w:r>
        <w:rPr>
          <w:rFonts w:eastAsia="Times New Roman"/>
          <w:b/>
          <w:szCs w:val="24"/>
        </w:rPr>
        <w:t>ΜΙΛΤΙΑΔΗΣ ΒΑΡ</w:t>
      </w:r>
      <w:r>
        <w:rPr>
          <w:rFonts w:eastAsia="Times New Roman"/>
          <w:b/>
          <w:szCs w:val="24"/>
        </w:rPr>
        <w:t xml:space="preserve">ΒΙΤΣΙΩΤΗΣ: </w:t>
      </w:r>
      <w:r>
        <w:rPr>
          <w:rFonts w:eastAsia="Times New Roman"/>
          <w:szCs w:val="24"/>
        </w:rPr>
        <w:t>Είναι πρακτικές κακής νομοθέτησης και θα παρακαλούσα πραγματικά να μείνουμε εστιασμένοι στο θέμα της μετανάστευσης και να μη συζητήσουμε άσχετες τροπολογίες</w:t>
      </w:r>
      <w:r>
        <w:rPr>
          <w:rFonts w:eastAsia="Times New Roman"/>
          <w:szCs w:val="24"/>
        </w:rPr>
        <w:t>,</w:t>
      </w:r>
      <w:r>
        <w:rPr>
          <w:rFonts w:eastAsia="Times New Roman"/>
          <w:szCs w:val="24"/>
        </w:rPr>
        <w:t xml:space="preserve"> οι οποίες στο κάτω-κάτω δεν έχουν και κανέναν χαρακτήρα επείγοντος. </w:t>
      </w:r>
    </w:p>
    <w:p w14:paraId="413BAB6C" w14:textId="77777777" w:rsidR="0028181B" w:rsidRDefault="00E316D8">
      <w:pPr>
        <w:spacing w:line="600" w:lineRule="auto"/>
        <w:ind w:firstLine="720"/>
        <w:jc w:val="both"/>
        <w:rPr>
          <w:rFonts w:eastAsia="Times New Roman" w:cs="Times New Roman"/>
          <w:szCs w:val="24"/>
        </w:rPr>
      </w:pPr>
      <w:r w:rsidRPr="00813C96">
        <w:rPr>
          <w:rFonts w:eastAsia="Times New Roman" w:cs="Times New Roman"/>
          <w:b/>
          <w:szCs w:val="24"/>
        </w:rPr>
        <w:t>ΠΡΟΕΔΡΕΥΩΝ (Μάριος</w:t>
      </w:r>
      <w:r w:rsidRPr="00813C96">
        <w:rPr>
          <w:rFonts w:eastAsia="Times New Roman" w:cs="Times New Roman"/>
          <w:b/>
          <w:szCs w:val="24"/>
        </w:rPr>
        <w:t xml:space="preserve"> Γεωργιάδης):</w:t>
      </w:r>
      <w:r w:rsidRPr="00813C96">
        <w:rPr>
          <w:rFonts w:eastAsia="Times New Roman" w:cs="Times New Roman"/>
          <w:szCs w:val="24"/>
        </w:rPr>
        <w:t xml:space="preserve"> </w:t>
      </w:r>
      <w:r>
        <w:rPr>
          <w:rFonts w:eastAsia="Times New Roman" w:cs="Times New Roman"/>
          <w:szCs w:val="24"/>
        </w:rPr>
        <w:t xml:space="preserve">Ας ξεκινήσουμε λοιπόν. </w:t>
      </w:r>
    </w:p>
    <w:p w14:paraId="413BAB6D"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Τον λόγο έχει ο κ. Γεώργιος Πάλλης, εισηγητής του ΣΥΡΙΖΑ, για δεκαπέντε λεπτά.</w:t>
      </w:r>
    </w:p>
    <w:p w14:paraId="413BAB6E" w14:textId="77777777" w:rsidR="0028181B" w:rsidRDefault="00E316D8">
      <w:pPr>
        <w:spacing w:line="600" w:lineRule="auto"/>
        <w:ind w:firstLine="720"/>
        <w:jc w:val="both"/>
        <w:rPr>
          <w:rFonts w:eastAsia="Times New Roman" w:cs="Times New Roman"/>
          <w:szCs w:val="24"/>
        </w:rPr>
      </w:pPr>
      <w:r>
        <w:rPr>
          <w:rFonts w:eastAsia="Times New Roman" w:cs="Times New Roman"/>
          <w:b/>
          <w:szCs w:val="24"/>
        </w:rPr>
        <w:t>ΓΕΩΡΓΙΟΣ ΠΑΛΛΗΣ:</w:t>
      </w:r>
      <w:r>
        <w:rPr>
          <w:rFonts w:eastAsia="Times New Roman" w:cs="Times New Roman"/>
          <w:szCs w:val="24"/>
        </w:rPr>
        <w:t xml:space="preserve"> Ευχαριστώ, κύριε Πρόεδρε. Καλημέρα σας, κυρίες και κύριοι συνάδελφοι.</w:t>
      </w:r>
    </w:p>
    <w:p w14:paraId="413BAB6F"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lastRenderedPageBreak/>
        <w:t>Το προσφυγικό ζήτημα δεν είναι ένα ελληνικό ζήτημα. Επηρεάζεται ποικιλοτρόπως και δεν μπορεί να αντιμετωπιστεί αποκλειστικά από εμάς</w:t>
      </w:r>
      <w:r>
        <w:rPr>
          <w:rFonts w:eastAsia="Times New Roman" w:cs="Times New Roman"/>
          <w:szCs w:val="24"/>
        </w:rPr>
        <w:t xml:space="preserve">, μόνο </w:t>
      </w:r>
      <w:r>
        <w:rPr>
          <w:rFonts w:eastAsia="Times New Roman" w:cs="Times New Roman"/>
          <w:szCs w:val="24"/>
        </w:rPr>
        <w:t xml:space="preserve">με νομοθετικές και άλλες παρεμβάσεις, παρ’ όλα αυτά που γίνονται. Είναι ένα παγκόσμιο ζήτημα. </w:t>
      </w:r>
    </w:p>
    <w:p w14:paraId="413BAB70"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Θα κάνω μια αναφορά</w:t>
      </w:r>
      <w:r>
        <w:rPr>
          <w:rFonts w:eastAsia="Times New Roman" w:cs="Times New Roman"/>
          <w:szCs w:val="24"/>
        </w:rPr>
        <w:t>.</w:t>
      </w:r>
    </w:p>
    <w:p w14:paraId="413BAB71" w14:textId="77777777" w:rsidR="0028181B" w:rsidRDefault="00E316D8">
      <w:pPr>
        <w:spacing w:line="600" w:lineRule="auto"/>
        <w:ind w:firstLine="720"/>
        <w:jc w:val="both"/>
        <w:rPr>
          <w:rFonts w:eastAsia="Times New Roman" w:cs="Times New Roman"/>
          <w:szCs w:val="24"/>
        </w:rPr>
      </w:pPr>
      <w:r w:rsidRPr="00813C96">
        <w:rPr>
          <w:rFonts w:eastAsia="Times New Roman" w:cs="Times New Roman"/>
          <w:b/>
          <w:szCs w:val="24"/>
        </w:rPr>
        <w:t>Π</w:t>
      </w:r>
      <w:r w:rsidRPr="00813C96">
        <w:rPr>
          <w:rFonts w:eastAsia="Times New Roman" w:cs="Times New Roman"/>
          <w:b/>
          <w:szCs w:val="24"/>
        </w:rPr>
        <w:t>ΡΟΕΔΡΕΥΩΝ (Μάριος Γεωργιάδης):</w:t>
      </w:r>
      <w:r w:rsidRPr="00813C96">
        <w:rPr>
          <w:rFonts w:eastAsia="Times New Roman" w:cs="Times New Roman"/>
          <w:szCs w:val="24"/>
        </w:rPr>
        <w:t xml:space="preserve"> </w:t>
      </w:r>
      <w:r>
        <w:rPr>
          <w:rFonts w:eastAsia="Times New Roman" w:cs="Times New Roman"/>
          <w:szCs w:val="24"/>
        </w:rPr>
        <w:t>Κύριε Πάλλη, ζητώ συγ</w:t>
      </w:r>
      <w:r>
        <w:rPr>
          <w:rFonts w:eastAsia="Times New Roman" w:cs="Times New Roman"/>
          <w:szCs w:val="24"/>
        </w:rPr>
        <w:t>γ</w:t>
      </w:r>
      <w:r>
        <w:rPr>
          <w:rFonts w:eastAsia="Times New Roman" w:cs="Times New Roman"/>
          <w:szCs w:val="24"/>
        </w:rPr>
        <w:t>νώμη. Θα ήθελα να κάνω μια μικρή επισήμανση. Είναι παράλειψη δική μου. Έχουν ανοίξει οι ηλεκτρονικές εγγραφές. Όσοι επιθυμούν, μέχρι να ολοκληρώσει και ο κ. Βαρβιτσιώτης τη</w:t>
      </w:r>
      <w:r>
        <w:rPr>
          <w:rFonts w:eastAsia="Times New Roman" w:cs="Times New Roman"/>
          <w:szCs w:val="24"/>
        </w:rPr>
        <w:t xml:space="preserve"> </w:t>
      </w:r>
      <w:r>
        <w:rPr>
          <w:rFonts w:eastAsia="Times New Roman" w:cs="Times New Roman"/>
          <w:szCs w:val="24"/>
        </w:rPr>
        <w:t xml:space="preserve">δική του τοποθέτηση, θα είναι </w:t>
      </w:r>
      <w:r>
        <w:rPr>
          <w:rFonts w:eastAsia="Times New Roman" w:cs="Times New Roman"/>
          <w:szCs w:val="24"/>
        </w:rPr>
        <w:t xml:space="preserve">ανοιχτό το ηλεκτρονικό σύστημα για όποιον θέλει να </w:t>
      </w:r>
      <w:r>
        <w:rPr>
          <w:rFonts w:eastAsia="Times New Roman" w:cs="Times New Roman"/>
          <w:szCs w:val="24"/>
        </w:rPr>
        <w:t xml:space="preserve">εγγραφεί, για να </w:t>
      </w:r>
      <w:r>
        <w:rPr>
          <w:rFonts w:eastAsia="Times New Roman" w:cs="Times New Roman"/>
          <w:szCs w:val="24"/>
        </w:rPr>
        <w:t>συμμετάσχει στη συζήτ</w:t>
      </w:r>
      <w:r>
        <w:rPr>
          <w:rFonts w:eastAsia="Times New Roman" w:cs="Times New Roman"/>
          <w:szCs w:val="24"/>
        </w:rPr>
        <w:t>ηση</w:t>
      </w:r>
      <w:r>
        <w:rPr>
          <w:rFonts w:eastAsia="Times New Roman" w:cs="Times New Roman"/>
          <w:szCs w:val="24"/>
        </w:rPr>
        <w:t>.</w:t>
      </w:r>
    </w:p>
    <w:p w14:paraId="413BAB72"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Συγ</w:t>
      </w:r>
      <w:r>
        <w:rPr>
          <w:rFonts w:eastAsia="Times New Roman" w:cs="Times New Roman"/>
          <w:szCs w:val="24"/>
        </w:rPr>
        <w:t>γ</w:t>
      </w:r>
      <w:r>
        <w:rPr>
          <w:rFonts w:eastAsia="Times New Roman" w:cs="Times New Roman"/>
          <w:szCs w:val="24"/>
        </w:rPr>
        <w:t>νώμη, κύριε Πάλλη. Κρατώ τον χρόνο σας. Συνεχίστε.</w:t>
      </w:r>
    </w:p>
    <w:p w14:paraId="413BAB73" w14:textId="77777777" w:rsidR="0028181B" w:rsidRDefault="00E316D8">
      <w:pPr>
        <w:spacing w:line="600" w:lineRule="auto"/>
        <w:ind w:firstLine="720"/>
        <w:jc w:val="both"/>
        <w:rPr>
          <w:rFonts w:eastAsia="Times New Roman" w:cs="Times New Roman"/>
          <w:szCs w:val="24"/>
        </w:rPr>
      </w:pPr>
      <w:r>
        <w:rPr>
          <w:rFonts w:eastAsia="Times New Roman" w:cs="Times New Roman"/>
          <w:b/>
          <w:szCs w:val="24"/>
        </w:rPr>
        <w:t>ΓΕΩΡΓΙΟΣ ΠΑΛΛΗΣ:</w:t>
      </w:r>
      <w:r>
        <w:rPr>
          <w:rFonts w:eastAsia="Times New Roman" w:cs="Times New Roman"/>
          <w:szCs w:val="24"/>
        </w:rPr>
        <w:t xml:space="preserve"> </w:t>
      </w:r>
      <w:r>
        <w:rPr>
          <w:rFonts w:eastAsia="Times New Roman" w:cs="Times New Roman"/>
          <w:szCs w:val="24"/>
        </w:rPr>
        <w:t>Έλεγα</w:t>
      </w:r>
      <w:r>
        <w:rPr>
          <w:rFonts w:eastAsia="Times New Roman" w:cs="Times New Roman"/>
          <w:szCs w:val="24"/>
        </w:rPr>
        <w:t>, λοιπόν, κύριε Πρόεδρε, ότι είναι ένα παγκόσμιο ζήτημα</w:t>
      </w:r>
      <w:r>
        <w:rPr>
          <w:rFonts w:eastAsia="Times New Roman" w:cs="Times New Roman"/>
          <w:szCs w:val="24"/>
        </w:rPr>
        <w:t>,</w:t>
      </w:r>
      <w:r>
        <w:rPr>
          <w:rFonts w:eastAsia="Times New Roman" w:cs="Times New Roman"/>
          <w:szCs w:val="24"/>
        </w:rPr>
        <w:t xml:space="preserve"> που επηρεάζεται ποικιλοτρόπως. Χθες είχαμε μια επίθεση κατά πολιτών στη Γάζα. Εκφράζουμε την οδύνη μας για τους νεκρούς και τους πάρα πολλούς τραυματίες </w:t>
      </w:r>
      <w:r>
        <w:rPr>
          <w:rFonts w:eastAsia="Times New Roman" w:cs="Times New Roman"/>
          <w:szCs w:val="24"/>
        </w:rPr>
        <w:lastRenderedPageBreak/>
        <w:t>και τον αποτροπιασμό μας για τέτοιου είδους επιθέσεις. Ακόμα και αυτό είναι κάτι που μπορεί να επηρεάσ</w:t>
      </w:r>
      <w:r>
        <w:rPr>
          <w:rFonts w:eastAsia="Times New Roman" w:cs="Times New Roman"/>
          <w:szCs w:val="24"/>
        </w:rPr>
        <w:t>ει το προσφυγικό, μιας και</w:t>
      </w:r>
      <w:r>
        <w:rPr>
          <w:rFonts w:eastAsia="Times New Roman" w:cs="Times New Roman"/>
          <w:szCs w:val="24"/>
        </w:rPr>
        <w:t>,</w:t>
      </w:r>
      <w:r>
        <w:rPr>
          <w:rFonts w:eastAsia="Times New Roman" w:cs="Times New Roman"/>
          <w:szCs w:val="24"/>
        </w:rPr>
        <w:t xml:space="preserve"> αν κοιτάξουμε στην ευρύτερη γειτονιά </w:t>
      </w:r>
      <w:r>
        <w:rPr>
          <w:rFonts w:eastAsia="Times New Roman" w:cs="Times New Roman"/>
          <w:szCs w:val="24"/>
        </w:rPr>
        <w:t>μας,</w:t>
      </w:r>
      <w:r>
        <w:rPr>
          <w:rFonts w:eastAsia="Times New Roman" w:cs="Times New Roman"/>
          <w:szCs w:val="24"/>
        </w:rPr>
        <w:t xml:space="preserve"> θα διαπιστώσουμε πάρα πολύ εύκολα πώς επηρεάζονται τα πράγματα από τις ενέργειες διαφόρων κρατών.</w:t>
      </w:r>
    </w:p>
    <w:p w14:paraId="413BAB74"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προσφυγικό ζήτημα έρχεται πρώτο στην πολιτική ατζέντα</w:t>
      </w:r>
      <w:r>
        <w:rPr>
          <w:rFonts w:eastAsia="Times New Roman" w:cs="Times New Roman"/>
          <w:szCs w:val="24"/>
        </w:rPr>
        <w:t>,</w:t>
      </w:r>
      <w:r>
        <w:rPr>
          <w:rFonts w:eastAsia="Times New Roman" w:cs="Times New Roman"/>
          <w:szCs w:val="24"/>
        </w:rPr>
        <w:t xml:space="preserve"> </w:t>
      </w:r>
      <w:r>
        <w:rPr>
          <w:rFonts w:eastAsia="Times New Roman" w:cs="Times New Roman"/>
          <w:szCs w:val="24"/>
        </w:rPr>
        <w:t>όχι μόνο στη χώρα μας. Εμείς</w:t>
      </w:r>
      <w:r>
        <w:rPr>
          <w:rFonts w:eastAsia="Times New Roman" w:cs="Times New Roman"/>
          <w:szCs w:val="24"/>
        </w:rPr>
        <w:t xml:space="preserve">, </w:t>
      </w:r>
      <w:r>
        <w:rPr>
          <w:rFonts w:eastAsia="Times New Roman" w:cs="Times New Roman"/>
          <w:szCs w:val="24"/>
        </w:rPr>
        <w:t>με το συγκεκριμένο νομοσχέδιο</w:t>
      </w:r>
      <w:r>
        <w:rPr>
          <w:rFonts w:eastAsia="Times New Roman" w:cs="Times New Roman"/>
          <w:szCs w:val="24"/>
        </w:rPr>
        <w:t>,</w:t>
      </w:r>
      <w:r>
        <w:rPr>
          <w:rFonts w:eastAsia="Times New Roman" w:cs="Times New Roman"/>
          <w:szCs w:val="24"/>
        </w:rPr>
        <w:t xml:space="preserve"> προτείνουμε τη θέσπιση μέτρων στον τομέα της διεθνούς προστασίας και της μετανάστευσης. Δύο </w:t>
      </w:r>
      <w:r>
        <w:rPr>
          <w:rFonts w:eastAsia="Times New Roman" w:cs="Times New Roman"/>
          <w:szCs w:val="24"/>
        </w:rPr>
        <w:t>οδηγίες</w:t>
      </w:r>
      <w:r>
        <w:rPr>
          <w:rFonts w:eastAsia="Times New Roman" w:cs="Times New Roman"/>
          <w:szCs w:val="24"/>
        </w:rPr>
        <w:t xml:space="preserve"> της Ευρωπαϊκής Ένωσης μεταφέρονται στην ελληνική έννομη τάξη. Με γνώμονα πάντα τις πανανθρώπινε</w:t>
      </w:r>
      <w:r>
        <w:rPr>
          <w:rFonts w:eastAsia="Times New Roman" w:cs="Times New Roman"/>
          <w:szCs w:val="24"/>
        </w:rPr>
        <w:t>ς αξίες και τις γενικές αρχές της διεθνούς έννομης τάξης τροποποιούνται θεσμοί και διαδικασίες. Κατανοώ απολύτως το γεγονός ότι όλοι περιμένουν από αυτό το νομοσχέδιο να φέρει δραστικά μέτρα</w:t>
      </w:r>
      <w:r>
        <w:rPr>
          <w:rFonts w:eastAsia="Times New Roman" w:cs="Times New Roman"/>
          <w:szCs w:val="24"/>
        </w:rPr>
        <w:t>,</w:t>
      </w:r>
      <w:r>
        <w:rPr>
          <w:rFonts w:eastAsia="Times New Roman" w:cs="Times New Roman"/>
          <w:szCs w:val="24"/>
        </w:rPr>
        <w:t xml:space="preserve"> που θα έχουν άμεσα αποτελέσματα για την εξομάλυνση της κατάσταση</w:t>
      </w:r>
      <w:r>
        <w:rPr>
          <w:rFonts w:eastAsia="Times New Roman" w:cs="Times New Roman"/>
          <w:szCs w:val="24"/>
        </w:rPr>
        <w:t>ς</w:t>
      </w:r>
      <w:r>
        <w:rPr>
          <w:rFonts w:eastAsia="Times New Roman" w:cs="Times New Roman"/>
          <w:szCs w:val="24"/>
        </w:rPr>
        <w:t>,</w:t>
      </w:r>
      <w:r>
        <w:rPr>
          <w:rFonts w:eastAsia="Times New Roman" w:cs="Times New Roman"/>
          <w:szCs w:val="24"/>
        </w:rPr>
        <w:t xml:space="preserve"> που ραγδαία εξελίσσεται τους τελευταίους μήνες. Πώς θα μπορούσε όμως ένα νομοσχέδιο να σταματήσει τις προσφυγικές ροές στη γειτονιά μας; Πώς θα μπορούσε ένα νομοσχέδιο να σταματήσει </w:t>
      </w:r>
      <w:r>
        <w:rPr>
          <w:rFonts w:eastAsia="Times New Roman" w:cs="Times New Roman"/>
          <w:szCs w:val="24"/>
        </w:rPr>
        <w:lastRenderedPageBreak/>
        <w:t>τον πόλεμο, τις πολιτικές διώξεις, τη φτώχεια και την ανέχεια; Πώς θα μ</w:t>
      </w:r>
      <w:r>
        <w:rPr>
          <w:rFonts w:eastAsia="Times New Roman" w:cs="Times New Roman"/>
          <w:szCs w:val="24"/>
        </w:rPr>
        <w:t>πορούσε ένα νομοσχέδιο να πείσει τα κράτη-μέλη της Ευρωπαϊκής Ένωσης να μοιραστούν το βάρος και να επιδείξουν την απαραίτητη αλληλεγγύη; Διότι αυτή είναι η πραγματικότητα</w:t>
      </w:r>
      <w:r>
        <w:rPr>
          <w:rFonts w:eastAsia="Times New Roman" w:cs="Times New Roman"/>
          <w:szCs w:val="24"/>
        </w:rPr>
        <w:t>,</w:t>
      </w:r>
      <w:r>
        <w:rPr>
          <w:rFonts w:eastAsia="Times New Roman" w:cs="Times New Roman"/>
          <w:szCs w:val="24"/>
        </w:rPr>
        <w:t xml:space="preserve"> που μας πνίγει σήμερα, κυρίες και κύριοι συνάδελφοι. </w:t>
      </w:r>
    </w:p>
    <w:p w14:paraId="413BAB75"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Αναγνωρίζω ότι η Κυβέρνηση προ</w:t>
      </w:r>
      <w:r>
        <w:rPr>
          <w:rFonts w:eastAsia="Times New Roman" w:cs="Times New Roman"/>
          <w:szCs w:val="24"/>
        </w:rPr>
        <w:t>σπαθεί να λύσει μια εξίσωση με πολλούς αγνώστους και ελάχιστες σταθερές. Αφήνω, λοιπόν, στα κυβερνητικά στελέχη με εμπιστοσύνη τη διαχείριση των αγνώστων παραγόντων είτε στα ανατολικά είτε στα δυτικά της χώρας μας. Αναλαμβάνω, όμως, την ευθύνη ως μέλος του</w:t>
      </w:r>
      <w:r>
        <w:rPr>
          <w:rFonts w:eastAsia="Times New Roman" w:cs="Times New Roman"/>
          <w:szCs w:val="24"/>
        </w:rPr>
        <w:t xml:space="preserve"> Κοινοβουλίου για το τι γίνεται εντός των συνόρων μας. </w:t>
      </w:r>
    </w:p>
    <w:p w14:paraId="413BAB76"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Τις τελευταίες εβδομάδες πετύχαμε έναν εποικοδομητικό διάλογο, μέσα από τον οποίο προέκυψαν πολλές βελτιώσεις και αλλαγές</w:t>
      </w:r>
      <w:r>
        <w:rPr>
          <w:rFonts w:eastAsia="Times New Roman" w:cs="Times New Roman"/>
          <w:szCs w:val="24"/>
        </w:rPr>
        <w:t>,</w:t>
      </w:r>
      <w:r>
        <w:rPr>
          <w:rFonts w:eastAsia="Times New Roman" w:cs="Times New Roman"/>
          <w:szCs w:val="24"/>
        </w:rPr>
        <w:t xml:space="preserve"> σε σχέση με το αρχικό νομοσχέδιο. Αρκετές προτάσεις συναδέλφων υιοθετήθηκαν. </w:t>
      </w:r>
      <w:r>
        <w:rPr>
          <w:rFonts w:eastAsia="Times New Roman" w:cs="Times New Roman"/>
          <w:szCs w:val="24"/>
        </w:rPr>
        <w:t>Άλλες απορρίφθηκαν. Κοντολογίς</w:t>
      </w:r>
      <w:r>
        <w:rPr>
          <w:rFonts w:eastAsia="Times New Roman" w:cs="Times New Roman"/>
          <w:szCs w:val="24"/>
        </w:rPr>
        <w:t>,</w:t>
      </w:r>
      <w:r>
        <w:rPr>
          <w:rFonts w:eastAsia="Times New Roman" w:cs="Times New Roman"/>
          <w:szCs w:val="24"/>
        </w:rPr>
        <w:t xml:space="preserve"> η </w:t>
      </w:r>
      <w:r>
        <w:rPr>
          <w:rFonts w:eastAsia="Times New Roman" w:cs="Times New Roman"/>
          <w:szCs w:val="24"/>
        </w:rPr>
        <w:t xml:space="preserve">επιτροπή </w:t>
      </w:r>
      <w:r>
        <w:rPr>
          <w:rFonts w:eastAsia="Times New Roman" w:cs="Times New Roman"/>
          <w:szCs w:val="24"/>
        </w:rPr>
        <w:t xml:space="preserve">έκανε ουσιαστική δουλειά, στοχευμένα και με νηφαλιότητα. </w:t>
      </w:r>
    </w:p>
    <w:p w14:paraId="413BAB77"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lastRenderedPageBreak/>
        <w:t>Ξεκινώ, λοιπόν, με τα βασικά. Θεωρώ ότι όλα τα δημοκρατικά κόμματα συμφωνούν ότι καμ</w:t>
      </w:r>
      <w:r>
        <w:rPr>
          <w:rFonts w:eastAsia="Times New Roman" w:cs="Times New Roman"/>
          <w:szCs w:val="24"/>
        </w:rPr>
        <w:t>μ</w:t>
      </w:r>
      <w:r>
        <w:rPr>
          <w:rFonts w:eastAsia="Times New Roman" w:cs="Times New Roman"/>
          <w:szCs w:val="24"/>
        </w:rPr>
        <w:t>ία ρύθμιση δεν πρέπει να συγκρούεται με τη διεθνή έννομη τάξη. Στο πλα</w:t>
      </w:r>
      <w:r>
        <w:rPr>
          <w:rFonts w:eastAsia="Times New Roman" w:cs="Times New Roman"/>
          <w:szCs w:val="24"/>
        </w:rPr>
        <w:t>ίσιο αυτό</w:t>
      </w:r>
      <w:r>
        <w:rPr>
          <w:rFonts w:eastAsia="Times New Roman" w:cs="Times New Roman"/>
          <w:szCs w:val="24"/>
        </w:rPr>
        <w:t>,</w:t>
      </w:r>
      <w:r>
        <w:rPr>
          <w:rFonts w:eastAsia="Times New Roman" w:cs="Times New Roman"/>
          <w:szCs w:val="24"/>
        </w:rPr>
        <w:t xml:space="preserve"> οι αρχές της αλληλεγγύης, του σεβασμού των ανθρωπίνων δικαιωμάτων, της μη επαναπροώθησης και του μείζονος συμφέροντος του παιδιού και της ενότητας της οικογένειας είναι ένας μπούσουλας που μας χαρακτηρίζει. Μέσα από αυτό το πρίσμα</w:t>
      </w:r>
      <w:r>
        <w:rPr>
          <w:rFonts w:eastAsia="Times New Roman" w:cs="Times New Roman"/>
          <w:szCs w:val="24"/>
        </w:rPr>
        <w:t>,</w:t>
      </w:r>
      <w:r>
        <w:rPr>
          <w:rFonts w:eastAsia="Times New Roman" w:cs="Times New Roman"/>
          <w:szCs w:val="24"/>
        </w:rPr>
        <w:t xml:space="preserve"> βλέπουμε κάθε</w:t>
      </w:r>
      <w:r>
        <w:rPr>
          <w:rFonts w:eastAsia="Times New Roman" w:cs="Times New Roman"/>
          <w:szCs w:val="24"/>
        </w:rPr>
        <w:t xml:space="preserve"> άρθρο, κάθε αντιπρόταση, κάθε άποψη</w:t>
      </w:r>
      <w:r>
        <w:rPr>
          <w:rFonts w:eastAsia="Times New Roman" w:cs="Times New Roman"/>
          <w:szCs w:val="24"/>
        </w:rPr>
        <w:t>,</w:t>
      </w:r>
      <w:r>
        <w:rPr>
          <w:rFonts w:eastAsia="Times New Roman" w:cs="Times New Roman"/>
          <w:szCs w:val="24"/>
        </w:rPr>
        <w:t xml:space="preserve"> όσο και αν κάποια κράτη επιλέγουν να επιδεικνύουν την κυριαρχία τους, καταπατώντας το </w:t>
      </w:r>
      <w:r>
        <w:rPr>
          <w:rFonts w:eastAsia="Times New Roman" w:cs="Times New Roman"/>
          <w:szCs w:val="24"/>
        </w:rPr>
        <w:t xml:space="preserve">Ευρωπαϊκό </w:t>
      </w:r>
      <w:r>
        <w:rPr>
          <w:rFonts w:eastAsia="Times New Roman" w:cs="Times New Roman"/>
          <w:szCs w:val="24"/>
        </w:rPr>
        <w:t xml:space="preserve">και </w:t>
      </w:r>
      <w:r>
        <w:rPr>
          <w:rFonts w:eastAsia="Times New Roman" w:cs="Times New Roman"/>
          <w:szCs w:val="24"/>
        </w:rPr>
        <w:t xml:space="preserve">Διεθνές </w:t>
      </w:r>
      <w:r>
        <w:rPr>
          <w:rFonts w:eastAsia="Times New Roman" w:cs="Times New Roman"/>
          <w:szCs w:val="24"/>
        </w:rPr>
        <w:t xml:space="preserve">δίκαιο. </w:t>
      </w:r>
    </w:p>
    <w:p w14:paraId="413BAB78"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Η Ελλάδα δεν θα διολισθήσει, κυρίες και κύριοι συνάδελφοι, σε αυτό. Είμαστε ξεκάθαροι στη βούλησή μας</w:t>
      </w:r>
      <w:r>
        <w:rPr>
          <w:rFonts w:eastAsia="Times New Roman" w:cs="Times New Roman"/>
          <w:szCs w:val="24"/>
        </w:rPr>
        <w:t xml:space="preserve"> να παραμείνουμε πιστοί στις θεμελιώδεις ανθρωπιστικές αρχές. Δεν βουλιάζουμε βάρκες, δεν κλειδώνουμε ανθρώπους σε κέντρα υποδοχής, δεν στερούμε το δικαίωμα ασύλου στους δικαιούχους αιτούντες άσυλο, δεν πετροβολούμε παιδιά στις πλατείες. Αντί αυτών των πρα</w:t>
      </w:r>
      <w:r>
        <w:rPr>
          <w:rFonts w:eastAsia="Times New Roman" w:cs="Times New Roman"/>
          <w:szCs w:val="24"/>
        </w:rPr>
        <w:t>κτικών</w:t>
      </w:r>
      <w:r>
        <w:rPr>
          <w:rFonts w:eastAsia="Times New Roman" w:cs="Times New Roman"/>
          <w:szCs w:val="24"/>
        </w:rPr>
        <w:t>,</w:t>
      </w:r>
      <w:r>
        <w:rPr>
          <w:rFonts w:eastAsia="Times New Roman" w:cs="Times New Roman"/>
          <w:szCs w:val="24"/>
        </w:rPr>
        <w:t xml:space="preserve"> το σχέδιο νόμου επενδύει στην </w:t>
      </w:r>
      <w:r>
        <w:rPr>
          <w:rFonts w:eastAsia="Times New Roman" w:cs="Times New Roman"/>
          <w:szCs w:val="24"/>
        </w:rPr>
        <w:lastRenderedPageBreak/>
        <w:t xml:space="preserve">ενίσχυση του καθεστώτος προστασίας ευάλωτων προσώπων με ειδικές ανάγκες, όπως είναι οι ανήλικοι, τα ασυνόδευτα ανήλικα, οι γυναίκες και οι οικογένειες, τα θύματα βασανιστηρίων ή άλλων πράξεων βίας και στη βελτίωση της </w:t>
      </w:r>
      <w:r>
        <w:rPr>
          <w:rFonts w:eastAsia="Times New Roman" w:cs="Times New Roman"/>
          <w:szCs w:val="24"/>
        </w:rPr>
        <w:t xml:space="preserve">επιτάχυνσης των διαδικασιών του ασύλου. </w:t>
      </w:r>
    </w:p>
    <w:p w14:paraId="413BAB79" w14:textId="77777777" w:rsidR="0028181B" w:rsidRDefault="00E316D8">
      <w:pPr>
        <w:spacing w:line="600" w:lineRule="auto"/>
        <w:ind w:firstLine="720"/>
        <w:jc w:val="both"/>
        <w:rPr>
          <w:rFonts w:eastAsia="Times New Roman"/>
          <w:szCs w:val="24"/>
        </w:rPr>
      </w:pPr>
      <w:r>
        <w:rPr>
          <w:rFonts w:eastAsia="Times New Roman" w:cs="Times New Roman"/>
          <w:szCs w:val="24"/>
        </w:rPr>
        <w:t>Στο πρώτο μέρος του νομοσχεδίου περιέχονται μια σειρά διατάξεων και εγγυήσεων για τους αιτούντες άσυλο, που αφορούν στην ενημέρωση, τη μέριμνα για την οικογενειακή ενότητα, την εκπαίδευση, την απασχόληση, την επαγγε</w:t>
      </w:r>
      <w:r>
        <w:rPr>
          <w:rFonts w:eastAsia="Times New Roman" w:cs="Times New Roman"/>
          <w:szCs w:val="24"/>
        </w:rPr>
        <w:t xml:space="preserve">λματική κατάρτιση, την ιατροφαρμακευτική περίθαλψη, τις υλικές συνθήκες υποδοχής. </w:t>
      </w:r>
      <w:r>
        <w:rPr>
          <w:rFonts w:eastAsia="Times New Roman"/>
          <w:szCs w:val="24"/>
        </w:rPr>
        <w:t>Θέτει, δηλαδή, τις βασικές αρχές για την υποδοχή και συνεπακόλουθα την ουσιαστική ένταξη των αιτούντων άσυλο στη χώρα μας.</w:t>
      </w:r>
    </w:p>
    <w:p w14:paraId="413BAB7A" w14:textId="77777777" w:rsidR="0028181B" w:rsidRDefault="00E316D8">
      <w:pPr>
        <w:spacing w:line="600" w:lineRule="auto"/>
        <w:ind w:firstLine="720"/>
        <w:jc w:val="both"/>
        <w:rPr>
          <w:rFonts w:eastAsia="Times New Roman"/>
          <w:szCs w:val="24"/>
        </w:rPr>
      </w:pPr>
      <w:r>
        <w:rPr>
          <w:rFonts w:eastAsia="Times New Roman"/>
          <w:szCs w:val="24"/>
        </w:rPr>
        <w:t xml:space="preserve">Πολλές από τις κατευθύνσεις που δίνει η </w:t>
      </w:r>
      <w:r>
        <w:rPr>
          <w:rFonts w:eastAsia="Times New Roman"/>
          <w:szCs w:val="24"/>
        </w:rPr>
        <w:t>οδηγία</w:t>
      </w:r>
      <w:r>
        <w:rPr>
          <w:rFonts w:eastAsia="Times New Roman"/>
          <w:szCs w:val="24"/>
        </w:rPr>
        <w:t xml:space="preserve"> του </w:t>
      </w:r>
      <w:r>
        <w:rPr>
          <w:rFonts w:eastAsia="Times New Roman"/>
          <w:szCs w:val="24"/>
        </w:rPr>
        <w:t>2013 έχουν ήδη δρομολογηθεί ή δρομολογούνται από το Υπουργείο και τα συναρμόδια Υπουργεία. Ο ν.4375 κατοχυρώνει το δικαίωμα των κρατουμένων αιτούντων άσυλο</w:t>
      </w:r>
      <w:r w:rsidRPr="00102AAC">
        <w:rPr>
          <w:rFonts w:eastAsia="Times New Roman"/>
          <w:szCs w:val="24"/>
        </w:rPr>
        <w:t>,</w:t>
      </w:r>
      <w:r>
        <w:rPr>
          <w:rFonts w:eastAsia="Times New Roman"/>
          <w:szCs w:val="24"/>
        </w:rPr>
        <w:t xml:space="preserve"> το δικαίωμα πρόσβασης </w:t>
      </w:r>
      <w:r>
        <w:rPr>
          <w:rFonts w:eastAsia="Times New Roman"/>
          <w:szCs w:val="24"/>
        </w:rPr>
        <w:lastRenderedPageBreak/>
        <w:t>στην αγορά εργασίας. Από το 2016 ξεκίνησε το ολοκληρωμένο πρόγραμμα εκπαίδευσ</w:t>
      </w:r>
      <w:r>
        <w:rPr>
          <w:rFonts w:eastAsia="Times New Roman"/>
          <w:szCs w:val="24"/>
        </w:rPr>
        <w:t>ης για τα προσφυγόπουλα. Συνεχώς βελτιώνεται και διευρύνεται. Επίσης, ήδη χορηγείται ΑΜΚΑ στους αιτούντες άσυλο για απρόσκοπτη πρόσβαση στην ιατροφαρμακευτική περίθαλψη και δωρεάν πρόσβαση στο Εθνικό Σύστημα Υγείας. Η διανομή εντύπου ενημερωτικού υλικού ξε</w:t>
      </w:r>
      <w:r>
        <w:rPr>
          <w:rFonts w:eastAsia="Times New Roman"/>
          <w:szCs w:val="24"/>
        </w:rPr>
        <w:t>κίνησε ήδη με εικονογραφημένα φυλλάδια για τους ασυνόδευτους ανήλικους, ένας τομέας</w:t>
      </w:r>
      <w:r>
        <w:rPr>
          <w:rFonts w:eastAsia="Times New Roman"/>
          <w:szCs w:val="24"/>
        </w:rPr>
        <w:t>,</w:t>
      </w:r>
      <w:r>
        <w:rPr>
          <w:rFonts w:eastAsia="Times New Roman"/>
          <w:szCs w:val="24"/>
        </w:rPr>
        <w:t xml:space="preserve"> που πρέπει να δουλέψουμε παραπάνω, γιατί τα προβλήματα είναι πάρα πολλά.</w:t>
      </w:r>
    </w:p>
    <w:p w14:paraId="413BAB7B" w14:textId="77777777" w:rsidR="0028181B" w:rsidRDefault="00E316D8">
      <w:pPr>
        <w:spacing w:line="600" w:lineRule="auto"/>
        <w:ind w:firstLine="720"/>
        <w:jc w:val="both"/>
        <w:rPr>
          <w:rFonts w:eastAsia="Times New Roman"/>
          <w:szCs w:val="24"/>
        </w:rPr>
      </w:pPr>
      <w:r>
        <w:rPr>
          <w:rFonts w:eastAsia="Times New Roman"/>
          <w:szCs w:val="24"/>
        </w:rPr>
        <w:t xml:space="preserve">Στο τρίτο και τέταρτο μέρος του νομοσχεδίου αφιερώθηκε το μεγαλύτερο μέρος των συζητήσεών μας και </w:t>
      </w:r>
      <w:r>
        <w:rPr>
          <w:rFonts w:eastAsia="Times New Roman"/>
          <w:szCs w:val="24"/>
        </w:rPr>
        <w:t xml:space="preserve">στην αρμόδια </w:t>
      </w:r>
      <w:r>
        <w:rPr>
          <w:rFonts w:eastAsia="Times New Roman"/>
          <w:szCs w:val="24"/>
        </w:rPr>
        <w:t>ε</w:t>
      </w:r>
      <w:r>
        <w:rPr>
          <w:rFonts w:eastAsia="Times New Roman"/>
          <w:szCs w:val="24"/>
        </w:rPr>
        <w:t>πιτροπή -οι συνάδελφοι είχαν εκτενέστατες παρεμβάσεις- λόγω της σύγκρουσης</w:t>
      </w:r>
      <w:r>
        <w:rPr>
          <w:rFonts w:eastAsia="Times New Roman"/>
          <w:szCs w:val="24"/>
        </w:rPr>
        <w:t>,</w:t>
      </w:r>
      <w:r>
        <w:rPr>
          <w:rFonts w:eastAsia="Times New Roman"/>
          <w:szCs w:val="24"/>
        </w:rPr>
        <w:t xml:space="preserve"> που εκ των πραγμάτων δημιουργείται μεταξύ της επιτάχυνσης των διαδικασιών ασύλου και της διασφάλισης των δικαιωμάτων των αιτούντων.</w:t>
      </w:r>
    </w:p>
    <w:p w14:paraId="413BAB7C" w14:textId="77777777" w:rsidR="0028181B" w:rsidRDefault="00E316D8">
      <w:pPr>
        <w:spacing w:line="600" w:lineRule="auto"/>
        <w:ind w:firstLine="720"/>
        <w:jc w:val="both"/>
        <w:rPr>
          <w:rFonts w:eastAsia="Times New Roman"/>
          <w:szCs w:val="24"/>
        </w:rPr>
      </w:pPr>
      <w:r>
        <w:rPr>
          <w:rFonts w:eastAsia="Times New Roman"/>
          <w:szCs w:val="24"/>
        </w:rPr>
        <w:t>Αγαπητοί συνάδελφοι, η λήψη αποφάσ</w:t>
      </w:r>
      <w:r>
        <w:rPr>
          <w:rFonts w:eastAsia="Times New Roman"/>
          <w:szCs w:val="24"/>
        </w:rPr>
        <w:t xml:space="preserve">εων στην πολιτική εμπεριέχει αναπόφευκτα και μια πάλη. Μια πάλη που εμπεριέχει πρακτικά, πολιτικά και ηθικά διλήμματα. </w:t>
      </w:r>
      <w:r>
        <w:rPr>
          <w:rFonts w:eastAsia="Times New Roman"/>
          <w:szCs w:val="24"/>
        </w:rPr>
        <w:lastRenderedPageBreak/>
        <w:t>Έχουμε τη Συνθήκη της Γενεύης και τα πρωτόκολλα για το καθεστώς προσφύγων, έχουμε τις Συνθήκες και τον Χάρτη των Θεμελιωδών Δικαιωμάτων τ</w:t>
      </w:r>
      <w:r>
        <w:rPr>
          <w:rFonts w:eastAsia="Times New Roman"/>
          <w:szCs w:val="24"/>
        </w:rPr>
        <w:t>ης Ευρωπαϊκής Ένωσης, έχουμε το Δουβλίνο ΙΙΙ, έχουμε την κοινή δήλωση Ευρωπαϊκής Ένωσης-Τουρκίας και το σχέδιο δράσης για την υλοποίησή της.</w:t>
      </w:r>
    </w:p>
    <w:p w14:paraId="413BAB7D" w14:textId="77777777" w:rsidR="0028181B" w:rsidRDefault="00E316D8">
      <w:pPr>
        <w:spacing w:line="600" w:lineRule="auto"/>
        <w:ind w:firstLine="720"/>
        <w:jc w:val="both"/>
        <w:rPr>
          <w:rFonts w:eastAsia="Times New Roman"/>
          <w:szCs w:val="24"/>
        </w:rPr>
      </w:pPr>
      <w:r>
        <w:rPr>
          <w:rFonts w:eastAsia="Times New Roman"/>
          <w:szCs w:val="24"/>
        </w:rPr>
        <w:t xml:space="preserve">Δεσμεύεται η Ελλάδα από όλα αυτά; Η απάντηση είναι: ναι. Μπορεί η Ελλάδα να υπαναχωρήσει, να καταπατήσει συμβάσεις </w:t>
      </w:r>
      <w:r>
        <w:rPr>
          <w:rFonts w:eastAsia="Times New Roman"/>
          <w:szCs w:val="24"/>
        </w:rPr>
        <w:t>και συμφωνίες; Η απάντηση είναι και πάλι: ναι. Είμαστε κυρίαρχο κράτος. Έχουμε και ασκούμε πρωτογενή εξουσία. Η δυνατότητα ανάληψης διεθνών δεσμεύσεων αποτελεί επακόλουθο της κυριαρχίας εντός κράτους. Εάν δεν θέλουμε, δεν τηρούμε τίποτα. Δείτε τις Ηνωμένες</w:t>
      </w:r>
      <w:r>
        <w:rPr>
          <w:rFonts w:eastAsia="Times New Roman"/>
          <w:szCs w:val="24"/>
        </w:rPr>
        <w:t xml:space="preserve"> Πολιτείες της Αμερικής -είχαμε και το χθεσινό παράδειγμα- που μπαίνουν, βγαίνουν και απέχουν από τις διεθνείς συμβάσεις</w:t>
      </w:r>
      <w:r>
        <w:rPr>
          <w:rFonts w:eastAsia="Times New Roman"/>
          <w:szCs w:val="24"/>
        </w:rPr>
        <w:t>,</w:t>
      </w:r>
      <w:r>
        <w:rPr>
          <w:rFonts w:eastAsia="Times New Roman"/>
          <w:szCs w:val="24"/>
        </w:rPr>
        <w:t xml:space="preserve"> όπως τους βολεύει. Θα μπορούσαμε να το κάνουμε και εμείς; Είναι, όμως, αυτό που θα επιθυμούσαμε</w:t>
      </w:r>
      <w:r>
        <w:rPr>
          <w:rFonts w:eastAsia="Times New Roman"/>
          <w:szCs w:val="24"/>
        </w:rPr>
        <w:t>,</w:t>
      </w:r>
      <w:r>
        <w:rPr>
          <w:rFonts w:eastAsia="Times New Roman"/>
          <w:szCs w:val="24"/>
        </w:rPr>
        <w:t xml:space="preserve"> τελικά; Είναι αυτό που συμφέρει την Ε</w:t>
      </w:r>
      <w:r>
        <w:rPr>
          <w:rFonts w:eastAsia="Times New Roman"/>
          <w:szCs w:val="24"/>
        </w:rPr>
        <w:t xml:space="preserve">λλάδα, να πούμε αύριο, για παράδειγμα, ότι αποχωρούμε από την κοινή δήλωση Ευρωπαϊκής </w:t>
      </w:r>
      <w:r>
        <w:rPr>
          <w:rFonts w:eastAsia="Times New Roman"/>
          <w:szCs w:val="24"/>
        </w:rPr>
        <w:lastRenderedPageBreak/>
        <w:t>Ένωσης-Τουρκίας, -τόσο απλά- να πούμε ότι λόγω των εκτάκτων συνθηκών δεν θα ακολουθήσουμε το πλάνο που συμφωνήθηκε με την Ευρωπαϊκή Ένωση;</w:t>
      </w:r>
    </w:p>
    <w:p w14:paraId="413BAB7E" w14:textId="77777777" w:rsidR="0028181B" w:rsidRDefault="00E316D8">
      <w:pPr>
        <w:spacing w:line="600" w:lineRule="auto"/>
        <w:ind w:firstLine="720"/>
        <w:jc w:val="both"/>
        <w:rPr>
          <w:rFonts w:eastAsia="Times New Roman"/>
          <w:szCs w:val="24"/>
        </w:rPr>
      </w:pPr>
      <w:r>
        <w:rPr>
          <w:rFonts w:eastAsia="Times New Roman"/>
          <w:szCs w:val="24"/>
        </w:rPr>
        <w:t>Σε ένα ασταθές διεθνές περιβάλλ</w:t>
      </w:r>
      <w:r>
        <w:rPr>
          <w:rFonts w:eastAsia="Times New Roman"/>
          <w:szCs w:val="24"/>
        </w:rPr>
        <w:t>ον, με οικονομικές, πολιτικές και στρατιωτικές ανισότητες</w:t>
      </w:r>
      <w:r>
        <w:rPr>
          <w:rFonts w:eastAsia="Times New Roman"/>
          <w:szCs w:val="24"/>
        </w:rPr>
        <w:t>, η</w:t>
      </w:r>
      <w:r>
        <w:rPr>
          <w:rFonts w:eastAsia="Times New Roman"/>
          <w:szCs w:val="24"/>
        </w:rPr>
        <w:t xml:space="preserve"> νομική ισότητα μεταξύ των κρατών είναι το μοναδικό αντίβαρο που έχουμε. Η υποστήριξη της διεθνούς νομιμότητας είναι μονόδρομος για την Ελλάδα. Άρα, δεν επαναπροωθούμε</w:t>
      </w:r>
      <w:r>
        <w:rPr>
          <w:rFonts w:eastAsia="Times New Roman"/>
          <w:szCs w:val="24"/>
        </w:rPr>
        <w:t>, δ</w:t>
      </w:r>
      <w:r>
        <w:rPr>
          <w:rFonts w:eastAsia="Times New Roman"/>
          <w:szCs w:val="24"/>
        </w:rPr>
        <w:t>εν επιστρέφουμε στην Τουρκ</w:t>
      </w:r>
      <w:r>
        <w:rPr>
          <w:rFonts w:eastAsia="Times New Roman"/>
          <w:szCs w:val="24"/>
        </w:rPr>
        <w:t>ία αιτούντες άσυλο, μέχρι την ολοκλήρωση της διαδικασίας εξέτασης του αιτήματός τους. Τηρούμε τον γεωγραφικό περιορισμό</w:t>
      </w:r>
      <w:r>
        <w:rPr>
          <w:rFonts w:eastAsia="Times New Roman"/>
          <w:szCs w:val="24"/>
        </w:rPr>
        <w:t>,</w:t>
      </w:r>
      <w:r>
        <w:rPr>
          <w:rFonts w:eastAsia="Times New Roman"/>
          <w:szCs w:val="24"/>
        </w:rPr>
        <w:t xml:space="preserve"> που έχει σαφώς επιβληθεί με το σχέδιο δράσης για την υλοποίηση της κοινής δήλωσης</w:t>
      </w:r>
      <w:r>
        <w:rPr>
          <w:rFonts w:eastAsia="Times New Roman"/>
          <w:szCs w:val="24"/>
        </w:rPr>
        <w:t>,</w:t>
      </w:r>
      <w:r>
        <w:rPr>
          <w:rFonts w:eastAsia="Times New Roman"/>
          <w:szCs w:val="24"/>
        </w:rPr>
        <w:t xml:space="preserve"> μέχρι νεωτέρας. Επιταχύνουμε τις διαδικασίες εξέταση</w:t>
      </w:r>
      <w:r>
        <w:rPr>
          <w:rFonts w:eastAsia="Times New Roman"/>
          <w:szCs w:val="24"/>
        </w:rPr>
        <w:t>ς αιτημάτων ασύλου, ώστε να απεγκλωβίζονται οι πρόσφυγες, οι ευάλωτες ομάδες και οι μη δικαιούχοι διεθνούς προστασίας. Φροντίζουμε για την ένταξη των προσφύγων στην ελληνική κοινωνία.</w:t>
      </w:r>
    </w:p>
    <w:p w14:paraId="413BAB7F" w14:textId="77777777" w:rsidR="0028181B" w:rsidRDefault="00E316D8">
      <w:pPr>
        <w:spacing w:line="600" w:lineRule="auto"/>
        <w:ind w:firstLine="720"/>
        <w:jc w:val="both"/>
        <w:rPr>
          <w:rFonts w:eastAsia="Times New Roman"/>
          <w:szCs w:val="24"/>
        </w:rPr>
      </w:pPr>
      <w:r>
        <w:rPr>
          <w:rFonts w:eastAsia="Times New Roman"/>
          <w:szCs w:val="24"/>
        </w:rPr>
        <w:t>Μέσα από το δεύτερο μισό του νομοσχεδίου το Υπουργείο Μεταναστευτικής Πο</w:t>
      </w:r>
      <w:r>
        <w:rPr>
          <w:rFonts w:eastAsia="Times New Roman"/>
          <w:szCs w:val="24"/>
        </w:rPr>
        <w:t xml:space="preserve">λιτικής προτείνει συγκεκριμένες δράσεις. Διατηρείται η ποιότητα της διαδικασίας στον </w:t>
      </w:r>
      <w:r>
        <w:rPr>
          <w:rFonts w:eastAsia="Times New Roman"/>
          <w:szCs w:val="24"/>
        </w:rPr>
        <w:lastRenderedPageBreak/>
        <w:t>πρώτο βαθμό, διότι αυτό μας προστατεύει από τις μετέπειτα μακροχρόνιες διαδικασίες προσφυγών. Αυξάνεται το υφιστάμενο προσωπικό</w:t>
      </w:r>
      <w:r>
        <w:rPr>
          <w:rFonts w:eastAsia="Times New Roman"/>
          <w:szCs w:val="24"/>
        </w:rPr>
        <w:t>,</w:t>
      </w:r>
      <w:r>
        <w:rPr>
          <w:rFonts w:eastAsia="Times New Roman"/>
          <w:szCs w:val="24"/>
        </w:rPr>
        <w:t xml:space="preserve"> με τη δημιουργία νέων οργανικών θέσεων και</w:t>
      </w:r>
      <w:r>
        <w:rPr>
          <w:rFonts w:eastAsia="Times New Roman"/>
          <w:szCs w:val="24"/>
        </w:rPr>
        <w:t xml:space="preserve"> διευκολύνονται οι μετατάξεις από άλλες δημόσιες υπηρεσίες. Με μέτρα όπως η υποχρεωτική απασχόληση, η απλοποίηση των διαδικασιών διορισμών, οι έλεγχοι παραγωγικότητας και η επαναλειτουργία των παλαιότερων επιτροπών προσφυγών ενισχύεται η παραγωγικότητα και</w:t>
      </w:r>
      <w:r>
        <w:rPr>
          <w:rFonts w:eastAsia="Times New Roman"/>
          <w:szCs w:val="24"/>
        </w:rPr>
        <w:t xml:space="preserve"> η αποτελεσματικότητα των οργάνων για το άσυλο. Η διαδικασία μεταγενέστερων αιτήσεων αυστηροποιείται. Προβλέπονται εναλλακτικοί τρόποι επίδοσης των αποφάσεων επί αιτήσεων ασύλου, στην περίπτωση που δεν μπορεί να βρεθεί ο ίδιος ο αιτών</w:t>
      </w:r>
      <w:r>
        <w:rPr>
          <w:rFonts w:eastAsia="Times New Roman"/>
          <w:szCs w:val="24"/>
        </w:rPr>
        <w:t>,</w:t>
      </w:r>
      <w:r>
        <w:rPr>
          <w:rFonts w:eastAsia="Times New Roman"/>
          <w:szCs w:val="24"/>
        </w:rPr>
        <w:t xml:space="preserve"> ώστε να του επιδοθεί</w:t>
      </w:r>
      <w:r>
        <w:rPr>
          <w:rFonts w:eastAsia="Times New Roman"/>
          <w:szCs w:val="24"/>
        </w:rPr>
        <w:t xml:space="preserve"> αυτοπροσώπως. Επιταχύνεται η δικαστική διαδικασία, όσο είναι δυνατόν, χωρίς να επηρεάζονται οι προθεσμίες προσφυγής για τους αιτούντες.</w:t>
      </w:r>
    </w:p>
    <w:p w14:paraId="413BAB80" w14:textId="77777777" w:rsidR="0028181B" w:rsidRDefault="00E316D8">
      <w:pPr>
        <w:spacing w:line="600" w:lineRule="auto"/>
        <w:ind w:firstLine="720"/>
        <w:jc w:val="both"/>
        <w:rPr>
          <w:rFonts w:eastAsia="Times New Roman"/>
          <w:szCs w:val="24"/>
        </w:rPr>
      </w:pPr>
      <w:r>
        <w:rPr>
          <w:rFonts w:eastAsia="Times New Roman"/>
          <w:szCs w:val="24"/>
        </w:rPr>
        <w:t>Ιδιαιτέρως σημαντικό είναι, τέλος, ότι καταγεγραμμένες ζημιές</w:t>
      </w:r>
      <w:r>
        <w:rPr>
          <w:rFonts w:eastAsia="Times New Roman"/>
          <w:szCs w:val="24"/>
        </w:rPr>
        <w:t>,</w:t>
      </w:r>
      <w:r>
        <w:rPr>
          <w:rFonts w:eastAsia="Times New Roman"/>
          <w:szCs w:val="24"/>
        </w:rPr>
        <w:t xml:space="preserve"> που υπέστησαν περιουσίες στη Λέσβο και τη Χίο, οι οποίες</w:t>
      </w:r>
      <w:r>
        <w:rPr>
          <w:rFonts w:eastAsia="Times New Roman"/>
          <w:szCs w:val="24"/>
        </w:rPr>
        <w:t xml:space="preserve"> οφείλονται σε πράξεις προσφύγων ή μεταναστών, αποζημιώνονται από πιστώσεις του Υπουργείου Μεταναστευτικής Πολιτικής.</w:t>
      </w:r>
      <w:r>
        <w:rPr>
          <w:rFonts w:eastAsia="Times New Roman"/>
          <w:szCs w:val="24"/>
        </w:rPr>
        <w:t xml:space="preserve"> </w:t>
      </w:r>
      <w:r>
        <w:rPr>
          <w:rFonts w:eastAsia="Times New Roman"/>
          <w:szCs w:val="24"/>
        </w:rPr>
        <w:lastRenderedPageBreak/>
        <w:t xml:space="preserve">Οι αρμόδιοι δήμοι θα επιχορηγηθούν με τα αντίστοιχα ποσά, ώστε στη συνέχεια να τα καταβάλουν στους δικαιούχους. </w:t>
      </w:r>
    </w:p>
    <w:p w14:paraId="413BAB81" w14:textId="77777777" w:rsidR="0028181B" w:rsidRDefault="00E316D8">
      <w:pPr>
        <w:spacing w:after="0" w:line="600" w:lineRule="auto"/>
        <w:jc w:val="both"/>
        <w:rPr>
          <w:rFonts w:eastAsia="Times New Roman"/>
          <w:szCs w:val="24"/>
        </w:rPr>
      </w:pPr>
      <w:r>
        <w:rPr>
          <w:rFonts w:eastAsia="Times New Roman"/>
          <w:szCs w:val="24"/>
        </w:rPr>
        <w:tab/>
      </w:r>
      <w:r>
        <w:rPr>
          <w:rFonts w:eastAsia="Times New Roman"/>
          <w:szCs w:val="24"/>
        </w:rPr>
        <w:t>Εν τω μεταξύ, το Υπουργε</w:t>
      </w:r>
      <w:r>
        <w:rPr>
          <w:rFonts w:eastAsia="Times New Roman"/>
          <w:szCs w:val="24"/>
        </w:rPr>
        <w:t xml:space="preserve">ίο διατύπωσε την πρόθεση να καθιερώσει διαρκή μηχανισμό αποζημιώσεων. Είναι κάτι που το θέλουμε και όλοι το ζητάμε. </w:t>
      </w:r>
    </w:p>
    <w:p w14:paraId="413BAB82" w14:textId="77777777" w:rsidR="0028181B" w:rsidRDefault="00E316D8">
      <w:pPr>
        <w:spacing w:after="0" w:line="600" w:lineRule="auto"/>
        <w:jc w:val="both"/>
        <w:rPr>
          <w:rFonts w:eastAsia="Times New Roman"/>
          <w:szCs w:val="24"/>
        </w:rPr>
      </w:pPr>
      <w:r>
        <w:rPr>
          <w:rFonts w:eastAsia="Times New Roman"/>
          <w:szCs w:val="24"/>
        </w:rPr>
        <w:tab/>
        <w:t>Σχετικά με τις διαδικασίες μετανάστευσης, η εναρμόνιση του Μεταναστευτικού Κώδικα με το νέο πλαίσιο που διαμορφώθηκε</w:t>
      </w:r>
      <w:r>
        <w:rPr>
          <w:rFonts w:eastAsia="Times New Roman"/>
          <w:szCs w:val="24"/>
        </w:rPr>
        <w:t>,</w:t>
      </w:r>
      <w:r>
        <w:rPr>
          <w:rFonts w:eastAsia="Times New Roman"/>
          <w:szCs w:val="24"/>
        </w:rPr>
        <w:t xml:space="preserve"> μετά την ψήφιση και </w:t>
      </w:r>
      <w:r>
        <w:rPr>
          <w:rFonts w:eastAsia="Times New Roman"/>
          <w:szCs w:val="24"/>
        </w:rPr>
        <w:t>την κύρωση της Συμφωνίας</w:t>
      </w:r>
      <w:r>
        <w:rPr>
          <w:rFonts w:eastAsia="Times New Roman"/>
          <w:szCs w:val="24"/>
        </w:rPr>
        <w:t>,</w:t>
      </w:r>
      <w:r>
        <w:rPr>
          <w:rFonts w:eastAsia="Times New Roman"/>
          <w:szCs w:val="24"/>
        </w:rPr>
        <w:t xml:space="preserve"> έχει ως αποτέλεσμα την απλούστευση της διαδικασίας έκδοσης άδειας διαμονής για εξαιρετικούς λόγους, ενώ οι εκκρεμείς αιτήσεις</w:t>
      </w:r>
      <w:r>
        <w:rPr>
          <w:rFonts w:eastAsia="Times New Roman"/>
          <w:szCs w:val="24"/>
        </w:rPr>
        <w:t>,</w:t>
      </w:r>
      <w:r>
        <w:rPr>
          <w:rFonts w:eastAsia="Times New Roman"/>
          <w:szCs w:val="24"/>
        </w:rPr>
        <w:t xml:space="preserve"> που θα εξετασθούν όπως προβλεπόταν</w:t>
      </w:r>
      <w:r>
        <w:rPr>
          <w:rFonts w:eastAsia="Times New Roman"/>
          <w:szCs w:val="24"/>
        </w:rPr>
        <w:t>,</w:t>
      </w:r>
      <w:r>
        <w:rPr>
          <w:rFonts w:eastAsia="Times New Roman"/>
          <w:szCs w:val="24"/>
        </w:rPr>
        <w:t xml:space="preserve"> εφαρμόζονται παράλληλα στην απλοποιημένη διαδικασία, όπου αυτό είνα</w:t>
      </w:r>
      <w:r>
        <w:rPr>
          <w:rFonts w:eastAsia="Times New Roman"/>
          <w:szCs w:val="24"/>
        </w:rPr>
        <w:t xml:space="preserve">ι εφικτό. </w:t>
      </w:r>
    </w:p>
    <w:p w14:paraId="413BAB83" w14:textId="77777777" w:rsidR="0028181B" w:rsidRDefault="00E316D8">
      <w:pPr>
        <w:spacing w:after="0" w:line="600" w:lineRule="auto"/>
        <w:jc w:val="both"/>
        <w:rPr>
          <w:rFonts w:eastAsia="Times New Roman"/>
          <w:szCs w:val="24"/>
        </w:rPr>
      </w:pPr>
      <w:r>
        <w:rPr>
          <w:rFonts w:eastAsia="Times New Roman"/>
          <w:szCs w:val="24"/>
        </w:rPr>
        <w:t xml:space="preserve"> </w:t>
      </w:r>
      <w:r>
        <w:rPr>
          <w:rFonts w:eastAsia="Times New Roman"/>
          <w:szCs w:val="24"/>
        </w:rPr>
        <w:tab/>
        <w:t xml:space="preserve">Είναι ένα πάγιο αίτημα των κοινοτήτων των μεταναστών, που ικανοποιείται, για τα ασφαλιστικά δικαιώματα ενήλικων τέκνων μεταναστών, που σπουδάζουν στην Ελλάδα. Αποκαθίσταται μία αδικία, ώστε να απολαμβάνουν τα ίδια δικαιώματα με τους ημεδαπούς </w:t>
      </w:r>
      <w:r>
        <w:rPr>
          <w:rFonts w:eastAsia="Times New Roman"/>
          <w:szCs w:val="24"/>
        </w:rPr>
        <w:t>φοιτητές</w:t>
      </w:r>
      <w:r>
        <w:rPr>
          <w:rFonts w:eastAsia="Times New Roman"/>
          <w:szCs w:val="24"/>
        </w:rPr>
        <w:t>,</w:t>
      </w:r>
      <w:r>
        <w:rPr>
          <w:rFonts w:eastAsia="Times New Roman"/>
          <w:szCs w:val="24"/>
        </w:rPr>
        <w:t xml:space="preserve"> ως προς την ασφάλισή τους. </w:t>
      </w:r>
    </w:p>
    <w:p w14:paraId="413BAB84" w14:textId="77777777" w:rsidR="0028181B" w:rsidRDefault="00E316D8">
      <w:pPr>
        <w:spacing w:after="0" w:line="600" w:lineRule="auto"/>
        <w:jc w:val="both"/>
        <w:rPr>
          <w:rFonts w:eastAsia="Times New Roman"/>
          <w:szCs w:val="24"/>
        </w:rPr>
      </w:pPr>
      <w:r>
        <w:rPr>
          <w:rFonts w:eastAsia="Times New Roman"/>
          <w:szCs w:val="24"/>
        </w:rPr>
        <w:lastRenderedPageBreak/>
        <w:tab/>
        <w:t>Μέλημά μας είναι η ισότητα όλων των ανθρώπων</w:t>
      </w:r>
      <w:r>
        <w:rPr>
          <w:rFonts w:eastAsia="Times New Roman"/>
          <w:szCs w:val="24"/>
        </w:rPr>
        <w:t>,</w:t>
      </w:r>
      <w:r>
        <w:rPr>
          <w:rFonts w:eastAsia="Times New Roman"/>
          <w:szCs w:val="24"/>
        </w:rPr>
        <w:t xml:space="preserve"> που διαβιούν εντός της χώρας μας και αυτό είναι το δεύτερο κομμάτι που δεν συζητήσαμε τόσο πολύ και πρέπει να το συζητήσουμε. Προφανέστατα</w:t>
      </w:r>
      <w:r>
        <w:rPr>
          <w:rFonts w:eastAsia="Times New Roman"/>
          <w:szCs w:val="24"/>
        </w:rPr>
        <w:t>,</w:t>
      </w:r>
      <w:r>
        <w:rPr>
          <w:rFonts w:eastAsia="Times New Roman"/>
          <w:szCs w:val="24"/>
        </w:rPr>
        <w:t xml:space="preserve"> οφείλουμε να δούμε και αυτή τη </w:t>
      </w:r>
      <w:r>
        <w:rPr>
          <w:rFonts w:eastAsia="Times New Roman"/>
          <w:szCs w:val="24"/>
        </w:rPr>
        <w:t xml:space="preserve">διάσταση της μεταναστευτικής πολιτικής και όχι το προσφυγικό ζήτημα. </w:t>
      </w:r>
    </w:p>
    <w:p w14:paraId="413BAB85" w14:textId="77777777" w:rsidR="0028181B" w:rsidRDefault="00E316D8">
      <w:pPr>
        <w:spacing w:after="0" w:line="600" w:lineRule="auto"/>
        <w:jc w:val="both"/>
        <w:rPr>
          <w:rFonts w:eastAsia="Times New Roman"/>
          <w:szCs w:val="24"/>
        </w:rPr>
      </w:pPr>
      <w:r>
        <w:rPr>
          <w:rFonts w:eastAsia="Times New Roman"/>
          <w:szCs w:val="24"/>
        </w:rPr>
        <w:tab/>
        <w:t xml:space="preserve">Ταυτόχρονα, με το δεύτερο μέρος του νομοσχεδίου μεταφέρεται στην ελληνική νομοθεσία η </w:t>
      </w:r>
      <w:r>
        <w:rPr>
          <w:rFonts w:eastAsia="Times New Roman"/>
          <w:szCs w:val="24"/>
        </w:rPr>
        <w:t xml:space="preserve">οδηγία </w:t>
      </w:r>
      <w:r>
        <w:rPr>
          <w:rFonts w:eastAsia="Times New Roman"/>
          <w:szCs w:val="24"/>
        </w:rPr>
        <w:t xml:space="preserve">2014/66. Στην περίπτωση αυτή αναφερόμαστε στις προϋποθέσεις εισόδου και διαμονής υπηκόων τρίτων χωρών στο πλαίσιο ενδοεταιρικής μετάθεσης. </w:t>
      </w:r>
    </w:p>
    <w:p w14:paraId="413BAB86" w14:textId="77777777" w:rsidR="0028181B" w:rsidRDefault="00E316D8">
      <w:pPr>
        <w:spacing w:after="0" w:line="600" w:lineRule="auto"/>
        <w:ind w:firstLine="720"/>
        <w:jc w:val="both"/>
        <w:rPr>
          <w:rFonts w:eastAsia="Times New Roman"/>
          <w:szCs w:val="24"/>
        </w:rPr>
      </w:pPr>
      <w:r>
        <w:rPr>
          <w:rFonts w:eastAsia="Times New Roman"/>
          <w:szCs w:val="24"/>
        </w:rPr>
        <w:t xml:space="preserve">Διευκολύνεται η είσοδος στην Ένωση </w:t>
      </w:r>
      <w:r>
        <w:rPr>
          <w:rFonts w:eastAsia="Times New Roman"/>
          <w:szCs w:val="24"/>
        </w:rPr>
        <w:t>Δ</w:t>
      </w:r>
      <w:r>
        <w:rPr>
          <w:rFonts w:eastAsia="Times New Roman"/>
          <w:szCs w:val="24"/>
        </w:rPr>
        <w:t xml:space="preserve">ιευθυντικών </w:t>
      </w:r>
      <w:r>
        <w:rPr>
          <w:rFonts w:eastAsia="Times New Roman"/>
          <w:szCs w:val="24"/>
        </w:rPr>
        <w:t>Σ</w:t>
      </w:r>
      <w:r>
        <w:rPr>
          <w:rFonts w:eastAsia="Times New Roman"/>
          <w:szCs w:val="24"/>
        </w:rPr>
        <w:t>τελεχών, εξειδικευμένων υπαλλήλων και ασκούμενων πανεπιστημιακής εκ</w:t>
      </w:r>
      <w:r>
        <w:rPr>
          <w:rFonts w:eastAsia="Times New Roman"/>
          <w:szCs w:val="24"/>
        </w:rPr>
        <w:t xml:space="preserve">παίδευσης από τρίτες χώρες. </w:t>
      </w:r>
      <w:r>
        <w:rPr>
          <w:rFonts w:eastAsia="Times New Roman"/>
          <w:szCs w:val="24"/>
        </w:rPr>
        <w:tab/>
        <w:t>Μιλάμε για μεταθέσεις από εταιρείες εκτός Ευρωπαϊκής Ένωσης σε οντότητες</w:t>
      </w:r>
      <w:r>
        <w:rPr>
          <w:rFonts w:eastAsia="Times New Roman"/>
          <w:szCs w:val="24"/>
        </w:rPr>
        <w:t>,</w:t>
      </w:r>
      <w:r>
        <w:rPr>
          <w:rFonts w:eastAsia="Times New Roman"/>
          <w:szCs w:val="24"/>
        </w:rPr>
        <w:t xml:space="preserve"> που ανήκουν σε αυτές και είναι εγκατεστημένες στην Ελλάδα ή σε άλλα κράτη-μέλη. </w:t>
      </w:r>
    </w:p>
    <w:p w14:paraId="413BAB87" w14:textId="77777777" w:rsidR="0028181B" w:rsidRDefault="00E316D8">
      <w:pPr>
        <w:spacing w:after="0" w:line="600" w:lineRule="auto"/>
        <w:jc w:val="both"/>
        <w:rPr>
          <w:rFonts w:eastAsia="Times New Roman"/>
          <w:szCs w:val="24"/>
        </w:rPr>
      </w:pPr>
      <w:r>
        <w:rPr>
          <w:rFonts w:eastAsia="Times New Roman"/>
          <w:szCs w:val="24"/>
        </w:rPr>
        <w:lastRenderedPageBreak/>
        <w:tab/>
      </w:r>
      <w:r>
        <w:rPr>
          <w:rFonts w:eastAsia="Times New Roman"/>
          <w:szCs w:val="24"/>
        </w:rPr>
        <w:t>Με τη μεταφορά δεξιοτήτων και γνώσεων τεχνολογίας και τεχνογνωσίας, αυξ</w:t>
      </w:r>
      <w:r>
        <w:rPr>
          <w:rFonts w:eastAsia="Times New Roman"/>
          <w:szCs w:val="24"/>
        </w:rPr>
        <w:t>άνονται τα περιθώρια ανάπτυξης στη χώρα μας και στην ελληνική οικονομία, μία οικονομία</w:t>
      </w:r>
      <w:r>
        <w:rPr>
          <w:rFonts w:eastAsia="Times New Roman"/>
          <w:szCs w:val="24"/>
        </w:rPr>
        <w:t>,</w:t>
      </w:r>
      <w:r>
        <w:rPr>
          <w:rFonts w:eastAsia="Times New Roman"/>
          <w:szCs w:val="24"/>
        </w:rPr>
        <w:t xml:space="preserve"> που θα βασίζεται στη γνώση και στην καινοτομία. Σε αυτή τη λογική τροποποιείται και ο ν</w:t>
      </w:r>
      <w:r>
        <w:rPr>
          <w:rFonts w:eastAsia="Times New Roman"/>
          <w:szCs w:val="24"/>
        </w:rPr>
        <w:t>.</w:t>
      </w:r>
      <w:r>
        <w:rPr>
          <w:rFonts w:eastAsia="Times New Roman"/>
          <w:szCs w:val="24"/>
        </w:rPr>
        <w:t xml:space="preserve">4251/2014, ο Μεταναστευτικός Κώδικας. </w:t>
      </w:r>
    </w:p>
    <w:p w14:paraId="413BAB88" w14:textId="77777777" w:rsidR="0028181B" w:rsidRDefault="00E316D8">
      <w:pPr>
        <w:spacing w:after="0" w:line="600" w:lineRule="auto"/>
        <w:jc w:val="both"/>
        <w:rPr>
          <w:rFonts w:eastAsia="Times New Roman"/>
          <w:szCs w:val="24"/>
        </w:rPr>
      </w:pPr>
      <w:r>
        <w:rPr>
          <w:rFonts w:eastAsia="Times New Roman"/>
          <w:szCs w:val="24"/>
        </w:rPr>
        <w:tab/>
        <w:t>Καθιερώνονται εργασιακά, ασφαλιστικά και</w:t>
      </w:r>
      <w:r>
        <w:rPr>
          <w:rFonts w:eastAsia="Times New Roman"/>
          <w:szCs w:val="24"/>
        </w:rPr>
        <w:t xml:space="preserve"> συνταξιοδοτικά δικαιώματα, προσδιορίζεται το δικαίωμα οικογενειακής επανένωσης, καθιερώνεται τίτλος διαμονής</w:t>
      </w:r>
      <w:r w:rsidRPr="00EB2F75">
        <w:rPr>
          <w:rFonts w:eastAsia="Times New Roman"/>
          <w:szCs w:val="24"/>
        </w:rPr>
        <w:t>,</w:t>
      </w:r>
      <w:r>
        <w:rPr>
          <w:rFonts w:eastAsia="Times New Roman"/>
          <w:szCs w:val="24"/>
        </w:rPr>
        <w:t xml:space="preserve"> με δικαίωμα εργασίας και ανώτερη διάρκεια διαμονής</w:t>
      </w:r>
      <w:r w:rsidRPr="00EB2F75">
        <w:rPr>
          <w:rFonts w:eastAsia="Times New Roman"/>
          <w:szCs w:val="24"/>
        </w:rPr>
        <w:t>,</w:t>
      </w:r>
      <w:r>
        <w:rPr>
          <w:rFonts w:eastAsia="Times New Roman"/>
          <w:szCs w:val="24"/>
        </w:rPr>
        <w:t xml:space="preserve"> εντός Ευρωπαϊκής Ένωσης. </w:t>
      </w:r>
    </w:p>
    <w:p w14:paraId="413BAB89" w14:textId="77777777" w:rsidR="0028181B" w:rsidRDefault="00E316D8">
      <w:pPr>
        <w:spacing w:after="0" w:line="600" w:lineRule="auto"/>
        <w:jc w:val="both"/>
        <w:rPr>
          <w:rFonts w:eastAsia="Times New Roman"/>
          <w:szCs w:val="24"/>
        </w:rPr>
      </w:pPr>
      <w:r>
        <w:rPr>
          <w:rFonts w:eastAsia="Times New Roman"/>
          <w:szCs w:val="24"/>
        </w:rPr>
        <w:tab/>
        <w:t>Επίσης, θεσπίζονται αυστηρά μέτρα, τόσο για τον μετατιθέμενο</w:t>
      </w:r>
      <w:r w:rsidRPr="00EB2F75">
        <w:rPr>
          <w:rFonts w:eastAsia="Times New Roman"/>
          <w:szCs w:val="24"/>
        </w:rPr>
        <w:t>,</w:t>
      </w:r>
      <w:r>
        <w:rPr>
          <w:rFonts w:eastAsia="Times New Roman"/>
          <w:szCs w:val="24"/>
        </w:rPr>
        <w:t xml:space="preserve"> όσο </w:t>
      </w:r>
      <w:r>
        <w:rPr>
          <w:rFonts w:eastAsia="Times New Roman"/>
          <w:szCs w:val="24"/>
        </w:rPr>
        <w:t xml:space="preserve">και για την οντότητα υποδοχής, σε περίπτωση μη τήρησης του παρόντος νόμου και του ελληνικού φορολογικού, ασφαλιστικού και εργατικού δικαίου. </w:t>
      </w:r>
    </w:p>
    <w:p w14:paraId="413BAB8A" w14:textId="77777777" w:rsidR="0028181B" w:rsidRDefault="00E316D8">
      <w:pPr>
        <w:spacing w:after="0" w:line="600" w:lineRule="auto"/>
        <w:jc w:val="both"/>
        <w:rPr>
          <w:rFonts w:eastAsia="Times New Roman"/>
          <w:szCs w:val="24"/>
        </w:rPr>
      </w:pPr>
      <w:r>
        <w:rPr>
          <w:rFonts w:eastAsia="Times New Roman"/>
          <w:szCs w:val="24"/>
        </w:rPr>
        <w:tab/>
        <w:t>Σε κάθε περίπτωση δηλαδή</w:t>
      </w:r>
      <w:r w:rsidRPr="00EB2F75">
        <w:rPr>
          <w:rFonts w:eastAsia="Times New Roman"/>
          <w:szCs w:val="24"/>
        </w:rPr>
        <w:t>,</w:t>
      </w:r>
      <w:r>
        <w:rPr>
          <w:rFonts w:eastAsia="Times New Roman"/>
          <w:szCs w:val="24"/>
        </w:rPr>
        <w:t xml:space="preserve"> πρόκειται για καθεστώς προσωρινής μετανάστευσης. Η χώρα μας διατηρεί το δικαίωμα καθορι</w:t>
      </w:r>
      <w:r>
        <w:rPr>
          <w:rFonts w:eastAsia="Times New Roman"/>
          <w:szCs w:val="24"/>
        </w:rPr>
        <w:t xml:space="preserve">σμού των όγκων εισδοχής, ενώ η λειτουργία του καθεστώτος τελεί υπό την αρχή της προτίμησης των πολιτών της Ένωσης. </w:t>
      </w:r>
    </w:p>
    <w:p w14:paraId="413BAB8B" w14:textId="77777777" w:rsidR="0028181B" w:rsidRDefault="00E316D8">
      <w:pPr>
        <w:spacing w:after="0" w:line="600" w:lineRule="auto"/>
        <w:jc w:val="both"/>
        <w:rPr>
          <w:rFonts w:eastAsia="Times New Roman"/>
          <w:szCs w:val="24"/>
        </w:rPr>
      </w:pPr>
      <w:r>
        <w:rPr>
          <w:rFonts w:eastAsia="Times New Roman"/>
          <w:szCs w:val="24"/>
        </w:rPr>
        <w:lastRenderedPageBreak/>
        <w:tab/>
        <w:t xml:space="preserve">Αγαπητές και αγαπητοί συνάδελφοι, οι </w:t>
      </w:r>
      <w:r>
        <w:rPr>
          <w:rFonts w:eastAsia="Times New Roman"/>
          <w:szCs w:val="24"/>
        </w:rPr>
        <w:t>ο</w:t>
      </w:r>
      <w:r>
        <w:rPr>
          <w:rFonts w:eastAsia="Times New Roman"/>
          <w:szCs w:val="24"/>
        </w:rPr>
        <w:t>δηγίες που μεταφέρουμε στην ελληνική έννομη τάξη σήμερα αφορούν την επιδιωκόμενη κοινή πολιτική ασύλο</w:t>
      </w:r>
      <w:r>
        <w:rPr>
          <w:rFonts w:eastAsia="Times New Roman"/>
          <w:szCs w:val="24"/>
        </w:rPr>
        <w:t>υ και την κοινή μεταναστευτική πολιτική της Ευρωπαϊκής Ένωσης. Ως κράτος-μέλος</w:t>
      </w:r>
      <w:r w:rsidRPr="00D66981">
        <w:rPr>
          <w:rFonts w:eastAsia="Times New Roman"/>
          <w:szCs w:val="24"/>
        </w:rPr>
        <w:t>,</w:t>
      </w:r>
      <w:r>
        <w:rPr>
          <w:rFonts w:eastAsia="Times New Roman"/>
          <w:szCs w:val="24"/>
        </w:rPr>
        <w:t xml:space="preserve"> που υποδέχεται μεγάλο μέρος των μεταναστευτικών ροών η Ελλάδα</w:t>
      </w:r>
      <w:r w:rsidRPr="00D66981">
        <w:rPr>
          <w:rFonts w:eastAsia="Times New Roman"/>
          <w:szCs w:val="24"/>
        </w:rPr>
        <w:t>,</w:t>
      </w:r>
      <w:r>
        <w:rPr>
          <w:rFonts w:eastAsia="Times New Roman"/>
          <w:szCs w:val="24"/>
        </w:rPr>
        <w:t xml:space="preserve"> οφείλει να συνδράμει και στην κατεύθυνση αυτή με τη στάση της, αλλά και με τις πρακτικές που εφαρμόζει. </w:t>
      </w:r>
    </w:p>
    <w:p w14:paraId="413BAB8C" w14:textId="77777777" w:rsidR="0028181B" w:rsidRDefault="00E316D8">
      <w:pPr>
        <w:spacing w:after="0" w:line="600" w:lineRule="auto"/>
        <w:jc w:val="both"/>
        <w:rPr>
          <w:rFonts w:eastAsia="Times New Roman"/>
          <w:szCs w:val="24"/>
        </w:rPr>
      </w:pPr>
      <w:r>
        <w:rPr>
          <w:rFonts w:eastAsia="Times New Roman"/>
          <w:szCs w:val="24"/>
        </w:rPr>
        <w:tab/>
        <w:t>Την ίδι</w:t>
      </w:r>
      <w:r>
        <w:rPr>
          <w:rFonts w:eastAsia="Times New Roman"/>
          <w:szCs w:val="24"/>
        </w:rPr>
        <w:t xml:space="preserve">α στιγμή που άλλοι εταίροι επιλέγουν τον δρόμο του απομονωτισμού και της εσωστρέφειας, των κλειστών συνόρων και του αποκλεισμού, εμείς οφείλουμε να αποδείξουμε ότι η αλληλεγγύη, η συνεργασία, ο ανθρωπισμός, αλλά κυρίως η νομιμότητα είναι μονόδρομος. </w:t>
      </w:r>
    </w:p>
    <w:p w14:paraId="413BAB8D" w14:textId="77777777" w:rsidR="0028181B" w:rsidRDefault="00E316D8">
      <w:pPr>
        <w:spacing w:after="0" w:line="600" w:lineRule="auto"/>
        <w:jc w:val="both"/>
        <w:rPr>
          <w:rFonts w:eastAsia="Times New Roman"/>
          <w:szCs w:val="24"/>
        </w:rPr>
      </w:pPr>
      <w:r>
        <w:rPr>
          <w:rFonts w:eastAsia="Times New Roman"/>
          <w:szCs w:val="24"/>
        </w:rPr>
        <w:tab/>
        <w:t>Το σ</w:t>
      </w:r>
      <w:r>
        <w:rPr>
          <w:rFonts w:eastAsia="Times New Roman"/>
          <w:szCs w:val="24"/>
        </w:rPr>
        <w:t>υγκεκριμένο νομοσχέδιο, λοιπόν, το οποίο εισηγούμαι σήμερα στην Ολομέλεια, δεν θα δώσει όλες τις λύσεις</w:t>
      </w:r>
      <w:r w:rsidRPr="0093049C">
        <w:rPr>
          <w:rFonts w:eastAsia="Times New Roman"/>
          <w:szCs w:val="24"/>
        </w:rPr>
        <w:t>,</w:t>
      </w:r>
      <w:r>
        <w:rPr>
          <w:rFonts w:eastAsia="Times New Roman"/>
          <w:szCs w:val="24"/>
        </w:rPr>
        <w:t xml:space="preserve"> αλλά εκτιμώ ότι είναι μία απάντηση</w:t>
      </w:r>
      <w:r w:rsidRPr="0093049C">
        <w:rPr>
          <w:rFonts w:eastAsia="Times New Roman"/>
          <w:szCs w:val="24"/>
        </w:rPr>
        <w:t>,</w:t>
      </w:r>
      <w:r>
        <w:rPr>
          <w:rFonts w:eastAsia="Times New Roman"/>
          <w:szCs w:val="24"/>
        </w:rPr>
        <w:t xml:space="preserve"> που από εδώ και πέρα πρέπει να είναι η κατεύθυνσή μας. </w:t>
      </w:r>
    </w:p>
    <w:p w14:paraId="413BAB8E" w14:textId="77777777" w:rsidR="0028181B" w:rsidRDefault="00E316D8">
      <w:pPr>
        <w:spacing w:after="0" w:line="600" w:lineRule="auto"/>
        <w:jc w:val="both"/>
        <w:rPr>
          <w:rFonts w:eastAsia="Times New Roman"/>
          <w:szCs w:val="24"/>
        </w:rPr>
      </w:pPr>
      <w:r>
        <w:rPr>
          <w:rFonts w:eastAsia="Times New Roman"/>
          <w:szCs w:val="24"/>
        </w:rPr>
        <w:tab/>
        <w:t>Θέλω να σχολιάσω και μία τροπολογία που κατατέθηκε. Ο συνά</w:t>
      </w:r>
      <w:r>
        <w:rPr>
          <w:rFonts w:eastAsia="Times New Roman"/>
          <w:szCs w:val="24"/>
        </w:rPr>
        <w:t xml:space="preserve">δελφος κ. Βαρβιτσιώτης τοποθετήθηκε επί της διαδικασίας και πολύ σωστά είπε ότι καταφέραμε σε </w:t>
      </w:r>
      <w:r>
        <w:rPr>
          <w:rFonts w:eastAsia="Times New Roman"/>
          <w:szCs w:val="24"/>
        </w:rPr>
        <w:lastRenderedPageBreak/>
        <w:t xml:space="preserve">αυτό το νομοσχέδιο να έχουμε μία πολύ σωστή συζήτηση επί της ουσίας, επί του νομοσχεδίου και ζήτησε να μην γίνουν δεκτές άλλες άσχετες τροπολογίες. </w:t>
      </w:r>
    </w:p>
    <w:p w14:paraId="413BAB8F" w14:textId="77777777" w:rsidR="0028181B" w:rsidRDefault="00E316D8">
      <w:pPr>
        <w:spacing w:after="0" w:line="600" w:lineRule="auto"/>
        <w:jc w:val="both"/>
        <w:rPr>
          <w:rFonts w:eastAsia="Times New Roman"/>
          <w:szCs w:val="24"/>
        </w:rPr>
      </w:pPr>
      <w:r>
        <w:rPr>
          <w:rFonts w:eastAsia="Times New Roman"/>
          <w:szCs w:val="24"/>
        </w:rPr>
        <w:tab/>
        <w:t>Κύριε συνάδε</w:t>
      </w:r>
      <w:r>
        <w:rPr>
          <w:rFonts w:eastAsia="Times New Roman"/>
          <w:szCs w:val="24"/>
        </w:rPr>
        <w:t xml:space="preserve">λφε, κατατέθηκε από συναδέλφους της Νέας Δημοκρατίας, από τον συντοπίτη μου Βουλευτή και άλλους νησιώτες, συγκεκριμένη τροπολογία για τους μειωμένους συντελεστές ΦΠΑ. </w:t>
      </w:r>
    </w:p>
    <w:p w14:paraId="413BAB90" w14:textId="77777777" w:rsidR="0028181B" w:rsidRDefault="00E316D8">
      <w:pPr>
        <w:spacing w:after="0" w:line="600" w:lineRule="auto"/>
        <w:jc w:val="both"/>
        <w:rPr>
          <w:rFonts w:eastAsia="Times New Roman"/>
          <w:szCs w:val="24"/>
        </w:rPr>
      </w:pPr>
      <w:r>
        <w:rPr>
          <w:rFonts w:eastAsia="Times New Roman"/>
          <w:szCs w:val="24"/>
        </w:rPr>
        <w:tab/>
        <w:t>Όπως έχουμε ξαναπεί, είναι επικίνδυνο να συνδέεται ένα θέμα</w:t>
      </w:r>
      <w:r w:rsidRPr="0093049C">
        <w:rPr>
          <w:rFonts w:eastAsia="Times New Roman"/>
          <w:szCs w:val="24"/>
        </w:rPr>
        <w:t>,</w:t>
      </w:r>
      <w:r>
        <w:rPr>
          <w:rFonts w:eastAsia="Times New Roman"/>
          <w:szCs w:val="24"/>
        </w:rPr>
        <w:t xml:space="preserve"> που αφορά τη φορολογική πο</w:t>
      </w:r>
      <w:r>
        <w:rPr>
          <w:rFonts w:eastAsia="Times New Roman"/>
          <w:szCs w:val="24"/>
        </w:rPr>
        <w:t>λιτική</w:t>
      </w:r>
      <w:r w:rsidRPr="0093049C">
        <w:rPr>
          <w:rFonts w:eastAsia="Times New Roman"/>
          <w:szCs w:val="24"/>
        </w:rPr>
        <w:t>,</w:t>
      </w:r>
      <w:r>
        <w:rPr>
          <w:rFonts w:eastAsia="Times New Roman"/>
          <w:szCs w:val="24"/>
        </w:rPr>
        <w:t xml:space="preserve"> με το προσφυγικό. Ελπίζω ότι η τοποθέτησή σας αφορά τη συγκεκριμένη τροπολογία, αλλά είναι και μία απάντηση για το πώς σε ένα νομοσχέδιο που καταφέρνουμε να τηρούμε τους όρους της σωστής νομοθέτησης</w:t>
      </w:r>
      <w:r w:rsidRPr="0093049C">
        <w:rPr>
          <w:rFonts w:eastAsia="Times New Roman"/>
          <w:szCs w:val="24"/>
        </w:rPr>
        <w:t>,</w:t>
      </w:r>
      <w:r>
        <w:rPr>
          <w:rFonts w:eastAsia="Times New Roman"/>
          <w:szCs w:val="24"/>
        </w:rPr>
        <w:t xml:space="preserve"> έρχεστε</w:t>
      </w:r>
      <w:r w:rsidRPr="0093049C">
        <w:rPr>
          <w:rFonts w:eastAsia="Times New Roman"/>
          <w:szCs w:val="24"/>
        </w:rPr>
        <w:t>,</w:t>
      </w:r>
      <w:r>
        <w:rPr>
          <w:rFonts w:eastAsia="Times New Roman"/>
          <w:szCs w:val="24"/>
        </w:rPr>
        <w:t xml:space="preserve"> με μία άσχετη τροπολογία</w:t>
      </w:r>
      <w:r w:rsidRPr="0093049C">
        <w:rPr>
          <w:rFonts w:eastAsia="Times New Roman"/>
          <w:szCs w:val="24"/>
        </w:rPr>
        <w:t>,</w:t>
      </w:r>
      <w:r>
        <w:rPr>
          <w:rFonts w:eastAsia="Times New Roman"/>
          <w:szCs w:val="24"/>
        </w:rPr>
        <w:t xml:space="preserve"> να κάνετε αυτό που μας κατηγορούσατε τόσο καιρό, ενώ θα έπρεπε αυτή η κουβέντα να γίνει ξεχωριστά. </w:t>
      </w:r>
    </w:p>
    <w:p w14:paraId="413BAB91" w14:textId="77777777" w:rsidR="0028181B" w:rsidRDefault="00E316D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Ερχόμαστε στα νησιά για αναπτυξιακό συνέδριο και προβάλλεται το προσφυγικό και το θέμα του ΦΠΑ. Παίρνουμε το νομοσχέδιο και το κουβεντιάζουμε κανονικά για </w:t>
      </w:r>
      <w:r>
        <w:rPr>
          <w:rFonts w:eastAsia="Times New Roman"/>
          <w:szCs w:val="24"/>
        </w:rPr>
        <w:t xml:space="preserve">το προσφυγικό, που είναι ένα σοβαρό ζήτημα, όπως και το μεταναστευτικό ζήτημα, και </w:t>
      </w:r>
      <w:r>
        <w:rPr>
          <w:rFonts w:eastAsia="Times New Roman"/>
          <w:szCs w:val="24"/>
        </w:rPr>
        <w:lastRenderedPageBreak/>
        <w:t>μας φέρνετε την τροπολογία του ΦΠΑ. Όταν έρθουν άλλα πράγματα</w:t>
      </w:r>
      <w:r w:rsidRPr="00C235F1">
        <w:rPr>
          <w:rFonts w:eastAsia="Times New Roman"/>
          <w:szCs w:val="24"/>
        </w:rPr>
        <w:t>,</w:t>
      </w:r>
      <w:r>
        <w:rPr>
          <w:rFonts w:eastAsia="Times New Roman"/>
          <w:szCs w:val="24"/>
        </w:rPr>
        <w:t xml:space="preserve"> που αφορούν τα νησιά, η μπάλα θα πάει πάλι στην κερκίδα! Είναι ένα ερώτημα αυτό, λοιπόν και ελπίζω και εύχομαι</w:t>
      </w:r>
      <w:r>
        <w:rPr>
          <w:rFonts w:eastAsia="Times New Roman"/>
          <w:szCs w:val="24"/>
        </w:rPr>
        <w:t xml:space="preserve"> αυτό που είπατε στην αρχική σας τοποθέτηση να ισχύει και για τη δική σας τροπολογία.  </w:t>
      </w:r>
    </w:p>
    <w:p w14:paraId="413BAB92" w14:textId="77777777" w:rsidR="0028181B" w:rsidRDefault="00E316D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Ευχαριστώ πολύ.</w:t>
      </w:r>
    </w:p>
    <w:p w14:paraId="413BAB93" w14:textId="77777777" w:rsidR="0028181B" w:rsidRDefault="00E316D8">
      <w:pPr>
        <w:tabs>
          <w:tab w:val="left" w:pos="720"/>
          <w:tab w:val="left" w:pos="1440"/>
          <w:tab w:val="left" w:pos="2160"/>
          <w:tab w:val="left" w:pos="2880"/>
          <w:tab w:val="left" w:pos="3600"/>
          <w:tab w:val="center" w:pos="4753"/>
        </w:tabs>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413BAB94" w14:textId="77777777" w:rsidR="0028181B" w:rsidRDefault="00E316D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0536AA">
        <w:rPr>
          <w:rFonts w:eastAsia="Times New Roman"/>
          <w:b/>
          <w:szCs w:val="24"/>
        </w:rPr>
        <w:t xml:space="preserve">ΠΡΟΕΔΡΕΥΩΝ (Μάριος Γεωργιάδης): </w:t>
      </w:r>
      <w:r>
        <w:rPr>
          <w:rFonts w:eastAsia="Times New Roman"/>
          <w:szCs w:val="24"/>
        </w:rPr>
        <w:t xml:space="preserve">Ευχαριστούμε τον κ. Πάλλη. </w:t>
      </w:r>
    </w:p>
    <w:p w14:paraId="413BAB95" w14:textId="77777777" w:rsidR="0028181B" w:rsidRDefault="00E316D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Τον λόγο έχει ο εισηγητής από τη Νέα Δημοκρατία</w:t>
      </w:r>
      <w:r w:rsidRPr="00C235F1">
        <w:rPr>
          <w:rFonts w:eastAsia="Times New Roman"/>
          <w:szCs w:val="24"/>
        </w:rPr>
        <w:t xml:space="preserve"> </w:t>
      </w:r>
      <w:r>
        <w:rPr>
          <w:rFonts w:eastAsia="Times New Roman"/>
          <w:szCs w:val="24"/>
        </w:rPr>
        <w:t>κ. Μιλτιάδης Βαρβιτσιώτης, για δεκαπέντε λεπτά.</w:t>
      </w:r>
    </w:p>
    <w:p w14:paraId="413BAB96" w14:textId="77777777" w:rsidR="0028181B" w:rsidRDefault="00E316D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Να υπενθυμίσω, κύριοι συνάδελφοι, ότι μέχρι την ολοκλήρωση της τοποθέτησης του κ. Βαρβιτσιώτη είναι ανοιχτό το ηλεκτρονικό σύστημα</w:t>
      </w:r>
      <w:r w:rsidRPr="00C235F1">
        <w:rPr>
          <w:rFonts w:eastAsia="Times New Roman"/>
          <w:szCs w:val="24"/>
        </w:rPr>
        <w:t>,</w:t>
      </w:r>
      <w:r>
        <w:rPr>
          <w:rFonts w:eastAsia="Times New Roman"/>
          <w:szCs w:val="24"/>
        </w:rPr>
        <w:t xml:space="preserve"> για να εγγραφείτε ως ομιλητές.</w:t>
      </w:r>
    </w:p>
    <w:p w14:paraId="413BAB97" w14:textId="77777777" w:rsidR="0028181B" w:rsidRDefault="00E316D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Ορίστε, κύριε συνάδελφε, έχετε τον λόγο για δ</w:t>
      </w:r>
      <w:r>
        <w:rPr>
          <w:rFonts w:eastAsia="Times New Roman"/>
          <w:szCs w:val="24"/>
        </w:rPr>
        <w:t xml:space="preserve">εκαπέντε λεπτά. </w:t>
      </w:r>
    </w:p>
    <w:p w14:paraId="413BAB98" w14:textId="77777777" w:rsidR="0028181B" w:rsidRDefault="00E316D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160F90">
        <w:rPr>
          <w:rFonts w:eastAsia="Times New Roman"/>
          <w:b/>
          <w:szCs w:val="24"/>
        </w:rPr>
        <w:lastRenderedPageBreak/>
        <w:t>ΜΙΛΤΙΑΔΗΣ ΒΑΡΒΙΤΣΙΩΤΗΣ:</w:t>
      </w:r>
      <w:r>
        <w:rPr>
          <w:rFonts w:eastAsia="Times New Roman"/>
          <w:szCs w:val="24"/>
        </w:rPr>
        <w:t xml:space="preserve"> Κύριε Πρόεδρε, κυρίες και κύριοι συνάδελφοι, συζητάμε σήμερα ένα θέμα</w:t>
      </w:r>
      <w:r w:rsidRPr="009C41CA">
        <w:rPr>
          <w:rFonts w:eastAsia="Times New Roman"/>
          <w:szCs w:val="24"/>
        </w:rPr>
        <w:t>,</w:t>
      </w:r>
      <w:r>
        <w:rPr>
          <w:rFonts w:eastAsia="Times New Roman"/>
          <w:szCs w:val="24"/>
        </w:rPr>
        <w:t xml:space="preserve"> το οποίο έχει επανέλθει στα πρωτοσέλιδα των εφημερίδων, απασχολεί τις τοπικές κοινωνίες και καθιστά τη χώρα μας αντικείμενο κριτικής και ενδιαφέ</w:t>
      </w:r>
      <w:r>
        <w:rPr>
          <w:rFonts w:eastAsia="Times New Roman"/>
          <w:szCs w:val="24"/>
        </w:rPr>
        <w:t>ροντος για όλον τον πλανήτη. Είναι ένα θέμα</w:t>
      </w:r>
      <w:r w:rsidRPr="009C41CA">
        <w:rPr>
          <w:rFonts w:eastAsia="Times New Roman"/>
          <w:szCs w:val="24"/>
        </w:rPr>
        <w:t>,</w:t>
      </w:r>
      <w:r>
        <w:rPr>
          <w:rFonts w:eastAsia="Times New Roman"/>
          <w:szCs w:val="24"/>
        </w:rPr>
        <w:t xml:space="preserve"> το οποίο σίγουρα δεν μπορεί να λυθεί με κανένα νομοσχέδιο, αλλά είναι σίγουρο ότι για την αντιμετώπισή του μπορεί να ασκηθεί μία εντελώς διαφορετική πολιτική. </w:t>
      </w:r>
    </w:p>
    <w:p w14:paraId="413BAB99" w14:textId="77777777" w:rsidR="0028181B" w:rsidRDefault="00E316D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Δεν θα κάναμε αυτήν την τοποθέτηση, κύριε Υπουργέ, </w:t>
      </w:r>
      <w:r>
        <w:rPr>
          <w:rFonts w:eastAsia="Times New Roman"/>
          <w:szCs w:val="24"/>
        </w:rPr>
        <w:t xml:space="preserve">σήμερα, αν εσείς στην </w:t>
      </w:r>
      <w:r>
        <w:rPr>
          <w:rFonts w:eastAsia="Times New Roman"/>
          <w:szCs w:val="24"/>
        </w:rPr>
        <w:t>ε</w:t>
      </w:r>
      <w:r>
        <w:rPr>
          <w:rFonts w:eastAsia="Times New Roman"/>
          <w:szCs w:val="24"/>
        </w:rPr>
        <w:t>πιτροπή δεν λέγατε ότι είσαστε ο διάδοχος των πολιτικών που ασκήθηκαν όλα τα προηγούμενα χρόνια, ότι ενστερνίζεστε απολύτως τις πολιτικές επιλογές που έγιναν από την Κυβέρνηση το 2015 με την κ</w:t>
      </w:r>
      <w:r>
        <w:rPr>
          <w:rFonts w:eastAsia="Times New Roman"/>
          <w:szCs w:val="24"/>
        </w:rPr>
        <w:t>.</w:t>
      </w:r>
      <w:r>
        <w:rPr>
          <w:rFonts w:eastAsia="Times New Roman"/>
          <w:szCs w:val="24"/>
        </w:rPr>
        <w:t xml:space="preserve"> Χριστοδουλοπούλου, τις επιλογές που έγι</w:t>
      </w:r>
      <w:r>
        <w:rPr>
          <w:rFonts w:eastAsia="Times New Roman"/>
          <w:szCs w:val="24"/>
        </w:rPr>
        <w:t>ναν για τον εγκλωβισμό στα νησιά επί κ. Μουζάλα και βεβαίως</w:t>
      </w:r>
      <w:r>
        <w:rPr>
          <w:rFonts w:eastAsia="Times New Roman"/>
          <w:szCs w:val="24"/>
        </w:rPr>
        <w:t>,</w:t>
      </w:r>
      <w:r>
        <w:rPr>
          <w:rFonts w:eastAsia="Times New Roman"/>
          <w:szCs w:val="24"/>
        </w:rPr>
        <w:t xml:space="preserve"> σήμερα με τη συνέχιση μιας πολιτικής</w:t>
      </w:r>
      <w:r>
        <w:rPr>
          <w:rFonts w:eastAsia="Times New Roman"/>
          <w:szCs w:val="24"/>
        </w:rPr>
        <w:t>,</w:t>
      </w:r>
      <w:r>
        <w:rPr>
          <w:rFonts w:eastAsia="Times New Roman"/>
          <w:szCs w:val="24"/>
        </w:rPr>
        <w:t xml:space="preserve"> η οποία δεν θέλει να αντιμετωπίσει το πρόβλημα κατάματα.</w:t>
      </w:r>
    </w:p>
    <w:p w14:paraId="413BAB9A" w14:textId="77777777" w:rsidR="0028181B" w:rsidRDefault="00E316D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Έρχεται σήμερα ένα νομοσχέδιο</w:t>
      </w:r>
      <w:r>
        <w:rPr>
          <w:rFonts w:eastAsia="Times New Roman"/>
          <w:szCs w:val="24"/>
        </w:rPr>
        <w:t>,</w:t>
      </w:r>
      <w:r>
        <w:rPr>
          <w:rFonts w:eastAsia="Times New Roman"/>
          <w:szCs w:val="24"/>
        </w:rPr>
        <w:t xml:space="preserve"> το οποίο θα έπρεπε να έχει έρθει πολύ καιρό πριν. Έχει μια διάθεση επ</w:t>
      </w:r>
      <w:r>
        <w:rPr>
          <w:rFonts w:eastAsia="Times New Roman"/>
          <w:szCs w:val="24"/>
        </w:rPr>
        <w:t>ιτάχυνσης των διαδικασιών ασύλου. Σήμερα, έτσι όπως έχουμε φτάσει, αυτό το νομοσχέδιο δεν αντιμετωπίζει τα προβλήματα των χιλιάδων εγκλωβισμένων στα νησιά, δεν αντιμετωπίζει τα προβλήματα των αυξημένων ροών του πρώτου τετραμήνου του 2018. Αυτή είναι η πραγ</w:t>
      </w:r>
      <w:r>
        <w:rPr>
          <w:rFonts w:eastAsia="Times New Roman"/>
          <w:szCs w:val="24"/>
        </w:rPr>
        <w:t>ματικότητα. Πέρυσι το καλοκαίρι</w:t>
      </w:r>
      <w:r>
        <w:rPr>
          <w:rFonts w:eastAsia="Times New Roman"/>
          <w:szCs w:val="24"/>
        </w:rPr>
        <w:t>,</w:t>
      </w:r>
      <w:r>
        <w:rPr>
          <w:rFonts w:eastAsia="Times New Roman"/>
          <w:szCs w:val="24"/>
        </w:rPr>
        <w:t xml:space="preserve"> όταν τότε ο κ. Μουζάλας έλεγε ότι θα το καταθέσει στη Βουλή, μπορεί κάτι να έκανε, κάπως να βελτίωνε τα πράγματα. Σήμερα χρειάζονται πολύ πιο δραστικές απαντήσεις στα ζωντανά προβλήματα. </w:t>
      </w:r>
    </w:p>
    <w:p w14:paraId="413BAB9B" w14:textId="77777777" w:rsidR="0028181B" w:rsidRDefault="00E316D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Εμείς έχουμε μια συνολική, όμως, δι</w:t>
      </w:r>
      <w:r>
        <w:rPr>
          <w:rFonts w:eastAsia="Times New Roman"/>
          <w:szCs w:val="24"/>
        </w:rPr>
        <w:t>αφωνία με την πολιτική που ασκείτε, μια συνολική διαφωνία</w:t>
      </w:r>
      <w:r>
        <w:rPr>
          <w:rFonts w:eastAsia="Times New Roman"/>
          <w:szCs w:val="24"/>
        </w:rPr>
        <w:t>,</w:t>
      </w:r>
      <w:r>
        <w:rPr>
          <w:rFonts w:eastAsia="Times New Roman"/>
          <w:szCs w:val="24"/>
        </w:rPr>
        <w:t xml:space="preserve"> που δεν εδράζεται σε διαφορετική ερμηνεία των συνθηκών, γιατί αυτή την «καραμέλα» ότι η Νέα Δημοκρατία δεν σέβεται τις διεθνείς συνθήκες</w:t>
      </w:r>
      <w:r>
        <w:rPr>
          <w:rFonts w:eastAsia="Times New Roman"/>
          <w:szCs w:val="24"/>
        </w:rPr>
        <w:t>,</w:t>
      </w:r>
      <w:r>
        <w:rPr>
          <w:rFonts w:eastAsia="Times New Roman"/>
          <w:szCs w:val="24"/>
        </w:rPr>
        <w:t xml:space="preserve"> την έχουμε ακούσει πολλές φορές. Εμείς τις πιστεύουμε, τις </w:t>
      </w:r>
      <w:r>
        <w:rPr>
          <w:rFonts w:eastAsia="Times New Roman"/>
          <w:szCs w:val="24"/>
        </w:rPr>
        <w:t>στηρίζουμε, πολλές από αυτές έχουν υπογραφεί, έχουν κυρωθεί, από την πλειοψηφία της Νέας Δημοκρατίας και τις υπηρε</w:t>
      </w:r>
      <w:r>
        <w:rPr>
          <w:rFonts w:eastAsia="Times New Roman"/>
          <w:szCs w:val="24"/>
        </w:rPr>
        <w:lastRenderedPageBreak/>
        <w:t>τούμε. Μέσα στις συνθήκες, όμως, κανένας δεν λέει και κανένας δεν επιβάλλει σε καμμία χώρα να καταργήσει τους συνοριακούς ελέγχους ή να χαλαρώ</w:t>
      </w:r>
      <w:r>
        <w:rPr>
          <w:rFonts w:eastAsia="Times New Roman"/>
          <w:szCs w:val="24"/>
        </w:rPr>
        <w:t>σει την επιτήρηση των θαλασσίων ή χερσαίων συνόρων της. Καμμία συνθήκη ούτε ευρωπαϊκή ούτε διεθνής! Και η πολιτική που ασκήθηκε τα τελευταία χρόνια είναι μια πολιτική χαλάρωσης της επιτήρησης των συνόρων και η διάθεση αυτή της χαλάρωσης της επιτήρησης φαίν</w:t>
      </w:r>
      <w:r>
        <w:rPr>
          <w:rFonts w:eastAsia="Times New Roman"/>
          <w:szCs w:val="24"/>
        </w:rPr>
        <w:t>εται από το γεγονός ότι τριάμισι χρόνια τώρα δεν έχετε αξιοποιήσει ούτε ένα ευρώ από τα ευρωπαϊκά κονδύλια</w:t>
      </w:r>
      <w:r>
        <w:rPr>
          <w:rFonts w:eastAsia="Times New Roman"/>
          <w:szCs w:val="24"/>
        </w:rPr>
        <w:t>,</w:t>
      </w:r>
      <w:r>
        <w:rPr>
          <w:rFonts w:eastAsia="Times New Roman"/>
          <w:szCs w:val="24"/>
        </w:rPr>
        <w:t xml:space="preserve"> που έχετε στη διάθεσή σας για το πολυετές πρόγραμμα 2014-2020 για την αύξηση των δυνατοτήτων</w:t>
      </w:r>
      <w:r>
        <w:rPr>
          <w:rFonts w:eastAsia="Times New Roman"/>
          <w:szCs w:val="24"/>
        </w:rPr>
        <w:t>,</w:t>
      </w:r>
      <w:r>
        <w:rPr>
          <w:rFonts w:eastAsia="Times New Roman"/>
          <w:szCs w:val="24"/>
        </w:rPr>
        <w:t xml:space="preserve"> που έχουν Λιμενικό και Αστυνομία για τη φύλαξη των συν</w:t>
      </w:r>
      <w:r>
        <w:rPr>
          <w:rFonts w:eastAsia="Times New Roman"/>
          <w:szCs w:val="24"/>
        </w:rPr>
        <w:t xml:space="preserve">όρων. Αν δεν αξιοποιείτε τίποτα από τα χρήματα αυτά, δίνετε ένα σαφές πολιτικό μήνυμα: «Δεν μας ενδιαφέρει». Και αυτό είναι κορωνίδα της πολιτικής σας. </w:t>
      </w:r>
    </w:p>
    <w:p w14:paraId="413BAB9C" w14:textId="77777777" w:rsidR="0028181B" w:rsidRDefault="00E316D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Το δεύτερο</w:t>
      </w:r>
      <w:r>
        <w:rPr>
          <w:rFonts w:eastAsia="Times New Roman"/>
          <w:szCs w:val="24"/>
        </w:rPr>
        <w:t>,</w:t>
      </w:r>
      <w:r>
        <w:rPr>
          <w:rFonts w:eastAsia="Times New Roman"/>
          <w:szCs w:val="24"/>
        </w:rPr>
        <w:t xml:space="preserve"> το οποίο είδαμε όλα αυτά τα χρόνια, είναι ότι όσοι έρχονται στη χώρα</w:t>
      </w:r>
      <w:r>
        <w:rPr>
          <w:rFonts w:eastAsia="Times New Roman"/>
          <w:szCs w:val="24"/>
        </w:rPr>
        <w:t>,</w:t>
      </w:r>
      <w:r>
        <w:rPr>
          <w:rFonts w:eastAsia="Times New Roman"/>
          <w:szCs w:val="24"/>
        </w:rPr>
        <w:t xml:space="preserve"> τελικά μένουν σε αυτή</w:t>
      </w:r>
      <w:r>
        <w:rPr>
          <w:rFonts w:eastAsia="Times New Roman"/>
          <w:szCs w:val="24"/>
        </w:rPr>
        <w:t xml:space="preserve">ν. Δεν υπάρχουν διαδικασίες ούτε διάθεση επιστροφών στην </w:t>
      </w:r>
      <w:r>
        <w:rPr>
          <w:rFonts w:eastAsia="Times New Roman"/>
          <w:szCs w:val="24"/>
        </w:rPr>
        <w:lastRenderedPageBreak/>
        <w:t xml:space="preserve">Τουρκία ούτε προς τρίτες χώρες. Είναι ισχνό το αποτέλεσμα των επιστροφών, με βάση την κοινή δήλωση Ευρώπης-Τουρκίας: </w:t>
      </w:r>
    </w:p>
    <w:p w14:paraId="413BAB9D"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Είχαμε χίλιες εξακόσιες επιστροφές, όταν τα τελευταία δύο χρόνια, από τον Μάρτιο του 2016 που ήρθε αυτή η συμφωνία σε λειτουργία -για να μην πω «σε ισχύ» και εξεγείρεται ο κ. Αθανασίου- έχουν έρθει πάνω από πενήντα χιλιάδες άνθρωποι. Το πρόγραμμα των οικει</w:t>
      </w:r>
      <w:r>
        <w:rPr>
          <w:rFonts w:eastAsia="Times New Roman" w:cs="Times New Roman"/>
          <w:szCs w:val="24"/>
        </w:rPr>
        <w:t xml:space="preserve">οθελών επιστροφών του ΔΟΜ καρκινοβατεί. Έχουμε δέκα χιλιάδες επιστροφές τα τελευταία δύο χρόνια, όταν μόνο το 2014, με αντίστοιχες ροές τότε, είχαμε περίπου δώδεκα χιλιάδες επιστροφές. Και δεν προκρίνεται ούτε υπερχρηματοδοτείται. </w:t>
      </w:r>
    </w:p>
    <w:p w14:paraId="413BAB9E"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Έχουμε μια πολιτική</w:t>
      </w:r>
      <w:r>
        <w:rPr>
          <w:rFonts w:eastAsia="Times New Roman" w:cs="Times New Roman"/>
          <w:szCs w:val="24"/>
        </w:rPr>
        <w:t>,</w:t>
      </w:r>
      <w:r>
        <w:rPr>
          <w:rFonts w:eastAsia="Times New Roman" w:cs="Times New Roman"/>
          <w:szCs w:val="24"/>
        </w:rPr>
        <w:t xml:space="preserve"> η ο</w:t>
      </w:r>
      <w:r>
        <w:rPr>
          <w:rFonts w:eastAsia="Times New Roman" w:cs="Times New Roman"/>
          <w:szCs w:val="24"/>
        </w:rPr>
        <w:t>ποία εγκλωβίζει χιλιάδες ανθρώπους στα νησιά. Λέτε ο ένας Υπουργός μετά τον άλλο -γίνεται η μια εξαγγελία μετά την άλλη- «Θα απεγκλωβίσουμε από τα νησιά χιλιάδες ανθρώπους». Πώς θα το κάνετε αυτό; Μήπως θα το κάνετε παραβιάζοντας τη συμφωνία ή κλείνοντας τ</w:t>
      </w:r>
      <w:r>
        <w:rPr>
          <w:rFonts w:eastAsia="Times New Roman" w:cs="Times New Roman"/>
          <w:szCs w:val="24"/>
        </w:rPr>
        <w:t>α</w:t>
      </w:r>
      <w:r>
        <w:rPr>
          <w:rFonts w:eastAsia="Times New Roman" w:cs="Times New Roman"/>
          <w:szCs w:val="24"/>
        </w:rPr>
        <w:t xml:space="preserve"> μάτι</w:t>
      </w:r>
      <w:r>
        <w:rPr>
          <w:rFonts w:eastAsia="Times New Roman" w:cs="Times New Roman"/>
          <w:szCs w:val="24"/>
        </w:rPr>
        <w:t>α στο</w:t>
      </w:r>
      <w:r>
        <w:rPr>
          <w:rFonts w:eastAsia="Times New Roman" w:cs="Times New Roman"/>
          <w:szCs w:val="24"/>
        </w:rPr>
        <w:t xml:space="preserve"> ότι αυτοί θα παραμείνουν τελικά στη χώρα, γιατί δεν θα υπόκεινται στις ρυθμίσεις της κοινής δήλωσης; Θα τα </w:t>
      </w:r>
      <w:r>
        <w:rPr>
          <w:rFonts w:eastAsia="Times New Roman" w:cs="Times New Roman"/>
          <w:szCs w:val="24"/>
        </w:rPr>
        <w:lastRenderedPageBreak/>
        <w:t>κάνετε με κλειστά κέντρα; Θα τους μεταφέρετε σε άλλα κλειστά κέντρα, στα οποία θα υπάρχει διεθνής έλεγχος ή θα τους αφήσετε στην ενδοχώρα</w:t>
      </w:r>
      <w:r>
        <w:rPr>
          <w:rFonts w:eastAsia="Times New Roman" w:cs="Times New Roman"/>
          <w:szCs w:val="24"/>
        </w:rPr>
        <w:t xml:space="preserve"> ελεύθερους και θα μεταφέρετε το πρόβλημα από τα νησιά στις υπόλοιπες περιοχές της χώρας;</w:t>
      </w:r>
    </w:p>
    <w:p w14:paraId="413BAB9F"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Όμως και μέσα στη χώρα, τα δύο χρόνια</w:t>
      </w:r>
      <w:r>
        <w:rPr>
          <w:rFonts w:eastAsia="Times New Roman" w:cs="Times New Roman"/>
          <w:szCs w:val="24"/>
        </w:rPr>
        <w:t>,</w:t>
      </w:r>
      <w:r>
        <w:rPr>
          <w:rFonts w:eastAsia="Times New Roman" w:cs="Times New Roman"/>
          <w:szCs w:val="24"/>
        </w:rPr>
        <w:t xml:space="preserve"> που δεν είχαμε αυξημένες ροές και δεν είχαμε πίεση, τι κάνατε για τις διαδικασίες ενσωμάτωσης και βελτίωσης των συνθήκων των αν</w:t>
      </w:r>
      <w:r>
        <w:rPr>
          <w:rFonts w:eastAsia="Times New Roman" w:cs="Times New Roman"/>
          <w:szCs w:val="24"/>
        </w:rPr>
        <w:t>θρώπων</w:t>
      </w:r>
      <w:r>
        <w:rPr>
          <w:rFonts w:eastAsia="Times New Roman" w:cs="Times New Roman"/>
          <w:szCs w:val="24"/>
        </w:rPr>
        <w:t>,</w:t>
      </w:r>
      <w:r>
        <w:rPr>
          <w:rFonts w:eastAsia="Times New Roman" w:cs="Times New Roman"/>
          <w:szCs w:val="24"/>
        </w:rPr>
        <w:t xml:space="preserve"> που μένουν εδώ και που δικαιούνται άσυλο; Προχωρήσατε; Ακόμα υπάρχουν πάρα πολλοί, ιδρυματισμένοι πλέον, άνθρωποι βασικά στη βόρεια Ελλάδα σε κάποια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φιλοξενίας</w:t>
      </w:r>
      <w:r>
        <w:rPr>
          <w:rFonts w:eastAsia="Times New Roman" w:cs="Times New Roman"/>
          <w:szCs w:val="24"/>
        </w:rPr>
        <w:t>, στα οποία, όμως, δεν υπάρχει καμ</w:t>
      </w:r>
      <w:r>
        <w:rPr>
          <w:rFonts w:eastAsia="Times New Roman" w:cs="Times New Roman"/>
          <w:szCs w:val="24"/>
        </w:rPr>
        <w:t>μ</w:t>
      </w:r>
      <w:r>
        <w:rPr>
          <w:rFonts w:eastAsia="Times New Roman" w:cs="Times New Roman"/>
          <w:szCs w:val="24"/>
        </w:rPr>
        <w:t xml:space="preserve">ία ελπίδα. </w:t>
      </w:r>
    </w:p>
    <w:p w14:paraId="413BABA0"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Βέβαια, βλέπουμε να αυξάνει και η ε</w:t>
      </w:r>
      <w:r>
        <w:rPr>
          <w:rFonts w:eastAsia="Times New Roman" w:cs="Times New Roman"/>
          <w:szCs w:val="24"/>
        </w:rPr>
        <w:t>γκληματικότητα  που έχει σχέση με τους μετανάστες, όχι γιατί είναι κακοποιά στοιχεία -εγώ δεν θέλω να βάζω κα</w:t>
      </w:r>
      <w:r>
        <w:rPr>
          <w:rFonts w:eastAsia="Times New Roman" w:cs="Times New Roman"/>
          <w:szCs w:val="24"/>
        </w:rPr>
        <w:t>μ</w:t>
      </w:r>
      <w:r>
        <w:rPr>
          <w:rFonts w:eastAsia="Times New Roman" w:cs="Times New Roman"/>
          <w:szCs w:val="24"/>
        </w:rPr>
        <w:t>μία τέτοια ταμπέλα- αλλά γιατί πλέον έχει φτάσει στα όρια η αβεβαιότητα που νιώθουν</w:t>
      </w:r>
      <w:r>
        <w:rPr>
          <w:rFonts w:eastAsia="Times New Roman" w:cs="Times New Roman"/>
          <w:szCs w:val="24"/>
        </w:rPr>
        <w:t>,</w:t>
      </w:r>
      <w:r>
        <w:rPr>
          <w:rFonts w:eastAsia="Times New Roman" w:cs="Times New Roman"/>
          <w:szCs w:val="24"/>
        </w:rPr>
        <w:t xml:space="preserve"> λόγω της κατάστασης που αντιμετωπίζουν εδώ, του εγκλωβισμού τ</w:t>
      </w:r>
      <w:r>
        <w:rPr>
          <w:rFonts w:eastAsia="Times New Roman" w:cs="Times New Roman"/>
          <w:szCs w:val="24"/>
        </w:rPr>
        <w:t xml:space="preserve">ους, του ιδρυματισμού τους. </w:t>
      </w:r>
    </w:p>
    <w:p w14:paraId="413BABA1"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lastRenderedPageBreak/>
        <w:t>Βλέπουμε, επίσης, ότι η ανεξέλεγκτη κυκλοφορία έχει δημιουργήσει πλείστα όσα προβλήματα. Εγώ χαιρετίζω το γεγονός ότι μετά από είκοσι μέρες που σας τα λέμε, κάνατε αυτήν την επιχείρηση-«σκούπα» στην Πάτρα. Όμως, χρειάστηκε να θ</w:t>
      </w:r>
      <w:r>
        <w:rPr>
          <w:rFonts w:eastAsia="Times New Roman" w:cs="Times New Roman"/>
          <w:szCs w:val="24"/>
        </w:rPr>
        <w:t xml:space="preserve">ρηνήσουμε θύματα, να χρησιμοποιηθούν όπλα, για να πάρετε, επιτέλους, μια απόφαση, για την οποία καταλαβαίνω ότι ο μισός ΣΥΡΙΖΑ αντιδρά. Μέχρι πριν από μερικές μέρες μας διαβεβαίωναν οι τοπικοί Βουλευτές του ΣΥΡΙΖΑ ότι δεν υπάρχει περίπτωση να γίνει αυτή η </w:t>
      </w:r>
      <w:r>
        <w:rPr>
          <w:rFonts w:eastAsia="Times New Roman" w:cs="Times New Roman"/>
          <w:szCs w:val="24"/>
        </w:rPr>
        <w:t xml:space="preserve">επιχείρηση-«σκούπα» στην Πάτρα, γιατί είναι ενάντια στις αρχές σας. </w:t>
      </w:r>
    </w:p>
    <w:p w14:paraId="413BABA2"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Δεν καταλαβαίνετε ότι η βασική αρχή</w:t>
      </w:r>
      <w:r>
        <w:rPr>
          <w:rFonts w:eastAsia="Times New Roman" w:cs="Times New Roman"/>
          <w:szCs w:val="24"/>
        </w:rPr>
        <w:t>,</w:t>
      </w:r>
      <w:r>
        <w:rPr>
          <w:rFonts w:eastAsia="Times New Roman" w:cs="Times New Roman"/>
          <w:szCs w:val="24"/>
        </w:rPr>
        <w:t xml:space="preserve"> που πρέπει να υπηρετεί μια κυβέρνηση είναι η εμπέδωση του αισθήματος ασφάλειας των Ελλήνων πολιτών και όλων των κατοίκων; </w:t>
      </w:r>
    </w:p>
    <w:p w14:paraId="413BABA3"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Οι ίδιοι οι μετανάστες συμπ</w:t>
      </w:r>
      <w:r>
        <w:rPr>
          <w:rFonts w:eastAsia="Times New Roman" w:cs="Times New Roman"/>
          <w:szCs w:val="24"/>
        </w:rPr>
        <w:t>λέκονταν μεταξύ τους, οπλοφορούσαν ή εκβίαζαν, όπως έκαναν και με τον οδηγό του φορτηγού</w:t>
      </w:r>
      <w:r>
        <w:rPr>
          <w:rFonts w:eastAsia="Times New Roman" w:cs="Times New Roman"/>
          <w:szCs w:val="24"/>
        </w:rPr>
        <w:t>,</w:t>
      </w:r>
      <w:r>
        <w:rPr>
          <w:rFonts w:eastAsia="Times New Roman" w:cs="Times New Roman"/>
          <w:szCs w:val="24"/>
        </w:rPr>
        <w:t xml:space="preserve"> που κατήγγειλε ότι τον απείλησαν με όπλο</w:t>
      </w:r>
      <w:r>
        <w:rPr>
          <w:rFonts w:eastAsia="Times New Roman" w:cs="Times New Roman"/>
          <w:szCs w:val="24"/>
        </w:rPr>
        <w:t>,</w:t>
      </w:r>
      <w:r>
        <w:rPr>
          <w:rFonts w:eastAsia="Times New Roman" w:cs="Times New Roman"/>
          <w:szCs w:val="24"/>
        </w:rPr>
        <w:t xml:space="preserve"> για να επιβιβαστούν στο φορτηγό. Είχαν διασαλέψει την ειρήνη και την ασφάλεια σε μια ολόκληρη περιοχή. </w:t>
      </w:r>
    </w:p>
    <w:p w14:paraId="413BABA4"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lastRenderedPageBreak/>
        <w:t>Όμως, δεν είναι μόνο</w:t>
      </w:r>
      <w:r>
        <w:rPr>
          <w:rFonts w:eastAsia="Times New Roman" w:cs="Times New Roman"/>
          <w:szCs w:val="24"/>
        </w:rPr>
        <w:t xml:space="preserve"> αυτά. Είναι καθημερινά τα ρεπορτάζ, σε όλον τον πλανήτη, για τα θύματα σεξουαλικής εκμετάλλευσης των ασυνόδευτων ανηλίκων στο κέντρο της Αθήνας. Και, πραγματικά, δεν γίνεται κα</w:t>
      </w:r>
      <w:r>
        <w:rPr>
          <w:rFonts w:eastAsia="Times New Roman" w:cs="Times New Roman"/>
          <w:szCs w:val="24"/>
        </w:rPr>
        <w:t>μ</w:t>
      </w:r>
      <w:r>
        <w:rPr>
          <w:rFonts w:eastAsia="Times New Roman" w:cs="Times New Roman"/>
          <w:szCs w:val="24"/>
        </w:rPr>
        <w:t xml:space="preserve">μία προσπάθεια να καθαρίσει η Ομόνοια, να καθαρίσει το Πεδίον του Άρεως, ώστε </w:t>
      </w:r>
      <w:r>
        <w:rPr>
          <w:rFonts w:eastAsia="Times New Roman" w:cs="Times New Roman"/>
          <w:szCs w:val="24"/>
        </w:rPr>
        <w:t xml:space="preserve">να μην αποτελούν αυτοί οι άτυχοι άνθρωποι αντικείμενο εκμετάλλευσης και να σεβόμαστε την ανθρώπινη υπόστασή τους. </w:t>
      </w:r>
    </w:p>
    <w:p w14:paraId="413BABA5"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Όμως, θα σας πω ότι η πολιτική σας μάς έφερε και σε μια ιδιότυπη διεθνή απομόνωση. Δύο φορές απειλήθηκε η χώρα με έξοδο από τη Συνθήκη Σένγκε</w:t>
      </w:r>
      <w:r>
        <w:rPr>
          <w:rFonts w:eastAsia="Times New Roman" w:cs="Times New Roman"/>
          <w:szCs w:val="24"/>
        </w:rPr>
        <w:t>ν</w:t>
      </w:r>
      <w:r>
        <w:rPr>
          <w:rFonts w:eastAsia="Times New Roman" w:cs="Times New Roman"/>
          <w:szCs w:val="24"/>
        </w:rPr>
        <w:t xml:space="preserve">, </w:t>
      </w:r>
      <w:r>
        <w:rPr>
          <w:rFonts w:eastAsia="Times New Roman" w:cs="Times New Roman"/>
          <w:szCs w:val="24"/>
        </w:rPr>
        <w:t xml:space="preserve">τα τελευταία τρία χρόνια! Και αν δεν ήταν οι προσπάθειες του Δημήτρη Αβραμόπουλου να κρατήσει την Ελλάδα μέσα στη Συνθήκη Σένγκεν, μπορεί να είχαμε ήδη αποβληθεί. </w:t>
      </w:r>
    </w:p>
    <w:p w14:paraId="413BABA6" w14:textId="77777777" w:rsidR="0028181B" w:rsidRDefault="00E316D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Όμως, γίνονται και διεθνείς συναντήσεις, οι οποίες αφορούν τη διαχείριση των ροών στη Μεσ</w:t>
      </w:r>
      <w:r>
        <w:rPr>
          <w:rFonts w:eastAsia="Times New Roman" w:cs="Times New Roman"/>
          <w:szCs w:val="24"/>
        </w:rPr>
        <w:t>όγειο, στις οποίες η Ελλάδα ούτε καν συμμετέχει, ούτε καν προσκαλείται, ενώ έχει αποκτήσει πολύ μεγαλύτερη πολιτική πλέον παρέμβαση ο συνασπισμός των χωρών του Βίζεγκραντ, χωρίς να υπάρχει η αντίστοιχη πραγματική αντιμετώπιση από την πλευρά των χωρών υποδο</w:t>
      </w:r>
      <w:r>
        <w:rPr>
          <w:rFonts w:eastAsia="Times New Roman" w:cs="Times New Roman"/>
          <w:szCs w:val="24"/>
        </w:rPr>
        <w:t xml:space="preserve">χής. </w:t>
      </w:r>
    </w:p>
    <w:p w14:paraId="413BABA7" w14:textId="77777777" w:rsidR="0028181B" w:rsidRDefault="00E316D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Η ιδιότυπη αυτή απομόνωση και η δύσκολη θέση</w:t>
      </w:r>
      <w:r>
        <w:rPr>
          <w:rFonts w:eastAsia="Times New Roman" w:cs="Times New Roman"/>
          <w:szCs w:val="24"/>
        </w:rPr>
        <w:t>,</w:t>
      </w:r>
      <w:r>
        <w:rPr>
          <w:rFonts w:eastAsia="Times New Roman" w:cs="Times New Roman"/>
          <w:szCs w:val="24"/>
        </w:rPr>
        <w:t xml:space="preserve"> στην οποία έχει έρθει η χώρα, φαίνεται ακόμα περισσότερο αν αναλογιστούμε τις καθημερινές απειλές</w:t>
      </w:r>
      <w:r>
        <w:rPr>
          <w:rFonts w:eastAsia="Times New Roman" w:cs="Times New Roman"/>
          <w:szCs w:val="24"/>
        </w:rPr>
        <w:t>,</w:t>
      </w:r>
      <w:r>
        <w:rPr>
          <w:rFonts w:eastAsia="Times New Roman" w:cs="Times New Roman"/>
          <w:szCs w:val="24"/>
        </w:rPr>
        <w:t xml:space="preserve"> που δεχόμαστε από την τουρκική πλευρά, ότι «Θα ανοίξουμε την κάνουλα και θα σας πλημμυρίσουμε με μετανάστ</w:t>
      </w:r>
      <w:r>
        <w:rPr>
          <w:rFonts w:eastAsia="Times New Roman" w:cs="Times New Roman"/>
          <w:szCs w:val="24"/>
        </w:rPr>
        <w:t xml:space="preserve">ες και πρόσφυγες». Το γεγονός ότι έχουμε δώσει στην Τουρκία το δικαίωμα να μπορεί να εργαλειοποιεί αυτό το θέμα και εμείς να τρέμουμε για το τι θα συμβεί στον τουρισμό, τι θα συμβεί στην ασφάλεια στη χώρα, τι θα συμβεί με το θέμα της διαχείρισης αυτών των </w:t>
      </w:r>
      <w:r>
        <w:rPr>
          <w:rFonts w:eastAsia="Times New Roman" w:cs="Times New Roman"/>
          <w:szCs w:val="24"/>
        </w:rPr>
        <w:t>ανθρώπων, δείχνει πως αφήσατε ανεκμετάλλευτα τα δύο χρόνια χαμηλότατων ροών με άπλετη χρηματοδότηση και πως έχετε αφήσει τελικά τη χώρα ανοχύρωτη</w:t>
      </w:r>
      <w:r>
        <w:rPr>
          <w:rFonts w:eastAsia="Times New Roman" w:cs="Times New Roman"/>
          <w:szCs w:val="24"/>
        </w:rPr>
        <w:t>,</w:t>
      </w:r>
      <w:r>
        <w:rPr>
          <w:rFonts w:eastAsia="Times New Roman" w:cs="Times New Roman"/>
          <w:szCs w:val="24"/>
        </w:rPr>
        <w:t xml:space="preserve"> απέναντι στις απειλές της τουρκικής ηγεσίας. </w:t>
      </w:r>
    </w:p>
    <w:p w14:paraId="413BABA8" w14:textId="77777777" w:rsidR="0028181B" w:rsidRDefault="00E316D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έρχομαι στο θέμα της αξιοποίησης της χρηματοδότησης. Ενώ έχ</w:t>
      </w:r>
      <w:r>
        <w:rPr>
          <w:rFonts w:eastAsia="Times New Roman" w:cs="Times New Roman"/>
          <w:szCs w:val="24"/>
        </w:rPr>
        <w:t xml:space="preserve">ετε υπερεκμεταλλευτεί τα έκτακτα κονδύλια, δυστυχώς δεν έχετε εκμεταλλευτεί καθόλου τα προγράμματα. Τα έκτακτα κονδύλια έχουν διατεθεί για την αντιμετώπιση επειγουσών αναγκών, βασικά μέσα από διεθνείς </w:t>
      </w:r>
      <w:r>
        <w:rPr>
          <w:rFonts w:eastAsia="Times New Roman" w:cs="Times New Roman"/>
          <w:szCs w:val="24"/>
        </w:rPr>
        <w:t xml:space="preserve">οργανισμούς </w:t>
      </w:r>
      <w:r>
        <w:rPr>
          <w:rFonts w:eastAsia="Times New Roman" w:cs="Times New Roman"/>
          <w:szCs w:val="24"/>
        </w:rPr>
        <w:t xml:space="preserve">και </w:t>
      </w:r>
      <w:r>
        <w:rPr>
          <w:rFonts w:eastAsia="Times New Roman" w:cs="Times New Roman"/>
          <w:szCs w:val="24"/>
        </w:rPr>
        <w:t>μ</w:t>
      </w:r>
      <w:r>
        <w:rPr>
          <w:rFonts w:eastAsia="Times New Roman" w:cs="Times New Roman"/>
          <w:szCs w:val="24"/>
        </w:rPr>
        <w:t xml:space="preserve">η </w:t>
      </w:r>
      <w:r>
        <w:rPr>
          <w:rFonts w:eastAsia="Times New Roman" w:cs="Times New Roman"/>
          <w:szCs w:val="24"/>
        </w:rPr>
        <w:t>κυβερνητικές ο</w:t>
      </w:r>
      <w:r>
        <w:rPr>
          <w:rFonts w:eastAsia="Times New Roman" w:cs="Times New Roman"/>
          <w:szCs w:val="24"/>
        </w:rPr>
        <w:t>ργανώσεις, ενώ αντίστο</w:t>
      </w:r>
      <w:r>
        <w:rPr>
          <w:rFonts w:eastAsia="Times New Roman" w:cs="Times New Roman"/>
          <w:szCs w:val="24"/>
        </w:rPr>
        <w:t xml:space="preserve">ιχα καρκινοβατεί η αξιοποίηση των πολυετών προγραμμάτων, τα οποία πλέον </w:t>
      </w:r>
      <w:r>
        <w:rPr>
          <w:rFonts w:eastAsia="Times New Roman" w:cs="Times New Roman"/>
          <w:szCs w:val="24"/>
        </w:rPr>
        <w:lastRenderedPageBreak/>
        <w:t xml:space="preserve">δεν τα ελέγχει το Υπουργείο Μεταναστευτικής Πολιτικής, </w:t>
      </w:r>
      <w:r>
        <w:rPr>
          <w:rFonts w:eastAsia="Times New Roman" w:cs="Times New Roman"/>
          <w:szCs w:val="24"/>
        </w:rPr>
        <w:t>που</w:t>
      </w:r>
      <w:r>
        <w:rPr>
          <w:rFonts w:eastAsia="Times New Roman" w:cs="Times New Roman"/>
          <w:szCs w:val="24"/>
        </w:rPr>
        <w:t xml:space="preserve"> συστήθηκε μέσα στην κρίση</w:t>
      </w:r>
      <w:r w:rsidRPr="0041230B">
        <w:rPr>
          <w:rFonts w:eastAsia="Times New Roman" w:cs="Times New Roman"/>
          <w:szCs w:val="24"/>
        </w:rPr>
        <w:t>,</w:t>
      </w:r>
      <w:r>
        <w:rPr>
          <w:rFonts w:eastAsia="Times New Roman" w:cs="Times New Roman"/>
          <w:szCs w:val="24"/>
        </w:rPr>
        <w:t xml:space="preserve"> χωρίς ακόμα να καταφέρει να λειτουργεί σοβαρά</w:t>
      </w:r>
      <w:r>
        <w:rPr>
          <w:rFonts w:eastAsia="Times New Roman" w:cs="Times New Roman"/>
          <w:szCs w:val="24"/>
        </w:rPr>
        <w:t>,</w:t>
      </w:r>
      <w:r>
        <w:rPr>
          <w:rFonts w:eastAsia="Times New Roman" w:cs="Times New Roman"/>
          <w:szCs w:val="24"/>
        </w:rPr>
        <w:t xml:space="preserve"> περίπου ενάμιση χρόνο μετά τη σύστασή του, αλλά έχουν μεταφερθεί στο Υπουργείο Οικονομίας και Ανάπτυξης. Και όχι μόνο μεταφέρθηκαν, αλλά τελικά</w:t>
      </w:r>
      <w:r>
        <w:rPr>
          <w:rFonts w:eastAsia="Times New Roman" w:cs="Times New Roman"/>
          <w:szCs w:val="24"/>
        </w:rPr>
        <w:t>,</w:t>
      </w:r>
      <w:r>
        <w:rPr>
          <w:rFonts w:eastAsia="Times New Roman" w:cs="Times New Roman"/>
          <w:szCs w:val="24"/>
        </w:rPr>
        <w:t xml:space="preserve"> δεν έχουν καταφέρει από το Υπουργείο Οικονομίας και Ανάπτυξης να κάνουν καμμία, μα καμμία σοβαρή προκήρυξη προ</w:t>
      </w:r>
      <w:r>
        <w:rPr>
          <w:rFonts w:eastAsia="Times New Roman" w:cs="Times New Roman"/>
          <w:szCs w:val="24"/>
        </w:rPr>
        <w:t xml:space="preserve">γραμμάτων. </w:t>
      </w:r>
    </w:p>
    <w:p w14:paraId="413BABA9" w14:textId="77777777" w:rsidR="0028181B" w:rsidRDefault="00E316D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Το πρόγραμμα για τα ασυνόδευτα ανήλικα μένει χωρίς χρηματοδότηση όλο το 2018! Κανένας </w:t>
      </w:r>
      <w:r>
        <w:rPr>
          <w:rFonts w:eastAsia="Times New Roman" w:cs="Times New Roman"/>
          <w:szCs w:val="24"/>
        </w:rPr>
        <w:t>ο</w:t>
      </w:r>
      <w:r>
        <w:rPr>
          <w:rFonts w:eastAsia="Times New Roman" w:cs="Times New Roman"/>
          <w:szCs w:val="24"/>
        </w:rPr>
        <w:t>ργανισμός, καμμία ΜΚΟ δεν έχει πάρει χρηματοδότηση για το 2018 ούτε αυτοί που φιλοξενούν στην ενδοχώρα ούτε αυτοί που φιλοξενούν στα νησιά, για τις ελάχιστες</w:t>
      </w:r>
      <w:r>
        <w:rPr>
          <w:rFonts w:eastAsia="Times New Roman" w:cs="Times New Roman"/>
          <w:szCs w:val="24"/>
        </w:rPr>
        <w:t xml:space="preserve"> θέσεις που έχετε καταφέρει να δημιουργήσετε.</w:t>
      </w:r>
    </w:p>
    <w:p w14:paraId="413BABAA" w14:textId="77777777" w:rsidR="0028181B" w:rsidRDefault="00E316D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έρχομαι στο θέμα της διαφάνειας και της αποτελεσματικότητας αυτής της διαχείρισης. Θεωρείτε ότι είναι καλός ο απολογισμός; Εγώ θα σας πω ένα μόνο: Η εταιρεία που διαχειρίζεται τα λύματα στη Μόρια, έχει πάρε</w:t>
      </w:r>
      <w:r>
        <w:rPr>
          <w:rFonts w:eastAsia="Times New Roman" w:cs="Times New Roman"/>
          <w:szCs w:val="24"/>
        </w:rPr>
        <w:t xml:space="preserve">ι πάνω από 5,5 εκατομμύρια ευρώ για τις εκκενώσεις που κάνει, ενώ μόνο 400.000 ευρώ στοιχίζει η σύνδεση του αγωγού </w:t>
      </w:r>
      <w:r>
        <w:rPr>
          <w:rFonts w:eastAsia="Times New Roman" w:cs="Times New Roman"/>
          <w:szCs w:val="24"/>
        </w:rPr>
        <w:lastRenderedPageBreak/>
        <w:t xml:space="preserve">από τη Μόρια στον κεντρικό αγωγό. Τόσον καιρό, </w:t>
      </w:r>
      <w:r>
        <w:rPr>
          <w:rFonts w:eastAsia="Times New Roman" w:cs="Times New Roman"/>
          <w:szCs w:val="24"/>
        </w:rPr>
        <w:t>τριάμισι</w:t>
      </w:r>
      <w:r>
        <w:rPr>
          <w:rFonts w:eastAsia="Times New Roman" w:cs="Times New Roman"/>
          <w:szCs w:val="24"/>
        </w:rPr>
        <w:t xml:space="preserve"> χρόνια, δεν έχετε καταφέρει ακόμα να συνδέσετε τον αγωγό και ξοδεύετε τα χρήματα έτσι</w:t>
      </w:r>
      <w:r>
        <w:rPr>
          <w:rFonts w:eastAsia="Times New Roman" w:cs="Times New Roman"/>
          <w:szCs w:val="24"/>
        </w:rPr>
        <w:t xml:space="preserve">, πετάτε τα χρήματα στον αέρα; </w:t>
      </w:r>
    </w:p>
    <w:p w14:paraId="413BABAB" w14:textId="77777777" w:rsidR="0028181B" w:rsidRDefault="00E316D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βέβαια, παραμένουν στρατικοποιημένες αυτές οι διαδικασίες. Ενώ συστήσατε Υπουργείο, παραμένουν οι φαντάροι και τα στελέχη των Ενόπλων Δυνάμεων στις κρίσιμα εθνικές περιοχές και ιδιαίτερα στο νησιωτικό σύμπλεγμα του Βορει</w:t>
      </w:r>
      <w:r>
        <w:rPr>
          <w:rFonts w:eastAsia="Times New Roman" w:cs="Times New Roman"/>
          <w:szCs w:val="24"/>
        </w:rPr>
        <w:t xml:space="preserve">οανατολικού Αιγαίου να ασχολούνται με τις μερίδες φαγητού που θα μοιραστούν, να ασχολούνται με όλες τις τεχνικές υποδομές, γιατί δεν έχετε καταφέρει ούτε να εμπλέξετε 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αυτοδιοίκηση</w:t>
      </w:r>
      <w:r>
        <w:rPr>
          <w:rFonts w:eastAsia="Times New Roman" w:cs="Times New Roman"/>
          <w:szCs w:val="24"/>
        </w:rPr>
        <w:t xml:space="preserve">, ούτε να βρείτε επιτέλους έναν τρόπο λειτουργίας και των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lang w:val="en-US"/>
        </w:rPr>
        <w:t>s</w:t>
      </w:r>
      <w:r>
        <w:rPr>
          <w:rFonts w:eastAsia="Times New Roman" w:cs="Times New Roman"/>
          <w:szCs w:val="24"/>
        </w:rPr>
        <w:t xml:space="preserve">, αλλά και των υπολοίπων </w:t>
      </w:r>
      <w:r>
        <w:rPr>
          <w:rFonts w:eastAsia="Times New Roman" w:cs="Times New Roman"/>
          <w:szCs w:val="24"/>
        </w:rPr>
        <w:t>κ</w:t>
      </w:r>
      <w:r>
        <w:rPr>
          <w:rFonts w:eastAsia="Times New Roman" w:cs="Times New Roman"/>
          <w:szCs w:val="24"/>
        </w:rPr>
        <w:t xml:space="preserve">έντρων </w:t>
      </w:r>
      <w:r>
        <w:rPr>
          <w:rFonts w:eastAsia="Times New Roman" w:cs="Times New Roman"/>
          <w:szCs w:val="24"/>
        </w:rPr>
        <w:t>φ</w:t>
      </w:r>
      <w:r>
        <w:rPr>
          <w:rFonts w:eastAsia="Times New Roman" w:cs="Times New Roman"/>
          <w:szCs w:val="24"/>
        </w:rPr>
        <w:t xml:space="preserve">ιλοξενίας σε όλη τη χώρα. </w:t>
      </w:r>
    </w:p>
    <w:p w14:paraId="413BABAC" w14:textId="77777777" w:rsidR="0028181B" w:rsidRDefault="00E316D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Ακόμα, δεν έχει εκδοθεί κανένας κανονισμός λειτουργίας</w:t>
      </w:r>
      <w:r>
        <w:rPr>
          <w:rFonts w:eastAsia="Times New Roman" w:cs="Times New Roman"/>
          <w:szCs w:val="24"/>
        </w:rPr>
        <w:t>,</w:t>
      </w:r>
      <w:r>
        <w:rPr>
          <w:rFonts w:eastAsia="Times New Roman" w:cs="Times New Roman"/>
          <w:szCs w:val="24"/>
        </w:rPr>
        <w:t xml:space="preserve"> σε κανένα </w:t>
      </w:r>
      <w:r>
        <w:rPr>
          <w:rFonts w:eastAsia="Times New Roman" w:cs="Times New Roman"/>
          <w:szCs w:val="24"/>
        </w:rPr>
        <w:t>κέντρο φιλοξενίας</w:t>
      </w:r>
      <w:r>
        <w:rPr>
          <w:rFonts w:eastAsia="Times New Roman" w:cs="Times New Roman"/>
          <w:szCs w:val="24"/>
        </w:rPr>
        <w:t>! Σε κανένα! Πότε περιμένετε να τα κάνετε αυτά; Να ξέρουμε ποιος μπαίνει, πότε μπαίνει, πού μένουν, πώς διαχωρί</w:t>
      </w:r>
      <w:r>
        <w:rPr>
          <w:rFonts w:eastAsia="Times New Roman" w:cs="Times New Roman"/>
          <w:szCs w:val="24"/>
        </w:rPr>
        <w:t xml:space="preserve">ζονται, πώς λειτουργεί. Μπάτε σκύλοι αλέστε και αλεστικά μη δίνετε! </w:t>
      </w:r>
    </w:p>
    <w:p w14:paraId="413BABAD" w14:textId="77777777" w:rsidR="0028181B" w:rsidRDefault="00E316D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Και βέβαια, δεν υπάρχει καμμία διαφάνεια στον τρόπο με τον οποίο διάφορες ΜΚΟ εμφανίζονται στη χώρα. Καθένας κάνει το δικό του, δεν υπάρχει καμμία κρατική εποπτεία. Αφήνουμε τον οποιονδήπ</w:t>
      </w:r>
      <w:r>
        <w:rPr>
          <w:rFonts w:eastAsia="Times New Roman" w:cs="Times New Roman"/>
          <w:szCs w:val="24"/>
        </w:rPr>
        <w:t xml:space="preserve">οτε να έρθει να κάνει ό,τι θέλει είτε συμφωνούμε είτε διαφωνούμε με αυτό που κάνει. </w:t>
      </w:r>
    </w:p>
    <w:p w14:paraId="413BABAE" w14:textId="77777777" w:rsidR="0028181B" w:rsidRDefault="00E316D8">
      <w:pPr>
        <w:spacing w:line="600" w:lineRule="auto"/>
        <w:jc w:val="both"/>
        <w:rPr>
          <w:rFonts w:eastAsia="Times New Roman" w:cs="Times New Roman"/>
          <w:szCs w:val="24"/>
        </w:rPr>
      </w:pPr>
      <w:r>
        <w:rPr>
          <w:rFonts w:eastAsia="Times New Roman" w:cs="Times New Roman"/>
          <w:szCs w:val="24"/>
        </w:rPr>
        <w:t xml:space="preserve">Κυρίες και κύριοι συνάδελφοι, εμείς πιστεύουμε σε μία άλλη μεταναστευτική πολιτική, η οποία αντιμετωπίζει την καρδιά του προβλήματος. Και η καρδιά του προβλήματος είναι ο </w:t>
      </w:r>
      <w:r>
        <w:rPr>
          <w:rFonts w:eastAsia="Times New Roman" w:cs="Times New Roman"/>
          <w:szCs w:val="24"/>
        </w:rPr>
        <w:t>πραγματικός διαχωρισμός ανάμεσα στον πρόσφυγα και τον μετανάστη</w:t>
      </w:r>
      <w:r w:rsidRPr="00BF4D78">
        <w:rPr>
          <w:rFonts w:eastAsia="Times New Roman" w:cs="Times New Roman"/>
          <w:szCs w:val="24"/>
        </w:rPr>
        <w:t>.</w:t>
      </w:r>
      <w:r>
        <w:rPr>
          <w:rFonts w:eastAsia="Times New Roman" w:cs="Times New Roman"/>
          <w:szCs w:val="24"/>
        </w:rPr>
        <w:t xml:space="preserve"> Και για να γίνει αυτό χρειάζονται γρήγορες διαδικασίες, χρειάζεται μέσα σε δυο μήνες να ξεκαθαρίζουν οι υποθέσεις και σε Α΄ και σε Β΄ βαθμό. Σας προτείναμε να είσαστε γενναίοι για την αλλαγή </w:t>
      </w:r>
      <w:r>
        <w:rPr>
          <w:rFonts w:eastAsia="Times New Roman" w:cs="Times New Roman"/>
          <w:szCs w:val="24"/>
        </w:rPr>
        <w:t>του Β΄ βαθμού. Δεν είστε γενναίοι σε αυτό το νομοσχέδιο. Η αύξηση των επιτροπών δεν θα σας λύσει το πρόβλημα. Χρειάζεται αλλαγή στον τρόπο ελέγχου στον Β΄ βαθμό, εμπιστοσύνη στην Ελληνική Υπηρεσία Ασύλου, η οποία μέχρι τώρα έχει φέρει και θαυμαστά αποτελέσ</w:t>
      </w:r>
      <w:r>
        <w:rPr>
          <w:rFonts w:eastAsia="Times New Roman" w:cs="Times New Roman"/>
          <w:szCs w:val="24"/>
        </w:rPr>
        <w:t xml:space="preserve">ματα. </w:t>
      </w:r>
    </w:p>
    <w:p w14:paraId="413BABAF"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lastRenderedPageBreak/>
        <w:t>Και να σας πω και κάτι; Είναι τόσο καλός ο τρόπος</w:t>
      </w:r>
      <w:r>
        <w:rPr>
          <w:rFonts w:eastAsia="Times New Roman" w:cs="Times New Roman"/>
          <w:szCs w:val="24"/>
        </w:rPr>
        <w:t>,</w:t>
      </w:r>
      <w:r>
        <w:rPr>
          <w:rFonts w:eastAsia="Times New Roman" w:cs="Times New Roman"/>
          <w:szCs w:val="24"/>
        </w:rPr>
        <w:t xml:space="preserve"> με τον οποίο απονέμεται στον Α΄ βαθμό, ώστε σε ποσοστό 98% οι αποφάσεις των πρωτοβάθμιων επιτροπών επικυρώνονται από τις δευτεροβάθμιες επιτροπές. Πρέπει να δούμε τι θα γίνει με αυτό. </w:t>
      </w:r>
    </w:p>
    <w:p w14:paraId="413BABB0"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Δεύτερον, </w:t>
      </w:r>
      <w:r>
        <w:rPr>
          <w:rFonts w:eastAsia="Times New Roman" w:cs="Times New Roman"/>
          <w:szCs w:val="24"/>
        </w:rPr>
        <w:t>κλε</w:t>
      </w:r>
      <w:r>
        <w:rPr>
          <w:rFonts w:eastAsia="Times New Roman" w:cs="Times New Roman"/>
          <w:szCs w:val="24"/>
        </w:rPr>
        <w:t>ιστά προαναχωρησιακά κέντρα</w:t>
      </w:r>
      <w:r>
        <w:rPr>
          <w:rFonts w:eastAsia="Times New Roman" w:cs="Times New Roman"/>
          <w:szCs w:val="24"/>
        </w:rPr>
        <w:t>. Όποιος δεν δικαιούται ασύλου δεν μπορεί να κυκλοφορεί ελεύθερος. Θα πρέπει να μπαίνει σε μία διαδικασία εξόδου από τη χώρα. Θα πρέπει, βέβαια, να ενισχυθούν αυτά και οι υποδομές να είναι πολύ καλύτερες απ’ ότι στα ανοιχτά κέντρ</w:t>
      </w:r>
      <w:r>
        <w:rPr>
          <w:rFonts w:eastAsia="Times New Roman" w:cs="Times New Roman"/>
          <w:szCs w:val="24"/>
        </w:rPr>
        <w:t xml:space="preserve">α. </w:t>
      </w:r>
    </w:p>
    <w:p w14:paraId="413BABB1" w14:textId="77777777" w:rsidR="0028181B" w:rsidRDefault="00E316D8">
      <w:pPr>
        <w:spacing w:line="600" w:lineRule="auto"/>
        <w:ind w:firstLine="720"/>
        <w:jc w:val="both"/>
        <w:rPr>
          <w:rFonts w:eastAsia="Times New Roman" w:cs="Times New Roman"/>
          <w:szCs w:val="24"/>
        </w:rPr>
      </w:pPr>
      <w:r w:rsidRPr="00B90CC5">
        <w:rPr>
          <w:rFonts w:eastAsia="Times New Roman" w:cs="Times New Roman"/>
          <w:szCs w:val="24"/>
        </w:rPr>
        <w:t>(Στο σημείο αυτό κτυπάει το κουδούνι λήξεως του χρόνου ομιλίας του κυρίου Βουλευτή)</w:t>
      </w:r>
    </w:p>
    <w:p w14:paraId="413BABB2"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Θα μου επιτρέψετε δύο λεπτά, κύριε Πρόεδρε. </w:t>
      </w:r>
    </w:p>
    <w:p w14:paraId="413BABB3"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Δεν μπορούμε να λέμε ότι είμαστε ευαίσθητοι ανθρώπινα και δεχόμαστε την εικόνα που σήμερα μεταδίδει η Μόρια, με καταυλισμού</w:t>
      </w:r>
      <w:r>
        <w:rPr>
          <w:rFonts w:eastAsia="Times New Roman" w:cs="Times New Roman"/>
          <w:szCs w:val="24"/>
        </w:rPr>
        <w:t>ς μέσα σε χωράφια, χωρίς κα</w:t>
      </w:r>
      <w:r>
        <w:rPr>
          <w:rFonts w:eastAsia="Times New Roman" w:cs="Times New Roman"/>
          <w:szCs w:val="24"/>
        </w:rPr>
        <w:t>μ</w:t>
      </w:r>
      <w:r>
        <w:rPr>
          <w:rFonts w:eastAsia="Times New Roman" w:cs="Times New Roman"/>
          <w:szCs w:val="24"/>
        </w:rPr>
        <w:t>μία υποδομή, χωρίς κα</w:t>
      </w:r>
      <w:r>
        <w:rPr>
          <w:rFonts w:eastAsia="Times New Roman" w:cs="Times New Roman"/>
          <w:szCs w:val="24"/>
        </w:rPr>
        <w:t>μ</w:t>
      </w:r>
      <w:r>
        <w:rPr>
          <w:rFonts w:eastAsia="Times New Roman" w:cs="Times New Roman"/>
          <w:szCs w:val="24"/>
        </w:rPr>
        <w:t xml:space="preserve">μία ανθρωπιά. Δεν μπορεί να είμαστε ευαίσθητοι και να βλέπουμε </w:t>
      </w:r>
      <w:r>
        <w:rPr>
          <w:rFonts w:eastAsia="Times New Roman" w:cs="Times New Roman"/>
          <w:szCs w:val="24"/>
        </w:rPr>
        <w:lastRenderedPageBreak/>
        <w:t>ότι πλημμύρισε προχθές ο καταυλισμός στα Διαβατά και οι άνθρωποι μένουν στις σκηνές.Να προχωρήσουμε, λοιπόν, και θα είμαστε μαζί σας όταν τα κά</w:t>
      </w:r>
      <w:r>
        <w:rPr>
          <w:rFonts w:eastAsia="Times New Roman" w:cs="Times New Roman"/>
          <w:szCs w:val="24"/>
        </w:rPr>
        <w:t xml:space="preserve">νετε αυτά.  </w:t>
      </w:r>
    </w:p>
    <w:p w14:paraId="413BABB4"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Επίσης, θα πρέπει να πάμε σε μία λογική διαφάνειας και λογοδοσίας. Δεν μπορεί να γίνεται ένα πάρτι γύρω από τα κονδύλια του προσφυγικού και να μην υπάρχει πραγματικά λογοδοσία για το ποιος κάνει τι, πού πάει το κάθε ευρώ του Έλληνα φορολογούμε</w:t>
      </w:r>
      <w:r>
        <w:rPr>
          <w:rFonts w:eastAsia="Times New Roman" w:cs="Times New Roman"/>
          <w:szCs w:val="24"/>
        </w:rPr>
        <w:t xml:space="preserve">νου ή του Ευρωπαίου φορολογούμενου. </w:t>
      </w:r>
    </w:p>
    <w:p w14:paraId="413BABB5"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Τέλος, εμείς πιστεύουμε σε μία στιβαρή πολιτική φύλαξης των συνόρων της χώρας. Εμείς πιστεύουμε στην ενίσχυση των δομών, στην ενίσχυση της ηλεκτρονικής επιτήρησης. Πιστεύουμε ότι πρέπει να αξιοποιήσουμε την ευκαιρία που μας δίνεται με την Ευρωπαϊκή Ακτοφυλ</w:t>
      </w:r>
      <w:r>
        <w:rPr>
          <w:rFonts w:eastAsia="Times New Roman" w:cs="Times New Roman"/>
          <w:szCs w:val="24"/>
        </w:rPr>
        <w:t xml:space="preserve">ακή και με τη </w:t>
      </w:r>
      <w:r>
        <w:rPr>
          <w:rFonts w:eastAsia="Times New Roman" w:cs="Times New Roman"/>
          <w:szCs w:val="24"/>
          <w:lang w:val="en-US"/>
        </w:rPr>
        <w:t>FRONTEX</w:t>
      </w:r>
      <w:r w:rsidRPr="0071016B">
        <w:rPr>
          <w:rFonts w:eastAsia="Times New Roman" w:cs="Times New Roman"/>
          <w:szCs w:val="24"/>
        </w:rPr>
        <w:t xml:space="preserve"> </w:t>
      </w:r>
      <w:r>
        <w:rPr>
          <w:rFonts w:eastAsia="Times New Roman" w:cs="Times New Roman"/>
          <w:szCs w:val="24"/>
        </w:rPr>
        <w:t>και να συνεργαστούμε και σε αυτήν την κατεύθυνση, όχι μόνο στην κατεύθυνση να συμμετέχουν οι Ευρωπαίοι στις διαδικασίες απονομής ασύλου, αλλά πραγματικά</w:t>
      </w:r>
      <w:r>
        <w:rPr>
          <w:rFonts w:eastAsia="Times New Roman" w:cs="Times New Roman"/>
          <w:szCs w:val="24"/>
        </w:rPr>
        <w:t>,</w:t>
      </w:r>
      <w:r>
        <w:rPr>
          <w:rFonts w:eastAsia="Times New Roman" w:cs="Times New Roman"/>
          <w:szCs w:val="24"/>
        </w:rPr>
        <w:t xml:space="preserve"> να αναλάβουν ένα πολύ σοβαρό μέρος και κόστος από αυτή τη διαδικασία της φύλαξης</w:t>
      </w:r>
      <w:r>
        <w:rPr>
          <w:rFonts w:eastAsia="Times New Roman" w:cs="Times New Roman"/>
          <w:szCs w:val="24"/>
        </w:rPr>
        <w:t xml:space="preserve"> των ευρωπαϊκών πλέον συνόρων. </w:t>
      </w:r>
    </w:p>
    <w:p w14:paraId="413BABB6" w14:textId="77777777" w:rsidR="0028181B" w:rsidRDefault="00E316D8">
      <w:pPr>
        <w:spacing w:line="600" w:lineRule="auto"/>
        <w:ind w:firstLine="720"/>
        <w:jc w:val="both"/>
        <w:rPr>
          <w:rFonts w:eastAsia="Times New Roman" w:cs="Times New Roman"/>
          <w:szCs w:val="24"/>
        </w:rPr>
      </w:pPr>
      <w:r w:rsidRPr="00A1004C">
        <w:rPr>
          <w:rFonts w:eastAsia="Times New Roman" w:cs="Times New Roman"/>
          <w:szCs w:val="24"/>
        </w:rPr>
        <w:lastRenderedPageBreak/>
        <w:t>Κυρίες και κύριοι συνάδελφοι</w:t>
      </w:r>
      <w:r>
        <w:rPr>
          <w:rFonts w:eastAsia="Times New Roman" w:cs="Times New Roman"/>
          <w:szCs w:val="24"/>
        </w:rPr>
        <w:t>, εμείς σε αυτό το νομοσχέδιο θα πούμε «</w:t>
      </w:r>
      <w:r>
        <w:rPr>
          <w:rFonts w:eastAsia="Times New Roman" w:cs="Times New Roman"/>
          <w:szCs w:val="24"/>
        </w:rPr>
        <w:t>ό</w:t>
      </w:r>
      <w:r>
        <w:rPr>
          <w:rFonts w:eastAsia="Times New Roman" w:cs="Times New Roman"/>
          <w:szCs w:val="24"/>
        </w:rPr>
        <w:t>χι»</w:t>
      </w:r>
      <w:r>
        <w:rPr>
          <w:rFonts w:eastAsia="Times New Roman" w:cs="Times New Roman"/>
          <w:szCs w:val="24"/>
        </w:rPr>
        <w:t xml:space="preserve">, </w:t>
      </w:r>
      <w:r>
        <w:rPr>
          <w:rFonts w:eastAsia="Times New Roman" w:cs="Times New Roman"/>
          <w:szCs w:val="24"/>
        </w:rPr>
        <w:t>γιατί δεν θέλουμε να δώσουμε ψήφο εμπιστοσύνης στη μεταναστευτική πολιτική που έχει ασκηθεί τα τελευταία τρ</w:t>
      </w:r>
      <w:r>
        <w:rPr>
          <w:rFonts w:eastAsia="Times New Roman" w:cs="Times New Roman"/>
          <w:szCs w:val="24"/>
        </w:rPr>
        <w:t>ιά</w:t>
      </w:r>
      <w:r>
        <w:rPr>
          <w:rFonts w:eastAsia="Times New Roman" w:cs="Times New Roman"/>
          <w:szCs w:val="24"/>
        </w:rPr>
        <w:t>μισι χρόνια. Θα πούμε «</w:t>
      </w:r>
      <w:r>
        <w:rPr>
          <w:rFonts w:eastAsia="Times New Roman" w:cs="Times New Roman"/>
          <w:szCs w:val="24"/>
        </w:rPr>
        <w:t>ό</w:t>
      </w:r>
      <w:r>
        <w:rPr>
          <w:rFonts w:eastAsia="Times New Roman" w:cs="Times New Roman"/>
          <w:szCs w:val="24"/>
        </w:rPr>
        <w:t xml:space="preserve">χι» γιατί </w:t>
      </w:r>
      <w:r>
        <w:rPr>
          <w:rFonts w:eastAsia="Times New Roman" w:cs="Times New Roman"/>
          <w:szCs w:val="24"/>
        </w:rPr>
        <w:t>ανταποκρινόμαστε στην ανάγκη των νησιωτών που ζητάνε άμεσο απεγκλωβισμό των χιλιάδων ανθρώπων από τα νησιά τους. Θα πούμε «</w:t>
      </w:r>
      <w:r>
        <w:rPr>
          <w:rFonts w:eastAsia="Times New Roman" w:cs="Times New Roman"/>
          <w:szCs w:val="24"/>
        </w:rPr>
        <w:t>ό</w:t>
      </w:r>
      <w:r>
        <w:rPr>
          <w:rFonts w:eastAsia="Times New Roman" w:cs="Times New Roman"/>
          <w:szCs w:val="24"/>
        </w:rPr>
        <w:t>χι», γιατί θα φέρουμε στη Βουλή την ψήφο των χιλιάδων προσφύγων και μεταναστών</w:t>
      </w:r>
      <w:r>
        <w:rPr>
          <w:rFonts w:eastAsia="Times New Roman" w:cs="Times New Roman"/>
          <w:szCs w:val="24"/>
        </w:rPr>
        <w:t>,</w:t>
      </w:r>
      <w:r>
        <w:rPr>
          <w:rFonts w:eastAsia="Times New Roman" w:cs="Times New Roman"/>
          <w:szCs w:val="24"/>
        </w:rPr>
        <w:t xml:space="preserve"> που σήμερα δεν συμπεριφερόμαστε με σεβασμό στα ανθρώ</w:t>
      </w:r>
      <w:r>
        <w:rPr>
          <w:rFonts w:eastAsia="Times New Roman" w:cs="Times New Roman"/>
          <w:szCs w:val="24"/>
        </w:rPr>
        <w:t>πινα δικαιώματά τους.</w:t>
      </w:r>
    </w:p>
    <w:p w14:paraId="413BABB7"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Και θα πούμε «</w:t>
      </w:r>
      <w:r>
        <w:rPr>
          <w:rFonts w:eastAsia="Times New Roman" w:cs="Times New Roman"/>
          <w:szCs w:val="24"/>
        </w:rPr>
        <w:t>ό</w:t>
      </w:r>
      <w:r>
        <w:rPr>
          <w:rFonts w:eastAsia="Times New Roman" w:cs="Times New Roman"/>
          <w:szCs w:val="24"/>
        </w:rPr>
        <w:t>χι» γιατί πιστεύουμε ότι η ευρωπαϊκή μας ευθύνη είναι</w:t>
      </w:r>
      <w:r>
        <w:rPr>
          <w:rFonts w:eastAsia="Times New Roman" w:cs="Times New Roman"/>
          <w:szCs w:val="24"/>
        </w:rPr>
        <w:t>,</w:t>
      </w:r>
      <w:r>
        <w:rPr>
          <w:rFonts w:eastAsia="Times New Roman" w:cs="Times New Roman"/>
          <w:szCs w:val="24"/>
        </w:rPr>
        <w:t xml:space="preserve"> η Ελλάδα να μην είναι ένας παρίας στο ευρωπαϊκό σύστημα φύλαξης συνόρων, αλλά να είναι η χώρα η οποία θα τηρεί τις διεθνείς υποχρεώσεις για τη φύλαξή τους και, βέβα</w:t>
      </w:r>
      <w:r>
        <w:rPr>
          <w:rFonts w:eastAsia="Times New Roman" w:cs="Times New Roman"/>
          <w:szCs w:val="24"/>
        </w:rPr>
        <w:t>ια, θα επιβάλει με τη συμπεριφορά της και τον σεβασμό της αλληλεγγύης και στις υπόλοιπες χώρες. Διότι όσοι σήμερα αρνούνται τη συμμετοχή στις ευρωπαϊκές συνθήκες αλληλεγγύης λένε, «Δεν έχουμε εμπιστοσύνη σε χώρες</w:t>
      </w:r>
      <w:r>
        <w:rPr>
          <w:rFonts w:eastAsia="Times New Roman" w:cs="Times New Roman"/>
          <w:szCs w:val="24"/>
        </w:rPr>
        <w:t>,</w:t>
      </w:r>
      <w:r>
        <w:rPr>
          <w:rFonts w:eastAsia="Times New Roman" w:cs="Times New Roman"/>
          <w:szCs w:val="24"/>
        </w:rPr>
        <w:t xml:space="preserve"> που δεν κάνουν τίποτα για να φυλάξουν τα σ</w:t>
      </w:r>
      <w:r>
        <w:rPr>
          <w:rFonts w:eastAsia="Times New Roman" w:cs="Times New Roman"/>
          <w:szCs w:val="24"/>
        </w:rPr>
        <w:t xml:space="preserve">ύνορά τους, να μας επιβάλουν ποιος θα έρθει στη χώρα μας». </w:t>
      </w:r>
    </w:p>
    <w:p w14:paraId="413BABB8"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lastRenderedPageBreak/>
        <w:t>Να δώσουμε, λοιπόν, μία σοβαρή ευρωπαϊκή απάντηση σε αυτούς που σήμερα αμφισβητούν την ικανότητα των Ελλήνων να προστατεύσουν τον εθνικό τους χώρο και βέβαια</w:t>
      </w:r>
      <w:r>
        <w:rPr>
          <w:rFonts w:eastAsia="Times New Roman" w:cs="Times New Roman"/>
          <w:szCs w:val="24"/>
        </w:rPr>
        <w:t>,</w:t>
      </w:r>
      <w:r>
        <w:rPr>
          <w:rFonts w:eastAsia="Times New Roman" w:cs="Times New Roman"/>
          <w:szCs w:val="24"/>
        </w:rPr>
        <w:t xml:space="preserve"> να προστατεύσουν πάνω απ’ όλα τον ευρ</w:t>
      </w:r>
      <w:r>
        <w:rPr>
          <w:rFonts w:eastAsia="Times New Roman" w:cs="Times New Roman"/>
          <w:szCs w:val="24"/>
        </w:rPr>
        <w:t>ωπαϊκό χώρο.</w:t>
      </w:r>
    </w:p>
    <w:p w14:paraId="413BABB9"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Ευχαριστώ πάρα πολύ. </w:t>
      </w:r>
    </w:p>
    <w:p w14:paraId="413BABBA" w14:textId="77777777" w:rsidR="0028181B" w:rsidRDefault="00E316D8">
      <w:pPr>
        <w:spacing w:line="600" w:lineRule="auto"/>
        <w:ind w:firstLine="720"/>
        <w:jc w:val="center"/>
        <w:rPr>
          <w:rFonts w:eastAsia="Times New Roman" w:cs="Times New Roman"/>
          <w:szCs w:val="24"/>
        </w:rPr>
      </w:pPr>
      <w:r w:rsidRPr="00096825">
        <w:rPr>
          <w:rFonts w:eastAsia="Times New Roman" w:cs="Times New Roman"/>
          <w:szCs w:val="24"/>
        </w:rPr>
        <w:t>(Χειροκροτήματα από την πτέρυγα της Νέας Δημοκρατίας)</w:t>
      </w:r>
    </w:p>
    <w:p w14:paraId="413BABBB" w14:textId="77777777" w:rsidR="0028181B" w:rsidRDefault="00E316D8">
      <w:pPr>
        <w:spacing w:line="600" w:lineRule="auto"/>
        <w:ind w:firstLine="720"/>
        <w:jc w:val="both"/>
        <w:rPr>
          <w:rFonts w:eastAsia="Times New Roman" w:cs="Times New Roman"/>
          <w:szCs w:val="24"/>
        </w:rPr>
      </w:pPr>
      <w:r w:rsidRPr="00532AE5">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 xml:space="preserve">Ευχαριστούμε τον κ. Βαρβιτσιώτη. </w:t>
      </w:r>
    </w:p>
    <w:p w14:paraId="413BABBC"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να σας ενημερώσω ότι με την ολοκλήρωση της τοποθέτησης του κ. Βαρβιτσιώ</w:t>
      </w:r>
      <w:r>
        <w:rPr>
          <w:rFonts w:eastAsia="Times New Roman" w:cs="Times New Roman"/>
          <w:szCs w:val="24"/>
        </w:rPr>
        <w:t xml:space="preserve">τη κλείνει ο κατάλογος. Έχουν εγγραφεί ήδη είκοσι πέντε ομιλητές. </w:t>
      </w:r>
    </w:p>
    <w:p w14:paraId="413BABBD"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Με βάση κάποιους πρόχειρους υπολογισμούς που κάναμε αυτήν τη στιγμή και χωρίς να τοποθετηθούν οι πολιτικοί Αρχηγοί -δεν γνωρίζουμε την πρόθεσή τους, θα ξέρουμε στη συνέχεια- υπολογίζουμε ότ</w:t>
      </w:r>
      <w:r>
        <w:rPr>
          <w:rFonts w:eastAsia="Times New Roman" w:cs="Times New Roman"/>
          <w:szCs w:val="24"/>
        </w:rPr>
        <w:t xml:space="preserve">ι περίπου στις 20.00΄ θα έχει ολοκληρωθεί η </w:t>
      </w:r>
      <w:r>
        <w:rPr>
          <w:rFonts w:eastAsia="Times New Roman" w:cs="Times New Roman"/>
          <w:szCs w:val="24"/>
        </w:rPr>
        <w:lastRenderedPageBreak/>
        <w:t>συνεδρίαση. Αυτό, βέβαια, εάν τηρηθούν οι χρόνοι, γιατί μέχρι στιγμής δεν έχουν τηρηθεί. Σίγουρα θα δούμε πώς θα προχωρήσουμε στη συνέχεια. Απλά λάβετέ το υπόψη σας.</w:t>
      </w:r>
    </w:p>
    <w:p w14:paraId="413BABBE"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Τον λόχο έχει ο Ειδικός Αγορητής της Δημοκρατι</w:t>
      </w:r>
      <w:r>
        <w:rPr>
          <w:rFonts w:eastAsia="Times New Roman" w:cs="Times New Roman"/>
          <w:szCs w:val="24"/>
        </w:rPr>
        <w:t>κής Συμπαράταξης κ. Θεόδωρος Παπαθεοδώρου για δεκαπέντε λεπτά.</w:t>
      </w:r>
    </w:p>
    <w:p w14:paraId="413BABBF" w14:textId="77777777" w:rsidR="0028181B" w:rsidRDefault="00E316D8">
      <w:pPr>
        <w:spacing w:line="600" w:lineRule="auto"/>
        <w:ind w:firstLine="720"/>
        <w:jc w:val="both"/>
        <w:rPr>
          <w:rFonts w:eastAsia="Times New Roman" w:cs="Times New Roman"/>
          <w:szCs w:val="24"/>
        </w:rPr>
      </w:pPr>
      <w:r w:rsidRPr="00D3092D">
        <w:rPr>
          <w:rFonts w:eastAsia="Times New Roman" w:cs="Times New Roman"/>
          <w:b/>
          <w:szCs w:val="24"/>
        </w:rPr>
        <w:t xml:space="preserve">ΘΕΟΔΩΡΟΣ ΠΑΠΑΘΕΟΔΩΡΟΥ: </w:t>
      </w:r>
      <w:r>
        <w:rPr>
          <w:rFonts w:eastAsia="Times New Roman" w:cs="Times New Roman"/>
          <w:szCs w:val="24"/>
        </w:rPr>
        <w:t>Ευχαριστώ, κύριε Πρόεδρε.</w:t>
      </w:r>
    </w:p>
    <w:p w14:paraId="413BABC0"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καθ’ όλη τη διάρκεια των συζητήσεων στην </w:t>
      </w:r>
      <w:r>
        <w:rPr>
          <w:rFonts w:eastAsia="Times New Roman" w:cs="Times New Roman"/>
          <w:szCs w:val="24"/>
        </w:rPr>
        <w:t>ε</w:t>
      </w:r>
      <w:r>
        <w:rPr>
          <w:rFonts w:eastAsia="Times New Roman" w:cs="Times New Roman"/>
          <w:szCs w:val="24"/>
        </w:rPr>
        <w:t>πιτροπή, πραγματικά αναδείχθηκαν οι μεγάλες αντιφάσεις μεταξύ της συζήτη</w:t>
      </w:r>
      <w:r>
        <w:rPr>
          <w:rFonts w:eastAsia="Times New Roman" w:cs="Times New Roman"/>
          <w:szCs w:val="24"/>
        </w:rPr>
        <w:t xml:space="preserve">σης επί των δύο ευρωπαϊκών </w:t>
      </w:r>
      <w:r>
        <w:rPr>
          <w:rFonts w:eastAsia="Times New Roman" w:cs="Times New Roman"/>
          <w:szCs w:val="24"/>
        </w:rPr>
        <w:t>ο</w:t>
      </w:r>
      <w:r>
        <w:rPr>
          <w:rFonts w:eastAsia="Times New Roman" w:cs="Times New Roman"/>
          <w:szCs w:val="24"/>
        </w:rPr>
        <w:t>δηγιών και των διατάξεων</w:t>
      </w:r>
      <w:r>
        <w:rPr>
          <w:rFonts w:eastAsia="Times New Roman" w:cs="Times New Roman"/>
          <w:szCs w:val="24"/>
        </w:rPr>
        <w:t>,</w:t>
      </w:r>
      <w:r>
        <w:rPr>
          <w:rFonts w:eastAsia="Times New Roman" w:cs="Times New Roman"/>
          <w:szCs w:val="24"/>
        </w:rPr>
        <w:t xml:space="preserve"> που εισάγει η Κυβέρνηση σήμερα επί της εφαρμογής της μεταναστευτικής και προσφυγικής πολιτικής. </w:t>
      </w:r>
    </w:p>
    <w:p w14:paraId="413BABC1"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Ήταν ένας διάλογος όλες αυτές τις ημέρες</w:t>
      </w:r>
      <w:r>
        <w:rPr>
          <w:rFonts w:eastAsia="Times New Roman" w:cs="Times New Roman"/>
          <w:szCs w:val="24"/>
        </w:rPr>
        <w:t>,</w:t>
      </w:r>
      <w:r>
        <w:rPr>
          <w:rFonts w:eastAsia="Times New Roman" w:cs="Times New Roman"/>
          <w:szCs w:val="24"/>
        </w:rPr>
        <w:t xml:space="preserve"> που μας έδωσε την ευκαιρία να αναδείξουμε, επίσης, </w:t>
      </w:r>
      <w:r>
        <w:rPr>
          <w:rFonts w:eastAsia="Times New Roman" w:cs="Times New Roman"/>
          <w:szCs w:val="24"/>
        </w:rPr>
        <w:t xml:space="preserve">τα σύγχρονα προβλήματα τα οποία αντιμετωπίζει η χώρα σε σχέση με το προσφυγικό, καθώς και τη μη αποτελεσματικότητα- της Κυβέρνησης. </w:t>
      </w:r>
    </w:p>
    <w:p w14:paraId="413BABC2"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lastRenderedPageBreak/>
        <w:t>Μ</w:t>
      </w:r>
      <w:r>
        <w:rPr>
          <w:rFonts w:eastAsia="Times New Roman" w:cs="Times New Roman"/>
          <w:szCs w:val="24"/>
        </w:rPr>
        <w:t>ιας και λάβατε μία πρωινή πρωτοβουλία, κύριε Υπουργέ, να σας πω ότι με τη σημερινή αστυνομική επιχείρηση εκκένωσης των δύο</w:t>
      </w:r>
      <w:r>
        <w:rPr>
          <w:rFonts w:eastAsia="Times New Roman" w:cs="Times New Roman"/>
          <w:szCs w:val="24"/>
        </w:rPr>
        <w:t xml:space="preserve"> καταυλισμών στην Πάτρα, έστω και καθυστερημένα </w:t>
      </w:r>
      <w:r>
        <w:rPr>
          <w:rFonts w:eastAsia="Times New Roman" w:cs="Times New Roman"/>
          <w:szCs w:val="24"/>
        </w:rPr>
        <w:t>,</w:t>
      </w:r>
      <w:r>
        <w:rPr>
          <w:rFonts w:eastAsia="Times New Roman" w:cs="Times New Roman"/>
          <w:szCs w:val="24"/>
        </w:rPr>
        <w:t>προσήλθατε στη θέση μας. Υιοθετήσατε τη δική μας πολιτική. Επίσης, πρέπει να σας πω ότι ακολουθήσατε και τη μοναδική ενδεικνυόμενη μέθοδο</w:t>
      </w:r>
      <w:r>
        <w:rPr>
          <w:rFonts w:eastAsia="Times New Roman" w:cs="Times New Roman"/>
          <w:szCs w:val="24"/>
        </w:rPr>
        <w:t>,</w:t>
      </w:r>
      <w:r>
        <w:rPr>
          <w:rFonts w:eastAsia="Times New Roman" w:cs="Times New Roman"/>
          <w:szCs w:val="24"/>
        </w:rPr>
        <w:t xml:space="preserve"> την οποία είχαμε προτείνει από την αρχή στις συζητήσεις</w:t>
      </w:r>
      <w:r>
        <w:rPr>
          <w:rFonts w:eastAsia="Times New Roman" w:cs="Times New Roman"/>
          <w:szCs w:val="24"/>
        </w:rPr>
        <w:t>,</w:t>
      </w:r>
      <w:r>
        <w:rPr>
          <w:rFonts w:eastAsia="Times New Roman" w:cs="Times New Roman"/>
          <w:szCs w:val="24"/>
        </w:rPr>
        <w:t xml:space="preserve"> τόσο στην </w:t>
      </w:r>
      <w:r>
        <w:rPr>
          <w:rFonts w:eastAsia="Times New Roman" w:cs="Times New Roman"/>
          <w:szCs w:val="24"/>
        </w:rPr>
        <w:t>ε</w:t>
      </w:r>
      <w:r>
        <w:rPr>
          <w:rFonts w:eastAsia="Times New Roman" w:cs="Times New Roman"/>
          <w:szCs w:val="24"/>
        </w:rPr>
        <w:t>πιτροπή</w:t>
      </w:r>
      <w:r>
        <w:rPr>
          <w:rFonts w:eastAsia="Times New Roman" w:cs="Times New Roman"/>
          <w:szCs w:val="24"/>
        </w:rPr>
        <w:t>,</w:t>
      </w:r>
      <w:r>
        <w:rPr>
          <w:rFonts w:eastAsia="Times New Roman" w:cs="Times New Roman"/>
          <w:szCs w:val="24"/>
        </w:rPr>
        <w:t xml:space="preserve"> όσο και στις άλλες συναντήσεις που είχαμε.</w:t>
      </w:r>
    </w:p>
    <w:p w14:paraId="413BABC3"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Τελικά</w:t>
      </w:r>
      <w:r>
        <w:rPr>
          <w:rFonts w:eastAsia="Times New Roman" w:cs="Times New Roman"/>
          <w:szCs w:val="24"/>
        </w:rPr>
        <w:t>,</w:t>
      </w:r>
      <w:r>
        <w:rPr>
          <w:rFonts w:eastAsia="Times New Roman" w:cs="Times New Roman"/>
          <w:szCs w:val="24"/>
        </w:rPr>
        <w:t xml:space="preserve"> αυτό το οποίο αποδείχθηκε είναι ότι η πίεση που άσκησαν οι κάτοικοι, οι σύλλογοι, οι φορείς, όσοι εξ ημών στηρίξαμε συστηματικά αυτή τη διαδικασία, κατέληξε σε μία επιχείρηση της Αστυνομίας, η οπο</w:t>
      </w:r>
      <w:r>
        <w:rPr>
          <w:rFonts w:eastAsia="Times New Roman" w:cs="Times New Roman"/>
          <w:szCs w:val="24"/>
        </w:rPr>
        <w:t>ία εκκένωσε</w:t>
      </w:r>
      <w:r>
        <w:rPr>
          <w:rFonts w:eastAsia="Times New Roman" w:cs="Times New Roman"/>
          <w:szCs w:val="24"/>
        </w:rPr>
        <w:t>,</w:t>
      </w:r>
      <w:r>
        <w:rPr>
          <w:rFonts w:eastAsia="Times New Roman" w:cs="Times New Roman"/>
          <w:szCs w:val="24"/>
        </w:rPr>
        <w:t xml:space="preserve"> χωρίς τη χρήση δυσανάλογης βίας</w:t>
      </w:r>
      <w:r>
        <w:rPr>
          <w:rFonts w:eastAsia="Times New Roman" w:cs="Times New Roman"/>
          <w:szCs w:val="24"/>
        </w:rPr>
        <w:t>,</w:t>
      </w:r>
      <w:r>
        <w:rPr>
          <w:rFonts w:eastAsia="Times New Roman" w:cs="Times New Roman"/>
          <w:szCs w:val="24"/>
        </w:rPr>
        <w:t xml:space="preserve"> τους καταυλισμούς και οδήγησε πάνω από </w:t>
      </w:r>
      <w:r>
        <w:rPr>
          <w:rFonts w:eastAsia="Times New Roman" w:cs="Times New Roman"/>
          <w:szCs w:val="24"/>
        </w:rPr>
        <w:t>τετρακόσιους πενήντα με τετρακόσιους ογδόντα</w:t>
      </w:r>
      <w:r>
        <w:rPr>
          <w:rFonts w:eastAsia="Times New Roman" w:cs="Times New Roman"/>
          <w:szCs w:val="24"/>
        </w:rPr>
        <w:t xml:space="preserve"> πρόσφυγες σε άλλες δομές φιλοξενίας εκτός Αχαΐας. Δηλαδή, είναι αυτό που λέμε για πρώτη φορά: «Ήταν δίκαιο και έγινε πράξη, κύ</w:t>
      </w:r>
      <w:r>
        <w:rPr>
          <w:rFonts w:eastAsia="Times New Roman" w:cs="Times New Roman"/>
          <w:szCs w:val="24"/>
        </w:rPr>
        <w:t>ριε Υπουργέ. Καλ</w:t>
      </w:r>
      <w:r>
        <w:rPr>
          <w:rFonts w:eastAsia="Times New Roman" w:cs="Times New Roman"/>
          <w:szCs w:val="24"/>
        </w:rPr>
        <w:t xml:space="preserve">ώς </w:t>
      </w:r>
      <w:r>
        <w:rPr>
          <w:rFonts w:eastAsia="Times New Roman" w:cs="Times New Roman"/>
          <w:szCs w:val="24"/>
        </w:rPr>
        <w:t xml:space="preserve">το κάνατε». Μόνο που θα πρέπει να ενημερωθούν και οι συνάδελφοι, οι οποίοι πριν από έστω και μία εβδομάδα έλεγαν ότι τέτοιες μέθοδοι δεν μπορούν να χρησιμοποιηθούν. </w:t>
      </w:r>
    </w:p>
    <w:p w14:paraId="413BABC4"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lastRenderedPageBreak/>
        <w:t>Στην ουσία, όμως, θα πρέπει να δώσουμε -για να είμαστε ακριβείς- τα συγ</w:t>
      </w:r>
      <w:r>
        <w:rPr>
          <w:rFonts w:eastAsia="Times New Roman" w:cs="Times New Roman"/>
          <w:szCs w:val="24"/>
        </w:rPr>
        <w:t xml:space="preserve">χαρητήριά μας στην Ελληνική Αστυνομία, διότι με πολύ μεθοδική δουλειά κατάφερε σήμερα να εκκενώσει τους καταυλισμούς. </w:t>
      </w:r>
      <w:r>
        <w:rPr>
          <w:rFonts w:eastAsia="Times New Roman" w:cs="Times New Roman"/>
          <w:szCs w:val="24"/>
        </w:rPr>
        <w:t>Ν</w:t>
      </w:r>
      <w:r>
        <w:rPr>
          <w:rFonts w:eastAsia="Times New Roman" w:cs="Times New Roman"/>
          <w:szCs w:val="24"/>
        </w:rPr>
        <w:t xml:space="preserve">α πούμε και στους φορείς, στον </w:t>
      </w:r>
      <w:r>
        <w:rPr>
          <w:rFonts w:eastAsia="Times New Roman" w:cs="Times New Roman"/>
          <w:szCs w:val="24"/>
        </w:rPr>
        <w:t>δ</w:t>
      </w:r>
      <w:r>
        <w:rPr>
          <w:rFonts w:eastAsia="Times New Roman" w:cs="Times New Roman"/>
          <w:szCs w:val="24"/>
        </w:rPr>
        <w:t>ήμο -ο οποίος ήταν ανύπαρκτος όλη αυτήν την περίοδο- και στο Υπουργείο, ότι δεν πρέπει να αφήσουμε να ξαν</w:t>
      </w:r>
      <w:r>
        <w:rPr>
          <w:rFonts w:eastAsia="Times New Roman" w:cs="Times New Roman"/>
          <w:szCs w:val="24"/>
        </w:rPr>
        <w:t>αγίνει ένας τέτοιος καταυλισμός, διότι ήταν μια εστία προβλημάτων δίπλα στο λιμάνι, μια εστία ανομίας και εγκληματικότητας, ταυτόχρονα με την ωμή παραβίαση των ανθρωπίνων δικαιωμάτων για τις συνθήκες διαβίωσης προσφύγων και μεταναστών σε αυτούς τους άτυπου</w:t>
      </w:r>
      <w:r>
        <w:rPr>
          <w:rFonts w:eastAsia="Times New Roman" w:cs="Times New Roman"/>
          <w:szCs w:val="24"/>
        </w:rPr>
        <w:t>ς καταυλισμούς στην Πάτρα.</w:t>
      </w:r>
    </w:p>
    <w:p w14:paraId="413BABC5"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Πέρα απ’ αυτό, όμως, μπαίνω στην ουσιαστική συζήτηση του σχεδίου νόμου που έχουμε σήμερα στην Ολομέλεια. Από τη μία πλευρά</w:t>
      </w:r>
      <w:r>
        <w:rPr>
          <w:rFonts w:eastAsia="Times New Roman" w:cs="Times New Roman"/>
          <w:szCs w:val="24"/>
        </w:rPr>
        <w:t>,</w:t>
      </w:r>
      <w:r>
        <w:rPr>
          <w:rFonts w:eastAsia="Times New Roman" w:cs="Times New Roman"/>
          <w:szCs w:val="24"/>
        </w:rPr>
        <w:t xml:space="preserve"> έχουμε δύο </w:t>
      </w:r>
      <w:r>
        <w:rPr>
          <w:rFonts w:eastAsia="Times New Roman" w:cs="Times New Roman"/>
          <w:szCs w:val="24"/>
        </w:rPr>
        <w:t>ο</w:t>
      </w:r>
      <w:r>
        <w:rPr>
          <w:rFonts w:eastAsia="Times New Roman" w:cs="Times New Roman"/>
          <w:szCs w:val="24"/>
        </w:rPr>
        <w:t>δηγίες, πο</w:t>
      </w:r>
      <w:r>
        <w:rPr>
          <w:rFonts w:eastAsia="Times New Roman" w:cs="Times New Roman"/>
          <w:szCs w:val="24"/>
        </w:rPr>
        <w:t>υ</w:t>
      </w:r>
      <w:r>
        <w:rPr>
          <w:rFonts w:eastAsia="Times New Roman" w:cs="Times New Roman"/>
          <w:szCs w:val="24"/>
        </w:rPr>
        <w:t xml:space="preserve"> είναι σχετικές με την υποδοχή των αιτούντων άσυλο διεθνούς προστασίας και συμπίπτ</w:t>
      </w:r>
      <w:r>
        <w:rPr>
          <w:rFonts w:eastAsia="Times New Roman" w:cs="Times New Roman"/>
          <w:szCs w:val="24"/>
        </w:rPr>
        <w:t xml:space="preserve">ουν με μια σειρά από τετελεσμένες πλέον καταστάσεις, οι οποίες υπάρχουν στην εφαρμογή της προσφυγικής πολιτικής της Κυβέρνησης. </w:t>
      </w:r>
    </w:p>
    <w:p w14:paraId="413BABC6"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lastRenderedPageBreak/>
        <w:t xml:space="preserve">Τι έχουμε; Έχουμε διόγκωση του αριθμού των εγκλωβισμένων προσφύγων στα νησιά του </w:t>
      </w:r>
      <w:r>
        <w:rPr>
          <w:rFonts w:eastAsia="Times New Roman" w:cs="Times New Roman"/>
          <w:szCs w:val="24"/>
        </w:rPr>
        <w:t>β</w:t>
      </w:r>
      <w:r>
        <w:rPr>
          <w:rFonts w:eastAsia="Times New Roman" w:cs="Times New Roman"/>
          <w:szCs w:val="24"/>
        </w:rPr>
        <w:t>ορείου Αιγαίου. Έχουμε ασφυκτικές και απάνθρω</w:t>
      </w:r>
      <w:r>
        <w:rPr>
          <w:rFonts w:eastAsia="Times New Roman" w:cs="Times New Roman"/>
          <w:szCs w:val="24"/>
        </w:rPr>
        <w:t xml:space="preserve">πες συνθήκες διαβίωσης στα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xml:space="preserve">. Δεν το λέμε μόνο εμείς, δεν το διαπιστώνετε μόνο εσείς -ο Πρωθυπουργός δεν θέλησε να δει αυτές τις συνθήκες- αλλά το διαπιστώνουν όλοι οι διεθνείς </w:t>
      </w:r>
      <w:r>
        <w:rPr>
          <w:rFonts w:eastAsia="Times New Roman" w:cs="Times New Roman"/>
          <w:szCs w:val="24"/>
        </w:rPr>
        <w:t>ο</w:t>
      </w:r>
      <w:r>
        <w:rPr>
          <w:rFonts w:eastAsia="Times New Roman" w:cs="Times New Roman"/>
          <w:szCs w:val="24"/>
        </w:rPr>
        <w:t>ργανισμοί. Έχουμε αύξηση των ροών από τον Έβρο και εκρηκτική κατάσταση</w:t>
      </w:r>
      <w:r>
        <w:rPr>
          <w:rFonts w:eastAsia="Times New Roman" w:cs="Times New Roman"/>
          <w:szCs w:val="24"/>
        </w:rPr>
        <w:t xml:space="preserve"> στις τοπικές κοινωνίες. Τελικά, έχουμε μια αποτυχία της προσφυγικής πολιτικής που εσείς εφαρμόζετε.</w:t>
      </w:r>
    </w:p>
    <w:p w14:paraId="413BABC7"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Επομένως, για να ξεκαθαρίσουμε τη δική μας θέση επί του νομοσχεδίου και να δούμε σε ποια βάση μπορούμε να συζητήσουμε, υπερψηφίζουμε την ενσωμάτωση των ευρ</w:t>
      </w:r>
      <w:r>
        <w:rPr>
          <w:rFonts w:eastAsia="Times New Roman" w:cs="Times New Roman"/>
          <w:szCs w:val="24"/>
        </w:rPr>
        <w:t xml:space="preserve">ωπαϊκών </w:t>
      </w:r>
      <w:r>
        <w:rPr>
          <w:rFonts w:eastAsia="Times New Roman" w:cs="Times New Roman"/>
          <w:szCs w:val="24"/>
        </w:rPr>
        <w:t>ο</w:t>
      </w:r>
      <w:r>
        <w:rPr>
          <w:rFonts w:eastAsia="Times New Roman" w:cs="Times New Roman"/>
          <w:szCs w:val="24"/>
        </w:rPr>
        <w:t xml:space="preserve">δηγιών. Πρόκειται για </w:t>
      </w:r>
      <w:r>
        <w:rPr>
          <w:rFonts w:eastAsia="Times New Roman" w:cs="Times New Roman"/>
          <w:szCs w:val="24"/>
        </w:rPr>
        <w:t>ο</w:t>
      </w:r>
      <w:r>
        <w:rPr>
          <w:rFonts w:eastAsia="Times New Roman" w:cs="Times New Roman"/>
          <w:szCs w:val="24"/>
        </w:rPr>
        <w:t>δηγίες, οι οποίες βρίσκονται σε μεγάλη απόσταση πλέον</w:t>
      </w:r>
      <w:r>
        <w:rPr>
          <w:rFonts w:eastAsia="Times New Roman" w:cs="Times New Roman"/>
          <w:szCs w:val="24"/>
        </w:rPr>
        <w:t>,</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αυτό που θα ονομάζαμε «πραγματική κατάσταση στην Ελλάδα». Βρίσκονται πίσω από τη σημερινή κατάσταση. Δεν στηρίζουμε, όμως, την προσφυγική πολιτική της Κυβέρνησης. </w:t>
      </w:r>
    </w:p>
    <w:p w14:paraId="413BABC8"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lastRenderedPageBreak/>
        <w:t>Άρα, επί της αρχής του νομοσχεδίου ψηφίζουμε «</w:t>
      </w:r>
      <w:r>
        <w:rPr>
          <w:rFonts w:eastAsia="Times New Roman" w:cs="Times New Roman"/>
          <w:szCs w:val="24"/>
        </w:rPr>
        <w:t>π</w:t>
      </w:r>
      <w:r>
        <w:rPr>
          <w:rFonts w:eastAsia="Times New Roman" w:cs="Times New Roman"/>
          <w:szCs w:val="24"/>
        </w:rPr>
        <w:t xml:space="preserve">αρών» και αυτό για λόγους καθαρά τυπικούς, που αφορούν την ενσωμάτωση ευρωπαϊκών </w:t>
      </w:r>
      <w:r>
        <w:rPr>
          <w:rFonts w:eastAsia="Times New Roman" w:cs="Times New Roman"/>
          <w:szCs w:val="24"/>
        </w:rPr>
        <w:t>ο</w:t>
      </w:r>
      <w:r>
        <w:rPr>
          <w:rFonts w:eastAsia="Times New Roman" w:cs="Times New Roman"/>
          <w:szCs w:val="24"/>
        </w:rPr>
        <w:t xml:space="preserve">δηγιών. Σας λέμε ότι εάν δεν υπήρχαν αυτές οι </w:t>
      </w:r>
      <w:r>
        <w:rPr>
          <w:rFonts w:eastAsia="Times New Roman" w:cs="Times New Roman"/>
          <w:szCs w:val="24"/>
        </w:rPr>
        <w:t>ο</w:t>
      </w:r>
      <w:r>
        <w:rPr>
          <w:rFonts w:eastAsia="Times New Roman" w:cs="Times New Roman"/>
          <w:szCs w:val="24"/>
        </w:rPr>
        <w:t>δηγίες, θα είχαμε καταψηφίσει το συγκεκριμένο νομοσχέδιο.</w:t>
      </w:r>
    </w:p>
    <w:p w14:paraId="413BABC9"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Δύο λόγια σχετικά με τ</w:t>
      </w:r>
      <w:r>
        <w:rPr>
          <w:rFonts w:eastAsia="Times New Roman" w:cs="Times New Roman"/>
          <w:szCs w:val="24"/>
        </w:rPr>
        <w:t xml:space="preserve">ις </w:t>
      </w:r>
      <w:r>
        <w:rPr>
          <w:rFonts w:eastAsia="Times New Roman" w:cs="Times New Roman"/>
          <w:szCs w:val="24"/>
        </w:rPr>
        <w:t>ο</w:t>
      </w:r>
      <w:r>
        <w:rPr>
          <w:rFonts w:eastAsia="Times New Roman" w:cs="Times New Roman"/>
          <w:szCs w:val="24"/>
        </w:rPr>
        <w:t xml:space="preserve">δηγίες: Η προθεσμία για την προσαρμογή της ελληνικής νομοθεσίας, με την αναθεωρημένη </w:t>
      </w:r>
      <w:r>
        <w:rPr>
          <w:rFonts w:eastAsia="Times New Roman" w:cs="Times New Roman"/>
          <w:szCs w:val="24"/>
        </w:rPr>
        <w:t>ο</w:t>
      </w:r>
      <w:r>
        <w:rPr>
          <w:rFonts w:eastAsia="Times New Roman" w:cs="Times New Roman"/>
          <w:szCs w:val="24"/>
        </w:rPr>
        <w:t xml:space="preserve">δηγία περί υποδοχής, έχει ήδη παρέλθει από το 2015. Οι συνθήκες που θα εφαρμοστεί είναι τελείως διαφορετικές. Ωστόσο, όπως και σε κάθε ενσωμάτωση </w:t>
      </w:r>
      <w:r>
        <w:rPr>
          <w:rFonts w:eastAsia="Times New Roman" w:cs="Times New Roman"/>
          <w:szCs w:val="24"/>
        </w:rPr>
        <w:t>ο</w:t>
      </w:r>
      <w:r>
        <w:rPr>
          <w:rFonts w:eastAsia="Times New Roman" w:cs="Times New Roman"/>
          <w:szCs w:val="24"/>
        </w:rPr>
        <w:t>δηγίας, θα πρέπει ν</w:t>
      </w:r>
      <w:r>
        <w:rPr>
          <w:rFonts w:eastAsia="Times New Roman" w:cs="Times New Roman"/>
          <w:szCs w:val="24"/>
        </w:rPr>
        <w:t xml:space="preserve">α συμφωνήσουμε ότι αυτό που έχει σημασία δεν είναι η ψήφιση, η ενσωμάτωση της </w:t>
      </w:r>
      <w:r>
        <w:rPr>
          <w:rFonts w:eastAsia="Times New Roman" w:cs="Times New Roman"/>
          <w:szCs w:val="24"/>
        </w:rPr>
        <w:t>ο</w:t>
      </w:r>
      <w:r>
        <w:rPr>
          <w:rFonts w:eastAsia="Times New Roman" w:cs="Times New Roman"/>
          <w:szCs w:val="24"/>
        </w:rPr>
        <w:t xml:space="preserve">δηγίας, αλλά η εφαρμογή της. </w:t>
      </w:r>
    </w:p>
    <w:p w14:paraId="413BABCA"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ο</w:t>
      </w:r>
      <w:r>
        <w:rPr>
          <w:rFonts w:eastAsia="Times New Roman" w:cs="Times New Roman"/>
          <w:szCs w:val="24"/>
        </w:rPr>
        <w:t>δηγία αφορά στην υποδοχή των αιτούντων άσυλο</w:t>
      </w:r>
      <w:r>
        <w:rPr>
          <w:rFonts w:eastAsia="Times New Roman" w:cs="Times New Roman"/>
          <w:szCs w:val="24"/>
        </w:rPr>
        <w:t>,</w:t>
      </w:r>
      <w:r>
        <w:rPr>
          <w:rFonts w:eastAsia="Times New Roman" w:cs="Times New Roman"/>
          <w:szCs w:val="24"/>
        </w:rPr>
        <w:t xml:space="preserve"> με τα δεδομένα της εποχής που ψηφίστηκε. Το 2013 υπήρχε μεν ειδική διαδικασία για τα σύνορα, αλλά </w:t>
      </w:r>
      <w:r>
        <w:rPr>
          <w:rFonts w:eastAsia="Times New Roman" w:cs="Times New Roman"/>
          <w:szCs w:val="24"/>
        </w:rPr>
        <w:t xml:space="preserve">κανείς δεν μπορούσε να </w:t>
      </w:r>
      <w:r>
        <w:rPr>
          <w:rFonts w:eastAsia="Times New Roman" w:cs="Times New Roman"/>
          <w:szCs w:val="24"/>
        </w:rPr>
        <w:t xml:space="preserve">προβλέψει, </w:t>
      </w:r>
      <w:r>
        <w:rPr>
          <w:rFonts w:eastAsia="Times New Roman" w:cs="Times New Roman"/>
          <w:szCs w:val="24"/>
        </w:rPr>
        <w:t xml:space="preserve">όχι τις αυξημένες ροές του 2014 και κατόπιν τις πολύ αυξημένες του 2015, αλλά την εφαρμογή της κοινής δήλωσης Τουρκίας-Ευρωπαϊκής Ένωσης. Οι συνθήκες διαβίωσης, η απόλαυση των δικαιωμάτων που προβλέπονται στην </w:t>
      </w:r>
      <w:r>
        <w:rPr>
          <w:rFonts w:eastAsia="Times New Roman" w:cs="Times New Roman"/>
          <w:szCs w:val="24"/>
        </w:rPr>
        <w:lastRenderedPageBreak/>
        <w:t>ο</w:t>
      </w:r>
      <w:r>
        <w:rPr>
          <w:rFonts w:eastAsia="Times New Roman" w:cs="Times New Roman"/>
          <w:szCs w:val="24"/>
        </w:rPr>
        <w:t xml:space="preserve">δηγία αυτή </w:t>
      </w:r>
      <w:r>
        <w:rPr>
          <w:rFonts w:eastAsia="Times New Roman" w:cs="Times New Roman"/>
          <w:szCs w:val="24"/>
        </w:rPr>
        <w:t>για τους αιτούντες άσυλο, δεν μπορούν να υπάρξουν στα νησιά του Αιγαίου. Βρίσκονται σε αδιανόητη απόσταση από την πραγματικότητα. Είναι αδύνατο, επομένως, να συγκρίνεται αυτό που ψηφίζουμε με την κατάσταση που υπάρχει σήμερα στο προσφυγικό.</w:t>
      </w:r>
    </w:p>
    <w:p w14:paraId="413BABCB"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Η ενσωμάτωση τη</w:t>
      </w:r>
      <w:r>
        <w:rPr>
          <w:rFonts w:eastAsia="Times New Roman" w:cs="Times New Roman"/>
          <w:szCs w:val="24"/>
        </w:rPr>
        <w:t xml:space="preserve">ς </w:t>
      </w:r>
      <w:r>
        <w:rPr>
          <w:rFonts w:eastAsia="Times New Roman" w:cs="Times New Roman"/>
          <w:szCs w:val="24"/>
        </w:rPr>
        <w:t>ο</w:t>
      </w:r>
      <w:r>
        <w:rPr>
          <w:rFonts w:eastAsia="Times New Roman" w:cs="Times New Roman"/>
          <w:szCs w:val="24"/>
        </w:rPr>
        <w:t>δηγίας, όμως, έχει μία χρησιμότητα. Σημαίνει στην ουσία</w:t>
      </w:r>
      <w:r>
        <w:rPr>
          <w:rFonts w:eastAsia="Times New Roman" w:cs="Times New Roman"/>
          <w:szCs w:val="24"/>
        </w:rPr>
        <w:t>,</w:t>
      </w:r>
      <w:r>
        <w:rPr>
          <w:rFonts w:eastAsia="Times New Roman" w:cs="Times New Roman"/>
          <w:szCs w:val="24"/>
        </w:rPr>
        <w:t xml:space="preserve"> διεκδίκηση και εφαρμογή πολιτικών, κύριε Υπουργέ, για την αποσυμφόρηση των νησιών, αν θα ήθελε κάποια κυβέρνηση να εφαρμόσει ουσιαστικά τη συγκεκριμένη </w:t>
      </w:r>
      <w:r>
        <w:rPr>
          <w:rFonts w:eastAsia="Times New Roman" w:cs="Times New Roman"/>
          <w:szCs w:val="24"/>
        </w:rPr>
        <w:t>ο</w:t>
      </w:r>
      <w:r>
        <w:rPr>
          <w:rFonts w:eastAsia="Times New Roman" w:cs="Times New Roman"/>
          <w:szCs w:val="24"/>
        </w:rPr>
        <w:t xml:space="preserve">δηγία. </w:t>
      </w:r>
    </w:p>
    <w:p w14:paraId="413BABCC"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Εσείς, κατά τη γνώμη μας, κάνετε το</w:t>
      </w:r>
      <w:r>
        <w:rPr>
          <w:rFonts w:eastAsia="Times New Roman" w:cs="Times New Roman"/>
          <w:szCs w:val="24"/>
        </w:rPr>
        <w:t xml:space="preserve"> αντίθετο. Μετατρέπετε τα νησιά, αλλά και το σύνολο της επικράτειας, σε έναν χώρο εγκλωβισμού προσφύγων, ο αριθμός των οποίων αυξάνεται συνεχώς.</w:t>
      </w:r>
    </w:p>
    <w:p w14:paraId="413BABCD"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lastRenderedPageBreak/>
        <w:t>Πάμε, όμως, λίγο στις διατάξεις, γιατί έχω επιλέξει για την πρωτολογία μου μια σειρά από άρθρα τα οποία, νομίζω</w:t>
      </w:r>
      <w:r>
        <w:rPr>
          <w:rFonts w:eastAsia="Times New Roman" w:cs="Times New Roman"/>
          <w:szCs w:val="24"/>
        </w:rPr>
        <w:t>, ότι είναι ενδεικτικά των προσαρμογών που χρειάζεται να κάνετε για την ψήφιση του συγκεκριμένου σχεδίου νόμου.</w:t>
      </w:r>
    </w:p>
    <w:p w14:paraId="413BABCE"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Το άρθρο 7, παράγραφος 2 αφορά τον γεωγραφικό περιορισμό της διαμονής του αιτούντος για συγκεκριμένους λόγους, όπως η δημόσια τάξη και η ανάγκη </w:t>
      </w:r>
      <w:r>
        <w:rPr>
          <w:rFonts w:eastAsia="Times New Roman" w:cs="Times New Roman"/>
          <w:szCs w:val="24"/>
        </w:rPr>
        <w:t>ταχείας επεξεργασίας της αποτελεσματικής παρακολούθησης της αίτησης του αιτούντος άσυλο. Θεωρούμε ότι αυτός ο γεωγραφικός περιορισμός παραπέμπει σε μια εξατομικευμένη κρίση, δεδομένου ότι αναφέρεται σε περιορισμούς της ελεύθερης κυκλοφορίας κάθε αιτούντος.</w:t>
      </w:r>
      <w:r>
        <w:rPr>
          <w:rFonts w:eastAsia="Times New Roman" w:cs="Times New Roman"/>
          <w:szCs w:val="24"/>
        </w:rPr>
        <w:t xml:space="preserve"> </w:t>
      </w:r>
    </w:p>
    <w:p w14:paraId="413BABCF"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Από την πλευρά μας, λοιπόν, θεωρούμε ότι θα πρέπει να τεθεί -ορθά το υπογράμμισαν και οι φορείς- ένα χρονικό όριο διάρκειας του περιορισμού, ώστε να μην αυτοματοποιηθεί η χρήση του συγκεκριμένου μέτρου</w:t>
      </w:r>
      <w:r>
        <w:rPr>
          <w:rFonts w:eastAsia="Times New Roman" w:cs="Times New Roman"/>
          <w:szCs w:val="24"/>
        </w:rPr>
        <w:t>,</w:t>
      </w:r>
      <w:r>
        <w:rPr>
          <w:rFonts w:eastAsia="Times New Roman" w:cs="Times New Roman"/>
          <w:szCs w:val="24"/>
        </w:rPr>
        <w:t xml:space="preserve"> χωρίς να υπάρξει συγκεκριμένο αποτέλεσμα.</w:t>
      </w:r>
    </w:p>
    <w:p w14:paraId="413BABD0"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w:t>
      </w:r>
      <w:r>
        <w:rPr>
          <w:rFonts w:eastAsia="Times New Roman" w:cs="Times New Roman"/>
          <w:szCs w:val="24"/>
        </w:rPr>
        <w:t>αυτή η διάταξη -είναι πάρα πολύ απλό- στην παράγραφο 2 πρέπει να συμπληρωθεί με διάταξη που θα εξαιρεί -ας μην πάμε στον γεωγραφικό αποκλεισμό</w:t>
      </w:r>
      <w:r>
        <w:rPr>
          <w:rFonts w:eastAsia="Times New Roman" w:cs="Times New Roman"/>
          <w:szCs w:val="24"/>
        </w:rPr>
        <w:t>,</w:t>
      </w:r>
      <w:r>
        <w:rPr>
          <w:rFonts w:eastAsia="Times New Roman" w:cs="Times New Roman"/>
          <w:szCs w:val="24"/>
        </w:rPr>
        <w:t xml:space="preserve"> εάν η λέξη τρομάζει- συγκεκριμένες γεωγραφικές περιοχές από την ελεύθερη μετακίνηση και θα δίνει τη δυνατότητα α</w:t>
      </w:r>
      <w:r>
        <w:rPr>
          <w:rFonts w:eastAsia="Times New Roman" w:cs="Times New Roman"/>
          <w:szCs w:val="24"/>
        </w:rPr>
        <w:t>ποκλεισμού από την ελεύθερη κυκλοφορία αιτούντων άσυλο σε νομούς της χώρας</w:t>
      </w:r>
      <w:r>
        <w:rPr>
          <w:rFonts w:eastAsia="Times New Roman" w:cs="Times New Roman"/>
          <w:szCs w:val="24"/>
        </w:rPr>
        <w:t>,</w:t>
      </w:r>
      <w:r>
        <w:rPr>
          <w:rFonts w:eastAsia="Times New Roman" w:cs="Times New Roman"/>
          <w:szCs w:val="24"/>
        </w:rPr>
        <w:t xml:space="preserve"> που είναι πύλες εξόδου, για να μην έχουμε τη δημιουργία καταστάσεων</w:t>
      </w:r>
      <w:r>
        <w:rPr>
          <w:rFonts w:eastAsia="Times New Roman" w:cs="Times New Roman"/>
          <w:szCs w:val="24"/>
        </w:rPr>
        <w:t>,</w:t>
      </w:r>
      <w:r>
        <w:rPr>
          <w:rFonts w:eastAsia="Times New Roman" w:cs="Times New Roman"/>
          <w:szCs w:val="24"/>
        </w:rPr>
        <w:t xml:space="preserve"> όπως αυτές που είδαμε πλησίον του λιμανιού της Πάτρας. </w:t>
      </w:r>
    </w:p>
    <w:p w14:paraId="413BABD1"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Η εν λόγω προσθήκη είναι αναγκαία</w:t>
      </w:r>
      <w:r>
        <w:rPr>
          <w:rFonts w:eastAsia="Times New Roman" w:cs="Times New Roman"/>
          <w:szCs w:val="24"/>
        </w:rPr>
        <w:t>,</w:t>
      </w:r>
      <w:r>
        <w:rPr>
          <w:rFonts w:eastAsia="Times New Roman" w:cs="Times New Roman"/>
          <w:szCs w:val="24"/>
        </w:rPr>
        <w:t xml:space="preserve"> λόγω των προβλημάτων</w:t>
      </w:r>
      <w:r>
        <w:rPr>
          <w:rFonts w:eastAsia="Times New Roman" w:cs="Times New Roman"/>
          <w:szCs w:val="24"/>
        </w:rPr>
        <w:t xml:space="preserve"> που στο παρελθόν είχαν δημιουργηθεί και αναβίωσαν πρόσφατα.</w:t>
      </w:r>
    </w:p>
    <w:p w14:paraId="413BABD2"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Άρθρο 10: Θεωρούμε ότι η μη κράτηση των ανηλίκων πρέπει να είναι ο κανόνας και μόνο σε πολύ εξαιρετικές περιπτώσεις σοβαρής εγκληματικής συμπεριφοράς να επιβάλλεται στέρηση ή περιορισμός της ελευ</w:t>
      </w:r>
      <w:r>
        <w:rPr>
          <w:rFonts w:eastAsia="Times New Roman" w:cs="Times New Roman"/>
          <w:szCs w:val="24"/>
        </w:rPr>
        <w:t>θερίας. Επομένως, θεωρούμε απαράδεκτη -όπως σημειώνει και ο Συνήγορος του Πολίτη- οποιαδήποτε μορφή στέρησης της ελευθερίας των παιδιών</w:t>
      </w:r>
      <w:r>
        <w:rPr>
          <w:rFonts w:eastAsia="Times New Roman" w:cs="Times New Roman"/>
          <w:szCs w:val="24"/>
        </w:rPr>
        <w:t>,</w:t>
      </w:r>
      <w:r>
        <w:rPr>
          <w:rFonts w:eastAsia="Times New Roman" w:cs="Times New Roman"/>
          <w:szCs w:val="24"/>
        </w:rPr>
        <w:t xml:space="preserve"> που συνδέεται αποκλειστικά με το νομικό καθεστώς των ίδιων ή των γονέων τους, ως αλλοδαπών πολιτών, ως πολιτών τρίτων χ</w:t>
      </w:r>
      <w:r>
        <w:rPr>
          <w:rFonts w:eastAsia="Times New Roman" w:cs="Times New Roman"/>
          <w:szCs w:val="24"/>
        </w:rPr>
        <w:t xml:space="preserve">ωρών. Και αυτό, </w:t>
      </w:r>
      <w:r>
        <w:rPr>
          <w:rFonts w:eastAsia="Times New Roman" w:cs="Times New Roman"/>
          <w:szCs w:val="24"/>
        </w:rPr>
        <w:lastRenderedPageBreak/>
        <w:t xml:space="preserve">γιατί αποτελεί παραβίαση των δικαιωμάτων, παραβιάζει την αρχή του υπέρτερου συμφέροντος του παιδιού, όπως αυτή καταγράφεται και αναδεικνύεται στο άρθρο 37 της Σύμβασης για τα Δικαιώματα του Παιδιού. </w:t>
      </w:r>
    </w:p>
    <w:p w14:paraId="413BABD3"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Το πρόβλημα, όμως, των ευάλωτων και των </w:t>
      </w:r>
      <w:r>
        <w:rPr>
          <w:rFonts w:eastAsia="Times New Roman" w:cs="Times New Roman"/>
          <w:szCs w:val="24"/>
        </w:rPr>
        <w:t>ανήλικων</w:t>
      </w:r>
      <w:r>
        <w:rPr>
          <w:rFonts w:eastAsia="Times New Roman" w:cs="Times New Roman"/>
          <w:szCs w:val="24"/>
        </w:rPr>
        <w:t>,</w:t>
      </w:r>
      <w:r>
        <w:rPr>
          <w:rFonts w:eastAsia="Times New Roman" w:cs="Times New Roman"/>
          <w:szCs w:val="24"/>
        </w:rPr>
        <w:t xml:space="preserve"> ιδιαίτερα στα </w:t>
      </w:r>
      <w:r>
        <w:rPr>
          <w:rFonts w:eastAsia="Times New Roman" w:cs="Times New Roman"/>
          <w:szCs w:val="24"/>
        </w:rPr>
        <w:t xml:space="preserve">κέντρα υποδοχής </w:t>
      </w:r>
      <w:r>
        <w:rPr>
          <w:rFonts w:eastAsia="Times New Roman" w:cs="Times New Roman"/>
          <w:szCs w:val="24"/>
        </w:rPr>
        <w:t xml:space="preserve">και </w:t>
      </w:r>
      <w:r>
        <w:rPr>
          <w:rFonts w:eastAsia="Times New Roman" w:cs="Times New Roman"/>
          <w:szCs w:val="24"/>
        </w:rPr>
        <w:t xml:space="preserve">ταυτοποίησης </w:t>
      </w:r>
      <w:r>
        <w:rPr>
          <w:rFonts w:eastAsia="Times New Roman" w:cs="Times New Roman"/>
          <w:szCs w:val="24"/>
        </w:rPr>
        <w:t xml:space="preserve">και στα </w:t>
      </w:r>
      <w:r>
        <w:rPr>
          <w:rFonts w:eastAsia="Times New Roman" w:cs="Times New Roman"/>
          <w:szCs w:val="24"/>
        </w:rPr>
        <w:t>κέντρα φιλοξενίας</w:t>
      </w:r>
      <w:r>
        <w:rPr>
          <w:rFonts w:eastAsia="Times New Roman" w:cs="Times New Roman"/>
          <w:szCs w:val="24"/>
        </w:rPr>
        <w:t xml:space="preserve"> είναι η ανεπάρκεια και, σε ορισμένες περιπτώσεις, η απουσία δομών κοινωνικής, ιατρικής και ψυχικής υποστήριξης, με αποτέλεσμα οι παραπάνω ευάλωτες ομάδες να διατρέχουν </w:t>
      </w:r>
      <w:r>
        <w:rPr>
          <w:rFonts w:eastAsia="Times New Roman" w:cs="Times New Roman"/>
          <w:szCs w:val="24"/>
        </w:rPr>
        <w:t>σοβαρό κίνδυνο εγκατάλειψης και περαιτέρω θυματοποίησης.</w:t>
      </w:r>
    </w:p>
    <w:p w14:paraId="413BABD4"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Αυτά τα θέματα</w:t>
      </w:r>
      <w:r>
        <w:rPr>
          <w:rFonts w:eastAsia="Times New Roman" w:cs="Times New Roman"/>
          <w:szCs w:val="24"/>
        </w:rPr>
        <w:t>,</w:t>
      </w:r>
      <w:r>
        <w:rPr>
          <w:rFonts w:eastAsia="Times New Roman" w:cs="Times New Roman"/>
          <w:szCs w:val="24"/>
        </w:rPr>
        <w:t xml:space="preserve"> με θύματα ανηλίκους δεν τα λύνει η </w:t>
      </w:r>
      <w:r>
        <w:rPr>
          <w:rFonts w:eastAsia="Times New Roman" w:cs="Times New Roman"/>
          <w:szCs w:val="24"/>
        </w:rPr>
        <w:t>οδηγία</w:t>
      </w:r>
      <w:r>
        <w:rPr>
          <w:rFonts w:eastAsia="Times New Roman" w:cs="Times New Roman"/>
          <w:szCs w:val="24"/>
        </w:rPr>
        <w:t>, αλλά είναι ζητήματα συγκροτημένης κοινωνικής και μεταναστευτικής πολιτικής</w:t>
      </w:r>
      <w:r>
        <w:rPr>
          <w:rFonts w:eastAsia="Times New Roman" w:cs="Times New Roman"/>
          <w:szCs w:val="24"/>
        </w:rPr>
        <w:t>,</w:t>
      </w:r>
      <w:r>
        <w:rPr>
          <w:rFonts w:eastAsia="Times New Roman" w:cs="Times New Roman"/>
          <w:szCs w:val="24"/>
        </w:rPr>
        <w:t xml:space="preserve"> που δεν διαθέτει η Κυβέρνηση, αλλά, επίσης απ’ ότι φαίνεται, δεν</w:t>
      </w:r>
      <w:r>
        <w:rPr>
          <w:rFonts w:eastAsia="Times New Roman" w:cs="Times New Roman"/>
          <w:szCs w:val="24"/>
        </w:rPr>
        <w:t xml:space="preserve"> προσπαθεί να διαμορφώσει. </w:t>
      </w:r>
    </w:p>
    <w:p w14:paraId="413BABD5"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lastRenderedPageBreak/>
        <w:t xml:space="preserve">Σχετικά με το άρθρο 13, για την ένταξη όλων των ανηλίκων στο εκπαιδευτικό σύστημα. Σας είπα και στην </w:t>
      </w:r>
      <w:r>
        <w:rPr>
          <w:rFonts w:eastAsia="Times New Roman" w:cs="Times New Roman"/>
          <w:szCs w:val="24"/>
        </w:rPr>
        <w:t xml:space="preserve">επιτροπή </w:t>
      </w:r>
      <w:r>
        <w:rPr>
          <w:rFonts w:eastAsia="Times New Roman" w:cs="Times New Roman"/>
          <w:szCs w:val="24"/>
        </w:rPr>
        <w:t>ότι αποτελεί ένα παράδειγμα σουρεαλιστικής νομοθέτησης. Για όσους γνωρίζουν, έστω και ελάχιστα</w:t>
      </w:r>
      <w:r>
        <w:rPr>
          <w:rFonts w:eastAsia="Times New Roman" w:cs="Times New Roman"/>
          <w:szCs w:val="24"/>
        </w:rPr>
        <w:t>,</w:t>
      </w:r>
      <w:r>
        <w:rPr>
          <w:rFonts w:eastAsia="Times New Roman" w:cs="Times New Roman"/>
          <w:szCs w:val="24"/>
        </w:rPr>
        <w:t xml:space="preserve"> την πραγματικότητα στα</w:t>
      </w:r>
      <w:r>
        <w:rPr>
          <w:rFonts w:eastAsia="Times New Roman" w:cs="Times New Roman"/>
          <w:szCs w:val="24"/>
        </w:rPr>
        <w:t xml:space="preserve"> </w:t>
      </w:r>
      <w:r>
        <w:rPr>
          <w:rFonts w:eastAsia="Times New Roman" w:cs="Times New Roman"/>
          <w:szCs w:val="24"/>
          <w:lang w:val="en-US"/>
        </w:rPr>
        <w:t>camps</w:t>
      </w:r>
      <w:r>
        <w:rPr>
          <w:rFonts w:eastAsia="Times New Roman" w:cs="Times New Roman"/>
          <w:szCs w:val="24"/>
        </w:rPr>
        <w:t>,</w:t>
      </w:r>
      <w:r w:rsidRPr="008E763C">
        <w:rPr>
          <w:rFonts w:eastAsia="Times New Roman" w:cs="Times New Roman"/>
          <w:szCs w:val="24"/>
        </w:rPr>
        <w:t xml:space="preserve"> </w:t>
      </w:r>
      <w:r>
        <w:rPr>
          <w:rFonts w:eastAsia="Times New Roman" w:cs="Times New Roman"/>
          <w:szCs w:val="24"/>
        </w:rPr>
        <w:t>πρόκειται για πρακτική αδυναμία εντός τριμήνου να παρακολουθούν οι ανήλικοι το εκπαιδευτικό σύστημα. Ωστόσο, πρόκειται –και αυτό θα πρέπει να το προσέξουμε και το λέω στους συναδέλφους, οι οποίοι ξέρω ότι έχουν όλοι την ίδια ευαισθησία απέναντι στη</w:t>
      </w:r>
      <w:r>
        <w:rPr>
          <w:rFonts w:eastAsia="Times New Roman" w:cs="Times New Roman"/>
          <w:szCs w:val="24"/>
        </w:rPr>
        <w:t>ν πρόσβαση των παιδιών αυτών στο εκπαιδευτικό σύστημα- για μια διαφορετική διατύπωση από τον Κώδικα Μετανάστευσης, ο οποίος αναφέρεται στις ίδιες συνθήκες πρόσβασης στην εκπαίδευση των ανήλικων πολιτών τρίτων χωρών με τους ανήλικους Έλληνες και όχι, αγαπητ</w:t>
      </w:r>
      <w:r>
        <w:rPr>
          <w:rFonts w:eastAsia="Times New Roman" w:cs="Times New Roman"/>
          <w:szCs w:val="24"/>
        </w:rPr>
        <w:t xml:space="preserve">οί συνάδελφοι, υπό προϋποθέσεις ανάλογες, όπως αναφέρεται μέσα στην </w:t>
      </w:r>
      <w:r>
        <w:rPr>
          <w:rFonts w:eastAsia="Times New Roman" w:cs="Times New Roman"/>
          <w:szCs w:val="24"/>
        </w:rPr>
        <w:t>οδηγία</w:t>
      </w:r>
      <w:r>
        <w:rPr>
          <w:rFonts w:eastAsia="Times New Roman" w:cs="Times New Roman"/>
          <w:szCs w:val="24"/>
        </w:rPr>
        <w:t>. Αυτό θα πρέπει να αλλάξει.</w:t>
      </w:r>
    </w:p>
    <w:p w14:paraId="413BABD6"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Στο ζήτημα του δικαιώματος των προσφύγων στην εκπαίδευση νομίζω ότι αν αποδειχθείτε την διατύπωση η οποία βρίσκεται σήμερα στην </w:t>
      </w:r>
      <w:r>
        <w:rPr>
          <w:rFonts w:eastAsia="Times New Roman" w:cs="Times New Roman"/>
          <w:szCs w:val="24"/>
        </w:rPr>
        <w:t>οδηγία</w:t>
      </w:r>
      <w:r>
        <w:rPr>
          <w:rFonts w:eastAsia="Times New Roman" w:cs="Times New Roman"/>
          <w:szCs w:val="24"/>
        </w:rPr>
        <w:t>, πάμε χρόνια πίσω</w:t>
      </w:r>
      <w:r>
        <w:rPr>
          <w:rFonts w:eastAsia="Times New Roman" w:cs="Times New Roman"/>
          <w:szCs w:val="24"/>
        </w:rPr>
        <w:t>,</w:t>
      </w:r>
      <w:r>
        <w:rPr>
          <w:rFonts w:eastAsia="Times New Roman" w:cs="Times New Roman"/>
          <w:szCs w:val="24"/>
        </w:rPr>
        <w:t xml:space="preserve"> σε σύγκριση με το πα</w:t>
      </w:r>
      <w:r>
        <w:rPr>
          <w:rFonts w:eastAsia="Times New Roman" w:cs="Times New Roman"/>
          <w:szCs w:val="24"/>
        </w:rPr>
        <w:t>ρόν</w:t>
      </w:r>
      <w:r>
        <w:rPr>
          <w:rFonts w:eastAsia="Times New Roman" w:cs="Times New Roman"/>
          <w:szCs w:val="24"/>
        </w:rPr>
        <w:t xml:space="preserve">, αλλά και σε σύγκριση με την πραγματικότητα. Θυμηθείτε </w:t>
      </w:r>
      <w:r>
        <w:rPr>
          <w:rFonts w:eastAsia="Times New Roman" w:cs="Times New Roman"/>
          <w:szCs w:val="24"/>
        </w:rPr>
        <w:lastRenderedPageBreak/>
        <w:t>πότε ακόμη</w:t>
      </w:r>
      <w:r>
        <w:rPr>
          <w:rFonts w:eastAsia="Times New Roman" w:cs="Times New Roman"/>
          <w:szCs w:val="24"/>
        </w:rPr>
        <w:t>,</w:t>
      </w:r>
      <w:r>
        <w:rPr>
          <w:rFonts w:eastAsia="Times New Roman" w:cs="Times New Roman"/>
          <w:szCs w:val="24"/>
        </w:rPr>
        <w:t xml:space="preserve"> και για τα παιδιά χωρίς χαρτιά ή παιδιά γονιών χωρίς χαρτιά</w:t>
      </w:r>
      <w:r>
        <w:rPr>
          <w:rFonts w:eastAsia="Times New Roman" w:cs="Times New Roman"/>
          <w:szCs w:val="24"/>
        </w:rPr>
        <w:t>,</w:t>
      </w:r>
      <w:r>
        <w:rPr>
          <w:rFonts w:eastAsia="Times New Roman" w:cs="Times New Roman"/>
          <w:szCs w:val="24"/>
        </w:rPr>
        <w:t xml:space="preserve"> είχαμε εμείς θεσμοθετήσει την ελεύθερη πρόσβαση στο εκπαιδευτικό σύστημα. Δεν μπορούμε σήμερα</w:t>
      </w:r>
      <w:r>
        <w:rPr>
          <w:rFonts w:eastAsia="Times New Roman" w:cs="Times New Roman"/>
          <w:szCs w:val="24"/>
        </w:rPr>
        <w:t>,</w:t>
      </w:r>
      <w:r>
        <w:rPr>
          <w:rFonts w:eastAsia="Times New Roman" w:cs="Times New Roman"/>
          <w:szCs w:val="24"/>
        </w:rPr>
        <w:t xml:space="preserve"> τόσα χρό</w:t>
      </w:r>
      <w:r>
        <w:rPr>
          <w:rFonts w:eastAsia="Times New Roman" w:cs="Times New Roman"/>
          <w:szCs w:val="24"/>
        </w:rPr>
        <w:t>νια μετά</w:t>
      </w:r>
      <w:r>
        <w:rPr>
          <w:rFonts w:eastAsia="Times New Roman" w:cs="Times New Roman"/>
          <w:szCs w:val="24"/>
        </w:rPr>
        <w:t xml:space="preserve">, </w:t>
      </w:r>
      <w:r>
        <w:rPr>
          <w:rFonts w:eastAsia="Times New Roman" w:cs="Times New Roman"/>
          <w:szCs w:val="24"/>
        </w:rPr>
        <w:t xml:space="preserve">να μιλάμε υπό προϋποθέσεις ανάλογες. Χρειάζεται να είναι οι ίδιες προϋποθέσεις και κάθε κυβέρνηση να εργάζεται για την ισότιμη πρόσβαση όλων των παιδιών στο εκπαιδευτικό σύστημα. </w:t>
      </w:r>
    </w:p>
    <w:p w14:paraId="413BABD7"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Στο άρθρο 18 πρέπει να οριστούν οι δομές που ο ν.4375/2016 όρισε σ</w:t>
      </w:r>
      <w:r>
        <w:rPr>
          <w:rFonts w:eastAsia="Times New Roman" w:cs="Times New Roman"/>
          <w:szCs w:val="24"/>
        </w:rPr>
        <w:t>την περίπτωση γ΄ της παρ</w:t>
      </w:r>
      <w:r>
        <w:rPr>
          <w:rFonts w:eastAsia="Times New Roman" w:cs="Times New Roman"/>
          <w:szCs w:val="24"/>
        </w:rPr>
        <w:t>αγράφου</w:t>
      </w:r>
      <w:r>
        <w:rPr>
          <w:rFonts w:eastAsia="Times New Roman" w:cs="Times New Roman"/>
          <w:szCs w:val="24"/>
        </w:rPr>
        <w:t xml:space="preserve"> 4 ως δομές που θα λειτουργούν υπό την ευθύνη της Υπηρεσίας Υποδοχής και Ταυτοποίησης. Άρα, είναι σημαντικό, να προσδιοριστεί σε ποιον αποστέλλεται το αίτημα στέγασης του αιτούντος άσυλο. Με ποιες προδιαγραφές επιλέγονται οι </w:t>
      </w:r>
      <w:r>
        <w:rPr>
          <w:rFonts w:eastAsia="Times New Roman" w:cs="Times New Roman"/>
          <w:szCs w:val="24"/>
        </w:rPr>
        <w:t xml:space="preserve">χώροι φιλοξενίας και από ποιον επιλέγονται και πώς ακριβώς ασκείται η εποπτεία σε αυτούς τους χώρους, από ποια αρμόδια </w:t>
      </w:r>
      <w:r>
        <w:rPr>
          <w:rFonts w:eastAsia="Times New Roman" w:cs="Times New Roman"/>
          <w:szCs w:val="24"/>
        </w:rPr>
        <w:t>α</w:t>
      </w:r>
      <w:r>
        <w:rPr>
          <w:rFonts w:eastAsia="Times New Roman" w:cs="Times New Roman"/>
          <w:szCs w:val="24"/>
        </w:rPr>
        <w:t>ρχή; Αυτό, που θα πρέπει να δούμε, είναι ότι</w:t>
      </w:r>
      <w:r>
        <w:rPr>
          <w:rFonts w:eastAsia="Times New Roman" w:cs="Times New Roman"/>
          <w:szCs w:val="24"/>
        </w:rPr>
        <w:t>,</w:t>
      </w:r>
      <w:r>
        <w:rPr>
          <w:rFonts w:eastAsia="Times New Roman" w:cs="Times New Roman"/>
          <w:szCs w:val="24"/>
        </w:rPr>
        <w:t xml:space="preserve"> εάν αφήσουμε αυτή τη διάταξη έτσι, θα είναι μια σοβαρή παράλειψη και πρέπει να διορθωθεί</w:t>
      </w:r>
      <w:r>
        <w:rPr>
          <w:rFonts w:eastAsia="Times New Roman" w:cs="Times New Roman"/>
          <w:szCs w:val="24"/>
        </w:rPr>
        <w:t>.</w:t>
      </w:r>
      <w:r>
        <w:rPr>
          <w:rFonts w:eastAsia="Times New Roman" w:cs="Times New Roman"/>
          <w:szCs w:val="24"/>
        </w:rPr>
        <w:t xml:space="preserve"> </w:t>
      </w:r>
      <w:r>
        <w:rPr>
          <w:rFonts w:eastAsia="Times New Roman" w:cs="Times New Roman"/>
          <w:szCs w:val="24"/>
        </w:rPr>
        <w:t>Ε</w:t>
      </w:r>
      <w:r>
        <w:rPr>
          <w:rFonts w:eastAsia="Times New Roman" w:cs="Times New Roman"/>
          <w:szCs w:val="24"/>
        </w:rPr>
        <w:t>ίναι εύκολο να διορθωθεί.</w:t>
      </w:r>
    </w:p>
    <w:p w14:paraId="413BABD8"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lastRenderedPageBreak/>
        <w:t>Στο άρθρο 23 είναι ανάγκη, κατά την άποψή μας, να επεκταθεί η ιατρική γνωμάτευση, όχι μόνο στα θύματα βασανιστηρίων, αλλά και άλλων σοβαρών πράξεων βίας, αλλά και στις ευάλωτες ομάδες και στους ψυχικώς πάσχοντες.</w:t>
      </w:r>
    </w:p>
    <w:p w14:paraId="413BABD9"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Όμως, αυτό που δ</w:t>
      </w:r>
      <w:r>
        <w:rPr>
          <w:rFonts w:eastAsia="Times New Roman" w:cs="Times New Roman"/>
          <w:szCs w:val="24"/>
        </w:rPr>
        <w:t xml:space="preserve">ημιουργεί, αν θέλετε, τα περισσότερα ερωτηματικά ως προς την πολιτική της Κυβέρνησης, είναι η τροποποίηση των διαδικασιών ασύλου του ν.4375/2016. Δεν θα επεκταθώ πολύ για τις πλασματικές επιδόσεις των αποφάσεων στον </w:t>
      </w:r>
      <w:r>
        <w:rPr>
          <w:rFonts w:eastAsia="Times New Roman" w:cs="Times New Roman"/>
          <w:szCs w:val="24"/>
        </w:rPr>
        <w:t>δ</w:t>
      </w:r>
      <w:r>
        <w:rPr>
          <w:rFonts w:eastAsia="Times New Roman" w:cs="Times New Roman"/>
          <w:szCs w:val="24"/>
        </w:rPr>
        <w:t>ιοικητή του Κέντρου Υποδοχής και Ταυτοπ</w:t>
      </w:r>
      <w:r>
        <w:rPr>
          <w:rFonts w:eastAsia="Times New Roman" w:cs="Times New Roman"/>
          <w:szCs w:val="24"/>
        </w:rPr>
        <w:t xml:space="preserve">οίησης ή σε ειδικό διαδικτυακό τόπο. Η περίπτωση της επίδοσης στον </w:t>
      </w:r>
      <w:r>
        <w:rPr>
          <w:rFonts w:eastAsia="Times New Roman" w:cs="Times New Roman"/>
          <w:szCs w:val="24"/>
        </w:rPr>
        <w:t>δ</w:t>
      </w:r>
      <w:r>
        <w:rPr>
          <w:rFonts w:eastAsia="Times New Roman" w:cs="Times New Roman"/>
          <w:szCs w:val="24"/>
        </w:rPr>
        <w:t xml:space="preserve">ιοικητή του ΚΥΤ δεν είναι αποτελεσματική, γιατί αν όπως φεύγουν βρίσκεται στο </w:t>
      </w:r>
      <w:r>
        <w:rPr>
          <w:rFonts w:eastAsia="Times New Roman" w:cs="Times New Roman"/>
          <w:szCs w:val="24"/>
        </w:rPr>
        <w:t>κ</w:t>
      </w:r>
      <w:r>
        <w:rPr>
          <w:rFonts w:eastAsia="Times New Roman" w:cs="Times New Roman"/>
          <w:szCs w:val="24"/>
        </w:rPr>
        <w:t>έντρο, η επίδοση θα γίνει στον ίδιο. Αν δεν βρίσκεται, δεν θα γίνει πουθενά και επομένως, δεν έχει καμ</w:t>
      </w:r>
      <w:r>
        <w:rPr>
          <w:rFonts w:eastAsia="Times New Roman" w:cs="Times New Roman"/>
          <w:szCs w:val="24"/>
        </w:rPr>
        <w:t>μ</w:t>
      </w:r>
      <w:r>
        <w:rPr>
          <w:rFonts w:eastAsia="Times New Roman" w:cs="Times New Roman"/>
          <w:szCs w:val="24"/>
        </w:rPr>
        <w:t>ία σημ</w:t>
      </w:r>
      <w:r>
        <w:rPr>
          <w:rFonts w:eastAsia="Times New Roman" w:cs="Times New Roman"/>
          <w:szCs w:val="24"/>
        </w:rPr>
        <w:t xml:space="preserve">ασία, δεν έχει κανένα νόημα αυτή η διάταξη. </w:t>
      </w:r>
    </w:p>
    <w:p w14:paraId="413BABDA"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Επίσης, είναι παράδοξο το γεγονός ότι αντί να αποδοθεί πλήρης και αποκλειστική λειτουργικότητα και αρμοδιότητα στις Επιτροπές Προσφυγών η διάταξη για την απομάκρυνση με ΚΥΑ δικαστών από τις Ανεξάρτητες Επιτροπές</w:t>
      </w:r>
      <w:r>
        <w:rPr>
          <w:rFonts w:eastAsia="Times New Roman" w:cs="Times New Roman"/>
          <w:szCs w:val="24"/>
        </w:rPr>
        <w:t xml:space="preserve"> Προσφυγών, της Αρχής </w:t>
      </w:r>
      <w:r>
        <w:rPr>
          <w:rFonts w:eastAsia="Times New Roman" w:cs="Times New Roman"/>
          <w:szCs w:val="24"/>
        </w:rPr>
        <w:lastRenderedPageBreak/>
        <w:t xml:space="preserve">Προσφυγών προσκρούει στον χαρακτήρα της λειτουργίας των συγκεκριμένων διοικητικών επιτροπών, ως επιτροπές με </w:t>
      </w:r>
      <w:r>
        <w:rPr>
          <w:rFonts w:eastAsia="Times New Roman" w:cs="Times New Roman"/>
          <w:szCs w:val="24"/>
        </w:rPr>
        <w:t>οιωνοί</w:t>
      </w:r>
      <w:r>
        <w:rPr>
          <w:rFonts w:eastAsia="Times New Roman" w:cs="Times New Roman"/>
          <w:szCs w:val="24"/>
        </w:rPr>
        <w:t xml:space="preserve"> δικαιοδοτική λειτουργία</w:t>
      </w:r>
      <w:r>
        <w:rPr>
          <w:rFonts w:eastAsia="Times New Roman" w:cs="Times New Roman"/>
          <w:szCs w:val="24"/>
        </w:rPr>
        <w:t>,</w:t>
      </w:r>
      <w:r>
        <w:rPr>
          <w:rFonts w:eastAsia="Times New Roman" w:cs="Times New Roman"/>
          <w:szCs w:val="24"/>
        </w:rPr>
        <w:t xml:space="preserve"> λόγω της σύνθεσής τους κατά τα 2/3 από διοικητικούς δικαστές. Γιατί θέλετε να το αλλάξετε και όχι να τους αποδοθεί μεγαλύτερη λειτουργία, μεγαλύτερη αυτονομία, για να μπορούν να εξετάζουν τις προσφυγές πιο γρήγορα;</w:t>
      </w:r>
    </w:p>
    <w:p w14:paraId="413BABDB"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Επίσης, θεωρούμε «ύποπτη» και δικαιοπολι</w:t>
      </w:r>
      <w:r>
        <w:rPr>
          <w:rFonts w:eastAsia="Times New Roman" w:cs="Times New Roman"/>
          <w:szCs w:val="24"/>
        </w:rPr>
        <w:t xml:space="preserve">τικά ανακόλουθη τη διάταξη, με την οποία καταργείται η σύμφωνη γνώμη τριμελούς επιτροπής επιλογής για τον Διοικητικό Διευθυντή της Αρχής Προσφυγών -εκπρόσωποι Συνηγόρου του Πολίτη ή ΑΣΕΠ, καθηγητές ΑΕΙ- υπέρ της διακριτικής ευχέρειας επιλογής του αρμοδίου </w:t>
      </w:r>
      <w:r>
        <w:rPr>
          <w:rFonts w:eastAsia="Times New Roman" w:cs="Times New Roman"/>
          <w:szCs w:val="24"/>
        </w:rPr>
        <w:t>Υπουργού.</w:t>
      </w:r>
    </w:p>
    <w:p w14:paraId="413BABDC"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Άρθρο 28 παράγραφος 2. Η κατάργηση γνωμοδοτικού οργάνου με εκπροσώπους δύο συνταγματικά κατοχυρωμένων </w:t>
      </w:r>
      <w:r>
        <w:rPr>
          <w:rFonts w:eastAsia="Times New Roman" w:cs="Times New Roman"/>
          <w:szCs w:val="24"/>
        </w:rPr>
        <w:t>α</w:t>
      </w:r>
      <w:r>
        <w:rPr>
          <w:rFonts w:eastAsia="Times New Roman" w:cs="Times New Roman"/>
          <w:szCs w:val="24"/>
        </w:rPr>
        <w:t>νεξάρτητ</w:t>
      </w:r>
      <w:r>
        <w:rPr>
          <w:rFonts w:eastAsia="Times New Roman" w:cs="Times New Roman"/>
          <w:szCs w:val="24"/>
        </w:rPr>
        <w:t>ων</w:t>
      </w:r>
      <w:r>
        <w:rPr>
          <w:rFonts w:eastAsia="Times New Roman" w:cs="Times New Roman"/>
          <w:szCs w:val="24"/>
        </w:rPr>
        <w:t xml:space="preserve"> </w:t>
      </w:r>
      <w:r>
        <w:rPr>
          <w:rFonts w:eastAsia="Times New Roman" w:cs="Times New Roman"/>
          <w:szCs w:val="24"/>
        </w:rPr>
        <w:t>α</w:t>
      </w:r>
      <w:r>
        <w:rPr>
          <w:rFonts w:eastAsia="Times New Roman" w:cs="Times New Roman"/>
          <w:szCs w:val="24"/>
        </w:rPr>
        <w:t>ρχών φαίνεται -και πιστεύουμε ότι έτσι είναι- να μειώνει τον ανεξάρτητο χαρακτήρα της Αρχής Προσφυγών και νομίζω ότι αυτό θα πρέπει</w:t>
      </w:r>
      <w:r>
        <w:rPr>
          <w:rFonts w:eastAsia="Times New Roman" w:cs="Times New Roman"/>
          <w:szCs w:val="24"/>
        </w:rPr>
        <w:t xml:space="preserve"> να το ξαναδείτε. </w:t>
      </w:r>
    </w:p>
    <w:p w14:paraId="413BABDD"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lastRenderedPageBreak/>
        <w:t>Στο άλλο κεφάλαιο ας δούμε μερικές διατάξεις οι οποίες νομίζω ότι έχουν σημασία για τον τρόπο που σκέπτεστε τη μεταναστευτική πολιτική.</w:t>
      </w:r>
    </w:p>
    <w:p w14:paraId="413BABDE"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Στο άρθρο 31 παράγραφος 1</w:t>
      </w:r>
      <w:r w:rsidRPr="0050422E">
        <w:rPr>
          <w:rFonts w:eastAsia="Times New Roman" w:cs="Times New Roman"/>
          <w:szCs w:val="24"/>
        </w:rPr>
        <w:t xml:space="preserve"> </w:t>
      </w:r>
      <w:r>
        <w:rPr>
          <w:rFonts w:eastAsia="Times New Roman" w:cs="Times New Roman"/>
          <w:szCs w:val="24"/>
        </w:rPr>
        <w:t>προστίθενται αυτοί</w:t>
      </w:r>
      <w:r>
        <w:rPr>
          <w:rFonts w:eastAsia="Times New Roman" w:cs="Times New Roman"/>
          <w:szCs w:val="24"/>
        </w:rPr>
        <w:t>,</w:t>
      </w:r>
      <w:r>
        <w:rPr>
          <w:rFonts w:eastAsia="Times New Roman" w:cs="Times New Roman"/>
          <w:szCs w:val="24"/>
        </w:rPr>
        <w:t xml:space="preserve"> που έχουν συνάψει σύμφωνο συμβίωσης στον ορισμό των μελ</w:t>
      </w:r>
      <w:r>
        <w:rPr>
          <w:rFonts w:eastAsia="Times New Roman" w:cs="Times New Roman"/>
          <w:szCs w:val="24"/>
        </w:rPr>
        <w:t xml:space="preserve">ών οικογένειας Έλληνα πολίτη και αποκτούν δικαίωμα για άδεια διαμονής, όπως αυτοί που έχουν συνάψει γάμο. Συμφωνούμε. </w:t>
      </w:r>
    </w:p>
    <w:p w14:paraId="413BABDF"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Στην παράγραφος 2 προστίθενται αυτοί</w:t>
      </w:r>
      <w:r>
        <w:rPr>
          <w:rFonts w:eastAsia="Times New Roman" w:cs="Times New Roman"/>
          <w:szCs w:val="24"/>
        </w:rPr>
        <w:t>,</w:t>
      </w:r>
      <w:r>
        <w:rPr>
          <w:rFonts w:eastAsia="Times New Roman" w:cs="Times New Roman"/>
          <w:szCs w:val="24"/>
        </w:rPr>
        <w:t xml:space="preserve"> που έχουν συνάψει σύμφωνο συμβίωσης στον ορισμό των μελών οικογένειας επενδυτή και αποκτούν δικαίωμ</w:t>
      </w:r>
      <w:r>
        <w:rPr>
          <w:rFonts w:eastAsia="Times New Roman" w:cs="Times New Roman"/>
          <w:szCs w:val="24"/>
        </w:rPr>
        <w:t xml:space="preserve">α εγκατάστασης στη χώρα μας. </w:t>
      </w:r>
    </w:p>
    <w:p w14:paraId="413BABE0"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του κυρίου Βουλευτή)</w:t>
      </w:r>
    </w:p>
    <w:p w14:paraId="413BABE1"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Την ανοχή σας, κύριε Πρόεδρε, για ενάμισι λεπτό. Ευχαριστώ.</w:t>
      </w:r>
    </w:p>
    <w:p w14:paraId="413BABE2"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Στην παράγραφο 3 προστίθενται αυτοί</w:t>
      </w:r>
      <w:r>
        <w:rPr>
          <w:rFonts w:eastAsia="Times New Roman" w:cs="Times New Roman"/>
          <w:szCs w:val="24"/>
        </w:rPr>
        <w:t>,</w:t>
      </w:r>
      <w:r>
        <w:rPr>
          <w:rFonts w:eastAsia="Times New Roman" w:cs="Times New Roman"/>
          <w:szCs w:val="24"/>
        </w:rPr>
        <w:t xml:space="preserve"> που έχουν συνάψει σύμφωνο συμβίωσης στον ορισμό των μ</w:t>
      </w:r>
      <w:r>
        <w:rPr>
          <w:rFonts w:eastAsia="Times New Roman" w:cs="Times New Roman"/>
          <w:szCs w:val="24"/>
        </w:rPr>
        <w:t xml:space="preserve">ελών οικογένειας στρατηγικού επενδυτή και αποκτούν δικαίωμα εγκατάστασης στη χώρα. </w:t>
      </w:r>
    </w:p>
    <w:p w14:paraId="413BABE3"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lastRenderedPageBreak/>
        <w:t>Πάμε τώρα στην παράγραφο 4. Ενώ παρουσιάζεται ότι με τις προτεινόμενες αλλαγές γίνεται πιο εύκολη η πρόσβαση στις άδειες για εξαιρετικούς λόγους, η πραγματικότητα είναι δια</w:t>
      </w:r>
      <w:r>
        <w:rPr>
          <w:rFonts w:eastAsia="Times New Roman" w:cs="Times New Roman"/>
          <w:szCs w:val="24"/>
        </w:rPr>
        <w:t>φορετική. Να συμφωνήσουμε ότι οι μετανάστες</w:t>
      </w:r>
      <w:r>
        <w:rPr>
          <w:rFonts w:eastAsia="Times New Roman" w:cs="Times New Roman"/>
          <w:szCs w:val="24"/>
        </w:rPr>
        <w:t>,</w:t>
      </w:r>
      <w:r>
        <w:rPr>
          <w:rFonts w:eastAsia="Times New Roman" w:cs="Times New Roman"/>
          <w:szCs w:val="24"/>
        </w:rPr>
        <w:t xml:space="preserve"> που πληρούν κάποιες προϋποθέσεις</w:t>
      </w:r>
      <w:r>
        <w:rPr>
          <w:rFonts w:eastAsia="Times New Roman" w:cs="Times New Roman"/>
          <w:szCs w:val="24"/>
        </w:rPr>
        <w:t>,</w:t>
      </w:r>
      <w:r>
        <w:rPr>
          <w:rFonts w:eastAsia="Times New Roman" w:cs="Times New Roman"/>
          <w:szCs w:val="24"/>
        </w:rPr>
        <w:t xml:space="preserve"> μπορούν και πρέπει να αποκτούν άδεια διαμονής. Η ισχύουσα νομοθεσία προβλέπει τρεις κατηγορίες: Αυτούς που έχουν εισέλθει στη χώρα νόμιμα, αυτούς που κατείχαν στο παρελθόν άδεια</w:t>
      </w:r>
      <w:r>
        <w:rPr>
          <w:rFonts w:eastAsia="Times New Roman" w:cs="Times New Roman"/>
          <w:szCs w:val="24"/>
        </w:rPr>
        <w:t xml:space="preserve"> διαμονής και για κάποιο λόγο απώλεσαν το δικαίωμα και αυτούς που δεν ανήκουν στις πιο πάνω κατηγορίες, αλλά αποδεικνύουν με έγγραφα βέβαιης χρονολογίας ότι βρίσκονται στη χώρα πάνω από επτά χρόνια. </w:t>
      </w:r>
    </w:p>
    <w:p w14:paraId="413BABE4"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Και στις τρεις περιπτώσεις μέχρι σήμερα οι αιτούντες άδε</w:t>
      </w:r>
      <w:r>
        <w:rPr>
          <w:rFonts w:eastAsia="Times New Roman" w:cs="Times New Roman"/>
          <w:szCs w:val="24"/>
        </w:rPr>
        <w:t xml:space="preserve">ια πρέπει να αποδεικνύουν ότι έχουν αναπτύξει βιοτικούς δεσμούς με τη χώρα, έχουν δηλαδή με κάποιον τρόπο κοινωνικοποιηθεί. </w:t>
      </w:r>
    </w:p>
    <w:p w14:paraId="413BABE5"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Με την προτεινόμενη διάταξη καταργούνται οι πρώτες δυο κατηγορίες και παραμένει η </w:t>
      </w:r>
      <w:r>
        <w:rPr>
          <w:rFonts w:eastAsia="Times New Roman" w:cs="Times New Roman"/>
          <w:szCs w:val="24"/>
        </w:rPr>
        <w:t>τ</w:t>
      </w:r>
      <w:r>
        <w:rPr>
          <w:rFonts w:eastAsia="Times New Roman" w:cs="Times New Roman"/>
          <w:szCs w:val="24"/>
        </w:rPr>
        <w:t xml:space="preserve">ρίτη, που πλέον αφορά και όσους εισήλθαν μόνιμα </w:t>
      </w:r>
      <w:r>
        <w:rPr>
          <w:rFonts w:eastAsia="Times New Roman" w:cs="Times New Roman"/>
          <w:szCs w:val="24"/>
        </w:rPr>
        <w:t xml:space="preserve">στη χώρα και όσους κατείχαν στο παρελθόν άδεια. Προφανώς, τα νέα δεν είναι καλά για αυτούς που πρέπει να </w:t>
      </w:r>
      <w:r>
        <w:rPr>
          <w:rFonts w:eastAsia="Times New Roman" w:cs="Times New Roman"/>
          <w:szCs w:val="24"/>
        </w:rPr>
        <w:lastRenderedPageBreak/>
        <w:t>περιμένουν τέσσερα χρόνια περισσότερο από ό,τι προβλέπεται σήμερα. Για αυτούς που κατείχαν στο παρελθόν άδεια το ισχύον ζήτημα προβλέπει ευμενέστερη με</w:t>
      </w:r>
      <w:r>
        <w:rPr>
          <w:rFonts w:eastAsia="Times New Roman" w:cs="Times New Roman"/>
          <w:szCs w:val="24"/>
        </w:rPr>
        <w:t xml:space="preserve">ταχείριση, μια που δεν πρόκειται για νομιμοποίηση, αλλά για επαναφορά στη νομιμότητα και αυτό πιστεύω ότι θα πρέπει να το συνομολογήσετε. Τώρα αντιμετωπίζονται όλοι ισότιμα με αυτούς που δεν είχαν ποτέ άδεια και είναι μια ισότητα προς τα κάτω. </w:t>
      </w:r>
    </w:p>
    <w:p w14:paraId="413BABE6"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Επίσης, για</w:t>
      </w:r>
      <w:r>
        <w:rPr>
          <w:rFonts w:eastAsia="Times New Roman" w:cs="Times New Roman"/>
          <w:szCs w:val="24"/>
        </w:rPr>
        <w:t xml:space="preserve"> πρώτη φορά ορίζεται ότι πολίτες τρίτων χωρών μπορούν να αξιοποιούν τις σχετικές διατάξεις εφάπαξ. Μια φορά. Πολύ πρόσφατα ο ΣΥΡΙΖΑ ζητούσε δεύτερη ευκαιρία για τους μετανάστες. Και τώρα αυτό το οποίο ζητάει ο ΣΥΡΙΖΑ είναι τελευταία ευκαιρία για τους μεταν</w:t>
      </w:r>
      <w:r>
        <w:rPr>
          <w:rFonts w:eastAsia="Times New Roman" w:cs="Times New Roman"/>
          <w:szCs w:val="24"/>
        </w:rPr>
        <w:t>άστες. Άπαξ. Θα αλλάξει; Εάν το φέρετε. Θα μπορούσατε να το είχατε φέρει από την αρχή.</w:t>
      </w:r>
    </w:p>
    <w:p w14:paraId="413BABE7"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Πρακτικά είναι λογικό το δικαίωμα αίτησης για εξαιρετικούς λόγους να μην οδηγεί σε συνεχείς νομιμοποιήσεις του ίδιου ατόμου που ουσιαστικά δεν τηρεί τις υποχρεώσεις που </w:t>
      </w:r>
      <w:r>
        <w:rPr>
          <w:rFonts w:eastAsia="Times New Roman" w:cs="Times New Roman"/>
          <w:szCs w:val="24"/>
        </w:rPr>
        <w:t xml:space="preserve">θέτει η πολιτεία. Όμως, είναι προφανώς άδικο όλοι να τίθενται κάτω από την </w:t>
      </w:r>
      <w:r>
        <w:rPr>
          <w:rFonts w:eastAsia="Times New Roman" w:cs="Times New Roman"/>
          <w:szCs w:val="24"/>
        </w:rPr>
        <w:lastRenderedPageBreak/>
        <w:t xml:space="preserve">ίδια εξισωτική βάση. Το «άπαξ» νομίζω ότι πρέπει να αφαιρεθεί και, αν κατάλαβα καλά από τους συναδέλφους, τέτοια είναι η πρόθεσή σας. </w:t>
      </w:r>
    </w:p>
    <w:p w14:paraId="413BABE8" w14:textId="77777777" w:rsidR="0028181B" w:rsidRDefault="00E316D8">
      <w:pPr>
        <w:spacing w:line="600" w:lineRule="auto"/>
        <w:ind w:firstLine="720"/>
        <w:jc w:val="both"/>
        <w:rPr>
          <w:rFonts w:eastAsia="Times New Roman" w:cs="Times New Roman"/>
          <w:szCs w:val="24"/>
        </w:rPr>
      </w:pPr>
      <w:r w:rsidRPr="009B0108">
        <w:rPr>
          <w:rFonts w:eastAsia="Times New Roman" w:cs="Times New Roman"/>
          <w:b/>
          <w:szCs w:val="24"/>
        </w:rPr>
        <w:t xml:space="preserve">ΠΡΟΕΔΡΕΥΩΝ (Μάριος Γεωργιάδης): </w:t>
      </w:r>
      <w:r>
        <w:rPr>
          <w:rFonts w:eastAsia="Times New Roman" w:cs="Times New Roman"/>
          <w:szCs w:val="24"/>
        </w:rPr>
        <w:t>Κύριε Παπαθεοδ</w:t>
      </w:r>
      <w:r>
        <w:rPr>
          <w:rFonts w:eastAsia="Times New Roman" w:cs="Times New Roman"/>
          <w:szCs w:val="24"/>
        </w:rPr>
        <w:t>ώρου, αν θέλετε, ολοκληρώστε.</w:t>
      </w:r>
    </w:p>
    <w:p w14:paraId="413BABE9" w14:textId="77777777" w:rsidR="0028181B" w:rsidRDefault="00E316D8">
      <w:pPr>
        <w:spacing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Ολοκληρώνω, κύριε Πρόεδρε.</w:t>
      </w:r>
    </w:p>
    <w:p w14:paraId="413BABEA"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Επομένως, διατηρούμε τις επιφυλάξεις μας για το πώς επιταχύνονται οι διαδικασίες με τη διάταξη αυτή. Για να αποδείξουν οι μετανάστες τη συνεχή επταετή διαμονή, πάλι πρέπει να α</w:t>
      </w:r>
      <w:r>
        <w:rPr>
          <w:rFonts w:eastAsia="Times New Roman" w:cs="Times New Roman"/>
          <w:szCs w:val="24"/>
        </w:rPr>
        <w:t xml:space="preserve">ποδείξουν με έγγραφα τα οποία θα προσκομίσουν. </w:t>
      </w:r>
    </w:p>
    <w:p w14:paraId="413BABEB"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Στη δευτερολογία μου θα σας αναφέρω κ</w:t>
      </w:r>
      <w:r>
        <w:rPr>
          <w:rFonts w:eastAsia="Times New Roman" w:cs="Times New Roman"/>
          <w:szCs w:val="24"/>
        </w:rPr>
        <w:t>α</w:t>
      </w:r>
      <w:r>
        <w:rPr>
          <w:rFonts w:eastAsia="Times New Roman" w:cs="Times New Roman"/>
          <w:szCs w:val="24"/>
        </w:rPr>
        <w:t>ι άλλες δυο ουσιαστικές παρατηρήσεις που έχουμε για τις τροπολογίες.</w:t>
      </w:r>
    </w:p>
    <w:p w14:paraId="413BABEC"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Πρέπει να σας πω, όμως, το εξής. Η κατάσταση που επικρατεί σήμερα στη διαχείριση του προσφυγικού </w:t>
      </w:r>
      <w:r>
        <w:rPr>
          <w:rFonts w:eastAsia="Times New Roman" w:cs="Times New Roman"/>
          <w:szCs w:val="24"/>
        </w:rPr>
        <w:t>ζητήματος είναι αδιέξοδη. Σε καμ</w:t>
      </w:r>
      <w:r>
        <w:rPr>
          <w:rFonts w:eastAsia="Times New Roman" w:cs="Times New Roman"/>
          <w:szCs w:val="24"/>
        </w:rPr>
        <w:t>μ</w:t>
      </w:r>
      <w:r>
        <w:rPr>
          <w:rFonts w:eastAsia="Times New Roman" w:cs="Times New Roman"/>
          <w:szCs w:val="24"/>
        </w:rPr>
        <w:t xml:space="preserve">ία περίπτωση με εμβαλωματικές πολιτικές δεν μπορείτε να προχωρήσετε. Το ζήτημα της ταχείας και δίκαιης </w:t>
      </w:r>
      <w:r>
        <w:rPr>
          <w:rFonts w:eastAsia="Times New Roman" w:cs="Times New Roman"/>
          <w:szCs w:val="24"/>
        </w:rPr>
        <w:lastRenderedPageBreak/>
        <w:t>απονομής ασύλου -θα επαναφέρει και την τροπολογία του ο συνάδελφος κ. Καρράς- χρειάζεται σήμερα να περάσει μέσα από τη σ</w:t>
      </w:r>
      <w:r>
        <w:rPr>
          <w:rFonts w:eastAsia="Times New Roman" w:cs="Times New Roman"/>
          <w:szCs w:val="24"/>
        </w:rPr>
        <w:t xml:space="preserve">ύντμηση του χρόνου και τις δίκαιες διαδικασίες. Αυτό μπορεί να γίνει, αυτό χρειάζεται περισσότερο προσωπικό στην </w:t>
      </w:r>
      <w:r>
        <w:rPr>
          <w:rFonts w:eastAsia="Times New Roman" w:cs="Times New Roman"/>
          <w:szCs w:val="24"/>
        </w:rPr>
        <w:t>Υ</w:t>
      </w:r>
      <w:r>
        <w:rPr>
          <w:rFonts w:eastAsia="Times New Roman" w:cs="Times New Roman"/>
          <w:szCs w:val="24"/>
        </w:rPr>
        <w:t xml:space="preserve">πηρεσία </w:t>
      </w:r>
      <w:r>
        <w:rPr>
          <w:rFonts w:eastAsia="Times New Roman" w:cs="Times New Roman"/>
          <w:szCs w:val="24"/>
        </w:rPr>
        <w:t>Α</w:t>
      </w:r>
      <w:r>
        <w:rPr>
          <w:rFonts w:eastAsia="Times New Roman" w:cs="Times New Roman"/>
          <w:szCs w:val="24"/>
        </w:rPr>
        <w:t>σύλου και επίσης χρειάζεται ταχύτερες διαδικασίες, έτσι ώστε να αποδίδεται το άσυλο και να απελευθερώνονται από τον εγκλωβισμό οι πρόσφυγες. Διαφορετικά, οι τοπικές κοινωνίες και οι πρόσφυγες θα ζουν την ίδια αβίωτη καθημερινότητα και σε αυτό νομίζω ότι κύ</w:t>
      </w:r>
      <w:r>
        <w:rPr>
          <w:rFonts w:eastAsia="Times New Roman" w:cs="Times New Roman"/>
          <w:szCs w:val="24"/>
        </w:rPr>
        <w:t>ρια υπεύθυνη για τη διαχείριση είναι η Κυβέρνηση.</w:t>
      </w:r>
    </w:p>
    <w:p w14:paraId="413BABED"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Ευχαριστώ πολύ.</w:t>
      </w:r>
    </w:p>
    <w:p w14:paraId="413BABEE" w14:textId="77777777" w:rsidR="0028181B" w:rsidRDefault="00E316D8">
      <w:pPr>
        <w:spacing w:line="600" w:lineRule="auto"/>
        <w:ind w:firstLine="720"/>
        <w:jc w:val="both"/>
        <w:rPr>
          <w:rFonts w:eastAsia="Times New Roman" w:cs="Times New Roman"/>
          <w:szCs w:val="24"/>
        </w:rPr>
      </w:pPr>
      <w:r w:rsidRPr="009B0108">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τον κ. Παπαθεοδώρου. </w:t>
      </w:r>
    </w:p>
    <w:p w14:paraId="413BABEF"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Τον λόγο έχει ο κ. Παναγιώτης Ηλιόπουλος εκ μέρους της Χρυσής Αυγής για δεκαπέντε λεπτά. </w:t>
      </w:r>
    </w:p>
    <w:p w14:paraId="413BABF0" w14:textId="77777777" w:rsidR="0028181B" w:rsidRDefault="00E316D8">
      <w:pPr>
        <w:spacing w:line="600" w:lineRule="auto"/>
        <w:ind w:firstLine="720"/>
        <w:jc w:val="both"/>
        <w:rPr>
          <w:rFonts w:eastAsia="Times New Roman" w:cs="Times New Roman"/>
          <w:szCs w:val="24"/>
        </w:rPr>
      </w:pPr>
      <w:r>
        <w:rPr>
          <w:rFonts w:eastAsia="Times New Roman" w:cs="Times New Roman"/>
          <w:b/>
          <w:szCs w:val="24"/>
        </w:rPr>
        <w:t>ΠΑΝΑΓΙΩΤΗΣ ΗΛΙΟΠΟΥΛΟΣ:</w:t>
      </w:r>
      <w:r>
        <w:rPr>
          <w:rFonts w:eastAsia="Times New Roman" w:cs="Times New Roman"/>
          <w:szCs w:val="24"/>
        </w:rPr>
        <w:t xml:space="preserve"> Ευχαριστώ,</w:t>
      </w:r>
      <w:r>
        <w:rPr>
          <w:rFonts w:eastAsia="Times New Roman" w:cs="Times New Roman"/>
          <w:szCs w:val="24"/>
        </w:rPr>
        <w:t xml:space="preserve"> κύριε Πρόεδρε.</w:t>
      </w:r>
    </w:p>
    <w:p w14:paraId="413BABF1"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lastRenderedPageBreak/>
        <w:t>Έχει περάσει μια ώρα από την ώρα που ξεκινήσαμε και δεν έχω ακούσει κάποιον από εδώ να ψελλίσει μια κουβέντα για τη σφαγή που έχει ξεκινήσει από χθες το κράτος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τρομοκράτης, το Ισραήλ. Ούτε μισή λέξη!</w:t>
      </w:r>
    </w:p>
    <w:p w14:paraId="413BABF2"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Ακούμε εάν σπάσει το νύχι του κάποιος </w:t>
      </w:r>
      <w:r>
        <w:rPr>
          <w:rFonts w:eastAsia="Times New Roman" w:cs="Times New Roman"/>
          <w:szCs w:val="24"/>
        </w:rPr>
        <w:t>άλλος, ακούμε εδώ πέρα για καταδίκες, γίνεται ένας χαμός σε ολόκληρο τον κόσμο. Σήμερα, όμως, που σφάζουν κυριολεκτικά παιδιά, βρέφη, ανάπηρους, γυναίκες, τους πάντες, αυτούς που κρατάνε πέτρες ή και τίποτα -γιατί τα βρέφη δεν κρατάνε τίποτα και τα σφάζουν</w:t>
      </w:r>
      <w:r>
        <w:rPr>
          <w:rFonts w:eastAsia="Times New Roman" w:cs="Times New Roman"/>
          <w:szCs w:val="24"/>
        </w:rPr>
        <w:t xml:space="preserve">- δεν έχουμε ακούσει τίποτα. Μάλλον, η Νέα Δημοκρατία έχει παρασυρθεί εδώ πέρα από τα κιπά του Γεωργιάδη και του Υπουργού Δημοσίας Τάξης του Δένδια και όλων των υπολοίπων εδώ πέρα της σαπίλας, της μασονοδεξιάς και δεν βρήκε καμία λέξη. </w:t>
      </w:r>
    </w:p>
    <w:p w14:paraId="413BABF3"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Έχω εδώ να δείξω κα</w:t>
      </w:r>
      <w:r>
        <w:rPr>
          <w:rFonts w:eastAsia="Times New Roman" w:cs="Times New Roman"/>
          <w:szCs w:val="24"/>
        </w:rPr>
        <w:t>ι να καταθέσω στα Πρακτικά μια φωτογραφία του Αδώνιδος Γεωργιάδη που κρατά ένα πλακάτ σε ένα εβραϊκό νεκροταφείο και λέει «Γιατί;». Περιμένω τον κ. Γεωργιάδη να βγάλει εδώ ένα αντίστοιχο πλακάτ, που να λέει «Γιατί οκτώ μωρά σφαγιάστηκαν και δεκάδες άλλα άτ</w:t>
      </w:r>
      <w:r>
        <w:rPr>
          <w:rFonts w:eastAsia="Times New Roman" w:cs="Times New Roman"/>
          <w:szCs w:val="24"/>
        </w:rPr>
        <w:t xml:space="preserve">ομα σκοτώθηκαν, χωρίς κανένα λόγο;». </w:t>
      </w:r>
    </w:p>
    <w:p w14:paraId="413BABF4" w14:textId="77777777" w:rsidR="0028181B" w:rsidRDefault="00E316D8">
      <w:pPr>
        <w:spacing w:line="600" w:lineRule="auto"/>
        <w:ind w:firstLine="720"/>
        <w:jc w:val="both"/>
        <w:rPr>
          <w:rFonts w:eastAsia="Times New Roman" w:cs="Times New Roman"/>
        </w:rPr>
      </w:pPr>
      <w:r w:rsidRPr="000731CA">
        <w:rPr>
          <w:rFonts w:eastAsia="Times New Roman" w:cs="Times New Roman"/>
        </w:rPr>
        <w:lastRenderedPageBreak/>
        <w:t>(Στο σημείο αυτό ο Βουλευτής κ.</w:t>
      </w:r>
      <w:r>
        <w:rPr>
          <w:rFonts w:eastAsia="Times New Roman" w:cs="Times New Roman"/>
        </w:rPr>
        <w:t xml:space="preserve"> Παναγιώτης Ηλιόπουλος καταθέτει για τα Πρακτικά την προαναφερθείσα φωτογραφία</w:t>
      </w:r>
      <w:r w:rsidRPr="000731CA">
        <w:rPr>
          <w:rFonts w:eastAsia="Times New Roman" w:cs="Times New Roman"/>
        </w:rPr>
        <w:t xml:space="preserve">, </w:t>
      </w:r>
      <w:r>
        <w:rPr>
          <w:rFonts w:eastAsia="Times New Roman" w:cs="Times New Roman"/>
        </w:rPr>
        <w:t>η</w:t>
      </w:r>
      <w:r w:rsidRPr="000731CA">
        <w:rPr>
          <w:rFonts w:eastAsia="Times New Roman" w:cs="Times New Roman"/>
        </w:rPr>
        <w:t xml:space="preserve"> οποία βρίσκ</w:t>
      </w:r>
      <w:r>
        <w:rPr>
          <w:rFonts w:eastAsia="Times New Roman" w:cs="Times New Roman"/>
        </w:rPr>
        <w:t>ε</w:t>
      </w:r>
      <w:r w:rsidRPr="000731CA">
        <w:rPr>
          <w:rFonts w:eastAsia="Times New Roman" w:cs="Times New Roman"/>
        </w:rPr>
        <w:t>ται στο αρχείο του Τμήματος Γραμματείας της Διεύθυνσης Στενογραφίας και  Πρακτικών της Βουλής</w:t>
      </w:r>
      <w:r w:rsidRPr="000731CA">
        <w:rPr>
          <w:rFonts w:eastAsia="Times New Roman" w:cs="Times New Roman"/>
        </w:rPr>
        <w:t>)</w:t>
      </w:r>
    </w:p>
    <w:p w14:paraId="413BABF5" w14:textId="77777777" w:rsidR="0028181B" w:rsidRDefault="00E316D8">
      <w:pPr>
        <w:spacing w:line="600" w:lineRule="auto"/>
        <w:ind w:firstLine="720"/>
        <w:jc w:val="both"/>
        <w:rPr>
          <w:rFonts w:eastAsia="Times New Roman" w:cs="Times New Roman"/>
        </w:rPr>
      </w:pPr>
      <w:r>
        <w:rPr>
          <w:rFonts w:eastAsia="Times New Roman" w:cs="Times New Roman"/>
        </w:rPr>
        <w:t xml:space="preserve">Έχω μια άλλη φωτογραφία που λέει: «Τσίπρας χωρίς καρέκλα με παλαιστινιακή μαντήλα». Και από κάτω λέει: «Τσίπρας με καρέκλα με τον πρόεδρο του Ισραήλ». </w:t>
      </w:r>
    </w:p>
    <w:p w14:paraId="413BABF6" w14:textId="77777777" w:rsidR="0028181B" w:rsidRDefault="00E316D8">
      <w:pPr>
        <w:spacing w:line="600" w:lineRule="auto"/>
        <w:ind w:firstLine="720"/>
        <w:jc w:val="both"/>
        <w:rPr>
          <w:rFonts w:eastAsia="Times New Roman" w:cs="Times New Roman"/>
        </w:rPr>
      </w:pPr>
      <w:r w:rsidRPr="000731CA">
        <w:rPr>
          <w:rFonts w:eastAsia="Times New Roman" w:cs="Times New Roman"/>
        </w:rPr>
        <w:t>(Στο σημείο αυτό ο Βουλευτής κ.</w:t>
      </w:r>
      <w:r>
        <w:rPr>
          <w:rFonts w:eastAsia="Times New Roman" w:cs="Times New Roman"/>
        </w:rPr>
        <w:t xml:space="preserve"> Παναγιώτης Ηλιόπουλος καταθέτει για τα Πρακτικά την προαναφερθείσα φωτ</w:t>
      </w:r>
      <w:r>
        <w:rPr>
          <w:rFonts w:eastAsia="Times New Roman" w:cs="Times New Roman"/>
        </w:rPr>
        <w:t>ογραφία</w:t>
      </w:r>
      <w:r w:rsidRPr="000731CA">
        <w:rPr>
          <w:rFonts w:eastAsia="Times New Roman" w:cs="Times New Roman"/>
        </w:rPr>
        <w:t xml:space="preserve">, </w:t>
      </w:r>
      <w:r>
        <w:rPr>
          <w:rFonts w:eastAsia="Times New Roman" w:cs="Times New Roman"/>
        </w:rPr>
        <w:t>η</w:t>
      </w:r>
      <w:r w:rsidRPr="000731CA">
        <w:rPr>
          <w:rFonts w:eastAsia="Times New Roman" w:cs="Times New Roman"/>
        </w:rPr>
        <w:t xml:space="preserve"> οποία βρίσκ</w:t>
      </w:r>
      <w:r>
        <w:rPr>
          <w:rFonts w:eastAsia="Times New Roman" w:cs="Times New Roman"/>
        </w:rPr>
        <w:t>ε</w:t>
      </w:r>
      <w:r w:rsidRPr="000731CA">
        <w:rPr>
          <w:rFonts w:eastAsia="Times New Roman" w:cs="Times New Roman"/>
        </w:rPr>
        <w:t>ται στο αρχείο του Τμήματος Γραμματείας της Διεύθυνσης Στενογραφίας και  Πρακτικών της Βουλής)</w:t>
      </w:r>
    </w:p>
    <w:p w14:paraId="413BABF7" w14:textId="77777777" w:rsidR="0028181B" w:rsidRDefault="00E316D8">
      <w:pPr>
        <w:spacing w:line="600" w:lineRule="auto"/>
        <w:ind w:firstLine="720"/>
        <w:jc w:val="both"/>
        <w:rPr>
          <w:rFonts w:eastAsia="Times New Roman" w:cs="Times New Roman"/>
        </w:rPr>
      </w:pPr>
      <w:r>
        <w:rPr>
          <w:rFonts w:eastAsia="Times New Roman" w:cs="Times New Roman"/>
        </w:rPr>
        <w:t xml:space="preserve">Σήμερα, εάν έρθει ο κ. Τσίπρας να μιλήσει, να μας πει, κύριε Υπουργέ: Είναι με τη μαντήλα ή με το κιπά στο κεφαλάκι; Να μας τα πείτε αυτά </w:t>
      </w:r>
      <w:r>
        <w:rPr>
          <w:rFonts w:eastAsia="Times New Roman" w:cs="Times New Roman"/>
        </w:rPr>
        <w:t xml:space="preserve">σήμερα για τις σφαγές εσείς οι ανθρωπιστές. </w:t>
      </w:r>
    </w:p>
    <w:p w14:paraId="413BABF8" w14:textId="77777777" w:rsidR="0028181B" w:rsidRDefault="00E316D8">
      <w:pPr>
        <w:spacing w:line="600" w:lineRule="auto"/>
        <w:ind w:firstLine="720"/>
        <w:jc w:val="both"/>
        <w:rPr>
          <w:rFonts w:eastAsia="Times New Roman" w:cs="Times New Roman"/>
        </w:rPr>
      </w:pPr>
      <w:r>
        <w:rPr>
          <w:rFonts w:eastAsia="Times New Roman" w:cs="Times New Roman"/>
        </w:rPr>
        <w:t xml:space="preserve">Είναι και άλλα εδώ από το </w:t>
      </w:r>
      <w:r>
        <w:rPr>
          <w:rFonts w:eastAsia="Times New Roman" w:cs="Times New Roman"/>
          <w:lang w:val="en-US"/>
        </w:rPr>
        <w:t>site</w:t>
      </w:r>
      <w:r>
        <w:rPr>
          <w:rFonts w:eastAsia="Times New Roman" w:cs="Times New Roman"/>
        </w:rPr>
        <w:t xml:space="preserve"> της Χρυσής Αυγής. Μπείτε και δείτε φωτογραφίες που τις κρύβετε. </w:t>
      </w:r>
    </w:p>
    <w:p w14:paraId="413BABF9" w14:textId="77777777" w:rsidR="0028181B" w:rsidRDefault="00E316D8">
      <w:pPr>
        <w:spacing w:line="600" w:lineRule="auto"/>
        <w:ind w:firstLine="720"/>
        <w:jc w:val="both"/>
        <w:rPr>
          <w:rFonts w:eastAsia="Times New Roman" w:cs="Times New Roman"/>
        </w:rPr>
      </w:pPr>
      <w:r w:rsidRPr="000731CA">
        <w:rPr>
          <w:rFonts w:eastAsia="Times New Roman" w:cs="Times New Roman"/>
        </w:rPr>
        <w:lastRenderedPageBreak/>
        <w:t>(Στο σημείο αυτό ο Βουλευτής κ.</w:t>
      </w:r>
      <w:r>
        <w:rPr>
          <w:rFonts w:eastAsia="Times New Roman" w:cs="Times New Roman"/>
        </w:rPr>
        <w:t xml:space="preserve"> Παναγιώτης Ηλιόπουλος καταθέτει για τα Πρακτικά τις προαναφερθείσες φωτογραφίες</w:t>
      </w:r>
      <w:r w:rsidRPr="000731CA">
        <w:rPr>
          <w:rFonts w:eastAsia="Times New Roman" w:cs="Times New Roman"/>
        </w:rPr>
        <w:t xml:space="preserve">, </w:t>
      </w:r>
      <w:r>
        <w:rPr>
          <w:rFonts w:eastAsia="Times New Roman" w:cs="Times New Roman"/>
        </w:rPr>
        <w:t>οι</w:t>
      </w:r>
      <w:r w:rsidRPr="000731CA">
        <w:rPr>
          <w:rFonts w:eastAsia="Times New Roman" w:cs="Times New Roman"/>
        </w:rPr>
        <w:t xml:space="preserve"> οποί</w:t>
      </w:r>
      <w:r>
        <w:rPr>
          <w:rFonts w:eastAsia="Times New Roman" w:cs="Times New Roman"/>
        </w:rPr>
        <w:t>ες</w:t>
      </w:r>
      <w:r w:rsidRPr="000731CA">
        <w:rPr>
          <w:rFonts w:eastAsia="Times New Roman" w:cs="Times New Roman"/>
        </w:rPr>
        <w:t xml:space="preserve"> βρίσκ</w:t>
      </w:r>
      <w:r>
        <w:rPr>
          <w:rFonts w:eastAsia="Times New Roman" w:cs="Times New Roman"/>
        </w:rPr>
        <w:t>ο</w:t>
      </w:r>
      <w:r w:rsidRPr="000731CA">
        <w:rPr>
          <w:rFonts w:eastAsia="Times New Roman" w:cs="Times New Roman"/>
        </w:rPr>
        <w:t>νται στο αρχείο του Τμήματος Γραμματείας της Διεύθυνσης Στενογραφίας και  Πρακτικών της Βουλής)</w:t>
      </w:r>
    </w:p>
    <w:p w14:paraId="413BABFA" w14:textId="77777777" w:rsidR="0028181B" w:rsidRDefault="00E316D8">
      <w:pPr>
        <w:spacing w:line="600" w:lineRule="auto"/>
        <w:ind w:firstLine="720"/>
        <w:jc w:val="both"/>
        <w:rPr>
          <w:rFonts w:eastAsia="Times New Roman" w:cs="Times New Roman"/>
        </w:rPr>
      </w:pPr>
      <w:r>
        <w:rPr>
          <w:rFonts w:eastAsia="Times New Roman" w:cs="Times New Roman"/>
        </w:rPr>
        <w:t>Τα βλέπετε τα μωράκια εδώ; Τα σφάζουν, κύριε Υπουργέ, αλλά κα</w:t>
      </w:r>
      <w:r>
        <w:rPr>
          <w:rFonts w:eastAsia="Times New Roman" w:cs="Times New Roman"/>
        </w:rPr>
        <w:t>μ</w:t>
      </w:r>
      <w:r>
        <w:rPr>
          <w:rFonts w:eastAsia="Times New Roman" w:cs="Times New Roman"/>
        </w:rPr>
        <w:t>μία λέξη! Μ</w:t>
      </w:r>
      <w:r>
        <w:rPr>
          <w:rFonts w:eastAsia="Times New Roman" w:cs="Times New Roman"/>
        </w:rPr>
        <w:t>ί</w:t>
      </w:r>
      <w:r>
        <w:rPr>
          <w:rFonts w:eastAsia="Times New Roman" w:cs="Times New Roman"/>
        </w:rPr>
        <w:t>α ώρα μετά, λέω δεν μπορεί</w:t>
      </w:r>
      <w:r>
        <w:rPr>
          <w:rFonts w:eastAsia="Times New Roman" w:cs="Times New Roman"/>
        </w:rPr>
        <w:t>,</w:t>
      </w:r>
      <w:r>
        <w:rPr>
          <w:rFonts w:eastAsia="Times New Roman" w:cs="Times New Roman"/>
        </w:rPr>
        <w:t xml:space="preserve"> κάποιος θα πει. Είσαστε όλοι ανθρωπιστές, ρε γαμώτο, εδώ πέρα, πείτε μια κουβέντα για αυτά τα παιδιά! Δεν έχετε να πείτε τίποτα. Το μόνο που έχει να πει η Νέα Δημοκρατία, ο Βαρβιτσιώτης, είναι ότι αυτό το νομοσχέδιο, λέει, θα το ψηφίζαμε, εάν το φέρνατε έ</w:t>
      </w:r>
      <w:r>
        <w:rPr>
          <w:rFonts w:eastAsia="Times New Roman" w:cs="Times New Roman"/>
        </w:rPr>
        <w:t xml:space="preserve">να χρόνο πριν. </w:t>
      </w:r>
    </w:p>
    <w:p w14:paraId="413BABFB" w14:textId="77777777" w:rsidR="0028181B" w:rsidRDefault="00E316D8">
      <w:pPr>
        <w:spacing w:line="600" w:lineRule="auto"/>
        <w:ind w:firstLine="720"/>
        <w:jc w:val="both"/>
        <w:rPr>
          <w:rFonts w:eastAsia="Times New Roman" w:cs="Times New Roman"/>
        </w:rPr>
      </w:pPr>
      <w:r>
        <w:rPr>
          <w:rFonts w:eastAsia="Times New Roman" w:cs="Times New Roman"/>
        </w:rPr>
        <w:t xml:space="preserve">Τι λέει αυτό το νομοσχέδιο; Για επίσπευση του ασύλου. Ας το φέρνατε, κύριε Υπουργέ, ένα χρόνο πριν να το ψήφιζε και η Νέα Δημοκρατία, να τελειώνουμε. Γιατί τους κάνετε τέτοια πράγματα; </w:t>
      </w:r>
    </w:p>
    <w:p w14:paraId="413BABFC" w14:textId="77777777" w:rsidR="0028181B" w:rsidRDefault="00E316D8">
      <w:pPr>
        <w:spacing w:line="600" w:lineRule="auto"/>
        <w:ind w:firstLine="720"/>
        <w:jc w:val="both"/>
        <w:rPr>
          <w:rFonts w:eastAsia="Times New Roman" w:cs="Times New Roman"/>
        </w:rPr>
      </w:pPr>
      <w:r>
        <w:rPr>
          <w:rFonts w:eastAsia="Times New Roman" w:cs="Times New Roman"/>
        </w:rPr>
        <w:t>Λέει: άτυχοι άνθρωποι. Συνεχώς μιλούσε για τα ανθρώπιν</w:t>
      </w:r>
      <w:r>
        <w:rPr>
          <w:rFonts w:eastAsia="Times New Roman" w:cs="Times New Roman"/>
        </w:rPr>
        <w:t xml:space="preserve">α δικαιώματα αυτών των άτυχων ανθρώπων. Όχι, άτυχοι άνθρωποι είναι οι Έλληνες που ζουν εδώ στην </w:t>
      </w:r>
      <w:r>
        <w:rPr>
          <w:rFonts w:eastAsia="Times New Roman" w:cs="Times New Roman"/>
        </w:rPr>
        <w:lastRenderedPageBreak/>
        <w:t>πατρίδα τους και έχουν εσάς για Κυβέρνηση και αυτούς εδώ για Αντιπολίτευση! Αυτοί είναι οι άτυχοι άνθρωποι, που αναφερόταν δεκαπέντε φορές ο Βαρβιτσιώτης της Νέ</w:t>
      </w:r>
      <w:r>
        <w:rPr>
          <w:rFonts w:eastAsia="Times New Roman" w:cs="Times New Roman"/>
        </w:rPr>
        <w:t xml:space="preserve">ας Δημοκρατίας. </w:t>
      </w:r>
    </w:p>
    <w:p w14:paraId="413BABFD" w14:textId="77777777" w:rsidR="0028181B" w:rsidRDefault="00E316D8">
      <w:pPr>
        <w:spacing w:line="600" w:lineRule="auto"/>
        <w:ind w:firstLine="720"/>
        <w:jc w:val="both"/>
        <w:rPr>
          <w:rFonts w:eastAsia="Times New Roman" w:cs="Times New Roman"/>
        </w:rPr>
      </w:pPr>
      <w:r>
        <w:rPr>
          <w:rFonts w:eastAsia="Times New Roman" w:cs="Times New Roman"/>
        </w:rPr>
        <w:t xml:space="preserve">Λέει: Γιατί δεν καθαρίζετε το </w:t>
      </w:r>
      <w:r>
        <w:rPr>
          <w:rFonts w:eastAsia="Times New Roman" w:cs="Times New Roman"/>
        </w:rPr>
        <w:t>Π</w:t>
      </w:r>
      <w:r>
        <w:rPr>
          <w:rFonts w:eastAsia="Times New Roman" w:cs="Times New Roman"/>
        </w:rPr>
        <w:t xml:space="preserve">εδίον του Άρεως και την Ομόνοια; Μας το παίζει και μάγκας! Ποιος; Μια φορά καθάρισε το πεδίον του Άρεως και η Ομόνοια, τότε που πήγε να πιει αυτός ο αχρείος, ο Σαμαράς, μαζί με τον Δένδια, καφέ στην Ομόνοια. </w:t>
      </w:r>
      <w:r>
        <w:rPr>
          <w:rFonts w:eastAsia="Times New Roman" w:cs="Times New Roman"/>
        </w:rPr>
        <w:t>Πότε άλλοτε καθάρισε η Ομόνοια; Βλέπω ότι έχετε φύγει κιόλας. Πού να ακούσετε εδώ πέρα τις αλήθειες;</w:t>
      </w:r>
    </w:p>
    <w:p w14:paraId="413BABFE" w14:textId="77777777" w:rsidR="0028181B" w:rsidRDefault="00E316D8">
      <w:pPr>
        <w:spacing w:line="600" w:lineRule="auto"/>
        <w:ind w:firstLine="720"/>
        <w:jc w:val="both"/>
        <w:rPr>
          <w:rFonts w:eastAsia="Times New Roman" w:cs="Times New Roman"/>
        </w:rPr>
      </w:pPr>
      <w:r>
        <w:rPr>
          <w:rFonts w:eastAsia="Times New Roman" w:cs="Times New Roman"/>
        </w:rPr>
        <w:t>Έχετε κάνει την Ελλάδα, εκτός από οικονομικό προτεκτοράτο, και αποθήκη λαθρομεταναστών. Γιατί βέβαια, είναι, και πολλά τα λεφτά. Αυτά δεν πρέπει να τα ξεχν</w:t>
      </w:r>
      <w:r>
        <w:rPr>
          <w:rFonts w:eastAsia="Times New Roman" w:cs="Times New Roman"/>
        </w:rPr>
        <w:t xml:space="preserve">άμε. Οι ΜΚΟ παίζουν πάρα πολύ μεγάλο ρόλο σ’ αυτό που ονομάζετε εσείς μεταναστευτικό και εμείς λαθρομεταναστευτικό. Έχετε χαρίσει γη και ύδωρ στις ΜΚΟ. </w:t>
      </w:r>
    </w:p>
    <w:p w14:paraId="413BABFF" w14:textId="77777777" w:rsidR="0028181B" w:rsidRDefault="00E316D8">
      <w:pPr>
        <w:spacing w:line="600" w:lineRule="auto"/>
        <w:ind w:firstLine="720"/>
        <w:jc w:val="both"/>
        <w:rPr>
          <w:rFonts w:eastAsia="Times New Roman" w:cs="Times New Roman"/>
        </w:rPr>
      </w:pPr>
      <w:r>
        <w:rPr>
          <w:rFonts w:eastAsia="Times New Roman" w:cs="Times New Roman"/>
        </w:rPr>
        <w:lastRenderedPageBreak/>
        <w:t xml:space="preserve">Βλέπουμε εδώ στο νομοσχέδιο πάρα πολύ ωραία πράγματα, πολύ προοδευτικά. Γίνεται λόγος, για παράδειγμα, </w:t>
      </w:r>
      <w:r>
        <w:rPr>
          <w:rFonts w:eastAsia="Times New Roman" w:cs="Times New Roman"/>
        </w:rPr>
        <w:t>περί μελών οικογενείας του πρόσφυγα, που περιλαμβάνει μεταξύ άλλων –ακούστε, τι ωραία!- ανήλικα άγαμα τέκνα του, ανεξαρτήτως εάν γεννήθηκαν σε γάμο ή εκτός γάμου των γονέων τους ή είναι υιοθετημένα. Έρχεται ο άλλος τώρα με τη βάρκα, έχει σκίσει τα διαβατήρ</w:t>
      </w:r>
      <w:r>
        <w:rPr>
          <w:rFonts w:eastAsia="Times New Roman" w:cs="Times New Roman"/>
        </w:rPr>
        <w:t xml:space="preserve">ια και βέβαια δεν μπορούμε να ξέρουμε ούτε από πού προέρχονται αυτά τα παιδιά ούτε ποιανού είναι. Βέβαια, δεν υπάρχει πρόβλεψη για εξέταση </w:t>
      </w:r>
      <w:r>
        <w:rPr>
          <w:rFonts w:eastAsia="Times New Roman" w:cs="Times New Roman"/>
          <w:lang w:val="en-US"/>
        </w:rPr>
        <w:t>DNA</w:t>
      </w:r>
      <w:r>
        <w:rPr>
          <w:rFonts w:eastAsia="Times New Roman" w:cs="Times New Roman"/>
        </w:rPr>
        <w:t>. Μπορεί αυτά τα παιδιά να θεωρηθούν ότι είναι οικογένεια με αυτόν, ο οποίος αυτός, όμως, κύριε Υπουργέ, μπορεί να</w:t>
      </w:r>
      <w:r>
        <w:rPr>
          <w:rFonts w:eastAsia="Times New Roman" w:cs="Times New Roman"/>
        </w:rPr>
        <w:t xml:space="preserve"> είναι μαστροπός και αυτά τα παιδιά μπορεί να τα εκδίδει στα </w:t>
      </w:r>
      <w:r>
        <w:rPr>
          <w:rFonts w:eastAsia="Times New Roman" w:cs="Times New Roman"/>
          <w:lang w:val="en-US"/>
        </w:rPr>
        <w:t>hot</w:t>
      </w:r>
      <w:r>
        <w:rPr>
          <w:rFonts w:eastAsia="Times New Roman" w:cs="Times New Roman"/>
        </w:rPr>
        <w:t xml:space="preserve"> </w:t>
      </w:r>
      <w:r>
        <w:rPr>
          <w:rFonts w:eastAsia="Times New Roman" w:cs="Times New Roman"/>
          <w:lang w:val="en-US"/>
        </w:rPr>
        <w:t>spots</w:t>
      </w:r>
      <w:r>
        <w:rPr>
          <w:rFonts w:eastAsia="Times New Roman" w:cs="Times New Roman"/>
        </w:rPr>
        <w:t xml:space="preserve">. Μη μου πείτε ότι δεν τα έχετε ξανακούσει αυτά, κύριε Υπουργέ. Προς Θεού, κύριε Υπουργέ! Μη μου πείτε ότι δεν έχετε ακούσει για παιδική πορνεία στα </w:t>
      </w:r>
      <w:r>
        <w:rPr>
          <w:rFonts w:eastAsia="Times New Roman" w:cs="Times New Roman"/>
          <w:lang w:val="en-US"/>
        </w:rPr>
        <w:t>hot</w:t>
      </w:r>
      <w:r>
        <w:rPr>
          <w:rFonts w:eastAsia="Times New Roman" w:cs="Times New Roman"/>
        </w:rPr>
        <w:t xml:space="preserve"> </w:t>
      </w:r>
      <w:r>
        <w:rPr>
          <w:rFonts w:eastAsia="Times New Roman" w:cs="Times New Roman"/>
          <w:lang w:val="en-US"/>
        </w:rPr>
        <w:t>spots</w:t>
      </w:r>
      <w:r>
        <w:rPr>
          <w:rFonts w:eastAsia="Times New Roman" w:cs="Times New Roman"/>
        </w:rPr>
        <w:t>. Αυτά τα παιδιά εδώ πέρα πο</w:t>
      </w:r>
      <w:r>
        <w:rPr>
          <w:rFonts w:eastAsia="Times New Roman" w:cs="Times New Roman"/>
        </w:rPr>
        <w:t>υ λέτε ότι δεν ξέρετε πού ανήκουν, αυτά τα παιδιά εκδίδουν εκεί πέρα. Δεν έχει για τους λαθρομετανάστες καμ</w:t>
      </w:r>
      <w:r>
        <w:rPr>
          <w:rFonts w:eastAsia="Times New Roman" w:cs="Times New Roman"/>
        </w:rPr>
        <w:t>μ</w:t>
      </w:r>
      <w:r>
        <w:rPr>
          <w:rFonts w:eastAsia="Times New Roman" w:cs="Times New Roman"/>
        </w:rPr>
        <w:t xml:space="preserve">ία αξία η ανθρώπινη ζωή, η ανθρώπινη αξιοπρέπεια, η παιδική </w:t>
      </w:r>
      <w:r>
        <w:rPr>
          <w:rFonts w:eastAsia="Times New Roman" w:cs="Times New Roman"/>
        </w:rPr>
        <w:lastRenderedPageBreak/>
        <w:t xml:space="preserve">ψυχή. Δεν ξέρω πώς αλλιώς να σας το πω, μπας και σας κεντρίσω καμία φλέβα ανθρωπισμού! </w:t>
      </w:r>
    </w:p>
    <w:p w14:paraId="413BAC00" w14:textId="77777777" w:rsidR="0028181B" w:rsidRDefault="00E316D8">
      <w:pPr>
        <w:spacing w:line="600" w:lineRule="auto"/>
        <w:ind w:firstLine="720"/>
        <w:jc w:val="both"/>
        <w:rPr>
          <w:rFonts w:eastAsia="Times New Roman" w:cs="Times New Roman"/>
          <w:szCs w:val="24"/>
        </w:rPr>
      </w:pPr>
      <w:r>
        <w:rPr>
          <w:rFonts w:eastAsia="Times New Roman" w:cs="Times New Roman"/>
        </w:rPr>
        <w:t>Τυχαία, βέβαια, αυτά τα προβλήματα που ακούμε τώρα, που υποτίθεται ότι τα λύσατε στην Πάτρα, σε μια βδομάδα το ίδιο θα είναι στην Πάτρα και στη Μυτιλήνη. Όλως τυχαίως είναι δυο δήμοι όπου ανθεί, για να το πω κομψά, η Αριστερά. Σε αυτούς του δήμους, βέβαια,</w:t>
      </w:r>
      <w:r>
        <w:rPr>
          <w:rFonts w:eastAsia="Times New Roman" w:cs="Times New Roman"/>
        </w:rPr>
        <w:t xml:space="preserve"> έχει γίνει πανηγύρι με τους λαθρομετανάστες. Άν</w:t>
      </w:r>
      <w:r>
        <w:rPr>
          <w:rFonts w:eastAsia="Times New Roman" w:cs="Times New Roman"/>
        </w:rPr>
        <w:t>τ</w:t>
      </w:r>
      <w:r>
        <w:rPr>
          <w:rFonts w:eastAsia="Times New Roman" w:cs="Times New Roman"/>
        </w:rPr>
        <w:t>ρ</w:t>
      </w:r>
      <w:r>
        <w:rPr>
          <w:rFonts w:eastAsia="Times New Roman" w:cs="Times New Roman"/>
        </w:rPr>
        <w:t>ο</w:t>
      </w:r>
      <w:r>
        <w:rPr>
          <w:rFonts w:eastAsia="Times New Roman" w:cs="Times New Roman"/>
        </w:rPr>
        <w:t xml:space="preserve"> εγκληματικότητας είναι όλα τα </w:t>
      </w:r>
      <w:r>
        <w:rPr>
          <w:rFonts w:eastAsia="Times New Roman" w:cs="Times New Roman"/>
          <w:lang w:val="en-US"/>
        </w:rPr>
        <w:t>hot</w:t>
      </w:r>
      <w:r>
        <w:rPr>
          <w:rFonts w:eastAsia="Times New Roman" w:cs="Times New Roman"/>
        </w:rPr>
        <w:t xml:space="preserve"> </w:t>
      </w:r>
      <w:r>
        <w:rPr>
          <w:rFonts w:eastAsia="Times New Roman" w:cs="Times New Roman"/>
          <w:lang w:val="en-US"/>
        </w:rPr>
        <w:t>spots</w:t>
      </w:r>
      <w:r>
        <w:rPr>
          <w:rFonts w:eastAsia="Times New Roman" w:cs="Times New Roman"/>
        </w:rPr>
        <w:t>, σε ολόκληρη την Ελλάδα. Διακίνηση ναρκωτικών, παιδική πορνεία και τελευταία ανακάλυψαν όλα τα ΜΜΕ και παίζουν και εμπόριο όπλων. Εξοπλίζονται, λέει, και αρχίζουν κ</w:t>
      </w:r>
      <w:r>
        <w:rPr>
          <w:rFonts w:eastAsia="Times New Roman" w:cs="Times New Roman"/>
        </w:rPr>
        <w:t xml:space="preserve">αι τρομάζουν οι δημοκράτες, ότι εξοπλίζονται. Σοβαρά, τώρα το μάθατε ότι εξοπλίζονται και ότι όλα αυτά τα χρόνια έχουμε δημιουργήσει μια πέμπτη φάλαγγα που, εάν κάποιος την πυροδοτήσει, θα στραφεί εναντίον των Ελλήνων; </w:t>
      </w:r>
      <w:r>
        <w:rPr>
          <w:rFonts w:eastAsia="Times New Roman" w:cs="Times New Roman"/>
          <w:szCs w:val="24"/>
        </w:rPr>
        <w:t xml:space="preserve">Δεν τα έχετε ξανακούσει βέβαια αυτά. </w:t>
      </w:r>
      <w:r>
        <w:rPr>
          <w:rFonts w:eastAsia="Times New Roman" w:cs="Times New Roman"/>
          <w:szCs w:val="24"/>
        </w:rPr>
        <w:t xml:space="preserve">Πηγαίνετε συνέχεια στα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xml:space="preserve">, αλλά δεν βλέπετε εσείς ούτε όπλα ούτε ναρκωτικά ούτε πορνεία. Τίποτα δεν βλέπετε. </w:t>
      </w:r>
    </w:p>
    <w:p w14:paraId="413BAC01"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lastRenderedPageBreak/>
        <w:t>Μέλη της οικογένειας, βέβαια, ο σύζυγος ή ο εκτός γάμου, λέει, σύντροφός του, με τον οποίο διατηρεί σχέση δεόντως αποδεδειγμένη. Μου έρχετα</w:t>
      </w:r>
      <w:r>
        <w:rPr>
          <w:rFonts w:eastAsia="Times New Roman" w:cs="Times New Roman"/>
          <w:szCs w:val="24"/>
        </w:rPr>
        <w:t>ι στο μυαλό πώς μπορεί να αποδειχθεί μια τέτοια σχέση, αλλά δεν θα το πω</w:t>
      </w:r>
      <w:r w:rsidRPr="00C233C2">
        <w:rPr>
          <w:rFonts w:eastAsia="Times New Roman" w:cs="Times New Roman"/>
          <w:szCs w:val="24"/>
        </w:rPr>
        <w:t>,</w:t>
      </w:r>
      <w:r>
        <w:rPr>
          <w:rFonts w:eastAsia="Times New Roman" w:cs="Times New Roman"/>
          <w:szCs w:val="24"/>
        </w:rPr>
        <w:t xml:space="preserve"> γιατί θα υποβιβάσω το ήδη υποβιβασμένο Κοινοβούλιο. </w:t>
      </w:r>
    </w:p>
    <w:p w14:paraId="413BAC02"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Με ποιον τρόπο, λοιπόν, ο ανήλικος που συνοδεύεται από ενήλικο συγγενή, που ασκεί στην πράξη την φροντίδα του, θα σας πείσει ότι </w:t>
      </w:r>
      <w:r>
        <w:rPr>
          <w:rFonts w:eastAsia="Times New Roman" w:cs="Times New Roman"/>
          <w:szCs w:val="24"/>
        </w:rPr>
        <w:t>είναι πράγματι συγγενής του και όχι προαγωγός του; Με ποιον τρόπο θα διαπιστώσετε εάν αποτελούν οικογένεια ενός μουσουλμάνου οι τέσσερις γυναίκες που φέρνει μαζί του; Θα επιτρέπεται αυτή η μορφή συμβίωσης που έρχεται σε πλήρη αντίθεση με το Σύνταγμα και το</w:t>
      </w:r>
      <w:r>
        <w:rPr>
          <w:rFonts w:eastAsia="Times New Roman" w:cs="Times New Roman"/>
          <w:szCs w:val="24"/>
        </w:rPr>
        <w:t xml:space="preserve">ν Αστικό Κώδικα; </w:t>
      </w:r>
    </w:p>
    <w:p w14:paraId="413BAC03"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Στο πλαίσιο αυτό στο άρθρο 2 βλέπουμε και την έννοια του εκπροσώπου ασυνόδευτου ανηλίκου, που δεν είναι άλλος από την ΜΚΟ που μπορεί νόμιμα να διαχειρίζεται κατά βούληση, χωρίς να έχει κα</w:t>
      </w:r>
      <w:r>
        <w:rPr>
          <w:rFonts w:eastAsia="Times New Roman" w:cs="Times New Roman"/>
          <w:szCs w:val="24"/>
        </w:rPr>
        <w:t>μ</w:t>
      </w:r>
      <w:r>
        <w:rPr>
          <w:rFonts w:eastAsia="Times New Roman" w:cs="Times New Roman"/>
          <w:szCs w:val="24"/>
        </w:rPr>
        <w:t>μία απολύτως αρμοδιότητα, πιστοποίηση ή κρατικό έλ</w:t>
      </w:r>
      <w:r>
        <w:rPr>
          <w:rFonts w:eastAsia="Times New Roman" w:cs="Times New Roman"/>
          <w:szCs w:val="24"/>
        </w:rPr>
        <w:t xml:space="preserve">εγχο, την τύχη, το σώμα και την προσωπικότητα του ανήλικου λαθρομετανάστη. Μήπως εσείς οι ανθρωπιστές της Κυβέρνησης δεν μάθατε τίποτα για την προσφορά </w:t>
      </w:r>
      <w:r>
        <w:rPr>
          <w:rFonts w:eastAsia="Times New Roman" w:cs="Times New Roman"/>
          <w:szCs w:val="24"/>
        </w:rPr>
        <w:lastRenderedPageBreak/>
        <w:t xml:space="preserve">αυτών των ΜΚΟ στην Αφρική, που μέλη τους συνελήφθησαν για </w:t>
      </w:r>
      <w:r>
        <w:rPr>
          <w:rFonts w:eastAsia="Times New Roman" w:cs="Times New Roman"/>
          <w:szCs w:val="24"/>
          <w:lang w:val="en-US"/>
        </w:rPr>
        <w:t>trafficking</w:t>
      </w:r>
      <w:r>
        <w:rPr>
          <w:rFonts w:eastAsia="Times New Roman" w:cs="Times New Roman"/>
          <w:szCs w:val="24"/>
        </w:rPr>
        <w:t>, εμπορία οργάνων και ασέλγεια σε α</w:t>
      </w:r>
      <w:r>
        <w:rPr>
          <w:rFonts w:eastAsia="Times New Roman" w:cs="Times New Roman"/>
          <w:szCs w:val="24"/>
        </w:rPr>
        <w:t>νηλίκους; Δεν συμβαίνουν αυτά, βέβαια, επί ελληνικού εδάφους. Προς Θεού!</w:t>
      </w:r>
    </w:p>
    <w:p w14:paraId="413BAC04"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Το άρθρο 6, αναφερόμενο στα επίσημα έγγραφα του αλλοδαπού, στην παράγραφο 2 δέχεται ότι μπορεί να χορηγηθεί ταξιδιωτικό έγγραφο όταν ανακύπτουν σοβαροί ανθρωπιστικοί λόγοι. Καλά, τι π</w:t>
      </w:r>
      <w:r>
        <w:rPr>
          <w:rFonts w:eastAsia="Times New Roman" w:cs="Times New Roman"/>
          <w:szCs w:val="24"/>
        </w:rPr>
        <w:t>αραθυράκια έχετε βάλει εδώ πέρα για να δώσετε άσυλο στους πάντες; Γιατί πλέον όλοι αυτοί με τα επιδόματα που τους δίνετε δεν θέλουν να φύγουν. Δεν θέλουν να πάνε πουθενά. Εδώ θέλουν να μείνουν. Τους βλέπετε. Αράζουν, παίρνουν τα επιδόματα, δύο και τρία επι</w:t>
      </w:r>
      <w:r>
        <w:rPr>
          <w:rFonts w:eastAsia="Times New Roman" w:cs="Times New Roman"/>
          <w:szCs w:val="24"/>
        </w:rPr>
        <w:t>δόματα ο καθένας, φως, νερό, τηλέφωνο δωρεάν. Τώρα και με το σύστημα αυτό που επιδοτείται από τις Μη Κυβερνητικές Οργανώσεις του</w:t>
      </w:r>
      <w:r>
        <w:rPr>
          <w:rFonts w:eastAsia="Times New Roman" w:cs="Times New Roman"/>
          <w:b/>
          <w:szCs w:val="24"/>
        </w:rPr>
        <w:t xml:space="preserve"> </w:t>
      </w:r>
      <w:r>
        <w:rPr>
          <w:rFonts w:eastAsia="Times New Roman" w:cs="Times New Roman"/>
          <w:szCs w:val="24"/>
        </w:rPr>
        <w:t>Σόρος</w:t>
      </w:r>
      <w:r w:rsidRPr="007730FF">
        <w:rPr>
          <w:rFonts w:eastAsia="Times New Roman" w:cs="Times New Roman"/>
          <w:b/>
          <w:szCs w:val="24"/>
        </w:rPr>
        <w:t xml:space="preserve"> </w:t>
      </w:r>
      <w:r>
        <w:rPr>
          <w:rFonts w:eastAsia="Times New Roman" w:cs="Times New Roman"/>
          <w:szCs w:val="24"/>
        </w:rPr>
        <w:t>–«</w:t>
      </w:r>
      <w:r>
        <w:rPr>
          <w:rFonts w:eastAsia="Times New Roman" w:cs="Times New Roman"/>
          <w:szCs w:val="24"/>
          <w:lang w:val="en-US"/>
        </w:rPr>
        <w:t>Praksis</w:t>
      </w:r>
      <w:r>
        <w:rPr>
          <w:rFonts w:eastAsia="Times New Roman" w:cs="Times New Roman"/>
          <w:szCs w:val="24"/>
        </w:rPr>
        <w:t>», «</w:t>
      </w:r>
      <w:r>
        <w:rPr>
          <w:rFonts w:eastAsia="Times New Roman" w:cs="Times New Roman"/>
          <w:szCs w:val="24"/>
          <w:lang w:val="en-US"/>
        </w:rPr>
        <w:t>Estia</w:t>
      </w:r>
      <w:r>
        <w:rPr>
          <w:rFonts w:eastAsia="Times New Roman" w:cs="Times New Roman"/>
          <w:szCs w:val="24"/>
        </w:rPr>
        <w:t>», δεν θυμάμαι πώς λέγεται- τους βάζετε και στα σπίτια των Ελλήνων και τα νοικιάζετε με πάρα πολύ καλά ενοίκια. Τα δίνουν οι ταλαίπωροι οι Έλληνες. Τόσο τους κόβει και αυτών που σας τα νοικιάζουν. Έτσι, τους έχετε διασπείρει σε ολόκληρη την ελληνική επικρά</w:t>
      </w:r>
      <w:r>
        <w:rPr>
          <w:rFonts w:eastAsia="Times New Roman" w:cs="Times New Roman"/>
          <w:szCs w:val="24"/>
        </w:rPr>
        <w:t xml:space="preserve">τεια. </w:t>
      </w:r>
    </w:p>
    <w:p w14:paraId="413BAC05"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lastRenderedPageBreak/>
        <w:t>Σπίτι, λοιπόν, δωρεάν. Ποιος Έλληνας έχει σπίτι δωρεάν; Φως, νερό, τηλέφωνο δωρεάν. Κανένας Έλληνας. Επιδόματα για να πηγαίνουν με τις κάρτες τους να ψωνίζουν ό,τι θέλουν. Πράγματα αδιανόητα για τον μέσο Έλληνα που πρέπει να δουλεύει δώδεκα ώρες την</w:t>
      </w:r>
      <w:r>
        <w:rPr>
          <w:rFonts w:eastAsia="Times New Roman" w:cs="Times New Roman"/>
          <w:szCs w:val="24"/>
        </w:rPr>
        <w:t xml:space="preserve"> ημέρα μπας και βγάλει τα 400 ευρώ, τα οποία ο λαθρομετανάστης έχει έτοιμα την πρώτη του μήνα στην καρτούλα του και με όλα τα έξοδά του πληρωμένα. Και βέβαια, για ανθρωπιστικούς λόγους. Πάρα πολύ ωραία. Θα υπάρχει αυτό το παράθυρο να δίνεται σε όλους άσυλο</w:t>
      </w:r>
      <w:r>
        <w:rPr>
          <w:rFonts w:eastAsia="Times New Roman" w:cs="Times New Roman"/>
          <w:szCs w:val="24"/>
        </w:rPr>
        <w:t xml:space="preserve">. </w:t>
      </w:r>
    </w:p>
    <w:p w14:paraId="413BAC06"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Δωρεάν, βέβαια, τα νοσοκομεία για όλους. Έχετε πάει σε κανένα νοσοκομείο να δείτε με τι τσαμπουκά μπαίνουν μέσα οι λαθρομετανάστες και παίρνουν τη σειρά των Ελλήνων; Έχετε δει λοιμώδη νοσήματα, τα οποία είχαν εξαφανιστεί τόσα χρόνια κι έχουν επανέλθει σ</w:t>
      </w:r>
      <w:r>
        <w:rPr>
          <w:rFonts w:eastAsia="Times New Roman" w:cs="Times New Roman"/>
          <w:szCs w:val="24"/>
        </w:rPr>
        <w:t xml:space="preserve">την πατρίδα μας; Δεν τα ξέρετε ούτε αυτά. </w:t>
      </w:r>
    </w:p>
    <w:p w14:paraId="413BAC07"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Βέβαια, και η Νέα Δημοκρατία είχε ένα σημείο που έλεγε ότι γι’ αυτούς που υποτίθεται έχουν βασανιστεί θα χρειαζόταν ένα χαρτί από δημόσιο νοσοκομείο. Και βγήκαν εδώ πέρα κάποιοι αριστεριστές και λένε «όχι, να είνα</w:t>
      </w:r>
      <w:r>
        <w:rPr>
          <w:rFonts w:eastAsia="Times New Roman" w:cs="Times New Roman"/>
          <w:szCs w:val="24"/>
        </w:rPr>
        <w:t xml:space="preserve">ι από γιατρό από ΜΚΟ που έχει </w:t>
      </w:r>
      <w:r>
        <w:rPr>
          <w:rFonts w:eastAsia="Times New Roman" w:cs="Times New Roman"/>
          <w:szCs w:val="24"/>
        </w:rPr>
        <w:lastRenderedPageBreak/>
        <w:t>την τεχνογνωσία». Και βγήκε ο αγορητής της Νέας Δημοκρατίας, που κόπτεται και δήθεν καταψηφίζει και λέει «ναι βέβαια, θα πρέπει, γιατί αυτοί οι γιατροί έχουν την τεχνογνωσία». Θα πρέπει ο γιατρός της ΜΚΟ να δίνει αυτό το χαρτί</w:t>
      </w:r>
      <w:r>
        <w:rPr>
          <w:rFonts w:eastAsia="Times New Roman" w:cs="Times New Roman"/>
          <w:szCs w:val="24"/>
        </w:rPr>
        <w:t xml:space="preserve">, ούτως ώστε να παρατείνεται η διαμονή αυτού του λαθρομετανάστη. </w:t>
      </w:r>
    </w:p>
    <w:p w14:paraId="413BAC08"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Σε κάποιο άλλο σημείο υποτίθεται ότι δίνετε αποζημιώσεις. Βέβαια, αυτά που εξαιρείτε από τις αποζημιώσεις στα τρία σημεία που θα τις δίνατε σημαίνει ότι δεν πρόκειται να δώσετε ποτέ καμ</w:t>
      </w:r>
      <w:r>
        <w:rPr>
          <w:rFonts w:eastAsia="Times New Roman" w:cs="Times New Roman"/>
          <w:szCs w:val="24"/>
        </w:rPr>
        <w:t>μ</w:t>
      </w:r>
      <w:r>
        <w:rPr>
          <w:rFonts w:eastAsia="Times New Roman" w:cs="Times New Roman"/>
          <w:szCs w:val="24"/>
        </w:rPr>
        <w:t xml:space="preserve">ία αποζημίωση σε κανέναν Έλληνα. Η Νέα Δημοκρατία βέβαια έχει πάρα πολλούς λόγους να θέλει να γίνεται όλο αυτό το πάρτι γιατί η αδελφή του Προέδρου της έχει την </w:t>
      </w:r>
      <w:r>
        <w:rPr>
          <w:rFonts w:eastAsia="Times New Roman" w:cs="Times New Roman"/>
          <w:szCs w:val="24"/>
        </w:rPr>
        <w:t>«</w:t>
      </w:r>
      <w:r>
        <w:rPr>
          <w:rFonts w:eastAsia="Times New Roman" w:cs="Times New Roman"/>
          <w:szCs w:val="24"/>
          <w:lang w:val="en-US"/>
        </w:rPr>
        <w:t>ActionAid</w:t>
      </w:r>
      <w:r>
        <w:rPr>
          <w:rFonts w:eastAsia="Times New Roman" w:cs="Times New Roman"/>
          <w:szCs w:val="24"/>
        </w:rPr>
        <w:t>»</w:t>
      </w:r>
      <w:r>
        <w:rPr>
          <w:rFonts w:eastAsia="Times New Roman" w:cs="Times New Roman"/>
          <w:szCs w:val="24"/>
        </w:rPr>
        <w:t xml:space="preserve">, η οποία διαχειρίζεται ένα κομμάτι, να το πω πολύ κομψά, του λαθρομεταναστευτικού. </w:t>
      </w:r>
      <w:r>
        <w:rPr>
          <w:rFonts w:eastAsia="Times New Roman" w:cs="Times New Roman"/>
          <w:szCs w:val="24"/>
        </w:rPr>
        <w:t xml:space="preserve">Οπότε βέβαια τα συμφέροντά της είναι και οικονομικά. </w:t>
      </w:r>
    </w:p>
    <w:p w14:paraId="413BAC09"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Με τους λαθρομετανάστες, αυτούς που έχετε φέρει εδώ, λέτε «ίσα δικαιώματα στην εργασία». Από πού κι ως πού αυτός που ήρθε λαθραία στην πατρίδα μας να έχει ίσα δικαιώματα με τον Έλληνα εργάτη που μοχθεί </w:t>
      </w:r>
      <w:r>
        <w:rPr>
          <w:rFonts w:eastAsia="Times New Roman" w:cs="Times New Roman"/>
          <w:szCs w:val="24"/>
        </w:rPr>
        <w:t xml:space="preserve">εδώ πέρα, που πρέπει να μεγαλώσει </w:t>
      </w:r>
      <w:r>
        <w:rPr>
          <w:rFonts w:eastAsia="Times New Roman" w:cs="Times New Roman"/>
          <w:szCs w:val="24"/>
        </w:rPr>
        <w:lastRenderedPageBreak/>
        <w:t>τα παιδιά του, που είναι οι ρίζες του, που είναι η οικογένειά του, το χώμα που πατάει; Και να έχουν τα ίδια δικαιώματα στην υγεία, στην παιδεία; Από πού κι ως πού να έχουν τα ίδια δικαιώματα αυτοί που έχουν εισβάλει στην π</w:t>
      </w:r>
      <w:r>
        <w:rPr>
          <w:rFonts w:eastAsia="Times New Roman" w:cs="Times New Roman"/>
          <w:szCs w:val="24"/>
        </w:rPr>
        <w:t xml:space="preserve">ατρίδα μας; Και το λέτε εδώ πέρα και δεν ντρέπεστε. </w:t>
      </w:r>
    </w:p>
    <w:p w14:paraId="413BAC0A" w14:textId="77777777" w:rsidR="0028181B" w:rsidRDefault="00E316D8">
      <w:pPr>
        <w:spacing w:line="600" w:lineRule="auto"/>
        <w:ind w:firstLine="720"/>
        <w:jc w:val="both"/>
        <w:rPr>
          <w:rFonts w:eastAsia="Times New Roman"/>
          <w:szCs w:val="24"/>
        </w:rPr>
      </w:pPr>
      <w:r>
        <w:rPr>
          <w:rFonts w:eastAsia="Times New Roman"/>
          <w:szCs w:val="24"/>
        </w:rPr>
        <w:t>Η ανεργία, βέβαια, θα ήταν πολύ λιγότερη</w:t>
      </w:r>
      <w:r w:rsidRPr="00E75F49">
        <w:rPr>
          <w:rFonts w:eastAsia="Times New Roman"/>
          <w:szCs w:val="24"/>
        </w:rPr>
        <w:t>,</w:t>
      </w:r>
      <w:r>
        <w:rPr>
          <w:rFonts w:eastAsia="Times New Roman"/>
          <w:szCs w:val="24"/>
        </w:rPr>
        <w:t xml:space="preserve"> εάν είχαν φύγει όλοι αυτοί από εδώ. Τα ασφαλιστικά ταμεία δεν θα κατέρρεαν. Τα εργασιακά δικαιώματα, που κόπτεστε εσείς και οι πιο αριστεροί ακόμα, δεν θα είχαν </w:t>
      </w:r>
      <w:r>
        <w:rPr>
          <w:rFonts w:eastAsia="Times New Roman"/>
          <w:szCs w:val="24"/>
        </w:rPr>
        <w:t>φτάσει εκεί που έχουν φτάσει σήμερα, να πεινάνε οι Έλληνες και να τρέχουν για ένα ξεροκόμματο στον οποιοδήποτε εργοδότη θα τους εκμεταλλευτεί.</w:t>
      </w:r>
    </w:p>
    <w:p w14:paraId="413BAC0B" w14:textId="77777777" w:rsidR="0028181B" w:rsidRDefault="00E316D8">
      <w:pPr>
        <w:spacing w:line="600" w:lineRule="auto"/>
        <w:ind w:firstLine="720"/>
        <w:jc w:val="both"/>
        <w:rPr>
          <w:rFonts w:eastAsia="Times New Roman"/>
          <w:szCs w:val="24"/>
        </w:rPr>
      </w:pPr>
      <w:r>
        <w:rPr>
          <w:rFonts w:eastAsia="Times New Roman"/>
          <w:szCs w:val="24"/>
        </w:rPr>
        <w:t>Το σενάριο για το 2050 όλων των στατιστικών υπηρεσιών στην Ελλάδα και σε ολόκληρη την Ευρώπη διαβάστε να δείτε τι</w:t>
      </w:r>
      <w:r>
        <w:rPr>
          <w:rFonts w:eastAsia="Times New Roman"/>
          <w:szCs w:val="24"/>
        </w:rPr>
        <w:t xml:space="preserve"> λέει. Λέει ότι το 2050 η Ελλάδα θα έχει πληθυσμό περίπου οκτώ με εννέα εκατομμύρια. Τα δύο τρίτα από αυτά θα έχουν γεννηθεί στην Ελλάδα. Όμως προσέξτε τι σημαίνει ότι θα έχουν γεννηθεί στην Ελλάδα. Σημαίνει ότι βάζει μέσα και αυτούς που γεννιούνται σήμερα</w:t>
      </w:r>
      <w:r>
        <w:rPr>
          <w:rFonts w:eastAsia="Times New Roman"/>
          <w:szCs w:val="24"/>
        </w:rPr>
        <w:t xml:space="preserve"> εδώ. Όμως το 2017, για </w:t>
      </w:r>
      <w:r>
        <w:rPr>
          <w:rFonts w:eastAsia="Times New Roman"/>
          <w:szCs w:val="24"/>
        </w:rPr>
        <w:lastRenderedPageBreak/>
        <w:t>παράδειγμα, που είναι η τελευταία επίσημη καταγραφή, πέθαναν εκατόν είκοσι χιλιάδες άνθρωποι, που 99,9% ήταν Έλληνες. Αυτοί που φέρνετε εσείς εδώ δεν είναι σε καμ</w:t>
      </w:r>
      <w:r>
        <w:rPr>
          <w:rFonts w:eastAsia="Times New Roman"/>
          <w:szCs w:val="24"/>
        </w:rPr>
        <w:t>ιά</w:t>
      </w:r>
      <w:r>
        <w:rPr>
          <w:rFonts w:eastAsia="Times New Roman"/>
          <w:szCs w:val="24"/>
        </w:rPr>
        <w:t xml:space="preserve"> ηλικία υπέργηρη. Είναι δεκαοκτώ με σαράντα ετών και άντρες οι περισ</w:t>
      </w:r>
      <w:r>
        <w:rPr>
          <w:rFonts w:eastAsia="Times New Roman"/>
          <w:szCs w:val="24"/>
        </w:rPr>
        <w:t>σότεροι ή και οι γυναίκες που έρχονται, όλως τυχαίως, είναι σε περίοδο εγκυμοσύνης για να γεννήσουν εδώ, ούτως ώστε να πάρουν τα επιδόματα που τόσο ωραία και απλόχερα του δίνετε. Πέθαναν, λοιπόν, εκατόν είκοσι χιλιάδες άνθρωποι. Από αυτούς το 99,9% ήταν Έλ</w:t>
      </w:r>
      <w:r>
        <w:rPr>
          <w:rFonts w:eastAsia="Times New Roman"/>
          <w:szCs w:val="24"/>
        </w:rPr>
        <w:t>ληνες και γεννήθηκαν ενενήντα χιλιάδες, που οι περισσότεροι, δυστυχώς, από αυτούς ήταν ξένοι.</w:t>
      </w:r>
    </w:p>
    <w:p w14:paraId="413BAC0C" w14:textId="77777777" w:rsidR="0028181B" w:rsidRDefault="00E316D8">
      <w:pPr>
        <w:spacing w:line="600" w:lineRule="auto"/>
        <w:ind w:firstLine="720"/>
        <w:jc w:val="both"/>
        <w:rPr>
          <w:rFonts w:eastAsia="Times New Roman"/>
          <w:szCs w:val="24"/>
        </w:rPr>
      </w:pPr>
      <w:r>
        <w:rPr>
          <w:rFonts w:eastAsia="Times New Roman"/>
          <w:szCs w:val="24"/>
        </w:rPr>
        <w:t>Φανταστείτε, λοιπόν, εάν πάει έτσι -που έτσι και χειρότερα θα πάει, σύμφωνα με τα στατιστικά-, το 2050 η Ελλάδα δεν θα υπάρχει όπως την ξέρουμε σήμερα. Ο πληθυσμό</w:t>
      </w:r>
      <w:r>
        <w:rPr>
          <w:rFonts w:eastAsia="Times New Roman"/>
          <w:szCs w:val="24"/>
        </w:rPr>
        <w:t xml:space="preserve">ς της θα έχει αντικατασταθεί σχεδόν ολοκληρωτικά από λαθρομετανάστες. Αυτό, βέβαια, εσάς και τα σχέδια της παγκοσμιοποίησης, που τώρα βρίσκονται στο τελικό τους στάδιο και εσείς τα εξυπηρετείτε με τον καλύτερο δυνατό τρόπο, σας εξυπηρετεί. </w:t>
      </w:r>
      <w:r>
        <w:rPr>
          <w:rFonts w:eastAsia="Times New Roman"/>
          <w:szCs w:val="24"/>
        </w:rPr>
        <w:lastRenderedPageBreak/>
        <w:t>Δεν θα υπήρχε κα</w:t>
      </w:r>
      <w:r>
        <w:rPr>
          <w:rFonts w:eastAsia="Times New Roman"/>
          <w:szCs w:val="24"/>
        </w:rPr>
        <w:t>νένας καλύτερος από τον Τσίπρα για να εφαρμόσει αυτά που εφαρμόζονται τα τελευταία χρόνια στην πατρίδα μας.</w:t>
      </w:r>
    </w:p>
    <w:p w14:paraId="413BAC0D" w14:textId="77777777" w:rsidR="0028181B" w:rsidRDefault="00E316D8">
      <w:pPr>
        <w:spacing w:line="600" w:lineRule="auto"/>
        <w:ind w:firstLine="720"/>
        <w:jc w:val="both"/>
        <w:rPr>
          <w:rFonts w:eastAsia="Times New Roman"/>
          <w:szCs w:val="24"/>
        </w:rPr>
      </w:pPr>
      <w:r>
        <w:rPr>
          <w:rFonts w:eastAsia="Times New Roman"/>
          <w:szCs w:val="24"/>
        </w:rPr>
        <w:t>Έχετε περάσει πράγματα αδιανόητα, που θα τα σκεφτόμασταν και θα τρομάζαμε, θα μας σηκωνόταν η τρίχα και σήμερα τα θεωρούμε φυσιολογικά. Μάλιστα, απ’</w:t>
      </w:r>
      <w:r>
        <w:rPr>
          <w:rFonts w:eastAsia="Times New Roman"/>
          <w:szCs w:val="24"/>
        </w:rPr>
        <w:t xml:space="preserve"> ό,τι διάβαζα σε ένα ενημερωτικό που μας έρχεται, σήμερα έχουν συγκέντρωση από έξω κάτι ακροαριστεροί για περισσότερα δικαιώματα στους λαθρομετανάστες. Αντί να είναι απ’ έξω ένα εκατομμύριο Έλληνες, να έχουν ξυπνήσει ένα εκατομμύριο Έλληνες και να πουν «Ώπ</w:t>
      </w:r>
      <w:r>
        <w:rPr>
          <w:rFonts w:eastAsia="Times New Roman"/>
          <w:szCs w:val="24"/>
        </w:rPr>
        <w:t>α, ρε παιδιά, τι άλλο θα περάσετε; Πού αλλού θα φτάσετε αυτή τη δύσμοιρη πατρίδα;», θα είναι καμιά τριανταριά ταλαίπωροι που θα διαμαρτυρηθούν για ακόμη περισσότερα δικαιώματα στους λαθρομετανάστες. Αυτή είναι η κατάσταση στην ελληνική κοινωνία, δυστυχώς.</w:t>
      </w:r>
    </w:p>
    <w:p w14:paraId="413BAC0E" w14:textId="77777777" w:rsidR="0028181B" w:rsidRDefault="00E316D8">
      <w:pPr>
        <w:spacing w:line="600" w:lineRule="auto"/>
        <w:ind w:firstLine="720"/>
        <w:jc w:val="both"/>
        <w:rPr>
          <w:rFonts w:eastAsia="Times New Roman"/>
          <w:szCs w:val="24"/>
        </w:rPr>
      </w:pPr>
      <w:r>
        <w:rPr>
          <w:rFonts w:eastAsia="Times New Roman"/>
          <w:szCs w:val="24"/>
        </w:rPr>
        <w:t xml:space="preserve">Κάντε, λοιπόν -πιο επίκαιρο από ποτέ- ένα δημοψήφισμα. Πολύ δημοκράτες είστε. Κάντε ένα δημοψήφισμα να δούμε τη γνώμη του ελληνικού λαού. Είναι ένα θέμα το οποίο αυτήν τη στιγμή μαστίζει την ελληνική κοινωνία και όσο πάει θα γίνεται και </w:t>
      </w:r>
      <w:r>
        <w:rPr>
          <w:rFonts w:eastAsia="Times New Roman"/>
          <w:szCs w:val="24"/>
        </w:rPr>
        <w:lastRenderedPageBreak/>
        <w:t>χειρότερο. Κάντε έν</w:t>
      </w:r>
      <w:r>
        <w:rPr>
          <w:rFonts w:eastAsia="Times New Roman"/>
          <w:szCs w:val="24"/>
        </w:rPr>
        <w:t>α δημοψήφισμα, δημοκρατικότατα, να δούμε την άποψη των Ελλήνων. Μπορεί οι Έλληνες να μην συμφωνούν με την πολιτική σας. Αυτό, κύριε Υπουργέ, καμμιά φορά έχει περάσει από το μυαλό σας, να πείτε δηλαδή «Είναι δέκα εκατομμύρια Έλληνες. Μπορεί να μην συμφωνούν</w:t>
      </w:r>
      <w:r>
        <w:rPr>
          <w:rFonts w:eastAsia="Times New Roman"/>
          <w:szCs w:val="24"/>
        </w:rPr>
        <w:t xml:space="preserve"> με την πολιτική μας». Κάντε ένα δημοψήφισμα. Τόσο δημοκρατικό είναι.</w:t>
      </w:r>
    </w:p>
    <w:p w14:paraId="413BAC0F" w14:textId="77777777" w:rsidR="0028181B" w:rsidRDefault="00E316D8">
      <w:pPr>
        <w:spacing w:line="600" w:lineRule="auto"/>
        <w:ind w:firstLine="720"/>
        <w:jc w:val="both"/>
        <w:rPr>
          <w:rFonts w:eastAsia="Times New Roman"/>
          <w:szCs w:val="24"/>
        </w:rPr>
      </w:pPr>
      <w:r>
        <w:rPr>
          <w:rFonts w:eastAsia="Times New Roman"/>
          <w:szCs w:val="24"/>
        </w:rPr>
        <w:t>Για να μην συνεχίσω, γιατί θα παρεκτραπώ σε αυτά τα θέματα, δυστυχώς -με απασχολούν πάρα πολύ και ως Έλληνα και ως οικογενειάρχη και ως πιστό θρησκευόμενο, με όλα αυτά που έχετε κάνει κα</w:t>
      </w:r>
      <w:r>
        <w:rPr>
          <w:rFonts w:eastAsia="Times New Roman"/>
          <w:szCs w:val="24"/>
        </w:rPr>
        <w:t>ι στη θρησκεία μας</w:t>
      </w:r>
      <w:r>
        <w:rPr>
          <w:rFonts w:eastAsia="Times New Roman"/>
          <w:szCs w:val="24"/>
        </w:rPr>
        <w:t>-</w:t>
      </w:r>
      <w:r>
        <w:rPr>
          <w:rFonts w:eastAsia="Times New Roman"/>
          <w:szCs w:val="24"/>
        </w:rPr>
        <w:t xml:space="preserve"> θα πω τη θέση της Χρυσής Αυγής, </w:t>
      </w:r>
      <w:r>
        <w:rPr>
          <w:rFonts w:eastAsia="Times New Roman"/>
          <w:szCs w:val="24"/>
        </w:rPr>
        <w:t xml:space="preserve">η οποία </w:t>
      </w:r>
      <w:r>
        <w:rPr>
          <w:rFonts w:eastAsia="Times New Roman"/>
          <w:szCs w:val="24"/>
        </w:rPr>
        <w:t>είναι: Άμεση απέλαση όλων των λαθρομεταναστών. Άντε, να εξετάσουμε εκεί μερικές περιπτώσεις που έρχονται οι άνθρωποι αυτοί από εμπόλεμη περιοχή. Οι υπόλοιποι δεν έρχονται από εμπόλεμες ζώνες. Άμεσ</w:t>
      </w:r>
      <w:r>
        <w:rPr>
          <w:rFonts w:eastAsia="Times New Roman"/>
          <w:szCs w:val="24"/>
        </w:rPr>
        <w:t>η επαναπροώθησή τους στις πατρίδες τους. Εμείς είμαστε ανθρωπιστές που τους θέλουμε στα σπίτια τους, όχι εσείς που τους θέλετε εδώ να κυκλοφορούν σε ξένη χώρα και να τα αρπάζουν.</w:t>
      </w:r>
    </w:p>
    <w:p w14:paraId="413BAC10" w14:textId="77777777" w:rsidR="0028181B" w:rsidRDefault="00E316D8">
      <w:pPr>
        <w:spacing w:line="600" w:lineRule="auto"/>
        <w:ind w:firstLine="720"/>
        <w:jc w:val="both"/>
        <w:rPr>
          <w:rFonts w:eastAsia="Times New Roman"/>
          <w:szCs w:val="24"/>
        </w:rPr>
      </w:pPr>
      <w:r>
        <w:rPr>
          <w:rFonts w:eastAsia="Times New Roman"/>
          <w:szCs w:val="24"/>
        </w:rPr>
        <w:lastRenderedPageBreak/>
        <w:t>Θα χρησιμοποιήσω μια φράση που χρησιμοποίησε και ένας γνωστός Έλληνας μουσικο</w:t>
      </w:r>
      <w:r>
        <w:rPr>
          <w:rFonts w:eastAsia="Times New Roman"/>
          <w:szCs w:val="24"/>
        </w:rPr>
        <w:t>συνθέτης, που τον παρακολούθησα τελευταία. Είπε</w:t>
      </w:r>
      <w:r>
        <w:rPr>
          <w:rFonts w:eastAsia="Times New Roman"/>
          <w:szCs w:val="24"/>
        </w:rPr>
        <w:t>:</w:t>
      </w:r>
      <w:r>
        <w:rPr>
          <w:rFonts w:eastAsia="Times New Roman"/>
          <w:szCs w:val="24"/>
        </w:rPr>
        <w:t xml:space="preserve"> «Είμαστε εναντίον όλων». Κ</w:t>
      </w:r>
      <w:r>
        <w:rPr>
          <w:rFonts w:eastAsia="Times New Roman"/>
          <w:szCs w:val="24"/>
        </w:rPr>
        <w:t>α</w:t>
      </w:r>
      <w:r>
        <w:rPr>
          <w:rFonts w:eastAsia="Times New Roman"/>
          <w:szCs w:val="24"/>
        </w:rPr>
        <w:t>ι εμείς, λοιπόν, είμαστε εναντίον όλων σας, όλων εσάς οι οποίοι έχετε καταστρέψει την πατρίδα μας. Η πατρίδα μας θα ξαναγεννηθεί, ο ελληνισμός θα ανατείλει, γιατί εμείς ως Χρυσή Αυ</w:t>
      </w:r>
      <w:r>
        <w:rPr>
          <w:rFonts w:eastAsia="Times New Roman"/>
          <w:szCs w:val="24"/>
        </w:rPr>
        <w:t>γή θέλουμε το πιο απλό πράγμα: Στην Ελλάδα να έχουν αξία και να είναι πρώτα οι Έλληνες.</w:t>
      </w:r>
    </w:p>
    <w:p w14:paraId="413BAC11" w14:textId="77777777" w:rsidR="0028181B" w:rsidRDefault="00E316D8">
      <w:pPr>
        <w:spacing w:line="600" w:lineRule="auto"/>
        <w:ind w:firstLine="720"/>
        <w:jc w:val="center"/>
        <w:rPr>
          <w:rFonts w:eastAsia="Times New Roman"/>
          <w:szCs w:val="24"/>
        </w:rPr>
      </w:pPr>
      <w:r>
        <w:rPr>
          <w:rFonts w:eastAsia="Times New Roman"/>
          <w:szCs w:val="24"/>
        </w:rPr>
        <w:t>(Χειροκροτήματα από την πτέρυγα τ</w:t>
      </w:r>
      <w:r>
        <w:rPr>
          <w:rFonts w:eastAsia="Times New Roman"/>
          <w:szCs w:val="24"/>
        </w:rPr>
        <w:t xml:space="preserve">ης </w:t>
      </w:r>
      <w:r>
        <w:rPr>
          <w:rFonts w:eastAsia="Times New Roman"/>
          <w:szCs w:val="24"/>
        </w:rPr>
        <w:t>Χρυσή</w:t>
      </w:r>
      <w:r>
        <w:rPr>
          <w:rFonts w:eastAsia="Times New Roman"/>
          <w:szCs w:val="24"/>
        </w:rPr>
        <w:t>ς</w:t>
      </w:r>
      <w:r>
        <w:rPr>
          <w:rFonts w:eastAsia="Times New Roman"/>
          <w:szCs w:val="24"/>
        </w:rPr>
        <w:t xml:space="preserve"> Αυγή</w:t>
      </w:r>
      <w:r>
        <w:rPr>
          <w:rFonts w:eastAsia="Times New Roman"/>
          <w:szCs w:val="24"/>
        </w:rPr>
        <w:t>ς</w:t>
      </w:r>
      <w:r>
        <w:rPr>
          <w:rFonts w:eastAsia="Times New Roman"/>
          <w:szCs w:val="24"/>
        </w:rPr>
        <w:t>)</w:t>
      </w:r>
    </w:p>
    <w:p w14:paraId="413BAC12" w14:textId="77777777" w:rsidR="0028181B" w:rsidRDefault="00E316D8">
      <w:pPr>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Ευχαριστούμε τον κ. Ηλιόπουλο.</w:t>
      </w:r>
    </w:p>
    <w:p w14:paraId="413BAC13" w14:textId="77777777" w:rsidR="0028181B" w:rsidRDefault="00E316D8">
      <w:pPr>
        <w:spacing w:line="600" w:lineRule="auto"/>
        <w:ind w:firstLine="720"/>
        <w:jc w:val="both"/>
        <w:rPr>
          <w:rFonts w:eastAsia="Times New Roman"/>
          <w:szCs w:val="24"/>
        </w:rPr>
      </w:pPr>
      <w:r>
        <w:rPr>
          <w:rFonts w:eastAsia="Times New Roman"/>
          <w:szCs w:val="24"/>
        </w:rPr>
        <w:t>Τον λόγο έχει η κ</w:t>
      </w:r>
      <w:r>
        <w:rPr>
          <w:rFonts w:eastAsia="Times New Roman"/>
          <w:szCs w:val="24"/>
        </w:rPr>
        <w:t>.</w:t>
      </w:r>
      <w:r>
        <w:rPr>
          <w:rFonts w:eastAsia="Times New Roman"/>
          <w:szCs w:val="24"/>
        </w:rPr>
        <w:t xml:space="preserve"> Μανωλάκου, εκ μέρους του ΚΚΕ για δεκ</w:t>
      </w:r>
      <w:r>
        <w:rPr>
          <w:rFonts w:eastAsia="Times New Roman"/>
          <w:szCs w:val="24"/>
        </w:rPr>
        <w:t>απέντε λεπτά.</w:t>
      </w:r>
    </w:p>
    <w:p w14:paraId="413BAC14" w14:textId="77777777" w:rsidR="0028181B" w:rsidRDefault="00E316D8">
      <w:pPr>
        <w:spacing w:line="600" w:lineRule="auto"/>
        <w:ind w:firstLine="720"/>
        <w:jc w:val="both"/>
        <w:rPr>
          <w:rFonts w:eastAsia="Times New Roman"/>
          <w:szCs w:val="24"/>
        </w:rPr>
      </w:pPr>
      <w:r>
        <w:rPr>
          <w:rFonts w:eastAsia="Times New Roman"/>
          <w:b/>
          <w:szCs w:val="24"/>
        </w:rPr>
        <w:t>ΔΙΑΜΑΝΤΩ ΜΑΝΩΛΑΚΟΥ:</w:t>
      </w:r>
      <w:r>
        <w:rPr>
          <w:rFonts w:eastAsia="Times New Roman"/>
          <w:szCs w:val="24"/>
        </w:rPr>
        <w:t xml:space="preserve"> Το μεγαλύτερο σήμερα πρόβλημα στο προσφυγικό και μεταναστευτικό είναι ο διπλός εγκλωβισμός στα νησιά, σε άθλιες συνθήκες διαβίωσης και υγιεινής, ανύπαρκτες υγειονομικές υπηρεσίες, με εκρήξεις απελπισίας από </w:t>
      </w:r>
      <w:r>
        <w:rPr>
          <w:rFonts w:eastAsia="Times New Roman"/>
          <w:szCs w:val="24"/>
        </w:rPr>
        <w:lastRenderedPageBreak/>
        <w:t>τους εγκλωβισμέ</w:t>
      </w:r>
      <w:r>
        <w:rPr>
          <w:rFonts w:eastAsia="Times New Roman"/>
          <w:szCs w:val="24"/>
        </w:rPr>
        <w:t>νους, με επιπτώσεις στη ζωή των κατοίκων των γύρω περιοχών, άνθ</w:t>
      </w:r>
      <w:r>
        <w:rPr>
          <w:rFonts w:eastAsia="Times New Roman"/>
          <w:szCs w:val="24"/>
        </w:rPr>
        <w:t>η</w:t>
      </w:r>
      <w:r>
        <w:rPr>
          <w:rFonts w:eastAsia="Times New Roman"/>
          <w:szCs w:val="24"/>
        </w:rPr>
        <w:t>ση δουλεμπορικών κυκλωμάτων αλλά και με σημαντικό αριθμό πνιγμένων, ακόμα και παιδιών.</w:t>
      </w:r>
    </w:p>
    <w:p w14:paraId="413BAC15" w14:textId="77777777" w:rsidR="0028181B" w:rsidRDefault="00E316D8">
      <w:pPr>
        <w:spacing w:after="0" w:line="600" w:lineRule="auto"/>
        <w:ind w:firstLine="720"/>
        <w:jc w:val="both"/>
        <w:rPr>
          <w:rFonts w:eastAsia="Times New Roman"/>
          <w:szCs w:val="24"/>
        </w:rPr>
      </w:pPr>
      <w:r>
        <w:rPr>
          <w:rFonts w:eastAsia="Times New Roman"/>
          <w:szCs w:val="24"/>
        </w:rPr>
        <w:t>Η έκκληση φορέων για άμεση μεταφορά ανθρώπων από τα νησιά στην ηπειρωτική χώρα και για άμεση ενίσχυση παροχής υγείας στα νησιά έχει κυρίως αναφορά στον καταυλισμό της Μόριας με επτά χιλιάδες, όταν η χωρητικότητα είναι μόλις δυόμισι χιλιάδες άτομα, σε συνθή</w:t>
      </w:r>
      <w:r>
        <w:rPr>
          <w:rFonts w:eastAsia="Times New Roman"/>
          <w:szCs w:val="24"/>
        </w:rPr>
        <w:t xml:space="preserve">κες διαβίωσης με περιορισμένη παροχή ιατρικής βοήθειας, που αποτελούν μέγα κίνδυνο για την υγεία και τη ζωή των εγκλωβισμένων στο νησί. </w:t>
      </w:r>
    </w:p>
    <w:p w14:paraId="413BAC16" w14:textId="77777777" w:rsidR="0028181B" w:rsidRDefault="00E316D8">
      <w:pPr>
        <w:spacing w:after="0" w:line="600" w:lineRule="auto"/>
        <w:ind w:firstLine="720"/>
        <w:jc w:val="both"/>
        <w:rPr>
          <w:rFonts w:eastAsia="Times New Roman"/>
          <w:szCs w:val="24"/>
        </w:rPr>
      </w:pPr>
      <w:r>
        <w:rPr>
          <w:rFonts w:eastAsia="Times New Roman"/>
          <w:szCs w:val="24"/>
        </w:rPr>
        <w:t>Οι συνθήκες είναι επικίνδυνες και εντελώς ανθυγιεινές, ιδίως για τα παιδιά, όπως αναφέρει ο παιδίατρος και ιατρικός συν</w:t>
      </w:r>
      <w:r>
        <w:rPr>
          <w:rFonts w:eastAsia="Times New Roman"/>
          <w:szCs w:val="24"/>
        </w:rPr>
        <w:t xml:space="preserve">τονιστής των «Γιατρών Χωρίς Σύνορα». </w:t>
      </w:r>
    </w:p>
    <w:p w14:paraId="413BAC17" w14:textId="77777777" w:rsidR="0028181B" w:rsidRDefault="00E316D8">
      <w:pPr>
        <w:spacing w:after="0" w:line="600" w:lineRule="auto"/>
        <w:ind w:firstLine="720"/>
        <w:jc w:val="both"/>
        <w:rPr>
          <w:rFonts w:eastAsia="Times New Roman"/>
          <w:szCs w:val="24"/>
        </w:rPr>
      </w:pPr>
      <w:r>
        <w:rPr>
          <w:rFonts w:eastAsia="Times New Roman"/>
          <w:szCs w:val="24"/>
        </w:rPr>
        <w:t>Αυτή είναι η κατάσταση σχεδόν σε όλα τα νησιά. Αυτά είναι τα αποτελέσματα καταπάτησης στοιχειωδών δικαιωμάτων προσφύγων, ξεριζωμένων, αλλά και οι συνέπειες από την εφαρμογή της κοινής δήλωσης Ευρωπαϊκής Ένωσης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Τουρκί</w:t>
      </w:r>
      <w:r>
        <w:rPr>
          <w:rFonts w:eastAsia="Times New Roman"/>
          <w:szCs w:val="24"/>
        </w:rPr>
        <w:t xml:space="preserve">ας, που εμείς από την αρχή καταγγείλαμε και δυστυχώς επαληθευτήκαμε. </w:t>
      </w:r>
    </w:p>
    <w:p w14:paraId="413BAC18" w14:textId="77777777" w:rsidR="0028181B" w:rsidRDefault="00E316D8">
      <w:pPr>
        <w:spacing w:after="0" w:line="600" w:lineRule="auto"/>
        <w:ind w:firstLine="720"/>
        <w:jc w:val="both"/>
        <w:rPr>
          <w:rFonts w:eastAsia="Times New Roman"/>
          <w:szCs w:val="24"/>
        </w:rPr>
      </w:pPr>
      <w:r>
        <w:rPr>
          <w:rFonts w:eastAsia="Times New Roman"/>
          <w:szCs w:val="24"/>
        </w:rPr>
        <w:lastRenderedPageBreak/>
        <w:t xml:space="preserve">Γιατί είναι μία επικίνδυνη, απαράδεκτη και απάνθρωπη συνθήκη και αποτέλεσμα ενός παζαριού της λυκοσυμμαχίας της Ευρωπαϊκής Ένωσης με την άρχουσα τάξη της Τουρκίας. </w:t>
      </w:r>
    </w:p>
    <w:p w14:paraId="413BAC19" w14:textId="77777777" w:rsidR="0028181B" w:rsidRDefault="00E316D8">
      <w:pPr>
        <w:spacing w:after="0" w:line="600" w:lineRule="auto"/>
        <w:ind w:firstLine="720"/>
        <w:jc w:val="both"/>
        <w:rPr>
          <w:rFonts w:eastAsia="Times New Roman"/>
          <w:szCs w:val="24"/>
        </w:rPr>
      </w:pPr>
      <w:r>
        <w:rPr>
          <w:rFonts w:eastAsia="Times New Roman"/>
          <w:szCs w:val="24"/>
        </w:rPr>
        <w:t>Εσείς συνεχίζετε με π</w:t>
      </w:r>
      <w:r>
        <w:rPr>
          <w:rFonts w:eastAsia="Times New Roman"/>
          <w:szCs w:val="24"/>
        </w:rPr>
        <w:t>άθος την εφαρμογή της και μέσα από αυτό το νομοσχέδιο και μάλιστα εμφανίζετε το μαύρο άσπρο. Μήπως το ίδιο δεν κάνετε και με τη «δίκαιη ανάπτυξη»; Μόνο για τα κέρδη των επιχειρηματιών!</w:t>
      </w:r>
    </w:p>
    <w:p w14:paraId="413BAC1A" w14:textId="77777777" w:rsidR="0028181B" w:rsidRDefault="00E316D8">
      <w:pPr>
        <w:spacing w:after="0" w:line="600" w:lineRule="auto"/>
        <w:ind w:firstLine="720"/>
        <w:jc w:val="both"/>
        <w:rPr>
          <w:rFonts w:eastAsia="Times New Roman"/>
          <w:szCs w:val="24"/>
        </w:rPr>
      </w:pPr>
      <w:r>
        <w:rPr>
          <w:rFonts w:eastAsia="Times New Roman"/>
          <w:szCs w:val="24"/>
        </w:rPr>
        <w:t>Συνεπώς δεν λύνετε τα προβλήματα των εγκλωβισμένων στην Ελλάδα ούτε πρό</w:t>
      </w:r>
      <w:r>
        <w:rPr>
          <w:rFonts w:eastAsia="Times New Roman"/>
          <w:szCs w:val="24"/>
        </w:rPr>
        <w:t xml:space="preserve">κειται να σταματήσουν να έρχονται πρόσφυγες και μετανάστες και ταυτόχρονα καταπατάτε δικαιώματα κατατρεγμένων προσφύγων από τη φωτιά του ιμπεριαλιστικού πολέμου. </w:t>
      </w:r>
    </w:p>
    <w:p w14:paraId="413BAC1B" w14:textId="77777777" w:rsidR="0028181B" w:rsidRDefault="00E316D8">
      <w:pPr>
        <w:spacing w:after="0" w:line="600" w:lineRule="auto"/>
        <w:ind w:firstLine="720"/>
        <w:jc w:val="both"/>
        <w:rPr>
          <w:rFonts w:eastAsia="Times New Roman"/>
          <w:szCs w:val="24"/>
        </w:rPr>
      </w:pPr>
      <w:r>
        <w:rPr>
          <w:rFonts w:eastAsia="Times New Roman"/>
          <w:szCs w:val="24"/>
        </w:rPr>
        <w:t>Αυξάνονται οι ταρίφες δουλεμπόρων και τα κυκλώματα, αλλά και ο αριθμός των νεκρών προσφύγων κ</w:t>
      </w:r>
      <w:r>
        <w:rPr>
          <w:rFonts w:eastAsia="Times New Roman"/>
          <w:szCs w:val="24"/>
        </w:rPr>
        <w:t xml:space="preserve">αι μεταναστών. Ταυτόχρονα, ενισχύθηκε η προκλητικότητα της τουρκικής Κυβέρνησης απέναντι στο Κυπριακό, αλλά και στα κυριαρχικά δικαιώματα </w:t>
      </w:r>
      <w:r>
        <w:rPr>
          <w:rFonts w:eastAsia="Times New Roman"/>
          <w:szCs w:val="24"/>
        </w:rPr>
        <w:lastRenderedPageBreak/>
        <w:t>της χώρας στο Αιγαίο. Έτσι είναι, όταν η τουρκική Κυβέρνηση αναγορεύεται σε φερέγγυο συνομιλητή, που παίρνει μάλιστα μ</w:t>
      </w:r>
      <w:r>
        <w:rPr>
          <w:rFonts w:eastAsia="Times New Roman"/>
          <w:szCs w:val="24"/>
        </w:rPr>
        <w:t xml:space="preserve">ερικά δισεκατομμύρια και απειλεί διεκδικώντας το μισό Αιγαίο! Αν και είναι πέρα για πέρα αφερέγγυος, όμως ήδη ο στρατός της έχει μπει σε τρίτες χώρες, την Κύπρο, την Συρία στο Αφρίν και στο Ιράκ. </w:t>
      </w:r>
    </w:p>
    <w:p w14:paraId="413BAC1C" w14:textId="77777777" w:rsidR="0028181B" w:rsidRDefault="00E316D8">
      <w:pPr>
        <w:spacing w:after="0" w:line="600" w:lineRule="auto"/>
        <w:ind w:firstLine="720"/>
        <w:jc w:val="both"/>
        <w:rPr>
          <w:rFonts w:eastAsia="Times New Roman"/>
          <w:szCs w:val="24"/>
        </w:rPr>
      </w:pPr>
      <w:r>
        <w:rPr>
          <w:rFonts w:eastAsia="Times New Roman"/>
          <w:szCs w:val="24"/>
        </w:rPr>
        <w:t>Το νομοσχέδιο, λοιπόν, δεν δίνει λύσει στον διπλό εγκλωβισμ</w:t>
      </w:r>
      <w:r>
        <w:rPr>
          <w:rFonts w:eastAsia="Times New Roman"/>
          <w:szCs w:val="24"/>
        </w:rPr>
        <w:t>ό, αλλά τον διαιωνίζει με πρόσθετους, αντιδραστικούς όρους και με το άρθρο 7. Όμως ο γεωγραφικός προσδιορισμός, δηλαδή ο διπλός εγκλωβισμός, σημαίνει περιορισμό της προσωπικής ελευθερίας. Καταπατάτε βασικά δικαιώματα και τα ενισχύετε με κανονιστικού χαρακτ</w:t>
      </w:r>
      <w:r>
        <w:rPr>
          <w:rFonts w:eastAsia="Times New Roman"/>
          <w:szCs w:val="24"/>
        </w:rPr>
        <w:t xml:space="preserve">ήρα απόφαση του </w:t>
      </w:r>
      <w:r>
        <w:rPr>
          <w:rFonts w:eastAsia="Times New Roman"/>
          <w:szCs w:val="24"/>
        </w:rPr>
        <w:t>δ</w:t>
      </w:r>
      <w:r>
        <w:rPr>
          <w:rFonts w:eastAsia="Times New Roman"/>
          <w:szCs w:val="24"/>
        </w:rPr>
        <w:t xml:space="preserve">ιευθυντή </w:t>
      </w:r>
      <w:r>
        <w:rPr>
          <w:rFonts w:eastAsia="Times New Roman"/>
          <w:szCs w:val="24"/>
        </w:rPr>
        <w:t>υ</w:t>
      </w:r>
      <w:r>
        <w:rPr>
          <w:rFonts w:eastAsia="Times New Roman"/>
          <w:szCs w:val="24"/>
        </w:rPr>
        <w:t xml:space="preserve">πηρεσίας </w:t>
      </w:r>
      <w:r>
        <w:rPr>
          <w:rFonts w:eastAsia="Times New Roman"/>
          <w:szCs w:val="24"/>
        </w:rPr>
        <w:t>α</w:t>
      </w:r>
      <w:r>
        <w:rPr>
          <w:rFonts w:eastAsia="Times New Roman"/>
          <w:szCs w:val="24"/>
        </w:rPr>
        <w:t xml:space="preserve">σύλου. </w:t>
      </w:r>
    </w:p>
    <w:p w14:paraId="413BAC1D" w14:textId="77777777" w:rsidR="0028181B" w:rsidRDefault="00E316D8">
      <w:pPr>
        <w:spacing w:after="0" w:line="600" w:lineRule="auto"/>
        <w:ind w:firstLine="720"/>
        <w:jc w:val="both"/>
        <w:rPr>
          <w:rFonts w:eastAsia="Times New Roman"/>
          <w:szCs w:val="24"/>
        </w:rPr>
      </w:pPr>
      <w:r>
        <w:rPr>
          <w:rFonts w:eastAsia="Times New Roman"/>
          <w:szCs w:val="24"/>
        </w:rPr>
        <w:t xml:space="preserve">Ωστόσο, θεωρούμε απάνθρωπο και βάρβαρο, εάν κάποιος δεν υπακούσει στον γεωγραφικό περιορισμό να στερείται κάθε παροχή υλικών συνθηκών υποδοχής. </w:t>
      </w:r>
    </w:p>
    <w:p w14:paraId="413BAC1E" w14:textId="77777777" w:rsidR="0028181B" w:rsidRDefault="00E316D8">
      <w:pPr>
        <w:spacing w:after="0" w:line="600" w:lineRule="auto"/>
        <w:ind w:firstLine="720"/>
        <w:jc w:val="both"/>
        <w:rPr>
          <w:rFonts w:eastAsia="Times New Roman"/>
          <w:szCs w:val="24"/>
        </w:rPr>
      </w:pPr>
      <w:r>
        <w:rPr>
          <w:rFonts w:eastAsia="Times New Roman"/>
          <w:szCs w:val="24"/>
        </w:rPr>
        <w:t>Πρέπει να δείχνετε περισσότερη ευαισθησία. Κανείς δεν μπορεί να στ</w:t>
      </w:r>
      <w:r>
        <w:rPr>
          <w:rFonts w:eastAsia="Times New Roman"/>
          <w:szCs w:val="24"/>
        </w:rPr>
        <w:t xml:space="preserve">ερηθεί τη στέγαση και τη σίτιση. Τον καταδικάζετε σαν το σκυλί στο αμπέλι. Και καθόλου τυχαία </w:t>
      </w:r>
      <w:r>
        <w:rPr>
          <w:rFonts w:eastAsia="Times New Roman"/>
          <w:szCs w:val="24"/>
        </w:rPr>
        <w:lastRenderedPageBreak/>
        <w:t>η Πρόεδρος της Ένωσης Διοικητικών Δικαστών ανέφερε ότι για τέτοια ζητήματα που άπτονται της αξίας του ανθρώπου δεν θα πρέπει να συζητάμε για διακοπή παροχών.</w:t>
      </w:r>
    </w:p>
    <w:p w14:paraId="413BAC1F" w14:textId="77777777" w:rsidR="0028181B" w:rsidRDefault="00E316D8">
      <w:pPr>
        <w:spacing w:after="0" w:line="600" w:lineRule="auto"/>
        <w:ind w:firstLine="720"/>
        <w:jc w:val="both"/>
        <w:rPr>
          <w:rFonts w:eastAsia="Times New Roman"/>
          <w:szCs w:val="24"/>
        </w:rPr>
      </w:pPr>
      <w:r>
        <w:rPr>
          <w:rFonts w:eastAsia="Times New Roman"/>
          <w:szCs w:val="24"/>
        </w:rPr>
        <w:t>Επίσ</w:t>
      </w:r>
      <w:r>
        <w:rPr>
          <w:rFonts w:eastAsia="Times New Roman"/>
          <w:szCs w:val="24"/>
        </w:rPr>
        <w:t xml:space="preserve">ης, να επισημάνω ότι είναι ομόφωνη η θέση των δημάρχων των νησιών ενάντια στο άρθρο 7 αλλά και πολλών φορέων, γιατί είναι η αιτία των εκρηκτικών προβλημάτων που έχουν. </w:t>
      </w:r>
    </w:p>
    <w:p w14:paraId="413BAC20" w14:textId="77777777" w:rsidR="0028181B" w:rsidRDefault="00E316D8">
      <w:pPr>
        <w:spacing w:after="0" w:line="600" w:lineRule="auto"/>
        <w:ind w:firstLine="720"/>
        <w:jc w:val="both"/>
        <w:rPr>
          <w:rFonts w:eastAsia="Times New Roman"/>
          <w:szCs w:val="24"/>
        </w:rPr>
      </w:pPr>
      <w:r>
        <w:rPr>
          <w:rFonts w:eastAsia="Times New Roman"/>
          <w:szCs w:val="24"/>
        </w:rPr>
        <w:t>Εμείς επαναλαμβάνουμε τη θέση μας για απεγκλωβισμό άμεσα προσφύγων και μεταναστών από τ</w:t>
      </w:r>
      <w:r>
        <w:rPr>
          <w:rFonts w:eastAsia="Times New Roman"/>
          <w:szCs w:val="24"/>
        </w:rPr>
        <w:t xml:space="preserve">α νησιά, τη μεταφορά τους στην ηπειρωτική Ελλάδα σε </w:t>
      </w:r>
      <w:r>
        <w:rPr>
          <w:rFonts w:eastAsia="Times New Roman"/>
          <w:szCs w:val="24"/>
        </w:rPr>
        <w:t>κ</w:t>
      </w:r>
      <w:r>
        <w:rPr>
          <w:rFonts w:eastAsia="Times New Roman"/>
          <w:szCs w:val="24"/>
        </w:rPr>
        <w:t xml:space="preserve">έντρα </w:t>
      </w:r>
      <w:r>
        <w:rPr>
          <w:rFonts w:eastAsia="Times New Roman"/>
          <w:szCs w:val="24"/>
        </w:rPr>
        <w:t>φ</w:t>
      </w:r>
      <w:r>
        <w:rPr>
          <w:rFonts w:eastAsia="Times New Roman"/>
          <w:szCs w:val="24"/>
        </w:rPr>
        <w:t xml:space="preserve">ιλοξενίας, όπου εκεί θα γίνεται κατάθεση αιτημάτων για άσυλο, για να πάνε σε όποια χώρα επιθυμούν. </w:t>
      </w:r>
    </w:p>
    <w:p w14:paraId="413BAC21" w14:textId="77777777" w:rsidR="0028181B" w:rsidRDefault="00E316D8">
      <w:pPr>
        <w:spacing w:after="0" w:line="600" w:lineRule="auto"/>
        <w:ind w:firstLine="720"/>
        <w:jc w:val="both"/>
        <w:rPr>
          <w:rFonts w:eastAsia="Times New Roman"/>
          <w:szCs w:val="24"/>
        </w:rPr>
      </w:pPr>
      <w:r>
        <w:rPr>
          <w:rFonts w:eastAsia="Times New Roman"/>
          <w:szCs w:val="24"/>
        </w:rPr>
        <w:t>Όμως</w:t>
      </w:r>
      <w:r>
        <w:rPr>
          <w:rFonts w:eastAsia="Times New Roman"/>
          <w:szCs w:val="24"/>
        </w:rPr>
        <w:t xml:space="preserve"> θα θέσουμε και το εξής ερώτημα: Πιστεύετε ότι θα σταματήσει η προσφυγιά, όταν έχουμε νέα φάση ιμπεριαλιστικής επιθετικότητας στη Μέση Ανατολή, με δεκάδες πυραυλικές επιθέσεις από ισραηλινά δολοφονικά πολεμικά αεροσκάφη, μετά την κατάπτυστη απόφαση των ΗΠΑ</w:t>
      </w:r>
      <w:r>
        <w:rPr>
          <w:rFonts w:eastAsia="Times New Roman"/>
          <w:szCs w:val="24"/>
        </w:rPr>
        <w:t xml:space="preserve"> για αποχώρηση από τη διεθνή συμφωνία για το ιρανικό πυρηνικό πρόγραμμα;</w:t>
      </w:r>
    </w:p>
    <w:p w14:paraId="413BAC22" w14:textId="77777777" w:rsidR="0028181B" w:rsidRDefault="00E316D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Αλλά και τα ρήγματα που απειλούνται στην ευρωατλαντική «λυκοσυμμαχία», καθώς μεγαλώνουν οι αντιθέσεις για το ξαναμοίρασμα των αγορών και σφαιρών επιρροής, αποδεικνύουν τη νέα, επικίνδ</w:t>
      </w:r>
      <w:r>
        <w:rPr>
          <w:rFonts w:eastAsia="Times New Roman"/>
          <w:szCs w:val="24"/>
        </w:rPr>
        <w:t xml:space="preserve">υνη όξυνση των ιμπεριαλιστικών ανταγωνισμών στη Μέση Ανατολή και την αύξηση των θυμάτων της προσφυγιάς. </w:t>
      </w:r>
    </w:p>
    <w:p w14:paraId="413BAC23" w14:textId="77777777" w:rsidR="0028181B" w:rsidRDefault="00E316D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Σε αυτό το κουβάρι των ανταγωνισμών κατά των λαών εμπλέκεται και η χώρα με ευθύνη της Κυβέρνησης ΣΥΡΙΖΑ - ΑΝΕΛ, που συσφίγγει ακόμα περισσότερο τις πολ</w:t>
      </w:r>
      <w:r>
        <w:rPr>
          <w:rFonts w:eastAsia="Times New Roman"/>
          <w:szCs w:val="24"/>
        </w:rPr>
        <w:t>ιτικοστρατιωτικές και οικονομικές σχέσεις με τον τρομοκράτη, το Ισραήλ, που δολοφονεί μαζικά ακόμα και αθώα γυναικόπαιδα και βρέφη, όπως ξαναέκανε χθες με νεκρούς και χιλιάδες Παλαιστίνιους τραυματίες. Η Κυβέρνηση δεν το καταδίκασε και είναι ντροπή. Το Υπο</w:t>
      </w:r>
      <w:r>
        <w:rPr>
          <w:rFonts w:eastAsia="Times New Roman"/>
          <w:szCs w:val="24"/>
        </w:rPr>
        <w:t>υργείο Εξωτερικών απλώς το ανέφερε, όπως και η Ευρωπαϊκή Ένωση, μιλώντας για αυτοσυγκράτηση, εξισώνοντας το θύμα με τον θύτη. Έτσι είναι, αφού στο όνομα της γεωστρατηγικής αναβάθμισης εμπλέκει τη χώρα και τον λαό μας σε μεγάλες και επικίνδυνες καταστάσεις.</w:t>
      </w:r>
      <w:r>
        <w:rPr>
          <w:rFonts w:eastAsia="Times New Roman"/>
          <w:szCs w:val="24"/>
        </w:rPr>
        <w:t xml:space="preserve"> </w:t>
      </w:r>
    </w:p>
    <w:p w14:paraId="413BAC24" w14:textId="77777777" w:rsidR="0028181B" w:rsidRDefault="00E316D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Σε ό,τι αφορά την υποδοχή των αιτούντων διεθνή προστασία προβλέπονται ορισμένα θετικά, που φοβόμαστε όμως ότι θα μείνουν στα χαρτιά, όπως παραδείγματος χάρ</w:t>
      </w:r>
      <w:r>
        <w:rPr>
          <w:rFonts w:eastAsia="Times New Roman"/>
          <w:szCs w:val="24"/>
        </w:rPr>
        <w:t>ιν</w:t>
      </w:r>
      <w:r>
        <w:rPr>
          <w:rFonts w:eastAsia="Times New Roman"/>
          <w:szCs w:val="24"/>
        </w:rPr>
        <w:t xml:space="preserve"> η υποχρέωση παροχής υλικών συνθηκών υποδοχής σε ανήλικους, ανεξάρτητα από την υποβολή αιτήματος </w:t>
      </w:r>
      <w:r>
        <w:rPr>
          <w:rFonts w:eastAsia="Times New Roman"/>
          <w:szCs w:val="24"/>
        </w:rPr>
        <w:t xml:space="preserve">ασύλου. Είναι θετικό, όπως και άλλα. Όμως η πραγματικότητα είναι μαύρη και ζοφερή. </w:t>
      </w:r>
    </w:p>
    <w:p w14:paraId="413BAC25" w14:textId="77777777" w:rsidR="0028181B" w:rsidRDefault="00E316D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Μιλάμε για το πιο ευαίσθητο τμήμα των προσφύγων και μεταναστών, δηλαδή τους ανήλικους και ειδικά τους ασυνόδευτους. Οι ασυνόδευτοι ανήλικοι υπολογίζονται από την Κυβέρνηση </w:t>
      </w:r>
      <w:r>
        <w:rPr>
          <w:rFonts w:eastAsia="Times New Roman"/>
          <w:szCs w:val="24"/>
        </w:rPr>
        <w:t xml:space="preserve">σε τρεις χιλιάδες τριακόσιους και από αυτούς μόνο οι χίλιοι εκατό, δηλαδή το 1/3, είναι σε ξενώνες. Η πλειοψηφία, μάλιστα, από αυτούς βρίσκονται σε ξενώνες των ΜΚΟ, ενώ οι δημόσιες δομές είναι σχεδόν ανύπαρκτες. Με αυτούς τι θα κάνει η Κυβέρνηση; </w:t>
      </w:r>
    </w:p>
    <w:p w14:paraId="413BAC26" w14:textId="77777777" w:rsidR="0028181B" w:rsidRDefault="00E316D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Αναφέρεσ</w:t>
      </w:r>
      <w:r>
        <w:rPr>
          <w:rFonts w:eastAsia="Times New Roman"/>
          <w:szCs w:val="24"/>
        </w:rPr>
        <w:t xml:space="preserve">τε στο νομοσχέδιο για προστασία των οικογενειών. Καλό είναι αυτό. Όμως τι θα κάνει η Κυβέρνηση για την οικογενειακή επανένωση όταν η Γερμανία που </w:t>
      </w:r>
      <w:r>
        <w:rPr>
          <w:rFonts w:eastAsia="Times New Roman"/>
          <w:szCs w:val="24"/>
        </w:rPr>
        <w:lastRenderedPageBreak/>
        <w:t>είναι η κυρίως χώρα που βρίσκεται κάποιο μέλος της οικογένειας του πρόσφυγα έχει βάλει απάνθρωπο και απαράδεκτ</w:t>
      </w:r>
      <w:r>
        <w:rPr>
          <w:rFonts w:eastAsia="Times New Roman"/>
          <w:szCs w:val="24"/>
        </w:rPr>
        <w:t xml:space="preserve">ο πλαφόν; </w:t>
      </w:r>
    </w:p>
    <w:p w14:paraId="413BAC27" w14:textId="77777777" w:rsidR="0028181B" w:rsidRDefault="00E316D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Στην εκπαίδευση των παιδιών των προσφύγων επικρατεί χάος. Τα προσφυγόπουλα στην ηπειρωτική Ελλάδα -γιατί στα νησιά είναι ανύπαρκτο το δικαίωμα στοιχειώδους εκπαίδευσης- άλλα πάνε στα πρωινά σχολεία ή στα διαπολιτισμικά, με ελάχιστες τάξης υποδομ</w:t>
      </w:r>
      <w:r>
        <w:rPr>
          <w:rFonts w:eastAsia="Times New Roman"/>
          <w:szCs w:val="24"/>
        </w:rPr>
        <w:t xml:space="preserve">ής και προσωπικό. Οι δομές εκπαίδευσης προσφυγόπουλων που κυρίως μένουν σε καταυλισμούς, σε απογευματινές τάξεις, δυστυχώς, ξεκινήσανε πολύ αργά, με προσλήψεις αναπληρωτών εκπαιδευτικών την τελευταία στιγμή, χωρίς διερμηνείς, χωρίς υλικοτεχνική υποδομή. </w:t>
      </w:r>
    </w:p>
    <w:p w14:paraId="413BAC28" w14:textId="77777777" w:rsidR="0028181B" w:rsidRDefault="00E316D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Ν</w:t>
      </w:r>
      <w:r>
        <w:rPr>
          <w:rFonts w:eastAsia="Times New Roman"/>
          <w:szCs w:val="24"/>
        </w:rPr>
        <w:t>α πω ότι υπάρχουν θετικά άρθρα και θα τα ψηφίσουμε, όμως θα σας πιέζουμε για την υλοποίησή τους. Ωστόσο απαράδεκτο είναι το άρθρο 10 όπου φυλακίζονται παιδιά ή έγκυες γυναίκες, είναι παραβίαση δικαιωμάτων, συνιστούν απάνθρωπη και εξευτελιστική μεταχείριση.</w:t>
      </w:r>
      <w:r>
        <w:rPr>
          <w:rFonts w:eastAsia="Times New Roman"/>
          <w:szCs w:val="24"/>
        </w:rPr>
        <w:t xml:space="preserve"> Το επισημαίνει και ο Συνήγορος του Πολίτη ότι παραβιάζει το άρθρο 37 της Σύμβασης για τα Δικαιώματα του Παιδιού.</w:t>
      </w:r>
    </w:p>
    <w:p w14:paraId="413BAC29" w14:textId="77777777" w:rsidR="0028181B" w:rsidRDefault="00E316D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Επίσης, είναι σκληρό το άρθρο 19, με εξαίρεση την παράγραφο 5, γιατί περιορίζει ή διακόπτει τη σίτιση σε αιτούντες. Οι λόγοι θα πρέπει να εξετ</w:t>
      </w:r>
      <w:r>
        <w:rPr>
          <w:rFonts w:eastAsia="Times New Roman"/>
          <w:szCs w:val="24"/>
        </w:rPr>
        <w:t>άζονται με περισσότερη λεπτομέρεια. Και εδώ να βάλω το εξής ερώτημα: Όταν δεν υπάρχει προσωπικό να εξυπηρετηθούν σύμφωνα με τα δικαιώματα που έχουν οι πρόσφυγες, τότε δεν παραβιάζονται τα δικαιώματά τους; Δεν μπορεί οι ξεριζωμένοι από ιμπεριαλιστικούς πολέ</w:t>
      </w:r>
      <w:r>
        <w:rPr>
          <w:rFonts w:eastAsia="Times New Roman"/>
          <w:szCs w:val="24"/>
        </w:rPr>
        <w:t xml:space="preserve">μους να καταδικάζονται κιόλας σε στέρηση τροφής και στέγης, δηλαδή σε βασικά ανθρώπινα δικαιώματα. </w:t>
      </w:r>
    </w:p>
    <w:p w14:paraId="413BAC2A" w14:textId="77777777" w:rsidR="0028181B" w:rsidRDefault="00E316D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Σε ό,τι αφορά τις τροποποιήσεις διαδικασιών ασύλου, προβλέπεται συγκρότηση ειδικών ομάδων εργασίας, που σημαίνει υπερεκμετάλλευση και εξόντωση του υπάρχοντο</w:t>
      </w:r>
      <w:r>
        <w:rPr>
          <w:rFonts w:eastAsia="Times New Roman"/>
          <w:szCs w:val="24"/>
        </w:rPr>
        <w:t>ς προσωπικού της Υπηρεσίας Ασύλου και χωρίς κα</w:t>
      </w:r>
      <w:r>
        <w:rPr>
          <w:rFonts w:eastAsia="Times New Roman"/>
          <w:szCs w:val="24"/>
        </w:rPr>
        <w:t>μ</w:t>
      </w:r>
      <w:r>
        <w:rPr>
          <w:rFonts w:eastAsia="Times New Roman"/>
          <w:szCs w:val="24"/>
        </w:rPr>
        <w:t>μ</w:t>
      </w:r>
      <w:r>
        <w:rPr>
          <w:rFonts w:eastAsia="Times New Roman"/>
          <w:szCs w:val="24"/>
        </w:rPr>
        <w:t>ία</w:t>
      </w:r>
      <w:r>
        <w:rPr>
          <w:rFonts w:eastAsia="Times New Roman"/>
          <w:szCs w:val="24"/>
        </w:rPr>
        <w:t xml:space="preserve"> εγγύηση φυσικά για την αποδοτικότητα σε τέτοιους ρυθμούς απασχόλησης, αντί της επαρκούς κάλυψης των υφισταμένων κενών. </w:t>
      </w:r>
    </w:p>
    <w:p w14:paraId="413BAC2B"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lastRenderedPageBreak/>
        <w:t>Μιλάμε για πάγιες ανάγκες, με σταθερό εκπαιδευόμενο και έμπειρο προσωπικό και μέριμνα</w:t>
      </w:r>
      <w:r>
        <w:rPr>
          <w:rFonts w:eastAsia="Times New Roman" w:cs="Times New Roman"/>
          <w:szCs w:val="24"/>
        </w:rPr>
        <w:t xml:space="preserve"> για τα εργασιακά δικαιώματά τους. Πρέπει να προσληφθεί επιπλέον αριθμός καταρτισμένων υπαλλήλων και να συγκροτηθούν επιπλέον Επιτροπές Ασύλου, ώστε να επιταχυνθούν οι διαδικασίες ασύλου, χωρίς όμως αυτό να γίνεται σε βάρος των δικαιωμάτων εργαζομένων και </w:t>
      </w:r>
      <w:r>
        <w:rPr>
          <w:rFonts w:eastAsia="Times New Roman" w:cs="Times New Roman"/>
          <w:szCs w:val="24"/>
        </w:rPr>
        <w:t xml:space="preserve">αιτούντων άσυλο. </w:t>
      </w:r>
    </w:p>
    <w:p w14:paraId="413BAC2C"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Όσον αφορά την τελεσίδικη απόφαση, πρόκειται για αντιδραστική διάταξη που περιστέλλει ακόμη περισσότερο δικαιώματα αιτούντων για διεθνή προστασία, αφού η προσφυγή στα διοικητικά δικαστήρια δεν τους προστατεύει πλέον από την απέλαση. Έτσι </w:t>
      </w:r>
      <w:r>
        <w:rPr>
          <w:rFonts w:eastAsia="Times New Roman" w:cs="Times New Roman"/>
          <w:szCs w:val="24"/>
        </w:rPr>
        <w:t xml:space="preserve">υπονομεύεται άμεσα το δικαίωμα προσφυγής στα διοικητικά δικαστήρια και ανοίγει ο δρόμος αθρόων απελάσεων σε πολύ σύντομο χρονικό διάστημα. Είπατε ότι θα φέρετε τροπολογία. Ακόμη δεν την είδαμε. </w:t>
      </w:r>
    </w:p>
    <w:p w14:paraId="413BAC2D"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Όμως προκλητική είναι και η ενεργή ανάμειξη της Ευρωπαϊκής Υπ</w:t>
      </w:r>
      <w:r>
        <w:rPr>
          <w:rFonts w:eastAsia="Times New Roman" w:cs="Times New Roman"/>
          <w:szCs w:val="24"/>
        </w:rPr>
        <w:t>ηρεσίας Ασύλου και όλες οι διαδικασίες εξέτασης αιτήματος ασύλου, ενώ μέχρι τώρα αυτό περιορι</w:t>
      </w:r>
      <w:r>
        <w:rPr>
          <w:rFonts w:eastAsia="Times New Roman" w:cs="Times New Roman"/>
          <w:szCs w:val="24"/>
        </w:rPr>
        <w:lastRenderedPageBreak/>
        <w:t>ζόταν στις κατά παρέκκλιση διαδικασίες συνόρων. Δίνετε τη δυνατότητα στο προσωπικό ευρωπαϊκής υπηρεσίας να προβαίνει σε κάθε διοικητική ενέργεια για τη διεκπεραίωσ</w:t>
      </w:r>
      <w:r>
        <w:rPr>
          <w:rFonts w:eastAsia="Times New Roman" w:cs="Times New Roman"/>
          <w:szCs w:val="24"/>
        </w:rPr>
        <w:t xml:space="preserve">η της αίτησης ασύλου. Δηλαδή, ξένο προσωπικό θα υποκαθιστά προσωπικό της δημόσιας Υπηρεσίας Ασύλου. </w:t>
      </w:r>
    </w:p>
    <w:p w14:paraId="413BAC2E"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Επίσης, μειώνετε ακόμη περισσότερο τις προθεσμίες εξέτασης των αιτήσεων ασύλου για την ταχύρρυθμη διαδικασία. Ήταν ενενήντα ημέρες και τις πηγαίνετε στις τ</w:t>
      </w:r>
      <w:r>
        <w:rPr>
          <w:rFonts w:eastAsia="Times New Roman" w:cs="Times New Roman"/>
          <w:szCs w:val="24"/>
        </w:rPr>
        <w:t>ριάντα ημέρες.</w:t>
      </w:r>
    </w:p>
    <w:p w14:paraId="413BAC2F"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Σε ό,τι αφορά τις ιατρικές εξετάσεις των αιτούντων, λέτε να γίνονται στα ΚΥΤ. Όμως με ποια υποδομή; Με τις ήδη τραγικές, έως ανύπαρκτες, υγειονομικές υπηρεσίες; Δηλαδή θα μείνει, στην κυριολεξία, στα χαρτιά. </w:t>
      </w:r>
    </w:p>
    <w:p w14:paraId="413BAC30"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Όμως, έχετε και </w:t>
      </w:r>
      <w:r>
        <w:rPr>
          <w:rFonts w:eastAsia="Times New Roman" w:cs="Times New Roman"/>
          <w:szCs w:val="24"/>
          <w:lang w:val="en-US"/>
        </w:rPr>
        <w:t>fast</w:t>
      </w:r>
      <w:r w:rsidRPr="00295A36">
        <w:rPr>
          <w:rFonts w:eastAsia="Times New Roman" w:cs="Times New Roman"/>
          <w:szCs w:val="24"/>
        </w:rPr>
        <w:t xml:space="preserve"> </w:t>
      </w:r>
      <w:r>
        <w:rPr>
          <w:rFonts w:eastAsia="Times New Roman" w:cs="Times New Roman"/>
          <w:szCs w:val="24"/>
          <w:lang w:val="en-US"/>
        </w:rPr>
        <w:t>tr</w:t>
      </w:r>
      <w:r>
        <w:rPr>
          <w:rFonts w:eastAsia="Times New Roman" w:cs="Times New Roman"/>
          <w:szCs w:val="24"/>
          <w:lang w:val="en-US"/>
        </w:rPr>
        <w:t>a</w:t>
      </w:r>
      <w:r>
        <w:rPr>
          <w:rFonts w:eastAsia="Times New Roman" w:cs="Times New Roman"/>
          <w:szCs w:val="24"/>
          <w:lang w:val="en-US"/>
        </w:rPr>
        <w:t>ck</w:t>
      </w:r>
      <w:r w:rsidRPr="00295A36">
        <w:rPr>
          <w:rFonts w:eastAsia="Times New Roman" w:cs="Times New Roman"/>
          <w:szCs w:val="24"/>
        </w:rPr>
        <w:t xml:space="preserve"> </w:t>
      </w:r>
      <w:r>
        <w:rPr>
          <w:rFonts w:eastAsia="Times New Roman" w:cs="Times New Roman"/>
          <w:szCs w:val="24"/>
        </w:rPr>
        <w:t xml:space="preserve">διαδικασίες για τις περιπτώσεις μεγάλου αριθμού αφίξεων και υποβολής αιτήσεων ασύλου στα λιμάνια, στους αερολιμένες ή στα ΚΥΤ. Μειώνετε ήδη την πολύ μικρή προθεσμία άσκησης προσφυγής στην περίπτωση που </w:t>
      </w:r>
      <w:r>
        <w:rPr>
          <w:rFonts w:eastAsia="Times New Roman" w:cs="Times New Roman"/>
          <w:szCs w:val="24"/>
        </w:rPr>
        <w:lastRenderedPageBreak/>
        <w:t xml:space="preserve">η απόφαση δεν επιδοθεί ή το δελτίο λήξει πριν από την </w:t>
      </w:r>
      <w:r>
        <w:rPr>
          <w:rFonts w:eastAsia="Times New Roman" w:cs="Times New Roman"/>
          <w:szCs w:val="24"/>
        </w:rPr>
        <w:t xml:space="preserve">έκδοση απόφασης. Από τις εξήντα ημέρες, πηγαίνει στις δεκαπέντε ημέρες. </w:t>
      </w:r>
    </w:p>
    <w:p w14:paraId="413BAC31"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Τελικά, οι προτεινόμενες ρυθμίσεις χειροτερεύουν την υπάρχουσα κακή κατάσταση. Ποιος είναι ο στόχος των ρυθμίσεων; Είναι οι </w:t>
      </w:r>
      <w:r>
        <w:rPr>
          <w:rFonts w:eastAsia="Times New Roman" w:cs="Times New Roman"/>
          <w:szCs w:val="24"/>
          <w:lang w:val="en-US"/>
        </w:rPr>
        <w:t>fast</w:t>
      </w:r>
      <w:r w:rsidRPr="00A76D23">
        <w:rPr>
          <w:rFonts w:eastAsia="Times New Roman" w:cs="Times New Roman"/>
          <w:szCs w:val="24"/>
        </w:rPr>
        <w:t xml:space="preserve"> </w:t>
      </w:r>
      <w:r>
        <w:rPr>
          <w:rFonts w:eastAsia="Times New Roman" w:cs="Times New Roman"/>
          <w:szCs w:val="24"/>
          <w:lang w:val="en-US"/>
        </w:rPr>
        <w:t>tr</w:t>
      </w:r>
      <w:r>
        <w:rPr>
          <w:rFonts w:eastAsia="Times New Roman" w:cs="Times New Roman"/>
          <w:szCs w:val="24"/>
          <w:lang w:val="en-US"/>
        </w:rPr>
        <w:t>a</w:t>
      </w:r>
      <w:r>
        <w:rPr>
          <w:rFonts w:eastAsia="Times New Roman" w:cs="Times New Roman"/>
          <w:szCs w:val="24"/>
          <w:lang w:val="en-US"/>
        </w:rPr>
        <w:t>ck</w:t>
      </w:r>
      <w:r w:rsidRPr="00A76D23">
        <w:rPr>
          <w:rFonts w:eastAsia="Times New Roman" w:cs="Times New Roman"/>
          <w:szCs w:val="24"/>
        </w:rPr>
        <w:t xml:space="preserve"> </w:t>
      </w:r>
      <w:r>
        <w:rPr>
          <w:rFonts w:eastAsia="Times New Roman" w:cs="Times New Roman"/>
          <w:szCs w:val="24"/>
        </w:rPr>
        <w:t xml:space="preserve">διαδικασίες ασύλου, εξαιτίας των οποίων ο αιτών </w:t>
      </w:r>
      <w:r>
        <w:rPr>
          <w:rFonts w:eastAsia="Times New Roman" w:cs="Times New Roman"/>
          <w:szCs w:val="24"/>
        </w:rPr>
        <w:t>διεθνή προστασία μπορεί πολύ εύκολα να χάσει το δικαίωμα για άσυλο και να μπει στα Κέντρα Κράτησης για απέλαση, κατά παράβαση κάθε έννοιας δικαίου ή ακόμη περισσότερο για μαζικές απελάσεις, γιατί οι μαζικές απελάσεις δεν γίνονταν μόνο με τις προηγούμενες κ</w:t>
      </w:r>
      <w:r>
        <w:rPr>
          <w:rFonts w:eastAsia="Times New Roman" w:cs="Times New Roman"/>
          <w:szCs w:val="24"/>
        </w:rPr>
        <w:t>υβερνήσεις, αλλά και με τη σημερινή.</w:t>
      </w:r>
    </w:p>
    <w:p w14:paraId="413BAC32"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Στον Μεταναστευτικό Κώδικα γίνονται δικαιολογημένες αλλαγές, όπως προσαρμογή στο σύμφωνο συμβίωσης. Ωστόσο συνεχίζεται η τακτική νομιμοποίησης ενός μέρους των οικονομικών μεταναστών που ζουν και εργάζονται χρόνια στη χώ</w:t>
      </w:r>
      <w:r>
        <w:rPr>
          <w:rFonts w:eastAsia="Times New Roman" w:cs="Times New Roman"/>
          <w:szCs w:val="24"/>
        </w:rPr>
        <w:t xml:space="preserve">ρα μας με τη διαδικασία των «εξαιρετικών λόγων» που έχουν γίνει «λάστιχο», αντί για μία διαδικασία απλή και χωρίς εξοντωτικά παράβολα -τα περιμένουμε και αυτά σε τροπολογία- προωθώντας την έγκριση μιας μακροχρόνιας άδειας παραμονής. </w:t>
      </w:r>
    </w:p>
    <w:p w14:paraId="413BAC33"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lastRenderedPageBreak/>
        <w:t>Χρειάζεται μία γενναία</w:t>
      </w:r>
      <w:r>
        <w:rPr>
          <w:rFonts w:eastAsia="Times New Roman" w:cs="Times New Roman"/>
          <w:szCs w:val="24"/>
        </w:rPr>
        <w:t xml:space="preserve"> στελέχωση των </w:t>
      </w:r>
      <w:r>
        <w:rPr>
          <w:rFonts w:eastAsia="Times New Roman" w:cs="Times New Roman"/>
          <w:szCs w:val="24"/>
        </w:rPr>
        <w:t>υ</w:t>
      </w:r>
      <w:r>
        <w:rPr>
          <w:rFonts w:eastAsia="Times New Roman" w:cs="Times New Roman"/>
          <w:szCs w:val="24"/>
        </w:rPr>
        <w:t xml:space="preserve">πηρεσιών της τοπικής και αποκεντρωμένης διοίκησης, γενικότερα όλων των </w:t>
      </w:r>
      <w:r>
        <w:rPr>
          <w:rFonts w:eastAsia="Times New Roman" w:cs="Times New Roman"/>
          <w:szCs w:val="24"/>
        </w:rPr>
        <w:t>υ</w:t>
      </w:r>
      <w:r>
        <w:rPr>
          <w:rFonts w:eastAsia="Times New Roman" w:cs="Times New Roman"/>
          <w:szCs w:val="24"/>
        </w:rPr>
        <w:t>πηρεσιών που είναι επιφορτισμένες με την παραλαβή των αιτημάτων και την εξέταση έκδοσης αδειών διαμονής, γιατί οι ουρές είναι μεγάλες. Επίσης, η άδεια διαμονής λόγω «εξ</w:t>
      </w:r>
      <w:r>
        <w:rPr>
          <w:rFonts w:eastAsia="Times New Roman" w:cs="Times New Roman"/>
          <w:szCs w:val="24"/>
        </w:rPr>
        <w:t xml:space="preserve">αιρετικών λόγων» δεν μπορεί να ανανεωθεί για τον ίδιο λόγο για τον οποίο χορηγήθηκε αρχικά. Είναι άπαξ, όπως χαρακτηριστικά αναφέρεται, γεγονός πολύ άδικο και πρέπει να το πάρετε πίσω. </w:t>
      </w:r>
    </w:p>
    <w:p w14:paraId="413BAC34"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Ακόμη θεωρούμε ότι υπάρχει θέμα άνισης μεταχείρισης των μελών της οικο</w:t>
      </w:r>
      <w:r>
        <w:rPr>
          <w:rFonts w:eastAsia="Times New Roman" w:cs="Times New Roman"/>
          <w:szCs w:val="24"/>
        </w:rPr>
        <w:t xml:space="preserve">γένειας των οικονομικών μεταναστών ως προς την ιατροφαρμακευτική περίθαλψη, που έγινε χειρότερη με τον ν.4529/2018, όπως σωστά επισημαίνεται και στις παρατηρήσεις της Εθνικής Επιτροπής για τα Δικαιώματα του Ανθρώπου. </w:t>
      </w:r>
    </w:p>
    <w:p w14:paraId="413BAC35" w14:textId="77777777" w:rsidR="0028181B" w:rsidRDefault="00E316D8">
      <w:pPr>
        <w:spacing w:line="600" w:lineRule="auto"/>
        <w:ind w:firstLine="720"/>
        <w:jc w:val="both"/>
        <w:rPr>
          <w:rFonts w:eastAsia="Times New Roman"/>
          <w:szCs w:val="24"/>
        </w:rPr>
      </w:pPr>
      <w:r>
        <w:rPr>
          <w:rFonts w:eastAsia="Times New Roman"/>
          <w:szCs w:val="24"/>
        </w:rPr>
        <w:t xml:space="preserve">Τέλος, σωστά αποζημιώνονται ζημιές σε </w:t>
      </w:r>
      <w:r>
        <w:rPr>
          <w:rFonts w:eastAsia="Times New Roman"/>
          <w:szCs w:val="24"/>
        </w:rPr>
        <w:t>περιουσίες από ορισμένους πρόσφυγες ή μετανάστες. Συμφωνούμε να υπάρξει ειδικό ταμείο και άμεση αποζημίωση, όμως πρέπει να το κάνετε.</w:t>
      </w:r>
    </w:p>
    <w:p w14:paraId="413BAC36" w14:textId="77777777" w:rsidR="0028181B" w:rsidRDefault="00E316D8">
      <w:pPr>
        <w:spacing w:line="600" w:lineRule="auto"/>
        <w:ind w:firstLine="720"/>
        <w:jc w:val="both"/>
        <w:rPr>
          <w:rFonts w:eastAsia="Times New Roman"/>
          <w:szCs w:val="24"/>
        </w:rPr>
      </w:pPr>
      <w:r>
        <w:rPr>
          <w:rFonts w:eastAsia="Times New Roman"/>
          <w:szCs w:val="24"/>
        </w:rPr>
        <w:lastRenderedPageBreak/>
        <w:t>Το Κομμουνιστικό Κόμμα Ελλάδας δεν θέλει κανένας του μόχθου να ξεριζώνεται από τον τόπο του. Θέλουμε τους λαούς όρθιους, ν</w:t>
      </w:r>
      <w:r>
        <w:rPr>
          <w:rFonts w:eastAsia="Times New Roman"/>
          <w:szCs w:val="24"/>
        </w:rPr>
        <w:t>α ζουν με ευημερία στην χώρα τους και να παλεύουν να απαλλαγούν από τους δυνάστες τους, γι’ αυτό διεκδικούμε -και πιέζουμε- μέτρα άμεσης ανακούφισης και αλληλεγγύης στους ξεριζωμένους, άμεση χορήγηση ταξιδιωτικών εγγράφων σε πρόσφυγες και μετανάστες και να</w:t>
      </w:r>
      <w:r>
        <w:rPr>
          <w:rFonts w:eastAsia="Times New Roman"/>
          <w:szCs w:val="24"/>
        </w:rPr>
        <w:t xml:space="preserve"> ταξιδέψουν στις χώρες που επιθυμούν, να ζουν σε κατάλληλους δημόσιους χώρους προσωρινής φιλοξενίας με επαρκή σίτιση και ιατροφαρμακευτική περίθαλψη.</w:t>
      </w:r>
    </w:p>
    <w:p w14:paraId="413BAC37" w14:textId="77777777" w:rsidR="0028181B" w:rsidRDefault="00E316D8">
      <w:pPr>
        <w:spacing w:line="600" w:lineRule="auto"/>
        <w:ind w:firstLine="720"/>
        <w:jc w:val="both"/>
        <w:rPr>
          <w:rFonts w:eastAsia="Times New Roman"/>
          <w:szCs w:val="24"/>
        </w:rPr>
      </w:pPr>
      <w:r>
        <w:rPr>
          <w:rFonts w:eastAsia="Times New Roman"/>
          <w:szCs w:val="24"/>
        </w:rPr>
        <w:t>Και για τους μετανάστες, όμως, που ζουν και εργάζονται χρόνια στη χώρα μας ζητάμε πλήρη και ίσα δικαιώματα</w:t>
      </w:r>
      <w:r>
        <w:rPr>
          <w:rFonts w:eastAsia="Times New Roman"/>
          <w:szCs w:val="24"/>
        </w:rPr>
        <w:t xml:space="preserve"> με τους Έλληνες συναδέλφους τους. Όμως όσο θα υπάρχουν εστίες ιμπεριαλιστικών πολέμων και καπιταλιστική κυριαρχία που εξαθλιώνει λαούς, το πρόβλημα θα γιγαντώνει. Γι’ αυτό λύση είναι η πάλη ενάντια στο βάρβαρο καπιταλιστικό εκμεταλλευτικό σύστημα που γενν</w:t>
      </w:r>
      <w:r>
        <w:rPr>
          <w:rFonts w:eastAsia="Times New Roman"/>
          <w:szCs w:val="24"/>
        </w:rPr>
        <w:t>ά πολέμους, φτώχεια και προσφυγιά.</w:t>
      </w:r>
    </w:p>
    <w:p w14:paraId="413BAC38" w14:textId="77777777" w:rsidR="0028181B" w:rsidRDefault="00E316D8">
      <w:pPr>
        <w:spacing w:line="600" w:lineRule="auto"/>
        <w:ind w:firstLine="720"/>
        <w:jc w:val="both"/>
        <w:rPr>
          <w:rFonts w:eastAsia="Times New Roman"/>
          <w:szCs w:val="24"/>
        </w:rPr>
      </w:pPr>
      <w:r>
        <w:rPr>
          <w:rFonts w:eastAsia="Times New Roman"/>
          <w:szCs w:val="24"/>
        </w:rPr>
        <w:t>Καταψηφίζουμε και για τις τροπολογίες θα τοποθετηθούμε στη δευτερολογία μας.</w:t>
      </w:r>
    </w:p>
    <w:p w14:paraId="413BAC39" w14:textId="77777777" w:rsidR="0028181B" w:rsidRDefault="00E316D8">
      <w:pPr>
        <w:spacing w:line="600" w:lineRule="auto"/>
        <w:ind w:firstLine="720"/>
        <w:jc w:val="both"/>
        <w:rPr>
          <w:rFonts w:eastAsia="Times New Roman"/>
          <w:szCs w:val="24"/>
        </w:rPr>
      </w:pPr>
      <w:r>
        <w:rPr>
          <w:rFonts w:eastAsia="Times New Roman"/>
          <w:b/>
          <w:szCs w:val="24"/>
        </w:rPr>
        <w:lastRenderedPageBreak/>
        <w:t xml:space="preserve">ΠΡΟΕΔΡΕΥΩΝ (Μάριος Γεωργιάδης): </w:t>
      </w:r>
      <w:r>
        <w:rPr>
          <w:rFonts w:eastAsia="Times New Roman"/>
          <w:szCs w:val="24"/>
        </w:rPr>
        <w:t>Ευχαριστούμε την κ. Μανωλάκου.</w:t>
      </w:r>
    </w:p>
    <w:p w14:paraId="413BAC3A" w14:textId="77777777" w:rsidR="0028181B" w:rsidRDefault="00E316D8">
      <w:pPr>
        <w:spacing w:line="600" w:lineRule="auto"/>
        <w:ind w:firstLine="720"/>
        <w:jc w:val="both"/>
        <w:rPr>
          <w:rFonts w:eastAsia="Times New Roman"/>
          <w:szCs w:val="24"/>
        </w:rPr>
      </w:pPr>
      <w:r>
        <w:rPr>
          <w:rFonts w:eastAsia="Times New Roman"/>
          <w:szCs w:val="24"/>
        </w:rPr>
        <w:t xml:space="preserve">Τον λόγο έχει ο κ. Κωνσταντίνος Κατσίκης, ειδικός αγορητής από τους Ανεξάρτητους </w:t>
      </w:r>
      <w:r>
        <w:rPr>
          <w:rFonts w:eastAsia="Times New Roman"/>
          <w:szCs w:val="24"/>
        </w:rPr>
        <w:t>Έλληνες, για δεκαπέντε λεπτά.</w:t>
      </w:r>
    </w:p>
    <w:p w14:paraId="413BAC3B" w14:textId="77777777" w:rsidR="0028181B" w:rsidRDefault="00E316D8">
      <w:pPr>
        <w:spacing w:line="600" w:lineRule="auto"/>
        <w:ind w:firstLine="720"/>
        <w:jc w:val="both"/>
        <w:rPr>
          <w:rFonts w:eastAsia="Times New Roman"/>
          <w:szCs w:val="24"/>
        </w:rPr>
      </w:pPr>
      <w:r>
        <w:rPr>
          <w:rFonts w:eastAsia="Times New Roman"/>
          <w:b/>
          <w:szCs w:val="24"/>
        </w:rPr>
        <w:t>ΚΩΝΣΤΑΝΤΙΝΟΣ ΚΑΤΣΙΚΗΣ</w:t>
      </w:r>
      <w:r w:rsidRPr="007013AF">
        <w:rPr>
          <w:rFonts w:eastAsia="Times New Roman"/>
          <w:b/>
          <w:szCs w:val="24"/>
        </w:rPr>
        <w:t>:</w:t>
      </w:r>
      <w:r>
        <w:rPr>
          <w:rFonts w:eastAsia="Times New Roman"/>
          <w:b/>
          <w:szCs w:val="24"/>
        </w:rPr>
        <w:t xml:space="preserve"> </w:t>
      </w:r>
      <w:r w:rsidRPr="007013AF">
        <w:rPr>
          <w:rFonts w:eastAsia="Times New Roman"/>
          <w:szCs w:val="24"/>
        </w:rPr>
        <w:t>Ευχαριστώ, κύριε Πρόεδρε.</w:t>
      </w:r>
    </w:p>
    <w:p w14:paraId="413BAC3C" w14:textId="77777777" w:rsidR="0028181B" w:rsidRDefault="00E316D8">
      <w:pPr>
        <w:spacing w:line="600" w:lineRule="auto"/>
        <w:ind w:firstLine="720"/>
        <w:jc w:val="both"/>
        <w:rPr>
          <w:rFonts w:eastAsia="Times New Roman"/>
          <w:szCs w:val="24"/>
        </w:rPr>
      </w:pPr>
      <w:r w:rsidRPr="007013AF">
        <w:rPr>
          <w:rFonts w:eastAsia="Times New Roman"/>
          <w:szCs w:val="24"/>
        </w:rPr>
        <w:t xml:space="preserve">Κυρίες και κύριοι συνάδελφοι, το σημερινό υπό ψήφιση σχέδιο νόμου λειτουργεί αθροιστικά προς την κατεύθυνση των δομικών μεταρρυθμίσεων που προωθεί η Κυβέρνηση ΣΥΡΙΖΑ - ΑΝΕΛ. </w:t>
      </w:r>
    </w:p>
    <w:p w14:paraId="413BAC3D" w14:textId="77777777" w:rsidR="0028181B" w:rsidRDefault="00E316D8">
      <w:pPr>
        <w:spacing w:line="600" w:lineRule="auto"/>
        <w:ind w:firstLine="720"/>
        <w:jc w:val="both"/>
        <w:rPr>
          <w:rFonts w:eastAsia="Times New Roman"/>
          <w:szCs w:val="24"/>
        </w:rPr>
      </w:pPr>
      <w:r w:rsidRPr="007013AF">
        <w:rPr>
          <w:rFonts w:eastAsia="Times New Roman"/>
          <w:szCs w:val="24"/>
        </w:rPr>
        <w:t>Το</w:t>
      </w:r>
      <w:r w:rsidRPr="007013AF">
        <w:rPr>
          <w:rFonts w:eastAsia="Times New Roman"/>
          <w:szCs w:val="24"/>
        </w:rPr>
        <w:t xml:space="preserve"> εγχείρημα αυτό στη συγκεκριμένη περίπτωση υποστηρίζεται από την ενσωμάτωση δύο </w:t>
      </w:r>
      <w:r>
        <w:rPr>
          <w:rFonts w:eastAsia="Times New Roman"/>
          <w:szCs w:val="24"/>
        </w:rPr>
        <w:t>κ</w:t>
      </w:r>
      <w:r w:rsidRPr="007013AF">
        <w:rPr>
          <w:rFonts w:eastAsia="Times New Roman"/>
          <w:szCs w:val="24"/>
        </w:rPr>
        <w:t xml:space="preserve">οινοτικών </w:t>
      </w:r>
      <w:r>
        <w:rPr>
          <w:rFonts w:eastAsia="Times New Roman"/>
          <w:szCs w:val="24"/>
        </w:rPr>
        <w:t>ο</w:t>
      </w:r>
      <w:r w:rsidRPr="007013AF">
        <w:rPr>
          <w:rFonts w:eastAsia="Times New Roman"/>
          <w:szCs w:val="24"/>
        </w:rPr>
        <w:t>δηγιών στο εθνικό μας δίκαιο</w:t>
      </w:r>
      <w:r>
        <w:rPr>
          <w:rFonts w:eastAsia="Times New Roman"/>
          <w:szCs w:val="24"/>
        </w:rPr>
        <w:t>. Η ενσωμάτωση αυτή δεν αποτελεί μια απλή νομοθετική προσαρμογή, αποτελεί συνάμα και μια προσπάθεια επίλυσης θεμάτων μέσα από την ανθρωπ</w:t>
      </w:r>
      <w:r>
        <w:rPr>
          <w:rFonts w:eastAsia="Times New Roman"/>
          <w:szCs w:val="24"/>
        </w:rPr>
        <w:t xml:space="preserve">ιστική ματιά, γιατί πρέπει όλοι να κατανοήσουμε πως μια νομοθέτηση είναι ορθή μόνο όταν έχει ανθρώπινο πρόσημο. Και η σημερινή έχει. </w:t>
      </w:r>
      <w:r>
        <w:rPr>
          <w:rFonts w:eastAsia="Times New Roman"/>
          <w:szCs w:val="24"/>
        </w:rPr>
        <w:lastRenderedPageBreak/>
        <w:t xml:space="preserve">Έχει γιατί προσφέρει σε ανθρώπους κατεστραμμένους και κυνηγημένους τη δυνατότητα επανεκκίνησης της ζωής τους, γιατί κανείς </w:t>
      </w:r>
      <w:r>
        <w:rPr>
          <w:rFonts w:eastAsia="Times New Roman"/>
          <w:szCs w:val="24"/>
        </w:rPr>
        <w:t>δεν εγκαταλείπει την πατρίδα του με τέτοιο μαζικό τρόπο εάν σε αυτήν διαβιοί τουλάχιστον ανεκτά. Την εγκαταλείπει όταν συνειδητοποιήσει ότι κινδυνεύει το σπουδαιότερο αγαθό που του έχει χορηγηθεί, το αγαθό της ζωής.</w:t>
      </w:r>
    </w:p>
    <w:p w14:paraId="413BAC3E" w14:textId="77777777" w:rsidR="0028181B" w:rsidRDefault="00E316D8">
      <w:pPr>
        <w:spacing w:line="600" w:lineRule="auto"/>
        <w:ind w:firstLine="720"/>
        <w:jc w:val="both"/>
        <w:rPr>
          <w:rFonts w:eastAsia="Times New Roman"/>
          <w:szCs w:val="24"/>
        </w:rPr>
      </w:pPr>
      <w:r>
        <w:rPr>
          <w:rFonts w:eastAsia="Times New Roman"/>
          <w:szCs w:val="24"/>
        </w:rPr>
        <w:t xml:space="preserve">Οι συζητήσεις που προηγήθηκαν στην </w:t>
      </w:r>
      <w:r>
        <w:rPr>
          <w:rFonts w:eastAsia="Times New Roman"/>
          <w:szCs w:val="24"/>
        </w:rPr>
        <w:t>ε</w:t>
      </w:r>
      <w:r>
        <w:rPr>
          <w:rFonts w:eastAsia="Times New Roman"/>
          <w:szCs w:val="24"/>
        </w:rPr>
        <w:t>πιτροπή, καθώς και η ακρόαση των φορέων αυτό που ανέδειξαν ήταν η επιθυμία και η πρόθεση όλων, θεσμικών και κοινωνίας, το κοινό καλό να αποτελέσει το κριτήριο της επίλυσης των προβλημάτων που έχουν ενσκήψει. Και αυτό πραγματώνεται μέσα από τις τροποποιήσει</w:t>
      </w:r>
      <w:r>
        <w:rPr>
          <w:rFonts w:eastAsia="Times New Roman"/>
          <w:szCs w:val="24"/>
        </w:rPr>
        <w:t>ς που επέρχονται στις προϋποθέσεις εισόδου και διαμονής στην χώρα μας υπηκόων τρίτων χωρών.</w:t>
      </w:r>
    </w:p>
    <w:p w14:paraId="413BAC3F" w14:textId="77777777" w:rsidR="0028181B" w:rsidRDefault="00E316D8">
      <w:pPr>
        <w:spacing w:line="600" w:lineRule="auto"/>
        <w:ind w:firstLine="720"/>
        <w:jc w:val="both"/>
        <w:rPr>
          <w:rFonts w:eastAsia="Times New Roman"/>
          <w:szCs w:val="24"/>
        </w:rPr>
      </w:pPr>
      <w:r>
        <w:rPr>
          <w:rFonts w:eastAsia="Times New Roman"/>
          <w:szCs w:val="24"/>
        </w:rPr>
        <w:t>Η συγκεκριμενοποίηση των προϋποθέσεων αυτών, που είναι αναγκαίες και απαιτητές για την υποδοχή στον ελλαδικό χώρο ατόμων αιτούντων διεθνή προστασία, καθιστά τη διαδ</w:t>
      </w:r>
      <w:r>
        <w:rPr>
          <w:rFonts w:eastAsia="Times New Roman"/>
          <w:szCs w:val="24"/>
        </w:rPr>
        <w:t xml:space="preserve">ικασία διαυγή και αντικειμενική. Η πρόβλεψη της διευθέτησης του ζητήματος της νόμιμης αναπλήρωσης του </w:t>
      </w:r>
      <w:r>
        <w:rPr>
          <w:rFonts w:eastAsia="Times New Roman"/>
          <w:szCs w:val="24"/>
        </w:rPr>
        <w:t>δ</w:t>
      </w:r>
      <w:r>
        <w:rPr>
          <w:rFonts w:eastAsia="Times New Roman"/>
          <w:szCs w:val="24"/>
        </w:rPr>
        <w:t xml:space="preserve">ιευθυντή της Υπηρεσίας Ασύλου και της Αρχής </w:t>
      </w:r>
      <w:r>
        <w:rPr>
          <w:rFonts w:eastAsia="Times New Roman"/>
          <w:szCs w:val="24"/>
        </w:rPr>
        <w:lastRenderedPageBreak/>
        <w:t xml:space="preserve">Προσφυγών, καθώς και του </w:t>
      </w:r>
      <w:r>
        <w:rPr>
          <w:rFonts w:eastAsia="Times New Roman"/>
          <w:szCs w:val="24"/>
        </w:rPr>
        <w:t>δ</w:t>
      </w:r>
      <w:r>
        <w:rPr>
          <w:rFonts w:eastAsia="Times New Roman"/>
          <w:szCs w:val="24"/>
        </w:rPr>
        <w:t>ιοικητή της Υπηρεσίας Υποδοχής και Ταυτοποίησης, συρρικνώνει τη γραφειοκρατία και δ</w:t>
      </w:r>
      <w:r>
        <w:rPr>
          <w:rFonts w:eastAsia="Times New Roman"/>
          <w:szCs w:val="24"/>
        </w:rPr>
        <w:t>ιασφαλίζει τη συνέχεια της διοικητικής δράσης.</w:t>
      </w:r>
    </w:p>
    <w:p w14:paraId="413BAC40" w14:textId="77777777" w:rsidR="0028181B" w:rsidRDefault="00E316D8">
      <w:pPr>
        <w:spacing w:line="600" w:lineRule="auto"/>
        <w:ind w:firstLine="720"/>
        <w:jc w:val="both"/>
        <w:rPr>
          <w:rFonts w:eastAsia="Times New Roman"/>
          <w:szCs w:val="24"/>
        </w:rPr>
      </w:pPr>
      <w:r>
        <w:rPr>
          <w:rFonts w:eastAsia="Times New Roman"/>
          <w:szCs w:val="24"/>
        </w:rPr>
        <w:t>Η προτεραιοποίηση της μέριμνας των ανηλίκων καταφαίνεται από τις ρυθμίσεις του άρθρου 22, με τις οποίες κατοχυρώνεται η προστασία τόσο των ασυνόδευτων όσο και των χωρισμένων ανηλίκων, με γνώμονα πάντοτε το βέλ</w:t>
      </w:r>
      <w:r>
        <w:rPr>
          <w:rFonts w:eastAsia="Times New Roman"/>
          <w:szCs w:val="24"/>
        </w:rPr>
        <w:t xml:space="preserve">τιστο συμφέρον τους. </w:t>
      </w:r>
    </w:p>
    <w:p w14:paraId="413BAC41" w14:textId="77777777" w:rsidR="0028181B" w:rsidRDefault="00E316D8">
      <w:pPr>
        <w:spacing w:line="600" w:lineRule="auto"/>
        <w:ind w:firstLine="720"/>
        <w:jc w:val="both"/>
        <w:rPr>
          <w:rFonts w:eastAsia="Times New Roman"/>
          <w:szCs w:val="24"/>
        </w:rPr>
      </w:pPr>
      <w:r>
        <w:rPr>
          <w:rFonts w:eastAsia="Times New Roman"/>
          <w:szCs w:val="24"/>
        </w:rPr>
        <w:t>Η αμελλητί ενημέρωση της πλησιέστερης εισαγγελικής αρχής, εφόσον διαπιστωθεί είσοδος στην ελληνική επικράτεια ασυνόδευτου ανηλίκου, ενεργοποιεί μια ομπρέλα προστασίας και διασφαλίζει την παραπομπή του σε κατάλληλες δομές φιλοξενίας αν</w:t>
      </w:r>
      <w:r>
        <w:rPr>
          <w:rFonts w:eastAsia="Times New Roman"/>
          <w:szCs w:val="24"/>
        </w:rPr>
        <w:t>άλογα με την ηλικία, το φύλο και την ωριμότητα του κάθε ανηλίκου.</w:t>
      </w:r>
    </w:p>
    <w:p w14:paraId="413BAC42"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Με την τοποθέτηση ασυνόδευτων ανηλίκων σε ανάδοχες οικογένειες, θέλω να ελπίζω όχι ομοφυλοφίλων</w:t>
      </w:r>
      <w:r w:rsidRPr="0065208A">
        <w:rPr>
          <w:rFonts w:eastAsia="Times New Roman" w:cs="Times New Roman"/>
          <w:szCs w:val="24"/>
        </w:rPr>
        <w:t>,</w:t>
      </w:r>
      <w:r>
        <w:rPr>
          <w:rFonts w:eastAsia="Times New Roman" w:cs="Times New Roman"/>
          <w:szCs w:val="24"/>
        </w:rPr>
        <w:t xml:space="preserve"> καλύπτεται η επιτακτική ανάγκη εναλλακτικών τρόπων στέγασης των παιδιών αυτών, ο αριθμός των </w:t>
      </w:r>
      <w:r>
        <w:rPr>
          <w:rFonts w:eastAsia="Times New Roman" w:cs="Times New Roman"/>
          <w:szCs w:val="24"/>
        </w:rPr>
        <w:t xml:space="preserve">οποίων έχει πενταπλασιαστεί κατά τη διάρκεια του τελευταίου έτους. </w:t>
      </w:r>
    </w:p>
    <w:p w14:paraId="413BAC43"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lastRenderedPageBreak/>
        <w:t>Για να διασφαλιστεί η ορθή άσκηση των δικαιωμάτων τους, αλλά ταυτόχρονα και η συμμόρφωση με τις υποχρεώσεις τους</w:t>
      </w:r>
      <w:r w:rsidRPr="0065208A">
        <w:rPr>
          <w:rFonts w:eastAsia="Times New Roman" w:cs="Times New Roman"/>
          <w:szCs w:val="24"/>
        </w:rPr>
        <w:t>,</w:t>
      </w:r>
      <w:r>
        <w:rPr>
          <w:rFonts w:eastAsia="Times New Roman" w:cs="Times New Roman"/>
          <w:szCs w:val="24"/>
        </w:rPr>
        <w:t xml:space="preserve"> κρίνεται αναγκαία η πρόβλεψη εκπροσώπησής τους. Ωστόσο, ο οριζόμενος εκπρό</w:t>
      </w:r>
      <w:r>
        <w:rPr>
          <w:rFonts w:eastAsia="Times New Roman" w:cs="Times New Roman"/>
          <w:szCs w:val="24"/>
        </w:rPr>
        <w:t xml:space="preserve">σωπος επιλέγεται με αυστηρά κριτήρια και δεν μπορεί να οριστεί πρόσωπο τα συμφέροντα του οποίου συγκρούονται ή ενδέχεται να συγκρουστούν με τα συμφέροντα του ασυνόδευτου ανηλίκου. </w:t>
      </w:r>
    </w:p>
    <w:p w14:paraId="413BAC44"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Η παρεχόμενη δυνατότητα πρόσβασης των ανηλίκων αλλοδαπών στο ελληνικό εκπαι</w:t>
      </w:r>
      <w:r>
        <w:rPr>
          <w:rFonts w:eastAsia="Times New Roman" w:cs="Times New Roman"/>
          <w:szCs w:val="24"/>
        </w:rPr>
        <w:t>δευτικό σύστημα με αναλογική εφαρμογή των προϋποθέσεων που ισχύουν για τους Έλληνες πολίτες</w:t>
      </w:r>
      <w:r w:rsidRPr="00487084">
        <w:rPr>
          <w:rFonts w:eastAsia="Times New Roman" w:cs="Times New Roman"/>
          <w:szCs w:val="24"/>
        </w:rPr>
        <w:t>,</w:t>
      </w:r>
      <w:r>
        <w:rPr>
          <w:rFonts w:eastAsia="Times New Roman" w:cs="Times New Roman"/>
          <w:szCs w:val="24"/>
        </w:rPr>
        <w:t xml:space="preserve"> καθώς και η παροχή ενισχυτικών μέτρων διδασκαλίας που θα διευκολύνουν την ένταξή τους στο δημόσιο σύστημα εκπαίδευσης, τους κοινωνικοποιεί και τους θωρακίζει με αν</w:t>
      </w:r>
      <w:r>
        <w:rPr>
          <w:rFonts w:eastAsia="Times New Roman" w:cs="Times New Roman"/>
          <w:szCs w:val="24"/>
        </w:rPr>
        <w:t xml:space="preserve">τιστάσεις που θα τους αποτρέψουν από εμπλοκή τους σε έκνομες ενέργειες. </w:t>
      </w:r>
    </w:p>
    <w:p w14:paraId="413BAC45"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Η παροχή δυνατότητας πρόσβασης στους ενήλικες σε παρακολούθηση προγραμμάτων επαγγελματικής κατάρτισης</w:t>
      </w:r>
      <w:r>
        <w:rPr>
          <w:rFonts w:eastAsia="Times New Roman" w:cs="Times New Roman"/>
          <w:szCs w:val="24"/>
        </w:rPr>
        <w:t>,</w:t>
      </w:r>
      <w:r>
        <w:rPr>
          <w:rFonts w:eastAsia="Times New Roman" w:cs="Times New Roman"/>
          <w:szCs w:val="24"/>
        </w:rPr>
        <w:t xml:space="preserve"> τους εφοδιάζει με προσόντα που διευκολύνουν τη νόμιμη είσοδό τους στην αγορά εργ</w:t>
      </w:r>
      <w:r>
        <w:rPr>
          <w:rFonts w:eastAsia="Times New Roman" w:cs="Times New Roman"/>
          <w:szCs w:val="24"/>
        </w:rPr>
        <w:t xml:space="preserve">ασίας. </w:t>
      </w:r>
    </w:p>
    <w:p w14:paraId="413BAC46"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lastRenderedPageBreak/>
        <w:t>Οι ρηξικέλευθες ρυθμίσεις του άρθρου 7 συντάχθηκαν με κριτήριο τον απόλυτο σεβασμό στην ελευθερία του ατόμου και κατ’ επέκταση στην παροχή της δυνατότητας ελεύθερης κυκλοφορίας τους στην ελληνική επικράτεια. Ενδεχόμενος περιορισμός της ελεύθερης αυ</w:t>
      </w:r>
      <w:r>
        <w:rPr>
          <w:rFonts w:eastAsia="Times New Roman" w:cs="Times New Roman"/>
          <w:szCs w:val="24"/>
        </w:rPr>
        <w:t xml:space="preserve">τής κυκλοφορίας θα μπορεί να πραγματοποιείται με απόφαση του </w:t>
      </w:r>
      <w:r>
        <w:rPr>
          <w:rFonts w:eastAsia="Times New Roman" w:cs="Times New Roman"/>
          <w:szCs w:val="24"/>
        </w:rPr>
        <w:t>δ</w:t>
      </w:r>
      <w:r>
        <w:rPr>
          <w:rFonts w:eastAsia="Times New Roman" w:cs="Times New Roman"/>
          <w:szCs w:val="24"/>
        </w:rPr>
        <w:t xml:space="preserve">ιευθυντή της Υπηρεσίας Ασύλου μόνο όταν αυτό κρίνεται αναγκαίο για την ταχύτερη επεξεργασία και επιβεβλημένο για την αποτελεσματικότερη παρακολούθηση των αιτήσεών τους. Η παροχή υλικών συνθηκών </w:t>
      </w:r>
      <w:r>
        <w:rPr>
          <w:rFonts w:eastAsia="Times New Roman" w:cs="Times New Roman"/>
          <w:szCs w:val="24"/>
        </w:rPr>
        <w:t>υποδοχής και ειδικής μέριμνας σε όσους έχει επιβληθεί το μέτρο του περιορισμού και της στέρησης του ευεργετήματος της ελεύθερης κυκλοφορίας αποδεικνύει πως το μέτρο αυτό δεν είναι τιμωρητικού χαρακτήρα, αντίθετα δρα προς όφελος των αιτούντων διεθνή προστασ</w:t>
      </w:r>
      <w:r>
        <w:rPr>
          <w:rFonts w:eastAsia="Times New Roman" w:cs="Times New Roman"/>
          <w:szCs w:val="24"/>
        </w:rPr>
        <w:t xml:space="preserve">ία επειδή θα συντμήσει ουσιαστικά τον χρόνο διεκπεραίωσης των αιτήσεών τους και θα τους οδηγήσει συντομότερα στο επιθυμητό γι’ αυτούς αποτέλεσμα. </w:t>
      </w:r>
    </w:p>
    <w:p w14:paraId="413BAC47"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lastRenderedPageBreak/>
        <w:t>Η πρόβλεψη για την παροχή των υλικών συνθηκών, ακόμα και με τη μορφή οικονομικού βοηθήματος, θα εξασφαλίσει σ</w:t>
      </w:r>
      <w:r>
        <w:rPr>
          <w:rFonts w:eastAsia="Times New Roman" w:cs="Times New Roman"/>
          <w:szCs w:val="24"/>
        </w:rPr>
        <w:t xml:space="preserve">τους αιτούντες ένα επαρκές βιοτικό επίπεδο με σεβασμό στην προσωπική τους αξιοπρέπεια. </w:t>
      </w:r>
    </w:p>
    <w:p w14:paraId="413BAC48"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Η αυτοδιαχείριση των υλικών μέσων που τους παρέχονται στα κέντρα φιλοξενίας, στις ιδιωτικές κατοικίες, στα διαμερίσματα ή στα ξενοδοχεία που μισθώνονται για τον λόγο αυ</w:t>
      </w:r>
      <w:r>
        <w:rPr>
          <w:rFonts w:eastAsia="Times New Roman" w:cs="Times New Roman"/>
          <w:szCs w:val="24"/>
        </w:rPr>
        <w:t xml:space="preserve">τό, επιτρέπει σε αυτούς την κατά το δυνατόν αυτόνομη διαβίωσή τους, εξασφαλίζοντάς τους μεγαλύτερη ατομική και οικογενειακή λειτουργικότητα. </w:t>
      </w:r>
    </w:p>
    <w:p w14:paraId="413BAC49"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Η ενιαία αντιμετώπιση όσων αιτούνται τις ίδιες παροχές επιβάλλει τη θέσπιση όρων και προϋποθέσεων για τη χορήγηση </w:t>
      </w:r>
      <w:r>
        <w:rPr>
          <w:rFonts w:eastAsia="Times New Roman" w:cs="Times New Roman"/>
          <w:szCs w:val="24"/>
        </w:rPr>
        <w:t xml:space="preserve">των παροχών αυτών, οι οποίοι ορθά, κατά τη γνώμη μας, τίθενται προκειμένου να διασφαλίσουν τη δίκαιη, ισόνομη και ισότιμη μεταχείριση όλων. </w:t>
      </w:r>
    </w:p>
    <w:p w14:paraId="413BAC4A"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lastRenderedPageBreak/>
        <w:t>Ορθά επίσης προβλέπεται και ο περιορισμός ή η διακοπή των υλικών συνθηκών υποδοχής σε όποιον από τους αιτούντες παρ</w:t>
      </w:r>
      <w:r>
        <w:rPr>
          <w:rFonts w:eastAsia="Times New Roman" w:cs="Times New Roman"/>
          <w:szCs w:val="24"/>
        </w:rPr>
        <w:t xml:space="preserve">αβεί τους όρους και τις προϋποθέσεις με βάση τις οποίες του έχουν παρασχεθεί τα σχετικά ευεργετήματα. </w:t>
      </w:r>
    </w:p>
    <w:p w14:paraId="413BAC4B"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Η συσσώρευση χιλιάδων εκκρεμών αιτήσεων επέβαλε τον εξορθολογισμό των διαδικασιών χορήγησης ασύλου και τη μείωση της προθεσμίας ταχύρρυθμης διαδικασίας σ</w:t>
      </w:r>
      <w:r>
        <w:rPr>
          <w:rFonts w:eastAsia="Times New Roman" w:cs="Times New Roman"/>
          <w:szCs w:val="24"/>
        </w:rPr>
        <w:t xml:space="preserve">ε τριάντα το πολύ ημέρες όταν οι αιτούντες προέρχονται από ασφαλή χώρα. </w:t>
      </w:r>
    </w:p>
    <w:p w14:paraId="413BAC4C" w14:textId="77777777" w:rsidR="0028181B" w:rsidRDefault="00E316D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Στο Β΄ Μέρος και με τα άρθρα 25 έως 27 διαμορφώνεται ένα ενιαίο καθεστώς προσέλκυσης προσώπων σε ολόκληρη την Ευρωπαϊκή Ένωση, τα οποία μετακινούνται μεταξύ εταιρειών στο πλαίσιο ενδο</w:t>
      </w:r>
      <w:r>
        <w:rPr>
          <w:rFonts w:eastAsia="Times New Roman" w:cs="Times New Roman"/>
          <w:szCs w:val="24"/>
        </w:rPr>
        <w:t xml:space="preserve">εταιρικών μεταθέσεων, όπου τμήματα των ομίλων είναι εγκατεστημένα στην Ελλάδα ή σε άλλα κράτη της Ένωσης. </w:t>
      </w:r>
    </w:p>
    <w:p w14:paraId="413BAC4D" w14:textId="77777777" w:rsidR="0028181B" w:rsidRDefault="00E316D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Θεσπίζεται η δυνατότητα διαμονής με δικαίωμα εργασίας. Προβλέπεται η οικογενειακή επανένωση, χωρίς διάστημα αναμονής, καθώς και το δικαίωμα κινητικότ</w:t>
      </w:r>
      <w:r>
        <w:rPr>
          <w:rFonts w:eastAsia="Times New Roman" w:cs="Times New Roman"/>
          <w:szCs w:val="24"/>
        </w:rPr>
        <w:t xml:space="preserve">ητας </w:t>
      </w:r>
      <w:r>
        <w:rPr>
          <w:rFonts w:eastAsia="Times New Roman" w:cs="Times New Roman"/>
          <w:szCs w:val="24"/>
        </w:rPr>
        <w:lastRenderedPageBreak/>
        <w:t xml:space="preserve">εντός της Ευρωπαϊκής Ένωσης, για εργασιακούς λόγους, σε επιχειρήσεις του ιδίου ομίλου. </w:t>
      </w:r>
    </w:p>
    <w:p w14:paraId="413BAC4E" w14:textId="77777777" w:rsidR="0028181B" w:rsidRDefault="00E316D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Κύριος στόχος αυτού σημείου του σχεδίου νόμου είναι η ίση μεταχείριση των στελεχών και των υπαλλήλων αυτών με τους εργαζόμενους που αποσπώνται από επιχειρήσεις εγκ</w:t>
      </w:r>
      <w:r>
        <w:rPr>
          <w:rFonts w:eastAsia="Times New Roman" w:cs="Times New Roman"/>
          <w:szCs w:val="24"/>
        </w:rPr>
        <w:t xml:space="preserve">ατεστημένες σε κράτος-μέλος της Ευρωπαϊκής Ένωσης σε επιχειρήσεις άλλου κράτους-μέλους της στο πλαίσιο διεθνούς παροχής υπηρεσιών. </w:t>
      </w:r>
    </w:p>
    <w:p w14:paraId="413BAC4F" w14:textId="77777777" w:rsidR="0028181B" w:rsidRDefault="00E316D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Με γνώμονα την ίση μεταχείριση διασφαλίζονται ανάλογοι όροι εργασίας σε σχέση με τους λοιπούς εργαζόμενους και θεσπίζονται ε</w:t>
      </w:r>
      <w:r>
        <w:rPr>
          <w:rFonts w:eastAsia="Times New Roman" w:cs="Times New Roman"/>
          <w:szCs w:val="24"/>
        </w:rPr>
        <w:t xml:space="preserve">ργασιακά δικαιώματα αντίστοιχα των ημεδαπών. </w:t>
      </w:r>
    </w:p>
    <w:p w14:paraId="413BAC50" w14:textId="77777777" w:rsidR="0028181B" w:rsidRDefault="00E316D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Οι διατάξεις της </w:t>
      </w:r>
      <w:r>
        <w:rPr>
          <w:rFonts w:eastAsia="Times New Roman" w:cs="Times New Roman"/>
          <w:szCs w:val="24"/>
        </w:rPr>
        <w:t>ο</w:t>
      </w:r>
      <w:r>
        <w:rPr>
          <w:rFonts w:eastAsia="Times New Roman" w:cs="Times New Roman"/>
          <w:szCs w:val="24"/>
        </w:rPr>
        <w:t>δηγίας δεν υπεισέρχονται και δεν θίγουν την αρμοδιότητα του κράτους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μέλους να ρυθμίζει τις προϋποθέσεις εισδοχής πολιτών τρίτων χωρών στην επικράτειά του και να καθορίζει τον όγκο εισδοχής α</w:t>
      </w:r>
      <w:r>
        <w:rPr>
          <w:rFonts w:eastAsia="Times New Roman" w:cs="Times New Roman"/>
          <w:szCs w:val="24"/>
        </w:rPr>
        <w:t xml:space="preserve">υτών των σκοπούντων εργασία. </w:t>
      </w:r>
    </w:p>
    <w:p w14:paraId="413BAC51" w14:textId="77777777" w:rsidR="0028181B" w:rsidRDefault="00E316D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Η ενσωμάτωση της </w:t>
      </w:r>
      <w:r>
        <w:rPr>
          <w:rFonts w:eastAsia="Times New Roman" w:cs="Times New Roman"/>
          <w:szCs w:val="24"/>
        </w:rPr>
        <w:t>ο</w:t>
      </w:r>
      <w:r>
        <w:rPr>
          <w:rFonts w:eastAsia="Times New Roman" w:cs="Times New Roman"/>
          <w:szCs w:val="24"/>
        </w:rPr>
        <w:t xml:space="preserve">δηγίας αναμένεται να επιδράσει ευεργετικά -θα έλεγα- μεγάλες επιχειρήσεις οι οποίες υλοποιούν επενδυτικά σχέδια στην Ελλάδα, επιτυγχάνοντας ευελιξία στην αξιοποίηση του ανθρώπινου δυναμικού. </w:t>
      </w:r>
    </w:p>
    <w:p w14:paraId="413BAC52" w14:textId="77777777" w:rsidR="0028181B" w:rsidRDefault="00E316D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Οι Ανεξάρτητοι Έ</w:t>
      </w:r>
      <w:r>
        <w:rPr>
          <w:rFonts w:eastAsia="Times New Roman" w:cs="Times New Roman"/>
          <w:szCs w:val="24"/>
        </w:rPr>
        <w:t>λληνες, αντιλαμβανόμενοι τη σπουδαιότητα των συγκεκριμένων ρυθμίσεων, η θεσμοθέτηση των οποίων επιλύει σωρεία προβλημάτων που έχουν προκύψει από την πρωτόγνωρη μεταναστευτική ροή που διαχειρίζεται η ελληνική πολιτεία και τη διάρκεια της συνεχιζόμενης ακόμα</w:t>
      </w:r>
      <w:r>
        <w:rPr>
          <w:rFonts w:eastAsia="Times New Roman" w:cs="Times New Roman"/>
          <w:szCs w:val="24"/>
        </w:rPr>
        <w:t xml:space="preserve"> ανθρωπιστικής κρίσης, υπερψηφίζουμε το παρόν νομοσχέδιο. </w:t>
      </w:r>
    </w:p>
    <w:p w14:paraId="413BAC53" w14:textId="77777777" w:rsidR="0028181B" w:rsidRDefault="00E316D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413BAC54" w14:textId="77777777" w:rsidR="0028181B" w:rsidRDefault="00E316D8">
      <w:pPr>
        <w:tabs>
          <w:tab w:val="left" w:pos="2738"/>
          <w:tab w:val="center" w:pos="4753"/>
          <w:tab w:val="left" w:pos="5723"/>
        </w:tabs>
        <w:spacing w:line="600" w:lineRule="auto"/>
        <w:ind w:firstLine="720"/>
        <w:jc w:val="both"/>
        <w:rPr>
          <w:rFonts w:eastAsia="Times New Roman" w:cs="Times New Roman"/>
          <w:szCs w:val="24"/>
        </w:rPr>
      </w:pPr>
      <w:r w:rsidRPr="000828F7">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Ευχαριστούμε τον κ. Κατσίκη και για την οικονομία στον χρόνο.</w:t>
      </w:r>
    </w:p>
    <w:p w14:paraId="413BAC55" w14:textId="77777777" w:rsidR="0028181B" w:rsidRDefault="00E316D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Παρακαλώ, εάν μπορείτε, να τηρήσετε όλοι τους χρόνους, έτσι ώστε να μπορέσουμε μέχρι τις 20.00΄, που έχουμε υπολογίσει, να ολοκληρώσουμε τη συνεδρίαση. </w:t>
      </w:r>
    </w:p>
    <w:p w14:paraId="413BAC56" w14:textId="77777777" w:rsidR="0028181B" w:rsidRDefault="00E316D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Τον λόγο έχει η Υπουργός Πολιτισμού και Αθλητισμού κ</w:t>
      </w:r>
      <w:r>
        <w:rPr>
          <w:rFonts w:eastAsia="Times New Roman" w:cs="Times New Roman"/>
          <w:szCs w:val="24"/>
        </w:rPr>
        <w:t>.</w:t>
      </w:r>
      <w:r>
        <w:rPr>
          <w:rFonts w:eastAsia="Times New Roman" w:cs="Times New Roman"/>
          <w:szCs w:val="24"/>
        </w:rPr>
        <w:t xml:space="preserve"> Λυδία Κονιόρδου για να αναπτύξει μία τροπολογία. </w:t>
      </w:r>
    </w:p>
    <w:p w14:paraId="413BAC57" w14:textId="77777777" w:rsidR="0028181B" w:rsidRDefault="00E316D8">
      <w:pPr>
        <w:tabs>
          <w:tab w:val="left" w:pos="2738"/>
          <w:tab w:val="center" w:pos="4753"/>
          <w:tab w:val="left" w:pos="5723"/>
        </w:tabs>
        <w:spacing w:line="600" w:lineRule="auto"/>
        <w:ind w:firstLine="720"/>
        <w:jc w:val="both"/>
        <w:rPr>
          <w:rFonts w:eastAsia="Times New Roman" w:cs="Times New Roman"/>
          <w:szCs w:val="24"/>
        </w:rPr>
      </w:pPr>
      <w:r w:rsidRPr="00DC565B">
        <w:rPr>
          <w:rFonts w:eastAsia="Times New Roman" w:cs="Times New Roman"/>
          <w:b/>
          <w:szCs w:val="24"/>
        </w:rPr>
        <w:t>ΛΥΔΙΑ ΚΟΝΙΟΡΔΟΥ (Υπουργός Πολιτισμού και Αθλητισμού):</w:t>
      </w:r>
      <w:r>
        <w:rPr>
          <w:rFonts w:eastAsia="Times New Roman" w:cs="Times New Roman"/>
          <w:b/>
          <w:szCs w:val="24"/>
        </w:rPr>
        <w:t xml:space="preserve"> </w:t>
      </w:r>
      <w:r>
        <w:rPr>
          <w:rFonts w:eastAsia="Times New Roman" w:cs="Times New Roman"/>
          <w:szCs w:val="24"/>
        </w:rPr>
        <w:t xml:space="preserve">Ευχαριστώ, κύριε Πρόεδρε. </w:t>
      </w:r>
    </w:p>
    <w:p w14:paraId="413BAC58" w14:textId="77777777" w:rsidR="0028181B" w:rsidRDefault="00E316D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Κυρίες και κύριοι, σήμερα κατατέθηκε στη Βουλή η τροποποίηση της διάταξης του άρθρου 54, παρ. 2α του ν.4481/2017, η οποία τροποποιούσε το άρθρο 18 του ν.2121/1993 για το δικα</w:t>
      </w:r>
      <w:r>
        <w:rPr>
          <w:rFonts w:eastAsia="Times New Roman" w:cs="Times New Roman"/>
          <w:szCs w:val="24"/>
        </w:rPr>
        <w:t>ίωμα ιδιωτικής αναπαραγωγής και τη συνακόλουθη υποχρέωση των εισαγωγέων ή κατασκευαστών να καταβάλλουν στους δημιουργούς και άλλους δικαιούχους εύλογη αμοιβή για τη ζημία στην οποία υπόκεινται οι ίδιοι από την αντιγραφή των έργων τους για ιδιωτικούς σκοπού</w:t>
      </w:r>
      <w:r>
        <w:rPr>
          <w:rFonts w:eastAsia="Times New Roman" w:cs="Times New Roman"/>
          <w:szCs w:val="24"/>
        </w:rPr>
        <w:t xml:space="preserve">ς. </w:t>
      </w:r>
    </w:p>
    <w:p w14:paraId="413BAC59" w14:textId="77777777" w:rsidR="0028181B" w:rsidRDefault="00E316D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Η αλήθεια είναι ότι δεν μας δόθηκε η ευκαιρία να διενεργήσουμε πλήρη δημόσια διαβούλευση για αυτό το θέμα, όπως θα θέλαμε, κατά την εκπόνηση του ν.4481/2017 </w:t>
      </w:r>
      <w:r>
        <w:rPr>
          <w:rFonts w:eastAsia="Times New Roman" w:cs="Times New Roman"/>
          <w:szCs w:val="24"/>
        </w:rPr>
        <w:lastRenderedPageBreak/>
        <w:t>και αυτό γιατί ο συγκεκριμένος νόμος έχει πάρα πολλά φλέγοντα ζητήματα τα οποία έπρεπε να αντιμ</w:t>
      </w:r>
      <w:r>
        <w:rPr>
          <w:rFonts w:eastAsia="Times New Roman" w:cs="Times New Roman"/>
          <w:szCs w:val="24"/>
        </w:rPr>
        <w:t xml:space="preserve">ετωπιστούν. </w:t>
      </w:r>
    </w:p>
    <w:p w14:paraId="413BAC5A" w14:textId="77777777" w:rsidR="0028181B" w:rsidRDefault="00E316D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Όμως στην πράξη διαπιστώσαμε ότι δεν ήταν δίκαιη και ισορροπημένη η διάταξη αυτή και δεν λάμβανε υπ</w:t>
      </w:r>
      <w:r>
        <w:rPr>
          <w:rFonts w:eastAsia="Times New Roman" w:cs="Times New Roman"/>
          <w:szCs w:val="24"/>
        </w:rPr>
        <w:t xml:space="preserve">’ </w:t>
      </w:r>
      <w:r>
        <w:rPr>
          <w:rFonts w:eastAsia="Times New Roman" w:cs="Times New Roman"/>
          <w:szCs w:val="24"/>
        </w:rPr>
        <w:t xml:space="preserve">όψιν τα αιτήματα και των δύο πλευρών: από τη μία των δημιουργών και δικαιούχων δικαιωμάτων πνευματικής ιδιοκτησίας και συγγενικών δικαιωμάτων </w:t>
      </w:r>
      <w:r>
        <w:rPr>
          <w:rFonts w:eastAsia="Times New Roman" w:cs="Times New Roman"/>
          <w:szCs w:val="24"/>
        </w:rPr>
        <w:t xml:space="preserve">και από την άλλη των εταιρειών εισαγωγής και κατασκευής μηχανημάτων και αποθηκευτικών μέσων πρόσφορων για ιδιωτική αντιγραφή. </w:t>
      </w:r>
    </w:p>
    <w:p w14:paraId="413BAC5B" w14:textId="77777777" w:rsidR="0028181B" w:rsidRDefault="00E316D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Για τον λόγο αυτό επικεντρωθήκαμε σε αυτό το ζήτημα εκ των υστέρων. Είναι ένα ζήτημα πολύ δύσκολο και επίκαιρο όχι μόνο για την Ε</w:t>
      </w:r>
      <w:r>
        <w:rPr>
          <w:rFonts w:eastAsia="Times New Roman" w:cs="Times New Roman"/>
          <w:szCs w:val="24"/>
        </w:rPr>
        <w:t>λλάδα, αλλά και για ολόκληρη την Ευρωπαϊκή Ένωση. Αποτελεί -θα λέγαμε- έναν γόρδιο δεσμό. Η Ελλάδα, ωστόσο, είναι από τις χώρες εκείνες που καταβάλλουν τα λιγότερα για την ιδιωτική αναπαραγωγή στους οργανισμούς συλλογικής διαχείρισης. Και αναφέρομαι σε από</w:t>
      </w:r>
      <w:r>
        <w:rPr>
          <w:rFonts w:eastAsia="Times New Roman" w:cs="Times New Roman"/>
          <w:szCs w:val="24"/>
        </w:rPr>
        <w:t xml:space="preserve">λυτα νούμερα - εισπράξεις και όχι κατ’ ανάγκη σε νομοθετικές προβλέψεις. </w:t>
      </w:r>
    </w:p>
    <w:p w14:paraId="413BAC5C" w14:textId="77777777" w:rsidR="0028181B" w:rsidRDefault="00E316D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Σε σχέση με τους ηλεκτρονικούς υπολογιστές, σας θυμίζω ότι προβλέπονται στη νομοθεσία χωρών της Ευρωπαϊκής Ένωσης, όπως στη Γερμανία, στην Ιταλία, στην Ολλανδία, στην Πορτογαλία κ.λπ</w:t>
      </w:r>
      <w:r>
        <w:rPr>
          <w:rFonts w:eastAsia="Times New Roman" w:cs="Times New Roman"/>
          <w:szCs w:val="24"/>
        </w:rPr>
        <w:t xml:space="preserve">.. Στο σημείο αυτό δεν έχουμε αλλαγή, αλλά ισχύει ό,τι προβλέφθηκε και τον Ιούλιο του 2017. </w:t>
      </w:r>
    </w:p>
    <w:p w14:paraId="413BAC5D" w14:textId="77777777" w:rsidR="0028181B" w:rsidRDefault="00E316D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Σε σχέση με τις εισπράξεις των οργανισμών από την ιδιωτική αναπαραγωγή, θα αναφερθώ ενδεικτικά σε κάποια νούμερα σε χώρες πληθυσμιακά παρόμοιες με την Ελλάδα, όπως</w:t>
      </w:r>
      <w:r>
        <w:rPr>
          <w:rFonts w:eastAsia="Times New Roman" w:cs="Times New Roman"/>
          <w:szCs w:val="24"/>
        </w:rPr>
        <w:t xml:space="preserve"> η Αυστρία. </w:t>
      </w:r>
    </w:p>
    <w:p w14:paraId="413BAC5E"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Η συνολική εύλογη αμοιβή που καταβλήθηκε το 2015 στους Οργανισμούς Συλλογικής Διαχείρισης ανήλθε περίπου σε 10 εκατομμύρια ευρώ. Στο Βέλγιο ανήλθε στα 25 εκατομμύρια ευρώ, στην Πορτογαλία στα 3,5 εκατομμύρια ευρώ, ενώ στην Ελλάδα, για το ίδιο </w:t>
      </w:r>
      <w:r>
        <w:rPr>
          <w:rFonts w:eastAsia="Times New Roman" w:cs="Times New Roman"/>
          <w:szCs w:val="24"/>
        </w:rPr>
        <w:t>έτος, τα ποσά εύλογης αμοιβής που καταβλήθηκαν εκ μέρους των υπόχρεων για όλα τα τεχνικά μέσα, συσκευές και υλικούς φορείς και αποθηκευτικά μέσα, ήταν συνολικά περίπου 1,5 εκατομμύριο ευρώ.</w:t>
      </w:r>
    </w:p>
    <w:p w14:paraId="413BAC5F"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lastRenderedPageBreak/>
        <w:t>Τα ποσά αυτά για τα έσοδα Οργανισμών Συλλογικής Διαχείρισης από τη</w:t>
      </w:r>
      <w:r>
        <w:rPr>
          <w:rFonts w:eastAsia="Times New Roman" w:cs="Times New Roman"/>
          <w:szCs w:val="24"/>
        </w:rPr>
        <w:t xml:space="preserve">ν εύλογη αμοιβή βασίζονται σε δημοσιευμένες εκθέσεις παγκόσμιων Οργανισμών όπως η </w:t>
      </w:r>
      <w:r>
        <w:rPr>
          <w:rFonts w:eastAsia="Times New Roman" w:cs="Times New Roman"/>
          <w:szCs w:val="24"/>
        </w:rPr>
        <w:t>«</w:t>
      </w:r>
      <w:r>
        <w:rPr>
          <w:rFonts w:eastAsia="Times New Roman" w:cs="Times New Roman"/>
          <w:szCs w:val="24"/>
          <w:lang w:val="en-US"/>
        </w:rPr>
        <w:t>CISAC</w:t>
      </w:r>
      <w:r>
        <w:rPr>
          <w:rFonts w:eastAsia="Times New Roman" w:cs="Times New Roman"/>
          <w:szCs w:val="24"/>
        </w:rPr>
        <w:t>»</w:t>
      </w:r>
      <w:r w:rsidRPr="00F96CAC">
        <w:rPr>
          <w:rFonts w:eastAsia="Times New Roman" w:cs="Times New Roman"/>
          <w:szCs w:val="24"/>
        </w:rPr>
        <w:t xml:space="preserve"> </w:t>
      </w:r>
      <w:r>
        <w:rPr>
          <w:rFonts w:eastAsia="Times New Roman" w:cs="Times New Roman"/>
          <w:szCs w:val="24"/>
        </w:rPr>
        <w:t xml:space="preserve">και η </w:t>
      </w:r>
      <w:r>
        <w:rPr>
          <w:rFonts w:eastAsia="Times New Roman" w:cs="Times New Roman"/>
          <w:szCs w:val="24"/>
        </w:rPr>
        <w:t>«</w:t>
      </w:r>
      <w:r>
        <w:rPr>
          <w:rFonts w:eastAsia="Times New Roman" w:cs="Times New Roman"/>
          <w:szCs w:val="24"/>
          <w:lang w:val="en-US"/>
        </w:rPr>
        <w:t>WIPO</w:t>
      </w:r>
      <w:r>
        <w:rPr>
          <w:rFonts w:eastAsia="Times New Roman" w:cs="Times New Roman"/>
          <w:szCs w:val="24"/>
        </w:rPr>
        <w:t>»</w:t>
      </w:r>
      <w:r w:rsidRPr="00F96CAC">
        <w:rPr>
          <w:rFonts w:eastAsia="Times New Roman" w:cs="Times New Roman"/>
          <w:szCs w:val="24"/>
        </w:rPr>
        <w:t>,</w:t>
      </w:r>
      <w:r>
        <w:rPr>
          <w:rFonts w:eastAsia="Times New Roman" w:cs="Times New Roman"/>
          <w:szCs w:val="24"/>
        </w:rPr>
        <w:t xml:space="preserve"> και στα οικονομικά στοιχεία των Οργανισμών Συλλογικής Διαχείρισης στην Ελλάδα και είναι αδιαμφισβήτητα.</w:t>
      </w:r>
    </w:p>
    <w:p w14:paraId="413BAC60"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Σε γενικές γραμμές καταλήξαμε στα εξής: Διευκριν</w:t>
      </w:r>
      <w:r>
        <w:rPr>
          <w:rFonts w:eastAsia="Times New Roman" w:cs="Times New Roman"/>
          <w:szCs w:val="24"/>
        </w:rPr>
        <w:t>ίσαμε στο νόμο ότι στην εύλογη αμοιβή δεν υπόκεινται όλα τα μέσα, αλλά μόνον εκείνα που είναι πρόσφορα για την αναπαραγωγή ήχου και εικόνας. Τα τεχνικά μέσα τα οποία εκ κατασκευής δεν είναι πρόσφορα προς ιδιωτική χρήση, καθώς και αυτά τα οποία προδήλως δεν</w:t>
      </w:r>
      <w:r>
        <w:rPr>
          <w:rFonts w:eastAsia="Times New Roman" w:cs="Times New Roman"/>
          <w:szCs w:val="24"/>
        </w:rPr>
        <w:t xml:space="preserve"> προορίζονται για ιδιωτική χρήση, δεν υπόκεινται στην εύλογη αμοιβή. Αυτό ήταν ένα πάγιο αίτημα του ΣΕΠΕ</w:t>
      </w:r>
      <w:r w:rsidRPr="007E7E9D">
        <w:rPr>
          <w:rFonts w:eastAsia="Times New Roman" w:cs="Times New Roman"/>
          <w:szCs w:val="24"/>
        </w:rPr>
        <w:t>,</w:t>
      </w:r>
      <w:r>
        <w:rPr>
          <w:rFonts w:eastAsia="Times New Roman" w:cs="Times New Roman"/>
          <w:szCs w:val="24"/>
        </w:rPr>
        <w:t xml:space="preserve"> συμβαδίζει με την ενωσιακή νομολογία και δημιουργεί ασφάλεια στην αγορά.</w:t>
      </w:r>
    </w:p>
    <w:p w14:paraId="413BAC61"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Ταυτόχρονα, εξαιρέσαμε από την εύλογη αμοιβή όλα τα αποθηκευτικά μέσα χωρητικ</w:t>
      </w:r>
      <w:r>
        <w:rPr>
          <w:rFonts w:eastAsia="Times New Roman" w:cs="Times New Roman"/>
          <w:szCs w:val="24"/>
        </w:rPr>
        <w:t>ότητας 4</w:t>
      </w:r>
      <w:r>
        <w:rPr>
          <w:rFonts w:eastAsia="Times New Roman" w:cs="Times New Roman"/>
          <w:szCs w:val="24"/>
          <w:lang w:val="en-US"/>
        </w:rPr>
        <w:t>GB</w:t>
      </w:r>
      <w:r>
        <w:rPr>
          <w:rFonts w:eastAsia="Times New Roman" w:cs="Times New Roman"/>
          <w:szCs w:val="24"/>
        </w:rPr>
        <w:t xml:space="preserve"> και κάτω. Θα μπορούσε να υπάρξει πολύς διάλογος στο σημείο αυτό για το εάν το 4</w:t>
      </w:r>
      <w:r>
        <w:rPr>
          <w:rFonts w:eastAsia="Times New Roman" w:cs="Times New Roman"/>
          <w:szCs w:val="24"/>
          <w:lang w:val="en-US"/>
        </w:rPr>
        <w:t>GB</w:t>
      </w:r>
      <w:r>
        <w:rPr>
          <w:rFonts w:eastAsia="Times New Roman" w:cs="Times New Roman"/>
          <w:szCs w:val="24"/>
        </w:rPr>
        <w:t xml:space="preserve"> είναι ένα όριο δίκαιο ή όχι. Ωστόσο θα ήθελα να επισημάνω ότι η </w:t>
      </w:r>
      <w:r>
        <w:rPr>
          <w:rFonts w:eastAsia="Times New Roman" w:cs="Times New Roman"/>
          <w:szCs w:val="24"/>
        </w:rPr>
        <w:lastRenderedPageBreak/>
        <w:t>εύλογη αμοιβή είναι ποσοστιαία, γεγονός που σημαίνει ότι τα μικρά αποθηκευτικά μέσα πληρώνουν λιγότ</w:t>
      </w:r>
      <w:r>
        <w:rPr>
          <w:rFonts w:eastAsia="Times New Roman" w:cs="Times New Roman"/>
          <w:szCs w:val="24"/>
        </w:rPr>
        <w:t>ερο και τα μεγαλύτερα περισσότερο. Οπότε υπάρχει μία αναλογικότητα.</w:t>
      </w:r>
    </w:p>
    <w:p w14:paraId="413BAC62"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Η βασική αρχή στην οποία στηρίζεται ο νόμος, είναι ότι εάν δεν είναι σαφές για ένα μέσο εάν προορίζεται για ιδιωτική χρήση ή όχι, το μέσο αυτό καταβάλλει και ο τελικός αγοραστής μπορεί να </w:t>
      </w:r>
      <w:r>
        <w:rPr>
          <w:rFonts w:eastAsia="Times New Roman" w:cs="Times New Roman"/>
          <w:szCs w:val="24"/>
        </w:rPr>
        <w:t xml:space="preserve">αξιώσει την επιστροφή του ποσού που έχει καταβάλλει. Τον μηχανισμό αυτό οφείλουν να προβλέπουν και να αναρτούν στην ιστοσελίδα τους οι </w:t>
      </w:r>
      <w:r>
        <w:rPr>
          <w:rFonts w:eastAsia="Times New Roman" w:cs="Times New Roman"/>
          <w:szCs w:val="24"/>
        </w:rPr>
        <w:t>ο</w:t>
      </w:r>
      <w:r>
        <w:rPr>
          <w:rFonts w:eastAsia="Times New Roman" w:cs="Times New Roman"/>
          <w:szCs w:val="24"/>
        </w:rPr>
        <w:t>ργανισμοί, ενώ η αίτηση από τον επιχειρηματία ή τον επαγγελματία θα γίνεται σε έναν Οργανισμό Συλλογικής Διαχείρισης που</w:t>
      </w:r>
      <w:r>
        <w:rPr>
          <w:rFonts w:eastAsia="Times New Roman" w:cs="Times New Roman"/>
          <w:szCs w:val="24"/>
        </w:rPr>
        <w:t xml:space="preserve"> αναλαμβάνει αυτή τη διαχείριση, αντί σε όλους όσους έχουν λάβει ποσοστό του ποσού.</w:t>
      </w:r>
    </w:p>
    <w:p w14:paraId="413BAC63"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Τα </w:t>
      </w:r>
      <w:r>
        <w:rPr>
          <w:rFonts w:eastAsia="Times New Roman" w:cs="Times New Roman"/>
          <w:szCs w:val="24"/>
          <w:lang w:val="en-US"/>
        </w:rPr>
        <w:t>tablets</w:t>
      </w:r>
      <w:r w:rsidRPr="00C95739">
        <w:rPr>
          <w:rFonts w:eastAsia="Times New Roman" w:cs="Times New Roman"/>
          <w:szCs w:val="24"/>
        </w:rPr>
        <w:t xml:space="preserve"> </w:t>
      </w:r>
      <w:r>
        <w:rPr>
          <w:rFonts w:eastAsia="Times New Roman" w:cs="Times New Roman"/>
          <w:szCs w:val="24"/>
        </w:rPr>
        <w:t xml:space="preserve">και τα </w:t>
      </w:r>
      <w:r>
        <w:rPr>
          <w:rFonts w:eastAsia="Times New Roman" w:cs="Times New Roman"/>
          <w:szCs w:val="24"/>
          <w:lang w:val="en-US"/>
        </w:rPr>
        <w:t>smartphones</w:t>
      </w:r>
      <w:r>
        <w:rPr>
          <w:rFonts w:eastAsia="Times New Roman" w:cs="Times New Roman"/>
          <w:szCs w:val="24"/>
        </w:rPr>
        <w:t xml:space="preserve"> τίθενται εκτός της έννοιας των ηλεκτρονικών υπολογιστών, αλλά προβλέπονται ρητά στο νόμο και υπόκεινται σε αμοιβή 2%, αντίστοιχη με αυτή των η</w:t>
      </w:r>
      <w:r>
        <w:rPr>
          <w:rFonts w:eastAsia="Times New Roman" w:cs="Times New Roman"/>
          <w:szCs w:val="24"/>
        </w:rPr>
        <w:t xml:space="preserve">λεκτρονικών υπολογιστών, ανεξάρτητα από τη μνήμη </w:t>
      </w:r>
      <w:r>
        <w:rPr>
          <w:rFonts w:eastAsia="Times New Roman" w:cs="Times New Roman"/>
          <w:szCs w:val="24"/>
          <w:lang w:val="en-US"/>
        </w:rPr>
        <w:t>RAM</w:t>
      </w:r>
      <w:r w:rsidRPr="00C95739">
        <w:rPr>
          <w:rFonts w:eastAsia="Times New Roman" w:cs="Times New Roman"/>
          <w:szCs w:val="24"/>
        </w:rPr>
        <w:t>.</w:t>
      </w:r>
      <w:r>
        <w:rPr>
          <w:rFonts w:eastAsia="Times New Roman" w:cs="Times New Roman"/>
          <w:szCs w:val="24"/>
        </w:rPr>
        <w:t xml:space="preserve"> Η μνήμη </w:t>
      </w:r>
      <w:r>
        <w:rPr>
          <w:rFonts w:eastAsia="Times New Roman" w:cs="Times New Roman"/>
          <w:szCs w:val="24"/>
        </w:rPr>
        <w:lastRenderedPageBreak/>
        <w:t>υπήρχε ως κριτήριο στο</w:t>
      </w:r>
      <w:r>
        <w:rPr>
          <w:rFonts w:eastAsia="Times New Roman" w:cs="Times New Roman"/>
          <w:szCs w:val="24"/>
        </w:rPr>
        <w:t>ν</w:t>
      </w:r>
      <w:r>
        <w:rPr>
          <w:rFonts w:eastAsia="Times New Roman" w:cs="Times New Roman"/>
          <w:szCs w:val="24"/>
        </w:rPr>
        <w:t xml:space="preserve"> ν.4481/2017. Ωστόσο δεν ήταν ένα κριτήριο κατάλληλο και για τον λόγο αυτό την καταργήσαμε. </w:t>
      </w:r>
    </w:p>
    <w:p w14:paraId="413BAC64"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Πιο συγκεκριμένα η εύλογη αμοιβή στο νόμο ορίζεται ως εξής: 2% επί της αξίας ηλεκτρονικών υπολογιστών, </w:t>
      </w:r>
      <w:r>
        <w:rPr>
          <w:rFonts w:eastAsia="Times New Roman" w:cs="Times New Roman"/>
          <w:szCs w:val="24"/>
          <w:lang w:val="en-US"/>
        </w:rPr>
        <w:t>tablets</w:t>
      </w:r>
      <w:r w:rsidRPr="00845F77">
        <w:rPr>
          <w:rFonts w:eastAsia="Times New Roman" w:cs="Times New Roman"/>
          <w:szCs w:val="24"/>
        </w:rPr>
        <w:t xml:space="preserve"> </w:t>
      </w:r>
      <w:r>
        <w:rPr>
          <w:rFonts w:eastAsia="Times New Roman" w:cs="Times New Roman"/>
          <w:szCs w:val="24"/>
        </w:rPr>
        <w:t xml:space="preserve">και τα </w:t>
      </w:r>
      <w:r>
        <w:rPr>
          <w:rFonts w:eastAsia="Times New Roman" w:cs="Times New Roman"/>
          <w:szCs w:val="24"/>
          <w:lang w:val="en-US"/>
        </w:rPr>
        <w:t>smartphones</w:t>
      </w:r>
      <w:r>
        <w:rPr>
          <w:rFonts w:eastAsia="Times New Roman" w:cs="Times New Roman"/>
          <w:szCs w:val="24"/>
        </w:rPr>
        <w:t>, 4% σε φωτοτυπικές συσκευές, σαρωτές, εκτυπωτές και χαρτί κατάλληλο για φωτοτυπίες, 6% σε αποθηκευτικά μέσα άνω των 4</w:t>
      </w:r>
      <w:r>
        <w:rPr>
          <w:rFonts w:eastAsia="Times New Roman" w:cs="Times New Roman"/>
          <w:szCs w:val="24"/>
          <w:lang w:val="en-US"/>
        </w:rPr>
        <w:t>GB</w:t>
      </w:r>
      <w:r>
        <w:rPr>
          <w:rFonts w:eastAsia="Times New Roman" w:cs="Times New Roman"/>
          <w:szCs w:val="24"/>
        </w:rPr>
        <w:t>, σε συ</w:t>
      </w:r>
      <w:r>
        <w:rPr>
          <w:rFonts w:eastAsia="Times New Roman" w:cs="Times New Roman"/>
          <w:szCs w:val="24"/>
        </w:rPr>
        <w:t xml:space="preserve">σκευές εγγραφής ήχου και εικόνας, μαγνητικές ταινίες ή άλλους υλικούς φορείς πρόσφορους για την αναπαραγωγή ήχου ή και εικόνας. </w:t>
      </w:r>
    </w:p>
    <w:p w14:paraId="413BAC65"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Σας θυμίζω ότι με το προηγούμενο καθεστώς τα </w:t>
      </w:r>
      <w:r>
        <w:rPr>
          <w:rFonts w:eastAsia="Times New Roman" w:cs="Times New Roman"/>
          <w:szCs w:val="24"/>
          <w:lang w:val="en-US"/>
        </w:rPr>
        <w:t>smartphones</w:t>
      </w:r>
      <w:r w:rsidRPr="00E12068">
        <w:rPr>
          <w:rFonts w:eastAsia="Times New Roman" w:cs="Times New Roman"/>
          <w:szCs w:val="24"/>
        </w:rPr>
        <w:t xml:space="preserve"> </w:t>
      </w:r>
      <w:r>
        <w:rPr>
          <w:rFonts w:eastAsia="Times New Roman" w:cs="Times New Roman"/>
          <w:szCs w:val="24"/>
        </w:rPr>
        <w:t xml:space="preserve">υπάγονταν στο 6% αντί για το 2%. Αυτό άλλαξε και μάλιστα αναδρομικά. </w:t>
      </w:r>
    </w:p>
    <w:p w14:paraId="413BAC66"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Εξορθολογήσαμε το σύστημα υποβολής υπευθύνων δηλώσεων εκ μέρους των οφειλετών και πλέον υποβάλλονται τακτικά ανά ημερολογιακό τρίμηνο και δεν υπάρχει η δυνατότητα από τους Οργανισμούς Συλλογικής Διαχείρισης να ζητούν εντός εξαμή</w:t>
      </w:r>
      <w:r>
        <w:rPr>
          <w:rFonts w:eastAsia="Times New Roman" w:cs="Times New Roman"/>
          <w:szCs w:val="24"/>
        </w:rPr>
        <w:lastRenderedPageBreak/>
        <w:t>νου υποβολή νέας υπεύθυνης δ</w:t>
      </w:r>
      <w:r>
        <w:rPr>
          <w:rFonts w:eastAsia="Times New Roman" w:cs="Times New Roman"/>
          <w:szCs w:val="24"/>
        </w:rPr>
        <w:t>ήλωσης</w:t>
      </w:r>
      <w:r w:rsidRPr="003260D8">
        <w:rPr>
          <w:rFonts w:eastAsia="Times New Roman" w:cs="Times New Roman"/>
          <w:szCs w:val="24"/>
        </w:rPr>
        <w:t>,</w:t>
      </w:r>
      <w:r>
        <w:rPr>
          <w:rFonts w:eastAsia="Times New Roman" w:cs="Times New Roman"/>
          <w:szCs w:val="24"/>
        </w:rPr>
        <w:t xml:space="preserve"> ούτε κάθε μήνα υποβολή αυτής σε περίπτωση μη συμμόρφωσης οφειλέτη σε καταδικαστική απόφαση για υποβολή υπεύθυνης δήλωσης.</w:t>
      </w:r>
    </w:p>
    <w:p w14:paraId="413BAC67"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Επίσης, καταργούμε τον διπλασιασμό της οφειλόμενης αμοιβής σε περίπτωση καθυστέρησης υποβολής της δήλωσης για την αξία των εισ</w:t>
      </w:r>
      <w:r>
        <w:rPr>
          <w:rFonts w:eastAsia="Times New Roman" w:cs="Times New Roman"/>
          <w:szCs w:val="24"/>
        </w:rPr>
        <w:t xml:space="preserve">αγομένων ειδών, διότι θεωρήσαμε ότι ήταν ιδιαίτερα επαχθής. </w:t>
      </w:r>
    </w:p>
    <w:p w14:paraId="413BAC68"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Κλείνοντας, θα ήθελα να παρατηρήσω τα εξής: Δεν εξαιρέσαμε κανένα μηχάνημα ή αποθηκευτικό μέσο που είναι πρόσφορο για ιδιωτική αναπαραγωγή πλην των αποθηκευτικών μέσων των 4</w:t>
      </w:r>
      <w:r>
        <w:rPr>
          <w:rFonts w:eastAsia="Times New Roman" w:cs="Times New Roman"/>
          <w:szCs w:val="24"/>
          <w:lang w:val="en-US"/>
        </w:rPr>
        <w:t>GB</w:t>
      </w:r>
      <w:r>
        <w:rPr>
          <w:rFonts w:eastAsia="Times New Roman" w:cs="Times New Roman"/>
          <w:szCs w:val="24"/>
        </w:rPr>
        <w:t xml:space="preserve"> και κάτω. Θεωρούμε </w:t>
      </w:r>
      <w:r>
        <w:rPr>
          <w:rFonts w:eastAsia="Times New Roman" w:cs="Times New Roman"/>
          <w:szCs w:val="24"/>
        </w:rPr>
        <w:t>ότι σε μία δύσκολη για τους δημιουργούς και άλλους δικαιούχους περίοδο, αυτό θα τους δώσει μία ανάσα</w:t>
      </w:r>
      <w:r w:rsidRPr="003260D8">
        <w:rPr>
          <w:rFonts w:eastAsia="Times New Roman" w:cs="Times New Roman"/>
          <w:szCs w:val="24"/>
        </w:rPr>
        <w:t>,</w:t>
      </w:r>
      <w:r>
        <w:rPr>
          <w:rFonts w:eastAsia="Times New Roman" w:cs="Times New Roman"/>
          <w:szCs w:val="24"/>
        </w:rPr>
        <w:t xml:space="preserve"> ώστε να αυξήσουν τα έσοδά τους.</w:t>
      </w:r>
    </w:p>
    <w:p w14:paraId="413BAC69"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Πέρα απ’ αυτό, είναι και δίκαιο διότι τα έργα τους αναπαράγονται κατά κόρον και ένα πολύ μικρό</w:t>
      </w:r>
      <w:r w:rsidRPr="003260D8">
        <w:rPr>
          <w:rFonts w:eastAsia="Times New Roman" w:cs="Times New Roman"/>
          <w:szCs w:val="24"/>
        </w:rPr>
        <w:t xml:space="preserve"> </w:t>
      </w:r>
      <w:r>
        <w:rPr>
          <w:rFonts w:eastAsia="Times New Roman" w:cs="Times New Roman"/>
          <w:szCs w:val="24"/>
        </w:rPr>
        <w:t>μόνο ποσοστό κέρδους φτάνει</w:t>
      </w:r>
      <w:r>
        <w:rPr>
          <w:rFonts w:eastAsia="Times New Roman" w:cs="Times New Roman"/>
          <w:szCs w:val="24"/>
        </w:rPr>
        <w:t xml:space="preserve"> στα χέρια τους. Δεν μιλώ για τα έργα </w:t>
      </w:r>
      <w:r>
        <w:rPr>
          <w:rFonts w:eastAsia="Times New Roman" w:cs="Times New Roman"/>
          <w:szCs w:val="24"/>
        </w:rPr>
        <w:lastRenderedPageBreak/>
        <w:t xml:space="preserve">που πειρατεύονται. Γι’ αυτά μιλήσαμε στην </w:t>
      </w:r>
      <w:r>
        <w:rPr>
          <w:rFonts w:eastAsia="Times New Roman" w:cs="Times New Roman"/>
          <w:szCs w:val="24"/>
        </w:rPr>
        <w:t>ε</w:t>
      </w:r>
      <w:r>
        <w:rPr>
          <w:rFonts w:eastAsia="Times New Roman" w:cs="Times New Roman"/>
          <w:szCs w:val="24"/>
        </w:rPr>
        <w:t xml:space="preserve">πιτροπή για τις παραβιάσεις στο διαδίκτυο. </w:t>
      </w:r>
    </w:p>
    <w:p w14:paraId="413BAC6A" w14:textId="77777777" w:rsidR="0028181B" w:rsidRDefault="00E316D8">
      <w:pPr>
        <w:spacing w:line="600" w:lineRule="auto"/>
        <w:ind w:firstLine="720"/>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Κυρία Υπουργέ, αν θέλετε, ολοκληρώστε σιγά, σιγά.</w:t>
      </w:r>
    </w:p>
    <w:p w14:paraId="413BAC6B" w14:textId="77777777" w:rsidR="0028181B" w:rsidRDefault="00E316D8">
      <w:pPr>
        <w:spacing w:line="600" w:lineRule="auto"/>
        <w:ind w:firstLine="720"/>
        <w:jc w:val="both"/>
        <w:rPr>
          <w:rFonts w:eastAsia="Times New Roman"/>
          <w:bCs/>
          <w:szCs w:val="24"/>
        </w:rPr>
      </w:pPr>
      <w:r w:rsidRPr="00012D98">
        <w:rPr>
          <w:rFonts w:eastAsia="Times New Roman"/>
          <w:b/>
          <w:bCs/>
          <w:szCs w:val="24"/>
        </w:rPr>
        <w:t>ΛΥΔΙΑ ΚΟΝΙΟΡΔΟΥ (Υπουργός Πολιτισμού και Αθλητισμ</w:t>
      </w:r>
      <w:r w:rsidRPr="00012D98">
        <w:rPr>
          <w:rFonts w:eastAsia="Times New Roman"/>
          <w:b/>
          <w:bCs/>
          <w:szCs w:val="24"/>
        </w:rPr>
        <w:t xml:space="preserve">ού): </w:t>
      </w:r>
      <w:r>
        <w:rPr>
          <w:rFonts w:eastAsia="Times New Roman"/>
          <w:bCs/>
          <w:szCs w:val="24"/>
        </w:rPr>
        <w:t>Ολοκληρώνω, κύριε Πρόεδρε.</w:t>
      </w:r>
    </w:p>
    <w:p w14:paraId="413BAC6C" w14:textId="77777777" w:rsidR="0028181B" w:rsidRDefault="00E316D8">
      <w:pPr>
        <w:spacing w:line="600" w:lineRule="auto"/>
        <w:ind w:firstLine="720"/>
        <w:jc w:val="both"/>
        <w:rPr>
          <w:rFonts w:eastAsia="Times New Roman"/>
          <w:bCs/>
          <w:szCs w:val="24"/>
        </w:rPr>
      </w:pPr>
      <w:r>
        <w:rPr>
          <w:rFonts w:eastAsia="Times New Roman"/>
          <w:bCs/>
          <w:szCs w:val="24"/>
        </w:rPr>
        <w:t>Θεωρούμε ότι ο συνδυασμός των δύο μέτρων θα φέρει άνθ</w:t>
      </w:r>
      <w:r>
        <w:rPr>
          <w:rFonts w:eastAsia="Times New Roman"/>
          <w:bCs/>
          <w:szCs w:val="24"/>
        </w:rPr>
        <w:t>η</w:t>
      </w:r>
      <w:r>
        <w:rPr>
          <w:rFonts w:eastAsia="Times New Roman"/>
          <w:bCs/>
          <w:szCs w:val="24"/>
        </w:rPr>
        <w:t>ση στο χώρο. Και η άνθ</w:t>
      </w:r>
      <w:r>
        <w:rPr>
          <w:rFonts w:eastAsia="Times New Roman"/>
          <w:bCs/>
          <w:szCs w:val="24"/>
        </w:rPr>
        <w:t>η</w:t>
      </w:r>
      <w:r>
        <w:rPr>
          <w:rFonts w:eastAsia="Times New Roman"/>
          <w:bCs/>
          <w:szCs w:val="24"/>
        </w:rPr>
        <w:t>ση αυτή δεν θα έχει αντίκτυπο μόνο στους ίδιους τους δημιουργούς και δικαιούχους, αλλά και σε ολόκληρη την κοινωνία και τον πολιτισμό και σε τελευτ</w:t>
      </w:r>
      <w:r>
        <w:rPr>
          <w:rFonts w:eastAsia="Times New Roman"/>
          <w:bCs/>
          <w:szCs w:val="24"/>
        </w:rPr>
        <w:t>αία ανάλυση σε όλους μας.</w:t>
      </w:r>
    </w:p>
    <w:p w14:paraId="413BAC6D"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Από την άλλη, θεωρώ ότι μία σαφής διάταξη με μηχανισμούς επιστροφής αχρεωστήτων και με αναλογικές μόνο και όχι υπερβολικές κυρώσεις, βοηθάει και τις επιχειρήσεις και την αγορά. </w:t>
      </w:r>
    </w:p>
    <w:p w14:paraId="413BAC6E"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lastRenderedPageBreak/>
        <w:t xml:space="preserve">Προσβλέπουμε στην αγαστή συνεργασία όλων των φορέων </w:t>
      </w:r>
      <w:r>
        <w:rPr>
          <w:rFonts w:eastAsia="Times New Roman" w:cs="Times New Roman"/>
          <w:szCs w:val="24"/>
        </w:rPr>
        <w:t>και είμαστε στη διάθεσή τους να βοηθήσουμε μέσω του αρμόδιου για τα πνευματικά δικαιώματα στην Ελλάδα φορέα του Υπουργείου Πολιτισμού, τον ΟΠΙ, προκειμένου η διάταξη αυτή να εφαρμοστεί άμεσα, χωρίς πρόβλημα και σε συνεννόηση με όλους τους φορείς.</w:t>
      </w:r>
    </w:p>
    <w:p w14:paraId="413BAC6F"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Σας ευχαρ</w:t>
      </w:r>
      <w:r>
        <w:rPr>
          <w:rFonts w:eastAsia="Times New Roman" w:cs="Times New Roman"/>
          <w:szCs w:val="24"/>
        </w:rPr>
        <w:t>ιστώ.</w:t>
      </w:r>
    </w:p>
    <w:p w14:paraId="413BAC70" w14:textId="77777777" w:rsidR="0028181B" w:rsidRDefault="00E316D8">
      <w:pPr>
        <w:spacing w:line="600" w:lineRule="auto"/>
        <w:ind w:firstLine="720"/>
        <w:jc w:val="both"/>
        <w:rPr>
          <w:rFonts w:eastAsia="Times New Roman" w:cs="Times New Roman"/>
          <w:szCs w:val="24"/>
        </w:rPr>
      </w:pPr>
      <w:r w:rsidRPr="0015392E">
        <w:rPr>
          <w:rFonts w:eastAsia="Times New Roman" w:cs="Times New Roman"/>
          <w:b/>
          <w:szCs w:val="24"/>
        </w:rPr>
        <w:t>ΠΡΟΕΔΡΕΥΩΝ (Μάριος Γεωργιάδης):</w:t>
      </w:r>
      <w:r>
        <w:rPr>
          <w:rFonts w:eastAsia="Times New Roman" w:cs="Times New Roman"/>
          <w:szCs w:val="24"/>
        </w:rPr>
        <w:t xml:space="preserve"> Ευχαριστούμε την κυρία Υπουργό.</w:t>
      </w:r>
    </w:p>
    <w:p w14:paraId="413BAC71"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Τον λόγο έχει ο κ. Δανέλλης, εκ μέρους του Ποταμιού, για δεκαπέντε λεπτά.</w:t>
      </w:r>
    </w:p>
    <w:p w14:paraId="413BAC72" w14:textId="77777777" w:rsidR="0028181B" w:rsidRDefault="00E316D8">
      <w:pPr>
        <w:spacing w:line="600" w:lineRule="auto"/>
        <w:ind w:firstLine="720"/>
        <w:jc w:val="both"/>
        <w:rPr>
          <w:rFonts w:eastAsia="Times New Roman" w:cs="Times New Roman"/>
          <w:szCs w:val="24"/>
        </w:rPr>
      </w:pPr>
      <w:r w:rsidRPr="0015392E">
        <w:rPr>
          <w:rFonts w:eastAsia="Times New Roman" w:cs="Times New Roman"/>
          <w:b/>
          <w:szCs w:val="24"/>
        </w:rPr>
        <w:t>ΣΠΥΡΙΔΩΝ ΔΑΝΕΛΛΗΣ:</w:t>
      </w:r>
      <w:r>
        <w:rPr>
          <w:rFonts w:eastAsia="Times New Roman" w:cs="Times New Roman"/>
          <w:szCs w:val="24"/>
        </w:rPr>
        <w:t xml:space="preserve"> Ευχαριστώ, κύριε Πρόεδρε.</w:t>
      </w:r>
    </w:p>
    <w:p w14:paraId="413BAC73"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Να ξεκινήσω με την τροπολογία του Υπουργείου Πολιτισμού.</w:t>
      </w:r>
    </w:p>
    <w:p w14:paraId="413BAC74"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Κυρία Υπουργέ, δυσκολεύομαι να κατανοήσω τι σας κάνει να φέρετε ένα θέμα για τα πνευματικά δικαιώματα ως τροπολογία της τελευταίας στιγμής και, μάλιστα, σε ένα </w:t>
      </w:r>
      <w:r>
        <w:rPr>
          <w:rFonts w:eastAsia="Times New Roman" w:cs="Times New Roman"/>
          <w:szCs w:val="24"/>
        </w:rPr>
        <w:lastRenderedPageBreak/>
        <w:t>νομοσχέδιο του Υπουργείου Μεταναστευτικής Πολιτικής. Εκτός αν θεωρείτε ότι ο έλεγχος εισόδου στη</w:t>
      </w:r>
      <w:r>
        <w:rPr>
          <w:rFonts w:eastAsia="Times New Roman" w:cs="Times New Roman"/>
          <w:szCs w:val="24"/>
        </w:rPr>
        <w:t xml:space="preserve"> χώρα δημιουργιών πνευματικών ή καλλιτεχνικών υπόκειται στον έλεγχο του Υπουργείου Μεταναστευτικής Πολιτικής και αυτός. </w:t>
      </w:r>
    </w:p>
    <w:p w14:paraId="413BAC75"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Νομίζω ότι είναι ένα εξόχως σοβαρό ζήτημα, με πολλές και διαφορετικές προσεγγίσεις, αλλά και ένα ζήτημα το οποίο χρήζει μιας διαβούλευσ</w:t>
      </w:r>
      <w:r>
        <w:rPr>
          <w:rFonts w:eastAsia="Times New Roman" w:cs="Times New Roman"/>
          <w:szCs w:val="24"/>
        </w:rPr>
        <w:t>ης. Δεν έχουμε τον χρόνο και ίσως αδικήσουμε την πρότασή σας, γιατί θα αδυνατούμε να τοποθετηθούμε, θετικά τουλάχιστον, για αυτήν μέσα στις επόμενες τρεις-τέσσερις ώρες που πρέπει να ψηφιστεί. Νομίζω ότι και για λόγους τάξης, αλλά και για λόγους ουσίας και</w:t>
      </w:r>
      <w:r>
        <w:rPr>
          <w:rFonts w:eastAsia="Times New Roman" w:cs="Times New Roman"/>
          <w:szCs w:val="24"/>
        </w:rPr>
        <w:t xml:space="preserve"> για να μην αδικήσουμε ένα τέτοιο ζήτημα, δεν θα έπρεπε να το χειριστούμε με αυτόν τον τρόπο, της τελευταίας στιγμής, εκτός σχέσης με το συγκεκριμένο νομοσχέδιο που συζητούμε. Διότι -το ξαναλέω- είναι ένα θέμα σοβαρό και επιδέχεται πολλαπλών προσεγγίσεων. </w:t>
      </w:r>
      <w:r>
        <w:rPr>
          <w:rFonts w:eastAsia="Times New Roman" w:cs="Times New Roman"/>
          <w:szCs w:val="24"/>
        </w:rPr>
        <w:t>Πιστεύω ότι θα ήταν προτιμότερο να το φέρετε ξεχωριστά -όπως θα έπρεπε- για να έχουμε και τον χρόνο να αντιληφθούμε επί της ουσίας για τι πρόκειται.</w:t>
      </w:r>
    </w:p>
    <w:p w14:paraId="413BAC76"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Έρχομαι τώρα στο νομοσχέδιό μας.</w:t>
      </w:r>
    </w:p>
    <w:p w14:paraId="413BAC77"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lastRenderedPageBreak/>
        <w:t>Ως γνωστό το μεταναστευτικό-προσφυγικό, από τότε που εμφανίζεται, αποτελεί</w:t>
      </w:r>
      <w:r>
        <w:rPr>
          <w:rFonts w:eastAsia="Times New Roman" w:cs="Times New Roman"/>
          <w:szCs w:val="24"/>
        </w:rPr>
        <w:t xml:space="preserve"> για τη χώρα μας ένα ζήτημα αιχμής, στην ένταση, μάλιστα, στην οποία εμφανίζεται, με την απρόβλεπτη κλιμάκωση αυτής της έντασης και με το αβέβαιο του μέλλον. Και, βέβαια, δεν ξεχνάμε ότι το πρόβλημα αυτό το οποίο καλούμαστε να αντιμετωπίσουμε και να το δια</w:t>
      </w:r>
      <w:r>
        <w:rPr>
          <w:rFonts w:eastAsia="Times New Roman" w:cs="Times New Roman"/>
          <w:szCs w:val="24"/>
        </w:rPr>
        <w:t>χειριστούμε, δεν είναι πρόβλημα δικό μας, αλλά είναι πρόβλημα όλων των χωρών-μελών της Ευρωπαϊκής Ένωσης, για να μείνω στα δικά μας πλαίσια.</w:t>
      </w:r>
    </w:p>
    <w:p w14:paraId="413BAC78"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Τι πρέπει να γίνει για να αντιμετωπιστεί το προσφυγικό και το μεταναστευτικό πρόβλημα στην Ελλάδα και στην Ευρώπη; </w:t>
      </w: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αρχάς θα πρέπει να γίνει κοινή συνείδηση ότι η μαζική μετακίνηση πληθυσμών είναι προϊόν πολλαπλών παραγόντων. Πέραν των πολεμικών συρράξεων, σε περιοχές με προβλήματα φτώχειας, ακραίων κλιματικών συνθηκών, υπερπληθυσμού, φυλετικών διαφοροποιήσεων αυξά</w:t>
      </w:r>
      <w:r>
        <w:rPr>
          <w:rFonts w:eastAsia="Times New Roman" w:cs="Times New Roman"/>
          <w:szCs w:val="24"/>
        </w:rPr>
        <w:t>νεται στατιστικά η πιθανότητα έκρηξης κυρίως εμφυλίων συγκρούσεων, που αναγκάζει τους ηττημένους</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να παίρνουν τον δρόμο της προσφυγιάς. </w:t>
      </w:r>
    </w:p>
    <w:p w14:paraId="413BAC79"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lastRenderedPageBreak/>
        <w:t>Όσο ουτοπικό ή ιδεαλιστικό κι αν ακούγεται, πρέπει να γίνει κατανοητό ότι σε ευρωπαϊκό επίπεδο πρέπει να επιμεί</w:t>
      </w:r>
      <w:r>
        <w:rPr>
          <w:rFonts w:eastAsia="Times New Roman" w:cs="Times New Roman"/>
          <w:szCs w:val="24"/>
        </w:rPr>
        <w:t xml:space="preserve">νουμε σε πολιτικές ειρηνικής επίλυσης των διαφορών και σε πολιτικές πρόληψης. </w:t>
      </w:r>
    </w:p>
    <w:p w14:paraId="413BAC7A"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Αυτές πρέπει να συνοδεύονται από υπολογίσιμη εξωτερική, οικονομική και ανθρωπιστική βοήθεια, προκειμένου να μπορεί κάποιος να προλάβει ή ακόμη και να αποτρέψει πολλές ενδοκρατικ</w:t>
      </w:r>
      <w:r>
        <w:rPr>
          <w:rFonts w:eastAsia="Times New Roman" w:cs="Times New Roman"/>
          <w:szCs w:val="24"/>
        </w:rPr>
        <w:t>ές και διακρατικές συγκρούσεις στα σημεία που αυτές εκκολάπτονται.</w:t>
      </w:r>
    </w:p>
    <w:p w14:paraId="413BAC7B"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Από την άλλη, στο θέμα της μετανάστευσης και των προσφυγικών ροών στον σύγχρονο κόσμο παρατηρούμε μία ειρωνεία: Οι συγκρούσεις στον τρίτο κόσμο, σε ένα μεγάλο ποσοστό, είναι και συνέπειες α</w:t>
      </w:r>
      <w:r>
        <w:rPr>
          <w:rFonts w:eastAsia="Times New Roman" w:cs="Times New Roman"/>
          <w:szCs w:val="24"/>
        </w:rPr>
        <w:t xml:space="preserve">νταγωνισμού μεγάλων δυνάμεων για εξασφάλιση σφαιρών επιρροής, για εκμετάλλευση πρώτων υλών, αλλά και για πώληση οπλικών συστημάτων. Το αποτέλεσμά τους είναι, ωστόσο, η δημιουργία απελπισμένων προσφύγων που συρρέουν προς τον δυτικό κόσμο. </w:t>
      </w:r>
    </w:p>
    <w:p w14:paraId="413BAC7C"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lastRenderedPageBreak/>
        <w:t>Το παράδοξο αυτής</w:t>
      </w:r>
      <w:r>
        <w:rPr>
          <w:rFonts w:eastAsia="Times New Roman" w:cs="Times New Roman"/>
          <w:szCs w:val="24"/>
        </w:rPr>
        <w:t xml:space="preserve"> της ιστορίας είναι ότι στο τέλος οι προνομιούχοι του πλανήτη αναγκάζονται να πληρώσουν πολλαπλάσια κόστη για την αντιμετώπιση προσφυγικών κυμάτων ακριβώς σε αυτήν την προσπάθειά τους για πολλαπλασιασμό κέρδους και δύναμης.</w:t>
      </w:r>
    </w:p>
    <w:p w14:paraId="413BAC7D"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Σε ό,τι αφορά την Ελλάδα το συμπ</w:t>
      </w:r>
      <w:r>
        <w:rPr>
          <w:rFonts w:eastAsia="Times New Roman" w:cs="Times New Roman"/>
          <w:szCs w:val="24"/>
        </w:rPr>
        <w:t>έρασμα είναι ξεκάθαρο: Η χώρα μας δεν έχει την πολυτέλεια της απομόνωσης. Είμαστε, εξάλλου, για εκατομμύρια εξαθλιωμένων, χώρα-πύλη για την Ευρώπη, χώρα-πύλη για μια καλύτερη ζωή.</w:t>
      </w:r>
    </w:p>
    <w:p w14:paraId="413BAC7E"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Προφανώς, για τις περιοχές, που βρίσκονται στην πρώτη γραμμή υποδοχής των πρ</w:t>
      </w:r>
      <w:r>
        <w:rPr>
          <w:rFonts w:eastAsia="Times New Roman" w:cs="Times New Roman"/>
          <w:szCs w:val="24"/>
        </w:rPr>
        <w:t>οσφυγικών-μεταναστευτικών ροών, όπως η Λέσβος, η Χίος, η Κως ή οψίμως ο Έβρος, αυτά είναι κακά μαντάτα. Αυτές οι περιοχές καλούνται να αντιμετωπίσουν την πρόκληση της υποδοχής, της ταυτοποίησης και της τελικής προώθησης των προσφύγων και μεταναστών μέσα σε</w:t>
      </w:r>
      <w:r>
        <w:rPr>
          <w:rFonts w:eastAsia="Times New Roman" w:cs="Times New Roman"/>
          <w:szCs w:val="24"/>
        </w:rPr>
        <w:t xml:space="preserve"> ένα αυστηρά ευρωπαϊκό πλαίσιο. Και αυτό κάνουμε σήμερα, ενσωματώνοντας τις δυο ευρωπαϊκές </w:t>
      </w:r>
      <w:r>
        <w:rPr>
          <w:rFonts w:eastAsia="Times New Roman" w:cs="Times New Roman"/>
          <w:szCs w:val="24"/>
        </w:rPr>
        <w:t>οδηγίες</w:t>
      </w:r>
      <w:r>
        <w:rPr>
          <w:rFonts w:eastAsia="Times New Roman" w:cs="Times New Roman"/>
          <w:szCs w:val="24"/>
        </w:rPr>
        <w:t xml:space="preserve">. </w:t>
      </w:r>
    </w:p>
    <w:p w14:paraId="413BAC7F"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lastRenderedPageBreak/>
        <w:t>Βέβαια, το πρόβλημα του μεταναστευτικού-προσφυγικού δεν λύνεται αποκλειστικά και μόνο με νομικά εργαλεία. Πρόκειται για ένα πρόβλημα πολυεπίπεδο, που αφορά</w:t>
      </w:r>
      <w:r>
        <w:rPr>
          <w:rFonts w:eastAsia="Times New Roman" w:cs="Times New Roman"/>
          <w:szCs w:val="24"/>
        </w:rPr>
        <w:t xml:space="preserve">, όχι μόνο το ενωσιακό ή το </w:t>
      </w:r>
      <w:r>
        <w:rPr>
          <w:rFonts w:eastAsia="Times New Roman" w:cs="Times New Roman"/>
          <w:szCs w:val="24"/>
        </w:rPr>
        <w:t xml:space="preserve">Εθνικό </w:t>
      </w:r>
      <w:r>
        <w:rPr>
          <w:rFonts w:eastAsia="Times New Roman" w:cs="Times New Roman"/>
          <w:szCs w:val="24"/>
        </w:rPr>
        <w:t xml:space="preserve">Δίκαιο, αλλά εξαρτάται άμεσα και από τις διεθνείς εξελίξεις. </w:t>
      </w:r>
    </w:p>
    <w:p w14:paraId="413BAC80"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Με άλλα λόγια, βρισκόμαστε καθημερινά σε μια κινούμενη άμμο. Και αυτό σημαίνει ότι τα συναρμόδια Υπουργεία, αλλά και οι εταίροι μας στην Ευρωπαϊκή Ένωση, πρέπε</w:t>
      </w:r>
      <w:r>
        <w:rPr>
          <w:rFonts w:eastAsia="Times New Roman" w:cs="Times New Roman"/>
          <w:szCs w:val="24"/>
        </w:rPr>
        <w:t xml:space="preserve">ι να βρίσκονται σε διαρκή ετοιμότητα για την αλλαγή και τον εμπλουτισμό του θεσμικού πλαισίου. </w:t>
      </w:r>
    </w:p>
    <w:p w14:paraId="413BAC81"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Η δουλειά μας είναι δύσκολη. Από τη μια, δεν μπορούμε να επιτρέψουμε να δημιουργηθεί μια Ευρώπη</w:t>
      </w:r>
      <w:r>
        <w:rPr>
          <w:rFonts w:eastAsia="Times New Roman" w:cs="Times New Roman"/>
          <w:szCs w:val="24"/>
        </w:rPr>
        <w:t>-</w:t>
      </w:r>
      <w:r>
        <w:rPr>
          <w:rFonts w:eastAsia="Times New Roman" w:cs="Times New Roman"/>
          <w:szCs w:val="24"/>
        </w:rPr>
        <w:t>φρούριο, γιατί είναι καθήκον μας να προστατεύσουμε αυτούς που χρ</w:t>
      </w:r>
      <w:r>
        <w:rPr>
          <w:rFonts w:eastAsia="Times New Roman" w:cs="Times New Roman"/>
          <w:szCs w:val="24"/>
        </w:rPr>
        <w:t xml:space="preserve">ήζουν προστασίας, αλλά από την άλλη πλευρά, είναι εξίσου υποχρέωσή μας να μην βάζουμε σε κίνδυνο την ασφάλεια ή την ποιότητα ζωής των πολιτών μας. Πρέπει να προστατεύσουμε πιο αποτελεσματικά τα σύνορά μας, χωρίς, ωστόσο, αυτό να </w:t>
      </w:r>
      <w:r>
        <w:rPr>
          <w:rFonts w:eastAsia="Times New Roman" w:cs="Times New Roman"/>
          <w:szCs w:val="24"/>
        </w:rPr>
        <w:lastRenderedPageBreak/>
        <w:t>αποβαίνει σε βάρος των θεμε</w:t>
      </w:r>
      <w:r>
        <w:rPr>
          <w:rFonts w:eastAsia="Times New Roman" w:cs="Times New Roman"/>
          <w:szCs w:val="24"/>
        </w:rPr>
        <w:t xml:space="preserve">λιωδών ευρωπαϊκών αξιών, της ανεκτικότητας, του ανοικτού πνεύματος και, βεβαίως, των πρωταρχικών αξιών του ανθρωπισμού. </w:t>
      </w:r>
    </w:p>
    <w:p w14:paraId="413BAC82"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Δεν υποτιμούμε τις δυσκολίες στην αντιμετώπιση ενός προβλήματος, του οποίου οι διαστάσεις διαρκώς αλλάζουν και, μάλιστα, απρόβλεπτα, κύ</w:t>
      </w:r>
      <w:r>
        <w:rPr>
          <w:rFonts w:eastAsia="Times New Roman" w:cs="Times New Roman"/>
          <w:szCs w:val="24"/>
        </w:rPr>
        <w:t xml:space="preserve">ριε Υπουργέ. Όμως, έχουμε αποκομίσει σημαντική εμπειρία πλέον, ώστε, τουλάχιστον ως προς τις δομές και τις διαδικασίες, να έχουμε έναν ολοκληρωμένο σχεδιασμό. </w:t>
      </w:r>
    </w:p>
    <w:p w14:paraId="413BAC83"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Είναι κρίμα να έχουμε, παραδείγματος </w:t>
      </w:r>
      <w:r>
        <w:rPr>
          <w:rFonts w:eastAsia="Times New Roman" w:cs="Times New Roman"/>
          <w:szCs w:val="24"/>
        </w:rPr>
        <w:t>χάριν</w:t>
      </w:r>
      <w:r>
        <w:rPr>
          <w:rFonts w:eastAsia="Times New Roman" w:cs="Times New Roman"/>
          <w:szCs w:val="24"/>
        </w:rPr>
        <w:t>, στη διάθεσή μας οικονομικούς πόρους πλέον και να μην</w:t>
      </w:r>
      <w:r>
        <w:rPr>
          <w:rFonts w:eastAsia="Times New Roman" w:cs="Times New Roman"/>
          <w:szCs w:val="24"/>
        </w:rPr>
        <w:t xml:space="preserve"> μπορούμε να αξιοποιήσουμε αυτούς τους πόρους εγκαίρως και επαρκώς λόγω γραφειοκρατικών αγκυλώσεων ή διοικητικής ανεπάρκειας. Είναι απαράδεκτο εργαζόμενοι σε διάφορες δομές να παραμένουν απλήρωτοι επί πέντε ή έξι μήνες, ενώ τα χρήματα για τις αμοιβές τους </w:t>
      </w:r>
      <w:r>
        <w:rPr>
          <w:rFonts w:eastAsia="Times New Roman" w:cs="Times New Roman"/>
          <w:szCs w:val="24"/>
        </w:rPr>
        <w:t xml:space="preserve">υπάρχουν. </w:t>
      </w:r>
    </w:p>
    <w:p w14:paraId="413BAC84"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lastRenderedPageBreak/>
        <w:t xml:space="preserve">Βέβαια, να πω εδώ ότι είναι σωστή η απόφαση ανανέωσης </w:t>
      </w:r>
      <w:r>
        <w:rPr>
          <w:rFonts w:eastAsia="Times New Roman" w:cs="Times New Roman"/>
          <w:szCs w:val="24"/>
        </w:rPr>
        <w:t xml:space="preserve">των </w:t>
      </w:r>
      <w:r>
        <w:rPr>
          <w:rFonts w:eastAsia="Times New Roman" w:cs="Times New Roman"/>
          <w:szCs w:val="24"/>
        </w:rPr>
        <w:t>συμβάσεων ορισμένου χρόνου των εργαζομένων στην Υπηρεσία Ασύλου. Το έμπειρο προσωπικό δεν μας περισσεύει και γι’ αυτό πρέπει πάντα να το αξιοποιούμε με τον καλύτερο τρόπο.</w:t>
      </w:r>
    </w:p>
    <w:p w14:paraId="413BAC85"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Θα κάνω τώρα ορ</w:t>
      </w:r>
      <w:r>
        <w:rPr>
          <w:rFonts w:eastAsia="Times New Roman" w:cs="Times New Roman"/>
          <w:szCs w:val="24"/>
        </w:rPr>
        <w:t xml:space="preserve">ισμένες γενικές παρατηρήσεις στο νομοσχέδιο. </w:t>
      </w:r>
    </w:p>
    <w:p w14:paraId="413BAC86"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Κατ’ αρχάς, είναι προφανές ότι με την ενσωμάτωση της </w:t>
      </w:r>
      <w:r>
        <w:rPr>
          <w:rFonts w:eastAsia="Times New Roman" w:cs="Times New Roman"/>
          <w:szCs w:val="24"/>
        </w:rPr>
        <w:t xml:space="preserve">οδηγίας </w:t>
      </w:r>
      <w:r>
        <w:rPr>
          <w:rFonts w:eastAsia="Times New Roman" w:cs="Times New Roman"/>
          <w:szCs w:val="24"/>
        </w:rPr>
        <w:t>2013/33, που επιχειρείται με αυτό το νομοσχέδιο, βελτιώνεται σημαντικά η εσωτερική νομοθεσία και αυτό γιατί είναι κατά πολύ αρτιότερη νομοτεχνικά απ’</w:t>
      </w:r>
      <w:r>
        <w:rPr>
          <w:rFonts w:eastAsia="Times New Roman" w:cs="Times New Roman"/>
          <w:szCs w:val="24"/>
        </w:rPr>
        <w:t xml:space="preserve"> αυτήν που ίσχυε μέχρι πρότινος και που είχε ενσωματωθεί με τον ν.4375/2016. Όμως, οι δικαστικές εγγυήσεις για τους υπηκόους τρίτων χωρών και αλλοεθνών, που αιτούνται ασύλου στην Ελλάδα, δείχνουν να υποχωρούν, ενώ θα έπρεπε να ενισχύονται. </w:t>
      </w:r>
    </w:p>
    <w:p w14:paraId="413BAC87"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Επιπροσθέτως, φ</w:t>
      </w:r>
      <w:r>
        <w:rPr>
          <w:rFonts w:eastAsia="Times New Roman" w:cs="Times New Roman"/>
          <w:szCs w:val="24"/>
        </w:rPr>
        <w:t xml:space="preserve">οβάμαι ότι ορισμένες από τις προβλέψεις του σχεδίου νόμου, ίσως να μην ανταποκρίνονται στην πραγματικότητα που αντιμετωπίζουν οι εργαζόμενοι καθημερινά στο πεδίο. Ο φόβος των </w:t>
      </w:r>
      <w:r>
        <w:rPr>
          <w:rFonts w:eastAsia="Times New Roman" w:cs="Times New Roman"/>
          <w:szCs w:val="24"/>
        </w:rPr>
        <w:t xml:space="preserve">οργανώσεων </w:t>
      </w:r>
      <w:r>
        <w:rPr>
          <w:rFonts w:eastAsia="Times New Roman" w:cs="Times New Roman"/>
          <w:szCs w:val="24"/>
        </w:rPr>
        <w:t xml:space="preserve">είναι πως σε περίπτωση που </w:t>
      </w:r>
      <w:r>
        <w:rPr>
          <w:rFonts w:eastAsia="Times New Roman" w:cs="Times New Roman"/>
          <w:szCs w:val="24"/>
        </w:rPr>
        <w:lastRenderedPageBreak/>
        <w:t xml:space="preserve">τεθεί ζήτημα της ερμηνείας της </w:t>
      </w:r>
      <w:r>
        <w:rPr>
          <w:rFonts w:eastAsia="Times New Roman" w:cs="Times New Roman"/>
          <w:szCs w:val="24"/>
        </w:rPr>
        <w:t xml:space="preserve">οδηγίας </w:t>
      </w:r>
      <w:r>
        <w:rPr>
          <w:rFonts w:eastAsia="Times New Roman" w:cs="Times New Roman"/>
          <w:szCs w:val="24"/>
        </w:rPr>
        <w:t>ενώπ</w:t>
      </w:r>
      <w:r>
        <w:rPr>
          <w:rFonts w:eastAsia="Times New Roman" w:cs="Times New Roman"/>
          <w:szCs w:val="24"/>
        </w:rPr>
        <w:t xml:space="preserve">ιον του Δικαστηρίου της Ευρωπαϊκής Ένωσης, ίσως η Ελλάδα να βρεθεί να παραβιάζει όχι μόνο το ενωσιακό, αλλά και το </w:t>
      </w:r>
      <w:r>
        <w:rPr>
          <w:rFonts w:eastAsia="Times New Roman" w:cs="Times New Roman"/>
          <w:szCs w:val="24"/>
        </w:rPr>
        <w:t xml:space="preserve">Διεθνές </w:t>
      </w:r>
      <w:r>
        <w:rPr>
          <w:rFonts w:eastAsia="Times New Roman" w:cs="Times New Roman"/>
          <w:szCs w:val="24"/>
        </w:rPr>
        <w:t xml:space="preserve">Δίκαιο. </w:t>
      </w:r>
    </w:p>
    <w:p w14:paraId="413BAC88"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Λίγα πράγματα για τη δομή του νομοσχεδίου, που, όπως έχω πει ξανά, έρχεται με καθυστέρηση, αλλά επιτέλους έρχεται και ενισχύ</w:t>
      </w:r>
      <w:r>
        <w:rPr>
          <w:rFonts w:eastAsia="Times New Roman" w:cs="Times New Roman"/>
          <w:szCs w:val="24"/>
        </w:rPr>
        <w:t xml:space="preserve">ει και κυρίως βελτιώνει. </w:t>
      </w:r>
    </w:p>
    <w:p w14:paraId="413BAC89"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Στο πρώτο μέρος, και συγκεκριμένα με τα άρθρα 1 ως 24, πραγματοποιείται προσαρμογή της ελληνικής νομοθεσίας και ενσωματώνεται η </w:t>
      </w:r>
      <w:r>
        <w:rPr>
          <w:rFonts w:eastAsia="Times New Roman" w:cs="Times New Roman"/>
          <w:szCs w:val="24"/>
        </w:rPr>
        <w:t xml:space="preserve">οδηγία </w:t>
      </w:r>
      <w:r>
        <w:rPr>
          <w:rFonts w:eastAsia="Times New Roman" w:cs="Times New Roman"/>
          <w:szCs w:val="24"/>
        </w:rPr>
        <w:t xml:space="preserve">33/2013, σχετικά με τις απαιτήσεις για την υποδοχή των αιτούντων διεθνή προστασία. </w:t>
      </w:r>
    </w:p>
    <w:p w14:paraId="413BAC8A"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Στο δεύτερο μέρος και στα άρθρα 25 έως 27 ενσωματώνεται άλλη </w:t>
      </w:r>
      <w:r>
        <w:rPr>
          <w:rFonts w:eastAsia="Times New Roman" w:cs="Times New Roman"/>
          <w:szCs w:val="24"/>
        </w:rPr>
        <w:t>οδηγία</w:t>
      </w:r>
      <w:r>
        <w:rPr>
          <w:rFonts w:eastAsia="Times New Roman" w:cs="Times New Roman"/>
          <w:szCs w:val="24"/>
        </w:rPr>
        <w:t>, η 66/2014, που αφορά τις προϋποθέσεις εισόδου και διαμονής υπηκόων τρίτων χωρών στο πλαίσιο ενδοεταιρικής μετάθεσης λόγω τροποποίησης με προσθήκη άρθρων του ν.4251/2014.</w:t>
      </w:r>
    </w:p>
    <w:p w14:paraId="413BAC8B"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lastRenderedPageBreak/>
        <w:t xml:space="preserve">Στο τρίτο μέρος, </w:t>
      </w:r>
      <w:r>
        <w:rPr>
          <w:rFonts w:eastAsia="Times New Roman" w:cs="Times New Roman"/>
          <w:szCs w:val="24"/>
        </w:rPr>
        <w:t>όπου θα επικεντρωθεί και το μεγαλύτερο μέρος της τοποθέτησής μου, με το άρθρο 28 τροποποιείται ο προηγούμενος νόμος, ο ν.4375/2016, που αφορούσε την οργάνωση και λειτουργία Υπηρεσίας Ασύλου, Αρχής Προσφυγών, Υπηρεσίας Υποδοχής και Ταυτοποίησης, σύσταση Γεν</w:t>
      </w:r>
      <w:r>
        <w:rPr>
          <w:rFonts w:eastAsia="Times New Roman" w:cs="Times New Roman"/>
          <w:szCs w:val="24"/>
        </w:rPr>
        <w:t>ικής Γραμματείας Υποδοχής και άλλες διατάξεις, ενώ με το άρθρο 29 τροποποιείται ο ν.3068/2002 ως προς τις διαδικασίες ασύλου.</w:t>
      </w:r>
    </w:p>
    <w:p w14:paraId="413BAC8C"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Τέλος, στο τέταρτο μέρος, με τα άρθρα 30 ως 37 τροποποιούνται ή καταργούνται διατάξεις του ν. 4375/2016, τροποποιείται το </w:t>
      </w:r>
      <w:r>
        <w:rPr>
          <w:rFonts w:eastAsia="Times New Roman" w:cs="Times New Roman"/>
          <w:szCs w:val="24"/>
        </w:rPr>
        <w:t>προεδρικ</w:t>
      </w:r>
      <w:r>
        <w:rPr>
          <w:rFonts w:eastAsia="Times New Roman" w:cs="Times New Roman"/>
          <w:szCs w:val="24"/>
        </w:rPr>
        <w:t xml:space="preserve">ό διάταγμα </w:t>
      </w:r>
      <w:r>
        <w:rPr>
          <w:rFonts w:eastAsia="Times New Roman" w:cs="Times New Roman"/>
          <w:szCs w:val="24"/>
        </w:rPr>
        <w:t xml:space="preserve">106/2007 και το </w:t>
      </w:r>
      <w:r>
        <w:rPr>
          <w:rFonts w:eastAsia="Times New Roman" w:cs="Times New Roman"/>
          <w:szCs w:val="24"/>
        </w:rPr>
        <w:t>προεδρικό διάταγμα</w:t>
      </w:r>
      <w:r>
        <w:rPr>
          <w:rFonts w:eastAsia="Times New Roman" w:cs="Times New Roman"/>
          <w:szCs w:val="24"/>
        </w:rPr>
        <w:t xml:space="preserve"> 122/2017, ενώ προστίθενται διατάξεις που σχετίζονται τόσο με θέματα μετανάστευσης όσο και με διαδικαστικά θέματα χορήγησης ασύλου.</w:t>
      </w:r>
    </w:p>
    <w:p w14:paraId="413BAC8D"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Σε ό,τι αφορά το πρώτο μέρος, θέλω να σταθώ σε κάποιες επισημάνσεις του Συνηγόρ</w:t>
      </w:r>
      <w:r>
        <w:rPr>
          <w:rFonts w:eastAsia="Times New Roman" w:cs="Times New Roman"/>
          <w:szCs w:val="24"/>
        </w:rPr>
        <w:t>ου του Πολίτη, ο οποίος, μεταξύ άλλων, υπογραμμίζει ότι συνολικά το θεσμικό πλαίσιο αυστηροποιείται</w:t>
      </w:r>
      <w:r w:rsidRPr="00182178">
        <w:rPr>
          <w:rFonts w:eastAsia="Times New Roman" w:cs="Times New Roman"/>
          <w:szCs w:val="24"/>
        </w:rPr>
        <w:t>,</w:t>
      </w:r>
      <w:r>
        <w:rPr>
          <w:rFonts w:eastAsia="Times New Roman" w:cs="Times New Roman"/>
          <w:szCs w:val="24"/>
        </w:rPr>
        <w:t xml:space="preserve"> σε σχέση με την αδειοδότηση της διαμονής των γονέων ανήλικων ημεδαπών.</w:t>
      </w:r>
    </w:p>
    <w:p w14:paraId="413BAC8E"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lastRenderedPageBreak/>
        <w:t xml:space="preserve">Ο Συνήγορος του Πολίτη επιμένει πώς σε όλο το εύρος του υπό συζήτηση νομοσχεδίου θα </w:t>
      </w:r>
      <w:r>
        <w:rPr>
          <w:rFonts w:eastAsia="Times New Roman" w:cs="Times New Roman"/>
          <w:szCs w:val="24"/>
        </w:rPr>
        <w:t>πρέπει να υπάρξει μία ρητή πρόβλεψη ότι όπου αναφέρεται στον νόμο «αιτών» ή «αιτούντες» ως δικαιούχος θα νοείται και ο ανήλικος, ανεξάρτητα του καθεστώτος του.</w:t>
      </w:r>
    </w:p>
    <w:p w14:paraId="413BAC8F"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Σε σχέση με το άρθρο 7, που σχετίζεται με τον περιορισμό κυκλοφορίας στη συγκεκριμένη γεωγραφική</w:t>
      </w:r>
      <w:r>
        <w:rPr>
          <w:rFonts w:eastAsia="Times New Roman" w:cs="Times New Roman"/>
          <w:szCs w:val="24"/>
        </w:rPr>
        <w:t xml:space="preserve"> περιοχή, υπάρχουν αρκετές αντιρρήσεις ή προβληματισμοί.</w:t>
      </w:r>
    </w:p>
    <w:p w14:paraId="413BAC90"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Σε σχέση με την παράγραφο 2 του άρθρου τίθενται σοβαροί περιορισμοί στην ελεύθερη κυκλοφορία κάθε αιτούντα άσυλο από τον αρχικό χώρο πρώτης υποδοχής, εκεί δηλαδή που γίνεται η καταγραφή, ο καθορισμός</w:t>
      </w:r>
      <w:r>
        <w:rPr>
          <w:rFonts w:eastAsia="Times New Roman" w:cs="Times New Roman"/>
          <w:szCs w:val="24"/>
        </w:rPr>
        <w:t xml:space="preserve"> συνέντευξης, καθώς και η συνέντευξη, προκειμένου να του αποδοθεί άσυλο ή όχι, περιορισμών που συναρτώνται από την ατομική του συμπεριφορά.</w:t>
      </w:r>
    </w:p>
    <w:p w14:paraId="413BAC91"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σαφές ότι η </w:t>
      </w:r>
      <w:r>
        <w:rPr>
          <w:rFonts w:eastAsia="Times New Roman" w:cs="Times New Roman"/>
          <w:szCs w:val="24"/>
        </w:rPr>
        <w:t xml:space="preserve">οδηγία </w:t>
      </w:r>
      <w:r>
        <w:rPr>
          <w:rFonts w:eastAsia="Times New Roman" w:cs="Times New Roman"/>
          <w:szCs w:val="24"/>
        </w:rPr>
        <w:t>αναφέρεται σε ατομικές αποφάσεις που προϋποθέτουν εξατομικευμένη χρήση και προβληματιζόμαστ</w:t>
      </w:r>
      <w:r>
        <w:rPr>
          <w:rFonts w:eastAsia="Times New Roman" w:cs="Times New Roman"/>
          <w:szCs w:val="24"/>
        </w:rPr>
        <w:t>ε, δεδομένου ότι τίθενται σοβαροί περιορισμοί της ελεύθερης κυκλοφορίας για κάθε αιτούντα. Άλλωστε, σύμφωνα με τον Συνήγορο του Πολίτη, λόγος που ανάγεται στη σφαίρα της διοίκησης, που στην προκειμένη περίπτωση είναι η ανάγκη ταχείας επεξεργασίας και αποτε</w:t>
      </w:r>
      <w:r>
        <w:rPr>
          <w:rFonts w:eastAsia="Times New Roman" w:cs="Times New Roman"/>
          <w:szCs w:val="24"/>
        </w:rPr>
        <w:t xml:space="preserve">λεσματικής παρακολούθησης της αίτησης, δεν μπορεί να αποτελέσει θεμιτή βάση για γενικό περιορισμό της προσωπικής ελευθερίας. </w:t>
      </w:r>
    </w:p>
    <w:p w14:paraId="413BAC92"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Επιπλέον, η αρμοδιότητα έκδοσης από τον διευθυντή της υπηρεσίας ασύλου κανονιστικής διοικητικής πράξης περιορισμού της ελεύθερης κ</w:t>
      </w:r>
      <w:r>
        <w:rPr>
          <w:rFonts w:eastAsia="Times New Roman" w:cs="Times New Roman"/>
          <w:szCs w:val="24"/>
        </w:rPr>
        <w:t>υκλοφορίας των αιτούντων διεθνή προστασία, δεν συνάδει με τις αρμοδιότητες αυτής της υπηρεσίας.</w:t>
      </w:r>
    </w:p>
    <w:p w14:paraId="413BAC93"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Σύμφωνα με την κατά το Σύνταγμα καθ’ ύλην αρμοδιότητα των Υπουργείων, ένας τόσο σοβαρός και κανονιστικός περιορισμός της προσωπικής ελευθερίας δεν μπορεί παρά ν</w:t>
      </w:r>
      <w:r>
        <w:rPr>
          <w:rFonts w:eastAsia="Times New Roman" w:cs="Times New Roman"/>
          <w:szCs w:val="24"/>
        </w:rPr>
        <w:t>α ανήκει στον Υπουργό Εσωτερικών και συγκεκριμένα, στον τομέα Προστασίας του Πολίτη.</w:t>
      </w:r>
    </w:p>
    <w:p w14:paraId="413BAC94"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lastRenderedPageBreak/>
        <w:t>Αντιρρήσεις από φορείς και οργανώσεις που δραστηριοποιούνται στο πεδίο διατυπώνονται και ως προς την κράτηση ευάλωτων ατόμων και αιτούντων με ειδικές ανάγκες υποδοχής. Είν</w:t>
      </w:r>
      <w:r>
        <w:rPr>
          <w:rFonts w:eastAsia="Times New Roman" w:cs="Times New Roman"/>
          <w:szCs w:val="24"/>
        </w:rPr>
        <w:t>αι πάγια η αντίρρησή τους στην πρόβλεψη δυνατότητας διοικητικής κράτησης ανηλίκων, ακόμη και στη βάση της έσχατης ανάγκης. Η διοικητική κράτηση και κάθε άλλη μορφή στέρησης της ελευθερίας των παιδιών, που συνδέεται αποκλειστικά με το νομικό καθεστώς των ίδ</w:t>
      </w:r>
      <w:r>
        <w:rPr>
          <w:rFonts w:eastAsia="Times New Roman" w:cs="Times New Roman"/>
          <w:szCs w:val="24"/>
        </w:rPr>
        <w:t xml:space="preserve">ιων ή των γονέων τους ως αλλοδαπών πολιτών, αποτελεί παραβίαση των δικαιωμάτων τους, έρχεται πάντοτε σε αντίθεση με την αρχή του βέλτιστου συμφέροντός τους. Είναι, καταρχήν, δυσμενές διακριτικό μέτρο εις βάρος των παιδιών με βάση την καταγωγή τους και δεν </w:t>
      </w:r>
      <w:r>
        <w:rPr>
          <w:rFonts w:eastAsia="Times New Roman" w:cs="Times New Roman"/>
          <w:szCs w:val="24"/>
        </w:rPr>
        <w:t xml:space="preserve">μπορεί να δικαιολογείται ούτε ως έσχατο μέτρο, υπό το πρίσμα του άρθρου 37 της </w:t>
      </w:r>
      <w:r>
        <w:rPr>
          <w:rFonts w:eastAsia="Times New Roman" w:cs="Times New Roman"/>
          <w:szCs w:val="24"/>
        </w:rPr>
        <w:t xml:space="preserve">σύμβασης </w:t>
      </w:r>
      <w:r>
        <w:rPr>
          <w:rFonts w:eastAsia="Times New Roman" w:cs="Times New Roman"/>
          <w:szCs w:val="24"/>
        </w:rPr>
        <w:t>για τα Δικαιώματα του Παιδιού.</w:t>
      </w:r>
    </w:p>
    <w:p w14:paraId="413BAC95"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Επιπλέον, η κράτηση και ο περιορισμός της ελευθερίας των παιδιών υπό απαράδεκτες συνθήκες και συχνά για μεγάλα χρονικά διαστήματα σε αστυ</w:t>
      </w:r>
      <w:r>
        <w:rPr>
          <w:rFonts w:eastAsia="Times New Roman" w:cs="Times New Roman"/>
          <w:szCs w:val="24"/>
        </w:rPr>
        <w:t xml:space="preserve">νομικά κρατητήρια, </w:t>
      </w:r>
      <w:r>
        <w:rPr>
          <w:rFonts w:eastAsia="Times New Roman" w:cs="Times New Roman"/>
          <w:szCs w:val="24"/>
        </w:rPr>
        <w:lastRenderedPageBreak/>
        <w:t>σε χώρους λιμενικών αρχών και σε προαναχωρησιακά κέντρα, επιτείνουν την παραβίαση των δικαιωμάτων τους και συνιστούν απάνθρωπη και εξευτελιστική μεταχείριση.</w:t>
      </w:r>
    </w:p>
    <w:p w14:paraId="413BAC96"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Θα σταθώ, επίσης, στο άρθρο 28 του τρίτου μέρους, με το οποίο εισάγεται σειρά τ</w:t>
      </w:r>
      <w:r>
        <w:rPr>
          <w:rFonts w:eastAsia="Times New Roman" w:cs="Times New Roman"/>
          <w:szCs w:val="24"/>
        </w:rPr>
        <w:t>ροποποιήσεων στον ν.4375/16, πολλές εκ των οποίων έχουν ως κοινό παρονομαστή την πίεση για την επιτάχυνση της διαδικασίας ασύλου, που βεβαίως είναι θεμιτή και επιδιωκόμενη, χωρίς ωστόσο πάντα να λαμβάνεται πρόνοια για τη διασφάλιση ενός δίκαιου και αποτελε</w:t>
      </w:r>
      <w:r>
        <w:rPr>
          <w:rFonts w:eastAsia="Times New Roman" w:cs="Times New Roman"/>
          <w:szCs w:val="24"/>
        </w:rPr>
        <w:t>σματικού συστήματος ασύλου.</w:t>
      </w:r>
    </w:p>
    <w:p w14:paraId="413BAC97"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Το όλο άρθρο απαρτίζεται από είκοσι παραγράφους, οι περισσότερες των οποίων βεβαίως κρίνονται θετικές. Θα σχολιάσω ορισμένες απ’ αυτές, στις οποίες εντοπίζονται συγκεκριμένα προβλήματα κατά την άποψή μας.</w:t>
      </w:r>
    </w:p>
    <w:p w14:paraId="413BAC98"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Σε σχέση με τις παραγρά</w:t>
      </w:r>
      <w:r>
        <w:rPr>
          <w:rFonts w:eastAsia="Times New Roman" w:cs="Times New Roman"/>
          <w:szCs w:val="24"/>
        </w:rPr>
        <w:t xml:space="preserve">φους 2 και 4, που αφορούν τη διαδικασία διορισμού του διοικητικού διευθυντή της Αρχής Προσφύγων, δεν απαιτείται πλέον σύμφωνη γνώμη της Επιτροπής Επιλογής. Η Επιτροπή Επιλογής θα εισηγείται μόνο τρεις υποψηφίους </w:t>
      </w:r>
      <w:r>
        <w:rPr>
          <w:rFonts w:eastAsia="Times New Roman" w:cs="Times New Roman"/>
          <w:szCs w:val="24"/>
        </w:rPr>
        <w:lastRenderedPageBreak/>
        <w:t>και η απόφαση για τον διορισμό θα λαμβάνεται</w:t>
      </w:r>
      <w:r>
        <w:rPr>
          <w:rFonts w:eastAsia="Times New Roman" w:cs="Times New Roman"/>
          <w:szCs w:val="24"/>
        </w:rPr>
        <w:t xml:space="preserve"> από τον Υπουργό Μεταναστευτικής Πολιτικής, κάτι στο οποίο δεν συμφωνούμε.</w:t>
      </w:r>
    </w:p>
    <w:p w14:paraId="413BAC99"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Επιπλέον, στην Επιτροπή Επιλογής αντικαθίσταται ο </w:t>
      </w:r>
      <w:r>
        <w:rPr>
          <w:rFonts w:eastAsia="Times New Roman" w:cs="Times New Roman"/>
          <w:szCs w:val="24"/>
        </w:rPr>
        <w:t xml:space="preserve">βοηθός </w:t>
      </w:r>
      <w:r>
        <w:rPr>
          <w:rFonts w:eastAsia="Times New Roman" w:cs="Times New Roman"/>
          <w:szCs w:val="24"/>
        </w:rPr>
        <w:t>Συνηγόρου του Πολίτη από τον Γενικό Γραμματέα του Υπουργείου Μεταναστευτικής Πολιτικής. Νομίζω ότι είναι άλλα τα πεδία, τα ο</w:t>
      </w:r>
      <w:r>
        <w:rPr>
          <w:rFonts w:eastAsia="Times New Roman" w:cs="Times New Roman"/>
          <w:szCs w:val="24"/>
        </w:rPr>
        <w:t xml:space="preserve">ποία καλούνται να καλύψουν τα δυο αυτά πρόσωπα και δεν θα έπρεπε ο ένας να αντικαθιστά τον άλλον, αποκλείοντας την παρουσία του </w:t>
      </w:r>
      <w:r>
        <w:rPr>
          <w:rFonts w:eastAsia="Times New Roman" w:cs="Times New Roman"/>
          <w:szCs w:val="24"/>
        </w:rPr>
        <w:t xml:space="preserve">βοηθού </w:t>
      </w:r>
      <w:r>
        <w:rPr>
          <w:rFonts w:eastAsia="Times New Roman" w:cs="Times New Roman"/>
          <w:szCs w:val="24"/>
        </w:rPr>
        <w:t xml:space="preserve">Συνηγόρου του Πολίτη σ’ αυτή την κρίσιμη </w:t>
      </w:r>
      <w:r>
        <w:rPr>
          <w:rFonts w:eastAsia="Times New Roman" w:cs="Times New Roman"/>
          <w:szCs w:val="24"/>
        </w:rPr>
        <w:t>επιτροπή</w:t>
      </w:r>
      <w:r>
        <w:rPr>
          <w:rFonts w:eastAsia="Times New Roman" w:cs="Times New Roman"/>
          <w:szCs w:val="24"/>
        </w:rPr>
        <w:t>.</w:t>
      </w:r>
    </w:p>
    <w:p w14:paraId="413BAC9A"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Ακόμη, ορίζεται προθεσμία για τον ορισμό των μελών της επιτροπής δεκαπ</w:t>
      </w:r>
      <w:r>
        <w:rPr>
          <w:rFonts w:eastAsia="Times New Roman" w:cs="Times New Roman"/>
          <w:szCs w:val="24"/>
        </w:rPr>
        <w:t>έντε ημέρες και για την έκδοση εισήγησης από την επιτροπή τριάντα ημέρες</w:t>
      </w:r>
      <w:r w:rsidRPr="00CA530C">
        <w:rPr>
          <w:rFonts w:eastAsia="Times New Roman" w:cs="Times New Roman"/>
          <w:szCs w:val="24"/>
        </w:rPr>
        <w:t xml:space="preserve">, </w:t>
      </w:r>
      <w:r>
        <w:rPr>
          <w:rFonts w:eastAsia="Times New Roman" w:cs="Times New Roman"/>
          <w:szCs w:val="24"/>
        </w:rPr>
        <w:t>ενώ σε περίπτωση που δεν τηρηθούν αυτές οι προθεσμίες, την απόφαση για τον διορισμό την παίρνει ο Υπουργός. Η διαδικασία του διορισμού του διοικητικού διευθυντή απλουστεύεται μεν, τα</w:t>
      </w:r>
      <w:r>
        <w:rPr>
          <w:rFonts w:eastAsia="Times New Roman" w:cs="Times New Roman"/>
          <w:szCs w:val="24"/>
        </w:rPr>
        <w:t>υτόχρονα όμως αποδυναμώνεται ο ρόλος της επιτροπής επιλογής. Έτσι, η όλη διαδικασία βαραίνει και γίνεται υπουργοκεντρική. Δεν ξέρω εάν είναι σκόπιμο.</w:t>
      </w:r>
    </w:p>
    <w:p w14:paraId="413BAC9B"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lastRenderedPageBreak/>
        <w:t>Σε σχέση με την παράγραφο 5, όπου ορίζεται ως τελεσίδικη απόφαση η απόφαση της Αρχής Προσφυγών, που αποτελ</w:t>
      </w:r>
      <w:r>
        <w:rPr>
          <w:rFonts w:eastAsia="Times New Roman" w:cs="Times New Roman"/>
          <w:szCs w:val="24"/>
        </w:rPr>
        <w:t xml:space="preserve">εί η Δευτεροβάθμια Επιτροπή Ασύλου, στον ισχύοντα νόμο ορίζεται ως τελεσίδικη η απόφαση που έχει περάσει από την Υπηρεσία Ασύλου, την Αρχή Προσφυγών και το </w:t>
      </w:r>
      <w:r>
        <w:rPr>
          <w:rFonts w:eastAsia="Times New Roman" w:cs="Times New Roman"/>
          <w:szCs w:val="24"/>
        </w:rPr>
        <w:t xml:space="preserve">εφετείο </w:t>
      </w:r>
      <w:r>
        <w:rPr>
          <w:rFonts w:eastAsia="Times New Roman" w:cs="Times New Roman"/>
          <w:szCs w:val="24"/>
        </w:rPr>
        <w:t xml:space="preserve">σε περίπτωση που ο αιτών άσυλο αποφασίσει να κάνει έφεση. </w:t>
      </w:r>
    </w:p>
    <w:p w14:paraId="413BAC9C"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Το γεγονός τώρα ότι η αίτηση τελε</w:t>
      </w:r>
      <w:r>
        <w:rPr>
          <w:rFonts w:eastAsia="Times New Roman" w:cs="Times New Roman"/>
          <w:szCs w:val="24"/>
        </w:rPr>
        <w:t xml:space="preserve">σιδικεί νωρίτερα σημαίνει ουσιαστικά ότι ο αιτών άσυλο, πιθανώς, να απελαθεί νωρίτερα και πρέπει να υπάρξει μια ασφαλιστική δικλίδα. </w:t>
      </w:r>
    </w:p>
    <w:p w14:paraId="413BAC9D"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Για τυχόν προσφυγή σε σχέση με την παράγραφο 20, όπου ρυθμίζεται το ζήτημα της διασφάλισης έγκαιρης επίδοσης της απόφασης </w:t>
      </w:r>
      <w:r>
        <w:rPr>
          <w:rFonts w:eastAsia="Times New Roman" w:cs="Times New Roman"/>
          <w:szCs w:val="24"/>
        </w:rPr>
        <w:t xml:space="preserve">των επιτροπών προσφυγών στους ενδιαφερομένους, μένουμε στις διαβεβαιώσεις που πήραμε από τη συζήτηση στην </w:t>
      </w:r>
      <w:r>
        <w:rPr>
          <w:rFonts w:eastAsia="Times New Roman" w:cs="Times New Roman"/>
          <w:szCs w:val="24"/>
        </w:rPr>
        <w:t>επιτροπή</w:t>
      </w:r>
      <w:r>
        <w:rPr>
          <w:rFonts w:eastAsia="Times New Roman" w:cs="Times New Roman"/>
          <w:szCs w:val="24"/>
        </w:rPr>
        <w:t xml:space="preserve">. </w:t>
      </w:r>
    </w:p>
    <w:p w14:paraId="413BAC9E"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Επίσης, με την παράγραφο 23 καταργείται η έκδοση υπουργικής απόφασης με τα κριτήρια διορισμού στην Επιτροπή Επιλογής Αρχής Προσφυγών, τα δι</w:t>
      </w:r>
      <w:r>
        <w:rPr>
          <w:rFonts w:eastAsia="Times New Roman" w:cs="Times New Roman"/>
          <w:szCs w:val="24"/>
        </w:rPr>
        <w:t xml:space="preserve">καιολογητικά, </w:t>
      </w:r>
      <w:r>
        <w:rPr>
          <w:rFonts w:eastAsia="Times New Roman" w:cs="Times New Roman"/>
          <w:szCs w:val="24"/>
        </w:rPr>
        <w:lastRenderedPageBreak/>
        <w:t>τον έλεγχο των αιτήσεων. Γιατί καταργούνται όλες αυτές οι διαδικασίες διορισμού και τα κριτήρια; Δεν μας βρίσκει σύμφωνους ότι και σ’ αυτή την περίπτωση είναι θέμα του Υπουργού να αποφασίζει για τους διορισμούς στην αρχή προσφυγών, χωρίς συγκ</w:t>
      </w:r>
      <w:r>
        <w:rPr>
          <w:rFonts w:eastAsia="Times New Roman" w:cs="Times New Roman"/>
          <w:szCs w:val="24"/>
        </w:rPr>
        <w:t xml:space="preserve">εκριμένα κριτήρια. </w:t>
      </w:r>
    </w:p>
    <w:p w14:paraId="413BAC9F"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Κλείνοντας, θα ήθελα να υπενθυμίσω πως ενώ από τις απαρχές μας ως είδος δεν σταματήσαμε τις μετακινήσεις για την αναζήτηση ενός καλύτερου πεπρωμένου, ποτέ δεν συμφιλιωθήκαμε με την ιδέα της μαζικής υποδοχής προσφύγων ή μεταναστών. Σωστά</w:t>
      </w:r>
      <w:r>
        <w:rPr>
          <w:rFonts w:eastAsia="Times New Roman" w:cs="Times New Roman"/>
          <w:szCs w:val="24"/>
        </w:rPr>
        <w:t xml:space="preserve"> σημειώνει, λοιπόν, ο Τζορτζ Μπέρναρντ Σω, όταν λέει ότι ο Χέγκελ είχε δίκιο όταν είπε ότι αυτό που σίγουρα μαθαίνουμε από την ιστορία είναι ότι ο άνθρωπος δεν έμαθε ποτέ τίποτα από την ιστορία. </w:t>
      </w:r>
    </w:p>
    <w:p w14:paraId="413BACA0"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Σας ευχαριστώ.</w:t>
      </w:r>
    </w:p>
    <w:p w14:paraId="413BACA1" w14:textId="77777777" w:rsidR="0028181B" w:rsidRDefault="00E316D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Ποταμιού)</w:t>
      </w:r>
    </w:p>
    <w:p w14:paraId="413BACA2" w14:textId="77777777" w:rsidR="0028181B" w:rsidRDefault="00E316D8">
      <w:pPr>
        <w:spacing w:line="600" w:lineRule="auto"/>
        <w:ind w:firstLine="720"/>
        <w:jc w:val="both"/>
        <w:rPr>
          <w:rFonts w:eastAsia="Times New Roman" w:cs="Times New Roman"/>
          <w:szCs w:val="24"/>
        </w:rPr>
      </w:pPr>
      <w:r w:rsidRPr="009B0108">
        <w:rPr>
          <w:rFonts w:eastAsia="Times New Roman" w:cs="Times New Roman"/>
          <w:b/>
          <w:szCs w:val="24"/>
        </w:rPr>
        <w:t xml:space="preserve">ΠΡΟΕΔΡΕΥΩΝ (Μάριος Γεωργιάδης): </w:t>
      </w:r>
      <w:r>
        <w:rPr>
          <w:rFonts w:eastAsia="Times New Roman" w:cs="Times New Roman"/>
          <w:szCs w:val="24"/>
        </w:rPr>
        <w:t>Ευχαριστούμε τον κ. Δανέλλη.</w:t>
      </w:r>
    </w:p>
    <w:p w14:paraId="413BACA3"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lastRenderedPageBreak/>
        <w:t>Πριν δώσω τον λόγο στον κ. Σαρίδη, ο Υπουργός κ. Βίτσας έχει ζητήσει τον λόγο για την παρουσίαση νομοτεχνικών βελτιώσεων.</w:t>
      </w:r>
    </w:p>
    <w:p w14:paraId="413BACA4"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413BACA5" w14:textId="77777777" w:rsidR="0028181B" w:rsidRDefault="00E316D8">
      <w:pPr>
        <w:spacing w:line="600" w:lineRule="auto"/>
        <w:ind w:firstLine="720"/>
        <w:jc w:val="both"/>
        <w:rPr>
          <w:rFonts w:eastAsia="Times New Roman" w:cs="Times New Roman"/>
          <w:szCs w:val="24"/>
        </w:rPr>
      </w:pPr>
      <w:r>
        <w:rPr>
          <w:rFonts w:eastAsia="Times New Roman" w:cs="Times New Roman"/>
          <w:b/>
          <w:szCs w:val="24"/>
        </w:rPr>
        <w:t>ΔΗΜΗΤΡΙΟΣ ΒΙΤΣΑΣ (</w:t>
      </w:r>
      <w:r w:rsidRPr="00BD736F">
        <w:rPr>
          <w:rFonts w:eastAsia="Times New Roman" w:cs="Times New Roman"/>
          <w:b/>
          <w:szCs w:val="24"/>
        </w:rPr>
        <w:t xml:space="preserve">Υπουργός </w:t>
      </w:r>
      <w:r>
        <w:rPr>
          <w:rFonts w:eastAsia="Times New Roman" w:cs="Times New Roman"/>
          <w:b/>
          <w:szCs w:val="24"/>
        </w:rPr>
        <w:t>Μεταναστευτικής Πολιτικής</w:t>
      </w:r>
      <w:r w:rsidRPr="00BD736F">
        <w:rPr>
          <w:rFonts w:eastAsia="Times New Roman" w:cs="Times New Roman"/>
          <w:b/>
          <w:szCs w:val="24"/>
        </w:rPr>
        <w:t xml:space="preserve">): </w:t>
      </w:r>
      <w:r>
        <w:rPr>
          <w:rFonts w:eastAsia="Times New Roman" w:cs="Times New Roman"/>
          <w:szCs w:val="24"/>
        </w:rPr>
        <w:t>Απλώς, θέλω να σας παρουσιάσω τις νομοτεχνικές βελτιώσεις, ώστε να μοιραστούν, για να τις έχουν και οι Βουλευτές πριν από την ομιλία τους.</w:t>
      </w:r>
    </w:p>
    <w:p w14:paraId="413BACA6"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Η πρώτη είναι ότι στο τέλος της παραγράφου 10 του άρθρου 9 του σχεδίου νόμου προστίθενται</w:t>
      </w:r>
      <w:r>
        <w:rPr>
          <w:rFonts w:eastAsia="Times New Roman" w:cs="Times New Roman"/>
          <w:szCs w:val="24"/>
        </w:rPr>
        <w:t xml:space="preserve"> στοιχεία στ΄ και ζ΄ ως εξής: </w:t>
      </w:r>
    </w:p>
    <w:p w14:paraId="413BACA7"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«στ. Να παρέχουν στους αιτούντες την προσήκουσα ιατρική φροντίδα.</w:t>
      </w:r>
    </w:p>
    <w:p w14:paraId="413BACA8"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ζ. Να διασφαλίζουν το δικαίωμα των αιτούντων για νομική εκπροσώπηση.»</w:t>
      </w:r>
      <w:r>
        <w:rPr>
          <w:rFonts w:eastAsia="Times New Roman" w:cs="Times New Roman"/>
          <w:szCs w:val="24"/>
        </w:rPr>
        <w:t>.</w:t>
      </w:r>
      <w:r>
        <w:rPr>
          <w:rFonts w:eastAsia="Times New Roman" w:cs="Times New Roman"/>
          <w:szCs w:val="24"/>
        </w:rPr>
        <w:t xml:space="preserve"> </w:t>
      </w:r>
    </w:p>
    <w:p w14:paraId="413BACA9"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Αφορά τη διατήρηση των διατάξεων στο άρθρο 9, στο άρθρο δηλαδή που αφορά την κράτηση κα</w:t>
      </w:r>
      <w:r>
        <w:rPr>
          <w:rFonts w:eastAsia="Times New Roman" w:cs="Times New Roman"/>
          <w:szCs w:val="24"/>
        </w:rPr>
        <w:t>ι κάνουμε ακόμα πιο συγκεκριμένα τα δικαιώματα.</w:t>
      </w:r>
    </w:p>
    <w:p w14:paraId="413BACAA" w14:textId="77777777" w:rsidR="0028181B" w:rsidRDefault="00E316D8">
      <w:pPr>
        <w:spacing w:line="600" w:lineRule="auto"/>
        <w:ind w:firstLine="720"/>
        <w:jc w:val="both"/>
        <w:rPr>
          <w:rFonts w:eastAsia="Times New Roman" w:cs="Times New Roman"/>
          <w:szCs w:val="24"/>
        </w:rPr>
      </w:pPr>
      <w:r w:rsidRPr="009B0108">
        <w:rPr>
          <w:rFonts w:eastAsia="Times New Roman" w:cs="Times New Roman"/>
          <w:b/>
          <w:szCs w:val="24"/>
        </w:rPr>
        <w:lastRenderedPageBreak/>
        <w:t xml:space="preserve">ΠΡΟΕΔΡΕΥΩΝ (Μάριος Γεωργιάδης): </w:t>
      </w:r>
      <w:r>
        <w:rPr>
          <w:rFonts w:eastAsia="Times New Roman" w:cs="Times New Roman"/>
          <w:szCs w:val="24"/>
        </w:rPr>
        <w:t>Κύριε Υπουργέ, επειδή είναι απλές διορθώσεις, μπορείτε απλώς να τις καταθέσετε. Δεν νομίζω ότι χρειάζεται να τις διαβάσετε. Το λέω για οικονομία χρόνου. Μπορείτε να τις καταθέσ</w:t>
      </w:r>
      <w:r>
        <w:rPr>
          <w:rFonts w:eastAsia="Times New Roman" w:cs="Times New Roman"/>
          <w:szCs w:val="24"/>
        </w:rPr>
        <w:t xml:space="preserve">ετε. </w:t>
      </w:r>
    </w:p>
    <w:p w14:paraId="413BACAB" w14:textId="77777777" w:rsidR="0028181B" w:rsidRDefault="00E316D8">
      <w:pPr>
        <w:spacing w:line="600" w:lineRule="auto"/>
        <w:ind w:firstLine="720"/>
        <w:jc w:val="both"/>
        <w:rPr>
          <w:rFonts w:eastAsia="Times New Roman" w:cs="Times New Roman"/>
          <w:szCs w:val="24"/>
        </w:rPr>
      </w:pPr>
      <w:r>
        <w:rPr>
          <w:rFonts w:eastAsia="Times New Roman" w:cs="Times New Roman"/>
          <w:b/>
          <w:szCs w:val="24"/>
        </w:rPr>
        <w:t xml:space="preserve">ΦΩΤΕΙΝΗ ΒΑΚΗ: </w:t>
      </w:r>
      <w:r>
        <w:rPr>
          <w:rFonts w:eastAsia="Times New Roman" w:cs="Times New Roman"/>
          <w:szCs w:val="24"/>
        </w:rPr>
        <w:t>Να αναγνωστούν.</w:t>
      </w:r>
    </w:p>
    <w:p w14:paraId="413BACAC" w14:textId="77777777" w:rsidR="0028181B" w:rsidRDefault="00E316D8">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Οι πιο ουσιώδεις.</w:t>
      </w:r>
    </w:p>
    <w:p w14:paraId="413BACAD" w14:textId="77777777" w:rsidR="0028181B" w:rsidRDefault="00E316D8">
      <w:pPr>
        <w:spacing w:line="600" w:lineRule="auto"/>
        <w:ind w:firstLine="720"/>
        <w:jc w:val="both"/>
        <w:rPr>
          <w:rFonts w:eastAsia="Times New Roman" w:cs="Times New Roman"/>
          <w:szCs w:val="24"/>
        </w:rPr>
      </w:pPr>
      <w:r w:rsidRPr="009B0108">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Διαβάστε τις πιο ουσιώδεις.</w:t>
      </w:r>
    </w:p>
    <w:p w14:paraId="413BACAE" w14:textId="77777777" w:rsidR="0028181B" w:rsidRDefault="00E316D8">
      <w:pPr>
        <w:spacing w:line="600" w:lineRule="auto"/>
        <w:ind w:firstLine="720"/>
        <w:jc w:val="both"/>
        <w:rPr>
          <w:rFonts w:eastAsia="Times New Roman" w:cs="Times New Roman"/>
          <w:szCs w:val="24"/>
        </w:rPr>
      </w:pPr>
      <w:r>
        <w:rPr>
          <w:rFonts w:eastAsia="Times New Roman" w:cs="Times New Roman"/>
          <w:b/>
          <w:szCs w:val="24"/>
        </w:rPr>
        <w:t>ΔΗΜΗΤΡΙΟΣ ΒΙΤΣΑΣ (</w:t>
      </w:r>
      <w:r w:rsidRPr="00BD736F">
        <w:rPr>
          <w:rFonts w:eastAsia="Times New Roman" w:cs="Times New Roman"/>
          <w:b/>
          <w:szCs w:val="24"/>
        </w:rPr>
        <w:t xml:space="preserve">Υπουργός </w:t>
      </w:r>
      <w:r>
        <w:rPr>
          <w:rFonts w:eastAsia="Times New Roman" w:cs="Times New Roman"/>
          <w:b/>
          <w:szCs w:val="24"/>
        </w:rPr>
        <w:t>Μεταναστευτικής Πολιτικής</w:t>
      </w:r>
      <w:r w:rsidRPr="00BD736F">
        <w:rPr>
          <w:rFonts w:eastAsia="Times New Roman" w:cs="Times New Roman"/>
          <w:b/>
          <w:szCs w:val="24"/>
        </w:rPr>
        <w:t xml:space="preserve">): </w:t>
      </w:r>
      <w:r>
        <w:rPr>
          <w:rFonts w:eastAsia="Times New Roman" w:cs="Times New Roman"/>
          <w:szCs w:val="24"/>
        </w:rPr>
        <w:t>Υπάρχει η δεύτερη διόρθωση, που αφορά τις γυναίκες σε κύηση και λοχ</w:t>
      </w:r>
      <w:r>
        <w:rPr>
          <w:rFonts w:eastAsia="Times New Roman" w:cs="Times New Roman"/>
          <w:szCs w:val="24"/>
        </w:rPr>
        <w:t xml:space="preserve">εία. Είναι μια γραμματική διόρθωση. </w:t>
      </w:r>
    </w:p>
    <w:p w14:paraId="413BACAF"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Υπάρχει ορθή ενσωμάτωση της σχετικής διάταξης της </w:t>
      </w:r>
      <w:r>
        <w:rPr>
          <w:rFonts w:eastAsia="Times New Roman" w:cs="Times New Roman"/>
          <w:szCs w:val="24"/>
        </w:rPr>
        <w:t xml:space="preserve">οδηγίας </w:t>
      </w:r>
      <w:r>
        <w:rPr>
          <w:rFonts w:eastAsia="Times New Roman" w:cs="Times New Roman"/>
          <w:szCs w:val="24"/>
        </w:rPr>
        <w:t>περί συνδρομής στους αιτούντες άσυλο, δηλαδή να υπάρχει πρόσβαση σ’ αυτούς που κρατούνται και στα μέλη της οικογένειας, στους νομικούς συμβούλους, στους εκπροσώπ</w:t>
      </w:r>
      <w:r>
        <w:rPr>
          <w:rFonts w:eastAsia="Times New Roman" w:cs="Times New Roman"/>
          <w:szCs w:val="24"/>
        </w:rPr>
        <w:t>ους. Να υπάρχει, δηλαδή, όχι μόνο επικοινωνία, αλλά και δυνατότητα πρόσβασης.</w:t>
      </w:r>
    </w:p>
    <w:p w14:paraId="413BACB0"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lastRenderedPageBreak/>
        <w:t xml:space="preserve">Η πέμπτη αφορά τους ανήλικους δεκαέξι έως δεκαοκτώ ετών, ώστε να είναι καθαρό ότι δεν θίγεται η προστασία της ανηλικότητας. </w:t>
      </w:r>
    </w:p>
    <w:p w14:paraId="413BACB1"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Μια σοβαρή διόρθωση είναι στο άρθρο 23, όπου αντικαθί</w:t>
      </w:r>
      <w:r>
        <w:rPr>
          <w:rFonts w:eastAsia="Times New Roman" w:cs="Times New Roman"/>
          <w:szCs w:val="24"/>
        </w:rPr>
        <w:t>σταται η φράση «ιατρούς του ΚΕΕΛΠΝΟ» με τη φράση «κατάλληλα εκπαιδευμένους ιατρούς δημοσίων φορέων παροχής υπηρεσιών υγείας, συμπεριλαμβανομένων των ιατροδικαστών». Ήταν παρατήρηση από το Υπουργείο Υγείας κατά κύριο λόγο και αφορά τα θύματα βασανιστηρίων.</w:t>
      </w:r>
    </w:p>
    <w:p w14:paraId="413BACB2"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Η έβδομη διόρθωση είναι για να ξεκαθαρίσουμε μια σειρά ζητήματα. Είπε και ο κ. Δανέλλης προηγουμένως κάτι. Στο τέλος της περίπτωσης ε΄ της παραγράφου 5 του άρθρου 28 προστίθεται εδάφιο που λέει: «Κατά της τελεσίδικης απόφασης μπορεί να ασκηθεί η αίτηση ακύ</w:t>
      </w:r>
      <w:r>
        <w:rPr>
          <w:rFonts w:eastAsia="Times New Roman" w:cs="Times New Roman"/>
          <w:szCs w:val="24"/>
        </w:rPr>
        <w:t xml:space="preserve">ρωσης του άρθρου 64.». </w:t>
      </w:r>
    </w:p>
    <w:p w14:paraId="413BACB3"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lastRenderedPageBreak/>
        <w:t>Τώρα, για τους εξαιρετικούς λόγους είχαμε πει από την αρχή ότι διαγράφεται η φράση «…χορηγείται άπαξ και…». Θα υπάρχει εγκύκλιος,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Θα τα πούμε στο τέλος. </w:t>
      </w:r>
    </w:p>
    <w:p w14:paraId="413BACB4"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Στο εδάφιο της παραγράφου 4 του άρθρου 31 διαγράφεται η λέξη «δημόσια».</w:t>
      </w:r>
      <w:r>
        <w:rPr>
          <w:rFonts w:eastAsia="Times New Roman" w:cs="Times New Roman"/>
          <w:szCs w:val="24"/>
        </w:rPr>
        <w:t xml:space="preserve"> Αφορά τα έγγραφα που μπορεί κάποιος να έχει. Μπορεί να είναι και ιδιωτικά έγγραφα. Δεν είναι αναγκαίο, δηλαδή, να είναι και δημόσια. </w:t>
      </w:r>
    </w:p>
    <w:p w14:paraId="413BACB5"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Τέλος, βάζουμε τη διάταξη: «Η εξαιρετική διαδικασία της παραγράφου 4 του άρθρου 60 εφαρμόζεται έως την 31.12.2018». </w:t>
      </w:r>
    </w:p>
    <w:p w14:paraId="413BACB6"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Αυτά</w:t>
      </w:r>
      <w:r>
        <w:rPr>
          <w:rFonts w:eastAsia="Times New Roman" w:cs="Times New Roman"/>
          <w:szCs w:val="24"/>
        </w:rPr>
        <w:t>, κύριε Πρόεδρε.</w:t>
      </w:r>
    </w:p>
    <w:p w14:paraId="413BACB7"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(Στο σημείο αυτό ο Υπουργός κ. Δημήτριος Βίτσας, καταθέτει για τα Πρακτικά τις προαναφερθείσες νομοτεχνικές βελτιώσεις, οι οποίες έχουν ως εξής:</w:t>
      </w:r>
    </w:p>
    <w:p w14:paraId="413BACB8" w14:textId="77777777" w:rsidR="0028181B" w:rsidRDefault="00E316D8">
      <w:pPr>
        <w:spacing w:line="600" w:lineRule="auto"/>
        <w:ind w:firstLine="720"/>
        <w:jc w:val="center"/>
        <w:rPr>
          <w:rFonts w:eastAsia="Times New Roman" w:cs="Times New Roman"/>
          <w:color w:val="C00000"/>
          <w:szCs w:val="24"/>
        </w:rPr>
      </w:pPr>
      <w:r w:rsidRPr="000E2A21">
        <w:rPr>
          <w:rFonts w:eastAsia="Times New Roman" w:cs="Times New Roman"/>
          <w:color w:val="C00000"/>
          <w:szCs w:val="24"/>
        </w:rPr>
        <w:t>(Αλλαγή σελίδας)</w:t>
      </w:r>
    </w:p>
    <w:p w14:paraId="413BACB9" w14:textId="77777777" w:rsidR="0028181B" w:rsidRDefault="00E316D8">
      <w:pPr>
        <w:spacing w:line="600" w:lineRule="auto"/>
        <w:ind w:firstLine="720"/>
        <w:jc w:val="center"/>
        <w:rPr>
          <w:rFonts w:eastAsia="Times New Roman" w:cs="Times New Roman"/>
          <w:szCs w:val="24"/>
        </w:rPr>
      </w:pPr>
      <w:r>
        <w:rPr>
          <w:rFonts w:eastAsia="Times New Roman" w:cs="Times New Roman"/>
          <w:szCs w:val="24"/>
        </w:rPr>
        <w:t>(Να καταχωριστούν οι σελ. 99 – 101)</w:t>
      </w:r>
    </w:p>
    <w:p w14:paraId="413BACBA" w14:textId="77777777" w:rsidR="0028181B" w:rsidRDefault="00E316D8">
      <w:pPr>
        <w:spacing w:line="600" w:lineRule="auto"/>
        <w:ind w:firstLine="720"/>
        <w:jc w:val="center"/>
        <w:rPr>
          <w:rFonts w:eastAsia="Times New Roman" w:cs="Times New Roman"/>
          <w:color w:val="C00000"/>
          <w:szCs w:val="24"/>
        </w:rPr>
      </w:pPr>
      <w:r w:rsidRPr="000E2A21">
        <w:rPr>
          <w:rFonts w:eastAsia="Times New Roman" w:cs="Times New Roman"/>
          <w:color w:val="C00000"/>
          <w:szCs w:val="24"/>
        </w:rPr>
        <w:lastRenderedPageBreak/>
        <w:t>(Αλλαγή σελίδας)</w:t>
      </w:r>
    </w:p>
    <w:p w14:paraId="413BACBB" w14:textId="77777777" w:rsidR="0028181B" w:rsidRDefault="00E316D8">
      <w:pPr>
        <w:spacing w:line="600" w:lineRule="auto"/>
        <w:ind w:firstLine="720"/>
        <w:jc w:val="both"/>
        <w:rPr>
          <w:rFonts w:eastAsia="Times New Roman" w:cs="Times New Roman"/>
          <w:szCs w:val="24"/>
        </w:rPr>
      </w:pPr>
      <w:r w:rsidRPr="00813C96">
        <w:rPr>
          <w:rFonts w:eastAsia="Times New Roman" w:cs="Times New Roman"/>
          <w:b/>
          <w:szCs w:val="24"/>
        </w:rPr>
        <w:t xml:space="preserve">ΠΡΟΕΔΡΕΥΩΝ (Μάριος </w:t>
      </w:r>
      <w:r w:rsidRPr="00813C96">
        <w:rPr>
          <w:rFonts w:eastAsia="Times New Roman" w:cs="Times New Roman"/>
          <w:b/>
          <w:szCs w:val="24"/>
        </w:rPr>
        <w:t>Γεωργιάδης):</w:t>
      </w:r>
      <w:r w:rsidRPr="00813C96">
        <w:rPr>
          <w:rFonts w:eastAsia="Times New Roman" w:cs="Times New Roman"/>
          <w:szCs w:val="24"/>
        </w:rPr>
        <w:t xml:space="preserve"> </w:t>
      </w:r>
      <w:r>
        <w:rPr>
          <w:rFonts w:eastAsia="Times New Roman" w:cs="Times New Roman"/>
          <w:szCs w:val="24"/>
        </w:rPr>
        <w:t xml:space="preserve">Ευχαριστούμε τον κύριο Υπουργό. </w:t>
      </w:r>
    </w:p>
    <w:p w14:paraId="413BACBC"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Τον λόγο έχει ζητήσει και η Υφυπουργός Εσωτερικών </w:t>
      </w:r>
      <w:r>
        <w:rPr>
          <w:rFonts w:eastAsia="Times New Roman" w:cs="Times New Roman"/>
          <w:szCs w:val="24"/>
        </w:rPr>
        <w:t xml:space="preserve">κ. </w:t>
      </w:r>
      <w:r>
        <w:rPr>
          <w:rFonts w:eastAsia="Times New Roman" w:cs="Times New Roman"/>
          <w:szCs w:val="24"/>
        </w:rPr>
        <w:t xml:space="preserve">Μαρία Κόλλια-Τσαρουχά, για την τροπολογία. </w:t>
      </w:r>
    </w:p>
    <w:p w14:paraId="413BACBD"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Αν μπορείτε κι εσείς, κυρία Υφυπουργέ, να είστε όσο πιο συνοπτική γίνεται. </w:t>
      </w:r>
    </w:p>
    <w:p w14:paraId="413BACBE" w14:textId="77777777" w:rsidR="0028181B" w:rsidRDefault="00E316D8">
      <w:pPr>
        <w:spacing w:line="600" w:lineRule="auto"/>
        <w:ind w:firstLine="720"/>
        <w:jc w:val="both"/>
        <w:rPr>
          <w:rFonts w:eastAsia="Times New Roman" w:cs="Times New Roman"/>
          <w:szCs w:val="24"/>
        </w:rPr>
      </w:pPr>
      <w:r w:rsidRPr="00E8178A">
        <w:rPr>
          <w:rFonts w:eastAsia="Times New Roman" w:cs="Times New Roman"/>
          <w:b/>
          <w:szCs w:val="24"/>
        </w:rPr>
        <w:t>ΜΑΡΙΑ ΚΟΛΛΙΑ</w:t>
      </w:r>
      <w:r>
        <w:rPr>
          <w:rFonts w:eastAsia="Times New Roman" w:cs="Times New Roman"/>
          <w:b/>
          <w:szCs w:val="24"/>
        </w:rPr>
        <w:t xml:space="preserve"> </w:t>
      </w:r>
      <w:r w:rsidRPr="00E8178A">
        <w:rPr>
          <w:rFonts w:eastAsia="Times New Roman" w:cs="Times New Roman"/>
          <w:b/>
          <w:szCs w:val="24"/>
        </w:rPr>
        <w:t>-</w:t>
      </w:r>
      <w:r>
        <w:rPr>
          <w:rFonts w:eastAsia="Times New Roman" w:cs="Times New Roman"/>
          <w:b/>
          <w:szCs w:val="24"/>
        </w:rPr>
        <w:t xml:space="preserve"> </w:t>
      </w:r>
      <w:r w:rsidRPr="00E8178A">
        <w:rPr>
          <w:rFonts w:eastAsia="Times New Roman" w:cs="Times New Roman"/>
          <w:b/>
          <w:szCs w:val="24"/>
        </w:rPr>
        <w:t xml:space="preserve">ΤΣΑΡΟΥΧΑ (Υφυπουργός Εσωτερικών): </w:t>
      </w:r>
      <w:r>
        <w:rPr>
          <w:rFonts w:eastAsia="Times New Roman" w:cs="Times New Roman"/>
          <w:szCs w:val="24"/>
        </w:rPr>
        <w:t>Ευχαριστώ, κύριε Πρόεδρε.</w:t>
      </w:r>
    </w:p>
    <w:p w14:paraId="413BACBF"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Πρόκειται για κάποιες συμπληρώσεις και διευκρινίσεις του με </w:t>
      </w:r>
      <w:r>
        <w:rPr>
          <w:rFonts w:eastAsia="Times New Roman" w:cs="Times New Roman"/>
          <w:szCs w:val="24"/>
        </w:rPr>
        <w:t xml:space="preserve">προεδρικό διάταγμα </w:t>
      </w:r>
      <w:r>
        <w:rPr>
          <w:rFonts w:eastAsia="Times New Roman" w:cs="Times New Roman"/>
          <w:szCs w:val="24"/>
        </w:rPr>
        <w:t xml:space="preserve">141/2017 επιβληθέντος </w:t>
      </w:r>
      <w:r>
        <w:rPr>
          <w:rFonts w:eastAsia="Times New Roman" w:cs="Times New Roman"/>
          <w:szCs w:val="24"/>
        </w:rPr>
        <w:t xml:space="preserve">οργανισμού </w:t>
      </w:r>
      <w:r>
        <w:rPr>
          <w:rFonts w:eastAsia="Times New Roman" w:cs="Times New Roman"/>
          <w:szCs w:val="24"/>
        </w:rPr>
        <w:t>του Υπουργείου Εσωτερικών. Αναδιαρθρώθηκε και αναδιοργανώθηκε το σύνολο των υπηρεσιώ</w:t>
      </w:r>
      <w:r>
        <w:rPr>
          <w:rFonts w:eastAsia="Times New Roman" w:cs="Times New Roman"/>
          <w:szCs w:val="24"/>
        </w:rPr>
        <w:t>ν του Υπουργείου Εσωτερικών και βέβαια, ο Τομέας Μακεδονίας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Θράκης. </w:t>
      </w:r>
    </w:p>
    <w:p w14:paraId="413BACC0"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Η αποστολή του φορέα της κεντρικής υπηρεσίας του </w:t>
      </w:r>
      <w:r>
        <w:rPr>
          <w:rFonts w:eastAsia="Times New Roman" w:cs="Times New Roman"/>
          <w:szCs w:val="24"/>
        </w:rPr>
        <w:t xml:space="preserve">τομέα </w:t>
      </w:r>
      <w:r>
        <w:rPr>
          <w:rFonts w:eastAsia="Times New Roman" w:cs="Times New Roman"/>
          <w:szCs w:val="24"/>
        </w:rPr>
        <w:t xml:space="preserve">αυτού είναι ταυτόσημη με αυτή του προϊσχύσαντος </w:t>
      </w:r>
      <w:r>
        <w:rPr>
          <w:rFonts w:eastAsia="Times New Roman" w:cs="Times New Roman"/>
          <w:szCs w:val="24"/>
        </w:rPr>
        <w:t xml:space="preserve">οργανισμού </w:t>
      </w:r>
      <w:r>
        <w:rPr>
          <w:rFonts w:eastAsia="Times New Roman" w:cs="Times New Roman"/>
          <w:szCs w:val="24"/>
        </w:rPr>
        <w:t xml:space="preserve">του πρώην Υπουργείου Μακεδονίας-Θράκης </w:t>
      </w:r>
      <w:r>
        <w:rPr>
          <w:rFonts w:eastAsia="Times New Roman" w:cs="Times New Roman"/>
          <w:szCs w:val="24"/>
        </w:rPr>
        <w:lastRenderedPageBreak/>
        <w:t>(ΥΜΑΘ), του οποίου την οργανωτικ</w:t>
      </w:r>
      <w:r>
        <w:rPr>
          <w:rFonts w:eastAsia="Times New Roman" w:cs="Times New Roman"/>
          <w:szCs w:val="24"/>
        </w:rPr>
        <w:t>ή συνέχεια τυπικώς, αλλά και κατ’ ουσία αποτελεί. Ωστόσο, στις ρυθμίσεις περί του Τομέα Μακεδονίας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Θράκης, οι οποίες εντάχθηκαν στο τρίτο μέρος του ως άνω πρόσφατου </w:t>
      </w:r>
      <w:r>
        <w:rPr>
          <w:rFonts w:eastAsia="Times New Roman" w:cs="Times New Roman"/>
          <w:szCs w:val="24"/>
        </w:rPr>
        <w:t xml:space="preserve">προεδρικού διατάγματος </w:t>
      </w:r>
      <w:r>
        <w:rPr>
          <w:rFonts w:eastAsia="Times New Roman" w:cs="Times New Roman"/>
          <w:szCs w:val="24"/>
        </w:rPr>
        <w:t>υπό τον τίτλο «Οργανωτική Δομή Τομέα Μακεδονίας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Θράκης» (άρθρα 4</w:t>
      </w:r>
      <w:r>
        <w:rPr>
          <w:rFonts w:eastAsia="Times New Roman" w:cs="Times New Roman"/>
          <w:szCs w:val="24"/>
        </w:rPr>
        <w:t>5 έως 64), δεν περιλήφθηκε πρόβλεψη περί λειτουργίας στην ειδικότερη οργανωτική δομή του εν λόγω Τομέα Μακεδονίας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Θράκης οργάνων, φορέων ή υπηρεσιακών δομών, όπως το Γραφείο Νομικού Συμβούλου του Κράτους και η Υπηρεσία Ελεγκτικού Συνεδρίου. Και αυτό, παρ</w:t>
      </w:r>
      <w:r>
        <w:rPr>
          <w:rFonts w:eastAsia="Times New Roman" w:cs="Times New Roman"/>
          <w:szCs w:val="24"/>
        </w:rPr>
        <w:t xml:space="preserve">’ όλο που οι ανωτέρω υπηρεσιακές δομές προϋπήρχαν του </w:t>
      </w:r>
      <w:r>
        <w:rPr>
          <w:rFonts w:eastAsia="Times New Roman" w:cs="Times New Roman"/>
          <w:szCs w:val="24"/>
        </w:rPr>
        <w:t xml:space="preserve">προεδρικού διατάγματος </w:t>
      </w:r>
      <w:r>
        <w:rPr>
          <w:rFonts w:eastAsia="Times New Roman" w:cs="Times New Roman"/>
          <w:szCs w:val="24"/>
        </w:rPr>
        <w:t>141/2017, εκτός μεν του στενού πυρήνα της εσωτερικής δομής του πρώην Υπουργείου Μακεδονίας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Θράκης, πλην όμως διαχρονικά υποστηρικτικές και επιβοηθητικές της λειτουργίας αυτού κα</w:t>
      </w:r>
      <w:r>
        <w:rPr>
          <w:rFonts w:eastAsia="Times New Roman" w:cs="Times New Roman"/>
          <w:szCs w:val="24"/>
        </w:rPr>
        <w:t xml:space="preserve">ι προβλεπόμενες ρητά και ειδικά από τους προϊσχύσαντες και από το έτος 2001 Οργανισμούς του ΥΜΑΘ. </w:t>
      </w:r>
    </w:p>
    <w:p w14:paraId="413BACC1"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lastRenderedPageBreak/>
        <w:t>Με την προσθήκη, λοιπόν, των διατάξεων επιτυγχάνεται η αποστολή του Τομέα Μακεδονίας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Θράκης, ιδίως στην άσκηση αρμοδιοτήτων, στις οποίες συμμετέχει ο θεσμός του Νομικού Συμβούλου του Κράτους. Συγκεκριμένα, η αποδοχή γνωμοδοτήσεων του Νομικού Συμβούλου από την Υφυπουργό Εσωτερικών κατά τα οριζόμενα. Δεύτερον, η συμμετοχή του Νομικού Συμβούλ</w:t>
      </w:r>
      <w:r>
        <w:rPr>
          <w:rFonts w:eastAsia="Times New Roman" w:cs="Times New Roman"/>
          <w:szCs w:val="24"/>
        </w:rPr>
        <w:t xml:space="preserve">ου του </w:t>
      </w:r>
      <w:r>
        <w:rPr>
          <w:rFonts w:eastAsia="Times New Roman" w:cs="Times New Roman"/>
          <w:szCs w:val="24"/>
        </w:rPr>
        <w:t>γ</w:t>
      </w:r>
      <w:r>
        <w:rPr>
          <w:rFonts w:eastAsia="Times New Roman" w:cs="Times New Roman"/>
          <w:szCs w:val="24"/>
        </w:rPr>
        <w:t>ραφείου σε συλλογικά όργανα που συστήνονται και συγκροτούνται στο πλαίσιο λειτουργίας του πρώην Υπουργείου Μακεδονίας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Θράκης και ήδη Τομέα Μακεδονίας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Θράκης, όπως στο Κεντρικό Συμβούλιο Αρχιτεκτονικής Μακεδονίας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Θράκης –το γνωστό ΚΕΣΑΜΑΘ- που</w:t>
      </w:r>
      <w:r>
        <w:rPr>
          <w:rFonts w:eastAsia="Times New Roman" w:cs="Times New Roman"/>
          <w:szCs w:val="24"/>
        </w:rPr>
        <w:t xml:space="preserve"> συμμετέχει ο Νομικός Σύμβουλος ως πρόεδρος κατά τα οριζόμενα και ψηφισμένα. Επίσης, στο Κεντρικό Συμβούλιο Πολεοδομικών Θεμάτων και Αμφισβητήσεων Μακεδονίας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Θράκης ως προέδρου, αλλά και η συμμετοχή του σε γνωμοδοτικές επιτροπές -στη Γνωμοδοτική Επιτροπή</w:t>
      </w:r>
      <w:r>
        <w:rPr>
          <w:rFonts w:eastAsia="Times New Roman" w:cs="Times New Roman"/>
          <w:szCs w:val="24"/>
        </w:rPr>
        <w:t xml:space="preserve"> του άρθρου 27 του ν. 4399/2016- ως μέλους. </w:t>
      </w:r>
    </w:p>
    <w:p w14:paraId="413BACC2"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lastRenderedPageBreak/>
        <w:t>Σκοπός τώρα της προτεινόμενης ρύθμισης είναι στην παράγραφο 1 η αντιμετώπιση των προαναφερθέντων ζητημάτων και η εύρυθμη και αποτελεσματική λειτουργία του Τομέα Μακεδονίας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Θράκης. </w:t>
      </w:r>
    </w:p>
    <w:p w14:paraId="413BACC3"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Στη δεύτερη παράγραφο της πρ</w:t>
      </w:r>
      <w:r>
        <w:rPr>
          <w:rFonts w:eastAsia="Times New Roman" w:cs="Times New Roman"/>
          <w:szCs w:val="24"/>
        </w:rPr>
        <w:t xml:space="preserve">οτεινόμενης ρύθμισης προβλέπεται η συμπερίληψη στην παράγραφο 5 του άρθρου 63 του </w:t>
      </w:r>
      <w:r>
        <w:rPr>
          <w:rFonts w:eastAsia="Times New Roman" w:cs="Times New Roman"/>
          <w:szCs w:val="24"/>
        </w:rPr>
        <w:t>προεδρικού διατάγματος</w:t>
      </w:r>
      <w:r>
        <w:rPr>
          <w:rFonts w:eastAsia="Times New Roman" w:cs="Times New Roman"/>
          <w:szCs w:val="24"/>
        </w:rPr>
        <w:t xml:space="preserve"> 141/2017 και του κλάδου ΠΕ Περιβάλλοντος ανάμεσα στα τυπικά προσόντα των υπαλλήλων, προκειμένου αυτοί να μπορούν να προΐστανται στις Διευθύνσεις Ιδιωτι</w:t>
      </w:r>
      <w:r>
        <w:rPr>
          <w:rFonts w:eastAsia="Times New Roman" w:cs="Times New Roman"/>
          <w:szCs w:val="24"/>
        </w:rPr>
        <w:t>κών Επενδύσεων του Τομέα Μακεδονίας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Θράκης. Η συμπερίληψη αυτή κρίνεται σκόπιμη, καθ’ όσον δεν συμπεριλαμβάνονται. Και θεωρούμε ότι στα πλαίσια της ισότητας και της εύρυθμης λειτουργίας της διοίκησης πρέπει να συμμετέχουν, εφόσον υπάρχουν και ως υπάλληλο</w:t>
      </w:r>
      <w:r>
        <w:rPr>
          <w:rFonts w:eastAsia="Times New Roman" w:cs="Times New Roman"/>
          <w:szCs w:val="24"/>
        </w:rPr>
        <w:t xml:space="preserve">ι στο σχετικό Υπουργείο. </w:t>
      </w:r>
    </w:p>
    <w:p w14:paraId="413BACC4"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Στόχος αυτής της μετονομασίας -στην τρίτη παράγραφο του άρθρου- του Τμήματος Διεθνών Σχέσεων και Περιφερειακής Πολιτικής σε Τμήμα Περιφερειακής Ανάπτυξης και Απόδημου Ελληνισμού είναι η ακριβέστερη περιγραφή του αντικειμένου του ε</w:t>
      </w:r>
      <w:r>
        <w:rPr>
          <w:rFonts w:eastAsia="Times New Roman" w:cs="Times New Roman"/>
          <w:szCs w:val="24"/>
        </w:rPr>
        <w:t xml:space="preserve">ν </w:t>
      </w:r>
      <w:r>
        <w:rPr>
          <w:rFonts w:eastAsia="Times New Roman" w:cs="Times New Roman"/>
          <w:szCs w:val="24"/>
        </w:rPr>
        <w:lastRenderedPageBreak/>
        <w:t xml:space="preserve">λόγω </w:t>
      </w:r>
      <w:r>
        <w:rPr>
          <w:rFonts w:eastAsia="Times New Roman" w:cs="Times New Roman"/>
          <w:szCs w:val="24"/>
        </w:rPr>
        <w:t xml:space="preserve">τμήματος </w:t>
      </w:r>
      <w:r>
        <w:rPr>
          <w:rFonts w:eastAsia="Times New Roman" w:cs="Times New Roman"/>
          <w:szCs w:val="24"/>
        </w:rPr>
        <w:t>και η αποφυγή της σύγχυσης αυτού με τη Διεύθυνση Διεθνών Σχέσεων και Περιφερειακής Πολιτικής, στην οποία υπάγεται.</w:t>
      </w:r>
    </w:p>
    <w:p w14:paraId="413BACC5"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Σας ευχαριστώ, κύριε Πρόεδρε. </w:t>
      </w:r>
    </w:p>
    <w:p w14:paraId="413BACC6" w14:textId="77777777" w:rsidR="0028181B" w:rsidRDefault="00E316D8">
      <w:pPr>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Ευχαριστούμε την κυρία Υπουργό.</w:t>
      </w:r>
    </w:p>
    <w:p w14:paraId="413BACC7" w14:textId="77777777" w:rsidR="0028181B" w:rsidRDefault="00E316D8">
      <w:pPr>
        <w:spacing w:line="600" w:lineRule="auto"/>
        <w:ind w:firstLine="720"/>
        <w:jc w:val="both"/>
        <w:rPr>
          <w:rFonts w:eastAsia="Times New Roman"/>
          <w:szCs w:val="24"/>
        </w:rPr>
      </w:pPr>
      <w:r>
        <w:rPr>
          <w:rFonts w:eastAsia="Times New Roman"/>
          <w:szCs w:val="24"/>
        </w:rPr>
        <w:t xml:space="preserve">Τον λόγο έχει ο τελευταίος εκ </w:t>
      </w:r>
      <w:r>
        <w:rPr>
          <w:rFonts w:eastAsia="Times New Roman"/>
          <w:szCs w:val="24"/>
        </w:rPr>
        <w:t>των ειδικών αγορητών, εκ μέρους της Ένωσης Κεντρώων, ο κ. Σαρίδης για δεκαπέντε λεπτά.</w:t>
      </w:r>
    </w:p>
    <w:p w14:paraId="413BACC8" w14:textId="77777777" w:rsidR="0028181B" w:rsidRDefault="00E316D8">
      <w:pPr>
        <w:spacing w:line="600" w:lineRule="auto"/>
        <w:ind w:firstLine="720"/>
        <w:jc w:val="both"/>
        <w:rPr>
          <w:rFonts w:eastAsia="Times New Roman"/>
          <w:szCs w:val="24"/>
        </w:rPr>
      </w:pPr>
      <w:r>
        <w:rPr>
          <w:rFonts w:eastAsia="Times New Roman"/>
          <w:szCs w:val="24"/>
        </w:rPr>
        <w:t>Ευχαριστούμε, κύριε συνάδελφε, για την υπομονή σας.</w:t>
      </w:r>
    </w:p>
    <w:p w14:paraId="413BACC9" w14:textId="77777777" w:rsidR="0028181B" w:rsidRDefault="00E316D8">
      <w:pPr>
        <w:spacing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Ευχαριστώ πολύ, κύριε Πρόεδρε.</w:t>
      </w:r>
    </w:p>
    <w:p w14:paraId="413BACCA" w14:textId="77777777" w:rsidR="0028181B" w:rsidRDefault="00E316D8">
      <w:pPr>
        <w:spacing w:line="600" w:lineRule="auto"/>
        <w:ind w:firstLine="720"/>
        <w:jc w:val="both"/>
        <w:rPr>
          <w:rFonts w:eastAsia="Times New Roman"/>
          <w:szCs w:val="24"/>
        </w:rPr>
      </w:pPr>
      <w:r>
        <w:rPr>
          <w:rFonts w:eastAsia="Times New Roman"/>
          <w:szCs w:val="24"/>
        </w:rPr>
        <w:t>Κυρίες και κύριοι συνάδελφοι, κύριοι Υπουργοί, ένας πόλεμος στη Συρία</w:t>
      </w:r>
      <w:r>
        <w:rPr>
          <w:rFonts w:eastAsia="Times New Roman"/>
          <w:szCs w:val="24"/>
        </w:rPr>
        <w:t>, εξαιρετικά δύσκολες συνθήκες διαβίωσης σε πολλά μέρη του κόσμου, η Ευρωπαϊκή Ένωση δεν μπόρεσε να αντιμετωπίσει το πρόβλημα στην πηγή, πάνω από δύο εκατομμύρια πρόσφυγες και μετανάστες στα παράλια της Μικράς Ασίας, πάνω από δύο εκατομμύρια ανθρώπινες ψυχ</w:t>
      </w:r>
      <w:r>
        <w:rPr>
          <w:rFonts w:eastAsia="Times New Roman"/>
          <w:szCs w:val="24"/>
        </w:rPr>
        <w:t xml:space="preserve">ές στη διάθεση του οπλοστασίου του κ. Ερντογάν, που όραμά του </w:t>
      </w:r>
      <w:r>
        <w:rPr>
          <w:rFonts w:eastAsia="Times New Roman"/>
          <w:szCs w:val="24"/>
        </w:rPr>
        <w:lastRenderedPageBreak/>
        <w:t>είναι μια μεγάλη Τουρκία.</w:t>
      </w:r>
      <w:r w:rsidRPr="00884243">
        <w:rPr>
          <w:rFonts w:eastAsia="Times New Roman"/>
          <w:szCs w:val="24"/>
        </w:rPr>
        <w:t xml:space="preserve"> </w:t>
      </w:r>
      <w:r>
        <w:rPr>
          <w:rFonts w:eastAsia="Times New Roman"/>
          <w:szCs w:val="24"/>
        </w:rPr>
        <w:t>Βουλιάζουν τα νησιά μας από το βάρος του προσφυγικού. Κουράστηκαν οι Έλληνες εκεί, με το δίκιο τους.</w:t>
      </w:r>
    </w:p>
    <w:p w14:paraId="413BACCB" w14:textId="77777777" w:rsidR="0028181B" w:rsidRDefault="00E316D8">
      <w:pPr>
        <w:spacing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Δ΄ Αντιπρόεδρος </w:t>
      </w:r>
      <w:r>
        <w:rPr>
          <w:rFonts w:eastAsia="Times New Roman"/>
          <w:szCs w:val="24"/>
        </w:rPr>
        <w:t>της Βουλής κ</w:t>
      </w:r>
      <w:r w:rsidRPr="00F25112">
        <w:rPr>
          <w:rFonts w:eastAsia="Times New Roman"/>
          <w:szCs w:val="24"/>
        </w:rPr>
        <w:t>.</w:t>
      </w:r>
      <w:r w:rsidRPr="00407990">
        <w:rPr>
          <w:rFonts w:eastAsia="Times New Roman"/>
          <w:b/>
          <w:szCs w:val="24"/>
        </w:rPr>
        <w:t xml:space="preserve"> ΝΙΚΗΤΑΣ ΚΑΚΛΑΜΑΝΗΣ</w:t>
      </w:r>
      <w:r>
        <w:rPr>
          <w:rFonts w:eastAsia="Times New Roman"/>
          <w:szCs w:val="24"/>
        </w:rPr>
        <w:t>)</w:t>
      </w:r>
    </w:p>
    <w:p w14:paraId="413BACCC" w14:textId="77777777" w:rsidR="0028181B" w:rsidRDefault="00E316D8">
      <w:pPr>
        <w:spacing w:line="600" w:lineRule="auto"/>
        <w:ind w:firstLine="720"/>
        <w:jc w:val="both"/>
        <w:rPr>
          <w:rFonts w:eastAsia="Times New Roman"/>
          <w:szCs w:val="24"/>
        </w:rPr>
      </w:pPr>
      <w:r>
        <w:rPr>
          <w:rFonts w:eastAsia="Times New Roman"/>
          <w:szCs w:val="24"/>
        </w:rPr>
        <w:t>Η διαχείριση του προσφυγικού-μεταναστευτικού έχει δώσει επιχειρήματα σε δυνάμεις που επιζητούν την απομόνωση της χώρας και το φωνάζουν από αυτό εδώ το Βήμα. Κανείς, όμως δεν μπορεί να επιβιώσει μόνος του. Το βάρος του προσ</w:t>
      </w:r>
      <w:r>
        <w:rPr>
          <w:rFonts w:eastAsia="Times New Roman"/>
          <w:szCs w:val="24"/>
        </w:rPr>
        <w:t>φυγικού έπρεπε να κατανεμηθεί ομοιόμορφα στην ελληνική επικράτεια. Δεν έχουμε μπορέσει ακόμα να το λύσουμε ούτε αυτό. Δεν έχει καθοριστεί ακόμα ούτε το νούμερο του βάρους που μπορεί να αντέξει η ελληνική επικράτεια.</w:t>
      </w:r>
    </w:p>
    <w:p w14:paraId="413BACCD" w14:textId="77777777" w:rsidR="0028181B" w:rsidRDefault="00E316D8">
      <w:pPr>
        <w:spacing w:line="600" w:lineRule="auto"/>
        <w:ind w:firstLine="720"/>
        <w:jc w:val="both"/>
        <w:rPr>
          <w:rFonts w:eastAsia="Times New Roman"/>
          <w:szCs w:val="24"/>
        </w:rPr>
      </w:pPr>
      <w:r>
        <w:rPr>
          <w:rFonts w:eastAsia="Times New Roman"/>
          <w:szCs w:val="24"/>
        </w:rPr>
        <w:t xml:space="preserve">Έχετε ευθύνη, κύριοι Υπουργοί, για αυτά </w:t>
      </w:r>
      <w:r>
        <w:rPr>
          <w:rFonts w:eastAsia="Times New Roman"/>
          <w:szCs w:val="24"/>
        </w:rPr>
        <w:t>που δεν κάνατε στη διάρκεια που υπηρετήσατε. Έχει ευθύνη και η Ευρωπαϊκή Ένωση, ακριβώς την ίδια.</w:t>
      </w:r>
    </w:p>
    <w:p w14:paraId="413BACCE" w14:textId="77777777" w:rsidR="0028181B" w:rsidRDefault="00E316D8">
      <w:pPr>
        <w:spacing w:line="600" w:lineRule="auto"/>
        <w:ind w:firstLine="720"/>
        <w:jc w:val="both"/>
        <w:rPr>
          <w:rFonts w:eastAsia="Times New Roman"/>
          <w:szCs w:val="24"/>
        </w:rPr>
      </w:pPr>
      <w:r>
        <w:rPr>
          <w:rFonts w:eastAsia="Times New Roman"/>
          <w:szCs w:val="24"/>
        </w:rPr>
        <w:lastRenderedPageBreak/>
        <w:t>Όλες και όλοι αγαπητοί συνάδελφοι, μέσα σε αυτήν την Αίθουσα γνωρίζουμε καλά τη δύναμη που έχουν οι λέξεις, οι απλές λέξεις στην άσκηση πολιτικής, καθώς και τ</w:t>
      </w:r>
      <w:r>
        <w:rPr>
          <w:rFonts w:eastAsia="Times New Roman"/>
          <w:szCs w:val="24"/>
        </w:rPr>
        <w:t>ο ειδικό βάρος που εκείνες αποκτούν, όταν αυτές ορίζουν και περιγράφουν νόμους του κράτους και μάλιστα με μια γλώσσα, όπως έιναι η δική μας, η ελληνική γλώσσα, η οποία, αν το θέλουμε, μας επιτρέπει, περισσότερο από άλλες, να ακριβολογούμε.</w:t>
      </w:r>
    </w:p>
    <w:p w14:paraId="413BACCF" w14:textId="77777777" w:rsidR="0028181B" w:rsidRDefault="00E316D8">
      <w:pPr>
        <w:spacing w:line="600" w:lineRule="auto"/>
        <w:ind w:firstLine="720"/>
        <w:jc w:val="both"/>
        <w:rPr>
          <w:rFonts w:eastAsia="Times New Roman"/>
          <w:szCs w:val="24"/>
        </w:rPr>
      </w:pPr>
      <w:r>
        <w:rPr>
          <w:rFonts w:eastAsia="Times New Roman"/>
          <w:szCs w:val="24"/>
        </w:rPr>
        <w:t>Οφείλουμε, λοιπό</w:t>
      </w:r>
      <w:r>
        <w:rPr>
          <w:rFonts w:eastAsia="Times New Roman"/>
          <w:szCs w:val="24"/>
        </w:rPr>
        <w:t>ν, να ξεκινήσουμε εντοπίζοντας τη σημαντικότερη ασάφεια που επιτρέψαμε να εισχωρήσει στο υπό εξέταση νομοσχέδιο, η οποία δεν είναι άλλη από τη μετάφραση του αγγλικού «</w:t>
      </w:r>
      <w:r>
        <w:rPr>
          <w:rFonts w:eastAsia="Times New Roman"/>
          <w:szCs w:val="24"/>
          <w:lang w:val="en-US"/>
        </w:rPr>
        <w:t>final</w:t>
      </w:r>
      <w:r w:rsidRPr="00023F89">
        <w:rPr>
          <w:rFonts w:eastAsia="Times New Roman"/>
          <w:szCs w:val="24"/>
        </w:rPr>
        <w:t xml:space="preserve"> </w:t>
      </w:r>
      <w:r>
        <w:rPr>
          <w:rFonts w:eastAsia="Times New Roman"/>
          <w:szCs w:val="24"/>
          <w:lang w:val="en-US"/>
        </w:rPr>
        <w:t>decision</w:t>
      </w:r>
      <w:r>
        <w:rPr>
          <w:rFonts w:eastAsia="Times New Roman"/>
          <w:szCs w:val="24"/>
        </w:rPr>
        <w:t xml:space="preserve">», το οποίο αποδώσαμε στα ελληνικά ως «οριστική απόφαση». Αυτή η </w:t>
      </w:r>
      <w:r>
        <w:rPr>
          <w:rFonts w:eastAsia="Times New Roman"/>
          <w:szCs w:val="24"/>
        </w:rPr>
        <w:t>μεταφραστική επιλογή είναι ταυτόχρονα και νομοθετική απόφαση, αγαπητοί συνάδελφοι. Η διαπίστωση αυτή δεν είναι καθόλου αυθαίρετη.</w:t>
      </w:r>
    </w:p>
    <w:p w14:paraId="413BACD0" w14:textId="77777777" w:rsidR="0028181B" w:rsidRDefault="00E316D8">
      <w:pPr>
        <w:spacing w:line="600" w:lineRule="auto"/>
        <w:ind w:firstLine="720"/>
        <w:jc w:val="both"/>
        <w:rPr>
          <w:rFonts w:eastAsia="Times New Roman"/>
          <w:szCs w:val="24"/>
        </w:rPr>
      </w:pPr>
      <w:r>
        <w:rPr>
          <w:rFonts w:eastAsia="Times New Roman"/>
          <w:szCs w:val="24"/>
        </w:rPr>
        <w:t>Γεννιούνται πολλές απορίες σε κάθε καλοπροαίρετο πολίτη, σχετικά με το γιατί επιλέγουμε αυτήν τη μετάφραση, ειδικά από τη στιγ</w:t>
      </w:r>
      <w:r>
        <w:rPr>
          <w:rFonts w:eastAsia="Times New Roman"/>
          <w:szCs w:val="24"/>
        </w:rPr>
        <w:t>μή που υπάρχει ήδη και χρησιμοποιείται με συγκεκριμένο, μάλιστα, περιεχόμενο στη νομική μας γλώσσα η λέξη «τελε</w:t>
      </w:r>
      <w:r>
        <w:rPr>
          <w:rFonts w:eastAsia="Times New Roman"/>
          <w:szCs w:val="24"/>
        </w:rPr>
        <w:lastRenderedPageBreak/>
        <w:t>σιδικία». Ενώ, αντιθέτως, η φράση «οριστική απόφαση» προκαλεί ασάφεια και προβληματισμό, καθώς η έννοια οριστικής απόφασης επί αιτήματος ασύλου δ</w:t>
      </w:r>
      <w:r>
        <w:rPr>
          <w:rFonts w:eastAsia="Times New Roman"/>
          <w:szCs w:val="24"/>
        </w:rPr>
        <w:t>εν προσδιορίζεται πουθενά στην ελληνική νομοθεσία.</w:t>
      </w:r>
    </w:p>
    <w:p w14:paraId="413BACD1" w14:textId="77777777" w:rsidR="0028181B" w:rsidRDefault="00E316D8">
      <w:pPr>
        <w:spacing w:line="600" w:lineRule="auto"/>
        <w:ind w:firstLine="720"/>
        <w:jc w:val="both"/>
        <w:rPr>
          <w:rFonts w:eastAsia="Times New Roman"/>
          <w:szCs w:val="24"/>
        </w:rPr>
      </w:pPr>
      <w:r>
        <w:rPr>
          <w:rFonts w:eastAsia="Times New Roman"/>
          <w:szCs w:val="24"/>
        </w:rPr>
        <w:t>Η ασάφεια</w:t>
      </w:r>
      <w:r w:rsidRPr="00B14BEA">
        <w:rPr>
          <w:rFonts w:eastAsia="Times New Roman"/>
          <w:szCs w:val="24"/>
        </w:rPr>
        <w:t xml:space="preserve"> </w:t>
      </w:r>
      <w:r>
        <w:rPr>
          <w:rFonts w:eastAsia="Times New Roman"/>
          <w:szCs w:val="24"/>
        </w:rPr>
        <w:t>αυτή, φυσικά, εξυπηρετεί πολλούς και συγκεκριμένους λόγους. Η ασάφεια δεν είναι τυχαία. Ειδικά, μάλιστα, στο δικό μας Κοινοβούλιο, στο ελληνικό Κοινοβούλιο, ειδικά μάλιστα στις μέρες μας, θα έλεγ</w:t>
      </w:r>
      <w:r>
        <w:rPr>
          <w:rFonts w:eastAsia="Times New Roman"/>
          <w:szCs w:val="24"/>
        </w:rPr>
        <w:t>α ότι η ασάφεια έχει αναχθεί σε τέχνη του νομοθετείν. Η ασάφεια, λοιπόν, αυτή είναι και ο βασικότερος λόγος που το κόμμα μας, η Ένωση Κεντρώων, θα τοποθετηθεί «</w:t>
      </w:r>
      <w:r>
        <w:rPr>
          <w:rFonts w:eastAsia="Times New Roman"/>
          <w:szCs w:val="24"/>
        </w:rPr>
        <w:t>παρών</w:t>
      </w:r>
      <w:r>
        <w:rPr>
          <w:rFonts w:eastAsia="Times New Roman"/>
          <w:szCs w:val="24"/>
        </w:rPr>
        <w:t>» στο συγκεκριμένο νομοσχέδιο, σε ένα κατά τα λοιπά χρήσιμο και αναγκαίο εργαλείο, το οποίο</w:t>
      </w:r>
      <w:r>
        <w:rPr>
          <w:rFonts w:eastAsia="Times New Roman"/>
          <w:szCs w:val="24"/>
        </w:rPr>
        <w:t xml:space="preserve"> έλειπε τόσον καιρό, υπ’ ευθύνη της ηγεσίας του Υπουργείου, από το ελληνικό οπλοστάσιο.</w:t>
      </w:r>
    </w:p>
    <w:p w14:paraId="413BACD2" w14:textId="77777777" w:rsidR="0028181B" w:rsidRDefault="00E316D8">
      <w:pPr>
        <w:spacing w:after="0" w:line="600" w:lineRule="auto"/>
        <w:ind w:firstLine="720"/>
        <w:jc w:val="both"/>
        <w:rPr>
          <w:rFonts w:eastAsia="Times New Roman"/>
          <w:szCs w:val="24"/>
        </w:rPr>
      </w:pPr>
      <w:r>
        <w:rPr>
          <w:rFonts w:eastAsia="Times New Roman"/>
          <w:szCs w:val="24"/>
        </w:rPr>
        <w:t xml:space="preserve">Άλλωστε, είναι η τέταρτη φορά που προσπαθούμε να νομοθετήσουμε για τα ίδια θέματα και επιχειρούμε να ενσωματώσουμε μία ευρωπαϊκή </w:t>
      </w:r>
      <w:r>
        <w:rPr>
          <w:rFonts w:eastAsia="Times New Roman"/>
          <w:szCs w:val="24"/>
        </w:rPr>
        <w:t xml:space="preserve">οδηγία </w:t>
      </w:r>
      <w:r>
        <w:rPr>
          <w:rFonts w:eastAsia="Times New Roman"/>
          <w:szCs w:val="24"/>
        </w:rPr>
        <w:t>εκπρόθεσμα, καθώς είναι γνωστό ό</w:t>
      </w:r>
      <w:r>
        <w:rPr>
          <w:rFonts w:eastAsia="Times New Roman"/>
          <w:szCs w:val="24"/>
        </w:rPr>
        <w:t>τι ήμασταν υποχρεωμένοι να το έχουμε ήδη κάνει αυτό από το 2015.</w:t>
      </w:r>
    </w:p>
    <w:p w14:paraId="413BACD3" w14:textId="77777777" w:rsidR="0028181B" w:rsidRDefault="00E316D8">
      <w:pPr>
        <w:spacing w:after="0" w:line="600" w:lineRule="auto"/>
        <w:ind w:firstLine="720"/>
        <w:jc w:val="both"/>
        <w:rPr>
          <w:rFonts w:eastAsia="Times New Roman"/>
          <w:szCs w:val="24"/>
        </w:rPr>
      </w:pPr>
      <w:r>
        <w:rPr>
          <w:rFonts w:eastAsia="Times New Roman"/>
          <w:szCs w:val="24"/>
        </w:rPr>
        <w:lastRenderedPageBreak/>
        <w:t>Το άρθρο 2 του υπό συζήτηση νομοσχεδίου περιέχει και άλλες προβληματικές επιλογές, πέραν από την εισαγωγή ορισμών χωρίς περιεχόμενο. Για παράδειγμα, δεν επιλέχθηκε ο όρος «αλλοδαπός», παρ</w:t>
      </w:r>
      <w:r>
        <w:rPr>
          <w:rFonts w:eastAsia="Times New Roman"/>
          <w:szCs w:val="24"/>
        </w:rPr>
        <w:t xml:space="preserve">’ </w:t>
      </w:r>
      <w:r>
        <w:rPr>
          <w:rFonts w:eastAsia="Times New Roman"/>
          <w:szCs w:val="24"/>
        </w:rPr>
        <w:t>όλ</w:t>
      </w:r>
      <w:r>
        <w:rPr>
          <w:rFonts w:eastAsia="Times New Roman"/>
          <w:szCs w:val="24"/>
        </w:rPr>
        <w:t>ο που είναι ορθότερος συγκριτικά με τον όρο «πολίτης τρίτης χώρας»</w:t>
      </w:r>
      <w:r w:rsidRPr="00460BA8">
        <w:rPr>
          <w:rFonts w:eastAsia="Times New Roman"/>
          <w:szCs w:val="24"/>
        </w:rPr>
        <w:t xml:space="preserve"> </w:t>
      </w:r>
      <w:r>
        <w:rPr>
          <w:rFonts w:eastAsia="Times New Roman"/>
          <w:szCs w:val="24"/>
        </w:rPr>
        <w:t xml:space="preserve">και παρά το γεγονός πως θεωρείται πιο δόκιμος και είναι βέβαιο πως θα εξυπηρετούσε καλύτερα τον σκοπό της πλήρους ευθυγράμμισης του υπό εξέταση νομοσχεδίου με τη Διεθνή Συνθήκη της Γενεύης </w:t>
      </w:r>
      <w:r>
        <w:rPr>
          <w:rFonts w:eastAsia="Times New Roman"/>
          <w:szCs w:val="24"/>
        </w:rPr>
        <w:t xml:space="preserve">του 1951 για το καθεστώς των προσφύγων. </w:t>
      </w:r>
    </w:p>
    <w:p w14:paraId="413BACD4" w14:textId="77777777" w:rsidR="0028181B" w:rsidRDefault="00E316D8">
      <w:pPr>
        <w:spacing w:after="0" w:line="600" w:lineRule="auto"/>
        <w:ind w:firstLine="720"/>
        <w:jc w:val="both"/>
        <w:rPr>
          <w:rFonts w:eastAsia="Times New Roman"/>
          <w:szCs w:val="24"/>
        </w:rPr>
      </w:pPr>
      <w:r>
        <w:rPr>
          <w:rFonts w:eastAsia="Times New Roman"/>
          <w:szCs w:val="24"/>
        </w:rPr>
        <w:t>Η ασάφεια αυτή, λοιπόν, που πλέον κανείς δεν δικαιούται να πιστεύει ότι είναι τυχαία, μεταφέρεται και βρίσκει έκφραση και στα επόμενα άρθρα. Στο άρθρο 3, για παράδειγμα, εμφανίζεται ακριβώς εκεί που τη χρειάζεται γι</w:t>
      </w:r>
      <w:r>
        <w:rPr>
          <w:rFonts w:eastAsia="Times New Roman"/>
          <w:szCs w:val="24"/>
        </w:rPr>
        <w:t xml:space="preserve">α τη συνέχιση της απρόσκοπτης λειτουργίας της η αθάνατη ελληνική γραφειοκρατία, στην οριοθέτηση δηλαδή των αρμοδιοτήτων μεταξύ των πιο κρίσιμων υπηρεσιών, της Υπηρεσίας Υποδοχής και Ταυτοποίησης από τη μία και της Διεύθυνσης Προστασίας Αιτούντων Άσυλο της </w:t>
      </w:r>
      <w:r>
        <w:rPr>
          <w:rFonts w:eastAsia="Times New Roman"/>
          <w:szCs w:val="24"/>
        </w:rPr>
        <w:t xml:space="preserve">Γενικής Γραμματείας Μεταναστευτικής Πολιτικής από την άλλη. </w:t>
      </w:r>
    </w:p>
    <w:p w14:paraId="413BACD5" w14:textId="77777777" w:rsidR="0028181B" w:rsidRDefault="00E316D8">
      <w:pPr>
        <w:spacing w:after="0" w:line="600" w:lineRule="auto"/>
        <w:ind w:firstLine="720"/>
        <w:jc w:val="both"/>
        <w:rPr>
          <w:rFonts w:eastAsia="Times New Roman"/>
          <w:szCs w:val="24"/>
        </w:rPr>
      </w:pPr>
      <w:r>
        <w:rPr>
          <w:rFonts w:eastAsia="Times New Roman"/>
          <w:szCs w:val="24"/>
        </w:rPr>
        <w:lastRenderedPageBreak/>
        <w:t>Ίσως να ήταν χρήσιμο το σχόλιο πως αυτή η ασάφεια θα έπρεπε να αποφευχθεί, καθώς είναι σχεδόν βέβαιο πως θα οδηγήσει σε σύγκρουση αρμοδιοτήτων στο μέλλον και στη συνέχεια θα απαιτηθούν διευκρινίσ</w:t>
      </w:r>
      <w:r>
        <w:rPr>
          <w:rFonts w:eastAsia="Times New Roman"/>
          <w:szCs w:val="24"/>
        </w:rPr>
        <w:t xml:space="preserve">εις, που θα οδηγήσουν σε ενδεχόμενες καθυστερήσεις, οι οποίες αναιρούν από μόνες τους τους σκοπούς του συγκεκριμένου νομοσχεδίου, που είναι η επιτάχυνση των εν λόγω διαδικασιών. </w:t>
      </w:r>
    </w:p>
    <w:p w14:paraId="413BACD6" w14:textId="77777777" w:rsidR="0028181B" w:rsidRDefault="00E316D8">
      <w:pPr>
        <w:spacing w:after="0" w:line="600" w:lineRule="auto"/>
        <w:ind w:firstLine="720"/>
        <w:jc w:val="both"/>
        <w:rPr>
          <w:rFonts w:eastAsia="Times New Roman"/>
          <w:szCs w:val="24"/>
        </w:rPr>
      </w:pPr>
      <w:r>
        <w:rPr>
          <w:rFonts w:eastAsia="Times New Roman"/>
          <w:szCs w:val="24"/>
        </w:rPr>
        <w:t xml:space="preserve">Δυστυχώς, όμως, το σχόλιο αυτό δεν έχει να προσφέρει τίποτα, καθώς δεν βοηθά </w:t>
      </w:r>
      <w:r>
        <w:rPr>
          <w:rFonts w:eastAsia="Times New Roman"/>
          <w:szCs w:val="24"/>
        </w:rPr>
        <w:t xml:space="preserve">στην ανάδειξη του πραγματικού λόγου για τον οποίο προχωρήσατε σε αυτή την επιλογή, που δεν είναι άλλος παρά η συνειδητή σας απόφαση να προχωρήσετε έχοντας ως σχέδιο το περίφημο «βλέποντας και κάνοντας». </w:t>
      </w:r>
    </w:p>
    <w:p w14:paraId="413BACD7" w14:textId="77777777" w:rsidR="0028181B" w:rsidRDefault="00E316D8">
      <w:pPr>
        <w:spacing w:after="0" w:line="600" w:lineRule="auto"/>
        <w:ind w:firstLine="720"/>
        <w:jc w:val="both"/>
        <w:rPr>
          <w:rFonts w:eastAsia="Times New Roman"/>
          <w:szCs w:val="24"/>
        </w:rPr>
      </w:pPr>
      <w:r>
        <w:rPr>
          <w:rFonts w:eastAsia="Times New Roman"/>
          <w:szCs w:val="24"/>
        </w:rPr>
        <w:t>Σε αυτό το σημείο, για να είμαι δίκαιος, οφείλω να παραδεχθώ και εγώ πως η προσφυγική κρίση δεν λύνεται και δεν πρόκειται να λυθεί ούτε με ευρωπαϊκές οδηγίες, ούτε με ελληνικούς νόμους, ούτε ακόμα και με τις δικές μας, μοναδικές και ελληνικότατες τροπολογί</w:t>
      </w:r>
      <w:r>
        <w:rPr>
          <w:rFonts w:eastAsia="Times New Roman"/>
          <w:szCs w:val="24"/>
        </w:rPr>
        <w:t xml:space="preserve">ες. </w:t>
      </w:r>
    </w:p>
    <w:p w14:paraId="413BACD8" w14:textId="77777777" w:rsidR="0028181B" w:rsidRDefault="00E316D8">
      <w:pPr>
        <w:spacing w:after="0" w:line="600" w:lineRule="auto"/>
        <w:ind w:firstLine="720"/>
        <w:jc w:val="both"/>
        <w:rPr>
          <w:rFonts w:eastAsia="Times New Roman"/>
          <w:szCs w:val="24"/>
        </w:rPr>
      </w:pPr>
      <w:r>
        <w:rPr>
          <w:rFonts w:eastAsia="Times New Roman"/>
          <w:szCs w:val="24"/>
        </w:rPr>
        <w:lastRenderedPageBreak/>
        <w:t>Δεν βρίσκεται η λύση του προβλήματος, αγαπητοί συνάδελφοι, στη δική μας ικανότητα να χρησιμοποιούμε την ελληνική γλώσσα όπως μας βολεύει. Όσο υπάρχει ο πόλεμος και η απειλή για εξάπλωσή του, ακόμα και στην περιοχή μας, τόσο θα αυξάνονται οι άνθρωποι π</w:t>
      </w:r>
      <w:r>
        <w:rPr>
          <w:rFonts w:eastAsia="Times New Roman"/>
          <w:szCs w:val="24"/>
        </w:rPr>
        <w:t>ου θα ξεριζώνονται από τα σπίτια τους.</w:t>
      </w:r>
    </w:p>
    <w:p w14:paraId="413BACD9" w14:textId="77777777" w:rsidR="0028181B" w:rsidRDefault="00E316D8">
      <w:pPr>
        <w:spacing w:after="0" w:line="600" w:lineRule="auto"/>
        <w:ind w:firstLine="720"/>
        <w:jc w:val="both"/>
        <w:rPr>
          <w:rFonts w:eastAsia="Times New Roman"/>
          <w:szCs w:val="24"/>
        </w:rPr>
      </w:pPr>
      <w:r>
        <w:rPr>
          <w:rFonts w:eastAsia="Times New Roman"/>
          <w:szCs w:val="24"/>
        </w:rPr>
        <w:t>Κυρίες και κύριοι συνάδελφοι, κανείς δεν ισχυρίστηκε πως έχουμε τη δυνατότητα να νομοθετήσουμε τη λύση της προσφυγικής κρίσης. Το μόνο που μπορούμε να κάνουμε –και αυτό ακριβώς επιχειρούμε σήμερα- είναι να ορίσουμε εξ</w:t>
      </w:r>
      <w:r>
        <w:rPr>
          <w:rFonts w:eastAsia="Times New Roman"/>
          <w:szCs w:val="24"/>
        </w:rPr>
        <w:t xml:space="preserve"> ονόματος των Ελλήνων και σε συνεργασία με τον διεθνή παράγοντα, τον τρόπο με τον οποίο θα αντιμετωπίσουμε ως οργανωμένο κράτος, ως οργανωμένη πολιτεία, όχι μόνο τα όσα ήδη συμβαίνουν στα νησιά και στις πόλεις μας, αλλά και όσα έρχονται. </w:t>
      </w:r>
    </w:p>
    <w:p w14:paraId="413BACDA" w14:textId="77777777" w:rsidR="0028181B" w:rsidRDefault="00E316D8">
      <w:pPr>
        <w:spacing w:after="0" w:line="600" w:lineRule="auto"/>
        <w:ind w:firstLine="720"/>
        <w:jc w:val="both"/>
        <w:rPr>
          <w:rFonts w:eastAsia="Times New Roman"/>
          <w:szCs w:val="24"/>
        </w:rPr>
      </w:pPr>
      <w:r>
        <w:rPr>
          <w:rFonts w:eastAsia="Times New Roman"/>
          <w:szCs w:val="24"/>
        </w:rPr>
        <w:t>Κατ’ αρχάς, θα ήθ</w:t>
      </w:r>
      <w:r>
        <w:rPr>
          <w:rFonts w:eastAsia="Times New Roman"/>
          <w:szCs w:val="24"/>
        </w:rPr>
        <w:t>ελα να επικροτήσω την αποφασιστικότητα με την οποία η Ελλάδα, με τις διατάξεις του άρθρου 4, δεσμεύεται απέναντι στα ανήλικα παιδιά, τα οποία θα τύχει με τον έναν ή με τον άλλο</w:t>
      </w:r>
      <w:r>
        <w:rPr>
          <w:rFonts w:eastAsia="Times New Roman"/>
          <w:szCs w:val="24"/>
        </w:rPr>
        <w:t>ν</w:t>
      </w:r>
      <w:r>
        <w:rPr>
          <w:rFonts w:eastAsia="Times New Roman"/>
          <w:szCs w:val="24"/>
        </w:rPr>
        <w:t xml:space="preserve"> τρόπο να βρεθούν στα εδάφη της. </w:t>
      </w:r>
    </w:p>
    <w:p w14:paraId="413BACDB" w14:textId="77777777" w:rsidR="0028181B" w:rsidRDefault="00E316D8">
      <w:pPr>
        <w:spacing w:after="0" w:line="600" w:lineRule="auto"/>
        <w:ind w:firstLine="720"/>
        <w:jc w:val="both"/>
        <w:rPr>
          <w:rFonts w:eastAsia="Times New Roman"/>
          <w:szCs w:val="24"/>
        </w:rPr>
      </w:pPr>
      <w:r>
        <w:rPr>
          <w:rFonts w:eastAsia="Times New Roman"/>
          <w:szCs w:val="24"/>
        </w:rPr>
        <w:lastRenderedPageBreak/>
        <w:t>Είναι θετικό ότι οι διατάξεις του συγκεκριμέν</w:t>
      </w:r>
      <w:r>
        <w:rPr>
          <w:rFonts w:eastAsia="Times New Roman"/>
          <w:szCs w:val="24"/>
        </w:rPr>
        <w:t xml:space="preserve">ου νομοσχεδίου εφαρμόζονται και στους ανηλίκους, συνοδευόμενους ή μη, ανεξάρτητα μάλιστα από το εάν έχουν υποβάλει ή όχι αίτημα υπαγωγής σε καθεστώς διεθνούς προστασίας. </w:t>
      </w:r>
    </w:p>
    <w:p w14:paraId="413BACDC" w14:textId="77777777" w:rsidR="0028181B" w:rsidRDefault="00E316D8">
      <w:pPr>
        <w:spacing w:after="0" w:line="600" w:lineRule="auto"/>
        <w:ind w:firstLine="720"/>
        <w:jc w:val="both"/>
        <w:rPr>
          <w:rFonts w:eastAsia="Times New Roman"/>
          <w:szCs w:val="24"/>
        </w:rPr>
      </w:pPr>
      <w:r>
        <w:rPr>
          <w:rFonts w:eastAsia="Times New Roman"/>
          <w:szCs w:val="24"/>
        </w:rPr>
        <w:t>Ωστόσο, νιώθω την ανάγκη να επισημάνω πως υπάρχει η ανησυχία μήπως σε άρθρα όπου δικα</w:t>
      </w:r>
      <w:r>
        <w:rPr>
          <w:rFonts w:eastAsia="Times New Roman"/>
          <w:szCs w:val="24"/>
        </w:rPr>
        <w:t>ιούχοι δικαιωμάτων εμφανίζονται κατά τη ρητή διατύπωση ως «αιτούντες» επικρατήσει η ερμηνεία ότι υπάρχει περιορισμός του πεδίου εφαρμογής τους και δεν περιλαμβάνονται σε αυτά οι ανήλικοι.</w:t>
      </w:r>
    </w:p>
    <w:p w14:paraId="413BACDD" w14:textId="77777777" w:rsidR="0028181B" w:rsidRDefault="00E316D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Ίσως θα έπρεπε να εξετάσουμε την προσθήκη ρητής πρόβλεψης όπου θα δι</w:t>
      </w:r>
      <w:r>
        <w:rPr>
          <w:rFonts w:eastAsia="Times New Roman"/>
          <w:szCs w:val="24"/>
        </w:rPr>
        <w:t xml:space="preserve">ευκρινίζεται ότι όπου αναφέρεται στον νόμο ο όρος «αιτών» ως δικαιούχος θα νοείται και ο ανήλικος, ανεξαρτήτως του καθεστώτος του. </w:t>
      </w:r>
    </w:p>
    <w:p w14:paraId="413BACDE" w14:textId="77777777" w:rsidR="0028181B" w:rsidRDefault="00E316D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Προχωρώ και σε μια πρόταση, κύριε Υπουργέ, για τη βελτίωση του άρθρου 5 όπου, χωρίς να χρειάζεται ιδιαίτερη τεκμηρίωση, κατα</w:t>
      </w:r>
      <w:r>
        <w:rPr>
          <w:rFonts w:eastAsia="Times New Roman"/>
          <w:szCs w:val="24"/>
        </w:rPr>
        <w:t xml:space="preserve">θέτω εκ νέου την πρόταση που ακούστηκε από τους φορείς -και συμφωνώ μαζί της- να προστεθεί στο άρθρο 6 μια </w:t>
      </w:r>
      <w:r>
        <w:rPr>
          <w:rFonts w:eastAsia="Times New Roman"/>
          <w:szCs w:val="24"/>
        </w:rPr>
        <w:lastRenderedPageBreak/>
        <w:t>επιπλέον παράγραφος για τα άτομα με κώφωση, η οποία να προβλέπει ότι</w:t>
      </w:r>
      <w:r w:rsidRPr="008C46B0">
        <w:rPr>
          <w:rFonts w:eastAsia="Times New Roman"/>
          <w:szCs w:val="24"/>
        </w:rPr>
        <w:t>,</w:t>
      </w:r>
      <w:r>
        <w:rPr>
          <w:rFonts w:eastAsia="Times New Roman"/>
          <w:szCs w:val="24"/>
        </w:rPr>
        <w:t xml:space="preserve"> εάν ο αιτών είναι άτομο με κώφωση</w:t>
      </w:r>
      <w:r w:rsidRPr="008C46B0">
        <w:rPr>
          <w:rFonts w:eastAsia="Times New Roman"/>
          <w:szCs w:val="24"/>
        </w:rPr>
        <w:t>,</w:t>
      </w:r>
      <w:r>
        <w:rPr>
          <w:rFonts w:eastAsia="Times New Roman"/>
          <w:szCs w:val="24"/>
        </w:rPr>
        <w:t xml:space="preserve"> να ενημερώνεται με τη νοηματική γλώσσα μέσω </w:t>
      </w:r>
      <w:r>
        <w:rPr>
          <w:rFonts w:eastAsia="Times New Roman"/>
          <w:szCs w:val="24"/>
        </w:rPr>
        <w:t>διερμηνέα.</w:t>
      </w:r>
    </w:p>
    <w:p w14:paraId="413BACDF" w14:textId="77777777" w:rsidR="0028181B" w:rsidRDefault="00E316D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Κυρίες και κύριοι συνάδελφοι, το άρθρο 7 αφορά τον γεωγραφικό περιορισμό της ελεύθερης μετακίνησης των αιτούντων άσυλο, ενώ πολλά μπορούν να ειπωθούν και ήδη πολλά έχουν ακουστεί γι’ αυτό το θέμα. Η αλήθεια είναι πως οι προβλέψεις αυτού του συγκ</w:t>
      </w:r>
      <w:r>
        <w:rPr>
          <w:rFonts w:eastAsia="Times New Roman"/>
          <w:szCs w:val="24"/>
        </w:rPr>
        <w:t>εκριμένου άρθρου και στις τυχόν σχετικές διευκρινιστικές ερμηνείες του, που είναι βέβαιο πως θα απαιτηθούν στο μέλλον, θα ψάχνουμε να βρούμε απαντήσεις αν αποφασίσει ο κ. Ερντογάν να χρησιμοποιήσει ξανά τους πρόσφυγες για να κερδίσει πολιτικά και άλλα οφέλ</w:t>
      </w:r>
      <w:r>
        <w:rPr>
          <w:rFonts w:eastAsia="Times New Roman"/>
          <w:szCs w:val="24"/>
        </w:rPr>
        <w:t xml:space="preserve">η από τη Δύση και να αναζητούμε τη λύση της αποσυμφόρησης των νησιών μας, χωρίς να παραβιάζουμε το πνεύμα ή το περιεχόμενο της κοινής δήλωσης Ευρώπης – Τουρκίας. Με λίγα λόγια, το άρθρο 7 καλείται να περιγράψει τη χρυσή τομή, το σημείο, δηλαδή, εκείνο του </w:t>
      </w:r>
      <w:r>
        <w:rPr>
          <w:rFonts w:eastAsia="Times New Roman"/>
          <w:szCs w:val="24"/>
        </w:rPr>
        <w:t xml:space="preserve">νόμου όπου αποτυπώνεται η προσπάθεια της Κυβέρνησης να αποδείξει πως γίνονται σεβαστά -ταυτόχρονα και εξίσου- και τα </w:t>
      </w:r>
      <w:r>
        <w:rPr>
          <w:rFonts w:eastAsia="Times New Roman"/>
          <w:szCs w:val="24"/>
        </w:rPr>
        <w:lastRenderedPageBreak/>
        <w:t>ανθρώπινα δικαιώματα, όπως αυτά περιγράφονται στις διεθνείς συνθήκες, αλλά και τα δικαιώματα των Ελλήνων πολιτών όπως αυτά ορίζει το Σύνταγ</w:t>
      </w:r>
      <w:r>
        <w:rPr>
          <w:rFonts w:eastAsia="Times New Roman"/>
          <w:szCs w:val="24"/>
        </w:rPr>
        <w:t xml:space="preserve">μα. </w:t>
      </w:r>
    </w:p>
    <w:p w14:paraId="413BACE0" w14:textId="77777777" w:rsidR="0028181B" w:rsidRDefault="00E316D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Σε κάθε περίπτωση, το σίγουρο είναι πως η διάταξη παραλείπει τις εγγυήσεις που περιλαμβάνει η </w:t>
      </w:r>
      <w:r>
        <w:rPr>
          <w:rFonts w:eastAsia="Times New Roman"/>
          <w:szCs w:val="24"/>
        </w:rPr>
        <w:t xml:space="preserve">οδηγία </w:t>
      </w:r>
      <w:r>
        <w:rPr>
          <w:rFonts w:eastAsia="Times New Roman"/>
          <w:szCs w:val="24"/>
        </w:rPr>
        <w:t xml:space="preserve">και οδηγεί σε παραβίαση της αρχής της αναλογικότητας, αλλά και των άρθρων 3 και 5 της ΕΣΔΑ. Ο περιορισμός στην </w:t>
      </w:r>
      <w:r>
        <w:rPr>
          <w:rFonts w:eastAsia="Times New Roman"/>
          <w:szCs w:val="24"/>
        </w:rPr>
        <w:t>οδηγία</w:t>
      </w:r>
      <w:r>
        <w:rPr>
          <w:rFonts w:eastAsia="Times New Roman"/>
          <w:szCs w:val="24"/>
        </w:rPr>
        <w:t xml:space="preserve"> θεσπίζεται με σκοπό τον ορθολογι</w:t>
      </w:r>
      <w:r>
        <w:rPr>
          <w:rFonts w:eastAsia="Times New Roman"/>
          <w:szCs w:val="24"/>
        </w:rPr>
        <w:t>κό επιμερισμό των αιτούντων διεθνή προστασία στο έδαφος του κράτους μέλους και όχι σε μια τόσο περιορισμένη εδαφική περιοχή, όπως είναι τα νησιά του Ανατολικού Αιγαίου, καθώς είναι λογικό και επόμενο πως σε συνθήκες τέτοιου γεωγραφικού περιορισμού δεν μπορ</w:t>
      </w:r>
      <w:r>
        <w:rPr>
          <w:rFonts w:eastAsia="Times New Roman"/>
          <w:szCs w:val="24"/>
        </w:rPr>
        <w:t xml:space="preserve">ούν να ασκηθούν ουσιαστικά τα δικαιώματα που προβλέπονται στην </w:t>
      </w:r>
      <w:r>
        <w:rPr>
          <w:rFonts w:eastAsia="Times New Roman"/>
          <w:szCs w:val="24"/>
        </w:rPr>
        <w:t>οδηγία</w:t>
      </w:r>
      <w:r>
        <w:rPr>
          <w:rFonts w:eastAsia="Times New Roman"/>
          <w:szCs w:val="24"/>
        </w:rPr>
        <w:t>, όπως</w:t>
      </w:r>
      <w:r w:rsidRPr="008C46B0">
        <w:rPr>
          <w:rFonts w:eastAsia="Times New Roman"/>
          <w:szCs w:val="24"/>
        </w:rPr>
        <w:t>,</w:t>
      </w:r>
      <w:r>
        <w:rPr>
          <w:rFonts w:eastAsia="Times New Roman"/>
          <w:szCs w:val="24"/>
        </w:rPr>
        <w:t xml:space="preserve"> παραδείγματος χάριν</w:t>
      </w:r>
      <w:r w:rsidRPr="008C46B0">
        <w:rPr>
          <w:rFonts w:eastAsia="Times New Roman"/>
          <w:szCs w:val="24"/>
        </w:rPr>
        <w:t>,</w:t>
      </w:r>
      <w:r>
        <w:rPr>
          <w:rFonts w:eastAsia="Times New Roman"/>
          <w:szCs w:val="24"/>
        </w:rPr>
        <w:t xml:space="preserve"> η πρόσβαση στην απασχόληση, στην εκπαίδευση και στα λοιπά. Αυτά, άλλωστε, προβλέπει και η σχετική απόφαση 805/2018 του ΣτΕ, η οποία ακύρωσε την απόφαση της Δι</w:t>
      </w:r>
      <w:r>
        <w:rPr>
          <w:rFonts w:eastAsia="Times New Roman"/>
          <w:szCs w:val="24"/>
        </w:rPr>
        <w:t xml:space="preserve">ευθύντριας Υπηρεσίας Ασύλου περί του περιορισμού κυκλοφορίας αιτούντων διεθνούς προστασίας. </w:t>
      </w:r>
    </w:p>
    <w:p w14:paraId="413BACE1" w14:textId="77777777" w:rsidR="0028181B" w:rsidRDefault="00E316D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Η αμφισημία και η ασάφεια, όμως, του άρθρου 7 δεν αναιρεί το θετικό πρόσημο των άρθρων 8 και 9 που αφορούν στη διαδικασία κράτησης των αιτούντων άσυλο, αλλά και στ</w:t>
      </w:r>
      <w:r>
        <w:rPr>
          <w:rFonts w:eastAsia="Times New Roman"/>
          <w:szCs w:val="24"/>
        </w:rPr>
        <w:t xml:space="preserve">ις συνθήκες κράτησής τους. Στο άρθρο 8 κρίνεται θετική η παραπομπή στις ρυθμίσεις των παραγράφων 1 έως 9 και 11 του άρθρου 46 του ν.4375 του 2016. Το άρθρο 9 συμβάλει στην πληρέστερη εναρμόνιση με τις κατά ουσίαν ρυθμίσεις της </w:t>
      </w:r>
      <w:r>
        <w:rPr>
          <w:rFonts w:eastAsia="Times New Roman"/>
          <w:szCs w:val="24"/>
        </w:rPr>
        <w:t>οδηγίας</w:t>
      </w:r>
      <w:r>
        <w:rPr>
          <w:rFonts w:eastAsia="Times New Roman"/>
          <w:szCs w:val="24"/>
        </w:rPr>
        <w:t>, καθώς προβλέπει τη χ</w:t>
      </w:r>
      <w:r>
        <w:rPr>
          <w:rFonts w:eastAsia="Times New Roman"/>
          <w:szCs w:val="24"/>
        </w:rPr>
        <w:t>ωριστή κράτηση, στο μέτρο του δυνατού, των αιτούντων άσυλο από άλλους υπηκόους τρίτων χωρών που δεν έχουν υποβάλει αίτηση διεθνούς προστασίας, τη δυνατότητα υπαίθριου προαυλισμού τους, τη δυνατότητα πρόσβασης της Ύπατης Αρμοστείας του ΟΗΕ για τους πρόσφυγε</w:t>
      </w:r>
      <w:r>
        <w:rPr>
          <w:rFonts w:eastAsia="Times New Roman"/>
          <w:szCs w:val="24"/>
        </w:rPr>
        <w:t xml:space="preserve">ς στους χώρους κράτησης, τη δυνατότητα επικοινωνίας με μέλη της οικογένειάς του, τους νομικούς συμβούλους, τους συνηγόρους τους, ενώ λαμβάνεται και ιδιαίτερη μέριμνα για τα ευάλωτα πρόσωπα. </w:t>
      </w:r>
    </w:p>
    <w:p w14:paraId="413BACE2" w14:textId="77777777" w:rsidR="0028181B" w:rsidRDefault="00E316D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Αυτή η θετική εικόνα ανατρέπεται, δυστυχώς, στο άρθρο 10. Το άρθρ</w:t>
      </w:r>
      <w:r>
        <w:rPr>
          <w:rFonts w:eastAsia="Times New Roman"/>
          <w:szCs w:val="24"/>
        </w:rPr>
        <w:t xml:space="preserve">ο αυτό υιοθετεί τις σχετικές διατυπώσεις της </w:t>
      </w:r>
      <w:r>
        <w:rPr>
          <w:rFonts w:eastAsia="Times New Roman"/>
          <w:szCs w:val="24"/>
        </w:rPr>
        <w:t>οδηγίας</w:t>
      </w:r>
      <w:r>
        <w:rPr>
          <w:rFonts w:eastAsia="Times New Roman"/>
          <w:szCs w:val="24"/>
        </w:rPr>
        <w:t>, η οποία επιτάσσει ότι η υγεία, συμπεριλαμβανομένης της ψυχικής υγείας των αιτούντων υπό κράτηση, αποτελεί πρωταρχικό μέλημα των εθνικών αρχών και έρχεται να συμπληρώσει την ανεπαρκή εναρμόνιση του ν.437</w:t>
      </w:r>
      <w:r>
        <w:rPr>
          <w:rFonts w:eastAsia="Times New Roman"/>
          <w:szCs w:val="24"/>
        </w:rPr>
        <w:t>5/2016. Ωστόσο, ως προς τη ρύθμισή της στην περίπτωση «α» κρίνεται ανεπίτρεπτη η πρόβλεψη δυνατότητας διοικητικής κράτησης ανηλίκων ακόμα και στη βάση της έσχατης ανάγκης. Η διοικητική, λοιπόν, κράτηση και οποιαδήποτε άλλη μορφή στέρησης της ελευθερίας των</w:t>
      </w:r>
      <w:r>
        <w:rPr>
          <w:rFonts w:eastAsia="Times New Roman"/>
          <w:szCs w:val="24"/>
        </w:rPr>
        <w:t xml:space="preserve"> παιδιών, που συνδέεται αποκλειστικά με το νομικό καθεστώς των ίδιων ή των γονιών τους ως αλλοδαπών πολιτών, αποτελεί παραβίαση των δικαιωμάτων τους.</w:t>
      </w:r>
    </w:p>
    <w:p w14:paraId="413BACE3" w14:textId="77777777" w:rsidR="0028181B" w:rsidRDefault="00E316D8">
      <w:pPr>
        <w:spacing w:after="0" w:line="600" w:lineRule="auto"/>
        <w:ind w:firstLine="720"/>
        <w:jc w:val="both"/>
        <w:rPr>
          <w:rFonts w:eastAsia="Times New Roman" w:cs="Times New Roman"/>
          <w:szCs w:val="24"/>
        </w:rPr>
      </w:pPr>
      <w:r>
        <w:rPr>
          <w:rFonts w:eastAsia="Times New Roman" w:cs="Times New Roman"/>
          <w:szCs w:val="24"/>
        </w:rPr>
        <w:t xml:space="preserve">Έρχεται πάντοτε σε αντίθεση με την αρχή του βέλτιστου συμφέροντός τους. Είναι κατ’ </w:t>
      </w:r>
      <w:r>
        <w:rPr>
          <w:rFonts w:eastAsia="Times New Roman" w:cs="Times New Roman"/>
          <w:szCs w:val="24"/>
        </w:rPr>
        <w:t>αρχάς</w:t>
      </w:r>
      <w:r>
        <w:rPr>
          <w:rFonts w:eastAsia="Times New Roman" w:cs="Times New Roman"/>
          <w:szCs w:val="24"/>
        </w:rPr>
        <w:t xml:space="preserve"> δυσμενές και </w:t>
      </w:r>
      <w:r>
        <w:rPr>
          <w:rFonts w:eastAsia="Times New Roman" w:cs="Times New Roman"/>
          <w:szCs w:val="24"/>
        </w:rPr>
        <w:t>διακριτό μέτρο εις βάρος των παιδιών με βάση την καταγωγή τους και δεν μπορεί να δικαιολογείται</w:t>
      </w:r>
      <w:r w:rsidRPr="00E263B2">
        <w:rPr>
          <w:rFonts w:eastAsia="Times New Roman" w:cs="Times New Roman"/>
          <w:szCs w:val="24"/>
        </w:rPr>
        <w:t xml:space="preserve"> </w:t>
      </w:r>
      <w:r>
        <w:rPr>
          <w:rFonts w:eastAsia="Times New Roman" w:cs="Times New Roman"/>
          <w:szCs w:val="24"/>
        </w:rPr>
        <w:t xml:space="preserve">ούτε ως έσχατο μέτρο υπό το πρίσμα του άρθρου 37 της </w:t>
      </w:r>
      <w:r>
        <w:rPr>
          <w:rFonts w:eastAsia="Times New Roman" w:cs="Times New Roman"/>
          <w:szCs w:val="24"/>
        </w:rPr>
        <w:t xml:space="preserve">σύμβασης </w:t>
      </w:r>
      <w:r>
        <w:rPr>
          <w:rFonts w:eastAsia="Times New Roman" w:cs="Times New Roman"/>
          <w:szCs w:val="24"/>
        </w:rPr>
        <w:t xml:space="preserve">για τα Δικαιώματα του Παιδιού. </w:t>
      </w:r>
    </w:p>
    <w:p w14:paraId="413BACE4"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lastRenderedPageBreak/>
        <w:t>Επιπλέον, η κράτηση και ο περιορισμός της ελευθερίας των παιδιών υ</w:t>
      </w:r>
      <w:r>
        <w:rPr>
          <w:rFonts w:eastAsia="Times New Roman" w:cs="Times New Roman"/>
          <w:szCs w:val="24"/>
        </w:rPr>
        <w:t xml:space="preserve">πό απαράδεκτες συνθήκες και συχνά για πολύ μεγάλα χρονικά διαστήματα σε αστυνομικά κρατητήρια, σε χώρους λιμενικών αρχών και σε προαναχωρησιακά κέντρα επιτείνουν την παραβίαση των δικαιωμάτων τους και συνιστούν απάνθρωπη και εξευτελιστική μεταχείριση. Γι’ </w:t>
      </w:r>
      <w:r>
        <w:rPr>
          <w:rFonts w:eastAsia="Times New Roman" w:cs="Times New Roman"/>
          <w:szCs w:val="24"/>
        </w:rPr>
        <w:t>αυτό προτείνουμε την απαλοιφή της σχετικής παραγράφου.</w:t>
      </w:r>
    </w:p>
    <w:p w14:paraId="413BACE5" w14:textId="77777777" w:rsidR="0028181B" w:rsidRDefault="00E316D8">
      <w:pPr>
        <w:spacing w:line="600" w:lineRule="auto"/>
        <w:ind w:firstLine="720"/>
        <w:jc w:val="both"/>
        <w:rPr>
          <w:rFonts w:eastAsia="Times New Roman" w:cs="Times New Roman"/>
          <w:szCs w:val="24"/>
        </w:rPr>
      </w:pPr>
      <w:r w:rsidRPr="00423CC2">
        <w:rPr>
          <w:rFonts w:eastAsia="Times New Roman" w:cs="Times New Roman"/>
          <w:szCs w:val="24"/>
        </w:rPr>
        <w:t xml:space="preserve">(Στο σημείο αυτό </w:t>
      </w:r>
      <w:r>
        <w:rPr>
          <w:rFonts w:eastAsia="Times New Roman" w:cs="Times New Roman"/>
          <w:szCs w:val="24"/>
        </w:rPr>
        <w:t>κτυπάει</w:t>
      </w:r>
      <w:r w:rsidRPr="00423CC2">
        <w:rPr>
          <w:rFonts w:eastAsia="Times New Roman" w:cs="Times New Roman"/>
          <w:szCs w:val="24"/>
        </w:rPr>
        <w:t xml:space="preserve"> </w:t>
      </w:r>
      <w:r w:rsidRPr="00423CC2">
        <w:rPr>
          <w:rFonts w:eastAsia="Times New Roman" w:cs="Times New Roman"/>
          <w:szCs w:val="24"/>
        </w:rPr>
        <w:t>το κουδούνι λήξεως του χρόνου ομιλίας του κυρίου Βουλευτή)</w:t>
      </w:r>
    </w:p>
    <w:p w14:paraId="413BACE6"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Δύο λεπτά θα χρειαστώ, κύριε Πρόεδρε.</w:t>
      </w:r>
    </w:p>
    <w:p w14:paraId="413BACE7" w14:textId="77777777" w:rsidR="0028181B" w:rsidRDefault="00E316D8">
      <w:pPr>
        <w:spacing w:line="600" w:lineRule="auto"/>
        <w:ind w:firstLine="720"/>
        <w:jc w:val="both"/>
        <w:rPr>
          <w:rFonts w:eastAsia="Times New Roman" w:cs="Times New Roman"/>
          <w:szCs w:val="24"/>
        </w:rPr>
      </w:pPr>
      <w:r w:rsidRPr="002F2014">
        <w:rPr>
          <w:rFonts w:eastAsia="Times New Roman" w:cs="Times New Roman"/>
          <w:b/>
          <w:szCs w:val="24"/>
        </w:rPr>
        <w:t xml:space="preserve">ΠΡΟΕΔΡΕΥΩΝ (Νικήτας Κακλαμάνης): </w:t>
      </w:r>
      <w:r>
        <w:rPr>
          <w:rFonts w:eastAsia="Times New Roman" w:cs="Times New Roman"/>
          <w:szCs w:val="24"/>
        </w:rPr>
        <w:t>Όχι δύο λεπτά, κύριε συνάδελφε, αλλά ένα.</w:t>
      </w:r>
      <w:r w:rsidRPr="00E263B2">
        <w:rPr>
          <w:rFonts w:eastAsia="Times New Roman" w:cs="Times New Roman"/>
          <w:szCs w:val="24"/>
        </w:rPr>
        <w:t xml:space="preserve"> </w:t>
      </w:r>
    </w:p>
    <w:p w14:paraId="413BACE8" w14:textId="77777777" w:rsidR="0028181B" w:rsidRDefault="00E316D8">
      <w:pPr>
        <w:spacing w:line="600" w:lineRule="auto"/>
        <w:ind w:firstLine="720"/>
        <w:jc w:val="both"/>
        <w:rPr>
          <w:rFonts w:eastAsia="Times New Roman" w:cs="Times New Roman"/>
          <w:szCs w:val="24"/>
        </w:rPr>
      </w:pPr>
      <w:r>
        <w:rPr>
          <w:rFonts w:eastAsia="Times New Roman" w:cs="Times New Roman"/>
          <w:b/>
          <w:szCs w:val="24"/>
        </w:rPr>
        <w:t>ΙΩΑ</w:t>
      </w:r>
      <w:r>
        <w:rPr>
          <w:rFonts w:eastAsia="Times New Roman" w:cs="Times New Roman"/>
          <w:b/>
          <w:szCs w:val="24"/>
        </w:rPr>
        <w:t xml:space="preserve">ΝΝΗΣ ΣΑΡΙΔΗΣ: </w:t>
      </w:r>
      <w:r>
        <w:rPr>
          <w:rFonts w:eastAsia="Times New Roman" w:cs="Times New Roman"/>
          <w:szCs w:val="24"/>
        </w:rPr>
        <w:t xml:space="preserve">Κυρίες και κύριοι συνάδελφοι, είναι πολλές οι ασάφειες και είναι σίγουρο πως σύντομα θα νομοθετήσουμε γι’ άλλη μία φορά για το ίδιο θέμα. Και το ξέρουμε. </w:t>
      </w:r>
    </w:p>
    <w:p w14:paraId="413BACE9"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lastRenderedPageBreak/>
        <w:t>Είναι επίσης αλήθεια πως το παρόν νομοσχέδιο αποτυπώνει την πραγματικότητα έτσι όπως τη</w:t>
      </w:r>
      <w:r>
        <w:rPr>
          <w:rFonts w:eastAsia="Times New Roman" w:cs="Times New Roman"/>
          <w:szCs w:val="24"/>
        </w:rPr>
        <w:t xml:space="preserve"> βιώνουν οι Έλληνες. Τα δικά μας σύνορα είναι ταυτόχρονα και σύνορα ανάμεσα στη βαρβαρότητα και τον πολιτισμό, ανάμεσα στον φόβο και την ασφάλεια, ανάμεσα στον πόλεμο και την ειρήνη. </w:t>
      </w:r>
    </w:p>
    <w:p w14:paraId="413BACEA"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Στα δικά μας σύνορα, αγαπητοί συνάδελφοι, κρίνεται ολόκληρος ο δυτικός π</w:t>
      </w:r>
      <w:r>
        <w:rPr>
          <w:rFonts w:eastAsia="Times New Roman" w:cs="Times New Roman"/>
          <w:szCs w:val="24"/>
        </w:rPr>
        <w:t>ολιτισμός. Καθημερινά, η συμπεριφορά των στελεχών μας των ελληνικών Ενόπλων Δυνάμεων, των ανδρών και των γυναικών του Λιμενικού Σώματος και της Ακτοφυλακής αποδεικνύεται αντάξια της ιστορίας και του ελληνικού πολιτισμού. Θα έλεγα πως είναι δίκαιο και σωστό</w:t>
      </w:r>
      <w:r>
        <w:rPr>
          <w:rFonts w:eastAsia="Times New Roman" w:cs="Times New Roman"/>
          <w:szCs w:val="24"/>
        </w:rPr>
        <w:t xml:space="preserve"> αυτό να τύχει σε εμάς, </w:t>
      </w:r>
      <w:r>
        <w:rPr>
          <w:rFonts w:eastAsia="Times New Roman" w:cs="Times New Roman"/>
          <w:szCs w:val="24"/>
        </w:rPr>
        <w:t xml:space="preserve">στους </w:t>
      </w:r>
      <w:r>
        <w:rPr>
          <w:rFonts w:eastAsia="Times New Roman" w:cs="Times New Roman"/>
          <w:szCs w:val="24"/>
        </w:rPr>
        <w:t>Έλληνες, στα δικά μας σύνορα δηλαδή να κριθεί αυτή η υπόθεση, γιατί έχουμε μεγάλη ευθύνη γι’ αυτόν τον πολιτισμό που ονομάζουμε «δυτικό», διότι χτίστηκε πάνω στις δικές μας ιδέες που γεννήθηκαν εδώ, σ’ αυτόν εδώ τον τόπο και θ</w:t>
      </w:r>
      <w:r>
        <w:rPr>
          <w:rFonts w:eastAsia="Times New Roman" w:cs="Times New Roman"/>
          <w:szCs w:val="24"/>
        </w:rPr>
        <w:t xml:space="preserve">εμελιώθηκε σε κείμενα στην ελληνική γλώσσα. </w:t>
      </w:r>
    </w:p>
    <w:p w14:paraId="413BACEB"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Είναι, λοιπόν, δικό μας έργο να αποδείξουμε για μία ακόμη φορά πως παρά τη φτώχεια μας, παρά τα εμπόδια και τις δυσκολίες, παρά τη φαγωμάρα και τη μιζέρια, </w:t>
      </w:r>
      <w:r>
        <w:rPr>
          <w:rFonts w:eastAsia="Times New Roman" w:cs="Times New Roman"/>
          <w:szCs w:val="24"/>
        </w:rPr>
        <w:lastRenderedPageBreak/>
        <w:t>εμείς μπορούμε να κατορθώσουμε το ακατόρθωτο. Ούτε τα α</w:t>
      </w:r>
      <w:r>
        <w:rPr>
          <w:rFonts w:eastAsia="Times New Roman" w:cs="Times New Roman"/>
          <w:szCs w:val="24"/>
        </w:rPr>
        <w:t xml:space="preserve">νθρώπινα δικαιώματα θα παραβιαστούν ούτε όμως και τα κυριαρχικά μας δικαιώματα. Δεν θα κάνουμε εκπτώσεις στην ανθρωπιά και στο φιλότιμό μας ούτε όμως θα ανεχτούμε για πολύ τον κ. Ερντογάν. </w:t>
      </w:r>
    </w:p>
    <w:p w14:paraId="413BACEC"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Μπορεί αυτή τη στιγμή, αγαπητοί συνάδελφοι, να μιλάνε για ανθρώπιν</w:t>
      </w:r>
      <w:r>
        <w:rPr>
          <w:rFonts w:eastAsia="Times New Roman" w:cs="Times New Roman"/>
          <w:szCs w:val="24"/>
        </w:rPr>
        <w:t xml:space="preserve">α δικαιώματα, αλλά ταυτόχρονα μετράμε και μέρες. Οι Κούκλατζης και Μητρετώδης μετράνε εβδομήντα επτά μέρες και σήμερα. </w:t>
      </w:r>
    </w:p>
    <w:p w14:paraId="413BACED"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Όμως, δεν μετράμε μόνο εμείς μέρες, γιατί μετρημένες είναι και οι μέρες του κ. Ερντογάν. Όποιο και να είναι το αποτέλεσμα των συγκεκριμέ</w:t>
      </w:r>
      <w:r>
        <w:rPr>
          <w:rFonts w:eastAsia="Times New Roman" w:cs="Times New Roman"/>
          <w:szCs w:val="24"/>
        </w:rPr>
        <w:t xml:space="preserve">νων εκλογών, το μήνυμα που στέλνει η αποφασιστικότητα των συμμάχων στην Ιερουσαλήμ που εσείς επιλέξατε -και καλά κάνατε- δεν μεταφράζεται στην τουρκική γλώσσα. Και ο κ. Ερντογάν θα μετρήσει μέρες. </w:t>
      </w:r>
    </w:p>
    <w:p w14:paraId="413BACEE"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Ευχαριστώ πάρα πολύ, κύριε Πρόεδρε.</w:t>
      </w:r>
    </w:p>
    <w:p w14:paraId="413BACEF" w14:textId="77777777" w:rsidR="0028181B" w:rsidRDefault="00E316D8">
      <w:pPr>
        <w:spacing w:line="600" w:lineRule="auto"/>
        <w:ind w:firstLine="720"/>
        <w:jc w:val="center"/>
        <w:rPr>
          <w:rFonts w:eastAsia="Times New Roman" w:cs="Times New Roman"/>
          <w:szCs w:val="24"/>
        </w:rPr>
      </w:pPr>
      <w:r>
        <w:rPr>
          <w:rFonts w:eastAsia="Times New Roman" w:cs="Times New Roman"/>
          <w:szCs w:val="24"/>
        </w:rPr>
        <w:lastRenderedPageBreak/>
        <w:t xml:space="preserve">(Χειροκροτήματα από </w:t>
      </w:r>
      <w:r>
        <w:rPr>
          <w:rFonts w:eastAsia="Times New Roman" w:cs="Times New Roman"/>
          <w:szCs w:val="24"/>
        </w:rPr>
        <w:t>την πτέρυγα της Ένωσης Κεντρώων)</w:t>
      </w:r>
    </w:p>
    <w:p w14:paraId="413BACF0" w14:textId="77777777" w:rsidR="0028181B" w:rsidRDefault="00E316D8">
      <w:pPr>
        <w:spacing w:line="600" w:lineRule="auto"/>
        <w:ind w:firstLine="720"/>
        <w:jc w:val="both"/>
        <w:rPr>
          <w:rFonts w:eastAsia="Times New Roman" w:cs="Times New Roman"/>
          <w:szCs w:val="24"/>
        </w:rPr>
      </w:pPr>
      <w:r w:rsidRPr="002F2014">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 xml:space="preserve">Επειδή, λοιπόν, πρέπει στις 20.00΄ να έχουμε τελειώσει, ζητώ τη συνεργασία όλων σας και όχι </w:t>
      </w:r>
      <w:r>
        <w:rPr>
          <w:rFonts w:eastAsia="Times New Roman" w:cs="Times New Roman"/>
          <w:szCs w:val="24"/>
        </w:rPr>
        <w:t xml:space="preserve">όποιον </w:t>
      </w:r>
      <w:r>
        <w:rPr>
          <w:rFonts w:eastAsia="Times New Roman" w:cs="Times New Roman"/>
          <w:szCs w:val="24"/>
        </w:rPr>
        <w:t xml:space="preserve">ανεβαίνει στο Βήμα να μην τον νοιάζει για τους υπόλοιπους που ακολουθούν. </w:t>
      </w:r>
    </w:p>
    <w:p w14:paraId="413BACF1" w14:textId="77777777" w:rsidR="0028181B" w:rsidRDefault="00E316D8">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b/>
          <w:szCs w:val="24"/>
        </w:rPr>
        <w:t xml:space="preserve"> </w:t>
      </w:r>
      <w:r>
        <w:rPr>
          <w:rFonts w:eastAsia="Times New Roman" w:cs="Times New Roman"/>
          <w:szCs w:val="24"/>
        </w:rPr>
        <w:t>Μα, κύριε Πρόεδρε…</w:t>
      </w:r>
    </w:p>
    <w:p w14:paraId="413BACF2" w14:textId="77777777" w:rsidR="0028181B" w:rsidRDefault="00E316D8">
      <w:pPr>
        <w:spacing w:line="600" w:lineRule="auto"/>
        <w:ind w:firstLine="720"/>
        <w:jc w:val="both"/>
        <w:rPr>
          <w:rFonts w:eastAsia="Times New Roman" w:cs="Times New Roman"/>
          <w:szCs w:val="24"/>
        </w:rPr>
      </w:pPr>
      <w:r w:rsidRPr="002F2014">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 xml:space="preserve">Δεν αναφέρομαι σε σας. Μιλάω γενικά, από εδώ και πέρα. Δεν ήταν προσωπικό. Το λέω, για να ξέρουμε. </w:t>
      </w:r>
    </w:p>
    <w:p w14:paraId="413BACF3"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Ακούστε με τώρα. Τώρα θα ξεκινήσουν τρεις συνάδελφοι Βουλευτές που έχουν γραφτεί, με τη σειρά η </w:t>
      </w:r>
      <w:r>
        <w:rPr>
          <w:rFonts w:eastAsia="Times New Roman" w:cs="Times New Roman"/>
          <w:szCs w:val="24"/>
        </w:rPr>
        <w:t xml:space="preserve">κ. </w:t>
      </w:r>
      <w:r>
        <w:rPr>
          <w:rFonts w:eastAsia="Times New Roman" w:cs="Times New Roman"/>
          <w:szCs w:val="24"/>
        </w:rPr>
        <w:t>Καββ</w:t>
      </w:r>
      <w:r>
        <w:rPr>
          <w:rFonts w:eastAsia="Times New Roman" w:cs="Times New Roman"/>
          <w:szCs w:val="24"/>
        </w:rPr>
        <w:t xml:space="preserve">αδία, ο κ. Χαρακόπουλος και ο κ. Καρράς. Μετά θα πάρει τον λόγο ο κ. Μπαλάφας εκ μέρους της Κυβέρνησης. Ο κ. Βίτσας θα μιλήσει στο τέλος, για να απαντήσει και στους συναδέλφους που πιθανώς να έχουν κάνει προτάσεις ή να έχουν απορίες. </w:t>
      </w:r>
    </w:p>
    <w:p w14:paraId="413BACF4"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lastRenderedPageBreak/>
        <w:t>Μετά τον κ. Μπαλάφα θ</w:t>
      </w:r>
      <w:r>
        <w:rPr>
          <w:rFonts w:eastAsia="Times New Roman" w:cs="Times New Roman"/>
          <w:szCs w:val="24"/>
        </w:rPr>
        <w:t xml:space="preserve">’ αρχίσω με τη σειρά να ρωτώ τους Κοινοβουλευτικούς Εκπροσώπους, πλην της </w:t>
      </w:r>
      <w:r>
        <w:rPr>
          <w:rFonts w:eastAsia="Times New Roman" w:cs="Times New Roman"/>
          <w:szCs w:val="24"/>
        </w:rPr>
        <w:t xml:space="preserve">κ. </w:t>
      </w:r>
      <w:r>
        <w:rPr>
          <w:rFonts w:eastAsia="Times New Roman" w:cs="Times New Roman"/>
          <w:szCs w:val="24"/>
        </w:rPr>
        <w:t xml:space="preserve">Βάκη που ξέρω ότι θέλει να μιλήσει τελευταία, εκτός αν θέλει να μιλήσει πρώτη με τη σειρά της. </w:t>
      </w:r>
    </w:p>
    <w:p w14:paraId="413BACF5" w14:textId="77777777" w:rsidR="0028181B" w:rsidRDefault="00E316D8">
      <w:pPr>
        <w:spacing w:line="600" w:lineRule="auto"/>
        <w:ind w:firstLine="720"/>
        <w:jc w:val="both"/>
        <w:rPr>
          <w:rFonts w:eastAsia="Times New Roman" w:cs="Times New Roman"/>
          <w:szCs w:val="24"/>
        </w:rPr>
      </w:pPr>
      <w:r>
        <w:rPr>
          <w:rFonts w:eastAsia="Times New Roman" w:cs="Times New Roman"/>
          <w:b/>
          <w:szCs w:val="24"/>
        </w:rPr>
        <w:t xml:space="preserve">ΦΩΤΕΙΝΗ ΒΑΚΗ: </w:t>
      </w:r>
      <w:r>
        <w:rPr>
          <w:rFonts w:eastAsia="Times New Roman" w:cs="Times New Roman"/>
          <w:szCs w:val="24"/>
        </w:rPr>
        <w:t xml:space="preserve">Όχι κατ’ ανάγκη. Βάλτε με πρώτη, κύριε Πρόεδρε. </w:t>
      </w:r>
    </w:p>
    <w:p w14:paraId="413BACF6" w14:textId="77777777" w:rsidR="0028181B" w:rsidRDefault="00E316D8">
      <w:pPr>
        <w:spacing w:line="600" w:lineRule="auto"/>
        <w:ind w:firstLine="720"/>
        <w:jc w:val="both"/>
        <w:rPr>
          <w:rFonts w:eastAsia="Times New Roman" w:cs="Times New Roman"/>
          <w:szCs w:val="24"/>
        </w:rPr>
      </w:pPr>
      <w:r w:rsidRPr="002F2014">
        <w:rPr>
          <w:rFonts w:eastAsia="Times New Roman" w:cs="Times New Roman"/>
          <w:b/>
          <w:szCs w:val="24"/>
        </w:rPr>
        <w:t xml:space="preserve">ΠΡΟΕΔΡΕΥΩΝ (Νικήτας </w:t>
      </w:r>
      <w:r w:rsidRPr="002F2014">
        <w:rPr>
          <w:rFonts w:eastAsia="Times New Roman" w:cs="Times New Roman"/>
          <w:b/>
          <w:szCs w:val="24"/>
        </w:rPr>
        <w:t>Κακλαμάνης):</w:t>
      </w:r>
      <w:r>
        <w:rPr>
          <w:rFonts w:eastAsia="Times New Roman" w:cs="Times New Roman"/>
          <w:b/>
          <w:szCs w:val="24"/>
        </w:rPr>
        <w:t xml:space="preserve"> </w:t>
      </w:r>
      <w:r>
        <w:rPr>
          <w:rFonts w:eastAsia="Times New Roman" w:cs="Times New Roman"/>
          <w:szCs w:val="24"/>
        </w:rPr>
        <w:t>Εντάξει. Εγώ θα ρωτήσω με την κοινοβουλευτική σειρά, όπως πάει. Αν κάποιος δεν θέλει, θα πηγαίνω στον επόμενο.</w:t>
      </w:r>
    </w:p>
    <w:p w14:paraId="413BACF7"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Επομένως, το λέω, διότι έχουν ζητήσει τον λόγο τρεις Κοινοβουλευτικοί Εκπρόσωποι και δεν πρόκειται να τσακωθούμε ποιος θα μιλήσει πρώτος ή δεύτερος. Θα τους πάρω με βάση την κοινοβουλευτική τάξη. </w:t>
      </w:r>
    </w:p>
    <w:p w14:paraId="413BACF8"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Μετά θα μιλήσει για λίγα λεπτά ο Υπουργός Υγείας που θέλει </w:t>
      </w:r>
      <w:r>
        <w:rPr>
          <w:rFonts w:eastAsia="Times New Roman" w:cs="Times New Roman"/>
          <w:szCs w:val="24"/>
        </w:rPr>
        <w:t xml:space="preserve">να κάνει μία παρέμβαση, θα πάμε στους επόμενους συναδέλφους, στον επόμενο Κοινοβουλευτικό και ούτω καθεξής. </w:t>
      </w:r>
    </w:p>
    <w:p w14:paraId="413BACF9"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lastRenderedPageBreak/>
        <w:t xml:space="preserve">Θα δώσω τον λόγο στην </w:t>
      </w:r>
      <w:r>
        <w:rPr>
          <w:rFonts w:eastAsia="Times New Roman" w:cs="Times New Roman"/>
          <w:szCs w:val="24"/>
        </w:rPr>
        <w:t xml:space="preserve">κ. </w:t>
      </w:r>
      <w:r>
        <w:rPr>
          <w:rFonts w:eastAsia="Times New Roman" w:cs="Times New Roman"/>
          <w:szCs w:val="24"/>
        </w:rPr>
        <w:t xml:space="preserve">Αννέτα Καββαδία. Επειδή, μάλιστα, η </w:t>
      </w:r>
      <w:r>
        <w:rPr>
          <w:rFonts w:eastAsia="Times New Roman" w:cs="Times New Roman"/>
          <w:szCs w:val="24"/>
        </w:rPr>
        <w:t xml:space="preserve">κυρία </w:t>
      </w:r>
      <w:r>
        <w:rPr>
          <w:rFonts w:eastAsia="Times New Roman" w:cs="Times New Roman"/>
          <w:szCs w:val="24"/>
        </w:rPr>
        <w:t>συνάδελφος τα πολλά χρόνια τα πέρασε ως δημοσιογράφος και ξέρει τη χρήση του χρό</w:t>
      </w:r>
      <w:r>
        <w:rPr>
          <w:rFonts w:eastAsia="Times New Roman" w:cs="Times New Roman"/>
          <w:szCs w:val="24"/>
        </w:rPr>
        <w:t xml:space="preserve">νου, είμαι σίγουρος ότι θα είναι συνεπής. </w:t>
      </w:r>
    </w:p>
    <w:p w14:paraId="413BACFA"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Ορίστε, κυρία συνάδελφε, έχετε τον λόγο.</w:t>
      </w:r>
    </w:p>
    <w:p w14:paraId="413BACFB" w14:textId="77777777" w:rsidR="0028181B" w:rsidRDefault="00E316D8">
      <w:pPr>
        <w:spacing w:line="600" w:lineRule="auto"/>
        <w:ind w:firstLine="720"/>
        <w:jc w:val="both"/>
        <w:rPr>
          <w:rFonts w:eastAsia="Times New Roman" w:cs="Times New Roman"/>
          <w:szCs w:val="24"/>
        </w:rPr>
      </w:pPr>
      <w:r>
        <w:rPr>
          <w:rFonts w:eastAsia="Times New Roman" w:cs="Times New Roman"/>
          <w:b/>
          <w:szCs w:val="24"/>
        </w:rPr>
        <w:t xml:space="preserve">ΙΩΑΝΝΕΤΑ (ΑΝΝΕΤΑ) ΚΑΒΒΑΔΙΑ: </w:t>
      </w:r>
      <w:r>
        <w:rPr>
          <w:rFonts w:eastAsia="Times New Roman" w:cs="Times New Roman"/>
          <w:szCs w:val="24"/>
        </w:rPr>
        <w:t>Πάντα το κάνω, κύριε Πρόεδρε.</w:t>
      </w:r>
    </w:p>
    <w:p w14:paraId="413BACFC"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μία μέρα σαν τη σημερινή, σε ένα νομοσχέδιο σαν το σημερινό, δεν θα μπορούσα παρά να</w:t>
      </w:r>
      <w:r>
        <w:rPr>
          <w:rFonts w:eastAsia="Times New Roman" w:cs="Times New Roman"/>
          <w:szCs w:val="24"/>
        </w:rPr>
        <w:t xml:space="preserve"> ξεκινήσω με τα όσα συμβαίνουν στην Παλαιστίνη, η οποία βιώνει μία </w:t>
      </w:r>
      <w:r>
        <w:rPr>
          <w:rFonts w:eastAsia="Times New Roman" w:cs="Times New Roman"/>
          <w:szCs w:val="24"/>
        </w:rPr>
        <w:t xml:space="preserve">πικρή </w:t>
      </w:r>
      <w:r>
        <w:rPr>
          <w:rFonts w:eastAsia="Times New Roman" w:cs="Times New Roman"/>
          <w:szCs w:val="24"/>
        </w:rPr>
        <w:t>επέτειο, αφού σήμερα συμπληρώνονται εβδομήντα χρόνια από την καταστροφή, από τη «</w:t>
      </w:r>
      <w:r>
        <w:rPr>
          <w:rFonts w:eastAsia="Times New Roman" w:cs="Times New Roman"/>
          <w:szCs w:val="24"/>
          <w:lang w:val="en-US"/>
        </w:rPr>
        <w:t>Nakba</w:t>
      </w:r>
      <w:r>
        <w:rPr>
          <w:rFonts w:eastAsia="Times New Roman" w:cs="Times New Roman"/>
          <w:szCs w:val="24"/>
        </w:rPr>
        <w:t xml:space="preserve">», όταν επτακόσιες χιλιάδες Παλαιστίνιοι με την ίδρυση του κράτους του Ισραήλ στις 15 Μαΐου 1948 </w:t>
      </w:r>
      <w:r>
        <w:rPr>
          <w:rFonts w:eastAsia="Times New Roman" w:cs="Times New Roman"/>
          <w:szCs w:val="24"/>
        </w:rPr>
        <w:t xml:space="preserve">εκδιώχθηκαν από τη γη τους, από τα εδάφη τους. </w:t>
      </w:r>
    </w:p>
    <w:p w14:paraId="413BACFD" w14:textId="77777777" w:rsidR="0028181B" w:rsidRDefault="00E316D8">
      <w:pPr>
        <w:spacing w:after="0" w:line="600" w:lineRule="auto"/>
        <w:ind w:firstLine="720"/>
        <w:jc w:val="both"/>
        <w:rPr>
          <w:rFonts w:eastAsia="Times New Roman"/>
          <w:szCs w:val="24"/>
        </w:rPr>
      </w:pPr>
      <w:r>
        <w:rPr>
          <w:rFonts w:eastAsia="Times New Roman"/>
          <w:szCs w:val="24"/>
        </w:rPr>
        <w:lastRenderedPageBreak/>
        <w:t>Την Παλαιστίνη που θρηνεί εξήντα έξι νεκρούς και χιλιάδες τραυματίες σε μια δολοφονική επίθεση του ισραηλινού στρατού, σε μια πραγματική σφαγή που αντιμετωπίζεται δυστυχώς από τη διεθνή κοινότητα με εξοργιστι</w:t>
      </w:r>
      <w:r>
        <w:rPr>
          <w:rFonts w:eastAsia="Times New Roman"/>
          <w:szCs w:val="24"/>
        </w:rPr>
        <w:t>κή αδιαφορία και με παραινέσεις περί αυτοσυγκράτησης</w:t>
      </w:r>
      <w:r>
        <w:rPr>
          <w:rFonts w:eastAsia="Times New Roman"/>
          <w:szCs w:val="24"/>
        </w:rPr>
        <w:t>.</w:t>
      </w:r>
      <w:r>
        <w:rPr>
          <w:rFonts w:eastAsia="Times New Roman"/>
          <w:szCs w:val="24"/>
        </w:rPr>
        <w:t xml:space="preserve"> </w:t>
      </w:r>
      <w:r>
        <w:rPr>
          <w:rFonts w:eastAsia="Times New Roman"/>
          <w:szCs w:val="24"/>
        </w:rPr>
        <w:t xml:space="preserve">Συμπεριφορές </w:t>
      </w:r>
      <w:r>
        <w:rPr>
          <w:rFonts w:eastAsia="Times New Roman"/>
          <w:szCs w:val="24"/>
        </w:rPr>
        <w:t>Πόντιου Πιλάτου και ίσων αποστάσεων σε μια κυνική προσπάθεια εξομοίωσης του θύτη με το θύμα.</w:t>
      </w:r>
    </w:p>
    <w:p w14:paraId="413BACFE" w14:textId="77777777" w:rsidR="0028181B" w:rsidRDefault="00E316D8">
      <w:pPr>
        <w:spacing w:line="600" w:lineRule="auto"/>
        <w:ind w:firstLine="720"/>
        <w:jc w:val="both"/>
        <w:rPr>
          <w:rFonts w:eastAsia="Times New Roman"/>
          <w:szCs w:val="24"/>
        </w:rPr>
      </w:pPr>
      <w:r>
        <w:rPr>
          <w:rFonts w:eastAsia="Times New Roman"/>
          <w:szCs w:val="24"/>
        </w:rPr>
        <w:t>Σε αυτήν εδώ την Αίθουσα, κυρίες και κύριοι, στις 22 Δεκεμβρίου του 2015 το ελληνικό Κοινοβούλιο</w:t>
      </w:r>
      <w:r>
        <w:rPr>
          <w:rFonts w:eastAsia="Times New Roman"/>
          <w:szCs w:val="24"/>
        </w:rPr>
        <w:t xml:space="preserve"> είχε διατρανώσει, είχαμε όλοι μας διατρανώσει</w:t>
      </w:r>
      <w:r>
        <w:rPr>
          <w:rFonts w:eastAsia="Times New Roman"/>
          <w:szCs w:val="24"/>
        </w:rPr>
        <w:t>,</w:t>
      </w:r>
      <w:r>
        <w:rPr>
          <w:rFonts w:eastAsia="Times New Roman"/>
          <w:szCs w:val="24"/>
        </w:rPr>
        <w:t xml:space="preserve"> την αμέριστη συμπαράστασή μας στον παλαιστινιακό λαό, αναγνωρίζοντας ομόφωνα το κράτος της Παλαιστίνης και επαναλαμβάνοντας την πάγια θέση της χώρας μας για τη δημιουργία ενός ανεξάρτητου και βιώσιμου παλαιστ</w:t>
      </w:r>
      <w:r>
        <w:rPr>
          <w:rFonts w:eastAsia="Times New Roman"/>
          <w:szCs w:val="24"/>
        </w:rPr>
        <w:t>ινιακού κράτους στα σύνορα του 1967, με πρωτεύουσα την ανατολική Ιερουσαλήμ και ειρηνική συνύπαρξη των δύο κρατών.</w:t>
      </w:r>
    </w:p>
    <w:p w14:paraId="413BACFF" w14:textId="77777777" w:rsidR="0028181B" w:rsidRDefault="00E316D8">
      <w:pPr>
        <w:spacing w:line="600" w:lineRule="auto"/>
        <w:ind w:firstLine="720"/>
        <w:jc w:val="both"/>
        <w:rPr>
          <w:rFonts w:eastAsia="Times New Roman"/>
          <w:szCs w:val="24"/>
        </w:rPr>
      </w:pPr>
      <w:r>
        <w:rPr>
          <w:rFonts w:eastAsia="Times New Roman"/>
          <w:szCs w:val="24"/>
        </w:rPr>
        <w:t>Ειρήνη, όμως, χωρίς δικαιοσύνη δεν μπορεί να υπάρξει. Γι’ αυτό και η καταδίκη των φυσικών, αλλά και των ηθικών αυτουργών της χθεσινής μαζικής</w:t>
      </w:r>
      <w:r>
        <w:rPr>
          <w:rFonts w:eastAsia="Times New Roman"/>
          <w:szCs w:val="24"/>
        </w:rPr>
        <w:t xml:space="preserve"> δολοφονίας οφείλει να είναι κατηγορηματική και απερίφραστη</w:t>
      </w:r>
      <w:r>
        <w:rPr>
          <w:rFonts w:eastAsia="Times New Roman"/>
          <w:szCs w:val="24"/>
        </w:rPr>
        <w:t>.</w:t>
      </w:r>
      <w:r>
        <w:rPr>
          <w:rFonts w:eastAsia="Times New Roman"/>
          <w:szCs w:val="24"/>
        </w:rPr>
        <w:t xml:space="preserve"> </w:t>
      </w:r>
      <w:r>
        <w:rPr>
          <w:rFonts w:eastAsia="Times New Roman"/>
          <w:szCs w:val="24"/>
        </w:rPr>
        <w:t xml:space="preserve">Χωρίς </w:t>
      </w:r>
      <w:r>
        <w:rPr>
          <w:rFonts w:eastAsia="Times New Roman"/>
          <w:szCs w:val="24"/>
        </w:rPr>
        <w:t>«ναι μεν αλλά»</w:t>
      </w:r>
      <w:r>
        <w:rPr>
          <w:rFonts w:eastAsia="Times New Roman"/>
          <w:szCs w:val="24"/>
        </w:rPr>
        <w:t>.</w:t>
      </w:r>
      <w:r>
        <w:rPr>
          <w:rFonts w:eastAsia="Times New Roman"/>
          <w:szCs w:val="24"/>
        </w:rPr>
        <w:t xml:space="preserve"> </w:t>
      </w:r>
      <w:r>
        <w:rPr>
          <w:rFonts w:eastAsia="Times New Roman"/>
          <w:szCs w:val="24"/>
        </w:rPr>
        <w:t>Ειδικά</w:t>
      </w:r>
      <w:r>
        <w:rPr>
          <w:rFonts w:eastAsia="Times New Roman"/>
          <w:szCs w:val="24"/>
        </w:rPr>
        <w:t xml:space="preserve"> από μια </w:t>
      </w:r>
      <w:r>
        <w:rPr>
          <w:rFonts w:eastAsia="Times New Roman"/>
          <w:szCs w:val="24"/>
        </w:rPr>
        <w:lastRenderedPageBreak/>
        <w:t xml:space="preserve">χώρα όπως η Ελλάδα, της οποίας οι ιστορικοί δεσμοί με την Παλαιστίνη παραμένουν άρρηκτοι. Και αυτό είναι κάτι που μου δόθηκε η ευκαιρία να το επαναλάβω, αλλά </w:t>
      </w:r>
      <w:r>
        <w:rPr>
          <w:rFonts w:eastAsia="Times New Roman"/>
          <w:szCs w:val="24"/>
        </w:rPr>
        <w:t>και να το διαπιστώσω ιδίοις όμμασι</w:t>
      </w:r>
      <w:r>
        <w:rPr>
          <w:rFonts w:eastAsia="Times New Roman"/>
          <w:szCs w:val="24"/>
        </w:rPr>
        <w:t>,</w:t>
      </w:r>
      <w:r>
        <w:rPr>
          <w:rFonts w:eastAsia="Times New Roman"/>
          <w:szCs w:val="24"/>
        </w:rPr>
        <w:t xml:space="preserve"> όταν πριν από δύο εβδομάδες περίπου βρέθηκα στη Ραμάλα και στη Χεβρώνα.</w:t>
      </w:r>
    </w:p>
    <w:p w14:paraId="413BAD00" w14:textId="77777777" w:rsidR="0028181B" w:rsidRDefault="00E316D8">
      <w:pPr>
        <w:spacing w:line="600" w:lineRule="auto"/>
        <w:ind w:firstLine="720"/>
        <w:jc w:val="both"/>
        <w:rPr>
          <w:rFonts w:eastAsia="Times New Roman"/>
          <w:szCs w:val="24"/>
        </w:rPr>
      </w:pPr>
      <w:r>
        <w:rPr>
          <w:rFonts w:eastAsia="Times New Roman"/>
          <w:szCs w:val="24"/>
        </w:rPr>
        <w:t>Κυρίες και κύριοι συνάδελφοι, ερχόμενη στο νομοσχέδιο</w:t>
      </w:r>
      <w:r>
        <w:rPr>
          <w:rFonts w:eastAsia="Times New Roman"/>
          <w:szCs w:val="24"/>
        </w:rPr>
        <w:t>.</w:t>
      </w:r>
      <w:r>
        <w:rPr>
          <w:rFonts w:eastAsia="Times New Roman"/>
          <w:szCs w:val="24"/>
        </w:rPr>
        <w:t xml:space="preserve"> </w:t>
      </w:r>
      <w:r>
        <w:rPr>
          <w:rFonts w:eastAsia="Times New Roman"/>
          <w:szCs w:val="24"/>
        </w:rPr>
        <w:t>Είναι</w:t>
      </w:r>
      <w:r>
        <w:rPr>
          <w:rFonts w:eastAsia="Times New Roman"/>
          <w:szCs w:val="24"/>
        </w:rPr>
        <w:t xml:space="preserve"> πράγματι ατυχές να λέμε ότι η Ευρώπη αντιμετωπίζει μια προσφυγική μεταναστατευτική κρίσ</w:t>
      </w:r>
      <w:r>
        <w:rPr>
          <w:rFonts w:eastAsia="Times New Roman"/>
          <w:szCs w:val="24"/>
        </w:rPr>
        <w:t xml:space="preserve">η. Η λέξη «κρίση» υποδηλώνει κάτι έκτακτο και προσωρινό που μπορεί να αντιμετωπιστεί με μέτρα έκτακτης ανάγκης. </w:t>
      </w:r>
    </w:p>
    <w:p w14:paraId="413BAD01" w14:textId="77777777" w:rsidR="0028181B" w:rsidRDefault="00E316D8">
      <w:pPr>
        <w:spacing w:line="600" w:lineRule="auto"/>
        <w:ind w:firstLine="720"/>
        <w:jc w:val="both"/>
        <w:rPr>
          <w:rFonts w:eastAsia="Times New Roman"/>
          <w:szCs w:val="24"/>
        </w:rPr>
      </w:pPr>
      <w:r>
        <w:rPr>
          <w:rFonts w:eastAsia="Times New Roman"/>
          <w:szCs w:val="24"/>
        </w:rPr>
        <w:t xml:space="preserve">Αυτό που αντιμετωπίζει η Ευρώπη είναι μια μετακίνηση πληθυσμών πρωτοφανούς κλίμακας μετά το τέλος του Β΄ Παγκόσμιου Πολέμου. Γύρω </w:t>
      </w:r>
      <w:r>
        <w:rPr>
          <w:rFonts w:eastAsia="Times New Roman"/>
          <w:szCs w:val="24"/>
        </w:rPr>
        <w:t>της,</w:t>
      </w:r>
      <w:r>
        <w:rPr>
          <w:rFonts w:eastAsia="Times New Roman"/>
          <w:szCs w:val="24"/>
        </w:rPr>
        <w:t xml:space="preserve"> και στην</w:t>
      </w:r>
      <w:r>
        <w:rPr>
          <w:rFonts w:eastAsia="Times New Roman"/>
          <w:szCs w:val="24"/>
        </w:rPr>
        <w:t xml:space="preserve"> ευρύτερη γειτονιά </w:t>
      </w:r>
      <w:r>
        <w:rPr>
          <w:rFonts w:eastAsia="Times New Roman"/>
          <w:szCs w:val="24"/>
        </w:rPr>
        <w:t>της,</w:t>
      </w:r>
      <w:r>
        <w:rPr>
          <w:rFonts w:eastAsia="Times New Roman"/>
          <w:szCs w:val="24"/>
        </w:rPr>
        <w:t xml:space="preserve"> υπάρχει ένας κύκλος φωτιάς, φρίκης, τυραννίας, πολέμου και ανείπωτης δυστυχίας από τον οποίο κύκλο όλοι θέλουν να ξεφύγουν. Ας μην υπάρχουν επομένως αυταπάτες ότι το πρόβλημα θα λυθεί με μέσα αποτροπής ή περιορισμού των προσφύγων κα</w:t>
      </w:r>
      <w:r>
        <w:rPr>
          <w:rFonts w:eastAsia="Times New Roman"/>
          <w:szCs w:val="24"/>
        </w:rPr>
        <w:t xml:space="preserve">ι των μεταναστών στις λεγόμενες χώρες πρώτης γραμμής. </w:t>
      </w:r>
    </w:p>
    <w:p w14:paraId="413BAD02" w14:textId="77777777" w:rsidR="0028181B" w:rsidRDefault="00E316D8">
      <w:pPr>
        <w:spacing w:line="600" w:lineRule="auto"/>
        <w:ind w:firstLine="720"/>
        <w:jc w:val="both"/>
        <w:rPr>
          <w:rFonts w:eastAsia="Times New Roman"/>
          <w:szCs w:val="24"/>
        </w:rPr>
      </w:pPr>
      <w:r>
        <w:rPr>
          <w:rFonts w:eastAsia="Times New Roman"/>
          <w:szCs w:val="24"/>
        </w:rPr>
        <w:lastRenderedPageBreak/>
        <w:t>Το προσφυγικό - μεταναστευτικό φαινόμενο δεν θα εξαφανιστεί ως διά μαγείας. Είναι εδώ για να μείνει και θα είναι ίσως η κύρια ευρωπαϊκή πρόκληση για χρόνια</w:t>
      </w:r>
      <w:r>
        <w:rPr>
          <w:rFonts w:eastAsia="Times New Roman"/>
          <w:szCs w:val="24"/>
        </w:rPr>
        <w:t>,</w:t>
      </w:r>
      <w:r>
        <w:rPr>
          <w:rFonts w:eastAsia="Times New Roman"/>
          <w:szCs w:val="24"/>
        </w:rPr>
        <w:t xml:space="preserve"> αν όχι για δεκαετίες. Συνεπώς, το να κρύβει </w:t>
      </w:r>
      <w:r>
        <w:rPr>
          <w:rFonts w:eastAsia="Times New Roman"/>
          <w:szCs w:val="24"/>
        </w:rPr>
        <w:t>η Ευρώπη ή έστω ένα μέρος της, το πιο συντηρητικό, το κεφάλι της στην άμμο για να αποφύγει την πραγματικότητα</w:t>
      </w:r>
      <w:r>
        <w:rPr>
          <w:rFonts w:eastAsia="Times New Roman"/>
          <w:szCs w:val="24"/>
        </w:rPr>
        <w:t>,</w:t>
      </w:r>
      <w:r>
        <w:rPr>
          <w:rFonts w:eastAsia="Times New Roman"/>
          <w:szCs w:val="24"/>
        </w:rPr>
        <w:t xml:space="preserve"> δεν είναι απλώς υποκριτικό</w:t>
      </w:r>
      <w:r>
        <w:rPr>
          <w:rFonts w:eastAsia="Times New Roman"/>
          <w:szCs w:val="24"/>
        </w:rPr>
        <w:t>.</w:t>
      </w:r>
      <w:r>
        <w:rPr>
          <w:rFonts w:eastAsia="Times New Roman"/>
          <w:szCs w:val="24"/>
        </w:rPr>
        <w:t xml:space="preserve"> </w:t>
      </w:r>
      <w:r>
        <w:rPr>
          <w:rFonts w:eastAsia="Times New Roman"/>
          <w:szCs w:val="24"/>
        </w:rPr>
        <w:t xml:space="preserve">Είναι </w:t>
      </w:r>
      <w:r>
        <w:rPr>
          <w:rFonts w:eastAsia="Times New Roman"/>
          <w:szCs w:val="24"/>
        </w:rPr>
        <w:t xml:space="preserve">εγκληματικό. </w:t>
      </w:r>
    </w:p>
    <w:p w14:paraId="413BAD03" w14:textId="77777777" w:rsidR="0028181B" w:rsidRDefault="00E316D8">
      <w:pPr>
        <w:spacing w:line="600" w:lineRule="auto"/>
        <w:ind w:firstLine="720"/>
        <w:jc w:val="both"/>
        <w:rPr>
          <w:rFonts w:eastAsia="Times New Roman"/>
          <w:szCs w:val="24"/>
        </w:rPr>
      </w:pPr>
      <w:r>
        <w:rPr>
          <w:rFonts w:eastAsia="Times New Roman"/>
          <w:szCs w:val="24"/>
        </w:rPr>
        <w:t>Οι σύγχρονοι ικέτες, κυρίες και κύριοι, είναι πολλαπλώς θύματα: θύματα διωγμών και φρικώδους βίας</w:t>
      </w:r>
      <w:r>
        <w:rPr>
          <w:rFonts w:eastAsia="Times New Roman"/>
          <w:szCs w:val="24"/>
        </w:rPr>
        <w:t xml:space="preserve"> στον τόπο τους, θύματα κυκλωμάτων διακινητών, θύματα της τάφρου που περιβάλλει την Ευρώπη - φρούριο και θύματα ρατσισμού και εκμετάλλευσης, αν καταφέρουν να επιβιώσουν και να φτάσουν σε μια ευρωπαϊκή </w:t>
      </w:r>
      <w:r>
        <w:rPr>
          <w:rFonts w:eastAsia="Times New Roman"/>
          <w:szCs w:val="24"/>
        </w:rPr>
        <w:t>«</w:t>
      </w:r>
      <w:r>
        <w:rPr>
          <w:rFonts w:eastAsia="Times New Roman"/>
          <w:szCs w:val="24"/>
        </w:rPr>
        <w:t>γη της επαγγελίας</w:t>
      </w:r>
      <w:r>
        <w:rPr>
          <w:rFonts w:eastAsia="Times New Roman"/>
          <w:szCs w:val="24"/>
        </w:rPr>
        <w:t>»</w:t>
      </w:r>
      <w:r>
        <w:rPr>
          <w:rFonts w:eastAsia="Times New Roman"/>
          <w:szCs w:val="24"/>
        </w:rPr>
        <w:t>.</w:t>
      </w:r>
    </w:p>
    <w:p w14:paraId="413BAD04" w14:textId="77777777" w:rsidR="0028181B" w:rsidRDefault="00E316D8">
      <w:pPr>
        <w:spacing w:line="600" w:lineRule="auto"/>
        <w:ind w:firstLine="720"/>
        <w:jc w:val="both"/>
        <w:rPr>
          <w:rFonts w:eastAsia="Times New Roman"/>
          <w:szCs w:val="24"/>
        </w:rPr>
      </w:pPr>
      <w:r>
        <w:rPr>
          <w:rFonts w:eastAsia="Times New Roman"/>
          <w:szCs w:val="24"/>
        </w:rPr>
        <w:t>Όσον αφορά όλα αυτά, δεν πρόκειται</w:t>
      </w:r>
      <w:r>
        <w:rPr>
          <w:rFonts w:eastAsia="Times New Roman"/>
          <w:szCs w:val="24"/>
        </w:rPr>
        <w:t xml:space="preserve"> για φυσικά φαινόμενα, είναι το αποτέλεσμα συγκεκριμένων πολιτικών επιλογών. Το πιο τραγικό, όμως, και συνάμα εξοργιστικό σε όλα αυτά</w:t>
      </w:r>
      <w:r>
        <w:rPr>
          <w:rFonts w:eastAsia="Times New Roman"/>
          <w:szCs w:val="24"/>
        </w:rPr>
        <w:t>,</w:t>
      </w:r>
      <w:r>
        <w:rPr>
          <w:rFonts w:eastAsia="Times New Roman"/>
          <w:szCs w:val="24"/>
        </w:rPr>
        <w:t xml:space="preserve"> είναι ότι θα μπορούσαν αυτές οι επιλογές να είναι εντελώς διαφορετικές. Θα μπορούσε η Ευρωπαϊκή Ένωση αντί για στρατιωτικ</w:t>
      </w:r>
      <w:r>
        <w:rPr>
          <w:rFonts w:eastAsia="Times New Roman"/>
          <w:szCs w:val="24"/>
        </w:rPr>
        <w:t xml:space="preserve">ές επιχειρήσεις να οργανώσει και </w:t>
      </w:r>
      <w:r>
        <w:rPr>
          <w:rFonts w:eastAsia="Times New Roman"/>
          <w:szCs w:val="24"/>
        </w:rPr>
        <w:lastRenderedPageBreak/>
        <w:t xml:space="preserve">να χρηματοδοτήσει μια διαρκή επιχείρηση έρευνας και διάσωσης στη Μεσόγειο, ώστε να αποτρέπεται η απώλεια ζωής. Θα μπορούσε να δημιουργήσει νόμιμες και ασφαλείς διεξόδους για τους αιτούντες άσυλο, ώστε να μην στρέφονται στα </w:t>
      </w:r>
      <w:r>
        <w:rPr>
          <w:rFonts w:eastAsia="Times New Roman"/>
          <w:szCs w:val="24"/>
        </w:rPr>
        <w:t>κυκλώματα διακίνησης και να μη θέτουν τη ζωή τους σε κίνδυνο στη θάλασσα. Θα μπορούσε να καλύψει τις άμεσες ανθρωπιστικές ανάγκες ή και να απορροφήσει μακροπρόθεσμα τον κύριο όγκο των προσφυγικών ροών και μάλιστα με λιγότερα έξοδα από το στήσιμο της Ευρώπη</w:t>
      </w:r>
      <w:r>
        <w:rPr>
          <w:rFonts w:eastAsia="Times New Roman"/>
          <w:szCs w:val="24"/>
        </w:rPr>
        <w:t>ς - φρούριο, εάν απλώς υπήρχε η διάθεση ισόρροπης κατανομής τους σε όλα τα κράτη - μέλη αντί για τον εγκλωβισμό τους στις χώρες πρώτης υποδοχής.</w:t>
      </w:r>
    </w:p>
    <w:p w14:paraId="413BAD05" w14:textId="77777777" w:rsidR="0028181B" w:rsidRDefault="00E316D8">
      <w:pPr>
        <w:spacing w:line="600" w:lineRule="auto"/>
        <w:ind w:firstLine="720"/>
        <w:jc w:val="both"/>
        <w:rPr>
          <w:rFonts w:eastAsia="Times New Roman"/>
          <w:szCs w:val="24"/>
        </w:rPr>
      </w:pPr>
      <w:r>
        <w:rPr>
          <w:rFonts w:eastAsia="Times New Roman"/>
          <w:szCs w:val="24"/>
        </w:rPr>
        <w:t>Τα ελλείμματα αυτά στην ευρωπαϊκή αντίδραση έχουν καταγραφεί επανειλημμένα στα σχετικά ψηφίσματα της Κοινοβουλε</w:t>
      </w:r>
      <w:r>
        <w:rPr>
          <w:rFonts w:eastAsia="Times New Roman"/>
          <w:szCs w:val="24"/>
        </w:rPr>
        <w:t>υτικής Συνέλευσης του Συμβουλίου της Ευρώπης όπου σε κάθε ευκαιρία τα μέλη της ελληνικής αντιπροσωπείας, Βουλευτές και Βουλεύτριες, θίγουμε τα ζητήματα αυτά και επιμένουμε στην ανάγκη για μια συνολική ευρωπαϊκή αντιμετώπιση του ζητήματος με βάση το διεθνές</w:t>
      </w:r>
      <w:r>
        <w:rPr>
          <w:rFonts w:eastAsia="Times New Roman"/>
          <w:szCs w:val="24"/>
        </w:rPr>
        <w:t xml:space="preserve"> δίκαιο, την αλληλεγγύη </w:t>
      </w:r>
      <w:r>
        <w:rPr>
          <w:rFonts w:eastAsia="Times New Roman"/>
          <w:szCs w:val="24"/>
        </w:rPr>
        <w:lastRenderedPageBreak/>
        <w:t>μεταξύ των ευρωπαϊκών κρατών, τον σεβασμό των ανθρωπίνων δικαιωμάτων και τον ανθρωπισμό.</w:t>
      </w:r>
    </w:p>
    <w:p w14:paraId="413BAD06" w14:textId="77777777" w:rsidR="0028181B" w:rsidRDefault="00E316D8">
      <w:pPr>
        <w:spacing w:line="600" w:lineRule="auto"/>
        <w:ind w:firstLine="720"/>
        <w:jc w:val="both"/>
        <w:rPr>
          <w:rFonts w:eastAsia="Times New Roman"/>
          <w:szCs w:val="24"/>
        </w:rPr>
      </w:pPr>
      <w:r>
        <w:rPr>
          <w:rFonts w:eastAsia="Times New Roman"/>
          <w:szCs w:val="24"/>
        </w:rPr>
        <w:t>Αυτές οι παραδοχές μπορούν και πρέπει να αποτελέσουν βάση για μια ουσιαστική συνεννόηση ανάμεσα στις δημοκρατικές πολιτικές δυνάμεις της χώρας</w:t>
      </w:r>
      <w:r>
        <w:rPr>
          <w:rFonts w:eastAsia="Times New Roman"/>
          <w:szCs w:val="24"/>
        </w:rPr>
        <w:t>.</w:t>
      </w:r>
      <w:r>
        <w:rPr>
          <w:rFonts w:eastAsia="Times New Roman"/>
          <w:szCs w:val="24"/>
        </w:rPr>
        <w:t xml:space="preserve"> </w:t>
      </w:r>
      <w:r>
        <w:rPr>
          <w:rFonts w:eastAsia="Times New Roman"/>
          <w:szCs w:val="24"/>
        </w:rPr>
        <w:t>Με</w:t>
      </w:r>
      <w:r>
        <w:rPr>
          <w:rFonts w:eastAsia="Times New Roman"/>
          <w:szCs w:val="24"/>
        </w:rPr>
        <w:t xml:space="preserve"> μια αναγκαία προϋπόθεση όμως: να συμφωνήσουμε όλες και όλοι ότι είναι επείγουσα η ανάγκη συσπείρωσης όλων των δημοκρατικών και προοδευτικών δυνάμεων και πολιτών της χώρας σε ένα κοινό μέτωπο απέναντι στην Ακροδεξιά και στον φασισμό. Γιατί, κυρίες και κ</w:t>
      </w:r>
      <w:r>
        <w:rPr>
          <w:rFonts w:eastAsia="Times New Roman"/>
          <w:szCs w:val="24"/>
        </w:rPr>
        <w:t xml:space="preserve">ύριοι συνάδελφοι, με αφορμή το προσφυγικό </w:t>
      </w:r>
      <w:r>
        <w:rPr>
          <w:rFonts w:eastAsia="Times New Roman"/>
          <w:szCs w:val="24"/>
        </w:rPr>
        <w:t>–</w:t>
      </w:r>
      <w:r>
        <w:rPr>
          <w:rFonts w:eastAsia="Times New Roman"/>
          <w:szCs w:val="24"/>
        </w:rPr>
        <w:t xml:space="preserve"> μεταναστευτικό</w:t>
      </w:r>
      <w:r>
        <w:rPr>
          <w:rFonts w:eastAsia="Times New Roman"/>
          <w:szCs w:val="24"/>
        </w:rPr>
        <w:t>,</w:t>
      </w:r>
      <w:r>
        <w:rPr>
          <w:rFonts w:eastAsia="Times New Roman"/>
          <w:szCs w:val="24"/>
        </w:rPr>
        <w:t xml:space="preserve"> το αποκρουστικό και επικίνδυνο πρόσωπο της Ακροδεξιάς έχει, δυστυχώς, ξανασηκώσει κεφάλι στην Ευρώπη</w:t>
      </w:r>
      <w:r>
        <w:rPr>
          <w:rFonts w:eastAsia="Times New Roman"/>
          <w:szCs w:val="24"/>
        </w:rPr>
        <w:t>.</w:t>
      </w:r>
      <w:r>
        <w:rPr>
          <w:rFonts w:eastAsia="Times New Roman"/>
          <w:szCs w:val="24"/>
        </w:rPr>
        <w:t xml:space="preserve"> </w:t>
      </w:r>
      <w:r>
        <w:rPr>
          <w:rFonts w:eastAsia="Times New Roman"/>
          <w:szCs w:val="24"/>
        </w:rPr>
        <w:t xml:space="preserve">Και </w:t>
      </w:r>
      <w:r>
        <w:rPr>
          <w:rFonts w:eastAsia="Times New Roman"/>
          <w:szCs w:val="24"/>
        </w:rPr>
        <w:t>όχι μόνο στο περιθώριο της πολιτικής.</w:t>
      </w:r>
    </w:p>
    <w:p w14:paraId="413BAD07" w14:textId="77777777" w:rsidR="0028181B" w:rsidRDefault="00E316D8">
      <w:pPr>
        <w:spacing w:after="0" w:line="600" w:lineRule="auto"/>
        <w:ind w:firstLine="720"/>
        <w:jc w:val="both"/>
        <w:rPr>
          <w:rFonts w:eastAsia="Times New Roman" w:cs="Times New Roman"/>
          <w:szCs w:val="24"/>
        </w:rPr>
      </w:pPr>
      <w:r>
        <w:rPr>
          <w:rFonts w:eastAsia="Times New Roman" w:cs="Times New Roman"/>
          <w:szCs w:val="24"/>
        </w:rPr>
        <w:t xml:space="preserve">Έχει γίνει πλέον κοινό το φαινόμενο να υιοθετούν οι </w:t>
      </w:r>
      <w:r>
        <w:rPr>
          <w:rFonts w:eastAsia="Times New Roman" w:cs="Times New Roman"/>
          <w:szCs w:val="24"/>
        </w:rPr>
        <w:t xml:space="preserve">συστημικές συντηρητικές δυνάμεις της Ευρώπης, δυστυχώς και στη χώρα μας, τη ρητορική και την ατζέντα της Ακροδεξιάς με το </w:t>
      </w:r>
      <w:r>
        <w:rPr>
          <w:rFonts w:eastAsia="Times New Roman" w:cs="Times New Roman"/>
          <w:szCs w:val="24"/>
        </w:rPr>
        <w:t>έω</w:t>
      </w:r>
      <w:r>
        <w:rPr>
          <w:rFonts w:eastAsia="Times New Roman" w:cs="Times New Roman"/>
          <w:szCs w:val="24"/>
        </w:rPr>
        <w:t xml:space="preserve">λο επιχείρημα ότι </w:t>
      </w:r>
      <w:r>
        <w:rPr>
          <w:rFonts w:eastAsia="Times New Roman" w:cs="Times New Roman"/>
          <w:szCs w:val="24"/>
        </w:rPr>
        <w:t>«</w:t>
      </w:r>
      <w:r>
        <w:rPr>
          <w:rFonts w:eastAsia="Times New Roman" w:cs="Times New Roman"/>
          <w:szCs w:val="24"/>
        </w:rPr>
        <w:t>δεν πρέπει να δώσουμε χώρο στην Ακροδεξιά</w:t>
      </w:r>
      <w:r>
        <w:rPr>
          <w:rFonts w:eastAsia="Times New Roman" w:cs="Times New Roman"/>
          <w:szCs w:val="24"/>
        </w:rPr>
        <w:t>»</w:t>
      </w:r>
      <w:r>
        <w:rPr>
          <w:rFonts w:eastAsia="Times New Roman" w:cs="Times New Roman"/>
          <w:szCs w:val="24"/>
        </w:rPr>
        <w:t>. Αν η λύση που προτείνουν ορισμένοι για να μη δοθεί χώρος στην Ακροδεξ</w:t>
      </w:r>
      <w:r>
        <w:rPr>
          <w:rFonts w:eastAsia="Times New Roman" w:cs="Times New Roman"/>
          <w:szCs w:val="24"/>
        </w:rPr>
        <w:t>ιά</w:t>
      </w:r>
      <w:r>
        <w:rPr>
          <w:rFonts w:eastAsia="Times New Roman" w:cs="Times New Roman"/>
          <w:szCs w:val="24"/>
        </w:rPr>
        <w:t>,</w:t>
      </w:r>
      <w:r>
        <w:rPr>
          <w:rFonts w:eastAsia="Times New Roman" w:cs="Times New Roman"/>
          <w:szCs w:val="24"/>
        </w:rPr>
        <w:t xml:space="preserve"> είναι </w:t>
      </w:r>
      <w:r>
        <w:rPr>
          <w:rFonts w:eastAsia="Times New Roman" w:cs="Times New Roman"/>
          <w:szCs w:val="24"/>
        </w:rPr>
        <w:lastRenderedPageBreak/>
        <w:t xml:space="preserve">να καταλάβει τον χώρο αυτό η </w:t>
      </w:r>
      <w:r>
        <w:rPr>
          <w:rFonts w:eastAsia="Times New Roman" w:cs="Times New Roman"/>
          <w:szCs w:val="24"/>
        </w:rPr>
        <w:t>«</w:t>
      </w:r>
      <w:r>
        <w:rPr>
          <w:rFonts w:eastAsia="Times New Roman" w:cs="Times New Roman"/>
          <w:szCs w:val="24"/>
        </w:rPr>
        <w:t>κανονική</w:t>
      </w:r>
      <w:r>
        <w:rPr>
          <w:rFonts w:eastAsia="Times New Roman" w:cs="Times New Roman"/>
          <w:szCs w:val="24"/>
        </w:rPr>
        <w:t>»</w:t>
      </w:r>
      <w:r>
        <w:rPr>
          <w:rFonts w:eastAsia="Times New Roman" w:cs="Times New Roman"/>
          <w:szCs w:val="24"/>
        </w:rPr>
        <w:t xml:space="preserve"> Δεξιά, ας μας το πουν ανοιχτά. Εμείς, όμως, οφείλουμε να καταθέσουμε την κάθετη αντίρρησή μας σε αυτόν τον ολισθηρό δρόμο και να αντιπροτείνουμε πως αυτό που πρέπει να κάνουμε όλες και όλοι είναι να καταδικ</w:t>
      </w:r>
      <w:r>
        <w:rPr>
          <w:rFonts w:eastAsia="Times New Roman" w:cs="Times New Roman"/>
          <w:szCs w:val="24"/>
        </w:rPr>
        <w:t>άζουμε χωρίς περιστροφές και χωρίς κα</w:t>
      </w:r>
      <w:r>
        <w:rPr>
          <w:rFonts w:eastAsia="Times New Roman" w:cs="Times New Roman"/>
          <w:szCs w:val="24"/>
        </w:rPr>
        <w:t>μ</w:t>
      </w:r>
      <w:r>
        <w:rPr>
          <w:rFonts w:eastAsia="Times New Roman" w:cs="Times New Roman"/>
          <w:szCs w:val="24"/>
        </w:rPr>
        <w:t>μία επιφύλαξη</w:t>
      </w:r>
      <w:r>
        <w:rPr>
          <w:rFonts w:eastAsia="Times New Roman" w:cs="Times New Roman"/>
          <w:szCs w:val="24"/>
        </w:rPr>
        <w:t>,</w:t>
      </w:r>
      <w:r>
        <w:rPr>
          <w:rFonts w:eastAsia="Times New Roman" w:cs="Times New Roman"/>
          <w:szCs w:val="24"/>
        </w:rPr>
        <w:t xml:space="preserve"> οποιαδήποτε ρατσιστική και φασιστική συμπεριφορά και όχι να εγείρουμε με τη ρητορική μας φοβικά σύνδρομα</w:t>
      </w:r>
      <w:r>
        <w:rPr>
          <w:rFonts w:eastAsia="Times New Roman" w:cs="Times New Roman"/>
          <w:szCs w:val="24"/>
        </w:rPr>
        <w:t>,</w:t>
      </w:r>
      <w:r>
        <w:rPr>
          <w:rFonts w:eastAsia="Times New Roman" w:cs="Times New Roman"/>
          <w:szCs w:val="24"/>
        </w:rPr>
        <w:t xml:space="preserve"> επικαλούμενοι το δόγμα «ασφάλεια και δέος», όπως κάνουν οι συνάδελφοι της </w:t>
      </w:r>
      <w:r w:rsidRPr="00C36593">
        <w:rPr>
          <w:rFonts w:eastAsia="Times New Roman" w:cs="Times New Roman"/>
          <w:szCs w:val="24"/>
        </w:rPr>
        <w:t>Νέας Δημοκρατίας</w:t>
      </w:r>
      <w:r>
        <w:rPr>
          <w:rFonts w:eastAsia="Times New Roman" w:cs="Times New Roman"/>
          <w:szCs w:val="24"/>
        </w:rPr>
        <w:t xml:space="preserve"> ευθυγρ</w:t>
      </w:r>
      <w:r>
        <w:rPr>
          <w:rFonts w:eastAsia="Times New Roman" w:cs="Times New Roman"/>
          <w:szCs w:val="24"/>
        </w:rPr>
        <w:t>αμμιζόμενοι πλήρως με τη ρητορική της Χρυσής Αυγής. Προφανώς, κυρίες και κύριοι, οι λύσεις σε αυτά τα προβλήματα δεν μπορούν να είναι αποσπασματικές και -το σημαντικότερο- δεν μπορούν να μην λαμβάνουν υπ’ όψιν τα πραγματικά δεδομένα</w:t>
      </w:r>
      <w:r>
        <w:rPr>
          <w:rFonts w:eastAsia="Times New Roman" w:cs="Times New Roman"/>
          <w:szCs w:val="24"/>
        </w:rPr>
        <w:t>,</w:t>
      </w:r>
      <w:r>
        <w:rPr>
          <w:rFonts w:eastAsia="Times New Roman" w:cs="Times New Roman"/>
          <w:szCs w:val="24"/>
        </w:rPr>
        <w:t xml:space="preserve"> σε πολιτικό και νομικό</w:t>
      </w:r>
      <w:r>
        <w:rPr>
          <w:rFonts w:eastAsia="Times New Roman" w:cs="Times New Roman"/>
          <w:szCs w:val="24"/>
        </w:rPr>
        <w:t xml:space="preserve"> επίπεδο. </w:t>
      </w:r>
    </w:p>
    <w:p w14:paraId="413BAD08"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Ως προς το νομοσχέδιο που συζητάμε σήμερα, πριν ακόμα από την κατάθεσή του αλλά και μέσα από την κοινοβουλευτική διαδικασία έχουμε ήδη πετύχει ένα καλό επίπεδο πολιτικής συζήτησης, κάτι που έδωσε τη δυνατότητα -και αυτό το αναγνωρίζουν όλοι- να υπάρξουν αρ</w:t>
      </w:r>
      <w:r>
        <w:rPr>
          <w:rFonts w:eastAsia="Times New Roman" w:cs="Times New Roman"/>
          <w:szCs w:val="24"/>
        </w:rPr>
        <w:t xml:space="preserve">κετές βελτιώσεις ως προς το περιεχόμενό του, δημιουργώντας </w:t>
      </w:r>
      <w:r>
        <w:rPr>
          <w:rFonts w:eastAsia="Times New Roman" w:cs="Times New Roman"/>
          <w:szCs w:val="24"/>
        </w:rPr>
        <w:lastRenderedPageBreak/>
        <w:t xml:space="preserve">ενδεχομένως τη βάση για τη στοιχειώδη συνεννόηση για την οποία μίλησα προηγουμένως. </w:t>
      </w:r>
    </w:p>
    <w:p w14:paraId="413BAD09"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Ασφαλώς -και κλείνω με αυτό, κύριε Πρόεδρε- το προσφυγικό - μεταναστευτικό είναι ένα ζήτημα τέτοιας περιπλοκότητ</w:t>
      </w:r>
      <w:r>
        <w:rPr>
          <w:rFonts w:eastAsia="Times New Roman" w:cs="Times New Roman"/>
          <w:szCs w:val="24"/>
        </w:rPr>
        <w:t>ας που κανένα νομοθέτημα από μόνο του δεν μπορεί να το λύσει. Οφείλουμε, επομένως, να συνεχίσουμε τις προσπάθειες έτσι ώστε να μπορούμε κάποτε να μιλάμε για μια ευρωπαϊκή πολιτική για τη μετανάστευση και το άσυλο</w:t>
      </w:r>
      <w:r>
        <w:rPr>
          <w:rFonts w:eastAsia="Times New Roman" w:cs="Times New Roman"/>
          <w:szCs w:val="24"/>
        </w:rPr>
        <w:t>,</w:t>
      </w:r>
      <w:r>
        <w:rPr>
          <w:rFonts w:eastAsia="Times New Roman" w:cs="Times New Roman"/>
          <w:szCs w:val="24"/>
        </w:rPr>
        <w:t xml:space="preserve"> που θα σέβεται τις ανθρωπιστικές αξίες του</w:t>
      </w:r>
      <w:r>
        <w:rPr>
          <w:rFonts w:eastAsia="Times New Roman" w:cs="Times New Roman"/>
          <w:szCs w:val="24"/>
        </w:rPr>
        <w:t xml:space="preserve"> νομικού μας πολιτισμού.</w:t>
      </w:r>
    </w:p>
    <w:p w14:paraId="413BAD0A"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413BAD0B" w14:textId="77777777" w:rsidR="0028181B" w:rsidRDefault="00E316D8">
      <w:pPr>
        <w:spacing w:line="600" w:lineRule="auto"/>
        <w:ind w:firstLine="720"/>
        <w:jc w:val="center"/>
        <w:rPr>
          <w:rFonts w:eastAsia="Times New Roman" w:cs="Times New Roman"/>
          <w:szCs w:val="24"/>
        </w:rPr>
      </w:pPr>
      <w:r w:rsidRPr="00140067">
        <w:rPr>
          <w:rFonts w:eastAsia="Times New Roman" w:cs="Times New Roman"/>
          <w:szCs w:val="24"/>
        </w:rPr>
        <w:t>(Χειροκροτήματα από την πτέρυγα του ΣΥΡΙΖΑ)</w:t>
      </w:r>
    </w:p>
    <w:p w14:paraId="413BAD0C" w14:textId="77777777" w:rsidR="0028181B" w:rsidRDefault="00E316D8">
      <w:pPr>
        <w:spacing w:line="600" w:lineRule="auto"/>
        <w:ind w:firstLine="720"/>
        <w:jc w:val="both"/>
        <w:rPr>
          <w:rFonts w:eastAsia="Times New Roman" w:cs="Times New Roman"/>
          <w:szCs w:val="24"/>
        </w:rPr>
      </w:pPr>
      <w:r w:rsidRPr="00E95E1D">
        <w:rPr>
          <w:rFonts w:eastAsia="Times New Roman" w:cs="Times New Roman"/>
          <w:b/>
          <w:szCs w:val="24"/>
        </w:rPr>
        <w:t xml:space="preserve">ΠΡΟΕΔΡΕΥΩΝ (Νικήτας Κακλαμάνης): </w:t>
      </w:r>
      <w:r>
        <w:rPr>
          <w:rFonts w:eastAsia="Times New Roman" w:cs="Times New Roman"/>
          <w:szCs w:val="24"/>
        </w:rPr>
        <w:t xml:space="preserve">Κι εγώ, κυρία Καββαδία. </w:t>
      </w:r>
    </w:p>
    <w:p w14:paraId="413BAD0D"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Τον λόγο έχει ο κ. Μάξιμος Χαρακόπουλος από τη </w:t>
      </w:r>
      <w:r w:rsidRPr="00246D67">
        <w:rPr>
          <w:rFonts w:eastAsia="Times New Roman" w:cs="Times New Roman"/>
          <w:szCs w:val="24"/>
        </w:rPr>
        <w:t>Νέα Δημοκρατία</w:t>
      </w:r>
      <w:r>
        <w:rPr>
          <w:rFonts w:eastAsia="Times New Roman" w:cs="Times New Roman"/>
          <w:szCs w:val="24"/>
        </w:rPr>
        <w:t xml:space="preserve">. </w:t>
      </w:r>
    </w:p>
    <w:p w14:paraId="413BAD0E" w14:textId="77777777" w:rsidR="0028181B" w:rsidRDefault="00E316D8">
      <w:pPr>
        <w:spacing w:line="600" w:lineRule="auto"/>
        <w:ind w:firstLine="720"/>
        <w:jc w:val="both"/>
        <w:rPr>
          <w:rFonts w:eastAsia="Times New Roman" w:cs="Times New Roman"/>
          <w:szCs w:val="24"/>
        </w:rPr>
      </w:pPr>
      <w:r w:rsidRPr="00B82573">
        <w:rPr>
          <w:rFonts w:eastAsia="Times New Roman" w:cs="Times New Roman"/>
          <w:b/>
          <w:szCs w:val="24"/>
        </w:rPr>
        <w:t>ΜΑΞΙΜΟΣ ΧΑΡΑΚΟΠΟΥΛΟΣ:</w:t>
      </w:r>
      <w:r>
        <w:rPr>
          <w:rFonts w:eastAsia="Times New Roman" w:cs="Times New Roman"/>
          <w:szCs w:val="24"/>
        </w:rPr>
        <w:t xml:space="preserve"> </w:t>
      </w:r>
      <w:r w:rsidRPr="0017397F">
        <w:rPr>
          <w:rFonts w:eastAsia="Times New Roman" w:cs="Times New Roman"/>
          <w:szCs w:val="24"/>
        </w:rPr>
        <w:t>Ευχαριστώ</w:t>
      </w:r>
      <w:r>
        <w:rPr>
          <w:rFonts w:eastAsia="Times New Roman" w:cs="Times New Roman"/>
          <w:szCs w:val="24"/>
        </w:rPr>
        <w:t xml:space="preserve"> πολύ</w:t>
      </w:r>
      <w:r w:rsidRPr="0017397F">
        <w:rPr>
          <w:rFonts w:eastAsia="Times New Roman" w:cs="Times New Roman"/>
          <w:szCs w:val="24"/>
        </w:rPr>
        <w:t xml:space="preserve">, κύριε </w:t>
      </w:r>
      <w:r w:rsidRPr="0017397F">
        <w:rPr>
          <w:rFonts w:eastAsia="Times New Roman" w:cs="Times New Roman"/>
          <w:szCs w:val="24"/>
        </w:rPr>
        <w:t>Πρόεδρε</w:t>
      </w:r>
      <w:r>
        <w:rPr>
          <w:rFonts w:eastAsia="Times New Roman" w:cs="Times New Roman"/>
          <w:szCs w:val="24"/>
        </w:rPr>
        <w:t xml:space="preserve">. </w:t>
      </w:r>
    </w:p>
    <w:p w14:paraId="413BAD0F" w14:textId="77777777" w:rsidR="0028181B" w:rsidRDefault="00E316D8">
      <w:pPr>
        <w:spacing w:line="600" w:lineRule="auto"/>
        <w:ind w:firstLine="720"/>
        <w:jc w:val="both"/>
        <w:rPr>
          <w:rFonts w:eastAsia="Times New Roman" w:cs="Times New Roman"/>
          <w:szCs w:val="24"/>
        </w:rPr>
      </w:pPr>
      <w:r w:rsidRPr="00A1004C">
        <w:rPr>
          <w:rFonts w:eastAsia="Times New Roman" w:cs="Times New Roman"/>
          <w:szCs w:val="24"/>
        </w:rPr>
        <w:lastRenderedPageBreak/>
        <w:t>Κυρίες και κύριοι συνάδελφοι</w:t>
      </w:r>
      <w:r>
        <w:rPr>
          <w:rFonts w:eastAsia="Times New Roman" w:cs="Times New Roman"/>
          <w:szCs w:val="24"/>
        </w:rPr>
        <w:t>, για πάνω από τρία χρόνια το μεταναστευτικό έχει καταστεί μείζον ζήτημα, μία «βόμβα»</w:t>
      </w:r>
      <w:r>
        <w:rPr>
          <w:rFonts w:eastAsia="Times New Roman" w:cs="Times New Roman"/>
          <w:szCs w:val="24"/>
        </w:rPr>
        <w:t>,</w:t>
      </w:r>
      <w:r>
        <w:rPr>
          <w:rFonts w:eastAsia="Times New Roman" w:cs="Times New Roman"/>
          <w:szCs w:val="24"/>
        </w:rPr>
        <w:t xml:space="preserve"> που είναι έτοιμη να εκραγεί ανά πάσα στιγμή στη Λέσβο, όπου η Μόρια είναι συνώνυμο της εξαθλίωσης και της ανομίας, στη Χίο, στη Σάμ</w:t>
      </w:r>
      <w:r>
        <w:rPr>
          <w:rFonts w:eastAsia="Times New Roman" w:cs="Times New Roman"/>
          <w:szCs w:val="24"/>
        </w:rPr>
        <w:t xml:space="preserve">ο, στον Έβρο όπου οι ροές αυξάνονται καθημερινά. </w:t>
      </w:r>
    </w:p>
    <w:p w14:paraId="413BAD10"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Αναμφίβολα και πριν από την εκλογή του </w:t>
      </w:r>
      <w:r w:rsidRPr="00C0242A">
        <w:rPr>
          <w:rFonts w:eastAsia="Times New Roman" w:cs="Times New Roman"/>
          <w:szCs w:val="24"/>
        </w:rPr>
        <w:t>ΣΥΡΙΖΑ</w:t>
      </w:r>
      <w:r>
        <w:rPr>
          <w:rFonts w:eastAsia="Times New Roman" w:cs="Times New Roman"/>
          <w:szCs w:val="24"/>
        </w:rPr>
        <w:t xml:space="preserve"> το πρόβλημα υφίστατο, αλλά ποτέ στην ανεξέλεγκτη διάσταση</w:t>
      </w:r>
      <w:r>
        <w:rPr>
          <w:rFonts w:eastAsia="Times New Roman" w:cs="Times New Roman"/>
          <w:szCs w:val="24"/>
        </w:rPr>
        <w:t>,</w:t>
      </w:r>
      <w:r>
        <w:rPr>
          <w:rFonts w:eastAsia="Times New Roman" w:cs="Times New Roman"/>
          <w:szCs w:val="24"/>
        </w:rPr>
        <w:t xml:space="preserve"> που πήρε μετά τον Ιανουάριο του 2015, γιατί τότε κάποιες ιδεοληψίες για τους μετανάστες που λιάζονται</w:t>
      </w:r>
      <w:r>
        <w:rPr>
          <w:rFonts w:eastAsia="Times New Roman" w:cs="Times New Roman"/>
          <w:szCs w:val="24"/>
        </w:rPr>
        <w:t xml:space="preserve"> και εξαφανίζονται έγιναν ημιεπίσημη ιδεολογία της νέας διακυβέρνησης και οι τοπικές κοινωνίες αφέθηκαν στην τύχη τους. Τα έζησε άλλωστε και  ο ίδιος ο κ. Τσίπρας στη Λέσβο, εκεί όπου όπως και στη Χίο τον υποδέχθηκαν με κατεβασμένα ρολά και με μια μεγάλη σ</w:t>
      </w:r>
      <w:r>
        <w:rPr>
          <w:rFonts w:eastAsia="Times New Roman" w:cs="Times New Roman"/>
          <w:szCs w:val="24"/>
        </w:rPr>
        <w:t xml:space="preserve">υγκέντρωση διαμαρτυρίας καθολικού χαρακτήρα, την οποία βεβαίως ο κ. Τσίπρας και ο </w:t>
      </w:r>
      <w:r w:rsidRPr="00C0242A">
        <w:rPr>
          <w:rFonts w:eastAsia="Times New Roman" w:cs="Times New Roman"/>
          <w:szCs w:val="24"/>
        </w:rPr>
        <w:t>ΣΥΡΙΖΑ</w:t>
      </w:r>
      <w:r>
        <w:rPr>
          <w:rFonts w:eastAsia="Times New Roman" w:cs="Times New Roman"/>
          <w:szCs w:val="24"/>
        </w:rPr>
        <w:t xml:space="preserve"> με τις γνωστές διχαστικές λογικές τους την απέδωσαν σε ακροδεξιούς, κατηγορώντας τους απλούς πολίτες του νησιού, υποτιμώντας την αγωνία τους για τις ζωές τους που υποβ</w:t>
      </w:r>
      <w:r>
        <w:rPr>
          <w:rFonts w:eastAsia="Times New Roman" w:cs="Times New Roman"/>
          <w:szCs w:val="24"/>
        </w:rPr>
        <w:t xml:space="preserve">αθμίζονται, για τον φόβο που πλέον φωλιάζει στην καθημερινότητά τους. </w:t>
      </w:r>
    </w:p>
    <w:p w14:paraId="413BAD11"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lastRenderedPageBreak/>
        <w:t xml:space="preserve">Γιατί στην </w:t>
      </w:r>
      <w:r w:rsidRPr="0094038A">
        <w:rPr>
          <w:rFonts w:eastAsia="Times New Roman" w:cs="Times New Roman"/>
          <w:szCs w:val="24"/>
        </w:rPr>
        <w:t>Κυβέρνηση</w:t>
      </w:r>
      <w:r>
        <w:rPr>
          <w:rFonts w:eastAsia="Times New Roman" w:cs="Times New Roman"/>
          <w:szCs w:val="24"/>
        </w:rPr>
        <w:t xml:space="preserve">, παρά την προσγείωση στη σκληρή πραγματικότητα, είναι πολλοί ακόμα εκείνοι που παραμένουν στην ουσία τυφλωμένοι από τις εμμονές τους, γιατί δεν θέλουν να αναλάβουν </w:t>
      </w:r>
      <w:r>
        <w:rPr>
          <w:rFonts w:eastAsia="Times New Roman" w:cs="Times New Roman"/>
          <w:szCs w:val="24"/>
        </w:rPr>
        <w:t xml:space="preserve">τις σοβαρές τους ευθύνες, όπως κάνουν κάθε φορά που υπάρχει κάποιο πρόβλημα, όπως κάνουν για τα Εξάρχεια, για την εγκληματικότητα, για την ανομία στα ΤΕΙ. Πετάνε «λάσπη» στη </w:t>
      </w:r>
      <w:r w:rsidRPr="00246D67">
        <w:rPr>
          <w:rFonts w:eastAsia="Times New Roman" w:cs="Times New Roman"/>
          <w:szCs w:val="24"/>
        </w:rPr>
        <w:t>Νέα Δημοκρατία</w:t>
      </w:r>
      <w:r>
        <w:rPr>
          <w:rFonts w:eastAsia="Times New Roman" w:cs="Times New Roman"/>
          <w:szCs w:val="24"/>
        </w:rPr>
        <w:t xml:space="preserve"> και νομίζουν ότι ξεμπέρδεψαν. Πλανώνται όμως πλάνην οικτράν. </w:t>
      </w:r>
    </w:p>
    <w:p w14:paraId="413BAD12"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Και μ</w:t>
      </w:r>
      <w:r>
        <w:rPr>
          <w:rFonts w:eastAsia="Times New Roman" w:cs="Times New Roman"/>
          <w:szCs w:val="24"/>
        </w:rPr>
        <w:t>ιλούν έτσι την ώρα που η Άγκυρα για λόγους εκβιασμού της Ελλάδας αλλά και της Ευρώπης αυξάνει ραγδαία τις μεταναστευτικές ροές, δημιουργώντας μάλιστα και νέες διαδρομές οι οποίες είναι επικίνδυνες για την εθνική μας ασφάλεια στον Έβρο, αλλά</w:t>
      </w:r>
      <w:r w:rsidRPr="00D77560">
        <w:rPr>
          <w:rFonts w:eastAsia="Times New Roman" w:cs="Times New Roman"/>
          <w:szCs w:val="24"/>
        </w:rPr>
        <w:t xml:space="preserve"> </w:t>
      </w:r>
      <w:r>
        <w:rPr>
          <w:rFonts w:eastAsia="Times New Roman" w:cs="Times New Roman"/>
          <w:szCs w:val="24"/>
        </w:rPr>
        <w:t>και διά θαλάσση</w:t>
      </w:r>
      <w:r>
        <w:rPr>
          <w:rFonts w:eastAsia="Times New Roman" w:cs="Times New Roman"/>
          <w:szCs w:val="24"/>
        </w:rPr>
        <w:t>ς στις ακτές της Θράκης, όπως έγινε πρόσφατα με πλοιάριο</w:t>
      </w:r>
      <w:r>
        <w:rPr>
          <w:rFonts w:eastAsia="Times New Roman" w:cs="Times New Roman"/>
          <w:szCs w:val="24"/>
        </w:rPr>
        <w:t>,</w:t>
      </w:r>
      <w:r>
        <w:rPr>
          <w:rFonts w:eastAsia="Times New Roman" w:cs="Times New Roman"/>
          <w:szCs w:val="24"/>
        </w:rPr>
        <w:t xml:space="preserve"> που ξεφόρτωσε μετανάστες στις ακτές της Ροδόπης. </w:t>
      </w:r>
    </w:p>
    <w:p w14:paraId="413BAD13" w14:textId="77777777" w:rsidR="0028181B" w:rsidRDefault="00E316D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ρωτάμε: αν είναι δύσκολη σχετικά η φύλαξη των θαλασσίων συνόρων -ναι και η θάλασσα έχει θαλάσσια σύνορα, τώρα το έμαθε και ο κ. Τσίπρας- γιατί δ</w:t>
      </w:r>
      <w:r>
        <w:rPr>
          <w:rFonts w:eastAsia="Times New Roman" w:cs="Times New Roman"/>
          <w:szCs w:val="24"/>
        </w:rPr>
        <w:t xml:space="preserve">εν μπορούν </w:t>
      </w:r>
      <w:r>
        <w:rPr>
          <w:rFonts w:eastAsia="Times New Roman" w:cs="Times New Roman"/>
          <w:szCs w:val="24"/>
        </w:rPr>
        <w:lastRenderedPageBreak/>
        <w:t xml:space="preserve">να φυλαχθούν τα χερσαία σύνορα; Είναι αυτή η εικόνα ενός σοβαρού κυρίαρχου κράτους; Εξακολουθείτε να είστε υπέρ της κατεδάφισης του φράχτη στον Έβρο που υποστήριζαν στελέχη σας; </w:t>
      </w:r>
    </w:p>
    <w:p w14:paraId="413BAD14" w14:textId="77777777" w:rsidR="0028181B" w:rsidRDefault="00E316D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σημερινό νομοσχέδιο έρχεται με χα</w:t>
      </w:r>
      <w:r>
        <w:rPr>
          <w:rFonts w:eastAsia="Times New Roman" w:cs="Times New Roman"/>
          <w:szCs w:val="24"/>
        </w:rPr>
        <w:t xml:space="preserve">ρακτηριστική καθυστέρηση, χωρίς δημόσια διαβούλευση και προετοιμασία, αφού φθάσαμε το 2017 σε πενήντα οκτώ χιλιάδες εξακόσια εξήντα αιτήματα ασύλου και εφέτος -μέχρι τώρα- σε περίπου δεκατρείς χιλιάδες τριακόσια πενήντα, με κάθε αίτημα να χρειάζεται έξι ή </w:t>
      </w:r>
      <w:r>
        <w:rPr>
          <w:rFonts w:eastAsia="Times New Roman" w:cs="Times New Roman"/>
          <w:szCs w:val="24"/>
        </w:rPr>
        <w:t xml:space="preserve">και περισσότερους μήνες για να εξεταστεί. </w:t>
      </w:r>
    </w:p>
    <w:p w14:paraId="413BAD15" w14:textId="77777777" w:rsidR="0028181B" w:rsidRDefault="00E316D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Το νομοσχέδιο επιδιώκει να ανακουφίσει την κατάσταση στα νέα γκέτο που δημιούργησε ο ΣΥΡΙΖΑ, ο ίδιος που έβγαινε «στα κεραμίδια» για την Αμυγδαλέζα, στα γκέτο όπου</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κυριαρχούν απάνθρωπες συνθήκες και βρί</w:t>
      </w:r>
      <w:r>
        <w:rPr>
          <w:rFonts w:eastAsia="Times New Roman" w:cs="Times New Roman"/>
          <w:szCs w:val="24"/>
        </w:rPr>
        <w:t xml:space="preserve">θουν από κρούσματα εκμετάλλευσης ανθρώπων και βία, με θύματα εν τέλει τους πρόσφυγες, τους μετανάστες, αλλά και τις τοπικές κοινωνίες. </w:t>
      </w:r>
    </w:p>
    <w:p w14:paraId="413BAD16" w14:textId="77777777" w:rsidR="0028181B" w:rsidRDefault="00E316D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Το ένα σκέλος της λύσης του προβλήματος είναι ξεκάθαρο: Επιτάχυνση της διαδικασίας εξέτασης των αιτημάτων ασύλου, να γίν</w:t>
      </w:r>
      <w:r>
        <w:rPr>
          <w:rFonts w:eastAsia="Times New Roman" w:cs="Times New Roman"/>
          <w:szCs w:val="24"/>
        </w:rPr>
        <w:t xml:space="preserve">εται σαφής διαχωρισμός προσφύγων και μεταναστών. </w:t>
      </w:r>
    </w:p>
    <w:p w14:paraId="413BAD17" w14:textId="77777777" w:rsidR="0028181B" w:rsidRDefault="00E316D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Είναι θετικό γεγονός, κύριε Υπουργέ, η αύξηση των ανεξάρτητων επιτροπών στην Αρχή Προσφυγών. </w:t>
      </w:r>
    </w:p>
    <w:p w14:paraId="413BAD18" w14:textId="77777777" w:rsidR="0028181B" w:rsidRDefault="00E316D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Βασική παράμετρος, όμως, της λύσης είναι οι επιστροφές. Η Τουρκία θα πρέπει να σεβαστεί τη </w:t>
      </w:r>
      <w:r>
        <w:rPr>
          <w:rFonts w:eastAsia="Times New Roman" w:cs="Times New Roman"/>
          <w:szCs w:val="24"/>
        </w:rPr>
        <w:t>σ</w:t>
      </w:r>
      <w:r>
        <w:rPr>
          <w:rFonts w:eastAsia="Times New Roman" w:cs="Times New Roman"/>
          <w:szCs w:val="24"/>
        </w:rPr>
        <w:t>υμφωνία και αυτό είν</w:t>
      </w:r>
      <w:r>
        <w:rPr>
          <w:rFonts w:eastAsia="Times New Roman" w:cs="Times New Roman"/>
          <w:szCs w:val="24"/>
        </w:rPr>
        <w:t xml:space="preserve">αι οπωσδήποτε έργο που απαιτεί τη συνεργασία και τον συντονισμό της Ευρώπης. </w:t>
      </w:r>
    </w:p>
    <w:p w14:paraId="413BAD19" w14:textId="77777777" w:rsidR="0028181B" w:rsidRDefault="00E316D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Η αποσυμφόρηση των </w:t>
      </w:r>
      <w:r>
        <w:rPr>
          <w:rFonts w:eastAsia="Times New Roman" w:cs="Times New Roman"/>
          <w:szCs w:val="24"/>
          <w:lang w:val="en-US"/>
        </w:rPr>
        <w:t>hot</w:t>
      </w:r>
      <w:r w:rsidRPr="004B4CBD">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lang w:val="en-US"/>
        </w:rPr>
        <w:t>s</w:t>
      </w:r>
      <w:r>
        <w:rPr>
          <w:rFonts w:eastAsia="Times New Roman" w:cs="Times New Roman"/>
          <w:szCs w:val="24"/>
        </w:rPr>
        <w:t xml:space="preserve"> στα νησιά είναι μια αναγκαιότητα. Όμως, αυτό δεν πρέπει να έχει ως συνέπεια τη μεταφορά του προβλήματος στην ηπειρωτική Ελλάδα ούτε, βέβαια, κατ’ αυτόν τον τρόπο να έχουμε αύξηση των εισροών, να σταλεί ένα λανθασμένο μήνυμα στην άλλη πλευρά. </w:t>
      </w:r>
    </w:p>
    <w:p w14:paraId="413BAD1A" w14:textId="77777777" w:rsidR="0028181B" w:rsidRDefault="00E316D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Σοβαρό κενό,</w:t>
      </w:r>
      <w:r>
        <w:rPr>
          <w:rFonts w:eastAsia="Times New Roman" w:cs="Times New Roman"/>
          <w:szCs w:val="24"/>
        </w:rPr>
        <w:t xml:space="preserve"> ωστόσο, υπάρχει και στη δράση των μη κυβερνητικών οργανώσεων και αυτό δεν χρειάζεται καμμία Ευρώπη να μας το υποδείξει ή να μας βοηθήσει. Το τι συμβαίνει σε όλες αυτές τις περιοχές τις εθνικά ευαίσθητες είναι γνωστό. Διάφορες ΜΚΟ, χωρίς ένα κανονιστικό πλ</w:t>
      </w:r>
      <w:r>
        <w:rPr>
          <w:rFonts w:eastAsia="Times New Roman" w:cs="Times New Roman"/>
          <w:szCs w:val="24"/>
        </w:rPr>
        <w:t>αίσιο, με άγνωστους χρηματοδότες και άδηλους στόχους, σε κάποιες περιπτώσεις έχουν καταστεί κράτος εν κράτει, δρώντας σε πληθυσμούς προσφύγων και μεταναστών</w:t>
      </w:r>
      <w:r w:rsidRPr="00690813">
        <w:rPr>
          <w:rFonts w:eastAsia="Times New Roman" w:cs="Times New Roman"/>
          <w:szCs w:val="24"/>
        </w:rPr>
        <w:t>,</w:t>
      </w:r>
      <w:r>
        <w:rPr>
          <w:rFonts w:eastAsia="Times New Roman" w:cs="Times New Roman"/>
          <w:szCs w:val="24"/>
        </w:rPr>
        <w:t xml:space="preserve"> που προέρχονται από περιοχές όπου μισαλλόδοξες και ακραίες ιδεολογίες είναι ιδιαίτερα διαδεδομένες</w:t>
      </w:r>
      <w:r>
        <w:rPr>
          <w:rFonts w:eastAsia="Times New Roman" w:cs="Times New Roman"/>
          <w:szCs w:val="24"/>
        </w:rPr>
        <w:t xml:space="preserve">. </w:t>
      </w:r>
    </w:p>
    <w:p w14:paraId="413BAD1B" w14:textId="77777777" w:rsidR="0028181B" w:rsidRDefault="00E316D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Αντιλαμβανόμαστε ότι στο χαλαρό αυτό πλαίσιο λειτουργούν και πολλές ΜΚΟ</w:t>
      </w:r>
      <w:r w:rsidRPr="0001517C">
        <w:rPr>
          <w:rFonts w:eastAsia="Times New Roman" w:cs="Times New Roman"/>
          <w:szCs w:val="24"/>
        </w:rPr>
        <w:t>,</w:t>
      </w:r>
      <w:r>
        <w:rPr>
          <w:rFonts w:eastAsia="Times New Roman" w:cs="Times New Roman"/>
          <w:szCs w:val="24"/>
        </w:rPr>
        <w:t xml:space="preserve"> που διάκεινται φιλικά προς την Κυβέρνηση, ότι εντός αυτών βρίσκουν εργασία εκατοντάδες «αλληλέγγυοι». Όμως, όταν μιλάμε για εθνική ασφάλεια, δεν χωρούν αυτού του είδους τα παιχνίδι</w:t>
      </w:r>
      <w:r>
        <w:rPr>
          <w:rFonts w:eastAsia="Times New Roman" w:cs="Times New Roman"/>
          <w:szCs w:val="24"/>
        </w:rPr>
        <w:t xml:space="preserve">α. </w:t>
      </w:r>
    </w:p>
    <w:p w14:paraId="413BAD1C" w14:textId="77777777" w:rsidR="0028181B" w:rsidRDefault="00E316D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Αναμφίβολα, κύριε Πρόεδρε, το προσφυγικό-μεταναστευτικό είναι πρωτίστως ευρωπαϊκό πρόβλημα. Η Ελλάδα σηκώνει πολλαπλάσιο βάρος από εκείνο που της αναλογεί, με κίνδυνο να γίνει μια μόνιμη αποθήκη ψυχών. Δυστυχώς, δεν έχουν επιδείξει </w:t>
      </w:r>
      <w:r>
        <w:rPr>
          <w:rFonts w:eastAsia="Times New Roman" w:cs="Times New Roman"/>
          <w:szCs w:val="24"/>
        </w:rPr>
        <w:lastRenderedPageBreak/>
        <w:t>όλα τα ευρωπαϊκά κρά</w:t>
      </w:r>
      <w:r>
        <w:rPr>
          <w:rFonts w:eastAsia="Times New Roman" w:cs="Times New Roman"/>
          <w:szCs w:val="24"/>
        </w:rPr>
        <w:t xml:space="preserve">τη την απαιτούμενη αλληλεγγύη σε χώρες  όπως η Ελλάδα, που είναι πύλες εισόδου μεταναστών και προσφύγων. </w:t>
      </w:r>
    </w:p>
    <w:p w14:paraId="413BAD1D" w14:textId="77777777" w:rsidR="0028181B" w:rsidRDefault="00E316D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Είναι, λοιπόν, επιβεβλημένη η υλοποίηση του προγράμματος μετεγκατάστασης προσφύγων και μεταναστών σε όλες τις χώρες της Ευρωπαϊκής Ένωσης. Είναι, όμως</w:t>
      </w:r>
      <w:r>
        <w:rPr>
          <w:rFonts w:eastAsia="Times New Roman" w:cs="Times New Roman"/>
          <w:szCs w:val="24"/>
        </w:rPr>
        <w:t xml:space="preserve">, επιβεβλημένη και η ουσιαστική φύλαξη των συνόρων, όπως επιβεβλημένη είναι και η απορρόφηση των ευρωπαϊκών κονδυλίων που λιμνάζουν. </w:t>
      </w:r>
    </w:p>
    <w:p w14:paraId="413BAD1E" w14:textId="77777777" w:rsidR="0028181B" w:rsidRDefault="00E316D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Εν κατακλείδι, το προσφυγικό-μεταναστευτικό δεν είναι πρόβλημα που σηκώνει αναβολή. Είναι ζήτημα που απειλεί την ίδια την </w:t>
      </w:r>
      <w:r>
        <w:rPr>
          <w:rFonts w:eastAsia="Times New Roman" w:cs="Times New Roman"/>
          <w:szCs w:val="24"/>
        </w:rPr>
        <w:t xml:space="preserve">κοινωνική συνοχή και πρέπει να δοθούν ολοκληρωμένες λύσεις σήμερα και όχι ημίμετρα, όπως οι διατάξεις που συζητούμε. </w:t>
      </w:r>
    </w:p>
    <w:p w14:paraId="413BAD1F" w14:textId="77777777" w:rsidR="0028181B" w:rsidRDefault="00E316D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413BAD20" w14:textId="77777777" w:rsidR="0028181B" w:rsidRDefault="00E316D8">
      <w:pPr>
        <w:spacing w:line="600" w:lineRule="auto"/>
        <w:ind w:firstLine="709"/>
        <w:jc w:val="center"/>
        <w:rPr>
          <w:rFonts w:eastAsia="Times New Roman" w:cs="Times New Roman"/>
          <w:szCs w:val="24"/>
        </w:rPr>
      </w:pPr>
      <w:r w:rsidRPr="00635622">
        <w:rPr>
          <w:rFonts w:eastAsia="Times New Roman" w:cs="Times New Roman"/>
          <w:szCs w:val="24"/>
        </w:rPr>
        <w:t>(Χειροκροτήματα από την πτέρυγα της Νέας Δημοκρατίας)</w:t>
      </w:r>
    </w:p>
    <w:p w14:paraId="413BAD21" w14:textId="77777777" w:rsidR="0028181B" w:rsidRDefault="00E316D8">
      <w:pPr>
        <w:tabs>
          <w:tab w:val="left" w:pos="2738"/>
          <w:tab w:val="center" w:pos="4753"/>
          <w:tab w:val="left" w:pos="5723"/>
        </w:tabs>
        <w:spacing w:line="600" w:lineRule="auto"/>
        <w:ind w:firstLine="720"/>
        <w:jc w:val="both"/>
        <w:rPr>
          <w:rFonts w:eastAsia="Times New Roman" w:cs="Times New Roman"/>
          <w:szCs w:val="24"/>
        </w:rPr>
      </w:pPr>
      <w:r w:rsidRPr="00E80698">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 xml:space="preserve">Και εγώ, κύριε Χαρακόπουλε. </w:t>
      </w:r>
    </w:p>
    <w:p w14:paraId="413BAD22" w14:textId="77777777" w:rsidR="0028181B" w:rsidRDefault="00E316D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Κλείνουμε την πρώτη τριάδα ομιλητών με τον κ. Καρρά. </w:t>
      </w:r>
    </w:p>
    <w:p w14:paraId="413BAD23" w14:textId="77777777" w:rsidR="0028181B" w:rsidRDefault="00E316D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Ορίστε, κύριε Καρρά, έχετε τον λόγο. </w:t>
      </w:r>
    </w:p>
    <w:p w14:paraId="413BAD24" w14:textId="77777777" w:rsidR="0028181B" w:rsidRDefault="00E316D8">
      <w:pPr>
        <w:spacing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ΔΗΜΗΤΡΙΟΣ ΚΑΡΡΑΣ:</w:t>
      </w:r>
      <w:r>
        <w:rPr>
          <w:rFonts w:eastAsia="Times New Roman" w:cs="Times New Roman"/>
          <w:szCs w:val="24"/>
        </w:rPr>
        <w:t xml:space="preserve"> Ευχαριστώ, κύριε Πρόεδρε.</w:t>
      </w:r>
    </w:p>
    <w:p w14:paraId="413BAD25"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Το ζήτημα που τίθεται όταν συζητάμε ένα νομοσχέδιο σχετικά με τη μεταναστευτική πολιτική ή το προσφυγικό</w:t>
      </w:r>
      <w:r>
        <w:rPr>
          <w:rFonts w:eastAsia="Times New Roman" w:cs="Times New Roman"/>
          <w:szCs w:val="24"/>
        </w:rPr>
        <w:t xml:space="preserve"> ζήτη</w:t>
      </w:r>
      <w:r>
        <w:rPr>
          <w:rFonts w:eastAsia="Times New Roman" w:cs="Times New Roman"/>
          <w:szCs w:val="24"/>
        </w:rPr>
        <w:t>μα</w:t>
      </w:r>
      <w:r>
        <w:rPr>
          <w:rFonts w:eastAsia="Times New Roman" w:cs="Times New Roman"/>
          <w:szCs w:val="24"/>
        </w:rPr>
        <w:t xml:space="preserve">, το οποίο είναι στην πρώτη γραμμή της Ελλάδος </w:t>
      </w:r>
      <w:r>
        <w:rPr>
          <w:rFonts w:eastAsia="Times New Roman" w:cs="Times New Roman"/>
          <w:szCs w:val="24"/>
        </w:rPr>
        <w:t>και προκειμένου</w:t>
      </w:r>
      <w:r>
        <w:rPr>
          <w:rFonts w:eastAsia="Times New Roman" w:cs="Times New Roman"/>
          <w:szCs w:val="24"/>
        </w:rPr>
        <w:t xml:space="preserve"> να βρίσκουμε απάντηση εάν το νομοσχέδιο είναι θετικό και θα λύσει προβλήματα,</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να αποτιμούμε </w:t>
      </w:r>
      <w:r>
        <w:rPr>
          <w:rFonts w:eastAsia="Times New Roman" w:cs="Times New Roman"/>
          <w:szCs w:val="24"/>
        </w:rPr>
        <w:t xml:space="preserve">την τρέχουσα κατάσταση και </w:t>
      </w:r>
      <w:r>
        <w:rPr>
          <w:rFonts w:eastAsia="Times New Roman" w:cs="Times New Roman"/>
          <w:szCs w:val="24"/>
        </w:rPr>
        <w:t>στη συγκεκριμένη περίπτωση τη δήλωση Τουρκίας-Ευρωπαϊκής Ένωσης στ</w:t>
      </w:r>
      <w:r>
        <w:rPr>
          <w:rFonts w:eastAsia="Times New Roman" w:cs="Times New Roman"/>
          <w:szCs w:val="24"/>
        </w:rPr>
        <w:t>ις 18 Μαρτίου του 2016</w:t>
      </w:r>
      <w:r>
        <w:rPr>
          <w:rFonts w:eastAsia="Times New Roman" w:cs="Times New Roman"/>
          <w:szCs w:val="24"/>
        </w:rPr>
        <w:t xml:space="preserve"> και την εφαρμογή της</w:t>
      </w:r>
      <w:r>
        <w:rPr>
          <w:rFonts w:eastAsia="Times New Roman" w:cs="Times New Roman"/>
          <w:szCs w:val="24"/>
        </w:rPr>
        <w:t>.</w:t>
      </w:r>
    </w:p>
    <w:p w14:paraId="413BAD26"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Και γιατί τοποθετούμαι σε αυτό; Γιατί στις 18 Μαρτίου του 2016 υπήρχε η κοινή δήλωση</w:t>
      </w:r>
      <w:r w:rsidRPr="006D2851">
        <w:rPr>
          <w:rFonts w:eastAsia="Times New Roman" w:cs="Times New Roman"/>
          <w:szCs w:val="24"/>
        </w:rPr>
        <w:t>,</w:t>
      </w:r>
      <w:r>
        <w:rPr>
          <w:rFonts w:eastAsia="Times New Roman" w:cs="Times New Roman"/>
          <w:szCs w:val="24"/>
        </w:rPr>
        <w:t xml:space="preserve"> που υποχρέωνε και την Ελλάδα σε ενέργειες και την 1</w:t>
      </w:r>
      <w:r w:rsidRPr="00B645F8">
        <w:rPr>
          <w:rFonts w:eastAsia="Times New Roman" w:cs="Times New Roman"/>
          <w:szCs w:val="24"/>
          <w:vertAlign w:val="superscript"/>
        </w:rPr>
        <w:t>η</w:t>
      </w:r>
      <w:r>
        <w:rPr>
          <w:rFonts w:eastAsia="Times New Roman" w:cs="Times New Roman"/>
          <w:szCs w:val="24"/>
        </w:rPr>
        <w:t xml:space="preserve"> Απριλίου του 2016 ήρθε το νομοσχέδιο για τον ν</w:t>
      </w:r>
      <w:r w:rsidRPr="00690813">
        <w:rPr>
          <w:rFonts w:eastAsia="Times New Roman" w:cs="Times New Roman"/>
          <w:szCs w:val="24"/>
        </w:rPr>
        <w:t>.</w:t>
      </w:r>
      <w:r>
        <w:rPr>
          <w:rFonts w:eastAsia="Times New Roman" w:cs="Times New Roman"/>
          <w:szCs w:val="24"/>
        </w:rPr>
        <w:t xml:space="preserve"> 4375 που θα αντιμετώπιζε -υποτίθεται- τα ζητήματα </w:t>
      </w:r>
      <w:r>
        <w:rPr>
          <w:rFonts w:eastAsia="Times New Roman" w:cs="Times New Roman"/>
          <w:szCs w:val="24"/>
        </w:rPr>
        <w:lastRenderedPageBreak/>
        <w:t>προστασίας των μεταναστών και προσφύγων, αλλά και θα διευκόλυνε τις διαδικασίες να αντιμετωπίζονται σύμφωνα με τη δήλωση αυτή.</w:t>
      </w:r>
    </w:p>
    <w:p w14:paraId="413BAD27"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Τι έλεγε η δήλωση; Ότι στα νησιά θα αντιμετωπίζονται τα αιτήματα ασύλου, θα επ</w:t>
      </w:r>
      <w:r>
        <w:rPr>
          <w:rFonts w:eastAsia="Times New Roman" w:cs="Times New Roman"/>
          <w:szCs w:val="24"/>
        </w:rPr>
        <w:t>ιστρέφονται όσοι δεν έχουν δικαίωμα διεθνούς προστασίας κι όσοι τυγχάνουν της διεθνούς προστασίας θα μπορούν να μετακινούνται. Τι έγινε απ’ όλα αυτά; Δυστυχώς, τίποτα. Διότι η μεν Τουρκία δέχεται περιορισμένες επιστροφές. Και αυτό οφείλεται και σε δική μας</w:t>
      </w:r>
      <w:r>
        <w:rPr>
          <w:rFonts w:eastAsia="Times New Roman" w:cs="Times New Roman"/>
          <w:szCs w:val="24"/>
        </w:rPr>
        <w:t xml:space="preserve"> ευθύνη, για τον λόγο ότι έχουμε θεσπίσει διαδικασίες πολυτελείς και ατέρμονες. Δίνουμε, λοιπόν, επιχειρήματα στους γείτονές μας να μην ακολουθούν</w:t>
      </w:r>
      <w:r>
        <w:rPr>
          <w:rFonts w:eastAsia="Times New Roman" w:cs="Times New Roman"/>
          <w:szCs w:val="24"/>
        </w:rPr>
        <w:t xml:space="preserve"> όσα δεσμεύτηκαν</w:t>
      </w:r>
      <w:r>
        <w:rPr>
          <w:rFonts w:eastAsia="Times New Roman" w:cs="Times New Roman"/>
          <w:szCs w:val="24"/>
        </w:rPr>
        <w:t xml:space="preserve">. Δίνουμε, επίσης, επιχειρήματα και στους Ευρωπαίους, οι οποίοι μετά τη Συμφωνία Βίσενγκραντ, </w:t>
      </w:r>
      <w:r>
        <w:rPr>
          <w:rFonts w:eastAsia="Times New Roman" w:cs="Times New Roman"/>
          <w:szCs w:val="24"/>
        </w:rPr>
        <w:t>μετά το κλείσιμο του βαλκανικού δρόμου, ουσιαστικά δεν δέχονται πλέον μετανάστες ή πρόσφυγες και το θέτουν πάντοτε υπό αμφισβήτηση. Και δεν χρειάζεται να θυμίσω και τις πρόσφατες συναντήσεις Όρμπαν - Κουρτς ή στις δηλώσεις στις οποίες προέβησαν προ εβδομάδ</w:t>
      </w:r>
      <w:r>
        <w:rPr>
          <w:rFonts w:eastAsia="Times New Roman" w:cs="Times New Roman"/>
          <w:szCs w:val="24"/>
        </w:rPr>
        <w:t>ος.</w:t>
      </w:r>
    </w:p>
    <w:p w14:paraId="413BAD28"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lastRenderedPageBreak/>
        <w:t xml:space="preserve">Πάμε, λοιπόν, να το δούμε. Κατά τη δική μου άποψη, η αποτίμηση της </w:t>
      </w:r>
      <w:r>
        <w:rPr>
          <w:rFonts w:eastAsia="Times New Roman" w:cs="Times New Roman"/>
          <w:szCs w:val="24"/>
        </w:rPr>
        <w:t>σ</w:t>
      </w:r>
      <w:r>
        <w:rPr>
          <w:rFonts w:eastAsia="Times New Roman" w:cs="Times New Roman"/>
          <w:szCs w:val="24"/>
        </w:rPr>
        <w:t xml:space="preserve">υμφωνίας - </w:t>
      </w:r>
      <w:r>
        <w:rPr>
          <w:rFonts w:eastAsia="Times New Roman" w:cs="Times New Roman"/>
          <w:szCs w:val="24"/>
        </w:rPr>
        <w:t>δ</w:t>
      </w:r>
      <w:r>
        <w:rPr>
          <w:rFonts w:eastAsia="Times New Roman" w:cs="Times New Roman"/>
          <w:szCs w:val="24"/>
        </w:rPr>
        <w:t xml:space="preserve">ήλωσης Ευρωπαϊκής Ένωσης-Τουρκίας είναι ετεροβαρής υπέρ της Τουρκίας. Εμείς, λοιπόν, δεν πετύχαμε εκείνο το οποίο θα μπορούσε να μας δώσει η αντιμετώπιση του προσφυγικού - </w:t>
      </w:r>
      <w:r>
        <w:rPr>
          <w:rFonts w:eastAsia="Times New Roman" w:cs="Times New Roman"/>
          <w:szCs w:val="24"/>
        </w:rPr>
        <w:t>μεταναστευτικού και μείναμε απλώς σε διαδικασίες. Και προσπαθούμε σήμερα να αλλάξουμε λίγο τον νόμο -και μιλώ για τον ν</w:t>
      </w:r>
      <w:r>
        <w:rPr>
          <w:rFonts w:eastAsia="Times New Roman" w:cs="Times New Roman"/>
          <w:szCs w:val="24"/>
        </w:rPr>
        <w:t>.</w:t>
      </w:r>
      <w:r>
        <w:rPr>
          <w:rFonts w:eastAsia="Times New Roman" w:cs="Times New Roman"/>
          <w:szCs w:val="24"/>
        </w:rPr>
        <w:t xml:space="preserve"> 4375- </w:t>
      </w:r>
      <w:r>
        <w:rPr>
          <w:rFonts w:eastAsia="Times New Roman" w:cs="Times New Roman"/>
          <w:szCs w:val="24"/>
        </w:rPr>
        <w:t>για</w:t>
      </w:r>
      <w:r>
        <w:rPr>
          <w:rFonts w:eastAsia="Times New Roman" w:cs="Times New Roman"/>
          <w:szCs w:val="24"/>
        </w:rPr>
        <w:t xml:space="preserve"> τον οποίο είχαμε </w:t>
      </w:r>
      <w:r>
        <w:rPr>
          <w:rFonts w:eastAsia="Times New Roman" w:cs="Times New Roman"/>
          <w:szCs w:val="24"/>
        </w:rPr>
        <w:t xml:space="preserve">σήμερα </w:t>
      </w:r>
      <w:r>
        <w:rPr>
          <w:rFonts w:eastAsia="Times New Roman" w:cs="Times New Roman"/>
          <w:szCs w:val="24"/>
        </w:rPr>
        <w:t>την ευκαιρία να δώσουμε άμεση απάντηση, να δώσουμε άμεσες λύσεις. Αντ’ αυτού, όμως, επιλέξαμε -και εδ</w:t>
      </w:r>
      <w:r>
        <w:rPr>
          <w:rFonts w:eastAsia="Times New Roman" w:cs="Times New Roman"/>
          <w:szCs w:val="24"/>
        </w:rPr>
        <w:t>ώ θα μου επιτρέψετε να είμαι και καυστικός- να δημιουργήσουμε ένα νέο κατεστημένο.</w:t>
      </w:r>
    </w:p>
    <w:p w14:paraId="413BAD29"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Πού αναφέρομαι; Εφευρέθηκε ότι θα πρέπει να έχουμε επιτροπές προσφυγών -τις ονομάσαμε ανεξάρτητες- από δικαστικούς λειτουργούς, για να δίνουμε το δικαίωμα της προστασίας όλω</w:t>
      </w:r>
      <w:r>
        <w:rPr>
          <w:rFonts w:eastAsia="Times New Roman" w:cs="Times New Roman"/>
          <w:szCs w:val="24"/>
        </w:rPr>
        <w:t xml:space="preserve">ν αυτών των ανθρώπων. Πράγματι, πρέπει να το δώσουμε. Το δώσαμε, όμως, τέσσερις φορές, αν θέλετε. Δεν μπορεί να αμφισβητήσει κανείς ότι η </w:t>
      </w:r>
      <w:r>
        <w:rPr>
          <w:rFonts w:eastAsia="Times New Roman" w:cs="Times New Roman"/>
          <w:szCs w:val="24"/>
        </w:rPr>
        <w:lastRenderedPageBreak/>
        <w:t xml:space="preserve">Υπηρεσία Ασύλου λειτουργεί. Ο ίδιος ο Υπουργός μάς έδωσε το στοιχείο ότι </w:t>
      </w:r>
      <w:r>
        <w:rPr>
          <w:rFonts w:eastAsia="Times New Roman" w:cs="Times New Roman"/>
          <w:szCs w:val="24"/>
        </w:rPr>
        <w:t>οι αποφάσεις</w:t>
      </w:r>
      <w:r>
        <w:rPr>
          <w:rFonts w:eastAsia="Times New Roman" w:cs="Times New Roman"/>
          <w:szCs w:val="24"/>
        </w:rPr>
        <w:t xml:space="preserve"> των Ανεξαρτήτων Επιτροπών Προσφυ</w:t>
      </w:r>
      <w:r>
        <w:rPr>
          <w:rFonts w:eastAsia="Times New Roman" w:cs="Times New Roman"/>
          <w:szCs w:val="24"/>
        </w:rPr>
        <w:t>γών το 98% είναι απορριπτικές</w:t>
      </w:r>
      <w:r>
        <w:rPr>
          <w:rFonts w:eastAsia="Times New Roman" w:cs="Times New Roman"/>
          <w:szCs w:val="24"/>
        </w:rPr>
        <w:t xml:space="preserve"> και επικυρώνουν τις αποφάσεις της Υπηρεσίας Ασύλου</w:t>
      </w:r>
      <w:r>
        <w:rPr>
          <w:rFonts w:eastAsia="Times New Roman" w:cs="Times New Roman"/>
          <w:szCs w:val="24"/>
        </w:rPr>
        <w:t xml:space="preserve">. </w:t>
      </w:r>
    </w:p>
    <w:p w14:paraId="413BAD2A"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Και επομένως τι καταφέραμε; Καταφέραμε να δημιουργήσουμε μία ατέρμονα διαδικασία η οποία λειτουργεί όχι μόνο σε βάρος της χώρας, αλλά και σε βάρος της εφαρμογής της </w:t>
      </w:r>
      <w:r>
        <w:rPr>
          <w:rFonts w:eastAsia="Times New Roman" w:cs="Times New Roman"/>
          <w:szCs w:val="24"/>
        </w:rPr>
        <w:t>σ</w:t>
      </w:r>
      <w:r>
        <w:rPr>
          <w:rFonts w:eastAsia="Times New Roman" w:cs="Times New Roman"/>
          <w:szCs w:val="24"/>
        </w:rPr>
        <w:t>υμφωνία</w:t>
      </w:r>
      <w:r>
        <w:rPr>
          <w:rFonts w:eastAsia="Times New Roman" w:cs="Times New Roman"/>
          <w:szCs w:val="24"/>
        </w:rPr>
        <w:t>ς-</w:t>
      </w:r>
      <w:r>
        <w:rPr>
          <w:rFonts w:eastAsia="Times New Roman" w:cs="Times New Roman"/>
          <w:szCs w:val="24"/>
        </w:rPr>
        <w:t>δ</w:t>
      </w:r>
      <w:r>
        <w:rPr>
          <w:rFonts w:eastAsia="Times New Roman" w:cs="Times New Roman"/>
          <w:szCs w:val="24"/>
        </w:rPr>
        <w:t>ήλωσης Τουρκίας-Ευρωπαϊκής Ένωσης. Αυτά δεν είναι αυθαίρετα στοιχεία τα οποία επικαλούμαι. Εάν ανατρέξουμε στις εκθέσεις</w:t>
      </w:r>
      <w:r>
        <w:rPr>
          <w:rFonts w:eastAsia="Times New Roman" w:cs="Times New Roman"/>
          <w:szCs w:val="24"/>
        </w:rPr>
        <w:t>,</w:t>
      </w:r>
      <w:r>
        <w:rPr>
          <w:rFonts w:eastAsia="Times New Roman" w:cs="Times New Roman"/>
          <w:szCs w:val="24"/>
        </w:rPr>
        <w:t xml:space="preserve"> που ανά τρίμηνο εκδίδονται από την Ευρωπαϊκή Ένωση για την ενημέρωση του Ευρωπαϊκού Συμβουλίου και του Ευρωπαϊκού Κοινοβουλίου, μας</w:t>
      </w:r>
      <w:r>
        <w:rPr>
          <w:rFonts w:eastAsia="Times New Roman" w:cs="Times New Roman"/>
          <w:szCs w:val="24"/>
        </w:rPr>
        <w:t xml:space="preserve"> λένε -με την διπλωματική βέβαια γλώσσα- ότι δεν είναι ικανοποιητικές οι αποδόσεις από τη </w:t>
      </w:r>
      <w:r>
        <w:rPr>
          <w:rFonts w:eastAsia="Times New Roman" w:cs="Times New Roman"/>
          <w:szCs w:val="24"/>
        </w:rPr>
        <w:t>σ</w:t>
      </w:r>
      <w:r>
        <w:rPr>
          <w:rFonts w:eastAsia="Times New Roman" w:cs="Times New Roman"/>
          <w:szCs w:val="24"/>
        </w:rPr>
        <w:t>υμφωνία, δεν είναι ικανοποιητικές οι μετεγκαταστάσεις, δεν είναι ικανοποιητικές οι επιστροφές.</w:t>
      </w:r>
    </w:p>
    <w:p w14:paraId="413BAD2B"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Επομένως, πού πάμε; Πάμε, λοιπόν, να αναζητήσουμε τον υπεύθυνο; Πού θα</w:t>
      </w:r>
      <w:r>
        <w:rPr>
          <w:rFonts w:eastAsia="Times New Roman" w:cs="Times New Roman"/>
          <w:szCs w:val="24"/>
        </w:rPr>
        <w:t xml:space="preserve"> τον αναζητήσουμε; Προφανώς θα πρέπει να τον αναζητήσουμε στην Κυβέρνηση. Και δεν αναφέρομαι μόνο στην παρούσα στιγμή της νομοθέτησης. Αναφέρομαι και στον ν</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4375. Διότι, πρωτοφανώς εμείς οι Έλληνες βρήκαμε και μία λύση. Αφού θέλαμε να βάλουμε δικαστές στι</w:t>
      </w:r>
      <w:r>
        <w:rPr>
          <w:rFonts w:eastAsia="Times New Roman" w:cs="Times New Roman"/>
          <w:szCs w:val="24"/>
        </w:rPr>
        <w:t xml:space="preserve">ς </w:t>
      </w:r>
      <w:r>
        <w:rPr>
          <w:rFonts w:eastAsia="Times New Roman" w:cs="Times New Roman"/>
          <w:szCs w:val="24"/>
        </w:rPr>
        <w:t>ε</w:t>
      </w:r>
      <w:r>
        <w:rPr>
          <w:rFonts w:eastAsia="Times New Roman" w:cs="Times New Roman"/>
          <w:szCs w:val="24"/>
        </w:rPr>
        <w:t xml:space="preserve">πιτροπές, βρήκαμε και τη λύση να τους δώσουμε και έναν δεύτερο μισθό. Οι </w:t>
      </w:r>
      <w:r>
        <w:rPr>
          <w:rFonts w:eastAsia="Times New Roman" w:cs="Times New Roman"/>
          <w:szCs w:val="24"/>
        </w:rPr>
        <w:t>ε</w:t>
      </w:r>
      <w:r>
        <w:rPr>
          <w:rFonts w:eastAsia="Times New Roman" w:cs="Times New Roman"/>
          <w:szCs w:val="24"/>
        </w:rPr>
        <w:t xml:space="preserve">πιτροπές, οι δικαστές και το μέλος -και αυτό βέβαια δεν έχει αναφερθεί ποτέ- το οποίο προτείνεται από την Ύπατη Αρμοστεία του ΟΗΕ </w:t>
      </w:r>
      <w:r>
        <w:rPr>
          <w:rFonts w:eastAsia="Times New Roman" w:cs="Times New Roman"/>
          <w:szCs w:val="24"/>
        </w:rPr>
        <w:t xml:space="preserve">για τους πρόσφυγες, </w:t>
      </w:r>
      <w:r>
        <w:rPr>
          <w:rFonts w:eastAsia="Times New Roman" w:cs="Times New Roman"/>
          <w:szCs w:val="24"/>
        </w:rPr>
        <w:t xml:space="preserve">πληρώνονται ξεχωριστά. </w:t>
      </w:r>
    </w:p>
    <w:p w14:paraId="413BAD2C" w14:textId="77777777" w:rsidR="0028181B" w:rsidRDefault="00E316D8">
      <w:pPr>
        <w:spacing w:after="0" w:line="600" w:lineRule="auto"/>
        <w:ind w:firstLine="720"/>
        <w:jc w:val="both"/>
        <w:rPr>
          <w:rFonts w:eastAsia="Times New Roman" w:cs="Times New Roman"/>
          <w:szCs w:val="24"/>
        </w:rPr>
      </w:pPr>
      <w:r>
        <w:rPr>
          <w:rFonts w:eastAsia="Times New Roman" w:cs="Times New Roman"/>
          <w:szCs w:val="24"/>
        </w:rPr>
        <w:t xml:space="preserve">Θα </w:t>
      </w:r>
      <w:r>
        <w:rPr>
          <w:rFonts w:eastAsia="Times New Roman" w:cs="Times New Roman"/>
          <w:szCs w:val="24"/>
        </w:rPr>
        <w:t>κάνω μία παρένθεση εδώ. Δεν θέλω να είμαι μάντης κακών. Ξέρετε ότι έχετε δώσει έναν δεύτερο μισθό στους δικαστές</w:t>
      </w:r>
      <w:r>
        <w:rPr>
          <w:rFonts w:eastAsia="Times New Roman" w:cs="Times New Roman"/>
          <w:szCs w:val="24"/>
        </w:rPr>
        <w:t xml:space="preserve"> μέλη των επιτροπών;</w:t>
      </w:r>
      <w:r>
        <w:rPr>
          <w:rFonts w:eastAsia="Times New Roman" w:cs="Times New Roman"/>
          <w:szCs w:val="24"/>
        </w:rPr>
        <w:t xml:space="preserve"> Έχω λάβει ερωτήματα εάν δικαιούνται να προσφύγουν στο μισθοδικείο εκείνοι</w:t>
      </w:r>
      <w:r>
        <w:rPr>
          <w:rFonts w:eastAsia="Times New Roman" w:cs="Times New Roman"/>
          <w:szCs w:val="24"/>
        </w:rPr>
        <w:t xml:space="preserve"> οι δικαστές</w:t>
      </w:r>
      <w:r>
        <w:rPr>
          <w:rFonts w:eastAsia="Times New Roman" w:cs="Times New Roman"/>
          <w:szCs w:val="24"/>
        </w:rPr>
        <w:t xml:space="preserve"> που δεν </w:t>
      </w:r>
      <w:r>
        <w:rPr>
          <w:rFonts w:eastAsia="Times New Roman" w:cs="Times New Roman"/>
          <w:szCs w:val="24"/>
        </w:rPr>
        <w:t xml:space="preserve">είναι μέλη των επιτροπών και </w:t>
      </w:r>
      <w:r>
        <w:rPr>
          <w:rFonts w:eastAsia="Times New Roman" w:cs="Times New Roman"/>
          <w:szCs w:val="24"/>
        </w:rPr>
        <w:t xml:space="preserve">δεν </w:t>
      </w:r>
      <w:r>
        <w:rPr>
          <w:rFonts w:eastAsia="Times New Roman" w:cs="Times New Roman"/>
          <w:szCs w:val="24"/>
        </w:rPr>
        <w:t xml:space="preserve">έχουν λάβει το επιμίσθιο αυτό. Διότι και εκείνοι προσφέρουν δικαστικό έργο και θα διεκδικήσουν αύριο, μεθαύριο </w:t>
      </w:r>
      <w:r>
        <w:rPr>
          <w:rFonts w:eastAsia="Times New Roman" w:cs="Times New Roman"/>
          <w:szCs w:val="24"/>
        </w:rPr>
        <w:t>την</w:t>
      </w:r>
      <w:r>
        <w:rPr>
          <w:rFonts w:eastAsia="Times New Roman" w:cs="Times New Roman"/>
          <w:szCs w:val="24"/>
        </w:rPr>
        <w:t xml:space="preserve"> επιπλέον μισθοδοσία.</w:t>
      </w:r>
      <w:r>
        <w:rPr>
          <w:rFonts w:eastAsia="Times New Roman" w:cs="Times New Roman"/>
          <w:szCs w:val="24"/>
        </w:rPr>
        <w:t xml:space="preserve"> </w:t>
      </w:r>
      <w:r>
        <w:rPr>
          <w:rFonts w:eastAsia="Times New Roman" w:cs="Times New Roman"/>
          <w:szCs w:val="24"/>
        </w:rPr>
        <w:t>Κι αν διεκδικήσουν επιπλέον μισθοδοσία, εσείς οι ίδιοι θα κατηγορείτε μετά τους Βουλευτές, τους όποιους Βουλευτές πρ</w:t>
      </w:r>
      <w:r>
        <w:rPr>
          <w:rFonts w:eastAsia="Times New Roman" w:cs="Times New Roman"/>
          <w:szCs w:val="24"/>
        </w:rPr>
        <w:t xml:space="preserve">οσφύγουν και αυτοί στα διοικητικά δικαστήρια να διεκδικήσουν τις διαφορές. </w:t>
      </w:r>
    </w:p>
    <w:p w14:paraId="413BAD2D"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lastRenderedPageBreak/>
        <w:t>Τα λάβατε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κύριε Υπουργέ, αυτά; Είναι παρένθεση για το νομοσχέδιο. Τα θέτω στη γνώση σας, για να δείτε πώς θα αντιμετωπίσετε αυτό το θέμα.</w:t>
      </w:r>
    </w:p>
    <w:p w14:paraId="413BAD2E"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Συνεπώς, αντί να βελτιώνουμε, </w:t>
      </w:r>
      <w:r>
        <w:rPr>
          <w:rFonts w:eastAsia="Times New Roman" w:cs="Times New Roman"/>
          <w:szCs w:val="24"/>
        </w:rPr>
        <w:t>πε</w:t>
      </w:r>
      <w:r>
        <w:rPr>
          <w:rFonts w:eastAsia="Times New Roman" w:cs="Times New Roman"/>
          <w:szCs w:val="24"/>
        </w:rPr>
        <w:t>ριορίζοντας</w:t>
      </w:r>
      <w:r>
        <w:rPr>
          <w:rFonts w:eastAsia="Times New Roman" w:cs="Times New Roman"/>
          <w:szCs w:val="24"/>
        </w:rPr>
        <w:t xml:space="preserve"> κάποιες προθεσμίες, μένουμε στο πρόβλημα αυτό καθ’ αυτό.</w:t>
      </w:r>
    </w:p>
    <w:p w14:paraId="413BAD2F"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Έρχομαι στο ζητούμενο. Υπάρχει δυνατότητα αντιμετώπισης της διαδικασίας με πλήρη προστασία των δικαιωμάτων; </w:t>
      </w:r>
    </w:p>
    <w:p w14:paraId="413BAD30"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Θα μείνω στις </w:t>
      </w:r>
      <w:r>
        <w:rPr>
          <w:rFonts w:eastAsia="Times New Roman" w:cs="Times New Roman"/>
          <w:szCs w:val="24"/>
        </w:rPr>
        <w:t>ο</w:t>
      </w:r>
      <w:r>
        <w:rPr>
          <w:rFonts w:eastAsia="Times New Roman" w:cs="Times New Roman"/>
          <w:szCs w:val="24"/>
        </w:rPr>
        <w:t xml:space="preserve">δηγίες και στην </w:t>
      </w:r>
      <w:r>
        <w:rPr>
          <w:rFonts w:eastAsia="Times New Roman" w:cs="Times New Roman"/>
          <w:szCs w:val="24"/>
        </w:rPr>
        <w:t>ο</w:t>
      </w:r>
      <w:r>
        <w:rPr>
          <w:rFonts w:eastAsia="Times New Roman" w:cs="Times New Roman"/>
          <w:szCs w:val="24"/>
        </w:rPr>
        <w:t>δηγία 2013/32, που καθορίζει δύο βαθμούς κρίσε</w:t>
      </w:r>
      <w:r>
        <w:rPr>
          <w:rFonts w:eastAsia="Times New Roman" w:cs="Times New Roman"/>
          <w:szCs w:val="24"/>
        </w:rPr>
        <w:t xml:space="preserve">ως: τον διοικητικό βαθμό ενώπιον της Υπηρεσίας Ασύλου και τον δικαστικό βαθμό ενώπιον των τακτικών δικαστηρίων. Γιατί, λοιπόν, να μην ακολουθήσουμε το σύστημα αυτό, να απλοποιήσουμε, να άρουμε </w:t>
      </w:r>
      <w:r>
        <w:rPr>
          <w:rFonts w:eastAsia="Times New Roman" w:cs="Times New Roman"/>
          <w:szCs w:val="24"/>
        </w:rPr>
        <w:t>τις αντιρρήσεις που</w:t>
      </w:r>
      <w:r>
        <w:rPr>
          <w:rFonts w:eastAsia="Times New Roman" w:cs="Times New Roman"/>
          <w:szCs w:val="24"/>
        </w:rPr>
        <w:t xml:space="preserve"> δεχόμεθα τόσο από την Ευρώπη όσο και από τη</w:t>
      </w:r>
      <w:r>
        <w:rPr>
          <w:rFonts w:eastAsia="Times New Roman" w:cs="Times New Roman"/>
          <w:szCs w:val="24"/>
        </w:rPr>
        <w:t xml:space="preserve">ν Τουρκία, ότι δεν αποδίδουμε και επομένως δεν υποχρεούνται σε εφαρμογή της δήλωσης, δεν υποχρεούνται σε επιστροφές, δεν υποχρεούνται σε μετεγκαταστάσεις; </w:t>
      </w:r>
    </w:p>
    <w:p w14:paraId="413BAD31"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lastRenderedPageBreak/>
        <w:t>Έχω καταθέσει μία τροπολογία -είναι γνωστή στους συναδέλφους, την έχω κοινοποιήσει και στο Υπουργείο</w:t>
      </w:r>
      <w:r>
        <w:rPr>
          <w:rFonts w:eastAsia="Times New Roman" w:cs="Times New Roman"/>
          <w:szCs w:val="24"/>
        </w:rPr>
        <w:t>- στην οποία αναφέρω: Δώστε λύση απλοποιώντας τη διαδικασία. Μένουμε στην Υπηρεσία Ασύλου. Η Υπηρεσία Ασύλου μπορεί να αποδώσει ικανοποιητικά εάν ενδυναμωθεί και με προσωπικό. Αποδίδει αποδοτικά και προστατεύει τα δικαιώματα των αιτούντων το άσυλο. Και στη</w:t>
      </w:r>
      <w:r>
        <w:rPr>
          <w:rFonts w:eastAsia="Times New Roman" w:cs="Times New Roman"/>
          <w:szCs w:val="24"/>
        </w:rPr>
        <w:t>ν περίπτωση στην οποία αυτοί δεν ικανοποιούνται, να πηγαίνουν στα διοικητικά εφετεία να δικάζουν με τη μορφή των ουσιαστικών προσφυγών, να κρίνεται εκεί σε πρώτο και τελευταίο βαθμό.</w:t>
      </w:r>
    </w:p>
    <w:p w14:paraId="413BAD32"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Πρέπει να πω και κάτι άλλο: Οι προθεσμίες τις οποίες εισάγει η Κυβέρνηση </w:t>
      </w:r>
      <w:r>
        <w:rPr>
          <w:rFonts w:eastAsia="Times New Roman" w:cs="Times New Roman"/>
          <w:szCs w:val="24"/>
        </w:rPr>
        <w:t>για την έκδοση των αποφάσεων επί των αιτήσεων ασύλου</w:t>
      </w:r>
      <w:r>
        <w:rPr>
          <w:rFonts w:eastAsia="Times New Roman" w:cs="Times New Roman"/>
          <w:szCs w:val="24"/>
        </w:rPr>
        <w:t xml:space="preserve"> είναι πάντα ενδεικτικές. Ουδείς μπορεί να υποχρεώσει κανέναν στα αδύνατα, ουδείς μπορεί να υποχρεώσει ή να πει ότι ακυρώνεται μία πράξη είτε διοικητική είτε δικαστική επειδή υπερέβη μία προθεσμία. Είναι </w:t>
      </w:r>
      <w:r>
        <w:rPr>
          <w:rFonts w:eastAsia="Times New Roman" w:cs="Times New Roman"/>
          <w:szCs w:val="24"/>
        </w:rPr>
        <w:t>μόνο έντονη υπόδειξη ενώ δεν έχει ακυρότητα.</w:t>
      </w:r>
    </w:p>
    <w:p w14:paraId="413BAD33"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Ζητώ, λοιπόν, να σταθείτε και στην τροπολογία την οποία έχω καταθέσει. Λόγω χρόνου δεν έχω τη δυνατότητα να την αναπτύξω περισσότερο. Πιστεύω, όμως, ότι θα </w:t>
      </w:r>
      <w:r>
        <w:rPr>
          <w:rFonts w:eastAsia="Times New Roman" w:cs="Times New Roman"/>
          <w:szCs w:val="24"/>
        </w:rPr>
        <w:lastRenderedPageBreak/>
        <w:t>βελτιώσει τις διαδικασίες, θα βελτιώσει την απόδοση και</w:t>
      </w:r>
      <w:r>
        <w:rPr>
          <w:rFonts w:eastAsia="Times New Roman" w:cs="Times New Roman"/>
          <w:szCs w:val="24"/>
        </w:rPr>
        <w:t xml:space="preserve"> ενδεχόμενα θα συνεισφέρει στη λύση. Όσο εμμένουμε</w:t>
      </w:r>
      <w:r>
        <w:rPr>
          <w:rFonts w:eastAsia="Times New Roman" w:cs="Times New Roman"/>
          <w:szCs w:val="24"/>
        </w:rPr>
        <w:t xml:space="preserve"> σε διαδοχικές διαδικασίες για το ίδιο αντικείμενο</w:t>
      </w:r>
      <w:r>
        <w:rPr>
          <w:rFonts w:eastAsia="Times New Roman" w:cs="Times New Roman"/>
          <w:szCs w:val="24"/>
        </w:rPr>
        <w:t xml:space="preserve"> ό,τι νόμους και να φέρουμε, όσους και να ψηφίσουμε, λύση δεν θα δοθεί και θα αντιμετωπίζεται το πρόβλημα διαχρονικά και μόνιμα.</w:t>
      </w:r>
    </w:p>
    <w:p w14:paraId="413BAD34"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413BAD35"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w:t>
      </w: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413BAD36" w14:textId="77777777" w:rsidR="0028181B" w:rsidRDefault="00E316D8">
      <w:pPr>
        <w:spacing w:line="600" w:lineRule="auto"/>
        <w:ind w:firstLine="720"/>
        <w:jc w:val="both"/>
        <w:rPr>
          <w:rFonts w:eastAsia="Times New Roman" w:cs="Times New Roman"/>
          <w:szCs w:val="24"/>
        </w:rPr>
      </w:pPr>
      <w:r w:rsidRPr="006009DA">
        <w:rPr>
          <w:rFonts w:eastAsia="Times New Roman" w:cs="Times New Roman"/>
          <w:b/>
          <w:szCs w:val="24"/>
        </w:rPr>
        <w:t>ΠΡΟΕΔΡΕΥΩΝ (Νικήτας Κακλαμάνης):</w:t>
      </w:r>
      <w:r>
        <w:rPr>
          <w:rFonts w:eastAsia="Times New Roman" w:cs="Times New Roman"/>
          <w:szCs w:val="24"/>
        </w:rPr>
        <w:t xml:space="preserve"> Και εγώ.</w:t>
      </w:r>
    </w:p>
    <w:p w14:paraId="413BAD37"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ο Υφυπουργός Μεταναστευτικής Πολιτικής κ. Μπαλάφας. </w:t>
      </w:r>
    </w:p>
    <w:p w14:paraId="413BAD38"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Για να μην ακολουθήσει η κ</w:t>
      </w:r>
      <w:r>
        <w:rPr>
          <w:rFonts w:eastAsia="Times New Roman" w:cs="Times New Roman"/>
          <w:szCs w:val="24"/>
        </w:rPr>
        <w:t>.</w:t>
      </w:r>
      <w:r>
        <w:rPr>
          <w:rFonts w:eastAsia="Times New Roman" w:cs="Times New Roman"/>
          <w:szCs w:val="24"/>
        </w:rPr>
        <w:t xml:space="preserve"> Βάκη, που είναι από το ίδιο κόμμα, θα παρεμβληθεί ο κ. Γερμενής, που είναι τέταρτος ομιλητής, και μετά θα πάρει τον λόγο η κ</w:t>
      </w:r>
      <w:r>
        <w:rPr>
          <w:rFonts w:eastAsia="Times New Roman" w:cs="Times New Roman"/>
          <w:szCs w:val="24"/>
        </w:rPr>
        <w:t>.</w:t>
      </w:r>
      <w:r>
        <w:rPr>
          <w:rFonts w:eastAsia="Times New Roman" w:cs="Times New Roman"/>
          <w:szCs w:val="24"/>
        </w:rPr>
        <w:t xml:space="preserve"> Βάκη.</w:t>
      </w:r>
    </w:p>
    <w:p w14:paraId="413BAD39"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Ορίστε, κύριε Υφυπουργέ, έχετε τον λόγο.</w:t>
      </w:r>
    </w:p>
    <w:p w14:paraId="413BAD3A" w14:textId="77777777" w:rsidR="0028181B" w:rsidRDefault="00E316D8">
      <w:pPr>
        <w:spacing w:line="600" w:lineRule="auto"/>
        <w:ind w:firstLine="720"/>
        <w:jc w:val="both"/>
        <w:rPr>
          <w:rFonts w:eastAsia="Times New Roman" w:cs="Times New Roman"/>
          <w:szCs w:val="24"/>
        </w:rPr>
      </w:pPr>
      <w:r w:rsidRPr="006009DA">
        <w:rPr>
          <w:rFonts w:eastAsia="Times New Roman" w:cs="Times New Roman"/>
          <w:b/>
          <w:szCs w:val="24"/>
        </w:rPr>
        <w:lastRenderedPageBreak/>
        <w:t>ΙΩΑΝΝΗΣ ΜΠΑΛΑΦΑΣ</w:t>
      </w:r>
      <w:r>
        <w:rPr>
          <w:rFonts w:eastAsia="Times New Roman" w:cs="Times New Roman"/>
          <w:b/>
          <w:szCs w:val="24"/>
        </w:rPr>
        <w:t xml:space="preserve"> (Υφυπουργός Μεταναστευτικής Πολιτικής)</w:t>
      </w:r>
      <w:r w:rsidRPr="006009DA">
        <w:rPr>
          <w:rFonts w:eastAsia="Times New Roman" w:cs="Times New Roman"/>
          <w:b/>
          <w:szCs w:val="24"/>
        </w:rPr>
        <w:t>:</w:t>
      </w:r>
      <w:r>
        <w:rPr>
          <w:rFonts w:eastAsia="Times New Roman" w:cs="Times New Roman"/>
          <w:szCs w:val="24"/>
        </w:rPr>
        <w:t xml:space="preserve"> Ευχαριστώ, κύριε Πρόεδρε.</w:t>
      </w:r>
    </w:p>
    <w:p w14:paraId="413BAD3B"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επιτρέψτε μου να ξεκινήσω, λέγοντας ότι στη χώρα μας τα τρία τελευταία χρόνια πέρασαν πάνω από ένα εκατομμύριο πρόσφυγες και μετανάστες. Το πρώτο διάστημα, μέχρι τον Μάρτιο του 2016, αυτοί οι άνθρωποι, κατά τεκμήριο, πέρασαν </w:t>
      </w:r>
      <w:r>
        <w:rPr>
          <w:rFonts w:eastAsia="Times New Roman" w:cs="Times New Roman"/>
          <w:szCs w:val="24"/>
        </w:rPr>
        <w:t>από τη χώρα και οδηγήθηκαν, αυτοοδηγήθηκαν, κινήθηκαν προς τον βορρά, προς τις χώρες της κεντρικής και βόρειας Ευρώπης, που κατά κανόνα ήθελαν να μεταβούν.</w:t>
      </w:r>
    </w:p>
    <w:p w14:paraId="413BAD3C"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Μετά το κλείσιμο των συνόρων -το υπογραμμίζω αυτό, θα ξαναμιλήσουμε για το κλείσιμο των συνόρων- και</w:t>
      </w:r>
      <w:r>
        <w:rPr>
          <w:rFonts w:eastAsia="Times New Roman" w:cs="Times New Roman"/>
          <w:szCs w:val="24"/>
        </w:rPr>
        <w:t xml:space="preserve"> την κοινή δήλωση Ευρωπαϊκής Ένωσης και Τουρκίας, η οποία αντιμετωπίζεται αισχυντηλά εδώ από ορισμένες πλευρές, σαν να μην υπάρχει, τα πράγματα άλλαξαν και εγκλωβίστηκε στη χώρα μας ένας αριθμός που σήμερα είναι περίπου πενήντα με πενήντα πέντε χιλιάδες άν</w:t>
      </w:r>
      <w:r>
        <w:rPr>
          <w:rFonts w:eastAsia="Times New Roman" w:cs="Times New Roman"/>
          <w:szCs w:val="24"/>
        </w:rPr>
        <w:t xml:space="preserve">θρωποι, οι οποίοι δεν θέλουν να μείνουν στη χώρα μας. Παρ’ όλα αυτά είναι εγκλωβισμένοι όλο αυτό το διάστημα. </w:t>
      </w:r>
    </w:p>
    <w:p w14:paraId="413BAD3D"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lastRenderedPageBreak/>
        <w:t xml:space="preserve">Μην ξεχνάμε, όμως, ότι στη χώρα μας -και όχι τυχαία- βρίσκονται ακόμα πάνω από εξακόσιες χιλιάδες οικονομικοί, βασικά, μετανάστες, οι οποίοι πώς </w:t>
      </w:r>
      <w:r>
        <w:rPr>
          <w:rFonts w:eastAsia="Times New Roman" w:cs="Times New Roman"/>
          <w:szCs w:val="24"/>
        </w:rPr>
        <w:t>ήρθαν κυρίως στη χώρα μας; Πότε ξεκίνησε αυτή η ιστορία; Έχει ξεκινήσει πριν τριάντα χρόνια όταν ο τότε Πρωθυπουργός άνοιξε τα σύνορα και είπε, «ελάτε για να δουλέψετε στα χωράφια», όπου υπήρχε ανάγκη από εργατικά χέρια, στα κοπάδια, όπου επίσης υπήρχε ανά</w:t>
      </w:r>
      <w:r>
        <w:rPr>
          <w:rFonts w:eastAsia="Times New Roman" w:cs="Times New Roman"/>
          <w:szCs w:val="24"/>
        </w:rPr>
        <w:t>γκη από εργατικά χέρια. Επίσης, αυτός ο κόσμος ήρθε πριν από τους Ολυμπιακούς Αγώνες του 2004, όπου και πάλι ήθελαν φτηνό και διαθέσιμο για κάθε πιθανότητα και περίπτωση εργατικό δυναμικό για τα μεγάλα έργα των Ολυμπιακών Αγώνων.</w:t>
      </w:r>
    </w:p>
    <w:p w14:paraId="413BAD3E"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Αυτή είναι η εικόνα σήμερα</w:t>
      </w:r>
      <w:r>
        <w:rPr>
          <w:rFonts w:eastAsia="Times New Roman" w:cs="Times New Roman"/>
          <w:szCs w:val="24"/>
        </w:rPr>
        <w:t xml:space="preserve"> όταν μιλάμε για μεταναστευτικό-προσφυγικό και μην απολυτοποιούμε την πλευρά των πενήντα, πενήντα πέντε χιλιάδων</w:t>
      </w:r>
      <w:r w:rsidRPr="00D35C5F">
        <w:rPr>
          <w:rFonts w:eastAsia="Times New Roman" w:cs="Times New Roman"/>
          <w:szCs w:val="24"/>
        </w:rPr>
        <w:t>,</w:t>
      </w:r>
      <w:r>
        <w:rPr>
          <w:rFonts w:eastAsia="Times New Roman" w:cs="Times New Roman"/>
          <w:szCs w:val="24"/>
        </w:rPr>
        <w:t xml:space="preserve"> που εγκλωβίστηκαν στην χώρα μας παρά τη θέλησή τους και παρά τη θέληση</w:t>
      </w:r>
      <w:r w:rsidRPr="00D35C5F">
        <w:rPr>
          <w:rFonts w:eastAsia="Times New Roman" w:cs="Times New Roman"/>
          <w:szCs w:val="24"/>
        </w:rPr>
        <w:t>,</w:t>
      </w:r>
      <w:r>
        <w:rPr>
          <w:rFonts w:eastAsia="Times New Roman" w:cs="Times New Roman"/>
          <w:szCs w:val="24"/>
        </w:rPr>
        <w:t xml:space="preserve"> φυσικά</w:t>
      </w:r>
      <w:r w:rsidRPr="00D35C5F">
        <w:rPr>
          <w:rFonts w:eastAsia="Times New Roman" w:cs="Times New Roman"/>
          <w:szCs w:val="24"/>
        </w:rPr>
        <w:t xml:space="preserve">, </w:t>
      </w:r>
      <w:r>
        <w:rPr>
          <w:rFonts w:eastAsia="Times New Roman" w:cs="Times New Roman"/>
          <w:szCs w:val="24"/>
        </w:rPr>
        <w:t xml:space="preserve">και της ίδιας μας της χώρας. </w:t>
      </w:r>
    </w:p>
    <w:p w14:paraId="413BAD3F"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lastRenderedPageBreak/>
        <w:t>Το νομοσχέδιο, το οποίο συζητάμε</w:t>
      </w:r>
      <w:r>
        <w:rPr>
          <w:rFonts w:eastAsia="Times New Roman" w:cs="Times New Roman"/>
          <w:szCs w:val="24"/>
        </w:rPr>
        <w:t xml:space="preserve"> σήμερα, αντιμετωπίζει και τις δυο αυτές, ας πούμε, κατηγορίες και ιδιαίτερα, το ζήτημα των νομίμων μεταναστών της δεύτερης κατηγορίας, των πολλών, των εκατοντάδων χιλιάδων. Μιλάμε -μέσα από εξαιρετικούς λόγους- για την κατ’ εξαίρεση εξέταση των αιτήσεών τ</w:t>
      </w:r>
      <w:r>
        <w:rPr>
          <w:rFonts w:eastAsia="Times New Roman" w:cs="Times New Roman"/>
          <w:szCs w:val="24"/>
        </w:rPr>
        <w:t xml:space="preserve">ους για άδειες διαμονής, για να βγουν από την αδήλωτη, από την κρυφή εργασία στο φως, να πληρώνονται κανονικά οι άνθρωποι εφόσον δουλεύουν σε δουλειές που κατά κανόνα -θα αναφερθώ και στο τέλος- δεν πάνε οι Έλληνες. </w:t>
      </w:r>
    </w:p>
    <w:p w14:paraId="413BAD40"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Από εκεί και πέρα, με βάση αυτήν την ει</w:t>
      </w:r>
      <w:r>
        <w:rPr>
          <w:rFonts w:eastAsia="Times New Roman" w:cs="Times New Roman"/>
          <w:szCs w:val="24"/>
        </w:rPr>
        <w:t xml:space="preserve">κόνα, θα ήθελα να κάνω τρεις παρατηρήσεις. </w:t>
      </w:r>
    </w:p>
    <w:p w14:paraId="413BAD41"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Πρώτη παρατήρηση: Το νομοσχέδιο προσπαθεί να αντιμετωπίσει τις δυσκολίες</w:t>
      </w:r>
      <w:r>
        <w:rPr>
          <w:rFonts w:eastAsia="Times New Roman" w:cs="Times New Roman"/>
          <w:szCs w:val="24"/>
        </w:rPr>
        <w:t>,</w:t>
      </w:r>
      <w:r>
        <w:rPr>
          <w:rFonts w:eastAsia="Times New Roman" w:cs="Times New Roman"/>
          <w:szCs w:val="24"/>
        </w:rPr>
        <w:t xml:space="preserve"> που υπάρχουν στο μεγάλο αυτό ζήτημα, στο οποίο δεν υπάρχει «η λύση», αλλά η ανάγκη για την όσο καλύτερη γίνεται διαχείριση. Δεν «καθαρίζει</w:t>
      </w:r>
      <w:r>
        <w:rPr>
          <w:rFonts w:eastAsia="Times New Roman" w:cs="Times New Roman"/>
          <w:szCs w:val="24"/>
        </w:rPr>
        <w:t xml:space="preserve">ς» με αυτό το θέμα, «το λύσαμε και τελείωσε». Προσπαθεί να αντιμετωπίσει ρεαλιστικά, προωθητικά αυτά τα ζητήματα. </w:t>
      </w:r>
    </w:p>
    <w:p w14:paraId="413BAD42"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lastRenderedPageBreak/>
        <w:t>Το νομοσχέδιο</w:t>
      </w:r>
      <w:r w:rsidRPr="00AB1A51">
        <w:rPr>
          <w:rFonts w:eastAsia="Times New Roman" w:cs="Times New Roman"/>
          <w:szCs w:val="24"/>
        </w:rPr>
        <w:t xml:space="preserve"> </w:t>
      </w:r>
      <w:r>
        <w:rPr>
          <w:rFonts w:eastAsia="Times New Roman" w:cs="Times New Roman"/>
          <w:szCs w:val="24"/>
        </w:rPr>
        <w:t>δέχεται δυο κριτικές, καθώς και εμείς. Η μια είναι ότι το νομοσχέδιο χειροτερεύει την κατάσταση, ότι τις ήδη άθλιες συνθήκες τι</w:t>
      </w:r>
      <w:r>
        <w:rPr>
          <w:rFonts w:eastAsia="Times New Roman" w:cs="Times New Roman"/>
          <w:szCs w:val="24"/>
        </w:rPr>
        <w:t xml:space="preserve">ς κάνει πιο άθλιες. Υπάρχει και η άλλη κριτική που λέει «Πόσο επιδόματα δίνετε! Επιδόματα επιδομάτων! Ξεχνάτε τους Έλληνες και προσέχετε τους πρόσφυγες και τους μετανάστες!». </w:t>
      </w:r>
    </w:p>
    <w:p w14:paraId="413BAD43"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Συνήθως ο κανόνας είναι</w:t>
      </w:r>
      <w:r>
        <w:rPr>
          <w:rFonts w:eastAsia="Times New Roman" w:cs="Times New Roman"/>
          <w:szCs w:val="24"/>
        </w:rPr>
        <w:t>-</w:t>
      </w:r>
      <w:r>
        <w:rPr>
          <w:rFonts w:eastAsia="Times New Roman" w:cs="Times New Roman"/>
          <w:szCs w:val="24"/>
        </w:rPr>
        <w:t xml:space="preserve"> υπάρχουν και εξαιρέσεις- όταν γίνεται και από τις δυο π</w:t>
      </w:r>
      <w:r>
        <w:rPr>
          <w:rFonts w:eastAsia="Times New Roman" w:cs="Times New Roman"/>
          <w:szCs w:val="24"/>
        </w:rPr>
        <w:t xml:space="preserve">λευρές κριτική, μάλλον είσαι στο σωστό δρόμο. Και θα πω γιατί είμαστε στο σωστό δρόμο, κατά τη γνώμη μου φυσικά. </w:t>
      </w:r>
    </w:p>
    <w:p w14:paraId="413BAD44"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Πρώτα απ’ όλα, ποιος αμφισβητεί ότι ο αιτών άσυλο από αρχαιοτάτων χρόνων, ο ικέτης πρέπει να προστατεύεται; Αυτή είναι η παράδοσή μας σαν Έλλη</w:t>
      </w:r>
      <w:r>
        <w:rPr>
          <w:rFonts w:eastAsia="Times New Roman" w:cs="Times New Roman"/>
          <w:szCs w:val="24"/>
        </w:rPr>
        <w:t>νες από αρχαιοτάτων χρόνων μέχρι σήμερα. Επομένως, σ’ αυτόν τον κόσμο, τον προσφυγικό πληθυσμό που μπαίνει στη χώρα μας είμαστε υποχρεωμένοι, όχι μόνο από το Διεθνές, το Ευρωπαϊκό και το Ελληνικό Δίκαιο, να του παράσχουμε προστασία. Και είμαστε μια χώρα σε</w:t>
      </w:r>
      <w:r>
        <w:rPr>
          <w:rFonts w:eastAsia="Times New Roman" w:cs="Times New Roman"/>
          <w:szCs w:val="24"/>
        </w:rPr>
        <w:t xml:space="preserve"> κρίση, με τους συμπατριώτες μας να ζορίζονται και να θυμώνουν για την πολιτική κατάσταση γενικότερα, την οικονομική και την κοινωνική. Γι’ αυτό τα μέτρα </w:t>
      </w:r>
      <w:r>
        <w:rPr>
          <w:rFonts w:eastAsia="Times New Roman" w:cs="Times New Roman"/>
          <w:szCs w:val="24"/>
        </w:rPr>
        <w:lastRenderedPageBreak/>
        <w:t>μας έχουν πάντα το χαρακτηριστικό της ισορροπίας, όχι να μπατάρουμε από εδώ ή από κει. Πάντα έτσι αντι</w:t>
      </w:r>
      <w:r>
        <w:rPr>
          <w:rFonts w:eastAsia="Times New Roman" w:cs="Times New Roman"/>
          <w:szCs w:val="24"/>
        </w:rPr>
        <w:t xml:space="preserve">μετωπίσαμε τα ζητήματα όλα αυτά τα χρόνια που είμαστε εμείς στη διακυβέρνηση της χώρας. </w:t>
      </w:r>
    </w:p>
    <w:p w14:paraId="413BAD45"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Γι’ αυτό είναι και οι δυο κριτικές που εμφανίζονται ότι είναι από διαφορετικές κατευθύνσεις, είναι λανθασμένες. </w:t>
      </w:r>
    </w:p>
    <w:p w14:paraId="413BAD46"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Άλλο ένα ζήτημα είναι τα χρήματα τα οποία δίνονται για</w:t>
      </w:r>
      <w:r>
        <w:rPr>
          <w:rFonts w:eastAsia="Times New Roman" w:cs="Times New Roman"/>
          <w:szCs w:val="24"/>
        </w:rPr>
        <w:t xml:space="preserve"> τη διαχείριση του προσφυγικού. </w:t>
      </w:r>
    </w:p>
    <w:p w14:paraId="413BAD47"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τα χρήματα αυτά βασικά είναι χρηματοδότηση από την Ευρωπαϊκή Ένωση. Δεν θα μπορούσε το ελληνικό </w:t>
      </w:r>
      <w:r>
        <w:rPr>
          <w:rFonts w:eastAsia="Times New Roman" w:cs="Times New Roman"/>
          <w:szCs w:val="24"/>
        </w:rPr>
        <w:t>τ</w:t>
      </w:r>
      <w:r>
        <w:rPr>
          <w:rFonts w:eastAsia="Times New Roman" w:cs="Times New Roman"/>
          <w:szCs w:val="24"/>
        </w:rPr>
        <w:t xml:space="preserve">αμείο, το ελληνικό </w:t>
      </w:r>
      <w:r>
        <w:rPr>
          <w:rFonts w:eastAsia="Times New Roman" w:cs="Times New Roman"/>
          <w:szCs w:val="24"/>
        </w:rPr>
        <w:t>δ</w:t>
      </w:r>
      <w:r>
        <w:rPr>
          <w:rFonts w:eastAsia="Times New Roman" w:cs="Times New Roman"/>
          <w:szCs w:val="24"/>
        </w:rPr>
        <w:t>ημόσιο να αντιμετωπίσει αυτό το τεράστιο κόστος. Μη λέτε, λοιπόν, ψέματα στον ελληνικ</w:t>
      </w:r>
      <w:r>
        <w:rPr>
          <w:rFonts w:eastAsia="Times New Roman" w:cs="Times New Roman"/>
          <w:szCs w:val="24"/>
        </w:rPr>
        <w:t xml:space="preserve">ό λαό. Είναι χρήματα της Ευρωπαϊκής Ένωσης. Αυτή πληρώνει -να το πω έτσι λαϊκά- τα διαμερίσματα τα ξενοίκιαστα στις πόλεις της Ελλάδας, όπου μένουν οικογένειες προσφύγων σε αρμονική σχέση με τον ελληνικό πληθυσμό. Και είναι ξενοίκιαστα διαμερίσματα, τα </w:t>
      </w:r>
      <w:r>
        <w:rPr>
          <w:rFonts w:eastAsia="Times New Roman" w:cs="Times New Roman"/>
          <w:szCs w:val="24"/>
        </w:rPr>
        <w:lastRenderedPageBreak/>
        <w:t>οπο</w:t>
      </w:r>
      <w:r>
        <w:rPr>
          <w:rFonts w:eastAsia="Times New Roman" w:cs="Times New Roman"/>
          <w:szCs w:val="24"/>
        </w:rPr>
        <w:t xml:space="preserve">ία ενοικιάζονται μέσω της Ύπατης Αρμοστείας και αναπτυξιακών εταιρειών -εταιρειών πολλές φορές της </w:t>
      </w:r>
      <w:r>
        <w:rPr>
          <w:rFonts w:eastAsia="Times New Roman" w:cs="Times New Roman"/>
          <w:szCs w:val="24"/>
        </w:rPr>
        <w:t>α</w:t>
      </w:r>
      <w:r>
        <w:rPr>
          <w:rFonts w:eastAsia="Times New Roman" w:cs="Times New Roman"/>
          <w:szCs w:val="24"/>
        </w:rPr>
        <w:t xml:space="preserve">υτοδιοίκησης- ή δίνεται ένα μικρό επίδομα, μια μικρή ενίσχυση που πάει στις τοπικές κοινωνίες. Για αυτό η </w:t>
      </w:r>
      <w:r>
        <w:rPr>
          <w:rFonts w:eastAsia="Times New Roman" w:cs="Times New Roman"/>
          <w:szCs w:val="24"/>
        </w:rPr>
        <w:t>α</w:t>
      </w:r>
      <w:r>
        <w:rPr>
          <w:rFonts w:eastAsia="Times New Roman" w:cs="Times New Roman"/>
          <w:szCs w:val="24"/>
        </w:rPr>
        <w:t>υτοδιοίκηση και στην Αθήνα και στη Θεσσαλονίκη κα</w:t>
      </w:r>
      <w:r>
        <w:rPr>
          <w:rFonts w:eastAsia="Times New Roman" w:cs="Times New Roman"/>
          <w:szCs w:val="24"/>
        </w:rPr>
        <w:t xml:space="preserve">ι στη Λιβαδειά και στο Ηράκλειο και σε άλλες πόλεις έχει αγκαλιάσει αυτή τη διαδικασία, που ευνοεί και τις τοπικές κοινωνίες. Και έχει αγκαλιάσει αυτή τη διαδικασία και η </w:t>
      </w:r>
      <w:r>
        <w:rPr>
          <w:rFonts w:eastAsia="Times New Roman" w:cs="Times New Roman"/>
          <w:szCs w:val="24"/>
        </w:rPr>
        <w:t>α</w:t>
      </w:r>
      <w:r>
        <w:rPr>
          <w:rFonts w:eastAsia="Times New Roman" w:cs="Times New Roman"/>
          <w:szCs w:val="24"/>
        </w:rPr>
        <w:t>υτοδιοίκηση και σε πάρα πολλές περιπτώσεις και η Εκκλησία της Ελλάδας και ο εμπορικό</w:t>
      </w:r>
      <w:r>
        <w:rPr>
          <w:rFonts w:eastAsia="Times New Roman" w:cs="Times New Roman"/>
          <w:szCs w:val="24"/>
        </w:rPr>
        <w:t xml:space="preserve">ς κόσμος. Τα άλλα είναι απλώς ψέματα. </w:t>
      </w:r>
    </w:p>
    <w:p w14:paraId="413BAD48"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Το δεύτερο ζήτημα που αντιμετωπίζει το νομοσχέδιο: Το μεγάλο πρόβλημα του εγκλωβισμού των χιλιάδων αυτών ανθρώπων στη χώρα συνολικά, στα νησιά μας και του Βορειοανατολικού Αιγαίου ιδιαίτερα. </w:t>
      </w:r>
    </w:p>
    <w:p w14:paraId="413BAD49"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Ακούστε, υπάρχει ένας νόμος στη φυσική, ότι υπάρχει πρόβλημα όταν η εισροή σε ένα σύστημα είναι μεγαλύτερη από την εκροή. Να μας πείτε προτάσεις γι’ αυτό. Επαναλαμβάνω: Όταν η εισροή είναι μεγαλύτερη από την εκροή, τι κάνουμε; Φυσικά, δεν βάζω κροκόδειλους</w:t>
      </w:r>
      <w:r>
        <w:rPr>
          <w:rFonts w:eastAsia="Times New Roman" w:cs="Times New Roman"/>
          <w:szCs w:val="24"/>
        </w:rPr>
        <w:t xml:space="preserve"> στο Αιγαίο. Να σας πω και κάτι; Και κροκόδειλους να βάλεις, </w:t>
      </w:r>
      <w:r>
        <w:rPr>
          <w:rFonts w:eastAsia="Times New Roman" w:cs="Times New Roman"/>
          <w:szCs w:val="24"/>
        </w:rPr>
        <w:lastRenderedPageBreak/>
        <w:t xml:space="preserve">όταν ο άλλος γνωρίζει ότι θα πέσει βόμβα στη Συρία, στο Χαλέπι και έχει το παιδί του, θα ξεκινήσει να πάει κάπου όπου δεν θα πέφτει βόμβα στο παιδί του. Και αυτό γίνεται! </w:t>
      </w:r>
    </w:p>
    <w:p w14:paraId="413BAD4A"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Η εισροή, λοιπόν, πολύ </w:t>
      </w:r>
      <w:r>
        <w:rPr>
          <w:rFonts w:eastAsia="Times New Roman" w:cs="Times New Roman"/>
          <w:szCs w:val="24"/>
        </w:rPr>
        <w:t xml:space="preserve">μεγαλύτερη από την εκροή. Τι γίνεται; Σήμερα -και στην </w:t>
      </w:r>
      <w:r>
        <w:rPr>
          <w:rFonts w:eastAsia="Times New Roman" w:cs="Times New Roman"/>
          <w:szCs w:val="24"/>
        </w:rPr>
        <w:t>ε</w:t>
      </w:r>
      <w:r>
        <w:rPr>
          <w:rFonts w:eastAsia="Times New Roman" w:cs="Times New Roman"/>
          <w:szCs w:val="24"/>
        </w:rPr>
        <w:t>πιτροπή όλοι ή σχεδόν όλοι από τους ομιλητές- θεωρούν δεδομένη, έστω και με έναν δειλό τρόπο ορισμένοι, την κοινή δήλωση Ευρωπαϊκής Ένωσης-Τουρκίας και θεωρούν ότι πρέπει να ισχύσει αυτή η δήλωση.</w:t>
      </w:r>
    </w:p>
    <w:p w14:paraId="413BAD4B"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Από</w:t>
      </w:r>
      <w:r>
        <w:rPr>
          <w:rFonts w:eastAsia="Times New Roman" w:cs="Times New Roman"/>
          <w:szCs w:val="24"/>
        </w:rPr>
        <w:t xml:space="preserve"> εκεί και πέρα, πρέπει να παίρνετε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σας δυο πράγματα όταν κάνετε προτάσεις. Πρώτον, ότι τα σύνορα είναι κλειστά και δεύτερον, ότι δεν υπάρχει ευρωπαϊκή αλληλεγγύη από πολλά κράτη-μέλη. Αυτό δεν γίνεται να το ξεχνάμε, όταν κάνουμε προτάσεις. Εμείς ε</w:t>
      </w:r>
      <w:r>
        <w:rPr>
          <w:rFonts w:eastAsia="Times New Roman" w:cs="Times New Roman"/>
          <w:szCs w:val="24"/>
        </w:rPr>
        <w:t xml:space="preserve">πιδιώκουμε ορισμένα πράγματα με το νομοσχέδιό ή την πολιτική μας –δεν θέλω να τα επαναλάβω- από επιτάχυνση μέχρι αλλαγή της ευρωπαϊκής νομοθεσίας, από επαναφορά του </w:t>
      </w:r>
      <w:r>
        <w:rPr>
          <w:rFonts w:eastAsia="Times New Roman" w:cs="Times New Roman"/>
          <w:szCs w:val="24"/>
          <w:lang w:val="en-US"/>
        </w:rPr>
        <w:t>relocation</w:t>
      </w:r>
      <w:r>
        <w:rPr>
          <w:rFonts w:eastAsia="Times New Roman" w:cs="Times New Roman"/>
          <w:szCs w:val="24"/>
        </w:rPr>
        <w:t>, της μετεγκατάστασης, μέχρι να ισχύσουν πάλι με μεγαλύτερους ρυθμούς οι επιστροφ</w:t>
      </w:r>
      <w:r>
        <w:rPr>
          <w:rFonts w:eastAsia="Times New Roman" w:cs="Times New Roman"/>
          <w:szCs w:val="24"/>
        </w:rPr>
        <w:t xml:space="preserve">ές ή η οικογενειακή επανένωση. </w:t>
      </w:r>
    </w:p>
    <w:p w14:paraId="413BAD4C"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lastRenderedPageBreak/>
        <w:t xml:space="preserve">Επαναλαμβάνω: Μαγικές λύσεις σ’ αυτό το προσφυγικό-μεταναστευτικό ζήτημα δεν υπάρχουν. Λένε ορισμένοι; Να φύγουν όλοι από τα νησιά. Θα φύγουν, λοιπόν, όλοι από τα νησιά και την επόμενη μέρα, για να μην πω και νωρίτερα, ίσος </w:t>
      </w:r>
      <w:r>
        <w:rPr>
          <w:rFonts w:eastAsia="Times New Roman" w:cs="Times New Roman"/>
          <w:szCs w:val="24"/>
        </w:rPr>
        <w:t>αριθμός θα έρθει από απέναντι, εκτός αν κάποιος πιστεύει –όπως έγινε κάποτε σε κάποιο νησάκι του Αιγαίου- ότι πρέπει να τους πυροβολούμε τους ανθρώπους, όταν έρχονται από τις απέναντι ακτές ή όταν οι λαθροδιακινητές βγάζουν τον πίρο…</w:t>
      </w:r>
    </w:p>
    <w:p w14:paraId="413BAD4D" w14:textId="77777777" w:rsidR="0028181B" w:rsidRDefault="00E316D8">
      <w:pPr>
        <w:spacing w:line="600" w:lineRule="auto"/>
        <w:ind w:firstLine="720"/>
        <w:jc w:val="both"/>
        <w:rPr>
          <w:rFonts w:eastAsia="Times New Roman" w:cs="Times New Roman"/>
          <w:szCs w:val="24"/>
        </w:rPr>
      </w:pPr>
      <w:r>
        <w:rPr>
          <w:rFonts w:eastAsia="Times New Roman" w:cs="Times New Roman"/>
          <w:b/>
          <w:szCs w:val="24"/>
        </w:rPr>
        <w:t>ΜΙΛΤΙΑΔΗΣ ΒΑΡΒΙΤΣΙΩΤΗΣ</w:t>
      </w:r>
      <w:r>
        <w:rPr>
          <w:rFonts w:eastAsia="Times New Roman" w:cs="Times New Roman"/>
          <w:b/>
          <w:szCs w:val="24"/>
        </w:rPr>
        <w:t>:</w:t>
      </w:r>
      <w:r>
        <w:rPr>
          <w:rFonts w:eastAsia="Times New Roman" w:cs="Times New Roman"/>
          <w:szCs w:val="24"/>
        </w:rPr>
        <w:t xml:space="preserve"> Πότε έγινε αυτό, κύριε Υπουργέ; </w:t>
      </w:r>
    </w:p>
    <w:p w14:paraId="413BAD4E" w14:textId="77777777" w:rsidR="0028181B" w:rsidRDefault="00E316D8">
      <w:pPr>
        <w:spacing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Το 2014, πάντως, δεν έγινε. </w:t>
      </w:r>
    </w:p>
    <w:p w14:paraId="413BAD4F" w14:textId="77777777" w:rsidR="0028181B" w:rsidRDefault="00E316D8">
      <w:pPr>
        <w:spacing w:line="600" w:lineRule="auto"/>
        <w:ind w:firstLine="720"/>
        <w:jc w:val="both"/>
        <w:rPr>
          <w:rFonts w:eastAsia="Times New Roman" w:cs="Times New Roman"/>
          <w:szCs w:val="24"/>
        </w:rPr>
      </w:pPr>
      <w:r w:rsidRPr="004C6DEB">
        <w:rPr>
          <w:rFonts w:eastAsia="Times New Roman" w:cs="Times New Roman"/>
          <w:b/>
          <w:szCs w:val="24"/>
        </w:rPr>
        <w:t xml:space="preserve">ΙΩΑΝΝΗΣ ΜΠΑΛΑΦΑΣ (Υφυπουργός </w:t>
      </w:r>
      <w:r>
        <w:rPr>
          <w:rFonts w:eastAsia="Times New Roman" w:cs="Times New Roman"/>
          <w:b/>
          <w:szCs w:val="24"/>
        </w:rPr>
        <w:t>Μεταναστευτικής Πολιτικής)</w:t>
      </w:r>
      <w:r w:rsidRPr="004C6DEB">
        <w:rPr>
          <w:rFonts w:eastAsia="Times New Roman" w:cs="Times New Roman"/>
          <w:b/>
          <w:szCs w:val="24"/>
        </w:rPr>
        <w:t>:</w:t>
      </w:r>
      <w:r>
        <w:rPr>
          <w:rFonts w:eastAsia="Times New Roman" w:cs="Times New Roman"/>
          <w:szCs w:val="24"/>
        </w:rPr>
        <w:t xml:space="preserve"> Κύριε Αθανασίου, ήλπιζα ότι δεν θα μιλούσατε. Είστε εκτός γραμμής στα θέματα αυτά, εννοώ δική σας γραμμής. Σκεφτε</w:t>
      </w:r>
      <w:r>
        <w:rPr>
          <w:rFonts w:eastAsia="Times New Roman" w:cs="Times New Roman"/>
          <w:szCs w:val="24"/>
        </w:rPr>
        <w:t xml:space="preserve">ίτε το αυτό. </w:t>
      </w:r>
    </w:p>
    <w:p w14:paraId="413BAD50" w14:textId="77777777" w:rsidR="0028181B" w:rsidRDefault="00E316D8">
      <w:pPr>
        <w:spacing w:line="600" w:lineRule="auto"/>
        <w:ind w:firstLine="720"/>
        <w:jc w:val="both"/>
        <w:rPr>
          <w:rFonts w:eastAsia="Times New Roman" w:cs="Times New Roman"/>
          <w:szCs w:val="24"/>
        </w:rPr>
      </w:pPr>
      <w:r>
        <w:rPr>
          <w:rFonts w:eastAsia="Times New Roman" w:cs="Times New Roman"/>
          <w:b/>
          <w:szCs w:val="24"/>
        </w:rPr>
        <w:t>ΜΙΛΤΙΑΔΗΣ ΒΑΡΒΙΤΣΙΩΤΗΣ:</w:t>
      </w:r>
      <w:r>
        <w:rPr>
          <w:rFonts w:eastAsia="Times New Roman" w:cs="Times New Roman"/>
          <w:szCs w:val="24"/>
        </w:rPr>
        <w:t xml:space="preserve"> Πότε έγινε αυτό με τους πυροβολισμούς; </w:t>
      </w:r>
    </w:p>
    <w:p w14:paraId="413BAD51" w14:textId="77777777" w:rsidR="0028181B" w:rsidRDefault="00E316D8">
      <w:pPr>
        <w:spacing w:line="600" w:lineRule="auto"/>
        <w:ind w:firstLine="720"/>
        <w:jc w:val="both"/>
        <w:rPr>
          <w:rFonts w:eastAsia="Times New Roman" w:cs="Times New Roman"/>
          <w:szCs w:val="24"/>
        </w:rPr>
      </w:pPr>
      <w:r w:rsidRPr="004C6DEB">
        <w:rPr>
          <w:rFonts w:eastAsia="Times New Roman" w:cs="Times New Roman"/>
          <w:b/>
          <w:szCs w:val="24"/>
        </w:rPr>
        <w:lastRenderedPageBreak/>
        <w:t xml:space="preserve">ΙΩΑΝΝΗΣ ΜΠΑΛΑΦΑΣ (Υφυπουργός </w:t>
      </w:r>
      <w:r>
        <w:rPr>
          <w:rFonts w:eastAsia="Times New Roman" w:cs="Times New Roman"/>
          <w:b/>
          <w:szCs w:val="24"/>
        </w:rPr>
        <w:t>Μεταναστευτικής Πολιτικής)</w:t>
      </w:r>
      <w:r w:rsidRPr="004C6DEB">
        <w:rPr>
          <w:rFonts w:eastAsia="Times New Roman" w:cs="Times New Roman"/>
          <w:b/>
          <w:szCs w:val="24"/>
        </w:rPr>
        <w:t>:</w:t>
      </w:r>
      <w:r>
        <w:rPr>
          <w:rFonts w:eastAsia="Times New Roman" w:cs="Times New Roman"/>
          <w:szCs w:val="24"/>
        </w:rPr>
        <w:t xml:space="preserve"> Εν πάση περιπτώσει, καλά μιλούσαμε τόση ώρα, ακούστε και την άλλη άποψη. Μάθετε να ακούτε, λόγω και επαγγελματικής προελε</w:t>
      </w:r>
      <w:r>
        <w:rPr>
          <w:rFonts w:eastAsia="Times New Roman" w:cs="Times New Roman"/>
          <w:szCs w:val="24"/>
        </w:rPr>
        <w:t xml:space="preserve">ύσεως και επιστημονικής. </w:t>
      </w:r>
    </w:p>
    <w:p w14:paraId="413BAD52"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Με μαθηματική ακρίβεια, λοιπόν, την άλλη μέρα έρχεται ίσος αριθμός. </w:t>
      </w:r>
    </w:p>
    <w:p w14:paraId="413BAD53"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Δεύτερον, άκουσα μια πρόταση: Να έρθουν όλοι από τα νησιά εδώ, μάλιστα, στην ενδοχώρα, να μπουν σε κάποιες προσωρινές δομές φιλοξενίας, που να είναι άριστη η </w:t>
      </w:r>
      <w:r>
        <w:rPr>
          <w:rFonts w:eastAsia="Times New Roman" w:cs="Times New Roman"/>
          <w:szCs w:val="24"/>
        </w:rPr>
        <w:t>κατάσταση, να πάρουν χαρτιά και να πάνε στη χώρα που θέλουν. Αν ήταν τόσο απλό, τι είμαστε, παλαβοί να μην το κάνουμε; Δεν το καταλαβαίνω αυτό. Δεν καταλαβαίνετε ότι είναι κλειστά τα σύνορα και δεν δέχεται η Ευρώπη αυτόν τον κόσμο; Πώς λέτε, λοιπόν, τόσο ά</w:t>
      </w:r>
      <w:r>
        <w:rPr>
          <w:rFonts w:eastAsia="Times New Roman" w:cs="Times New Roman"/>
          <w:szCs w:val="24"/>
        </w:rPr>
        <w:t>νετα να πάρουν τα χαρτιά και να πάνε στις χώρες αυτές;</w:t>
      </w:r>
    </w:p>
    <w:p w14:paraId="413BAD54"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Επαναλαμβάνω ότι λύσεις μαγικές δεν υπάρχουν. Όποιος πιστεύει ότι υπάρχουν λύσεις, είτε δεν ξέρει –αυτή είναι η μια περίπτωση- είτε –η άλλη περίπτωση- λέει ψέματα.</w:t>
      </w:r>
    </w:p>
    <w:p w14:paraId="413BAD55"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lastRenderedPageBreak/>
        <w:t>Δυστυχώς, το προσφυγικό-μεταναστευτικ</w:t>
      </w:r>
      <w:r>
        <w:rPr>
          <w:rFonts w:eastAsia="Times New Roman" w:cs="Times New Roman"/>
          <w:szCs w:val="24"/>
        </w:rPr>
        <w:t>ό, όχι μόνο στην Ελλάδα, πολύ λιγότερο στην Ελλάδα, αλλά κυρίως στις χώρες της Ευρώπης καθορίζει με ένα αρνητικό πρόσημο, σε μεγάλο βαθμό πλέον, συνειδήσεις, πολιτικές συμπεριφορές, εκλογικές τάσεις και βοηθά να αναπτυχθούν φαινόμενα, όπως η ξενοφοβία, ο ρ</w:t>
      </w:r>
      <w:r>
        <w:rPr>
          <w:rFonts w:eastAsia="Times New Roman" w:cs="Times New Roman"/>
          <w:szCs w:val="24"/>
        </w:rPr>
        <w:t xml:space="preserve">ατσισμός και ο νεοναζισμός, που σηκώνεται δυστυχώς και πάλι αυτό το φίδι, το νεοναζιστικό, σε πολλές χώρες της Ευρώπης. </w:t>
      </w:r>
    </w:p>
    <w:p w14:paraId="413BAD56"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Είχαμε, δυστυχώς, και αυτές τις μέρες και εντός της Βουλής διατύπωση μιας τέτοιας «καθαρής»</w:t>
      </w:r>
      <w:r>
        <w:rPr>
          <w:rFonts w:eastAsia="Times New Roman" w:cs="Times New Roman"/>
          <w:szCs w:val="24"/>
        </w:rPr>
        <w:t>,</w:t>
      </w:r>
      <w:r>
        <w:rPr>
          <w:rFonts w:eastAsia="Times New Roman" w:cs="Times New Roman"/>
          <w:szCs w:val="24"/>
        </w:rPr>
        <w:t xml:space="preserve"> ρατσιστικής, ξενοφοβικής ρητορικής. Απέναν</w:t>
      </w:r>
      <w:r>
        <w:rPr>
          <w:rFonts w:eastAsia="Times New Roman" w:cs="Times New Roman"/>
          <w:szCs w:val="24"/>
        </w:rPr>
        <w:t xml:space="preserve">τι σ’ αυτά τα φαινόμενα, κατά τη γνώμη μας, δεν πρέπει να υπάρχει κανενός είδους εφησυχασμός. Απαιτείται επαγρύπνηση και απαιτείται καθαρό μέτωπο όλων των δημοκρατών, όλου του δημοκρατικού τόξου, χωρίς εξαιρέσεις. </w:t>
      </w:r>
    </w:p>
    <w:p w14:paraId="413BAD57"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Ξέρετε κάτι; Δεν κάνω παρομοιώσεις εύκολε</w:t>
      </w:r>
      <w:r>
        <w:rPr>
          <w:rFonts w:eastAsia="Times New Roman" w:cs="Times New Roman"/>
          <w:szCs w:val="24"/>
        </w:rPr>
        <w:t xml:space="preserve">ς με τη δεκαετία του ’30 ή του ’40. Πολλές φορές, όμως, έχω την αίσθηση -και όχι μόνο εγώ- ότι ο αποδιοπομπαίος τράγος των ναζί τα χρόνια του ’30 και του ’40, που ήταν ο Εβραίος –μολονότι ακόμη δεν </w:t>
      </w:r>
      <w:r>
        <w:rPr>
          <w:rFonts w:eastAsia="Times New Roman" w:cs="Times New Roman"/>
          <w:szCs w:val="24"/>
        </w:rPr>
        <w:lastRenderedPageBreak/>
        <w:t>εξέλειπε ο αντισημιτισμός- είναι σήμερα και χρησιμοποιείτα</w:t>
      </w:r>
      <w:r>
        <w:rPr>
          <w:rFonts w:eastAsia="Times New Roman" w:cs="Times New Roman"/>
          <w:szCs w:val="24"/>
        </w:rPr>
        <w:t>ι ως εξιλαστήριο θύμα, ως ο φταίχτης για όλα τα πράγματα, αντίστοιχα με την εποχή εκείνη, ο πρόσφυγας και ο μετανάστης, ο διαφορετικός γενικότερα. Και σ’ αυτό το δηλητήριο</w:t>
      </w:r>
      <w:r>
        <w:rPr>
          <w:rFonts w:eastAsia="Times New Roman" w:cs="Times New Roman"/>
          <w:szCs w:val="24"/>
        </w:rPr>
        <w:t>,</w:t>
      </w:r>
      <w:r>
        <w:rPr>
          <w:rFonts w:eastAsia="Times New Roman" w:cs="Times New Roman"/>
          <w:szCs w:val="24"/>
        </w:rPr>
        <w:t xml:space="preserve"> που επιδιώκεται να περάσει στην κοινωνία από τη νεοναζιστική ρητορική και πρακτική,</w:t>
      </w:r>
      <w:r>
        <w:rPr>
          <w:rFonts w:eastAsia="Times New Roman" w:cs="Times New Roman"/>
          <w:szCs w:val="24"/>
        </w:rPr>
        <w:t xml:space="preserve"> το μέτωπό μας πρέπει να είναι αδιάλλακτο. Το τέρας δεν εξημερώνεται, κύριε Αθανασίου, επειδή παρεμβήκατε προηγούμενα. </w:t>
      </w:r>
    </w:p>
    <w:p w14:paraId="413BAD58" w14:textId="77777777" w:rsidR="0028181B" w:rsidRDefault="00E316D8">
      <w:pPr>
        <w:spacing w:line="600" w:lineRule="auto"/>
        <w:ind w:firstLine="720"/>
        <w:jc w:val="center"/>
        <w:rPr>
          <w:rFonts w:eastAsia="Times New Roman"/>
          <w:bCs/>
        </w:rPr>
      </w:pPr>
      <w:r w:rsidRPr="006651D3">
        <w:rPr>
          <w:rFonts w:eastAsia="Times New Roman"/>
          <w:bCs/>
        </w:rPr>
        <w:t>(Χειροκροτήματα από την πτέρυγα του ΣΥΡΙΖΑ)</w:t>
      </w:r>
    </w:p>
    <w:p w14:paraId="413BAD59" w14:textId="77777777" w:rsidR="0028181B" w:rsidRDefault="00E316D8">
      <w:pPr>
        <w:spacing w:line="600" w:lineRule="auto"/>
        <w:ind w:firstLine="720"/>
        <w:jc w:val="both"/>
        <w:rPr>
          <w:rFonts w:eastAsia="Times New Roman" w:cs="Times New Roman"/>
          <w:szCs w:val="24"/>
        </w:rPr>
      </w:pPr>
      <w:r w:rsidRPr="002F2628">
        <w:rPr>
          <w:rFonts w:eastAsia="Times New Roman" w:cs="Times New Roman"/>
          <w:b/>
          <w:szCs w:val="24"/>
        </w:rPr>
        <w:t>ΠΡΟΕΔΡΕΥΩΝ (Νικήτας Κακλαμάνης):</w:t>
      </w:r>
      <w:r w:rsidRPr="002F2628">
        <w:rPr>
          <w:rFonts w:eastAsia="Times New Roman" w:cs="Times New Roman"/>
          <w:szCs w:val="24"/>
        </w:rPr>
        <w:t xml:space="preserve"> </w:t>
      </w:r>
      <w:r>
        <w:rPr>
          <w:rFonts w:eastAsia="Times New Roman" w:cs="Times New Roman"/>
          <w:szCs w:val="24"/>
        </w:rPr>
        <w:t xml:space="preserve">Τον λόγο έχει για επτά λεπτά ο κ. Γερμενής. </w:t>
      </w:r>
    </w:p>
    <w:p w14:paraId="413BAD5A" w14:textId="77777777" w:rsidR="0028181B" w:rsidRDefault="00E316D8">
      <w:pPr>
        <w:spacing w:line="600" w:lineRule="auto"/>
        <w:ind w:firstLine="720"/>
        <w:jc w:val="both"/>
        <w:rPr>
          <w:rFonts w:eastAsia="Times New Roman" w:cs="Times New Roman"/>
          <w:szCs w:val="24"/>
        </w:rPr>
      </w:pPr>
      <w:r w:rsidRPr="006F2331">
        <w:rPr>
          <w:rFonts w:eastAsia="Times New Roman" w:cs="Times New Roman"/>
          <w:b/>
          <w:szCs w:val="24"/>
        </w:rPr>
        <w:t xml:space="preserve">ΓΕΩΡΓΙΟΣ </w:t>
      </w:r>
      <w:r w:rsidRPr="006F2331">
        <w:rPr>
          <w:rFonts w:eastAsia="Times New Roman" w:cs="Times New Roman"/>
          <w:b/>
          <w:szCs w:val="24"/>
        </w:rPr>
        <w:t>ΓΕΡΜΕΝΗΣ:</w:t>
      </w:r>
      <w:r>
        <w:rPr>
          <w:rFonts w:eastAsia="Times New Roman" w:cs="Times New Roman"/>
          <w:b/>
          <w:szCs w:val="24"/>
        </w:rPr>
        <w:t xml:space="preserve"> </w:t>
      </w:r>
      <w:r>
        <w:rPr>
          <w:rFonts w:eastAsia="Times New Roman" w:cs="Times New Roman"/>
          <w:szCs w:val="24"/>
        </w:rPr>
        <w:t>Ευχαριστώ, κύριε Πρόεδρε.</w:t>
      </w:r>
    </w:p>
    <w:p w14:paraId="413BAD5B"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Η συζήτηση του νομοσχεδίου</w:t>
      </w:r>
      <w:r w:rsidRPr="000F306F">
        <w:rPr>
          <w:rFonts w:eastAsia="Times New Roman" w:cs="Times New Roman"/>
          <w:szCs w:val="24"/>
        </w:rPr>
        <w:t>,</w:t>
      </w:r>
      <w:r>
        <w:rPr>
          <w:rFonts w:eastAsia="Times New Roman" w:cs="Times New Roman"/>
          <w:szCs w:val="24"/>
        </w:rPr>
        <w:t xml:space="preserve"> που έγινε στις </w:t>
      </w:r>
      <w:r>
        <w:rPr>
          <w:rFonts w:eastAsia="Times New Roman" w:cs="Times New Roman"/>
          <w:szCs w:val="24"/>
        </w:rPr>
        <w:t>ε</w:t>
      </w:r>
      <w:r>
        <w:rPr>
          <w:rFonts w:eastAsia="Times New Roman" w:cs="Times New Roman"/>
          <w:szCs w:val="24"/>
        </w:rPr>
        <w:t>πιτροπές με την παρουσία φορέων ήταν ιδιαίτερα αποκαλυπτική. Όχι ότι δεν ξέραμε ότι οι περισσότεροι απ’ αυτούς</w:t>
      </w:r>
      <w:r>
        <w:rPr>
          <w:rFonts w:eastAsia="Times New Roman" w:cs="Times New Roman"/>
          <w:szCs w:val="24"/>
        </w:rPr>
        <w:t>,</w:t>
      </w:r>
      <w:r>
        <w:rPr>
          <w:rFonts w:eastAsia="Times New Roman" w:cs="Times New Roman"/>
          <w:szCs w:val="24"/>
        </w:rPr>
        <w:t xml:space="preserve"> που ήρθαν ασπάζονται τις δικές σας ιδέες, αλλά γιατί ακόμη και α</w:t>
      </w:r>
      <w:r>
        <w:rPr>
          <w:rFonts w:eastAsia="Times New Roman" w:cs="Times New Roman"/>
          <w:szCs w:val="24"/>
        </w:rPr>
        <w:t xml:space="preserve">υτοί αποκάλυψαν στοιχεία </w:t>
      </w:r>
      <w:r>
        <w:rPr>
          <w:rFonts w:eastAsia="Times New Roman" w:cs="Times New Roman"/>
          <w:szCs w:val="24"/>
        </w:rPr>
        <w:lastRenderedPageBreak/>
        <w:t xml:space="preserve">για το προσφυγικό, που εμείς λέμε λαθρομεταναστευτικό, στοιχεία που επεσήμαινε η Χρυσή Αυγή εδώ και πάρα πολλές δεκαετίες. Βέβαια, όταν τα λέει η Χρυσή Αυγή, είναι φασίστες, αντιδημοκράτες, αλλά όταν τα λένε οι δικοί σας άνθρωποι, </w:t>
      </w:r>
      <w:r>
        <w:rPr>
          <w:rFonts w:eastAsia="Times New Roman" w:cs="Times New Roman"/>
          <w:szCs w:val="24"/>
        </w:rPr>
        <w:t>είναι κάτι διαφορετικό και προσπαθείτε να σκύψετε από πάνω, για να λύσετε αυτά τα προβλήματα με κάποια δήθεν νομοθετήματα, όπως αυτό εδώ σήμερα, με το οποίο καλείστε να διορθώσετε ένα άλλο νομοθέτημα</w:t>
      </w:r>
      <w:r>
        <w:rPr>
          <w:rFonts w:eastAsia="Times New Roman" w:cs="Times New Roman"/>
          <w:szCs w:val="24"/>
        </w:rPr>
        <w:t>,</w:t>
      </w:r>
      <w:r>
        <w:rPr>
          <w:rFonts w:eastAsia="Times New Roman" w:cs="Times New Roman"/>
          <w:szCs w:val="24"/>
        </w:rPr>
        <w:t xml:space="preserve"> που φέρατε το 2016 και σπεύδετε τώρα να έρθετε στη Βουλ</w:t>
      </w:r>
      <w:r>
        <w:rPr>
          <w:rFonts w:eastAsia="Times New Roman" w:cs="Times New Roman"/>
          <w:szCs w:val="24"/>
        </w:rPr>
        <w:t>ή, για να διορθώσετε κάποια πράγματα. Αντί, όμως, να τα διορθώσετε -και πολλοί θα περίμεναν να κάνετε λάθος, γιατί ήσασταν καινούργια Κυβέρνηση από το 2016- και να πείτε ότι αυτό το πρόβλημα, το λαθρομεταναστευτικό, δεν το είχατε δει σωστά, έχετε μια ιδεολ</w:t>
      </w:r>
      <w:r>
        <w:rPr>
          <w:rFonts w:eastAsia="Times New Roman" w:cs="Times New Roman"/>
          <w:szCs w:val="24"/>
        </w:rPr>
        <w:t>ηψία που ξεπερνά τα πατριωτικά σας πιστεύω. Είσαστε διεθνιστές, είσαστε υπερασπιστές της κοινωνίας χωρίς σύνορα, των ανοικτών συνόρων και διάφορες τέτοιες αρλούμπες</w:t>
      </w:r>
      <w:r>
        <w:rPr>
          <w:rFonts w:eastAsia="Times New Roman" w:cs="Times New Roman"/>
          <w:szCs w:val="24"/>
        </w:rPr>
        <w:t>,</w:t>
      </w:r>
      <w:r>
        <w:rPr>
          <w:rFonts w:eastAsia="Times New Roman" w:cs="Times New Roman"/>
          <w:szCs w:val="24"/>
        </w:rPr>
        <w:t xml:space="preserve"> που αναφέρει ο Τζ</w:t>
      </w:r>
      <w:r>
        <w:rPr>
          <w:rFonts w:eastAsia="Times New Roman" w:cs="Times New Roman"/>
          <w:szCs w:val="24"/>
        </w:rPr>
        <w:t>ο</w:t>
      </w:r>
      <w:r>
        <w:rPr>
          <w:rFonts w:eastAsia="Times New Roman" w:cs="Times New Roman"/>
          <w:szCs w:val="24"/>
        </w:rPr>
        <w:t>ρτζ Σόρος. Δεν το κρύβετε. Και δεν το κρύβετε, όταν ακόμα και ο Υπουργός</w:t>
      </w:r>
      <w:r>
        <w:rPr>
          <w:rFonts w:eastAsia="Times New Roman" w:cs="Times New Roman"/>
          <w:szCs w:val="24"/>
        </w:rPr>
        <w:t xml:space="preserve"> απ’ αυτό εδώ το Βήμα ανέφερε κάποια πράγματα και είπε </w:t>
      </w:r>
      <w:r>
        <w:rPr>
          <w:rFonts w:eastAsia="Times New Roman" w:cs="Times New Roman"/>
          <w:szCs w:val="24"/>
        </w:rPr>
        <w:lastRenderedPageBreak/>
        <w:t xml:space="preserve">για μετανάστες που ήρθαν πριν από τριάντα χρόνια, για φθηνά εργατικά χέρια, ότι άνοιξαν τα σύνορα με την Αλβανία. </w:t>
      </w:r>
    </w:p>
    <w:p w14:paraId="413BAD5C"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Να θυμίσω στον Υπουργό ότι τότε η Αλβανία είχε ένα κομμουνιστικό καθεστώς. Και αν υπήρ</w:t>
      </w:r>
      <w:r>
        <w:rPr>
          <w:rFonts w:eastAsia="Times New Roman" w:cs="Times New Roman"/>
          <w:szCs w:val="24"/>
        </w:rPr>
        <w:t xml:space="preserve">χε ένας σοσιαλιστικός παράδεισος, όπως είναι ο κομμουνισμός, θα έμεναν στην Αλβανία, δεν θα έρχονταν στην Ελλάδα. </w:t>
      </w:r>
    </w:p>
    <w:p w14:paraId="413BAD5D"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Το 2004 είπατε ότι ήρθαν για φθηνά εργατικά χέρια, για να φτιάξουν τα ακίνητα των Ολυμπιακών Αγώνων. Τώρα, αυτή τη στιγμή, το 2018, που έρχον</w:t>
      </w:r>
      <w:r>
        <w:rPr>
          <w:rFonts w:eastAsia="Times New Roman" w:cs="Times New Roman"/>
          <w:szCs w:val="24"/>
        </w:rPr>
        <w:t xml:space="preserve">ται ορδές μεταναστών ή λαθρομεταναστών –πείτε τους όπως θέλετε- ποια είναι τα φθηνά εργατικά χέρια; Πού θα βάλετε αυτούς τους ανθρώπους να πάνε να δουλέψουν; Έχει δουλειές η Ελλάδα και δεν το ξέρουμε; Εδώ δεν υπάρχουν για τους Έλληνες δουλειές, που είπατε </w:t>
      </w:r>
      <w:r>
        <w:rPr>
          <w:rFonts w:eastAsia="Times New Roman" w:cs="Times New Roman"/>
          <w:szCs w:val="24"/>
        </w:rPr>
        <w:t>ότι υπάρχουν δουλειές που δεν πάνε να κάνουν οι Έλληνες. Ποιες είναι αυτές οι δουλειές</w:t>
      </w:r>
      <w:r>
        <w:rPr>
          <w:rFonts w:eastAsia="Times New Roman" w:cs="Times New Roman"/>
          <w:szCs w:val="24"/>
        </w:rPr>
        <w:t>,</w:t>
      </w:r>
      <w:r>
        <w:rPr>
          <w:rFonts w:eastAsia="Times New Roman" w:cs="Times New Roman"/>
          <w:szCs w:val="24"/>
        </w:rPr>
        <w:t xml:space="preserve"> που δεν πάνε να κάνουν οι Έλληνες; Αφού η ανεργία είναι τεράστια, δεν </w:t>
      </w:r>
      <w:r>
        <w:rPr>
          <w:rFonts w:eastAsia="Times New Roman" w:cs="Times New Roman"/>
          <w:szCs w:val="24"/>
        </w:rPr>
        <w:lastRenderedPageBreak/>
        <w:t>θα πάνε στα χωράφια; Για ποια χωράφια μιλάμε; Ποια είναι η πολιτική σας στα αγροτικά θέματα; Τι εξ</w:t>
      </w:r>
      <w:r>
        <w:rPr>
          <w:rFonts w:eastAsia="Times New Roman" w:cs="Times New Roman"/>
          <w:szCs w:val="24"/>
        </w:rPr>
        <w:t>άγει η Ελλάδα αυτή τη στιγμή; Πού θα πάνε να δουλέψουν; Να μαζέψουν κα</w:t>
      </w:r>
      <w:r>
        <w:rPr>
          <w:rFonts w:eastAsia="Times New Roman" w:cs="Times New Roman"/>
          <w:szCs w:val="24"/>
        </w:rPr>
        <w:t>μ</w:t>
      </w:r>
      <w:r>
        <w:rPr>
          <w:rFonts w:eastAsia="Times New Roman" w:cs="Times New Roman"/>
          <w:szCs w:val="24"/>
        </w:rPr>
        <w:t xml:space="preserve">μιά ελιά; </w:t>
      </w:r>
    </w:p>
    <w:p w14:paraId="413BAD5E"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Λέτε για το τι γινόταν στους αρχαίους χρόνους και ότι ο ικέτης δικαιούταν άσυλο. Πού ακριβώς τα έχετε διαβάσει αυτά; Πού δικαιούταν άσυλο; Στη Σπάρτη; Στην Αθήνα; Στη Μακεδον</w:t>
      </w:r>
      <w:r>
        <w:rPr>
          <w:rFonts w:eastAsia="Times New Roman" w:cs="Times New Roman"/>
          <w:szCs w:val="24"/>
        </w:rPr>
        <w:t xml:space="preserve">ία; Να σας θυμίσω ότι τον Περικλή δεν είχε δικαίωμα να τον ψηφίσει ούτε ο ίδιος ο γιος του, γιατί η Ασπασία δεν ήταν Αθηναία. Μη λέτε, λοιπόν, κάποια πράγματα που δεν τα γνωρίζετε ούτε και εσείς ο ίδιος. Βάζετε έναν αχταρμά μέσα, μιλάτε για φθηνά εργατικά </w:t>
      </w:r>
      <w:r>
        <w:rPr>
          <w:rFonts w:eastAsia="Times New Roman" w:cs="Times New Roman"/>
          <w:szCs w:val="24"/>
        </w:rPr>
        <w:t>χέρια, τη στιγμή που οι ίδιοι αυτοί δεν θέλουν να μείνουν στην Ελλάδα για να δουλέψουν. Δεν πάνε, όμως, και σε κα</w:t>
      </w:r>
      <w:r>
        <w:rPr>
          <w:rFonts w:eastAsia="Times New Roman" w:cs="Times New Roman"/>
          <w:szCs w:val="24"/>
        </w:rPr>
        <w:t>μ</w:t>
      </w:r>
      <w:r>
        <w:rPr>
          <w:rFonts w:eastAsia="Times New Roman" w:cs="Times New Roman"/>
          <w:szCs w:val="24"/>
        </w:rPr>
        <w:t xml:space="preserve">μιά άλλη ευρωπαϊκή χώρα. Στη Γερμανία πού δουλεύουν οι άνθρωποι; Δουλεύουν στη </w:t>
      </w:r>
      <w:r>
        <w:rPr>
          <w:rFonts w:eastAsia="Times New Roman" w:cs="Times New Roman"/>
          <w:szCs w:val="24"/>
        </w:rPr>
        <w:t>«</w:t>
      </w:r>
      <w:r>
        <w:rPr>
          <w:rFonts w:eastAsia="Times New Roman" w:cs="Times New Roman"/>
          <w:szCs w:val="24"/>
          <w:lang w:val="en-US"/>
        </w:rPr>
        <w:t>MERSEDES</w:t>
      </w:r>
      <w:r w:rsidRPr="006D141D">
        <w:rPr>
          <w:rFonts w:eastAsia="Times New Roman" w:cs="Times New Roman"/>
          <w:szCs w:val="24"/>
        </w:rPr>
        <w:t>-</w:t>
      </w:r>
      <w:r>
        <w:rPr>
          <w:rFonts w:eastAsia="Times New Roman" w:cs="Times New Roman"/>
          <w:szCs w:val="24"/>
          <w:lang w:val="en-US"/>
        </w:rPr>
        <w:t>BENZ</w:t>
      </w:r>
      <w:r>
        <w:rPr>
          <w:rFonts w:eastAsia="Times New Roman" w:cs="Times New Roman"/>
          <w:szCs w:val="24"/>
        </w:rPr>
        <w:t>»</w:t>
      </w:r>
      <w:r>
        <w:rPr>
          <w:rFonts w:eastAsia="Times New Roman" w:cs="Times New Roman"/>
          <w:szCs w:val="24"/>
        </w:rPr>
        <w:t xml:space="preserve">; Δουλεύουν στη </w:t>
      </w:r>
      <w:r>
        <w:rPr>
          <w:rFonts w:eastAsia="Times New Roman" w:cs="Times New Roman"/>
          <w:szCs w:val="24"/>
        </w:rPr>
        <w:t>«</w:t>
      </w:r>
      <w:r>
        <w:rPr>
          <w:rFonts w:eastAsia="Times New Roman" w:cs="Times New Roman"/>
          <w:szCs w:val="24"/>
          <w:lang w:val="en-US"/>
        </w:rPr>
        <w:t>RENAULT</w:t>
      </w:r>
      <w:r>
        <w:rPr>
          <w:rFonts w:eastAsia="Times New Roman" w:cs="Times New Roman"/>
          <w:szCs w:val="24"/>
        </w:rPr>
        <w:t>»</w:t>
      </w:r>
      <w:r w:rsidRPr="001623AC">
        <w:rPr>
          <w:rFonts w:eastAsia="Times New Roman" w:cs="Times New Roman"/>
          <w:szCs w:val="24"/>
        </w:rPr>
        <w:t xml:space="preserve"> </w:t>
      </w:r>
      <w:r>
        <w:rPr>
          <w:rFonts w:eastAsia="Times New Roman" w:cs="Times New Roman"/>
          <w:szCs w:val="24"/>
        </w:rPr>
        <w:t>στη Γαλλία; Είναι σε μ</w:t>
      </w:r>
      <w:r>
        <w:rPr>
          <w:rFonts w:eastAsia="Times New Roman" w:cs="Times New Roman"/>
          <w:szCs w:val="24"/>
        </w:rPr>
        <w:t>ητροπόλεις, κάνουν γκέτο και δουλεύουν στο παραεμπόριο σε μεγάλες χώρες. Δείτε τι συμβαίνει στο Λονδίνο, στο Βερολίνο, στο Παρίσι. Δεν δουλεύουν σε κα</w:t>
      </w:r>
      <w:r>
        <w:rPr>
          <w:rFonts w:eastAsia="Times New Roman" w:cs="Times New Roman"/>
          <w:szCs w:val="24"/>
        </w:rPr>
        <w:t>μ</w:t>
      </w:r>
      <w:r>
        <w:rPr>
          <w:rFonts w:eastAsia="Times New Roman" w:cs="Times New Roman"/>
          <w:szCs w:val="24"/>
        </w:rPr>
        <w:t>μιά μεγάλη εταιρία. Κανείς δεν τους δέχεται.</w:t>
      </w:r>
    </w:p>
    <w:p w14:paraId="413BAD5F"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lastRenderedPageBreak/>
        <w:t xml:space="preserve">Θέλετε να πούμε τι σας είπε η Ύπατη Αρμοστεία στην </w:t>
      </w:r>
      <w:r>
        <w:rPr>
          <w:rFonts w:eastAsia="Times New Roman" w:cs="Times New Roman"/>
          <w:szCs w:val="24"/>
        </w:rPr>
        <w:t>ε</w:t>
      </w:r>
      <w:r>
        <w:rPr>
          <w:rFonts w:eastAsia="Times New Roman" w:cs="Times New Roman"/>
          <w:szCs w:val="24"/>
        </w:rPr>
        <w:t>πιτροπή;</w:t>
      </w:r>
      <w:r>
        <w:rPr>
          <w:rFonts w:eastAsia="Times New Roman" w:cs="Times New Roman"/>
          <w:szCs w:val="24"/>
        </w:rPr>
        <w:t xml:space="preserve"> Είπε ότι είναι μια καινοτομία για την Ελλάδα και για τις χώρες της Ευρωπαϊκής Ένωσης έως την ευρύτητα της ρύθμισης του άρθρου 2 παράγραφοι 11 και 22. Δηλαδή, φέρνετε διατάξεις, που ακόμα και η Ύπατη Αρμοστεία δεν τις έχει σκεφτεί καν να τις εφαρμόσει!</w:t>
      </w:r>
    </w:p>
    <w:p w14:paraId="413BAD60"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Μιλ</w:t>
      </w:r>
      <w:r>
        <w:rPr>
          <w:rFonts w:eastAsia="Times New Roman" w:cs="Times New Roman"/>
          <w:szCs w:val="24"/>
        </w:rPr>
        <w:t>άτε για ενσωμάτωση ασυνόδευτων παιδιών, που δεν διασφαλίζει κα</w:t>
      </w:r>
      <w:r>
        <w:rPr>
          <w:rFonts w:eastAsia="Times New Roman" w:cs="Times New Roman"/>
          <w:szCs w:val="24"/>
        </w:rPr>
        <w:t>μ</w:t>
      </w:r>
      <w:r>
        <w:rPr>
          <w:rFonts w:eastAsia="Times New Roman" w:cs="Times New Roman"/>
          <w:szCs w:val="24"/>
        </w:rPr>
        <w:t>μιά εγγύηση ότι πράγματι ανήκουν στις οικογένειες όπου τα ενσωματώνετε. Ποια θα είναι η ασφαλιστική δικλίδα ταυτοποίησης αυτών των παιδιών</w:t>
      </w:r>
      <w:r w:rsidRPr="00A66046">
        <w:rPr>
          <w:rFonts w:eastAsia="Times New Roman" w:cs="Times New Roman"/>
          <w:szCs w:val="24"/>
        </w:rPr>
        <w:t>, τ</w:t>
      </w:r>
      <w:r>
        <w:rPr>
          <w:rFonts w:eastAsia="Times New Roman" w:cs="Times New Roman"/>
          <w:szCs w:val="24"/>
        </w:rPr>
        <w:t>η στιγμή που όλοι ξέρουμε τι γίνεται, μια διεστραμμέ</w:t>
      </w:r>
      <w:r>
        <w:rPr>
          <w:rFonts w:eastAsia="Times New Roman" w:cs="Times New Roman"/>
          <w:szCs w:val="24"/>
        </w:rPr>
        <w:t xml:space="preserve">νη δραστηριότητα, από </w:t>
      </w:r>
      <w:r>
        <w:rPr>
          <w:rFonts w:eastAsia="Times New Roman" w:cs="Times New Roman"/>
          <w:szCs w:val="24"/>
          <w:lang w:val="en-US"/>
        </w:rPr>
        <w:t>trafficking</w:t>
      </w:r>
      <w:r>
        <w:rPr>
          <w:rFonts w:eastAsia="Times New Roman" w:cs="Times New Roman"/>
          <w:szCs w:val="24"/>
        </w:rPr>
        <w:t xml:space="preserve"> μέχρι και παιδεραστία. Έρχονται άντρες</w:t>
      </w:r>
      <w:r>
        <w:rPr>
          <w:rFonts w:eastAsia="Times New Roman" w:cs="Times New Roman"/>
          <w:szCs w:val="24"/>
        </w:rPr>
        <w:t>,</w:t>
      </w:r>
      <w:r>
        <w:rPr>
          <w:rFonts w:eastAsia="Times New Roman" w:cs="Times New Roman"/>
          <w:szCs w:val="24"/>
        </w:rPr>
        <w:t xml:space="preserve"> που δηλώνουν ότι έχουν τρεις ή τέσσερις γυναίκες, ότι έχουν δεκαπέντε και είκοσι παιδιά. Αυτά δεν τα λέμε εμείς, η κακή Χρυσή Αυγή, τα λένε οι δικοί σας άνθρωποι. </w:t>
      </w:r>
    </w:p>
    <w:p w14:paraId="413BAD61" w14:textId="77777777" w:rsidR="0028181B" w:rsidRDefault="00E316D8">
      <w:pPr>
        <w:spacing w:line="600" w:lineRule="auto"/>
        <w:ind w:firstLine="720"/>
        <w:jc w:val="both"/>
        <w:rPr>
          <w:rFonts w:eastAsia="Times New Roman"/>
          <w:szCs w:val="24"/>
        </w:rPr>
      </w:pPr>
      <w:r>
        <w:rPr>
          <w:rFonts w:eastAsia="Times New Roman"/>
          <w:szCs w:val="24"/>
        </w:rPr>
        <w:t xml:space="preserve">Ο λόγος είναι ότι </w:t>
      </w:r>
      <w:r>
        <w:rPr>
          <w:rFonts w:eastAsia="Times New Roman"/>
          <w:szCs w:val="24"/>
        </w:rPr>
        <w:t xml:space="preserve">αυτήν την </w:t>
      </w:r>
      <w:r>
        <w:rPr>
          <w:rFonts w:eastAsia="Times New Roman"/>
          <w:szCs w:val="24"/>
        </w:rPr>
        <w:t>ο</w:t>
      </w:r>
      <w:r>
        <w:rPr>
          <w:rFonts w:eastAsia="Times New Roman"/>
          <w:szCs w:val="24"/>
        </w:rPr>
        <w:t>δηγία κανένα άλλο ευρωπαϊκό κράτος δεν την έχει προσαρμόσει στη νομοθεσία του. Μόνο εσείς σήμερα έχετε το θράσος και το φέρνετε στην ελληνική Βουλή!</w:t>
      </w:r>
    </w:p>
    <w:p w14:paraId="413BAD62" w14:textId="77777777" w:rsidR="0028181B" w:rsidRDefault="00E316D8">
      <w:pPr>
        <w:spacing w:line="600" w:lineRule="auto"/>
        <w:ind w:firstLine="720"/>
        <w:jc w:val="both"/>
        <w:rPr>
          <w:rFonts w:eastAsia="Times New Roman"/>
          <w:szCs w:val="24"/>
        </w:rPr>
      </w:pPr>
      <w:r>
        <w:rPr>
          <w:rFonts w:eastAsia="Times New Roman"/>
          <w:szCs w:val="24"/>
        </w:rPr>
        <w:lastRenderedPageBreak/>
        <w:t xml:space="preserve">Ας δούμε τι είπε ο Περιφερειάρχης Ανατολικού Αιγαίου, που σαφώς δεν είναι </w:t>
      </w:r>
      <w:r>
        <w:rPr>
          <w:rFonts w:eastAsia="Times New Roman"/>
          <w:szCs w:val="24"/>
        </w:rPr>
        <w:t>χ</w:t>
      </w:r>
      <w:r>
        <w:rPr>
          <w:rFonts w:eastAsia="Times New Roman"/>
          <w:szCs w:val="24"/>
        </w:rPr>
        <w:t>ρυσαυγίτης ο άνθρωπος</w:t>
      </w:r>
      <w:r>
        <w:rPr>
          <w:rFonts w:eastAsia="Times New Roman"/>
          <w:szCs w:val="24"/>
        </w:rPr>
        <w:t xml:space="preserve">. Τα διαβάζω όπως τα είπε στην </w:t>
      </w:r>
      <w:r>
        <w:rPr>
          <w:rFonts w:eastAsia="Times New Roman"/>
          <w:szCs w:val="24"/>
        </w:rPr>
        <w:t>ε</w:t>
      </w:r>
      <w:r>
        <w:rPr>
          <w:rFonts w:eastAsia="Times New Roman"/>
          <w:szCs w:val="24"/>
        </w:rPr>
        <w:t>πιτροπή: «Τις τελευταίες είκοσι πέντε μέρες, δηλαδή από 1</w:t>
      </w:r>
      <w:r w:rsidRPr="00313E55">
        <w:rPr>
          <w:rFonts w:eastAsia="Times New Roman"/>
          <w:szCs w:val="24"/>
          <w:vertAlign w:val="superscript"/>
        </w:rPr>
        <w:t>η</w:t>
      </w:r>
      <w:r>
        <w:rPr>
          <w:rFonts w:eastAsia="Times New Roman"/>
          <w:szCs w:val="24"/>
        </w:rPr>
        <w:t xml:space="preserve"> Απριλίου μέχρι σήμερα, έχουν έρθει στα νησιά του </w:t>
      </w:r>
      <w:r>
        <w:rPr>
          <w:rFonts w:eastAsia="Times New Roman"/>
          <w:szCs w:val="24"/>
        </w:rPr>
        <w:t>β</w:t>
      </w:r>
      <w:r>
        <w:rPr>
          <w:rFonts w:eastAsia="Times New Roman"/>
          <w:szCs w:val="24"/>
        </w:rPr>
        <w:t>ορείου Αιγαίου συνολικά δύο χιλιάδες πεντακόσιοι τριάντα έξι μετανάστες και πρόσφυγες, όταν ο αντίστοιχος αριθμός τ</w:t>
      </w:r>
      <w:r>
        <w:rPr>
          <w:rFonts w:eastAsia="Times New Roman"/>
          <w:szCs w:val="24"/>
        </w:rPr>
        <w:t xml:space="preserve">ου 2017 ήταν μόλις εξακόσιοι δέκα. Η Λέσβος έχει αυτήν τη στιγμή οκτώ χιλιάδες οκτακόσιους ενενήντα πέντε μετανάστες και πρόσφυγες και ο αντίστοιχος αριθμός πέρυσι, τέτοια μέρα, ήταν τρεις χιλιάδες πενήντα». Όλο το </w:t>
      </w:r>
      <w:r>
        <w:rPr>
          <w:rFonts w:eastAsia="Times New Roman"/>
          <w:szCs w:val="24"/>
        </w:rPr>
        <w:t>β</w:t>
      </w:r>
      <w:r>
        <w:rPr>
          <w:rFonts w:eastAsia="Times New Roman"/>
          <w:szCs w:val="24"/>
        </w:rPr>
        <w:t>όρειο Αιγαίο πέρυσι, τέτοια μέρα, δηλαδή</w:t>
      </w:r>
      <w:r>
        <w:rPr>
          <w:rFonts w:eastAsia="Times New Roman"/>
          <w:szCs w:val="24"/>
        </w:rPr>
        <w:t xml:space="preserve"> στις 26 Απριλίου, έχει συνολικά έξι χιλιάδες μετανάστες και πρόσφυγες και φέτος έχουμε δεκατρεισήμισι χιλιάδες μετανάστες και πρόσφυγες.</w:t>
      </w:r>
    </w:p>
    <w:p w14:paraId="413BAD63" w14:textId="77777777" w:rsidR="0028181B" w:rsidRDefault="00E316D8">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413BAD64" w14:textId="77777777" w:rsidR="0028181B" w:rsidRDefault="00E316D8">
      <w:pPr>
        <w:spacing w:line="600" w:lineRule="auto"/>
        <w:ind w:firstLine="720"/>
        <w:jc w:val="both"/>
        <w:rPr>
          <w:rFonts w:eastAsia="Times New Roman"/>
          <w:szCs w:val="24"/>
        </w:rPr>
      </w:pPr>
      <w:r>
        <w:rPr>
          <w:rFonts w:eastAsia="Times New Roman"/>
          <w:szCs w:val="24"/>
        </w:rPr>
        <w:t>Επίσης, την ίδια εικόνα περιγράφει</w:t>
      </w:r>
      <w:r>
        <w:rPr>
          <w:rFonts w:eastAsia="Times New Roman"/>
          <w:szCs w:val="24"/>
        </w:rPr>
        <w:t xml:space="preserve"> ο </w:t>
      </w:r>
      <w:r>
        <w:rPr>
          <w:rFonts w:eastAsia="Times New Roman"/>
          <w:szCs w:val="24"/>
        </w:rPr>
        <w:t>Δ</w:t>
      </w:r>
      <w:r>
        <w:rPr>
          <w:rFonts w:eastAsia="Times New Roman"/>
          <w:szCs w:val="24"/>
        </w:rPr>
        <w:t xml:space="preserve">ήμαρχος Ορεστιάδας, που επίσης δεν είναι </w:t>
      </w:r>
      <w:r>
        <w:rPr>
          <w:rFonts w:eastAsia="Times New Roman"/>
          <w:szCs w:val="24"/>
        </w:rPr>
        <w:t>χ</w:t>
      </w:r>
      <w:r>
        <w:rPr>
          <w:rFonts w:eastAsia="Times New Roman"/>
          <w:szCs w:val="24"/>
        </w:rPr>
        <w:t xml:space="preserve">ρυσαυγίτης, ο οποίος είπε επί λέξει: «Επειδή τυγχάνει και εγώ και οι συνεργάτες μου </w:t>
      </w:r>
      <w:r>
        <w:rPr>
          <w:rFonts w:eastAsia="Times New Roman"/>
          <w:szCs w:val="24"/>
        </w:rPr>
        <w:lastRenderedPageBreak/>
        <w:t>να γυρνάμε στους δρόμους και να κάνουμε άτυπη καταμέτρηση, ήταν αρκετά περισσότεροι από όσους λέτε, διότι κάποιοι</w:t>
      </w:r>
      <w:r w:rsidRPr="004A1A04">
        <w:rPr>
          <w:rFonts w:eastAsia="Times New Roman"/>
          <w:szCs w:val="24"/>
        </w:rPr>
        <w:t xml:space="preserve"> </w:t>
      </w:r>
      <w:r>
        <w:rPr>
          <w:rFonts w:eastAsia="Times New Roman"/>
          <w:szCs w:val="24"/>
        </w:rPr>
        <w:t>από τους πρό</w:t>
      </w:r>
      <w:r>
        <w:rPr>
          <w:rFonts w:eastAsia="Times New Roman"/>
          <w:szCs w:val="24"/>
        </w:rPr>
        <w:t>σφυγες ή τους μετανάστες, εάν ήξεραν τις διαδικασίες, θα επιθυμούσαν να καταγραφούν. Απλώς, ίσως, δεν είναι μέσα σε αυτούς που απευθύνονται τα κυκλώματα, γιατί πρέπει να λέμε και αλήθειες».</w:t>
      </w:r>
    </w:p>
    <w:p w14:paraId="413BAD65" w14:textId="77777777" w:rsidR="0028181B" w:rsidRDefault="00E316D8">
      <w:pPr>
        <w:spacing w:line="600" w:lineRule="auto"/>
        <w:ind w:firstLine="720"/>
        <w:jc w:val="both"/>
        <w:rPr>
          <w:rFonts w:eastAsia="Times New Roman"/>
          <w:szCs w:val="24"/>
        </w:rPr>
      </w:pPr>
      <w:r>
        <w:rPr>
          <w:rFonts w:eastAsia="Times New Roman"/>
          <w:szCs w:val="24"/>
        </w:rPr>
        <w:t>Τι καταγγέλλουν, λοιπόν, όλοι αυτοί οι εκπρόσωποι; Ότι υπάρχουν κυ</w:t>
      </w:r>
      <w:r>
        <w:rPr>
          <w:rFonts w:eastAsia="Times New Roman"/>
          <w:szCs w:val="24"/>
        </w:rPr>
        <w:t xml:space="preserve">κλώματα λαθροδιακινητών και μεταναστών, που πολλοί από αυτούς ήρθαν και στην </w:t>
      </w:r>
      <w:r>
        <w:rPr>
          <w:rFonts w:eastAsia="Times New Roman"/>
          <w:szCs w:val="24"/>
        </w:rPr>
        <w:t>ε</w:t>
      </w:r>
      <w:r>
        <w:rPr>
          <w:rFonts w:eastAsia="Times New Roman"/>
          <w:szCs w:val="24"/>
        </w:rPr>
        <w:t>πιτροπή προχθές, οι οποίοι τσεπώνουν τους παχυλούς μισθούς και μοιράζουν και σε αυτούς τους ανθρώπους τα 400 ευρώ. Ποιος Έλληνας που εισέρχεται σε μια χώρα πριμοδοτείται με 400 ε</w:t>
      </w:r>
      <w:r>
        <w:rPr>
          <w:rFonts w:eastAsia="Times New Roman"/>
          <w:szCs w:val="24"/>
        </w:rPr>
        <w:t>υρώ και έχει δωρεάν υγεία; Κανένας Έλληνας δεν έχει. Μάλιστα, αν δεν έχει εβδομήντα ημέρες ένσημα, δεν πρόκειται να πάει σε ένα δημόσιο νοσοκομείο, δεν θα έχει ασφάλεια. Εδώ το νομοθετήσατε και αυτό. Και αν θυμάμαι καλά, τις εβδομήντα ημέρες τις κάνατε ενε</w:t>
      </w:r>
      <w:r>
        <w:rPr>
          <w:rFonts w:eastAsia="Times New Roman"/>
          <w:szCs w:val="24"/>
        </w:rPr>
        <w:t>νήντα για τους Έλληνες.</w:t>
      </w:r>
    </w:p>
    <w:p w14:paraId="413BAD66" w14:textId="77777777" w:rsidR="0028181B" w:rsidRDefault="00E316D8">
      <w:pPr>
        <w:spacing w:line="600" w:lineRule="auto"/>
        <w:ind w:firstLine="720"/>
        <w:jc w:val="both"/>
        <w:rPr>
          <w:rFonts w:eastAsia="Times New Roman"/>
          <w:szCs w:val="24"/>
        </w:rPr>
      </w:pPr>
      <w:r>
        <w:rPr>
          <w:rFonts w:eastAsia="Times New Roman"/>
          <w:szCs w:val="24"/>
        </w:rPr>
        <w:t xml:space="preserve">Θα μιλήσω για το τρελό της υποθέσεως, για τους δικηγόρους. Έχει έναν δικηγόρο ο μετανάστης, ο λαθρομετανάστης, που με αυτόν συνεργάζεται ο άνθρωπος και λέτε </w:t>
      </w:r>
      <w:r>
        <w:rPr>
          <w:rFonts w:eastAsia="Times New Roman"/>
          <w:szCs w:val="24"/>
        </w:rPr>
        <w:lastRenderedPageBreak/>
        <w:t>τώρα -παγκόσμια πατέντα, δεν γίνεται πουθενά αυτό!- ότι την επ</w:t>
      </w:r>
      <w:r>
        <w:rPr>
          <w:rFonts w:eastAsia="Times New Roman"/>
          <w:szCs w:val="24"/>
        </w:rPr>
        <w:t>ί</w:t>
      </w:r>
      <w:r>
        <w:rPr>
          <w:rFonts w:eastAsia="Times New Roman"/>
          <w:szCs w:val="24"/>
        </w:rPr>
        <w:t>δ</w:t>
      </w:r>
      <w:r>
        <w:rPr>
          <w:rFonts w:eastAsia="Times New Roman"/>
          <w:szCs w:val="24"/>
        </w:rPr>
        <w:t>ο</w:t>
      </w:r>
      <w:r>
        <w:rPr>
          <w:rFonts w:eastAsia="Times New Roman"/>
          <w:szCs w:val="24"/>
        </w:rPr>
        <w:t xml:space="preserve">ση που θα </w:t>
      </w:r>
      <w:r>
        <w:rPr>
          <w:rFonts w:eastAsia="Times New Roman"/>
          <w:szCs w:val="24"/>
        </w:rPr>
        <w:t>του κάνει ο εισαγγελέας, ο δικαστής, μια δημόσια υπηρεσία, δεν θα την παίρνει πια ο δικηγόρος, αλλά θα ψάχνει το κράτος να βρει πού είναι ο κάθε Χασάν, πού έχει πάει στην ελληνική επικράτεια, για να του κάνει επ</w:t>
      </w:r>
      <w:r>
        <w:rPr>
          <w:rFonts w:eastAsia="Times New Roman"/>
          <w:szCs w:val="24"/>
        </w:rPr>
        <w:t>ί</w:t>
      </w:r>
      <w:r>
        <w:rPr>
          <w:rFonts w:eastAsia="Times New Roman"/>
          <w:szCs w:val="24"/>
        </w:rPr>
        <w:t>δ</w:t>
      </w:r>
      <w:r>
        <w:rPr>
          <w:rFonts w:eastAsia="Times New Roman"/>
          <w:szCs w:val="24"/>
        </w:rPr>
        <w:t>ο</w:t>
      </w:r>
      <w:r>
        <w:rPr>
          <w:rFonts w:eastAsia="Times New Roman"/>
          <w:szCs w:val="24"/>
        </w:rPr>
        <w:t>ση. Αντίθετα, για τον κάθε Έλληνα πολίτη α</w:t>
      </w:r>
      <w:r>
        <w:rPr>
          <w:rFonts w:eastAsia="Times New Roman"/>
          <w:szCs w:val="24"/>
        </w:rPr>
        <w:t>υτής της χώρας γίνεται επ</w:t>
      </w:r>
      <w:r>
        <w:rPr>
          <w:rFonts w:eastAsia="Times New Roman"/>
          <w:szCs w:val="24"/>
        </w:rPr>
        <w:t>ί</w:t>
      </w:r>
      <w:r>
        <w:rPr>
          <w:rFonts w:eastAsia="Times New Roman"/>
          <w:szCs w:val="24"/>
        </w:rPr>
        <w:t>δ</w:t>
      </w:r>
      <w:r>
        <w:rPr>
          <w:rFonts w:eastAsia="Times New Roman"/>
          <w:szCs w:val="24"/>
        </w:rPr>
        <w:t>ο</w:t>
      </w:r>
      <w:r>
        <w:rPr>
          <w:rFonts w:eastAsia="Times New Roman"/>
          <w:szCs w:val="24"/>
        </w:rPr>
        <w:t>ση στον δικηγόρο του. Του λένε «Πάρε το χαρτί, βρες τον πελάτη σου και κάνε την ε</w:t>
      </w:r>
      <w:r>
        <w:rPr>
          <w:rFonts w:eastAsia="Times New Roman"/>
          <w:szCs w:val="24"/>
        </w:rPr>
        <w:t>πίδοση</w:t>
      </w:r>
      <w:r>
        <w:rPr>
          <w:rFonts w:eastAsia="Times New Roman"/>
          <w:szCs w:val="24"/>
        </w:rPr>
        <w:t>».</w:t>
      </w:r>
    </w:p>
    <w:p w14:paraId="413BAD67" w14:textId="77777777" w:rsidR="0028181B" w:rsidRDefault="00E316D8">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Ολοκληρώστε</w:t>
      </w:r>
      <w:r w:rsidRPr="004A1A04">
        <w:rPr>
          <w:rFonts w:eastAsia="Times New Roman"/>
          <w:szCs w:val="24"/>
        </w:rPr>
        <w:t xml:space="preserve"> </w:t>
      </w:r>
      <w:r>
        <w:rPr>
          <w:rFonts w:eastAsia="Times New Roman"/>
          <w:szCs w:val="24"/>
        </w:rPr>
        <w:t>παρακαλώ, κύριε Γερμενή.</w:t>
      </w:r>
    </w:p>
    <w:p w14:paraId="413BAD68" w14:textId="77777777" w:rsidR="0028181B" w:rsidRDefault="00E316D8">
      <w:pPr>
        <w:spacing w:line="600" w:lineRule="auto"/>
        <w:ind w:firstLine="720"/>
        <w:jc w:val="both"/>
        <w:rPr>
          <w:rFonts w:eastAsia="Times New Roman"/>
          <w:szCs w:val="24"/>
        </w:rPr>
      </w:pPr>
      <w:r>
        <w:rPr>
          <w:rFonts w:eastAsia="Times New Roman"/>
          <w:b/>
          <w:szCs w:val="24"/>
        </w:rPr>
        <w:t>ΓΕΩΡΓΙΟΣ ΓΕΡΜΕΝΗΣ:</w:t>
      </w:r>
      <w:r>
        <w:rPr>
          <w:rFonts w:eastAsia="Times New Roman"/>
          <w:szCs w:val="24"/>
        </w:rPr>
        <w:t xml:space="preserve"> Τελειώνω, κύριε Πρόεδρε.</w:t>
      </w:r>
    </w:p>
    <w:p w14:paraId="413BAD69" w14:textId="77777777" w:rsidR="0028181B" w:rsidRDefault="00E316D8">
      <w:pPr>
        <w:spacing w:line="600" w:lineRule="auto"/>
        <w:ind w:firstLine="720"/>
        <w:jc w:val="both"/>
        <w:rPr>
          <w:rFonts w:eastAsia="Times New Roman"/>
          <w:szCs w:val="24"/>
        </w:rPr>
      </w:pPr>
      <w:r>
        <w:rPr>
          <w:rFonts w:eastAsia="Times New Roman"/>
          <w:szCs w:val="24"/>
        </w:rPr>
        <w:t xml:space="preserve">Θα ψάχνει το ελληνικό </w:t>
      </w:r>
      <w:r>
        <w:rPr>
          <w:rFonts w:eastAsia="Times New Roman"/>
          <w:szCs w:val="24"/>
        </w:rPr>
        <w:t>κράτος να βρει έναν άνθρωπο, που ούτε ξέρουμε εάν αυτά τα στοιχεία που έχει δώσει είναι τα κανονικά, για να του γίνει μια επ</w:t>
      </w:r>
      <w:r>
        <w:rPr>
          <w:rFonts w:eastAsia="Times New Roman"/>
          <w:szCs w:val="24"/>
        </w:rPr>
        <w:t>ίδο</w:t>
      </w:r>
      <w:r>
        <w:rPr>
          <w:rFonts w:eastAsia="Times New Roman"/>
          <w:szCs w:val="24"/>
        </w:rPr>
        <w:t xml:space="preserve">ση από έναν </w:t>
      </w:r>
      <w:r>
        <w:rPr>
          <w:rFonts w:eastAsia="Times New Roman"/>
          <w:szCs w:val="24"/>
        </w:rPr>
        <w:lastRenderedPageBreak/>
        <w:t xml:space="preserve">κρατικό φορέα; Αυτά είναι πρωτάκουστα πράγματα και δεν είναι ανάγκη να είσαι </w:t>
      </w:r>
      <w:r>
        <w:rPr>
          <w:rFonts w:eastAsia="Times New Roman"/>
          <w:szCs w:val="24"/>
        </w:rPr>
        <w:t>χ</w:t>
      </w:r>
      <w:r>
        <w:rPr>
          <w:rFonts w:eastAsia="Times New Roman"/>
          <w:szCs w:val="24"/>
        </w:rPr>
        <w:t>ρυσαυγίτης για να τα πεις. Αυτά είναι α</w:t>
      </w:r>
      <w:r>
        <w:rPr>
          <w:rFonts w:eastAsia="Times New Roman"/>
          <w:szCs w:val="24"/>
        </w:rPr>
        <w:t>πλά καθημερινά πράγματα που έπρεπε ένα σοβαρό, τουλάχιστον, ευρωπαϊκό κράτος να τα έχει λύσει.</w:t>
      </w:r>
    </w:p>
    <w:p w14:paraId="413BAD6A" w14:textId="77777777" w:rsidR="0028181B" w:rsidRDefault="00E316D8">
      <w:pPr>
        <w:spacing w:line="600" w:lineRule="auto"/>
        <w:ind w:firstLine="720"/>
        <w:jc w:val="both"/>
        <w:rPr>
          <w:rFonts w:eastAsia="Times New Roman"/>
          <w:szCs w:val="24"/>
        </w:rPr>
      </w:pPr>
      <w:r>
        <w:rPr>
          <w:rFonts w:eastAsia="Times New Roman"/>
          <w:szCs w:val="24"/>
        </w:rPr>
        <w:t>Ευχαριστώ.</w:t>
      </w:r>
    </w:p>
    <w:p w14:paraId="413BAD6B" w14:textId="77777777" w:rsidR="0028181B" w:rsidRDefault="00E316D8">
      <w:pPr>
        <w:spacing w:line="600" w:lineRule="auto"/>
        <w:ind w:firstLine="720"/>
        <w:jc w:val="center"/>
        <w:rPr>
          <w:rFonts w:eastAsia="Times New Roman"/>
          <w:szCs w:val="24"/>
        </w:rPr>
      </w:pPr>
      <w:r>
        <w:rPr>
          <w:rFonts w:eastAsia="Times New Roman"/>
          <w:szCs w:val="24"/>
        </w:rPr>
        <w:t>(Χειροκροτήματα από την πτέρυγα τ</w:t>
      </w:r>
      <w:r>
        <w:rPr>
          <w:rFonts w:eastAsia="Times New Roman"/>
          <w:szCs w:val="24"/>
        </w:rPr>
        <w:t>ης</w:t>
      </w:r>
      <w:r>
        <w:rPr>
          <w:rFonts w:eastAsia="Times New Roman"/>
          <w:szCs w:val="24"/>
        </w:rPr>
        <w:t xml:space="preserve"> Χρυσή</w:t>
      </w:r>
      <w:r>
        <w:rPr>
          <w:rFonts w:eastAsia="Times New Roman"/>
          <w:szCs w:val="24"/>
        </w:rPr>
        <w:t>ς</w:t>
      </w:r>
      <w:r>
        <w:rPr>
          <w:rFonts w:eastAsia="Times New Roman"/>
          <w:szCs w:val="24"/>
        </w:rPr>
        <w:t xml:space="preserve"> Αυγή</w:t>
      </w:r>
      <w:r>
        <w:rPr>
          <w:rFonts w:eastAsia="Times New Roman"/>
          <w:szCs w:val="24"/>
        </w:rPr>
        <w:t>ς</w:t>
      </w:r>
      <w:r>
        <w:rPr>
          <w:rFonts w:eastAsia="Times New Roman"/>
          <w:szCs w:val="24"/>
        </w:rPr>
        <w:t>)</w:t>
      </w:r>
    </w:p>
    <w:p w14:paraId="413BAD6C" w14:textId="77777777" w:rsidR="0028181B" w:rsidRDefault="00E316D8">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Τον λόγο θα πάρει η κ</w:t>
      </w:r>
      <w:r>
        <w:rPr>
          <w:rFonts w:eastAsia="Times New Roman"/>
          <w:szCs w:val="24"/>
        </w:rPr>
        <w:t>.</w:t>
      </w:r>
      <w:r>
        <w:rPr>
          <w:rFonts w:eastAsia="Times New Roman"/>
          <w:szCs w:val="24"/>
        </w:rPr>
        <w:t xml:space="preserve"> Βάκη, ως Κοινοβουλευτική Εκπρόσωπος του ΣΥΡΙ</w:t>
      </w:r>
      <w:r>
        <w:rPr>
          <w:rFonts w:eastAsia="Times New Roman"/>
          <w:szCs w:val="24"/>
        </w:rPr>
        <w:t>ΖΑ, θα ακολουθήσει ο κύριος Υπουργός Υγείας για επτά λεπτά, ο κ. Κατσώτης και μετά ο κ. Δένδιας. Το λέω για να είστε προετοιμασμένοι.</w:t>
      </w:r>
    </w:p>
    <w:p w14:paraId="413BAD6D" w14:textId="77777777" w:rsidR="0028181B" w:rsidRDefault="00E316D8">
      <w:pPr>
        <w:spacing w:line="600" w:lineRule="auto"/>
        <w:ind w:firstLine="720"/>
        <w:jc w:val="both"/>
        <w:rPr>
          <w:rFonts w:eastAsia="Times New Roman"/>
          <w:szCs w:val="24"/>
        </w:rPr>
      </w:pPr>
      <w:r>
        <w:rPr>
          <w:rFonts w:eastAsia="Times New Roman"/>
          <w:szCs w:val="24"/>
        </w:rPr>
        <w:t>Ορίστε, κυρία Βάκη, έχετε τον λόγο.</w:t>
      </w:r>
    </w:p>
    <w:p w14:paraId="413BAD6E" w14:textId="77777777" w:rsidR="0028181B" w:rsidRDefault="00E316D8">
      <w:pPr>
        <w:spacing w:line="600" w:lineRule="auto"/>
        <w:ind w:firstLine="720"/>
        <w:jc w:val="both"/>
        <w:rPr>
          <w:rFonts w:eastAsia="Times New Roman"/>
          <w:szCs w:val="24"/>
        </w:rPr>
      </w:pPr>
      <w:r>
        <w:rPr>
          <w:rFonts w:eastAsia="Times New Roman"/>
          <w:b/>
          <w:szCs w:val="24"/>
        </w:rPr>
        <w:t>ΦΩΤΕΙΝΗ ΒΑΚΗ:</w:t>
      </w:r>
      <w:r>
        <w:rPr>
          <w:rFonts w:eastAsia="Times New Roman"/>
          <w:szCs w:val="24"/>
        </w:rPr>
        <w:t xml:space="preserve"> Ευχαριστώ πολύ, κύριε Πρόεδρε.</w:t>
      </w:r>
    </w:p>
    <w:p w14:paraId="413BAD6F" w14:textId="77777777" w:rsidR="0028181B" w:rsidRDefault="00E316D8">
      <w:pPr>
        <w:spacing w:line="600" w:lineRule="auto"/>
        <w:ind w:firstLine="720"/>
        <w:jc w:val="both"/>
        <w:rPr>
          <w:rFonts w:eastAsia="Times New Roman"/>
          <w:szCs w:val="24"/>
        </w:rPr>
      </w:pPr>
      <w:r>
        <w:rPr>
          <w:rFonts w:eastAsia="Times New Roman"/>
          <w:szCs w:val="24"/>
        </w:rPr>
        <w:t xml:space="preserve">Πριν εισέλθω στην ομιλία μου, που αφορά </w:t>
      </w:r>
      <w:r>
        <w:rPr>
          <w:rFonts w:eastAsia="Times New Roman"/>
          <w:szCs w:val="24"/>
        </w:rPr>
        <w:t>το νομοσχέδιο, κυρίες και κύριοι συνάδελφοι, επιτρέψτε μου κι εμένα δυο λόγια για τα γεγονότα στη Γάζα.</w:t>
      </w:r>
    </w:p>
    <w:p w14:paraId="413BAD70" w14:textId="77777777" w:rsidR="0028181B" w:rsidRDefault="00E316D8">
      <w:pPr>
        <w:spacing w:line="600" w:lineRule="auto"/>
        <w:ind w:firstLine="720"/>
        <w:jc w:val="both"/>
        <w:rPr>
          <w:rFonts w:eastAsia="Times New Roman"/>
          <w:szCs w:val="24"/>
        </w:rPr>
      </w:pPr>
      <w:r>
        <w:rPr>
          <w:rFonts w:eastAsia="Times New Roman"/>
          <w:szCs w:val="24"/>
        </w:rPr>
        <w:lastRenderedPageBreak/>
        <w:t>Καταδικάζουμε απερίφραστα τη δολοφονική επίθεση του στρατού του Ισραηλιτικού Κράτους κατά των διαδηλωτών στη Λωρίδα της Γάζας, που έχει ως αποτέλεσμα το</w:t>
      </w:r>
      <w:r>
        <w:rPr>
          <w:rFonts w:eastAsia="Times New Roman"/>
          <w:szCs w:val="24"/>
        </w:rPr>
        <w:t>ν θάνατο δεκάδων ανθρώπων, τον τραυματισμό χιλιάδων, μεταξύ των οποίων παιδιών, ηλικιωμένων, ατόμων με αναπηρία. Είναι ένα περιστατικό</w:t>
      </w:r>
      <w:r>
        <w:rPr>
          <w:rFonts w:eastAsia="Times New Roman"/>
          <w:szCs w:val="24"/>
        </w:rPr>
        <w:t>,</w:t>
      </w:r>
      <w:r>
        <w:rPr>
          <w:rFonts w:eastAsia="Times New Roman"/>
          <w:szCs w:val="24"/>
        </w:rPr>
        <w:t xml:space="preserve"> που θα γραφτεί σίγουρα με μελανά και ανεξίτηλα χρώματα στην παγκόσμια ιστορία και στον πολιτισμό.</w:t>
      </w:r>
    </w:p>
    <w:p w14:paraId="413BAD71" w14:textId="77777777" w:rsidR="0028181B" w:rsidRDefault="00E316D8">
      <w:pPr>
        <w:spacing w:after="0" w:line="600" w:lineRule="auto"/>
        <w:ind w:firstLine="720"/>
        <w:jc w:val="both"/>
        <w:rPr>
          <w:rFonts w:eastAsia="Times New Roman"/>
          <w:szCs w:val="24"/>
        </w:rPr>
      </w:pPr>
      <w:r>
        <w:rPr>
          <w:rFonts w:eastAsia="Times New Roman"/>
          <w:szCs w:val="24"/>
        </w:rPr>
        <w:t>Προφανώς αυτή τη στιγμ</w:t>
      </w:r>
      <w:r>
        <w:rPr>
          <w:rFonts w:eastAsia="Times New Roman"/>
          <w:szCs w:val="24"/>
        </w:rPr>
        <w:t>ή χρειάζεται η απονομή της διεθνούς δικαιοσύνης και αυτοσυγκράτηση. Μόνο που η αυτοσυγκράτηση θα πρέπει να απευθύνεται στο ισραηλιτικό κράτος.</w:t>
      </w:r>
    </w:p>
    <w:p w14:paraId="413BAD72" w14:textId="77777777" w:rsidR="0028181B" w:rsidRDefault="00E316D8">
      <w:pPr>
        <w:spacing w:after="0" w:line="600" w:lineRule="auto"/>
        <w:ind w:firstLine="720"/>
        <w:jc w:val="both"/>
        <w:rPr>
          <w:rFonts w:eastAsia="Times New Roman"/>
          <w:szCs w:val="24"/>
        </w:rPr>
      </w:pPr>
      <w:r>
        <w:rPr>
          <w:rFonts w:eastAsia="Times New Roman"/>
          <w:szCs w:val="24"/>
        </w:rPr>
        <w:t>Ενώπιον ενός τόσο δυσανάλογου πλήγματος, η έκκληση δεν μπορεί να τηρεί τακτική ίσων αποστάσεων. Φαντάζομαι, λοιπό</w:t>
      </w:r>
      <w:r>
        <w:rPr>
          <w:rFonts w:eastAsia="Times New Roman"/>
          <w:szCs w:val="24"/>
        </w:rPr>
        <w:t>ν, ότι θα πρέπει να βγει και ένα ψήφισμα και από τη Βουλή των Ελλήνων για ένα τέτοιο γεγονός.</w:t>
      </w:r>
    </w:p>
    <w:p w14:paraId="413BAD73" w14:textId="77777777" w:rsidR="0028181B" w:rsidRDefault="00E316D8">
      <w:pPr>
        <w:spacing w:after="0" w:line="600" w:lineRule="auto"/>
        <w:ind w:firstLine="720"/>
        <w:jc w:val="both"/>
        <w:rPr>
          <w:rFonts w:eastAsia="Times New Roman"/>
          <w:szCs w:val="24"/>
        </w:rPr>
      </w:pPr>
      <w:r w:rsidRPr="00843D95">
        <w:rPr>
          <w:rFonts w:eastAsia="Times New Roman"/>
          <w:b/>
          <w:szCs w:val="24"/>
        </w:rPr>
        <w:t>ΕΜΜΑ</w:t>
      </w:r>
      <w:r>
        <w:rPr>
          <w:rFonts w:eastAsia="Times New Roman"/>
          <w:b/>
          <w:szCs w:val="24"/>
        </w:rPr>
        <w:t>Ν</w:t>
      </w:r>
      <w:r w:rsidRPr="00843D95">
        <w:rPr>
          <w:rFonts w:eastAsia="Times New Roman"/>
          <w:b/>
          <w:szCs w:val="24"/>
        </w:rPr>
        <w:t xml:space="preserve">ΟΥΗΛ ΣΥΝΤΥΧΑΚΗΣ: </w:t>
      </w:r>
      <w:r>
        <w:rPr>
          <w:rFonts w:eastAsia="Times New Roman"/>
          <w:szCs w:val="24"/>
        </w:rPr>
        <w:t>Να το καταδικάσει η Κυβέρνηση πρώτα!</w:t>
      </w:r>
    </w:p>
    <w:p w14:paraId="413BAD74" w14:textId="77777777" w:rsidR="0028181B" w:rsidRDefault="00E316D8">
      <w:pPr>
        <w:spacing w:after="0" w:line="600" w:lineRule="auto"/>
        <w:ind w:firstLine="720"/>
        <w:jc w:val="both"/>
        <w:rPr>
          <w:rFonts w:eastAsia="Times New Roman"/>
          <w:szCs w:val="24"/>
        </w:rPr>
      </w:pPr>
      <w:r w:rsidRPr="00843D95">
        <w:rPr>
          <w:rFonts w:eastAsia="Times New Roman"/>
          <w:b/>
          <w:szCs w:val="24"/>
        </w:rPr>
        <w:t>ΦΩΤΕΙΝΗ ΒΑΚΗ:</w:t>
      </w:r>
      <w:r>
        <w:rPr>
          <w:rFonts w:eastAsia="Times New Roman"/>
          <w:szCs w:val="24"/>
        </w:rPr>
        <w:t xml:space="preserve"> Έχει καταδικαστεί, κύριε Συντυχάκη. </w:t>
      </w:r>
    </w:p>
    <w:p w14:paraId="413BAD75" w14:textId="77777777" w:rsidR="0028181B" w:rsidRDefault="00E316D8">
      <w:pPr>
        <w:spacing w:after="0" w:line="600" w:lineRule="auto"/>
        <w:ind w:firstLine="720"/>
        <w:jc w:val="both"/>
        <w:rPr>
          <w:rFonts w:eastAsia="Times New Roman"/>
          <w:szCs w:val="24"/>
        </w:rPr>
      </w:pPr>
      <w:r w:rsidRPr="00843D95">
        <w:rPr>
          <w:rFonts w:eastAsia="Times New Roman"/>
          <w:b/>
          <w:szCs w:val="24"/>
        </w:rPr>
        <w:t>ΔΙΑΜΑΝΤΩ ΜΑΝΩΛΑΚΟΥ</w:t>
      </w:r>
      <w:r>
        <w:rPr>
          <w:rFonts w:eastAsia="Times New Roman"/>
          <w:szCs w:val="24"/>
        </w:rPr>
        <w:t xml:space="preserve">: Όχι από την Κυβέρνηση! </w:t>
      </w:r>
    </w:p>
    <w:p w14:paraId="413BAD76" w14:textId="77777777" w:rsidR="0028181B" w:rsidRDefault="00E316D8">
      <w:pPr>
        <w:spacing w:after="0" w:line="600" w:lineRule="auto"/>
        <w:ind w:firstLine="720"/>
        <w:jc w:val="both"/>
        <w:rPr>
          <w:rFonts w:eastAsia="Times New Roman"/>
          <w:szCs w:val="24"/>
        </w:rPr>
      </w:pPr>
      <w:r w:rsidRPr="00843D95">
        <w:rPr>
          <w:rFonts w:eastAsia="Times New Roman"/>
          <w:b/>
          <w:szCs w:val="24"/>
        </w:rPr>
        <w:lastRenderedPageBreak/>
        <w:t xml:space="preserve">ΦΩΤΕΙΝΗ </w:t>
      </w:r>
      <w:r w:rsidRPr="00843D95">
        <w:rPr>
          <w:rFonts w:eastAsia="Times New Roman"/>
          <w:b/>
          <w:szCs w:val="24"/>
        </w:rPr>
        <w:t>ΒΑΚΗ:</w:t>
      </w:r>
      <w:r>
        <w:rPr>
          <w:rFonts w:eastAsia="Times New Roman"/>
          <w:szCs w:val="24"/>
        </w:rPr>
        <w:t xml:space="preserve"> Έχει καταδικαστεί. Υπάρχει σειρά ανακοινώσεων. </w:t>
      </w:r>
    </w:p>
    <w:p w14:paraId="413BAD77" w14:textId="77777777" w:rsidR="0028181B" w:rsidRDefault="00E316D8">
      <w:pPr>
        <w:spacing w:after="0" w:line="600" w:lineRule="auto"/>
        <w:ind w:firstLine="720"/>
        <w:jc w:val="both"/>
        <w:rPr>
          <w:rFonts w:eastAsia="Times New Roman"/>
          <w:szCs w:val="24"/>
        </w:rPr>
      </w:pPr>
      <w:r>
        <w:rPr>
          <w:rFonts w:eastAsia="Times New Roman"/>
          <w:szCs w:val="24"/>
        </w:rPr>
        <w:t>Θα μιλήσω για το νομοσχέδιο στον χρόνο που μου απομένει. Αυτή τη στιγμή μιλώ ως Κοινοβουλευτική Εκπρόσωπος της Κοινοβουλευτικής Ομάδας του ΣΥΡΙΖΑ.</w:t>
      </w:r>
    </w:p>
    <w:p w14:paraId="413BAD78" w14:textId="77777777" w:rsidR="0028181B" w:rsidRDefault="00E316D8">
      <w:pPr>
        <w:spacing w:after="0" w:line="600" w:lineRule="auto"/>
        <w:ind w:firstLine="720"/>
        <w:jc w:val="both"/>
        <w:rPr>
          <w:rFonts w:eastAsia="Times New Roman"/>
          <w:szCs w:val="24"/>
        </w:rPr>
      </w:pPr>
      <w:r w:rsidRPr="00B4528C">
        <w:rPr>
          <w:rFonts w:eastAsia="Times New Roman"/>
          <w:b/>
          <w:szCs w:val="24"/>
        </w:rPr>
        <w:t xml:space="preserve">ΠΡΟΕΔΡΕΥΩΝ (Νικήτας Κακλαμάνης): </w:t>
      </w:r>
      <w:r>
        <w:rPr>
          <w:rFonts w:eastAsia="Times New Roman"/>
          <w:szCs w:val="24"/>
        </w:rPr>
        <w:t xml:space="preserve">Συγγνώμη, κυρία Βάκη, </w:t>
      </w:r>
      <w:r>
        <w:rPr>
          <w:rFonts w:eastAsia="Times New Roman"/>
          <w:szCs w:val="24"/>
        </w:rPr>
        <w:t xml:space="preserve">για δέκα δευτερόλεπτα να κάνω μια ανακοίνωση, για να μην περιμένουν τα παιδιά. </w:t>
      </w:r>
    </w:p>
    <w:p w14:paraId="413BAD79" w14:textId="77777777" w:rsidR="0028181B" w:rsidRDefault="00E316D8">
      <w:pPr>
        <w:spacing w:after="0" w:line="600" w:lineRule="auto"/>
        <w:ind w:firstLine="720"/>
        <w:jc w:val="both"/>
        <w:rPr>
          <w:rFonts w:eastAsia="Times New Roman" w:cs="Times New Roman"/>
        </w:rPr>
      </w:pPr>
      <w:r w:rsidRPr="000742D7">
        <w:rPr>
          <w:rFonts w:eastAsia="Times New Roman" w:cs="Times New Roman"/>
        </w:rPr>
        <w:t xml:space="preserve">Κυρίες και κύριοι συνάδελφοι, </w:t>
      </w:r>
      <w:r>
        <w:rPr>
          <w:rFonts w:eastAsia="Times New Roman" w:cs="Times New Roman"/>
        </w:rPr>
        <w:t>έχω την τιμή να ανακοινώσω</w:t>
      </w:r>
      <w:r w:rsidRPr="000742D7">
        <w:rPr>
          <w:rFonts w:eastAsia="Times New Roman" w:cs="Times New Roman"/>
        </w:rPr>
        <w:t xml:space="preserve">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rPr>
        <w:t xml:space="preserve">τριάντα </w:t>
      </w:r>
      <w:r>
        <w:rPr>
          <w:rFonts w:eastAsia="Times New Roman" w:cs="Times New Roman"/>
        </w:rPr>
        <w:t xml:space="preserve">εννέα </w:t>
      </w:r>
      <w:r w:rsidRPr="000742D7">
        <w:rPr>
          <w:rFonts w:eastAsia="Times New Roman" w:cs="Times New Roman"/>
        </w:rPr>
        <w:t xml:space="preserve">μαθητές και μαθήτριες και </w:t>
      </w:r>
      <w:r>
        <w:rPr>
          <w:rFonts w:eastAsia="Times New Roman" w:cs="Times New Roman"/>
        </w:rPr>
        <w:t xml:space="preserve">τέσσερις </w:t>
      </w:r>
      <w:r w:rsidRPr="000742D7">
        <w:rPr>
          <w:rFonts w:eastAsia="Times New Roman" w:cs="Times New Roman"/>
        </w:rPr>
        <w:t>εκπαιδευτικοί συνοδοί τους από το</w:t>
      </w:r>
      <w:r>
        <w:rPr>
          <w:rFonts w:eastAsia="Times New Roman" w:cs="Times New Roman"/>
        </w:rPr>
        <w:t xml:space="preserve"> 1</w:t>
      </w:r>
      <w:r w:rsidRPr="00E31E64">
        <w:rPr>
          <w:rFonts w:eastAsia="Times New Roman" w:cs="Times New Roman"/>
          <w:vertAlign w:val="superscript"/>
        </w:rPr>
        <w:t>ο</w:t>
      </w:r>
      <w:r>
        <w:rPr>
          <w:rFonts w:eastAsia="Times New Roman" w:cs="Times New Roman"/>
        </w:rPr>
        <w:t xml:space="preserve"> Δημοτικό Σχολείο Αγίου Νικολάου Λασιθίου</w:t>
      </w:r>
      <w:r w:rsidRPr="000742D7">
        <w:rPr>
          <w:rFonts w:eastAsia="Times New Roman" w:cs="Times New Roman"/>
        </w:rPr>
        <w:t xml:space="preserve">. </w:t>
      </w:r>
    </w:p>
    <w:p w14:paraId="413BAD7A" w14:textId="77777777" w:rsidR="0028181B" w:rsidRDefault="00E316D8">
      <w:pPr>
        <w:spacing w:after="0" w:line="600" w:lineRule="auto"/>
        <w:ind w:firstLine="720"/>
        <w:jc w:val="both"/>
        <w:rPr>
          <w:rFonts w:eastAsia="Times New Roman" w:cs="Times New Roman"/>
        </w:rPr>
      </w:pPr>
      <w:r w:rsidRPr="000742D7">
        <w:rPr>
          <w:rFonts w:eastAsia="Times New Roman" w:cs="Times New Roman"/>
        </w:rPr>
        <w:t xml:space="preserve">Η Βουλή τούς καλωσορίζει. </w:t>
      </w:r>
    </w:p>
    <w:p w14:paraId="413BAD7B" w14:textId="77777777" w:rsidR="0028181B" w:rsidRDefault="00E316D8">
      <w:pPr>
        <w:spacing w:after="0" w:line="600" w:lineRule="auto"/>
        <w:ind w:firstLine="720"/>
        <w:jc w:val="center"/>
        <w:rPr>
          <w:rFonts w:eastAsia="Times New Roman" w:cs="Times New Roman"/>
        </w:rPr>
      </w:pPr>
      <w:r w:rsidRPr="000742D7">
        <w:rPr>
          <w:rFonts w:eastAsia="Times New Roman" w:cs="Times New Roman"/>
        </w:rPr>
        <w:t>(Χειροκροτήματα απ’ όλες τις πτέρυγες της Βουλής)</w:t>
      </w:r>
    </w:p>
    <w:p w14:paraId="413BAD7C" w14:textId="77777777" w:rsidR="0028181B" w:rsidRDefault="00E316D8">
      <w:pPr>
        <w:spacing w:after="0" w:line="600" w:lineRule="auto"/>
        <w:ind w:firstLine="720"/>
        <w:jc w:val="both"/>
        <w:rPr>
          <w:rFonts w:eastAsia="Times New Roman"/>
          <w:szCs w:val="24"/>
        </w:rPr>
      </w:pPr>
      <w:r w:rsidRPr="00843D95">
        <w:rPr>
          <w:rFonts w:eastAsia="Times New Roman"/>
          <w:b/>
          <w:szCs w:val="24"/>
        </w:rPr>
        <w:lastRenderedPageBreak/>
        <w:t>ΦΩΤΕΙΝΗ ΒΑΚΗ:</w:t>
      </w:r>
      <w:r>
        <w:rPr>
          <w:rFonts w:eastAsia="Times New Roman"/>
          <w:szCs w:val="24"/>
        </w:rPr>
        <w:t xml:space="preserve"> Κύριε Πρόεδρε, εάν μου επιτρέπετε, θέλω να α</w:t>
      </w:r>
      <w:r>
        <w:rPr>
          <w:rFonts w:eastAsia="Times New Roman"/>
          <w:szCs w:val="24"/>
        </w:rPr>
        <w:t>ναγνώσω ένα ψήφισμα</w:t>
      </w:r>
      <w:r>
        <w:rPr>
          <w:rFonts w:eastAsia="Times New Roman"/>
          <w:szCs w:val="24"/>
        </w:rPr>
        <w:t>,</w:t>
      </w:r>
      <w:r>
        <w:rPr>
          <w:rFonts w:eastAsia="Times New Roman"/>
          <w:szCs w:val="24"/>
        </w:rPr>
        <w:t xml:space="preserve"> που έχει εκδοθεί από το Προεδρείο της  Κοινοβουλευτικής Ομάδας του ΣΥΡΙΖΑ. </w:t>
      </w:r>
    </w:p>
    <w:p w14:paraId="413BAD7D" w14:textId="77777777" w:rsidR="0028181B" w:rsidRDefault="00E316D8">
      <w:pPr>
        <w:spacing w:after="0" w:line="600" w:lineRule="auto"/>
        <w:ind w:firstLine="720"/>
        <w:jc w:val="both"/>
        <w:rPr>
          <w:rFonts w:eastAsia="Times New Roman"/>
          <w:szCs w:val="24"/>
        </w:rPr>
      </w:pPr>
      <w:r w:rsidRPr="00B4528C">
        <w:rPr>
          <w:rFonts w:eastAsia="Times New Roman"/>
          <w:b/>
          <w:szCs w:val="24"/>
        </w:rPr>
        <w:t xml:space="preserve">ΠΡΟΕΔΡΕΥΩΝ (Νικήτας Κακλαμάνης): </w:t>
      </w:r>
      <w:r w:rsidRPr="00B4528C">
        <w:rPr>
          <w:rFonts w:eastAsia="Times New Roman"/>
          <w:szCs w:val="24"/>
        </w:rPr>
        <w:t xml:space="preserve">Συνεχίστε την ομιλία σας και θα το καταθέσετε </w:t>
      </w:r>
      <w:r>
        <w:rPr>
          <w:rFonts w:eastAsia="Times New Roman"/>
          <w:szCs w:val="24"/>
        </w:rPr>
        <w:t xml:space="preserve">στο τέλος </w:t>
      </w:r>
      <w:r w:rsidRPr="00B4528C">
        <w:rPr>
          <w:rFonts w:eastAsia="Times New Roman"/>
          <w:szCs w:val="24"/>
        </w:rPr>
        <w:t xml:space="preserve">ούτως ή άλλως. </w:t>
      </w:r>
    </w:p>
    <w:p w14:paraId="413BAD7E" w14:textId="77777777" w:rsidR="0028181B" w:rsidRDefault="00E316D8">
      <w:pPr>
        <w:spacing w:after="0" w:line="600" w:lineRule="auto"/>
        <w:ind w:firstLine="720"/>
        <w:jc w:val="both"/>
        <w:rPr>
          <w:rFonts w:eastAsia="Times New Roman"/>
          <w:szCs w:val="24"/>
        </w:rPr>
      </w:pPr>
      <w:r>
        <w:rPr>
          <w:rFonts w:eastAsia="Times New Roman"/>
          <w:b/>
          <w:szCs w:val="24"/>
        </w:rPr>
        <w:t>ΦΩΤΕΙΝΗ ΒΑΚΗ:</w:t>
      </w:r>
      <w:r>
        <w:rPr>
          <w:rFonts w:eastAsia="Times New Roman"/>
          <w:szCs w:val="24"/>
        </w:rPr>
        <w:t xml:space="preserve"> Κυρίες και κύριοι συνάδελφοι, το 2016 στ</w:t>
      </w:r>
      <w:r>
        <w:rPr>
          <w:rFonts w:eastAsia="Times New Roman"/>
          <w:szCs w:val="24"/>
        </w:rPr>
        <w:t>ο Ελληνικό, ένα ανθρώπινο ποτάμι προσφύγων διαμαρτυρόταν, γράφοντας σε μικρά πανό από χαρτόνι: «Είμαστε άνθρωποι».</w:t>
      </w:r>
    </w:p>
    <w:p w14:paraId="413BAD7F" w14:textId="77777777" w:rsidR="0028181B" w:rsidRDefault="00E316D8">
      <w:pPr>
        <w:spacing w:after="0" w:line="600" w:lineRule="auto"/>
        <w:ind w:firstLine="720"/>
        <w:jc w:val="both"/>
        <w:rPr>
          <w:rFonts w:eastAsia="Times New Roman"/>
          <w:szCs w:val="24"/>
        </w:rPr>
      </w:pPr>
      <w:r>
        <w:rPr>
          <w:rFonts w:eastAsia="Times New Roman"/>
          <w:szCs w:val="24"/>
        </w:rPr>
        <w:t>Οι διαρκώς αυξανόμενες προσφυγικές ροές και η ευρωπαϊκή πολιτική διαχείρισής τους</w:t>
      </w:r>
      <w:r>
        <w:rPr>
          <w:rFonts w:eastAsia="Times New Roman"/>
          <w:szCs w:val="24"/>
        </w:rPr>
        <w:t>,</w:t>
      </w:r>
      <w:r>
        <w:rPr>
          <w:rFonts w:eastAsia="Times New Roman"/>
          <w:szCs w:val="24"/>
        </w:rPr>
        <w:t xml:space="preserve"> που απομακρύνεται από τις ανθρωπιστικές αρχές, παρωδούν τη</w:t>
      </w:r>
      <w:r>
        <w:rPr>
          <w:rFonts w:eastAsia="Times New Roman"/>
          <w:szCs w:val="24"/>
        </w:rPr>
        <w:t xml:space="preserve">ν αντίληψη των ανθρωπίνων δικαιωμάτων και τη μήτρα που τα γέννησε: Την Ευρώπη των φώτων, του κράτους δικαίου και της δημοκρατίας. </w:t>
      </w:r>
    </w:p>
    <w:p w14:paraId="413BAD80" w14:textId="77777777" w:rsidR="0028181B" w:rsidRDefault="00E316D8">
      <w:pPr>
        <w:spacing w:after="0" w:line="600" w:lineRule="auto"/>
        <w:ind w:firstLine="720"/>
        <w:jc w:val="both"/>
        <w:rPr>
          <w:rFonts w:eastAsia="Times New Roman"/>
          <w:szCs w:val="24"/>
        </w:rPr>
      </w:pPr>
      <w:r>
        <w:rPr>
          <w:rFonts w:eastAsia="Times New Roman"/>
          <w:szCs w:val="24"/>
        </w:rPr>
        <w:lastRenderedPageBreak/>
        <w:t xml:space="preserve">Εάν τον </w:t>
      </w:r>
      <w:r>
        <w:rPr>
          <w:rFonts w:eastAsia="Times New Roman"/>
          <w:szCs w:val="24"/>
        </w:rPr>
        <w:t>18</w:t>
      </w:r>
      <w:r w:rsidRPr="00271C20">
        <w:rPr>
          <w:rFonts w:eastAsia="Times New Roman"/>
          <w:szCs w:val="24"/>
          <w:vertAlign w:val="superscript"/>
        </w:rPr>
        <w:t>ο</w:t>
      </w:r>
      <w:r>
        <w:rPr>
          <w:rFonts w:eastAsia="Times New Roman"/>
          <w:szCs w:val="24"/>
        </w:rPr>
        <w:t xml:space="preserve"> αιώνα τα ανθρώπινα δικαιώματα εδράζονταν στην αφηρημένη έννοια της μίας και ενιαίας φύσης, που εγγυάται τα ίσα δι</w:t>
      </w:r>
      <w:r>
        <w:rPr>
          <w:rFonts w:eastAsia="Times New Roman"/>
          <w:szCs w:val="24"/>
        </w:rPr>
        <w:t>καιώματα σε όλους</w:t>
      </w:r>
      <w:r>
        <w:rPr>
          <w:rFonts w:eastAsia="Times New Roman"/>
          <w:szCs w:val="24"/>
        </w:rPr>
        <w:t>,</w:t>
      </w:r>
      <w:r>
        <w:rPr>
          <w:rFonts w:eastAsia="Times New Roman"/>
          <w:szCs w:val="24"/>
        </w:rPr>
        <w:t xml:space="preserve"> χωρίς αστερίσκους, τον εικοστό αιώνα τον ρόλο του εγγυητή των δικαιωμάτων επιτελεί η ανθρωπότητα. </w:t>
      </w:r>
    </w:p>
    <w:p w14:paraId="413BAD81" w14:textId="77777777" w:rsidR="0028181B" w:rsidRDefault="00E316D8">
      <w:pPr>
        <w:spacing w:after="0" w:line="600" w:lineRule="auto"/>
        <w:ind w:firstLine="720"/>
        <w:jc w:val="both"/>
        <w:rPr>
          <w:rFonts w:eastAsia="Times New Roman"/>
          <w:szCs w:val="24"/>
        </w:rPr>
      </w:pPr>
      <w:r>
        <w:rPr>
          <w:rFonts w:eastAsia="Times New Roman"/>
          <w:szCs w:val="24"/>
        </w:rPr>
        <w:t>Την τελευταία βεβηλώνουν καθημερινά και ανερυθρίαστα, τόσο οι αυξημένες ροές προσφύγων, που θα σταματήσουν μόνο εάν εξαλειφθεί η αιτία που</w:t>
      </w:r>
      <w:r>
        <w:rPr>
          <w:rFonts w:eastAsia="Times New Roman"/>
          <w:szCs w:val="24"/>
        </w:rPr>
        <w:t xml:space="preserve"> τις δημιουργεί, δηλαδή οι πόλεμοι με μεγάλες, παράπλευρες απώλειες στην ειρήνη και τη σταθερότητα, όσο και η πολιτική κλειστών συνόρων που  υιοθετεί η Ευρώπη. </w:t>
      </w:r>
    </w:p>
    <w:p w14:paraId="413BAD82" w14:textId="77777777" w:rsidR="0028181B" w:rsidRDefault="00E316D8">
      <w:pPr>
        <w:spacing w:after="0" w:line="600" w:lineRule="auto"/>
        <w:ind w:firstLine="720"/>
        <w:jc w:val="both"/>
        <w:rPr>
          <w:rFonts w:eastAsia="Times New Roman"/>
          <w:szCs w:val="24"/>
        </w:rPr>
      </w:pPr>
      <w:r>
        <w:rPr>
          <w:rFonts w:eastAsia="Times New Roman"/>
          <w:szCs w:val="24"/>
        </w:rPr>
        <w:t>Η καθημερινή δυσπραγία</w:t>
      </w:r>
      <w:r>
        <w:rPr>
          <w:rFonts w:eastAsia="Times New Roman"/>
          <w:szCs w:val="24"/>
        </w:rPr>
        <w:t>,</w:t>
      </w:r>
      <w:r>
        <w:rPr>
          <w:rFonts w:eastAsia="Times New Roman"/>
          <w:szCs w:val="24"/>
        </w:rPr>
        <w:t xml:space="preserve"> που επέβαλαν τα άρθρα πίστεως των τεχνοκρατικών ιερατείων της λιτότητας</w:t>
      </w:r>
      <w:r>
        <w:rPr>
          <w:rFonts w:eastAsia="Times New Roman"/>
          <w:szCs w:val="24"/>
        </w:rPr>
        <w:t xml:space="preserve"> γεννά δυσανεξία στον ξένο, τον πρόσφυγα, τον μετανάστη, που αντιμετωπίζεται ως ο αποδιοπομπαίος τράγος, στον οποίο προβάλλονται όλα τα δεινά της κρίσης και συνεπώς εξοβελιστέος και ανεπιθύμητος. </w:t>
      </w:r>
    </w:p>
    <w:p w14:paraId="413BAD83" w14:textId="77777777" w:rsidR="0028181B" w:rsidRDefault="00E316D8">
      <w:pPr>
        <w:spacing w:after="0" w:line="600" w:lineRule="auto"/>
        <w:ind w:firstLine="720"/>
        <w:jc w:val="both"/>
        <w:rPr>
          <w:rFonts w:eastAsia="Times New Roman"/>
          <w:szCs w:val="24"/>
        </w:rPr>
      </w:pPr>
      <w:r>
        <w:rPr>
          <w:rFonts w:eastAsia="Times New Roman"/>
          <w:szCs w:val="24"/>
        </w:rPr>
        <w:t>Οι εμπρησμοί προσφυγικών καταυλισμών, τείχη που ορθώνονται,</w:t>
      </w:r>
      <w:r>
        <w:rPr>
          <w:rFonts w:eastAsia="Times New Roman"/>
          <w:szCs w:val="24"/>
        </w:rPr>
        <w:t xml:space="preserve"> εκκωφαντικές αρνήσεις στον αριθμό προσφύγων που αναλογούν σε ευρωπαϊκές χώρες, προθέσεις </w:t>
      </w:r>
      <w:r>
        <w:rPr>
          <w:rFonts w:eastAsia="Times New Roman"/>
          <w:szCs w:val="24"/>
        </w:rPr>
        <w:lastRenderedPageBreak/>
        <w:t xml:space="preserve">ακόμη και να κατάσχονται τα τιμαλφή απέλπιδων ανθρώπων και ο βυθός της Μεσογείου ένα απέραντο κοιμητήριο, είναι συμπτώματα μίας δημοκρατίας αναιμικής, καχεκτικής και </w:t>
      </w:r>
      <w:r>
        <w:rPr>
          <w:rFonts w:eastAsia="Times New Roman"/>
          <w:szCs w:val="24"/>
        </w:rPr>
        <w:t xml:space="preserve">η ανθρωποθυσία στο βωμό της ακροδεξιάς που κραδαίνει απειλητικά τον ρατσισμό και τη βία. </w:t>
      </w:r>
    </w:p>
    <w:p w14:paraId="413BAD84" w14:textId="77777777" w:rsidR="0028181B" w:rsidRDefault="00E316D8">
      <w:pPr>
        <w:spacing w:after="0" w:line="600" w:lineRule="auto"/>
        <w:ind w:firstLine="720"/>
        <w:jc w:val="both"/>
        <w:rPr>
          <w:rFonts w:eastAsia="Times New Roman"/>
          <w:szCs w:val="24"/>
        </w:rPr>
      </w:pPr>
      <w:r>
        <w:rPr>
          <w:rFonts w:eastAsia="Times New Roman"/>
          <w:szCs w:val="24"/>
        </w:rPr>
        <w:t>Πριν από δύο χρόνια η εξουθενωμένη από τα μνημόνια Ελλάδα έγινε το εργαστήρι ηθικών και πολιτικών συναισθημάτων της φιλοξενίας, της αλληλεγγύης και της ανθρωπιάς, αγκ</w:t>
      </w:r>
      <w:r>
        <w:rPr>
          <w:rFonts w:eastAsia="Times New Roman"/>
          <w:szCs w:val="24"/>
        </w:rPr>
        <w:t xml:space="preserve">αλιάζοντας και συντρέχοντας τους ξεριζωμένους, με πανό στα λιμάνια που έγραφαν «καλώς τους!», με ένα κουτί γάλα από το υστέρημα, με την ένταξη των προσφυγόπουλων στην εκπαίδευση. </w:t>
      </w:r>
    </w:p>
    <w:p w14:paraId="413BAD85" w14:textId="77777777" w:rsidR="0028181B" w:rsidRDefault="00E316D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Ο φούρναρης της Κω και η κυρά της Λέσβου έγιναν συνώνυμα μιας κοινωνίας ανοικτής, ανεκτικής, αλληλέγγυας και δημοκρατικής. </w:t>
      </w:r>
    </w:p>
    <w:p w14:paraId="413BAD86" w14:textId="77777777" w:rsidR="0028181B" w:rsidRDefault="00E316D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Το δυσανάλογο βάρος, ωστόσο, που επωμίστηκε η χώρα μας, ο εγκλωβισμός χιλιάδων απελπισμένων στα νησιά του Αιγαίου και η άρνηση ευρωπ</w:t>
      </w:r>
      <w:r>
        <w:rPr>
          <w:rFonts w:eastAsia="Times New Roman"/>
          <w:szCs w:val="24"/>
        </w:rPr>
        <w:t xml:space="preserve">αϊκών χωρών να </w:t>
      </w:r>
      <w:r>
        <w:rPr>
          <w:rFonts w:eastAsia="Times New Roman"/>
          <w:szCs w:val="24"/>
        </w:rPr>
        <w:lastRenderedPageBreak/>
        <w:t>επιμεριστούν οι ευθύνες, δοκίμασαν αντοχές, υποδαύλισαν ρατσιστικά αντανακλαστικά και έφεραν στο προσκήνιο ξανά τα νεοναζιστικά τάγματα εφόδου</w:t>
      </w:r>
      <w:r>
        <w:rPr>
          <w:rFonts w:eastAsia="Times New Roman"/>
          <w:szCs w:val="24"/>
        </w:rPr>
        <w:t>,</w:t>
      </w:r>
      <w:r>
        <w:rPr>
          <w:rFonts w:eastAsia="Times New Roman"/>
          <w:szCs w:val="24"/>
        </w:rPr>
        <w:t xml:space="preserve"> που εφορμούν στις επικράτειες της απελπισίας, εξαντλώντας τη βαρβαρότητά τους σε ανθρώπους ανυπερ</w:t>
      </w:r>
      <w:r>
        <w:rPr>
          <w:rFonts w:eastAsia="Times New Roman"/>
          <w:szCs w:val="24"/>
        </w:rPr>
        <w:t xml:space="preserve">άσπιστους, όπως συνέβη πρόσφατα στην πλατεία Σαπφούς της Μυτιλήνης. </w:t>
      </w:r>
    </w:p>
    <w:p w14:paraId="413BAD87" w14:textId="77777777" w:rsidR="0028181B" w:rsidRDefault="00E316D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Συζητούμε, λοιπόν, σήμερα στην Ολομέλεια την ενσωμάτωση της </w:t>
      </w:r>
      <w:r>
        <w:rPr>
          <w:rFonts w:eastAsia="Times New Roman"/>
          <w:szCs w:val="24"/>
        </w:rPr>
        <w:t>ο</w:t>
      </w:r>
      <w:r>
        <w:rPr>
          <w:rFonts w:eastAsia="Times New Roman"/>
          <w:szCs w:val="24"/>
        </w:rPr>
        <w:t>δηγίας</w:t>
      </w:r>
      <w:r>
        <w:rPr>
          <w:rFonts w:eastAsia="Times New Roman"/>
          <w:szCs w:val="24"/>
        </w:rPr>
        <w:t>,</w:t>
      </w:r>
      <w:r>
        <w:rPr>
          <w:rFonts w:eastAsia="Times New Roman"/>
          <w:szCs w:val="24"/>
        </w:rPr>
        <w:t xml:space="preserve"> σχετικής με τις απαιτήσεις για την υποδοχή των αιτούντων διεθνή προστασία. Η επί τα βελτίω ενσωμάτωση στην ελληνική έννομη τάξη μολονότι ικανή, δεν μπορεί, όσο και να το επιθυμεί, να είναι αναγκαία συνθήκη επίλυσης του προβλήματος. Συνιστά θα έλεγα, μάλλο</w:t>
      </w:r>
      <w:r>
        <w:rPr>
          <w:rFonts w:eastAsia="Times New Roman"/>
          <w:szCs w:val="24"/>
        </w:rPr>
        <w:t xml:space="preserve">ν, μια σολομώντεια λύση που αποπειράται να εξισορροπήσει ανάμεσα στις επιταγές μιας Ευρώπης, αλλά και της εγχώριας αξιωματικής αντιπολίτευσης που σε λίγο θα εγκαλούν, υπόρρητα πάντα, τη Συνθήκη της Γενεύης ως πολιτική ανοικτών συνόρων και της βούλησης της </w:t>
      </w:r>
      <w:r>
        <w:rPr>
          <w:rFonts w:eastAsia="Times New Roman"/>
          <w:szCs w:val="24"/>
        </w:rPr>
        <w:t>Κυβέρνησης, όχι απλώς να κάνει μια διαχείριση του πόνου των ξεριζωμένων, αλλά να τον απαλύνει αν όχι να τον εξαλείψει.</w:t>
      </w:r>
    </w:p>
    <w:p w14:paraId="413BAD88" w14:textId="77777777" w:rsidR="0028181B" w:rsidRDefault="00E316D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Κυρίες και κύριοι συνάδελφοι, μολονότι το προσφυγικό και το μεταναστευτικό ζήτημα δεν θα έπρεπε να αποτελεί πεδίο απόσπασης πολιτικής υπε</w:t>
      </w:r>
      <w:r>
        <w:rPr>
          <w:rFonts w:eastAsia="Times New Roman"/>
          <w:szCs w:val="24"/>
        </w:rPr>
        <w:t>ραξίας, η διαχείρισή του εν τούτοις καταδεικνύει τις διαχωριστικές γραμμές Δεξιάς – Αριστεράς. Αν για την πρώτη οι μετανάστες και οι πρόσφυγες αντιμετωπίζονται ενίοτε ως παρίες και παρείσακτοι, για την τελευταία είναι φορείς δικαιωμάτων αναφαίρετων και συν</w:t>
      </w:r>
      <w:r>
        <w:rPr>
          <w:rFonts w:eastAsia="Times New Roman"/>
          <w:szCs w:val="24"/>
        </w:rPr>
        <w:t xml:space="preserve">άνθρωποι στους οποίους πρέπει να διασφαλιστεί αξιοπρεπής διαβίωση και ένταξη στον κοινωνικό ιστό. </w:t>
      </w:r>
    </w:p>
    <w:p w14:paraId="413BAD89" w14:textId="77777777" w:rsidR="0028181B" w:rsidRDefault="00E316D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Είναι επιλεκτική η ευαισθησία της αντιπολίτευσης για τους όντως πιεσμένους κατοίκους των νησιών του Αιγίου, οι οποίοι αξιώνουν την άρση του γεωγραφικού περιο</w:t>
      </w:r>
      <w:r>
        <w:rPr>
          <w:rFonts w:eastAsia="Times New Roman"/>
          <w:szCs w:val="24"/>
        </w:rPr>
        <w:t xml:space="preserve">ρισμού στα νησιά, όχι όμως για τους χιλιάδες εξαθλιωμένους που ο εγκλωβισμός τους –να μην ξεχνιόμαστε- προβλεπόταν ρητά ήδη στη </w:t>
      </w:r>
      <w:r>
        <w:rPr>
          <w:rFonts w:eastAsia="Times New Roman"/>
          <w:szCs w:val="24"/>
        </w:rPr>
        <w:t>σ</w:t>
      </w:r>
      <w:r>
        <w:rPr>
          <w:rFonts w:eastAsia="Times New Roman"/>
          <w:szCs w:val="24"/>
        </w:rPr>
        <w:t xml:space="preserve">υμφωνία μεταξύ Ευρωπαϊκής Ένωσης και Τουρκίας. Δηλαδή, ολοφυρμοί για τους κατοίκους των νησιών και κραυγές </w:t>
      </w:r>
      <w:r>
        <w:rPr>
          <w:rFonts w:eastAsia="Times New Roman"/>
          <w:szCs w:val="24"/>
        </w:rPr>
        <w:lastRenderedPageBreak/>
        <w:t>την ίδια στιγμή να μ</w:t>
      </w:r>
      <w:r>
        <w:rPr>
          <w:rFonts w:eastAsia="Times New Roman"/>
          <w:szCs w:val="24"/>
        </w:rPr>
        <w:t xml:space="preserve">ην αρθεί ο γεωγραφικός περιορισμός. Αυτό είναι ένα από τα οξύμωρα ή τους παραλογισμούς με τους οποίους μας έχει εξοικειώσει προσφάτως ο αντιπολιτευτικός λόγος. </w:t>
      </w:r>
    </w:p>
    <w:p w14:paraId="413BAD8A" w14:textId="77777777" w:rsidR="0028181B" w:rsidRDefault="00E316D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Η γενναία ενίσχυση των διοικητικών υπηρεσιών και η συνακόλουθη σύντμηση του χρόνου εξέτασης των</w:t>
      </w:r>
      <w:r>
        <w:rPr>
          <w:rFonts w:eastAsia="Times New Roman"/>
          <w:szCs w:val="24"/>
        </w:rPr>
        <w:t xml:space="preserve"> αιτημάτων ασύλου, χωρίς να είναι πρόχειρη και αποσπασματική, αμβλύνει τις δυσμενείς συνέπειες της μη άρσης γεωγραφικού περιορισμού και προοιωνίζεται μια αξιοπρεπέστερη διαβίωση στα κέντρα παραμονής. </w:t>
      </w:r>
    </w:p>
    <w:p w14:paraId="413BAD8B" w14:textId="77777777" w:rsidR="0028181B" w:rsidRDefault="00E316D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Θετικές είναι οι διατάξεις</w:t>
      </w:r>
      <w:r>
        <w:rPr>
          <w:rFonts w:eastAsia="Times New Roman"/>
          <w:szCs w:val="24"/>
        </w:rPr>
        <w:t>,</w:t>
      </w:r>
      <w:r>
        <w:rPr>
          <w:rFonts w:eastAsia="Times New Roman"/>
          <w:szCs w:val="24"/>
        </w:rPr>
        <w:t xml:space="preserve"> που αφορούν τη διατήρηση το</w:t>
      </w:r>
      <w:r>
        <w:rPr>
          <w:rFonts w:eastAsia="Times New Roman"/>
          <w:szCs w:val="24"/>
        </w:rPr>
        <w:t>υ ορισμού των ευάλωτων ομάδων, των ασυνόδευτων ανηλίκων, των οποίων η μέριμνα περνά, πλέον, στην αρμοδιότητα της Γενικής Διεύθυνσης Κοινωνικής Αλληλεγγύης του Υπουργείου Εργασίας. Ας υπογραμμιστούν και οι θετικές διατάξεις</w:t>
      </w:r>
      <w:r>
        <w:rPr>
          <w:rFonts w:eastAsia="Times New Roman"/>
          <w:szCs w:val="24"/>
        </w:rPr>
        <w:t>,</w:t>
      </w:r>
      <w:r>
        <w:rPr>
          <w:rFonts w:eastAsia="Times New Roman"/>
          <w:szCs w:val="24"/>
        </w:rPr>
        <w:t xml:space="preserve"> που αφορούν την άμεση πρόσβαση σ</w:t>
      </w:r>
      <w:r>
        <w:rPr>
          <w:rFonts w:eastAsia="Times New Roman"/>
          <w:szCs w:val="24"/>
        </w:rPr>
        <w:t>ε ενημερωτικό υλικό, αλλά κυρίως την ιατροφαρμακευτική περίθαλψη, στην οποία πλέον συμπεριλαμβάνεται και ψυχιατρική περίθαλψη, και στην εκπαίδευση, ακόμη και για νέους που έχουν υπερβεί τα δεκαοκτώ έτη.</w:t>
      </w:r>
    </w:p>
    <w:p w14:paraId="413BAD8C" w14:textId="77777777" w:rsidR="0028181B" w:rsidRDefault="00E316D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Σημαντική επιπλέον είναι και η πρόβλεψη για εκπαιδευτ</w:t>
      </w:r>
      <w:r>
        <w:rPr>
          <w:rFonts w:eastAsia="Times New Roman"/>
          <w:szCs w:val="24"/>
        </w:rPr>
        <w:t xml:space="preserve">ικές δράσεις εντός των μονάδων και των κέντρων φιλοξενίας. </w:t>
      </w:r>
    </w:p>
    <w:p w14:paraId="413BAD8D" w14:textId="77777777" w:rsidR="0028181B" w:rsidRDefault="00E316D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Αναφέρθηκα, λοιπόν, σε μια θετική ενσωμάτωση στο κανονιστικό μας πλαίσιο, που όμως συνιστά, όπως είπα και πριν, αναγκαία αλλά όχι ικανή συνθήκη επίλυσης του προβλήματος.</w:t>
      </w:r>
    </w:p>
    <w:p w14:paraId="413BAD8E" w14:textId="77777777" w:rsidR="0028181B" w:rsidRDefault="00E316D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Κυρίες και κύριοι συνάδελφ</w:t>
      </w:r>
      <w:r>
        <w:rPr>
          <w:rFonts w:eastAsia="Times New Roman"/>
          <w:szCs w:val="24"/>
        </w:rPr>
        <w:t xml:space="preserve">οι, ας είμαστε ειλικρινείς. Η λύση περνά μέσα από την Ευρώπη και δεν φαίνεται ορατή με βάση τους ισχύοντες συσχετισμούς της. </w:t>
      </w:r>
    </w:p>
    <w:p w14:paraId="413BAD8F" w14:textId="77777777" w:rsidR="0028181B" w:rsidRDefault="00E316D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Με πρωτοβουλία της παρούσας Κυβέρνησης και του Έλληνα Πρωθυπουργού συστάθηκε η συμμαχία των χωρών του Νότου ως μοχλός πίεσης της ά</w:t>
      </w:r>
      <w:r>
        <w:rPr>
          <w:rFonts w:eastAsia="Times New Roman"/>
          <w:szCs w:val="24"/>
        </w:rPr>
        <w:t>ρσης του νεοφιλελεύθερου δόγματος της λιτότητας και της ανοικοδόμησης μιας Ευρώπης της δημοκρατίας και του κοινωνικού κράτους. Ας δημιουργηθεί μια συμμαχία των χωρών του Νότου εναντίον μας άλλης λιτότητας, της λιτότητας της δημοκρατίας, της λιτότητας του σ</w:t>
      </w:r>
      <w:r>
        <w:rPr>
          <w:rFonts w:eastAsia="Times New Roman"/>
          <w:szCs w:val="24"/>
        </w:rPr>
        <w:t xml:space="preserve">εβασμού του διεθνούς δικαίου και της λιτότητας στην αλληλεγγύη. </w:t>
      </w:r>
    </w:p>
    <w:p w14:paraId="413BAD90"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lastRenderedPageBreak/>
        <w:t>Ας διαμορφωθεί ένα μέτωπο</w:t>
      </w:r>
      <w:r>
        <w:rPr>
          <w:rFonts w:eastAsia="Times New Roman" w:cs="Times New Roman"/>
          <w:szCs w:val="24"/>
        </w:rPr>
        <w:t>,</w:t>
      </w:r>
      <w:r>
        <w:rPr>
          <w:rFonts w:eastAsia="Times New Roman" w:cs="Times New Roman"/>
          <w:szCs w:val="24"/>
        </w:rPr>
        <w:t xml:space="preserve"> που θα πιέσει την Ευρωπαϊκή Ένωση επιτέλους να αναλάβει τις ευθύνες που της αναλογούν στην κατανομή των ευθυνών για το προσφυγικό και μεταναστευτικό ζήτημα. Είναι δ</w:t>
      </w:r>
      <w:r>
        <w:rPr>
          <w:rFonts w:eastAsia="Times New Roman" w:cs="Times New Roman"/>
          <w:szCs w:val="24"/>
        </w:rPr>
        <w:t>υσβάστακτος ο φόρος αίματος</w:t>
      </w:r>
      <w:r>
        <w:rPr>
          <w:rFonts w:eastAsia="Times New Roman" w:cs="Times New Roman"/>
          <w:szCs w:val="24"/>
        </w:rPr>
        <w:t>,</w:t>
      </w:r>
      <w:r>
        <w:rPr>
          <w:rFonts w:eastAsia="Times New Roman" w:cs="Times New Roman"/>
          <w:szCs w:val="24"/>
        </w:rPr>
        <w:t xml:space="preserve"> που καταβάλλει η ανθρωπότητα στα σύνθετα γεωπολιτικά παιχνίδια της Μέσης Ανατολής. Το είπαμε και στην αρχή. Στη Γάζα, αυτή τη στιγμή, υπάρχουν παιδιά νεκρά κάτω των δεκαέξι ετών. Η παγκοσμιοποίηση σάλπισε πανηγυρικά την ελεύθερ</w:t>
      </w:r>
      <w:r>
        <w:rPr>
          <w:rFonts w:eastAsia="Times New Roman" w:cs="Times New Roman"/>
          <w:szCs w:val="24"/>
        </w:rPr>
        <w:t>η και απρόσκοπτη διακίνηση των εμπορευμάτων και του κεφαλαίου και έκλεισε τον δρόμο στους πλάνητες και παρίες που ξερίζωσε από τις εστίες τους, για να τους ρίξει βορά στους διακινητές ή να τους ξεφορτώνεται ως σκάρτο εμπόρευμα. Υπάρχουν εκατομμύρια απάτριδ</w:t>
      </w:r>
      <w:r>
        <w:rPr>
          <w:rFonts w:eastAsia="Times New Roman" w:cs="Times New Roman"/>
          <w:szCs w:val="24"/>
        </w:rPr>
        <w:t>ων, ανέστιων, άνθρωποι χωρίς δικαιώματα, άνθρωποι χωρίς ιδιότητες, κάποιοι σχεδόν απολεσθέντα αντικείμενα, χαμένοι σε σκλαβοπάζαρα ή έρμαια δουλεμπόρων.</w:t>
      </w:r>
    </w:p>
    <w:p w14:paraId="413BAD91" w14:textId="77777777" w:rsidR="0028181B" w:rsidRDefault="00E316D8">
      <w:pPr>
        <w:spacing w:line="600" w:lineRule="auto"/>
        <w:ind w:firstLine="720"/>
        <w:jc w:val="both"/>
        <w:rPr>
          <w:rFonts w:eastAsia="Times New Roman" w:cs="Times New Roman"/>
          <w:szCs w:val="24"/>
        </w:rPr>
      </w:pPr>
      <w:r w:rsidRPr="00423CC2">
        <w:rPr>
          <w:rFonts w:eastAsia="Times New Roman" w:cs="Times New Roman"/>
          <w:szCs w:val="24"/>
        </w:rPr>
        <w:t xml:space="preserve">(Στο σημείο αυτό </w:t>
      </w:r>
      <w:r>
        <w:rPr>
          <w:rFonts w:eastAsia="Times New Roman" w:cs="Times New Roman"/>
          <w:szCs w:val="24"/>
        </w:rPr>
        <w:t>κ</w:t>
      </w:r>
      <w:r w:rsidRPr="00423CC2">
        <w:rPr>
          <w:rFonts w:eastAsia="Times New Roman" w:cs="Times New Roman"/>
          <w:szCs w:val="24"/>
        </w:rPr>
        <w:t>τυπά</w:t>
      </w:r>
      <w:r>
        <w:rPr>
          <w:rFonts w:eastAsia="Times New Roman" w:cs="Times New Roman"/>
          <w:szCs w:val="24"/>
        </w:rPr>
        <w:t>ει</w:t>
      </w:r>
      <w:r w:rsidRPr="00423CC2">
        <w:rPr>
          <w:rFonts w:eastAsia="Times New Roman" w:cs="Times New Roman"/>
          <w:szCs w:val="24"/>
        </w:rPr>
        <w:t xml:space="preserve"> το κουδούνι λήξεως του χρόνου ομιλίας </w:t>
      </w:r>
      <w:r>
        <w:rPr>
          <w:rFonts w:eastAsia="Times New Roman" w:cs="Times New Roman"/>
          <w:szCs w:val="24"/>
        </w:rPr>
        <w:t>της κυρίας Βουλευτού</w:t>
      </w:r>
      <w:r w:rsidRPr="00423CC2">
        <w:rPr>
          <w:rFonts w:eastAsia="Times New Roman" w:cs="Times New Roman"/>
          <w:szCs w:val="24"/>
        </w:rPr>
        <w:t>)</w:t>
      </w:r>
    </w:p>
    <w:p w14:paraId="413BAD92"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Ένα λεπτό, κύριε Π</w:t>
      </w:r>
      <w:r>
        <w:rPr>
          <w:rFonts w:eastAsia="Times New Roman" w:cs="Times New Roman"/>
          <w:szCs w:val="24"/>
        </w:rPr>
        <w:t xml:space="preserve">ρόεδρε και τελειώνω. </w:t>
      </w:r>
    </w:p>
    <w:p w14:paraId="413BAD93"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lastRenderedPageBreak/>
        <w:t>Το πνεύμα από το οποίο οφείλει να εμφορείται κάθε πολιτική διαχείρισης του προσφυγικού και του μεταναστευτικού, οφείλει να είναι ο πλήρης σεβασμός των ανθρώπινων δικαιωμάτων, με την ελπίδα και τον ευσεβή πόθο να μην επαληθευτεί ο ισχυ</w:t>
      </w:r>
      <w:r>
        <w:rPr>
          <w:rFonts w:eastAsia="Times New Roman" w:cs="Times New Roman"/>
          <w:szCs w:val="24"/>
        </w:rPr>
        <w:t>ρισμός της Χάνα Άρεντ την επαύριο του Β΄ Παγκοσμίου Πολέμου, όταν έγραφε ότι η αντίληψη περί ανθρώπινων δικαιωμάτων</w:t>
      </w:r>
      <w:r>
        <w:rPr>
          <w:rFonts w:eastAsia="Times New Roman" w:cs="Times New Roman"/>
          <w:szCs w:val="24"/>
        </w:rPr>
        <w:t>,</w:t>
      </w:r>
      <w:r>
        <w:rPr>
          <w:rFonts w:eastAsia="Times New Roman" w:cs="Times New Roman"/>
          <w:szCs w:val="24"/>
        </w:rPr>
        <w:t xml:space="preserve"> που βασιζόταν στην υποτιθέμενη ύπαρξη ενός ανθρώπινου όντος ως τέτοιου, κατέρρευσε την ίδια στιγμή που αυτοί που φανερά πίστευαν σ’ αυτό, τ</w:t>
      </w:r>
      <w:r>
        <w:rPr>
          <w:rFonts w:eastAsia="Times New Roman" w:cs="Times New Roman"/>
          <w:szCs w:val="24"/>
        </w:rPr>
        <w:t>έθηκαν για πρώτη φορά αντιμέτωποι με ανθρώπους που είχαν</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χάσει όλες τις άλλες ιδιότητες και συγκεκριμένες σχέσεις, εκτός από το ότι ήταν ακόμη άνθρωποι. </w:t>
      </w:r>
    </w:p>
    <w:p w14:paraId="413BAD94"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Και αν οι διεθνείς πρακτικές και οι εφαρμοσμένες πολιτικές, έχουν αποστερήσει, δυστυχώς, το</w:t>
      </w:r>
      <w:r>
        <w:rPr>
          <w:rFonts w:eastAsia="Times New Roman" w:cs="Times New Roman"/>
          <w:szCs w:val="24"/>
        </w:rPr>
        <w:t xml:space="preserve">υς αιτούντες άσυλο και προστασία βασικών δικαιωμάτων, εμείς ας προσπαθήσουμε τουλάχιστον να μην τους στερήσουμε την αξιοπρέπειά τους. </w:t>
      </w:r>
    </w:p>
    <w:p w14:paraId="413BAD95"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413BAD96" w14:textId="77777777" w:rsidR="0028181B" w:rsidRDefault="00E316D8">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413BAD97" w14:textId="77777777" w:rsidR="0028181B" w:rsidRDefault="00E316D8">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Κυρία Βάκη, μπορείτε να </w:t>
      </w:r>
      <w:r>
        <w:rPr>
          <w:rFonts w:eastAsia="Times New Roman" w:cs="Times New Roman"/>
          <w:szCs w:val="24"/>
        </w:rPr>
        <w:t xml:space="preserve">το καταθέσετε και στα Πρακτικά, εάν θέλετε. </w:t>
      </w:r>
    </w:p>
    <w:p w14:paraId="413BAD98" w14:textId="77777777" w:rsidR="0028181B" w:rsidRDefault="00E316D8">
      <w:pPr>
        <w:spacing w:line="600" w:lineRule="auto"/>
        <w:ind w:firstLine="720"/>
        <w:jc w:val="both"/>
        <w:rPr>
          <w:rFonts w:eastAsia="Times New Roman" w:cs="Times New Roman"/>
          <w:szCs w:val="24"/>
        </w:rPr>
      </w:pPr>
      <w:r>
        <w:rPr>
          <w:rFonts w:eastAsia="Times New Roman" w:cs="Times New Roman"/>
          <w:b/>
          <w:szCs w:val="24"/>
        </w:rPr>
        <w:t xml:space="preserve">ΦΩΤΕΙΝΗ ΒΑΚΗ: </w:t>
      </w:r>
      <w:r>
        <w:rPr>
          <w:rFonts w:eastAsia="Times New Roman" w:cs="Times New Roman"/>
          <w:szCs w:val="24"/>
        </w:rPr>
        <w:t>Το καταθέτω, κύριε Πρόεδρε στα Πρακτικά. Είναι ψήφισμα της Κοινοβουλευτικής Ομάδας του ΣΥΡΙΖΑ</w:t>
      </w:r>
    </w:p>
    <w:p w14:paraId="413BAD99" w14:textId="77777777" w:rsidR="0028181B" w:rsidRDefault="00E316D8">
      <w:pPr>
        <w:tabs>
          <w:tab w:val="left" w:pos="7371"/>
        </w:tabs>
        <w:spacing w:line="600" w:lineRule="auto"/>
        <w:ind w:firstLine="720"/>
        <w:jc w:val="both"/>
        <w:rPr>
          <w:rFonts w:eastAsia="Times New Roman" w:cs="Times New Roman"/>
          <w:szCs w:val="24"/>
        </w:rPr>
      </w:pPr>
      <w:r w:rsidRPr="009F70F0">
        <w:rPr>
          <w:rFonts w:eastAsia="Times New Roman" w:cs="Times New Roman"/>
          <w:szCs w:val="24"/>
        </w:rPr>
        <w:t xml:space="preserve">(Στο σημείο αυτό </w:t>
      </w:r>
      <w:r>
        <w:rPr>
          <w:rFonts w:eastAsia="Times New Roman" w:cs="Times New Roman"/>
          <w:szCs w:val="24"/>
        </w:rPr>
        <w:t>η</w:t>
      </w:r>
      <w:r w:rsidRPr="009F70F0">
        <w:rPr>
          <w:rFonts w:eastAsia="Times New Roman" w:cs="Times New Roman"/>
          <w:szCs w:val="24"/>
        </w:rPr>
        <w:t xml:space="preserve"> Βουλευτής κ</w:t>
      </w:r>
      <w:r>
        <w:rPr>
          <w:rFonts w:eastAsia="Times New Roman" w:cs="Times New Roman"/>
          <w:szCs w:val="24"/>
        </w:rPr>
        <w:t>.</w:t>
      </w:r>
      <w:r>
        <w:rPr>
          <w:rFonts w:eastAsia="Times New Roman" w:cs="Times New Roman"/>
          <w:szCs w:val="24"/>
        </w:rPr>
        <w:t xml:space="preserve"> Φωτεινή Βάκη καταθέτει για τα Πρακτικά το προαναφερθέν ψήφισμα, το οποίο</w:t>
      </w:r>
      <w:r w:rsidRPr="009F70F0">
        <w:rPr>
          <w:rFonts w:eastAsia="Times New Roman" w:cs="Times New Roman"/>
          <w:szCs w:val="24"/>
        </w:rPr>
        <w:t xml:space="preserve"> βρίσκ</w:t>
      </w:r>
      <w:r>
        <w:rPr>
          <w:rFonts w:eastAsia="Times New Roman" w:cs="Times New Roman"/>
          <w:szCs w:val="24"/>
        </w:rPr>
        <w:t>ε</w:t>
      </w:r>
      <w:r w:rsidRPr="009F70F0">
        <w:rPr>
          <w:rFonts w:eastAsia="Times New Roman" w:cs="Times New Roman"/>
          <w:szCs w:val="24"/>
        </w:rPr>
        <w:t xml:space="preserve">ται στο </w:t>
      </w:r>
      <w:r>
        <w:rPr>
          <w:rFonts w:eastAsia="Times New Roman" w:cs="Times New Roman"/>
          <w:szCs w:val="24"/>
        </w:rPr>
        <w:t>α</w:t>
      </w:r>
      <w:r w:rsidRPr="009F70F0">
        <w:rPr>
          <w:rFonts w:eastAsia="Times New Roman" w:cs="Times New Roman"/>
          <w:szCs w:val="24"/>
        </w:rPr>
        <w:t>ρχείο του Τμήματος Γραμματείας της Διεύθυνσης Στενογραφίας και Πρακτικών της Βουλής)</w:t>
      </w:r>
    </w:p>
    <w:p w14:paraId="413BAD9A" w14:textId="77777777" w:rsidR="0028181B" w:rsidRDefault="00E316D8">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Τον λόγο έχει ο κ. Ξανθός για επτά λεπτά, μετά ο </w:t>
      </w:r>
      <w:r>
        <w:rPr>
          <w:rFonts w:eastAsia="Times New Roman" w:cs="Times New Roman"/>
          <w:szCs w:val="24"/>
        </w:rPr>
        <w:t xml:space="preserve">κ. Κατσώτης και μετά ο κ. Δένδιας. </w:t>
      </w:r>
    </w:p>
    <w:p w14:paraId="413BAD9B"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413BAD9C" w14:textId="77777777" w:rsidR="0028181B" w:rsidRDefault="00E316D8">
      <w:pPr>
        <w:spacing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Ευχαριστώ, κύριε Πρόεδρε.</w:t>
      </w:r>
    </w:p>
    <w:p w14:paraId="413BAD9D"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lastRenderedPageBreak/>
        <w:t xml:space="preserve">Αγαπητοί συνάδελφοι, θεώρησα υποχρέωσή μου να παρέμβω στη σημερινή συζήτηση, γιατί νομίζω ότι έχουμε να κάνουμε με ένα </w:t>
      </w:r>
      <w:r>
        <w:rPr>
          <w:rFonts w:eastAsia="Times New Roman" w:cs="Times New Roman"/>
          <w:szCs w:val="24"/>
        </w:rPr>
        <w:t>σημαντικό νομοσχέδιο, το οποίο αφορά τη συνολική φροντίδα και διαχείριση ενός μείζονος κοινωνικού και πολιτικού προβλήματος</w:t>
      </w:r>
      <w:r>
        <w:rPr>
          <w:rFonts w:eastAsia="Times New Roman" w:cs="Times New Roman"/>
          <w:szCs w:val="24"/>
        </w:rPr>
        <w:t>,</w:t>
      </w:r>
      <w:r>
        <w:rPr>
          <w:rFonts w:eastAsia="Times New Roman" w:cs="Times New Roman"/>
          <w:szCs w:val="24"/>
        </w:rPr>
        <w:t xml:space="preserve"> που είναι το προσφυγικό-μεταναστευτικό ζήτημα και έχει και αυτό μία διάσταση -νομίζω σημαντική- υγειονομική.</w:t>
      </w:r>
    </w:p>
    <w:p w14:paraId="413BAD9E"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Προφανώς, έχουμε να κά</w:t>
      </w:r>
      <w:r>
        <w:rPr>
          <w:rFonts w:eastAsia="Times New Roman" w:cs="Times New Roman"/>
          <w:szCs w:val="24"/>
        </w:rPr>
        <w:t>νουμε με μία μεγάλη πρόκληση όχι μόνο για τη χώρα μας, αλλά συνολικά για την Ευρώπη. Η υπόθεση του μεταναστευτικού-προσφυγικού ζητήματος είναι ένα θέμα</w:t>
      </w:r>
      <w:r>
        <w:rPr>
          <w:rFonts w:eastAsia="Times New Roman" w:cs="Times New Roman"/>
          <w:szCs w:val="24"/>
        </w:rPr>
        <w:t>,</w:t>
      </w:r>
      <w:r>
        <w:rPr>
          <w:rFonts w:eastAsia="Times New Roman" w:cs="Times New Roman"/>
          <w:szCs w:val="24"/>
        </w:rPr>
        <w:t xml:space="preserve"> που αποτελεί διαιρετική τομή για τις κοινωνίες και τις χώρες της Ευρώπης. Είναι ένα πεδίο σκληρών πολιτ</w:t>
      </w:r>
      <w:r>
        <w:rPr>
          <w:rFonts w:eastAsia="Times New Roman" w:cs="Times New Roman"/>
          <w:szCs w:val="24"/>
        </w:rPr>
        <w:t>ικών συγκρούσεων. Χρησιμοποιείται από πολιτικές δυνάμεις ως εργαλείο αναδιάταξης του πολιτικού σκηνικού σε πάρα πολλές χώρες και, βεβαίως, αποτελεί μία πολύ σκληρή διαχωριστική γραμμή ανάμεσα στις ακροδεξιές εθνικιστικές πολιτικές δυνάμεις και τις προοδευτ</w:t>
      </w:r>
      <w:r>
        <w:rPr>
          <w:rFonts w:eastAsia="Times New Roman" w:cs="Times New Roman"/>
          <w:szCs w:val="24"/>
        </w:rPr>
        <w:t>ικές και δημοκρατικές.</w:t>
      </w:r>
    </w:p>
    <w:p w14:paraId="413BAD9F"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Με αυτήν την έννοια, λοιπόν, η οπτική και η προσέγγιση κάθε πολιτικής δύναμης επί κάθε διάταξης και ρύθμισης, νομίζω ότι έχει ιδιαίτερη πολιτική σημασία. </w:t>
      </w:r>
    </w:p>
    <w:p w14:paraId="413BADA0" w14:textId="77777777" w:rsidR="0028181B" w:rsidRDefault="00E316D8">
      <w:pPr>
        <w:spacing w:after="0" w:line="600" w:lineRule="auto"/>
        <w:ind w:firstLine="720"/>
        <w:jc w:val="both"/>
        <w:rPr>
          <w:rFonts w:eastAsia="Times New Roman" w:cs="Times New Roman"/>
          <w:bCs/>
          <w:szCs w:val="24"/>
        </w:rPr>
      </w:pPr>
      <w:r>
        <w:rPr>
          <w:rFonts w:eastAsia="Times New Roman" w:cs="Times New Roman"/>
          <w:szCs w:val="24"/>
        </w:rPr>
        <w:lastRenderedPageBreak/>
        <w:t>Αυτό, λοιπόν, το οποίο ισχυριζόμαστε, αγαπητοί συνάδελφοι, είναι ότι η χώρα μα</w:t>
      </w:r>
      <w:r>
        <w:rPr>
          <w:rFonts w:eastAsia="Times New Roman" w:cs="Times New Roman"/>
          <w:szCs w:val="24"/>
        </w:rPr>
        <w:t>ς, παρά την τρομερή δυσκολία της κρίσης, παρά τη χρεοκοπία της, παρά τα μέτρα λιτότητας και τους περιορισμούς που υπήρχαν, κατάφερε αυτά τα τρία χρόνια, με δυσκολίες, παλινωδίες, προβλήματα, αντιξοότητες, με ανοιχτές πληγές ακόμα, να αντιμετωπίσει σε γενικ</w:t>
      </w:r>
      <w:r>
        <w:rPr>
          <w:rFonts w:eastAsia="Times New Roman" w:cs="Times New Roman"/>
          <w:szCs w:val="24"/>
        </w:rPr>
        <w:t>ές γραμμές με ευαισθησία, ανθρωπιά και αξιοπρέπεια αυτή τη μεγάλη πρόκληση, να σώσει την τιμή της Ευρώπης και να δώσει και ένα πολύ σημαντικό μήνυμα στον ευρωπαϊκό χώρο για το πώς μπορεί μία χώρα σε πραγματική δυσκολία, όταν υπάρχει ισχυρή πολιτική βούληση</w:t>
      </w:r>
      <w:r>
        <w:rPr>
          <w:rFonts w:eastAsia="Times New Roman" w:cs="Times New Roman"/>
          <w:szCs w:val="24"/>
        </w:rPr>
        <w:t>, να αντιμετωπίζει με τον σωστό τρόπο μία τέτοια μεγάλη ανθρωπιστική καταστροφή.</w:t>
      </w:r>
      <w:r>
        <w:rPr>
          <w:rFonts w:eastAsia="Times New Roman" w:cs="Times New Roman"/>
          <w:szCs w:val="24"/>
        </w:rPr>
        <w:t xml:space="preserve"> </w:t>
      </w:r>
      <w:r>
        <w:rPr>
          <w:rFonts w:eastAsia="Times New Roman" w:cs="Times New Roman"/>
          <w:bCs/>
          <w:szCs w:val="24"/>
        </w:rPr>
        <w:t xml:space="preserve">Αυτό, λοιπόν, θεωρώ ότι είναι πάρα πολύ κρίσιμο. </w:t>
      </w:r>
    </w:p>
    <w:p w14:paraId="413BADA1" w14:textId="77777777" w:rsidR="0028181B" w:rsidRDefault="00E316D8">
      <w:pPr>
        <w:spacing w:line="600" w:lineRule="auto"/>
        <w:ind w:firstLine="720"/>
        <w:jc w:val="both"/>
        <w:rPr>
          <w:rFonts w:eastAsia="Times New Roman" w:cs="Times New Roman"/>
          <w:bCs/>
          <w:szCs w:val="24"/>
        </w:rPr>
      </w:pPr>
      <w:r>
        <w:rPr>
          <w:rFonts w:eastAsia="Times New Roman" w:cs="Times New Roman"/>
          <w:bCs/>
          <w:szCs w:val="24"/>
        </w:rPr>
        <w:t>Αυτά τα χρόνια, αγαπητοί συνάδελφοι, παρά τις προφητείες κάποιων ότι θα εκραγεί η υγειονομική βόμβα, ότι θα έχουμε έκρηξη επι</w:t>
      </w:r>
      <w:r>
        <w:rPr>
          <w:rFonts w:eastAsia="Times New Roman" w:cs="Times New Roman"/>
          <w:bCs/>
          <w:szCs w:val="24"/>
        </w:rPr>
        <w:t>δημιών και λοιμώξεων στην χώρα</w:t>
      </w:r>
      <w:r w:rsidRPr="00FA3B83">
        <w:rPr>
          <w:rFonts w:eastAsia="Times New Roman" w:cs="Times New Roman"/>
          <w:bCs/>
          <w:szCs w:val="24"/>
        </w:rPr>
        <w:t>,</w:t>
      </w:r>
      <w:r>
        <w:rPr>
          <w:rFonts w:eastAsia="Times New Roman" w:cs="Times New Roman"/>
          <w:bCs/>
          <w:szCs w:val="24"/>
        </w:rPr>
        <w:t xml:space="preserve"> καμμία υγειονομική βόμβα δεν ενεργοποιήθηκε και καταφέραμε με σοβαρότητα, με σχέδιο, με συντονισμό, με αξιοποίηση όλων των διαθέσιμων υγειονομικών δυνάμεων </w:t>
      </w:r>
      <w:r>
        <w:rPr>
          <w:rFonts w:eastAsia="Times New Roman" w:cs="Times New Roman"/>
          <w:bCs/>
          <w:szCs w:val="24"/>
        </w:rPr>
        <w:lastRenderedPageBreak/>
        <w:t xml:space="preserve">και με διαρκώς αναβαθμιζόμενη παρουσία του κράτους και των δημόσιων </w:t>
      </w:r>
      <w:r>
        <w:rPr>
          <w:rFonts w:eastAsia="Times New Roman" w:cs="Times New Roman"/>
          <w:bCs/>
          <w:szCs w:val="24"/>
        </w:rPr>
        <w:t>δομών το πρόβλημα αυτό να μην μετατραπεί σε πρόβλημα δημόσιας υγείας.</w:t>
      </w:r>
    </w:p>
    <w:p w14:paraId="413BADA2" w14:textId="77777777" w:rsidR="0028181B" w:rsidRDefault="00E316D8">
      <w:pPr>
        <w:spacing w:line="600" w:lineRule="auto"/>
        <w:ind w:firstLine="720"/>
        <w:jc w:val="both"/>
        <w:rPr>
          <w:rFonts w:eastAsia="Times New Roman" w:cs="Times New Roman"/>
          <w:bCs/>
          <w:szCs w:val="24"/>
        </w:rPr>
      </w:pPr>
      <w:r>
        <w:rPr>
          <w:rFonts w:eastAsia="Times New Roman" w:cs="Times New Roman"/>
          <w:bCs/>
          <w:szCs w:val="24"/>
        </w:rPr>
        <w:t xml:space="preserve">Αυτό το καταφέραμε με έγκαιρη προληπτική παρέμβαση, με ογδόντα χιλιάδες εμβολιασμούς που διενεργήθηκαν στα </w:t>
      </w:r>
      <w:r>
        <w:rPr>
          <w:rFonts w:eastAsia="Times New Roman" w:cs="Times New Roman"/>
          <w:bCs/>
          <w:szCs w:val="24"/>
          <w:lang w:val="en-US"/>
        </w:rPr>
        <w:t>camps</w:t>
      </w:r>
      <w:r>
        <w:rPr>
          <w:rFonts w:eastAsia="Times New Roman" w:cs="Times New Roman"/>
          <w:bCs/>
          <w:szCs w:val="24"/>
        </w:rPr>
        <w:t>, με συνεχή φροντίδα των ανθρώπων που διαβιούσαν</w:t>
      </w:r>
      <w:r w:rsidRPr="00FA3B83">
        <w:rPr>
          <w:rFonts w:eastAsia="Times New Roman" w:cs="Times New Roman"/>
          <w:bCs/>
          <w:szCs w:val="24"/>
        </w:rPr>
        <w:t xml:space="preserve"> </w:t>
      </w:r>
      <w:r>
        <w:rPr>
          <w:rFonts w:eastAsia="Times New Roman" w:cs="Times New Roman"/>
          <w:bCs/>
          <w:szCs w:val="24"/>
        </w:rPr>
        <w:t>και συνεχίζουν να διαβιού</w:t>
      </w:r>
      <w:r>
        <w:rPr>
          <w:rFonts w:eastAsia="Times New Roman" w:cs="Times New Roman"/>
          <w:bCs/>
          <w:szCs w:val="24"/>
        </w:rPr>
        <w:t>ν ακόμα και σήμερα σε δύσκολες συνθήκες, με αξιοποίηση ευρωπαϊκών κονδυλίων</w:t>
      </w:r>
      <w:r w:rsidRPr="00BB6D6D">
        <w:rPr>
          <w:rFonts w:eastAsia="Times New Roman" w:cs="Times New Roman"/>
          <w:bCs/>
          <w:szCs w:val="24"/>
        </w:rPr>
        <w:t>.</w:t>
      </w:r>
    </w:p>
    <w:p w14:paraId="413BADA3" w14:textId="77777777" w:rsidR="0028181B" w:rsidRDefault="00E316D8">
      <w:pPr>
        <w:spacing w:line="600" w:lineRule="auto"/>
        <w:ind w:firstLine="720"/>
        <w:jc w:val="both"/>
        <w:rPr>
          <w:rFonts w:eastAsia="Times New Roman" w:cs="Times New Roman"/>
          <w:bCs/>
          <w:szCs w:val="24"/>
        </w:rPr>
      </w:pPr>
      <w:r>
        <w:rPr>
          <w:rFonts w:eastAsia="Times New Roman" w:cs="Times New Roman"/>
          <w:bCs/>
          <w:szCs w:val="24"/>
        </w:rPr>
        <w:t xml:space="preserve">Στην πρώτη φάση μέσω ενός ευρωπαϊκού προγράμματος, του λεγόμενου </w:t>
      </w:r>
      <w:r>
        <w:rPr>
          <w:rFonts w:eastAsia="Times New Roman" w:cs="Times New Roman"/>
          <w:bCs/>
          <w:szCs w:val="24"/>
          <w:lang w:val="en-US"/>
        </w:rPr>
        <w:t>ISF</w:t>
      </w:r>
      <w:r>
        <w:rPr>
          <w:rFonts w:eastAsia="Times New Roman" w:cs="Times New Roman"/>
          <w:bCs/>
          <w:szCs w:val="24"/>
        </w:rPr>
        <w:t>, καταφέραμε να προσλάβουμε ειδικά για τα νησιά του βορειοανατολικού Αιγαίου εκατόν σαράντα υγειονομικούς, στηρ</w:t>
      </w:r>
      <w:r>
        <w:rPr>
          <w:rFonts w:eastAsia="Times New Roman" w:cs="Times New Roman"/>
          <w:bCs/>
          <w:szCs w:val="24"/>
        </w:rPr>
        <w:t xml:space="preserve">ίζοντας κυρίως τις δημόσιες δομές και δίνοντας μια ανακούφιση στις πιεσμένες κοινωνίες και στις πιεσμένες δομές του ΕΣΥ και στο ανθρώπινο δυναμικό του. </w:t>
      </w:r>
    </w:p>
    <w:p w14:paraId="413BADA4" w14:textId="77777777" w:rsidR="0028181B" w:rsidRDefault="00E316D8">
      <w:pPr>
        <w:spacing w:line="600" w:lineRule="auto"/>
        <w:ind w:firstLine="720"/>
        <w:jc w:val="both"/>
        <w:rPr>
          <w:rFonts w:eastAsia="Times New Roman" w:cs="Times New Roman"/>
          <w:bCs/>
          <w:szCs w:val="24"/>
        </w:rPr>
      </w:pPr>
      <w:r>
        <w:rPr>
          <w:rFonts w:eastAsia="Times New Roman" w:cs="Times New Roman"/>
          <w:bCs/>
          <w:szCs w:val="24"/>
        </w:rPr>
        <w:t xml:space="preserve">Στη δεύτερη περίοδο μέσω ενός άλλου ευρωπαϊκού προγράμματος, του </w:t>
      </w:r>
      <w:r>
        <w:rPr>
          <w:rFonts w:eastAsia="Times New Roman" w:cs="Times New Roman"/>
          <w:bCs/>
          <w:szCs w:val="24"/>
          <w:lang w:val="en-US"/>
        </w:rPr>
        <w:t>IMF</w:t>
      </w:r>
      <w:r>
        <w:rPr>
          <w:rFonts w:eastAsia="Times New Roman" w:cs="Times New Roman"/>
          <w:bCs/>
          <w:szCs w:val="24"/>
        </w:rPr>
        <w:t xml:space="preserve"> και με την επιχειρησιακή ευθύνη το</w:t>
      </w:r>
      <w:r>
        <w:rPr>
          <w:rFonts w:eastAsia="Times New Roman" w:cs="Times New Roman"/>
          <w:bCs/>
          <w:szCs w:val="24"/>
        </w:rPr>
        <w:t xml:space="preserve">υ ΚΕΕΛΠΝΟ προσλάβαμε εξακόσιους τριάντα τρεις </w:t>
      </w:r>
      <w:r>
        <w:rPr>
          <w:rFonts w:eastAsia="Times New Roman" w:cs="Times New Roman"/>
          <w:bCs/>
          <w:szCs w:val="24"/>
        </w:rPr>
        <w:lastRenderedPageBreak/>
        <w:t>υγειονομικούς, λιγότερους γιατρούς, αλλά περισσότερους νοσηλευτές, ψυχολόγους, μαίες, πληρώματα του ΕΚΑΒ, διαπολιτισμικούς μεσολαβητές. Από αυτούς οι διακόσιοι έχουν τοποθετηθεί στα νησιά του Αιγαίου και οι τετ</w:t>
      </w:r>
      <w:r>
        <w:rPr>
          <w:rFonts w:eastAsia="Times New Roman" w:cs="Times New Roman"/>
          <w:bCs/>
          <w:szCs w:val="24"/>
        </w:rPr>
        <w:t xml:space="preserve">ρακόσιοι τριάντα τρεις, περίπου, είναι στην ηπειρωτική χώρα. </w:t>
      </w:r>
    </w:p>
    <w:p w14:paraId="413BADA5" w14:textId="77777777" w:rsidR="0028181B" w:rsidRDefault="00E316D8">
      <w:pPr>
        <w:spacing w:line="600" w:lineRule="auto"/>
        <w:ind w:firstLine="720"/>
        <w:jc w:val="both"/>
        <w:rPr>
          <w:rFonts w:eastAsia="Times New Roman" w:cs="Times New Roman"/>
          <w:bCs/>
          <w:szCs w:val="24"/>
        </w:rPr>
      </w:pPr>
      <w:r>
        <w:rPr>
          <w:rFonts w:eastAsia="Times New Roman" w:cs="Times New Roman"/>
          <w:bCs/>
          <w:szCs w:val="24"/>
        </w:rPr>
        <w:t xml:space="preserve">Καταφέραμε, λοιπόν, να δημιουργήσουμε πυρήνες πρωτοβάθμιας υγειονομικής φροντίδας μέσα στους χώρους ανοικτής φιλοξενίας. Οι μισοί από αυτούς έχουν τοποθετηθεί σε δομές του ΕΣΥ όμορες, σε κέντρα </w:t>
      </w:r>
      <w:r>
        <w:rPr>
          <w:rFonts w:eastAsia="Times New Roman" w:cs="Times New Roman"/>
          <w:bCs/>
          <w:szCs w:val="24"/>
        </w:rPr>
        <w:t>υγείας, σε νοσοκομεία γειτονικά και πραγματικά στηρίζουν το έργο που παρέχουν αυτές οι δομές σε όλο τον πληθυσμό.</w:t>
      </w:r>
    </w:p>
    <w:p w14:paraId="413BADA6" w14:textId="77777777" w:rsidR="0028181B" w:rsidRDefault="00E316D8">
      <w:pPr>
        <w:spacing w:line="600" w:lineRule="auto"/>
        <w:ind w:firstLine="720"/>
        <w:jc w:val="both"/>
        <w:rPr>
          <w:rFonts w:eastAsia="Times New Roman" w:cs="Times New Roman"/>
          <w:bCs/>
          <w:szCs w:val="24"/>
        </w:rPr>
      </w:pPr>
      <w:r>
        <w:rPr>
          <w:rFonts w:eastAsia="Times New Roman" w:cs="Times New Roman"/>
          <w:bCs/>
          <w:szCs w:val="24"/>
        </w:rPr>
        <w:t>Με τον ν.4368, που ήταν μια μεγάλη τομή στην υγειονομική και κοινωνική πολιτική της χώρας, πραγματικά δώσαμε το σήμα και το στίγμα ότι στα ζητ</w:t>
      </w:r>
      <w:r>
        <w:rPr>
          <w:rFonts w:eastAsia="Times New Roman" w:cs="Times New Roman"/>
          <w:bCs/>
          <w:szCs w:val="24"/>
        </w:rPr>
        <w:t>ήματα της υγείας και της πρόσβασης στην ιατροφαρμακευτική περίθαλψη δεν μπορούν να υπάρχουν διακρίσεις, αποκλεισμοί και ανισότητες. Και ιδιαίτερα ευάλωτες ομάδες</w:t>
      </w:r>
      <w:r>
        <w:rPr>
          <w:rFonts w:eastAsia="Times New Roman" w:cs="Times New Roman"/>
          <w:bCs/>
          <w:szCs w:val="24"/>
        </w:rPr>
        <w:t>,</w:t>
      </w:r>
      <w:r>
        <w:rPr>
          <w:rFonts w:eastAsia="Times New Roman" w:cs="Times New Roman"/>
          <w:bCs/>
          <w:szCs w:val="24"/>
        </w:rPr>
        <w:t xml:space="preserve"> που ανήκουν στον προσφυγικό μεταναστευτικό πληθυσμό, όπως είναι οι γυναίκες, ιδιαίτερα οι έγκ</w:t>
      </w:r>
      <w:r>
        <w:rPr>
          <w:rFonts w:eastAsia="Times New Roman" w:cs="Times New Roman"/>
          <w:bCs/>
          <w:szCs w:val="24"/>
        </w:rPr>
        <w:t xml:space="preserve">υες, τα παιδιά, οι υπερήλικες, τα άτομα με αναπηρίες, τα άτομα με ψυχική νόσο, τα άτομα που </w:t>
      </w:r>
      <w:r>
        <w:rPr>
          <w:rFonts w:eastAsia="Times New Roman" w:cs="Times New Roman"/>
          <w:bCs/>
          <w:szCs w:val="24"/>
        </w:rPr>
        <w:lastRenderedPageBreak/>
        <w:t>έχουν προβλήματα εξαρτητικής συμπεριφοράς, όλες αυτές οι ευαίσθητες κατηγορίες έχουν απολύτως διασφαλισμένη και εγγυημένη φροντίδα μέσα από το δημόσιο σύστημα υγεία</w:t>
      </w:r>
      <w:r>
        <w:rPr>
          <w:rFonts w:eastAsia="Times New Roman" w:cs="Times New Roman"/>
          <w:bCs/>
          <w:szCs w:val="24"/>
        </w:rPr>
        <w:t>ς.</w:t>
      </w:r>
    </w:p>
    <w:p w14:paraId="413BADA7" w14:textId="77777777" w:rsidR="0028181B" w:rsidRDefault="00E316D8">
      <w:pPr>
        <w:spacing w:line="600" w:lineRule="auto"/>
        <w:ind w:firstLine="720"/>
        <w:jc w:val="both"/>
        <w:rPr>
          <w:rFonts w:eastAsia="Times New Roman" w:cs="Times New Roman"/>
          <w:bCs/>
          <w:szCs w:val="24"/>
        </w:rPr>
      </w:pPr>
      <w:r>
        <w:rPr>
          <w:rFonts w:eastAsia="Times New Roman" w:cs="Times New Roman"/>
          <w:bCs/>
          <w:szCs w:val="24"/>
        </w:rPr>
        <w:t>Τώρα είμαστε σε μια φάση όπου η χρηματοδότηση αυτών των δράσεων μεταπίπτει από καθαρά ευρωπαϊκά προγράμματα σε τακτικά προγράμματα που χρηματοδοτούνται από το εθνικό ΠΔΕ. Ο στόχος μας είναι μέχρι 18 Αυγούστου που λήγει το σημερινό πρόγραμμα, το πρόγραμμ</w:t>
      </w:r>
      <w:r>
        <w:rPr>
          <w:rFonts w:eastAsia="Times New Roman" w:cs="Times New Roman"/>
          <w:bCs/>
          <w:szCs w:val="24"/>
        </w:rPr>
        <w:t>α «</w:t>
      </w:r>
      <w:r>
        <w:rPr>
          <w:rFonts w:eastAsia="Times New Roman" w:cs="Times New Roman"/>
          <w:bCs/>
          <w:szCs w:val="24"/>
          <w:lang w:val="en-US"/>
        </w:rPr>
        <w:t>PHILOS</w:t>
      </w:r>
      <w:r>
        <w:rPr>
          <w:rFonts w:eastAsia="Times New Roman" w:cs="Times New Roman"/>
          <w:bCs/>
          <w:szCs w:val="24"/>
        </w:rPr>
        <w:t>», μέσω του ΚΕΕΛΠΝΟ να πάμε σε</w:t>
      </w:r>
      <w:r w:rsidRPr="00BB6D6D">
        <w:rPr>
          <w:rFonts w:eastAsia="Times New Roman" w:cs="Times New Roman"/>
          <w:bCs/>
          <w:szCs w:val="24"/>
        </w:rPr>
        <w:t xml:space="preserve"> </w:t>
      </w:r>
      <w:r>
        <w:rPr>
          <w:rFonts w:eastAsia="Times New Roman" w:cs="Times New Roman"/>
          <w:bCs/>
          <w:szCs w:val="24"/>
        </w:rPr>
        <w:t xml:space="preserve">μια μετάβαση σε ένα καλύτερα στελεχωμένο και καλύτερα οργανωμένο σύστημα, το οποίο θα κάνει και την αρχική φροντίδα στους νεοεισερχόμενους και υπηρεσίες πρωτοβάθμιας φροντίδας και υπηρεσίες πρόληψης και προστασίας </w:t>
      </w:r>
      <w:r>
        <w:rPr>
          <w:rFonts w:eastAsia="Times New Roman" w:cs="Times New Roman"/>
          <w:bCs/>
          <w:szCs w:val="24"/>
        </w:rPr>
        <w:t>της δημόσιας υγείας και υπηρεσίες επιδημιολογικής επιτήρησης και έγκαιρης παρέμβασης στις λοιμώξεις, έτσι ώστε να αποτρέπεται η διασπορά τους και στον πληθυσμό των προσφύγων, αλλά και ευρύτερα στην κοινωνία.</w:t>
      </w:r>
    </w:p>
    <w:p w14:paraId="413BADA8" w14:textId="77777777" w:rsidR="0028181B" w:rsidRDefault="00E316D8">
      <w:pPr>
        <w:spacing w:line="600" w:lineRule="auto"/>
        <w:ind w:firstLine="720"/>
        <w:jc w:val="both"/>
        <w:rPr>
          <w:rFonts w:eastAsia="Times New Roman" w:cs="Times New Roman"/>
          <w:bCs/>
          <w:szCs w:val="24"/>
        </w:rPr>
      </w:pPr>
      <w:r>
        <w:rPr>
          <w:rFonts w:eastAsia="Times New Roman" w:cs="Times New Roman"/>
          <w:bCs/>
          <w:szCs w:val="24"/>
        </w:rPr>
        <w:lastRenderedPageBreak/>
        <w:t>Νομίζω ότι πραγματικά με αυτόν τον τρόπο ενισχύο</w:t>
      </w:r>
      <w:r>
        <w:rPr>
          <w:rFonts w:eastAsia="Times New Roman" w:cs="Times New Roman"/>
          <w:bCs/>
          <w:szCs w:val="24"/>
        </w:rPr>
        <w:t>υμε το αίσθημα υγειονομικής ασφάλειας των τοπικών κοινωνιών, της κοινωνίας της χώρας μας συνολικά και φυσικά προστατεύουμε ένα θεμελιώδες κοινωνικό αγαθό, όπως είναι η υγεία και για αυτούς τους πληθυσμούς.</w:t>
      </w:r>
    </w:p>
    <w:p w14:paraId="413BADA9" w14:textId="77777777" w:rsidR="0028181B" w:rsidRDefault="00E316D8">
      <w:pPr>
        <w:spacing w:line="600" w:lineRule="auto"/>
        <w:ind w:firstLine="720"/>
        <w:jc w:val="both"/>
        <w:rPr>
          <w:rFonts w:eastAsia="Times New Roman" w:cs="Times New Roman"/>
          <w:bCs/>
          <w:szCs w:val="24"/>
        </w:rPr>
      </w:pPr>
      <w:r>
        <w:rPr>
          <w:rFonts w:eastAsia="Times New Roman" w:cs="Times New Roman"/>
          <w:szCs w:val="24"/>
        </w:rPr>
        <w:t>(Στο σημείο αυτό κτυπάει το κουδούνι λήξεως του χρ</w:t>
      </w:r>
      <w:r>
        <w:rPr>
          <w:rFonts w:eastAsia="Times New Roman" w:cs="Times New Roman"/>
          <w:szCs w:val="24"/>
        </w:rPr>
        <w:t>όνου ομιλίας του κυρίου Υπουργού)</w:t>
      </w:r>
    </w:p>
    <w:p w14:paraId="413BADAA" w14:textId="77777777" w:rsidR="0028181B" w:rsidRDefault="00E316D8">
      <w:pPr>
        <w:spacing w:line="600" w:lineRule="auto"/>
        <w:ind w:firstLine="720"/>
        <w:jc w:val="both"/>
        <w:rPr>
          <w:rFonts w:eastAsia="Times New Roman" w:cs="Times New Roman"/>
          <w:bCs/>
          <w:szCs w:val="24"/>
        </w:rPr>
      </w:pPr>
      <w:r>
        <w:rPr>
          <w:rFonts w:eastAsia="Times New Roman" w:cs="Times New Roman"/>
          <w:bCs/>
          <w:szCs w:val="24"/>
        </w:rPr>
        <w:t>Κύριε Πρόεδρε, ολοκληρώνω.</w:t>
      </w:r>
    </w:p>
    <w:p w14:paraId="413BADAB" w14:textId="77777777" w:rsidR="0028181B" w:rsidRDefault="00E316D8">
      <w:pPr>
        <w:spacing w:line="600" w:lineRule="auto"/>
        <w:ind w:firstLine="720"/>
        <w:jc w:val="both"/>
        <w:rPr>
          <w:rFonts w:eastAsia="Times New Roman"/>
          <w:szCs w:val="24"/>
        </w:rPr>
      </w:pPr>
      <w:r>
        <w:rPr>
          <w:rFonts w:eastAsia="Times New Roman" w:cs="Times New Roman"/>
          <w:bCs/>
          <w:szCs w:val="24"/>
        </w:rPr>
        <w:t>Είμαστε σε μ</w:t>
      </w:r>
      <w:r>
        <w:rPr>
          <w:rFonts w:eastAsia="Times New Roman" w:cs="Times New Roman"/>
          <w:bCs/>
          <w:szCs w:val="24"/>
        </w:rPr>
        <w:t>ί</w:t>
      </w:r>
      <w:r>
        <w:rPr>
          <w:rFonts w:eastAsia="Times New Roman" w:cs="Times New Roman"/>
          <w:bCs/>
          <w:szCs w:val="24"/>
        </w:rPr>
        <w:t>α άλλη φάση. Έχουμε περάσει την αρχική περίοδο της πιεστικής και επείγουσας ανάγκης.</w:t>
      </w:r>
    </w:p>
    <w:p w14:paraId="413BADAC"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Τώρα είμαστε σε μία φάση που προσπαθούμε να αντιμετωπίσουμε, για πληθυσμούς που θα ζουν για ένα α</w:t>
      </w:r>
      <w:r>
        <w:rPr>
          <w:rFonts w:eastAsia="Times New Roman" w:cs="Times New Roman"/>
          <w:szCs w:val="24"/>
        </w:rPr>
        <w:t xml:space="preserve">ρκετά μεγάλο διάστημα στη χώρα μας, πιο ιδιαίτερες και πιο εξειδικευμένες ανάγκες, όπως για παράδειγμα θέματα μητρότητας, θέματα ψυχικής </w:t>
      </w:r>
      <w:r>
        <w:rPr>
          <w:rFonts w:eastAsia="Times New Roman" w:cs="Times New Roman"/>
          <w:szCs w:val="24"/>
        </w:rPr>
        <w:lastRenderedPageBreak/>
        <w:t>υγείας, η ψυχική ευαλωτότητα αυτών των ανθρώπων είναι πάρα πολύ μεγάλη, ζητήματα φροντίδας ηλικιωμένων, σεξουαλικής κακ</w:t>
      </w:r>
      <w:r>
        <w:rPr>
          <w:rFonts w:eastAsia="Times New Roman" w:cs="Times New Roman"/>
          <w:szCs w:val="24"/>
        </w:rPr>
        <w:t>οποίησης, θυμάτων βίας και βασανιστηρίων, άτομα με αναπηρία. Αυτές είναι οι νέες και ιδιαίτερες ανάγκες που πρέπει να αντιμετωπιστούν πιο αποτελεσματικά. Νομίζω ότι και με τις ρυθμίσεις του νομοσχεδίου, το άρθρο 12 και 17 ενισχύεται αυτή η προσέγγιση και π</w:t>
      </w:r>
      <w:r>
        <w:rPr>
          <w:rFonts w:eastAsia="Times New Roman" w:cs="Times New Roman"/>
          <w:szCs w:val="24"/>
        </w:rPr>
        <w:t xml:space="preserve">ραγματικά θεωρώ ότι η ολιστική φροντίδα, η βελτίωση των συνθηκών διαβίωσης, ατομικής υγιεινής, κοινωνικής μέριμνας γι’ αυτούς τους ανθρώπους δεν είναι ζήτημα ιδεοληψίας. </w:t>
      </w:r>
    </w:p>
    <w:p w14:paraId="413BADAD" w14:textId="77777777" w:rsidR="0028181B" w:rsidRDefault="00E316D8">
      <w:pPr>
        <w:spacing w:line="600" w:lineRule="auto"/>
        <w:ind w:firstLine="720"/>
        <w:jc w:val="both"/>
        <w:rPr>
          <w:rFonts w:eastAsia="Times New Roman" w:cs="Times New Roman"/>
          <w:szCs w:val="24"/>
        </w:rPr>
      </w:pPr>
      <w:r w:rsidRPr="00E95E1D">
        <w:rPr>
          <w:rFonts w:eastAsia="Times New Roman" w:cs="Times New Roman"/>
          <w:b/>
          <w:szCs w:val="24"/>
        </w:rPr>
        <w:t xml:space="preserve">ΠΡΟΕΔΡΕΥΩΝ (Νικήτας Κακλαμάνης): </w:t>
      </w:r>
      <w:r>
        <w:rPr>
          <w:rFonts w:eastAsia="Times New Roman" w:cs="Times New Roman"/>
          <w:szCs w:val="24"/>
        </w:rPr>
        <w:t xml:space="preserve">Ολοκληρώστε, κύριε Υπουργέ. </w:t>
      </w:r>
    </w:p>
    <w:p w14:paraId="413BADAE" w14:textId="77777777" w:rsidR="0028181B" w:rsidRDefault="00E316D8">
      <w:pPr>
        <w:spacing w:line="600" w:lineRule="auto"/>
        <w:ind w:firstLine="720"/>
        <w:jc w:val="both"/>
        <w:rPr>
          <w:rFonts w:eastAsia="Times New Roman" w:cs="Times New Roman"/>
          <w:szCs w:val="24"/>
        </w:rPr>
      </w:pPr>
      <w:r w:rsidRPr="00D061DC">
        <w:rPr>
          <w:rFonts w:eastAsia="Times New Roman" w:cs="Times New Roman"/>
          <w:b/>
          <w:szCs w:val="24"/>
        </w:rPr>
        <w:t>ΑΝΔΡΕΑΣ ΞΑΝΘΟΣ (Υπουργό</w:t>
      </w:r>
      <w:r w:rsidRPr="00D061DC">
        <w:rPr>
          <w:rFonts w:eastAsia="Times New Roman" w:cs="Times New Roman"/>
          <w:b/>
          <w:szCs w:val="24"/>
        </w:rPr>
        <w:t>ς Υγείας):</w:t>
      </w:r>
      <w:r w:rsidRPr="00D061DC">
        <w:rPr>
          <w:rFonts w:eastAsia="Times New Roman" w:cs="Times New Roman"/>
          <w:szCs w:val="24"/>
        </w:rPr>
        <w:t xml:space="preserve"> </w:t>
      </w:r>
      <w:r>
        <w:rPr>
          <w:rFonts w:eastAsia="Times New Roman" w:cs="Times New Roman"/>
          <w:szCs w:val="24"/>
        </w:rPr>
        <w:t>Είναι ζήτημα σεβασμού ανθρωπίνων δικαιωμάτων, είναι ζήτημα αλληλεγγύης απέναντι σε αδύναμους και κατατρεγμένους, είναι ζήτημα σεβασμού διεθνών συνθηκών, είναι ζήτημα υπεράσπισης ευρωπαϊκών αξιών, είναι ζήτημα αξιοπιστίας και αξιοπρέπειας της χώρ</w:t>
      </w:r>
      <w:r>
        <w:rPr>
          <w:rFonts w:eastAsia="Times New Roman" w:cs="Times New Roman"/>
          <w:szCs w:val="24"/>
        </w:rPr>
        <w:t xml:space="preserve">ας. </w:t>
      </w:r>
    </w:p>
    <w:p w14:paraId="413BADAF"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413BADB0" w14:textId="77777777" w:rsidR="0028181B" w:rsidRDefault="00E316D8">
      <w:pPr>
        <w:spacing w:line="600" w:lineRule="auto"/>
        <w:ind w:firstLine="720"/>
        <w:jc w:val="center"/>
        <w:rPr>
          <w:rFonts w:eastAsia="Times New Roman" w:cs="Times New Roman"/>
          <w:szCs w:val="24"/>
        </w:rPr>
      </w:pPr>
      <w:r w:rsidRPr="00140067">
        <w:rPr>
          <w:rFonts w:eastAsia="Times New Roman" w:cs="Times New Roman"/>
          <w:szCs w:val="24"/>
        </w:rPr>
        <w:lastRenderedPageBreak/>
        <w:t>(Χειροκροτήματα από την πτέρυγα του ΣΥΡΙΖΑ)</w:t>
      </w:r>
    </w:p>
    <w:p w14:paraId="413BADB1"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 </w:t>
      </w:r>
      <w:r w:rsidRPr="00E95E1D">
        <w:rPr>
          <w:rFonts w:eastAsia="Times New Roman" w:cs="Times New Roman"/>
          <w:b/>
          <w:szCs w:val="24"/>
        </w:rPr>
        <w:t xml:space="preserve">ΠΡΟΕΔΡΕΥΩΝ (Νικήτας Κακλαμάνης): </w:t>
      </w:r>
      <w:r>
        <w:rPr>
          <w:rFonts w:eastAsia="Times New Roman" w:cs="Times New Roman"/>
          <w:szCs w:val="24"/>
        </w:rPr>
        <w:t>Τον λόγο έχει ο κ. Χρήστος Κατσωτής, Βουλευτής του Κομμουνιστικού Κόμματος Ελλάδ</w:t>
      </w:r>
      <w:r>
        <w:rPr>
          <w:rFonts w:eastAsia="Times New Roman" w:cs="Times New Roman"/>
          <w:szCs w:val="24"/>
        </w:rPr>
        <w:t>α</w:t>
      </w:r>
      <w:r>
        <w:rPr>
          <w:rFonts w:eastAsia="Times New Roman" w:cs="Times New Roman"/>
          <w:szCs w:val="24"/>
        </w:rPr>
        <w:t xml:space="preserve">ς. </w:t>
      </w:r>
    </w:p>
    <w:p w14:paraId="413BADB2" w14:textId="77777777" w:rsidR="0028181B" w:rsidRDefault="00E316D8">
      <w:pPr>
        <w:spacing w:line="600" w:lineRule="auto"/>
        <w:ind w:firstLine="720"/>
        <w:jc w:val="both"/>
        <w:rPr>
          <w:rFonts w:eastAsia="Times New Roman" w:cs="Times New Roman"/>
          <w:szCs w:val="24"/>
        </w:rPr>
      </w:pPr>
      <w:r w:rsidRPr="001A4607">
        <w:rPr>
          <w:rFonts w:eastAsia="Times New Roman" w:cs="Times New Roman"/>
          <w:b/>
          <w:szCs w:val="24"/>
        </w:rPr>
        <w:t>ΧΡΗΣΤΟΣ ΚΑΤΣΩΤΗΣ:</w:t>
      </w:r>
      <w:r>
        <w:rPr>
          <w:rFonts w:eastAsia="Times New Roman" w:cs="Times New Roman"/>
          <w:szCs w:val="24"/>
        </w:rPr>
        <w:t xml:space="preserve"> </w:t>
      </w:r>
      <w:r w:rsidRPr="0017397F">
        <w:rPr>
          <w:rFonts w:eastAsia="Times New Roman" w:cs="Times New Roman"/>
          <w:szCs w:val="24"/>
        </w:rPr>
        <w:t>Ευχαριστώ, κύριε Πρόεδρε</w:t>
      </w:r>
      <w:r>
        <w:rPr>
          <w:rFonts w:eastAsia="Times New Roman" w:cs="Times New Roman"/>
          <w:szCs w:val="24"/>
        </w:rPr>
        <w:t xml:space="preserve">. </w:t>
      </w:r>
    </w:p>
    <w:p w14:paraId="413BADB3"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Η εισηγήτρια του ΚΚΕ αναφέρ</w:t>
      </w:r>
      <w:r>
        <w:rPr>
          <w:rFonts w:eastAsia="Times New Roman" w:cs="Times New Roman"/>
          <w:szCs w:val="24"/>
        </w:rPr>
        <w:t xml:space="preserve">θηκε εκτενώς στο σχέδιο νόμου. Ανέδειξε τον αντιπροσφυγικό και αντιμεταναστευτικό χαρακτήρα των </w:t>
      </w:r>
      <w:r>
        <w:rPr>
          <w:rFonts w:eastAsia="Times New Roman" w:cs="Times New Roman"/>
          <w:szCs w:val="24"/>
        </w:rPr>
        <w:t>ο</w:t>
      </w:r>
      <w:r>
        <w:rPr>
          <w:rFonts w:eastAsia="Times New Roman" w:cs="Times New Roman"/>
          <w:szCs w:val="24"/>
        </w:rPr>
        <w:t xml:space="preserve">δηγιών της Ευρωπαϊκής Ένωσης που έρχεται να ενσωματώσει η </w:t>
      </w:r>
      <w:r w:rsidRPr="0094038A">
        <w:rPr>
          <w:rFonts w:eastAsia="Times New Roman" w:cs="Times New Roman"/>
          <w:szCs w:val="24"/>
        </w:rPr>
        <w:t>Κυβέρνηση</w:t>
      </w:r>
      <w:r>
        <w:rPr>
          <w:rFonts w:eastAsia="Times New Roman" w:cs="Times New Roman"/>
          <w:szCs w:val="24"/>
        </w:rPr>
        <w:t xml:space="preserve"> προσαρμόζοντας στην ελληνική νομοθεσία σχετικά με τις απαιτήσεις για την υποδοχή των αιτούντων διεθνή προστασία, καθώς και τις προϋποθέσεις εισόδου και διαμονής υπηκόων τρίτων χωρών στο πλαίσιο ενδοεταιρικής μετάθεσης, καθώς και την τροποποίηση διαδικασιώ</w:t>
      </w:r>
      <w:r>
        <w:rPr>
          <w:rFonts w:eastAsia="Times New Roman" w:cs="Times New Roman"/>
          <w:szCs w:val="24"/>
        </w:rPr>
        <w:t xml:space="preserve">ν ασύλου. </w:t>
      </w:r>
    </w:p>
    <w:p w14:paraId="413BADB4"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Τα όποια θετικά σημεία -τα οποία βεβαίως και θα ψηφίσουμε- δεν αλλάζουν τη συνολική κατάσταση. Αναφερθήκαμε ως ΚΚΕ πολλές φορές στα προβλήματα με τη λειτουργία της πρώτης υποδοχής των προσφύγων στους καταυλισμούς. Η εισηγήτριά </w:t>
      </w:r>
      <w:r>
        <w:rPr>
          <w:rFonts w:eastAsia="Times New Roman" w:cs="Times New Roman"/>
          <w:szCs w:val="24"/>
        </w:rPr>
        <w:lastRenderedPageBreak/>
        <w:t>μας σωστά έδωσε τον χαρακτήρα</w:t>
      </w:r>
      <w:r>
        <w:rPr>
          <w:rFonts w:eastAsia="Times New Roman" w:cs="Times New Roman"/>
          <w:szCs w:val="24"/>
        </w:rPr>
        <w:t xml:space="preserve"> κτηνοτροφικής μονάδας, αναδεικνύοντας τις απαράδεκτες, απάνθρωπες συνθήκες διαβίωσης. Τα προβλήματα επίσης στην υπηρεσία ασύλου που αυξάνουν με την πολιτική σας απέναντι στους ελαστικά εργαζόμενους, την άρνηση αντιμετώπισης της μεγάλης έλλειψης εργαζομένω</w:t>
      </w:r>
      <w:r>
        <w:rPr>
          <w:rFonts w:eastAsia="Times New Roman" w:cs="Times New Roman"/>
          <w:szCs w:val="24"/>
        </w:rPr>
        <w:t xml:space="preserve">ν, που όπως φαίνεται είναι επιλογή σας για την περιορισμένη απόδοση ασύλου στους αιτούντες, υλοποιώντας την αντιπροσφυγική, αντιμεταναστευτική συνολικά πολιτική. </w:t>
      </w:r>
    </w:p>
    <w:p w14:paraId="413BADB5"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Ο κύριος Υπουργός χαρακτήρισε στην </w:t>
      </w:r>
      <w:r>
        <w:rPr>
          <w:rFonts w:eastAsia="Times New Roman" w:cs="Times New Roman"/>
          <w:szCs w:val="24"/>
        </w:rPr>
        <w:t>ε</w:t>
      </w:r>
      <w:r>
        <w:rPr>
          <w:rFonts w:eastAsia="Times New Roman" w:cs="Times New Roman"/>
          <w:szCs w:val="24"/>
        </w:rPr>
        <w:t>πιτροπή τη Συνθήκη της Γενεύης και τα πρωτόκολλα της Νέας</w:t>
      </w:r>
      <w:r>
        <w:rPr>
          <w:rFonts w:eastAsia="Times New Roman" w:cs="Times New Roman"/>
          <w:szCs w:val="24"/>
        </w:rPr>
        <w:t xml:space="preserve"> Υόρκης κατάκτηση του ανθρώπινου πολιτισμού που αναδεικνύει την αναγκαιότητα της πανανθρώπινης αλληλεγγύης απέναντι στα θύματα και τους κατατρεγμένους του πολέμου. </w:t>
      </w:r>
    </w:p>
    <w:p w14:paraId="413BADB6"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Είπε επίσης, ότι σήμερα δεν υπάρχουν, όπως γνωρίζετε, νόμιμες οδοί για τους πρόσφυγες και τ</w:t>
      </w:r>
      <w:r>
        <w:rPr>
          <w:rFonts w:eastAsia="Times New Roman" w:cs="Times New Roman"/>
          <w:szCs w:val="24"/>
        </w:rPr>
        <w:t xml:space="preserve">ους παράτυπους μετανάστες. Δεν λειτουργεί σε επίπεδο Ευρωπαϊκής Ένωσης αναγκαστικός μηχανισμός διανομής του βάρους της φιλοξενίας. Το ίδιο επανέλαβε και ο κ. Μπαλάφας σήμερα την τοποθέτησή του. </w:t>
      </w:r>
    </w:p>
    <w:p w14:paraId="413BADB7"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lastRenderedPageBreak/>
        <w:t>Ρωτάμε, όμως, ποιος έκανε κενό γράμμα τη Συνθήκη της Γενεύης;</w:t>
      </w:r>
      <w:r>
        <w:rPr>
          <w:rFonts w:eastAsia="Times New Roman" w:cs="Times New Roman"/>
          <w:szCs w:val="24"/>
        </w:rPr>
        <w:t xml:space="preserve"> Ποιος κατήργησε τα δικαιώματα των προσφύγων; Ποιος άραγε κατήργησε τις νόμιμες οδούς, κύριοι της </w:t>
      </w:r>
      <w:r w:rsidRPr="0094038A">
        <w:rPr>
          <w:rFonts w:eastAsia="Times New Roman" w:cs="Times New Roman"/>
          <w:szCs w:val="24"/>
        </w:rPr>
        <w:t>Κυβέρνηση</w:t>
      </w:r>
      <w:r>
        <w:rPr>
          <w:rFonts w:eastAsia="Times New Roman" w:cs="Times New Roman"/>
          <w:szCs w:val="24"/>
        </w:rPr>
        <w:t>ς; Ποιος ενισχύει σε επίπεδο Ευρωπαϊκής Ένωσης τον εθνικισμό, τον ρατσισμό και όλη αυτή τη στάση απέναντι στις συνθήκες και τα δικαιώματα των προσφύγ</w:t>
      </w:r>
      <w:r>
        <w:rPr>
          <w:rFonts w:eastAsia="Times New Roman" w:cs="Times New Roman"/>
          <w:szCs w:val="24"/>
        </w:rPr>
        <w:t>ων με το κλείσιμο των δρόμων, το χτίσιμο των</w:t>
      </w:r>
      <w:r w:rsidRPr="009C4D2C">
        <w:rPr>
          <w:rFonts w:eastAsia="Times New Roman" w:cs="Times New Roman"/>
          <w:szCs w:val="24"/>
        </w:rPr>
        <w:t xml:space="preserve"> </w:t>
      </w:r>
      <w:r>
        <w:rPr>
          <w:rFonts w:eastAsia="Times New Roman" w:cs="Times New Roman"/>
          <w:szCs w:val="24"/>
        </w:rPr>
        <w:t xml:space="preserve">τοίχων; </w:t>
      </w:r>
    </w:p>
    <w:p w14:paraId="413BADB8"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Ο λαός να ξέρει, ο ίδιος που βομβαρδίζει, ο ίδιος φτιάχνει τους δουλέμπορους, πνίγει τους πρόσφυγες στη θάλασσα, δημιουργεί τους ανέργους, μειώνει συντάξεις και μισθούς, διακινεί τα ναρκωτικά, κάνει εμπ</w:t>
      </w:r>
      <w:r>
        <w:rPr>
          <w:rFonts w:eastAsia="Times New Roman" w:cs="Times New Roman"/>
          <w:szCs w:val="24"/>
        </w:rPr>
        <w:t xml:space="preserve">όριο γυναικών, φτιάχνει τους βομβιστές. Και το όνομα του δεν είναι άλλο καπιταλισμός. </w:t>
      </w:r>
    </w:p>
    <w:p w14:paraId="413BADB9" w14:textId="77777777" w:rsidR="0028181B" w:rsidRDefault="00E316D8">
      <w:pPr>
        <w:spacing w:line="600" w:lineRule="auto"/>
        <w:jc w:val="both"/>
        <w:rPr>
          <w:rFonts w:eastAsia="Times New Roman" w:cs="Times New Roman"/>
          <w:szCs w:val="24"/>
        </w:rPr>
      </w:pPr>
      <w:r>
        <w:rPr>
          <w:rFonts w:eastAsia="Times New Roman" w:cs="Times New Roman"/>
          <w:szCs w:val="24"/>
        </w:rPr>
        <w:t>Κύριοι, ρίχνετε μαύρο κλάμα -το ακούσαμε και σήμερα εδώ- για τους χιλιάδες των προσφύγων. Επικαλείστε την αλληλεγγύη, τη φιλοξενία και την ανθρωπιά των κατοίκων των νησι</w:t>
      </w:r>
      <w:r>
        <w:rPr>
          <w:rFonts w:eastAsia="Times New Roman" w:cs="Times New Roman"/>
          <w:szCs w:val="24"/>
        </w:rPr>
        <w:t>ών αλλά και ολόκληρης της χώρας. Δεν λέτε κουβέντα για τις επεμβάσεις των συμμάχων σας που αποτελούν την αιτία του προβλήματος. Τους πρόσφυγες τους έ</w:t>
      </w:r>
      <w:r>
        <w:rPr>
          <w:rFonts w:eastAsia="Times New Roman" w:cs="Times New Roman"/>
          <w:szCs w:val="24"/>
        </w:rPr>
        <w:lastRenderedPageBreak/>
        <w:t>διωξαν από τις χώρες τους οι ΗΠΑ, η Ευρωπαϊκή Ένωση, το ΝΑΤΟ και άλλες ιμπεριαλιστικές χώρες με τους ιμπερι</w:t>
      </w:r>
      <w:r>
        <w:rPr>
          <w:rFonts w:eastAsia="Times New Roman" w:cs="Times New Roman"/>
          <w:szCs w:val="24"/>
        </w:rPr>
        <w:t>αλιστικούς πολέμους στο Αφγανιστάν, στο Ιράκ, στη Λιβύη, στη Συρία, στη Γιουγκοσλαβία, στην Ουκρανία, στο Σουδάν, στη Σομαλία, στην Παλαιστίνη, στην Υεμένη. Ο</w:t>
      </w:r>
      <w:r>
        <w:rPr>
          <w:rFonts w:eastAsia="Times New Roman" w:cs="Times New Roman"/>
          <w:szCs w:val="24"/>
        </w:rPr>
        <w:t xml:space="preserve"> κατάλογος έχει</w:t>
      </w:r>
      <w:r w:rsidRPr="00DA332B">
        <w:rPr>
          <w:rFonts w:eastAsia="Times New Roman" w:cs="Times New Roman"/>
          <w:szCs w:val="24"/>
        </w:rPr>
        <w:t xml:space="preserve"> </w:t>
      </w:r>
      <w:r>
        <w:rPr>
          <w:rFonts w:eastAsia="Times New Roman" w:cs="Times New Roman"/>
          <w:szCs w:val="24"/>
        </w:rPr>
        <w:t xml:space="preserve">συνέχεια και θα έχει συνέχεια όσο οι λαοί δεν ανατρέπουν αυτή την κατάσταση. </w:t>
      </w:r>
    </w:p>
    <w:p w14:paraId="413BADBA"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Εμεί</w:t>
      </w:r>
      <w:r>
        <w:rPr>
          <w:rFonts w:eastAsia="Times New Roman" w:cs="Times New Roman"/>
          <w:szCs w:val="24"/>
        </w:rPr>
        <w:t>ς λέμε ότι ο ιμπεριαλισμός δεν είναι ανίκητος. Επίσης, τους μετανάστες τους έδιωξε η μεγάλη φτώχεια και η εξαθλίωση στην οποία έχουν ρίξει τους εργαζόμενους οι ξένοι και οι ντόπιοι καπιταλιστές σε πολλές χώρες, όπως το Μπαγκλαντές, το Πακιστάν και άλλες χώ</w:t>
      </w:r>
      <w:r>
        <w:rPr>
          <w:rFonts w:eastAsia="Times New Roman" w:cs="Times New Roman"/>
          <w:szCs w:val="24"/>
        </w:rPr>
        <w:t xml:space="preserve">ρες. </w:t>
      </w:r>
    </w:p>
    <w:p w14:paraId="413BADBB"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Αυτή την πολιτική των πολέμων και της εκμετάλλευσης στηρίζουν η Ευρωπαϊκή Ένωση, το ΝΑΤΟ, οι ΗΠΑ, και άλλες μεγάλες ιμπεριαλιστικές χώρες και δυνάμεις, όπως η Ρωσία και η Κίνα. Αυτή την πολιτική στηρίζει η Κυβέρνηση του ΣΥΡΙΖΑ, αλλά και τα κόμματα τη</w:t>
      </w:r>
      <w:r>
        <w:rPr>
          <w:rFonts w:eastAsia="Times New Roman" w:cs="Times New Roman"/>
          <w:szCs w:val="24"/>
        </w:rPr>
        <w:t xml:space="preserve">ς Νέας Δημοκρατίας, του ΠΑΣΟΚ, το Ποτάμι, η Ένωση Κεντρώων. </w:t>
      </w:r>
      <w:r>
        <w:rPr>
          <w:rFonts w:eastAsia="Times New Roman" w:cs="Times New Roman"/>
          <w:szCs w:val="24"/>
        </w:rPr>
        <w:lastRenderedPageBreak/>
        <w:t xml:space="preserve">Την ίδια πολιτική στηρίζει η εγκληματική ναζιστική οργάνωση της Χρυσής Αυγής, σπέρνοντας το φασιστικό και ρατσιστικό της δηλητήριο με την ανοχή των άλλων κομμάτων. </w:t>
      </w:r>
    </w:p>
    <w:p w14:paraId="413BADBC"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Το ΚΚΕ σε όλη την Ελλάδα μαζί μ</w:t>
      </w:r>
      <w:r>
        <w:rPr>
          <w:rFonts w:eastAsia="Times New Roman" w:cs="Times New Roman"/>
          <w:szCs w:val="24"/>
        </w:rPr>
        <w:t>ε την αλληλεγγύη, που είναι αναπόσπαστο στοιχείο της δράσης μας στους πρόσφυγες και μετανάστες, συζητά για τις εξελίξεις στην περιοχή μας, την προκλητική επιθετικότητα της Τουρκίας, τις επεμβάσεις στη Συρία, το κουβάρι των αντιθέσεων και των ανταγωνισμών π</w:t>
      </w:r>
      <w:r>
        <w:rPr>
          <w:rFonts w:eastAsia="Times New Roman" w:cs="Times New Roman"/>
          <w:szCs w:val="24"/>
        </w:rPr>
        <w:t>ου δυναμώνει και προετοιμάζει την επόμενη γενικευμένη αναμέτρηση. Συζητά για τις εξελίξεις με την αποχώρηση των ΗΠΑ από το πυρηνικό πρόγραμμα του Ιράν, την Παλαιστίνη, που αποτελούν κλιμάκωση της επιθετικότητας των ιμπεριαλιστικών επεμβάσεων των ΗΠΑ και τω</w:t>
      </w:r>
      <w:r>
        <w:rPr>
          <w:rFonts w:eastAsia="Times New Roman" w:cs="Times New Roman"/>
          <w:szCs w:val="24"/>
        </w:rPr>
        <w:t xml:space="preserve">ν άλλων συμμάχων, που ενισχύουν το δολοφονικό κράτος του Ισραήλ στη σφαγή του παλαιστινιακού λαού, που αγωνίζεται για να αποκτήσει κράτος με πρωτεύουσα την Ανατολική Ιερουσαλήμ. </w:t>
      </w:r>
    </w:p>
    <w:p w14:paraId="413BADBD"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Και η Κυβέρνηση εδώ το 2015 έκανε τη φιέστα για την Παλαιστίνη, αλλά τώρα τηρ</w:t>
      </w:r>
      <w:r>
        <w:rPr>
          <w:rFonts w:eastAsia="Times New Roman" w:cs="Times New Roman"/>
          <w:szCs w:val="24"/>
        </w:rPr>
        <w:t>εί σιγή ιχθύος.</w:t>
      </w:r>
    </w:p>
    <w:p w14:paraId="413BADBE"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lastRenderedPageBreak/>
        <w:t xml:space="preserve">Το ΚΚΕ αναδεικνύει, ταυτόχρονα, ότι η μαζική μετανάστευση και προσφυγιά είναι φαινόμενα σύμφυτα με τον ιμπεριαλισμό και οξύνονται ανάλογα με την επιθετικότητά του, ότι όλες οι ελληνικές κυβερνήσεις έχουν μερίδιο ευθύνης για τη διόγκωση και </w:t>
      </w:r>
      <w:r>
        <w:rPr>
          <w:rFonts w:eastAsia="Times New Roman" w:cs="Times New Roman"/>
          <w:szCs w:val="24"/>
        </w:rPr>
        <w:t>την ανατροφοδότησή του με την ενεργό συμμετοχή τους στην πολιτική του ιμπεριαλισμού, τη στήριξη πολεμικών επιχειρήσεων, εμφύλιων αντιπαραθέσεων και συρράξεων, την εκμετάλλευση των λαών τρίτων χωρών.</w:t>
      </w:r>
    </w:p>
    <w:p w14:paraId="413BADBF"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Η Κυβέρνηση και τα αστικά κόμματα αποδέχονται τις αποφάσε</w:t>
      </w:r>
      <w:r>
        <w:rPr>
          <w:rFonts w:eastAsia="Times New Roman" w:cs="Times New Roman"/>
          <w:szCs w:val="24"/>
        </w:rPr>
        <w:t>ις της Ευρωπαϊκής Ένωσης και του ΝΑΤΟ, βρίσκονται σε κατεύθυνση ευθυγράμμισής τους με τις λυκοσυμμαχίες και τις απαράδεκτες αποφάσεις και πρακτικές τους. Υιοθετούν, στην πραγματικότητα, όλα τα προσχήματα για τις επεμβάσεις, τη διαχείριση των προσφυγικών ρο</w:t>
      </w:r>
      <w:r>
        <w:rPr>
          <w:rFonts w:eastAsia="Times New Roman" w:cs="Times New Roman"/>
          <w:szCs w:val="24"/>
        </w:rPr>
        <w:t xml:space="preserve">ών, του εγκλωβισμού τους στα νησιά σε πολλά σημεία της χώρας μας. Η συντριπτική πλειοψηφία είναι διπλά εγκλωβισμένη στα νησιά και ενισχύεται παραπέρα αυτός ο εγκλωβισμός με τον γεωγραφικό περιορισμό που προβλέπει το άρθρο 7. </w:t>
      </w:r>
    </w:p>
    <w:p w14:paraId="413BADC0"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lastRenderedPageBreak/>
        <w:t>Με βάση τις απαντήσεις των ίδι</w:t>
      </w:r>
      <w:r>
        <w:rPr>
          <w:rFonts w:eastAsia="Times New Roman" w:cs="Times New Roman"/>
          <w:szCs w:val="24"/>
        </w:rPr>
        <w:t xml:space="preserve">ων των προσφύγων και των μεταναστών -και τις ξέρετε πολύ καλά- το 68% θέλει να φύγει για τη Γερμανία, το 31% για άλλες χώρες της Ευρωπαϊκής Ένωσης και μόλις το 0,4% θέλει να παραμείνει στην Ελλάδα. Ποιος εμποδίζει αυτό το δικαίωμά τους που απορρέει από τη </w:t>
      </w:r>
      <w:r>
        <w:rPr>
          <w:rFonts w:eastAsia="Times New Roman" w:cs="Times New Roman"/>
          <w:szCs w:val="24"/>
        </w:rPr>
        <w:t xml:space="preserve">Συνθήκη της Γενεύης; </w:t>
      </w:r>
    </w:p>
    <w:p w14:paraId="413BADC1"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Δεν μπορεί να επικαλείστε την αλληλεγγύη στους πρόσφυγες και την ίδια ώρα να θέλετε να υλοποιήσετε τις αποφάσεις της Ευρωπαϊκής Ένωσης, του ΝΑΤΟ, που δημιουργούν ένταση της καταστολής και συνθήκες εγκλωβισμού τους.</w:t>
      </w:r>
    </w:p>
    <w:p w14:paraId="413BADC2" w14:textId="77777777" w:rsidR="0028181B" w:rsidRDefault="00E316D8">
      <w:pPr>
        <w:tabs>
          <w:tab w:val="left" w:pos="2738"/>
          <w:tab w:val="center" w:pos="4753"/>
          <w:tab w:val="left" w:pos="5723"/>
        </w:tabs>
        <w:spacing w:line="600" w:lineRule="auto"/>
        <w:ind w:firstLine="720"/>
        <w:jc w:val="both"/>
        <w:rPr>
          <w:rFonts w:eastAsia="Times New Roman" w:cs="Times New Roman"/>
          <w:szCs w:val="24"/>
        </w:rPr>
      </w:pPr>
      <w:r w:rsidRPr="00C255F0">
        <w:rPr>
          <w:rFonts w:eastAsia="Times New Roman" w:cs="Times New Roman"/>
          <w:szCs w:val="24"/>
        </w:rPr>
        <w:t xml:space="preserve">(Στο σημείο αυτό </w:t>
      </w:r>
      <w:r>
        <w:rPr>
          <w:rFonts w:eastAsia="Times New Roman" w:cs="Times New Roman"/>
          <w:szCs w:val="24"/>
        </w:rPr>
        <w:t>κ</w:t>
      </w:r>
      <w:r w:rsidRPr="00C255F0">
        <w:rPr>
          <w:rFonts w:eastAsia="Times New Roman" w:cs="Times New Roman"/>
          <w:szCs w:val="24"/>
        </w:rPr>
        <w:t>τ</w:t>
      </w:r>
      <w:r w:rsidRPr="00C255F0">
        <w:rPr>
          <w:rFonts w:eastAsia="Times New Roman" w:cs="Times New Roman"/>
          <w:szCs w:val="24"/>
        </w:rPr>
        <w:t>υπάει το κουδούνι λήξεως του χρόνου ομιλίας του κυρίου Βουλευτή)</w:t>
      </w:r>
    </w:p>
    <w:p w14:paraId="413BADC3"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Τελειώνω, κύριε Πρόεδρε. </w:t>
      </w:r>
    </w:p>
    <w:p w14:paraId="413BADC4"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Το ΚΚΕ έχει προτείνει και θα επιμείνει στον μαζικό απεγκλωβισμό των νησιών, στο να δοθούν ταξιδιωτικά έγγραφα σε όσους θέλουν να πάνε σε άλλο κράτος-μέλος της Ευρωπα</w:t>
      </w:r>
      <w:r>
        <w:rPr>
          <w:rFonts w:eastAsia="Times New Roman" w:cs="Times New Roman"/>
          <w:szCs w:val="24"/>
        </w:rPr>
        <w:t xml:space="preserve">ϊκής Ένωσης. Και επειδή αυτό δεν το προβλέπουν οι συνθήκες που έχει </w:t>
      </w:r>
      <w:r>
        <w:rPr>
          <w:rFonts w:eastAsia="Times New Roman" w:cs="Times New Roman"/>
          <w:szCs w:val="24"/>
        </w:rPr>
        <w:lastRenderedPageBreak/>
        <w:t>υπογράψει και η Ελλάδα, όπως είναι η Σένγκεν, το Δουβλίνο, πρέπει να γίνει με ανυπακοή και παραβίαση αυτών των αποφάσεων. Όμως αυτό δεν το κάνετε, γιατί είστε πειθαρχημένοι σε αυτές τις απ</w:t>
      </w:r>
      <w:r>
        <w:rPr>
          <w:rFonts w:eastAsia="Times New Roman" w:cs="Times New Roman"/>
          <w:szCs w:val="24"/>
        </w:rPr>
        <w:t xml:space="preserve">οφάσεις. </w:t>
      </w:r>
    </w:p>
    <w:p w14:paraId="413BADC5"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Ταυτόχρονα, επιμένουμε να δημιουργηθούν αξιοπρεπείς, υγιεινοί χώροι προσωρινής υποδοχής και φιλοξενίας, με δωρεάν σίτιση, ιατροφαρμακευτική φροντίδα, διερμηνεία, νομική βοήθεια, με ευθύνες του κράτους, του Υπουργείου Μεταναστευτικής Πολιτικής και</w:t>
      </w:r>
      <w:r>
        <w:rPr>
          <w:rFonts w:eastAsia="Times New Roman" w:cs="Times New Roman"/>
          <w:szCs w:val="24"/>
        </w:rPr>
        <w:t xml:space="preserve"> όχι των διαφόρων ΜΚΟ που λυμαίνονται τον τομέα αλληλεγγύης με το αζημίωτο.</w:t>
      </w:r>
    </w:p>
    <w:p w14:paraId="413BADC6"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Οι άθλιες συνθήκες, με στρίμωγμα σε σκηνές πολλών προσφύγων, με απαράδεκτες συνθήκες υγιεινής, χωρίς τουαλέτες και ντουζ που να επαρκούν για όλους, με περιορισμένη την ιδιωτικότητα</w:t>
      </w:r>
      <w:r>
        <w:rPr>
          <w:rFonts w:eastAsia="Times New Roman" w:cs="Times New Roman"/>
          <w:szCs w:val="24"/>
        </w:rPr>
        <w:t>, με τις γυναίκες και τα κορίτσια κάθε στιγμή να κινδυνεύουν από πάσης φύσεως βία, αυτές οι συνθήκες είναι που προκαλούν την οργή, που προσβάλλουν, ενώ την ίδια στιγμή γίνεται «φαγοπότι» εκατομμυρίων από διαφόρους επιτήδειους που εκμεταλλεύονται Έλληνες κα</w:t>
      </w:r>
      <w:r>
        <w:rPr>
          <w:rFonts w:eastAsia="Times New Roman" w:cs="Times New Roman"/>
          <w:szCs w:val="24"/>
        </w:rPr>
        <w:t>ι πρόσφυγες.</w:t>
      </w:r>
    </w:p>
    <w:p w14:paraId="413BADC7"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lastRenderedPageBreak/>
        <w:t>Επίσης, αναφέρθηκε η εισηγήτριά μας στα ασυνόδευτα, αλλά και στις ΜΚΟ εκτενώς.</w:t>
      </w:r>
    </w:p>
    <w:p w14:paraId="413BADC8"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Το ΚΚΕ αγωνίζεται να έχει αποκλειστικά την ευθύνη το κράτος για την υγεία, τα εμβόλια των παιδιών, την εκπαίδευση, τη στέγαση, για όλους. Πρέπει να παρθούν άμεσα μέ</w:t>
      </w:r>
      <w:r>
        <w:rPr>
          <w:rFonts w:eastAsia="Times New Roman" w:cs="Times New Roman"/>
          <w:szCs w:val="24"/>
        </w:rPr>
        <w:t>τρα γρήγορης διεκπεραίωσης των απαιτούμενων εγγράφων για να ενωθούν οικογένειες, να ενωθούν παιδιά με τους γονείς τους.</w:t>
      </w:r>
    </w:p>
    <w:p w14:paraId="413BADC9"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Τέλος, κύριοι, η υπηρεσία καταγραφής προσφύγων δημοσιοποίησε έρευνα στην οποία απάντησαν οι πρόσφυγες στο ερώτημα υπό ποιες προϋποθέσεις</w:t>
      </w:r>
      <w:r>
        <w:rPr>
          <w:rFonts w:eastAsia="Times New Roman" w:cs="Times New Roman"/>
          <w:szCs w:val="24"/>
        </w:rPr>
        <w:t xml:space="preserve"> θα ξαναγυρνούσαν στη χώρα τους. Το 77,6% απάντησε ότι θα γυρνούσε εάν σταματούσε ο πόλεμος, το 24,8% εάν αλλάξουν οι οικονομικές συνθήκες, δηλαδή εάν βρει δουλειά και ζήσουν ανθρώπινα, το 16,8% εάν γίνουν πολιτικές αλλαγές, δηλαδή να φύγουν καταπιεστικά, </w:t>
      </w:r>
      <w:r>
        <w:rPr>
          <w:rFonts w:eastAsia="Times New Roman" w:cs="Times New Roman"/>
          <w:szCs w:val="24"/>
        </w:rPr>
        <w:t xml:space="preserve">αντιδραστικά καθεστώτα, το 21,3% εάν έφευγε ο </w:t>
      </w:r>
      <w:r>
        <w:rPr>
          <w:rFonts w:eastAsia="Times New Roman" w:cs="Times New Roman"/>
          <w:szCs w:val="24"/>
          <w:lang w:val="en-US"/>
        </w:rPr>
        <w:t>ISIS</w:t>
      </w:r>
      <w:r>
        <w:rPr>
          <w:rFonts w:eastAsia="Times New Roman" w:cs="Times New Roman"/>
          <w:szCs w:val="24"/>
        </w:rPr>
        <w:t xml:space="preserve">, δηλαδή εάν διαλύονταν φασιστικές, αντιδραστικές, ιμπεριαλιστικές, δολοφονικές οργανώσεις. </w:t>
      </w:r>
    </w:p>
    <w:p w14:paraId="413BADCA"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lastRenderedPageBreak/>
        <w:t>Αυτό δείχνει ότι για να ζήσουν οι λαοί όπως τους αξίζει στον σύγχρονο κόσμο, που δίνει μεγάλες δυνατότητες για άν</w:t>
      </w:r>
      <w:r>
        <w:rPr>
          <w:rFonts w:eastAsia="Times New Roman" w:cs="Times New Roman"/>
          <w:szCs w:val="24"/>
        </w:rPr>
        <w:t>ετη και ευτυχισμένη ζωή, πρέπει να απαλλαγούν από το σύστημα της εκμετάλλευσης, από το καπιταλιστικό σύστημα, από την εξουσία των καπιταλιστών και στη χώρα μας και σε όλο τον κόσμο.</w:t>
      </w:r>
    </w:p>
    <w:p w14:paraId="413BADCB" w14:textId="77777777" w:rsidR="0028181B" w:rsidRDefault="00E316D8">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Κύριε Κατσώτη, παρακαλώ κλείστε.</w:t>
      </w:r>
    </w:p>
    <w:p w14:paraId="413BADCC" w14:textId="77777777" w:rsidR="0028181B" w:rsidRDefault="00E316D8">
      <w:pPr>
        <w:spacing w:line="600" w:lineRule="auto"/>
        <w:ind w:firstLine="720"/>
        <w:jc w:val="both"/>
        <w:rPr>
          <w:rFonts w:eastAsia="Times New Roman"/>
          <w:bCs/>
          <w:szCs w:val="24"/>
        </w:rPr>
      </w:pPr>
      <w:r w:rsidRPr="00616A48">
        <w:rPr>
          <w:rFonts w:eastAsia="Times New Roman"/>
          <w:b/>
          <w:bCs/>
          <w:szCs w:val="24"/>
        </w:rPr>
        <w:t xml:space="preserve">ΧΡΗΣΤΟΣ ΚΑΤΣΩΤΗΣ: </w:t>
      </w:r>
      <w:r>
        <w:rPr>
          <w:rFonts w:eastAsia="Times New Roman"/>
          <w:bCs/>
          <w:szCs w:val="24"/>
        </w:rPr>
        <w:t>Τελειώνω, κύριε πρόεδρε.</w:t>
      </w:r>
    </w:p>
    <w:p w14:paraId="413BADCD" w14:textId="77777777" w:rsidR="0028181B" w:rsidRDefault="00E316D8">
      <w:pPr>
        <w:spacing w:line="600" w:lineRule="auto"/>
        <w:ind w:firstLine="720"/>
        <w:jc w:val="both"/>
        <w:rPr>
          <w:rFonts w:eastAsia="Times New Roman"/>
          <w:bCs/>
          <w:szCs w:val="24"/>
        </w:rPr>
      </w:pPr>
      <w:r>
        <w:rPr>
          <w:rFonts w:eastAsia="Times New Roman"/>
          <w:bCs/>
          <w:szCs w:val="24"/>
        </w:rPr>
        <w:t xml:space="preserve">Αυτός είναι ο δρόμος της κοινωνικής απελευθέρωσης και αξίζει κάθε θυσία για να τον πετύχουν της γης οι κολασμένοι. </w:t>
      </w:r>
    </w:p>
    <w:p w14:paraId="413BADCE" w14:textId="77777777" w:rsidR="0028181B" w:rsidRDefault="00E316D8">
      <w:pPr>
        <w:spacing w:line="600" w:lineRule="auto"/>
        <w:ind w:firstLine="720"/>
        <w:jc w:val="both"/>
        <w:rPr>
          <w:rFonts w:eastAsia="Times New Roman"/>
          <w:bCs/>
          <w:szCs w:val="24"/>
        </w:rPr>
      </w:pPr>
      <w:r>
        <w:rPr>
          <w:rFonts w:eastAsia="Times New Roman"/>
          <w:bCs/>
          <w:szCs w:val="24"/>
        </w:rPr>
        <w:t>Το ΚΚΕ καλεί σε συμπόρευση γι’ αυτόν τον δρόμο και δίνει όλες τους τις δυνάμεις.</w:t>
      </w:r>
    </w:p>
    <w:p w14:paraId="413BADCF" w14:textId="77777777" w:rsidR="0028181B" w:rsidRDefault="00E316D8">
      <w:pPr>
        <w:spacing w:line="600" w:lineRule="auto"/>
        <w:ind w:firstLine="720"/>
        <w:jc w:val="both"/>
        <w:rPr>
          <w:rFonts w:eastAsia="Times New Roman"/>
          <w:bCs/>
          <w:szCs w:val="24"/>
        </w:rPr>
      </w:pPr>
      <w:r>
        <w:rPr>
          <w:rFonts w:eastAsia="Times New Roman"/>
          <w:bCs/>
          <w:szCs w:val="24"/>
        </w:rPr>
        <w:t>Ευχαριστώ, κύριε</w:t>
      </w:r>
      <w:r>
        <w:rPr>
          <w:rFonts w:eastAsia="Times New Roman"/>
          <w:bCs/>
          <w:szCs w:val="24"/>
        </w:rPr>
        <w:t xml:space="preserve"> Πρόεδρε.</w:t>
      </w:r>
    </w:p>
    <w:p w14:paraId="413BADD0" w14:textId="77777777" w:rsidR="0028181B" w:rsidRDefault="00E316D8">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Τον λόγο έχει ο Κοινοβουλευτικός Εκπρόσωπος της Νέας Δημοκρατίας κ. Νικόλαος Δένδιας.</w:t>
      </w:r>
    </w:p>
    <w:p w14:paraId="413BADD1" w14:textId="77777777" w:rsidR="0028181B" w:rsidRDefault="00E316D8">
      <w:pPr>
        <w:spacing w:line="600" w:lineRule="auto"/>
        <w:ind w:firstLine="720"/>
        <w:jc w:val="both"/>
        <w:rPr>
          <w:rFonts w:eastAsia="Times New Roman"/>
          <w:bCs/>
          <w:szCs w:val="24"/>
        </w:rPr>
      </w:pPr>
      <w:r w:rsidRPr="00616A48">
        <w:rPr>
          <w:rFonts w:eastAsia="Times New Roman"/>
          <w:b/>
          <w:bCs/>
          <w:szCs w:val="24"/>
        </w:rPr>
        <w:t>ΝΙΚΟΛΑΟΣ</w:t>
      </w:r>
      <w:r>
        <w:rPr>
          <w:rFonts w:eastAsia="Times New Roman"/>
          <w:b/>
          <w:bCs/>
          <w:szCs w:val="24"/>
        </w:rPr>
        <w:t xml:space="preserve"> - ΓΕΩΡΓΙΟΣ</w:t>
      </w:r>
      <w:r w:rsidRPr="00616A48">
        <w:rPr>
          <w:rFonts w:eastAsia="Times New Roman"/>
          <w:b/>
          <w:bCs/>
          <w:szCs w:val="24"/>
        </w:rPr>
        <w:t xml:space="preserve"> ΔΕΝΔΙΑΣ: </w:t>
      </w:r>
      <w:r>
        <w:rPr>
          <w:rFonts w:eastAsia="Times New Roman"/>
          <w:bCs/>
          <w:szCs w:val="24"/>
        </w:rPr>
        <w:t>Σας ευχαριστώ.</w:t>
      </w:r>
    </w:p>
    <w:p w14:paraId="413BADD2" w14:textId="77777777" w:rsidR="0028181B" w:rsidRDefault="00E316D8">
      <w:pPr>
        <w:spacing w:line="600" w:lineRule="auto"/>
        <w:ind w:firstLine="720"/>
        <w:jc w:val="both"/>
        <w:rPr>
          <w:rFonts w:eastAsia="Times New Roman"/>
          <w:bCs/>
          <w:szCs w:val="24"/>
        </w:rPr>
      </w:pPr>
      <w:r>
        <w:rPr>
          <w:rFonts w:eastAsia="Times New Roman"/>
          <w:bCs/>
          <w:szCs w:val="24"/>
        </w:rPr>
        <w:lastRenderedPageBreak/>
        <w:t xml:space="preserve">Κυρίες και κύριοι συνάδελφοι, δεν θα κάνω λεπτομερή αναφορά στην </w:t>
      </w:r>
      <w:r>
        <w:rPr>
          <w:rFonts w:eastAsia="Times New Roman"/>
          <w:bCs/>
          <w:szCs w:val="24"/>
        </w:rPr>
        <w:t>ο</w:t>
      </w:r>
      <w:r>
        <w:rPr>
          <w:rFonts w:eastAsia="Times New Roman"/>
          <w:bCs/>
          <w:szCs w:val="24"/>
        </w:rPr>
        <w:t>δηγία και στις δι</w:t>
      </w:r>
      <w:r>
        <w:rPr>
          <w:rFonts w:eastAsia="Times New Roman"/>
          <w:bCs/>
          <w:szCs w:val="24"/>
        </w:rPr>
        <w:t xml:space="preserve">ατάξεις του νομοθετήματος. Το έκανε αυτό και στην </w:t>
      </w:r>
      <w:r>
        <w:rPr>
          <w:rFonts w:eastAsia="Times New Roman"/>
          <w:bCs/>
          <w:szCs w:val="24"/>
        </w:rPr>
        <w:t>ε</w:t>
      </w:r>
      <w:r>
        <w:rPr>
          <w:rFonts w:eastAsia="Times New Roman"/>
          <w:bCs/>
          <w:szCs w:val="24"/>
        </w:rPr>
        <w:t xml:space="preserve">πιτροπή αλλά και εδώ κατά τη συζήτηση προηγουμένως στην Ολομέλεια με επιμέλεια ο εισηγητής της Νέας Δημοκρατίας. </w:t>
      </w:r>
      <w:r>
        <w:rPr>
          <w:rFonts w:eastAsia="Times New Roman"/>
          <w:bCs/>
          <w:szCs w:val="24"/>
        </w:rPr>
        <w:t>Ε</w:t>
      </w:r>
      <w:r>
        <w:rPr>
          <w:rFonts w:eastAsia="Times New Roman"/>
          <w:bCs/>
          <w:szCs w:val="24"/>
        </w:rPr>
        <w:t>πίσης, θα συνομολογήσω ευθέως ότι συζητάμε για ένα μείζον θέμα, κύριε Υπουργέ, και για μ</w:t>
      </w:r>
      <w:r>
        <w:rPr>
          <w:rFonts w:eastAsia="Times New Roman"/>
          <w:bCs/>
          <w:szCs w:val="24"/>
        </w:rPr>
        <w:t>ί</w:t>
      </w:r>
      <w:r>
        <w:rPr>
          <w:rFonts w:eastAsia="Times New Roman"/>
          <w:bCs/>
          <w:szCs w:val="24"/>
        </w:rPr>
        <w:t xml:space="preserve">α </w:t>
      </w:r>
      <w:r>
        <w:rPr>
          <w:rFonts w:eastAsia="Times New Roman"/>
          <w:bCs/>
          <w:szCs w:val="24"/>
        </w:rPr>
        <w:t>πανευρωπαϊκή -να μην πούμε παγκόσμια- πρόκληση. Κανείς εδώ δεν πρόκειται να έρθει να υποβαθμίσει το ζήτημα ή να πει ότι είναι εύκολο ή απλό.</w:t>
      </w:r>
    </w:p>
    <w:p w14:paraId="413BADD3" w14:textId="77777777" w:rsidR="0028181B" w:rsidRDefault="00E316D8">
      <w:pPr>
        <w:spacing w:line="600" w:lineRule="auto"/>
        <w:ind w:firstLine="720"/>
        <w:jc w:val="both"/>
        <w:rPr>
          <w:rFonts w:eastAsia="Times New Roman"/>
          <w:bCs/>
          <w:szCs w:val="24"/>
        </w:rPr>
      </w:pPr>
      <w:r>
        <w:rPr>
          <w:rFonts w:eastAsia="Times New Roman"/>
          <w:bCs/>
          <w:szCs w:val="24"/>
        </w:rPr>
        <w:t>Πρέπει, όμως, να είμαστε έντιμοι και ρεαλιστές κατ’ αρχ</w:t>
      </w:r>
      <w:r>
        <w:rPr>
          <w:rFonts w:eastAsia="Times New Roman"/>
          <w:bCs/>
          <w:szCs w:val="24"/>
        </w:rPr>
        <w:t>άς</w:t>
      </w:r>
      <w:r>
        <w:rPr>
          <w:rFonts w:eastAsia="Times New Roman"/>
          <w:bCs/>
          <w:szCs w:val="24"/>
        </w:rPr>
        <w:t xml:space="preserve"> με τον εαυτό μας και με την ελληνική κοινωνία. Μιλάω πρώτ</w:t>
      </w:r>
      <w:r>
        <w:rPr>
          <w:rFonts w:eastAsia="Times New Roman"/>
          <w:bCs/>
          <w:szCs w:val="24"/>
        </w:rPr>
        <w:t>α για την Κυβέρνηση. Άκουσα τον Υπουργό Υγείας. Δεν είναι τώρα στην Αίθουσα και έτσι θα προσπαθήσω να μην αναφερθώ εκτενώς σε όσα είπε. Θέλω μόνο να πω ότι οι μεγαλαυχίες του τύπου «εμείς σώσαμε την τιμή της Ευρώπης» κ.λπ. θα πρέπει για να εκστομίζονται, κ</w:t>
      </w:r>
      <w:r>
        <w:rPr>
          <w:rFonts w:eastAsia="Times New Roman"/>
          <w:bCs/>
          <w:szCs w:val="24"/>
        </w:rPr>
        <w:t>αι μάλιστα από στέλεχος της Κυβέρνησης, να έχουν μ</w:t>
      </w:r>
      <w:r>
        <w:rPr>
          <w:rFonts w:eastAsia="Times New Roman"/>
          <w:bCs/>
          <w:szCs w:val="24"/>
        </w:rPr>
        <w:t>ί</w:t>
      </w:r>
      <w:r>
        <w:rPr>
          <w:rFonts w:eastAsia="Times New Roman"/>
          <w:bCs/>
          <w:szCs w:val="24"/>
        </w:rPr>
        <w:t>α αντιστοίχιση με την πραγματικότητα. Δεν μπορεί απλώς να λέγονται για να ασκείται μ</w:t>
      </w:r>
      <w:r>
        <w:rPr>
          <w:rFonts w:eastAsia="Times New Roman"/>
          <w:bCs/>
          <w:szCs w:val="24"/>
        </w:rPr>
        <w:t>ί</w:t>
      </w:r>
      <w:r>
        <w:rPr>
          <w:rFonts w:eastAsia="Times New Roman"/>
          <w:bCs/>
          <w:szCs w:val="24"/>
        </w:rPr>
        <w:t>α ιδιόρρυθμη ψυχοθεραπεία του ομιλητή και της Κοινοβουλευτικής Ομάδας του ΣΥΡΙΖΑ.</w:t>
      </w:r>
    </w:p>
    <w:p w14:paraId="413BADD4" w14:textId="77777777" w:rsidR="0028181B" w:rsidRDefault="00E316D8">
      <w:pPr>
        <w:spacing w:line="600" w:lineRule="auto"/>
        <w:ind w:firstLine="720"/>
        <w:jc w:val="both"/>
        <w:rPr>
          <w:rFonts w:eastAsia="Times New Roman"/>
          <w:bCs/>
          <w:szCs w:val="24"/>
        </w:rPr>
      </w:pPr>
      <w:r>
        <w:rPr>
          <w:rFonts w:eastAsia="Times New Roman"/>
          <w:bCs/>
          <w:szCs w:val="24"/>
        </w:rPr>
        <w:lastRenderedPageBreak/>
        <w:t>Ποια είναι η πραγματικότητα σήμερα στο</w:t>
      </w:r>
      <w:r>
        <w:rPr>
          <w:rFonts w:eastAsia="Times New Roman"/>
          <w:bCs/>
          <w:szCs w:val="24"/>
        </w:rPr>
        <w:t xml:space="preserve"> μεταναστευτικό στη χώρα; Ποια είναι η πραγματικότητα που κληρονομήσατε, κύριε Υπουργέ; Γιατί δεν μπορεί κανείς στο διάστημα που είστε να σας καταλογίσει σε προσωπικό επίπεδο ευθύνες, πέραν της δήλωσής σας ότι αναδέχεστε τα προηγούμενα. Εγώ εάν ήμουν εκ τω</w:t>
      </w:r>
      <w:r>
        <w:rPr>
          <w:rFonts w:eastAsia="Times New Roman"/>
          <w:bCs/>
          <w:szCs w:val="24"/>
        </w:rPr>
        <w:t>ν συμβούλων σας που κάθονται στις πίσω θέσεις, θα σας είχα προτείνει αυτή την καθολική αναδοχή να μην την κάνετε. Εν πάση περιπτώσει, όμως, έτσι κρίνατε.</w:t>
      </w:r>
    </w:p>
    <w:p w14:paraId="413BADD5" w14:textId="77777777" w:rsidR="0028181B" w:rsidRDefault="00E316D8">
      <w:pPr>
        <w:spacing w:line="600" w:lineRule="auto"/>
        <w:ind w:firstLine="720"/>
        <w:jc w:val="both"/>
        <w:rPr>
          <w:rFonts w:eastAsia="Times New Roman"/>
          <w:bCs/>
          <w:szCs w:val="24"/>
        </w:rPr>
      </w:pPr>
      <w:r>
        <w:rPr>
          <w:rFonts w:eastAsia="Times New Roman"/>
          <w:bCs/>
          <w:szCs w:val="24"/>
        </w:rPr>
        <w:t>Όσον αφορά την φύλαξη των συνόρων, δεν νομίζω ότι υπάρχει κανείς, ακόμη και από τον ΣΥΡΙΖΑ, ο οποίος ν</w:t>
      </w:r>
      <w:r>
        <w:rPr>
          <w:rFonts w:eastAsia="Times New Roman"/>
          <w:bCs/>
          <w:szCs w:val="24"/>
        </w:rPr>
        <w:t>α ισχυρίζεται ότι φυλάτε τα σύνορα. Μπορείτε να πείτε διάφορα πράγματα. «Δεν μπορούμε να τα φυλάξουμε, δεν γίνεται να τα φυλάξουμε, δεν είναι νόμιμο να τα φυλάξουμε, δεν υπάρχει νόμιμη έννοια συνόρων». Ό,τι θέλετε, πείτε. Δεν τα φυλάτε, όμως, τα σύνορα.</w:t>
      </w:r>
    </w:p>
    <w:p w14:paraId="413BADD6" w14:textId="77777777" w:rsidR="0028181B" w:rsidRDefault="00E316D8">
      <w:pPr>
        <w:spacing w:line="600" w:lineRule="auto"/>
        <w:ind w:firstLine="720"/>
        <w:jc w:val="both"/>
        <w:rPr>
          <w:rFonts w:eastAsia="Times New Roman"/>
          <w:bCs/>
          <w:szCs w:val="24"/>
        </w:rPr>
      </w:pPr>
      <w:r>
        <w:rPr>
          <w:rFonts w:eastAsia="Times New Roman"/>
          <w:bCs/>
          <w:szCs w:val="24"/>
        </w:rPr>
        <w:t>Πά</w:t>
      </w:r>
      <w:r>
        <w:rPr>
          <w:rFonts w:eastAsia="Times New Roman"/>
          <w:bCs/>
          <w:szCs w:val="24"/>
        </w:rPr>
        <w:t>με τώρα στην Υπηρεσία Ασύλου και στην Αρχή Προσφυγών. Την Υπηρεσία Ασύλου κατ’ αρχ</w:t>
      </w:r>
      <w:r>
        <w:rPr>
          <w:rFonts w:eastAsia="Times New Roman"/>
          <w:bCs/>
          <w:szCs w:val="24"/>
        </w:rPr>
        <w:t>άς</w:t>
      </w:r>
      <w:r>
        <w:rPr>
          <w:rFonts w:eastAsia="Times New Roman"/>
          <w:bCs/>
          <w:szCs w:val="24"/>
        </w:rPr>
        <w:t xml:space="preserve"> τη στελέχωσε ο ομιλών, με έντονη προσωπική παρέμβαση -οφείλω </w:t>
      </w:r>
      <w:r>
        <w:rPr>
          <w:rFonts w:eastAsia="Times New Roman"/>
          <w:bCs/>
          <w:szCs w:val="24"/>
        </w:rPr>
        <w:lastRenderedPageBreak/>
        <w:t>να πω- του τότε Πρωθυπουργού Αντώνη Σαμαρά. Είχε νομοθετηθεί, αλλά δεν λειτουργούσε. Εμείς φτιάξαμε και την Αρ</w:t>
      </w:r>
      <w:r>
        <w:rPr>
          <w:rFonts w:eastAsia="Times New Roman"/>
          <w:bCs/>
          <w:szCs w:val="24"/>
        </w:rPr>
        <w:t xml:space="preserve">χή Ασύλου και την Αρχή Προσφυγών και οφείλω να σας πω ότι την πονάμε. Μέχρι τότε τις εκδικάσεις ασύλου τις έκανε η </w:t>
      </w:r>
      <w:r>
        <w:rPr>
          <w:rFonts w:eastAsia="Times New Roman"/>
          <w:bCs/>
          <w:szCs w:val="24"/>
        </w:rPr>
        <w:t>Ε</w:t>
      </w:r>
      <w:r>
        <w:rPr>
          <w:rFonts w:eastAsia="Times New Roman"/>
          <w:bCs/>
          <w:szCs w:val="24"/>
        </w:rPr>
        <w:t>λληνική Αστυνομία, χωρίς να έχει κανέναν μηχανισμό, κα</w:t>
      </w:r>
      <w:r>
        <w:rPr>
          <w:rFonts w:eastAsia="Times New Roman"/>
          <w:bCs/>
          <w:szCs w:val="24"/>
        </w:rPr>
        <w:t>μ</w:t>
      </w:r>
      <w:r>
        <w:rPr>
          <w:rFonts w:eastAsia="Times New Roman"/>
          <w:bCs/>
          <w:szCs w:val="24"/>
        </w:rPr>
        <w:t>μία γνώση και κανένα ιδιαίτερο ενδιαφέρον για το αντικείμενο και η χώρα χορηγούσε άσυ</w:t>
      </w:r>
      <w:r>
        <w:rPr>
          <w:rFonts w:eastAsia="Times New Roman"/>
          <w:bCs/>
          <w:szCs w:val="24"/>
        </w:rPr>
        <w:t xml:space="preserve">λο σε ποσοστά 0,01% και 0,001%. Φτιάξαμε την καλύτερη </w:t>
      </w:r>
      <w:r>
        <w:rPr>
          <w:rFonts w:eastAsia="Times New Roman"/>
          <w:bCs/>
          <w:szCs w:val="24"/>
        </w:rPr>
        <w:t>Υ</w:t>
      </w:r>
      <w:r>
        <w:rPr>
          <w:rFonts w:eastAsia="Times New Roman"/>
          <w:bCs/>
          <w:szCs w:val="24"/>
        </w:rPr>
        <w:t xml:space="preserve">πηρεσία </w:t>
      </w:r>
      <w:r>
        <w:rPr>
          <w:rFonts w:eastAsia="Times New Roman"/>
          <w:bCs/>
          <w:szCs w:val="24"/>
        </w:rPr>
        <w:t>Α</w:t>
      </w:r>
      <w:r>
        <w:rPr>
          <w:rFonts w:eastAsia="Times New Roman"/>
          <w:bCs/>
          <w:szCs w:val="24"/>
        </w:rPr>
        <w:t>σύλου στην Ευρώπη και την καλύτερη Αρχή Προσφυγών στην Ευρώπη. Δεν τις ενισχύσατε, δεν τις βοηθήσατε. Καταψηφίσατε επί των ημερών μας σειρά νομοθετημάτων που αφορούσαν την ενίσχυσή τους, ναι ή</w:t>
      </w:r>
      <w:r>
        <w:rPr>
          <w:rFonts w:eastAsia="Times New Roman"/>
          <w:bCs/>
          <w:szCs w:val="24"/>
        </w:rPr>
        <w:t xml:space="preserve"> όχι;</w:t>
      </w:r>
    </w:p>
    <w:p w14:paraId="413BADD7" w14:textId="77777777" w:rsidR="0028181B" w:rsidRDefault="00E316D8">
      <w:pPr>
        <w:spacing w:line="600" w:lineRule="auto"/>
        <w:ind w:firstLine="720"/>
        <w:jc w:val="both"/>
        <w:rPr>
          <w:rFonts w:eastAsia="Times New Roman" w:cs="Times New Roman"/>
          <w:szCs w:val="24"/>
        </w:rPr>
      </w:pPr>
      <w:r>
        <w:rPr>
          <w:rFonts w:eastAsia="Times New Roman"/>
          <w:bCs/>
          <w:szCs w:val="24"/>
        </w:rPr>
        <w:t>Πάμε τώρα στα θέματα των κέντρων. Τα ανοιχτά κέντρα -αυτό επιλέξατε, δικαίωμά σας, εμείς διαφωνούσαμε γιατί πιστεύαμε ότι πρέπει να υπάρχουν και τα δύο- όπως λειτουργούν επί ΣΥΡΙΖΑ είναι μ</w:t>
      </w:r>
      <w:r>
        <w:rPr>
          <w:rFonts w:eastAsia="Times New Roman"/>
          <w:bCs/>
          <w:szCs w:val="24"/>
        </w:rPr>
        <w:t>ί</w:t>
      </w:r>
      <w:r>
        <w:rPr>
          <w:rFonts w:eastAsia="Times New Roman"/>
          <w:bCs/>
          <w:szCs w:val="24"/>
        </w:rPr>
        <w:t>α ντροπή. Είναι μ</w:t>
      </w:r>
      <w:r>
        <w:rPr>
          <w:rFonts w:eastAsia="Times New Roman"/>
          <w:bCs/>
          <w:szCs w:val="24"/>
        </w:rPr>
        <w:t>ί</w:t>
      </w:r>
      <w:r>
        <w:rPr>
          <w:rFonts w:eastAsia="Times New Roman"/>
          <w:bCs/>
          <w:szCs w:val="24"/>
        </w:rPr>
        <w:t>α ντροπή για την πολιτισμένη ανθρωπότητα, ό</w:t>
      </w:r>
      <w:r>
        <w:rPr>
          <w:rFonts w:eastAsia="Times New Roman"/>
          <w:bCs/>
          <w:szCs w:val="24"/>
        </w:rPr>
        <w:t xml:space="preserve">χι μόνο για την Ελλάδα. Η Μόρια είναι ντροπή. Τα περισσότερα κέντρα </w:t>
      </w:r>
      <w:r>
        <w:rPr>
          <w:rFonts w:eastAsia="Times New Roman"/>
          <w:bCs/>
          <w:szCs w:val="24"/>
        </w:rPr>
        <w:lastRenderedPageBreak/>
        <w:t xml:space="preserve">είναι ντροπή. Παραβιάζονται με τον πιο βάρβαρο, με τον πιο απόλυτο τρόπο τα ανθρώπινα δικαιώματα μέσα σε αυτά τα κέντρα. Γίνεται εκμετάλλευση ανηλίκων. Γίνονται απίστευτα πράγματα. </w:t>
      </w:r>
      <w:r>
        <w:rPr>
          <w:rFonts w:eastAsia="Times New Roman" w:cs="Times New Roman"/>
          <w:szCs w:val="24"/>
        </w:rPr>
        <w:t>Έτσι δι</w:t>
      </w:r>
      <w:r>
        <w:rPr>
          <w:rFonts w:eastAsia="Times New Roman" w:cs="Times New Roman"/>
          <w:szCs w:val="24"/>
        </w:rPr>
        <w:t>ασώζεται η τιμή της Ευρώπης; Έλεος!</w:t>
      </w:r>
    </w:p>
    <w:p w14:paraId="413BADD8"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Πάμε, πέρα από αυτά, στον μηχανισμό επιστροφών. Είχαμε τον καλύτερο μηχανισμό επιστροφών στην Ευρώπη. Επιστρέψαμε μέσα σε δύο χρόνια πενήντα χιλιάδες άτομα. Οι στατιστικές είναι στο Υπουργείο σας, στη διάθεσή σας. Τον εγ</w:t>
      </w:r>
      <w:r>
        <w:rPr>
          <w:rFonts w:eastAsia="Times New Roman" w:cs="Times New Roman"/>
          <w:szCs w:val="24"/>
        </w:rPr>
        <w:t xml:space="preserve">καταλείψατε. </w:t>
      </w:r>
    </w:p>
    <w:p w14:paraId="413BADD9"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Εγκαταλείψατε τις υποχρεωτικές επιστροφές, εγκαταλείψατε, κύριε Υπουργέ, -όχι εσείς προσωπικά, σας το είπα προηγουμένως- και τις μη υποχρεωτικές επιστροφές. Δεν ασχοληθήκατε με το αντικείμενο. Άμα θέλει να επιστρέψει κανείς επιστρέφει, άμα δε</w:t>
      </w:r>
      <w:r>
        <w:rPr>
          <w:rFonts w:eastAsia="Times New Roman" w:cs="Times New Roman"/>
          <w:szCs w:val="24"/>
        </w:rPr>
        <w:t>ν θέλει δεν επιστρέφει και στην πραγματικότητα το Υπουργείο σαν Υπουργείο δεν ασχολείται με το ζήτημα.</w:t>
      </w:r>
    </w:p>
    <w:p w14:paraId="413BADDA"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Πάμε στα κονδύλια. Εδώ είναι ανέκδοτο. Δεν έχετε απορροφήσει κονδύλια. Τα κονδύλια από τα δύο ταμεία τα οποία υπάρχουν τώρα, το Ταμείο Ασύλου και το Ταμε</w:t>
      </w:r>
      <w:r>
        <w:rPr>
          <w:rFonts w:eastAsia="Times New Roman" w:cs="Times New Roman"/>
          <w:szCs w:val="24"/>
        </w:rPr>
        <w:t xml:space="preserve">ίο </w:t>
      </w:r>
      <w:r>
        <w:rPr>
          <w:rFonts w:eastAsia="Times New Roman" w:cs="Times New Roman"/>
          <w:szCs w:val="24"/>
        </w:rPr>
        <w:lastRenderedPageBreak/>
        <w:t xml:space="preserve">Εσωτερικής Ασφάλειας, δεν έχουν απορροφήσεις μεγαλύτερες από 20% και κάτι -τα υπόλοιπα χρήματα ο Έλληνας φορολογούμενος τα στερείται-, όταν επί των ημερών μας οι απορροφήσεις ήταν 85%, 87%, 90% και πλέον. </w:t>
      </w:r>
    </w:p>
    <w:p w14:paraId="413BADDB"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αυτό που δεν ξέρε</w:t>
      </w:r>
      <w:r>
        <w:rPr>
          <w:rFonts w:eastAsia="Times New Roman" w:cs="Times New Roman"/>
          <w:szCs w:val="24"/>
        </w:rPr>
        <w:t>τε είναι ότι είχαμε φτιάξει το 2012 μ</w:t>
      </w:r>
      <w:r>
        <w:rPr>
          <w:rFonts w:eastAsia="Times New Roman" w:cs="Times New Roman"/>
          <w:szCs w:val="24"/>
        </w:rPr>
        <w:t>ί</w:t>
      </w:r>
      <w:r>
        <w:rPr>
          <w:rFonts w:eastAsia="Times New Roman" w:cs="Times New Roman"/>
          <w:szCs w:val="24"/>
        </w:rPr>
        <w:t xml:space="preserve">α ειδική υπηρεσία στο τότε Υπουργείο Προστασίας του Πολίτη, γιατί δεν είχε και αυτό την εξειδίκευση, η οποία εξελίχθηκε γρήγορα και εξαιρετικά καλά και είχε τεχνογνωσία απορρόφησης κονδυλίων. </w:t>
      </w:r>
    </w:p>
    <w:p w14:paraId="413BADDC"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Όταν κερδίσατε τις εκλογές εσείς, συνάδελφοι του ΣΥΡΙΖΑ και των ΑΝΕΛ, αυτήν την υπηρεσία πρώτα την αποδυναμώσατε, μετά σταματήσατε τη λειτουργία της, μετά από έξι μήνες τη μεταφέρατε στο Υπουργείο Μετανάστευσης και εκεί έμεινε άλλους έξι μήνες ανενεργή. Με</w:t>
      </w:r>
      <w:r>
        <w:rPr>
          <w:rFonts w:eastAsia="Times New Roman" w:cs="Times New Roman"/>
          <w:szCs w:val="24"/>
        </w:rPr>
        <w:t xml:space="preserve">τά από έξι μήνες την πήρατε από το Υπουργείο Μετανάστευσης και την πήγατε στο Υπουργείο Ανάπτυξης και κάθεται μέχρι τώρα που συζητάμε εκεί και περίπου δεν κάνει τίποτα και ο Έλληνας φορολογούμενος εισφέρει από την τσέπη του. </w:t>
      </w:r>
    </w:p>
    <w:p w14:paraId="413BADDD"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lastRenderedPageBreak/>
        <w:t>Έχετε, βέβαια, μ</w:t>
      </w:r>
      <w:r>
        <w:rPr>
          <w:rFonts w:eastAsia="Times New Roman" w:cs="Times New Roman"/>
          <w:szCs w:val="24"/>
        </w:rPr>
        <w:t>ί</w:t>
      </w:r>
      <w:r>
        <w:rPr>
          <w:rFonts w:eastAsia="Times New Roman" w:cs="Times New Roman"/>
          <w:szCs w:val="24"/>
        </w:rPr>
        <w:t>α τεράστια αγ</w:t>
      </w:r>
      <w:r>
        <w:rPr>
          <w:rFonts w:eastAsia="Times New Roman" w:cs="Times New Roman"/>
          <w:szCs w:val="24"/>
        </w:rPr>
        <w:t xml:space="preserve">άπη στα έκτακτα κονδύλια και αναρωτιέται κανείς γιατί. Γιατί τέτοια αγάπη στα έκτακτα κονδύλια και τέτοια απέχθεια στις τακτικές βοήθειες στην Ευρώπη, εκείνες οι οποίες βέβαια έχουν ένα μικρό </w:t>
      </w:r>
      <w:r>
        <w:rPr>
          <w:rFonts w:eastAsia="Times New Roman" w:cs="Times New Roman"/>
          <w:szCs w:val="24"/>
          <w:lang w:val="en-US"/>
        </w:rPr>
        <w:t>d</w:t>
      </w:r>
      <w:r w:rsidRPr="00A7069A">
        <w:rPr>
          <w:rFonts w:eastAsia="Times New Roman"/>
          <w:szCs w:val="24"/>
        </w:rPr>
        <w:t>é</w:t>
      </w:r>
      <w:r>
        <w:rPr>
          <w:rFonts w:eastAsia="Times New Roman" w:cs="Times New Roman"/>
          <w:szCs w:val="24"/>
          <w:lang w:val="en-US"/>
        </w:rPr>
        <w:t>savantage</w:t>
      </w:r>
      <w:r>
        <w:rPr>
          <w:rFonts w:eastAsia="Times New Roman" w:cs="Times New Roman"/>
          <w:szCs w:val="24"/>
        </w:rPr>
        <w:t xml:space="preserve"> -φαντάζομαι αυτό εξηγεί εν μέρει και το πονηρό κομμά</w:t>
      </w:r>
      <w:r>
        <w:rPr>
          <w:rFonts w:eastAsia="Times New Roman" w:cs="Times New Roman"/>
          <w:szCs w:val="24"/>
        </w:rPr>
        <w:t xml:space="preserve">τι αυτής της ιστορίας-, ότι δεν ελέγχεται η απορρόφησή τους με τον τρόπο που ελέγχονται τα τακτικά κονδύλια, άρα μπορούμε να μην τα πάρουμε, για να μη υποστούμε και τον έλεγχο τού τι κάνουμε τα χρήματα. </w:t>
      </w:r>
    </w:p>
    <w:p w14:paraId="413BADDE"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Υποτίθεται, κυρίες και κύριοι συνάδελφοι της Πλειοψη</w:t>
      </w:r>
      <w:r>
        <w:rPr>
          <w:rFonts w:eastAsia="Times New Roman" w:cs="Times New Roman"/>
          <w:szCs w:val="24"/>
        </w:rPr>
        <w:t>φίας, ότι έχετε μεγάλη ευαισθησία για τα ανθρώπινα δικαιώματα. Για πείτε μας, για τους ασυνόδευτους τι έχετε κάνει ακριβώς; Ποια είναι η βοήθεια που έχετε προσφέρει; Γιατί άκουσα πάλι τον Υπουργό Υγείας προηγουμένως εδώ να λέει «θα…». Μετά από τριάμισι χρό</w:t>
      </w:r>
      <w:r>
        <w:rPr>
          <w:rFonts w:eastAsia="Times New Roman" w:cs="Times New Roman"/>
          <w:szCs w:val="24"/>
        </w:rPr>
        <w:t>νια «θα»; Σοβαρά;</w:t>
      </w:r>
    </w:p>
    <w:p w14:paraId="413BADDF"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Πάμε τώρα να δούμε τι άλλο π</w:t>
      </w:r>
      <w:r>
        <w:rPr>
          <w:rFonts w:eastAsia="Times New Roman" w:cs="Times New Roman"/>
          <w:szCs w:val="24"/>
        </w:rPr>
        <w:t>ε</w:t>
      </w:r>
      <w:r>
        <w:rPr>
          <w:rFonts w:eastAsia="Times New Roman" w:cs="Times New Roman"/>
          <w:szCs w:val="24"/>
        </w:rPr>
        <w:t>τ</w:t>
      </w:r>
      <w:r>
        <w:rPr>
          <w:rFonts w:eastAsia="Times New Roman" w:cs="Times New Roman"/>
          <w:szCs w:val="24"/>
        </w:rPr>
        <w:t>ύ</w:t>
      </w:r>
      <w:r>
        <w:rPr>
          <w:rFonts w:eastAsia="Times New Roman" w:cs="Times New Roman"/>
          <w:szCs w:val="24"/>
        </w:rPr>
        <w:t>χατε αυτό το διάστημα. Αναβαθμίσατε ή όχι την Τουρκία; Για να ξέρουμε, δηλαδή, η πολιτική σας των μη συνόρων, των ανοικτών συνόρων αναβάθμισε ή όχι την Τουρκία;</w:t>
      </w:r>
    </w:p>
    <w:p w14:paraId="413BADE0"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lastRenderedPageBreak/>
        <w:t>Π</w:t>
      </w:r>
      <w:r>
        <w:rPr>
          <w:rFonts w:eastAsia="Times New Roman" w:cs="Times New Roman"/>
          <w:szCs w:val="24"/>
        </w:rPr>
        <w:t>αρεμπιπτόντως, επειδή μας λέτε ότι δεν γίνοντ</w:t>
      </w:r>
      <w:r>
        <w:rPr>
          <w:rFonts w:eastAsia="Times New Roman" w:cs="Times New Roman"/>
          <w:szCs w:val="24"/>
        </w:rPr>
        <w:t xml:space="preserve">αι τέτοια πράγματα, θα σας πω μετά τους αριθμούς για το τι γινόταν πριν. Όμως η Τουρκία και εισπράττει 6 δισεκατομμύρια από την Ευρωπαϊκή Ένωση και την εκβιάζει, καταφέρνει και τα δύο. </w:t>
      </w:r>
      <w:r>
        <w:rPr>
          <w:rFonts w:eastAsia="Times New Roman" w:cs="Times New Roman"/>
          <w:szCs w:val="24"/>
        </w:rPr>
        <w:t>Μ</w:t>
      </w:r>
      <w:r>
        <w:rPr>
          <w:rFonts w:eastAsia="Times New Roman" w:cs="Times New Roman"/>
          <w:szCs w:val="24"/>
        </w:rPr>
        <w:t xml:space="preserve">ας απειλεί ο Ερντογάν ότι θα ανοίξει την κάνουλα, ως εάν να επρόκειτο </w:t>
      </w:r>
      <w:r>
        <w:rPr>
          <w:rFonts w:eastAsia="Times New Roman" w:cs="Times New Roman"/>
          <w:szCs w:val="24"/>
        </w:rPr>
        <w:t>για νερό και όχι για ανθρώπινες ψυχές. Πότε έγινε αυτό για πρώτη φορά; Γίνονταν αυτά επί προηγουμένων κυβερνήσεων;</w:t>
      </w:r>
    </w:p>
    <w:p w14:paraId="413BADE1"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Εκτός από την Τουρκία, καταφέρατε ή όχι στο πλαίσιο της ευρωπαϊκής οικογένειας να δημιουργηθεί </w:t>
      </w:r>
      <w:r>
        <w:rPr>
          <w:rFonts w:eastAsia="Times New Roman" w:cs="Times New Roman"/>
          <w:szCs w:val="24"/>
        </w:rPr>
        <w:t>ο</w:t>
      </w:r>
      <w:r>
        <w:rPr>
          <w:rFonts w:eastAsia="Times New Roman" w:cs="Times New Roman"/>
          <w:szCs w:val="24"/>
        </w:rPr>
        <w:t xml:space="preserve"> απαράδεκτος, οφείλω να πω εγώ, συνασπισμός τ</w:t>
      </w:r>
      <w:r>
        <w:rPr>
          <w:rFonts w:eastAsia="Times New Roman" w:cs="Times New Roman"/>
          <w:szCs w:val="24"/>
        </w:rPr>
        <w:t>ων χωρών του Βί</w:t>
      </w:r>
      <w:r>
        <w:rPr>
          <w:rFonts w:eastAsia="Times New Roman" w:cs="Times New Roman"/>
          <w:szCs w:val="24"/>
        </w:rPr>
        <w:t>ζ</w:t>
      </w:r>
      <w:r>
        <w:rPr>
          <w:rFonts w:eastAsia="Times New Roman" w:cs="Times New Roman"/>
          <w:szCs w:val="24"/>
        </w:rPr>
        <w:t>ενγκραντ, που λειτουργεί εναντίον των συμφερόντων της Ελλάδας και αν θέλετε, κατά την άποψή μου, και εναντίον του Χάρτη των Ανθρωπίνων Δικαιωμάτων και της Συνθήκης της Ένωσης; Επί των ημερών σας δημιουργήθηκε αυτός ο συνασπισμός, ναι ή όχι;</w:t>
      </w:r>
      <w:r>
        <w:rPr>
          <w:rFonts w:eastAsia="Times New Roman" w:cs="Times New Roman"/>
          <w:szCs w:val="24"/>
        </w:rPr>
        <w:t xml:space="preserve"> Λειτούργησε καταστροφικά εις βάρος της Ελλάδας, ναι ή όχι; Τον αποτρέψατε; Όχι, δεν τον αποτρέψατε.</w:t>
      </w:r>
    </w:p>
    <w:p w14:paraId="413BADE2"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lastRenderedPageBreak/>
        <w:t xml:space="preserve">Ελέχθη προηγουμένως ότι δημιουργήσατε τον συνασπισμό των χωρών του Νότου. Σοβαρά; Πότε τον δημιουργήσατε και με ποιον τον δημιουργήσατε; Με τον κ. Σαλβίνι </w:t>
      </w:r>
      <w:r>
        <w:rPr>
          <w:rFonts w:eastAsia="Times New Roman" w:cs="Times New Roman"/>
          <w:szCs w:val="24"/>
        </w:rPr>
        <w:t xml:space="preserve">τον δημιουργήσατε; Για να ξέρω. </w:t>
      </w:r>
    </w:p>
    <w:p w14:paraId="413BADE3"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 xml:space="preserve">δώ οφείλω να πω ότι είχαμε πάει με τον </w:t>
      </w:r>
      <w:r>
        <w:rPr>
          <w:rFonts w:eastAsia="Times New Roman" w:cs="Times New Roman"/>
          <w:szCs w:val="24"/>
        </w:rPr>
        <w:t>Α.</w:t>
      </w:r>
      <w:r>
        <w:rPr>
          <w:rFonts w:eastAsia="Times New Roman" w:cs="Times New Roman"/>
          <w:szCs w:val="24"/>
        </w:rPr>
        <w:t xml:space="preserve"> Σαμαρά και στη Μάλτα και στην Κύπρο και στην Ιταλία και τότε δημιουργήθηκε ο συνασπισμός, ο οποίος υπήρχε και λειτουργούσε. Εσείς τι κάνατε για αυτό; Ούτε καν ακολουθήσατε τα βήματ</w:t>
      </w:r>
      <w:r>
        <w:rPr>
          <w:rFonts w:eastAsia="Times New Roman" w:cs="Times New Roman"/>
          <w:szCs w:val="24"/>
        </w:rPr>
        <w:t xml:space="preserve">α της προηγούμενης Κυβέρνησης. </w:t>
      </w:r>
      <w:r>
        <w:rPr>
          <w:rFonts w:eastAsia="Times New Roman" w:cs="Times New Roman"/>
          <w:szCs w:val="24"/>
        </w:rPr>
        <w:t>Λ</w:t>
      </w:r>
      <w:r>
        <w:rPr>
          <w:rFonts w:eastAsia="Times New Roman" w:cs="Times New Roman"/>
          <w:szCs w:val="24"/>
        </w:rPr>
        <w:t>έτε ότι έχετε δημιουργήσει και συνασπισμό όταν δεν συνομιλείτε με τα περισσότερα κράτη με τα οποία υποτίθεται ότι έχετε κοινά συμφέροντα;</w:t>
      </w:r>
    </w:p>
    <w:p w14:paraId="413BADE4"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Πάμε παραπέρα, για να είμαστε συνεννοημένοι. Το συνολικό σας σχέδιο για το μεταναστευτ</w:t>
      </w:r>
      <w:r>
        <w:rPr>
          <w:rFonts w:eastAsia="Times New Roman" w:cs="Times New Roman"/>
          <w:szCs w:val="24"/>
        </w:rPr>
        <w:t>ικό ποιο είναι; Τι μας έχετε πει ότι πρέπει να γίνει για το μεταναστευτικό στη χώρα; Εκτός από τις διάφορες -να μην τις χαρακτηρίσω, δεν τιμά ούτε εμένα ούτε κανέναν- εκφράσεις «λιάζονται», δεν ξέρω,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επί της ουσίας ο συνολικός σχεδια</w:t>
      </w:r>
      <w:r>
        <w:rPr>
          <w:rFonts w:eastAsia="Times New Roman" w:cs="Times New Roman"/>
          <w:szCs w:val="24"/>
        </w:rPr>
        <w:lastRenderedPageBreak/>
        <w:t>σμός της χώρας γ</w:t>
      </w:r>
      <w:r>
        <w:rPr>
          <w:rFonts w:eastAsia="Times New Roman" w:cs="Times New Roman"/>
          <w:szCs w:val="24"/>
        </w:rPr>
        <w:t xml:space="preserve">ια να αντιμετωπίσει το μεταναστευτικό ποιος είναι; Τι θέλει να απορροφήσει, τι θέλει να ενσωματώσει; Τι θέλει να κάνει; Πώς θέλει να φυλάξει; Τι θέλει να προγραμματίσει; Πείτε μας να ξέρουμε. </w:t>
      </w:r>
    </w:p>
    <w:p w14:paraId="413BADE5"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Ενισχύεται ή δεν ενισχύεται -εγώ δεν λέω ότι είναι η πρόθεσή σα</w:t>
      </w:r>
      <w:r>
        <w:rPr>
          <w:rFonts w:eastAsia="Times New Roman" w:cs="Times New Roman"/>
          <w:szCs w:val="24"/>
        </w:rPr>
        <w:t>ς, δεν τολμώ να το πιστέψω καν αυτό- από τις αβελτηρίες της πολιτικής σας η Χρυσή Αυγή και οι άλλες φασιστοειδείς οργανώσεις, ναι ή όχι</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Κινδυνεύουμε πάλι να βρεθούμε να έχουμε τάγματα εφόδου, όπως είχαμε στο παρελθόν, ναι ή όχι; Αδιαφορείτε για το κέντρο </w:t>
      </w:r>
      <w:r>
        <w:rPr>
          <w:rFonts w:eastAsia="Times New Roman" w:cs="Times New Roman"/>
          <w:szCs w:val="24"/>
        </w:rPr>
        <w:t xml:space="preserve">των πόλεων, ναι ή όχι; Πώς είναι το κέντρο της Αθήνας; Πάμε ένα βράδυ να δούμε σε τι χάλια είναι; Πάμε στην Πάτρα ένα βράδυ για να δούμε τι έχει δημιουργήσει το μεταναστευτικό όπως το χειριζόσαστε; </w:t>
      </w:r>
    </w:p>
    <w:p w14:paraId="413BADE6"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Θα μου πείτε: «μα, είναι το τελευταίο σας επιχείρημα. Ωρα</w:t>
      </w:r>
      <w:r>
        <w:rPr>
          <w:rFonts w:eastAsia="Times New Roman" w:cs="Times New Roman"/>
          <w:szCs w:val="24"/>
        </w:rPr>
        <w:t xml:space="preserve">ία, μπορεί όσα λες να είναι αλήθεια ή, εν πάση περιπτώσει, δεν είναι κι έτσι, αλλά τι άλλο να κάνουμε; Δεν μπορούσαμε να αντιμετωπίσουμε αυτό το πράγμα, δεν γίνεται αλλιώς, δεν μπορούμε να φυλάξουμε τα σύνορα, δεν, δεν...». </w:t>
      </w:r>
    </w:p>
    <w:p w14:paraId="413BADE7"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lastRenderedPageBreak/>
        <w:t>Κύριοι συνάδελφοι, θα το καταθέ</w:t>
      </w:r>
      <w:r>
        <w:rPr>
          <w:rFonts w:eastAsia="Times New Roman" w:cs="Times New Roman"/>
          <w:szCs w:val="24"/>
        </w:rPr>
        <w:t>σω στα Πρακτικά. Παίρνω έναν μήνα. Τον Οκτώβριο του 2011 από τον Έβρο μπήκαν στην χώρα εννιά χιλιάδες εξακόσιοι είκοσι έξι μετανάστες παράνομα, αυτός είναι αριθμός παρανόμων μεταναστών. Τον Οκτώβριο του 2013 ξέρετε πόσοι μπήκαν; Μπήκαν εκατόν τριάντα επτά.</w:t>
      </w:r>
      <w:r>
        <w:rPr>
          <w:rFonts w:eastAsia="Times New Roman" w:cs="Times New Roman"/>
          <w:szCs w:val="24"/>
        </w:rPr>
        <w:t xml:space="preserve"> Τον Οκτώβριο του 2014 ξέρετε πόσοι μπήκαν; Μπήκαν εξήντα τρεις. </w:t>
      </w:r>
    </w:p>
    <w:p w14:paraId="413BADE8"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Για πείτε μου, τι μαγικό έγινε; Τι μαγικό κάναμε το 2012, το 2013, που εσείς δεν μπορούσατε όχι να το κάνετε αλλά ούτε να το διατηρήσετε και να το αντιγράψετε; Τίποτε άλλο δεν χρειαζόταν να </w:t>
      </w:r>
      <w:r>
        <w:rPr>
          <w:rFonts w:eastAsia="Times New Roman" w:cs="Times New Roman"/>
          <w:szCs w:val="24"/>
        </w:rPr>
        <w:t xml:space="preserve">κάνετε. Γιατί δεν ακολουθήσατε αυτό που υπήρχε; Γιατί δεν χρησιμοποιήσατε τα πλωτά στον Έβρο; Γιατί δεν χρησιμοποιήσατε τις κάμερες στον Έβρο; Γιατί δεν χρησιμοποιήσατε το κέντρο επιχειρήσεων στην Κατεχάκη; Γιατί δεν κάνατε τίποτε απ’ όλα αυτά, αλλά απλώς </w:t>
      </w:r>
      <w:r>
        <w:rPr>
          <w:rFonts w:eastAsia="Times New Roman" w:cs="Times New Roman"/>
          <w:szCs w:val="24"/>
        </w:rPr>
        <w:t xml:space="preserve">είπατε «μπάτε σκύλοι αλέστε»; Στα νησιά, πραγματικά, δεν αντιμετωπίζεται το πρόβλημα; Υπάρχει ή δεν υπάρχει μελέτη του Πολυτεχνείου η οποία εξηγεί πώς πρέπει και πού πρέπει να μπουν οι κάμερες, τι πρέπει </w:t>
      </w:r>
      <w:r>
        <w:rPr>
          <w:rFonts w:eastAsia="Times New Roman" w:cs="Times New Roman"/>
          <w:szCs w:val="24"/>
        </w:rPr>
        <w:lastRenderedPageBreak/>
        <w:t>να γίνει σε όλο το βόρειο Αιγαίο; Υπάρχει ή δεν υπάρ</w:t>
      </w:r>
      <w:r>
        <w:rPr>
          <w:rFonts w:eastAsia="Times New Roman" w:cs="Times New Roman"/>
          <w:szCs w:val="24"/>
        </w:rPr>
        <w:t>χει; Την αξιοποιήσατε; Κάνατε οτιδήποτε γι’ αυτό; Για να ξέρουμε.</w:t>
      </w:r>
    </w:p>
    <w:p w14:paraId="413BADE9"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Εκτός απ’ αυτό, για να είμαστε συνεννοημένοι, στο θέμα των επιστροφών γιατί δεν αντιγράφετε αυτό που κάναμε εμείς; Τι σας εμποδίζει να το αντιγράψετε; Δεν ζητάμε να εφεύρετε οτιδήποτε. Ζητάμε απλώς σοβαρά να ακολουθήσετε ό,τι μπορούσε να ακολουθηθεί. </w:t>
      </w:r>
    </w:p>
    <w:p w14:paraId="413BADEA"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Αν κ</w:t>
      </w:r>
      <w:r>
        <w:rPr>
          <w:rFonts w:eastAsia="Times New Roman" w:cs="Times New Roman"/>
          <w:szCs w:val="24"/>
        </w:rPr>
        <w:t>άναμε λάθη; Βεβαίως και κάναμε λάθη, παρ’ ότι οφείλω να σας πω ότι τα λάθη μας δεν μπορεί να είναι πολλά, διότι ο προκάτοχός σας, κύριε Βίτσα, μου ζήτησε συγγνώμη. Άρα πόσα λάθη να έχω κάνει; Εν πάση περιπτώσει, η Κυβέρνησή μας έκανε και λάθη. Βελτιώστε τα</w:t>
      </w:r>
      <w:r>
        <w:rPr>
          <w:rFonts w:eastAsia="Times New Roman" w:cs="Times New Roman"/>
          <w:szCs w:val="24"/>
        </w:rPr>
        <w:t xml:space="preserve"> λάθη μας, καμία αντίρρηση και εμείς μαζί σας, αλλά κάντε κάτι. Τώρα δεν κάνετε τίποτα. </w:t>
      </w:r>
    </w:p>
    <w:p w14:paraId="413BADEB"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Έχω να σας πω και το εξής, χωρίς να θέλω να </w:t>
      </w:r>
      <w:r w:rsidRPr="0058482A">
        <w:rPr>
          <w:rFonts w:eastAsia="Times New Roman" w:cs="Times New Roman"/>
          <w:szCs w:val="24"/>
        </w:rPr>
        <w:t>είμαι δηκτικός</w:t>
      </w:r>
      <w:r>
        <w:rPr>
          <w:rFonts w:eastAsia="Times New Roman" w:cs="Times New Roman"/>
          <w:szCs w:val="24"/>
        </w:rPr>
        <w:t xml:space="preserve">: Περνάω σε ένα άλλο θέμα, όχι λιγότερο σοβαρό. Ο Υπουργός κ. Μπαλάφας είπε προηγουμένως εν τη </w:t>
      </w:r>
      <w:r>
        <w:rPr>
          <w:rFonts w:eastAsia="Times New Roman" w:cs="Times New Roman"/>
          <w:szCs w:val="24"/>
        </w:rPr>
        <w:lastRenderedPageBreak/>
        <w:t>ρύμη του λόγου</w:t>
      </w:r>
      <w:r>
        <w:rPr>
          <w:rFonts w:eastAsia="Times New Roman" w:cs="Times New Roman"/>
          <w:szCs w:val="24"/>
        </w:rPr>
        <w:t xml:space="preserve"> του, γιατί τέτοιες ερωτήσεις στη Βουλή δεν τις κάνεις, προσέχεις, «είμαστε παλαβοί;»</w:t>
      </w:r>
    </w:p>
    <w:p w14:paraId="413BADEC"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Κύριε Μπαλάφα, κοιτούσα πριν ανέβω στην </w:t>
      </w:r>
      <w:r w:rsidRPr="0058482A">
        <w:rPr>
          <w:rFonts w:eastAsia="Times New Roman" w:cs="Times New Roman"/>
          <w:szCs w:val="24"/>
          <w:lang w:val="en-US"/>
        </w:rPr>
        <w:t>Frankfurter</w:t>
      </w:r>
      <w:r w:rsidRPr="0058482A">
        <w:rPr>
          <w:rFonts w:eastAsia="Times New Roman" w:cs="Times New Roman"/>
          <w:szCs w:val="24"/>
        </w:rPr>
        <w:t xml:space="preserve"> </w:t>
      </w:r>
      <w:r w:rsidRPr="0058482A">
        <w:rPr>
          <w:rFonts w:eastAsia="Times New Roman" w:cs="Times New Roman"/>
          <w:szCs w:val="24"/>
          <w:lang w:val="en-US"/>
        </w:rPr>
        <w:t>Allgemeine</w:t>
      </w:r>
      <w:r>
        <w:rPr>
          <w:rFonts w:eastAsia="Times New Roman" w:cs="Times New Roman"/>
          <w:szCs w:val="24"/>
        </w:rPr>
        <w:t xml:space="preserve"> ότι ο κ. Τσακαλώτος, ο Υπουργός των Οικονομικών, δήλωσε ότι στην Ελλάδα δεν υπερφορολογούμαστε. Πείτε μου, λοιπόν, στην ερώτησή σας, με βάση τη δήλωση του Υπουργού, ποια θα ήταν η απάντηση; Είμαστε ή δεν είμαστε; Τι λέτε εσείς;</w:t>
      </w:r>
    </w:p>
    <w:p w14:paraId="413BADED"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w:t>
      </w:r>
      <w:r>
        <w:rPr>
          <w:rFonts w:eastAsia="Times New Roman" w:cs="Times New Roman"/>
          <w:szCs w:val="24"/>
        </w:rPr>
        <w:t>ι, επανέρχομαι. Το μεταναστευτικό είναι πολύ σοβαρό πράγμα. Απαιτείται εθνική συνεννόηση πράγματι και απαιτείται κι ένας ρεαλισμός. Πιστεύω ότι η Κυβέρνηση μέσα από τα απίστευτα λάθη της και τις απίστευτες ζημιές που επεσώρευσε στον τόπο πιθανόν να οδηγείτ</w:t>
      </w:r>
      <w:r>
        <w:rPr>
          <w:rFonts w:eastAsia="Times New Roman" w:cs="Times New Roman"/>
          <w:szCs w:val="24"/>
        </w:rPr>
        <w:t>αι σε μ</w:t>
      </w:r>
      <w:r>
        <w:rPr>
          <w:rFonts w:eastAsia="Times New Roman" w:cs="Times New Roman"/>
          <w:szCs w:val="24"/>
        </w:rPr>
        <w:t>ί</w:t>
      </w:r>
      <w:r>
        <w:rPr>
          <w:rFonts w:eastAsia="Times New Roman" w:cs="Times New Roman"/>
          <w:szCs w:val="24"/>
        </w:rPr>
        <w:t xml:space="preserve">α φάση πρώιμου ρεαλισμού. </w:t>
      </w:r>
    </w:p>
    <w:p w14:paraId="413BADEE"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lastRenderedPageBreak/>
        <w:t>Η Νέα Δημοκρατία είναι εδώ, για να σταθεί και να βοηθήσει κάθε εθνική προσπάθεια. Όμως, ξαναλέω, κάθε σοβαρή εθνική προσπάθεια, όχι μ</w:t>
      </w:r>
      <w:r>
        <w:rPr>
          <w:rFonts w:eastAsia="Times New Roman" w:cs="Times New Roman"/>
          <w:szCs w:val="24"/>
        </w:rPr>
        <w:t>ί</w:t>
      </w:r>
      <w:r>
        <w:rPr>
          <w:rFonts w:eastAsia="Times New Roman" w:cs="Times New Roman"/>
          <w:szCs w:val="24"/>
        </w:rPr>
        <w:t>α επανάληψη ατέρμονων ιδεοληψιών που θέτουν σε κίνδυνο και την Ελλάδα και την Ευρώπη κα</w:t>
      </w:r>
      <w:r>
        <w:rPr>
          <w:rFonts w:eastAsia="Times New Roman" w:cs="Times New Roman"/>
          <w:szCs w:val="24"/>
        </w:rPr>
        <w:t xml:space="preserve">ι τα ανθρώπινα δικαιώματα και τους μετανάστες και τους Έλληνες πολίτες. </w:t>
      </w:r>
    </w:p>
    <w:p w14:paraId="413BADEF"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413BADF0" w14:textId="77777777" w:rsidR="0028181B" w:rsidRDefault="00E316D8">
      <w:pPr>
        <w:spacing w:line="600" w:lineRule="auto"/>
        <w:ind w:firstLine="720"/>
        <w:jc w:val="both"/>
        <w:rPr>
          <w:rFonts w:eastAsia="Times New Roman" w:cs="Times New Roman"/>
        </w:rPr>
      </w:pPr>
      <w:r w:rsidRPr="000731CA">
        <w:rPr>
          <w:rFonts w:eastAsia="Times New Roman" w:cs="Times New Roman"/>
        </w:rPr>
        <w:t>(Στο σημείο αυτό ο Βουλευτής κ.</w:t>
      </w:r>
      <w:r>
        <w:rPr>
          <w:rFonts w:eastAsia="Times New Roman" w:cs="Times New Roman"/>
        </w:rPr>
        <w:t xml:space="preserve"> Νικόλαος</w:t>
      </w:r>
      <w:r>
        <w:rPr>
          <w:rFonts w:eastAsia="Times New Roman" w:cs="Times New Roman"/>
        </w:rPr>
        <w:t xml:space="preserve"> - Γεώργιος</w:t>
      </w:r>
      <w:r>
        <w:rPr>
          <w:rFonts w:eastAsia="Times New Roman" w:cs="Times New Roman"/>
        </w:rPr>
        <w:t xml:space="preserve"> Δένδιας καταθέτει για τα Πρακτικά το</w:t>
      </w:r>
      <w:r w:rsidRPr="000731CA">
        <w:rPr>
          <w:rFonts w:eastAsia="Times New Roman" w:cs="Times New Roman"/>
        </w:rPr>
        <w:t xml:space="preserve"> προαναφερθέν έγγραφ</w:t>
      </w:r>
      <w:r>
        <w:rPr>
          <w:rFonts w:eastAsia="Times New Roman" w:cs="Times New Roman"/>
        </w:rPr>
        <w:t>ο, το</w:t>
      </w:r>
      <w:r w:rsidRPr="000731CA">
        <w:rPr>
          <w:rFonts w:eastAsia="Times New Roman" w:cs="Times New Roman"/>
        </w:rPr>
        <w:t xml:space="preserve"> οποί</w:t>
      </w:r>
      <w:r>
        <w:rPr>
          <w:rFonts w:eastAsia="Times New Roman" w:cs="Times New Roman"/>
        </w:rPr>
        <w:t>ο</w:t>
      </w:r>
      <w:r w:rsidRPr="000731CA">
        <w:rPr>
          <w:rFonts w:eastAsia="Times New Roman" w:cs="Times New Roman"/>
        </w:rPr>
        <w:t xml:space="preserve"> βρίσκ</w:t>
      </w:r>
      <w:r>
        <w:rPr>
          <w:rFonts w:eastAsia="Times New Roman" w:cs="Times New Roman"/>
        </w:rPr>
        <w:t>ε</w:t>
      </w:r>
      <w:r w:rsidRPr="000731CA">
        <w:rPr>
          <w:rFonts w:eastAsia="Times New Roman" w:cs="Times New Roman"/>
        </w:rPr>
        <w:t>ται στο αρχείο του Τμήματος Γραμματεί</w:t>
      </w:r>
      <w:r w:rsidRPr="000731CA">
        <w:rPr>
          <w:rFonts w:eastAsia="Times New Roman" w:cs="Times New Roman"/>
        </w:rPr>
        <w:t>ας της Διεύθυνσης Στενογραφίας και  Πρακτικών της Βουλής)</w:t>
      </w:r>
    </w:p>
    <w:p w14:paraId="413BADF1" w14:textId="77777777" w:rsidR="0028181B" w:rsidRDefault="00E316D8">
      <w:pPr>
        <w:spacing w:line="600" w:lineRule="auto"/>
        <w:ind w:firstLine="720"/>
        <w:jc w:val="center"/>
        <w:rPr>
          <w:rFonts w:eastAsia="Times New Roman" w:cs="Times New Roman"/>
        </w:rPr>
      </w:pPr>
      <w:r>
        <w:rPr>
          <w:rFonts w:eastAsia="Times New Roman" w:cs="Times New Roman"/>
        </w:rPr>
        <w:t>(Χειροκροτήματα από την πτέρυγα της Νέας Δημοκρατίας)</w:t>
      </w:r>
    </w:p>
    <w:p w14:paraId="413BADF2" w14:textId="77777777" w:rsidR="0028181B" w:rsidRDefault="00E316D8">
      <w:pPr>
        <w:spacing w:line="600" w:lineRule="auto"/>
        <w:ind w:firstLine="720"/>
        <w:jc w:val="both"/>
        <w:rPr>
          <w:rFonts w:eastAsia="Times New Roman" w:cs="Times New Roman"/>
        </w:rPr>
      </w:pPr>
      <w:r w:rsidRPr="001D7DC3">
        <w:rPr>
          <w:rFonts w:eastAsia="Times New Roman" w:cs="Times New Roman"/>
          <w:b/>
        </w:rPr>
        <w:t>ΠΡΟΕΔΡΕΥΩΝ (Νικήτας Κακλαμάνης):</w:t>
      </w:r>
      <w:r>
        <w:rPr>
          <w:rFonts w:eastAsia="Times New Roman" w:cs="Times New Roman"/>
        </w:rPr>
        <w:t xml:space="preserve"> </w:t>
      </w:r>
      <w:r w:rsidRPr="0073770D">
        <w:rPr>
          <w:rFonts w:eastAsia="Times New Roman" w:cs="Times New Roman"/>
        </w:rPr>
        <w:t>Κυρίες και κύριοι συνάδελφοι, έχω την τιμή να ανακοινώσω στο Σώμα ότι τη συνεδρίασή μας παρακολουθούν από τα άν</w:t>
      </w:r>
      <w:r w:rsidRPr="0073770D">
        <w:rPr>
          <w:rFonts w:eastAsia="Times New Roman" w:cs="Times New Roman"/>
        </w:rPr>
        <w:t>ω δυ</w:t>
      </w:r>
      <w:r>
        <w:rPr>
          <w:rFonts w:eastAsia="Times New Roman" w:cs="Times New Roman"/>
        </w:rPr>
        <w:t>τικά θεωρεία, αφού προηγουμένως</w:t>
      </w:r>
      <w:r w:rsidRPr="0073770D">
        <w:rPr>
          <w:rFonts w:eastAsia="Times New Roman" w:cs="Times New Roman"/>
        </w:rPr>
        <w:t xml:space="preserve"> ενημερώθηκαν για την ιστορία του κτηρίου και τον τρόπο οργάνωσης και λειτουργίας της Βουλής, </w:t>
      </w:r>
      <w:r>
        <w:rPr>
          <w:rFonts w:eastAsia="Times New Roman" w:cs="Times New Roman"/>
        </w:rPr>
        <w:t xml:space="preserve">είκοσι επτά μαθήτριες και μαθήτριες </w:t>
      </w:r>
      <w:r>
        <w:rPr>
          <w:rFonts w:eastAsia="Times New Roman" w:cs="Times New Roman"/>
        </w:rPr>
        <w:lastRenderedPageBreak/>
        <w:t>και τ</w:t>
      </w:r>
      <w:r w:rsidRPr="0073770D">
        <w:rPr>
          <w:rFonts w:eastAsia="Times New Roman" w:cs="Times New Roman"/>
        </w:rPr>
        <w:t>ρεις εκπα</w:t>
      </w:r>
      <w:r>
        <w:rPr>
          <w:rFonts w:eastAsia="Times New Roman" w:cs="Times New Roman"/>
        </w:rPr>
        <w:t xml:space="preserve">ιδευτικοί συνοδοί τους από το Δημοτικό Σχολείο </w:t>
      </w:r>
      <w:r w:rsidRPr="00FA134E">
        <w:rPr>
          <w:rFonts w:eastAsia="Times New Roman" w:cs="Times New Roman"/>
        </w:rPr>
        <w:t>Κοκκίνη Χάνι του Νομού Ηρακλεί</w:t>
      </w:r>
      <w:r w:rsidRPr="00FA134E">
        <w:rPr>
          <w:rFonts w:eastAsia="Times New Roman" w:cs="Times New Roman"/>
        </w:rPr>
        <w:t>ου.</w:t>
      </w:r>
      <w:r w:rsidRPr="0073770D">
        <w:rPr>
          <w:rFonts w:eastAsia="Times New Roman" w:cs="Times New Roman"/>
        </w:rPr>
        <w:t xml:space="preserve"> </w:t>
      </w:r>
    </w:p>
    <w:p w14:paraId="413BADF3" w14:textId="77777777" w:rsidR="0028181B" w:rsidRDefault="00E316D8">
      <w:pPr>
        <w:spacing w:line="600" w:lineRule="auto"/>
        <w:ind w:firstLine="720"/>
        <w:jc w:val="both"/>
        <w:rPr>
          <w:rFonts w:eastAsia="Times New Roman" w:cs="Times New Roman"/>
        </w:rPr>
      </w:pPr>
      <w:r w:rsidRPr="0073770D">
        <w:rPr>
          <w:rFonts w:eastAsia="Times New Roman" w:cs="Times New Roman"/>
        </w:rPr>
        <w:t xml:space="preserve">Η Βουλή τούς καλωσορίζει. </w:t>
      </w:r>
    </w:p>
    <w:p w14:paraId="413BADF4" w14:textId="77777777" w:rsidR="0028181B" w:rsidRDefault="00E316D8">
      <w:pPr>
        <w:spacing w:line="600" w:lineRule="auto"/>
        <w:ind w:firstLine="720"/>
        <w:jc w:val="center"/>
        <w:rPr>
          <w:rFonts w:eastAsia="Times New Roman" w:cs="Times New Roman"/>
        </w:rPr>
      </w:pPr>
      <w:r w:rsidRPr="0073770D">
        <w:rPr>
          <w:rFonts w:eastAsia="Times New Roman" w:cs="Times New Roman"/>
        </w:rPr>
        <w:t>(Χειροκροτήματα απ</w:t>
      </w:r>
      <w:r>
        <w:rPr>
          <w:rFonts w:eastAsia="Times New Roman" w:cs="Times New Roman"/>
        </w:rPr>
        <w:t>’</w:t>
      </w:r>
      <w:r w:rsidRPr="0073770D">
        <w:rPr>
          <w:rFonts w:eastAsia="Times New Roman" w:cs="Times New Roman"/>
        </w:rPr>
        <w:t xml:space="preserve"> όλες τις πτέρυγες της Βουλής)</w:t>
      </w:r>
    </w:p>
    <w:p w14:paraId="413BADF5" w14:textId="77777777" w:rsidR="0028181B" w:rsidRDefault="00E316D8">
      <w:pPr>
        <w:spacing w:line="600" w:lineRule="auto"/>
        <w:ind w:firstLine="720"/>
        <w:jc w:val="both"/>
        <w:rPr>
          <w:rFonts w:eastAsia="Times New Roman" w:cs="Times New Roman"/>
        </w:rPr>
      </w:pPr>
      <w:r>
        <w:rPr>
          <w:rFonts w:eastAsia="Times New Roman" w:cs="Times New Roman"/>
        </w:rPr>
        <w:t xml:space="preserve">Προχωρούμε με τρεις συναδέλφους, τον κ. Ψυχογιό, τον κ. Βορίδη, τον κ. Αθανασίου και θα κληθεί μετά στο Βήμα ο κ. Θεοχαρόπουλος, Κοινοβουλευτικός Εκπρόσωπος της Δημοκρατικής </w:t>
      </w:r>
      <w:r>
        <w:rPr>
          <w:rFonts w:eastAsia="Times New Roman" w:cs="Times New Roman"/>
        </w:rPr>
        <w:t xml:space="preserve">Συμπαράταξης. </w:t>
      </w:r>
    </w:p>
    <w:p w14:paraId="413BADF6" w14:textId="77777777" w:rsidR="0028181B" w:rsidRDefault="00E316D8">
      <w:pPr>
        <w:spacing w:line="600" w:lineRule="auto"/>
        <w:ind w:firstLine="720"/>
        <w:jc w:val="both"/>
        <w:rPr>
          <w:rFonts w:eastAsia="Times New Roman" w:cs="Times New Roman"/>
        </w:rPr>
      </w:pPr>
      <w:r>
        <w:rPr>
          <w:rFonts w:eastAsia="Times New Roman" w:cs="Times New Roman"/>
        </w:rPr>
        <w:t>Κύριε Ψυχογιέ, έχετε τον λόγο.</w:t>
      </w:r>
    </w:p>
    <w:p w14:paraId="413BADF7" w14:textId="77777777" w:rsidR="0028181B" w:rsidRDefault="00E316D8">
      <w:pPr>
        <w:spacing w:line="600" w:lineRule="auto"/>
        <w:ind w:firstLine="720"/>
        <w:jc w:val="both"/>
        <w:rPr>
          <w:rFonts w:eastAsia="Times New Roman" w:cs="Times New Roman"/>
        </w:rPr>
      </w:pPr>
      <w:r>
        <w:rPr>
          <w:rFonts w:eastAsia="Times New Roman" w:cs="Times New Roman"/>
          <w:b/>
        </w:rPr>
        <w:t>ΓΕΩΡΓΙΟΣ ΨΥΧΟΓΙΟΣ:</w:t>
      </w:r>
      <w:r>
        <w:rPr>
          <w:rFonts w:eastAsia="Times New Roman" w:cs="Times New Roman"/>
        </w:rPr>
        <w:t xml:space="preserve"> Ευχαριστώ, κύριε Πρόεδρε. </w:t>
      </w:r>
    </w:p>
    <w:p w14:paraId="413BADF8" w14:textId="77777777" w:rsidR="0028181B" w:rsidRDefault="00E316D8">
      <w:pPr>
        <w:spacing w:line="600" w:lineRule="auto"/>
        <w:ind w:firstLine="720"/>
        <w:jc w:val="both"/>
        <w:rPr>
          <w:rFonts w:eastAsia="Times New Roman" w:cs="Times New Roman"/>
        </w:rPr>
      </w:pPr>
      <w:r>
        <w:rPr>
          <w:rFonts w:eastAsia="Times New Roman" w:cs="Times New Roman"/>
        </w:rPr>
        <w:t xml:space="preserve">Ένα σχόλιο μόνο θέλω να κάνω σ’ αυτά που είπε ο Κοινοβουλευτικός Εκπρόσωπος της Νέας Δημοκρατίας. </w:t>
      </w:r>
    </w:p>
    <w:p w14:paraId="413BADF9" w14:textId="77777777" w:rsidR="0028181B" w:rsidRDefault="00E316D8">
      <w:pPr>
        <w:spacing w:line="600" w:lineRule="auto"/>
        <w:ind w:firstLine="720"/>
        <w:jc w:val="both"/>
        <w:rPr>
          <w:rFonts w:eastAsia="Times New Roman" w:cs="Times New Roman"/>
        </w:rPr>
      </w:pPr>
      <w:r>
        <w:rPr>
          <w:rFonts w:eastAsia="Times New Roman" w:cs="Times New Roman"/>
        </w:rPr>
        <w:lastRenderedPageBreak/>
        <w:t>Κύριε Δένδια, οι χώρες του Βί</w:t>
      </w:r>
      <w:r>
        <w:rPr>
          <w:rFonts w:eastAsia="Times New Roman" w:cs="Times New Roman"/>
        </w:rPr>
        <w:t>ζ</w:t>
      </w:r>
      <w:r>
        <w:rPr>
          <w:rFonts w:eastAsia="Times New Roman" w:cs="Times New Roman"/>
        </w:rPr>
        <w:t>εν</w:t>
      </w:r>
      <w:r w:rsidRPr="00FA134E">
        <w:rPr>
          <w:rFonts w:eastAsia="Times New Roman" w:cs="Times New Roman"/>
        </w:rPr>
        <w:t>γκραντ</w:t>
      </w:r>
      <w:r>
        <w:rPr>
          <w:rFonts w:eastAsia="Times New Roman" w:cs="Times New Roman"/>
        </w:rPr>
        <w:t xml:space="preserve"> ως επί το πλείστον ανήκουν στη δική σας πολιτική οικογένεια, όχι στη δική μας πολιτική οικογένεια και είναι αυτοί που έκλεισαν τα σύνορα. Μη ζητάτε, λοιπόν, τον λόγο από εμάς. </w:t>
      </w:r>
    </w:p>
    <w:p w14:paraId="413BADFA" w14:textId="77777777" w:rsidR="0028181B" w:rsidRDefault="00E316D8">
      <w:pPr>
        <w:spacing w:line="600" w:lineRule="auto"/>
        <w:ind w:firstLine="720"/>
        <w:jc w:val="both"/>
        <w:rPr>
          <w:rFonts w:eastAsia="Times New Roman" w:cs="Times New Roman"/>
          <w:szCs w:val="24"/>
        </w:rPr>
      </w:pPr>
      <w:r>
        <w:rPr>
          <w:rFonts w:eastAsia="Times New Roman" w:cs="Times New Roman"/>
        </w:rPr>
        <w:t xml:space="preserve">Κύριοι Υπουργοί, κυρίες και κύριοι συνάδελφοι, σήμερα συζητάμε ένα νομοσχέδιο </w:t>
      </w:r>
      <w:r>
        <w:rPr>
          <w:rFonts w:eastAsia="Times New Roman" w:cs="Times New Roman"/>
        </w:rPr>
        <w:t xml:space="preserve">που αφορά σε ζητήματα υποδοχής, φιλοξενίας, ένταξης αιτούντων άσυλο και προσφύγων, στην επιτάχυνση των διαδικασιών ασύλου, καθώς και σε διατάξεις που αφορούν στη μεταναστευτική πολιτική γενικά. </w:t>
      </w:r>
    </w:p>
    <w:p w14:paraId="413BADFB"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Πριν μπω σε αυτά που προβλέπει το νομοσχέδιο, θεωρώ πως είναι</w:t>
      </w:r>
      <w:r>
        <w:rPr>
          <w:rFonts w:eastAsia="Times New Roman" w:cs="Times New Roman"/>
          <w:szCs w:val="24"/>
        </w:rPr>
        <w:t xml:space="preserve"> σκόπιμο να αναφερθώ πρώτα στο προσφυγικό ζήτημα γενικότερα. Όλοι γνωρίζουμε πολύ καλά τις τεράστιες διαστάσεις που έχει αυτό το ζήτημα, κυρίως από το 2015 και μετά. Το 2015 εκατοντάδες χιλιάδες κατατρεγμένοι άνθρωποι πέρασαν από την Τουρκία στην Ελλάδα κα</w:t>
      </w:r>
      <w:r>
        <w:rPr>
          <w:rFonts w:eastAsia="Times New Roman" w:cs="Times New Roman"/>
          <w:szCs w:val="24"/>
        </w:rPr>
        <w:t>ι από εκεί στην Ευρώπη, η οποία και τους υποδέχθηκε. Από τότε, όμως, έχουν αλλάξει πολλά. Από το 2016 μιλάμε για μ</w:t>
      </w:r>
      <w:r>
        <w:rPr>
          <w:rFonts w:eastAsia="Times New Roman" w:cs="Times New Roman"/>
          <w:szCs w:val="24"/>
        </w:rPr>
        <w:t>ί</w:t>
      </w:r>
      <w:r>
        <w:rPr>
          <w:rFonts w:eastAsia="Times New Roman" w:cs="Times New Roman"/>
          <w:szCs w:val="24"/>
        </w:rPr>
        <w:t>α Ευρώπη των κλειστών συνόρων, μ</w:t>
      </w:r>
      <w:r>
        <w:rPr>
          <w:rFonts w:eastAsia="Times New Roman" w:cs="Times New Roman"/>
          <w:szCs w:val="24"/>
        </w:rPr>
        <w:t>ί</w:t>
      </w:r>
      <w:r>
        <w:rPr>
          <w:rFonts w:eastAsia="Times New Roman" w:cs="Times New Roman"/>
          <w:szCs w:val="24"/>
        </w:rPr>
        <w:t>α Ευ</w:t>
      </w:r>
      <w:r>
        <w:rPr>
          <w:rFonts w:eastAsia="Times New Roman" w:cs="Times New Roman"/>
          <w:szCs w:val="24"/>
        </w:rPr>
        <w:lastRenderedPageBreak/>
        <w:t>ρώπη που δεν τηρεί τα συμφωνηθέντα για τις μετεγκαταστάσεις και τις επανεγκαταστάσεις, μ</w:t>
      </w:r>
      <w:r>
        <w:rPr>
          <w:rFonts w:eastAsia="Times New Roman" w:cs="Times New Roman"/>
          <w:szCs w:val="24"/>
        </w:rPr>
        <w:t>ί</w:t>
      </w:r>
      <w:r>
        <w:rPr>
          <w:rFonts w:eastAsia="Times New Roman" w:cs="Times New Roman"/>
          <w:szCs w:val="24"/>
        </w:rPr>
        <w:t>α Ευρώπη η οποί</w:t>
      </w:r>
      <w:r>
        <w:rPr>
          <w:rFonts w:eastAsia="Times New Roman" w:cs="Times New Roman"/>
          <w:szCs w:val="24"/>
        </w:rPr>
        <w:t>α βάζει περιορισμούς ακόμα και στο βασικό δικαίωμα της οικογενειακής επανένωσης των προσφύγων. Μ</w:t>
      </w:r>
      <w:r>
        <w:rPr>
          <w:rFonts w:eastAsia="Times New Roman" w:cs="Times New Roman"/>
          <w:szCs w:val="24"/>
        </w:rPr>
        <w:t>ί</w:t>
      </w:r>
      <w:r>
        <w:rPr>
          <w:rFonts w:eastAsia="Times New Roman" w:cs="Times New Roman"/>
          <w:szCs w:val="24"/>
        </w:rPr>
        <w:t>α Ευρώπη που συνεργάζεται με «ασφαλείς» χώρες, όπως η Λιβύη για την αναχαίτιση των ροών, οδηγώντας και νομιμοποιώντας τα σκλαβοπάζαρα, αλλά και που οραματίζετα</w:t>
      </w:r>
      <w:r>
        <w:rPr>
          <w:rFonts w:eastAsia="Times New Roman" w:cs="Times New Roman"/>
          <w:szCs w:val="24"/>
        </w:rPr>
        <w:t xml:space="preserve">ι </w:t>
      </w:r>
      <w:r>
        <w:rPr>
          <w:rFonts w:eastAsia="Times New Roman" w:cs="Times New Roman"/>
          <w:szCs w:val="24"/>
          <w:lang w:val="en-US"/>
        </w:rPr>
        <w:t>hot</w:t>
      </w:r>
      <w:r w:rsidRPr="002B41B7">
        <w:rPr>
          <w:rFonts w:eastAsia="Times New Roman" w:cs="Times New Roman"/>
          <w:szCs w:val="24"/>
        </w:rPr>
        <w:t xml:space="preserve"> </w:t>
      </w:r>
      <w:r>
        <w:rPr>
          <w:rFonts w:eastAsia="Times New Roman" w:cs="Times New Roman"/>
          <w:szCs w:val="24"/>
          <w:lang w:val="en-US"/>
        </w:rPr>
        <w:t>spots</w:t>
      </w:r>
      <w:r w:rsidRPr="002B41B7">
        <w:rPr>
          <w:rFonts w:eastAsia="Times New Roman" w:cs="Times New Roman"/>
          <w:szCs w:val="24"/>
        </w:rPr>
        <w:t xml:space="preserve"> </w:t>
      </w:r>
      <w:r>
        <w:rPr>
          <w:rFonts w:eastAsia="Times New Roman" w:cs="Times New Roman"/>
          <w:szCs w:val="24"/>
        </w:rPr>
        <w:t xml:space="preserve">σε τρίτες χώρες, κατά παράβαση κάθε έννοιας του διεθνούς δικαίου και των ίδιων των οδηγιών της, προκειμένου να «αποθηκεύσει» και να «τελειώσει» με το ζήτημα, αρκεί να είναι μακριά από εμάς. </w:t>
      </w:r>
    </w:p>
    <w:p w14:paraId="413BADFC"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Επίσης, κλείνει τα μάτια μπροστά στις πραγματικές ρίζ</w:t>
      </w:r>
      <w:r>
        <w:rPr>
          <w:rFonts w:eastAsia="Times New Roman" w:cs="Times New Roman"/>
          <w:szCs w:val="24"/>
        </w:rPr>
        <w:t xml:space="preserve">ες του ζητήματος που είναι οι πόλεμοι, οι ένοπλες συρράξεις, οι τεράστιες κοινωνικές ανισότητες και η φτώχεια που «ρίχνουν νερό στον μύλο» της Ακροδεξιάς. Όχι μόνο κλείνει τα μάτια, αλλά κάποια κράτη της συμμετέχουν και στη διαιώνιση αυτής της κατάστασης, </w:t>
      </w:r>
      <w:r>
        <w:rPr>
          <w:rFonts w:eastAsia="Times New Roman" w:cs="Times New Roman"/>
          <w:szCs w:val="24"/>
        </w:rPr>
        <w:t xml:space="preserve">όπως έγινε στη Συρία. </w:t>
      </w:r>
    </w:p>
    <w:p w14:paraId="413BADFD"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lastRenderedPageBreak/>
        <w:t xml:space="preserve">Μέσα, λοιπόν, σε αυτό το δύσκολο ομολογουμένως πολιτικό πλαίσιο, όπου η ανθρωπιά και η αλληλεγγύη δεν επικρατούν, αλλά και αυτή καθαυτή η έννοια της νομιμότητας αμφισβητείται, έρχεται η Ελλάδα να απαντήσει στο προσφυγικό. Η απάντηση </w:t>
      </w:r>
      <w:r>
        <w:rPr>
          <w:rFonts w:eastAsia="Times New Roman" w:cs="Times New Roman"/>
          <w:szCs w:val="24"/>
        </w:rPr>
        <w:t xml:space="preserve">αυτή, αν και σίγουρα δεν είναι εύκολη, οφείλει από μέρους μας να σέβεται τα αδιαπραγμάτευτα δικαιώματα όλων των ανθρώπων. Οφείλει να συνάδει με το αξιακό πλαίσιο της Αριστεράς που βασίζεται στις αξίες της αλληλεγγύης και της ισότητας. </w:t>
      </w:r>
    </w:p>
    <w:p w14:paraId="413BADFE"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Τώρα, επί των διατάξ</w:t>
      </w:r>
      <w:r>
        <w:rPr>
          <w:rFonts w:eastAsia="Times New Roman" w:cs="Times New Roman"/>
          <w:szCs w:val="24"/>
        </w:rPr>
        <w:t xml:space="preserve">εων του νομοσχεδίου. Στο πρώτο μέρος, η  ενσωμάτωση της </w:t>
      </w:r>
      <w:r>
        <w:rPr>
          <w:rFonts w:eastAsia="Times New Roman" w:cs="Times New Roman"/>
          <w:szCs w:val="24"/>
        </w:rPr>
        <w:t>ο</w:t>
      </w:r>
      <w:r>
        <w:rPr>
          <w:rFonts w:eastAsia="Times New Roman" w:cs="Times New Roman"/>
          <w:szCs w:val="24"/>
        </w:rPr>
        <w:t>δηγίας σχετικά με την υποδοχή και το άσυλο περιέχει μ</w:t>
      </w:r>
      <w:r>
        <w:rPr>
          <w:rFonts w:eastAsia="Times New Roman" w:cs="Times New Roman"/>
          <w:szCs w:val="24"/>
        </w:rPr>
        <w:t>ί</w:t>
      </w:r>
      <w:r>
        <w:rPr>
          <w:rFonts w:eastAsia="Times New Roman" w:cs="Times New Roman"/>
          <w:szCs w:val="24"/>
        </w:rPr>
        <w:t>α σειρά εγγυήσεων που αφορούν συνθήκες υποδοχής τους, θέτοντας τις βασικές αρχές για τη φιλοξενία και την ουσιαστική τους ένταξη στην κοινωνία μα</w:t>
      </w:r>
      <w:r>
        <w:rPr>
          <w:rFonts w:eastAsia="Times New Roman" w:cs="Times New Roman"/>
          <w:szCs w:val="24"/>
        </w:rPr>
        <w:t xml:space="preserve">ς. Εδώ είναι αλήθεια ότι πρέπει να κάνουμε ακόμα πολλή δουλειά, για να εξασφαλίσουμε αυτές τις αξιοπρεπείς συνθήκες διαβίωσης. Πολλές κατευθύνσεις που δίνει η </w:t>
      </w:r>
      <w:r>
        <w:rPr>
          <w:rFonts w:eastAsia="Times New Roman" w:cs="Times New Roman"/>
          <w:szCs w:val="24"/>
        </w:rPr>
        <w:t>ο</w:t>
      </w:r>
      <w:r>
        <w:rPr>
          <w:rFonts w:eastAsia="Times New Roman" w:cs="Times New Roman"/>
          <w:szCs w:val="24"/>
        </w:rPr>
        <w:t>δηγία έχουν ήδη δρομολογηθεί ή δρομολογούνται αυτό το διάστημα από το αρμόδιο Υπουργείο και συνα</w:t>
      </w:r>
      <w:r>
        <w:rPr>
          <w:rFonts w:eastAsia="Times New Roman" w:cs="Times New Roman"/>
          <w:szCs w:val="24"/>
        </w:rPr>
        <w:t xml:space="preserve">ρμόδια Υπουργεία. Ενδεικτικά αναφέρω το ολοκληρωμένο πρόγραμμα εκπαίδευσης των προσφυγόπουλων </w:t>
      </w:r>
      <w:r>
        <w:rPr>
          <w:rFonts w:eastAsia="Times New Roman" w:cs="Times New Roman"/>
          <w:szCs w:val="24"/>
        </w:rPr>
        <w:lastRenderedPageBreak/>
        <w:t>από το 2016 και μετά, το οποίο έχει επεκταθεί και το παρουσιάσαμε και πρόσφατα στο Συμβούλιο της Ευρώπης, τη χορήγηση ΑΜΚΑ για την απρόσκοπτη πρόσβαση όλων στην ι</w:t>
      </w:r>
      <w:r>
        <w:rPr>
          <w:rFonts w:eastAsia="Times New Roman" w:cs="Times New Roman"/>
          <w:szCs w:val="24"/>
        </w:rPr>
        <w:t xml:space="preserve">ατροφαρμακευτική περίθαλψη, προσφύγων, μεταναστών και παιδιών μεταναστών που γεννήθηκαν στη χώρα και την κατοχύρωση του δικαιώματος πρόσβασης στην αγορά εργασίας ήδη από το άρθρο 71 του </w:t>
      </w:r>
      <w:r>
        <w:rPr>
          <w:rFonts w:eastAsia="Times New Roman" w:cs="Times New Roman"/>
          <w:szCs w:val="24"/>
        </w:rPr>
        <w:t>ν.</w:t>
      </w:r>
      <w:r>
        <w:rPr>
          <w:rFonts w:eastAsia="Times New Roman" w:cs="Times New Roman"/>
          <w:szCs w:val="24"/>
        </w:rPr>
        <w:t>4375/2016, αλλά και από το εργόσημο αλλοδαπών εργατών γης χωρίς χαρτ</w:t>
      </w:r>
      <w:r>
        <w:rPr>
          <w:rFonts w:eastAsia="Times New Roman" w:cs="Times New Roman"/>
          <w:szCs w:val="24"/>
        </w:rPr>
        <w:t>ιά και το γνωστό άρθρο 13 Α. Σε αυτά προσθέτω και αυτά που είπε ο Υπουργός Υγείας, την πολύ σημαντική δουλειά που έχει γίνει το προηγούμενο διάστημα και που πρέπει να ενισχυθεί και κυρίως σε αυτά που είπε να προσέξουμε πολύ και τη στελέχωση και την εξειδίκ</w:t>
      </w:r>
      <w:r>
        <w:rPr>
          <w:rFonts w:eastAsia="Times New Roman" w:cs="Times New Roman"/>
          <w:szCs w:val="24"/>
        </w:rPr>
        <w:t xml:space="preserve">ευση για τη γνωμάτευση των βασανιστηρίων, γιατί είναι κάτι που είναι σημαντικό και πρέπει να έχουμε γνωματεύσεις για την ευαλωτότητα και για τα δικαιώματα των προσφύγων. </w:t>
      </w:r>
    </w:p>
    <w:p w14:paraId="413BADFF"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Κατά τα λοιπά, όσον αφορά στην κράτηση των αιτούντων άσυλο παραμένει σε ισχύ η διάταξ</w:t>
      </w:r>
      <w:r>
        <w:rPr>
          <w:rFonts w:eastAsia="Times New Roman" w:cs="Times New Roman"/>
          <w:szCs w:val="24"/>
        </w:rPr>
        <w:t>η του άρθρου 46 του ν</w:t>
      </w:r>
      <w:r>
        <w:rPr>
          <w:rFonts w:eastAsia="Times New Roman" w:cs="Times New Roman"/>
          <w:szCs w:val="24"/>
        </w:rPr>
        <w:t>.</w:t>
      </w:r>
      <w:r>
        <w:rPr>
          <w:rFonts w:eastAsia="Times New Roman" w:cs="Times New Roman"/>
          <w:szCs w:val="24"/>
        </w:rPr>
        <w:t xml:space="preserve">4375 και είναι πολύ σημαντικό. Κατ’ εξαίρεση, λοιπόν, και για συγκεκριμένους λόγους που απαριθμούνται περιοριστικά, μπορεί να </w:t>
      </w:r>
      <w:r>
        <w:rPr>
          <w:rFonts w:eastAsia="Times New Roman" w:cs="Times New Roman"/>
          <w:szCs w:val="24"/>
        </w:rPr>
        <w:lastRenderedPageBreak/>
        <w:t xml:space="preserve">κρατηθεί κάποιος που αιτήθηκε άσυλο μόνο στην περίπτωση που βρισκόταν ήδη σε κράτηση και η κράτηση αυτή </w:t>
      </w:r>
      <w:r>
        <w:rPr>
          <w:rFonts w:eastAsia="Times New Roman" w:cs="Times New Roman"/>
          <w:szCs w:val="24"/>
        </w:rPr>
        <w:t>είνα</w:t>
      </w:r>
      <w:r>
        <w:rPr>
          <w:rFonts w:eastAsia="Times New Roman" w:cs="Times New Roman"/>
          <w:szCs w:val="24"/>
        </w:rPr>
        <w:t>ι</w:t>
      </w:r>
      <w:r>
        <w:rPr>
          <w:rFonts w:eastAsia="Times New Roman" w:cs="Times New Roman"/>
          <w:szCs w:val="24"/>
        </w:rPr>
        <w:t xml:space="preserve"> για συγκεκριμένο διάστημα.</w:t>
      </w:r>
    </w:p>
    <w:p w14:paraId="413BAE00"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Επίσης, με το άρθρο 10 βελτιώνεται το ισχύον θεσμικό πλαίσιο σχετικά με την κράτηση των ανηλίκων. Το παρόν άρθρο τονίζει ακόμα περισσότερο τον κανόνα της μη κράτησης των ανηλίκων, το οποίο μπορεί να εφαρμοστεί ως έσχατο μέσο κα</w:t>
      </w:r>
      <w:r>
        <w:rPr>
          <w:rFonts w:eastAsia="Times New Roman" w:cs="Times New Roman"/>
          <w:szCs w:val="24"/>
        </w:rPr>
        <w:t xml:space="preserve">ι όταν έχουν εξαντληθεί τα άλλα εναλλακτικά και λιγότερα περιοριστικά μέτρα. Για να είμαστε καθαροί εδώ, και εμείς υποστηρίζουμε την πλήρη κατάργηση της διοικητικής κράτησης των ανηλίκων. Και στο Συμβούλιο της Ευρώπης το λέμε και η Σύμβαση των Δικαιωμάτων </w:t>
      </w:r>
      <w:r>
        <w:rPr>
          <w:rFonts w:eastAsia="Times New Roman" w:cs="Times New Roman"/>
          <w:szCs w:val="24"/>
        </w:rPr>
        <w:t xml:space="preserve">του Παιδιού το λέει και το είπαν κι άλλοι συνάδελφοι εδώ και φορείς, οπότε το επόμενο διάστημα, κύριε Υπουργέ, και σε συνάρτηση με το άρθρο 22 που δίνει την αρμοδιότητα στο Υπουργείο Κοινωνικής Αλληλεγγύης για τις δομές, πρέπει να το εφαρμόσουμε. </w:t>
      </w:r>
    </w:p>
    <w:p w14:paraId="413BAE01"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lastRenderedPageBreak/>
        <w:t>Τέλος ως</w:t>
      </w:r>
      <w:r>
        <w:rPr>
          <w:rFonts w:eastAsia="Times New Roman" w:cs="Times New Roman"/>
          <w:szCs w:val="24"/>
        </w:rPr>
        <w:t xml:space="preserve"> προς το πρώτο μέρος, όσον αφορά το άρθρο 7 που προβλέπει την ελεύθερη κυκλοφορία καθώς και τον περιορισμό σε συγκεκριμένη περιοχή, για το οποίο έγινε πολύς λόγος το προηγούμενο διάστημα και συγκεκριμένα για την απόφαση του Συμβουλίου της Επικρατείας, θέλω</w:t>
      </w:r>
      <w:r>
        <w:rPr>
          <w:rFonts w:eastAsia="Times New Roman" w:cs="Times New Roman"/>
          <w:szCs w:val="24"/>
        </w:rPr>
        <w:t xml:space="preserve"> να σημειώσω δ</w:t>
      </w:r>
      <w:r>
        <w:rPr>
          <w:rFonts w:eastAsia="Times New Roman" w:cs="Times New Roman"/>
          <w:szCs w:val="24"/>
        </w:rPr>
        <w:t>ύ</w:t>
      </w:r>
      <w:r>
        <w:rPr>
          <w:rFonts w:eastAsia="Times New Roman" w:cs="Times New Roman"/>
          <w:szCs w:val="24"/>
        </w:rPr>
        <w:t>ο πράγματα:</w:t>
      </w:r>
    </w:p>
    <w:p w14:paraId="413BAE02"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Πρώτον, το άρθρο αυτό, το συγκεκριμένο άρθρο όπως ήρθε αποτελεί μέρος της ευρωπαϊκής </w:t>
      </w:r>
      <w:r>
        <w:rPr>
          <w:rFonts w:eastAsia="Times New Roman" w:cs="Times New Roman"/>
          <w:szCs w:val="24"/>
        </w:rPr>
        <w:t>ο</w:t>
      </w:r>
      <w:r>
        <w:rPr>
          <w:rFonts w:eastAsia="Times New Roman" w:cs="Times New Roman"/>
          <w:szCs w:val="24"/>
        </w:rPr>
        <w:t xml:space="preserve">δηγίας που θα νομοθετούνταν έτσι κι αλλιώς και ήταν περιεχόμενο της διαβούλευσης που υπήρχε ενάμιση χρόνο πριν. Οπότε είναι ανακριβές ότι ήρθε </w:t>
      </w:r>
      <w:r>
        <w:rPr>
          <w:rFonts w:eastAsia="Times New Roman" w:cs="Times New Roman"/>
          <w:szCs w:val="24"/>
        </w:rPr>
        <w:t xml:space="preserve">τώρα επί τούτου </w:t>
      </w:r>
      <w:r>
        <w:rPr>
          <w:rFonts w:eastAsia="Times New Roman" w:cs="Times New Roman"/>
          <w:szCs w:val="24"/>
          <w:lang w:val="en-US"/>
        </w:rPr>
        <w:t>ad</w:t>
      </w:r>
      <w:r w:rsidRPr="00540DED">
        <w:rPr>
          <w:rFonts w:eastAsia="Times New Roman" w:cs="Times New Roman"/>
          <w:szCs w:val="24"/>
        </w:rPr>
        <w:t xml:space="preserve"> </w:t>
      </w:r>
      <w:r>
        <w:rPr>
          <w:rFonts w:eastAsia="Times New Roman" w:cs="Times New Roman"/>
          <w:szCs w:val="24"/>
          <w:lang w:val="en-US"/>
        </w:rPr>
        <w:t>hoc</w:t>
      </w:r>
      <w:r>
        <w:rPr>
          <w:rFonts w:eastAsia="Times New Roman" w:cs="Times New Roman"/>
          <w:szCs w:val="24"/>
        </w:rPr>
        <w:t xml:space="preserve">, για να ρυθμίσει αυτή την κατάσταση. </w:t>
      </w:r>
    </w:p>
    <w:p w14:paraId="413BAE03"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Εάν θέλουμε, όμως, να μιλήσουμε ειλικρινά για το θέμα του γεωγραφικού περιορισμού, δεν πρέπει να βλέπουμε το δέντρο, αλλά το δάσος. Ο γεωγραφικός περιορισμός δεν επιβλήθηκε από μόνος του, με βούληση και απόφαση της Ελληνικής Κυβέρνησης, αλλά είναι μέρος τη</w:t>
      </w:r>
      <w:r>
        <w:rPr>
          <w:rFonts w:eastAsia="Times New Roman" w:cs="Times New Roman"/>
          <w:szCs w:val="24"/>
        </w:rPr>
        <w:t>ς κοινής δήλωσης Ευρωπαϊκής Ένωσης-Τουρκίας. Οπότε, ας δούμε τις ευθύνες της Ευρώπης συνολικά και να δούμε, έστω και τώρα, τις δυνατό</w:t>
      </w:r>
      <w:r>
        <w:rPr>
          <w:rFonts w:eastAsia="Times New Roman" w:cs="Times New Roman"/>
          <w:szCs w:val="24"/>
        </w:rPr>
        <w:lastRenderedPageBreak/>
        <w:t>τητες που έχουμε σ’ αυτό το δυσχερές πλαίσιο να λειτουργήσουμε. Να πάμε στη στρατηγική αποσυμφόρηση των νησιών από τις ευάλ</w:t>
      </w:r>
      <w:r>
        <w:rPr>
          <w:rFonts w:eastAsia="Times New Roman" w:cs="Times New Roman"/>
          <w:szCs w:val="24"/>
        </w:rPr>
        <w:t xml:space="preserve">ωτες ομάδες, να πάμε σε αξιοπρεπείς συνθήκες διαβίωσης και να πάμε και σε μια ισχυρή πίεση στην Ευρώπη, με συμμαχίες, για να μπορέσει να προχωρήσει αυτή η κατάσταση. </w:t>
      </w:r>
    </w:p>
    <w:p w14:paraId="413BAE04"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Επιστρέφω τώρα στο νομοσχέδιο. Υπήρξαν νομοτεχνικές βελτιώσεις και παρεμβάσεις, οι οποίες</w:t>
      </w:r>
      <w:r>
        <w:rPr>
          <w:rFonts w:eastAsia="Times New Roman" w:cs="Times New Roman"/>
          <w:szCs w:val="24"/>
        </w:rPr>
        <w:t xml:space="preserve"> και ως προς την αρχική μορφή της </w:t>
      </w:r>
      <w:r>
        <w:rPr>
          <w:rFonts w:eastAsia="Times New Roman" w:cs="Times New Roman"/>
          <w:szCs w:val="24"/>
        </w:rPr>
        <w:t>ο</w:t>
      </w:r>
      <w:r>
        <w:rPr>
          <w:rFonts w:eastAsia="Times New Roman" w:cs="Times New Roman"/>
          <w:szCs w:val="24"/>
        </w:rPr>
        <w:t>δηγίας, όπως ήταν στη διαβούλευση, και μετά έχουν αναβαθμίσει και αναμορφώσει την εικόνα συγκεκριμένων διατάξεων. Αναφέρομαι στη διάταξη για την τελεσιδικία, όπου πλέον ξεκαθαρίζεται το πλαίσιο που ισχύει με τη διοικητική</w:t>
      </w:r>
      <w:r>
        <w:rPr>
          <w:rFonts w:eastAsia="Times New Roman" w:cs="Times New Roman"/>
          <w:szCs w:val="24"/>
        </w:rPr>
        <w:t xml:space="preserve"> δικονομία και τα δικαιώματα που έχουν αυτοί που απορρίφθηκαν από την Αρχή Προσφυγών. Αναφέρομαι στην εναλλακτική επίδοση, η οποία πλέον θα γίνεται με έναν τρόπο, που δεν θα διακινδυνεύει την πραγματική επίδοση και τα δικαιώματα και τα ένδικα βοηθήματα που</w:t>
      </w:r>
      <w:r>
        <w:rPr>
          <w:rFonts w:eastAsia="Times New Roman" w:cs="Times New Roman"/>
          <w:szCs w:val="24"/>
        </w:rPr>
        <w:t xml:space="preserve"> έχουν οι άνθρωποι που βρίσκονται εδώ και βέβαια και σε άλλες κινήσεις, οι οποίες έγιναν κυρίως στο κομμάτι του Μεταναστευτικού Κώδικα, όπου είχαμε την πολύ σημαντική διάταξη για το σύμφωνο </w:t>
      </w:r>
      <w:r>
        <w:rPr>
          <w:rFonts w:eastAsia="Times New Roman" w:cs="Times New Roman"/>
          <w:szCs w:val="24"/>
        </w:rPr>
        <w:lastRenderedPageBreak/>
        <w:t>συμβίωσης, όπου ως ένα μέλος της οικογένειας του Έλληνα πολίτη θεω</w:t>
      </w:r>
      <w:r>
        <w:rPr>
          <w:rFonts w:eastAsia="Times New Roman" w:cs="Times New Roman"/>
          <w:szCs w:val="24"/>
        </w:rPr>
        <w:t xml:space="preserve">ρείται πλέον και ο σύντροφος ή η σύντροφός του που συνδέεται μαζί του με σύμφωνο συμβίωσης. Οπότε, πλέον ξεκαθαρίζεται αυτή η διάταξη και έχει το δικαίωμα και στις άδειες διαμονής, σαν να ήταν σε γάμο. </w:t>
      </w:r>
    </w:p>
    <w:p w14:paraId="413BAE05" w14:textId="77777777" w:rsidR="0028181B" w:rsidRDefault="00E316D8">
      <w:pPr>
        <w:spacing w:line="600" w:lineRule="auto"/>
        <w:ind w:firstLine="720"/>
        <w:jc w:val="both"/>
        <w:rPr>
          <w:rFonts w:eastAsia="Times New Roman"/>
          <w:bCs/>
        </w:rPr>
      </w:pPr>
      <w:r w:rsidRPr="00F8084C">
        <w:rPr>
          <w:rFonts w:eastAsia="Times New Roman"/>
          <w:bCs/>
        </w:rPr>
        <w:t>(Στο σημείο αυτό κτυπάει το κουδούνι λήξεως του χρόνο</w:t>
      </w:r>
      <w:r w:rsidRPr="00F8084C">
        <w:rPr>
          <w:rFonts w:eastAsia="Times New Roman"/>
          <w:bCs/>
        </w:rPr>
        <w:t>υ ομιλίας του κυρίου Βουλευτή)</w:t>
      </w:r>
    </w:p>
    <w:p w14:paraId="413BAE06"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Ένα λεπτό ακόμα, κύριε Πρόεδρε.</w:t>
      </w:r>
    </w:p>
    <w:p w14:paraId="413BAE07"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Επίσης, υπάρχει σημαντική πρωτοβουλία του Υπουργείου για τους εξαιρετικούς λόγους, όπου πλέον θα ισχύουν για τρία χρόνια αντί για δύο. Βελτιώθηκε η διάταξη έτι περαιτέρω με την απάλειψη της λέξ</w:t>
      </w:r>
      <w:r>
        <w:rPr>
          <w:rFonts w:eastAsia="Times New Roman" w:cs="Times New Roman"/>
          <w:szCs w:val="24"/>
        </w:rPr>
        <w:t>ης «άπαξ», που πλέον δεν θα περιορίζεται η χορήγηση των εξαιρετικών λόγων και δεν θα έχουμε εκπτώσεις δικαιωμάτων για τους μετανάστες και βέβαια με την κατάργηση της αναδρομικότητας για τις εκκρεμείς αιτήσεις, όπως ζήτησαν οι φορείς, αλλά τονίσαμε και εμεί</w:t>
      </w:r>
      <w:r>
        <w:rPr>
          <w:rFonts w:eastAsia="Times New Roman" w:cs="Times New Roman"/>
          <w:szCs w:val="24"/>
        </w:rPr>
        <w:t xml:space="preserve">ς στις τοποθετήσεις μας. </w:t>
      </w:r>
    </w:p>
    <w:p w14:paraId="413BAE08"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lastRenderedPageBreak/>
        <w:t>Κλείνοντας, κύριε Πρόεδρε, ξέρουμε πολύ καλά ότι αυτό είναι ένα νομοσχέδιο που έρχεται να δώσει λύσεις, αλλά δεν μπορεί να αποκαταστήσει όλα τα ζητήματα του προσφυγικού. Εκείνο το οποίο πρέπει να κάνουμε είναι τόσο πολιτικά, πρακτ</w:t>
      </w:r>
      <w:r>
        <w:rPr>
          <w:rFonts w:eastAsia="Times New Roman" w:cs="Times New Roman"/>
          <w:szCs w:val="24"/>
        </w:rPr>
        <w:t xml:space="preserve">ικά, αλλά και με συμμαχίες το επόμενο διάστημα να οργανώσουμε τις υπηρεσίες μας, να αντιμετωπίσουμε όποιες ανάγκες υπάρχουν και να διαμορφώσουμε την πολιτική μας. Γιατί εμείς είμαστε υπέρ ενός κόσμου, ο οποίος θα χωρά πολλούς κόσμους, μακριά από πολιτικές </w:t>
      </w:r>
      <w:r>
        <w:rPr>
          <w:rFonts w:eastAsia="Times New Roman" w:cs="Times New Roman"/>
          <w:szCs w:val="24"/>
        </w:rPr>
        <w:t>αποτροπής, επιχειρήσεις-σκούπα, αλλά και κυνήγι μαγισσών που εσείς επιδοθήκατε, κύριοι της προηγούμενης κυβέρνησης, με έμφαση στα ανθρώπινα δικαιώματα και υποχρεώσεις όμως μεταναστών και προσφύγων, με ένταξη στην ελληνική κοινωνία και με όλο το πλαίσιο που</w:t>
      </w:r>
      <w:r>
        <w:rPr>
          <w:rFonts w:eastAsia="Times New Roman" w:cs="Times New Roman"/>
          <w:szCs w:val="24"/>
        </w:rPr>
        <w:t xml:space="preserve"> έχει να κάνει με τις αρχές αλληλεγγύης και το Διεθνές Δίκαιο. </w:t>
      </w:r>
    </w:p>
    <w:p w14:paraId="413BAE09"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Είναι ένα δύσκολο στοίχημα, κύριε Υπουργέ, κυρίες και κύριοι συνάδελφοι, πρέπει όμως να το κερδίσουμε.</w:t>
      </w:r>
    </w:p>
    <w:p w14:paraId="413BAE0A"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Ευχαριστώ.</w:t>
      </w:r>
    </w:p>
    <w:p w14:paraId="413BAE0B" w14:textId="77777777" w:rsidR="0028181B" w:rsidRDefault="00E316D8">
      <w:pPr>
        <w:spacing w:line="600" w:lineRule="auto"/>
        <w:ind w:firstLine="720"/>
        <w:jc w:val="center"/>
        <w:rPr>
          <w:rFonts w:eastAsia="Times New Roman"/>
          <w:bCs/>
        </w:rPr>
      </w:pPr>
      <w:r w:rsidRPr="006651D3">
        <w:rPr>
          <w:rFonts w:eastAsia="Times New Roman"/>
          <w:bCs/>
        </w:rPr>
        <w:lastRenderedPageBreak/>
        <w:t>(Χειροκροτήματα από την πτέρυγα του ΣΥΡΙΖΑ)</w:t>
      </w:r>
    </w:p>
    <w:p w14:paraId="413BAE0C" w14:textId="77777777" w:rsidR="0028181B" w:rsidRDefault="00E316D8">
      <w:pPr>
        <w:spacing w:line="600" w:lineRule="auto"/>
        <w:ind w:firstLine="720"/>
        <w:jc w:val="both"/>
        <w:rPr>
          <w:rFonts w:eastAsia="Times New Roman" w:cs="Times New Roman"/>
          <w:szCs w:val="24"/>
        </w:rPr>
      </w:pPr>
      <w:r w:rsidRPr="002F2628">
        <w:rPr>
          <w:rFonts w:eastAsia="Times New Roman" w:cs="Times New Roman"/>
          <w:b/>
          <w:szCs w:val="24"/>
        </w:rPr>
        <w:t>ΠΡΟΕΔΡΕΥΩΝ (Νικήτας Κακλαμάνης):</w:t>
      </w:r>
      <w:r w:rsidRPr="002F2628">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συνάδελφος κ. Γεώργιος Αρβανιτίδης ζητεί άδεια ολιγοήμερης απουσίας από τις 23 Μαΐου 2018 έως τις 25 Μαΐου 2018. Η Βουλή εγκρίνει;</w:t>
      </w:r>
    </w:p>
    <w:p w14:paraId="413BAE0D" w14:textId="77777777" w:rsidR="0028181B" w:rsidRDefault="00E316D8">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 </w:t>
      </w:r>
    </w:p>
    <w:p w14:paraId="413BAE0E" w14:textId="77777777" w:rsidR="0028181B" w:rsidRDefault="00E316D8">
      <w:pPr>
        <w:spacing w:line="600" w:lineRule="auto"/>
        <w:ind w:firstLine="720"/>
        <w:jc w:val="both"/>
        <w:rPr>
          <w:rFonts w:eastAsia="Times New Roman" w:cs="Times New Roman"/>
          <w:szCs w:val="24"/>
        </w:rPr>
      </w:pPr>
      <w:r w:rsidRPr="002F2628">
        <w:rPr>
          <w:rFonts w:eastAsia="Times New Roman" w:cs="Times New Roman"/>
          <w:b/>
          <w:szCs w:val="24"/>
        </w:rPr>
        <w:t>ΠΡΟΕΔΡΕΥΩΝ (Νικήτας Κακλαμάνης):</w:t>
      </w:r>
      <w:r w:rsidRPr="002F2628">
        <w:rPr>
          <w:rFonts w:eastAsia="Times New Roman" w:cs="Times New Roman"/>
          <w:szCs w:val="24"/>
        </w:rPr>
        <w:t xml:space="preserve"> </w:t>
      </w:r>
      <w:r>
        <w:rPr>
          <w:rFonts w:eastAsia="Times New Roman" w:cs="Times New Roman"/>
          <w:szCs w:val="24"/>
        </w:rPr>
        <w:t xml:space="preserve">Συνεπώς η </w:t>
      </w:r>
      <w:r>
        <w:rPr>
          <w:rFonts w:eastAsia="Times New Roman" w:cs="Times New Roman"/>
          <w:szCs w:val="24"/>
        </w:rPr>
        <w:t>Βουλή ενέκρινε τη ζητηθείσα άδεια.</w:t>
      </w:r>
    </w:p>
    <w:p w14:paraId="413BAE0F"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Θα δώσω </w:t>
      </w:r>
      <w:r>
        <w:rPr>
          <w:rFonts w:eastAsia="Times New Roman" w:cs="Times New Roman"/>
          <w:szCs w:val="24"/>
        </w:rPr>
        <w:t>τον λόγο για ένα λεπτό στην κ. Βάκη να αναγνώσει το ψήφισμα, που είναι τρεις παράγραφοι.</w:t>
      </w:r>
    </w:p>
    <w:p w14:paraId="413BAE10"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Κυρία Βάκη, έχετε τον λόγο.</w:t>
      </w:r>
    </w:p>
    <w:p w14:paraId="413BAE11" w14:textId="77777777" w:rsidR="0028181B" w:rsidRDefault="00E316D8">
      <w:pPr>
        <w:spacing w:line="600" w:lineRule="auto"/>
        <w:ind w:firstLine="720"/>
        <w:jc w:val="both"/>
        <w:rPr>
          <w:rFonts w:eastAsia="Times New Roman" w:cs="Times New Roman"/>
          <w:szCs w:val="24"/>
        </w:rPr>
      </w:pPr>
      <w:r w:rsidRPr="0040419A">
        <w:rPr>
          <w:rFonts w:eastAsia="Times New Roman" w:cs="Times New Roman"/>
          <w:b/>
          <w:szCs w:val="24"/>
        </w:rPr>
        <w:t>ΦΩΤΕΙΝΗ ΒΑΚΗ:</w:t>
      </w:r>
      <w:r w:rsidRPr="007079E1">
        <w:rPr>
          <w:rFonts w:eastAsia="Times New Roman" w:cs="Times New Roman"/>
          <w:b/>
          <w:szCs w:val="24"/>
        </w:rPr>
        <w:t xml:space="preserve"> </w:t>
      </w:r>
      <w:r>
        <w:rPr>
          <w:rFonts w:eastAsia="Times New Roman" w:cs="Times New Roman"/>
          <w:szCs w:val="24"/>
        </w:rPr>
        <w:t xml:space="preserve">Ευχαριστώ πολύ, κύριε Πρόεδρε. </w:t>
      </w:r>
    </w:p>
    <w:p w14:paraId="413BAE12"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lastRenderedPageBreak/>
        <w:t>Θα αναγνώσω το ψήφισμα της Κοινοβουλευτικής Ομάδας του ΣΥΡΙΖΑ. Διαβάζω, λοιπόν: «Ο τραγικός α</w:t>
      </w:r>
      <w:r>
        <w:rPr>
          <w:rFonts w:eastAsia="Times New Roman" w:cs="Times New Roman"/>
          <w:szCs w:val="24"/>
        </w:rPr>
        <w:t xml:space="preserve">πολογισμός από την επίθεση του στρατού του ισραηλινού κράτους κατά διαδηλωτών στη λωρίδα της Γάζας περιλαμβάνει την απώλεια δεκάδων ανθρώπινων ζωών, μεταξύ των οποίων και παιδιών, καθώς και σοβαρούς τραυματισμούς διαδηλωτών. </w:t>
      </w:r>
    </w:p>
    <w:p w14:paraId="413BAE13"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Η διεθνής κοινότητα είδε με φρ</w:t>
      </w:r>
      <w:r>
        <w:rPr>
          <w:rFonts w:eastAsia="Times New Roman" w:cs="Times New Roman"/>
          <w:szCs w:val="24"/>
        </w:rPr>
        <w:t>ίκη και αποτροπιασμό τη χθεσινή μέρα, που έχει γραφεί ήδη με μελανά χρώματα στην παγκόσμια ιστορία και θα επιδεινώσει την σταθερότητα στην περιοχή. Ασφαλώς, χρειάζονται πρωτοβουλίες από την πλευρά του ΟΗΕ και της Ευρωπαϊκής Ένωσης και επικράτηση της δικαιο</w:t>
      </w:r>
      <w:r>
        <w:rPr>
          <w:rFonts w:eastAsia="Times New Roman" w:cs="Times New Roman"/>
          <w:szCs w:val="24"/>
        </w:rPr>
        <w:t xml:space="preserve">σύνης και της ειρήνης. </w:t>
      </w:r>
    </w:p>
    <w:p w14:paraId="413BAE14"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Στηρίζουμε την επίλυση του Παλαιστινιακού ζητήματος και τη δημιουργία ανεξάρτητου Παλαιστινιακού Κράτους στα σύνορα του 1967, με πρωτεύουσα την Ανατολική Ιερουσαλήμ, όπου θα συνυπάρχει ειρηνικά με το κράτος του Ισραήλ.».</w:t>
      </w:r>
    </w:p>
    <w:p w14:paraId="413BAE15"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Σας ευχαρισ</w:t>
      </w:r>
      <w:r>
        <w:rPr>
          <w:rFonts w:eastAsia="Times New Roman" w:cs="Times New Roman"/>
          <w:szCs w:val="24"/>
        </w:rPr>
        <w:t xml:space="preserve">τώ. </w:t>
      </w:r>
    </w:p>
    <w:p w14:paraId="413BAE16" w14:textId="77777777" w:rsidR="0028181B" w:rsidRDefault="00E316D8">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Θα κάνουμε μ</w:t>
      </w:r>
      <w:r>
        <w:rPr>
          <w:rFonts w:eastAsia="Times New Roman" w:cs="Times New Roman"/>
          <w:szCs w:val="24"/>
        </w:rPr>
        <w:t>ί</w:t>
      </w:r>
      <w:r>
        <w:rPr>
          <w:rFonts w:eastAsia="Times New Roman" w:cs="Times New Roman"/>
          <w:szCs w:val="24"/>
        </w:rPr>
        <w:t>α μικρή μετάθεση, επειδή ο κ. Βορίδης</w:t>
      </w:r>
      <w:r w:rsidRPr="004E4BB7">
        <w:rPr>
          <w:rFonts w:eastAsia="Times New Roman" w:cs="Times New Roman"/>
          <w:szCs w:val="24"/>
        </w:rPr>
        <w:t>,</w:t>
      </w:r>
      <w:r>
        <w:rPr>
          <w:rFonts w:eastAsia="Times New Roman" w:cs="Times New Roman"/>
          <w:szCs w:val="24"/>
        </w:rPr>
        <w:t xml:space="preserve"> που ήταν εδώ, βγήκε έξω και θα έρθει ο κ. Αθανασίου, για να μη χάνουμε χρόνο. </w:t>
      </w:r>
    </w:p>
    <w:p w14:paraId="413BAE17"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Κύριε Αθανασίου, έχετε το λόγο. </w:t>
      </w:r>
    </w:p>
    <w:p w14:paraId="413BAE18" w14:textId="77777777" w:rsidR="0028181B" w:rsidRDefault="00E316D8">
      <w:pPr>
        <w:spacing w:line="600" w:lineRule="auto"/>
        <w:ind w:firstLine="720"/>
        <w:jc w:val="both"/>
        <w:rPr>
          <w:rFonts w:eastAsia="Times New Roman"/>
          <w:szCs w:val="24"/>
        </w:rPr>
      </w:pPr>
      <w:r>
        <w:rPr>
          <w:rFonts w:eastAsia="Times New Roman"/>
          <w:b/>
          <w:szCs w:val="24"/>
        </w:rPr>
        <w:t>ΧΑΡΑΛΑΜΠΟΣ ΑΘΑΝΑΣΙΟΥ:</w:t>
      </w:r>
      <w:r>
        <w:rPr>
          <w:rFonts w:eastAsia="Times New Roman"/>
          <w:szCs w:val="24"/>
        </w:rPr>
        <w:t xml:space="preserve"> Ευχαριστώ, κύριε Πρόεδρε.</w:t>
      </w:r>
    </w:p>
    <w:p w14:paraId="413BAE19" w14:textId="77777777" w:rsidR="0028181B" w:rsidRDefault="00E316D8">
      <w:pPr>
        <w:spacing w:line="600" w:lineRule="auto"/>
        <w:ind w:firstLine="720"/>
        <w:jc w:val="both"/>
        <w:rPr>
          <w:rFonts w:eastAsia="Times New Roman"/>
          <w:szCs w:val="24"/>
        </w:rPr>
      </w:pPr>
      <w:r>
        <w:rPr>
          <w:rFonts w:eastAsia="Times New Roman"/>
          <w:szCs w:val="24"/>
        </w:rPr>
        <w:t>Κατ</w:t>
      </w:r>
      <w:r>
        <w:rPr>
          <w:rFonts w:eastAsia="Times New Roman"/>
          <w:szCs w:val="24"/>
        </w:rPr>
        <w:t xml:space="preserve">’ </w:t>
      </w:r>
      <w:r>
        <w:rPr>
          <w:rFonts w:eastAsia="Times New Roman"/>
          <w:szCs w:val="24"/>
        </w:rPr>
        <w:t>αρχάς, κύριε Πρόεδρε, θέλω να ξεκαθαρίσουμε ένα θέμα, εν</w:t>
      </w:r>
      <w:r>
        <w:rPr>
          <w:rFonts w:eastAsia="Times New Roman"/>
          <w:szCs w:val="24"/>
        </w:rPr>
        <w:t xml:space="preserve"> </w:t>
      </w:r>
      <w:r>
        <w:rPr>
          <w:rFonts w:eastAsia="Times New Roman"/>
          <w:szCs w:val="24"/>
        </w:rPr>
        <w:t>όψει του ότι ακούστηκαν διάφορα πράγματα. Οι Λέσβιοι και οι νησιώτες γενικότερα, δεν είναι ρατσιστές ούτε διακατεχόμαστε από σύνδρομο ξενοφοβίας. Τον αντιρατσιστικό νόμο, εξάλλου, κυρίες και κύριοι σ</w:t>
      </w:r>
      <w:r>
        <w:rPr>
          <w:rFonts w:eastAsia="Times New Roman"/>
          <w:szCs w:val="24"/>
        </w:rPr>
        <w:t>υνάδελφοι του ΣΥΡΙΖΑ, εμείς τον ψηφίσαμε. Εσείς δεν τον ψηφίσατε.</w:t>
      </w:r>
    </w:p>
    <w:p w14:paraId="413BAE1A" w14:textId="77777777" w:rsidR="0028181B" w:rsidRDefault="00E316D8">
      <w:pPr>
        <w:spacing w:line="600" w:lineRule="auto"/>
        <w:ind w:firstLine="720"/>
        <w:jc w:val="both"/>
        <w:rPr>
          <w:rFonts w:eastAsia="Times New Roman"/>
          <w:szCs w:val="24"/>
        </w:rPr>
      </w:pPr>
      <w:r>
        <w:rPr>
          <w:rFonts w:eastAsia="Times New Roman"/>
          <w:szCs w:val="24"/>
        </w:rPr>
        <w:t>Πρέπει να ξεκαθαρίσουμε, όμως, ότι είναι άλλο το θέμα το ανθρωπιστικό -και οι Λέσβιοι, αλλά και οι άλλοι νησιώτες, φέρθηκαν στους δυστυχείς αυτούς ανθρώπους με κατανόηση και συμπόνοια- και ά</w:t>
      </w:r>
      <w:r>
        <w:rPr>
          <w:rFonts w:eastAsia="Times New Roman"/>
          <w:szCs w:val="24"/>
        </w:rPr>
        <w:t xml:space="preserve">λλο το ζήτημα της σωτηρίας των νησιών μας. Από </w:t>
      </w:r>
      <w:r>
        <w:rPr>
          <w:rFonts w:eastAsia="Times New Roman"/>
          <w:szCs w:val="24"/>
        </w:rPr>
        <w:lastRenderedPageBreak/>
        <w:t>πλευράς οικονομίας πλήττεται ο τουρισμός, μειώνεται η οικονομική δυνατότητα του νησιού, έχει αυξηθεί η εγκληματικότητα και αλλοιώνεται ο πληθυσμός. Δεν ξέρω, όμως, αν έχετε καταλάβει αυτή τη διαφορά. Είναι άλλ</w:t>
      </w:r>
      <w:r>
        <w:rPr>
          <w:rFonts w:eastAsia="Times New Roman"/>
          <w:szCs w:val="24"/>
        </w:rPr>
        <w:t>ο το ανθρωπιστικό</w:t>
      </w:r>
      <w:r w:rsidRPr="006E74C1">
        <w:rPr>
          <w:rFonts w:eastAsia="Times New Roman"/>
          <w:szCs w:val="24"/>
        </w:rPr>
        <w:t xml:space="preserve"> </w:t>
      </w:r>
      <w:r>
        <w:rPr>
          <w:rFonts w:eastAsia="Times New Roman"/>
          <w:szCs w:val="24"/>
        </w:rPr>
        <w:t xml:space="preserve">θέμα, στο οποίο εμείς οι νησιώτες φερθήκαμε καλά, και άλλο το ζήτημα της προστασίας των νησιών από την ανεξέλεγκτη αυτή μετανάστευση. </w:t>
      </w:r>
      <w:r>
        <w:rPr>
          <w:rFonts w:eastAsia="Times New Roman"/>
          <w:szCs w:val="24"/>
        </w:rPr>
        <w:t>Π</w:t>
      </w:r>
      <w:r>
        <w:rPr>
          <w:rFonts w:eastAsia="Times New Roman"/>
          <w:szCs w:val="24"/>
        </w:rPr>
        <w:t>ρέπει να ξέρετε ότι σήμερα το 75% με 77% αυτών που ζουν στα νησιά, που έρχονται στα νησιά από τη γείτον</w:t>
      </w:r>
      <w:r>
        <w:rPr>
          <w:rFonts w:eastAsia="Times New Roman"/>
          <w:szCs w:val="24"/>
        </w:rPr>
        <w:t>α Τουρκία, δεν είναι πρόσφυγες. Είναι μετανάστες από την Αφρική και από τα βάθη της Ασίας.</w:t>
      </w:r>
    </w:p>
    <w:p w14:paraId="413BAE1B" w14:textId="77777777" w:rsidR="0028181B" w:rsidRDefault="00E316D8">
      <w:pPr>
        <w:spacing w:line="600" w:lineRule="auto"/>
        <w:ind w:firstLine="720"/>
        <w:jc w:val="both"/>
        <w:rPr>
          <w:rFonts w:eastAsia="Times New Roman"/>
          <w:szCs w:val="24"/>
        </w:rPr>
      </w:pPr>
      <w:r>
        <w:rPr>
          <w:rFonts w:eastAsia="Times New Roman"/>
          <w:b/>
          <w:szCs w:val="24"/>
        </w:rPr>
        <w:t>ΓΕΩΡΓΙΟΣ ΠΑΛΛΗΣ:</w:t>
      </w:r>
      <w:r>
        <w:rPr>
          <w:rFonts w:eastAsia="Times New Roman"/>
          <w:szCs w:val="24"/>
        </w:rPr>
        <w:t xml:space="preserve"> Πού το ξέρετε εσείς; </w:t>
      </w:r>
    </w:p>
    <w:p w14:paraId="413BAE1C" w14:textId="77777777" w:rsidR="0028181B" w:rsidRDefault="00E316D8">
      <w:pPr>
        <w:spacing w:line="600" w:lineRule="auto"/>
        <w:ind w:firstLine="720"/>
        <w:jc w:val="both"/>
        <w:rPr>
          <w:rFonts w:eastAsia="Times New Roman"/>
          <w:szCs w:val="24"/>
        </w:rPr>
      </w:pPr>
      <w:r>
        <w:rPr>
          <w:rFonts w:eastAsia="Times New Roman"/>
          <w:b/>
          <w:szCs w:val="24"/>
        </w:rPr>
        <w:t>ΧΑΡΑΛΑΜΠΟΣ ΑΘΑΝΑΣΙΟΥ:</w:t>
      </w:r>
      <w:r>
        <w:rPr>
          <w:rFonts w:eastAsia="Times New Roman"/>
          <w:szCs w:val="24"/>
        </w:rPr>
        <w:t xml:space="preserve"> Κύριε Πάλλη, αφήστε τα τώρα αυτά. Αν έχετε άλλα στοιχεία, ελάτε να τα πείτε. Εγώ δεν σας διέκοψα.</w:t>
      </w:r>
    </w:p>
    <w:p w14:paraId="413BAE1D" w14:textId="77777777" w:rsidR="0028181B" w:rsidRDefault="00E316D8">
      <w:pPr>
        <w:spacing w:line="600" w:lineRule="auto"/>
        <w:ind w:firstLine="720"/>
        <w:jc w:val="both"/>
        <w:rPr>
          <w:rFonts w:eastAsia="Times New Roman"/>
          <w:szCs w:val="24"/>
        </w:rPr>
      </w:pPr>
      <w:r>
        <w:rPr>
          <w:rFonts w:eastAsia="Times New Roman"/>
          <w:b/>
          <w:szCs w:val="24"/>
        </w:rPr>
        <w:t>ΓΕΩΡΓΙΟΣ ΠΑΛΛΗΣ:</w:t>
      </w:r>
      <w:r>
        <w:rPr>
          <w:rFonts w:eastAsia="Times New Roman"/>
          <w:szCs w:val="24"/>
        </w:rPr>
        <w:t xml:space="preserve"> Δεν έχω στοιχεία.</w:t>
      </w:r>
    </w:p>
    <w:p w14:paraId="413BAE1E" w14:textId="77777777" w:rsidR="0028181B" w:rsidRDefault="00E316D8">
      <w:pPr>
        <w:spacing w:line="600" w:lineRule="auto"/>
        <w:ind w:firstLine="720"/>
        <w:jc w:val="both"/>
        <w:rPr>
          <w:rFonts w:eastAsia="Times New Roman"/>
          <w:szCs w:val="24"/>
        </w:rPr>
      </w:pPr>
      <w:r>
        <w:rPr>
          <w:rFonts w:eastAsia="Times New Roman"/>
          <w:b/>
          <w:szCs w:val="24"/>
        </w:rPr>
        <w:lastRenderedPageBreak/>
        <w:t>ΧΑΡΑΛΑΜΠΟΣ ΑΘΑΝΑΣΙΟΥ:</w:t>
      </w:r>
      <w:r>
        <w:rPr>
          <w:rFonts w:eastAsia="Times New Roman"/>
          <w:szCs w:val="24"/>
        </w:rPr>
        <w:t xml:space="preserve"> Αφήστε με να τελειώσω. </w:t>
      </w:r>
      <w:r>
        <w:rPr>
          <w:rFonts w:eastAsia="Times New Roman"/>
          <w:szCs w:val="24"/>
        </w:rPr>
        <w:t>Ε</w:t>
      </w:r>
      <w:r>
        <w:rPr>
          <w:rFonts w:eastAsia="Times New Roman"/>
          <w:szCs w:val="24"/>
        </w:rPr>
        <w:t>ν πάση περιπτώσει, όλοι για τη σωτηρία των νησιών μας ενδιαφερόμαστε, εάν και εφόσον πλήττονται, σε όποιο επίπεδο πλήττονται.</w:t>
      </w:r>
    </w:p>
    <w:p w14:paraId="413BAE1F" w14:textId="77777777" w:rsidR="0028181B" w:rsidRDefault="00E316D8">
      <w:pPr>
        <w:spacing w:line="600" w:lineRule="auto"/>
        <w:ind w:firstLine="720"/>
        <w:jc w:val="both"/>
        <w:rPr>
          <w:rFonts w:eastAsia="Times New Roman"/>
          <w:szCs w:val="24"/>
        </w:rPr>
      </w:pPr>
      <w:r>
        <w:rPr>
          <w:rFonts w:eastAsia="Times New Roman"/>
          <w:szCs w:val="24"/>
        </w:rPr>
        <w:t>Σήμερα στη Λέσβο, κυρίες και κύριοι συνάδελφοι, π</w:t>
      </w:r>
      <w:r>
        <w:rPr>
          <w:rFonts w:eastAsia="Times New Roman"/>
          <w:szCs w:val="24"/>
        </w:rPr>
        <w:t xml:space="preserve">ρέπει να σας πω ότι η δυνατότητα φιλοξενίας στα δύο μεγάλα </w:t>
      </w:r>
      <w:r>
        <w:rPr>
          <w:rFonts w:eastAsia="Times New Roman"/>
          <w:szCs w:val="24"/>
          <w:lang w:val="en-US"/>
        </w:rPr>
        <w:t>hot</w:t>
      </w:r>
      <w:r w:rsidRPr="00C325F9">
        <w:rPr>
          <w:rFonts w:eastAsia="Times New Roman"/>
          <w:szCs w:val="24"/>
        </w:rPr>
        <w:t xml:space="preserve"> </w:t>
      </w:r>
      <w:r>
        <w:rPr>
          <w:rFonts w:eastAsia="Times New Roman"/>
          <w:szCs w:val="24"/>
          <w:lang w:val="en-US"/>
        </w:rPr>
        <w:t>spot</w:t>
      </w:r>
      <w:r>
        <w:rPr>
          <w:rFonts w:eastAsia="Times New Roman"/>
          <w:szCs w:val="24"/>
          <w:lang w:val="en-US"/>
        </w:rPr>
        <w:t>s</w:t>
      </w:r>
      <w:r>
        <w:rPr>
          <w:rFonts w:eastAsia="Times New Roman"/>
          <w:szCs w:val="24"/>
        </w:rPr>
        <w:t>, δηλαδή στο Καρά Τεπέ και στη Μόρια, δεν ξεπερνά τις πέντε χιλιάδες. Σήμερα όλη η Λέσβος έχει εννέα χιλιάδες τριακόσια τριάντα τρία άτομα. Στη Μόρια -πρωινή μέτρηση- είναι επτά χιλιάδες δ</w:t>
      </w:r>
      <w:r>
        <w:rPr>
          <w:rFonts w:eastAsia="Times New Roman"/>
          <w:szCs w:val="24"/>
        </w:rPr>
        <w:t xml:space="preserve">ιακόσιοι ογδόντα πέντε. Η δυνατότητα να φιλοξενήσει, με ανθρώπινες συνθήκες, είναι τρεις χιλιάδες τετρακόσιες πενήντα, σχεδόν τρεισήμισι χιλιάδες. Στο ΠΡΟΚΕΚΑ είναι εκατόν τριάντα επτά, στο Καρά Τεπέ είναι χίλιοι εκατόν σαράντα τρεις. </w:t>
      </w:r>
    </w:p>
    <w:p w14:paraId="413BAE20" w14:textId="77777777" w:rsidR="0028181B" w:rsidRDefault="00E316D8">
      <w:pPr>
        <w:spacing w:line="600" w:lineRule="auto"/>
        <w:ind w:firstLine="720"/>
        <w:jc w:val="both"/>
        <w:rPr>
          <w:rFonts w:eastAsia="Times New Roman"/>
          <w:szCs w:val="24"/>
        </w:rPr>
      </w:pPr>
      <w:r>
        <w:rPr>
          <w:rFonts w:eastAsia="Times New Roman"/>
          <w:szCs w:val="24"/>
        </w:rPr>
        <w:t>Μόνο από 1</w:t>
      </w:r>
      <w:r w:rsidRPr="00C325F9">
        <w:rPr>
          <w:rFonts w:eastAsia="Times New Roman"/>
          <w:szCs w:val="24"/>
          <w:vertAlign w:val="superscript"/>
        </w:rPr>
        <w:t>η</w:t>
      </w:r>
      <w:r>
        <w:rPr>
          <w:rFonts w:eastAsia="Times New Roman"/>
          <w:szCs w:val="24"/>
        </w:rPr>
        <w:t xml:space="preserve"> Μαΐου μέ</w:t>
      </w:r>
      <w:r>
        <w:rPr>
          <w:rFonts w:eastAsia="Times New Roman"/>
          <w:szCs w:val="24"/>
        </w:rPr>
        <w:t>χρι 14 Μαΐου εισήλθαν χίλια εβδομήντα εννέα άτομα και δεν έφυγε κανένας. Από την 1</w:t>
      </w:r>
      <w:r w:rsidRPr="00C325F9">
        <w:rPr>
          <w:rFonts w:eastAsia="Times New Roman"/>
          <w:szCs w:val="24"/>
          <w:vertAlign w:val="superscript"/>
        </w:rPr>
        <w:t>η</w:t>
      </w:r>
      <w:r>
        <w:rPr>
          <w:rFonts w:eastAsia="Times New Roman"/>
          <w:szCs w:val="24"/>
        </w:rPr>
        <w:t xml:space="preserve"> Ιανουαρίου μέχρι σήμερα ήρθαν πέντε χιλιάδες επτακόσιες εξήντα πέντε άτομα. Οι πτήσεις </w:t>
      </w:r>
      <w:r>
        <w:rPr>
          <w:rFonts w:eastAsia="Times New Roman"/>
          <w:szCs w:val="24"/>
          <w:lang w:val="en-US"/>
        </w:rPr>
        <w:t>charters</w:t>
      </w:r>
      <w:r>
        <w:rPr>
          <w:rFonts w:eastAsia="Times New Roman"/>
          <w:szCs w:val="24"/>
        </w:rPr>
        <w:t xml:space="preserve"> ματαιώνονται, κρουαζιερόπλοια δεν προσεγγίζουν πια το νησί και, δυστυχώς, η </w:t>
      </w:r>
      <w:r>
        <w:rPr>
          <w:rFonts w:eastAsia="Times New Roman"/>
          <w:szCs w:val="24"/>
        </w:rPr>
        <w:t xml:space="preserve">Υπουργός Τουρισμού είπε ότι υπάρχει και </w:t>
      </w:r>
      <w:r>
        <w:rPr>
          <w:rFonts w:eastAsia="Times New Roman"/>
          <w:szCs w:val="24"/>
        </w:rPr>
        <w:lastRenderedPageBreak/>
        <w:t>μ</w:t>
      </w:r>
      <w:r>
        <w:rPr>
          <w:rFonts w:eastAsia="Times New Roman"/>
          <w:szCs w:val="24"/>
        </w:rPr>
        <w:t>ί</w:t>
      </w:r>
      <w:r>
        <w:rPr>
          <w:rFonts w:eastAsia="Times New Roman"/>
          <w:szCs w:val="24"/>
        </w:rPr>
        <w:t xml:space="preserve">α αύξηση τουριστών. Προσμέτρησαν δε </w:t>
      </w:r>
      <w:r>
        <w:rPr>
          <w:rFonts w:eastAsia="Times New Roman"/>
          <w:szCs w:val="24"/>
        </w:rPr>
        <w:t>–</w:t>
      </w:r>
      <w:r>
        <w:rPr>
          <w:rFonts w:eastAsia="Times New Roman"/>
          <w:szCs w:val="24"/>
        </w:rPr>
        <w:t>άκουσον</w:t>
      </w:r>
      <w:r>
        <w:rPr>
          <w:rFonts w:eastAsia="Times New Roman"/>
          <w:szCs w:val="24"/>
        </w:rPr>
        <w:t xml:space="preserve"> </w:t>
      </w:r>
      <w:r>
        <w:rPr>
          <w:rFonts w:eastAsia="Times New Roman"/>
          <w:szCs w:val="24"/>
        </w:rPr>
        <w:t>άκουσον!- στους εισερχόμενους τουρίστες και αυτούς που καταγράφηκαν και έρχονταν από τη γείτονα Τουρκία ως μετανάστες. Δυστυχώς! Όλα αυτά οφείλονται στο…</w:t>
      </w:r>
    </w:p>
    <w:p w14:paraId="413BAE21" w14:textId="77777777" w:rsidR="0028181B" w:rsidRDefault="00E316D8">
      <w:pPr>
        <w:spacing w:line="600" w:lineRule="auto"/>
        <w:ind w:firstLine="720"/>
        <w:jc w:val="center"/>
        <w:rPr>
          <w:rFonts w:eastAsia="Times New Roman"/>
          <w:szCs w:val="24"/>
        </w:rPr>
      </w:pPr>
      <w:r>
        <w:rPr>
          <w:rFonts w:eastAsia="Times New Roman"/>
          <w:szCs w:val="24"/>
        </w:rPr>
        <w:t>(Θόρυβος στην Α</w:t>
      </w:r>
      <w:r>
        <w:rPr>
          <w:rFonts w:eastAsia="Times New Roman"/>
          <w:szCs w:val="24"/>
        </w:rPr>
        <w:t>ίθουσα)</w:t>
      </w:r>
    </w:p>
    <w:p w14:paraId="413BAE22" w14:textId="77777777" w:rsidR="0028181B" w:rsidRDefault="00E316D8">
      <w:pPr>
        <w:spacing w:line="600" w:lineRule="auto"/>
        <w:ind w:firstLine="720"/>
        <w:jc w:val="both"/>
        <w:rPr>
          <w:rFonts w:eastAsia="Times New Roman"/>
          <w:szCs w:val="24"/>
        </w:rPr>
      </w:pPr>
      <w:r>
        <w:rPr>
          <w:rFonts w:eastAsia="Times New Roman"/>
          <w:b/>
          <w:szCs w:val="24"/>
        </w:rPr>
        <w:t>ΔΗΜΗΤΡΙΟΣ ΒΙΤΣΑΣ (Υπουργός Μεταναστευτικής Πολιτικής):</w:t>
      </w:r>
      <w:r>
        <w:rPr>
          <w:rFonts w:eastAsia="Times New Roman"/>
          <w:szCs w:val="24"/>
        </w:rPr>
        <w:t xml:space="preserve"> Όχι και έτσι, κύριε Αθανασίου. Προς </w:t>
      </w:r>
      <w:r>
        <w:rPr>
          <w:rFonts w:eastAsia="Times New Roman"/>
          <w:szCs w:val="24"/>
        </w:rPr>
        <w:t>θ</w:t>
      </w:r>
      <w:r>
        <w:rPr>
          <w:rFonts w:eastAsia="Times New Roman"/>
          <w:szCs w:val="24"/>
        </w:rPr>
        <w:t>εού!</w:t>
      </w:r>
    </w:p>
    <w:p w14:paraId="413BAE23" w14:textId="77777777" w:rsidR="0028181B" w:rsidRDefault="00E316D8">
      <w:pPr>
        <w:spacing w:line="600" w:lineRule="auto"/>
        <w:ind w:firstLine="720"/>
        <w:jc w:val="both"/>
        <w:rPr>
          <w:rFonts w:eastAsia="Times New Roman"/>
          <w:szCs w:val="24"/>
        </w:rPr>
      </w:pPr>
      <w:r>
        <w:rPr>
          <w:rFonts w:eastAsia="Times New Roman"/>
          <w:b/>
          <w:szCs w:val="24"/>
        </w:rPr>
        <w:t>ΓΕΩΡΓΙΟΣ ΠΑΛΛΗΣ:</w:t>
      </w:r>
      <w:r>
        <w:rPr>
          <w:rFonts w:eastAsia="Times New Roman"/>
          <w:szCs w:val="24"/>
        </w:rPr>
        <w:t xml:space="preserve"> Καταθέστε για τα Πρακτικά αυτά τα στοιχεία.</w:t>
      </w:r>
    </w:p>
    <w:p w14:paraId="413BAE24" w14:textId="77777777" w:rsidR="0028181B" w:rsidRDefault="00E316D8">
      <w:pPr>
        <w:spacing w:line="600" w:lineRule="auto"/>
        <w:ind w:firstLine="720"/>
        <w:jc w:val="both"/>
        <w:rPr>
          <w:rFonts w:eastAsia="Times New Roman"/>
          <w:szCs w:val="24"/>
        </w:rPr>
      </w:pPr>
      <w:r>
        <w:rPr>
          <w:rFonts w:eastAsia="Times New Roman"/>
          <w:b/>
          <w:szCs w:val="24"/>
        </w:rPr>
        <w:t>ΧΑΡΑΛΑΜΠΟΣ ΑΘΑΝΑΣΙΟΥ:</w:t>
      </w:r>
      <w:r>
        <w:rPr>
          <w:rFonts w:eastAsia="Times New Roman"/>
          <w:szCs w:val="24"/>
        </w:rPr>
        <w:t xml:space="preserve"> Μπορείτε να τα δείτε τα στοιχεία, κύριε Πάλλη. Ακριβώς όπως τα λέω είναι. Έχουν καταγραφεί…</w:t>
      </w:r>
    </w:p>
    <w:p w14:paraId="413BAE25" w14:textId="77777777" w:rsidR="0028181B" w:rsidRDefault="00E316D8">
      <w:pPr>
        <w:spacing w:line="600" w:lineRule="auto"/>
        <w:ind w:firstLine="720"/>
        <w:jc w:val="center"/>
        <w:rPr>
          <w:rFonts w:eastAsia="Times New Roman"/>
          <w:szCs w:val="24"/>
        </w:rPr>
      </w:pPr>
      <w:r>
        <w:rPr>
          <w:rFonts w:eastAsia="Times New Roman"/>
          <w:szCs w:val="24"/>
        </w:rPr>
        <w:t>(Θόρυβος στην Αίθουσα)</w:t>
      </w:r>
    </w:p>
    <w:p w14:paraId="413BAE26" w14:textId="77777777" w:rsidR="0028181B" w:rsidRDefault="00E316D8">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Ηρεμία παρακαλώ. Μη διακόπτουμε.</w:t>
      </w:r>
    </w:p>
    <w:p w14:paraId="413BAE27" w14:textId="77777777" w:rsidR="0028181B" w:rsidRDefault="00E316D8">
      <w:pPr>
        <w:spacing w:line="600" w:lineRule="auto"/>
        <w:ind w:firstLine="720"/>
        <w:jc w:val="both"/>
        <w:rPr>
          <w:rFonts w:eastAsia="Times New Roman"/>
          <w:szCs w:val="24"/>
        </w:rPr>
      </w:pPr>
      <w:r>
        <w:rPr>
          <w:rFonts w:eastAsia="Times New Roman"/>
          <w:b/>
          <w:szCs w:val="24"/>
        </w:rPr>
        <w:t>ΧΑΡΑΛΑΜΠΟΣ ΑΘΑΝΑΣΙΟΥ:</w:t>
      </w:r>
      <w:r>
        <w:rPr>
          <w:rFonts w:eastAsia="Times New Roman"/>
          <w:szCs w:val="24"/>
        </w:rPr>
        <w:t xml:space="preserve"> Κύριε Πρόεδρε, θέλω τον χρόνο.</w:t>
      </w:r>
    </w:p>
    <w:p w14:paraId="413BAE28" w14:textId="77777777" w:rsidR="0028181B" w:rsidRDefault="00E316D8">
      <w:pPr>
        <w:spacing w:line="600" w:lineRule="auto"/>
        <w:ind w:firstLine="720"/>
        <w:jc w:val="both"/>
        <w:rPr>
          <w:rFonts w:eastAsia="Times New Roman"/>
          <w:szCs w:val="24"/>
        </w:rPr>
      </w:pPr>
      <w:r>
        <w:rPr>
          <w:rFonts w:eastAsia="Times New Roman"/>
          <w:b/>
          <w:szCs w:val="24"/>
        </w:rPr>
        <w:t>ΓΕΩΡΓΙΟΣ ΠΑΛΛΗΣ:</w:t>
      </w:r>
      <w:r>
        <w:rPr>
          <w:rFonts w:eastAsia="Times New Roman"/>
          <w:szCs w:val="24"/>
        </w:rPr>
        <w:t xml:space="preserve"> Δώστ</w:t>
      </w:r>
      <w:r>
        <w:rPr>
          <w:rFonts w:eastAsia="Times New Roman"/>
          <w:szCs w:val="24"/>
        </w:rPr>
        <w:t>ε μας τα στοιχεία.</w:t>
      </w:r>
    </w:p>
    <w:p w14:paraId="413BAE29" w14:textId="77777777" w:rsidR="0028181B" w:rsidRDefault="00E316D8">
      <w:pPr>
        <w:spacing w:line="600" w:lineRule="auto"/>
        <w:ind w:firstLine="720"/>
        <w:jc w:val="center"/>
        <w:rPr>
          <w:rFonts w:eastAsia="Times New Roman"/>
          <w:szCs w:val="24"/>
        </w:rPr>
      </w:pPr>
      <w:r>
        <w:rPr>
          <w:rFonts w:eastAsia="Times New Roman"/>
          <w:szCs w:val="24"/>
        </w:rPr>
        <w:lastRenderedPageBreak/>
        <w:t>(Θόρυβος στην Αίθουσα)</w:t>
      </w:r>
    </w:p>
    <w:p w14:paraId="413BAE2A" w14:textId="77777777" w:rsidR="0028181B" w:rsidRDefault="00E316D8">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Ηρεμία, παρακαλώ. Κέφι που έχετε για τσακωμούς στις 4 το απόγευμα!</w:t>
      </w:r>
    </w:p>
    <w:p w14:paraId="413BAE2B" w14:textId="77777777" w:rsidR="0028181B" w:rsidRDefault="00E316D8">
      <w:pPr>
        <w:spacing w:line="600" w:lineRule="auto"/>
        <w:ind w:firstLine="720"/>
        <w:jc w:val="both"/>
        <w:rPr>
          <w:rFonts w:eastAsia="Times New Roman"/>
          <w:szCs w:val="24"/>
        </w:rPr>
      </w:pPr>
      <w:r>
        <w:rPr>
          <w:rFonts w:eastAsia="Times New Roman"/>
          <w:b/>
          <w:szCs w:val="24"/>
        </w:rPr>
        <w:t>ΧΑΡΑΛΑΜΠΟΣ ΑΘΑΝΑΣΙΟΥ:</w:t>
      </w:r>
      <w:r>
        <w:rPr>
          <w:rFonts w:eastAsia="Times New Roman"/>
          <w:szCs w:val="24"/>
        </w:rPr>
        <w:t xml:space="preserve"> Ακούστε, κύριε Πάλλη. Ξέρετε πολύ καλά ότι το 2010 εγώ ως Πρόεδρος της Ένωσης Δικαστών και Ε</w:t>
      </w:r>
      <w:r>
        <w:rPr>
          <w:rFonts w:eastAsia="Times New Roman"/>
          <w:szCs w:val="24"/>
        </w:rPr>
        <w:t>ισαγγελέων έκανα το μεγάλο συνέδριο εκεί για τη μετανάστευση και τα ανθρώπινα δικαιώματα. Με τον συγχωρεμένο παπά</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Στρατή κάναμε την πρώτη </w:t>
      </w:r>
      <w:r>
        <w:rPr>
          <w:rFonts w:eastAsia="Times New Roman"/>
          <w:szCs w:val="24"/>
        </w:rPr>
        <w:t>μ</w:t>
      </w:r>
      <w:r>
        <w:rPr>
          <w:rFonts w:eastAsia="Times New Roman"/>
          <w:szCs w:val="24"/>
        </w:rPr>
        <w:t xml:space="preserve">η </w:t>
      </w:r>
      <w:r>
        <w:rPr>
          <w:rFonts w:eastAsia="Times New Roman"/>
          <w:szCs w:val="24"/>
        </w:rPr>
        <w:t>κ</w:t>
      </w:r>
      <w:r>
        <w:rPr>
          <w:rFonts w:eastAsia="Times New Roman"/>
          <w:szCs w:val="24"/>
        </w:rPr>
        <w:t xml:space="preserve">υβερνητική </w:t>
      </w:r>
      <w:r>
        <w:rPr>
          <w:rFonts w:eastAsia="Times New Roman"/>
          <w:szCs w:val="24"/>
        </w:rPr>
        <w:t>ο</w:t>
      </w:r>
      <w:r>
        <w:rPr>
          <w:rFonts w:eastAsia="Times New Roman"/>
          <w:szCs w:val="24"/>
        </w:rPr>
        <w:t>ργάνωση, που αργότερα εξελίχθηκε, την «ΑΓΚΑΛΙΑ», για να σώσουμε τον κόσμο. Είναι άλλο το θέμα αυτό κ</w:t>
      </w:r>
      <w:r>
        <w:rPr>
          <w:rFonts w:eastAsia="Times New Roman"/>
          <w:szCs w:val="24"/>
        </w:rPr>
        <w:t>ι άλλο να σώσουμε τα νησιά μας.</w:t>
      </w:r>
    </w:p>
    <w:p w14:paraId="413BAE2C" w14:textId="77777777" w:rsidR="0028181B" w:rsidRDefault="00E316D8">
      <w:pPr>
        <w:spacing w:line="600" w:lineRule="auto"/>
        <w:ind w:firstLine="720"/>
        <w:jc w:val="both"/>
        <w:rPr>
          <w:rFonts w:eastAsia="Times New Roman"/>
          <w:szCs w:val="24"/>
        </w:rPr>
      </w:pPr>
      <w:r>
        <w:rPr>
          <w:rFonts w:eastAsia="Times New Roman"/>
          <w:szCs w:val="24"/>
        </w:rPr>
        <w:t>Κύριε Υπουργέ, στη Λέσβο είπατε ότι θα μείνουν στη Μόρια μόνο τρεις με τρεισήμισι χιλιάδες άτομα. Δεν είπατε, όμως, πού θα πάνε οι υπόλοιποι. Θα μείνουν σε άλλες δομές στη Λέσβο ή θα πάνε σε άλλα μέρη; Θα ήθελα μ</w:t>
      </w:r>
      <w:r>
        <w:rPr>
          <w:rFonts w:eastAsia="Times New Roman"/>
          <w:szCs w:val="24"/>
        </w:rPr>
        <w:t>ί</w:t>
      </w:r>
      <w:r>
        <w:rPr>
          <w:rFonts w:eastAsia="Times New Roman"/>
          <w:szCs w:val="24"/>
        </w:rPr>
        <w:t xml:space="preserve">α απάντησή </w:t>
      </w:r>
      <w:r>
        <w:rPr>
          <w:rFonts w:eastAsia="Times New Roman"/>
          <w:szCs w:val="24"/>
        </w:rPr>
        <w:t xml:space="preserve">σας σήμερα, γιατί </w:t>
      </w:r>
      <w:r>
        <w:rPr>
          <w:rFonts w:eastAsia="Times New Roman"/>
          <w:szCs w:val="24"/>
        </w:rPr>
        <w:lastRenderedPageBreak/>
        <w:t>αυτήν τη στιγμή που μιλάμε -χθες συγκεκριμένα- μερικοί υπηρεσιακοί παράγοντες είχαν επισκεφτεί εγκαταλελειμμένα στρατόπεδα για να δουν τι δυνατότητες υπάρχουν. Δεν ξέρω πόση βάση έχει αυτό. Θα ήθελα τη διαβεβαίωσή σας ότι ο στόχος είναι ν</w:t>
      </w:r>
      <w:r>
        <w:rPr>
          <w:rFonts w:eastAsia="Times New Roman"/>
          <w:szCs w:val="24"/>
        </w:rPr>
        <w:t>α μείνουν μόνο τρεισήμισι χιλιάδες στη Λέσβο. Και αν κάνατε την εκκένωση στην Αχαΐα -και πολύ καλά την κάνατε και δεν έχει σημασία πού πήγαν…</w:t>
      </w:r>
    </w:p>
    <w:p w14:paraId="413BAE2D" w14:textId="77777777" w:rsidR="0028181B" w:rsidRDefault="00E316D8">
      <w:pPr>
        <w:spacing w:line="600" w:lineRule="auto"/>
        <w:ind w:firstLine="720"/>
        <w:jc w:val="both"/>
        <w:rPr>
          <w:rFonts w:eastAsia="Times New Roman"/>
          <w:szCs w:val="24"/>
        </w:rPr>
      </w:pPr>
      <w:r>
        <w:rPr>
          <w:rFonts w:eastAsia="Times New Roman"/>
          <w:b/>
          <w:szCs w:val="24"/>
        </w:rPr>
        <w:t>ΔΗΜΗΤΡΙΟΣ ΒΙΤΣΑΣ (Υπουργός Μεταναστευτικής Πολιτικής):</w:t>
      </w:r>
      <w:r>
        <w:rPr>
          <w:rFonts w:eastAsia="Times New Roman"/>
          <w:szCs w:val="24"/>
        </w:rPr>
        <w:t xml:space="preserve"> Την κάναμε.</w:t>
      </w:r>
    </w:p>
    <w:p w14:paraId="413BAE2E" w14:textId="77777777" w:rsidR="0028181B" w:rsidRDefault="00E316D8">
      <w:pPr>
        <w:spacing w:line="600" w:lineRule="auto"/>
        <w:ind w:firstLine="720"/>
        <w:jc w:val="both"/>
        <w:rPr>
          <w:rFonts w:eastAsia="Times New Roman"/>
          <w:szCs w:val="24"/>
        </w:rPr>
      </w:pPr>
      <w:r>
        <w:rPr>
          <w:rFonts w:eastAsia="Times New Roman"/>
          <w:b/>
          <w:szCs w:val="24"/>
        </w:rPr>
        <w:t>ΧΑΡΑΛΑΜΠΟΣ ΑΘΑΝΑΣΙΟΥ:</w:t>
      </w:r>
      <w:r>
        <w:rPr>
          <w:rFonts w:eastAsia="Times New Roman"/>
          <w:szCs w:val="24"/>
        </w:rPr>
        <w:t xml:space="preserve"> Πολύ καλά κάνατε. Καλώς έ</w:t>
      </w:r>
      <w:r>
        <w:rPr>
          <w:rFonts w:eastAsia="Times New Roman"/>
          <w:szCs w:val="24"/>
        </w:rPr>
        <w:t xml:space="preserve">γινε. Γιατί δεν γίνεται και στη Λέσβο; Ποιο είναι το πρόβλημα; Γιατί πρέπει, δηλαδή, η Λέσβος και η Χίος να έχουν υποστεί όλη αυτήν την κατάσταση. </w:t>
      </w:r>
    </w:p>
    <w:p w14:paraId="413BAE2F" w14:textId="77777777" w:rsidR="0028181B" w:rsidRDefault="00E316D8">
      <w:pPr>
        <w:spacing w:line="600" w:lineRule="auto"/>
        <w:ind w:firstLine="720"/>
        <w:jc w:val="both"/>
        <w:rPr>
          <w:rFonts w:eastAsia="Times New Roman"/>
          <w:szCs w:val="24"/>
        </w:rPr>
      </w:pPr>
      <w:r>
        <w:rPr>
          <w:rFonts w:eastAsia="Times New Roman"/>
          <w:szCs w:val="24"/>
        </w:rPr>
        <w:t xml:space="preserve">Έχουμε πει πάρα πολλές φορές ότι εάν εφαρμόζατε το εθνικό σχέδιο της Νέας Δημοκρατίας για το μεταναστευτικό </w:t>
      </w:r>
      <w:r>
        <w:rPr>
          <w:rFonts w:eastAsia="Times New Roman"/>
          <w:szCs w:val="24"/>
        </w:rPr>
        <w:t xml:space="preserve">-από το οποίο έχετε πάρει πολλές διατάξεις και τις έχετε σήμερα- θα ήταν καλύτερα τα πράγματα. Δεν το κάνατε, όμως, και επικαλείστε </w:t>
      </w:r>
      <w:r>
        <w:rPr>
          <w:rFonts w:eastAsia="Times New Roman"/>
          <w:szCs w:val="24"/>
        </w:rPr>
        <w:lastRenderedPageBreak/>
        <w:t xml:space="preserve">συνέχεια τη δήλωση. </w:t>
      </w:r>
      <w:r>
        <w:rPr>
          <w:rFonts w:eastAsia="Times New Roman"/>
          <w:szCs w:val="24"/>
        </w:rPr>
        <w:t xml:space="preserve">Θα απαντήσω, βέβαια, και σε αυτό, γιατί οι προηγούμενοι ομιλητές αναφέρθηκαν σε αυτήν ως συμφωνία. </w:t>
      </w:r>
    </w:p>
    <w:p w14:paraId="413BAE30" w14:textId="77777777" w:rsidR="0028181B" w:rsidRDefault="00E316D8">
      <w:pPr>
        <w:spacing w:after="0" w:line="600" w:lineRule="auto"/>
        <w:ind w:firstLine="720"/>
        <w:jc w:val="both"/>
        <w:rPr>
          <w:rFonts w:eastAsia="Times New Roman"/>
          <w:szCs w:val="24"/>
        </w:rPr>
      </w:pPr>
      <w:r>
        <w:rPr>
          <w:rFonts w:eastAsia="Times New Roman"/>
          <w:szCs w:val="24"/>
        </w:rPr>
        <w:t>Να σ</w:t>
      </w:r>
      <w:r>
        <w:rPr>
          <w:rFonts w:eastAsia="Times New Roman"/>
          <w:szCs w:val="24"/>
        </w:rPr>
        <w:t xml:space="preserve">ας πω κάτι; Με τη δήλωση αυτή καταστήσαμε την Τουρκία έναν θεσμικό εταίρο και αποδείχθηκε ένας αναξιόπιστος εταίρος. Εφήρμοσε το άρθρο 3 της δήλωσης, κύριε Υπουργέ; Σας είπα και στην </w:t>
      </w:r>
      <w:r>
        <w:rPr>
          <w:rFonts w:eastAsia="Times New Roman"/>
          <w:szCs w:val="24"/>
        </w:rPr>
        <w:t>ε</w:t>
      </w:r>
      <w:r>
        <w:rPr>
          <w:rFonts w:eastAsia="Times New Roman"/>
          <w:szCs w:val="24"/>
        </w:rPr>
        <w:t>πιτροπή ότι είναι προς τιμήν σας -αναφέρομαι στον κ. Βίτσα- που είπατε ό</w:t>
      </w:r>
      <w:r>
        <w:rPr>
          <w:rFonts w:eastAsia="Times New Roman"/>
          <w:szCs w:val="24"/>
        </w:rPr>
        <w:t>τι έπρεπε να εφαρμοστεί και δεν το εφαρμόζει. Τι λέει το άρθρο 3 της δήλωσης; Λέει ότι η Τουρκία είναι υποχρεωμένη να λαμβάνει όλα τα πρόσφορα μέτρα για να ελέγχει τους διακινητές. Το έκανε; Όχι!</w:t>
      </w:r>
    </w:p>
    <w:p w14:paraId="413BAE31" w14:textId="77777777" w:rsidR="0028181B" w:rsidRDefault="00E316D8">
      <w:pPr>
        <w:spacing w:after="0" w:line="600" w:lineRule="auto"/>
        <w:ind w:firstLine="720"/>
        <w:jc w:val="both"/>
        <w:rPr>
          <w:rFonts w:eastAsia="Times New Roman"/>
          <w:szCs w:val="24"/>
        </w:rPr>
      </w:pPr>
      <w:r>
        <w:rPr>
          <w:rFonts w:eastAsia="Times New Roman"/>
          <w:szCs w:val="24"/>
        </w:rPr>
        <w:t xml:space="preserve">Όσον αφορά στο άρθρο 14 του ν.4375 βεβαίως και προβλέπει τη </w:t>
      </w:r>
      <w:r>
        <w:rPr>
          <w:rFonts w:eastAsia="Times New Roman"/>
          <w:szCs w:val="24"/>
        </w:rPr>
        <w:t xml:space="preserve">μεταφορά όταν υπάρχει υπερπληθυσμός στην ενδοχώρα. Το κάνατε; Όχι βέβαια. </w:t>
      </w:r>
    </w:p>
    <w:p w14:paraId="413BAE32" w14:textId="77777777" w:rsidR="0028181B" w:rsidRDefault="00E316D8">
      <w:pPr>
        <w:spacing w:after="0" w:line="600" w:lineRule="auto"/>
        <w:ind w:firstLine="720"/>
        <w:jc w:val="both"/>
        <w:rPr>
          <w:rFonts w:eastAsia="Times New Roman"/>
          <w:szCs w:val="24"/>
        </w:rPr>
      </w:pPr>
      <w:r>
        <w:rPr>
          <w:rFonts w:eastAsia="Times New Roman"/>
          <w:szCs w:val="24"/>
        </w:rPr>
        <w:t xml:space="preserve">Όμως, όσοι είπατε πως εάν έχει τη μορφή σύμβασης θα υπερισχύει του </w:t>
      </w:r>
      <w:r>
        <w:rPr>
          <w:rFonts w:eastAsia="Times New Roman"/>
          <w:szCs w:val="24"/>
        </w:rPr>
        <w:t>εσωτερικού</w:t>
      </w:r>
      <w:r>
        <w:rPr>
          <w:rFonts w:eastAsia="Times New Roman"/>
          <w:szCs w:val="24"/>
        </w:rPr>
        <w:t xml:space="preserve"> δικαίου, κάνετε λάθος. Γιατί εάν έχει τη μορφή σύμβασης -αφήστε, δε, που δεν έχει υπογραφή από κανένα θ</w:t>
      </w:r>
      <w:r>
        <w:rPr>
          <w:rFonts w:eastAsia="Times New Roman"/>
          <w:szCs w:val="24"/>
        </w:rPr>
        <w:t xml:space="preserve">εσμικό </w:t>
      </w:r>
      <w:r>
        <w:rPr>
          <w:rFonts w:eastAsia="Times New Roman"/>
          <w:szCs w:val="24"/>
        </w:rPr>
        <w:t>ό</w:t>
      </w:r>
      <w:r>
        <w:rPr>
          <w:rFonts w:eastAsia="Times New Roman"/>
          <w:szCs w:val="24"/>
        </w:rPr>
        <w:t xml:space="preserve">ργανο- θα έπρεπε να έρθει στο ελληνικό Κοινοβούλιο και σύμφωνα με το άρθρο 28 του Συντάγματος να κυρωθεί, πράγμα το οποίο δεν έγινε. </w:t>
      </w:r>
    </w:p>
    <w:p w14:paraId="413BAE33" w14:textId="77777777" w:rsidR="0028181B" w:rsidRDefault="00E316D8">
      <w:pPr>
        <w:spacing w:after="0" w:line="600" w:lineRule="auto"/>
        <w:ind w:firstLine="720"/>
        <w:jc w:val="both"/>
        <w:rPr>
          <w:rFonts w:eastAsia="Times New Roman"/>
          <w:szCs w:val="24"/>
        </w:rPr>
      </w:pPr>
      <w:r>
        <w:rPr>
          <w:rFonts w:eastAsia="Times New Roman"/>
          <w:szCs w:val="24"/>
        </w:rPr>
        <w:lastRenderedPageBreak/>
        <w:t>Τώρα, γιατί είναι αναξιόπιστος εταίρος η Τουρκία; Από το 2013, που εντάθηκε ο πόλεμος στη Συρία, ενάμισ</w:t>
      </w:r>
      <w:r>
        <w:rPr>
          <w:rFonts w:eastAsia="Times New Roman"/>
          <w:szCs w:val="24"/>
        </w:rPr>
        <w:t>η</w:t>
      </w:r>
      <w:r>
        <w:rPr>
          <w:rFonts w:eastAsia="Times New Roman"/>
          <w:szCs w:val="24"/>
        </w:rPr>
        <w:t xml:space="preserve"> εκατομμύρ</w:t>
      </w:r>
      <w:r>
        <w:rPr>
          <w:rFonts w:eastAsia="Times New Roman"/>
          <w:szCs w:val="24"/>
        </w:rPr>
        <w:t>ιο πρόσφυγες μπήκαν στην Τουρκία. Τότε, η πτέρυγα των ψυχολογικών επιχειρήσεων του Υπουργείου Εξωτερικών της Τουρκίας αποφάσισε ότι είναι ευκαιρία, πρώτον να απορροφήσουν τα χρήματα -περίπου 100 δισεκατομμύρια δολάρια- των Σύρων που εγκατέλειπαν τη χώρα το</w:t>
      </w:r>
      <w:r>
        <w:rPr>
          <w:rFonts w:eastAsia="Times New Roman"/>
          <w:szCs w:val="24"/>
        </w:rPr>
        <w:t xml:space="preserve">υς για να παραμείνουν στη χώρα </w:t>
      </w:r>
      <w:r>
        <w:rPr>
          <w:rFonts w:eastAsia="Times New Roman"/>
          <w:szCs w:val="24"/>
        </w:rPr>
        <w:t>τους, στην Τουρκία.</w:t>
      </w:r>
      <w:r>
        <w:rPr>
          <w:rFonts w:eastAsia="Times New Roman"/>
          <w:szCs w:val="24"/>
        </w:rPr>
        <w:t xml:space="preserve"> Είναι αυτό που ονόμαζαν τότε «τα μεγάλα πορτοφόλια». </w:t>
      </w:r>
    </w:p>
    <w:p w14:paraId="413BAE34" w14:textId="77777777" w:rsidR="0028181B" w:rsidRDefault="00E316D8">
      <w:pPr>
        <w:spacing w:after="0" w:line="600" w:lineRule="auto"/>
        <w:ind w:firstLine="720"/>
        <w:jc w:val="both"/>
        <w:rPr>
          <w:rFonts w:eastAsia="Times New Roman"/>
          <w:szCs w:val="24"/>
        </w:rPr>
      </w:pPr>
      <w:r>
        <w:rPr>
          <w:rFonts w:eastAsia="Times New Roman"/>
          <w:szCs w:val="24"/>
        </w:rPr>
        <w:t xml:space="preserve">Δεύτερον, αποφάσισαν να δημιουργήσουν ένα ανθρώπινο τείχος στα σύνορα με τη Συρία, εγκλωβισμένους σε είκοσι τρία </w:t>
      </w:r>
      <w:r>
        <w:rPr>
          <w:rFonts w:eastAsia="Times New Roman"/>
          <w:szCs w:val="24"/>
          <w:lang w:val="en-US"/>
        </w:rPr>
        <w:t>hot</w:t>
      </w:r>
      <w:r>
        <w:rPr>
          <w:rFonts w:eastAsia="Times New Roman"/>
          <w:szCs w:val="24"/>
        </w:rPr>
        <w:t xml:space="preserve"> </w:t>
      </w:r>
      <w:r>
        <w:rPr>
          <w:rFonts w:eastAsia="Times New Roman"/>
          <w:szCs w:val="24"/>
          <w:lang w:val="en-US"/>
        </w:rPr>
        <w:t>spot</w:t>
      </w:r>
      <w:r>
        <w:rPr>
          <w:rFonts w:eastAsia="Times New Roman"/>
          <w:szCs w:val="24"/>
          <w:lang w:val="en-US"/>
        </w:rPr>
        <w:t>s</w:t>
      </w:r>
      <w:r w:rsidRPr="00D8743F">
        <w:rPr>
          <w:rFonts w:eastAsia="Times New Roman"/>
          <w:szCs w:val="24"/>
        </w:rPr>
        <w:t xml:space="preserve">, </w:t>
      </w:r>
      <w:r>
        <w:rPr>
          <w:rFonts w:eastAsia="Times New Roman"/>
          <w:szCs w:val="24"/>
        </w:rPr>
        <w:t xml:space="preserve">για τα οποία η Ευρωπαϊκή Ένωση έδωσε χρήματα να συντηρηθούν, με τα οποία εκβίαζαν τη διεθνή κοινότητα και την Ευρωπαϊκή Ένωση για οικονομικές -και όχι μόνο- παροχές. </w:t>
      </w:r>
    </w:p>
    <w:p w14:paraId="413BAE35" w14:textId="77777777" w:rsidR="0028181B" w:rsidRDefault="00E316D8">
      <w:pPr>
        <w:spacing w:after="0"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 Βουλευτή)</w:t>
      </w:r>
    </w:p>
    <w:p w14:paraId="413BAE36" w14:textId="77777777" w:rsidR="0028181B" w:rsidRDefault="00E316D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Έτσι, από την άνοιξη του 2015 άρχισε η ανεξέλεγκτη, η παράνομη μετανάστευση προς τα νησιά μας -ένα «όπλο από ανθρώπινες βόμβες», όπως ονομάστηκε- και η στρατοφυλακή της Τουρκίας έπαιξε ύποπτο ρόλο, γιατί δεν ήλεγχε τότε τους διακινητές. </w:t>
      </w:r>
    </w:p>
    <w:p w14:paraId="413BAE37" w14:textId="77777777" w:rsidR="0028181B" w:rsidRDefault="00E316D8">
      <w:pPr>
        <w:spacing w:after="0" w:line="600" w:lineRule="auto"/>
        <w:ind w:firstLine="720"/>
        <w:jc w:val="both"/>
        <w:rPr>
          <w:rFonts w:eastAsia="Times New Roman" w:cs="Times New Roman"/>
          <w:szCs w:val="24"/>
        </w:rPr>
      </w:pPr>
      <w:r>
        <w:rPr>
          <w:rFonts w:eastAsia="Times New Roman" w:cs="Times New Roman"/>
          <w:szCs w:val="24"/>
        </w:rPr>
        <w:t>Από το 2015, λοιπό</w:t>
      </w:r>
      <w:r>
        <w:rPr>
          <w:rFonts w:eastAsia="Times New Roman" w:cs="Times New Roman"/>
          <w:szCs w:val="24"/>
        </w:rPr>
        <w:t xml:space="preserve">ν, τα νησιά μας και ο Έβρος, δέχονται μία μεθοδευμένη παραβίαση όλων των κυριαρχικών μας δικαιωμάτων, κυρίες και κύριοι συνάδελφοι, με συνέπεια να διασπαστεί η κοινωνική μας συνοχή. </w:t>
      </w:r>
    </w:p>
    <w:p w14:paraId="413BAE38" w14:textId="77777777" w:rsidR="0028181B" w:rsidRDefault="00E316D8">
      <w:pPr>
        <w:spacing w:after="0" w:line="600" w:lineRule="auto"/>
        <w:ind w:firstLine="720"/>
        <w:jc w:val="both"/>
        <w:rPr>
          <w:rFonts w:eastAsia="Times New Roman" w:cs="Times New Roman"/>
          <w:szCs w:val="24"/>
        </w:rPr>
      </w:pPr>
      <w:r>
        <w:rPr>
          <w:rFonts w:eastAsia="Times New Roman" w:cs="Times New Roman"/>
          <w:szCs w:val="24"/>
        </w:rPr>
        <w:t>Βλέπουμε κατοίκους στη Λέσβο τώρα να στρέφονται εναντίον μεταναστών και κ</w:t>
      </w:r>
      <w:r>
        <w:rPr>
          <w:rFonts w:eastAsia="Times New Roman" w:cs="Times New Roman"/>
          <w:szCs w:val="24"/>
        </w:rPr>
        <w:t>ατοίκους της Λέσβου εναντίον άλλων κατοίκων της Λέσβου, γιατί έχουν οφέλη αυτοί που έχουν τα μικρομάγαζα εκεί ή ενοικιάζουν κάποια δωμάτια. Βλέπουμε να αλλοιώνεται η πολιτιστική μας ταυτότητα, να πλήττεται ο τουρισμός και εντεύθεν η οικονομία, να απειλούμα</w:t>
      </w:r>
      <w:r>
        <w:rPr>
          <w:rFonts w:eastAsia="Times New Roman" w:cs="Times New Roman"/>
          <w:szCs w:val="24"/>
        </w:rPr>
        <w:t xml:space="preserve">στε ότι θα πνιγούμε από εκατομμύρια παράνομων μεταναστών, όπως μας παραγγέλλει ο κ. Ερντογάν, και να προδιαγράφεται ένα αβέβαιο περιβάλλον για το αύριο της χώρας μας. </w:t>
      </w:r>
    </w:p>
    <w:p w14:paraId="413BAE39" w14:textId="77777777" w:rsidR="0028181B" w:rsidRDefault="00E316D8">
      <w:pPr>
        <w:spacing w:after="0" w:line="600" w:lineRule="auto"/>
        <w:ind w:firstLine="720"/>
        <w:jc w:val="both"/>
        <w:rPr>
          <w:rFonts w:eastAsia="Times New Roman"/>
          <w:bCs/>
          <w:szCs w:val="24"/>
          <w:shd w:val="clear" w:color="auto" w:fill="FFFFFF"/>
        </w:rPr>
      </w:pPr>
      <w:r>
        <w:rPr>
          <w:rFonts w:eastAsia="Times New Roman" w:cs="Times New Roman"/>
          <w:szCs w:val="24"/>
        </w:rPr>
        <w:lastRenderedPageBreak/>
        <w:t>Δεν θα αναφερθώ στις προ</w:t>
      </w:r>
      <w:r>
        <w:rPr>
          <w:rFonts w:eastAsia="Times New Roman" w:cs="Times New Roman"/>
          <w:szCs w:val="24"/>
        </w:rPr>
        <w:t>σ</w:t>
      </w:r>
      <w:r>
        <w:rPr>
          <w:rFonts w:eastAsia="Times New Roman" w:cs="Times New Roman"/>
          <w:szCs w:val="24"/>
        </w:rPr>
        <w:t>κλήσεις που κάνατε στον κ. Φάιμαν και στον κ. Σουλτς και να ποι</w:t>
      </w:r>
      <w:r>
        <w:rPr>
          <w:rFonts w:eastAsia="Times New Roman" w:cs="Times New Roman"/>
          <w:szCs w:val="24"/>
        </w:rPr>
        <w:t xml:space="preserve">ο ήταν το αποτέλεσμα. Όταν ο κ. Φάιμαν κάλεσε τις χώρες στο </w:t>
      </w:r>
      <w:r w:rsidRPr="004B1425">
        <w:rPr>
          <w:rFonts w:eastAsia="Times New Roman"/>
          <w:bCs/>
          <w:szCs w:val="24"/>
          <w:shd w:val="clear" w:color="auto" w:fill="FFFFFF"/>
        </w:rPr>
        <w:t>Βίζεγκραντ</w:t>
      </w:r>
      <w:r>
        <w:rPr>
          <w:rFonts w:eastAsia="Times New Roman"/>
          <w:bCs/>
          <w:szCs w:val="24"/>
          <w:shd w:val="clear" w:color="auto" w:fill="FFFFFF"/>
        </w:rPr>
        <w:t xml:space="preserve"> δεν κάλεσε την Ελλάδα. Και εμείς υπερασπιστήκαμε τότε την Ελλάδα, όχι μόνο την Κυβέρνηση, παρ</w:t>
      </w:r>
      <w:r>
        <w:rPr>
          <w:rFonts w:eastAsia="Times New Roman"/>
          <w:bCs/>
          <w:szCs w:val="24"/>
          <w:shd w:val="clear" w:color="auto" w:fill="FFFFFF"/>
        </w:rPr>
        <w:t xml:space="preserve">’ </w:t>
      </w:r>
      <w:r>
        <w:rPr>
          <w:rFonts w:eastAsia="Times New Roman"/>
          <w:bCs/>
          <w:szCs w:val="24"/>
          <w:shd w:val="clear" w:color="auto" w:fill="FFFFFF"/>
        </w:rPr>
        <w:t xml:space="preserve">ότι τα οφέλη τα είχε μόνο η Κυβέρνηση. Η Νέα Δημοκρατία στήριξε αυτό το ζήτημα. </w:t>
      </w:r>
    </w:p>
    <w:p w14:paraId="413BAE3A" w14:textId="77777777" w:rsidR="0028181B" w:rsidRDefault="00E316D8">
      <w:pPr>
        <w:spacing w:after="0" w:line="600" w:lineRule="auto"/>
        <w:ind w:firstLine="720"/>
        <w:jc w:val="both"/>
        <w:rPr>
          <w:rFonts w:eastAsia="Times New Roman"/>
          <w:bCs/>
          <w:szCs w:val="24"/>
          <w:shd w:val="clear" w:color="auto" w:fill="FFFFFF"/>
        </w:rPr>
      </w:pPr>
      <w:r>
        <w:rPr>
          <w:rFonts w:eastAsia="Times New Roman"/>
          <w:bCs/>
          <w:szCs w:val="24"/>
          <w:shd w:val="clear" w:color="auto" w:fill="FFFFFF"/>
        </w:rPr>
        <w:t>Κύριε Πρό</w:t>
      </w:r>
      <w:r>
        <w:rPr>
          <w:rFonts w:eastAsia="Times New Roman"/>
          <w:bCs/>
          <w:szCs w:val="24"/>
          <w:shd w:val="clear" w:color="auto" w:fill="FFFFFF"/>
        </w:rPr>
        <w:t xml:space="preserve">εδρε, επειδή τελείωσε ο χρόνος ομιλίας μου, θα ήθελα να πω μόνο δύο λόγια για την τροπολογία την οποία καταθέσαμε. </w:t>
      </w:r>
    </w:p>
    <w:p w14:paraId="413BAE3B" w14:textId="77777777" w:rsidR="0028181B" w:rsidRDefault="00E316D8">
      <w:pPr>
        <w:spacing w:after="0" w:line="600" w:lineRule="auto"/>
        <w:ind w:firstLine="720"/>
        <w:jc w:val="both"/>
        <w:rPr>
          <w:rFonts w:eastAsia="Times New Roman"/>
          <w:bCs/>
          <w:szCs w:val="24"/>
          <w:shd w:val="clear" w:color="auto" w:fill="FFFFFF"/>
        </w:rPr>
      </w:pPr>
      <w:r>
        <w:rPr>
          <w:rFonts w:eastAsia="Times New Roman"/>
          <w:bCs/>
          <w:szCs w:val="24"/>
          <w:shd w:val="clear" w:color="auto" w:fill="FFFFFF"/>
        </w:rPr>
        <w:t>Κυρίες και κύριοι συνάδελφοι, καταθέσαμε μία τροπολογία για το ΦΠΑ των νησιών, οι μειωμένοι συντελεστές του οποίου καταργήθηκαν. Δεν λέμε να</w:t>
      </w:r>
      <w:r>
        <w:rPr>
          <w:rFonts w:eastAsia="Times New Roman"/>
          <w:bCs/>
          <w:szCs w:val="24"/>
          <w:shd w:val="clear" w:color="auto" w:fill="FFFFFF"/>
        </w:rPr>
        <w:t xml:space="preserve"> καταργηθεί η διάταξη του νόμου, γιατί δεν μπορεί να γίνει αυτό. Ζητάμε, όμως, την αναστολή, πράγμα που με τις ίδιες διατάξεις και το ίδιο σκεπτικό το είχαμε κάνει σε άλλη μας τροπολογία. </w:t>
      </w:r>
    </w:p>
    <w:p w14:paraId="413BAE3C" w14:textId="77777777" w:rsidR="0028181B" w:rsidRDefault="00E316D8">
      <w:pPr>
        <w:spacing w:after="0" w:line="600" w:lineRule="auto"/>
        <w:ind w:firstLine="720"/>
        <w:jc w:val="both"/>
        <w:rPr>
          <w:rFonts w:eastAsia="Times New Roman"/>
          <w:bCs/>
          <w:szCs w:val="24"/>
          <w:shd w:val="clear" w:color="auto" w:fill="FFFFFF"/>
        </w:rPr>
      </w:pPr>
      <w:r>
        <w:rPr>
          <w:rFonts w:eastAsia="Times New Roman"/>
          <w:bCs/>
          <w:szCs w:val="24"/>
          <w:shd w:val="clear" w:color="auto" w:fill="FFFFFF"/>
        </w:rPr>
        <w:t>Βεβαίως, έφερε και ο ΣΥΡΙΖΑ τροπολογία, η οποία λέει ότι αναστέλλον</w:t>
      </w:r>
      <w:r>
        <w:rPr>
          <w:rFonts w:eastAsia="Times New Roman"/>
          <w:bCs/>
          <w:szCs w:val="24"/>
          <w:shd w:val="clear" w:color="auto" w:fill="FFFFFF"/>
        </w:rPr>
        <w:t xml:space="preserve">ται οι μειωμένοι συντελεστές μέχρι 30 Ιουνίου. Τι πειράζει τώρα να το επεκτείνουμε αυτό για ένα </w:t>
      </w:r>
      <w:r>
        <w:rPr>
          <w:rFonts w:eastAsia="Times New Roman"/>
          <w:bCs/>
          <w:szCs w:val="24"/>
          <w:shd w:val="clear" w:color="auto" w:fill="FFFFFF"/>
        </w:rPr>
        <w:lastRenderedPageBreak/>
        <w:t>έτος, ενόψει και της προσφυγικής κρίσης; Είναι το ίδιο σκεπτικό. Όταν ψηφίστηκε η διάταξη για την αναστολή μέχρι 30 Ιουνίου, έπρεπε να ισχύσει για ακόμη ένα έτο</w:t>
      </w:r>
      <w:r>
        <w:rPr>
          <w:rFonts w:eastAsia="Times New Roman"/>
          <w:bCs/>
          <w:szCs w:val="24"/>
          <w:shd w:val="clear" w:color="auto" w:fill="FFFFFF"/>
        </w:rPr>
        <w:t xml:space="preserve">ς λόγω της προσφυγικής κρίσης. </w:t>
      </w:r>
    </w:p>
    <w:p w14:paraId="413BAE3D" w14:textId="77777777" w:rsidR="0028181B" w:rsidRDefault="00E316D8">
      <w:pPr>
        <w:spacing w:after="0" w:line="600" w:lineRule="auto"/>
        <w:ind w:firstLine="720"/>
        <w:jc w:val="both"/>
        <w:rPr>
          <w:rFonts w:eastAsia="Times New Roman"/>
          <w:bCs/>
          <w:szCs w:val="24"/>
          <w:shd w:val="clear" w:color="auto" w:fill="FFFFFF"/>
        </w:rPr>
      </w:pPr>
      <w:r>
        <w:rPr>
          <w:rFonts w:eastAsia="Times New Roman"/>
          <w:bCs/>
          <w:szCs w:val="24"/>
          <w:shd w:val="clear" w:color="auto" w:fill="FFFFFF"/>
        </w:rPr>
        <w:t>Κύριε Υπουργέ, φέρετε την τροπολογία και ας αποφασίσουν οι Βουλευτές.</w:t>
      </w:r>
    </w:p>
    <w:p w14:paraId="413BAE3E" w14:textId="77777777" w:rsidR="0028181B" w:rsidRDefault="00E316D8">
      <w:pPr>
        <w:spacing w:after="0" w:line="600" w:lineRule="auto"/>
        <w:ind w:firstLine="720"/>
        <w:jc w:val="both"/>
        <w:rPr>
          <w:rFonts w:eastAsia="Times New Roman" w:cs="Times New Roman"/>
        </w:rPr>
      </w:pPr>
      <w:r>
        <w:rPr>
          <w:rFonts w:eastAsia="Times New Roman"/>
          <w:b/>
          <w:szCs w:val="24"/>
        </w:rPr>
        <w:t xml:space="preserve">ΠΡΟΕΔΡΕΥΩΝ (Νικήτας Κακλαμάνης): </w:t>
      </w:r>
      <w:r>
        <w:rPr>
          <w:rFonts w:eastAsia="Times New Roman" w:cs="Times New Roman"/>
        </w:rPr>
        <w:t xml:space="preserve">Θα απαντήσει ο κύριος Υπουργός. Έχει ζητήσει τον λόγο. </w:t>
      </w:r>
    </w:p>
    <w:p w14:paraId="413BAE3F" w14:textId="77777777" w:rsidR="0028181B" w:rsidRDefault="00E316D8">
      <w:pPr>
        <w:spacing w:after="0" w:line="600" w:lineRule="auto"/>
        <w:ind w:firstLine="720"/>
        <w:jc w:val="both"/>
        <w:rPr>
          <w:rFonts w:eastAsia="Times New Roman" w:cs="Times New Roman"/>
        </w:rPr>
      </w:pPr>
      <w:r w:rsidRPr="0064043F">
        <w:rPr>
          <w:rFonts w:eastAsia="Times New Roman" w:cs="Times New Roman"/>
          <w:b/>
        </w:rPr>
        <w:t>ΧΑΡΑΛΑΜΠΟΣ ΑΘΑΝΑΣΙΟΥ:</w:t>
      </w:r>
      <w:r>
        <w:rPr>
          <w:rFonts w:eastAsia="Times New Roman" w:cs="Times New Roman"/>
        </w:rPr>
        <w:t xml:space="preserve"> Κύριε Υπουργέ, ο καθένας θα πρέπει να αναλά</w:t>
      </w:r>
      <w:r>
        <w:rPr>
          <w:rFonts w:eastAsia="Times New Roman" w:cs="Times New Roman"/>
        </w:rPr>
        <w:t xml:space="preserve">βει τις ευθύνες του, γιατί είναι μία ελάχιστη προσφορά στα μαστιζόμενα από την οικονομική κρίση νησιά μας, η οποία επιτείνεται λόγω της μεταναστευτικής πολιτικής. </w:t>
      </w:r>
    </w:p>
    <w:p w14:paraId="413BAE40" w14:textId="77777777" w:rsidR="0028181B" w:rsidRDefault="00E316D8">
      <w:pPr>
        <w:spacing w:after="0" w:line="600" w:lineRule="auto"/>
        <w:ind w:firstLine="720"/>
        <w:jc w:val="both"/>
        <w:rPr>
          <w:rFonts w:eastAsia="Times New Roman" w:cs="Times New Roman"/>
        </w:rPr>
      </w:pPr>
      <w:r>
        <w:rPr>
          <w:rFonts w:eastAsia="Times New Roman" w:cs="Times New Roman"/>
        </w:rPr>
        <w:t xml:space="preserve">Ευχαριστώ πολύ. </w:t>
      </w:r>
    </w:p>
    <w:p w14:paraId="413BAE41" w14:textId="77777777" w:rsidR="0028181B" w:rsidRDefault="00E316D8">
      <w:pPr>
        <w:spacing w:after="0" w:line="600" w:lineRule="auto"/>
        <w:ind w:firstLine="720"/>
        <w:jc w:val="center"/>
        <w:rPr>
          <w:rFonts w:eastAsia="Times New Roman" w:cs="Times New Roman"/>
        </w:rPr>
      </w:pPr>
      <w:r>
        <w:rPr>
          <w:rFonts w:eastAsia="Times New Roman" w:cs="Times New Roman"/>
        </w:rPr>
        <w:t>(Χειροκροτήματα από την πτέρυγα της Νέας Δημοκρατίας)</w:t>
      </w:r>
    </w:p>
    <w:p w14:paraId="413BAE42" w14:textId="77777777" w:rsidR="0028181B" w:rsidRDefault="00E316D8">
      <w:pPr>
        <w:spacing w:after="0" w:line="600" w:lineRule="auto"/>
        <w:ind w:firstLine="720"/>
        <w:jc w:val="both"/>
        <w:rPr>
          <w:rFonts w:eastAsia="Times New Roman" w:cs="Times New Roman"/>
        </w:rPr>
      </w:pPr>
      <w:r>
        <w:rPr>
          <w:rFonts w:eastAsia="Times New Roman"/>
          <w:b/>
          <w:szCs w:val="24"/>
        </w:rPr>
        <w:lastRenderedPageBreak/>
        <w:t>ΠΡΟΕΔΡΕΥΩΝ (Νικήτας Κ</w:t>
      </w:r>
      <w:r>
        <w:rPr>
          <w:rFonts w:eastAsia="Times New Roman"/>
          <w:b/>
          <w:szCs w:val="24"/>
        </w:rPr>
        <w:t xml:space="preserve">ακλαμάνης): </w:t>
      </w:r>
      <w:r>
        <w:rPr>
          <w:rFonts w:eastAsia="Times New Roman" w:cs="Times New Roman"/>
        </w:rPr>
        <w:t>Ο κύριος Υπουργός ούτως ή άλλως -πριν θέσει θέμα τροπολογίας ο κ. Αθανασίου- μου είχε ζητήσει τον λόγο για τρία, τέσσερα λεπτά</w:t>
      </w:r>
      <w:r w:rsidRPr="0064043F">
        <w:rPr>
          <w:rFonts w:eastAsia="Times New Roman" w:cs="Times New Roman"/>
        </w:rPr>
        <w:t xml:space="preserve"> </w:t>
      </w:r>
      <w:r>
        <w:rPr>
          <w:rFonts w:eastAsia="Times New Roman" w:cs="Times New Roman"/>
        </w:rPr>
        <w:t xml:space="preserve">για να τοποθετηθεί επί των τροπολογιών, προκειμένου να φτιαχτεί και το σπλάχνο και να είναι έτοιμο για την ψηφοφορία από τις Υπηρεσίες της Βουλής. </w:t>
      </w:r>
    </w:p>
    <w:p w14:paraId="413BAE43" w14:textId="77777777" w:rsidR="0028181B" w:rsidRDefault="00E316D8">
      <w:pPr>
        <w:spacing w:after="0" w:line="600" w:lineRule="auto"/>
        <w:ind w:firstLine="720"/>
        <w:jc w:val="both"/>
        <w:rPr>
          <w:rFonts w:eastAsia="Times New Roman"/>
          <w:szCs w:val="24"/>
        </w:rPr>
      </w:pPr>
      <w:r>
        <w:rPr>
          <w:rFonts w:eastAsia="Times New Roman" w:cs="Times New Roman"/>
        </w:rPr>
        <w:t>Κύριε Υπουργέ, έχετε τον λόγο για πέντε λεπτά. Νομίζω ότι είναι αρκετά.</w:t>
      </w:r>
    </w:p>
    <w:p w14:paraId="413BAE44" w14:textId="77777777" w:rsidR="0028181B" w:rsidRDefault="00E316D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BB3CA3">
        <w:rPr>
          <w:rFonts w:eastAsia="Times New Roman"/>
          <w:b/>
          <w:szCs w:val="24"/>
        </w:rPr>
        <w:t>ΔΗΜΗΤΡΙΟΣ ΒΙΤΣΑΣ (Υπουργός Μεταναστε</w:t>
      </w:r>
      <w:r w:rsidRPr="00BB3CA3">
        <w:rPr>
          <w:rFonts w:eastAsia="Times New Roman"/>
          <w:b/>
          <w:szCs w:val="24"/>
        </w:rPr>
        <w:t xml:space="preserve">υτικής Πολιτικής): </w:t>
      </w:r>
      <w:r>
        <w:rPr>
          <w:rFonts w:eastAsia="Times New Roman"/>
          <w:szCs w:val="24"/>
        </w:rPr>
        <w:t xml:space="preserve">Είναι υπεραρκετά. </w:t>
      </w:r>
    </w:p>
    <w:p w14:paraId="413BAE45" w14:textId="77777777" w:rsidR="0028181B" w:rsidRDefault="00E316D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θα ήθελα να σας πω το εξής για την αποκατάσταση της αλήθειας. Τις τελευταίες πέντε μέρες από τη Λέσβο έχουν φύγει τετρακόσιοι τριάντα τέσσερις εκτός των επιστροφών. Άρα το μηδέν που λέτε δεν ισχύει. Τουλάχι</w:t>
      </w:r>
      <w:r>
        <w:rPr>
          <w:rFonts w:eastAsia="Times New Roman"/>
          <w:szCs w:val="24"/>
        </w:rPr>
        <w:t xml:space="preserve">στον αυτό διορθώστε το. </w:t>
      </w:r>
    </w:p>
    <w:p w14:paraId="413BAE46" w14:textId="77777777" w:rsidR="0028181B" w:rsidRDefault="00E316D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Συγχρόνως, να θυμίσω ότι οι θέσεις των ασυνόδευτων ανηλίκων που παραλάβαμε στην αρχή του 2015, ήταν τριακόσιες. Οι θέσεις που υπάρχουν σήμερα είναι χίλιες εκατόν δεκαοκτώ και ήδη το </w:t>
      </w:r>
      <w:r>
        <w:rPr>
          <w:rFonts w:eastAsia="Times New Roman"/>
          <w:szCs w:val="24"/>
          <w:lang w:val="en-US"/>
        </w:rPr>
        <w:t>AMIF</w:t>
      </w:r>
      <w:r>
        <w:rPr>
          <w:rFonts w:eastAsia="Times New Roman"/>
          <w:szCs w:val="24"/>
        </w:rPr>
        <w:t xml:space="preserve"> έχει προκηρύξει άλλες δύο χιλιάδες θέσεις. Α</w:t>
      </w:r>
      <w:r>
        <w:rPr>
          <w:rFonts w:eastAsia="Times New Roman"/>
          <w:szCs w:val="24"/>
        </w:rPr>
        <w:t>υτή είναι η δουλειά που κάνουμε, η χρηματοδότηση άλλων δύο χιλιάδων θέσεων.</w:t>
      </w:r>
    </w:p>
    <w:p w14:paraId="413BAE47" w14:textId="77777777" w:rsidR="0028181B" w:rsidRDefault="00E316D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Δεύτερον, θεωρώ ότι πρέπει να συζητάμε για όμοια πράγματα. Δηλαδή το 100% από την τακτική χρηματοδότηση είναι μικρότερο του 30% που έχουμε σήμερα με μέσο ευρωπαϊκό όρο 10% σε σχέση</w:t>
      </w:r>
      <w:r>
        <w:rPr>
          <w:rFonts w:eastAsia="Times New Roman"/>
          <w:szCs w:val="24"/>
        </w:rPr>
        <w:t xml:space="preserve"> με τις χρηματοδοτήσεις και τη χρησιμοποίηση βέβαια του 100% από τη μεριά της έκτακτης χρηματοδότησης, η οποία κατά τούτο είναι διαφορετική. Είναι πιο γρήγορη η διαδικασία ελέγχου από τη μεριά της Κομισιόν. </w:t>
      </w:r>
    </w:p>
    <w:p w14:paraId="413BAE48" w14:textId="77777777" w:rsidR="0028181B" w:rsidRDefault="00E316D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Έ</w:t>
      </w:r>
      <w:r>
        <w:rPr>
          <w:rFonts w:eastAsia="Times New Roman"/>
          <w:szCs w:val="24"/>
        </w:rPr>
        <w:t>να τελευταίο, κύριε Αθανασίου: Την κοινή δήλωση</w:t>
      </w:r>
      <w:r>
        <w:rPr>
          <w:rFonts w:eastAsia="Times New Roman"/>
          <w:szCs w:val="24"/>
        </w:rPr>
        <w:t xml:space="preserve"> την υπέγραψε η Ευρωπαϊκή Ένωση με την Τουρκία. Δεν την υπέγραψε η Ελλάδα με την Τουρκία. Δεν έχουμε διαφωνία σε αυτό.</w:t>
      </w:r>
    </w:p>
    <w:p w14:paraId="413BAE49" w14:textId="77777777" w:rsidR="0028181B" w:rsidRDefault="00E316D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E93877">
        <w:rPr>
          <w:rFonts w:eastAsia="Times New Roman"/>
          <w:b/>
          <w:szCs w:val="24"/>
        </w:rPr>
        <w:t>ΧΑΡΑΛΑΜΠΟΣ ΑΘΑΝΑΣΙΟΥ:</w:t>
      </w:r>
      <w:r>
        <w:rPr>
          <w:rFonts w:eastAsia="Times New Roman"/>
          <w:szCs w:val="24"/>
        </w:rPr>
        <w:t xml:space="preserve"> Δεν υπάρχει υπογραφή. Κανένα θεσμικό </w:t>
      </w:r>
      <w:r>
        <w:rPr>
          <w:rFonts w:eastAsia="Times New Roman"/>
          <w:szCs w:val="24"/>
        </w:rPr>
        <w:t>ό</w:t>
      </w:r>
      <w:r>
        <w:rPr>
          <w:rFonts w:eastAsia="Times New Roman"/>
          <w:szCs w:val="24"/>
        </w:rPr>
        <w:t>ργανο δεν την έχει υπογράψει.</w:t>
      </w:r>
    </w:p>
    <w:p w14:paraId="413BAE4A" w14:textId="77777777" w:rsidR="0028181B" w:rsidRDefault="00E316D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ΔΗΜΗΤΡΙΟΣ ΒΙΤΣΑΣ (Υπουργός Μεταναστευτικής Πολι</w:t>
      </w:r>
      <w:r>
        <w:rPr>
          <w:rFonts w:eastAsia="Times New Roman"/>
          <w:b/>
          <w:szCs w:val="24"/>
        </w:rPr>
        <w:t xml:space="preserve">τικής): </w:t>
      </w:r>
      <w:r>
        <w:rPr>
          <w:rFonts w:eastAsia="Times New Roman"/>
          <w:szCs w:val="24"/>
        </w:rPr>
        <w:t>Λέω για την κοινή δήλωση…</w:t>
      </w:r>
    </w:p>
    <w:p w14:paraId="413BAE4B" w14:textId="77777777" w:rsidR="0028181B" w:rsidRDefault="00E316D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E93877">
        <w:rPr>
          <w:rFonts w:eastAsia="Times New Roman"/>
          <w:b/>
          <w:szCs w:val="24"/>
        </w:rPr>
        <w:lastRenderedPageBreak/>
        <w:t>ΠΡΟΕΔΡΕΥΩΝ (Νικήτας Κακλαμάνης):</w:t>
      </w:r>
      <w:r>
        <w:rPr>
          <w:rFonts w:eastAsia="Times New Roman"/>
          <w:szCs w:val="24"/>
        </w:rPr>
        <w:t xml:space="preserve"> Εγώ σας έδωσα τον λόγο για τις τροπολογίες, κύριε Υπουργέ. Μην φεύγουμε από τη διαδικασία. </w:t>
      </w:r>
    </w:p>
    <w:p w14:paraId="413BAE4C" w14:textId="77777777" w:rsidR="0028181B" w:rsidRDefault="00E316D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 xml:space="preserve">ΔΗΜΗΤΡΙΟΣ ΒΙΤΣΑΣ (Υπουργός Μεταναστευτικής Πολιτικής): </w:t>
      </w:r>
      <w:r>
        <w:rPr>
          <w:rFonts w:eastAsia="Times New Roman"/>
          <w:szCs w:val="24"/>
        </w:rPr>
        <w:t>Αν ζητήσω τον λόγο σε οποιαδήποτε στιγμή τ</w:t>
      </w:r>
      <w:r>
        <w:rPr>
          <w:rFonts w:eastAsia="Times New Roman"/>
          <w:szCs w:val="24"/>
        </w:rPr>
        <w:t xml:space="preserve">ης διαδικασίας, ξέρω ότι θα μου τον δώσετε, κύριε Πρόεδρε… </w:t>
      </w:r>
    </w:p>
    <w:p w14:paraId="413BAE4D" w14:textId="77777777" w:rsidR="0028181B" w:rsidRDefault="00E316D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Ναι, ωραία. Πάμε τώρα να συνεχίσουμε. </w:t>
      </w:r>
    </w:p>
    <w:p w14:paraId="413BAE4E" w14:textId="77777777" w:rsidR="0028181B" w:rsidRDefault="00E316D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 xml:space="preserve">ΔΗΜΗΤΡΙΟΣ ΒΙΤΣΑΣ (Υπουργός Μεταναστευτικής Πολιτικής): </w:t>
      </w:r>
      <w:r>
        <w:rPr>
          <w:rFonts w:eastAsia="Times New Roman"/>
          <w:szCs w:val="24"/>
        </w:rPr>
        <w:t xml:space="preserve">Έρχομαι τώρα στις τροπολογίες. </w:t>
      </w:r>
    </w:p>
    <w:p w14:paraId="413BAE4F" w14:textId="77777777" w:rsidR="0028181B" w:rsidRDefault="00E316D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Η τροπολογία με γενικό αριθμό 1577 και η τροπολογία με γενικό αριθμό 1579, που ανέγνωσαν οι δύο Υπουργοί, γίνονται δεκτές. </w:t>
      </w:r>
    </w:p>
    <w:p w14:paraId="413BAE50" w14:textId="77777777" w:rsidR="0028181B" w:rsidRDefault="00E316D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Σχετικά με την τροπολογία που κατέθεσε ο κ. Μιχελής, συνεννοήθηκα με το Υπουργείο Παιδείας και θέλει να προχωρήσει αυτή η τροπολογία</w:t>
      </w:r>
      <w:r>
        <w:rPr>
          <w:rFonts w:eastAsia="Times New Roman"/>
          <w:szCs w:val="24"/>
        </w:rPr>
        <w:t xml:space="preserve">, η οποία αφορά τις </w:t>
      </w:r>
      <w:r>
        <w:rPr>
          <w:rFonts w:eastAsia="Times New Roman"/>
          <w:szCs w:val="24"/>
        </w:rPr>
        <w:lastRenderedPageBreak/>
        <w:t xml:space="preserve">απολυτήριες εξετάσεις των </w:t>
      </w:r>
      <w:r>
        <w:rPr>
          <w:rFonts w:eastAsia="Times New Roman"/>
          <w:szCs w:val="24"/>
        </w:rPr>
        <w:t>γ</w:t>
      </w:r>
      <w:r>
        <w:rPr>
          <w:rFonts w:eastAsia="Times New Roman"/>
          <w:szCs w:val="24"/>
        </w:rPr>
        <w:t xml:space="preserve">ενικών </w:t>
      </w:r>
      <w:r>
        <w:rPr>
          <w:rFonts w:eastAsia="Times New Roman"/>
          <w:szCs w:val="24"/>
        </w:rPr>
        <w:t>λ</w:t>
      </w:r>
      <w:r>
        <w:rPr>
          <w:rFonts w:eastAsia="Times New Roman"/>
          <w:szCs w:val="24"/>
        </w:rPr>
        <w:t xml:space="preserve">υκείων, σε σχέση με αυτό που θα γίνει στις επόμενες μέρες. </w:t>
      </w:r>
    </w:p>
    <w:p w14:paraId="413BAE51" w14:textId="77777777" w:rsidR="0028181B" w:rsidRDefault="00E316D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Τώρα, για τις δύο τροπολογίες που έχουν κατατεθεί από τον κ. Καρρά και από τρεις Βουλευτές της Νέας Δημοκρατίας, εγώ θέλω να πω το εξής: Όσον</w:t>
      </w:r>
      <w:r>
        <w:rPr>
          <w:rFonts w:eastAsia="Times New Roman"/>
          <w:szCs w:val="24"/>
        </w:rPr>
        <w:t xml:space="preserve"> αφορά την τροπολογία που κατέθεσε ο κ. Καρράς, είναι ένας τρόπος που βλέπει η τροπολογία την όλη διαδικασία του ασύλου. Ως τέτοιον τρόπο τη θεωρώ, εκ πρώτον, μ</w:t>
      </w:r>
      <w:r>
        <w:rPr>
          <w:rFonts w:eastAsia="Times New Roman"/>
          <w:szCs w:val="24"/>
        </w:rPr>
        <w:t>ί</w:t>
      </w:r>
      <w:r>
        <w:rPr>
          <w:rFonts w:eastAsia="Times New Roman"/>
          <w:szCs w:val="24"/>
        </w:rPr>
        <w:t>α σοβαρή τροπολογία. Απλά δεν μπορώ να τη δεχτώ με την έννοια ότι και επί Νέας Δημοκρατίας, όπω</w:t>
      </w:r>
      <w:r>
        <w:rPr>
          <w:rFonts w:eastAsia="Times New Roman"/>
          <w:szCs w:val="24"/>
        </w:rPr>
        <w:t>ς είπε ο κ. Δένδιας, η διοικητική διαδικασία γίνεται σε δύο. Η Νέα Δημοκρατία το είχε θεσπίσει 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Ο ΣΥΡΙΖΑ ήρθε και πρόσθεσε τους δικαστές σε αυτήν τη διαδικασία. Να μην ξεχνιόμαστε.</w:t>
      </w:r>
    </w:p>
    <w:p w14:paraId="413BAE52" w14:textId="77777777" w:rsidR="0028181B" w:rsidRDefault="00E316D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4D68AE">
        <w:rPr>
          <w:rFonts w:eastAsia="Times New Roman"/>
          <w:b/>
          <w:szCs w:val="24"/>
        </w:rPr>
        <w:t>ΜΙΛΤΙΑΔΗΣ ΒΑΡΒΙΤΣ</w:t>
      </w:r>
      <w:r>
        <w:rPr>
          <w:rFonts w:eastAsia="Times New Roman"/>
          <w:b/>
          <w:szCs w:val="24"/>
        </w:rPr>
        <w:t>Ι</w:t>
      </w:r>
      <w:r w:rsidRPr="004D68AE">
        <w:rPr>
          <w:rFonts w:eastAsia="Times New Roman"/>
          <w:b/>
          <w:szCs w:val="24"/>
        </w:rPr>
        <w:t>ΩΤΗΣ:</w:t>
      </w:r>
      <w:r>
        <w:rPr>
          <w:rFonts w:eastAsia="Times New Roman"/>
          <w:szCs w:val="24"/>
        </w:rPr>
        <w:t xml:space="preserve"> Και την Ύπατη Αρμοστεία.</w:t>
      </w:r>
    </w:p>
    <w:p w14:paraId="413BAE53" w14:textId="77777777" w:rsidR="0028181B" w:rsidRDefault="00E316D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ΔΗΜΗΤΡΙΟΣ ΒΙΤΣΑ</w:t>
      </w:r>
      <w:r>
        <w:rPr>
          <w:rFonts w:eastAsia="Times New Roman"/>
          <w:b/>
          <w:szCs w:val="24"/>
        </w:rPr>
        <w:t xml:space="preserve">Σ (Υπουργός Μεταναστευτικής Πολιτικής): </w:t>
      </w:r>
      <w:r>
        <w:rPr>
          <w:rFonts w:eastAsia="Times New Roman"/>
          <w:szCs w:val="24"/>
        </w:rPr>
        <w:t xml:space="preserve">Ναι. </w:t>
      </w:r>
    </w:p>
    <w:p w14:paraId="413BAE54" w14:textId="77777777" w:rsidR="0028181B" w:rsidRDefault="00E316D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Λέω, λοιπόν, ότι είναι μια διαδικασία διαφορετική. Αυτήν τη στιγμή δεν μπορώ να τη δεχτώ. Θα πρέπει, όμως, να πω είμαι έτοιμος να εξετάσω αυτήν την τροπολογία σε μια άλλη φάση. Και θα υπάρξει μ</w:t>
      </w:r>
      <w:r>
        <w:rPr>
          <w:rFonts w:eastAsia="Times New Roman"/>
          <w:szCs w:val="24"/>
        </w:rPr>
        <w:t>ί</w:t>
      </w:r>
      <w:r>
        <w:rPr>
          <w:rFonts w:eastAsia="Times New Roman"/>
          <w:szCs w:val="24"/>
        </w:rPr>
        <w:t>α άλλη φάση. Δεν</w:t>
      </w:r>
      <w:r>
        <w:rPr>
          <w:rFonts w:eastAsia="Times New Roman"/>
          <w:szCs w:val="24"/>
        </w:rPr>
        <w:t xml:space="preserve"> υπάρχει κανένα θέμα. Άλλωστε, ο διαχωρισμός σε διοικητικό από τη μ</w:t>
      </w:r>
      <w:r>
        <w:rPr>
          <w:rFonts w:eastAsia="Times New Roman"/>
          <w:szCs w:val="24"/>
        </w:rPr>
        <w:t>ί</w:t>
      </w:r>
      <w:r>
        <w:rPr>
          <w:rFonts w:eastAsia="Times New Roman"/>
          <w:szCs w:val="24"/>
        </w:rPr>
        <w:t>α μεριά και δικαστικό από τη άλλη μεριά, δεν περιορίζει. Μπορεί να γίνει και το ένα και το άλλο. Δεν είναι, δηλαδή, παράνομο.</w:t>
      </w:r>
    </w:p>
    <w:p w14:paraId="413BAE55" w14:textId="77777777" w:rsidR="0028181B" w:rsidRDefault="00E316D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Το δεύτερο θέμα τώρα είναι ότι έρχεται μ</w:t>
      </w:r>
      <w:r>
        <w:rPr>
          <w:rFonts w:eastAsia="Times New Roman"/>
          <w:szCs w:val="24"/>
        </w:rPr>
        <w:t>ί</w:t>
      </w:r>
      <w:r>
        <w:rPr>
          <w:rFonts w:eastAsia="Times New Roman"/>
          <w:szCs w:val="24"/>
        </w:rPr>
        <w:t>α διαδικασία, μ</w:t>
      </w:r>
      <w:r>
        <w:rPr>
          <w:rFonts w:eastAsia="Times New Roman"/>
          <w:szCs w:val="24"/>
        </w:rPr>
        <w:t>ί</w:t>
      </w:r>
      <w:r>
        <w:rPr>
          <w:rFonts w:eastAsia="Times New Roman"/>
          <w:szCs w:val="24"/>
        </w:rPr>
        <w:t>α τρο</w:t>
      </w:r>
      <w:r>
        <w:rPr>
          <w:rFonts w:eastAsia="Times New Roman"/>
          <w:szCs w:val="24"/>
        </w:rPr>
        <w:t>πολογία, η οποία έχει ένα δημοσιονομικό ενδιαφέρον. Μπορεί να έρθει. Και καλώς ήρθε. Δεν υπάρχει κανένα τέτοιο ζήτημα. Όμως, κατά τη γνώμη μου, σε αυτό που δεν πρέπει να πέσουμε, είναι να βάλουμε από τη μια μεριά ως αιτιολογική βάση του ΦΠΑ το μεταναστευτι</w:t>
      </w:r>
      <w:r>
        <w:rPr>
          <w:rFonts w:eastAsia="Times New Roman"/>
          <w:szCs w:val="24"/>
        </w:rPr>
        <w:t>κό. Νομίζω ότι δεν μπορούμε να το κάνουμε.</w:t>
      </w:r>
    </w:p>
    <w:p w14:paraId="413BAE56" w14:textId="77777777" w:rsidR="0028181B" w:rsidRDefault="00E316D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ΜΙΛΤΙΑΔΗΣ ΒΑΡΒΙΤΣΙΩΤΗΣ:</w:t>
      </w:r>
      <w:r>
        <w:rPr>
          <w:rFonts w:eastAsia="Times New Roman"/>
          <w:szCs w:val="24"/>
        </w:rPr>
        <w:t xml:space="preserve"> Ο κ. Τσίπρας το έκανε στην προηγούμενη παράταση. </w:t>
      </w:r>
    </w:p>
    <w:p w14:paraId="413BAE57" w14:textId="77777777" w:rsidR="0028181B" w:rsidRDefault="00E316D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lastRenderedPageBreak/>
        <w:t xml:space="preserve">ΔΗΜΗΤΡΙΟΣ ΒΙΤΣΑΣ (Υπουργός Μεταναστευτικής Πολιτικής): </w:t>
      </w:r>
      <w:r>
        <w:rPr>
          <w:rFonts w:eastAsia="Times New Roman"/>
          <w:szCs w:val="24"/>
        </w:rPr>
        <w:t>Εγώ λέω ότι δεν μπορούμε να το κάνουμε. Και επειδή εγώ ήμουν στη Λέσβο την ημέρα που</w:t>
      </w:r>
      <w:r>
        <w:rPr>
          <w:rFonts w:eastAsia="Times New Roman"/>
          <w:szCs w:val="24"/>
        </w:rPr>
        <w:t xml:space="preserve"> ήσασταν κι εσείς -η Μυτιλήνη είναι η πρωτεύουσα της Λέσβου, οι ίδιοι οι Λέσβιοι καθορίζουν την ονομασία της, αυτό είναι το θέμα- λέω, λοιπόν, το εξής:</w:t>
      </w:r>
    </w:p>
    <w:p w14:paraId="413BAE58" w14:textId="77777777" w:rsidR="0028181B" w:rsidRDefault="00E316D8">
      <w:pPr>
        <w:spacing w:line="600" w:lineRule="auto"/>
        <w:ind w:firstLine="720"/>
        <w:jc w:val="both"/>
        <w:rPr>
          <w:rFonts w:eastAsia="Times New Roman" w:cs="Times New Roman"/>
          <w:szCs w:val="24"/>
        </w:rPr>
      </w:pPr>
      <w:r>
        <w:rPr>
          <w:rFonts w:eastAsia="Times New Roman" w:cs="Times New Roman"/>
          <w:b/>
          <w:szCs w:val="24"/>
        </w:rPr>
        <w:t>ΝΟΤΗΣ ΜΗΤΑΡΑΚΗΣ:</w:t>
      </w:r>
      <w:r>
        <w:rPr>
          <w:rFonts w:eastAsia="Times New Roman" w:cs="Times New Roman"/>
          <w:szCs w:val="24"/>
        </w:rPr>
        <w:t xml:space="preserve"> Για να μην υπάρχουν παρερμηνείες.</w:t>
      </w:r>
    </w:p>
    <w:p w14:paraId="413BAE59" w14:textId="77777777" w:rsidR="0028181B" w:rsidRDefault="00E316D8">
      <w:pPr>
        <w:spacing w:line="600" w:lineRule="auto"/>
        <w:ind w:firstLine="720"/>
        <w:jc w:val="both"/>
        <w:rPr>
          <w:rFonts w:eastAsia="Times New Roman" w:cs="Times New Roman"/>
          <w:szCs w:val="24"/>
        </w:rPr>
      </w:pPr>
      <w:r>
        <w:rPr>
          <w:rFonts w:eastAsia="Times New Roman" w:cs="Times New Roman"/>
          <w:b/>
          <w:szCs w:val="24"/>
        </w:rPr>
        <w:t>ΔΗΜΗΤΡΙΟΣ ΒΙΤΣΑΣ (Υπουργός Μεταναστευτικής Πολιτικής)</w:t>
      </w:r>
      <w:r>
        <w:rPr>
          <w:rFonts w:eastAsia="Times New Roman" w:cs="Times New Roman"/>
          <w:b/>
          <w:szCs w:val="24"/>
        </w:rPr>
        <w:t>:</w:t>
      </w:r>
      <w:r>
        <w:rPr>
          <w:rFonts w:eastAsia="Times New Roman" w:cs="Times New Roman"/>
          <w:szCs w:val="24"/>
        </w:rPr>
        <w:t xml:space="preserve"> Προς αποφυγή παρερμηνειών.</w:t>
      </w:r>
    </w:p>
    <w:p w14:paraId="413BAE5A"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Λέω, λοιπόν, το εξής: Τι ζητούσαν; Οι ίδιοι οι φορείς, με απόλυτο τρόπο, θα έλεγε κανείς, διαχώριζαν αυτά τα δυο πράγματα, ακριβώς γιατί η προσπάθειά μας -και νομίζω ότι μπορεί να είναι και κοινή προσπάθεια- είναι να αποσυμπιέσ</w:t>
      </w:r>
      <w:r>
        <w:rPr>
          <w:rFonts w:eastAsia="Times New Roman" w:cs="Times New Roman"/>
          <w:szCs w:val="24"/>
        </w:rPr>
        <w:t xml:space="preserve">ουμε τα νησιά. Δηλαδή, τι θα πούμε; Όταν αποσυμπιεστούν τα νησιά, να αυξηθεί ο ΦΠΑ; </w:t>
      </w:r>
    </w:p>
    <w:p w14:paraId="413BAE5B"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lastRenderedPageBreak/>
        <w:t>Άρα με αυτή τη λογική, κύριε Αθανασίου και κύριε Μηταράκη, που είστε εδώ, δεν κάνω δεκτή αυτήν την τροπολογία. Μπορείτε να την επαναφέρετε σε ένα άλλο νομοσχέδιο, αυτοτελέ</w:t>
      </w:r>
      <w:r>
        <w:rPr>
          <w:rFonts w:eastAsia="Times New Roman" w:cs="Times New Roman"/>
          <w:szCs w:val="24"/>
        </w:rPr>
        <w:t xml:space="preserve">ς, του Υπουργείου Οικονομικών και εκεί να το συζητήσουμε ξανά. </w:t>
      </w:r>
    </w:p>
    <w:p w14:paraId="413BAE5C" w14:textId="77777777" w:rsidR="0028181B" w:rsidRDefault="00E316D8">
      <w:pPr>
        <w:spacing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Να σας πω κάτι; Κάνετε ένα λάθος. Γιατί για τα νησιά και το μεταναστευτικό βάλατε εσείς…</w:t>
      </w:r>
    </w:p>
    <w:p w14:paraId="413BAE5D" w14:textId="77777777" w:rsidR="0028181B" w:rsidRDefault="00E316D8">
      <w:pPr>
        <w:spacing w:line="600" w:lineRule="auto"/>
        <w:ind w:firstLine="720"/>
        <w:jc w:val="both"/>
        <w:rPr>
          <w:rFonts w:eastAsia="Times New Roman" w:cs="Times New Roman"/>
          <w:szCs w:val="24"/>
        </w:rPr>
      </w:pPr>
      <w:r>
        <w:rPr>
          <w:rFonts w:eastAsia="Times New Roman" w:cs="Times New Roman"/>
          <w:b/>
          <w:szCs w:val="24"/>
        </w:rPr>
        <w:t>ΓΕΩΡΓΙΟΣ ΠΑΛΛΗΣ:</w:t>
      </w:r>
      <w:r>
        <w:rPr>
          <w:rFonts w:eastAsia="Times New Roman" w:cs="Times New Roman"/>
          <w:szCs w:val="24"/>
        </w:rPr>
        <w:t xml:space="preserve"> Τριάντα δ</w:t>
      </w:r>
      <w:r>
        <w:rPr>
          <w:rFonts w:eastAsia="Times New Roman" w:cs="Times New Roman"/>
          <w:szCs w:val="24"/>
        </w:rPr>
        <w:t>ύ</w:t>
      </w:r>
      <w:r>
        <w:rPr>
          <w:rFonts w:eastAsia="Times New Roman" w:cs="Times New Roman"/>
          <w:szCs w:val="24"/>
        </w:rPr>
        <w:t>ο νησιά…</w:t>
      </w:r>
    </w:p>
    <w:p w14:paraId="413BAE5E" w14:textId="77777777" w:rsidR="0028181B" w:rsidRDefault="00E316D8">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413BAE5F" w14:textId="77777777" w:rsidR="0028181B" w:rsidRDefault="00E316D8">
      <w:pPr>
        <w:spacing w:line="600" w:lineRule="auto"/>
        <w:ind w:firstLine="720"/>
        <w:jc w:val="both"/>
        <w:rPr>
          <w:rFonts w:eastAsia="Times New Roman" w:cs="Times New Roman"/>
          <w:szCs w:val="24"/>
        </w:rPr>
      </w:pPr>
      <w:r w:rsidRPr="008111CD">
        <w:rPr>
          <w:rFonts w:eastAsia="Times New Roman"/>
          <w:b/>
          <w:bCs/>
        </w:rPr>
        <w:t>ΠΡΟΕΔΡΕΥΩΝ (Νικήτας Κα</w:t>
      </w:r>
      <w:r w:rsidRPr="008111CD">
        <w:rPr>
          <w:rFonts w:eastAsia="Times New Roman"/>
          <w:b/>
          <w:bCs/>
        </w:rPr>
        <w:t>κλαμάνης):</w:t>
      </w:r>
      <w:r>
        <w:rPr>
          <w:rFonts w:eastAsia="Times New Roman" w:cs="Times New Roman"/>
          <w:szCs w:val="24"/>
        </w:rPr>
        <w:t xml:space="preserve"> Έχετε καταλάβει ότι υπάρχει Προεδρεύων, κύριοι συνάδελφοι; Διαφορετικά, πείτε το μου, γιατί έχω να κάνω κι άλλα πράγματα. Να φύγω και να σας αφήσω μόνους σας. </w:t>
      </w:r>
    </w:p>
    <w:p w14:paraId="413BAE60" w14:textId="77777777" w:rsidR="0028181B" w:rsidRDefault="00E316D8">
      <w:pPr>
        <w:spacing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Κύριε Πρόεδρε, θα μπορούσα να έχω τον λόγο;</w:t>
      </w:r>
    </w:p>
    <w:p w14:paraId="413BAE61" w14:textId="77777777" w:rsidR="0028181B" w:rsidRDefault="00E316D8">
      <w:pPr>
        <w:spacing w:line="600" w:lineRule="auto"/>
        <w:ind w:firstLine="720"/>
        <w:jc w:val="both"/>
        <w:rPr>
          <w:rFonts w:eastAsia="Times New Roman" w:cs="Times New Roman"/>
          <w:szCs w:val="24"/>
        </w:rPr>
      </w:pPr>
      <w:r w:rsidRPr="008111CD">
        <w:rPr>
          <w:rFonts w:eastAsia="Times New Roman"/>
          <w:b/>
          <w:bCs/>
        </w:rPr>
        <w:t>ΠΡΟΕΔΡΕΥΩΝ (Νικήτας</w:t>
      </w:r>
      <w:r w:rsidRPr="008111CD">
        <w:rPr>
          <w:rFonts w:eastAsia="Times New Roman"/>
          <w:b/>
          <w:bCs/>
        </w:rPr>
        <w:t xml:space="preserve"> Κακλαμάνης):</w:t>
      </w:r>
      <w:r>
        <w:rPr>
          <w:rFonts w:eastAsia="Times New Roman" w:cs="Times New Roman"/>
          <w:szCs w:val="24"/>
        </w:rPr>
        <w:t xml:space="preserve"> Όχι τώρα, κύριε Αθανασίου. Θα πάρετε ξανά τον λόγο μετά. Κατάλαβα τι θέλετε να πείτε. Να κλείσουμε, όμως, τώρα. </w:t>
      </w:r>
    </w:p>
    <w:p w14:paraId="413BAE62"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lastRenderedPageBreak/>
        <w:t>Τον λόγο έχει ο κ. Νότης Μηταράκης από τη μυροβόλο Χίο, ο οποίος έχει αλλάξει σειρά στον κατάλογο των ομιλητών με τον κ. Βορίδη.</w:t>
      </w:r>
    </w:p>
    <w:p w14:paraId="413BAE63" w14:textId="77777777" w:rsidR="0028181B" w:rsidRDefault="00E316D8">
      <w:pPr>
        <w:spacing w:line="600" w:lineRule="auto"/>
        <w:ind w:firstLine="720"/>
        <w:jc w:val="both"/>
        <w:rPr>
          <w:rFonts w:eastAsia="Times New Roman" w:cs="Times New Roman"/>
          <w:szCs w:val="24"/>
        </w:rPr>
      </w:pPr>
      <w:r>
        <w:rPr>
          <w:rFonts w:eastAsia="Times New Roman" w:cs="Times New Roman"/>
          <w:b/>
          <w:szCs w:val="24"/>
        </w:rPr>
        <w:t>ΝΟΤΗΣ ΜΗΤΑΡΑΚΗΣ:</w:t>
      </w:r>
      <w:r>
        <w:rPr>
          <w:rFonts w:eastAsia="Times New Roman" w:cs="Times New Roman"/>
          <w:szCs w:val="24"/>
        </w:rPr>
        <w:t xml:space="preserve"> Ευχαριστώ, κύριε Πρόεδρε. </w:t>
      </w:r>
    </w:p>
    <w:p w14:paraId="413BAE64"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Ευχαριστώ, κύριε Βορίδη, για την αλλαγή της σειράς. </w:t>
      </w:r>
    </w:p>
    <w:p w14:paraId="413BAE65"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την πρώτη εβδομάδα του Μαΐου έφτασαν στα νησιά του Αιγαίου χίλιοι εκατόν είκοσι πέντε μετανάστες. Την ίδια περίοδο το 2017, είχαν</w:t>
      </w:r>
      <w:r>
        <w:rPr>
          <w:rFonts w:eastAsia="Times New Roman" w:cs="Times New Roman"/>
          <w:szCs w:val="24"/>
        </w:rPr>
        <w:t xml:space="preserve"> φτάσει τετρακόσιοι πενήντα πέντε. Ακούστηκαν πολλά νούμερα. Πάντως είναι δεδομένο -και το βιώνουμε στα νησιά και στον Έβρο- ότι οι ροές αυξάνονται.</w:t>
      </w:r>
    </w:p>
    <w:p w14:paraId="413BAE66"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Η Κυβέρνηση φαντάζει σήμερα το ίδιο ανέτοιμη να αντιμετωπίσει το φαινόμενο, όσο ήταν το 2015 και φορτώνει τ</w:t>
      </w:r>
      <w:r>
        <w:rPr>
          <w:rFonts w:eastAsia="Times New Roman" w:cs="Times New Roman"/>
          <w:szCs w:val="24"/>
        </w:rPr>
        <w:t xml:space="preserve">ην κρίση στους νησιώτες. Αδυνατεί να διαχειριστεί τις ροές, τη διαδικασία ασύλου, τις δομές φιλοξενίας. Αδυνατεί να επιστρέψει στην Τουρκία όσους δεν δικαιούνται διεθνούς προστασίας. Αδυνατεί να διαχωρίσει πρόσφυγες με παράτυπους μετανάστες. </w:t>
      </w:r>
    </w:p>
    <w:p w14:paraId="413BAE67"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lastRenderedPageBreak/>
        <w:t>Για τους λόγο</w:t>
      </w:r>
      <w:r>
        <w:rPr>
          <w:rFonts w:eastAsia="Times New Roman" w:cs="Times New Roman"/>
          <w:szCs w:val="24"/>
        </w:rPr>
        <w:t xml:space="preserve">υς αυτούς, η Νέα Δημοκρατία καταψηφίζει σήμερα το νομοσχέδιο. </w:t>
      </w:r>
    </w:p>
    <w:p w14:paraId="413BAE68"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 αυτό το δύσκολο περιβάλλον για να νησιά,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εσείς, η κυβερνητική Πλειοψηφία έρχεστε να καταργήσετε τον θεσμό και του νησιωτικού ΦΠΑ σε ε</w:t>
      </w:r>
      <w:r>
        <w:rPr>
          <w:rFonts w:eastAsia="Times New Roman" w:cs="Times New Roman"/>
          <w:szCs w:val="24"/>
        </w:rPr>
        <w:t>νάμιση μήνα από σήμερα και στα τελευταία νησιά που εξακολουθεί να ισχύει. Γι’ αυτό τον λόγο καταθέσαμε, μετά από οδηγία του Προέδρου μας, του κ</w:t>
      </w:r>
      <w:r>
        <w:rPr>
          <w:rFonts w:eastAsia="Times New Roman" w:cs="Times New Roman"/>
          <w:szCs w:val="24"/>
        </w:rPr>
        <w:t>.</w:t>
      </w:r>
      <w:r>
        <w:rPr>
          <w:rFonts w:eastAsia="Times New Roman" w:cs="Times New Roman"/>
          <w:szCs w:val="24"/>
        </w:rPr>
        <w:t xml:space="preserve"> Κυριάκου Μητσοτάκη, τροπολογία, τη με αριθμό 1576/2, οι τρεις Βουλευτές της Νέας Δημοκρατίας, ο κ. Αθανασίου, ο κ. Κόνσολας και εγώ, που εκλεγόμαστε σε περιφέρειες που έχετε διατηρήσει για λίγους ακόμα μήνες αυτό το ειδικό καθεστώς. Με λύπη άκουσα πριν απ</w:t>
      </w:r>
      <w:r>
        <w:rPr>
          <w:rFonts w:eastAsia="Times New Roman" w:cs="Times New Roman"/>
          <w:szCs w:val="24"/>
        </w:rPr>
        <w:t>ό λίγο τον κ. Βίτσα να λέει ξεκάθαρα ότι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αρνείται στους νησιώτες την παράταση του ΦΠΑ.</w:t>
      </w:r>
    </w:p>
    <w:p w14:paraId="413BAE69"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Σας καλώ να κάνετε δεκτή αυτή την τροπολογία και να τη συνδέσετε άμεσα και με άλλα μέτρα στήριξης της νησιωτικότητας. </w:t>
      </w:r>
    </w:p>
    <w:p w14:paraId="413BAE6A"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lastRenderedPageBreak/>
        <w:t>Μου έκανε, όμως, περισσό</w:t>
      </w:r>
      <w:r>
        <w:rPr>
          <w:rFonts w:eastAsia="Times New Roman" w:cs="Times New Roman"/>
          <w:szCs w:val="24"/>
        </w:rPr>
        <w:t xml:space="preserve">τερη εντύπωση η αιτιολογία που έδωσε ο κύριος Υπουργός, όπως περίπου μου έκανε την ίδια εντύπωση και ο εισηγητής της Πλειοψηφίας, ο κ. Πάλλης, που υποστήριξε ότι είναι επικίνδυνη η σύνδεση του θέματος του νησιωτικού ΦΠΑ με το προσφυγικό. </w:t>
      </w:r>
    </w:p>
    <w:p w14:paraId="413BAE6B"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Όμως, στην τροπολ</w:t>
      </w:r>
      <w:r>
        <w:rPr>
          <w:rFonts w:eastAsia="Times New Roman" w:cs="Times New Roman"/>
          <w:szCs w:val="24"/>
        </w:rPr>
        <w:t>ογία την υπουργική που κατέθεσε η Κυβέρνηση στις 21 Δεκεμβρίου 2017 με υπογραφές του κ. Τσακαλώτου και της κ</w:t>
      </w:r>
      <w:r>
        <w:rPr>
          <w:rFonts w:eastAsia="Times New Roman" w:cs="Times New Roman"/>
          <w:szCs w:val="24"/>
        </w:rPr>
        <w:t>.</w:t>
      </w:r>
      <w:r>
        <w:rPr>
          <w:rFonts w:eastAsia="Times New Roman" w:cs="Times New Roman"/>
          <w:szCs w:val="24"/>
        </w:rPr>
        <w:t xml:space="preserve"> Παπανάτσιου, αναφέρεται ότι παρατείνονται οι μειωμένοι συντελεστές για τα νησιά Λέρο, Λέσβο, Κω, Σάμο και Χίο -μιλάμε για πέντε νησιά, κύριε Πάλλη</w:t>
      </w:r>
      <w:r>
        <w:rPr>
          <w:rFonts w:eastAsia="Times New Roman" w:cs="Times New Roman"/>
          <w:szCs w:val="24"/>
        </w:rPr>
        <w:t xml:space="preserve">- καθώς πρόκειται για νησιά των ανατολικών συνόρων της χώρας που συνεχίζουν να πλήττονται από την προσφυγική κρίση. </w:t>
      </w:r>
    </w:p>
    <w:p w14:paraId="413BAE6C"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Το καταθέτω για τα Πρακτικά. </w:t>
      </w:r>
    </w:p>
    <w:p w14:paraId="413BAE6D" w14:textId="77777777" w:rsidR="0028181B" w:rsidRDefault="00E316D8">
      <w:pPr>
        <w:spacing w:line="600" w:lineRule="auto"/>
        <w:ind w:firstLine="720"/>
        <w:jc w:val="both"/>
        <w:rPr>
          <w:rFonts w:eastAsia="Times New Roman" w:cs="Times New Roman"/>
        </w:rPr>
      </w:pPr>
      <w:r w:rsidRPr="000731CA">
        <w:rPr>
          <w:rFonts w:eastAsia="Times New Roman" w:cs="Times New Roman"/>
        </w:rPr>
        <w:t>(Στο σημείο αυτό ο Βουλευτής κ.</w:t>
      </w:r>
      <w:r>
        <w:rPr>
          <w:rFonts w:eastAsia="Times New Roman" w:cs="Times New Roman"/>
        </w:rPr>
        <w:t xml:space="preserve"> Νότης Μηταράκης  καταθέτει για τα Πρακτικά το προαναφερθέν</w:t>
      </w:r>
      <w:r w:rsidRPr="000731CA">
        <w:rPr>
          <w:rFonts w:eastAsia="Times New Roman" w:cs="Times New Roman"/>
        </w:rPr>
        <w:t xml:space="preserve"> έγγραφ</w:t>
      </w:r>
      <w:r>
        <w:rPr>
          <w:rFonts w:eastAsia="Times New Roman" w:cs="Times New Roman"/>
        </w:rPr>
        <w:t>ο</w:t>
      </w:r>
      <w:r w:rsidRPr="000731CA">
        <w:rPr>
          <w:rFonts w:eastAsia="Times New Roman" w:cs="Times New Roman"/>
        </w:rPr>
        <w:t>, τ</w:t>
      </w:r>
      <w:r>
        <w:rPr>
          <w:rFonts w:eastAsia="Times New Roman" w:cs="Times New Roman"/>
        </w:rPr>
        <w:t>ο</w:t>
      </w:r>
      <w:r w:rsidRPr="000731CA">
        <w:rPr>
          <w:rFonts w:eastAsia="Times New Roman" w:cs="Times New Roman"/>
        </w:rPr>
        <w:t xml:space="preserve"> οποί</w:t>
      </w:r>
      <w:r>
        <w:rPr>
          <w:rFonts w:eastAsia="Times New Roman" w:cs="Times New Roman"/>
        </w:rPr>
        <w:t xml:space="preserve">ο </w:t>
      </w:r>
      <w:r>
        <w:rPr>
          <w:rFonts w:eastAsia="Times New Roman" w:cs="Times New Roman"/>
        </w:rPr>
        <w:t>βρίσκε</w:t>
      </w:r>
      <w:r w:rsidRPr="000731CA">
        <w:rPr>
          <w:rFonts w:eastAsia="Times New Roman" w:cs="Times New Roman"/>
        </w:rPr>
        <w:t>ται στο αρχείο του Τμήματος Γραμματείας της Διεύθυνσης Στενογραφίας και  Πρακτικών της Βουλής)</w:t>
      </w:r>
    </w:p>
    <w:p w14:paraId="413BAE6E"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επικίνδυνος ο κ. Τσακαλώτος, κυρίες και κύριοι συνάδελφοι; </w:t>
      </w:r>
    </w:p>
    <w:p w14:paraId="413BAE6F"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Επίσης, θα ήθελα να σας καταθέσω και μια δήλωση του Πρωθυπουργού κ</w:t>
      </w:r>
      <w:r>
        <w:rPr>
          <w:rFonts w:eastAsia="Times New Roman" w:cs="Times New Roman"/>
          <w:szCs w:val="24"/>
        </w:rPr>
        <w:t>.</w:t>
      </w:r>
      <w:r>
        <w:rPr>
          <w:rFonts w:eastAsia="Times New Roman" w:cs="Times New Roman"/>
          <w:szCs w:val="24"/>
        </w:rPr>
        <w:t xml:space="preserve"> Τσίπρα, ο οποίος δήλω</w:t>
      </w:r>
      <w:r>
        <w:rPr>
          <w:rFonts w:eastAsia="Times New Roman" w:cs="Times New Roman"/>
          <w:szCs w:val="24"/>
        </w:rPr>
        <w:t xml:space="preserve">σε στη Νίσυρο «Για τα νησιά του </w:t>
      </w:r>
      <w:r>
        <w:rPr>
          <w:rFonts w:eastAsia="Times New Roman" w:cs="Times New Roman"/>
          <w:szCs w:val="24"/>
        </w:rPr>
        <w:t>β</w:t>
      </w:r>
      <w:r>
        <w:rPr>
          <w:rFonts w:eastAsia="Times New Roman" w:cs="Times New Roman"/>
          <w:szCs w:val="24"/>
        </w:rPr>
        <w:t xml:space="preserve">ορείου και </w:t>
      </w:r>
      <w:r>
        <w:rPr>
          <w:rFonts w:eastAsia="Times New Roman" w:cs="Times New Roman"/>
          <w:szCs w:val="24"/>
        </w:rPr>
        <w:t>α</w:t>
      </w:r>
      <w:r>
        <w:rPr>
          <w:rFonts w:eastAsia="Times New Roman" w:cs="Times New Roman"/>
          <w:szCs w:val="24"/>
        </w:rPr>
        <w:t xml:space="preserve">νατολικού Αιγαίου αποφασίσαμε να αναστείλουμε για όσο μαίνεται η προσφυγική κρίση, την αύξηση του ΦΠΑ». </w:t>
      </w:r>
    </w:p>
    <w:p w14:paraId="413BAE70"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Καταθέτω για τα Πρακτικά τη δήλωση του κυρίου Πρωθυπουργού. </w:t>
      </w:r>
    </w:p>
    <w:p w14:paraId="413BAE71" w14:textId="77777777" w:rsidR="0028181B" w:rsidRDefault="00E316D8">
      <w:pPr>
        <w:spacing w:line="600" w:lineRule="auto"/>
        <w:ind w:firstLine="720"/>
        <w:jc w:val="both"/>
        <w:rPr>
          <w:rFonts w:eastAsia="Times New Roman" w:cs="Times New Roman"/>
        </w:rPr>
      </w:pPr>
      <w:r w:rsidRPr="000731CA">
        <w:rPr>
          <w:rFonts w:eastAsia="Times New Roman" w:cs="Times New Roman"/>
        </w:rPr>
        <w:t>(Στο σημείο αυτό ο Βουλευτής κ.</w:t>
      </w:r>
      <w:r>
        <w:rPr>
          <w:rFonts w:eastAsia="Times New Roman" w:cs="Times New Roman"/>
        </w:rPr>
        <w:t xml:space="preserve"> Νότης Μηταράκ</w:t>
      </w:r>
      <w:r>
        <w:rPr>
          <w:rFonts w:eastAsia="Times New Roman" w:cs="Times New Roman"/>
        </w:rPr>
        <w:t>ης  καταθέτει για τα Πρακτικά το προαναφερθέν</w:t>
      </w:r>
      <w:r w:rsidRPr="000731CA">
        <w:rPr>
          <w:rFonts w:eastAsia="Times New Roman" w:cs="Times New Roman"/>
        </w:rPr>
        <w:t xml:space="preserve"> έγγραφ</w:t>
      </w:r>
      <w:r>
        <w:rPr>
          <w:rFonts w:eastAsia="Times New Roman" w:cs="Times New Roman"/>
        </w:rPr>
        <w:t>ο</w:t>
      </w:r>
      <w:r w:rsidRPr="000731CA">
        <w:rPr>
          <w:rFonts w:eastAsia="Times New Roman" w:cs="Times New Roman"/>
        </w:rPr>
        <w:t>, τ</w:t>
      </w:r>
      <w:r>
        <w:rPr>
          <w:rFonts w:eastAsia="Times New Roman" w:cs="Times New Roman"/>
        </w:rPr>
        <w:t>ο</w:t>
      </w:r>
      <w:r w:rsidRPr="000731CA">
        <w:rPr>
          <w:rFonts w:eastAsia="Times New Roman" w:cs="Times New Roman"/>
        </w:rPr>
        <w:t xml:space="preserve"> οποί</w:t>
      </w:r>
      <w:r>
        <w:rPr>
          <w:rFonts w:eastAsia="Times New Roman" w:cs="Times New Roman"/>
        </w:rPr>
        <w:t>ο βρίσκε</w:t>
      </w:r>
      <w:r w:rsidRPr="000731CA">
        <w:rPr>
          <w:rFonts w:eastAsia="Times New Roman" w:cs="Times New Roman"/>
        </w:rPr>
        <w:t>ται στο αρχείο του Τμήματος Γραμματείας της Διεύθυνσης Στενογραφίας και  Πρακτικών της Βουλής)</w:t>
      </w:r>
    </w:p>
    <w:p w14:paraId="413BAE72" w14:textId="77777777" w:rsidR="0028181B" w:rsidRDefault="00E316D8">
      <w:pPr>
        <w:spacing w:line="600" w:lineRule="auto"/>
        <w:ind w:firstLine="720"/>
        <w:jc w:val="both"/>
        <w:rPr>
          <w:rFonts w:eastAsia="Times New Roman" w:cs="Times New Roman"/>
        </w:rPr>
      </w:pPr>
      <w:r>
        <w:rPr>
          <w:rFonts w:eastAsia="Times New Roman" w:cs="Times New Roman"/>
        </w:rPr>
        <w:t xml:space="preserve">Και μ’ αυτόν διαφωνείτε, κύριε Υπουργέ; </w:t>
      </w:r>
    </w:p>
    <w:p w14:paraId="413BAE73" w14:textId="77777777" w:rsidR="0028181B" w:rsidRDefault="00E316D8">
      <w:pPr>
        <w:spacing w:line="600" w:lineRule="auto"/>
        <w:ind w:firstLine="720"/>
        <w:jc w:val="both"/>
        <w:rPr>
          <w:rFonts w:eastAsia="Times New Roman" w:cs="Times New Roman"/>
        </w:rPr>
      </w:pPr>
      <w:r>
        <w:rPr>
          <w:rFonts w:eastAsia="Times New Roman" w:cs="Times New Roman"/>
        </w:rPr>
        <w:t>Και με τον κ. Τσίπρα διαφωνείτε εσείς, οι Βουλευτέ</w:t>
      </w:r>
      <w:r>
        <w:rPr>
          <w:rFonts w:eastAsia="Times New Roman" w:cs="Times New Roman"/>
        </w:rPr>
        <w:t xml:space="preserve">ς της Συμπολίτευσης και δεν ψηφίζετε την παράταση του νησιωτικού ΦΠΑ στα νησιά που αποδεδειγμένα πλήττονται; </w:t>
      </w:r>
    </w:p>
    <w:p w14:paraId="413BAE74" w14:textId="77777777" w:rsidR="0028181B" w:rsidRDefault="00E316D8">
      <w:pPr>
        <w:spacing w:line="600" w:lineRule="auto"/>
        <w:ind w:firstLine="720"/>
        <w:jc w:val="both"/>
        <w:rPr>
          <w:rFonts w:eastAsia="Times New Roman" w:cs="Times New Roman"/>
        </w:rPr>
      </w:pPr>
      <w:r>
        <w:rPr>
          <w:rFonts w:eastAsia="Times New Roman" w:cs="Times New Roman"/>
        </w:rPr>
        <w:lastRenderedPageBreak/>
        <w:t>Και βέβαια, το νομοσχέδιο που έρχεται για το μεταφορικό ισοδύναμο σε κα</w:t>
      </w:r>
      <w:r>
        <w:rPr>
          <w:rFonts w:eastAsia="Times New Roman" w:cs="Times New Roman"/>
        </w:rPr>
        <w:t>μ</w:t>
      </w:r>
      <w:r>
        <w:rPr>
          <w:rFonts w:eastAsia="Times New Roman" w:cs="Times New Roman"/>
        </w:rPr>
        <w:t>μία περίπτωση δεν αποτελεί αντιστάθμισμα του σημερινού καθεστώτος του νησι</w:t>
      </w:r>
      <w:r>
        <w:rPr>
          <w:rFonts w:eastAsia="Times New Roman" w:cs="Times New Roman"/>
        </w:rPr>
        <w:t>ωτικού ΦΠΑ, όπως δήλωσε και ο αρμόδιος Υφυπουργός Ναυτιλίας, ο κ. Σαντορινιός, στο ΑΠΕ.</w:t>
      </w:r>
    </w:p>
    <w:p w14:paraId="413BAE75" w14:textId="77777777" w:rsidR="0028181B" w:rsidRDefault="00E316D8">
      <w:pPr>
        <w:spacing w:line="600" w:lineRule="auto"/>
        <w:ind w:firstLine="720"/>
        <w:jc w:val="both"/>
        <w:rPr>
          <w:rFonts w:eastAsia="Times New Roman" w:cs="Times New Roman"/>
        </w:rPr>
      </w:pPr>
      <w:r>
        <w:rPr>
          <w:rFonts w:eastAsia="Times New Roman" w:cs="Times New Roman"/>
        </w:rPr>
        <w:t xml:space="preserve">Καταθέτω σχετικό απόσπασμα από την </w:t>
      </w:r>
      <w:r>
        <w:rPr>
          <w:rFonts w:eastAsia="Times New Roman" w:cs="Times New Roman"/>
        </w:rPr>
        <w:t>ε</w:t>
      </w:r>
      <w:r>
        <w:rPr>
          <w:rFonts w:eastAsia="Times New Roman" w:cs="Times New Roman"/>
        </w:rPr>
        <w:t xml:space="preserve">φημερίδα </w:t>
      </w:r>
      <w:r>
        <w:rPr>
          <w:rFonts w:eastAsia="Times New Roman" w:cs="Times New Roman"/>
        </w:rPr>
        <w:t>«</w:t>
      </w:r>
      <w:r>
        <w:rPr>
          <w:rFonts w:eastAsia="Times New Roman" w:cs="Times New Roman"/>
        </w:rPr>
        <w:t>ΑΛΗΘΕΙΑ</w:t>
      </w:r>
      <w:r>
        <w:rPr>
          <w:rFonts w:eastAsia="Times New Roman" w:cs="Times New Roman"/>
        </w:rPr>
        <w:t>»</w:t>
      </w:r>
      <w:r>
        <w:rPr>
          <w:rFonts w:eastAsia="Times New Roman" w:cs="Times New Roman"/>
        </w:rPr>
        <w:t xml:space="preserve"> της Χίου.</w:t>
      </w:r>
    </w:p>
    <w:p w14:paraId="413BAE76" w14:textId="77777777" w:rsidR="0028181B" w:rsidRDefault="00E316D8">
      <w:pPr>
        <w:spacing w:line="600" w:lineRule="auto"/>
        <w:ind w:firstLine="720"/>
        <w:jc w:val="both"/>
        <w:rPr>
          <w:rFonts w:eastAsia="Times New Roman" w:cs="Times New Roman"/>
          <w:szCs w:val="24"/>
        </w:rPr>
      </w:pPr>
      <w:r w:rsidRPr="000731CA">
        <w:rPr>
          <w:rFonts w:eastAsia="Times New Roman" w:cs="Times New Roman"/>
        </w:rPr>
        <w:t xml:space="preserve"> (Στο σημείο αυτό ο Βουλευτής κ.</w:t>
      </w:r>
      <w:r>
        <w:rPr>
          <w:rFonts w:eastAsia="Times New Roman" w:cs="Times New Roman"/>
        </w:rPr>
        <w:t xml:space="preserve"> Νότης Μηταράκης καταθέτει για τα Πρακτικά το προαναφερθέν</w:t>
      </w:r>
      <w:r w:rsidRPr="000731CA">
        <w:rPr>
          <w:rFonts w:eastAsia="Times New Roman" w:cs="Times New Roman"/>
        </w:rPr>
        <w:t xml:space="preserve"> έγγραφ</w:t>
      </w:r>
      <w:r>
        <w:rPr>
          <w:rFonts w:eastAsia="Times New Roman" w:cs="Times New Roman"/>
        </w:rPr>
        <w:t>ο</w:t>
      </w:r>
      <w:r w:rsidRPr="000731CA">
        <w:rPr>
          <w:rFonts w:eastAsia="Times New Roman" w:cs="Times New Roman"/>
        </w:rPr>
        <w:t>, τ</w:t>
      </w:r>
      <w:r>
        <w:rPr>
          <w:rFonts w:eastAsia="Times New Roman" w:cs="Times New Roman"/>
        </w:rPr>
        <w:t>ο</w:t>
      </w:r>
      <w:r w:rsidRPr="000731CA">
        <w:rPr>
          <w:rFonts w:eastAsia="Times New Roman" w:cs="Times New Roman"/>
        </w:rPr>
        <w:t xml:space="preserve"> </w:t>
      </w:r>
      <w:r w:rsidRPr="000731CA">
        <w:rPr>
          <w:rFonts w:eastAsia="Times New Roman" w:cs="Times New Roman"/>
        </w:rPr>
        <w:t>οποί</w:t>
      </w:r>
      <w:r>
        <w:rPr>
          <w:rFonts w:eastAsia="Times New Roman" w:cs="Times New Roman"/>
        </w:rPr>
        <w:t>ο βρίσκε</w:t>
      </w:r>
      <w:r w:rsidRPr="000731CA">
        <w:rPr>
          <w:rFonts w:eastAsia="Times New Roman" w:cs="Times New Roman"/>
        </w:rPr>
        <w:t>ται στο αρχείο του Τμήματος Γραμματείας της Διεύθυνσης Στενογραφίας και  Πρακτικών της Βουλής)</w:t>
      </w:r>
    </w:p>
    <w:p w14:paraId="413BAE77" w14:textId="77777777" w:rsidR="0028181B" w:rsidRDefault="00E316D8">
      <w:pPr>
        <w:spacing w:line="600" w:lineRule="auto"/>
        <w:ind w:firstLine="720"/>
        <w:jc w:val="both"/>
        <w:rPr>
          <w:rFonts w:eastAsia="Times New Roman" w:cs="Times New Roman"/>
          <w:bCs/>
          <w:szCs w:val="24"/>
        </w:rPr>
      </w:pPr>
      <w:r>
        <w:rPr>
          <w:rFonts w:eastAsia="Times New Roman" w:cs="Times New Roman"/>
          <w:bCs/>
          <w:szCs w:val="24"/>
        </w:rPr>
        <w:t xml:space="preserve">Έρχομαι τώρα στο νομοσχέδιο. Ενσωματώνετε μετά από πέντε χρόνια μια </w:t>
      </w:r>
      <w:r>
        <w:rPr>
          <w:rFonts w:eastAsia="Times New Roman" w:cs="Times New Roman"/>
          <w:bCs/>
          <w:szCs w:val="24"/>
        </w:rPr>
        <w:t>ο</w:t>
      </w:r>
      <w:r>
        <w:rPr>
          <w:rFonts w:eastAsia="Times New Roman" w:cs="Times New Roman"/>
          <w:bCs/>
          <w:szCs w:val="24"/>
        </w:rPr>
        <w:t xml:space="preserve">δηγία του 2013 για το άσυλο. Δεν είναι, όμως, ένα ειλικρινές νομοσχέδιο. Δεν </w:t>
      </w:r>
      <w:r>
        <w:rPr>
          <w:rFonts w:eastAsia="Times New Roman" w:cs="Times New Roman"/>
          <w:bCs/>
          <w:szCs w:val="24"/>
        </w:rPr>
        <w:t>έχει πρόθεση ούτε να λύσει αποφασιστικά το πρόβλημα με τις χιλιάδες συσσωρευμένες αιτήσεις ασύλου, ούτε να αποσυμφορήσει τα νησιά, το οποίο είναι βασικό αίτημα των τοπικών κοινωνιών.</w:t>
      </w:r>
    </w:p>
    <w:p w14:paraId="413BAE78" w14:textId="77777777" w:rsidR="0028181B" w:rsidRDefault="00E316D8">
      <w:pPr>
        <w:spacing w:line="600" w:lineRule="auto"/>
        <w:ind w:firstLine="720"/>
        <w:jc w:val="both"/>
        <w:rPr>
          <w:rFonts w:eastAsia="Times New Roman" w:cs="Times New Roman"/>
          <w:bCs/>
          <w:szCs w:val="24"/>
        </w:rPr>
      </w:pPr>
      <w:r>
        <w:rPr>
          <w:rFonts w:eastAsia="Times New Roman" w:cs="Times New Roman"/>
          <w:bCs/>
          <w:szCs w:val="24"/>
        </w:rPr>
        <w:lastRenderedPageBreak/>
        <w:t>Ακούσαμε στην ακρόαση των φορέων αφ</w:t>
      </w:r>
      <w:r>
        <w:rPr>
          <w:rFonts w:eastAsia="Times New Roman" w:cs="Times New Roman"/>
          <w:bCs/>
          <w:szCs w:val="24"/>
        </w:rPr>
        <w:t xml:space="preserve">’ </w:t>
      </w:r>
      <w:r>
        <w:rPr>
          <w:rFonts w:eastAsia="Times New Roman" w:cs="Times New Roman"/>
          <w:bCs/>
          <w:szCs w:val="24"/>
        </w:rPr>
        <w:t>ενός την αγωνία των ανθρώπων που είν</w:t>
      </w:r>
      <w:r>
        <w:rPr>
          <w:rFonts w:eastAsia="Times New Roman" w:cs="Times New Roman"/>
          <w:bCs/>
          <w:szCs w:val="24"/>
        </w:rPr>
        <w:t xml:space="preserve">αι εγκλωβισμένοι σε δομές ανεπαρκείς, αλλά ακούσαμε συγχρόνως και την αγωνία των τοπικών κοινωνιών, ακούσαμε και την αγωνία της </w:t>
      </w:r>
      <w:r>
        <w:rPr>
          <w:rFonts w:eastAsia="Times New Roman" w:cs="Times New Roman"/>
          <w:bCs/>
          <w:szCs w:val="24"/>
        </w:rPr>
        <w:t>τ</w:t>
      </w:r>
      <w:r>
        <w:rPr>
          <w:rFonts w:eastAsia="Times New Roman" w:cs="Times New Roman"/>
          <w:bCs/>
          <w:szCs w:val="24"/>
        </w:rPr>
        <w:t xml:space="preserve">οπικής </w:t>
      </w:r>
      <w:r>
        <w:rPr>
          <w:rFonts w:eastAsia="Times New Roman" w:cs="Times New Roman"/>
          <w:bCs/>
          <w:szCs w:val="24"/>
        </w:rPr>
        <w:t>α</w:t>
      </w:r>
      <w:r>
        <w:rPr>
          <w:rFonts w:eastAsia="Times New Roman" w:cs="Times New Roman"/>
          <w:bCs/>
          <w:szCs w:val="24"/>
        </w:rPr>
        <w:t>υτοδιοίκησης, η οποία βρέθηκε χωρίς εργαλεία αντιμέτωπη με μια μεγάλη κρίση.</w:t>
      </w:r>
    </w:p>
    <w:p w14:paraId="413BAE79" w14:textId="77777777" w:rsidR="0028181B" w:rsidRDefault="00E316D8">
      <w:pPr>
        <w:spacing w:line="600" w:lineRule="auto"/>
        <w:ind w:firstLine="720"/>
        <w:jc w:val="both"/>
        <w:rPr>
          <w:rFonts w:eastAsia="Times New Roman" w:cs="Times New Roman"/>
          <w:bCs/>
          <w:szCs w:val="24"/>
        </w:rPr>
      </w:pPr>
      <w:r>
        <w:rPr>
          <w:rFonts w:eastAsia="Times New Roman" w:cs="Times New Roman"/>
          <w:bCs/>
          <w:szCs w:val="24"/>
        </w:rPr>
        <w:t xml:space="preserve">Πιο συγκεκριμένα θα αναφερθώ στο άρθρο 7. </w:t>
      </w:r>
      <w:r>
        <w:rPr>
          <w:rFonts w:eastAsia="Times New Roman" w:cs="Times New Roman"/>
          <w:bCs/>
          <w:szCs w:val="24"/>
        </w:rPr>
        <w:t>Είναι διατυπωμένο με τέτοιο τρόπο, ώστε όλοι οι αιτούντες άσυλο να παραμένουν εγκλωβισμένοι τελικά στα νησιά μας όχι για ένα ή δύο μήνες όσο έπρεπε να διαρκεί κανονικά η διαδικασία ασύλου, οπότε θα επαναπατρίζονταν στην Τουρκία όσοι δεν δικαιούντο άσυλο κα</w:t>
      </w:r>
      <w:r>
        <w:rPr>
          <w:rFonts w:eastAsia="Times New Roman" w:cs="Times New Roman"/>
          <w:bCs/>
          <w:szCs w:val="24"/>
        </w:rPr>
        <w:t>ι θα παίρναν έγγραφα όσοι δικαιούτο, αλλά για ένα και δύο χρόνια και δεν ξέρουμε πόσο καιρό θα χρειαστεί η παρούσα διαδικασία ασύλου να ολοκληρωθεί.</w:t>
      </w:r>
    </w:p>
    <w:p w14:paraId="413BAE7A" w14:textId="77777777" w:rsidR="0028181B" w:rsidRDefault="00E316D8">
      <w:pPr>
        <w:spacing w:line="600" w:lineRule="auto"/>
        <w:ind w:firstLine="720"/>
        <w:jc w:val="both"/>
        <w:rPr>
          <w:rFonts w:eastAsia="Times New Roman" w:cs="Times New Roman"/>
          <w:bCs/>
          <w:szCs w:val="24"/>
        </w:rPr>
      </w:pPr>
      <w:r>
        <w:rPr>
          <w:rFonts w:eastAsia="Times New Roman" w:cs="Times New Roman"/>
          <w:bCs/>
          <w:szCs w:val="24"/>
        </w:rPr>
        <w:t xml:space="preserve">Το φτιάξατε μόνο και μόνο για να ξεπεράστε τον σκόπελο του Συμβουλίου της Επικρατείας που αποφάσισε τον μη </w:t>
      </w:r>
      <w:r>
        <w:rPr>
          <w:rFonts w:eastAsia="Times New Roman" w:cs="Times New Roman"/>
          <w:bCs/>
          <w:szCs w:val="24"/>
        </w:rPr>
        <w:t xml:space="preserve">εγκλωβισμό των αιτούντων ασύλων στα νησιά του </w:t>
      </w:r>
      <w:r>
        <w:rPr>
          <w:rFonts w:eastAsia="Times New Roman" w:cs="Times New Roman"/>
          <w:bCs/>
          <w:szCs w:val="24"/>
        </w:rPr>
        <w:lastRenderedPageBreak/>
        <w:t>βορείου Αιγαίου. Ουσιαστικά το ίδιο δήλωσε και ο κ. Βίτσας σε συνέντευξή του. Καταθέτω ένα απόσπασμα από σχετική συνέντευξη από την εφημερίδα «</w:t>
      </w:r>
      <w:r>
        <w:rPr>
          <w:rFonts w:eastAsia="Times New Roman" w:cs="Times New Roman"/>
          <w:bCs/>
          <w:szCs w:val="24"/>
        </w:rPr>
        <w:t>ΠΟΛΙΤΗΣ ΤΗΣ ΧΙΟΥ</w:t>
      </w:r>
      <w:r>
        <w:rPr>
          <w:rFonts w:eastAsia="Times New Roman" w:cs="Times New Roman"/>
          <w:bCs/>
          <w:szCs w:val="24"/>
        </w:rPr>
        <w:t>».</w:t>
      </w:r>
    </w:p>
    <w:p w14:paraId="413BAE7B"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Νότης Μηταράκης</w:t>
      </w:r>
      <w:r>
        <w:rPr>
          <w:rFonts w:eastAsia="Times New Roman" w:cs="Times New Roman"/>
          <w:szCs w:val="24"/>
        </w:rPr>
        <w:t xml:space="preserve"> καταθέτει για τα Πρακτικά το προαναφερθέν απόσπασμα, το οποίο βρίσκεται στο αρχείο του Τμήματος Γραμματείας της Διεύθυνσης Στενογραφίας και Πρακτικών της Βουλής)</w:t>
      </w:r>
    </w:p>
    <w:p w14:paraId="413BAE7C"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Σας υπέβαλα, κύριοι Υπουργοί, την προηγούμενη εβδομάδα ως αναφορά την απόφαση του Δημοτικού Σ</w:t>
      </w:r>
      <w:r>
        <w:rPr>
          <w:rFonts w:eastAsia="Times New Roman" w:cs="Times New Roman"/>
          <w:szCs w:val="24"/>
        </w:rPr>
        <w:t>υμβουλίου της Χίου για την άρση του περιορισμού μετακίνησης. Απαντήστε, κύριε Υπουργέ, στην αγωνία των νησιωτών για το πότε θα αποσυμφορηθούν τα νησιά μας.</w:t>
      </w:r>
    </w:p>
    <w:p w14:paraId="413BAE7D"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Η λύση του μεταναστευτικού, κυρίες και κύριοι συνάδελφοι, περνάει από την αποτελεσματική φύλαξη των </w:t>
      </w:r>
      <w:r>
        <w:rPr>
          <w:rFonts w:eastAsia="Times New Roman" w:cs="Times New Roman"/>
          <w:szCs w:val="24"/>
        </w:rPr>
        <w:t xml:space="preserve">θαλασσίων και χερσαίων συνόρων της χώρας μας ως βασικό όρο εθνικής κυριαρχίας. Και ο κ. Δένδιας μίλησε πολύ συγκεκριμένα για το τι είχε </w:t>
      </w:r>
      <w:r>
        <w:rPr>
          <w:rFonts w:eastAsia="Times New Roman" w:cs="Times New Roman"/>
          <w:szCs w:val="24"/>
        </w:rPr>
        <w:lastRenderedPageBreak/>
        <w:t>γίνει επιτυχημένα στο παρελθόν και τι μπορεί να γίνει και σήμερα. Χρειάζεται ουσιαστική επιτάχυνση των διαδικασιών χορήγ</w:t>
      </w:r>
      <w:r>
        <w:rPr>
          <w:rFonts w:eastAsia="Times New Roman" w:cs="Times New Roman"/>
          <w:szCs w:val="24"/>
        </w:rPr>
        <w:t>ησης ασύλου εντός διμήνου το μέγιστο για την ολοκλήρωση όλων των διαδικασιών, ώστε να υπάρξει διαχωρισμός προσφύγων με οικονομικούς παράτυπους μετανάστες, ώστε να υπάρχει δυνατότητα σε αυτούς που δεν δικαιούνται διεθνούς προστασίας να πάνε σε κλειστά κέντρ</w:t>
      </w:r>
      <w:r>
        <w:rPr>
          <w:rFonts w:eastAsia="Times New Roman" w:cs="Times New Roman"/>
          <w:szCs w:val="24"/>
        </w:rPr>
        <w:t>α και μετά να επαναπροωθηθούν, όπως πρέπει να κάνει ένα κράτος δικαίου.</w:t>
      </w:r>
    </w:p>
    <w:p w14:paraId="413BAE7E"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Με το προτεινόμενο νομοσχέδιο ουσιαστικά συνεχίζετε αυτή την ασφυξία στα νησιά συνδυασμένη με την αύξηση των ροών, που είναι πλέον αποδεδειγμένη. Και στη διαδικασία φυσικά επίλυσης της</w:t>
      </w:r>
      <w:r>
        <w:rPr>
          <w:rFonts w:eastAsia="Times New Roman" w:cs="Times New Roman"/>
          <w:szCs w:val="24"/>
        </w:rPr>
        <w:t xml:space="preserve"> μεταναστευτικής κρίσης θα προσθέσω την ανάγκη για διαφάνεια και αποτελεσματικότητα στη διαχείριση των ευρωπαϊκών και εθνικών πόρων που αποτυγχάνετε να απορροφήσετε και αποτυγχάνετε να διαχειριστείτε με την διαφάνεια που επιβάλετε.</w:t>
      </w:r>
    </w:p>
    <w:p w14:paraId="413BAE7F"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lastRenderedPageBreak/>
        <w:t>Χρειάζεται καταγραφή και</w:t>
      </w:r>
      <w:r>
        <w:rPr>
          <w:rFonts w:eastAsia="Times New Roman" w:cs="Times New Roman"/>
          <w:szCs w:val="24"/>
        </w:rPr>
        <w:t xml:space="preserve"> έλεγχος των ΜΚΟ για να διαχωρίσουμε αυτούς που παράγουν ουσιαστικό έργο. Χρειάζεται, επίσης, να στηρίξουμε 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υτοδιοίκηση με ουσιαστικά εργαλεία και κονδύλια για να μπορούν να αντιμετωπίσουν την κρίση. Και οπωσδήποτε χρειάζεται ένα αναπτυξιακό σχ</w:t>
      </w:r>
      <w:r>
        <w:rPr>
          <w:rFonts w:eastAsia="Times New Roman" w:cs="Times New Roman"/>
          <w:szCs w:val="24"/>
        </w:rPr>
        <w:t>έδιο για να τονωθεί η οικονομική δραστηριότητα στα νησιά.</w:t>
      </w:r>
    </w:p>
    <w:p w14:paraId="413BAE80"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Η κομματική φιέστα στην Μυτιλήνη πριν από λίγες μέρες δεν είπε κάτι συγκεκριμένο για τα νησιά του βορείου Αιγαίου και δεν είπε απολύτως τίποτα για τη Χίο που πλήττεται τόσο πολύ από την κρίση. </w:t>
      </w:r>
    </w:p>
    <w:p w14:paraId="413BAE81"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Και </w:t>
      </w:r>
      <w:r>
        <w:rPr>
          <w:rFonts w:eastAsia="Times New Roman" w:cs="Times New Roman"/>
          <w:szCs w:val="24"/>
        </w:rPr>
        <w:t xml:space="preserve">αν θέλουμε να δούμε το </w:t>
      </w:r>
      <w:r>
        <w:rPr>
          <w:rFonts w:eastAsia="Times New Roman" w:cs="Times New Roman"/>
          <w:szCs w:val="24"/>
        </w:rPr>
        <w:t>Μ</w:t>
      </w:r>
      <w:r>
        <w:rPr>
          <w:rFonts w:eastAsia="Times New Roman" w:cs="Times New Roman"/>
          <w:szCs w:val="24"/>
        </w:rPr>
        <w:t xml:space="preserve">έρος </w:t>
      </w:r>
      <w:r>
        <w:rPr>
          <w:rFonts w:eastAsia="Times New Roman" w:cs="Times New Roman"/>
          <w:szCs w:val="24"/>
        </w:rPr>
        <w:t>Γ΄</w:t>
      </w:r>
      <w:r>
        <w:rPr>
          <w:rFonts w:eastAsia="Times New Roman" w:cs="Times New Roman"/>
          <w:szCs w:val="24"/>
        </w:rPr>
        <w:t xml:space="preserve"> </w:t>
      </w:r>
      <w:r>
        <w:rPr>
          <w:rFonts w:eastAsia="Times New Roman" w:cs="Times New Roman"/>
          <w:szCs w:val="24"/>
        </w:rPr>
        <w:t>του νομοσχεδίου, εκεί υποτίθεται ότι γίνεται αποτελεσματικότερη η διαδικασία εξέτασης του ασύλου. Έτσι ισχυρίζεστε. Οι διατάξεις του, όμως, δεν αντιμετωπίζουν ούτε την έλλειψη επαρκούς στελέχωσης των υπηρεσιών, ούτε την εκκα</w:t>
      </w:r>
      <w:r>
        <w:rPr>
          <w:rFonts w:eastAsia="Times New Roman" w:cs="Times New Roman"/>
          <w:szCs w:val="24"/>
        </w:rPr>
        <w:t>θάριση των χιλιάδων εκκρεμών αιτήσεων, ούτε έναν νέο μηχανισμό ουσιαστικής και γρήγορης εξέτασης των νέων αιτήσεων.</w:t>
      </w:r>
    </w:p>
    <w:p w14:paraId="413BAE82"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lastRenderedPageBreak/>
        <w:t>Η σύντμηση των προθεσμιών που εισάγετε δεν έχει ουσιαστικό αποτέλεσμα. Σε ένα διοικητικό σύστημα που έτσι και αλλιώς αντιμετωπίζει προβλήματ</w:t>
      </w:r>
      <w:r>
        <w:rPr>
          <w:rFonts w:eastAsia="Times New Roman" w:cs="Times New Roman"/>
          <w:szCs w:val="24"/>
        </w:rPr>
        <w:t>α δομικά η σύντμηση των προθεσμιών είναι χωρίς ουσία. Το σύστημα δεν δούλευε και θα συνεχίσει να μην δουλεύει.</w:t>
      </w:r>
    </w:p>
    <w:p w14:paraId="413BAE83"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Έχουμε, τέλος, το άρθρο 36 για την αποζημίωση των κατοίκων της Χίου και της Λέσβου από ζημιές που προκλήθηκαν από την μεταναστευτική κρίση, διάτα</w:t>
      </w:r>
      <w:r>
        <w:rPr>
          <w:rFonts w:eastAsia="Times New Roman" w:cs="Times New Roman"/>
          <w:szCs w:val="24"/>
        </w:rPr>
        <w:t>ξη που έρχεται με δύο χρόνια καθυστέρηση. Στο μεταξύ έχουν υπάρξει και νέες φθορές και γι’ αυτό πρέπει να θεσπίσετε έναν μόνιμο μηχανισμό, έναν μόνιμο και σταθερό μηχανισμό αποζημιώσεων με σταθερές διαδικασίες, το οποίο το έχετε υποσχεθεί, αλλά δεν το έχετ</w:t>
      </w:r>
      <w:r>
        <w:rPr>
          <w:rFonts w:eastAsia="Times New Roman" w:cs="Times New Roman"/>
          <w:szCs w:val="24"/>
        </w:rPr>
        <w:t>ε κάνει και πρέπει να περιορίσετε και τις εξαιρέσεις για να μπορεί πραγματικά να αντιμετωπίσει τις όποιες περιπτώσεις ζημιών υπήρξαν.</w:t>
      </w:r>
    </w:p>
    <w:p w14:paraId="413BAE84" w14:textId="77777777" w:rsidR="0028181B" w:rsidRDefault="00E316D8">
      <w:pPr>
        <w:spacing w:line="600" w:lineRule="auto"/>
        <w:ind w:firstLine="720"/>
        <w:jc w:val="both"/>
        <w:rPr>
          <w:rFonts w:eastAsia="Times New Roman"/>
          <w:szCs w:val="24"/>
        </w:rPr>
      </w:pPr>
      <w:r>
        <w:rPr>
          <w:rFonts w:eastAsia="Times New Roman" w:cs="Times New Roman"/>
          <w:szCs w:val="24"/>
        </w:rPr>
        <w:t xml:space="preserve">Κυρίες και κύριοι της Κυβέρνησης, ο εισηγητής του ΣΥΡΙΖΑ στην </w:t>
      </w:r>
      <w:r>
        <w:rPr>
          <w:rFonts w:eastAsia="Times New Roman" w:cs="Times New Roman"/>
          <w:szCs w:val="24"/>
        </w:rPr>
        <w:t>ε</w:t>
      </w:r>
      <w:r>
        <w:rPr>
          <w:rFonts w:eastAsia="Times New Roman" w:cs="Times New Roman"/>
          <w:szCs w:val="24"/>
        </w:rPr>
        <w:t>πιτροπή μας κατηγόρησε ότι δεν θέλουμε υποτίθεται κανέναν π</w:t>
      </w:r>
      <w:r>
        <w:rPr>
          <w:rFonts w:eastAsia="Times New Roman" w:cs="Times New Roman"/>
          <w:szCs w:val="24"/>
        </w:rPr>
        <w:t>ρόσφυγα και μετανάστη στη χώρα. Η αλήθεια είναι ότι δεν θέλουμε κανέναν να μπαίνει παράνομα σε αυτή την χώρα.</w:t>
      </w:r>
    </w:p>
    <w:p w14:paraId="413BAE85"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lastRenderedPageBreak/>
        <w:t>Είμαστε ανοιχτοί στη μετανάστευση, αλλά με αιτήσεις</w:t>
      </w:r>
      <w:r w:rsidRPr="003C769D">
        <w:rPr>
          <w:rFonts w:eastAsia="Times New Roman" w:cs="Times New Roman"/>
          <w:szCs w:val="24"/>
        </w:rPr>
        <w:t>,</w:t>
      </w:r>
      <w:r>
        <w:rPr>
          <w:rFonts w:eastAsia="Times New Roman" w:cs="Times New Roman"/>
          <w:szCs w:val="24"/>
        </w:rPr>
        <w:t xml:space="preserve"> συντεταγμένα, όπως γίνεται σε όλη την Ευρώπη, στη Βόρεια Αμερική και σε άλλες προηγμένες χώρε</w:t>
      </w:r>
      <w:r>
        <w:rPr>
          <w:rFonts w:eastAsia="Times New Roman" w:cs="Times New Roman"/>
          <w:szCs w:val="24"/>
        </w:rPr>
        <w:t>ς του κόσμου που έχουν μια στοχευμένη και με κανόνες μεταναστευτική πολιτική. Όμως, εσείς τελικά καταφέρατε μέσα σε τρία χρόνια να μετατρέψετε μερικά από τα πιο όμορφα νησιά μας σε φυλακές και αποθήκες ψυχών και με το σημερινό νομοσχέδιο</w:t>
      </w:r>
      <w:r w:rsidRPr="003C769D">
        <w:rPr>
          <w:rFonts w:eastAsia="Times New Roman" w:cs="Times New Roman"/>
          <w:szCs w:val="24"/>
        </w:rPr>
        <w:t>,</w:t>
      </w:r>
      <w:r>
        <w:rPr>
          <w:rFonts w:eastAsia="Times New Roman" w:cs="Times New Roman"/>
          <w:szCs w:val="24"/>
        </w:rPr>
        <w:t xml:space="preserve"> δυστυχώς, δεν λύν</w:t>
      </w:r>
      <w:r>
        <w:rPr>
          <w:rFonts w:eastAsia="Times New Roman" w:cs="Times New Roman"/>
          <w:szCs w:val="24"/>
        </w:rPr>
        <w:t xml:space="preserve">ετε κανένα πρόβλημα για τους νησιώτες. </w:t>
      </w:r>
    </w:p>
    <w:p w14:paraId="413BAE86"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413BAE87" w14:textId="77777777" w:rsidR="0028181B" w:rsidRDefault="00E316D8">
      <w:pPr>
        <w:spacing w:line="600" w:lineRule="auto"/>
        <w:ind w:firstLine="720"/>
        <w:jc w:val="center"/>
        <w:rPr>
          <w:rFonts w:eastAsia="Times New Roman" w:cs="Times New Roman"/>
          <w:szCs w:val="24"/>
        </w:rPr>
      </w:pPr>
      <w:r w:rsidRPr="00096825">
        <w:rPr>
          <w:rFonts w:eastAsia="Times New Roman" w:cs="Times New Roman"/>
          <w:szCs w:val="24"/>
        </w:rPr>
        <w:t>(Χειροκροτήματα από την πτέρυγα της Νέας Δημοκρατίας)</w:t>
      </w:r>
    </w:p>
    <w:p w14:paraId="413BAE88" w14:textId="77777777" w:rsidR="0028181B" w:rsidRDefault="00E316D8">
      <w:pPr>
        <w:spacing w:line="600" w:lineRule="auto"/>
        <w:ind w:firstLine="720"/>
        <w:jc w:val="both"/>
        <w:rPr>
          <w:rFonts w:eastAsia="Times New Roman" w:cs="Times New Roman"/>
          <w:szCs w:val="24"/>
        </w:rPr>
      </w:pPr>
      <w:r w:rsidRPr="00E95E1D">
        <w:rPr>
          <w:rFonts w:eastAsia="Times New Roman" w:cs="Times New Roman"/>
          <w:b/>
          <w:szCs w:val="24"/>
        </w:rPr>
        <w:t xml:space="preserve">ΠΡΟΕΔΡΕΥΩΝ (Νικήτας Κακλαμάνης): </w:t>
      </w:r>
      <w:r>
        <w:rPr>
          <w:rFonts w:eastAsia="Times New Roman" w:cs="Times New Roman"/>
          <w:szCs w:val="24"/>
        </w:rPr>
        <w:t xml:space="preserve">Τον λόγο έχει ο </w:t>
      </w:r>
      <w:r w:rsidRPr="00F14435">
        <w:rPr>
          <w:rFonts w:eastAsia="Times New Roman" w:cs="Times New Roman"/>
          <w:szCs w:val="24"/>
        </w:rPr>
        <w:t>Κοινοβουλευτικός Εκπρόσωπος</w:t>
      </w:r>
      <w:r>
        <w:rPr>
          <w:rFonts w:eastAsia="Times New Roman" w:cs="Times New Roman"/>
          <w:szCs w:val="24"/>
        </w:rPr>
        <w:t xml:space="preserve"> της Δημοκρατικής Συμπαράταξης ΠΑΣΟΚ – ΔΗΜΑΡ κ. Αθανάσιος Θεοχαρόπουλος. </w:t>
      </w:r>
    </w:p>
    <w:p w14:paraId="413BAE89" w14:textId="77777777" w:rsidR="0028181B" w:rsidRDefault="00E316D8">
      <w:pPr>
        <w:spacing w:line="600" w:lineRule="auto"/>
        <w:ind w:firstLine="720"/>
        <w:jc w:val="both"/>
        <w:rPr>
          <w:rFonts w:eastAsia="Times New Roman" w:cs="Times New Roman"/>
          <w:szCs w:val="24"/>
        </w:rPr>
      </w:pPr>
      <w:r w:rsidRPr="001A01E0">
        <w:rPr>
          <w:rFonts w:eastAsia="Times New Roman" w:cs="Times New Roman"/>
          <w:b/>
          <w:szCs w:val="24"/>
        </w:rPr>
        <w:t>ΑΘΑΝΑΣΙΟΣ ΘΕΟΧΑΡΟΠΟΥΛΟΣ:</w:t>
      </w:r>
      <w:r>
        <w:rPr>
          <w:rFonts w:eastAsia="Times New Roman" w:cs="Times New Roman"/>
          <w:szCs w:val="24"/>
        </w:rPr>
        <w:t xml:space="preserve"> Κυρίες και κύριοι Βουλευτές, πράγματι είμαστε όλοι σοκαρισμένοι από τη χθεσινή μέρα στη Λωρίδα της Γάζας, την πιο φονική τα </w:t>
      </w:r>
      <w:r>
        <w:rPr>
          <w:rFonts w:eastAsia="Times New Roman" w:cs="Times New Roman"/>
          <w:szCs w:val="24"/>
        </w:rPr>
        <w:lastRenderedPageBreak/>
        <w:t>τελευταία χρόνια από το 2014. Δεκάδες νεκροί, εξήντα, μεταξύ των οποίων και μικρά παιδιά, χιλιάδες τραυματί</w:t>
      </w:r>
      <w:r>
        <w:rPr>
          <w:rFonts w:eastAsia="Times New Roman" w:cs="Times New Roman"/>
          <w:szCs w:val="24"/>
        </w:rPr>
        <w:t xml:space="preserve">ες ο μέχρι τώρα απολογισμός για τα ματωμένα εγκαίνια της </w:t>
      </w:r>
      <w:r>
        <w:rPr>
          <w:rFonts w:eastAsia="Times New Roman" w:cs="Times New Roman"/>
          <w:szCs w:val="24"/>
        </w:rPr>
        <w:t>α</w:t>
      </w:r>
      <w:r>
        <w:rPr>
          <w:rFonts w:eastAsia="Times New Roman" w:cs="Times New Roman"/>
          <w:szCs w:val="24"/>
        </w:rPr>
        <w:t xml:space="preserve">μερικάνικης </w:t>
      </w:r>
      <w:r>
        <w:rPr>
          <w:rFonts w:eastAsia="Times New Roman" w:cs="Times New Roman"/>
          <w:szCs w:val="24"/>
        </w:rPr>
        <w:t>π</w:t>
      </w:r>
      <w:r>
        <w:rPr>
          <w:rFonts w:eastAsia="Times New Roman" w:cs="Times New Roman"/>
          <w:szCs w:val="24"/>
        </w:rPr>
        <w:t>ρεσβείας στην Ιερουσαλήμ. Καταδικάζω απερίφραστα την επίθεση αυτή με πραγματικές αληθινές σφαίρες, τη βία. Διότι η χθεσινή επίθεση είναι ένα παράδειγμα προσφυγής στη βία κα υπέρμετρης π</w:t>
      </w:r>
      <w:r>
        <w:rPr>
          <w:rFonts w:eastAsia="Times New Roman" w:cs="Times New Roman"/>
          <w:szCs w:val="24"/>
        </w:rPr>
        <w:t>αραβίασης δικαιωμάτων. Και όπως δήλωσε και ο Ύπατος Αρμοστής του ΟΗΕ για τα ανθρώπινα δικαιώματα</w:t>
      </w:r>
      <w:r w:rsidRPr="003C769D">
        <w:rPr>
          <w:rFonts w:eastAsia="Times New Roman" w:cs="Times New Roman"/>
          <w:szCs w:val="24"/>
        </w:rPr>
        <w:t>,</w:t>
      </w:r>
      <w:r>
        <w:rPr>
          <w:rFonts w:eastAsia="Times New Roman" w:cs="Times New Roman"/>
          <w:szCs w:val="24"/>
        </w:rPr>
        <w:t xml:space="preserve"> </w:t>
      </w:r>
      <w:r>
        <w:rPr>
          <w:rFonts w:eastAsia="Times New Roman" w:cs="Times New Roman"/>
          <w:szCs w:val="24"/>
        </w:rPr>
        <w:t>«</w:t>
      </w:r>
      <w:r>
        <w:rPr>
          <w:rFonts w:eastAsia="Times New Roman" w:cs="Times New Roman"/>
          <w:szCs w:val="24"/>
        </w:rPr>
        <w:t>το δικαίωμα στη ζωή πρέπει να γίνεται σεβαστό και οι υπεύθυνοι πρέπει να λογοδοτήσουν</w:t>
      </w:r>
      <w:r>
        <w:rPr>
          <w:rFonts w:eastAsia="Times New Roman" w:cs="Times New Roman"/>
          <w:szCs w:val="24"/>
        </w:rPr>
        <w:t>»</w:t>
      </w:r>
      <w:r>
        <w:rPr>
          <w:rFonts w:eastAsia="Times New Roman" w:cs="Times New Roman"/>
          <w:szCs w:val="24"/>
        </w:rPr>
        <w:t xml:space="preserve">. </w:t>
      </w:r>
      <w:r>
        <w:rPr>
          <w:rFonts w:eastAsia="Times New Roman" w:cs="Times New Roman"/>
          <w:szCs w:val="24"/>
        </w:rPr>
        <w:t>«</w:t>
      </w:r>
      <w:r>
        <w:rPr>
          <w:rFonts w:eastAsia="Times New Roman" w:cs="Times New Roman"/>
          <w:szCs w:val="24"/>
        </w:rPr>
        <w:t>Η διεθνής κοινότητα</w:t>
      </w:r>
      <w:r>
        <w:rPr>
          <w:rFonts w:eastAsia="Times New Roman" w:cs="Times New Roman"/>
          <w:szCs w:val="24"/>
        </w:rPr>
        <w:t>»</w:t>
      </w:r>
      <w:r>
        <w:rPr>
          <w:rFonts w:eastAsia="Times New Roman" w:cs="Times New Roman"/>
          <w:szCs w:val="24"/>
        </w:rPr>
        <w:t xml:space="preserve"> -όπως είπε χαρακτηριστικά- </w:t>
      </w:r>
      <w:r>
        <w:rPr>
          <w:rFonts w:eastAsia="Times New Roman" w:cs="Times New Roman"/>
          <w:szCs w:val="24"/>
        </w:rPr>
        <w:t>«</w:t>
      </w:r>
      <w:r>
        <w:rPr>
          <w:rFonts w:eastAsia="Times New Roman" w:cs="Times New Roman"/>
          <w:szCs w:val="24"/>
        </w:rPr>
        <w:t xml:space="preserve">πρέπει να εγγυηθεί </w:t>
      </w:r>
      <w:r>
        <w:rPr>
          <w:rFonts w:eastAsia="Times New Roman" w:cs="Times New Roman"/>
          <w:szCs w:val="24"/>
        </w:rPr>
        <w:t>την απονομή της δικαιοσύνης</w:t>
      </w:r>
      <w:r>
        <w:rPr>
          <w:rFonts w:eastAsia="Times New Roman" w:cs="Times New Roman"/>
          <w:szCs w:val="24"/>
        </w:rPr>
        <w:t>»</w:t>
      </w:r>
      <w:r>
        <w:rPr>
          <w:rFonts w:eastAsia="Times New Roman" w:cs="Times New Roman"/>
          <w:szCs w:val="24"/>
        </w:rPr>
        <w:t xml:space="preserve">. </w:t>
      </w:r>
    </w:p>
    <w:p w14:paraId="413BAE8A"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Το ίδιο όφειλε να κάνει και ο ΟΗΕ από την πρώτη στιγμή. Προφανώς χρειάζονται πολύ περισσότερα από τη δήλωση της </w:t>
      </w:r>
      <w:r>
        <w:rPr>
          <w:rFonts w:eastAsia="Times New Roman" w:cs="Times New Roman"/>
          <w:szCs w:val="24"/>
        </w:rPr>
        <w:t>ε</w:t>
      </w:r>
      <w:r>
        <w:rPr>
          <w:rFonts w:eastAsia="Times New Roman" w:cs="Times New Roman"/>
          <w:szCs w:val="24"/>
        </w:rPr>
        <w:t>πιτροπής του ΟΗΕ για την εξάλειψη των διακρίσεων που καλεί το Ισραήλ</w:t>
      </w:r>
      <w:r>
        <w:rPr>
          <w:rFonts w:eastAsia="Times New Roman" w:cs="Times New Roman"/>
          <w:szCs w:val="24"/>
        </w:rPr>
        <w:t>:</w:t>
      </w:r>
      <w:r>
        <w:rPr>
          <w:rFonts w:eastAsia="Times New Roman" w:cs="Times New Roman"/>
          <w:szCs w:val="24"/>
        </w:rPr>
        <w:t xml:space="preserve"> </w:t>
      </w:r>
      <w:r>
        <w:rPr>
          <w:rFonts w:eastAsia="Times New Roman" w:cs="Times New Roman"/>
          <w:szCs w:val="24"/>
        </w:rPr>
        <w:t>«</w:t>
      </w:r>
      <w:r>
        <w:rPr>
          <w:rFonts w:eastAsia="Times New Roman" w:cs="Times New Roman"/>
          <w:szCs w:val="24"/>
        </w:rPr>
        <w:t>να βάλει αμέσως τέλος στη δυσανάλογη χρήσ</w:t>
      </w:r>
      <w:r>
        <w:rPr>
          <w:rFonts w:eastAsia="Times New Roman" w:cs="Times New Roman"/>
          <w:szCs w:val="24"/>
        </w:rPr>
        <w:t>η βίας εναντίον των διαδηλωτών και να απέχει από οποιαδήποτε ενέργεια θα μπορούσε να προκαλέσει νέα θύματα</w:t>
      </w:r>
      <w:r>
        <w:rPr>
          <w:rFonts w:eastAsia="Times New Roman" w:cs="Times New Roman"/>
          <w:szCs w:val="24"/>
        </w:rPr>
        <w:t>»</w:t>
      </w:r>
      <w:r>
        <w:rPr>
          <w:rFonts w:eastAsia="Times New Roman" w:cs="Times New Roman"/>
          <w:szCs w:val="24"/>
        </w:rPr>
        <w:t xml:space="preserve">. Η χθεσινή προσπάθεια του ΟΗΕ για ανεξάρτητη έρευνα για </w:t>
      </w:r>
      <w:r>
        <w:rPr>
          <w:rFonts w:eastAsia="Times New Roman" w:cs="Times New Roman"/>
          <w:szCs w:val="24"/>
        </w:rPr>
        <w:lastRenderedPageBreak/>
        <w:t xml:space="preserve">τα αιματηρά επεισόδια κόλλησε στις Ηνωμένες Πολιτείες. Όμως, αυτό που πραγματικά χρειάζεται </w:t>
      </w:r>
      <w:r>
        <w:rPr>
          <w:rFonts w:eastAsia="Times New Roman" w:cs="Times New Roman"/>
          <w:szCs w:val="24"/>
        </w:rPr>
        <w:t xml:space="preserve">είναι μια αξιόπιστη πολιτική από πλευράς διεθνούς κοινότητας για τον οριστικό τερματισμό αυτής της σύγκρουσης και την ειρηνική συνύπαρξη των δύο κρατών. </w:t>
      </w:r>
    </w:p>
    <w:p w14:paraId="413BAE8B"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Στο ύψος των περιστάσεων πρέπει να σταθεί και η ελληνική </w:t>
      </w:r>
      <w:r w:rsidRPr="0094038A">
        <w:rPr>
          <w:rFonts w:eastAsia="Times New Roman" w:cs="Times New Roman"/>
          <w:szCs w:val="24"/>
        </w:rPr>
        <w:t>Κυβέρνηση</w:t>
      </w:r>
      <w:r>
        <w:rPr>
          <w:rFonts w:eastAsia="Times New Roman" w:cs="Times New Roman"/>
          <w:szCs w:val="24"/>
        </w:rPr>
        <w:t xml:space="preserve"> και τουλάχιστον να σταματήσ</w:t>
      </w:r>
      <w:r>
        <w:rPr>
          <w:rFonts w:eastAsia="Times New Roman" w:cs="Times New Roman"/>
          <w:szCs w:val="24"/>
        </w:rPr>
        <w:t>ετε</w:t>
      </w:r>
      <w:r>
        <w:rPr>
          <w:rFonts w:eastAsia="Times New Roman" w:cs="Times New Roman"/>
          <w:szCs w:val="24"/>
        </w:rPr>
        <w:t xml:space="preserve"> τη δ</w:t>
      </w:r>
      <w:r>
        <w:rPr>
          <w:rFonts w:eastAsia="Times New Roman" w:cs="Times New Roman"/>
          <w:szCs w:val="24"/>
        </w:rPr>
        <w:t xml:space="preserve">ιγλωσσία, γιατί με άλλο τρόπο μιλάει ο </w:t>
      </w:r>
      <w:r w:rsidRPr="00C0242A">
        <w:rPr>
          <w:rFonts w:eastAsia="Times New Roman" w:cs="Times New Roman"/>
          <w:szCs w:val="24"/>
        </w:rPr>
        <w:t>ΣΥΡΙΖΑ</w:t>
      </w:r>
      <w:r>
        <w:rPr>
          <w:rFonts w:eastAsia="Times New Roman" w:cs="Times New Roman"/>
          <w:szCs w:val="24"/>
        </w:rPr>
        <w:t xml:space="preserve"> και η Κοινοβουλευτική του Ομάδα και με άλλο τρόπο μιλάει η </w:t>
      </w:r>
      <w:r w:rsidRPr="0094038A">
        <w:rPr>
          <w:rFonts w:eastAsia="Times New Roman" w:cs="Times New Roman"/>
          <w:szCs w:val="24"/>
        </w:rPr>
        <w:t>Κυβέρνηση</w:t>
      </w:r>
      <w:r>
        <w:rPr>
          <w:rFonts w:eastAsia="Times New Roman" w:cs="Times New Roman"/>
          <w:szCs w:val="24"/>
        </w:rPr>
        <w:t>. Διάβασα την ανακοίνωση του Υπουργείου Εξωτερικών που δεν καταδικάζει αλλά καταγράφει τα περιστατικά. Αυτό το ρήμα χρησιμοποιεί ακριβώς, το «</w:t>
      </w:r>
      <w:r>
        <w:rPr>
          <w:rFonts w:eastAsia="Times New Roman" w:cs="Times New Roman"/>
          <w:szCs w:val="24"/>
        </w:rPr>
        <w:t>καταγράφουμε»</w:t>
      </w:r>
      <w:r w:rsidRPr="003C769D">
        <w:rPr>
          <w:rFonts w:eastAsia="Times New Roman" w:cs="Times New Roman"/>
          <w:szCs w:val="24"/>
        </w:rPr>
        <w:t>,</w:t>
      </w:r>
      <w:r>
        <w:rPr>
          <w:rFonts w:eastAsia="Times New Roman" w:cs="Times New Roman"/>
          <w:szCs w:val="24"/>
        </w:rPr>
        <w:t xml:space="preserve"> και τέτοιες λογικές δεν χωρούν. Ο </w:t>
      </w:r>
      <w:r w:rsidRPr="00C0242A">
        <w:rPr>
          <w:rFonts w:eastAsia="Times New Roman" w:cs="Times New Roman"/>
          <w:szCs w:val="24"/>
        </w:rPr>
        <w:t>ΣΥΡΙΖΑ</w:t>
      </w:r>
      <w:r>
        <w:rPr>
          <w:rFonts w:eastAsia="Times New Roman" w:cs="Times New Roman"/>
          <w:szCs w:val="24"/>
        </w:rPr>
        <w:t xml:space="preserve"> πρέπει να καταλάβει ότι είναι </w:t>
      </w:r>
      <w:r w:rsidRPr="0094038A">
        <w:rPr>
          <w:rFonts w:eastAsia="Times New Roman" w:cs="Times New Roman"/>
          <w:szCs w:val="24"/>
        </w:rPr>
        <w:t>Κυβέρνηση</w:t>
      </w:r>
      <w:r>
        <w:rPr>
          <w:rFonts w:eastAsia="Times New Roman" w:cs="Times New Roman"/>
          <w:szCs w:val="24"/>
        </w:rPr>
        <w:t xml:space="preserve"> και να μην προσπαθεί να είναι και με τον αστυφύλακα και με τον χωροφύλακα στη συγκεκριμένη περίπτωση. </w:t>
      </w:r>
    </w:p>
    <w:p w14:paraId="413BAE8C"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Εμείς έχουμε πει από την πρώτη στιγμή ότι ο Πρόεδρος Τραμπ έχει μια πρόχειρη λογική στην εξωτερική πολιτική, μια αβαθή λογική η οποία ουσιαστικά δεν έχει το αί</w:t>
      </w:r>
      <w:r>
        <w:rPr>
          <w:rFonts w:eastAsia="Times New Roman" w:cs="Times New Roman"/>
          <w:szCs w:val="24"/>
        </w:rPr>
        <w:lastRenderedPageBreak/>
        <w:t>σθημα ευθύνης που πρέπει να τον διέπει. Είναι απαράδεκτη η ενέργεια που παραβιάζει τα ψηφίσματα τ</w:t>
      </w:r>
      <w:r>
        <w:rPr>
          <w:rFonts w:eastAsia="Times New Roman" w:cs="Times New Roman"/>
          <w:szCs w:val="24"/>
        </w:rPr>
        <w:t xml:space="preserve">ου Συμβουλίου Ασφαλείας για λύση δύο κρατών, </w:t>
      </w:r>
      <w:r>
        <w:rPr>
          <w:rFonts w:eastAsia="Times New Roman" w:cs="Times New Roman"/>
          <w:szCs w:val="24"/>
        </w:rPr>
        <w:t>η</w:t>
      </w:r>
      <w:r>
        <w:rPr>
          <w:rFonts w:eastAsia="Times New Roman" w:cs="Times New Roman"/>
          <w:szCs w:val="24"/>
        </w:rPr>
        <w:t xml:space="preserve"> αναγνώριση της πρωτεύουσας της Ιερουσαλήμ και περιφρονεί ουσιαστικά την παγκόσμια κοινή γνώμη. </w:t>
      </w:r>
    </w:p>
    <w:p w14:paraId="413BAE8D"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Πριν από λίγο καιρό, κύριε Υπουργέ, ο κ. Τσίπρας επισκεπτόμενος τις Ηνωμένες Πολιτείες είχε μιλήσει και είχε </w:t>
      </w:r>
      <w:r>
        <w:rPr>
          <w:rFonts w:eastAsia="Times New Roman" w:cs="Times New Roman"/>
          <w:szCs w:val="24"/>
        </w:rPr>
        <w:t xml:space="preserve">πει </w:t>
      </w:r>
      <w:r>
        <w:rPr>
          <w:rFonts w:eastAsia="Times New Roman" w:cs="Times New Roman"/>
          <w:szCs w:val="24"/>
        </w:rPr>
        <w:t xml:space="preserve">πως </w:t>
      </w:r>
      <w:r>
        <w:rPr>
          <w:rFonts w:eastAsia="Times New Roman" w:cs="Times New Roman"/>
          <w:szCs w:val="24"/>
        </w:rPr>
        <w:t xml:space="preserve"> ο κ. Τραμπ «</w:t>
      </w:r>
      <w:r>
        <w:rPr>
          <w:rFonts w:eastAsia="Times New Roman" w:cs="Times New Roman"/>
          <w:szCs w:val="24"/>
        </w:rPr>
        <w:t>ό,τι κάνει το κάνει για το καλό</w:t>
      </w:r>
      <w:r>
        <w:rPr>
          <w:rFonts w:eastAsia="Times New Roman" w:cs="Times New Roman"/>
          <w:szCs w:val="24"/>
        </w:rPr>
        <w:t>»</w:t>
      </w:r>
      <w:r>
        <w:rPr>
          <w:rFonts w:eastAsia="Times New Roman" w:cs="Times New Roman"/>
          <w:szCs w:val="24"/>
        </w:rPr>
        <w:t xml:space="preserve">. Ο καλός τελικά κ. Τραμπ λειτούργησε </w:t>
      </w:r>
      <w:r>
        <w:rPr>
          <w:rFonts w:eastAsia="Times New Roman" w:cs="Times New Roman"/>
          <w:szCs w:val="24"/>
        </w:rPr>
        <w:t xml:space="preserve">σαν </w:t>
      </w:r>
      <w:r>
        <w:rPr>
          <w:rFonts w:eastAsia="Times New Roman" w:cs="Times New Roman"/>
          <w:szCs w:val="24"/>
        </w:rPr>
        <w:t xml:space="preserve">πυροκροτητής πάνω σε φορτίο με εκρηκτικά με την αναγνώριση της Ιερουσαλήμ ως πρωτεύουσας του ισραηλινού κράτους, παρά τις αποφάσεις του ΟΗΕ. </w:t>
      </w:r>
    </w:p>
    <w:p w14:paraId="413BAE8E"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Η χώρα μας ιστορικά προ</w:t>
      </w:r>
      <w:r>
        <w:rPr>
          <w:rFonts w:eastAsia="Times New Roman" w:cs="Times New Roman"/>
          <w:szCs w:val="24"/>
        </w:rPr>
        <w:t xml:space="preserve">σπαθεί να συμβάλλει αποφασιστικά στην ειρήνευση στην περιοχή, αυτό οφείλει να πράξει και σήμερα. Τα ψηφίσματα και οι αποφάσεις του ΟΗΕ για το </w:t>
      </w:r>
      <w:r>
        <w:rPr>
          <w:rFonts w:eastAsia="Times New Roman" w:cs="Times New Roman"/>
          <w:szCs w:val="24"/>
        </w:rPr>
        <w:t>π</w:t>
      </w:r>
      <w:r>
        <w:rPr>
          <w:rFonts w:eastAsia="Times New Roman" w:cs="Times New Roman"/>
          <w:szCs w:val="24"/>
        </w:rPr>
        <w:t>αλαιστινιακό μιλούν για δύο κράτη που θα συνυπάρχουν ειρηνικά και με επαναφορά των συνόρων εκεί που βρισκόταν. Εκ</w:t>
      </w:r>
      <w:r>
        <w:rPr>
          <w:rFonts w:eastAsia="Times New Roman" w:cs="Times New Roman"/>
          <w:szCs w:val="24"/>
        </w:rPr>
        <w:t xml:space="preserve">εί πρέπει να μείνουμε. Και θα περίμενα πιο σθεναρή στάση της </w:t>
      </w:r>
      <w:r w:rsidRPr="0094038A">
        <w:rPr>
          <w:rFonts w:eastAsia="Times New Roman" w:cs="Times New Roman"/>
          <w:szCs w:val="24"/>
        </w:rPr>
        <w:t>Κυβέρνησ</w:t>
      </w:r>
      <w:r>
        <w:rPr>
          <w:rFonts w:eastAsia="Times New Roman" w:cs="Times New Roman"/>
          <w:szCs w:val="24"/>
        </w:rPr>
        <w:t xml:space="preserve">ής σας σήμερα στο συγκεκριμένο θέμα. </w:t>
      </w:r>
    </w:p>
    <w:p w14:paraId="413BAE8F"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lastRenderedPageBreak/>
        <w:t>Να θυμηθώ τι λέγατε και τι έλεγε ο κ. Τσίπρας το 2014. Σήμερα αγνοείτ</w:t>
      </w:r>
      <w:r>
        <w:rPr>
          <w:rFonts w:eastAsia="Times New Roman" w:cs="Times New Roman"/>
          <w:szCs w:val="24"/>
        </w:rPr>
        <w:t>αι</w:t>
      </w:r>
      <w:r>
        <w:rPr>
          <w:rFonts w:eastAsia="Times New Roman" w:cs="Times New Roman"/>
          <w:szCs w:val="24"/>
        </w:rPr>
        <w:t xml:space="preserve"> μία δήλωση του Πρωθυπουργού αντίθετα απ’ ό,τι έκανε μέχρι το 2015. Ελπίζω, έσ</w:t>
      </w:r>
      <w:r>
        <w:rPr>
          <w:rFonts w:eastAsia="Times New Roman" w:cs="Times New Roman"/>
          <w:szCs w:val="24"/>
        </w:rPr>
        <w:t>τω μέχρι το βράδυ, να τοποθετηθεί με τον έναν ή τον άλλον τρόπο. Και ο Μακρόν τοποθετήθηκε και μάλιστα σήμερα αρκετά προωθημένα σε σχέση με τη χθεσινή πρώτη αντίδραση. Και από την Ευρωπαϊκή ¨Ένωση περιμένουμε μια πιο σθεναρή στάση. Τουλάχιστον, όμως, να έχ</w:t>
      </w:r>
      <w:r>
        <w:rPr>
          <w:rFonts w:eastAsia="Times New Roman" w:cs="Times New Roman"/>
          <w:szCs w:val="24"/>
        </w:rPr>
        <w:t xml:space="preserve">ουμε μια τοποθέτηση από τον Πρωθυπουργό. Νομίζω ότι είναι ένα θέμα στο οποίο σε αυτό το επίπεδο πρέπει να υπάρχει μία ξεκάθαρη τοποθέτηση και βεβαίως όχι μισόλογα. </w:t>
      </w:r>
    </w:p>
    <w:p w14:paraId="413BAE90" w14:textId="77777777" w:rsidR="0028181B" w:rsidRDefault="00E316D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Κυρίες και κύριοι Βουλευτές, για άλλη μία φορά –και περνάω στα του προσφυγικού- βρισκόμαστε</w:t>
      </w:r>
      <w:r>
        <w:rPr>
          <w:rFonts w:eastAsia="Times New Roman" w:cs="Times New Roman"/>
          <w:szCs w:val="24"/>
        </w:rPr>
        <w:t xml:space="preserve"> να συζητάμε ζητήματα που αφορούν στη διαχείριση της προσφυγικής και της μεταναστευτικής κρίσης, μιας κρίσης που βρήκε την Ευρωπαϊκή Ένωση απροετοίμαστη για το φαινόμενο αυτής της κλίμακας και τη χώρα μας εξασθενημένη, βέβαια, από την οικονομική κρίση, μια</w:t>
      </w:r>
      <w:r>
        <w:rPr>
          <w:rFonts w:eastAsia="Times New Roman" w:cs="Times New Roman"/>
          <w:szCs w:val="24"/>
        </w:rPr>
        <w:t xml:space="preserve">ς κρίσης που τόσο σε ευρωπαϊκό όσο και σε </w:t>
      </w:r>
      <w:r>
        <w:rPr>
          <w:rFonts w:eastAsia="Times New Roman" w:cs="Times New Roman"/>
          <w:szCs w:val="24"/>
        </w:rPr>
        <w:lastRenderedPageBreak/>
        <w:t xml:space="preserve">εθνικό επίπεδο συνεχίζει να πυροδοτεί εθνικισμούς, να γίνεται αντικείμενο εκμετάλλευσης από ακραίους κύκλους. </w:t>
      </w:r>
    </w:p>
    <w:p w14:paraId="413BAE91" w14:textId="77777777" w:rsidR="0028181B" w:rsidRDefault="00E316D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Δυστυχώς, η κατάσταση δεν βελτιώνεται ούτε σε διεθνές επίπεδο, γιατί η γενεσιουργός αιτία αυτής της κρί</w:t>
      </w:r>
      <w:r>
        <w:rPr>
          <w:rFonts w:eastAsia="Times New Roman" w:cs="Times New Roman"/>
          <w:szCs w:val="24"/>
        </w:rPr>
        <w:t xml:space="preserve">σης συνεχίζει όχι απλά να υφίσταται, αλλά να επιβαρύνεται περαιτέρω, δημιουργώντας τσουνάμι προσφύγων, αλλά ούτε και σε ευρωπαϊκό, όπου συνεχίζει να τίθεται σε δοκιμασία τόσο η δομή όσο και η συνοχή της Ευρωπαϊκής Ένωσης. </w:t>
      </w:r>
    </w:p>
    <w:p w14:paraId="413BAE92" w14:textId="77777777" w:rsidR="0028181B" w:rsidRDefault="00E316D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σήμερα ακόμα αντιστέκονται χώ</w:t>
      </w:r>
      <w:r>
        <w:rPr>
          <w:rFonts w:eastAsia="Times New Roman" w:cs="Times New Roman"/>
          <w:szCs w:val="24"/>
        </w:rPr>
        <w:t xml:space="preserve">ρες σθεναρά στα σχέδια κατανομής προσφύγων, αρνούμενες να αποδεχθούν ποσοστώσεις για υποδοχή προσφύγων. </w:t>
      </w:r>
    </w:p>
    <w:p w14:paraId="413BAE93" w14:textId="77777777" w:rsidR="0028181B" w:rsidRDefault="00E316D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Θυμάμαι όταν για το </w:t>
      </w:r>
      <w:r>
        <w:rPr>
          <w:rFonts w:eastAsia="Times New Roman" w:cs="Times New Roman"/>
          <w:szCs w:val="24"/>
          <w:lang w:val="en-US"/>
        </w:rPr>
        <w:t>relocation</w:t>
      </w:r>
      <w:r w:rsidRPr="0069277E">
        <w:rPr>
          <w:rFonts w:eastAsia="Times New Roman" w:cs="Times New Roman"/>
          <w:szCs w:val="24"/>
        </w:rPr>
        <w:t xml:space="preserve"> </w:t>
      </w:r>
      <w:r>
        <w:rPr>
          <w:rFonts w:eastAsia="Times New Roman" w:cs="Times New Roman"/>
          <w:szCs w:val="24"/>
        </w:rPr>
        <w:t>είχατε βάλει πολύ ψηλά τον πήχ</w:t>
      </w:r>
      <w:r>
        <w:rPr>
          <w:rFonts w:eastAsia="Times New Roman" w:cs="Times New Roman"/>
          <w:szCs w:val="24"/>
        </w:rPr>
        <w:t>η</w:t>
      </w:r>
      <w:r>
        <w:rPr>
          <w:rFonts w:eastAsia="Times New Roman" w:cs="Times New Roman"/>
          <w:szCs w:val="24"/>
        </w:rPr>
        <w:t>, τότε ο κ. Τσίπρας με τον κ. Γιούνκερ –αν δεν κάνω λάθος- είχ</w:t>
      </w:r>
      <w:r>
        <w:rPr>
          <w:rFonts w:eastAsia="Times New Roman" w:cs="Times New Roman"/>
          <w:szCs w:val="24"/>
        </w:rPr>
        <w:t>αν</w:t>
      </w:r>
      <w:r>
        <w:rPr>
          <w:rFonts w:eastAsia="Times New Roman" w:cs="Times New Roman"/>
          <w:szCs w:val="24"/>
        </w:rPr>
        <w:t xml:space="preserve"> πάει </w:t>
      </w:r>
      <w:r>
        <w:rPr>
          <w:rFonts w:eastAsia="Times New Roman" w:cs="Times New Roman"/>
          <w:szCs w:val="24"/>
        </w:rPr>
        <w:t xml:space="preserve">στο αεροδρόμιο </w:t>
      </w:r>
      <w:r>
        <w:rPr>
          <w:rFonts w:eastAsia="Times New Roman" w:cs="Times New Roman"/>
          <w:szCs w:val="24"/>
        </w:rPr>
        <w:t>να κ</w:t>
      </w:r>
      <w:r>
        <w:rPr>
          <w:rFonts w:eastAsia="Times New Roman" w:cs="Times New Roman"/>
          <w:szCs w:val="24"/>
        </w:rPr>
        <w:t>άν</w:t>
      </w:r>
      <w:r>
        <w:rPr>
          <w:rFonts w:eastAsia="Times New Roman" w:cs="Times New Roman"/>
          <w:szCs w:val="24"/>
        </w:rPr>
        <w:t>ουν</w:t>
      </w:r>
      <w:r>
        <w:rPr>
          <w:rFonts w:eastAsia="Times New Roman" w:cs="Times New Roman"/>
          <w:szCs w:val="24"/>
        </w:rPr>
        <w:t xml:space="preserve"> μία φιέστα για τις πρώτες διαδικασίες μετεγκατάστασης στο Λουξεμβούργο </w:t>
      </w:r>
      <w:r>
        <w:rPr>
          <w:rFonts w:eastAsia="Times New Roman" w:cs="Times New Roman"/>
          <w:szCs w:val="24"/>
        </w:rPr>
        <w:t>και</w:t>
      </w:r>
      <w:r>
        <w:rPr>
          <w:rFonts w:eastAsia="Times New Roman" w:cs="Times New Roman"/>
          <w:szCs w:val="24"/>
        </w:rPr>
        <w:t xml:space="preserve"> στην Ολλανδία</w:t>
      </w:r>
      <w:r>
        <w:rPr>
          <w:rFonts w:eastAsia="Times New Roman" w:cs="Times New Roman"/>
          <w:szCs w:val="24"/>
        </w:rPr>
        <w:t>.</w:t>
      </w:r>
      <w:r>
        <w:rPr>
          <w:rFonts w:eastAsia="Times New Roman" w:cs="Times New Roman"/>
          <w:szCs w:val="24"/>
        </w:rPr>
        <w:t xml:space="preserve"> </w:t>
      </w:r>
    </w:p>
    <w:p w14:paraId="413BAE94" w14:textId="77777777" w:rsidR="0028181B" w:rsidRDefault="00E316D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Και λέγαμε τότε ότι εδώ θα πρέπει να διαπραγματευθείτε και να καταφέρετε την υποχρεωτική κατανομή των προσφύγων, διότι δεν θα δουλέψει η εθελοντική κατανομή κα</w:t>
      </w:r>
      <w:r>
        <w:rPr>
          <w:rFonts w:eastAsia="Times New Roman" w:cs="Times New Roman"/>
          <w:szCs w:val="24"/>
        </w:rPr>
        <w:t xml:space="preserve">ι εν πάση περιπτώσει, λέγαμε ότι πρέπει να σταματήσουν τα επικοινωνιακά τεχνάσματα. Δυστυχώς, επιβεβαιωθήκαμε. </w:t>
      </w:r>
    </w:p>
    <w:p w14:paraId="413BAE95" w14:textId="77777777" w:rsidR="0028181B" w:rsidRDefault="00E316D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Σε εθνικό επίπεδο εδώ και τρία χρόνια η Κυβέρνηση παρουσιάζεται εγκλωβισμένη να ολοκληρώσει διοικητικές διαδικασίες, να απορροφήσει κοινοτικά κονδύλια. Οι εξηγήσεις της Κυβέρνησης δεν αποτελούν απαραίτητα και δικαιολογία της υφιστάμενης εδώ και τρία χρόνια</w:t>
      </w:r>
      <w:r>
        <w:rPr>
          <w:rFonts w:eastAsia="Times New Roman" w:cs="Times New Roman"/>
          <w:szCs w:val="24"/>
        </w:rPr>
        <w:t xml:space="preserve"> άκρως προβληματικής κατάστασης. </w:t>
      </w:r>
    </w:p>
    <w:p w14:paraId="413BAE96" w14:textId="77777777" w:rsidR="0028181B" w:rsidRDefault="00E316D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 Υπουργός κ. Βίτσας μας ζήτησε και στην </w:t>
      </w:r>
      <w:r>
        <w:rPr>
          <w:rFonts w:eastAsia="Times New Roman" w:cs="Times New Roman"/>
          <w:szCs w:val="24"/>
        </w:rPr>
        <w:t>ε</w:t>
      </w:r>
      <w:r>
        <w:rPr>
          <w:rFonts w:eastAsia="Times New Roman" w:cs="Times New Roman"/>
          <w:szCs w:val="24"/>
        </w:rPr>
        <w:t xml:space="preserve">πιτροπή με τις ομιλίες του να δούμε το Υπουργείο με την απαραίτητη συνέχεια που το διέπει. Πράγματι, είστε </w:t>
      </w:r>
      <w:r>
        <w:rPr>
          <w:rFonts w:eastAsia="Times New Roman" w:cs="Times New Roman"/>
          <w:szCs w:val="24"/>
        </w:rPr>
        <w:t>Κ</w:t>
      </w:r>
      <w:r>
        <w:rPr>
          <w:rFonts w:eastAsia="Times New Roman" w:cs="Times New Roman"/>
          <w:szCs w:val="24"/>
        </w:rPr>
        <w:t xml:space="preserve">υβέρνηση τριών ετών στη συγκεκριμένη διαδικασία και έχετε μία συνέχεια. </w:t>
      </w:r>
      <w:r>
        <w:rPr>
          <w:rFonts w:eastAsia="Times New Roman" w:cs="Times New Roman"/>
          <w:szCs w:val="24"/>
        </w:rPr>
        <w:t xml:space="preserve">Έτσι, λοιπόν, αποδεχόμαστε το αίτημά σας και για αυτό προβαίνουμε σε ορισμένες επισημάνσεις. </w:t>
      </w:r>
    </w:p>
    <w:p w14:paraId="413BAE97" w14:textId="77777777" w:rsidR="0028181B" w:rsidRDefault="00E316D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Είπατε ότι η διαχείριση του προσφυγικού είναι μία δυναμική διαχείριση και εξαρτάται από τις αντίστοιχες ροές. Σύμφωνοι, αλλά τι κάνατε στην Κυβέρνησή σας το διάστ</w:t>
      </w:r>
      <w:r>
        <w:rPr>
          <w:rFonts w:eastAsia="Times New Roman" w:cs="Times New Roman"/>
          <w:szCs w:val="24"/>
        </w:rPr>
        <w:t xml:space="preserve">ημα που αυτές ήταν σε ύφεση, ώστε να μην αντιμετωπίσουμε ξανά τα ίδια προβλήματα σήμερα; </w:t>
      </w:r>
    </w:p>
    <w:p w14:paraId="413BAE98" w14:textId="77777777" w:rsidR="0028181B" w:rsidRDefault="00E316D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Είπατε ότι ο λαός απέδειξε την αλληλεγγύη του και για αυτό απέσπασε ευμενή σχόλια από το εξωτερικό. Πράγματι, μόνο που πλέον τα σχόλια έχουν πάψει να είναι ευμενή. Εί</w:t>
      </w:r>
      <w:r>
        <w:rPr>
          <w:rFonts w:eastAsia="Times New Roman" w:cs="Times New Roman"/>
          <w:szCs w:val="24"/>
        </w:rPr>
        <w:t xml:space="preserve">ναι το αντίθετο μάλιστα, αφού τα ξένα Μέσα δεν παύουν να στηλιτεύουν τις κακές συνθήκες που επικρατούν στα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ς</w:t>
      </w:r>
      <w:r>
        <w:rPr>
          <w:rFonts w:eastAsia="Times New Roman" w:cs="Times New Roman"/>
          <w:szCs w:val="24"/>
        </w:rPr>
        <w:t xml:space="preserve">, ενώ η συσσωρευμένη κόπωση δομών και ανθρώπων οδηγούν σε καταστάσεις περαιτέρω έντασης και βίας. </w:t>
      </w:r>
    </w:p>
    <w:p w14:paraId="413BAE99" w14:textId="77777777" w:rsidR="0028181B" w:rsidRDefault="00E316D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στα ζητήματα της υγιεινής δεν έχουμε θετικά σχόλια, γιατί άκουσα τον κ. Ξανθό να προσπαθεί να περάσει μια πραγματικότητα η οποία δεν υφίσταται. Αν δεν δούμε την κατάσταση, όπως έχει αυτή τη στιγμή, στην πραγματικότητά της, πώς θα την αντιμετωπίσουμε; </w:t>
      </w:r>
    </w:p>
    <w:p w14:paraId="413BAE9A" w14:textId="77777777" w:rsidR="0028181B" w:rsidRDefault="00E316D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Είπατε ότι δεν λειτουργεί σε επίπεδο Ευρωπαϊκής Ένωσης ο αναγκαίος μηχανισμός διανομής του βάρους φιλοξενίας. Πράγματι και εμείς το στηλιτεύουμε αυτό συνεχώς και εννοώ τις ευθύνες της Ευρωπαϊκής Ένωσης, την αλληλεγγύη. Το θέμα είναι ως </w:t>
      </w:r>
      <w:r>
        <w:rPr>
          <w:rFonts w:eastAsia="Times New Roman" w:cs="Times New Roman"/>
          <w:szCs w:val="24"/>
        </w:rPr>
        <w:t>Κ</w:t>
      </w:r>
      <w:r>
        <w:rPr>
          <w:rFonts w:eastAsia="Times New Roman" w:cs="Times New Roman"/>
          <w:szCs w:val="24"/>
        </w:rPr>
        <w:t>υβέρνηση τι πράττετ</w:t>
      </w:r>
      <w:r>
        <w:rPr>
          <w:rFonts w:eastAsia="Times New Roman" w:cs="Times New Roman"/>
          <w:szCs w:val="24"/>
        </w:rPr>
        <w:t xml:space="preserve">ε για να αλλάξει. </w:t>
      </w:r>
    </w:p>
    <w:p w14:paraId="413BAE9B" w14:textId="77777777" w:rsidR="0028181B" w:rsidRDefault="00E316D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Σταθερά υποστηρίζουμε την αναγκαιότητα μίας κοινής μεταναστευτικής πολιτικής και μίας κοινής πολιτικής ασύλου με κοινωνική οπτική. Είπατε στις αρμόδιες </w:t>
      </w:r>
      <w:r>
        <w:rPr>
          <w:rFonts w:eastAsia="Times New Roman" w:cs="Times New Roman"/>
          <w:szCs w:val="24"/>
        </w:rPr>
        <w:t>ε</w:t>
      </w:r>
      <w:r>
        <w:rPr>
          <w:rFonts w:eastAsia="Times New Roman" w:cs="Times New Roman"/>
          <w:szCs w:val="24"/>
        </w:rPr>
        <w:t>πιτροπές ότι ξέρουμε τι πρέπει να κάνουμε στα νησιά. Και αφού το ξέρετε, τι κάνετε τ</w:t>
      </w:r>
      <w:r>
        <w:rPr>
          <w:rFonts w:eastAsia="Times New Roman" w:cs="Times New Roman"/>
          <w:szCs w:val="24"/>
        </w:rPr>
        <w:t xml:space="preserve">ρία χρόνια τώρα; Τι κάνετε στην πράξη; Αυτό είναι το ερώτημα που σας ασκούν και οι Βουλευτές από τα νησιά όλων των παρατάξεων –είναι αλήθεια- από ό,τι ακούω στις ομιλίες τους. </w:t>
      </w:r>
    </w:p>
    <w:p w14:paraId="413BAE9C" w14:textId="77777777" w:rsidR="0028181B" w:rsidRDefault="00E316D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Ταυτοχρόνως έχετε πει ότι είναι ανησυχητική η κατάσταση στον Έβρο. Πράγματι και</w:t>
      </w:r>
      <w:r>
        <w:rPr>
          <w:rFonts w:eastAsia="Times New Roman" w:cs="Times New Roman"/>
          <w:szCs w:val="24"/>
        </w:rPr>
        <w:t xml:space="preserve"> τα στοιχεία τον Απρίλιο δείχνουν, όπως και εσείς τα παρουσιάσατε, το Υπουργείο σας, ότι εκεί έχουμε την έξαρση το τελευταίο χρονικό διάστημα. Όμως, έχοντας την εμπειρία από τα νησιά, τι ακριβώς κάνατε για να την προλάβετε; Ή τι κάνετε τώρα, για να προετοι</w:t>
      </w:r>
      <w:r>
        <w:rPr>
          <w:rFonts w:eastAsia="Times New Roman" w:cs="Times New Roman"/>
          <w:szCs w:val="24"/>
        </w:rPr>
        <w:t xml:space="preserve">μαστείτε να την αντιμετωπίσετε; </w:t>
      </w:r>
    </w:p>
    <w:p w14:paraId="413BAE9D" w14:textId="77777777" w:rsidR="0028181B" w:rsidRDefault="00E316D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Σε αυτά τα ερωτήματα πρέπει να απαντήσετε σήμερα. </w:t>
      </w:r>
    </w:p>
    <w:p w14:paraId="413BAE9E" w14:textId="77777777" w:rsidR="0028181B" w:rsidRDefault="00E316D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Επιμένετε ότι το βασικό είναι να μειωθούν οι ροές. Σύμφωνοι, αλλά δεδομένου του απρόβλεπτου της Τουρκίας, της χαλαρότητας της Ευρωπαϊκής Ένωσης και της αμφισβητούμενης αποτ</w:t>
      </w:r>
      <w:r>
        <w:rPr>
          <w:rFonts w:eastAsia="Times New Roman" w:cs="Times New Roman"/>
          <w:szCs w:val="24"/>
        </w:rPr>
        <w:t>ελεσματικότητας της κοινής δήλωσης Ευρωπαϊκής Ένωσης-Τουρκίας, πρέπει να είμαστε έτοιμοι για κάθε ενδεχόμενο.</w:t>
      </w:r>
    </w:p>
    <w:p w14:paraId="413BAE9F" w14:textId="77777777" w:rsidR="0028181B" w:rsidRDefault="00E316D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Εξάλλου, με τη </w:t>
      </w:r>
      <w:r>
        <w:rPr>
          <w:rFonts w:eastAsia="Times New Roman" w:cs="Times New Roman"/>
          <w:szCs w:val="24"/>
        </w:rPr>
        <w:t>σ</w:t>
      </w:r>
      <w:r>
        <w:rPr>
          <w:rFonts w:eastAsia="Times New Roman" w:cs="Times New Roman"/>
          <w:szCs w:val="24"/>
        </w:rPr>
        <w:t>υμφωνία της Ευρωπαϊκής Ένωσης με την Τουρκία σας είχαμε εξ αρχής επισημάνει -παρά το γεγονός ότι είναι μια θετική εξέλιξη και εμεί</w:t>
      </w:r>
      <w:r>
        <w:rPr>
          <w:rFonts w:eastAsia="Times New Roman" w:cs="Times New Roman"/>
          <w:szCs w:val="24"/>
        </w:rPr>
        <w:t xml:space="preserve">ς τη στηρίξαμε επί της αρχής- ότι ήταν σε πολλά σημεία της και ένα ευχολόγιο με σημεία δύσκολα να εφαρμοστούν. </w:t>
      </w:r>
    </w:p>
    <w:p w14:paraId="413BAEA0" w14:textId="77777777" w:rsidR="0028181B" w:rsidRDefault="00E316D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Είπατε, επίσης, ότι έχετε σχέδιο και για τις αυξημένες ροές και για αλματώδη αύξηση των ροών και ότι είναι έτοιμο το Υπουργείο να το συζητήσει σ</w:t>
      </w:r>
      <w:r>
        <w:rPr>
          <w:rFonts w:eastAsia="Times New Roman" w:cs="Times New Roman"/>
          <w:szCs w:val="24"/>
        </w:rPr>
        <w:t xml:space="preserve">τη λεπτομέρειά του με όλες τις δημοκρατικές πολιτικές δυνάμεις. Τρία χρόνια που σας ζητάμε εθνική συνεννόηση σε αυτό το κρίσιμο θέμα, γιατί μας αγνοείτε; Δεν είναι λίγες οι φορές που σε </w:t>
      </w:r>
      <w:r>
        <w:rPr>
          <w:rFonts w:eastAsia="Times New Roman" w:cs="Times New Roman"/>
          <w:szCs w:val="24"/>
        </w:rPr>
        <w:lastRenderedPageBreak/>
        <w:t>σχετικές συναντήσεις καταθέσαμε συγκεκριμένες προτάσεις για τη διαχείρ</w:t>
      </w:r>
      <w:r>
        <w:rPr>
          <w:rFonts w:eastAsia="Times New Roman" w:cs="Times New Roman"/>
          <w:szCs w:val="24"/>
        </w:rPr>
        <w:t xml:space="preserve">ιση της κρίσης. </w:t>
      </w:r>
    </w:p>
    <w:p w14:paraId="413BAEA1" w14:textId="77777777" w:rsidR="0028181B" w:rsidRDefault="00E316D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Προσωπικά και σε συναντήσεις μου με τον κ. Μουζάλα και στην Ολομέλεια της Βουλής επέμεινα πριν από δύο χρόνια πρώτη φορά μάλ</w:t>
      </w:r>
      <w:r>
        <w:rPr>
          <w:rFonts w:eastAsia="Times New Roman" w:cs="Times New Roman"/>
          <w:szCs w:val="24"/>
        </w:rPr>
        <w:t xml:space="preserve">ιστα </w:t>
      </w:r>
      <w:r>
        <w:rPr>
          <w:rFonts w:eastAsia="Times New Roman" w:cs="Times New Roman"/>
          <w:szCs w:val="24"/>
        </w:rPr>
        <w:t xml:space="preserve">στο τέλος του 2015 στην πρώτη συνάντησή μας να δημιουργηθεί </w:t>
      </w:r>
      <w:r>
        <w:rPr>
          <w:rFonts w:eastAsia="Times New Roman" w:cs="Times New Roman"/>
          <w:szCs w:val="24"/>
        </w:rPr>
        <w:t>ε</w:t>
      </w:r>
      <w:r>
        <w:rPr>
          <w:rFonts w:eastAsia="Times New Roman" w:cs="Times New Roman"/>
          <w:szCs w:val="24"/>
        </w:rPr>
        <w:t xml:space="preserve">θνικό </w:t>
      </w:r>
      <w:r>
        <w:rPr>
          <w:rFonts w:eastAsia="Times New Roman" w:cs="Times New Roman"/>
          <w:szCs w:val="24"/>
        </w:rPr>
        <w:t>σ</w:t>
      </w:r>
      <w:r>
        <w:rPr>
          <w:rFonts w:eastAsia="Times New Roman" w:cs="Times New Roman"/>
          <w:szCs w:val="24"/>
        </w:rPr>
        <w:t xml:space="preserve">υμβούλιο </w:t>
      </w:r>
      <w:r>
        <w:rPr>
          <w:rFonts w:eastAsia="Times New Roman" w:cs="Times New Roman"/>
          <w:szCs w:val="24"/>
        </w:rPr>
        <w:t>μ</w:t>
      </w:r>
      <w:r>
        <w:rPr>
          <w:rFonts w:eastAsia="Times New Roman" w:cs="Times New Roman"/>
          <w:szCs w:val="24"/>
        </w:rPr>
        <w:t xml:space="preserve">εταναστευτικής </w:t>
      </w:r>
      <w:r>
        <w:rPr>
          <w:rFonts w:eastAsia="Times New Roman" w:cs="Times New Roman"/>
          <w:szCs w:val="24"/>
        </w:rPr>
        <w:t>π</w:t>
      </w:r>
      <w:r>
        <w:rPr>
          <w:rFonts w:eastAsia="Times New Roman" w:cs="Times New Roman"/>
          <w:szCs w:val="24"/>
        </w:rPr>
        <w:t>ολιτικής, το οπο</w:t>
      </w:r>
      <w:r>
        <w:rPr>
          <w:rFonts w:eastAsia="Times New Roman" w:cs="Times New Roman"/>
          <w:szCs w:val="24"/>
        </w:rPr>
        <w:t xml:space="preserve">ίο θα προετοίμαζε τις βέλτιστες λύσεις διαχείρισης του προβλήματος. </w:t>
      </w:r>
    </w:p>
    <w:p w14:paraId="413BAEA2"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Είπε «ναι» δημόσια ο κ. Μουζάλας μετά τη συνάντηση και μετά κόλλησε στο Μαξίμου η διαδικασία του Εθνικού Συμβουλίου. Και πράγματι παραδέχθηκε πριν από ένα χρόνο ότι, εάν είχε προχωρήσει, </w:t>
      </w:r>
      <w:r>
        <w:rPr>
          <w:rFonts w:eastAsia="Times New Roman" w:cs="Times New Roman"/>
          <w:szCs w:val="24"/>
        </w:rPr>
        <w:t xml:space="preserve">θα είχαν βελτιωθεί κάποια πράγματα. Δεν γίνεται έτσι! </w:t>
      </w:r>
    </w:p>
    <w:p w14:paraId="413BAEA3"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Μέχρι σήμερα, τρία χρόνια διακυβέρνησης δεν προχώρησε ένα σχέδιο για την αποσυμφόρηση των δυσανάλογα επιβαρυμένων περιοχών της χώρας. Δεν προχώρησαν όπως θα έπρεπε οι υπηρεσίες ασύλου. Περιοριστήκατε σ</w:t>
      </w:r>
      <w:r>
        <w:rPr>
          <w:rFonts w:eastAsia="Times New Roman" w:cs="Times New Roman"/>
          <w:szCs w:val="24"/>
        </w:rPr>
        <w:t xml:space="preserve">ε πρόχειρες δράσεις. </w:t>
      </w:r>
      <w:r>
        <w:rPr>
          <w:rFonts w:eastAsia="Times New Roman" w:cs="Times New Roman"/>
          <w:szCs w:val="24"/>
        </w:rPr>
        <w:lastRenderedPageBreak/>
        <w:t>Πώς να ξεχάσουμε εξάλλου τα αποτυχημένα πειράματα για την εκπαιδευτική ενσωμάτωση προσφύγων και μεταναστών; Για ποιο λόγο ακόμα και σήμερα στην Κυβέρνησή σας –εννοώ συνολικά, εδώ είναι θέμα και του Υπουργείου Παιδείας- δεν έχετε αντιμε</w:t>
      </w:r>
      <w:r>
        <w:rPr>
          <w:rFonts w:eastAsia="Times New Roman" w:cs="Times New Roman"/>
          <w:szCs w:val="24"/>
        </w:rPr>
        <w:t xml:space="preserve">τωπίσει αυτό το κρίσιμο θέμα; Για ποιο λόγο δεν έχετε υλοποιήσει ένα συνεκτικό επιχειρησιακό σχέδιο; Το κράτος είναι υποχρεωμένο να διευκολύνει την πρόσβαση όλων των παιδιών στην εκπαίδευση χωρίς αποκλεισμούς. </w:t>
      </w:r>
    </w:p>
    <w:p w14:paraId="413BAEA4"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Και για εμάς η εκπαιδευτική στήριξη των παιδι</w:t>
      </w:r>
      <w:r>
        <w:rPr>
          <w:rFonts w:eastAsia="Times New Roman" w:cs="Times New Roman"/>
          <w:szCs w:val="24"/>
        </w:rPr>
        <w:t>ών μεταναστών είναι ζωτικής σημασίας. Χρειάζεται ιδιαίτερη προσοχή. Οφείλει να γίνει αυτό από εκπαιδευτικούς χωρίς να δημιουργηθούν χώροι εκπαίδευσης γκέτο. Και κατέθεσα ερώτηση στην Κυβέρνησή σας το 2016. Μου απάντησαν τότε ο κ. Φίλης και ο κ. Μουζάλας. Π</w:t>
      </w:r>
      <w:r>
        <w:rPr>
          <w:rFonts w:eastAsia="Times New Roman" w:cs="Times New Roman"/>
          <w:szCs w:val="24"/>
        </w:rPr>
        <w:t>όσα ήταν τα παιδιά; Ήταν δεκατρείς χιλιάδες παιδιά, τα χίλια πεντακόσια ήταν κάτω από πέντε ετών και τα υπόλοιπα πάνω από πέντε ετών. Ο κ. Φίλης μου είπε ότι έχει φτιάξει μια επιτροπή και ότι θα το μελετήσει. Δύο χρόνια πέρασαν. Και δεν βλέπουμε και εδώ σε</w:t>
      </w:r>
      <w:r>
        <w:rPr>
          <w:rFonts w:eastAsia="Times New Roman" w:cs="Times New Roman"/>
          <w:szCs w:val="24"/>
        </w:rPr>
        <w:t xml:space="preserve"> αυτό το θέμα να υπάρχει ένα συνεκτικό σχέδιο.</w:t>
      </w:r>
    </w:p>
    <w:p w14:paraId="413BAEA5"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lastRenderedPageBreak/>
        <w:t xml:space="preserve">Τώρα στον λίγο χρόνο που μου απομένει όσο αφορά τις </w:t>
      </w:r>
      <w:r>
        <w:rPr>
          <w:rFonts w:eastAsia="Times New Roman" w:cs="Times New Roman"/>
          <w:szCs w:val="24"/>
        </w:rPr>
        <w:t>ο</w:t>
      </w:r>
      <w:r>
        <w:rPr>
          <w:rFonts w:eastAsia="Times New Roman" w:cs="Times New Roman"/>
          <w:szCs w:val="24"/>
        </w:rPr>
        <w:t xml:space="preserve">δηγίες θέλω να κάνω μια επισήμανση. Είναι </w:t>
      </w:r>
      <w:r>
        <w:rPr>
          <w:rFonts w:eastAsia="Times New Roman" w:cs="Times New Roman"/>
          <w:szCs w:val="24"/>
        </w:rPr>
        <w:t>ο</w:t>
      </w:r>
      <w:r>
        <w:rPr>
          <w:rFonts w:eastAsia="Times New Roman" w:cs="Times New Roman"/>
          <w:szCs w:val="24"/>
        </w:rPr>
        <w:t>δηγίες του 2013-2014 που θα έπρεπε να είχαν ενσωματωθεί το 2015. Και έρχονται το 2018 με αποτέλεσμα να μην ανταπο</w:t>
      </w:r>
      <w:r>
        <w:rPr>
          <w:rFonts w:eastAsia="Times New Roman" w:cs="Times New Roman"/>
          <w:szCs w:val="24"/>
        </w:rPr>
        <w:t>κρίνονται πλήρως στη σημερινή πραγματικότητα. Σας το είπαν εξάλλου και ο κ. Παπαθεοδώρου και ο κ. Δανέλλης από το Ποτάμι.</w:t>
      </w:r>
    </w:p>
    <w:p w14:paraId="413BAEA6"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Αυτό βέβαια δεν σημαίνει, όπως υποστηρίζει η Νέα Δημοκρατία, ότι είναι πλέον πολύ αργά. Ποτέ δεν είναι αργά, όταν πρόκειται για τον αν</w:t>
      </w:r>
      <w:r>
        <w:rPr>
          <w:rFonts w:eastAsia="Times New Roman" w:cs="Times New Roman"/>
          <w:szCs w:val="24"/>
        </w:rPr>
        <w:t>θρώπινο πόνο, για την αλληλεγγύη. Παρά τις αλλαγές που εισάγονται, όμως, στο υπάρχον νομοσχέδιο, υπάρχουν ορισμένα προβληματικά σημεία.</w:t>
      </w:r>
    </w:p>
    <w:p w14:paraId="413BAEA7"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Εμείς δεν αναλωνόμαστε σε στείρα κριτική. Ασκούμε προγραμματική αντιπολίτευση και αυτό σας έχει ειπωθεί προηγουμένως από</w:t>
      </w:r>
      <w:r>
        <w:rPr>
          <w:rFonts w:eastAsia="Times New Roman" w:cs="Times New Roman"/>
          <w:szCs w:val="24"/>
        </w:rPr>
        <w:t xml:space="preserve"> τους συνομιλητές μας. Να επισημάνω ένα χαρακτηριστικό για τον ρόλο των </w:t>
      </w:r>
      <w:r>
        <w:rPr>
          <w:rFonts w:eastAsia="Times New Roman" w:cs="Times New Roman"/>
          <w:szCs w:val="24"/>
        </w:rPr>
        <w:t>α</w:t>
      </w:r>
      <w:r>
        <w:rPr>
          <w:rFonts w:eastAsia="Times New Roman" w:cs="Times New Roman"/>
          <w:szCs w:val="24"/>
        </w:rPr>
        <w:t xml:space="preserve">νεξάρτητων </w:t>
      </w:r>
      <w:r>
        <w:rPr>
          <w:rFonts w:eastAsia="Times New Roman" w:cs="Times New Roman"/>
          <w:szCs w:val="24"/>
        </w:rPr>
        <w:t>α</w:t>
      </w:r>
      <w:r>
        <w:rPr>
          <w:rFonts w:eastAsia="Times New Roman" w:cs="Times New Roman"/>
          <w:szCs w:val="24"/>
        </w:rPr>
        <w:t xml:space="preserve">ρχών και κατ’ επέκταση τις εγγυήσεις ανεξαρτησίας και αμεροληψίας. Σας είπαμε ότι η αντικατάσταση του </w:t>
      </w:r>
      <w:r>
        <w:rPr>
          <w:rFonts w:eastAsia="Times New Roman" w:cs="Times New Roman"/>
          <w:szCs w:val="24"/>
        </w:rPr>
        <w:t>β</w:t>
      </w:r>
      <w:r>
        <w:rPr>
          <w:rFonts w:eastAsia="Times New Roman" w:cs="Times New Roman"/>
          <w:szCs w:val="24"/>
        </w:rPr>
        <w:t xml:space="preserve">οηθού </w:t>
      </w:r>
      <w:r>
        <w:rPr>
          <w:rFonts w:eastAsia="Times New Roman" w:cs="Times New Roman"/>
          <w:szCs w:val="24"/>
        </w:rPr>
        <w:t>του Σ</w:t>
      </w:r>
      <w:r>
        <w:rPr>
          <w:rFonts w:eastAsia="Times New Roman" w:cs="Times New Roman"/>
          <w:szCs w:val="24"/>
        </w:rPr>
        <w:t xml:space="preserve">υνηγόρου του </w:t>
      </w:r>
      <w:r>
        <w:rPr>
          <w:rFonts w:eastAsia="Times New Roman" w:cs="Times New Roman"/>
          <w:szCs w:val="24"/>
        </w:rPr>
        <w:t>Π</w:t>
      </w:r>
      <w:r>
        <w:rPr>
          <w:rFonts w:eastAsia="Times New Roman" w:cs="Times New Roman"/>
          <w:szCs w:val="24"/>
        </w:rPr>
        <w:t xml:space="preserve">ολίτη από τον </w:t>
      </w:r>
      <w:r>
        <w:rPr>
          <w:rFonts w:eastAsia="Times New Roman" w:cs="Times New Roman"/>
          <w:szCs w:val="24"/>
        </w:rPr>
        <w:t>γ</w:t>
      </w:r>
      <w:r>
        <w:rPr>
          <w:rFonts w:eastAsia="Times New Roman" w:cs="Times New Roman"/>
          <w:szCs w:val="24"/>
        </w:rPr>
        <w:t xml:space="preserve">ενικό </w:t>
      </w:r>
      <w:r>
        <w:rPr>
          <w:rFonts w:eastAsia="Times New Roman" w:cs="Times New Roman"/>
          <w:szCs w:val="24"/>
        </w:rPr>
        <w:t>γ</w:t>
      </w:r>
      <w:r>
        <w:rPr>
          <w:rFonts w:eastAsia="Times New Roman" w:cs="Times New Roman"/>
          <w:szCs w:val="24"/>
        </w:rPr>
        <w:t xml:space="preserve">ραμματέα στην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t>ε</w:t>
      </w:r>
      <w:r>
        <w:rPr>
          <w:rFonts w:eastAsia="Times New Roman" w:cs="Times New Roman"/>
          <w:szCs w:val="24"/>
        </w:rPr>
        <w:t xml:space="preserve">πιλογής του </w:t>
      </w:r>
      <w:r>
        <w:rPr>
          <w:rFonts w:eastAsia="Times New Roman" w:cs="Times New Roman"/>
          <w:szCs w:val="24"/>
        </w:rPr>
        <w:lastRenderedPageBreak/>
        <w:t>δ</w:t>
      </w:r>
      <w:r>
        <w:rPr>
          <w:rFonts w:eastAsia="Times New Roman" w:cs="Times New Roman"/>
          <w:szCs w:val="24"/>
        </w:rPr>
        <w:t xml:space="preserve">ιοικητικού </w:t>
      </w:r>
      <w:r>
        <w:rPr>
          <w:rFonts w:eastAsia="Times New Roman" w:cs="Times New Roman"/>
          <w:szCs w:val="24"/>
        </w:rPr>
        <w:t>δ</w:t>
      </w:r>
      <w:r>
        <w:rPr>
          <w:rFonts w:eastAsia="Times New Roman" w:cs="Times New Roman"/>
          <w:szCs w:val="24"/>
        </w:rPr>
        <w:t xml:space="preserve">ιευθυντή της Αρχής Προσφυγών δεν μας βρίσκει σύμφωνους. Έχει ένα θέμα η Κυβέρνησή σας με τις </w:t>
      </w:r>
      <w:r>
        <w:rPr>
          <w:rFonts w:eastAsia="Times New Roman" w:cs="Times New Roman"/>
          <w:szCs w:val="24"/>
        </w:rPr>
        <w:t>α</w:t>
      </w:r>
      <w:r>
        <w:rPr>
          <w:rFonts w:eastAsia="Times New Roman" w:cs="Times New Roman"/>
          <w:szCs w:val="24"/>
        </w:rPr>
        <w:t xml:space="preserve">νεξάρτητες </w:t>
      </w:r>
      <w:r>
        <w:rPr>
          <w:rFonts w:eastAsia="Times New Roman" w:cs="Times New Roman"/>
          <w:szCs w:val="24"/>
        </w:rPr>
        <w:t>α</w:t>
      </w:r>
      <w:r>
        <w:rPr>
          <w:rFonts w:eastAsia="Times New Roman" w:cs="Times New Roman"/>
          <w:szCs w:val="24"/>
        </w:rPr>
        <w:t xml:space="preserve">ρχές. Σας το έχω επισημάνει πολλές φορές. Χρέος μας είναι να ενισχύουμε και όχι να υπονομεύουμε τις </w:t>
      </w:r>
      <w:r>
        <w:rPr>
          <w:rFonts w:eastAsia="Times New Roman" w:cs="Times New Roman"/>
          <w:szCs w:val="24"/>
        </w:rPr>
        <w:t>α</w:t>
      </w:r>
      <w:r>
        <w:rPr>
          <w:rFonts w:eastAsia="Times New Roman" w:cs="Times New Roman"/>
          <w:szCs w:val="24"/>
        </w:rPr>
        <w:t xml:space="preserve">νεξάρτητες </w:t>
      </w:r>
      <w:r>
        <w:rPr>
          <w:rFonts w:eastAsia="Times New Roman" w:cs="Times New Roman"/>
          <w:szCs w:val="24"/>
        </w:rPr>
        <w:t>α</w:t>
      </w:r>
      <w:r>
        <w:rPr>
          <w:rFonts w:eastAsia="Times New Roman" w:cs="Times New Roman"/>
          <w:szCs w:val="24"/>
        </w:rPr>
        <w:t>ρχέ</w:t>
      </w:r>
      <w:r>
        <w:rPr>
          <w:rFonts w:eastAsia="Times New Roman" w:cs="Times New Roman"/>
          <w:szCs w:val="24"/>
        </w:rPr>
        <w:t xml:space="preserve">ς. </w:t>
      </w:r>
    </w:p>
    <w:p w14:paraId="413BAEA8"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Περιέχονται δε και αμφισβητούμενης συνταγματικότητας διατάξεις όπως στην περίπτωση κανονιστικής διοικητικής πράξης περιορισμού της ελεύθερης πληροφορίας. Σε σχέση με το άρθρο 7 δεν θα πω πολλά περισσότερα σε σχέση με τον γεωγραφικό προσδιορισμό. Διότι </w:t>
      </w:r>
      <w:r>
        <w:rPr>
          <w:rFonts w:eastAsia="Times New Roman" w:cs="Times New Roman"/>
          <w:szCs w:val="24"/>
        </w:rPr>
        <w:t>έχει αναλυθεί εκτενώς από τον εισηγητή μας.</w:t>
      </w:r>
    </w:p>
    <w:p w14:paraId="413BAEA9"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Δεν χρειάζεται να επιμείνω στα άρθρα για τα οποία έχει γίνει διεξοδική συζήτηση. Θα ολοκληρώσω λέγοντας κάτι για μία ρύθμιση –σας το έχουμε ξαναπεί- που φέρνετε προς ψήφιση για την κάλυψη της δαπάνης για τις αποζ</w:t>
      </w:r>
      <w:r>
        <w:rPr>
          <w:rFonts w:eastAsia="Times New Roman" w:cs="Times New Roman"/>
          <w:szCs w:val="24"/>
        </w:rPr>
        <w:t xml:space="preserve">ημιώσεις των κατοίκων των Δήμων Χίου και Λέσβου. Πράγματι, πρέπει να καλυφθούν αυτές οι δαπάνες. Το θέμα είναι το πώς. Θα κάνω εδώ μια επισήμανση. Το κάνετε από τα ανταποδοτικά παράβολα που πληρώνουν για την έκδοση και ανανέωση των αδειών διαμονής τους οι </w:t>
      </w:r>
      <w:r>
        <w:rPr>
          <w:rFonts w:eastAsia="Times New Roman" w:cs="Times New Roman"/>
          <w:szCs w:val="24"/>
        </w:rPr>
        <w:t>μετανάστες. Αυτό θεωρούμε ότι αποτελεί υποκρισία και ενίσχυση των διακρίσεων.</w:t>
      </w:r>
    </w:p>
    <w:p w14:paraId="413BAEAA"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lastRenderedPageBreak/>
        <w:t>Είναι υποκρισία γιατί με τη ρύθμιση υποκρύπτεται η κρατική ευθύνη για την έλλειψη στοιχειώδους μέριμνας για την υποδοχή και τις συνθήκες διαμονής των προσφύγων. Είναι ενίσχυση τω</w:t>
      </w:r>
      <w:r>
        <w:rPr>
          <w:rFonts w:eastAsia="Times New Roman" w:cs="Times New Roman"/>
          <w:szCs w:val="24"/>
        </w:rPr>
        <w:t>ν διακρίσεων, γιατί στοχοποιεί συνολικά τους πρόσφυγες ως παραβατικούς και εισάγει μια λογική συλλογικής ευθύνης των νόμιμων μεταναστών για το προσφυγικό. Γι’ αυτό προκαλεί σε συμβολικό επίπεδο</w:t>
      </w:r>
      <w:r>
        <w:rPr>
          <w:rFonts w:eastAsia="Times New Roman" w:cs="Times New Roman"/>
          <w:szCs w:val="24"/>
        </w:rPr>
        <w:t>.</w:t>
      </w:r>
      <w:r>
        <w:rPr>
          <w:rFonts w:eastAsia="Times New Roman" w:cs="Times New Roman"/>
          <w:szCs w:val="24"/>
        </w:rPr>
        <w:t xml:space="preserve"> </w:t>
      </w:r>
      <w:r>
        <w:rPr>
          <w:rFonts w:eastAsia="Times New Roman" w:cs="Times New Roman"/>
          <w:szCs w:val="24"/>
        </w:rPr>
        <w:t>Ν</w:t>
      </w:r>
      <w:r>
        <w:rPr>
          <w:rFonts w:eastAsia="Times New Roman" w:cs="Times New Roman"/>
          <w:szCs w:val="24"/>
        </w:rPr>
        <w:t>α εξετάσετε στην επόμενη περίπτωση αν θα μπορούσε να υπάρχει</w:t>
      </w:r>
      <w:r>
        <w:rPr>
          <w:rFonts w:eastAsia="Times New Roman" w:cs="Times New Roman"/>
          <w:szCs w:val="24"/>
        </w:rPr>
        <w:t xml:space="preserve"> ένα ειδικό κονδύλι στον προϋπολογισμό γι’ αυτά τα ζητήματα για να μην μπαίνουμε σε τέτοιες λογικές. </w:t>
      </w:r>
    </w:p>
    <w:p w14:paraId="413BAEAB"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ο Ζ΄ Αντιπρόεδρος της Βουλής</w:t>
      </w:r>
      <w:r>
        <w:rPr>
          <w:rFonts w:eastAsia="Times New Roman" w:cs="Times New Roman"/>
          <w:szCs w:val="24"/>
        </w:rPr>
        <w:t xml:space="preserve"> κ</w:t>
      </w:r>
      <w:r w:rsidRPr="00766FFA">
        <w:rPr>
          <w:rFonts w:eastAsia="Times New Roman" w:cs="Times New Roman"/>
          <w:szCs w:val="24"/>
        </w:rPr>
        <w:t>.</w:t>
      </w:r>
      <w:r>
        <w:rPr>
          <w:rFonts w:eastAsia="Times New Roman" w:cs="Times New Roman"/>
          <w:b/>
          <w:szCs w:val="24"/>
        </w:rPr>
        <w:t xml:space="preserve"> </w:t>
      </w:r>
      <w:r w:rsidRPr="003E0A8E">
        <w:rPr>
          <w:rFonts w:eastAsia="Times New Roman" w:cs="Times New Roman"/>
          <w:b/>
          <w:szCs w:val="24"/>
        </w:rPr>
        <w:t>ΣΠΥΡΙΔΩΝ ΛΥΚΟΥΔΗΣ</w:t>
      </w:r>
      <w:r>
        <w:rPr>
          <w:rFonts w:eastAsia="Times New Roman" w:cs="Times New Roman"/>
          <w:szCs w:val="24"/>
        </w:rPr>
        <w:t>)</w:t>
      </w:r>
    </w:p>
    <w:p w14:paraId="413BAEAC"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την Κυβέρνηση την ξεπέρασ</w:t>
      </w:r>
      <w:r>
        <w:rPr>
          <w:rFonts w:eastAsia="Times New Roman" w:cs="Times New Roman"/>
          <w:szCs w:val="24"/>
        </w:rPr>
        <w:t xml:space="preserve">αν τα πράγματα, την ξεπέρασαν τα κλειστά σύνορα, την ξεπέρασαν οι ασταμάτητες ροές προσφύγων. Δεν είναι τα μόνα γεγονότα που την ξεπερνούν. Το σύνηθες για την Κυβέρνηση είναι να </w:t>
      </w:r>
      <w:r>
        <w:rPr>
          <w:rFonts w:eastAsia="Times New Roman" w:cs="Times New Roman"/>
          <w:szCs w:val="24"/>
        </w:rPr>
        <w:lastRenderedPageBreak/>
        <w:t>τρέχει ασθμαίνοντας πίσω από τα γεγονότα, ποτέ παράλληλα. Και βέβαια συνιστά ό</w:t>
      </w:r>
      <w:r>
        <w:rPr>
          <w:rFonts w:eastAsia="Times New Roman" w:cs="Times New Roman"/>
          <w:szCs w:val="24"/>
        </w:rPr>
        <w:t xml:space="preserve">νειρο να προηγηθεί αυτών. Εάν κάποια πράγματα, όμως, μας ξεπερνούν, οφείλουμε να τα ξεπεράσουμε και εμείς με τις δέουσες πολιτικές ενέργειες και αποφάσεις. </w:t>
      </w:r>
    </w:p>
    <w:p w14:paraId="413BAEAD"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Σας ευχαριστώ.</w:t>
      </w:r>
    </w:p>
    <w:p w14:paraId="413BAEAE" w14:textId="77777777" w:rsidR="0028181B" w:rsidRDefault="00E316D8">
      <w:pPr>
        <w:spacing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Ευχαριστώ, κύριε συνάδελφε.</w:t>
      </w:r>
    </w:p>
    <w:p w14:paraId="413BAEAF" w14:textId="77777777" w:rsidR="0028181B" w:rsidRDefault="00E316D8">
      <w:pPr>
        <w:spacing w:line="600" w:lineRule="auto"/>
        <w:ind w:firstLine="720"/>
        <w:jc w:val="both"/>
        <w:rPr>
          <w:rFonts w:eastAsia="Times New Roman"/>
          <w:bCs/>
          <w:szCs w:val="24"/>
        </w:rPr>
      </w:pPr>
      <w:r>
        <w:rPr>
          <w:rFonts w:eastAsia="Times New Roman"/>
          <w:bCs/>
          <w:szCs w:val="24"/>
        </w:rPr>
        <w:t xml:space="preserve">Κυρίες και κύριοι συνάδελφοι, γίνεται γνωστό στο Σώμα ότι </w:t>
      </w:r>
      <w:r>
        <w:rPr>
          <w:rFonts w:eastAsia="Times New Roman"/>
          <w:bCs/>
          <w:szCs w:val="24"/>
        </w:rPr>
        <w:t xml:space="preserve">τη συνεδρίασή μας παρακολουθούν </w:t>
      </w:r>
      <w:r>
        <w:rPr>
          <w:rFonts w:eastAsia="Times New Roman"/>
          <w:bCs/>
          <w:szCs w:val="24"/>
        </w:rPr>
        <w:t xml:space="preserve">από τα άνω δυτικά θεωρεία, αφού </w:t>
      </w:r>
      <w:r>
        <w:rPr>
          <w:rFonts w:eastAsia="Times New Roman"/>
          <w:bCs/>
          <w:szCs w:val="24"/>
        </w:rPr>
        <w:t xml:space="preserve">προηγουμένως </w:t>
      </w:r>
      <w:r>
        <w:rPr>
          <w:rFonts w:eastAsia="Times New Roman"/>
          <w:bCs/>
          <w:szCs w:val="24"/>
        </w:rPr>
        <w:t>ενημερώθηκαν για την ιστορία του κτηρίου και τον τρόπο οργάνωσης και λειτουργίας της Βουλής και ξεναγήθηκαν στην έκθεση τ</w:t>
      </w:r>
      <w:r>
        <w:rPr>
          <w:rFonts w:eastAsia="Times New Roman"/>
          <w:bCs/>
          <w:szCs w:val="24"/>
        </w:rPr>
        <w:t xml:space="preserve">ης </w:t>
      </w:r>
      <w:r>
        <w:rPr>
          <w:rFonts w:eastAsia="Times New Roman"/>
          <w:bCs/>
          <w:szCs w:val="24"/>
        </w:rPr>
        <w:t>α</w:t>
      </w:r>
      <w:r>
        <w:rPr>
          <w:rFonts w:eastAsia="Times New Roman"/>
          <w:bCs/>
          <w:szCs w:val="24"/>
        </w:rPr>
        <w:t>ίθουσας «</w:t>
      </w:r>
      <w:r>
        <w:rPr>
          <w:rFonts w:eastAsia="Times New Roman"/>
          <w:bCs/>
          <w:szCs w:val="24"/>
        </w:rPr>
        <w:t>ΕΛΕΥΘΕΡΙΟΣ ΒΕΝΙΖΕΛΟΣ</w:t>
      </w:r>
      <w:r>
        <w:rPr>
          <w:rFonts w:eastAsia="Times New Roman"/>
          <w:bCs/>
          <w:szCs w:val="24"/>
        </w:rPr>
        <w:t>», σαράντα εννέα μαθήτριες και μαθητές και τρεις συνοδοί εκπαιδευτικοί από το 2</w:t>
      </w:r>
      <w:r w:rsidRPr="00CC2CFE">
        <w:rPr>
          <w:rFonts w:eastAsia="Times New Roman"/>
          <w:szCs w:val="24"/>
          <w:vertAlign w:val="superscript"/>
        </w:rPr>
        <w:t>ο</w:t>
      </w:r>
      <w:r>
        <w:rPr>
          <w:rFonts w:eastAsia="Times New Roman"/>
          <w:bCs/>
          <w:szCs w:val="24"/>
        </w:rPr>
        <w:t xml:space="preserve"> </w:t>
      </w:r>
      <w:r>
        <w:rPr>
          <w:rFonts w:eastAsia="Times New Roman"/>
          <w:bCs/>
          <w:szCs w:val="24"/>
        </w:rPr>
        <w:t>γ</w:t>
      </w:r>
      <w:r>
        <w:rPr>
          <w:rFonts w:eastAsia="Times New Roman"/>
          <w:bCs/>
          <w:szCs w:val="24"/>
        </w:rPr>
        <w:t xml:space="preserve">υμνάσιο Βριλήσσιων. </w:t>
      </w:r>
    </w:p>
    <w:p w14:paraId="413BAEB0" w14:textId="77777777" w:rsidR="0028181B" w:rsidRDefault="00E316D8">
      <w:pPr>
        <w:spacing w:line="600" w:lineRule="auto"/>
        <w:ind w:firstLine="720"/>
        <w:jc w:val="both"/>
        <w:rPr>
          <w:rFonts w:eastAsia="Times New Roman"/>
          <w:bCs/>
          <w:szCs w:val="24"/>
        </w:rPr>
      </w:pPr>
      <w:r>
        <w:rPr>
          <w:rFonts w:eastAsia="Times New Roman"/>
          <w:bCs/>
          <w:szCs w:val="24"/>
        </w:rPr>
        <w:t>Η Βουλή τούς καλωσορίζει.</w:t>
      </w:r>
    </w:p>
    <w:p w14:paraId="413BAEB1" w14:textId="77777777" w:rsidR="0028181B" w:rsidRDefault="00E316D8">
      <w:pPr>
        <w:spacing w:line="600" w:lineRule="auto"/>
        <w:ind w:firstLine="720"/>
        <w:jc w:val="center"/>
        <w:rPr>
          <w:rFonts w:eastAsia="Times New Roman"/>
          <w:bCs/>
          <w:szCs w:val="24"/>
        </w:rPr>
      </w:pPr>
      <w:r>
        <w:rPr>
          <w:rFonts w:eastAsia="Times New Roman"/>
          <w:bCs/>
          <w:szCs w:val="24"/>
        </w:rPr>
        <w:t>(Χειροκροτήματα απ’ όλες τις πτέρυγες της Βουλής)</w:t>
      </w:r>
    </w:p>
    <w:p w14:paraId="413BAEB2" w14:textId="77777777" w:rsidR="0028181B" w:rsidRDefault="00E316D8">
      <w:pPr>
        <w:spacing w:line="600" w:lineRule="auto"/>
        <w:ind w:firstLine="720"/>
        <w:jc w:val="both"/>
        <w:rPr>
          <w:rFonts w:eastAsia="Times New Roman" w:cs="Times New Roman"/>
          <w:szCs w:val="24"/>
        </w:rPr>
      </w:pPr>
      <w:r>
        <w:rPr>
          <w:rFonts w:eastAsia="Times New Roman"/>
          <w:bCs/>
          <w:szCs w:val="24"/>
        </w:rPr>
        <w:t xml:space="preserve">Τον λόγο έχει ο κ. Ηλίας Παναγιώταρος. </w:t>
      </w:r>
    </w:p>
    <w:p w14:paraId="413BAEB3" w14:textId="77777777" w:rsidR="0028181B" w:rsidRDefault="00E316D8">
      <w:pPr>
        <w:spacing w:line="600" w:lineRule="auto"/>
        <w:ind w:firstLine="720"/>
        <w:jc w:val="both"/>
        <w:rPr>
          <w:rFonts w:eastAsia="Times New Roman" w:cs="Times New Roman"/>
          <w:szCs w:val="24"/>
        </w:rPr>
      </w:pPr>
      <w:r w:rsidRPr="00F820A1">
        <w:rPr>
          <w:rFonts w:eastAsia="Times New Roman" w:cs="Times New Roman"/>
          <w:b/>
          <w:szCs w:val="24"/>
        </w:rPr>
        <w:lastRenderedPageBreak/>
        <w:t>ΗΛΙΑΣ ΠΑΝΑΓΙΩΤΑΡΟΣ:</w:t>
      </w:r>
      <w:r>
        <w:rPr>
          <w:rFonts w:eastAsia="Times New Roman" w:cs="Times New Roman"/>
          <w:szCs w:val="24"/>
        </w:rPr>
        <w:t xml:space="preserve"> Ευχαριστώ, κύριε Πρόεδρε.</w:t>
      </w:r>
    </w:p>
    <w:p w14:paraId="413BAEB4"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Τα γεγονότα των τελευταίων ημερών στην Παλαιστίνη μας φέρνουν στον νου τους συντρόφους τότε που πήγαιναν με το «</w:t>
      </w:r>
      <w:r>
        <w:rPr>
          <w:rFonts w:eastAsia="Times New Roman" w:cs="Times New Roman"/>
          <w:szCs w:val="24"/>
          <w:lang w:val="en-US"/>
        </w:rPr>
        <w:t>Free</w:t>
      </w:r>
      <w:r w:rsidRPr="00F820A1">
        <w:rPr>
          <w:rFonts w:eastAsia="Times New Roman" w:cs="Times New Roman"/>
          <w:szCs w:val="24"/>
        </w:rPr>
        <w:t xml:space="preserve"> </w:t>
      </w:r>
      <w:r>
        <w:rPr>
          <w:rFonts w:eastAsia="Times New Roman" w:cs="Times New Roman"/>
          <w:szCs w:val="24"/>
          <w:lang w:val="en-US"/>
        </w:rPr>
        <w:t>Gaza</w:t>
      </w:r>
      <w:r>
        <w:rPr>
          <w:rFonts w:eastAsia="Times New Roman" w:cs="Times New Roman"/>
          <w:szCs w:val="24"/>
        </w:rPr>
        <w:t>», με τα φουλάρια και φώναζαν για την Παλαιστίνη. Από το «</w:t>
      </w:r>
      <w:r>
        <w:rPr>
          <w:rFonts w:eastAsia="Times New Roman" w:cs="Times New Roman"/>
          <w:szCs w:val="24"/>
          <w:lang w:val="en-US"/>
        </w:rPr>
        <w:t>Free</w:t>
      </w:r>
      <w:r w:rsidRPr="00F820A1">
        <w:rPr>
          <w:rFonts w:eastAsia="Times New Roman" w:cs="Times New Roman"/>
          <w:szCs w:val="24"/>
        </w:rPr>
        <w:t xml:space="preserve"> </w:t>
      </w:r>
      <w:r>
        <w:rPr>
          <w:rFonts w:eastAsia="Times New Roman" w:cs="Times New Roman"/>
          <w:szCs w:val="24"/>
          <w:lang w:val="en-US"/>
        </w:rPr>
        <w:t>Gaza</w:t>
      </w:r>
      <w:r>
        <w:rPr>
          <w:rFonts w:eastAsia="Times New Roman" w:cs="Times New Roman"/>
          <w:szCs w:val="24"/>
        </w:rPr>
        <w:t>» κατέληξαν στο «μούγκ</w:t>
      </w:r>
      <w:r>
        <w:rPr>
          <w:rFonts w:eastAsia="Times New Roman" w:cs="Times New Roman"/>
          <w:szCs w:val="24"/>
        </w:rPr>
        <w:t>α για τη Γάζα» και στην ισραηλινή πρεσβεία για τη μάσα προχθές στις εκδηλώσεις για τα εβδομήντα χρόνια του Ισραήλ.</w:t>
      </w:r>
    </w:p>
    <w:p w14:paraId="413BAEB5"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Ένα ακόμα νομοσχέδιο των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το οποίο προχωράει βάσει οργανωμένου σχεδίου την εθνομηδενιστική, ιδεοληπτική αποδόμηση της ελληνικής </w:t>
      </w:r>
      <w:r>
        <w:rPr>
          <w:rFonts w:eastAsia="Times New Roman" w:cs="Times New Roman"/>
          <w:szCs w:val="24"/>
        </w:rPr>
        <w:t xml:space="preserve">κοινωνίας, της ορθοδοξίας, την οικογένειας και του συνόλου του ελληνικού έθνους. Ένα νομοσχέδιο συνέχεια των προηγούμενων αντεθνικών, ανήθικων νομοσχεδίων. Ένα νομοσχέδιο που, με λίγα λόγια, εφαρμόζει την τακτική του «μπάτε, σκύλοι, αλέστε». </w:t>
      </w:r>
    </w:p>
    <w:p w14:paraId="413BAEB6"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Σύμφωνα με αυ</w:t>
      </w:r>
      <w:r>
        <w:rPr>
          <w:rFonts w:eastAsia="Times New Roman" w:cs="Times New Roman"/>
          <w:szCs w:val="24"/>
        </w:rPr>
        <w:t xml:space="preserve">τό το νομοσχέδιο σε όποιον αλλοδαπό ανά την υφήλιο έρθει στον νου ότι θα πάει από την Ελλάδα αυτομάτως θα κερδίζει και ένα άσυλο. Περί αυτού </w:t>
      </w:r>
      <w:r>
        <w:rPr>
          <w:rFonts w:eastAsia="Times New Roman" w:cs="Times New Roman"/>
          <w:szCs w:val="24"/>
        </w:rPr>
        <w:lastRenderedPageBreak/>
        <w:t>πρόκειται. Οι διαδικασίες είναι εξευτελισμένες στην κυριολεξία. Γελάνε όλοι με την προκλητικότητα των συντρόφων που</w:t>
      </w:r>
      <w:r>
        <w:rPr>
          <w:rFonts w:eastAsia="Times New Roman" w:cs="Times New Roman"/>
          <w:szCs w:val="24"/>
        </w:rPr>
        <w:t xml:space="preserve"> προσπαθούν να προωθήσουν αυτό που έχει κάνει και ο Υπουργός κ. Παππάς, στη μεταπτυχιακή του στη Σκωτία, αυτό που λένε διάφορες εκθέσεις του Οργανισμού Ηνωμένων Εθνών, ότι πρέπει να γίνει ανταλλαγή πληθυσμών, διότι ο πληθυσμός της Ευρώπης γερνάει και θέλου</w:t>
      </w:r>
      <w:r>
        <w:rPr>
          <w:rFonts w:eastAsia="Times New Roman" w:cs="Times New Roman"/>
          <w:szCs w:val="24"/>
        </w:rPr>
        <w:t xml:space="preserve">με νέο αίμα, ασχέτως αν τελικά αυτό το νέο αίμα το μπερδέψανε και είναι το αίμα που θέλουν οι ισλαμιστές κόβοντας τα κεφάλια όλων όσοι δεν συμφωνούν μαζί τους. </w:t>
      </w:r>
    </w:p>
    <w:p w14:paraId="413BAEB7"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Τίποτα δεν είναι τυχαίο, γιατί με τη πτυχιακή του κ. Παππά, με τις εκθέσεις του Οργανισμού Ηνωμ</w:t>
      </w:r>
      <w:r>
        <w:rPr>
          <w:rFonts w:eastAsia="Times New Roman" w:cs="Times New Roman"/>
          <w:szCs w:val="24"/>
        </w:rPr>
        <w:t xml:space="preserve">ένων Εθνών συμφωνούν πλήρως και όλες αυτές οι </w:t>
      </w:r>
      <w:r>
        <w:rPr>
          <w:rFonts w:eastAsia="Times New Roman" w:cs="Times New Roman"/>
          <w:szCs w:val="24"/>
        </w:rPr>
        <w:t>μ</w:t>
      </w:r>
      <w:r>
        <w:rPr>
          <w:rFonts w:eastAsia="Times New Roman" w:cs="Times New Roman"/>
          <w:szCs w:val="24"/>
        </w:rPr>
        <w:t xml:space="preserve">η </w:t>
      </w:r>
      <w:r>
        <w:rPr>
          <w:rFonts w:eastAsia="Times New Roman" w:cs="Times New Roman"/>
          <w:szCs w:val="24"/>
        </w:rPr>
        <w:t>κ</w:t>
      </w:r>
      <w:r>
        <w:rPr>
          <w:rFonts w:eastAsia="Times New Roman" w:cs="Times New Roman"/>
          <w:szCs w:val="24"/>
        </w:rPr>
        <w:t xml:space="preserve">υβερνητικές </w:t>
      </w:r>
      <w:r>
        <w:rPr>
          <w:rFonts w:eastAsia="Times New Roman" w:cs="Times New Roman"/>
          <w:szCs w:val="24"/>
        </w:rPr>
        <w:t>ο</w:t>
      </w:r>
      <w:r>
        <w:rPr>
          <w:rFonts w:eastAsia="Times New Roman" w:cs="Times New Roman"/>
          <w:szCs w:val="24"/>
        </w:rPr>
        <w:t xml:space="preserve">ργανώσεις του Τζορτζ Σόρος, διάφορες άλλες </w:t>
      </w:r>
      <w:r>
        <w:rPr>
          <w:rFonts w:eastAsia="Times New Roman" w:cs="Times New Roman"/>
          <w:szCs w:val="24"/>
        </w:rPr>
        <w:t>μ</w:t>
      </w:r>
      <w:r>
        <w:rPr>
          <w:rFonts w:eastAsia="Times New Roman" w:cs="Times New Roman"/>
          <w:szCs w:val="24"/>
        </w:rPr>
        <w:t xml:space="preserve">η </w:t>
      </w:r>
      <w:r>
        <w:rPr>
          <w:rFonts w:eastAsia="Times New Roman" w:cs="Times New Roman"/>
          <w:szCs w:val="24"/>
        </w:rPr>
        <w:t>κ</w:t>
      </w:r>
      <w:r>
        <w:rPr>
          <w:rFonts w:eastAsia="Times New Roman" w:cs="Times New Roman"/>
          <w:szCs w:val="24"/>
        </w:rPr>
        <w:t xml:space="preserve">υβερνητικές </w:t>
      </w:r>
      <w:r>
        <w:rPr>
          <w:rFonts w:eastAsia="Times New Roman" w:cs="Times New Roman"/>
          <w:szCs w:val="24"/>
        </w:rPr>
        <w:t>ο</w:t>
      </w:r>
      <w:r>
        <w:rPr>
          <w:rFonts w:eastAsia="Times New Roman" w:cs="Times New Roman"/>
          <w:szCs w:val="24"/>
        </w:rPr>
        <w:t xml:space="preserve">ργανώσεις και οι ισλαμιστές, όπως προείπαμε, οι οποίοι το πραγματοποιούν αυτό παίζοντας ποδόσφαιρο με τα κεφάλια αυτών που τα κόβουν </w:t>
      </w:r>
      <w:r>
        <w:rPr>
          <w:rFonts w:eastAsia="Times New Roman" w:cs="Times New Roman"/>
          <w:szCs w:val="24"/>
        </w:rPr>
        <w:t>προς μία βίαιη και ραγδαία αλλαγή του πληθυσμού στην πατρίδα μας.</w:t>
      </w:r>
    </w:p>
    <w:p w14:paraId="413BAEB8"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lastRenderedPageBreak/>
        <w:t>Ακούσαμε τον εισηγητή του ΣΥΡΙΖΑ πριν. Είπε πολλά ενδιαφέροντα. Βέβαια τώρα να είσαι εισηγητής του ΣΥΡΙΖΑ στο εν λόγω νομοσχέδιο και να έχεις καταγωγή από τη Λέσβο, με όλα όσα συμβαίνουν στο</w:t>
      </w:r>
      <w:r>
        <w:rPr>
          <w:rFonts w:eastAsia="Times New Roman" w:cs="Times New Roman"/>
          <w:szCs w:val="24"/>
        </w:rPr>
        <w:t xml:space="preserve"> πολύπαθο νησί, μάλλον οξύμωρο ακούγεται. </w:t>
      </w:r>
    </w:p>
    <w:p w14:paraId="413BAEB9"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Ακούσαμε ότι θα πρέπει να σεβόμαστε τις </w:t>
      </w:r>
      <w:r>
        <w:rPr>
          <w:rFonts w:eastAsia="Times New Roman" w:cs="Times New Roman"/>
          <w:szCs w:val="24"/>
        </w:rPr>
        <w:t>σ</w:t>
      </w:r>
      <w:r>
        <w:rPr>
          <w:rFonts w:eastAsia="Times New Roman" w:cs="Times New Roman"/>
          <w:szCs w:val="24"/>
        </w:rPr>
        <w:t>υνθήκες της Γενεύης, τις διάφορες συνθήκες που μιλούν για τα δικαιώματα των προσφύγων και άλλα. Μεγάλα λόγια! Για τους Έλληνες, όμως, ούτε κουβέντα ούτε λέξη. Διότι στην πρ</w:t>
      </w:r>
      <w:r>
        <w:rPr>
          <w:rFonts w:eastAsia="Times New Roman" w:cs="Times New Roman"/>
          <w:szCs w:val="24"/>
        </w:rPr>
        <w:t xml:space="preserve">οκειμένη περίπτωση και ειδικότερα στο εν λόγω κόμμα κανένα ενδιαφέρον δεν υπάρχει για κανέναν Έλληνα πολίτη. </w:t>
      </w:r>
    </w:p>
    <w:p w14:paraId="413BAEBA"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Εσείς και οι όμοιοι σας, κύριοι του ΣΥΡΙΖΑ και των Ανεξαρτήτων Ελλήνων, εκφυλίσατε και την έννοια του πρόσφυγα -εδώ βλέπουμε δύο ζητήματα- με το ν</w:t>
      </w:r>
      <w:r>
        <w:rPr>
          <w:rFonts w:eastAsia="Times New Roman" w:cs="Times New Roman"/>
          <w:szCs w:val="24"/>
        </w:rPr>
        <w:t>α αλλάζετε την ορολογία και να τους έχετε βαφτίσει όλους πρόσφυγες ή μετανάστες ή παλαιότερα παράτυπους μετανάστες και να ξορκίζετε το λαθρομετανάστες και το λαθροεισβολείς. Με όλα αυτά δεν αλλάζετε, όμως, την ουσία του πράγματος διότι η ουσία του πράγματο</w:t>
      </w:r>
      <w:r>
        <w:rPr>
          <w:rFonts w:eastAsia="Times New Roman" w:cs="Times New Roman"/>
          <w:szCs w:val="24"/>
        </w:rPr>
        <w:t>ς είναι αυτή και μόνο αυτή.</w:t>
      </w:r>
    </w:p>
    <w:p w14:paraId="413BAEBB"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lastRenderedPageBreak/>
        <w:t xml:space="preserve">Και βέβαια, εσείς, με τον τρόπο που χειρίζεστε όλα αυτά τα ζητήματα, μας θυμίζετε και την ιστορία με τον τσοπάνο που κάθε τρεις και λίγο φώναζε «λύκος, λύκος» και προσέτρεχε όλο το χωριό να τον βοηθήσει και κάθε τόσο τους έλεγε </w:t>
      </w:r>
      <w:r>
        <w:rPr>
          <w:rFonts w:eastAsia="Times New Roman" w:cs="Times New Roman"/>
          <w:szCs w:val="24"/>
        </w:rPr>
        <w:t xml:space="preserve">ότι δεν ίσχυαν όλα αυτά. Και όταν τη μία και μοναδική φορά του μπήκε ο λύκος στο μαντρί και φώναζε, κανείς δεν τον πίστεψε. </w:t>
      </w:r>
    </w:p>
    <w:p w14:paraId="413BAEBC"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Αναφερθήκατε στην </w:t>
      </w:r>
      <w:r>
        <w:rPr>
          <w:rFonts w:eastAsia="Times New Roman" w:cs="Times New Roman"/>
          <w:szCs w:val="24"/>
        </w:rPr>
        <w:t>κ</w:t>
      </w:r>
      <w:r>
        <w:rPr>
          <w:rFonts w:eastAsia="Times New Roman" w:cs="Times New Roman"/>
          <w:szCs w:val="24"/>
        </w:rPr>
        <w:t xml:space="preserve">οινή </w:t>
      </w:r>
      <w:r>
        <w:rPr>
          <w:rFonts w:eastAsia="Times New Roman" w:cs="Times New Roman"/>
          <w:szCs w:val="24"/>
        </w:rPr>
        <w:t>μ</w:t>
      </w:r>
      <w:r>
        <w:rPr>
          <w:rFonts w:eastAsia="Times New Roman" w:cs="Times New Roman"/>
          <w:szCs w:val="24"/>
        </w:rPr>
        <w:t xml:space="preserve">εταναστευτική </w:t>
      </w:r>
      <w:r>
        <w:rPr>
          <w:rFonts w:eastAsia="Times New Roman" w:cs="Times New Roman"/>
          <w:szCs w:val="24"/>
        </w:rPr>
        <w:t>π</w:t>
      </w:r>
      <w:r>
        <w:rPr>
          <w:rFonts w:eastAsia="Times New Roman" w:cs="Times New Roman"/>
          <w:szCs w:val="24"/>
        </w:rPr>
        <w:t>ολιτική της Ευρωπαϊκής Ένωσης, κύριοι του ΣΥΡΙΖΑ. Μα, δεν έχετε πάρει χαμπάρι ότι έχει πεθά</w:t>
      </w:r>
      <w:r>
        <w:rPr>
          <w:rFonts w:eastAsia="Times New Roman" w:cs="Times New Roman"/>
          <w:szCs w:val="24"/>
        </w:rPr>
        <w:t xml:space="preserve">νει, ότι δεν υπήρξε ποτέ; Ότι σχεδόν οι μισές χώρες της Ευρωπαϊκής Ένωσης ξορκίζουν τους λαθρομετανάστες; </w:t>
      </w:r>
    </w:p>
    <w:p w14:paraId="413BAEBD"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Στην Ουγγαρία ο Ορμπάν θα κάνει και αλλαγή </w:t>
      </w:r>
      <w:r>
        <w:rPr>
          <w:rFonts w:eastAsia="Times New Roman" w:cs="Times New Roman"/>
          <w:szCs w:val="24"/>
        </w:rPr>
        <w:t>σ</w:t>
      </w:r>
      <w:r>
        <w:rPr>
          <w:rFonts w:eastAsia="Times New Roman" w:cs="Times New Roman"/>
          <w:szCs w:val="24"/>
        </w:rPr>
        <w:t>υντάγματος όπου συνταγματικά να απαγορεύεται να εισέρχονται και πρόσφυγες στην Ουγγαρία. Έτσι υπερασπίζον</w:t>
      </w:r>
      <w:r>
        <w:rPr>
          <w:rFonts w:eastAsia="Times New Roman" w:cs="Times New Roman"/>
          <w:szCs w:val="24"/>
        </w:rPr>
        <w:t xml:space="preserve">ται τα σύνορά τους και την πατρίδα τους οι μεγάλοι ηγέτες και μαζί τους ακολουθούν και πολλές άλλες χώρες, όπως η Πολωνία, η Τσεχία, η Αυστρία, η Βουλγαρία, και σιγά-σιγά θα κολλάει η μία μετά την άλλη. Εσείς ζήστε με τις ιδεοληπτικές αρλούμπες </w:t>
      </w:r>
      <w:r>
        <w:rPr>
          <w:rFonts w:eastAsia="Times New Roman" w:cs="Times New Roman"/>
          <w:szCs w:val="24"/>
        </w:rPr>
        <w:t>σας.</w:t>
      </w:r>
    </w:p>
    <w:p w14:paraId="413BAEBE"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lastRenderedPageBreak/>
        <w:t>Θα ήθε</w:t>
      </w:r>
      <w:r>
        <w:rPr>
          <w:rFonts w:eastAsia="Times New Roman" w:cs="Times New Roman"/>
          <w:szCs w:val="24"/>
        </w:rPr>
        <w:t xml:space="preserve">λα να κάνω ένα σχόλιο γι’ αυτό που είπατε για την Τουρκία. Επειδή η Τουρκία ανοιγοκλείνει τη στρόφιγγα, θα πρέπει να της κάνουμε το χατίρι; Όχι. Να εφαρμόσετε αυστηρότατα μέτρα, προκειμένου να μπορέσετε να σώσετε την πατρίδα μας. </w:t>
      </w:r>
    </w:p>
    <w:p w14:paraId="413BAEBF"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Δεν οφείλουμε να συνδράμο</w:t>
      </w:r>
      <w:r>
        <w:rPr>
          <w:rFonts w:eastAsia="Times New Roman" w:cs="Times New Roman"/>
          <w:szCs w:val="24"/>
        </w:rPr>
        <w:t>υμε, όπως είπατε, τους λαθρομετανάστες σε τίποτα, κύριοι του ΣΥΡΙΖΑ και της Νέας Δημοκρατίας και των λοιπών κομμάτων που τους</w:t>
      </w:r>
      <w:r w:rsidRPr="00274023">
        <w:rPr>
          <w:rFonts w:eastAsia="Times New Roman" w:cs="Times New Roman"/>
          <w:szCs w:val="24"/>
        </w:rPr>
        <w:t xml:space="preserve"> γλ</w:t>
      </w:r>
      <w:r>
        <w:rPr>
          <w:rFonts w:eastAsia="Times New Roman" w:cs="Times New Roman"/>
          <w:szCs w:val="24"/>
        </w:rPr>
        <w:t>εί</w:t>
      </w:r>
      <w:r w:rsidRPr="00274023">
        <w:rPr>
          <w:rFonts w:eastAsia="Times New Roman" w:cs="Times New Roman"/>
          <w:szCs w:val="24"/>
        </w:rPr>
        <w:t>φετε</w:t>
      </w:r>
      <w:r w:rsidRPr="00853EA6">
        <w:rPr>
          <w:rFonts w:eastAsia="Times New Roman" w:cs="Times New Roman"/>
          <w:b/>
          <w:szCs w:val="24"/>
        </w:rPr>
        <w:t>,</w:t>
      </w:r>
      <w:r>
        <w:rPr>
          <w:rFonts w:eastAsia="Times New Roman" w:cs="Times New Roman"/>
          <w:szCs w:val="24"/>
        </w:rPr>
        <w:t xml:space="preserve"> διότι φοβάστε μην σας χαρακτηρίσουν. </w:t>
      </w:r>
    </w:p>
    <w:p w14:paraId="413BAEC0"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Ακούσαμε για προσωρινή μετανάστευση. Όχι, κα</w:t>
      </w:r>
      <w:r>
        <w:rPr>
          <w:rFonts w:eastAsia="Times New Roman" w:cs="Times New Roman"/>
          <w:szCs w:val="24"/>
        </w:rPr>
        <w:t>μ</w:t>
      </w:r>
      <w:r>
        <w:rPr>
          <w:rFonts w:eastAsia="Times New Roman" w:cs="Times New Roman"/>
          <w:szCs w:val="24"/>
        </w:rPr>
        <w:t>μιά μετανάστευση. Ακούσαμε διάφορα, γ</w:t>
      </w:r>
      <w:r>
        <w:rPr>
          <w:rFonts w:eastAsia="Times New Roman" w:cs="Times New Roman"/>
          <w:szCs w:val="24"/>
        </w:rPr>
        <w:t xml:space="preserve">ια συνταξιοδοτικά και άλλα ευεργετήματα, που μπορεί να τύχουν στο μέλλον. Τίποτε απολύτως. Ούτε γη ούτε ύδωρ στους εισβολείς της πατρίδας μας. </w:t>
      </w:r>
    </w:p>
    <w:p w14:paraId="413BAEC1"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Βλέπουμε τι κάνετε σαν κόμμα, τι κάνει η κ</w:t>
      </w:r>
      <w:r>
        <w:rPr>
          <w:rFonts w:eastAsia="Times New Roman" w:cs="Times New Roman"/>
          <w:szCs w:val="24"/>
        </w:rPr>
        <w:t>.</w:t>
      </w:r>
      <w:r>
        <w:rPr>
          <w:rFonts w:eastAsia="Times New Roman" w:cs="Times New Roman"/>
          <w:szCs w:val="24"/>
        </w:rPr>
        <w:t xml:space="preserve"> Δούρου στην </w:t>
      </w:r>
      <w:r>
        <w:rPr>
          <w:rFonts w:eastAsia="Times New Roman" w:cs="Times New Roman"/>
          <w:szCs w:val="24"/>
        </w:rPr>
        <w:t>π</w:t>
      </w:r>
      <w:r>
        <w:rPr>
          <w:rFonts w:eastAsia="Times New Roman" w:cs="Times New Roman"/>
          <w:szCs w:val="24"/>
        </w:rPr>
        <w:t>εριφέρεια, η οποία συνεχώς τους δίνει κονδύλια, μοιράζε</w:t>
      </w:r>
      <w:r>
        <w:rPr>
          <w:rFonts w:eastAsia="Times New Roman" w:cs="Times New Roman"/>
          <w:szCs w:val="24"/>
        </w:rPr>
        <w:t xml:space="preserve">ι αφιλοκερδώς, ενώ έχει αφήσει τους Έλληνες </w:t>
      </w:r>
      <w:r>
        <w:rPr>
          <w:rFonts w:eastAsia="Times New Roman" w:cs="Times New Roman"/>
          <w:szCs w:val="24"/>
        </w:rPr>
        <w:lastRenderedPageBreak/>
        <w:t>πολίτες της Μάνδρας και αλλού να πνίγονται, να καίγονται και να παθαίνουν οτιδήποτε άλλο.</w:t>
      </w:r>
    </w:p>
    <w:p w14:paraId="413BAEC2"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Ξεφτιλίζετε διαχρονικά και διακομματικά τους νόμους και το Σύνταγμα με όλα όσα λέτε. Το Σύνταγμα λέει άλλα, αλλά χρόνια τώ</w:t>
      </w:r>
      <w:r>
        <w:rPr>
          <w:rFonts w:eastAsia="Times New Roman" w:cs="Times New Roman"/>
          <w:szCs w:val="24"/>
        </w:rPr>
        <w:t>ρα εσείς με κυβερνητικές, υπουργικές αποφάσεις το καταστρατηγείτε και με υπουργική απόφαση στην υπουργική απόφαση φτάσατε σε αυτά τα σημερινά χάλια, τα τετελεσμένα.</w:t>
      </w:r>
    </w:p>
    <w:p w14:paraId="413BAEC3"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Κύριοι της Νέας Δημοκρατίας, ακούγοντάς σας βλέπουμε τη βαθύτατη υποκρισία σε όλα τα ζητήμα</w:t>
      </w:r>
      <w:r>
        <w:rPr>
          <w:rFonts w:eastAsia="Times New Roman" w:cs="Times New Roman"/>
          <w:szCs w:val="24"/>
        </w:rPr>
        <w:t>τα. Ξεκινάμε από την τροπολογία για το ΦΠΑ, που ακούσαμε από προλαλήσαντες Βουλευτές από νησιά. Μα, το ψηφίσατε με το δεύτερο και με το τρίτο μνημόνιο. Το έγραφε φαρδιά-πλατιά ότι θα ισοσκελιστεί ο ΦΠΑ προς τα πάνω φυσικά και στα νησιά, στα οποία εκλέγεστε</w:t>
      </w:r>
      <w:r>
        <w:rPr>
          <w:rFonts w:eastAsia="Times New Roman" w:cs="Times New Roman"/>
          <w:szCs w:val="24"/>
        </w:rPr>
        <w:t xml:space="preserve">. </w:t>
      </w:r>
    </w:p>
    <w:p w14:paraId="413BAEC4" w14:textId="77777777" w:rsidR="0028181B" w:rsidRDefault="00E316D8">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 Βουλευτή)</w:t>
      </w:r>
    </w:p>
    <w:p w14:paraId="413BAEC5"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lastRenderedPageBreak/>
        <w:t>Ολοκληρώνω, κύριε Πρόεδρε.</w:t>
      </w:r>
    </w:p>
    <w:p w14:paraId="413BAEC6"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Ας θυμηθούμε, κύριοι της Νέας Δημοκρατίας, που λέτε τώρα διάφορα τι είχε πει η κ</w:t>
      </w:r>
      <w:r>
        <w:rPr>
          <w:rFonts w:eastAsia="Times New Roman" w:cs="Times New Roman"/>
          <w:szCs w:val="24"/>
        </w:rPr>
        <w:t>.</w:t>
      </w:r>
      <w:r>
        <w:rPr>
          <w:rFonts w:eastAsia="Times New Roman" w:cs="Times New Roman"/>
          <w:szCs w:val="24"/>
        </w:rPr>
        <w:t xml:space="preserve"> Ψαρούδα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Μπενάκη το 2005, όπου μιλούσε για μείωση της εθνικ</w:t>
      </w:r>
      <w:r>
        <w:rPr>
          <w:rFonts w:eastAsia="Times New Roman" w:cs="Times New Roman"/>
          <w:szCs w:val="24"/>
        </w:rPr>
        <w:t>ής κυριαρχίας ακόμη και εδαφικής, τη δήλωση του νυν Προέδρου της Δημοκρατίας, κ. Παυλόπουλου, ο οποίος είχε πει το 2007 ότι ευχαριστεί τους μετανάστες ως Υπουργός Εσωτερικών, που διάλεξαν την Ελλάδα για να ζήσουν το όνειρό τους και ζούμε εμείς, όλοι οι υπό</w:t>
      </w:r>
      <w:r>
        <w:rPr>
          <w:rFonts w:eastAsia="Times New Roman" w:cs="Times New Roman"/>
          <w:szCs w:val="24"/>
        </w:rPr>
        <w:t>λοιποι τον εφιάλτη μας.</w:t>
      </w:r>
    </w:p>
    <w:p w14:paraId="413BAEC7"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Να θυμηθούμε τις Συνθήκες Δουβλίνο Ι </w:t>
      </w:r>
      <w:r>
        <w:rPr>
          <w:rFonts w:eastAsia="Times New Roman" w:cs="Times New Roman"/>
          <w:szCs w:val="24"/>
        </w:rPr>
        <w:t>,</w:t>
      </w:r>
      <w:r>
        <w:rPr>
          <w:rFonts w:eastAsia="Times New Roman" w:cs="Times New Roman"/>
          <w:szCs w:val="24"/>
        </w:rPr>
        <w:t>ΙΙ, γιατί ακούσαμε τον κ. Βαρβιτσιώτη, αν δεν κάνω λάθος, να μιλάει και να λέει ότι η Ελλάδα πρέπει να είναι σύμφωνη και να τηρεί τις συνθήκες που έχει υπογράψει, συνθήκες οι οποίες φυσικά διαλύ</w:t>
      </w:r>
      <w:r>
        <w:rPr>
          <w:rFonts w:eastAsia="Times New Roman" w:cs="Times New Roman"/>
          <w:szCs w:val="24"/>
        </w:rPr>
        <w:t>ουν την πατρίδα μας. Τώρα σε λίγο θα αρχίσετε να εφαρμόσετε το Δουβλίνο ΙΙ και θα μας έρχονται τα λεφούσια και οι καραβιές από όλη την Ευρώπη να δούμε τι θα έχετε να πείτε.</w:t>
      </w:r>
    </w:p>
    <w:p w14:paraId="413BAEC8" w14:textId="77777777" w:rsidR="0028181B" w:rsidRDefault="00E316D8">
      <w:pPr>
        <w:spacing w:line="600" w:lineRule="auto"/>
        <w:ind w:firstLine="720"/>
        <w:jc w:val="both"/>
        <w:rPr>
          <w:rFonts w:eastAsia="Times New Roman" w:cs="Times New Roman"/>
          <w:szCs w:val="24"/>
        </w:rPr>
      </w:pPr>
      <w:r w:rsidRPr="00F81B27">
        <w:rPr>
          <w:rFonts w:eastAsia="Times New Roman" w:cs="Times New Roman"/>
          <w:szCs w:val="24"/>
        </w:rPr>
        <w:lastRenderedPageBreak/>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 Βουλευτή)</w:t>
      </w:r>
    </w:p>
    <w:p w14:paraId="413BAEC9"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Είστε υπόλογοι για το κλείσιμο της </w:t>
      </w:r>
      <w:r>
        <w:rPr>
          <w:rFonts w:eastAsia="Times New Roman" w:cs="Times New Roman"/>
          <w:szCs w:val="24"/>
        </w:rPr>
        <w:t>π</w:t>
      </w:r>
      <w:r>
        <w:rPr>
          <w:rFonts w:eastAsia="Times New Roman" w:cs="Times New Roman"/>
          <w:szCs w:val="24"/>
        </w:rPr>
        <w:t>ρεσβείας στη Συρία, όπου θα μπορούσε να κάνει πολύ μεγάλη δουλειά και τότε το 2012 ήταν ο κ. Αβραμόπουλος ως Υπουργός Εξωτερικών –επιτρέψτε μου, κύριε Πρόεδρε, δώστε μου μια μικρή ανοχή- είχε πει για το απονομιμοποιημέν</w:t>
      </w:r>
      <w:r>
        <w:rPr>
          <w:rFonts w:eastAsia="Times New Roman" w:cs="Times New Roman"/>
          <w:szCs w:val="24"/>
        </w:rPr>
        <w:t>ο καθεστώς Άσαντ, το μόνο νόμιμο. Έχουμε σβερκωθεί όλους τους Ισλαμιστές και Τζιχαντιστές, οι οποίοι έχουν ισοπεδώσει τα πάντα.</w:t>
      </w:r>
    </w:p>
    <w:p w14:paraId="413BAECA"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Ακούσαμε πολλά πράγματα. Ακούσαμε ότι οι λαθρομετανάστες δεν είναι κακοποιά στοιχεία διά στόματος Βαρβιτσιώτη. Και εδώ γελάνε κα</w:t>
      </w:r>
      <w:r>
        <w:rPr>
          <w:rFonts w:eastAsia="Times New Roman" w:cs="Times New Roman"/>
          <w:szCs w:val="24"/>
        </w:rPr>
        <w:t>ι τα στασίδια. Ακούσαμε για τη μεταφορά, που θα γίνει στην Πάτρα, ή για την αποσυμπίεση των νησιών. Μα, με τον ρυθμό που έρχονται θα συμπιεστεί ολόκληρη η χώρα. Όπως και να έχει, δεν πιστεύετε ούτε σε σοβαρή φύλαξη των συνόρων ούτε σε τίποτε άλλο από αυτά.</w:t>
      </w:r>
      <w:r>
        <w:rPr>
          <w:rFonts w:eastAsia="Times New Roman" w:cs="Times New Roman"/>
          <w:szCs w:val="24"/>
        </w:rPr>
        <w:t xml:space="preserve"> Ακούγονται σαν ένα μεγάλο ανέκδοτο.</w:t>
      </w:r>
    </w:p>
    <w:p w14:paraId="413BAECB"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lastRenderedPageBreak/>
        <w:t xml:space="preserve">Τελειώνοντας, κύριε Πρόεδρε, εν τάχει για να σωθεί η πατρίδα μας: σφράγισμα των συνόρων, φύλαξη, αυστηροποίηση της </w:t>
      </w:r>
      <w:r>
        <w:rPr>
          <w:rFonts w:eastAsia="Times New Roman" w:cs="Times New Roman"/>
          <w:szCs w:val="24"/>
        </w:rPr>
        <w:t>Σ</w:t>
      </w:r>
      <w:r>
        <w:rPr>
          <w:rFonts w:eastAsia="Times New Roman" w:cs="Times New Roman"/>
          <w:szCs w:val="24"/>
        </w:rPr>
        <w:t xml:space="preserve">υνθήκης Σένγκεν, είσοδος στην πατρίδα μας μόνο σε τουρίστες, σε επιχειρηματίες, σε φοιτητές και σε κανέναν άλλον, νομοθέτηση. </w:t>
      </w:r>
    </w:p>
    <w:p w14:paraId="413BAECC"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Καταθέτω στα Πρακτικά την αιτιολογική έκθεση, που έχει καταθέσει η Χρυσή Αυγή για το πώς θα πρέπει να αντιμετωπιστεί η λαθρομεταν</w:t>
      </w:r>
      <w:r>
        <w:rPr>
          <w:rFonts w:eastAsia="Times New Roman" w:cs="Times New Roman"/>
          <w:szCs w:val="24"/>
        </w:rPr>
        <w:t>άστευση. Κα</w:t>
      </w:r>
      <w:r>
        <w:rPr>
          <w:rFonts w:eastAsia="Times New Roman" w:cs="Times New Roman"/>
          <w:szCs w:val="24"/>
        </w:rPr>
        <w:t>μ</w:t>
      </w:r>
      <w:r>
        <w:rPr>
          <w:rFonts w:eastAsia="Times New Roman" w:cs="Times New Roman"/>
          <w:szCs w:val="24"/>
        </w:rPr>
        <w:t>μία νομιμοποίηση ούτε προσωρινή ούτε τίποτε άλλο.</w:t>
      </w:r>
    </w:p>
    <w:p w14:paraId="413BAECD" w14:textId="77777777" w:rsidR="0028181B" w:rsidRDefault="00E316D8">
      <w:pPr>
        <w:spacing w:line="600" w:lineRule="auto"/>
        <w:ind w:firstLine="720"/>
        <w:jc w:val="both"/>
        <w:rPr>
          <w:rFonts w:eastAsia="Times New Roman" w:cs="Times New Roman"/>
          <w:szCs w:val="24"/>
        </w:rPr>
      </w:pPr>
      <w:r w:rsidRPr="000D63A8">
        <w:rPr>
          <w:rFonts w:eastAsia="Times New Roman" w:cs="Times New Roman"/>
          <w:szCs w:val="24"/>
        </w:rPr>
        <w:t>(Στ</w:t>
      </w:r>
      <w:r>
        <w:rPr>
          <w:rFonts w:eastAsia="Times New Roman" w:cs="Times New Roman"/>
          <w:szCs w:val="24"/>
        </w:rPr>
        <w:t>ο σημείο αυτό ο Βουλευτής κ. Ηλίας Παναγιώταρος καταθέτει για τα Πρακτικά το προαναφερθέν έγγραφο, το οποίο βρίσκε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w:t>
      </w:r>
      <w:r w:rsidRPr="000D63A8">
        <w:rPr>
          <w:rFonts w:eastAsia="Times New Roman" w:cs="Times New Roman"/>
          <w:szCs w:val="24"/>
        </w:rPr>
        <w:t>ικών της Βουλής)</w:t>
      </w:r>
    </w:p>
    <w:p w14:paraId="413BAECE"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Υπηρεσία </w:t>
      </w:r>
      <w:r>
        <w:rPr>
          <w:rFonts w:eastAsia="Times New Roman" w:cs="Times New Roman"/>
          <w:szCs w:val="24"/>
        </w:rPr>
        <w:t>Α</w:t>
      </w:r>
      <w:r>
        <w:rPr>
          <w:rFonts w:eastAsia="Times New Roman" w:cs="Times New Roman"/>
          <w:szCs w:val="24"/>
        </w:rPr>
        <w:t xml:space="preserve">σύλου: Έλεγχος μόνο σε όσους έρχονται από χώρες που έχουν πόλεμο, Σύριους και κανέναν άλλον. Οι Αλγερινοί τι δουλειά έχουν; Οι Αφγανοί και οι λοιποί, οι οποίοι ζητούν; Μα, ποιον κοροϊδεύετε; Άνοιγμα της </w:t>
      </w:r>
      <w:r>
        <w:rPr>
          <w:rFonts w:eastAsia="Times New Roman" w:cs="Times New Roman"/>
          <w:szCs w:val="24"/>
        </w:rPr>
        <w:t>π</w:t>
      </w:r>
      <w:r>
        <w:rPr>
          <w:rFonts w:eastAsia="Times New Roman" w:cs="Times New Roman"/>
          <w:szCs w:val="24"/>
        </w:rPr>
        <w:t xml:space="preserve">ρεσβείας στη Συρία. </w:t>
      </w:r>
    </w:p>
    <w:p w14:paraId="413BAECF"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lastRenderedPageBreak/>
        <w:t>Όμως</w:t>
      </w:r>
      <w:r>
        <w:rPr>
          <w:rFonts w:eastAsia="Times New Roman" w:cs="Times New Roman"/>
          <w:szCs w:val="24"/>
        </w:rPr>
        <w:t>, για να πραγματοποιηθούν όλα αυτά και πολλά άλλα, προκειμένου να απελευθερωθεί ξανά η πατρίδα μας, οι γειτονιές, οι πόλεις μας, για να ξεβρωμίσει ο τόπος, για να ξανακερδίσουμε την πατρίδα μας, Χρυσή Αυγή και μόνο Χρυσή Αυγή.</w:t>
      </w:r>
    </w:p>
    <w:p w14:paraId="413BAED0"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Ευχαριστώ πολύ.</w:t>
      </w:r>
    </w:p>
    <w:p w14:paraId="413BAED1" w14:textId="77777777" w:rsidR="0028181B" w:rsidRDefault="00E316D8">
      <w:pPr>
        <w:spacing w:line="600" w:lineRule="auto"/>
        <w:ind w:firstLine="720"/>
        <w:jc w:val="center"/>
        <w:rPr>
          <w:rFonts w:eastAsia="Times New Roman" w:cs="Times New Roman"/>
          <w:szCs w:val="24"/>
        </w:rPr>
      </w:pPr>
      <w:r>
        <w:rPr>
          <w:rFonts w:eastAsia="Times New Roman" w:cs="Times New Roman"/>
          <w:szCs w:val="24"/>
        </w:rPr>
        <w:t>(Χειροκροτήμα</w:t>
      </w:r>
      <w:r>
        <w:rPr>
          <w:rFonts w:eastAsia="Times New Roman" w:cs="Times New Roman"/>
          <w:szCs w:val="24"/>
        </w:rPr>
        <w:t xml:space="preserve">τα από την πτέρυγα </w:t>
      </w:r>
      <w:r>
        <w:rPr>
          <w:rFonts w:eastAsia="Times New Roman" w:cs="Times New Roman"/>
          <w:szCs w:val="24"/>
        </w:rPr>
        <w:t>της</w:t>
      </w:r>
      <w:r>
        <w:rPr>
          <w:rFonts w:eastAsia="Times New Roman" w:cs="Times New Roman"/>
          <w:szCs w:val="24"/>
        </w:rPr>
        <w:t xml:space="preserve"> 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413BAED2" w14:textId="77777777" w:rsidR="0028181B" w:rsidRDefault="00E316D8">
      <w:pPr>
        <w:spacing w:line="600" w:lineRule="auto"/>
        <w:ind w:firstLine="720"/>
        <w:jc w:val="both"/>
        <w:rPr>
          <w:rFonts w:eastAsia="Times New Roman" w:cs="Times New Roman"/>
          <w:szCs w:val="24"/>
        </w:rPr>
      </w:pPr>
      <w:r w:rsidRPr="00853EA6">
        <w:rPr>
          <w:rFonts w:eastAsia="Times New Roman" w:cs="Times New Roman"/>
          <w:b/>
          <w:szCs w:val="24"/>
        </w:rPr>
        <w:t>ΠΡΟΕΔΡΕΥΩΝ (Σπυρίδων Λυκούδης):</w:t>
      </w:r>
      <w:r>
        <w:rPr>
          <w:rFonts w:eastAsia="Times New Roman" w:cs="Times New Roman"/>
          <w:szCs w:val="24"/>
        </w:rPr>
        <w:t xml:space="preserve"> Ευχαριστώ, κύριε συνάδελφε.</w:t>
      </w:r>
    </w:p>
    <w:p w14:paraId="413BAED3"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Ο συνάδελφος, κ. Ηλίας Κασιδιάρης έχει τον λόγο.</w:t>
      </w:r>
    </w:p>
    <w:p w14:paraId="413BAED4" w14:textId="77777777" w:rsidR="0028181B" w:rsidRDefault="00E316D8">
      <w:pPr>
        <w:spacing w:line="600" w:lineRule="auto"/>
        <w:ind w:firstLine="720"/>
        <w:jc w:val="both"/>
        <w:rPr>
          <w:rFonts w:eastAsia="Times New Roman" w:cs="Times New Roman"/>
          <w:szCs w:val="24"/>
        </w:rPr>
      </w:pPr>
      <w:r w:rsidRPr="00853EA6">
        <w:rPr>
          <w:rFonts w:eastAsia="Times New Roman" w:cs="Times New Roman"/>
          <w:b/>
          <w:szCs w:val="24"/>
        </w:rPr>
        <w:t>ΗΛΙΑΣ ΚΑΣΙΔΙΑΡΗΣ:</w:t>
      </w:r>
      <w:r>
        <w:rPr>
          <w:rFonts w:eastAsia="Times New Roman" w:cs="Times New Roman"/>
          <w:szCs w:val="24"/>
        </w:rPr>
        <w:t xml:space="preserve"> Την περίοδο αυτή εξελίσσεται ένα πολύ καλά οργανωμένο σχέδιο, ένα ανθελληνικό σχέδιο αντικατ</w:t>
      </w:r>
      <w:r>
        <w:rPr>
          <w:rFonts w:eastAsia="Times New Roman" w:cs="Times New Roman"/>
          <w:szCs w:val="24"/>
        </w:rPr>
        <w:t>άστασης του πληθυσμού της Ελλάδ</w:t>
      </w:r>
      <w:r>
        <w:rPr>
          <w:rFonts w:eastAsia="Times New Roman" w:cs="Times New Roman"/>
          <w:szCs w:val="24"/>
        </w:rPr>
        <w:t>α</w:t>
      </w:r>
      <w:r>
        <w:rPr>
          <w:rFonts w:eastAsia="Times New Roman" w:cs="Times New Roman"/>
          <w:szCs w:val="24"/>
        </w:rPr>
        <w:t xml:space="preserve">ς, ένα σχέδιο που χτυπάει τον ελληνισμό σε δύο επίπεδα. Κατ’ αρχήν, μέσω του μνημονίου και της οικονομικής καταστροφής της χώρας, οδηγεί τους Έλληνες σε φυγή στο εξωτερικό, οδηγεί την νεότερη γενιά Ελλήνων σε ξένα κράτη και </w:t>
      </w:r>
      <w:r>
        <w:rPr>
          <w:rFonts w:eastAsia="Times New Roman" w:cs="Times New Roman"/>
          <w:szCs w:val="24"/>
        </w:rPr>
        <w:t xml:space="preserve">ταυτόχρονα φέρνει μέσα στην πατρίδα μας μια πλημμυρίδα λαθρομεταναστών. </w:t>
      </w:r>
    </w:p>
    <w:p w14:paraId="413BAED5"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lastRenderedPageBreak/>
        <w:t>Με βάση τα πλέον επίσημα στοιχεία του Οργανισμού Ηνωμένων Εθνών, σε τρεις γενιές από σήμερα, δηλαδή, τα παιδιά των παιδιών της σημερινής γενιάς Ελλήνων θα είναι η μειοψηφία μέσα σε αυ</w:t>
      </w:r>
      <w:r>
        <w:rPr>
          <w:rFonts w:eastAsia="Times New Roman" w:cs="Times New Roman"/>
          <w:szCs w:val="24"/>
        </w:rPr>
        <w:t>τή τη χώρα.</w:t>
      </w:r>
    </w:p>
    <w:p w14:paraId="413BAED6"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Είναι αδιανόητο, δεν μπορεί να διανοηθεί κανένας συμπατριώτης μας σήμερα τι κατάσταση θα βιώσουν τα παιδιά των παιδιών μας σε αυτή τη χώρα που δεν θα είναι πλέον Ελλάδα. Η κατάσταση, ευτυχώς μέχρι και αυτόν τον χρόνο, είναι ακόμα αναστρέψιμη.</w:t>
      </w:r>
    </w:p>
    <w:p w14:paraId="413BAED7"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ε μια αλλαγή, δηλαδή, σε αυτή την άθλια πολιτική, η οποία προάγεται από το σημερινό παράκεντρο εξουσίας του ΣΥΡΙΖΑ που δεν διαφέρει σε τίποτα από την πολιτική που εφήρμοσε η Νέα Δημοκρατία και το ΠΑΣΟΚ τα τελευταία χρόνια, με μια ριζική αλλαγή, με μια εφαρ</w:t>
      </w:r>
      <w:r>
        <w:rPr>
          <w:rFonts w:eastAsia="Times New Roman" w:cs="Times New Roman"/>
          <w:szCs w:val="24"/>
        </w:rPr>
        <w:t>μογή της εθνικής πολιτικής της Χρυσής Αυγής, υπάρχει ακόμα δυνατότητα να διασωθεί η Ελλάδα.</w:t>
      </w:r>
    </w:p>
    <w:p w14:paraId="413BAED8"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lastRenderedPageBreak/>
        <w:t>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πρέπει να τονίσουμε ότι δεν υπάρχει ζήτημα προσφύγων αυτή τη στιγμή στην πατρίδα μας. Η απόλυτη πλειοψηφία όσων εισβάλλουν είναι λαθρομετανάστες, για αυ</w:t>
      </w:r>
      <w:r>
        <w:rPr>
          <w:rFonts w:eastAsia="Times New Roman" w:cs="Times New Roman"/>
          <w:szCs w:val="24"/>
        </w:rPr>
        <w:t>τό και ο νόμος αυτός ο οποίος εισάγεται σήμερα προς ψήφιση στην Ολομέλεια της Βουλής είναι ένας νόμος παράνομος, γιατί δίνει άσυλο, όχι σε πρόσφυγες πολέμου, αλλά σε λαθρομετανάστες. Δίνει άσυλο σε ανθρώπους οι οποίοι δεν προέρχονται από εμπόλεμες ζώνες, γ</w:t>
      </w:r>
      <w:r>
        <w:rPr>
          <w:rFonts w:eastAsia="Times New Roman" w:cs="Times New Roman"/>
          <w:szCs w:val="24"/>
        </w:rPr>
        <w:t xml:space="preserve">ιατί το Πακιστάν, η Ινδία και το Μπαγκλαντές, το Μαρόκο και η Αλγερία δεν είναι ζώνες πολέμου. Αυτοί, λοιπόν, οι οποίοι έρχονται στη χώρα μας από τη </w:t>
      </w:r>
      <w:r>
        <w:rPr>
          <w:rFonts w:eastAsia="Times New Roman" w:cs="Times New Roman"/>
          <w:szCs w:val="24"/>
        </w:rPr>
        <w:t>β</w:t>
      </w:r>
      <w:r>
        <w:rPr>
          <w:rFonts w:eastAsia="Times New Roman" w:cs="Times New Roman"/>
          <w:szCs w:val="24"/>
        </w:rPr>
        <w:t>όρειο Αφρική και οι οποίοι είναι μαχαιροβγάλτες, πορτοφολάδες, είναι του κοινού ποινικού δικαίου εγκληματί</w:t>
      </w:r>
      <w:r>
        <w:rPr>
          <w:rFonts w:eastAsia="Times New Roman" w:cs="Times New Roman"/>
          <w:szCs w:val="24"/>
        </w:rPr>
        <w:t>ες που έρχονται και καταλαμβάνουν τα κέντρα των πόλεων, από τα νησιά στο κέντρο των Αθηνών και ασχολούνται με «σοβαρές» ασχολίες, όπως το να κλέβουν αυτοκίνητα, να μαχαιρώνουν πολίτες, να βιάζουν, να δολοφονούν και να εγκληματούν καθημερινά, όλοι αυτοί είν</w:t>
      </w:r>
      <w:r>
        <w:rPr>
          <w:rFonts w:eastAsia="Times New Roman" w:cs="Times New Roman"/>
          <w:szCs w:val="24"/>
        </w:rPr>
        <w:t xml:space="preserve">αι λαθρομετανάστες. </w:t>
      </w:r>
    </w:p>
    <w:p w14:paraId="413BAED9"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Αυτός ο νόμος, λοιπόν, που εισάγεται σήμερα είναι παράνομος, γιατί δεν μπορεί κανένα κράτος -και ιδίως το ελληνικό κράτος, το οποίο διαθέτει νομοθεσία, διαθέτει </w:t>
      </w:r>
      <w:r>
        <w:rPr>
          <w:rFonts w:eastAsia="Times New Roman" w:cs="Times New Roman"/>
          <w:szCs w:val="24"/>
        </w:rPr>
        <w:lastRenderedPageBreak/>
        <w:t>Σύνταγμα- δεν μπορεί να επιτρέπει την είσοδο σε λαθρομετανάστες. Δεν είναι όμως μόνο λαθρομεταν</w:t>
      </w:r>
      <w:r>
        <w:rPr>
          <w:rFonts w:eastAsia="Times New Roman" w:cs="Times New Roman"/>
          <w:szCs w:val="24"/>
        </w:rPr>
        <w:t xml:space="preserve">άστες, είναι στρατός κατοχής. </w:t>
      </w:r>
    </w:p>
    <w:p w14:paraId="413BAEDA"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Αυτό είναι ένα σχέδιο της Τουρκίας. Πριν από δεκαετίες το είχε αναλύσει ο Οζάλ, λέγοντας επί λέξει ότι δεν χρειάζεται να κάνουμε πόλεμο με τους Έλληνες. Θα γεμίσουμε μερικά καράβια με ισλαμιστές, θα τα στείλουμε στα νησιά του</w:t>
      </w:r>
      <w:r>
        <w:rPr>
          <w:rFonts w:eastAsia="Times New Roman" w:cs="Times New Roman"/>
          <w:szCs w:val="24"/>
        </w:rPr>
        <w:t>ς και έτσι άοπλα, αθόρυβα, χωρίς να πέσει ούτε μια σφαίρα θα καταλάβουμε την Ελλάδα. Και αυτό γίνεται σήμερα. Η εφαρμογή αυτής της πολιτικής της Τουρκίας, της υψηλής στρατηγικής αυτής της Τουρκίας που την εφαρμόζει σήμερα όχι ο Οζάλ, αλλά ο Ερντογάν, δυστυ</w:t>
      </w:r>
      <w:r>
        <w:rPr>
          <w:rFonts w:eastAsia="Times New Roman" w:cs="Times New Roman"/>
          <w:szCs w:val="24"/>
        </w:rPr>
        <w:t xml:space="preserve">χώς βρίσκει σύμμαχο τις ανθελληνικές κυβερνήσεις όλων των τελευταίων ετών και βεβαίως βιώνουμε μια βίαιη και ταχεία ισλαμοποίηση της Ελλάδας με εκατοντάδες χιλιάδες φανατικούς ισλαμιστές και τζιχαντιστές να έχουν καταλάβει αμαχητί όλη τη χώρα. </w:t>
      </w:r>
    </w:p>
    <w:p w14:paraId="413BAEDB"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Ο Πρωθυπουρ</w:t>
      </w:r>
      <w:r>
        <w:rPr>
          <w:rFonts w:eastAsia="Times New Roman" w:cs="Times New Roman"/>
          <w:szCs w:val="24"/>
        </w:rPr>
        <w:t xml:space="preserve">γός σας επισκέφτηκε τη Μυτιλήνη πριν από μερικές ημέρες, συνοδεία πάνοπλων αστυνομικών δυνάμεων. Κάποτε άκουγα μια συνέντευξη ενός συριζαίου στον Παπαχελά που έλεγε ότι θα καταργήσετε τα ΜΑΤ και του είπε ο </w:t>
      </w:r>
      <w:r>
        <w:rPr>
          <w:rFonts w:eastAsia="Times New Roman" w:cs="Times New Roman"/>
          <w:szCs w:val="24"/>
          <w:lang w:val="en-US"/>
        </w:rPr>
        <w:t>his</w:t>
      </w:r>
      <w:r w:rsidRPr="00E3788B">
        <w:rPr>
          <w:rFonts w:eastAsia="Times New Roman" w:cs="Times New Roman"/>
          <w:szCs w:val="24"/>
        </w:rPr>
        <w:t xml:space="preserve"> </w:t>
      </w:r>
      <w:r>
        <w:rPr>
          <w:rFonts w:eastAsia="Times New Roman" w:cs="Times New Roman"/>
          <w:szCs w:val="24"/>
          <w:lang w:val="en-US"/>
        </w:rPr>
        <w:t>master</w:t>
      </w:r>
      <w:r w:rsidRPr="00E3788B">
        <w:rPr>
          <w:rFonts w:eastAsia="Times New Roman" w:cs="Times New Roman"/>
          <w:szCs w:val="24"/>
        </w:rPr>
        <w:t xml:space="preserve"> </w:t>
      </w:r>
      <w:r>
        <w:rPr>
          <w:rFonts w:eastAsia="Times New Roman" w:cs="Times New Roman"/>
          <w:szCs w:val="24"/>
          <w:lang w:val="en-US"/>
        </w:rPr>
        <w:lastRenderedPageBreak/>
        <w:t>voice</w:t>
      </w:r>
      <w:r>
        <w:rPr>
          <w:rFonts w:eastAsia="Times New Roman" w:cs="Times New Roman"/>
          <w:szCs w:val="24"/>
        </w:rPr>
        <w:t xml:space="preserve"> -ο άνθρωπος της αμερικανικής </w:t>
      </w:r>
      <w:r>
        <w:rPr>
          <w:rFonts w:eastAsia="Times New Roman" w:cs="Times New Roman"/>
          <w:szCs w:val="24"/>
        </w:rPr>
        <w:t>π</w:t>
      </w:r>
      <w:r>
        <w:rPr>
          <w:rFonts w:eastAsia="Times New Roman" w:cs="Times New Roman"/>
          <w:szCs w:val="24"/>
        </w:rPr>
        <w:t>ρεσ</w:t>
      </w:r>
      <w:r>
        <w:rPr>
          <w:rFonts w:eastAsia="Times New Roman" w:cs="Times New Roman"/>
          <w:szCs w:val="24"/>
        </w:rPr>
        <w:t>βείας Αλέξης Παπαχελάς- «μα, αν τότε γίνει μια συγκέντρωση κάποιας άλλης πολιτικής δύναμης, ας πούμε της Χρυσής Αυγής, εναντίον σας, τι θα κάνετε;» και τότε βεβαίως ο συριζαίος είπε μια αλήθεια, ότι εντάξει δεν θα καταργηθούν όλες οι ειδικές αστυνομικές δυ</w:t>
      </w:r>
      <w:r>
        <w:rPr>
          <w:rFonts w:eastAsia="Times New Roman" w:cs="Times New Roman"/>
          <w:szCs w:val="24"/>
        </w:rPr>
        <w:t>νάμεις και αν δεν ήταν αυτές οι ειδικές αστυνομικές δυνάμεις τα ένδοξα, τα ηρωικά ΜΑΤ του ΣΥΡΙΖΑ –δεν είναι πλέον «μπάτσοι, γουρούνια, δολοφόνοι»- γιατί είναι τα ένδοξα ΜΑΤ που έσωσαν τον Αλέξη Τσίπρα από το να τον πετάξουν οι πολίτες της Λέσβου στη θάλασσ</w:t>
      </w:r>
      <w:r>
        <w:rPr>
          <w:rFonts w:eastAsia="Times New Roman" w:cs="Times New Roman"/>
          <w:szCs w:val="24"/>
        </w:rPr>
        <w:t xml:space="preserve">α. </w:t>
      </w:r>
    </w:p>
    <w:p w14:paraId="413BAEDC"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Και αυτοί οι πολίτες οι οποίοι είχαν εξοργιστεί και είχαν αγανακτήσει δεν ήταν ψηφοφόροι της Χρυσής Αυγής. Στη Λέσβο είχε πάρει πάνω από 35% ο ΣΥΡΙΖΑ. Ήταν δικοί σας ψηφοφόροι που ναι, είναι βέβαιο, είναι δεδομένο ότι πλέον με αυτή την αγανάκτηση η οπο</w:t>
      </w:r>
      <w:r>
        <w:rPr>
          <w:rFonts w:eastAsia="Times New Roman" w:cs="Times New Roman"/>
          <w:szCs w:val="24"/>
        </w:rPr>
        <w:t xml:space="preserve">ία έχει προκληθεί στην ελληνική κοινωνία, στις επόμενες εκλογές θα ψηφίσουν τη Χρυσή Αυγή. </w:t>
      </w:r>
    </w:p>
    <w:p w14:paraId="413BAEDD"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Υπάρχει αυτή τη στιγμή σε όλη τη χώρα ένας ιδιότυπος πολύ βίαιος ρατσισμός, ο ρατσισμός κατά του Έλληνα που μπορούμε να τον δούμε αν πάμε για παράδειγμα σε </w:t>
      </w:r>
      <w:r>
        <w:rPr>
          <w:rFonts w:eastAsia="Times New Roman" w:cs="Times New Roman"/>
          <w:szCs w:val="24"/>
        </w:rPr>
        <w:lastRenderedPageBreak/>
        <w:t>ένα δημό</w:t>
      </w:r>
      <w:r>
        <w:rPr>
          <w:rFonts w:eastAsia="Times New Roman" w:cs="Times New Roman"/>
          <w:szCs w:val="24"/>
        </w:rPr>
        <w:t>σιο νοσοκομείο την ώρα της εφημερίας. Δεν έχει πάει κανένας Υπουργός σας, αυτό είναι δεδομένο. Εκεί, λοιπόν, βλέπουμε πώς βιώνει σήμερα το ρατσισμό ο Έλληνας που κάθεται στην ουρά πίσω από τα έθνη όλης της γης, πίσω από Αφγανούς, Πακιστανούς, Ινδούς λαθρομ</w:t>
      </w:r>
      <w:r>
        <w:rPr>
          <w:rFonts w:eastAsia="Times New Roman" w:cs="Times New Roman"/>
          <w:szCs w:val="24"/>
        </w:rPr>
        <w:t>ετανάστες οι οποίοι δεν πλήρωσαν ποτέ κανένα φόρο. Ο Έλληνας συνταξιούχος, ο ηλικιωμένος, ο πατέρας μας, ο συγγενής μας, αυτός που πλήρωνε φόρους για μια ζωή, που δούλευε για τα ασφαλιστικά ταμεία και πάει στο δημόσιο νοσοκομείο τον πετάνε στην άκρη, γιατί</w:t>
      </w:r>
      <w:r>
        <w:rPr>
          <w:rFonts w:eastAsia="Times New Roman" w:cs="Times New Roman"/>
          <w:szCs w:val="24"/>
        </w:rPr>
        <w:t xml:space="preserve"> προηγείται ο αλλοδαπός! </w:t>
      </w:r>
    </w:p>
    <w:p w14:paraId="413BAEDE"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Όλα αυτά τα κανάλια τα διαπλεκόμενα προάγουν τη λαθρομετανάστευση. Έδειχνε ένα ντοκιμαντέρ ο </w:t>
      </w:r>
      <w:r>
        <w:rPr>
          <w:rFonts w:eastAsia="Times New Roman" w:cs="Times New Roman"/>
          <w:szCs w:val="24"/>
        </w:rPr>
        <w:t>«</w:t>
      </w:r>
      <w:r>
        <w:rPr>
          <w:rFonts w:eastAsia="Times New Roman" w:cs="Times New Roman"/>
          <w:szCs w:val="24"/>
        </w:rPr>
        <w:t>ΣΚΑ</w:t>
      </w:r>
      <w:r>
        <w:rPr>
          <w:rFonts w:eastAsia="Times New Roman" w:cs="Times New Roman"/>
          <w:szCs w:val="24"/>
        </w:rPr>
        <w:t>Ϊ»</w:t>
      </w:r>
      <w:r>
        <w:rPr>
          <w:rFonts w:eastAsia="Times New Roman" w:cs="Times New Roman"/>
          <w:szCs w:val="24"/>
        </w:rPr>
        <w:t xml:space="preserve"> και εκεί έπαθα πλάκα με τις ανέσεις, μέσα στις οποίες ζουν αυτοί οι οποίοι έρχονται παράνομα στην Ελλάδα και πληρώνει τη στέγασή τ</w:t>
      </w:r>
      <w:r>
        <w:rPr>
          <w:rFonts w:eastAsia="Times New Roman" w:cs="Times New Roman"/>
          <w:szCs w:val="24"/>
        </w:rPr>
        <w:t xml:space="preserve">ους το ελληνικό </w:t>
      </w:r>
      <w:r>
        <w:rPr>
          <w:rFonts w:eastAsia="Times New Roman" w:cs="Times New Roman"/>
          <w:szCs w:val="24"/>
        </w:rPr>
        <w:t>δ</w:t>
      </w:r>
      <w:r>
        <w:rPr>
          <w:rFonts w:eastAsia="Times New Roman" w:cs="Times New Roman"/>
          <w:szCs w:val="24"/>
        </w:rPr>
        <w:t xml:space="preserve">ημόσιο. Και αυτοί βεβαίως δεν έχουν πληρώσει ΕΝΦΙΑ. ΕΝΦΙΑ πληρώνει ο Έλληνας πολίτης ο οποίος ψήφισε ΣΥΡΙΖΑ για να μην πληρώσει ΕΝΦΙΑ και τελικά ο μόνος που δεν πληρώνει ΕΝΦΙΑ και έχει στέγαση στην Ελλάδα είναι ο λαθρομετανάστης. </w:t>
      </w:r>
    </w:p>
    <w:p w14:paraId="413BAEDF"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lastRenderedPageBreak/>
        <w:t>Και θυμή</w:t>
      </w:r>
      <w:r>
        <w:rPr>
          <w:rFonts w:eastAsia="Times New Roman" w:cs="Times New Roman"/>
          <w:szCs w:val="24"/>
        </w:rPr>
        <w:t xml:space="preserve">θηκα –για να μην αδικώ κανέναν- τις εικόνες σε άλλο ντοκιμαντέρ στον </w:t>
      </w:r>
      <w:r>
        <w:rPr>
          <w:rFonts w:eastAsia="Times New Roman" w:cs="Times New Roman"/>
          <w:szCs w:val="24"/>
        </w:rPr>
        <w:t>«</w:t>
      </w:r>
      <w:r>
        <w:rPr>
          <w:rFonts w:eastAsia="Times New Roman" w:cs="Times New Roman"/>
          <w:szCs w:val="24"/>
          <w:lang w:val="en-US"/>
        </w:rPr>
        <w:t>ALPHA</w:t>
      </w:r>
      <w:r>
        <w:rPr>
          <w:rFonts w:eastAsia="Times New Roman" w:cs="Times New Roman"/>
          <w:szCs w:val="24"/>
        </w:rPr>
        <w:t>»</w:t>
      </w:r>
      <w:r>
        <w:rPr>
          <w:rFonts w:eastAsia="Times New Roman" w:cs="Times New Roman"/>
          <w:szCs w:val="24"/>
        </w:rPr>
        <w:t xml:space="preserve">, όπου τότε ήταν Υπουργός ο Δένδιας νομίζω που μίλαγε προηγουμένως, ο οποίος ήταν αγκαζέ με δυο Πακιστανούς σε ένα τέτοιο σπιτάκι και διαφήμιζε ότι έχει ψύξη και θέρμανση για τους </w:t>
      </w:r>
      <w:r>
        <w:rPr>
          <w:rFonts w:eastAsia="Times New Roman" w:cs="Times New Roman"/>
          <w:szCs w:val="24"/>
        </w:rPr>
        <w:t xml:space="preserve">αλλοδαπούς. Δυστυχώς, σήμερα ελάχιστοι Έλληνες πολίτες έχουν την ευχέρεια να ζουν με τέτοιες ανέσεις, με ψύξη, θέρμανση και με </w:t>
      </w:r>
      <w:r>
        <w:rPr>
          <w:rFonts w:eastAsia="Times New Roman" w:cs="Times New Roman"/>
          <w:szCs w:val="24"/>
          <w:lang w:val="en-US"/>
        </w:rPr>
        <w:t>catering</w:t>
      </w:r>
      <w:r>
        <w:rPr>
          <w:rFonts w:eastAsia="Times New Roman" w:cs="Times New Roman"/>
          <w:szCs w:val="24"/>
        </w:rPr>
        <w:t xml:space="preserve">. Δίνετε </w:t>
      </w:r>
      <w:r>
        <w:rPr>
          <w:rFonts w:eastAsia="Times New Roman" w:cs="Times New Roman"/>
          <w:szCs w:val="24"/>
          <w:lang w:val="en-US"/>
        </w:rPr>
        <w:t>catering</w:t>
      </w:r>
      <w:r w:rsidRPr="00F15C5A">
        <w:rPr>
          <w:rFonts w:eastAsia="Times New Roman" w:cs="Times New Roman"/>
          <w:szCs w:val="24"/>
        </w:rPr>
        <w:t xml:space="preserve"> </w:t>
      </w:r>
      <w:r>
        <w:rPr>
          <w:rFonts w:eastAsia="Times New Roman" w:cs="Times New Roman"/>
          <w:szCs w:val="24"/>
        </w:rPr>
        <w:t>στους λαθρομετανάστες, την ίδια ώρα μάλιστα που δεν έχει μεριμνήσει το κράτος για να σιτίζεται ο Έλληνα</w:t>
      </w:r>
      <w:r>
        <w:rPr>
          <w:rFonts w:eastAsia="Times New Roman" w:cs="Times New Roman"/>
          <w:szCs w:val="24"/>
        </w:rPr>
        <w:t>ς. Θυμάμαι τα συσσίτια που έκανε η Χρυσή Αυγή και που τα είπατε «συσσίτια μίσους». Γιατί η Χρυσή Αυγή έκανε πράξη την αλληλεγγύη για τον Έλληνα πολίτη!</w:t>
      </w:r>
    </w:p>
    <w:p w14:paraId="413BAEE0"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Βαριά η εγκληματικότητα. Με χαντζάρες κυνηγιόντουσαν στο κέντρο της Αθήνας. Πιστόλια έβγαλαν στην Πάτρα.</w:t>
      </w:r>
      <w:r>
        <w:rPr>
          <w:rFonts w:eastAsia="Times New Roman" w:cs="Times New Roman"/>
          <w:szCs w:val="24"/>
        </w:rPr>
        <w:t xml:space="preserve"> Ένας Αφγανός έβγαλε πιστόλι και σκότωσε έναν άλλο λαθρομετανάστη. Βιώνει όλη η ελληνική επικράτεια έναν εφιάλτη.</w:t>
      </w:r>
    </w:p>
    <w:p w14:paraId="413BAEE1"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Θα πω δυο ονόματα, που δεν τα θυμάται κανείς: Θανάσης Λαζανάς και Μανώλης Καντάρης. Δ</w:t>
      </w:r>
      <w:r>
        <w:rPr>
          <w:rFonts w:eastAsia="Times New Roman" w:cs="Times New Roman"/>
          <w:szCs w:val="24"/>
        </w:rPr>
        <w:t>ύ</w:t>
      </w:r>
      <w:r>
        <w:rPr>
          <w:rFonts w:eastAsia="Times New Roman" w:cs="Times New Roman"/>
          <w:szCs w:val="24"/>
        </w:rPr>
        <w:t>ο Έλληνες, δ</w:t>
      </w:r>
      <w:r>
        <w:rPr>
          <w:rFonts w:eastAsia="Times New Roman" w:cs="Times New Roman"/>
          <w:szCs w:val="24"/>
        </w:rPr>
        <w:t>ύ</w:t>
      </w:r>
      <w:r>
        <w:rPr>
          <w:rFonts w:eastAsia="Times New Roman" w:cs="Times New Roman"/>
          <w:szCs w:val="24"/>
        </w:rPr>
        <w:t>ο παιδιά, που δολοφονήθηκαν με μαχαιριές πι</w:t>
      </w:r>
      <w:r>
        <w:rPr>
          <w:rFonts w:eastAsia="Times New Roman" w:cs="Times New Roman"/>
          <w:szCs w:val="24"/>
        </w:rPr>
        <w:t xml:space="preserve">σώπλατα </w:t>
      </w:r>
      <w:r>
        <w:rPr>
          <w:rFonts w:eastAsia="Times New Roman" w:cs="Times New Roman"/>
          <w:szCs w:val="24"/>
        </w:rPr>
        <w:lastRenderedPageBreak/>
        <w:t>από λαθρομετανάστες. Κανείς δεν τους λέει, κανείς δεν αναφέρει τα ονόματά τους σήμερα. Καμ</w:t>
      </w:r>
      <w:r>
        <w:rPr>
          <w:rFonts w:eastAsia="Times New Roman" w:cs="Times New Roman"/>
          <w:szCs w:val="24"/>
        </w:rPr>
        <w:t>μ</w:t>
      </w:r>
      <w:r>
        <w:rPr>
          <w:rFonts w:eastAsia="Times New Roman" w:cs="Times New Roman"/>
          <w:szCs w:val="24"/>
        </w:rPr>
        <w:t>ία δικαιοσύνη δεν έχει αποδοθεί γι’ αυτά τα εγκλήματα και ευθύνη έχουν όλοι, από τις αρχές της δεκαετίας του ’90 με τον Σαμαρά που άνοιξε τις πύλες της χώρας</w:t>
      </w:r>
      <w:r>
        <w:rPr>
          <w:rFonts w:eastAsia="Times New Roman" w:cs="Times New Roman"/>
          <w:szCs w:val="24"/>
        </w:rPr>
        <w:t xml:space="preserve"> για τους Αλβανούς, με τον Πάκη Παυλόπουλο το 2007 που ευχαριστούσε όλους τους λαθρομετανάστες που επιλέγουν την Ελλάδα –λες και είναι γραφείο ταξιδίων ο Πάκης Παυλόπουλος για τους λαθρομετανάστες- με την Τασία Χριστοδουλοπούλου, που πριν από πέντε ημέρες </w:t>
      </w:r>
      <w:r>
        <w:rPr>
          <w:rFonts w:eastAsia="Times New Roman" w:cs="Times New Roman"/>
          <w:szCs w:val="24"/>
        </w:rPr>
        <w:t xml:space="preserve">είπε και πάλι ότι λιάζονται. Είπε επί λέξει: «Οι άνθρωποι έχουν δικαίωμα στο δημόσιο χώρο, όπως όλοι μας.». </w:t>
      </w:r>
    </w:p>
    <w:p w14:paraId="413BAEE2"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Βιώνουμε μια παράνοια πραγματικά. Έχουν, λέει, δικαίωμα στο δημόσιο χώρο. </w:t>
      </w:r>
    </w:p>
    <w:p w14:paraId="413BAEE3"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Η Ευρωπαϊκή Ένωση αμύνεται. Ακούστηκε προηγουμένως το παράδειγμα του Βίκ</w:t>
      </w:r>
      <w:r>
        <w:rPr>
          <w:rFonts w:eastAsia="Times New Roman" w:cs="Times New Roman"/>
          <w:szCs w:val="24"/>
        </w:rPr>
        <w:t xml:space="preserve">τορ Όρμπαν, ενός πεφωτισμένου εθνικού ηγέτη. </w:t>
      </w:r>
    </w:p>
    <w:p w14:paraId="413BAEE4"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Κρατίδια, όπως είναι τα Σκόπια, αμύνονται. Βάζουν ειδικές αστυνομικές δυνάμεις στα σύνορα και δεν μπορεί να περάσει κανείς μέσα στη δική τους επικράτεια.</w:t>
      </w:r>
    </w:p>
    <w:p w14:paraId="413BAEE5"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lastRenderedPageBreak/>
        <w:t xml:space="preserve">Και η Ελλάδα θα αμυνθεί και γι’ αυτό εγγυάται ο Λαϊκός </w:t>
      </w:r>
      <w:r>
        <w:rPr>
          <w:rFonts w:eastAsia="Times New Roman" w:cs="Times New Roman"/>
          <w:szCs w:val="24"/>
        </w:rPr>
        <w:t>Σύνδεσμος-Χρυσή Αυγή. Γιατί, όταν έρθουμε στα πράγματα, με δυο-τρεις απλές κινήσεις θα λύσουμε το πρόβλημα της λαθρομετανάστευσης. Θα φυλάξουμε τα σύνορα με τον Ελληνικό Στρατό, με ειδικές αστυνομικές δυνάμεις. Δεν θα περνά κουνούπι από τα σύνορα της Ελλάδ</w:t>
      </w:r>
      <w:r>
        <w:rPr>
          <w:rFonts w:eastAsia="Times New Roman" w:cs="Times New Roman"/>
          <w:szCs w:val="24"/>
        </w:rPr>
        <w:t>α</w:t>
      </w:r>
      <w:r>
        <w:rPr>
          <w:rFonts w:eastAsia="Times New Roman" w:cs="Times New Roman"/>
          <w:szCs w:val="24"/>
        </w:rPr>
        <w:t>ς και για όποιον περάσει δεν θα υπάρχει κα</w:t>
      </w:r>
      <w:r>
        <w:rPr>
          <w:rFonts w:eastAsia="Times New Roman" w:cs="Times New Roman"/>
          <w:szCs w:val="24"/>
        </w:rPr>
        <w:t>μ</w:t>
      </w:r>
      <w:r>
        <w:rPr>
          <w:rFonts w:eastAsia="Times New Roman" w:cs="Times New Roman"/>
          <w:szCs w:val="24"/>
        </w:rPr>
        <w:t xml:space="preserve">μία ανοχή. </w:t>
      </w:r>
    </w:p>
    <w:p w14:paraId="413BAEE6"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Ιδιώνυμο αδίκημα η παράνομη είσοδος στη χώρα. Οι ποινές θα εκτίονται σε ειδικές φυλακές, όπου παράλληλα θα παράγεται έργο υπέρ του </w:t>
      </w:r>
      <w:r>
        <w:rPr>
          <w:rFonts w:eastAsia="Times New Roman" w:cs="Times New Roman"/>
          <w:szCs w:val="24"/>
        </w:rPr>
        <w:t>δ</w:t>
      </w:r>
      <w:r>
        <w:rPr>
          <w:rFonts w:eastAsia="Times New Roman" w:cs="Times New Roman"/>
          <w:szCs w:val="24"/>
        </w:rPr>
        <w:t>ημοσίου και έτσι μια και καλή η χώρα θα σωθεί από το καρκίνωμα της λ</w:t>
      </w:r>
      <w:r>
        <w:rPr>
          <w:rFonts w:eastAsia="Times New Roman" w:cs="Times New Roman"/>
          <w:szCs w:val="24"/>
        </w:rPr>
        <w:t>αθρομετανάστευσης.</w:t>
      </w:r>
    </w:p>
    <w:p w14:paraId="413BAEE7"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413BAEE8" w14:textId="77777777" w:rsidR="0028181B" w:rsidRDefault="00E316D8">
      <w:pPr>
        <w:spacing w:line="600" w:lineRule="auto"/>
        <w:ind w:firstLine="720"/>
        <w:jc w:val="center"/>
        <w:rPr>
          <w:rFonts w:eastAsia="Times New Roman"/>
          <w:bCs/>
        </w:rPr>
      </w:pPr>
      <w:r w:rsidRPr="006651D3">
        <w:rPr>
          <w:rFonts w:eastAsia="Times New Roman"/>
          <w:bCs/>
        </w:rPr>
        <w:t>(Χε</w:t>
      </w:r>
      <w:r>
        <w:rPr>
          <w:rFonts w:eastAsia="Times New Roman"/>
          <w:bCs/>
        </w:rPr>
        <w:t xml:space="preserve">ιροκροτήματα από την πτέρυγα </w:t>
      </w:r>
      <w:r>
        <w:rPr>
          <w:rFonts w:eastAsia="Times New Roman"/>
          <w:bCs/>
        </w:rPr>
        <w:t>της</w:t>
      </w:r>
      <w:r>
        <w:rPr>
          <w:rFonts w:eastAsia="Times New Roman"/>
          <w:bCs/>
        </w:rPr>
        <w:t xml:space="preserve"> </w:t>
      </w:r>
      <w:r>
        <w:rPr>
          <w:rFonts w:eastAsia="Times New Roman"/>
          <w:bCs/>
        </w:rPr>
        <w:t>Χρυσή</w:t>
      </w:r>
      <w:r>
        <w:rPr>
          <w:rFonts w:eastAsia="Times New Roman"/>
          <w:bCs/>
        </w:rPr>
        <w:t>ς</w:t>
      </w:r>
      <w:r>
        <w:rPr>
          <w:rFonts w:eastAsia="Times New Roman"/>
          <w:bCs/>
        </w:rPr>
        <w:t xml:space="preserve"> Αυγή</w:t>
      </w:r>
      <w:r>
        <w:rPr>
          <w:rFonts w:eastAsia="Times New Roman"/>
          <w:bCs/>
        </w:rPr>
        <w:t>ς</w:t>
      </w:r>
      <w:r w:rsidRPr="006651D3">
        <w:rPr>
          <w:rFonts w:eastAsia="Times New Roman"/>
          <w:bCs/>
        </w:rPr>
        <w:t>)</w:t>
      </w:r>
    </w:p>
    <w:p w14:paraId="413BAEE9" w14:textId="77777777" w:rsidR="0028181B" w:rsidRDefault="00E316D8">
      <w:pPr>
        <w:spacing w:line="600" w:lineRule="auto"/>
        <w:ind w:firstLine="720"/>
        <w:jc w:val="both"/>
        <w:rPr>
          <w:rFonts w:eastAsia="Times New Roman" w:cs="Times New Roman"/>
          <w:szCs w:val="24"/>
        </w:rPr>
      </w:pPr>
      <w:r w:rsidRPr="00A243C6">
        <w:rPr>
          <w:rFonts w:eastAsia="Times New Roman" w:cs="Times New Roman"/>
          <w:b/>
          <w:szCs w:val="24"/>
        </w:rPr>
        <w:t>ΠΡΟΕΔΡΕΥΩΝ (Σπυρίδων Λυκούδης):</w:t>
      </w:r>
      <w:r>
        <w:rPr>
          <w:rFonts w:eastAsia="Times New Roman" w:cs="Times New Roman"/>
          <w:szCs w:val="24"/>
        </w:rPr>
        <w:t xml:space="preserve"> Ο συνάδελφος κ. Νικόλαος Παρασκευόπουλος έχει τον λόγο. </w:t>
      </w:r>
    </w:p>
    <w:p w14:paraId="413BAEEA" w14:textId="77777777" w:rsidR="0028181B" w:rsidRDefault="00E316D8">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ΠΑΡΑΣΚΕΥΟΠΟΥΛΟΣ: </w:t>
      </w:r>
      <w:r>
        <w:rPr>
          <w:rFonts w:eastAsia="Times New Roman" w:cs="Times New Roman"/>
          <w:szCs w:val="24"/>
        </w:rPr>
        <w:t xml:space="preserve">Μπορώ να συγκεντρωθώ, γιατί και η δική μου άμυνα είναι να </w:t>
      </w:r>
      <w:r>
        <w:rPr>
          <w:rFonts w:eastAsia="Times New Roman" w:cs="Times New Roman"/>
          <w:szCs w:val="24"/>
        </w:rPr>
        <w:t>κατορθώνω να μην ακούω σε ορισμένες περιπτώσεις και έτσι περνώ απευθείας στο δικό μου κείμενο.</w:t>
      </w:r>
    </w:p>
    <w:p w14:paraId="413BAEEB"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Θα ήθελα να πω και εγώ δυο λόγια αρχικά για το Ψήφισμα της Κοινοβουλευτικής Ομάδας του ΣΥΡΙΖΑ για τα τραγικά γεγονότα στη Λωρίδα της Γάζας. Είναι αυτονόητη, είνα</w:t>
      </w:r>
      <w:r>
        <w:rPr>
          <w:rFonts w:eastAsia="Times New Roman" w:cs="Times New Roman"/>
          <w:szCs w:val="24"/>
        </w:rPr>
        <w:t>ι δεδομένη και η δική μου υπογραφή στο κείμενο.</w:t>
      </w:r>
    </w:p>
    <w:p w14:paraId="413BAEEC"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Θα ήθελα να πω ότι δεν συμμερίζομαι την άποψη του κ. Θεοχαρόπουλου για διγλωσσία στο ΣΥΡΙΖΑ, δηλαδή για διαφορά του κυβερνητικού λόγου από τον λόγο της Κοινοβουλευτικής Ομάδας. Διότι ο κ. Θεοχαρόπουλος, ο οπο</w:t>
      </w:r>
      <w:r>
        <w:rPr>
          <w:rFonts w:eastAsia="Times New Roman" w:cs="Times New Roman"/>
          <w:szCs w:val="24"/>
        </w:rPr>
        <w:t>ίος είναι βεβαίως, εκτός από ευγενής και προσεκτικός συνήθως, είπε ότι το Υπουργείο Εξωτερικών είχε μια διαφορετική γλώσσα και ότι γράφει: «Καταγράφουμε τα γεγονότα». Κοίταξα το κείμενο και βλέπω ότι το κείμενο γράφει: «Καταγράφουμε με αποτροπιασμό τα γεγο</w:t>
      </w:r>
      <w:r>
        <w:rPr>
          <w:rFonts w:eastAsia="Times New Roman" w:cs="Times New Roman"/>
          <w:szCs w:val="24"/>
        </w:rPr>
        <w:t xml:space="preserve">νότα». Βεβαίως, ο αποτροπιασμός είναι όχι μόνο καταδίκη, αλλά και κάτι πολύ περισσότερο. </w:t>
      </w:r>
      <w:r>
        <w:rPr>
          <w:rFonts w:eastAsia="Times New Roman" w:cs="Times New Roman"/>
          <w:szCs w:val="24"/>
        </w:rPr>
        <w:lastRenderedPageBreak/>
        <w:t xml:space="preserve">Κάνει λόγο, επίσης, η ανακοίνωση του Υπουργείου Εσωτερικών και για τη δυσανάλογη βία από την πλευρά του κράτους του Ισραήλ. </w:t>
      </w:r>
    </w:p>
    <w:p w14:paraId="413BAEED"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Περνώ στο κείμενο. Δεν θα επαναλάβω τίποτα</w:t>
      </w:r>
      <w:r>
        <w:rPr>
          <w:rFonts w:eastAsia="Times New Roman" w:cs="Times New Roman"/>
          <w:szCs w:val="24"/>
        </w:rPr>
        <w:t xml:space="preserve"> που έχει ειπωθεί από άλλον ομιλητή. Θα αναφερθώ σε ορισμένες ρυθμίσεις, που ίσως δεν είναι οι πιο προσεγμένες, ίσως γιατί μας φαίνονται αυτονόητες ή κάπως γενικόλογες, όπως οι ρυθμίσεις που αφορούν την ενημέρωση. Ωστόσο, η ενημέρωση, ειδικά σε ό,τι αφορά </w:t>
      </w:r>
      <w:r>
        <w:rPr>
          <w:rFonts w:eastAsia="Times New Roman" w:cs="Times New Roman"/>
          <w:szCs w:val="24"/>
        </w:rPr>
        <w:t>τους πρόσφυγες, είναι πραγματικά στήριγμα επιβίωσης για τους ίδιους, όταν εισέρχονται σε μια χώρα. Και, μάλιστα, ενημέρωση δεν χρειάζονται μόνο οι ίδιοι, χρειάζονται πολλές φορές και οι υπηρεσίες οι οποίες τους υποδέχονται, ακόμη και η Αστυνομία και επομέν</w:t>
      </w:r>
      <w:r>
        <w:rPr>
          <w:rFonts w:eastAsia="Times New Roman" w:cs="Times New Roman"/>
          <w:szCs w:val="24"/>
        </w:rPr>
        <w:t xml:space="preserve">ως η διασφάλιση και η κανονιστική ρύθμιση αυτής της ενημέρωσης είναι πολύ σημαντικές. </w:t>
      </w:r>
    </w:p>
    <w:p w14:paraId="413BAEEE" w14:textId="77777777" w:rsidR="0028181B" w:rsidRDefault="00E316D8">
      <w:pPr>
        <w:spacing w:line="600" w:lineRule="auto"/>
        <w:ind w:firstLine="720"/>
        <w:jc w:val="both"/>
        <w:rPr>
          <w:rFonts w:eastAsia="Times New Roman"/>
          <w:szCs w:val="24"/>
        </w:rPr>
      </w:pPr>
      <w:r>
        <w:rPr>
          <w:rFonts w:eastAsia="Times New Roman"/>
          <w:szCs w:val="24"/>
        </w:rPr>
        <w:t>Επίσης, είναι σημαντικό το γεγονός ότι χορηγούνται ταξιδιωτικά έγγραφα σε πρόσφυγες οι οποίοι έχουν ανάγκη να ταξιδέψουν σε άλλες χώρες, επειδή εκεί βρίσκονται συγγενείς</w:t>
      </w:r>
      <w:r>
        <w:rPr>
          <w:rFonts w:eastAsia="Times New Roman"/>
          <w:szCs w:val="24"/>
        </w:rPr>
        <w:t xml:space="preserve"> τους, επειδή οι συγγενείς τους μπορεί να έχουν ένα πρόβλημα υγείας ή οτιδήποτε άλλο. Σωστά η ρύθμιση λέει ότι εάν δεν υπάρχουν επιτακτικοί λόγοι δημόσιας </w:t>
      </w:r>
      <w:r>
        <w:rPr>
          <w:rFonts w:eastAsia="Times New Roman"/>
          <w:szCs w:val="24"/>
        </w:rPr>
        <w:lastRenderedPageBreak/>
        <w:t>ασφάλειας ή δημόσιας τάξης, τα έγγραφα αυτά χορηγούνται. Μάλιστα, είναι γνωστό ότι είναι συχνό το φαι</w:t>
      </w:r>
      <w:r>
        <w:rPr>
          <w:rFonts w:eastAsia="Times New Roman"/>
          <w:szCs w:val="24"/>
        </w:rPr>
        <w:t>νόμενο οι πρόσφυγες να έχουν συγγενείς σε άλλες χώρες, ιδίως ευρωπαϊκές.</w:t>
      </w:r>
    </w:p>
    <w:p w14:paraId="413BAEEF" w14:textId="77777777" w:rsidR="0028181B" w:rsidRDefault="00E316D8">
      <w:pPr>
        <w:spacing w:line="600" w:lineRule="auto"/>
        <w:ind w:firstLine="720"/>
        <w:jc w:val="both"/>
        <w:rPr>
          <w:rFonts w:eastAsia="Times New Roman"/>
          <w:szCs w:val="24"/>
        </w:rPr>
      </w:pPr>
      <w:r>
        <w:rPr>
          <w:rFonts w:eastAsia="Times New Roman"/>
          <w:szCs w:val="24"/>
        </w:rPr>
        <w:t xml:space="preserve">Νομίζω ότι είναι πολύ σημαντική, επίσης, η ρύθμιση της παροχής φαρμακευτικής περίθαλψης από το Εθνικό Σύστημα Υγείας στους αιτούντες το άσυλο. Μάλιστα, επεκτείνεται η παροχή αυτή και </w:t>
      </w:r>
      <w:r>
        <w:rPr>
          <w:rFonts w:eastAsia="Times New Roman"/>
          <w:szCs w:val="24"/>
        </w:rPr>
        <w:t>στον τομέα της ψυχιατρικής περίθαλψης, πράγμα το οποίο είναι και πολύ σημαντικό, διότι όντως οι κακουχίες και το ξερίζωμα των προσφύγων πολλές φορές οδηγεί στη δημιουργία προβλημάτων ψυχολογικών, ίσως και παθολογίας και αυτή η ψυχιατρική περίθαλψη πολλές φ</w:t>
      </w:r>
      <w:r>
        <w:rPr>
          <w:rFonts w:eastAsia="Times New Roman"/>
          <w:szCs w:val="24"/>
        </w:rPr>
        <w:t>ορές είναι αναγκαία.</w:t>
      </w:r>
    </w:p>
    <w:p w14:paraId="413BAEF0" w14:textId="77777777" w:rsidR="0028181B" w:rsidRDefault="00E316D8">
      <w:pPr>
        <w:spacing w:line="600" w:lineRule="auto"/>
        <w:ind w:firstLine="720"/>
        <w:jc w:val="both"/>
        <w:rPr>
          <w:rFonts w:eastAsia="Times New Roman"/>
          <w:szCs w:val="24"/>
        </w:rPr>
      </w:pPr>
      <w:r>
        <w:rPr>
          <w:rFonts w:eastAsia="Times New Roman"/>
          <w:szCs w:val="24"/>
        </w:rPr>
        <w:t>Θέλω να πω κάποια πράγματα, επίσης, και για το πλέγμα των ρυθμίσεων που αφορούν τους ασυνόδευτους ανηλίκους. Άκουσα προηγουμένως ομιλητές της Αντιπολίτευσης να διερωτώνται «Τι κάνατε τόσο καιρό για τους ασυνόδευτους ανηλίκους;». Βεβαίω</w:t>
      </w:r>
      <w:r>
        <w:rPr>
          <w:rFonts w:eastAsia="Times New Roman"/>
          <w:szCs w:val="24"/>
        </w:rPr>
        <w:t xml:space="preserve">ς, απάντησε και ο Υπουργός, θυμίζοντας πόσο έχουν αυξηθεί οι θέσεις στις </w:t>
      </w:r>
      <w:r>
        <w:rPr>
          <w:rFonts w:eastAsia="Times New Roman"/>
          <w:szCs w:val="24"/>
        </w:rPr>
        <w:lastRenderedPageBreak/>
        <w:t>δομές για ασυνόδευτους ανηλίκους. Έχουν υπερτριπλασιαστεί σε σχέση με αυτές που προϋπήρχαν.</w:t>
      </w:r>
    </w:p>
    <w:p w14:paraId="413BAEF1" w14:textId="77777777" w:rsidR="0028181B" w:rsidRDefault="00E316D8">
      <w:pPr>
        <w:spacing w:line="600" w:lineRule="auto"/>
        <w:ind w:firstLine="720"/>
        <w:jc w:val="both"/>
        <w:rPr>
          <w:rFonts w:eastAsia="Times New Roman"/>
          <w:szCs w:val="24"/>
        </w:rPr>
      </w:pPr>
      <w:r>
        <w:rPr>
          <w:rFonts w:eastAsia="Times New Roman"/>
          <w:szCs w:val="24"/>
        </w:rPr>
        <w:t>Όμως, θέλω να προσθέσω κάτι. Η Κυβέρνηση αυτή προέβλεψε την ένταξη στην εκπαίδευση των ασυν</w:t>
      </w:r>
      <w:r>
        <w:rPr>
          <w:rFonts w:eastAsia="Times New Roman"/>
          <w:szCs w:val="24"/>
        </w:rPr>
        <w:t>όδευτων ανηλίκων. Αυτό είναι μια πολύ σημαντική ρύθμιση. Είναι σημαντική και στο ευρωπαϊκό πλαίσιο ιδιαίτερα σημαντική. Αρχικά προβλέφθηκε η ένταξη των ανηλίκων στις ιδιαίτερες δομές υποδοχής και εκπαίδευσης που δημιουργήθηκαν και στη συνέχει το άνοιγμα τη</w:t>
      </w:r>
      <w:r>
        <w:rPr>
          <w:rFonts w:eastAsia="Times New Roman"/>
          <w:szCs w:val="24"/>
        </w:rPr>
        <w:t>ς εκπαίδευσης στα ελληνικά σχολεία. Σε πολύ λίγες περιπτώσεις είδαμε κάποιες κοινωνικές αντιδράσεις τελείως μεμονωμένες.</w:t>
      </w:r>
    </w:p>
    <w:p w14:paraId="413BAEF2" w14:textId="77777777" w:rsidR="0028181B" w:rsidRDefault="00E316D8">
      <w:pPr>
        <w:spacing w:line="600" w:lineRule="auto"/>
        <w:ind w:firstLine="720"/>
        <w:jc w:val="both"/>
        <w:rPr>
          <w:rFonts w:eastAsia="Times New Roman"/>
          <w:szCs w:val="24"/>
        </w:rPr>
      </w:pPr>
      <w:r>
        <w:rPr>
          <w:rFonts w:eastAsia="Times New Roman"/>
          <w:szCs w:val="24"/>
        </w:rPr>
        <w:t>Το γεγονός ότι αυτή η διάσπαρτη εκπαίδευση των ασυνόδευτων καθιερώθηκε και έγινε αποδεκτή από την ελληνική κοινωνία και τον ελληνικό πο</w:t>
      </w:r>
      <w:r>
        <w:rPr>
          <w:rFonts w:eastAsia="Times New Roman"/>
          <w:szCs w:val="24"/>
        </w:rPr>
        <w:t xml:space="preserve">λιτισμό είναι ένα πολύ σημαντικό βήμα. Νομίζω ότι πρέπει να θυμηθούμε τους Υπουργούς Υγείας και τον σημερινό </w:t>
      </w:r>
      <w:r>
        <w:rPr>
          <w:rFonts w:eastAsia="Times New Roman"/>
          <w:szCs w:val="24"/>
        </w:rPr>
        <w:t>γ</w:t>
      </w:r>
      <w:r>
        <w:rPr>
          <w:rFonts w:eastAsia="Times New Roman"/>
          <w:szCs w:val="24"/>
        </w:rPr>
        <w:t xml:space="preserve">ενικό </w:t>
      </w:r>
      <w:r>
        <w:rPr>
          <w:rFonts w:eastAsia="Times New Roman"/>
          <w:szCs w:val="24"/>
        </w:rPr>
        <w:t>γ</w:t>
      </w:r>
      <w:r>
        <w:rPr>
          <w:rFonts w:eastAsia="Times New Roman"/>
          <w:szCs w:val="24"/>
        </w:rPr>
        <w:t xml:space="preserve">ραμματέα που, επίσης, εργάστηκαν προσωπικά σε αυτή την κατεύθυνση για αυτήν την πολύ σημαντική πρωτοβουλία, η οποία νομίζω ότι αλλάζει τον </w:t>
      </w:r>
      <w:r>
        <w:rPr>
          <w:rFonts w:eastAsia="Times New Roman"/>
          <w:szCs w:val="24"/>
        </w:rPr>
        <w:lastRenderedPageBreak/>
        <w:t>χάρτη της υποδοχής των ασυνόδευτων ανηλίκων, πέρα βέβαια και από τα υπόλοιπα -τα οποία προανέφερα- και βέβαια και την περίθαλψη η οποία τους παρέχεται.</w:t>
      </w:r>
    </w:p>
    <w:p w14:paraId="413BAEF3" w14:textId="77777777" w:rsidR="0028181B" w:rsidRDefault="00E316D8">
      <w:pPr>
        <w:spacing w:line="600" w:lineRule="auto"/>
        <w:ind w:firstLine="720"/>
        <w:jc w:val="both"/>
        <w:rPr>
          <w:rFonts w:eastAsia="Times New Roman"/>
          <w:szCs w:val="24"/>
        </w:rPr>
      </w:pPr>
      <w:r>
        <w:rPr>
          <w:rFonts w:eastAsia="Times New Roman"/>
          <w:szCs w:val="24"/>
        </w:rPr>
        <w:t>Φυσικά, το νομοσχέδιο αυτό σε ορισμένα θέματα κάνει πολύ σημαντικά και οριστικά βήματα. Σε ορισμένα άλλα</w:t>
      </w:r>
      <w:r>
        <w:rPr>
          <w:rFonts w:eastAsia="Times New Roman"/>
          <w:szCs w:val="24"/>
        </w:rPr>
        <w:t xml:space="preserve"> πεδία φαίνεται να κινείται σε σωστή κατεύθυνση, χωρίς να φτάνει στο τέλος της διαδρομής, διότι οι συνθήκες πάντοτε δεν το επιτρέπουν.</w:t>
      </w:r>
    </w:p>
    <w:p w14:paraId="413BAEF4" w14:textId="77777777" w:rsidR="0028181B" w:rsidRDefault="00E316D8">
      <w:pPr>
        <w:spacing w:line="600" w:lineRule="auto"/>
        <w:ind w:firstLine="720"/>
        <w:jc w:val="both"/>
        <w:rPr>
          <w:rFonts w:eastAsia="Times New Roman"/>
          <w:szCs w:val="24"/>
        </w:rPr>
      </w:pPr>
      <w:r>
        <w:rPr>
          <w:rFonts w:eastAsia="Times New Roman"/>
          <w:szCs w:val="24"/>
        </w:rPr>
        <w:t>Αυτό το τελευταίο το οποίο αναφέρω έχει σχέση και με το θέμα της κράτησης ανηλίκων. Και η ποινική νομοθεσία η γενική, όχι</w:t>
      </w:r>
      <w:r>
        <w:rPr>
          <w:rFonts w:eastAsia="Times New Roman"/>
          <w:szCs w:val="24"/>
        </w:rPr>
        <w:t xml:space="preserve"> αυτή που αφορά τους ξένους ή τους πρόσφυγες, είναι πλέον πολύ επιφυλακτική απέναντι στην κράτηση των ανηλίκων και την περιορίζει σε ελάχιστες περιπτώσεις. Αυτή πρέπει να είναι η κατεύθυνση και της ελληνικής πολιτείας και σε ό,τι αφορά τους ανήλικους πρόσφ</w:t>
      </w:r>
      <w:r>
        <w:rPr>
          <w:rFonts w:eastAsia="Times New Roman"/>
          <w:szCs w:val="24"/>
        </w:rPr>
        <w:t>υγες. Προς το παρόν γίνονται κάποια βήματα προς την κατεύθυνση αυτή και αυτό είναι, επίσης πολύ, σημαντικό.</w:t>
      </w:r>
    </w:p>
    <w:p w14:paraId="413BAEF5" w14:textId="77777777" w:rsidR="0028181B" w:rsidRDefault="00E316D8">
      <w:pPr>
        <w:spacing w:line="600" w:lineRule="auto"/>
        <w:ind w:firstLine="720"/>
        <w:jc w:val="both"/>
        <w:rPr>
          <w:rFonts w:eastAsia="Times New Roman"/>
          <w:szCs w:val="24"/>
        </w:rPr>
      </w:pPr>
      <w:r>
        <w:rPr>
          <w:rFonts w:eastAsia="Times New Roman"/>
          <w:szCs w:val="24"/>
        </w:rPr>
        <w:lastRenderedPageBreak/>
        <w:t xml:space="preserve">Να πω δυο λόγια και για τον γεωγραφικό περιορισμό ο οποίος υπάρχει σήμερα, ένα πολύ καυτό θέμα. Δεν υπάρχει αμφιβολία ότι ο γεωγραφικός περιορισμός </w:t>
      </w:r>
      <w:r>
        <w:rPr>
          <w:rFonts w:eastAsia="Times New Roman"/>
          <w:szCs w:val="24"/>
        </w:rPr>
        <w:t xml:space="preserve">έχει ένα κόστος και για τους πρόσφυγες, οι οποίοι λόγω του περιορισμού πολλές φορές βρίσκονται με δύσκολες συνθήκες συγκεντρωμένοι σε κάποιους χώρους, αλλά και για τον ελληνικό πληθυσμό, γιατί δεν έχουμε την ίση κατανομή της υποδοχής των προσφύγων. </w:t>
      </w:r>
    </w:p>
    <w:p w14:paraId="413BAEF6" w14:textId="77777777" w:rsidR="0028181B" w:rsidRDefault="00E316D8">
      <w:pPr>
        <w:spacing w:line="600" w:lineRule="auto"/>
        <w:ind w:firstLine="720"/>
        <w:jc w:val="both"/>
        <w:rPr>
          <w:rFonts w:eastAsia="Times New Roman"/>
          <w:szCs w:val="24"/>
        </w:rPr>
      </w:pPr>
      <w:r>
        <w:rPr>
          <w:rFonts w:eastAsia="Times New Roman"/>
          <w:szCs w:val="24"/>
        </w:rPr>
        <w:t xml:space="preserve">Όμως, </w:t>
      </w:r>
      <w:r>
        <w:rPr>
          <w:rFonts w:eastAsia="Times New Roman"/>
          <w:szCs w:val="24"/>
        </w:rPr>
        <w:t>και σε αυτό το πεδίο νομίζω ότι επίκειται μια σημαντική στροφή. Υπάρχει μια σταδιακή αλλαγή πολιτικής και πιστεύω ότι ως ένα βαθμό έχει αρχίσει να διαμορφώνεται μια διαφορετική κατάσταση, ερήμην της πολιτικής, ερήμην οποιασδήποτε πολιτικής, στο μέτρο που έ</w:t>
      </w:r>
      <w:r>
        <w:rPr>
          <w:rFonts w:eastAsia="Times New Roman"/>
          <w:szCs w:val="24"/>
        </w:rPr>
        <w:t>χουμε βέβαια και στις εισροές από τον Έβρο. Επομένως, επιπλέον των νησιών και άλλες περιοχές επιβαρύνονται με μεταναστευτικές ροές και με ανάγκες εγκατάστασης προσφύγων.</w:t>
      </w:r>
    </w:p>
    <w:p w14:paraId="413BAEF7" w14:textId="77777777" w:rsidR="0028181B" w:rsidRDefault="00E316D8">
      <w:pPr>
        <w:spacing w:after="0" w:line="600" w:lineRule="auto"/>
        <w:ind w:firstLine="720"/>
        <w:jc w:val="both"/>
        <w:rPr>
          <w:rFonts w:eastAsia="Times New Roman"/>
          <w:szCs w:val="24"/>
        </w:rPr>
      </w:pPr>
      <w:r>
        <w:rPr>
          <w:rFonts w:eastAsia="Times New Roman"/>
          <w:szCs w:val="24"/>
        </w:rPr>
        <w:lastRenderedPageBreak/>
        <w:t>Αυτό αφορά ακόμη και τη Θεσσαλονίκη. Είναι γνωστοί οι χώροι που έχουν δημιουργηθεί εκε</w:t>
      </w:r>
      <w:r>
        <w:rPr>
          <w:rFonts w:eastAsia="Times New Roman"/>
          <w:szCs w:val="24"/>
        </w:rPr>
        <w:t xml:space="preserve">ί, στα Διαβατά και στα Λαγκαδίκια. Επομένως το πρόβλημα επεκτείνεται. </w:t>
      </w:r>
    </w:p>
    <w:p w14:paraId="413BAEF8" w14:textId="77777777" w:rsidR="0028181B" w:rsidRDefault="00E316D8">
      <w:pPr>
        <w:spacing w:after="0" w:line="600" w:lineRule="auto"/>
        <w:ind w:firstLine="720"/>
        <w:jc w:val="both"/>
        <w:rPr>
          <w:rFonts w:eastAsia="Times New Roman"/>
          <w:szCs w:val="24"/>
        </w:rPr>
      </w:pPr>
      <w:r>
        <w:rPr>
          <w:rFonts w:eastAsia="Times New Roman"/>
          <w:szCs w:val="24"/>
        </w:rPr>
        <w:t>Νομίζω, λοιπόν, ότι είναι ένα νομοσχέδιο, το οποίο κάνει πολύ σημαντικά βήματα, όλα σε σωστή κατεύθυνση. Ορισμένα είναι τελειωμένα και ορισμένα πιστεύω ότι είναι φανερό ότι θα συνεχιστο</w:t>
      </w:r>
      <w:r>
        <w:rPr>
          <w:rFonts w:eastAsia="Times New Roman"/>
          <w:szCs w:val="24"/>
        </w:rPr>
        <w:t xml:space="preserve">ύν. </w:t>
      </w:r>
    </w:p>
    <w:p w14:paraId="413BAEF9" w14:textId="77777777" w:rsidR="0028181B" w:rsidRDefault="00E316D8">
      <w:pPr>
        <w:spacing w:after="0" w:line="600" w:lineRule="auto"/>
        <w:ind w:firstLine="720"/>
        <w:jc w:val="both"/>
        <w:rPr>
          <w:rFonts w:eastAsia="Times New Roman"/>
          <w:szCs w:val="24"/>
        </w:rPr>
      </w:pPr>
      <w:r>
        <w:rPr>
          <w:rFonts w:eastAsia="Times New Roman"/>
          <w:szCs w:val="24"/>
        </w:rPr>
        <w:t xml:space="preserve">Ευχαριστώ πολύ, κύριε Πρόεδρε. </w:t>
      </w:r>
    </w:p>
    <w:p w14:paraId="413BAEFA" w14:textId="77777777" w:rsidR="0028181B" w:rsidRDefault="00E316D8">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413BAEFB" w14:textId="77777777" w:rsidR="0028181B" w:rsidRDefault="00E316D8">
      <w:pPr>
        <w:spacing w:after="0" w:line="600" w:lineRule="auto"/>
        <w:ind w:firstLine="720"/>
        <w:jc w:val="both"/>
        <w:rPr>
          <w:rFonts w:eastAsia="Times New Roman"/>
          <w:szCs w:val="24"/>
        </w:rPr>
      </w:pPr>
      <w:r w:rsidRPr="00EB03A3">
        <w:rPr>
          <w:rFonts w:eastAsia="Times New Roman"/>
          <w:b/>
          <w:szCs w:val="24"/>
        </w:rPr>
        <w:t>ΠΡΟΕΔΡΕΥΩΝ (Σπυρίδων Λυκούδης):</w:t>
      </w:r>
      <w:r>
        <w:rPr>
          <w:rFonts w:eastAsia="Times New Roman"/>
          <w:szCs w:val="24"/>
        </w:rPr>
        <w:t xml:space="preserve"> Ευχαριστώ, κύριε συνάδελφε. </w:t>
      </w:r>
    </w:p>
    <w:p w14:paraId="413BAEFC" w14:textId="77777777" w:rsidR="0028181B" w:rsidRDefault="00E316D8">
      <w:pPr>
        <w:spacing w:after="0" w:line="600" w:lineRule="auto"/>
        <w:ind w:firstLine="720"/>
        <w:jc w:val="both"/>
        <w:rPr>
          <w:rFonts w:eastAsia="Times New Roman"/>
          <w:szCs w:val="24"/>
        </w:rPr>
      </w:pPr>
      <w:r>
        <w:rPr>
          <w:rFonts w:eastAsia="Times New Roman"/>
          <w:szCs w:val="24"/>
        </w:rPr>
        <w:t xml:space="preserve">Ο συνάδελφος, κ. Μαυρουδής Βορίδης, έχει τον λόγο. </w:t>
      </w:r>
    </w:p>
    <w:p w14:paraId="413BAEFD" w14:textId="77777777" w:rsidR="0028181B" w:rsidRDefault="00E316D8">
      <w:pPr>
        <w:spacing w:after="0" w:line="600" w:lineRule="auto"/>
        <w:ind w:firstLine="720"/>
        <w:jc w:val="both"/>
        <w:rPr>
          <w:rFonts w:eastAsia="Times New Roman"/>
          <w:szCs w:val="24"/>
        </w:rPr>
      </w:pPr>
      <w:r w:rsidRPr="00EB03A3">
        <w:rPr>
          <w:rFonts w:eastAsia="Times New Roman"/>
          <w:b/>
          <w:szCs w:val="24"/>
        </w:rPr>
        <w:t>ΙΩΑΝΝΗΣ ΛΑΓΟΣ:</w:t>
      </w:r>
      <w:r>
        <w:rPr>
          <w:rFonts w:eastAsia="Times New Roman"/>
          <w:szCs w:val="24"/>
        </w:rPr>
        <w:t xml:space="preserve"> Κύριε Πρόεδρε, τι θα γίνει; Τρεις ομιλητές και ένας Κοινοβουλευτικός Εκπρόσωπος δεν λαμβάνουν τον λόγο; </w:t>
      </w:r>
    </w:p>
    <w:p w14:paraId="413BAEFE" w14:textId="77777777" w:rsidR="0028181B" w:rsidRDefault="00E316D8">
      <w:pPr>
        <w:spacing w:after="0" w:line="600" w:lineRule="auto"/>
        <w:ind w:firstLine="720"/>
        <w:jc w:val="both"/>
        <w:rPr>
          <w:rFonts w:eastAsia="Times New Roman"/>
          <w:szCs w:val="24"/>
        </w:rPr>
      </w:pPr>
      <w:r w:rsidRPr="00EB03A3">
        <w:rPr>
          <w:rFonts w:eastAsia="Times New Roman"/>
          <w:b/>
          <w:szCs w:val="24"/>
        </w:rPr>
        <w:t>ΠΡΟΕΔΡΕΥΩΝ (Σπυρίδων Λυκούδης):</w:t>
      </w:r>
      <w:r>
        <w:rPr>
          <w:rFonts w:eastAsia="Times New Roman"/>
          <w:szCs w:val="24"/>
        </w:rPr>
        <w:t xml:space="preserve"> Τρεις ή τέσσερις ομιλητές, δεν χάθηκε ο κόσμος!</w:t>
      </w:r>
    </w:p>
    <w:p w14:paraId="413BAEFF" w14:textId="77777777" w:rsidR="0028181B" w:rsidRDefault="00E316D8">
      <w:pPr>
        <w:spacing w:after="0" w:line="600" w:lineRule="auto"/>
        <w:ind w:firstLine="720"/>
        <w:jc w:val="both"/>
        <w:rPr>
          <w:rFonts w:eastAsia="Times New Roman"/>
          <w:szCs w:val="24"/>
        </w:rPr>
      </w:pPr>
      <w:r w:rsidRPr="00EB03A3">
        <w:rPr>
          <w:rFonts w:eastAsia="Times New Roman"/>
          <w:b/>
          <w:szCs w:val="24"/>
        </w:rPr>
        <w:lastRenderedPageBreak/>
        <w:t>ΙΩΑΝΝΗΣ ΛΑΓΟΣ:</w:t>
      </w:r>
      <w:r>
        <w:rPr>
          <w:rFonts w:eastAsia="Times New Roman"/>
          <w:szCs w:val="24"/>
        </w:rPr>
        <w:t xml:space="preserve"> Είμαι εδώ από τις 11:00΄ και δεν έχω ακόμη μιλήσει. </w:t>
      </w:r>
    </w:p>
    <w:p w14:paraId="413BAF00" w14:textId="77777777" w:rsidR="0028181B" w:rsidRDefault="00E316D8">
      <w:pPr>
        <w:spacing w:after="0" w:line="600" w:lineRule="auto"/>
        <w:ind w:firstLine="720"/>
        <w:jc w:val="both"/>
        <w:rPr>
          <w:rFonts w:eastAsia="Times New Roman"/>
          <w:szCs w:val="24"/>
        </w:rPr>
      </w:pPr>
      <w:r>
        <w:rPr>
          <w:rFonts w:eastAsia="Times New Roman"/>
          <w:b/>
          <w:szCs w:val="24"/>
        </w:rPr>
        <w:t xml:space="preserve">ΜΑΥΡΟΥΔΗΣ ΒΟΡΙΔΗΣ: </w:t>
      </w:r>
      <w:r>
        <w:rPr>
          <w:rFonts w:eastAsia="Times New Roman"/>
          <w:szCs w:val="24"/>
        </w:rPr>
        <w:t xml:space="preserve">Εγώ δεν έχω πρόβλημα, κύριε Πρόεδρε. </w:t>
      </w:r>
    </w:p>
    <w:p w14:paraId="413BAF01" w14:textId="77777777" w:rsidR="0028181B" w:rsidRDefault="00E316D8">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Αμέσως μετά είστε εσείς, κύριε Λαγέ. Δεν χάθηκε ο κόσμος για έναν συνάδελφο. </w:t>
      </w:r>
    </w:p>
    <w:p w14:paraId="413BAF02" w14:textId="77777777" w:rsidR="0028181B" w:rsidRDefault="00E316D8">
      <w:pPr>
        <w:spacing w:after="0" w:line="600" w:lineRule="auto"/>
        <w:ind w:firstLine="720"/>
        <w:jc w:val="both"/>
        <w:rPr>
          <w:rFonts w:eastAsia="Times New Roman"/>
          <w:szCs w:val="24"/>
        </w:rPr>
      </w:pPr>
      <w:r>
        <w:rPr>
          <w:rFonts w:eastAsia="Times New Roman"/>
          <w:szCs w:val="24"/>
        </w:rPr>
        <w:t xml:space="preserve">Κύριε Βορίδη, έχετε τον λόγο. </w:t>
      </w:r>
    </w:p>
    <w:p w14:paraId="413BAF03" w14:textId="77777777" w:rsidR="0028181B" w:rsidRDefault="00E316D8">
      <w:pPr>
        <w:spacing w:after="0" w:line="600" w:lineRule="auto"/>
        <w:ind w:firstLine="720"/>
        <w:jc w:val="both"/>
        <w:rPr>
          <w:rFonts w:eastAsia="Times New Roman"/>
          <w:szCs w:val="24"/>
        </w:rPr>
      </w:pPr>
      <w:r w:rsidRPr="00EB03A3">
        <w:rPr>
          <w:rFonts w:eastAsia="Times New Roman"/>
          <w:b/>
          <w:szCs w:val="24"/>
        </w:rPr>
        <w:t>ΜΑΥΡΟΥΔΗΣ ΒΟΡΙΔΗΣ:</w:t>
      </w:r>
      <w:r>
        <w:rPr>
          <w:rFonts w:eastAsia="Times New Roman"/>
          <w:szCs w:val="24"/>
        </w:rPr>
        <w:t xml:space="preserve"> Ευχαριστώ,</w:t>
      </w:r>
      <w:r>
        <w:rPr>
          <w:rFonts w:eastAsia="Times New Roman"/>
          <w:szCs w:val="24"/>
        </w:rPr>
        <w:t xml:space="preserve"> </w:t>
      </w:r>
      <w:r>
        <w:rPr>
          <w:rFonts w:eastAsia="Times New Roman"/>
          <w:szCs w:val="24"/>
        </w:rPr>
        <w:t xml:space="preserve">κύριε Πρόεδρε. </w:t>
      </w:r>
    </w:p>
    <w:p w14:paraId="413BAF04" w14:textId="77777777" w:rsidR="0028181B" w:rsidRDefault="00E316D8">
      <w:pPr>
        <w:spacing w:after="0" w:line="600" w:lineRule="auto"/>
        <w:ind w:firstLine="720"/>
        <w:jc w:val="both"/>
        <w:rPr>
          <w:rFonts w:eastAsia="Times New Roman"/>
          <w:szCs w:val="24"/>
        </w:rPr>
      </w:pPr>
      <w:r>
        <w:rPr>
          <w:rFonts w:eastAsia="Times New Roman"/>
          <w:szCs w:val="24"/>
        </w:rPr>
        <w:t>Κυρίες και κ</w:t>
      </w:r>
      <w:r>
        <w:rPr>
          <w:rFonts w:eastAsia="Times New Roman"/>
          <w:szCs w:val="24"/>
        </w:rPr>
        <w:t>ύριοι συνάδελφοι, συζητάμε ένα νομοσχέδιο, για το οποίο μάλιστα η Κυβέρνηση εδέχθη κριτική και από την Κοινοβουλευτική της Ομάδα. Η κριτική συνίστατο στο ότι δήθεν είναι πολύ αυστηρό. Αυστηροποιεί ορισμένες διαδικασίες, που αφορούν στο θέμα της εκκαθαρίσεω</w:t>
      </w:r>
      <w:r>
        <w:rPr>
          <w:rFonts w:eastAsia="Times New Roman"/>
          <w:szCs w:val="24"/>
        </w:rPr>
        <w:t xml:space="preserve">ς και διεκπεραιώσεως των αιτήσεων ασύλου. Βάζει δήθεν βραχύτερες προθεσμίες, αλλάζει τον τρόπο της επίδοσης και όλα αυτά υποτίθεται ότι κάτι κάνουν. </w:t>
      </w:r>
    </w:p>
    <w:p w14:paraId="413BAF05" w14:textId="77777777" w:rsidR="0028181B" w:rsidRDefault="00E316D8">
      <w:pPr>
        <w:spacing w:after="0" w:line="600" w:lineRule="auto"/>
        <w:ind w:firstLine="720"/>
        <w:jc w:val="both"/>
        <w:rPr>
          <w:rFonts w:eastAsia="Times New Roman"/>
          <w:szCs w:val="24"/>
        </w:rPr>
      </w:pPr>
      <w:r>
        <w:rPr>
          <w:rFonts w:eastAsia="Times New Roman"/>
          <w:szCs w:val="24"/>
        </w:rPr>
        <w:lastRenderedPageBreak/>
        <w:t xml:space="preserve">Δεν θα πω απλώς ότι είναι ατελέσφορο. Αυτό επισημάνθηκε από πολλούς ομιλητές και από τον εισηγητή μας. Τι </w:t>
      </w:r>
      <w:r>
        <w:rPr>
          <w:rFonts w:eastAsia="Times New Roman"/>
          <w:szCs w:val="24"/>
        </w:rPr>
        <w:t>νόημα έχει να κάνεις βραχύτερες βραχείες προθεσμίες, οι οποίες</w:t>
      </w:r>
      <w:r>
        <w:rPr>
          <w:rFonts w:eastAsia="Times New Roman"/>
          <w:szCs w:val="24"/>
        </w:rPr>
        <w:t>,</w:t>
      </w:r>
      <w:r>
        <w:rPr>
          <w:rFonts w:eastAsia="Times New Roman"/>
          <w:szCs w:val="24"/>
        </w:rPr>
        <w:t xml:space="preserve"> ούτως ή άλλως</w:t>
      </w:r>
      <w:r>
        <w:rPr>
          <w:rFonts w:eastAsia="Times New Roman"/>
          <w:szCs w:val="24"/>
        </w:rPr>
        <w:t>,</w:t>
      </w:r>
      <w:r>
        <w:rPr>
          <w:rFonts w:eastAsia="Times New Roman"/>
          <w:szCs w:val="24"/>
        </w:rPr>
        <w:t xml:space="preserve"> τώρα που είναι πιο μεγάλες, δεν τηρούνται; Άρα, όταν δεν μπορείς να τηρήσεις τις πιο μεγάλες προθεσμίες, τι έγινε με το να έρθεις νομοθετικά και να τις κάνεις βραχύτερες; Και λο</w:t>
      </w:r>
      <w:r>
        <w:rPr>
          <w:rFonts w:eastAsia="Times New Roman"/>
          <w:szCs w:val="24"/>
        </w:rPr>
        <w:t xml:space="preserve">ιπόν, τι έγινε; Ούτως ή άλλως και το πιο πολύ δεν τηρείτο, πόσω μάλλον θα καταστρατηγείται το βραχύτερο. </w:t>
      </w:r>
    </w:p>
    <w:p w14:paraId="413BAF06" w14:textId="77777777" w:rsidR="0028181B" w:rsidRDefault="00E316D8">
      <w:pPr>
        <w:spacing w:after="0" w:line="600" w:lineRule="auto"/>
        <w:ind w:firstLine="720"/>
        <w:jc w:val="both"/>
        <w:rPr>
          <w:rFonts w:eastAsia="Times New Roman"/>
          <w:szCs w:val="24"/>
        </w:rPr>
      </w:pPr>
      <w:r>
        <w:rPr>
          <w:rFonts w:eastAsia="Times New Roman"/>
          <w:szCs w:val="24"/>
        </w:rPr>
        <w:t>Ή τι νόημα έχουν αυτές οι υπερβολικές</w:t>
      </w:r>
      <w:r>
        <w:rPr>
          <w:rFonts w:eastAsia="Times New Roman"/>
          <w:szCs w:val="24"/>
        </w:rPr>
        <w:t>,</w:t>
      </w:r>
      <w:r>
        <w:rPr>
          <w:rFonts w:eastAsia="Times New Roman"/>
          <w:szCs w:val="24"/>
        </w:rPr>
        <w:t xml:space="preserve"> υπό μία έννοια</w:t>
      </w:r>
      <w:r>
        <w:rPr>
          <w:rFonts w:eastAsia="Times New Roman"/>
          <w:szCs w:val="24"/>
        </w:rPr>
        <w:t>,</w:t>
      </w:r>
      <w:r>
        <w:rPr>
          <w:rFonts w:eastAsia="Times New Roman"/>
          <w:szCs w:val="24"/>
        </w:rPr>
        <w:t xml:space="preserve"> και λεπτολόγες δικονομικές προσεγγίσεις, για το πού ακριβώς θα γίνει η επίδοση και εάν πρέπει ν</w:t>
      </w:r>
      <w:r>
        <w:rPr>
          <w:rFonts w:eastAsia="Times New Roman"/>
          <w:szCs w:val="24"/>
        </w:rPr>
        <w:t>α γίνει συντρεχόντως και με ποιες προϋποθέσεις και όλη αυτή η συζήτηση</w:t>
      </w:r>
      <w:r>
        <w:rPr>
          <w:rFonts w:eastAsia="Times New Roman"/>
          <w:szCs w:val="24"/>
        </w:rPr>
        <w:t>;</w:t>
      </w:r>
      <w:r>
        <w:rPr>
          <w:rFonts w:eastAsia="Times New Roman"/>
          <w:szCs w:val="24"/>
        </w:rPr>
        <w:t xml:space="preserve"> </w:t>
      </w:r>
    </w:p>
    <w:p w14:paraId="413BAF07" w14:textId="77777777" w:rsidR="0028181B" w:rsidRDefault="00E316D8">
      <w:pPr>
        <w:spacing w:after="0" w:line="600" w:lineRule="auto"/>
        <w:ind w:firstLine="720"/>
        <w:jc w:val="both"/>
        <w:rPr>
          <w:rFonts w:eastAsia="Times New Roman"/>
          <w:szCs w:val="24"/>
        </w:rPr>
      </w:pPr>
      <w:r>
        <w:rPr>
          <w:rFonts w:eastAsia="Times New Roman"/>
          <w:szCs w:val="24"/>
        </w:rPr>
        <w:t xml:space="preserve">Και είναι σαν να ξεχνάμε τη μεγάλη εικόνα. Ποια είναι η μεγάλη εικόνα; Άκουσα πολλά και από τον εισηγητή του ΣΥΡΙΖΑ για τα αίτια της μετανάστευσης. Πράγματι, μπορούμε να καθίσουμε να </w:t>
      </w:r>
      <w:r>
        <w:rPr>
          <w:rFonts w:eastAsia="Times New Roman"/>
          <w:szCs w:val="24"/>
        </w:rPr>
        <w:t xml:space="preserve">συζητάμε για τα αίτια της μετανάστευσης και μάλιστα διαχρονικά και διιστορικά για ώρες! </w:t>
      </w:r>
    </w:p>
    <w:p w14:paraId="413BAF08" w14:textId="77777777" w:rsidR="0028181B" w:rsidRDefault="00E316D8">
      <w:pPr>
        <w:spacing w:after="0" w:line="600" w:lineRule="auto"/>
        <w:ind w:firstLine="720"/>
        <w:jc w:val="both"/>
        <w:rPr>
          <w:rFonts w:eastAsia="Times New Roman"/>
          <w:szCs w:val="24"/>
        </w:rPr>
      </w:pPr>
      <w:r>
        <w:rPr>
          <w:rFonts w:eastAsia="Times New Roman"/>
          <w:szCs w:val="24"/>
        </w:rPr>
        <w:lastRenderedPageBreak/>
        <w:t xml:space="preserve">Η ερώτηση είναι απλή: Επιλύει αυτή η συζήτηση κάτι από αυτό που έχει να αντιμετωπίσει η πατρίδα μας σήμερα; Δηλαδή, να το θέσω διαφορετικά: Όταν γίνεται πόλεμος κάπου </w:t>
      </w:r>
      <w:r>
        <w:rPr>
          <w:rFonts w:eastAsia="Times New Roman"/>
          <w:szCs w:val="24"/>
        </w:rPr>
        <w:t xml:space="preserve">και πράγματι από αυτό δημιουργείται προσφυγική ροή, υπάρχει δυνατότητα η πατρίδα μας να σταματήσει τον πόλεμο;  </w:t>
      </w:r>
    </w:p>
    <w:p w14:paraId="413BAF09" w14:textId="77777777" w:rsidR="0028181B" w:rsidRDefault="00E316D8">
      <w:pPr>
        <w:spacing w:after="0" w:line="600" w:lineRule="auto"/>
        <w:ind w:firstLine="720"/>
        <w:jc w:val="both"/>
        <w:rPr>
          <w:rFonts w:eastAsia="Times New Roman"/>
          <w:szCs w:val="24"/>
        </w:rPr>
      </w:pPr>
      <w:r w:rsidRPr="00193E20">
        <w:rPr>
          <w:rFonts w:eastAsia="Times New Roman"/>
          <w:b/>
          <w:szCs w:val="24"/>
        </w:rPr>
        <w:t>ΘΕΟΔΩΡΟΣ ΔΡΙΤΣΑΣ:</w:t>
      </w:r>
      <w:r>
        <w:rPr>
          <w:rFonts w:eastAsia="Times New Roman"/>
          <w:szCs w:val="24"/>
        </w:rPr>
        <w:t xml:space="preserve"> Ναι, αλλά πείτε μία άποψη. Τι γνώμη έχετε και ποιος ευθύνεται. </w:t>
      </w:r>
    </w:p>
    <w:p w14:paraId="413BAF0A" w14:textId="77777777" w:rsidR="0028181B" w:rsidRDefault="00E316D8">
      <w:pPr>
        <w:spacing w:after="0" w:line="600" w:lineRule="auto"/>
        <w:ind w:firstLine="720"/>
        <w:jc w:val="both"/>
        <w:rPr>
          <w:rFonts w:eastAsia="Times New Roman"/>
          <w:szCs w:val="24"/>
        </w:rPr>
      </w:pPr>
      <w:r w:rsidRPr="00193E20">
        <w:rPr>
          <w:rFonts w:eastAsia="Times New Roman"/>
          <w:b/>
          <w:szCs w:val="24"/>
        </w:rPr>
        <w:t>ΜΑΥΡΟΥΔΗΣ ΒΟΡΙΔΗΣ</w:t>
      </w:r>
      <w:r>
        <w:rPr>
          <w:rFonts w:eastAsia="Times New Roman"/>
          <w:szCs w:val="24"/>
        </w:rPr>
        <w:t>: Θα σας πω. Εάν ζητάτε την άποψή μου για το</w:t>
      </w:r>
      <w:r>
        <w:rPr>
          <w:rFonts w:eastAsia="Times New Roman"/>
          <w:szCs w:val="24"/>
        </w:rPr>
        <w:t xml:space="preserve">ν πόλεμο στη Συρία, να σας την πω. </w:t>
      </w:r>
    </w:p>
    <w:p w14:paraId="413BAF0B" w14:textId="77777777" w:rsidR="0028181B" w:rsidRDefault="00E316D8">
      <w:pPr>
        <w:spacing w:after="0" w:line="600" w:lineRule="auto"/>
        <w:ind w:firstLine="720"/>
        <w:jc w:val="both"/>
        <w:rPr>
          <w:rFonts w:eastAsia="Times New Roman"/>
          <w:szCs w:val="24"/>
        </w:rPr>
      </w:pPr>
      <w:r w:rsidRPr="00193E20">
        <w:rPr>
          <w:rFonts w:eastAsia="Times New Roman"/>
          <w:b/>
          <w:szCs w:val="24"/>
        </w:rPr>
        <w:t>ΘΕΟΔΩΡΟΣ ΔΡΙΤΣΑΣ:</w:t>
      </w:r>
      <w:r>
        <w:rPr>
          <w:rFonts w:eastAsia="Times New Roman"/>
          <w:szCs w:val="24"/>
        </w:rPr>
        <w:t xml:space="preserve"> Όχι τη γενική σας άποψη, αλλά την πολιτική! Ποιος φταίει; Ποιος ευθύνεται;</w:t>
      </w:r>
    </w:p>
    <w:p w14:paraId="413BAF0C" w14:textId="77777777" w:rsidR="0028181B" w:rsidRDefault="00E316D8">
      <w:pPr>
        <w:spacing w:after="0" w:line="600" w:lineRule="auto"/>
        <w:ind w:firstLine="720"/>
        <w:jc w:val="both"/>
        <w:rPr>
          <w:rFonts w:eastAsia="Times New Roman"/>
          <w:szCs w:val="24"/>
        </w:rPr>
      </w:pPr>
      <w:r w:rsidRPr="00193E20">
        <w:rPr>
          <w:rFonts w:eastAsia="Times New Roman"/>
          <w:b/>
          <w:szCs w:val="24"/>
        </w:rPr>
        <w:t>ΜΑΥΡΟΥΔΗΣ ΒΟΡΙΔΗΣ</w:t>
      </w:r>
      <w:r>
        <w:rPr>
          <w:rFonts w:eastAsia="Times New Roman"/>
          <w:szCs w:val="24"/>
        </w:rPr>
        <w:t>: Πάλι καλά που επενέβησαν οι συμμαχικές ευρύτατες δυνάμεις και αντιμετώπισαν αυτό το ακραίο δολοφονικό πράγμα</w:t>
      </w:r>
      <w:r>
        <w:rPr>
          <w:rFonts w:eastAsia="Times New Roman"/>
          <w:szCs w:val="24"/>
        </w:rPr>
        <w:t xml:space="preserve">, που λέγεται </w:t>
      </w:r>
      <w:r>
        <w:rPr>
          <w:rFonts w:eastAsia="Times New Roman"/>
          <w:szCs w:val="24"/>
          <w:lang w:val="en-US"/>
        </w:rPr>
        <w:t>ISIS</w:t>
      </w:r>
      <w:r w:rsidRPr="00193E20">
        <w:rPr>
          <w:rFonts w:eastAsia="Times New Roman"/>
          <w:szCs w:val="24"/>
        </w:rPr>
        <w:t xml:space="preserve"> </w:t>
      </w:r>
      <w:r>
        <w:rPr>
          <w:rFonts w:eastAsia="Times New Roman"/>
          <w:szCs w:val="24"/>
        </w:rPr>
        <w:t xml:space="preserve">και τρομοκρατία. Αυτή είναι η άποψή μου για το συγκεκριμένο ζήτημα. </w:t>
      </w:r>
    </w:p>
    <w:p w14:paraId="413BAF0D" w14:textId="77777777" w:rsidR="0028181B" w:rsidRDefault="00E316D8">
      <w:pPr>
        <w:spacing w:after="0" w:line="600" w:lineRule="auto"/>
        <w:ind w:firstLine="720"/>
        <w:jc w:val="both"/>
        <w:rPr>
          <w:rFonts w:eastAsia="Times New Roman"/>
          <w:szCs w:val="24"/>
        </w:rPr>
      </w:pPr>
      <w:r>
        <w:rPr>
          <w:rFonts w:eastAsia="Times New Roman"/>
          <w:szCs w:val="24"/>
        </w:rPr>
        <w:lastRenderedPageBreak/>
        <w:t>Όμως, αφήστε το αυτό, γιατί τώρα μιλάμε για τη μετανάστευση. Εκείνο που πρέπει να συζητήσουμε σήμερα εδώ είναι η μεγάλη εικόνα. Υπάρχουν πιο φτωχές χώρες στον κόσμο από</w:t>
      </w:r>
      <w:r>
        <w:rPr>
          <w:rFonts w:eastAsia="Times New Roman"/>
          <w:szCs w:val="24"/>
        </w:rPr>
        <w:t xml:space="preserve"> την Ελλάδα; Πολλές! Υπάρχουν, επομένως, πάντοτε άνθρωποι, οι οποίοι θα επιθυμούν με αυτή την έννοια που το λέτε ένα καλύτερο οικονομικό μέλλον; Προφανώς!</w:t>
      </w:r>
    </w:p>
    <w:p w14:paraId="413BAF0E" w14:textId="77777777" w:rsidR="0028181B" w:rsidRDefault="00E316D8">
      <w:pPr>
        <w:spacing w:after="0" w:line="600" w:lineRule="auto"/>
        <w:ind w:firstLine="720"/>
        <w:jc w:val="both"/>
        <w:rPr>
          <w:rFonts w:eastAsia="Times New Roman"/>
          <w:szCs w:val="24"/>
        </w:rPr>
      </w:pPr>
      <w:r>
        <w:rPr>
          <w:rFonts w:eastAsia="Times New Roman"/>
          <w:szCs w:val="24"/>
        </w:rPr>
        <w:t>Να ακολουθήσουμε πολιτικές στην Ευρώπη –εγώ θα πω και στην Ελλάδα- που να βελτιώνουν την αντιμετώπιση</w:t>
      </w:r>
      <w:r>
        <w:rPr>
          <w:rFonts w:eastAsia="Times New Roman"/>
          <w:szCs w:val="24"/>
        </w:rPr>
        <w:t xml:space="preserve"> της φτώχειας στις περιοχές αυτές; Ναι!</w:t>
      </w:r>
    </w:p>
    <w:p w14:paraId="413BAF0F" w14:textId="77777777" w:rsidR="0028181B" w:rsidRDefault="00E316D8">
      <w:pPr>
        <w:spacing w:after="0" w:line="600" w:lineRule="auto"/>
        <w:ind w:firstLine="720"/>
        <w:jc w:val="both"/>
        <w:rPr>
          <w:rFonts w:eastAsia="Times New Roman"/>
          <w:szCs w:val="24"/>
        </w:rPr>
      </w:pPr>
      <w:r>
        <w:rPr>
          <w:rFonts w:eastAsia="Times New Roman"/>
          <w:szCs w:val="24"/>
        </w:rPr>
        <w:t>Μέχρι τότε, η θέση σας ποια είναι; Η θέση σας είναι ότι πρέπει να έρχεται όποιος θέλει εδώ; Αυτή ήταν η θέση του πρώτου εξαμήνου. Έχετε αλλάξει μυαλά από τότε; Εγώ θα πω ότι δήθεν αλλάξατε μυαλά, αλλά στην πραγματικό</w:t>
      </w:r>
      <w:r>
        <w:rPr>
          <w:rFonts w:eastAsia="Times New Roman"/>
          <w:szCs w:val="24"/>
        </w:rPr>
        <w:t>τητα κάνετε ακριβώς το ίδιο. Και θα εξηγήσω το γιατί</w:t>
      </w:r>
      <w:r>
        <w:rPr>
          <w:rFonts w:eastAsia="Times New Roman"/>
          <w:szCs w:val="24"/>
        </w:rPr>
        <w:t>.</w:t>
      </w:r>
      <w:r>
        <w:rPr>
          <w:rFonts w:eastAsia="Times New Roman"/>
          <w:szCs w:val="24"/>
        </w:rPr>
        <w:t xml:space="preserve"> </w:t>
      </w:r>
    </w:p>
    <w:p w14:paraId="413BAF10" w14:textId="77777777" w:rsidR="0028181B" w:rsidRDefault="00E316D8">
      <w:pPr>
        <w:spacing w:after="0" w:line="600" w:lineRule="auto"/>
        <w:ind w:firstLine="720"/>
        <w:jc w:val="both"/>
        <w:rPr>
          <w:rFonts w:eastAsia="Times New Roman"/>
          <w:szCs w:val="24"/>
        </w:rPr>
      </w:pPr>
      <w:r>
        <w:rPr>
          <w:rFonts w:eastAsia="Times New Roman"/>
          <w:szCs w:val="24"/>
        </w:rPr>
        <w:t>Οι πρόσφυγες έχουν δικαίωμα σε ανθρωπιστική προστασία; Βεβαίως! Ερώτηση: Πού έχουν νομική υποχρέωση οι πρόσφυγες να ζητήσουν άσυλο και να τους χορηγηθεί η ανθρωπιστική προστασία; Το βάζουμε καθόλου αυτ</w:t>
      </w:r>
      <w:r>
        <w:rPr>
          <w:rFonts w:eastAsia="Times New Roman"/>
          <w:szCs w:val="24"/>
        </w:rPr>
        <w:t xml:space="preserve">ό το ερώτημα; </w:t>
      </w:r>
    </w:p>
    <w:p w14:paraId="413BAF11"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lastRenderedPageBreak/>
        <w:t xml:space="preserve">Στο κράτος από το οποίο φεύγουν και είναι το άμεσα όμορο και εγγύτερο. Δεν γίνεται επιλογή ασύλου. Δεν μπορεί να φύγει κάποιος από τη Συρία και να πει: «Έχω μια ωραία ιδέα. Θέλω να πάω στη Γερμανία.». </w:t>
      </w:r>
      <w:r>
        <w:rPr>
          <w:rFonts w:eastAsia="Times New Roman" w:cs="Times New Roman"/>
          <w:szCs w:val="24"/>
        </w:rPr>
        <w:t xml:space="preserve">Δεν γίνεται αυτό. Έτσι γίνεται, λοιπόν; Όχι. Πρέπει, όμως, να χορηγήσουμε; Ναι. </w:t>
      </w:r>
    </w:p>
    <w:p w14:paraId="413BAF12"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Οικονομικοί μετανάστες, παράνομοι μετανάστες</w:t>
      </w:r>
      <w:r>
        <w:rPr>
          <w:rFonts w:eastAsia="Times New Roman" w:cs="Times New Roman"/>
          <w:szCs w:val="24"/>
        </w:rPr>
        <w:t>.</w:t>
      </w:r>
      <w:r>
        <w:rPr>
          <w:rFonts w:eastAsia="Times New Roman" w:cs="Times New Roman"/>
          <w:szCs w:val="24"/>
        </w:rPr>
        <w:t xml:space="preserve"> </w:t>
      </w:r>
      <w:r>
        <w:rPr>
          <w:rFonts w:eastAsia="Times New Roman" w:cs="Times New Roman"/>
          <w:szCs w:val="24"/>
        </w:rPr>
        <w:t>Ε</w:t>
      </w:r>
      <w:r>
        <w:rPr>
          <w:rFonts w:eastAsia="Times New Roman" w:cs="Times New Roman"/>
          <w:szCs w:val="24"/>
        </w:rPr>
        <w:t>ρώτηση: Έχουν ανθρώπινα δικαιώματα; Βεβαίως. Έχουμε υποχρέωση χορηγήσεως ανθρωπιστικής βοήθειας; Ναι ή όχι; Εσείς τι λέτε; Απάντ</w:t>
      </w:r>
      <w:r>
        <w:rPr>
          <w:rFonts w:eastAsia="Times New Roman" w:cs="Times New Roman"/>
          <w:szCs w:val="24"/>
        </w:rPr>
        <w:t xml:space="preserve">ηση. </w:t>
      </w:r>
    </w:p>
    <w:p w14:paraId="413BAF13" w14:textId="77777777" w:rsidR="0028181B" w:rsidRDefault="00E316D8">
      <w:pPr>
        <w:spacing w:line="600" w:lineRule="auto"/>
        <w:ind w:firstLine="720"/>
        <w:jc w:val="both"/>
        <w:rPr>
          <w:rFonts w:eastAsia="Times New Roman" w:cs="Times New Roman"/>
          <w:szCs w:val="24"/>
        </w:rPr>
      </w:pPr>
      <w:r>
        <w:rPr>
          <w:rFonts w:eastAsia="Times New Roman" w:cs="Times New Roman"/>
          <w:b/>
          <w:szCs w:val="24"/>
        </w:rPr>
        <w:t>ΓΕΩΡΓΙΟΣ ΠΑΛΛΗΣ:</w:t>
      </w:r>
      <w:r>
        <w:rPr>
          <w:rFonts w:eastAsia="Times New Roman" w:cs="Times New Roman"/>
          <w:szCs w:val="24"/>
        </w:rPr>
        <w:t xml:space="preserve"> Δικαίωμα αιτήσεως ασύλου έχουν;</w:t>
      </w:r>
    </w:p>
    <w:p w14:paraId="413BAF14" w14:textId="77777777" w:rsidR="0028181B" w:rsidRDefault="00E316D8">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Στην ανθρωπιστική βοήθεια, όχι στα ανθρώπινα δικα</w:t>
      </w:r>
      <w:r>
        <w:rPr>
          <w:rFonts w:eastAsia="Times New Roman" w:cs="Times New Roman"/>
          <w:szCs w:val="24"/>
        </w:rPr>
        <w:t>ιώ</w:t>
      </w:r>
      <w:r>
        <w:rPr>
          <w:rFonts w:eastAsia="Times New Roman" w:cs="Times New Roman"/>
          <w:szCs w:val="24"/>
        </w:rPr>
        <w:t>μα</w:t>
      </w:r>
      <w:r>
        <w:rPr>
          <w:rFonts w:eastAsia="Times New Roman" w:cs="Times New Roman"/>
          <w:szCs w:val="24"/>
        </w:rPr>
        <w:t>τα</w:t>
      </w:r>
      <w:r>
        <w:rPr>
          <w:rFonts w:eastAsia="Times New Roman" w:cs="Times New Roman"/>
          <w:szCs w:val="24"/>
        </w:rPr>
        <w:t>. Έχουν ή δεν έχουν; Η απάντηση, λοιπόν, είναι όχι. Όχι γιατί το λέω εγώ, αλλά γιατί το λένε τα διεθνή κείμενα.</w:t>
      </w:r>
    </w:p>
    <w:p w14:paraId="413BAF15"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Πρέπει να γίνει</w:t>
      </w:r>
      <w:r>
        <w:rPr>
          <w:rFonts w:eastAsia="Times New Roman" w:cs="Times New Roman"/>
          <w:szCs w:val="24"/>
        </w:rPr>
        <w:t xml:space="preserve"> αυτή η διάκριση; Μάλιστα. Έλα, όμως, που υποβάλλουν όλοι αίτηση ασύλου και οι δικαιούμενοι και οι μη δικαιούμενοι;</w:t>
      </w:r>
    </w:p>
    <w:p w14:paraId="413BAF16" w14:textId="77777777" w:rsidR="0028181B" w:rsidRDefault="00E316D8">
      <w:pPr>
        <w:spacing w:line="600" w:lineRule="auto"/>
        <w:ind w:firstLine="720"/>
        <w:jc w:val="both"/>
        <w:rPr>
          <w:rFonts w:eastAsia="Times New Roman" w:cs="Times New Roman"/>
          <w:szCs w:val="24"/>
        </w:rPr>
      </w:pPr>
      <w:r>
        <w:rPr>
          <w:rFonts w:eastAsia="Times New Roman" w:cs="Times New Roman"/>
          <w:b/>
          <w:szCs w:val="24"/>
        </w:rPr>
        <w:lastRenderedPageBreak/>
        <w:t>ΓΕΩΡΓΙΟΣ ΠΑΛΛΗΣ:</w:t>
      </w:r>
      <w:r>
        <w:rPr>
          <w:rFonts w:eastAsia="Times New Roman" w:cs="Times New Roman"/>
          <w:szCs w:val="24"/>
        </w:rPr>
        <w:t xml:space="preserve"> Ποιος κρίνει το «μη δικαιούμενοι»;</w:t>
      </w:r>
    </w:p>
    <w:p w14:paraId="413BAF17" w14:textId="77777777" w:rsidR="0028181B" w:rsidRDefault="00E316D8">
      <w:pPr>
        <w:spacing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 xml:space="preserve">Κύριε συνάδελφε, ρητορικές είναι οι ερωτήσεις. Δεν </w:t>
      </w:r>
      <w:r>
        <w:rPr>
          <w:rFonts w:eastAsia="Times New Roman"/>
          <w:bCs/>
          <w:szCs w:val="24"/>
        </w:rPr>
        <w:t>απαντάτε σε κάθε φράση.</w:t>
      </w:r>
    </w:p>
    <w:p w14:paraId="413BAF18" w14:textId="77777777" w:rsidR="0028181B" w:rsidRDefault="00E316D8">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«Ποιος το κρίνει;», πολύ σωστά. Κοιτάξτε π</w:t>
      </w:r>
      <w:r>
        <w:rPr>
          <w:rFonts w:eastAsia="Times New Roman" w:cs="Times New Roman"/>
          <w:szCs w:val="24"/>
        </w:rPr>
        <w:t>ώ</w:t>
      </w:r>
      <w:r>
        <w:rPr>
          <w:rFonts w:eastAsia="Times New Roman" w:cs="Times New Roman"/>
          <w:szCs w:val="24"/>
        </w:rPr>
        <w:t>ς αμέσως εισερχόμεθα στο αυθεντικό πνεύμα του ΣΥΡΙΖΑ. Τι λέει σήμερα στην πραγματικότητα ο ΣΥΡΙΖΑ</w:t>
      </w:r>
      <w:r w:rsidRPr="00383338">
        <w:rPr>
          <w:rFonts w:eastAsia="Times New Roman" w:cs="Times New Roman"/>
          <w:szCs w:val="24"/>
        </w:rPr>
        <w:t xml:space="preserve"> </w:t>
      </w:r>
      <w:r>
        <w:rPr>
          <w:rFonts w:eastAsia="Times New Roman" w:cs="Times New Roman"/>
          <w:szCs w:val="24"/>
        </w:rPr>
        <w:t xml:space="preserve">διά του εισηγητή του; Ότι δεν υπάρχει καν αρμόδιο όργανο για να κρίνει. </w:t>
      </w:r>
      <w:r>
        <w:rPr>
          <w:rFonts w:eastAsia="Times New Roman" w:cs="Times New Roman"/>
          <w:szCs w:val="24"/>
        </w:rPr>
        <w:t>Δεν υπάρχει έγκυρος τρόπος κρίσεως!</w:t>
      </w:r>
    </w:p>
    <w:p w14:paraId="413BAF19"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Λέω, λοιπόν, ότι υπάρχει μια διοικητική αρχή που κρίνει. Μάλιστα. Χορηγήσαμε και μεταφραστή; Ναι. Καλά κάναμε; Ναι. Χορηγήσαμε και δικαίωμα δικηγόρου; Ναι. Καλά κάνουμε και το χορηγούμε και αυτό. Μπράβο!</w:t>
      </w:r>
    </w:p>
    <w:p w14:paraId="413BAF1A"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Ερώτηση: Πόσες ε</w:t>
      </w:r>
      <w:r>
        <w:rPr>
          <w:rFonts w:eastAsia="Times New Roman" w:cs="Times New Roman"/>
          <w:szCs w:val="24"/>
        </w:rPr>
        <w:t>ίναι οι αιτήσεις που απορρίπτονται; Είναι το 70%. Το 70% των υποβαλλόντων αίτηση για άσυλο λένε ψέματα, για να είμαστε συνεννοημένοι. Τι λένε</w:t>
      </w:r>
      <w:r>
        <w:rPr>
          <w:rFonts w:eastAsia="Times New Roman" w:cs="Times New Roman"/>
          <w:szCs w:val="24"/>
        </w:rPr>
        <w:t>,</w:t>
      </w:r>
      <w:r>
        <w:rPr>
          <w:rFonts w:eastAsia="Times New Roman" w:cs="Times New Roman"/>
          <w:szCs w:val="24"/>
        </w:rPr>
        <w:t xml:space="preserve"> δηλαδή; «Είμαι από τη Συρία και δικαιούμαι άσυλο» και δεν είναι από τη Συρία. Είναι </w:t>
      </w:r>
      <w:r>
        <w:rPr>
          <w:rFonts w:eastAsia="Times New Roman" w:cs="Times New Roman"/>
          <w:szCs w:val="24"/>
        </w:rPr>
        <w:lastRenderedPageBreak/>
        <w:t>από κάπου αλλού. Λένε ψέματα!</w:t>
      </w:r>
      <w:r>
        <w:rPr>
          <w:rFonts w:eastAsia="Times New Roman" w:cs="Times New Roman"/>
          <w:szCs w:val="24"/>
        </w:rPr>
        <w:t xml:space="preserve"> Οι άνθρωποι αυτοί επιφέρουν διοικητικό κόστος; Βεβαίως. Οι άνθρωποι αυτοί επιφέρουν άλλου είδους κόστος, όπως κρατήσεως, συντηρήσεως, τροφοδοσίας; Ναι. Καμ</w:t>
      </w:r>
      <w:r>
        <w:rPr>
          <w:rFonts w:eastAsia="Times New Roman" w:cs="Times New Roman"/>
          <w:szCs w:val="24"/>
        </w:rPr>
        <w:t>μ</w:t>
      </w:r>
      <w:r>
        <w:rPr>
          <w:rFonts w:eastAsia="Times New Roman" w:cs="Times New Roman"/>
          <w:szCs w:val="24"/>
        </w:rPr>
        <w:t>ιά ευθύνη για τα ψέματα που λένε έχουν ή όχι; Πρέπει να έχουν ή όχι; Γιατί λένε ψέματα!</w:t>
      </w:r>
    </w:p>
    <w:p w14:paraId="413BAF1B"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Άρα, λοιπόν</w:t>
      </w:r>
      <w:r>
        <w:rPr>
          <w:rFonts w:eastAsia="Times New Roman" w:cs="Times New Roman"/>
          <w:szCs w:val="24"/>
        </w:rPr>
        <w:t xml:space="preserve">, σε αυτό θα πάρει κάποιος κάποια θέση; Ή το μόνο που θα ακούμε εδώ είναι για τα δικαιώματά τους; Βεβαίως υπάρχουν και τα δικαιώματά τους. Έχουν, όμως, και καθήκον αληθείας; Λέω ότι ο ποινικός μας νόμος λέει ότι έχουν καθήκον αληθείας. </w:t>
      </w:r>
    </w:p>
    <w:p w14:paraId="413BAF1C"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Πάμε λίγο παρακάτω;</w:t>
      </w:r>
      <w:r>
        <w:rPr>
          <w:rFonts w:eastAsia="Times New Roman" w:cs="Times New Roman"/>
          <w:szCs w:val="24"/>
        </w:rPr>
        <w:t xml:space="preserve"> Έχω λίγο χρόνο, κύριε Πρόεδρε;</w:t>
      </w:r>
    </w:p>
    <w:p w14:paraId="413BAF1D" w14:textId="77777777" w:rsidR="0028181B" w:rsidRDefault="00E316D8">
      <w:pPr>
        <w:spacing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Όσο μπορείτε να συντομεύσετε. Υπάρχει ανοχή, αλλά…</w:t>
      </w:r>
    </w:p>
    <w:p w14:paraId="413BAF1E" w14:textId="77777777" w:rsidR="0028181B" w:rsidRDefault="00E316D8">
      <w:pPr>
        <w:spacing w:line="600" w:lineRule="auto"/>
        <w:ind w:firstLine="720"/>
        <w:jc w:val="both"/>
        <w:rPr>
          <w:rFonts w:eastAsia="Times New Roman"/>
          <w:bCs/>
          <w:szCs w:val="24"/>
        </w:rPr>
      </w:pPr>
      <w:r>
        <w:rPr>
          <w:rFonts w:eastAsia="Times New Roman"/>
          <w:b/>
          <w:bCs/>
          <w:szCs w:val="24"/>
        </w:rPr>
        <w:t xml:space="preserve">ΔΗΜΗΤΡΙΟΣ ΒΙΤΣΑΣ (Υπουργός Μεταναστευτικής Πολιτικής): </w:t>
      </w:r>
      <w:r w:rsidRPr="0032008A">
        <w:rPr>
          <w:rFonts w:eastAsia="Times New Roman"/>
          <w:bCs/>
          <w:szCs w:val="24"/>
        </w:rPr>
        <w:t>…</w:t>
      </w:r>
      <w:r>
        <w:rPr>
          <w:rFonts w:eastAsia="Times New Roman"/>
          <w:bCs/>
          <w:szCs w:val="24"/>
        </w:rPr>
        <w:t xml:space="preserve"> </w:t>
      </w:r>
      <w:r>
        <w:rPr>
          <w:rFonts w:eastAsia="Times New Roman"/>
          <w:bCs/>
          <w:szCs w:val="24"/>
        </w:rPr>
        <w:t>(</w:t>
      </w:r>
      <w:r>
        <w:rPr>
          <w:rFonts w:eastAsia="Times New Roman"/>
          <w:bCs/>
          <w:szCs w:val="24"/>
        </w:rPr>
        <w:t>δ</w:t>
      </w:r>
      <w:r>
        <w:rPr>
          <w:rFonts w:eastAsia="Times New Roman"/>
          <w:bCs/>
          <w:szCs w:val="24"/>
        </w:rPr>
        <w:t>εν ακούστηκε)</w:t>
      </w:r>
    </w:p>
    <w:p w14:paraId="413BAF1F" w14:textId="77777777" w:rsidR="0028181B" w:rsidRDefault="00E316D8">
      <w:pPr>
        <w:spacing w:line="600" w:lineRule="auto"/>
        <w:ind w:firstLine="720"/>
        <w:jc w:val="both"/>
        <w:rPr>
          <w:rFonts w:eastAsia="Times New Roman" w:cs="Times New Roman"/>
          <w:szCs w:val="24"/>
        </w:rPr>
      </w:pPr>
      <w:r>
        <w:rPr>
          <w:rFonts w:eastAsia="Times New Roman" w:cs="Times New Roman"/>
          <w:b/>
          <w:szCs w:val="24"/>
        </w:rPr>
        <w:lastRenderedPageBreak/>
        <w:t xml:space="preserve">ΜΑΥΡΟΥΔΗΣ ΒΟΡΙΔΗΣ: </w:t>
      </w:r>
      <w:r>
        <w:rPr>
          <w:rFonts w:eastAsia="Times New Roman" w:cs="Times New Roman"/>
          <w:szCs w:val="24"/>
        </w:rPr>
        <w:t>Λέει ο κύριος Υπουργός…</w:t>
      </w:r>
    </w:p>
    <w:p w14:paraId="413BAF20" w14:textId="77777777" w:rsidR="0028181B" w:rsidRDefault="00E316D8">
      <w:pPr>
        <w:spacing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Μην ξεκινήσετε διάλογο με τον Υπουργό. Ζητήσατε μία ανοχή. Εάν κάνετε διάλογο με τον Υπουργό, τη χάσατε την ανοχή.</w:t>
      </w:r>
    </w:p>
    <w:p w14:paraId="413BAF21" w14:textId="77777777" w:rsidR="0028181B" w:rsidRDefault="00E316D8">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Μια κουβέντα είπαμε.</w:t>
      </w:r>
    </w:p>
    <w:p w14:paraId="413BAF22"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Λέει, όμως, ο κύριος Υπουργός –έχει ενδιαφέρον- ότι έχουν καθήκον αλη</w:t>
      </w:r>
      <w:r>
        <w:rPr>
          <w:rFonts w:eastAsia="Times New Roman" w:cs="Times New Roman"/>
          <w:szCs w:val="24"/>
        </w:rPr>
        <w:t>θείας στη δίκη. Όχι. Όποιος ψευδώς αναφέρεται στις αρχές, τιμωρείται. Εσείς, κύριε Υπουργέ, ο Έλλην πολίτης, εάν κάνετε ψευδή αναφορά στις αρχές, θα πάτε στο δικαστήριο και θα τιμωρηθείτε. Ρωτώ εδώ: Αυτό μόνο για τους Έλληνες πολίτες ισχύει; Δεν ισχύει για</w:t>
      </w:r>
      <w:r>
        <w:rPr>
          <w:rFonts w:eastAsia="Times New Roman" w:cs="Times New Roman"/>
          <w:szCs w:val="24"/>
        </w:rPr>
        <w:t xml:space="preserve"> κανέναν άλλον; </w:t>
      </w:r>
    </w:p>
    <w:p w14:paraId="413BAF23"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Πάμε, όμως στο επόμενο. Και κρίνεται, λοιπόν, ότι αυτός κακώς είναι εδώ. Τι θα τον κάνετε; Ρωτώ εσάς, γιατί είστε εναντίον των κλειστών κέντρων κράτησης. Τι θα τον κάνετε; Πώς θα γίνει η διαδικασία επαναπατρισμού; Θα την κάνετε; Η απάντηση</w:t>
      </w:r>
      <w:r>
        <w:rPr>
          <w:rFonts w:eastAsia="Times New Roman" w:cs="Times New Roman"/>
          <w:szCs w:val="24"/>
        </w:rPr>
        <w:t xml:space="preserve"> είναι </w:t>
      </w:r>
      <w:r>
        <w:rPr>
          <w:rFonts w:eastAsia="Times New Roman" w:cs="Times New Roman"/>
          <w:szCs w:val="24"/>
        </w:rPr>
        <w:lastRenderedPageBreak/>
        <w:t>όχι, δεν θα την κάνετε, γιατί δεν θέλετε να είναι κάπου, προκειμένου να γίνει η διαδικασία επαναπατρισμού.</w:t>
      </w:r>
    </w:p>
    <w:p w14:paraId="413BAF24"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Και εδώ ρωτώ και κάτι ακόμα. Λέμε για την κράτηση και τα δικαιώματα της κρατήσεως. Προσέξτε, γιατί οι απαγορεύσεις και οι περιορισμοί που βάζε</w:t>
      </w:r>
      <w:r>
        <w:rPr>
          <w:rFonts w:eastAsia="Times New Roman" w:cs="Times New Roman"/>
          <w:szCs w:val="24"/>
        </w:rPr>
        <w:t xml:space="preserve">ι η </w:t>
      </w:r>
      <w:r>
        <w:rPr>
          <w:rFonts w:eastAsia="Times New Roman" w:cs="Times New Roman"/>
          <w:szCs w:val="24"/>
        </w:rPr>
        <w:t>ο</w:t>
      </w:r>
      <w:r>
        <w:rPr>
          <w:rFonts w:eastAsia="Times New Roman" w:cs="Times New Roman"/>
          <w:szCs w:val="24"/>
        </w:rPr>
        <w:t>δηγία αφορούν στην αίτηση του ασύλου, όχι στη μετά την εκκαθάριση. Μετά την εκκαθάριση της αιτήσεως ασύλου και την απόρριψη, λήγει το ζήτημα. Ξέρουμε ότι κάποιος δεν είναι νόμιμα εδώ και πρέπει να επαναπατριστεί. Ρωτώ, λοιπόν: Ποια είναι η πολιτική σα</w:t>
      </w:r>
      <w:r>
        <w:rPr>
          <w:rFonts w:eastAsia="Times New Roman" w:cs="Times New Roman"/>
          <w:szCs w:val="24"/>
        </w:rPr>
        <w:t>ς σε αυτό; Μα, μιλούν οι αριθμοί για την πολιτική σας. Δεν υπάρχει ουσιαστικά επαναπατρισμός!</w:t>
      </w:r>
    </w:p>
    <w:p w14:paraId="413BAF25"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Πάμε τώρα παρακάτω. Άρα όλη αυτή η συζήτηση που κάνουμε, τι πρακτικό αποτέλεσμα έχει; Γυρνάει κανείς πίσω ή όχι; Η απάντηση είναι ότι ελάχιστοι γυρνούν. Άρα τι κά</w:t>
      </w:r>
      <w:r>
        <w:rPr>
          <w:rFonts w:eastAsia="Times New Roman" w:cs="Times New Roman"/>
          <w:szCs w:val="24"/>
        </w:rPr>
        <w:t>νετε;</w:t>
      </w:r>
    </w:p>
    <w:p w14:paraId="413BAF26" w14:textId="77777777" w:rsidR="0028181B" w:rsidRDefault="00E316D8">
      <w:pPr>
        <w:tabs>
          <w:tab w:val="left" w:pos="720"/>
          <w:tab w:val="left" w:pos="1440"/>
          <w:tab w:val="left" w:pos="2160"/>
          <w:tab w:val="left" w:pos="2880"/>
          <w:tab w:val="left" w:pos="3600"/>
          <w:tab w:val="center" w:pos="4753"/>
        </w:tabs>
        <w:spacing w:line="600" w:lineRule="auto"/>
        <w:ind w:firstLine="709"/>
        <w:jc w:val="both"/>
        <w:rPr>
          <w:rFonts w:eastAsia="Times New Roman"/>
          <w:szCs w:val="24"/>
        </w:rPr>
      </w:pPr>
      <w:r>
        <w:rPr>
          <w:rFonts w:eastAsia="Times New Roman"/>
          <w:szCs w:val="24"/>
        </w:rPr>
        <w:lastRenderedPageBreak/>
        <w:t>Όλα αυτά τα συζητάμε</w:t>
      </w:r>
      <w:r w:rsidRPr="0079518E">
        <w:rPr>
          <w:rFonts w:eastAsia="Times New Roman"/>
          <w:szCs w:val="24"/>
        </w:rPr>
        <w:t>,</w:t>
      </w:r>
      <w:r>
        <w:rPr>
          <w:rFonts w:eastAsia="Times New Roman"/>
          <w:szCs w:val="24"/>
        </w:rPr>
        <w:t xml:space="preserve"> τα δικαιώματα, αν είναι καλές ή κακές οι συνθήκες, την τροφοδοσία, τον μεταφραστή, τον δικηγόρο, την παροχή νομικής βοήθειας, το αν θα είναι μία η επιτροπή ή δύο οι επιτροπές, ενώ το αποτέλεσμα είναι ένα: Κανείς δεν γυρνάει πίσω</w:t>
      </w:r>
      <w:r>
        <w:rPr>
          <w:rFonts w:eastAsia="Times New Roman"/>
          <w:szCs w:val="24"/>
        </w:rPr>
        <w:t>.</w:t>
      </w:r>
    </w:p>
    <w:p w14:paraId="413BAF27" w14:textId="77777777" w:rsidR="0028181B" w:rsidRDefault="00E316D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6832B1">
        <w:rPr>
          <w:rFonts w:eastAsia="Times New Roman"/>
          <w:b/>
          <w:szCs w:val="24"/>
        </w:rPr>
        <w:t>ΠΡΟΕΔΡΕΥΩΝ (Σπυρίδων Λυκούδης):</w:t>
      </w:r>
      <w:r>
        <w:rPr>
          <w:rFonts w:eastAsia="Times New Roman"/>
          <w:szCs w:val="24"/>
        </w:rPr>
        <w:t xml:space="preserve"> Κύριε Βορίδη, ολοκληρώστε</w:t>
      </w:r>
      <w:r>
        <w:rPr>
          <w:rFonts w:eastAsia="Times New Roman"/>
          <w:szCs w:val="24"/>
        </w:rPr>
        <w:t>,</w:t>
      </w:r>
      <w:r>
        <w:rPr>
          <w:rFonts w:eastAsia="Times New Roman"/>
          <w:szCs w:val="24"/>
        </w:rPr>
        <w:t xml:space="preserve"> παρακαλώ.</w:t>
      </w:r>
    </w:p>
    <w:p w14:paraId="413BAF28" w14:textId="77777777" w:rsidR="0028181B" w:rsidRDefault="00E316D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6832B1">
        <w:rPr>
          <w:rFonts w:eastAsia="Times New Roman"/>
          <w:b/>
          <w:szCs w:val="24"/>
        </w:rPr>
        <w:t>ΜΑΥΡΟΥΔΗΣ ΒΟΡΙΔΗΣ:</w:t>
      </w:r>
      <w:r>
        <w:rPr>
          <w:rFonts w:eastAsia="Times New Roman"/>
          <w:szCs w:val="24"/>
        </w:rPr>
        <w:t xml:space="preserve"> Άρα, λοιπόν, στην πραγματικότητα -και ας το πούμε καθαρά μεταξύ μας- δήθεν αλλάξατε πολιτική από την ωραία εποχή του </w:t>
      </w:r>
      <w:r>
        <w:rPr>
          <w:rFonts w:eastAsia="Times New Roman"/>
          <w:szCs w:val="24"/>
          <w:lang w:val="en-US"/>
        </w:rPr>
        <w:t>laissez</w:t>
      </w:r>
      <w:r w:rsidRPr="006832B1">
        <w:rPr>
          <w:rFonts w:eastAsia="Times New Roman"/>
          <w:szCs w:val="24"/>
        </w:rPr>
        <w:t xml:space="preserve"> </w:t>
      </w:r>
      <w:r>
        <w:rPr>
          <w:rFonts w:eastAsia="Times New Roman"/>
          <w:szCs w:val="24"/>
          <w:lang w:val="en-US"/>
        </w:rPr>
        <w:t>passer</w:t>
      </w:r>
      <w:r w:rsidRPr="00486442">
        <w:rPr>
          <w:rFonts w:eastAsia="Times New Roman"/>
          <w:szCs w:val="24"/>
        </w:rPr>
        <w:t>,</w:t>
      </w:r>
      <w:r w:rsidRPr="006832B1">
        <w:rPr>
          <w:rFonts w:eastAsia="Times New Roman"/>
          <w:szCs w:val="24"/>
        </w:rPr>
        <w:t xml:space="preserve"> </w:t>
      </w:r>
      <w:r>
        <w:rPr>
          <w:rFonts w:eastAsia="Times New Roman"/>
          <w:szCs w:val="24"/>
        </w:rPr>
        <w:t>να περάσουν όλοι γιατί δεν θέλουν</w:t>
      </w:r>
      <w:r>
        <w:rPr>
          <w:rFonts w:eastAsia="Times New Roman"/>
          <w:szCs w:val="24"/>
        </w:rPr>
        <w:t xml:space="preserve"> να μείνουν εδώ, στην πραγματικότητα</w:t>
      </w:r>
      <w:r w:rsidRPr="00486442">
        <w:rPr>
          <w:rFonts w:eastAsia="Times New Roman"/>
          <w:szCs w:val="24"/>
        </w:rPr>
        <w:t>,</w:t>
      </w:r>
      <w:r>
        <w:rPr>
          <w:rFonts w:eastAsia="Times New Roman"/>
          <w:szCs w:val="24"/>
        </w:rPr>
        <w:t xml:space="preserve"> όμως, εξακολουθείτε να εφαρμόζετε ακριβώς την ίδια πολιτική. </w:t>
      </w:r>
    </w:p>
    <w:p w14:paraId="413BAF29" w14:textId="77777777" w:rsidR="0028181B" w:rsidRDefault="00E316D8">
      <w:pPr>
        <w:tabs>
          <w:tab w:val="left" w:pos="720"/>
          <w:tab w:val="left" w:pos="1440"/>
          <w:tab w:val="left" w:pos="2160"/>
          <w:tab w:val="left" w:pos="2880"/>
          <w:tab w:val="left" w:pos="3600"/>
          <w:tab w:val="center" w:pos="4753"/>
        </w:tabs>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413BAF2A" w14:textId="77777777" w:rsidR="0028181B" w:rsidRDefault="00E316D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Κύριε Βορίδη, ευχαριστούμε πολύ.</w:t>
      </w:r>
    </w:p>
    <w:p w14:paraId="413BAF2B" w14:textId="77777777" w:rsidR="0028181B" w:rsidRDefault="00E316D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Ο συνάδελφος κ. Λαγός</w:t>
      </w:r>
      <w:r>
        <w:rPr>
          <w:rFonts w:eastAsia="Times New Roman"/>
          <w:szCs w:val="24"/>
        </w:rPr>
        <w:t>,</w:t>
      </w:r>
      <w:r>
        <w:rPr>
          <w:rFonts w:eastAsia="Times New Roman"/>
          <w:szCs w:val="24"/>
        </w:rPr>
        <w:t xml:space="preserve"> Κοινοβουλευτικός Εκπρόσωπος της Χρυσής Αυγής</w:t>
      </w:r>
      <w:r>
        <w:rPr>
          <w:rFonts w:eastAsia="Times New Roman"/>
          <w:szCs w:val="24"/>
        </w:rPr>
        <w:t>,</w:t>
      </w:r>
      <w:r>
        <w:rPr>
          <w:rFonts w:eastAsia="Times New Roman"/>
          <w:szCs w:val="24"/>
        </w:rPr>
        <w:t xml:space="preserve"> έχει τον λόγο για δώδεκα λεπτά. </w:t>
      </w:r>
    </w:p>
    <w:p w14:paraId="413BAF2C" w14:textId="77777777" w:rsidR="0028181B" w:rsidRDefault="00E316D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6832B1">
        <w:rPr>
          <w:rFonts w:eastAsia="Times New Roman"/>
          <w:b/>
          <w:szCs w:val="24"/>
        </w:rPr>
        <w:t>ΙΩΑΝΝΗΣ ΛΑΓΟΣ:</w:t>
      </w:r>
      <w:r>
        <w:rPr>
          <w:rFonts w:eastAsia="Times New Roman"/>
          <w:szCs w:val="24"/>
        </w:rPr>
        <w:t xml:space="preserve"> Άννα Ψαρούδα </w:t>
      </w:r>
      <w:r>
        <w:rPr>
          <w:rFonts w:eastAsia="Times New Roman"/>
          <w:szCs w:val="24"/>
        </w:rPr>
        <w:t>-</w:t>
      </w:r>
      <w:r>
        <w:rPr>
          <w:rFonts w:eastAsia="Times New Roman"/>
          <w:szCs w:val="24"/>
        </w:rPr>
        <w:t xml:space="preserve"> Μπενάκη, Πρόεδρος της Ελληνικής Βουλής, 12 Μαρτίου του 2005, πριν από δεκατρία χρόνια: «Τα εθνικά σύνορα και ένα μέρος της εθνικής κυριαρχίας»</w:t>
      </w:r>
      <w:r>
        <w:rPr>
          <w:rFonts w:eastAsia="Times New Roman"/>
          <w:szCs w:val="24"/>
        </w:rPr>
        <w:t xml:space="preserve">, </w:t>
      </w:r>
      <w:r>
        <w:rPr>
          <w:rFonts w:eastAsia="Times New Roman"/>
          <w:szCs w:val="24"/>
        </w:rPr>
        <w:t>τα</w:t>
      </w:r>
      <w:r>
        <w:rPr>
          <w:rFonts w:eastAsia="Times New Roman"/>
          <w:szCs w:val="24"/>
        </w:rPr>
        <w:t xml:space="preserve"> διαβάζω από μέσα</w:t>
      </w:r>
      <w:r>
        <w:rPr>
          <w:rFonts w:eastAsia="Times New Roman"/>
          <w:szCs w:val="24"/>
        </w:rPr>
        <w:t>,</w:t>
      </w:r>
      <w:r>
        <w:rPr>
          <w:rFonts w:eastAsia="Times New Roman"/>
          <w:szCs w:val="24"/>
        </w:rPr>
        <w:t xml:space="preserve"> για να ακουστούν ακριβώς τα λόγια που είχε χρησιμοποιήσει</w:t>
      </w:r>
      <w:r>
        <w:rPr>
          <w:rFonts w:eastAsia="Times New Roman"/>
          <w:szCs w:val="24"/>
        </w:rPr>
        <w:t>,</w:t>
      </w:r>
      <w:r>
        <w:rPr>
          <w:rFonts w:eastAsia="Times New Roman"/>
          <w:szCs w:val="24"/>
        </w:rPr>
        <w:t xml:space="preserve"> «θα περιοριστούν χάριν της ειρήνης, της ευημερίας και της ασφάλειας στη διευρυμένη Ευρώπη. Τα δικαιώματα του ανθρώπου και του πολίτη θα υποστούν μεταβολές, καθώς θα μπορούν να πρ</w:t>
      </w:r>
      <w:r>
        <w:rPr>
          <w:rFonts w:eastAsia="Times New Roman"/>
          <w:szCs w:val="24"/>
        </w:rPr>
        <w:t>οστατεύονται, αλλά και να παραβιάζονται από αρχές και εξουσίες, πέραν των γνωστών και των καθιερωμένων. Η διαπαιδαγώγηση των νέων θα απαιτήσει αναπροσανατολισμούς στην εκπαίδευση και την κατάρτιση</w:t>
      </w:r>
      <w:r>
        <w:rPr>
          <w:rFonts w:eastAsia="Times New Roman"/>
          <w:szCs w:val="24"/>
        </w:rPr>
        <w:t>.</w:t>
      </w:r>
      <w:r>
        <w:rPr>
          <w:rFonts w:eastAsia="Times New Roman"/>
          <w:szCs w:val="24"/>
        </w:rPr>
        <w:t xml:space="preserve">». </w:t>
      </w:r>
    </w:p>
    <w:p w14:paraId="413BAF2D" w14:textId="77777777" w:rsidR="0028181B" w:rsidRDefault="00E316D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Εάν αυτό δεν είναι το σχέδιο και η αναγγελία ενός εγκλή</w:t>
      </w:r>
      <w:r>
        <w:rPr>
          <w:rFonts w:eastAsia="Times New Roman"/>
          <w:szCs w:val="24"/>
        </w:rPr>
        <w:t>ματος, το οποίο έρχεται, πείτε μου τι είναι. Βλέπουμε ότι τα λόγια της τότε Προέδρου της Βουλής των Ελλήνων –ο Θεός να την κάνει «των Ελλήνων»-</w:t>
      </w:r>
      <w:r>
        <w:rPr>
          <w:rFonts w:eastAsia="Times New Roman"/>
          <w:szCs w:val="24"/>
        </w:rPr>
        <w:t>,</w:t>
      </w:r>
      <w:r>
        <w:rPr>
          <w:rFonts w:eastAsia="Times New Roman"/>
          <w:szCs w:val="24"/>
        </w:rPr>
        <w:t xml:space="preserve"> όταν παρέδιδε το αξίωμά της στον Κάρολο </w:t>
      </w:r>
      <w:r>
        <w:rPr>
          <w:rFonts w:eastAsia="Times New Roman"/>
          <w:szCs w:val="24"/>
        </w:rPr>
        <w:lastRenderedPageBreak/>
        <w:t>Παπούλια, δεν ήταν τυχαία, αλλά εδώ φαίνεται ότι εξυφαίνεται ένα σχέδιο</w:t>
      </w:r>
      <w:r>
        <w:rPr>
          <w:rFonts w:eastAsia="Times New Roman"/>
          <w:szCs w:val="24"/>
        </w:rPr>
        <w:t xml:space="preserve"> εδώ και πάρα πολλές δεκαετίες εις βάρος του ελληνικού λαού και αυτό όποιος δεν θέλει να το αποδεχτεί είναι τουλάχιστον ψεύτης. </w:t>
      </w:r>
    </w:p>
    <w:p w14:paraId="413BAF2E" w14:textId="77777777" w:rsidR="0028181B" w:rsidRDefault="00E316D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Αυτά ήταν τα λεγόμενα και ερχόμαστε σήμερα και βλέπουμε ότι ακριβώς αυτά τα πράγματα συμβαίνουν. Η Ελλάδα δέχεται μια βίαιη εισ</w:t>
      </w:r>
      <w:r>
        <w:rPr>
          <w:rFonts w:eastAsia="Times New Roman"/>
          <w:szCs w:val="24"/>
        </w:rPr>
        <w:t>ροή λαθρομεταναστών</w:t>
      </w:r>
      <w:r>
        <w:rPr>
          <w:rFonts w:eastAsia="Times New Roman"/>
          <w:szCs w:val="24"/>
        </w:rPr>
        <w:t>,</w:t>
      </w:r>
      <w:r>
        <w:rPr>
          <w:rFonts w:eastAsia="Times New Roman"/>
          <w:szCs w:val="24"/>
        </w:rPr>
        <w:t xml:space="preserve"> σε συντριπτικ</w:t>
      </w:r>
      <w:r>
        <w:rPr>
          <w:rFonts w:eastAsia="Times New Roman"/>
          <w:szCs w:val="24"/>
        </w:rPr>
        <w:t>ό</w:t>
      </w:r>
      <w:r>
        <w:rPr>
          <w:rFonts w:eastAsia="Times New Roman"/>
          <w:szCs w:val="24"/>
        </w:rPr>
        <w:t xml:space="preserve"> αριθμ</w:t>
      </w:r>
      <w:r>
        <w:rPr>
          <w:rFonts w:eastAsia="Times New Roman"/>
          <w:szCs w:val="24"/>
        </w:rPr>
        <w:t>ό</w:t>
      </w:r>
      <w:r>
        <w:rPr>
          <w:rFonts w:eastAsia="Times New Roman"/>
          <w:szCs w:val="24"/>
        </w:rPr>
        <w:t xml:space="preserve"> μουσουλμάνων</w:t>
      </w:r>
      <w:r>
        <w:rPr>
          <w:rFonts w:eastAsia="Times New Roman"/>
          <w:szCs w:val="24"/>
        </w:rPr>
        <w:t>,</w:t>
      </w:r>
      <w:r>
        <w:rPr>
          <w:rFonts w:eastAsia="Times New Roman"/>
          <w:szCs w:val="24"/>
        </w:rPr>
        <w:t xml:space="preserve"> και αυτό δεν είναι καθόλου τυχαίο. Βαρεθήκαμε να βλέπουμε τη Βουλή των Ελλήνων να νομοθετεί συνεχώς υπέρ δήθεν μειονοτήτων, ομοφυλόφιλων, λαθρομεταναστών, οτιδήποτε άλλο πέραν τ</w:t>
      </w:r>
      <w:r>
        <w:rPr>
          <w:rFonts w:eastAsia="Times New Roman"/>
          <w:szCs w:val="24"/>
        </w:rPr>
        <w:t>ω</w:t>
      </w:r>
      <w:r>
        <w:rPr>
          <w:rFonts w:eastAsia="Times New Roman"/>
          <w:szCs w:val="24"/>
        </w:rPr>
        <w:t>ν απλών Ελλήνων πολιτ</w:t>
      </w:r>
      <w:r>
        <w:rPr>
          <w:rFonts w:eastAsia="Times New Roman"/>
          <w:szCs w:val="24"/>
        </w:rPr>
        <w:t xml:space="preserve">ών. </w:t>
      </w:r>
    </w:p>
    <w:p w14:paraId="413BAF2F" w14:textId="77777777" w:rsidR="0028181B" w:rsidRDefault="00E316D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Πριν από λίγες ώρες ήταν έξω οι Έλληνες συνταξιούχοι, αυτοί οι οποίοι έχουν εργαστεί σκληρά για δεκαετίες στην Ελλάδα, αυτοί οι οποίοι έχουν αποδώσει αυτά που εσείς σαν κράτος το</w:t>
      </w:r>
      <w:r>
        <w:rPr>
          <w:rFonts w:eastAsia="Times New Roman"/>
          <w:szCs w:val="24"/>
        </w:rPr>
        <w:t>ύ</w:t>
      </w:r>
      <w:r>
        <w:rPr>
          <w:rFonts w:eastAsia="Times New Roman"/>
          <w:szCs w:val="24"/>
        </w:rPr>
        <w:t>ς ζητούσατε τόσα χρόνια, αυτά που τους τα έχετε πάρει από το υστέρημά το</w:t>
      </w:r>
      <w:r>
        <w:rPr>
          <w:rFonts w:eastAsia="Times New Roman"/>
          <w:szCs w:val="24"/>
        </w:rPr>
        <w:t xml:space="preserve">υς και τώρα που έρχεται η ώρα οι άνθρωποι αυτοί να πάρουν αυτά που δικαιούνται –δεν σας ζητάνε κάτι να τους χαρίσετε, αλλά αυτά που δικαιούνται- εσείς </w:t>
      </w:r>
      <w:r>
        <w:rPr>
          <w:rFonts w:eastAsia="Times New Roman"/>
          <w:szCs w:val="24"/>
        </w:rPr>
        <w:lastRenderedPageBreak/>
        <w:t>τους αντιμετωπίζετε με ΜΑΤ, με περικοπές των συντάξεων και με ψέματα. Αυτή είναι η πραγματικότητα και αυτ</w:t>
      </w:r>
      <w:r>
        <w:rPr>
          <w:rFonts w:eastAsia="Times New Roman"/>
          <w:szCs w:val="24"/>
        </w:rPr>
        <w:t xml:space="preserve">ό αποδεικνύει ότι δεξιοί και αριστεροί είναι το ίδιο μαγαζί. </w:t>
      </w:r>
    </w:p>
    <w:p w14:paraId="413BAF30" w14:textId="77777777" w:rsidR="0028181B" w:rsidRDefault="00E316D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Διαβάζουμε το παρόν νομοσχέδιο. Θέλω να τα λέω από μέσα -αν και δεν το συνηθίζω- για να ακούγεται ακριβώς το τι λέγεται. Ακούστε τι λέει το νομοσχέδιο: «Οι υλικές συνθήκες υποδοχής για τους λαθρ</w:t>
      </w:r>
      <w:r>
        <w:rPr>
          <w:rFonts w:eastAsia="Times New Roman"/>
          <w:szCs w:val="24"/>
        </w:rPr>
        <w:t>ομετανάστες είναι οι συνθήκες υποδοχής που περιλαμβάνουν την παροχή στέγης, τροφής και ρουχισμού, καθώς και ένα βοήθημα για τα καθημερινά έξοδα</w:t>
      </w:r>
      <w:r>
        <w:rPr>
          <w:rFonts w:eastAsia="Times New Roman"/>
          <w:szCs w:val="24"/>
        </w:rPr>
        <w:t>.</w:t>
      </w:r>
      <w:r>
        <w:rPr>
          <w:rFonts w:eastAsia="Times New Roman"/>
          <w:szCs w:val="24"/>
        </w:rPr>
        <w:t xml:space="preserve">». </w:t>
      </w:r>
    </w:p>
    <w:p w14:paraId="413BAF31" w14:textId="77777777" w:rsidR="0028181B" w:rsidRDefault="00E316D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Αυτό αν το διαβάζαμε τώρα χωρίς να ξέρουμε σε ποιους απευθύνεται, δεν θα ήταν ο ορισμός του ρατσισμού; Δεν ε</w:t>
      </w:r>
      <w:r>
        <w:rPr>
          <w:rFonts w:eastAsia="Times New Roman"/>
          <w:szCs w:val="24"/>
        </w:rPr>
        <w:t>ίναι ο ορισμός της ρατσιστικής συμπεριφοράς εις βάρος των Ελλήνων; Δωρεάν τροφή, δωρεάν στέγη, δωρεάν διαμονή και επίδομα στους λαθρομετανάστες! Στους Έλληνες κόβετε τις συντάξεις και</w:t>
      </w:r>
      <w:r>
        <w:rPr>
          <w:rFonts w:eastAsia="Times New Roman"/>
          <w:szCs w:val="24"/>
        </w:rPr>
        <w:t>,</w:t>
      </w:r>
      <w:r>
        <w:rPr>
          <w:rFonts w:eastAsia="Times New Roman"/>
          <w:szCs w:val="24"/>
        </w:rPr>
        <w:t xml:space="preserve"> επειδή χρωστάνε κάποια λεφτά, επειδή διαλύσατε την οικονομία της Ελλάδα</w:t>
      </w:r>
      <w:r>
        <w:rPr>
          <w:rFonts w:eastAsia="Times New Roman"/>
          <w:szCs w:val="24"/>
        </w:rPr>
        <w:t>ς και όχι επειδή είναι μπα</w:t>
      </w:r>
      <w:r>
        <w:rPr>
          <w:rFonts w:eastAsia="Times New Roman"/>
          <w:szCs w:val="24"/>
        </w:rPr>
        <w:lastRenderedPageBreak/>
        <w:t>ταχτσήδες, αλλά επειδή έτσι εξαναγκάστηκαν, τους παίρνετε και τα σπίτια και τους κόβετε και το ηλεκτρικό. Είστε ο ορισμός του ρατσισμού εις βάρος των Ελλήνων! Συγκεκριμένα πράγματα</w:t>
      </w:r>
      <w:r>
        <w:rPr>
          <w:rFonts w:eastAsia="Times New Roman"/>
          <w:szCs w:val="24"/>
        </w:rPr>
        <w:t>,</w:t>
      </w:r>
      <w:r>
        <w:rPr>
          <w:rFonts w:eastAsia="Times New Roman"/>
          <w:szCs w:val="24"/>
        </w:rPr>
        <w:t xml:space="preserve"> για να μην κοροϊδευόμαστε. </w:t>
      </w:r>
    </w:p>
    <w:p w14:paraId="413BAF32" w14:textId="77777777" w:rsidR="0028181B" w:rsidRDefault="00E316D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Συνεχίζουμε στο νομο</w:t>
      </w:r>
      <w:r>
        <w:rPr>
          <w:rFonts w:eastAsia="Times New Roman"/>
          <w:szCs w:val="24"/>
        </w:rPr>
        <w:t>σχέδιο το κατάπτυστο, το οποίο κανονικά θέλει πέταμα όλο και αυτό θα κάνει η Χρυσή Αυγή, αν θέλουν οι Έλληνες πολίτες στο κάτω</w:t>
      </w:r>
      <w:r>
        <w:rPr>
          <w:rFonts w:eastAsia="Times New Roman"/>
          <w:szCs w:val="24"/>
        </w:rPr>
        <w:t>-</w:t>
      </w:r>
      <w:r>
        <w:rPr>
          <w:rFonts w:eastAsia="Times New Roman"/>
          <w:szCs w:val="24"/>
        </w:rPr>
        <w:t>κάτω και την ψηφίσουν και δουν τι της κάνουν οι άλλες παρατάξεις και τι προκαλούν στον ελληνικό λαό.</w:t>
      </w:r>
    </w:p>
    <w:p w14:paraId="413BAF33"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Πάμε παρακάτω. Αναφέρομαι στ</w:t>
      </w:r>
      <w:r>
        <w:rPr>
          <w:rFonts w:eastAsia="Times New Roman" w:cs="Times New Roman"/>
          <w:szCs w:val="24"/>
        </w:rPr>
        <w:t>ο άρθρο 13. Οι ανήλικοι πολίτες τρίτων χωρών έχουν πρόσβαση στο δημόσιο εκπαιδευτικό σύστημα υπό προϋποθέσεις ανάλογες με αυτές που ισχύουν για τους Έλληνες πολίτες. Από πού κι ως πού; Από πού κι ως πού κάποιος ο οποίος θα μπει λαθραία, παράνομα</w:t>
      </w:r>
      <w:r w:rsidRPr="00DD52AF">
        <w:rPr>
          <w:rFonts w:eastAsia="Times New Roman" w:cs="Times New Roman"/>
          <w:szCs w:val="24"/>
        </w:rPr>
        <w:t>,</w:t>
      </w:r>
      <w:r>
        <w:rPr>
          <w:rFonts w:eastAsia="Times New Roman" w:cs="Times New Roman"/>
          <w:szCs w:val="24"/>
        </w:rPr>
        <w:t xml:space="preserve"> στη χώρα </w:t>
      </w:r>
      <w:r>
        <w:rPr>
          <w:rFonts w:eastAsia="Times New Roman" w:cs="Times New Roman"/>
          <w:szCs w:val="24"/>
        </w:rPr>
        <w:t>μου έχει τα ίδια δικαιώματα με τα παιδιά των οποίων οι γονείς, οι παππούδες, οι πατεράδες έχουν συντηρήσει και έχουν στήσει το ελληνικό κράτος; Το ελληνικό κράτος δεν το κάνατε εσείς. Έχει γίνει πάνω στις πλάτες όλων των Ελλήνων πολιτών τόσα χρόνια. Το ελλ</w:t>
      </w:r>
      <w:r>
        <w:rPr>
          <w:rFonts w:eastAsia="Times New Roman" w:cs="Times New Roman"/>
          <w:szCs w:val="24"/>
        </w:rPr>
        <w:t xml:space="preserve">ηνικό κράτος έχει </w:t>
      </w:r>
      <w:r>
        <w:rPr>
          <w:rFonts w:eastAsia="Times New Roman" w:cs="Times New Roman"/>
          <w:szCs w:val="24"/>
        </w:rPr>
        <w:lastRenderedPageBreak/>
        <w:t>στηριχθεί στην ομοιογένεια που υπήρχε μεταξύ των Ελλήνων και με την ορθόδοξη θρησκεία που πάντα είχαμε. Πώς έρχεται, λοιπόν, ο λαθρομετανάστης, ο οποίος περνά παράνομα τα σύνορα,</w:t>
      </w:r>
      <w:r>
        <w:rPr>
          <w:rFonts w:eastAsia="Times New Roman" w:cs="Times New Roman"/>
          <w:szCs w:val="24"/>
        </w:rPr>
        <w:t xml:space="preserve"> </w:t>
      </w:r>
      <w:r>
        <w:rPr>
          <w:rFonts w:eastAsia="Times New Roman" w:cs="Times New Roman"/>
          <w:szCs w:val="24"/>
        </w:rPr>
        <w:t>μη ρωτώντας κανέναν, μπαίνει μέσα και δέχεται όλες αυτές τι</w:t>
      </w:r>
      <w:r>
        <w:rPr>
          <w:rFonts w:eastAsia="Times New Roman" w:cs="Times New Roman"/>
          <w:szCs w:val="24"/>
        </w:rPr>
        <w:t xml:space="preserve">ς ευεργετικές διατάξεις σε αντίθεση με τον Έλληνα; Για πείτε μου, βρε ανθρωπιστές της Κυβέρνησης εσείς, ανθρωπιστές μόνο των Αφγανών και των Πακιστανών, αλλά όχι των Ελλήνων! </w:t>
      </w:r>
    </w:p>
    <w:p w14:paraId="413BAF34"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Πάμε στο άρθρο 19. Στις περιπτώσεις που παίρνει αυτή την υλική βοήθεια ο λαθρομε</w:t>
      </w:r>
      <w:r>
        <w:rPr>
          <w:rFonts w:eastAsia="Times New Roman" w:cs="Times New Roman"/>
          <w:szCs w:val="24"/>
        </w:rPr>
        <w:t>τανάστης, αλλά</w:t>
      </w:r>
      <w:r>
        <w:rPr>
          <w:rFonts w:eastAsia="Times New Roman" w:cs="Times New Roman"/>
          <w:szCs w:val="24"/>
        </w:rPr>
        <w:t>,</w:t>
      </w:r>
      <w:r>
        <w:rPr>
          <w:rFonts w:eastAsia="Times New Roman" w:cs="Times New Roman"/>
          <w:szCs w:val="24"/>
        </w:rPr>
        <w:t xml:space="preserve"> επειδή έτσι του κάπνισε</w:t>
      </w:r>
      <w:r>
        <w:rPr>
          <w:rFonts w:eastAsia="Times New Roman" w:cs="Times New Roman"/>
          <w:szCs w:val="24"/>
        </w:rPr>
        <w:t>,</w:t>
      </w:r>
      <w:r>
        <w:rPr>
          <w:rFonts w:eastAsia="Times New Roman" w:cs="Times New Roman"/>
          <w:szCs w:val="24"/>
        </w:rPr>
        <w:t xml:space="preserve"> κάποια μέρα σηκωθεί και φύγει από εκεί που έχει οριστεί να διαμένει, εξαφανίζεται, κάνει ό,τι θέλει και μετά από λίγο τον βρίσκετε ή έρχεται μ</w:t>
      </w:r>
      <w:r>
        <w:rPr>
          <w:rFonts w:eastAsia="Times New Roman" w:cs="Times New Roman"/>
          <w:szCs w:val="24"/>
        </w:rPr>
        <w:t>ό</w:t>
      </w:r>
      <w:r>
        <w:rPr>
          <w:rFonts w:eastAsia="Times New Roman" w:cs="Times New Roman"/>
          <w:szCs w:val="24"/>
        </w:rPr>
        <w:t>νος του γιατί βαρέθηκε, θα περάσει από μία ειδική ομάδα</w:t>
      </w:r>
      <w:r w:rsidRPr="009F66F0">
        <w:rPr>
          <w:rFonts w:eastAsia="Times New Roman" w:cs="Times New Roman"/>
          <w:szCs w:val="24"/>
        </w:rPr>
        <w:t xml:space="preserve"> </w:t>
      </w:r>
      <w:r>
        <w:rPr>
          <w:rFonts w:eastAsia="Times New Roman" w:cs="Times New Roman"/>
          <w:szCs w:val="24"/>
        </w:rPr>
        <w:t xml:space="preserve">αξιολόγησης, </w:t>
      </w:r>
      <w:r>
        <w:rPr>
          <w:rFonts w:eastAsia="Times New Roman" w:cs="Times New Roman"/>
          <w:szCs w:val="24"/>
        </w:rPr>
        <w:t>λέει</w:t>
      </w:r>
      <w:r>
        <w:rPr>
          <w:rFonts w:eastAsia="Times New Roman" w:cs="Times New Roman"/>
          <w:szCs w:val="24"/>
        </w:rPr>
        <w:t>,</w:t>
      </w:r>
      <w:r>
        <w:rPr>
          <w:rFonts w:eastAsia="Times New Roman" w:cs="Times New Roman"/>
          <w:szCs w:val="24"/>
        </w:rPr>
        <w:t xml:space="preserve"> και δεν θα του κοπούν τα προνόμια τα οποία του δίνετε, αλλά θα του τα δώσετε ξανά, ανθρωπιστές και δικαιωματίες των Αφγανών και των Πακιστανών. </w:t>
      </w:r>
    </w:p>
    <w:p w14:paraId="413BAF35"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Συνεχίζουμε με το άρθρο 24, το οποίο λέει ότι</w:t>
      </w:r>
      <w:r>
        <w:rPr>
          <w:rFonts w:eastAsia="Times New Roman" w:cs="Times New Roman"/>
          <w:szCs w:val="24"/>
        </w:rPr>
        <w:t>,</w:t>
      </w:r>
      <w:r>
        <w:rPr>
          <w:rFonts w:eastAsia="Times New Roman" w:cs="Times New Roman"/>
          <w:szCs w:val="24"/>
        </w:rPr>
        <w:t xml:space="preserve"> σε περίπτωση που η αίτηση που καταθέτει αυτός ο τύπος που </w:t>
      </w:r>
      <w:r>
        <w:rPr>
          <w:rFonts w:eastAsia="Times New Roman" w:cs="Times New Roman"/>
          <w:szCs w:val="24"/>
        </w:rPr>
        <w:t xml:space="preserve">έχει έρθει από όλες τις γωνιές του πλανήτη, απορριφθεί, </w:t>
      </w:r>
      <w:r>
        <w:rPr>
          <w:rFonts w:eastAsia="Times New Roman" w:cs="Times New Roman"/>
          <w:szCs w:val="24"/>
        </w:rPr>
        <w:lastRenderedPageBreak/>
        <w:t>έχει δικαίωμα προσφυγής. Κοιτάξτε εδώ να δείτε τι γίνεται. Για το δικαίωμα αυτό της προσφυγής ενώπιον του δικαστηρίου, οι αιτούντες λαμβάνουν δωρεάν νομική συνδρομή. Ο ορισμός του ρατσισμού, λοιπόν, ε</w:t>
      </w:r>
      <w:r>
        <w:rPr>
          <w:rFonts w:eastAsia="Times New Roman" w:cs="Times New Roman"/>
          <w:szCs w:val="24"/>
        </w:rPr>
        <w:t xml:space="preserve">ις βάρος των Ελλήνων, ο οποίος Έλληνας και για να μετακινηθεί ακόμη με τα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μ</w:t>
      </w:r>
      <w:r>
        <w:rPr>
          <w:rFonts w:eastAsia="Times New Roman" w:cs="Times New Roman"/>
          <w:szCs w:val="24"/>
        </w:rPr>
        <w:t>εταφοράς, πρέπει να πληρώσει πάρα πολύ ακριβά το εισιτήριό του, σε αντίθεση με τον κάθε λαθρομετανάστη</w:t>
      </w:r>
      <w:r>
        <w:rPr>
          <w:rFonts w:eastAsia="Times New Roman" w:cs="Times New Roman"/>
          <w:szCs w:val="24"/>
        </w:rPr>
        <w:t>,</w:t>
      </w:r>
      <w:r>
        <w:rPr>
          <w:rFonts w:eastAsia="Times New Roman" w:cs="Times New Roman"/>
          <w:szCs w:val="24"/>
        </w:rPr>
        <w:t xml:space="preserve"> που έχει δωρεάν υγεία, δωρεάν περίθαλψη, δωρεάν παιδεία, δωρεάν </w:t>
      </w:r>
      <w:r>
        <w:rPr>
          <w:rFonts w:eastAsia="Times New Roman" w:cs="Times New Roman"/>
          <w:szCs w:val="24"/>
        </w:rPr>
        <w:t>τα πάντα.</w:t>
      </w:r>
    </w:p>
    <w:p w14:paraId="413BAF36"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Αυτό</w:t>
      </w:r>
      <w:r>
        <w:rPr>
          <w:rFonts w:eastAsia="Times New Roman" w:cs="Times New Roman"/>
          <w:szCs w:val="24"/>
        </w:rPr>
        <w:t>,</w:t>
      </w:r>
      <w:r>
        <w:rPr>
          <w:rFonts w:eastAsia="Times New Roman" w:cs="Times New Roman"/>
          <w:szCs w:val="24"/>
        </w:rPr>
        <w:t xml:space="preserve"> λοιπόν, είναι το νομοσχέδιο που έχετε φέρει σήμερα, το οποίο δεν είναι ένα ξεκάρφωτο νομοσχέδιο. Είναι σε πλήρη ταύτιση με ό,τι έχετε κάνει εδώ και τρία χρόνια και, φυσικά, με την ταύτιση και τις απόλυτες σύμφωνες γνώμες και της Αξιωματικής</w:t>
      </w:r>
      <w:r>
        <w:rPr>
          <w:rFonts w:eastAsia="Times New Roman" w:cs="Times New Roman"/>
          <w:szCs w:val="24"/>
        </w:rPr>
        <w:t xml:space="preserve"> Αντιπολίτευσης. </w:t>
      </w:r>
    </w:p>
    <w:p w14:paraId="413BAF37"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Εδώ θα ήθελα να στηλιτεύσω το γεγονός –γιατί πραγματικά είναι μία ιλαροτραγωδία- ότι είδαμε σήμερα τον εισηγητή των ΑΝΕΛ, γιατί οι ΑΝΕΛ δεν έχουν κανέναν άλλον ομιλητή σήμερα, ο οποίος ήρθε τρεμάμενος εδώ και είπε ξεκάθαρα ότι στηρίζει αυ</w:t>
      </w:r>
      <w:r>
        <w:rPr>
          <w:rFonts w:eastAsia="Times New Roman" w:cs="Times New Roman"/>
          <w:szCs w:val="24"/>
        </w:rPr>
        <w:t xml:space="preserve">τό το νομοσχέδιο και τη θέση αυτή του ΣΥΡΙΖΑ. Ξέρετε ποιος ήταν αυτός ο τύπος; Ήταν </w:t>
      </w:r>
      <w:r>
        <w:rPr>
          <w:rFonts w:eastAsia="Times New Roman" w:cs="Times New Roman"/>
          <w:szCs w:val="24"/>
        </w:rPr>
        <w:lastRenderedPageBreak/>
        <w:t>αυτός για τον οποίο πριν από μία εβδομάδα είχε δημιουργηθεί μέγα θέμα. Ήταν ο Βουλευτής Κατσίκης, ο οποίος είχε πει για τα αλλόφυλα ζευγάρια και ότι είναι απαράδεκτο για τη</w:t>
      </w:r>
      <w:r>
        <w:rPr>
          <w:rFonts w:eastAsia="Times New Roman" w:cs="Times New Roman"/>
          <w:szCs w:val="24"/>
        </w:rPr>
        <w:t>ν ομοφυλοφιλία και είχαν ξεσηκωθεί κάτι Βουλευτές του ΣΥΡΙΖΑ και έχουν κάνει εισήγηση στον Πρόεδρο της Βουλής για να ασκηθούν διώξεις εναντίον του, να επιβληθούν ποινές και όλα τα υπόλοιπα.</w:t>
      </w:r>
    </w:p>
    <w:p w14:paraId="413BAF38"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Έρχεται, λοιπόν, ο συγκεκριμένος σήμερα, μπαίνει στην Κολυμβήθρα τ</w:t>
      </w:r>
      <w:r>
        <w:rPr>
          <w:rFonts w:eastAsia="Times New Roman" w:cs="Times New Roman"/>
          <w:szCs w:val="24"/>
        </w:rPr>
        <w:t>ου Σιλωάμ, ζητά «συγγνώμη» ουσιαστικά και κάνει το καλό παιδί.</w:t>
      </w:r>
    </w:p>
    <w:p w14:paraId="413BAF39"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Να πούμε κι ένα μυστικό τώρα εδώ πέρα; Δεν είμαστε ούτε μέντιουμ ούτε τίποτα. Την απλή λογική βάζουμε. Δεν θα ασκηθεί κα</w:t>
      </w:r>
      <w:r>
        <w:rPr>
          <w:rFonts w:eastAsia="Times New Roman" w:cs="Times New Roman"/>
          <w:szCs w:val="24"/>
        </w:rPr>
        <w:t>μ</w:t>
      </w:r>
      <w:r>
        <w:rPr>
          <w:rFonts w:eastAsia="Times New Roman" w:cs="Times New Roman"/>
          <w:szCs w:val="24"/>
        </w:rPr>
        <w:t>μία δίωξη και κα</w:t>
      </w:r>
      <w:r>
        <w:rPr>
          <w:rFonts w:eastAsia="Times New Roman" w:cs="Times New Roman"/>
          <w:szCs w:val="24"/>
        </w:rPr>
        <w:t>μ</w:t>
      </w:r>
      <w:r>
        <w:rPr>
          <w:rFonts w:eastAsia="Times New Roman" w:cs="Times New Roman"/>
          <w:szCs w:val="24"/>
        </w:rPr>
        <w:t xml:space="preserve">μία ποινή στον κ. Κατσίκη. Έδωσε τα διαπιστευτήριά του </w:t>
      </w:r>
      <w:r>
        <w:rPr>
          <w:rFonts w:eastAsia="Times New Roman" w:cs="Times New Roman"/>
          <w:szCs w:val="24"/>
        </w:rPr>
        <w:t>και σήμερα. Οι συγκυβερνώντες των ΑΝΕΛ στηρίζουν καλά την εθνοπροδοτική σας Κυβέρνηση. Αυτή είναι η πραγματικότητα.</w:t>
      </w:r>
    </w:p>
    <w:p w14:paraId="413BAF3A"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Πάμε λίγο τώρα να δούμε γιατί η Νέα Δημοκρατία συμφωνεί επί της ουσίας με όλα αυτά και ας κάνει σήμερα ότι δεν ψηφίζει. Ξέρει ότι το μετανασ</w:t>
      </w:r>
      <w:r>
        <w:rPr>
          <w:rFonts w:eastAsia="Times New Roman" w:cs="Times New Roman"/>
          <w:szCs w:val="24"/>
        </w:rPr>
        <w:t xml:space="preserve">τευτικό είναι λεφτά, πάρα </w:t>
      </w:r>
      <w:r>
        <w:rPr>
          <w:rFonts w:eastAsia="Times New Roman" w:cs="Times New Roman"/>
          <w:szCs w:val="24"/>
        </w:rPr>
        <w:lastRenderedPageBreak/>
        <w:t xml:space="preserve">πολλά λεφτά, τα οποία τα παίρνετε όλοι μαζί, εσείς οι ανθρωπιστές. Οι μοναδικοί που δώσαμε φαγητό, τρόφιμα, στον Έλληνα πολίτη ήμασταν εμείς, οι Χρυσαυγίτες, οι Έλληνες εθνικιστές και αυτό το βγάλατε παράνομο και ρατσιστικό εσείς </w:t>
      </w:r>
      <w:r>
        <w:rPr>
          <w:rFonts w:eastAsia="Times New Roman" w:cs="Times New Roman"/>
          <w:szCs w:val="24"/>
        </w:rPr>
        <w:t>με νόμους του δικού σας κράτους και έτσι δεν έχουμε δικαίωμα να το κάνουμε πια αυτό το πράγμα. Δεν έχουμε φυσικά και τους πόρους, γιατί μόνο από εμάς παρακρατούνται τα χρήματα, που δεν χρωστάμε ούτε ένα ευρώ, σε αντίθεση με όλους εσάς</w:t>
      </w:r>
      <w:r>
        <w:rPr>
          <w:rFonts w:eastAsia="Times New Roman" w:cs="Times New Roman"/>
          <w:szCs w:val="24"/>
        </w:rPr>
        <w:t>,</w:t>
      </w:r>
      <w:r>
        <w:rPr>
          <w:rFonts w:eastAsia="Times New Roman" w:cs="Times New Roman"/>
          <w:szCs w:val="24"/>
        </w:rPr>
        <w:t xml:space="preserve"> που χρωστάτε σε όποι</w:t>
      </w:r>
      <w:r>
        <w:rPr>
          <w:rFonts w:eastAsia="Times New Roman" w:cs="Times New Roman"/>
          <w:szCs w:val="24"/>
        </w:rPr>
        <w:t>ον μιλά ελληνικά, αλλά και αφγανικά και πακιστανικά τώρα. Το προχωρήσατε.</w:t>
      </w:r>
    </w:p>
    <w:p w14:paraId="413BAF3B"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Πάμε, λοιπόν, στη Χίο -γιατί δεν είναι μόνο η Λέσβος- όπου υπάρχει ένα μεγάλο ζήτημα. Συγκεκριμένα, το </w:t>
      </w:r>
      <w:r>
        <w:rPr>
          <w:rFonts w:eastAsia="Times New Roman" w:cs="Times New Roman"/>
          <w:szCs w:val="24"/>
        </w:rPr>
        <w:t>δ</w:t>
      </w:r>
      <w:r>
        <w:rPr>
          <w:rFonts w:eastAsia="Times New Roman" w:cs="Times New Roman"/>
          <w:szCs w:val="24"/>
        </w:rPr>
        <w:t xml:space="preserve">ημοτικό </w:t>
      </w:r>
      <w:r>
        <w:rPr>
          <w:rFonts w:eastAsia="Times New Roman" w:cs="Times New Roman"/>
          <w:szCs w:val="24"/>
        </w:rPr>
        <w:t>σ</w:t>
      </w:r>
      <w:r>
        <w:rPr>
          <w:rFonts w:eastAsia="Times New Roman" w:cs="Times New Roman"/>
          <w:szCs w:val="24"/>
        </w:rPr>
        <w:t>υμβούλιο της Χίου έχει πάρει πολλές αποφάσεις και τάσσεται σε πλήρη α</w:t>
      </w:r>
      <w:r>
        <w:rPr>
          <w:rFonts w:eastAsia="Times New Roman" w:cs="Times New Roman"/>
          <w:szCs w:val="24"/>
        </w:rPr>
        <w:t xml:space="preserve">ντίθεση με τις απόψεις του λαού, των ντόπιων. Μάλιστα, έχει αναφερθεί στο ότι θα υπάρχει η δημιουργία μεγαλύτερου </w:t>
      </w:r>
      <w:r>
        <w:rPr>
          <w:rFonts w:eastAsia="Times New Roman" w:cs="Times New Roman"/>
          <w:szCs w:val="24"/>
        </w:rPr>
        <w:t>κ</w:t>
      </w:r>
      <w:r>
        <w:rPr>
          <w:rFonts w:eastAsia="Times New Roman" w:cs="Times New Roman"/>
          <w:szCs w:val="24"/>
        </w:rPr>
        <w:t xml:space="preserve">έντρου </w:t>
      </w:r>
      <w:r>
        <w:rPr>
          <w:rFonts w:eastAsia="Times New Roman" w:cs="Times New Roman"/>
          <w:szCs w:val="24"/>
        </w:rPr>
        <w:t>φ</w:t>
      </w:r>
      <w:r>
        <w:rPr>
          <w:rFonts w:eastAsia="Times New Roman" w:cs="Times New Roman"/>
          <w:szCs w:val="24"/>
        </w:rPr>
        <w:t xml:space="preserve">ιλοξενίας στον χώρο του πρώην ΧΑΔΑ, Προαναχωρησιακού Κέντρου Κράτησης Αλλοδαπών και στον διπλασιασμό χωρητικότητας του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στη </w:t>
      </w:r>
      <w:r>
        <w:rPr>
          <w:rFonts w:eastAsia="Times New Roman" w:cs="Times New Roman"/>
          <w:szCs w:val="24"/>
        </w:rPr>
        <w:t>«</w:t>
      </w:r>
      <w:r>
        <w:rPr>
          <w:rFonts w:eastAsia="Times New Roman" w:cs="Times New Roman"/>
          <w:szCs w:val="24"/>
        </w:rPr>
        <w:t>ΒΙΑΛ</w:t>
      </w:r>
      <w:r>
        <w:rPr>
          <w:rFonts w:eastAsia="Times New Roman" w:cs="Times New Roman"/>
          <w:szCs w:val="24"/>
        </w:rPr>
        <w:t>»</w:t>
      </w:r>
      <w:r>
        <w:rPr>
          <w:rFonts w:eastAsia="Times New Roman" w:cs="Times New Roman"/>
          <w:szCs w:val="24"/>
        </w:rPr>
        <w:t>, προκειμένου ο αριθμός των λαθρομεταναστών να διατηρείται σε υψηλά επίπεδα στο νησί.</w:t>
      </w:r>
    </w:p>
    <w:p w14:paraId="413BAF3C"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lastRenderedPageBreak/>
        <w:t xml:space="preserve">Ξέρετε γιατί πρέπει να παραμείνει σε υψηλά επίπεδα στο νησί; Διότι τη σίτιση των λαθρομεταναστών την έχουν αναλάβει δύο στελέχη της </w:t>
      </w:r>
      <w:r w:rsidRPr="00C36593">
        <w:rPr>
          <w:rFonts w:eastAsia="Times New Roman" w:cs="Times New Roman"/>
          <w:szCs w:val="24"/>
        </w:rPr>
        <w:t>Νέας Δημοκρατίας</w:t>
      </w:r>
      <w:r>
        <w:rPr>
          <w:rFonts w:eastAsia="Times New Roman" w:cs="Times New Roman"/>
          <w:szCs w:val="24"/>
        </w:rPr>
        <w:t>. Και είναι συγκε</w:t>
      </w:r>
      <w:r>
        <w:rPr>
          <w:rFonts w:eastAsia="Times New Roman" w:cs="Times New Roman"/>
          <w:szCs w:val="24"/>
        </w:rPr>
        <w:t xml:space="preserve">κριμένα τα ονόματα του Παντελή Καμπούρη, ο οποίος είναι διορισμένος από τον </w:t>
      </w:r>
      <w:r>
        <w:rPr>
          <w:rFonts w:eastAsia="Times New Roman" w:cs="Times New Roman"/>
          <w:szCs w:val="24"/>
        </w:rPr>
        <w:t>Δ</w:t>
      </w:r>
      <w:r>
        <w:rPr>
          <w:rFonts w:eastAsia="Times New Roman" w:cs="Times New Roman"/>
          <w:szCs w:val="24"/>
        </w:rPr>
        <w:t xml:space="preserve">ήμαρχο της Χίου σε νομικό πρόσωπο δημοσίου δικαίου, όπως επίσης, είναι και εκλεγμένο στέλεχος στη ΝΟΔΕ της </w:t>
      </w:r>
      <w:r w:rsidRPr="00C36593">
        <w:rPr>
          <w:rFonts w:eastAsia="Times New Roman" w:cs="Times New Roman"/>
          <w:szCs w:val="24"/>
        </w:rPr>
        <w:t>Νέας Δημοκρατίας</w:t>
      </w:r>
      <w:r>
        <w:rPr>
          <w:rFonts w:eastAsia="Times New Roman" w:cs="Times New Roman"/>
          <w:szCs w:val="24"/>
        </w:rPr>
        <w:t xml:space="preserve">. Αυτός, λοιπόν, κάνει τη σίτιση, αλλά δεν είναι μόνος </w:t>
      </w:r>
      <w:r>
        <w:rPr>
          <w:rFonts w:eastAsia="Times New Roman" w:cs="Times New Roman"/>
          <w:szCs w:val="24"/>
        </w:rPr>
        <w:t>του. Υπήρχε και μια κόντρα. Μάλιστα οι εταιρείες λέγονται συγκεκριμένα «</w:t>
      </w:r>
      <w:r>
        <w:rPr>
          <w:rFonts w:eastAsia="Times New Roman" w:cs="Times New Roman"/>
          <w:szCs w:val="24"/>
          <w:lang w:val="en-US"/>
        </w:rPr>
        <w:t>Pot</w:t>
      </w:r>
      <w:r w:rsidRPr="00DF31CE">
        <w:rPr>
          <w:rFonts w:eastAsia="Times New Roman" w:cs="Times New Roman"/>
          <w:szCs w:val="24"/>
        </w:rPr>
        <w:t xml:space="preserve"> </w:t>
      </w:r>
      <w:r>
        <w:rPr>
          <w:rFonts w:eastAsia="Times New Roman" w:cs="Times New Roman"/>
          <w:szCs w:val="24"/>
          <w:lang w:val="en-US"/>
        </w:rPr>
        <w:t>and</w:t>
      </w:r>
      <w:r w:rsidRPr="00DF31CE">
        <w:rPr>
          <w:rFonts w:eastAsia="Times New Roman" w:cs="Times New Roman"/>
          <w:szCs w:val="24"/>
        </w:rPr>
        <w:t xml:space="preserve"> </w:t>
      </w:r>
      <w:r>
        <w:rPr>
          <w:rFonts w:eastAsia="Times New Roman" w:cs="Times New Roman"/>
          <w:szCs w:val="24"/>
          <w:lang w:val="en-US"/>
        </w:rPr>
        <w:t>Pan</w:t>
      </w:r>
      <w:r w:rsidRPr="00DF31CE">
        <w:rPr>
          <w:rFonts w:eastAsia="Times New Roman" w:cs="Times New Roman"/>
          <w:szCs w:val="24"/>
        </w:rPr>
        <w:t xml:space="preserve"> </w:t>
      </w:r>
      <w:r>
        <w:rPr>
          <w:rFonts w:eastAsia="Times New Roman" w:cs="Times New Roman"/>
          <w:szCs w:val="24"/>
          <w:lang w:val="en-US"/>
        </w:rPr>
        <w:t>Food</w:t>
      </w:r>
      <w:r w:rsidRPr="00DF31CE">
        <w:rPr>
          <w:rFonts w:eastAsia="Times New Roman" w:cs="Times New Roman"/>
          <w:szCs w:val="24"/>
        </w:rPr>
        <w:t xml:space="preserve"> </w:t>
      </w:r>
      <w:r>
        <w:rPr>
          <w:rFonts w:eastAsia="Times New Roman" w:cs="Times New Roman"/>
          <w:szCs w:val="24"/>
          <w:lang w:val="en-US"/>
        </w:rPr>
        <w:t>Service</w:t>
      </w:r>
      <w:r w:rsidRPr="00DF31CE">
        <w:rPr>
          <w:rFonts w:eastAsia="Times New Roman" w:cs="Times New Roman"/>
          <w:szCs w:val="24"/>
        </w:rPr>
        <w:t xml:space="preserve"> </w:t>
      </w:r>
      <w:r>
        <w:rPr>
          <w:rFonts w:eastAsia="Times New Roman" w:cs="Times New Roman"/>
          <w:szCs w:val="24"/>
        </w:rPr>
        <w:t>Α</w:t>
      </w:r>
      <w:r>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 </w:t>
      </w:r>
      <w:r>
        <w:rPr>
          <w:rFonts w:eastAsia="Times New Roman" w:cs="Times New Roman"/>
          <w:szCs w:val="24"/>
        </w:rPr>
        <w:t>» η μία και «</w:t>
      </w:r>
      <w:r>
        <w:rPr>
          <w:rFonts w:eastAsia="Times New Roman" w:cs="Times New Roman"/>
          <w:szCs w:val="24"/>
          <w:lang w:val="en-US"/>
        </w:rPr>
        <w:t>Salas</w:t>
      </w:r>
      <w:r w:rsidRPr="00DF31CE">
        <w:rPr>
          <w:rFonts w:eastAsia="Times New Roman" w:cs="Times New Roman"/>
          <w:szCs w:val="24"/>
        </w:rPr>
        <w:t xml:space="preserve"> </w:t>
      </w:r>
      <w:r>
        <w:rPr>
          <w:rFonts w:eastAsia="Times New Roman" w:cs="Times New Roman"/>
          <w:szCs w:val="24"/>
          <w:lang w:val="en-US"/>
        </w:rPr>
        <w:t>International</w:t>
      </w:r>
      <w:r w:rsidRPr="00DF31CE">
        <w:rPr>
          <w:rFonts w:eastAsia="Times New Roman" w:cs="Times New Roman"/>
          <w:szCs w:val="24"/>
        </w:rPr>
        <w:t xml:space="preserve"> </w:t>
      </w:r>
      <w:r>
        <w:rPr>
          <w:rFonts w:eastAsia="Times New Roman" w:cs="Times New Roman"/>
          <w:szCs w:val="24"/>
          <w:lang w:val="en-US"/>
        </w:rPr>
        <w:t>Group</w:t>
      </w:r>
      <w:r w:rsidRPr="00DF31CE">
        <w:rPr>
          <w:rFonts w:eastAsia="Times New Roman" w:cs="Times New Roman"/>
          <w:szCs w:val="24"/>
        </w:rPr>
        <w:t xml:space="preserve"> </w:t>
      </w:r>
      <w:r>
        <w:rPr>
          <w:rFonts w:eastAsia="Times New Roman" w:cs="Times New Roman"/>
          <w:szCs w:val="24"/>
        </w:rPr>
        <w:t>Εκδηλώσεις Α</w:t>
      </w:r>
      <w:r>
        <w:rPr>
          <w:rFonts w:eastAsia="Times New Roman" w:cs="Times New Roman"/>
          <w:szCs w:val="24"/>
        </w:rPr>
        <w:t xml:space="preserve">. </w:t>
      </w:r>
      <w:r>
        <w:rPr>
          <w:rFonts w:eastAsia="Times New Roman" w:cs="Times New Roman"/>
          <w:szCs w:val="24"/>
        </w:rPr>
        <w:t>Ε</w:t>
      </w:r>
      <w:r>
        <w:rPr>
          <w:rFonts w:eastAsia="Times New Roman" w:cs="Times New Roman"/>
          <w:szCs w:val="24"/>
        </w:rPr>
        <w:t>.</w:t>
      </w:r>
      <w:r>
        <w:rPr>
          <w:rFonts w:eastAsia="Times New Roman" w:cs="Times New Roman"/>
          <w:szCs w:val="24"/>
        </w:rPr>
        <w:t>»</w:t>
      </w:r>
      <w:r>
        <w:rPr>
          <w:rFonts w:eastAsia="Times New Roman" w:cs="Times New Roman"/>
          <w:szCs w:val="24"/>
        </w:rPr>
        <w:t>, η άλλη</w:t>
      </w:r>
      <w:r>
        <w:rPr>
          <w:rFonts w:eastAsia="Times New Roman" w:cs="Times New Roman"/>
          <w:szCs w:val="24"/>
        </w:rPr>
        <w:t>. Αυτή η δεύτερη ξέρετε ποιανού είναι; Είναι του Δημήτρη Μεσολογγίτη, ενός άλλου εκλεγμέν</w:t>
      </w:r>
      <w:r>
        <w:rPr>
          <w:rFonts w:eastAsia="Times New Roman" w:cs="Times New Roman"/>
          <w:szCs w:val="24"/>
        </w:rPr>
        <w:t xml:space="preserve">ου </w:t>
      </w:r>
      <w:r>
        <w:rPr>
          <w:rFonts w:eastAsia="Times New Roman" w:cs="Times New Roman"/>
          <w:szCs w:val="24"/>
        </w:rPr>
        <w:t>π</w:t>
      </w:r>
      <w:r>
        <w:rPr>
          <w:rFonts w:eastAsia="Times New Roman" w:cs="Times New Roman"/>
          <w:szCs w:val="24"/>
        </w:rPr>
        <w:t xml:space="preserve">εριφερειακού </w:t>
      </w:r>
      <w:r>
        <w:rPr>
          <w:rFonts w:eastAsia="Times New Roman" w:cs="Times New Roman"/>
          <w:szCs w:val="24"/>
        </w:rPr>
        <w:t>σ</w:t>
      </w:r>
      <w:r>
        <w:rPr>
          <w:rFonts w:eastAsia="Times New Roman" w:cs="Times New Roman"/>
          <w:szCs w:val="24"/>
        </w:rPr>
        <w:t xml:space="preserve">υμβούλου της </w:t>
      </w:r>
      <w:r w:rsidRPr="00C36593">
        <w:rPr>
          <w:rFonts w:eastAsia="Times New Roman" w:cs="Times New Roman"/>
          <w:szCs w:val="24"/>
        </w:rPr>
        <w:t>Νέας Δημοκρατίας</w:t>
      </w:r>
      <w:r>
        <w:rPr>
          <w:rFonts w:eastAsia="Times New Roman" w:cs="Times New Roman"/>
          <w:szCs w:val="24"/>
        </w:rPr>
        <w:t xml:space="preserve">. </w:t>
      </w:r>
    </w:p>
    <w:p w14:paraId="413BAF3D"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Βλέπετε</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τι ωραίο παιχνίδι παίζετε δεξιοί και αριστεροί; Στη μάσα όλοι μαζί. Οι εκλεγμένοι, λοιπόν, και διορισμένοι στη Χίο έχουν αναλάβει -ενώ γνωρίζουν και οι </w:t>
      </w:r>
      <w:r>
        <w:rPr>
          <w:rFonts w:eastAsia="Times New Roman" w:cs="Times New Roman"/>
          <w:szCs w:val="24"/>
        </w:rPr>
        <w:t>σ</w:t>
      </w:r>
      <w:r>
        <w:rPr>
          <w:rFonts w:eastAsia="Times New Roman" w:cs="Times New Roman"/>
          <w:szCs w:val="24"/>
        </w:rPr>
        <w:t>υριζαίοι τι συμβαίνει- αυτή τη διαδι</w:t>
      </w:r>
      <w:r>
        <w:rPr>
          <w:rFonts w:eastAsia="Times New Roman" w:cs="Times New Roman"/>
          <w:szCs w:val="24"/>
        </w:rPr>
        <w:t>κασία. Και φυσικά δεν είναι το μόνο φαινόμενο. Και γι’ αυτό</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ο Δήμαρχος </w:t>
      </w:r>
      <w:r w:rsidRPr="008E7680">
        <w:rPr>
          <w:rFonts w:eastAsia="Times New Roman" w:cs="Times New Roman"/>
          <w:szCs w:val="24"/>
        </w:rPr>
        <w:t>Βουρνούς</w:t>
      </w:r>
      <w:r>
        <w:rPr>
          <w:rFonts w:eastAsia="Times New Roman" w:cs="Times New Roman"/>
          <w:szCs w:val="24"/>
        </w:rPr>
        <w:t xml:space="preserve"> της Χίου κοιτάει με όλες αυτές τις </w:t>
      </w:r>
      <w:r>
        <w:rPr>
          <w:rFonts w:eastAsia="Times New Roman" w:cs="Times New Roman"/>
          <w:szCs w:val="24"/>
        </w:rPr>
        <w:lastRenderedPageBreak/>
        <w:t>διαδικασίες να κρατάει τον αριθμό των λαθρομεταναστών σε πολύ υψηλά επίπεδα. Διότι το μεροκάματο είναι πάρα πολύ μεγάλο!</w:t>
      </w:r>
    </w:p>
    <w:p w14:paraId="413BAF3E"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Αυτό είναι </w:t>
      </w:r>
      <w:r>
        <w:rPr>
          <w:rFonts w:eastAsia="Times New Roman" w:cs="Times New Roman"/>
          <w:szCs w:val="24"/>
        </w:rPr>
        <w:t xml:space="preserve">το μέλλον που σου επιφυλάσσουν, ελληνικέ λαέ! Αυτή είναι η πραγματικότητα που σου επιφυλάσσεται απ’ όλους αυτούς τους δήθεν δημοκράτες, αλλά για την τσέπη τους μόνο και όχι για όλους τους Έλληνες μεροκαματιάρηδες. </w:t>
      </w:r>
    </w:p>
    <w:p w14:paraId="413BAF3F"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Χρειάζεστε τους λαθρομετανάστες όλοι και </w:t>
      </w:r>
      <w:r>
        <w:rPr>
          <w:rFonts w:eastAsia="Times New Roman" w:cs="Times New Roman"/>
          <w:szCs w:val="24"/>
        </w:rPr>
        <w:t xml:space="preserve">κυρίως εσείς του </w:t>
      </w:r>
      <w:r w:rsidRPr="00C0242A">
        <w:rPr>
          <w:rFonts w:eastAsia="Times New Roman" w:cs="Times New Roman"/>
          <w:szCs w:val="24"/>
        </w:rPr>
        <w:t>ΣΥΡΙΖΑ</w:t>
      </w:r>
      <w:r>
        <w:rPr>
          <w:rFonts w:eastAsia="Times New Roman" w:cs="Times New Roman"/>
          <w:szCs w:val="24"/>
        </w:rPr>
        <w:t>. Τους χρειάζεστε</w:t>
      </w:r>
      <w:r>
        <w:rPr>
          <w:rFonts w:eastAsia="Times New Roman" w:cs="Times New Roman"/>
          <w:szCs w:val="24"/>
        </w:rPr>
        <w:t>,</w:t>
      </w:r>
      <w:r>
        <w:rPr>
          <w:rFonts w:eastAsia="Times New Roman" w:cs="Times New Roman"/>
          <w:szCs w:val="24"/>
        </w:rPr>
        <w:t xml:space="preserve"> γιατί αλλοιώνετε τον κοινωνικό ιστό της Ελλάδας. Τους χρειάζεστε</w:t>
      </w:r>
      <w:r>
        <w:rPr>
          <w:rFonts w:eastAsia="Times New Roman" w:cs="Times New Roman"/>
          <w:szCs w:val="24"/>
        </w:rPr>
        <w:t>,</w:t>
      </w:r>
      <w:r>
        <w:rPr>
          <w:rFonts w:eastAsia="Times New Roman" w:cs="Times New Roman"/>
          <w:szCs w:val="24"/>
        </w:rPr>
        <w:t xml:space="preserve"> γιατί παίρνουν πλέον ιθαγένεια και δικαιώματα ψήφου τουλάχιστον πεντακόσι</w:t>
      </w:r>
      <w:r>
        <w:rPr>
          <w:rFonts w:eastAsia="Times New Roman" w:cs="Times New Roman"/>
          <w:szCs w:val="24"/>
        </w:rPr>
        <w:t>ες</w:t>
      </w:r>
      <w:r>
        <w:rPr>
          <w:rFonts w:eastAsia="Times New Roman" w:cs="Times New Roman"/>
          <w:szCs w:val="24"/>
        </w:rPr>
        <w:t xml:space="preserve"> με εξακόσι</w:t>
      </w:r>
      <w:r>
        <w:rPr>
          <w:rFonts w:eastAsia="Times New Roman" w:cs="Times New Roman"/>
          <w:szCs w:val="24"/>
        </w:rPr>
        <w:t>ες</w:t>
      </w:r>
      <w:r>
        <w:rPr>
          <w:rFonts w:eastAsia="Times New Roman" w:cs="Times New Roman"/>
          <w:szCs w:val="24"/>
        </w:rPr>
        <w:t xml:space="preserve"> χιλιάδες λαθρομετανάστες μέχρι αυτή</w:t>
      </w:r>
      <w:r>
        <w:rPr>
          <w:rFonts w:eastAsia="Times New Roman" w:cs="Times New Roman"/>
          <w:szCs w:val="24"/>
        </w:rPr>
        <w:t xml:space="preserve"> τη στιγμή. Και γιατί αυτοί θα γίνουν σύντομα πολύ περισσότεροι. Τους χρειάζεστε, γιατί αυτό θα είναι το νέο σας εκλογικό σώμα, μιας και πλέον δεν έχετε κα</w:t>
      </w:r>
      <w:r>
        <w:rPr>
          <w:rFonts w:eastAsia="Times New Roman" w:cs="Times New Roman"/>
          <w:szCs w:val="24"/>
        </w:rPr>
        <w:t>μ</w:t>
      </w:r>
      <w:r>
        <w:rPr>
          <w:rFonts w:eastAsia="Times New Roman" w:cs="Times New Roman"/>
          <w:szCs w:val="24"/>
        </w:rPr>
        <w:t xml:space="preserve">μία απήχηση στην ελληνική κοινωνία. </w:t>
      </w:r>
    </w:p>
    <w:p w14:paraId="413BAF40"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lastRenderedPageBreak/>
        <w:t xml:space="preserve">Οι μοναδικοί που σας ψηφίζουν είναι αυτοί που έχτε βάλει στο </w:t>
      </w:r>
      <w:r>
        <w:rPr>
          <w:rFonts w:eastAsia="Times New Roman" w:cs="Times New Roman"/>
          <w:szCs w:val="24"/>
        </w:rPr>
        <w:t>δ</w:t>
      </w:r>
      <w:r>
        <w:rPr>
          <w:rFonts w:eastAsia="Times New Roman" w:cs="Times New Roman"/>
          <w:szCs w:val="24"/>
        </w:rPr>
        <w:t>η</w:t>
      </w:r>
      <w:r>
        <w:rPr>
          <w:rFonts w:eastAsia="Times New Roman" w:cs="Times New Roman"/>
          <w:szCs w:val="24"/>
        </w:rPr>
        <w:t xml:space="preserve">μόσιο, γιατί κάνετε συνεχόμενες προσλήψεις στο </w:t>
      </w:r>
      <w:r>
        <w:rPr>
          <w:rFonts w:eastAsia="Times New Roman" w:cs="Times New Roman"/>
          <w:szCs w:val="24"/>
        </w:rPr>
        <w:t>δ</w:t>
      </w:r>
      <w:r>
        <w:rPr>
          <w:rFonts w:eastAsia="Times New Roman" w:cs="Times New Roman"/>
          <w:szCs w:val="24"/>
        </w:rPr>
        <w:t xml:space="preserve">ημόσιο. Είναι οι μοναδικοί που έχουν πάρει κάποια ξεροκόμματα από εσάς και θα είναι και οι λαθρομετανάστες οι φίλοι σας. Αυτό συμβαίνει. </w:t>
      </w:r>
    </w:p>
    <w:p w14:paraId="413BAF41"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Τα λέμε στον ελληνικό λαό για να τα γνωρίζει, γιατί τουλάχιστον από τι</w:t>
      </w:r>
      <w:r>
        <w:rPr>
          <w:rFonts w:eastAsia="Times New Roman" w:cs="Times New Roman"/>
          <w:szCs w:val="24"/>
        </w:rPr>
        <w:t xml:space="preserve">ς επόμενες εκλογές το εκλογικό σώμα θα έχει αλλοιωθεί σε τεράστιο βαθμό. Ορδές λαθρομεταναστών, μουσουλμάνων θα ψηφίζουν για ελληνική </w:t>
      </w:r>
      <w:r>
        <w:rPr>
          <w:rFonts w:eastAsia="Times New Roman" w:cs="Times New Roman"/>
          <w:szCs w:val="24"/>
        </w:rPr>
        <w:t>κ</w:t>
      </w:r>
      <w:r w:rsidRPr="0094038A">
        <w:rPr>
          <w:rFonts w:eastAsia="Times New Roman" w:cs="Times New Roman"/>
          <w:szCs w:val="24"/>
        </w:rPr>
        <w:t>υβέρνηση</w:t>
      </w:r>
      <w:r>
        <w:rPr>
          <w:rFonts w:eastAsia="Times New Roman" w:cs="Times New Roman"/>
          <w:szCs w:val="24"/>
        </w:rPr>
        <w:t xml:space="preserve">. Αυτή είναι η πραγματικότητα. Κάποιοι από εσάς το ξέρετε και το κάνετε συνειδητά και κάποιοι ίσως δεν το ξέρετε </w:t>
      </w:r>
      <w:r>
        <w:rPr>
          <w:rFonts w:eastAsia="Times New Roman" w:cs="Times New Roman"/>
          <w:szCs w:val="24"/>
        </w:rPr>
        <w:t>και μέσα στον ύπνο σας και στην αγάπη που έχετε για την καρέκλα συνεχίζετε και στηρίζετε αυτά τα ανθελληνικά νομοσχέδια. Όλους</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θα σας γράψει η ιστορία!</w:t>
      </w:r>
    </w:p>
    <w:p w14:paraId="413BAF42" w14:textId="77777777" w:rsidR="0028181B" w:rsidRDefault="00E316D8">
      <w:pPr>
        <w:spacing w:line="600" w:lineRule="auto"/>
        <w:ind w:firstLine="720"/>
        <w:jc w:val="both"/>
        <w:rPr>
          <w:rFonts w:eastAsia="Times New Roman" w:cs="Times New Roman"/>
          <w:szCs w:val="24"/>
        </w:rPr>
      </w:pPr>
      <w:r w:rsidRPr="00B90CC5">
        <w:rPr>
          <w:rFonts w:eastAsia="Times New Roman" w:cs="Times New Roman"/>
          <w:szCs w:val="24"/>
        </w:rPr>
        <w:t>(Στο σημείο αυτό κτυπάει το κουδούνι λήξεως του χρόνου ομιλίας του κυρίου Βουλευτή)</w:t>
      </w:r>
    </w:p>
    <w:p w14:paraId="413BAF43"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Θα πάρω και τη δευτερολογία μου, κύριε Πρόεδρε. </w:t>
      </w:r>
    </w:p>
    <w:p w14:paraId="413BAF44"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lastRenderedPageBreak/>
        <w:t xml:space="preserve">Πείτε </w:t>
      </w:r>
      <w:r>
        <w:rPr>
          <w:rFonts w:eastAsia="Times New Roman" w:cs="Times New Roman"/>
          <w:szCs w:val="24"/>
        </w:rPr>
        <w:t>μας,</w:t>
      </w:r>
      <w:r>
        <w:rPr>
          <w:rFonts w:eastAsia="Times New Roman" w:cs="Times New Roman"/>
          <w:szCs w:val="24"/>
        </w:rPr>
        <w:t xml:space="preserve"> αλήθεια, ποιο είναι το κόστος όλων αυτών των παροχών που δίνετε στους λαθρομετανάστες</w:t>
      </w:r>
      <w:r>
        <w:rPr>
          <w:rFonts w:eastAsia="Times New Roman" w:cs="Times New Roman"/>
          <w:szCs w:val="24"/>
        </w:rPr>
        <w:t>;</w:t>
      </w:r>
      <w:r>
        <w:rPr>
          <w:rFonts w:eastAsia="Times New Roman" w:cs="Times New Roman"/>
          <w:szCs w:val="24"/>
        </w:rPr>
        <w:t xml:space="preserve"> Πείτε μας ποιο είναι το κόστος όλων αυτών που τους παρέχετε με αυτό το νομοσχέδιο και με τα επόμενα</w:t>
      </w:r>
      <w:r>
        <w:rPr>
          <w:rFonts w:eastAsia="Times New Roman" w:cs="Times New Roman"/>
          <w:szCs w:val="24"/>
        </w:rPr>
        <w:t>;</w:t>
      </w:r>
      <w:r>
        <w:rPr>
          <w:rFonts w:eastAsia="Times New Roman" w:cs="Times New Roman"/>
          <w:szCs w:val="24"/>
        </w:rPr>
        <w:t xml:space="preserve"> Το γνωρί</w:t>
      </w:r>
      <w:r>
        <w:rPr>
          <w:rFonts w:eastAsia="Times New Roman" w:cs="Times New Roman"/>
          <w:szCs w:val="24"/>
        </w:rPr>
        <w:t xml:space="preserve">ζετε; Δεν το γνωρίζετε. Διότι μέσα στο νομοσχέδιο που διαβάσαμε δεν υπάρχει ποσό, υπάρχουν κάτι «κατά προσέγγιση», «θα δούμε» και «αναλόγως των περιστάσεων». Αυτή είναι η πραγματικότητα. </w:t>
      </w:r>
    </w:p>
    <w:p w14:paraId="413BAF45"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Τα λεφτά αυτά</w:t>
      </w:r>
      <w:r>
        <w:rPr>
          <w:rFonts w:eastAsia="Times New Roman" w:cs="Times New Roman"/>
          <w:szCs w:val="24"/>
        </w:rPr>
        <w:t>,</w:t>
      </w:r>
      <w:r>
        <w:rPr>
          <w:rFonts w:eastAsia="Times New Roman" w:cs="Times New Roman"/>
          <w:szCs w:val="24"/>
        </w:rPr>
        <w:t xml:space="preserve"> λοιπόν, θα έπρεπε να κοπούν από τους λαθρομετανάστες </w:t>
      </w:r>
      <w:r>
        <w:rPr>
          <w:rFonts w:eastAsia="Times New Roman" w:cs="Times New Roman"/>
          <w:szCs w:val="24"/>
        </w:rPr>
        <w:t xml:space="preserve">και να δοθούν σε αυτούς που ήταν πριν </w:t>
      </w:r>
      <w:r>
        <w:rPr>
          <w:rFonts w:eastAsia="Times New Roman" w:cs="Times New Roman"/>
          <w:szCs w:val="24"/>
        </w:rPr>
        <w:t xml:space="preserve">από </w:t>
      </w:r>
      <w:r>
        <w:rPr>
          <w:rFonts w:eastAsia="Times New Roman" w:cs="Times New Roman"/>
          <w:szCs w:val="24"/>
        </w:rPr>
        <w:t>λίγο έξω, στους Έλληνες συνταξιούχους, στον Έλληνα μισθωτό, στους νεαρούς που δουλεύουν για 400 και για 450 ευρώ τον μήνα. Για αυτούς θα έπρεπε να δίνετε αυτά τα χρήματα και όχι για κάτι τύπους από το Μπαγκλαντές κ</w:t>
      </w:r>
      <w:r>
        <w:rPr>
          <w:rFonts w:eastAsia="Times New Roman" w:cs="Times New Roman"/>
          <w:szCs w:val="24"/>
        </w:rPr>
        <w:t xml:space="preserve">αι από το Πακιστάν. </w:t>
      </w:r>
    </w:p>
    <w:p w14:paraId="413BAF46"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Δεν είμαστε υπέρ του να πεθαίνει ο άνθρωπος και να περνάει άσχημα. Δεν χαιρόμαστε με την ταλαιπωρία κανενός ούτε θέλουμε να ταλαιπωρούνται οι άνθρωποι. </w:t>
      </w:r>
      <w:r>
        <w:rPr>
          <w:rFonts w:eastAsia="Times New Roman" w:cs="Times New Roman"/>
          <w:szCs w:val="24"/>
        </w:rPr>
        <w:lastRenderedPageBreak/>
        <w:t>Όμως, δεν είναι δυνατόν σε μια Ελλάδα ρημαγμένη, σε μια Ελλάδα που εσείς τη φτάσατε</w:t>
      </w:r>
      <w:r>
        <w:rPr>
          <w:rFonts w:eastAsia="Times New Roman" w:cs="Times New Roman"/>
          <w:szCs w:val="24"/>
        </w:rPr>
        <w:t xml:space="preserve"> σε αυτή την κατάσταση εδώ και ο</w:t>
      </w:r>
      <w:r>
        <w:rPr>
          <w:rFonts w:eastAsia="Times New Roman" w:cs="Times New Roman"/>
          <w:szCs w:val="24"/>
        </w:rPr>
        <w:t>κ</w:t>
      </w:r>
      <w:r>
        <w:rPr>
          <w:rFonts w:eastAsia="Times New Roman" w:cs="Times New Roman"/>
          <w:szCs w:val="24"/>
        </w:rPr>
        <w:t>τώ χρόνια, σε μία Ελλάδα που χρωστάει ένα</w:t>
      </w:r>
      <w:r>
        <w:rPr>
          <w:rFonts w:eastAsia="Times New Roman" w:cs="Times New Roman"/>
          <w:szCs w:val="24"/>
        </w:rPr>
        <w:t>ν</w:t>
      </w:r>
      <w:r>
        <w:rPr>
          <w:rFonts w:eastAsia="Times New Roman" w:cs="Times New Roman"/>
          <w:szCs w:val="24"/>
        </w:rPr>
        <w:t xml:space="preserve"> τεράστιο αριθμό χρημάτων να λέμε ότι εμείς θα σώσουμε και τους λαθρομετανάστες, εκ των οποίων οι περισσότεροι δεν έχουν καμ</w:t>
      </w:r>
      <w:r>
        <w:rPr>
          <w:rFonts w:eastAsia="Times New Roman" w:cs="Times New Roman"/>
          <w:szCs w:val="24"/>
        </w:rPr>
        <w:t>μ</w:t>
      </w:r>
      <w:r>
        <w:rPr>
          <w:rFonts w:eastAsia="Times New Roman" w:cs="Times New Roman"/>
          <w:szCs w:val="24"/>
        </w:rPr>
        <w:t xml:space="preserve">ία σχέση με πολέμους. </w:t>
      </w:r>
    </w:p>
    <w:p w14:paraId="413BAF47"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Δεν μπορεί η Ελλάδα να φταίει για</w:t>
      </w:r>
      <w:r>
        <w:rPr>
          <w:rFonts w:eastAsia="Times New Roman" w:cs="Times New Roman"/>
          <w:szCs w:val="24"/>
        </w:rPr>
        <w:t xml:space="preserve"> όλα αυτά. Βρείτε</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αυτούς που συνομιλείτε, τους Ευρωπαίους</w:t>
      </w:r>
      <w:r>
        <w:rPr>
          <w:rFonts w:eastAsia="Times New Roman" w:cs="Times New Roman"/>
          <w:szCs w:val="24"/>
        </w:rPr>
        <w:t>,</w:t>
      </w:r>
      <w:r>
        <w:rPr>
          <w:rFonts w:eastAsia="Times New Roman" w:cs="Times New Roman"/>
          <w:szCs w:val="24"/>
        </w:rPr>
        <w:t xml:space="preserve"> και κάντε τις συμφωνίες, προκειμένου αυτοί που θα περνάνε να τους στέλνετε από εκεί που ήρθαν ή να τους στέλνετε στη Γερμανία, στο Βέλγιο, στην Αγγλία. Όπου θέλετε. Να πάνε όπου θέλουν. Όχ</w:t>
      </w:r>
      <w:r>
        <w:rPr>
          <w:rFonts w:eastAsia="Times New Roman" w:cs="Times New Roman"/>
          <w:szCs w:val="24"/>
        </w:rPr>
        <w:t xml:space="preserve">ι όμως εδώ. Δεν αντέχει η Ελλάδα. </w:t>
      </w:r>
    </w:p>
    <w:p w14:paraId="413BAF48" w14:textId="77777777" w:rsidR="0028181B" w:rsidRDefault="00E316D8">
      <w:pPr>
        <w:spacing w:line="600" w:lineRule="auto"/>
        <w:ind w:firstLine="720"/>
        <w:jc w:val="both"/>
        <w:rPr>
          <w:rFonts w:eastAsia="Times New Roman"/>
          <w:szCs w:val="24"/>
        </w:rPr>
      </w:pPr>
      <w:r>
        <w:rPr>
          <w:rFonts w:eastAsia="Times New Roman" w:cs="Times New Roman"/>
          <w:szCs w:val="24"/>
        </w:rPr>
        <w:t>Η Χρυσή Αυγή είχε κάνει μία πρόταση νόμου το 2016 και είχαμε πει ότι είναι πάρα</w:t>
      </w:r>
      <w:r w:rsidRPr="00621A43">
        <w:rPr>
          <w:rFonts w:eastAsia="Times New Roman" w:cs="Times New Roman"/>
          <w:szCs w:val="24"/>
        </w:rPr>
        <w:t xml:space="preserve"> </w:t>
      </w:r>
      <w:r>
        <w:rPr>
          <w:rFonts w:eastAsia="Times New Roman" w:cs="Times New Roman"/>
          <w:szCs w:val="24"/>
        </w:rPr>
        <w:t>πολύ εύκολο να λυθεί το πρόβλημα της λαθρομετανάστευσης. Πρώτον, όσοι περνούν τα σύνορα της Ελλάδας παρανόμως θα συλλαμβάνονται και θα φυλακί</w:t>
      </w:r>
      <w:r>
        <w:rPr>
          <w:rFonts w:eastAsia="Times New Roman" w:cs="Times New Roman"/>
          <w:szCs w:val="24"/>
        </w:rPr>
        <w:t xml:space="preserve">ζονται τουλάχιστον για δύο έτη. Η φυλάκιση αυτή δεν θα έχει ούτε ανασταλτικό χαρακτήρα ούτε θα μπορεί να πληρώνει κάποιος. Θα εκτίεται η ποινή αυτή σε κέντρα κράτησης, μακριά </w:t>
      </w:r>
      <w:r>
        <w:rPr>
          <w:rFonts w:eastAsia="Times New Roman" w:cs="Times New Roman"/>
          <w:szCs w:val="24"/>
        </w:rPr>
        <w:lastRenderedPageBreak/>
        <w:t>από τον κοινωνικό ιστό που υπάρχει από τους πολίτες της Ελλάδος</w:t>
      </w:r>
      <w:r>
        <w:rPr>
          <w:rFonts w:eastAsia="Times New Roman" w:cs="Times New Roman"/>
          <w:szCs w:val="24"/>
        </w:rPr>
        <w:t>,</w:t>
      </w:r>
      <w:r>
        <w:rPr>
          <w:rFonts w:eastAsia="Times New Roman" w:cs="Times New Roman"/>
          <w:szCs w:val="24"/>
        </w:rPr>
        <w:t xml:space="preserve"> για να μην υπάρχ</w:t>
      </w:r>
      <w:r>
        <w:rPr>
          <w:rFonts w:eastAsia="Times New Roman" w:cs="Times New Roman"/>
          <w:szCs w:val="24"/>
        </w:rPr>
        <w:t>ει κα</w:t>
      </w:r>
      <w:r>
        <w:rPr>
          <w:rFonts w:eastAsia="Times New Roman" w:cs="Times New Roman"/>
          <w:szCs w:val="24"/>
        </w:rPr>
        <w:t>μ</w:t>
      </w:r>
      <w:r>
        <w:rPr>
          <w:rFonts w:eastAsia="Times New Roman" w:cs="Times New Roman"/>
          <w:szCs w:val="24"/>
        </w:rPr>
        <w:t>μία επιβάρυνση εκεί. Και</w:t>
      </w:r>
      <w:r>
        <w:rPr>
          <w:rFonts w:eastAsia="Times New Roman" w:cs="Times New Roman"/>
          <w:szCs w:val="24"/>
        </w:rPr>
        <w:t>,</w:t>
      </w:r>
      <w:r>
        <w:rPr>
          <w:rFonts w:eastAsia="Times New Roman" w:cs="Times New Roman"/>
          <w:szCs w:val="24"/>
        </w:rPr>
        <w:t xml:space="preserve"> επίσης, θα συνεισφέρουν με κοινωνικό έργο υπέρ του ελληνικού </w:t>
      </w:r>
      <w:r>
        <w:rPr>
          <w:rFonts w:eastAsia="Times New Roman" w:cs="Times New Roman"/>
          <w:szCs w:val="24"/>
        </w:rPr>
        <w:t>δ</w:t>
      </w:r>
      <w:r>
        <w:rPr>
          <w:rFonts w:eastAsia="Times New Roman" w:cs="Times New Roman"/>
          <w:szCs w:val="24"/>
        </w:rPr>
        <w:t xml:space="preserve">ημοσίου. Σε αυτά τα δύο χρόνια δεν θα κάθονται εκεί να τους ταΐζουμε. </w:t>
      </w:r>
      <w:r>
        <w:rPr>
          <w:rFonts w:eastAsia="Times New Roman"/>
          <w:szCs w:val="24"/>
        </w:rPr>
        <w:t xml:space="preserve">Θα δουλεύουν για το ελληνικό </w:t>
      </w:r>
      <w:r>
        <w:rPr>
          <w:rFonts w:eastAsia="Times New Roman"/>
          <w:szCs w:val="24"/>
        </w:rPr>
        <w:t>δ</w:t>
      </w:r>
      <w:r>
        <w:rPr>
          <w:rFonts w:eastAsia="Times New Roman"/>
          <w:szCs w:val="24"/>
        </w:rPr>
        <w:t>ημόσιο. Και εκεί</w:t>
      </w:r>
      <w:r>
        <w:rPr>
          <w:rFonts w:eastAsia="Times New Roman"/>
          <w:szCs w:val="24"/>
        </w:rPr>
        <w:t>,</w:t>
      </w:r>
      <w:r>
        <w:rPr>
          <w:rFonts w:eastAsia="Times New Roman"/>
          <w:szCs w:val="24"/>
        </w:rPr>
        <w:t xml:space="preserve"> όταν έχουμε κλείσει και τα σύνορά </w:t>
      </w:r>
      <w:r>
        <w:rPr>
          <w:rFonts w:eastAsia="Times New Roman"/>
          <w:szCs w:val="24"/>
        </w:rPr>
        <w:t>μας,</w:t>
      </w:r>
      <w:r>
        <w:rPr>
          <w:rFonts w:eastAsia="Times New Roman"/>
          <w:szCs w:val="24"/>
        </w:rPr>
        <w:t xml:space="preserve"> να δούμε πόσοι λαθρομετανάστες θα ξαναέρθουν. </w:t>
      </w:r>
    </w:p>
    <w:p w14:paraId="413BAF49" w14:textId="77777777" w:rsidR="0028181B" w:rsidRDefault="00E316D8">
      <w:pPr>
        <w:spacing w:line="600" w:lineRule="auto"/>
        <w:ind w:firstLine="720"/>
        <w:jc w:val="both"/>
        <w:rPr>
          <w:rFonts w:eastAsia="Times New Roman"/>
          <w:szCs w:val="24"/>
        </w:rPr>
      </w:pPr>
      <w:r>
        <w:rPr>
          <w:rFonts w:eastAsia="Times New Roman"/>
          <w:szCs w:val="24"/>
        </w:rPr>
        <w:t>Επίσης, σε όποιους λαθροδιακινητές λαθρομεταναστών συλλαμβάνονται θα υπάρχουν αυστηρότατες ποινές</w:t>
      </w:r>
      <w:r>
        <w:rPr>
          <w:rFonts w:eastAsia="Times New Roman"/>
          <w:szCs w:val="24"/>
        </w:rPr>
        <w:t>,</w:t>
      </w:r>
      <w:r>
        <w:rPr>
          <w:rFonts w:eastAsia="Times New Roman"/>
          <w:szCs w:val="24"/>
        </w:rPr>
        <w:t xml:space="preserve"> που θα φτάνουν ακόμα και την ισόβια κάθειρξη</w:t>
      </w:r>
      <w:r w:rsidRPr="002C4C98">
        <w:rPr>
          <w:rFonts w:eastAsia="Times New Roman"/>
          <w:szCs w:val="24"/>
        </w:rPr>
        <w:t>,</w:t>
      </w:r>
      <w:r>
        <w:rPr>
          <w:rFonts w:eastAsia="Times New Roman"/>
          <w:szCs w:val="24"/>
        </w:rPr>
        <w:t xml:space="preserve"> να δείτε για πότε τελειώνουν τα πάντα. </w:t>
      </w:r>
    </w:p>
    <w:p w14:paraId="413BAF4A" w14:textId="77777777" w:rsidR="0028181B" w:rsidRDefault="00E316D8">
      <w:pPr>
        <w:spacing w:line="600" w:lineRule="auto"/>
        <w:ind w:firstLine="720"/>
        <w:jc w:val="both"/>
        <w:rPr>
          <w:rFonts w:eastAsia="Times New Roman"/>
          <w:szCs w:val="24"/>
        </w:rPr>
      </w:pPr>
      <w:r>
        <w:rPr>
          <w:rFonts w:eastAsia="Times New Roman"/>
          <w:szCs w:val="24"/>
        </w:rPr>
        <w:t>Τέλος, θα ήθελα να αναφ</w:t>
      </w:r>
      <w:r>
        <w:rPr>
          <w:rFonts w:eastAsia="Times New Roman"/>
          <w:szCs w:val="24"/>
        </w:rPr>
        <w:t>ερθώ σε δύο θέματα επικαιρότητας.</w:t>
      </w:r>
    </w:p>
    <w:p w14:paraId="413BAF4B" w14:textId="77777777" w:rsidR="0028181B" w:rsidRDefault="00E316D8">
      <w:pPr>
        <w:spacing w:line="600" w:lineRule="auto"/>
        <w:ind w:firstLine="720"/>
        <w:jc w:val="both"/>
        <w:rPr>
          <w:rFonts w:eastAsia="Times New Roman"/>
          <w:szCs w:val="24"/>
        </w:rPr>
      </w:pPr>
      <w:r>
        <w:rPr>
          <w:rFonts w:eastAsia="Times New Roman"/>
          <w:b/>
          <w:szCs w:val="24"/>
        </w:rPr>
        <w:t>ΠΡΟΕΔΡΕΥΩΝ (Σπυρίδων Λυκούδης):</w:t>
      </w:r>
      <w:r w:rsidRPr="00481710">
        <w:rPr>
          <w:rFonts w:eastAsia="Times New Roman"/>
          <w:szCs w:val="24"/>
        </w:rPr>
        <w:t xml:space="preserve"> Κύριε Λαγέ, σας παρακαλώ να ολοκληρώσετε</w:t>
      </w:r>
      <w:r>
        <w:rPr>
          <w:rFonts w:eastAsia="Times New Roman"/>
          <w:szCs w:val="24"/>
        </w:rPr>
        <w:t>,</w:t>
      </w:r>
      <w:r w:rsidRPr="00481710">
        <w:rPr>
          <w:rFonts w:eastAsia="Times New Roman"/>
          <w:szCs w:val="24"/>
        </w:rPr>
        <w:t xml:space="preserve"> εάν είναι δυνατόν.</w:t>
      </w:r>
    </w:p>
    <w:p w14:paraId="413BAF4C" w14:textId="77777777" w:rsidR="0028181B" w:rsidRDefault="00E316D8">
      <w:pPr>
        <w:spacing w:line="600" w:lineRule="auto"/>
        <w:ind w:firstLine="720"/>
        <w:jc w:val="both"/>
        <w:rPr>
          <w:rFonts w:eastAsia="Times New Roman"/>
          <w:szCs w:val="24"/>
        </w:rPr>
      </w:pPr>
      <w:r w:rsidRPr="00CE7BAE">
        <w:rPr>
          <w:rFonts w:eastAsia="Times New Roman"/>
          <w:b/>
          <w:szCs w:val="24"/>
        </w:rPr>
        <w:t>ΙΩΑΝΝΗΣ ΛΑΓΟΣ:</w:t>
      </w:r>
      <w:r>
        <w:rPr>
          <w:rFonts w:eastAsia="Times New Roman"/>
          <w:b/>
          <w:szCs w:val="24"/>
        </w:rPr>
        <w:t xml:space="preserve"> </w:t>
      </w:r>
      <w:r w:rsidRPr="000D5251">
        <w:rPr>
          <w:rFonts w:eastAsia="Times New Roman"/>
          <w:szCs w:val="24"/>
        </w:rPr>
        <w:t>Ολοκληρώνω σε δύο λεπτά, κύριε Πρόεδρε.</w:t>
      </w:r>
    </w:p>
    <w:p w14:paraId="413BAF4D" w14:textId="77777777" w:rsidR="0028181B" w:rsidRDefault="00E316D8">
      <w:pPr>
        <w:spacing w:line="600" w:lineRule="auto"/>
        <w:ind w:firstLine="720"/>
        <w:jc w:val="both"/>
        <w:rPr>
          <w:rFonts w:eastAsia="Times New Roman"/>
          <w:szCs w:val="24"/>
        </w:rPr>
      </w:pPr>
      <w:r w:rsidRPr="000D5251">
        <w:rPr>
          <w:rFonts w:eastAsia="Times New Roman"/>
          <w:szCs w:val="24"/>
        </w:rPr>
        <w:lastRenderedPageBreak/>
        <w:t>Θέλω να καταθέσω κάποιες φωτογραφίες για τα Πρακτικά, γιατί χθες υπήρ</w:t>
      </w:r>
      <w:r>
        <w:rPr>
          <w:rFonts w:eastAsia="Times New Roman"/>
          <w:szCs w:val="24"/>
        </w:rPr>
        <w:t>ξ</w:t>
      </w:r>
      <w:r w:rsidRPr="000D5251">
        <w:rPr>
          <w:rFonts w:eastAsia="Times New Roman"/>
          <w:szCs w:val="24"/>
        </w:rPr>
        <w:t>ε μι</w:t>
      </w:r>
      <w:r w:rsidRPr="000D5251">
        <w:rPr>
          <w:rFonts w:eastAsia="Times New Roman"/>
          <w:szCs w:val="24"/>
        </w:rPr>
        <w:t>α τεράστια</w:t>
      </w:r>
      <w:r>
        <w:rPr>
          <w:rFonts w:eastAsia="Times New Roman"/>
          <w:szCs w:val="24"/>
        </w:rPr>
        <w:t xml:space="preserve"> προσβολή στους αθώους πολίτες της Γάζας στην Παλαιστίνη. Υπήρξαν εξήντα, περίπου, νεκροί, μωρά ανάμεσά τους, αλλά δεν υπήρχε κα</w:t>
      </w:r>
      <w:r>
        <w:rPr>
          <w:rFonts w:eastAsia="Times New Roman"/>
          <w:szCs w:val="24"/>
        </w:rPr>
        <w:t>μ</w:t>
      </w:r>
      <w:r>
        <w:rPr>
          <w:rFonts w:eastAsia="Times New Roman"/>
          <w:szCs w:val="24"/>
        </w:rPr>
        <w:t>μία επίσημη</w:t>
      </w:r>
      <w:r w:rsidRPr="00AE562D">
        <w:rPr>
          <w:rFonts w:eastAsia="Times New Roman"/>
          <w:szCs w:val="24"/>
        </w:rPr>
        <w:t xml:space="preserve"> </w:t>
      </w:r>
      <w:r>
        <w:rPr>
          <w:rFonts w:eastAsia="Times New Roman"/>
          <w:szCs w:val="24"/>
        </w:rPr>
        <w:t>καταδίκη επί της ουσίας από το ελληνικό κράτος ούτε και από την παγκόσμια κοινότητα θα υπάρξει τίποτα, γι</w:t>
      </w:r>
      <w:r>
        <w:rPr>
          <w:rFonts w:eastAsia="Times New Roman"/>
          <w:szCs w:val="24"/>
        </w:rPr>
        <w:t>ατί ξέρουμε πολύ καλά ότι</w:t>
      </w:r>
      <w:r>
        <w:rPr>
          <w:rFonts w:eastAsia="Times New Roman"/>
          <w:szCs w:val="24"/>
        </w:rPr>
        <w:t xml:space="preserve"> </w:t>
      </w:r>
      <w:r>
        <w:rPr>
          <w:rFonts w:eastAsia="Times New Roman"/>
          <w:szCs w:val="24"/>
        </w:rPr>
        <w:t>«</w:t>
      </w:r>
      <w:r>
        <w:rPr>
          <w:rFonts w:eastAsia="Times New Roman"/>
          <w:szCs w:val="24"/>
        </w:rPr>
        <w:t>εβραιοκρατούνται</w:t>
      </w:r>
      <w:r>
        <w:rPr>
          <w:rFonts w:eastAsia="Times New Roman"/>
          <w:szCs w:val="24"/>
        </w:rPr>
        <w:t>»</w:t>
      </w:r>
      <w:r>
        <w:rPr>
          <w:rFonts w:eastAsia="Times New Roman"/>
          <w:szCs w:val="24"/>
        </w:rPr>
        <w:t xml:space="preserve"> τα πάντα</w:t>
      </w:r>
      <w:r>
        <w:rPr>
          <w:rFonts w:eastAsia="Times New Roman"/>
          <w:szCs w:val="24"/>
        </w:rPr>
        <w:t>.</w:t>
      </w:r>
    </w:p>
    <w:p w14:paraId="413BAF4E" w14:textId="77777777" w:rsidR="0028181B" w:rsidRDefault="00E316D8">
      <w:pPr>
        <w:spacing w:line="600" w:lineRule="auto"/>
        <w:ind w:firstLine="720"/>
        <w:jc w:val="both"/>
        <w:rPr>
          <w:rFonts w:eastAsia="Times New Roman"/>
          <w:szCs w:val="24"/>
        </w:rPr>
      </w:pPr>
      <w:r>
        <w:rPr>
          <w:rFonts w:eastAsia="Times New Roman"/>
          <w:szCs w:val="24"/>
        </w:rPr>
        <w:t>Γιατί από την Ελλάδα δεν υπήρξε αλήθεια τίποτα; Γιατί εδώ υπάρχει ο κ. Τσίπρας, φορώντας το γνωστό καπελάκι των Εβραίων. Άρα δεν θα μπορούσε ποτέ να βγάλει κάτι εις βάρος τους.</w:t>
      </w:r>
    </w:p>
    <w:p w14:paraId="413BAF4F" w14:textId="77777777" w:rsidR="0028181B" w:rsidRDefault="00E316D8">
      <w:pPr>
        <w:spacing w:line="600" w:lineRule="auto"/>
        <w:ind w:firstLine="720"/>
        <w:jc w:val="both"/>
        <w:rPr>
          <w:rFonts w:eastAsia="Times New Roman"/>
          <w:szCs w:val="24"/>
        </w:rPr>
      </w:pPr>
      <w:r>
        <w:rPr>
          <w:rFonts w:eastAsia="Times New Roman"/>
          <w:szCs w:val="24"/>
        </w:rPr>
        <w:t>Στη δεύτερη φωτογραφία β</w:t>
      </w:r>
      <w:r>
        <w:rPr>
          <w:rFonts w:eastAsia="Times New Roman"/>
          <w:szCs w:val="24"/>
        </w:rPr>
        <w:t>λέπετε τον προηγούμενο Πρωθυπουργό, τον κ</w:t>
      </w:r>
      <w:r>
        <w:rPr>
          <w:rFonts w:eastAsia="Times New Roman"/>
          <w:szCs w:val="24"/>
        </w:rPr>
        <w:t>.</w:t>
      </w:r>
      <w:r>
        <w:rPr>
          <w:rFonts w:eastAsia="Times New Roman"/>
          <w:szCs w:val="24"/>
        </w:rPr>
        <w:t xml:space="preserve"> Σαμαρά, με καπελάκι των Εβραίων</w:t>
      </w:r>
      <w:r>
        <w:rPr>
          <w:rFonts w:eastAsia="Times New Roman"/>
          <w:szCs w:val="24"/>
        </w:rPr>
        <w:t>,</w:t>
      </w:r>
      <w:r>
        <w:rPr>
          <w:rFonts w:eastAsia="Times New Roman"/>
          <w:szCs w:val="24"/>
        </w:rPr>
        <w:t xml:space="preserve"> που πηγαίνει και καταθέτει τα σέβη του στους Εβραίους.</w:t>
      </w:r>
    </w:p>
    <w:p w14:paraId="413BAF50" w14:textId="77777777" w:rsidR="0028181B" w:rsidRDefault="00E316D8">
      <w:pPr>
        <w:spacing w:line="600" w:lineRule="auto"/>
        <w:ind w:firstLine="720"/>
        <w:jc w:val="both"/>
        <w:rPr>
          <w:rFonts w:eastAsia="Times New Roman"/>
          <w:szCs w:val="24"/>
        </w:rPr>
      </w:pPr>
      <w:r>
        <w:rPr>
          <w:rFonts w:eastAsia="Times New Roman"/>
          <w:szCs w:val="24"/>
        </w:rPr>
        <w:t xml:space="preserve">Στην τρίτη φωτογραφία βλέπετε τον προηγούμενο Πρωθυπουργό της Ελλάδας, τον κ. Παπανδρέου, ο οποίος πηγαίνει και δηλώνει τα </w:t>
      </w:r>
      <w:r>
        <w:rPr>
          <w:rFonts w:eastAsia="Times New Roman"/>
          <w:szCs w:val="24"/>
        </w:rPr>
        <w:t>σέβη του στους Εβραίους.</w:t>
      </w:r>
    </w:p>
    <w:p w14:paraId="413BAF51" w14:textId="77777777" w:rsidR="0028181B" w:rsidRDefault="00E316D8">
      <w:pPr>
        <w:spacing w:line="600" w:lineRule="auto"/>
        <w:ind w:firstLine="720"/>
        <w:jc w:val="both"/>
        <w:rPr>
          <w:rFonts w:eastAsia="Times New Roman"/>
          <w:szCs w:val="24"/>
        </w:rPr>
      </w:pPr>
      <w:r>
        <w:rPr>
          <w:rFonts w:eastAsia="Times New Roman" w:cs="Times New Roman"/>
          <w:szCs w:val="24"/>
        </w:rPr>
        <w:lastRenderedPageBreak/>
        <w:t xml:space="preserve">(Στο σημείο αυτό ο Βουλευτής κ. Ιωάννης Λαγός καταθέτει για τα Πρακτικά τις προαναφερθείσες φωτογραφίες, οι οποίες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413BAF52" w14:textId="77777777" w:rsidR="0028181B" w:rsidRDefault="00E316D8">
      <w:pPr>
        <w:spacing w:line="600" w:lineRule="auto"/>
        <w:ind w:firstLine="720"/>
        <w:jc w:val="both"/>
        <w:rPr>
          <w:rFonts w:eastAsia="Times New Roman"/>
          <w:szCs w:val="24"/>
        </w:rPr>
      </w:pPr>
      <w:r>
        <w:rPr>
          <w:rFonts w:eastAsia="Times New Roman"/>
          <w:b/>
          <w:szCs w:val="24"/>
        </w:rPr>
        <w:t>ΠΡΟΕΔΡΕΥΩΝ (Σπυ</w:t>
      </w:r>
      <w:r>
        <w:rPr>
          <w:rFonts w:eastAsia="Times New Roman"/>
          <w:b/>
          <w:szCs w:val="24"/>
        </w:rPr>
        <w:t xml:space="preserve">ρίδων Λυκούδης): </w:t>
      </w:r>
      <w:r w:rsidRPr="00EF0B57">
        <w:rPr>
          <w:rFonts w:eastAsia="Times New Roman"/>
          <w:szCs w:val="24"/>
        </w:rPr>
        <w:t>Κύριε συνάδελφε, ολοκληρώστε, σας παρακαλώ. Θα ξαναπάρετε τον λόγο μετά αν θέλετε.</w:t>
      </w:r>
    </w:p>
    <w:p w14:paraId="413BAF53" w14:textId="77777777" w:rsidR="0028181B" w:rsidRDefault="00E316D8">
      <w:pPr>
        <w:spacing w:line="600" w:lineRule="auto"/>
        <w:ind w:firstLine="720"/>
        <w:jc w:val="both"/>
        <w:rPr>
          <w:rFonts w:eastAsia="Times New Roman"/>
          <w:b/>
          <w:szCs w:val="24"/>
        </w:rPr>
      </w:pPr>
      <w:r>
        <w:rPr>
          <w:rFonts w:eastAsia="Times New Roman"/>
          <w:b/>
          <w:szCs w:val="24"/>
        </w:rPr>
        <w:t>ΙΩΑΝΝΗΣ ΛΑΓΟΣ</w:t>
      </w:r>
      <w:r w:rsidRPr="00EF0B57">
        <w:rPr>
          <w:rFonts w:eastAsia="Times New Roman"/>
          <w:b/>
          <w:szCs w:val="24"/>
        </w:rPr>
        <w:t>:</w:t>
      </w:r>
      <w:r>
        <w:rPr>
          <w:rFonts w:eastAsia="Times New Roman"/>
          <w:b/>
          <w:szCs w:val="24"/>
        </w:rPr>
        <w:t xml:space="preserve"> </w:t>
      </w:r>
      <w:r w:rsidRPr="00EF0B57">
        <w:rPr>
          <w:rFonts w:eastAsia="Times New Roman"/>
          <w:szCs w:val="24"/>
        </w:rPr>
        <w:t>Κύριε Πρόεδρε, μην αγχώνεστε τόσο πολύ. Είμαι Κοινοβουλευτικός Εκπρόσωπος. Έχω μιλήσει δυόμισι λεπτά παραπάνω με τη δευτερολογία μου.</w:t>
      </w:r>
    </w:p>
    <w:p w14:paraId="413BAF54" w14:textId="77777777" w:rsidR="0028181B" w:rsidRDefault="00E316D8">
      <w:pPr>
        <w:spacing w:line="600" w:lineRule="auto"/>
        <w:ind w:firstLine="720"/>
        <w:jc w:val="both"/>
        <w:rPr>
          <w:rFonts w:eastAsia="Times New Roman"/>
          <w:b/>
          <w:szCs w:val="24"/>
        </w:rPr>
      </w:pPr>
      <w:r>
        <w:rPr>
          <w:rFonts w:eastAsia="Times New Roman"/>
          <w:b/>
          <w:szCs w:val="24"/>
        </w:rPr>
        <w:t>ΠΡΟΕΔΡΕ</w:t>
      </w:r>
      <w:r>
        <w:rPr>
          <w:rFonts w:eastAsia="Times New Roman"/>
          <w:b/>
          <w:szCs w:val="24"/>
        </w:rPr>
        <w:t xml:space="preserve">ΥΩΝ (Σπυρίδων Λυκούδης): </w:t>
      </w:r>
      <w:r w:rsidRPr="00EF0B57">
        <w:rPr>
          <w:rFonts w:eastAsia="Times New Roman"/>
          <w:szCs w:val="24"/>
        </w:rPr>
        <w:t>Να συνεννοηθούμε θέλω, γιατί περιμένουν και οι συνάδελφοί σας.</w:t>
      </w:r>
    </w:p>
    <w:p w14:paraId="413BAF55" w14:textId="77777777" w:rsidR="0028181B" w:rsidRDefault="00E316D8">
      <w:pPr>
        <w:spacing w:line="600" w:lineRule="auto"/>
        <w:ind w:firstLine="720"/>
        <w:jc w:val="both"/>
        <w:rPr>
          <w:rFonts w:eastAsia="Times New Roman"/>
          <w:b/>
          <w:szCs w:val="24"/>
        </w:rPr>
      </w:pPr>
      <w:r>
        <w:rPr>
          <w:rFonts w:eastAsia="Times New Roman"/>
          <w:b/>
          <w:szCs w:val="24"/>
        </w:rPr>
        <w:t>ΙΩΑΝΝΗΣ ΛΑΓΟΣ</w:t>
      </w:r>
      <w:r w:rsidRPr="00EF0B57">
        <w:rPr>
          <w:rFonts w:eastAsia="Times New Roman"/>
          <w:b/>
          <w:szCs w:val="24"/>
        </w:rPr>
        <w:t>:</w:t>
      </w:r>
      <w:r>
        <w:rPr>
          <w:rFonts w:eastAsia="Times New Roman"/>
          <w:b/>
          <w:szCs w:val="24"/>
        </w:rPr>
        <w:t xml:space="preserve"> </w:t>
      </w:r>
      <w:r w:rsidRPr="00EF0B57">
        <w:rPr>
          <w:rFonts w:eastAsia="Times New Roman"/>
          <w:szCs w:val="24"/>
        </w:rPr>
        <w:t>Ωραία. Έχω τη δευτερολογία μου ως Κοινοβουλευτικός Εκπρόσωπος. Δεν νομίζω ότι....</w:t>
      </w:r>
    </w:p>
    <w:p w14:paraId="413BAF56" w14:textId="77777777" w:rsidR="0028181B" w:rsidRDefault="00E316D8">
      <w:pPr>
        <w:spacing w:line="600" w:lineRule="auto"/>
        <w:ind w:firstLine="720"/>
        <w:jc w:val="both"/>
        <w:rPr>
          <w:rFonts w:eastAsia="Times New Roman"/>
          <w:szCs w:val="24"/>
        </w:rPr>
      </w:pPr>
      <w:r>
        <w:rPr>
          <w:rFonts w:eastAsia="Times New Roman"/>
          <w:b/>
          <w:szCs w:val="24"/>
        </w:rPr>
        <w:lastRenderedPageBreak/>
        <w:t xml:space="preserve">ΠΡΟΕΔΡΕΥΩΝ (Σπυρίδων Λυκούδης): </w:t>
      </w:r>
      <w:r w:rsidRPr="00EF0B57">
        <w:rPr>
          <w:rFonts w:eastAsia="Times New Roman"/>
          <w:szCs w:val="24"/>
        </w:rPr>
        <w:t xml:space="preserve">Τα δώδεκα λεπτά τα έχετε κάνει δεκάξι, </w:t>
      </w:r>
      <w:r w:rsidRPr="00EF0B57">
        <w:rPr>
          <w:rFonts w:eastAsia="Times New Roman"/>
          <w:szCs w:val="24"/>
        </w:rPr>
        <w:t>δεν πειράζει τώρα.</w:t>
      </w:r>
    </w:p>
    <w:p w14:paraId="413BAF57" w14:textId="77777777" w:rsidR="0028181B" w:rsidRDefault="00E316D8">
      <w:pPr>
        <w:spacing w:line="600" w:lineRule="auto"/>
        <w:ind w:firstLine="720"/>
        <w:jc w:val="both"/>
        <w:rPr>
          <w:rFonts w:eastAsia="Times New Roman"/>
          <w:szCs w:val="24"/>
        </w:rPr>
      </w:pPr>
      <w:r>
        <w:rPr>
          <w:rFonts w:eastAsia="Times New Roman"/>
          <w:b/>
          <w:szCs w:val="24"/>
        </w:rPr>
        <w:t>ΙΩΑΝΝΗΣ ΛΑΓΟΣ</w:t>
      </w:r>
      <w:r w:rsidRPr="00EF0B57">
        <w:rPr>
          <w:rFonts w:eastAsia="Times New Roman"/>
          <w:b/>
          <w:szCs w:val="24"/>
        </w:rPr>
        <w:t>:</w:t>
      </w:r>
      <w:r>
        <w:rPr>
          <w:rFonts w:eastAsia="Times New Roman"/>
          <w:b/>
          <w:szCs w:val="24"/>
        </w:rPr>
        <w:t xml:space="preserve"> </w:t>
      </w:r>
      <w:r>
        <w:rPr>
          <w:rFonts w:eastAsia="Times New Roman"/>
          <w:szCs w:val="24"/>
        </w:rPr>
        <w:t>Με τη δευτερολογία. Το</w:t>
      </w:r>
      <w:r w:rsidRPr="00EF0B57">
        <w:rPr>
          <w:rFonts w:eastAsia="Times New Roman"/>
          <w:szCs w:val="24"/>
        </w:rPr>
        <w:t xml:space="preserve"> είπα πέντε φορές.</w:t>
      </w:r>
    </w:p>
    <w:p w14:paraId="413BAF58" w14:textId="77777777" w:rsidR="0028181B" w:rsidRDefault="00E316D8">
      <w:pPr>
        <w:spacing w:line="600" w:lineRule="auto"/>
        <w:ind w:firstLine="720"/>
        <w:jc w:val="both"/>
        <w:rPr>
          <w:rFonts w:eastAsia="Times New Roman"/>
          <w:szCs w:val="24"/>
        </w:rPr>
      </w:pPr>
      <w:r w:rsidRPr="003C2CD2">
        <w:rPr>
          <w:rFonts w:eastAsia="Times New Roman"/>
          <w:b/>
          <w:szCs w:val="24"/>
        </w:rPr>
        <w:t>ΧΡΗΣΤΟΣ ΠΑΠΠΑΣ:</w:t>
      </w:r>
      <w:r w:rsidRPr="003C2CD2">
        <w:rPr>
          <w:rFonts w:eastAsia="Times New Roman"/>
          <w:szCs w:val="24"/>
        </w:rPr>
        <w:t xml:space="preserve"> </w:t>
      </w:r>
      <w:r>
        <w:rPr>
          <w:rFonts w:eastAsia="Times New Roman"/>
          <w:szCs w:val="24"/>
        </w:rPr>
        <w:t>Με τη δευτερολογία, κύριε Πρόεδρε...</w:t>
      </w:r>
    </w:p>
    <w:p w14:paraId="413BAF59" w14:textId="77777777" w:rsidR="0028181B" w:rsidRDefault="00E316D8">
      <w:pPr>
        <w:spacing w:line="600" w:lineRule="auto"/>
        <w:ind w:firstLine="720"/>
        <w:jc w:val="both"/>
        <w:rPr>
          <w:rFonts w:eastAsia="Times New Roman"/>
          <w:szCs w:val="24"/>
        </w:rPr>
      </w:pPr>
      <w:r>
        <w:rPr>
          <w:rFonts w:eastAsia="Times New Roman"/>
          <w:b/>
          <w:szCs w:val="24"/>
        </w:rPr>
        <w:t xml:space="preserve">ΠΡΟΕΔΡΕΥΩΝ (Σπυρίδων Λυκούδης): </w:t>
      </w:r>
      <w:r w:rsidRPr="00EF0B57">
        <w:rPr>
          <w:rFonts w:eastAsia="Times New Roman"/>
          <w:szCs w:val="24"/>
        </w:rPr>
        <w:t>Η δευτερολογία κατά παραχώρηση από το Προεδρείο δίνετ</w:t>
      </w:r>
      <w:r>
        <w:rPr>
          <w:rFonts w:eastAsia="Times New Roman"/>
          <w:szCs w:val="24"/>
        </w:rPr>
        <w:t xml:space="preserve">αι, κύριε Παππά. Δεν λέει ο Κανονισμός ότι </w:t>
      </w:r>
      <w:r>
        <w:rPr>
          <w:rFonts w:eastAsia="Times New Roman"/>
          <w:szCs w:val="24"/>
        </w:rPr>
        <w:t>υποχρεούται να την πάρει στην πρωτολογία. Υπάρχει άνεση και ανοχή, αλλά εν πάση περιπτώσει...</w:t>
      </w:r>
    </w:p>
    <w:p w14:paraId="413BAF5A" w14:textId="77777777" w:rsidR="0028181B" w:rsidRDefault="00E316D8">
      <w:pPr>
        <w:spacing w:line="600" w:lineRule="auto"/>
        <w:ind w:firstLine="720"/>
        <w:jc w:val="both"/>
        <w:rPr>
          <w:rFonts w:eastAsia="Times New Roman"/>
          <w:szCs w:val="24"/>
        </w:rPr>
      </w:pPr>
      <w:r>
        <w:rPr>
          <w:rFonts w:eastAsia="Times New Roman"/>
          <w:b/>
          <w:szCs w:val="24"/>
        </w:rPr>
        <w:t>ΙΩΑΝΝΗΣ ΛΑΓΟΣ</w:t>
      </w:r>
      <w:r w:rsidRPr="001A77BF">
        <w:rPr>
          <w:rFonts w:eastAsia="Times New Roman"/>
          <w:b/>
          <w:szCs w:val="24"/>
        </w:rPr>
        <w:t>:</w:t>
      </w:r>
      <w:r>
        <w:rPr>
          <w:rFonts w:eastAsia="Times New Roman"/>
          <w:b/>
          <w:szCs w:val="24"/>
        </w:rPr>
        <w:t xml:space="preserve"> </w:t>
      </w:r>
      <w:r>
        <w:rPr>
          <w:rFonts w:eastAsia="Times New Roman"/>
          <w:szCs w:val="24"/>
        </w:rPr>
        <w:t>Εδώ υ</w:t>
      </w:r>
      <w:r w:rsidRPr="001A77BF">
        <w:rPr>
          <w:rFonts w:eastAsia="Times New Roman"/>
          <w:szCs w:val="24"/>
        </w:rPr>
        <w:t>πάρχουν πάρα πολλές φωτογραφίες, λοιπόν, όλων των επιφανών</w:t>
      </w:r>
      <w:r>
        <w:rPr>
          <w:rFonts w:eastAsia="Times New Roman"/>
          <w:szCs w:val="24"/>
        </w:rPr>
        <w:t xml:space="preserve"> στελεχών δεξιών και αριστερών με το κιπά, με το οποίο πηγαίνουν στους Εβραίους και </w:t>
      </w:r>
      <w:r>
        <w:rPr>
          <w:rFonts w:eastAsia="Times New Roman"/>
          <w:szCs w:val="24"/>
        </w:rPr>
        <w:t>καταθέτουν. Γι</w:t>
      </w:r>
      <w:r>
        <w:rPr>
          <w:rFonts w:eastAsia="Times New Roman"/>
          <w:szCs w:val="24"/>
        </w:rPr>
        <w:t>α</w:t>
      </w:r>
      <w:r>
        <w:rPr>
          <w:rFonts w:eastAsia="Times New Roman"/>
          <w:szCs w:val="24"/>
        </w:rPr>
        <w:t xml:space="preserve"> αυτό σήμερα δεν τολμάει κανείς να πει τίποτα για τη δολοφονία που έχει συμβεί εναντίον αθώων Παλαιστινίων.</w:t>
      </w:r>
    </w:p>
    <w:p w14:paraId="413BAF5B" w14:textId="77777777" w:rsidR="0028181B" w:rsidRDefault="00E316D8">
      <w:pPr>
        <w:spacing w:line="600" w:lineRule="auto"/>
        <w:ind w:firstLine="720"/>
        <w:jc w:val="both"/>
        <w:rPr>
          <w:rFonts w:eastAsia="Times New Roman"/>
          <w:szCs w:val="24"/>
        </w:rPr>
      </w:pPr>
      <w:r>
        <w:rPr>
          <w:rFonts w:eastAsia="Times New Roman"/>
          <w:szCs w:val="24"/>
        </w:rPr>
        <w:t xml:space="preserve">Κλείνοντας, θα πούμε ότι εδώ υπάρχει ένας Πρωθυπουργός, ο οποίος λέει ότι δεν υπάρχουν θαλάσσια σύνορα. Έτσι μας έλεγε πριν από λίγα </w:t>
      </w:r>
      <w:r>
        <w:rPr>
          <w:rFonts w:eastAsia="Times New Roman"/>
          <w:szCs w:val="24"/>
        </w:rPr>
        <w:t xml:space="preserve">χρόνια. Δεν υπάρχουν </w:t>
      </w:r>
      <w:r>
        <w:rPr>
          <w:rFonts w:eastAsia="Times New Roman"/>
          <w:szCs w:val="24"/>
        </w:rPr>
        <w:lastRenderedPageBreak/>
        <w:t xml:space="preserve">θαλάσσια σύνορα μας έλεγε. Μπέρδευε τη Λέσβο με τη Μυτιλήνη. Μπερδευόταν ο άνθρωπος. </w:t>
      </w:r>
    </w:p>
    <w:p w14:paraId="413BAF5C" w14:textId="77777777" w:rsidR="0028181B" w:rsidRDefault="00E316D8">
      <w:pPr>
        <w:spacing w:line="600" w:lineRule="auto"/>
        <w:ind w:firstLine="720"/>
        <w:jc w:val="both"/>
        <w:rPr>
          <w:rFonts w:eastAsia="Times New Roman"/>
          <w:szCs w:val="24"/>
        </w:rPr>
      </w:pPr>
      <w:r>
        <w:rPr>
          <w:rFonts w:eastAsia="Times New Roman"/>
          <w:szCs w:val="24"/>
        </w:rPr>
        <w:t xml:space="preserve">Από την άλλη, υπάρχει ένας </w:t>
      </w:r>
      <w:r>
        <w:rPr>
          <w:rFonts w:eastAsia="Times New Roman"/>
          <w:szCs w:val="24"/>
        </w:rPr>
        <w:t>Α</w:t>
      </w:r>
      <w:r>
        <w:rPr>
          <w:rFonts w:eastAsia="Times New Roman"/>
          <w:szCs w:val="24"/>
        </w:rPr>
        <w:t>ρχηγός Αξιωματικής Αντιπολίτευσης, ο οποίος θέλει να έρθει στην εξουσία και ο οποίος εχθές συνελήφθη στα σύνορά μας με τη</w:t>
      </w:r>
      <w:r>
        <w:rPr>
          <w:rFonts w:eastAsia="Times New Roman"/>
          <w:szCs w:val="24"/>
        </w:rPr>
        <w:t>ν Τουρκία. Τον κρατάγανε μέσα στο φυλάκιο και δεν μπορούσε να βγει. Τρέχανε να τον βγάλουν έξω.</w:t>
      </w:r>
    </w:p>
    <w:p w14:paraId="413BAF5D" w14:textId="77777777" w:rsidR="0028181B" w:rsidRDefault="00E316D8">
      <w:pPr>
        <w:spacing w:line="600" w:lineRule="auto"/>
        <w:ind w:firstLine="720"/>
        <w:jc w:val="both"/>
        <w:rPr>
          <w:rFonts w:eastAsia="Times New Roman"/>
          <w:szCs w:val="24"/>
        </w:rPr>
      </w:pPr>
      <w:r>
        <w:rPr>
          <w:rFonts w:eastAsia="Times New Roman"/>
          <w:szCs w:val="24"/>
        </w:rPr>
        <w:t xml:space="preserve">Εδώ, λοιπόν, δεν μιλάμε για Πρωθυπουργό και Αρχηγό Αξιωματικής Αντιπολίτευσης, μιλάμε για τον Μπόλεκ και τον Λόλεκ. </w:t>
      </w:r>
    </w:p>
    <w:p w14:paraId="413BAF5E" w14:textId="77777777" w:rsidR="0028181B" w:rsidRDefault="00E316D8">
      <w:pPr>
        <w:spacing w:line="600" w:lineRule="auto"/>
        <w:ind w:firstLine="720"/>
        <w:jc w:val="both"/>
        <w:rPr>
          <w:rFonts w:eastAsia="Times New Roman"/>
          <w:szCs w:val="24"/>
        </w:rPr>
      </w:pPr>
      <w:r>
        <w:rPr>
          <w:rFonts w:eastAsia="Times New Roman"/>
          <w:szCs w:val="24"/>
        </w:rPr>
        <w:t>Ελληνικέ λαέ, λοιπόν, αποφάσισε τι σου αξίζ</w:t>
      </w:r>
      <w:r>
        <w:rPr>
          <w:rFonts w:eastAsia="Times New Roman"/>
          <w:szCs w:val="24"/>
        </w:rPr>
        <w:t>ει. Εάν σου αρμόζουν όλοι αυτοί ή εάν σου αρμόζει κάτι εθνικό και δίκαιο!</w:t>
      </w:r>
    </w:p>
    <w:p w14:paraId="413BAF5F" w14:textId="77777777" w:rsidR="0028181B" w:rsidRDefault="00E316D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w:t>
      </w:r>
      <w:r>
        <w:rPr>
          <w:rFonts w:eastAsia="Times New Roman" w:cs="Times New Roman"/>
          <w:szCs w:val="24"/>
        </w:rPr>
        <w:t xml:space="preserve">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413BAF60" w14:textId="77777777" w:rsidR="0028181B" w:rsidRDefault="00E316D8">
      <w:pPr>
        <w:tabs>
          <w:tab w:val="left" w:pos="5964"/>
        </w:tabs>
        <w:spacing w:line="600" w:lineRule="auto"/>
        <w:ind w:firstLine="720"/>
        <w:jc w:val="both"/>
        <w:rPr>
          <w:rFonts w:eastAsia="Times New Roman"/>
          <w:b/>
          <w:szCs w:val="24"/>
        </w:rPr>
      </w:pPr>
      <w:r>
        <w:rPr>
          <w:rFonts w:eastAsia="Times New Roman"/>
          <w:b/>
          <w:szCs w:val="24"/>
        </w:rPr>
        <w:t>ΠΡΟΕΔΡΕΥΩΝ (Σπυρίδων Λυκούδης)</w:t>
      </w:r>
      <w:r w:rsidRPr="005073C6">
        <w:rPr>
          <w:rFonts w:eastAsia="Times New Roman"/>
          <w:b/>
          <w:szCs w:val="24"/>
        </w:rPr>
        <w:t xml:space="preserve">: </w:t>
      </w:r>
      <w:r>
        <w:rPr>
          <w:rFonts w:eastAsia="Times New Roman" w:cs="Times New Roman"/>
        </w:rPr>
        <w:t xml:space="preserve">Κυρίες και κύριοι συνάδελφοι, έχω την τιμή να ανακοινώσω στο Σώμα ότι τη συνεδρίασή μας </w:t>
      </w:r>
      <w:r>
        <w:rPr>
          <w:rFonts w:eastAsia="Times New Roman" w:cs="Times New Roman"/>
        </w:rPr>
        <w:t xml:space="preserve">παρακολουθούν από τα άνω </w:t>
      </w:r>
      <w:r>
        <w:rPr>
          <w:rFonts w:eastAsia="Times New Roman" w:cs="Times New Roman"/>
        </w:rPr>
        <w:lastRenderedPageBreak/>
        <w:t>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έξι μαθητές και μαθήτριες και τέ</w:t>
      </w:r>
      <w:r>
        <w:rPr>
          <w:rFonts w:eastAsia="Times New Roman" w:cs="Times New Roman"/>
        </w:rPr>
        <w:t>σσερις εκπαιδευτικοί συνοδοί τους από το 3</w:t>
      </w:r>
      <w:r w:rsidRPr="00255E48">
        <w:rPr>
          <w:rFonts w:eastAsia="Times New Roman" w:cs="Times New Roman"/>
          <w:vertAlign w:val="superscript"/>
        </w:rPr>
        <w:t>ο</w:t>
      </w:r>
      <w:r>
        <w:rPr>
          <w:rFonts w:eastAsia="Times New Roman" w:cs="Times New Roman"/>
        </w:rPr>
        <w:t xml:space="preserve"> Γυμνάσιο Αγρινίου. </w:t>
      </w:r>
    </w:p>
    <w:p w14:paraId="413BAF61" w14:textId="77777777" w:rsidR="0028181B" w:rsidRDefault="00E316D8">
      <w:pPr>
        <w:spacing w:line="600" w:lineRule="auto"/>
        <w:ind w:firstLine="720"/>
        <w:jc w:val="both"/>
        <w:rPr>
          <w:rFonts w:eastAsia="Times New Roman"/>
          <w:szCs w:val="24"/>
        </w:rPr>
      </w:pPr>
      <w:r w:rsidRPr="00AE562D">
        <w:rPr>
          <w:rFonts w:eastAsia="Times New Roman"/>
          <w:szCs w:val="24"/>
        </w:rPr>
        <w:t xml:space="preserve">Η Βουλή τούς καλωσορίζει. </w:t>
      </w:r>
    </w:p>
    <w:p w14:paraId="413BAF62" w14:textId="77777777" w:rsidR="0028181B" w:rsidRDefault="00E316D8">
      <w:pPr>
        <w:spacing w:line="600" w:lineRule="auto"/>
        <w:ind w:firstLine="720"/>
        <w:jc w:val="center"/>
        <w:rPr>
          <w:rFonts w:eastAsia="Times New Roman"/>
          <w:szCs w:val="24"/>
        </w:rPr>
      </w:pPr>
      <w:r w:rsidRPr="00AE562D">
        <w:rPr>
          <w:rFonts w:eastAsia="Times New Roman"/>
          <w:szCs w:val="24"/>
        </w:rPr>
        <w:t>(Χειροκροτήματα απ’ όλες τις πτέρυγες της Βουλής)</w:t>
      </w:r>
    </w:p>
    <w:p w14:paraId="413BAF63" w14:textId="77777777" w:rsidR="0028181B" w:rsidRDefault="00E316D8">
      <w:pPr>
        <w:spacing w:line="600" w:lineRule="auto"/>
        <w:ind w:firstLine="720"/>
        <w:jc w:val="both"/>
        <w:rPr>
          <w:rFonts w:eastAsia="Times New Roman"/>
          <w:szCs w:val="24"/>
        </w:rPr>
      </w:pPr>
      <w:r w:rsidRPr="00AE562D">
        <w:rPr>
          <w:rFonts w:eastAsia="Times New Roman"/>
          <w:szCs w:val="24"/>
        </w:rPr>
        <w:t>Τον λόγο έχει ο συνάδελφος κ. Ανδρέας Μιχαηλίδης</w:t>
      </w:r>
      <w:r>
        <w:rPr>
          <w:rFonts w:eastAsia="Times New Roman"/>
          <w:szCs w:val="24"/>
        </w:rPr>
        <w:t xml:space="preserve"> από τον ΣΥΡΙΖΑ</w:t>
      </w:r>
      <w:r w:rsidRPr="00AE562D">
        <w:rPr>
          <w:rFonts w:eastAsia="Times New Roman"/>
          <w:szCs w:val="24"/>
        </w:rPr>
        <w:t xml:space="preserve"> για επτά λεπτά.</w:t>
      </w:r>
    </w:p>
    <w:p w14:paraId="413BAF64" w14:textId="77777777" w:rsidR="0028181B" w:rsidRDefault="00E316D8">
      <w:pPr>
        <w:spacing w:line="600" w:lineRule="auto"/>
        <w:ind w:firstLine="720"/>
        <w:jc w:val="both"/>
        <w:rPr>
          <w:rFonts w:eastAsia="Times New Roman"/>
          <w:szCs w:val="24"/>
        </w:rPr>
      </w:pPr>
      <w:r w:rsidRPr="00AE562D">
        <w:rPr>
          <w:rFonts w:eastAsia="Times New Roman"/>
          <w:b/>
          <w:szCs w:val="24"/>
        </w:rPr>
        <w:t>ΑΝΔΡΕΑΣ ΜΙΧΑΗΛΙΔΗΣ:</w:t>
      </w:r>
      <w:r w:rsidRPr="00AE562D">
        <w:rPr>
          <w:rFonts w:eastAsia="Times New Roman"/>
          <w:szCs w:val="24"/>
        </w:rPr>
        <w:t xml:space="preserve"> Ευχαριστώ, κύρι</w:t>
      </w:r>
      <w:r w:rsidRPr="00AE562D">
        <w:rPr>
          <w:rFonts w:eastAsia="Times New Roman"/>
          <w:szCs w:val="24"/>
        </w:rPr>
        <w:t>ε Πρόεδρε.</w:t>
      </w:r>
    </w:p>
    <w:p w14:paraId="413BAF65" w14:textId="77777777" w:rsidR="0028181B" w:rsidRDefault="00E316D8">
      <w:pPr>
        <w:spacing w:line="600" w:lineRule="auto"/>
        <w:ind w:firstLine="720"/>
        <w:jc w:val="both"/>
        <w:rPr>
          <w:rFonts w:eastAsia="Times New Roman"/>
          <w:szCs w:val="24"/>
        </w:rPr>
      </w:pPr>
      <w:r w:rsidRPr="00AE562D">
        <w:rPr>
          <w:rFonts w:eastAsia="Times New Roman"/>
          <w:szCs w:val="24"/>
        </w:rPr>
        <w:t>Κυρίες και κύριοι συνάδελφοι, συζητούμε απόψε ένα νομοσχέδιο</w:t>
      </w:r>
      <w:r>
        <w:rPr>
          <w:rFonts w:eastAsia="Times New Roman"/>
          <w:szCs w:val="24"/>
        </w:rPr>
        <w:t>,</w:t>
      </w:r>
      <w:r w:rsidRPr="00AE562D">
        <w:rPr>
          <w:rFonts w:eastAsia="Times New Roman"/>
          <w:szCs w:val="24"/>
        </w:rPr>
        <w:t xml:space="preserve"> το οποίο κατά κύριο λόγο επιδιώκει δύο σκοπούς</w:t>
      </w:r>
      <w:r>
        <w:rPr>
          <w:rFonts w:eastAsia="Times New Roman"/>
          <w:szCs w:val="24"/>
        </w:rPr>
        <w:t>:</w:t>
      </w:r>
      <w:r w:rsidRPr="00AE562D">
        <w:rPr>
          <w:rFonts w:eastAsia="Times New Roman"/>
          <w:szCs w:val="24"/>
        </w:rPr>
        <w:t xml:space="preserve"> </w:t>
      </w:r>
      <w:r>
        <w:rPr>
          <w:rFonts w:eastAsia="Times New Roman"/>
          <w:szCs w:val="24"/>
        </w:rPr>
        <w:t>π</w:t>
      </w:r>
      <w:r w:rsidRPr="00AE562D">
        <w:rPr>
          <w:rFonts w:eastAsia="Times New Roman"/>
          <w:szCs w:val="24"/>
        </w:rPr>
        <w:t>ρώτον, να διασφαλίσει την κατάλληλη και αποτελεσματική</w:t>
      </w:r>
      <w:r>
        <w:rPr>
          <w:rFonts w:eastAsia="Times New Roman"/>
          <w:szCs w:val="24"/>
        </w:rPr>
        <w:t>,</w:t>
      </w:r>
      <w:r w:rsidRPr="00AE562D">
        <w:rPr>
          <w:rFonts w:eastAsia="Times New Roman"/>
          <w:szCs w:val="24"/>
        </w:rPr>
        <w:t xml:space="preserve"> με παράλληλο σεβασμό στα ανθρώπινα δικαιώματα</w:t>
      </w:r>
      <w:r>
        <w:rPr>
          <w:rFonts w:eastAsia="Times New Roman"/>
          <w:szCs w:val="24"/>
        </w:rPr>
        <w:t>,</w:t>
      </w:r>
      <w:r w:rsidRPr="00AE562D">
        <w:rPr>
          <w:rFonts w:eastAsia="Times New Roman"/>
          <w:szCs w:val="24"/>
        </w:rPr>
        <w:t xml:space="preserve"> υποδοχή και διαμονή </w:t>
      </w:r>
      <w:r w:rsidRPr="00AE562D">
        <w:rPr>
          <w:rFonts w:eastAsia="Times New Roman"/>
          <w:szCs w:val="24"/>
        </w:rPr>
        <w:lastRenderedPageBreak/>
        <w:t>των αιτούντ</w:t>
      </w:r>
      <w:r w:rsidRPr="00AE562D">
        <w:rPr>
          <w:rFonts w:eastAsia="Times New Roman"/>
          <w:szCs w:val="24"/>
        </w:rPr>
        <w:t>ων ασύλου στη</w:t>
      </w:r>
      <w:r>
        <w:rPr>
          <w:rFonts w:eastAsia="Times New Roman"/>
          <w:szCs w:val="24"/>
        </w:rPr>
        <w:t xml:space="preserve"> χώρα μας, δεύτερον, να τροποποιήσει τις διαδικασίες ασύλου</w:t>
      </w:r>
      <w:r>
        <w:rPr>
          <w:rFonts w:eastAsia="Times New Roman"/>
          <w:szCs w:val="24"/>
        </w:rPr>
        <w:t>,</w:t>
      </w:r>
      <w:r>
        <w:rPr>
          <w:rFonts w:eastAsia="Times New Roman"/>
          <w:szCs w:val="24"/>
        </w:rPr>
        <w:t xml:space="preserve"> με σκοπό να τις καταστήσει πιο αποτελεσματικές και ταχείες</w:t>
      </w:r>
      <w:r>
        <w:rPr>
          <w:rFonts w:eastAsia="Times New Roman"/>
          <w:szCs w:val="24"/>
        </w:rPr>
        <w:t>,</w:t>
      </w:r>
      <w:r>
        <w:rPr>
          <w:rFonts w:eastAsia="Times New Roman"/>
          <w:szCs w:val="24"/>
        </w:rPr>
        <w:t xml:space="preserve"> με βάση τις δυσκολίες που έχουν εντοπιστεί κατά τα τελευταία δύο – τρία χρόνια</w:t>
      </w:r>
      <w:r>
        <w:rPr>
          <w:rFonts w:eastAsia="Times New Roman"/>
          <w:szCs w:val="24"/>
        </w:rPr>
        <w:t>,</w:t>
      </w:r>
      <w:r>
        <w:rPr>
          <w:rFonts w:eastAsia="Times New Roman"/>
          <w:szCs w:val="24"/>
        </w:rPr>
        <w:t xml:space="preserve"> λόγω</w:t>
      </w:r>
      <w:r>
        <w:rPr>
          <w:rFonts w:eastAsia="Times New Roman"/>
          <w:szCs w:val="24"/>
        </w:rPr>
        <w:t>,</w:t>
      </w:r>
      <w:r>
        <w:rPr>
          <w:rFonts w:eastAsia="Times New Roman"/>
          <w:szCs w:val="24"/>
        </w:rPr>
        <w:t xml:space="preserve"> κυρίως</w:t>
      </w:r>
      <w:r>
        <w:rPr>
          <w:rFonts w:eastAsia="Times New Roman"/>
          <w:szCs w:val="24"/>
        </w:rPr>
        <w:t>,</w:t>
      </w:r>
      <w:r>
        <w:rPr>
          <w:rFonts w:eastAsia="Times New Roman"/>
          <w:szCs w:val="24"/>
        </w:rPr>
        <w:t xml:space="preserve"> της αλματώδους αύξησης των α</w:t>
      </w:r>
      <w:r>
        <w:rPr>
          <w:rFonts w:eastAsia="Times New Roman"/>
          <w:szCs w:val="24"/>
        </w:rPr>
        <w:t xml:space="preserve">ιτήσεων ασύλου. </w:t>
      </w:r>
    </w:p>
    <w:p w14:paraId="413BAF66" w14:textId="77777777" w:rsidR="0028181B" w:rsidRDefault="00E316D8">
      <w:pPr>
        <w:spacing w:line="600" w:lineRule="auto"/>
        <w:ind w:firstLine="720"/>
        <w:jc w:val="both"/>
        <w:rPr>
          <w:rFonts w:eastAsia="Times New Roman"/>
          <w:szCs w:val="24"/>
        </w:rPr>
      </w:pPr>
      <w:r>
        <w:rPr>
          <w:rFonts w:eastAsia="Times New Roman"/>
          <w:szCs w:val="24"/>
        </w:rPr>
        <w:t xml:space="preserve">Θυμίζω ότι με στοιχεία της </w:t>
      </w:r>
      <w:r>
        <w:rPr>
          <w:rFonts w:eastAsia="Times New Roman"/>
          <w:szCs w:val="24"/>
          <w:lang w:val="en-US"/>
        </w:rPr>
        <w:t>EUROSTAT</w:t>
      </w:r>
      <w:r w:rsidRPr="00AE562D">
        <w:rPr>
          <w:rFonts w:eastAsia="Times New Roman"/>
          <w:szCs w:val="24"/>
        </w:rPr>
        <w:t xml:space="preserve"> </w:t>
      </w:r>
      <w:r>
        <w:rPr>
          <w:rFonts w:eastAsia="Times New Roman"/>
          <w:szCs w:val="24"/>
        </w:rPr>
        <w:t>η Ελλάδα το 2017 είχε τον τέταρτο υψηλότερο αριθμό αιτήσεων στην Ευρώπη, ενώ κατέχει πρώτη θέση αναλογικά με τον πληθυσμό της.</w:t>
      </w:r>
    </w:p>
    <w:p w14:paraId="413BAF67" w14:textId="77777777" w:rsidR="0028181B" w:rsidRDefault="00E316D8">
      <w:pPr>
        <w:spacing w:line="600" w:lineRule="auto"/>
        <w:ind w:firstLine="720"/>
        <w:jc w:val="both"/>
        <w:rPr>
          <w:rFonts w:eastAsia="Times New Roman"/>
          <w:szCs w:val="24"/>
        </w:rPr>
      </w:pPr>
      <w:r>
        <w:rPr>
          <w:rFonts w:eastAsia="Times New Roman"/>
          <w:szCs w:val="24"/>
        </w:rPr>
        <w:t>Αναφορικά με το πρώτο μέρος του νομοσχεδίου</w:t>
      </w:r>
      <w:r w:rsidRPr="00132E0C">
        <w:rPr>
          <w:rFonts w:eastAsia="Times New Roman"/>
          <w:szCs w:val="24"/>
        </w:rPr>
        <w:t>,</w:t>
      </w:r>
      <w:r>
        <w:rPr>
          <w:rFonts w:eastAsia="Times New Roman"/>
          <w:szCs w:val="24"/>
        </w:rPr>
        <w:t xml:space="preserve"> θα ήθελα να αναφερθώ αρχικά στα άρθρα 8 έως 10, τα οποία αναφέρονται στις συνθήκες κράτησης των αιτούντων άσυλο. Με τα άρθρα αυτά ενισχύονται και σίγουρα διατηρούνται τα εχέγγυα που ισχύουν ως σήμερα, ενώ είναι ιδιαίτερα θετική η πρόβλεψη περί της κράτηση</w:t>
      </w:r>
      <w:r>
        <w:rPr>
          <w:rFonts w:eastAsia="Times New Roman"/>
          <w:szCs w:val="24"/>
        </w:rPr>
        <w:t>ς ως μέτρου μόνον έσχατης ανάγκης όσον αφορά τους ανήλικους.</w:t>
      </w:r>
    </w:p>
    <w:p w14:paraId="413BAF68" w14:textId="77777777" w:rsidR="0028181B" w:rsidRDefault="00E316D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Ειδική μνεία θα πρέπει να κάνω στο άρθρο 24, με το οποίο</w:t>
      </w:r>
      <w:r>
        <w:rPr>
          <w:rFonts w:eastAsia="Times New Roman" w:cs="Times New Roman"/>
          <w:szCs w:val="24"/>
        </w:rPr>
        <w:t>,</w:t>
      </w:r>
      <w:r>
        <w:rPr>
          <w:rFonts w:eastAsia="Times New Roman" w:cs="Times New Roman"/>
          <w:szCs w:val="24"/>
        </w:rPr>
        <w:t xml:space="preserve"> μεταξύ των άλλων θετικών προβλέψεων αυξημένης μέριμνας</w:t>
      </w:r>
      <w:r>
        <w:rPr>
          <w:rFonts w:eastAsia="Times New Roman" w:cs="Times New Roman"/>
          <w:szCs w:val="24"/>
        </w:rPr>
        <w:t>,</w:t>
      </w:r>
      <w:r>
        <w:rPr>
          <w:rFonts w:eastAsia="Times New Roman" w:cs="Times New Roman"/>
          <w:szCs w:val="24"/>
        </w:rPr>
        <w:t xml:space="preserve"> η ευθύνη για τους ασυνόδευτους ανηλίκους μετατοπίζεται, ανατίθεται στις υπηρεσίες</w:t>
      </w:r>
      <w:r>
        <w:rPr>
          <w:rFonts w:eastAsia="Times New Roman" w:cs="Times New Roman"/>
          <w:szCs w:val="24"/>
        </w:rPr>
        <w:t xml:space="preserve"> κοινωνικής πρόνοιας και ειδικότερα ορίζεται ως αρμόδια </w:t>
      </w:r>
      <w:r>
        <w:rPr>
          <w:rFonts w:eastAsia="Times New Roman" w:cs="Times New Roman"/>
          <w:szCs w:val="24"/>
        </w:rPr>
        <w:t>α</w:t>
      </w:r>
      <w:r>
        <w:rPr>
          <w:rFonts w:eastAsia="Times New Roman" w:cs="Times New Roman"/>
          <w:szCs w:val="24"/>
        </w:rPr>
        <w:t xml:space="preserve">ρχή για την προστασία των ανηλίκων η Διεύθυνση του Υπουργείου Εργασίας, Κοινωνικής Ασφάλισης και Κοινωνικής Αλληλεγγύης. </w:t>
      </w:r>
    </w:p>
    <w:p w14:paraId="413BAF69" w14:textId="77777777" w:rsidR="0028181B" w:rsidRDefault="00E316D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Μία επιγραμματική αναφορά επιτρέψτε μου να κάνω στο ζήτημα του γεωγραφικού πε</w:t>
      </w:r>
      <w:r>
        <w:rPr>
          <w:rFonts w:eastAsia="Times New Roman" w:cs="Times New Roman"/>
          <w:szCs w:val="24"/>
        </w:rPr>
        <w:t xml:space="preserve">ριορισμού. Προφανώς πρόκειται για θέμα που σχετίζεται οργανικά με βασικές προβλέψεις της κοινής δήλωσης Ευρωπαϊκής Ένωσης-Τουρκίας και αποτελεί βασικό παράγοντα της επιβάρυνσης των νησιών του </w:t>
      </w:r>
      <w:r>
        <w:rPr>
          <w:rFonts w:eastAsia="Times New Roman" w:cs="Times New Roman"/>
          <w:szCs w:val="24"/>
        </w:rPr>
        <w:t>α</w:t>
      </w:r>
      <w:r>
        <w:rPr>
          <w:rFonts w:eastAsia="Times New Roman" w:cs="Times New Roman"/>
          <w:szCs w:val="24"/>
        </w:rPr>
        <w:t xml:space="preserve">νατολικού Αιγαίου. </w:t>
      </w:r>
    </w:p>
    <w:p w14:paraId="413BAF6A" w14:textId="77777777" w:rsidR="0028181B" w:rsidRDefault="00E316D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Θα ήθελα μόνο να σημειώσω αφ’ ενός πως η κα</w:t>
      </w:r>
      <w:r>
        <w:rPr>
          <w:rFonts w:eastAsia="Times New Roman" w:cs="Times New Roman"/>
          <w:szCs w:val="24"/>
        </w:rPr>
        <w:t>τάργησή του μονομερώς θα μπορούσε να θεωρηθεί από τους συμβαλλόμενους ως ενάντια στο γράμμα της δήλωσης και αφ’ ετέρου πως οφείλουμε να μην ξεχνάμε ότι ο γεωγραφικός περιορισμός νοείται μόνο ως πρόσκαιρο μέσο, ως πρόσκαιρο μέτρο, οπότε θα πρέπει να εξετάσο</w:t>
      </w:r>
      <w:r>
        <w:rPr>
          <w:rFonts w:eastAsia="Times New Roman" w:cs="Times New Roman"/>
          <w:szCs w:val="24"/>
        </w:rPr>
        <w:t>υμε –και</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όπως ξέρω, το έχει ήδη κάνει το Υπουργείο- τρόπους υπέρβασής του</w:t>
      </w:r>
      <w:r>
        <w:rPr>
          <w:rFonts w:eastAsia="Times New Roman" w:cs="Times New Roman"/>
          <w:szCs w:val="24"/>
        </w:rPr>
        <w:t>,</w:t>
      </w:r>
      <w:r>
        <w:rPr>
          <w:rFonts w:eastAsia="Times New Roman" w:cs="Times New Roman"/>
          <w:szCs w:val="24"/>
        </w:rPr>
        <w:t xml:space="preserve"> με σκοπό και στόχο την ελάφρυνση της πίεσης στα νησιά. </w:t>
      </w:r>
    </w:p>
    <w:p w14:paraId="413BAF6B" w14:textId="77777777" w:rsidR="0028181B" w:rsidRDefault="00E316D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Κατανοώ εκείνες τις ειλικρινείς -γιατί υπάρχουν και προσχηματικές- επιφυλάξεις που έχουν εκφραστεί σχετικά με τις προβλέψεις</w:t>
      </w:r>
      <w:r>
        <w:rPr>
          <w:rFonts w:eastAsia="Times New Roman" w:cs="Times New Roman"/>
          <w:szCs w:val="24"/>
        </w:rPr>
        <w:t xml:space="preserve"> της επιτάχυνσης των διαδικασιών για την εξέταση του ασύλου. Θεωρώ, όμως, πως εν τέλει έχει επέλθει μια ισορροπία μεταξύ της υποχρέωσης ουσιαστικής προστασίας των αιτούντων ασύλου και της ανάγκης μιας αποτελεσματικότερης διαχείρισης του υψηλού αριθμού αιτή</w:t>
      </w:r>
      <w:r>
        <w:rPr>
          <w:rFonts w:eastAsia="Times New Roman" w:cs="Times New Roman"/>
          <w:szCs w:val="24"/>
        </w:rPr>
        <w:t xml:space="preserve">σεων στα νησιά αλλά και συνολικά στη χώρα. </w:t>
      </w:r>
    </w:p>
    <w:p w14:paraId="413BAF6C" w14:textId="77777777" w:rsidR="0028181B" w:rsidRDefault="00E316D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Επιτρέψτε μου μια σύντομη αναφορά στο άρθρο 36 του νομοσχεδίου, που αφορά τις αποζημιώσεις κατοίκων της Χίου και της Λέσβου, που ζουν ή έχουν περιουσίες κοντά στις δομές φιλοξενίας και που έχουν, βεβαίως, υποστεί</w:t>
      </w:r>
      <w:r>
        <w:rPr>
          <w:rFonts w:eastAsia="Times New Roman" w:cs="Times New Roman"/>
          <w:szCs w:val="24"/>
        </w:rPr>
        <w:t xml:space="preserve"> ζημιές. Αυτές οι αποζημιώσεις θα καταβληθούν σύντομα, σύμφωνα με τις διαβεβαιώσεις του Υπουργείου, με </w:t>
      </w:r>
      <w:r>
        <w:rPr>
          <w:rFonts w:eastAsia="Times New Roman" w:cs="Times New Roman"/>
          <w:szCs w:val="24"/>
        </w:rPr>
        <w:lastRenderedPageBreak/>
        <w:t xml:space="preserve">βάση την καταγραφή που έχουν κάνει οι δήμοι και από αυτές τις αποζημιώσεις εξαιρούνται ευνόητα και εύλογα περιπτώσεις αιτήσεων αποζημίωσης λόγω κλοπών ή </w:t>
      </w:r>
      <w:r>
        <w:rPr>
          <w:rFonts w:eastAsia="Times New Roman" w:cs="Times New Roman"/>
          <w:szCs w:val="24"/>
        </w:rPr>
        <w:t xml:space="preserve">διαφυγόντων κερδών. </w:t>
      </w:r>
    </w:p>
    <w:p w14:paraId="413BAF6D" w14:textId="77777777" w:rsidR="0028181B" w:rsidRDefault="00E316D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Επιπλέον, με την περίπτωση α</w:t>
      </w:r>
      <w:r>
        <w:rPr>
          <w:rFonts w:eastAsia="Times New Roman" w:cs="Times New Roman"/>
          <w:szCs w:val="24"/>
        </w:rPr>
        <w:t>΄</w:t>
      </w:r>
      <w:r>
        <w:rPr>
          <w:rFonts w:eastAsia="Times New Roman" w:cs="Times New Roman"/>
          <w:szCs w:val="24"/>
        </w:rPr>
        <w:t xml:space="preserve"> του συγκεκριμένου άρθρου</w:t>
      </w:r>
      <w:r>
        <w:rPr>
          <w:rFonts w:eastAsia="Times New Roman" w:cs="Times New Roman"/>
          <w:szCs w:val="24"/>
        </w:rPr>
        <w:t>,</w:t>
      </w:r>
      <w:r>
        <w:rPr>
          <w:rFonts w:eastAsia="Times New Roman" w:cs="Times New Roman"/>
          <w:szCs w:val="24"/>
        </w:rPr>
        <w:t xml:space="preserve"> διευκρινίζεται στην τελευταία διατύπωσή του -μετά και τη νομοτεχνική του βελτίωση- ότι εξαιρούνται της κρατικής αποζημίωσης μόνον εκείνες οι περιπτώσεις που καλύπτονταν από ασφαλι</w:t>
      </w:r>
      <w:r>
        <w:rPr>
          <w:rFonts w:eastAsia="Times New Roman" w:cs="Times New Roman"/>
          <w:szCs w:val="24"/>
        </w:rPr>
        <w:t xml:space="preserve">στικό συμβόλαιο ή που έχουν ήδη αποζημιωθεί από ασφαλιστικές εταιρείες βάσει αυτού του συμβολαίου. Επί της ουσίας, δηλαδή, επιδιώκεται να αποφευχθεί το ενδεχόμενο διπλής αποζημίωσης για την ίδια βλάβη. </w:t>
      </w:r>
    </w:p>
    <w:p w14:paraId="413BAF6E" w14:textId="77777777" w:rsidR="0028181B" w:rsidRDefault="00E316D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Ολοκληρώνοντας, κυρίες και κύριο</w:t>
      </w:r>
      <w:r>
        <w:rPr>
          <w:rFonts w:eastAsia="Times New Roman" w:cs="Times New Roman"/>
          <w:szCs w:val="24"/>
        </w:rPr>
        <w:t>ι</w:t>
      </w:r>
      <w:r>
        <w:rPr>
          <w:rFonts w:eastAsia="Times New Roman" w:cs="Times New Roman"/>
          <w:szCs w:val="24"/>
        </w:rPr>
        <w:t xml:space="preserve"> συνάδελφοι, θα ήθελ</w:t>
      </w:r>
      <w:r>
        <w:rPr>
          <w:rFonts w:eastAsia="Times New Roman" w:cs="Times New Roman"/>
          <w:szCs w:val="24"/>
        </w:rPr>
        <w:t>α να υπενθυμίσω ότι το προσφυγικό είναι ένα ζήτημα με πολλές μεταβλητές. Και για αυτόν τον λόγο δεν μπορεί να προβλέψουμε ούτε και να καταγράψουμε εύκολες λύσεις. Οι εξελίξεις, τα πεδία των συγκρούσεων, η κατάσταση στη γείτονα χώρα, η τελική έκβαση των συζ</w:t>
      </w:r>
      <w:r>
        <w:rPr>
          <w:rFonts w:eastAsia="Times New Roman" w:cs="Times New Roman"/>
          <w:szCs w:val="24"/>
        </w:rPr>
        <w:t xml:space="preserve">ητήσεων που </w:t>
      </w:r>
      <w:r>
        <w:rPr>
          <w:rFonts w:eastAsia="Times New Roman" w:cs="Times New Roman"/>
          <w:szCs w:val="24"/>
        </w:rPr>
        <w:lastRenderedPageBreak/>
        <w:t xml:space="preserve">κορυφώνονται στην Ευρώπη και το κομβικό ζήτημα της αναμόρφωσης της Συνθήκης του Δουβλίνου είναι μόνο κάποιες από αυτές τις μεταβλητές. </w:t>
      </w:r>
    </w:p>
    <w:p w14:paraId="413BAF6F" w14:textId="77777777" w:rsidR="0028181B" w:rsidRDefault="00E316D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Η πολιτική της Ελλάδας για το ζήτημα είναι προφανώς σημαντικός παράγοντας, αλλά πρέπει να αποτιμάται -κατά τ</w:t>
      </w:r>
      <w:r>
        <w:rPr>
          <w:rFonts w:eastAsia="Times New Roman" w:cs="Times New Roman"/>
          <w:szCs w:val="24"/>
        </w:rPr>
        <w:t xml:space="preserve">η γνώμη μου- πάντα με βάση αυτό το γενικότερο δυναμικό πλαίσιο. </w:t>
      </w:r>
    </w:p>
    <w:p w14:paraId="413BAF70" w14:textId="77777777" w:rsidR="0028181B" w:rsidRDefault="00E316D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Το παρόν νομοσχέδιο έρχεται να ρυθμίσει μια σειρά από θέματα</w:t>
      </w:r>
      <w:r>
        <w:rPr>
          <w:rFonts w:eastAsia="Times New Roman" w:cs="Times New Roman"/>
          <w:szCs w:val="24"/>
        </w:rPr>
        <w:t>,</w:t>
      </w:r>
      <w:r>
        <w:rPr>
          <w:rFonts w:eastAsia="Times New Roman" w:cs="Times New Roman"/>
          <w:szCs w:val="24"/>
        </w:rPr>
        <w:t xml:space="preserve"> με στόχο τη βελτίωση των συνθηκών υποδοχής αιτούντων ασύλου και την απλοποίηση των διαδικασιών του ασύλου. Προφανώς η αποτελεσματ</w:t>
      </w:r>
      <w:r>
        <w:rPr>
          <w:rFonts w:eastAsia="Times New Roman" w:cs="Times New Roman"/>
          <w:szCs w:val="24"/>
        </w:rPr>
        <w:t xml:space="preserve">ική επίτευξη των στόχων εξαρτάται από τους όρους υλοποίησης των νομοθετικών προβλέψεων. Είναι θετική, λοιπόν, η διαβεβαίωση του Υπουργείου για ταχεία έκδοση των σχετικών αποφάσεων. </w:t>
      </w:r>
    </w:p>
    <w:p w14:paraId="413BAF71" w14:textId="77777777" w:rsidR="0028181B" w:rsidRDefault="00E316D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Καταλήγοντας, θα πρέπει να δούμε ότι πράγματι το νομοσχέδιο συμβάλλει στην</w:t>
      </w:r>
      <w:r>
        <w:rPr>
          <w:rFonts w:eastAsia="Times New Roman" w:cs="Times New Roman"/>
          <w:szCs w:val="24"/>
        </w:rPr>
        <w:t xml:space="preserve"> άμεση αντιμετώπιση και διαχείριση όψεων του προσφυγικού. </w:t>
      </w:r>
    </w:p>
    <w:p w14:paraId="413BAF72"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lastRenderedPageBreak/>
        <w:t xml:space="preserve">Το επόμενο βήμα που πρέπει να αρχίζουμε να ετοιμάζουμε με μεγάλη προσοχή και ένταση είναι η υλοποίηση ενός συλλογικού σχεδιασμού για την υποδοχή και ένταξη των προσφύγων με ισορροπημένο και δίκαιο </w:t>
      </w:r>
      <w:r>
        <w:rPr>
          <w:rFonts w:eastAsia="Times New Roman" w:cs="Times New Roman"/>
          <w:szCs w:val="24"/>
        </w:rPr>
        <w:t>τρόπο</w:t>
      </w:r>
      <w:r>
        <w:rPr>
          <w:rFonts w:eastAsia="Times New Roman" w:cs="Times New Roman"/>
          <w:szCs w:val="24"/>
        </w:rPr>
        <w:t>,</w:t>
      </w:r>
      <w:r>
        <w:rPr>
          <w:rFonts w:eastAsia="Times New Roman" w:cs="Times New Roman"/>
          <w:szCs w:val="24"/>
        </w:rPr>
        <w:t xml:space="preserve"> τόσο εντός της Ελλάδας όσο και μεταξύ των μελών κρατών της Ευρωπαϊκής Ένωσης.</w:t>
      </w:r>
    </w:p>
    <w:p w14:paraId="413BAF73" w14:textId="77777777" w:rsidR="0028181B" w:rsidRDefault="00E316D8">
      <w:pPr>
        <w:spacing w:line="600" w:lineRule="auto"/>
        <w:ind w:firstLine="720"/>
        <w:jc w:val="both"/>
        <w:rPr>
          <w:rFonts w:eastAsia="Times New Roman" w:cs="Times New Roman"/>
          <w:szCs w:val="24"/>
        </w:rPr>
      </w:pPr>
      <w:r w:rsidRPr="00FF183C">
        <w:rPr>
          <w:rFonts w:eastAsia="Times New Roman" w:cs="Times New Roman"/>
          <w:b/>
          <w:szCs w:val="24"/>
        </w:rPr>
        <w:t xml:space="preserve">ΠΡΟΕΔΡΕΥΩΝ (Σπυρίδων Λυκούδης): </w:t>
      </w:r>
      <w:r>
        <w:rPr>
          <w:rFonts w:eastAsia="Times New Roman" w:cs="Times New Roman"/>
          <w:szCs w:val="24"/>
        </w:rPr>
        <w:t>Ευχαριστώ, κύριε συνάδελφε.</w:t>
      </w:r>
    </w:p>
    <w:p w14:paraId="413BAF74"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Ο συνάδελφος κ. Δημήτρης Κουτσούμπας, Πρόεδρος της Κοινοβουλευτικής Ομάδας του Κομμουνιστικού Κόμματος Ελλάδας,</w:t>
      </w:r>
      <w:r>
        <w:rPr>
          <w:rFonts w:eastAsia="Times New Roman" w:cs="Times New Roman"/>
          <w:szCs w:val="24"/>
        </w:rPr>
        <w:t xml:space="preserve"> έχει τον λόγο. </w:t>
      </w:r>
    </w:p>
    <w:p w14:paraId="413BAF75" w14:textId="77777777" w:rsidR="0028181B" w:rsidRDefault="00E316D8">
      <w:pPr>
        <w:spacing w:line="600" w:lineRule="auto"/>
        <w:ind w:firstLine="720"/>
        <w:jc w:val="both"/>
        <w:rPr>
          <w:rFonts w:eastAsia="Times New Roman" w:cs="Times New Roman"/>
          <w:szCs w:val="24"/>
        </w:rPr>
      </w:pPr>
      <w:r>
        <w:rPr>
          <w:rFonts w:eastAsia="Times New Roman" w:cs="Times New Roman"/>
          <w:b/>
          <w:szCs w:val="24"/>
        </w:rPr>
        <w:t>ΔΗΜΗΤΡΙΟΣ ΚΟΥΤΣΟΥΜΠΑΣ (Γενικός Γραμματέας της Κεντρικής Επιτροπής του Κομμουνιστικού Κόμματος Ελλάδας):</w:t>
      </w:r>
      <w:r>
        <w:rPr>
          <w:rFonts w:eastAsia="Times New Roman" w:cs="Times New Roman"/>
          <w:szCs w:val="24"/>
        </w:rPr>
        <w:t xml:space="preserve"> Κυρίες και κύριοι, αυτές τις ώρες ένα πραγματικά στυγερό έγκλημα εκτυλίσσεται μπροστά στα μάτια μας. Είναι μαζικές δολοφονίες των Παλαιστινίων που διαδήλωναν για να έχουν πατρίδα ελεύθερη</w:t>
      </w:r>
      <w:r>
        <w:rPr>
          <w:rFonts w:eastAsia="Times New Roman" w:cs="Times New Roman"/>
          <w:szCs w:val="24"/>
        </w:rPr>
        <w:t>,</w:t>
      </w:r>
      <w:r>
        <w:rPr>
          <w:rFonts w:eastAsia="Times New Roman" w:cs="Times New Roman"/>
          <w:szCs w:val="24"/>
        </w:rPr>
        <w:t xml:space="preserve"> χωρίς κατοχή</w:t>
      </w:r>
      <w:r>
        <w:rPr>
          <w:rFonts w:eastAsia="Times New Roman" w:cs="Times New Roman"/>
          <w:szCs w:val="24"/>
        </w:rPr>
        <w:t>,</w:t>
      </w:r>
      <w:r>
        <w:rPr>
          <w:rFonts w:eastAsia="Times New Roman" w:cs="Times New Roman"/>
          <w:szCs w:val="24"/>
        </w:rPr>
        <w:t xml:space="preserve"> ενάντια στην προκλητική απόφαση της κυβέρνησης Τραμπ να εγκαινιάσει τη </w:t>
      </w:r>
      <w:r>
        <w:rPr>
          <w:rFonts w:eastAsia="Times New Roman" w:cs="Times New Roman"/>
          <w:szCs w:val="24"/>
        </w:rPr>
        <w:lastRenderedPageBreak/>
        <w:t xml:space="preserve">νέα πρεσβεία των ΗΠΑ στην Ιερουσαλήμ αναγνωρίζοντάς την ουσιαστικά ως πρωτεύουσα του Ισραήλ. </w:t>
      </w:r>
    </w:p>
    <w:p w14:paraId="413BAF76"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Δεν θα πρωτοτυπήσω λέγοντας ότι η υποκρισία στις κυβερνήσεις αυτής της χώρας περισσεύει. Ε</w:t>
      </w:r>
      <w:r>
        <w:rPr>
          <w:rFonts w:eastAsia="Times New Roman" w:cs="Times New Roman"/>
          <w:szCs w:val="24"/>
        </w:rPr>
        <w:t xml:space="preserve">σείς, κύριοι του ΣΥΡΙΖΑ, έχετε σπάσει πραγματικά κάθε ρεκόρ. Από τη μια κλαίτε για τους άμαχους της Παλαιστίνης, για τους πρόσφυγες και από την άλλη αναπτύσσετε σχέσεις και συνεργασία με αυτούς που τους ξεριζώνουν και τους δολοφονούν. </w:t>
      </w:r>
    </w:p>
    <w:p w14:paraId="413BAF77"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Τι ανακοίνωση έβγαλε</w:t>
      </w:r>
      <w:r>
        <w:rPr>
          <w:rFonts w:eastAsia="Times New Roman" w:cs="Times New Roman"/>
          <w:szCs w:val="24"/>
        </w:rPr>
        <w:t xml:space="preserve"> χθες το Υπουργείο Εξωτερικών για την επίθεση στη Γάζα; «Συνιστούμε»</w:t>
      </w:r>
      <w:r>
        <w:rPr>
          <w:rFonts w:eastAsia="Times New Roman" w:cs="Times New Roman"/>
          <w:szCs w:val="24"/>
        </w:rPr>
        <w:t>,</w:t>
      </w:r>
      <w:r>
        <w:rPr>
          <w:rFonts w:eastAsia="Times New Roman" w:cs="Times New Roman"/>
          <w:szCs w:val="24"/>
        </w:rPr>
        <w:t xml:space="preserve"> λέει</w:t>
      </w:r>
      <w:r>
        <w:rPr>
          <w:rFonts w:eastAsia="Times New Roman" w:cs="Times New Roman"/>
          <w:szCs w:val="24"/>
        </w:rPr>
        <w:t>,</w:t>
      </w:r>
      <w:r>
        <w:rPr>
          <w:rFonts w:eastAsia="Times New Roman" w:cs="Times New Roman"/>
          <w:szCs w:val="24"/>
        </w:rPr>
        <w:t xml:space="preserve"> «αυτοσυγκράτηση και όχι δυσανάλογη χρήση βίας</w:t>
      </w:r>
      <w:r>
        <w:rPr>
          <w:rFonts w:eastAsia="Times New Roman" w:cs="Times New Roman"/>
          <w:szCs w:val="24"/>
        </w:rPr>
        <w:t>.</w:t>
      </w:r>
      <w:r>
        <w:rPr>
          <w:rFonts w:eastAsia="Times New Roman" w:cs="Times New Roman"/>
          <w:szCs w:val="24"/>
        </w:rPr>
        <w:t>». Αν αυτό δεν είναι υιοθέτηση των προσχημάτων του Ισραήλ, αν δεν είναι ξετσιπωσιά σε τελευταία ανάλυση να τους προτείνετε μια αναλογι</w:t>
      </w:r>
      <w:r>
        <w:rPr>
          <w:rFonts w:eastAsia="Times New Roman" w:cs="Times New Roman"/>
          <w:szCs w:val="24"/>
        </w:rPr>
        <w:t>κή βία</w:t>
      </w:r>
      <w:r>
        <w:rPr>
          <w:rFonts w:eastAsia="Times New Roman" w:cs="Times New Roman"/>
          <w:szCs w:val="24"/>
        </w:rPr>
        <w:t>,</w:t>
      </w:r>
      <w:r>
        <w:rPr>
          <w:rFonts w:eastAsia="Times New Roman" w:cs="Times New Roman"/>
          <w:szCs w:val="24"/>
        </w:rPr>
        <w:t xml:space="preserve"> τότε τι είναι; Ο ίδιος ο Πρωθυπουργός την περασμένη εβδομάδα διαβεβαίωνε τον κ. Νετανιάχου ότι συμμερίζεται τις ανησυχίες του για την ασφάλεια στην περιοχή. Ενισχύετε τη στρατιωτική συνεργασία με το </w:t>
      </w:r>
      <w:r>
        <w:rPr>
          <w:rFonts w:eastAsia="Times New Roman" w:cs="Times New Roman"/>
          <w:szCs w:val="24"/>
        </w:rPr>
        <w:lastRenderedPageBreak/>
        <w:t>Ισραήλ, αρνείστε να αναγνωρίσετε το παλαιστινιακό</w:t>
      </w:r>
      <w:r>
        <w:rPr>
          <w:rFonts w:eastAsia="Times New Roman" w:cs="Times New Roman"/>
          <w:szCs w:val="24"/>
        </w:rPr>
        <w:t xml:space="preserve"> κράτος και να υλοποιήσετε σχετική απόφαση της Βουλής. Κι όλα αυτά</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για χάρη της λεγόμενης </w:t>
      </w:r>
      <w:r>
        <w:rPr>
          <w:rFonts w:eastAsia="Times New Roman" w:cs="Times New Roman"/>
          <w:szCs w:val="24"/>
        </w:rPr>
        <w:t>«</w:t>
      </w:r>
      <w:r>
        <w:rPr>
          <w:rFonts w:eastAsia="Times New Roman" w:cs="Times New Roman"/>
          <w:szCs w:val="24"/>
        </w:rPr>
        <w:t>γεωστρατηγικής αναβάθμισης</w:t>
      </w:r>
      <w:r>
        <w:rPr>
          <w:rFonts w:eastAsia="Times New Roman" w:cs="Times New Roman"/>
          <w:szCs w:val="24"/>
        </w:rPr>
        <w:t>»</w:t>
      </w:r>
      <w:r>
        <w:rPr>
          <w:rFonts w:eastAsia="Times New Roman" w:cs="Times New Roman"/>
          <w:szCs w:val="24"/>
        </w:rPr>
        <w:t xml:space="preserve">, στόχο που στηρίζει και η Νέα Δημοκρατία και άλλα κόμματα. </w:t>
      </w:r>
    </w:p>
    <w:p w14:paraId="413BAF78"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Όμως, το κρίσιμο για τον λαό μας είναι να δει το νήμα που συνδέει το</w:t>
      </w:r>
      <w:r>
        <w:rPr>
          <w:rFonts w:eastAsia="Times New Roman" w:cs="Times New Roman"/>
          <w:szCs w:val="24"/>
        </w:rPr>
        <w:t xml:space="preserve">ν στόχο της λεγόμενης </w:t>
      </w:r>
      <w:r>
        <w:rPr>
          <w:rFonts w:eastAsia="Times New Roman" w:cs="Times New Roman"/>
          <w:szCs w:val="24"/>
        </w:rPr>
        <w:t>«</w:t>
      </w:r>
      <w:r>
        <w:rPr>
          <w:rFonts w:eastAsia="Times New Roman" w:cs="Times New Roman"/>
          <w:szCs w:val="24"/>
        </w:rPr>
        <w:t>γεωστρατηγικής αναβάθμισης</w:t>
      </w:r>
      <w:r>
        <w:rPr>
          <w:rFonts w:eastAsia="Times New Roman" w:cs="Times New Roman"/>
          <w:szCs w:val="24"/>
        </w:rPr>
        <w:t>»,</w:t>
      </w:r>
      <w:r>
        <w:rPr>
          <w:rFonts w:eastAsia="Times New Roman" w:cs="Times New Roman"/>
          <w:szCs w:val="24"/>
        </w:rPr>
        <w:t xml:space="preserve"> που μπλέκει τον λαό μας στα επικίνδυνα σχέδια, τα ιμπεριαλιστικά σχέδια</w:t>
      </w:r>
      <w:r>
        <w:rPr>
          <w:rFonts w:eastAsia="Times New Roman" w:cs="Times New Roman"/>
          <w:szCs w:val="24"/>
        </w:rPr>
        <w:t>,</w:t>
      </w:r>
      <w:r>
        <w:rPr>
          <w:rFonts w:eastAsia="Times New Roman" w:cs="Times New Roman"/>
          <w:szCs w:val="24"/>
        </w:rPr>
        <w:t xml:space="preserve"> με τον στόχο της καπιταλιστικής ανάπτυξης</w:t>
      </w:r>
      <w:r>
        <w:rPr>
          <w:rFonts w:eastAsia="Times New Roman" w:cs="Times New Roman"/>
          <w:szCs w:val="24"/>
        </w:rPr>
        <w:t>,</w:t>
      </w:r>
      <w:r>
        <w:rPr>
          <w:rFonts w:eastAsia="Times New Roman" w:cs="Times New Roman"/>
          <w:szCs w:val="24"/>
        </w:rPr>
        <w:t xml:space="preserve"> που</w:t>
      </w:r>
      <w:r>
        <w:rPr>
          <w:rFonts w:eastAsia="Times New Roman" w:cs="Times New Roman"/>
          <w:szCs w:val="24"/>
        </w:rPr>
        <w:t>,</w:t>
      </w:r>
      <w:r>
        <w:rPr>
          <w:rFonts w:eastAsia="Times New Roman" w:cs="Times New Roman"/>
          <w:szCs w:val="24"/>
        </w:rPr>
        <w:t xml:space="preserve"> παρά τα παραμύθια </w:t>
      </w:r>
      <w:r>
        <w:rPr>
          <w:rFonts w:eastAsia="Times New Roman" w:cs="Times New Roman"/>
          <w:szCs w:val="24"/>
        </w:rPr>
        <w:t>σας,</w:t>
      </w:r>
      <w:r>
        <w:rPr>
          <w:rFonts w:eastAsia="Times New Roman" w:cs="Times New Roman"/>
          <w:szCs w:val="24"/>
        </w:rPr>
        <w:t xml:space="preserve"> απαιτεί από έναν λαό, τον ελληνικό λαό</w:t>
      </w:r>
      <w:r>
        <w:rPr>
          <w:rFonts w:eastAsia="Times New Roman" w:cs="Times New Roman"/>
          <w:szCs w:val="24"/>
        </w:rPr>
        <w:t>,</w:t>
      </w:r>
      <w:r>
        <w:rPr>
          <w:rFonts w:eastAsia="Times New Roman" w:cs="Times New Roman"/>
          <w:szCs w:val="24"/>
        </w:rPr>
        <w:t xml:space="preserve"> να συνεχίσει να ματώ</w:t>
      </w:r>
      <w:r>
        <w:rPr>
          <w:rFonts w:eastAsia="Times New Roman" w:cs="Times New Roman"/>
          <w:szCs w:val="24"/>
        </w:rPr>
        <w:t xml:space="preserve">νει για τα κέρδη των λίγων. </w:t>
      </w:r>
    </w:p>
    <w:p w14:paraId="413BAF79"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Αυτό θα συνεχιστεί και μετά το τυπικό τέλος του προγράμματος τον Αύγουστο. Άλλωστε, το παραδέχονται πλέον και κυβερνητικά σας στελέχη</w:t>
      </w:r>
      <w:r>
        <w:rPr>
          <w:rFonts w:eastAsia="Times New Roman" w:cs="Times New Roman"/>
          <w:szCs w:val="24"/>
        </w:rPr>
        <w:t>,</w:t>
      </w:r>
      <w:r>
        <w:rPr>
          <w:rFonts w:eastAsia="Times New Roman" w:cs="Times New Roman"/>
          <w:szCs w:val="24"/>
        </w:rPr>
        <w:t xml:space="preserve"> τα οποία μιλάνε για ενισχυμένη εποπτεία μετά το μνημόνιο, πλήρη εφαρμογή των προ-νομοθετημέν</w:t>
      </w:r>
      <w:r>
        <w:rPr>
          <w:rFonts w:eastAsia="Times New Roman" w:cs="Times New Roman"/>
          <w:szCs w:val="24"/>
        </w:rPr>
        <w:t xml:space="preserve">ων μέτρων και φυσικά διατήρηση και όλων των υπολοίπων. </w:t>
      </w:r>
    </w:p>
    <w:p w14:paraId="413BAF7A"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lastRenderedPageBreak/>
        <w:t>Ας πετάει η Κυβέρνηση την μπάλα στην εξέδρα</w:t>
      </w:r>
      <w:r>
        <w:rPr>
          <w:rFonts w:eastAsia="Times New Roman" w:cs="Times New Roman"/>
          <w:szCs w:val="24"/>
        </w:rPr>
        <w:t>,</w:t>
      </w:r>
      <w:r>
        <w:rPr>
          <w:rFonts w:eastAsia="Times New Roman" w:cs="Times New Roman"/>
          <w:szCs w:val="24"/>
        </w:rPr>
        <w:t xml:space="preserve"> με τις αλλαγές στη </w:t>
      </w:r>
      <w:r>
        <w:rPr>
          <w:rFonts w:eastAsia="Times New Roman" w:cs="Times New Roman"/>
          <w:szCs w:val="24"/>
        </w:rPr>
        <w:t xml:space="preserve">Β΄ </w:t>
      </w:r>
      <w:r>
        <w:rPr>
          <w:rFonts w:eastAsia="Times New Roman" w:cs="Times New Roman"/>
          <w:szCs w:val="24"/>
        </w:rPr>
        <w:t>περιφέρεια της Αθήνας κι άλλες τέτοιες δήθεν μεταρρυθμίσεις</w:t>
      </w:r>
      <w:r>
        <w:rPr>
          <w:rFonts w:eastAsia="Times New Roman" w:cs="Times New Roman"/>
          <w:szCs w:val="24"/>
        </w:rPr>
        <w:t>,</w:t>
      </w:r>
      <w:r>
        <w:rPr>
          <w:rFonts w:eastAsia="Times New Roman" w:cs="Times New Roman"/>
          <w:szCs w:val="24"/>
        </w:rPr>
        <w:t xml:space="preserve"> που στόχο έχουν να κρύψουν και τα πραγματικά προβλήματα, έχουν στόχο να </w:t>
      </w:r>
      <w:r>
        <w:rPr>
          <w:rFonts w:eastAsia="Times New Roman" w:cs="Times New Roman"/>
          <w:szCs w:val="24"/>
        </w:rPr>
        <w:t xml:space="preserve">χτυπήσουν μικρότερα κόμματα, να διευκολύνουν την εκλογή δικών τους </w:t>
      </w:r>
      <w:r>
        <w:rPr>
          <w:rFonts w:eastAsia="Times New Roman" w:cs="Times New Roman"/>
          <w:szCs w:val="24"/>
        </w:rPr>
        <w:t>Υ</w:t>
      </w:r>
      <w:r>
        <w:rPr>
          <w:rFonts w:eastAsia="Times New Roman" w:cs="Times New Roman"/>
          <w:szCs w:val="24"/>
        </w:rPr>
        <w:t xml:space="preserve">πουργών κι άλλων στελεχών </w:t>
      </w:r>
      <w:r>
        <w:rPr>
          <w:rFonts w:eastAsia="Times New Roman" w:cs="Times New Roman"/>
          <w:szCs w:val="24"/>
        </w:rPr>
        <w:t>σας,</w:t>
      </w:r>
      <w:r>
        <w:rPr>
          <w:rFonts w:eastAsia="Times New Roman" w:cs="Times New Roman"/>
          <w:szCs w:val="24"/>
        </w:rPr>
        <w:t xml:space="preserve"> που βλέπουν ότι η εκλογή τους κλονίζεται στη μεγάλη αρένα της Β΄ Αθηνών.</w:t>
      </w:r>
    </w:p>
    <w:p w14:paraId="413BAF7B"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η Κυβέρνηση φέρνει για ψήφιση ένα νομοσχέδιο που ενσωμα</w:t>
      </w:r>
      <w:r>
        <w:rPr>
          <w:rFonts w:eastAsia="Times New Roman" w:cs="Times New Roman"/>
          <w:szCs w:val="24"/>
        </w:rPr>
        <w:t>τώνει δυο οδηγίες της Ευρωπαϊκής Ένωσης</w:t>
      </w:r>
      <w:r>
        <w:rPr>
          <w:rFonts w:eastAsia="Times New Roman" w:cs="Times New Roman"/>
          <w:szCs w:val="24"/>
        </w:rPr>
        <w:t>,</w:t>
      </w:r>
      <w:r>
        <w:rPr>
          <w:rFonts w:eastAsia="Times New Roman" w:cs="Times New Roman"/>
          <w:szCs w:val="24"/>
        </w:rPr>
        <w:t xml:space="preserve"> με πρώτη και πιο σημαντική την οδηγία 33/2013</w:t>
      </w:r>
      <w:r>
        <w:rPr>
          <w:rFonts w:eastAsia="Times New Roman" w:cs="Times New Roman"/>
          <w:szCs w:val="24"/>
        </w:rPr>
        <w:t>,</w:t>
      </w:r>
      <w:r>
        <w:rPr>
          <w:rFonts w:eastAsia="Times New Roman" w:cs="Times New Roman"/>
          <w:szCs w:val="24"/>
        </w:rPr>
        <w:t xml:space="preserve"> που αφορά στη λεγόμενη </w:t>
      </w:r>
      <w:r>
        <w:rPr>
          <w:rFonts w:eastAsia="Times New Roman" w:cs="Times New Roman"/>
          <w:szCs w:val="24"/>
        </w:rPr>
        <w:t>«</w:t>
      </w:r>
      <w:r>
        <w:rPr>
          <w:rFonts w:eastAsia="Times New Roman" w:cs="Times New Roman"/>
          <w:szCs w:val="24"/>
        </w:rPr>
        <w:t>υποδοχή</w:t>
      </w:r>
      <w:r>
        <w:rPr>
          <w:rFonts w:eastAsia="Times New Roman" w:cs="Times New Roman"/>
          <w:szCs w:val="24"/>
        </w:rPr>
        <w:t>»</w:t>
      </w:r>
      <w:r>
        <w:rPr>
          <w:rFonts w:eastAsia="Times New Roman" w:cs="Times New Roman"/>
          <w:szCs w:val="24"/>
        </w:rPr>
        <w:t xml:space="preserve"> των αιτούντων άσυλο. Επίσης, το νομοσχέδιο τροποποιεί προς το χειρότερο τον απαράδεκτο ν.4375/2016, έναν νόμο που τον ψηφίσατε για να π</w:t>
      </w:r>
      <w:r>
        <w:rPr>
          <w:rFonts w:eastAsia="Times New Roman" w:cs="Times New Roman"/>
          <w:szCs w:val="24"/>
        </w:rPr>
        <w:t>ροσαρμόσετε τη νομοθεσία στη συμφωνία Ευρωπαϊκής Ένωσης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Τουρκίας για το προσφυγικό</w:t>
      </w:r>
      <w:r>
        <w:rPr>
          <w:rFonts w:eastAsia="Times New Roman" w:cs="Times New Roman"/>
          <w:szCs w:val="24"/>
        </w:rPr>
        <w:t xml:space="preserve"> – </w:t>
      </w:r>
      <w:r>
        <w:rPr>
          <w:rFonts w:eastAsia="Times New Roman" w:cs="Times New Roman"/>
          <w:szCs w:val="24"/>
        </w:rPr>
        <w:t>μεταναστευτικό</w:t>
      </w:r>
      <w:r>
        <w:rPr>
          <w:rFonts w:eastAsia="Times New Roman" w:cs="Times New Roman"/>
          <w:szCs w:val="24"/>
        </w:rPr>
        <w:t>,</w:t>
      </w:r>
      <w:r>
        <w:rPr>
          <w:rFonts w:eastAsia="Times New Roman" w:cs="Times New Roman"/>
          <w:szCs w:val="24"/>
        </w:rPr>
        <w:t xml:space="preserve"> που καταπατάει έτσι κι αλλιώς βάναυσα και τα δικαιώματα των προσφύγων και που εμείς ως Κομμουνιστικό Κόμμα Ελλάδας είχαμε καταγγείλει και είχαμε προειδοποιήσει για το πού θα καταλήξει αυτή η συμφωνία. </w:t>
      </w:r>
    </w:p>
    <w:p w14:paraId="413BAF7C"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lastRenderedPageBreak/>
        <w:t>Και να πού κατέληξε. Κοντά στις δεκαε</w:t>
      </w:r>
      <w:r>
        <w:rPr>
          <w:rFonts w:eastAsia="Times New Roman" w:cs="Times New Roman"/>
          <w:szCs w:val="24"/>
        </w:rPr>
        <w:t>π</w:t>
      </w:r>
      <w:r>
        <w:rPr>
          <w:rFonts w:eastAsia="Times New Roman" w:cs="Times New Roman"/>
          <w:szCs w:val="24"/>
        </w:rPr>
        <w:t>τά χιλιάδες έφτ</w:t>
      </w:r>
      <w:r>
        <w:rPr>
          <w:rFonts w:eastAsia="Times New Roman" w:cs="Times New Roman"/>
          <w:szCs w:val="24"/>
        </w:rPr>
        <w:t xml:space="preserve">ασαν την προηγούμενη εβδομάδα οι διπλά εγκλωβισμένοι πρόσφυγες </w:t>
      </w:r>
      <w:r w:rsidRPr="00F331DF">
        <w:rPr>
          <w:rFonts w:eastAsia="Times New Roman"/>
          <w:bCs/>
        </w:rPr>
        <w:t>και</w:t>
      </w:r>
      <w:r>
        <w:rPr>
          <w:rFonts w:eastAsia="Times New Roman" w:cs="Times New Roman"/>
          <w:szCs w:val="24"/>
        </w:rPr>
        <w:t xml:space="preserve"> μετανάστες στα πολύπαθα νησιά του Αιγαίου, </w:t>
      </w:r>
      <w:r w:rsidRPr="008F0891">
        <w:rPr>
          <w:rFonts w:eastAsia="Times New Roman" w:cs="Times New Roman"/>
          <w:bCs/>
          <w:shd w:val="clear" w:color="auto" w:fill="FFFFFF"/>
        </w:rPr>
        <w:t>που</w:t>
      </w:r>
      <w:r>
        <w:rPr>
          <w:rFonts w:eastAsia="Times New Roman" w:cs="Times New Roman"/>
          <w:szCs w:val="24"/>
        </w:rPr>
        <w:t xml:space="preserve"> ζουν κάτω από κυριολεκτικά άθλιες συνθήκες σε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υ</w:t>
      </w:r>
      <w:r>
        <w:rPr>
          <w:rFonts w:eastAsia="Times New Roman" w:cs="Times New Roman"/>
          <w:szCs w:val="24"/>
        </w:rPr>
        <w:t xml:space="preserve">ποδοχής </w:t>
      </w:r>
      <w:r w:rsidRPr="00F331DF">
        <w:rPr>
          <w:rFonts w:eastAsia="Times New Roman"/>
          <w:bCs/>
        </w:rPr>
        <w:t>και</w:t>
      </w:r>
      <w:r>
        <w:rPr>
          <w:rFonts w:eastAsia="Times New Roman" w:cs="Times New Roman"/>
          <w:szCs w:val="24"/>
        </w:rPr>
        <w:t xml:space="preserve"> </w:t>
      </w:r>
      <w:r>
        <w:rPr>
          <w:rFonts w:eastAsia="Times New Roman" w:cs="Times New Roman"/>
          <w:szCs w:val="24"/>
        </w:rPr>
        <w:t>τ</w:t>
      </w:r>
      <w:r>
        <w:rPr>
          <w:rFonts w:eastAsia="Times New Roman" w:cs="Times New Roman"/>
          <w:szCs w:val="24"/>
        </w:rPr>
        <w:t>αυτοποίησης</w:t>
      </w:r>
      <w:r w:rsidRPr="00664B4D">
        <w:rPr>
          <w:rFonts w:eastAsia="Times New Roman" w:cs="Times New Roman"/>
          <w:szCs w:val="24"/>
        </w:rPr>
        <w:t>,</w:t>
      </w:r>
      <w:r>
        <w:rPr>
          <w:rFonts w:eastAsia="Times New Roman" w:cs="Times New Roman"/>
          <w:szCs w:val="24"/>
        </w:rPr>
        <w:t xml:space="preserve"> με υπερδιπλάσιο, ακόμη </w:t>
      </w:r>
      <w:r w:rsidRPr="00F331DF">
        <w:rPr>
          <w:rFonts w:eastAsia="Times New Roman"/>
          <w:bCs/>
        </w:rPr>
        <w:t>και</w:t>
      </w:r>
      <w:r>
        <w:rPr>
          <w:rFonts w:eastAsia="Times New Roman" w:cs="Times New Roman"/>
          <w:szCs w:val="24"/>
        </w:rPr>
        <w:t xml:space="preserve"> υπερτετραπλάσιο</w:t>
      </w:r>
      <w:r>
        <w:rPr>
          <w:rFonts w:eastAsia="Times New Roman" w:cs="Times New Roman"/>
          <w:szCs w:val="24"/>
        </w:rPr>
        <w:t>,</w:t>
      </w:r>
      <w:r>
        <w:rPr>
          <w:rFonts w:eastAsia="Times New Roman" w:cs="Times New Roman"/>
          <w:szCs w:val="24"/>
        </w:rPr>
        <w:t xml:space="preserve"> αριθμό ατόμων από </w:t>
      </w:r>
      <w:r>
        <w:rPr>
          <w:rFonts w:eastAsia="Times New Roman" w:cs="Times New Roman"/>
          <w:szCs w:val="24"/>
        </w:rPr>
        <w:t xml:space="preserve">τη χωρητικότητα </w:t>
      </w:r>
      <w:r w:rsidRPr="008F0891">
        <w:rPr>
          <w:rFonts w:eastAsia="Times New Roman" w:cs="Times New Roman"/>
          <w:bCs/>
          <w:shd w:val="clear" w:color="auto" w:fill="FFFFFF"/>
        </w:rPr>
        <w:t>που</w:t>
      </w:r>
      <w:r>
        <w:rPr>
          <w:rFonts w:eastAsia="Times New Roman" w:cs="Times New Roman"/>
          <w:szCs w:val="24"/>
        </w:rPr>
        <w:t xml:space="preserve"> έχουν </w:t>
      </w:r>
      <w:r w:rsidRPr="00F331DF">
        <w:rPr>
          <w:rFonts w:eastAsia="Times New Roman"/>
          <w:bCs/>
        </w:rPr>
        <w:t>και</w:t>
      </w:r>
      <w:r>
        <w:rPr>
          <w:rFonts w:eastAsia="Times New Roman" w:cs="Times New Roman"/>
          <w:szCs w:val="24"/>
        </w:rPr>
        <w:t xml:space="preserve"> με μειωμένα </w:t>
      </w:r>
      <w:r w:rsidRPr="00316CC6">
        <w:rPr>
          <w:rFonts w:eastAsia="Times New Roman" w:cs="Times New Roman"/>
          <w:bCs/>
          <w:shd w:val="clear" w:color="auto" w:fill="FFFFFF"/>
        </w:rPr>
        <w:t>δικαιώματα</w:t>
      </w:r>
      <w:r>
        <w:rPr>
          <w:rFonts w:eastAsia="Times New Roman" w:cs="Times New Roman"/>
          <w:szCs w:val="24"/>
        </w:rPr>
        <w:t xml:space="preserve"> διεθνούς προστασίας. </w:t>
      </w:r>
    </w:p>
    <w:p w14:paraId="413BAF7D"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Οι κάτοικοι των νησιών αυτών, </w:t>
      </w:r>
      <w:r w:rsidRPr="008F0891">
        <w:rPr>
          <w:rFonts w:eastAsia="Times New Roman" w:cs="Times New Roman"/>
          <w:bCs/>
          <w:shd w:val="clear" w:color="auto" w:fill="FFFFFF"/>
        </w:rPr>
        <w:t>που</w:t>
      </w:r>
      <w:r>
        <w:rPr>
          <w:rFonts w:eastAsia="Times New Roman" w:cs="Times New Roman"/>
          <w:szCs w:val="24"/>
        </w:rPr>
        <w:t xml:space="preserve"> τους αυξάνετε </w:t>
      </w:r>
      <w:r w:rsidRPr="00F331DF">
        <w:rPr>
          <w:rFonts w:eastAsia="Times New Roman"/>
          <w:bCs/>
        </w:rPr>
        <w:t>και</w:t>
      </w:r>
      <w:r>
        <w:rPr>
          <w:rFonts w:eastAsia="Times New Roman" w:cs="Times New Roman"/>
          <w:szCs w:val="24"/>
        </w:rPr>
        <w:t xml:space="preserve"> τον ΦΠΑ, υποφέρουν και εκείνοι από αυτή την κατάσταση, ειδικά οι κάτοικοι των χωριών </w:t>
      </w:r>
      <w:r w:rsidRPr="008F0891">
        <w:rPr>
          <w:rFonts w:eastAsia="Times New Roman" w:cs="Times New Roman"/>
          <w:bCs/>
          <w:shd w:val="clear" w:color="auto" w:fill="FFFFFF"/>
        </w:rPr>
        <w:t>που</w:t>
      </w:r>
      <w:r>
        <w:rPr>
          <w:rFonts w:eastAsia="Times New Roman" w:cs="Times New Roman"/>
          <w:szCs w:val="24"/>
        </w:rPr>
        <w:t xml:space="preserve"> </w:t>
      </w:r>
      <w:r w:rsidRPr="00D66BCA">
        <w:rPr>
          <w:rFonts w:eastAsia="Times New Roman"/>
          <w:bCs/>
        </w:rPr>
        <w:t>είναι</w:t>
      </w:r>
      <w:r>
        <w:rPr>
          <w:rFonts w:eastAsia="Times New Roman" w:cs="Times New Roman"/>
          <w:szCs w:val="24"/>
        </w:rPr>
        <w:t xml:space="preserve"> κοντά στα </w:t>
      </w:r>
      <w:r>
        <w:rPr>
          <w:rFonts w:eastAsia="Times New Roman" w:cs="Times New Roman"/>
          <w:szCs w:val="24"/>
          <w:lang w:val="en-US"/>
        </w:rPr>
        <w:t>hot</w:t>
      </w:r>
      <w:r w:rsidRPr="008651DC">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w:t>
      </w:r>
    </w:p>
    <w:p w14:paraId="413BAF7E"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Κάποιοι συμβα</w:t>
      </w:r>
      <w:r>
        <w:rPr>
          <w:rFonts w:eastAsia="Times New Roman" w:cs="Times New Roman"/>
          <w:szCs w:val="24"/>
        </w:rPr>
        <w:t xml:space="preserve">σιούχοι υπάλληλοι της Υπηρεσίας Ασύλου </w:t>
      </w:r>
      <w:r w:rsidRPr="00D66BCA">
        <w:rPr>
          <w:rFonts w:eastAsia="Times New Roman"/>
          <w:bCs/>
        </w:rPr>
        <w:t>είναι</w:t>
      </w:r>
      <w:r>
        <w:rPr>
          <w:rFonts w:eastAsia="Times New Roman" w:cs="Times New Roman"/>
          <w:szCs w:val="24"/>
        </w:rPr>
        <w:t xml:space="preserve"> απολυμένοι </w:t>
      </w:r>
      <w:r w:rsidRPr="00F331DF">
        <w:rPr>
          <w:rFonts w:eastAsia="Times New Roman"/>
          <w:bCs/>
        </w:rPr>
        <w:t>και</w:t>
      </w:r>
      <w:r>
        <w:rPr>
          <w:rFonts w:eastAsia="Times New Roman" w:cs="Times New Roman"/>
          <w:szCs w:val="24"/>
        </w:rPr>
        <w:t xml:space="preserve"> οι υπόλοιποι, κακοπληρωμένοι, δουλεύουν με εξοντωτικούς ρυθμούς </w:t>
      </w:r>
      <w:r w:rsidRPr="00F331DF">
        <w:rPr>
          <w:rFonts w:eastAsia="Times New Roman"/>
          <w:bCs/>
        </w:rPr>
        <w:t>και</w:t>
      </w:r>
      <w:r>
        <w:rPr>
          <w:rFonts w:eastAsia="Times New Roman" w:cs="Times New Roman"/>
          <w:szCs w:val="24"/>
        </w:rPr>
        <w:t xml:space="preserve"> σε καθεστώς ανασφάλειας για το αν θα ανανεωθούν οι συμβάσεις τους, με μειωμένα εργασιακά </w:t>
      </w:r>
      <w:r w:rsidRPr="00316CC6">
        <w:rPr>
          <w:rFonts w:eastAsia="Times New Roman" w:cs="Times New Roman"/>
          <w:bCs/>
          <w:shd w:val="clear" w:color="auto" w:fill="FFFFFF"/>
        </w:rPr>
        <w:t>δικαιώματα</w:t>
      </w:r>
      <w:r>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με συνεχείς καθυστερήσει</w:t>
      </w:r>
      <w:r>
        <w:rPr>
          <w:rFonts w:eastAsia="Times New Roman" w:cs="Times New Roman"/>
          <w:szCs w:val="24"/>
        </w:rPr>
        <w:t>ς στην πληρωμή τους.</w:t>
      </w:r>
    </w:p>
    <w:p w14:paraId="413BAF7F"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lastRenderedPageBreak/>
        <w:t xml:space="preserve">Τα φασιστοειδή </w:t>
      </w:r>
      <w:r w:rsidRPr="00F331DF">
        <w:rPr>
          <w:rFonts w:eastAsia="Times New Roman"/>
          <w:bCs/>
        </w:rPr>
        <w:t>και</w:t>
      </w:r>
      <w:r>
        <w:rPr>
          <w:rFonts w:eastAsia="Times New Roman" w:cs="Times New Roman"/>
          <w:szCs w:val="24"/>
        </w:rPr>
        <w:t xml:space="preserve"> άλλα ακροδεξιά αντιδραστικά στοιχεία εκμεταλλεύονται αυτή την κατάσταση </w:t>
      </w:r>
      <w:r w:rsidRPr="00F331DF">
        <w:rPr>
          <w:rFonts w:eastAsia="Times New Roman"/>
          <w:bCs/>
        </w:rPr>
        <w:t>και</w:t>
      </w:r>
      <w:r>
        <w:rPr>
          <w:rFonts w:eastAsia="Times New Roman" w:cs="Times New Roman"/>
          <w:szCs w:val="24"/>
        </w:rPr>
        <w:t xml:space="preserve"> εξαπολύουν οργανωμένες επιθέσεις κατά δύστυχων προσφύγων </w:t>
      </w:r>
      <w:r w:rsidRPr="00F331DF">
        <w:rPr>
          <w:rFonts w:eastAsia="Times New Roman"/>
          <w:bCs/>
        </w:rPr>
        <w:t>και</w:t>
      </w:r>
      <w:r>
        <w:rPr>
          <w:rFonts w:eastAsia="Times New Roman" w:cs="Times New Roman"/>
          <w:szCs w:val="24"/>
        </w:rPr>
        <w:t xml:space="preserve"> μεταναστών, όπως έγινε πριν </w:t>
      </w:r>
      <w:r>
        <w:rPr>
          <w:rFonts w:eastAsia="Times New Roman" w:cs="Times New Roman"/>
          <w:szCs w:val="24"/>
        </w:rPr>
        <w:t>από</w:t>
      </w:r>
      <w:r>
        <w:rPr>
          <w:rFonts w:eastAsia="Times New Roman" w:cs="Times New Roman"/>
          <w:szCs w:val="24"/>
        </w:rPr>
        <w:t xml:space="preserve"> μερικές μέρες στη Μυτιλήνη. </w:t>
      </w:r>
    </w:p>
    <w:p w14:paraId="413BAF80" w14:textId="77777777" w:rsidR="0028181B" w:rsidRDefault="00E316D8">
      <w:pPr>
        <w:spacing w:line="600" w:lineRule="auto"/>
        <w:ind w:firstLine="720"/>
        <w:jc w:val="both"/>
        <w:rPr>
          <w:rFonts w:eastAsia="Times New Roman"/>
          <w:szCs w:val="24"/>
        </w:rPr>
      </w:pPr>
      <w:r>
        <w:rPr>
          <w:rFonts w:eastAsia="Times New Roman" w:cs="Times New Roman"/>
          <w:szCs w:val="24"/>
        </w:rPr>
        <w:t xml:space="preserve">Κι έρχεστε τώρα να βάλετε ακόμη </w:t>
      </w:r>
      <w:r w:rsidRPr="00833F6A">
        <w:rPr>
          <w:rFonts w:eastAsia="Times New Roman"/>
          <w:bCs/>
          <w:shd w:val="clear" w:color="auto" w:fill="FFFFFF"/>
        </w:rPr>
        <w:t>μια</w:t>
      </w:r>
      <w:r>
        <w:rPr>
          <w:rFonts w:eastAsia="Times New Roman" w:cs="Times New Roman"/>
          <w:szCs w:val="24"/>
        </w:rPr>
        <w:t xml:space="preserve"> ευρωπαϊκή σφραγίδα στο</w:t>
      </w:r>
      <w:r>
        <w:rPr>
          <w:rFonts w:eastAsia="Times New Roman" w:cs="Times New Roman"/>
          <w:szCs w:val="24"/>
        </w:rPr>
        <w:t>ν</w:t>
      </w:r>
      <w:r>
        <w:rPr>
          <w:rFonts w:eastAsia="Times New Roman" w:cs="Times New Roman"/>
          <w:szCs w:val="24"/>
        </w:rPr>
        <w:t xml:space="preserve"> διπλό αυτό</w:t>
      </w:r>
      <w:r>
        <w:rPr>
          <w:rFonts w:eastAsia="Times New Roman" w:cs="Times New Roman"/>
          <w:szCs w:val="24"/>
        </w:rPr>
        <w:t>ν</w:t>
      </w:r>
      <w:r>
        <w:rPr>
          <w:rFonts w:eastAsia="Times New Roman" w:cs="Times New Roman"/>
          <w:szCs w:val="24"/>
        </w:rPr>
        <w:t xml:space="preserve"> εγκλωβισμό στα νησιά μας, τη σφραγίδα του λεγόμενου </w:t>
      </w:r>
      <w:r>
        <w:rPr>
          <w:rFonts w:eastAsia="Times New Roman" w:cs="Times New Roman"/>
          <w:szCs w:val="24"/>
        </w:rPr>
        <w:t>«</w:t>
      </w:r>
      <w:r>
        <w:rPr>
          <w:rFonts w:eastAsia="Times New Roman" w:cs="Times New Roman"/>
          <w:szCs w:val="24"/>
        </w:rPr>
        <w:t>γεωγραφικού περιορισμού</w:t>
      </w:r>
      <w:r>
        <w:rPr>
          <w:rFonts w:eastAsia="Times New Roman" w:cs="Times New Roman"/>
          <w:szCs w:val="24"/>
        </w:rPr>
        <w:t>»</w:t>
      </w:r>
      <w:r>
        <w:rPr>
          <w:rFonts w:eastAsia="Times New Roman" w:cs="Times New Roman"/>
          <w:szCs w:val="24"/>
        </w:rPr>
        <w:t xml:space="preserve">, </w:t>
      </w:r>
      <w:r w:rsidRPr="008F0891">
        <w:rPr>
          <w:rFonts w:eastAsia="Times New Roman" w:cs="Times New Roman"/>
          <w:bCs/>
          <w:shd w:val="clear" w:color="auto" w:fill="FFFFFF"/>
        </w:rPr>
        <w:t>που</w:t>
      </w:r>
      <w:r>
        <w:rPr>
          <w:rFonts w:eastAsia="Times New Roman" w:cs="Times New Roman"/>
          <w:szCs w:val="24"/>
        </w:rPr>
        <w:t xml:space="preserve"> </w:t>
      </w:r>
      <w:r w:rsidRPr="008651DC">
        <w:rPr>
          <w:rFonts w:eastAsia="Times New Roman"/>
          <w:bCs/>
          <w:shd w:val="clear" w:color="auto" w:fill="FFFFFF"/>
        </w:rPr>
        <w:t xml:space="preserve">προβλέπεται </w:t>
      </w:r>
      <w:r>
        <w:rPr>
          <w:rFonts w:eastAsia="Times New Roman"/>
          <w:szCs w:val="24"/>
        </w:rPr>
        <w:t xml:space="preserve">ρητά στην </w:t>
      </w:r>
      <w:r>
        <w:rPr>
          <w:rFonts w:eastAsia="Times New Roman"/>
          <w:szCs w:val="24"/>
        </w:rPr>
        <w:t>ο</w:t>
      </w:r>
      <w:r>
        <w:rPr>
          <w:rFonts w:eastAsia="Times New Roman"/>
          <w:szCs w:val="24"/>
        </w:rPr>
        <w:t xml:space="preserve">δηγία, </w:t>
      </w:r>
      <w:r w:rsidRPr="006D74E4">
        <w:rPr>
          <w:rFonts w:eastAsia="Times New Roman"/>
          <w:bCs/>
          <w:shd w:val="clear" w:color="auto" w:fill="FFFFFF"/>
        </w:rPr>
        <w:t>η οποία</w:t>
      </w:r>
      <w:r>
        <w:rPr>
          <w:rFonts w:eastAsia="Times New Roman"/>
          <w:szCs w:val="24"/>
        </w:rPr>
        <w:t xml:space="preserve"> ενσωματώνεται σήμερα, παρ</w:t>
      </w:r>
      <w:r>
        <w:rPr>
          <w:rFonts w:eastAsia="Times New Roman"/>
          <w:szCs w:val="24"/>
        </w:rPr>
        <w:t xml:space="preserve">’ </w:t>
      </w:r>
      <w:r>
        <w:rPr>
          <w:rFonts w:eastAsia="Times New Roman"/>
          <w:szCs w:val="24"/>
        </w:rPr>
        <w:t xml:space="preserve">όλο </w:t>
      </w:r>
      <w:r w:rsidRPr="008651DC">
        <w:rPr>
          <w:rFonts w:eastAsia="Times New Roman"/>
          <w:bCs/>
          <w:shd w:val="clear" w:color="auto" w:fill="FFFFFF"/>
        </w:rPr>
        <w:t>που</w:t>
      </w:r>
      <w:r>
        <w:rPr>
          <w:rFonts w:eastAsia="Times New Roman"/>
          <w:szCs w:val="24"/>
        </w:rPr>
        <w:t xml:space="preserve"> ακόμη </w:t>
      </w:r>
      <w:r w:rsidRPr="008651DC">
        <w:rPr>
          <w:rFonts w:eastAsia="Times New Roman"/>
          <w:bCs/>
        </w:rPr>
        <w:t>και</w:t>
      </w:r>
      <w:r>
        <w:rPr>
          <w:rFonts w:eastAsia="Times New Roman"/>
          <w:szCs w:val="24"/>
        </w:rPr>
        <w:t xml:space="preserve"> το Συμβούλιο Επικρ</w:t>
      </w:r>
      <w:r>
        <w:rPr>
          <w:rFonts w:eastAsia="Times New Roman"/>
          <w:szCs w:val="24"/>
        </w:rPr>
        <w:t xml:space="preserve">ατείας τάχθηκε κατά του γεωγραφικού περιορισμού στα νησιά. </w:t>
      </w:r>
    </w:p>
    <w:p w14:paraId="413BAF81" w14:textId="77777777" w:rsidR="0028181B" w:rsidRDefault="00E316D8">
      <w:pPr>
        <w:spacing w:line="600" w:lineRule="auto"/>
        <w:ind w:firstLine="720"/>
        <w:jc w:val="both"/>
        <w:rPr>
          <w:rFonts w:eastAsia="Times New Roman"/>
          <w:szCs w:val="24"/>
        </w:rPr>
      </w:pPr>
      <w:r>
        <w:rPr>
          <w:rFonts w:eastAsia="Times New Roman"/>
          <w:szCs w:val="24"/>
        </w:rPr>
        <w:t xml:space="preserve">Ο διπλός εγκλωβισμός στα νησιά </w:t>
      </w:r>
      <w:r w:rsidRPr="006D74E4">
        <w:rPr>
          <w:rFonts w:eastAsia="Times New Roman"/>
          <w:bCs/>
        </w:rPr>
        <w:t>και</w:t>
      </w:r>
      <w:r>
        <w:rPr>
          <w:rFonts w:eastAsia="Times New Roman"/>
          <w:szCs w:val="24"/>
        </w:rPr>
        <w:t xml:space="preserve"> ο εγκλωβισμός άλλων σαράντα πέντε χιλιάδων προσφύγων </w:t>
      </w:r>
      <w:r w:rsidRPr="008651DC">
        <w:rPr>
          <w:rFonts w:eastAsia="Times New Roman"/>
          <w:bCs/>
        </w:rPr>
        <w:t>και</w:t>
      </w:r>
      <w:r>
        <w:rPr>
          <w:rFonts w:eastAsia="Times New Roman"/>
          <w:szCs w:val="24"/>
        </w:rPr>
        <w:t xml:space="preserve"> μεταναστών στην ηπειρωτική Ελλάδα </w:t>
      </w:r>
      <w:r w:rsidRPr="008651DC">
        <w:rPr>
          <w:rFonts w:eastAsia="Times New Roman"/>
          <w:bCs/>
        </w:rPr>
        <w:t>έχει</w:t>
      </w:r>
      <w:r>
        <w:rPr>
          <w:rFonts w:eastAsia="Times New Roman"/>
          <w:szCs w:val="24"/>
        </w:rPr>
        <w:t xml:space="preserve"> τη σφραγίδα της μεταναστευτικής </w:t>
      </w:r>
      <w:r w:rsidRPr="008651DC">
        <w:rPr>
          <w:rFonts w:eastAsia="Times New Roman"/>
          <w:szCs w:val="24"/>
        </w:rPr>
        <w:t>πολιτική</w:t>
      </w:r>
      <w:r>
        <w:rPr>
          <w:rFonts w:eastAsia="Times New Roman"/>
          <w:szCs w:val="24"/>
        </w:rPr>
        <w:t xml:space="preserve">ς της </w:t>
      </w:r>
      <w:r w:rsidRPr="008651DC">
        <w:rPr>
          <w:rFonts w:eastAsia="Times New Roman"/>
          <w:szCs w:val="24"/>
        </w:rPr>
        <w:t xml:space="preserve">Ευρωπαϊκής </w:t>
      </w:r>
      <w:r w:rsidRPr="008651DC">
        <w:rPr>
          <w:rFonts w:eastAsia="Times New Roman"/>
          <w:bCs/>
        </w:rPr>
        <w:t>Έ</w:t>
      </w:r>
      <w:r w:rsidRPr="008651DC">
        <w:rPr>
          <w:rFonts w:eastAsia="Times New Roman"/>
          <w:szCs w:val="24"/>
        </w:rPr>
        <w:t>νωσης</w:t>
      </w:r>
      <w:r>
        <w:rPr>
          <w:rFonts w:eastAsia="Times New Roman"/>
          <w:szCs w:val="24"/>
        </w:rPr>
        <w:t>,</w:t>
      </w:r>
      <w:r w:rsidRPr="008651DC">
        <w:rPr>
          <w:rFonts w:eastAsia="Times New Roman"/>
          <w:szCs w:val="24"/>
        </w:rPr>
        <w:t xml:space="preserve"> </w:t>
      </w:r>
      <w:r>
        <w:rPr>
          <w:rFonts w:eastAsia="Times New Roman"/>
          <w:szCs w:val="24"/>
        </w:rPr>
        <w:t xml:space="preserve">με την οποία συμφωνείτε κι επαυξάνετε όλα </w:t>
      </w:r>
      <w:r>
        <w:rPr>
          <w:rFonts w:eastAsia="Times New Roman"/>
          <w:bCs/>
          <w:shd w:val="clear" w:color="auto" w:fill="FFFFFF"/>
        </w:rPr>
        <w:t>τα</w:t>
      </w:r>
      <w:r>
        <w:rPr>
          <w:rFonts w:eastAsia="Times New Roman"/>
          <w:szCs w:val="24"/>
        </w:rPr>
        <w:t xml:space="preserve"> κόμματα, εκτός από το ΚΚΕ. </w:t>
      </w:r>
    </w:p>
    <w:p w14:paraId="413BAF82" w14:textId="77777777" w:rsidR="0028181B" w:rsidRDefault="00E316D8">
      <w:pPr>
        <w:spacing w:line="600" w:lineRule="auto"/>
        <w:ind w:firstLine="720"/>
        <w:jc w:val="both"/>
        <w:rPr>
          <w:rFonts w:eastAsia="Times New Roman"/>
          <w:szCs w:val="24"/>
        </w:rPr>
      </w:pPr>
      <w:r>
        <w:rPr>
          <w:rFonts w:eastAsia="Times New Roman"/>
          <w:bCs/>
          <w:shd w:val="clear" w:color="auto" w:fill="FFFFFF"/>
        </w:rPr>
        <w:lastRenderedPageBreak/>
        <w:t>Ό</w:t>
      </w:r>
      <w:r>
        <w:rPr>
          <w:rFonts w:eastAsia="Times New Roman"/>
          <w:szCs w:val="24"/>
        </w:rPr>
        <w:t xml:space="preserve">λοι γνωρίζουμε </w:t>
      </w:r>
      <w:r w:rsidRPr="00846AC0">
        <w:rPr>
          <w:rFonts w:eastAsia="Times New Roman"/>
          <w:bCs/>
          <w:shd w:val="clear" w:color="auto" w:fill="FFFFFF"/>
        </w:rPr>
        <w:t>ότι</w:t>
      </w:r>
      <w:r>
        <w:rPr>
          <w:rFonts w:eastAsia="Times New Roman"/>
          <w:szCs w:val="24"/>
        </w:rPr>
        <w:t xml:space="preserve"> σχεδόν κανένας από τους ξεριζωμένους από τις διάφορες ιμπεριαλιστικές επεμβάσεις, από τους πολέμους, από τη φτώχεια, δεν θέλει </w:t>
      </w:r>
      <w:r w:rsidRPr="00846AC0">
        <w:rPr>
          <w:rFonts w:eastAsia="Times New Roman"/>
          <w:bCs/>
          <w:shd w:val="clear" w:color="auto" w:fill="FFFFFF"/>
        </w:rPr>
        <w:t>να</w:t>
      </w:r>
      <w:r>
        <w:rPr>
          <w:rFonts w:eastAsia="Times New Roman"/>
          <w:szCs w:val="24"/>
        </w:rPr>
        <w:t xml:space="preserve"> μείνει στην Ελλάδα. </w:t>
      </w:r>
    </w:p>
    <w:p w14:paraId="413BAF83" w14:textId="77777777" w:rsidR="0028181B" w:rsidRDefault="00E316D8">
      <w:pPr>
        <w:spacing w:line="600" w:lineRule="auto"/>
        <w:ind w:firstLine="720"/>
        <w:jc w:val="both"/>
        <w:rPr>
          <w:rFonts w:eastAsia="Times New Roman"/>
          <w:bCs/>
          <w:shd w:val="clear" w:color="auto" w:fill="FFFFFF"/>
        </w:rPr>
      </w:pPr>
      <w:r>
        <w:rPr>
          <w:rFonts w:eastAsia="Times New Roman"/>
          <w:szCs w:val="24"/>
        </w:rPr>
        <w:t xml:space="preserve">Κι όσο οι </w:t>
      </w:r>
      <w:r w:rsidRPr="00846AC0">
        <w:rPr>
          <w:rFonts w:eastAsia="Times New Roman"/>
          <w:szCs w:val="24"/>
        </w:rPr>
        <w:t>πο</w:t>
      </w:r>
      <w:r w:rsidRPr="00846AC0">
        <w:rPr>
          <w:rFonts w:eastAsia="Times New Roman"/>
          <w:szCs w:val="24"/>
        </w:rPr>
        <w:t xml:space="preserve">λιτικές </w:t>
      </w:r>
      <w:r>
        <w:rPr>
          <w:rFonts w:eastAsia="Times New Roman"/>
          <w:szCs w:val="24"/>
        </w:rPr>
        <w:t xml:space="preserve">της </w:t>
      </w:r>
      <w:r w:rsidRPr="00846AC0">
        <w:rPr>
          <w:rFonts w:eastAsia="Times New Roman"/>
          <w:szCs w:val="24"/>
        </w:rPr>
        <w:t xml:space="preserve">Ευρωπαϊκής </w:t>
      </w:r>
      <w:r w:rsidRPr="00846AC0">
        <w:rPr>
          <w:rFonts w:eastAsia="Times New Roman"/>
          <w:bCs/>
        </w:rPr>
        <w:t>Έ</w:t>
      </w:r>
      <w:r w:rsidRPr="00846AC0">
        <w:rPr>
          <w:rFonts w:eastAsia="Times New Roman"/>
          <w:szCs w:val="24"/>
        </w:rPr>
        <w:t>νωσης</w:t>
      </w:r>
      <w:r>
        <w:rPr>
          <w:rFonts w:eastAsia="Times New Roman"/>
          <w:szCs w:val="24"/>
        </w:rPr>
        <w:t xml:space="preserve"> και της </w:t>
      </w:r>
      <w:r w:rsidRPr="00846AC0">
        <w:rPr>
          <w:rFonts w:eastAsia="Times New Roman"/>
          <w:bCs/>
        </w:rPr>
        <w:t>Κυβέρνηση</w:t>
      </w:r>
      <w:r>
        <w:rPr>
          <w:rFonts w:eastAsia="Times New Roman"/>
          <w:szCs w:val="24"/>
        </w:rPr>
        <w:t xml:space="preserve">ς τους εγκλωβίζουν εδώ, τόσο εκείνοι </w:t>
      </w:r>
      <w:r w:rsidRPr="00846AC0">
        <w:rPr>
          <w:rFonts w:eastAsia="Times New Roman"/>
          <w:bCs/>
          <w:shd w:val="clear" w:color="auto" w:fill="FFFFFF"/>
        </w:rPr>
        <w:t>θα</w:t>
      </w:r>
      <w:r>
        <w:rPr>
          <w:rFonts w:eastAsia="Times New Roman"/>
          <w:szCs w:val="24"/>
        </w:rPr>
        <w:t xml:space="preserve"> καταφεύγουν σε απελπισμένες ενέργειες. Τόσο θα αναζητούν, </w:t>
      </w:r>
      <w:r w:rsidRPr="00846AC0">
        <w:rPr>
          <w:rFonts w:eastAsia="Times New Roman"/>
          <w:bCs/>
          <w:shd w:val="clear" w:color="auto" w:fill="FFFFFF"/>
        </w:rPr>
        <w:t>δηλαδή</w:t>
      </w:r>
      <w:r>
        <w:rPr>
          <w:rFonts w:eastAsia="Times New Roman"/>
          <w:bCs/>
          <w:shd w:val="clear" w:color="auto" w:fill="FFFFFF"/>
        </w:rPr>
        <w:t>,</w:t>
      </w:r>
      <w:r w:rsidRPr="00846AC0">
        <w:rPr>
          <w:rFonts w:eastAsia="Times New Roman"/>
          <w:bCs/>
          <w:shd w:val="clear" w:color="auto" w:fill="FFFFFF"/>
        </w:rPr>
        <w:t xml:space="preserve"> </w:t>
      </w:r>
      <w:r>
        <w:rPr>
          <w:rFonts w:eastAsia="Times New Roman"/>
          <w:bCs/>
          <w:shd w:val="clear" w:color="auto" w:fill="FFFFFF"/>
        </w:rPr>
        <w:t xml:space="preserve">με κάθε κόστος άλλους τρόπους </w:t>
      </w:r>
      <w:r w:rsidRPr="00846AC0">
        <w:rPr>
          <w:rFonts w:eastAsia="Times New Roman"/>
          <w:bCs/>
          <w:shd w:val="clear" w:color="auto" w:fill="FFFFFF"/>
        </w:rPr>
        <w:t>για να</w:t>
      </w:r>
      <w:r>
        <w:rPr>
          <w:rFonts w:eastAsia="Times New Roman"/>
          <w:bCs/>
          <w:shd w:val="clear" w:color="auto" w:fill="FFFFFF"/>
        </w:rPr>
        <w:t xml:space="preserve"> φτάσουν στις χώρες </w:t>
      </w:r>
      <w:r w:rsidRPr="00846AC0">
        <w:rPr>
          <w:rFonts w:eastAsia="Times New Roman"/>
          <w:bCs/>
          <w:shd w:val="clear" w:color="auto" w:fill="FFFFFF"/>
        </w:rPr>
        <w:t>που</w:t>
      </w:r>
      <w:r>
        <w:rPr>
          <w:rFonts w:eastAsia="Times New Roman"/>
          <w:bCs/>
          <w:shd w:val="clear" w:color="auto" w:fill="FFFFFF"/>
        </w:rPr>
        <w:t xml:space="preserve"> θέλουν, τόσο θα ανθίζουν τα κυκλώματα των δ</w:t>
      </w:r>
      <w:r>
        <w:rPr>
          <w:rFonts w:eastAsia="Times New Roman"/>
          <w:bCs/>
          <w:shd w:val="clear" w:color="auto" w:fill="FFFFFF"/>
        </w:rPr>
        <w:t xml:space="preserve">ιακινητών, τόσο το </w:t>
      </w:r>
      <w:r>
        <w:rPr>
          <w:rFonts w:eastAsia="Times New Roman"/>
          <w:bCs/>
          <w:shd w:val="clear" w:color="auto" w:fill="FFFFFF"/>
        </w:rPr>
        <w:t>λ</w:t>
      </w:r>
      <w:r>
        <w:rPr>
          <w:rFonts w:eastAsia="Times New Roman"/>
          <w:bCs/>
          <w:shd w:val="clear" w:color="auto" w:fill="FFFFFF"/>
        </w:rPr>
        <w:t xml:space="preserve">ιμάνι της Πάτρας </w:t>
      </w:r>
      <w:r w:rsidRPr="00846AC0">
        <w:rPr>
          <w:rFonts w:eastAsia="Times New Roman"/>
          <w:bCs/>
          <w:shd w:val="clear" w:color="auto" w:fill="FFFFFF"/>
        </w:rPr>
        <w:t>και</w:t>
      </w:r>
      <w:r>
        <w:rPr>
          <w:rFonts w:eastAsia="Times New Roman"/>
          <w:bCs/>
          <w:shd w:val="clear" w:color="auto" w:fill="FFFFFF"/>
        </w:rPr>
        <w:t xml:space="preserve"> άλλα λιμάνια </w:t>
      </w:r>
      <w:r w:rsidRPr="00846AC0">
        <w:rPr>
          <w:rFonts w:eastAsia="Times New Roman"/>
          <w:bCs/>
          <w:shd w:val="clear" w:color="auto" w:fill="FFFFFF"/>
        </w:rPr>
        <w:t>θα</w:t>
      </w:r>
      <w:r>
        <w:rPr>
          <w:rFonts w:eastAsia="Times New Roman"/>
          <w:bCs/>
          <w:shd w:val="clear" w:color="auto" w:fill="FFFFFF"/>
        </w:rPr>
        <w:t xml:space="preserve"> μετατρέπονται σε λιμάνια της απελπισίας, ακόμη </w:t>
      </w:r>
      <w:r w:rsidRPr="00846AC0">
        <w:rPr>
          <w:rFonts w:eastAsia="Times New Roman"/>
          <w:bCs/>
          <w:shd w:val="clear" w:color="auto" w:fill="FFFFFF"/>
        </w:rPr>
        <w:t>και</w:t>
      </w:r>
      <w:r>
        <w:rPr>
          <w:rFonts w:eastAsia="Times New Roman"/>
          <w:bCs/>
          <w:shd w:val="clear" w:color="auto" w:fill="FFFFFF"/>
        </w:rPr>
        <w:t xml:space="preserve"> με νεκρούς, </w:t>
      </w:r>
      <w:r w:rsidRPr="00846AC0">
        <w:rPr>
          <w:rFonts w:eastAsia="Times New Roman"/>
          <w:bCs/>
          <w:shd w:val="clear" w:color="auto" w:fill="FFFFFF"/>
        </w:rPr>
        <w:t>όπως</w:t>
      </w:r>
      <w:r>
        <w:rPr>
          <w:rFonts w:eastAsia="Times New Roman"/>
          <w:bCs/>
          <w:shd w:val="clear" w:color="auto" w:fill="FFFFFF"/>
        </w:rPr>
        <w:t xml:space="preserve"> είδαμε την περασμένη εβδομάδα. </w:t>
      </w:r>
    </w:p>
    <w:p w14:paraId="413BAF84" w14:textId="77777777" w:rsidR="0028181B" w:rsidRDefault="00E316D8">
      <w:pPr>
        <w:spacing w:line="600" w:lineRule="auto"/>
        <w:ind w:firstLine="720"/>
        <w:jc w:val="both"/>
        <w:rPr>
          <w:rFonts w:eastAsia="Times New Roman"/>
          <w:bCs/>
          <w:shd w:val="clear" w:color="auto" w:fill="FFFFFF"/>
        </w:rPr>
      </w:pPr>
      <w:r>
        <w:rPr>
          <w:rFonts w:eastAsia="Times New Roman"/>
          <w:bCs/>
          <w:shd w:val="clear" w:color="auto" w:fill="FFFFFF"/>
        </w:rPr>
        <w:t xml:space="preserve">Το ΚΚΕ από την αρχή </w:t>
      </w:r>
      <w:r w:rsidRPr="00846AC0">
        <w:rPr>
          <w:rFonts w:eastAsia="Times New Roman"/>
          <w:bCs/>
          <w:shd w:val="clear" w:color="auto" w:fill="FFFFFF"/>
        </w:rPr>
        <w:t>έχει</w:t>
      </w:r>
      <w:r>
        <w:rPr>
          <w:rFonts w:eastAsia="Times New Roman"/>
          <w:bCs/>
          <w:shd w:val="clear" w:color="auto" w:fill="FFFFFF"/>
        </w:rPr>
        <w:t xml:space="preserve"> ταχθεί κατά του διπλού εγκλωβισμού στα νησιά </w:t>
      </w:r>
      <w:r w:rsidRPr="00846AC0">
        <w:rPr>
          <w:rFonts w:eastAsia="Times New Roman"/>
          <w:bCs/>
          <w:shd w:val="clear" w:color="auto" w:fill="FFFFFF"/>
        </w:rPr>
        <w:t>και</w:t>
      </w:r>
      <w:r>
        <w:rPr>
          <w:rFonts w:eastAsia="Times New Roman"/>
          <w:bCs/>
          <w:shd w:val="clear" w:color="auto" w:fill="FFFFFF"/>
        </w:rPr>
        <w:t xml:space="preserve"> την ηπειρωτική Ελλάδα. Η </w:t>
      </w:r>
      <w:r>
        <w:rPr>
          <w:rFonts w:eastAsia="Times New Roman"/>
          <w:bCs/>
          <w:shd w:val="clear" w:color="auto" w:fill="FFFFFF"/>
        </w:rPr>
        <w:t xml:space="preserve">σταθερή θέση μας </w:t>
      </w:r>
      <w:r w:rsidRPr="00846AC0">
        <w:rPr>
          <w:rFonts w:eastAsia="Times New Roman"/>
          <w:bCs/>
          <w:shd w:val="clear" w:color="auto" w:fill="FFFFFF"/>
        </w:rPr>
        <w:t>είναι</w:t>
      </w:r>
      <w:r>
        <w:rPr>
          <w:rFonts w:eastAsia="Times New Roman"/>
          <w:bCs/>
          <w:shd w:val="clear" w:color="auto" w:fill="FFFFFF"/>
        </w:rPr>
        <w:t xml:space="preserve"> </w:t>
      </w:r>
      <w:r w:rsidRPr="00846AC0">
        <w:rPr>
          <w:rFonts w:eastAsia="Times New Roman"/>
          <w:bCs/>
          <w:shd w:val="clear" w:color="auto" w:fill="FFFFFF"/>
        </w:rPr>
        <w:t>να</w:t>
      </w:r>
      <w:r>
        <w:rPr>
          <w:rFonts w:eastAsia="Times New Roman"/>
          <w:bCs/>
          <w:shd w:val="clear" w:color="auto" w:fill="FFFFFF"/>
        </w:rPr>
        <w:t xml:space="preserve"> μεταφερθούν αμέσως όλοι οι πρόσφυγες </w:t>
      </w:r>
      <w:r w:rsidRPr="00846AC0">
        <w:rPr>
          <w:rFonts w:eastAsia="Times New Roman"/>
          <w:bCs/>
          <w:shd w:val="clear" w:color="auto" w:fill="FFFFFF"/>
        </w:rPr>
        <w:t>και</w:t>
      </w:r>
      <w:r>
        <w:rPr>
          <w:rFonts w:eastAsia="Times New Roman"/>
          <w:bCs/>
          <w:shd w:val="clear" w:color="auto" w:fill="FFFFFF"/>
        </w:rPr>
        <w:t xml:space="preserve"> μετανάστες σε </w:t>
      </w:r>
      <w:r>
        <w:rPr>
          <w:rFonts w:eastAsia="Times New Roman"/>
          <w:bCs/>
          <w:shd w:val="clear" w:color="auto" w:fill="FFFFFF"/>
        </w:rPr>
        <w:t>κ</w:t>
      </w:r>
      <w:r>
        <w:rPr>
          <w:rFonts w:eastAsia="Times New Roman"/>
          <w:bCs/>
          <w:shd w:val="clear" w:color="auto" w:fill="FFFFFF"/>
        </w:rPr>
        <w:t xml:space="preserve">έντρα </w:t>
      </w:r>
      <w:r>
        <w:rPr>
          <w:rFonts w:eastAsia="Times New Roman"/>
          <w:bCs/>
          <w:shd w:val="clear" w:color="auto" w:fill="FFFFFF"/>
        </w:rPr>
        <w:t>φ</w:t>
      </w:r>
      <w:r>
        <w:rPr>
          <w:rFonts w:eastAsia="Times New Roman"/>
          <w:bCs/>
          <w:shd w:val="clear" w:color="auto" w:fill="FFFFFF"/>
        </w:rPr>
        <w:t xml:space="preserve">ιλοξενίας της ηπειρωτικής Ελλάδας, όπου </w:t>
      </w:r>
      <w:r w:rsidRPr="00846AC0">
        <w:rPr>
          <w:rFonts w:eastAsia="Times New Roman"/>
          <w:bCs/>
          <w:shd w:val="clear" w:color="auto" w:fill="FFFFFF"/>
        </w:rPr>
        <w:t>θα</w:t>
      </w:r>
      <w:r>
        <w:rPr>
          <w:rFonts w:eastAsia="Times New Roman"/>
          <w:bCs/>
          <w:shd w:val="clear" w:color="auto" w:fill="FFFFFF"/>
        </w:rPr>
        <w:t xml:space="preserve"> γίνεται </w:t>
      </w:r>
      <w:r w:rsidRPr="00846AC0">
        <w:rPr>
          <w:rFonts w:eastAsia="Times New Roman"/>
          <w:bCs/>
          <w:shd w:val="clear" w:color="auto" w:fill="FFFFFF"/>
        </w:rPr>
        <w:t>και</w:t>
      </w:r>
      <w:r>
        <w:rPr>
          <w:rFonts w:eastAsia="Times New Roman"/>
          <w:bCs/>
          <w:shd w:val="clear" w:color="auto" w:fill="FFFFFF"/>
        </w:rPr>
        <w:t xml:space="preserve"> η κατάθεση των αιτημάτων τους για άσυλο </w:t>
      </w:r>
      <w:r w:rsidRPr="00846AC0">
        <w:rPr>
          <w:rFonts w:eastAsia="Times New Roman"/>
          <w:bCs/>
          <w:shd w:val="clear" w:color="auto" w:fill="FFFFFF"/>
        </w:rPr>
        <w:t>και</w:t>
      </w:r>
      <w:r>
        <w:rPr>
          <w:rFonts w:eastAsia="Times New Roman"/>
          <w:bCs/>
          <w:shd w:val="clear" w:color="auto" w:fill="FFFFFF"/>
        </w:rPr>
        <w:t xml:space="preserve"> τα υπόλοιπα, στην προοπτική, </w:t>
      </w:r>
      <w:r w:rsidRPr="00846AC0">
        <w:rPr>
          <w:rFonts w:eastAsia="Times New Roman"/>
          <w:bCs/>
          <w:shd w:val="clear" w:color="auto" w:fill="FFFFFF"/>
        </w:rPr>
        <w:lastRenderedPageBreak/>
        <w:t>όμως</w:t>
      </w:r>
      <w:r>
        <w:rPr>
          <w:rFonts w:eastAsia="Times New Roman"/>
          <w:bCs/>
          <w:shd w:val="clear" w:color="auto" w:fill="FFFFFF"/>
        </w:rPr>
        <w:t xml:space="preserve">, του άμεσου απεγκλωβισμού τους από την Ελλάδα </w:t>
      </w:r>
      <w:r w:rsidRPr="00846AC0">
        <w:rPr>
          <w:rFonts w:eastAsia="Times New Roman"/>
          <w:bCs/>
          <w:shd w:val="clear" w:color="auto" w:fill="FFFFFF"/>
        </w:rPr>
        <w:t>και</w:t>
      </w:r>
      <w:r>
        <w:rPr>
          <w:rFonts w:eastAsia="Times New Roman"/>
          <w:bCs/>
          <w:shd w:val="clear" w:color="auto" w:fill="FFFFFF"/>
        </w:rPr>
        <w:t xml:space="preserve"> της μετακίνησής τους με ασφάλεια στις χώρες του πραγματικού προορισμού τους. </w:t>
      </w:r>
    </w:p>
    <w:p w14:paraId="413BAF85" w14:textId="77777777" w:rsidR="0028181B" w:rsidRDefault="00E316D8">
      <w:pPr>
        <w:spacing w:line="600" w:lineRule="auto"/>
        <w:ind w:firstLine="720"/>
        <w:jc w:val="both"/>
        <w:rPr>
          <w:rFonts w:eastAsia="Times New Roman"/>
          <w:bCs/>
          <w:shd w:val="clear" w:color="auto" w:fill="FFFFFF"/>
        </w:rPr>
      </w:pPr>
      <w:r w:rsidRPr="00846AC0">
        <w:rPr>
          <w:rFonts w:eastAsia="Times New Roman"/>
          <w:bCs/>
          <w:shd w:val="clear" w:color="auto" w:fill="FFFFFF"/>
        </w:rPr>
        <w:t>Κυρίες και κύριοι</w:t>
      </w:r>
      <w:r>
        <w:rPr>
          <w:rFonts w:eastAsia="Times New Roman"/>
          <w:bCs/>
          <w:shd w:val="clear" w:color="auto" w:fill="FFFFFF"/>
        </w:rPr>
        <w:t xml:space="preserve">, το βασικότερο ζήτημα </w:t>
      </w:r>
      <w:r w:rsidRPr="00846AC0">
        <w:rPr>
          <w:rFonts w:eastAsia="Times New Roman"/>
          <w:bCs/>
          <w:shd w:val="clear" w:color="auto" w:fill="FFFFFF"/>
        </w:rPr>
        <w:t>είναι</w:t>
      </w:r>
      <w:r>
        <w:rPr>
          <w:rFonts w:eastAsia="Times New Roman"/>
          <w:bCs/>
          <w:shd w:val="clear" w:color="auto" w:fill="FFFFFF"/>
        </w:rPr>
        <w:t xml:space="preserve"> σε ποιες γενικότερες συνθήκες συζητιέται αυτό το </w:t>
      </w:r>
      <w:r w:rsidRPr="00846AC0">
        <w:rPr>
          <w:rFonts w:eastAsia="Times New Roman"/>
          <w:bCs/>
          <w:shd w:val="clear" w:color="auto" w:fill="FFFFFF"/>
        </w:rPr>
        <w:t>νομοσχέδιο</w:t>
      </w:r>
      <w:r>
        <w:rPr>
          <w:rFonts w:eastAsia="Times New Roman"/>
          <w:bCs/>
          <w:shd w:val="clear" w:color="auto" w:fill="FFFFFF"/>
        </w:rPr>
        <w:t xml:space="preserve">. </w:t>
      </w:r>
      <w:r w:rsidRPr="00846AC0">
        <w:rPr>
          <w:rFonts w:eastAsia="Times New Roman"/>
          <w:bCs/>
          <w:shd w:val="clear" w:color="auto" w:fill="FFFFFF"/>
        </w:rPr>
        <w:t>Είναι</w:t>
      </w:r>
      <w:r>
        <w:rPr>
          <w:rFonts w:eastAsia="Times New Roman"/>
          <w:bCs/>
          <w:shd w:val="clear" w:color="auto" w:fill="FFFFFF"/>
        </w:rPr>
        <w:t xml:space="preserve"> συνθήκες επικί</w:t>
      </w:r>
      <w:r>
        <w:rPr>
          <w:rFonts w:eastAsia="Times New Roman"/>
          <w:bCs/>
          <w:shd w:val="clear" w:color="auto" w:fill="FFFFFF"/>
        </w:rPr>
        <w:t xml:space="preserve">νδυνης κλιμάκωσης της επιθετικότητας στη Μέση Ανατολή, με τον νέο βομβαρδισμό των Αμερικανών, της Μεγάλης Βρετανίας </w:t>
      </w:r>
      <w:r w:rsidRPr="00846AC0">
        <w:rPr>
          <w:rFonts w:eastAsia="Times New Roman"/>
          <w:bCs/>
          <w:shd w:val="clear" w:color="auto" w:fill="FFFFFF"/>
        </w:rPr>
        <w:t>και</w:t>
      </w:r>
      <w:r>
        <w:rPr>
          <w:rFonts w:eastAsia="Times New Roman"/>
          <w:bCs/>
          <w:shd w:val="clear" w:color="auto" w:fill="FFFFFF"/>
        </w:rPr>
        <w:t xml:space="preserve"> της Γαλλίας στη Συρία, με την απόσυρση των Ηνωμένων Πολιτειών από τη </w:t>
      </w:r>
      <w:r>
        <w:rPr>
          <w:rFonts w:eastAsia="Times New Roman"/>
          <w:bCs/>
          <w:shd w:val="clear" w:color="auto" w:fill="FFFFFF"/>
        </w:rPr>
        <w:t>σ</w:t>
      </w:r>
      <w:r>
        <w:rPr>
          <w:rFonts w:eastAsia="Times New Roman"/>
          <w:bCs/>
          <w:shd w:val="clear" w:color="auto" w:fill="FFFFFF"/>
        </w:rPr>
        <w:t xml:space="preserve">υμφωνία για τα πυρηνικά του Ιράν </w:t>
      </w:r>
      <w:r w:rsidRPr="00846AC0">
        <w:rPr>
          <w:rFonts w:eastAsia="Times New Roman"/>
          <w:bCs/>
          <w:shd w:val="clear" w:color="auto" w:fill="FFFFFF"/>
        </w:rPr>
        <w:t>και</w:t>
      </w:r>
      <w:r>
        <w:rPr>
          <w:rFonts w:eastAsia="Times New Roman"/>
          <w:bCs/>
          <w:shd w:val="clear" w:color="auto" w:fill="FFFFFF"/>
        </w:rPr>
        <w:t xml:space="preserve"> τις απειλές κατά του Ιράν, με</w:t>
      </w:r>
      <w:r>
        <w:rPr>
          <w:rFonts w:eastAsia="Times New Roman"/>
          <w:bCs/>
          <w:shd w:val="clear" w:color="auto" w:fill="FFFFFF"/>
        </w:rPr>
        <w:t xml:space="preserve"> τις αεροπορικές επιθέσεις του Ισραήλ κατά ιρανικών στόχων μέσα στο έδαφος της Συρίας, με την κατάληψη </w:t>
      </w:r>
      <w:r w:rsidRPr="00664B4D">
        <w:rPr>
          <w:rFonts w:eastAsia="Times New Roman"/>
          <w:bCs/>
          <w:shd w:val="clear" w:color="auto" w:fill="FFFFFF"/>
        </w:rPr>
        <w:t>της</w:t>
      </w:r>
      <w:r>
        <w:rPr>
          <w:rFonts w:eastAsia="Times New Roman"/>
          <w:bCs/>
          <w:shd w:val="clear" w:color="auto" w:fill="FFFFFF"/>
        </w:rPr>
        <w:t xml:space="preserve"> Αφρίν από τον τούρκικο στρατό </w:t>
      </w:r>
      <w:r w:rsidRPr="00846AC0">
        <w:rPr>
          <w:rFonts w:eastAsia="Times New Roman"/>
          <w:bCs/>
          <w:shd w:val="clear" w:color="auto" w:fill="FFFFFF"/>
        </w:rPr>
        <w:t>και</w:t>
      </w:r>
      <w:r>
        <w:rPr>
          <w:rFonts w:eastAsia="Times New Roman"/>
          <w:bCs/>
          <w:shd w:val="clear" w:color="auto" w:fill="FFFFFF"/>
        </w:rPr>
        <w:t xml:space="preserve"> με την κλιμάκωση της έντασης της σχέσης της Τουρκίας τόσο με την </w:t>
      </w:r>
      <w:r w:rsidRPr="00846AC0">
        <w:rPr>
          <w:rFonts w:eastAsia="Times New Roman"/>
          <w:bCs/>
          <w:shd w:val="clear" w:color="auto" w:fill="FFFFFF"/>
        </w:rPr>
        <w:t>Ευρωπαϊκή Ένωση</w:t>
      </w:r>
      <w:r>
        <w:rPr>
          <w:rFonts w:eastAsia="Times New Roman"/>
          <w:bCs/>
          <w:shd w:val="clear" w:color="auto" w:fill="FFFFFF"/>
        </w:rPr>
        <w:t xml:space="preserve"> όσο </w:t>
      </w:r>
      <w:r w:rsidRPr="00846AC0">
        <w:rPr>
          <w:rFonts w:eastAsia="Times New Roman"/>
          <w:bCs/>
          <w:shd w:val="clear" w:color="auto" w:fill="FFFFFF"/>
        </w:rPr>
        <w:t>και</w:t>
      </w:r>
      <w:r>
        <w:rPr>
          <w:rFonts w:eastAsia="Times New Roman"/>
          <w:bCs/>
          <w:shd w:val="clear" w:color="auto" w:fill="FFFFFF"/>
        </w:rPr>
        <w:t xml:space="preserve"> με την Ελλάδα. Αυτή η κλιμ</w:t>
      </w:r>
      <w:r>
        <w:rPr>
          <w:rFonts w:eastAsia="Times New Roman"/>
          <w:bCs/>
          <w:shd w:val="clear" w:color="auto" w:fill="FFFFFF"/>
        </w:rPr>
        <w:t xml:space="preserve">άκωση, από την πλευρά της τούρκικης </w:t>
      </w:r>
      <w:r>
        <w:rPr>
          <w:rFonts w:eastAsia="Times New Roman"/>
          <w:bCs/>
          <w:shd w:val="clear" w:color="auto" w:fill="FFFFFF"/>
        </w:rPr>
        <w:t>κ</w:t>
      </w:r>
      <w:r w:rsidRPr="00846AC0">
        <w:rPr>
          <w:rFonts w:eastAsia="Times New Roman"/>
          <w:bCs/>
          <w:shd w:val="clear" w:color="auto" w:fill="FFFFFF"/>
        </w:rPr>
        <w:t>υβέρνηση</w:t>
      </w:r>
      <w:r>
        <w:rPr>
          <w:rFonts w:eastAsia="Times New Roman"/>
          <w:bCs/>
          <w:shd w:val="clear" w:color="auto" w:fill="FFFFFF"/>
        </w:rPr>
        <w:t xml:space="preserve">ς, καταλήγει πάντα σε απειλές </w:t>
      </w:r>
      <w:r w:rsidRPr="00846AC0">
        <w:rPr>
          <w:rFonts w:eastAsia="Times New Roman"/>
          <w:bCs/>
          <w:shd w:val="clear" w:color="auto" w:fill="FFFFFF"/>
        </w:rPr>
        <w:t>ότι</w:t>
      </w:r>
      <w:r>
        <w:rPr>
          <w:rFonts w:eastAsia="Times New Roman"/>
          <w:bCs/>
          <w:shd w:val="clear" w:color="auto" w:fill="FFFFFF"/>
        </w:rPr>
        <w:t xml:space="preserve"> θα αποσυρθεί από τη συμφωνία με την </w:t>
      </w:r>
      <w:r w:rsidRPr="00846AC0">
        <w:rPr>
          <w:rFonts w:eastAsia="Times New Roman"/>
          <w:bCs/>
          <w:shd w:val="clear" w:color="auto" w:fill="FFFFFF"/>
        </w:rPr>
        <w:t>Ευρωπαϊκή Ένωση</w:t>
      </w:r>
      <w:r>
        <w:rPr>
          <w:rFonts w:eastAsia="Times New Roman"/>
          <w:bCs/>
          <w:shd w:val="clear" w:color="auto" w:fill="FFFFFF"/>
        </w:rPr>
        <w:t xml:space="preserve"> </w:t>
      </w:r>
      <w:r w:rsidRPr="00846AC0">
        <w:rPr>
          <w:rFonts w:eastAsia="Times New Roman"/>
          <w:bCs/>
          <w:shd w:val="clear" w:color="auto" w:fill="FFFFFF"/>
        </w:rPr>
        <w:t>και</w:t>
      </w:r>
      <w:r>
        <w:rPr>
          <w:rFonts w:eastAsia="Times New Roman"/>
          <w:bCs/>
          <w:shd w:val="clear" w:color="auto" w:fill="FFFFFF"/>
        </w:rPr>
        <w:t xml:space="preserve"> θα πλημμυρίσει την Ελλάδα </w:t>
      </w:r>
      <w:r w:rsidRPr="003C01B0">
        <w:rPr>
          <w:rFonts w:eastAsia="Times New Roman"/>
          <w:bCs/>
          <w:shd w:val="clear" w:color="auto" w:fill="FFFFFF"/>
        </w:rPr>
        <w:t>και</w:t>
      </w:r>
      <w:r>
        <w:rPr>
          <w:rFonts w:eastAsia="Times New Roman"/>
          <w:bCs/>
          <w:shd w:val="clear" w:color="auto" w:fill="FFFFFF"/>
        </w:rPr>
        <w:t xml:space="preserve"> την </w:t>
      </w:r>
      <w:r w:rsidRPr="00846AC0">
        <w:rPr>
          <w:rFonts w:eastAsia="Times New Roman"/>
          <w:bCs/>
          <w:shd w:val="clear" w:color="auto" w:fill="FFFFFF"/>
        </w:rPr>
        <w:t>Ευρωπαϊκή Ένωση</w:t>
      </w:r>
      <w:r>
        <w:rPr>
          <w:rFonts w:eastAsia="Times New Roman"/>
          <w:bCs/>
          <w:shd w:val="clear" w:color="auto" w:fill="FFFFFF"/>
        </w:rPr>
        <w:t xml:space="preserve"> με πρόσφυγες. </w:t>
      </w:r>
    </w:p>
    <w:p w14:paraId="413BAF86" w14:textId="77777777" w:rsidR="0028181B" w:rsidRDefault="00E316D8">
      <w:pPr>
        <w:spacing w:line="600" w:lineRule="auto"/>
        <w:ind w:firstLine="720"/>
        <w:jc w:val="both"/>
        <w:rPr>
          <w:rFonts w:eastAsia="Times New Roman" w:cs="Times New Roman"/>
          <w:szCs w:val="24"/>
        </w:rPr>
      </w:pPr>
      <w:r>
        <w:rPr>
          <w:rFonts w:eastAsia="Times New Roman"/>
          <w:bCs/>
          <w:shd w:val="clear" w:color="auto" w:fill="FFFFFF"/>
        </w:rPr>
        <w:lastRenderedPageBreak/>
        <w:t>Δ</w:t>
      </w:r>
      <w:r w:rsidRPr="00846AC0">
        <w:rPr>
          <w:rFonts w:eastAsia="Times New Roman"/>
          <w:bCs/>
          <w:shd w:val="clear" w:color="auto" w:fill="FFFFFF"/>
        </w:rPr>
        <w:t>ηλαδή</w:t>
      </w:r>
      <w:r>
        <w:rPr>
          <w:rFonts w:eastAsia="Times New Roman"/>
          <w:bCs/>
          <w:shd w:val="clear" w:color="auto" w:fill="FFFFFF"/>
        </w:rPr>
        <w:t>,</w:t>
      </w:r>
      <w:r w:rsidRPr="00846AC0">
        <w:rPr>
          <w:rFonts w:eastAsia="Times New Roman"/>
          <w:bCs/>
          <w:shd w:val="clear" w:color="auto" w:fill="FFFFFF"/>
        </w:rPr>
        <w:t xml:space="preserve"> </w:t>
      </w:r>
      <w:r>
        <w:rPr>
          <w:rFonts w:eastAsia="Times New Roman"/>
          <w:bCs/>
          <w:shd w:val="clear" w:color="auto" w:fill="FFFFFF"/>
        </w:rPr>
        <w:t xml:space="preserve">έχουμε όλες </w:t>
      </w:r>
      <w:r w:rsidRPr="00846AC0">
        <w:rPr>
          <w:rFonts w:eastAsia="Times New Roman"/>
          <w:bCs/>
          <w:shd w:val="clear" w:color="auto" w:fill="FFFFFF"/>
        </w:rPr>
        <w:t>ε</w:t>
      </w:r>
      <w:r>
        <w:rPr>
          <w:rFonts w:eastAsia="Times New Roman"/>
          <w:bCs/>
          <w:shd w:val="clear" w:color="auto" w:fill="FFFFFF"/>
        </w:rPr>
        <w:t xml:space="preserve">κείνες τις συνθήκες </w:t>
      </w:r>
      <w:r w:rsidRPr="003C01B0">
        <w:rPr>
          <w:rFonts w:eastAsia="Times New Roman"/>
          <w:bCs/>
          <w:shd w:val="clear" w:color="auto" w:fill="FFFFFF"/>
        </w:rPr>
        <w:t>που</w:t>
      </w:r>
      <w:r>
        <w:rPr>
          <w:rFonts w:eastAsia="Times New Roman"/>
          <w:bCs/>
          <w:shd w:val="clear" w:color="auto" w:fill="FFFFFF"/>
        </w:rPr>
        <w:t xml:space="preserve"> λειτουργούν</w:t>
      </w:r>
      <w:r>
        <w:rPr>
          <w:rFonts w:eastAsia="Times New Roman"/>
          <w:bCs/>
          <w:shd w:val="clear" w:color="auto" w:fill="FFFFFF"/>
        </w:rPr>
        <w:t xml:space="preserve"> σαν το καλύτερο λίπασμα για </w:t>
      </w:r>
      <w:r w:rsidRPr="003C01B0">
        <w:rPr>
          <w:rFonts w:eastAsia="Times New Roman"/>
          <w:bCs/>
          <w:shd w:val="clear" w:color="auto" w:fill="FFFFFF"/>
        </w:rPr>
        <w:t>μια</w:t>
      </w:r>
      <w:r>
        <w:rPr>
          <w:rFonts w:eastAsia="Times New Roman"/>
          <w:bCs/>
          <w:shd w:val="clear" w:color="auto" w:fill="FFFFFF"/>
        </w:rPr>
        <w:t xml:space="preserve"> σοβαρή -πάρα πολύ σοβαρή- αύξηση των αφίξεων προσφύγων στην Ελλάδα. Ήδη τους τέσσερις πρώτους μήνες του 2018 ξεπέρασαν τις οκτώ χιλιάδες οι αφίξεις των ξεριζωμένων από τις πατρίδες τους προσφύγων </w:t>
      </w:r>
      <w:r w:rsidRPr="006D74E4">
        <w:rPr>
          <w:rFonts w:eastAsia="Times New Roman"/>
          <w:bCs/>
          <w:shd w:val="clear" w:color="auto" w:fill="FFFFFF"/>
        </w:rPr>
        <w:t>και</w:t>
      </w:r>
      <w:r>
        <w:rPr>
          <w:rFonts w:eastAsia="Times New Roman"/>
          <w:bCs/>
          <w:shd w:val="clear" w:color="auto" w:fill="FFFFFF"/>
        </w:rPr>
        <w:t xml:space="preserve"> μεταναστών. </w:t>
      </w:r>
      <w:r w:rsidRPr="003C01B0">
        <w:rPr>
          <w:rFonts w:eastAsia="Times New Roman"/>
          <w:bCs/>
          <w:shd w:val="clear" w:color="auto" w:fill="FFFFFF"/>
        </w:rPr>
        <w:t>Είναι</w:t>
      </w:r>
      <w:r>
        <w:rPr>
          <w:rFonts w:eastAsia="Times New Roman"/>
          <w:bCs/>
          <w:shd w:val="clear" w:color="auto" w:fill="FFFFFF"/>
        </w:rPr>
        <w:t xml:space="preserve"> σχεδόν διπλάσιες από πέρυσι </w:t>
      </w:r>
      <w:r w:rsidRPr="006D74E4">
        <w:rPr>
          <w:rFonts w:eastAsia="Times New Roman"/>
          <w:bCs/>
          <w:shd w:val="clear" w:color="auto" w:fill="FFFFFF"/>
        </w:rPr>
        <w:t>και</w:t>
      </w:r>
      <w:r>
        <w:rPr>
          <w:rFonts w:eastAsia="Times New Roman"/>
          <w:bCs/>
          <w:shd w:val="clear" w:color="auto" w:fill="FFFFFF"/>
        </w:rPr>
        <w:t xml:space="preserve"> με νέο χαρακτηριστικό στοιχείο τη μεγάλη άνοδο των αφίξεων στον Έβρο, ειδικά μέσα στον Απρίλιο. </w:t>
      </w:r>
    </w:p>
    <w:p w14:paraId="413BAF87" w14:textId="77777777" w:rsidR="0028181B" w:rsidRDefault="00E316D8">
      <w:pPr>
        <w:spacing w:line="600" w:lineRule="auto"/>
        <w:ind w:firstLine="720"/>
        <w:jc w:val="both"/>
        <w:rPr>
          <w:rFonts w:eastAsia="Times New Roman" w:cs="Times New Roman"/>
          <w:szCs w:val="24"/>
        </w:rPr>
      </w:pPr>
      <w:r w:rsidRPr="00DD5678">
        <w:rPr>
          <w:rFonts w:eastAsia="Times New Roman" w:cs="Times New Roman"/>
          <w:szCs w:val="24"/>
        </w:rPr>
        <w:t>Μ</w:t>
      </w:r>
      <w:r>
        <w:rPr>
          <w:rFonts w:eastAsia="Times New Roman" w:cs="Times New Roman"/>
          <w:szCs w:val="24"/>
        </w:rPr>
        <w:t xml:space="preserve">έσα στα δύο χρόνια που ισχύει η </w:t>
      </w:r>
      <w:r>
        <w:rPr>
          <w:rFonts w:eastAsia="Times New Roman" w:cs="Times New Roman"/>
          <w:szCs w:val="24"/>
        </w:rPr>
        <w:t>σ</w:t>
      </w:r>
      <w:r>
        <w:rPr>
          <w:rFonts w:eastAsia="Times New Roman" w:cs="Times New Roman"/>
          <w:szCs w:val="24"/>
        </w:rPr>
        <w:t>υμφωνία Ευρωπαϊκής Ένωσης-Τουρκίας, περίπου εξήντα πέντε χιλιάδες πρόσφυγες και μετανάστες ή</w:t>
      </w:r>
      <w:r>
        <w:rPr>
          <w:rFonts w:eastAsia="Times New Roman" w:cs="Times New Roman"/>
          <w:szCs w:val="24"/>
        </w:rPr>
        <w:t xml:space="preserve">ρθαν κι εγκλωβίστηκαν στη μεγάλη πλειοψηφία τους στην Ελλάδα. Τα προγράμματα νόμιμης μετεγκατάστασης προσφύγων από την Ελλάδα και επανεγκατάστασης από την Τουρκία σε χώρες της Ευρωπαϊκής Ένωσης –το γνωστό </w:t>
      </w:r>
      <w:r>
        <w:rPr>
          <w:rFonts w:eastAsia="Times New Roman" w:cs="Times New Roman"/>
          <w:szCs w:val="24"/>
          <w:lang w:val="en-US"/>
        </w:rPr>
        <w:t>relocation</w:t>
      </w:r>
      <w:r w:rsidRPr="00DD5678">
        <w:rPr>
          <w:rFonts w:eastAsia="Times New Roman" w:cs="Times New Roman"/>
          <w:szCs w:val="24"/>
        </w:rPr>
        <w:t xml:space="preserve"> και </w:t>
      </w:r>
      <w:r>
        <w:rPr>
          <w:rFonts w:eastAsia="Times New Roman" w:cs="Times New Roman"/>
          <w:szCs w:val="24"/>
          <w:lang w:val="en-US"/>
        </w:rPr>
        <w:t>resettlement</w:t>
      </w:r>
      <w:r>
        <w:rPr>
          <w:rFonts w:eastAsia="Times New Roman" w:cs="Times New Roman"/>
          <w:szCs w:val="24"/>
        </w:rPr>
        <w:t>, όπως χαρακτηριστικά έλ</w:t>
      </w:r>
      <w:r>
        <w:rPr>
          <w:rFonts w:eastAsia="Times New Roman" w:cs="Times New Roman"/>
          <w:szCs w:val="24"/>
        </w:rPr>
        <w:t>εγε και ο προηγούμενος Υπουργός Μεταναστευτικής Πολιτικής-</w:t>
      </w:r>
      <w:r>
        <w:rPr>
          <w:rFonts w:eastAsia="Times New Roman" w:cs="Times New Roman"/>
          <w:szCs w:val="24"/>
        </w:rPr>
        <w:t>,</w:t>
      </w:r>
      <w:r>
        <w:rPr>
          <w:rFonts w:eastAsia="Times New Roman" w:cs="Times New Roman"/>
          <w:szCs w:val="24"/>
        </w:rPr>
        <w:t xml:space="preserve"> με τα οποία η Ευρωπαϊκή Ένωση και η Κυβέρνηση πήγε να χρυσώσει το χάπι της μεταναστευτικής </w:t>
      </w:r>
      <w:r>
        <w:rPr>
          <w:rFonts w:eastAsia="Times New Roman" w:cs="Times New Roman"/>
          <w:szCs w:val="24"/>
        </w:rPr>
        <w:lastRenderedPageBreak/>
        <w:t xml:space="preserve">πολιτικής της Ευρωπαϊκής Ένωσης και της </w:t>
      </w:r>
      <w:r>
        <w:rPr>
          <w:rFonts w:eastAsia="Times New Roman" w:cs="Times New Roman"/>
          <w:szCs w:val="24"/>
        </w:rPr>
        <w:t>σ</w:t>
      </w:r>
      <w:r>
        <w:rPr>
          <w:rFonts w:eastAsia="Times New Roman" w:cs="Times New Roman"/>
          <w:szCs w:val="24"/>
        </w:rPr>
        <w:t>υμφωνίας Ευρωπαϊκής Ένωσης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Τουρκ</w:t>
      </w:r>
      <w:r>
        <w:rPr>
          <w:rFonts w:eastAsia="Times New Roman" w:cs="Times New Roman"/>
          <w:szCs w:val="24"/>
        </w:rPr>
        <w:t>ία</w:t>
      </w:r>
      <w:r>
        <w:rPr>
          <w:rFonts w:eastAsia="Times New Roman" w:cs="Times New Roman"/>
          <w:szCs w:val="24"/>
        </w:rPr>
        <w:t>ς στέφθηκαν από παταγώδη απο</w:t>
      </w:r>
      <w:r>
        <w:rPr>
          <w:rFonts w:eastAsia="Times New Roman" w:cs="Times New Roman"/>
          <w:szCs w:val="24"/>
        </w:rPr>
        <w:t xml:space="preserve">τυχία. </w:t>
      </w:r>
    </w:p>
    <w:p w14:paraId="413BAF88"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Επαναλαμβάνουμε ότι η Κυβέρνηση δεν είναι άμοιρη των ευθυνών. Η Ελλάδα της διακυβέρνησης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δεν είναι μια αθώα μικρή χώρα που βρέθηκε στο μάτι του κυκλώνα που λέγεται «προσφυγικό». Με τις ευλογίες και των υπολοίπων κομμάτων και</w:t>
      </w:r>
      <w:r>
        <w:rPr>
          <w:rFonts w:eastAsia="Times New Roman" w:cs="Times New Roman"/>
          <w:szCs w:val="24"/>
        </w:rPr>
        <w:t>,</w:t>
      </w:r>
      <w:r>
        <w:rPr>
          <w:rFonts w:eastAsia="Times New Roman" w:cs="Times New Roman"/>
          <w:szCs w:val="24"/>
        </w:rPr>
        <w:t xml:space="preserve"> κυρίως, </w:t>
      </w:r>
      <w:r>
        <w:rPr>
          <w:rFonts w:eastAsia="Times New Roman" w:cs="Times New Roman"/>
          <w:szCs w:val="24"/>
        </w:rPr>
        <w:t>με τη δίψα του εγχώριου μεγάλου κεφαλαίου για γεωστρατηγική αναβάθμιση, η Κυβέρνηση συμμετέχει ενεργότατα στο μακελειό που εξελίσσεται στην ευρύτερη περιοχή κι έχει μετατρέψει τη χώρα σε ιμπεριαλιστικό ορμητήριο. Επομένως έχει συμβάλει στο να υπάρχουν τα ε</w:t>
      </w:r>
      <w:r>
        <w:rPr>
          <w:rFonts w:eastAsia="Times New Roman" w:cs="Times New Roman"/>
          <w:szCs w:val="24"/>
        </w:rPr>
        <w:t xml:space="preserve">κατομμύρια των Σύρων και άλλων προσφύγων πολέμου. </w:t>
      </w:r>
    </w:p>
    <w:p w14:paraId="413BAF89"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Με τη </w:t>
      </w:r>
      <w:r>
        <w:rPr>
          <w:rFonts w:eastAsia="Times New Roman" w:cs="Times New Roman"/>
          <w:szCs w:val="24"/>
        </w:rPr>
        <w:t>σ</w:t>
      </w:r>
      <w:r>
        <w:rPr>
          <w:rFonts w:eastAsia="Times New Roman" w:cs="Times New Roman"/>
          <w:szCs w:val="24"/>
        </w:rPr>
        <w:t>υμφωνία Ευρωπαϊκής Ένωσης</w:t>
      </w:r>
      <w:r>
        <w:rPr>
          <w:rFonts w:eastAsia="Times New Roman" w:cs="Times New Roman"/>
          <w:szCs w:val="24"/>
        </w:rPr>
        <w:t xml:space="preserve"> - </w:t>
      </w:r>
      <w:r>
        <w:rPr>
          <w:rFonts w:eastAsia="Times New Roman" w:cs="Times New Roman"/>
          <w:szCs w:val="24"/>
        </w:rPr>
        <w:t>Τουρκίας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Ελλάδας που ψήφισε η Κυβέρνηση και πασχίζει με κάθε τρόπο να εφαρμόσει, με τη </w:t>
      </w:r>
      <w:r>
        <w:rPr>
          <w:rFonts w:eastAsia="Times New Roman" w:cs="Times New Roman"/>
          <w:szCs w:val="24"/>
        </w:rPr>
        <w:t>ν</w:t>
      </w:r>
      <w:r>
        <w:rPr>
          <w:rFonts w:eastAsia="Times New Roman" w:cs="Times New Roman"/>
          <w:szCs w:val="24"/>
        </w:rPr>
        <w:t>ατοϊκή αρμάδα που έφερε στο Αιγαίο</w:t>
      </w:r>
      <w:r>
        <w:rPr>
          <w:rFonts w:eastAsia="Times New Roman" w:cs="Times New Roman"/>
          <w:szCs w:val="24"/>
        </w:rPr>
        <w:t>,</w:t>
      </w:r>
      <w:r>
        <w:rPr>
          <w:rFonts w:eastAsia="Times New Roman" w:cs="Times New Roman"/>
          <w:szCs w:val="24"/>
        </w:rPr>
        <w:t xml:space="preserve"> δήθεν</w:t>
      </w:r>
      <w:r>
        <w:rPr>
          <w:rFonts w:eastAsia="Times New Roman" w:cs="Times New Roman"/>
          <w:szCs w:val="24"/>
        </w:rPr>
        <w:t>,</w:t>
      </w:r>
      <w:r>
        <w:rPr>
          <w:rFonts w:eastAsia="Times New Roman" w:cs="Times New Roman"/>
          <w:szCs w:val="24"/>
        </w:rPr>
        <w:t xml:space="preserve"> για την αντιμετώπιση του μεταναστευτι</w:t>
      </w:r>
      <w:r>
        <w:rPr>
          <w:rFonts w:eastAsia="Times New Roman" w:cs="Times New Roman"/>
          <w:szCs w:val="24"/>
        </w:rPr>
        <w:t>κού, η Κυβέρνηση έχει συμ</w:t>
      </w:r>
      <w:r>
        <w:rPr>
          <w:rFonts w:eastAsia="Times New Roman" w:cs="Times New Roman"/>
          <w:szCs w:val="24"/>
        </w:rPr>
        <w:lastRenderedPageBreak/>
        <w:t xml:space="preserve">βάλει ενεργά, ώστε το προσφυγικό να συνδεθεί ακόμη περισσότερο και ακόμη πιο επικίνδυνα με τα παζάρια και τα διάφορα γεωπολιτικά παιχνίδια που παίζονται στην περιοχή. </w:t>
      </w:r>
    </w:p>
    <w:p w14:paraId="413BAF8A"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Κάθε νέα </w:t>
      </w:r>
      <w:r>
        <w:rPr>
          <w:rFonts w:eastAsia="Times New Roman" w:cs="Times New Roman"/>
          <w:szCs w:val="24"/>
        </w:rPr>
        <w:t>ο</w:t>
      </w:r>
      <w:r>
        <w:rPr>
          <w:rFonts w:eastAsia="Times New Roman" w:cs="Times New Roman"/>
          <w:szCs w:val="24"/>
        </w:rPr>
        <w:t>δηγία της Ευρωπαϊκής Ένωσης που αφορά το άσυλο και το</w:t>
      </w:r>
      <w:r>
        <w:rPr>
          <w:rFonts w:eastAsia="Times New Roman" w:cs="Times New Roman"/>
          <w:szCs w:val="24"/>
        </w:rPr>
        <w:t xml:space="preserve">υς πρόσφυγες, κάθε νέο νομοσχέδιο που φέρνουν οι </w:t>
      </w:r>
      <w:r>
        <w:rPr>
          <w:rFonts w:eastAsia="Times New Roman" w:cs="Times New Roman"/>
          <w:szCs w:val="24"/>
        </w:rPr>
        <w:t>κ</w:t>
      </w:r>
      <w:r>
        <w:rPr>
          <w:rFonts w:eastAsia="Times New Roman" w:cs="Times New Roman"/>
          <w:szCs w:val="24"/>
        </w:rPr>
        <w:t>υβερνήσεις στη Βουλή είναι βήματα πίσω</w:t>
      </w:r>
      <w:r>
        <w:rPr>
          <w:rFonts w:eastAsia="Times New Roman" w:cs="Times New Roman"/>
          <w:szCs w:val="24"/>
        </w:rPr>
        <w:t>,</w:t>
      </w:r>
      <w:r>
        <w:rPr>
          <w:rFonts w:eastAsia="Times New Roman" w:cs="Times New Roman"/>
          <w:szCs w:val="24"/>
        </w:rPr>
        <w:t xml:space="preserve"> που χειροτερεύουν την κατάσταση. Βέβαια, μπορεί να εξαιρέσει κανείς ορισμένες διατάξεις, ευχολόγια κυρίως</w:t>
      </w:r>
      <w:r>
        <w:rPr>
          <w:rFonts w:eastAsia="Times New Roman" w:cs="Times New Roman"/>
          <w:szCs w:val="24"/>
        </w:rPr>
        <w:t>,</w:t>
      </w:r>
      <w:r>
        <w:rPr>
          <w:rFonts w:eastAsia="Times New Roman" w:cs="Times New Roman"/>
          <w:szCs w:val="24"/>
        </w:rPr>
        <w:t xml:space="preserve"> που υπάρχουν και στην </w:t>
      </w:r>
      <w:r>
        <w:rPr>
          <w:rFonts w:eastAsia="Times New Roman" w:cs="Times New Roman"/>
          <w:szCs w:val="24"/>
        </w:rPr>
        <w:t>ο</w:t>
      </w:r>
      <w:r>
        <w:rPr>
          <w:rFonts w:eastAsia="Times New Roman" w:cs="Times New Roman"/>
          <w:szCs w:val="24"/>
        </w:rPr>
        <w:t xml:space="preserve">δηγία που σήμερα συζητάμε και τις </w:t>
      </w:r>
      <w:r>
        <w:rPr>
          <w:rFonts w:eastAsia="Times New Roman" w:cs="Times New Roman"/>
          <w:szCs w:val="24"/>
        </w:rPr>
        <w:t>οποίες εμείς θα ψηφίσουμε</w:t>
      </w:r>
      <w:r>
        <w:rPr>
          <w:rFonts w:eastAsia="Times New Roman" w:cs="Times New Roman"/>
          <w:szCs w:val="24"/>
        </w:rPr>
        <w:t>,</w:t>
      </w:r>
      <w:r>
        <w:rPr>
          <w:rFonts w:eastAsia="Times New Roman" w:cs="Times New Roman"/>
          <w:szCs w:val="24"/>
        </w:rPr>
        <w:t xml:space="preserve"> χωρίς να αλλάζουν όμως την ουσία. Διότι η ουσία είναι ότι πηγαίνουν ένα ή και περισσότερα βήματα πίσω από την προστασία που προβλέπεται από τις διεθνείς συνθήκες, ειδικά από τη Συνθήκη της Γενεύης για τους πρόσφυγες. </w:t>
      </w:r>
    </w:p>
    <w:p w14:paraId="413BAF8B"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Θα πίστευε </w:t>
      </w:r>
      <w:r>
        <w:rPr>
          <w:rFonts w:eastAsia="Times New Roman" w:cs="Times New Roman"/>
          <w:szCs w:val="24"/>
        </w:rPr>
        <w:t>κανείς ότι δεν θα μπορούσε να υπάρξει χειρότερος νόμος από τον ν.4375/2016. Κι όμως, φέρατε τώρα ένα πιο αντιδραστικό νομοσχέδιο με ρυθμίσεις που</w:t>
      </w:r>
      <w:r>
        <w:rPr>
          <w:rFonts w:eastAsia="Times New Roman" w:cs="Times New Roman"/>
          <w:szCs w:val="24"/>
        </w:rPr>
        <w:t>,</w:t>
      </w:r>
      <w:r>
        <w:rPr>
          <w:rFonts w:eastAsia="Times New Roman" w:cs="Times New Roman"/>
          <w:szCs w:val="24"/>
        </w:rPr>
        <w:t xml:space="preserve"> όταν ο ΣΥΡΙΖΑ ήταν στην </w:t>
      </w:r>
      <w:r>
        <w:rPr>
          <w:rFonts w:eastAsia="Times New Roman" w:cs="Times New Roman"/>
          <w:szCs w:val="24"/>
        </w:rPr>
        <w:t>α</w:t>
      </w:r>
      <w:r>
        <w:rPr>
          <w:rFonts w:eastAsia="Times New Roman" w:cs="Times New Roman"/>
          <w:szCs w:val="24"/>
        </w:rPr>
        <w:t>ντιπολίτευση</w:t>
      </w:r>
      <w:r>
        <w:rPr>
          <w:rFonts w:eastAsia="Times New Roman" w:cs="Times New Roman"/>
          <w:szCs w:val="24"/>
        </w:rPr>
        <w:t>,</w:t>
      </w:r>
      <w:r>
        <w:rPr>
          <w:rFonts w:eastAsia="Times New Roman" w:cs="Times New Roman"/>
          <w:szCs w:val="24"/>
        </w:rPr>
        <w:t xml:space="preserve"> τις κατήγγειλε μετά βδελυγμίας. </w:t>
      </w:r>
    </w:p>
    <w:p w14:paraId="413BAF8C"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lastRenderedPageBreak/>
        <w:t xml:space="preserve">Ακόμα ένα βάρβαρο σημείο της </w:t>
      </w:r>
      <w:r>
        <w:rPr>
          <w:rFonts w:eastAsia="Times New Roman" w:cs="Times New Roman"/>
          <w:szCs w:val="24"/>
        </w:rPr>
        <w:t>ο</w:t>
      </w:r>
      <w:r>
        <w:rPr>
          <w:rFonts w:eastAsia="Times New Roman" w:cs="Times New Roman"/>
          <w:szCs w:val="24"/>
        </w:rPr>
        <w:t xml:space="preserve">δηγίας </w:t>
      </w:r>
      <w:r>
        <w:rPr>
          <w:rFonts w:eastAsia="Times New Roman" w:cs="Times New Roman"/>
          <w:szCs w:val="24"/>
        </w:rPr>
        <w:t xml:space="preserve">και του νομοσχεδίου είναι αυτό που αφορά τη διακοπή των λεγόμενων </w:t>
      </w:r>
      <w:r>
        <w:rPr>
          <w:rFonts w:eastAsia="Times New Roman" w:cs="Times New Roman"/>
          <w:szCs w:val="24"/>
        </w:rPr>
        <w:t>«</w:t>
      </w:r>
      <w:r>
        <w:rPr>
          <w:rFonts w:eastAsia="Times New Roman" w:cs="Times New Roman"/>
          <w:szCs w:val="24"/>
        </w:rPr>
        <w:t>υλικών συνθηκών υποδοχής</w:t>
      </w:r>
      <w:r>
        <w:rPr>
          <w:rFonts w:eastAsia="Times New Roman" w:cs="Times New Roman"/>
          <w:szCs w:val="24"/>
        </w:rPr>
        <w:t>»</w:t>
      </w:r>
      <w:r>
        <w:rPr>
          <w:rFonts w:eastAsia="Times New Roman" w:cs="Times New Roman"/>
          <w:szCs w:val="24"/>
        </w:rPr>
        <w:t>, δηλαδή της στοιχειώδους στέγασης και σίτισης που παρέχεται στους αιτούντες άσυλο</w:t>
      </w:r>
      <w:r>
        <w:rPr>
          <w:rFonts w:eastAsia="Times New Roman" w:cs="Times New Roman"/>
          <w:szCs w:val="24"/>
        </w:rPr>
        <w:t>,</w:t>
      </w:r>
      <w:r>
        <w:rPr>
          <w:rFonts w:eastAsia="Times New Roman" w:cs="Times New Roman"/>
          <w:szCs w:val="24"/>
        </w:rPr>
        <w:t xml:space="preserve"> μέχρι να ολοκληρωθεί το αίτημά τους, αν τυχόν παραβιάσουν τον γεωγραφικό περιορι</w:t>
      </w:r>
      <w:r>
        <w:rPr>
          <w:rFonts w:eastAsia="Times New Roman" w:cs="Times New Roman"/>
          <w:szCs w:val="24"/>
        </w:rPr>
        <w:t>σμό ή με το παραμικρό παράπτωμα που θα κάνουν. Θα τους πετάτε, δηλαδή, κυριολεκτικά στον δρόμο, θα τους κάνετε προφανώς άστεγους, πένητες. Βάρβαρο, επίσης, είναι και το άρθρο που προβλέπει τη φυλάκιση αιτούντων άσυλο</w:t>
      </w:r>
      <w:r>
        <w:rPr>
          <w:rFonts w:eastAsia="Times New Roman" w:cs="Times New Roman"/>
          <w:szCs w:val="24"/>
        </w:rPr>
        <w:t>,</w:t>
      </w:r>
      <w:r>
        <w:rPr>
          <w:rFonts w:eastAsia="Times New Roman" w:cs="Times New Roman"/>
          <w:szCs w:val="24"/>
        </w:rPr>
        <w:t xml:space="preserve"> ακόμη και ατόμων που ανήκουν στις λεγό</w:t>
      </w:r>
      <w:r>
        <w:rPr>
          <w:rFonts w:eastAsia="Times New Roman" w:cs="Times New Roman"/>
          <w:szCs w:val="24"/>
        </w:rPr>
        <w:t xml:space="preserve">μενες </w:t>
      </w:r>
      <w:r>
        <w:rPr>
          <w:rFonts w:eastAsia="Times New Roman" w:cs="Times New Roman"/>
          <w:szCs w:val="24"/>
        </w:rPr>
        <w:t>«</w:t>
      </w:r>
      <w:r>
        <w:rPr>
          <w:rFonts w:eastAsia="Times New Roman" w:cs="Times New Roman"/>
          <w:szCs w:val="24"/>
        </w:rPr>
        <w:t>ευάλωτες ομάδες</w:t>
      </w:r>
      <w:r>
        <w:rPr>
          <w:rFonts w:eastAsia="Times New Roman" w:cs="Times New Roman"/>
          <w:szCs w:val="24"/>
        </w:rPr>
        <w:t>»</w:t>
      </w:r>
      <w:r>
        <w:rPr>
          <w:rFonts w:eastAsia="Times New Roman" w:cs="Times New Roman"/>
          <w:szCs w:val="24"/>
        </w:rPr>
        <w:t xml:space="preserve">, δηλαδή εγκύων, ατόμων με ειδικές ανάγκες, ακόμη και ανήλικων παιδιών. Αυτές τις απαράδεκτες ρυθμίσεις πρέπει εδώ και τώρα να τις πάρετε πίσω. Και μην κάνετε πως δεν καταλαβαίνετε. </w:t>
      </w:r>
    </w:p>
    <w:p w14:paraId="413BAF8D"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Το τρίτο μέρος του νομοσχεδίου, κυρίες και κύριοι,</w:t>
      </w:r>
      <w:r>
        <w:rPr>
          <w:rFonts w:eastAsia="Times New Roman" w:cs="Times New Roman"/>
          <w:szCs w:val="24"/>
        </w:rPr>
        <w:t xml:space="preserve"> τροποποιεί προς το χειρότερο τον ν.4375/2016, έναν νόμο που</w:t>
      </w:r>
      <w:r>
        <w:rPr>
          <w:rFonts w:eastAsia="Times New Roman" w:cs="Times New Roman"/>
          <w:szCs w:val="24"/>
        </w:rPr>
        <w:t>,</w:t>
      </w:r>
      <w:r>
        <w:rPr>
          <w:rFonts w:eastAsia="Times New Roman" w:cs="Times New Roman"/>
          <w:szCs w:val="24"/>
        </w:rPr>
        <w:t xml:space="preserve"> εκτός των άλλων, στα οποία βέβαια ήδη αναφερθήκαμε, δημιούργησε </w:t>
      </w:r>
      <w:r>
        <w:rPr>
          <w:rFonts w:eastAsia="Times New Roman" w:cs="Times New Roman"/>
          <w:szCs w:val="24"/>
          <w:lang w:val="en-US"/>
        </w:rPr>
        <w:t>fast</w:t>
      </w:r>
      <w:r w:rsidRPr="00B45EC1">
        <w:rPr>
          <w:rFonts w:eastAsia="Times New Roman" w:cs="Times New Roman"/>
          <w:szCs w:val="24"/>
        </w:rPr>
        <w:t xml:space="preserve"> </w:t>
      </w:r>
      <w:r>
        <w:rPr>
          <w:rFonts w:eastAsia="Times New Roman" w:cs="Times New Roman"/>
          <w:szCs w:val="24"/>
          <w:lang w:val="en-US"/>
        </w:rPr>
        <w:t>track</w:t>
      </w:r>
      <w:r w:rsidRPr="00B45EC1">
        <w:rPr>
          <w:rFonts w:eastAsia="Times New Roman" w:cs="Times New Roman"/>
          <w:szCs w:val="24"/>
        </w:rPr>
        <w:t xml:space="preserve"> </w:t>
      </w:r>
      <w:r>
        <w:rPr>
          <w:rFonts w:eastAsia="Times New Roman" w:cs="Times New Roman"/>
          <w:szCs w:val="24"/>
        </w:rPr>
        <w:t xml:space="preserve">διαδικασίες παρωδία για όσους έφτασαν στα νησιά μετά </w:t>
      </w:r>
      <w:r>
        <w:rPr>
          <w:rFonts w:eastAsia="Times New Roman" w:cs="Times New Roman"/>
          <w:szCs w:val="24"/>
        </w:rPr>
        <w:lastRenderedPageBreak/>
        <w:t xml:space="preserve">τη </w:t>
      </w:r>
      <w:r>
        <w:rPr>
          <w:rFonts w:eastAsia="Times New Roman" w:cs="Times New Roman"/>
          <w:szCs w:val="24"/>
        </w:rPr>
        <w:t>σ</w:t>
      </w:r>
      <w:r>
        <w:rPr>
          <w:rFonts w:eastAsia="Times New Roman" w:cs="Times New Roman"/>
          <w:szCs w:val="24"/>
        </w:rPr>
        <w:t>υμφωνία Ευρωπαϊκής Ένωσης</w:t>
      </w:r>
      <w:r>
        <w:rPr>
          <w:rFonts w:eastAsia="Times New Roman" w:cs="Times New Roman"/>
          <w:szCs w:val="24"/>
        </w:rPr>
        <w:t xml:space="preserve"> – </w:t>
      </w:r>
      <w:r>
        <w:rPr>
          <w:rFonts w:eastAsia="Times New Roman" w:cs="Times New Roman"/>
          <w:szCs w:val="24"/>
        </w:rPr>
        <w:t>Τουρκίας</w:t>
      </w:r>
      <w:r>
        <w:rPr>
          <w:rFonts w:eastAsia="Times New Roman" w:cs="Times New Roman"/>
          <w:szCs w:val="24"/>
        </w:rPr>
        <w:t>,</w:t>
      </w:r>
      <w:r>
        <w:rPr>
          <w:rFonts w:eastAsia="Times New Roman" w:cs="Times New Roman"/>
          <w:szCs w:val="24"/>
        </w:rPr>
        <w:t xml:space="preserve"> με στόχο να απορρίπτοντα</w:t>
      </w:r>
      <w:r>
        <w:rPr>
          <w:rFonts w:eastAsia="Times New Roman" w:cs="Times New Roman"/>
          <w:szCs w:val="24"/>
        </w:rPr>
        <w:t>ι οι Σύροι</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πρόσφυγες και να επιστρέφονται σωρηδόν στην Τουρκία. </w:t>
      </w:r>
    </w:p>
    <w:p w14:paraId="413BAF8E"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Γι</w:t>
      </w:r>
      <w:r>
        <w:rPr>
          <w:rFonts w:eastAsia="Times New Roman" w:cs="Times New Roman"/>
          <w:szCs w:val="24"/>
        </w:rPr>
        <w:t>α</w:t>
      </w:r>
      <w:r>
        <w:rPr>
          <w:rFonts w:eastAsia="Times New Roman" w:cs="Times New Roman"/>
          <w:szCs w:val="24"/>
        </w:rPr>
        <w:t xml:space="preserve"> αυτό</w:t>
      </w:r>
      <w:r>
        <w:rPr>
          <w:rFonts w:eastAsia="Times New Roman" w:cs="Times New Roman"/>
          <w:szCs w:val="24"/>
        </w:rPr>
        <w:t>,</w:t>
      </w:r>
      <w:r>
        <w:rPr>
          <w:rFonts w:eastAsia="Times New Roman" w:cs="Times New Roman"/>
          <w:szCs w:val="24"/>
        </w:rPr>
        <w:t xml:space="preserve"> λοιπόν, για το τρίτο μέρος του νομοσχεδίου έχουμε να πούμε τα εξής: </w:t>
      </w:r>
    </w:p>
    <w:p w14:paraId="413BAF8F"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Πρώτον, αντί να αυξήσετε τον αριθμό των εργαζομένων στην Υπηρεσία Ασύλου με μόνιμο και εκπαιδευμένο προ</w:t>
      </w:r>
      <w:r>
        <w:rPr>
          <w:rFonts w:eastAsia="Times New Roman" w:cs="Times New Roman"/>
          <w:szCs w:val="24"/>
        </w:rPr>
        <w:t xml:space="preserve">σωπικό, έτσι ώστε να επιταχυνθούν οι αποφάσεις επί των αιτημάτων ασύλου, συστήνετε τις λεγόμενες </w:t>
      </w:r>
      <w:r>
        <w:rPr>
          <w:rFonts w:eastAsia="Times New Roman" w:cs="Times New Roman"/>
          <w:szCs w:val="24"/>
        </w:rPr>
        <w:t>«ο</w:t>
      </w:r>
      <w:r>
        <w:rPr>
          <w:rFonts w:eastAsia="Times New Roman" w:cs="Times New Roman"/>
          <w:szCs w:val="24"/>
        </w:rPr>
        <w:t xml:space="preserve">μάδες </w:t>
      </w:r>
      <w:r>
        <w:rPr>
          <w:rFonts w:eastAsia="Times New Roman" w:cs="Times New Roman"/>
          <w:szCs w:val="24"/>
        </w:rPr>
        <w:t>ε</w:t>
      </w:r>
      <w:r>
        <w:rPr>
          <w:rFonts w:eastAsia="Times New Roman" w:cs="Times New Roman"/>
          <w:szCs w:val="24"/>
        </w:rPr>
        <w:t>ργασίας</w:t>
      </w:r>
      <w:r>
        <w:rPr>
          <w:rFonts w:eastAsia="Times New Roman" w:cs="Times New Roman"/>
          <w:szCs w:val="24"/>
        </w:rPr>
        <w:t>»</w:t>
      </w:r>
      <w:r>
        <w:rPr>
          <w:rFonts w:eastAsia="Times New Roman" w:cs="Times New Roman"/>
          <w:szCs w:val="24"/>
        </w:rPr>
        <w:t>, οι οποίες θα δουλεύουν νυχθημερόν</w:t>
      </w:r>
      <w:r>
        <w:rPr>
          <w:rFonts w:eastAsia="Times New Roman" w:cs="Times New Roman"/>
          <w:szCs w:val="24"/>
        </w:rPr>
        <w:t>,</w:t>
      </w:r>
      <w:r>
        <w:rPr>
          <w:rFonts w:eastAsia="Times New Roman" w:cs="Times New Roman"/>
          <w:szCs w:val="24"/>
        </w:rPr>
        <w:t xml:space="preserve"> με εξοντωτικούς ρυθμούς για τους εργαζόμενους και με αρνητικές επιπτώσεις στη διασφάλιση των δικαιωμάτων </w:t>
      </w:r>
      <w:r>
        <w:rPr>
          <w:rFonts w:eastAsia="Times New Roman" w:cs="Times New Roman"/>
          <w:szCs w:val="24"/>
        </w:rPr>
        <w:t xml:space="preserve">των αιτούντων άσυλο. </w:t>
      </w:r>
    </w:p>
    <w:p w14:paraId="413BAF90" w14:textId="77777777" w:rsidR="0028181B" w:rsidRDefault="00E316D8">
      <w:pPr>
        <w:tabs>
          <w:tab w:val="left" w:pos="2608"/>
        </w:tabs>
        <w:spacing w:line="600" w:lineRule="auto"/>
        <w:ind w:firstLine="720"/>
        <w:jc w:val="both"/>
        <w:rPr>
          <w:rFonts w:eastAsia="Times New Roman"/>
          <w:szCs w:val="24"/>
        </w:rPr>
      </w:pPr>
      <w:r>
        <w:rPr>
          <w:rFonts w:eastAsia="Times New Roman"/>
          <w:szCs w:val="24"/>
        </w:rPr>
        <w:t xml:space="preserve">Επίσης, δίνετε ακόμη περισσότερα δικαιώματα στην </w:t>
      </w:r>
      <w:r>
        <w:rPr>
          <w:rFonts w:eastAsia="Times New Roman"/>
          <w:szCs w:val="24"/>
        </w:rPr>
        <w:t>Ε</w:t>
      </w:r>
      <w:r>
        <w:rPr>
          <w:rFonts w:eastAsia="Times New Roman"/>
          <w:szCs w:val="24"/>
        </w:rPr>
        <w:t xml:space="preserve">υρωπαϊκή </w:t>
      </w:r>
      <w:r>
        <w:rPr>
          <w:rFonts w:eastAsia="Times New Roman"/>
          <w:szCs w:val="24"/>
        </w:rPr>
        <w:t>Υ</w:t>
      </w:r>
      <w:r>
        <w:rPr>
          <w:rFonts w:eastAsia="Times New Roman"/>
          <w:szCs w:val="24"/>
        </w:rPr>
        <w:t xml:space="preserve">πηρεσία για το </w:t>
      </w:r>
      <w:r>
        <w:rPr>
          <w:rFonts w:eastAsia="Times New Roman"/>
          <w:szCs w:val="24"/>
        </w:rPr>
        <w:t>Ά</w:t>
      </w:r>
      <w:r>
        <w:rPr>
          <w:rFonts w:eastAsia="Times New Roman"/>
          <w:szCs w:val="24"/>
        </w:rPr>
        <w:t xml:space="preserve">συλο, έτσι ώστε να υποκαθιστά τελικά τον ρόλο μιας δημόσιας υπηρεσίας, όπως είναι η </w:t>
      </w:r>
      <w:r>
        <w:rPr>
          <w:rFonts w:eastAsia="Times New Roman"/>
          <w:szCs w:val="24"/>
        </w:rPr>
        <w:t>Υ</w:t>
      </w:r>
      <w:r>
        <w:rPr>
          <w:rFonts w:eastAsia="Times New Roman"/>
          <w:szCs w:val="24"/>
        </w:rPr>
        <w:t xml:space="preserve">πηρεσία </w:t>
      </w:r>
      <w:r>
        <w:rPr>
          <w:rFonts w:eastAsia="Times New Roman"/>
          <w:szCs w:val="24"/>
        </w:rPr>
        <w:t>Α</w:t>
      </w:r>
      <w:r>
        <w:rPr>
          <w:rFonts w:eastAsia="Times New Roman"/>
          <w:szCs w:val="24"/>
        </w:rPr>
        <w:t xml:space="preserve">σύλου, κινούμενη στη λογική: «Τα ελληνικά σύνορα είναι και </w:t>
      </w:r>
      <w:r>
        <w:rPr>
          <w:rFonts w:eastAsia="Times New Roman"/>
          <w:szCs w:val="24"/>
        </w:rPr>
        <w:t>ευρωπαϊκά». Όποιος λέει αυτή την έκφραση</w:t>
      </w:r>
      <w:r w:rsidRPr="009C14D1">
        <w:rPr>
          <w:rFonts w:eastAsia="Times New Roman"/>
          <w:szCs w:val="24"/>
        </w:rPr>
        <w:t>,</w:t>
      </w:r>
      <w:r>
        <w:rPr>
          <w:rFonts w:eastAsia="Times New Roman"/>
          <w:szCs w:val="24"/>
        </w:rPr>
        <w:t xml:space="preserve"> πλέον θυμηδία ή ειρωνικά σχόλια προκαλεί, όταν </w:t>
      </w:r>
      <w:r>
        <w:rPr>
          <w:rFonts w:eastAsia="Times New Roman"/>
          <w:szCs w:val="24"/>
        </w:rPr>
        <w:lastRenderedPageBreak/>
        <w:t>εκφωνείται μάλιστα και από επίσημα χείλη, αφού ο ελληνικός λαός και βλέπει και ξέρει πλέον πολύ καλά πού μας έχουν οδηγήσει όλα αυτά.</w:t>
      </w:r>
    </w:p>
    <w:p w14:paraId="413BAF91" w14:textId="77777777" w:rsidR="0028181B" w:rsidRDefault="00E316D8">
      <w:pPr>
        <w:tabs>
          <w:tab w:val="left" w:pos="2608"/>
        </w:tabs>
        <w:spacing w:line="600" w:lineRule="auto"/>
        <w:ind w:firstLine="720"/>
        <w:jc w:val="both"/>
        <w:rPr>
          <w:rFonts w:eastAsia="Times New Roman"/>
          <w:szCs w:val="24"/>
        </w:rPr>
      </w:pPr>
      <w:r>
        <w:rPr>
          <w:rFonts w:eastAsia="Times New Roman"/>
          <w:szCs w:val="24"/>
        </w:rPr>
        <w:t>Δεύτερον, μειώνετε σε βαθμό απαρά</w:t>
      </w:r>
      <w:r>
        <w:rPr>
          <w:rFonts w:eastAsia="Times New Roman"/>
          <w:szCs w:val="24"/>
        </w:rPr>
        <w:t>δεκτο και εξωπραγματικό τις ήδη μικρές προθεσμίες</w:t>
      </w:r>
      <w:r>
        <w:rPr>
          <w:rFonts w:eastAsia="Times New Roman"/>
          <w:szCs w:val="24"/>
        </w:rPr>
        <w:t>,</w:t>
      </w:r>
      <w:r>
        <w:rPr>
          <w:rFonts w:eastAsia="Times New Roman"/>
          <w:szCs w:val="24"/>
        </w:rPr>
        <w:t xml:space="preserve"> είτε αυτές αφορούν την έκδοση απόφασης, τη λεγόμενη </w:t>
      </w:r>
      <w:r>
        <w:rPr>
          <w:rFonts w:eastAsia="Times New Roman"/>
          <w:szCs w:val="24"/>
        </w:rPr>
        <w:t>«</w:t>
      </w:r>
      <w:r>
        <w:rPr>
          <w:rFonts w:eastAsia="Times New Roman"/>
          <w:szCs w:val="24"/>
        </w:rPr>
        <w:t>υπερταχύρρυθμη</w:t>
      </w:r>
      <w:r>
        <w:rPr>
          <w:rFonts w:eastAsia="Times New Roman"/>
          <w:szCs w:val="24"/>
        </w:rPr>
        <w:t>»</w:t>
      </w:r>
      <w:r>
        <w:rPr>
          <w:rFonts w:eastAsia="Times New Roman"/>
          <w:szCs w:val="24"/>
        </w:rPr>
        <w:t xml:space="preserve">, δηλαδή </w:t>
      </w:r>
      <w:r>
        <w:rPr>
          <w:rFonts w:eastAsia="Times New Roman"/>
          <w:szCs w:val="24"/>
          <w:lang w:val="en-US"/>
        </w:rPr>
        <w:t>fast</w:t>
      </w:r>
      <w:r w:rsidRPr="00BA651C">
        <w:rPr>
          <w:rFonts w:eastAsia="Times New Roman"/>
          <w:szCs w:val="24"/>
        </w:rPr>
        <w:t xml:space="preserve"> </w:t>
      </w:r>
      <w:r>
        <w:rPr>
          <w:rFonts w:eastAsia="Times New Roman"/>
          <w:szCs w:val="24"/>
          <w:lang w:val="en-US"/>
        </w:rPr>
        <w:t>track</w:t>
      </w:r>
      <w:r w:rsidRPr="00BA651C">
        <w:rPr>
          <w:rFonts w:eastAsia="Times New Roman"/>
          <w:szCs w:val="24"/>
        </w:rPr>
        <w:t xml:space="preserve"> </w:t>
      </w:r>
      <w:r>
        <w:rPr>
          <w:rFonts w:eastAsia="Times New Roman"/>
          <w:szCs w:val="24"/>
        </w:rPr>
        <w:t>διαδικασία, είτε αφορούν την προσφυγή στη Δευτεροβάθμια Επιτροπή Προσφυγών</w:t>
      </w:r>
      <w:r w:rsidRPr="009C14D1">
        <w:rPr>
          <w:rFonts w:eastAsia="Times New Roman"/>
          <w:szCs w:val="24"/>
        </w:rPr>
        <w:t xml:space="preserve">, </w:t>
      </w:r>
      <w:r>
        <w:rPr>
          <w:rFonts w:eastAsia="Times New Roman"/>
          <w:szCs w:val="24"/>
        </w:rPr>
        <w:t xml:space="preserve">ενώ η προσφυγή στα διοικητικά δικαστήρια </w:t>
      </w:r>
      <w:r>
        <w:rPr>
          <w:rFonts w:eastAsia="Times New Roman"/>
          <w:szCs w:val="24"/>
        </w:rPr>
        <w:t>δεν θα προστατεύει τον αιτούντα άσυλο από την απέλαση, όπως γίνεται μέχρι σήμερα. Πρόκειται για διαδικασίες ασύλου</w:t>
      </w:r>
      <w:r>
        <w:rPr>
          <w:rFonts w:eastAsia="Times New Roman"/>
          <w:szCs w:val="24"/>
        </w:rPr>
        <w:t xml:space="preserve"> </w:t>
      </w:r>
      <w:r>
        <w:rPr>
          <w:rFonts w:eastAsia="Times New Roman"/>
          <w:szCs w:val="24"/>
        </w:rPr>
        <w:t>παρωδία</w:t>
      </w:r>
      <w:r>
        <w:rPr>
          <w:rFonts w:eastAsia="Times New Roman"/>
          <w:szCs w:val="24"/>
        </w:rPr>
        <w:t>,</w:t>
      </w:r>
      <w:r>
        <w:rPr>
          <w:rFonts w:eastAsia="Times New Roman"/>
          <w:szCs w:val="24"/>
        </w:rPr>
        <w:t xml:space="preserve"> για να ξεπετιούνται και να απορρίπτονται γρήγορα τα αιτήματα ασύλου και να απελαύνονται άνθρωποι που είναι πρόσφυγες κι έχουν ανάγκη</w:t>
      </w:r>
      <w:r>
        <w:rPr>
          <w:rFonts w:eastAsia="Times New Roman"/>
          <w:szCs w:val="24"/>
        </w:rPr>
        <w:t xml:space="preserve"> τη λεγόμενη </w:t>
      </w:r>
      <w:r>
        <w:rPr>
          <w:rFonts w:eastAsia="Times New Roman"/>
          <w:szCs w:val="24"/>
        </w:rPr>
        <w:t>«</w:t>
      </w:r>
      <w:r>
        <w:rPr>
          <w:rFonts w:eastAsia="Times New Roman"/>
          <w:szCs w:val="24"/>
        </w:rPr>
        <w:t>διεθνή προστασία</w:t>
      </w:r>
      <w:r>
        <w:rPr>
          <w:rFonts w:eastAsia="Times New Roman"/>
          <w:szCs w:val="24"/>
        </w:rPr>
        <w:t>»</w:t>
      </w:r>
      <w:r>
        <w:rPr>
          <w:rFonts w:eastAsia="Times New Roman"/>
          <w:szCs w:val="24"/>
        </w:rPr>
        <w:t xml:space="preserve">. </w:t>
      </w:r>
    </w:p>
    <w:p w14:paraId="413BAF92" w14:textId="77777777" w:rsidR="0028181B" w:rsidRDefault="00E316D8">
      <w:pPr>
        <w:tabs>
          <w:tab w:val="left" w:pos="2608"/>
        </w:tabs>
        <w:spacing w:line="600" w:lineRule="auto"/>
        <w:ind w:firstLine="720"/>
        <w:jc w:val="both"/>
        <w:rPr>
          <w:rFonts w:eastAsia="Times New Roman"/>
          <w:szCs w:val="24"/>
        </w:rPr>
      </w:pPr>
      <w:r>
        <w:rPr>
          <w:rFonts w:eastAsia="Times New Roman"/>
          <w:szCs w:val="24"/>
        </w:rPr>
        <w:t>Παρ’ όλες τις τροποποιήσεις που φέρατε, η γενική κατεύθυνση δεν αλλάζει, χώρια που μας έχετε συνηθίσει να φέρνετε σε χρόνο μεταγενέστερο και σε άσχετα</w:t>
      </w:r>
      <w:r>
        <w:rPr>
          <w:rFonts w:eastAsia="Times New Roman"/>
          <w:szCs w:val="24"/>
        </w:rPr>
        <w:t>,</w:t>
      </w:r>
      <w:r>
        <w:rPr>
          <w:rFonts w:eastAsia="Times New Roman"/>
          <w:szCs w:val="24"/>
        </w:rPr>
        <w:t xml:space="preserve"> κυρίως</w:t>
      </w:r>
      <w:r>
        <w:rPr>
          <w:rFonts w:eastAsia="Times New Roman"/>
          <w:szCs w:val="24"/>
        </w:rPr>
        <w:t>,</w:t>
      </w:r>
      <w:r>
        <w:rPr>
          <w:rFonts w:eastAsia="Times New Roman"/>
          <w:szCs w:val="24"/>
        </w:rPr>
        <w:t xml:space="preserve"> νομοσχέδια όσες ρυθμίσεις κρίνετε ότι δεν σας συμφέρουν ή δεν </w:t>
      </w:r>
      <w:r>
        <w:rPr>
          <w:rFonts w:eastAsia="Times New Roman"/>
          <w:szCs w:val="24"/>
        </w:rPr>
        <w:t xml:space="preserve">μπορείτε να τις περάσετε σε πρώτη φάση. </w:t>
      </w:r>
    </w:p>
    <w:p w14:paraId="413BAF93" w14:textId="77777777" w:rsidR="0028181B" w:rsidRDefault="00E316D8">
      <w:pPr>
        <w:tabs>
          <w:tab w:val="left" w:pos="2608"/>
        </w:tabs>
        <w:spacing w:line="600" w:lineRule="auto"/>
        <w:ind w:firstLine="720"/>
        <w:jc w:val="both"/>
        <w:rPr>
          <w:rFonts w:eastAsia="Times New Roman"/>
          <w:szCs w:val="24"/>
        </w:rPr>
      </w:pPr>
      <w:r>
        <w:rPr>
          <w:rFonts w:eastAsia="Times New Roman"/>
          <w:szCs w:val="24"/>
        </w:rPr>
        <w:lastRenderedPageBreak/>
        <w:t>Κυρίες και κύριοι, σε ό,τι αφορά το τέταρτο μέρος του νομοσχεδίου, δηλαδή αυτό που αφορά τους οικονομικούς μετανάστες, εκτός από την προσαρμογή της μεταναστευτικής νομοθεσίας στις ρυθμίσεις του συμφώνου συμβίωσης, υ</w:t>
      </w:r>
      <w:r>
        <w:rPr>
          <w:rFonts w:eastAsia="Times New Roman"/>
          <w:szCs w:val="24"/>
        </w:rPr>
        <w:t>πάρχουν και οι ρυθμίσεις που αφορούν τις άδειες παραμονής. Κι εδώ βλέπουμε να συνεχίζεται η τακτική της τελευταίας τουλάχιστον δεκαετίας, δηλαδή να νομιμοποιείται μέσα από έκτακτες και από τις λεγόμενες «εξαιρετικές» διαδικασίες ένας μικρός κάθε φορά αριθμ</w:t>
      </w:r>
      <w:r>
        <w:rPr>
          <w:rFonts w:eastAsia="Times New Roman"/>
          <w:szCs w:val="24"/>
        </w:rPr>
        <w:t>ός μεταναστών, παρ</w:t>
      </w:r>
      <w:r>
        <w:rPr>
          <w:rFonts w:eastAsia="Times New Roman"/>
          <w:szCs w:val="24"/>
        </w:rPr>
        <w:t xml:space="preserve">’ </w:t>
      </w:r>
      <w:r>
        <w:rPr>
          <w:rFonts w:eastAsia="Times New Roman"/>
          <w:szCs w:val="24"/>
        </w:rPr>
        <w:t>όλο που πρόκειται για ανθρώπους που ζουν για πάρα πολλά χρόνια στη χώρα μας κι έχουν αποκτήσει βιοτικούς δεσμούς εδώ στη χώρα μας, αντί να υιοθετήσετε μια διαδικασία απλή</w:t>
      </w:r>
      <w:r>
        <w:rPr>
          <w:rFonts w:eastAsia="Times New Roman"/>
          <w:szCs w:val="24"/>
        </w:rPr>
        <w:t>,</w:t>
      </w:r>
      <w:r>
        <w:rPr>
          <w:rFonts w:eastAsia="Times New Roman"/>
          <w:szCs w:val="24"/>
        </w:rPr>
        <w:t xml:space="preserve"> χωρίς παράβολα, που θα καλύψει όλον αυτόν τον κόσμο με μακροχρόν</w:t>
      </w:r>
      <w:r>
        <w:rPr>
          <w:rFonts w:eastAsia="Times New Roman"/>
          <w:szCs w:val="24"/>
        </w:rPr>
        <w:t xml:space="preserve">ιες άδειες παραμονής και δεν θα τον κρατάει σε διαρκή ομηρία. </w:t>
      </w:r>
    </w:p>
    <w:p w14:paraId="413BAF94" w14:textId="77777777" w:rsidR="0028181B" w:rsidRDefault="00E316D8">
      <w:pPr>
        <w:tabs>
          <w:tab w:val="left" w:pos="2608"/>
        </w:tabs>
        <w:spacing w:line="600" w:lineRule="auto"/>
        <w:ind w:firstLine="720"/>
        <w:jc w:val="both"/>
        <w:rPr>
          <w:rFonts w:eastAsia="Times New Roman"/>
          <w:szCs w:val="24"/>
        </w:rPr>
      </w:pPr>
      <w:r>
        <w:rPr>
          <w:rFonts w:eastAsia="Times New Roman"/>
          <w:szCs w:val="24"/>
        </w:rPr>
        <w:t xml:space="preserve">Επισημαίνουμε ότι οι αλλαγές που κάνετε θα ευνοήσουν ενδεχομένως ορισμένους μετανάστες. </w:t>
      </w:r>
      <w:r>
        <w:rPr>
          <w:rFonts w:eastAsia="Times New Roman"/>
          <w:szCs w:val="24"/>
        </w:rPr>
        <w:t>Σε κ</w:t>
      </w:r>
      <w:r>
        <w:rPr>
          <w:rFonts w:eastAsia="Times New Roman"/>
          <w:szCs w:val="24"/>
        </w:rPr>
        <w:t>άποιους άλλους, όμως, θα στερήσουν το δικαίωμα να αποκτήσουν έναν νόμιμο τίτλο διαμονής, δικαίωμα που</w:t>
      </w:r>
      <w:r>
        <w:rPr>
          <w:rFonts w:eastAsia="Times New Roman"/>
          <w:szCs w:val="24"/>
        </w:rPr>
        <w:t xml:space="preserve"> το είχαν με την προηγούμενη ρύθμιση. Γιατί το κάνετε αυτό; Αυτούς τους κινδύνους σ</w:t>
      </w:r>
      <w:r>
        <w:rPr>
          <w:rFonts w:eastAsia="Times New Roman"/>
          <w:szCs w:val="24"/>
        </w:rPr>
        <w:t>ά</w:t>
      </w:r>
      <w:r>
        <w:rPr>
          <w:rFonts w:eastAsia="Times New Roman"/>
          <w:szCs w:val="24"/>
        </w:rPr>
        <w:t xml:space="preserve">ς τους έχουμε επισημάνει και σας τους </w:t>
      </w:r>
      <w:r>
        <w:rPr>
          <w:rFonts w:eastAsia="Times New Roman"/>
          <w:szCs w:val="24"/>
        </w:rPr>
        <w:lastRenderedPageBreak/>
        <w:t>έχ</w:t>
      </w:r>
      <w:r>
        <w:rPr>
          <w:rFonts w:eastAsia="Times New Roman"/>
          <w:szCs w:val="24"/>
        </w:rPr>
        <w:t>ει</w:t>
      </w:r>
      <w:r>
        <w:rPr>
          <w:rFonts w:eastAsia="Times New Roman"/>
          <w:szCs w:val="24"/>
        </w:rPr>
        <w:t xml:space="preserve"> επισημάνει κυρίως μια σειρά μαζικών οργανώσεων και φορέων που ασχολούνται με τα θέματα αυτά. </w:t>
      </w:r>
    </w:p>
    <w:p w14:paraId="413BAF95" w14:textId="77777777" w:rsidR="0028181B" w:rsidRDefault="00E316D8">
      <w:pPr>
        <w:tabs>
          <w:tab w:val="left" w:pos="2608"/>
        </w:tabs>
        <w:spacing w:line="600" w:lineRule="auto"/>
        <w:ind w:firstLine="720"/>
        <w:jc w:val="both"/>
        <w:rPr>
          <w:rFonts w:eastAsia="Times New Roman"/>
          <w:szCs w:val="24"/>
        </w:rPr>
      </w:pPr>
      <w:r>
        <w:rPr>
          <w:rFonts w:eastAsia="Times New Roman"/>
          <w:szCs w:val="24"/>
        </w:rPr>
        <w:t>Επίσης, ως Κομμουνιστικό Κόμμα Ελλά</w:t>
      </w:r>
      <w:r>
        <w:rPr>
          <w:rFonts w:eastAsia="Times New Roman"/>
          <w:szCs w:val="24"/>
        </w:rPr>
        <w:t>δας επιμένουμε στην ανάγκη άμεσης, γενναίας στελέχωσης με προσωπικό, με σύγχρονες υποδομές των υπηρεσιών της αποκεντρωμένης διοίκησης, γενικότερα όλων των υπηρεσιών που ασχολούνται με τη διεκπεραίωση των αδειών διαμονής ή απόκτησης ιθαγένειας από μετανάστε</w:t>
      </w:r>
      <w:r>
        <w:rPr>
          <w:rFonts w:eastAsia="Times New Roman"/>
          <w:szCs w:val="24"/>
        </w:rPr>
        <w:t xml:space="preserve">ς. </w:t>
      </w:r>
    </w:p>
    <w:p w14:paraId="413BAF96" w14:textId="77777777" w:rsidR="0028181B" w:rsidRDefault="00E316D8">
      <w:pPr>
        <w:tabs>
          <w:tab w:val="left" w:pos="2608"/>
        </w:tabs>
        <w:spacing w:line="600" w:lineRule="auto"/>
        <w:ind w:firstLine="720"/>
        <w:jc w:val="both"/>
        <w:rPr>
          <w:rFonts w:eastAsia="Times New Roman"/>
          <w:szCs w:val="24"/>
        </w:rPr>
      </w:pPr>
      <w:r>
        <w:rPr>
          <w:rFonts w:eastAsia="Times New Roman"/>
          <w:szCs w:val="24"/>
        </w:rPr>
        <w:t xml:space="preserve">Τέλος, είναι προκλητικό αυτό που φέρατε με τροπολογία και που το βαφτίζετε </w:t>
      </w:r>
      <w:r>
        <w:rPr>
          <w:rFonts w:eastAsia="Times New Roman"/>
          <w:szCs w:val="24"/>
        </w:rPr>
        <w:t>«</w:t>
      </w:r>
      <w:r>
        <w:rPr>
          <w:rFonts w:eastAsia="Times New Roman"/>
          <w:szCs w:val="24"/>
        </w:rPr>
        <w:t>μείωση των παραβόλων</w:t>
      </w:r>
      <w:r>
        <w:rPr>
          <w:rFonts w:eastAsia="Times New Roman"/>
          <w:szCs w:val="24"/>
        </w:rPr>
        <w:t>»</w:t>
      </w:r>
      <w:r>
        <w:rPr>
          <w:rFonts w:eastAsia="Times New Roman"/>
          <w:szCs w:val="24"/>
        </w:rPr>
        <w:t xml:space="preserve"> για μια σειρά αδειών διαμονής. Γιατί από τη μια μειώνετε τα παράβολα για ορισμένες άδειες και από την άλλη το</w:t>
      </w:r>
      <w:r>
        <w:rPr>
          <w:rFonts w:eastAsia="Times New Roman"/>
          <w:szCs w:val="24"/>
        </w:rPr>
        <w:t>ύ</w:t>
      </w:r>
      <w:r>
        <w:rPr>
          <w:rFonts w:eastAsia="Times New Roman"/>
          <w:szCs w:val="24"/>
        </w:rPr>
        <w:t>ς τα παίρνετε πίσω, είτε μέσα από την αύξηση</w:t>
      </w:r>
      <w:r>
        <w:rPr>
          <w:rFonts w:eastAsia="Times New Roman"/>
          <w:szCs w:val="24"/>
        </w:rPr>
        <w:t xml:space="preserve"> των απαράδεκτων προστίμων που επιβάλλονται στους μετανάστες</w:t>
      </w:r>
      <w:r>
        <w:rPr>
          <w:rFonts w:eastAsia="Times New Roman"/>
          <w:szCs w:val="24"/>
        </w:rPr>
        <w:t>,</w:t>
      </w:r>
      <w:r>
        <w:rPr>
          <w:rFonts w:eastAsia="Times New Roman"/>
          <w:szCs w:val="24"/>
        </w:rPr>
        <w:t xml:space="preserve"> σε περίπτωση που κάποιος καθυστερήσει να ανανεώσει την άδειά του ή δεν δηλώσει</w:t>
      </w:r>
      <w:r>
        <w:rPr>
          <w:rFonts w:eastAsia="Times New Roman"/>
          <w:szCs w:val="24"/>
        </w:rPr>
        <w:t>,</w:t>
      </w:r>
      <w:r>
        <w:rPr>
          <w:rFonts w:eastAsia="Times New Roman"/>
          <w:szCs w:val="24"/>
        </w:rPr>
        <w:t xml:space="preserve"> για παράδειγμα</w:t>
      </w:r>
      <w:r>
        <w:rPr>
          <w:rFonts w:eastAsia="Times New Roman"/>
          <w:szCs w:val="24"/>
        </w:rPr>
        <w:t>,</w:t>
      </w:r>
      <w:r>
        <w:rPr>
          <w:rFonts w:eastAsia="Times New Roman"/>
          <w:szCs w:val="24"/>
        </w:rPr>
        <w:t xml:space="preserve"> την αλλαγή της κατοικίας του κ</w:t>
      </w:r>
      <w:r>
        <w:rPr>
          <w:rFonts w:eastAsia="Times New Roman"/>
          <w:szCs w:val="24"/>
        </w:rPr>
        <w:t>.</w:t>
      </w:r>
      <w:r>
        <w:rPr>
          <w:rFonts w:eastAsia="Times New Roman"/>
          <w:szCs w:val="24"/>
        </w:rPr>
        <w:t>λπ., είτε και με τη θέσπιση νέων παραβόλων για κάποιες άδειες διαμο</w:t>
      </w:r>
      <w:r>
        <w:rPr>
          <w:rFonts w:eastAsia="Times New Roman"/>
          <w:szCs w:val="24"/>
        </w:rPr>
        <w:t>νής ή αιτήσεις. Πρόκειται για μια συνηθισμένη τακτική, θα λέγαμε, της Κυβέρνησης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ΑΝΕΛ. </w:t>
      </w:r>
    </w:p>
    <w:p w14:paraId="413BAF97" w14:textId="77777777" w:rsidR="0028181B" w:rsidRDefault="00E316D8">
      <w:pPr>
        <w:tabs>
          <w:tab w:val="left" w:pos="2608"/>
        </w:tabs>
        <w:spacing w:line="600" w:lineRule="auto"/>
        <w:ind w:firstLine="720"/>
        <w:jc w:val="both"/>
        <w:rPr>
          <w:rFonts w:eastAsia="Times New Roman"/>
          <w:szCs w:val="24"/>
        </w:rPr>
      </w:pPr>
      <w:r>
        <w:rPr>
          <w:rFonts w:eastAsia="Times New Roman"/>
          <w:szCs w:val="24"/>
        </w:rPr>
        <w:lastRenderedPageBreak/>
        <w:t xml:space="preserve">Πριν </w:t>
      </w:r>
      <w:r>
        <w:rPr>
          <w:rFonts w:eastAsia="Times New Roman"/>
          <w:szCs w:val="24"/>
        </w:rPr>
        <w:t>από</w:t>
      </w:r>
      <w:r>
        <w:rPr>
          <w:rFonts w:eastAsia="Times New Roman"/>
          <w:szCs w:val="24"/>
        </w:rPr>
        <w:t xml:space="preserve"> λίγες μέρες έφτασε στα χέρια μας η επιστολή που μας απηύθυνε ένας οικονομικός μετανάστης από την Αλβανία</w:t>
      </w:r>
      <w:r>
        <w:rPr>
          <w:rFonts w:eastAsia="Times New Roman"/>
          <w:szCs w:val="24"/>
        </w:rPr>
        <w:t>,</w:t>
      </w:r>
      <w:r>
        <w:rPr>
          <w:rFonts w:eastAsia="Times New Roman"/>
          <w:szCs w:val="24"/>
        </w:rPr>
        <w:t xml:space="preserve"> που ζει πάρα πολλά χρόνια στην Ελλάδα, έχει </w:t>
      </w:r>
      <w:r>
        <w:rPr>
          <w:rFonts w:eastAsia="Times New Roman"/>
          <w:szCs w:val="24"/>
        </w:rPr>
        <w:t>άδεια διαμονής, έχει ΑΜΚΑ, έχει αριθμό φορολογικού μητρώου</w:t>
      </w:r>
      <w:r>
        <w:rPr>
          <w:rFonts w:eastAsia="Times New Roman"/>
          <w:szCs w:val="24"/>
        </w:rPr>
        <w:t>.</w:t>
      </w:r>
      <w:r>
        <w:rPr>
          <w:rFonts w:eastAsia="Times New Roman"/>
          <w:szCs w:val="24"/>
        </w:rPr>
        <w:t xml:space="preserve"> </w:t>
      </w:r>
      <w:r>
        <w:rPr>
          <w:rFonts w:eastAsia="Times New Roman"/>
          <w:szCs w:val="24"/>
        </w:rPr>
        <w:t>Έ</w:t>
      </w:r>
      <w:r>
        <w:rPr>
          <w:rFonts w:eastAsia="Times New Roman"/>
          <w:szCs w:val="24"/>
        </w:rPr>
        <w:t>στειλε και στα αρμόδια Υπουργεία</w:t>
      </w:r>
      <w:r>
        <w:rPr>
          <w:rFonts w:eastAsia="Times New Roman"/>
          <w:szCs w:val="24"/>
        </w:rPr>
        <w:t>,</w:t>
      </w:r>
      <w:r>
        <w:rPr>
          <w:rFonts w:eastAsia="Times New Roman"/>
          <w:szCs w:val="24"/>
        </w:rPr>
        <w:t xml:space="preserve"> από ό,τι μας είπε, καθώς και στο κόμμα του ΣΥΡΙΖΑ την ίδια επιστολή. Το γράφει</w:t>
      </w:r>
      <w:r>
        <w:rPr>
          <w:rFonts w:eastAsia="Times New Roman"/>
          <w:szCs w:val="24"/>
        </w:rPr>
        <w:t>,</w:t>
      </w:r>
      <w:r>
        <w:rPr>
          <w:rFonts w:eastAsia="Times New Roman"/>
          <w:szCs w:val="24"/>
        </w:rPr>
        <w:t xml:space="preserve"> άλλωστε</w:t>
      </w:r>
      <w:r>
        <w:rPr>
          <w:rFonts w:eastAsia="Times New Roman"/>
          <w:szCs w:val="24"/>
        </w:rPr>
        <w:t>,</w:t>
      </w:r>
      <w:r>
        <w:rPr>
          <w:rFonts w:eastAsia="Times New Roman"/>
          <w:szCs w:val="24"/>
        </w:rPr>
        <w:t xml:space="preserve"> και στην ίδια την επιστολή αυτό.</w:t>
      </w:r>
    </w:p>
    <w:p w14:paraId="413BAF98" w14:textId="77777777" w:rsidR="0028181B" w:rsidRDefault="00E316D8">
      <w:pPr>
        <w:tabs>
          <w:tab w:val="left" w:pos="2940"/>
        </w:tabs>
        <w:spacing w:line="600" w:lineRule="auto"/>
        <w:ind w:firstLine="720"/>
        <w:jc w:val="both"/>
        <w:rPr>
          <w:rFonts w:eastAsia="Times New Roman"/>
          <w:szCs w:val="24"/>
        </w:rPr>
      </w:pPr>
      <w:r>
        <w:rPr>
          <w:rFonts w:eastAsia="Times New Roman"/>
          <w:szCs w:val="24"/>
        </w:rPr>
        <w:t>Ο συγκεκριμένος μετανάστης καταγράφει μ</w:t>
      </w:r>
      <w:r>
        <w:rPr>
          <w:rFonts w:eastAsia="Times New Roman"/>
          <w:szCs w:val="24"/>
        </w:rPr>
        <w:t>ια σειρά</w:t>
      </w:r>
      <w:r w:rsidRPr="00CA6E64">
        <w:rPr>
          <w:rFonts w:eastAsia="Times New Roman"/>
          <w:szCs w:val="24"/>
        </w:rPr>
        <w:t xml:space="preserve"> </w:t>
      </w:r>
      <w:r>
        <w:rPr>
          <w:rFonts w:eastAsia="Times New Roman"/>
          <w:szCs w:val="24"/>
        </w:rPr>
        <w:t>από διακρίσεις σε βάρος οικονομικών μεταναστών, των οικογενειών τους, των νόμιμων, των νομιμότατων, παρ</w:t>
      </w:r>
      <w:r>
        <w:rPr>
          <w:rFonts w:eastAsia="Times New Roman"/>
          <w:szCs w:val="24"/>
        </w:rPr>
        <w:t xml:space="preserve">’ </w:t>
      </w:r>
      <w:r>
        <w:rPr>
          <w:rFonts w:eastAsia="Times New Roman"/>
          <w:szCs w:val="24"/>
        </w:rPr>
        <w:t>ότι φορολογούνται κανονικά, παρ</w:t>
      </w:r>
      <w:r>
        <w:rPr>
          <w:rFonts w:eastAsia="Times New Roman"/>
          <w:szCs w:val="24"/>
        </w:rPr>
        <w:t xml:space="preserve">’ </w:t>
      </w:r>
      <w:r>
        <w:rPr>
          <w:rFonts w:eastAsia="Times New Roman"/>
          <w:szCs w:val="24"/>
        </w:rPr>
        <w:t>ότι πληρώνουν και τα ασφαλιστικά τους ταμεία.</w:t>
      </w:r>
    </w:p>
    <w:p w14:paraId="413BAF99" w14:textId="77777777" w:rsidR="0028181B" w:rsidRDefault="00E316D8">
      <w:pPr>
        <w:tabs>
          <w:tab w:val="left" w:pos="2940"/>
        </w:tabs>
        <w:spacing w:line="600" w:lineRule="auto"/>
        <w:ind w:firstLine="720"/>
        <w:jc w:val="both"/>
        <w:rPr>
          <w:rFonts w:eastAsia="Times New Roman"/>
          <w:szCs w:val="24"/>
        </w:rPr>
      </w:pPr>
      <w:r>
        <w:rPr>
          <w:rFonts w:eastAsia="Times New Roman"/>
          <w:szCs w:val="24"/>
        </w:rPr>
        <w:t>Γιατί δεν καταργείτε αυτές τις διακρίσεις; Γιατί διαιωνίζετε το</w:t>
      </w:r>
      <w:r>
        <w:rPr>
          <w:rFonts w:eastAsia="Times New Roman"/>
          <w:szCs w:val="24"/>
        </w:rPr>
        <w:t xml:space="preserve"> καθεστώς της αδικίας σε βάρος τους; </w:t>
      </w:r>
    </w:p>
    <w:p w14:paraId="413BAF9A" w14:textId="77777777" w:rsidR="0028181B" w:rsidRDefault="00E316D8">
      <w:pPr>
        <w:tabs>
          <w:tab w:val="left" w:pos="2940"/>
        </w:tabs>
        <w:spacing w:line="600" w:lineRule="auto"/>
        <w:ind w:firstLine="720"/>
        <w:jc w:val="both"/>
        <w:rPr>
          <w:rFonts w:eastAsia="Times New Roman"/>
          <w:szCs w:val="24"/>
        </w:rPr>
      </w:pPr>
      <w:r>
        <w:rPr>
          <w:rFonts w:eastAsia="Times New Roman"/>
          <w:szCs w:val="24"/>
        </w:rPr>
        <w:t xml:space="preserve">Τέλος, θα μιλήσω για το άρθρο 36, που αφορά την αποζημίωση των κατοίκων των περιοχών της Λέσβου και της Χίου που υπέστησαν ζημιές. Λόγω της δικής σας </w:t>
      </w:r>
      <w:r>
        <w:rPr>
          <w:rFonts w:eastAsia="Times New Roman"/>
          <w:szCs w:val="24"/>
        </w:rPr>
        <w:lastRenderedPageBreak/>
        <w:t xml:space="preserve">πολιτικής, του γεωγραφικού περιορισμού, όπως έλεγα και πριν, δηλαδή </w:t>
      </w:r>
      <w:r>
        <w:rPr>
          <w:rFonts w:eastAsia="Times New Roman"/>
          <w:szCs w:val="24"/>
        </w:rPr>
        <w:t xml:space="preserve">του διπλού εγκλωβισμού, τα υφίστανται αυτά. </w:t>
      </w:r>
    </w:p>
    <w:p w14:paraId="413BAF9B" w14:textId="77777777" w:rsidR="0028181B" w:rsidRDefault="00E316D8">
      <w:pPr>
        <w:tabs>
          <w:tab w:val="left" w:pos="2940"/>
        </w:tabs>
        <w:spacing w:line="600" w:lineRule="auto"/>
        <w:ind w:firstLine="720"/>
        <w:jc w:val="both"/>
        <w:rPr>
          <w:rFonts w:eastAsia="Times New Roman"/>
          <w:szCs w:val="24"/>
        </w:rPr>
      </w:pPr>
      <w:r>
        <w:rPr>
          <w:rFonts w:eastAsia="Times New Roman"/>
          <w:szCs w:val="24"/>
        </w:rPr>
        <w:t xml:space="preserve">Παρ’ όλα αυτά, είπαν και οι Βουλευτές μας κατά τη συζήτηση στην αρμόδια </w:t>
      </w:r>
      <w:r>
        <w:rPr>
          <w:rFonts w:eastAsia="Times New Roman"/>
          <w:szCs w:val="24"/>
        </w:rPr>
        <w:t>ε</w:t>
      </w:r>
      <w:r>
        <w:rPr>
          <w:rFonts w:eastAsia="Times New Roman"/>
          <w:szCs w:val="24"/>
        </w:rPr>
        <w:t>πιτροπή ότι θα το υπερψηφίσουμε. Όμως, χρειάζεται να δημιουργηθεί άμεσα αυτό το Ειδικό Ταμείο Αποζημιώσεων</w:t>
      </w:r>
      <w:r>
        <w:rPr>
          <w:rFonts w:eastAsia="Times New Roman"/>
          <w:szCs w:val="24"/>
        </w:rPr>
        <w:t>,</w:t>
      </w:r>
      <w:r>
        <w:rPr>
          <w:rFonts w:eastAsia="Times New Roman"/>
          <w:szCs w:val="24"/>
        </w:rPr>
        <w:t xml:space="preserve"> που θα καλύπτει έγκαιρα και πλ</w:t>
      </w:r>
      <w:r>
        <w:rPr>
          <w:rFonts w:eastAsia="Times New Roman"/>
          <w:szCs w:val="24"/>
        </w:rPr>
        <w:t xml:space="preserve">ήρως όσους αποδεδειγμένα υφίστανται ζημιές. </w:t>
      </w:r>
    </w:p>
    <w:p w14:paraId="413BAF9C" w14:textId="77777777" w:rsidR="0028181B" w:rsidRDefault="00E316D8">
      <w:pPr>
        <w:tabs>
          <w:tab w:val="left" w:pos="2940"/>
        </w:tabs>
        <w:spacing w:line="600" w:lineRule="auto"/>
        <w:ind w:firstLine="720"/>
        <w:jc w:val="both"/>
        <w:rPr>
          <w:rFonts w:eastAsia="Times New Roman"/>
          <w:szCs w:val="24"/>
        </w:rPr>
      </w:pPr>
      <w:r>
        <w:rPr>
          <w:rFonts w:eastAsia="Times New Roman"/>
          <w:szCs w:val="24"/>
        </w:rPr>
        <w:t>Το βασικότερο, όμως, είναι να σταματήσει αυτό το δράμα του διπλού εγκλωβισμού στα νησιά. Σας το ζητούν όλοι οι κάτοικοι των νησιών, οι φορείς του εργατικού, του λαϊκού μαζικού κινήματος. Σας το ζητούν όλοι οι δή</w:t>
      </w:r>
      <w:r>
        <w:rPr>
          <w:rFonts w:eastAsia="Times New Roman"/>
          <w:szCs w:val="24"/>
        </w:rPr>
        <w:t>μαρχοι των νησιών. Σας το ζητούν μια σειρά από οργανώσεις που ασχολούνται με τα δικαιώματα των προσφύγων. Σας το ζητάει όλη η κοινωνία. Επιτέλους, κάντε το και αφήστε τα μεγάλα λόγια και τις ανέξοδες γενικές υποσχέσεις χωρίς αντίκρισμα.</w:t>
      </w:r>
    </w:p>
    <w:p w14:paraId="413BAF9D" w14:textId="77777777" w:rsidR="0028181B" w:rsidRDefault="00E316D8">
      <w:pPr>
        <w:tabs>
          <w:tab w:val="left" w:pos="2940"/>
        </w:tabs>
        <w:spacing w:line="600" w:lineRule="auto"/>
        <w:ind w:firstLine="720"/>
        <w:jc w:val="both"/>
        <w:rPr>
          <w:rFonts w:eastAsia="Times New Roman"/>
          <w:szCs w:val="24"/>
        </w:rPr>
      </w:pPr>
      <w:r>
        <w:rPr>
          <w:rFonts w:eastAsia="Times New Roman"/>
          <w:szCs w:val="24"/>
        </w:rPr>
        <w:t>Σας ευχαριστώ.</w:t>
      </w:r>
    </w:p>
    <w:p w14:paraId="413BAF9E" w14:textId="77777777" w:rsidR="0028181B" w:rsidRDefault="00E316D8">
      <w:pPr>
        <w:tabs>
          <w:tab w:val="left" w:pos="2940"/>
        </w:tabs>
        <w:spacing w:line="600" w:lineRule="auto"/>
        <w:ind w:firstLine="720"/>
        <w:jc w:val="both"/>
        <w:rPr>
          <w:rFonts w:eastAsia="Times New Roman"/>
          <w:szCs w:val="24"/>
        </w:rPr>
      </w:pPr>
      <w:r w:rsidRPr="006310D0">
        <w:rPr>
          <w:rFonts w:eastAsia="Times New Roman"/>
          <w:b/>
          <w:szCs w:val="24"/>
        </w:rPr>
        <w:lastRenderedPageBreak/>
        <w:t>ΠΡΟΕ</w:t>
      </w:r>
      <w:r w:rsidRPr="006310D0">
        <w:rPr>
          <w:rFonts w:eastAsia="Times New Roman"/>
          <w:b/>
          <w:szCs w:val="24"/>
        </w:rPr>
        <w:t>ΔΡΕΥΩΝ (Σπυρίδων Λυκούδης):</w:t>
      </w:r>
      <w:r>
        <w:rPr>
          <w:rFonts w:eastAsia="Times New Roman"/>
          <w:szCs w:val="24"/>
        </w:rPr>
        <w:t xml:space="preserve"> Ευχαριστώ, κύριε συνάδελφε.</w:t>
      </w:r>
    </w:p>
    <w:p w14:paraId="413BAF9F" w14:textId="77777777" w:rsidR="0028181B" w:rsidRDefault="00E316D8">
      <w:pPr>
        <w:tabs>
          <w:tab w:val="left" w:pos="2940"/>
        </w:tabs>
        <w:spacing w:line="600" w:lineRule="auto"/>
        <w:ind w:firstLine="720"/>
        <w:jc w:val="both"/>
        <w:rPr>
          <w:rFonts w:eastAsia="Times New Roman"/>
          <w:szCs w:val="24"/>
        </w:rPr>
      </w:pPr>
      <w:r>
        <w:rPr>
          <w:rFonts w:eastAsia="Times New Roman"/>
          <w:szCs w:val="24"/>
        </w:rPr>
        <w:t>Ο συνάδελφος κ. Χρήστος Κέλλας έχει τον λόγο.</w:t>
      </w:r>
    </w:p>
    <w:p w14:paraId="413BAFA0" w14:textId="77777777" w:rsidR="0028181B" w:rsidRDefault="00E316D8">
      <w:pPr>
        <w:tabs>
          <w:tab w:val="left" w:pos="2940"/>
        </w:tabs>
        <w:spacing w:line="600" w:lineRule="auto"/>
        <w:ind w:firstLine="720"/>
        <w:jc w:val="both"/>
        <w:rPr>
          <w:rFonts w:eastAsia="Times New Roman"/>
          <w:szCs w:val="24"/>
        </w:rPr>
      </w:pPr>
      <w:r w:rsidRPr="00945726">
        <w:rPr>
          <w:rFonts w:eastAsia="Times New Roman"/>
          <w:b/>
          <w:szCs w:val="24"/>
        </w:rPr>
        <w:t>ΧΡΗΣΤΟΣ ΚΕΛΛΑΣ:</w:t>
      </w:r>
      <w:r>
        <w:rPr>
          <w:rFonts w:eastAsia="Times New Roman"/>
          <w:szCs w:val="24"/>
        </w:rPr>
        <w:t xml:space="preserve"> Ευχαριστώ, κύριε Πρόεδρε.</w:t>
      </w:r>
    </w:p>
    <w:p w14:paraId="413BAFA1" w14:textId="77777777" w:rsidR="0028181B" w:rsidRDefault="00E316D8">
      <w:pPr>
        <w:tabs>
          <w:tab w:val="left" w:pos="2940"/>
        </w:tabs>
        <w:spacing w:line="600" w:lineRule="auto"/>
        <w:ind w:firstLine="720"/>
        <w:jc w:val="both"/>
        <w:rPr>
          <w:rFonts w:eastAsia="Times New Roman"/>
          <w:szCs w:val="24"/>
        </w:rPr>
      </w:pPr>
      <w:r>
        <w:rPr>
          <w:rFonts w:eastAsia="Times New Roman"/>
          <w:szCs w:val="24"/>
        </w:rPr>
        <w:t>Κυρίες και κύριοι συνάδελφοι, η μετανάστευση αποτελεί ένα εξαιρετικά κρίσιμο ζήτημα για τη χώρα μας. Το σχέδιο ν</w:t>
      </w:r>
      <w:r>
        <w:rPr>
          <w:rFonts w:eastAsia="Times New Roman"/>
          <w:szCs w:val="24"/>
        </w:rPr>
        <w:t>όμου του Υπουργείου Μεταναστευτικής Πολιτικής εισάγει προς ψήφιση ρυθμίσεις που αφορούν την προσαρμογή της εθνικής νομοθεσίας στις οδηγίες 2013/33 και 2014/66 της Ευρωπαϊκής Ένωσης, καθώς και άλλες διατάξεις σχετικά με οργανωτικά και λεπτομερειακά ζητήματα</w:t>
      </w:r>
      <w:r>
        <w:rPr>
          <w:rFonts w:eastAsia="Times New Roman"/>
          <w:szCs w:val="24"/>
        </w:rPr>
        <w:t xml:space="preserve"> των </w:t>
      </w:r>
      <w:r>
        <w:rPr>
          <w:rFonts w:eastAsia="Times New Roman"/>
          <w:szCs w:val="24"/>
        </w:rPr>
        <w:t>Υ</w:t>
      </w:r>
      <w:r>
        <w:rPr>
          <w:rFonts w:eastAsia="Times New Roman"/>
          <w:szCs w:val="24"/>
        </w:rPr>
        <w:t xml:space="preserve">πηρεσιών </w:t>
      </w:r>
      <w:r>
        <w:rPr>
          <w:rFonts w:eastAsia="Times New Roman"/>
          <w:szCs w:val="24"/>
        </w:rPr>
        <w:t>Π</w:t>
      </w:r>
      <w:r>
        <w:rPr>
          <w:rFonts w:eastAsia="Times New Roman"/>
          <w:szCs w:val="24"/>
        </w:rPr>
        <w:t xml:space="preserve">ρώτης </w:t>
      </w:r>
      <w:r>
        <w:rPr>
          <w:rFonts w:eastAsia="Times New Roman"/>
          <w:szCs w:val="24"/>
        </w:rPr>
        <w:t>Υ</w:t>
      </w:r>
      <w:r>
        <w:rPr>
          <w:rFonts w:eastAsia="Times New Roman"/>
          <w:szCs w:val="24"/>
        </w:rPr>
        <w:t xml:space="preserve">ποδοχής και </w:t>
      </w:r>
      <w:r>
        <w:rPr>
          <w:rFonts w:eastAsia="Times New Roman"/>
          <w:szCs w:val="24"/>
        </w:rPr>
        <w:t>Τ</w:t>
      </w:r>
      <w:r>
        <w:rPr>
          <w:rFonts w:eastAsia="Times New Roman"/>
          <w:szCs w:val="24"/>
        </w:rPr>
        <w:t xml:space="preserve">αυτοποίησης και της </w:t>
      </w:r>
      <w:r>
        <w:rPr>
          <w:rFonts w:eastAsia="Times New Roman"/>
          <w:szCs w:val="24"/>
        </w:rPr>
        <w:t>Υ</w:t>
      </w:r>
      <w:r>
        <w:rPr>
          <w:rFonts w:eastAsia="Times New Roman"/>
          <w:szCs w:val="24"/>
        </w:rPr>
        <w:t xml:space="preserve">πηρεσίας </w:t>
      </w:r>
      <w:r>
        <w:rPr>
          <w:rFonts w:eastAsia="Times New Roman"/>
          <w:szCs w:val="24"/>
        </w:rPr>
        <w:t>Α</w:t>
      </w:r>
      <w:r>
        <w:rPr>
          <w:rFonts w:eastAsia="Times New Roman"/>
          <w:szCs w:val="24"/>
        </w:rPr>
        <w:t>σύλου. Ωστόσο, η Κυβέρνηση δεν έχει προσθέσει τίποτα το ουσιώδες για μια ακόμη φορά, εμμένοντας στις ιδεοληψίες της.</w:t>
      </w:r>
    </w:p>
    <w:p w14:paraId="413BAFA2" w14:textId="77777777" w:rsidR="0028181B" w:rsidRDefault="00E316D8">
      <w:pPr>
        <w:tabs>
          <w:tab w:val="left" w:pos="2940"/>
        </w:tabs>
        <w:spacing w:line="600" w:lineRule="auto"/>
        <w:ind w:firstLine="720"/>
        <w:jc w:val="both"/>
        <w:rPr>
          <w:rFonts w:eastAsia="Times New Roman"/>
          <w:szCs w:val="24"/>
        </w:rPr>
      </w:pPr>
      <w:r>
        <w:rPr>
          <w:rFonts w:eastAsia="Times New Roman"/>
          <w:szCs w:val="24"/>
        </w:rPr>
        <w:t>Η πατρίδα μας έχει μακρά παράδοση ανθρωπισμού και προστασίας της ανθρώπι</w:t>
      </w:r>
      <w:r>
        <w:rPr>
          <w:rFonts w:eastAsia="Times New Roman"/>
          <w:szCs w:val="24"/>
        </w:rPr>
        <w:t xml:space="preserve">νης ζωής και αξιοπρέπειας και έχει την υποχρέωση να ενσωματώσει το </w:t>
      </w:r>
      <w:r>
        <w:rPr>
          <w:rFonts w:eastAsia="Times New Roman"/>
          <w:szCs w:val="24"/>
        </w:rPr>
        <w:t>Ε</w:t>
      </w:r>
      <w:r>
        <w:rPr>
          <w:rFonts w:eastAsia="Times New Roman"/>
          <w:szCs w:val="24"/>
        </w:rPr>
        <w:t xml:space="preserve">νωσιακό </w:t>
      </w:r>
      <w:r>
        <w:rPr>
          <w:rFonts w:eastAsia="Times New Roman"/>
          <w:szCs w:val="24"/>
        </w:rPr>
        <w:lastRenderedPageBreak/>
        <w:t>Δ</w:t>
      </w:r>
      <w:r>
        <w:rPr>
          <w:rFonts w:eastAsia="Times New Roman"/>
          <w:szCs w:val="24"/>
        </w:rPr>
        <w:t>ίκαιο στην εθνική έννομη τάξη. Πέραν τούτου, αποτελεί υποχρέωσ</w:t>
      </w:r>
      <w:r>
        <w:rPr>
          <w:rFonts w:eastAsia="Times New Roman"/>
          <w:szCs w:val="24"/>
        </w:rPr>
        <w:t>ή</w:t>
      </w:r>
      <w:r>
        <w:rPr>
          <w:rFonts w:eastAsia="Times New Roman"/>
          <w:szCs w:val="24"/>
        </w:rPr>
        <w:t xml:space="preserve"> μας να εστιάσουμε σε συγκεκριμένες διαστάσεις του μεταναστευτικού ζητήματος στα σημεία όπου η Κυβέρνηση επιδεικνύει μονολιθικότητα και ελλείψεις.</w:t>
      </w:r>
    </w:p>
    <w:p w14:paraId="413BAFA3" w14:textId="77777777" w:rsidR="0028181B" w:rsidRDefault="00E316D8">
      <w:pPr>
        <w:tabs>
          <w:tab w:val="left" w:pos="2940"/>
        </w:tabs>
        <w:spacing w:line="600" w:lineRule="auto"/>
        <w:ind w:firstLine="720"/>
        <w:jc w:val="both"/>
        <w:rPr>
          <w:rFonts w:eastAsia="Times New Roman"/>
          <w:szCs w:val="24"/>
        </w:rPr>
      </w:pPr>
      <w:r>
        <w:rPr>
          <w:rFonts w:eastAsia="Times New Roman"/>
          <w:szCs w:val="24"/>
        </w:rPr>
        <w:t>Θα ξεκινήσω από το γεγονός της αυθαίρετης ταυτοδοσίας και αναγωγής των μεταναστευτικών ροών σε προσφυγικές. Τ</w:t>
      </w:r>
      <w:r>
        <w:rPr>
          <w:rFonts w:eastAsia="Times New Roman"/>
          <w:szCs w:val="24"/>
        </w:rPr>
        <w:t>ο φαινόμενο που καλείται να διαχειριστεί το ελληνικό κράτος δεν είναι στο σύνολό του προσφυγικό, όπως είχε υποστηρίξει ο αρμόδιος Υπουργός, αλλά είναι μεταναστευτικό.</w:t>
      </w:r>
    </w:p>
    <w:p w14:paraId="413BAFA4" w14:textId="77777777" w:rsidR="0028181B" w:rsidRDefault="00E316D8">
      <w:pPr>
        <w:tabs>
          <w:tab w:val="left" w:pos="2940"/>
        </w:tabs>
        <w:spacing w:line="600" w:lineRule="auto"/>
        <w:ind w:firstLine="720"/>
        <w:jc w:val="both"/>
        <w:rPr>
          <w:rFonts w:eastAsia="Times New Roman"/>
          <w:szCs w:val="24"/>
        </w:rPr>
      </w:pPr>
      <w:r>
        <w:rPr>
          <w:rFonts w:eastAsia="Times New Roman"/>
          <w:szCs w:val="24"/>
        </w:rPr>
        <w:t>Σύμφωνα με τα επίσημα στοιχεία της Υπηρεσίας Ασύλου, τα τελευταία πέντε χρόνια έχουν εισέ</w:t>
      </w:r>
      <w:r>
        <w:rPr>
          <w:rFonts w:eastAsia="Times New Roman"/>
          <w:szCs w:val="24"/>
        </w:rPr>
        <w:t>λθει στη χώρα μας εκατόν πενήντα πέντε χιλιάδες άνθρωποι, εκ των οποίων το 45% περίπου προήλθε από εμπόλεμες ζώνες. Ωστόσο, ο πόλεμος στο Ιράκ έχει λήξει εδώ και καιρό και μένει ανοικτό μόνο το μέτωπο της Συρίας.</w:t>
      </w:r>
    </w:p>
    <w:p w14:paraId="413BAFA5" w14:textId="77777777" w:rsidR="0028181B" w:rsidRDefault="00E316D8">
      <w:pPr>
        <w:tabs>
          <w:tab w:val="left" w:pos="2940"/>
        </w:tabs>
        <w:spacing w:line="600" w:lineRule="auto"/>
        <w:ind w:firstLine="720"/>
        <w:jc w:val="both"/>
        <w:rPr>
          <w:rFonts w:eastAsia="Times New Roman"/>
          <w:szCs w:val="24"/>
        </w:rPr>
      </w:pPr>
      <w:r>
        <w:rPr>
          <w:rFonts w:eastAsia="Times New Roman"/>
          <w:szCs w:val="24"/>
        </w:rPr>
        <w:lastRenderedPageBreak/>
        <w:t>Οι Σύροι αποτελούν το 34% των αιτούντων, εν</w:t>
      </w:r>
      <w:r>
        <w:rPr>
          <w:rFonts w:eastAsia="Times New Roman"/>
          <w:szCs w:val="24"/>
        </w:rPr>
        <w:t xml:space="preserve">ώ οι υπόλοιπες αιτήσεις αφορούν άτομα από άλλες χώρες. Το ποσοστό αναγνώρισης προσφύγων συνολικά -αναφέρομαι στο άσυλο </w:t>
      </w:r>
      <w:r>
        <w:rPr>
          <w:rFonts w:eastAsia="Times New Roman"/>
          <w:szCs w:val="24"/>
        </w:rPr>
        <w:t xml:space="preserve">και </w:t>
      </w:r>
      <w:r>
        <w:rPr>
          <w:rFonts w:eastAsia="Times New Roman"/>
          <w:szCs w:val="24"/>
        </w:rPr>
        <w:t>την επικουρική προστασία- λόγω δίωξης που οφείλεται σε εθνικά, φυλετικά, θρησκευτικά, κοινωνικά και πολιτικά κριτήρια, αφορά το 40% τ</w:t>
      </w:r>
      <w:r>
        <w:rPr>
          <w:rFonts w:eastAsia="Times New Roman"/>
          <w:szCs w:val="24"/>
        </w:rPr>
        <w:t>ων αιτούντων. Το άσυλο είναι ιερό και θα πρέπει να χορηγείται σε όσους πραγματικά κινδυνεύουν, προκειμένου να λάβουν την αντίστοιχη φροντίδα και προστασία του ελληνικού κράτους. Όσοι, όμως, δεν είναι πρόσφυγες και είναι παράνομοι μετανάστες, θα πρέπει να ε</w:t>
      </w:r>
      <w:r>
        <w:rPr>
          <w:rFonts w:eastAsia="Times New Roman"/>
          <w:szCs w:val="24"/>
        </w:rPr>
        <w:t>πιστρέφουν στις χώρες τους.</w:t>
      </w:r>
    </w:p>
    <w:p w14:paraId="413BAFA6" w14:textId="77777777" w:rsidR="0028181B" w:rsidRDefault="00E316D8">
      <w:pPr>
        <w:tabs>
          <w:tab w:val="left" w:pos="2940"/>
        </w:tabs>
        <w:spacing w:line="600" w:lineRule="auto"/>
        <w:ind w:firstLine="720"/>
        <w:jc w:val="both"/>
        <w:rPr>
          <w:rFonts w:eastAsia="Times New Roman"/>
          <w:szCs w:val="24"/>
        </w:rPr>
      </w:pPr>
      <w:r>
        <w:rPr>
          <w:rFonts w:eastAsia="Times New Roman"/>
          <w:szCs w:val="24"/>
        </w:rPr>
        <w:t>Σήμερα δίνεται η δυνατότητα σε καθέναν που εισέρχεται στην ελληνική επικράτεια να υποβάλλει αίτηση διεθνούς προστασίας. Το φαινόμενο αυτό επιτείνεται τα τελευταία χρόνια, διότι η Κυβέρνηση εξέπεμψε λάθος σήμα, με αποτέλεσμα να έ</w:t>
      </w:r>
      <w:r>
        <w:rPr>
          <w:rFonts w:eastAsia="Times New Roman"/>
          <w:szCs w:val="24"/>
        </w:rPr>
        <w:t>χει δημιουργηθεί μια βιομηχανία αιτημάτων ασύλου και να συσσωρεύονται δεκάδες χιλιάδες άνθρωποι στα κέντρα υποδοχής στα νησιά μας.</w:t>
      </w:r>
    </w:p>
    <w:p w14:paraId="413BAFA7" w14:textId="77777777" w:rsidR="0028181B" w:rsidRDefault="00E316D8">
      <w:pPr>
        <w:tabs>
          <w:tab w:val="left" w:pos="2940"/>
        </w:tabs>
        <w:spacing w:line="600" w:lineRule="auto"/>
        <w:ind w:firstLine="720"/>
        <w:jc w:val="both"/>
        <w:rPr>
          <w:rFonts w:eastAsia="Times New Roman"/>
          <w:szCs w:val="24"/>
        </w:rPr>
      </w:pPr>
      <w:r>
        <w:rPr>
          <w:rFonts w:eastAsia="Times New Roman"/>
          <w:szCs w:val="24"/>
        </w:rPr>
        <w:lastRenderedPageBreak/>
        <w:t>Η πολιτική αυτή πρέπει να αλλάξει, αρχής γενομένης από τις διαδικασίες πρώτης υποδοχής και ταυτοποίησης και τις αποφάσεις επί</w:t>
      </w:r>
      <w:r>
        <w:rPr>
          <w:rFonts w:eastAsia="Times New Roman"/>
          <w:szCs w:val="24"/>
        </w:rPr>
        <w:t xml:space="preserve"> του παραδεκτού ή μη της εξέτασης των αιτήσεων.</w:t>
      </w:r>
    </w:p>
    <w:p w14:paraId="413BAFA8" w14:textId="77777777" w:rsidR="0028181B" w:rsidRDefault="00E316D8">
      <w:pPr>
        <w:tabs>
          <w:tab w:val="left" w:pos="2940"/>
        </w:tabs>
        <w:spacing w:line="600" w:lineRule="auto"/>
        <w:ind w:firstLine="720"/>
        <w:jc w:val="both"/>
        <w:rPr>
          <w:rFonts w:eastAsia="Times New Roman"/>
          <w:szCs w:val="24"/>
        </w:rPr>
      </w:pPr>
      <w:r>
        <w:rPr>
          <w:rFonts w:eastAsia="Times New Roman"/>
          <w:szCs w:val="24"/>
        </w:rPr>
        <w:t>Η αναγνώριση της ευαλωτότητας έχει προσλάβει έναν ελαστικό χαρακτήρα και έτσι οι περισσότεροι αιτούντες αποκτούν ένα πρωτόλειο εχέγγυο για την παραμονή τους στη χώρα μας.</w:t>
      </w:r>
    </w:p>
    <w:p w14:paraId="413BAFA9" w14:textId="77777777" w:rsidR="0028181B" w:rsidRDefault="00E316D8">
      <w:pPr>
        <w:tabs>
          <w:tab w:val="left" w:pos="2940"/>
        </w:tabs>
        <w:spacing w:line="600" w:lineRule="auto"/>
        <w:ind w:firstLine="720"/>
        <w:jc w:val="both"/>
        <w:rPr>
          <w:rFonts w:eastAsia="Times New Roman"/>
          <w:szCs w:val="24"/>
        </w:rPr>
      </w:pPr>
      <w:r>
        <w:rPr>
          <w:rFonts w:eastAsia="Times New Roman"/>
          <w:szCs w:val="24"/>
        </w:rPr>
        <w:t xml:space="preserve">Εντούτοις, δεν πρέπει να ξεχνάμε πως </w:t>
      </w:r>
      <w:r>
        <w:rPr>
          <w:rFonts w:eastAsia="Times New Roman"/>
          <w:szCs w:val="24"/>
        </w:rPr>
        <w:t>η Τουρκία είναι η τρίτη ασφαλής χώρα, σύμφωνα με τη διεθνή νομοθεσία και το Συμβούλιο της Επικρατείας, ενώ υπάρχει και σχετική συμφωνία με την Ευρωπαϊκή Ένωση.</w:t>
      </w:r>
    </w:p>
    <w:p w14:paraId="413BAFAA"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Δεν έχετε αναλάβει συγκεκριμένες πρωτοβουλίες που θα βελτιώσουν την αποτελεσματικότητα των </w:t>
      </w:r>
      <w:r>
        <w:rPr>
          <w:rFonts w:eastAsia="Times New Roman" w:cs="Times New Roman"/>
          <w:szCs w:val="24"/>
        </w:rPr>
        <w:t>διαδικασιών ασύλου.</w:t>
      </w:r>
    </w:p>
    <w:p w14:paraId="413BAFAB"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Από τότε που οι δομές ασύλου καταργήθηκαν από το Υπουργείο Δημόσιας Τάξης και Προστασίας του Πολίτη, είδαμε τη θεαματική αύξηση των ροών και οι χειριστές </w:t>
      </w:r>
      <w:r>
        <w:rPr>
          <w:rFonts w:eastAsia="Times New Roman" w:cs="Times New Roman"/>
          <w:szCs w:val="24"/>
        </w:rPr>
        <w:lastRenderedPageBreak/>
        <w:t>υποθέσεων καλούνται να επιτελέσουν το έργο τους κάτω από εξαιρετικά δύσκολες συνθή</w:t>
      </w:r>
      <w:r>
        <w:rPr>
          <w:rFonts w:eastAsia="Times New Roman" w:cs="Times New Roman"/>
          <w:szCs w:val="24"/>
        </w:rPr>
        <w:t>κες. Τα σύνορα της χώρας πρέπει να προστατευθούν επαρκώς και συγχρόνως η Κυβέρνηση και οι Ευρωπαίοι εταίροι μας να αναλάβουν τις ευθύνες τους σχετικά με το τι θέλουμε. Θέλουμε μια μεταναστευτική πολιτική «χωνευτήρι» ή θέλουμε μια ολοκληρωμένη πολιτική ασύλ</w:t>
      </w:r>
      <w:r>
        <w:rPr>
          <w:rFonts w:eastAsia="Times New Roman" w:cs="Times New Roman"/>
          <w:szCs w:val="24"/>
        </w:rPr>
        <w:t xml:space="preserve">ου; Υπάρχουν οι δυνατότητες στην Ελλάδα και την Ευρώπη για την υποδοχή και φιλοξενία μεταναστών πέραν των αποδεδειγμένων προσφύγων; Προφανώς και ως χώρα δεν έχουμε αυτή τη δυνατότητα. Οι δημοσιονομικοί πόροι δεν είναι επαρκείς και χρειαζόμαστε τη συνδρομή </w:t>
      </w:r>
      <w:r>
        <w:rPr>
          <w:rFonts w:eastAsia="Times New Roman" w:cs="Times New Roman"/>
          <w:szCs w:val="24"/>
        </w:rPr>
        <w:t>της Ύπατης Αρμοστείας του ΟΗΕ και πόρους από την Ευρωπαϊκή Ένωση για να διαχειριστούμε όλες αυτές τις ροές.</w:t>
      </w:r>
    </w:p>
    <w:p w14:paraId="413BAFAC"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Συγχρόνως, βλέπουμε πως άλλα κράτη της Ευρωπαϊκής Ένωσης, όπως είναι η Ουγγαρία και η Αυστρία, έχουν κλείσει τα σύνορά τους, με αποτέλεσμα οι άνθρωπ</w:t>
      </w:r>
      <w:r>
        <w:rPr>
          <w:rFonts w:eastAsia="Times New Roman" w:cs="Times New Roman"/>
          <w:szCs w:val="24"/>
        </w:rPr>
        <w:t>οι αυτοί να εγκλωβίζονται στην Ελλάδα και να μην μπορούν να αναζητήσουν ένα καλύτερο μέλλον.</w:t>
      </w:r>
    </w:p>
    <w:p w14:paraId="413BAFAD"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lastRenderedPageBreak/>
        <w:t>Ως εκ τούτου, χρειαζόμαστε μια εθνική στρατηγική, η οποία θα πρέπει να ανταποκρίνεται στις δυνατότητες της χώρας, στέλνοντας το σωστό μήνυμα προς πάσα κατεύθυνση κ</w:t>
      </w:r>
      <w:r>
        <w:rPr>
          <w:rFonts w:eastAsia="Times New Roman" w:cs="Times New Roman"/>
          <w:szCs w:val="24"/>
        </w:rPr>
        <w:t>αι εγκαταλείποντας την άφρονα πολιτική των ανοικτών συνόρων.</w:t>
      </w:r>
    </w:p>
    <w:p w14:paraId="413BAFAE"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Η παράταξη μας έχει καταθέσει συγκεκριμένες προτάσεις. Κατ</w:t>
      </w:r>
      <w:r>
        <w:rPr>
          <w:rFonts w:eastAsia="Times New Roman" w:cs="Times New Roman"/>
          <w:szCs w:val="24"/>
        </w:rPr>
        <w:t xml:space="preserve">’ </w:t>
      </w:r>
      <w:r>
        <w:rPr>
          <w:rFonts w:eastAsia="Times New Roman" w:cs="Times New Roman"/>
          <w:szCs w:val="24"/>
        </w:rPr>
        <w:t>αρχάς, την επιτάχυνση των διαδικασιών ασύλου, μέσα από συνεκτικές διοικητικές ενέργειες και τον διαχωρισμό μεταξύ προσφύγων και μετανασ</w:t>
      </w:r>
      <w:r>
        <w:rPr>
          <w:rFonts w:eastAsia="Times New Roman" w:cs="Times New Roman"/>
          <w:szCs w:val="24"/>
        </w:rPr>
        <w:t xml:space="preserve">τών, την αντιμετώπιση της παράνομης μετανάστευσης μέσα από την αποτελεσματικότερη φύλαξη των θαλάσσιων </w:t>
      </w:r>
      <w:r>
        <w:rPr>
          <w:rFonts w:eastAsia="Times New Roman" w:cs="Times New Roman"/>
          <w:szCs w:val="24"/>
        </w:rPr>
        <w:t xml:space="preserve">και </w:t>
      </w:r>
      <w:r>
        <w:rPr>
          <w:rFonts w:eastAsia="Times New Roman" w:cs="Times New Roman"/>
          <w:szCs w:val="24"/>
        </w:rPr>
        <w:t>χερσαίων συνόρων και την καταπολέμηση των διακινητών, τη βραχύβια και αξιοπρεπή φιλοξενία των αιτούντων σε κέντρα υποδοχής, με την παράλληλη προστασί</w:t>
      </w:r>
      <w:r>
        <w:rPr>
          <w:rFonts w:eastAsia="Times New Roman" w:cs="Times New Roman"/>
          <w:szCs w:val="24"/>
        </w:rPr>
        <w:t>α και μέριμνα για παιδιά και οικογένειες, την ανάληψη πρωτοβουλιών για συνδιαχείριση του ζητήματος με τις υπόλοιπες ευρωπαϊκές κυβερνήσεις και την ανάληψη αναλογικών ευθυνών από τους υπόλοιπους εταίρους μας, τη διαφάνεια στη διαχείριση των εθνικών και ευρω</w:t>
      </w:r>
      <w:r>
        <w:rPr>
          <w:rFonts w:eastAsia="Times New Roman" w:cs="Times New Roman"/>
          <w:szCs w:val="24"/>
        </w:rPr>
        <w:t xml:space="preserve">παϊκών πόρων, την αυστηρή οριοθέτηση του ρόλου των ΜΚΟ και των αυτόκλητων αλληλέγγυων, τον ενδελεχή και διαρκή έλεγχο των νομιμοποιητικών εγγράφων στο σύνολο </w:t>
      </w:r>
      <w:r>
        <w:rPr>
          <w:rFonts w:eastAsia="Times New Roman" w:cs="Times New Roman"/>
          <w:szCs w:val="24"/>
        </w:rPr>
        <w:lastRenderedPageBreak/>
        <w:t>της επικράτειας. Τέλος, την επιστροφή των προσφύγων στη χώρα τους, όταν πάψουν να υπάρχουν οι προϋ</w:t>
      </w:r>
      <w:r>
        <w:rPr>
          <w:rFonts w:eastAsia="Times New Roman" w:cs="Times New Roman"/>
          <w:szCs w:val="24"/>
        </w:rPr>
        <w:t>ποθέσεις με τις οποίες τους χορηγήθηκε το καθεστώς.</w:t>
      </w:r>
    </w:p>
    <w:p w14:paraId="413BAFAF"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Εάν θέλετε πραγματικά να δώσετε λύση στο ζήτημα και να αντιμετωπίσετε επαρκώς τη μεταναστευτική κρίση, θα πρέπει να λάβετε σοβαρά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σας τις προτάσεις μας και να αναλάβετε πρωτοβουλίες για τη χάραξη</w:t>
      </w:r>
      <w:r>
        <w:rPr>
          <w:rFonts w:eastAsia="Times New Roman" w:cs="Times New Roman"/>
          <w:szCs w:val="24"/>
        </w:rPr>
        <w:t xml:space="preserve"> μιας εθνικής στρατηγικής σ</w:t>
      </w:r>
      <w:r>
        <w:rPr>
          <w:rFonts w:eastAsia="Times New Roman" w:cs="Times New Roman"/>
          <w:szCs w:val="24"/>
        </w:rPr>
        <w:t>τη</w:t>
      </w:r>
      <w:r>
        <w:rPr>
          <w:rFonts w:eastAsia="Times New Roman" w:cs="Times New Roman"/>
          <w:szCs w:val="24"/>
        </w:rPr>
        <w:t xml:space="preserve"> μακροχρόνια περίοδο. Το να οργανώνετε περιοδείες στα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sidRPr="00D468E0">
        <w:rPr>
          <w:rFonts w:eastAsia="Times New Roman" w:cs="Times New Roman"/>
          <w:szCs w:val="24"/>
        </w:rPr>
        <w:t>, να βγ</w:t>
      </w:r>
      <w:r>
        <w:rPr>
          <w:rFonts w:eastAsia="Times New Roman" w:cs="Times New Roman"/>
          <w:szCs w:val="24"/>
        </w:rPr>
        <w:t xml:space="preserve">άζετε φωτογραφίες με ταλαιπωρημένους ανθρώπους, πουλώντας προοδευτισμό και αριστεροφροσύνη, </w:t>
      </w:r>
      <w:r>
        <w:rPr>
          <w:rFonts w:eastAsia="Times New Roman" w:cs="Times New Roman"/>
          <w:szCs w:val="24"/>
        </w:rPr>
        <w:t xml:space="preserve">αυτό </w:t>
      </w:r>
      <w:r>
        <w:rPr>
          <w:rFonts w:eastAsia="Times New Roman" w:cs="Times New Roman"/>
          <w:szCs w:val="24"/>
        </w:rPr>
        <w:t>δεν είναι ανθρωπισμός, αλλά είναι απαξίωση των πραγματικών π</w:t>
      </w:r>
      <w:r>
        <w:rPr>
          <w:rFonts w:eastAsia="Times New Roman" w:cs="Times New Roman"/>
          <w:szCs w:val="24"/>
        </w:rPr>
        <w:t>ροβλημάτων και αδιαφορία για την ασφάλεια και τις αντοχές της χώρας.</w:t>
      </w:r>
    </w:p>
    <w:p w14:paraId="413BAFB0"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Σας ευχαριστώ.</w:t>
      </w:r>
    </w:p>
    <w:p w14:paraId="413BAFB1" w14:textId="77777777" w:rsidR="0028181B" w:rsidRDefault="00E316D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13BAFB2" w14:textId="77777777" w:rsidR="0028181B" w:rsidRDefault="00E316D8">
      <w:pPr>
        <w:spacing w:line="600" w:lineRule="auto"/>
        <w:ind w:firstLine="720"/>
        <w:jc w:val="both"/>
        <w:rPr>
          <w:rFonts w:eastAsia="Times New Roman" w:cs="Times New Roman"/>
          <w:szCs w:val="24"/>
        </w:rPr>
      </w:pPr>
      <w:r w:rsidRPr="00FB584D">
        <w:rPr>
          <w:rFonts w:eastAsia="Times New Roman" w:cs="Times New Roman"/>
          <w:b/>
          <w:szCs w:val="24"/>
        </w:rPr>
        <w:t>ΠΡΟΕΔΡΕΥΩΝ (Σπυρίδων Λυκούδης):</w:t>
      </w:r>
      <w:r>
        <w:rPr>
          <w:rFonts w:eastAsia="Times New Roman" w:cs="Times New Roman"/>
          <w:szCs w:val="24"/>
        </w:rPr>
        <w:t xml:space="preserve"> Ευχαριστούμε.</w:t>
      </w:r>
    </w:p>
    <w:p w14:paraId="413BAFB3"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Τον λόγο έχει ο συνάδελφος κ. Θεόδωρος Δρίτσας.</w:t>
      </w:r>
    </w:p>
    <w:p w14:paraId="413BAFB4" w14:textId="77777777" w:rsidR="0028181B" w:rsidRDefault="00E316D8">
      <w:pPr>
        <w:spacing w:line="600" w:lineRule="auto"/>
        <w:ind w:firstLine="720"/>
        <w:jc w:val="both"/>
        <w:rPr>
          <w:rFonts w:eastAsia="Times New Roman" w:cs="Times New Roman"/>
          <w:szCs w:val="24"/>
        </w:rPr>
      </w:pPr>
      <w:r w:rsidRPr="00FB584D">
        <w:rPr>
          <w:rFonts w:eastAsia="Times New Roman" w:cs="Times New Roman"/>
          <w:b/>
          <w:szCs w:val="24"/>
        </w:rPr>
        <w:lastRenderedPageBreak/>
        <w:t>ΘΕΟΔΩΡΟΣ ΔΡΙΤΣΑΣ:</w:t>
      </w:r>
      <w:r>
        <w:rPr>
          <w:rFonts w:eastAsia="Times New Roman" w:cs="Times New Roman"/>
          <w:szCs w:val="24"/>
        </w:rPr>
        <w:t xml:space="preserve"> Ευχαριστώ, κύριε Πρόεδρε.</w:t>
      </w:r>
    </w:p>
    <w:p w14:paraId="413BAFB5"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Το γεγονός ότι η χώρα μας, με τις προηγούμενες κυβερνήσεις </w:t>
      </w:r>
      <w:r>
        <w:rPr>
          <w:rFonts w:eastAsia="Times New Roman" w:cs="Times New Roman"/>
          <w:szCs w:val="24"/>
        </w:rPr>
        <w:t xml:space="preserve">αλλά </w:t>
      </w:r>
      <w:r>
        <w:rPr>
          <w:rFonts w:eastAsia="Times New Roman" w:cs="Times New Roman"/>
          <w:szCs w:val="24"/>
        </w:rPr>
        <w:t xml:space="preserve">και με τη σημερινή Κυβέρνηση, έχει </w:t>
      </w:r>
      <w:r>
        <w:rPr>
          <w:rFonts w:eastAsia="Times New Roman" w:cs="Times New Roman"/>
          <w:szCs w:val="24"/>
        </w:rPr>
        <w:t xml:space="preserve">δρομολογήσει </w:t>
      </w:r>
      <w:r>
        <w:rPr>
          <w:rFonts w:eastAsia="Times New Roman" w:cs="Times New Roman"/>
          <w:szCs w:val="24"/>
        </w:rPr>
        <w:t>διαδικασία ενίσχυσης των σχέσεων συνεργασίας με το κράτος του Ισραήλ, δεν σημαίνει καθόλου ότι η χώρα μας, ο ελληνικό</w:t>
      </w:r>
      <w:r>
        <w:rPr>
          <w:rFonts w:eastAsia="Times New Roman" w:cs="Times New Roman"/>
          <w:szCs w:val="24"/>
        </w:rPr>
        <w:t xml:space="preserve">ς λαός, η Κυβέρνηση, η </w:t>
      </w:r>
      <w:r>
        <w:rPr>
          <w:rFonts w:eastAsia="Times New Roman" w:cs="Times New Roman"/>
          <w:szCs w:val="24"/>
        </w:rPr>
        <w:t>ε</w:t>
      </w:r>
      <w:r>
        <w:rPr>
          <w:rFonts w:eastAsia="Times New Roman" w:cs="Times New Roman"/>
          <w:szCs w:val="24"/>
        </w:rPr>
        <w:t>λληνική Βουλή, οι πάντες, μπορούμε να μείνουμε -και δεν μένουμε- αδιάφοροι απέναντι σε πράξεις βίας τόσο σκληρές, τόσο γενικευμένες, τόσο απαράδεκτες, τόσο εγκληματικές.</w:t>
      </w:r>
    </w:p>
    <w:p w14:paraId="413BAFB6"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Είναι δικαίωμα του παλαιστινιακού λαού να αγωνίζεται για την ε</w:t>
      </w:r>
      <w:r>
        <w:rPr>
          <w:rFonts w:eastAsia="Times New Roman" w:cs="Times New Roman"/>
          <w:szCs w:val="24"/>
        </w:rPr>
        <w:t xml:space="preserve">θνική του αποκατάσταση, για την οργάνωσή του στο δικό του κράτος, έτσι όπως η διεθνής κοινότητα, ο Οργανισμός Ηνωμένων Εθνών, έχει ορίσει και έχει αποφασίσει για την ίδρυση του παλαιστινιακού κράτους στα όρια του 1967 και με πρωτεύουσα την </w:t>
      </w:r>
      <w:r>
        <w:rPr>
          <w:rFonts w:eastAsia="Times New Roman" w:cs="Times New Roman"/>
          <w:szCs w:val="24"/>
        </w:rPr>
        <w:t>α</w:t>
      </w:r>
      <w:r>
        <w:rPr>
          <w:rFonts w:eastAsia="Times New Roman" w:cs="Times New Roman"/>
          <w:szCs w:val="24"/>
        </w:rPr>
        <w:t>νατολική Ιερουσ</w:t>
      </w:r>
      <w:r>
        <w:rPr>
          <w:rFonts w:eastAsia="Times New Roman" w:cs="Times New Roman"/>
          <w:szCs w:val="24"/>
        </w:rPr>
        <w:t>αλήμ.</w:t>
      </w:r>
    </w:p>
    <w:p w14:paraId="413BAFB7"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lastRenderedPageBreak/>
        <w:t>Γι’ αυτό είναι πολύ σημαντικό που και ο Γιώργος Πάλλης και η Αννέτα Καββαδία και η Φωτεινή Βάκη και πολλοί άλλοι Βουλευτές αλλά και το σύνολο της Κοινοβουλευτικής Ομάδας του ΣΥΡΙΖΑ -με την πρωτοβουλία που παρουσίασε η Κοινοβουλευτική μας Εκπρόσωπος κ</w:t>
      </w:r>
      <w:r>
        <w:rPr>
          <w:rFonts w:eastAsia="Times New Roman" w:cs="Times New Roman"/>
          <w:szCs w:val="24"/>
        </w:rPr>
        <w:t>.</w:t>
      </w:r>
      <w:r>
        <w:rPr>
          <w:rFonts w:eastAsia="Times New Roman" w:cs="Times New Roman"/>
          <w:szCs w:val="24"/>
        </w:rPr>
        <w:t xml:space="preserve"> Φωτεινή Βάκη- καταθέτουν το ψήφισμα για να εγκριθεί από το Σώμα σήμερα, αναφορικά με αυτά τα τραγικά γεγονότα.</w:t>
      </w:r>
    </w:p>
    <w:p w14:paraId="413BAFB8" w14:textId="77777777" w:rsidR="0028181B" w:rsidRDefault="00E316D8">
      <w:pPr>
        <w:spacing w:line="600" w:lineRule="auto"/>
        <w:ind w:firstLine="720"/>
        <w:jc w:val="both"/>
        <w:rPr>
          <w:rFonts w:eastAsia="Times New Roman"/>
          <w:szCs w:val="24"/>
        </w:rPr>
      </w:pPr>
      <w:r>
        <w:rPr>
          <w:rFonts w:eastAsia="Times New Roman"/>
          <w:szCs w:val="24"/>
        </w:rPr>
        <w:t>Ένα είναι βέβαιο</w:t>
      </w:r>
      <w:r w:rsidRPr="007926ED">
        <w:rPr>
          <w:rFonts w:eastAsia="Times New Roman"/>
          <w:szCs w:val="24"/>
        </w:rPr>
        <w:t>:</w:t>
      </w:r>
      <w:r>
        <w:rPr>
          <w:rFonts w:eastAsia="Times New Roman"/>
          <w:szCs w:val="24"/>
        </w:rPr>
        <w:t xml:space="preserve"> Ο παλαιστινιακός λαός καμμία συμπαράσταση δεν περιμένει από τους αντισημίτες ναζί που δυστυχώς εξακολουθούν να έχουν φωνή μέσ</w:t>
      </w:r>
      <w:r>
        <w:rPr>
          <w:rFonts w:eastAsia="Times New Roman"/>
          <w:szCs w:val="24"/>
        </w:rPr>
        <w:t xml:space="preserve">α στο </w:t>
      </w:r>
      <w:r>
        <w:rPr>
          <w:rFonts w:eastAsia="Times New Roman"/>
          <w:szCs w:val="24"/>
        </w:rPr>
        <w:t>ε</w:t>
      </w:r>
      <w:r>
        <w:rPr>
          <w:rFonts w:eastAsia="Times New Roman"/>
          <w:szCs w:val="24"/>
        </w:rPr>
        <w:t xml:space="preserve">λληνικό Κοινοβούλιο. </w:t>
      </w:r>
    </w:p>
    <w:p w14:paraId="413BAFB9" w14:textId="77777777" w:rsidR="0028181B" w:rsidRDefault="00E316D8">
      <w:pPr>
        <w:spacing w:line="600" w:lineRule="auto"/>
        <w:ind w:firstLine="720"/>
        <w:jc w:val="center"/>
        <w:rPr>
          <w:rFonts w:eastAsia="Times New Roman"/>
          <w:szCs w:val="24"/>
        </w:rPr>
      </w:pPr>
      <w:r w:rsidRPr="00DF6D66">
        <w:rPr>
          <w:rFonts w:eastAsia="Times New Roman"/>
          <w:szCs w:val="24"/>
        </w:rPr>
        <w:t>(</w:t>
      </w:r>
      <w:r>
        <w:rPr>
          <w:rFonts w:eastAsia="Times New Roman"/>
          <w:szCs w:val="24"/>
        </w:rPr>
        <w:t>Χειροκροτήματα από την πτέρυγα του ΣΥΡΙΖΑ)</w:t>
      </w:r>
    </w:p>
    <w:p w14:paraId="413BAFBA" w14:textId="77777777" w:rsidR="0028181B" w:rsidRDefault="00E316D8">
      <w:pPr>
        <w:spacing w:line="600" w:lineRule="auto"/>
        <w:ind w:firstLine="720"/>
        <w:jc w:val="both"/>
        <w:rPr>
          <w:rFonts w:eastAsia="Times New Roman"/>
          <w:szCs w:val="24"/>
        </w:rPr>
      </w:pPr>
      <w:r>
        <w:rPr>
          <w:rFonts w:eastAsia="Times New Roman"/>
          <w:szCs w:val="24"/>
        </w:rPr>
        <w:t>Κυρίες και κύριοι Βουλευτές, αυτό το νομοσχέδιο πράγματι επιχειρεί να επιλύσει ζητήματα μέσα σε αντιφατικές καταστάσεις, ισορροπώντας κάθε φορά ανάμεσα σε ε</w:t>
      </w:r>
      <w:r>
        <w:rPr>
          <w:rFonts w:eastAsia="Times New Roman"/>
          <w:szCs w:val="24"/>
        </w:rPr>
        <w:lastRenderedPageBreak/>
        <w:t>τεροκαθοριζόμενους παράγοντ</w:t>
      </w:r>
      <w:r>
        <w:rPr>
          <w:rFonts w:eastAsia="Times New Roman"/>
          <w:szCs w:val="24"/>
        </w:rPr>
        <w:t>ες που δεν δημιουργούνται από την ελληνική Κυβέρνηση, αλλά δημιουργούνται από το διεθνές περιβάλλον και από τις διεθνείς σχέσεις. Αυτό δεν μπορεί κανείς να το αγνοήσει και να το αμφισβητήσει.</w:t>
      </w:r>
    </w:p>
    <w:p w14:paraId="413BAFBB" w14:textId="77777777" w:rsidR="0028181B" w:rsidRDefault="00E316D8">
      <w:pPr>
        <w:spacing w:line="600" w:lineRule="auto"/>
        <w:ind w:firstLine="720"/>
        <w:jc w:val="both"/>
        <w:rPr>
          <w:rFonts w:eastAsia="Times New Roman"/>
          <w:szCs w:val="24"/>
        </w:rPr>
      </w:pPr>
      <w:r>
        <w:rPr>
          <w:rFonts w:eastAsia="Times New Roman"/>
          <w:szCs w:val="24"/>
        </w:rPr>
        <w:t>Δεν συζητάμε, όμως, για την όποια πραγματική δυνατότητα μπορεί ν</w:t>
      </w:r>
      <w:r>
        <w:rPr>
          <w:rFonts w:eastAsia="Times New Roman"/>
          <w:szCs w:val="24"/>
        </w:rPr>
        <w:t>α υπάρξει, ώστε και τα νησιά να αποσυμφορηθούν και οι πρόσφυγες και οι μετανάστες να βρίσκουν στη χώρα μας τον τρόπο εκείνο που, με σεβασμό στην αξιοπρέπειά τους, θα μπορούν να τύχουν της υπεράσπισης και της υλοποίησης όλων εκείνων των δικαιωμάτων που προκ</w:t>
      </w:r>
      <w:r>
        <w:rPr>
          <w:rFonts w:eastAsia="Times New Roman"/>
          <w:szCs w:val="24"/>
        </w:rPr>
        <w:t>ύπτουν όχι μόνο από τον ανθρωπισμό, αλλά από τους νόμους του ελληνικού κράτους και από τις διεθνείς συνθήκες.</w:t>
      </w:r>
    </w:p>
    <w:p w14:paraId="413BAFBC" w14:textId="77777777" w:rsidR="0028181B" w:rsidRDefault="00E316D8">
      <w:pPr>
        <w:spacing w:line="600" w:lineRule="auto"/>
        <w:ind w:firstLine="720"/>
        <w:jc w:val="both"/>
        <w:rPr>
          <w:rFonts w:eastAsia="Times New Roman"/>
          <w:szCs w:val="24"/>
        </w:rPr>
      </w:pPr>
      <w:r>
        <w:rPr>
          <w:rFonts w:eastAsia="Times New Roman"/>
          <w:szCs w:val="24"/>
        </w:rPr>
        <w:t>Αυτό θέλω να πω</w:t>
      </w:r>
      <w:r w:rsidRPr="007926ED">
        <w:rPr>
          <w:rFonts w:eastAsia="Times New Roman"/>
          <w:szCs w:val="24"/>
        </w:rPr>
        <w:t xml:space="preserve">: </w:t>
      </w:r>
      <w:r>
        <w:rPr>
          <w:rFonts w:eastAsia="Times New Roman"/>
          <w:szCs w:val="24"/>
          <w:lang w:val="en-US"/>
        </w:rPr>
        <w:t>M</w:t>
      </w:r>
      <w:r>
        <w:rPr>
          <w:rFonts w:eastAsia="Times New Roman"/>
          <w:szCs w:val="24"/>
        </w:rPr>
        <w:t>ύθοι, μύθοι, μύθοι. Κύριε Βαρβιτσιώτη, δεν το ξέρετε ότι οι προσφυγικές ροές άρχισαν να τρέχουν με ιλιγγιώδη ταχύτητα από τον Μά</w:t>
      </w:r>
      <w:r>
        <w:rPr>
          <w:rFonts w:eastAsia="Times New Roman"/>
          <w:szCs w:val="24"/>
        </w:rPr>
        <w:t xml:space="preserve">ιο του 2014; Δεν το ξέρετε; Ήταν η Τασία Χριστοδουλοπούλου τότε που τους κάλεσε; Δεν το ξέρετε; Χρειαζόταν να έρθει ο ΣΥΡΙΖΑ, όταν πράγματι για τα εκατομμύρια των προσφύγων </w:t>
      </w:r>
      <w:r>
        <w:rPr>
          <w:rFonts w:eastAsia="Times New Roman"/>
          <w:szCs w:val="24"/>
        </w:rPr>
        <w:lastRenderedPageBreak/>
        <w:t>που ήταν σε στρατόπεδα στην Τουρκία, στον Λίβανο και αλλού, αναμένοντας την επιστρο</w:t>
      </w:r>
      <w:r>
        <w:rPr>
          <w:rFonts w:eastAsia="Times New Roman"/>
          <w:szCs w:val="24"/>
        </w:rPr>
        <w:t>φή τους, τα γεγονότα του πολέμου στη Συρία ακριβώς στο μέσο του 2014 ξεκαθάρισαν πια ότι η προσδοκία επιστροφής είναι πολύ μακρινό όνειρο; Εκεί γεννήθηκε η τάση του προσφυγικού ρεύματος προς την Ευρώπη, ακριβώς γιατί πλέον είχαν κλείσει όλες οι πιθανότητες</w:t>
      </w:r>
      <w:r>
        <w:rPr>
          <w:rFonts w:eastAsia="Times New Roman"/>
          <w:szCs w:val="24"/>
        </w:rPr>
        <w:t xml:space="preserve"> να επιστρέψουν στη Συρία και στις άλλες χώρες απ’ όπου προέρχονται.</w:t>
      </w:r>
    </w:p>
    <w:p w14:paraId="413BAFBD" w14:textId="77777777" w:rsidR="0028181B" w:rsidRDefault="00E316D8">
      <w:pPr>
        <w:spacing w:line="600" w:lineRule="auto"/>
        <w:ind w:firstLine="720"/>
        <w:jc w:val="both"/>
        <w:rPr>
          <w:rFonts w:eastAsia="Times New Roman"/>
          <w:szCs w:val="24"/>
        </w:rPr>
      </w:pPr>
      <w:r>
        <w:rPr>
          <w:rFonts w:eastAsia="Times New Roman"/>
          <w:szCs w:val="24"/>
        </w:rPr>
        <w:t>Και βέβαια, σε εκείνη τη συγκυρία ήταν που η Καγκελάριος της Γερμανίας, η Άνγκελα Μέρκελ, έκανε την ανοικτή, δημόσια πρόσκληση. Δεν την έκανε η Κυβέρνηση του ΣΥΡΙΖΑ.</w:t>
      </w:r>
    </w:p>
    <w:p w14:paraId="413BAFBE" w14:textId="77777777" w:rsidR="0028181B" w:rsidRDefault="00E316D8">
      <w:pPr>
        <w:spacing w:line="600" w:lineRule="auto"/>
        <w:ind w:firstLine="720"/>
        <w:jc w:val="both"/>
        <w:rPr>
          <w:rFonts w:eastAsia="Times New Roman"/>
          <w:szCs w:val="24"/>
        </w:rPr>
      </w:pPr>
      <w:r>
        <w:rPr>
          <w:rFonts w:eastAsia="Times New Roman"/>
          <w:szCs w:val="24"/>
        </w:rPr>
        <w:t xml:space="preserve">Εκεί, λοιπόν, η χώρα </w:t>
      </w:r>
      <w:r>
        <w:rPr>
          <w:rFonts w:eastAsia="Times New Roman"/>
          <w:szCs w:val="24"/>
        </w:rPr>
        <w:t>μας, με Κυβέρνηση του ΣΥΡΙΖΑ -και είναι ακριβώς προς τιμήν της ελληνικής ιστορίας και του ελληνικού λαού και του ελληνικού κράτους- εφάρμοσε τον νόμο του ελληνικού κράτους και τις διεθνείς συνθήκες. Ασφαλής δίοδος! Αυτά τα παραμύθια για τα «ανοικτά σύνορα»</w:t>
      </w:r>
      <w:r>
        <w:rPr>
          <w:rFonts w:eastAsia="Times New Roman"/>
          <w:szCs w:val="24"/>
        </w:rPr>
        <w:t xml:space="preserve"> και για τον «ελλιπή έλεγχο των συνόρων» είναι ακριβώς για να φοβίζουν τον κόσμο.</w:t>
      </w:r>
    </w:p>
    <w:p w14:paraId="413BAFBF" w14:textId="77777777" w:rsidR="0028181B" w:rsidRDefault="00E316D8">
      <w:pPr>
        <w:spacing w:line="600" w:lineRule="auto"/>
        <w:ind w:firstLine="720"/>
        <w:jc w:val="both"/>
        <w:rPr>
          <w:rFonts w:eastAsia="Times New Roman"/>
          <w:szCs w:val="24"/>
        </w:rPr>
      </w:pPr>
      <w:r>
        <w:rPr>
          <w:rFonts w:eastAsia="Times New Roman"/>
          <w:szCs w:val="24"/>
        </w:rPr>
        <w:lastRenderedPageBreak/>
        <w:t>Δεν υπήρχε ούτε ένας πρόσφυγας ή μετανάστης που να πέρασε -ενώ πέρασαν εκατοντάδες χιλιάδες το 2015, αποδεδειγμένα- και να μην ελέγχθηκε, που να μην καταγράφηκε και με τις πρ</w:t>
      </w:r>
      <w:r>
        <w:rPr>
          <w:rFonts w:eastAsia="Times New Roman"/>
          <w:szCs w:val="24"/>
        </w:rPr>
        <w:t>όχειρες διαδικασίες αλλά και με τους αναβαθμισμένης τεχνολογικής διαδικασίας ελέγχους με τα κατάλληλα μηχανήματα και αυτό αποδείχθηκε όσες φορές χρειάστηκε το Λιμενικό Σώμα και η Ελληνική Αστυνομία να δώσουν στοιχεία στην</w:t>
      </w:r>
      <w:r w:rsidRPr="00EC3CCE">
        <w:rPr>
          <w:rFonts w:eastAsia="Times New Roman"/>
          <w:szCs w:val="24"/>
        </w:rPr>
        <w:t xml:space="preserve"> </w:t>
      </w:r>
      <w:r>
        <w:rPr>
          <w:rFonts w:eastAsia="Times New Roman"/>
          <w:szCs w:val="24"/>
        </w:rPr>
        <w:t>Ιντερπόλ</w:t>
      </w:r>
      <w:r>
        <w:rPr>
          <w:rFonts w:eastAsia="Times New Roman"/>
          <w:szCs w:val="24"/>
        </w:rPr>
        <w:t xml:space="preserve">, σε άλλες </w:t>
      </w:r>
      <w:r>
        <w:rPr>
          <w:rFonts w:eastAsia="Times New Roman"/>
          <w:szCs w:val="24"/>
        </w:rPr>
        <w:t>α</w:t>
      </w:r>
      <w:r>
        <w:rPr>
          <w:rFonts w:eastAsia="Times New Roman"/>
          <w:szCs w:val="24"/>
        </w:rPr>
        <w:t>στυνομίες όλης</w:t>
      </w:r>
      <w:r>
        <w:rPr>
          <w:rFonts w:eastAsia="Times New Roman"/>
          <w:szCs w:val="24"/>
        </w:rPr>
        <w:t xml:space="preserve"> της Ευρώπης, για διάφορα περιστατικά. Ποτέ δεν μας βρήκαν να υπάρχει ούτε μία περίπτωση που να μην είναι όλα καταγεγραμμένα και ελεγμένα. Αυτό είναι «ανοιχτά σύνορα»; Αυτό είναι «ξέφραγο αμπέλι»; Αυτό είναι «μπάτε σκύλοι αλέστε»;</w:t>
      </w:r>
    </w:p>
    <w:p w14:paraId="413BAFC0"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Είναι νομιμότητα και </w:t>
      </w:r>
      <w:r>
        <w:rPr>
          <w:rFonts w:eastAsia="Times New Roman" w:cs="Times New Roman"/>
          <w:szCs w:val="24"/>
        </w:rPr>
        <w:t>ανθρωπισμός και πατριωτισμός. M</w:t>
      </w:r>
      <w:r>
        <w:rPr>
          <w:rFonts w:eastAsia="Times New Roman" w:cs="Times New Roman"/>
          <w:szCs w:val="24"/>
        </w:rPr>
        <w:t>ε</w:t>
      </w:r>
      <w:r w:rsidRPr="00B93B54">
        <w:rPr>
          <w:rFonts w:eastAsia="Times New Roman" w:cs="Times New Roman"/>
          <w:szCs w:val="24"/>
        </w:rPr>
        <w:t xml:space="preserve"> </w:t>
      </w:r>
      <w:r>
        <w:rPr>
          <w:rFonts w:eastAsia="Times New Roman" w:cs="Times New Roman"/>
          <w:szCs w:val="24"/>
        </w:rPr>
        <w:t>αυτό που συμβαίνει στη Μεσόγειο με τη Λιβύη, με τους χιλιάδες πνιγμένους κάθε μέρα, αν συνέβαινε στο Αιγαίο</w:t>
      </w:r>
      <w:r w:rsidRPr="00B93B54">
        <w:rPr>
          <w:rFonts w:eastAsia="Times New Roman" w:cs="Times New Roman"/>
          <w:szCs w:val="24"/>
        </w:rPr>
        <w:t>,</w:t>
      </w:r>
      <w:r>
        <w:rPr>
          <w:rFonts w:eastAsia="Times New Roman" w:cs="Times New Roman"/>
          <w:szCs w:val="24"/>
        </w:rPr>
        <w:t xml:space="preserve"> η χώρα μας δεν θα είχε μούτρα πουθενά. Πέρα από το όνειδος για τον ελληνικό λαό και το ελληνικό κράτος και την ελλ</w:t>
      </w:r>
      <w:r>
        <w:rPr>
          <w:rFonts w:eastAsia="Times New Roman" w:cs="Times New Roman"/>
          <w:szCs w:val="24"/>
        </w:rPr>
        <w:t xml:space="preserve">ηνική Κυβέρνηση αλλά και από την άποψη της </w:t>
      </w:r>
      <w:r>
        <w:rPr>
          <w:rFonts w:eastAsia="Times New Roman" w:cs="Times New Roman"/>
          <w:szCs w:val="24"/>
        </w:rPr>
        <w:lastRenderedPageBreak/>
        <w:t>θέσης της χώρας μας στο διεθνές περιβάλλον</w:t>
      </w:r>
      <w:r w:rsidRPr="0022267D">
        <w:rPr>
          <w:rFonts w:eastAsia="Times New Roman" w:cs="Times New Roman"/>
          <w:szCs w:val="24"/>
        </w:rPr>
        <w:t>,</w:t>
      </w:r>
      <w:r>
        <w:rPr>
          <w:rFonts w:eastAsia="Times New Roman" w:cs="Times New Roman"/>
          <w:szCs w:val="24"/>
        </w:rPr>
        <w:t xml:space="preserve"> δεν θα μπορούσαμε ούτε μία ημέρα να σταθούμε ως κράτος</w:t>
      </w:r>
      <w:r w:rsidRPr="0022267D">
        <w:rPr>
          <w:rFonts w:eastAsia="Times New Roman" w:cs="Times New Roman"/>
          <w:szCs w:val="24"/>
        </w:rPr>
        <w:t>,</w:t>
      </w:r>
      <w:r>
        <w:rPr>
          <w:rFonts w:eastAsia="Times New Roman" w:cs="Times New Roman"/>
          <w:szCs w:val="24"/>
        </w:rPr>
        <w:t xml:space="preserve"> αν είχαμε όλους αυτούς τους νεκρούς.</w:t>
      </w:r>
    </w:p>
    <w:p w14:paraId="413BAFC1"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Να μου πει κάποιος τι μπορεί να σημαίνει «ασφαλής δίοδος» για τους πρόσφυγες</w:t>
      </w:r>
      <w:r>
        <w:rPr>
          <w:rFonts w:eastAsia="Times New Roman" w:cs="Times New Roman"/>
          <w:szCs w:val="24"/>
        </w:rPr>
        <w:t xml:space="preserve"> και τους μετανάστες -εκείνη την ώρα στη θάλασσα δεν κάνεις διαχωρισμό- εκτός από </w:t>
      </w:r>
      <w:r w:rsidRPr="00B93B54">
        <w:rPr>
          <w:rFonts w:eastAsia="Times New Roman" w:cs="Times New Roman"/>
          <w:szCs w:val="24"/>
          <w:lang w:val="en-US"/>
        </w:rPr>
        <w:t>pu</w:t>
      </w:r>
      <w:r>
        <w:rPr>
          <w:rFonts w:eastAsia="Times New Roman" w:cs="Times New Roman"/>
          <w:szCs w:val="24"/>
          <w:lang w:val="en-US"/>
        </w:rPr>
        <w:t>sh</w:t>
      </w:r>
      <w:r w:rsidRPr="00B93B54">
        <w:rPr>
          <w:rFonts w:eastAsia="Times New Roman" w:cs="Times New Roman"/>
          <w:szCs w:val="24"/>
        </w:rPr>
        <w:t xml:space="preserve"> </w:t>
      </w:r>
      <w:r w:rsidRPr="00B93B54">
        <w:rPr>
          <w:rFonts w:eastAsia="Times New Roman" w:cs="Times New Roman"/>
          <w:szCs w:val="24"/>
          <w:lang w:val="en-US"/>
        </w:rPr>
        <w:t>back</w:t>
      </w:r>
      <w:r w:rsidRPr="00E93D43">
        <w:rPr>
          <w:rFonts w:eastAsia="Times New Roman" w:cs="Times New Roman"/>
          <w:szCs w:val="24"/>
        </w:rPr>
        <w:t xml:space="preserve">. </w:t>
      </w:r>
      <w:r>
        <w:rPr>
          <w:rFonts w:eastAsia="Times New Roman" w:cs="Times New Roman"/>
          <w:szCs w:val="24"/>
        </w:rPr>
        <w:t>Τι άλλο θα μπορούσε να είναι το να μην εξασφαλίσεις την ασφαλή δίοδο;</w:t>
      </w:r>
    </w:p>
    <w:p w14:paraId="413BAFC2"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Έχω πολλά να πω, κύριε Πρόεδρε, αλλά θα σεβαστώ τον χρόνο και θα σταματήσω εδώ. Η αποσυμφόρησ</w:t>
      </w:r>
      <w:r>
        <w:rPr>
          <w:rFonts w:eastAsia="Times New Roman" w:cs="Times New Roman"/>
          <w:szCs w:val="24"/>
        </w:rPr>
        <w:t>η των νησιών πρέπει να γίνει. Όμως, η σύγχρονη ελληνική ιστορία έχει εγγράψει βιώματα όχι μόνον στους κατοίκους των νησιών, αλλά και στα στελέχη του Λιμενικού Σώματος, που όχι ένας, όχι δύο, όχι πέντε, όχι δέκα, σχεδόν το σύνολο, με διάφορους τρόπους μού ε</w:t>
      </w:r>
      <w:r>
        <w:rPr>
          <w:rFonts w:eastAsia="Times New Roman" w:cs="Times New Roman"/>
          <w:szCs w:val="24"/>
        </w:rPr>
        <w:t xml:space="preserve">ίπαν κατ’ επανάληψη όταν ήμουν Υπουργός: «Υπουργέ, είμαι είκοσι χρόνια, είμαι τριάντα χρόνια στο Σώμα, είμαι δεκαπέντε χρόνια στο Σώμα. Είναι η πρώτη φορά που αισθάνομαι υπερήφανος για τον εαυτό μου, πρώτη φορά που γυρνάω σπίτι μου και κοιτάω στα μάτια τα </w:t>
      </w:r>
      <w:r>
        <w:rPr>
          <w:rFonts w:eastAsia="Times New Roman" w:cs="Times New Roman"/>
          <w:szCs w:val="24"/>
        </w:rPr>
        <w:t>παιδιά μου και δεν ντρέπομαι γι’ αυτό».</w:t>
      </w:r>
    </w:p>
    <w:p w14:paraId="413BAFC3"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Αυτή είναι η Ελλάδα! Αυτή είναι η πατρίδα! Και αυτή την πατρίδα κανένας ναζί, κανένας συντηρητικός, κανένας φοβικός, κανένας ψηφοθήρας δεν μπορεί να την αχρηστέψει και να την συκοφαντήσει! Γι’ αυτό ναι, ο Δημήτρης ο </w:t>
      </w:r>
      <w:r>
        <w:rPr>
          <w:rFonts w:eastAsia="Times New Roman" w:cs="Times New Roman"/>
          <w:szCs w:val="24"/>
        </w:rPr>
        <w:t>Βίτσας, ο Γιάννης ο Μπαλάφας και η Κυβέρνηση θα φροντίσουν για την αποσυμφόρηση των νησιών μέσα σε περιβάλλον που ετεροκαθορίζεται και δεν το καθορίζουν οι ίδιοι. Προς Θεού, όμως, αυτά που κατέκτησε η χώρα μας ως κόρην οφθαλμού θα πρέπει όλος ο ελληνικός λ</w:t>
      </w:r>
      <w:r>
        <w:rPr>
          <w:rFonts w:eastAsia="Times New Roman" w:cs="Times New Roman"/>
          <w:szCs w:val="24"/>
        </w:rPr>
        <w:t>αός να τα υπερασπιστεί μέχρι τέλους!</w:t>
      </w:r>
    </w:p>
    <w:p w14:paraId="413BAFC4" w14:textId="77777777" w:rsidR="0028181B" w:rsidRDefault="00E316D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13BAFC5" w14:textId="77777777" w:rsidR="0028181B" w:rsidRDefault="00E316D8">
      <w:pPr>
        <w:spacing w:line="600" w:lineRule="auto"/>
        <w:ind w:firstLine="720"/>
        <w:jc w:val="both"/>
        <w:rPr>
          <w:rFonts w:eastAsia="Times New Roman" w:cs="Times New Roman"/>
          <w:szCs w:val="24"/>
        </w:rPr>
      </w:pPr>
      <w:r w:rsidRPr="0022267D">
        <w:rPr>
          <w:rFonts w:eastAsia="Times New Roman" w:cs="Times New Roman"/>
          <w:b/>
          <w:szCs w:val="24"/>
        </w:rPr>
        <w:t>ΠΡΟ</w:t>
      </w:r>
      <w:r>
        <w:rPr>
          <w:rFonts w:eastAsia="Times New Roman" w:cs="Times New Roman"/>
          <w:b/>
          <w:szCs w:val="24"/>
        </w:rPr>
        <w:t>Ε</w:t>
      </w:r>
      <w:r w:rsidRPr="0022267D">
        <w:rPr>
          <w:rFonts w:eastAsia="Times New Roman" w:cs="Times New Roman"/>
          <w:b/>
          <w:szCs w:val="24"/>
        </w:rPr>
        <w:t>ΔΡΕΥΩΝ (Σπυρίδων Λυκούδης):</w:t>
      </w:r>
      <w:r>
        <w:rPr>
          <w:rFonts w:eastAsia="Times New Roman" w:cs="Times New Roman"/>
          <w:szCs w:val="24"/>
        </w:rPr>
        <w:t xml:space="preserve"> Ευχαριστώ, κύριε συνάδελφε.</w:t>
      </w:r>
    </w:p>
    <w:p w14:paraId="413BAFC6"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Τον λόγο έχει ο συνάδελφος κ. Αντώνης Γρέγος.</w:t>
      </w:r>
    </w:p>
    <w:p w14:paraId="413BAFC7" w14:textId="77777777" w:rsidR="0028181B" w:rsidRDefault="00E316D8">
      <w:pPr>
        <w:spacing w:line="600" w:lineRule="auto"/>
        <w:ind w:firstLine="720"/>
        <w:jc w:val="both"/>
        <w:rPr>
          <w:rFonts w:eastAsia="Times New Roman" w:cs="Times New Roman"/>
          <w:szCs w:val="24"/>
        </w:rPr>
      </w:pPr>
      <w:r w:rsidRPr="0022267D">
        <w:rPr>
          <w:rFonts w:eastAsia="Times New Roman" w:cs="Times New Roman"/>
          <w:b/>
          <w:szCs w:val="24"/>
        </w:rPr>
        <w:t>ΑΝΤΩΝΙΟΣ ΓΡΕΓΟΣ:</w:t>
      </w:r>
      <w:r>
        <w:rPr>
          <w:rFonts w:eastAsia="Times New Roman" w:cs="Times New Roman"/>
          <w:szCs w:val="24"/>
        </w:rPr>
        <w:t xml:space="preserve"> Ευχαριστώ, κύριε Πρόεδρε.</w:t>
      </w:r>
    </w:p>
    <w:p w14:paraId="413BAFC8"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Τι ψηφοθηρία να κάνει και ο ΣΥΡΙΖΑ, λοιπόν, πραγματικά σε μια μέρα ντροπής για το </w:t>
      </w:r>
      <w:r>
        <w:rPr>
          <w:rFonts w:eastAsia="Times New Roman" w:cs="Times New Roman"/>
          <w:szCs w:val="24"/>
        </w:rPr>
        <w:t>ε</w:t>
      </w:r>
      <w:r>
        <w:rPr>
          <w:rFonts w:eastAsia="Times New Roman" w:cs="Times New Roman"/>
          <w:szCs w:val="24"/>
        </w:rPr>
        <w:t>λληνικό Κοινοβούλιο! Έχουμε συνηθίσει βέβαια σε τέτοιες μέρες ντροπής. Τέτοιες ήταν και οι μέρες που ψηφίσατε τον αντιρατσιστικό νόμο, τον νόμο για την ιθαγένεια, τον νόμο γ</w:t>
      </w:r>
      <w:r>
        <w:rPr>
          <w:rFonts w:eastAsia="Times New Roman" w:cs="Times New Roman"/>
          <w:szCs w:val="24"/>
        </w:rPr>
        <w:t>ια τα ομόφυλα ζευγάρια, αλλά υπάρχουν και πολλές άλλες τέτοιες μέρες.</w:t>
      </w:r>
    </w:p>
    <w:p w14:paraId="413BAFC9"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Νομοσχέδιο για το λαθρομεταναστευτικό, λοιπόν. Καθόλου τυχαία η επιλογή των εισηγητών των υπολοίπων κομμάτων στο σημερινό νομοσχέδιο: Πάλλης, Βαρβιτσιώτης, Δανέλλης. Καταλαβαίνετε τι ενν</w:t>
      </w:r>
      <w:r>
        <w:rPr>
          <w:rFonts w:eastAsia="Times New Roman" w:cs="Times New Roman"/>
          <w:szCs w:val="24"/>
        </w:rPr>
        <w:t>οώ. Και καθόλου τυχαίο το ποιοι διαχειρίστηκαν μέχρι τώρα το λεγόμενο λαθρομεταναστευτικό πρόβλημα σε καίριους τομείς: Μουζάλας, Ξανθός, Τόσκας και λοιποί.</w:t>
      </w:r>
    </w:p>
    <w:p w14:paraId="413BAFCA"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Μια ακόμα μαύρη μέρα, λοιπόν, στη λειτουργία του </w:t>
      </w:r>
      <w:r>
        <w:rPr>
          <w:rFonts w:eastAsia="Times New Roman" w:cs="Times New Roman"/>
          <w:szCs w:val="24"/>
        </w:rPr>
        <w:t>ε</w:t>
      </w:r>
      <w:r>
        <w:rPr>
          <w:rFonts w:eastAsia="Times New Roman" w:cs="Times New Roman"/>
          <w:szCs w:val="24"/>
        </w:rPr>
        <w:t>λληνικού Κοινοβουλίου. Μια ακόμα μέρα που άλλο ένα</w:t>
      </w:r>
      <w:r>
        <w:rPr>
          <w:rFonts w:eastAsia="Times New Roman" w:cs="Times New Roman"/>
          <w:szCs w:val="24"/>
        </w:rPr>
        <w:t xml:space="preserve"> νομοσχέδιο έρχεται να προστεθεί και να ψηφιστεί σε ευθεία αντίθεση με τη θέληση του ελληνικού λαού, όπως αυτά τα νομοσχέδια που είπα πριν, το αντιρατσιστικό–ρατσιστικό νομοσχέδιο -επαναλαμβάνουμε για μια ακόμη φορά πως ο αντιρατσιστικός νόμος είχε εφαρμογ</w:t>
      </w:r>
      <w:r>
        <w:rPr>
          <w:rFonts w:eastAsia="Times New Roman" w:cs="Times New Roman"/>
          <w:szCs w:val="24"/>
        </w:rPr>
        <w:t>ή μόνο σε Έλληνες- ο νόμος για την ιθαγένεια, τα επιδόματα, οι παροχές και πλήθος άλλων νομοσχεδίων. Από πού να αρχίσει και πού να τελειώσει κανείς!</w:t>
      </w:r>
    </w:p>
    <w:p w14:paraId="413BAFCB"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Κατ’ αρχάς να πούμε ότι η ανθελληνική και ρατσιστική Κυβέρνηση ΣΥΡΙΖΑ – ΑΝΕΛ προχωράει -μέχρι να καταρρεύσε</w:t>
      </w:r>
      <w:r>
        <w:rPr>
          <w:rFonts w:eastAsia="Times New Roman" w:cs="Times New Roman"/>
          <w:szCs w:val="24"/>
        </w:rPr>
        <w:t>ι- σε μια σειρά νομοθετημάτων που έχουν πολλούς βρώμικους στόχους.</w:t>
      </w:r>
    </w:p>
    <w:p w14:paraId="413BAFCC"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Στόχος πρώτος: Η μεταφορά εκατοντάδων χιλιάδων λαθρομεταναστών μέχρι το τέλος της χρονιάς στην ευαίσθητη περιοχή της Θράκης, προκειμένου να γίνει άμεσα ο εποικισμός αυτών των περιοχών από ι</w:t>
      </w:r>
      <w:r>
        <w:rPr>
          <w:rFonts w:eastAsia="Times New Roman" w:cs="Times New Roman"/>
          <w:szCs w:val="24"/>
        </w:rPr>
        <w:t>σλαμιστές. Φυσικά κανένας έλεγχος δεν γίνεται στα σύνορα, στον Έβρο. Όπως ξέρουμε, τα σύνορα στον Έβρο είναι ανοικτά και λογικά περνάνε από εκεί από τζιχαντιστές μέχρι Τούρκοι πράκτορες, αλλά και κάθε είδους κακοποιό στοιχείο. Όλα τα ανωτέρω φυσικά είναι γ</w:t>
      </w:r>
      <w:r>
        <w:rPr>
          <w:rFonts w:eastAsia="Times New Roman" w:cs="Times New Roman"/>
          <w:szCs w:val="24"/>
        </w:rPr>
        <w:t>νωστά και γίνονται με συγκεκριμένες εντολές.</w:t>
      </w:r>
    </w:p>
    <w:p w14:paraId="413BAFCD"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Στόχος δεύτερος: Η μαζική και οργανωμένη αλλοίωση των ελληνικών πληθυσμών σε Θράκη και νησιά και κυρίως σε Λέσβο και Χίο.</w:t>
      </w:r>
    </w:p>
    <w:p w14:paraId="413BAFCE"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Στόχος τρίτος της Κυβέρνησης</w:t>
      </w:r>
      <w:r w:rsidRPr="00EA12DC">
        <w:rPr>
          <w:rFonts w:eastAsia="Times New Roman" w:cs="Times New Roman"/>
          <w:szCs w:val="24"/>
        </w:rPr>
        <w:t>:</w:t>
      </w:r>
      <w:r>
        <w:rPr>
          <w:rFonts w:eastAsia="Times New Roman" w:cs="Times New Roman"/>
          <w:szCs w:val="24"/>
        </w:rPr>
        <w:t xml:space="preserve"> Η κατοχυρωμένη ασφάλεια και εκπαίδευση τρομοκρατών σε διάφορα σημεία της χώρας, κυρίως στα αστικά κέντρα και σε συγκεκριμένες περιοχές. Να πούμε εδώ ότι ποτέ, μα ποτέ δεν έχει συλληφθεί κανείς στην Ελλάδα με τη σχετική κατηγορία, όπως γίνεται σε άλλες χώρ</w:t>
      </w:r>
      <w:r>
        <w:rPr>
          <w:rFonts w:eastAsia="Times New Roman" w:cs="Times New Roman"/>
          <w:szCs w:val="24"/>
        </w:rPr>
        <w:t xml:space="preserve">ες, που πολλές φορές προλαμβάνουν και κάποια τρομοκρατικά </w:t>
      </w:r>
      <w:r>
        <w:rPr>
          <w:rFonts w:eastAsia="Times New Roman" w:cs="Times New Roman"/>
          <w:szCs w:val="24"/>
        </w:rPr>
        <w:t>κ</w:t>
      </w:r>
      <w:r>
        <w:rPr>
          <w:rFonts w:eastAsia="Times New Roman" w:cs="Times New Roman"/>
          <w:szCs w:val="24"/>
        </w:rPr>
        <w:t>τυπήματα.</w:t>
      </w:r>
    </w:p>
    <w:p w14:paraId="413BAFCF"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Στόχος τέταρτος</w:t>
      </w:r>
      <w:r w:rsidRPr="00EA12DC">
        <w:rPr>
          <w:rFonts w:eastAsia="Times New Roman" w:cs="Times New Roman"/>
          <w:szCs w:val="24"/>
        </w:rPr>
        <w:t>:</w:t>
      </w:r>
      <w:r>
        <w:rPr>
          <w:rFonts w:eastAsia="Times New Roman" w:cs="Times New Roman"/>
          <w:szCs w:val="24"/>
        </w:rPr>
        <w:t xml:space="preserve"> Η διάλυση του συστήματος υγείας, μιας που οι λαθροεισβολείς δικαιούνται τα πάντα κατά προτεραιότητα και φυσικά χωρίς κόστος. Επίσης, εκτός των άλλων, η άσκοπη χρήση των α</w:t>
      </w:r>
      <w:r>
        <w:rPr>
          <w:rFonts w:eastAsia="Times New Roman" w:cs="Times New Roman"/>
          <w:szCs w:val="24"/>
        </w:rPr>
        <w:t>σθενοφόρων του ΕΚΑΒ έχει γίνει μάστιγα και φυσικά σε βάρος ασθενών που έχουν πραγματική ανάγκη. Έχουμε καταθέσει και σχετικές ερωτήσεις στους ψευτοδημοκράτες Υπουργούς και φυσικά δεν παίρνουμε απάντηση, για να μην πούμε για τις κλοπές σε κάθε δημόσιο νοσοκ</w:t>
      </w:r>
      <w:r>
        <w:rPr>
          <w:rFonts w:eastAsia="Times New Roman" w:cs="Times New Roman"/>
          <w:szCs w:val="24"/>
        </w:rPr>
        <w:t>ομείο που φυσικά δεν έχουν την απαιτούμενη ασφάλεια.</w:t>
      </w:r>
    </w:p>
    <w:p w14:paraId="413BAFD0"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Στόχος πέμπτος, που φαίνεται ξεκάθαρα και στο νομοσχέδιο, η υποβάθμιση της παιδείας με την επιβαλλόμενη ενσωμάτωση σε όλες τις βαθμίδες της εκπαίδευσης. Στο επόμενο νομοσχέδιο πιθανόν να εισάγονται στα Α</w:t>
      </w:r>
      <w:r>
        <w:rPr>
          <w:rFonts w:eastAsia="Times New Roman" w:cs="Times New Roman"/>
          <w:szCs w:val="24"/>
        </w:rPr>
        <w:t>ΕΙ χωρίς εξετάσεις οι λαθρομετανάστες. Θα παίρνουν και πτυχίο επιλογής τους, χωρίς να υπάρχει η ανάγκη φοίτησης. Υπάρχουν ήδη στα ιδρύματα σαν «βαρόνοι» του παρεμπορίου και των ναρκωτικών, σαν τραμπούκοι μαζί με τους αριστερούς συνοδοιπόρους τους και σαν έ</w:t>
      </w:r>
      <w:r>
        <w:rPr>
          <w:rFonts w:eastAsia="Times New Roman" w:cs="Times New Roman"/>
          <w:szCs w:val="24"/>
        </w:rPr>
        <w:t>μπειροι εκπαιδευτές στη χρήση όπλων και εκρηκτικών, καθότι υπάρχει το περιβόητο άσυλο εγκληματιών κάθε είδους.</w:t>
      </w:r>
    </w:p>
    <w:p w14:paraId="413BAFD1"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Στόχος έκτος</w:t>
      </w:r>
      <w:r w:rsidRPr="00EA12DC">
        <w:rPr>
          <w:rFonts w:eastAsia="Times New Roman" w:cs="Times New Roman"/>
          <w:szCs w:val="24"/>
        </w:rPr>
        <w:t xml:space="preserve">: </w:t>
      </w:r>
      <w:r>
        <w:rPr>
          <w:rFonts w:eastAsia="Times New Roman" w:cs="Times New Roman"/>
          <w:szCs w:val="24"/>
          <w:lang w:val="en-US"/>
        </w:rPr>
        <w:t>T</w:t>
      </w:r>
      <w:r>
        <w:rPr>
          <w:rFonts w:eastAsia="Times New Roman" w:cs="Times New Roman"/>
          <w:szCs w:val="24"/>
        </w:rPr>
        <w:t>ο ξέπλυμα βρώμικου χρήματος μέσω των ΜΚΟ και των περίφημων αλληλέγγυων. Όλοι γνωρίζουν τι γίνεται, εκτός από τις αρμόδιες αρχές.</w:t>
      </w:r>
    </w:p>
    <w:p w14:paraId="413BAFD2"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τόχος έβδομος</w:t>
      </w:r>
      <w:r w:rsidRPr="00EA12DC">
        <w:rPr>
          <w:rFonts w:eastAsia="Times New Roman" w:cs="Times New Roman"/>
          <w:szCs w:val="24"/>
        </w:rPr>
        <w:t xml:space="preserve">: </w:t>
      </w:r>
      <w:r>
        <w:rPr>
          <w:rFonts w:eastAsia="Times New Roman" w:cs="Times New Roman"/>
          <w:szCs w:val="24"/>
        </w:rPr>
        <w:t>Η πλήρης διάλυση των ασφαλιστικών ταμείων και η αύξηση της ανεργίας. Υπενθυμίζουμε ότι λεφτά υπάρχουν, δουλειές υπάρχουν, σπίτια υπάρχουν, επιδόματα υπάρχουν γρήγορα και εύκολα για κάθε λαθρομετανάστη. Οι καταγγελίες από υπαλλήλους σε διάφορ</w:t>
      </w:r>
      <w:r>
        <w:rPr>
          <w:rFonts w:eastAsia="Times New Roman" w:cs="Times New Roman"/>
          <w:szCs w:val="24"/>
        </w:rPr>
        <w:t>ες υπηρεσίες σχετικά με τις οδηγίες που δίνει η Κυβέρνηση για κάθε είδους εξυπηρέτηση, είναι χιλιάδες. Τις προάλλες μια υπάλληλος σε ένα ΚΕΠ μού έλεγε ότι λαθρομετανάστης ζητούσε χαρτιά για να αγοράσει αυτοκίνητο, προφανώς για να μεταφέρει κάποιους συμπατρ</w:t>
      </w:r>
      <w:r>
        <w:rPr>
          <w:rFonts w:eastAsia="Times New Roman" w:cs="Times New Roman"/>
          <w:szCs w:val="24"/>
        </w:rPr>
        <w:t>ιώτες του.</w:t>
      </w:r>
    </w:p>
    <w:p w14:paraId="413BAFD3"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Στόχος όγδοος της Κυβέρνησης και των υπολοίπων του δήθεν συνταγματικού τόξου είναι η διάλυση των εμπορικών επιχειρήσεων των Ελλήνων κυρίως στα μεγάλα αστικά κέντρα. Οι </w:t>
      </w:r>
      <w:r>
        <w:rPr>
          <w:rFonts w:eastAsia="Times New Roman" w:cs="Times New Roman"/>
          <w:szCs w:val="24"/>
        </w:rPr>
        <w:t>«</w:t>
      </w:r>
      <w:r>
        <w:rPr>
          <w:rFonts w:eastAsia="Times New Roman" w:cs="Times New Roman"/>
          <w:szCs w:val="24"/>
        </w:rPr>
        <w:t>λάθρο</w:t>
      </w:r>
      <w:r>
        <w:rPr>
          <w:rFonts w:eastAsia="Times New Roman" w:cs="Times New Roman"/>
          <w:szCs w:val="24"/>
        </w:rPr>
        <w:t>»</w:t>
      </w:r>
      <w:r>
        <w:rPr>
          <w:rFonts w:eastAsia="Times New Roman" w:cs="Times New Roman"/>
          <w:szCs w:val="24"/>
        </w:rPr>
        <w:t xml:space="preserve"> πουλάνε παντού και ελεύθερα, οι αποθήκες που μαζεύουν τα παράνομα είδ</w:t>
      </w:r>
      <w:r>
        <w:rPr>
          <w:rFonts w:eastAsia="Times New Roman" w:cs="Times New Roman"/>
          <w:szCs w:val="24"/>
        </w:rPr>
        <w:t>η είναι γνωστές, ο τρόπος παράδοσης των λαθραίων επίσης γνωστός, αλλά φυσικά οι αρχές δεν βλέπουν τίποτα. Βεβαίως, εδώ υπάρχει και τεράστιος κίνδυνος σε θέματα υγείας.</w:t>
      </w:r>
    </w:p>
    <w:p w14:paraId="413BAFD4"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Άλλος στόχος της Κυβέρνησης είναι να δεχθεί ο τουρισμός καίρια πλήγματα ειδικά σε μέρη π</w:t>
      </w:r>
      <w:r>
        <w:rPr>
          <w:rFonts w:eastAsia="Times New Roman" w:cs="Times New Roman"/>
          <w:szCs w:val="24"/>
        </w:rPr>
        <w:t>ου υπάρχουν κέντρα φιλοξενίας αλλά και σε πόλεις όπου συμμορίες ληστεύουν τους τουρίστες στους δρόμους, στα λεωφορεία, στο μετρό. Φυσικά, ποιος θα ξαναέρθει σε μια χώρα όπου του πήραν τα χρήματα και τα ταξιδιωτικά έγγραφα; Μιας που μιλάμε για λεωφορεία, εδ</w:t>
      </w:r>
      <w:r>
        <w:rPr>
          <w:rFonts w:eastAsia="Times New Roman" w:cs="Times New Roman"/>
          <w:szCs w:val="24"/>
        </w:rPr>
        <w:t>ώ μιλάμε για μια τραυματική εμπειρία.</w:t>
      </w:r>
    </w:p>
    <w:p w14:paraId="413BAFD5"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Μέτρα, παροχές, διευκολύνσεις, όλα για τις ορδές των λαθρομεταναστών και με γνώμονα τη δήθεν ενσωμάτωσή τους που ποτέ και πουθενά δεν ενσωματώθηκαν και ανταπέδωσαν όλα τα ανωτέρω με βόμβες, σφαίρες και μαχαιριές στο όν</w:t>
      </w:r>
      <w:r>
        <w:rPr>
          <w:rFonts w:eastAsia="Times New Roman" w:cs="Times New Roman"/>
          <w:szCs w:val="24"/>
        </w:rPr>
        <w:t>ομα του Θεού τους.</w:t>
      </w:r>
    </w:p>
    <w:p w14:paraId="413BAFD6"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Ακούμε συχνά τη λέξη «αφίξεις» και τη λέξη «υποδοχή». Ούτε αφίξεις είναι, αλλά ούτε και υποδοχή υπάρχει. Δεν τους θέλει κανένας εδώ. Είναι παράνομη είσοδος και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αυτό είναι παραβίαση του Συντάγματος.</w:t>
      </w:r>
    </w:p>
    <w:p w14:paraId="413BAFD7"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Μπορούν και πρέπει να ληφθού</w:t>
      </w:r>
      <w:r>
        <w:rPr>
          <w:rFonts w:eastAsia="Times New Roman" w:cs="Times New Roman"/>
          <w:szCs w:val="24"/>
        </w:rPr>
        <w:t>ν άμεσα μέτρα. Η κατάσταση θα είναι σε λίγο μη αναστρέψιμη, αν δεν είναι ήδη και αυτό είναι το μεγαλύτερο πρόβλημα της χώρας.</w:t>
      </w:r>
    </w:p>
    <w:p w14:paraId="413BAFD8"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Έχουμε αναφέρει πολλά μέτρα, προκειμένου να γλιτώσει η χώρα από αυτό</w:t>
      </w:r>
      <w:r>
        <w:rPr>
          <w:rFonts w:eastAsia="Times New Roman" w:cs="Times New Roman"/>
          <w:szCs w:val="24"/>
        </w:rPr>
        <w:t>ν</w:t>
      </w:r>
      <w:r>
        <w:rPr>
          <w:rFonts w:eastAsia="Times New Roman" w:cs="Times New Roman"/>
          <w:szCs w:val="24"/>
        </w:rPr>
        <w:t xml:space="preserve"> τον τεράστιο κίνδυνο. Αναφέρω ξανά μερικά από αυτά</w:t>
      </w:r>
      <w:r w:rsidRPr="00EA12DC">
        <w:rPr>
          <w:rFonts w:eastAsia="Times New Roman" w:cs="Times New Roman"/>
          <w:szCs w:val="24"/>
        </w:rPr>
        <w:t>:</w:t>
      </w:r>
      <w:r>
        <w:rPr>
          <w:rFonts w:eastAsia="Times New Roman" w:cs="Times New Roman"/>
          <w:szCs w:val="24"/>
        </w:rPr>
        <w:t xml:space="preserve"> Κλείσιμο</w:t>
      </w:r>
      <w:r>
        <w:rPr>
          <w:rFonts w:eastAsia="Times New Roman" w:cs="Times New Roman"/>
          <w:szCs w:val="24"/>
        </w:rPr>
        <w:t xml:space="preserve"> των χερσαίων συνόρων με υψηλούς και ασφαλείς φράκτες, καθώς και των περασμάτων στον Έβρο και σε οποιαδήποτε περιοχή. Ενίσχυση των περιπολιών πλωτών μέσων στα νησιά, κυρίως σε αυτά που βρίσκονται κοντά στην Τουρκία.</w:t>
      </w:r>
    </w:p>
    <w:p w14:paraId="413BAFD9"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Να πούμε εδώ ότι σε κάποιες περιπτώσεις </w:t>
      </w:r>
      <w:r>
        <w:rPr>
          <w:rFonts w:eastAsia="Times New Roman" w:cs="Times New Roman"/>
          <w:szCs w:val="24"/>
        </w:rPr>
        <w:t>βλέπουμε σκάφη που αποβιβάζουν λαθρομετανάστες και γυρνούν πίσω με δύο άτομα και μάλιστα με πολύ μεγάλη ταχύτητα. Εδώ θα μπορούσε να επέμβει το Λιμενικό, ακόμα και να βυθίσει αυτά τα σκάφη, γιατί φυσικά αυτοί που τα οδηγούν είναι δουλέμποροι.</w:t>
      </w:r>
    </w:p>
    <w:p w14:paraId="413BAFDA"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Επανασύσταση </w:t>
      </w:r>
      <w:r>
        <w:rPr>
          <w:rFonts w:eastAsia="Times New Roman" w:cs="Times New Roman"/>
          <w:szCs w:val="24"/>
        </w:rPr>
        <w:t xml:space="preserve">και επάνδρωση με όλα τα μέσα της Υπηρεσίας Δίωξης Λαθρομεταναστών. Επιτάχυνση των διαδικασιών μαζικών απελάσεων. Φυσικά όποιος απελαύνεται, δεν ξαναγυρνάει. Λήψη μέτρων, προκειμένου να μη θεωρείται η πατρίδα μας άσυλο κάθε είδους εγκληματία και κόψιμο των </w:t>
      </w:r>
      <w:r>
        <w:rPr>
          <w:rFonts w:eastAsia="Times New Roman" w:cs="Times New Roman"/>
          <w:szCs w:val="24"/>
        </w:rPr>
        <w:t>παροχών που δεν δικαιούνται και που δεν δίνονται πουθενά στον κόσμο.</w:t>
      </w:r>
    </w:p>
    <w:p w14:paraId="413BAFDB"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Καθημερινές επιχειρήσεις-σκούπα, όπου χρειάζεται, σε Αθήνα, Θεσσαλονίκη, Πάτρα και αλλού. Έλεγχο και ποινές στις ΜΚΟ επιτέλους και στους περίφημους αλληλέγγυους για τον βρώμικο ρόλο που π</w:t>
      </w:r>
      <w:r>
        <w:rPr>
          <w:rFonts w:eastAsia="Times New Roman" w:cs="Times New Roman"/>
          <w:szCs w:val="24"/>
        </w:rPr>
        <w:t>αίζουν. Αποκατάσταση των ζημιών στις πληγείσες περιοχές από τις ορδές των λαθρομεταναστών και φυσικά βαριές τιμωρίες σε όσους διαπράττουν εγκλήματα. Έγκλημα είναι φυσικά και η παράνομη είσοδος στη χώρα, όπως είπα και πριν.</w:t>
      </w:r>
    </w:p>
    <w:p w14:paraId="413BAFDC"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Η πατρίδα μας κινδυνεύει άμεσα. Α</w:t>
      </w:r>
      <w:r>
        <w:rPr>
          <w:rFonts w:eastAsia="Times New Roman" w:cs="Times New Roman"/>
          <w:szCs w:val="24"/>
        </w:rPr>
        <w:t xml:space="preserve">υτοί που εισέρχονται είναι άνθρωποι επικίνδυνοι, όπως επικίνδυνοι είναι και αυτοί που κυβερνάνε αυτή τη χώρα. Ο ελληνικός λαός υποφέρει, αλλά θα αντιδράσει. Οι λαοί ολόκληρης της Ευρώπης έχουν αντιδράσει ήδη. Έρχεται η ώρα και για την Ελλάδα. </w:t>
      </w:r>
    </w:p>
    <w:p w14:paraId="413BAFDD"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Η Χρυσή Αυγή</w:t>
      </w:r>
      <w:r>
        <w:rPr>
          <w:rFonts w:eastAsia="Times New Roman" w:cs="Times New Roman"/>
          <w:szCs w:val="24"/>
        </w:rPr>
        <w:t xml:space="preserve"> με λαϊκή εντολή που παίρνει σε κάθε εκλογική αναμέτρηση θα είναι μπροστά και δίπλα στον ελληνικό λαό.</w:t>
      </w:r>
      <w:r w:rsidRPr="00BF715A">
        <w:rPr>
          <w:rFonts w:eastAsia="Times New Roman" w:cs="Times New Roman"/>
          <w:szCs w:val="24"/>
        </w:rPr>
        <w:t xml:space="preserve"> </w:t>
      </w:r>
      <w:r>
        <w:rPr>
          <w:rFonts w:eastAsia="Times New Roman" w:cs="Times New Roman"/>
          <w:szCs w:val="24"/>
        </w:rPr>
        <w:t>Το καρκίνωμα του πολυπολιτισμού θα ξεριζωθεί, οι οπαδοί του θα απομονωθούν.</w:t>
      </w:r>
    </w:p>
    <w:p w14:paraId="413BAFDE"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Τέλος, θα καταδικάσουμε και εμείς για άλλη μια φορά μαζί με σύσσωμο τον </w:t>
      </w:r>
      <w:r>
        <w:rPr>
          <w:rFonts w:eastAsia="Times New Roman" w:cs="Times New Roman"/>
          <w:szCs w:val="24"/>
        </w:rPr>
        <w:t>ελληνικό λαό το νέο ρατσιστικό έγκλημα του Ισραήλ.</w:t>
      </w:r>
    </w:p>
    <w:p w14:paraId="413BAFDF"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Σας ευχαριστώ.</w:t>
      </w:r>
    </w:p>
    <w:p w14:paraId="413BAFE0" w14:textId="77777777" w:rsidR="0028181B" w:rsidRDefault="00E316D8">
      <w:pPr>
        <w:spacing w:line="600" w:lineRule="auto"/>
        <w:ind w:firstLine="709"/>
        <w:jc w:val="center"/>
        <w:rPr>
          <w:rFonts w:eastAsia="Times New Roman" w:cs="Times New Roman"/>
          <w:szCs w:val="24"/>
        </w:rPr>
      </w:pPr>
      <w:r w:rsidRPr="0084662B">
        <w:rPr>
          <w:rFonts w:eastAsia="Times New Roman" w:cs="Times New Roman"/>
          <w:szCs w:val="24"/>
        </w:rPr>
        <w:t xml:space="preserve">(Χειροκροτήματα από την πτέρυγα </w:t>
      </w:r>
      <w:r>
        <w:rPr>
          <w:rFonts w:eastAsia="Times New Roman" w:cs="Times New Roman"/>
          <w:szCs w:val="24"/>
        </w:rPr>
        <w:t xml:space="preserve">της </w:t>
      </w:r>
      <w:r w:rsidRPr="0084662B">
        <w:rPr>
          <w:rFonts w:eastAsia="Times New Roman" w:cs="Times New Roman"/>
          <w:szCs w:val="24"/>
        </w:rPr>
        <w:t>Χρυσή</w:t>
      </w:r>
      <w:r>
        <w:rPr>
          <w:rFonts w:eastAsia="Times New Roman" w:cs="Times New Roman"/>
          <w:szCs w:val="24"/>
        </w:rPr>
        <w:t>ς</w:t>
      </w:r>
      <w:r w:rsidRPr="0084662B">
        <w:rPr>
          <w:rFonts w:eastAsia="Times New Roman" w:cs="Times New Roman"/>
          <w:szCs w:val="24"/>
        </w:rPr>
        <w:t xml:space="preserve"> Αυγή</w:t>
      </w:r>
      <w:r>
        <w:rPr>
          <w:rFonts w:eastAsia="Times New Roman" w:cs="Times New Roman"/>
          <w:szCs w:val="24"/>
        </w:rPr>
        <w:t>ς</w:t>
      </w:r>
      <w:r w:rsidRPr="0084662B">
        <w:rPr>
          <w:rFonts w:eastAsia="Times New Roman" w:cs="Times New Roman"/>
          <w:szCs w:val="24"/>
        </w:rPr>
        <w:t>)</w:t>
      </w:r>
    </w:p>
    <w:p w14:paraId="413BAFE1" w14:textId="77777777" w:rsidR="0028181B" w:rsidRDefault="00E316D8">
      <w:pPr>
        <w:spacing w:line="600" w:lineRule="auto"/>
        <w:ind w:firstLine="720"/>
        <w:jc w:val="both"/>
        <w:rPr>
          <w:rFonts w:eastAsia="Times New Roman" w:cs="Times New Roman"/>
          <w:szCs w:val="24"/>
        </w:rPr>
      </w:pPr>
      <w:r w:rsidRPr="0060339A">
        <w:rPr>
          <w:rFonts w:eastAsia="Times New Roman" w:cs="Times New Roman"/>
          <w:b/>
          <w:szCs w:val="24"/>
        </w:rPr>
        <w:t>ΠΡΟΕΔΡΕΥΩΝ (Σπυρίδων Λυκούδης):</w:t>
      </w:r>
      <w:r w:rsidRPr="0060339A">
        <w:rPr>
          <w:rFonts w:eastAsia="Times New Roman" w:cs="Times New Roman"/>
          <w:szCs w:val="24"/>
        </w:rPr>
        <w:t xml:space="preserve"> </w:t>
      </w:r>
      <w:r>
        <w:rPr>
          <w:rFonts w:eastAsia="Times New Roman" w:cs="Times New Roman"/>
          <w:szCs w:val="24"/>
        </w:rPr>
        <w:t>Ευχαριστώ, κύριε συνάδελφε.</w:t>
      </w:r>
    </w:p>
    <w:p w14:paraId="413BAFE2"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Ο συνάδελφος κ. Αθανάσιος Παπαχριστόπουλος, Κοινοβουλευτικός Εκπρόσωπος των </w:t>
      </w:r>
      <w:r>
        <w:rPr>
          <w:rFonts w:eastAsia="Times New Roman" w:cs="Times New Roman"/>
          <w:szCs w:val="24"/>
        </w:rPr>
        <w:t>Ανεξαρτήτων Ελλήνων, έχει τον λόγο.</w:t>
      </w:r>
    </w:p>
    <w:p w14:paraId="413BAFE3" w14:textId="77777777" w:rsidR="0028181B" w:rsidRDefault="00E316D8">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Ευχαριστώ, κύριε Πρόεδρε.</w:t>
      </w:r>
    </w:p>
    <w:p w14:paraId="413BAFE4"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Θα ήθελα, κατ’ αρχάς, για να βάλουμε μερικά πράγματα στη θέση τους, να θυμίσω ότι το Υπουργείο Μεταναστευτικής Πολιτικής εγώ το ονομάζω Υπουργείο-λαιμητόμο. Ποιος ήτα</w:t>
      </w:r>
      <w:r>
        <w:rPr>
          <w:rFonts w:eastAsia="Times New Roman" w:cs="Times New Roman"/>
          <w:szCs w:val="24"/>
        </w:rPr>
        <w:t>ν στη θέση του Γιάννη Μουζάλα και σήμερα του κ. Βίτσα; Καλά θα κάνει πρώτα να δει τι ακριβώς δουλειά κάνει αυτό το Υπουργείο.</w:t>
      </w:r>
    </w:p>
    <w:p w14:paraId="413BAFE5"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Δεν είναι κρυφό ότι πάνω από πέντε φορές ο ίδιος ο Ερντογάν έχει απειλήσει και έχει πει «μη με πολυερεθίζετε, γιατί, αν αφήσω όχι </w:t>
      </w:r>
      <w:r>
        <w:rPr>
          <w:rFonts w:eastAsia="Times New Roman" w:cs="Times New Roman"/>
          <w:szCs w:val="24"/>
        </w:rPr>
        <w:t>όλους από τρεισήμισι εκατομμύρια, αλλά κάποιους, σας τελειώνω».</w:t>
      </w:r>
    </w:p>
    <w:p w14:paraId="413BAFE6"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Είτε το θέλουμε είτε όχι, αυτή είναι μια πραγματικότητα και θα έπρεπε να δούμε με άλλο μάτι ένα υπαρκτό πρόβλημα. Έχει -ναι, ή όχι;- η Ευρωπαϊκή Ένωση φανεί αλληλέγγυα στις δύο χώρες, κυρίως σ</w:t>
      </w:r>
      <w:r>
        <w:rPr>
          <w:rFonts w:eastAsia="Times New Roman" w:cs="Times New Roman"/>
          <w:szCs w:val="24"/>
        </w:rPr>
        <w:t xml:space="preserve">την Ιταλία και εμάς, αυτά τα τελευταία χρόνια που βλέπουμε αυτό το κύμα μεταναστών; Μετά από αυτό που έγινε στην </w:t>
      </w:r>
      <w:r>
        <w:rPr>
          <w:rFonts w:eastAsia="Times New Roman" w:cs="Times New Roman"/>
          <w:szCs w:val="24"/>
        </w:rPr>
        <w:t>«</w:t>
      </w:r>
      <w:r>
        <w:rPr>
          <w:rFonts w:eastAsia="Times New Roman" w:cs="Times New Roman"/>
          <w:szCs w:val="24"/>
        </w:rPr>
        <w:t>Αραβική Άνοιξη</w:t>
      </w:r>
      <w:r>
        <w:rPr>
          <w:rFonts w:eastAsia="Times New Roman" w:cs="Times New Roman"/>
          <w:szCs w:val="24"/>
        </w:rPr>
        <w:t>»</w:t>
      </w:r>
      <w:r>
        <w:rPr>
          <w:rFonts w:eastAsia="Times New Roman" w:cs="Times New Roman"/>
          <w:szCs w:val="24"/>
        </w:rPr>
        <w:t>, η Ιταλία έχει ένα εκρηκτικό πρόβλημα και μετά από αυτό που έγινε στη Συρία, η δεύτερη χώρα -γιατί η γεωγραφική θέση ξέρετε ότ</w:t>
      </w:r>
      <w:r>
        <w:rPr>
          <w:rFonts w:eastAsia="Times New Roman" w:cs="Times New Roman"/>
          <w:szCs w:val="24"/>
        </w:rPr>
        <w:t>ι δεν επιλέγεται, την έχουμε και τέλειωσε- είναι η Ελλάδα.</w:t>
      </w:r>
    </w:p>
    <w:p w14:paraId="413BAFE7"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Υπάρχει και ένα θέμα τώρα με τους οικονομικούς μετανάστες. Σε πολλές από αυτές τις χώρες υπάρχουν σκέτες δικτατορίες, όπου ένα άτομο εγκατεστημένο από κάποιους δυνατούς πετρελαιάδες, οπλάδες και άλ</w:t>
      </w:r>
      <w:r>
        <w:rPr>
          <w:rFonts w:eastAsia="Times New Roman" w:cs="Times New Roman"/>
          <w:szCs w:val="24"/>
        </w:rPr>
        <w:t>λους με πολύ φτηνό τρόπο παίρνει τις πρώτες ύλες, στην κυριολεξία πετούν αυτούς τους λαούς στη δυστυχία και «γαία πυρί μιχθήτω», ο σώζων εαυτόν σωθήτω. Διότι ακούω κα</w:t>
      </w:r>
      <w:r>
        <w:rPr>
          <w:rFonts w:eastAsia="Times New Roman" w:cs="Times New Roman"/>
          <w:szCs w:val="24"/>
        </w:rPr>
        <w:t>μ</w:t>
      </w:r>
      <w:r>
        <w:rPr>
          <w:rFonts w:eastAsia="Times New Roman" w:cs="Times New Roman"/>
          <w:szCs w:val="24"/>
        </w:rPr>
        <w:t xml:space="preserve">μιά φορά διαφορές: Κάπου έχουν πόλεμο -πράγματι, στη Συρία έχουν πόλεμο- άλλες χώρες δεν </w:t>
      </w:r>
      <w:r>
        <w:rPr>
          <w:rFonts w:eastAsia="Times New Roman" w:cs="Times New Roman"/>
          <w:szCs w:val="24"/>
        </w:rPr>
        <w:t>έχουν πόλεμο. Αυτοί οι άνθρωποι δεν έχουν δικαιώματα;</w:t>
      </w:r>
    </w:p>
    <w:p w14:paraId="413BAFE8"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Η γνώμη μου είναι ότι σε ένα μωρό παιδάκι που είναι σε μια βάρκα και πνίγεται μέσα στο Αιγαίο δεν υπάρχει λογική ότι είναι παιδί ενός ανθρώπου που έχει πόλεμο στη Συρία, ενός ανθρώπου που είναι οικονομι</w:t>
      </w:r>
      <w:r>
        <w:rPr>
          <w:rFonts w:eastAsia="Times New Roman" w:cs="Times New Roman"/>
          <w:szCs w:val="24"/>
        </w:rPr>
        <w:t xml:space="preserve">κά κατεστραμμένος και ψάχνει τη γη της </w:t>
      </w:r>
      <w:r>
        <w:rPr>
          <w:rFonts w:eastAsia="Times New Roman" w:cs="Times New Roman"/>
          <w:szCs w:val="24"/>
        </w:rPr>
        <w:t>ε</w:t>
      </w:r>
      <w:r>
        <w:rPr>
          <w:rFonts w:eastAsia="Times New Roman" w:cs="Times New Roman"/>
          <w:szCs w:val="24"/>
        </w:rPr>
        <w:t>παγγελίας. Αυτή είναι η γνώμη μου. Κάποιοι δεν τη συμμερίζονται. Δικαίωμά τους. Γι’ αυτό λέω ότι είναι Υπουργείο-λαιμητόμος. Ο Γιάννης Μουζάλας πολύ συχνά είχε δεχθεί πολύ άδικες επιθέσεις.</w:t>
      </w:r>
    </w:p>
    <w:p w14:paraId="413BAFE9"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Έχω την αίσθηση και τη γνώ</w:t>
      </w:r>
      <w:r>
        <w:rPr>
          <w:rFonts w:eastAsia="Times New Roman" w:cs="Times New Roman"/>
          <w:szCs w:val="24"/>
        </w:rPr>
        <w:t xml:space="preserve">μη ότι πριν πολλά χρόνια -το έχω πει και θα το ξαναπώ- ένας άνθρωπος, αυστριακός νομπελίστας, ο Κόνραντ Λόρεντς, έγραψε «Τα </w:t>
      </w:r>
      <w:r>
        <w:rPr>
          <w:rFonts w:eastAsia="Times New Roman" w:cs="Times New Roman"/>
          <w:szCs w:val="24"/>
        </w:rPr>
        <w:t>οκτώ</w:t>
      </w:r>
      <w:r>
        <w:rPr>
          <w:rFonts w:eastAsia="Times New Roman" w:cs="Times New Roman"/>
          <w:szCs w:val="24"/>
        </w:rPr>
        <w:t xml:space="preserve"> </w:t>
      </w:r>
      <w:r>
        <w:rPr>
          <w:rFonts w:eastAsia="Times New Roman" w:cs="Times New Roman"/>
          <w:szCs w:val="24"/>
        </w:rPr>
        <w:t>θ</w:t>
      </w:r>
      <w:r>
        <w:rPr>
          <w:rFonts w:eastAsia="Times New Roman" w:cs="Times New Roman"/>
          <w:szCs w:val="24"/>
        </w:rPr>
        <w:t xml:space="preserve">ανάσιμα </w:t>
      </w:r>
      <w:r>
        <w:rPr>
          <w:rFonts w:eastAsia="Times New Roman" w:cs="Times New Roman"/>
          <w:szCs w:val="24"/>
        </w:rPr>
        <w:t>α</w:t>
      </w:r>
      <w:r>
        <w:rPr>
          <w:rFonts w:eastAsia="Times New Roman" w:cs="Times New Roman"/>
          <w:szCs w:val="24"/>
        </w:rPr>
        <w:t xml:space="preserve">μαρτήματα του </w:t>
      </w:r>
      <w:r>
        <w:rPr>
          <w:rFonts w:eastAsia="Times New Roman" w:cs="Times New Roman"/>
          <w:szCs w:val="24"/>
        </w:rPr>
        <w:t>π</w:t>
      </w:r>
      <w:r>
        <w:rPr>
          <w:rFonts w:eastAsia="Times New Roman" w:cs="Times New Roman"/>
          <w:szCs w:val="24"/>
        </w:rPr>
        <w:t xml:space="preserve">λανήτη» και είχε προβλέψει σχεδόν με ακρίβεια τις απίστευτες ροές μεταναστών που θα δεχθεί η γη της </w:t>
      </w:r>
      <w:r>
        <w:rPr>
          <w:rFonts w:eastAsia="Times New Roman" w:cs="Times New Roman"/>
          <w:szCs w:val="24"/>
        </w:rPr>
        <w:t>ε</w:t>
      </w:r>
      <w:r>
        <w:rPr>
          <w:rFonts w:eastAsia="Times New Roman" w:cs="Times New Roman"/>
          <w:szCs w:val="24"/>
        </w:rPr>
        <w:t>π</w:t>
      </w:r>
      <w:r>
        <w:rPr>
          <w:rFonts w:eastAsia="Times New Roman" w:cs="Times New Roman"/>
          <w:szCs w:val="24"/>
        </w:rPr>
        <w:t>αγγελίας, η Ευρώπη. Τα είχε πει πριν εξήντα χρόνια σε αυτό το βιβλίο. Δεν άκουγε κανένας.</w:t>
      </w:r>
    </w:p>
    <w:p w14:paraId="413BAFEA"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Ο δε πατέρας Γκάλμπρεϊθ, συνιστούσε τότε στον Πρόεδρο Κένεντι να χαρίσει τα χρέη και στις χώρες του νότου και στις αφρικανικές χώρες και τον περνούσαν για τρελό. Οι ρ</w:t>
      </w:r>
      <w:r>
        <w:rPr>
          <w:rFonts w:eastAsia="Times New Roman" w:cs="Times New Roman"/>
          <w:szCs w:val="24"/>
        </w:rPr>
        <w:t>οές από αυτές τις χώρες είχαν στοχοποιηθεί και είχαν στοχοποιηθεί, γιατί κάποιοι φρόντισαν να παίρνουν τις πρώτες ύλες, «να περνάμε εμείς καλά και όλοι οι άλλοι ας πεθάνουν».</w:t>
      </w:r>
    </w:p>
    <w:p w14:paraId="413BAFEB"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Κάποιους μπορεί να ενοχλεί αυτή η ανάλυση. Αν δεν υπάρξει ισόρροπη οικονομική ανά</w:t>
      </w:r>
      <w:r>
        <w:rPr>
          <w:rFonts w:eastAsia="Times New Roman" w:cs="Times New Roman"/>
          <w:szCs w:val="24"/>
        </w:rPr>
        <w:t>πτυξη σε όλες τις χώρες του πλανήτη, ο πλανήτης αυτοκαταστρέφεται. Οι ροές είναι ένα από τα κομμάτια του.</w:t>
      </w:r>
    </w:p>
    <w:p w14:paraId="413BAFEC"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Θα ήθελα εδώ να πω, με στεγνό ρεαλισμό, ότι δεν είναι μόνον η λιτότητα που έχει φουντώσει τα ακροδεξιά κινήματα στον πλανήτη και στην Ευρώπη. Είναι οι</w:t>
      </w:r>
      <w:r>
        <w:rPr>
          <w:rFonts w:eastAsia="Times New Roman" w:cs="Times New Roman"/>
          <w:szCs w:val="24"/>
        </w:rPr>
        <w:t xml:space="preserve"> ροές. Απερίσκεπτα κάποιοι έχουν φουντώσει όλα τα ακροδεξιά κινήματα στην Ευρώπη και ακούμε χώρες, όπως οι χώρες της πρώην Ανατολικής Ευρώπης, που πραγματικά υπέφεραν τότε, σήμερα να είναι φανατικοί οπαδοί για να κλείσουν τα σύνορα, να μην δέχονται ούτε έν</w:t>
      </w:r>
      <w:r>
        <w:rPr>
          <w:rFonts w:eastAsia="Times New Roman" w:cs="Times New Roman"/>
          <w:szCs w:val="24"/>
        </w:rPr>
        <w:t>αν, να φυλαχτούν. Όλοι θέλουμε να περνάμε καλά, πράγματι. Έχουν, όμως, τα προνόμια από τα κονδύλια της Ευρωπαϊκής Ένωσης.</w:t>
      </w:r>
    </w:p>
    <w:p w14:paraId="413BAFED"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Εδώ έχω ένα παράπονο από την Ευρωπαϊκή Ένωση. Σύμφωνοι, δεν θέλει η Ουγγαρία να πάρει ούτε έναν οικονομικό μετανάστη, ούτε έναν πρόσφυ</w:t>
      </w:r>
      <w:r>
        <w:rPr>
          <w:rFonts w:eastAsia="Times New Roman" w:cs="Times New Roman"/>
          <w:szCs w:val="24"/>
        </w:rPr>
        <w:t>γα. Πλήρωσε, όμως. Έχει μεγάλη σημασία να ξανασκεφτούμε αν θέλουμε ενωμένη αυτή την Ευρώπη ή αν είναι ένα θνησιγενές μόρφωμα που φεύγει.</w:t>
      </w:r>
    </w:p>
    <w:p w14:paraId="413BAFEE"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Το μεταναστευτικό </w:t>
      </w:r>
      <w:r>
        <w:rPr>
          <w:rFonts w:eastAsia="Times New Roman" w:cs="Times New Roman"/>
          <w:szCs w:val="24"/>
        </w:rPr>
        <w:t>κ</w:t>
      </w:r>
      <w:r>
        <w:rPr>
          <w:rFonts w:eastAsia="Times New Roman" w:cs="Times New Roman"/>
          <w:szCs w:val="24"/>
        </w:rPr>
        <w:t>τυπάει το καμπανάκι. Η Ελλάδα στάθηκε όρθια, το λένε όλοι. Η λέξη «δημοκρατία» είχε περιεχόμενο σε α</w:t>
      </w:r>
      <w:r>
        <w:rPr>
          <w:rFonts w:eastAsia="Times New Roman" w:cs="Times New Roman"/>
          <w:szCs w:val="24"/>
        </w:rPr>
        <w:t>υτό το πρόβλημα γιατί κάποιοι έλεγαν να τους πνίγουμε, να τους πετάμε. Τουλάχιστον αυτά που άκουσα σήμερα δεν είναι τόσο άγρια. Άκουγα χειρότερα</w:t>
      </w:r>
      <w:r w:rsidRPr="00FB77CD">
        <w:rPr>
          <w:rFonts w:eastAsia="Times New Roman" w:cs="Times New Roman"/>
          <w:szCs w:val="24"/>
        </w:rPr>
        <w:t xml:space="preserve"> </w:t>
      </w:r>
      <w:r>
        <w:rPr>
          <w:rFonts w:eastAsia="Times New Roman" w:cs="Times New Roman"/>
          <w:szCs w:val="24"/>
        </w:rPr>
        <w:t>παλιά. Και καθαρίσαμε μέσα σε δ</w:t>
      </w:r>
      <w:r>
        <w:rPr>
          <w:rFonts w:eastAsia="Times New Roman" w:cs="Times New Roman"/>
          <w:szCs w:val="24"/>
        </w:rPr>
        <w:t>ύ</w:t>
      </w:r>
      <w:r>
        <w:rPr>
          <w:rFonts w:eastAsia="Times New Roman" w:cs="Times New Roman"/>
          <w:szCs w:val="24"/>
        </w:rPr>
        <w:t xml:space="preserve">ο μέρες. Όχι, δεν είναι έτσι. Πίστευα και πιστεύω πραγματικά ότι και η Ελλάδα </w:t>
      </w:r>
      <w:r>
        <w:rPr>
          <w:rFonts w:eastAsia="Times New Roman" w:cs="Times New Roman"/>
          <w:szCs w:val="24"/>
        </w:rPr>
        <w:t>πρέπει να συμμετάσχει σε αυτή τη διόρθωση. Είναι ένα λάθος που δεν μπορεί να συνεχίζεται.</w:t>
      </w:r>
    </w:p>
    <w:p w14:paraId="413BAFEF"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Χάρηκα όταν διάβασα ένα άρθρο του Ιγνάσιο Ραμονέ, παλιού διευθυντή της </w:t>
      </w:r>
      <w:r>
        <w:rPr>
          <w:rFonts w:eastAsia="Times New Roman" w:cs="Times New Roman"/>
          <w:szCs w:val="24"/>
        </w:rPr>
        <w:t>«</w:t>
      </w:r>
      <w:r>
        <w:rPr>
          <w:rFonts w:eastAsia="Times New Roman" w:cs="Times New Roman"/>
          <w:szCs w:val="24"/>
          <w:lang w:val="en-US"/>
        </w:rPr>
        <w:t>MONDE</w:t>
      </w:r>
      <w:r w:rsidRPr="005A798C">
        <w:rPr>
          <w:rFonts w:eastAsia="Times New Roman" w:cs="Times New Roman"/>
          <w:szCs w:val="24"/>
        </w:rPr>
        <w:t xml:space="preserve"> </w:t>
      </w:r>
      <w:r>
        <w:rPr>
          <w:rFonts w:eastAsia="Times New Roman" w:cs="Times New Roman"/>
          <w:szCs w:val="24"/>
          <w:lang w:val="en-US"/>
        </w:rPr>
        <w:t>DIPLOMATIQUE</w:t>
      </w:r>
      <w:r>
        <w:rPr>
          <w:rFonts w:eastAsia="Times New Roman" w:cs="Times New Roman"/>
          <w:szCs w:val="24"/>
        </w:rPr>
        <w:t>»</w:t>
      </w:r>
      <w:r w:rsidRPr="005A798C">
        <w:rPr>
          <w:rFonts w:eastAsia="Times New Roman" w:cs="Times New Roman"/>
          <w:szCs w:val="24"/>
        </w:rPr>
        <w:t xml:space="preserve">, </w:t>
      </w:r>
      <w:r>
        <w:rPr>
          <w:rFonts w:eastAsia="Times New Roman" w:cs="Times New Roman"/>
          <w:szCs w:val="24"/>
        </w:rPr>
        <w:t>που βλέπει -τον θεωρώ πολύ έμπειρο συγγραφέα-</w:t>
      </w:r>
      <w:r w:rsidRPr="005A798C">
        <w:rPr>
          <w:rFonts w:eastAsia="Times New Roman" w:cs="Times New Roman"/>
          <w:szCs w:val="24"/>
        </w:rPr>
        <w:t xml:space="preserve"> </w:t>
      </w:r>
      <w:r>
        <w:rPr>
          <w:rFonts w:eastAsia="Times New Roman" w:cs="Times New Roman"/>
          <w:szCs w:val="24"/>
        </w:rPr>
        <w:t>ότι η ανοικοδόμηση της Συρί</w:t>
      </w:r>
      <w:r>
        <w:rPr>
          <w:rFonts w:eastAsia="Times New Roman" w:cs="Times New Roman"/>
          <w:szCs w:val="24"/>
        </w:rPr>
        <w:t>ας ίσως αποτελέσει μια καινούργια αρχή και προβλέπει ότι αυτές οι ροές μπορεί να σταματήσουν, μπορεί κάποιοι να επαναπατριστούν και να σταματήσει και το δικό μας δράμα. Γιατί και το να είσαι έξω από το</w:t>
      </w:r>
      <w:r>
        <w:rPr>
          <w:rFonts w:eastAsia="Times New Roman" w:cs="Times New Roman"/>
          <w:szCs w:val="24"/>
        </w:rPr>
        <w:t>ν</w:t>
      </w:r>
      <w:r>
        <w:rPr>
          <w:rFonts w:eastAsia="Times New Roman" w:cs="Times New Roman"/>
          <w:szCs w:val="24"/>
        </w:rPr>
        <w:t xml:space="preserve"> χορό και να κάνεις κριτική από το πρωί ως το βράδυ «τ</w:t>
      </w:r>
      <w:r>
        <w:rPr>
          <w:rFonts w:eastAsia="Times New Roman" w:cs="Times New Roman"/>
          <w:szCs w:val="24"/>
        </w:rPr>
        <w:t xml:space="preserve">ι κάναμε, τι φτιάξαμε κ.λπ.» όταν μωρά πνίγονται καθημερινά και τα βλέπουμε αναποδογυρισμένα στις παραλίες, είναι κατάντια των αναπτυγμένων χωρών. Δεν </w:t>
      </w:r>
      <w:r>
        <w:rPr>
          <w:rFonts w:eastAsia="Times New Roman" w:cs="Times New Roman"/>
          <w:szCs w:val="24"/>
        </w:rPr>
        <w:t xml:space="preserve">το </w:t>
      </w:r>
      <w:r>
        <w:rPr>
          <w:rFonts w:eastAsia="Times New Roman" w:cs="Times New Roman"/>
          <w:szCs w:val="24"/>
        </w:rPr>
        <w:t>χωράει ο νου</w:t>
      </w:r>
      <w:r>
        <w:rPr>
          <w:rFonts w:eastAsia="Times New Roman" w:cs="Times New Roman"/>
          <w:szCs w:val="24"/>
        </w:rPr>
        <w:t>ς</w:t>
      </w:r>
      <w:r>
        <w:rPr>
          <w:rFonts w:eastAsia="Times New Roman" w:cs="Times New Roman"/>
          <w:szCs w:val="24"/>
        </w:rPr>
        <w:t xml:space="preserve"> του ανθρώπου.</w:t>
      </w:r>
    </w:p>
    <w:p w14:paraId="413BAFF0"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Πεταχτήκαμε όλοι όρθιοι όταν είδαμε ότι αυτή η κοπελίτσα σκότωσε το μωρό τ</w:t>
      </w:r>
      <w:r>
        <w:rPr>
          <w:rFonts w:eastAsia="Times New Roman" w:cs="Times New Roman"/>
          <w:szCs w:val="24"/>
        </w:rPr>
        <w:t xml:space="preserve">ης και καλά κάναμε. Ξέρετε πόσα τέτοια μωρά, σαν τα σκυλιά και τα γατιά, πνίγηκαν σε αυτές τις ροές; Και; Έρχεται αυτό το νομοσχέδιο και πιστεύω ότι κάνει το αυτονόητο, φροντίζει. Είναι προσαρμοσμένο σε μια </w:t>
      </w:r>
      <w:r>
        <w:rPr>
          <w:rFonts w:eastAsia="Times New Roman" w:cs="Times New Roman"/>
          <w:szCs w:val="24"/>
        </w:rPr>
        <w:t>ο</w:t>
      </w:r>
      <w:r>
        <w:rPr>
          <w:rFonts w:eastAsia="Times New Roman" w:cs="Times New Roman"/>
          <w:szCs w:val="24"/>
        </w:rPr>
        <w:t>δηγία. Όμως, υπάρχει υποκρισία γιατί η ίδια η Ευ</w:t>
      </w:r>
      <w:r>
        <w:rPr>
          <w:rFonts w:eastAsia="Times New Roman" w:cs="Times New Roman"/>
          <w:szCs w:val="24"/>
        </w:rPr>
        <w:t xml:space="preserve">ρώπη δίνει την </w:t>
      </w:r>
      <w:r>
        <w:rPr>
          <w:rFonts w:eastAsia="Times New Roman" w:cs="Times New Roman"/>
          <w:szCs w:val="24"/>
        </w:rPr>
        <w:t>ο</w:t>
      </w:r>
      <w:r>
        <w:rPr>
          <w:rFonts w:eastAsia="Times New Roman" w:cs="Times New Roman"/>
          <w:szCs w:val="24"/>
        </w:rPr>
        <w:t xml:space="preserve">δηγία και εμείς προσαρμοζόμαστε. Δεν κάνει όσα θα έπρεπε για εμάς και για τους Ιταλούς </w:t>
      </w:r>
      <w:r w:rsidRPr="00665782">
        <w:rPr>
          <w:rFonts w:eastAsia="Times New Roman" w:cs="Times New Roman"/>
          <w:szCs w:val="24"/>
        </w:rPr>
        <w:t>και για δυο-τρεις</w:t>
      </w:r>
      <w:r>
        <w:rPr>
          <w:rFonts w:eastAsia="Times New Roman" w:cs="Times New Roman"/>
          <w:szCs w:val="24"/>
        </w:rPr>
        <w:t xml:space="preserve"> άλλες χώρες.</w:t>
      </w:r>
    </w:p>
    <w:p w14:paraId="413BAFF1"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Εγώ θα χαιρετίσω αυτή την πρωτοβουλία. Θα πω ότι θέλω να πιστεύω ότι θα υπάρχει συναίνεση σε αυτή την Αίθουσα τουλάχιστον </w:t>
      </w:r>
      <w:r>
        <w:rPr>
          <w:rFonts w:eastAsia="Times New Roman" w:cs="Times New Roman"/>
          <w:szCs w:val="24"/>
        </w:rPr>
        <w:t>στο προτεινόμενο σχέδιο και το θεωρώ και δεδομένο ότι δεν προσφέρεται για μικροκομματική πολιτική. Είναι ένα νομοσχέδιο που νομίζω ότι είναι εκ των ων ουκ άνευ.</w:t>
      </w:r>
    </w:p>
    <w:p w14:paraId="413BAFF2"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Και εγώ συμφωνώ ότι το μεγάλο φορτίο το δέχτηκαν αυτά τα νησιά. Θα έλεγα ότι είναι ήρωες οι κάτ</w:t>
      </w:r>
      <w:r>
        <w:rPr>
          <w:rFonts w:eastAsia="Times New Roman" w:cs="Times New Roman"/>
          <w:szCs w:val="24"/>
        </w:rPr>
        <w:t>οικοί τους και οι Βουλευτές όλων των παρατάξεων που είναι σε αυτή την Αίθουσα, είτε είναι η Λέσβος είτε είναι η Σάμος είτε είναι η Χίος. Όλα αυτά τα νησιά πραγματικά πρέπει να έχουν τη συμπαράσταση όλων των υπολοίπων Ελλήνων και πρέπει να βρεθούν τρόποι πρ</w:t>
      </w:r>
      <w:r>
        <w:rPr>
          <w:rFonts w:eastAsia="Times New Roman" w:cs="Times New Roman"/>
          <w:szCs w:val="24"/>
        </w:rPr>
        <w:t>άγματι να αποσυμφορηθούν. Δεν πρέπει σε κα</w:t>
      </w:r>
      <w:r>
        <w:rPr>
          <w:rFonts w:eastAsia="Times New Roman" w:cs="Times New Roman"/>
          <w:szCs w:val="24"/>
        </w:rPr>
        <w:t>μ</w:t>
      </w:r>
      <w:r>
        <w:rPr>
          <w:rFonts w:eastAsia="Times New Roman" w:cs="Times New Roman"/>
          <w:szCs w:val="24"/>
        </w:rPr>
        <w:t>μιά περίπτωση αυτοί οι άνθρωποι να «πληρώσουν τη νύφη» που πληρώνει γενικώς όλη η χώρα.</w:t>
      </w:r>
    </w:p>
    <w:p w14:paraId="413BAFF3"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«Ο καλός ο καπετάνιος», λέει, «στη φουρτούνα φαίνεται». Η χώρα έχει μια ανοι</w:t>
      </w:r>
      <w:r>
        <w:rPr>
          <w:rFonts w:eastAsia="Times New Roman" w:cs="Times New Roman"/>
          <w:szCs w:val="24"/>
        </w:rPr>
        <w:t>κ</w:t>
      </w:r>
      <w:r>
        <w:rPr>
          <w:rFonts w:eastAsia="Times New Roman" w:cs="Times New Roman"/>
          <w:szCs w:val="24"/>
        </w:rPr>
        <w:t>τή πληγή που λέγεται «μεταναστευτικό». Όποιος νο</w:t>
      </w:r>
      <w:r>
        <w:rPr>
          <w:rFonts w:eastAsia="Times New Roman" w:cs="Times New Roman"/>
          <w:szCs w:val="24"/>
        </w:rPr>
        <w:t>μίζει ότι μπορεί να το λύσει με άνεση με δυο-τρεις</w:t>
      </w:r>
      <w:r w:rsidRPr="00994792">
        <w:rPr>
          <w:rFonts w:eastAsia="Times New Roman" w:cs="Times New Roman"/>
          <w:szCs w:val="24"/>
        </w:rPr>
        <w:t xml:space="preserve"> </w:t>
      </w:r>
      <w:r>
        <w:rPr>
          <w:rFonts w:eastAsia="Times New Roman" w:cs="Times New Roman"/>
          <w:szCs w:val="24"/>
        </w:rPr>
        <w:t>ακραίες, κατά τη γνώμη μου, λύσεις, ας έρθει να το δει. Δεν μπορεί. Θέλει λογική, ήθος και πάνω από όλα αλληλεγγύη από όλες τις χώρες της Ευρώπης. Θέλω να πιστεύω ότι αργά ή γρήγορα θα το δούμε.</w:t>
      </w:r>
    </w:p>
    <w:p w14:paraId="413BAFF4"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Ευχαριστώ </w:t>
      </w:r>
      <w:r>
        <w:rPr>
          <w:rFonts w:eastAsia="Times New Roman" w:cs="Times New Roman"/>
          <w:szCs w:val="24"/>
        </w:rPr>
        <w:t>πολύ.</w:t>
      </w:r>
    </w:p>
    <w:p w14:paraId="413BAFF5" w14:textId="77777777" w:rsidR="0028181B" w:rsidRDefault="00E316D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13BAFF6" w14:textId="77777777" w:rsidR="0028181B" w:rsidRDefault="00E316D8">
      <w:pPr>
        <w:tabs>
          <w:tab w:val="left" w:pos="3873"/>
        </w:tabs>
        <w:spacing w:line="600" w:lineRule="auto"/>
        <w:ind w:firstLine="720"/>
        <w:jc w:val="both"/>
        <w:rPr>
          <w:rFonts w:eastAsia="Times New Roman" w:cs="Times New Roman"/>
          <w:szCs w:val="24"/>
        </w:rPr>
      </w:pPr>
      <w:r w:rsidRPr="009531E1">
        <w:rPr>
          <w:rFonts w:eastAsia="Times New Roman" w:cs="Times New Roman"/>
          <w:b/>
          <w:szCs w:val="24"/>
        </w:rPr>
        <w:t>ΠΡΟΕΔΡΕΥΩΝ (Σπυρίδων Λυκούδης):</w:t>
      </w:r>
      <w:r>
        <w:rPr>
          <w:rFonts w:eastAsia="Times New Roman" w:cs="Times New Roman"/>
          <w:szCs w:val="24"/>
        </w:rPr>
        <w:t xml:space="preserve"> Ευχαριστώ, κύριε συνάδελφε.</w:t>
      </w:r>
    </w:p>
    <w:p w14:paraId="413BAFF7" w14:textId="77777777" w:rsidR="0028181B" w:rsidRDefault="00E316D8">
      <w:pPr>
        <w:tabs>
          <w:tab w:val="left" w:pos="3873"/>
        </w:tabs>
        <w:spacing w:line="600" w:lineRule="auto"/>
        <w:ind w:firstLine="720"/>
        <w:jc w:val="both"/>
        <w:rPr>
          <w:rFonts w:eastAsia="Times New Roman" w:cs="Times New Roman"/>
          <w:szCs w:val="24"/>
        </w:rPr>
      </w:pPr>
      <w:r>
        <w:rPr>
          <w:rFonts w:eastAsia="Times New Roman" w:cs="Times New Roman"/>
          <w:szCs w:val="24"/>
        </w:rPr>
        <w:t>Ο Πρόεδρος της Κοινοβουλευτικής Ομάδας του Λαϊκού Συνδέσμου</w:t>
      </w:r>
      <w:r>
        <w:rPr>
          <w:rFonts w:eastAsia="Times New Roman" w:cs="Times New Roman"/>
          <w:szCs w:val="24"/>
        </w:rPr>
        <w:t xml:space="preserve"> </w:t>
      </w:r>
      <w:r>
        <w:rPr>
          <w:rFonts w:eastAsia="Times New Roman" w:cs="Times New Roman"/>
          <w:szCs w:val="24"/>
        </w:rPr>
        <w:t>-Χρυσή Αυγή, ο συνάδελφος κ. Νικόλαος Μιχαλολιάκος, έχει τον λόγο.</w:t>
      </w:r>
    </w:p>
    <w:p w14:paraId="413BAFF8" w14:textId="77777777" w:rsidR="0028181B" w:rsidRDefault="00E316D8">
      <w:pPr>
        <w:tabs>
          <w:tab w:val="left" w:pos="3873"/>
        </w:tabs>
        <w:spacing w:line="600" w:lineRule="auto"/>
        <w:ind w:firstLine="720"/>
        <w:jc w:val="both"/>
        <w:rPr>
          <w:rFonts w:eastAsia="Times New Roman" w:cs="Times New Roman"/>
          <w:szCs w:val="24"/>
        </w:rPr>
      </w:pPr>
      <w:r>
        <w:rPr>
          <w:rFonts w:eastAsia="Times New Roman" w:cs="Times New Roman"/>
          <w:b/>
          <w:bCs/>
          <w:szCs w:val="24"/>
        </w:rPr>
        <w:t xml:space="preserve">ΝΙΚΟΛΑΟΣ ΜΙΧΑΛΟΛΙΑΚΟΣ </w:t>
      </w:r>
      <w:r w:rsidRPr="00824329">
        <w:rPr>
          <w:rFonts w:eastAsia="Times New Roman" w:cs="Times New Roman"/>
          <w:b/>
          <w:szCs w:val="24"/>
        </w:rPr>
        <w:t>(Γενικός Γραμματέας του Λαϊκού Συνδέσμου</w:t>
      </w:r>
      <w:r>
        <w:rPr>
          <w:rFonts w:eastAsia="Times New Roman" w:cs="Times New Roman"/>
          <w:b/>
          <w:szCs w:val="24"/>
        </w:rPr>
        <w:t xml:space="preserve"> </w:t>
      </w:r>
      <w:r w:rsidRPr="00824329">
        <w:rPr>
          <w:rFonts w:eastAsia="Times New Roman" w:cs="Times New Roman"/>
          <w:b/>
          <w:szCs w:val="24"/>
        </w:rPr>
        <w:t>-</w:t>
      </w:r>
      <w:r>
        <w:rPr>
          <w:rFonts w:eastAsia="Times New Roman" w:cs="Times New Roman"/>
          <w:b/>
          <w:szCs w:val="24"/>
        </w:rPr>
        <w:t xml:space="preserve"> </w:t>
      </w:r>
      <w:r w:rsidRPr="00824329">
        <w:rPr>
          <w:rFonts w:eastAsia="Times New Roman" w:cs="Times New Roman"/>
          <w:b/>
          <w:szCs w:val="24"/>
        </w:rPr>
        <w:t>Χρυσή Αυγή)</w:t>
      </w:r>
      <w:r>
        <w:rPr>
          <w:rFonts w:eastAsia="Times New Roman" w:cs="Times New Roman"/>
          <w:b/>
          <w:szCs w:val="24"/>
        </w:rPr>
        <w:t xml:space="preserve">: </w:t>
      </w:r>
      <w:r w:rsidRPr="00A341B8">
        <w:rPr>
          <w:rFonts w:eastAsia="Times New Roman" w:cs="Times New Roman"/>
          <w:szCs w:val="24"/>
        </w:rPr>
        <w:t>Κύριε Πρόεδρε,</w:t>
      </w:r>
      <w:r>
        <w:rPr>
          <w:rFonts w:eastAsia="Times New Roman" w:cs="Times New Roman"/>
          <w:szCs w:val="24"/>
        </w:rPr>
        <w:t xml:space="preserve"> </w:t>
      </w:r>
      <w:r w:rsidRPr="0098522A">
        <w:rPr>
          <w:rFonts w:eastAsia="Times New Roman" w:cs="Times New Roman"/>
          <w:szCs w:val="24"/>
        </w:rPr>
        <w:t>κυρίες και κύριοι Βουλευτές,</w:t>
      </w:r>
      <w:r>
        <w:rPr>
          <w:rFonts w:eastAsia="Times New Roman" w:cs="Times New Roman"/>
          <w:szCs w:val="24"/>
        </w:rPr>
        <w:t xml:space="preserve"> απορώ πραγματικά για τη σημερινή συνεδρίαση με αυτό το </w:t>
      </w:r>
      <w:r w:rsidRPr="00823F09">
        <w:rPr>
          <w:rFonts w:eastAsia="Times New Roman" w:cs="Times New Roman"/>
          <w:szCs w:val="24"/>
        </w:rPr>
        <w:t>νομοσχέδιο</w:t>
      </w:r>
      <w:r>
        <w:rPr>
          <w:rFonts w:eastAsia="Times New Roman" w:cs="Times New Roman"/>
          <w:szCs w:val="24"/>
        </w:rPr>
        <w:t xml:space="preserve">, </w:t>
      </w:r>
      <w:r w:rsidRPr="002F7918">
        <w:rPr>
          <w:rFonts w:eastAsia="Times New Roman" w:cs="Times New Roman"/>
          <w:szCs w:val="24"/>
        </w:rPr>
        <w:t>το οποίο</w:t>
      </w:r>
      <w:r>
        <w:rPr>
          <w:rFonts w:eastAsia="Times New Roman" w:cs="Times New Roman"/>
          <w:szCs w:val="24"/>
        </w:rPr>
        <w:t xml:space="preserve">, όπως αναφέρεται από την αρχή, γίνεται κατόπιν κοινοτικής </w:t>
      </w:r>
      <w:r>
        <w:rPr>
          <w:rFonts w:eastAsia="Times New Roman" w:cs="Times New Roman"/>
          <w:szCs w:val="24"/>
        </w:rPr>
        <w:t>ο</w:t>
      </w:r>
      <w:r>
        <w:rPr>
          <w:rFonts w:eastAsia="Times New Roman" w:cs="Times New Roman"/>
          <w:szCs w:val="24"/>
        </w:rPr>
        <w:t>δηγίας. Απορώ με αυτή την περίφημη ε</w:t>
      </w:r>
      <w:r w:rsidRPr="006F21CD">
        <w:rPr>
          <w:rFonts w:eastAsia="Times New Roman" w:cs="Times New Roman"/>
          <w:szCs w:val="24"/>
        </w:rPr>
        <w:t xml:space="preserve">υρωπαϊκή </w:t>
      </w:r>
      <w:r>
        <w:rPr>
          <w:rFonts w:eastAsia="Times New Roman" w:cs="Times New Roman"/>
          <w:szCs w:val="24"/>
        </w:rPr>
        <w:t>αλληλεγγύη, η οποία έχει καταδικάσει την Ελλάδα να είναι το «</w:t>
      </w:r>
      <w:r>
        <w:rPr>
          <w:rFonts w:eastAsia="Times New Roman" w:cs="Times New Roman"/>
          <w:szCs w:val="24"/>
        </w:rPr>
        <w:t>ε</w:t>
      </w:r>
      <w:r>
        <w:rPr>
          <w:rFonts w:eastAsia="Times New Roman" w:cs="Times New Roman"/>
          <w:szCs w:val="24"/>
        </w:rPr>
        <w:t xml:space="preserve">λντοράντο», η χώρα παραμονής εκατοντάδων χιλιάδων λαθρομεταναστών και προσφύγων. Και επιτέλους αυτή η σημαία με τα κίτρινα αστέρια, η μπλε, η Χρυσή </w:t>
      </w:r>
      <w:r>
        <w:rPr>
          <w:rFonts w:eastAsia="Times New Roman" w:cs="Times New Roman"/>
          <w:szCs w:val="24"/>
        </w:rPr>
        <w:t>Αυγή αγωνίζεται να φύγει από την Αίθουσα αυτή.</w:t>
      </w:r>
    </w:p>
    <w:p w14:paraId="413BAFF9" w14:textId="77777777" w:rsidR="0028181B" w:rsidRDefault="00E316D8">
      <w:pPr>
        <w:spacing w:line="600" w:lineRule="auto"/>
        <w:ind w:firstLine="720"/>
        <w:jc w:val="center"/>
        <w:rPr>
          <w:rFonts w:eastAsia="Times New Roman" w:cs="Times New Roman"/>
          <w:szCs w:val="24"/>
        </w:rPr>
      </w:pPr>
      <w:r w:rsidRPr="00DA5A95">
        <w:rPr>
          <w:rFonts w:eastAsia="Times New Roman" w:cs="Times New Roman"/>
          <w:szCs w:val="24"/>
        </w:rPr>
        <w:t xml:space="preserve">(Χειροκροτήματα από την πτέρυγα </w:t>
      </w:r>
      <w:r>
        <w:rPr>
          <w:rFonts w:eastAsia="Times New Roman" w:cs="Times New Roman"/>
          <w:szCs w:val="24"/>
        </w:rPr>
        <w:t xml:space="preserve">της </w:t>
      </w:r>
      <w:r w:rsidRPr="00DA5A95">
        <w:rPr>
          <w:rFonts w:eastAsia="Times New Roman" w:cs="Times New Roman"/>
          <w:szCs w:val="24"/>
        </w:rPr>
        <w:t>Χρυσή</w:t>
      </w:r>
      <w:r>
        <w:rPr>
          <w:rFonts w:eastAsia="Times New Roman" w:cs="Times New Roman"/>
          <w:szCs w:val="24"/>
        </w:rPr>
        <w:t>ς</w:t>
      </w:r>
      <w:r w:rsidRPr="00DA5A95">
        <w:rPr>
          <w:rFonts w:eastAsia="Times New Roman" w:cs="Times New Roman"/>
          <w:szCs w:val="24"/>
        </w:rPr>
        <w:t xml:space="preserve"> Αυγή</w:t>
      </w:r>
      <w:r>
        <w:rPr>
          <w:rFonts w:eastAsia="Times New Roman" w:cs="Times New Roman"/>
          <w:szCs w:val="24"/>
        </w:rPr>
        <w:t>ς</w:t>
      </w:r>
      <w:r w:rsidRPr="00DA5A95">
        <w:rPr>
          <w:rFonts w:eastAsia="Times New Roman" w:cs="Times New Roman"/>
          <w:szCs w:val="24"/>
        </w:rPr>
        <w:t>)</w:t>
      </w:r>
    </w:p>
    <w:p w14:paraId="413BAFFA" w14:textId="77777777" w:rsidR="0028181B" w:rsidRDefault="00E316D8">
      <w:pPr>
        <w:tabs>
          <w:tab w:val="left" w:pos="3873"/>
        </w:tabs>
        <w:spacing w:line="600" w:lineRule="auto"/>
        <w:ind w:firstLine="720"/>
        <w:jc w:val="both"/>
        <w:rPr>
          <w:rFonts w:eastAsia="Times New Roman" w:cs="Times New Roman"/>
          <w:szCs w:val="24"/>
        </w:rPr>
      </w:pPr>
      <w:r>
        <w:rPr>
          <w:rFonts w:eastAsia="Times New Roman" w:cs="Times New Roman"/>
          <w:szCs w:val="24"/>
        </w:rPr>
        <w:t>Γιατί; Γιατί βλέπουμε τους Ευρωπαίους και σε αυτό το ζήτημα, το τόσο κρίσιμο, να έχουν εγκαταλείψει την πατρίδα μας.</w:t>
      </w:r>
    </w:p>
    <w:p w14:paraId="413BAFFB" w14:textId="77777777" w:rsidR="0028181B" w:rsidRDefault="00E316D8">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Ελέχθη ότι με το </w:t>
      </w:r>
      <w:r w:rsidRPr="00823F09">
        <w:rPr>
          <w:rFonts w:eastAsia="Times New Roman" w:cs="Times New Roman"/>
          <w:szCs w:val="24"/>
        </w:rPr>
        <w:t>νομοσχέδιο</w:t>
      </w:r>
      <w:r>
        <w:rPr>
          <w:rFonts w:eastAsia="Times New Roman" w:cs="Times New Roman"/>
          <w:szCs w:val="24"/>
        </w:rPr>
        <w:t xml:space="preserve"> αυτό, </w:t>
      </w:r>
      <w:r w:rsidRPr="002F7918">
        <w:rPr>
          <w:rFonts w:eastAsia="Times New Roman" w:cs="Times New Roman"/>
          <w:szCs w:val="24"/>
        </w:rPr>
        <w:t>το οποίο</w:t>
      </w:r>
      <w:r>
        <w:rPr>
          <w:rFonts w:eastAsia="Times New Roman" w:cs="Times New Roman"/>
          <w:szCs w:val="24"/>
        </w:rPr>
        <w:t xml:space="preserve"> βασίζεται σε κοινοτική </w:t>
      </w:r>
      <w:r>
        <w:rPr>
          <w:rFonts w:eastAsia="Times New Roman" w:cs="Times New Roman"/>
          <w:szCs w:val="24"/>
        </w:rPr>
        <w:t>ο</w:t>
      </w:r>
      <w:r>
        <w:rPr>
          <w:rFonts w:eastAsia="Times New Roman" w:cs="Times New Roman"/>
          <w:szCs w:val="24"/>
        </w:rPr>
        <w:t xml:space="preserve">δηγία του 2013, δεν θα πνίγονται παιδιά στη θάλασσα. Ποιος είπε να πνίγονται παιδιά στη θάλασσα; Να γυρίσουν στην πατρίδα τους θέλουμε. Δεν θέλουμε να πνίγονται στη θάλασσα. Και επιτέλους, ο </w:t>
      </w:r>
      <w:r w:rsidRPr="009E3DD6">
        <w:rPr>
          <w:rFonts w:eastAsia="Times New Roman" w:cs="Times New Roman"/>
          <w:szCs w:val="24"/>
        </w:rPr>
        <w:t>ΣΥΡΙΖΑ</w:t>
      </w:r>
      <w:r>
        <w:rPr>
          <w:rFonts w:eastAsia="Times New Roman" w:cs="Times New Roman"/>
          <w:szCs w:val="24"/>
        </w:rPr>
        <w:t xml:space="preserve"> που είναι τόσο σφοδρά αντιρατσιστική </w:t>
      </w:r>
      <w:r w:rsidRPr="001850F1">
        <w:rPr>
          <w:rFonts w:eastAsia="Times New Roman" w:cs="Times New Roman"/>
          <w:szCs w:val="24"/>
        </w:rPr>
        <w:t>Κυβέρνηση</w:t>
      </w:r>
      <w:r>
        <w:rPr>
          <w:rFonts w:eastAsia="Times New Roman" w:cs="Times New Roman"/>
          <w:szCs w:val="24"/>
        </w:rPr>
        <w:t xml:space="preserve">, μαζί με τους συνοδοιπόρους της </w:t>
      </w:r>
      <w:r w:rsidRPr="001850F1">
        <w:rPr>
          <w:rFonts w:eastAsia="Times New Roman" w:cs="Times New Roman"/>
          <w:szCs w:val="24"/>
        </w:rPr>
        <w:t>Κυβ</w:t>
      </w:r>
      <w:r>
        <w:rPr>
          <w:rFonts w:eastAsia="Times New Roman" w:cs="Times New Roman"/>
          <w:szCs w:val="24"/>
        </w:rPr>
        <w:t xml:space="preserve">ερνήσεως, τους Ανεξάρτητους Έλληνες, τα τρία αυτά χρόνια που κυβερνούν, τους έπνιγαν χωρίς αυτό το </w:t>
      </w:r>
      <w:r w:rsidRPr="00823F09">
        <w:rPr>
          <w:rFonts w:eastAsia="Times New Roman" w:cs="Times New Roman"/>
          <w:szCs w:val="24"/>
        </w:rPr>
        <w:t>νομοσχέδιο</w:t>
      </w:r>
      <w:r>
        <w:rPr>
          <w:rFonts w:eastAsia="Times New Roman" w:cs="Times New Roman"/>
          <w:szCs w:val="24"/>
        </w:rPr>
        <w:t>;</w:t>
      </w:r>
    </w:p>
    <w:p w14:paraId="413BAFFC" w14:textId="77777777" w:rsidR="0028181B" w:rsidRDefault="00E316D8">
      <w:pPr>
        <w:tabs>
          <w:tab w:val="left" w:pos="3873"/>
        </w:tabs>
        <w:spacing w:line="600" w:lineRule="auto"/>
        <w:ind w:firstLine="720"/>
        <w:jc w:val="both"/>
        <w:rPr>
          <w:rFonts w:eastAsia="Times New Roman" w:cs="Times New Roman"/>
          <w:szCs w:val="24"/>
        </w:rPr>
      </w:pPr>
      <w:r>
        <w:rPr>
          <w:rFonts w:eastAsia="Times New Roman" w:cs="Times New Roman"/>
          <w:szCs w:val="24"/>
        </w:rPr>
        <w:t>Η κατάσταση είναι απαράδεκτη. Και αυτή την απαράδεκτη κατάστασ</w:t>
      </w:r>
      <w:r>
        <w:rPr>
          <w:rFonts w:eastAsia="Times New Roman" w:cs="Times New Roman"/>
          <w:szCs w:val="24"/>
        </w:rPr>
        <w:t xml:space="preserve">η στο Αιγαίο κατήγγειλε ο Περιφερειάρχης Βορείου Αιγαίου, </w:t>
      </w:r>
      <w:r w:rsidRPr="00FE6FE7">
        <w:rPr>
          <w:rFonts w:eastAsia="Times New Roman" w:cs="Times New Roman"/>
          <w:szCs w:val="24"/>
        </w:rPr>
        <w:t>ο οποίος</w:t>
      </w:r>
      <w:r>
        <w:rPr>
          <w:rFonts w:eastAsia="Times New Roman" w:cs="Times New Roman"/>
          <w:szCs w:val="24"/>
        </w:rPr>
        <w:t xml:space="preserve"> σίγουρα δεν είναι </w:t>
      </w:r>
      <w:r>
        <w:rPr>
          <w:rFonts w:eastAsia="Times New Roman" w:cs="Times New Roman"/>
          <w:szCs w:val="24"/>
        </w:rPr>
        <w:t>χ</w:t>
      </w:r>
      <w:r>
        <w:rPr>
          <w:rFonts w:eastAsia="Times New Roman" w:cs="Times New Roman"/>
          <w:szCs w:val="24"/>
        </w:rPr>
        <w:t>ρυσαυγίτης. Χαρακτηριστικά δήλωσε: «Έχουν έρθει από την 1</w:t>
      </w:r>
      <w:r w:rsidRPr="000A142A">
        <w:rPr>
          <w:rFonts w:eastAsia="Times New Roman" w:cs="Times New Roman"/>
          <w:szCs w:val="24"/>
          <w:vertAlign w:val="superscript"/>
        </w:rPr>
        <w:t>η</w:t>
      </w:r>
      <w:r>
        <w:rPr>
          <w:rFonts w:eastAsia="Times New Roman" w:cs="Times New Roman"/>
          <w:szCs w:val="24"/>
        </w:rPr>
        <w:t xml:space="preserve"> Απριλίου μέχρι σήμερα στα νησιά του </w:t>
      </w:r>
      <w:r>
        <w:rPr>
          <w:rFonts w:eastAsia="Times New Roman" w:cs="Times New Roman"/>
          <w:szCs w:val="24"/>
        </w:rPr>
        <w:t>β</w:t>
      </w:r>
      <w:r>
        <w:rPr>
          <w:rFonts w:eastAsia="Times New Roman" w:cs="Times New Roman"/>
          <w:szCs w:val="24"/>
        </w:rPr>
        <w:t xml:space="preserve">ορείου Αιγαίου </w:t>
      </w:r>
      <w:r>
        <w:rPr>
          <w:rFonts w:eastAsia="Times New Roman" w:cs="Times New Roman"/>
          <w:szCs w:val="24"/>
        </w:rPr>
        <w:t xml:space="preserve">δύο χιλιάδες πεντακόσιοι τριάντα έξι </w:t>
      </w:r>
      <w:r>
        <w:rPr>
          <w:rFonts w:eastAsia="Times New Roman" w:cs="Times New Roman"/>
          <w:szCs w:val="24"/>
        </w:rPr>
        <w:t>μετανάστες και πρόσφυγ</w:t>
      </w:r>
      <w:r>
        <w:rPr>
          <w:rFonts w:eastAsia="Times New Roman" w:cs="Times New Roman"/>
          <w:szCs w:val="24"/>
        </w:rPr>
        <w:t xml:space="preserve">ες, όταν ο αντίστοιχος αριθμός του 2017 ήταν μόλις </w:t>
      </w:r>
      <w:r>
        <w:rPr>
          <w:rFonts w:eastAsia="Times New Roman" w:cs="Times New Roman"/>
          <w:szCs w:val="24"/>
        </w:rPr>
        <w:t xml:space="preserve">εξακόσιοι δέκα </w:t>
      </w:r>
      <w:r>
        <w:rPr>
          <w:rFonts w:eastAsia="Times New Roman" w:cs="Times New Roman"/>
          <w:szCs w:val="24"/>
        </w:rPr>
        <w:t xml:space="preserve">μετανάστες. Η Λέσβος έχει αυτή τη στιγμή </w:t>
      </w:r>
      <w:r>
        <w:rPr>
          <w:rFonts w:eastAsia="Times New Roman" w:cs="Times New Roman"/>
          <w:szCs w:val="24"/>
        </w:rPr>
        <w:t xml:space="preserve">οκτώ χιλιάδες οκτακόσιους ενενήντα πέντε </w:t>
      </w:r>
      <w:r>
        <w:rPr>
          <w:rFonts w:eastAsia="Times New Roman" w:cs="Times New Roman"/>
          <w:szCs w:val="24"/>
        </w:rPr>
        <w:t>μετανάστες. Ο αντίστοιχος αριθμός πέρ</w:t>
      </w:r>
      <w:r>
        <w:rPr>
          <w:rFonts w:eastAsia="Times New Roman" w:cs="Times New Roman"/>
          <w:szCs w:val="24"/>
        </w:rPr>
        <w:t>υ</w:t>
      </w:r>
      <w:r>
        <w:rPr>
          <w:rFonts w:eastAsia="Times New Roman" w:cs="Times New Roman"/>
          <w:szCs w:val="24"/>
        </w:rPr>
        <w:t xml:space="preserve">σι ήταν </w:t>
      </w:r>
      <w:r>
        <w:rPr>
          <w:rFonts w:eastAsia="Times New Roman" w:cs="Times New Roman"/>
          <w:szCs w:val="24"/>
        </w:rPr>
        <w:t>τρεις χιλιάδες πενήντα</w:t>
      </w:r>
      <w:r>
        <w:rPr>
          <w:rFonts w:eastAsia="Times New Roman" w:cs="Times New Roman"/>
          <w:szCs w:val="24"/>
        </w:rPr>
        <w:t xml:space="preserve"> μετανάστες. Όλο το </w:t>
      </w:r>
      <w:r>
        <w:rPr>
          <w:rFonts w:eastAsia="Times New Roman" w:cs="Times New Roman"/>
          <w:szCs w:val="24"/>
        </w:rPr>
        <w:t>β</w:t>
      </w:r>
      <w:r>
        <w:rPr>
          <w:rFonts w:eastAsia="Times New Roman" w:cs="Times New Roman"/>
          <w:szCs w:val="24"/>
        </w:rPr>
        <w:t>όρειο Αιγαίο είχε σ</w:t>
      </w:r>
      <w:r>
        <w:rPr>
          <w:rFonts w:eastAsia="Times New Roman" w:cs="Times New Roman"/>
          <w:szCs w:val="24"/>
        </w:rPr>
        <w:t xml:space="preserve">υνολικά </w:t>
      </w:r>
      <w:r>
        <w:rPr>
          <w:rFonts w:eastAsia="Times New Roman" w:cs="Times New Roman"/>
          <w:szCs w:val="24"/>
        </w:rPr>
        <w:t xml:space="preserve">έξι χιλιάδες </w:t>
      </w:r>
      <w:r>
        <w:rPr>
          <w:rFonts w:eastAsia="Times New Roman" w:cs="Times New Roman"/>
          <w:szCs w:val="24"/>
        </w:rPr>
        <w:t xml:space="preserve">μετανάστες και φέτος έχουμε </w:t>
      </w:r>
      <w:r>
        <w:rPr>
          <w:rFonts w:eastAsia="Times New Roman" w:cs="Times New Roman"/>
          <w:szCs w:val="24"/>
        </w:rPr>
        <w:t xml:space="preserve">δεκατρείς χιλιάδες πεντακόσιους </w:t>
      </w:r>
      <w:r>
        <w:rPr>
          <w:rFonts w:eastAsia="Times New Roman" w:cs="Times New Roman"/>
          <w:szCs w:val="24"/>
        </w:rPr>
        <w:t xml:space="preserve">μετανάστες. </w:t>
      </w:r>
    </w:p>
    <w:p w14:paraId="413BAFFD" w14:textId="77777777" w:rsidR="0028181B" w:rsidRDefault="00E316D8">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Δικό σας έργο είναι, κύριοι της </w:t>
      </w:r>
      <w:r w:rsidRPr="001850F1">
        <w:rPr>
          <w:rFonts w:eastAsia="Times New Roman" w:cs="Times New Roman"/>
          <w:szCs w:val="24"/>
        </w:rPr>
        <w:t>Κυβ</w:t>
      </w:r>
      <w:r>
        <w:rPr>
          <w:rFonts w:eastAsia="Times New Roman" w:cs="Times New Roman"/>
          <w:szCs w:val="24"/>
        </w:rPr>
        <w:t xml:space="preserve">ερνήσεως </w:t>
      </w:r>
      <w:r w:rsidRPr="0008273E">
        <w:rPr>
          <w:rFonts w:eastAsia="Times New Roman" w:cs="Times New Roman"/>
          <w:szCs w:val="24"/>
        </w:rPr>
        <w:t>ΣΥΡΙΖΑ</w:t>
      </w:r>
      <w:r>
        <w:rPr>
          <w:rFonts w:eastAsia="Times New Roman" w:cs="Times New Roman"/>
          <w:szCs w:val="24"/>
        </w:rPr>
        <w:t xml:space="preserve"> </w:t>
      </w:r>
      <w:r w:rsidRPr="0008273E">
        <w:rPr>
          <w:rFonts w:eastAsia="Times New Roman" w:cs="Times New Roman"/>
          <w:szCs w:val="24"/>
        </w:rPr>
        <w:t>-</w:t>
      </w:r>
      <w:r>
        <w:rPr>
          <w:rFonts w:eastAsia="Times New Roman" w:cs="Times New Roman"/>
          <w:szCs w:val="24"/>
        </w:rPr>
        <w:t xml:space="preserve"> </w:t>
      </w:r>
      <w:r w:rsidRPr="0008273E">
        <w:rPr>
          <w:rFonts w:eastAsia="Times New Roman" w:cs="Times New Roman"/>
          <w:szCs w:val="24"/>
        </w:rPr>
        <w:t>ΑΝΕΛ</w:t>
      </w:r>
      <w:r>
        <w:rPr>
          <w:rFonts w:eastAsia="Times New Roman" w:cs="Times New Roman"/>
          <w:szCs w:val="24"/>
        </w:rPr>
        <w:t>, ο διπλασιασμός των προσφύγων και λαθρομεταναστών στα νησιά του Αιγίου, τα οποία πραγματικά υποφέρουν. Τ</w:t>
      </w:r>
      <w:r>
        <w:rPr>
          <w:rFonts w:eastAsia="Times New Roman" w:cs="Times New Roman"/>
          <w:szCs w:val="24"/>
        </w:rPr>
        <w:t xml:space="preserve">α αισθήματα που έχει ο λαός απέναντι στην </w:t>
      </w:r>
      <w:r w:rsidRPr="00911877">
        <w:rPr>
          <w:rFonts w:eastAsia="Times New Roman" w:cs="Times New Roman"/>
          <w:szCs w:val="24"/>
        </w:rPr>
        <w:t>πολιτική</w:t>
      </w:r>
      <w:r>
        <w:rPr>
          <w:rFonts w:eastAsia="Times New Roman" w:cs="Times New Roman"/>
          <w:szCs w:val="24"/>
        </w:rPr>
        <w:t xml:space="preserve"> σας φάνηκαν και πρόσφατα με την επίσκεψη του Πρωθυπουργού σας, </w:t>
      </w:r>
      <w:r w:rsidRPr="00FE6FE7">
        <w:rPr>
          <w:rFonts w:eastAsia="Times New Roman" w:cs="Times New Roman"/>
          <w:szCs w:val="24"/>
        </w:rPr>
        <w:t>ο οποίος</w:t>
      </w:r>
      <w:r>
        <w:rPr>
          <w:rFonts w:eastAsia="Times New Roman" w:cs="Times New Roman"/>
          <w:szCs w:val="24"/>
        </w:rPr>
        <w:t xml:space="preserve"> πήγε στον νησί με δεκάδες διμοιρίες των ΜΑΤ, </w:t>
      </w:r>
      <w:r w:rsidRPr="00A16A52">
        <w:rPr>
          <w:rFonts w:eastAsia="Times New Roman"/>
          <w:szCs w:val="24"/>
        </w:rPr>
        <w:t>οι οποίες</w:t>
      </w:r>
      <w:r>
        <w:rPr>
          <w:rFonts w:eastAsia="Times New Roman" w:cs="Times New Roman"/>
          <w:szCs w:val="24"/>
        </w:rPr>
        <w:t xml:space="preserve"> έκαναν κλοιό για να μιλήσει σε ένα ακροατήριο εκλεκτών.</w:t>
      </w:r>
    </w:p>
    <w:p w14:paraId="413BAFFE" w14:textId="77777777" w:rsidR="0028181B" w:rsidRDefault="00E316D8">
      <w:pPr>
        <w:tabs>
          <w:tab w:val="left" w:pos="3873"/>
        </w:tabs>
        <w:spacing w:line="600" w:lineRule="auto"/>
        <w:ind w:firstLine="720"/>
        <w:jc w:val="both"/>
        <w:rPr>
          <w:rFonts w:eastAsia="Times New Roman" w:cs="Times New Roman"/>
          <w:szCs w:val="24"/>
        </w:rPr>
      </w:pPr>
      <w:r w:rsidRPr="00AC526C">
        <w:rPr>
          <w:rFonts w:eastAsia="Times New Roman" w:cs="Times New Roman"/>
          <w:szCs w:val="24"/>
        </w:rPr>
        <w:t>Όμως</w:t>
      </w:r>
      <w:r>
        <w:rPr>
          <w:rFonts w:eastAsia="Times New Roman" w:cs="Times New Roman"/>
          <w:szCs w:val="24"/>
        </w:rPr>
        <w:t xml:space="preserve">, η περίφημη </w:t>
      </w:r>
      <w:r w:rsidRPr="006F21CD">
        <w:rPr>
          <w:rFonts w:eastAsia="Times New Roman" w:cs="Times New Roman"/>
          <w:szCs w:val="24"/>
        </w:rPr>
        <w:t>Ευρωπαϊκή Ένωση</w:t>
      </w:r>
      <w:r>
        <w:rPr>
          <w:rFonts w:eastAsia="Times New Roman" w:cs="Times New Roman"/>
          <w:szCs w:val="24"/>
        </w:rPr>
        <w:t xml:space="preserve"> που μας αγαπά, που μας προστατεύει, που θέλει να μας λύσει το πρόβλημα των μεταναστών και των προσφύγων, έκανε μια ειδική συμφωνία με την Τουρκία για επαναπροώθηση των προσφύγων στην Τουρκία, στην οποία </w:t>
      </w:r>
      <w:r w:rsidRPr="00AC526C">
        <w:rPr>
          <w:rFonts w:eastAsia="Times New Roman" w:cs="Times New Roman"/>
          <w:szCs w:val="24"/>
        </w:rPr>
        <w:t>όμως</w:t>
      </w:r>
      <w:r>
        <w:rPr>
          <w:rFonts w:eastAsia="Times New Roman" w:cs="Times New Roman"/>
          <w:szCs w:val="24"/>
        </w:rPr>
        <w:t xml:space="preserve"> μίλησε μόνο για τα νησιά του Αιγ</w:t>
      </w:r>
      <w:r>
        <w:rPr>
          <w:rFonts w:eastAsia="Times New Roman" w:cs="Times New Roman"/>
          <w:szCs w:val="24"/>
        </w:rPr>
        <w:t>αίου και όχι για τον Έβρο.</w:t>
      </w:r>
    </w:p>
    <w:p w14:paraId="413BAFFF" w14:textId="77777777" w:rsidR="0028181B" w:rsidRDefault="00E316D8">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Για τον Έβρο ο </w:t>
      </w:r>
      <w:r>
        <w:rPr>
          <w:rFonts w:eastAsia="Times New Roman" w:cs="Times New Roman"/>
          <w:szCs w:val="24"/>
        </w:rPr>
        <w:t>δ</w:t>
      </w:r>
      <w:r>
        <w:rPr>
          <w:rFonts w:eastAsia="Times New Roman" w:cs="Times New Roman"/>
          <w:szCs w:val="24"/>
        </w:rPr>
        <w:t xml:space="preserve">ήμαρχος Ορεστιάδας, </w:t>
      </w:r>
      <w:r w:rsidRPr="00FE6FE7">
        <w:rPr>
          <w:rFonts w:eastAsia="Times New Roman" w:cs="Times New Roman"/>
          <w:szCs w:val="24"/>
        </w:rPr>
        <w:t>ο οποίος</w:t>
      </w:r>
      <w:r>
        <w:rPr>
          <w:rFonts w:eastAsia="Times New Roman" w:cs="Times New Roman"/>
          <w:szCs w:val="24"/>
        </w:rPr>
        <w:t xml:space="preserve"> και αυτός δεν είναι ούτε ακροδεξιός ούτε </w:t>
      </w:r>
      <w:r>
        <w:rPr>
          <w:rFonts w:eastAsia="Times New Roman" w:cs="Times New Roman"/>
          <w:szCs w:val="24"/>
        </w:rPr>
        <w:t>χ</w:t>
      </w:r>
      <w:r>
        <w:rPr>
          <w:rFonts w:eastAsia="Times New Roman" w:cs="Times New Roman"/>
          <w:szCs w:val="24"/>
        </w:rPr>
        <w:t>ρυσαυγίτης, δήλωσε προ ημερών: «Επιτρέψτε μου να καταθέσω με ταπεινότητα ότι είναι πολύ περισσότεροι. Επειδή τυγχάνει και εγώ και οι συνεργάτε</w:t>
      </w:r>
      <w:r>
        <w:rPr>
          <w:rFonts w:eastAsia="Times New Roman" w:cs="Times New Roman"/>
          <w:szCs w:val="24"/>
        </w:rPr>
        <w:t>ς μου να γυρνάμε στους δρόμους και να κάνουμε άτυπη καταμέτρηση, ήταν αρκετά περισσότεροι, διότι κάποιοι, αν ήξεραν τις διαδικασίες, θα επιθυμούσαν να καταγραφούν. Απλώς ίσως δεν είναι μέσα σε αυτούς που απευθύνονται τα κυκλώματα, γιατί π</w:t>
      </w:r>
      <w:r w:rsidRPr="00E57B5A">
        <w:rPr>
          <w:rFonts w:eastAsia="Times New Roman" w:cs="Times New Roman"/>
          <w:szCs w:val="24"/>
        </w:rPr>
        <w:t>ρέπει να</w:t>
      </w:r>
      <w:r>
        <w:rPr>
          <w:rFonts w:eastAsia="Times New Roman" w:cs="Times New Roman"/>
          <w:szCs w:val="24"/>
        </w:rPr>
        <w:t xml:space="preserve"> λέμε αλήθ</w:t>
      </w:r>
      <w:r>
        <w:rPr>
          <w:rFonts w:eastAsia="Times New Roman" w:cs="Times New Roman"/>
          <w:szCs w:val="24"/>
        </w:rPr>
        <w:t>ειες.».</w:t>
      </w:r>
    </w:p>
    <w:p w14:paraId="413BB000" w14:textId="77777777" w:rsidR="0028181B" w:rsidRDefault="00E316D8">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Η θέση της Χρυσής Αυγής, όπως διατυπώθηκε από την πρώτη στιγμή στην </w:t>
      </w:r>
      <w:r>
        <w:rPr>
          <w:rFonts w:eastAsia="Times New Roman" w:cs="Times New Roman"/>
          <w:szCs w:val="24"/>
        </w:rPr>
        <w:t>ε</w:t>
      </w:r>
      <w:r>
        <w:rPr>
          <w:rFonts w:eastAsia="Times New Roman" w:cs="Times New Roman"/>
          <w:szCs w:val="24"/>
        </w:rPr>
        <w:t xml:space="preserve">πιτροπή, είναι εναντίον του </w:t>
      </w:r>
      <w:r w:rsidRPr="00823F09">
        <w:rPr>
          <w:rFonts w:eastAsia="Times New Roman" w:cs="Times New Roman"/>
          <w:szCs w:val="24"/>
        </w:rPr>
        <w:t>νομοσχ</w:t>
      </w:r>
      <w:r>
        <w:rPr>
          <w:rFonts w:eastAsia="Times New Roman" w:cs="Times New Roman"/>
          <w:szCs w:val="24"/>
        </w:rPr>
        <w:t>εδίου αυτού. Ξεκάθαρα προτείνουμε άμεση απέλαση όλων των λαθρομεταναστών με διακρατικές συμφωνίες, δεν λέμε να τους πνίγουμε, με επαναπροώθηση πρ</w:t>
      </w:r>
      <w:r>
        <w:rPr>
          <w:rFonts w:eastAsia="Times New Roman" w:cs="Times New Roman"/>
          <w:szCs w:val="24"/>
        </w:rPr>
        <w:t xml:space="preserve">οπαντός αυτών που εισέρχονται από την Τουρκία, </w:t>
      </w:r>
      <w:r w:rsidRPr="002940B6">
        <w:rPr>
          <w:rFonts w:eastAsia="Times New Roman"/>
          <w:szCs w:val="24"/>
        </w:rPr>
        <w:t>οι οποίοι</w:t>
      </w:r>
      <w:r>
        <w:rPr>
          <w:rFonts w:eastAsia="Times New Roman" w:cs="Times New Roman"/>
          <w:szCs w:val="24"/>
        </w:rPr>
        <w:t xml:space="preserve"> δεν </w:t>
      </w:r>
      <w:r w:rsidRPr="00224BE3">
        <w:rPr>
          <w:rFonts w:eastAsia="Times New Roman" w:cs="Times New Roman"/>
          <w:szCs w:val="24"/>
        </w:rPr>
        <w:t>μπορεί να</w:t>
      </w:r>
      <w:r>
        <w:rPr>
          <w:rFonts w:eastAsia="Times New Roman" w:cs="Times New Roman"/>
          <w:szCs w:val="24"/>
        </w:rPr>
        <w:t xml:space="preserve"> είναι πρόσφυγες, διότι δεν έρχονται από πεδίο πολέμου.</w:t>
      </w:r>
    </w:p>
    <w:p w14:paraId="413BB001" w14:textId="77777777" w:rsidR="0028181B" w:rsidRDefault="00E316D8">
      <w:pPr>
        <w:spacing w:line="600" w:lineRule="auto"/>
        <w:ind w:firstLine="720"/>
        <w:contextualSpacing/>
        <w:jc w:val="both"/>
        <w:rPr>
          <w:rFonts w:eastAsia="Times New Roman" w:cs="Times New Roman"/>
          <w:szCs w:val="24"/>
        </w:rPr>
      </w:pPr>
      <w:r>
        <w:rPr>
          <w:rFonts w:eastAsia="Times New Roman" w:cs="Times New Roman"/>
          <w:szCs w:val="24"/>
        </w:rPr>
        <w:t>Πρόσφυγες είναι όταν πηγαίνουν στην Τουρκία. Από την Τουρκία και πέρα δεν είναι πρόσφυγες, είναι μετανάστες, οι οποίοι εισέρχονται</w:t>
      </w:r>
      <w:r>
        <w:rPr>
          <w:rFonts w:eastAsia="Times New Roman" w:cs="Times New Roman"/>
          <w:szCs w:val="24"/>
        </w:rPr>
        <w:t xml:space="preserve"> παράνομα στην πατρίδα μας.</w:t>
      </w:r>
    </w:p>
    <w:p w14:paraId="413BB002" w14:textId="77777777" w:rsidR="0028181B" w:rsidRDefault="00E316D8">
      <w:pPr>
        <w:spacing w:line="600" w:lineRule="auto"/>
        <w:ind w:firstLine="720"/>
        <w:contextualSpacing/>
        <w:jc w:val="both"/>
        <w:rPr>
          <w:rFonts w:eastAsia="Times New Roman" w:cs="Times New Roman"/>
          <w:szCs w:val="24"/>
        </w:rPr>
      </w:pPr>
      <w:r>
        <w:rPr>
          <w:rFonts w:eastAsia="Times New Roman" w:cs="Times New Roman"/>
          <w:szCs w:val="24"/>
        </w:rPr>
        <w:t>Πρόσφατα, μόλις την περασμένη εβδομάδα</w:t>
      </w:r>
      <w:r w:rsidRPr="00BD5CFE">
        <w:rPr>
          <w:rFonts w:eastAsia="Times New Roman" w:cs="Times New Roman"/>
          <w:szCs w:val="24"/>
        </w:rPr>
        <w:t>,</w:t>
      </w:r>
      <w:r>
        <w:rPr>
          <w:rFonts w:eastAsia="Times New Roman" w:cs="Times New Roman"/>
          <w:szCs w:val="24"/>
        </w:rPr>
        <w:t xml:space="preserve"> έγινε μια δίκη στη Μυτιλήνη, στην οποία είδαμε πολλά. Είδαμε και τη στοργή της Ευρωπαϊκής Ένωσης. Συγκεκριμένα, τον Ιανουάριο του 2016 πέντε μέλη </w:t>
      </w:r>
      <w:r>
        <w:rPr>
          <w:rFonts w:eastAsia="Times New Roman" w:cs="Times New Roman"/>
          <w:szCs w:val="24"/>
        </w:rPr>
        <w:t>μ</w:t>
      </w:r>
      <w:r>
        <w:rPr>
          <w:rFonts w:eastAsia="Times New Roman" w:cs="Times New Roman"/>
          <w:szCs w:val="24"/>
        </w:rPr>
        <w:t xml:space="preserve">η </w:t>
      </w:r>
      <w:r>
        <w:rPr>
          <w:rFonts w:eastAsia="Times New Roman" w:cs="Times New Roman"/>
          <w:szCs w:val="24"/>
        </w:rPr>
        <w:t>κ</w:t>
      </w:r>
      <w:r>
        <w:rPr>
          <w:rFonts w:eastAsia="Times New Roman" w:cs="Times New Roman"/>
          <w:szCs w:val="24"/>
        </w:rPr>
        <w:t xml:space="preserve">υβερνητικής </w:t>
      </w:r>
      <w:r>
        <w:rPr>
          <w:rFonts w:eastAsia="Times New Roman" w:cs="Times New Roman"/>
          <w:szCs w:val="24"/>
        </w:rPr>
        <w:t>ο</w:t>
      </w:r>
      <w:r>
        <w:rPr>
          <w:rFonts w:eastAsia="Times New Roman" w:cs="Times New Roman"/>
          <w:szCs w:val="24"/>
        </w:rPr>
        <w:t xml:space="preserve">ργανώσεως, τρεις Ισπανοί </w:t>
      </w:r>
      <w:r>
        <w:rPr>
          <w:rFonts w:eastAsia="Times New Roman" w:cs="Times New Roman"/>
          <w:szCs w:val="24"/>
        </w:rPr>
        <w:t xml:space="preserve">και δύο μουσουλμάνοι με διαβατήρια Δανίας, ρυμούλκησαν ένα σκάφος με λαθρομετανάστες και το πήγαν στο </w:t>
      </w:r>
      <w:r>
        <w:rPr>
          <w:rFonts w:eastAsia="Times New Roman" w:cs="Times New Roman"/>
          <w:szCs w:val="24"/>
        </w:rPr>
        <w:t>λ</w:t>
      </w:r>
      <w:r>
        <w:rPr>
          <w:rFonts w:eastAsia="Times New Roman" w:cs="Times New Roman"/>
          <w:szCs w:val="24"/>
        </w:rPr>
        <w:t>ιμάνι της Μυτιλήνης, όταν το Λιμενικό, με καταθέσεις των αξιωματικών του Λιμενικού, είπε ότι το πλοίο τους δεν κινδύνευε. Και για τον λόγο αυτό σχηματίστ</w:t>
      </w:r>
      <w:r>
        <w:rPr>
          <w:rFonts w:eastAsia="Times New Roman" w:cs="Times New Roman"/>
          <w:szCs w:val="24"/>
        </w:rPr>
        <w:t xml:space="preserve">ηκε δικογραφία εναντίον τους για διακίνηση μεταναστών. Το αποτέλεσμα; Κατόπιν πιέσεων των </w:t>
      </w:r>
      <w:r>
        <w:rPr>
          <w:rFonts w:eastAsia="Times New Roman" w:cs="Times New Roman"/>
          <w:szCs w:val="24"/>
        </w:rPr>
        <w:t>μ</w:t>
      </w:r>
      <w:r>
        <w:rPr>
          <w:rFonts w:eastAsia="Times New Roman" w:cs="Times New Roman"/>
          <w:szCs w:val="24"/>
        </w:rPr>
        <w:t xml:space="preserve">η </w:t>
      </w:r>
      <w:r>
        <w:rPr>
          <w:rFonts w:eastAsia="Times New Roman" w:cs="Times New Roman"/>
          <w:szCs w:val="24"/>
        </w:rPr>
        <w:t>κ</w:t>
      </w:r>
      <w:r>
        <w:rPr>
          <w:rFonts w:eastAsia="Times New Roman" w:cs="Times New Roman"/>
          <w:szCs w:val="24"/>
        </w:rPr>
        <w:t xml:space="preserve">υβερνητικών </w:t>
      </w:r>
      <w:r>
        <w:rPr>
          <w:rFonts w:eastAsia="Times New Roman" w:cs="Times New Roman"/>
          <w:szCs w:val="24"/>
        </w:rPr>
        <w:t>ο</w:t>
      </w:r>
      <w:r>
        <w:rPr>
          <w:rFonts w:eastAsia="Times New Roman" w:cs="Times New Roman"/>
          <w:szCs w:val="24"/>
        </w:rPr>
        <w:t>ργανώσεων, της Διεθνούς Αμνηστίας, αλλά και της Κομισιόν και του Επιτρόπου Μεταναστεύσεως, δηλαδή του Αβραμόπουλου της Νέας Δημοκρατίας, αθωώθηκαν οι</w:t>
      </w:r>
      <w:r>
        <w:rPr>
          <w:rFonts w:eastAsia="Times New Roman" w:cs="Times New Roman"/>
          <w:szCs w:val="24"/>
        </w:rPr>
        <w:t xml:space="preserve"> διακινητές.</w:t>
      </w:r>
    </w:p>
    <w:p w14:paraId="413BB003" w14:textId="77777777" w:rsidR="0028181B" w:rsidRDefault="00E316D8">
      <w:pPr>
        <w:spacing w:line="600" w:lineRule="auto"/>
        <w:ind w:firstLine="720"/>
        <w:contextualSpacing/>
        <w:jc w:val="both"/>
        <w:rPr>
          <w:rFonts w:eastAsia="Times New Roman" w:cs="Times New Roman"/>
          <w:szCs w:val="24"/>
        </w:rPr>
      </w:pPr>
      <w:r>
        <w:rPr>
          <w:rFonts w:eastAsia="Times New Roman" w:cs="Times New Roman"/>
          <w:szCs w:val="24"/>
        </w:rPr>
        <w:t xml:space="preserve">Επί του νομοσχεδίου: Στο άρθρο 7 μιλάτε για δωρεάν διαμονή και ελεύθερη κυκλοφορία, δωρεάν εκπαίδευση ανηλίκων και το δικαίωμα πρόσβασης στην εργασία. Αυτό τουλάχιστον χρειάζεται πολύ θράσος για να αναφέρεται. Όταν δύο εκατομμύρια Έλληνες και </w:t>
      </w:r>
      <w:r>
        <w:rPr>
          <w:rFonts w:eastAsia="Times New Roman" w:cs="Times New Roman"/>
          <w:szCs w:val="24"/>
        </w:rPr>
        <w:t>πλέον δεν έχουν πρόσβαση στην εργασία, εσείς θέλετε να δίνετε πρόσβαση στην εργασία σε αυτούς που εισέρχονται παράνομα στην πατρίδα μας. Η Χρυσή Αυγή σε καμμία περίπτωση δεν μπορεί να δεχθεί ένα τέτοιο νομοθέτημα, το οποίο αποτελεί ρατσισμό εις βάρος των Ε</w:t>
      </w:r>
      <w:r>
        <w:rPr>
          <w:rFonts w:eastAsia="Times New Roman" w:cs="Times New Roman"/>
          <w:szCs w:val="24"/>
        </w:rPr>
        <w:t>λλήνων.</w:t>
      </w:r>
    </w:p>
    <w:p w14:paraId="413BB004" w14:textId="77777777" w:rsidR="0028181B" w:rsidRDefault="00E316D8">
      <w:pPr>
        <w:spacing w:line="600" w:lineRule="auto"/>
        <w:ind w:firstLine="720"/>
        <w:contextualSpacing/>
        <w:jc w:val="both"/>
        <w:rPr>
          <w:rFonts w:eastAsia="Times New Roman" w:cs="Times New Roman"/>
          <w:szCs w:val="24"/>
        </w:rPr>
      </w:pPr>
      <w:r>
        <w:rPr>
          <w:rFonts w:eastAsia="Times New Roman" w:cs="Times New Roman"/>
          <w:szCs w:val="24"/>
        </w:rPr>
        <w:t>Και όσον αφορά τα άρθρα 13 και 16, τα οποία αναφέρονται στην εκπαίδευση και την επαγγελματική αποκατάσταση των λαθρομεταναστών, τα έχετε όλα τακτοποιήσει με τους εντόπιους, με τους ιθαγενείς αυτής της χώρας και σας περισσεύουν και δυνατότητες για ν</w:t>
      </w:r>
      <w:r>
        <w:rPr>
          <w:rFonts w:eastAsia="Times New Roman" w:cs="Times New Roman"/>
          <w:szCs w:val="24"/>
        </w:rPr>
        <w:t>α εντάξετε όλους αυτούς.</w:t>
      </w:r>
    </w:p>
    <w:p w14:paraId="413BB005" w14:textId="77777777" w:rsidR="0028181B" w:rsidRDefault="00E316D8">
      <w:pPr>
        <w:spacing w:line="600" w:lineRule="auto"/>
        <w:ind w:firstLine="720"/>
        <w:contextualSpacing/>
        <w:jc w:val="both"/>
        <w:rPr>
          <w:rFonts w:eastAsia="Times New Roman" w:cs="Times New Roman"/>
          <w:szCs w:val="24"/>
        </w:rPr>
      </w:pPr>
      <w:r>
        <w:rPr>
          <w:rFonts w:eastAsia="Times New Roman" w:cs="Times New Roman"/>
          <w:szCs w:val="24"/>
        </w:rPr>
        <w:t>Στο άρθρο 18 καθορίζεται επίσης ότι η αρμόδια αρχή υποδοχής οφείλει να παρέχει διαμονή, τροφή και ιατροφαρμακευτική περίθαλψη σε αιτούντες. Πράγματι, αυτό είναι το σωστό και το ανθρωπιστικό. Τι κάνετε, όμως, για τους Έλληνες; Έχετε</w:t>
      </w:r>
      <w:r>
        <w:rPr>
          <w:rFonts w:eastAsia="Times New Roman" w:cs="Times New Roman"/>
          <w:szCs w:val="24"/>
        </w:rPr>
        <w:t xml:space="preserve"> πάει μια ημέρα εφημερίας σε ένα δημόσιο νοσοκομείο, όπου δεν υπάρχουν ούτε γάζες ούτε οινόπνευμα ούτε ιώδιο; Λόγια του αέρα είναι αυτά που λέτε και δεν μπορείτε να προσφέρετε.</w:t>
      </w:r>
    </w:p>
    <w:p w14:paraId="413BB006" w14:textId="77777777" w:rsidR="0028181B" w:rsidRDefault="00E316D8">
      <w:pPr>
        <w:spacing w:line="600" w:lineRule="auto"/>
        <w:ind w:firstLine="720"/>
        <w:contextualSpacing/>
        <w:jc w:val="both"/>
        <w:rPr>
          <w:rFonts w:eastAsia="Times New Roman" w:cs="Times New Roman"/>
          <w:szCs w:val="24"/>
        </w:rPr>
      </w:pPr>
      <w:r>
        <w:rPr>
          <w:rFonts w:eastAsia="Times New Roman" w:cs="Times New Roman"/>
          <w:szCs w:val="24"/>
        </w:rPr>
        <w:t>Στο άρθρο 31, ανάμεσα στα άλλα παρέχεται η δυνατότητα στο συντονιστή της αποκεν</w:t>
      </w:r>
      <w:r>
        <w:rPr>
          <w:rFonts w:eastAsia="Times New Roman" w:cs="Times New Roman"/>
          <w:szCs w:val="24"/>
        </w:rPr>
        <w:t>τρωμένης διοίκησης να χορηγεί άπαξ κατ’ εξαίρεση άδεια διαμονής διάρκειας τριών ετών σε πολίτες τρίτων χωρών και για ανθρωπιστικούς και εξαιρετικούς λόγους, που δεν διευκρινίζετε, άδεια παραμονής επτά ετών. Ούτε λίγο ούτε πολύ τους ετοιμάζετε για πολίτες τ</w:t>
      </w:r>
      <w:r>
        <w:rPr>
          <w:rFonts w:eastAsia="Times New Roman" w:cs="Times New Roman"/>
          <w:szCs w:val="24"/>
        </w:rPr>
        <w:t>ης χώρας.</w:t>
      </w:r>
    </w:p>
    <w:p w14:paraId="413BB007" w14:textId="77777777" w:rsidR="0028181B" w:rsidRDefault="00E316D8">
      <w:pPr>
        <w:spacing w:line="600" w:lineRule="auto"/>
        <w:ind w:firstLine="720"/>
        <w:contextualSpacing/>
        <w:jc w:val="both"/>
        <w:rPr>
          <w:rFonts w:eastAsia="Times New Roman" w:cs="Times New Roman"/>
          <w:szCs w:val="24"/>
        </w:rPr>
      </w:pPr>
      <w:r>
        <w:rPr>
          <w:rFonts w:eastAsia="Times New Roman" w:cs="Times New Roman"/>
          <w:szCs w:val="24"/>
        </w:rPr>
        <w:t xml:space="preserve">Και έρχομαι στο άρθρο 36, </w:t>
      </w:r>
      <w:r>
        <w:rPr>
          <w:rFonts w:eastAsia="Times New Roman" w:cs="Times New Roman"/>
          <w:szCs w:val="24"/>
        </w:rPr>
        <w:t>στο οποίο</w:t>
      </w:r>
      <w:r>
        <w:rPr>
          <w:rFonts w:eastAsia="Times New Roman" w:cs="Times New Roman"/>
          <w:szCs w:val="24"/>
        </w:rPr>
        <w:t xml:space="preserve"> μιλάτε για αποζημίωση των φυσικών και νομικών προσώπων. Υπάρχει το εξωφρενικό ότι εξαιρείτε από τις αποζημιώσεις αυτούς οι οποίοι υπέστησαν κλοπές σε οικίες και επαγγελματικούς χώρους. Όσοι Έλληνες μπούκαραν στ</w:t>
      </w:r>
      <w:r>
        <w:rPr>
          <w:rFonts w:eastAsia="Times New Roman" w:cs="Times New Roman"/>
          <w:szCs w:val="24"/>
        </w:rPr>
        <w:t>α σπίτια και τους κλέψανε, δεν αποζημιώνονται. Πληρώνουν τον «αντιρατσισμό» σας –εντός πολλών εισαγωγικών. Και επίσης, αποζημιώσεις για διαφυγόντα κέρδη.</w:t>
      </w:r>
    </w:p>
    <w:p w14:paraId="413BB008" w14:textId="77777777" w:rsidR="0028181B" w:rsidRDefault="00E316D8">
      <w:pPr>
        <w:spacing w:line="600" w:lineRule="auto"/>
        <w:ind w:firstLine="720"/>
        <w:contextualSpacing/>
        <w:jc w:val="both"/>
        <w:rPr>
          <w:rFonts w:eastAsia="Times New Roman" w:cs="Times New Roman"/>
          <w:szCs w:val="24"/>
        </w:rPr>
      </w:pPr>
      <w:r>
        <w:rPr>
          <w:rFonts w:eastAsia="Times New Roman" w:cs="Times New Roman"/>
          <w:szCs w:val="24"/>
        </w:rPr>
        <w:t>Ας μιλήσουμε, όμως, και για τον Έβρο. Προ ημερών ανακοινώθηκαν τα στοιχεία για τους πρόσφυγες και λαθρ</w:t>
      </w:r>
      <w:r>
        <w:rPr>
          <w:rFonts w:eastAsia="Times New Roman" w:cs="Times New Roman"/>
          <w:szCs w:val="24"/>
        </w:rPr>
        <w:t>ομετανάστες που ήρθαν παράνομα στην Ελλάδα τον Απρίλιο μέσω Έβρου. Σημειωτέ</w:t>
      </w:r>
      <w:r>
        <w:rPr>
          <w:rFonts w:eastAsia="Times New Roman" w:cs="Times New Roman"/>
          <w:szCs w:val="24"/>
        </w:rPr>
        <w:t>ο</w:t>
      </w:r>
      <w:r>
        <w:rPr>
          <w:rFonts w:eastAsia="Times New Roman" w:cs="Times New Roman"/>
          <w:szCs w:val="24"/>
        </w:rPr>
        <w:t>ν, επαναλαμβάνω, ότι η συμφωνία μεταξύ Ευρωπαϊκής Ενώσεως και Τουρκίας μιλάει μόνο για τα νησιά, όχι για τον Έβρο. Και ξαφνικά από εκεί που ερχόντουσαν οι περισσότεροι από τα νησιά</w:t>
      </w:r>
      <w:r>
        <w:rPr>
          <w:rFonts w:eastAsia="Times New Roman" w:cs="Times New Roman"/>
          <w:szCs w:val="24"/>
        </w:rPr>
        <w:t xml:space="preserve">, έρχονται από τον Έβρο. Τυχαίο; Όχι βεβαίως. Διότι όλοι γνωρίζουμε ότι η υπόθεση «λαθρομετανάστες» είναι μια παρακρατική υπόθεση της ίδιας της Τουρκίας. </w:t>
      </w:r>
    </w:p>
    <w:p w14:paraId="413BB009" w14:textId="77777777" w:rsidR="0028181B" w:rsidRDefault="00E316D8">
      <w:pPr>
        <w:spacing w:line="600" w:lineRule="auto"/>
        <w:ind w:firstLine="720"/>
        <w:contextualSpacing/>
        <w:jc w:val="both"/>
        <w:rPr>
          <w:rFonts w:eastAsia="Times New Roman" w:cs="Times New Roman"/>
          <w:szCs w:val="24"/>
        </w:rPr>
      </w:pPr>
      <w:r>
        <w:rPr>
          <w:rFonts w:eastAsia="Times New Roman" w:cs="Times New Roman"/>
          <w:szCs w:val="24"/>
        </w:rPr>
        <w:t>Μέσω του Έβρου, λοιπόν, πέρασαν τέσσερις χιλιάδες, μια μικρή πόλη. Επισημάνθηκε, όμως, ότι από το συν</w:t>
      </w:r>
      <w:r>
        <w:rPr>
          <w:rFonts w:eastAsia="Times New Roman" w:cs="Times New Roman"/>
          <w:szCs w:val="24"/>
        </w:rPr>
        <w:t>ολικό αριθμό των νεοεισεχθέντων, απουσιάζουν όσοι δεν δηλώθηκαν στον Έβρο, αλλά συνέχισαν τον δρόμο τους ανενόχλητοι και κατέληξαν και κατεγράφησαν στην Θεσσαλονίκη. Και πόσοι ήταν αυτοί; Πέντε, δέκα, δεκαπέντε; Ήταν συνολικά χίλια διακόσια σαράντα οκτώ άτ</w:t>
      </w:r>
      <w:r>
        <w:rPr>
          <w:rFonts w:eastAsia="Times New Roman" w:cs="Times New Roman"/>
          <w:szCs w:val="24"/>
        </w:rPr>
        <w:t>ομα. Σε αυτό το κράτος-ξεφτίλα, με τα σύνορα σουρωτήρι πέρασαν χίλιοι διακόσιοι σαράντα οκτώ ανενόχλητοι και έκαναν μια απόσταση πεντακοσίων χιλιομέτρων και έφτασαν στη Θεσσαλονίκη.</w:t>
      </w:r>
    </w:p>
    <w:p w14:paraId="413BB00A"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Και έχουμε και τον περίφημο φράχτη, ο οποίος δεν φυλάσσεται ούτε από τον σ</w:t>
      </w:r>
      <w:r>
        <w:rPr>
          <w:rFonts w:eastAsia="Times New Roman" w:cs="Times New Roman"/>
          <w:szCs w:val="24"/>
        </w:rPr>
        <w:t>τρατό ούτε από την αστυνομία. Περισσότερους άντρες διαθέτει ένας επιφανής πολιτικός ή επιχειρηματίας για να τον φυλάνε παρά ο φράχτης του Έβρου, στον οποίον υπάρχουν κάμερες από τις οποίες κάμερες βλέπουν οι αστυνομικές αρχές ότι καταστρέφεται το συρματόπλ</w:t>
      </w:r>
      <w:r>
        <w:rPr>
          <w:rFonts w:eastAsia="Times New Roman" w:cs="Times New Roman"/>
          <w:szCs w:val="24"/>
        </w:rPr>
        <w:t>εγμα σε κάποιο σημείο. Και τι κάνουν; Σπεύδουν. Αλλά πάντα σπεύδουν αργά και οι πρόσφυγες και οι παράνομοι μετανάστες περνάνε.</w:t>
      </w:r>
    </w:p>
    <w:p w14:paraId="413BB00B"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Από εκεί και πέρα έχουμε το άθλιο καθεστώς των </w:t>
      </w:r>
      <w:r>
        <w:rPr>
          <w:rFonts w:eastAsia="Times New Roman" w:cs="Times New Roman"/>
          <w:szCs w:val="24"/>
          <w:lang w:val="en-US"/>
        </w:rPr>
        <w:t>hot</w:t>
      </w:r>
      <w:r w:rsidRPr="009249E1">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w:t>
      </w:r>
      <w:r w:rsidRPr="009249E1">
        <w:rPr>
          <w:rFonts w:eastAsia="Times New Roman" w:cs="Times New Roman"/>
          <w:szCs w:val="24"/>
        </w:rPr>
        <w:t xml:space="preserve"> </w:t>
      </w:r>
      <w:r>
        <w:rPr>
          <w:rFonts w:eastAsia="Times New Roman" w:cs="Times New Roman"/>
          <w:szCs w:val="24"/>
        </w:rPr>
        <w:t xml:space="preserve">όπου εκεί πραγματικά έχετε δημιουργήσει κοινωνικές ζούγκλες. Μέσα στα </w:t>
      </w:r>
      <w:r>
        <w:rPr>
          <w:rFonts w:eastAsia="Times New Roman" w:cs="Times New Roman"/>
          <w:szCs w:val="24"/>
          <w:lang w:val="en-US"/>
        </w:rPr>
        <w:t>h</w:t>
      </w:r>
      <w:r>
        <w:rPr>
          <w:rFonts w:eastAsia="Times New Roman" w:cs="Times New Roman"/>
          <w:szCs w:val="24"/>
          <w:lang w:val="en-US"/>
        </w:rPr>
        <w:t>ot</w:t>
      </w:r>
      <w:r w:rsidRPr="009249E1">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xml:space="preserve"> έχουν ήδη δημιουργηθεί καταστήματα, έχουν ιδρυθεί συμμορίες που πουλάνε προστασία στα καταστήματα και όποτε η αστυνομία συλλάβει κάποιον απ’ αυτούς, έρχεται κατευθείαν η βαριά βιομηχανία, που ανθίζει τον καιρό του ΣΥΡΙΖΑ, οι λεγόμενες </w:t>
      </w:r>
      <w:r>
        <w:rPr>
          <w:rFonts w:eastAsia="Times New Roman" w:cs="Times New Roman"/>
          <w:szCs w:val="24"/>
        </w:rPr>
        <w:t>μ</w:t>
      </w:r>
      <w:r>
        <w:rPr>
          <w:rFonts w:eastAsia="Times New Roman" w:cs="Times New Roman"/>
          <w:szCs w:val="24"/>
        </w:rPr>
        <w:t xml:space="preserve">η </w:t>
      </w:r>
      <w:r>
        <w:rPr>
          <w:rFonts w:eastAsia="Times New Roman" w:cs="Times New Roman"/>
          <w:szCs w:val="24"/>
        </w:rPr>
        <w:t>κ</w:t>
      </w:r>
      <w:r>
        <w:rPr>
          <w:rFonts w:eastAsia="Times New Roman" w:cs="Times New Roman"/>
          <w:szCs w:val="24"/>
        </w:rPr>
        <w:t>υβερνητι</w:t>
      </w:r>
      <w:r>
        <w:rPr>
          <w:rFonts w:eastAsia="Times New Roman" w:cs="Times New Roman"/>
          <w:szCs w:val="24"/>
        </w:rPr>
        <w:t xml:space="preserve">κές </w:t>
      </w:r>
      <w:r>
        <w:rPr>
          <w:rFonts w:eastAsia="Times New Roman" w:cs="Times New Roman"/>
          <w:szCs w:val="24"/>
        </w:rPr>
        <w:t>ο</w:t>
      </w:r>
      <w:r>
        <w:rPr>
          <w:rFonts w:eastAsia="Times New Roman" w:cs="Times New Roman"/>
          <w:szCs w:val="24"/>
        </w:rPr>
        <w:t xml:space="preserve">ργανώσεις και σπεύδουν στα αστυνομικά τμήματα για να πάρουν τους συλληφθέντες από τα χέρια της αστυνομίας. Αυτά είναι τα περίφημα </w:t>
      </w:r>
      <w:r>
        <w:rPr>
          <w:rFonts w:eastAsia="Times New Roman" w:cs="Times New Roman"/>
          <w:szCs w:val="24"/>
          <w:lang w:val="en-US"/>
        </w:rPr>
        <w:t>hot</w:t>
      </w:r>
      <w:r w:rsidRPr="009249E1">
        <w:rPr>
          <w:rFonts w:eastAsia="Times New Roman" w:cs="Times New Roman"/>
          <w:szCs w:val="24"/>
        </w:rPr>
        <w:t xml:space="preserve"> </w:t>
      </w:r>
      <w:r>
        <w:rPr>
          <w:rFonts w:eastAsia="Times New Roman" w:cs="Times New Roman"/>
          <w:szCs w:val="24"/>
          <w:lang w:val="en-US"/>
        </w:rPr>
        <w:t>spots</w:t>
      </w:r>
      <w:r w:rsidRPr="009249E1">
        <w:rPr>
          <w:rFonts w:eastAsia="Times New Roman" w:cs="Times New Roman"/>
          <w:szCs w:val="24"/>
        </w:rPr>
        <w:t>.</w:t>
      </w:r>
    </w:p>
    <w:p w14:paraId="413BB00C"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Έναντι όλων αυτών, σε χρόνο πολύ προγενέστερο και συγκεκριμένα στις 18 Μαρτίου 2016, η Χρυσή Αυγή κατέθεσε πρό</w:t>
      </w:r>
      <w:r>
        <w:rPr>
          <w:rFonts w:eastAsia="Times New Roman" w:cs="Times New Roman"/>
          <w:szCs w:val="24"/>
        </w:rPr>
        <w:t>ταση νόμου, που προβλέπει ποινές χωρίς αναστολή για όσους λαθρομετανάστες εισβάλλουν στην Ελλάδα και ισόβια δεσμά σε κάποιες περιπτώσεις για τους δουλεμπόρους.</w:t>
      </w:r>
    </w:p>
    <w:p w14:paraId="413BB00D"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Καταδεικτικώς αναφέρονται οι βασικοί άξονες του νομοθετήματος, που είναι οι εξής: φυλάκιση </w:t>
      </w:r>
      <w:r>
        <w:rPr>
          <w:rFonts w:eastAsia="Times New Roman" w:cs="Times New Roman"/>
          <w:szCs w:val="24"/>
        </w:rPr>
        <w:t xml:space="preserve">τουλάχιστον δύο ετών για όποιον αλλοδαπό εισέρχεται παράνομα στη χώρα. Η φυλάκιση να είναι χωρίς αναστολή. Δεύτερον, η ποινή να εκτίεται σε ειδικά κέντρα κράτησης μακράν των κατοικημένων τόπων, μακράν του κοινωνικού ιστού. Και όσο για τους λαθροδιακινητές </w:t>
      </w:r>
      <w:r>
        <w:rPr>
          <w:rFonts w:eastAsia="Times New Roman" w:cs="Times New Roman"/>
          <w:szCs w:val="24"/>
        </w:rPr>
        <w:t>να επιβάλλονται βαρύτατες κυρώσεις που υπό προϋποθέσεις θα φτάνουν και την ποινή της ισοβίου καθείρξεως.</w:t>
      </w:r>
    </w:p>
    <w:p w14:paraId="413BB00E"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Πάνω στο θέμα αυτό θα ήθελα να καταθέσω στα Πρακτικά τον νόμο που κατέθεσε το 2016 η Χρυσή Αυγή.</w:t>
      </w:r>
    </w:p>
    <w:p w14:paraId="413BB00F" w14:textId="77777777" w:rsidR="0028181B" w:rsidRDefault="00E316D8">
      <w:pPr>
        <w:spacing w:line="600" w:lineRule="auto"/>
        <w:ind w:firstLine="540"/>
        <w:jc w:val="both"/>
        <w:rPr>
          <w:rFonts w:eastAsia="Times New Roman"/>
          <w:szCs w:val="24"/>
        </w:rPr>
      </w:pPr>
      <w:r w:rsidRPr="00C453AA">
        <w:rPr>
          <w:rFonts w:eastAsia="Times New Roman"/>
          <w:szCs w:val="24"/>
        </w:rPr>
        <w:t xml:space="preserve">(Στο σημείο αυτό ο </w:t>
      </w:r>
      <w:r>
        <w:rPr>
          <w:rFonts w:eastAsia="Times New Roman"/>
          <w:szCs w:val="24"/>
        </w:rPr>
        <w:t>Γενικός Γραμματέας του Λαϊκού Συνδέ</w:t>
      </w:r>
      <w:r>
        <w:rPr>
          <w:rFonts w:eastAsia="Times New Roman"/>
          <w:szCs w:val="24"/>
        </w:rPr>
        <w:t>σμου</w:t>
      </w:r>
      <w:r>
        <w:rPr>
          <w:rFonts w:eastAsia="Times New Roman"/>
          <w:szCs w:val="24"/>
        </w:rPr>
        <w:t xml:space="preserve"> </w:t>
      </w:r>
      <w:r>
        <w:rPr>
          <w:rFonts w:eastAsia="Times New Roman"/>
          <w:szCs w:val="24"/>
        </w:rPr>
        <w:t>- Χρυσή Αυγή κ. Νικόλαος Μιχαλολιάκος κα</w:t>
      </w:r>
      <w:r w:rsidRPr="00C453AA">
        <w:rPr>
          <w:rFonts w:eastAsia="Times New Roman"/>
          <w:szCs w:val="24"/>
        </w:rPr>
        <w:t>ταθέτει για τα Πρα</w:t>
      </w:r>
      <w:r>
        <w:rPr>
          <w:rFonts w:eastAsia="Times New Roman"/>
          <w:szCs w:val="24"/>
        </w:rPr>
        <w:t>κτικά το προαναφερθέν έγγραφο, το οποίο βρίσκεται</w:t>
      </w:r>
      <w:r w:rsidRPr="00C453AA">
        <w:rPr>
          <w:rFonts w:eastAsia="Times New Roman"/>
          <w:szCs w:val="24"/>
        </w:rPr>
        <w:t xml:space="preserve"> στο αρχείο του Τμήματος Γραμματείας της Διεύθυνσης Στενογραφίας και Πρακτικών της Βουλής)</w:t>
      </w:r>
    </w:p>
    <w:p w14:paraId="413BB010"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Αν τον ψηφίζατε και ήταν νόμος του κράτους δεν θα υπή</w:t>
      </w:r>
      <w:r>
        <w:rPr>
          <w:rFonts w:eastAsia="Times New Roman" w:cs="Times New Roman"/>
          <w:szCs w:val="24"/>
        </w:rPr>
        <w:t>ρχε η σημερινή κατάσταση, μια κατάσταση η οποία διαγράφεται απειλητική. Ακόμα κι ο Ερυθρός Σταυρός έχει εκδώσει ανακοίνωση: «Αναμένεται μεγάλο κύμα προσφύγων και λαθρομεταναστών». Και εσείς αντί να νομοθετήσετε νόμους με τους οποίους θα σταματήσετε αυτό το</w:t>
      </w:r>
      <w:r>
        <w:rPr>
          <w:rFonts w:eastAsia="Times New Roman" w:cs="Times New Roman"/>
          <w:szCs w:val="24"/>
        </w:rPr>
        <w:t xml:space="preserve"> κύμα, αντιθέτως κάνετε νόμους να το διευκολύνετε. Κατά τούτο είστε απόλυτα υπεύθυνοι.</w:t>
      </w:r>
    </w:p>
    <w:p w14:paraId="413BB011"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Να αναφερθώ και σε ένα θέμα της Νέας Δημοκρατίας και την επίσκεψη του Προέδρου της, του κ. Μητσοτάκη, στην Ίμβρο. Είπε ότι είναι ένα πρότυπο ειρηνικής συμβίωσης των δύο </w:t>
      </w:r>
      <w:r>
        <w:rPr>
          <w:rFonts w:eastAsia="Times New Roman" w:cs="Times New Roman"/>
          <w:szCs w:val="24"/>
        </w:rPr>
        <w:t>λαών. Ανοίξτε μια εγκυκλοπαίδεια να διαβάσετε. Στην Ίμβρο ζούσαν το 1927 εξίμισι χιλιάδες Έλληνες και διακόσιοι Τούρκοι. Σήμερα ζουν εννιά χιλιάδες Τούρκοι και διακόσιοι Έλληνες. Ξεριζωμός του Ελληνισμού έγινε. Αυτή είναι η ειρηνική συμβίωση; Αυτό θέλετε ν</w:t>
      </w:r>
      <w:r>
        <w:rPr>
          <w:rFonts w:eastAsia="Times New Roman" w:cs="Times New Roman"/>
          <w:szCs w:val="24"/>
        </w:rPr>
        <w:t>α γίνει και στην Ελλάδα; Μετά από πενήντα, εξήντα χρόνια να λένε ότι κατοικούν στη χώρα δύο εκατομμύρια Έλληνες και οκτώ εκατομμύρια λαθρομετανάστες; Όχι. Δεν το θέλει αυτό ο ελληνικός λαός και ούτε θα το επιτρέψει.</w:t>
      </w:r>
    </w:p>
    <w:p w14:paraId="413BB012"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Να ξέρετε ότι με τα νομοθετήματα αυτά </w:t>
      </w:r>
      <w:r>
        <w:rPr>
          <w:rFonts w:eastAsia="Times New Roman" w:cs="Times New Roman"/>
          <w:szCs w:val="24"/>
        </w:rPr>
        <w:t>κ</w:t>
      </w:r>
      <w:r>
        <w:rPr>
          <w:rFonts w:eastAsia="Times New Roman" w:cs="Times New Roman"/>
          <w:szCs w:val="24"/>
        </w:rPr>
        <w:t>τίζετε πύργους στην άμμο. Τίποτα δεν αλλάζει τη φυσική πραγματικότητα. Έλληνας γεννιέσαι δεν γίνεσαι. Αυτή είναι η θέση της Χρυσής Αυγής και σ</w:t>
      </w:r>
      <w:r>
        <w:rPr>
          <w:rFonts w:eastAsia="Times New Roman" w:cs="Times New Roman"/>
          <w:szCs w:val="24"/>
        </w:rPr>
        <w:t>ε</w:t>
      </w:r>
      <w:r>
        <w:rPr>
          <w:rFonts w:eastAsia="Times New Roman" w:cs="Times New Roman"/>
          <w:szCs w:val="24"/>
        </w:rPr>
        <w:t xml:space="preserve"> αυτή τη θέση παραμένουμε ακλόνητοι.</w:t>
      </w:r>
    </w:p>
    <w:p w14:paraId="413BB013" w14:textId="77777777" w:rsidR="0028181B" w:rsidRDefault="00E316D8">
      <w:pPr>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413BB014"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Σε ό,τι αφορά το μέγα εθνι</w:t>
      </w:r>
      <w:r>
        <w:rPr>
          <w:rFonts w:eastAsia="Times New Roman" w:cs="Times New Roman"/>
          <w:szCs w:val="24"/>
        </w:rPr>
        <w:t>κό θέμα της Μακεδονίας μ</w:t>
      </w:r>
      <w:r>
        <w:rPr>
          <w:rFonts w:eastAsia="Times New Roman" w:cs="Times New Roman"/>
          <w:szCs w:val="24"/>
        </w:rPr>
        <w:t>α</w:t>
      </w:r>
      <w:r>
        <w:rPr>
          <w:rFonts w:eastAsia="Times New Roman" w:cs="Times New Roman"/>
          <w:szCs w:val="24"/>
        </w:rPr>
        <w:t>ς βγήκε ο εκπρόσωπος Τύπου της Κυβερνήσεως, ο κ. Τζανακόπουλος και είπε ότι αναμένονται ευνοϊκές εξελίξεις στο θέμα. Ο εκπρόσωπος της Νέας Δημοκρατίας, ο κ. Κουμουτσάκος, είπε ότι τον ενδιαφέρει μόνο η συνταγματική αναθεώρηση. Έχετ</w:t>
      </w:r>
      <w:r>
        <w:rPr>
          <w:rFonts w:eastAsia="Times New Roman" w:cs="Times New Roman"/>
          <w:szCs w:val="24"/>
        </w:rPr>
        <w:t xml:space="preserve">ε δώσει το όνομα είτε αυτό είναι </w:t>
      </w:r>
      <w:r>
        <w:rPr>
          <w:rFonts w:eastAsia="Times New Roman" w:cs="Times New Roman"/>
          <w:szCs w:val="24"/>
          <w:lang w:val="en-US"/>
        </w:rPr>
        <w:t>Nova</w:t>
      </w:r>
      <w:r w:rsidRPr="00AA661F">
        <w:rPr>
          <w:rFonts w:eastAsia="Times New Roman" w:cs="Times New Roman"/>
          <w:szCs w:val="24"/>
        </w:rPr>
        <w:t xml:space="preserve"> </w:t>
      </w:r>
      <w:r>
        <w:rPr>
          <w:rFonts w:eastAsia="Times New Roman" w:cs="Times New Roman"/>
          <w:szCs w:val="24"/>
          <w:lang w:val="en-US"/>
        </w:rPr>
        <w:t>Macedonia</w:t>
      </w:r>
      <w:r>
        <w:rPr>
          <w:rFonts w:eastAsia="Times New Roman" w:cs="Times New Roman"/>
          <w:szCs w:val="24"/>
        </w:rPr>
        <w:t xml:space="preserve"> είτε </w:t>
      </w:r>
      <w:r>
        <w:rPr>
          <w:rFonts w:eastAsia="Times New Roman" w:cs="Times New Roman"/>
          <w:szCs w:val="24"/>
          <w:lang w:val="en-US"/>
        </w:rPr>
        <w:t>Gorna</w:t>
      </w:r>
      <w:r w:rsidRPr="00AA661F">
        <w:rPr>
          <w:rFonts w:eastAsia="Times New Roman" w:cs="Times New Roman"/>
          <w:szCs w:val="24"/>
        </w:rPr>
        <w:t xml:space="preserve"> </w:t>
      </w:r>
      <w:r>
        <w:rPr>
          <w:rFonts w:eastAsia="Times New Roman" w:cs="Times New Roman"/>
          <w:szCs w:val="24"/>
          <w:lang w:val="en-US"/>
        </w:rPr>
        <w:t>Macedonia</w:t>
      </w:r>
      <w:r>
        <w:rPr>
          <w:rFonts w:eastAsia="Times New Roman" w:cs="Times New Roman"/>
          <w:szCs w:val="24"/>
        </w:rPr>
        <w:t>. Όσο για το παραμύθι ότι αυτό θα είναι αμετάφραστο, αφήστε το για κάποιους αφελείς. Στον ΟΗΕ η ονομασία κάθε κράτους υποχρεωτικά μεταφράζεται σε έξι γλώσσες. Άρα, λοιπόν, αυτό δεν ισχύει.</w:t>
      </w:r>
      <w:r>
        <w:rPr>
          <w:rFonts w:eastAsia="Times New Roman" w:cs="Times New Roman"/>
          <w:szCs w:val="24"/>
        </w:rPr>
        <w:t xml:space="preserve"> </w:t>
      </w:r>
    </w:p>
    <w:p w14:paraId="413BB015"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Η Χρυσή Αυγή, εκφράζοντας τη βούληση της συντριπτικής πλειοψηφίας του ελληνικού λαού, λέει ένα μεγάλο «</w:t>
      </w:r>
      <w:r>
        <w:rPr>
          <w:rFonts w:eastAsia="Times New Roman" w:cs="Times New Roman"/>
          <w:szCs w:val="24"/>
        </w:rPr>
        <w:t>όχι</w:t>
      </w:r>
      <w:r>
        <w:rPr>
          <w:rFonts w:eastAsia="Times New Roman" w:cs="Times New Roman"/>
          <w:szCs w:val="24"/>
        </w:rPr>
        <w:t>» στις ονομασίες «</w:t>
      </w:r>
      <w:r w:rsidRPr="00FD3F1A">
        <w:rPr>
          <w:rFonts w:eastAsia="Times New Roman" w:cs="Times New Roman"/>
          <w:szCs w:val="24"/>
        </w:rPr>
        <w:t>Górna Macedonia</w:t>
      </w:r>
      <w:r>
        <w:rPr>
          <w:rFonts w:eastAsia="Times New Roman" w:cs="Times New Roman"/>
          <w:szCs w:val="24"/>
        </w:rPr>
        <w:t>» και «</w:t>
      </w:r>
      <w:r>
        <w:rPr>
          <w:rFonts w:eastAsia="Times New Roman" w:cs="Times New Roman"/>
          <w:szCs w:val="24"/>
          <w:lang w:val="en-US"/>
        </w:rPr>
        <w:t>Nova</w:t>
      </w:r>
      <w:r w:rsidRPr="00FD3F1A">
        <w:rPr>
          <w:rFonts w:eastAsia="Times New Roman" w:cs="Times New Roman"/>
          <w:szCs w:val="24"/>
        </w:rPr>
        <w:t xml:space="preserve"> </w:t>
      </w:r>
      <w:r>
        <w:rPr>
          <w:rFonts w:eastAsia="Times New Roman" w:cs="Times New Roman"/>
          <w:szCs w:val="24"/>
          <w:lang w:val="en-US"/>
        </w:rPr>
        <w:t>Macedonia</w:t>
      </w:r>
      <w:r>
        <w:rPr>
          <w:rFonts w:eastAsia="Times New Roman" w:cs="Times New Roman"/>
          <w:szCs w:val="24"/>
        </w:rPr>
        <w:t>» και κρατάει ακέραιη τη θέση της. Κανένας συμβιβασμός για τη Μακεδονία μας!</w:t>
      </w:r>
    </w:p>
    <w:p w14:paraId="413BB016" w14:textId="77777777" w:rsidR="0028181B" w:rsidRDefault="00E316D8">
      <w:pPr>
        <w:spacing w:line="600" w:lineRule="auto"/>
        <w:ind w:firstLine="709"/>
        <w:jc w:val="center"/>
        <w:rPr>
          <w:rFonts w:eastAsia="Times New Roman" w:cs="Times New Roman"/>
          <w:szCs w:val="24"/>
        </w:rPr>
      </w:pPr>
      <w:r w:rsidRPr="005B1E9D">
        <w:rPr>
          <w:rFonts w:eastAsia="Times New Roman" w:cs="Times New Roman"/>
        </w:rPr>
        <w:t>(Χειροκροτήματα α</w:t>
      </w:r>
      <w:r w:rsidRPr="005B1E9D">
        <w:rPr>
          <w:rFonts w:eastAsia="Times New Roman" w:cs="Times New Roman"/>
        </w:rPr>
        <w:t xml:space="preserve">πό την πτέρυγα </w:t>
      </w:r>
      <w:r>
        <w:rPr>
          <w:rFonts w:eastAsia="Times New Roman" w:cs="Times New Roman"/>
        </w:rPr>
        <w:t xml:space="preserve">της </w:t>
      </w:r>
      <w:r w:rsidRPr="005B1E9D">
        <w:rPr>
          <w:rFonts w:eastAsia="Times New Roman" w:cs="Times New Roman"/>
        </w:rPr>
        <w:t>Χρυσή</w:t>
      </w:r>
      <w:r>
        <w:rPr>
          <w:rFonts w:eastAsia="Times New Roman" w:cs="Times New Roman"/>
        </w:rPr>
        <w:t>ς</w:t>
      </w:r>
      <w:r w:rsidRPr="005B1E9D">
        <w:rPr>
          <w:rFonts w:eastAsia="Times New Roman" w:cs="Times New Roman"/>
        </w:rPr>
        <w:t xml:space="preserve"> Αυγή</w:t>
      </w:r>
      <w:r>
        <w:rPr>
          <w:rFonts w:eastAsia="Times New Roman" w:cs="Times New Roman"/>
        </w:rPr>
        <w:t>ς</w:t>
      </w:r>
      <w:r w:rsidRPr="005B1E9D">
        <w:rPr>
          <w:rFonts w:eastAsia="Times New Roman" w:cs="Times New Roman"/>
        </w:rPr>
        <w:t>)</w:t>
      </w:r>
    </w:p>
    <w:p w14:paraId="413BB017" w14:textId="77777777" w:rsidR="0028181B" w:rsidRDefault="00E316D8">
      <w:pPr>
        <w:tabs>
          <w:tab w:val="left" w:pos="3642"/>
          <w:tab w:val="center" w:pos="4753"/>
          <w:tab w:val="left" w:pos="6214"/>
        </w:tabs>
        <w:spacing w:line="600" w:lineRule="auto"/>
        <w:ind w:firstLine="720"/>
        <w:jc w:val="both"/>
        <w:rPr>
          <w:rFonts w:eastAsia="Times New Roman" w:cs="Times New Roman"/>
          <w:szCs w:val="24"/>
        </w:rPr>
      </w:pPr>
      <w:r w:rsidRPr="007D0552">
        <w:rPr>
          <w:rFonts w:eastAsia="Times New Roman" w:cs="Times New Roman"/>
          <w:b/>
          <w:szCs w:val="24"/>
        </w:rPr>
        <w:t xml:space="preserve">ΠΡΟΕΔΡΕΥΩΝ (Σπυρίδων Λυκούδης): </w:t>
      </w:r>
      <w:r>
        <w:rPr>
          <w:rFonts w:eastAsia="Times New Roman" w:cs="Times New Roman"/>
          <w:szCs w:val="24"/>
        </w:rPr>
        <w:t>Ευχαριστώ, κύριε Πρόεδρε.</w:t>
      </w:r>
    </w:p>
    <w:p w14:paraId="413BB018" w14:textId="77777777" w:rsidR="0028181B" w:rsidRDefault="00E316D8">
      <w:pPr>
        <w:spacing w:line="600" w:lineRule="auto"/>
        <w:ind w:firstLine="720"/>
        <w:jc w:val="both"/>
        <w:rPr>
          <w:rFonts w:eastAsia="Times New Roman" w:cs="Times New Roman"/>
        </w:rPr>
      </w:pPr>
      <w:r w:rsidRPr="00111BFF">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w:t>
      </w:r>
      <w:r w:rsidRPr="00111BFF">
        <w:rPr>
          <w:rFonts w:eastAsia="Times New Roman" w:cs="Times New Roman"/>
        </w:rPr>
        <w:t>κθεση της αίθουσας «ΕΛΕΥΘΕΡΙΟΣ ΒΕΝΙΖΕΛΟΣ» και ενημερώθηκαν για την ιστορία του κτηρίου και τον τρόπο οργάνωσης και λειτουργίας της Βουλής, τριάντα οκτώ μαθητές και μαθήτριες και τ</w:t>
      </w:r>
      <w:r>
        <w:rPr>
          <w:rFonts w:eastAsia="Times New Roman" w:cs="Times New Roman"/>
        </w:rPr>
        <w:t>ρεις</w:t>
      </w:r>
      <w:r w:rsidRPr="00111BFF">
        <w:rPr>
          <w:rFonts w:eastAsia="Times New Roman" w:cs="Times New Roman"/>
        </w:rPr>
        <w:t xml:space="preserve"> εκπαιδευτικοί συνοδοί τους </w:t>
      </w:r>
      <w:r>
        <w:rPr>
          <w:rFonts w:eastAsia="Times New Roman" w:cs="Times New Roman"/>
        </w:rPr>
        <w:t xml:space="preserve">από το </w:t>
      </w:r>
      <w:r>
        <w:rPr>
          <w:rFonts w:eastAsia="Times New Roman" w:cs="Times New Roman"/>
          <w:szCs w:val="24"/>
        </w:rPr>
        <w:t>3</w:t>
      </w:r>
      <w:r w:rsidRPr="009F3722">
        <w:rPr>
          <w:rFonts w:eastAsia="Times New Roman" w:cs="Times New Roman"/>
          <w:szCs w:val="24"/>
          <w:vertAlign w:val="superscript"/>
        </w:rPr>
        <w:t>ο</w:t>
      </w:r>
      <w:r>
        <w:rPr>
          <w:rFonts w:eastAsia="Times New Roman" w:cs="Times New Roman"/>
          <w:szCs w:val="24"/>
        </w:rPr>
        <w:t xml:space="preserve"> Γυμν</w:t>
      </w:r>
      <w:r>
        <w:rPr>
          <w:rFonts w:eastAsia="Times New Roman" w:cs="Times New Roman"/>
          <w:szCs w:val="24"/>
        </w:rPr>
        <w:t>ά</w:t>
      </w:r>
      <w:r>
        <w:rPr>
          <w:rFonts w:eastAsia="Times New Roman" w:cs="Times New Roman"/>
          <w:szCs w:val="24"/>
        </w:rPr>
        <w:t>σ</w:t>
      </w:r>
      <w:r>
        <w:rPr>
          <w:rFonts w:eastAsia="Times New Roman" w:cs="Times New Roman"/>
          <w:szCs w:val="24"/>
        </w:rPr>
        <w:t>ι</w:t>
      </w:r>
      <w:r>
        <w:rPr>
          <w:rFonts w:eastAsia="Times New Roman" w:cs="Times New Roman"/>
          <w:szCs w:val="24"/>
        </w:rPr>
        <w:t>ο Αγρινίου</w:t>
      </w:r>
      <w:r w:rsidRPr="00F07A28">
        <w:rPr>
          <w:rFonts w:eastAsia="Times New Roman" w:cs="Times New Roman"/>
        </w:rPr>
        <w:t xml:space="preserve"> </w:t>
      </w:r>
      <w:r>
        <w:rPr>
          <w:rFonts w:eastAsia="Times New Roman" w:cs="Times New Roman"/>
        </w:rPr>
        <w:t>(δεύτερο τμήμα)</w:t>
      </w:r>
      <w:r>
        <w:rPr>
          <w:rFonts w:eastAsia="Times New Roman" w:cs="Times New Roman"/>
          <w:szCs w:val="24"/>
        </w:rPr>
        <w:t>.</w:t>
      </w:r>
      <w:r w:rsidRPr="00111BFF">
        <w:rPr>
          <w:rFonts w:eastAsia="Times New Roman" w:cs="Times New Roman"/>
        </w:rPr>
        <w:t xml:space="preserve"> </w:t>
      </w:r>
    </w:p>
    <w:p w14:paraId="413BB019" w14:textId="77777777" w:rsidR="0028181B" w:rsidRDefault="00E316D8">
      <w:pPr>
        <w:spacing w:line="600" w:lineRule="auto"/>
        <w:ind w:firstLine="720"/>
        <w:jc w:val="both"/>
        <w:rPr>
          <w:rFonts w:eastAsia="Times New Roman" w:cs="Times New Roman"/>
        </w:rPr>
      </w:pPr>
      <w:r w:rsidRPr="00111BFF">
        <w:rPr>
          <w:rFonts w:eastAsia="Times New Roman" w:cs="Times New Roman"/>
        </w:rPr>
        <w:t xml:space="preserve">Η Βουλή </w:t>
      </w:r>
      <w:r>
        <w:rPr>
          <w:rFonts w:eastAsia="Times New Roman" w:cs="Times New Roman"/>
        </w:rPr>
        <w:t>σάς καλωσορίζει, παιδιά!</w:t>
      </w:r>
    </w:p>
    <w:p w14:paraId="413BB01A" w14:textId="77777777" w:rsidR="0028181B" w:rsidRDefault="00E316D8">
      <w:pPr>
        <w:spacing w:line="600" w:lineRule="auto"/>
        <w:ind w:firstLine="720"/>
        <w:jc w:val="center"/>
        <w:rPr>
          <w:rFonts w:eastAsia="Times New Roman" w:cs="Times New Roman"/>
        </w:rPr>
      </w:pPr>
      <w:r w:rsidRPr="00111BFF">
        <w:rPr>
          <w:rFonts w:eastAsia="Times New Roman" w:cs="Times New Roman"/>
        </w:rPr>
        <w:t>(Χειροκροτήματα απ’ όλες τις πτέρυγες της Βουλής)</w:t>
      </w:r>
    </w:p>
    <w:p w14:paraId="413BB01B" w14:textId="77777777" w:rsidR="0028181B" w:rsidRDefault="00E316D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Ο συνάδελφος κ. Θανάσης Μιχελής έχει τον λόγο.</w:t>
      </w:r>
    </w:p>
    <w:p w14:paraId="413BB01C" w14:textId="77777777" w:rsidR="0028181B" w:rsidRDefault="00E316D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ΑΘΑΝΑΣΙΟΣ ΜΙΧΕΛΗΣ:</w:t>
      </w:r>
      <w:r>
        <w:rPr>
          <w:rFonts w:eastAsia="Times New Roman" w:cs="Times New Roman"/>
          <w:szCs w:val="24"/>
        </w:rPr>
        <w:t xml:space="preserve"> Ευχαριστώ, κύριε Πρόεδρε.</w:t>
      </w:r>
    </w:p>
    <w:p w14:paraId="413BB01D" w14:textId="77777777" w:rsidR="0028181B" w:rsidRDefault="00E316D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Πήρα τον λόγο, προκειμένου να στηρίξω την τροπολογία με γενικό αριθμό 1580 και ε</w:t>
      </w:r>
      <w:r>
        <w:rPr>
          <w:rFonts w:eastAsia="Times New Roman" w:cs="Times New Roman"/>
          <w:szCs w:val="24"/>
        </w:rPr>
        <w:t>ιδικό 6, που κατέθεσα το πρωί. Ευχαριστώ εκ των προτέρων τον Υπουργό που την έκανε δεκτή.</w:t>
      </w:r>
    </w:p>
    <w:p w14:paraId="413BB01E" w14:textId="77777777" w:rsidR="0028181B" w:rsidRDefault="00E316D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τροπολογία αφορά τις απολυτήριες εξετάσεις των </w:t>
      </w:r>
      <w:r>
        <w:rPr>
          <w:rFonts w:eastAsia="Times New Roman" w:cs="Times New Roman"/>
          <w:szCs w:val="24"/>
        </w:rPr>
        <w:t>γ</w:t>
      </w:r>
      <w:r>
        <w:rPr>
          <w:rFonts w:eastAsia="Times New Roman" w:cs="Times New Roman"/>
          <w:szCs w:val="24"/>
        </w:rPr>
        <w:t xml:space="preserve">ενικών </w:t>
      </w:r>
      <w:r>
        <w:rPr>
          <w:rFonts w:eastAsia="Times New Roman" w:cs="Times New Roman"/>
          <w:szCs w:val="24"/>
        </w:rPr>
        <w:t>λ</w:t>
      </w:r>
      <w:r>
        <w:rPr>
          <w:rFonts w:eastAsia="Times New Roman" w:cs="Times New Roman"/>
          <w:szCs w:val="24"/>
        </w:rPr>
        <w:t xml:space="preserve">υκείων. Γιατί έρχεται αυτή η τροπολογία; Έρχεται γιατί με το </w:t>
      </w:r>
      <w:r>
        <w:rPr>
          <w:rFonts w:eastAsia="Times New Roman" w:cs="Times New Roman"/>
          <w:szCs w:val="24"/>
        </w:rPr>
        <w:t>π.δ.</w:t>
      </w:r>
      <w:r>
        <w:rPr>
          <w:rFonts w:eastAsia="Times New Roman" w:cs="Times New Roman"/>
          <w:szCs w:val="24"/>
        </w:rPr>
        <w:t>46/2016 ρυθμί</w:t>
      </w:r>
      <w:r>
        <w:rPr>
          <w:rFonts w:eastAsia="Times New Roman" w:cs="Times New Roman"/>
          <w:szCs w:val="24"/>
        </w:rPr>
        <w:t xml:space="preserve">ζεται ο τρόπος εξαγωγής του γενικού βαθμού των απολυτηρίων της Γ΄ </w:t>
      </w:r>
      <w:r>
        <w:rPr>
          <w:rFonts w:eastAsia="Times New Roman" w:cs="Times New Roman"/>
          <w:szCs w:val="24"/>
        </w:rPr>
        <w:t>λ</w:t>
      </w:r>
      <w:r>
        <w:rPr>
          <w:rFonts w:eastAsia="Times New Roman" w:cs="Times New Roman"/>
          <w:szCs w:val="24"/>
        </w:rPr>
        <w:t xml:space="preserve">υκείου των ημερησίων και εσπερινών </w:t>
      </w:r>
      <w:r>
        <w:rPr>
          <w:rFonts w:eastAsia="Times New Roman" w:cs="Times New Roman"/>
          <w:szCs w:val="24"/>
        </w:rPr>
        <w:t>γ</w:t>
      </w:r>
      <w:r>
        <w:rPr>
          <w:rFonts w:eastAsia="Times New Roman" w:cs="Times New Roman"/>
          <w:szCs w:val="24"/>
        </w:rPr>
        <w:t xml:space="preserve">ενικών </w:t>
      </w:r>
      <w:r>
        <w:rPr>
          <w:rFonts w:eastAsia="Times New Roman" w:cs="Times New Roman"/>
          <w:szCs w:val="24"/>
        </w:rPr>
        <w:t>λ</w:t>
      </w:r>
      <w:r>
        <w:rPr>
          <w:rFonts w:eastAsia="Times New Roman" w:cs="Times New Roman"/>
          <w:szCs w:val="24"/>
        </w:rPr>
        <w:t>υκείων. Όμως, με τον πρόσφατο ν.4521/2018 τροποποιήθηκε, κατ’ ακρίβεια μειώθηκε ο αριθμός των μαθημάτων που εξετάζονται γραπτώς.</w:t>
      </w:r>
    </w:p>
    <w:p w14:paraId="413BB01F" w14:textId="77777777" w:rsidR="0028181B" w:rsidRDefault="00E316D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Άρα ήταν αναγκαί</w:t>
      </w:r>
      <w:r>
        <w:rPr>
          <w:rFonts w:eastAsia="Times New Roman" w:cs="Times New Roman"/>
          <w:szCs w:val="24"/>
        </w:rPr>
        <w:t xml:space="preserve">α μία τροπολογία που θα προσαρμόσει το ισχύον </w:t>
      </w:r>
      <w:r>
        <w:rPr>
          <w:rFonts w:eastAsia="Times New Roman" w:cs="Times New Roman"/>
          <w:szCs w:val="24"/>
        </w:rPr>
        <w:t>π</w:t>
      </w:r>
      <w:r>
        <w:rPr>
          <w:rFonts w:eastAsia="Times New Roman" w:cs="Times New Roman"/>
          <w:szCs w:val="24"/>
        </w:rPr>
        <w:t xml:space="preserve">ροεδρικό </w:t>
      </w:r>
      <w:r>
        <w:rPr>
          <w:rFonts w:eastAsia="Times New Roman" w:cs="Times New Roman"/>
          <w:szCs w:val="24"/>
        </w:rPr>
        <w:t>δ</w:t>
      </w:r>
      <w:r>
        <w:rPr>
          <w:rFonts w:eastAsia="Times New Roman" w:cs="Times New Roman"/>
          <w:szCs w:val="24"/>
        </w:rPr>
        <w:t>ιάταγμα στον νέο νόμο. Γι’ αυτό σας καλώ να την υπερψηφίσετε.</w:t>
      </w:r>
    </w:p>
    <w:p w14:paraId="413BB020" w14:textId="77777777" w:rsidR="0028181B" w:rsidRDefault="00E316D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Ευχαριστώ.</w:t>
      </w:r>
    </w:p>
    <w:p w14:paraId="413BB021" w14:textId="77777777" w:rsidR="0028181B" w:rsidRDefault="00E316D8">
      <w:pPr>
        <w:tabs>
          <w:tab w:val="left" w:pos="3642"/>
          <w:tab w:val="center" w:pos="4753"/>
          <w:tab w:val="left" w:pos="6214"/>
        </w:tabs>
        <w:spacing w:line="600" w:lineRule="auto"/>
        <w:ind w:firstLine="720"/>
        <w:jc w:val="both"/>
        <w:rPr>
          <w:rFonts w:eastAsia="Times New Roman" w:cs="Times New Roman"/>
          <w:szCs w:val="24"/>
        </w:rPr>
      </w:pPr>
      <w:r w:rsidRPr="007D0552">
        <w:rPr>
          <w:rFonts w:eastAsia="Times New Roman" w:cs="Times New Roman"/>
          <w:b/>
          <w:szCs w:val="24"/>
        </w:rPr>
        <w:t xml:space="preserve">ΠΡΟΕΔΡΕΥΩΝ (Σπυρίδων Λυκούδης): </w:t>
      </w:r>
      <w:r>
        <w:rPr>
          <w:rFonts w:eastAsia="Times New Roman" w:cs="Times New Roman"/>
          <w:szCs w:val="24"/>
        </w:rPr>
        <w:t>Ευχαριστώ, κύριε συνάδελφε.</w:t>
      </w:r>
    </w:p>
    <w:p w14:paraId="413BB022" w14:textId="77777777" w:rsidR="0028181B" w:rsidRDefault="00E316D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Η συνάδελφος κ. Μαρία Θελερίτη έχει τον λόγο.</w:t>
      </w:r>
    </w:p>
    <w:p w14:paraId="413BB023" w14:textId="77777777" w:rsidR="0028181B" w:rsidRDefault="00E316D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ΜΑΡΙΑ ΘΕΛΕΡΙΤΗ:</w:t>
      </w:r>
      <w:r>
        <w:rPr>
          <w:rFonts w:eastAsia="Times New Roman" w:cs="Times New Roman"/>
          <w:szCs w:val="24"/>
        </w:rPr>
        <w:t xml:space="preserve"> Αγαπητές συναδέλφισσες και αγαπητοί συνάδελφοι, πριν ξεκινήσω την ομιλία μου για το παρόν νομοσχέδιο, δεν θα μπορούσα να μην αναφερθώ στα χθεσινά γεγονότα, αναφερόμενη στον σημερινό τίτλο της </w:t>
      </w:r>
      <w:r>
        <w:rPr>
          <w:rFonts w:eastAsia="Times New Roman" w:cs="Times New Roman"/>
          <w:szCs w:val="24"/>
        </w:rPr>
        <w:t>«</w:t>
      </w:r>
      <w:r>
        <w:rPr>
          <w:rFonts w:eastAsia="Times New Roman" w:cs="Times New Roman"/>
          <w:szCs w:val="24"/>
          <w:lang w:val="en-US"/>
        </w:rPr>
        <w:t>LIBERATION</w:t>
      </w:r>
      <w:r>
        <w:rPr>
          <w:rFonts w:eastAsia="Times New Roman" w:cs="Times New Roman"/>
          <w:szCs w:val="24"/>
        </w:rPr>
        <w:t>»</w:t>
      </w:r>
      <w:r>
        <w:rPr>
          <w:rFonts w:eastAsia="Times New Roman" w:cs="Times New Roman"/>
          <w:szCs w:val="24"/>
        </w:rPr>
        <w:t>: «Ιερουσαλήμ-Γάζα: Μια πρεσβεία και ένα μακελειό».</w:t>
      </w:r>
    </w:p>
    <w:p w14:paraId="413BB024" w14:textId="77777777" w:rsidR="0028181B" w:rsidRDefault="00E316D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Θα ήθελα να τονίσω ότι η διεθνής κοινότητα οφείλει να καταδικάσει απερίφραστα τις επιθέσεις του ισραηλινού στρατού, που είχαν σαν αποτέλεσμα δεκάδες νεκρούς και εκατοντάδες τραυματίες. Πρέπει ο ΟΗΕ, η Ευρωπαϊκή Ένωση και ο αραβικός κόσμος να αναλάβουν άμε</w:t>
      </w:r>
      <w:r>
        <w:rPr>
          <w:rFonts w:eastAsia="Times New Roman" w:cs="Times New Roman"/>
          <w:szCs w:val="24"/>
        </w:rPr>
        <w:t>σα πρωτοβουλίες για την εκτόνωση της κατάστασης. Χαίρομαι που η Κοινοβουλευτική Ομάδα του ΣΥΡΙΖΑ εκδίδει και σχετικό ψήφισμα.</w:t>
      </w:r>
    </w:p>
    <w:p w14:paraId="413BB025" w14:textId="77777777" w:rsidR="0028181B" w:rsidRDefault="00E316D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Ερχόμενη τώρα στο παρόν νομοσχέδιο, αγαπητές συναδέλφισσες και αγαπητοί συνάδελφοι, η ελληνική Κυβέρνηση μέσα σε ένα ασφυκτικό και</w:t>
      </w:r>
      <w:r>
        <w:rPr>
          <w:rFonts w:eastAsia="Times New Roman" w:cs="Times New Roman"/>
          <w:szCs w:val="24"/>
        </w:rPr>
        <w:t xml:space="preserve"> ολοένα πιο συντηρητικό πλαίσιο άρνησης της Ευρωπαϊκής Ένωσης να πάρει θέση και να δράσει για τις αιτίες που γεννούν τους πολέμους, για την ουσιαστική και ολοκληρωμένη στήριξη και όχι τη διαχείριση των προσφύγων αλλά και για τις επαναπροωθήσεις προσφύγων α</w:t>
      </w:r>
      <w:r>
        <w:rPr>
          <w:rFonts w:eastAsia="Times New Roman" w:cs="Times New Roman"/>
          <w:szCs w:val="24"/>
        </w:rPr>
        <w:t>πό την Τουρκία στη Συρία και για την εισβολή της Τουρκίας στο Αφρίν, επιχειρεί να δείξει έναν άλλο δρόμο, σεβόμενη τα δικαιώματα των προσφύγων, προσπαθώντας να δώσει και πάλι ελπίδα. Η κατάσταση είναι εξαιρετικά δύσκολη. Το γνωρίζουμε όλοι αυτό.</w:t>
      </w:r>
    </w:p>
    <w:p w14:paraId="413BB026" w14:textId="77777777" w:rsidR="0028181B" w:rsidRDefault="00E316D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Η ευθύνη π</w:t>
      </w:r>
      <w:r>
        <w:rPr>
          <w:rFonts w:eastAsia="Times New Roman" w:cs="Times New Roman"/>
          <w:szCs w:val="24"/>
        </w:rPr>
        <w:t>ου μας αναλογεί είναι κατ’ αρχάς να πάρουμε όλα τα αναγκαία μέτρα, για να βελτιωθούν οι συνθήκες ζωής και φιλοξενίας των προσφύγων και να κατοχυρωθούν τα ανθρώπινα και κοινωνικά δικαιώματα των προσφύγων σε αυτή τη αντίξοη πραγματικότητα και κυρίως για να α</w:t>
      </w:r>
      <w:r>
        <w:rPr>
          <w:rFonts w:eastAsia="Times New Roman" w:cs="Times New Roman"/>
          <w:szCs w:val="24"/>
        </w:rPr>
        <w:t>ρθεί η απελπισία και η αποθάρρυνσή τους.</w:t>
      </w:r>
    </w:p>
    <w:p w14:paraId="413BB027" w14:textId="77777777" w:rsidR="0028181B" w:rsidRDefault="00E316D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Επομένως είναι αναγκαίο όχι μόνο να αποσυμφορηθούν τα νησιά όσο το δυνατόν ταχύτερα, με </w:t>
      </w:r>
      <w:r w:rsidRPr="000C00C6">
        <w:rPr>
          <w:rFonts w:eastAsia="Times New Roman" w:cs="Times New Roman"/>
          <w:bCs/>
          <w:shd w:val="clear" w:color="auto" w:fill="FFFFFF"/>
        </w:rPr>
        <w:t>ιδιαίτερ</w:t>
      </w:r>
      <w:r>
        <w:rPr>
          <w:rFonts w:eastAsia="Times New Roman" w:cs="Times New Roman"/>
          <w:bCs/>
          <w:shd w:val="clear" w:color="auto" w:fill="FFFFFF"/>
        </w:rPr>
        <w:t>η</w:t>
      </w:r>
      <w:r>
        <w:rPr>
          <w:rFonts w:eastAsia="Times New Roman" w:cs="Times New Roman"/>
          <w:szCs w:val="24"/>
        </w:rPr>
        <w:t xml:space="preserve"> φροντίδα για τις ευάλωτες ομάδες, τις γυναίκες και τους ανήλικους αλλά </w:t>
      </w:r>
      <w:r w:rsidRPr="00F331DF">
        <w:rPr>
          <w:rFonts w:eastAsia="Times New Roman"/>
          <w:bCs/>
        </w:rPr>
        <w:t>και</w:t>
      </w:r>
      <w:r>
        <w:rPr>
          <w:rFonts w:eastAsia="Times New Roman" w:cs="Times New Roman"/>
          <w:szCs w:val="24"/>
        </w:rPr>
        <w:t xml:space="preserve"> να προετοιμαστεί η ενδοχώρα με κατάλληλες </w:t>
      </w:r>
      <w:r>
        <w:rPr>
          <w:rFonts w:eastAsia="Times New Roman" w:cs="Times New Roman"/>
          <w:szCs w:val="24"/>
        </w:rPr>
        <w:t xml:space="preserve">δομές φιλοξενίας, που θα λειτουργούν με πρωτόκολλα ασφαλείας, κανονισμούς λειτουργίας, συντονιστές </w:t>
      </w:r>
      <w:r w:rsidRPr="00F331DF">
        <w:rPr>
          <w:rFonts w:eastAsia="Times New Roman"/>
          <w:bCs/>
        </w:rPr>
        <w:t>και</w:t>
      </w:r>
      <w:r>
        <w:rPr>
          <w:rFonts w:eastAsia="Times New Roman" w:cs="Times New Roman"/>
          <w:szCs w:val="24"/>
        </w:rPr>
        <w:t xml:space="preserve"> διοικητές με κατάλληλα προσόντα και εμπειρία.</w:t>
      </w:r>
    </w:p>
    <w:p w14:paraId="413BB028" w14:textId="77777777" w:rsidR="0028181B" w:rsidRDefault="00E316D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Με το σχέδιο νόμου που συζητάμε σήμερα προχωράμε κατ’ αρχάς στην πλήρη προσαρμογή της ελληνικής νομοθεσίας </w:t>
      </w:r>
      <w:r>
        <w:rPr>
          <w:rFonts w:eastAsia="Times New Roman" w:cs="Times New Roman"/>
          <w:szCs w:val="24"/>
        </w:rPr>
        <w:t xml:space="preserve">με όσα προβλέπονται αφ’ ενός στην </w:t>
      </w:r>
      <w:r>
        <w:rPr>
          <w:rFonts w:eastAsia="Times New Roman" w:cs="Times New Roman"/>
          <w:szCs w:val="24"/>
        </w:rPr>
        <w:t>ο</w:t>
      </w:r>
      <w:r>
        <w:rPr>
          <w:rFonts w:eastAsia="Times New Roman" w:cs="Times New Roman"/>
          <w:szCs w:val="24"/>
        </w:rPr>
        <w:t xml:space="preserve">δηγία 2013/33/ΕΕ σχετικά με τις απαιτήσεις για την υποδοχή των αιτούντων διεθνή προστασία και αφ’ ετέρου στην </w:t>
      </w:r>
      <w:r>
        <w:rPr>
          <w:rFonts w:eastAsia="Times New Roman" w:cs="Times New Roman"/>
          <w:szCs w:val="24"/>
        </w:rPr>
        <w:t>ο</w:t>
      </w:r>
      <w:r>
        <w:rPr>
          <w:rFonts w:eastAsia="Times New Roman" w:cs="Times New Roman"/>
          <w:szCs w:val="24"/>
        </w:rPr>
        <w:t xml:space="preserve">δηγία 2014/66/ΕΕ </w:t>
      </w:r>
      <w:r w:rsidRPr="00520AD4">
        <w:rPr>
          <w:rFonts w:eastAsia="Times New Roman" w:cs="Times New Roman"/>
          <w:szCs w:val="24"/>
        </w:rPr>
        <w:t xml:space="preserve">του Ευρωπαϊκού Κοινοβουλίου και του </w:t>
      </w:r>
      <w:r>
        <w:rPr>
          <w:rFonts w:eastAsia="Times New Roman" w:cs="Times New Roman"/>
          <w:szCs w:val="24"/>
        </w:rPr>
        <w:t xml:space="preserve">Ευρωπαϊκού </w:t>
      </w:r>
      <w:r w:rsidRPr="00520AD4">
        <w:rPr>
          <w:rFonts w:eastAsia="Times New Roman" w:cs="Times New Roman"/>
          <w:szCs w:val="24"/>
        </w:rPr>
        <w:t>Συμβουλίου</w:t>
      </w:r>
      <w:r>
        <w:rPr>
          <w:rFonts w:eastAsia="Times New Roman" w:cs="Times New Roman"/>
          <w:szCs w:val="24"/>
        </w:rPr>
        <w:t xml:space="preserve"> σχετικά με τις προϋποθέσεις εισόδου</w:t>
      </w:r>
      <w:r>
        <w:rPr>
          <w:rFonts w:eastAsia="Times New Roman" w:cs="Times New Roman"/>
          <w:szCs w:val="24"/>
        </w:rPr>
        <w:t xml:space="preserve"> και διαμονής υπηκόων τρίτων χωρών στο πλαίσιο της ενδοεταιρικής μετάθεσης.</w:t>
      </w:r>
    </w:p>
    <w:p w14:paraId="413BB029"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Επομένως πρόκειται για μια προσαρμογή της ευρωπαϊκής νομοθεσίας στην ελληνική.</w:t>
      </w:r>
    </w:p>
    <w:p w14:paraId="413BB02A"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Επίσης, είναι προφανές ότι το σχέδιο νόμου επιχειρεί να ανταποκριθεί στις πιέσεις από πλευράς Ευρωπαϊ</w:t>
      </w:r>
      <w:r>
        <w:rPr>
          <w:rFonts w:eastAsia="Times New Roman" w:cs="Times New Roman"/>
          <w:szCs w:val="24"/>
        </w:rPr>
        <w:t xml:space="preserve">κής Ένωσης για επιτάχυνση και σύμπτυξη των διαδικασιών για την παροχή ασύλου. Η πλήρης ενσωμάτωση, λοιπόν, της </w:t>
      </w:r>
      <w:r>
        <w:rPr>
          <w:rFonts w:eastAsia="Times New Roman" w:cs="Times New Roman"/>
          <w:szCs w:val="24"/>
        </w:rPr>
        <w:t>ο</w:t>
      </w:r>
      <w:r>
        <w:rPr>
          <w:rFonts w:eastAsia="Times New Roman" w:cs="Times New Roman"/>
          <w:szCs w:val="24"/>
        </w:rPr>
        <w:t>δηγίας επιβάλλεται λόγω της ανάγκης να ολοκληρωθούν οι ρυθμίσεις για τις προϋποθέσεις παροχής υλικών συνθηκών υποδοχής.</w:t>
      </w:r>
    </w:p>
    <w:p w14:paraId="413BB02B"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Σύμφωνα, λοιπόν, με τον </w:t>
      </w:r>
      <w:r>
        <w:rPr>
          <w:rFonts w:eastAsia="Times New Roman" w:cs="Times New Roman"/>
          <w:szCs w:val="24"/>
        </w:rPr>
        <w:t xml:space="preserve">Συνήγορο του Πολίτη, η προσαρμογή στην </w:t>
      </w:r>
      <w:r>
        <w:rPr>
          <w:rFonts w:eastAsia="Times New Roman" w:cs="Times New Roman"/>
          <w:szCs w:val="24"/>
        </w:rPr>
        <w:t>ο</w:t>
      </w:r>
      <w:r>
        <w:rPr>
          <w:rFonts w:eastAsia="Times New Roman" w:cs="Times New Roman"/>
          <w:szCs w:val="24"/>
        </w:rPr>
        <w:t>δηγία κρίνεται πολύ αρτιότερη από νομοτεχνική άποψη και πληρέστερη σε εξειδικεύσεις των όρων και συνθηκών υποδοχής των αιτούντων άσυλο.</w:t>
      </w:r>
    </w:p>
    <w:p w14:paraId="413BB02C"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Θα ήθελα να αναφερθώ πιο αναλυτικά στο νομοσχέδιο, το οποίο περιλαμβάνει τέσσερα</w:t>
      </w:r>
      <w:r>
        <w:rPr>
          <w:rFonts w:eastAsia="Times New Roman" w:cs="Times New Roman"/>
          <w:szCs w:val="24"/>
        </w:rPr>
        <w:t xml:space="preserve"> μέρη. Το πρώτο μέρος αφορά τις απαιτήσεις για την υποδοχή των αιτούντων διεθνή προστασία. Δίνονται ορισμοί για την εφαρμογή της υπό ενσωμάτωση </w:t>
      </w:r>
      <w:r>
        <w:rPr>
          <w:rFonts w:eastAsia="Times New Roman" w:cs="Times New Roman"/>
          <w:szCs w:val="24"/>
        </w:rPr>
        <w:t>ο</w:t>
      </w:r>
      <w:r>
        <w:rPr>
          <w:rFonts w:eastAsia="Times New Roman" w:cs="Times New Roman"/>
          <w:szCs w:val="24"/>
        </w:rPr>
        <w:t>δηγίας και καθορίζεται το πλαίσιο σχετικά με τις συνθήκες υποδοχής αιτούντων παροχής διεθνούς προστασίας. Προβλ</w:t>
      </w:r>
      <w:r>
        <w:rPr>
          <w:rFonts w:eastAsia="Times New Roman" w:cs="Times New Roman"/>
          <w:szCs w:val="24"/>
        </w:rPr>
        <w:t>έπεται, δηλαδή, η ενημέρωση για τα δικαιώματα και τις υποχρεώσεις τους, ρυθμίζεται η ελεύθερη κυκλοφορία τους και οι περιορισμοί τους, εισάγονται προϋποθέσεις και εγγυήσεις για τους κρατούμενους, για τα ευάλωτα άτομα και τα άτομα με ειδικές ανάγκες. Επίσης</w:t>
      </w:r>
      <w:r>
        <w:rPr>
          <w:rFonts w:eastAsia="Times New Roman" w:cs="Times New Roman"/>
          <w:szCs w:val="24"/>
        </w:rPr>
        <w:t xml:space="preserve">, προτείνονται ρυθμίσεις για την προστασία των οικογενειών, όπως ζητήματα ιατρικών εξετάσεων, απασχόλησης, επαγγελματικής κατάρτισης κ.λπ., ενώ εισάγονται ειδικές διατάξεις, σχετικά με τα ευάλωτα πρόσωπα και ρυθμίζεται η έννομη προστασία κατά της απόφασης </w:t>
      </w:r>
      <w:r>
        <w:rPr>
          <w:rFonts w:eastAsia="Times New Roman" w:cs="Times New Roman"/>
          <w:szCs w:val="24"/>
        </w:rPr>
        <w:t>περιορισμού ή διακοπής των συνθηκών υποδοχής.</w:t>
      </w:r>
    </w:p>
    <w:p w14:paraId="413BB02D"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Στο </w:t>
      </w:r>
      <w:r>
        <w:rPr>
          <w:rFonts w:eastAsia="Times New Roman" w:cs="Times New Roman"/>
          <w:szCs w:val="24"/>
        </w:rPr>
        <w:t>δεύτερο μ</w:t>
      </w:r>
      <w:r>
        <w:rPr>
          <w:rFonts w:eastAsia="Times New Roman" w:cs="Times New Roman"/>
          <w:szCs w:val="24"/>
        </w:rPr>
        <w:t>έρος τροποποιούνται και συμπληρώνονται οι διατάξεις του ν.4252/2014 ή του Κώδικα Μετανάστευσης και Κοινωνικής Ένταξης, σχετικά με τις προϋποθέσεις εισόδου και διαμονής υπηκόων τρίτων χωρών στο πλαί</w:t>
      </w:r>
      <w:r>
        <w:rPr>
          <w:rFonts w:eastAsia="Times New Roman" w:cs="Times New Roman"/>
          <w:szCs w:val="24"/>
        </w:rPr>
        <w:t>σιο ενδοεταιρικής μετάθεσης και ρυθμίζονται ζητήματα για τις διαδικασίες ασύλου.</w:t>
      </w:r>
    </w:p>
    <w:p w14:paraId="413BB02E"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Η πλήρης, λοιπόν, ενσωμάτωση της </w:t>
      </w:r>
      <w:r>
        <w:rPr>
          <w:rFonts w:eastAsia="Times New Roman" w:cs="Times New Roman"/>
          <w:szCs w:val="24"/>
        </w:rPr>
        <w:t>ο</w:t>
      </w:r>
      <w:r>
        <w:rPr>
          <w:rFonts w:eastAsia="Times New Roman" w:cs="Times New Roman"/>
          <w:szCs w:val="24"/>
        </w:rPr>
        <w:t>δηγίας θέτει τις προϋποθέσεις εισόδου και διαμονής υπηκόων τρίτων χωρών, οι οποίοι διαμένουν εκτός του ελληνικού εδάφους τη στιγμή που υποβάλ</w:t>
      </w:r>
      <w:r>
        <w:rPr>
          <w:rFonts w:eastAsia="Times New Roman" w:cs="Times New Roman"/>
          <w:szCs w:val="24"/>
        </w:rPr>
        <w:t>λουν την αίτηση, την οποία υποβάλλουν στο πλαίσιο αυτής της ενδοεταιρικής μετάθεσης ως διευθυντικά στελέχη, ειδικευμένοι ή ασκούμενοι εργαζόμενοι.</w:t>
      </w:r>
    </w:p>
    <w:p w14:paraId="413BB02F"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Στο τρίτο μέρος περιλαμβάνονται ρυθμίσεις που τροποποιούν τον ν.4375/2016 και του ν.3060/2002. Σκοπός είναι η</w:t>
      </w:r>
      <w:r>
        <w:rPr>
          <w:rFonts w:eastAsia="Times New Roman" w:cs="Times New Roman"/>
          <w:szCs w:val="24"/>
        </w:rPr>
        <w:t xml:space="preserve"> βελτίωση και η απλοποίηση των διοικητικών και δικαστικών διαδικασιών παροχής διεθνούς προστασίας.</w:t>
      </w:r>
    </w:p>
    <w:p w14:paraId="413BB030"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Τέλος, το τελευταίο μέρος αφορά διατάξεις αρμοδιότητας του Υπουργείου Μεταναστευτικής Πολιτικής που στόχο έχουν να βελτιώσουν και να απλοποιήσουν τις </w:t>
      </w:r>
      <w:r>
        <w:rPr>
          <w:rFonts w:eastAsia="Times New Roman" w:cs="Times New Roman"/>
          <w:szCs w:val="24"/>
        </w:rPr>
        <w:t>διαδικασίες των υπηρεσιών του Υπουργείου Μεταναστευτικής Πολιτικής.</w:t>
      </w:r>
    </w:p>
    <w:p w14:paraId="413BB031"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Όσον αφορά στο </w:t>
      </w:r>
      <w:r>
        <w:rPr>
          <w:rFonts w:eastAsia="Times New Roman" w:cs="Times New Roman"/>
          <w:szCs w:val="24"/>
        </w:rPr>
        <w:t>πρώτο μ</w:t>
      </w:r>
      <w:r>
        <w:rPr>
          <w:rFonts w:eastAsia="Times New Roman" w:cs="Times New Roman"/>
          <w:szCs w:val="24"/>
        </w:rPr>
        <w:t>έρος, θα ήθελα να σταθώ στο άρθρο 4</w:t>
      </w:r>
      <w:r>
        <w:rPr>
          <w:rFonts w:eastAsia="Times New Roman" w:cs="Times New Roman"/>
          <w:szCs w:val="24"/>
        </w:rPr>
        <w:t>, στο οποίο</w:t>
      </w:r>
      <w:r>
        <w:rPr>
          <w:rFonts w:eastAsia="Times New Roman" w:cs="Times New Roman"/>
          <w:szCs w:val="24"/>
        </w:rPr>
        <w:t xml:space="preserve"> οι διατάξεις του νόμου εφαρμόζονται και στους ανηλίκους, ασυνόδευτους ή μη, και τους χωρισμένους ανηλίκους, ανεξάρτητα </w:t>
      </w:r>
      <w:r>
        <w:rPr>
          <w:rFonts w:eastAsia="Times New Roman" w:cs="Times New Roman"/>
          <w:szCs w:val="24"/>
        </w:rPr>
        <w:t>αν έχουν υποβάλει αίτηση παροχής διεθνούς προστασίας.</w:t>
      </w:r>
    </w:p>
    <w:p w14:paraId="413BB032"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Όπως γνωρίζουμε, υιοθετήθηκαν οι προτάσεις του Συνηγόρου Του Πολίτη για χρήση συνολικά στο κείμενο της διάζευξης, δηλαδή ανήλικοι συνοδευόμενοι ή μη και όχι όπως υφίσταται μέχρι σήμερα, και η πρόταση γι</w:t>
      </w:r>
      <w:r>
        <w:rPr>
          <w:rFonts w:eastAsia="Times New Roman" w:cs="Times New Roman"/>
          <w:szCs w:val="24"/>
        </w:rPr>
        <w:t>α ρητή και σαφή πρόβλεψη περί εφαρμογής του νόμου και στους ανηλίκους, ανεξάρτητα αν έχουν υποβάλει αίτηση παροχής διεθνούς προστασίας με την επιφύλαξη τυχόν ευνοϊκότερων διατάξεων.</w:t>
      </w:r>
    </w:p>
    <w:p w14:paraId="413BB033"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Στο άρθρο 5 είναι σημαντικό ότι προβλέπεται η παροχή ενημερωτικού υλικού σ</w:t>
      </w:r>
      <w:r>
        <w:rPr>
          <w:rFonts w:eastAsia="Times New Roman" w:cs="Times New Roman"/>
          <w:szCs w:val="24"/>
        </w:rPr>
        <w:t>τους πρόσφυγες και η αξιοποίηση διερμηνέων, έτσι ώστε να διασφαλίζεται η πρόσβασή τους σε ένα σημαντικό δικαίωμα, αυτό της ενημέρωσης.</w:t>
      </w:r>
    </w:p>
    <w:p w14:paraId="413BB034"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Επίσης, στο άρθρο 7 που αφορά τη διαμονή και την </w:t>
      </w:r>
      <w:r>
        <w:rPr>
          <w:rFonts w:eastAsia="Times New Roman" w:cs="Times New Roman"/>
          <w:szCs w:val="24"/>
        </w:rPr>
        <w:t>ελεύθερη</w:t>
      </w:r>
      <w:r>
        <w:rPr>
          <w:rFonts w:eastAsia="Times New Roman" w:cs="Times New Roman"/>
          <w:szCs w:val="24"/>
        </w:rPr>
        <w:t xml:space="preserve"> κυκλοφορία, για το οποίο έχει ασκηθεί κριτική από τον Συνήγορο </w:t>
      </w:r>
      <w:r>
        <w:rPr>
          <w:rFonts w:eastAsia="Times New Roman" w:cs="Times New Roman"/>
          <w:szCs w:val="24"/>
        </w:rPr>
        <w:t>του Πολίτη, τη Διεθνή Αμνηστία αλλά και άλλους φορείς, δηλαδή για την ανάγκη ταχείας ε</w:t>
      </w:r>
      <w:r>
        <w:rPr>
          <w:rFonts w:eastAsia="Times New Roman" w:cs="Times New Roman"/>
          <w:szCs w:val="24"/>
        </w:rPr>
        <w:t>πε</w:t>
      </w:r>
      <w:r>
        <w:rPr>
          <w:rFonts w:eastAsia="Times New Roman" w:cs="Times New Roman"/>
          <w:szCs w:val="24"/>
        </w:rPr>
        <w:t>ξεργασίας και αποτελεσματικής παρακολούθησης της αίτησης, που είναι λόγος που αφορά τη διοίκηση και δεν μπορεί να αποτελέσει θεμιτή βάση για γενικό περιορισμό της προσω</w:t>
      </w:r>
      <w:r>
        <w:rPr>
          <w:rFonts w:eastAsia="Times New Roman" w:cs="Times New Roman"/>
          <w:szCs w:val="24"/>
        </w:rPr>
        <w:t>πικής ελευθερίας.</w:t>
      </w:r>
    </w:p>
    <w:p w14:paraId="413BB035"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413BB036"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Δώστε μου δύο λεπτά, σας παρακαλώ, κύριε Πρόεδρε.</w:t>
      </w:r>
    </w:p>
    <w:p w14:paraId="413BB037"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Σύμφωνα, λοιπόν, με τον Συνήγορο του Πολίτη, η αρμοδιότητα έκδοσης από τον διευθυντή της Υπηρεσίας Ασύλ</w:t>
      </w:r>
      <w:r>
        <w:rPr>
          <w:rFonts w:eastAsia="Times New Roman" w:cs="Times New Roman"/>
          <w:szCs w:val="24"/>
        </w:rPr>
        <w:t xml:space="preserve">ου κανονιστικής διοικητικής πράξης περιορισμού της ελεύθερης κυκλοφορίας των αιτούντων διεθνή προστασία δεν συνάδει με τις αρμοδιότητες αυτής. Θα πρέπει να το δούμε αυτό. Δεν μπορεί παρά να ανήκει στο Υπουργείο για την προστασία του πολίτη. </w:t>
      </w:r>
    </w:p>
    <w:p w14:paraId="413BB038" w14:textId="77777777" w:rsidR="0028181B" w:rsidRDefault="00E316D8">
      <w:pPr>
        <w:tabs>
          <w:tab w:val="left" w:pos="2608"/>
        </w:tabs>
        <w:spacing w:line="600" w:lineRule="auto"/>
        <w:ind w:firstLine="720"/>
        <w:jc w:val="both"/>
        <w:rPr>
          <w:rFonts w:eastAsia="Times New Roman"/>
          <w:szCs w:val="24"/>
        </w:rPr>
      </w:pPr>
      <w:r>
        <w:rPr>
          <w:rFonts w:eastAsia="Times New Roman"/>
          <w:szCs w:val="24"/>
        </w:rPr>
        <w:t>Τέλος, θα ήθελ</w:t>
      </w:r>
      <w:r>
        <w:rPr>
          <w:rFonts w:eastAsia="Times New Roman"/>
          <w:szCs w:val="24"/>
        </w:rPr>
        <w:t xml:space="preserve">α να επισημάνω στο </w:t>
      </w:r>
      <w:r>
        <w:rPr>
          <w:rFonts w:eastAsia="Times New Roman"/>
          <w:szCs w:val="24"/>
        </w:rPr>
        <w:t>τρίτο μ</w:t>
      </w:r>
      <w:r>
        <w:rPr>
          <w:rFonts w:eastAsia="Times New Roman"/>
          <w:szCs w:val="24"/>
        </w:rPr>
        <w:t>έρος ότι στο άρθρο 28 για την ταχεία αντιμετώπιση επιτακτικών και κατεπειγουσών αναγκών, που προκύπτουν λόγω του μεγάλου αριθμού των αιτήσεων που είναι σε εκκρεμότητα, συστήνεται μια ομάδα εργασίας με ορισμένο χρόνο κι έργο, που θ</w:t>
      </w:r>
      <w:r>
        <w:rPr>
          <w:rFonts w:eastAsia="Times New Roman"/>
          <w:szCs w:val="24"/>
        </w:rPr>
        <w:t>α παραδώσει και θα συμβάλει όσο το δυνατόν στην αύξηση του παραγόμενου έργου σε όλες τις φάσεις της διαδικασίας παροχής διεθνούς προστασίας, έτσι ώστε να αντιμετωπίσει αυτές τις χρονοβόρες διαδικασίες. Θα είναι ένα σημαντικό εργαλείο για να μπορεί να επιτα</w:t>
      </w:r>
      <w:r>
        <w:rPr>
          <w:rFonts w:eastAsia="Times New Roman"/>
          <w:szCs w:val="24"/>
        </w:rPr>
        <w:t>χυνθεί η διαδικασία. Αυτό γίνεται μάλιστα χωρίς επιβάρυνση του τακτικού προϋπολογισμού, δεδομένου ότι το κόστος θα καλύπτεται από χρηματοδοτούμενα προγράμματα.</w:t>
      </w:r>
    </w:p>
    <w:p w14:paraId="413BB039" w14:textId="77777777" w:rsidR="0028181B" w:rsidRDefault="00E316D8">
      <w:pPr>
        <w:tabs>
          <w:tab w:val="left" w:pos="2608"/>
        </w:tabs>
        <w:spacing w:line="600" w:lineRule="auto"/>
        <w:ind w:firstLine="720"/>
        <w:jc w:val="both"/>
        <w:rPr>
          <w:rFonts w:eastAsia="Times New Roman"/>
          <w:szCs w:val="24"/>
        </w:rPr>
      </w:pPr>
      <w:r>
        <w:rPr>
          <w:rFonts w:eastAsia="Times New Roman"/>
          <w:szCs w:val="24"/>
        </w:rPr>
        <w:t>Είναι πολύ σημαντική στο άρθρο 31 η παροχή της δυνατότητας άσκησης δικαιωμάτων που απορρέουν από</w:t>
      </w:r>
      <w:r>
        <w:rPr>
          <w:rFonts w:eastAsia="Times New Roman"/>
          <w:szCs w:val="24"/>
        </w:rPr>
        <w:t xml:space="preserve"> τη σύναψη συμφώνου συμβίωσης και βελτιώνονται οι υφιστάμενες διατάξεις περί οικογενειακής επανένωσης.</w:t>
      </w:r>
    </w:p>
    <w:p w14:paraId="413BB03A" w14:textId="77777777" w:rsidR="0028181B" w:rsidRDefault="00E316D8">
      <w:pPr>
        <w:tabs>
          <w:tab w:val="left" w:pos="2608"/>
        </w:tabs>
        <w:spacing w:line="600" w:lineRule="auto"/>
        <w:ind w:firstLine="720"/>
        <w:jc w:val="both"/>
        <w:rPr>
          <w:rFonts w:eastAsia="Times New Roman"/>
          <w:szCs w:val="24"/>
        </w:rPr>
      </w:pPr>
      <w:r>
        <w:rPr>
          <w:rFonts w:eastAsia="Times New Roman"/>
          <w:szCs w:val="24"/>
        </w:rPr>
        <w:t>Και τέλος, πολύ σημαντικές είναι οι διατάξεις, όπως είναι στο άρθρο 36 που προβλέπεται η αποζημίωση των κατοίκων των περιοχών της Χίου και της Λέσβου που υπέστησαν ζημιές λόγω της διανομής αιτούντων διεθνούς προστασίας και η αποκατάσταση ζημιών σε ελαιόδεν</w:t>
      </w:r>
      <w:r>
        <w:rPr>
          <w:rFonts w:eastAsia="Times New Roman"/>
          <w:szCs w:val="24"/>
        </w:rPr>
        <w:t>τρα, ανά βαθμίδες και περιφράξεις, που υπέστησαν οι περιουσίες στο δημοτικό διαμέρισμα Μόριας Λέσβου. Αντιλαμβάνεστε ότι όλη αυτή η επιχορήγηση καταβάλλεται από τα έσοδα που έχουν εισπραχθεί από τα παράβολα για τη χορήγηση και την ανανέωση των αδειών διαμο</w:t>
      </w:r>
      <w:r>
        <w:rPr>
          <w:rFonts w:eastAsia="Times New Roman"/>
          <w:szCs w:val="24"/>
        </w:rPr>
        <w:t>νής υπηκόων τρίτων χωρών.</w:t>
      </w:r>
    </w:p>
    <w:p w14:paraId="413BB03B" w14:textId="77777777" w:rsidR="0028181B" w:rsidRDefault="00E316D8">
      <w:pPr>
        <w:tabs>
          <w:tab w:val="left" w:pos="2608"/>
        </w:tabs>
        <w:spacing w:line="600" w:lineRule="auto"/>
        <w:ind w:firstLine="720"/>
        <w:jc w:val="both"/>
        <w:rPr>
          <w:rFonts w:eastAsia="Times New Roman"/>
          <w:szCs w:val="24"/>
        </w:rPr>
      </w:pPr>
      <w:r>
        <w:rPr>
          <w:rFonts w:eastAsia="Times New Roman"/>
          <w:szCs w:val="24"/>
        </w:rPr>
        <w:t xml:space="preserve">Τέλος, νομίζω ότι ήρθε η ώρα εκτός από την προσαρμογή της ελληνικής νομοθεσίας προς τις διατάξεις της </w:t>
      </w:r>
      <w:r>
        <w:rPr>
          <w:rFonts w:eastAsia="Times New Roman"/>
          <w:szCs w:val="24"/>
        </w:rPr>
        <w:t>ο</w:t>
      </w:r>
      <w:r>
        <w:rPr>
          <w:rFonts w:eastAsia="Times New Roman"/>
          <w:szCs w:val="24"/>
        </w:rPr>
        <w:t>δηγίας, να προχωρήσουμε στον σχεδιασμό πολιτικών για την κοινωνική ένταξη των προσφύγων, όσων δηλαδή επιλέγουν να μείνουν στη χ</w:t>
      </w:r>
      <w:r>
        <w:rPr>
          <w:rFonts w:eastAsia="Times New Roman"/>
          <w:szCs w:val="24"/>
        </w:rPr>
        <w:t>ώρα μας. Άλλωστε, έχουμε την καλή πρακτική της ένταξης των προσφυγόπουλων στην εκπαίδευση. Καιρός είναι να προχωρήσουμε και στον σχεδιασμό για την εργασιακή και ευρύτερη κοινωνική ένταξη των προσφύγων.</w:t>
      </w:r>
    </w:p>
    <w:p w14:paraId="413BB03C" w14:textId="77777777" w:rsidR="0028181B" w:rsidRDefault="00E316D8">
      <w:pPr>
        <w:tabs>
          <w:tab w:val="left" w:pos="2608"/>
        </w:tabs>
        <w:spacing w:line="600" w:lineRule="auto"/>
        <w:ind w:firstLine="720"/>
        <w:jc w:val="both"/>
        <w:rPr>
          <w:rFonts w:eastAsia="Times New Roman"/>
          <w:szCs w:val="24"/>
        </w:rPr>
      </w:pPr>
      <w:r>
        <w:rPr>
          <w:rFonts w:eastAsia="Times New Roman"/>
          <w:szCs w:val="24"/>
        </w:rPr>
        <w:t>Από την άποψη αυτή, θεωρώ ότι το σχέδιο νόμου που συζη</w:t>
      </w:r>
      <w:r>
        <w:rPr>
          <w:rFonts w:eastAsia="Times New Roman"/>
          <w:szCs w:val="24"/>
        </w:rPr>
        <w:t xml:space="preserve">τάμε θα συμβάλει ουσιαστικά </w:t>
      </w:r>
      <w:r>
        <w:rPr>
          <w:rFonts w:eastAsia="Times New Roman"/>
          <w:szCs w:val="24"/>
        </w:rPr>
        <w:t>προς</w:t>
      </w:r>
      <w:r>
        <w:rPr>
          <w:rFonts w:eastAsia="Times New Roman"/>
          <w:szCs w:val="24"/>
        </w:rPr>
        <w:t xml:space="preserve"> αυτή την κατεύθυνση. Παρά το γεγονός ότι έχουμε μεγάλη διαδρομή να διανύσουμε, τα περιθώρια για την αντίσταση, τη νεοφιλελεύθερη και ακροδεξιά αντίληψη της περιχαράκωσης των κλειστών συνόρων, της ξενοφοβίας και του ρατσισμο</w:t>
      </w:r>
      <w:r>
        <w:rPr>
          <w:rFonts w:eastAsia="Times New Roman"/>
          <w:szCs w:val="24"/>
        </w:rPr>
        <w:t>ύ, όπως και τα περιθώρια για αλληλεγγύη και κοινωνική δικαιοσύνη είναι ανοι</w:t>
      </w:r>
      <w:r>
        <w:rPr>
          <w:rFonts w:eastAsia="Times New Roman"/>
          <w:szCs w:val="24"/>
        </w:rPr>
        <w:t>κ</w:t>
      </w:r>
      <w:r>
        <w:rPr>
          <w:rFonts w:eastAsia="Times New Roman"/>
          <w:szCs w:val="24"/>
        </w:rPr>
        <w:t>τά.</w:t>
      </w:r>
    </w:p>
    <w:p w14:paraId="413BB03D" w14:textId="77777777" w:rsidR="0028181B" w:rsidRDefault="00E316D8">
      <w:pPr>
        <w:tabs>
          <w:tab w:val="left" w:pos="2608"/>
        </w:tabs>
        <w:spacing w:line="600" w:lineRule="auto"/>
        <w:ind w:firstLine="720"/>
        <w:jc w:val="both"/>
        <w:rPr>
          <w:rFonts w:eastAsia="Times New Roman"/>
          <w:szCs w:val="24"/>
        </w:rPr>
      </w:pPr>
      <w:r>
        <w:rPr>
          <w:rFonts w:eastAsia="Times New Roman"/>
          <w:szCs w:val="24"/>
        </w:rPr>
        <w:t>Ευχαριστώ.</w:t>
      </w:r>
    </w:p>
    <w:p w14:paraId="413BB03E" w14:textId="77777777" w:rsidR="0028181B" w:rsidRDefault="00E316D8">
      <w:pPr>
        <w:tabs>
          <w:tab w:val="left" w:pos="2608"/>
        </w:tabs>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413BB03F" w14:textId="77777777" w:rsidR="0028181B" w:rsidRDefault="00E316D8">
      <w:pPr>
        <w:tabs>
          <w:tab w:val="left" w:pos="2608"/>
        </w:tabs>
        <w:spacing w:line="600" w:lineRule="auto"/>
        <w:ind w:firstLine="720"/>
        <w:jc w:val="both"/>
        <w:rPr>
          <w:rFonts w:eastAsia="Times New Roman"/>
          <w:szCs w:val="24"/>
        </w:rPr>
      </w:pPr>
      <w:r w:rsidRPr="00AA28CB">
        <w:rPr>
          <w:rFonts w:eastAsia="Times New Roman"/>
          <w:b/>
          <w:szCs w:val="24"/>
        </w:rPr>
        <w:t>ΠΡΟΕΔΡΕΥΩΝ (Σπυρίδων Λυκούδης):</w:t>
      </w:r>
      <w:r>
        <w:rPr>
          <w:rFonts w:eastAsia="Times New Roman"/>
          <w:szCs w:val="24"/>
        </w:rPr>
        <w:t xml:space="preserve"> Η συνάδελφος κ</w:t>
      </w:r>
      <w:r>
        <w:rPr>
          <w:rFonts w:eastAsia="Times New Roman"/>
          <w:szCs w:val="24"/>
        </w:rPr>
        <w:t>.</w:t>
      </w:r>
      <w:r>
        <w:rPr>
          <w:rFonts w:eastAsia="Times New Roman"/>
          <w:szCs w:val="24"/>
        </w:rPr>
        <w:t xml:space="preserve"> Θεοδώρα Μεγαλοοικονόμου έχει τον λόγο.</w:t>
      </w:r>
    </w:p>
    <w:p w14:paraId="413BB040" w14:textId="77777777" w:rsidR="0028181B" w:rsidRDefault="00E316D8">
      <w:pPr>
        <w:tabs>
          <w:tab w:val="left" w:pos="2608"/>
        </w:tabs>
        <w:spacing w:line="600" w:lineRule="auto"/>
        <w:ind w:firstLine="720"/>
        <w:jc w:val="both"/>
        <w:rPr>
          <w:rFonts w:eastAsia="Times New Roman"/>
          <w:szCs w:val="24"/>
        </w:rPr>
      </w:pPr>
      <w:r>
        <w:rPr>
          <w:rFonts w:eastAsia="Times New Roman"/>
          <w:b/>
          <w:szCs w:val="24"/>
        </w:rPr>
        <w:t xml:space="preserve">ΘΕΟΔΩΡΑ ΜΕΓΑΛΟΟΙΚΟΝΟΜΟΥ: </w:t>
      </w:r>
      <w:r>
        <w:rPr>
          <w:rFonts w:eastAsia="Times New Roman"/>
          <w:szCs w:val="24"/>
        </w:rPr>
        <w:t>Ευχαριστώ</w:t>
      </w:r>
      <w:r>
        <w:rPr>
          <w:rFonts w:eastAsia="Times New Roman"/>
          <w:szCs w:val="24"/>
        </w:rPr>
        <w:t xml:space="preserve">, κύριε Πρόεδρε. </w:t>
      </w:r>
    </w:p>
    <w:p w14:paraId="413BB041" w14:textId="77777777" w:rsidR="0028181B" w:rsidRDefault="00E316D8">
      <w:pPr>
        <w:tabs>
          <w:tab w:val="left" w:pos="2608"/>
        </w:tabs>
        <w:spacing w:line="600" w:lineRule="auto"/>
        <w:ind w:firstLine="720"/>
        <w:jc w:val="both"/>
        <w:rPr>
          <w:rFonts w:eastAsia="Times New Roman"/>
          <w:szCs w:val="24"/>
        </w:rPr>
      </w:pPr>
      <w:r w:rsidRPr="00F535E7">
        <w:rPr>
          <w:rFonts w:eastAsia="Times New Roman"/>
          <w:color w:val="000000" w:themeColor="text1"/>
          <w:szCs w:val="24"/>
        </w:rPr>
        <w:t>Κύριε Υπουργέ, κυρίες και κύριοι συνάδελφοι, το σημερινό νομοσχέδιο μας δίνει αφορμή να ανοίξουμε πάλι μια συζήτηση για το μεταναστευτικό και προσφυγικό ζήτημα στην Ελλάδα και την Ευρώπη. Βεβαίως σήμερα το αντικείμενο του νομοσχεδίου είνα</w:t>
      </w:r>
      <w:r w:rsidRPr="00F535E7">
        <w:rPr>
          <w:rFonts w:eastAsia="Times New Roman"/>
          <w:color w:val="000000" w:themeColor="text1"/>
          <w:szCs w:val="24"/>
        </w:rPr>
        <w:t xml:space="preserve">ι η </w:t>
      </w:r>
      <w:r w:rsidRPr="00F535E7">
        <w:rPr>
          <w:rFonts w:eastAsia="Times New Roman"/>
          <w:color w:val="000000" w:themeColor="text1"/>
          <w:szCs w:val="24"/>
        </w:rPr>
        <w:t>ο</w:t>
      </w:r>
      <w:r w:rsidRPr="00F535E7">
        <w:rPr>
          <w:rFonts w:eastAsia="Times New Roman"/>
          <w:color w:val="000000" w:themeColor="text1"/>
          <w:szCs w:val="24"/>
        </w:rPr>
        <w:t xml:space="preserve">δηγία του Ευρωπαϊκού Κοινοβουλίου και του </w:t>
      </w:r>
      <w:r w:rsidRPr="00F535E7">
        <w:rPr>
          <w:rFonts w:eastAsia="Times New Roman"/>
          <w:color w:val="000000" w:themeColor="text1"/>
          <w:szCs w:val="24"/>
        </w:rPr>
        <w:t xml:space="preserve">Ευρωπαϊκού </w:t>
      </w:r>
      <w:r w:rsidRPr="00F535E7">
        <w:rPr>
          <w:rFonts w:eastAsia="Times New Roman"/>
          <w:color w:val="000000" w:themeColor="text1"/>
          <w:szCs w:val="24"/>
        </w:rPr>
        <w:t xml:space="preserve">Συμβουλίου. Όμως, το ζήτημα είναι φυσικά ευρύτερο και πιο πολύπλοκο. </w:t>
      </w:r>
      <w:r w:rsidRPr="00F535E7">
        <w:rPr>
          <w:rFonts w:eastAsia="Times New Roman"/>
          <w:color w:val="000000" w:themeColor="text1"/>
          <w:szCs w:val="24"/>
        </w:rPr>
        <w:t xml:space="preserve">Η σημερινή Κυβέρνηση σήκωσε και εξακολουθεί να σηκώνει το κυριότερο βάρος του προσφυγικού προβλήματος όλης της Ευρώπης. Είναι μια </w:t>
      </w:r>
      <w:r>
        <w:rPr>
          <w:rFonts w:eastAsia="Times New Roman"/>
          <w:szCs w:val="24"/>
        </w:rPr>
        <w:t>συγκυρία δύσκολη</w:t>
      </w:r>
      <w:r>
        <w:rPr>
          <w:rFonts w:eastAsia="Times New Roman"/>
          <w:szCs w:val="24"/>
        </w:rPr>
        <w:t>,</w:t>
      </w:r>
      <w:r>
        <w:rPr>
          <w:rFonts w:eastAsia="Times New Roman"/>
          <w:szCs w:val="24"/>
        </w:rPr>
        <w:t xml:space="preserve"> που απαιτεί από τη χώρα μας να παραμείνει στο ύψος των περιστάσεων. </w:t>
      </w:r>
    </w:p>
    <w:p w14:paraId="413BB042" w14:textId="77777777" w:rsidR="0028181B" w:rsidRDefault="00E316D8">
      <w:pPr>
        <w:tabs>
          <w:tab w:val="left" w:pos="2608"/>
        </w:tabs>
        <w:spacing w:line="600" w:lineRule="auto"/>
        <w:ind w:firstLine="720"/>
        <w:jc w:val="both"/>
        <w:rPr>
          <w:rFonts w:eastAsia="Times New Roman"/>
          <w:szCs w:val="24"/>
        </w:rPr>
      </w:pPr>
      <w:r>
        <w:rPr>
          <w:rFonts w:eastAsia="Times New Roman"/>
          <w:szCs w:val="24"/>
        </w:rPr>
        <w:t>Οι προσφυγικές ροές, βεβαίως, έχουν μει</w:t>
      </w:r>
      <w:r>
        <w:rPr>
          <w:rFonts w:eastAsia="Times New Roman"/>
          <w:szCs w:val="24"/>
        </w:rPr>
        <w:t>ωθεί αισθητά τα τελευταία χρόνια. Όμως, παρατηρείται πάντοτε μια αύξηση τους θερινούς μήνες</w:t>
      </w:r>
      <w:r>
        <w:rPr>
          <w:rFonts w:eastAsia="Times New Roman"/>
          <w:szCs w:val="24"/>
        </w:rPr>
        <w:t>,</w:t>
      </w:r>
      <w:r>
        <w:rPr>
          <w:rFonts w:eastAsia="Times New Roman"/>
          <w:szCs w:val="24"/>
        </w:rPr>
        <w:t xml:space="preserve"> αφού η καλοκαιρία ευνοεί το πέρασμα με βάρκες από την Τουρκία. Μάλιστα, όπως έχουμε ενημερωθεί το τελευταίο διάστημα, παρατηρείται μια αύξηση ροής από τον Έβρο. </w:t>
      </w:r>
    </w:p>
    <w:p w14:paraId="413BB043" w14:textId="77777777" w:rsidR="0028181B" w:rsidRDefault="00E316D8">
      <w:pPr>
        <w:tabs>
          <w:tab w:val="left" w:pos="2608"/>
        </w:tabs>
        <w:spacing w:line="600" w:lineRule="auto"/>
        <w:ind w:firstLine="720"/>
        <w:jc w:val="both"/>
        <w:rPr>
          <w:rFonts w:eastAsia="Times New Roman"/>
          <w:szCs w:val="24"/>
        </w:rPr>
      </w:pPr>
      <w:r>
        <w:rPr>
          <w:rFonts w:eastAsia="Times New Roman"/>
          <w:szCs w:val="24"/>
        </w:rPr>
        <w:t>Κ</w:t>
      </w:r>
      <w:r>
        <w:rPr>
          <w:rFonts w:eastAsia="Times New Roman"/>
          <w:szCs w:val="24"/>
        </w:rPr>
        <w:t xml:space="preserve">αι φυσικά οι διεθνείς εξελίξεις δεν φαίνεται να οδηγούν στην αποκλιμάκωση της εμπόλεμης κατάστασης στη Μέση Ανατολή με ό,τι αυτό σημαίνει για την εξακολούθηση των προσφυγικών ροών. </w:t>
      </w:r>
    </w:p>
    <w:p w14:paraId="413BB044" w14:textId="77777777" w:rsidR="0028181B" w:rsidRDefault="00E316D8">
      <w:pPr>
        <w:tabs>
          <w:tab w:val="left" w:pos="2608"/>
        </w:tabs>
        <w:spacing w:line="600" w:lineRule="auto"/>
        <w:ind w:firstLine="720"/>
        <w:jc w:val="both"/>
        <w:rPr>
          <w:rFonts w:eastAsia="Times New Roman"/>
          <w:szCs w:val="24"/>
        </w:rPr>
      </w:pPr>
      <w:r>
        <w:rPr>
          <w:rFonts w:eastAsia="Times New Roman"/>
          <w:szCs w:val="24"/>
        </w:rPr>
        <w:t xml:space="preserve">Όλο αυτό το διάστημα τα νησιά του </w:t>
      </w:r>
      <w:r>
        <w:rPr>
          <w:rFonts w:eastAsia="Times New Roman"/>
          <w:szCs w:val="24"/>
        </w:rPr>
        <w:t>α</w:t>
      </w:r>
      <w:r>
        <w:rPr>
          <w:rFonts w:eastAsia="Times New Roman"/>
          <w:szCs w:val="24"/>
        </w:rPr>
        <w:t>νατολικού Αιγαίου επιβαρύνθηκαν σημαντι</w:t>
      </w:r>
      <w:r>
        <w:rPr>
          <w:rFonts w:eastAsia="Times New Roman"/>
          <w:szCs w:val="24"/>
        </w:rPr>
        <w:t>κά. Μπορούμε να πούμε ότι σήκωσαν στις πλάτες τους όλο αυτό το βάρος, αφού οφείλαμε να υποδεχτούμε τους ανθρώπους που έρχονταν να ζητήσουν μια ευκαιρία για να ζήσουν ειρηνικά μέσα στην ευρωπαϊκή ήπειρο, αλλά και από την άλλη πλευρά εμείς ως λαός οφείλαμε ν</w:t>
      </w:r>
      <w:r>
        <w:rPr>
          <w:rFonts w:eastAsia="Times New Roman"/>
          <w:szCs w:val="24"/>
        </w:rPr>
        <w:t>α τους προστατεύσουμε. Οι κάτοικοι των νησιών και των τοπικών κοινωνιών επιβαρύνθηκαν περισσότερο και κυρίως η τοπική κοινωνία και οικονομία τους. Επομένως πρέπει σε αυτό το σημείο να βρούμε μια βιώσιμη λύση, ώστε να βοηθήσουμε και τις δύο πλευρές.</w:t>
      </w:r>
    </w:p>
    <w:p w14:paraId="413BB045" w14:textId="77777777" w:rsidR="0028181B" w:rsidRDefault="00E316D8">
      <w:pPr>
        <w:tabs>
          <w:tab w:val="left" w:pos="2940"/>
        </w:tabs>
        <w:spacing w:line="600" w:lineRule="auto"/>
        <w:ind w:firstLine="720"/>
        <w:jc w:val="both"/>
        <w:rPr>
          <w:rFonts w:eastAsia="Times New Roman"/>
          <w:szCs w:val="24"/>
        </w:rPr>
      </w:pPr>
      <w:r>
        <w:rPr>
          <w:rFonts w:eastAsia="Times New Roman"/>
          <w:szCs w:val="24"/>
        </w:rPr>
        <w:t>Σε σχέσ</w:t>
      </w:r>
      <w:r>
        <w:rPr>
          <w:rFonts w:eastAsia="Times New Roman"/>
          <w:szCs w:val="24"/>
        </w:rPr>
        <w:t xml:space="preserve">η με αυτά που συζητάμε σήμερα, πολλές από τις ρυθμίσεις του σημερινού νομοσχεδίου έχουν ήδη θεσπιστεί με πρωτοβουλία της Κυβέρνησης τα δύο τελευταία χρόνια. Επομένως η </w:t>
      </w:r>
      <w:r>
        <w:rPr>
          <w:rFonts w:eastAsia="Times New Roman"/>
          <w:szCs w:val="24"/>
        </w:rPr>
        <w:t>ευρωπαϊκή οδηγία</w:t>
      </w:r>
      <w:r>
        <w:rPr>
          <w:rFonts w:eastAsia="Times New Roman"/>
          <w:szCs w:val="24"/>
        </w:rPr>
        <w:t xml:space="preserve"> δεν περιλαμβάνει μόνο καινούργιες διατάξεις αλλά ουσιαστικά συμπυκνώνει</w:t>
      </w:r>
      <w:r>
        <w:rPr>
          <w:rFonts w:eastAsia="Times New Roman"/>
          <w:szCs w:val="24"/>
        </w:rPr>
        <w:t xml:space="preserve"> την κατεύθυνση στην οποία κινούμαστε τα τελευταία χρόνια.</w:t>
      </w:r>
    </w:p>
    <w:p w14:paraId="413BB046" w14:textId="77777777" w:rsidR="0028181B" w:rsidRDefault="00E316D8">
      <w:pPr>
        <w:tabs>
          <w:tab w:val="left" w:pos="2940"/>
        </w:tabs>
        <w:spacing w:line="600" w:lineRule="auto"/>
        <w:ind w:firstLine="720"/>
        <w:jc w:val="both"/>
        <w:rPr>
          <w:rFonts w:eastAsia="Times New Roman"/>
          <w:szCs w:val="24"/>
        </w:rPr>
      </w:pPr>
      <w:r>
        <w:rPr>
          <w:rFonts w:eastAsia="Times New Roman"/>
          <w:szCs w:val="24"/>
        </w:rPr>
        <w:t xml:space="preserve">Χαίρομαι ιδιαιτέρως, διότι το νομοσχέδιο δίνει μεγάλη έμφαση στην προστασία των ανηλίκων που φθάνουν στην Ελλάδα και </w:t>
      </w:r>
      <w:r>
        <w:rPr>
          <w:rFonts w:eastAsia="Times New Roman"/>
          <w:szCs w:val="24"/>
        </w:rPr>
        <w:t>αιτούνται</w:t>
      </w:r>
      <w:r>
        <w:rPr>
          <w:rFonts w:eastAsia="Times New Roman"/>
          <w:szCs w:val="24"/>
        </w:rPr>
        <w:t xml:space="preserve"> άσυλο. Πρόκειται για μια πολύ ευαίσθητη κατηγορία, που ήδη στη χώρα μα</w:t>
      </w:r>
      <w:r>
        <w:rPr>
          <w:rFonts w:eastAsia="Times New Roman"/>
          <w:szCs w:val="24"/>
        </w:rPr>
        <w:t xml:space="preserve">ς αντιμετωπίζεται με ξεχωριστή προσοχή. Μάλιστα, ειδικά οι ασυνόδευτοι ανήλικοι είναι ένα τεράστιο ζήτημα, αφού πρόκειται για παιδιά που έχουν χάσει τους γονείς τους μέσα στον ξαφνικό αυτόν πόλεμο και κατάσταση που δεν έχει όρια. Βρίσκονται ξαφνικά σε μια </w:t>
      </w:r>
      <w:r>
        <w:rPr>
          <w:rFonts w:eastAsia="Times New Roman"/>
          <w:szCs w:val="24"/>
        </w:rPr>
        <w:t>άγνωστη χώρα, δεν μιλούν τη γλώσσα τη δική τους και δεν γνωρίζουν κανέναν απολύτως. Πραγματικά, είναι αδιανόητα όλα αυτά που βιώνουν τα παιδιά σ</w:t>
      </w:r>
      <w:r>
        <w:rPr>
          <w:rFonts w:eastAsia="Times New Roman"/>
          <w:szCs w:val="24"/>
        </w:rPr>
        <w:t>ε</w:t>
      </w:r>
      <w:r>
        <w:rPr>
          <w:rFonts w:eastAsia="Times New Roman"/>
          <w:szCs w:val="24"/>
        </w:rPr>
        <w:t xml:space="preserve"> τόσο τρυφερή ηλικία.</w:t>
      </w:r>
    </w:p>
    <w:p w14:paraId="413BB047" w14:textId="77777777" w:rsidR="0028181B" w:rsidRDefault="00E316D8">
      <w:pPr>
        <w:tabs>
          <w:tab w:val="left" w:pos="2940"/>
        </w:tabs>
        <w:spacing w:line="600" w:lineRule="auto"/>
        <w:ind w:firstLine="720"/>
        <w:jc w:val="both"/>
        <w:rPr>
          <w:rFonts w:eastAsia="Times New Roman"/>
          <w:szCs w:val="24"/>
        </w:rPr>
      </w:pPr>
      <w:r>
        <w:rPr>
          <w:rFonts w:eastAsia="Times New Roman"/>
          <w:szCs w:val="24"/>
        </w:rPr>
        <w:t xml:space="preserve">Επομένως οι ρυθμίσεις αυτές του νομοσχεδίου είναι κρίσιμες και στοχεύουν στην εξασφάλιση </w:t>
      </w:r>
      <w:r>
        <w:rPr>
          <w:rFonts w:eastAsia="Times New Roman"/>
          <w:szCs w:val="24"/>
        </w:rPr>
        <w:t xml:space="preserve">των δικαιωμάτων των ανηλίκων. Δίνεται προτεραιότητα στην αναζήτηση των φυσικών γονέων. Ήδη από τα υπάρχοντα στατιστικά στοιχεία φαίνεται πως έχει δημιουργηθεί ένας ικανός αριθμός θέσεων για ασυνόδευτα ανήλικα στις δομές φιλοξενίας, αφού πια υπάρχουν κενές </w:t>
      </w:r>
      <w:r>
        <w:rPr>
          <w:rFonts w:eastAsia="Times New Roman"/>
          <w:szCs w:val="24"/>
        </w:rPr>
        <w:t>θέσεις.</w:t>
      </w:r>
    </w:p>
    <w:p w14:paraId="413BB048" w14:textId="77777777" w:rsidR="0028181B" w:rsidRDefault="00E316D8">
      <w:pPr>
        <w:tabs>
          <w:tab w:val="left" w:pos="2940"/>
        </w:tabs>
        <w:spacing w:line="600" w:lineRule="auto"/>
        <w:ind w:firstLine="720"/>
        <w:jc w:val="both"/>
        <w:rPr>
          <w:rFonts w:eastAsia="Times New Roman"/>
          <w:szCs w:val="24"/>
        </w:rPr>
      </w:pPr>
      <w:r>
        <w:rPr>
          <w:rFonts w:eastAsia="Times New Roman"/>
          <w:szCs w:val="24"/>
        </w:rPr>
        <w:t>Θα ήθελα να καταθέσω σ’ αυτό το σημείο την επικαιροποιημένη κατάσταση από το ΕΚΚΑ, που αναφέρει πόσα ασυνόδευτα παιδιά υπάρχουν και τι δομές τους έχουμε προσφέρει.</w:t>
      </w:r>
    </w:p>
    <w:p w14:paraId="413BB049" w14:textId="77777777" w:rsidR="0028181B" w:rsidRDefault="00E316D8">
      <w:pPr>
        <w:tabs>
          <w:tab w:val="left" w:pos="2940"/>
        </w:tabs>
        <w:spacing w:line="600" w:lineRule="auto"/>
        <w:ind w:firstLine="720"/>
        <w:jc w:val="both"/>
        <w:rPr>
          <w:rFonts w:eastAsia="Times New Roman"/>
          <w:szCs w:val="24"/>
        </w:rPr>
      </w:pPr>
      <w:r>
        <w:rPr>
          <w:rFonts w:eastAsia="Times New Roman"/>
          <w:szCs w:val="24"/>
        </w:rPr>
        <w:t>(Στο σημείο αυτό η Βουλευτής κ</w:t>
      </w:r>
      <w:r>
        <w:rPr>
          <w:rFonts w:eastAsia="Times New Roman"/>
          <w:szCs w:val="24"/>
        </w:rPr>
        <w:t>.</w:t>
      </w:r>
      <w:r>
        <w:rPr>
          <w:rFonts w:eastAsia="Times New Roman"/>
          <w:szCs w:val="24"/>
        </w:rPr>
        <w:t xml:space="preserve"> Θεοδώρα Μεγαλοοικονόμου καταθέτει για τα Πρακτικά τα</w:t>
      </w:r>
      <w:r>
        <w:rPr>
          <w:rFonts w:eastAsia="Times New Roman"/>
          <w:szCs w:val="24"/>
        </w:rPr>
        <w:t xml:space="preserve"> προαναφερθέντα έγγραφα, τα οποία βρίσκονται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413BB04A" w14:textId="77777777" w:rsidR="0028181B" w:rsidRDefault="00E316D8">
      <w:pPr>
        <w:tabs>
          <w:tab w:val="left" w:pos="2940"/>
        </w:tabs>
        <w:spacing w:line="600" w:lineRule="auto"/>
        <w:ind w:firstLine="720"/>
        <w:jc w:val="both"/>
        <w:rPr>
          <w:rFonts w:eastAsia="Times New Roman"/>
          <w:szCs w:val="24"/>
        </w:rPr>
      </w:pPr>
      <w:r>
        <w:rPr>
          <w:rFonts w:eastAsia="Times New Roman"/>
          <w:szCs w:val="24"/>
        </w:rPr>
        <w:t>Επίσης, γίνεται ειδική αναφορά στην εκπαίδευση παιδιών προσφύγων, αφού θα πρέπει αυτά τα παιδιά να εξακολουθήσουν να έχου</w:t>
      </w:r>
      <w:r>
        <w:rPr>
          <w:rFonts w:eastAsia="Times New Roman"/>
          <w:szCs w:val="24"/>
        </w:rPr>
        <w:t>ν πρόσβαση στην εκπαίδευση</w:t>
      </w:r>
      <w:r>
        <w:rPr>
          <w:rFonts w:eastAsia="Times New Roman"/>
          <w:szCs w:val="24"/>
        </w:rPr>
        <w:t>,</w:t>
      </w:r>
      <w:r>
        <w:rPr>
          <w:rFonts w:eastAsia="Times New Roman"/>
          <w:szCs w:val="24"/>
        </w:rPr>
        <w:t xml:space="preserve"> όσο δύσκολο κι αν είναι αυτό να συμβεί κάτω από αυτές τις συνθήκες.</w:t>
      </w:r>
    </w:p>
    <w:p w14:paraId="413BB04B" w14:textId="77777777" w:rsidR="0028181B" w:rsidRDefault="00E316D8">
      <w:pPr>
        <w:tabs>
          <w:tab w:val="left" w:pos="2940"/>
        </w:tabs>
        <w:spacing w:line="600" w:lineRule="auto"/>
        <w:ind w:firstLine="720"/>
        <w:jc w:val="both"/>
        <w:rPr>
          <w:rFonts w:eastAsia="Times New Roman"/>
          <w:szCs w:val="24"/>
        </w:rPr>
      </w:pPr>
      <w:r>
        <w:rPr>
          <w:rFonts w:eastAsia="Times New Roman"/>
          <w:szCs w:val="24"/>
        </w:rPr>
        <w:t>Επίσης, είναι πολύ σημαντική η ιατρική κάλυψη των αιτούντων άσυλο. Τα δημόσια νοσοκομεία και το ΚΕΕΛΠΝΟ είναι οι μόνοι που έχουν αρμοδιότητα για την υγειονομική</w:t>
      </w:r>
      <w:r>
        <w:rPr>
          <w:rFonts w:eastAsia="Times New Roman"/>
          <w:szCs w:val="24"/>
        </w:rPr>
        <w:t xml:space="preserve"> εξέταση, κάτι που είναι πολύ σημαντικό.</w:t>
      </w:r>
    </w:p>
    <w:p w14:paraId="413BB04C" w14:textId="77777777" w:rsidR="0028181B" w:rsidRDefault="00E316D8">
      <w:pPr>
        <w:tabs>
          <w:tab w:val="left" w:pos="2940"/>
        </w:tabs>
        <w:spacing w:line="600" w:lineRule="auto"/>
        <w:ind w:firstLine="720"/>
        <w:jc w:val="both"/>
        <w:rPr>
          <w:rFonts w:eastAsia="Times New Roman"/>
          <w:szCs w:val="24"/>
        </w:rPr>
      </w:pPr>
      <w:r>
        <w:rPr>
          <w:rFonts w:eastAsia="Times New Roman"/>
          <w:szCs w:val="24"/>
        </w:rPr>
        <w:t>Σε σχέση τώρα με τη διαδικασία αιτήσεως ασύλου, η χώρα μας πρέπει να κερδίσει το στοίχημα της ταχύτερης ολοκλήρωσης της διαδικασίας. Εντός δεκαπέντε ημερών πλέον από την υποβολή του αιτήματος ο αιτών ενημερώνεται πλ</w:t>
      </w:r>
      <w:r>
        <w:rPr>
          <w:rFonts w:eastAsia="Times New Roman"/>
          <w:szCs w:val="24"/>
        </w:rPr>
        <w:t>ήρως για τα δικαιώματ</w:t>
      </w:r>
      <w:r>
        <w:rPr>
          <w:rFonts w:eastAsia="Times New Roman"/>
          <w:szCs w:val="24"/>
        </w:rPr>
        <w:t>ά</w:t>
      </w:r>
      <w:r>
        <w:rPr>
          <w:rFonts w:eastAsia="Times New Roman"/>
          <w:szCs w:val="24"/>
        </w:rPr>
        <w:t xml:space="preserve"> του και λαμβάνει δελτίο αιτούντος. </w:t>
      </w:r>
    </w:p>
    <w:p w14:paraId="413BB04D" w14:textId="77777777" w:rsidR="0028181B" w:rsidRDefault="00E316D8">
      <w:pPr>
        <w:tabs>
          <w:tab w:val="left" w:pos="2940"/>
        </w:tabs>
        <w:spacing w:line="600" w:lineRule="auto"/>
        <w:ind w:firstLine="720"/>
        <w:jc w:val="both"/>
        <w:rPr>
          <w:rFonts w:eastAsia="Times New Roman"/>
          <w:szCs w:val="24"/>
        </w:rPr>
      </w:pPr>
      <w:r>
        <w:rPr>
          <w:rFonts w:eastAsia="Times New Roman"/>
          <w:szCs w:val="24"/>
        </w:rPr>
        <w:t xml:space="preserve">Επομένως η Κυβέρνηση έχει θέσει ως βασικό στόχο την όσο </w:t>
      </w:r>
      <w:r>
        <w:rPr>
          <w:rFonts w:eastAsia="Times New Roman"/>
          <w:szCs w:val="24"/>
        </w:rPr>
        <w:t xml:space="preserve">το </w:t>
      </w:r>
      <w:r>
        <w:rPr>
          <w:rFonts w:eastAsia="Times New Roman"/>
          <w:szCs w:val="24"/>
        </w:rPr>
        <w:t xml:space="preserve">δυνατόν </w:t>
      </w:r>
      <w:r>
        <w:rPr>
          <w:rFonts w:eastAsia="Times New Roman"/>
          <w:szCs w:val="24"/>
        </w:rPr>
        <w:t>πιο</w:t>
      </w:r>
      <w:r>
        <w:rPr>
          <w:rFonts w:eastAsia="Times New Roman"/>
          <w:szCs w:val="24"/>
        </w:rPr>
        <w:t xml:space="preserve"> άμεση διεκπεραίωση του αιτήματος, κάτι που επιτυγχάνεται με τη γενικότερη σύντμηση των προθεσμιών, ώστε να ολοκληρώνονται πιο </w:t>
      </w:r>
      <w:r>
        <w:rPr>
          <w:rFonts w:eastAsia="Times New Roman"/>
          <w:szCs w:val="24"/>
        </w:rPr>
        <w:t>γρήγορα οι διαδικασίες.</w:t>
      </w:r>
    </w:p>
    <w:p w14:paraId="413BB04E" w14:textId="77777777" w:rsidR="0028181B" w:rsidRDefault="00E316D8">
      <w:pPr>
        <w:tabs>
          <w:tab w:val="left" w:pos="2940"/>
        </w:tabs>
        <w:spacing w:line="600" w:lineRule="auto"/>
        <w:ind w:firstLine="720"/>
        <w:jc w:val="both"/>
        <w:rPr>
          <w:rFonts w:eastAsia="Times New Roman"/>
          <w:szCs w:val="24"/>
        </w:rPr>
      </w:pPr>
      <w:r>
        <w:rPr>
          <w:rFonts w:eastAsia="Times New Roman"/>
          <w:szCs w:val="24"/>
        </w:rPr>
        <w:t>Αυτό θεωρώ ότι θα δώσει λύσει στο εξής θέμα: Όσοι δικαιούνται άσυλο θα το λάβουν και όσοι έχουν βρεθεί προσχηματικά μόνο για να ζητήσουν μια διευκόλυνση για την παραμονή τους, αυτοί δεν θα το λάβουν. Οι πρόσφυγες θεωρώ ότι είναι άνθ</w:t>
      </w:r>
      <w:r>
        <w:rPr>
          <w:rFonts w:eastAsia="Times New Roman"/>
          <w:szCs w:val="24"/>
        </w:rPr>
        <w:t xml:space="preserve">ρωποι ευάλωτοι και πολλές φορές μπορεί να υπάρξουν και θύματα </w:t>
      </w:r>
      <w:r>
        <w:rPr>
          <w:rFonts w:eastAsia="Times New Roman"/>
          <w:szCs w:val="24"/>
          <w:lang w:val="en-US"/>
        </w:rPr>
        <w:t>trafficking</w:t>
      </w:r>
      <w:r>
        <w:rPr>
          <w:rFonts w:eastAsia="Times New Roman"/>
          <w:szCs w:val="24"/>
        </w:rPr>
        <w:t xml:space="preserve"> και γενικότερα εκμετάλλευσης.</w:t>
      </w:r>
    </w:p>
    <w:p w14:paraId="413BB04F" w14:textId="77777777" w:rsidR="0028181B" w:rsidRDefault="00E316D8">
      <w:pPr>
        <w:tabs>
          <w:tab w:val="left" w:pos="2940"/>
        </w:tabs>
        <w:spacing w:line="600" w:lineRule="auto"/>
        <w:ind w:firstLine="720"/>
        <w:jc w:val="both"/>
        <w:rPr>
          <w:rFonts w:eastAsia="Times New Roman"/>
          <w:szCs w:val="24"/>
        </w:rPr>
      </w:pPr>
      <w:r>
        <w:rPr>
          <w:rFonts w:eastAsia="Times New Roman"/>
          <w:szCs w:val="24"/>
        </w:rPr>
        <w:t>Όλα αυτά τα φαινόμενα δεν είναι ανεκτά και μπορούν να εξαφανιστούν με την αποτελεσματική διαχείριση του προσφυγικού ζητήματος.</w:t>
      </w:r>
    </w:p>
    <w:p w14:paraId="413BB050" w14:textId="77777777" w:rsidR="0028181B" w:rsidRDefault="00E316D8">
      <w:pPr>
        <w:tabs>
          <w:tab w:val="left" w:pos="2940"/>
        </w:tabs>
        <w:spacing w:line="600" w:lineRule="auto"/>
        <w:ind w:firstLine="720"/>
        <w:jc w:val="both"/>
        <w:rPr>
          <w:rFonts w:eastAsia="Times New Roman"/>
          <w:szCs w:val="24"/>
        </w:rPr>
      </w:pPr>
      <w:r>
        <w:rPr>
          <w:rFonts w:eastAsia="Times New Roman"/>
          <w:szCs w:val="24"/>
        </w:rPr>
        <w:t>Γνωρίζω πολύ καλά ότι ένα</w:t>
      </w:r>
      <w:r>
        <w:rPr>
          <w:rFonts w:eastAsia="Times New Roman"/>
          <w:szCs w:val="24"/>
        </w:rPr>
        <w:t xml:space="preserve">ς μεγάλος αριθμός προσφύγων δημιουργεί πολλά προβλήματα. Στο κάτω-κάτω είμαστε μια </w:t>
      </w:r>
      <w:r>
        <w:rPr>
          <w:rFonts w:eastAsia="Times New Roman"/>
          <w:szCs w:val="24"/>
        </w:rPr>
        <w:t xml:space="preserve">μικρή </w:t>
      </w:r>
      <w:r>
        <w:rPr>
          <w:rFonts w:eastAsia="Times New Roman"/>
          <w:szCs w:val="24"/>
        </w:rPr>
        <w:t xml:space="preserve">χώρα </w:t>
      </w:r>
      <w:r>
        <w:rPr>
          <w:rFonts w:eastAsia="Times New Roman"/>
          <w:szCs w:val="24"/>
        </w:rPr>
        <w:t xml:space="preserve">με </w:t>
      </w:r>
      <w:r>
        <w:rPr>
          <w:rFonts w:eastAsia="Times New Roman"/>
          <w:szCs w:val="24"/>
        </w:rPr>
        <w:t>δέκα εκατομμύρια κατοίκους. Επομένως</w:t>
      </w:r>
      <w:r>
        <w:rPr>
          <w:rFonts w:eastAsia="Times New Roman"/>
          <w:szCs w:val="24"/>
        </w:rPr>
        <w:t xml:space="preserve"> είναι αντικειμενικά δύσκολο να διαχειριστούμε εύκολα, τόσο οικονομικά όσο και οργανωτικά, ακόμη και κοινωνικά, τους χιλιάδες -μπορώ να πω και εκατομμύρια- πρόσφυγες που καταφεύγουν στην Ελλάδα με την ελπίδα να ζήσουν αργότερα στην Ευρώπη.</w:t>
      </w:r>
    </w:p>
    <w:p w14:paraId="413BB051" w14:textId="77777777" w:rsidR="0028181B" w:rsidRDefault="00E316D8">
      <w:pPr>
        <w:tabs>
          <w:tab w:val="left" w:pos="2940"/>
        </w:tabs>
        <w:spacing w:line="600" w:lineRule="auto"/>
        <w:ind w:firstLine="720"/>
        <w:jc w:val="both"/>
        <w:rPr>
          <w:rFonts w:eastAsia="Times New Roman"/>
          <w:szCs w:val="24"/>
        </w:rPr>
      </w:pPr>
      <w:r>
        <w:rPr>
          <w:rFonts w:eastAsia="Times New Roman"/>
          <w:szCs w:val="24"/>
        </w:rPr>
        <w:t>Οι Έλληνες πολίτ</w:t>
      </w:r>
      <w:r>
        <w:rPr>
          <w:rFonts w:eastAsia="Times New Roman"/>
          <w:szCs w:val="24"/>
        </w:rPr>
        <w:t xml:space="preserve">ες, ειδικά των νησιών, έχουν βιώσει μεγάλες αλλαγές. Όμως, ας μην ξεχνάμε ότι κι εμείς ως έθνος έχουμε γνωρίσει τον ξεριζωμό. Γνωρίζουμε πολύ καλά πώς είναι να σε διώχνουν από το ίδιο σου το σπίτι, από την ίδια σου την πατρίδα. </w:t>
      </w:r>
    </w:p>
    <w:p w14:paraId="413BB052" w14:textId="77777777" w:rsidR="0028181B" w:rsidRDefault="00E316D8">
      <w:pPr>
        <w:tabs>
          <w:tab w:val="left" w:pos="2940"/>
        </w:tabs>
        <w:spacing w:line="600" w:lineRule="auto"/>
        <w:ind w:firstLine="720"/>
        <w:jc w:val="both"/>
        <w:rPr>
          <w:rFonts w:eastAsia="Times New Roman"/>
          <w:szCs w:val="24"/>
        </w:rPr>
      </w:pPr>
      <w:r>
        <w:rPr>
          <w:rFonts w:eastAsia="Times New Roman"/>
          <w:szCs w:val="24"/>
        </w:rPr>
        <w:t>(Στο σημείο αυτό κτυπάει το</w:t>
      </w:r>
      <w:r>
        <w:rPr>
          <w:rFonts w:eastAsia="Times New Roman"/>
          <w:szCs w:val="24"/>
        </w:rPr>
        <w:t xml:space="preserve"> κουδούνι λήξεως του χρόνου ομιλίας της κυρίας Βουλευτού)</w:t>
      </w:r>
    </w:p>
    <w:p w14:paraId="413BB053" w14:textId="77777777" w:rsidR="0028181B" w:rsidRDefault="00E316D8">
      <w:pPr>
        <w:tabs>
          <w:tab w:val="left" w:pos="2940"/>
        </w:tabs>
        <w:spacing w:line="600" w:lineRule="auto"/>
        <w:ind w:firstLine="720"/>
        <w:jc w:val="both"/>
        <w:rPr>
          <w:rFonts w:eastAsia="Times New Roman"/>
          <w:szCs w:val="24"/>
        </w:rPr>
      </w:pPr>
      <w:r>
        <w:rPr>
          <w:rFonts w:eastAsia="Times New Roman"/>
          <w:szCs w:val="24"/>
        </w:rPr>
        <w:t>Τελειώνω, κύριε Πρόεδρε, σε ένα δευτερόλεπτο.</w:t>
      </w:r>
    </w:p>
    <w:p w14:paraId="413BB054" w14:textId="77777777" w:rsidR="0028181B" w:rsidRDefault="00E316D8">
      <w:pPr>
        <w:tabs>
          <w:tab w:val="left" w:pos="2940"/>
        </w:tabs>
        <w:spacing w:line="600" w:lineRule="auto"/>
        <w:ind w:firstLine="720"/>
        <w:jc w:val="both"/>
        <w:rPr>
          <w:rFonts w:eastAsia="Times New Roman"/>
          <w:szCs w:val="24"/>
        </w:rPr>
      </w:pPr>
      <w:r>
        <w:rPr>
          <w:rFonts w:eastAsia="Times New Roman"/>
          <w:szCs w:val="24"/>
        </w:rPr>
        <w:t>Επομένως, παρά τις δυσκολίες και τις αντιξοότητες, είμαι σίγουρη πως και σ’ αυτή τη σκληρή κατάσταση θα φανούμε αντάξιοι των περιστάσεων. Μην ξεχνάμε ότ</w:t>
      </w:r>
      <w:r>
        <w:rPr>
          <w:rFonts w:eastAsia="Times New Roman"/>
          <w:szCs w:val="24"/>
        </w:rPr>
        <w:t xml:space="preserve">ι </w:t>
      </w:r>
      <w:r>
        <w:rPr>
          <w:rFonts w:eastAsia="Times New Roman"/>
          <w:szCs w:val="24"/>
        </w:rPr>
        <w:t xml:space="preserve">από την αρχαιότητα </w:t>
      </w:r>
      <w:r>
        <w:rPr>
          <w:rFonts w:eastAsia="Times New Roman"/>
          <w:szCs w:val="24"/>
        </w:rPr>
        <w:t>έχουμε τη φήμη της φιλοξενίας και του Ξένιου Δία. Και το κυριότερο είναι ότι σε καμμία περίπτωση δεν μπορούμε να χάσουμε την ανθρωπιά μας.</w:t>
      </w:r>
    </w:p>
    <w:p w14:paraId="413BB055" w14:textId="77777777" w:rsidR="0028181B" w:rsidRDefault="00E316D8">
      <w:pPr>
        <w:tabs>
          <w:tab w:val="left" w:pos="2940"/>
        </w:tabs>
        <w:spacing w:line="600" w:lineRule="auto"/>
        <w:ind w:firstLine="720"/>
        <w:jc w:val="both"/>
        <w:rPr>
          <w:rFonts w:eastAsia="Times New Roman"/>
          <w:szCs w:val="24"/>
        </w:rPr>
      </w:pPr>
      <w:r>
        <w:rPr>
          <w:rFonts w:eastAsia="Times New Roman"/>
          <w:szCs w:val="24"/>
        </w:rPr>
        <w:t>Σας ευχαριστώ.</w:t>
      </w:r>
    </w:p>
    <w:p w14:paraId="413BB056" w14:textId="77777777" w:rsidR="0028181B" w:rsidRDefault="00E316D8">
      <w:pPr>
        <w:tabs>
          <w:tab w:val="left" w:pos="2940"/>
        </w:tabs>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413BB057" w14:textId="77777777" w:rsidR="0028181B" w:rsidRDefault="00E316D8">
      <w:pPr>
        <w:spacing w:line="600" w:lineRule="auto"/>
        <w:ind w:firstLine="720"/>
        <w:jc w:val="both"/>
        <w:rPr>
          <w:rFonts w:eastAsia="Times New Roman" w:cs="Times New Roman"/>
          <w:szCs w:val="24"/>
        </w:rPr>
      </w:pPr>
      <w:r w:rsidRPr="00D7423B">
        <w:rPr>
          <w:rFonts w:eastAsia="Times New Roman" w:cs="Times New Roman"/>
          <w:b/>
          <w:szCs w:val="24"/>
        </w:rPr>
        <w:t>ΠΡΟΕΔΡΕΥΩΝ (Σπυρίδων Λυκούδης):</w:t>
      </w:r>
      <w:r>
        <w:rPr>
          <w:rFonts w:eastAsia="Times New Roman" w:cs="Times New Roman"/>
          <w:szCs w:val="24"/>
        </w:rPr>
        <w:t xml:space="preserve"> Ευχαρ</w:t>
      </w:r>
      <w:r>
        <w:rPr>
          <w:rFonts w:eastAsia="Times New Roman" w:cs="Times New Roman"/>
          <w:szCs w:val="24"/>
        </w:rPr>
        <w:t>ιστώ, κυρία Μεγαλοοικονόμου.</w:t>
      </w:r>
    </w:p>
    <w:p w14:paraId="413BB058"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Ο κ. Χρήστος Παππάς έχει τον λόγο.</w:t>
      </w:r>
    </w:p>
    <w:p w14:paraId="413BB059" w14:textId="77777777" w:rsidR="0028181B" w:rsidRDefault="00E316D8">
      <w:pPr>
        <w:spacing w:line="600" w:lineRule="auto"/>
        <w:ind w:firstLine="720"/>
        <w:jc w:val="both"/>
        <w:rPr>
          <w:rFonts w:eastAsia="Times New Roman" w:cs="Times New Roman"/>
          <w:szCs w:val="24"/>
        </w:rPr>
      </w:pPr>
      <w:r w:rsidRPr="00D7423B">
        <w:rPr>
          <w:rFonts w:eastAsia="Times New Roman" w:cs="Times New Roman"/>
          <w:b/>
          <w:szCs w:val="24"/>
        </w:rPr>
        <w:t>ΧΡΗΣΤΟΣ ΠΑΠΠΑΣ:</w:t>
      </w:r>
      <w:r>
        <w:rPr>
          <w:rFonts w:eastAsia="Times New Roman" w:cs="Times New Roman"/>
          <w:szCs w:val="24"/>
        </w:rPr>
        <w:t xml:space="preserve"> Ένα γεγονός για να το πληροφορηθεί ο ελληνικός λαός που μας βλέπει: Οι «ιουδαιολάγνοι» -να το πω έτσι- </w:t>
      </w:r>
      <w:r>
        <w:rPr>
          <w:rFonts w:eastAsia="Times New Roman" w:cs="Times New Roman"/>
          <w:szCs w:val="24"/>
          <w:lang w:val="en-US"/>
        </w:rPr>
        <w:t>businessmen</w:t>
      </w:r>
      <w:r w:rsidRPr="002E184B">
        <w:rPr>
          <w:rFonts w:eastAsia="Times New Roman" w:cs="Times New Roman"/>
          <w:szCs w:val="24"/>
        </w:rPr>
        <w:t xml:space="preserve"> </w:t>
      </w:r>
      <w:r>
        <w:rPr>
          <w:rFonts w:eastAsia="Times New Roman" w:cs="Times New Roman"/>
          <w:szCs w:val="24"/>
        </w:rPr>
        <w:t>της Κυβέρνησης, υπό το βάρος της σφαγής στη Γάζα, έβαλαν, όπω</w:t>
      </w:r>
      <w:r>
        <w:rPr>
          <w:rFonts w:eastAsia="Times New Roman" w:cs="Times New Roman"/>
          <w:szCs w:val="24"/>
        </w:rPr>
        <w:t>ς λέει ο λαός, «την ουρά στα σκέλια» και ανέβαλαν την προγραμματισμένη σήμερα για τις 16.00΄ συνεδρίαση της Επιτροπής Εξωτερικών και Άμυνας, η οποία θα ησχολείτο με την κύρωση της συμφωνίας με το Ισραήλ.</w:t>
      </w:r>
    </w:p>
    <w:p w14:paraId="413BB05A"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της </w:t>
      </w:r>
      <w:r>
        <w:rPr>
          <w:rFonts w:eastAsia="Times New Roman" w:cs="Times New Roman"/>
          <w:szCs w:val="24"/>
        </w:rPr>
        <w:t>σ</w:t>
      </w:r>
      <w:r>
        <w:rPr>
          <w:rFonts w:eastAsia="Times New Roman" w:cs="Times New Roman"/>
          <w:szCs w:val="24"/>
        </w:rPr>
        <w:t>υγκυβέρνησης, δεν σώζεστε. Ό,</w:t>
      </w:r>
      <w:r>
        <w:rPr>
          <w:rFonts w:eastAsia="Times New Roman" w:cs="Times New Roman"/>
          <w:szCs w:val="24"/>
        </w:rPr>
        <w:t>τι και να κάνετε, όσα ψηφίσματα και να εκδίδουν οι συνιστώσες σας, δεν σώζεστε. Προσεγμένα ψηφίσματα, ψηφίσματα, όπως ακούσαμε από το Βήμα αυτό, που καταδικάζουν τον ισραηλινό στρατό. Δεν καταδικάζουν το Ισραήλ, λες και ο ισραηλινός στρατός είναι ένα αυτόμ</w:t>
      </w:r>
      <w:r>
        <w:rPr>
          <w:rFonts w:eastAsia="Times New Roman" w:cs="Times New Roman"/>
          <w:szCs w:val="24"/>
        </w:rPr>
        <w:t xml:space="preserve">ατο ρομπότ και δεν ανήκει στο Ισραήλ. </w:t>
      </w:r>
    </w:p>
    <w:p w14:paraId="413BB05B"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Υπό τη σκιά, λοιπόν, της τρομοκρατικής επίθεσης του Ισραήλ και του στρατού του, σήμερα γίνεται η συνεδρίαση. Χθες είχαμε τη «μαύρη» Δευτέρα της ιστορίας του αγώνα του μαρτυρικού παλαιστινιακού λαού, αγώνα για ελευθερί</w:t>
      </w:r>
      <w:r>
        <w:rPr>
          <w:rFonts w:eastAsia="Times New Roman" w:cs="Times New Roman"/>
          <w:szCs w:val="24"/>
        </w:rPr>
        <w:t xml:space="preserve">α. Μέχρι στιγμής στοίχισε εξήντα νεκρούς και χιλιάδες τραυματίες. Μεταξύ των νεκρών ήταν οκτώ παιδιά, ανάπηροι, γέροι, παιδιά κ.λπ., ενώ από τις ισραηλινές αρχές, από τον ισραηλινό στρατό -και έχει σημασία αυτό-, δεν υπήρξε ούτε ένας νεκρός. </w:t>
      </w:r>
    </w:p>
    <w:p w14:paraId="413BB05C"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Τελειώνοντας </w:t>
      </w:r>
      <w:r>
        <w:rPr>
          <w:rFonts w:eastAsia="Times New Roman" w:cs="Times New Roman"/>
          <w:szCs w:val="24"/>
        </w:rPr>
        <w:t>με το θέμα, θέλω να πω ότι τα χθεσινά γεγονότα μαζί με τις στρατιωτικές επιχειρήσεις του Ισραήλ που γίνονται εναντίον της Συρίας και του Ιράν αποδεικνύουν για άλλη μια φορά τον τρομοκρατικό δολοφονικό χαρακτήρα του κράτους, που δημιουργήθηκε πριν από εβδομ</w:t>
      </w:r>
      <w:r>
        <w:rPr>
          <w:rFonts w:eastAsia="Times New Roman" w:cs="Times New Roman"/>
          <w:szCs w:val="24"/>
        </w:rPr>
        <w:t>ήντα χρόνια και στοίχισε στην ανθρωπότητα εκατομμύρια νεκρούς και δύο παγκοσμίους πολέμους. Οι χθεσινές εικόνες των Παλαιστινίων που μάχονταν μη αναλογιζόμενοι το κόστος και χωρίς να φοβούνται τις ζωές τους, που μάχονταν με σφεντόνες εναντίον ενός πανίσχυρ</w:t>
      </w:r>
      <w:r>
        <w:rPr>
          <w:rFonts w:eastAsia="Times New Roman" w:cs="Times New Roman"/>
          <w:szCs w:val="24"/>
        </w:rPr>
        <w:t xml:space="preserve">ου στρατού κατοχής, ένα πράγμα μπορεί να σημαίνει: </w:t>
      </w:r>
      <w:r>
        <w:rPr>
          <w:rFonts w:eastAsia="Times New Roman" w:cs="Times New Roman"/>
          <w:szCs w:val="24"/>
        </w:rPr>
        <w:t>ό</w:t>
      </w:r>
      <w:r>
        <w:rPr>
          <w:rFonts w:eastAsia="Times New Roman" w:cs="Times New Roman"/>
          <w:szCs w:val="24"/>
        </w:rPr>
        <w:t>τι οι Παλαιστίνιοι απέδειξαν και πάλι πως αξίζουν τη λευτεριά τους.</w:t>
      </w:r>
    </w:p>
    <w:p w14:paraId="413BB05D"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Στο προκείμενο τώρα. Ο Υπουργός Μεταναστευτικής Πολιτικής κ. Βίτσας δήλωσε προσφάτως σε μια κρίση ειλικρίνειας, θα έλεγα, ότι το καλοκαί</w:t>
      </w:r>
      <w:r>
        <w:rPr>
          <w:rFonts w:eastAsia="Times New Roman" w:cs="Times New Roman"/>
          <w:szCs w:val="24"/>
        </w:rPr>
        <w:t>ρι θα έχουμε αυξημένες ροές -όπως εσείς το λέτε- και πως θα περάσουμε δύσκολες στιγμές. Είναι εγκληματικό εκ μέρους σας και ειδικά σε αυτή τη χρονική συγκυρία, που φλέγεται η Ανατολική Μεσόγειος και η Μέση Ανατολή, να διευκολύνετε την αθρόα εισροή λαθρομετ</w:t>
      </w:r>
      <w:r>
        <w:rPr>
          <w:rFonts w:eastAsia="Times New Roman" w:cs="Times New Roman"/>
          <w:szCs w:val="24"/>
        </w:rPr>
        <w:t>αναστών και προσφύγων, όπως θα κάνετε και σήμερα με την ψήφιση του εν λόγω νομοσχεδίου. Και λέω «λαθρομεταναστών», γιατί έχουν ήδη έρθει στο φως της δημοσιότητας έγγραφα και δικά σας στατιστικά στοιχεία</w:t>
      </w:r>
      <w:r>
        <w:rPr>
          <w:rFonts w:eastAsia="Times New Roman" w:cs="Times New Roman"/>
          <w:szCs w:val="24"/>
        </w:rPr>
        <w:t>,</w:t>
      </w:r>
      <w:r>
        <w:rPr>
          <w:rFonts w:eastAsia="Times New Roman" w:cs="Times New Roman"/>
          <w:szCs w:val="24"/>
        </w:rPr>
        <w:t xml:space="preserve"> από τα οποία φαίνεται ξεκάθαρα ότι η συντριπτική πλε</w:t>
      </w:r>
      <w:r>
        <w:rPr>
          <w:rFonts w:eastAsia="Times New Roman" w:cs="Times New Roman"/>
          <w:szCs w:val="24"/>
        </w:rPr>
        <w:t xml:space="preserve">ιοψηφία των εισερχομένων παρανόμως από τα θαλάσσια και χερσαία σύνορα της χώρας δεν είναι από τη Συρία, αλλά από εκατό και πλέον κράτη του κόσμου. </w:t>
      </w:r>
    </w:p>
    <w:p w14:paraId="413BB05E"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Κυρίες και κύριοι, δεν θα ήταν συνωμοσιολογία, αλλά παραδοχή της νοσηρής πραγματικότητας και των ενεργειών π</w:t>
      </w:r>
      <w:r>
        <w:rPr>
          <w:rFonts w:eastAsia="Times New Roman" w:cs="Times New Roman"/>
          <w:szCs w:val="24"/>
        </w:rPr>
        <w:t xml:space="preserve">ου πράττει η </w:t>
      </w:r>
      <w:r>
        <w:rPr>
          <w:rFonts w:eastAsia="Times New Roman" w:cs="Times New Roman"/>
          <w:szCs w:val="24"/>
        </w:rPr>
        <w:t>σ</w:t>
      </w:r>
      <w:r>
        <w:rPr>
          <w:rFonts w:eastAsia="Times New Roman" w:cs="Times New Roman"/>
          <w:szCs w:val="24"/>
        </w:rPr>
        <w:t>υγκυβέρνησ</w:t>
      </w:r>
      <w:r>
        <w:rPr>
          <w:rFonts w:eastAsia="Times New Roman" w:cs="Times New Roman"/>
          <w:szCs w:val="24"/>
        </w:rPr>
        <w:t>ή</w:t>
      </w:r>
      <w:r>
        <w:rPr>
          <w:rFonts w:eastAsia="Times New Roman" w:cs="Times New Roman"/>
          <w:szCs w:val="24"/>
        </w:rPr>
        <w:t xml:space="preserve"> σας, αυτή η ανίερη συμμαχία των ωφελιμιστών του ΣΥΡΙΖΑ και των ΑΝΕΛ, ότι σκοπός των νομοθετημάτων της πολιτικής της παρούσας </w:t>
      </w:r>
      <w:r>
        <w:rPr>
          <w:rFonts w:eastAsia="Times New Roman" w:cs="Times New Roman"/>
          <w:szCs w:val="24"/>
        </w:rPr>
        <w:t>σ</w:t>
      </w:r>
      <w:r>
        <w:rPr>
          <w:rFonts w:eastAsia="Times New Roman" w:cs="Times New Roman"/>
          <w:szCs w:val="24"/>
        </w:rPr>
        <w:t>υγκυβέρνησης είναι η τάχιστη αλλαγή χαρακτήρα του ελληνικού κράτους, η αποελληνοποίηση της πατρίδας μας.</w:t>
      </w:r>
      <w:r>
        <w:rPr>
          <w:rFonts w:eastAsia="Times New Roman" w:cs="Times New Roman"/>
          <w:szCs w:val="24"/>
        </w:rPr>
        <w:t xml:space="preserve"> </w:t>
      </w:r>
    </w:p>
    <w:p w14:paraId="413BB05F"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Το πρόβλημα της λαθρομετανάστευσης είναι </w:t>
      </w:r>
      <w:r>
        <w:rPr>
          <w:rFonts w:eastAsia="Times New Roman" w:cs="Times New Roman"/>
          <w:szCs w:val="24"/>
        </w:rPr>
        <w:t xml:space="preserve">πολύ μεγάλο, </w:t>
      </w:r>
      <w:r>
        <w:rPr>
          <w:rFonts w:eastAsia="Times New Roman" w:cs="Times New Roman"/>
          <w:szCs w:val="24"/>
        </w:rPr>
        <w:t xml:space="preserve">είναι τεράστιο. Για την επίλυσή του, λοιπόν, χρειάζεται </w:t>
      </w:r>
      <w:r>
        <w:rPr>
          <w:rFonts w:eastAsia="Times New Roman" w:cs="Times New Roman"/>
          <w:szCs w:val="24"/>
        </w:rPr>
        <w:t>η</w:t>
      </w:r>
      <w:r>
        <w:rPr>
          <w:rFonts w:eastAsia="Times New Roman" w:cs="Times New Roman"/>
          <w:szCs w:val="24"/>
        </w:rPr>
        <w:t xml:space="preserve"> συλλειτουργία της λογικής και του εθνικού συμφέροντος. Όλα αυτά περιέχονται στην πρόταση νόμου της Χρυσής Αυγής από το 2016.</w:t>
      </w:r>
    </w:p>
    <w:p w14:paraId="413BB060" w14:textId="77777777" w:rsidR="0028181B" w:rsidRDefault="00E316D8">
      <w:pPr>
        <w:spacing w:line="600" w:lineRule="auto"/>
        <w:ind w:firstLine="720"/>
        <w:jc w:val="both"/>
        <w:rPr>
          <w:rFonts w:eastAsia="Times New Roman"/>
          <w:szCs w:val="24"/>
        </w:rPr>
      </w:pPr>
      <w:r>
        <w:rPr>
          <w:rFonts w:eastAsia="Times New Roman"/>
          <w:szCs w:val="24"/>
        </w:rPr>
        <w:t>Η ανάγκη, λοιπόν, όχι για το σημερινό νομοσχέδιο, αλλά για θέσπιση ενός αυστηρού νομοθετικού πλαισίου, με σκοπό την αναχαίτιση των ορδών των παρανόμων μεταναστευτικών ροών, όπως λέτε, καθίσταται επιτακτική. Γιατί, εκτός των άλλων, πρόκειται για αμιγώς μουσ</w:t>
      </w:r>
      <w:r>
        <w:rPr>
          <w:rFonts w:eastAsia="Times New Roman"/>
          <w:szCs w:val="24"/>
        </w:rPr>
        <w:t xml:space="preserve">ουλμανικούς πληθυσμούς, προερχόμενους, κατά κύριο λόγο, από τη Βόρεια Αφρική και την Ασία, με ήθη και έθιμα τελείως ξένα από τα ελληνικά και τα ευρωπαϊκά και η αφομοίωσή τους από την ελληνική κοινωνία καθίσταται αδύνατη. </w:t>
      </w:r>
    </w:p>
    <w:p w14:paraId="413BB061" w14:textId="77777777" w:rsidR="0028181B" w:rsidRDefault="00E316D8">
      <w:pPr>
        <w:spacing w:line="600" w:lineRule="auto"/>
        <w:ind w:firstLine="720"/>
        <w:jc w:val="both"/>
        <w:rPr>
          <w:rFonts w:eastAsia="Times New Roman"/>
          <w:szCs w:val="24"/>
        </w:rPr>
      </w:pPr>
      <w:r>
        <w:rPr>
          <w:rFonts w:eastAsia="Times New Roman"/>
          <w:szCs w:val="24"/>
        </w:rPr>
        <w:t>Επίσης, γιατί ανάμεσά τους υπάρχει</w:t>
      </w:r>
      <w:r>
        <w:rPr>
          <w:rFonts w:eastAsia="Times New Roman"/>
          <w:szCs w:val="24"/>
        </w:rPr>
        <w:t xml:space="preserve"> μεγάλος αριθμός ατόμων με ακραίες ισλαμιστικές απόψεις κι έτσι αυξάνεται ο κίνδυνος για τέλεση νέων πολύνεκρων τρομοκρατικών επιθέσεων. </w:t>
      </w:r>
    </w:p>
    <w:p w14:paraId="413BB062" w14:textId="77777777" w:rsidR="0028181B" w:rsidRDefault="00E316D8">
      <w:pPr>
        <w:spacing w:line="600" w:lineRule="auto"/>
        <w:ind w:firstLine="720"/>
        <w:jc w:val="both"/>
        <w:rPr>
          <w:rFonts w:eastAsia="Times New Roman"/>
          <w:szCs w:val="24"/>
        </w:rPr>
      </w:pPr>
      <w:r>
        <w:rPr>
          <w:rFonts w:eastAsia="Times New Roman"/>
          <w:szCs w:val="24"/>
        </w:rPr>
        <w:t>Επίσης, και γιατί η δημόσια υγεία απειλείται άμεσα, με κρούσματα επιδημικών ασθενειών απ’ όλους αυτούς που ήρθαν απρ</w:t>
      </w:r>
      <w:r>
        <w:rPr>
          <w:rFonts w:eastAsia="Times New Roman"/>
          <w:szCs w:val="24"/>
        </w:rPr>
        <w:t>όσ</w:t>
      </w:r>
      <w:r>
        <w:rPr>
          <w:rFonts w:eastAsia="Times New Roman"/>
          <w:szCs w:val="24"/>
        </w:rPr>
        <w:t>κλη</w:t>
      </w:r>
      <w:r>
        <w:rPr>
          <w:rFonts w:eastAsia="Times New Roman"/>
          <w:szCs w:val="24"/>
        </w:rPr>
        <w:t xml:space="preserve">τοι στην πατρίδα μας. </w:t>
      </w:r>
      <w:r w:rsidRPr="00DF6D66">
        <w:rPr>
          <w:rFonts w:eastAsia="Times New Roman"/>
          <w:szCs w:val="24"/>
        </w:rPr>
        <w:t xml:space="preserve"> </w:t>
      </w:r>
    </w:p>
    <w:p w14:paraId="413BB063" w14:textId="77777777" w:rsidR="0028181B" w:rsidRDefault="00E316D8">
      <w:pPr>
        <w:spacing w:line="600" w:lineRule="auto"/>
        <w:ind w:firstLine="720"/>
        <w:jc w:val="both"/>
        <w:rPr>
          <w:rFonts w:eastAsia="Times New Roman"/>
          <w:szCs w:val="24"/>
        </w:rPr>
      </w:pPr>
      <w:r>
        <w:rPr>
          <w:rFonts w:eastAsia="Times New Roman"/>
          <w:szCs w:val="24"/>
        </w:rPr>
        <w:t xml:space="preserve">Τέλος, ελλοχεύει διαρκώς ο κίνδυνος να ξεσπάσουν διεθνοτικές ή διαθρησκευτικές συγκρούσεις και ταραχές μεταξύ των διαφόρων μεταναστευτικών κοινοτήτων, με ολέθριες συνέπειες για τη δημόσια τάξη και την εθνική ασφάλεια.  </w:t>
      </w:r>
    </w:p>
    <w:p w14:paraId="413BB064" w14:textId="77777777" w:rsidR="0028181B" w:rsidRDefault="00E316D8">
      <w:pPr>
        <w:spacing w:line="600" w:lineRule="auto"/>
        <w:ind w:firstLine="720"/>
        <w:jc w:val="both"/>
        <w:rPr>
          <w:rFonts w:eastAsia="Times New Roman"/>
          <w:szCs w:val="24"/>
        </w:rPr>
      </w:pPr>
      <w:r>
        <w:rPr>
          <w:rFonts w:eastAsia="Times New Roman"/>
          <w:szCs w:val="24"/>
        </w:rPr>
        <w:t>Και ερωτώ</w:t>
      </w:r>
      <w:r>
        <w:rPr>
          <w:rFonts w:eastAsia="Times New Roman"/>
          <w:szCs w:val="24"/>
        </w:rPr>
        <w:t>: Τι θα γίνει με όλους αυτούς τους «Αλλάχ ακμπάρ», αν έχουμε ένα θερμό επεισόδιο ή πολεμική σύρραξη με την Τουρκία; Αυτοί είναι το «α</w:t>
      </w:r>
      <w:r>
        <w:rPr>
          <w:rFonts w:eastAsia="Times New Roman"/>
          <w:szCs w:val="24"/>
        </w:rPr>
        <w:t>υ</w:t>
      </w:r>
      <w:r>
        <w:rPr>
          <w:rFonts w:eastAsia="Times New Roman"/>
          <w:szCs w:val="24"/>
        </w:rPr>
        <w:t xml:space="preserve">γό του φιδιού» που ζεσταίνουμε στον κόρφο μας. </w:t>
      </w:r>
    </w:p>
    <w:p w14:paraId="413BB065" w14:textId="77777777" w:rsidR="0028181B" w:rsidRDefault="00E316D8">
      <w:pPr>
        <w:spacing w:line="600" w:lineRule="auto"/>
        <w:ind w:firstLine="720"/>
        <w:jc w:val="both"/>
        <w:rPr>
          <w:rFonts w:eastAsia="Times New Roman"/>
          <w:szCs w:val="24"/>
        </w:rPr>
      </w:pPr>
      <w:r>
        <w:rPr>
          <w:rFonts w:eastAsia="Times New Roman"/>
          <w:szCs w:val="24"/>
        </w:rPr>
        <w:t>Με δεδομένο το δημογραφικό πρόβλημα της Ελλάδας αλλά και την Ευρώπης γενικ</w:t>
      </w:r>
      <w:r>
        <w:rPr>
          <w:rFonts w:eastAsia="Times New Roman"/>
          <w:szCs w:val="24"/>
        </w:rPr>
        <w:t xml:space="preserve">ότερα, είναι εύκολο να αντιληφθεί κανείς ότι το μέγεθος της πληθυσμιακής αλλοίωσης είναι τεράστιο. Συντελείται ένα μεγάλο έγκλημα. </w:t>
      </w:r>
    </w:p>
    <w:p w14:paraId="413BB066" w14:textId="77777777" w:rsidR="0028181B" w:rsidRDefault="00E316D8">
      <w:pPr>
        <w:spacing w:line="600" w:lineRule="auto"/>
        <w:ind w:firstLine="720"/>
        <w:jc w:val="both"/>
        <w:rPr>
          <w:rFonts w:eastAsia="Times New Roman"/>
          <w:szCs w:val="24"/>
        </w:rPr>
      </w:pPr>
      <w:r>
        <w:rPr>
          <w:rFonts w:eastAsia="Times New Roman"/>
          <w:szCs w:val="24"/>
        </w:rPr>
        <w:t xml:space="preserve">Καταληκτικά θέλω να πω ότι διαπιστώνουμε πως οι Υπουργοί της </w:t>
      </w:r>
      <w:r>
        <w:rPr>
          <w:rFonts w:eastAsia="Times New Roman"/>
          <w:szCs w:val="24"/>
        </w:rPr>
        <w:t>σ</w:t>
      </w:r>
      <w:r>
        <w:rPr>
          <w:rFonts w:eastAsia="Times New Roman"/>
          <w:szCs w:val="24"/>
        </w:rPr>
        <w:t>υγκυβέρνησης, εσείς που κάθεστε στα ωραία έδρανα, όπως και ο σ</w:t>
      </w:r>
      <w:r>
        <w:rPr>
          <w:rFonts w:eastAsia="Times New Roman"/>
          <w:szCs w:val="24"/>
        </w:rPr>
        <w:t xml:space="preserve">ημερινός –κι όχι μόνο- Υπουργός Μεταναστευτικής Πολιτικής, όπως λέγεται, εργάζεται όχι για τη λύση του προβλήματος, αλλά για τη διαχείριση μιας κατάστασης που τελικό σκοπό -γιατί αυτό θα είναι το αποτέλεσμα- έχει τον εξανδραποδισμό των Ελλήνων. </w:t>
      </w:r>
    </w:p>
    <w:p w14:paraId="413BB067" w14:textId="77777777" w:rsidR="0028181B" w:rsidRDefault="00E316D8">
      <w:pPr>
        <w:spacing w:line="600" w:lineRule="auto"/>
        <w:ind w:firstLine="720"/>
        <w:jc w:val="both"/>
        <w:rPr>
          <w:rFonts w:eastAsia="Times New Roman"/>
          <w:szCs w:val="24"/>
        </w:rPr>
      </w:pPr>
      <w:r>
        <w:rPr>
          <w:rFonts w:eastAsia="Times New Roman"/>
          <w:szCs w:val="24"/>
        </w:rPr>
        <w:t>Εμείς μπορ</w:t>
      </w:r>
      <w:r>
        <w:rPr>
          <w:rFonts w:eastAsia="Times New Roman"/>
          <w:szCs w:val="24"/>
        </w:rPr>
        <w:t>ούμε να βλέπουμε χωρίς παρωπίδες την πραγματικότητα και να διαπιστώνουμε ότι τα μέτρα που πρέπει να ληφθούν στην κατεύθυνση της άμεσης επίλυσης του προβλήματος, εκτός της νομοθετικής, της πρότασης που έχει κάνει η Χρυσή Αυγή, είναι οι αυτόματες επαναπροωθή</w:t>
      </w:r>
      <w:r>
        <w:rPr>
          <w:rFonts w:eastAsia="Times New Roman"/>
          <w:szCs w:val="24"/>
        </w:rPr>
        <w:t>σεις των λαθρομεταναστών στην Τουρκία, με ταυτόχρονη φύλαξη των χερσαίων και θαλασσίων συνόρων μας από το</w:t>
      </w:r>
      <w:r>
        <w:rPr>
          <w:rFonts w:eastAsia="Times New Roman"/>
          <w:szCs w:val="24"/>
        </w:rPr>
        <w:t>ν</w:t>
      </w:r>
      <w:r>
        <w:rPr>
          <w:rFonts w:eastAsia="Times New Roman"/>
          <w:szCs w:val="24"/>
        </w:rPr>
        <w:t xml:space="preserve"> Ελληνικό Στρατό, από τις ελληνικές Ένοπλες Δυνάμεις και μόνο. </w:t>
      </w:r>
    </w:p>
    <w:p w14:paraId="413BB068" w14:textId="77777777" w:rsidR="0028181B" w:rsidRDefault="00E316D8">
      <w:pPr>
        <w:spacing w:line="600" w:lineRule="auto"/>
        <w:ind w:firstLine="720"/>
        <w:jc w:val="both"/>
        <w:rPr>
          <w:rFonts w:eastAsia="Times New Roman"/>
          <w:szCs w:val="24"/>
        </w:rPr>
      </w:pPr>
      <w:r>
        <w:rPr>
          <w:rFonts w:eastAsia="Times New Roman"/>
          <w:szCs w:val="24"/>
        </w:rPr>
        <w:t>Το γεγονός ότι μέσα σε δύο χρόνια, από τη νομοθέτηση που κάνατε το 2016, η Κυβέρνηση ά</w:t>
      </w:r>
      <w:r>
        <w:rPr>
          <w:rFonts w:eastAsia="Times New Roman"/>
          <w:szCs w:val="24"/>
        </w:rPr>
        <w:t>ρχισε να ξανανομοθετεί για το ίδιο θέμα ακυρώνοντας και διατάξεις</w:t>
      </w:r>
      <w:r>
        <w:rPr>
          <w:rFonts w:eastAsia="Times New Roman"/>
          <w:szCs w:val="24"/>
        </w:rPr>
        <w:t>,</w:t>
      </w:r>
      <w:r>
        <w:rPr>
          <w:rFonts w:eastAsia="Times New Roman"/>
          <w:szCs w:val="24"/>
        </w:rPr>
        <w:t xml:space="preserve"> που αυτή πριν από δύο χρόνια μόλις είχε εισ</w:t>
      </w:r>
      <w:r>
        <w:rPr>
          <w:rFonts w:eastAsia="Times New Roman"/>
          <w:szCs w:val="24"/>
        </w:rPr>
        <w:t>αγ</w:t>
      </w:r>
      <w:r>
        <w:rPr>
          <w:rFonts w:eastAsia="Times New Roman"/>
          <w:szCs w:val="24"/>
        </w:rPr>
        <w:t>άγει, αποδεικνύει χωρίς αμφιβολία ότι το πρόβλημα έχει λάβει διαστάσεις που εσείς δεν είστε ικανοί να διαχειριστείτε.</w:t>
      </w:r>
    </w:p>
    <w:p w14:paraId="413BB069" w14:textId="77777777" w:rsidR="0028181B" w:rsidRDefault="00E316D8">
      <w:pPr>
        <w:spacing w:line="600" w:lineRule="auto"/>
        <w:ind w:firstLine="720"/>
        <w:jc w:val="both"/>
        <w:rPr>
          <w:rFonts w:eastAsia="Times New Roman"/>
          <w:szCs w:val="24"/>
        </w:rPr>
      </w:pPr>
      <w:r>
        <w:rPr>
          <w:rFonts w:eastAsia="Times New Roman"/>
          <w:szCs w:val="24"/>
        </w:rPr>
        <w:t>Μόνο μία κυβέρνηση εθνική,</w:t>
      </w:r>
      <w:r>
        <w:rPr>
          <w:rFonts w:eastAsia="Times New Roman"/>
          <w:szCs w:val="24"/>
        </w:rPr>
        <w:t xml:space="preserve"> μία κυβέρνηση των Ελλήνων, μία κυβέρνηση που θα μάχεται για το καλό των Ελλήνων και θα προέρχεται από τους Έλληνες, θα στηρίζεται από τον λαό και θα δουλεύει για τον λαό, μπορεί να πραγματώσει τα προαναφερθέντα. Προς αυτή την κατεύθυνση αγωνίζεται το κίνη</w:t>
      </w:r>
      <w:r>
        <w:rPr>
          <w:rFonts w:eastAsia="Times New Roman"/>
          <w:szCs w:val="24"/>
        </w:rPr>
        <w:t xml:space="preserve">μα των Ελλήνων εθνικιστών, το οποίο εσείς όλοι του δημοκρατικού τόξου λυσσαλέα πολεμάτε. </w:t>
      </w:r>
    </w:p>
    <w:p w14:paraId="413BB06A" w14:textId="77777777" w:rsidR="0028181B" w:rsidRDefault="00E316D8">
      <w:pPr>
        <w:spacing w:line="600" w:lineRule="auto"/>
        <w:ind w:firstLine="720"/>
        <w:jc w:val="both"/>
        <w:rPr>
          <w:rFonts w:eastAsia="Times New Roman"/>
          <w:szCs w:val="24"/>
        </w:rPr>
      </w:pPr>
      <w:r>
        <w:rPr>
          <w:rFonts w:eastAsia="Times New Roman"/>
          <w:szCs w:val="24"/>
        </w:rPr>
        <w:t xml:space="preserve">Σας διαβεβαιώ ότι εμείς, οι «κακοί», εμείς οι «φασίστες», θα αγωνιστούμε με οποιοδήποτε κόστος για να ανατρέψουμε τη θνησιγενή πορεία, αυτή τη δίνη στην οποία έχετε </w:t>
      </w:r>
      <w:r>
        <w:rPr>
          <w:rFonts w:eastAsia="Times New Roman"/>
          <w:szCs w:val="24"/>
        </w:rPr>
        <w:t xml:space="preserve">βάλει τη χώρα. Και τη βάλατε όχι μόνο εσείς του ΣΥΡΙΖΑ, τη βάλατε κι εσείς της Νέας Δημοκρατίας. Σήμερα έχουμε επέτειο από τότε που άνοιξε ο Σαμαράς τα βορειοδυτικά μας σύνορα με τη Βόρειο Ήπειρο και μπούκαραν μέσα όλοι οι Αλβανοί. </w:t>
      </w:r>
    </w:p>
    <w:p w14:paraId="413BB06B" w14:textId="77777777" w:rsidR="0028181B" w:rsidRDefault="00E316D8">
      <w:pPr>
        <w:spacing w:line="600" w:lineRule="auto"/>
        <w:ind w:firstLine="720"/>
        <w:jc w:val="both"/>
        <w:rPr>
          <w:rFonts w:eastAsia="Times New Roman"/>
          <w:szCs w:val="24"/>
        </w:rPr>
      </w:pPr>
      <w:r>
        <w:rPr>
          <w:rFonts w:eastAsia="Times New Roman"/>
          <w:szCs w:val="24"/>
        </w:rPr>
        <w:t>Δεν σας σας αφήσουμε, λ</w:t>
      </w:r>
      <w:r>
        <w:rPr>
          <w:rFonts w:eastAsia="Times New Roman"/>
          <w:szCs w:val="24"/>
        </w:rPr>
        <w:t>οιπόν. Κι όχι μόνο δεν θα σας αφήσουμε, αλλά δεν θα σας επιτρέψουμε να μετατρέψετε τη χώρα σε ένα απέραντο κατεστραμμένο τοπίο, όπου οι πραγματικοί ελεύθεροι και προνομιούχοι θα είναι οι παράνομοι που θα έχουν εξασφαλίσει στέγη, τροφή</w:t>
      </w:r>
      <w:r>
        <w:rPr>
          <w:rFonts w:eastAsia="Times New Roman"/>
          <w:szCs w:val="24"/>
        </w:rPr>
        <w:t xml:space="preserve">, </w:t>
      </w:r>
      <w:r>
        <w:rPr>
          <w:rFonts w:eastAsia="Times New Roman"/>
          <w:szCs w:val="24"/>
        </w:rPr>
        <w:t>χωρίς υποχρεώσεις, ε</w:t>
      </w:r>
      <w:r>
        <w:rPr>
          <w:rFonts w:eastAsia="Times New Roman"/>
          <w:szCs w:val="24"/>
        </w:rPr>
        <w:t xml:space="preserve">νώ οι πραγματικοί σκλαβωμένοι θα είναι οι Έλληνες, που μόνο θα φορολογούνται και θα υπομένουν. </w:t>
      </w:r>
    </w:p>
    <w:p w14:paraId="413BB06C" w14:textId="77777777" w:rsidR="0028181B" w:rsidRDefault="00E316D8">
      <w:pPr>
        <w:spacing w:line="600" w:lineRule="auto"/>
        <w:ind w:firstLine="720"/>
        <w:jc w:val="both"/>
        <w:rPr>
          <w:rFonts w:eastAsia="Times New Roman"/>
          <w:szCs w:val="24"/>
        </w:rPr>
      </w:pPr>
      <w:r>
        <w:rPr>
          <w:rFonts w:eastAsia="Times New Roman"/>
          <w:szCs w:val="24"/>
        </w:rPr>
        <w:t>Αυτό δεν θα γίνει! Και δεν θα γίνει με τη Χρυσή Αυγή!</w:t>
      </w:r>
    </w:p>
    <w:p w14:paraId="413BB06D" w14:textId="77777777" w:rsidR="0028181B" w:rsidRDefault="00E316D8">
      <w:pPr>
        <w:spacing w:line="600" w:lineRule="auto"/>
        <w:jc w:val="center"/>
        <w:rPr>
          <w:rFonts w:eastAsia="Times New Roman"/>
          <w:szCs w:val="24"/>
        </w:rPr>
      </w:pPr>
      <w:r w:rsidRPr="00DF6D66">
        <w:rPr>
          <w:rFonts w:eastAsia="Times New Roman"/>
          <w:szCs w:val="24"/>
        </w:rPr>
        <w:t>(</w:t>
      </w:r>
      <w:r>
        <w:rPr>
          <w:rFonts w:eastAsia="Times New Roman"/>
          <w:szCs w:val="24"/>
        </w:rPr>
        <w:t>Χειροκροτήματα από την πτέρυγα τ</w:t>
      </w:r>
      <w:r>
        <w:rPr>
          <w:rFonts w:eastAsia="Times New Roman"/>
          <w:szCs w:val="24"/>
        </w:rPr>
        <w:t>ης</w:t>
      </w:r>
      <w:r>
        <w:rPr>
          <w:rFonts w:eastAsia="Times New Roman"/>
          <w:szCs w:val="24"/>
        </w:rPr>
        <w:t xml:space="preserve"> Χρυσή</w:t>
      </w:r>
      <w:r>
        <w:rPr>
          <w:rFonts w:eastAsia="Times New Roman"/>
          <w:szCs w:val="24"/>
        </w:rPr>
        <w:t>ς</w:t>
      </w:r>
      <w:r>
        <w:rPr>
          <w:rFonts w:eastAsia="Times New Roman"/>
          <w:szCs w:val="24"/>
        </w:rPr>
        <w:t xml:space="preserve"> Αυγή</w:t>
      </w:r>
      <w:r>
        <w:rPr>
          <w:rFonts w:eastAsia="Times New Roman"/>
          <w:szCs w:val="24"/>
        </w:rPr>
        <w:t>ς</w:t>
      </w:r>
      <w:r>
        <w:rPr>
          <w:rFonts w:eastAsia="Times New Roman"/>
          <w:szCs w:val="24"/>
        </w:rPr>
        <w:t>)</w:t>
      </w:r>
    </w:p>
    <w:p w14:paraId="413BB06E" w14:textId="77777777" w:rsidR="0028181B" w:rsidRDefault="00E316D8">
      <w:pPr>
        <w:spacing w:line="600" w:lineRule="auto"/>
        <w:ind w:firstLine="720"/>
        <w:jc w:val="both"/>
        <w:rPr>
          <w:rFonts w:eastAsia="Times New Roman"/>
          <w:szCs w:val="24"/>
        </w:rPr>
      </w:pPr>
      <w:r w:rsidRPr="00BB1974">
        <w:rPr>
          <w:rFonts w:eastAsia="Times New Roman"/>
          <w:b/>
          <w:szCs w:val="24"/>
        </w:rPr>
        <w:t xml:space="preserve">ΠΡΟΕΔΡΕΥΩΝ (Σπυρίδων Λυκούδης): </w:t>
      </w:r>
      <w:r>
        <w:rPr>
          <w:rFonts w:eastAsia="Times New Roman"/>
          <w:szCs w:val="24"/>
        </w:rPr>
        <w:t>Ευχαριστώ, κύριε συνάδελ</w:t>
      </w:r>
      <w:r>
        <w:rPr>
          <w:rFonts w:eastAsia="Times New Roman"/>
          <w:szCs w:val="24"/>
        </w:rPr>
        <w:t>φε.</w:t>
      </w:r>
    </w:p>
    <w:p w14:paraId="413BB06F" w14:textId="77777777" w:rsidR="0028181B" w:rsidRDefault="00E316D8">
      <w:pPr>
        <w:spacing w:line="600" w:lineRule="auto"/>
        <w:ind w:firstLine="720"/>
        <w:jc w:val="both"/>
        <w:rPr>
          <w:rFonts w:eastAsia="Times New Roman"/>
          <w:szCs w:val="24"/>
        </w:rPr>
      </w:pPr>
      <w:r>
        <w:rPr>
          <w:rFonts w:eastAsia="Times New Roman"/>
          <w:szCs w:val="24"/>
        </w:rPr>
        <w:t xml:space="preserve">Ο κ. Μεγαλομύστακας έχει τον λόγο. </w:t>
      </w:r>
    </w:p>
    <w:p w14:paraId="413BB070" w14:textId="77777777" w:rsidR="0028181B" w:rsidRDefault="00E316D8">
      <w:pPr>
        <w:spacing w:line="600" w:lineRule="auto"/>
        <w:ind w:firstLine="720"/>
        <w:jc w:val="both"/>
        <w:rPr>
          <w:rFonts w:eastAsia="Times New Roman" w:cs="Times New Roman"/>
          <w:szCs w:val="24"/>
        </w:rPr>
      </w:pPr>
      <w:r w:rsidRPr="007F2DB4">
        <w:rPr>
          <w:rFonts w:eastAsia="Times New Roman" w:cs="Times New Roman"/>
          <w:b/>
          <w:szCs w:val="24"/>
        </w:rPr>
        <w:t>ΑΝΑΣΤΑΣΙΟΣ ΜΕΓΑΛΟΜΥΣΤΑΚΑΣ:</w:t>
      </w:r>
      <w:r>
        <w:rPr>
          <w:rFonts w:eastAsia="Times New Roman" w:cs="Times New Roman"/>
          <w:b/>
          <w:szCs w:val="24"/>
        </w:rPr>
        <w:t xml:space="preserve"> </w:t>
      </w:r>
      <w:r>
        <w:rPr>
          <w:rFonts w:eastAsia="Times New Roman" w:cs="Times New Roman"/>
          <w:szCs w:val="24"/>
        </w:rPr>
        <w:t xml:space="preserve">Κυρίες και κύριοι συνάδελφοι, θα ήθελα να ξεκινήσω λέγοντάς σας ότι η </w:t>
      </w:r>
      <w:r>
        <w:rPr>
          <w:rFonts w:eastAsia="Times New Roman" w:cs="Times New Roman"/>
          <w:szCs w:val="24"/>
        </w:rPr>
        <w:t>σ</w:t>
      </w:r>
      <w:r>
        <w:rPr>
          <w:rFonts w:eastAsia="Times New Roman" w:cs="Times New Roman"/>
          <w:szCs w:val="24"/>
        </w:rPr>
        <w:t xml:space="preserve">υγκυβέρνηση ΣΥΡΙΖΑ – ΑΝΕΛ πάσχει σε πολλά σημεία και δυστυχώς αυτό μας το επαληθεύει, μας το επιβεβαιώνει σε κάθε </w:t>
      </w:r>
      <w:r>
        <w:rPr>
          <w:rFonts w:eastAsia="Times New Roman" w:cs="Times New Roman"/>
          <w:szCs w:val="24"/>
        </w:rPr>
        <w:t>νομοσχέδιο που έρχεται. Και θα σας πω γιατί συμβαίνει το ίδιο και με αυτό το νομοσχέδιο που μας έχετε φέρει σήμερα, ξεκινώντας μάλιστα από τις τροπολογίες.</w:t>
      </w:r>
    </w:p>
    <w:p w14:paraId="413BB071"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Ο Υπουργός έκανε σήμερα δεκτές τρεις τροπολογίες. Οι δύο εξ αυτών είναι υπουργικές και η άλλη κατά τ</w:t>
      </w:r>
      <w:r>
        <w:rPr>
          <w:rFonts w:eastAsia="Times New Roman" w:cs="Times New Roman"/>
          <w:szCs w:val="24"/>
        </w:rPr>
        <w:t>ην άποψή μας είναι ότι επίσης προέρχεται από το Υπουργείο.</w:t>
      </w:r>
    </w:p>
    <w:p w14:paraId="413BB072"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Τι είναι αυτές οι τροπολογίες; Είναι τροπολογίες που τροποποιούν νόμους που ψηφίστηκαν το 2017 και προεδρικό διάταγμα του 2016. Αυτό κάνετε. Νομοθετείτε πρόχειρα. Αυτό πλέον είναι ξεκάθαρο. Δεν μπο</w:t>
      </w:r>
      <w:r>
        <w:rPr>
          <w:rFonts w:eastAsia="Times New Roman" w:cs="Times New Roman"/>
          <w:szCs w:val="24"/>
        </w:rPr>
        <w:t xml:space="preserve">ρούμε να βαδίζουμε με την πολιτική «βλέπουμε και κάνουμε» για πολύ σοβαρά θέματα, και για τα πνευματικά δικαιώματα και για </w:t>
      </w:r>
      <w:r w:rsidRPr="00D72777">
        <w:rPr>
          <w:rFonts w:eastAsia="Times New Roman" w:cs="Times New Roman"/>
          <w:szCs w:val="24"/>
        </w:rPr>
        <w:t>θέματα</w:t>
      </w:r>
      <w:r>
        <w:rPr>
          <w:rFonts w:eastAsia="Times New Roman" w:cs="Times New Roman"/>
          <w:szCs w:val="24"/>
        </w:rPr>
        <w:t xml:space="preserve"> που αφορούν το Υπουργείο Παιδείας, αλλά και για την τροπολογία του Υπουργείου Εσωτερικών, που πέρα από το ότι το κάνατε λάθος,</w:t>
      </w:r>
      <w:r>
        <w:rPr>
          <w:rFonts w:eastAsia="Times New Roman" w:cs="Times New Roman"/>
          <w:szCs w:val="24"/>
        </w:rPr>
        <w:t xml:space="preserve"> πολύ φοβόμαστε ότι έρχεστε να δημιουργήσετε «φωτογραφική» θέση. </w:t>
      </w:r>
    </w:p>
    <w:p w14:paraId="413BB073"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Δεν μπορούμε να δεχθούμε ότι μέσα στο </w:t>
      </w:r>
      <w:r>
        <w:rPr>
          <w:rFonts w:eastAsia="Times New Roman" w:cs="Times New Roman"/>
          <w:szCs w:val="24"/>
        </w:rPr>
        <w:t>ε</w:t>
      </w:r>
      <w:r>
        <w:rPr>
          <w:rFonts w:eastAsia="Times New Roman" w:cs="Times New Roman"/>
          <w:szCs w:val="24"/>
        </w:rPr>
        <w:t>λληνικό Κοινοβούλιο θέλετε να είμαστε εμείς συμμέτοχοι σε αυτό το σφάλμα –για να μην πω κάτι βαρύτερο- που κάνετε. Το να φέρω κάτι σήμερα και να ξέρω ό</w:t>
      </w:r>
      <w:r>
        <w:rPr>
          <w:rFonts w:eastAsia="Times New Roman" w:cs="Times New Roman"/>
          <w:szCs w:val="24"/>
        </w:rPr>
        <w:t>τι σε δύο μήνες θα αλλάξει</w:t>
      </w:r>
      <w:r>
        <w:rPr>
          <w:rFonts w:eastAsia="Times New Roman" w:cs="Times New Roman"/>
          <w:szCs w:val="24"/>
        </w:rPr>
        <w:t>,</w:t>
      </w:r>
      <w:r>
        <w:rPr>
          <w:rFonts w:eastAsia="Times New Roman" w:cs="Times New Roman"/>
          <w:szCs w:val="24"/>
        </w:rPr>
        <w:t xml:space="preserve"> γιατί ήταν πρόχειρα και χωρίς σχεδιασμό δομημένο, ώστε να υπερψηφίσουμε, δεν μπορούμε να το κάνουμε δεκτό. </w:t>
      </w:r>
    </w:p>
    <w:p w14:paraId="413BB074"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Και δεν πάσχετε μόνον στη νομοθέτηση. Πάσχετε και στον νομοθετικό σχεδιασμό και συγκεκριμένο στον εθνικό σχεδιασμό που κ</w:t>
      </w:r>
      <w:r>
        <w:rPr>
          <w:rFonts w:eastAsia="Times New Roman" w:cs="Times New Roman"/>
          <w:szCs w:val="24"/>
        </w:rPr>
        <w:t>άνατε</w:t>
      </w:r>
      <w:r>
        <w:rPr>
          <w:rFonts w:eastAsia="Times New Roman" w:cs="Times New Roman"/>
          <w:szCs w:val="24"/>
        </w:rPr>
        <w:t>,</w:t>
      </w:r>
      <w:r>
        <w:rPr>
          <w:rFonts w:eastAsia="Times New Roman" w:cs="Times New Roman"/>
          <w:szCs w:val="24"/>
        </w:rPr>
        <w:t xml:space="preserve"> όταν μιλούσατε για το προσφυγικό, για τους πρόσφυγες και για τους μετανάστες. Πριν γίνετε κυβέρνηση</w:t>
      </w:r>
      <w:r w:rsidRPr="00EB5EF1">
        <w:rPr>
          <w:rFonts w:eastAsia="Times New Roman" w:cs="Times New Roman"/>
          <w:szCs w:val="24"/>
        </w:rPr>
        <w:t>,</w:t>
      </w:r>
      <w:r>
        <w:rPr>
          <w:rFonts w:eastAsia="Times New Roman" w:cs="Times New Roman"/>
          <w:szCs w:val="24"/>
        </w:rPr>
        <w:t xml:space="preserve"> βγαίνατε και λέγατε ότι η Ελλάδα δεν έχει σύνορα, ότι ο καθένας μπορεί να έρχεται στη χώρα μας, ότι είμαστε φιλόξενοι. Ναι, είμαστε φιλόξενοι. Όποιο</w:t>
      </w:r>
      <w:r>
        <w:rPr>
          <w:rFonts w:eastAsia="Times New Roman" w:cs="Times New Roman"/>
          <w:szCs w:val="24"/>
        </w:rPr>
        <w:t>ς έχει πραγματικό πρόβλημα, μπορούμε να τον δεχθούμε, να τον βοηθήσουμε και έχουμε αποδείξει πάρα πολλές φορές τι είναι η Ελλάδα και ποιοι είναι οι Έλληνες. Ωστόσο</w:t>
      </w:r>
      <w:r w:rsidRPr="00EB5EF1">
        <w:rPr>
          <w:rFonts w:eastAsia="Times New Roman" w:cs="Times New Roman"/>
          <w:szCs w:val="24"/>
        </w:rPr>
        <w:t>,</w:t>
      </w:r>
      <w:r>
        <w:rPr>
          <w:rFonts w:eastAsia="Times New Roman" w:cs="Times New Roman"/>
          <w:szCs w:val="24"/>
        </w:rPr>
        <w:t xml:space="preserve"> δεν μπορούμε να δεχθούμε αυτό που έγινε τώρα. Δεν γνωρίζατε ότι</w:t>
      </w:r>
      <w:r w:rsidRPr="00EB5EF1">
        <w:rPr>
          <w:rFonts w:eastAsia="Times New Roman" w:cs="Times New Roman"/>
          <w:szCs w:val="24"/>
        </w:rPr>
        <w:t>,</w:t>
      </w:r>
      <w:r>
        <w:rPr>
          <w:rFonts w:eastAsia="Times New Roman" w:cs="Times New Roman"/>
          <w:szCs w:val="24"/>
        </w:rPr>
        <w:t xml:space="preserve"> αν δεν υπάρχει πρόληψη, αν</w:t>
      </w:r>
      <w:r>
        <w:rPr>
          <w:rFonts w:eastAsia="Times New Roman" w:cs="Times New Roman"/>
          <w:szCs w:val="24"/>
        </w:rPr>
        <w:t xml:space="preserve"> δεν υπάρχει μέριμνα ώστε να μην υπάρχουν αυτές οι ροές…</w:t>
      </w:r>
    </w:p>
    <w:p w14:paraId="413BB075" w14:textId="77777777" w:rsidR="0028181B" w:rsidRDefault="00E316D8">
      <w:pPr>
        <w:spacing w:line="600" w:lineRule="auto"/>
        <w:ind w:firstLine="720"/>
        <w:jc w:val="both"/>
        <w:rPr>
          <w:rFonts w:eastAsia="Times New Roman" w:cs="Times New Roman"/>
          <w:szCs w:val="24"/>
        </w:rPr>
      </w:pPr>
      <w:r w:rsidRPr="00500643">
        <w:rPr>
          <w:rFonts w:eastAsia="Times New Roman" w:cs="Times New Roman"/>
          <w:b/>
          <w:szCs w:val="24"/>
        </w:rPr>
        <w:t>ΓΕΩΡΓΙΟΣ ΠΑΛΛΗΣ:</w:t>
      </w:r>
      <w:r>
        <w:rPr>
          <w:rFonts w:eastAsia="Times New Roman" w:cs="Times New Roman"/>
          <w:szCs w:val="24"/>
        </w:rPr>
        <w:t xml:space="preserve"> Πώς θα το κάνουμε;</w:t>
      </w:r>
    </w:p>
    <w:p w14:paraId="413BB076" w14:textId="77777777" w:rsidR="0028181B" w:rsidRDefault="00E316D8">
      <w:pPr>
        <w:spacing w:line="600" w:lineRule="auto"/>
        <w:ind w:firstLine="720"/>
        <w:jc w:val="both"/>
        <w:rPr>
          <w:rFonts w:eastAsia="Times New Roman" w:cs="Times New Roman"/>
          <w:szCs w:val="24"/>
        </w:rPr>
      </w:pPr>
      <w:r w:rsidRPr="00500643">
        <w:rPr>
          <w:rFonts w:eastAsia="Times New Roman" w:cs="Times New Roman"/>
          <w:b/>
          <w:szCs w:val="24"/>
        </w:rPr>
        <w:t>ΑΝΑΣΤΑΣΙΟΣ ΜΕΓΑΛΟΜΥΣΤΑΚΑΣ:</w:t>
      </w:r>
      <w:r>
        <w:rPr>
          <w:rFonts w:eastAsia="Times New Roman" w:cs="Times New Roman"/>
          <w:b/>
          <w:szCs w:val="24"/>
        </w:rPr>
        <w:t xml:space="preserve"> </w:t>
      </w:r>
      <w:r>
        <w:rPr>
          <w:rFonts w:eastAsia="Times New Roman" w:cs="Times New Roman"/>
          <w:szCs w:val="24"/>
        </w:rPr>
        <w:t>Θα μπορούσε να υπάρχει αυτή η συνεργασία με την Ευρώπη πολύ πιο πριν. Θα έπρεπε από την πρώτη στιγμή να τους χτυπήσουμε την πόρτα. Είδαμ</w:t>
      </w:r>
      <w:r>
        <w:rPr>
          <w:rFonts w:eastAsia="Times New Roman" w:cs="Times New Roman"/>
          <w:szCs w:val="24"/>
        </w:rPr>
        <w:t>ε πώς μειώθηκαν οι ροές. Σίγουρα όχι με δικές σας προσπάθειες, αλλά με τη διαχείριση του προβλήματος από την Ευρώπη.</w:t>
      </w:r>
    </w:p>
    <w:p w14:paraId="413BB077"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Ξέρω ότι δεν είναι ένα ελληνικό πρόβλημα. Ξέρω ποιος το δημιούργησε, όπως το ξέρουν οι περισσότεροι εδώ μέσα. Ωστόσο δεν μπορούμε εμείς να </w:t>
      </w:r>
      <w:r>
        <w:rPr>
          <w:rFonts w:eastAsia="Times New Roman" w:cs="Times New Roman"/>
          <w:szCs w:val="24"/>
        </w:rPr>
        <w:t>συμμετέχουμε σε αυτόν τον σχεδιασμό. Ξέρατε πολύ καλά ότι θα έρθουν και αυτή η νομοθετική προχειρότητα συνεχίζεται και σε αυτό το νομοσχέδιο.</w:t>
      </w:r>
    </w:p>
    <w:p w14:paraId="413BB078"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Είναι ένα νομοσχέδιο που αποτελείται από τέσσερα μέρη. Το πρώτο και το δεύτερο μέρος αποτελούν </w:t>
      </w:r>
      <w:r>
        <w:rPr>
          <w:rFonts w:eastAsia="Times New Roman" w:cs="Times New Roman"/>
          <w:szCs w:val="24"/>
        </w:rPr>
        <w:t>ο</w:t>
      </w:r>
      <w:r>
        <w:rPr>
          <w:rFonts w:eastAsia="Times New Roman" w:cs="Times New Roman"/>
          <w:szCs w:val="24"/>
        </w:rPr>
        <w:t>δηγίες του 2013 κα</w:t>
      </w:r>
      <w:r>
        <w:rPr>
          <w:rFonts w:eastAsia="Times New Roman" w:cs="Times New Roman"/>
          <w:szCs w:val="24"/>
        </w:rPr>
        <w:t>ι του 2014 και δεν μπορώ να καταλάβω γιατί δεν τις φέρατε να τις ενσωματώσετε στον ν.4375/2016. Το ίδιο θέμα πραγματευόταν και αυτός ο νόμος</w:t>
      </w:r>
      <w:r>
        <w:rPr>
          <w:rFonts w:eastAsia="Times New Roman" w:cs="Times New Roman"/>
          <w:szCs w:val="24"/>
        </w:rPr>
        <w:t>,</w:t>
      </w:r>
      <w:r>
        <w:rPr>
          <w:rFonts w:eastAsia="Times New Roman" w:cs="Times New Roman"/>
          <w:szCs w:val="24"/>
        </w:rPr>
        <w:t xml:space="preserve"> τον οποίο έρχεστε τώρα να τροποποιήσετε με το τρίτο μέρος του σημερινού νομοσχεδίου. </w:t>
      </w:r>
    </w:p>
    <w:p w14:paraId="413BB079"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Μιλάμε για πράγματα τα οποία</w:t>
      </w:r>
      <w:r>
        <w:rPr>
          <w:rFonts w:eastAsia="Times New Roman" w:cs="Times New Roman"/>
          <w:szCs w:val="24"/>
        </w:rPr>
        <w:t xml:space="preserve"> δεν θα έπρεπε ούτε εσείς οι ίδιοι να τα δέχεστε. Διπλή δουλειά κάνουμε, σε μία χώρα όπου πρέπει όλοι να βάλουμε στο </w:t>
      </w:r>
      <w:r>
        <w:rPr>
          <w:rFonts w:eastAsia="Times New Roman" w:cs="Times New Roman"/>
          <w:szCs w:val="24"/>
        </w:rPr>
        <w:t>«</w:t>
      </w:r>
      <w:r>
        <w:rPr>
          <w:rFonts w:eastAsia="Times New Roman" w:cs="Times New Roman"/>
          <w:szCs w:val="24"/>
        </w:rPr>
        <w:t xml:space="preserve">φουλ» τις μηχανές και να δουλεύουμε για το πώς θα βελτιώσουμε την κατάστασή μας, όχι πώς θα διορθώσουμε τα λάθη που εσείς κάνατε. </w:t>
      </w:r>
    </w:p>
    <w:p w14:paraId="413BB07A"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Οι προη</w:t>
      </w:r>
      <w:r>
        <w:rPr>
          <w:rFonts w:eastAsia="Times New Roman" w:cs="Times New Roman"/>
          <w:szCs w:val="24"/>
        </w:rPr>
        <w:t xml:space="preserve">γούμενοι έκαναν πολλά λάθη. Τα αναγνωρίζουμε. Τα τονίζετε και εσείς. Ωστόσο μη συνεχίζετε με τη δική σας πρακτική αυτή την πολιτική που μας έφτασε σε αυτό το σημείο. </w:t>
      </w:r>
    </w:p>
    <w:p w14:paraId="413BB07B" w14:textId="77777777" w:rsidR="0028181B" w:rsidRDefault="00E316D8">
      <w:pPr>
        <w:spacing w:line="600" w:lineRule="auto"/>
        <w:ind w:firstLine="720"/>
        <w:jc w:val="both"/>
        <w:rPr>
          <w:rFonts w:eastAsia="Times New Roman" w:cs="Times New Roman"/>
          <w:szCs w:val="24"/>
        </w:rPr>
      </w:pPr>
      <w:r w:rsidRPr="00065AF7">
        <w:rPr>
          <w:rFonts w:eastAsia="Times New Roman" w:cs="Times New Roman"/>
          <w:szCs w:val="24"/>
        </w:rPr>
        <w:t>(</w:t>
      </w:r>
      <w:r>
        <w:rPr>
          <w:rFonts w:eastAsia="Times New Roman" w:cs="Times New Roman"/>
          <w:szCs w:val="24"/>
        </w:rPr>
        <w:t xml:space="preserve">Στο σημείο αυτό την Προεδρική Έδρα καταλαμβάνει ο ΣT΄ Αντιπρόεδρος της Βουλής κ. </w:t>
      </w:r>
      <w:r w:rsidRPr="001F221D">
        <w:rPr>
          <w:rFonts w:eastAsia="Times New Roman" w:cs="Times New Roman"/>
          <w:b/>
          <w:szCs w:val="24"/>
        </w:rPr>
        <w:t>ΓΕΩΡΓΙΟ</w:t>
      </w:r>
      <w:r w:rsidRPr="001F221D">
        <w:rPr>
          <w:rFonts w:eastAsia="Times New Roman" w:cs="Times New Roman"/>
          <w:b/>
          <w:szCs w:val="24"/>
        </w:rPr>
        <w:t>Σ ΛΑΜΠΡΟΥΛΗΣ</w:t>
      </w:r>
      <w:r>
        <w:rPr>
          <w:rFonts w:eastAsia="Times New Roman" w:cs="Times New Roman"/>
          <w:szCs w:val="24"/>
        </w:rPr>
        <w:t>)</w:t>
      </w:r>
    </w:p>
    <w:p w14:paraId="413BB07C"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Το νομοσχέδιο αυτό είναι μια καθυστερημένη προσπάθεια να βελτιωθεί αυτή η τραγική κατάσταση</w:t>
      </w:r>
      <w:r>
        <w:rPr>
          <w:rFonts w:eastAsia="Times New Roman" w:cs="Times New Roman"/>
          <w:szCs w:val="24"/>
        </w:rPr>
        <w:t>,</w:t>
      </w:r>
      <w:r>
        <w:rPr>
          <w:rFonts w:eastAsia="Times New Roman" w:cs="Times New Roman"/>
          <w:szCs w:val="24"/>
        </w:rPr>
        <w:t xml:space="preserve"> που βιώνει σήμερα η χώρα μας εξαιτίας της αθρόας προσέλευσης μεταναστών και προσφύγων κυρίως στα νησιά του </w:t>
      </w:r>
      <w:r>
        <w:rPr>
          <w:rFonts w:eastAsia="Times New Roman" w:cs="Times New Roman"/>
          <w:szCs w:val="24"/>
        </w:rPr>
        <w:t>β</w:t>
      </w:r>
      <w:r>
        <w:rPr>
          <w:rFonts w:eastAsia="Times New Roman" w:cs="Times New Roman"/>
          <w:szCs w:val="24"/>
        </w:rPr>
        <w:t>ορειοανατολικού Αιγαίου. Στο πλαίσιο αυτό, πέρα από την ουσία του νομοσχεδίου, που περιλαμβάνει κάποιες θετικές διατάξεις που είναι αυτονόητες και αυτές, όπως τις χαρακτηρίσατε πολλοί από εσάς, δεν μπορούμε να μην αναφερθούμε στις άθλιες συνθήκες οι οποίες</w:t>
      </w:r>
      <w:r>
        <w:rPr>
          <w:rFonts w:eastAsia="Times New Roman" w:cs="Times New Roman"/>
          <w:szCs w:val="24"/>
        </w:rPr>
        <w:t xml:space="preserve"> επικρατούν σε όλα σχεδόν τα κέντρα κράτησης και φιλοξενίας των προσφύγων και των μεταναστών. </w:t>
      </w:r>
    </w:p>
    <w:p w14:paraId="413BB07D"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Δεν μπορούμε παρά να ντρεπόμαστε για τις ανύπαρκτες δομές υγειονομικής περίθαλψης</w:t>
      </w:r>
      <w:r w:rsidRPr="00553B96">
        <w:rPr>
          <w:rFonts w:eastAsia="Times New Roman" w:cs="Times New Roman"/>
          <w:szCs w:val="24"/>
        </w:rPr>
        <w:t>,</w:t>
      </w:r>
      <w:r>
        <w:rPr>
          <w:rFonts w:eastAsia="Times New Roman" w:cs="Times New Roman"/>
          <w:szCs w:val="24"/>
        </w:rPr>
        <w:t xml:space="preserve"> αλλά και για την ανυπαρξία συνθηκών υγιεινής. Αυτές οι συνθήκες δεν είναι για </w:t>
      </w:r>
      <w:r>
        <w:rPr>
          <w:rFonts w:eastAsia="Times New Roman" w:cs="Times New Roman"/>
          <w:szCs w:val="24"/>
        </w:rPr>
        <w:t>ανθρώπους. Αυτό μας ντροπιάζει παγκοσμίως, γιατί όλα αυτά ταξιδεύουν με την εικόνα σε όλη την υφήλιο. Δυσφημούν τη χώρα μας. Σε αυτά τα κέντρα ζουν οικογένειες, μάνες, παιδιά και μια ακόμα πιο ιδιαίτερη ομάδα</w:t>
      </w:r>
      <w:r w:rsidRPr="00553B96">
        <w:rPr>
          <w:rFonts w:eastAsia="Times New Roman" w:cs="Times New Roman"/>
          <w:szCs w:val="24"/>
        </w:rPr>
        <w:t>,</w:t>
      </w:r>
      <w:r>
        <w:rPr>
          <w:rFonts w:eastAsia="Times New Roman" w:cs="Times New Roman"/>
          <w:szCs w:val="24"/>
        </w:rPr>
        <w:t xml:space="preserve"> οι ασυνόδευτοι ανήλικοι. Θα έπρεπε να έχουμε μ</w:t>
      </w:r>
      <w:r>
        <w:rPr>
          <w:rFonts w:eastAsia="Times New Roman" w:cs="Times New Roman"/>
          <w:szCs w:val="24"/>
        </w:rPr>
        <w:t>εριμνήσει γι</w:t>
      </w:r>
      <w:r>
        <w:rPr>
          <w:rFonts w:eastAsia="Times New Roman" w:cs="Times New Roman"/>
          <w:szCs w:val="24"/>
        </w:rPr>
        <w:t>’</w:t>
      </w:r>
      <w:r>
        <w:rPr>
          <w:rFonts w:eastAsia="Times New Roman" w:cs="Times New Roman"/>
          <w:szCs w:val="24"/>
        </w:rPr>
        <w:t xml:space="preserve"> αυτούς και όχι να είμαστε σε αυτό</w:t>
      </w:r>
      <w:r>
        <w:rPr>
          <w:rFonts w:eastAsia="Times New Roman" w:cs="Times New Roman"/>
          <w:szCs w:val="24"/>
        </w:rPr>
        <w:t>ν</w:t>
      </w:r>
      <w:r>
        <w:rPr>
          <w:rFonts w:eastAsia="Times New Roman" w:cs="Times New Roman"/>
          <w:szCs w:val="24"/>
        </w:rPr>
        <w:t xml:space="preserve"> το</w:t>
      </w:r>
      <w:r>
        <w:rPr>
          <w:rFonts w:eastAsia="Times New Roman" w:cs="Times New Roman"/>
          <w:szCs w:val="24"/>
        </w:rPr>
        <w:t>ν</w:t>
      </w:r>
      <w:r>
        <w:rPr>
          <w:rFonts w:eastAsia="Times New Roman" w:cs="Times New Roman"/>
          <w:szCs w:val="24"/>
        </w:rPr>
        <w:t xml:space="preserve"> λαβύρινθο ή το αδιέξοδο στο οποίο βρισκόμαστε τώρα. </w:t>
      </w:r>
    </w:p>
    <w:p w14:paraId="413BB07E"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Έχετε ακούσει και έχετε δει ότι ανθίζουν τα δουλεμπορικά κυκλώματα. Έχουν αναφερθεί ακόμα και περιπτώσεις πορνείας μέσα στα </w:t>
      </w:r>
      <w:r>
        <w:rPr>
          <w:rFonts w:eastAsia="Times New Roman" w:cs="Times New Roman"/>
          <w:szCs w:val="24"/>
        </w:rPr>
        <w:t>κ</w:t>
      </w:r>
      <w:r>
        <w:rPr>
          <w:rFonts w:eastAsia="Times New Roman" w:cs="Times New Roman"/>
          <w:szCs w:val="24"/>
        </w:rPr>
        <w:t>έντρα, όπως και σεξουαλικ</w:t>
      </w:r>
      <w:r>
        <w:rPr>
          <w:rFonts w:eastAsia="Times New Roman" w:cs="Times New Roman"/>
          <w:szCs w:val="24"/>
        </w:rPr>
        <w:t>ών παρενοχλήσεων. Γι’ αυτό το φαινόμενο φταίτε εσείς</w:t>
      </w:r>
      <w:r w:rsidRPr="00366D50">
        <w:rPr>
          <w:rFonts w:eastAsia="Times New Roman" w:cs="Times New Roman"/>
          <w:szCs w:val="24"/>
        </w:rPr>
        <w:t>,</w:t>
      </w:r>
      <w:r>
        <w:rPr>
          <w:rFonts w:eastAsia="Times New Roman" w:cs="Times New Roman"/>
          <w:szCs w:val="24"/>
        </w:rPr>
        <w:t xml:space="preserve"> της Κυβέρνησης</w:t>
      </w:r>
      <w:r>
        <w:rPr>
          <w:rFonts w:eastAsia="Times New Roman" w:cs="Times New Roman"/>
          <w:szCs w:val="24"/>
        </w:rPr>
        <w:t>,</w:t>
      </w:r>
      <w:r>
        <w:rPr>
          <w:rFonts w:eastAsia="Times New Roman" w:cs="Times New Roman"/>
          <w:szCs w:val="24"/>
        </w:rPr>
        <w:t xml:space="preserve"> στο</w:t>
      </w:r>
      <w:r>
        <w:rPr>
          <w:rFonts w:eastAsia="Times New Roman" w:cs="Times New Roman"/>
          <w:szCs w:val="24"/>
        </w:rPr>
        <w:t>ν</w:t>
      </w:r>
      <w:r>
        <w:rPr>
          <w:rFonts w:eastAsia="Times New Roman" w:cs="Times New Roman"/>
          <w:szCs w:val="24"/>
        </w:rPr>
        <w:t xml:space="preserve"> βαθμό που αφήσατε ή επιτρέψατε ή πολλές φορές επιδιώξατε να αναπτυχθούν άναρχα καταυλισμοί οπουδήποτε. </w:t>
      </w:r>
    </w:p>
    <w:p w14:paraId="413BB07F"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Όλα αυτά ξεκίνησαν πριν τρία χρόνια, με τις ροές τις οποίες δεν μπορούσατε να</w:t>
      </w:r>
      <w:r>
        <w:rPr>
          <w:rFonts w:eastAsia="Times New Roman" w:cs="Times New Roman"/>
          <w:szCs w:val="24"/>
        </w:rPr>
        <w:t xml:space="preserve"> συγκρατήσετε από την Τουρκία, μια </w:t>
      </w:r>
      <w:r>
        <w:rPr>
          <w:rFonts w:eastAsia="Times New Roman" w:cs="Times New Roman"/>
          <w:szCs w:val="24"/>
        </w:rPr>
        <w:t>χώρα</w:t>
      </w:r>
      <w:r>
        <w:rPr>
          <w:rFonts w:eastAsia="Times New Roman" w:cs="Times New Roman"/>
          <w:szCs w:val="24"/>
        </w:rPr>
        <w:t xml:space="preserve"> που έχει κλιμακώσει την επιθετική της διάθεση –το βλέπουμε όλοι σήμερα- και η οποία χρησιμοποιεί το μεταναστευτικό ως μοχλό πίεσης και προς τη χώρα μας και προς την Ευρωπαϊκή Ένωση για να πετύχει τους στόχους της, χω</w:t>
      </w:r>
      <w:r>
        <w:rPr>
          <w:rFonts w:eastAsia="Times New Roman" w:cs="Times New Roman"/>
          <w:szCs w:val="24"/>
        </w:rPr>
        <w:t>ρίς να λογαριάζει ανθρώπινα δικαιώματα ή οτιδήποτε τέτοιο.</w:t>
      </w:r>
    </w:p>
    <w:p w14:paraId="413BB080"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Δεν μπορούμε να μην ανησυχούμε για τη ροή από πρόσφυγες που έχουμε το 2018. Σύμφωνα με δικά σας στοιχεία είναι </w:t>
      </w:r>
      <w:r>
        <w:rPr>
          <w:rFonts w:eastAsia="Times New Roman" w:cs="Times New Roman"/>
          <w:szCs w:val="24"/>
        </w:rPr>
        <w:t>επτά χιλιάδες πεντακόσιοι ενενήντα τέσσερις</w:t>
      </w:r>
      <w:r>
        <w:rPr>
          <w:rFonts w:eastAsia="Times New Roman" w:cs="Times New Roman"/>
          <w:szCs w:val="24"/>
        </w:rPr>
        <w:t xml:space="preserve"> για το 2018 και βλέπουμε ότι η κατάσταση π</w:t>
      </w:r>
      <w:r>
        <w:rPr>
          <w:rFonts w:eastAsia="Times New Roman" w:cs="Times New Roman"/>
          <w:szCs w:val="24"/>
        </w:rPr>
        <w:t>άει να ξεφύγει</w:t>
      </w:r>
      <w:r>
        <w:rPr>
          <w:rFonts w:eastAsia="Times New Roman" w:cs="Times New Roman"/>
          <w:szCs w:val="24"/>
        </w:rPr>
        <w:t>,</w:t>
      </w:r>
      <w:r>
        <w:rPr>
          <w:rFonts w:eastAsia="Times New Roman" w:cs="Times New Roman"/>
          <w:szCs w:val="24"/>
        </w:rPr>
        <w:t xml:space="preserve"> όπως έγινε το 2015. Δεν ξέρω αν η χώρα μας θα το αντέξει αυτό. Το πρώτο κύμα σάρωσε τα νησιά μας και δεν ξέρω τι θα γίνει με το δεύτερο. Φοβάμαι μήπως δώσει το τελειωτικό χτύπημα. </w:t>
      </w:r>
    </w:p>
    <w:p w14:paraId="413BB081"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Στο πλαίσιο αυτό μάς ανησυχεί και η αυξημένη εισροή από τον</w:t>
      </w:r>
      <w:r>
        <w:rPr>
          <w:rFonts w:eastAsia="Times New Roman" w:cs="Times New Roman"/>
          <w:szCs w:val="24"/>
        </w:rPr>
        <w:t xml:space="preserve"> Έβρο. Ενώ από τα νησιά έχουν μπει </w:t>
      </w:r>
      <w:r>
        <w:rPr>
          <w:rFonts w:eastAsia="Times New Roman" w:cs="Times New Roman"/>
          <w:szCs w:val="24"/>
        </w:rPr>
        <w:t>δύο χιλιάδες εξακόσια δεκαοκτώ</w:t>
      </w:r>
      <w:r>
        <w:rPr>
          <w:rFonts w:eastAsia="Times New Roman" w:cs="Times New Roman"/>
          <w:szCs w:val="24"/>
        </w:rPr>
        <w:t xml:space="preserve"> άτομα, από τον Έβρο έχουν μπει </w:t>
      </w:r>
      <w:r>
        <w:rPr>
          <w:rFonts w:eastAsia="Times New Roman" w:cs="Times New Roman"/>
          <w:szCs w:val="24"/>
        </w:rPr>
        <w:t>δύο χιλιάδες επτακόσιοι</w:t>
      </w:r>
      <w:r>
        <w:rPr>
          <w:rFonts w:eastAsia="Times New Roman" w:cs="Times New Roman"/>
          <w:szCs w:val="24"/>
        </w:rPr>
        <w:t xml:space="preserve"> πρόσφυγες και μετανάστες. Πρέπει άμεσα να δράσετε. Πρέπει να δημιουργηθεί μια δομή που θα καταγράφει ποιοι έρχονται στην Ελλάδα, προκει</w:t>
      </w:r>
      <w:r>
        <w:rPr>
          <w:rFonts w:eastAsia="Times New Roman" w:cs="Times New Roman"/>
          <w:szCs w:val="24"/>
        </w:rPr>
        <w:t xml:space="preserve">μένου να κατανεμηθούν σε </w:t>
      </w:r>
      <w:r>
        <w:rPr>
          <w:rFonts w:eastAsia="Times New Roman" w:cs="Times New Roman"/>
          <w:szCs w:val="24"/>
        </w:rPr>
        <w:t>κέντρα φιλοξενίας</w:t>
      </w:r>
      <w:r>
        <w:rPr>
          <w:rFonts w:eastAsia="Times New Roman" w:cs="Times New Roman"/>
          <w:szCs w:val="24"/>
        </w:rPr>
        <w:t xml:space="preserve"> για να μην παρατηρήσουμε φαινόμενα ανάλογα με αυτά της Λέσβου. </w:t>
      </w:r>
    </w:p>
    <w:p w14:paraId="413BB082"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Δεν μπορούμε να τα παραβλέπουμε αυτά. Πρέπει άμεσα να αποσυμφορηθούν τα νησιά μας. Έχει φτάσει το καλοκαίρι, έχει ξεκινήσει ήδη η τουριστική περίοδος</w:t>
      </w:r>
      <w:r>
        <w:rPr>
          <w:rFonts w:eastAsia="Times New Roman" w:cs="Times New Roman"/>
          <w:szCs w:val="24"/>
        </w:rPr>
        <w:t xml:space="preserve"> και τα νησιά μας έχουν καταντήσει αποθήκες ψυχών. Δεν μπορούμε να έχουμε </w:t>
      </w:r>
      <w:r>
        <w:rPr>
          <w:rFonts w:eastAsia="Times New Roman" w:cs="Times New Roman"/>
          <w:szCs w:val="24"/>
        </w:rPr>
        <w:t xml:space="preserve">οκτώμισι χιλιάδες </w:t>
      </w:r>
      <w:r>
        <w:rPr>
          <w:rFonts w:eastAsia="Times New Roman" w:cs="Times New Roman"/>
          <w:szCs w:val="24"/>
        </w:rPr>
        <w:t xml:space="preserve">πρόσφυγες σε έναν καταυλισμό που χωράει μόλις </w:t>
      </w:r>
      <w:r>
        <w:rPr>
          <w:rFonts w:eastAsia="Times New Roman" w:cs="Times New Roman"/>
          <w:szCs w:val="24"/>
        </w:rPr>
        <w:t>τρεις χιλιάδες</w:t>
      </w:r>
      <w:r>
        <w:rPr>
          <w:rFonts w:eastAsia="Times New Roman" w:cs="Times New Roman"/>
          <w:szCs w:val="24"/>
        </w:rPr>
        <w:t xml:space="preserve"> και μιλάμε για τη Μυτιλήνη. </w:t>
      </w:r>
    </w:p>
    <w:p w14:paraId="413BB083"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Δεν μπορούμε να εγγυηθούμε -και είμαστε σίγουροι ότι ούτε εσείς μπορείτε ν</w:t>
      </w:r>
      <w:r>
        <w:rPr>
          <w:rFonts w:eastAsia="Times New Roman" w:cs="Times New Roman"/>
          <w:szCs w:val="24"/>
        </w:rPr>
        <w:t>α το κάνετε- ότι δεν θα υπάρξουν προβλήματα, τόσο ανάμεσα στους πρόσφυγες όσο και ανάμεσα στους πρόσφυγες και τους Έλληνες της περιοχής. Φοβόμαστε πολύ ότι θα βρεθούμε μπροστά σε πολύ άσχημες καταστάσεις, αν δεν δράσουμε άμεσα.</w:t>
      </w:r>
    </w:p>
    <w:p w14:paraId="413BB084"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Ρωτάω τώρα όσους έχουν τη γν</w:t>
      </w:r>
      <w:r>
        <w:rPr>
          <w:rFonts w:eastAsia="Times New Roman" w:cs="Times New Roman"/>
          <w:szCs w:val="24"/>
        </w:rPr>
        <w:t>ώση εδώ μέσα το εξής: Πόσα δισεκατομμύρια έχουν δαπανηθεί για το μεταναστευτικό, πώς δαπανήθηκαν και γιατί ζούμε αυτή την κατάσταση; Έχω την εντύπωση ότι με τα χρήματα που έχουν πάει στο μεταναστευτικό, τα πράγματα θα έπρεπε να είναι πολύ καλύτερα από ό,τι</w:t>
      </w:r>
      <w:r>
        <w:rPr>
          <w:rFonts w:eastAsia="Times New Roman" w:cs="Times New Roman"/>
          <w:szCs w:val="24"/>
        </w:rPr>
        <w:t xml:space="preserve"> είναι τώρα. Δυστυχώς, όμως, βλέπουμε να γίνεται μια μεγάλη </w:t>
      </w:r>
      <w:r>
        <w:rPr>
          <w:rFonts w:eastAsia="Times New Roman" w:cs="Times New Roman"/>
          <w:szCs w:val="24"/>
        </w:rPr>
        <w:t>«</w:t>
      </w:r>
      <w:r>
        <w:rPr>
          <w:rFonts w:eastAsia="Times New Roman" w:cs="Times New Roman"/>
          <w:szCs w:val="24"/>
        </w:rPr>
        <w:t>μπίζνα</w:t>
      </w:r>
      <w:r>
        <w:rPr>
          <w:rFonts w:eastAsia="Times New Roman" w:cs="Times New Roman"/>
          <w:szCs w:val="24"/>
        </w:rPr>
        <w:t>»</w:t>
      </w:r>
      <w:r>
        <w:rPr>
          <w:rFonts w:eastAsia="Times New Roman" w:cs="Times New Roman"/>
          <w:szCs w:val="24"/>
        </w:rPr>
        <w:t xml:space="preserve"> με τους αλληλέγγυους και τις ΜΚΟ. </w:t>
      </w:r>
    </w:p>
    <w:p w14:paraId="413BB085" w14:textId="77777777" w:rsidR="0028181B" w:rsidRDefault="00E316D8">
      <w:pPr>
        <w:spacing w:line="600" w:lineRule="auto"/>
        <w:ind w:firstLine="709"/>
        <w:jc w:val="both"/>
        <w:rPr>
          <w:rFonts w:eastAsia="Times New Roman" w:cs="Times New Roman"/>
          <w:szCs w:val="24"/>
        </w:rPr>
      </w:pPr>
      <w:r>
        <w:rPr>
          <w:rFonts w:eastAsia="Times New Roman" w:cs="Times New Roman"/>
          <w:szCs w:val="24"/>
        </w:rPr>
        <w:t>Τι γίνεται</w:t>
      </w:r>
      <w:r>
        <w:rPr>
          <w:rFonts w:eastAsia="Times New Roman" w:cs="Times New Roman"/>
          <w:szCs w:val="24"/>
        </w:rPr>
        <w:t>,</w:t>
      </w:r>
      <w:r>
        <w:rPr>
          <w:rFonts w:eastAsia="Times New Roman" w:cs="Times New Roman"/>
          <w:szCs w:val="24"/>
        </w:rPr>
        <w:t xml:space="preserve"> </w:t>
      </w:r>
      <w:r>
        <w:rPr>
          <w:rFonts w:eastAsia="Times New Roman" w:cs="Times New Roman"/>
          <w:szCs w:val="24"/>
        </w:rPr>
        <w:t>επίσης,</w:t>
      </w:r>
      <w:r>
        <w:rPr>
          <w:rFonts w:eastAsia="Times New Roman" w:cs="Times New Roman"/>
          <w:szCs w:val="24"/>
        </w:rPr>
        <w:t xml:space="preserve"> με τη κοινή δήλωση Ευρωπαϊκής Ένωσης και Τουρκίας από το 2016, που δυστυχώς αποτελεί το μόνο μας εργαλείο για να διαχειριστούμε την προσφυγική κρίση; Τι γίνεται και με τις επιστροφές στην Τουρκία, γι</w:t>
      </w:r>
      <w:r>
        <w:rPr>
          <w:rFonts w:eastAsia="Times New Roman" w:cs="Times New Roman"/>
          <w:szCs w:val="24"/>
        </w:rPr>
        <w:t>’</w:t>
      </w:r>
      <w:r>
        <w:rPr>
          <w:rFonts w:eastAsia="Times New Roman" w:cs="Times New Roman"/>
          <w:szCs w:val="24"/>
        </w:rPr>
        <w:t xml:space="preserve"> αυτούς που δεν έχει εγκριθεί ακόμα το άσυλο; Ξέρετε ότ</w:t>
      </w:r>
      <w:r>
        <w:rPr>
          <w:rFonts w:eastAsia="Times New Roman" w:cs="Times New Roman"/>
          <w:szCs w:val="24"/>
        </w:rPr>
        <w:t>ι αποτελούν το 70% περίπου όσων αιτούνται άσυλο. Το 2016 επέστρεψαν οκτακόσιοι, το 2017 εξακόσιοι ογδόντα και το 2018 μόλις ογδόντα έξι μέχρι τώρα. Έχουμε διανύσει το μισό έτος.</w:t>
      </w:r>
    </w:p>
    <w:p w14:paraId="413BB086"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Όμως και τα άλλα εργαλεία που έχουμε και αυτά δεν βλέπω να τα χρησιμοποιούμε, </w:t>
      </w:r>
      <w:r>
        <w:rPr>
          <w:rFonts w:eastAsia="Times New Roman" w:cs="Times New Roman"/>
          <w:szCs w:val="24"/>
        </w:rPr>
        <w:t xml:space="preserve">όπως είναι το </w:t>
      </w:r>
      <w:r>
        <w:rPr>
          <w:rFonts w:eastAsia="Times New Roman" w:cs="Times New Roman"/>
          <w:szCs w:val="24"/>
        </w:rPr>
        <w:t>διημερές πρωτόκολλο επανεισδοχής</w:t>
      </w:r>
      <w:r>
        <w:rPr>
          <w:rFonts w:eastAsia="Times New Roman" w:cs="Times New Roman"/>
          <w:szCs w:val="24"/>
        </w:rPr>
        <w:t xml:space="preserve"> που έχουμε με την Τουρκία, αλλά και αυτό της Ευρωπαϊκής Ένωσης με την Τουρκία, που κάποια στιγμή είχαν οδηγήσει σε έναν σημαντικό αριθμό επιστροφών.</w:t>
      </w:r>
    </w:p>
    <w:p w14:paraId="413BB087"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Τα ασυνόδευτα τέκνα, όπως είπα και πριν, αυτή τη στιγμή υπολ</w:t>
      </w:r>
      <w:r>
        <w:rPr>
          <w:rFonts w:eastAsia="Times New Roman" w:cs="Times New Roman"/>
          <w:szCs w:val="24"/>
        </w:rPr>
        <w:t xml:space="preserve">ογίζονται σε τρεις χιλιάδες τριακόσια και μόλις χίλια εκατό φιλοξενούνται σε κάποιο κέντρο. Εδώ υπάρχει ένα πρόβλημα, είναι υπαρκτό, είναι σημαντικό και πρέπει να το λύσουμε. Ξέρουμε, ακούσαμε στις </w:t>
      </w:r>
      <w:r>
        <w:rPr>
          <w:rFonts w:eastAsia="Times New Roman" w:cs="Times New Roman"/>
          <w:szCs w:val="24"/>
        </w:rPr>
        <w:t>ε</w:t>
      </w:r>
      <w:r>
        <w:rPr>
          <w:rFonts w:eastAsia="Times New Roman" w:cs="Times New Roman"/>
          <w:szCs w:val="24"/>
        </w:rPr>
        <w:t xml:space="preserve">πιτροπές ότι η διαδικασία μέχρι σήμερα για να εγκριθεί ή </w:t>
      </w:r>
      <w:r>
        <w:rPr>
          <w:rFonts w:eastAsia="Times New Roman" w:cs="Times New Roman"/>
          <w:szCs w:val="24"/>
        </w:rPr>
        <w:t>όχι το άσυλο μπορεί να διαρκέσει τρία χρόνια. Πέντε αιτήσεις ασύλου εξετάζονται καθημερινά, ενώ, όπως μας είπε ο Υπουργός, μέσα σε έναν χρόνο έχουν υποβληθεί εξήντα χιλιάδες. Αυτά τα στοιχεία έχουμε.</w:t>
      </w:r>
    </w:p>
    <w:p w14:paraId="413BB088"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Για να το καταλάβουμε, αυτές τις εξήντα χιλιάδες για να </w:t>
      </w:r>
      <w:r>
        <w:rPr>
          <w:rFonts w:eastAsia="Times New Roman" w:cs="Times New Roman"/>
          <w:szCs w:val="24"/>
        </w:rPr>
        <w:t xml:space="preserve">μπορέσουμε σε έναν χρόνο να τις εξετάσουμε, πρέπει να εξετάζονται εκατόν εξήντα πέντε αιτήσεις τη μέρα. Ό,τι και να κάνουμε τώρα, αν δεν δουλέψουν </w:t>
      </w:r>
      <w:r>
        <w:rPr>
          <w:rFonts w:eastAsia="Times New Roman" w:cs="Times New Roman"/>
          <w:szCs w:val="24"/>
        </w:rPr>
        <w:t>στο «</w:t>
      </w:r>
      <w:r>
        <w:rPr>
          <w:rFonts w:eastAsia="Times New Roman" w:cs="Times New Roman"/>
          <w:szCs w:val="24"/>
        </w:rPr>
        <w:t>φουλ</w:t>
      </w:r>
      <w:r>
        <w:rPr>
          <w:rFonts w:eastAsia="Times New Roman" w:cs="Times New Roman"/>
          <w:szCs w:val="24"/>
        </w:rPr>
        <w:t>»</w:t>
      </w:r>
      <w:r>
        <w:rPr>
          <w:rFonts w:eastAsia="Times New Roman" w:cs="Times New Roman"/>
          <w:szCs w:val="24"/>
        </w:rPr>
        <w:t xml:space="preserve"> οι μηχανές, θα είναι πολύ αργά και θα είναι πολύ λίγο.</w:t>
      </w:r>
    </w:p>
    <w:p w14:paraId="413BB089"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Αποδείχθηκε όλα αυτά τα χρόνια ότι η Κυβέρν</w:t>
      </w:r>
      <w:r>
        <w:rPr>
          <w:rFonts w:eastAsia="Times New Roman" w:cs="Times New Roman"/>
          <w:szCs w:val="24"/>
        </w:rPr>
        <w:t>ηση, δυστυχώς, είναι ένα βήμα πίσω από τις εξελίξεις. Το πρόβλημα έχει γιγαντωθεί μπροστά μας και δεν ξέρω αν καταφέρετε να το λύσετε. Έχετε αργήσει να νομοθετήσετε σχετικά.</w:t>
      </w:r>
    </w:p>
    <w:p w14:paraId="413BB08A" w14:textId="77777777" w:rsidR="0028181B" w:rsidRDefault="00E316D8">
      <w:pPr>
        <w:spacing w:line="600" w:lineRule="auto"/>
        <w:ind w:firstLine="720"/>
        <w:jc w:val="both"/>
        <w:rPr>
          <w:rFonts w:eastAsia="Times New Roman" w:cs="Times New Roman"/>
          <w:szCs w:val="24"/>
        </w:rPr>
      </w:pPr>
      <w:r w:rsidRPr="00563581">
        <w:rPr>
          <w:rFonts w:eastAsia="Times New Roman" w:cs="Times New Roman"/>
          <w:szCs w:val="24"/>
        </w:rPr>
        <w:t>(Στο σημείο αυτό κτυπάει το κουδούνι λήξεως του χρόνου ομιλίας του κυρίου Βουλευτή</w:t>
      </w:r>
      <w:r w:rsidRPr="00563581">
        <w:rPr>
          <w:rFonts w:eastAsia="Times New Roman" w:cs="Times New Roman"/>
          <w:szCs w:val="24"/>
        </w:rPr>
        <w:t>)</w:t>
      </w:r>
    </w:p>
    <w:p w14:paraId="413BB08B"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Πολύ λίγο χρόνο θα χρειαστώ, κύριε Πρόεδρε.</w:t>
      </w:r>
    </w:p>
    <w:p w14:paraId="413BB08C"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Το νομοσχέδιο αυτό σαν ιδέα μπορεί να είναι πολύ θετικό. Θα έπρεπε να έχει έρθει πολύ πιο πριν. Υπάρχουν πάλι κενά</w:t>
      </w:r>
      <w:r>
        <w:rPr>
          <w:rFonts w:eastAsia="Times New Roman" w:cs="Times New Roman"/>
          <w:szCs w:val="24"/>
        </w:rPr>
        <w:t>,</w:t>
      </w:r>
      <w:r>
        <w:rPr>
          <w:rFonts w:eastAsia="Times New Roman" w:cs="Times New Roman"/>
          <w:szCs w:val="24"/>
        </w:rPr>
        <w:t xml:space="preserve"> τα οποία δεν έχω χρόνο να σας αναφέρω. Αναφέρθηκαν, βέβαια, από τον εισηγητή μας. Είναι ανάγκη</w:t>
      </w:r>
      <w:r>
        <w:rPr>
          <w:rFonts w:eastAsia="Times New Roman" w:cs="Times New Roman"/>
          <w:szCs w:val="24"/>
        </w:rPr>
        <w:t xml:space="preserve"> να λύνονται αυτά τα προβλήματα σε χρόνο </w:t>
      </w:r>
      <w:r>
        <w:rPr>
          <w:rFonts w:eastAsia="Times New Roman" w:cs="Times New Roman"/>
          <w:szCs w:val="24"/>
          <w:lang w:val="en-US"/>
        </w:rPr>
        <w:t>dt</w:t>
      </w:r>
      <w:r>
        <w:rPr>
          <w:rFonts w:eastAsia="Times New Roman" w:cs="Times New Roman"/>
          <w:szCs w:val="24"/>
        </w:rPr>
        <w:t>,</w:t>
      </w:r>
      <w:r w:rsidRPr="0045618A">
        <w:rPr>
          <w:rFonts w:eastAsia="Times New Roman" w:cs="Times New Roman"/>
          <w:szCs w:val="24"/>
        </w:rPr>
        <w:t xml:space="preserve"> </w:t>
      </w:r>
      <w:r>
        <w:rPr>
          <w:rFonts w:eastAsia="Times New Roman" w:cs="Times New Roman"/>
          <w:szCs w:val="24"/>
        </w:rPr>
        <w:t>χωρίς όμως να χάνεται ούτε η ανεξαρτησία ούτε η διαφάνεια, κανένα από αυτά τα εχέγγυα.</w:t>
      </w:r>
    </w:p>
    <w:p w14:paraId="413BB08D"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Έχετε αποδείξει για άλλη μια φορά ότι δεν δράττετε σωστά, ότι περιμένετε να </w:t>
      </w:r>
      <w:r>
        <w:rPr>
          <w:rFonts w:eastAsia="Times New Roman" w:cs="Times New Roman"/>
          <w:szCs w:val="24"/>
        </w:rPr>
        <w:t>φτάσ</w:t>
      </w:r>
      <w:r>
        <w:rPr>
          <w:rFonts w:eastAsia="Times New Roman" w:cs="Times New Roman"/>
          <w:szCs w:val="24"/>
        </w:rPr>
        <w:t>ει ένα πρόβλημα στο απροχώρητο και στη συνέχ</w:t>
      </w:r>
      <w:r>
        <w:rPr>
          <w:rFonts w:eastAsia="Times New Roman" w:cs="Times New Roman"/>
          <w:szCs w:val="24"/>
        </w:rPr>
        <w:t xml:space="preserve">εια να έρθετε να κάνετε το αυτονόητο. Πόσες φορές ακούσαμε σήμερα από Βουλευτές της </w:t>
      </w:r>
      <w:r>
        <w:rPr>
          <w:rFonts w:eastAsia="Times New Roman" w:cs="Times New Roman"/>
          <w:szCs w:val="24"/>
        </w:rPr>
        <w:t>σ</w:t>
      </w:r>
      <w:r>
        <w:rPr>
          <w:rFonts w:eastAsia="Times New Roman" w:cs="Times New Roman"/>
          <w:szCs w:val="24"/>
        </w:rPr>
        <w:t>υγκυβέρνησης να λένε ότι κάνουμε το αυτονόητο, να φροντίσουμε για τις ανθρώπινες ψυχές! Αυτό είναι που μας έχει οδηγήσει εδώ σήμερα.</w:t>
      </w:r>
    </w:p>
    <w:p w14:paraId="413BB08E"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Παρακαλώ, ας εξετάζουμε τα ζητήματα πι</w:t>
      </w:r>
      <w:r>
        <w:rPr>
          <w:rFonts w:eastAsia="Times New Roman" w:cs="Times New Roman"/>
          <w:szCs w:val="24"/>
        </w:rPr>
        <w:t>ο προσεκτικά, χωρίς να υπηρετούμε μόνο τις κομματικές μας και τις ιδεολογικές μας αντιλήψεις, αλλά έχοντας ως γνώμονα πάντοτε το καλό της χώρας μας.</w:t>
      </w:r>
    </w:p>
    <w:p w14:paraId="413BB08F"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413BB090" w14:textId="77777777" w:rsidR="0028181B" w:rsidRDefault="00E316D8">
      <w:pPr>
        <w:spacing w:line="600" w:lineRule="auto"/>
        <w:ind w:firstLine="709"/>
        <w:jc w:val="center"/>
        <w:rPr>
          <w:rFonts w:eastAsia="Times New Roman" w:cs="Times New Roman"/>
          <w:szCs w:val="24"/>
        </w:rPr>
      </w:pPr>
      <w:r w:rsidRPr="000136BC">
        <w:rPr>
          <w:rFonts w:eastAsia="Times New Roman" w:cs="Times New Roman"/>
          <w:szCs w:val="24"/>
        </w:rPr>
        <w:t>(Χειροκροτήματα από την πτέρυγα της Ένωσης Κεντρώων)</w:t>
      </w:r>
    </w:p>
    <w:p w14:paraId="413BB091" w14:textId="77777777" w:rsidR="0028181B" w:rsidRDefault="00E316D8">
      <w:pPr>
        <w:spacing w:line="600" w:lineRule="auto"/>
        <w:ind w:firstLine="720"/>
        <w:jc w:val="both"/>
        <w:rPr>
          <w:rFonts w:eastAsia="Times New Roman" w:cs="Times New Roman"/>
          <w:szCs w:val="24"/>
        </w:rPr>
      </w:pPr>
      <w:r w:rsidRPr="00A02AB4">
        <w:rPr>
          <w:rFonts w:eastAsia="Times New Roman" w:cs="Times New Roman"/>
          <w:b/>
          <w:szCs w:val="24"/>
        </w:rPr>
        <w:t>ΠΡΟΕΔΡΕΥΩΝ (Γεώργιος Λαμπρούλης):</w:t>
      </w:r>
      <w:r w:rsidRPr="00A02AB4">
        <w:rPr>
          <w:rFonts w:eastAsia="Times New Roman" w:cs="Times New Roman"/>
          <w:szCs w:val="24"/>
        </w:rPr>
        <w:t xml:space="preserve"> </w:t>
      </w:r>
      <w:r>
        <w:rPr>
          <w:rFonts w:eastAsia="Times New Roman" w:cs="Times New Roman"/>
          <w:szCs w:val="24"/>
        </w:rPr>
        <w:t>Πριν περάσουμε στον επόμενο ομιλητή, επιτρέψτε μου μια ανακοίνωση.</w:t>
      </w:r>
    </w:p>
    <w:p w14:paraId="413BB092" w14:textId="77777777" w:rsidR="0028181B" w:rsidRDefault="00E316D8">
      <w:pPr>
        <w:spacing w:line="600" w:lineRule="auto"/>
        <w:ind w:firstLine="720"/>
        <w:jc w:val="both"/>
        <w:rPr>
          <w:rFonts w:eastAsia="Times New Roman" w:cs="Times New Roman"/>
          <w:szCs w:val="24"/>
        </w:rPr>
      </w:pPr>
      <w:r w:rsidRPr="00C8593B">
        <w:rPr>
          <w:rFonts w:eastAsia="Times New Roman" w:cs="Times New Roman"/>
          <w:szCs w:val="24"/>
        </w:rPr>
        <w:t>Κυρίες και κύριοι συνάδελφοι, έχω την τιμή να ανακοινώσω στο Σώμα ότι τη</w:t>
      </w:r>
      <w:r>
        <w:rPr>
          <w:rFonts w:eastAsia="Times New Roman" w:cs="Times New Roman"/>
          <w:szCs w:val="24"/>
        </w:rPr>
        <w:t xml:space="preserve"> </w:t>
      </w:r>
      <w:r w:rsidRPr="00C8593B">
        <w:rPr>
          <w:rFonts w:eastAsia="Times New Roman" w:cs="Times New Roman"/>
          <w:szCs w:val="24"/>
        </w:rPr>
        <w:t>συνεδρίασή μας παρακολουθούν από τα άνω δυτικά θεωρεία, αφού προηγουμένως</w:t>
      </w:r>
      <w:r>
        <w:rPr>
          <w:rFonts w:eastAsia="Times New Roman" w:cs="Times New Roman"/>
          <w:szCs w:val="24"/>
        </w:rPr>
        <w:t xml:space="preserve"> </w:t>
      </w:r>
      <w:r w:rsidRPr="00C8593B">
        <w:rPr>
          <w:rFonts w:eastAsia="Times New Roman" w:cs="Times New Roman"/>
          <w:szCs w:val="24"/>
        </w:rPr>
        <w:t xml:space="preserve">ξεναγήθηκαν στην έκθεση της αίθουσας </w:t>
      </w:r>
      <w:r w:rsidRPr="00C8593B">
        <w:rPr>
          <w:rFonts w:eastAsia="Times New Roman" w:cs="Times New Roman"/>
          <w:szCs w:val="24"/>
        </w:rPr>
        <w:t>«ΕΛΕΥΘΕΡΙΟΣ ΒΕΝΙΖΕΛΟΣ» και ενημερώθηκαν για</w:t>
      </w:r>
      <w:r>
        <w:rPr>
          <w:rFonts w:eastAsia="Times New Roman" w:cs="Times New Roman"/>
          <w:szCs w:val="24"/>
        </w:rPr>
        <w:t xml:space="preserve"> </w:t>
      </w:r>
      <w:r w:rsidRPr="00C8593B">
        <w:rPr>
          <w:rFonts w:eastAsia="Times New Roman" w:cs="Times New Roman"/>
          <w:szCs w:val="24"/>
        </w:rPr>
        <w:t>την ιστορία του κτηρίου και τον τρόπο οργάνωσης και λειτουργίας της Βουλής, τριάντα</w:t>
      </w:r>
      <w:r>
        <w:rPr>
          <w:rFonts w:eastAsia="Times New Roman" w:cs="Times New Roman"/>
          <w:szCs w:val="24"/>
        </w:rPr>
        <w:t xml:space="preserve"> ένας</w:t>
      </w:r>
      <w:r w:rsidRPr="00C8593B">
        <w:rPr>
          <w:rFonts w:eastAsia="Times New Roman" w:cs="Times New Roman"/>
          <w:szCs w:val="24"/>
        </w:rPr>
        <w:t xml:space="preserve"> μαθητές και μαθήτριες και </w:t>
      </w:r>
      <w:r>
        <w:rPr>
          <w:rFonts w:eastAsia="Times New Roman" w:cs="Times New Roman"/>
          <w:szCs w:val="24"/>
        </w:rPr>
        <w:t>δύο</w:t>
      </w:r>
      <w:r w:rsidRPr="00C8593B">
        <w:rPr>
          <w:rFonts w:eastAsia="Times New Roman" w:cs="Times New Roman"/>
          <w:szCs w:val="24"/>
        </w:rPr>
        <w:t xml:space="preserve"> εκπαιδευτικοί συνοδοί τους από το </w:t>
      </w:r>
      <w:r>
        <w:rPr>
          <w:rFonts w:eastAsia="Times New Roman" w:cs="Times New Roman"/>
          <w:szCs w:val="24"/>
        </w:rPr>
        <w:t>6</w:t>
      </w:r>
      <w:r w:rsidRPr="00C8593B">
        <w:rPr>
          <w:rFonts w:eastAsia="Times New Roman" w:cs="Times New Roman"/>
          <w:szCs w:val="24"/>
          <w:vertAlign w:val="superscript"/>
        </w:rPr>
        <w:t>ο</w:t>
      </w:r>
      <w:r w:rsidRPr="00C8593B">
        <w:rPr>
          <w:rFonts w:eastAsia="Times New Roman" w:cs="Times New Roman"/>
          <w:szCs w:val="24"/>
        </w:rPr>
        <w:t xml:space="preserve"> </w:t>
      </w:r>
      <w:r>
        <w:rPr>
          <w:rFonts w:eastAsia="Times New Roman" w:cs="Times New Roman"/>
          <w:szCs w:val="24"/>
        </w:rPr>
        <w:t>Γυμνάσιο Σταυρούπολης Θεσσαλονίκης</w:t>
      </w:r>
      <w:r w:rsidRPr="00C8593B">
        <w:rPr>
          <w:rFonts w:eastAsia="Times New Roman" w:cs="Times New Roman"/>
          <w:szCs w:val="24"/>
        </w:rPr>
        <w:t>.</w:t>
      </w:r>
    </w:p>
    <w:p w14:paraId="413BB093"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ά</w:t>
      </w:r>
      <w:r>
        <w:rPr>
          <w:rFonts w:eastAsia="Times New Roman" w:cs="Times New Roman"/>
          <w:szCs w:val="24"/>
        </w:rPr>
        <w:t>ς καλωσορίζουμε στ</w:t>
      </w:r>
      <w:r>
        <w:rPr>
          <w:rFonts w:eastAsia="Times New Roman" w:cs="Times New Roman"/>
          <w:szCs w:val="24"/>
        </w:rPr>
        <w:t>η Βουλή, παιδιά</w:t>
      </w:r>
      <w:r w:rsidRPr="00C8593B">
        <w:rPr>
          <w:rFonts w:eastAsia="Times New Roman" w:cs="Times New Roman"/>
          <w:szCs w:val="24"/>
        </w:rPr>
        <w:t>.</w:t>
      </w:r>
    </w:p>
    <w:p w14:paraId="413BB094" w14:textId="77777777" w:rsidR="0028181B" w:rsidRDefault="00E316D8">
      <w:pPr>
        <w:spacing w:line="600" w:lineRule="auto"/>
        <w:ind w:firstLine="709"/>
        <w:jc w:val="center"/>
        <w:rPr>
          <w:rFonts w:eastAsia="Times New Roman" w:cs="Times New Roman"/>
          <w:szCs w:val="24"/>
        </w:rPr>
      </w:pPr>
      <w:r w:rsidRPr="007E6EEF">
        <w:rPr>
          <w:rFonts w:eastAsia="Times New Roman" w:cs="Times New Roman"/>
          <w:szCs w:val="24"/>
        </w:rPr>
        <w:t>(Χειροκροτήματα απ</w:t>
      </w:r>
      <w:r>
        <w:rPr>
          <w:rFonts w:eastAsia="Times New Roman" w:cs="Times New Roman"/>
          <w:szCs w:val="24"/>
        </w:rPr>
        <w:t>’</w:t>
      </w:r>
      <w:r w:rsidRPr="007E6EEF">
        <w:rPr>
          <w:rFonts w:eastAsia="Times New Roman" w:cs="Times New Roman"/>
          <w:szCs w:val="24"/>
        </w:rPr>
        <w:t xml:space="preserve"> όλες τις πτέρυγες της Βουλής)</w:t>
      </w:r>
    </w:p>
    <w:p w14:paraId="413BB095" w14:textId="77777777" w:rsidR="0028181B" w:rsidRDefault="00E316D8">
      <w:pPr>
        <w:spacing w:line="600" w:lineRule="auto"/>
        <w:ind w:firstLine="720"/>
        <w:jc w:val="both"/>
        <w:rPr>
          <w:rFonts w:eastAsia="Times New Roman" w:cs="Times New Roman"/>
          <w:szCs w:val="24"/>
        </w:rPr>
      </w:pPr>
      <w:r w:rsidRPr="007060E4">
        <w:rPr>
          <w:rFonts w:eastAsia="Times New Roman" w:cs="Times New Roman"/>
          <w:b/>
          <w:szCs w:val="24"/>
        </w:rPr>
        <w:t>ΔΗΜΗΤΡΙΟΣ ΒΙΤΣΑΣ (Υπουργός Μεταναστευτικής Πολιτικής):</w:t>
      </w:r>
      <w:r>
        <w:rPr>
          <w:rFonts w:eastAsia="Times New Roman" w:cs="Times New Roman"/>
          <w:szCs w:val="24"/>
        </w:rPr>
        <w:t xml:space="preserve"> Κύριε Πρόεδρε, μπορώ να έχω για ένα λεπτό τον λόγο, για να μη μείνει με την απορία ο κ. Μεγαλομύστακας;</w:t>
      </w:r>
    </w:p>
    <w:p w14:paraId="413BB096" w14:textId="77777777" w:rsidR="0028181B" w:rsidRDefault="00E316D8">
      <w:pPr>
        <w:spacing w:line="600" w:lineRule="auto"/>
        <w:ind w:firstLine="720"/>
        <w:jc w:val="both"/>
        <w:rPr>
          <w:rFonts w:eastAsia="Times New Roman" w:cs="Times New Roman"/>
          <w:szCs w:val="24"/>
        </w:rPr>
      </w:pPr>
      <w:r w:rsidRPr="00A02AB4">
        <w:rPr>
          <w:rFonts w:eastAsia="Times New Roman" w:cs="Times New Roman"/>
          <w:b/>
          <w:szCs w:val="24"/>
        </w:rPr>
        <w:t>ΠΡΟΕΔΡΕΥΩΝ (Γεώργιος Λαμπρούλη</w:t>
      </w:r>
      <w:r w:rsidRPr="00A02AB4">
        <w:rPr>
          <w:rFonts w:eastAsia="Times New Roman" w:cs="Times New Roman"/>
          <w:b/>
          <w:szCs w:val="24"/>
        </w:rPr>
        <w:t>ς):</w:t>
      </w:r>
      <w:r w:rsidRPr="00A02AB4">
        <w:rPr>
          <w:rFonts w:eastAsia="Times New Roman" w:cs="Times New Roman"/>
          <w:szCs w:val="24"/>
        </w:rPr>
        <w:t xml:space="preserve"> </w:t>
      </w:r>
      <w:r>
        <w:rPr>
          <w:rFonts w:eastAsia="Times New Roman" w:cs="Times New Roman"/>
          <w:szCs w:val="24"/>
        </w:rPr>
        <w:t>Ορίστε, κύριε Υπουργέ, έχετε τον λόγο.</w:t>
      </w:r>
    </w:p>
    <w:p w14:paraId="413BB097" w14:textId="77777777" w:rsidR="0028181B" w:rsidRDefault="00E316D8">
      <w:pPr>
        <w:spacing w:line="600" w:lineRule="auto"/>
        <w:ind w:firstLine="720"/>
        <w:jc w:val="both"/>
        <w:rPr>
          <w:rFonts w:eastAsia="Times New Roman" w:cs="Times New Roman"/>
          <w:szCs w:val="24"/>
        </w:rPr>
      </w:pPr>
      <w:r w:rsidRPr="007060E4">
        <w:rPr>
          <w:rFonts w:eastAsia="Times New Roman" w:cs="Times New Roman"/>
          <w:b/>
          <w:szCs w:val="24"/>
        </w:rPr>
        <w:t>ΔΗΜΗΤΡΙΟΣ ΒΙΤΣΑΣ (Υπουργός Μεταναστευτικής Πολιτικής):</w:t>
      </w:r>
      <w:r w:rsidRPr="007060E4">
        <w:rPr>
          <w:rFonts w:eastAsia="Times New Roman" w:cs="Times New Roman"/>
          <w:szCs w:val="24"/>
        </w:rPr>
        <w:t xml:space="preserve"> </w:t>
      </w:r>
      <w:r>
        <w:rPr>
          <w:rFonts w:eastAsia="Times New Roman" w:cs="Times New Roman"/>
          <w:szCs w:val="24"/>
        </w:rPr>
        <w:t>Αναφέρατε πέντε αιτήσεις ασύλου. Σαράντα εννέα αιτήσεις ασύλου εξετάζονται καθημερινά μόνο στη Μόρια. Είναι ο μέσος όρος καθημερινώς. Δεν ξέρω από πού έχετε α</w:t>
      </w:r>
      <w:r>
        <w:rPr>
          <w:rFonts w:eastAsia="Times New Roman" w:cs="Times New Roman"/>
          <w:szCs w:val="24"/>
        </w:rPr>
        <w:t xml:space="preserve">υτά τα στοιχεία. Ξέρω ότι κάτι είχε πει η κυρία </w:t>
      </w:r>
      <w:r>
        <w:rPr>
          <w:rFonts w:eastAsia="Times New Roman" w:cs="Times New Roman"/>
          <w:szCs w:val="24"/>
        </w:rPr>
        <w:t>π</w:t>
      </w:r>
      <w:r>
        <w:rPr>
          <w:rFonts w:eastAsia="Times New Roman" w:cs="Times New Roman"/>
          <w:szCs w:val="24"/>
        </w:rPr>
        <w:t>εριφερειάρχης, αλλά ήταν τελείως λάθος και όταν ήμουν στην Μυτιλήνη, πρωτεύουσα της Λέσβου -το λέω χαριτολογώντας- της το εξήγησα ξανά και της ίδιας.</w:t>
      </w:r>
    </w:p>
    <w:p w14:paraId="413BB098" w14:textId="77777777" w:rsidR="0028181B" w:rsidRDefault="00E316D8">
      <w:pPr>
        <w:spacing w:line="600" w:lineRule="auto"/>
        <w:ind w:firstLine="720"/>
        <w:jc w:val="both"/>
        <w:rPr>
          <w:rFonts w:eastAsia="Times New Roman" w:cs="Times New Roman"/>
          <w:szCs w:val="24"/>
        </w:rPr>
      </w:pPr>
      <w:r w:rsidRPr="00A02AB4">
        <w:rPr>
          <w:rFonts w:eastAsia="Times New Roman" w:cs="Times New Roman"/>
          <w:b/>
          <w:szCs w:val="24"/>
        </w:rPr>
        <w:t>ΠΡΟΕΔΡΕΥΩΝ (Γεώργιος Λαμπρούλης):</w:t>
      </w:r>
      <w:r w:rsidRPr="00A02AB4">
        <w:rPr>
          <w:rFonts w:eastAsia="Times New Roman" w:cs="Times New Roman"/>
          <w:szCs w:val="24"/>
        </w:rPr>
        <w:t xml:space="preserve"> </w:t>
      </w:r>
      <w:r>
        <w:rPr>
          <w:rFonts w:eastAsia="Times New Roman" w:cs="Times New Roman"/>
          <w:szCs w:val="24"/>
        </w:rPr>
        <w:t>Καλώς. Ευχαριστούμε τον</w:t>
      </w:r>
      <w:r>
        <w:rPr>
          <w:rFonts w:eastAsia="Times New Roman" w:cs="Times New Roman"/>
          <w:szCs w:val="24"/>
        </w:rPr>
        <w:t xml:space="preserve"> κύριο Υπουργό.</w:t>
      </w:r>
    </w:p>
    <w:p w14:paraId="413BB099"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Τον λόγο έχει η κ. Αναστασία Χριστοδουλοπούλου από τον ΣΥΡΙΖΑ.</w:t>
      </w:r>
    </w:p>
    <w:p w14:paraId="413BB09A" w14:textId="77777777" w:rsidR="0028181B" w:rsidRDefault="00E316D8">
      <w:pPr>
        <w:spacing w:line="600" w:lineRule="auto"/>
        <w:ind w:firstLine="720"/>
        <w:jc w:val="both"/>
        <w:rPr>
          <w:rFonts w:eastAsia="Times New Roman" w:cs="Times New Roman"/>
          <w:szCs w:val="24"/>
        </w:rPr>
      </w:pPr>
      <w:r>
        <w:rPr>
          <w:rFonts w:eastAsia="Times New Roman" w:cs="Times New Roman"/>
          <w:b/>
          <w:szCs w:val="24"/>
        </w:rPr>
        <w:t>ΑΝΑΣΤΑΣΙΑ ΧΡΙΣΤΟ</w:t>
      </w:r>
      <w:r w:rsidRPr="003F565B">
        <w:rPr>
          <w:rFonts w:eastAsia="Times New Roman" w:cs="Times New Roman"/>
          <w:b/>
          <w:szCs w:val="24"/>
        </w:rPr>
        <w:t>ΔΟΥΛΟΠΟΥΛΟΥ (Γ</w:t>
      </w:r>
      <w:r>
        <w:rPr>
          <w:rFonts w:eastAsia="Times New Roman" w:cs="Times New Roman"/>
          <w:b/>
          <w:szCs w:val="24"/>
        </w:rPr>
        <w:t>΄</w:t>
      </w:r>
      <w:r w:rsidRPr="003F565B">
        <w:rPr>
          <w:rFonts w:eastAsia="Times New Roman" w:cs="Times New Roman"/>
          <w:b/>
          <w:szCs w:val="24"/>
        </w:rPr>
        <w:t xml:space="preserve"> Αντιπρόεδρος της Βουλής):</w:t>
      </w:r>
      <w:r w:rsidRPr="003F565B">
        <w:rPr>
          <w:rFonts w:eastAsia="Times New Roman" w:cs="Times New Roman"/>
          <w:szCs w:val="24"/>
        </w:rPr>
        <w:t xml:space="preserve"> </w:t>
      </w:r>
      <w:r>
        <w:rPr>
          <w:rFonts w:eastAsia="Times New Roman" w:cs="Times New Roman"/>
          <w:szCs w:val="24"/>
        </w:rPr>
        <w:t>Καλησπέρα.</w:t>
      </w:r>
    </w:p>
    <w:p w14:paraId="413BB09B"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Πριν μπω στο θέμα, θα ήθελα να καταγγείλω και εγώ από τη μεριά μου την επίθεση των Ισραηλινών στους Παλαιστινίους, που δείχνει ακριβώς τη βαρβαρότητα που επικρατεί στη διεθνή σκηνή, που μέσα από συμβολικές ενέργειες, όπως η μεταφορά της αμερικανικής πρεσβε</w:t>
      </w:r>
      <w:r>
        <w:rPr>
          <w:rFonts w:eastAsia="Times New Roman" w:cs="Times New Roman"/>
          <w:szCs w:val="24"/>
        </w:rPr>
        <w:t xml:space="preserve">ίας των ΗΠΑ στην Ιερουσαλήμ, προσπαθούν να δημιουργήσουν νέα </w:t>
      </w:r>
      <w:r>
        <w:rPr>
          <w:rFonts w:eastAsia="Times New Roman" w:cs="Times New Roman"/>
          <w:szCs w:val="24"/>
          <w:lang w:val="en-US"/>
        </w:rPr>
        <w:t>de</w:t>
      </w:r>
      <w:r w:rsidRPr="00D43267">
        <w:rPr>
          <w:rFonts w:eastAsia="Times New Roman" w:cs="Times New Roman"/>
          <w:szCs w:val="24"/>
        </w:rPr>
        <w:t xml:space="preserve"> </w:t>
      </w:r>
      <w:r>
        <w:rPr>
          <w:rFonts w:eastAsia="Times New Roman" w:cs="Times New Roman"/>
          <w:szCs w:val="24"/>
          <w:lang w:val="en-US"/>
        </w:rPr>
        <w:t>facto</w:t>
      </w:r>
      <w:r w:rsidRPr="00D43267">
        <w:rPr>
          <w:rFonts w:eastAsia="Times New Roman" w:cs="Times New Roman"/>
          <w:szCs w:val="24"/>
        </w:rPr>
        <w:t xml:space="preserve"> </w:t>
      </w:r>
      <w:r>
        <w:rPr>
          <w:rFonts w:eastAsia="Times New Roman" w:cs="Times New Roman"/>
          <w:szCs w:val="24"/>
        </w:rPr>
        <w:t>γεγονότα</w:t>
      </w:r>
      <w:r w:rsidRPr="00DA22F2">
        <w:rPr>
          <w:rFonts w:eastAsia="Times New Roman" w:cs="Times New Roman"/>
          <w:szCs w:val="24"/>
        </w:rPr>
        <w:t>.</w:t>
      </w:r>
    </w:p>
    <w:p w14:paraId="413BB09C"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Το πρωί ήμουν στην έκθεση των Ελλήνων </w:t>
      </w:r>
      <w:r>
        <w:rPr>
          <w:rFonts w:eastAsia="Times New Roman" w:cs="Times New Roman"/>
          <w:szCs w:val="24"/>
        </w:rPr>
        <w:t xml:space="preserve">και Πορτογάλων </w:t>
      </w:r>
      <w:r>
        <w:rPr>
          <w:rFonts w:eastAsia="Times New Roman" w:cs="Times New Roman"/>
          <w:szCs w:val="24"/>
        </w:rPr>
        <w:t>σκιτσογράφων</w:t>
      </w:r>
      <w:r>
        <w:rPr>
          <w:rFonts w:eastAsia="Times New Roman" w:cs="Times New Roman"/>
          <w:szCs w:val="24"/>
        </w:rPr>
        <w:t>,</w:t>
      </w:r>
      <w:r>
        <w:rPr>
          <w:rFonts w:eastAsia="Times New Roman" w:cs="Times New Roman"/>
          <w:szCs w:val="24"/>
        </w:rPr>
        <w:t xml:space="preserve"> που εγκαινιάστηκε στο Μετρό του Συντάγματος. Εκεί, λοιπόν, μεταξύ </w:t>
      </w:r>
      <w:r>
        <w:rPr>
          <w:rFonts w:eastAsia="Times New Roman" w:cs="Times New Roman"/>
          <w:szCs w:val="24"/>
        </w:rPr>
        <w:t xml:space="preserve">πολλών </w:t>
      </w:r>
      <w:r>
        <w:rPr>
          <w:rFonts w:eastAsia="Times New Roman" w:cs="Times New Roman"/>
          <w:szCs w:val="24"/>
        </w:rPr>
        <w:t>-ήταν πολλ</w:t>
      </w:r>
      <w:r>
        <w:rPr>
          <w:rFonts w:eastAsia="Times New Roman" w:cs="Times New Roman"/>
          <w:szCs w:val="24"/>
        </w:rPr>
        <w:t>ά</w:t>
      </w:r>
      <w:r>
        <w:rPr>
          <w:rFonts w:eastAsia="Times New Roman" w:cs="Times New Roman"/>
          <w:szCs w:val="24"/>
        </w:rPr>
        <w:t xml:space="preserve">, γιατί είναι όλη </w:t>
      </w:r>
      <w:r>
        <w:rPr>
          <w:rFonts w:eastAsia="Times New Roman" w:cs="Times New Roman"/>
          <w:szCs w:val="24"/>
        </w:rPr>
        <w:t>η έκθεσ</w:t>
      </w:r>
      <w:r>
        <w:rPr>
          <w:rFonts w:eastAsia="Times New Roman" w:cs="Times New Roman"/>
          <w:szCs w:val="24"/>
        </w:rPr>
        <w:t xml:space="preserve">η </w:t>
      </w:r>
      <w:r>
        <w:rPr>
          <w:rFonts w:eastAsia="Times New Roman" w:cs="Times New Roman"/>
          <w:szCs w:val="24"/>
        </w:rPr>
        <w:t>αφιερωμένη στον πόλεμο και λέγεται «Πόλεμος Α</w:t>
      </w:r>
      <w:r w:rsidRPr="007B3B1A">
        <w:rPr>
          <w:rFonts w:eastAsia="Times New Roman" w:cs="Times New Roman"/>
          <w:szCs w:val="24"/>
        </w:rPr>
        <w:t>.</w:t>
      </w:r>
      <w:r>
        <w:rPr>
          <w:rFonts w:eastAsia="Times New Roman" w:cs="Times New Roman"/>
          <w:szCs w:val="24"/>
        </w:rPr>
        <w:t>Ε</w:t>
      </w:r>
      <w:r w:rsidRPr="007B3B1A">
        <w:rPr>
          <w:rFonts w:eastAsia="Times New Roman" w:cs="Times New Roman"/>
          <w:szCs w:val="24"/>
        </w:rPr>
        <w:t>.</w:t>
      </w:r>
      <w:r>
        <w:rPr>
          <w:rFonts w:eastAsia="Times New Roman" w:cs="Times New Roman"/>
          <w:szCs w:val="24"/>
        </w:rPr>
        <w:t xml:space="preserve">»- </w:t>
      </w:r>
      <w:r>
        <w:rPr>
          <w:rFonts w:eastAsia="Times New Roman" w:cs="Times New Roman"/>
          <w:szCs w:val="24"/>
        </w:rPr>
        <w:t>ξεχώρισα ένα σκίτσο του Έλληνα</w:t>
      </w:r>
      <w:r>
        <w:rPr>
          <w:rFonts w:eastAsia="Times New Roman" w:cs="Times New Roman"/>
          <w:szCs w:val="24"/>
        </w:rPr>
        <w:t xml:space="preserve"> σκιτσογράφο</w:t>
      </w:r>
      <w:r>
        <w:rPr>
          <w:rFonts w:eastAsia="Times New Roman" w:cs="Times New Roman"/>
          <w:szCs w:val="24"/>
        </w:rPr>
        <w:t>υ</w:t>
      </w:r>
      <w:r>
        <w:rPr>
          <w:rFonts w:eastAsia="Times New Roman" w:cs="Times New Roman"/>
          <w:szCs w:val="24"/>
        </w:rPr>
        <w:t xml:space="preserve"> Πάνο</w:t>
      </w:r>
      <w:r>
        <w:rPr>
          <w:rFonts w:eastAsia="Times New Roman" w:cs="Times New Roman"/>
          <w:szCs w:val="24"/>
        </w:rPr>
        <w:t>υ</w:t>
      </w:r>
      <w:r>
        <w:rPr>
          <w:rFonts w:eastAsia="Times New Roman" w:cs="Times New Roman"/>
          <w:szCs w:val="24"/>
        </w:rPr>
        <w:t xml:space="preserve"> Ζ</w:t>
      </w:r>
      <w:r>
        <w:rPr>
          <w:rFonts w:eastAsia="Times New Roman" w:cs="Times New Roman"/>
          <w:szCs w:val="24"/>
        </w:rPr>
        <w:t>α</w:t>
      </w:r>
      <w:r>
        <w:rPr>
          <w:rFonts w:eastAsia="Times New Roman" w:cs="Times New Roman"/>
          <w:szCs w:val="24"/>
        </w:rPr>
        <w:t>χ</w:t>
      </w:r>
      <w:r>
        <w:rPr>
          <w:rFonts w:eastAsia="Times New Roman" w:cs="Times New Roman"/>
          <w:szCs w:val="24"/>
        </w:rPr>
        <w:t>ά</w:t>
      </w:r>
      <w:r>
        <w:rPr>
          <w:rFonts w:eastAsia="Times New Roman" w:cs="Times New Roman"/>
          <w:szCs w:val="24"/>
        </w:rPr>
        <w:t>ρη</w:t>
      </w:r>
      <w:r>
        <w:rPr>
          <w:rFonts w:eastAsia="Times New Roman" w:cs="Times New Roman"/>
          <w:szCs w:val="24"/>
        </w:rPr>
        <w:t>,</w:t>
      </w:r>
      <w:r>
        <w:rPr>
          <w:rFonts w:eastAsia="Times New Roman" w:cs="Times New Roman"/>
          <w:szCs w:val="24"/>
        </w:rPr>
        <w:t xml:space="preserve"> στο οποίο </w:t>
      </w:r>
      <w:r>
        <w:rPr>
          <w:rFonts w:eastAsia="Times New Roman" w:cs="Times New Roman"/>
          <w:szCs w:val="24"/>
        </w:rPr>
        <w:t>δείχνει</w:t>
      </w:r>
      <w:r>
        <w:rPr>
          <w:rFonts w:eastAsia="Times New Roman" w:cs="Times New Roman"/>
          <w:szCs w:val="24"/>
        </w:rPr>
        <w:t xml:space="preserve"> ένα τανκ</w:t>
      </w:r>
      <w:r>
        <w:rPr>
          <w:rFonts w:eastAsia="Times New Roman" w:cs="Times New Roman"/>
          <w:szCs w:val="24"/>
        </w:rPr>
        <w:t>ς</w:t>
      </w:r>
      <w:r>
        <w:rPr>
          <w:rFonts w:eastAsia="Times New Roman" w:cs="Times New Roman"/>
          <w:szCs w:val="24"/>
        </w:rPr>
        <w:t xml:space="preserve"> και μωρά παιδάκια </w:t>
      </w:r>
      <w:r>
        <w:rPr>
          <w:rFonts w:eastAsia="Times New Roman" w:cs="Times New Roman"/>
          <w:szCs w:val="24"/>
        </w:rPr>
        <w:t xml:space="preserve">να </w:t>
      </w:r>
      <w:r>
        <w:rPr>
          <w:rFonts w:eastAsia="Times New Roman" w:cs="Times New Roman"/>
          <w:szCs w:val="24"/>
        </w:rPr>
        <w:t>πετάνε πέτρες στο τανκ</w:t>
      </w:r>
      <w:r>
        <w:rPr>
          <w:rFonts w:eastAsia="Times New Roman" w:cs="Times New Roman"/>
          <w:szCs w:val="24"/>
        </w:rPr>
        <w:t>ς</w:t>
      </w:r>
      <w:r>
        <w:rPr>
          <w:rFonts w:eastAsia="Times New Roman" w:cs="Times New Roman"/>
          <w:szCs w:val="24"/>
        </w:rPr>
        <w:t>. Λέει, λοιπόν, ο οδηγός του τανκ</w:t>
      </w:r>
      <w:r>
        <w:rPr>
          <w:rFonts w:eastAsia="Times New Roman" w:cs="Times New Roman"/>
          <w:szCs w:val="24"/>
        </w:rPr>
        <w:t>ς</w:t>
      </w:r>
      <w:r>
        <w:rPr>
          <w:rFonts w:eastAsia="Times New Roman" w:cs="Times New Roman"/>
          <w:szCs w:val="24"/>
        </w:rPr>
        <w:t xml:space="preserve">: «Κύριε διοικητά, δεν μπορώ, είναι </w:t>
      </w:r>
      <w:r>
        <w:rPr>
          <w:rFonts w:eastAsia="Times New Roman" w:cs="Times New Roman"/>
          <w:szCs w:val="24"/>
        </w:rPr>
        <w:t>νήπια», και του απαντάει ο διοικητής: «Βάρα τα όλα, αφάνισέ τα, γιατί ίσως κάποιο από αυτά, κάποια στιγμή να αλλάξει τον κόσμο».</w:t>
      </w:r>
    </w:p>
    <w:p w14:paraId="413BB09D"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Τι θέλω, λοιπόν, να πω με αυτό; Ότι οι δολοφονίες των παιδιών, το πνίξιμο των παιδιών στις θάλασσες δεν είναι παράπλευρες απώλε</w:t>
      </w:r>
      <w:r>
        <w:rPr>
          <w:rFonts w:eastAsia="Times New Roman" w:cs="Times New Roman"/>
          <w:szCs w:val="24"/>
        </w:rPr>
        <w:t>ιες, είναι συνειδητή επιλογή, γιατί</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κάποιο ή όλα από αυτά τα παιδιά</w:t>
      </w:r>
      <w:r>
        <w:rPr>
          <w:rFonts w:eastAsia="Times New Roman" w:cs="Times New Roman"/>
          <w:szCs w:val="24"/>
        </w:rPr>
        <w:t>,</w:t>
      </w:r>
      <w:r>
        <w:rPr>
          <w:rFonts w:eastAsia="Times New Roman" w:cs="Times New Roman"/>
          <w:szCs w:val="24"/>
        </w:rPr>
        <w:t xml:space="preserve"> που ζουν το μαρτύριο του πολέμου καθημερινά</w:t>
      </w:r>
      <w:r>
        <w:rPr>
          <w:rFonts w:eastAsia="Times New Roman" w:cs="Times New Roman"/>
          <w:szCs w:val="24"/>
        </w:rPr>
        <w:t>,</w:t>
      </w:r>
      <w:r>
        <w:rPr>
          <w:rFonts w:eastAsia="Times New Roman" w:cs="Times New Roman"/>
          <w:szCs w:val="24"/>
        </w:rPr>
        <w:t xml:space="preserve"> ίσως </w:t>
      </w:r>
      <w:r>
        <w:rPr>
          <w:rFonts w:eastAsia="Times New Roman" w:cs="Times New Roman"/>
          <w:szCs w:val="24"/>
        </w:rPr>
        <w:t>ν</w:t>
      </w:r>
      <w:r>
        <w:rPr>
          <w:rFonts w:eastAsia="Times New Roman" w:cs="Times New Roman"/>
          <w:szCs w:val="24"/>
        </w:rPr>
        <w:t>α είναι στην πρωτοπορία αυτών που θα αλλάξουν τον κόσμο.</w:t>
      </w:r>
    </w:p>
    <w:p w14:paraId="413BB09E"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Βρισκόμαστε, λοιπόν, σε μια συγκυρία που θα πρέπει ίσως λίγο να </w:t>
      </w:r>
      <w:r>
        <w:rPr>
          <w:rFonts w:eastAsia="Times New Roman" w:cs="Times New Roman"/>
          <w:szCs w:val="24"/>
        </w:rPr>
        <w:t>εξοικειώσουμε και την ελληνική κοινωνία και να αναρωτηθούμε όλοι μαζί: «Μα, τι έχει γίνει τελικά; Τι έχει γίνει και</w:t>
      </w:r>
      <w:r>
        <w:rPr>
          <w:rFonts w:eastAsia="Times New Roman" w:cs="Times New Roman"/>
          <w:szCs w:val="24"/>
        </w:rPr>
        <w:t>,</w:t>
      </w:r>
      <w:r>
        <w:rPr>
          <w:rFonts w:eastAsia="Times New Roman" w:cs="Times New Roman"/>
          <w:szCs w:val="24"/>
        </w:rPr>
        <w:t xml:space="preserve"> ενώ ο κόσμος έπρεπε να καταγγέλλει τον πόλεμο, καταγγέλλει τα θύματα του πολέμου, τους πρόσφυγες; Πώς είναι δυνατόν η κοινωνία, οι κοινωνίε</w:t>
      </w:r>
      <w:r>
        <w:rPr>
          <w:rFonts w:eastAsia="Times New Roman" w:cs="Times New Roman"/>
          <w:szCs w:val="24"/>
        </w:rPr>
        <w:t>ς όλες να έχουν εκπέσει τόσο πολύ</w:t>
      </w:r>
      <w:r>
        <w:rPr>
          <w:rFonts w:eastAsia="Times New Roman" w:cs="Times New Roman"/>
          <w:szCs w:val="24"/>
        </w:rPr>
        <w:t>»</w:t>
      </w:r>
      <w:r>
        <w:rPr>
          <w:rFonts w:eastAsia="Times New Roman" w:cs="Times New Roman"/>
          <w:szCs w:val="24"/>
        </w:rPr>
        <w:t>;</w:t>
      </w:r>
    </w:p>
    <w:p w14:paraId="413BB09F"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Ξέρετε, πενήντα χρόνια πριν –γιατί τώρα γίνονται αφιερώματα στον γαλλικό Μάη του ’68- όλη η Ευρώπη, όλη η παγκόσμια κοινότητα, όλος ο κόσμος, όλη η οικουμένη σείονταν από τις αντιπολεμικές διαδηλώσεις που γ</w:t>
      </w:r>
      <w:r>
        <w:rPr>
          <w:rFonts w:eastAsia="Times New Roman" w:cs="Times New Roman"/>
          <w:szCs w:val="24"/>
        </w:rPr>
        <w:t>ί</w:t>
      </w:r>
      <w:r>
        <w:rPr>
          <w:rFonts w:eastAsia="Times New Roman" w:cs="Times New Roman"/>
          <w:szCs w:val="24"/>
        </w:rPr>
        <w:t>ν</w:t>
      </w:r>
      <w:r>
        <w:rPr>
          <w:rFonts w:eastAsia="Times New Roman" w:cs="Times New Roman"/>
          <w:szCs w:val="24"/>
        </w:rPr>
        <w:t>ο</w:t>
      </w:r>
      <w:r>
        <w:rPr>
          <w:rFonts w:eastAsia="Times New Roman" w:cs="Times New Roman"/>
          <w:szCs w:val="24"/>
        </w:rPr>
        <w:t>νταν για το</w:t>
      </w:r>
      <w:r>
        <w:rPr>
          <w:rFonts w:eastAsia="Times New Roman" w:cs="Times New Roman"/>
          <w:szCs w:val="24"/>
        </w:rPr>
        <w:t xml:space="preserve"> Βιετνάμ. Όλοι οι άνθρωποι μιλούσαν για την ειρήνη, την αγάπη για τη ζωή</w:t>
      </w:r>
      <w:r>
        <w:rPr>
          <w:rFonts w:eastAsia="Times New Roman" w:cs="Times New Roman"/>
          <w:szCs w:val="24"/>
        </w:rPr>
        <w:t>,</w:t>
      </w:r>
      <w:r>
        <w:rPr>
          <w:rFonts w:eastAsia="Times New Roman" w:cs="Times New Roman"/>
          <w:szCs w:val="24"/>
        </w:rPr>
        <w:t xml:space="preserve"> και σήμερα</w:t>
      </w:r>
      <w:r>
        <w:rPr>
          <w:rFonts w:eastAsia="Times New Roman" w:cs="Times New Roman"/>
          <w:szCs w:val="24"/>
        </w:rPr>
        <w:t>,</w:t>
      </w:r>
      <w:r>
        <w:rPr>
          <w:rFonts w:eastAsia="Times New Roman" w:cs="Times New Roman"/>
          <w:szCs w:val="24"/>
        </w:rPr>
        <w:t xml:space="preserve"> που γίνεται ο πιο βάρβαρος πόλεμος σε δέκα-δεκαπέντε μεριές της </w:t>
      </w:r>
      <w:r>
        <w:rPr>
          <w:rFonts w:eastAsia="Times New Roman" w:cs="Times New Roman"/>
          <w:szCs w:val="24"/>
        </w:rPr>
        <w:t>Γ</w:t>
      </w:r>
      <w:r>
        <w:rPr>
          <w:rFonts w:eastAsia="Times New Roman" w:cs="Times New Roman"/>
          <w:szCs w:val="24"/>
        </w:rPr>
        <w:t>ης</w:t>
      </w:r>
      <w:r>
        <w:rPr>
          <w:rFonts w:eastAsia="Times New Roman" w:cs="Times New Roman"/>
          <w:szCs w:val="24"/>
        </w:rPr>
        <w:t>,</w:t>
      </w:r>
      <w:r>
        <w:rPr>
          <w:rFonts w:eastAsia="Times New Roman" w:cs="Times New Roman"/>
          <w:szCs w:val="24"/>
        </w:rPr>
        <w:t xml:space="preserve"> δεν μιλάει κανείς. Δεν καταγγέλλει κανείς τίποτα. Τι συνέβη τελικά; Πώς γίναμε έτσι; Πώς έγιναν έτσι </w:t>
      </w:r>
      <w:r>
        <w:rPr>
          <w:rFonts w:eastAsia="Times New Roman" w:cs="Times New Roman"/>
          <w:szCs w:val="24"/>
        </w:rPr>
        <w:t xml:space="preserve">οι άνθρωποι; Πώς μπήκαν στο καβούκι τους; Πώς είναι δυνατόν αυτή η ιδεολογία που λέει «όλοι εναντίον όλων», που αποτελεί τη βάση του πολέμου, να έχει υιοθετηθεί από την πλειοψηφία των κοινωνιών της Ευρώπης και όχι μόνο; </w:t>
      </w:r>
    </w:p>
    <w:p w14:paraId="413BB0A0"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Αυτό για μένα είναι το ζήτημα</w:t>
      </w:r>
      <w:r>
        <w:rPr>
          <w:rFonts w:eastAsia="Times New Roman" w:cs="Times New Roman"/>
          <w:szCs w:val="24"/>
        </w:rPr>
        <w:t>:</w:t>
      </w:r>
      <w:r>
        <w:rPr>
          <w:rFonts w:eastAsia="Times New Roman" w:cs="Times New Roman"/>
          <w:szCs w:val="24"/>
        </w:rPr>
        <w:t xml:space="preserve"> το τ</w:t>
      </w:r>
      <w:r>
        <w:rPr>
          <w:rFonts w:eastAsia="Times New Roman" w:cs="Times New Roman"/>
          <w:szCs w:val="24"/>
        </w:rPr>
        <w:t>ι κάνουμε. Είναι δυνατόν σήμερα να συζητάμε και να βγάζετε λόγους εδώ</w:t>
      </w:r>
      <w:r>
        <w:rPr>
          <w:rFonts w:eastAsia="Times New Roman" w:cs="Times New Roman"/>
          <w:szCs w:val="24"/>
        </w:rPr>
        <w:t>,</w:t>
      </w:r>
      <w:r>
        <w:rPr>
          <w:rFonts w:eastAsia="Times New Roman" w:cs="Times New Roman"/>
          <w:szCs w:val="24"/>
        </w:rPr>
        <w:t xml:space="preserve"> που σας άκουσα όλους</w:t>
      </w:r>
      <w:r>
        <w:rPr>
          <w:rFonts w:eastAsia="Times New Roman" w:cs="Times New Roman"/>
          <w:szCs w:val="24"/>
        </w:rPr>
        <w:t>,</w:t>
      </w:r>
      <w:r>
        <w:rPr>
          <w:rFonts w:eastAsia="Times New Roman" w:cs="Times New Roman"/>
          <w:szCs w:val="24"/>
        </w:rPr>
        <w:t xml:space="preserve"> και να στηλιτεύετε τον Υπουργό για το νομοσχέδιο</w:t>
      </w:r>
      <w:r>
        <w:rPr>
          <w:rFonts w:eastAsia="Times New Roman" w:cs="Times New Roman"/>
          <w:szCs w:val="24"/>
        </w:rPr>
        <w:t>;</w:t>
      </w:r>
      <w:r>
        <w:rPr>
          <w:rFonts w:eastAsia="Times New Roman" w:cs="Times New Roman"/>
          <w:szCs w:val="24"/>
        </w:rPr>
        <w:t xml:space="preserve"> Τι θέλετε</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να πει αυτό το νομοσχέδιο; Τι θέλετε να κάνει αυτή η χώρα; Μπορεί αυτή η χώρα να τα βάλει με τ</w:t>
      </w:r>
      <w:r>
        <w:rPr>
          <w:rFonts w:eastAsia="Times New Roman" w:cs="Times New Roman"/>
          <w:szCs w:val="24"/>
        </w:rPr>
        <w:t xml:space="preserve">ους ισχυρούς; </w:t>
      </w:r>
      <w:r>
        <w:rPr>
          <w:rFonts w:eastAsia="Times New Roman" w:cs="Times New Roman"/>
          <w:szCs w:val="24"/>
        </w:rPr>
        <w:t>Μπορεί α</w:t>
      </w:r>
      <w:r>
        <w:rPr>
          <w:rFonts w:eastAsia="Times New Roman" w:cs="Times New Roman"/>
          <w:szCs w:val="24"/>
        </w:rPr>
        <w:t>υτή η χώρα</w:t>
      </w:r>
      <w:r>
        <w:rPr>
          <w:rFonts w:eastAsia="Times New Roman" w:cs="Times New Roman"/>
          <w:szCs w:val="24"/>
        </w:rPr>
        <w:t>,</w:t>
      </w:r>
      <w:r>
        <w:rPr>
          <w:rFonts w:eastAsia="Times New Roman" w:cs="Times New Roman"/>
          <w:szCs w:val="24"/>
        </w:rPr>
        <w:t xml:space="preserve"> που πιέζεται από παντού</w:t>
      </w:r>
      <w:r>
        <w:rPr>
          <w:rFonts w:eastAsia="Times New Roman" w:cs="Times New Roman"/>
          <w:szCs w:val="24"/>
        </w:rPr>
        <w:t>,</w:t>
      </w:r>
      <w:r>
        <w:rPr>
          <w:rFonts w:eastAsia="Times New Roman" w:cs="Times New Roman"/>
          <w:szCs w:val="24"/>
        </w:rPr>
        <w:t xml:space="preserve"> να εγκαταλείψει τους αδύναμους, τους αδύναμους Έλληνες, διότι δήθεν κάνουμε πολιτική για εκλογική πελατεία, τους αδύναμους πρόσφυγες, γιατί θέλουμε ανοιχτά σύνορα, τους αδύναμους συνανθρώπους μας σε όλον τον κόσμο</w:t>
      </w:r>
      <w:r>
        <w:rPr>
          <w:rFonts w:eastAsia="Times New Roman" w:cs="Times New Roman"/>
          <w:szCs w:val="24"/>
        </w:rPr>
        <w:t>,</w:t>
      </w:r>
      <w:r>
        <w:rPr>
          <w:rFonts w:eastAsia="Times New Roman" w:cs="Times New Roman"/>
          <w:szCs w:val="24"/>
        </w:rPr>
        <w:t xml:space="preserve"> που εκφράζουμε την αλληλεγγύη μας γιατί </w:t>
      </w:r>
      <w:r>
        <w:rPr>
          <w:rFonts w:eastAsia="Times New Roman" w:cs="Times New Roman"/>
          <w:szCs w:val="24"/>
        </w:rPr>
        <w:t>θέλουμε να κάνουμε φιγούρα</w:t>
      </w:r>
      <w:r>
        <w:rPr>
          <w:rFonts w:eastAsia="Times New Roman" w:cs="Times New Roman"/>
          <w:szCs w:val="24"/>
        </w:rPr>
        <w:t>;</w:t>
      </w:r>
      <w:r>
        <w:rPr>
          <w:rFonts w:eastAsia="Times New Roman" w:cs="Times New Roman"/>
          <w:szCs w:val="24"/>
        </w:rPr>
        <w:t xml:space="preserve"> Αυτά ακούμε. Αυτά ακούμε μέσα σε αυτή τη</w:t>
      </w:r>
      <w:r>
        <w:rPr>
          <w:rFonts w:eastAsia="Times New Roman" w:cs="Times New Roman"/>
          <w:szCs w:val="24"/>
        </w:rPr>
        <w:t>ν</w:t>
      </w:r>
      <w:r>
        <w:rPr>
          <w:rFonts w:eastAsia="Times New Roman" w:cs="Times New Roman"/>
          <w:szCs w:val="24"/>
        </w:rPr>
        <w:t xml:space="preserve"> </w:t>
      </w:r>
      <w:r>
        <w:rPr>
          <w:rFonts w:eastAsia="Times New Roman" w:cs="Times New Roman"/>
          <w:szCs w:val="24"/>
        </w:rPr>
        <w:t>Αίθουσα.</w:t>
      </w:r>
      <w:r>
        <w:rPr>
          <w:rFonts w:eastAsia="Times New Roman" w:cs="Times New Roman"/>
          <w:szCs w:val="24"/>
        </w:rPr>
        <w:t xml:space="preserve"> </w:t>
      </w:r>
      <w:r>
        <w:rPr>
          <w:rFonts w:eastAsia="Times New Roman" w:cs="Times New Roman"/>
          <w:szCs w:val="24"/>
        </w:rPr>
        <w:t>Έ</w:t>
      </w:r>
      <w:r>
        <w:rPr>
          <w:rFonts w:eastAsia="Times New Roman" w:cs="Times New Roman"/>
          <w:szCs w:val="24"/>
        </w:rPr>
        <w:t xml:space="preserve">χει ξεπέσει ο πολιτικός λόγος μέχρι εκεί που δεν πάει </w:t>
      </w:r>
      <w:r>
        <w:rPr>
          <w:rFonts w:eastAsia="Times New Roman" w:cs="Times New Roman"/>
          <w:szCs w:val="24"/>
        </w:rPr>
        <w:t>άλλο</w:t>
      </w:r>
      <w:r>
        <w:rPr>
          <w:rFonts w:eastAsia="Times New Roman" w:cs="Times New Roman"/>
          <w:szCs w:val="24"/>
        </w:rPr>
        <w:t xml:space="preserve">. </w:t>
      </w:r>
    </w:p>
    <w:p w14:paraId="413BB0A1"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Και ερχόμαστε, λοιπόν, εδώ να δώσουμε απαντήσεις, επιτέλους, και να πούμε τι </w:t>
      </w:r>
      <w:r>
        <w:rPr>
          <w:rFonts w:eastAsia="Times New Roman" w:cs="Times New Roman"/>
          <w:szCs w:val="24"/>
        </w:rPr>
        <w:t xml:space="preserve">πραγματικά </w:t>
      </w:r>
      <w:r>
        <w:rPr>
          <w:rFonts w:eastAsia="Times New Roman" w:cs="Times New Roman"/>
          <w:szCs w:val="24"/>
        </w:rPr>
        <w:t>συμβαίνει. Κάνουμε όλοι σαν</w:t>
      </w:r>
      <w:r>
        <w:rPr>
          <w:rFonts w:eastAsia="Times New Roman" w:cs="Times New Roman"/>
          <w:szCs w:val="24"/>
        </w:rPr>
        <w:t xml:space="preserve"> να μην ξέρουμε. Εμφανίζονται εδώ και είναι </w:t>
      </w:r>
      <w:r>
        <w:rPr>
          <w:rFonts w:eastAsia="Times New Roman" w:cs="Times New Roman"/>
          <w:szCs w:val="24"/>
        </w:rPr>
        <w:t xml:space="preserve">όλοι </w:t>
      </w:r>
      <w:r>
        <w:rPr>
          <w:rFonts w:eastAsia="Times New Roman" w:cs="Times New Roman"/>
          <w:szCs w:val="24"/>
        </w:rPr>
        <w:t>υπέρ της κοινής δήλωσης Ε.Ε.</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Τουρκίας.</w:t>
      </w:r>
    </w:p>
    <w:p w14:paraId="413BB0A2"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Δεν εννοώ όλοι, εντάξει, κοιτάω και τον κ. Παφίλη.</w:t>
      </w:r>
    </w:p>
    <w:p w14:paraId="413BB0A3"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Παράλληλα, η κοινή δήλωση Ε.Ε.</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Τουρκίας προβλέπει τον γεωγραφικό περιορισμό. Είναι, λοιπόν, υπέρ και του γεωγραφι</w:t>
      </w:r>
      <w:r>
        <w:rPr>
          <w:rFonts w:eastAsia="Times New Roman" w:cs="Times New Roman"/>
          <w:szCs w:val="24"/>
        </w:rPr>
        <w:t xml:space="preserve">κού περιορισμού, αυτοί οι ίδιοι. Και, όμως, </w:t>
      </w:r>
      <w:r>
        <w:rPr>
          <w:rFonts w:eastAsia="Times New Roman" w:cs="Times New Roman"/>
          <w:szCs w:val="24"/>
        </w:rPr>
        <w:t>οι ίδιοι</w:t>
      </w:r>
      <w:r>
        <w:rPr>
          <w:rFonts w:eastAsia="Times New Roman" w:cs="Times New Roman"/>
          <w:szCs w:val="24"/>
        </w:rPr>
        <w:t xml:space="preserve"> πρωτοστατούν στις διαδηλώσεις στη Λέσβο, υποκρίνονται ότι συμπάσχουν </w:t>
      </w:r>
      <w:r>
        <w:rPr>
          <w:rFonts w:eastAsia="Times New Roman" w:cs="Times New Roman"/>
          <w:szCs w:val="24"/>
        </w:rPr>
        <w:t>με</w:t>
      </w:r>
      <w:r>
        <w:rPr>
          <w:rFonts w:eastAsia="Times New Roman" w:cs="Times New Roman"/>
          <w:szCs w:val="24"/>
        </w:rPr>
        <w:t xml:space="preserve"> το δράμα που ζουν </w:t>
      </w:r>
      <w:r>
        <w:rPr>
          <w:rFonts w:eastAsia="Times New Roman" w:cs="Times New Roman"/>
          <w:szCs w:val="24"/>
        </w:rPr>
        <w:t>οι νησιώτες</w:t>
      </w:r>
      <w:r>
        <w:rPr>
          <w:rFonts w:eastAsia="Times New Roman" w:cs="Times New Roman"/>
          <w:szCs w:val="24"/>
        </w:rPr>
        <w:t xml:space="preserve"> όλα αυτά τα χρόνια, ενώ στην ουσία υποστηρίζουν τον γεωγραφικό περιορισμό. Και όχι μόνον τον γεωγραφι</w:t>
      </w:r>
      <w:r>
        <w:rPr>
          <w:rFonts w:eastAsia="Times New Roman" w:cs="Times New Roman"/>
          <w:szCs w:val="24"/>
        </w:rPr>
        <w:t>κό περιορισμό, όλα τα υποστηρίζουν. Ξεκίνησαν από το να πνίγουμε τους πρόσφυγες που έρχονται, αυτό το 2015, ότι δεν φρουρούμε τα θαλάσσια σύνορα. Σήμερα έχουν φτάσει στον απόλυτο παραλογισμό και λένε ό,τι τους κατέβει, γιατί δεν έχουν τι να πουν.</w:t>
      </w:r>
    </w:p>
    <w:p w14:paraId="413BB0A4"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Εδώ, λοιπ</w:t>
      </w:r>
      <w:r>
        <w:rPr>
          <w:rFonts w:eastAsia="Times New Roman" w:cs="Times New Roman"/>
          <w:szCs w:val="24"/>
        </w:rPr>
        <w:t xml:space="preserve">όν, πρέπει να συζητήσουμε, η Ευρώπη, επιτέλους, τι θέλει από την Ελλάδα; Έχουμε καταλάβει; Θέλει, λοιπόν, από την Ελλάδα να είμαστε οι φρουροί της εξόδου και η Τουρκία οι φρουροί της εισόδου </w:t>
      </w:r>
      <w:r>
        <w:rPr>
          <w:rFonts w:eastAsia="Times New Roman" w:cs="Times New Roman"/>
          <w:szCs w:val="24"/>
        </w:rPr>
        <w:t xml:space="preserve">των προσφύγων και των μεταναστών </w:t>
      </w:r>
      <w:r>
        <w:rPr>
          <w:rFonts w:eastAsia="Times New Roman" w:cs="Times New Roman"/>
          <w:szCs w:val="24"/>
        </w:rPr>
        <w:t>στον ευρωπαϊκό χώρο και στα νησι</w:t>
      </w:r>
      <w:r>
        <w:rPr>
          <w:rFonts w:eastAsia="Times New Roman" w:cs="Times New Roman"/>
          <w:szCs w:val="24"/>
        </w:rPr>
        <w:t>ά.</w:t>
      </w:r>
    </w:p>
    <w:p w14:paraId="413BB0A5" w14:textId="77777777" w:rsidR="0028181B" w:rsidRDefault="00E316D8">
      <w:pPr>
        <w:tabs>
          <w:tab w:val="left" w:pos="3873"/>
        </w:tabs>
        <w:spacing w:line="600" w:lineRule="auto"/>
        <w:ind w:firstLine="709"/>
        <w:jc w:val="both"/>
        <w:rPr>
          <w:rFonts w:eastAsia="Times New Roman" w:cs="Times New Roman"/>
          <w:szCs w:val="24"/>
        </w:rPr>
      </w:pPr>
      <w:r>
        <w:rPr>
          <w:rFonts w:eastAsia="Times New Roman" w:cs="Times New Roman"/>
          <w:szCs w:val="24"/>
        </w:rPr>
        <w:t xml:space="preserve">Αυτό θέλουν από εμάς. Γι’ αυτό προέβλεψαν τον γεωγραφικό περιορισμό. Γι’ αυτό τρομοκρατούνται όταν κάνουμε μεταφορά στην ενδοχώρα των ευάλωτων ομάδων, που επιτρέπεται αυτό να γίνεται. Γι’ αυτό γίνεται όλος αυτός ο πανικός. </w:t>
      </w:r>
    </w:p>
    <w:p w14:paraId="413BB0A6" w14:textId="77777777" w:rsidR="0028181B" w:rsidRDefault="00E316D8">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Τι άλλο </w:t>
      </w:r>
      <w:r>
        <w:rPr>
          <w:rFonts w:eastAsia="Times New Roman" w:cs="Times New Roman"/>
          <w:szCs w:val="24"/>
        </w:rPr>
        <w:t xml:space="preserve">πια </w:t>
      </w:r>
      <w:r w:rsidRPr="00E57B5A">
        <w:rPr>
          <w:rFonts w:eastAsia="Times New Roman" w:cs="Times New Roman"/>
          <w:szCs w:val="24"/>
        </w:rPr>
        <w:t>πρέπει να</w:t>
      </w:r>
      <w:r>
        <w:rPr>
          <w:rFonts w:eastAsia="Times New Roman" w:cs="Times New Roman"/>
          <w:szCs w:val="24"/>
        </w:rPr>
        <w:t xml:space="preserve"> μας ζητ</w:t>
      </w:r>
      <w:r>
        <w:rPr>
          <w:rFonts w:eastAsia="Times New Roman" w:cs="Times New Roman"/>
          <w:szCs w:val="24"/>
        </w:rPr>
        <w:t xml:space="preserve">ήσει η Ευρώπη, για να κοιμάται ήσυχη; Έχετε διανοηθεί; Τι άλλο θέλει; Μας λένε: «Συντμήστε τις προθεσμίες για το άσυλο. Προχωρήστε στην κράτηση ακόμα και των ασυνόδευτων ανηλίκων. Κάντε τα όλα. Θέλω να κοιμάμαι ήσυχη. Αυτό είναι το πρόβλημά μου». Εμείς τι </w:t>
      </w:r>
      <w:r w:rsidRPr="00E57B5A">
        <w:rPr>
          <w:rFonts w:eastAsia="Times New Roman" w:cs="Times New Roman"/>
          <w:szCs w:val="24"/>
        </w:rPr>
        <w:t>πρέπει να</w:t>
      </w:r>
      <w:r>
        <w:rPr>
          <w:rFonts w:eastAsia="Times New Roman" w:cs="Times New Roman"/>
          <w:szCs w:val="24"/>
        </w:rPr>
        <w:t xml:space="preserve"> κάνουμε εκεί; Να καταγγείλουμε την </w:t>
      </w:r>
      <w:r w:rsidRPr="001850F1">
        <w:rPr>
          <w:rFonts w:eastAsia="Times New Roman" w:cs="Times New Roman"/>
          <w:szCs w:val="24"/>
        </w:rPr>
        <w:t>Κυβέρνηση</w:t>
      </w:r>
      <w:r>
        <w:rPr>
          <w:rFonts w:eastAsia="Times New Roman" w:cs="Times New Roman"/>
          <w:szCs w:val="24"/>
        </w:rPr>
        <w:t xml:space="preserve"> του </w:t>
      </w:r>
      <w:r w:rsidRPr="009E3DD6">
        <w:rPr>
          <w:rFonts w:eastAsia="Times New Roman" w:cs="Times New Roman"/>
          <w:szCs w:val="24"/>
        </w:rPr>
        <w:t>ΣΥΡΙΖΑ</w:t>
      </w:r>
      <w:r>
        <w:rPr>
          <w:rFonts w:eastAsia="Times New Roman" w:cs="Times New Roman"/>
          <w:szCs w:val="24"/>
        </w:rPr>
        <w:t>; Να καταγγείλουμε τους Υπουργούς; Ο</w:t>
      </w:r>
      <w:r w:rsidRPr="002940B6">
        <w:rPr>
          <w:rFonts w:eastAsia="Times New Roman"/>
          <w:szCs w:val="24"/>
        </w:rPr>
        <w:t>ι</w:t>
      </w:r>
      <w:r>
        <w:rPr>
          <w:rFonts w:eastAsia="Times New Roman"/>
          <w:szCs w:val="24"/>
        </w:rPr>
        <w:t xml:space="preserve"> Υπουργοί</w:t>
      </w:r>
      <w:r>
        <w:rPr>
          <w:rFonts w:eastAsia="Times New Roman" w:cs="Times New Roman"/>
          <w:szCs w:val="24"/>
        </w:rPr>
        <w:t xml:space="preserve"> να κάνουν τι; Για πείτε μας μια πρόταση επιτέλους. </w:t>
      </w:r>
    </w:p>
    <w:p w14:paraId="413BB0A7" w14:textId="77777777" w:rsidR="0028181B" w:rsidRDefault="00E316D8">
      <w:pPr>
        <w:tabs>
          <w:tab w:val="left" w:pos="3873"/>
        </w:tabs>
        <w:spacing w:line="600" w:lineRule="auto"/>
        <w:ind w:firstLine="720"/>
        <w:jc w:val="both"/>
        <w:rPr>
          <w:rFonts w:eastAsia="Times New Roman" w:cs="Times New Roman"/>
          <w:szCs w:val="24"/>
        </w:rPr>
      </w:pPr>
      <w:r>
        <w:rPr>
          <w:rFonts w:eastAsia="Times New Roman" w:cs="Times New Roman"/>
          <w:szCs w:val="24"/>
        </w:rPr>
        <w:t>Τώρα εμφανίστηκαν ρεαλιστές. Ξέρετε ποια είναι η πρόταση; Η πρόταση είναι γιατί δεν διώχνουμε. «Μπαίνουν τόσοι, αλλά δεν φεύγει κανένας». Να τους απελάσουμε, παιδιά, πριν βγει η απόφαση για το άσυλο. Να τους διώξουμε. Να τους επαναπροωθήσουμε. Να κατεδαφίσ</w:t>
      </w:r>
      <w:r>
        <w:rPr>
          <w:rFonts w:eastAsia="Times New Roman" w:cs="Times New Roman"/>
          <w:szCs w:val="24"/>
        </w:rPr>
        <w:t xml:space="preserve">ουμε κι εμείς τη Συνθήκη της Γενεύης. Αυτό θέλουν, να μην υπάρχει κανένας πολιτισμός, να καλυφθεί το σύμπαν από τη βαρβαρότητα. Και το ζητάνε και από εμάς. Ποιοι; Τι να κάνουμε, δηλαδή; Να διώχνουμε τους ανθρώπους από τα νησιά; </w:t>
      </w:r>
    </w:p>
    <w:p w14:paraId="413BB0A8" w14:textId="77777777" w:rsidR="0028181B" w:rsidRDefault="00E316D8">
      <w:pPr>
        <w:tabs>
          <w:tab w:val="left" w:pos="3873"/>
        </w:tabs>
        <w:spacing w:line="600" w:lineRule="auto"/>
        <w:ind w:firstLine="720"/>
        <w:jc w:val="both"/>
        <w:rPr>
          <w:rFonts w:eastAsia="Times New Roman" w:cs="Times New Roman"/>
          <w:szCs w:val="24"/>
        </w:rPr>
      </w:pPr>
      <w:r>
        <w:rPr>
          <w:rFonts w:eastAsia="Times New Roman" w:cs="Times New Roman"/>
          <w:szCs w:val="24"/>
        </w:rPr>
        <w:t>Σας ερωτώ, εν πάση περιπτώσ</w:t>
      </w:r>
      <w:r>
        <w:rPr>
          <w:rFonts w:eastAsia="Times New Roman" w:cs="Times New Roman"/>
          <w:szCs w:val="24"/>
        </w:rPr>
        <w:t>ει, επειδή βάζω αυτά τα ερωτήματα, τι έγινε στα νησιά</w:t>
      </w:r>
      <w:r>
        <w:rPr>
          <w:rFonts w:eastAsia="Times New Roman" w:cs="Times New Roman"/>
          <w:szCs w:val="24"/>
        </w:rPr>
        <w:t>;</w:t>
      </w:r>
      <w:r>
        <w:rPr>
          <w:rFonts w:eastAsia="Times New Roman" w:cs="Times New Roman"/>
          <w:szCs w:val="24"/>
        </w:rPr>
        <w:t xml:space="preserve"> Πέρασε ένα </w:t>
      </w:r>
      <w:r w:rsidRPr="00E6430E">
        <w:rPr>
          <w:rFonts w:eastAsia="Times New Roman" w:cs="Times New Roman"/>
          <w:szCs w:val="24"/>
        </w:rPr>
        <w:t>εκατομμύρι</w:t>
      </w:r>
      <w:r>
        <w:rPr>
          <w:rFonts w:eastAsia="Times New Roman" w:cs="Times New Roman"/>
          <w:szCs w:val="24"/>
        </w:rPr>
        <w:t xml:space="preserve">ο κόσμος από τα νησιά. Δεν είδαμε </w:t>
      </w:r>
      <w:r>
        <w:rPr>
          <w:rFonts w:eastAsia="Times New Roman" w:cs="Times New Roman"/>
          <w:szCs w:val="24"/>
        </w:rPr>
        <w:t xml:space="preserve">καμμία </w:t>
      </w:r>
      <w:r>
        <w:rPr>
          <w:rFonts w:eastAsia="Times New Roman" w:cs="Times New Roman"/>
          <w:szCs w:val="24"/>
        </w:rPr>
        <w:t xml:space="preserve">διαδήλωση. Δεν είδαμε να ηγούνται φασίστες στις διαμαρτυρίες των κατοίκων. Τι άλλαξε </w:t>
      </w:r>
      <w:r>
        <w:rPr>
          <w:rFonts w:eastAsia="Times New Roman" w:cs="Times New Roman"/>
          <w:szCs w:val="24"/>
        </w:rPr>
        <w:t>όμως</w:t>
      </w:r>
      <w:r>
        <w:rPr>
          <w:rFonts w:eastAsia="Times New Roman" w:cs="Times New Roman"/>
          <w:szCs w:val="24"/>
        </w:rPr>
        <w:t xml:space="preserve"> και τώρα ξαφνικά όλοι μαζί ενώθηκαν με μια ψυχή γ</w:t>
      </w:r>
      <w:r>
        <w:rPr>
          <w:rFonts w:eastAsia="Times New Roman" w:cs="Times New Roman"/>
          <w:szCs w:val="24"/>
        </w:rPr>
        <w:t xml:space="preserve">ια να προστατεύσουν τον τουρισμό, την </w:t>
      </w:r>
      <w:r w:rsidRPr="00A42664">
        <w:rPr>
          <w:rFonts w:eastAsia="Times New Roman" w:cs="Times New Roman"/>
          <w:szCs w:val="24"/>
        </w:rPr>
        <w:t>οικονομία</w:t>
      </w:r>
      <w:r>
        <w:rPr>
          <w:rFonts w:eastAsia="Times New Roman" w:cs="Times New Roman"/>
          <w:szCs w:val="24"/>
        </w:rPr>
        <w:t xml:space="preserve"> και ό,τι άλλο νομίζουν;</w:t>
      </w:r>
    </w:p>
    <w:p w14:paraId="413BB0A9" w14:textId="77777777" w:rsidR="0028181B" w:rsidRDefault="00E316D8">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Εγώ ξέρω </w:t>
      </w:r>
      <w:r>
        <w:rPr>
          <w:rFonts w:eastAsia="Times New Roman" w:cs="Times New Roman"/>
          <w:szCs w:val="24"/>
        </w:rPr>
        <w:t>-</w:t>
      </w:r>
      <w:r>
        <w:rPr>
          <w:rFonts w:eastAsia="Times New Roman" w:cs="Times New Roman"/>
          <w:szCs w:val="24"/>
        </w:rPr>
        <w:t>και παραδέχομαι</w:t>
      </w:r>
      <w:r>
        <w:rPr>
          <w:rFonts w:eastAsia="Times New Roman" w:cs="Times New Roman"/>
          <w:szCs w:val="24"/>
        </w:rPr>
        <w:t>-</w:t>
      </w:r>
      <w:r>
        <w:rPr>
          <w:rFonts w:eastAsia="Times New Roman" w:cs="Times New Roman"/>
          <w:szCs w:val="24"/>
        </w:rPr>
        <w:t xml:space="preserve"> ότι έχουν κουραστεί οι νησιώτες και έχουν δίκιο. Ακούν και εμάς που </w:t>
      </w:r>
      <w:r>
        <w:rPr>
          <w:rFonts w:eastAsia="Times New Roman" w:cs="Times New Roman"/>
          <w:szCs w:val="24"/>
        </w:rPr>
        <w:t>ασκούμε κριτική σ</w:t>
      </w:r>
      <w:r>
        <w:rPr>
          <w:rFonts w:eastAsia="Times New Roman" w:cs="Times New Roman"/>
          <w:szCs w:val="24"/>
        </w:rPr>
        <w:t>την Ευρώπη</w:t>
      </w:r>
      <w:r>
        <w:rPr>
          <w:rFonts w:eastAsia="Times New Roman" w:cs="Times New Roman"/>
          <w:szCs w:val="24"/>
        </w:rPr>
        <w:t xml:space="preserve"> γιατί</w:t>
      </w:r>
      <w:r>
        <w:rPr>
          <w:rFonts w:eastAsia="Times New Roman" w:cs="Times New Roman"/>
          <w:szCs w:val="24"/>
        </w:rPr>
        <w:t xml:space="preserve"> δεν κάνει αναλογική κατανομή και επιμερισμό των ευθυνών</w:t>
      </w:r>
      <w:r>
        <w:rPr>
          <w:rFonts w:eastAsia="Times New Roman" w:cs="Times New Roman"/>
          <w:szCs w:val="24"/>
        </w:rPr>
        <w:t>. Και σου λένε</w:t>
      </w:r>
      <w:r w:rsidRPr="008758DB">
        <w:rPr>
          <w:rFonts w:eastAsia="Times New Roman" w:cs="Times New Roman"/>
          <w:szCs w:val="24"/>
        </w:rPr>
        <w:t>:</w:t>
      </w:r>
      <w:r>
        <w:rPr>
          <w:rFonts w:eastAsia="Times New Roman" w:cs="Times New Roman"/>
          <w:szCs w:val="24"/>
        </w:rPr>
        <w:t xml:space="preserve"> «Εμείς μόνο θα πάρουμε το βάρος, εμείς μόνο θα έχουμε την ευθύνη της υποδοχής; Η υπόλοιπη Ελλάδα θα μείνει αμέτοχη</w:t>
      </w:r>
      <w:r>
        <w:rPr>
          <w:rFonts w:eastAsia="Times New Roman" w:cs="Times New Roman"/>
          <w:szCs w:val="24"/>
        </w:rPr>
        <w:t>»</w:t>
      </w:r>
      <w:r>
        <w:rPr>
          <w:rFonts w:eastAsia="Times New Roman" w:cs="Times New Roman"/>
          <w:szCs w:val="24"/>
        </w:rPr>
        <w:t>;</w:t>
      </w:r>
    </w:p>
    <w:p w14:paraId="413BB0AA" w14:textId="77777777" w:rsidR="0028181B" w:rsidRDefault="00E316D8">
      <w:pPr>
        <w:tabs>
          <w:tab w:val="left" w:pos="3873"/>
        </w:tabs>
        <w:spacing w:line="600" w:lineRule="auto"/>
        <w:ind w:firstLine="720"/>
        <w:jc w:val="both"/>
        <w:rPr>
          <w:rFonts w:eastAsia="Times New Roman" w:cs="Times New Roman"/>
          <w:szCs w:val="24"/>
        </w:rPr>
      </w:pPr>
      <w:r w:rsidRPr="00AC526C">
        <w:rPr>
          <w:rFonts w:eastAsia="Times New Roman" w:cs="Times New Roman"/>
          <w:szCs w:val="24"/>
        </w:rPr>
        <w:t>Όμως</w:t>
      </w:r>
      <w:r>
        <w:rPr>
          <w:rFonts w:eastAsia="Times New Roman" w:cs="Times New Roman"/>
          <w:szCs w:val="24"/>
        </w:rPr>
        <w:t>, εκεί δεν συμφωνεί κανείς. Θα το δείτε. Ήδη έχουν αυξηθεί οι ροές από τα χερσαία σύνορα και άρχισαν να πανικοβάλλονται</w:t>
      </w:r>
      <w:r>
        <w:rPr>
          <w:rFonts w:eastAsia="Times New Roman" w:cs="Times New Roman"/>
          <w:szCs w:val="24"/>
        </w:rPr>
        <w:t xml:space="preserve"> και οι από πάνω, τα βόρεια σύνορα. Μετά θα βροντοφωνάξει η Κρήτη για τον τουρισμό της, μετά η Πάτρα και μετά δεν ξέρω ποιος άλλος, διότι εδώ δεν έχουμε καταλάβει ότι αυτό το ζήτημα, </w:t>
      </w:r>
      <w:r w:rsidRPr="002F7918">
        <w:rPr>
          <w:rFonts w:eastAsia="Times New Roman" w:cs="Times New Roman"/>
          <w:szCs w:val="24"/>
        </w:rPr>
        <w:t>το οποίο</w:t>
      </w:r>
      <w:r>
        <w:rPr>
          <w:rFonts w:eastAsia="Times New Roman" w:cs="Times New Roman"/>
          <w:szCs w:val="24"/>
        </w:rPr>
        <w:t xml:space="preserve"> </w:t>
      </w:r>
      <w:r>
        <w:rPr>
          <w:rFonts w:eastAsia="Times New Roman" w:cs="Times New Roman"/>
          <w:szCs w:val="24"/>
        </w:rPr>
        <w:t>έχει ως αιτία</w:t>
      </w:r>
      <w:r>
        <w:rPr>
          <w:rFonts w:eastAsia="Times New Roman" w:cs="Times New Roman"/>
          <w:szCs w:val="24"/>
        </w:rPr>
        <w:t xml:space="preserve"> τον πόλεμο, δεν μπορούμε να το διαχειριστούμε με «</w:t>
      </w:r>
      <w:r>
        <w:rPr>
          <w:rFonts w:eastAsia="Times New Roman" w:cs="Times New Roman"/>
          <w:szCs w:val="24"/>
        </w:rPr>
        <w:t xml:space="preserve">ασπιρίνες». </w:t>
      </w:r>
    </w:p>
    <w:p w14:paraId="413BB0AB" w14:textId="77777777" w:rsidR="0028181B" w:rsidRDefault="00E316D8">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Αυτή είναι η πραγματικότητα. Γι’ αυτό εγώ και στην τοποθέτησή μου στην </w:t>
      </w:r>
      <w:r>
        <w:rPr>
          <w:rFonts w:eastAsia="Times New Roman" w:cs="Times New Roman"/>
          <w:szCs w:val="24"/>
        </w:rPr>
        <w:t>ε</w:t>
      </w:r>
      <w:r>
        <w:rPr>
          <w:rFonts w:eastAsia="Times New Roman" w:cs="Times New Roman"/>
          <w:szCs w:val="24"/>
        </w:rPr>
        <w:t xml:space="preserve">πιτροπή είχα πει ότι αυτό το </w:t>
      </w:r>
      <w:r w:rsidRPr="00823F09">
        <w:rPr>
          <w:rFonts w:eastAsia="Times New Roman" w:cs="Times New Roman"/>
          <w:szCs w:val="24"/>
        </w:rPr>
        <w:t>νομοσχέδιο</w:t>
      </w:r>
      <w:r>
        <w:rPr>
          <w:rFonts w:eastAsia="Times New Roman" w:cs="Times New Roman"/>
          <w:szCs w:val="24"/>
        </w:rPr>
        <w:t xml:space="preserve"> είναι το καλύτερο δυνατό που μπορούσε να υπάρχει σε αυτόν τον φρικτό συσχετισμό δυνάμεων, σε αυτή</w:t>
      </w:r>
      <w:r>
        <w:rPr>
          <w:rFonts w:eastAsia="Times New Roman" w:cs="Times New Roman"/>
          <w:szCs w:val="24"/>
        </w:rPr>
        <w:t xml:space="preserve"> την απάνθρωπη κατάσταση που ζούμε, όπου όλοι έχουμε εθιστεί στον θάνατο, στο αίμα, στη δυστυχία. Και ταυτόχρονα υποτίθεται ότι θέλουμε να γυρίσουμε στο έθνος-κράτος. Δεν καταλάβαμε τίποτα από την παγκοσμιοποίηση. Και να ο εθνικισμός να γεμίζει τις ψυχές τ</w:t>
      </w:r>
      <w:r>
        <w:rPr>
          <w:rFonts w:eastAsia="Times New Roman" w:cs="Times New Roman"/>
          <w:szCs w:val="24"/>
        </w:rPr>
        <w:t xml:space="preserve">ων ανθρώπων, να τις δηλητηριάζει και να γίνεται η </w:t>
      </w:r>
      <w:r w:rsidRPr="00840C4C">
        <w:rPr>
          <w:rFonts w:eastAsia="Times New Roman" w:cs="Times New Roman"/>
          <w:szCs w:val="24"/>
        </w:rPr>
        <w:t>Βουλή</w:t>
      </w:r>
      <w:r>
        <w:rPr>
          <w:rFonts w:eastAsia="Times New Roman" w:cs="Times New Roman"/>
          <w:szCs w:val="24"/>
        </w:rPr>
        <w:t xml:space="preserve"> των Ελλήνων -η οποία ήταν υπόδειγμα το 2015, μέχρι και για Νόμπελ Ειρήνης είχαν προταθεί τα νησιά- αρένα τού ποιος θα πει το πιο φασιστικό, το πιο ρατσιστικό, το πιο ξενόφοβο επιχείρημα. Αυτή είναι η </w:t>
      </w:r>
      <w:r>
        <w:rPr>
          <w:rFonts w:eastAsia="Times New Roman" w:cs="Times New Roman"/>
          <w:szCs w:val="24"/>
        </w:rPr>
        <w:t xml:space="preserve">απογοήτευση. Αυτά βλέπουμε και βλέπουν οι κοινωνίες. </w:t>
      </w:r>
    </w:p>
    <w:p w14:paraId="413BB0AC" w14:textId="77777777" w:rsidR="0028181B" w:rsidRDefault="00E316D8">
      <w:pPr>
        <w:spacing w:line="600" w:lineRule="auto"/>
        <w:ind w:firstLine="720"/>
        <w:jc w:val="both"/>
        <w:rPr>
          <w:rFonts w:eastAsia="Times New Roman" w:cs="Times New Roman"/>
          <w:szCs w:val="24"/>
        </w:rPr>
      </w:pPr>
      <w:r w:rsidRPr="005143EC">
        <w:rPr>
          <w:rFonts w:eastAsia="Times New Roman" w:cs="Times New Roman"/>
          <w:szCs w:val="24"/>
        </w:rPr>
        <w:t xml:space="preserve">(Στο σημείο αυτό κτυπάει το κουδούνι λήξεως του χρόνου ομιλίας </w:t>
      </w:r>
      <w:r>
        <w:rPr>
          <w:rFonts w:eastAsia="Times New Roman" w:cs="Times New Roman"/>
          <w:szCs w:val="24"/>
        </w:rPr>
        <w:t>της κυρίας Αντιπροέδρου</w:t>
      </w:r>
      <w:r>
        <w:rPr>
          <w:rFonts w:eastAsia="Times New Roman" w:cs="Times New Roman"/>
          <w:szCs w:val="24"/>
        </w:rPr>
        <w:t xml:space="preserve"> της Βουλής</w:t>
      </w:r>
      <w:r w:rsidRPr="005143EC">
        <w:rPr>
          <w:rFonts w:eastAsia="Times New Roman" w:cs="Times New Roman"/>
          <w:szCs w:val="24"/>
        </w:rPr>
        <w:t>)</w:t>
      </w:r>
    </w:p>
    <w:p w14:paraId="413BB0AD" w14:textId="77777777" w:rsidR="0028181B" w:rsidRDefault="00E316D8">
      <w:pPr>
        <w:tabs>
          <w:tab w:val="left" w:pos="3873"/>
        </w:tabs>
        <w:spacing w:line="600" w:lineRule="auto"/>
        <w:ind w:firstLine="720"/>
        <w:jc w:val="both"/>
        <w:rPr>
          <w:rFonts w:eastAsia="Times New Roman" w:cs="Times New Roman"/>
          <w:szCs w:val="24"/>
        </w:rPr>
      </w:pPr>
      <w:r>
        <w:rPr>
          <w:rFonts w:eastAsia="Times New Roman" w:cs="Times New Roman"/>
          <w:szCs w:val="24"/>
        </w:rPr>
        <w:t>Άκουσα</w:t>
      </w:r>
      <w:r>
        <w:rPr>
          <w:rFonts w:eastAsia="Times New Roman" w:cs="Times New Roman"/>
          <w:szCs w:val="24"/>
        </w:rPr>
        <w:t xml:space="preserve"> ότι </w:t>
      </w:r>
      <w:r>
        <w:rPr>
          <w:rFonts w:eastAsia="Times New Roman" w:cs="Times New Roman"/>
          <w:szCs w:val="24"/>
        </w:rPr>
        <w:t>κάποιοι</w:t>
      </w:r>
      <w:r>
        <w:rPr>
          <w:rFonts w:eastAsia="Times New Roman" w:cs="Times New Roman"/>
          <w:szCs w:val="24"/>
        </w:rPr>
        <w:t xml:space="preserve"> μέσα </w:t>
      </w:r>
      <w:r>
        <w:rPr>
          <w:rFonts w:eastAsia="Times New Roman" w:cs="Times New Roman"/>
          <w:szCs w:val="24"/>
        </w:rPr>
        <w:t xml:space="preserve">σ’ αυτή </w:t>
      </w:r>
      <w:r>
        <w:rPr>
          <w:rFonts w:eastAsia="Times New Roman" w:cs="Times New Roman"/>
          <w:szCs w:val="24"/>
        </w:rPr>
        <w:t xml:space="preserve">την Αίθουσα </w:t>
      </w:r>
      <w:r>
        <w:rPr>
          <w:rFonts w:eastAsia="Times New Roman" w:cs="Times New Roman"/>
          <w:szCs w:val="24"/>
        </w:rPr>
        <w:t>αναφέρθηκαν στο «λιάζονται» που είπα εγώ το 2015. Για να κα</w:t>
      </w:r>
      <w:r>
        <w:rPr>
          <w:rFonts w:eastAsia="Times New Roman" w:cs="Times New Roman"/>
          <w:szCs w:val="24"/>
        </w:rPr>
        <w:t>ταλάβετε το επίπεδο νοημοσύνης των ανθρώπων που πήραν τον λόγο ότι εκτός του ότι δεν έχουν καταλάβει γιατί και πώς ήρθαν το 2015 τόσοι άνθρωποι, για το πώς και γιατί τελικά όλοι αυτοί οι άνθρωποι δεν δημιούργησαν κανένα πρόβλημα στη χώρα, για το πώς και το</w:t>
      </w:r>
      <w:r>
        <w:rPr>
          <w:rFonts w:eastAsia="Times New Roman" w:cs="Times New Roman"/>
          <w:szCs w:val="24"/>
        </w:rPr>
        <w:t xml:space="preserve"> γιατί η χώρα μας εμφανίστηκε η μοναδική που τήρησε τη διεθνή νομιμότητα, ενώ όλοι οι άλλοι υπηρετούν τη σκοπιμότητα, κόμματα και κυβερνήσεις παντού, ακόμα ασχολούνται με το «λιάζονται». Ακόμα ασχολούνται, διότι θεωρούν ότι έκανα ένα φοβερό ατόπημα.</w:t>
      </w:r>
    </w:p>
    <w:p w14:paraId="413BB0AE" w14:textId="77777777" w:rsidR="0028181B" w:rsidRDefault="00E316D8">
      <w:pPr>
        <w:tabs>
          <w:tab w:val="left" w:pos="3873"/>
        </w:tabs>
        <w:spacing w:line="600" w:lineRule="auto"/>
        <w:ind w:firstLine="720"/>
        <w:jc w:val="both"/>
        <w:rPr>
          <w:rFonts w:eastAsia="Times New Roman" w:cs="Times New Roman"/>
          <w:szCs w:val="24"/>
        </w:rPr>
      </w:pPr>
      <w:r w:rsidRPr="00E75E2E">
        <w:rPr>
          <w:rFonts w:eastAsia="Times New Roman" w:cs="Times New Roman"/>
          <w:b/>
          <w:szCs w:val="24"/>
        </w:rPr>
        <w:t>ΠΡΟΕΔΡ</w:t>
      </w:r>
      <w:r w:rsidRPr="00E75E2E">
        <w:rPr>
          <w:rFonts w:eastAsia="Times New Roman" w:cs="Times New Roman"/>
          <w:b/>
          <w:szCs w:val="24"/>
        </w:rPr>
        <w:t>ΕΥΩΝ (Γεώργιος Λαμπρούλης):</w:t>
      </w:r>
      <w:r>
        <w:rPr>
          <w:rFonts w:eastAsia="Times New Roman" w:cs="Times New Roman"/>
          <w:szCs w:val="24"/>
        </w:rPr>
        <w:t xml:space="preserve"> Κυρία Χριστοδουλοπούλου, παρακαλώ, ολοκληρώστε.</w:t>
      </w:r>
    </w:p>
    <w:p w14:paraId="413BB0AF" w14:textId="77777777" w:rsidR="0028181B" w:rsidRDefault="00E316D8">
      <w:pPr>
        <w:tabs>
          <w:tab w:val="left" w:pos="3873"/>
        </w:tabs>
        <w:spacing w:line="600" w:lineRule="auto"/>
        <w:ind w:firstLine="720"/>
        <w:jc w:val="both"/>
        <w:rPr>
          <w:rFonts w:eastAsia="Times New Roman" w:cs="Times New Roman"/>
          <w:szCs w:val="24"/>
        </w:rPr>
      </w:pPr>
      <w:r>
        <w:rPr>
          <w:rFonts w:eastAsia="Times New Roman" w:cs="Times New Roman"/>
          <w:b/>
          <w:szCs w:val="24"/>
        </w:rPr>
        <w:t>ΑΝΑΣΤΑΣΙΑ ΧΡΙΣΤΟΔΟΥΛΟΠΟΥΛΟΥ (Γ΄</w:t>
      </w:r>
      <w:r w:rsidRPr="00340A24">
        <w:rPr>
          <w:rFonts w:eastAsia="Times New Roman" w:cs="Times New Roman"/>
          <w:b/>
          <w:szCs w:val="24"/>
        </w:rPr>
        <w:t xml:space="preserve"> Αντιπρόεδρος της Βουλής):</w:t>
      </w:r>
      <w:r>
        <w:rPr>
          <w:rFonts w:eastAsia="Times New Roman" w:cs="Times New Roman"/>
          <w:szCs w:val="24"/>
        </w:rPr>
        <w:t xml:space="preserve"> Τελειώνω σε ένα λεπτό, </w:t>
      </w:r>
      <w:r w:rsidRPr="00A341B8">
        <w:rPr>
          <w:rFonts w:eastAsia="Times New Roman" w:cs="Times New Roman"/>
          <w:szCs w:val="24"/>
        </w:rPr>
        <w:t>κύριε Πρόεδρε</w:t>
      </w:r>
      <w:r>
        <w:rPr>
          <w:rFonts w:eastAsia="Times New Roman" w:cs="Times New Roman"/>
          <w:szCs w:val="24"/>
        </w:rPr>
        <w:t xml:space="preserve">. </w:t>
      </w:r>
    </w:p>
    <w:p w14:paraId="413BB0B0" w14:textId="77777777" w:rsidR="0028181B" w:rsidRDefault="00E316D8">
      <w:pPr>
        <w:tabs>
          <w:tab w:val="left" w:pos="3873"/>
        </w:tabs>
        <w:spacing w:line="600" w:lineRule="auto"/>
        <w:ind w:firstLine="720"/>
        <w:jc w:val="both"/>
        <w:rPr>
          <w:rFonts w:eastAsia="Times New Roman" w:cs="Times New Roman"/>
          <w:szCs w:val="24"/>
        </w:rPr>
      </w:pPr>
      <w:r>
        <w:rPr>
          <w:rFonts w:eastAsia="Times New Roman" w:cs="Times New Roman"/>
          <w:szCs w:val="24"/>
        </w:rPr>
        <w:t>Υπερασπίστηκα τους πρόσφυγες που βρίσκοντα</w:t>
      </w:r>
      <w:r>
        <w:rPr>
          <w:rFonts w:eastAsia="Times New Roman" w:cs="Times New Roman"/>
          <w:szCs w:val="24"/>
        </w:rPr>
        <w:t>ν</w:t>
      </w:r>
      <w:r>
        <w:rPr>
          <w:rFonts w:eastAsia="Times New Roman" w:cs="Times New Roman"/>
          <w:szCs w:val="24"/>
        </w:rPr>
        <w:t xml:space="preserve"> στις πλατείες, στην πλατεία Ομονοίας συ</w:t>
      </w:r>
      <w:r>
        <w:rPr>
          <w:rFonts w:eastAsia="Times New Roman" w:cs="Times New Roman"/>
          <w:szCs w:val="24"/>
        </w:rPr>
        <w:t>γκεκριμένα. Έπρεπε ως Υπουργός να δώσω εγώ την απάντηση</w:t>
      </w:r>
      <w:r>
        <w:rPr>
          <w:rFonts w:eastAsia="Times New Roman" w:cs="Times New Roman"/>
          <w:szCs w:val="24"/>
        </w:rPr>
        <w:t>,</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γιατί είναι εκεί</w:t>
      </w:r>
      <w:r>
        <w:rPr>
          <w:rFonts w:eastAsia="Times New Roman" w:cs="Times New Roman"/>
          <w:szCs w:val="24"/>
        </w:rPr>
        <w:t>,</w:t>
      </w:r>
      <w:r>
        <w:rPr>
          <w:rFonts w:eastAsia="Times New Roman" w:cs="Times New Roman"/>
          <w:szCs w:val="24"/>
        </w:rPr>
        <w:t xml:space="preserve"> σε αυτές τις παράλογες ερωτήσεις των ξενόφοβων καναλιών</w:t>
      </w:r>
      <w:r>
        <w:rPr>
          <w:rFonts w:eastAsia="Times New Roman" w:cs="Times New Roman"/>
          <w:szCs w:val="24"/>
        </w:rPr>
        <w:t>,</w:t>
      </w:r>
      <w:r>
        <w:rPr>
          <w:rFonts w:eastAsia="Times New Roman" w:cs="Times New Roman"/>
          <w:szCs w:val="24"/>
        </w:rPr>
        <w:t xml:space="preserve"> που ενορχήστρωναν ολόκληρη εκστρατεία ενάντια στην </w:t>
      </w:r>
      <w:r w:rsidRPr="001850F1">
        <w:rPr>
          <w:rFonts w:eastAsia="Times New Roman" w:cs="Times New Roman"/>
          <w:szCs w:val="24"/>
        </w:rPr>
        <w:t>Κυβέρνηση</w:t>
      </w:r>
      <w:r>
        <w:rPr>
          <w:rFonts w:eastAsia="Times New Roman" w:cs="Times New Roman"/>
          <w:szCs w:val="24"/>
        </w:rPr>
        <w:t xml:space="preserve"> του </w:t>
      </w:r>
      <w:r w:rsidRPr="009E3DD6">
        <w:rPr>
          <w:rFonts w:eastAsia="Times New Roman" w:cs="Times New Roman"/>
          <w:szCs w:val="24"/>
        </w:rPr>
        <w:t>ΣΥΡΙΖΑ</w:t>
      </w:r>
      <w:r>
        <w:rPr>
          <w:rFonts w:eastAsia="Times New Roman" w:cs="Times New Roman"/>
          <w:szCs w:val="24"/>
        </w:rPr>
        <w:t xml:space="preserve">. Γι’ αυτό θέλω να πω ότι δεν θα απαντήσω σε ένα παραλήρημα που ακούστηκε μέσα στη </w:t>
      </w:r>
      <w:r w:rsidRPr="00840C4C">
        <w:rPr>
          <w:rFonts w:eastAsia="Times New Roman" w:cs="Times New Roman"/>
          <w:szCs w:val="24"/>
        </w:rPr>
        <w:t>Βουλή</w:t>
      </w:r>
      <w:r>
        <w:rPr>
          <w:rFonts w:eastAsia="Times New Roman" w:cs="Times New Roman"/>
          <w:szCs w:val="24"/>
        </w:rPr>
        <w:t xml:space="preserve"> από κάποιον νεοναζί κανίβαλο, γιατί για κανίβαλο πρόκειται.</w:t>
      </w:r>
    </w:p>
    <w:p w14:paraId="413BB0B1" w14:textId="77777777" w:rsidR="0028181B" w:rsidRDefault="00E316D8">
      <w:pPr>
        <w:spacing w:line="600" w:lineRule="auto"/>
        <w:ind w:firstLine="720"/>
        <w:contextualSpacing/>
        <w:jc w:val="both"/>
        <w:rPr>
          <w:rFonts w:eastAsia="Times New Roman" w:cs="Times New Roman"/>
          <w:szCs w:val="24"/>
        </w:rPr>
      </w:pPr>
      <w:r>
        <w:rPr>
          <w:rFonts w:eastAsia="Times New Roman" w:cs="Times New Roman"/>
          <w:szCs w:val="24"/>
        </w:rPr>
        <w:t>Α</w:t>
      </w:r>
      <w:r w:rsidRPr="00911B08">
        <w:rPr>
          <w:rFonts w:eastAsia="Times New Roman" w:cs="Times New Roman"/>
          <w:szCs w:val="24"/>
        </w:rPr>
        <w:t xml:space="preserve">υτό που θα ευχηθώ είναι η </w:t>
      </w:r>
      <w:r w:rsidRPr="00911B08">
        <w:rPr>
          <w:rFonts w:eastAsia="Times New Roman" w:cs="Times New Roman"/>
          <w:szCs w:val="24"/>
        </w:rPr>
        <w:t>ελληνική δικαιοσύνη</w:t>
      </w:r>
      <w:r w:rsidRPr="00911B08">
        <w:rPr>
          <w:rFonts w:eastAsia="Times New Roman" w:cs="Times New Roman"/>
          <w:szCs w:val="24"/>
        </w:rPr>
        <w:t xml:space="preserve"> να εκτελέσει το χρέος της για να ξεβρωμίσει η Βουλή από αυτό</w:t>
      </w:r>
      <w:r>
        <w:rPr>
          <w:rFonts w:eastAsia="Times New Roman" w:cs="Times New Roman"/>
          <w:szCs w:val="24"/>
        </w:rPr>
        <w:t>ν</w:t>
      </w:r>
      <w:r w:rsidRPr="00911B08">
        <w:rPr>
          <w:rFonts w:eastAsia="Times New Roman" w:cs="Times New Roman"/>
          <w:szCs w:val="24"/>
        </w:rPr>
        <w:t xml:space="preserve"> το</w:t>
      </w:r>
      <w:r>
        <w:rPr>
          <w:rFonts w:eastAsia="Times New Roman" w:cs="Times New Roman"/>
          <w:szCs w:val="24"/>
        </w:rPr>
        <w:t>ν</w:t>
      </w:r>
      <w:r w:rsidRPr="00911B08">
        <w:rPr>
          <w:rFonts w:eastAsia="Times New Roman" w:cs="Times New Roman"/>
          <w:szCs w:val="24"/>
        </w:rPr>
        <w:t xml:space="preserve"> φασιστικό, </w:t>
      </w:r>
      <w:r>
        <w:rPr>
          <w:rFonts w:eastAsia="Times New Roman" w:cs="Times New Roman"/>
          <w:szCs w:val="24"/>
        </w:rPr>
        <w:t>σεξιστικό</w:t>
      </w:r>
      <w:r w:rsidRPr="00911B08">
        <w:rPr>
          <w:rFonts w:eastAsia="Times New Roman" w:cs="Times New Roman"/>
          <w:szCs w:val="24"/>
        </w:rPr>
        <w:t xml:space="preserve">, </w:t>
      </w:r>
      <w:r>
        <w:rPr>
          <w:rFonts w:eastAsia="Times New Roman" w:cs="Times New Roman"/>
          <w:szCs w:val="24"/>
        </w:rPr>
        <w:t xml:space="preserve">ρατσιστικό, </w:t>
      </w:r>
      <w:r w:rsidRPr="00911B08">
        <w:rPr>
          <w:rFonts w:eastAsia="Times New Roman" w:cs="Times New Roman"/>
          <w:szCs w:val="24"/>
        </w:rPr>
        <w:t>ξενοφοβικ</w:t>
      </w:r>
      <w:r>
        <w:rPr>
          <w:rFonts w:eastAsia="Times New Roman" w:cs="Times New Roman"/>
          <w:szCs w:val="24"/>
        </w:rPr>
        <w:t>ό λόγο</w:t>
      </w:r>
      <w:r>
        <w:rPr>
          <w:rFonts w:eastAsia="Times New Roman" w:cs="Times New Roman"/>
          <w:szCs w:val="24"/>
        </w:rPr>
        <w:t>,</w:t>
      </w:r>
      <w:r>
        <w:rPr>
          <w:rFonts w:eastAsia="Times New Roman" w:cs="Times New Roman"/>
          <w:szCs w:val="24"/>
        </w:rPr>
        <w:t xml:space="preserve"> </w:t>
      </w:r>
      <w:r w:rsidRPr="00911B08">
        <w:rPr>
          <w:rFonts w:eastAsia="Times New Roman" w:cs="Times New Roman"/>
          <w:szCs w:val="24"/>
        </w:rPr>
        <w:t>πο</w:t>
      </w:r>
      <w:r>
        <w:rPr>
          <w:rFonts w:eastAsia="Times New Roman" w:cs="Times New Roman"/>
          <w:szCs w:val="24"/>
        </w:rPr>
        <w:t>υ τον ακούμε και παρακολουθούμε</w:t>
      </w:r>
      <w:r w:rsidRPr="00911B08">
        <w:rPr>
          <w:rFonts w:eastAsia="Times New Roman" w:cs="Times New Roman"/>
          <w:szCs w:val="24"/>
        </w:rPr>
        <w:t xml:space="preserve"> και δεν μπορούμε να αντιδράσουμε. Αυτή είναι η ουσία. </w:t>
      </w:r>
    </w:p>
    <w:p w14:paraId="413BB0B2" w14:textId="77777777" w:rsidR="0028181B" w:rsidRDefault="00E316D8">
      <w:pPr>
        <w:spacing w:line="600" w:lineRule="auto"/>
        <w:ind w:firstLine="720"/>
        <w:contextualSpacing/>
        <w:jc w:val="both"/>
        <w:rPr>
          <w:rFonts w:eastAsia="Times New Roman" w:cs="Times New Roman"/>
          <w:szCs w:val="24"/>
        </w:rPr>
      </w:pPr>
      <w:r w:rsidRPr="00911B08">
        <w:rPr>
          <w:rFonts w:eastAsia="Times New Roman" w:cs="Times New Roman"/>
          <w:szCs w:val="24"/>
        </w:rPr>
        <w:t>Δεν πρέπει να γίνουμε</w:t>
      </w:r>
      <w:r>
        <w:rPr>
          <w:rFonts w:eastAsia="Times New Roman" w:cs="Times New Roman"/>
          <w:szCs w:val="24"/>
        </w:rPr>
        <w:t xml:space="preserve"> Ευρώπη. Η εξαίρεση τ</w:t>
      </w:r>
      <w:r w:rsidRPr="00911B08">
        <w:rPr>
          <w:rFonts w:eastAsia="Times New Roman" w:cs="Times New Roman"/>
          <w:szCs w:val="24"/>
        </w:rPr>
        <w:t xml:space="preserve">ου </w:t>
      </w:r>
      <w:r>
        <w:rPr>
          <w:rFonts w:eastAsia="Times New Roman" w:cs="Times New Roman"/>
          <w:szCs w:val="24"/>
        </w:rPr>
        <w:t>2015 συνεχίζ</w:t>
      </w:r>
      <w:r w:rsidRPr="00911B08">
        <w:rPr>
          <w:rFonts w:eastAsia="Times New Roman" w:cs="Times New Roman"/>
          <w:szCs w:val="24"/>
        </w:rPr>
        <w:t>ει να είναι εξαίρεση και τ</w:t>
      </w:r>
      <w:r>
        <w:rPr>
          <w:rFonts w:eastAsia="Times New Roman" w:cs="Times New Roman"/>
          <w:szCs w:val="24"/>
        </w:rPr>
        <w:t>ο 2018. Η ε</w:t>
      </w:r>
      <w:r w:rsidRPr="00911B08">
        <w:rPr>
          <w:rFonts w:eastAsia="Times New Roman" w:cs="Times New Roman"/>
          <w:szCs w:val="24"/>
        </w:rPr>
        <w:t xml:space="preserve">λληνική </w:t>
      </w:r>
      <w:r>
        <w:rPr>
          <w:rFonts w:eastAsia="Times New Roman" w:cs="Times New Roman"/>
          <w:szCs w:val="24"/>
        </w:rPr>
        <w:t>Κ</w:t>
      </w:r>
      <w:r w:rsidRPr="00911B08">
        <w:rPr>
          <w:rFonts w:eastAsia="Times New Roman" w:cs="Times New Roman"/>
          <w:szCs w:val="24"/>
        </w:rPr>
        <w:t>υβέρνησ</w:t>
      </w:r>
      <w:r w:rsidRPr="00911B08">
        <w:rPr>
          <w:rFonts w:eastAsia="Times New Roman" w:cs="Times New Roman"/>
          <w:szCs w:val="24"/>
        </w:rPr>
        <w:t>η είναι η μοναδική κυβέρνηση</w:t>
      </w:r>
      <w:r>
        <w:rPr>
          <w:rFonts w:eastAsia="Times New Roman" w:cs="Times New Roman"/>
          <w:szCs w:val="24"/>
        </w:rPr>
        <w:t xml:space="preserve"> σε όλη την Ευρώπη και σε όλον τον</w:t>
      </w:r>
      <w:r w:rsidRPr="00911B08">
        <w:rPr>
          <w:rFonts w:eastAsia="Times New Roman" w:cs="Times New Roman"/>
          <w:szCs w:val="24"/>
        </w:rPr>
        <w:t xml:space="preserve"> κόσμο που είχε το θάρρος </w:t>
      </w:r>
      <w:r>
        <w:rPr>
          <w:rFonts w:eastAsia="Times New Roman" w:cs="Times New Roman"/>
          <w:szCs w:val="24"/>
        </w:rPr>
        <w:t xml:space="preserve">να </w:t>
      </w:r>
      <w:r w:rsidRPr="00911B08">
        <w:rPr>
          <w:rFonts w:eastAsia="Times New Roman" w:cs="Times New Roman"/>
          <w:szCs w:val="24"/>
        </w:rPr>
        <w:t>τ</w:t>
      </w:r>
      <w:r>
        <w:rPr>
          <w:rFonts w:eastAsia="Times New Roman" w:cs="Times New Roman"/>
          <w:szCs w:val="24"/>
        </w:rPr>
        <w:t>ο πει</w:t>
      </w:r>
      <w:r w:rsidRPr="00911B08">
        <w:rPr>
          <w:rFonts w:eastAsia="Times New Roman" w:cs="Times New Roman"/>
          <w:szCs w:val="24"/>
        </w:rPr>
        <w:t>, να εκφράσει την αλληλεγγύη της, να εφαρμόσε</w:t>
      </w:r>
      <w:r>
        <w:rPr>
          <w:rFonts w:eastAsia="Times New Roman" w:cs="Times New Roman"/>
          <w:szCs w:val="24"/>
        </w:rPr>
        <w:t>ι</w:t>
      </w:r>
      <w:r w:rsidRPr="00911B08">
        <w:rPr>
          <w:rFonts w:eastAsia="Times New Roman" w:cs="Times New Roman"/>
          <w:szCs w:val="24"/>
        </w:rPr>
        <w:t xml:space="preserve"> τη νομιμότητα</w:t>
      </w:r>
      <w:r>
        <w:rPr>
          <w:rFonts w:eastAsia="Times New Roman" w:cs="Times New Roman"/>
          <w:szCs w:val="24"/>
        </w:rPr>
        <w:t xml:space="preserve"> και</w:t>
      </w:r>
      <w:r w:rsidRPr="00911B08">
        <w:rPr>
          <w:rFonts w:eastAsia="Times New Roman" w:cs="Times New Roman"/>
          <w:szCs w:val="24"/>
        </w:rPr>
        <w:t xml:space="preserve"> να προσπαθεί να εξισορροπήσει τις απαιτήσεις των Ευρωπαίων με την πραγματικότητα </w:t>
      </w:r>
      <w:r>
        <w:rPr>
          <w:rFonts w:eastAsia="Times New Roman" w:cs="Times New Roman"/>
          <w:szCs w:val="24"/>
        </w:rPr>
        <w:t>και τη διεθνή</w:t>
      </w:r>
      <w:r>
        <w:rPr>
          <w:rFonts w:eastAsia="Times New Roman" w:cs="Times New Roman"/>
          <w:szCs w:val="24"/>
        </w:rPr>
        <w:t xml:space="preserve"> </w:t>
      </w:r>
      <w:r w:rsidRPr="00911B08">
        <w:rPr>
          <w:rFonts w:eastAsia="Times New Roman" w:cs="Times New Roman"/>
          <w:szCs w:val="24"/>
        </w:rPr>
        <w:t>προστασία. Κ</w:t>
      </w:r>
      <w:r>
        <w:rPr>
          <w:rFonts w:eastAsia="Times New Roman" w:cs="Times New Roman"/>
          <w:szCs w:val="24"/>
        </w:rPr>
        <w:t>α</w:t>
      </w:r>
      <w:r w:rsidRPr="00911B08">
        <w:rPr>
          <w:rFonts w:eastAsia="Times New Roman" w:cs="Times New Roman"/>
          <w:szCs w:val="24"/>
        </w:rPr>
        <w:t>ι αντί να είμαστε υπερήφανοι που έχου</w:t>
      </w:r>
      <w:r>
        <w:rPr>
          <w:rFonts w:eastAsia="Times New Roman" w:cs="Times New Roman"/>
          <w:szCs w:val="24"/>
        </w:rPr>
        <w:t>με μια τέτοια Κ</w:t>
      </w:r>
      <w:r w:rsidRPr="00911B08">
        <w:rPr>
          <w:rFonts w:eastAsia="Times New Roman" w:cs="Times New Roman"/>
          <w:szCs w:val="24"/>
        </w:rPr>
        <w:t>υβέρνηση, βρίσκου</w:t>
      </w:r>
      <w:r>
        <w:rPr>
          <w:rFonts w:eastAsia="Times New Roman" w:cs="Times New Roman"/>
          <w:szCs w:val="24"/>
        </w:rPr>
        <w:t>με</w:t>
      </w:r>
      <w:r w:rsidRPr="00911B08">
        <w:rPr>
          <w:rFonts w:eastAsia="Times New Roman" w:cs="Times New Roman"/>
          <w:szCs w:val="24"/>
        </w:rPr>
        <w:t xml:space="preserve"> ευκαιρία να κάνουμε την μικροπολιτική μας, γιατί περί αυτού πρόκειται</w:t>
      </w:r>
      <w:r>
        <w:rPr>
          <w:rFonts w:eastAsia="Times New Roman" w:cs="Times New Roman"/>
          <w:szCs w:val="24"/>
        </w:rPr>
        <w:t xml:space="preserve">. </w:t>
      </w:r>
    </w:p>
    <w:p w14:paraId="413BB0B3" w14:textId="77777777" w:rsidR="0028181B" w:rsidRDefault="00E316D8">
      <w:pPr>
        <w:spacing w:line="600" w:lineRule="auto"/>
        <w:ind w:firstLine="720"/>
        <w:contextualSpacing/>
        <w:jc w:val="both"/>
        <w:rPr>
          <w:rFonts w:eastAsia="Times New Roman" w:cs="Times New Roman"/>
          <w:szCs w:val="24"/>
        </w:rPr>
      </w:pPr>
      <w:r>
        <w:rPr>
          <w:rFonts w:eastAsia="Times New Roman" w:cs="Times New Roman"/>
          <w:szCs w:val="24"/>
        </w:rPr>
        <w:t>Ό</w:t>
      </w:r>
      <w:r w:rsidRPr="00911B08">
        <w:rPr>
          <w:rFonts w:eastAsia="Times New Roman" w:cs="Times New Roman"/>
          <w:szCs w:val="24"/>
        </w:rPr>
        <w:t>ταν όλος ο κόσμος ζει στη βαρβαρότητα</w:t>
      </w:r>
      <w:r>
        <w:rPr>
          <w:rFonts w:eastAsia="Times New Roman" w:cs="Times New Roman"/>
          <w:szCs w:val="24"/>
        </w:rPr>
        <w:t xml:space="preserve">, όταν </w:t>
      </w:r>
      <w:r w:rsidRPr="00911B08">
        <w:rPr>
          <w:rFonts w:eastAsia="Times New Roman" w:cs="Times New Roman"/>
          <w:szCs w:val="24"/>
        </w:rPr>
        <w:t>δεν υπάρχει ένας άνθρωπος να μιλήσει και να καταδικάσ</w:t>
      </w:r>
      <w:r w:rsidRPr="00911B08">
        <w:rPr>
          <w:rFonts w:eastAsia="Times New Roman" w:cs="Times New Roman"/>
          <w:szCs w:val="24"/>
        </w:rPr>
        <w:t>ει αυτά που συμβαίνουν, τολμ</w:t>
      </w:r>
      <w:r>
        <w:rPr>
          <w:rFonts w:eastAsia="Times New Roman" w:cs="Times New Roman"/>
          <w:szCs w:val="24"/>
        </w:rPr>
        <w:t>ούν</w:t>
      </w:r>
      <w:r w:rsidRPr="00911B08">
        <w:rPr>
          <w:rFonts w:eastAsia="Times New Roman" w:cs="Times New Roman"/>
          <w:szCs w:val="24"/>
        </w:rPr>
        <w:t xml:space="preserve"> να μιλ</w:t>
      </w:r>
      <w:r>
        <w:rPr>
          <w:rFonts w:eastAsia="Times New Roman" w:cs="Times New Roman"/>
          <w:szCs w:val="24"/>
        </w:rPr>
        <w:t>ούν</w:t>
      </w:r>
      <w:r w:rsidRPr="00911B08">
        <w:rPr>
          <w:rFonts w:eastAsia="Times New Roman" w:cs="Times New Roman"/>
          <w:szCs w:val="24"/>
        </w:rPr>
        <w:t xml:space="preserve"> γι</w:t>
      </w:r>
      <w:r>
        <w:rPr>
          <w:rFonts w:eastAsia="Times New Roman" w:cs="Times New Roman"/>
          <w:szCs w:val="24"/>
        </w:rPr>
        <w:t>’</w:t>
      </w:r>
      <w:r w:rsidRPr="00911B08">
        <w:rPr>
          <w:rFonts w:eastAsia="Times New Roman" w:cs="Times New Roman"/>
          <w:szCs w:val="24"/>
        </w:rPr>
        <w:t xml:space="preserve"> αυτή</w:t>
      </w:r>
      <w:r>
        <w:rPr>
          <w:rFonts w:eastAsia="Times New Roman" w:cs="Times New Roman"/>
          <w:szCs w:val="24"/>
        </w:rPr>
        <w:t xml:space="preserve"> την Κ</w:t>
      </w:r>
      <w:r w:rsidRPr="00911B08">
        <w:rPr>
          <w:rFonts w:eastAsia="Times New Roman" w:cs="Times New Roman"/>
          <w:szCs w:val="24"/>
        </w:rPr>
        <w:t xml:space="preserve">υβέρνηση και </w:t>
      </w:r>
      <w:r>
        <w:rPr>
          <w:rFonts w:eastAsia="Times New Roman" w:cs="Times New Roman"/>
          <w:szCs w:val="24"/>
        </w:rPr>
        <w:t xml:space="preserve">για </w:t>
      </w:r>
      <w:r w:rsidRPr="00911B08">
        <w:rPr>
          <w:rFonts w:eastAsia="Times New Roman" w:cs="Times New Roman"/>
          <w:szCs w:val="24"/>
        </w:rPr>
        <w:t xml:space="preserve">τις νομοθετικές </w:t>
      </w:r>
      <w:r>
        <w:rPr>
          <w:rFonts w:eastAsia="Times New Roman" w:cs="Times New Roman"/>
          <w:szCs w:val="24"/>
        </w:rPr>
        <w:t xml:space="preserve">της </w:t>
      </w:r>
      <w:r w:rsidRPr="00911B08">
        <w:rPr>
          <w:rFonts w:eastAsia="Times New Roman" w:cs="Times New Roman"/>
          <w:szCs w:val="24"/>
        </w:rPr>
        <w:t>πρωτοβουλίες</w:t>
      </w:r>
      <w:r>
        <w:rPr>
          <w:rFonts w:eastAsia="Times New Roman" w:cs="Times New Roman"/>
          <w:szCs w:val="24"/>
        </w:rPr>
        <w:t>,</w:t>
      </w:r>
      <w:r w:rsidRPr="00911B08">
        <w:rPr>
          <w:rFonts w:eastAsia="Times New Roman" w:cs="Times New Roman"/>
          <w:szCs w:val="24"/>
        </w:rPr>
        <w:t xml:space="preserve"> που ακροβατούν πολλές φορές, πράγματι ακροβατούν, σ</w:t>
      </w:r>
      <w:r>
        <w:rPr>
          <w:rFonts w:eastAsia="Times New Roman" w:cs="Times New Roman"/>
          <w:szCs w:val="24"/>
        </w:rPr>
        <w:t>την προσπάθεια να παραμείνουμε άνθρωποι</w:t>
      </w:r>
      <w:r w:rsidRPr="00911B08">
        <w:rPr>
          <w:rFonts w:eastAsia="Times New Roman" w:cs="Times New Roman"/>
          <w:szCs w:val="24"/>
        </w:rPr>
        <w:t>, να δώσουμε ένα σήμα, ένα μήνυμα ότι υπάρχει ακόμα ελπίδα,</w:t>
      </w:r>
      <w:r w:rsidRPr="00911B08">
        <w:rPr>
          <w:rFonts w:eastAsia="Times New Roman" w:cs="Times New Roman"/>
          <w:szCs w:val="24"/>
        </w:rPr>
        <w:t xml:space="preserve"> ότι μπορούμε να αντισταθούμε σε αυτή τη λαίλαπα και τους εκβιασμούς των Ευρωπαίων και των μεγαλοσχημόνων και ότι μπορούμε να παραμείνουμε άνθρωποι</w:t>
      </w:r>
      <w:r>
        <w:rPr>
          <w:rFonts w:eastAsia="Times New Roman" w:cs="Times New Roman"/>
          <w:szCs w:val="24"/>
        </w:rPr>
        <w:t xml:space="preserve"> που αγαπάμε τη ζωή,</w:t>
      </w:r>
      <w:r w:rsidRPr="00911B08">
        <w:rPr>
          <w:rFonts w:eastAsia="Times New Roman" w:cs="Times New Roman"/>
          <w:szCs w:val="24"/>
        </w:rPr>
        <w:t xml:space="preserve"> π</w:t>
      </w:r>
      <w:r>
        <w:rPr>
          <w:rFonts w:eastAsia="Times New Roman" w:cs="Times New Roman"/>
          <w:szCs w:val="24"/>
        </w:rPr>
        <w:t>ου αγαπάμε τις ανθρώπινες ανάγκε</w:t>
      </w:r>
      <w:r w:rsidRPr="00911B08">
        <w:rPr>
          <w:rFonts w:eastAsia="Times New Roman" w:cs="Times New Roman"/>
          <w:szCs w:val="24"/>
        </w:rPr>
        <w:t>ς και δεν είμαστε μισαλλόδοξοι, να μισούμε τα θύματα το</w:t>
      </w:r>
      <w:r w:rsidRPr="00911B08">
        <w:rPr>
          <w:rFonts w:eastAsia="Times New Roman" w:cs="Times New Roman"/>
          <w:szCs w:val="24"/>
        </w:rPr>
        <w:t>υ πολέμου. Αν είναι δυνατόν να είμαστε εδώ και να συζητάμε για τους πρόσφυγες με αυτό</w:t>
      </w:r>
      <w:r>
        <w:rPr>
          <w:rFonts w:eastAsia="Times New Roman" w:cs="Times New Roman"/>
          <w:szCs w:val="24"/>
        </w:rPr>
        <w:t>ν</w:t>
      </w:r>
      <w:r w:rsidRPr="00911B08">
        <w:rPr>
          <w:rFonts w:eastAsia="Times New Roman" w:cs="Times New Roman"/>
          <w:szCs w:val="24"/>
        </w:rPr>
        <w:t xml:space="preserve"> το</w:t>
      </w:r>
      <w:r>
        <w:rPr>
          <w:rFonts w:eastAsia="Times New Roman" w:cs="Times New Roman"/>
          <w:szCs w:val="24"/>
        </w:rPr>
        <w:t>ν</w:t>
      </w:r>
      <w:r w:rsidRPr="00911B08">
        <w:rPr>
          <w:rFonts w:eastAsia="Times New Roman" w:cs="Times New Roman"/>
          <w:szCs w:val="24"/>
        </w:rPr>
        <w:t xml:space="preserve"> χυδαίο τρόπο</w:t>
      </w:r>
      <w:r>
        <w:rPr>
          <w:rFonts w:eastAsia="Times New Roman" w:cs="Times New Roman"/>
          <w:szCs w:val="24"/>
        </w:rPr>
        <w:t xml:space="preserve"> που </w:t>
      </w:r>
      <w:r w:rsidRPr="00911B08">
        <w:rPr>
          <w:rFonts w:eastAsia="Times New Roman" w:cs="Times New Roman"/>
          <w:szCs w:val="24"/>
        </w:rPr>
        <w:t>ακούσαμε</w:t>
      </w:r>
      <w:r>
        <w:rPr>
          <w:rFonts w:eastAsia="Times New Roman" w:cs="Times New Roman"/>
          <w:szCs w:val="24"/>
        </w:rPr>
        <w:t xml:space="preserve"> από</w:t>
      </w:r>
      <w:r w:rsidRPr="00911B08">
        <w:rPr>
          <w:rFonts w:eastAsia="Times New Roman" w:cs="Times New Roman"/>
          <w:szCs w:val="24"/>
        </w:rPr>
        <w:t xml:space="preserve"> τους περισσότερους εκπροσώπους </w:t>
      </w:r>
      <w:r>
        <w:rPr>
          <w:rFonts w:eastAsia="Times New Roman" w:cs="Times New Roman"/>
          <w:szCs w:val="24"/>
        </w:rPr>
        <w:t>της Α</w:t>
      </w:r>
      <w:r w:rsidRPr="00911B08">
        <w:rPr>
          <w:rFonts w:eastAsia="Times New Roman" w:cs="Times New Roman"/>
          <w:szCs w:val="24"/>
        </w:rPr>
        <w:t xml:space="preserve">ντιπολίτευσης. </w:t>
      </w:r>
    </w:p>
    <w:p w14:paraId="413BB0B4" w14:textId="77777777" w:rsidR="0028181B" w:rsidRDefault="00E316D8">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413BB0B5" w14:textId="77777777" w:rsidR="0028181B" w:rsidRDefault="00E316D8">
      <w:pPr>
        <w:spacing w:line="600" w:lineRule="auto"/>
        <w:ind w:firstLine="720"/>
        <w:jc w:val="center"/>
        <w:rPr>
          <w:rFonts w:eastAsia="Times New Roman" w:cs="Times New Roman"/>
          <w:szCs w:val="24"/>
        </w:rPr>
      </w:pPr>
      <w:r w:rsidRPr="00EE688D">
        <w:rPr>
          <w:rFonts w:eastAsia="Times New Roman" w:cs="Times New Roman"/>
          <w:szCs w:val="24"/>
        </w:rPr>
        <w:t xml:space="preserve">(Χειροκροτήματα από την πτέρυγα του </w:t>
      </w:r>
      <w:r>
        <w:rPr>
          <w:rFonts w:eastAsia="Times New Roman" w:cs="Times New Roman"/>
          <w:szCs w:val="24"/>
        </w:rPr>
        <w:t>ΣΥΡΙΖΑ</w:t>
      </w:r>
      <w:r w:rsidRPr="00EE688D">
        <w:rPr>
          <w:rFonts w:eastAsia="Times New Roman" w:cs="Times New Roman"/>
          <w:szCs w:val="24"/>
        </w:rPr>
        <w:t>)</w:t>
      </w:r>
    </w:p>
    <w:p w14:paraId="413BB0B6" w14:textId="77777777" w:rsidR="0028181B" w:rsidRDefault="00E316D8">
      <w:pPr>
        <w:spacing w:line="600" w:lineRule="auto"/>
        <w:ind w:firstLine="720"/>
        <w:contextualSpacing/>
        <w:jc w:val="both"/>
        <w:rPr>
          <w:rFonts w:eastAsia="Times New Roman" w:cs="Times New Roman"/>
          <w:szCs w:val="24"/>
        </w:rPr>
      </w:pPr>
      <w:r w:rsidRPr="00F85604">
        <w:rPr>
          <w:rFonts w:eastAsia="Times New Roman" w:cs="Times New Roman"/>
          <w:b/>
          <w:szCs w:val="24"/>
        </w:rPr>
        <w:t>ΠΡΟΕΔΡΕΥΩΝ (</w:t>
      </w:r>
      <w:r>
        <w:rPr>
          <w:rFonts w:eastAsia="Times New Roman" w:cs="Times New Roman"/>
          <w:b/>
          <w:szCs w:val="24"/>
        </w:rPr>
        <w:t xml:space="preserve">Γεώργιος </w:t>
      </w:r>
      <w:r>
        <w:rPr>
          <w:rFonts w:eastAsia="Times New Roman" w:cs="Times New Roman"/>
          <w:b/>
          <w:szCs w:val="24"/>
        </w:rPr>
        <w:t>Λαμπρούλης</w:t>
      </w:r>
      <w:r w:rsidRPr="00F85604">
        <w:rPr>
          <w:rFonts w:eastAsia="Times New Roman" w:cs="Times New Roman"/>
          <w:b/>
          <w:szCs w:val="24"/>
        </w:rPr>
        <w:t xml:space="preserve">): </w:t>
      </w:r>
      <w:r w:rsidRPr="009D1B10">
        <w:rPr>
          <w:rFonts w:eastAsia="Times New Roman" w:cs="Times New Roman"/>
          <w:szCs w:val="24"/>
        </w:rPr>
        <w:t>Ε</w:t>
      </w:r>
      <w:r w:rsidRPr="00911B08">
        <w:rPr>
          <w:rFonts w:eastAsia="Times New Roman" w:cs="Times New Roman"/>
          <w:szCs w:val="24"/>
        </w:rPr>
        <w:t>υχαριστούμε την κ</w:t>
      </w:r>
      <w:r>
        <w:rPr>
          <w:rFonts w:eastAsia="Times New Roman" w:cs="Times New Roman"/>
          <w:szCs w:val="24"/>
        </w:rPr>
        <w:t>.</w:t>
      </w:r>
      <w:r w:rsidRPr="00911B08">
        <w:rPr>
          <w:rFonts w:eastAsia="Times New Roman" w:cs="Times New Roman"/>
          <w:szCs w:val="24"/>
        </w:rPr>
        <w:t xml:space="preserve"> Χριστοδουλοπούλου</w:t>
      </w:r>
      <w:r>
        <w:rPr>
          <w:rFonts w:eastAsia="Times New Roman" w:cs="Times New Roman"/>
          <w:szCs w:val="24"/>
        </w:rPr>
        <w:t>.</w:t>
      </w:r>
    </w:p>
    <w:p w14:paraId="413BB0B7" w14:textId="77777777" w:rsidR="0028181B" w:rsidRDefault="00E316D8">
      <w:pPr>
        <w:spacing w:line="600" w:lineRule="auto"/>
        <w:ind w:firstLine="720"/>
        <w:contextualSpacing/>
        <w:jc w:val="both"/>
        <w:rPr>
          <w:rFonts w:eastAsia="Times New Roman" w:cs="Times New Roman"/>
          <w:szCs w:val="24"/>
        </w:rPr>
      </w:pPr>
      <w:r>
        <w:rPr>
          <w:rFonts w:eastAsia="Times New Roman" w:cs="Times New Roman"/>
          <w:szCs w:val="24"/>
        </w:rPr>
        <w:t>Μετά από συνεννόηση, το Προεδρείο ζητά</w:t>
      </w:r>
      <w:r w:rsidRPr="00911B08">
        <w:rPr>
          <w:rFonts w:eastAsia="Times New Roman" w:cs="Times New Roman"/>
          <w:szCs w:val="24"/>
        </w:rPr>
        <w:t xml:space="preserve"> να διαγραφούν από τα Πρακτικά οι προσβλητικές και απαράδεκτες εκφράσεις που ακούστηκαν </w:t>
      </w:r>
      <w:r>
        <w:rPr>
          <w:rFonts w:eastAsia="Times New Roman" w:cs="Times New Roman"/>
          <w:szCs w:val="24"/>
        </w:rPr>
        <w:t>σε αυτήν την Αίθουσα και που</w:t>
      </w:r>
      <w:r w:rsidRPr="00911B08">
        <w:rPr>
          <w:rFonts w:eastAsia="Times New Roman" w:cs="Times New Roman"/>
          <w:szCs w:val="24"/>
        </w:rPr>
        <w:t xml:space="preserve"> είχαν </w:t>
      </w:r>
      <w:r>
        <w:rPr>
          <w:rFonts w:eastAsia="Times New Roman" w:cs="Times New Roman"/>
          <w:szCs w:val="24"/>
        </w:rPr>
        <w:t xml:space="preserve">ως </w:t>
      </w:r>
      <w:r w:rsidRPr="00911B08">
        <w:rPr>
          <w:rFonts w:eastAsia="Times New Roman" w:cs="Times New Roman"/>
          <w:szCs w:val="24"/>
        </w:rPr>
        <w:t>αποδέκτη την κ</w:t>
      </w:r>
      <w:r>
        <w:rPr>
          <w:rFonts w:eastAsia="Times New Roman" w:cs="Times New Roman"/>
          <w:szCs w:val="24"/>
        </w:rPr>
        <w:t>.</w:t>
      </w:r>
      <w:r w:rsidRPr="00911B08">
        <w:rPr>
          <w:rFonts w:eastAsia="Times New Roman" w:cs="Times New Roman"/>
          <w:szCs w:val="24"/>
        </w:rPr>
        <w:t xml:space="preserve"> Χριστοδουλοπούλου. </w:t>
      </w:r>
    </w:p>
    <w:p w14:paraId="413BB0B8" w14:textId="77777777" w:rsidR="0028181B" w:rsidRDefault="00E316D8">
      <w:pPr>
        <w:spacing w:line="600" w:lineRule="auto"/>
        <w:ind w:firstLine="720"/>
        <w:contextualSpacing/>
        <w:jc w:val="both"/>
        <w:rPr>
          <w:rFonts w:eastAsia="Times New Roman" w:cs="Times New Roman"/>
          <w:szCs w:val="24"/>
        </w:rPr>
      </w:pPr>
      <w:r w:rsidRPr="009D1B10">
        <w:rPr>
          <w:rFonts w:eastAsia="Times New Roman" w:cs="Times New Roman"/>
          <w:b/>
          <w:szCs w:val="24"/>
        </w:rPr>
        <w:t>ΑΝΑΣ</w:t>
      </w:r>
      <w:r w:rsidRPr="009D1B10">
        <w:rPr>
          <w:rFonts w:eastAsia="Times New Roman" w:cs="Times New Roman"/>
          <w:b/>
          <w:szCs w:val="24"/>
        </w:rPr>
        <w:t>ΤΑΣΙΑ ΧΡΙΣΤΟΔΟΥΛΟΠΟΥΛΟΥ (Γ΄ Αντιπρόεδρος της Βουλής):</w:t>
      </w:r>
      <w:r>
        <w:rPr>
          <w:rFonts w:eastAsia="Times New Roman" w:cs="Times New Roman"/>
          <w:szCs w:val="24"/>
        </w:rPr>
        <w:t xml:space="preserve"> </w:t>
      </w:r>
    </w:p>
    <w:p w14:paraId="413BB0B9" w14:textId="77777777" w:rsidR="0028181B" w:rsidRDefault="00E316D8">
      <w:pPr>
        <w:spacing w:line="600" w:lineRule="auto"/>
        <w:ind w:firstLine="720"/>
        <w:contextualSpacing/>
        <w:jc w:val="both"/>
        <w:rPr>
          <w:rFonts w:eastAsia="Times New Roman" w:cs="Times New Roman"/>
          <w:szCs w:val="24"/>
        </w:rPr>
      </w:pPr>
      <w:r>
        <w:rPr>
          <w:rFonts w:eastAsia="Times New Roman" w:cs="Times New Roman"/>
          <w:szCs w:val="24"/>
        </w:rPr>
        <w:t>Κ</w:t>
      </w:r>
      <w:r w:rsidRPr="00911B08">
        <w:rPr>
          <w:rFonts w:eastAsia="Times New Roman" w:cs="Times New Roman"/>
          <w:szCs w:val="24"/>
        </w:rPr>
        <w:t>ύριε Πρόεδρε</w:t>
      </w:r>
      <w:r>
        <w:rPr>
          <w:rFonts w:eastAsia="Times New Roman" w:cs="Times New Roman"/>
          <w:szCs w:val="24"/>
        </w:rPr>
        <w:t>, θα πρέπει και οι Π</w:t>
      </w:r>
      <w:r w:rsidRPr="00911B08">
        <w:rPr>
          <w:rFonts w:eastAsia="Times New Roman" w:cs="Times New Roman"/>
          <w:szCs w:val="24"/>
        </w:rPr>
        <w:t xml:space="preserve">ρόεδροι να </w:t>
      </w:r>
      <w:r>
        <w:rPr>
          <w:rFonts w:eastAsia="Times New Roman" w:cs="Times New Roman"/>
          <w:szCs w:val="24"/>
        </w:rPr>
        <w:t>έχουν αντανακλαστικά όταν ακούγονται</w:t>
      </w:r>
      <w:r w:rsidRPr="00911B08">
        <w:rPr>
          <w:rFonts w:eastAsia="Times New Roman" w:cs="Times New Roman"/>
          <w:szCs w:val="24"/>
        </w:rPr>
        <w:t xml:space="preserve"> αυτά τα πράγματα</w:t>
      </w:r>
      <w:r>
        <w:rPr>
          <w:rFonts w:eastAsia="Times New Roman" w:cs="Times New Roman"/>
          <w:szCs w:val="24"/>
        </w:rPr>
        <w:t>. Δεν είναι στην ατομική</w:t>
      </w:r>
      <w:r w:rsidRPr="00911B08">
        <w:rPr>
          <w:rFonts w:eastAsia="Times New Roman" w:cs="Times New Roman"/>
          <w:szCs w:val="24"/>
        </w:rPr>
        <w:t xml:space="preserve"> πρωτοβουλία του καθενός τι θα κάνει</w:t>
      </w:r>
      <w:r>
        <w:rPr>
          <w:rFonts w:eastAsia="Times New Roman" w:cs="Times New Roman"/>
          <w:szCs w:val="24"/>
        </w:rPr>
        <w:t>,</w:t>
      </w:r>
      <w:r w:rsidRPr="00911B08">
        <w:rPr>
          <w:rFonts w:eastAsia="Times New Roman" w:cs="Times New Roman"/>
          <w:szCs w:val="24"/>
        </w:rPr>
        <w:t xml:space="preserve"> όταν ακούγονται αυτές </w:t>
      </w:r>
      <w:r>
        <w:rPr>
          <w:rFonts w:eastAsia="Times New Roman" w:cs="Times New Roman"/>
          <w:szCs w:val="24"/>
        </w:rPr>
        <w:t xml:space="preserve">οι </w:t>
      </w:r>
      <w:r w:rsidRPr="00911B08">
        <w:rPr>
          <w:rFonts w:eastAsia="Times New Roman" w:cs="Times New Roman"/>
          <w:szCs w:val="24"/>
        </w:rPr>
        <w:t xml:space="preserve">χυδαιότητες. </w:t>
      </w:r>
    </w:p>
    <w:p w14:paraId="413BB0BA" w14:textId="77777777" w:rsidR="0028181B" w:rsidRDefault="00E316D8">
      <w:pPr>
        <w:spacing w:line="600" w:lineRule="auto"/>
        <w:ind w:firstLine="720"/>
        <w:contextualSpacing/>
        <w:jc w:val="both"/>
        <w:rPr>
          <w:rFonts w:eastAsia="Times New Roman" w:cs="Times New Roman"/>
          <w:szCs w:val="24"/>
        </w:rPr>
      </w:pPr>
      <w:r w:rsidRPr="00911B08">
        <w:rPr>
          <w:rFonts w:eastAsia="Times New Roman" w:cs="Times New Roman"/>
          <w:szCs w:val="24"/>
        </w:rPr>
        <w:t xml:space="preserve">Σας ευχαριστώ πολύ. </w:t>
      </w:r>
    </w:p>
    <w:p w14:paraId="413BB0BB" w14:textId="77777777" w:rsidR="0028181B" w:rsidRDefault="00E316D8">
      <w:pPr>
        <w:spacing w:line="600" w:lineRule="auto"/>
        <w:ind w:firstLine="720"/>
        <w:contextualSpacing/>
        <w:jc w:val="both"/>
        <w:rPr>
          <w:rFonts w:eastAsia="Times New Roman" w:cs="Times New Roman"/>
          <w:szCs w:val="24"/>
        </w:rPr>
      </w:pPr>
      <w:r w:rsidRPr="00F85604">
        <w:rPr>
          <w:rFonts w:eastAsia="Times New Roman" w:cs="Times New Roman"/>
          <w:b/>
          <w:szCs w:val="24"/>
        </w:rPr>
        <w:t>ΠΡΟΕΔΡΕΥΩΝ (</w:t>
      </w:r>
      <w:r>
        <w:rPr>
          <w:rFonts w:eastAsia="Times New Roman" w:cs="Times New Roman"/>
          <w:b/>
          <w:szCs w:val="24"/>
        </w:rPr>
        <w:t>Γεώργιος Λαμπρούλης</w:t>
      </w:r>
      <w:r w:rsidRPr="00F85604">
        <w:rPr>
          <w:rFonts w:eastAsia="Times New Roman" w:cs="Times New Roman"/>
          <w:b/>
          <w:szCs w:val="24"/>
        </w:rPr>
        <w:t>):</w:t>
      </w:r>
      <w:r w:rsidRPr="00911B08">
        <w:rPr>
          <w:rFonts w:eastAsia="Times New Roman" w:cs="Times New Roman"/>
          <w:szCs w:val="24"/>
        </w:rPr>
        <w:t xml:space="preserve"> </w:t>
      </w:r>
      <w:r>
        <w:rPr>
          <w:rFonts w:eastAsia="Times New Roman" w:cs="Times New Roman"/>
          <w:szCs w:val="24"/>
        </w:rPr>
        <w:t>Καλώς, κυρία Χριστοδουλοπούλου.</w:t>
      </w:r>
    </w:p>
    <w:p w14:paraId="413BB0BC" w14:textId="77777777" w:rsidR="0028181B" w:rsidRDefault="00E316D8">
      <w:pPr>
        <w:spacing w:line="600" w:lineRule="auto"/>
        <w:ind w:firstLine="720"/>
        <w:contextualSpacing/>
        <w:jc w:val="both"/>
        <w:rPr>
          <w:rFonts w:eastAsia="Times New Roman" w:cs="Times New Roman"/>
          <w:szCs w:val="24"/>
        </w:rPr>
      </w:pPr>
      <w:r>
        <w:rPr>
          <w:rFonts w:eastAsia="Times New Roman" w:cs="Times New Roman"/>
          <w:szCs w:val="24"/>
        </w:rPr>
        <w:t>Κύριε Δελή</w:t>
      </w:r>
      <w:r w:rsidRPr="00911B08">
        <w:rPr>
          <w:rFonts w:eastAsia="Times New Roman" w:cs="Times New Roman"/>
          <w:szCs w:val="24"/>
        </w:rPr>
        <w:t>, έχ</w:t>
      </w:r>
      <w:r>
        <w:rPr>
          <w:rFonts w:eastAsia="Times New Roman" w:cs="Times New Roman"/>
          <w:szCs w:val="24"/>
        </w:rPr>
        <w:t>ετε τον</w:t>
      </w:r>
      <w:r w:rsidRPr="00911B08">
        <w:rPr>
          <w:rFonts w:eastAsia="Times New Roman" w:cs="Times New Roman"/>
          <w:szCs w:val="24"/>
        </w:rPr>
        <w:t xml:space="preserve"> λόγο</w:t>
      </w:r>
      <w:r>
        <w:rPr>
          <w:rFonts w:eastAsia="Times New Roman" w:cs="Times New Roman"/>
          <w:szCs w:val="24"/>
        </w:rPr>
        <w:t>.</w:t>
      </w:r>
    </w:p>
    <w:p w14:paraId="413BB0BD" w14:textId="77777777" w:rsidR="0028181B" w:rsidRDefault="00E316D8">
      <w:pPr>
        <w:spacing w:line="600" w:lineRule="auto"/>
        <w:ind w:firstLine="720"/>
        <w:contextualSpacing/>
        <w:jc w:val="both"/>
        <w:rPr>
          <w:rFonts w:eastAsia="Times New Roman" w:cs="Times New Roman"/>
          <w:szCs w:val="24"/>
        </w:rPr>
      </w:pPr>
      <w:r w:rsidRPr="009D1B10">
        <w:rPr>
          <w:rFonts w:eastAsia="Times New Roman" w:cs="Times New Roman"/>
          <w:b/>
          <w:szCs w:val="24"/>
        </w:rPr>
        <w:t>ΙΩΑΝΝΗΣ ΔΕΛΗΣ:</w:t>
      </w:r>
      <w:r>
        <w:rPr>
          <w:rFonts w:eastAsia="Times New Roman" w:cs="Times New Roman"/>
          <w:szCs w:val="24"/>
        </w:rPr>
        <w:t xml:space="preserve"> Ε</w:t>
      </w:r>
      <w:r w:rsidRPr="00911B08">
        <w:rPr>
          <w:rFonts w:eastAsia="Times New Roman" w:cs="Times New Roman"/>
          <w:szCs w:val="24"/>
        </w:rPr>
        <w:t>υχαριστώ</w:t>
      </w:r>
      <w:r>
        <w:rPr>
          <w:rFonts w:eastAsia="Times New Roman" w:cs="Times New Roman"/>
          <w:szCs w:val="24"/>
        </w:rPr>
        <w:t>, κύριε Π</w:t>
      </w:r>
      <w:r w:rsidRPr="00911B08">
        <w:rPr>
          <w:rFonts w:eastAsia="Times New Roman" w:cs="Times New Roman"/>
          <w:szCs w:val="24"/>
        </w:rPr>
        <w:t>ρόεδρ</w:t>
      </w:r>
      <w:r>
        <w:rPr>
          <w:rFonts w:eastAsia="Times New Roman" w:cs="Times New Roman"/>
          <w:szCs w:val="24"/>
        </w:rPr>
        <w:t>ε</w:t>
      </w:r>
      <w:r w:rsidRPr="00911B08">
        <w:rPr>
          <w:rFonts w:eastAsia="Times New Roman" w:cs="Times New Roman"/>
          <w:szCs w:val="24"/>
        </w:rPr>
        <w:t xml:space="preserve">. </w:t>
      </w:r>
    </w:p>
    <w:p w14:paraId="413BB0BE" w14:textId="77777777" w:rsidR="0028181B" w:rsidRDefault="00E316D8">
      <w:pPr>
        <w:spacing w:line="600" w:lineRule="auto"/>
        <w:ind w:firstLine="720"/>
        <w:contextualSpacing/>
        <w:jc w:val="both"/>
        <w:rPr>
          <w:rFonts w:eastAsia="Times New Roman" w:cs="Times New Roman"/>
          <w:szCs w:val="24"/>
        </w:rPr>
      </w:pPr>
      <w:r w:rsidRPr="00911B08">
        <w:rPr>
          <w:rFonts w:eastAsia="Times New Roman" w:cs="Times New Roman"/>
          <w:szCs w:val="24"/>
        </w:rPr>
        <w:t>Με το</w:t>
      </w:r>
      <w:r>
        <w:rPr>
          <w:rFonts w:eastAsia="Times New Roman" w:cs="Times New Roman"/>
          <w:szCs w:val="24"/>
        </w:rPr>
        <w:t xml:space="preserve"> σημερινό </w:t>
      </w:r>
      <w:r w:rsidRPr="00911B08">
        <w:rPr>
          <w:rFonts w:eastAsia="Times New Roman" w:cs="Times New Roman"/>
          <w:szCs w:val="24"/>
        </w:rPr>
        <w:t>νομοσχέδιο εν</w:t>
      </w:r>
      <w:r>
        <w:rPr>
          <w:rFonts w:eastAsia="Times New Roman" w:cs="Times New Roman"/>
          <w:szCs w:val="24"/>
        </w:rPr>
        <w:t xml:space="preserve">σωματώνονται στην ελληνική νομοθεσία οδηγίες της </w:t>
      </w:r>
      <w:r w:rsidRPr="00911B08">
        <w:rPr>
          <w:rFonts w:eastAsia="Times New Roman" w:cs="Times New Roman"/>
          <w:szCs w:val="24"/>
        </w:rPr>
        <w:t xml:space="preserve">Ευρωπαϊκής Ένωσης για </w:t>
      </w:r>
      <w:r>
        <w:rPr>
          <w:rFonts w:eastAsia="Times New Roman" w:cs="Times New Roman"/>
          <w:szCs w:val="24"/>
        </w:rPr>
        <w:t xml:space="preserve">τη </w:t>
      </w:r>
      <w:r w:rsidRPr="00911B08">
        <w:rPr>
          <w:rFonts w:eastAsia="Times New Roman" w:cs="Times New Roman"/>
          <w:szCs w:val="24"/>
        </w:rPr>
        <w:t>μετανάστευση και το προσφυγικό</w:t>
      </w:r>
      <w:r>
        <w:rPr>
          <w:rFonts w:eastAsia="Times New Roman" w:cs="Times New Roman"/>
          <w:szCs w:val="24"/>
        </w:rPr>
        <w:t>, εκτός βεβαίως από τις αλλαγές προς το χειρότερο</w:t>
      </w:r>
      <w:r w:rsidRPr="00911B08">
        <w:rPr>
          <w:rFonts w:eastAsia="Times New Roman" w:cs="Times New Roman"/>
          <w:szCs w:val="24"/>
        </w:rPr>
        <w:t xml:space="preserve"> που επιχειρεί στο θέμα του ασύλου. </w:t>
      </w:r>
    </w:p>
    <w:p w14:paraId="413BB0BF" w14:textId="77777777" w:rsidR="0028181B" w:rsidRDefault="00E316D8">
      <w:pPr>
        <w:spacing w:line="600" w:lineRule="auto"/>
        <w:ind w:firstLine="720"/>
        <w:contextualSpacing/>
        <w:jc w:val="both"/>
        <w:rPr>
          <w:rFonts w:eastAsia="Times New Roman" w:cs="Times New Roman"/>
          <w:szCs w:val="24"/>
        </w:rPr>
      </w:pPr>
      <w:r>
        <w:rPr>
          <w:rFonts w:eastAsia="Times New Roman" w:cs="Times New Roman"/>
          <w:szCs w:val="24"/>
        </w:rPr>
        <w:t>Ν</w:t>
      </w:r>
      <w:r w:rsidRPr="00911B08">
        <w:rPr>
          <w:rFonts w:eastAsia="Times New Roman" w:cs="Times New Roman"/>
          <w:szCs w:val="24"/>
        </w:rPr>
        <w:t xml:space="preserve">ομίζω </w:t>
      </w:r>
      <w:r>
        <w:rPr>
          <w:rFonts w:eastAsia="Times New Roman" w:cs="Times New Roman"/>
          <w:szCs w:val="24"/>
        </w:rPr>
        <w:t>ότι</w:t>
      </w:r>
      <w:r w:rsidRPr="00911B08">
        <w:rPr>
          <w:rFonts w:eastAsia="Times New Roman" w:cs="Times New Roman"/>
          <w:szCs w:val="24"/>
        </w:rPr>
        <w:t xml:space="preserve"> κανείς δεν μπορεί να </w:t>
      </w:r>
      <w:r>
        <w:rPr>
          <w:rFonts w:eastAsia="Times New Roman" w:cs="Times New Roman"/>
          <w:szCs w:val="24"/>
        </w:rPr>
        <w:t>αρνηθεί π</w:t>
      </w:r>
      <w:r w:rsidRPr="00911B08">
        <w:rPr>
          <w:rFonts w:eastAsia="Times New Roman" w:cs="Times New Roman"/>
          <w:szCs w:val="24"/>
        </w:rPr>
        <w:t xml:space="preserve">ως αυτό το νομοσχέδιο </w:t>
      </w:r>
      <w:r>
        <w:rPr>
          <w:rFonts w:eastAsia="Times New Roman" w:cs="Times New Roman"/>
          <w:szCs w:val="24"/>
        </w:rPr>
        <w:t>«</w:t>
      </w:r>
      <w:r w:rsidRPr="00911B08">
        <w:rPr>
          <w:rFonts w:eastAsia="Times New Roman" w:cs="Times New Roman"/>
          <w:szCs w:val="24"/>
        </w:rPr>
        <w:t>κου</w:t>
      </w:r>
      <w:r>
        <w:rPr>
          <w:rFonts w:eastAsia="Times New Roman" w:cs="Times New Roman"/>
          <w:szCs w:val="24"/>
        </w:rPr>
        <w:t>μπώνει» μι</w:t>
      </w:r>
      <w:r w:rsidRPr="00911B08">
        <w:rPr>
          <w:rFonts w:eastAsia="Times New Roman" w:cs="Times New Roman"/>
          <w:szCs w:val="24"/>
        </w:rPr>
        <w:t xml:space="preserve">α χαρά κιόλας με την </w:t>
      </w:r>
      <w:r>
        <w:rPr>
          <w:rFonts w:eastAsia="Times New Roman" w:cs="Times New Roman"/>
          <w:szCs w:val="24"/>
        </w:rPr>
        <w:t xml:space="preserve">αντιδραστική </w:t>
      </w:r>
      <w:r w:rsidRPr="00911B08">
        <w:rPr>
          <w:rFonts w:eastAsia="Times New Roman" w:cs="Times New Roman"/>
          <w:szCs w:val="24"/>
        </w:rPr>
        <w:t>συμφων</w:t>
      </w:r>
      <w:r>
        <w:rPr>
          <w:rFonts w:eastAsia="Times New Roman" w:cs="Times New Roman"/>
          <w:szCs w:val="24"/>
        </w:rPr>
        <w:t>ία</w:t>
      </w:r>
      <w:r w:rsidRPr="00911B08">
        <w:rPr>
          <w:rFonts w:eastAsia="Times New Roman" w:cs="Times New Roman"/>
          <w:szCs w:val="24"/>
        </w:rPr>
        <w:t xml:space="preserve"> Ευρωπαϊκής Ένωσης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sidRPr="00911B08">
        <w:rPr>
          <w:rFonts w:eastAsia="Times New Roman" w:cs="Times New Roman"/>
          <w:szCs w:val="24"/>
        </w:rPr>
        <w:t xml:space="preserve">Τουρκίας το </w:t>
      </w:r>
      <w:r>
        <w:rPr>
          <w:rFonts w:eastAsia="Times New Roman" w:cs="Times New Roman"/>
          <w:szCs w:val="24"/>
        </w:rPr>
        <w:t xml:space="preserve">2016, </w:t>
      </w:r>
      <w:r w:rsidRPr="00911B08">
        <w:rPr>
          <w:rFonts w:eastAsia="Times New Roman" w:cs="Times New Roman"/>
          <w:szCs w:val="24"/>
        </w:rPr>
        <w:t>την οποία βεβαίως σ</w:t>
      </w:r>
      <w:r>
        <w:rPr>
          <w:rFonts w:eastAsia="Times New Roman" w:cs="Times New Roman"/>
          <w:szCs w:val="24"/>
        </w:rPr>
        <w:t>υχνά-πυκνά διαφημίζει η Κυβέρνηση. Ήταν μι</w:t>
      </w:r>
      <w:r w:rsidRPr="00911B08">
        <w:rPr>
          <w:rFonts w:eastAsia="Times New Roman" w:cs="Times New Roman"/>
          <w:szCs w:val="24"/>
        </w:rPr>
        <w:t>α συμφωνία</w:t>
      </w:r>
      <w:r>
        <w:rPr>
          <w:rFonts w:eastAsia="Times New Roman" w:cs="Times New Roman"/>
          <w:szCs w:val="24"/>
        </w:rPr>
        <w:t>,</w:t>
      </w:r>
      <w:r w:rsidRPr="00911B08">
        <w:rPr>
          <w:rFonts w:eastAsia="Times New Roman" w:cs="Times New Roman"/>
          <w:szCs w:val="24"/>
        </w:rPr>
        <w:t xml:space="preserve"> </w:t>
      </w:r>
      <w:r>
        <w:rPr>
          <w:rFonts w:eastAsia="Times New Roman" w:cs="Times New Roman"/>
          <w:szCs w:val="24"/>
        </w:rPr>
        <w:t>όμως,</w:t>
      </w:r>
      <w:r w:rsidRPr="00911B08">
        <w:rPr>
          <w:rFonts w:eastAsia="Times New Roman" w:cs="Times New Roman"/>
          <w:szCs w:val="24"/>
        </w:rPr>
        <w:t xml:space="preserve"> η οποία τ</w:t>
      </w:r>
      <w:r>
        <w:rPr>
          <w:rFonts w:eastAsia="Times New Roman" w:cs="Times New Roman"/>
          <w:szCs w:val="24"/>
        </w:rPr>
        <w:t>σαλαπατά τη Διεθνή Σ</w:t>
      </w:r>
      <w:r w:rsidRPr="00911B08">
        <w:rPr>
          <w:rFonts w:eastAsia="Times New Roman" w:cs="Times New Roman"/>
          <w:szCs w:val="24"/>
        </w:rPr>
        <w:t xml:space="preserve">υνθήκη της Γενεύης του </w:t>
      </w:r>
      <w:r>
        <w:rPr>
          <w:rFonts w:eastAsia="Times New Roman" w:cs="Times New Roman"/>
          <w:szCs w:val="24"/>
        </w:rPr>
        <w:t>1951</w:t>
      </w:r>
      <w:r w:rsidRPr="00911B08">
        <w:rPr>
          <w:rFonts w:eastAsia="Times New Roman" w:cs="Times New Roman"/>
          <w:szCs w:val="24"/>
        </w:rPr>
        <w:t xml:space="preserve"> για το προσφυγικό δίκαιο, </w:t>
      </w:r>
      <w:r>
        <w:rPr>
          <w:rFonts w:eastAsia="Times New Roman" w:cs="Times New Roman"/>
          <w:szCs w:val="24"/>
        </w:rPr>
        <w:t>σ</w:t>
      </w:r>
      <w:r>
        <w:rPr>
          <w:rFonts w:eastAsia="Times New Roman" w:cs="Times New Roman"/>
          <w:szCs w:val="24"/>
        </w:rPr>
        <w:t xml:space="preserve">υνθήκη </w:t>
      </w:r>
      <w:r>
        <w:rPr>
          <w:rFonts w:eastAsia="Times New Roman" w:cs="Times New Roman"/>
          <w:szCs w:val="24"/>
        </w:rPr>
        <w:t>-</w:t>
      </w:r>
      <w:r>
        <w:rPr>
          <w:rFonts w:eastAsia="Times New Roman" w:cs="Times New Roman"/>
          <w:szCs w:val="24"/>
        </w:rPr>
        <w:t>θ</w:t>
      </w:r>
      <w:r w:rsidRPr="00911B08">
        <w:rPr>
          <w:rFonts w:eastAsia="Times New Roman" w:cs="Times New Roman"/>
          <w:szCs w:val="24"/>
        </w:rPr>
        <w:t>υμίζω</w:t>
      </w:r>
      <w:r>
        <w:rPr>
          <w:rFonts w:eastAsia="Times New Roman" w:cs="Times New Roman"/>
          <w:szCs w:val="24"/>
        </w:rPr>
        <w:t>-</w:t>
      </w:r>
      <w:r w:rsidRPr="00911B08">
        <w:rPr>
          <w:rFonts w:eastAsia="Times New Roman" w:cs="Times New Roman"/>
          <w:szCs w:val="24"/>
        </w:rPr>
        <w:t xml:space="preserve"> που έγινε κατορθωτή χάρη στην καθοριστική </w:t>
      </w:r>
      <w:r>
        <w:rPr>
          <w:rFonts w:eastAsia="Times New Roman" w:cs="Times New Roman"/>
          <w:szCs w:val="24"/>
        </w:rPr>
        <w:t xml:space="preserve">συμβολή των </w:t>
      </w:r>
      <w:r>
        <w:rPr>
          <w:rFonts w:eastAsia="Times New Roman" w:cs="Times New Roman"/>
          <w:szCs w:val="24"/>
        </w:rPr>
        <w:t>σοσιαλιστικών χωρών</w:t>
      </w:r>
      <w:r w:rsidRPr="00911B08">
        <w:rPr>
          <w:rFonts w:eastAsia="Times New Roman" w:cs="Times New Roman"/>
          <w:szCs w:val="24"/>
        </w:rPr>
        <w:t xml:space="preserve"> λίγο μετά το</w:t>
      </w:r>
      <w:r>
        <w:rPr>
          <w:rFonts w:eastAsia="Times New Roman" w:cs="Times New Roman"/>
          <w:szCs w:val="24"/>
        </w:rPr>
        <w:t>ν</w:t>
      </w:r>
      <w:r w:rsidRPr="00911B08">
        <w:rPr>
          <w:rFonts w:eastAsia="Times New Roman" w:cs="Times New Roman"/>
          <w:szCs w:val="24"/>
        </w:rPr>
        <w:t xml:space="preserve"> </w:t>
      </w:r>
      <w:r>
        <w:rPr>
          <w:rFonts w:eastAsia="Times New Roman" w:cs="Times New Roman"/>
          <w:szCs w:val="24"/>
        </w:rPr>
        <w:t>Β΄ Π</w:t>
      </w:r>
      <w:r w:rsidRPr="00911B08">
        <w:rPr>
          <w:rFonts w:eastAsia="Times New Roman" w:cs="Times New Roman"/>
          <w:szCs w:val="24"/>
        </w:rPr>
        <w:t xml:space="preserve">αγκόσμιο </w:t>
      </w:r>
      <w:r>
        <w:rPr>
          <w:rFonts w:eastAsia="Times New Roman" w:cs="Times New Roman"/>
          <w:szCs w:val="24"/>
        </w:rPr>
        <w:t>Π</w:t>
      </w:r>
      <w:r w:rsidRPr="00911B08">
        <w:rPr>
          <w:rFonts w:eastAsia="Times New Roman" w:cs="Times New Roman"/>
          <w:szCs w:val="24"/>
        </w:rPr>
        <w:t>όλεμο</w:t>
      </w:r>
      <w:r>
        <w:rPr>
          <w:rFonts w:eastAsia="Times New Roman" w:cs="Times New Roman"/>
          <w:szCs w:val="24"/>
        </w:rPr>
        <w:t>,</w:t>
      </w:r>
      <w:r w:rsidRPr="00911B08">
        <w:rPr>
          <w:rFonts w:eastAsia="Times New Roman" w:cs="Times New Roman"/>
          <w:szCs w:val="24"/>
        </w:rPr>
        <w:t xml:space="preserve"> όπου βέβαια ο διεθνής συσχετισμός ευνοούσε </w:t>
      </w:r>
      <w:r>
        <w:rPr>
          <w:rFonts w:eastAsia="Times New Roman" w:cs="Times New Roman"/>
          <w:szCs w:val="24"/>
        </w:rPr>
        <w:t xml:space="preserve">τέτοιες </w:t>
      </w:r>
      <w:r w:rsidRPr="00911B08">
        <w:rPr>
          <w:rFonts w:eastAsia="Times New Roman" w:cs="Times New Roman"/>
          <w:szCs w:val="24"/>
        </w:rPr>
        <w:t xml:space="preserve">κατακτήσεις για τους λαούς. </w:t>
      </w:r>
    </w:p>
    <w:p w14:paraId="413BB0C0" w14:textId="77777777" w:rsidR="0028181B" w:rsidRDefault="00E316D8">
      <w:pPr>
        <w:spacing w:line="600" w:lineRule="auto"/>
        <w:ind w:firstLine="720"/>
        <w:contextualSpacing/>
        <w:jc w:val="both"/>
        <w:rPr>
          <w:rFonts w:eastAsia="Times New Roman" w:cs="Times New Roman"/>
          <w:szCs w:val="24"/>
        </w:rPr>
      </w:pPr>
      <w:r>
        <w:rPr>
          <w:rFonts w:eastAsia="Times New Roman" w:cs="Times New Roman"/>
          <w:szCs w:val="24"/>
        </w:rPr>
        <w:t>Η Συμφωνία</w:t>
      </w:r>
      <w:r w:rsidRPr="00911B08">
        <w:rPr>
          <w:rFonts w:eastAsia="Times New Roman" w:cs="Times New Roman"/>
          <w:szCs w:val="24"/>
        </w:rPr>
        <w:t xml:space="preserve"> Ευρωπαϊκής Ένωσης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sidRPr="00911B08">
        <w:rPr>
          <w:rFonts w:eastAsia="Times New Roman" w:cs="Times New Roman"/>
          <w:szCs w:val="24"/>
        </w:rPr>
        <w:t>Τουρκίας όχι μόνο δεν επιβεβαίωσε τα όσα</w:t>
      </w:r>
      <w:r>
        <w:rPr>
          <w:rFonts w:eastAsia="Times New Roman" w:cs="Times New Roman"/>
          <w:szCs w:val="24"/>
        </w:rPr>
        <w:t xml:space="preserve"> υποκριτικά διακήρυξε, αλλά είχε</w:t>
      </w:r>
      <w:r w:rsidRPr="00911B08">
        <w:rPr>
          <w:rFonts w:eastAsia="Times New Roman" w:cs="Times New Roman"/>
          <w:szCs w:val="24"/>
        </w:rPr>
        <w:t xml:space="preserve"> και </w:t>
      </w:r>
      <w:r>
        <w:rPr>
          <w:rFonts w:eastAsia="Times New Roman" w:cs="Times New Roman"/>
          <w:szCs w:val="24"/>
        </w:rPr>
        <w:t>έ</w:t>
      </w:r>
      <w:r w:rsidRPr="00911B08">
        <w:rPr>
          <w:rFonts w:eastAsia="Times New Roman" w:cs="Times New Roman"/>
          <w:szCs w:val="24"/>
        </w:rPr>
        <w:t>να πάρα πολύ</w:t>
      </w:r>
      <w:r w:rsidRPr="00911B08">
        <w:rPr>
          <w:rFonts w:eastAsia="Times New Roman" w:cs="Times New Roman"/>
          <w:szCs w:val="24"/>
        </w:rPr>
        <w:t xml:space="preserve"> συ</w:t>
      </w:r>
      <w:r>
        <w:rPr>
          <w:rFonts w:eastAsia="Times New Roman" w:cs="Times New Roman"/>
          <w:szCs w:val="24"/>
        </w:rPr>
        <w:t>γκεκριμένο απάνθρωπο αποτέλεσμα: Τ</w:t>
      </w:r>
      <w:r w:rsidRPr="00911B08">
        <w:rPr>
          <w:rFonts w:eastAsia="Times New Roman" w:cs="Times New Roman"/>
          <w:szCs w:val="24"/>
        </w:rPr>
        <w:t>ον απαράδεκτο εγκλωβισμό χιλιάδων προσφύγων και μεταναστών μέσα σε</w:t>
      </w:r>
      <w:r>
        <w:rPr>
          <w:rFonts w:eastAsia="Times New Roman" w:cs="Times New Roman"/>
          <w:szCs w:val="24"/>
        </w:rPr>
        <w:t xml:space="preserve"> άθλιες συνθήκες στα νησιά του </w:t>
      </w:r>
      <w:r>
        <w:rPr>
          <w:rFonts w:eastAsia="Times New Roman" w:cs="Times New Roman"/>
          <w:szCs w:val="24"/>
        </w:rPr>
        <w:t>α</w:t>
      </w:r>
      <w:r w:rsidRPr="00911B08">
        <w:rPr>
          <w:rFonts w:eastAsia="Times New Roman" w:cs="Times New Roman"/>
          <w:szCs w:val="24"/>
        </w:rPr>
        <w:t>νατολικού Αιγαίου, ενώ αυξάν</w:t>
      </w:r>
      <w:r>
        <w:rPr>
          <w:rFonts w:eastAsia="Times New Roman" w:cs="Times New Roman"/>
          <w:szCs w:val="24"/>
        </w:rPr>
        <w:t>ονται τ</w:t>
      </w:r>
      <w:r w:rsidRPr="00911B08">
        <w:rPr>
          <w:rFonts w:eastAsia="Times New Roman" w:cs="Times New Roman"/>
          <w:szCs w:val="24"/>
        </w:rPr>
        <w:t>ελευταία συνεχώς κ</w:t>
      </w:r>
      <w:r>
        <w:rPr>
          <w:rFonts w:eastAsia="Times New Roman" w:cs="Times New Roman"/>
          <w:szCs w:val="24"/>
        </w:rPr>
        <w:t>α</w:t>
      </w:r>
      <w:r w:rsidRPr="00911B08">
        <w:rPr>
          <w:rFonts w:eastAsia="Times New Roman" w:cs="Times New Roman"/>
          <w:szCs w:val="24"/>
        </w:rPr>
        <w:t xml:space="preserve">ι </w:t>
      </w:r>
      <w:r>
        <w:rPr>
          <w:rFonts w:eastAsia="Times New Roman" w:cs="Times New Roman"/>
          <w:szCs w:val="24"/>
        </w:rPr>
        <w:t>οι αφίξεις προσφύγων στον Έβρο. Ε</w:t>
      </w:r>
      <w:r w:rsidRPr="00911B08">
        <w:rPr>
          <w:rFonts w:eastAsia="Times New Roman" w:cs="Times New Roman"/>
          <w:szCs w:val="24"/>
        </w:rPr>
        <w:t>γκλωβισμός εκεί</w:t>
      </w:r>
      <w:r>
        <w:rPr>
          <w:rFonts w:eastAsia="Times New Roman" w:cs="Times New Roman"/>
          <w:szCs w:val="24"/>
        </w:rPr>
        <w:t>,</w:t>
      </w:r>
      <w:r w:rsidRPr="00911B08">
        <w:rPr>
          <w:rFonts w:eastAsia="Times New Roman" w:cs="Times New Roman"/>
          <w:szCs w:val="24"/>
        </w:rPr>
        <w:t xml:space="preserve"> όπου οι άνθρωπο</w:t>
      </w:r>
      <w:r w:rsidRPr="00911B08">
        <w:rPr>
          <w:rFonts w:eastAsia="Times New Roman" w:cs="Times New Roman"/>
          <w:szCs w:val="24"/>
        </w:rPr>
        <w:t>ι στοιβά</w:t>
      </w:r>
      <w:r>
        <w:rPr>
          <w:rFonts w:eastAsia="Times New Roman" w:cs="Times New Roman"/>
          <w:szCs w:val="24"/>
        </w:rPr>
        <w:t xml:space="preserve">ζονται </w:t>
      </w:r>
      <w:r w:rsidRPr="00911B08">
        <w:rPr>
          <w:rFonts w:eastAsia="Times New Roman" w:cs="Times New Roman"/>
          <w:szCs w:val="24"/>
        </w:rPr>
        <w:t xml:space="preserve">σε καταυλισμούς σαν της Μόριας και </w:t>
      </w:r>
      <w:r>
        <w:rPr>
          <w:rFonts w:eastAsia="Times New Roman" w:cs="Times New Roman"/>
          <w:szCs w:val="24"/>
        </w:rPr>
        <w:t xml:space="preserve">της </w:t>
      </w:r>
      <w:r>
        <w:rPr>
          <w:rFonts w:eastAsia="Times New Roman" w:cs="Times New Roman"/>
          <w:szCs w:val="24"/>
        </w:rPr>
        <w:t>«</w:t>
      </w:r>
      <w:r>
        <w:rPr>
          <w:rFonts w:eastAsia="Times New Roman" w:cs="Times New Roman"/>
          <w:szCs w:val="24"/>
        </w:rPr>
        <w:t>ΒΙΑΛ</w:t>
      </w:r>
      <w:r>
        <w:rPr>
          <w:rFonts w:eastAsia="Times New Roman" w:cs="Times New Roman"/>
          <w:szCs w:val="24"/>
        </w:rPr>
        <w:t>»</w:t>
      </w:r>
      <w:r>
        <w:rPr>
          <w:rFonts w:eastAsia="Times New Roman" w:cs="Times New Roman"/>
          <w:szCs w:val="24"/>
        </w:rPr>
        <w:t xml:space="preserve">, </w:t>
      </w:r>
      <w:r w:rsidRPr="00911B08">
        <w:rPr>
          <w:rFonts w:eastAsia="Times New Roman" w:cs="Times New Roman"/>
          <w:szCs w:val="24"/>
        </w:rPr>
        <w:t xml:space="preserve">χωρίς τα </w:t>
      </w:r>
      <w:r>
        <w:rPr>
          <w:rFonts w:eastAsia="Times New Roman" w:cs="Times New Roman"/>
          <w:szCs w:val="24"/>
        </w:rPr>
        <w:t xml:space="preserve">αναγκαία </w:t>
      </w:r>
      <w:r w:rsidRPr="00911B08">
        <w:rPr>
          <w:rFonts w:eastAsia="Times New Roman" w:cs="Times New Roman"/>
          <w:szCs w:val="24"/>
        </w:rPr>
        <w:t>μέτρα για να ζουν ανθρώπινα</w:t>
      </w:r>
      <w:r>
        <w:rPr>
          <w:rFonts w:eastAsia="Times New Roman" w:cs="Times New Roman"/>
          <w:szCs w:val="24"/>
        </w:rPr>
        <w:t>, ε</w:t>
      </w:r>
      <w:r w:rsidRPr="00911B08">
        <w:rPr>
          <w:rFonts w:eastAsia="Times New Roman" w:cs="Times New Roman"/>
          <w:szCs w:val="24"/>
        </w:rPr>
        <w:t xml:space="preserve">κεί όπου οι αιτήσεις ασύλου </w:t>
      </w:r>
      <w:r>
        <w:rPr>
          <w:rFonts w:eastAsia="Times New Roman" w:cs="Times New Roman"/>
          <w:szCs w:val="24"/>
        </w:rPr>
        <w:t xml:space="preserve">αυτών των ανθρώπων καρκινοβατούν, </w:t>
      </w:r>
      <w:r w:rsidRPr="00911B08">
        <w:rPr>
          <w:rFonts w:eastAsia="Times New Roman" w:cs="Times New Roman"/>
          <w:szCs w:val="24"/>
        </w:rPr>
        <w:t>ενώ απαγορεύ</w:t>
      </w:r>
      <w:r>
        <w:rPr>
          <w:rFonts w:eastAsia="Times New Roman" w:cs="Times New Roman"/>
          <w:szCs w:val="24"/>
        </w:rPr>
        <w:t>εται και η μεταφορά τους σε άλλους,</w:t>
      </w:r>
      <w:r w:rsidRPr="00911B08">
        <w:rPr>
          <w:rFonts w:eastAsia="Times New Roman" w:cs="Times New Roman"/>
          <w:szCs w:val="24"/>
        </w:rPr>
        <w:t xml:space="preserve"> κατάλληλα διαμορφωμένους χώρους στην</w:t>
      </w:r>
      <w:r w:rsidRPr="00911B08">
        <w:rPr>
          <w:rFonts w:eastAsia="Times New Roman" w:cs="Times New Roman"/>
          <w:szCs w:val="24"/>
        </w:rPr>
        <w:t xml:space="preserve"> ηπειρωτική χώρα</w:t>
      </w:r>
      <w:r>
        <w:rPr>
          <w:rFonts w:eastAsia="Times New Roman" w:cs="Times New Roman"/>
          <w:szCs w:val="24"/>
        </w:rPr>
        <w:t xml:space="preserve"> και έχουμε βέβαια συχνά τις εκρήξεις της απελπισίας τους. </w:t>
      </w:r>
    </w:p>
    <w:p w14:paraId="413BB0C1" w14:textId="77777777" w:rsidR="0028181B" w:rsidRDefault="00E316D8">
      <w:pPr>
        <w:spacing w:line="600" w:lineRule="auto"/>
        <w:ind w:firstLine="720"/>
        <w:contextualSpacing/>
        <w:jc w:val="both"/>
        <w:rPr>
          <w:rFonts w:eastAsia="Times New Roman" w:cs="Times New Roman"/>
          <w:szCs w:val="24"/>
        </w:rPr>
      </w:pPr>
      <w:r>
        <w:rPr>
          <w:rFonts w:eastAsia="Times New Roman" w:cs="Times New Roman"/>
          <w:szCs w:val="24"/>
        </w:rPr>
        <w:t>Ε</w:t>
      </w:r>
      <w:r w:rsidRPr="00911B08">
        <w:rPr>
          <w:rFonts w:eastAsia="Times New Roman" w:cs="Times New Roman"/>
          <w:szCs w:val="24"/>
        </w:rPr>
        <w:t>κεί όπου όλ</w:t>
      </w:r>
      <w:r>
        <w:rPr>
          <w:rFonts w:eastAsia="Times New Roman" w:cs="Times New Roman"/>
          <w:szCs w:val="24"/>
        </w:rPr>
        <w:t xml:space="preserve">η αυτή η τραγική </w:t>
      </w:r>
      <w:r w:rsidRPr="00911B08">
        <w:rPr>
          <w:rFonts w:eastAsia="Times New Roman" w:cs="Times New Roman"/>
          <w:szCs w:val="24"/>
        </w:rPr>
        <w:t xml:space="preserve">κατάσταση έχει πολύ σοβαρές επιπτώσεις και στη ζωή των </w:t>
      </w:r>
      <w:r>
        <w:rPr>
          <w:rFonts w:eastAsia="Times New Roman" w:cs="Times New Roman"/>
          <w:szCs w:val="24"/>
        </w:rPr>
        <w:t xml:space="preserve">νησιωτών. Εκεί όπου κάνουν χρυσές δουλειές οι δουλέμποροι και αλωνίζουν οι κάθε λογής </w:t>
      </w:r>
      <w:r w:rsidRPr="00E56A80">
        <w:rPr>
          <w:rFonts w:eastAsia="Times New Roman" w:cs="Times New Roman"/>
          <w:szCs w:val="24"/>
        </w:rPr>
        <w:t>μ</w:t>
      </w:r>
      <w:r>
        <w:rPr>
          <w:rFonts w:eastAsia="Times New Roman" w:cs="Times New Roman"/>
          <w:szCs w:val="24"/>
        </w:rPr>
        <w:t>η κυβερνη</w:t>
      </w:r>
      <w:r>
        <w:rPr>
          <w:rFonts w:eastAsia="Times New Roman" w:cs="Times New Roman"/>
          <w:szCs w:val="24"/>
        </w:rPr>
        <w:t>τικές οργανώσεις</w:t>
      </w:r>
      <w:r>
        <w:rPr>
          <w:rFonts w:eastAsia="Times New Roman" w:cs="Times New Roman"/>
          <w:szCs w:val="24"/>
        </w:rPr>
        <w:t>. Εκεί όπου βρίσκουν πρόσφορο έδαφος οι φασίστες και οι ναζιστές για να ρίχνουν το ναζιστικό τους δηλητήριο και να επιτίθενται, όπως στη Μυτιλήνη, με φωτοβολίδες ακόμα και σε γυναίκες και μικρά παιδιά, κρύβοντας τις πραγματικές αιτίες και τ</w:t>
      </w:r>
      <w:r>
        <w:rPr>
          <w:rFonts w:eastAsia="Times New Roman" w:cs="Times New Roman"/>
          <w:szCs w:val="24"/>
        </w:rPr>
        <w:t xml:space="preserve">ους αληθινούς ενόχους. </w:t>
      </w:r>
    </w:p>
    <w:p w14:paraId="413BB0C2"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Αυτές δεν είναι οι επιπτώσεις της συμφωνίας Ευρωπαϊκής Ένωσης, Τουρκίας και ελληνικής Κυβέρνησης, αλλά και της γενικότερης μεταναστευτικής πολιτικής της Ευρωπαϊκή Ένωσης, με την οποία συμφωνεί και η Αντιπολίτευση και για την οποία τ</w:t>
      </w:r>
      <w:r>
        <w:rPr>
          <w:rFonts w:eastAsia="Times New Roman" w:cs="Times New Roman"/>
          <w:szCs w:val="24"/>
        </w:rPr>
        <w:t xml:space="preserve">ο ΚΚΕ πολύ έγκαιρα είχε προειδοποιήσει και την οποία είχε καταγγείλει; Το θέμα αυτό, ειδικά μετά τη συμφωνία της Ευρωπαϊκής Ένωσης με την Τουρκία, δεν συνδέεται ακόμα περισσότερο με τα γεωπολιτικά παζάρια και τους εκβιασμούς που γίνονται στην περιοχή; </w:t>
      </w:r>
    </w:p>
    <w:p w14:paraId="413BB0C3"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Αλή</w:t>
      </w:r>
      <w:r>
        <w:rPr>
          <w:rFonts w:eastAsia="Times New Roman" w:cs="Times New Roman"/>
          <w:szCs w:val="24"/>
        </w:rPr>
        <w:t>θεια, είναι άραγε σύμπτωση ότι το σημερινό νομοσχέδιο έρχεται την ώρα που οι συνθήκες στην περιοχή γίνονται ολοένα και πιο επικίνδυνες για τους λαούς; Την ώρα που κλιμακώνεται επικίνδυνα η ιμπεριαλιστική επιθετικότητα στη Συρία, την ώρα που η κρατική δολοφ</w:t>
      </w:r>
      <w:r>
        <w:rPr>
          <w:rFonts w:eastAsia="Times New Roman" w:cs="Times New Roman"/>
          <w:szCs w:val="24"/>
        </w:rPr>
        <w:t>ονική μηχανή του Ισραήλ αιματοκυλ</w:t>
      </w:r>
      <w:r>
        <w:rPr>
          <w:rFonts w:eastAsia="Times New Roman" w:cs="Times New Roman"/>
          <w:szCs w:val="24"/>
        </w:rPr>
        <w:t>ίζει</w:t>
      </w:r>
      <w:r>
        <w:rPr>
          <w:rFonts w:eastAsia="Times New Roman" w:cs="Times New Roman"/>
          <w:szCs w:val="24"/>
        </w:rPr>
        <w:t xml:space="preserve"> τον λαό της Παλαιστίνης; Την ώρα που οι πολεμικές προετοιμασίες των Ηνωμένων Πολιτειών, του ΝΑΤΟ, της Ευρωπαϊκής Ένωσης εντείνονται και μάλιστα με την ελληνική Κυβέρνηση να αναλαμβάνει όλο και πιο αναβαθμισμένους ρόλους σ’ αυτό; Την ώρα που η τούρκικη αστ</w:t>
      </w:r>
      <w:r>
        <w:rPr>
          <w:rFonts w:eastAsia="Times New Roman" w:cs="Times New Roman"/>
          <w:szCs w:val="24"/>
        </w:rPr>
        <w:t xml:space="preserve">ική τάξη εντείνει την επιθετικότητά της και το κουβάρι των ιμπεριαλιστικών ανταγωνισμών περιπλέκεται ολοένα και περισσότερο; Μα, όλο αυτό τελικά δεν είναι η αιτία που γεννά και αυξάνει τα καραβάνια των προσφύγων και των κατατρεγμένων; </w:t>
      </w:r>
    </w:p>
    <w:p w14:paraId="413BB0C4"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Πώς άραγε τα αντιμετ</w:t>
      </w:r>
      <w:r>
        <w:rPr>
          <w:rFonts w:eastAsia="Times New Roman" w:cs="Times New Roman"/>
          <w:szCs w:val="24"/>
        </w:rPr>
        <w:t>ωπίζουν όλα αυτά η Ευρωπαϊκή Ένωση και οι ελληνικ</w:t>
      </w:r>
      <w:r>
        <w:rPr>
          <w:rFonts w:eastAsia="Times New Roman" w:cs="Times New Roman"/>
          <w:szCs w:val="24"/>
        </w:rPr>
        <w:t>έ</w:t>
      </w:r>
      <w:r>
        <w:rPr>
          <w:rFonts w:eastAsia="Times New Roman" w:cs="Times New Roman"/>
          <w:szCs w:val="24"/>
        </w:rPr>
        <w:t>ς κυβερνήσεις; Περιορίζουν όλο και περισσότερο το δικαίωμα των ξεριζωμένων από τις επεμβάσεις και τους πολέμους να βρουν προστασία και να πάρουν άσυλο στην Ευρωπαϊκή Ένωση. Τα ίδια κάνει και η Κυβέρνηση και</w:t>
      </w:r>
      <w:r>
        <w:rPr>
          <w:rFonts w:eastAsia="Times New Roman" w:cs="Times New Roman"/>
          <w:szCs w:val="24"/>
        </w:rPr>
        <w:t xml:space="preserve"> αυτή είναι </w:t>
      </w:r>
      <w:r>
        <w:rPr>
          <w:rFonts w:eastAsia="Times New Roman" w:cs="Times New Roman"/>
          <w:szCs w:val="24"/>
        </w:rPr>
        <w:t>-</w:t>
      </w:r>
      <w:r>
        <w:rPr>
          <w:rFonts w:eastAsia="Times New Roman" w:cs="Times New Roman"/>
          <w:szCs w:val="24"/>
        </w:rPr>
        <w:t>νομίζουμε- όλη η ουσία του σημερινού νομοσχεδίου. Όλες οι ευρωενωσιακές οδηγίες για το άσυλο</w:t>
      </w:r>
      <w:r>
        <w:rPr>
          <w:rFonts w:eastAsia="Times New Roman" w:cs="Times New Roman"/>
          <w:szCs w:val="24"/>
        </w:rPr>
        <w:t>,</w:t>
      </w:r>
      <w:r>
        <w:rPr>
          <w:rFonts w:eastAsia="Times New Roman" w:cs="Times New Roman"/>
          <w:szCs w:val="24"/>
        </w:rPr>
        <w:t xml:space="preserve"> που εισάγονται στην ελληνική νομοθεσία</w:t>
      </w:r>
      <w:r>
        <w:rPr>
          <w:rFonts w:eastAsia="Times New Roman" w:cs="Times New Roman"/>
          <w:szCs w:val="24"/>
        </w:rPr>
        <w:t>,</w:t>
      </w:r>
      <w:r>
        <w:rPr>
          <w:rFonts w:eastAsia="Times New Roman" w:cs="Times New Roman"/>
          <w:szCs w:val="24"/>
        </w:rPr>
        <w:t xml:space="preserve"> απομακρύνονται όλο και πιο πολύ από την όποια προστασία προβλέπεται από τις διεθνείς συμβάσεις, ειδικά τη συν</w:t>
      </w:r>
      <w:r>
        <w:rPr>
          <w:rFonts w:eastAsia="Times New Roman" w:cs="Times New Roman"/>
          <w:szCs w:val="24"/>
        </w:rPr>
        <w:t xml:space="preserve">θήκη της Γενεύης. </w:t>
      </w:r>
    </w:p>
    <w:p w14:paraId="413BB0C5"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Τρανταχτό παράδειγμα αποτελεί ο περιορισμός των χρονικών περιθωρίων για τις απαιτούμενες τυπικές ενέργειες των προσφύγων που εμφανίζεται στο νομοσχέδιο κατ’ ευφημισμόν και ως «ταχύρρυθμη διαδικασία». Πρόκειται για απαράδεκτες, απάνθρωπες</w:t>
      </w:r>
      <w:r>
        <w:rPr>
          <w:rFonts w:eastAsia="Times New Roman" w:cs="Times New Roman"/>
          <w:szCs w:val="24"/>
        </w:rPr>
        <w:t xml:space="preserve"> ρυθμίσεις τιμωρητικού χαρακτήρα, όπου σύμφωνα με τις ασφυκτικές προθεσμίες που τίθενται, προβλέπεται μέχρι και η ακύρωση του αιτήματος ασύλου σε περίπτωση που χαθεί κάποια προθεσμία ή κάποιος καθυστερήσει να παραλάβει την απόφαση για το αίτημά του. Κινδυν</w:t>
      </w:r>
      <w:r>
        <w:rPr>
          <w:rFonts w:eastAsia="Times New Roman" w:cs="Times New Roman"/>
          <w:szCs w:val="24"/>
        </w:rPr>
        <w:t>εύει</w:t>
      </w:r>
      <w:r>
        <w:rPr>
          <w:rFonts w:eastAsia="Times New Roman" w:cs="Times New Roman"/>
          <w:szCs w:val="24"/>
        </w:rPr>
        <w:t>,</w:t>
      </w:r>
      <w:r>
        <w:rPr>
          <w:rFonts w:eastAsia="Times New Roman" w:cs="Times New Roman"/>
          <w:szCs w:val="24"/>
        </w:rPr>
        <w:t xml:space="preserve"> μάλιστα</w:t>
      </w:r>
      <w:r>
        <w:rPr>
          <w:rFonts w:eastAsia="Times New Roman" w:cs="Times New Roman"/>
          <w:szCs w:val="24"/>
        </w:rPr>
        <w:t>,</w:t>
      </w:r>
      <w:r>
        <w:rPr>
          <w:rFonts w:eastAsia="Times New Roman" w:cs="Times New Roman"/>
          <w:szCs w:val="24"/>
        </w:rPr>
        <w:t xml:space="preserve"> επιπλέον και με απέλαση ακόμα κι αν έχει προσφύγει στα διοικητικά δικαστήρια, όπως ίσχυε μέχρι τώρα. </w:t>
      </w:r>
    </w:p>
    <w:p w14:paraId="413BB0C6"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Όσο για τους εργαζόμενους στις Επιτροπές Ασύλου και Προσφυγών, ζουν με την ασφάλεια του συμβασιούχου, εργάζονται με ρυθμούς εξοντωτικούς κι</w:t>
      </w:r>
      <w:r>
        <w:rPr>
          <w:rFonts w:eastAsia="Times New Roman" w:cs="Times New Roman"/>
          <w:szCs w:val="24"/>
        </w:rPr>
        <w:t xml:space="preserve"> από πάνω καθυστερείτε τις πληρωμές για τα δεδουλευμένα τους. </w:t>
      </w:r>
    </w:p>
    <w:p w14:paraId="413BB0C7"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Κλείνω με το ζήτημα της εκπαίδευσης των προσφυγόπουλων. Είναι ένα ζήτημα που αποκαλύπτει, θαρρώ, όλη την υποκρισία της Κυβέρνησης και της Ευρωπαϊκής Ένωσης. Σύμφωνα με την Ύπατη Αρμοστεία του Ο</w:t>
      </w:r>
      <w:r>
        <w:rPr>
          <w:rFonts w:eastAsia="Times New Roman" w:cs="Times New Roman"/>
          <w:szCs w:val="24"/>
        </w:rPr>
        <w:t xml:space="preserve">ΗΕ, περίπου το 1/3 του συνόλου των προσφύγων στη χώρα μας είναι ανήλικοι, κοντά στις είκοσι χιλιάδες. Μόνο τους πρώτους οκτώ μήνες του 2017 σημειώθηκαν </w:t>
      </w:r>
      <w:r>
        <w:rPr>
          <w:rFonts w:eastAsia="Times New Roman" w:cs="Times New Roman"/>
          <w:szCs w:val="24"/>
        </w:rPr>
        <w:t xml:space="preserve">επτά χιλιάδες διακόσιες πενήντα επτά </w:t>
      </w:r>
      <w:r>
        <w:rPr>
          <w:rFonts w:eastAsia="Times New Roman" w:cs="Times New Roman"/>
          <w:szCs w:val="24"/>
        </w:rPr>
        <w:t xml:space="preserve">αφίξεις ανηλίκων, από τους οποίους οι </w:t>
      </w:r>
      <w:r>
        <w:rPr>
          <w:rFonts w:eastAsia="Times New Roman" w:cs="Times New Roman"/>
          <w:szCs w:val="24"/>
        </w:rPr>
        <w:t>οκτακόσιοι τριάντα οκτώ</w:t>
      </w:r>
      <w:r>
        <w:rPr>
          <w:rFonts w:eastAsia="Times New Roman" w:cs="Times New Roman"/>
          <w:szCs w:val="24"/>
        </w:rPr>
        <w:t>, σύμφ</w:t>
      </w:r>
      <w:r>
        <w:rPr>
          <w:rFonts w:eastAsia="Times New Roman" w:cs="Times New Roman"/>
          <w:szCs w:val="24"/>
        </w:rPr>
        <w:t xml:space="preserve">ωνα με τα επίσημα στοιχεία, ήταν ασυνόδευτα παιδιά, πολλές φορές χωρίς ελπίδα επανένωσης με τις οικογένειές τους. </w:t>
      </w:r>
    </w:p>
    <w:p w14:paraId="413BB0C8" w14:textId="77777777" w:rsidR="0028181B" w:rsidRDefault="00E316D8">
      <w:pPr>
        <w:spacing w:line="600" w:lineRule="auto"/>
        <w:ind w:firstLine="720"/>
        <w:jc w:val="both"/>
        <w:rPr>
          <w:rFonts w:eastAsia="Times New Roman"/>
          <w:bCs/>
          <w:shd w:val="clear" w:color="auto" w:fill="FFFFFF"/>
        </w:rPr>
      </w:pPr>
      <w:r>
        <w:rPr>
          <w:rFonts w:eastAsia="Times New Roman" w:cs="Times New Roman"/>
          <w:szCs w:val="24"/>
        </w:rPr>
        <w:t xml:space="preserve">Βγήκε πέρυσι το Υπουργείο Παιδείας και εξήγγειλε βαρύγδουπα την ένταξη όλων αυτών των προσφυγόπουλων στα σχολεία. Πέρασε ένα χρόνος από τότε </w:t>
      </w:r>
      <w:r>
        <w:rPr>
          <w:rFonts w:eastAsia="Times New Roman" w:cs="Times New Roman"/>
          <w:szCs w:val="24"/>
        </w:rPr>
        <w:t>και ούτε τρεις χιλιάδες απ’ αυτά τα παιδιά έχουν γραφτεί στα σχολεία της χώρας και σε όλες τις βαθμίδες και απ’ αυτά μόνο όσα βρίσκονται στην ηπειρωτική Ελλάδα, γιατί στα νησιά το δικαίωμα αυτών των παιδιών στη μόρφωση πολύ απλά δεν ισχύει. Απ’ όσα πάνε στ</w:t>
      </w:r>
      <w:r>
        <w:rPr>
          <w:rFonts w:eastAsia="Times New Roman" w:cs="Times New Roman"/>
          <w:szCs w:val="24"/>
        </w:rPr>
        <w:t xml:space="preserve">ο σχολείο, άλλα πάνε σε πρωινά σχολεία, στριμωγμένα σε εικοσιεφτάρια, τριαντάρια </w:t>
      </w:r>
      <w:r w:rsidRPr="00F331DF">
        <w:rPr>
          <w:rFonts w:eastAsia="Times New Roman"/>
          <w:bCs/>
        </w:rPr>
        <w:t>και</w:t>
      </w:r>
      <w:r>
        <w:rPr>
          <w:rFonts w:eastAsia="Times New Roman" w:cs="Times New Roman"/>
          <w:szCs w:val="24"/>
        </w:rPr>
        <w:t xml:space="preserve"> βάλε τμήματα, </w:t>
      </w:r>
      <w:r w:rsidRPr="00E3584E">
        <w:rPr>
          <w:rFonts w:eastAsia="Times New Roman" w:cs="Times New Roman"/>
        </w:rPr>
        <w:t>χωρίς</w:t>
      </w:r>
      <w:r>
        <w:rPr>
          <w:rFonts w:eastAsia="Times New Roman" w:cs="Times New Roman"/>
          <w:szCs w:val="24"/>
        </w:rPr>
        <w:t xml:space="preserve"> να </w:t>
      </w:r>
      <w:r w:rsidRPr="00922299">
        <w:rPr>
          <w:rFonts w:eastAsia="Times New Roman" w:cs="Times New Roman"/>
          <w:bCs/>
          <w:shd w:val="clear" w:color="auto" w:fill="FFFFFF"/>
        </w:rPr>
        <w:t>υπάρχουν</w:t>
      </w:r>
      <w:r>
        <w:rPr>
          <w:rFonts w:eastAsia="Times New Roman" w:cs="Times New Roman"/>
          <w:szCs w:val="24"/>
        </w:rPr>
        <w:t xml:space="preserve"> όροι </w:t>
      </w:r>
      <w:r w:rsidRPr="00F331DF">
        <w:rPr>
          <w:rFonts w:eastAsia="Times New Roman"/>
          <w:bCs/>
        </w:rPr>
        <w:t>και</w:t>
      </w:r>
      <w:r>
        <w:rPr>
          <w:rFonts w:eastAsia="Times New Roman" w:cs="Times New Roman"/>
          <w:szCs w:val="24"/>
        </w:rPr>
        <w:t xml:space="preserve"> προϋποθέσεις, </w:t>
      </w:r>
      <w:r w:rsidRPr="00E3584E">
        <w:rPr>
          <w:rFonts w:eastAsia="Times New Roman" w:cs="Times New Roman"/>
        </w:rPr>
        <w:t>χωρίς</w:t>
      </w:r>
      <w:r>
        <w:rPr>
          <w:rFonts w:eastAsia="Times New Roman" w:cs="Times New Roman"/>
          <w:szCs w:val="24"/>
        </w:rPr>
        <w:t xml:space="preserve"> τμήματα υποδοχής με το απαραίτητο προσωπικό </w:t>
      </w:r>
      <w:r w:rsidRPr="00D477CE">
        <w:rPr>
          <w:rFonts w:eastAsia="Times New Roman" w:cs="Times New Roman"/>
        </w:rPr>
        <w:t>για να</w:t>
      </w:r>
      <w:r>
        <w:rPr>
          <w:rFonts w:eastAsia="Times New Roman" w:cs="Times New Roman"/>
          <w:szCs w:val="24"/>
        </w:rPr>
        <w:t xml:space="preserve"> βοηθ</w:t>
      </w:r>
      <w:r>
        <w:rPr>
          <w:rFonts w:eastAsia="Times New Roman" w:cs="Times New Roman"/>
          <w:szCs w:val="24"/>
        </w:rPr>
        <w:t>ι</w:t>
      </w:r>
      <w:r>
        <w:rPr>
          <w:rFonts w:eastAsia="Times New Roman" w:cs="Times New Roman"/>
          <w:szCs w:val="24"/>
        </w:rPr>
        <w:t xml:space="preserve">ούνται αυτά τα παιδιά, ώστε </w:t>
      </w:r>
      <w:r w:rsidRPr="002314B3">
        <w:rPr>
          <w:rFonts w:eastAsia="Times New Roman"/>
          <w:bCs/>
          <w:shd w:val="clear" w:color="auto" w:fill="FFFFFF"/>
        </w:rPr>
        <w:t>να</w:t>
      </w:r>
      <w:r>
        <w:rPr>
          <w:rFonts w:eastAsia="Times New Roman" w:cs="Times New Roman"/>
          <w:szCs w:val="24"/>
        </w:rPr>
        <w:t xml:space="preserve"> προσαρμοστούν με το ανα</w:t>
      </w:r>
      <w:r>
        <w:rPr>
          <w:rFonts w:eastAsia="Times New Roman" w:cs="Times New Roman"/>
          <w:szCs w:val="24"/>
        </w:rPr>
        <w:t xml:space="preserve">γκαίο εκπαιδευτικό υλικό </w:t>
      </w:r>
      <w:r w:rsidRPr="00F331DF">
        <w:rPr>
          <w:rFonts w:eastAsia="Times New Roman"/>
          <w:bCs/>
        </w:rPr>
        <w:t>και</w:t>
      </w:r>
      <w:r>
        <w:rPr>
          <w:rFonts w:eastAsia="Times New Roman" w:cs="Times New Roman"/>
          <w:szCs w:val="24"/>
        </w:rPr>
        <w:t xml:space="preserve"> άλλα πάνε στα διαπολιτισμικά σχολεία, </w:t>
      </w:r>
      <w:r w:rsidRPr="008F0891">
        <w:rPr>
          <w:rFonts w:eastAsia="Times New Roman" w:cs="Times New Roman"/>
          <w:bCs/>
          <w:shd w:val="clear" w:color="auto" w:fill="FFFFFF"/>
        </w:rPr>
        <w:t>που</w:t>
      </w:r>
      <w:r>
        <w:rPr>
          <w:rFonts w:eastAsia="Times New Roman" w:cs="Times New Roman"/>
          <w:szCs w:val="24"/>
        </w:rPr>
        <w:t xml:space="preserve"> έχουν μετατραπεί στην πράξη σε προσφυγικά, </w:t>
      </w:r>
      <w:r w:rsidRPr="00833F6A">
        <w:rPr>
          <w:rFonts w:eastAsia="Times New Roman"/>
          <w:bCs/>
          <w:shd w:val="clear" w:color="auto" w:fill="FFFFFF"/>
        </w:rPr>
        <w:t>μ</w:t>
      </w:r>
      <w:r>
        <w:rPr>
          <w:rFonts w:eastAsia="Times New Roman"/>
          <w:bCs/>
          <w:shd w:val="clear" w:color="auto" w:fill="FFFFFF"/>
        </w:rPr>
        <w:t xml:space="preserve">ε πάρα πολλά προβλήματα υποδομών </w:t>
      </w:r>
      <w:r w:rsidRPr="00B5777D">
        <w:rPr>
          <w:rFonts w:eastAsia="Times New Roman"/>
          <w:bCs/>
          <w:shd w:val="clear" w:color="auto" w:fill="FFFFFF"/>
        </w:rPr>
        <w:t>και</w:t>
      </w:r>
      <w:r>
        <w:rPr>
          <w:rFonts w:eastAsia="Times New Roman"/>
          <w:bCs/>
          <w:shd w:val="clear" w:color="auto" w:fill="FFFFFF"/>
        </w:rPr>
        <w:t xml:space="preserve"> προσωπικού. </w:t>
      </w:r>
    </w:p>
    <w:p w14:paraId="413BB0C9" w14:textId="77777777" w:rsidR="0028181B" w:rsidRDefault="00E316D8">
      <w:pPr>
        <w:tabs>
          <w:tab w:val="left" w:pos="3642"/>
          <w:tab w:val="center" w:pos="4753"/>
          <w:tab w:val="left" w:pos="6214"/>
        </w:tabs>
        <w:spacing w:line="600" w:lineRule="auto"/>
        <w:ind w:firstLine="720"/>
        <w:jc w:val="both"/>
        <w:rPr>
          <w:rFonts w:eastAsia="Times New Roman"/>
          <w:bCs/>
          <w:shd w:val="clear" w:color="auto" w:fill="FFFFFF"/>
        </w:rPr>
      </w:pPr>
      <w:r>
        <w:rPr>
          <w:rFonts w:eastAsia="Times New Roman"/>
          <w:bCs/>
          <w:shd w:val="clear" w:color="auto" w:fill="FFFFFF"/>
        </w:rPr>
        <w:t>Όσο για τις διαφημισμένες Δομές Υποδοχής κ</w:t>
      </w:r>
      <w:r w:rsidRPr="002C1210">
        <w:rPr>
          <w:rFonts w:eastAsia="Times New Roman"/>
          <w:bCs/>
          <w:shd w:val="clear" w:color="auto" w:fill="FFFFFF"/>
        </w:rPr>
        <w:t>αι</w:t>
      </w:r>
      <w:r>
        <w:rPr>
          <w:rFonts w:eastAsia="Times New Roman"/>
          <w:bCs/>
          <w:shd w:val="clear" w:color="auto" w:fill="FFFFFF"/>
        </w:rPr>
        <w:t xml:space="preserve"> Εκπαίδευσης Προσφύγων, </w:t>
      </w:r>
      <w:r w:rsidRPr="00B5777D">
        <w:rPr>
          <w:rFonts w:eastAsia="Times New Roman"/>
          <w:bCs/>
          <w:shd w:val="clear" w:color="auto" w:fill="FFFFFF"/>
        </w:rPr>
        <w:t xml:space="preserve">δηλαδή </w:t>
      </w:r>
      <w:r>
        <w:rPr>
          <w:rFonts w:eastAsia="Times New Roman"/>
          <w:bCs/>
          <w:shd w:val="clear" w:color="auto" w:fill="FFFFFF"/>
        </w:rPr>
        <w:t xml:space="preserve">τη συμμετοχή των παιδιών των καταυλισμών σε απογευματινές τάξεις, ξεκίνησαν πάρα πολύ αργά. Ορισμένες ξεκίνησαν τώρα, πριν από λίγους μήνες, τον Γενάρη, με προσλήψεις αναπληρωτών κυριολεκτικά την τελευταία στιγμή, με απουσία διερμηνέων, </w:t>
      </w:r>
      <w:r w:rsidRPr="007C7437">
        <w:rPr>
          <w:rFonts w:eastAsia="Times New Roman"/>
          <w:bCs/>
          <w:shd w:val="clear" w:color="auto" w:fill="FFFFFF"/>
        </w:rPr>
        <w:t>χωρίς</w:t>
      </w:r>
      <w:r>
        <w:rPr>
          <w:rFonts w:eastAsia="Times New Roman"/>
          <w:bCs/>
          <w:shd w:val="clear" w:color="auto" w:fill="FFFFFF"/>
        </w:rPr>
        <w:t xml:space="preserve"> υλικοτεχνική </w:t>
      </w:r>
      <w:r>
        <w:rPr>
          <w:rFonts w:eastAsia="Times New Roman"/>
          <w:bCs/>
          <w:shd w:val="clear" w:color="auto" w:fill="FFFFFF"/>
        </w:rPr>
        <w:t xml:space="preserve">υποδομή </w:t>
      </w:r>
      <w:r w:rsidRPr="007C7437">
        <w:rPr>
          <w:rFonts w:eastAsia="Times New Roman"/>
          <w:bCs/>
          <w:shd w:val="clear" w:color="auto" w:fill="FFFFFF"/>
        </w:rPr>
        <w:t>και</w:t>
      </w:r>
      <w:r>
        <w:rPr>
          <w:rFonts w:eastAsia="Times New Roman"/>
          <w:bCs/>
          <w:shd w:val="clear" w:color="auto" w:fill="FFFFFF"/>
        </w:rPr>
        <w:t xml:space="preserve"> με τις διάφορες ΜΚΟ </w:t>
      </w:r>
      <w:r w:rsidRPr="007C7437">
        <w:rPr>
          <w:rFonts w:eastAsia="Times New Roman"/>
          <w:bCs/>
          <w:shd w:val="clear" w:color="auto" w:fill="FFFFFF"/>
        </w:rPr>
        <w:t>να</w:t>
      </w:r>
      <w:r>
        <w:rPr>
          <w:rFonts w:eastAsia="Times New Roman"/>
          <w:bCs/>
          <w:shd w:val="clear" w:color="auto" w:fill="FFFFFF"/>
        </w:rPr>
        <w:t xml:space="preserve"> αλωνίζουν, διεκδικώντας </w:t>
      </w:r>
      <w:r w:rsidRPr="007C7437">
        <w:rPr>
          <w:rFonts w:eastAsia="Times New Roman"/>
          <w:bCs/>
          <w:shd w:val="clear" w:color="auto" w:fill="FFFFFF"/>
        </w:rPr>
        <w:t>μάλιστα</w:t>
      </w:r>
      <w:r>
        <w:rPr>
          <w:rFonts w:eastAsia="Times New Roman"/>
          <w:bCs/>
          <w:shd w:val="clear" w:color="auto" w:fill="FFFFFF"/>
        </w:rPr>
        <w:t xml:space="preserve"> παιδαγωγικό -</w:t>
      </w:r>
      <w:r w:rsidRPr="007C7437">
        <w:rPr>
          <w:rFonts w:eastAsia="Times New Roman"/>
          <w:bCs/>
          <w:shd w:val="clear" w:color="auto" w:fill="FFFFFF"/>
        </w:rPr>
        <w:t>και</w:t>
      </w:r>
      <w:r>
        <w:rPr>
          <w:rFonts w:eastAsia="Times New Roman"/>
          <w:bCs/>
          <w:shd w:val="clear" w:color="auto" w:fill="FFFFFF"/>
        </w:rPr>
        <w:t xml:space="preserve"> όχι μόνο- ρόλο. </w:t>
      </w:r>
    </w:p>
    <w:p w14:paraId="413BB0CA" w14:textId="77777777" w:rsidR="0028181B" w:rsidRDefault="00E316D8">
      <w:pPr>
        <w:tabs>
          <w:tab w:val="left" w:pos="3642"/>
          <w:tab w:val="center" w:pos="4753"/>
          <w:tab w:val="left" w:pos="6214"/>
        </w:tabs>
        <w:spacing w:line="600" w:lineRule="auto"/>
        <w:ind w:firstLine="720"/>
        <w:jc w:val="both"/>
        <w:rPr>
          <w:rFonts w:eastAsia="Times New Roman"/>
          <w:bCs/>
          <w:shd w:val="clear" w:color="auto" w:fill="FFFFFF"/>
        </w:rPr>
      </w:pPr>
      <w:r>
        <w:rPr>
          <w:rFonts w:eastAsia="Times New Roman"/>
          <w:bCs/>
          <w:shd w:val="clear" w:color="auto" w:fill="FFFFFF"/>
        </w:rPr>
        <w:t xml:space="preserve">Τελικά </w:t>
      </w:r>
      <w:r w:rsidRPr="007C7437">
        <w:rPr>
          <w:rFonts w:eastAsia="Times New Roman"/>
          <w:bCs/>
          <w:shd w:val="clear" w:color="auto" w:fill="FFFFFF"/>
        </w:rPr>
        <w:t>και</w:t>
      </w:r>
      <w:r>
        <w:rPr>
          <w:rFonts w:eastAsia="Times New Roman"/>
          <w:bCs/>
          <w:shd w:val="clear" w:color="auto" w:fill="FFFFFF"/>
        </w:rPr>
        <w:t xml:space="preserve"> το προσφυγικό </w:t>
      </w:r>
      <w:r w:rsidRPr="007C7437">
        <w:rPr>
          <w:rFonts w:eastAsia="Times New Roman"/>
          <w:bCs/>
          <w:shd w:val="clear" w:color="auto" w:fill="FFFFFF"/>
        </w:rPr>
        <w:t>είναι</w:t>
      </w:r>
      <w:r>
        <w:rPr>
          <w:rFonts w:eastAsia="Times New Roman"/>
          <w:bCs/>
          <w:shd w:val="clear" w:color="auto" w:fill="FFFFFF"/>
        </w:rPr>
        <w:t xml:space="preserve"> ένα ταξικό ζήτημα, στο οποίο απαντούν οι θέσεις του ΚΚΕ. Η αντιμετώπισή του θεωρούμε </w:t>
      </w:r>
      <w:r w:rsidRPr="007C7437">
        <w:rPr>
          <w:rFonts w:eastAsia="Times New Roman"/>
          <w:bCs/>
          <w:shd w:val="clear" w:color="auto" w:fill="FFFFFF"/>
        </w:rPr>
        <w:t>ότι</w:t>
      </w:r>
      <w:r>
        <w:rPr>
          <w:rFonts w:eastAsia="Times New Roman"/>
          <w:bCs/>
          <w:shd w:val="clear" w:color="auto" w:fill="FFFFFF"/>
        </w:rPr>
        <w:t xml:space="preserve"> περνά μόνο μέσα από τη σύγκρουση με</w:t>
      </w:r>
      <w:r>
        <w:rPr>
          <w:rFonts w:eastAsia="Times New Roman"/>
          <w:bCs/>
          <w:shd w:val="clear" w:color="auto" w:fill="FFFFFF"/>
        </w:rPr>
        <w:t xml:space="preserve"> την ευρωενωσιακή ιμπεριαλιστική </w:t>
      </w:r>
      <w:r w:rsidRPr="007C7437">
        <w:rPr>
          <w:rFonts w:eastAsia="Times New Roman"/>
          <w:bCs/>
          <w:shd w:val="clear" w:color="auto" w:fill="FFFFFF"/>
        </w:rPr>
        <w:t>πολιτική</w:t>
      </w:r>
      <w:r>
        <w:rPr>
          <w:rFonts w:eastAsia="Times New Roman"/>
          <w:bCs/>
          <w:shd w:val="clear" w:color="auto" w:fill="FFFFFF"/>
        </w:rPr>
        <w:t xml:space="preserve">. </w:t>
      </w:r>
    </w:p>
    <w:p w14:paraId="413BB0CB" w14:textId="77777777" w:rsidR="0028181B" w:rsidRDefault="00E316D8">
      <w:pPr>
        <w:tabs>
          <w:tab w:val="left" w:pos="3642"/>
          <w:tab w:val="center" w:pos="4753"/>
          <w:tab w:val="left" w:pos="6214"/>
        </w:tabs>
        <w:spacing w:line="600" w:lineRule="auto"/>
        <w:ind w:firstLine="720"/>
        <w:jc w:val="both"/>
        <w:rPr>
          <w:rFonts w:eastAsia="Times New Roman"/>
          <w:bCs/>
          <w:shd w:val="clear" w:color="auto" w:fill="FFFFFF"/>
        </w:rPr>
      </w:pPr>
      <w:r>
        <w:rPr>
          <w:rFonts w:eastAsia="Times New Roman"/>
          <w:bCs/>
          <w:shd w:val="clear" w:color="auto" w:fill="FFFFFF"/>
        </w:rPr>
        <w:t xml:space="preserve">Ναι, κυρία Χριστοδουλοπούλου, </w:t>
      </w:r>
      <w:r w:rsidRPr="002C1210">
        <w:rPr>
          <w:rFonts w:eastAsia="Times New Roman"/>
          <w:bCs/>
          <w:shd w:val="clear" w:color="auto" w:fill="FFFFFF"/>
        </w:rPr>
        <w:t>επειδή</w:t>
      </w:r>
      <w:r>
        <w:rPr>
          <w:rFonts w:eastAsia="Times New Roman"/>
          <w:bCs/>
          <w:shd w:val="clear" w:color="auto" w:fill="FFFFFF"/>
        </w:rPr>
        <w:t xml:space="preserve"> αναρωτηθήκατε, είμαστε ενάντια στους ισχυρούς, </w:t>
      </w:r>
      <w:r w:rsidRPr="007C7437">
        <w:rPr>
          <w:rFonts w:eastAsia="Times New Roman"/>
          <w:bCs/>
          <w:shd w:val="clear" w:color="auto" w:fill="FFFFFF"/>
        </w:rPr>
        <w:t>όπως</w:t>
      </w:r>
      <w:r>
        <w:rPr>
          <w:rFonts w:eastAsia="Times New Roman"/>
          <w:bCs/>
          <w:shd w:val="clear" w:color="auto" w:fill="FFFFFF"/>
        </w:rPr>
        <w:t xml:space="preserve"> έκαναν οι παππούδες μας ενάντια στους Γερμανούς κάποτε με το ΕΑΜ. </w:t>
      </w:r>
    </w:p>
    <w:p w14:paraId="413BB0CC" w14:textId="77777777" w:rsidR="0028181B" w:rsidRDefault="00E316D8">
      <w:pPr>
        <w:spacing w:line="600" w:lineRule="auto"/>
        <w:ind w:firstLine="720"/>
        <w:jc w:val="both"/>
        <w:rPr>
          <w:rFonts w:eastAsia="Times New Roman"/>
          <w:bCs/>
        </w:rPr>
      </w:pPr>
      <w:r w:rsidRPr="007C7437">
        <w:rPr>
          <w:rFonts w:eastAsia="Times New Roman"/>
          <w:b/>
          <w:bCs/>
          <w:shd w:val="clear" w:color="auto" w:fill="FFFFFF"/>
        </w:rPr>
        <w:t>ΠΡΟΕΔΡΕΥΩΝ (Γεώργιος Λαμπρούλης):</w:t>
      </w:r>
      <w:r w:rsidRPr="007C7437">
        <w:rPr>
          <w:rFonts w:eastAsia="Times New Roman"/>
          <w:b/>
          <w:bCs/>
        </w:rPr>
        <w:t xml:space="preserve"> </w:t>
      </w:r>
      <w:r>
        <w:rPr>
          <w:rFonts w:eastAsia="Times New Roman"/>
          <w:bCs/>
        </w:rPr>
        <w:t xml:space="preserve">Τον λόγο </w:t>
      </w:r>
      <w:r w:rsidRPr="007C7437">
        <w:rPr>
          <w:rFonts w:eastAsia="Times New Roman"/>
          <w:bCs/>
        </w:rPr>
        <w:t>έχει</w:t>
      </w:r>
      <w:r>
        <w:rPr>
          <w:rFonts w:eastAsia="Times New Roman"/>
          <w:bCs/>
        </w:rPr>
        <w:t xml:space="preserve"> η κ</w:t>
      </w:r>
      <w:r>
        <w:rPr>
          <w:rFonts w:eastAsia="Times New Roman"/>
          <w:bCs/>
        </w:rPr>
        <w:t>.</w:t>
      </w:r>
      <w:r>
        <w:rPr>
          <w:rFonts w:eastAsia="Times New Roman"/>
          <w:bCs/>
        </w:rPr>
        <w:t xml:space="preserve"> Βούλτεψη από τη </w:t>
      </w:r>
      <w:r w:rsidRPr="007C7437">
        <w:rPr>
          <w:rFonts w:eastAsia="Times New Roman"/>
          <w:bCs/>
        </w:rPr>
        <w:t>Νέα Δημοκρατία και</w:t>
      </w:r>
      <w:r>
        <w:rPr>
          <w:rFonts w:eastAsia="Times New Roman"/>
          <w:bCs/>
        </w:rPr>
        <w:t xml:space="preserve"> θα ακολουθήσει ο </w:t>
      </w:r>
      <w:r w:rsidRPr="007C7437">
        <w:rPr>
          <w:rFonts w:eastAsia="Times New Roman"/>
          <w:bCs/>
          <w:shd w:val="clear" w:color="auto" w:fill="FFFFFF"/>
        </w:rPr>
        <w:t>Κοινοβουλευτικό</w:t>
      </w:r>
      <w:r>
        <w:rPr>
          <w:rFonts w:eastAsia="Times New Roman"/>
          <w:bCs/>
          <w:shd w:val="clear" w:color="auto" w:fill="FFFFFF"/>
        </w:rPr>
        <w:t>ς</w:t>
      </w:r>
      <w:r w:rsidRPr="007C7437">
        <w:rPr>
          <w:rFonts w:eastAsia="Times New Roman"/>
          <w:bCs/>
          <w:shd w:val="clear" w:color="auto" w:fill="FFFFFF"/>
        </w:rPr>
        <w:t xml:space="preserve"> Εκπρόσωπο</w:t>
      </w:r>
      <w:r>
        <w:rPr>
          <w:rFonts w:eastAsia="Times New Roman"/>
          <w:bCs/>
        </w:rPr>
        <w:t>ς του Κομμουνιστικού Κόμματος</w:t>
      </w:r>
      <w:r>
        <w:rPr>
          <w:rFonts w:eastAsia="Times New Roman"/>
          <w:bCs/>
        </w:rPr>
        <w:t xml:space="preserve"> </w:t>
      </w:r>
      <w:r>
        <w:rPr>
          <w:rFonts w:eastAsia="Times New Roman"/>
          <w:bCs/>
        </w:rPr>
        <w:t xml:space="preserve">κ. Παφίλης. Έπονται άλλοι τέσσερις ομιλητές </w:t>
      </w:r>
      <w:r w:rsidRPr="007C7437">
        <w:rPr>
          <w:rFonts w:eastAsia="Times New Roman"/>
          <w:bCs/>
        </w:rPr>
        <w:t>για να</w:t>
      </w:r>
      <w:r>
        <w:rPr>
          <w:rFonts w:eastAsia="Times New Roman"/>
          <w:bCs/>
        </w:rPr>
        <w:t xml:space="preserve"> ολοκληρωθεί ο κατάλογος. Στο τέλος θα κλείσει ο Υπουργός. </w:t>
      </w:r>
    </w:p>
    <w:p w14:paraId="413BB0CD" w14:textId="77777777" w:rsidR="0028181B" w:rsidRDefault="00E316D8">
      <w:pPr>
        <w:spacing w:line="600" w:lineRule="auto"/>
        <w:ind w:firstLine="720"/>
        <w:jc w:val="both"/>
        <w:rPr>
          <w:rFonts w:eastAsia="Times New Roman" w:cs="Times New Roman"/>
          <w:szCs w:val="24"/>
        </w:rPr>
      </w:pPr>
      <w:r w:rsidRPr="007C7437">
        <w:rPr>
          <w:rFonts w:eastAsia="Times New Roman" w:cs="Times New Roman"/>
          <w:b/>
          <w:szCs w:val="24"/>
        </w:rPr>
        <w:t>ΔΗΜΗΤΡΙΟΣ ΒΙΤΣΑΣ (Υπουργός Μεταναστευ</w:t>
      </w:r>
      <w:r w:rsidRPr="007C7437">
        <w:rPr>
          <w:rFonts w:eastAsia="Times New Roman" w:cs="Times New Roman"/>
          <w:b/>
          <w:szCs w:val="24"/>
        </w:rPr>
        <w:t>τικής Πολιτικής):</w:t>
      </w:r>
      <w:r>
        <w:rPr>
          <w:rFonts w:eastAsia="Times New Roman" w:cs="Times New Roman"/>
          <w:szCs w:val="24"/>
        </w:rPr>
        <w:t xml:space="preserve"> </w:t>
      </w:r>
      <w:r w:rsidRPr="00565BE2">
        <w:rPr>
          <w:rFonts w:eastAsia="Times New Roman" w:cs="Times New Roman"/>
          <w:szCs w:val="24"/>
        </w:rPr>
        <w:t>Κύριε Πρόεδρε</w:t>
      </w:r>
      <w:r>
        <w:rPr>
          <w:rFonts w:eastAsia="Times New Roman" w:cs="Times New Roman"/>
          <w:szCs w:val="24"/>
        </w:rPr>
        <w:t xml:space="preserve">, μπορώ να έχω τον λόγο μετά τον κ. Παφίλη, παρακαλώ; </w:t>
      </w:r>
    </w:p>
    <w:p w14:paraId="413BB0CE" w14:textId="77777777" w:rsidR="0028181B" w:rsidRDefault="00E316D8">
      <w:pPr>
        <w:spacing w:line="600" w:lineRule="auto"/>
        <w:ind w:firstLine="720"/>
        <w:jc w:val="both"/>
        <w:rPr>
          <w:rFonts w:eastAsia="Times New Roman" w:cs="Times New Roman"/>
          <w:szCs w:val="24"/>
        </w:rPr>
      </w:pPr>
      <w:r w:rsidRPr="00E947F1">
        <w:rPr>
          <w:rFonts w:eastAsia="Times New Roman"/>
          <w:b/>
          <w:bCs/>
          <w:shd w:val="clear" w:color="auto" w:fill="FFFFFF"/>
        </w:rPr>
        <w:t>ΠΡΟΕΔΡΕΥΩΝ (Γεώργιος Λαμπρούλης):</w:t>
      </w:r>
      <w:r w:rsidRPr="00E947F1">
        <w:rPr>
          <w:rFonts w:eastAsia="Times New Roman"/>
          <w:b/>
          <w:szCs w:val="24"/>
        </w:rPr>
        <w:t xml:space="preserve"> </w:t>
      </w:r>
      <w:r w:rsidRPr="001E697F">
        <w:rPr>
          <w:rFonts w:eastAsia="Times New Roman"/>
          <w:bCs/>
          <w:shd w:val="clear" w:color="auto" w:fill="FFFFFF"/>
        </w:rPr>
        <w:t>Βεβαίως</w:t>
      </w:r>
      <w:r>
        <w:rPr>
          <w:rFonts w:eastAsia="Times New Roman" w:cs="Times New Roman"/>
          <w:szCs w:val="24"/>
        </w:rPr>
        <w:t xml:space="preserve">, </w:t>
      </w:r>
      <w:r w:rsidRPr="007D7C21">
        <w:rPr>
          <w:rFonts w:eastAsia="Times New Roman" w:cs="Times New Roman"/>
          <w:szCs w:val="24"/>
        </w:rPr>
        <w:t>κύριε Υπουργέ</w:t>
      </w:r>
      <w:r>
        <w:rPr>
          <w:rFonts w:eastAsia="Times New Roman" w:cs="Times New Roman"/>
          <w:szCs w:val="24"/>
        </w:rPr>
        <w:t>.</w:t>
      </w:r>
    </w:p>
    <w:p w14:paraId="413BB0CF"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Ελάτε, κυρία Βούλτεψη, έχετε τον λόγο.</w:t>
      </w:r>
    </w:p>
    <w:p w14:paraId="413BB0D0" w14:textId="77777777" w:rsidR="0028181B" w:rsidRDefault="00E316D8">
      <w:pPr>
        <w:spacing w:line="600" w:lineRule="auto"/>
        <w:ind w:firstLine="720"/>
        <w:jc w:val="both"/>
        <w:rPr>
          <w:rFonts w:eastAsia="Times New Roman" w:cs="Times New Roman"/>
          <w:szCs w:val="24"/>
        </w:rPr>
      </w:pPr>
      <w:r w:rsidRPr="0026158F">
        <w:rPr>
          <w:rFonts w:eastAsia="Times New Roman" w:cs="Times New Roman"/>
          <w:b/>
          <w:szCs w:val="24"/>
        </w:rPr>
        <w:t>ΣΟΦΙΑ ΒΟΥΛΤΕΨΗ:</w:t>
      </w:r>
      <w:r>
        <w:rPr>
          <w:rFonts w:eastAsia="Times New Roman" w:cs="Times New Roman"/>
          <w:szCs w:val="24"/>
        </w:rPr>
        <w:t xml:space="preserve"> </w:t>
      </w:r>
      <w:r w:rsidRPr="000A3480">
        <w:rPr>
          <w:rFonts w:eastAsia="Times New Roman" w:cs="Times New Roman"/>
        </w:rPr>
        <w:t xml:space="preserve">Ευχαριστώ, κύριε Πρόεδρε. </w:t>
      </w:r>
    </w:p>
    <w:p w14:paraId="413BB0D1" w14:textId="77777777" w:rsidR="0028181B" w:rsidRDefault="00E316D8">
      <w:pPr>
        <w:spacing w:line="600" w:lineRule="auto"/>
        <w:ind w:firstLine="720"/>
        <w:jc w:val="both"/>
        <w:rPr>
          <w:rFonts w:eastAsia="Times New Roman"/>
          <w:bCs/>
          <w:shd w:val="clear" w:color="auto" w:fill="FFFFFF"/>
        </w:rPr>
      </w:pPr>
      <w:r>
        <w:rPr>
          <w:rFonts w:eastAsia="Times New Roman" w:cs="Times New Roman"/>
          <w:szCs w:val="24"/>
        </w:rPr>
        <w:t xml:space="preserve">Κοιτάξτε, εγώ δεν ξέρω πόσες φορές </w:t>
      </w:r>
      <w:r w:rsidRPr="00022913">
        <w:rPr>
          <w:rFonts w:eastAsia="Times New Roman"/>
          <w:bCs/>
          <w:shd w:val="clear" w:color="auto" w:fill="FFFFFF"/>
        </w:rPr>
        <w:t>θα</w:t>
      </w:r>
      <w:r>
        <w:rPr>
          <w:rFonts w:eastAsia="Times New Roman" w:cs="Times New Roman"/>
          <w:szCs w:val="24"/>
        </w:rPr>
        <w:t xml:space="preserve"> έρθουμε σε αυτή την Αίθουσα </w:t>
      </w:r>
      <w:r w:rsidRPr="002314B3">
        <w:rPr>
          <w:rFonts w:eastAsia="Times New Roman"/>
          <w:bCs/>
          <w:shd w:val="clear" w:color="auto" w:fill="FFFFFF"/>
        </w:rPr>
        <w:t>να</w:t>
      </w:r>
      <w:r>
        <w:rPr>
          <w:rFonts w:eastAsia="Times New Roman" w:cs="Times New Roman"/>
          <w:szCs w:val="24"/>
        </w:rPr>
        <w:t xml:space="preserve"> συζητήσουμε νομοθέτημα γύρω από την προσφυγική </w:t>
      </w:r>
      <w:r w:rsidRPr="00F331DF">
        <w:rPr>
          <w:rFonts w:eastAsia="Times New Roman"/>
          <w:bCs/>
        </w:rPr>
        <w:t>και</w:t>
      </w:r>
      <w:r>
        <w:rPr>
          <w:rFonts w:eastAsia="Times New Roman" w:cs="Times New Roman"/>
          <w:szCs w:val="24"/>
        </w:rPr>
        <w:t xml:space="preserve"> μεταναστευτική κρίση </w:t>
      </w:r>
      <w:r w:rsidRPr="00F331DF">
        <w:rPr>
          <w:rFonts w:eastAsia="Times New Roman"/>
          <w:bCs/>
        </w:rPr>
        <w:t>και</w:t>
      </w:r>
      <w:r>
        <w:rPr>
          <w:rFonts w:eastAsia="Times New Roman" w:cs="Times New Roman"/>
          <w:szCs w:val="24"/>
        </w:rPr>
        <w:t xml:space="preserve"> πόσες φορές </w:t>
      </w:r>
      <w:r>
        <w:rPr>
          <w:rFonts w:eastAsia="Times New Roman"/>
          <w:bCs/>
          <w:shd w:val="clear" w:color="auto" w:fill="FFFFFF"/>
        </w:rPr>
        <w:t xml:space="preserve">ακόμη </w:t>
      </w:r>
      <w:r w:rsidRPr="007C7437">
        <w:rPr>
          <w:rFonts w:eastAsia="Times New Roman"/>
          <w:bCs/>
          <w:shd w:val="clear" w:color="auto" w:fill="FFFFFF"/>
        </w:rPr>
        <w:t>θα</w:t>
      </w:r>
      <w:r>
        <w:rPr>
          <w:rFonts w:eastAsia="Times New Roman"/>
          <w:bCs/>
          <w:shd w:val="clear" w:color="auto" w:fill="FFFFFF"/>
        </w:rPr>
        <w:t xml:space="preserve"> «σερβίρουμε ασπιρίνες» πάνω σε αυτό το θέμα. </w:t>
      </w:r>
    </w:p>
    <w:p w14:paraId="413BB0D2" w14:textId="77777777" w:rsidR="0028181B" w:rsidRDefault="00E316D8">
      <w:pPr>
        <w:spacing w:line="600" w:lineRule="auto"/>
        <w:ind w:firstLine="720"/>
        <w:jc w:val="both"/>
        <w:rPr>
          <w:rFonts w:eastAsia="Times New Roman"/>
          <w:bCs/>
          <w:shd w:val="clear" w:color="auto" w:fill="FFFFFF"/>
        </w:rPr>
      </w:pPr>
      <w:r>
        <w:rPr>
          <w:rFonts w:eastAsia="Times New Roman"/>
          <w:bCs/>
          <w:shd w:val="clear" w:color="auto" w:fill="FFFFFF"/>
        </w:rPr>
        <w:t>Προσωπικά δεν έπεσα ποτέ στην παγίδα να στοχ</w:t>
      </w:r>
      <w:r>
        <w:rPr>
          <w:rFonts w:eastAsia="Times New Roman"/>
          <w:bCs/>
          <w:shd w:val="clear" w:color="auto" w:fill="FFFFFF"/>
        </w:rPr>
        <w:t>οποιήσω για παράδειγμα -</w:t>
      </w:r>
      <w:r w:rsidRPr="007C7437">
        <w:rPr>
          <w:rFonts w:eastAsia="Times New Roman"/>
          <w:bCs/>
          <w:shd w:val="clear" w:color="auto" w:fill="FFFFFF"/>
        </w:rPr>
        <w:t>επειδή</w:t>
      </w:r>
      <w:r>
        <w:rPr>
          <w:rFonts w:eastAsia="Times New Roman"/>
          <w:bCs/>
          <w:shd w:val="clear" w:color="auto" w:fill="FFFFFF"/>
        </w:rPr>
        <w:t xml:space="preserve"> μίλησε πριν από μένα- την κ</w:t>
      </w:r>
      <w:r w:rsidRPr="005F54E1">
        <w:rPr>
          <w:rFonts w:eastAsia="Times New Roman"/>
          <w:bCs/>
          <w:shd w:val="clear" w:color="auto" w:fill="FFFFFF"/>
        </w:rPr>
        <w:t>.</w:t>
      </w:r>
      <w:r>
        <w:rPr>
          <w:rFonts w:eastAsia="Times New Roman"/>
          <w:bCs/>
          <w:shd w:val="clear" w:color="auto" w:fill="FFFFFF"/>
        </w:rPr>
        <w:t xml:space="preserve"> Χριστοδουλοπούλου </w:t>
      </w:r>
      <w:r w:rsidRPr="007C7437">
        <w:rPr>
          <w:rFonts w:eastAsia="Times New Roman"/>
          <w:bCs/>
          <w:shd w:val="clear" w:color="auto" w:fill="FFFFFF"/>
        </w:rPr>
        <w:t>και</w:t>
      </w:r>
      <w:r>
        <w:rPr>
          <w:rFonts w:eastAsia="Times New Roman"/>
          <w:bCs/>
          <w:shd w:val="clear" w:color="auto" w:fill="FFFFFF"/>
        </w:rPr>
        <w:t xml:space="preserve"> να πω </w:t>
      </w:r>
      <w:r w:rsidRPr="007C7437">
        <w:rPr>
          <w:rFonts w:eastAsia="Times New Roman"/>
          <w:bCs/>
          <w:shd w:val="clear" w:color="auto" w:fill="FFFFFF"/>
        </w:rPr>
        <w:t>ότι</w:t>
      </w:r>
      <w:r>
        <w:rPr>
          <w:rFonts w:eastAsia="Times New Roman"/>
          <w:bCs/>
          <w:shd w:val="clear" w:color="auto" w:fill="FFFFFF"/>
        </w:rPr>
        <w:t xml:space="preserve"> εκείνη </w:t>
      </w:r>
      <w:r w:rsidRPr="007C7437">
        <w:rPr>
          <w:rFonts w:eastAsia="Times New Roman"/>
          <w:bCs/>
          <w:shd w:val="clear" w:color="auto" w:fill="FFFFFF"/>
        </w:rPr>
        <w:t>είναι</w:t>
      </w:r>
      <w:r>
        <w:rPr>
          <w:rFonts w:eastAsia="Times New Roman"/>
          <w:bCs/>
          <w:shd w:val="clear" w:color="auto" w:fill="FFFFFF"/>
        </w:rPr>
        <w:t xml:space="preserve"> υπεύθυνη για ό,τι συνέβη την περίοδο της θητείας της ή το πρώτο εξάμηνο της διακυβέρνησης ΣΥΡΙΖΑ. Η κ</w:t>
      </w:r>
      <w:r w:rsidRPr="005F54E1">
        <w:rPr>
          <w:rFonts w:eastAsia="Times New Roman"/>
          <w:bCs/>
          <w:shd w:val="clear" w:color="auto" w:fill="FFFFFF"/>
        </w:rPr>
        <w:t>.</w:t>
      </w:r>
      <w:r>
        <w:rPr>
          <w:rFonts w:eastAsia="Times New Roman"/>
          <w:bCs/>
          <w:shd w:val="clear" w:color="auto" w:fill="FFFFFF"/>
        </w:rPr>
        <w:t xml:space="preserve"> Χριστοδουλοπούλου εφάρμοζε την </w:t>
      </w:r>
      <w:r w:rsidRPr="007C7437">
        <w:rPr>
          <w:rFonts w:eastAsia="Times New Roman"/>
          <w:bCs/>
          <w:shd w:val="clear" w:color="auto" w:fill="FFFFFF"/>
        </w:rPr>
        <w:t>πολιτική</w:t>
      </w:r>
      <w:r>
        <w:rPr>
          <w:rFonts w:eastAsia="Times New Roman"/>
          <w:bCs/>
          <w:shd w:val="clear" w:color="auto" w:fill="FFFFFF"/>
        </w:rPr>
        <w:t xml:space="preserve"> του ΣΥΡΙ</w:t>
      </w:r>
      <w:r>
        <w:rPr>
          <w:rFonts w:eastAsia="Times New Roman"/>
          <w:bCs/>
          <w:shd w:val="clear" w:color="auto" w:fill="FFFFFF"/>
        </w:rPr>
        <w:t xml:space="preserve">ΖΑ. Γι’ αυτό, εγώ προσωπικά δεν έπεσα ποτέ στην παγίδα </w:t>
      </w:r>
      <w:r w:rsidRPr="007C7437">
        <w:rPr>
          <w:rFonts w:eastAsia="Times New Roman"/>
          <w:bCs/>
          <w:shd w:val="clear" w:color="auto" w:fill="FFFFFF"/>
        </w:rPr>
        <w:t>να</w:t>
      </w:r>
      <w:r>
        <w:rPr>
          <w:rFonts w:eastAsia="Times New Roman"/>
          <w:bCs/>
          <w:shd w:val="clear" w:color="auto" w:fill="FFFFFF"/>
        </w:rPr>
        <w:t xml:space="preserve"> μιλήσω ονομαστικά. </w:t>
      </w:r>
    </w:p>
    <w:p w14:paraId="413BB0D3" w14:textId="77777777" w:rsidR="0028181B" w:rsidRDefault="00E316D8">
      <w:pPr>
        <w:spacing w:line="600" w:lineRule="auto"/>
        <w:ind w:firstLine="720"/>
        <w:jc w:val="both"/>
        <w:rPr>
          <w:rFonts w:eastAsia="Times New Roman"/>
          <w:bCs/>
          <w:shd w:val="clear" w:color="auto" w:fill="FFFFFF"/>
        </w:rPr>
      </w:pPr>
      <w:r>
        <w:rPr>
          <w:rFonts w:eastAsia="Times New Roman"/>
          <w:bCs/>
          <w:shd w:val="clear" w:color="auto" w:fill="FFFFFF"/>
        </w:rPr>
        <w:t xml:space="preserve">Ήταν απόφαση του ΣΥΡΙΖΑ </w:t>
      </w:r>
      <w:r w:rsidRPr="007C7437">
        <w:rPr>
          <w:rFonts w:eastAsia="Times New Roman"/>
          <w:bCs/>
          <w:shd w:val="clear" w:color="auto" w:fill="FFFFFF"/>
        </w:rPr>
        <w:t>να</w:t>
      </w:r>
      <w:r>
        <w:rPr>
          <w:rFonts w:eastAsia="Times New Roman"/>
          <w:bCs/>
          <w:shd w:val="clear" w:color="auto" w:fill="FFFFFF"/>
        </w:rPr>
        <w:t xml:space="preserve"> γίνουν αυτά που έγιναν στη χώρα. </w:t>
      </w:r>
      <w:r w:rsidRPr="007C7437">
        <w:rPr>
          <w:rFonts w:eastAsia="Times New Roman"/>
          <w:bCs/>
          <w:shd w:val="clear" w:color="auto" w:fill="FFFFFF"/>
        </w:rPr>
        <w:t>Κ</w:t>
      </w:r>
      <w:r>
        <w:rPr>
          <w:rFonts w:eastAsia="Times New Roman"/>
          <w:bCs/>
          <w:shd w:val="clear" w:color="auto" w:fill="FFFFFF"/>
        </w:rPr>
        <w:t xml:space="preserve">άθε λέξη σας, κάθε πράξη σας από το 2011 </w:t>
      </w:r>
      <w:r w:rsidRPr="007C7437">
        <w:rPr>
          <w:rFonts w:eastAsia="Times New Roman"/>
          <w:bCs/>
          <w:shd w:val="clear" w:color="auto" w:fill="FFFFFF"/>
        </w:rPr>
        <w:t>που</w:t>
      </w:r>
      <w:r>
        <w:rPr>
          <w:rFonts w:eastAsia="Times New Roman"/>
          <w:bCs/>
          <w:shd w:val="clear" w:color="auto" w:fill="FFFFFF"/>
        </w:rPr>
        <w:t xml:space="preserve"> ξέσπασε ο πόλεμος στη Συρία, από το 2013 </w:t>
      </w:r>
      <w:r w:rsidRPr="007C7437">
        <w:rPr>
          <w:rFonts w:eastAsia="Times New Roman"/>
          <w:bCs/>
          <w:shd w:val="clear" w:color="auto" w:fill="FFFFFF"/>
        </w:rPr>
        <w:t>που</w:t>
      </w:r>
      <w:r>
        <w:rPr>
          <w:rFonts w:eastAsia="Times New Roman"/>
          <w:bCs/>
          <w:shd w:val="clear" w:color="auto" w:fill="FFFFFF"/>
        </w:rPr>
        <w:t xml:space="preserve"> έφτασε στο απόγειό της η πρ</w:t>
      </w:r>
      <w:r>
        <w:rPr>
          <w:rFonts w:eastAsia="Times New Roman"/>
          <w:bCs/>
          <w:shd w:val="clear" w:color="auto" w:fill="FFFFFF"/>
        </w:rPr>
        <w:t xml:space="preserve">οσφυγική κρίση μέχρι πριν λίγο καιρό, </w:t>
      </w:r>
      <w:r w:rsidRPr="007C7437">
        <w:rPr>
          <w:rFonts w:eastAsia="Times New Roman"/>
          <w:bCs/>
          <w:shd w:val="clear" w:color="auto" w:fill="FFFFFF"/>
        </w:rPr>
        <w:t>αλλά</w:t>
      </w:r>
      <w:r>
        <w:rPr>
          <w:rFonts w:eastAsia="Times New Roman"/>
          <w:bCs/>
          <w:shd w:val="clear" w:color="auto" w:fill="FFFFFF"/>
        </w:rPr>
        <w:t xml:space="preserve"> </w:t>
      </w:r>
      <w:r w:rsidRPr="007C7437">
        <w:rPr>
          <w:rFonts w:eastAsia="Times New Roman"/>
          <w:bCs/>
          <w:shd w:val="clear" w:color="auto" w:fill="FFFFFF"/>
        </w:rPr>
        <w:t>και</w:t>
      </w:r>
      <w:r>
        <w:rPr>
          <w:rFonts w:eastAsia="Times New Roman"/>
          <w:bCs/>
          <w:shd w:val="clear" w:color="auto" w:fill="FFFFFF"/>
        </w:rPr>
        <w:t xml:space="preserve"> σήμερα με αυτά </w:t>
      </w:r>
      <w:r w:rsidRPr="007C7437">
        <w:rPr>
          <w:rFonts w:eastAsia="Times New Roman"/>
          <w:bCs/>
          <w:shd w:val="clear" w:color="auto" w:fill="FFFFFF"/>
        </w:rPr>
        <w:t>που</w:t>
      </w:r>
      <w:r>
        <w:rPr>
          <w:rFonts w:eastAsia="Times New Roman"/>
          <w:bCs/>
          <w:shd w:val="clear" w:color="auto" w:fill="FFFFFF"/>
        </w:rPr>
        <w:t xml:space="preserve"> νομοθετείτε, οδηγεί σε αυτή την κατάσταση διόγκωσης των προβλημάτων </w:t>
      </w:r>
      <w:r w:rsidRPr="007C7437">
        <w:rPr>
          <w:rFonts w:eastAsia="Times New Roman"/>
          <w:bCs/>
          <w:shd w:val="clear" w:color="auto" w:fill="FFFFFF"/>
        </w:rPr>
        <w:t>και</w:t>
      </w:r>
      <w:r>
        <w:rPr>
          <w:rFonts w:eastAsia="Times New Roman"/>
          <w:bCs/>
          <w:shd w:val="clear" w:color="auto" w:fill="FFFFFF"/>
        </w:rPr>
        <w:t xml:space="preserve"> δημιουργίας νέων προβλημάτων, διότι η πηγή του κακού βρίσκεται στις διαχρονικές απόψεις σας για το μεταναστευτικό. Αρκ</w:t>
      </w:r>
      <w:r>
        <w:rPr>
          <w:rFonts w:eastAsia="Times New Roman"/>
          <w:bCs/>
          <w:shd w:val="clear" w:color="auto" w:fill="FFFFFF"/>
        </w:rPr>
        <w:t xml:space="preserve">εί </w:t>
      </w:r>
      <w:r w:rsidRPr="002C1210">
        <w:rPr>
          <w:rFonts w:eastAsia="Times New Roman"/>
          <w:bCs/>
          <w:shd w:val="clear" w:color="auto" w:fill="FFFFFF"/>
        </w:rPr>
        <w:t>μια</w:t>
      </w:r>
      <w:r>
        <w:rPr>
          <w:rFonts w:eastAsia="Times New Roman"/>
          <w:bCs/>
          <w:shd w:val="clear" w:color="auto" w:fill="FFFFFF"/>
        </w:rPr>
        <w:t xml:space="preserve"> ματιά για να δείτε τι γράφατε </w:t>
      </w:r>
      <w:r w:rsidRPr="002C1210">
        <w:rPr>
          <w:rFonts w:eastAsia="Times New Roman"/>
          <w:bCs/>
          <w:shd w:val="clear" w:color="auto" w:fill="FFFFFF"/>
        </w:rPr>
        <w:t>και</w:t>
      </w:r>
      <w:r>
        <w:rPr>
          <w:rFonts w:eastAsia="Times New Roman"/>
          <w:bCs/>
          <w:shd w:val="clear" w:color="auto" w:fill="FFFFFF"/>
        </w:rPr>
        <w:t xml:space="preserve"> τι λέγατε για χρόνια, οδηγώντας κάθε φορά σε ένα γενικό προσκλητήριο. </w:t>
      </w:r>
      <w:r w:rsidRPr="0026158F">
        <w:rPr>
          <w:rFonts w:eastAsia="Times New Roman"/>
          <w:bCs/>
          <w:shd w:val="clear" w:color="auto" w:fill="FFFFFF"/>
        </w:rPr>
        <w:t>Πρέπει</w:t>
      </w:r>
      <w:r>
        <w:rPr>
          <w:rFonts w:eastAsia="Times New Roman"/>
          <w:bCs/>
          <w:shd w:val="clear" w:color="auto" w:fill="FFFFFF"/>
        </w:rPr>
        <w:t xml:space="preserve"> να δείτε τι λέγατε στις </w:t>
      </w:r>
      <w:r w:rsidRPr="002C1210">
        <w:rPr>
          <w:rFonts w:eastAsia="Times New Roman"/>
          <w:bCs/>
          <w:shd w:val="clear" w:color="auto" w:fill="FFFFFF"/>
        </w:rPr>
        <w:t xml:space="preserve">πολιτικές </w:t>
      </w:r>
      <w:r>
        <w:rPr>
          <w:rFonts w:eastAsia="Times New Roman"/>
          <w:bCs/>
          <w:shd w:val="clear" w:color="auto" w:fill="FFFFFF"/>
        </w:rPr>
        <w:t xml:space="preserve">σας αποφάσεις, στα προγράμματά σας. </w:t>
      </w:r>
    </w:p>
    <w:p w14:paraId="413BB0D4" w14:textId="77777777" w:rsidR="0028181B" w:rsidRDefault="00E316D8">
      <w:pPr>
        <w:spacing w:line="600" w:lineRule="auto"/>
        <w:ind w:firstLine="720"/>
        <w:jc w:val="both"/>
        <w:rPr>
          <w:rFonts w:eastAsia="Times New Roman"/>
          <w:bCs/>
          <w:shd w:val="clear" w:color="auto" w:fill="FFFFFF"/>
        </w:rPr>
      </w:pPr>
      <w:r>
        <w:rPr>
          <w:rFonts w:eastAsia="Times New Roman"/>
          <w:bCs/>
          <w:shd w:val="clear" w:color="auto" w:fill="FFFFFF"/>
        </w:rPr>
        <w:t>Σας θυμίζω τι έλεγε ο κ. Τσίπρας: «Ν</w:t>
      </w:r>
      <w:r w:rsidRPr="002C1210">
        <w:rPr>
          <w:rFonts w:eastAsia="Times New Roman"/>
          <w:bCs/>
          <w:shd w:val="clear" w:color="auto" w:fill="FFFFFF"/>
        </w:rPr>
        <w:t>α</w:t>
      </w:r>
      <w:r>
        <w:rPr>
          <w:rFonts w:eastAsia="Times New Roman"/>
          <w:bCs/>
          <w:shd w:val="clear" w:color="auto" w:fill="FFFFFF"/>
        </w:rPr>
        <w:t xml:space="preserve"> τους δεχόμαστε όλους </w:t>
      </w:r>
      <w:r w:rsidRPr="002C1210">
        <w:rPr>
          <w:rFonts w:eastAsia="Times New Roman"/>
          <w:bCs/>
          <w:shd w:val="clear" w:color="auto" w:fill="FFFFFF"/>
        </w:rPr>
        <w:t>και</w:t>
      </w:r>
      <w:r>
        <w:rPr>
          <w:rFonts w:eastAsia="Times New Roman"/>
          <w:bCs/>
          <w:shd w:val="clear" w:color="auto" w:fill="FFFFFF"/>
        </w:rPr>
        <w:t xml:space="preserve"> </w:t>
      </w:r>
      <w:r w:rsidRPr="002C1210">
        <w:rPr>
          <w:rFonts w:eastAsia="Times New Roman"/>
          <w:bCs/>
          <w:shd w:val="clear" w:color="auto" w:fill="FFFFFF"/>
        </w:rPr>
        <w:t>να</w:t>
      </w:r>
      <w:r>
        <w:rPr>
          <w:rFonts w:eastAsia="Times New Roman"/>
          <w:bCs/>
          <w:shd w:val="clear" w:color="auto" w:fill="FFFFFF"/>
        </w:rPr>
        <w:t xml:space="preserve"> τους δίνουμε χαρτιά </w:t>
      </w:r>
      <w:r w:rsidRPr="002C1210">
        <w:rPr>
          <w:rFonts w:eastAsia="Times New Roman"/>
          <w:bCs/>
          <w:shd w:val="clear" w:color="auto" w:fill="FFFFFF"/>
        </w:rPr>
        <w:t>για να</w:t>
      </w:r>
      <w:r>
        <w:rPr>
          <w:rFonts w:eastAsia="Times New Roman"/>
          <w:bCs/>
          <w:shd w:val="clear" w:color="auto" w:fill="FFFFFF"/>
        </w:rPr>
        <w:t xml:space="preserve"> φεύγουν στο εξωτερικό» και «Καμμία δύναμη </w:t>
      </w:r>
      <w:r>
        <w:rPr>
          <w:rFonts w:eastAsia="Times New Roman"/>
          <w:bCs/>
          <w:shd w:val="clear" w:color="auto" w:fill="FFFFFF"/>
          <w:lang w:val="en-US"/>
        </w:rPr>
        <w:t>FRONTEX</w:t>
      </w:r>
      <w:r w:rsidRPr="002C1210">
        <w:rPr>
          <w:rFonts w:eastAsia="Times New Roman"/>
          <w:bCs/>
          <w:shd w:val="clear" w:color="auto" w:fill="FFFFFF"/>
        </w:rPr>
        <w:t xml:space="preserve"> και</w:t>
      </w:r>
      <w:r>
        <w:rPr>
          <w:rFonts w:eastAsia="Times New Roman"/>
          <w:bCs/>
          <w:shd w:val="clear" w:color="auto" w:fill="FFFFFF"/>
        </w:rPr>
        <w:t xml:space="preserve"> κανένας φράχτης </w:t>
      </w:r>
      <w:r w:rsidRPr="002C1210">
        <w:rPr>
          <w:rFonts w:eastAsia="Times New Roman"/>
          <w:bCs/>
          <w:shd w:val="clear" w:color="auto" w:fill="FFFFFF"/>
        </w:rPr>
        <w:t xml:space="preserve">δεν </w:t>
      </w:r>
      <w:r>
        <w:rPr>
          <w:rFonts w:eastAsia="Times New Roman"/>
          <w:bCs/>
          <w:shd w:val="clear" w:color="auto" w:fill="FFFFFF"/>
        </w:rPr>
        <w:t xml:space="preserve"> </w:t>
      </w:r>
      <w:r w:rsidRPr="002C1210">
        <w:rPr>
          <w:rFonts w:eastAsia="Times New Roman"/>
          <w:bCs/>
          <w:shd w:val="clear" w:color="auto" w:fill="FFFFFF"/>
        </w:rPr>
        <w:t>μπορεί</w:t>
      </w:r>
      <w:r>
        <w:rPr>
          <w:rFonts w:eastAsia="Times New Roman"/>
          <w:bCs/>
          <w:shd w:val="clear" w:color="auto" w:fill="FFFFFF"/>
        </w:rPr>
        <w:t xml:space="preserve"> </w:t>
      </w:r>
      <w:r w:rsidRPr="002C1210">
        <w:rPr>
          <w:rFonts w:eastAsia="Times New Roman"/>
          <w:bCs/>
          <w:shd w:val="clear" w:color="auto" w:fill="FFFFFF"/>
        </w:rPr>
        <w:t>να</w:t>
      </w:r>
      <w:r>
        <w:rPr>
          <w:rFonts w:eastAsia="Times New Roman"/>
          <w:bCs/>
          <w:shd w:val="clear" w:color="auto" w:fill="FFFFFF"/>
        </w:rPr>
        <w:t xml:space="preserve"> σταματήσει το φαινόμενο». Ο κ. Τσίπρας τα έλεγε αυτά. </w:t>
      </w:r>
    </w:p>
    <w:p w14:paraId="413BB0D5" w14:textId="77777777" w:rsidR="0028181B" w:rsidRDefault="00E316D8">
      <w:pPr>
        <w:spacing w:line="600" w:lineRule="auto"/>
        <w:ind w:firstLine="720"/>
        <w:jc w:val="both"/>
        <w:rPr>
          <w:rFonts w:eastAsia="Times New Roman"/>
          <w:bCs/>
          <w:shd w:val="clear" w:color="auto" w:fill="FFFFFF"/>
        </w:rPr>
      </w:pPr>
      <w:r>
        <w:rPr>
          <w:rFonts w:eastAsia="Times New Roman"/>
          <w:bCs/>
          <w:shd w:val="clear" w:color="auto" w:fill="FFFFFF"/>
        </w:rPr>
        <w:t>Ο κ. Σταθάκης τον Νοέμβριο του 2014 έφτασε στο σημείο, παρουσιάζοντας το πρόγραμμά σας γ</w:t>
      </w:r>
      <w:r>
        <w:rPr>
          <w:rFonts w:eastAsia="Times New Roman"/>
          <w:bCs/>
          <w:shd w:val="clear" w:color="auto" w:fill="FFFFFF"/>
        </w:rPr>
        <w:t xml:space="preserve">ια την ανάπτυξη, </w:t>
      </w:r>
      <w:r w:rsidRPr="002C1210">
        <w:rPr>
          <w:rFonts w:eastAsia="Times New Roman"/>
          <w:bCs/>
          <w:shd w:val="clear" w:color="auto" w:fill="FFFFFF"/>
        </w:rPr>
        <w:t>να</w:t>
      </w:r>
      <w:r>
        <w:rPr>
          <w:rFonts w:eastAsia="Times New Roman"/>
          <w:bCs/>
          <w:shd w:val="clear" w:color="auto" w:fill="FFFFFF"/>
        </w:rPr>
        <w:t xml:space="preserve"> πει </w:t>
      </w:r>
      <w:r w:rsidRPr="002C1210">
        <w:rPr>
          <w:rFonts w:eastAsia="Times New Roman"/>
          <w:bCs/>
          <w:shd w:val="clear" w:color="auto" w:fill="FFFFFF"/>
        </w:rPr>
        <w:t>ότι</w:t>
      </w:r>
      <w:r>
        <w:rPr>
          <w:rFonts w:eastAsia="Times New Roman"/>
          <w:bCs/>
          <w:shd w:val="clear" w:color="auto" w:fill="FFFFFF"/>
        </w:rPr>
        <w:t xml:space="preserve"> η ανάπτυξη </w:t>
      </w:r>
      <w:r w:rsidRPr="002C1210">
        <w:rPr>
          <w:rFonts w:eastAsia="Times New Roman"/>
          <w:bCs/>
          <w:shd w:val="clear" w:color="auto" w:fill="FFFFFF"/>
        </w:rPr>
        <w:t>θα</w:t>
      </w:r>
      <w:r>
        <w:rPr>
          <w:rFonts w:eastAsia="Times New Roman"/>
          <w:bCs/>
          <w:shd w:val="clear" w:color="auto" w:fill="FFFFFF"/>
        </w:rPr>
        <w:t xml:space="preserve"> πάει καλύτερα εάν δοθούν περισσότερες ιθαγένειες σε μετανάστες. </w:t>
      </w:r>
      <w:r w:rsidRPr="002C1210">
        <w:rPr>
          <w:rFonts w:eastAsia="Times New Roman"/>
          <w:bCs/>
          <w:shd w:val="clear" w:color="auto" w:fill="FFFFFF"/>
        </w:rPr>
        <w:t xml:space="preserve">Δηλαδή </w:t>
      </w:r>
      <w:r>
        <w:rPr>
          <w:rFonts w:eastAsia="Times New Roman"/>
          <w:bCs/>
          <w:shd w:val="clear" w:color="auto" w:fill="FFFFFF"/>
        </w:rPr>
        <w:t xml:space="preserve">για την ανάπτυξη, το 2014 είχατε τις ιθαγένειες στους μετανάστες </w:t>
      </w:r>
      <w:r w:rsidRPr="0026158F">
        <w:rPr>
          <w:rFonts w:eastAsia="Times New Roman"/>
          <w:bCs/>
          <w:shd w:val="clear" w:color="auto" w:fill="FFFFFF"/>
        </w:rPr>
        <w:t>και</w:t>
      </w:r>
      <w:r>
        <w:rPr>
          <w:rFonts w:eastAsia="Times New Roman"/>
          <w:bCs/>
          <w:shd w:val="clear" w:color="auto" w:fill="FFFFFF"/>
        </w:rPr>
        <w:t xml:space="preserve"> τώρα έχετε την κάνναβη </w:t>
      </w:r>
      <w:r w:rsidRPr="002C1210">
        <w:rPr>
          <w:rFonts w:eastAsia="Times New Roman"/>
          <w:bCs/>
          <w:shd w:val="clear" w:color="auto" w:fill="FFFFFF"/>
        </w:rPr>
        <w:t>και</w:t>
      </w:r>
      <w:r>
        <w:rPr>
          <w:rFonts w:eastAsia="Times New Roman"/>
          <w:bCs/>
          <w:shd w:val="clear" w:color="auto" w:fill="FFFFFF"/>
        </w:rPr>
        <w:t xml:space="preserve"> τα ναρκωτικά. Στο πρόγραμμά σας του 2012 λέγατε</w:t>
      </w:r>
      <w:r>
        <w:rPr>
          <w:rFonts w:eastAsia="Times New Roman"/>
          <w:bCs/>
          <w:shd w:val="clear" w:color="auto" w:fill="FFFFFF"/>
        </w:rPr>
        <w:t xml:space="preserve"> </w:t>
      </w:r>
      <w:r w:rsidRPr="002C1210">
        <w:rPr>
          <w:rFonts w:eastAsia="Times New Roman"/>
          <w:bCs/>
          <w:shd w:val="clear" w:color="auto" w:fill="FFFFFF"/>
        </w:rPr>
        <w:t>ότι</w:t>
      </w:r>
      <w:r>
        <w:rPr>
          <w:rFonts w:eastAsia="Times New Roman"/>
          <w:bCs/>
          <w:shd w:val="clear" w:color="auto" w:fill="FFFFFF"/>
        </w:rPr>
        <w:t xml:space="preserve"> υποστηρίζετε ένα σύστημα ανοικτής </w:t>
      </w:r>
      <w:r w:rsidRPr="002C1210">
        <w:rPr>
          <w:rFonts w:eastAsia="Times New Roman"/>
          <w:bCs/>
          <w:shd w:val="clear" w:color="auto" w:fill="FFFFFF"/>
        </w:rPr>
        <w:t>και</w:t>
      </w:r>
      <w:r>
        <w:rPr>
          <w:rFonts w:eastAsia="Times New Roman"/>
          <w:bCs/>
          <w:shd w:val="clear" w:color="auto" w:fill="FFFFFF"/>
        </w:rPr>
        <w:t xml:space="preserve"> διαρκούς νομιμοποίησης. </w:t>
      </w:r>
    </w:p>
    <w:p w14:paraId="413BB0D6" w14:textId="77777777" w:rsidR="0028181B" w:rsidRDefault="00E316D8">
      <w:pPr>
        <w:spacing w:line="600" w:lineRule="auto"/>
        <w:ind w:firstLine="720"/>
        <w:jc w:val="both"/>
        <w:rPr>
          <w:rFonts w:eastAsia="Times New Roman" w:cs="Times New Roman"/>
          <w:szCs w:val="24"/>
        </w:rPr>
      </w:pPr>
      <w:r>
        <w:rPr>
          <w:rFonts w:eastAsia="Times New Roman"/>
          <w:bCs/>
          <w:shd w:val="clear" w:color="auto" w:fill="FFFFFF"/>
        </w:rPr>
        <w:t xml:space="preserve">Ποιος τα προκάλεσε, </w:t>
      </w:r>
      <w:r w:rsidRPr="002C1210">
        <w:rPr>
          <w:rFonts w:eastAsia="Times New Roman"/>
          <w:bCs/>
          <w:shd w:val="clear" w:color="auto" w:fill="FFFFFF"/>
        </w:rPr>
        <w:t>λοιπόν</w:t>
      </w:r>
      <w:r>
        <w:rPr>
          <w:rFonts w:eastAsia="Times New Roman"/>
          <w:bCs/>
          <w:shd w:val="clear" w:color="auto" w:fill="FFFFFF"/>
        </w:rPr>
        <w:t xml:space="preserve">, όλα αυτά; Ποιος έκανε το γενικό προσκλητήριο; </w:t>
      </w:r>
      <w:r w:rsidRPr="002C1210">
        <w:rPr>
          <w:rFonts w:eastAsia="Times New Roman"/>
          <w:bCs/>
          <w:shd w:val="clear" w:color="auto" w:fill="FFFFFF"/>
        </w:rPr>
        <w:t>Και</w:t>
      </w:r>
      <w:r>
        <w:rPr>
          <w:rFonts w:eastAsia="Times New Roman"/>
          <w:bCs/>
          <w:shd w:val="clear" w:color="auto" w:fill="FFFFFF"/>
        </w:rPr>
        <w:t xml:space="preserve"> μόλις βρεθήκατε στην εξουσία, συνεχίσατε τα γενικά προσκλητήρια. Οι διακινητές μοίραζαν φυλλάδια στους καταυλι</w:t>
      </w:r>
      <w:r>
        <w:rPr>
          <w:rFonts w:eastAsia="Times New Roman"/>
          <w:bCs/>
          <w:shd w:val="clear" w:color="auto" w:fill="FFFFFF"/>
        </w:rPr>
        <w:t xml:space="preserve">σμούς στην Τουρκία λέγοντας </w:t>
      </w:r>
      <w:r w:rsidRPr="002C1210">
        <w:rPr>
          <w:rFonts w:eastAsia="Times New Roman"/>
          <w:bCs/>
          <w:shd w:val="clear" w:color="auto" w:fill="FFFFFF"/>
        </w:rPr>
        <w:t>ότι</w:t>
      </w:r>
      <w:r>
        <w:rPr>
          <w:rFonts w:eastAsia="Times New Roman"/>
          <w:bCs/>
          <w:shd w:val="clear" w:color="auto" w:fill="FFFFFF"/>
        </w:rPr>
        <w:t xml:space="preserve"> τώρα με την καινούρ</w:t>
      </w:r>
      <w:r>
        <w:rPr>
          <w:rFonts w:eastAsia="Times New Roman"/>
          <w:bCs/>
          <w:shd w:val="clear" w:color="auto" w:fill="FFFFFF"/>
        </w:rPr>
        <w:t>γ</w:t>
      </w:r>
      <w:r>
        <w:rPr>
          <w:rFonts w:eastAsia="Times New Roman"/>
          <w:bCs/>
          <w:shd w:val="clear" w:color="auto" w:fill="FFFFFF"/>
        </w:rPr>
        <w:t xml:space="preserve">ια </w:t>
      </w:r>
      <w:r w:rsidRPr="002C1210">
        <w:rPr>
          <w:rFonts w:eastAsia="Times New Roman"/>
          <w:bCs/>
          <w:shd w:val="clear" w:color="auto" w:fill="FFFFFF"/>
        </w:rPr>
        <w:t>Κυβέρνηση</w:t>
      </w:r>
      <w:r>
        <w:rPr>
          <w:rFonts w:eastAsia="Times New Roman"/>
          <w:bCs/>
          <w:shd w:val="clear" w:color="auto" w:fill="FFFFFF"/>
        </w:rPr>
        <w:t xml:space="preserve"> </w:t>
      </w:r>
      <w:r w:rsidRPr="002C1210">
        <w:rPr>
          <w:rFonts w:eastAsia="Times New Roman"/>
          <w:bCs/>
          <w:shd w:val="clear" w:color="auto" w:fill="FFFFFF"/>
        </w:rPr>
        <w:t>θα</w:t>
      </w:r>
      <w:r>
        <w:rPr>
          <w:rFonts w:eastAsia="Times New Roman"/>
          <w:bCs/>
          <w:shd w:val="clear" w:color="auto" w:fill="FFFFFF"/>
        </w:rPr>
        <w:t xml:space="preserve"> αλλάξει η </w:t>
      </w:r>
      <w:r w:rsidRPr="002C1210">
        <w:rPr>
          <w:rFonts w:eastAsia="Times New Roman"/>
          <w:bCs/>
          <w:shd w:val="clear" w:color="auto" w:fill="FFFFFF"/>
        </w:rPr>
        <w:t>πολιτική</w:t>
      </w:r>
      <w:r>
        <w:rPr>
          <w:rFonts w:eastAsia="Times New Roman"/>
          <w:bCs/>
          <w:shd w:val="clear" w:color="auto" w:fill="FFFFFF"/>
        </w:rPr>
        <w:t xml:space="preserve"> του μεταναστευτικού. Ήρθ</w:t>
      </w:r>
      <w:r>
        <w:rPr>
          <w:rFonts w:eastAsia="Times New Roman"/>
          <w:bCs/>
          <w:shd w:val="clear" w:color="auto" w:fill="FFFFFF"/>
        </w:rPr>
        <w:t>ε</w:t>
      </w:r>
      <w:r>
        <w:rPr>
          <w:rFonts w:eastAsia="Times New Roman"/>
          <w:bCs/>
          <w:shd w:val="clear" w:color="auto" w:fill="FFFFFF"/>
        </w:rPr>
        <w:t xml:space="preserve"> εδώ </w:t>
      </w:r>
      <w:r>
        <w:rPr>
          <w:rFonts w:eastAsia="Times New Roman"/>
          <w:bCs/>
          <w:shd w:val="clear" w:color="auto" w:fill="FFFFFF"/>
        </w:rPr>
        <w:t xml:space="preserve">ξαφνικά </w:t>
      </w:r>
      <w:r>
        <w:rPr>
          <w:rFonts w:eastAsia="Times New Roman"/>
          <w:bCs/>
          <w:shd w:val="clear" w:color="auto" w:fill="FFFFFF"/>
        </w:rPr>
        <w:t xml:space="preserve">ενάμισι </w:t>
      </w:r>
      <w:r w:rsidRPr="002C1210">
        <w:rPr>
          <w:rFonts w:eastAsia="Times New Roman"/>
          <w:bCs/>
          <w:shd w:val="clear" w:color="auto" w:fill="FFFFFF"/>
        </w:rPr>
        <w:t>εκατομμύρι</w:t>
      </w:r>
      <w:r>
        <w:rPr>
          <w:rFonts w:eastAsia="Times New Roman"/>
          <w:bCs/>
          <w:shd w:val="clear" w:color="auto" w:fill="FFFFFF"/>
        </w:rPr>
        <w:t>ο</w:t>
      </w:r>
      <w:r w:rsidRPr="002C1210">
        <w:rPr>
          <w:rFonts w:eastAsia="Times New Roman"/>
          <w:bCs/>
          <w:shd w:val="clear" w:color="auto" w:fill="FFFFFF"/>
        </w:rPr>
        <w:t xml:space="preserve"> </w:t>
      </w:r>
      <w:r>
        <w:rPr>
          <w:rFonts w:eastAsia="Times New Roman"/>
          <w:bCs/>
          <w:shd w:val="clear" w:color="auto" w:fill="FFFFFF"/>
        </w:rPr>
        <w:t>ανθρώπων</w:t>
      </w:r>
      <w:r>
        <w:rPr>
          <w:rFonts w:eastAsia="Times New Roman"/>
          <w:bCs/>
          <w:shd w:val="clear" w:color="auto" w:fill="FFFFFF"/>
        </w:rPr>
        <w:t xml:space="preserve">. Δεν ήταν στο απόγειό της η προσφυγική κρίση το 2015. </w:t>
      </w:r>
    </w:p>
    <w:p w14:paraId="413BB0D7"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Φτιάξατε το αίσχος της Ειδομένης. Μας έκλεισαν </w:t>
      </w:r>
      <w:r>
        <w:rPr>
          <w:rFonts w:eastAsia="Times New Roman" w:cs="Times New Roman"/>
          <w:szCs w:val="24"/>
        </w:rPr>
        <w:t>οι Σκοπιανοί τα σύνορα, τα οποία τα έχουν ακόμη κλειστά</w:t>
      </w:r>
      <w:r>
        <w:rPr>
          <w:rFonts w:eastAsia="Times New Roman" w:cs="Times New Roman"/>
          <w:szCs w:val="24"/>
        </w:rPr>
        <w:t>, κι</w:t>
      </w:r>
      <w:r>
        <w:rPr>
          <w:rFonts w:eastAsia="Times New Roman" w:cs="Times New Roman"/>
          <w:szCs w:val="24"/>
        </w:rPr>
        <w:t xml:space="preserve"> εσείς συζητάτε με τους Σκοπιανούς για επίλυση του ζητήματος της ονομασίας με κλειστά τα σύνορα από αυτούς. Δεχθήκατε τη Συμφωνία Ευρωπαϊκής Ένωσης και Τουρκίας χωρίς να απαιτήσετε να ανοίξουν τα σ</w:t>
      </w:r>
      <w:r>
        <w:rPr>
          <w:rFonts w:eastAsia="Times New Roman" w:cs="Times New Roman"/>
          <w:szCs w:val="24"/>
        </w:rPr>
        <w:t>ύνορα. Φέρατε και το ΝΑΤΟ στο Αιγαίο. Θυμάμαι ότι όταν ήμασταν με τον Σαμαρά στην Ουαλία σε σύνοδο του ΝΑΤΟ, ο κ. Βίτσας –δεν βλέπω εδώ τον Υπουργό- έλεγε εδώ στην Ελλάδα ότι το ΝΑΤΟ πρέπει να αυτοδιαλυθεί. Προφανώς το φέρατε το ΝΑΤΟ στο Αιγαίο για να το β</w:t>
      </w:r>
      <w:r>
        <w:rPr>
          <w:rFonts w:eastAsia="Times New Roman" w:cs="Times New Roman"/>
          <w:szCs w:val="24"/>
        </w:rPr>
        <w:t xml:space="preserve">λέπετε καλύτερα και να το διαλύσετε καλύτερα. Δεν βλέπω, δηλαδή, άλλη εξήγηση. </w:t>
      </w:r>
    </w:p>
    <w:p w14:paraId="413BB0D8"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Μετά, αρχίσατε. Ποιο ήταν ένα από τα πρώτα σας νομοθετήματα τον Ιούνιο του 2015 για να δώσετε σήμα; Η αλλαγή του νόμου για τις ιθαγένειες. «Εδώ μοιράζουμε τις καλές ιθαγένειες»</w:t>
      </w:r>
      <w:r>
        <w:rPr>
          <w:rFonts w:eastAsia="Times New Roman" w:cs="Times New Roman"/>
          <w:szCs w:val="24"/>
        </w:rPr>
        <w:t xml:space="preserve">. Άλλον καημό δεν είχατε. Πηγαίνατε για τα </w:t>
      </w:r>
      <w:r>
        <w:rPr>
          <w:rFonts w:eastAsia="Times New Roman" w:cs="Times New Roman"/>
          <w:szCs w:val="24"/>
          <w:lang w:val="en-US"/>
        </w:rPr>
        <w:t>capital</w:t>
      </w:r>
      <w:r w:rsidRPr="00D46B39">
        <w:rPr>
          <w:rFonts w:eastAsia="Times New Roman" w:cs="Times New Roman"/>
          <w:szCs w:val="24"/>
        </w:rPr>
        <w:t xml:space="preserve"> </w:t>
      </w:r>
      <w:r>
        <w:rPr>
          <w:rFonts w:eastAsia="Times New Roman" w:cs="Times New Roman"/>
          <w:szCs w:val="24"/>
          <w:lang w:val="en-US"/>
        </w:rPr>
        <w:t>controls</w:t>
      </w:r>
      <w:r w:rsidRPr="00D46B39">
        <w:rPr>
          <w:rFonts w:eastAsia="Times New Roman" w:cs="Times New Roman"/>
          <w:szCs w:val="24"/>
        </w:rPr>
        <w:t xml:space="preserve"> </w:t>
      </w:r>
      <w:r>
        <w:rPr>
          <w:rFonts w:eastAsia="Times New Roman" w:cs="Times New Roman"/>
          <w:szCs w:val="24"/>
        </w:rPr>
        <w:t>και κάνατε νόμο για την ιθαγένεια και συνεχίσατε το ξήλωμα, διότι η Ελλάδα είχε νόμους για το μεταναστευτικό. Ο αρτιότερος νόμων εξ αυτών ήταν αυτός του 2005 επί Υπουργού Εσωτερικών Προκόπη Παυλόπ</w:t>
      </w:r>
      <w:r>
        <w:rPr>
          <w:rFonts w:eastAsia="Times New Roman" w:cs="Times New Roman"/>
          <w:szCs w:val="24"/>
        </w:rPr>
        <w:t xml:space="preserve">ουλου, του σημερινού Προέδρου της Δημοκρατίας. Εκείνος ο νόμος τα προέβλεπε όλα αυτά που τα φέρνετε τώρα κομματιαστά εσείς, γιατί τα έχετε ήδη ξηλώσει. Και φύλαξη συνόρων προέβλεπε και ελευθερία κίνησης για τους </w:t>
      </w:r>
      <w:r w:rsidRPr="00F2560B">
        <w:rPr>
          <w:rFonts w:eastAsia="Times New Roman" w:cs="Times New Roman"/>
          <w:color w:val="000000" w:themeColor="text1"/>
          <w:szCs w:val="24"/>
        </w:rPr>
        <w:t xml:space="preserve">νομίμως διαμένοντες και ποινή φυλάκισης και </w:t>
      </w:r>
      <w:r w:rsidRPr="00F2560B">
        <w:rPr>
          <w:rFonts w:eastAsia="Times New Roman" w:cs="Times New Roman"/>
          <w:color w:val="000000" w:themeColor="text1"/>
          <w:szCs w:val="24"/>
        </w:rPr>
        <w:t>πρόστιμα για όσους μπαίνουν παρανόμως στη χώρα, αλλά και πρόνοιες για τους τελούντες στο ειδικό καθεστώς του πρόσφυγα, κατά την έννοια όμως της Σύμβασης της Γενεύης του 1951</w:t>
      </w:r>
      <w:r w:rsidRPr="00F2560B">
        <w:rPr>
          <w:rFonts w:eastAsia="Times New Roman" w:cs="Times New Roman"/>
          <w:color w:val="000000" w:themeColor="text1"/>
          <w:szCs w:val="24"/>
        </w:rPr>
        <w:t>,</w:t>
      </w:r>
      <w:r w:rsidRPr="00F2560B">
        <w:rPr>
          <w:rFonts w:eastAsia="Times New Roman" w:cs="Times New Roman"/>
          <w:color w:val="000000" w:themeColor="text1"/>
          <w:szCs w:val="24"/>
        </w:rPr>
        <w:t xml:space="preserve"> που η Ελλάδα την κύρωσε το ’59. Αναφέρθηκε η κ</w:t>
      </w:r>
      <w:r w:rsidRPr="00F2560B">
        <w:rPr>
          <w:rFonts w:eastAsia="Times New Roman" w:cs="Times New Roman"/>
          <w:color w:val="000000" w:themeColor="text1"/>
          <w:szCs w:val="24"/>
        </w:rPr>
        <w:t>.</w:t>
      </w:r>
      <w:r w:rsidRPr="00F2560B">
        <w:rPr>
          <w:rFonts w:eastAsia="Times New Roman" w:cs="Times New Roman"/>
          <w:color w:val="000000" w:themeColor="text1"/>
          <w:szCs w:val="24"/>
        </w:rPr>
        <w:t xml:space="preserve"> Χριστοδουλοπούλου σε αυτό. </w:t>
      </w:r>
    </w:p>
    <w:p w14:paraId="413BB0D9" w14:textId="77777777" w:rsidR="0028181B" w:rsidRDefault="00E316D8">
      <w:pPr>
        <w:spacing w:line="600" w:lineRule="auto"/>
        <w:ind w:firstLine="720"/>
        <w:jc w:val="both"/>
        <w:rPr>
          <w:rFonts w:eastAsia="Times New Roman" w:cs="Times New Roman"/>
          <w:szCs w:val="24"/>
        </w:rPr>
      </w:pPr>
      <w:r w:rsidRPr="00EB63D7">
        <w:rPr>
          <w:rFonts w:eastAsia="Times New Roman" w:cs="Times New Roman"/>
          <w:szCs w:val="24"/>
        </w:rPr>
        <w:t>Η Σύμ</w:t>
      </w:r>
      <w:r w:rsidRPr="00EB63D7">
        <w:rPr>
          <w:rFonts w:eastAsia="Times New Roman" w:cs="Times New Roman"/>
          <w:szCs w:val="24"/>
        </w:rPr>
        <w:t>βαση της Γενεύης δεν προστατεύει τους πάντες που μπαίνουν σε μια χώρα. Προστατεύει αυτούς οι οποίοι έχουν καθεστώς πρόσφυγα. Εσείς, όμως, δεν διαχωρίσατε ποτέ πρόσφυγες από μετανάστες και εξακολουθείτε να μην το κάνετε. Ξηλώσατε τον νόμο του 2005. Ξηλώσατε</w:t>
      </w:r>
      <w:r w:rsidRPr="00EB63D7">
        <w:rPr>
          <w:rFonts w:eastAsia="Times New Roman" w:cs="Times New Roman"/>
          <w:szCs w:val="24"/>
        </w:rPr>
        <w:t xml:space="preserve"> τον συμπληρωματικό </w:t>
      </w:r>
      <w:r>
        <w:rPr>
          <w:rFonts w:eastAsia="Times New Roman" w:cs="Times New Roman"/>
          <w:szCs w:val="24"/>
        </w:rPr>
        <w:t xml:space="preserve">του 2007. Ξηλώσατε τον νόμο του 2011. Ξηλώσατε και τον νόμο του 2014 και τώρα έρχεστε και μας φέρνετε διατάξεις. Φτιάξατε τον νόμο την </w:t>
      </w:r>
      <w:r>
        <w:rPr>
          <w:rFonts w:eastAsia="Times New Roman" w:cs="Times New Roman"/>
          <w:szCs w:val="24"/>
        </w:rPr>
        <w:t>π</w:t>
      </w:r>
      <w:r>
        <w:rPr>
          <w:rFonts w:eastAsia="Times New Roman" w:cs="Times New Roman"/>
          <w:szCs w:val="24"/>
        </w:rPr>
        <w:t>ρωταπριλιά του 2016. Τον ψηφίσατε με τη διαδικασία του κατεπείγοντος, λέγοντας ότι θα λύσει όλα τα π</w:t>
      </w:r>
      <w:r>
        <w:rPr>
          <w:rFonts w:eastAsia="Times New Roman" w:cs="Times New Roman"/>
          <w:szCs w:val="24"/>
        </w:rPr>
        <w:t>ροβλήματα ασύλου. Τώρα, δύο χρόνια μετά, ξαναέρχεστε με άλλον νόμο για το άσυλο, ενώ με τον προηγούμενο νόμο υπονομεύσατε και τη Συμφωνία Ευρωπαϊκής Ένωσης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Τουρκίας και καταστρατηγήσατε τη </w:t>
      </w:r>
      <w:r>
        <w:rPr>
          <w:rFonts w:eastAsia="Times New Roman" w:cs="Times New Roman"/>
          <w:szCs w:val="24"/>
        </w:rPr>
        <w:t>σ</w:t>
      </w:r>
      <w:r>
        <w:rPr>
          <w:rFonts w:eastAsia="Times New Roman" w:cs="Times New Roman"/>
          <w:szCs w:val="24"/>
        </w:rPr>
        <w:t xml:space="preserve">υμφωνία των πολιτικών Αρχηγών υπό τον Πρόεδρο της Δημοκρατίας. </w:t>
      </w:r>
    </w:p>
    <w:p w14:paraId="413BB0DA"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Ούτε τώρα διαχωρίζετε τους πρόσφυγες από τους μετανάστες ούτε ενισχύετε τις δομές κλειστής φιλοξενίας. Και αυτά είχαν αποφασιστεί στη σύσκεψη όλων των πολιτικών Αρχηγών υπό τον Πρόεδρο της Δημοκρατίας. </w:t>
      </w:r>
    </w:p>
    <w:p w14:paraId="413BB0DB"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Αυτή τη στιγμή το νομοσχέδιο που φέρνετε είναι μια επ</w:t>
      </w:r>
      <w:r>
        <w:rPr>
          <w:rFonts w:eastAsia="Times New Roman" w:cs="Times New Roman"/>
          <w:szCs w:val="24"/>
        </w:rPr>
        <w:t>ανάληψη του 2016, απλώς με κάποιες διευκολύνσεις που κάνετε στο θέμα του ασύλου. Αυτός ο νόμος που ψηφίσατε πριν από δύο χρόνια</w:t>
      </w:r>
      <w:r>
        <w:rPr>
          <w:rFonts w:eastAsia="Times New Roman" w:cs="Times New Roman"/>
          <w:szCs w:val="24"/>
        </w:rPr>
        <w:t>,</w:t>
      </w:r>
      <w:r>
        <w:rPr>
          <w:rFonts w:eastAsia="Times New Roman" w:cs="Times New Roman"/>
          <w:szCs w:val="24"/>
        </w:rPr>
        <w:t xml:space="preserve"> ανέφερε ότι αλλοδαπός ή ανιθαγενής που αιτείται διεθνούς προστασίας</w:t>
      </w:r>
      <w:r>
        <w:rPr>
          <w:rFonts w:eastAsia="Times New Roman" w:cs="Times New Roman"/>
          <w:szCs w:val="24"/>
        </w:rPr>
        <w:t>,</w:t>
      </w:r>
      <w:r>
        <w:rPr>
          <w:rFonts w:eastAsia="Times New Roman" w:cs="Times New Roman"/>
          <w:szCs w:val="24"/>
        </w:rPr>
        <w:t xml:space="preserve"> δεν κρατείται μόνο και μόνο για τον λόγο ότι έχει υποβάλει</w:t>
      </w:r>
      <w:r>
        <w:rPr>
          <w:rFonts w:eastAsia="Times New Roman" w:cs="Times New Roman"/>
          <w:szCs w:val="24"/>
        </w:rPr>
        <w:t xml:space="preserve"> αίτηση διεθνούς προστασίας, καθώς και ότι εισήλθε παράνομα ή παραμένει στη χώρα μας χωρίς τίτλο διαμονής. Προσέξτε</w:t>
      </w:r>
      <w:r w:rsidRPr="00FB77CD">
        <w:rPr>
          <w:rFonts w:eastAsia="Times New Roman" w:cs="Times New Roman"/>
          <w:szCs w:val="24"/>
        </w:rPr>
        <w:t xml:space="preserve">: </w:t>
      </w:r>
      <w:r>
        <w:rPr>
          <w:rFonts w:eastAsia="Times New Roman" w:cs="Times New Roman"/>
          <w:szCs w:val="24"/>
        </w:rPr>
        <w:t>Α</w:t>
      </w:r>
      <w:r>
        <w:rPr>
          <w:rFonts w:eastAsia="Times New Roman" w:cs="Times New Roman"/>
          <w:szCs w:val="24"/>
        </w:rPr>
        <w:t xml:space="preserve">λλοδαπός ή ανιθαγενής είπατε. Δεν λέτε πρόσφυγας. Άρα εδώ εσείς έχετε κάνει πάλι γενικό προσκλητήριο. Αυτή τη διάταξη την έχετε κρατήσει. </w:t>
      </w:r>
    </w:p>
    <w:p w14:paraId="413BB0DC"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Εφόσον, λοιπόν</w:t>
      </w:r>
      <w:r>
        <w:rPr>
          <w:rFonts w:eastAsia="Times New Roman" w:cs="Times New Roman"/>
          <w:szCs w:val="24"/>
        </w:rPr>
        <w:t>,</w:t>
      </w:r>
      <w:r>
        <w:rPr>
          <w:rFonts w:eastAsia="Times New Roman" w:cs="Times New Roman"/>
          <w:szCs w:val="24"/>
        </w:rPr>
        <w:t xml:space="preserve"> δεν τηρείτε τα συμφωνημένα, δεν τηρείτε τις συμφωνίες, δεν εφαρμόζονται οι συμφωνίες της Ευρωπαϊκής Ένωσης, αυτή η δήλωση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αφού είναι όλοι ίδιοι και δεν γίνεται κανένας διαχωρισμός, άρα αυτή τη στιγμή καταπατώνται τα δικαιώματα του π</w:t>
      </w:r>
      <w:r>
        <w:rPr>
          <w:rFonts w:eastAsia="Times New Roman" w:cs="Times New Roman"/>
          <w:szCs w:val="24"/>
        </w:rPr>
        <w:t xml:space="preserve">ρόσφυγα κατά την έννοια της Συνθήκης της Γενεύης και δεν προχωράτε. </w:t>
      </w:r>
    </w:p>
    <w:p w14:paraId="413BB0DD"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Τι λέει η δήλωση Ευρωπαϊκής Ένωσης και Τουρκίας; Λέει ότι όλοι οι παράτυποι μετανάστες επιστρέφουν αμέσως. Επιστρέφουν αμέσως; Όχι. Άρα δεν τηρείται η </w:t>
      </w:r>
      <w:r>
        <w:rPr>
          <w:rFonts w:eastAsia="Times New Roman" w:cs="Times New Roman"/>
          <w:szCs w:val="24"/>
        </w:rPr>
        <w:t>σ</w:t>
      </w:r>
      <w:r>
        <w:rPr>
          <w:rFonts w:eastAsia="Times New Roman" w:cs="Times New Roman"/>
          <w:szCs w:val="24"/>
        </w:rPr>
        <w:t>υμφωνία. Πρέπει κάτι να κάνετε εσεί</w:t>
      </w:r>
      <w:r>
        <w:rPr>
          <w:rFonts w:eastAsia="Times New Roman" w:cs="Times New Roman"/>
          <w:szCs w:val="24"/>
        </w:rPr>
        <w:t xml:space="preserve">ς που είστε Κυβέρνηση. Τι άλλο λέει; Λέει ότι για κάθε έναν Σύριο που θα πηγαίνει από την Ελλάδα στην Τουρκία, ένας από εκεί θα πηγαίνει στην υπόλοιπη Ευρώπη. Τηρείται η </w:t>
      </w:r>
      <w:r>
        <w:rPr>
          <w:rFonts w:eastAsia="Times New Roman" w:cs="Times New Roman"/>
          <w:szCs w:val="24"/>
        </w:rPr>
        <w:t>σ</w:t>
      </w:r>
      <w:r>
        <w:rPr>
          <w:rFonts w:eastAsia="Times New Roman" w:cs="Times New Roman"/>
          <w:szCs w:val="24"/>
        </w:rPr>
        <w:t xml:space="preserve">υμφωνία; Όχι. Έχουν ανοίξει τα σύνορα; Όχι. </w:t>
      </w:r>
    </w:p>
    <w:p w14:paraId="413BB0DE"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Τι ακριβώς κάνει το ΝΑΤΟ; Είπα πριν, κύρ</w:t>
      </w:r>
      <w:r>
        <w:rPr>
          <w:rFonts w:eastAsia="Times New Roman" w:cs="Times New Roman"/>
          <w:szCs w:val="24"/>
        </w:rPr>
        <w:t>ιε Υπουργέ…</w:t>
      </w:r>
    </w:p>
    <w:p w14:paraId="413BB0DF" w14:textId="77777777" w:rsidR="0028181B" w:rsidRDefault="00E316D8">
      <w:pPr>
        <w:spacing w:line="600" w:lineRule="auto"/>
        <w:ind w:firstLine="720"/>
        <w:jc w:val="both"/>
        <w:rPr>
          <w:rFonts w:eastAsia="Times New Roman" w:cs="Times New Roman"/>
          <w:szCs w:val="24"/>
        </w:rPr>
      </w:pPr>
      <w:r>
        <w:rPr>
          <w:rFonts w:eastAsia="Times New Roman" w:cs="Times New Roman"/>
          <w:b/>
          <w:szCs w:val="24"/>
        </w:rPr>
        <w:t xml:space="preserve">ΔΗΜΗΤΡΙΟΣ ΒΙΤΣΑΣ (Υπουργός Μεταναστευτικής Πολιτικής): </w:t>
      </w:r>
      <w:r>
        <w:rPr>
          <w:rFonts w:eastAsia="Times New Roman" w:cs="Times New Roman"/>
          <w:szCs w:val="24"/>
        </w:rPr>
        <w:t xml:space="preserve">Σας άκουσα. </w:t>
      </w:r>
    </w:p>
    <w:p w14:paraId="413BB0E0" w14:textId="77777777" w:rsidR="0028181B" w:rsidRDefault="00E316D8">
      <w:pPr>
        <w:spacing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 xml:space="preserve">Φαντάζομαι θα αυτοδιαλυθεί αφού τελειώσει η προσφυγική κρίση. </w:t>
      </w:r>
    </w:p>
    <w:p w14:paraId="413BB0E1"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Αυτό το οποίο</w:t>
      </w:r>
      <w:r>
        <w:rPr>
          <w:rFonts w:eastAsia="Times New Roman" w:cs="Times New Roman"/>
          <w:szCs w:val="24"/>
        </w:rPr>
        <w:t>,</w:t>
      </w:r>
      <w:r>
        <w:rPr>
          <w:rFonts w:eastAsia="Times New Roman" w:cs="Times New Roman"/>
          <w:szCs w:val="24"/>
        </w:rPr>
        <w:t xml:space="preserve"> τελικά</w:t>
      </w:r>
      <w:r>
        <w:rPr>
          <w:rFonts w:eastAsia="Times New Roman" w:cs="Times New Roman"/>
          <w:szCs w:val="24"/>
        </w:rPr>
        <w:t>,</w:t>
      </w:r>
      <w:r>
        <w:rPr>
          <w:rFonts w:eastAsia="Times New Roman" w:cs="Times New Roman"/>
          <w:szCs w:val="24"/>
        </w:rPr>
        <w:t xml:space="preserve"> έχετε νομοθετήσει –και νομοθετείτε και σήμερα, απλώς προσπαθείτε κάπως να </w:t>
      </w:r>
      <w:r>
        <w:rPr>
          <w:rFonts w:eastAsia="Times New Roman" w:cs="Times New Roman"/>
          <w:szCs w:val="24"/>
        </w:rPr>
        <w:t>βολέψετε την κατάσταση- είναι το «μπάτε σκύλοι αλέστε» και οι απευθείας αναθέσεις για σίτιση και υποδομές όπου έχει στηθεί ένας χορός εκατομμυρίων. Δύο χρόνια μετά δεν έχετε βρει ένα σύστημα να γίνεται διαγωνισμός για τη σίτιση των προσφύγων και είναι συγκ</w:t>
      </w:r>
      <w:r>
        <w:rPr>
          <w:rFonts w:eastAsia="Times New Roman" w:cs="Times New Roman"/>
          <w:szCs w:val="24"/>
        </w:rPr>
        <w:t xml:space="preserve">εκριμένες πάντα οι εταιρείες, οι οποίες παίρνουν αυτές τις συμβάσεις με απευθείας ανάθεση. </w:t>
      </w:r>
    </w:p>
    <w:p w14:paraId="413BB0E2" w14:textId="77777777" w:rsidR="0028181B" w:rsidRDefault="00E316D8">
      <w:pPr>
        <w:tabs>
          <w:tab w:val="left" w:pos="2608"/>
        </w:tabs>
        <w:spacing w:line="600" w:lineRule="auto"/>
        <w:ind w:firstLine="720"/>
        <w:jc w:val="both"/>
        <w:rPr>
          <w:rFonts w:eastAsia="Times New Roman"/>
          <w:szCs w:val="24"/>
        </w:rPr>
      </w:pPr>
      <w:r>
        <w:rPr>
          <w:rFonts w:eastAsia="Times New Roman"/>
          <w:szCs w:val="24"/>
        </w:rPr>
        <w:t>Και το αποτέλεσμα είναι να μην πηγαίνουν ποτέ ελιές στους πρόσφυγες, οι οποίες τους αρέσουν. Έτσι δεν είναι; Δεν υπάρχουν ελιές στο διαιτολόγιό τους, παρ</w:t>
      </w:r>
      <w:r>
        <w:rPr>
          <w:rFonts w:eastAsia="Times New Roman"/>
          <w:szCs w:val="24"/>
        </w:rPr>
        <w:t xml:space="preserve">’ </w:t>
      </w:r>
      <w:r>
        <w:rPr>
          <w:rFonts w:eastAsia="Times New Roman"/>
          <w:szCs w:val="24"/>
        </w:rPr>
        <w:t>ότι το ζη</w:t>
      </w:r>
      <w:r>
        <w:rPr>
          <w:rFonts w:eastAsia="Times New Roman"/>
          <w:szCs w:val="24"/>
        </w:rPr>
        <w:t xml:space="preserve">τούν. Γιατί μας έλεγε ο κ. Καμμένος ότι θα βάλει </w:t>
      </w:r>
      <w:r>
        <w:rPr>
          <w:rFonts w:eastAsia="Times New Roman"/>
          <w:szCs w:val="24"/>
          <w:lang w:val="en-US"/>
        </w:rPr>
        <w:t>ISO</w:t>
      </w:r>
      <w:r>
        <w:rPr>
          <w:rFonts w:eastAsia="Times New Roman"/>
          <w:szCs w:val="24"/>
        </w:rPr>
        <w:t>,</w:t>
      </w:r>
      <w:r w:rsidRPr="00E1024F">
        <w:rPr>
          <w:rFonts w:eastAsia="Times New Roman"/>
          <w:szCs w:val="24"/>
        </w:rPr>
        <w:t xml:space="preserve"> </w:t>
      </w:r>
      <w:r>
        <w:rPr>
          <w:rFonts w:eastAsia="Times New Roman"/>
          <w:szCs w:val="24"/>
        </w:rPr>
        <w:t xml:space="preserve">για το τι προτιμούν ανάλογα από κάθε χώρα οι πρόσφυγες. </w:t>
      </w:r>
    </w:p>
    <w:p w14:paraId="413BB0E3" w14:textId="77777777" w:rsidR="0028181B" w:rsidRDefault="00E316D8">
      <w:pPr>
        <w:tabs>
          <w:tab w:val="left" w:pos="2608"/>
        </w:tabs>
        <w:spacing w:line="600" w:lineRule="auto"/>
        <w:ind w:firstLine="720"/>
        <w:jc w:val="both"/>
        <w:rPr>
          <w:rFonts w:eastAsia="Times New Roman"/>
          <w:szCs w:val="24"/>
        </w:rPr>
      </w:pPr>
      <w:r>
        <w:rPr>
          <w:rFonts w:eastAsia="Times New Roman"/>
          <w:szCs w:val="24"/>
        </w:rPr>
        <w:t>Άρα, λοιπόν, δεν φέρνετε νομοθέτημα για να διορθώσει την κατάσταση. Φέρνετε απλώς άλλο ένα νομοθέτημα</w:t>
      </w:r>
      <w:r>
        <w:rPr>
          <w:rFonts w:eastAsia="Times New Roman"/>
          <w:szCs w:val="24"/>
        </w:rPr>
        <w:t>,</w:t>
      </w:r>
      <w:r>
        <w:rPr>
          <w:rFonts w:eastAsia="Times New Roman"/>
          <w:szCs w:val="24"/>
        </w:rPr>
        <w:t xml:space="preserve"> πιστεύοντας ότι με αυτό το τσαλαβούτημα θα</w:t>
      </w:r>
      <w:r>
        <w:rPr>
          <w:rFonts w:eastAsia="Times New Roman"/>
          <w:szCs w:val="24"/>
        </w:rPr>
        <w:t xml:space="preserve"> δώσετε κάποιες λύσεις. </w:t>
      </w:r>
    </w:p>
    <w:p w14:paraId="413BB0E4" w14:textId="77777777" w:rsidR="0028181B" w:rsidRDefault="00E316D8">
      <w:pPr>
        <w:tabs>
          <w:tab w:val="left" w:pos="2608"/>
        </w:tabs>
        <w:spacing w:line="600" w:lineRule="auto"/>
        <w:ind w:firstLine="720"/>
        <w:jc w:val="both"/>
        <w:rPr>
          <w:rFonts w:eastAsia="Times New Roman"/>
          <w:szCs w:val="24"/>
        </w:rPr>
      </w:pPr>
      <w:r>
        <w:rPr>
          <w:rFonts w:eastAsia="Times New Roman"/>
          <w:szCs w:val="24"/>
        </w:rPr>
        <w:t>Ευχαριστώ.</w:t>
      </w:r>
    </w:p>
    <w:p w14:paraId="413BB0E5" w14:textId="77777777" w:rsidR="0028181B" w:rsidRDefault="00E316D8">
      <w:pPr>
        <w:tabs>
          <w:tab w:val="left" w:pos="2608"/>
        </w:tabs>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413BB0E6" w14:textId="77777777" w:rsidR="0028181B" w:rsidRDefault="00E316D8">
      <w:pPr>
        <w:tabs>
          <w:tab w:val="left" w:pos="2608"/>
        </w:tabs>
        <w:spacing w:line="600" w:lineRule="auto"/>
        <w:ind w:firstLine="720"/>
        <w:jc w:val="both"/>
        <w:rPr>
          <w:rFonts w:eastAsia="Times New Roman"/>
          <w:szCs w:val="24"/>
        </w:rPr>
      </w:pPr>
      <w:r w:rsidRPr="00E1024F">
        <w:rPr>
          <w:rFonts w:eastAsia="Times New Roman"/>
          <w:b/>
          <w:szCs w:val="24"/>
        </w:rPr>
        <w:t>ΠΡΟΕΔΡΕΥΩΝ (Γεώργιος Λαμπρούλης):</w:t>
      </w:r>
      <w:r>
        <w:rPr>
          <w:rFonts w:eastAsia="Times New Roman"/>
          <w:szCs w:val="24"/>
        </w:rPr>
        <w:t xml:space="preserve"> Τον λόγο έχει ο Κοινοβουλευτικός Εκπρόσωπος του Κομμουνιστικού Κόμματος κ. Παφίλης και θα ακολουθήσει ο Υπουργός κ. Βίτσας.</w:t>
      </w:r>
    </w:p>
    <w:p w14:paraId="413BB0E7" w14:textId="77777777" w:rsidR="0028181B" w:rsidRDefault="00E316D8">
      <w:pPr>
        <w:tabs>
          <w:tab w:val="left" w:pos="2608"/>
        </w:tabs>
        <w:spacing w:line="600" w:lineRule="auto"/>
        <w:ind w:firstLine="720"/>
        <w:jc w:val="both"/>
        <w:rPr>
          <w:rFonts w:eastAsia="Times New Roman"/>
          <w:szCs w:val="24"/>
        </w:rPr>
      </w:pPr>
      <w:r>
        <w:rPr>
          <w:rFonts w:eastAsia="Times New Roman"/>
          <w:szCs w:val="24"/>
        </w:rPr>
        <w:t xml:space="preserve">Ορίστε, </w:t>
      </w:r>
      <w:r>
        <w:rPr>
          <w:rFonts w:eastAsia="Times New Roman"/>
          <w:szCs w:val="24"/>
        </w:rPr>
        <w:t>κύριε Παφίλη.</w:t>
      </w:r>
    </w:p>
    <w:p w14:paraId="413BB0E8" w14:textId="77777777" w:rsidR="0028181B" w:rsidRDefault="00E316D8">
      <w:pPr>
        <w:tabs>
          <w:tab w:val="left" w:pos="2608"/>
        </w:tabs>
        <w:spacing w:line="600" w:lineRule="auto"/>
        <w:ind w:firstLine="720"/>
        <w:jc w:val="both"/>
        <w:rPr>
          <w:rFonts w:eastAsia="Times New Roman"/>
          <w:szCs w:val="24"/>
        </w:rPr>
      </w:pPr>
      <w:r>
        <w:rPr>
          <w:rFonts w:eastAsia="Times New Roman"/>
          <w:b/>
          <w:szCs w:val="24"/>
        </w:rPr>
        <w:t xml:space="preserve">ΑΘΑΝΑΣΙΟΣ ΠΑΦΙΛΗΣ: </w:t>
      </w:r>
      <w:r>
        <w:rPr>
          <w:rFonts w:eastAsia="Times New Roman"/>
          <w:szCs w:val="24"/>
        </w:rPr>
        <w:t>Η σημερινή συνεδρίαση σκιάζεται από ένα νέο στυγερό έγκλημα από μια νέα σφαγή του παλαιστινιακού λαού. Είναι πάνω από εξήντα οι νεκροί, δύο χιλιάδες ε</w:t>
      </w:r>
      <w:r>
        <w:rPr>
          <w:rFonts w:eastAsia="Times New Roman"/>
          <w:szCs w:val="24"/>
        </w:rPr>
        <w:t>π</w:t>
      </w:r>
      <w:r>
        <w:rPr>
          <w:rFonts w:eastAsia="Times New Roman"/>
          <w:szCs w:val="24"/>
        </w:rPr>
        <w:t>τακόσιοι οι τραυματίες. Νεκρά παιδιά, ανήλικοι, τανκς με σφεντόνες. Ο κό</w:t>
      </w:r>
      <w:r>
        <w:rPr>
          <w:rFonts w:eastAsia="Times New Roman"/>
          <w:szCs w:val="24"/>
        </w:rPr>
        <w:t xml:space="preserve">σμος σας ο καπιταλιστικός! Κι αυτή η σφαγή είναι άλλη μια σφαγή γι’ αυτούς που ζητάνε τι; Το αυτονόητο να έχουν πατρίδα και αντιμετωπίζουν, όχι τώρα, χρόνια ολόκληρα γενοκτονία. </w:t>
      </w:r>
    </w:p>
    <w:p w14:paraId="413BB0E9" w14:textId="77777777" w:rsidR="0028181B" w:rsidRDefault="00E316D8">
      <w:pPr>
        <w:tabs>
          <w:tab w:val="left" w:pos="2608"/>
        </w:tabs>
        <w:spacing w:line="600" w:lineRule="auto"/>
        <w:ind w:firstLine="720"/>
        <w:jc w:val="both"/>
        <w:rPr>
          <w:rFonts w:eastAsia="Times New Roman"/>
          <w:szCs w:val="24"/>
        </w:rPr>
      </w:pPr>
      <w:r>
        <w:rPr>
          <w:rFonts w:eastAsia="Times New Roman"/>
          <w:szCs w:val="24"/>
        </w:rPr>
        <w:t>Αυτή ήταν η προσφορά του Ισραήλ στις Ηνωμένες Πολιτείες της Αμερικής και στον</w:t>
      </w:r>
      <w:r>
        <w:rPr>
          <w:rFonts w:eastAsia="Times New Roman"/>
          <w:szCs w:val="24"/>
        </w:rPr>
        <w:t xml:space="preserve"> «διαβολικά καλό» Τραμπ όπως είπε ο Πρωθυπουργός. Ο «διαβολικά καλός» Τραμπ! Προσφορά σε αίμα, πολύ αίμα. Κι αυτό είναι συμβολικό ξέρετε και για το παρελθόν, γιατί η ιστορία του ιμπεριαλισμού είναι βαμμένη με το αίμα δεκάδων εκατομμυρίων και λαών ολόκληρων</w:t>
      </w:r>
      <w:r>
        <w:rPr>
          <w:rFonts w:eastAsia="Times New Roman"/>
          <w:szCs w:val="24"/>
        </w:rPr>
        <w:t xml:space="preserve">, αλλά κυρίως είναι σήμα για το μέλλον, για το τι πρόκειται να συμβεί στην περιοχή και πώς θα αντιμετωπιστεί από τους συμμάχους σας, κυρίες και κύριοι της Νέας Δημοκρατίας, του ΣΥΡΙΖΑ και όλων των υπολοίπων κομμάτων. </w:t>
      </w:r>
    </w:p>
    <w:p w14:paraId="413BB0EA" w14:textId="77777777" w:rsidR="0028181B" w:rsidRDefault="00E316D8">
      <w:pPr>
        <w:tabs>
          <w:tab w:val="left" w:pos="2608"/>
        </w:tabs>
        <w:spacing w:line="600" w:lineRule="auto"/>
        <w:ind w:firstLine="720"/>
        <w:jc w:val="both"/>
        <w:rPr>
          <w:rFonts w:eastAsia="Times New Roman"/>
          <w:szCs w:val="24"/>
        </w:rPr>
      </w:pPr>
      <w:r>
        <w:rPr>
          <w:rFonts w:eastAsia="Times New Roman"/>
          <w:szCs w:val="24"/>
        </w:rPr>
        <w:t xml:space="preserve">Δεν είναι σύμμαχοί σας; Τι είναι; Δεν </w:t>
      </w:r>
      <w:r>
        <w:rPr>
          <w:rFonts w:eastAsia="Times New Roman"/>
          <w:szCs w:val="24"/>
        </w:rPr>
        <w:t>είναι οι Ηνωμένες Πολιτείες της Αμερικής και ο «διαβολικά καλός» Τραμπ στρατηγικοί σας σύμμαχοι; Ποιος είναι ο εκτελεστής; Το Ισραήλ το κράτος δολοφόνος. Ναι ή όχι; Πόσα χρόνια; Όμως είναι στρατηγικός σύμμαχος της Κυβέρνησης και των άλλων κομμάτων.</w:t>
      </w:r>
    </w:p>
    <w:p w14:paraId="413BB0EB" w14:textId="77777777" w:rsidR="0028181B" w:rsidRDefault="00E316D8">
      <w:pPr>
        <w:tabs>
          <w:tab w:val="left" w:pos="2608"/>
        </w:tabs>
        <w:spacing w:line="600" w:lineRule="auto"/>
        <w:ind w:firstLine="720"/>
        <w:jc w:val="both"/>
        <w:rPr>
          <w:rFonts w:eastAsia="Times New Roman"/>
          <w:szCs w:val="24"/>
        </w:rPr>
      </w:pPr>
      <w:r>
        <w:rPr>
          <w:rFonts w:eastAsia="Times New Roman"/>
          <w:szCs w:val="24"/>
        </w:rPr>
        <w:t xml:space="preserve">Κι εδώ </w:t>
      </w:r>
      <w:r>
        <w:rPr>
          <w:rFonts w:eastAsia="Times New Roman"/>
          <w:szCs w:val="24"/>
        </w:rPr>
        <w:t>ακούμε κι ανέκδοτα. Είναι άλλο το ότι είναι στρατηγικός σύμμαχος, άλλο το ότι κάνετε μαζί γυμνάσια κατά του Ιράν -και το λέω συγκεκριμένα και ας βγει ένας να το διαψεύσει- αεροπορικά στην περιοχή των Γρεβενών κι αλλού, άλλο το ότι συμμετέχετε σε όλα τα σχέ</w:t>
      </w:r>
      <w:r>
        <w:rPr>
          <w:rFonts w:eastAsia="Times New Roman"/>
          <w:szCs w:val="24"/>
        </w:rPr>
        <w:t xml:space="preserve">δια που εξυφαίνονται στην περιοχή και άλλο το ότι ορισμένοι καταγγέλλουν, δεν λέω υποκριτικά, αυτή τη σφαγή. Καταγγέλλεις ένα έγκλημα στο οποίο συμμετέχεις. </w:t>
      </w:r>
    </w:p>
    <w:p w14:paraId="413BB0EC" w14:textId="77777777" w:rsidR="0028181B" w:rsidRDefault="00E316D8">
      <w:pPr>
        <w:tabs>
          <w:tab w:val="left" w:pos="2608"/>
        </w:tabs>
        <w:spacing w:line="600" w:lineRule="auto"/>
        <w:ind w:firstLine="720"/>
        <w:jc w:val="both"/>
        <w:rPr>
          <w:rFonts w:eastAsia="Times New Roman"/>
          <w:szCs w:val="24"/>
        </w:rPr>
      </w:pPr>
      <w:r>
        <w:rPr>
          <w:rFonts w:eastAsia="Times New Roman"/>
          <w:szCs w:val="24"/>
        </w:rPr>
        <w:t>Και θα πω τι σημασία έχει αλήθεια αυτό το αίμα</w:t>
      </w:r>
      <w:r>
        <w:rPr>
          <w:rFonts w:eastAsia="Times New Roman"/>
          <w:szCs w:val="24"/>
        </w:rPr>
        <w:t>,</w:t>
      </w:r>
      <w:r>
        <w:rPr>
          <w:rFonts w:eastAsia="Times New Roman"/>
          <w:szCs w:val="24"/>
        </w:rPr>
        <w:t xml:space="preserve"> πέρα από τις ανθρωπιστικές φωνές που ακούγονται κα</w:t>
      </w:r>
      <w:r>
        <w:rPr>
          <w:rFonts w:eastAsia="Times New Roman"/>
          <w:szCs w:val="24"/>
        </w:rPr>
        <w:t>ι είναι και συναισθηματικές; Αυτό που προέχει είναι τα πετρέλαια, το φυσικό αέριο, τα συμφέροντα των πολυεθνικών. Γι’ αυτά δεν γίνεται η σφαγή στην περιοχή και για τον στρατηγικό έλεγχο; Ναι ή όχι; Όμως αυτά είναι τα πρωτεύοντα και αυτά υπηρετεί η γεωστρατ</w:t>
      </w:r>
      <w:r>
        <w:rPr>
          <w:rFonts w:eastAsia="Times New Roman"/>
          <w:szCs w:val="24"/>
        </w:rPr>
        <w:t>ηγική αναβάθμιση που όλοι σας ορκίζεστε εδώ πέρα και πρέπει να το αντιληφθεί ο λαός. Τα συμφέροντα του κεφαλαίου, ελληνικού και ξένου, χτίζονται πάνω στο αίμα των Παλαιστινίων, των Συρίων, των Αφγανών, τω Λίβυων, όλων.</w:t>
      </w:r>
    </w:p>
    <w:p w14:paraId="413BB0ED" w14:textId="77777777" w:rsidR="0028181B" w:rsidRDefault="00E316D8">
      <w:pPr>
        <w:tabs>
          <w:tab w:val="left" w:pos="2608"/>
        </w:tabs>
        <w:spacing w:line="600" w:lineRule="auto"/>
        <w:ind w:firstLine="720"/>
        <w:jc w:val="both"/>
        <w:rPr>
          <w:rFonts w:eastAsia="Times New Roman"/>
          <w:szCs w:val="24"/>
        </w:rPr>
      </w:pPr>
      <w:r>
        <w:rPr>
          <w:rFonts w:eastAsia="Times New Roman"/>
          <w:b/>
          <w:szCs w:val="24"/>
        </w:rPr>
        <w:t xml:space="preserve">ΓΕΩΡΓΙΟΣ ΠΑΛΛΗΣ: </w:t>
      </w:r>
      <w:r>
        <w:rPr>
          <w:rFonts w:eastAsia="Times New Roman"/>
          <w:szCs w:val="24"/>
        </w:rPr>
        <w:t>Από παλιά ήταν αυτό.</w:t>
      </w:r>
    </w:p>
    <w:p w14:paraId="413BB0EE" w14:textId="77777777" w:rsidR="0028181B" w:rsidRDefault="00E316D8">
      <w:pPr>
        <w:tabs>
          <w:tab w:val="left" w:pos="2608"/>
        </w:tabs>
        <w:spacing w:line="600" w:lineRule="auto"/>
        <w:ind w:firstLine="720"/>
        <w:jc w:val="both"/>
        <w:rPr>
          <w:rFonts w:eastAsia="Times New Roman"/>
          <w:szCs w:val="24"/>
        </w:rPr>
      </w:pPr>
      <w:r>
        <w:rPr>
          <w:rFonts w:eastAsia="Times New Roman"/>
          <w:b/>
          <w:szCs w:val="24"/>
        </w:rPr>
        <w:t xml:space="preserve">ΑΘΑΝΑΣΙΟΣ ΠΑΦΙΛΗΣ: </w:t>
      </w:r>
      <w:r>
        <w:rPr>
          <w:rFonts w:eastAsia="Times New Roman"/>
          <w:szCs w:val="24"/>
        </w:rPr>
        <w:t xml:space="preserve">Για όλες τις κυβερνήσεις λέω και για όλους. Δεν κάνετε τίποτα διαφορετικό και θα τα ακούσετε κι αυτά. </w:t>
      </w:r>
    </w:p>
    <w:p w14:paraId="413BB0EF" w14:textId="77777777" w:rsidR="0028181B" w:rsidRDefault="00E316D8">
      <w:pPr>
        <w:tabs>
          <w:tab w:val="left" w:pos="2608"/>
        </w:tabs>
        <w:spacing w:line="600" w:lineRule="auto"/>
        <w:ind w:firstLine="720"/>
        <w:jc w:val="both"/>
        <w:rPr>
          <w:rFonts w:eastAsia="Times New Roman"/>
          <w:szCs w:val="24"/>
        </w:rPr>
      </w:pPr>
      <w:r>
        <w:rPr>
          <w:rFonts w:eastAsia="Times New Roman"/>
          <w:szCs w:val="24"/>
        </w:rPr>
        <w:t>Απέναντι σε αυτό το έγκλημα τι στάση παίρνει η Κυβέρνηση και τα άλλα αστικά κόμματα; Συνιστούν αυτοσυγκράτηση. Καταγράφουμε -λέει- τη</w:t>
      </w:r>
      <w:r>
        <w:rPr>
          <w:rFonts w:eastAsia="Times New Roman"/>
          <w:szCs w:val="24"/>
        </w:rPr>
        <w:t xml:space="preserve"> σφαγή. Καταγραφή την ξέρουμε. Και τι κάνουμε; Συστήνουμε αυτοσυγκράτηση </w:t>
      </w:r>
      <w:r>
        <w:rPr>
          <w:rFonts w:eastAsia="Times New Roman"/>
          <w:szCs w:val="24"/>
        </w:rPr>
        <w:t>κ</w:t>
      </w:r>
      <w:r>
        <w:rPr>
          <w:rFonts w:eastAsia="Times New Roman"/>
          <w:szCs w:val="24"/>
        </w:rPr>
        <w:t>αι εξειδικεύεται κιόλας στην ανακοίνωση το Υπουργείο Εξωτερικών της Κυβέρνησης. Τι λέει; Προς τους Ισραηλινούς: «Όχι δυσανάλογη βία». Μη σκοτώνετε δηλαδή πενήντα, εξήντα, σκοτώστε λι</w:t>
      </w:r>
      <w:r>
        <w:rPr>
          <w:rFonts w:eastAsia="Times New Roman"/>
          <w:szCs w:val="24"/>
        </w:rPr>
        <w:t>γότερους. Και προς τη Χαμάς: «Ειρηνικές διαδηλώσεις». Μη χρησιμοποιείτε σφεντόνες και ό,τι άλλο, γιατί όπλα δεν χρησιμοποίησαν. Ίσες αποστάσεις απέναντι στον θύτη και στο θύμα.</w:t>
      </w:r>
    </w:p>
    <w:p w14:paraId="413BB0F0" w14:textId="77777777" w:rsidR="0028181B" w:rsidRDefault="00E316D8">
      <w:pPr>
        <w:tabs>
          <w:tab w:val="left" w:pos="2940"/>
        </w:tabs>
        <w:spacing w:line="600" w:lineRule="auto"/>
        <w:ind w:firstLine="720"/>
        <w:jc w:val="both"/>
        <w:rPr>
          <w:rFonts w:eastAsia="Times New Roman"/>
          <w:szCs w:val="24"/>
        </w:rPr>
      </w:pPr>
      <w:r>
        <w:rPr>
          <w:rFonts w:eastAsia="Times New Roman"/>
          <w:szCs w:val="24"/>
        </w:rPr>
        <w:t>Η Ευρώπη σας αυτή που υποστηρίζετε, τι λέει; Τα ίδια ακριβώς. Αυτή τη δήλωση κά</w:t>
      </w:r>
      <w:r>
        <w:rPr>
          <w:rFonts w:eastAsia="Times New Roman"/>
          <w:szCs w:val="24"/>
        </w:rPr>
        <w:t xml:space="preserve">νει και ευθυγραμμίζεστε όλοι, όλα τα άλλα κόμματα, πάνω σ’ αυτή τη δήλωση. Κατάντια. Και από την άλλη η Βουλή ομόφωνα αναγνωρίζει το </w:t>
      </w:r>
      <w:r>
        <w:rPr>
          <w:rFonts w:eastAsia="Times New Roman"/>
          <w:szCs w:val="24"/>
        </w:rPr>
        <w:t>π</w:t>
      </w:r>
      <w:r>
        <w:rPr>
          <w:rFonts w:eastAsia="Times New Roman"/>
          <w:szCs w:val="24"/>
        </w:rPr>
        <w:t xml:space="preserve">αλαιστινιακό </w:t>
      </w:r>
      <w:r>
        <w:rPr>
          <w:rFonts w:eastAsia="Times New Roman"/>
          <w:szCs w:val="24"/>
        </w:rPr>
        <w:t>κ</w:t>
      </w:r>
      <w:r>
        <w:rPr>
          <w:rFonts w:eastAsia="Times New Roman"/>
          <w:szCs w:val="24"/>
        </w:rPr>
        <w:t xml:space="preserve">ράτος με απόφασή της και η Κυβέρνηση δεν το υλοποιεί στην πράξη τώρα. Αυτή είναι η μεγάλη υποκρισία. </w:t>
      </w:r>
    </w:p>
    <w:p w14:paraId="413BB0F1" w14:textId="77777777" w:rsidR="0028181B" w:rsidRDefault="00E316D8">
      <w:pPr>
        <w:tabs>
          <w:tab w:val="left" w:pos="2940"/>
        </w:tabs>
        <w:spacing w:line="600" w:lineRule="auto"/>
        <w:ind w:firstLine="720"/>
        <w:jc w:val="both"/>
        <w:rPr>
          <w:rFonts w:eastAsia="Times New Roman"/>
          <w:szCs w:val="24"/>
        </w:rPr>
      </w:pPr>
      <w:r>
        <w:rPr>
          <w:rFonts w:eastAsia="Times New Roman"/>
          <w:szCs w:val="24"/>
        </w:rPr>
        <w:t>Μ</w:t>
      </w:r>
      <w:r>
        <w:rPr>
          <w:rFonts w:eastAsia="Times New Roman"/>
          <w:szCs w:val="24"/>
        </w:rPr>
        <w:t>άλιστ</w:t>
      </w:r>
      <w:r>
        <w:rPr>
          <w:rFonts w:eastAsia="Times New Roman"/>
          <w:szCs w:val="24"/>
        </w:rPr>
        <w:t xml:space="preserve">α ακυρώθηκε και η συνεδρίαση σήμερα της </w:t>
      </w:r>
      <w:r>
        <w:rPr>
          <w:rFonts w:eastAsia="Times New Roman"/>
          <w:szCs w:val="24"/>
        </w:rPr>
        <w:t>ε</w:t>
      </w:r>
      <w:r>
        <w:rPr>
          <w:rFonts w:eastAsia="Times New Roman"/>
          <w:szCs w:val="24"/>
        </w:rPr>
        <w:t>πιτροπής για τη συμφωνία –κοιτάξτε πώς τα φέρνει η ώρα- Ελλάδας</w:t>
      </w:r>
      <w:r>
        <w:rPr>
          <w:rFonts w:eastAsia="Times New Roman"/>
          <w:szCs w:val="24"/>
        </w:rPr>
        <w:t xml:space="preserve"> - </w:t>
      </w:r>
      <w:r>
        <w:rPr>
          <w:rFonts w:eastAsia="Times New Roman"/>
          <w:szCs w:val="24"/>
        </w:rPr>
        <w:t>Ισραήλ. Ερώτημα</w:t>
      </w:r>
      <w:r>
        <w:rPr>
          <w:rFonts w:eastAsia="Times New Roman"/>
          <w:szCs w:val="24"/>
        </w:rPr>
        <w:t>.</w:t>
      </w:r>
      <w:r>
        <w:rPr>
          <w:rFonts w:eastAsia="Times New Roman"/>
          <w:szCs w:val="24"/>
        </w:rPr>
        <w:t xml:space="preserve"> Θα την ακυρώσετε; Θα την αλλάξετε; Τι κόλπα είναι αυτά συνδικαλιστικά; Συμβολικό είναι; Βγείτε και πείτε εδώ ότι ακυρώνουμε τη συμφω</w:t>
      </w:r>
      <w:r>
        <w:rPr>
          <w:rFonts w:eastAsia="Times New Roman"/>
          <w:szCs w:val="24"/>
        </w:rPr>
        <w:t>νία εξαιτίας αυτής της σφαγής. Σιγά μην το κάνετε. Το αντίθετο συμβαίνει.</w:t>
      </w:r>
    </w:p>
    <w:p w14:paraId="413BB0F2" w14:textId="77777777" w:rsidR="0028181B" w:rsidRDefault="00E316D8">
      <w:pPr>
        <w:tabs>
          <w:tab w:val="left" w:pos="2940"/>
        </w:tabs>
        <w:spacing w:line="600" w:lineRule="auto"/>
        <w:ind w:firstLine="720"/>
        <w:jc w:val="both"/>
        <w:rPr>
          <w:rFonts w:eastAsia="Times New Roman"/>
          <w:szCs w:val="24"/>
        </w:rPr>
      </w:pPr>
      <w:r>
        <w:rPr>
          <w:rFonts w:eastAsia="Times New Roman"/>
          <w:szCs w:val="24"/>
        </w:rPr>
        <w:t xml:space="preserve">Επειδή ο κ. Μπαλάφας </w:t>
      </w:r>
      <w:r>
        <w:rPr>
          <w:rFonts w:eastAsia="Times New Roman"/>
          <w:szCs w:val="24"/>
        </w:rPr>
        <w:t>-</w:t>
      </w:r>
      <w:r>
        <w:rPr>
          <w:rFonts w:eastAsia="Times New Roman"/>
          <w:szCs w:val="24"/>
        </w:rPr>
        <w:t xml:space="preserve">ο κ. Βίτσας δεν μίλησε ακόμη- έκανε μια συγκροτημένη τοποθέτηση, να πάμε, λοιπόν, στο θέμα το προσφυγικό και το μεταναστευτικό. Ξέρετε ότι η κάθε κυβέρνηση και </w:t>
      </w:r>
      <w:r>
        <w:rPr>
          <w:rFonts w:eastAsia="Times New Roman"/>
          <w:szCs w:val="24"/>
        </w:rPr>
        <w:t>η κάθε πολιτική δύναμη δεν κρίνεται από αυτά που λέει αλλά από αυτά που κάνει, αν και πολλές φορές τα λέει με έμμεσο τρόπο και κάνει άλλα πράγματα.</w:t>
      </w:r>
    </w:p>
    <w:p w14:paraId="413BB0F3" w14:textId="77777777" w:rsidR="0028181B" w:rsidRDefault="00E316D8">
      <w:pPr>
        <w:tabs>
          <w:tab w:val="left" w:pos="2940"/>
        </w:tabs>
        <w:spacing w:line="600" w:lineRule="auto"/>
        <w:ind w:firstLine="720"/>
        <w:jc w:val="both"/>
        <w:rPr>
          <w:rFonts w:eastAsia="Times New Roman"/>
          <w:szCs w:val="24"/>
        </w:rPr>
      </w:pPr>
      <w:r>
        <w:rPr>
          <w:rFonts w:eastAsia="Times New Roman"/>
          <w:szCs w:val="24"/>
        </w:rPr>
        <w:t>Ας πάρουμε, λοιπόν, τις αιτίες. Συμφωνούμε όλοι ότι οι αιτίες του αυξημένου ρεύματος, προσφυγικού και μετανα</w:t>
      </w:r>
      <w:r>
        <w:rPr>
          <w:rFonts w:eastAsia="Times New Roman"/>
          <w:szCs w:val="24"/>
        </w:rPr>
        <w:t>στευτικού, είναι δύο κατ’ εξοχήν; Συμφωνούμε. Πρώτον, είναι ο πόλεμος και</w:t>
      </w:r>
      <w:r>
        <w:rPr>
          <w:rFonts w:eastAsia="Times New Roman"/>
          <w:szCs w:val="24"/>
        </w:rPr>
        <w:t>,</w:t>
      </w:r>
      <w:r>
        <w:rPr>
          <w:rFonts w:eastAsia="Times New Roman"/>
          <w:szCs w:val="24"/>
        </w:rPr>
        <w:t xml:space="preserve"> δεύτερον, είναι η ληστρική εκμετάλλευση χωρών που έχουν τεράστιες πλουτοπαραγωγικές πηγές, όπου ο κόσμος πεινάει</w:t>
      </w:r>
      <w:r>
        <w:rPr>
          <w:rFonts w:eastAsia="Times New Roman"/>
          <w:szCs w:val="24"/>
        </w:rPr>
        <w:t>,</w:t>
      </w:r>
      <w:r>
        <w:rPr>
          <w:rFonts w:eastAsia="Times New Roman"/>
          <w:szCs w:val="24"/>
        </w:rPr>
        <w:t xml:space="preserve"> γιατί είναι στα χέρια μιας χούφτας καπιταλιστικών, πολυεθνικών επιχ</w:t>
      </w:r>
      <w:r>
        <w:rPr>
          <w:rFonts w:eastAsia="Times New Roman"/>
          <w:szCs w:val="24"/>
        </w:rPr>
        <w:t>ειρηματικών ομίλων. Συμφωνούμε.</w:t>
      </w:r>
    </w:p>
    <w:p w14:paraId="413BB0F4" w14:textId="77777777" w:rsidR="0028181B" w:rsidRDefault="00E316D8">
      <w:pPr>
        <w:tabs>
          <w:tab w:val="left" w:pos="2940"/>
        </w:tabs>
        <w:spacing w:line="600" w:lineRule="auto"/>
        <w:ind w:firstLine="720"/>
        <w:jc w:val="both"/>
        <w:rPr>
          <w:rFonts w:eastAsia="Times New Roman"/>
          <w:szCs w:val="24"/>
        </w:rPr>
      </w:pPr>
      <w:r>
        <w:rPr>
          <w:rFonts w:eastAsia="Times New Roman"/>
          <w:szCs w:val="24"/>
        </w:rPr>
        <w:t xml:space="preserve">Για να δούμε, λοιπόν, σε αυτές τις δύο αιτίες τι στάση κρατάνε τα πολιτικά κόμματα και έτσι πρέπει να κρίνει ο ελληνικός λαός. </w:t>
      </w:r>
    </w:p>
    <w:p w14:paraId="413BB0F5" w14:textId="77777777" w:rsidR="0028181B" w:rsidRDefault="00E316D8">
      <w:pPr>
        <w:tabs>
          <w:tab w:val="left" w:pos="2940"/>
        </w:tabs>
        <w:spacing w:line="600" w:lineRule="auto"/>
        <w:ind w:firstLine="720"/>
        <w:jc w:val="both"/>
        <w:rPr>
          <w:rFonts w:eastAsia="Times New Roman"/>
          <w:szCs w:val="24"/>
        </w:rPr>
      </w:pPr>
      <w:r>
        <w:rPr>
          <w:rFonts w:eastAsia="Times New Roman"/>
          <w:szCs w:val="24"/>
        </w:rPr>
        <w:t>Πόλεμος. Ερώτημα</w:t>
      </w:r>
      <w:r>
        <w:rPr>
          <w:rFonts w:eastAsia="Times New Roman"/>
          <w:szCs w:val="24"/>
        </w:rPr>
        <w:t>.</w:t>
      </w:r>
      <w:r>
        <w:rPr>
          <w:rFonts w:eastAsia="Times New Roman"/>
          <w:szCs w:val="24"/>
        </w:rPr>
        <w:t xml:space="preserve"> Ποιος παρεμβαίνει και διεξάγεται ο πόλεμος; Ποιος είναι; Άγνωστος είναι; Δεν ε</w:t>
      </w:r>
      <w:r>
        <w:rPr>
          <w:rFonts w:eastAsia="Times New Roman"/>
          <w:szCs w:val="24"/>
        </w:rPr>
        <w:t>ίναι η Ευρωπαϊκή Ένωση; Δεν είναι οι Ηνωμένες Πολιτείες της Αμερικής; Δεν είναι άλλες περιφερειακές δυνάμεις; Ποιος επιτέθηκε στο Ιράκ; Ποιος επιτέθηκε στη Συρία και δημιούργησε όλη αυτή την κατάσταση; Ποιος επιτέθηκε στο Αφγανιστάν; Ποιος επιτέθηκε σε όλα</w:t>
      </w:r>
      <w:r>
        <w:rPr>
          <w:rFonts w:eastAsia="Times New Roman"/>
          <w:szCs w:val="24"/>
        </w:rPr>
        <w:t xml:space="preserve"> τα μήκη και τα πλάτη του πλανήτη; Αυτοί δεν είναι; Υπάρχει κανένας που να πει ότι δεν είναι; Όχι. Είναι η πραγματικότητά.</w:t>
      </w:r>
    </w:p>
    <w:p w14:paraId="413BB0F6" w14:textId="77777777" w:rsidR="0028181B" w:rsidRDefault="00E316D8">
      <w:pPr>
        <w:tabs>
          <w:tab w:val="left" w:pos="2940"/>
        </w:tabs>
        <w:spacing w:line="600" w:lineRule="auto"/>
        <w:ind w:firstLine="720"/>
        <w:jc w:val="both"/>
        <w:rPr>
          <w:rFonts w:eastAsia="Times New Roman"/>
          <w:szCs w:val="24"/>
        </w:rPr>
      </w:pPr>
      <w:r>
        <w:rPr>
          <w:rFonts w:eastAsia="Times New Roman"/>
          <w:szCs w:val="24"/>
        </w:rPr>
        <w:t>Τι στάση, λοιπόν, κράτησαν οι προηγούμενες κυβερνήσεις και η σημερινή απέναντι στον πόλεμο; Πείτε μας ένα όχι που είπατε κι εσείς τώρ</w:t>
      </w:r>
      <w:r>
        <w:rPr>
          <w:rFonts w:eastAsia="Times New Roman"/>
          <w:szCs w:val="24"/>
        </w:rPr>
        <w:t xml:space="preserve">α και οι άλλοι παλιότερα για δείγμα για να το κουνάτε. Πείτε μας ένα. </w:t>
      </w:r>
    </w:p>
    <w:p w14:paraId="413BB0F7" w14:textId="77777777" w:rsidR="0028181B" w:rsidRDefault="00E316D8">
      <w:pPr>
        <w:tabs>
          <w:tab w:val="left" w:pos="2940"/>
        </w:tabs>
        <w:spacing w:line="600" w:lineRule="auto"/>
        <w:ind w:firstLine="720"/>
        <w:jc w:val="both"/>
        <w:rPr>
          <w:rFonts w:eastAsia="Times New Roman"/>
          <w:szCs w:val="24"/>
        </w:rPr>
      </w:pPr>
      <w:r>
        <w:rPr>
          <w:rFonts w:eastAsia="Times New Roman"/>
          <w:szCs w:val="24"/>
        </w:rPr>
        <w:t>Έχετε υπογράψει τα πάντα και τις αποφάσεις του ΝΑΤΟ όλες μέχρι, κύριε Μπαλάφα, και την άρση της δέσμευσης για μη πρώτο πυρηνικό χτύπημα, που την υπέγραψε ο Υπουργός Άμυνας της Κυβέρνηση</w:t>
      </w:r>
      <w:r>
        <w:rPr>
          <w:rFonts w:eastAsia="Times New Roman"/>
          <w:szCs w:val="24"/>
        </w:rPr>
        <w:t>ς ΣΥΡΙΖΑ στη Σύνοδο του ΝΑΤΟ. Το λέω αυτό</w:t>
      </w:r>
      <w:r>
        <w:rPr>
          <w:rFonts w:eastAsia="Times New Roman"/>
          <w:szCs w:val="24"/>
        </w:rPr>
        <w:t>,</w:t>
      </w:r>
      <w:r>
        <w:rPr>
          <w:rFonts w:eastAsia="Times New Roman"/>
          <w:szCs w:val="24"/>
        </w:rPr>
        <w:t xml:space="preserve"> γιατί είχατε σχέση με αυτά και με το κίνημα ειρήνης κάποτε όπως και πολλοί άλλοι. </w:t>
      </w:r>
    </w:p>
    <w:p w14:paraId="413BB0F8" w14:textId="77777777" w:rsidR="0028181B" w:rsidRDefault="00E316D8">
      <w:pPr>
        <w:tabs>
          <w:tab w:val="left" w:pos="2940"/>
        </w:tabs>
        <w:spacing w:line="600" w:lineRule="auto"/>
        <w:ind w:firstLine="720"/>
        <w:jc w:val="both"/>
        <w:rPr>
          <w:rFonts w:eastAsia="Times New Roman"/>
          <w:szCs w:val="24"/>
        </w:rPr>
      </w:pPr>
      <w:r>
        <w:rPr>
          <w:rFonts w:eastAsia="Times New Roman"/>
          <w:szCs w:val="24"/>
        </w:rPr>
        <w:t>Πείτε μας, λοιπόν, η Κυβέρνηση η σημερινή τι ακριβώς κάνει απέναντι στον αμερικάνικο ιμπεριαλισμό, που σέρνει σε σφαγή λαούς ολόκλ</w:t>
      </w:r>
      <w:r>
        <w:rPr>
          <w:rFonts w:eastAsia="Times New Roman"/>
          <w:szCs w:val="24"/>
        </w:rPr>
        <w:t>ηρους μαζί με άλλους; Δεν καταγγέλλει. Το αντίθετο κάνει. Τι κάνετε; Δίνετε νέες βάσεις, νέες διευκολύνσεις. Ναι ή όχι; Στη Σύρο θα γίνει καινούρ</w:t>
      </w:r>
      <w:r>
        <w:rPr>
          <w:rFonts w:eastAsia="Times New Roman"/>
          <w:szCs w:val="24"/>
        </w:rPr>
        <w:t>γ</w:t>
      </w:r>
      <w:r>
        <w:rPr>
          <w:rFonts w:eastAsia="Times New Roman"/>
          <w:szCs w:val="24"/>
        </w:rPr>
        <w:t xml:space="preserve">ια βάση και ας αφήσουν τα κόλπα περί ναυπηγείων. Στη Σούδα έγινε αναβάθμιση και, μάλιστα, στο χαιρετιστήριο </w:t>
      </w:r>
      <w:r>
        <w:rPr>
          <w:rFonts w:eastAsia="Times New Roman"/>
          <w:szCs w:val="24"/>
        </w:rPr>
        <w:t>λό</w:t>
      </w:r>
      <w:r>
        <w:rPr>
          <w:rFonts w:eastAsia="Times New Roman"/>
          <w:szCs w:val="24"/>
        </w:rPr>
        <w:t xml:space="preserve">γο </w:t>
      </w:r>
      <w:r>
        <w:rPr>
          <w:rFonts w:eastAsia="Times New Roman"/>
          <w:szCs w:val="24"/>
        </w:rPr>
        <w:t>είπε ο ίδιος ο Πρωθυπουργός ότι είναι πολύ θετικό. Τρίτον, στη Λάρισα</w:t>
      </w:r>
      <w:r>
        <w:rPr>
          <w:rFonts w:eastAsia="Times New Roman"/>
          <w:szCs w:val="24"/>
        </w:rPr>
        <w:t>,</w:t>
      </w:r>
      <w:r>
        <w:rPr>
          <w:rFonts w:eastAsia="Times New Roman"/>
          <w:szCs w:val="24"/>
        </w:rPr>
        <w:t xml:space="preserve"> </w:t>
      </w:r>
      <w:r>
        <w:rPr>
          <w:rFonts w:eastAsia="Times New Roman"/>
          <w:szCs w:val="24"/>
        </w:rPr>
        <w:t xml:space="preserve">στο κέντρο της Ελλάδος, </w:t>
      </w:r>
      <w:r>
        <w:rPr>
          <w:rFonts w:eastAsia="Times New Roman"/>
          <w:szCs w:val="24"/>
        </w:rPr>
        <w:t xml:space="preserve">γίνεται βάση </w:t>
      </w:r>
      <w:r>
        <w:rPr>
          <w:rFonts w:eastAsia="Times New Roman"/>
          <w:szCs w:val="24"/>
          <w:lang w:val="en-US"/>
        </w:rPr>
        <w:t>drones</w:t>
      </w:r>
      <w:r>
        <w:rPr>
          <w:rFonts w:eastAsia="Times New Roman"/>
          <w:szCs w:val="24"/>
        </w:rPr>
        <w:t>. Τέταρτον, στην Αλεξανδρούπολη γίνεται βάση ελικοπτέρων.</w:t>
      </w:r>
    </w:p>
    <w:p w14:paraId="413BB0F9" w14:textId="77777777" w:rsidR="0028181B" w:rsidRDefault="00E316D8">
      <w:pPr>
        <w:tabs>
          <w:tab w:val="left" w:pos="2940"/>
        </w:tabs>
        <w:spacing w:line="600" w:lineRule="auto"/>
        <w:ind w:firstLine="720"/>
        <w:jc w:val="both"/>
        <w:rPr>
          <w:rFonts w:eastAsia="Times New Roman"/>
          <w:szCs w:val="24"/>
        </w:rPr>
      </w:pPr>
      <w:r>
        <w:rPr>
          <w:rFonts w:eastAsia="Times New Roman"/>
          <w:szCs w:val="24"/>
        </w:rPr>
        <w:t>Τα δίνετε, λοιπόν, όλα; Ναι ή όχι; Συμμετέχετε στα σχέδια άλλων στην περιοχή; Φέρ</w:t>
      </w:r>
      <w:r>
        <w:rPr>
          <w:rFonts w:eastAsia="Times New Roman"/>
          <w:szCs w:val="24"/>
        </w:rPr>
        <w:t xml:space="preserve">ατε το ΝΑΤΟ στο Αιγαίο; Γιατί το φέρατε; Για να σταματήσει τους πρόσφυγες και τους μετανάστες; Ιδού τα αποτελέσματα. Δηλαδή γλείφουμε το δάχτυλό </w:t>
      </w:r>
      <w:r>
        <w:rPr>
          <w:rFonts w:eastAsia="Times New Roman"/>
          <w:szCs w:val="24"/>
        </w:rPr>
        <w:t>μας,</w:t>
      </w:r>
      <w:r>
        <w:rPr>
          <w:rFonts w:eastAsia="Times New Roman"/>
          <w:szCs w:val="24"/>
        </w:rPr>
        <w:t xml:space="preserve"> όταν δεν αντιλαμβανόμαστε ότι η συγκέντρωση τεράστιων στρατιωτικών δυνάμεων στην περιοχή μαζί με το ΝΑΤΟ κ</w:t>
      </w:r>
      <w:r>
        <w:rPr>
          <w:rFonts w:eastAsia="Times New Roman"/>
          <w:szCs w:val="24"/>
        </w:rPr>
        <w:t>αι με τη βούλα αυτής της Κυβέρνησης δεν έχει σχέση με αυτό, αλλά έχει σχέση με τα νέα σχέδια που ετοιμάζονται κατά του Ιράν και άλλων χωρών</w:t>
      </w:r>
      <w:r>
        <w:rPr>
          <w:rFonts w:eastAsia="Times New Roman"/>
          <w:szCs w:val="24"/>
        </w:rPr>
        <w:t>,</w:t>
      </w:r>
      <w:r>
        <w:rPr>
          <w:rFonts w:eastAsia="Times New Roman"/>
          <w:szCs w:val="24"/>
        </w:rPr>
        <w:t xml:space="preserve"> με κίνδυνο να γίνει ολοκαύτωμα σε ολόκληρη την περιοχή.</w:t>
      </w:r>
    </w:p>
    <w:p w14:paraId="413BB0FA" w14:textId="77777777" w:rsidR="0028181B" w:rsidRDefault="00E316D8">
      <w:pPr>
        <w:tabs>
          <w:tab w:val="left" w:pos="2940"/>
        </w:tabs>
        <w:spacing w:line="600" w:lineRule="auto"/>
        <w:ind w:firstLine="720"/>
        <w:jc w:val="both"/>
        <w:rPr>
          <w:rFonts w:eastAsia="Times New Roman"/>
          <w:szCs w:val="24"/>
        </w:rPr>
      </w:pPr>
      <w:r>
        <w:rPr>
          <w:rFonts w:eastAsia="Times New Roman"/>
          <w:szCs w:val="24"/>
        </w:rPr>
        <w:t xml:space="preserve">Αναφέρομαι και στις προηγούμενες κυβερνήσεις. Στο </w:t>
      </w:r>
      <w:r>
        <w:rPr>
          <w:rFonts w:eastAsia="Times New Roman"/>
          <w:szCs w:val="24"/>
        </w:rPr>
        <w:t>Αφγανιστάν ό,τι ζητήσαν το κάναμε. Στο Ιράκ ό,τι ζητήσαν το κάναμε. Στη Γιουγκοσλαβία</w:t>
      </w:r>
      <w:r w:rsidRPr="00323347">
        <w:rPr>
          <w:rFonts w:eastAsia="Times New Roman"/>
          <w:szCs w:val="24"/>
        </w:rPr>
        <w:t xml:space="preserve"> </w:t>
      </w:r>
      <w:r>
        <w:rPr>
          <w:rFonts w:eastAsia="Times New Roman"/>
          <w:szCs w:val="24"/>
        </w:rPr>
        <w:t xml:space="preserve">ό,τι ζήτησαν το έκανε η </w:t>
      </w:r>
      <w:r>
        <w:rPr>
          <w:rFonts w:eastAsia="Times New Roman"/>
          <w:szCs w:val="24"/>
        </w:rPr>
        <w:t>κ</w:t>
      </w:r>
      <w:r>
        <w:rPr>
          <w:rFonts w:eastAsia="Times New Roman"/>
          <w:szCs w:val="24"/>
        </w:rPr>
        <w:t>υβέρνηση του ΠΑΣΟΚ και έλεγαν τα στελέχη του ΠΑΣΟΚ αυτό που λέτε κι εσείς σήμερα</w:t>
      </w:r>
      <w:r>
        <w:rPr>
          <w:rFonts w:eastAsia="Times New Roman"/>
          <w:szCs w:val="24"/>
        </w:rPr>
        <w:t>.</w:t>
      </w:r>
      <w:r>
        <w:rPr>
          <w:rFonts w:eastAsia="Times New Roman"/>
          <w:szCs w:val="24"/>
        </w:rPr>
        <w:t xml:space="preserve"> Άλλο η Κυβέρνηση και άλλο το κόμμα. Συμμετείχε σε όλα και από τ</w:t>
      </w:r>
      <w:r>
        <w:rPr>
          <w:rFonts w:eastAsia="Times New Roman"/>
          <w:szCs w:val="24"/>
        </w:rPr>
        <w:t>ην άλλη έλεγε να βγάλει και μια ανακοίνωση να το καταγγείλει. Στη Λιβύη συμμετείχε σε όλα. Έφυγε η πρεσβεία της Συρίας;</w:t>
      </w:r>
    </w:p>
    <w:p w14:paraId="413BB0FB" w14:textId="77777777" w:rsidR="0028181B" w:rsidRDefault="00E316D8">
      <w:pPr>
        <w:tabs>
          <w:tab w:val="left" w:pos="2940"/>
        </w:tabs>
        <w:spacing w:line="600" w:lineRule="auto"/>
        <w:ind w:firstLine="720"/>
        <w:jc w:val="both"/>
        <w:rPr>
          <w:rFonts w:eastAsia="Times New Roman" w:cs="Times New Roman"/>
          <w:szCs w:val="24"/>
        </w:rPr>
      </w:pPr>
      <w:r>
        <w:rPr>
          <w:rFonts w:eastAsia="Times New Roman" w:cs="Times New Roman"/>
          <w:szCs w:val="24"/>
        </w:rPr>
        <w:t>Είπε ένα όχι πουθενά η ελληνική Κυβέρνηση στις κυρώσεις για τη Συρία και σε όλα τα άλλα μέτρα που έχει πάρει γενικότερα ο ιμπεριαλισμός;</w:t>
      </w:r>
      <w:r>
        <w:rPr>
          <w:rFonts w:eastAsia="Times New Roman" w:cs="Times New Roman"/>
          <w:szCs w:val="24"/>
        </w:rPr>
        <w:t xml:space="preserve"> Όχι. Συμμετέχει, λοιπόν, και συμμετέχει συνειδητά. </w:t>
      </w:r>
    </w:p>
    <w:p w14:paraId="413BB0FC"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Και εδώ δεν ισχύει το «να τα βάλουμε με τους ισχυρούς». Βεβαίως να τα βάλουμε με τους ισχυρούς. Εμείς δεν λέμε ότι θα κάνεις πόλεμο αλλά θα πεις όχι, έστω και πολιτικά κα</w:t>
      </w:r>
      <w:r>
        <w:rPr>
          <w:rFonts w:eastAsia="Times New Roman" w:cs="Times New Roman"/>
          <w:szCs w:val="24"/>
        </w:rPr>
        <w:t>μ</w:t>
      </w:r>
      <w:r>
        <w:rPr>
          <w:rFonts w:eastAsia="Times New Roman" w:cs="Times New Roman"/>
          <w:szCs w:val="24"/>
        </w:rPr>
        <w:t>μιά φορά</w:t>
      </w:r>
      <w:r>
        <w:rPr>
          <w:rFonts w:eastAsia="Times New Roman" w:cs="Times New Roman"/>
          <w:szCs w:val="24"/>
        </w:rPr>
        <w:t>,</w:t>
      </w:r>
      <w:r>
        <w:rPr>
          <w:rFonts w:eastAsia="Times New Roman" w:cs="Times New Roman"/>
          <w:szCs w:val="24"/>
        </w:rPr>
        <w:t xml:space="preserve"> αν δεν μπορείς να κάνεις κάτι άλλο, που μπορείς να κάνεις. Τι θα γίνει στο τέλος δηλαδή; Όλοι οι λαοί της γης σε αυτή τη λογική θα λένε</w:t>
      </w:r>
      <w:r>
        <w:rPr>
          <w:rFonts w:eastAsia="Times New Roman" w:cs="Times New Roman"/>
          <w:szCs w:val="24"/>
        </w:rPr>
        <w:t>:</w:t>
      </w:r>
      <w:r>
        <w:rPr>
          <w:rFonts w:eastAsia="Times New Roman" w:cs="Times New Roman"/>
          <w:szCs w:val="24"/>
        </w:rPr>
        <w:t xml:space="preserve"> «δεν μπορούμε να τα βάλουμε με τους ισχυρούς, άρα υποτασσόμαστε»; Γιατί το δίλη</w:t>
      </w:r>
      <w:r>
        <w:rPr>
          <w:rFonts w:eastAsia="Times New Roman" w:cs="Times New Roman"/>
          <w:szCs w:val="24"/>
        </w:rPr>
        <w:t>μ</w:t>
      </w:r>
      <w:r>
        <w:rPr>
          <w:rFonts w:eastAsia="Times New Roman" w:cs="Times New Roman"/>
          <w:szCs w:val="24"/>
        </w:rPr>
        <w:t>μα αυτό είναι</w:t>
      </w:r>
      <w:r>
        <w:rPr>
          <w:rFonts w:eastAsia="Times New Roman" w:cs="Times New Roman"/>
          <w:szCs w:val="24"/>
        </w:rPr>
        <w:t>.</w:t>
      </w:r>
      <w:r>
        <w:rPr>
          <w:rFonts w:eastAsia="Times New Roman" w:cs="Times New Roman"/>
          <w:szCs w:val="24"/>
        </w:rPr>
        <w:t xml:space="preserve"> Υποταγή στην καπιταλιστ</w:t>
      </w:r>
      <w:r>
        <w:rPr>
          <w:rFonts w:eastAsia="Times New Roman" w:cs="Times New Roman"/>
          <w:szCs w:val="24"/>
        </w:rPr>
        <w:t>ική βαρβαρότητα και διαχείριση της ή αντίσταση και ανατροπή. Όταν αυτός ο κόσμος που περιέγραψε η κ</w:t>
      </w:r>
      <w:r>
        <w:rPr>
          <w:rFonts w:eastAsia="Times New Roman" w:cs="Times New Roman"/>
          <w:szCs w:val="24"/>
        </w:rPr>
        <w:t>.</w:t>
      </w:r>
      <w:r>
        <w:rPr>
          <w:rFonts w:eastAsia="Times New Roman" w:cs="Times New Roman"/>
          <w:szCs w:val="24"/>
        </w:rPr>
        <w:t xml:space="preserve"> Χριστοδουλοπούλου, υπάρχει και έχει και όνομα. Λέγεται κυριαρχία του ιμπεριαλισμού παγκόσμια. Άρα, λοιπόν, τι νόημα έχουν οι διάφορες εκκλήσεις που γίνοντα</w:t>
      </w:r>
      <w:r>
        <w:rPr>
          <w:rFonts w:eastAsia="Times New Roman" w:cs="Times New Roman"/>
          <w:szCs w:val="24"/>
        </w:rPr>
        <w:t>ι, όταν στην πράξη η κυβερνητική πολιτική στηρίζει την ιμπεριαλιστική βαρβαρότητα;</w:t>
      </w:r>
    </w:p>
    <w:p w14:paraId="413BB0FD"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Το δεύτερο θέμα είναι η Ευρωπαϊκή Ένωση. Ειπώθηκε -και έτσι είναι-, ότι έκλεισε τα σύνορα. Για να δούμε, λοιπόν, ιστορικά το θέμα της Ευρωπαϊκής Ένωσης των συμμάχων σας. Ότα</w:t>
      </w:r>
      <w:r>
        <w:rPr>
          <w:rFonts w:eastAsia="Times New Roman" w:cs="Times New Roman"/>
          <w:szCs w:val="24"/>
        </w:rPr>
        <w:t>ν ήλθε το Δουβλίνο ΙΙ -δεν θα πάω στα γενικά- ποιος το καταψήφισε στο Ευρωκοινοβούλιο; Μόνο το Κομμουνιστικό Κόμμα Ελλάδας. Όλοι οι άλλοι και με τα δυο χέρια. Τι λέει το Δουβλίνο ΙΙ; «Όπου μπαίνει στην πρώτη χώρα, εκεί σταματάει. Δεν πάει παραπέρα». Έτσι δ</w:t>
      </w:r>
      <w:r>
        <w:rPr>
          <w:rFonts w:eastAsia="Times New Roman" w:cs="Times New Roman"/>
          <w:szCs w:val="24"/>
        </w:rPr>
        <w:t xml:space="preserve">εν είναι; </w:t>
      </w:r>
    </w:p>
    <w:p w14:paraId="413BB0FE"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Δεύτερον, λέτε για κλείσιμο συνόρων κ.λπ.</w:t>
      </w:r>
      <w:r>
        <w:rPr>
          <w:rFonts w:eastAsia="Times New Roman" w:cs="Times New Roman"/>
          <w:szCs w:val="24"/>
        </w:rPr>
        <w:t>.</w:t>
      </w:r>
      <w:r>
        <w:rPr>
          <w:rFonts w:eastAsia="Times New Roman" w:cs="Times New Roman"/>
          <w:szCs w:val="24"/>
        </w:rPr>
        <w:t xml:space="preserve"> Μα εσείς δεν λέγατε «η </w:t>
      </w:r>
      <w:r>
        <w:rPr>
          <w:rFonts w:eastAsia="Times New Roman" w:cs="Times New Roman"/>
          <w:szCs w:val="24"/>
        </w:rPr>
        <w:t>ε</w:t>
      </w:r>
      <w:r>
        <w:rPr>
          <w:rFonts w:eastAsia="Times New Roman" w:cs="Times New Roman"/>
          <w:szCs w:val="24"/>
        </w:rPr>
        <w:t>λπίδα έρχεται, η Ευρώπη αλλάζει»; Και εμείς λέγαμε ότι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αλλάζει και γίνεται χειρότερη! Τι στάση κρατήσατε όλα αυτά τα χρόνια στα θέματα της Ευρωπαϊκής Ένωσης; Καταργείτα</w:t>
      </w:r>
      <w:r>
        <w:rPr>
          <w:rFonts w:eastAsia="Times New Roman" w:cs="Times New Roman"/>
          <w:szCs w:val="24"/>
        </w:rPr>
        <w:t>ι ή όχι με το Δουβλίνο ΙΙ η Συνθήκη της Γενεύης; Για να μην πάω σε άλλα. Για τους πρόσφυγες καταργείται ή όχι; Τι κάνατε γι’ αυτό; Και η Νέα Δημοκρατία εδώ, που μιλάει και βγάζει λόγους, σε όλα δεν έχει συμφωνήσει; Σήμερα δεν συμφωνεί με τις ευρωπαϊκές οδη</w:t>
      </w:r>
      <w:r>
        <w:rPr>
          <w:rFonts w:eastAsia="Times New Roman" w:cs="Times New Roman"/>
          <w:szCs w:val="24"/>
        </w:rPr>
        <w:t>γίες και παίζει παιχνίδι; Εσείς όμως τι κάνατε;</w:t>
      </w:r>
    </w:p>
    <w:p w14:paraId="413BB0FF" w14:textId="77777777" w:rsidR="0028181B" w:rsidRDefault="00E316D8">
      <w:pPr>
        <w:spacing w:line="600" w:lineRule="auto"/>
        <w:ind w:firstLine="720"/>
        <w:jc w:val="both"/>
        <w:rPr>
          <w:rFonts w:eastAsia="Times New Roman" w:cs="Times New Roman"/>
          <w:szCs w:val="24"/>
        </w:rPr>
      </w:pPr>
      <w:r>
        <w:rPr>
          <w:rFonts w:eastAsia="Times New Roman" w:cs="Times New Roman"/>
          <w:b/>
          <w:szCs w:val="24"/>
        </w:rPr>
        <w:t>ΠΡΟΕΔΡΕΥΩΝ (</w:t>
      </w:r>
      <w:r w:rsidRPr="00CD7FB1">
        <w:rPr>
          <w:rFonts w:eastAsia="Times New Roman" w:cs="Times New Roman"/>
          <w:b/>
          <w:szCs w:val="24"/>
        </w:rPr>
        <w:t>Γεώργιος Λαμπ</w:t>
      </w:r>
      <w:r>
        <w:rPr>
          <w:rFonts w:eastAsia="Times New Roman" w:cs="Times New Roman"/>
          <w:b/>
          <w:szCs w:val="24"/>
        </w:rPr>
        <w:t>ρ</w:t>
      </w:r>
      <w:r w:rsidRPr="00CD7FB1">
        <w:rPr>
          <w:rFonts w:eastAsia="Times New Roman" w:cs="Times New Roman"/>
          <w:b/>
          <w:szCs w:val="24"/>
        </w:rPr>
        <w:t>ούλης):</w:t>
      </w:r>
      <w:r>
        <w:rPr>
          <w:rFonts w:eastAsia="Times New Roman" w:cs="Times New Roman"/>
          <w:szCs w:val="24"/>
        </w:rPr>
        <w:t xml:space="preserve"> Κύριε Παφίλη, ολοκληρώστε, παρακαλώ.</w:t>
      </w:r>
    </w:p>
    <w:p w14:paraId="413BB100" w14:textId="77777777" w:rsidR="0028181B" w:rsidRDefault="00E316D8">
      <w:pPr>
        <w:spacing w:line="600" w:lineRule="auto"/>
        <w:ind w:firstLine="720"/>
        <w:jc w:val="both"/>
        <w:rPr>
          <w:rFonts w:eastAsia="Times New Roman" w:cs="Times New Roman"/>
          <w:szCs w:val="24"/>
        </w:rPr>
      </w:pPr>
      <w:r w:rsidRPr="00CD7FB1">
        <w:rPr>
          <w:rFonts w:eastAsia="Times New Roman" w:cs="Times New Roman"/>
          <w:b/>
          <w:szCs w:val="24"/>
        </w:rPr>
        <w:t>ΑΘΑΝΑΣΙΟΣ ΠΑΦΙΛΗΣ:</w:t>
      </w:r>
      <w:r>
        <w:rPr>
          <w:rFonts w:eastAsia="Times New Roman" w:cs="Times New Roman"/>
          <w:szCs w:val="24"/>
        </w:rPr>
        <w:t xml:space="preserve"> Τελειώνω. Δεν χάθηκε και ο κόσμος. Έτσι κι αλλιώς ας ακουστεί και μια πραγματική φωνή.</w:t>
      </w:r>
    </w:p>
    <w:p w14:paraId="413BB101" w14:textId="77777777" w:rsidR="0028181B" w:rsidRDefault="00E316D8">
      <w:pPr>
        <w:spacing w:line="600" w:lineRule="auto"/>
        <w:ind w:firstLine="720"/>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διαμαρτυρίες από την</w:t>
      </w:r>
      <w:r>
        <w:rPr>
          <w:rFonts w:eastAsia="Times New Roman" w:cs="Times New Roman"/>
          <w:szCs w:val="24"/>
        </w:rPr>
        <w:t xml:space="preserve"> πτέρυγα του ΣΥΡΙΖΑ)</w:t>
      </w:r>
    </w:p>
    <w:p w14:paraId="413BB102" w14:textId="77777777" w:rsidR="0028181B" w:rsidRDefault="00E316D8">
      <w:pPr>
        <w:spacing w:line="600" w:lineRule="auto"/>
        <w:ind w:firstLine="720"/>
        <w:jc w:val="both"/>
        <w:rPr>
          <w:rFonts w:eastAsia="Times New Roman" w:cs="Times New Roman"/>
          <w:szCs w:val="24"/>
        </w:rPr>
      </w:pPr>
      <w:r w:rsidRPr="00CD7FB1">
        <w:rPr>
          <w:rFonts w:eastAsia="Times New Roman" w:cs="Times New Roman"/>
          <w:b/>
          <w:szCs w:val="24"/>
        </w:rPr>
        <w:t>ΠΡΟΕΔΡΕΥΩΝ (Γεώργιος Λαμπ</w:t>
      </w:r>
      <w:r>
        <w:rPr>
          <w:rFonts w:eastAsia="Times New Roman" w:cs="Times New Roman"/>
          <w:b/>
          <w:szCs w:val="24"/>
        </w:rPr>
        <w:t>ρ</w:t>
      </w:r>
      <w:r w:rsidRPr="00CD7FB1">
        <w:rPr>
          <w:rFonts w:eastAsia="Times New Roman" w:cs="Times New Roman"/>
          <w:b/>
          <w:szCs w:val="24"/>
        </w:rPr>
        <w:t>ούλης):</w:t>
      </w:r>
      <w:r>
        <w:rPr>
          <w:rFonts w:eastAsia="Times New Roman" w:cs="Times New Roman"/>
          <w:szCs w:val="24"/>
        </w:rPr>
        <w:t xml:space="preserve"> Παρακαλώ!</w:t>
      </w:r>
    </w:p>
    <w:p w14:paraId="413BB103" w14:textId="77777777" w:rsidR="0028181B" w:rsidRDefault="00E316D8">
      <w:pPr>
        <w:spacing w:line="600" w:lineRule="auto"/>
        <w:ind w:firstLine="720"/>
        <w:jc w:val="both"/>
        <w:rPr>
          <w:rFonts w:eastAsia="Times New Roman" w:cs="Times New Roman"/>
          <w:szCs w:val="24"/>
        </w:rPr>
      </w:pPr>
      <w:r w:rsidRPr="00CD7FB1">
        <w:rPr>
          <w:rFonts w:eastAsia="Times New Roman" w:cs="Times New Roman"/>
          <w:b/>
          <w:szCs w:val="24"/>
        </w:rPr>
        <w:t>ΑΘΑΝΑΣΙΟΣ ΠΑΦΙΛΗΣ:</w:t>
      </w:r>
      <w:r>
        <w:rPr>
          <w:rFonts w:eastAsia="Times New Roman" w:cs="Times New Roman"/>
          <w:szCs w:val="24"/>
        </w:rPr>
        <w:t xml:space="preserve"> Όταν κάναμε την κινητοποίηση στη Λέσβο</w:t>
      </w:r>
      <w:r>
        <w:rPr>
          <w:rFonts w:eastAsia="Times New Roman" w:cs="Times New Roman"/>
          <w:szCs w:val="24"/>
        </w:rPr>
        <w:t>,</w:t>
      </w:r>
      <w:r>
        <w:rPr>
          <w:rFonts w:eastAsia="Times New Roman" w:cs="Times New Roman"/>
          <w:szCs w:val="24"/>
        </w:rPr>
        <w:t xml:space="preserve"> </w:t>
      </w:r>
      <w:r>
        <w:rPr>
          <w:rFonts w:eastAsia="Times New Roman" w:cs="Times New Roman"/>
          <w:szCs w:val="24"/>
        </w:rPr>
        <w:t>απ</w:t>
      </w:r>
      <w:r>
        <w:rPr>
          <w:rFonts w:eastAsia="Times New Roman" w:cs="Times New Roman"/>
          <w:szCs w:val="24"/>
        </w:rPr>
        <w:t>ό</w:t>
      </w:r>
      <w:r>
        <w:rPr>
          <w:rFonts w:eastAsia="Times New Roman" w:cs="Times New Roman"/>
          <w:szCs w:val="24"/>
        </w:rPr>
        <w:t xml:space="preserve"> </w:t>
      </w:r>
      <w:r>
        <w:rPr>
          <w:rFonts w:eastAsia="Times New Roman" w:cs="Times New Roman"/>
          <w:szCs w:val="24"/>
        </w:rPr>
        <w:t>το ε</w:t>
      </w:r>
      <w:r>
        <w:rPr>
          <w:rFonts w:eastAsia="Times New Roman" w:cs="Times New Roman"/>
          <w:szCs w:val="24"/>
        </w:rPr>
        <w:t xml:space="preserve">ργατικό </w:t>
      </w:r>
      <w:r>
        <w:rPr>
          <w:rFonts w:eastAsia="Times New Roman" w:cs="Times New Roman"/>
          <w:szCs w:val="24"/>
        </w:rPr>
        <w:t>κ</w:t>
      </w:r>
      <w:r>
        <w:rPr>
          <w:rFonts w:eastAsia="Times New Roman" w:cs="Times New Roman"/>
          <w:szCs w:val="24"/>
        </w:rPr>
        <w:t xml:space="preserve">έντρο μόνο του </w:t>
      </w:r>
      <w:r>
        <w:rPr>
          <w:rFonts w:eastAsia="Times New Roman" w:cs="Times New Roman"/>
          <w:szCs w:val="24"/>
        </w:rPr>
        <w:t xml:space="preserve">το </w:t>
      </w:r>
      <w:r>
        <w:rPr>
          <w:rFonts w:eastAsia="Times New Roman" w:cs="Times New Roman"/>
          <w:szCs w:val="24"/>
        </w:rPr>
        <w:t>ΚΚΕ ήταν και κάποιοι άλλοι. Όλοι οι υπόλοιποι ήταν στα σπίτια τους.</w:t>
      </w:r>
    </w:p>
    <w:p w14:paraId="413BB104" w14:textId="77777777" w:rsidR="0028181B" w:rsidRDefault="00E316D8">
      <w:pPr>
        <w:spacing w:line="600" w:lineRule="auto"/>
        <w:ind w:firstLine="720"/>
        <w:jc w:val="both"/>
        <w:rPr>
          <w:rFonts w:eastAsia="Times New Roman" w:cs="Times New Roman"/>
          <w:szCs w:val="24"/>
        </w:rPr>
      </w:pPr>
      <w:r w:rsidRPr="00CD7FB1">
        <w:rPr>
          <w:rFonts w:eastAsia="Times New Roman" w:cs="Times New Roman"/>
          <w:b/>
          <w:szCs w:val="24"/>
        </w:rPr>
        <w:t>ΓΕΩΡΓΙΟΣ ΠΑΛΛΗΣ:</w:t>
      </w:r>
      <w:r>
        <w:rPr>
          <w:rFonts w:eastAsia="Times New Roman" w:cs="Times New Roman"/>
          <w:szCs w:val="24"/>
        </w:rPr>
        <w:t xml:space="preserve"> Πότε;</w:t>
      </w:r>
    </w:p>
    <w:p w14:paraId="413BB105" w14:textId="77777777" w:rsidR="0028181B" w:rsidRDefault="00E316D8">
      <w:pPr>
        <w:spacing w:line="600" w:lineRule="auto"/>
        <w:ind w:firstLine="720"/>
        <w:jc w:val="both"/>
        <w:rPr>
          <w:rFonts w:eastAsia="Times New Roman" w:cs="Times New Roman"/>
          <w:szCs w:val="24"/>
        </w:rPr>
      </w:pPr>
      <w:r w:rsidRPr="00CD7FB1">
        <w:rPr>
          <w:rFonts w:eastAsia="Times New Roman" w:cs="Times New Roman"/>
          <w:b/>
          <w:szCs w:val="24"/>
        </w:rPr>
        <w:t>ΑΘΑΝΑΣΙΟΣ ΠΑΦΙΛΗΣ:</w:t>
      </w:r>
      <w:r>
        <w:rPr>
          <w:rFonts w:eastAsia="Times New Roman" w:cs="Times New Roman"/>
          <w:szCs w:val="24"/>
        </w:rPr>
        <w:t xml:space="preserve"> Τώρα μετά τα γεγονότα με τους φασίστες.</w:t>
      </w:r>
    </w:p>
    <w:p w14:paraId="413BB106" w14:textId="77777777" w:rsidR="0028181B" w:rsidRDefault="00E316D8">
      <w:pPr>
        <w:spacing w:line="600" w:lineRule="auto"/>
        <w:ind w:firstLine="720"/>
        <w:jc w:val="both"/>
        <w:rPr>
          <w:rFonts w:eastAsia="Times New Roman" w:cs="Times New Roman"/>
          <w:szCs w:val="24"/>
        </w:rPr>
      </w:pPr>
      <w:r w:rsidRPr="00CD7FB1">
        <w:rPr>
          <w:rFonts w:eastAsia="Times New Roman" w:cs="Times New Roman"/>
          <w:b/>
          <w:szCs w:val="24"/>
        </w:rPr>
        <w:t>ΓΕΩΡΓΙΟΣ ΠΑΛΛΗΣ:</w:t>
      </w:r>
      <w:r>
        <w:rPr>
          <w:rFonts w:eastAsia="Times New Roman" w:cs="Times New Roman"/>
          <w:szCs w:val="24"/>
        </w:rPr>
        <w:t xml:space="preserve"> Εκατό άνθρωποι ήσασταν, κύριε Παφίλη.</w:t>
      </w:r>
    </w:p>
    <w:p w14:paraId="413BB107" w14:textId="77777777" w:rsidR="0028181B" w:rsidRDefault="00E316D8">
      <w:pPr>
        <w:spacing w:line="600" w:lineRule="auto"/>
        <w:ind w:firstLine="720"/>
        <w:jc w:val="both"/>
        <w:rPr>
          <w:rFonts w:eastAsia="Times New Roman" w:cs="Times New Roman"/>
          <w:szCs w:val="24"/>
        </w:rPr>
      </w:pPr>
      <w:r w:rsidRPr="00CD7FB1">
        <w:rPr>
          <w:rFonts w:eastAsia="Times New Roman" w:cs="Times New Roman"/>
          <w:b/>
          <w:szCs w:val="24"/>
        </w:rPr>
        <w:t>ΑΘΑΝΑΣΙΟΣ ΠΑΦΙΛΗΣ:</w:t>
      </w:r>
      <w:r>
        <w:rPr>
          <w:rFonts w:eastAsia="Times New Roman" w:cs="Times New Roman"/>
          <w:szCs w:val="24"/>
        </w:rPr>
        <w:t xml:space="preserve"> Ήμουν εκεί, οπότε δεν μπορείς να λες τίποτα.</w:t>
      </w:r>
    </w:p>
    <w:p w14:paraId="413BB108" w14:textId="77777777" w:rsidR="0028181B" w:rsidRDefault="00E316D8">
      <w:pPr>
        <w:spacing w:line="600" w:lineRule="auto"/>
        <w:ind w:firstLine="720"/>
        <w:jc w:val="both"/>
        <w:rPr>
          <w:rFonts w:eastAsia="Times New Roman" w:cs="Times New Roman"/>
          <w:szCs w:val="24"/>
        </w:rPr>
      </w:pPr>
      <w:r w:rsidRPr="00CD7FB1">
        <w:rPr>
          <w:rFonts w:eastAsia="Times New Roman" w:cs="Times New Roman"/>
          <w:b/>
          <w:szCs w:val="24"/>
        </w:rPr>
        <w:t>ΓΕΩΡΓΙΟΣ ΠΑΛΛΗΣ:</w:t>
      </w:r>
      <w:r>
        <w:rPr>
          <w:rFonts w:eastAsia="Times New Roman" w:cs="Times New Roman"/>
          <w:szCs w:val="24"/>
        </w:rPr>
        <w:t xml:space="preserve"> Και με ενισχύσεις εκατό ήσασταν!</w:t>
      </w:r>
    </w:p>
    <w:p w14:paraId="413BB109" w14:textId="77777777" w:rsidR="0028181B" w:rsidRDefault="00E316D8">
      <w:pPr>
        <w:spacing w:line="600" w:lineRule="auto"/>
        <w:ind w:firstLine="720"/>
        <w:jc w:val="both"/>
        <w:rPr>
          <w:rFonts w:eastAsia="Times New Roman" w:cs="Times New Roman"/>
          <w:szCs w:val="24"/>
        </w:rPr>
      </w:pPr>
      <w:r w:rsidRPr="00CD7FB1">
        <w:rPr>
          <w:rFonts w:eastAsia="Times New Roman" w:cs="Times New Roman"/>
          <w:b/>
          <w:szCs w:val="24"/>
        </w:rPr>
        <w:t>ΑΘΑΝΑΣΙΟΣ ΠΑΦΙΛΗΣ:</w:t>
      </w:r>
      <w:r>
        <w:rPr>
          <w:rFonts w:eastAsia="Times New Roman" w:cs="Times New Roman"/>
          <w:szCs w:val="24"/>
        </w:rPr>
        <w:t xml:space="preserve"> Συνεχίζου</w:t>
      </w:r>
      <w:r>
        <w:rPr>
          <w:rFonts w:eastAsia="Times New Roman" w:cs="Times New Roman"/>
          <w:szCs w:val="24"/>
        </w:rPr>
        <w:t>με</w:t>
      </w:r>
      <w:r>
        <w:rPr>
          <w:rFonts w:eastAsia="Times New Roman" w:cs="Times New Roman"/>
          <w:szCs w:val="24"/>
        </w:rPr>
        <w:t>,</w:t>
      </w:r>
      <w:r>
        <w:rPr>
          <w:rFonts w:eastAsia="Times New Roman" w:cs="Times New Roman"/>
          <w:szCs w:val="24"/>
        </w:rPr>
        <w:t xml:space="preserve"> λοιπόν. Άρα είστε ευθυγραμμισμένοι με όλη την πολιτική της Ευρωπαϊκής Ένωσης, δημιουργείτε αυταπάτες ακόμα για το τι είναι η Ευρωπαϊκή Ένωση και σε αυτό</w:t>
      </w:r>
      <w:r>
        <w:rPr>
          <w:rFonts w:eastAsia="Times New Roman" w:cs="Times New Roman"/>
          <w:szCs w:val="24"/>
        </w:rPr>
        <w:t>ν</w:t>
      </w:r>
      <w:r>
        <w:rPr>
          <w:rFonts w:eastAsia="Times New Roman" w:cs="Times New Roman"/>
          <w:szCs w:val="24"/>
        </w:rPr>
        <w:t xml:space="preserve"> τον τομέα, στηρίζετε όλες τις πολιτικές, υπογράφετε όλες τις αποφάσεις. Καλά ένα βέτο δεν μπορείτε</w:t>
      </w:r>
      <w:r>
        <w:rPr>
          <w:rFonts w:eastAsia="Times New Roman" w:cs="Times New Roman"/>
          <w:szCs w:val="24"/>
        </w:rPr>
        <w:t xml:space="preserve"> να βάλετε; Τόσο πολύ δηλαδή; Ένα βέτο, σε κάποιο, για να πείτε «εδώ λέμε όχι και υπερασπιζόμαστε τα συμφέροντά μας». Πού είναι η συμμαχία του Νότου</w:t>
      </w:r>
      <w:r>
        <w:rPr>
          <w:rFonts w:eastAsia="Times New Roman" w:cs="Times New Roman"/>
          <w:szCs w:val="24"/>
        </w:rPr>
        <w:t>,</w:t>
      </w:r>
      <w:r>
        <w:rPr>
          <w:rFonts w:eastAsia="Times New Roman" w:cs="Times New Roman"/>
          <w:szCs w:val="24"/>
        </w:rPr>
        <w:t xml:space="preserve"> να βάλουν όλοι μαζί βέτο στο Δουβλίνο ΙΙ και να πει «όχι, δεν θα έρχονται μόνο εδώ, θα πηγαίνουν και σε σα</w:t>
      </w:r>
      <w:r>
        <w:rPr>
          <w:rFonts w:eastAsia="Times New Roman" w:cs="Times New Roman"/>
          <w:szCs w:val="24"/>
        </w:rPr>
        <w:t xml:space="preserve">ς». </w:t>
      </w:r>
    </w:p>
    <w:p w14:paraId="413BB10A"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Ας μιλήσουμε και για τη συμφωνία. Εμείς τι είχαμε προτείνει από την αρχή; Είπαμε ότι με ευθύνη του ΟΗΕ και άλλων διεθνών οργανώσεων, στην Τουρκία κατευθείαν να δοθούν κονδύλια –όχι στην Τουρκία- για να καταγράφονται και να φεύγουν με καράβια κ.λπ.</w:t>
      </w:r>
      <w:r>
        <w:rPr>
          <w:rFonts w:eastAsia="Times New Roman" w:cs="Times New Roman"/>
          <w:szCs w:val="24"/>
        </w:rPr>
        <w:t>,</w:t>
      </w:r>
      <w:r>
        <w:rPr>
          <w:rFonts w:eastAsia="Times New Roman" w:cs="Times New Roman"/>
          <w:szCs w:val="24"/>
        </w:rPr>
        <w:t xml:space="preserve"> γι</w:t>
      </w:r>
      <w:r>
        <w:rPr>
          <w:rFonts w:eastAsia="Times New Roman" w:cs="Times New Roman"/>
          <w:szCs w:val="24"/>
        </w:rPr>
        <w:t xml:space="preserve">α τις χώρες που θέλουν να πάνε. </w:t>
      </w:r>
    </w:p>
    <w:p w14:paraId="413BB10B"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Κουνάει το κεφάλι του ο κ. Μπαλάφας.</w:t>
      </w:r>
    </w:p>
    <w:p w14:paraId="413BB10C" w14:textId="77777777" w:rsidR="0028181B" w:rsidRDefault="00E316D8">
      <w:pPr>
        <w:spacing w:line="600" w:lineRule="auto"/>
        <w:ind w:firstLine="720"/>
        <w:jc w:val="both"/>
        <w:rPr>
          <w:rFonts w:eastAsia="Times New Roman" w:cs="Times New Roman"/>
          <w:szCs w:val="24"/>
        </w:rPr>
      </w:pPr>
      <w:r w:rsidRPr="001C62F0">
        <w:rPr>
          <w:rFonts w:eastAsia="Times New Roman" w:cs="Times New Roman"/>
          <w:b/>
          <w:szCs w:val="24"/>
        </w:rPr>
        <w:t>ΙΩΑΝΝΗΣ ΜΠΑΛΑΦΑΣ (Υφυπουργός Μεταναστευτικής Πολιτικής):</w:t>
      </w:r>
      <w:r>
        <w:rPr>
          <w:rFonts w:eastAsia="Times New Roman" w:cs="Times New Roman"/>
          <w:szCs w:val="24"/>
        </w:rPr>
        <w:t xml:space="preserve"> Ο Γραμματέας του κόμματός σας άλλαξε γραμμή.</w:t>
      </w:r>
    </w:p>
    <w:p w14:paraId="413BB10D" w14:textId="77777777" w:rsidR="0028181B" w:rsidRDefault="00E316D8">
      <w:pPr>
        <w:spacing w:line="600" w:lineRule="auto"/>
        <w:ind w:firstLine="720"/>
        <w:jc w:val="both"/>
        <w:rPr>
          <w:rFonts w:eastAsia="Times New Roman" w:cs="Times New Roman"/>
          <w:szCs w:val="24"/>
        </w:rPr>
      </w:pPr>
      <w:r w:rsidRPr="001C62F0">
        <w:rPr>
          <w:rFonts w:eastAsia="Times New Roman" w:cs="Times New Roman"/>
          <w:b/>
          <w:szCs w:val="24"/>
        </w:rPr>
        <w:t>ΑΘΑΝΑΣΙΟΣ ΠΑΦΙΛΗΣ:</w:t>
      </w:r>
      <w:r>
        <w:rPr>
          <w:rFonts w:eastAsia="Times New Roman" w:cs="Times New Roman"/>
          <w:szCs w:val="24"/>
        </w:rPr>
        <w:t xml:space="preserve"> Θα συνεχίσω, λοιπόν.</w:t>
      </w:r>
    </w:p>
    <w:p w14:paraId="413BB10E" w14:textId="77777777" w:rsidR="0028181B" w:rsidRDefault="00E316D8">
      <w:pPr>
        <w:spacing w:line="600" w:lineRule="auto"/>
        <w:ind w:firstLine="720"/>
        <w:jc w:val="both"/>
        <w:rPr>
          <w:rFonts w:eastAsia="Times New Roman" w:cs="Times New Roman"/>
          <w:szCs w:val="24"/>
        </w:rPr>
      </w:pPr>
      <w:r w:rsidRPr="001C62F0">
        <w:rPr>
          <w:rFonts w:eastAsia="Times New Roman" w:cs="Times New Roman"/>
          <w:b/>
          <w:szCs w:val="24"/>
        </w:rPr>
        <w:t>ΙΩΑΝΝΗΣ ΜΠΑΛΑΦΑΣ (Υφυπουργός Μεταναστευτικής</w:t>
      </w:r>
      <w:r w:rsidRPr="001C62F0">
        <w:rPr>
          <w:rFonts w:eastAsia="Times New Roman" w:cs="Times New Roman"/>
          <w:b/>
          <w:szCs w:val="24"/>
        </w:rPr>
        <w:t xml:space="preserve"> Πολιτικής):</w:t>
      </w:r>
      <w:r>
        <w:rPr>
          <w:rFonts w:eastAsia="Times New Roman" w:cs="Times New Roman"/>
          <w:szCs w:val="24"/>
        </w:rPr>
        <w:t xml:space="preserve"> Είπε</w:t>
      </w:r>
      <w:r>
        <w:rPr>
          <w:rFonts w:eastAsia="Times New Roman" w:cs="Times New Roman"/>
          <w:szCs w:val="24"/>
        </w:rPr>
        <w:t>:</w:t>
      </w:r>
      <w:r>
        <w:rPr>
          <w:rFonts w:eastAsia="Times New Roman" w:cs="Times New Roman"/>
          <w:szCs w:val="24"/>
        </w:rPr>
        <w:t xml:space="preserve"> «με την προοπτική να φύγουν». </w:t>
      </w:r>
    </w:p>
    <w:p w14:paraId="413BB10F" w14:textId="77777777" w:rsidR="0028181B" w:rsidRDefault="00E316D8">
      <w:pPr>
        <w:spacing w:line="600" w:lineRule="auto"/>
        <w:ind w:firstLine="720"/>
        <w:jc w:val="both"/>
        <w:rPr>
          <w:rFonts w:eastAsia="Times New Roman" w:cs="Times New Roman"/>
          <w:szCs w:val="24"/>
        </w:rPr>
      </w:pPr>
      <w:r w:rsidRPr="001C62F0">
        <w:rPr>
          <w:rFonts w:eastAsia="Times New Roman" w:cs="Times New Roman"/>
          <w:b/>
          <w:szCs w:val="24"/>
        </w:rPr>
        <w:t>ΑΘΑΝΑΣΙΟΣ ΠΑΦΙΛΗΣ:</w:t>
      </w:r>
      <w:r>
        <w:rPr>
          <w:rFonts w:eastAsia="Times New Roman" w:cs="Times New Roman"/>
          <w:szCs w:val="24"/>
        </w:rPr>
        <w:t xml:space="preserve"> Θα συνεχίσω λοιπόν.</w:t>
      </w:r>
    </w:p>
    <w:p w14:paraId="413BB110" w14:textId="77777777" w:rsidR="0028181B" w:rsidRDefault="00E316D8">
      <w:pPr>
        <w:spacing w:line="600" w:lineRule="auto"/>
        <w:ind w:firstLine="720"/>
        <w:jc w:val="both"/>
        <w:rPr>
          <w:rFonts w:eastAsia="Times New Roman" w:cs="Times New Roman"/>
          <w:szCs w:val="24"/>
        </w:rPr>
      </w:pPr>
      <w:r w:rsidRPr="001C62F0">
        <w:rPr>
          <w:rFonts w:eastAsia="Times New Roman" w:cs="Times New Roman"/>
          <w:b/>
          <w:szCs w:val="24"/>
        </w:rPr>
        <w:t>ΙΩΑΝΝΗΣ ΜΠΑΛΑΦΑΣ (Υφυπουργός Μεταναστευτικής Πολιτικής):</w:t>
      </w:r>
      <w:r>
        <w:rPr>
          <w:rFonts w:eastAsia="Times New Roman" w:cs="Times New Roman"/>
          <w:szCs w:val="24"/>
        </w:rPr>
        <w:t xml:space="preserve"> Ο Γραμματέας του κόμματός σας άλλαξε γραμμή και δεν το πήρατε χαμπάρι.</w:t>
      </w:r>
    </w:p>
    <w:p w14:paraId="413BB111" w14:textId="77777777" w:rsidR="0028181B" w:rsidRDefault="00E316D8">
      <w:pPr>
        <w:spacing w:line="600" w:lineRule="auto"/>
        <w:ind w:firstLine="720"/>
        <w:jc w:val="both"/>
        <w:rPr>
          <w:rFonts w:eastAsia="Times New Roman" w:cs="Times New Roman"/>
          <w:szCs w:val="24"/>
        </w:rPr>
      </w:pPr>
      <w:r w:rsidRPr="001C62F0">
        <w:rPr>
          <w:rFonts w:eastAsia="Times New Roman" w:cs="Times New Roman"/>
          <w:b/>
          <w:szCs w:val="24"/>
        </w:rPr>
        <w:t xml:space="preserve">ΑΘΑΝΑΣΙΟΣ ΠΑΦΙΛΗΣ: </w:t>
      </w:r>
      <w:r>
        <w:rPr>
          <w:rFonts w:eastAsia="Times New Roman" w:cs="Times New Roman"/>
          <w:szCs w:val="24"/>
        </w:rPr>
        <w:t>Πονάνε αυτά;</w:t>
      </w:r>
    </w:p>
    <w:p w14:paraId="413BB112" w14:textId="77777777" w:rsidR="0028181B" w:rsidRDefault="00E316D8">
      <w:pPr>
        <w:spacing w:line="600" w:lineRule="auto"/>
        <w:ind w:firstLine="720"/>
        <w:jc w:val="both"/>
        <w:rPr>
          <w:rFonts w:eastAsia="Times New Roman" w:cs="Times New Roman"/>
          <w:szCs w:val="24"/>
        </w:rPr>
      </w:pPr>
      <w:r w:rsidRPr="001C62F0">
        <w:rPr>
          <w:rFonts w:eastAsia="Times New Roman" w:cs="Times New Roman"/>
          <w:b/>
          <w:szCs w:val="24"/>
        </w:rPr>
        <w:t>ΠΡΟΕΔΡΕ</w:t>
      </w:r>
      <w:r w:rsidRPr="001C62F0">
        <w:rPr>
          <w:rFonts w:eastAsia="Times New Roman" w:cs="Times New Roman"/>
          <w:b/>
          <w:szCs w:val="24"/>
        </w:rPr>
        <w:t>ΥΩΝ (Γεώργιος Λαμπ</w:t>
      </w:r>
      <w:r>
        <w:rPr>
          <w:rFonts w:eastAsia="Times New Roman" w:cs="Times New Roman"/>
          <w:b/>
          <w:szCs w:val="24"/>
        </w:rPr>
        <w:t>ρ</w:t>
      </w:r>
      <w:r w:rsidRPr="001C62F0">
        <w:rPr>
          <w:rFonts w:eastAsia="Times New Roman" w:cs="Times New Roman"/>
          <w:b/>
          <w:szCs w:val="24"/>
        </w:rPr>
        <w:t>ούλης):</w:t>
      </w:r>
      <w:r>
        <w:rPr>
          <w:rFonts w:eastAsia="Times New Roman" w:cs="Times New Roman"/>
          <w:szCs w:val="24"/>
        </w:rPr>
        <w:t xml:space="preserve"> Μη διακόπτετε, σας παρακαλώ.</w:t>
      </w:r>
    </w:p>
    <w:p w14:paraId="413BB113"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Ολοκληρώστε, κύριε Παφίλη.</w:t>
      </w:r>
    </w:p>
    <w:p w14:paraId="413BB114" w14:textId="77777777" w:rsidR="0028181B" w:rsidRDefault="00E316D8">
      <w:pPr>
        <w:spacing w:line="600" w:lineRule="auto"/>
        <w:ind w:firstLine="720"/>
        <w:jc w:val="both"/>
        <w:rPr>
          <w:rFonts w:eastAsia="Times New Roman" w:cs="Times New Roman"/>
          <w:szCs w:val="24"/>
        </w:rPr>
      </w:pPr>
      <w:r w:rsidRPr="001C62F0">
        <w:rPr>
          <w:rFonts w:eastAsia="Times New Roman" w:cs="Times New Roman"/>
          <w:b/>
          <w:szCs w:val="24"/>
        </w:rPr>
        <w:t xml:space="preserve">ΑΘΑΝΑΣΙΟΣ ΠΑΦΙΛΗΣ: </w:t>
      </w:r>
      <w:r>
        <w:rPr>
          <w:rFonts w:eastAsia="Times New Roman" w:cs="Times New Roman"/>
          <w:szCs w:val="24"/>
        </w:rPr>
        <w:t>Σε μένα βρήκατε να πείτε για τον χρόνο; Λογικό. Τόσοι τον παραβίασαν.</w:t>
      </w:r>
    </w:p>
    <w:p w14:paraId="413BB115" w14:textId="77777777" w:rsidR="0028181B" w:rsidRDefault="00E316D8">
      <w:pPr>
        <w:spacing w:line="600" w:lineRule="auto"/>
        <w:ind w:firstLine="720"/>
        <w:jc w:val="both"/>
        <w:rPr>
          <w:rFonts w:eastAsia="Times New Roman" w:cs="Times New Roman"/>
          <w:szCs w:val="24"/>
        </w:rPr>
      </w:pPr>
      <w:r w:rsidRPr="001C62F0">
        <w:rPr>
          <w:rFonts w:eastAsia="Times New Roman" w:cs="Times New Roman"/>
          <w:b/>
          <w:szCs w:val="24"/>
        </w:rPr>
        <w:t>ΠΡΟΕΔΡΕΥΩΝ (Γεώργιος Λαμπ</w:t>
      </w:r>
      <w:r>
        <w:rPr>
          <w:rFonts w:eastAsia="Times New Roman" w:cs="Times New Roman"/>
          <w:b/>
          <w:szCs w:val="24"/>
        </w:rPr>
        <w:t>ρ</w:t>
      </w:r>
      <w:r w:rsidRPr="001C62F0">
        <w:rPr>
          <w:rFonts w:eastAsia="Times New Roman" w:cs="Times New Roman"/>
          <w:b/>
          <w:szCs w:val="24"/>
        </w:rPr>
        <w:t>ούλης):</w:t>
      </w:r>
      <w:r>
        <w:rPr>
          <w:rFonts w:eastAsia="Times New Roman" w:cs="Times New Roman"/>
          <w:szCs w:val="24"/>
        </w:rPr>
        <w:t xml:space="preserve"> Ελάτε, κύριε Παφίλη. </w:t>
      </w:r>
    </w:p>
    <w:p w14:paraId="413BB116"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Κύριε Υπουργέ, δεν θα </w:t>
      </w:r>
      <w:r>
        <w:rPr>
          <w:rFonts w:eastAsia="Times New Roman" w:cs="Times New Roman"/>
          <w:szCs w:val="24"/>
        </w:rPr>
        <w:t>καταγράφεται τίποτα.</w:t>
      </w:r>
    </w:p>
    <w:p w14:paraId="413BB117" w14:textId="77777777" w:rsidR="0028181B" w:rsidRDefault="00E316D8">
      <w:pPr>
        <w:spacing w:line="600" w:lineRule="auto"/>
        <w:ind w:firstLine="720"/>
        <w:jc w:val="both"/>
        <w:rPr>
          <w:rFonts w:eastAsia="Times New Roman" w:cs="Times New Roman"/>
          <w:szCs w:val="24"/>
        </w:rPr>
      </w:pPr>
      <w:r w:rsidRPr="001C62F0">
        <w:rPr>
          <w:rFonts w:eastAsia="Times New Roman" w:cs="Times New Roman"/>
          <w:b/>
          <w:szCs w:val="24"/>
        </w:rPr>
        <w:t>ΑΘΑΝΑΣΙΟΣ ΠΑΦΙΛΗΣ:</w:t>
      </w:r>
      <w:r>
        <w:rPr>
          <w:rFonts w:eastAsia="Times New Roman" w:cs="Times New Roman"/>
          <w:szCs w:val="24"/>
        </w:rPr>
        <w:t xml:space="preserve"> Τότε γιατί δεν είπατε τίποτα; Όταν η Γερμανία ζήτησε μισό εκατομμύριο -οι βιομήχανοι το ζήτησαν- και πήρε επτακόσιες χιλιάδες, το ανφάν γκατέ, τους μορφωμένους και μετά κατέβασαν την στρόφιγγα, είπατε τίποτα; Καταγγείλατε τίποτα; Βγήκατε σε ένα συμβούλιο </w:t>
      </w:r>
      <w:r>
        <w:rPr>
          <w:rFonts w:eastAsia="Times New Roman" w:cs="Times New Roman"/>
          <w:szCs w:val="24"/>
        </w:rPr>
        <w:t>να πείτε δεν το ψηφίζουμε, δεν υπογράφουμε; Όχι. Εκεί ό,τι πουν</w:t>
      </w:r>
      <w:r>
        <w:rPr>
          <w:rFonts w:eastAsia="Times New Roman" w:cs="Times New Roman"/>
          <w:szCs w:val="24"/>
        </w:rPr>
        <w:t>,</w:t>
      </w:r>
      <w:r>
        <w:rPr>
          <w:rFonts w:eastAsia="Times New Roman" w:cs="Times New Roman"/>
          <w:szCs w:val="24"/>
        </w:rPr>
        <w:t xml:space="preserve"> είναι</w:t>
      </w:r>
      <w:r>
        <w:rPr>
          <w:rFonts w:eastAsia="Times New Roman" w:cs="Times New Roman"/>
          <w:szCs w:val="24"/>
        </w:rPr>
        <w:t xml:space="preserve"> νόμος για εδώ. </w:t>
      </w:r>
    </w:p>
    <w:p w14:paraId="413BB118"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Εμείς κάναμε συγκεκριμένη κριτική για το νομοσχέδιο. Και όποιος δεν καταλαβαίνει ας μην καταλαβαίνει. Λέμε για το γεωγραφικό προσδιορισμό -ξέρετε ποια είναι τα αποτελέσμ</w:t>
      </w:r>
      <w:r>
        <w:rPr>
          <w:rFonts w:eastAsia="Times New Roman" w:cs="Times New Roman"/>
          <w:szCs w:val="24"/>
        </w:rPr>
        <w:t>ατα, είναι λάθος- λέμε για περιορισμό δικαιωμάτων. Κανένας δεν μπορεί στα σοβαρά στη δική μας κριτική</w:t>
      </w:r>
      <w:r>
        <w:rPr>
          <w:rFonts w:eastAsia="Times New Roman" w:cs="Times New Roman"/>
          <w:szCs w:val="24"/>
        </w:rPr>
        <w:t>,</w:t>
      </w:r>
      <w:r>
        <w:rPr>
          <w:rFonts w:eastAsia="Times New Roman" w:cs="Times New Roman"/>
          <w:szCs w:val="24"/>
        </w:rPr>
        <w:t xml:space="preserve"> στο νομοσχέδιο</w:t>
      </w:r>
      <w:r>
        <w:rPr>
          <w:rFonts w:eastAsia="Times New Roman" w:cs="Times New Roman"/>
          <w:szCs w:val="24"/>
        </w:rPr>
        <w:t>,</w:t>
      </w:r>
      <w:r>
        <w:rPr>
          <w:rFonts w:eastAsia="Times New Roman" w:cs="Times New Roman"/>
          <w:szCs w:val="24"/>
        </w:rPr>
        <w:t xml:space="preserve"> να πει ότι δεν είναι σωστή. Και κάποιες εξομοιώσεις που άκουσα όταν λέει</w:t>
      </w:r>
      <w:r>
        <w:rPr>
          <w:rFonts w:eastAsia="Times New Roman" w:cs="Times New Roman"/>
          <w:szCs w:val="24"/>
        </w:rPr>
        <w:t>:</w:t>
      </w:r>
      <w:r>
        <w:rPr>
          <w:rFonts w:eastAsia="Times New Roman" w:cs="Times New Roman"/>
          <w:szCs w:val="24"/>
        </w:rPr>
        <w:t xml:space="preserve"> «σου κάνουν και από εδώ και από εκεί κριτική, πας καλά», είναι </w:t>
      </w:r>
      <w:r>
        <w:rPr>
          <w:rFonts w:eastAsia="Times New Roman" w:cs="Times New Roman"/>
          <w:szCs w:val="24"/>
        </w:rPr>
        <w:t xml:space="preserve">όχι </w:t>
      </w:r>
      <w:r>
        <w:rPr>
          <w:rFonts w:eastAsia="Times New Roman" w:cs="Times New Roman"/>
          <w:szCs w:val="24"/>
        </w:rPr>
        <w:t xml:space="preserve">απλώς </w:t>
      </w:r>
      <w:r>
        <w:rPr>
          <w:rFonts w:eastAsia="Times New Roman" w:cs="Times New Roman"/>
          <w:szCs w:val="24"/>
        </w:rPr>
        <w:t xml:space="preserve">έξω από τη λογική αλλά τουλάχιστον γελοίες. </w:t>
      </w:r>
    </w:p>
    <w:p w14:paraId="413BB119" w14:textId="77777777" w:rsidR="0028181B" w:rsidRDefault="00E316D8">
      <w:pPr>
        <w:spacing w:line="600" w:lineRule="auto"/>
        <w:ind w:firstLine="720"/>
        <w:jc w:val="both"/>
        <w:rPr>
          <w:rFonts w:eastAsia="Times New Roman"/>
          <w:szCs w:val="24"/>
        </w:rPr>
      </w:pPr>
      <w:r>
        <w:rPr>
          <w:rFonts w:eastAsia="Times New Roman"/>
          <w:szCs w:val="24"/>
        </w:rPr>
        <w:t>Όσο για τα χρήματα και τη διαφήμιση το χρήμα το δίνουν ο ΟΗΕ ένα κομμάτι και τα άλλα</w:t>
      </w:r>
      <w:r>
        <w:rPr>
          <w:rFonts w:eastAsia="Times New Roman"/>
          <w:szCs w:val="24"/>
        </w:rPr>
        <w:t xml:space="preserve">, </w:t>
      </w:r>
      <w:r>
        <w:rPr>
          <w:rFonts w:eastAsia="Times New Roman"/>
          <w:szCs w:val="24"/>
        </w:rPr>
        <w:t>λέει</w:t>
      </w:r>
      <w:r>
        <w:rPr>
          <w:rFonts w:eastAsia="Times New Roman"/>
          <w:szCs w:val="24"/>
        </w:rPr>
        <w:t>,</w:t>
      </w:r>
      <w:r>
        <w:rPr>
          <w:rFonts w:eastAsia="Times New Roman"/>
          <w:szCs w:val="24"/>
        </w:rPr>
        <w:t xml:space="preserve"> η Ευρωπαϊκή Ένωση. Μα καλά τίνος είναι; Οι βιομήχανοι της Ευρωπαϊκής Ένωσης τα δίνουν; </w:t>
      </w:r>
      <w:r>
        <w:rPr>
          <w:rFonts w:eastAsia="Times New Roman"/>
          <w:szCs w:val="24"/>
        </w:rPr>
        <w:t>Είναι τ</w:t>
      </w:r>
      <w:r>
        <w:rPr>
          <w:rFonts w:eastAsia="Times New Roman"/>
          <w:szCs w:val="24"/>
        </w:rPr>
        <w:t>ων λαών της Ευρ</w:t>
      </w:r>
      <w:r>
        <w:rPr>
          <w:rFonts w:eastAsia="Times New Roman"/>
          <w:szCs w:val="24"/>
        </w:rPr>
        <w:t xml:space="preserve">ώπης και του ελληνικού λαού μαζί. Άρα σταματήστε να τη διαφημίζετε. </w:t>
      </w:r>
    </w:p>
    <w:p w14:paraId="413BB11A" w14:textId="77777777" w:rsidR="0028181B" w:rsidRDefault="00E316D8">
      <w:pPr>
        <w:spacing w:line="600" w:lineRule="auto"/>
        <w:ind w:firstLine="720"/>
        <w:jc w:val="both"/>
        <w:rPr>
          <w:rFonts w:eastAsia="Times New Roman"/>
          <w:szCs w:val="24"/>
        </w:rPr>
      </w:pPr>
      <w:r>
        <w:rPr>
          <w:rFonts w:eastAsia="Times New Roman"/>
          <w:szCs w:val="24"/>
        </w:rPr>
        <w:t>Επομένως στο μεγάλο ερώτημα που τέθηκε</w:t>
      </w:r>
      <w:r>
        <w:rPr>
          <w:rFonts w:eastAsia="Times New Roman"/>
          <w:szCs w:val="24"/>
        </w:rPr>
        <w:t>,</w:t>
      </w:r>
      <w:r>
        <w:rPr>
          <w:rFonts w:eastAsia="Times New Roman"/>
          <w:szCs w:val="24"/>
        </w:rPr>
        <w:t xml:space="preserve"> για το τι θα κάνουμε μπροστά σε αυτή την ανθρωπότητα που διαμορφώθηκε, θα πρέπει ο καθένας πρώτα απ’ όλα να ζητήσει συ</w:t>
      </w:r>
      <w:r>
        <w:rPr>
          <w:rFonts w:eastAsia="Times New Roman"/>
          <w:szCs w:val="24"/>
        </w:rPr>
        <w:t>γ</w:t>
      </w:r>
      <w:r>
        <w:rPr>
          <w:rFonts w:eastAsia="Times New Roman"/>
          <w:szCs w:val="24"/>
        </w:rPr>
        <w:t xml:space="preserve">γνώμη γι’ αυτά που έλεγε το </w:t>
      </w:r>
      <w:r>
        <w:rPr>
          <w:rFonts w:eastAsia="Times New Roman"/>
          <w:szCs w:val="24"/>
        </w:rPr>
        <w:t>1990, όταν ανατρεπόταν ο συσχετισμός των δυνάμεων με τη διάλυση της Σοβιετικής Ένωσης κ</w:t>
      </w:r>
      <w:r>
        <w:rPr>
          <w:rFonts w:eastAsia="Times New Roman"/>
          <w:szCs w:val="24"/>
        </w:rPr>
        <w:t>.</w:t>
      </w:r>
      <w:r>
        <w:rPr>
          <w:rFonts w:eastAsia="Times New Roman"/>
          <w:szCs w:val="24"/>
        </w:rPr>
        <w:t>λπ., κι όταν χαιρετίζατε τον νέο κόσμο της ειρήνης και της προκοπής που μπαίνει η ανθρωπότητα, διότι σταματάει ο Ψυχρός Πόλεμος.</w:t>
      </w:r>
    </w:p>
    <w:p w14:paraId="413BB11B" w14:textId="77777777" w:rsidR="0028181B" w:rsidRDefault="00E316D8">
      <w:pPr>
        <w:spacing w:line="600" w:lineRule="auto"/>
        <w:ind w:firstLine="720"/>
        <w:jc w:val="both"/>
        <w:rPr>
          <w:rFonts w:eastAsia="Times New Roman"/>
          <w:szCs w:val="24"/>
        </w:rPr>
      </w:pPr>
      <w:r>
        <w:rPr>
          <w:rFonts w:eastAsia="Times New Roman"/>
          <w:szCs w:val="24"/>
        </w:rPr>
        <w:t>Και</w:t>
      </w:r>
      <w:r>
        <w:rPr>
          <w:rFonts w:eastAsia="Times New Roman"/>
          <w:szCs w:val="24"/>
        </w:rPr>
        <w:t>,</w:t>
      </w:r>
      <w:r>
        <w:rPr>
          <w:rFonts w:eastAsia="Times New Roman"/>
          <w:szCs w:val="24"/>
        </w:rPr>
        <w:t xml:space="preserve"> δεύτερον, να απαντήσει στο σύγχρον</w:t>
      </w:r>
      <w:r>
        <w:rPr>
          <w:rFonts w:eastAsia="Times New Roman"/>
          <w:szCs w:val="24"/>
        </w:rPr>
        <w:t>ο ερώτημα, όπως γίνεται σε όλες τις κρίσιμες στιγμές της ιστορίας</w:t>
      </w:r>
      <w:r>
        <w:rPr>
          <w:rFonts w:eastAsia="Times New Roman"/>
          <w:szCs w:val="24"/>
        </w:rPr>
        <w:t>.</w:t>
      </w:r>
      <w:r>
        <w:rPr>
          <w:rFonts w:eastAsia="Times New Roman"/>
          <w:szCs w:val="24"/>
        </w:rPr>
        <w:t xml:space="preserve"> Υποταγή ή αντίσταση κι ανατροπή; Ποια έχει μεγαλύτερο κόστος για τον λαό; Η υποταγή. Η αντίσταση και η ανατροπή έχει κόστος, αλλά είναι για το δικό του το συμφέρον</w:t>
      </w:r>
      <w:r>
        <w:rPr>
          <w:rFonts w:eastAsia="Times New Roman"/>
          <w:szCs w:val="24"/>
        </w:rPr>
        <w:t>,</w:t>
      </w:r>
      <w:r>
        <w:rPr>
          <w:rFonts w:eastAsia="Times New Roman"/>
          <w:szCs w:val="24"/>
        </w:rPr>
        <w:t xml:space="preserve"> </w:t>
      </w:r>
      <w:r>
        <w:rPr>
          <w:rFonts w:eastAsia="Times New Roman"/>
          <w:szCs w:val="24"/>
        </w:rPr>
        <w:t>κ</w:t>
      </w:r>
      <w:r>
        <w:rPr>
          <w:rFonts w:eastAsia="Times New Roman"/>
          <w:szCs w:val="24"/>
        </w:rPr>
        <w:t>αι</w:t>
      </w:r>
      <w:r>
        <w:rPr>
          <w:rFonts w:eastAsia="Times New Roman"/>
          <w:szCs w:val="24"/>
        </w:rPr>
        <w:t>,</w:t>
      </w:r>
      <w:r>
        <w:rPr>
          <w:rFonts w:eastAsia="Times New Roman"/>
          <w:szCs w:val="24"/>
        </w:rPr>
        <w:t xml:space="preserve"> δυστυχώς, όλοι σας </w:t>
      </w:r>
      <w:r>
        <w:rPr>
          <w:rFonts w:eastAsia="Times New Roman"/>
          <w:szCs w:val="24"/>
        </w:rPr>
        <w:t>έχετε κάνει την πρώτη επιλογή.</w:t>
      </w:r>
    </w:p>
    <w:p w14:paraId="413BB11C" w14:textId="77777777" w:rsidR="0028181B" w:rsidRDefault="00E316D8">
      <w:pPr>
        <w:spacing w:line="600" w:lineRule="auto"/>
        <w:ind w:firstLine="720"/>
        <w:jc w:val="both"/>
        <w:rPr>
          <w:rFonts w:eastAsia="Times New Roman"/>
          <w:szCs w:val="24"/>
        </w:rPr>
      </w:pPr>
      <w:r w:rsidRPr="00F76EE5">
        <w:rPr>
          <w:rFonts w:eastAsia="Times New Roman"/>
          <w:b/>
          <w:szCs w:val="24"/>
        </w:rPr>
        <w:t xml:space="preserve">ΠΡΟΕΔΡΕΥΩΝ (Γεώργιος Λαμπρούλης): </w:t>
      </w:r>
      <w:r>
        <w:rPr>
          <w:rFonts w:eastAsia="Times New Roman"/>
          <w:szCs w:val="24"/>
        </w:rPr>
        <w:t xml:space="preserve">Τον λόγο έχει ο Υπουργός, κ. Βίτσας. </w:t>
      </w:r>
    </w:p>
    <w:p w14:paraId="413BB11D" w14:textId="77777777" w:rsidR="0028181B" w:rsidRDefault="00E316D8">
      <w:pPr>
        <w:spacing w:line="600" w:lineRule="auto"/>
        <w:ind w:firstLine="720"/>
        <w:jc w:val="both"/>
        <w:rPr>
          <w:rFonts w:eastAsia="Times New Roman"/>
          <w:szCs w:val="24"/>
        </w:rPr>
      </w:pPr>
      <w:r w:rsidRPr="00F76EE5">
        <w:rPr>
          <w:rFonts w:eastAsia="Times New Roman"/>
          <w:b/>
          <w:szCs w:val="24"/>
        </w:rPr>
        <w:t xml:space="preserve">ΔΗΜΗΤΡΙΟΣ ΒΙΤΣΑΣ (Υπουργός Μεταναστευτικής Πολιτικής): </w:t>
      </w:r>
      <w:r>
        <w:rPr>
          <w:rFonts w:eastAsia="Times New Roman"/>
          <w:szCs w:val="24"/>
        </w:rPr>
        <w:t xml:space="preserve">Πάντα η σειρά έχει μια σημασία, αλλά η ρητορική δεινότητα και η εμπειρία του φίλου μου του Παφίλη </w:t>
      </w:r>
      <w:r>
        <w:rPr>
          <w:rFonts w:eastAsia="Times New Roman"/>
          <w:szCs w:val="24"/>
        </w:rPr>
        <w:t>δεν θα με κάνει να αναφερθώ στην ομιλία του εκτός από ένα σημείο. Είναι φίλος με την έννοια την ανθρώπινη…</w:t>
      </w:r>
    </w:p>
    <w:p w14:paraId="413BB11E" w14:textId="77777777" w:rsidR="0028181B" w:rsidRDefault="00E316D8">
      <w:pPr>
        <w:spacing w:line="600" w:lineRule="auto"/>
        <w:ind w:firstLine="720"/>
        <w:jc w:val="both"/>
        <w:rPr>
          <w:rFonts w:eastAsia="Times New Roman"/>
          <w:szCs w:val="24"/>
        </w:rPr>
      </w:pPr>
      <w:r w:rsidRPr="00B073C5">
        <w:rPr>
          <w:rFonts w:eastAsia="Times New Roman"/>
          <w:b/>
          <w:szCs w:val="24"/>
        </w:rPr>
        <w:t>ΑΘΑΝΑΣΙΟΣ ΠΑΦΙΛΗΣ:</w:t>
      </w:r>
      <w:r>
        <w:rPr>
          <w:rFonts w:eastAsia="Times New Roman"/>
          <w:szCs w:val="24"/>
        </w:rPr>
        <w:t xml:space="preserve"> Δεν παρεξηγούμαι. </w:t>
      </w:r>
    </w:p>
    <w:p w14:paraId="413BB11F" w14:textId="77777777" w:rsidR="0028181B" w:rsidRDefault="00E316D8">
      <w:pPr>
        <w:spacing w:line="600" w:lineRule="auto"/>
        <w:ind w:firstLine="720"/>
        <w:jc w:val="both"/>
        <w:rPr>
          <w:rFonts w:eastAsia="Times New Roman"/>
          <w:szCs w:val="24"/>
        </w:rPr>
      </w:pPr>
      <w:r w:rsidRPr="00F76EE5">
        <w:rPr>
          <w:rFonts w:eastAsia="Times New Roman"/>
          <w:b/>
          <w:szCs w:val="24"/>
        </w:rPr>
        <w:t>ΔΗΜΗΤΡΙΟΣ ΒΙΤΣΑΣ (Υπουργός Μεταναστευτικής Πολιτικής):</w:t>
      </w:r>
      <w:r>
        <w:rPr>
          <w:rFonts w:eastAsia="Times New Roman"/>
          <w:b/>
          <w:szCs w:val="24"/>
        </w:rPr>
        <w:t xml:space="preserve"> </w:t>
      </w:r>
      <w:r>
        <w:rPr>
          <w:rFonts w:eastAsia="Times New Roman"/>
          <w:szCs w:val="24"/>
        </w:rPr>
        <w:t xml:space="preserve">Όχι, εσείς να μην παρεξηγηθείτε. Εγώ δεν παρεξηγούμαι. </w:t>
      </w:r>
    </w:p>
    <w:p w14:paraId="413BB120" w14:textId="77777777" w:rsidR="0028181B" w:rsidRDefault="00E316D8">
      <w:pPr>
        <w:spacing w:line="600" w:lineRule="auto"/>
        <w:ind w:firstLine="720"/>
        <w:jc w:val="both"/>
        <w:rPr>
          <w:rFonts w:eastAsia="Times New Roman"/>
          <w:szCs w:val="24"/>
        </w:rPr>
      </w:pPr>
      <w:r>
        <w:rPr>
          <w:rFonts w:eastAsia="Times New Roman"/>
          <w:szCs w:val="24"/>
        </w:rPr>
        <w:t>Δυστυχώς όλοι ζούμε σε αυτόν τον κόσμο, με αυτές τις δυσκολίες, με αυτές τις δυνατότητες και με αυτές τις προσπάθειες ανατροπής της καθεστηκυίας κατάστασης. Και δεν μπορεί κανένας να ζει με την ασφάλεια ότι εγώ είμαι η πραγματική ζωή, εγώ είμαι η πραγματικ</w:t>
      </w:r>
      <w:r>
        <w:rPr>
          <w:rFonts w:eastAsia="Times New Roman"/>
          <w:szCs w:val="24"/>
        </w:rPr>
        <w:t xml:space="preserve">ότητα κι όποιος δεν καταλαβαίνει κακό του κεφαλιού του. Όποιος πηγαίνει με αυτή τη λογική, το μόνο πράγμα που θα κάνει είναι να μην μπορεί, αλλά να ζει σε αυτόν τον κόσμο. Σκεφτείτε το αυτό. </w:t>
      </w:r>
    </w:p>
    <w:p w14:paraId="413BB121" w14:textId="77777777" w:rsidR="0028181B" w:rsidRDefault="00E316D8">
      <w:pPr>
        <w:spacing w:line="600" w:lineRule="auto"/>
        <w:ind w:firstLine="720"/>
        <w:jc w:val="both"/>
        <w:rPr>
          <w:rFonts w:eastAsia="Times New Roman"/>
          <w:szCs w:val="24"/>
        </w:rPr>
      </w:pPr>
      <w:r>
        <w:rPr>
          <w:rFonts w:eastAsia="Times New Roman"/>
          <w:szCs w:val="24"/>
        </w:rPr>
        <w:t xml:space="preserve">Θα ήθελα να πω ότι συμφωνώ απόλυτα με το ψήφισμα που κατέθεσε η </w:t>
      </w:r>
      <w:r>
        <w:rPr>
          <w:rFonts w:eastAsia="Times New Roman"/>
          <w:szCs w:val="24"/>
        </w:rPr>
        <w:t>Κοινοβουλευτική Ομάδα του ΣΥΡΙΖΑ σε σχέση με τα γεγονότα στη Γάζα και το γεγονός ότι σκοτώνονται αθώοι άνθρωποι. Θέλω να υπενθυμίσω ότι η Ιερουσαλήμ –γιατί δεν είναι χθεσινό το γεγονός, μη γελιόμαστε- είναι ιερή πόλη τριών από τις πέντε μεγάλες θρησκείες κ</w:t>
      </w:r>
      <w:r>
        <w:rPr>
          <w:rFonts w:eastAsia="Times New Roman"/>
          <w:szCs w:val="24"/>
        </w:rPr>
        <w:t xml:space="preserve">αι με αυτή την έννοια είναι η πόλη που έχει συμπυκνώσει, διαχρονικά, την ειρηνική συνύπαρξη </w:t>
      </w:r>
      <w:r>
        <w:rPr>
          <w:rFonts w:eastAsia="Times New Roman"/>
          <w:szCs w:val="24"/>
        </w:rPr>
        <w:t>κ</w:t>
      </w:r>
      <w:r>
        <w:rPr>
          <w:rFonts w:eastAsia="Times New Roman"/>
          <w:szCs w:val="24"/>
        </w:rPr>
        <w:t xml:space="preserve">ι έτσι πρέπει να γίνει κι έτσι πρέπει να μείνει. </w:t>
      </w:r>
    </w:p>
    <w:p w14:paraId="413BB122" w14:textId="77777777" w:rsidR="0028181B" w:rsidRDefault="00E316D8">
      <w:pPr>
        <w:spacing w:line="600" w:lineRule="auto"/>
        <w:ind w:firstLine="720"/>
        <w:jc w:val="both"/>
        <w:rPr>
          <w:rFonts w:eastAsia="Times New Roman"/>
          <w:szCs w:val="24"/>
        </w:rPr>
      </w:pPr>
      <w:r>
        <w:rPr>
          <w:rFonts w:eastAsia="Times New Roman"/>
          <w:szCs w:val="24"/>
        </w:rPr>
        <w:t xml:space="preserve">Αν κάποιοι ζήλωσαν τη δράση των Σταυροφόρων που έσφαξαν τους μουσουλμάνους ή κάποιοι άλλοι ζήλωσαν τη δράση του </w:t>
      </w:r>
      <w:r>
        <w:rPr>
          <w:rFonts w:eastAsia="Times New Roman"/>
          <w:szCs w:val="24"/>
        </w:rPr>
        <w:t xml:space="preserve">Σαλαντίν που έσφαξε τους χριστιανούς, τότε να ξέρουν ότι η ιστορία θα τους καταγράψει αλλά και η πραγματικότητα τους καταγράφει στις πιο μαύρες της σελίδες. Και δεν μιλάω μόνο για τα χθεσινά. Μιλάω και για την απόφαση. </w:t>
      </w:r>
    </w:p>
    <w:p w14:paraId="413BB123" w14:textId="77777777" w:rsidR="0028181B" w:rsidRDefault="00E316D8">
      <w:pPr>
        <w:spacing w:line="600" w:lineRule="auto"/>
        <w:ind w:firstLine="720"/>
        <w:jc w:val="both"/>
        <w:rPr>
          <w:rFonts w:eastAsia="Times New Roman"/>
          <w:szCs w:val="24"/>
        </w:rPr>
      </w:pPr>
      <w:r>
        <w:rPr>
          <w:rFonts w:eastAsia="Times New Roman"/>
          <w:szCs w:val="24"/>
        </w:rPr>
        <w:t>Συγχρόνως δεν μπορώ και δεν μπορεί κ</w:t>
      </w:r>
      <w:r>
        <w:rPr>
          <w:rFonts w:eastAsia="Times New Roman"/>
          <w:szCs w:val="24"/>
        </w:rPr>
        <w:t>ανένας να δικαιολογήσει τ</w:t>
      </w:r>
      <w:r>
        <w:rPr>
          <w:rFonts w:eastAsia="Times New Roman"/>
          <w:szCs w:val="24"/>
        </w:rPr>
        <w:t>α</w:t>
      </w:r>
      <w:r>
        <w:rPr>
          <w:rFonts w:eastAsia="Times New Roman"/>
          <w:szCs w:val="24"/>
        </w:rPr>
        <w:t xml:space="preserve"> </w:t>
      </w:r>
      <w:r>
        <w:rPr>
          <w:rFonts w:eastAsia="Times New Roman"/>
          <w:szCs w:val="24"/>
        </w:rPr>
        <w:t xml:space="preserve">επιχειρήματα </w:t>
      </w:r>
      <w:r>
        <w:rPr>
          <w:rFonts w:eastAsia="Times New Roman"/>
          <w:szCs w:val="24"/>
        </w:rPr>
        <w:t xml:space="preserve">περί «αυτοάμυνας». Τι αυτοάμυνα είναι αυτή στην οποία σκοτώνονται, δολοφονούνται οι άλλοι; Αλλά ξέχασα. Πώς το λέει ο Σαρτρ; «Η κόλαση είναι οι άλλοι». Έτσι δεν λέει; Κι από αυτό πρέπει να ξεφύγουμε. </w:t>
      </w:r>
    </w:p>
    <w:p w14:paraId="413BB124" w14:textId="77777777" w:rsidR="0028181B" w:rsidRDefault="00E316D8">
      <w:pPr>
        <w:spacing w:line="600" w:lineRule="auto"/>
        <w:ind w:firstLine="720"/>
        <w:jc w:val="both"/>
        <w:rPr>
          <w:rFonts w:eastAsia="Times New Roman"/>
          <w:szCs w:val="24"/>
        </w:rPr>
      </w:pPr>
      <w:r>
        <w:rPr>
          <w:rFonts w:eastAsia="Times New Roman"/>
          <w:szCs w:val="24"/>
        </w:rPr>
        <w:t>Εγώ θέλω να σας</w:t>
      </w:r>
      <w:r>
        <w:rPr>
          <w:rFonts w:eastAsia="Times New Roman"/>
          <w:szCs w:val="24"/>
        </w:rPr>
        <w:t xml:space="preserve"> πω ορισμένα πράγματα, γιατί παρατήρησα μια πασαρέλα που έγινε εδώ σήμερα. Δεν ξέρω αν το είδατε, αν το προσέξατε. Από εδώ ο κόσμος ο δημοκρατικός, ο κοινοβουλευτικός και από εκεί η άλλη πλευρά η κόλασή μας η κόλαση που έχουμε στο μέσα μας ο ενιαυτός –αν τ</w:t>
      </w:r>
      <w:r>
        <w:rPr>
          <w:rFonts w:eastAsia="Times New Roman"/>
          <w:szCs w:val="24"/>
        </w:rPr>
        <w:t>ο λέω καλά- συντηρητισμός μας.</w:t>
      </w:r>
    </w:p>
    <w:p w14:paraId="413BB125" w14:textId="77777777" w:rsidR="0028181B" w:rsidRDefault="00E316D8">
      <w:pPr>
        <w:tabs>
          <w:tab w:val="left" w:pos="1185"/>
        </w:tabs>
        <w:spacing w:line="600" w:lineRule="auto"/>
        <w:ind w:firstLine="720"/>
        <w:jc w:val="both"/>
        <w:rPr>
          <w:rFonts w:eastAsia="Times New Roman" w:cs="Times New Roman"/>
          <w:szCs w:val="24"/>
        </w:rPr>
      </w:pPr>
      <w:r w:rsidRPr="00335C7D">
        <w:rPr>
          <w:rFonts w:eastAsia="Times New Roman" w:cs="Times New Roman"/>
          <w:szCs w:val="24"/>
        </w:rPr>
        <w:t>Και αν θ</w:t>
      </w:r>
      <w:r>
        <w:rPr>
          <w:rFonts w:eastAsia="Times New Roman" w:cs="Times New Roman"/>
          <w:szCs w:val="24"/>
        </w:rPr>
        <w:t>έλετε να έχω μία άποψη, υπάρχει ένας διαχωρισμός σε ό,τι και να κάνουμε ως πολιτικές δυνάμεις: Ή είμαστε οι πολιτικές δυνάμεις που φοβούνται ή που θέλουν να φοβίσουν ή θέλουν να διαμορφώσουν με διάφορους τρόπους -με β</w:t>
      </w:r>
      <w:r>
        <w:rPr>
          <w:rFonts w:eastAsia="Times New Roman" w:cs="Times New Roman"/>
          <w:szCs w:val="24"/>
        </w:rPr>
        <w:t>ία, με προβοκάτσια κ.λπ.- φοβισμένα ανθρωπάκια ή είμαστε οι πολιτικές δυνάμεις που δεν φοβούνται, που βλέπουν μπροστά, που λένε ότι υπάρχουν αξίες, ότι έχουμε διαφωνίες πάνω σε αυτές οξείες, ότι μπορούμε να τσακωνόμαστε πολιτικά, όμως μπορούμε να κάνουμε β</w:t>
      </w:r>
      <w:r>
        <w:rPr>
          <w:rFonts w:eastAsia="Times New Roman" w:cs="Times New Roman"/>
          <w:szCs w:val="24"/>
        </w:rPr>
        <w:t xml:space="preserve">ήματα. </w:t>
      </w:r>
    </w:p>
    <w:p w14:paraId="413BB126" w14:textId="77777777" w:rsidR="0028181B" w:rsidRDefault="00E316D8">
      <w:pPr>
        <w:tabs>
          <w:tab w:val="left" w:pos="1185"/>
        </w:tabs>
        <w:spacing w:line="600" w:lineRule="auto"/>
        <w:ind w:firstLine="720"/>
        <w:jc w:val="both"/>
        <w:rPr>
          <w:rFonts w:eastAsia="Times New Roman" w:cs="Times New Roman"/>
          <w:szCs w:val="24"/>
        </w:rPr>
      </w:pPr>
      <w:r>
        <w:rPr>
          <w:rFonts w:eastAsia="Times New Roman" w:cs="Times New Roman"/>
          <w:szCs w:val="24"/>
        </w:rPr>
        <w:t>Και το ζήτημα είναι το εξής: Θα προσεγγίσουμε και το προσφυγικό θέμα φοβικά; «Να φύγετε, να πάτε αλλού»; Θα το προσεγγίσουμε ενισχύοντας τα φοβικά σύνδρομα -να σας πω και εγώ παραδείγματα: να φύγουν από τα νησιά, να πάνε στο τάδε χωριό και στο τάδε</w:t>
      </w:r>
      <w:r>
        <w:rPr>
          <w:rFonts w:eastAsia="Times New Roman" w:cs="Times New Roman"/>
          <w:szCs w:val="24"/>
        </w:rPr>
        <w:t xml:space="preserve"> χωριό να λένε οι κάτοικοι «να μην έρθουν εδώ να  πάνε εκεί»- ή θα πάμε να μείνουμε με τις κατακτήσεις του ανθρώπινου πολιτισμού; Θα ενισχύσουμε την προστασία των ανθρώπινων δικαιωμάτων των δικαιωμάτων όλων των ανθρώπων και συγχρόνως θα κατανοήσουμε ότι έχ</w:t>
      </w:r>
      <w:r>
        <w:rPr>
          <w:rFonts w:eastAsia="Times New Roman" w:cs="Times New Roman"/>
          <w:szCs w:val="24"/>
        </w:rPr>
        <w:t>ουμε να διαχειριστούμε μία δύσκολη πραγματικότητα ή από την άλλη μεριά θα ξεφεύγουμε σε ευκολότατες λύσεις είτε με βάση ιδέες είτε με βάση το πολιτικό ή πολιτικάντικο συμφέρον μας;</w:t>
      </w:r>
    </w:p>
    <w:p w14:paraId="413BB127" w14:textId="77777777" w:rsidR="0028181B" w:rsidRDefault="00E316D8">
      <w:pPr>
        <w:tabs>
          <w:tab w:val="left" w:pos="1185"/>
        </w:tabs>
        <w:spacing w:line="600" w:lineRule="auto"/>
        <w:ind w:firstLine="720"/>
        <w:jc w:val="both"/>
        <w:rPr>
          <w:rFonts w:eastAsia="Times New Roman" w:cs="Times New Roman"/>
          <w:szCs w:val="24"/>
        </w:rPr>
      </w:pPr>
      <w:r>
        <w:rPr>
          <w:rFonts w:eastAsia="Times New Roman" w:cs="Times New Roman"/>
          <w:szCs w:val="24"/>
        </w:rPr>
        <w:t xml:space="preserve">Διέκρινα κάτι στη σημερινή συζήτηση. Η συζήτηση στις συνεδριάσεις των </w:t>
      </w:r>
      <w:r>
        <w:rPr>
          <w:rFonts w:eastAsia="Times New Roman" w:cs="Times New Roman"/>
          <w:szCs w:val="24"/>
        </w:rPr>
        <w:t>ε</w:t>
      </w:r>
      <w:r>
        <w:rPr>
          <w:rFonts w:eastAsia="Times New Roman" w:cs="Times New Roman"/>
          <w:szCs w:val="24"/>
        </w:rPr>
        <w:t>πιτρ</w:t>
      </w:r>
      <w:r>
        <w:rPr>
          <w:rFonts w:eastAsia="Times New Roman" w:cs="Times New Roman"/>
          <w:szCs w:val="24"/>
        </w:rPr>
        <w:t>οπών ήταν μια επωφελής και εποικοδομητική συζήτηση. Η σημερινή συζήτηση</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ήταν για μένα άκρως διδακτική</w:t>
      </w:r>
      <w:r>
        <w:rPr>
          <w:rFonts w:eastAsia="Times New Roman" w:cs="Times New Roman"/>
          <w:szCs w:val="24"/>
        </w:rPr>
        <w:t>,</w:t>
      </w:r>
      <w:r>
        <w:rPr>
          <w:rFonts w:eastAsia="Times New Roman" w:cs="Times New Roman"/>
          <w:szCs w:val="24"/>
        </w:rPr>
        <w:t xml:space="preserve"> για τον τρόπο που προχωράει η πολιτική ζωή από τη μια μεριά αλλά από την άλλη μεριά έδειξε την ανετοιμότητα και την αμηχανία, αν θέλετε, να μιλ</w:t>
      </w:r>
      <w:r>
        <w:rPr>
          <w:rFonts w:eastAsia="Times New Roman" w:cs="Times New Roman"/>
          <w:szCs w:val="24"/>
        </w:rPr>
        <w:t xml:space="preserve">ήσουμε συγκεκριμένα. </w:t>
      </w:r>
    </w:p>
    <w:p w14:paraId="413BB128" w14:textId="77777777" w:rsidR="0028181B" w:rsidRDefault="00E316D8">
      <w:pPr>
        <w:tabs>
          <w:tab w:val="left" w:pos="1185"/>
        </w:tabs>
        <w:spacing w:line="600" w:lineRule="auto"/>
        <w:ind w:firstLine="720"/>
        <w:jc w:val="both"/>
        <w:rPr>
          <w:rFonts w:eastAsia="Times New Roman" w:cs="Times New Roman"/>
          <w:szCs w:val="24"/>
        </w:rPr>
      </w:pPr>
      <w:r>
        <w:rPr>
          <w:rFonts w:eastAsia="Times New Roman" w:cs="Times New Roman"/>
          <w:szCs w:val="24"/>
        </w:rPr>
        <w:t>Θα ήθελα να μου επιτρέψετε να πω ορισμένα πράγματα</w:t>
      </w:r>
      <w:r>
        <w:rPr>
          <w:rFonts w:eastAsia="Times New Roman" w:cs="Times New Roman"/>
          <w:szCs w:val="24"/>
        </w:rPr>
        <w:t>,</w:t>
      </w:r>
      <w:r>
        <w:rPr>
          <w:rFonts w:eastAsia="Times New Roman" w:cs="Times New Roman"/>
          <w:szCs w:val="24"/>
        </w:rPr>
        <w:t xml:space="preserve"> τα οποία πρέπει να τα έχετε υπ</w:t>
      </w:r>
      <w:r>
        <w:rPr>
          <w:rFonts w:eastAsia="Times New Roman" w:cs="Times New Roman"/>
          <w:szCs w:val="24"/>
        </w:rPr>
        <w:t xml:space="preserve">’ </w:t>
      </w:r>
      <w:r>
        <w:rPr>
          <w:rFonts w:eastAsia="Times New Roman" w:cs="Times New Roman"/>
          <w:szCs w:val="24"/>
        </w:rPr>
        <w:t>όψιν σας. Δεν έχω κρίση ειλικρίνειας. Προσπαθώ να λέω την αλήθεια γιατί πρώτον η αλήθεια σώζει και</w:t>
      </w:r>
      <w:r>
        <w:rPr>
          <w:rFonts w:eastAsia="Times New Roman" w:cs="Times New Roman"/>
          <w:szCs w:val="24"/>
        </w:rPr>
        <w:t>,</w:t>
      </w:r>
      <w:r>
        <w:rPr>
          <w:rFonts w:eastAsia="Times New Roman" w:cs="Times New Roman"/>
          <w:szCs w:val="24"/>
        </w:rPr>
        <w:t xml:space="preserve"> δεύτερον, η αλήθεια βοηθάει να αποφασίσει κανείς σ</w:t>
      </w:r>
      <w:r>
        <w:rPr>
          <w:rFonts w:eastAsia="Times New Roman" w:cs="Times New Roman"/>
          <w:szCs w:val="24"/>
        </w:rPr>
        <w:t xml:space="preserve">ε σχέση με αυτά τα πράγματα. </w:t>
      </w:r>
    </w:p>
    <w:p w14:paraId="413BB129" w14:textId="77777777" w:rsidR="0028181B" w:rsidRDefault="00E316D8">
      <w:pPr>
        <w:tabs>
          <w:tab w:val="left" w:pos="1185"/>
        </w:tabs>
        <w:spacing w:line="600" w:lineRule="auto"/>
        <w:ind w:firstLine="720"/>
        <w:jc w:val="both"/>
        <w:rPr>
          <w:rFonts w:eastAsia="Times New Roman" w:cs="Times New Roman"/>
          <w:szCs w:val="24"/>
        </w:rPr>
      </w:pPr>
      <w:r>
        <w:rPr>
          <w:rFonts w:eastAsia="Times New Roman" w:cs="Times New Roman"/>
          <w:szCs w:val="24"/>
        </w:rPr>
        <w:t>Η προσφυγική κρίση και δοκίμασε και δοκιμάζει την Ευρώπη. Η υπευθυνότητα, η αλληλεγγύη, οι αρχές και οι αξίες του Διαφωτισμού, ο θεμέλιος, δηλαδή, λίθος της Ευρώπης που δίνει συνοχή στις κοινωνίες και στα κράτη</w:t>
      </w:r>
      <w:r>
        <w:rPr>
          <w:rFonts w:eastAsia="Times New Roman" w:cs="Times New Roman"/>
          <w:szCs w:val="24"/>
        </w:rPr>
        <w:t>,</w:t>
      </w:r>
      <w:r>
        <w:rPr>
          <w:rFonts w:eastAsia="Times New Roman" w:cs="Times New Roman"/>
          <w:szCs w:val="24"/>
        </w:rPr>
        <w:t xml:space="preserve"> αμφισβητούνται</w:t>
      </w:r>
      <w:r>
        <w:rPr>
          <w:rFonts w:eastAsia="Times New Roman" w:cs="Times New Roman"/>
          <w:szCs w:val="24"/>
        </w:rPr>
        <w:t xml:space="preserve"> όχι από αυτή καθαυτή την προσφυγιά αλλά από την έλλειψη αλληλεγγύης, από την ξενοφοβία, αλλά και από έναν πολιτικάντικο τρόπο αντιμετώπισης αλά καρτ των ανθρώπινων αξιών και δικαιωμάτων. Να είμαστε καθαροί. Αυτό συμβαίνει αυτή τη στιγμή. </w:t>
      </w:r>
    </w:p>
    <w:p w14:paraId="413BB12A" w14:textId="77777777" w:rsidR="0028181B" w:rsidRDefault="00E316D8">
      <w:pPr>
        <w:tabs>
          <w:tab w:val="left" w:pos="1185"/>
        </w:tabs>
        <w:spacing w:line="600" w:lineRule="auto"/>
        <w:ind w:firstLine="720"/>
        <w:jc w:val="both"/>
        <w:rPr>
          <w:rFonts w:eastAsia="Times New Roman" w:cs="Times New Roman"/>
          <w:szCs w:val="24"/>
        </w:rPr>
      </w:pPr>
      <w:r>
        <w:rPr>
          <w:rFonts w:eastAsia="Times New Roman" w:cs="Times New Roman"/>
          <w:szCs w:val="24"/>
        </w:rPr>
        <w:t>Και μερικές φορέ</w:t>
      </w:r>
      <w:r>
        <w:rPr>
          <w:rFonts w:eastAsia="Times New Roman" w:cs="Times New Roman"/>
          <w:szCs w:val="24"/>
        </w:rPr>
        <w:t>ς ακούω ότι το ανθρωπιστικό ζήτημα αποκτά τον χαρακτήρα τρομοκρατικής απειλής. Ακούω ότι οι προσφυγικές και μεταναστευτικές ροές μεταφράζονται από πολλούς σε κίνδυνο. Ακούω ότι πρέπει να ενεργοποιηθούν ή ακούω ότι είναι εθνικοί ηγέτες άνθρωποι οι οποίοι τι</w:t>
      </w:r>
      <w:r>
        <w:rPr>
          <w:rFonts w:eastAsia="Times New Roman" w:cs="Times New Roman"/>
          <w:szCs w:val="24"/>
        </w:rPr>
        <w:t xml:space="preserve"> λένε; Κανένας πρόσφυγας στον τόπο μας. Και μας είπαν σήμερα και το τρομερό ότι αυτά δεν ήταν στις ιδέες των αρχαίων Ελλήνων. Εγώ θέλω να θυμίσω –και με συγχωρείτε, κύριε Πρόεδρε, θα πάρω ένα, δύο λεπτά επιπλέον- το εξής: Το 630 π.</w:t>
      </w:r>
      <w:r>
        <w:rPr>
          <w:rFonts w:eastAsia="Times New Roman" w:cs="Times New Roman"/>
          <w:szCs w:val="24"/>
        </w:rPr>
        <w:t>Χ.</w:t>
      </w:r>
      <w:r>
        <w:rPr>
          <w:rFonts w:eastAsia="Times New Roman" w:cs="Times New Roman"/>
          <w:szCs w:val="24"/>
        </w:rPr>
        <w:t xml:space="preserve"> περίπου ο Κύλων, Αθηνα</w:t>
      </w:r>
      <w:r>
        <w:rPr>
          <w:rFonts w:eastAsia="Times New Roman" w:cs="Times New Roman"/>
          <w:szCs w:val="24"/>
        </w:rPr>
        <w:t>ίος Ολυμπιονίκης, έκανε αποτυχημένο πραξικόπημα.</w:t>
      </w:r>
    </w:p>
    <w:p w14:paraId="413BB12B"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Ο ίδιος πήγε</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στα Μέγαρα –τα καταφέρνουν αυτά οι ηγέτες- αλλά οι δικοί του πήγαν στον Παρθενώνα, όχι στον σημερινό Παρθενώνα που φτιάχτηκε μετά</w:t>
      </w:r>
      <w:r w:rsidRPr="005E4287">
        <w:rPr>
          <w:rFonts w:eastAsia="Times New Roman" w:cs="Times New Roman"/>
          <w:szCs w:val="24"/>
        </w:rPr>
        <w:t>,</w:t>
      </w:r>
      <w:r>
        <w:rPr>
          <w:rFonts w:eastAsia="Times New Roman" w:cs="Times New Roman"/>
          <w:szCs w:val="24"/>
        </w:rPr>
        <w:t xml:space="preserve"> για να μη λέτε ότι δεν ξέρω. Εκεί τους κορόιδεψαν οι α</w:t>
      </w:r>
      <w:r>
        <w:rPr>
          <w:rFonts w:eastAsia="Times New Roman" w:cs="Times New Roman"/>
          <w:szCs w:val="24"/>
        </w:rPr>
        <w:t xml:space="preserve">ντίπαλοι και τους σκότωσαν. Αυτοί ήταν ικέτες. Τότε προστάτης ήταν ο </w:t>
      </w:r>
      <w:r>
        <w:rPr>
          <w:rFonts w:eastAsia="Times New Roman" w:cs="Times New Roman"/>
          <w:szCs w:val="24"/>
        </w:rPr>
        <w:t>θ</w:t>
      </w:r>
      <w:r>
        <w:rPr>
          <w:rFonts w:eastAsia="Times New Roman" w:cs="Times New Roman"/>
          <w:szCs w:val="24"/>
        </w:rPr>
        <w:t>εός.</w:t>
      </w:r>
    </w:p>
    <w:p w14:paraId="413BB12C"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Εμείς μετά τον Β΄ Παγκόσμιο Πόλεμο η ανθρωπότητα δηλαδή είπε</w:t>
      </w:r>
      <w:r>
        <w:rPr>
          <w:rFonts w:eastAsia="Times New Roman" w:cs="Times New Roman"/>
          <w:szCs w:val="24"/>
        </w:rPr>
        <w:t>:</w:t>
      </w:r>
      <w:r>
        <w:rPr>
          <w:rFonts w:eastAsia="Times New Roman" w:cs="Times New Roman"/>
          <w:szCs w:val="24"/>
        </w:rPr>
        <w:t xml:space="preserve"> «η ίδια η ανθρωπότητα είναι ο προστάτης». Γι’ αυτό συνήθως λέω ότι η ανθρωπότητα με τη Συνθήκη της Γενεύης και το Πρωτό</w:t>
      </w:r>
      <w:r>
        <w:rPr>
          <w:rFonts w:eastAsia="Times New Roman" w:cs="Times New Roman"/>
          <w:szCs w:val="24"/>
        </w:rPr>
        <w:t>κολλο της Νέας Υόρκης έκανε βήματα μπροστά. Αυτό δεν πρέπει να το χάσουμε.</w:t>
      </w:r>
    </w:p>
    <w:p w14:paraId="413BB12D"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Μ’ αυτή τη λογική θα ήθελα να πω ορισμένα πράγματα που είπα και στις επιτροπές. Εμείς λειτουργούμε με βάση ορισμένες παραδοχές. Οι παραδοχές είναι η Συνθήκη της Γενεύης, όπως και η </w:t>
      </w:r>
      <w:r>
        <w:rPr>
          <w:rFonts w:eastAsia="Times New Roman" w:cs="Times New Roman"/>
          <w:szCs w:val="24"/>
        </w:rPr>
        <w:t xml:space="preserve">κοινή δήλωση της Ευρωπαϊκής Ένωσης με την Τουρκία όχι ως λύση αλλά ως μια αφετηρία προς βιώσιμη λύση για όλη την Ευρώπη. </w:t>
      </w:r>
    </w:p>
    <w:p w14:paraId="413BB12E"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Η θέση μας και αυτό για το οποίο παλεύουμε ως </w:t>
      </w:r>
      <w:r>
        <w:rPr>
          <w:rFonts w:eastAsia="Times New Roman" w:cs="Times New Roman"/>
          <w:szCs w:val="24"/>
        </w:rPr>
        <w:t>ε</w:t>
      </w:r>
      <w:r>
        <w:rPr>
          <w:rFonts w:eastAsia="Times New Roman" w:cs="Times New Roman"/>
          <w:szCs w:val="24"/>
        </w:rPr>
        <w:t>λληνική Κυβέρνηση</w:t>
      </w:r>
      <w:r>
        <w:rPr>
          <w:rFonts w:eastAsia="Times New Roman" w:cs="Times New Roman"/>
          <w:szCs w:val="24"/>
        </w:rPr>
        <w:t>,</w:t>
      </w:r>
      <w:r>
        <w:rPr>
          <w:rFonts w:eastAsia="Times New Roman" w:cs="Times New Roman"/>
          <w:szCs w:val="24"/>
        </w:rPr>
        <w:t xml:space="preserve"> είναι ότι πρέπει να διαμορφωθούν νόμιμες οδοί για τους αιτούντες άσυ</w:t>
      </w:r>
      <w:r>
        <w:rPr>
          <w:rFonts w:eastAsia="Times New Roman" w:cs="Times New Roman"/>
          <w:szCs w:val="24"/>
        </w:rPr>
        <w:t>λο και διεθνή προστασία, γιατί αυτά τα δύο τα έχουμε μπλέξει. Ο νόμος είναι γενικός. Δεν είναι μόνο γι’ αυτούς που έρχονται από τη Συρία ή το Πακιστάν κ.λπ.</w:t>
      </w:r>
      <w:r>
        <w:rPr>
          <w:rFonts w:eastAsia="Times New Roman" w:cs="Times New Roman"/>
          <w:szCs w:val="24"/>
        </w:rPr>
        <w:t>.</w:t>
      </w:r>
      <w:r>
        <w:rPr>
          <w:rFonts w:eastAsia="Times New Roman" w:cs="Times New Roman"/>
          <w:szCs w:val="24"/>
        </w:rPr>
        <w:t xml:space="preserve"> </w:t>
      </w:r>
    </w:p>
    <w:p w14:paraId="413BB12F"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Δεύτερον, πρέπει να κτυπήσουμε τις εγκληματικές πρακτικές των διακινητών και τρίτον, είναι αναγκαστική η κατανομή του βάρους και η κοινή έκφραση της ευρωπαϊκής αλληλεγγύης. Αυτές είναι οι πολιτικές μας θέσεις και δεν θα σταματήσουμε να τις λέμε και στην Ευ</w:t>
      </w:r>
      <w:r>
        <w:rPr>
          <w:rFonts w:eastAsia="Times New Roman" w:cs="Times New Roman"/>
          <w:szCs w:val="24"/>
        </w:rPr>
        <w:t xml:space="preserve">ρωπαϊκή Ένωση και σε όλα τα διεθνή φόρα και στον ΟΗΕ, ώστε να είναι ξεκάθαρο αυτό το πράγμα. Θα κάνουμε και συγκεκριμένες προτάσεις για κοινό </w:t>
      </w:r>
      <w:r>
        <w:rPr>
          <w:rFonts w:eastAsia="Times New Roman" w:cs="Times New Roman"/>
          <w:szCs w:val="24"/>
        </w:rPr>
        <w:t>ε</w:t>
      </w:r>
      <w:r>
        <w:rPr>
          <w:rFonts w:eastAsia="Times New Roman" w:cs="Times New Roman"/>
          <w:szCs w:val="24"/>
        </w:rPr>
        <w:t xml:space="preserve">υρωπαϊκό </w:t>
      </w:r>
      <w:r>
        <w:rPr>
          <w:rFonts w:eastAsia="Times New Roman" w:cs="Times New Roman"/>
          <w:szCs w:val="24"/>
        </w:rPr>
        <w:t>μ</w:t>
      </w:r>
      <w:r>
        <w:rPr>
          <w:rFonts w:eastAsia="Times New Roman" w:cs="Times New Roman"/>
          <w:szCs w:val="24"/>
        </w:rPr>
        <w:t xml:space="preserve">ηχανισμό </w:t>
      </w:r>
      <w:r>
        <w:rPr>
          <w:rFonts w:eastAsia="Times New Roman" w:cs="Times New Roman"/>
          <w:szCs w:val="24"/>
        </w:rPr>
        <w:t>α</w:t>
      </w:r>
      <w:r>
        <w:rPr>
          <w:rFonts w:eastAsia="Times New Roman" w:cs="Times New Roman"/>
          <w:szCs w:val="24"/>
        </w:rPr>
        <w:t xml:space="preserve">σύλου με πλήρη σεβασμό στις </w:t>
      </w:r>
      <w:r>
        <w:rPr>
          <w:rFonts w:eastAsia="Times New Roman" w:cs="Times New Roman"/>
          <w:szCs w:val="24"/>
        </w:rPr>
        <w:t>σ</w:t>
      </w:r>
      <w:r>
        <w:rPr>
          <w:rFonts w:eastAsia="Times New Roman" w:cs="Times New Roman"/>
          <w:szCs w:val="24"/>
        </w:rPr>
        <w:t>υνθήκες.</w:t>
      </w:r>
    </w:p>
    <w:p w14:paraId="413BB130"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Το έχω ξαναπεί και άλλη φορά. Τι είναι αυτό το περιστασιακό –και ελπίζουμε όλοι όχι για μεγάλο χρονικό διάστημα- που λέγεται συμφωνία ή κοινή δήλωση Ευρώπης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Τουρκίας; Είναι κανένα ευαγγέλιο; Είναι ένα εργαλείο που το χρησιμοποιούν, η καρδιά του οποίου εί</w:t>
      </w:r>
      <w:r>
        <w:rPr>
          <w:rFonts w:eastAsia="Times New Roman" w:cs="Times New Roman"/>
          <w:szCs w:val="24"/>
        </w:rPr>
        <w:t>ναι αυτοί οι άνθρωποι να παραμένουν και να βελτιώνουν τη ζωή τους στην Τουρκία, η Ευρωπαϊκή Ένωση να προσφέρει τους χρηματοδοτικούς πόρους</w:t>
      </w:r>
      <w:r>
        <w:rPr>
          <w:rFonts w:eastAsia="Times New Roman" w:cs="Times New Roman"/>
          <w:szCs w:val="24"/>
        </w:rPr>
        <w:t>,</w:t>
      </w:r>
      <w:r>
        <w:rPr>
          <w:rFonts w:eastAsia="Times New Roman" w:cs="Times New Roman"/>
          <w:szCs w:val="24"/>
        </w:rPr>
        <w:t xml:space="preserve"> ώστε αυτό να γίνεται και οι επιστροφές να είναι ένας διορθωτικός μηχανισμός. Αυτό λέμε. Ξεκάθαρα πράγματα. Άρα πρέπε</w:t>
      </w:r>
      <w:r>
        <w:rPr>
          <w:rFonts w:eastAsia="Times New Roman" w:cs="Times New Roman"/>
          <w:szCs w:val="24"/>
        </w:rPr>
        <w:t>ι να μη φοβόμαστε, να συνεχίζουμε σε αυτή την κατεύθυνση, να βλέπουμε τις δυσκολίες και να δίνουμε λύσεις.</w:t>
      </w:r>
    </w:p>
    <w:p w14:paraId="413BB131"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Ο νόμος δεν πρόκειται να λύσει διά μαγείας το προσφυγικό και μεταναστευτικό ζήτημα. Ο νόμος θέλει να προσαρμόσει προς τα βελτίω τις συνθήκες αυτής τη</w:t>
      </w:r>
      <w:r>
        <w:rPr>
          <w:rFonts w:eastAsia="Times New Roman" w:cs="Times New Roman"/>
          <w:szCs w:val="24"/>
        </w:rPr>
        <w:t>ς στιγμής. Παλεύοντας στην πολιτική μας κατεύθυνση, εμείς τι θέλουμε; Πρώτον, να αποσυμπιεστούν τα νησιά χωρίς να αναπληρώνεται ο πληθυσμός αυτός από νέες ροές. Θα σας δώσω το χθεσινό παράδειγμα. Έφυγαν από τη Λέσβο, αν δεν κάνω λάθος, εκατόν δώδεκα ευάλωτ</w:t>
      </w:r>
      <w:r>
        <w:rPr>
          <w:rFonts w:eastAsia="Times New Roman" w:cs="Times New Roman"/>
          <w:szCs w:val="24"/>
        </w:rPr>
        <w:t xml:space="preserve">οι άνθρωποι και ήρθαν εκατόν τρεις. Αυτό αν δεν το κατανοήσεις, έρχεσαι και λες ό,τι θέλεις. Θα αναφερθώ και σε αυτά που είπαν από τη </w:t>
      </w:r>
      <w:r w:rsidRPr="00E03400">
        <w:rPr>
          <w:rFonts w:eastAsia="Times New Roman" w:cs="Times New Roman"/>
        </w:rPr>
        <w:t>Νέα Δημοκρατία</w:t>
      </w:r>
      <w:r>
        <w:rPr>
          <w:rFonts w:eastAsia="Times New Roman" w:cs="Times New Roman"/>
          <w:szCs w:val="24"/>
        </w:rPr>
        <w:t xml:space="preserve">. </w:t>
      </w:r>
    </w:p>
    <w:p w14:paraId="413BB132"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Έχουμε ένα νομοθετικό πλαίσιο στο οποίο θα αναφερθώ λίγο μετά. Όμως για να προσπαθήσεις να λύσεις το ζήτη</w:t>
      </w:r>
      <w:r>
        <w:rPr>
          <w:rFonts w:eastAsia="Times New Roman" w:cs="Times New Roman"/>
          <w:szCs w:val="24"/>
        </w:rPr>
        <w:t>μα, χρειάζεσαι διοικητικές πράξεις, δηλαδή πρακτικές αλληλεγγύης και διοίκησης και να επικεντρωθείς στο να εξετάσεις σήμερα όλη την αλυσίδα και να λύνεις κόμπους, να λύνεις προβλήματα.</w:t>
      </w:r>
    </w:p>
    <w:p w14:paraId="413BB133"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Τι θέλουμε να κάνουμε</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με αυτό το νομοσχέδιο; Με σεβασμό στα δι</w:t>
      </w:r>
      <w:r>
        <w:rPr>
          <w:rFonts w:eastAsia="Times New Roman" w:cs="Times New Roman"/>
          <w:szCs w:val="24"/>
        </w:rPr>
        <w:t>καιώματα των αιτούντων διεθνή προστασία, θέλουμε να κάνουμε μία ταχύτερη εξέταση των αιτημάτων ασύλου. Θεωρούμε ότι αυτό δεν γίνεται μόνο από τον νόμο. Πρέπει να αυξήσουμε τους ανθρώπους που κάνουν στα νησιά αυτού του είδους την εξέταση.</w:t>
      </w:r>
    </w:p>
    <w:p w14:paraId="413BB134"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Ήδη έχω πει ότι κά</w:t>
      </w:r>
      <w:r>
        <w:rPr>
          <w:rFonts w:eastAsia="Times New Roman" w:cs="Times New Roman"/>
          <w:szCs w:val="24"/>
        </w:rPr>
        <w:t xml:space="preserve">ναμε δύο πράγματα. Ανανεώσαμε όλες τις συμβάσεις και θα δυναμώσουμε με διακόσια άτομα την </w:t>
      </w:r>
      <w:r>
        <w:rPr>
          <w:rFonts w:eastAsia="Times New Roman" w:cs="Times New Roman"/>
          <w:szCs w:val="24"/>
        </w:rPr>
        <w:t>Υ</w:t>
      </w:r>
      <w:r>
        <w:rPr>
          <w:rFonts w:eastAsia="Times New Roman" w:cs="Times New Roman"/>
          <w:szCs w:val="24"/>
        </w:rPr>
        <w:t xml:space="preserve">πηρεσία </w:t>
      </w:r>
      <w:r>
        <w:rPr>
          <w:rFonts w:eastAsia="Times New Roman" w:cs="Times New Roman"/>
          <w:szCs w:val="24"/>
        </w:rPr>
        <w:t>Π</w:t>
      </w:r>
      <w:r>
        <w:rPr>
          <w:rFonts w:eastAsia="Times New Roman" w:cs="Times New Roman"/>
          <w:szCs w:val="24"/>
        </w:rPr>
        <w:t xml:space="preserve">ρώτης </w:t>
      </w:r>
      <w:r>
        <w:rPr>
          <w:rFonts w:eastAsia="Times New Roman" w:cs="Times New Roman"/>
          <w:szCs w:val="24"/>
        </w:rPr>
        <w:t>Υ</w:t>
      </w:r>
      <w:r>
        <w:rPr>
          <w:rFonts w:eastAsia="Times New Roman" w:cs="Times New Roman"/>
          <w:szCs w:val="24"/>
        </w:rPr>
        <w:t>ποδοχής και τη</w:t>
      </w:r>
      <w:r>
        <w:rPr>
          <w:rFonts w:eastAsia="Times New Roman" w:cs="Times New Roman"/>
          <w:szCs w:val="24"/>
        </w:rPr>
        <w:t>ν</w:t>
      </w:r>
      <w:r>
        <w:rPr>
          <w:rFonts w:eastAsia="Times New Roman" w:cs="Times New Roman"/>
          <w:szCs w:val="24"/>
        </w:rPr>
        <w:t xml:space="preserve"> Συνυπηρεσία Ασύλου.</w:t>
      </w:r>
    </w:p>
    <w:p w14:paraId="413BB135"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Ποιο ζήτημα επιπλέον πρέπει να λύσουμε; Το ζήτημα της διερμηνείας και σε αυτό επικεντρωνόμαστε αυτή τη στιγμή. Πώ</w:t>
      </w:r>
      <w:r>
        <w:rPr>
          <w:rFonts w:eastAsia="Times New Roman" w:cs="Times New Roman"/>
          <w:szCs w:val="24"/>
        </w:rPr>
        <w:t xml:space="preserve">ς θα γίνει αυτό ακόμα πιο γρήγορα; Όταν στοχοποιήσουμε -ας το πω με αυτή την έκφραση- τις </w:t>
      </w:r>
      <w:r>
        <w:rPr>
          <w:rFonts w:eastAsia="Times New Roman" w:cs="Times New Roman"/>
          <w:szCs w:val="24"/>
        </w:rPr>
        <w:t>ε</w:t>
      </w:r>
      <w:r>
        <w:rPr>
          <w:rFonts w:eastAsia="Times New Roman" w:cs="Times New Roman"/>
          <w:szCs w:val="24"/>
        </w:rPr>
        <w:t xml:space="preserve">πιτροπές </w:t>
      </w:r>
      <w:r>
        <w:rPr>
          <w:rFonts w:eastAsia="Times New Roman" w:cs="Times New Roman"/>
          <w:szCs w:val="24"/>
        </w:rPr>
        <w:t>π</w:t>
      </w:r>
      <w:r>
        <w:rPr>
          <w:rFonts w:eastAsia="Times New Roman" w:cs="Times New Roman"/>
          <w:szCs w:val="24"/>
        </w:rPr>
        <w:t>ροσφυγών πρώτα και κύρια στα νησιά. Η εντολή που έχει δοθεί από αυτές τις δώδεκα που είναι τώρα, δύο να έχουν επίκεντρο τη Λέσβο και μία σε κάθε ένα άλλο ν</w:t>
      </w:r>
      <w:r>
        <w:rPr>
          <w:rFonts w:eastAsia="Times New Roman" w:cs="Times New Roman"/>
          <w:szCs w:val="24"/>
        </w:rPr>
        <w:t>ησί. Με το που θα αυξηθούν -και ήδη έχουμε ξεκινήσει τις διαδικασίες σε είκοσι επιτροπές- τέσσερις θα επικεντρωθούν στη Λέσβο, δύο στη Χίο, δύο στη Σάμο, μία στη Λέρο, μία στην Κω.</w:t>
      </w:r>
    </w:p>
    <w:p w14:paraId="413BB136"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Έχεις να αντιμετωπίσεις και άλλο ζήτημα. Για παράδειγμα με ευκολία λέει κάπ</w:t>
      </w:r>
      <w:r>
        <w:rPr>
          <w:rFonts w:eastAsia="Times New Roman" w:cs="Times New Roman"/>
          <w:szCs w:val="24"/>
        </w:rPr>
        <w:t>οιος ότι επιτάχυνε τις διαδικασίες. Όμως μιλάμε πέρα από όλα τα άλλα και για φτωχούς ανθρώπους. Να σας δώσω πάλι ένα παράδειγμα. Στη Λέσβο αυτή τη στιγμή υπάρχουν περίπου χίλιοι άνθρωποι, για να μη πω περισσότερους, για τους οποίους έχει αρθεί ο γεωγραφικό</w:t>
      </w:r>
      <w:r>
        <w:rPr>
          <w:rFonts w:eastAsia="Times New Roman" w:cs="Times New Roman"/>
          <w:szCs w:val="24"/>
        </w:rPr>
        <w:t xml:space="preserve">ς περιορισμός. </w:t>
      </w:r>
    </w:p>
    <w:p w14:paraId="413BB137"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Υπουργού)</w:t>
      </w:r>
    </w:p>
    <w:p w14:paraId="413BB138"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Όμως οι άνθρωποι δεν μπορούν να πάρουν το καράβι και πρέπει να φέρουμε όλα τα χρηματοδοτικά εργαλεία από τη μεριά της Ύπατης Αρμοστείας και του Διεθνούς Οργ</w:t>
      </w:r>
      <w:r>
        <w:rPr>
          <w:rFonts w:eastAsia="Times New Roman" w:cs="Times New Roman"/>
          <w:szCs w:val="24"/>
        </w:rPr>
        <w:t>ανισμού Μετανάστευσης και του ελληνικού κράτους, δηλαδή από την τακτική επιχορήγηση, ώστε να διευκολύνουμε πρώτον αυτό να έρθουν και δεύτερον, να δοθούν αξιοπρεπείς συνθήκες.</w:t>
      </w:r>
    </w:p>
    <w:p w14:paraId="413BB139"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Βεβαίως αν είσαι στη λογική τού τι γράφουν τα πρωτοσέλιδα και βλέπεις από τη μια </w:t>
      </w:r>
      <w:r>
        <w:rPr>
          <w:rFonts w:eastAsia="Times New Roman" w:cs="Times New Roman"/>
          <w:szCs w:val="24"/>
        </w:rPr>
        <w:t>μεριά ότι πνίγηκε η Θεσσαλονίκη, τι να κάνω εγώ; Να κατηγορήσω τον Κάσσανδρο που έφτιαξε τη Θεσσαλονίκη εκεί ή τις προηγούμενες κυβερνήσεις για τον τρόπο που δομήθηκε η Θεσσαλονίκη; Και</w:t>
      </w:r>
      <w:r>
        <w:rPr>
          <w:rFonts w:eastAsia="Times New Roman" w:cs="Times New Roman"/>
          <w:szCs w:val="24"/>
        </w:rPr>
        <w:t>,</w:t>
      </w:r>
      <w:r>
        <w:rPr>
          <w:rFonts w:eastAsia="Times New Roman" w:cs="Times New Roman"/>
          <w:szCs w:val="24"/>
        </w:rPr>
        <w:t xml:space="preserve"> βεβαίως, υπήρξε πολύ περισσότερη βροχή και μεγάλα προβλήματα και στα </w:t>
      </w:r>
      <w:r>
        <w:rPr>
          <w:rFonts w:eastAsia="Times New Roman" w:cs="Times New Roman"/>
          <w:szCs w:val="24"/>
        </w:rPr>
        <w:t>Λαγκαδίκια και στα Διαβατά, γιατί και εκεί υπάρχει υπερπληθυσμός. Όλες οι πόλεις της Ελλάδας εκδηλώνουν την αλληλεγγύη τους. Όμως το μεγάλο πρόβλημα δεν είναι σε όλες τις πόλεις της Ελλάδας.</w:t>
      </w:r>
    </w:p>
    <w:p w14:paraId="413BB13A"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Εδώ θέλω να βοηθήσουν όλες οι πολιτικές δυνάμεις -βέβαια ανεξάρτη</w:t>
      </w:r>
      <w:r>
        <w:rPr>
          <w:rFonts w:eastAsia="Times New Roman" w:cs="Times New Roman"/>
          <w:szCs w:val="24"/>
        </w:rPr>
        <w:t>τη είναι η τοπική αυτοδιοίκηση- και με μια πίεση, ώστε το πρόγραμμα «</w:t>
      </w:r>
      <w:r>
        <w:rPr>
          <w:rFonts w:eastAsia="Times New Roman" w:cs="Times New Roman"/>
          <w:szCs w:val="24"/>
        </w:rPr>
        <w:t>ΕΣΤΙΑ</w:t>
      </w:r>
      <w:r>
        <w:rPr>
          <w:rFonts w:eastAsia="Times New Roman" w:cs="Times New Roman"/>
          <w:szCs w:val="24"/>
        </w:rPr>
        <w:t xml:space="preserve">» να περιλαμβάνει όλο και περισσότερες πόλεις, ώστε να υπάρχουν ακόμα περισσότερα διαμερίσματα, ώστε σε αυτά τα διαμερίσματα να πάνε ακόμα περισσότεροι άνθρωποι και να βελτιωθούν οι </w:t>
      </w:r>
      <w:r>
        <w:rPr>
          <w:rFonts w:eastAsia="Times New Roman" w:cs="Times New Roman"/>
          <w:szCs w:val="24"/>
        </w:rPr>
        <w:t>συνθήκες.</w:t>
      </w:r>
    </w:p>
    <w:p w14:paraId="413BB13B"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Ακόμα ενσωματώνουμε αυτό το χρονικό διάστημα και διακόσιους επτά μόνιμους στην Υπηρεσία Ασύλου. Ο πρώτος ο πρόχειρος πίνακας του ΑΣΕΠ έχει βγει. Περιμένουμε τον οριστικό πίνακα και έχουμε ετοιμάσει τις διαδικασίες, όπως έχουμε ετοιμάσει και τα κα</w:t>
      </w:r>
      <w:r>
        <w:rPr>
          <w:rFonts w:eastAsia="Times New Roman" w:cs="Times New Roman"/>
          <w:szCs w:val="24"/>
        </w:rPr>
        <w:t>νονιστικά διατάγματα, τα οποία έχουν να κάνουν με τη δουλειά μας αυτή τη στιγμή. Δηλαδή, για παράδειγμα, για να λέμε και του στραβού το δίκιο -συγγνώμη για αυτή την έκφραση «του στραβού το δίκιο»- υπάρχει μια πολύ καλή πρόταση -έτυχε να την κάνει ο κ. Βαρβ</w:t>
      </w:r>
      <w:r>
        <w:rPr>
          <w:rFonts w:eastAsia="Times New Roman" w:cs="Times New Roman"/>
          <w:szCs w:val="24"/>
        </w:rPr>
        <w:t>ιτσιώτης πρώτος- να φτιάξουμε έναν μηχανισμό αποζημιώσεων.</w:t>
      </w:r>
    </w:p>
    <w:p w14:paraId="413BB13C"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Είπα στην τελευταία </w:t>
      </w:r>
      <w:r>
        <w:rPr>
          <w:rFonts w:eastAsia="Times New Roman" w:cs="Times New Roman"/>
          <w:szCs w:val="24"/>
        </w:rPr>
        <w:t>ε</w:t>
      </w:r>
      <w:r>
        <w:rPr>
          <w:rFonts w:eastAsia="Times New Roman" w:cs="Times New Roman"/>
          <w:szCs w:val="24"/>
        </w:rPr>
        <w:t>πιτροπή</w:t>
      </w:r>
      <w:r>
        <w:rPr>
          <w:rFonts w:eastAsia="Times New Roman" w:cs="Times New Roman"/>
          <w:szCs w:val="24"/>
        </w:rPr>
        <w:t>.</w:t>
      </w:r>
      <w:r>
        <w:rPr>
          <w:rFonts w:eastAsia="Times New Roman" w:cs="Times New Roman"/>
          <w:szCs w:val="24"/>
        </w:rPr>
        <w:t xml:space="preserve"> Πώς θα φτιάξουμε αυτόν τον μηχανισμό; Σε κάθε ένα από τα πέντε νησιά θα διαμορφωθεί ένα τυπικό πια</w:t>
      </w:r>
      <w:r>
        <w:rPr>
          <w:rFonts w:eastAsia="Times New Roman" w:cs="Times New Roman"/>
          <w:szCs w:val="24"/>
        </w:rPr>
        <w:t>,</w:t>
      </w:r>
      <w:r>
        <w:rPr>
          <w:rFonts w:eastAsia="Times New Roman" w:cs="Times New Roman"/>
          <w:szCs w:val="24"/>
        </w:rPr>
        <w:t xml:space="preserve"> και με απόφαση του Υπουργού</w:t>
      </w:r>
      <w:r>
        <w:rPr>
          <w:rFonts w:eastAsia="Times New Roman" w:cs="Times New Roman"/>
          <w:szCs w:val="24"/>
        </w:rPr>
        <w:t>,</w:t>
      </w:r>
      <w:r>
        <w:rPr>
          <w:rFonts w:eastAsia="Times New Roman" w:cs="Times New Roman"/>
          <w:szCs w:val="24"/>
        </w:rPr>
        <w:t xml:space="preserve"> συντονιστικό όργανο, το οποίο ανάμεσα </w:t>
      </w:r>
      <w:r>
        <w:rPr>
          <w:rFonts w:eastAsia="Times New Roman" w:cs="Times New Roman"/>
          <w:szCs w:val="24"/>
        </w:rPr>
        <w:t>στα άλλα -υπάρχει το άτυπο της Μυτιλήνης, έχουμε μια εμπειρία- θα έχει και τη δυνατότητα της καταγραφής και συγχρόνως θα έχουμε ένα ταμείο, ώστε αυτό το πράγμα να γίνεται όσο το δυνατό πιο γρήγορα. Αυτόματα; Δεν θα γίνεται αυτόματα, για να μην κοροϊδευόμασ</w:t>
      </w:r>
      <w:r>
        <w:rPr>
          <w:rFonts w:eastAsia="Times New Roman" w:cs="Times New Roman"/>
          <w:szCs w:val="24"/>
        </w:rPr>
        <w:t>τε μεταξύ μας.</w:t>
      </w:r>
    </w:p>
    <w:p w14:paraId="413BB13D"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Θέλω να σας πω ότι στο διάστημα των δύο τελευταίων μηνών</w:t>
      </w:r>
      <w:r>
        <w:rPr>
          <w:rFonts w:eastAsia="Times New Roman" w:cs="Times New Roman"/>
          <w:szCs w:val="24"/>
        </w:rPr>
        <w:t>,</w:t>
      </w:r>
      <w:r>
        <w:rPr>
          <w:rFonts w:eastAsia="Times New Roman" w:cs="Times New Roman"/>
          <w:szCs w:val="24"/>
        </w:rPr>
        <w:t xml:space="preserve"> εφτακόσιοι άνθρωποι πήγαν σε διαμερίσματα συν χίλιοι τετρακόσιοι που ήταν σε ξενοδοχεία που έληξαν </w:t>
      </w:r>
      <w:r>
        <w:rPr>
          <w:rFonts w:eastAsia="Times New Roman" w:cs="Times New Roman"/>
          <w:szCs w:val="24"/>
        </w:rPr>
        <w:t>οι</w:t>
      </w:r>
      <w:r>
        <w:rPr>
          <w:rFonts w:eastAsia="Times New Roman" w:cs="Times New Roman"/>
          <w:szCs w:val="24"/>
        </w:rPr>
        <w:t xml:space="preserve"> συμβάσεις, μας κάνουν δύο χιλιάδες εκατό και δημιουργήθηκαν περίπου δύο χιλιάδες νέες θέσεις σε </w:t>
      </w:r>
      <w:r>
        <w:rPr>
          <w:rFonts w:eastAsia="Times New Roman" w:cs="Times New Roman"/>
          <w:szCs w:val="24"/>
          <w:lang w:val="en-US"/>
        </w:rPr>
        <w:t>camps</w:t>
      </w:r>
      <w:r>
        <w:rPr>
          <w:rFonts w:eastAsia="Times New Roman" w:cs="Times New Roman"/>
          <w:szCs w:val="24"/>
        </w:rPr>
        <w:t>.</w:t>
      </w:r>
    </w:p>
    <w:p w14:paraId="413BB13E"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Δεν μας αρκεί. Το μέλλον ενός ανθρώπου δεν είναι να μένει σε </w:t>
      </w:r>
      <w:r>
        <w:rPr>
          <w:rFonts w:eastAsia="Times New Roman" w:cs="Times New Roman"/>
          <w:szCs w:val="24"/>
          <w:lang w:val="en-US"/>
        </w:rPr>
        <w:t>camp</w:t>
      </w:r>
      <w:r w:rsidRPr="002126BE">
        <w:rPr>
          <w:rFonts w:eastAsia="Times New Roman" w:cs="Times New Roman"/>
          <w:szCs w:val="24"/>
        </w:rPr>
        <w:t xml:space="preserve">, </w:t>
      </w:r>
      <w:r>
        <w:rPr>
          <w:rFonts w:eastAsia="Times New Roman" w:cs="Times New Roman"/>
          <w:szCs w:val="24"/>
        </w:rPr>
        <w:t xml:space="preserve">σε κέντρο φιλοξενίας. </w:t>
      </w:r>
    </w:p>
    <w:p w14:paraId="413BB13F"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Τέλος, έχουμε ξεκινήσει ένα μεγάλο </w:t>
      </w:r>
      <w:r>
        <w:rPr>
          <w:rFonts w:eastAsia="Times New Roman" w:cs="Times New Roman"/>
          <w:szCs w:val="24"/>
        </w:rPr>
        <w:t>π</w:t>
      </w:r>
      <w:r>
        <w:rPr>
          <w:rFonts w:eastAsia="Times New Roman" w:cs="Times New Roman"/>
          <w:szCs w:val="24"/>
        </w:rPr>
        <w:t xml:space="preserve">ιλοτικό </w:t>
      </w:r>
      <w:r>
        <w:rPr>
          <w:rFonts w:eastAsia="Times New Roman" w:cs="Times New Roman"/>
          <w:szCs w:val="24"/>
        </w:rPr>
        <w:t>ε</w:t>
      </w:r>
      <w:r>
        <w:rPr>
          <w:rFonts w:eastAsia="Times New Roman" w:cs="Times New Roman"/>
          <w:szCs w:val="24"/>
        </w:rPr>
        <w:t xml:space="preserve">νταξιακό </w:t>
      </w:r>
      <w:r>
        <w:rPr>
          <w:rFonts w:eastAsia="Times New Roman" w:cs="Times New Roman"/>
          <w:szCs w:val="24"/>
        </w:rPr>
        <w:t>π</w:t>
      </w:r>
      <w:r>
        <w:rPr>
          <w:rFonts w:eastAsia="Times New Roman" w:cs="Times New Roman"/>
          <w:szCs w:val="24"/>
        </w:rPr>
        <w:t>ρόγραμμ</w:t>
      </w:r>
      <w:r>
        <w:rPr>
          <w:rFonts w:eastAsia="Times New Roman" w:cs="Times New Roman"/>
          <w:szCs w:val="24"/>
        </w:rPr>
        <w:t>α, που είναι πάρα πολύ σημαντικό. Κάποιος το πρωί είπε ότι δεν μπορείς να έχεις ένα σύστημα που έχει μόνον εισροές. Πρέπει να έχεις και εκροές. Και οι εκροές μπορούν να προέλθουν μόνο</w:t>
      </w:r>
      <w:r w:rsidDel="004C377C">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τους εξής τρόπους:</w:t>
      </w:r>
    </w:p>
    <w:p w14:paraId="413BB140"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Πρώτον, επιστροφές με βάση τη δήλωση. Δεύτερον, οι</w:t>
      </w:r>
      <w:r>
        <w:rPr>
          <w:rFonts w:eastAsia="Times New Roman" w:cs="Times New Roman"/>
          <w:szCs w:val="24"/>
        </w:rPr>
        <w:t xml:space="preserve">κειοθελείς επιστροφές. Τρίτον, διαδικασίες -πώς τις έλεγε ο κ. Μουζάλας- </w:t>
      </w:r>
      <w:r>
        <w:rPr>
          <w:rFonts w:eastAsia="Times New Roman" w:cs="Times New Roman"/>
          <w:szCs w:val="24"/>
          <w:lang w:val="en-US"/>
        </w:rPr>
        <w:t>relocation</w:t>
      </w:r>
      <w:r>
        <w:rPr>
          <w:rFonts w:eastAsia="Times New Roman" w:cs="Times New Roman"/>
          <w:szCs w:val="24"/>
        </w:rPr>
        <w:t>,</w:t>
      </w:r>
      <w:r w:rsidRPr="002D56E4">
        <w:rPr>
          <w:rFonts w:eastAsia="Times New Roman" w:cs="Times New Roman"/>
          <w:szCs w:val="24"/>
        </w:rPr>
        <w:t xml:space="preserve"> </w:t>
      </w:r>
      <w:r>
        <w:rPr>
          <w:rFonts w:eastAsia="Times New Roman" w:cs="Times New Roman"/>
          <w:szCs w:val="24"/>
          <w:lang w:val="en-US"/>
        </w:rPr>
        <w:t>resettlement</w:t>
      </w:r>
      <w:r w:rsidRPr="002126BE">
        <w:rPr>
          <w:rFonts w:eastAsia="Times New Roman" w:cs="Times New Roman"/>
          <w:szCs w:val="24"/>
        </w:rPr>
        <w:t>…</w:t>
      </w:r>
    </w:p>
    <w:p w14:paraId="413BB141" w14:textId="77777777" w:rsidR="0028181B" w:rsidRDefault="00E316D8">
      <w:pPr>
        <w:spacing w:line="600" w:lineRule="auto"/>
        <w:ind w:firstLine="720"/>
        <w:jc w:val="both"/>
        <w:rPr>
          <w:rFonts w:eastAsia="Times New Roman" w:cs="Times New Roman"/>
          <w:szCs w:val="24"/>
        </w:rPr>
      </w:pPr>
      <w:r>
        <w:rPr>
          <w:rFonts w:eastAsia="Times New Roman" w:cs="Times New Roman"/>
          <w:b/>
          <w:szCs w:val="24"/>
        </w:rPr>
        <w:t>ΑΦΡΟΔΙΤΗ ΣΤΑΜΠΟΥΛΗ</w:t>
      </w:r>
      <w:r>
        <w:rPr>
          <w:rFonts w:eastAsia="Times New Roman" w:cs="Times New Roman"/>
          <w:szCs w:val="24"/>
        </w:rPr>
        <w:t>: Μετεγκατάστασης.</w:t>
      </w:r>
    </w:p>
    <w:p w14:paraId="413BB142" w14:textId="77777777" w:rsidR="0028181B" w:rsidRDefault="00E316D8">
      <w:pPr>
        <w:spacing w:line="600" w:lineRule="auto"/>
        <w:ind w:firstLine="720"/>
        <w:jc w:val="both"/>
        <w:rPr>
          <w:rFonts w:eastAsia="Times New Roman" w:cs="Times New Roman"/>
          <w:szCs w:val="24"/>
        </w:rPr>
      </w:pPr>
      <w:r w:rsidRPr="00631896">
        <w:rPr>
          <w:rFonts w:eastAsia="Times New Roman" w:cs="Times New Roman"/>
          <w:b/>
          <w:szCs w:val="24"/>
        </w:rPr>
        <w:t>ΔΗΜΗΤΡΙΟΣ ΒΙΤΣΑΣ (Υπουργός Μεταναστευτικής Πολιτικής):</w:t>
      </w:r>
      <w:r>
        <w:rPr>
          <w:rFonts w:eastAsia="Times New Roman" w:cs="Times New Roman"/>
          <w:szCs w:val="24"/>
        </w:rPr>
        <w:t xml:space="preserve"> Μετεγκατάσταση αυτό ήθελα να πω. Και τέταρτον, ένταξη. </w:t>
      </w:r>
    </w:p>
    <w:p w14:paraId="413BB143"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Σε αυτό, </w:t>
      </w:r>
      <w:r>
        <w:rPr>
          <w:rFonts w:eastAsia="Times New Roman" w:cs="Times New Roman"/>
          <w:szCs w:val="24"/>
        </w:rPr>
        <w:t xml:space="preserve">λοιπόν, το </w:t>
      </w:r>
      <w:r>
        <w:rPr>
          <w:rFonts w:eastAsia="Times New Roman" w:cs="Times New Roman"/>
          <w:szCs w:val="24"/>
        </w:rPr>
        <w:t>π</w:t>
      </w:r>
      <w:r>
        <w:rPr>
          <w:rFonts w:eastAsia="Times New Roman" w:cs="Times New Roman"/>
          <w:szCs w:val="24"/>
        </w:rPr>
        <w:t xml:space="preserve">ρόγραμμα </w:t>
      </w:r>
      <w:r>
        <w:rPr>
          <w:rFonts w:eastAsia="Times New Roman" w:cs="Times New Roman"/>
          <w:szCs w:val="24"/>
        </w:rPr>
        <w:t>έ</w:t>
      </w:r>
      <w:r>
        <w:rPr>
          <w:rFonts w:eastAsia="Times New Roman" w:cs="Times New Roman"/>
          <w:szCs w:val="24"/>
        </w:rPr>
        <w:t xml:space="preserve">νταξης έχουμε τρία βασικά επίπεδα. Το ένα επίπεδο είναι η ελληνομάθεια. Το δεύτερο επίπεδο είναι η καταγραφή των ικανοτήτων και δυνατοτήτων αυτών των ανθρώπων </w:t>
      </w:r>
      <w:r>
        <w:rPr>
          <w:rFonts w:eastAsia="Times New Roman" w:cs="Times New Roman"/>
          <w:szCs w:val="24"/>
        </w:rPr>
        <w:t>κ</w:t>
      </w:r>
      <w:r>
        <w:rPr>
          <w:rFonts w:eastAsia="Times New Roman" w:cs="Times New Roman"/>
          <w:szCs w:val="24"/>
        </w:rPr>
        <w:t>αι το τρίτο επίπεδο είναι η δυνατότητά τους να έχουν πρόσβαση στην αγορά ε</w:t>
      </w:r>
      <w:r>
        <w:rPr>
          <w:rFonts w:eastAsia="Times New Roman" w:cs="Times New Roman"/>
          <w:szCs w:val="24"/>
        </w:rPr>
        <w:t>ργασίας.</w:t>
      </w:r>
    </w:p>
    <w:p w14:paraId="413BB144"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Στο μεσοδιάστημα η απαίτησή μας είναι να διαμορφωθεί ένα μεσοπρόγραμμα για αυτούς που έχουν πάρει άσυλο, από πέντε χιλιάδες θέσεις, ώστε φεύγοντας από τη χορεία των αιτούντων άσυλο ή των αιτούντων διεθνή προστασία, να έχουν για έξι μήνες πού την κ</w:t>
      </w:r>
      <w:r>
        <w:rPr>
          <w:rFonts w:eastAsia="Times New Roman" w:cs="Times New Roman"/>
          <w:szCs w:val="24"/>
        </w:rPr>
        <w:t>εφαλή</w:t>
      </w:r>
      <w:r>
        <w:rPr>
          <w:rFonts w:eastAsia="Times New Roman" w:cs="Times New Roman"/>
          <w:szCs w:val="24"/>
        </w:rPr>
        <w:t>ν</w:t>
      </w:r>
      <w:r>
        <w:rPr>
          <w:rFonts w:eastAsia="Times New Roman" w:cs="Times New Roman"/>
          <w:szCs w:val="24"/>
        </w:rPr>
        <w:t xml:space="preserve"> κλίναι. Και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μετά ισχύει ό,τι ισχύει και με βάση τη Συνθήκη της Γενεύης και παντού. Αυτή είναι η προσπάθειά μας. </w:t>
      </w:r>
    </w:p>
    <w:p w14:paraId="413BB145"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Προχωρώ</w:t>
      </w:r>
      <w:r>
        <w:rPr>
          <w:rFonts w:eastAsia="Times New Roman" w:cs="Times New Roman"/>
          <w:szCs w:val="24"/>
        </w:rPr>
        <w:t>,</w:t>
      </w:r>
      <w:r>
        <w:rPr>
          <w:rFonts w:eastAsia="Times New Roman" w:cs="Times New Roman"/>
          <w:szCs w:val="24"/>
        </w:rPr>
        <w:t xml:space="preserve"> για να κλείσω με ορισμένα ζητήματα που αφορούν, αν θέλετε, πράγματα που ειπώθηκαν.</w:t>
      </w:r>
    </w:p>
    <w:p w14:paraId="413BB146"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Άρα, κύριε Βαρβιτσιώτη, το ζήτημά </w:t>
      </w:r>
      <w:r>
        <w:rPr>
          <w:rFonts w:eastAsia="Times New Roman" w:cs="Times New Roman"/>
          <w:szCs w:val="24"/>
        </w:rPr>
        <w:t>μου δεν είναι τα πρωτοσέλιδα. Δεν λειτουργώ και δεν λειτουργεί κανένας με τη λογική της πίεσης</w:t>
      </w:r>
      <w:r>
        <w:rPr>
          <w:rFonts w:eastAsia="Times New Roman" w:cs="Times New Roman"/>
          <w:szCs w:val="24"/>
        </w:rPr>
        <w:t>,</w:t>
      </w:r>
      <w:r>
        <w:rPr>
          <w:rFonts w:eastAsia="Times New Roman" w:cs="Times New Roman"/>
          <w:szCs w:val="24"/>
        </w:rPr>
        <w:t xml:space="preserve"> από το τι γράφει ο δημοσιογράφος ή ο ιδιοκτήτης. Το ζήτημά μου είναι η προσπάθεια να προγραμματίσουμε και να λύσουμε σε ένα δυναμικό πεδίο</w:t>
      </w:r>
      <w:r>
        <w:rPr>
          <w:rFonts w:eastAsia="Times New Roman" w:cs="Times New Roman"/>
          <w:szCs w:val="24"/>
        </w:rPr>
        <w:t>,</w:t>
      </w:r>
      <w:r>
        <w:rPr>
          <w:rFonts w:eastAsia="Times New Roman" w:cs="Times New Roman"/>
          <w:szCs w:val="24"/>
        </w:rPr>
        <w:t xml:space="preserve"> που εξαρτάται πολύ α</w:t>
      </w:r>
      <w:r>
        <w:rPr>
          <w:rFonts w:eastAsia="Times New Roman" w:cs="Times New Roman"/>
          <w:szCs w:val="24"/>
        </w:rPr>
        <w:t>πό τις ροές.</w:t>
      </w:r>
    </w:p>
    <w:p w14:paraId="413BB147"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Όμως όταν συζητάμε για πιο δραστικές απαντήσεις, θέλω να καταλάβω κι εγώ τι ακριβώς σημαίνει η θωράκιση των συνόρων. Και για ποιον λόγο η κυβέρνηση του 2012 είχε στα σύνορα με τον Έβρο τριάντα πέντε χιλιάδες εισδοχές; Είχε πενήντα χιλιάδες το </w:t>
      </w:r>
      <w:r>
        <w:rPr>
          <w:rFonts w:eastAsia="Times New Roman" w:cs="Times New Roman"/>
          <w:szCs w:val="24"/>
        </w:rPr>
        <w:t>2011 και τριάντα πέντε χιλιάδες το 2010.</w:t>
      </w:r>
    </w:p>
    <w:p w14:paraId="413BB148"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Σας θυμίζω -δεν ήσασταν εσείς κυβέρνηση, η Νέα Δημοκρατία- το 2010 η </w:t>
      </w:r>
      <w:r>
        <w:rPr>
          <w:rFonts w:eastAsia="Times New Roman" w:cs="Times New Roman"/>
          <w:szCs w:val="24"/>
          <w:lang w:val="en-US"/>
        </w:rPr>
        <w:t>FRONTEX</w:t>
      </w:r>
      <w:r w:rsidRPr="00DD088C">
        <w:rPr>
          <w:rFonts w:eastAsia="Times New Roman" w:cs="Times New Roman"/>
          <w:szCs w:val="24"/>
        </w:rPr>
        <w:t xml:space="preserve"> </w:t>
      </w:r>
      <w:r>
        <w:rPr>
          <w:rFonts w:eastAsia="Times New Roman" w:cs="Times New Roman"/>
          <w:szCs w:val="24"/>
        </w:rPr>
        <w:t>ήταν στην πρώτη γραμμή, αν θυμάστε καλά. Εγώ και ως Γραμματέας τότε του ΣΥΡΙΖΑ τα θυμάμαι. Όμως αν δεν πούμε κάτι συγκεκριμένο, τότε ο καθ</w:t>
      </w:r>
      <w:r>
        <w:rPr>
          <w:rFonts w:eastAsia="Times New Roman" w:cs="Times New Roman"/>
          <w:szCs w:val="24"/>
        </w:rPr>
        <w:t>ένας μπορεί να βάζει στο μυαλό του ό,τι θέλει. Και επειδή περιμένω να το πείτε εσείς κάποια στιγμή, εγώ δεν θέλω να βάλω στο στόμα σας κανέναν άλλον λόγο. Είπα και πώς θα απεγκλωβίσουμε.</w:t>
      </w:r>
    </w:p>
    <w:p w14:paraId="413BB149"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Και έρχομαι και σε ένα τελευταίο ζήτημα που θα ήθελα να πω. Δεν ξέρω </w:t>
      </w:r>
      <w:r>
        <w:rPr>
          <w:rFonts w:eastAsia="Times New Roman" w:cs="Times New Roman"/>
          <w:szCs w:val="24"/>
        </w:rPr>
        <w:t xml:space="preserve">πώς το είπε ο κ. Βορίδης αυτό που είπε σε σχέση με δύο πράγματα. Το ένα πράγμα είναι ότι δεν γνωρίζει, αλλά το θεωρώ απίθανο να μην το γνωρίζει ότι η Τουρκία έχει υπογράψει τη Συνθήκη της Γενεύης μόνον όσον αφορά τους </w:t>
      </w:r>
      <w:r>
        <w:rPr>
          <w:rFonts w:eastAsia="Times New Roman" w:cs="Times New Roman"/>
          <w:szCs w:val="24"/>
        </w:rPr>
        <w:t>Ε</w:t>
      </w:r>
      <w:r>
        <w:rPr>
          <w:rFonts w:eastAsia="Times New Roman" w:cs="Times New Roman"/>
          <w:szCs w:val="24"/>
        </w:rPr>
        <w:t>υρωπαίους. Δεν είναι δυνατόν να μην τ</w:t>
      </w:r>
      <w:r>
        <w:rPr>
          <w:rFonts w:eastAsia="Times New Roman" w:cs="Times New Roman"/>
          <w:szCs w:val="24"/>
        </w:rPr>
        <w:t>ο γνωρίζει.</w:t>
      </w:r>
    </w:p>
    <w:p w14:paraId="413BB14A"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Και δεύτερον, ως ικανότατος δικηγόρος, μπορεί να διακρίνει –του το είπα και στην </w:t>
      </w:r>
      <w:r>
        <w:rPr>
          <w:rFonts w:eastAsia="Times New Roman" w:cs="Times New Roman"/>
          <w:szCs w:val="24"/>
        </w:rPr>
        <w:t>ε</w:t>
      </w:r>
      <w:r>
        <w:rPr>
          <w:rFonts w:eastAsia="Times New Roman" w:cs="Times New Roman"/>
          <w:szCs w:val="24"/>
        </w:rPr>
        <w:t>πιτροπή-</w:t>
      </w:r>
      <w:r>
        <w:rPr>
          <w:rFonts w:eastAsia="Times New Roman" w:cs="Times New Roman"/>
          <w:szCs w:val="24"/>
        </w:rPr>
        <w:t>ότι</w:t>
      </w:r>
      <w:r>
        <w:rPr>
          <w:rFonts w:eastAsia="Times New Roman" w:cs="Times New Roman"/>
          <w:szCs w:val="24"/>
        </w:rPr>
        <w:t xml:space="preserve"> όταν ένας Έλληνας λέει ψέματα στη διοίκηση, αντιμετωπίζει την ποινή της φυλάκισης ή του προστίμου ή κάτι άλλο. Όταν ένας από τρίτη χώρα λέει ψέματα στ</w:t>
      </w:r>
      <w:r>
        <w:rPr>
          <w:rFonts w:eastAsia="Times New Roman" w:cs="Times New Roman"/>
          <w:szCs w:val="24"/>
        </w:rPr>
        <w:t>η διοίκηση, αντιμετωπίζει την ποινή της απέλασης, που είναι πολύ μεγαλύτερη ποινή. Τι λέει ότι δεν παθαίνει τίποτα; Έτσι είναι το τίποτα; Δεν ξέρω αν η απέλαση είναι το τίποτα.</w:t>
      </w:r>
    </w:p>
    <w:p w14:paraId="413BB14B" w14:textId="77777777" w:rsidR="0028181B" w:rsidRDefault="00E316D8">
      <w:pPr>
        <w:spacing w:line="600" w:lineRule="auto"/>
        <w:ind w:firstLine="720"/>
        <w:jc w:val="both"/>
        <w:rPr>
          <w:rFonts w:eastAsia="Times New Roman" w:cs="Times New Roman"/>
          <w:szCs w:val="24"/>
        </w:rPr>
      </w:pPr>
      <w:r w:rsidRPr="00287357">
        <w:rPr>
          <w:rFonts w:eastAsia="Times New Roman" w:cs="Times New Roman"/>
          <w:b/>
          <w:szCs w:val="24"/>
        </w:rPr>
        <w:t>ΠΡΟΕΔΡΕΥΩΝ (Γεώργιος Λαμπρούλης):</w:t>
      </w:r>
      <w:r>
        <w:rPr>
          <w:rFonts w:eastAsia="Times New Roman" w:cs="Times New Roman"/>
          <w:szCs w:val="24"/>
        </w:rPr>
        <w:t xml:space="preserve"> Κύριε Υπουργέ, πρέπει να ολοκληρώσετε. </w:t>
      </w:r>
    </w:p>
    <w:p w14:paraId="413BB14C" w14:textId="77777777" w:rsidR="0028181B" w:rsidRDefault="00E316D8">
      <w:pPr>
        <w:spacing w:line="600" w:lineRule="auto"/>
        <w:ind w:firstLine="720"/>
        <w:jc w:val="both"/>
        <w:rPr>
          <w:rFonts w:eastAsia="Times New Roman" w:cs="Times New Roman"/>
          <w:szCs w:val="24"/>
        </w:rPr>
      </w:pPr>
      <w:r>
        <w:rPr>
          <w:rFonts w:eastAsia="Times New Roman" w:cs="Times New Roman"/>
          <w:b/>
          <w:szCs w:val="24"/>
        </w:rPr>
        <w:t>ΔΗΜΗΤΡΙΟΣ ΒΙΤΣΑΣ (Υπουργός Μεταναστευτικής Πολιτικής):</w:t>
      </w:r>
      <w:r>
        <w:rPr>
          <w:rFonts w:eastAsia="Times New Roman" w:cs="Times New Roman"/>
          <w:szCs w:val="24"/>
        </w:rPr>
        <w:t xml:space="preserve"> Θα τελειώσω σε δύο λεπτά, κύριε Πρόεδρε.</w:t>
      </w:r>
    </w:p>
    <w:p w14:paraId="413BB14D"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Θέλω να σας πω το εξής για τους ανήλικους...</w:t>
      </w:r>
    </w:p>
    <w:p w14:paraId="413BB14E" w14:textId="77777777" w:rsidR="0028181B" w:rsidRDefault="00E316D8">
      <w:pPr>
        <w:spacing w:line="600" w:lineRule="auto"/>
        <w:ind w:firstLine="720"/>
        <w:jc w:val="both"/>
        <w:rPr>
          <w:rFonts w:eastAsia="Times New Roman" w:cs="Times New Roman"/>
          <w:szCs w:val="24"/>
        </w:rPr>
      </w:pPr>
      <w:r w:rsidRPr="00287357">
        <w:rPr>
          <w:rFonts w:eastAsia="Times New Roman" w:cs="Times New Roman"/>
          <w:b/>
          <w:szCs w:val="24"/>
        </w:rPr>
        <w:t>ΓΕΩΡΓΙΟΣ ΠΑΛΛΗΣ:</w:t>
      </w:r>
      <w:r>
        <w:rPr>
          <w:rFonts w:eastAsia="Times New Roman" w:cs="Times New Roman"/>
          <w:szCs w:val="24"/>
        </w:rPr>
        <w:t xml:space="preserve"> Όσο μίλησε και ο κ. Παφίλης.</w:t>
      </w:r>
    </w:p>
    <w:p w14:paraId="413BB14F" w14:textId="77777777" w:rsidR="0028181B" w:rsidRDefault="00E316D8">
      <w:pPr>
        <w:spacing w:line="600" w:lineRule="auto"/>
        <w:ind w:firstLine="720"/>
        <w:jc w:val="both"/>
        <w:rPr>
          <w:rFonts w:eastAsia="Times New Roman" w:cs="Times New Roman"/>
          <w:szCs w:val="24"/>
        </w:rPr>
      </w:pPr>
      <w:r w:rsidRPr="00287357">
        <w:rPr>
          <w:rFonts w:eastAsia="Times New Roman" w:cs="Times New Roman"/>
          <w:b/>
          <w:szCs w:val="24"/>
        </w:rPr>
        <w:t>ΑΘΑΝΑΣΙΟΣ ΠΑΦΙΛΗΣ:</w:t>
      </w:r>
      <w:r>
        <w:rPr>
          <w:rFonts w:eastAsia="Times New Roman" w:cs="Times New Roman"/>
          <w:szCs w:val="24"/>
        </w:rPr>
        <w:t xml:space="preserve"> Εγώ μίλησα δεκαέξι λεπτά.</w:t>
      </w:r>
    </w:p>
    <w:p w14:paraId="413BB150" w14:textId="77777777" w:rsidR="0028181B" w:rsidRDefault="00E316D8">
      <w:pPr>
        <w:spacing w:line="600" w:lineRule="auto"/>
        <w:ind w:firstLine="720"/>
        <w:jc w:val="both"/>
        <w:rPr>
          <w:rFonts w:eastAsia="Times New Roman" w:cs="Times New Roman"/>
          <w:szCs w:val="24"/>
        </w:rPr>
      </w:pPr>
      <w:r w:rsidRPr="00287357">
        <w:rPr>
          <w:rFonts w:eastAsia="Times New Roman" w:cs="Times New Roman"/>
          <w:b/>
          <w:szCs w:val="24"/>
        </w:rPr>
        <w:t>ΠΡΟΕΔΡΕΥΩΝ (Γεώργιος Λαμ</w:t>
      </w:r>
      <w:r w:rsidRPr="00287357">
        <w:rPr>
          <w:rFonts w:eastAsia="Times New Roman" w:cs="Times New Roman"/>
          <w:b/>
          <w:szCs w:val="24"/>
        </w:rPr>
        <w:t>προύλης):</w:t>
      </w:r>
      <w:r>
        <w:rPr>
          <w:rFonts w:eastAsia="Times New Roman" w:cs="Times New Roman"/>
          <w:szCs w:val="24"/>
        </w:rPr>
        <w:t xml:space="preserve"> Συνεχίστε, κύριε Υπουργέ.</w:t>
      </w:r>
    </w:p>
    <w:p w14:paraId="413BB151" w14:textId="77777777" w:rsidR="0028181B" w:rsidRDefault="00E316D8">
      <w:pPr>
        <w:spacing w:line="600" w:lineRule="auto"/>
        <w:ind w:firstLine="720"/>
        <w:jc w:val="both"/>
        <w:rPr>
          <w:rFonts w:eastAsia="Times New Roman" w:cs="Times New Roman"/>
          <w:szCs w:val="24"/>
        </w:rPr>
      </w:pPr>
      <w:r>
        <w:rPr>
          <w:rFonts w:eastAsia="Times New Roman" w:cs="Times New Roman"/>
          <w:b/>
          <w:szCs w:val="24"/>
        </w:rPr>
        <w:t xml:space="preserve">ΔΗΜΗΤΡΙΟΣ ΒΙΤΣΑΣ (Υπουργός Μεταναστευτικής </w:t>
      </w:r>
      <w:r w:rsidRPr="00802200">
        <w:rPr>
          <w:rFonts w:eastAsia="Times New Roman" w:cs="Times New Roman"/>
          <w:b/>
          <w:szCs w:val="24"/>
        </w:rPr>
        <w:t>Πολιτική</w:t>
      </w:r>
      <w:r>
        <w:rPr>
          <w:rFonts w:eastAsia="Times New Roman" w:cs="Times New Roman"/>
          <w:b/>
          <w:szCs w:val="24"/>
        </w:rPr>
        <w:t>ς)</w:t>
      </w:r>
      <w:r w:rsidRPr="0069465F">
        <w:rPr>
          <w:rFonts w:eastAsia="Times New Roman" w:cs="Times New Roman"/>
          <w:b/>
          <w:szCs w:val="24"/>
        </w:rPr>
        <w:t>:</w:t>
      </w:r>
      <w:r>
        <w:rPr>
          <w:rFonts w:eastAsia="Times New Roman" w:cs="Times New Roman"/>
          <w:b/>
          <w:szCs w:val="24"/>
        </w:rPr>
        <w:t xml:space="preserve"> </w:t>
      </w:r>
      <w:r>
        <w:rPr>
          <w:rFonts w:eastAsia="Times New Roman" w:cs="Times New Roman"/>
          <w:szCs w:val="24"/>
        </w:rPr>
        <w:t>Λέω, λοιπόν, το εξής. Μπήκαν και ορισμένα ζητήματα.</w:t>
      </w:r>
    </w:p>
    <w:p w14:paraId="413BB152"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Κύριε Παπαθεοδώρου, η κράτηση ανηλίκων όπως την αναφέρει η </w:t>
      </w:r>
      <w:r>
        <w:rPr>
          <w:rFonts w:eastAsia="Times New Roman" w:cs="Times New Roman"/>
          <w:szCs w:val="24"/>
        </w:rPr>
        <w:t>ο</w:t>
      </w:r>
      <w:r>
        <w:rPr>
          <w:rFonts w:eastAsia="Times New Roman" w:cs="Times New Roman"/>
          <w:szCs w:val="24"/>
        </w:rPr>
        <w:t xml:space="preserve">δηγία, γίνεται μόνο για εξαιρετικούς λόγους και κατά </w:t>
      </w:r>
      <w:r>
        <w:rPr>
          <w:rFonts w:eastAsia="Times New Roman" w:cs="Times New Roman"/>
          <w:szCs w:val="24"/>
        </w:rPr>
        <w:t>τα άλλα ισχύει πλήρως ο νόμος Παρασκευόπουλου, έτσι όπως έχουμε συνηθίσει να τον λέμε. Είμαι μαζί σας στο να το δούμε πώς προσμετράται. Να το θυμόσαστε αυτό που λέω.</w:t>
      </w:r>
    </w:p>
    <w:p w14:paraId="413BB153"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Τέλος, να πω ότι αλλάζουμε τη διαδικασία που αφορά τον Διευθυντή Αρχής Προσφυγών για έναν </w:t>
      </w:r>
      <w:r>
        <w:rPr>
          <w:rFonts w:eastAsia="Times New Roman" w:cs="Times New Roman"/>
          <w:szCs w:val="24"/>
        </w:rPr>
        <w:t xml:space="preserve">πάρα πολύ απλό λόγο. Υπάρχει ένα νόμος κοντά δυόμισι χρόνια και ο Διευθυντής Αρχής Προσφυγών είναι ακόμα ο μεταβατικός. Λέω, λοιπόν, ότι για αυτό το κομμάτι και για αυτή </w:t>
      </w:r>
      <w:r>
        <w:rPr>
          <w:rFonts w:eastAsia="Times New Roman" w:cs="Times New Roman"/>
          <w:szCs w:val="24"/>
        </w:rPr>
        <w:t>τ</w:t>
      </w:r>
      <w:r>
        <w:rPr>
          <w:rFonts w:eastAsia="Times New Roman" w:cs="Times New Roman"/>
          <w:szCs w:val="24"/>
        </w:rPr>
        <w:t>η</w:t>
      </w:r>
      <w:r>
        <w:rPr>
          <w:rFonts w:eastAsia="Times New Roman" w:cs="Times New Roman"/>
          <w:szCs w:val="24"/>
        </w:rPr>
        <w:t>ν</w:t>
      </w:r>
      <w:r>
        <w:rPr>
          <w:rFonts w:eastAsia="Times New Roman" w:cs="Times New Roman"/>
          <w:szCs w:val="24"/>
        </w:rPr>
        <w:t xml:space="preserve"> διαδικασία για έναν </w:t>
      </w:r>
      <w:r>
        <w:rPr>
          <w:rFonts w:eastAsia="Times New Roman" w:cs="Times New Roman"/>
          <w:szCs w:val="24"/>
        </w:rPr>
        <w:t>δ</w:t>
      </w:r>
      <w:r>
        <w:rPr>
          <w:rFonts w:eastAsia="Times New Roman" w:cs="Times New Roman"/>
          <w:szCs w:val="24"/>
        </w:rPr>
        <w:t xml:space="preserve">ιευθυντή </w:t>
      </w:r>
      <w:r w:rsidRPr="00FE6FE7">
        <w:rPr>
          <w:rFonts w:eastAsia="Times New Roman" w:cs="Times New Roman"/>
          <w:szCs w:val="24"/>
        </w:rPr>
        <w:t>ο οποίος</w:t>
      </w:r>
      <w:r>
        <w:rPr>
          <w:rFonts w:eastAsia="Times New Roman" w:cs="Times New Roman"/>
          <w:szCs w:val="24"/>
        </w:rPr>
        <w:t xml:space="preserve"> κάνει συντονιστικό έργο -του απαγορεύεται να παρέμβει στην ίδια την </w:t>
      </w:r>
      <w:r>
        <w:rPr>
          <w:rFonts w:eastAsia="Times New Roman" w:cs="Times New Roman"/>
          <w:szCs w:val="24"/>
        </w:rPr>
        <w:t>ε</w:t>
      </w:r>
      <w:r>
        <w:rPr>
          <w:rFonts w:eastAsia="Times New Roman" w:cs="Times New Roman"/>
          <w:szCs w:val="24"/>
        </w:rPr>
        <w:t>πιτροπή και φαντάζομαι ότι όλοι συμφωνούμε σε αυτό το πράγμα- ας βάλουμε κάποιες προθεσμίες ότι σε σαράντα πέντε ημέρες θα έχουμε κανονικό διοικητικό Διευθυντή στην Αρχή Προσφυγών.</w:t>
      </w:r>
    </w:p>
    <w:p w14:paraId="413BB154"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Κλείν</w:t>
      </w:r>
      <w:r>
        <w:rPr>
          <w:rFonts w:eastAsia="Times New Roman" w:cs="Times New Roman"/>
          <w:szCs w:val="24"/>
        </w:rPr>
        <w:t xml:space="preserve">ω και δεν θα μιλήσω άλλο. Όμως θα ήθελα να πω το εξής: Δεν χρειάζεται να μπερδεύουμε τον, κατά τη γνώμη μου, τουλάχιστον ανθρώπινο αγώνα ενάντια στους πολέμους -βεβαίως όλοι </w:t>
      </w:r>
      <w:r w:rsidRPr="00E57B5A">
        <w:rPr>
          <w:rFonts w:eastAsia="Times New Roman" w:cs="Times New Roman"/>
          <w:szCs w:val="24"/>
        </w:rPr>
        <w:t>πρέπει να</w:t>
      </w:r>
      <w:r>
        <w:rPr>
          <w:rFonts w:eastAsia="Times New Roman" w:cs="Times New Roman"/>
          <w:szCs w:val="24"/>
        </w:rPr>
        <w:t xml:space="preserve"> παλέψουμε και όλοι θέλουμε να παλέψουμε να σταματήσουν οι πόλεμοι- με το</w:t>
      </w:r>
      <w:r>
        <w:rPr>
          <w:rFonts w:eastAsia="Times New Roman" w:cs="Times New Roman"/>
          <w:szCs w:val="24"/>
        </w:rPr>
        <w:t xml:space="preserve"> γεγονός ότι οι πόλεμοι υπάρχουν </w:t>
      </w:r>
      <w:r>
        <w:rPr>
          <w:rFonts w:eastAsia="Times New Roman" w:cs="Times New Roman"/>
          <w:szCs w:val="24"/>
        </w:rPr>
        <w:t>κ</w:t>
      </w:r>
      <w:r>
        <w:rPr>
          <w:rFonts w:eastAsia="Times New Roman" w:cs="Times New Roman"/>
          <w:szCs w:val="24"/>
        </w:rPr>
        <w:t>αι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το κατανοώ. Παλεύεις ενάντια στον πόλεμο, αλλά παίρνεις υπ’ όψιν σου το γεγονός ότι υπάρχει ο πόλεμος. </w:t>
      </w:r>
    </w:p>
    <w:p w14:paraId="413BB155"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Εμείς νομοθετούμε αυτή τη στιγμή ανάμεσα σε δύο πραγματικότητες ότι υπάρχει ο πόλεμος, η φτώχεια -θα σας </w:t>
      </w:r>
      <w:r>
        <w:rPr>
          <w:rFonts w:eastAsia="Times New Roman" w:cs="Times New Roman"/>
          <w:szCs w:val="24"/>
        </w:rPr>
        <w:t xml:space="preserve">πω και κάτι άλλο για να κλείσω- και από την άλλη μεριά υπάρχει μια μη αλληλέγγυα </w:t>
      </w:r>
      <w:r w:rsidRPr="00911877">
        <w:rPr>
          <w:rFonts w:eastAsia="Times New Roman" w:cs="Times New Roman"/>
          <w:szCs w:val="24"/>
        </w:rPr>
        <w:t>πολιτική</w:t>
      </w:r>
      <w:r>
        <w:rPr>
          <w:rFonts w:eastAsia="Times New Roman" w:cs="Times New Roman"/>
          <w:szCs w:val="24"/>
        </w:rPr>
        <w:t xml:space="preserve"> και πολλές φορές κλειστά σύνορα. Κάποιοι άλλοι μετά από εμάς σε μερικά χρόνια για το προσφυγικό-μεταναστευτικό αν τα έχουμε καταφέρει καλά, σε σχέση με τους πολέμους </w:t>
      </w:r>
      <w:r>
        <w:rPr>
          <w:rFonts w:eastAsia="Times New Roman" w:cs="Times New Roman"/>
          <w:szCs w:val="24"/>
        </w:rPr>
        <w:t>εννοώ και τα λοιπά, εγώ σας λέω ότι θα νομοθετούν ανάμεσα στις προσπάθειες να σταματήσει η κλιματική αλλαγή ή τα δημογραφικά ζητήματα και πιθανά και τότε πάλι με κλειστά σύνορα.</w:t>
      </w:r>
    </w:p>
    <w:p w14:paraId="413BB156"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Ξαναλέω, λοιπόν, ότι εμείς στην </w:t>
      </w:r>
      <w:r w:rsidRPr="001850F1">
        <w:rPr>
          <w:rFonts w:eastAsia="Times New Roman" w:cs="Times New Roman"/>
          <w:szCs w:val="24"/>
        </w:rPr>
        <w:t>Κυβέρνηση</w:t>
      </w:r>
      <w:r>
        <w:rPr>
          <w:rFonts w:eastAsia="Times New Roman" w:cs="Times New Roman"/>
          <w:szCs w:val="24"/>
        </w:rPr>
        <w:t xml:space="preserve"> και στον </w:t>
      </w:r>
      <w:r w:rsidRPr="009E3DD6">
        <w:rPr>
          <w:rFonts w:eastAsia="Times New Roman" w:cs="Times New Roman"/>
          <w:szCs w:val="24"/>
        </w:rPr>
        <w:t>ΣΥΡΙΖΑ</w:t>
      </w:r>
      <w:r>
        <w:rPr>
          <w:rFonts w:eastAsia="Times New Roman" w:cs="Times New Roman"/>
          <w:szCs w:val="24"/>
        </w:rPr>
        <w:t xml:space="preserve"> και στους ΑΝΕΛ δεν τ</w:t>
      </w:r>
      <w:r>
        <w:rPr>
          <w:rFonts w:eastAsia="Times New Roman" w:cs="Times New Roman"/>
          <w:szCs w:val="24"/>
        </w:rPr>
        <w:t xml:space="preserve">ο φοβόμαστε το ζήτημα. Ξέρουμε ότι θα έχουμε επιτυχίες, δυσκολίες και αποτυχίες. </w:t>
      </w:r>
      <w:r w:rsidRPr="00AC526C">
        <w:rPr>
          <w:rFonts w:eastAsia="Times New Roman" w:cs="Times New Roman"/>
          <w:szCs w:val="24"/>
        </w:rPr>
        <w:t>Όμως</w:t>
      </w:r>
      <w:r>
        <w:rPr>
          <w:rFonts w:eastAsia="Times New Roman" w:cs="Times New Roman"/>
          <w:szCs w:val="24"/>
        </w:rPr>
        <w:t xml:space="preserve"> η προσήλωσή μας και στις ανθρώπινες αξίες και στα ανθρώπινα ιδεώδη μάς κάνει να είμαστε, θα έλεγε κανείς, από τη μια μεριά υπερήφανοι γι’ αυτό που κάνουμε και από την άλλ</w:t>
      </w:r>
      <w:r>
        <w:rPr>
          <w:rFonts w:eastAsia="Times New Roman" w:cs="Times New Roman"/>
          <w:szCs w:val="24"/>
        </w:rPr>
        <w:t>η μεριά να φέρνουμε μια ελπίδα στον κόσμο, που αυτή θα τη χρειαστούμε όχι μόνο για το προσφυγικό.</w:t>
      </w:r>
    </w:p>
    <w:p w14:paraId="413BB157"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413BB158" w14:textId="77777777" w:rsidR="0028181B" w:rsidRDefault="00E316D8">
      <w:pPr>
        <w:spacing w:line="600" w:lineRule="auto"/>
        <w:jc w:val="center"/>
        <w:rPr>
          <w:rFonts w:eastAsia="Times New Roman" w:cs="Times New Roman"/>
          <w:szCs w:val="24"/>
        </w:rPr>
      </w:pPr>
      <w:r w:rsidRPr="00AD407F">
        <w:rPr>
          <w:rFonts w:eastAsia="Times New Roman" w:cs="Times New Roman"/>
          <w:szCs w:val="24"/>
        </w:rPr>
        <w:t>(Χειροκροτήματα από τις πτέρυγες του ΣΥΡΙΖΑ και των ΑΝΕΛ)</w:t>
      </w:r>
    </w:p>
    <w:p w14:paraId="413BB159" w14:textId="77777777" w:rsidR="0028181B" w:rsidRDefault="00E316D8">
      <w:pPr>
        <w:spacing w:line="600" w:lineRule="auto"/>
        <w:ind w:firstLine="720"/>
        <w:jc w:val="both"/>
        <w:rPr>
          <w:rFonts w:eastAsia="Times New Roman" w:cs="Times New Roman"/>
        </w:rPr>
      </w:pPr>
      <w:r w:rsidRPr="00E75E2E">
        <w:rPr>
          <w:rFonts w:eastAsia="Times New Roman" w:cs="Times New Roman"/>
          <w:b/>
          <w:szCs w:val="24"/>
        </w:rPr>
        <w:t>ΠΡΟΕΔΡΕΥΩΝ (Γεώργιος Λαμπρούλης):</w:t>
      </w:r>
      <w:r>
        <w:rPr>
          <w:rFonts w:eastAsia="Times New Roman" w:cs="Times New Roman"/>
          <w:szCs w:val="24"/>
        </w:rPr>
        <w:t xml:space="preserve"> </w:t>
      </w:r>
      <w:r w:rsidRPr="00FF2A0A">
        <w:rPr>
          <w:rFonts w:eastAsia="Times New Roman" w:cs="Times New Roman"/>
        </w:rPr>
        <w:t xml:space="preserve">Κυρίες και κύριοι συνάδελφοι, έχω την τιμή να </w:t>
      </w:r>
      <w:r w:rsidRPr="00FF2A0A">
        <w:rPr>
          <w:rFonts w:eastAsia="Times New Roman" w:cs="Times New Roman"/>
        </w:rPr>
        <w:t xml:space="preserve">ανακοινώσω στο Σώμα ότι τη συνεδρίασή μας παρακολουθούν από τα άνω δυτικά θεωρεία, αφού προηγουμένως ξεναγήθηκαν στην έκθεση της </w:t>
      </w:r>
      <w:r>
        <w:rPr>
          <w:rFonts w:eastAsia="Times New Roman" w:cs="Times New Roman"/>
        </w:rPr>
        <w:t>α</w:t>
      </w:r>
      <w:r w:rsidRPr="00FF2A0A">
        <w:rPr>
          <w:rFonts w:eastAsia="Times New Roman" w:cs="Times New Roman"/>
        </w:rPr>
        <w:t xml:space="preserve">ίθουσας </w:t>
      </w:r>
      <w:r w:rsidRPr="00FF2A0A">
        <w:rPr>
          <w:rFonts w:eastAsia="Times New Roman" w:cs="Times New Roman"/>
        </w:rPr>
        <w:t>«ΕΛΕΥΘΕΡΙΟΣ ΒΕΝΙΖΕΛΟΣ» και ενημερώθηκαν για την ιστορία του κτηρίου και τον τρόπο οργάνωσης και λειτουργίας της Βουλής</w:t>
      </w:r>
      <w:r w:rsidRPr="00FF2A0A">
        <w:rPr>
          <w:rFonts w:eastAsia="Times New Roman" w:cs="Times New Roman"/>
        </w:rPr>
        <w:t xml:space="preserve">, </w:t>
      </w:r>
      <w:r>
        <w:rPr>
          <w:rFonts w:eastAsia="Times New Roman" w:cs="Times New Roman"/>
        </w:rPr>
        <w:t>τριάντα</w:t>
      </w:r>
      <w:r w:rsidRPr="00FF2A0A">
        <w:rPr>
          <w:rFonts w:eastAsia="Times New Roman" w:cs="Times New Roman"/>
        </w:rPr>
        <w:t xml:space="preserve"> μαθήτριες </w:t>
      </w:r>
      <w:r>
        <w:rPr>
          <w:rFonts w:eastAsia="Times New Roman" w:cs="Times New Roman"/>
        </w:rPr>
        <w:t xml:space="preserve">και </w:t>
      </w:r>
      <w:r w:rsidRPr="00FF2A0A">
        <w:rPr>
          <w:rFonts w:eastAsia="Times New Roman" w:cs="Times New Roman"/>
        </w:rPr>
        <w:t xml:space="preserve">μαθητές και </w:t>
      </w:r>
      <w:r>
        <w:rPr>
          <w:rFonts w:eastAsia="Times New Roman" w:cs="Times New Roman"/>
        </w:rPr>
        <w:t>δύο</w:t>
      </w:r>
      <w:r w:rsidRPr="00FF2A0A">
        <w:rPr>
          <w:rFonts w:eastAsia="Times New Roman" w:cs="Times New Roman"/>
        </w:rPr>
        <w:t xml:space="preserve"> εκπαιδευτικοί συνοδοί το</w:t>
      </w:r>
      <w:r>
        <w:rPr>
          <w:rFonts w:eastAsia="Times New Roman" w:cs="Times New Roman"/>
        </w:rPr>
        <w:t>υς από το 6</w:t>
      </w:r>
      <w:r w:rsidRPr="00FF2A0A">
        <w:rPr>
          <w:rFonts w:eastAsia="Times New Roman" w:cs="Times New Roman"/>
          <w:vertAlign w:val="superscript"/>
        </w:rPr>
        <w:t>ο</w:t>
      </w:r>
      <w:r w:rsidRPr="00FF2A0A">
        <w:rPr>
          <w:rFonts w:eastAsia="Times New Roman" w:cs="Times New Roman"/>
        </w:rPr>
        <w:t xml:space="preserve"> </w:t>
      </w:r>
      <w:r>
        <w:rPr>
          <w:rFonts w:eastAsia="Times New Roman" w:cs="Times New Roman"/>
        </w:rPr>
        <w:t xml:space="preserve">Γυμνάσιο Σταυρούπολης Θεσσαλονίκης </w:t>
      </w:r>
      <w:r w:rsidRPr="00FF2A0A">
        <w:rPr>
          <w:rFonts w:eastAsia="Times New Roman" w:cs="Times New Roman"/>
        </w:rPr>
        <w:t>(</w:t>
      </w:r>
      <w:r>
        <w:rPr>
          <w:rFonts w:eastAsia="Times New Roman" w:cs="Times New Roman"/>
        </w:rPr>
        <w:t>δεύτερο τμήμα</w:t>
      </w:r>
      <w:r w:rsidRPr="00FF2A0A">
        <w:rPr>
          <w:rFonts w:eastAsia="Times New Roman" w:cs="Times New Roman"/>
        </w:rPr>
        <w:t xml:space="preserve">). </w:t>
      </w:r>
    </w:p>
    <w:p w14:paraId="413BB15A" w14:textId="77777777" w:rsidR="0028181B" w:rsidRDefault="00E316D8">
      <w:pPr>
        <w:spacing w:line="600" w:lineRule="auto"/>
        <w:ind w:firstLine="720"/>
        <w:jc w:val="both"/>
        <w:rPr>
          <w:rFonts w:eastAsia="Times New Roman" w:cs="Times New Roman"/>
        </w:rPr>
      </w:pPr>
      <w:r>
        <w:rPr>
          <w:rFonts w:eastAsia="Times New Roman" w:cs="Times New Roman"/>
        </w:rPr>
        <w:t>Η Βουλή σά</w:t>
      </w:r>
      <w:r w:rsidRPr="00FF2A0A">
        <w:rPr>
          <w:rFonts w:eastAsia="Times New Roman" w:cs="Times New Roman"/>
        </w:rPr>
        <w:t>ς καλωσορίζει</w:t>
      </w:r>
      <w:r>
        <w:rPr>
          <w:rFonts w:eastAsia="Times New Roman" w:cs="Times New Roman"/>
        </w:rPr>
        <w:t>, παιδιά</w:t>
      </w:r>
      <w:r w:rsidRPr="00FF2A0A">
        <w:rPr>
          <w:rFonts w:eastAsia="Times New Roman" w:cs="Times New Roman"/>
        </w:rPr>
        <w:t xml:space="preserve">. </w:t>
      </w:r>
    </w:p>
    <w:p w14:paraId="413BB15B" w14:textId="77777777" w:rsidR="0028181B" w:rsidRDefault="00E316D8">
      <w:pPr>
        <w:spacing w:line="600" w:lineRule="auto"/>
        <w:ind w:firstLine="720"/>
        <w:jc w:val="center"/>
        <w:rPr>
          <w:rFonts w:eastAsia="Times New Roman" w:cs="Times New Roman"/>
        </w:rPr>
      </w:pPr>
      <w:r w:rsidRPr="00FF2A0A">
        <w:rPr>
          <w:rFonts w:eastAsia="Times New Roman" w:cs="Times New Roman"/>
        </w:rPr>
        <w:t>(Χειροκροτήματα απ</w:t>
      </w:r>
      <w:r>
        <w:rPr>
          <w:rFonts w:eastAsia="Times New Roman" w:cs="Times New Roman"/>
        </w:rPr>
        <w:t>’</w:t>
      </w:r>
      <w:r w:rsidRPr="00FF2A0A">
        <w:rPr>
          <w:rFonts w:eastAsia="Times New Roman" w:cs="Times New Roman"/>
        </w:rPr>
        <w:t xml:space="preserve"> όλες τις πτέρυγες της Βουλής)</w:t>
      </w:r>
    </w:p>
    <w:p w14:paraId="413BB15C" w14:textId="77777777" w:rsidR="0028181B" w:rsidRDefault="00E316D8">
      <w:pPr>
        <w:spacing w:line="600" w:lineRule="auto"/>
        <w:ind w:firstLine="720"/>
        <w:jc w:val="both"/>
        <w:rPr>
          <w:rFonts w:eastAsia="Times New Roman"/>
          <w:szCs w:val="24"/>
        </w:rPr>
      </w:pPr>
      <w:r>
        <w:rPr>
          <w:rFonts w:eastAsia="Times New Roman"/>
          <w:szCs w:val="24"/>
        </w:rPr>
        <w:t>Τώρα θα μιλήσει η κ</w:t>
      </w:r>
      <w:r>
        <w:rPr>
          <w:rFonts w:eastAsia="Times New Roman"/>
          <w:szCs w:val="24"/>
        </w:rPr>
        <w:t>.</w:t>
      </w:r>
      <w:r>
        <w:rPr>
          <w:rFonts w:eastAsia="Times New Roman"/>
          <w:szCs w:val="24"/>
        </w:rPr>
        <w:t xml:space="preserve"> Ελένη Σταματάκη από τον </w:t>
      </w:r>
      <w:r w:rsidRPr="00AB4D39">
        <w:rPr>
          <w:rFonts w:eastAsia="Times New Roman"/>
          <w:szCs w:val="24"/>
        </w:rPr>
        <w:t>ΣΥΡΙΖΑ</w:t>
      </w:r>
      <w:r>
        <w:rPr>
          <w:rFonts w:eastAsia="Times New Roman"/>
          <w:szCs w:val="24"/>
        </w:rPr>
        <w:t>. Ακολουθούν άλλοι τρεις ομιλητές και ολοκληρώνεται ο κατάλογος. Μετά θα περάσουμε στις δευτερολογίες και θα κλείσει ένας από τους Υπουργούς.</w:t>
      </w:r>
    </w:p>
    <w:p w14:paraId="413BB15D" w14:textId="77777777" w:rsidR="0028181B" w:rsidRDefault="00E316D8">
      <w:pPr>
        <w:spacing w:line="600" w:lineRule="auto"/>
        <w:ind w:firstLine="720"/>
        <w:jc w:val="both"/>
        <w:rPr>
          <w:rFonts w:eastAsia="Times New Roman"/>
          <w:szCs w:val="24"/>
        </w:rPr>
      </w:pPr>
      <w:r>
        <w:rPr>
          <w:rFonts w:eastAsia="Times New Roman"/>
          <w:szCs w:val="24"/>
        </w:rPr>
        <w:t>Έχετε τον λόγο, κυρία Σταματάκη.</w:t>
      </w:r>
    </w:p>
    <w:p w14:paraId="413BB15E" w14:textId="77777777" w:rsidR="0028181B" w:rsidRDefault="00E316D8">
      <w:pPr>
        <w:spacing w:line="600" w:lineRule="auto"/>
        <w:ind w:firstLine="720"/>
        <w:jc w:val="both"/>
        <w:rPr>
          <w:rFonts w:eastAsia="Times New Roman"/>
          <w:szCs w:val="24"/>
        </w:rPr>
      </w:pPr>
      <w:r w:rsidRPr="00AB4D39">
        <w:rPr>
          <w:rFonts w:eastAsia="Times New Roman"/>
          <w:b/>
          <w:szCs w:val="24"/>
        </w:rPr>
        <w:t>ΕΛΕΝΗ ΣΤΑΜΑΤΑΚΗ:</w:t>
      </w:r>
      <w:r>
        <w:rPr>
          <w:rFonts w:eastAsia="Times New Roman"/>
          <w:b/>
          <w:szCs w:val="24"/>
        </w:rPr>
        <w:t xml:space="preserve"> </w:t>
      </w:r>
      <w:r w:rsidRPr="00AB4D39">
        <w:rPr>
          <w:rFonts w:eastAsia="Times New Roman"/>
          <w:color w:val="000000"/>
          <w:szCs w:val="24"/>
        </w:rPr>
        <w:t>Ευχαριστώ</w:t>
      </w:r>
      <w:r w:rsidRPr="00AB4D39">
        <w:rPr>
          <w:rFonts w:eastAsia="Times New Roman"/>
          <w:szCs w:val="24"/>
        </w:rPr>
        <w:t xml:space="preserve"> πολύ</w:t>
      </w:r>
      <w:r w:rsidRPr="00AB4D39">
        <w:rPr>
          <w:rFonts w:eastAsia="Times New Roman"/>
          <w:color w:val="000000"/>
          <w:szCs w:val="24"/>
        </w:rPr>
        <w:t>, κύριε Πρόεδρε.</w:t>
      </w:r>
      <w:r>
        <w:rPr>
          <w:rFonts w:eastAsia="Times New Roman"/>
          <w:szCs w:val="24"/>
        </w:rPr>
        <w:t xml:space="preserve"> </w:t>
      </w:r>
    </w:p>
    <w:p w14:paraId="413BB15F" w14:textId="77777777" w:rsidR="0028181B" w:rsidRDefault="00E316D8">
      <w:pPr>
        <w:spacing w:line="600" w:lineRule="auto"/>
        <w:ind w:firstLine="720"/>
        <w:jc w:val="both"/>
        <w:rPr>
          <w:rFonts w:eastAsia="Times New Roman"/>
          <w:szCs w:val="24"/>
        </w:rPr>
      </w:pPr>
      <w:r>
        <w:rPr>
          <w:rFonts w:eastAsia="Times New Roman"/>
          <w:szCs w:val="24"/>
        </w:rPr>
        <w:t>Κ</w:t>
      </w:r>
      <w:r>
        <w:rPr>
          <w:rFonts w:eastAsia="Times New Roman"/>
          <w:szCs w:val="24"/>
        </w:rPr>
        <w:t xml:space="preserve">ύριοι Υπουργοί, </w:t>
      </w:r>
      <w:r w:rsidRPr="00AB4D39">
        <w:rPr>
          <w:rFonts w:eastAsia="Times New Roman"/>
          <w:szCs w:val="24"/>
        </w:rPr>
        <w:t>κυρίες και κύριοι συνάδελφοι,</w:t>
      </w:r>
      <w:r>
        <w:rPr>
          <w:rFonts w:eastAsia="Times New Roman"/>
          <w:szCs w:val="24"/>
        </w:rPr>
        <w:t xml:space="preserve"> τα τελευταία εικοσιτετράωρα παρακολουθούμε άφωνοι το μακελειό που γίνεται σε βάρος ενός ολόκληρου λαού στη Γάζα. Δεκάδες Παλαιστίνιοι νεκροί, χιλιάδες τραυματίες. Χωρίς διάκριση νέοι, ηλικιωμένοι, παιδιά, γυναί</w:t>
      </w:r>
      <w:r>
        <w:rPr>
          <w:rFonts w:eastAsia="Times New Roman"/>
          <w:szCs w:val="24"/>
        </w:rPr>
        <w:t xml:space="preserve">κες, άτομα με αναπηρία στην κυριολεξία σφάζονται. </w:t>
      </w:r>
    </w:p>
    <w:p w14:paraId="413BB160" w14:textId="77777777" w:rsidR="0028181B" w:rsidRDefault="00E316D8">
      <w:pPr>
        <w:spacing w:line="600" w:lineRule="auto"/>
        <w:ind w:firstLine="720"/>
        <w:jc w:val="both"/>
        <w:rPr>
          <w:rFonts w:eastAsia="Times New Roman" w:cs="Times New Roman"/>
          <w:szCs w:val="24"/>
        </w:rPr>
      </w:pPr>
      <w:r>
        <w:rPr>
          <w:rFonts w:eastAsia="Times New Roman"/>
          <w:szCs w:val="24"/>
        </w:rPr>
        <w:t xml:space="preserve">Η διεθνής κοινότητα παρακολουθεί σχεδόν άφωνη. Η </w:t>
      </w:r>
      <w:r w:rsidRPr="00AB4D39">
        <w:rPr>
          <w:rFonts w:eastAsia="Times New Roman"/>
          <w:szCs w:val="24"/>
        </w:rPr>
        <w:t>Ευρωπαϊκή Ένωση</w:t>
      </w:r>
      <w:r>
        <w:rPr>
          <w:rFonts w:eastAsia="Times New Roman"/>
          <w:szCs w:val="24"/>
        </w:rPr>
        <w:t xml:space="preserve"> καλεί σε αυτοσυγκράτηση και σε διάλογο τις δύο πλευρές. Οι Παλαιστίνιοι σφάζονται για μία ακόμα φορά </w:t>
      </w:r>
      <w:r>
        <w:rPr>
          <w:rFonts w:eastAsia="Times New Roman"/>
          <w:szCs w:val="24"/>
        </w:rPr>
        <w:t>κ</w:t>
      </w:r>
      <w:r>
        <w:rPr>
          <w:rFonts w:eastAsia="Times New Roman"/>
          <w:szCs w:val="24"/>
        </w:rPr>
        <w:t xml:space="preserve">αι κανείς δεν </w:t>
      </w:r>
      <w:r w:rsidRPr="00AB4D39">
        <w:rPr>
          <w:rFonts w:eastAsia="Times New Roman"/>
          <w:szCs w:val="24"/>
        </w:rPr>
        <w:t>μπορεί να</w:t>
      </w:r>
      <w:r>
        <w:rPr>
          <w:rFonts w:eastAsia="Times New Roman"/>
          <w:szCs w:val="24"/>
        </w:rPr>
        <w:t xml:space="preserve"> σταματήσει αυτ</w:t>
      </w:r>
      <w:r>
        <w:rPr>
          <w:rFonts w:eastAsia="Times New Roman"/>
          <w:szCs w:val="24"/>
        </w:rPr>
        <w:t>ό το μακελειό, παρά μόνο αν το αποφασίσει ο ισχυρός, αυτός που έχει τα πιο πολλά όπλα. Εμείς θα παρακολουθούμε για μία ακόμα φορά τα θύματα να μαζεύουν τα συντρίμμια τους και κάποιους να παίρνουν τον δρόμο της προσφυγιάς.</w:t>
      </w:r>
    </w:p>
    <w:p w14:paraId="413BB161"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Η ελληνική Βουλή πρέπει να καταδικ</w:t>
      </w:r>
      <w:r>
        <w:rPr>
          <w:rFonts w:eastAsia="Times New Roman" w:cs="Times New Roman"/>
          <w:szCs w:val="24"/>
        </w:rPr>
        <w:t>ά</w:t>
      </w:r>
      <w:r>
        <w:rPr>
          <w:rFonts w:eastAsia="Times New Roman" w:cs="Times New Roman"/>
          <w:szCs w:val="24"/>
        </w:rPr>
        <w:t>σει</w:t>
      </w:r>
      <w:r>
        <w:rPr>
          <w:rFonts w:eastAsia="Times New Roman" w:cs="Times New Roman"/>
          <w:szCs w:val="24"/>
        </w:rPr>
        <w:t xml:space="preserve"> αυτή</w:t>
      </w:r>
      <w:r>
        <w:rPr>
          <w:rFonts w:eastAsia="Times New Roman" w:cs="Times New Roman"/>
          <w:szCs w:val="24"/>
        </w:rPr>
        <w:t xml:space="preserve"> την επίθεση και να ενώσει την φωνή της με όσους ζητούν να σταματήσει ο βίαιος αφανισμός ενός ολόκληρου λαού.</w:t>
      </w:r>
    </w:p>
    <w:p w14:paraId="413BB162"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σας καλώ να υπερψηφίσουμε και να υιοθετήσουμε το ψήφισμα που κατέθεσε η Κοινοβουλευτική</w:t>
      </w:r>
      <w:r>
        <w:rPr>
          <w:rFonts w:eastAsia="Times New Roman" w:cs="Times New Roman"/>
          <w:szCs w:val="24"/>
        </w:rPr>
        <w:t xml:space="preserve"> μας Εκπρόσωπος και να απομονώσουμε τις φασιστικές κραυγές που ακούστηκαν και σήμερα μέσα στην Αίθουσα του Κοινοβουλίου μας.</w:t>
      </w:r>
    </w:p>
    <w:p w14:paraId="413BB163"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Ένας πόλεμος, κυρίες και κύριοι συνάδελφοι, εδώ στη γειτονιά μας μαίνεται εδώ και επτά χρόνια. Η Συρία εδώ και επτά χρόνια ματώνει </w:t>
      </w:r>
      <w:r>
        <w:rPr>
          <w:rFonts w:eastAsia="Times New Roman" w:cs="Times New Roman"/>
          <w:szCs w:val="24"/>
        </w:rPr>
        <w:t xml:space="preserve">από τον πόλεμο αυτό. Αυταρχικά καθεστώτα, ακόμη και εδώ στην γειτονιά </w:t>
      </w:r>
      <w:r>
        <w:rPr>
          <w:rFonts w:eastAsia="Times New Roman" w:cs="Times New Roman"/>
          <w:szCs w:val="24"/>
        </w:rPr>
        <w:t>μας,</w:t>
      </w:r>
      <w:r>
        <w:rPr>
          <w:rFonts w:eastAsia="Times New Roman" w:cs="Times New Roman"/>
          <w:szCs w:val="24"/>
        </w:rPr>
        <w:t xml:space="preserve"> γεννούν μεγάλα προσφυγικά ρεύματα. Οι πόλεμοι, η οικονομική κρίση και η κλιματική αλλαγή αναγκάζουν τους ανθρώπους να εγκαταλείπουν τις χώρες τους, τις εστίες τους και να αναζητούν </w:t>
      </w:r>
      <w:r>
        <w:rPr>
          <w:rFonts w:eastAsia="Times New Roman" w:cs="Times New Roman"/>
          <w:szCs w:val="24"/>
        </w:rPr>
        <w:t>χώρες ασφαλείς για να συνεχίσουν τη ζωή τους. Η χώρα μας θεωρείται, παρ</w:t>
      </w:r>
      <w:r>
        <w:rPr>
          <w:rFonts w:eastAsia="Times New Roman" w:cs="Times New Roman"/>
          <w:szCs w:val="24"/>
        </w:rPr>
        <w:t xml:space="preserve">’ </w:t>
      </w:r>
      <w:r>
        <w:rPr>
          <w:rFonts w:eastAsia="Times New Roman" w:cs="Times New Roman"/>
          <w:szCs w:val="24"/>
        </w:rPr>
        <w:t>όλη την κρίση της, μία χώρα ασφαλής, μία χώρα πρώτης υποδοχής για τον δρόμο προς άλλες ασφαλέστερες χώρες.</w:t>
      </w:r>
    </w:p>
    <w:p w14:paraId="413BB164"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έχουν ακουστεί όλα τα επιχειρήματα για το νομο</w:t>
      </w:r>
      <w:r>
        <w:rPr>
          <w:rFonts w:eastAsia="Times New Roman" w:cs="Times New Roman"/>
          <w:szCs w:val="24"/>
        </w:rPr>
        <w:t>σχέδιο που σε λίγο τελειώνει και η συζήτησή του και θα ψηφίσουμε. Μετά τον Υπουργό δεν θα ήθελα να αναφερθώ σε κα</w:t>
      </w:r>
      <w:r>
        <w:rPr>
          <w:rFonts w:eastAsia="Times New Roman" w:cs="Times New Roman"/>
          <w:szCs w:val="24"/>
        </w:rPr>
        <w:t>μ</w:t>
      </w:r>
      <w:r>
        <w:rPr>
          <w:rFonts w:eastAsia="Times New Roman" w:cs="Times New Roman"/>
          <w:szCs w:val="24"/>
        </w:rPr>
        <w:t>μία από τις διατάξεις και από τις αλλαγές και τα θετικά που φέρνει αυτός ο νόμος. Όμως θέλω να πω ότι με βάση αυτό το νομοσχέδιο και με μια σε</w:t>
      </w:r>
      <w:r>
        <w:rPr>
          <w:rFonts w:eastAsia="Times New Roman" w:cs="Times New Roman"/>
          <w:szCs w:val="24"/>
        </w:rPr>
        <w:t>ιρά διατάξεων</w:t>
      </w:r>
      <w:r>
        <w:rPr>
          <w:rFonts w:eastAsia="Times New Roman" w:cs="Times New Roman"/>
          <w:szCs w:val="24"/>
        </w:rPr>
        <w:t>,</w:t>
      </w:r>
      <w:r>
        <w:rPr>
          <w:rFonts w:eastAsia="Times New Roman" w:cs="Times New Roman"/>
          <w:szCs w:val="24"/>
        </w:rPr>
        <w:t xml:space="preserve"> διασφαλίζεται η ασφάλεια όσων φτάνουν στη χώρα μας και αιτούνται ασύλου, εξασφαλίζεται η οικογενειακή ενότητα και τα δικαιώματα των ανθρώπων που έχουμε υποχρέωση εμείς ως χώρα πρώτης υποδοχής, ως χώρα της Ευρωπαϊκής Ένωσης, ως χώρα στον μεγά</w:t>
      </w:r>
      <w:r>
        <w:rPr>
          <w:rFonts w:eastAsia="Times New Roman" w:cs="Times New Roman"/>
          <w:szCs w:val="24"/>
        </w:rPr>
        <w:t>λο χάρτη του κόσμου, να εξασφαλίσουμε τα δικαιώματα αυτά.</w:t>
      </w:r>
    </w:p>
    <w:p w14:paraId="413BB165"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θέλω να κλείσω με μία πολύ προσωπική μαρτυρία. Πριν από λίγο καιρό κυκλοφόρησε στο διαδίκτυο μία φωτογραφία με μία λεζάντα που έλεγε</w:t>
      </w:r>
      <w:r>
        <w:rPr>
          <w:rFonts w:eastAsia="Times New Roman" w:cs="Times New Roman"/>
          <w:szCs w:val="24"/>
        </w:rPr>
        <w:t>:</w:t>
      </w:r>
      <w:r>
        <w:rPr>
          <w:rFonts w:eastAsia="Times New Roman" w:cs="Times New Roman"/>
          <w:szCs w:val="24"/>
        </w:rPr>
        <w:t xml:space="preserve"> «Πρόσφυγες από τη Μικρά Ασία φτάνο</w:t>
      </w:r>
      <w:r>
        <w:rPr>
          <w:rFonts w:eastAsia="Times New Roman" w:cs="Times New Roman"/>
          <w:szCs w:val="24"/>
        </w:rPr>
        <w:t xml:space="preserve">υν στο Χαλέπι της Συρίας και τους υποδέχονται αλληλέγγυοι με ένα πιάτο ζεστό φαγητό και ένα ποτήρι νερό». Η φωτογραφία εκείνη με συγκλόνισε. Ο πατέρας μου, παιδί </w:t>
      </w:r>
      <w:r w:rsidRPr="00EF0131">
        <w:rPr>
          <w:rFonts w:eastAsia="Times New Roman" w:cs="Times New Roman"/>
          <w:szCs w:val="24"/>
        </w:rPr>
        <w:t>δεκαπέντε</w:t>
      </w:r>
      <w:r w:rsidRPr="00EF0131">
        <w:rPr>
          <w:rFonts w:eastAsia="Times New Roman" w:cs="Times New Roman"/>
          <w:szCs w:val="24"/>
        </w:rPr>
        <w:t xml:space="preserve"> ετών</w:t>
      </w:r>
      <w:r w:rsidRPr="00EF0131">
        <w:rPr>
          <w:rFonts w:eastAsia="Times New Roman" w:cs="Times New Roman"/>
          <w:szCs w:val="24"/>
        </w:rPr>
        <w:t>,</w:t>
      </w:r>
      <w:r w:rsidRPr="00EF0131">
        <w:rPr>
          <w:rFonts w:eastAsia="Times New Roman" w:cs="Times New Roman"/>
          <w:szCs w:val="24"/>
        </w:rPr>
        <w:t xml:space="preserve"> έφτασε μετά από εσωτερική εξορία έξι μηνών και πορεία μέσα σε κακοτράχαλα βουν</w:t>
      </w:r>
      <w:r w:rsidRPr="00EF0131">
        <w:rPr>
          <w:rFonts w:eastAsia="Times New Roman" w:cs="Times New Roman"/>
          <w:szCs w:val="24"/>
        </w:rPr>
        <w:t>ά της Τουρκίας από την Κερασούντα στο Χαλέπι. Έψαχνα στην φωτογραφία, γιατί ήταν όλα νέα παιδιά</w:t>
      </w:r>
      <w:r w:rsidRPr="00EF0131">
        <w:rPr>
          <w:rFonts w:eastAsia="Times New Roman" w:cs="Times New Roman"/>
          <w:szCs w:val="24"/>
        </w:rPr>
        <w:t>,</w:t>
      </w:r>
      <w:r w:rsidRPr="00EF0131">
        <w:rPr>
          <w:rFonts w:eastAsia="Times New Roman" w:cs="Times New Roman"/>
          <w:szCs w:val="24"/>
        </w:rPr>
        <w:t xml:space="preserve"> και έλεγα</w:t>
      </w:r>
      <w:r w:rsidRPr="00EF0131">
        <w:rPr>
          <w:rFonts w:eastAsia="Times New Roman" w:cs="Times New Roman"/>
          <w:szCs w:val="24"/>
        </w:rPr>
        <w:t>:</w:t>
      </w:r>
      <w:r w:rsidRPr="00EF0131">
        <w:rPr>
          <w:rFonts w:eastAsia="Times New Roman" w:cs="Times New Roman"/>
          <w:szCs w:val="24"/>
        </w:rPr>
        <w:t xml:space="preserve"> «ένα από αυτά τα παιδιά μπορεί να είναι και ο πατέρας μου». Μεγάλωσα με εκείνα τα παραμύθια με το παραμύθι της υποδοχής των προσφύγων στο Χαλέπι, με</w:t>
      </w:r>
      <w:r w:rsidRPr="00EF0131">
        <w:rPr>
          <w:rFonts w:eastAsia="Times New Roman" w:cs="Times New Roman"/>
          <w:szCs w:val="24"/>
        </w:rPr>
        <w:t xml:space="preserve"> το φαγητό, με το πιάτο του ζεστού φαγητού που τους προσφέρθηκε και το φαγητό εκείνο</w:t>
      </w:r>
      <w:r w:rsidRPr="00EF0131">
        <w:rPr>
          <w:rFonts w:eastAsia="Times New Roman" w:cs="Times New Roman"/>
          <w:szCs w:val="24"/>
        </w:rPr>
        <w:t>,</w:t>
      </w:r>
      <w:r w:rsidRPr="00EF0131">
        <w:rPr>
          <w:rFonts w:eastAsia="Times New Roman" w:cs="Times New Roman"/>
          <w:szCs w:val="24"/>
        </w:rPr>
        <w:t xml:space="preserve"> μέχρι τα </w:t>
      </w:r>
      <w:r w:rsidRPr="00EF0131">
        <w:rPr>
          <w:rFonts w:eastAsia="Times New Roman" w:cs="Times New Roman"/>
          <w:szCs w:val="24"/>
        </w:rPr>
        <w:t>ενενήντα</w:t>
      </w:r>
      <w:r w:rsidRPr="00EF0131">
        <w:rPr>
          <w:rFonts w:eastAsia="Times New Roman" w:cs="Times New Roman"/>
          <w:szCs w:val="24"/>
        </w:rPr>
        <w:t xml:space="preserve"> του χρόνια, δεν μπορούσε να το ξεχάσει ποτέ. </w:t>
      </w:r>
    </w:p>
    <w:p w14:paraId="413BB166"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Ελπίζω, λοιπόν, και εύχομαι σε μερικά χρόνια φωτογραφίες αντίστοιχες από την υποδοχή των προσφύγων στο </w:t>
      </w:r>
      <w:r>
        <w:rPr>
          <w:rFonts w:eastAsia="Times New Roman" w:cs="Times New Roman"/>
          <w:szCs w:val="24"/>
        </w:rPr>
        <w:t>λ</w:t>
      </w:r>
      <w:r>
        <w:rPr>
          <w:rFonts w:eastAsia="Times New Roman" w:cs="Times New Roman"/>
          <w:szCs w:val="24"/>
        </w:rPr>
        <w:t>ιμάνι του Πειραιά, όπου υποδεχθήκαμε ένα εκατομμύριο πρόσφυγες, όπου έφτασε μέρα που φιλοξενούσαμε και δέκα χιλιάδες ανθρώπους και είχαμε για όλους ένα πιάτο ζεστό φαγητό και ένα ποτήρι νερό, να δημιουργούν τα ίδια συναισθήματα που μου δημιούργησε και εμέν</w:t>
      </w:r>
      <w:r>
        <w:rPr>
          <w:rFonts w:eastAsia="Times New Roman" w:cs="Times New Roman"/>
          <w:szCs w:val="24"/>
        </w:rPr>
        <w:t>α εκείνη η φωτογραφία, να δημιουργούν τέτοια συναισθήματα σε ανθρώπους που έχουν βρει τις οικογένειές τους, που έχουν ζήσει, έχουν μεγαλώσει και έχουν φτιάξει τη ζωή τους μέσα σε ειρήνη.</w:t>
      </w:r>
    </w:p>
    <w:p w14:paraId="413BB167"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Σας ευχαριστώ.</w:t>
      </w:r>
    </w:p>
    <w:p w14:paraId="413BB168" w14:textId="77777777" w:rsidR="0028181B" w:rsidRDefault="00E316D8">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τις πτέρυγες </w:t>
      </w:r>
      <w:r w:rsidRPr="00EE688D">
        <w:rPr>
          <w:rFonts w:eastAsia="Times New Roman" w:cs="Times New Roman"/>
          <w:szCs w:val="24"/>
        </w:rPr>
        <w:t xml:space="preserve">του </w:t>
      </w:r>
      <w:r>
        <w:rPr>
          <w:rFonts w:eastAsia="Times New Roman" w:cs="Times New Roman"/>
          <w:szCs w:val="24"/>
        </w:rPr>
        <w:t>ΣΥΡΙΖΑ και των ΑΝ</w:t>
      </w:r>
      <w:r>
        <w:rPr>
          <w:rFonts w:eastAsia="Times New Roman" w:cs="Times New Roman"/>
          <w:szCs w:val="24"/>
        </w:rPr>
        <w:t>ΕΛ</w:t>
      </w:r>
      <w:r w:rsidRPr="00EE688D">
        <w:rPr>
          <w:rFonts w:eastAsia="Times New Roman" w:cs="Times New Roman"/>
          <w:szCs w:val="24"/>
        </w:rPr>
        <w:t>)</w:t>
      </w:r>
    </w:p>
    <w:p w14:paraId="413BB169" w14:textId="77777777" w:rsidR="0028181B" w:rsidRDefault="00E316D8">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Τον λόγο έχει ο κ. Ηλίας Καματερός από τον ΣΥΡΙΖΑ.</w:t>
      </w:r>
    </w:p>
    <w:p w14:paraId="413BB16A" w14:textId="77777777" w:rsidR="0028181B" w:rsidRDefault="00E316D8">
      <w:pPr>
        <w:spacing w:line="600" w:lineRule="auto"/>
        <w:ind w:firstLine="720"/>
        <w:jc w:val="both"/>
        <w:rPr>
          <w:rFonts w:eastAsia="Times New Roman" w:cs="Times New Roman"/>
          <w:szCs w:val="24"/>
        </w:rPr>
      </w:pPr>
      <w:r>
        <w:rPr>
          <w:rFonts w:eastAsia="Times New Roman" w:cs="Times New Roman"/>
          <w:b/>
          <w:szCs w:val="24"/>
        </w:rPr>
        <w:t xml:space="preserve">ΗΛΙΑΣ ΚΑΜΑΤΕΡΟΣ: </w:t>
      </w:r>
      <w:r>
        <w:rPr>
          <w:rFonts w:eastAsia="Times New Roman" w:cs="Times New Roman"/>
          <w:szCs w:val="24"/>
        </w:rPr>
        <w:t>Κυρίες και κύριοι συνάδελφοι, η σημερινή μας συζήτηση γίνεται κάτω από το βαρύ πέπλο των γεγονότων στη Γάζα. Δεν ξέρω αν έχει νόημα, μετά την ομιλία τ</w:t>
      </w:r>
      <w:r>
        <w:rPr>
          <w:rFonts w:eastAsia="Times New Roman" w:cs="Times New Roman"/>
          <w:szCs w:val="24"/>
        </w:rPr>
        <w:t>ου κυρίου Υπουργού και τόσων ομιλητών</w:t>
      </w:r>
      <w:r>
        <w:rPr>
          <w:rFonts w:eastAsia="Times New Roman" w:cs="Times New Roman"/>
          <w:szCs w:val="24"/>
        </w:rPr>
        <w:t>,</w:t>
      </w:r>
      <w:r>
        <w:rPr>
          <w:rFonts w:eastAsia="Times New Roman" w:cs="Times New Roman"/>
          <w:szCs w:val="24"/>
        </w:rPr>
        <w:t xml:space="preserve"> να πούμε και εμείς κάτι περισσότερο. Κρίνετε και εσείς εάν αυτά τα λίγα που έχω να πω είναι εκ περισσού.</w:t>
      </w:r>
    </w:p>
    <w:p w14:paraId="413BB16B"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Κοιτάξτε, είναι γεγονός ότι τρία χρόνια τώρα ακούμε την Αντιπολίτευση, κύρια τη Νέα Δημοκρατία, να μας κατηγορεί</w:t>
      </w:r>
      <w:r>
        <w:rPr>
          <w:rFonts w:eastAsia="Times New Roman" w:cs="Times New Roman"/>
          <w:szCs w:val="24"/>
        </w:rPr>
        <w:t xml:space="preserve"> ότι ανοίξαμε τις πόρτες ότι εμείς καλέσαμε τους μετανάστες και όλα αυτά. </w:t>
      </w:r>
    </w:p>
    <w:p w14:paraId="413BB16C"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Δυστυχώς το ακούσαμε και τώρα. Γενικεύτηκε η συζήτηση παρά το ότι το νομοσχέδιο που συζητάμε προβλέπει συγκεκριμένα πράγματα. Αυτό ήταν φυσιολογικό. Παρατήρησα όμως ότι η επιχειρημα</w:t>
      </w:r>
      <w:r>
        <w:rPr>
          <w:rFonts w:eastAsia="Times New Roman" w:cs="Times New Roman"/>
          <w:szCs w:val="24"/>
        </w:rPr>
        <w:t>τολογία αυτή των συναδέλφων της Νέας Δημοκρατίας εξελίσσεται όλο και πιο δεξιά. Τόσο δεξιά που κοντεύει να ακουμπήσει</w:t>
      </w:r>
      <w:r>
        <w:rPr>
          <w:rFonts w:eastAsia="Times New Roman" w:cs="Times New Roman"/>
          <w:szCs w:val="24"/>
        </w:rPr>
        <w:t>,</w:t>
      </w:r>
      <w:r>
        <w:rPr>
          <w:rFonts w:eastAsia="Times New Roman" w:cs="Times New Roman"/>
          <w:szCs w:val="24"/>
        </w:rPr>
        <w:t xml:space="preserve"> για να μην πω να ταυτιστεί με κάποιες απαράδεκτες απόψεις που ακούγονται μέσα στο Κοινοβούλιο. Όπως είπαν κι άλλοι συνάδελφοι</w:t>
      </w:r>
      <w:r w:rsidRPr="00A37F73">
        <w:rPr>
          <w:rFonts w:eastAsia="Times New Roman" w:cs="Times New Roman"/>
          <w:szCs w:val="24"/>
        </w:rPr>
        <w:t>,</w:t>
      </w:r>
      <w:r>
        <w:rPr>
          <w:rFonts w:eastAsia="Times New Roman" w:cs="Times New Roman"/>
          <w:szCs w:val="24"/>
        </w:rPr>
        <w:t xml:space="preserve"> ελπίζουμε </w:t>
      </w:r>
      <w:r>
        <w:rPr>
          <w:rFonts w:eastAsia="Times New Roman" w:cs="Times New Roman"/>
          <w:szCs w:val="24"/>
        </w:rPr>
        <w:t xml:space="preserve">κάποτε να σταματήσουμε να τις ακούμε εδώ μέσα. </w:t>
      </w:r>
    </w:p>
    <w:p w14:paraId="413BB16D"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Δεν παραδειγματίστηκαν, δεν πήραν μάθημα από την πραγματικότητα η οποία εξελίχθηκε από τότε τα τελευταία τρία χρόνια; Έλεγαν ότι οι μεγάλες ροές των χιλιάδων</w:t>
      </w:r>
      <w:r>
        <w:rPr>
          <w:rFonts w:eastAsia="Times New Roman" w:cs="Times New Roman"/>
          <w:szCs w:val="24"/>
        </w:rPr>
        <w:t>,</w:t>
      </w:r>
      <w:r>
        <w:rPr>
          <w:rFonts w:eastAsia="Times New Roman" w:cs="Times New Roman"/>
          <w:szCs w:val="24"/>
        </w:rPr>
        <w:t xml:space="preserve"> ήταν γιατί εμείς ανοίξαμε τα σύνορα. Ζητούσαν να προστατεύσουμε τα σύνορα. Δηλαδή τι εννοούσαν; Να απωθούμε και να πνίγουμε τους ανθρώπους; Στη συνέχεια με τη συμφωνία της Ευρωπαϊκής Ένωσης με την Τουρκία οι ροές περιορίστηκαν πάρα πολύ. </w:t>
      </w:r>
      <w:r>
        <w:rPr>
          <w:rFonts w:eastAsia="Times New Roman" w:cs="Times New Roman"/>
          <w:szCs w:val="24"/>
        </w:rPr>
        <w:t xml:space="preserve">Θα μπορούσαμε να </w:t>
      </w:r>
      <w:r>
        <w:rPr>
          <w:rFonts w:eastAsia="Times New Roman" w:cs="Times New Roman"/>
          <w:szCs w:val="24"/>
        </w:rPr>
        <w:t>πούμε ότι σ</w:t>
      </w:r>
      <w:r>
        <w:rPr>
          <w:rFonts w:eastAsia="Times New Roman" w:cs="Times New Roman"/>
          <w:szCs w:val="24"/>
        </w:rPr>
        <w:t>χεδόν μηδενίστηκαν κάποια περίοδο</w:t>
      </w:r>
      <w:r>
        <w:rPr>
          <w:rFonts w:eastAsia="Times New Roman" w:cs="Times New Roman"/>
          <w:szCs w:val="24"/>
        </w:rPr>
        <w:t>.</w:t>
      </w:r>
      <w:r>
        <w:rPr>
          <w:rFonts w:eastAsia="Times New Roman" w:cs="Times New Roman"/>
          <w:szCs w:val="24"/>
        </w:rPr>
        <w:t xml:space="preserve"> Γι’ αυτό έφταιγε ο ΣΥΡΙΖΑ; Βλέπουμε τελευταία ότι οι ροές αυξάνονται. Φταίει ο ΣΥΡΙΖΑ; Άρα κάποιοι άλλοι είναι οι παράγοντες που καθορίζουν την αύξηση ή τη μείωση των ροών. Παρ’ όλο που ξέρουμε πολύ καλά ότι ήρ</w:t>
      </w:r>
      <w:r>
        <w:rPr>
          <w:rFonts w:eastAsia="Times New Roman" w:cs="Times New Roman"/>
          <w:szCs w:val="24"/>
        </w:rPr>
        <w:t xml:space="preserve">θε και το ΝΑΤΟ ήρθε και η </w:t>
      </w:r>
      <w:r>
        <w:rPr>
          <w:rFonts w:eastAsia="Times New Roman" w:cs="Times New Roman"/>
          <w:szCs w:val="24"/>
          <w:lang w:val="en-US"/>
        </w:rPr>
        <w:t>F</w:t>
      </w:r>
      <w:r>
        <w:rPr>
          <w:rFonts w:eastAsia="Times New Roman" w:cs="Times New Roman"/>
          <w:szCs w:val="24"/>
          <w:lang w:val="en-US"/>
        </w:rPr>
        <w:t>RONTEX</w:t>
      </w:r>
      <w:r>
        <w:rPr>
          <w:rFonts w:eastAsia="Times New Roman" w:cs="Times New Roman"/>
          <w:szCs w:val="24"/>
        </w:rPr>
        <w:t>,</w:t>
      </w:r>
      <w:r>
        <w:rPr>
          <w:rFonts w:eastAsia="Times New Roman" w:cs="Times New Roman"/>
          <w:szCs w:val="24"/>
        </w:rPr>
        <w:t xml:space="preserve"> βλέπετε ότι δυστυχώς ή ευτυχώς δεν εξαρτάται απ’ αυτούς και από τη</w:t>
      </w:r>
      <w:r>
        <w:rPr>
          <w:rFonts w:eastAsia="Times New Roman" w:cs="Times New Roman"/>
          <w:szCs w:val="24"/>
        </w:rPr>
        <w:t>ν</w:t>
      </w:r>
      <w:r>
        <w:rPr>
          <w:rFonts w:eastAsia="Times New Roman" w:cs="Times New Roman"/>
          <w:szCs w:val="24"/>
        </w:rPr>
        <w:t xml:space="preserve"> φύλαξη των συνόρων η αύξηση ή η μείωση των ροών. </w:t>
      </w:r>
    </w:p>
    <w:p w14:paraId="413BB16E"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Εν πάση περιπτώσει το νομοσχέδιο που συζητάμε σήμερα</w:t>
      </w:r>
      <w:r>
        <w:rPr>
          <w:rFonts w:eastAsia="Times New Roman" w:cs="Times New Roman"/>
          <w:szCs w:val="24"/>
        </w:rPr>
        <w:t>,</w:t>
      </w:r>
      <w:r>
        <w:rPr>
          <w:rFonts w:eastAsia="Times New Roman" w:cs="Times New Roman"/>
          <w:szCs w:val="24"/>
        </w:rPr>
        <w:t xml:space="preserve"> εμάς τους νησιώτες οπωσδήποτε μας βρίσκει σύμφωνο</w:t>
      </w:r>
      <w:r>
        <w:rPr>
          <w:rFonts w:eastAsia="Times New Roman" w:cs="Times New Roman"/>
          <w:szCs w:val="24"/>
        </w:rPr>
        <w:t>υς</w:t>
      </w:r>
      <w:r>
        <w:rPr>
          <w:rFonts w:eastAsia="Times New Roman" w:cs="Times New Roman"/>
          <w:szCs w:val="24"/>
        </w:rPr>
        <w:t>,</w:t>
      </w:r>
      <w:r>
        <w:rPr>
          <w:rFonts w:eastAsia="Times New Roman" w:cs="Times New Roman"/>
          <w:szCs w:val="24"/>
        </w:rPr>
        <w:t xml:space="preserve"> γιατί ελπίζουμε ότι θα βοηθήσει, παρ’ όλο που, όπως είπε ο κύριος Υπουργός, με έναν νόμο δεν λύνεις το πρόβλημα. Αλλά οπωσδήποτε είναι ένα βήμα και νομίζουμε ότι θα μας βοηθήσει να ανακουφιστούν τα νησιά, να γίνονται πιο γρήγορες οι διαδικασίες απόδοση</w:t>
      </w:r>
      <w:r>
        <w:rPr>
          <w:rFonts w:eastAsia="Times New Roman" w:cs="Times New Roman"/>
          <w:szCs w:val="24"/>
        </w:rPr>
        <w:t>ς ασύλου. Ας προσέξουμε όμως. Δεν ξέρω αν συγκρατήσαμε αυτά που είπε ο Υπουργός</w:t>
      </w:r>
      <w:r>
        <w:rPr>
          <w:rFonts w:eastAsia="Times New Roman" w:cs="Times New Roman"/>
          <w:szCs w:val="24"/>
        </w:rPr>
        <w:t>,</w:t>
      </w:r>
      <w:r>
        <w:rPr>
          <w:rFonts w:eastAsia="Times New Roman" w:cs="Times New Roman"/>
          <w:szCs w:val="24"/>
        </w:rPr>
        <w:t xml:space="preserve"> για το πως πρέπει να αντιμετωπίσουμε συνολικά το πρόβλημα κι όχι αποσπασματικά και ο ένας να θέλει να ρίξει τους πρόσφυγες ή τους μετανάστες στην αυλή του άλλου. </w:t>
      </w:r>
    </w:p>
    <w:p w14:paraId="413BB16F"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Ήθελα να μεί</w:t>
      </w:r>
      <w:r>
        <w:rPr>
          <w:rFonts w:eastAsia="Times New Roman" w:cs="Times New Roman"/>
          <w:szCs w:val="24"/>
        </w:rPr>
        <w:t>νω σε ένα δεύτερο θέμα και να τελειώσω μ’ αυτό. Δεν μπήκε και είναι φυσιολογικό. Μπαίνει από εμάς τους νησιώτες επιτακτικά εδώ και καιρό και τα τρία χρόνια μπορώ να πω που είμαστε στην Κυβέρνηση. Τελευταία μπήκε με ένταση. Είναι το θέμα των μειωμένων συντε</w:t>
      </w:r>
      <w:r>
        <w:rPr>
          <w:rFonts w:eastAsia="Times New Roman" w:cs="Times New Roman"/>
          <w:szCs w:val="24"/>
        </w:rPr>
        <w:t>λεστών ΦΠΑ. Την 1</w:t>
      </w:r>
      <w:r w:rsidRPr="000D1FDB">
        <w:rPr>
          <w:rFonts w:eastAsia="Times New Roman" w:cs="Times New Roman"/>
          <w:szCs w:val="24"/>
          <w:vertAlign w:val="superscript"/>
        </w:rPr>
        <w:t>η</w:t>
      </w:r>
      <w:r>
        <w:rPr>
          <w:rFonts w:eastAsia="Times New Roman" w:cs="Times New Roman"/>
          <w:szCs w:val="24"/>
        </w:rPr>
        <w:t xml:space="preserve"> Ιουλίου καταργείται και για τα τελευταία πέντε νησιά</w:t>
      </w:r>
      <w:r w:rsidRPr="001F0B6E">
        <w:rPr>
          <w:rFonts w:eastAsia="Times New Roman" w:cs="Times New Roman"/>
          <w:szCs w:val="24"/>
        </w:rPr>
        <w:t xml:space="preserve"> </w:t>
      </w:r>
      <w:r>
        <w:rPr>
          <w:rFonts w:eastAsia="Times New Roman" w:cs="Times New Roman"/>
          <w:szCs w:val="24"/>
        </w:rPr>
        <w:t xml:space="preserve">στα οποία ακόμα ισχύει, αυτά που έχουν τους πρόσφυγες και τους μετανάστες. Το είδαμε και με ένταση το αίτημα αυτό την τελευταία περίοδο. </w:t>
      </w:r>
    </w:p>
    <w:p w14:paraId="413BB170"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Δεν είναι σωστό ούτε εμένα μου αρέσει να συνδέ</w:t>
      </w:r>
      <w:r>
        <w:rPr>
          <w:rFonts w:eastAsia="Times New Roman" w:cs="Times New Roman"/>
          <w:szCs w:val="24"/>
        </w:rPr>
        <w:t>ουμε το πρόβλημα αυτό της κατάργησης των μειωμένων συντελεστών με το προσφυγικό. Δεν είναι σωστό</w:t>
      </w:r>
      <w:r>
        <w:rPr>
          <w:rFonts w:eastAsia="Times New Roman" w:cs="Times New Roman"/>
          <w:szCs w:val="24"/>
        </w:rPr>
        <w:t>,</w:t>
      </w:r>
      <w:r>
        <w:rPr>
          <w:rFonts w:eastAsia="Times New Roman" w:cs="Times New Roman"/>
          <w:szCs w:val="24"/>
        </w:rPr>
        <w:t xml:space="preserve"> γιατί οι μειωμένοι συντελεστές ΦΠΑ είναι ένα μέτρο νησιωτικότητας, νησιωτικής πολιτικής και δεν θα έπρεπε να έχει να κάνει με το μεταναστευτικό. Βλέποντας όμω</w:t>
      </w:r>
      <w:r>
        <w:rPr>
          <w:rFonts w:eastAsia="Times New Roman" w:cs="Times New Roman"/>
          <w:szCs w:val="24"/>
        </w:rPr>
        <w:t>ς την εμμονή των ετέρων εδώ και πάνω από τρία χρόνια και για να καταργηθούν οι μειωμένοι συντελεστές ΦΠΑ</w:t>
      </w:r>
      <w:r>
        <w:rPr>
          <w:rFonts w:eastAsia="Times New Roman" w:cs="Times New Roman"/>
          <w:szCs w:val="24"/>
        </w:rPr>
        <w:t>,</w:t>
      </w:r>
      <w:r>
        <w:rPr>
          <w:rFonts w:eastAsia="Times New Roman" w:cs="Times New Roman"/>
          <w:szCs w:val="24"/>
        </w:rPr>
        <w:t xml:space="preserve"> πρέπει να αξιοποιήσουμε όποιο επιχείρημα έχουμε</w:t>
      </w:r>
      <w:r>
        <w:rPr>
          <w:rFonts w:eastAsia="Times New Roman" w:cs="Times New Roman"/>
          <w:szCs w:val="24"/>
        </w:rPr>
        <w:t>,</w:t>
      </w:r>
      <w:r>
        <w:rPr>
          <w:rFonts w:eastAsia="Times New Roman" w:cs="Times New Roman"/>
          <w:szCs w:val="24"/>
        </w:rPr>
        <w:t xml:space="preserve"> προκειμένου να πετύχουμε τη διατήρησή τους έστω αυτή εδώ την περίοδο και σ’ αυτά τα πέντε νησιά. </w:t>
      </w:r>
    </w:p>
    <w:p w14:paraId="413BB171"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Θα </w:t>
      </w:r>
      <w:r>
        <w:rPr>
          <w:rFonts w:eastAsia="Times New Roman" w:cs="Times New Roman"/>
          <w:szCs w:val="24"/>
        </w:rPr>
        <w:t xml:space="preserve">έλεγα, λοιπόν, έστω κι αν οι πιθανότητες είναι λίγες, έστω κι αν είναι την ύστατη ώρα, όπως έγινε την περασμένη φορά με τον Πρωθυπουργό που πήρε πρωτοβουλίες και πέτυχε έστω σ’ αυτά τα πέντε νησιά να διατηρηθούν για έξι μήνες οι μειωμένοι συντελεστές ΦΠΑ, </w:t>
      </w:r>
      <w:r>
        <w:rPr>
          <w:rFonts w:eastAsia="Times New Roman" w:cs="Times New Roman"/>
          <w:szCs w:val="24"/>
        </w:rPr>
        <w:t>να προσπαθήσουμε το ίδιο και τώρα. Έχουμε επιχειρήματα. Οι ροές αυξήθηκαν. Τα επιχειρήματα του αιτήματος που έμπαιναν τότε που το συζητούσαμε</w:t>
      </w:r>
      <w:r>
        <w:rPr>
          <w:rFonts w:eastAsia="Times New Roman" w:cs="Times New Roman"/>
          <w:szCs w:val="24"/>
        </w:rPr>
        <w:t>,</w:t>
      </w:r>
      <w:r>
        <w:rPr>
          <w:rFonts w:eastAsia="Times New Roman" w:cs="Times New Roman"/>
          <w:szCs w:val="24"/>
        </w:rPr>
        <w:t xml:space="preserve"> ήταν ότι όσο διαρκεί το μεταναστευτικό</w:t>
      </w:r>
      <w:r>
        <w:rPr>
          <w:rFonts w:eastAsia="Times New Roman" w:cs="Times New Roman"/>
          <w:szCs w:val="24"/>
        </w:rPr>
        <w:t>,</w:t>
      </w:r>
      <w:r>
        <w:rPr>
          <w:rFonts w:eastAsia="Times New Roman" w:cs="Times New Roman"/>
          <w:szCs w:val="24"/>
        </w:rPr>
        <w:t xml:space="preserve"> δεν πρέπει σ’ αυτά τα νησιά να αυξηθεί ο ΦΠΑ, παρ’ όλο που όπως είπα δεν </w:t>
      </w:r>
      <w:r>
        <w:rPr>
          <w:rFonts w:eastAsia="Times New Roman" w:cs="Times New Roman"/>
          <w:szCs w:val="24"/>
        </w:rPr>
        <w:t xml:space="preserve">με εκφράζει αυτό. Άρα πρέπει να επιμείνουμε σ’ αυτό. </w:t>
      </w:r>
    </w:p>
    <w:p w14:paraId="413BB172"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Δεν πρέπει να συγχέουμε τους μειωμένους συντελεστές ΦΠΑ με το μεταφορικό ισοδύναμο που θα ξεκινήσει σε δυο μήνες περίπου από τις αρχές Ιουλίου. </w:t>
      </w:r>
    </w:p>
    <w:p w14:paraId="413BB173"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Γιατί και τα δύο είναι μέτρα νησιωτικής πολιτικής ανεξάρτ</w:t>
      </w:r>
      <w:r>
        <w:rPr>
          <w:rFonts w:eastAsia="Times New Roman" w:cs="Times New Roman"/>
          <w:szCs w:val="24"/>
        </w:rPr>
        <w:t>ητα το ένα από το άλλο. Και τα δύο χρειάζονται</w:t>
      </w:r>
      <w:r w:rsidRPr="005413E9">
        <w:rPr>
          <w:rFonts w:eastAsia="Times New Roman" w:cs="Times New Roman"/>
          <w:szCs w:val="24"/>
        </w:rPr>
        <w:t>.</w:t>
      </w:r>
      <w:r w:rsidRPr="00FB77CD">
        <w:rPr>
          <w:rFonts w:eastAsia="Times New Roman" w:cs="Times New Roman"/>
          <w:szCs w:val="24"/>
        </w:rPr>
        <w:t xml:space="preserve"> </w:t>
      </w:r>
      <w:r>
        <w:rPr>
          <w:rFonts w:eastAsia="Times New Roman" w:cs="Times New Roman"/>
          <w:szCs w:val="24"/>
          <w:lang w:val="en-US"/>
        </w:rPr>
        <w:t>K</w:t>
      </w:r>
      <w:r>
        <w:rPr>
          <w:rFonts w:eastAsia="Times New Roman" w:cs="Times New Roman"/>
          <w:szCs w:val="24"/>
        </w:rPr>
        <w:t xml:space="preserve">αι αν θέλετε όχι μόνο αυτά. Χρειαζόμαστε πολύ περισσότερα. </w:t>
      </w:r>
    </w:p>
    <w:p w14:paraId="413BB174"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Χρειαζόμαστε μέτρα τα οποία θα συνθέτουν μία συνολική νησιωτική πολιτική, που θα λύνει τα προβλήματα της νησιωτικότητας. Δεν είναι μόνο το πρόβλημα</w:t>
      </w:r>
      <w:r>
        <w:rPr>
          <w:rFonts w:eastAsia="Times New Roman" w:cs="Times New Roman"/>
          <w:szCs w:val="24"/>
        </w:rPr>
        <w:t xml:space="preserve"> της απομόνωσης. </w:t>
      </w:r>
      <w:r w:rsidRPr="00D66BCA">
        <w:rPr>
          <w:rFonts w:eastAsia="Times New Roman"/>
          <w:bCs/>
        </w:rPr>
        <w:t>Είναι</w:t>
      </w:r>
      <w:r>
        <w:rPr>
          <w:rFonts w:eastAsia="Times New Roman" w:cs="Times New Roman"/>
          <w:szCs w:val="24"/>
        </w:rPr>
        <w:t xml:space="preserve"> και τα </w:t>
      </w:r>
      <w:r w:rsidRPr="00D93A8E">
        <w:rPr>
          <w:rFonts w:eastAsia="Times New Roman"/>
        </w:rPr>
        <w:t xml:space="preserve">προβλήματα </w:t>
      </w:r>
      <w:r>
        <w:rPr>
          <w:rFonts w:eastAsia="Times New Roman" w:cs="Times New Roman"/>
          <w:szCs w:val="24"/>
        </w:rPr>
        <w:t xml:space="preserve">της παιδείας </w:t>
      </w:r>
      <w:r w:rsidRPr="00F331DF">
        <w:rPr>
          <w:rFonts w:eastAsia="Times New Roman"/>
          <w:bCs/>
        </w:rPr>
        <w:t>και</w:t>
      </w:r>
      <w:r>
        <w:rPr>
          <w:rFonts w:eastAsia="Times New Roman" w:cs="Times New Roman"/>
          <w:szCs w:val="24"/>
        </w:rPr>
        <w:t xml:space="preserve"> της υγείας. Το ζητούμενο είναι γενικά μία αναπτυξιακή πολιτική, η οποία θα αξιοποιεί τα πλεονεκτήματα των νησιών και τις ιδιαιτερότητες που έχει το καθένα.</w:t>
      </w:r>
    </w:p>
    <w:p w14:paraId="413BB175"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Ευχαριστώ.</w:t>
      </w:r>
    </w:p>
    <w:p w14:paraId="413BB176" w14:textId="77777777" w:rsidR="0028181B" w:rsidRDefault="00E316D8">
      <w:pPr>
        <w:spacing w:line="600" w:lineRule="auto"/>
        <w:ind w:firstLine="709"/>
        <w:jc w:val="center"/>
        <w:rPr>
          <w:rFonts w:eastAsia="Times New Roman" w:cs="Times New Roman"/>
        </w:rPr>
      </w:pPr>
      <w:r w:rsidRPr="007F5FBB">
        <w:rPr>
          <w:rFonts w:eastAsia="Times New Roman" w:cs="Times New Roman"/>
        </w:rPr>
        <w:t>(Χειροκροτήματα από την πτέρυγα</w:t>
      </w:r>
      <w:r w:rsidRPr="007F5FBB">
        <w:rPr>
          <w:rFonts w:eastAsia="Times New Roman" w:cs="Times New Roman"/>
        </w:rPr>
        <w:t xml:space="preserve"> του ΣΥΡΙΖΑ)</w:t>
      </w:r>
    </w:p>
    <w:p w14:paraId="413BB177"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 </w:t>
      </w:r>
      <w:r w:rsidRPr="00501006">
        <w:rPr>
          <w:rFonts w:eastAsia="Times New Roman" w:cs="Times New Roman"/>
          <w:b/>
          <w:szCs w:val="24"/>
        </w:rPr>
        <w:t xml:space="preserve">ΠΡΟΕΔΡΕΥΩΝ (Γεώργιος Λαμπρούλης): </w:t>
      </w:r>
      <w:r>
        <w:rPr>
          <w:rFonts w:eastAsia="Times New Roman" w:cs="Times New Roman"/>
          <w:szCs w:val="24"/>
        </w:rPr>
        <w:t>Τον λόγο έχει ο κ. Δημήτριος Γάκης από τον ΣΥΡΙΖΑ.</w:t>
      </w:r>
    </w:p>
    <w:p w14:paraId="413BB178" w14:textId="77777777" w:rsidR="0028181B" w:rsidRDefault="00E316D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ΔΗΜΗΤΡΙΟΣ ΓΑΚΗΣ:</w:t>
      </w:r>
      <w:r>
        <w:rPr>
          <w:rFonts w:eastAsia="Times New Roman" w:cs="Times New Roman"/>
          <w:szCs w:val="24"/>
        </w:rPr>
        <w:t xml:space="preserve"> Ευχαριστώ πολύ, κύριε Πρόεδρε.</w:t>
      </w:r>
    </w:p>
    <w:p w14:paraId="413BB179" w14:textId="77777777" w:rsidR="0028181B" w:rsidRDefault="00E316D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δεν μπορεί κανείς</w:t>
      </w:r>
      <w:r>
        <w:rPr>
          <w:rFonts w:eastAsia="Times New Roman" w:cs="Times New Roman"/>
          <w:szCs w:val="24"/>
        </w:rPr>
        <w:t xml:space="preserve"> παρά</w:t>
      </w:r>
      <w:r>
        <w:rPr>
          <w:rFonts w:eastAsia="Times New Roman" w:cs="Times New Roman"/>
          <w:szCs w:val="24"/>
        </w:rPr>
        <w:t xml:space="preserve"> να ενώσει τη φωνή του και τη δική του αγανάκτηση και οργ</w:t>
      </w:r>
      <w:r>
        <w:rPr>
          <w:rFonts w:eastAsia="Times New Roman" w:cs="Times New Roman"/>
          <w:szCs w:val="24"/>
        </w:rPr>
        <w:t>ή με την αγανάκτηση και οργή όλου του ελληνικού λαού αλλά και της παγκόσμιας κοινότητας</w:t>
      </w:r>
      <w:r>
        <w:rPr>
          <w:rFonts w:eastAsia="Times New Roman" w:cs="Times New Roman"/>
          <w:szCs w:val="24"/>
        </w:rPr>
        <w:t xml:space="preserve"> ενάντια σ</w:t>
      </w:r>
      <w:r>
        <w:rPr>
          <w:rFonts w:eastAsia="Times New Roman" w:cs="Times New Roman"/>
          <w:szCs w:val="24"/>
        </w:rPr>
        <w:t xml:space="preserve">τη δολοφονική επίθεση του Ισραήλ απέναντι σε αμάχους, </w:t>
      </w:r>
      <w:r>
        <w:rPr>
          <w:rFonts w:eastAsia="Times New Roman" w:cs="Times New Roman"/>
          <w:szCs w:val="24"/>
        </w:rPr>
        <w:t xml:space="preserve">που </w:t>
      </w:r>
      <w:r>
        <w:rPr>
          <w:rFonts w:eastAsia="Times New Roman" w:cs="Times New Roman"/>
          <w:szCs w:val="24"/>
        </w:rPr>
        <w:t>θυμίζ</w:t>
      </w:r>
      <w:r>
        <w:rPr>
          <w:rFonts w:eastAsia="Times New Roman" w:cs="Times New Roman"/>
          <w:szCs w:val="24"/>
        </w:rPr>
        <w:t>ει</w:t>
      </w:r>
      <w:r>
        <w:rPr>
          <w:rFonts w:eastAsia="Times New Roman" w:cs="Times New Roman"/>
          <w:szCs w:val="24"/>
        </w:rPr>
        <w:t xml:space="preserve"> εποχές </w:t>
      </w:r>
      <w:r w:rsidRPr="00E72352">
        <w:rPr>
          <w:rFonts w:eastAsia="Times New Roman" w:cs="Times New Roman"/>
          <w:szCs w:val="24"/>
        </w:rPr>
        <w:t>“</w:t>
      </w:r>
      <w:r>
        <w:rPr>
          <w:rFonts w:eastAsia="Times New Roman" w:cs="Times New Roman"/>
          <w:szCs w:val="24"/>
        </w:rPr>
        <w:t>Γολιάθ</w:t>
      </w:r>
      <w:r w:rsidRPr="00E72352">
        <w:rPr>
          <w:rFonts w:eastAsia="Times New Roman" w:cs="Times New Roman"/>
          <w:szCs w:val="24"/>
        </w:rPr>
        <w:t>”</w:t>
      </w:r>
      <w:r>
        <w:rPr>
          <w:rFonts w:eastAsia="Times New Roman" w:cs="Times New Roman"/>
          <w:szCs w:val="24"/>
        </w:rPr>
        <w:t xml:space="preserve"> και </w:t>
      </w:r>
      <w:r w:rsidRPr="00E72352">
        <w:rPr>
          <w:rFonts w:eastAsia="Times New Roman" w:cs="Times New Roman"/>
          <w:szCs w:val="24"/>
        </w:rPr>
        <w:t>“</w:t>
      </w:r>
      <w:r>
        <w:rPr>
          <w:rFonts w:eastAsia="Times New Roman" w:cs="Times New Roman"/>
          <w:szCs w:val="24"/>
        </w:rPr>
        <w:t>Δαβίδ</w:t>
      </w:r>
      <w:r w:rsidRPr="00E72352">
        <w:rPr>
          <w:rFonts w:eastAsia="Times New Roman" w:cs="Times New Roman"/>
          <w:szCs w:val="24"/>
        </w:rPr>
        <w:t>”</w:t>
      </w:r>
      <w:r>
        <w:rPr>
          <w:rFonts w:eastAsia="Times New Roman" w:cs="Times New Roman"/>
          <w:szCs w:val="24"/>
        </w:rPr>
        <w:t xml:space="preserve">, ξεχνώντας </w:t>
      </w:r>
      <w:r>
        <w:rPr>
          <w:rFonts w:eastAsia="Times New Roman" w:cs="Times New Roman"/>
          <w:szCs w:val="24"/>
        </w:rPr>
        <w:t xml:space="preserve">όμως </w:t>
      </w:r>
      <w:r>
        <w:rPr>
          <w:rFonts w:eastAsia="Times New Roman" w:cs="Times New Roman"/>
          <w:szCs w:val="24"/>
        </w:rPr>
        <w:t>ότι κάποια στιγμή ο</w:t>
      </w:r>
      <w:r>
        <w:rPr>
          <w:rFonts w:eastAsia="Times New Roman" w:cs="Times New Roman"/>
          <w:szCs w:val="24"/>
        </w:rPr>
        <w:t xml:space="preserve"> πραγματικός </w:t>
      </w:r>
      <w:r w:rsidRPr="00E72352">
        <w:rPr>
          <w:rFonts w:eastAsia="Times New Roman" w:cs="Times New Roman"/>
          <w:szCs w:val="24"/>
        </w:rPr>
        <w:t>“</w:t>
      </w:r>
      <w:r>
        <w:rPr>
          <w:rFonts w:eastAsia="Times New Roman" w:cs="Times New Roman"/>
          <w:szCs w:val="24"/>
        </w:rPr>
        <w:t>Δαβίδ</w:t>
      </w:r>
      <w:r w:rsidRPr="00E72352">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μπορεί </w:t>
      </w:r>
      <w:r>
        <w:rPr>
          <w:rFonts w:eastAsia="Times New Roman" w:cs="Times New Roman"/>
          <w:szCs w:val="24"/>
        </w:rPr>
        <w:t>να</w:t>
      </w:r>
      <w:r>
        <w:rPr>
          <w:rFonts w:eastAsia="Times New Roman" w:cs="Times New Roman"/>
          <w:szCs w:val="24"/>
        </w:rPr>
        <w:t xml:space="preserve"> κερδίσει τελικά τον</w:t>
      </w:r>
      <w:r>
        <w:rPr>
          <w:rFonts w:eastAsia="Times New Roman" w:cs="Times New Roman"/>
          <w:szCs w:val="24"/>
        </w:rPr>
        <w:t xml:space="preserve"> επιθετικό</w:t>
      </w:r>
      <w:r>
        <w:rPr>
          <w:rFonts w:eastAsia="Times New Roman" w:cs="Times New Roman"/>
          <w:szCs w:val="24"/>
        </w:rPr>
        <w:t xml:space="preserve"> </w:t>
      </w:r>
      <w:r w:rsidRPr="00E72352">
        <w:rPr>
          <w:rFonts w:eastAsia="Times New Roman" w:cs="Times New Roman"/>
          <w:szCs w:val="24"/>
        </w:rPr>
        <w:t>“</w:t>
      </w:r>
      <w:r>
        <w:rPr>
          <w:rFonts w:eastAsia="Times New Roman" w:cs="Times New Roman"/>
          <w:szCs w:val="24"/>
        </w:rPr>
        <w:t>Γολιάθ</w:t>
      </w:r>
      <w:r w:rsidRPr="00E72352">
        <w:rPr>
          <w:rFonts w:eastAsia="Times New Roman" w:cs="Times New Roman"/>
          <w:szCs w:val="24"/>
        </w:rPr>
        <w:t>”</w:t>
      </w:r>
      <w:r>
        <w:rPr>
          <w:rFonts w:eastAsia="Times New Roman" w:cs="Times New Roman"/>
          <w:szCs w:val="24"/>
        </w:rPr>
        <w:t xml:space="preserve">. </w:t>
      </w:r>
    </w:p>
    <w:p w14:paraId="413BB17A" w14:textId="77777777" w:rsidR="0028181B" w:rsidRDefault="00E316D8">
      <w:pPr>
        <w:tabs>
          <w:tab w:val="left" w:pos="3642"/>
          <w:tab w:val="center" w:pos="4753"/>
          <w:tab w:val="left" w:pos="6214"/>
        </w:tabs>
        <w:spacing w:line="600" w:lineRule="auto"/>
        <w:ind w:firstLine="720"/>
        <w:jc w:val="both"/>
        <w:rPr>
          <w:rFonts w:eastAsia="Times New Roman" w:cs="Times New Roman"/>
          <w:szCs w:val="24"/>
        </w:rPr>
      </w:pPr>
      <w:r w:rsidRPr="00416E19">
        <w:rPr>
          <w:rFonts w:eastAsia="Times New Roman"/>
          <w:szCs w:val="24"/>
        </w:rPr>
        <w:t>Κυρίες και κύριοι συνάδελφοι</w:t>
      </w:r>
      <w:r>
        <w:rPr>
          <w:rFonts w:eastAsia="Times New Roman" w:cs="Times New Roman"/>
          <w:szCs w:val="24"/>
        </w:rPr>
        <w:t xml:space="preserve">, τουλάχιστον σε εμένα κυριαρχεί μια βαριά μελαγχολία. Μιλάω </w:t>
      </w:r>
      <w:r>
        <w:rPr>
          <w:rFonts w:eastAsia="Times New Roman" w:cs="Times New Roman"/>
          <w:szCs w:val="24"/>
        </w:rPr>
        <w:t xml:space="preserve">από αυτό το Βήμα για θέματα εκτός νομοσχεδίου </w:t>
      </w:r>
      <w:r>
        <w:rPr>
          <w:rFonts w:eastAsia="Times New Roman" w:cs="Times New Roman"/>
          <w:szCs w:val="24"/>
        </w:rPr>
        <w:t xml:space="preserve">μόνο όταν έχω πραγματικά κάτι </w:t>
      </w:r>
      <w:r>
        <w:rPr>
          <w:rFonts w:eastAsia="Times New Roman" w:cs="Times New Roman"/>
          <w:szCs w:val="24"/>
        </w:rPr>
        <w:t xml:space="preserve">σημαντικό </w:t>
      </w:r>
      <w:r>
        <w:rPr>
          <w:rFonts w:eastAsia="Times New Roman" w:cs="Times New Roman"/>
          <w:szCs w:val="24"/>
        </w:rPr>
        <w:t>να πω και αν το θέμα είναι πάρα πολύ δυ</w:t>
      </w:r>
      <w:r>
        <w:rPr>
          <w:rFonts w:eastAsia="Times New Roman" w:cs="Times New Roman"/>
          <w:szCs w:val="24"/>
        </w:rPr>
        <w:t xml:space="preserve">νατό και πρέπει να πάρει κανείς θέση. </w:t>
      </w:r>
    </w:p>
    <w:p w14:paraId="413BB17B" w14:textId="77777777" w:rsidR="0028181B" w:rsidRDefault="00E316D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Θα περίμενα</w:t>
      </w:r>
      <w:r>
        <w:rPr>
          <w:rFonts w:eastAsia="Times New Roman" w:cs="Times New Roman"/>
          <w:szCs w:val="24"/>
        </w:rPr>
        <w:t xml:space="preserve"> λοιπόν</w:t>
      </w:r>
      <w:r>
        <w:rPr>
          <w:rFonts w:eastAsia="Times New Roman" w:cs="Times New Roman"/>
          <w:szCs w:val="24"/>
        </w:rPr>
        <w:t xml:space="preserve"> σε αυτό το ευαίσθητο </w:t>
      </w:r>
      <w:r>
        <w:rPr>
          <w:rFonts w:eastAsia="Times New Roman" w:cs="Times New Roman"/>
          <w:szCs w:val="24"/>
        </w:rPr>
        <w:t xml:space="preserve">ανθρωπιστικό </w:t>
      </w:r>
      <w:r>
        <w:rPr>
          <w:rFonts w:eastAsia="Times New Roman" w:cs="Times New Roman"/>
          <w:szCs w:val="24"/>
        </w:rPr>
        <w:t xml:space="preserve">θέμα, να ακούσω παρεμβάσεις συμβολής στην επίλυση των προβλημάτων και στη διαμόρφωση εκείνων των συνθηκών </w:t>
      </w:r>
      <w:r>
        <w:rPr>
          <w:rFonts w:eastAsia="Times New Roman" w:cs="Times New Roman"/>
          <w:szCs w:val="24"/>
        </w:rPr>
        <w:t xml:space="preserve">ειρήνης </w:t>
      </w:r>
      <w:r>
        <w:rPr>
          <w:rFonts w:eastAsia="Times New Roman" w:cs="Times New Roman"/>
          <w:szCs w:val="24"/>
        </w:rPr>
        <w:t xml:space="preserve">που πολλοί με </w:t>
      </w:r>
      <w:r w:rsidRPr="00652CEF">
        <w:rPr>
          <w:rFonts w:eastAsia="Times New Roman" w:cs="Times New Roman"/>
          <w:szCs w:val="24"/>
        </w:rPr>
        <w:t>“</w:t>
      </w:r>
      <w:r>
        <w:rPr>
          <w:rFonts w:eastAsia="Times New Roman" w:cs="Times New Roman"/>
          <w:szCs w:val="24"/>
        </w:rPr>
        <w:t>κροκοδείλια</w:t>
      </w:r>
      <w:r w:rsidRPr="00652CEF">
        <w:rPr>
          <w:rFonts w:eastAsia="Times New Roman" w:cs="Times New Roman"/>
          <w:szCs w:val="24"/>
        </w:rPr>
        <w:t>”</w:t>
      </w:r>
      <w:r>
        <w:rPr>
          <w:rFonts w:eastAsia="Times New Roman" w:cs="Times New Roman"/>
          <w:szCs w:val="24"/>
        </w:rPr>
        <w:t xml:space="preserve"> δάκρυα ισχυρίζονται </w:t>
      </w:r>
      <w:r>
        <w:rPr>
          <w:rFonts w:eastAsia="Times New Roman" w:cs="Times New Roman"/>
          <w:szCs w:val="24"/>
        </w:rPr>
        <w:t xml:space="preserve">ότι </w:t>
      </w:r>
      <w:r>
        <w:rPr>
          <w:rFonts w:eastAsia="Times New Roman" w:cs="Times New Roman"/>
          <w:szCs w:val="24"/>
        </w:rPr>
        <w:t>υπερασπίζονται. Αντίθετα ακούστηκε ένας αρνητισμός και μία ισοπέδωση της πραγματικότητας και της λογικής και μία επιλεκτική ευαισθησία απέναντι σε αυτά τα ζητήματα.</w:t>
      </w:r>
    </w:p>
    <w:p w14:paraId="413BB17C" w14:textId="77777777" w:rsidR="0028181B" w:rsidRDefault="00E316D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Όσον αφορά το νομοσχέδιο εμείς οι κάτοικοι του </w:t>
      </w:r>
      <w:r>
        <w:rPr>
          <w:rFonts w:eastAsia="Times New Roman" w:cs="Times New Roman"/>
          <w:szCs w:val="24"/>
        </w:rPr>
        <w:t>α</w:t>
      </w:r>
      <w:r>
        <w:rPr>
          <w:rFonts w:eastAsia="Times New Roman" w:cs="Times New Roman"/>
          <w:szCs w:val="24"/>
        </w:rPr>
        <w:t>νατολικού Αιγαίου και της Δωδεκανήσου π</w:t>
      </w:r>
      <w:r>
        <w:rPr>
          <w:rFonts w:eastAsia="Times New Roman" w:cs="Times New Roman"/>
          <w:szCs w:val="24"/>
        </w:rPr>
        <w:t xml:space="preserve">ου </w:t>
      </w:r>
      <w:r>
        <w:rPr>
          <w:rFonts w:eastAsia="Times New Roman" w:cs="Times New Roman"/>
          <w:szCs w:val="24"/>
        </w:rPr>
        <w:t xml:space="preserve">βιώνουμε πιο έντονα </w:t>
      </w:r>
      <w:r>
        <w:rPr>
          <w:rFonts w:eastAsia="Times New Roman" w:cs="Times New Roman"/>
          <w:szCs w:val="24"/>
        </w:rPr>
        <w:t>τα τελευταία χρόνια την προσφυγική κρίση,</w:t>
      </w:r>
      <w:r>
        <w:rPr>
          <w:rFonts w:eastAsia="Times New Roman" w:cs="Times New Roman"/>
          <w:szCs w:val="24"/>
        </w:rPr>
        <w:t xml:space="preserve"> εμείς</w:t>
      </w:r>
      <w:r>
        <w:rPr>
          <w:rFonts w:eastAsia="Times New Roman" w:cs="Times New Roman"/>
          <w:szCs w:val="24"/>
        </w:rPr>
        <w:t xml:space="preserve"> που γνωρίσαμε από πρώτο χέρι τι σημαίνει προσφυγιά για τα ίδια τα θύματά της πρώτ</w:t>
      </w:r>
      <w:r>
        <w:rPr>
          <w:rFonts w:eastAsia="Times New Roman" w:cs="Times New Roman"/>
          <w:szCs w:val="24"/>
        </w:rPr>
        <w:t>οι</w:t>
      </w:r>
      <w:r>
        <w:rPr>
          <w:rFonts w:eastAsia="Times New Roman" w:cs="Times New Roman"/>
          <w:szCs w:val="24"/>
        </w:rPr>
        <w:t xml:space="preserve"> απ’ όλ</w:t>
      </w:r>
      <w:r>
        <w:rPr>
          <w:rFonts w:eastAsia="Times New Roman" w:cs="Times New Roman"/>
          <w:szCs w:val="24"/>
        </w:rPr>
        <w:t>ους</w:t>
      </w:r>
      <w:r>
        <w:rPr>
          <w:rFonts w:eastAsia="Times New Roman" w:cs="Times New Roman"/>
          <w:szCs w:val="24"/>
        </w:rPr>
        <w:t xml:space="preserve"> νιώσαμε περήφανοι για τον τρόπο με τον οποίο υποδέχθηκαν οι κοινωνίες των νησιών μας τους π</w:t>
      </w:r>
      <w:r>
        <w:rPr>
          <w:rFonts w:eastAsia="Times New Roman" w:cs="Times New Roman"/>
          <w:szCs w:val="24"/>
        </w:rPr>
        <w:t>ρόσφυγες εκείνους τους πρώτους δύσκολους μήνες, υπενθυμίζοντας σε όλη την Ευρώπη πως η φιλοξενία -όχι τυχαία- είναι μία λέξη ελληνικής καταγωγής.</w:t>
      </w:r>
    </w:p>
    <w:p w14:paraId="413BB17D" w14:textId="77777777" w:rsidR="0028181B" w:rsidRDefault="00E316D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Εμείς που α</w:t>
      </w:r>
      <w:r>
        <w:rPr>
          <w:rFonts w:eastAsia="Times New Roman" w:cs="Times New Roman"/>
          <w:szCs w:val="24"/>
        </w:rPr>
        <w:t>νησυχούμε ακόμη κάθε φορά που ακραίες ξενοφοβικές φωνές, εκμεταλλευόμενες τα προβλήματα που</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δημιουργήθηκαν στις τοπικές κοινωνίες από την πρωτοφανή σε όγκο μετακίνηση πληθυσμών προς την Ευρώπη, πάνε να αμαυρώσουν αυτή την εικόνα των νησιών και της πατρίδας μας. </w:t>
      </w:r>
    </w:p>
    <w:p w14:paraId="413BB17E" w14:textId="77777777" w:rsidR="0028181B" w:rsidRDefault="00E316D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Όλοι εμείς που ζούμε στα νησιά, που </w:t>
      </w:r>
      <w:r>
        <w:rPr>
          <w:rFonts w:eastAsia="Times New Roman" w:cs="Times New Roman"/>
          <w:szCs w:val="24"/>
        </w:rPr>
        <w:t xml:space="preserve">αποτελούν </w:t>
      </w:r>
      <w:r>
        <w:rPr>
          <w:rFonts w:eastAsia="Times New Roman" w:cs="Times New Roman"/>
          <w:szCs w:val="24"/>
        </w:rPr>
        <w:t>τις πύλες εισόδου προς την Ε</w:t>
      </w:r>
      <w:r>
        <w:rPr>
          <w:rFonts w:eastAsia="Times New Roman" w:cs="Times New Roman"/>
          <w:szCs w:val="24"/>
        </w:rPr>
        <w:t>υρώπη, χαιρετίζουμε την κατάθεση του σημερινού νομοσχεδίου σαν ένα σημαντικό βήμα για την προστασία των προσφύγων και των αιτούντων άσυλο.</w:t>
      </w:r>
    </w:p>
    <w:p w14:paraId="413BB17F" w14:textId="77777777" w:rsidR="0028181B" w:rsidRDefault="00E316D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Σταχυολογώ κάποια σημαντικά σημεία, που θεωρώ ότι αποδεικνύουν το παραπάνω:</w:t>
      </w:r>
    </w:p>
    <w:p w14:paraId="413BB180" w14:textId="77777777" w:rsidR="0028181B" w:rsidRDefault="00E316D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Στο άρθρο 6 και σε άλλα σημεία του νομοσχ</w:t>
      </w:r>
      <w:r>
        <w:rPr>
          <w:rFonts w:eastAsia="Times New Roman" w:cs="Times New Roman"/>
          <w:szCs w:val="24"/>
        </w:rPr>
        <w:t xml:space="preserve">εδίου, όπως στο άρθρο 20, θεσπίζεται μία σειρά σημαντικών μέτρων για την προστασία των ασυνόδευτων ανηλίκων. Μας φτάνει; Όχι. </w:t>
      </w:r>
    </w:p>
    <w:p w14:paraId="413BB181" w14:textId="77777777" w:rsidR="0028181B" w:rsidRDefault="00E316D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Με το άρθρο 9 καθορίζονται σημαντικά ζητήματα, </w:t>
      </w:r>
      <w:r>
        <w:rPr>
          <w:rFonts w:eastAsia="Times New Roman" w:cs="Times New Roman"/>
          <w:szCs w:val="24"/>
        </w:rPr>
        <w:t xml:space="preserve">τα οποία </w:t>
      </w:r>
      <w:r>
        <w:rPr>
          <w:rFonts w:eastAsia="Times New Roman" w:cs="Times New Roman"/>
          <w:szCs w:val="24"/>
        </w:rPr>
        <w:t>αφορούν τις συνθήκες κράτησης, όπως ο πολύ σημαντικός χωρισμός των αιτούν</w:t>
      </w:r>
      <w:r>
        <w:rPr>
          <w:rFonts w:eastAsia="Times New Roman" w:cs="Times New Roman"/>
          <w:szCs w:val="24"/>
        </w:rPr>
        <w:t>των άσυλο από τους ποινικούς και η δυνατότητα επικοινωνίας με τους οικείους τους. Μας φτάνει; Όχι.</w:t>
      </w:r>
    </w:p>
    <w:p w14:paraId="413BB182" w14:textId="77777777" w:rsidR="0028181B" w:rsidRDefault="00E316D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Τα κρατητήρια που λειτουργούν ακόμη σαν χώροι συγκέντρωσης -στη Ρόδο παραδείγματος </w:t>
      </w:r>
      <w:r>
        <w:rPr>
          <w:rFonts w:eastAsia="Times New Roman" w:cs="Times New Roman"/>
          <w:szCs w:val="24"/>
        </w:rPr>
        <w:t>χάριν</w:t>
      </w:r>
      <w:r>
        <w:rPr>
          <w:rFonts w:eastAsia="Times New Roman" w:cs="Times New Roman"/>
          <w:szCs w:val="24"/>
        </w:rPr>
        <w:t>, που δεν υπάρχει κέντρο φιλοξενίας- δεν περιποιούν τιμή</w:t>
      </w:r>
      <w:r>
        <w:rPr>
          <w:rFonts w:eastAsia="Times New Roman" w:cs="Times New Roman"/>
          <w:szCs w:val="24"/>
        </w:rPr>
        <w:t xml:space="preserve"> για το νησί </w:t>
      </w:r>
      <w:r>
        <w:rPr>
          <w:rFonts w:eastAsia="Times New Roman" w:cs="Times New Roman"/>
          <w:szCs w:val="24"/>
        </w:rPr>
        <w:t>μας</w:t>
      </w:r>
      <w:r>
        <w:rPr>
          <w:rFonts w:eastAsia="Times New Roman" w:cs="Times New Roman"/>
          <w:szCs w:val="24"/>
        </w:rPr>
        <w:t xml:space="preserve">, κύριε Υπουργέ. </w:t>
      </w:r>
      <w:r w:rsidRPr="00FB3DED">
        <w:rPr>
          <w:rFonts w:eastAsia="Times New Roman"/>
          <w:bCs/>
          <w:shd w:val="clear" w:color="auto" w:fill="FFFFFF"/>
        </w:rPr>
        <w:t>Χρειάζεται</w:t>
      </w:r>
      <w:r>
        <w:rPr>
          <w:rFonts w:eastAsia="Times New Roman" w:cs="Times New Roman"/>
          <w:szCs w:val="24"/>
        </w:rPr>
        <w:t xml:space="preserve"> μια παρέμβαση, τελικά. Πρέπει να βρούμε έναν τρόπο, έτσι ώστε αυτές οι συνθήκες κράτησης στα κρατητήρια, που γίνεται εξ ανάγκης, να </w:t>
      </w:r>
      <w:r>
        <w:rPr>
          <w:rFonts w:eastAsia="Times New Roman" w:cs="Times New Roman"/>
          <w:szCs w:val="24"/>
        </w:rPr>
        <w:t>βελτιωθούν</w:t>
      </w:r>
      <w:r>
        <w:rPr>
          <w:rFonts w:eastAsia="Times New Roman" w:cs="Times New Roman"/>
          <w:szCs w:val="24"/>
        </w:rPr>
        <w:t xml:space="preserve">, να γίνουν ανθρώπινες. </w:t>
      </w:r>
    </w:p>
    <w:p w14:paraId="413BB183" w14:textId="77777777" w:rsidR="0028181B" w:rsidRDefault="00E316D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Σημαντική είναι και η πρόβλεψη του νομοσχεδίου για τα βασι</w:t>
      </w:r>
      <w:r>
        <w:rPr>
          <w:rFonts w:eastAsia="Times New Roman" w:cs="Times New Roman"/>
          <w:szCs w:val="24"/>
        </w:rPr>
        <w:t>κά δικαιώματα στην υγεία και την παιδεία, καθώς αναφέρεται ρητά στο νομοσχέδιο ότι οι ιατρικές εξετάσεις γίνονται αποκλειστικά για το συμφέρον των ίδιων των αιτούντων άσυλο και των προσφύγων, με σεβασμό στο ιατρικό απόρρητο.</w:t>
      </w:r>
    </w:p>
    <w:p w14:paraId="413BB184" w14:textId="77777777" w:rsidR="0028181B" w:rsidRDefault="00E316D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Κατοχυρώνεται η ένταξη των ανηλ</w:t>
      </w:r>
      <w:r>
        <w:rPr>
          <w:rFonts w:eastAsia="Times New Roman" w:cs="Times New Roman"/>
          <w:szCs w:val="24"/>
        </w:rPr>
        <w:t xml:space="preserve">ίκων ή και η πρόσβαση των ενηλίκων στη δημόσια εκπαίδευση εντός τριών μηνών από την ολοκλήρωση της διαδικασίας ταυτοποίησης. </w:t>
      </w:r>
    </w:p>
    <w:p w14:paraId="413BB185" w14:textId="77777777" w:rsidR="0028181B" w:rsidRDefault="00E316D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παρ’ όλο που όσα ενδεικτικά ανέφερα είναι σημαντικές αποφάσεις που επηρεάζουν θετικά τη ζωή των προσ</w:t>
      </w:r>
      <w:r>
        <w:rPr>
          <w:rFonts w:eastAsia="Times New Roman" w:cs="Times New Roman"/>
          <w:szCs w:val="24"/>
        </w:rPr>
        <w:t>φύγων και συνάδουν με τις λειτουργίες ενός σύγχρονου κράτους δικαίου, δεν μπορεί ωστόσο να αποτελούν οριστική λύση για ένα τόσο σύνθετο πανευρωπαϊκό και παγκόσμιο πρόβλημα.</w:t>
      </w:r>
    </w:p>
    <w:p w14:paraId="413BB186"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Θα επικεντρωθώ σε τρία ζητήματα γι’ αυτό. Πρώτον, </w:t>
      </w:r>
      <w:r>
        <w:rPr>
          <w:rFonts w:eastAsia="Times New Roman" w:cs="Times New Roman"/>
          <w:szCs w:val="24"/>
        </w:rPr>
        <w:t>ο</w:t>
      </w:r>
      <w:r>
        <w:rPr>
          <w:rFonts w:eastAsia="Times New Roman" w:cs="Times New Roman"/>
          <w:szCs w:val="24"/>
        </w:rPr>
        <w:t xml:space="preserve"> γεωγραφικός περιορισμός παραμέν</w:t>
      </w:r>
      <w:r>
        <w:rPr>
          <w:rFonts w:eastAsia="Times New Roman" w:cs="Times New Roman"/>
          <w:szCs w:val="24"/>
        </w:rPr>
        <w:t>ει σε ισχύ, με σκοπό όμως, όπως ρητά έχει δηλωθεί</w:t>
      </w:r>
      <w:r w:rsidRPr="00B070FA">
        <w:rPr>
          <w:rFonts w:eastAsia="Times New Roman" w:cs="Times New Roman"/>
          <w:szCs w:val="24"/>
        </w:rPr>
        <w:t>,</w:t>
      </w:r>
      <w:r>
        <w:rPr>
          <w:rFonts w:eastAsia="Times New Roman" w:cs="Times New Roman"/>
          <w:szCs w:val="24"/>
        </w:rPr>
        <w:t xml:space="preserve"> τη διευκόλυνση των διαδικασιών χορήγησης ασύλου και την ενίσχυση των επιτροπών. Απώτερος στόχος της Κυβέρνησης εξακολουθεί να είναι ο καλύτερος καταμερισμός των προσφύγων σε διάφορες γεωγραφικές περιοχές και η </w:t>
      </w:r>
      <w:r>
        <w:rPr>
          <w:rFonts w:eastAsia="Times New Roman" w:cs="Times New Roman"/>
          <w:szCs w:val="24"/>
        </w:rPr>
        <w:t xml:space="preserve">αποσυμφόρηση </w:t>
      </w:r>
      <w:r>
        <w:rPr>
          <w:rFonts w:eastAsia="Times New Roman" w:cs="Times New Roman"/>
          <w:szCs w:val="24"/>
        </w:rPr>
        <w:t>των νησιωτικών περιοχών, τόσο γι</w:t>
      </w:r>
      <w:r>
        <w:rPr>
          <w:rFonts w:eastAsia="Times New Roman" w:cs="Times New Roman"/>
          <w:szCs w:val="24"/>
        </w:rPr>
        <w:t xml:space="preserve">α το συμφέρον των ίδιων των προσφύγων όσο και για το συμφέρον των κατοίκων των νησιών υποδοχής. </w:t>
      </w:r>
    </w:p>
    <w:p w14:paraId="413BB187"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α νησιά του νοτίου Αιγαίου, τα Δωδεκάνησα ιδιαίτερα και βέβαια η Λέσβο</w:t>
      </w:r>
      <w:r>
        <w:rPr>
          <w:rFonts w:eastAsia="Times New Roman" w:cs="Times New Roman"/>
          <w:szCs w:val="24"/>
        </w:rPr>
        <w:t>ς</w:t>
      </w:r>
      <w:r>
        <w:rPr>
          <w:rFonts w:eastAsia="Times New Roman" w:cs="Times New Roman"/>
          <w:szCs w:val="24"/>
        </w:rPr>
        <w:t>, η Σάμο</w:t>
      </w:r>
      <w:r>
        <w:rPr>
          <w:rFonts w:eastAsia="Times New Roman" w:cs="Times New Roman"/>
          <w:szCs w:val="24"/>
        </w:rPr>
        <w:t>ς</w:t>
      </w:r>
      <w:r>
        <w:rPr>
          <w:rFonts w:eastAsia="Times New Roman" w:cs="Times New Roman"/>
          <w:szCs w:val="24"/>
        </w:rPr>
        <w:t xml:space="preserve"> και η Χίο</w:t>
      </w:r>
      <w:r>
        <w:rPr>
          <w:rFonts w:eastAsia="Times New Roman" w:cs="Times New Roman"/>
          <w:szCs w:val="24"/>
        </w:rPr>
        <w:t>ς</w:t>
      </w:r>
      <w:r>
        <w:rPr>
          <w:rFonts w:eastAsia="Times New Roman" w:cs="Times New Roman"/>
          <w:szCs w:val="24"/>
        </w:rPr>
        <w:t xml:space="preserve"> εξακολουθούν να δοκιμάζονται και ακραία στοιχεία βρίσκουν την ευκα</w:t>
      </w:r>
      <w:r>
        <w:rPr>
          <w:rFonts w:eastAsia="Times New Roman" w:cs="Times New Roman"/>
          <w:szCs w:val="24"/>
        </w:rPr>
        <w:t xml:space="preserve">ιρία να ψαρεύουν σε θολά νερά </w:t>
      </w:r>
      <w:r>
        <w:rPr>
          <w:rFonts w:eastAsia="Times New Roman" w:cs="Times New Roman"/>
          <w:szCs w:val="24"/>
        </w:rPr>
        <w:t xml:space="preserve">για </w:t>
      </w:r>
      <w:r>
        <w:rPr>
          <w:rFonts w:eastAsia="Times New Roman" w:cs="Times New Roman"/>
          <w:szCs w:val="24"/>
        </w:rPr>
        <w:t>να εκμεταλλε</w:t>
      </w:r>
      <w:r>
        <w:rPr>
          <w:rFonts w:eastAsia="Times New Roman" w:cs="Times New Roman"/>
          <w:szCs w:val="24"/>
        </w:rPr>
        <w:t>υτούν</w:t>
      </w:r>
      <w:r>
        <w:rPr>
          <w:rFonts w:eastAsia="Times New Roman" w:cs="Times New Roman"/>
          <w:szCs w:val="24"/>
        </w:rPr>
        <w:t xml:space="preserve"> τη δυσαρέσκεια των κατοίκων. Γι’ αυτό θα πρέπει απαραίτητα να επιταχυνθούν, τουλάχιστον όπως είπε ο Υπουργός, οι διαδικασίες ασύλου.</w:t>
      </w:r>
    </w:p>
    <w:p w14:paraId="413BB188"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Επομένως, τα μέτρα που παίρνει η Κυβέρνηση για τη νησιωτικότητα, όπως π</w:t>
      </w:r>
      <w:r>
        <w:rPr>
          <w:rFonts w:eastAsia="Times New Roman" w:cs="Times New Roman"/>
          <w:szCs w:val="24"/>
        </w:rPr>
        <w:t xml:space="preserve">ρόσφατα το μεταφορικό ισοδύναμο, πρέπει να γίνει σαφές ότι είναι μέτρα που συντελούν στην αναπτυξιακή πορεία των νησιών, με προοπτική και στόχο και είναι λάθος να τα αντιλαμβανόμαστε ως ένα δώρο στους νησιώτες </w:t>
      </w:r>
      <w:r>
        <w:rPr>
          <w:rFonts w:eastAsia="Times New Roman" w:cs="Times New Roman"/>
          <w:szCs w:val="24"/>
        </w:rPr>
        <w:t>μας,</w:t>
      </w:r>
      <w:r>
        <w:rPr>
          <w:rFonts w:eastAsia="Times New Roman" w:cs="Times New Roman"/>
          <w:szCs w:val="24"/>
        </w:rPr>
        <w:t xml:space="preserve"> ως αντίτιμο για τη μόνιμη παρουσία προσφύ</w:t>
      </w:r>
      <w:r>
        <w:rPr>
          <w:rFonts w:eastAsia="Times New Roman" w:cs="Times New Roman"/>
          <w:szCs w:val="24"/>
        </w:rPr>
        <w:t xml:space="preserve">γων εκεί. </w:t>
      </w:r>
    </w:p>
    <w:p w14:paraId="413BB189"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Για όλους τους παραπάνω λόγους, θα ήθελα να παρατηρήσω κλείνοντας ότι κανένα μέτρο και κανένα νομοθέτημα όσο καλά σχεδιασμένο κι αν είναι δεν θα είναι ποτέ επαρκές αν δεν συνοδεύεται από μία ουσιαστική αλλαγή της ευρωπαϊκής πολιτικής που να αναγ</w:t>
      </w:r>
      <w:r>
        <w:rPr>
          <w:rFonts w:eastAsia="Times New Roman" w:cs="Times New Roman"/>
          <w:szCs w:val="24"/>
        </w:rPr>
        <w:t>νωρίζει το προσφυγικό ζήτημα ως ένα κατ’ εξοχήν ευρωπαϊκό πρόβλημα</w:t>
      </w:r>
      <w:r>
        <w:rPr>
          <w:rFonts w:eastAsia="Times New Roman" w:cs="Times New Roman"/>
          <w:szCs w:val="24"/>
        </w:rPr>
        <w:t>,</w:t>
      </w:r>
      <w:r>
        <w:rPr>
          <w:rFonts w:eastAsia="Times New Roman" w:cs="Times New Roman"/>
          <w:szCs w:val="24"/>
        </w:rPr>
        <w:t xml:space="preserve"> που αφορά ολόκληρη την Ευρώπη </w:t>
      </w:r>
      <w:r>
        <w:rPr>
          <w:rFonts w:eastAsia="Times New Roman" w:cs="Times New Roman"/>
          <w:szCs w:val="24"/>
        </w:rPr>
        <w:t xml:space="preserve">και να ισχύσει κάποια στιγμή η αρχή </w:t>
      </w:r>
      <w:r>
        <w:rPr>
          <w:rFonts w:eastAsia="Times New Roman" w:cs="Times New Roman"/>
          <w:szCs w:val="24"/>
        </w:rPr>
        <w:t xml:space="preserve">της αναλογικότητας </w:t>
      </w:r>
      <w:r>
        <w:rPr>
          <w:rFonts w:eastAsia="Times New Roman" w:cs="Times New Roman"/>
          <w:szCs w:val="24"/>
        </w:rPr>
        <w:t xml:space="preserve">στην κατανομή των προσφύγων που φθάνουν στην ήπειρό </w:t>
      </w:r>
      <w:r>
        <w:rPr>
          <w:rFonts w:eastAsia="Times New Roman" w:cs="Times New Roman"/>
          <w:szCs w:val="24"/>
        </w:rPr>
        <w:t>μας.</w:t>
      </w:r>
      <w:r>
        <w:rPr>
          <w:rFonts w:eastAsia="Times New Roman" w:cs="Times New Roman"/>
          <w:szCs w:val="24"/>
        </w:rPr>
        <w:t xml:space="preserve"> </w:t>
      </w:r>
    </w:p>
    <w:p w14:paraId="413BB18A"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Είναι ανάγκη να λειτουργήσει επιτέλους η περι</w:t>
      </w:r>
      <w:r>
        <w:rPr>
          <w:rFonts w:eastAsia="Times New Roman" w:cs="Times New Roman"/>
          <w:szCs w:val="24"/>
        </w:rPr>
        <w:t>βόητη ευρωπαϊκή αλληλεγγύη. Γι’ αυτόν τον λόγο, είναι σημαντικό η χώρα μας να πρωτοστατήσει στην ανάληψη πρωτοβουλιών σε συνεργασία με τις κυβερνήσεις των άλλων ευρωπαϊκών χωρών που κατ’ εξοχήν αντιμετωπίζουν αυτό το πρόβλημα. Θα είναι μια μάχη –κι έτσι πρ</w:t>
      </w:r>
      <w:r>
        <w:rPr>
          <w:rFonts w:eastAsia="Times New Roman" w:cs="Times New Roman"/>
          <w:szCs w:val="24"/>
        </w:rPr>
        <w:t>έπει να αναδειχθεί- όχι μόνο για τα δίκαια των χωρών υποδοχής, αλλά κυρίως μια προσπάθεια υπεράσπισης των κοινών ευρωπαϊκών αξιών</w:t>
      </w:r>
      <w:r>
        <w:rPr>
          <w:rFonts w:eastAsia="Times New Roman" w:cs="Times New Roman"/>
          <w:szCs w:val="24"/>
        </w:rPr>
        <w:t>,</w:t>
      </w:r>
      <w:r>
        <w:rPr>
          <w:rFonts w:eastAsia="Times New Roman" w:cs="Times New Roman"/>
          <w:szCs w:val="24"/>
        </w:rPr>
        <w:t xml:space="preserve"> που τόσο δοκιμάζονται στις μέρες μας. </w:t>
      </w:r>
    </w:p>
    <w:p w14:paraId="413BB18B"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13BB18C" w14:textId="77777777" w:rsidR="0028181B" w:rsidRDefault="00E316D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13BB18D" w14:textId="77777777" w:rsidR="0028181B" w:rsidRDefault="00E316D8">
      <w:pPr>
        <w:spacing w:line="600" w:lineRule="auto"/>
        <w:ind w:firstLine="720"/>
        <w:jc w:val="both"/>
        <w:rPr>
          <w:rFonts w:eastAsia="Times New Roman" w:cs="Times New Roman"/>
          <w:szCs w:val="24"/>
        </w:rPr>
      </w:pPr>
      <w:r w:rsidRPr="009236DF">
        <w:rPr>
          <w:rFonts w:eastAsia="Times New Roman" w:cs="Times New Roman"/>
          <w:b/>
          <w:szCs w:val="24"/>
        </w:rPr>
        <w:t>ΠΡΟΕΔΡΕΥΩΝ</w:t>
      </w:r>
      <w:r w:rsidRPr="000637CE">
        <w:rPr>
          <w:rFonts w:eastAsia="Times New Roman" w:cs="Times New Roman"/>
          <w:b/>
          <w:szCs w:val="24"/>
        </w:rPr>
        <w:t xml:space="preserve"> (</w:t>
      </w:r>
      <w:r>
        <w:rPr>
          <w:rFonts w:eastAsia="Times New Roman" w:cs="Times New Roman"/>
          <w:b/>
          <w:szCs w:val="24"/>
        </w:rPr>
        <w:t>Γεώργιος Λαμπ</w:t>
      </w:r>
      <w:r>
        <w:rPr>
          <w:rFonts w:eastAsia="Times New Roman" w:cs="Times New Roman"/>
          <w:b/>
          <w:szCs w:val="24"/>
        </w:rPr>
        <w:t>ρούλης</w:t>
      </w:r>
      <w:r w:rsidRPr="000637CE">
        <w:rPr>
          <w:rFonts w:eastAsia="Times New Roman" w:cs="Times New Roman"/>
          <w:b/>
          <w:szCs w:val="24"/>
        </w:rPr>
        <w:t>):</w:t>
      </w:r>
      <w:r w:rsidRPr="000637CE">
        <w:rPr>
          <w:rFonts w:eastAsia="Times New Roman" w:cs="Times New Roman"/>
          <w:szCs w:val="24"/>
        </w:rPr>
        <w:t xml:space="preserve"> </w:t>
      </w:r>
      <w:r>
        <w:rPr>
          <w:rFonts w:eastAsia="Times New Roman" w:cs="Times New Roman"/>
          <w:szCs w:val="24"/>
        </w:rPr>
        <w:t xml:space="preserve">Τον λόγο έχει ο τελευταίος ομιλητής από τον κατάλογο των Βουλευτών κ. Ανδρέας Ριζούλης από τον ΣΥΡΙΖΑ. Στη συνέχεια, θα μπούμε στη διαδικασία των δευτερολογιών των εισηγητών και των ειδικών αγορητών. </w:t>
      </w:r>
    </w:p>
    <w:p w14:paraId="413BB18E"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Κύριε συνάδελφε, έχετε τον λόγο. </w:t>
      </w:r>
    </w:p>
    <w:p w14:paraId="413BB18F" w14:textId="77777777" w:rsidR="0028181B" w:rsidRDefault="00E316D8">
      <w:pPr>
        <w:spacing w:line="600" w:lineRule="auto"/>
        <w:ind w:firstLine="720"/>
        <w:jc w:val="both"/>
        <w:rPr>
          <w:rFonts w:eastAsia="Times New Roman" w:cs="Times New Roman"/>
          <w:szCs w:val="24"/>
        </w:rPr>
      </w:pPr>
      <w:r>
        <w:rPr>
          <w:rFonts w:eastAsia="Times New Roman" w:cs="Times New Roman"/>
          <w:b/>
          <w:szCs w:val="24"/>
        </w:rPr>
        <w:t xml:space="preserve">ΑΝΔΡΕΑΣ ΡΙΖΟΥΛΗΣ: </w:t>
      </w:r>
      <w:r>
        <w:rPr>
          <w:rFonts w:eastAsia="Times New Roman" w:cs="Times New Roman"/>
          <w:szCs w:val="24"/>
        </w:rPr>
        <w:t xml:space="preserve">Ευχαριστώ, κύριε Πρόεδρε. </w:t>
      </w:r>
    </w:p>
    <w:p w14:paraId="413BB190"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Θα είμαι σύντομος και περιεκτικός, γιατί νομίζω τα περισσότερα ειπώθηκαν. </w:t>
      </w:r>
      <w:r>
        <w:rPr>
          <w:rFonts w:eastAsia="Times New Roman" w:cs="Times New Roman"/>
          <w:szCs w:val="24"/>
        </w:rPr>
        <w:t>Θα</w:t>
      </w:r>
      <w:r>
        <w:rPr>
          <w:rFonts w:eastAsia="Times New Roman" w:cs="Times New Roman"/>
          <w:szCs w:val="24"/>
        </w:rPr>
        <w:t xml:space="preserve"> σταθώ σε δυο-τρία σημεία. Μιλώντας για το νομοσχέδιο –βέβαια, αυτό το είπαν και οι άλλοι ομιλητές εδώ- θέλω να σημειώσω ότι με αυτό ρυ</w:t>
      </w:r>
      <w:r>
        <w:rPr>
          <w:rFonts w:eastAsia="Times New Roman" w:cs="Times New Roman"/>
          <w:szCs w:val="24"/>
        </w:rPr>
        <w:t xml:space="preserve">θμίζεται η ταχύτητα των διαδικασιών υποδοχής. Ρυθμίζονται τα ζητήματα της εξασφάλισης των δικαιωμάτων των ανθρώπων, οι οποίοι έρχονται στη χώρα, κυρίως των ευάλωτων ομάδων κατά τη διάρκεια της παραμονής τους. </w:t>
      </w:r>
    </w:p>
    <w:p w14:paraId="413BB191"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Πρώτη απορία προς τον εισηγητή της Αξιωματικής</w:t>
      </w:r>
      <w:r>
        <w:rPr>
          <w:rFonts w:eastAsia="Times New Roman" w:cs="Times New Roman"/>
          <w:szCs w:val="24"/>
        </w:rPr>
        <w:t xml:space="preserve"> Αντιπολίτευσης: Είπε κάποια στιγμή ότι δεν αντιμετωπίζουμε το πρόβλημα κατάματα –λέω ακριβώς τις λέξεις που χρησιμοποιήσατε- με τις αυξημένες ροές, με την αύξηση της φύλαξης, με τις επιστροφές και ότι κυρίως δεν έχουμε μια στιβαρή αντιμετώπιση του θέματος</w:t>
      </w:r>
      <w:r>
        <w:rPr>
          <w:rFonts w:eastAsia="Times New Roman" w:cs="Times New Roman"/>
          <w:szCs w:val="24"/>
        </w:rPr>
        <w:t xml:space="preserve">. </w:t>
      </w:r>
    </w:p>
    <w:p w14:paraId="413BB192"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Το ερώτημα είναι: Όταν στη θάλασσα είναι μια βάρκα υπερφορτωμένη με γυναικόπαιδα, άντρες και όλους τους άλλους ή ακόμη περισσότερο όταν αυτή η βάρκα θα έχει αναποδογυρίσει, θα ήθελα να ξέρω ποια είναι η στιβαρή αντιμετώπιση αυτού του θέματος. </w:t>
      </w:r>
    </w:p>
    <w:p w14:paraId="413BB193"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Θα ήθελα </w:t>
      </w:r>
      <w:r>
        <w:rPr>
          <w:rFonts w:eastAsia="Times New Roman" w:cs="Times New Roman"/>
          <w:szCs w:val="24"/>
        </w:rPr>
        <w:t>να πω δυο λόγια για την Πάτρα, γιατί εγώ είμαι ένας από αυτούς που είπε ο εισηγητής ότι έλεγε ότι δεν θέλουμε επιχείρηση σκούπα στην αχαϊκή πρωτεύουσα. Αυτό έγινε. Κατ</w:t>
      </w:r>
      <w:r>
        <w:rPr>
          <w:rFonts w:eastAsia="Times New Roman" w:cs="Times New Roman"/>
          <w:szCs w:val="24"/>
        </w:rPr>
        <w:t xml:space="preserve">’ </w:t>
      </w:r>
      <w:r>
        <w:rPr>
          <w:rFonts w:eastAsia="Times New Roman" w:cs="Times New Roman"/>
          <w:szCs w:val="24"/>
        </w:rPr>
        <w:t>αρχάς, να διευκρινίσω κάτι, το οποίο έχω πει επανειλημμένα από την αρχή αυτής της διαδι</w:t>
      </w:r>
      <w:r>
        <w:rPr>
          <w:rFonts w:eastAsia="Times New Roman" w:cs="Times New Roman"/>
          <w:szCs w:val="24"/>
        </w:rPr>
        <w:t>κασίας, της επιχείρησης σκούπα. Η ίδια η φράση «επιχείρηση-σκούπα» δεν έχει σχέση με το δικό μας λεξιλόγιο. Η σκούπα προϋποθέτει σκουπίδια. Ποτέ εμείς τους ανθρώπους δεν τους αντιμετωπίζουμε ως τέτοια. Προφανώς, κα</w:t>
      </w:r>
      <w:r>
        <w:rPr>
          <w:rFonts w:eastAsia="Times New Roman" w:cs="Times New Roman"/>
          <w:szCs w:val="24"/>
        </w:rPr>
        <w:t>μ</w:t>
      </w:r>
      <w:r>
        <w:rPr>
          <w:rFonts w:eastAsia="Times New Roman" w:cs="Times New Roman"/>
          <w:szCs w:val="24"/>
        </w:rPr>
        <w:t xml:space="preserve">μία επιχείρησή μας δεν θα την ονομάσουμε </w:t>
      </w:r>
      <w:r>
        <w:rPr>
          <w:rFonts w:eastAsia="Times New Roman" w:cs="Times New Roman"/>
          <w:szCs w:val="24"/>
        </w:rPr>
        <w:t>ποτέ σκούπα. Αυτό που θέλω να τονίσω κι έχει σημασία είναι ότι στην ανακοίνωσή της σήμερα η Αντιστράτηγος της Αστυνομίας που ήταν εκεί στη διαδικασία μεταφοράς των μεταναστών είπε –και το είδατε, γιατί ήταν οι κάμερες εκεί- ότι η όλη διαδικασία έγινε με σε</w:t>
      </w:r>
      <w:r>
        <w:rPr>
          <w:rFonts w:eastAsia="Times New Roman" w:cs="Times New Roman"/>
          <w:szCs w:val="24"/>
        </w:rPr>
        <w:t xml:space="preserve">βασμό απέναντι στην ανθρώπινη προσωπικότητα. </w:t>
      </w:r>
    </w:p>
    <w:p w14:paraId="413BB194"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Από την περίοδο του Πάσχα, ξεκίνησε μια διαδικασία της Αστυνομίας να μεταφέρει -καθώς γίνονταν και μια δουλειά παράλληλα- μετανάστες να πάνε εκεί που έπρεπε και ανήκουν. Αυτό είχε αποτέλεσμα.</w:t>
      </w:r>
    </w:p>
    <w:p w14:paraId="413BB195" w14:textId="77777777" w:rsidR="0028181B" w:rsidRDefault="00E316D8">
      <w:pPr>
        <w:spacing w:line="600" w:lineRule="auto"/>
        <w:ind w:firstLine="720"/>
        <w:jc w:val="both"/>
        <w:rPr>
          <w:rFonts w:eastAsia="Times New Roman"/>
          <w:szCs w:val="24"/>
        </w:rPr>
      </w:pPr>
      <w:r>
        <w:rPr>
          <w:rFonts w:eastAsia="Times New Roman"/>
          <w:szCs w:val="24"/>
        </w:rPr>
        <w:t>Το Υπουργείο, η Αστυνομία, ανθρωπιστικές οργανώσεις, μπαίνανε στους λαθρομετανάστες, τους καταγράφαν, τους μιλούσαν και τους εξηγούσαν γιατί δεν μπορούν να είναι σε αυτόν τον άθλιο, απάνθρωπο, άτυπο καταυλισμό που δημιουργήθηκε εκεί με την ελπίδα του λιμαν</w:t>
      </w:r>
      <w:r>
        <w:rPr>
          <w:rFonts w:eastAsia="Times New Roman"/>
          <w:szCs w:val="24"/>
        </w:rPr>
        <w:t xml:space="preserve">ιού απέναντι και της φυγής των ανθρώπων αυτών έξω. Πραγματικά, είχε αποτελέσματα κι ένα 40% των ανθρώπων μεταφέρθηκε ήπια και όμορφα. </w:t>
      </w:r>
    </w:p>
    <w:p w14:paraId="413BB196" w14:textId="77777777" w:rsidR="0028181B" w:rsidRDefault="00E316D8">
      <w:pPr>
        <w:tabs>
          <w:tab w:val="left" w:pos="2608"/>
        </w:tabs>
        <w:spacing w:line="600" w:lineRule="auto"/>
        <w:ind w:firstLine="720"/>
        <w:jc w:val="both"/>
        <w:rPr>
          <w:rFonts w:eastAsia="Times New Roman"/>
          <w:szCs w:val="24"/>
        </w:rPr>
      </w:pPr>
      <w:r>
        <w:rPr>
          <w:rFonts w:eastAsia="Times New Roman"/>
          <w:szCs w:val="24"/>
        </w:rPr>
        <w:t>Βεβαίως, με την αύξηση των ροών είχαμε επιστροφές με αποτέλεσμα να υπάρχουν προβλήματα, ειδικά με τους νεότερους, ενδεχομ</w:t>
      </w:r>
      <w:r>
        <w:rPr>
          <w:rFonts w:eastAsia="Times New Roman"/>
          <w:szCs w:val="24"/>
        </w:rPr>
        <w:t>ένως, μετανάστες που έρχονταν εκεί.</w:t>
      </w:r>
    </w:p>
    <w:p w14:paraId="413BB197" w14:textId="77777777" w:rsidR="0028181B" w:rsidRDefault="00E316D8">
      <w:pPr>
        <w:tabs>
          <w:tab w:val="left" w:pos="2608"/>
        </w:tabs>
        <w:spacing w:line="600" w:lineRule="auto"/>
        <w:ind w:firstLine="720"/>
        <w:jc w:val="both"/>
        <w:rPr>
          <w:rFonts w:eastAsia="Times New Roman"/>
          <w:szCs w:val="24"/>
        </w:rPr>
      </w:pPr>
      <w:r>
        <w:rPr>
          <w:rFonts w:eastAsia="Times New Roman"/>
          <w:szCs w:val="24"/>
        </w:rPr>
        <w:t>Θα πω κάτι για τους κατοίκους. Όλο αυτό το διάστημα μαζεύτηκαν οι σύλλογοι της περιοχής γύρω από τον άτυπο αυτό καταυλισμό, γιατί κα</w:t>
      </w:r>
      <w:r>
        <w:rPr>
          <w:rFonts w:eastAsia="Times New Roman"/>
          <w:szCs w:val="24"/>
        </w:rPr>
        <w:t>μ</w:t>
      </w:r>
      <w:r>
        <w:rPr>
          <w:rFonts w:eastAsia="Times New Roman"/>
          <w:szCs w:val="24"/>
        </w:rPr>
        <w:t>μιά φορά δημιουργούνται ή μπορεί να δημιουργηθούν ζητήματα: «Τι γίνεται εκεί στην Πάτρα</w:t>
      </w:r>
      <w:r>
        <w:rPr>
          <w:rFonts w:eastAsia="Times New Roman"/>
          <w:szCs w:val="24"/>
        </w:rPr>
        <w:t>;» «Ποιοι μαζεύονται;». «Για ποιο πράγμα φωνάζουν;». Κι επειδή η Πάτρα -χωρίς να θέλουμε να διεκδικήσουμε τα πρωτεία σε αυτό το θέμα- και η Αχαΐα έχει μια βαθιά δημοκρατική παράδοση από τις αρχές του σύγχρονου ελληνικού κράτους, προς τιμήν των ανθρώπων αυτ</w:t>
      </w:r>
      <w:r>
        <w:rPr>
          <w:rFonts w:eastAsia="Times New Roman"/>
          <w:szCs w:val="24"/>
        </w:rPr>
        <w:t>ών εκεί, πέρα από κάποιες φωνές που μπορεί να ακούστηκαν οι οποίες έχουν να κάνουν με τον φόβο της παρουσίας εκεί μιας άτυπης κατάστασης, το πρώτο πράγμα που λέγανε είναι ότι πρώτα από όλα δεν τιμά αυτούς τους ανθρώπους να είναι με αυτές τις συνθήκες εκεί.</w:t>
      </w:r>
      <w:r>
        <w:rPr>
          <w:rFonts w:eastAsia="Times New Roman"/>
          <w:szCs w:val="24"/>
        </w:rPr>
        <w:t xml:space="preserve"> Κι αυτό να το βάλουμε. </w:t>
      </w:r>
    </w:p>
    <w:p w14:paraId="413BB198" w14:textId="77777777" w:rsidR="0028181B" w:rsidRDefault="00E316D8">
      <w:pPr>
        <w:tabs>
          <w:tab w:val="left" w:pos="2608"/>
        </w:tabs>
        <w:spacing w:line="600" w:lineRule="auto"/>
        <w:ind w:firstLine="720"/>
        <w:jc w:val="both"/>
        <w:rPr>
          <w:rFonts w:eastAsia="Times New Roman"/>
          <w:szCs w:val="24"/>
        </w:rPr>
      </w:pPr>
      <w:r>
        <w:rPr>
          <w:rFonts w:eastAsia="Times New Roman"/>
          <w:szCs w:val="24"/>
        </w:rPr>
        <w:t>Κι όχι μόνο αυτό, λέω εγώ, αλλά επανειλημμένως τοποθετηθήκαμε ότι ήταν μια κατάσταση η οποία ήταν δύσκολη κι επικίνδυνη, όχι μόνο για τους μετανάστες, αλλά και για τους εργαζόμενους στο λιμάνι και για τους κατοίκους στην περιοχή κα</w:t>
      </w:r>
      <w:r>
        <w:rPr>
          <w:rFonts w:eastAsia="Times New Roman"/>
          <w:szCs w:val="24"/>
        </w:rPr>
        <w:t>ι για τους ανθρώπους που εργάζονται στην Αστυνομία, στο Λιμενικό κ</w:t>
      </w:r>
      <w:r>
        <w:rPr>
          <w:rFonts w:eastAsia="Times New Roman"/>
          <w:szCs w:val="24"/>
        </w:rPr>
        <w:t>.</w:t>
      </w:r>
      <w:r>
        <w:rPr>
          <w:rFonts w:eastAsia="Times New Roman"/>
          <w:szCs w:val="24"/>
        </w:rPr>
        <w:t>λπ..</w:t>
      </w:r>
    </w:p>
    <w:p w14:paraId="413BB199" w14:textId="77777777" w:rsidR="0028181B" w:rsidRDefault="00E316D8">
      <w:pPr>
        <w:tabs>
          <w:tab w:val="left" w:pos="2608"/>
        </w:tabs>
        <w:spacing w:line="600" w:lineRule="auto"/>
        <w:ind w:firstLine="720"/>
        <w:jc w:val="both"/>
        <w:rPr>
          <w:rFonts w:eastAsia="Times New Roman"/>
          <w:szCs w:val="24"/>
        </w:rPr>
      </w:pPr>
      <w:r>
        <w:rPr>
          <w:rFonts w:eastAsia="Times New Roman"/>
          <w:szCs w:val="24"/>
        </w:rPr>
        <w:t>Αυτό που θέλω να πω στον κ. Παπαθεοδώρου, γιατί προφανώς με περιμένει εκεί πέρα κάτι να πω, είναι ότι κατ</w:t>
      </w:r>
      <w:r>
        <w:rPr>
          <w:rFonts w:eastAsia="Times New Roman"/>
          <w:szCs w:val="24"/>
        </w:rPr>
        <w:t xml:space="preserve">’ </w:t>
      </w:r>
      <w:r>
        <w:rPr>
          <w:rFonts w:eastAsia="Times New Roman"/>
          <w:szCs w:val="24"/>
        </w:rPr>
        <w:t>αρχάς δεν κάνουμε κα</w:t>
      </w:r>
      <w:r>
        <w:rPr>
          <w:rFonts w:eastAsia="Times New Roman"/>
          <w:szCs w:val="24"/>
        </w:rPr>
        <w:t>μ</w:t>
      </w:r>
      <w:r>
        <w:rPr>
          <w:rFonts w:eastAsia="Times New Roman"/>
          <w:szCs w:val="24"/>
        </w:rPr>
        <w:t>μιά πλειοδοσία για το ποιος ήταν μαζί με τον κόσμο. Ήμασ</w:t>
      </w:r>
      <w:r>
        <w:rPr>
          <w:rFonts w:eastAsia="Times New Roman"/>
          <w:szCs w:val="24"/>
        </w:rPr>
        <w:t>ταν αρκετοί εκεί με τον κόσμο, αλλά κα</w:t>
      </w:r>
      <w:r>
        <w:rPr>
          <w:rFonts w:eastAsia="Times New Roman"/>
          <w:szCs w:val="24"/>
        </w:rPr>
        <w:t>μ</w:t>
      </w:r>
      <w:r>
        <w:rPr>
          <w:rFonts w:eastAsia="Times New Roman"/>
          <w:szCs w:val="24"/>
        </w:rPr>
        <w:t>μιά φορά δεν δικαιωνόμαστε από το αποτέλεσμα ότι «</w:t>
      </w:r>
      <w:r>
        <w:rPr>
          <w:rFonts w:eastAsia="Times New Roman"/>
          <w:szCs w:val="24"/>
        </w:rPr>
        <w:t xml:space="preserve">εμείς </w:t>
      </w:r>
      <w:r>
        <w:rPr>
          <w:rFonts w:eastAsia="Times New Roman"/>
          <w:szCs w:val="24"/>
        </w:rPr>
        <w:t xml:space="preserve">τα είχαμε πει». </w:t>
      </w:r>
    </w:p>
    <w:p w14:paraId="413BB19A" w14:textId="77777777" w:rsidR="0028181B" w:rsidRDefault="00E316D8">
      <w:pPr>
        <w:tabs>
          <w:tab w:val="left" w:pos="2608"/>
        </w:tabs>
        <w:spacing w:line="600" w:lineRule="auto"/>
        <w:ind w:firstLine="720"/>
        <w:jc w:val="both"/>
        <w:rPr>
          <w:rFonts w:eastAsia="Times New Roman"/>
          <w:szCs w:val="24"/>
        </w:rPr>
      </w:pPr>
      <w:r>
        <w:rPr>
          <w:rFonts w:eastAsia="Times New Roman"/>
          <w:szCs w:val="24"/>
        </w:rPr>
        <w:t>Όλη η διαδικασία η προηγούμενη της συζήτησης, της παρέμβασης εκεί με διάφορους τρόπους και των ανθρωπιστικών οργανώσεων κ</w:t>
      </w:r>
      <w:r>
        <w:rPr>
          <w:rFonts w:eastAsia="Times New Roman"/>
          <w:szCs w:val="24"/>
        </w:rPr>
        <w:t>.</w:t>
      </w:r>
      <w:r>
        <w:rPr>
          <w:rFonts w:eastAsia="Times New Roman"/>
          <w:szCs w:val="24"/>
        </w:rPr>
        <w:t>λπ., οδήγησε σήμερα σε</w:t>
      </w:r>
      <w:r>
        <w:rPr>
          <w:rFonts w:eastAsia="Times New Roman"/>
          <w:szCs w:val="24"/>
        </w:rPr>
        <w:t xml:space="preserve"> αυτή την ήπια και με αυτούς τους όρους μεταφορά. Επειδή δεν είναι έργο να παίξουμε το σενάριο από την αρχή, δεν ξέρουμε τι θα γινόταν αν αυτό ξεκινούσε κάποια στιγμή. Τέλος πάντων, να μην το συνεχίσω αυτό.</w:t>
      </w:r>
    </w:p>
    <w:p w14:paraId="413BB19B" w14:textId="77777777" w:rsidR="0028181B" w:rsidRDefault="00E316D8">
      <w:pPr>
        <w:tabs>
          <w:tab w:val="left" w:pos="2608"/>
        </w:tabs>
        <w:spacing w:line="600" w:lineRule="auto"/>
        <w:ind w:firstLine="720"/>
        <w:jc w:val="both"/>
        <w:rPr>
          <w:rFonts w:eastAsia="Times New Roman"/>
          <w:szCs w:val="24"/>
        </w:rPr>
      </w:pPr>
      <w:r>
        <w:rPr>
          <w:rFonts w:eastAsia="Times New Roman"/>
          <w:szCs w:val="24"/>
        </w:rPr>
        <w:t xml:space="preserve">Μια τελευταία ερώτηση προς τον </w:t>
      </w:r>
      <w:r>
        <w:rPr>
          <w:rFonts w:eastAsia="Times New Roman"/>
          <w:szCs w:val="24"/>
        </w:rPr>
        <w:t xml:space="preserve">εισηγητή </w:t>
      </w:r>
      <w:r>
        <w:rPr>
          <w:rFonts w:eastAsia="Times New Roman"/>
          <w:szCs w:val="24"/>
        </w:rPr>
        <w:t>της Αξιωμ</w:t>
      </w:r>
      <w:r>
        <w:rPr>
          <w:rFonts w:eastAsia="Times New Roman"/>
          <w:szCs w:val="24"/>
        </w:rPr>
        <w:t>ατικής Αντιπολίτευσης και με αυτό θα τελειώσω. Μου κάνει μεγάλη εντύπωση ότι έδωσε άλλοθι, για να μην πω ότι συμπορεύτηκε με τις αντιλήψεις των χωρών αυτών της Ανατολικής Ευρώπης οι οποίες με ακροδεξιές, ξενοφοβικές και ρατσιστικές απόψεις κυβερνήσεων επιτ</w:t>
      </w:r>
      <w:r>
        <w:rPr>
          <w:rFonts w:eastAsia="Times New Roman"/>
          <w:szCs w:val="24"/>
        </w:rPr>
        <w:t xml:space="preserve">ίθενται είτε στους μετανάστες είτε στην ίδια την πολιτική της Ευρωπαϊκής Ένωσης </w:t>
      </w:r>
      <w:r>
        <w:rPr>
          <w:rFonts w:eastAsia="Times New Roman"/>
          <w:szCs w:val="24"/>
        </w:rPr>
        <w:t xml:space="preserve">όπου </w:t>
      </w:r>
      <w:r>
        <w:rPr>
          <w:rFonts w:eastAsia="Times New Roman"/>
          <w:szCs w:val="24"/>
        </w:rPr>
        <w:t>τιμωρούνται από την Ευρωπαϊκή Ένωση και τιμωρήθηκαν με πρόστιμα. Και προσπάθησε να δώσει ένα άλλοθι ότι δικαίως αυτοί οι άνθρωποι εκεί έχουν αυτή τη λειτουργία που έχουν σ</w:t>
      </w:r>
      <w:r>
        <w:rPr>
          <w:rFonts w:eastAsia="Times New Roman"/>
          <w:szCs w:val="24"/>
        </w:rPr>
        <w:t>τα πλαίσια της Ευρωπαϊκής Ένωσης.</w:t>
      </w:r>
    </w:p>
    <w:p w14:paraId="413BB19C" w14:textId="77777777" w:rsidR="0028181B" w:rsidRDefault="00E316D8">
      <w:pPr>
        <w:tabs>
          <w:tab w:val="left" w:pos="2608"/>
        </w:tabs>
        <w:spacing w:line="600" w:lineRule="auto"/>
        <w:ind w:firstLine="720"/>
        <w:jc w:val="both"/>
        <w:rPr>
          <w:rFonts w:eastAsia="Times New Roman"/>
          <w:szCs w:val="24"/>
        </w:rPr>
      </w:pPr>
      <w:r>
        <w:rPr>
          <w:rFonts w:eastAsia="Times New Roman"/>
          <w:szCs w:val="24"/>
        </w:rPr>
        <w:t>Με την ευκαιρία που έχω και τελειώνοντας προφανώς θα ήθελα κι εγώ</w:t>
      </w:r>
      <w:r>
        <w:rPr>
          <w:rFonts w:eastAsia="Times New Roman"/>
          <w:szCs w:val="24"/>
        </w:rPr>
        <w:t>,</w:t>
      </w:r>
      <w:r>
        <w:rPr>
          <w:rFonts w:eastAsia="Times New Roman"/>
          <w:szCs w:val="24"/>
        </w:rPr>
        <w:t xml:space="preserve"> πέρα από το ψήφισμα της </w:t>
      </w:r>
      <w:r>
        <w:rPr>
          <w:rFonts w:eastAsia="Times New Roman"/>
          <w:szCs w:val="24"/>
        </w:rPr>
        <w:t xml:space="preserve">Κοινοβουλευτικής </w:t>
      </w:r>
      <w:r>
        <w:rPr>
          <w:rFonts w:eastAsia="Times New Roman"/>
          <w:szCs w:val="24"/>
        </w:rPr>
        <w:t xml:space="preserve">μας </w:t>
      </w:r>
      <w:r>
        <w:rPr>
          <w:rFonts w:eastAsia="Times New Roman"/>
          <w:szCs w:val="24"/>
        </w:rPr>
        <w:t>Ομάδας</w:t>
      </w:r>
      <w:r>
        <w:rPr>
          <w:rFonts w:eastAsia="Times New Roman"/>
          <w:szCs w:val="24"/>
        </w:rPr>
        <w:t>,</w:t>
      </w:r>
      <w:r>
        <w:rPr>
          <w:rFonts w:eastAsia="Times New Roman"/>
          <w:szCs w:val="24"/>
        </w:rPr>
        <w:t xml:space="preserve"> </w:t>
      </w:r>
      <w:r>
        <w:rPr>
          <w:rFonts w:eastAsia="Times New Roman"/>
          <w:szCs w:val="24"/>
        </w:rPr>
        <w:t xml:space="preserve">να καταδικάσω τη δολοφονική ενέργεια του στρατού του Ισραήλ. Δεν λέμε «των Ισραηλιτών», γιατί στο </w:t>
      </w:r>
      <w:r>
        <w:rPr>
          <w:rFonts w:eastAsia="Times New Roman"/>
          <w:szCs w:val="24"/>
        </w:rPr>
        <w:t>Ισραήλ ούτε όλοι είναι φασίστες, ούτε όλοι είναι άνθρωποι που θέλουν να πεθάνουν οι πάντες. Έχουμε διαδηλώσεις στο Ισραήλ που λένε: «Μπορούμε να ζήσουμε μαζί». Γι’ αυτό και λέμε για τον στρατό, αλλά και οι φαντάροι κα</w:t>
      </w:r>
      <w:r>
        <w:rPr>
          <w:rFonts w:eastAsia="Times New Roman"/>
          <w:szCs w:val="24"/>
        </w:rPr>
        <w:t>μ</w:t>
      </w:r>
      <w:r>
        <w:rPr>
          <w:rFonts w:eastAsia="Times New Roman"/>
          <w:szCs w:val="24"/>
        </w:rPr>
        <w:t>μιά φορά μπορεί να μην το κάνουν με τη</w:t>
      </w:r>
      <w:r>
        <w:rPr>
          <w:rFonts w:eastAsia="Times New Roman"/>
          <w:szCs w:val="24"/>
        </w:rPr>
        <w:t xml:space="preserve"> θέλησή τους. </w:t>
      </w:r>
    </w:p>
    <w:p w14:paraId="413BB19D" w14:textId="77777777" w:rsidR="0028181B" w:rsidRDefault="00E316D8">
      <w:pPr>
        <w:tabs>
          <w:tab w:val="left" w:pos="2608"/>
        </w:tabs>
        <w:spacing w:line="600" w:lineRule="auto"/>
        <w:ind w:firstLine="720"/>
        <w:jc w:val="both"/>
        <w:rPr>
          <w:rFonts w:eastAsia="Times New Roman"/>
          <w:szCs w:val="24"/>
        </w:rPr>
      </w:pPr>
      <w:r>
        <w:rPr>
          <w:rFonts w:eastAsia="Times New Roman"/>
          <w:szCs w:val="24"/>
        </w:rPr>
        <w:t>Να καταδικάσουμε, λοιπόν, την δολοφονική επίθεση σε ανθρώπους που διαδηλώνουν και δέχονται δολοφονικές επιθέσεις, όχι μόνο χθες και προχθές, αλλά δεκαετίες τώρα. Το μόνο έγκλημα που έχουν κάνει είναι ότι ζητούν και θέλουν να έχουν το δικαίωμ</w:t>
      </w:r>
      <w:r>
        <w:rPr>
          <w:rFonts w:eastAsia="Times New Roman"/>
          <w:szCs w:val="24"/>
        </w:rPr>
        <w:t>α της αυτοδιάθεσης.</w:t>
      </w:r>
    </w:p>
    <w:p w14:paraId="413BB19E" w14:textId="77777777" w:rsidR="0028181B" w:rsidRDefault="00E316D8">
      <w:pPr>
        <w:tabs>
          <w:tab w:val="left" w:pos="2608"/>
        </w:tabs>
        <w:spacing w:line="600" w:lineRule="auto"/>
        <w:ind w:firstLine="720"/>
        <w:jc w:val="both"/>
        <w:rPr>
          <w:rFonts w:eastAsia="Times New Roman"/>
          <w:szCs w:val="24"/>
        </w:rPr>
      </w:pPr>
      <w:r>
        <w:rPr>
          <w:rFonts w:eastAsia="Times New Roman"/>
          <w:szCs w:val="24"/>
        </w:rPr>
        <w:t>Ευχαριστώ, κύριε Πρόεδρε.</w:t>
      </w:r>
    </w:p>
    <w:p w14:paraId="413BB19F" w14:textId="77777777" w:rsidR="0028181B" w:rsidRDefault="00E316D8">
      <w:pPr>
        <w:tabs>
          <w:tab w:val="left" w:pos="2608"/>
        </w:tabs>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413BB1A0" w14:textId="77777777" w:rsidR="0028181B" w:rsidRDefault="00E316D8">
      <w:pPr>
        <w:tabs>
          <w:tab w:val="left" w:pos="2608"/>
        </w:tabs>
        <w:spacing w:line="600" w:lineRule="auto"/>
        <w:ind w:firstLine="720"/>
        <w:jc w:val="both"/>
        <w:rPr>
          <w:rFonts w:eastAsia="Times New Roman"/>
          <w:szCs w:val="24"/>
        </w:rPr>
      </w:pPr>
      <w:r w:rsidRPr="00AB51FD">
        <w:rPr>
          <w:rFonts w:eastAsia="Times New Roman"/>
          <w:b/>
          <w:szCs w:val="24"/>
        </w:rPr>
        <w:t>ΠΡΟΕΔΡΕΥΩΝ (Γεώργιος Λαμπρούλης):</w:t>
      </w:r>
      <w:r>
        <w:rPr>
          <w:rFonts w:eastAsia="Times New Roman"/>
          <w:szCs w:val="24"/>
        </w:rPr>
        <w:t xml:space="preserve"> Ευχαριστούμε τον κ. Ριζούλη, με τον οποίο ολοκληρώθηκε ο κατάλογος των ομιλητών. όπως προείπα. </w:t>
      </w:r>
    </w:p>
    <w:p w14:paraId="413BB1A1" w14:textId="77777777" w:rsidR="0028181B" w:rsidRDefault="00E316D8">
      <w:pPr>
        <w:tabs>
          <w:tab w:val="left" w:pos="2608"/>
        </w:tabs>
        <w:spacing w:line="600" w:lineRule="auto"/>
        <w:ind w:firstLine="720"/>
        <w:jc w:val="both"/>
        <w:rPr>
          <w:rFonts w:eastAsia="Times New Roman"/>
          <w:szCs w:val="24"/>
        </w:rPr>
      </w:pPr>
      <w:r>
        <w:rPr>
          <w:rFonts w:eastAsia="Times New Roman"/>
          <w:szCs w:val="24"/>
        </w:rPr>
        <w:t>Ξεκινάμε τον κύκλο των δευτερολογιών</w:t>
      </w:r>
      <w:r>
        <w:rPr>
          <w:rFonts w:eastAsia="Times New Roman"/>
          <w:szCs w:val="24"/>
        </w:rPr>
        <w:t xml:space="preserve"> με πρώτο τον κ. Πάλλη.</w:t>
      </w:r>
    </w:p>
    <w:p w14:paraId="413BB1A2" w14:textId="77777777" w:rsidR="0028181B" w:rsidRDefault="00E316D8">
      <w:pPr>
        <w:tabs>
          <w:tab w:val="left" w:pos="2608"/>
        </w:tabs>
        <w:spacing w:line="600" w:lineRule="auto"/>
        <w:ind w:firstLine="720"/>
        <w:jc w:val="both"/>
        <w:rPr>
          <w:rFonts w:eastAsia="Times New Roman"/>
          <w:szCs w:val="24"/>
        </w:rPr>
      </w:pPr>
      <w:r>
        <w:rPr>
          <w:rFonts w:eastAsia="Times New Roman"/>
          <w:szCs w:val="24"/>
        </w:rPr>
        <w:t>Έχετε τον λόγο για τέσσερα λεπτά, κύριε Πάλλη.</w:t>
      </w:r>
    </w:p>
    <w:p w14:paraId="413BB1A3" w14:textId="77777777" w:rsidR="0028181B" w:rsidRDefault="00E316D8">
      <w:pPr>
        <w:tabs>
          <w:tab w:val="left" w:pos="2608"/>
        </w:tabs>
        <w:spacing w:line="600" w:lineRule="auto"/>
        <w:ind w:firstLine="720"/>
        <w:jc w:val="both"/>
        <w:rPr>
          <w:rFonts w:eastAsia="Times New Roman"/>
          <w:szCs w:val="24"/>
        </w:rPr>
      </w:pPr>
      <w:r>
        <w:rPr>
          <w:rFonts w:eastAsia="Times New Roman"/>
          <w:b/>
          <w:szCs w:val="24"/>
        </w:rPr>
        <w:t xml:space="preserve">ΓΕΩΡΓΙΟΣ ΠΑΛΛΗΣ: </w:t>
      </w:r>
      <w:r>
        <w:rPr>
          <w:rFonts w:eastAsia="Times New Roman"/>
          <w:szCs w:val="24"/>
        </w:rPr>
        <w:t xml:space="preserve">Κυρίες και κύριοι συνάδελφοι, έχω μάθει να βλέπω τους ανθρώπους στα μάτια κι αυτός είναι ένας ακόμη λόγος που είμαι </w:t>
      </w:r>
      <w:r>
        <w:rPr>
          <w:rFonts w:eastAsia="Times New Roman"/>
          <w:szCs w:val="24"/>
        </w:rPr>
        <w:t xml:space="preserve">εισηγητής </w:t>
      </w:r>
      <w:r>
        <w:rPr>
          <w:rFonts w:eastAsia="Times New Roman"/>
          <w:szCs w:val="24"/>
        </w:rPr>
        <w:t xml:space="preserve">σ’ αυτό το νομοσχέδιο, γιατί έχω μάθει να </w:t>
      </w:r>
      <w:r>
        <w:rPr>
          <w:rFonts w:eastAsia="Times New Roman"/>
          <w:szCs w:val="24"/>
        </w:rPr>
        <w:t xml:space="preserve">βλέπω τους συντοπίτες μου στα μάτια. </w:t>
      </w:r>
    </w:p>
    <w:p w14:paraId="413BB1A4" w14:textId="77777777" w:rsidR="0028181B" w:rsidRDefault="00E316D8">
      <w:pPr>
        <w:tabs>
          <w:tab w:val="left" w:pos="2608"/>
        </w:tabs>
        <w:spacing w:line="600" w:lineRule="auto"/>
        <w:ind w:firstLine="720"/>
        <w:jc w:val="both"/>
        <w:rPr>
          <w:rFonts w:eastAsia="Times New Roman"/>
          <w:szCs w:val="24"/>
        </w:rPr>
      </w:pPr>
      <w:r>
        <w:rPr>
          <w:rFonts w:eastAsia="Times New Roman"/>
          <w:szCs w:val="24"/>
        </w:rPr>
        <w:t>Γνωρίζω πολύ καλά ότι δεν θα λύσει το προσφυγικό ζήτημα αυτό το νομοσχέδιο.</w:t>
      </w:r>
    </w:p>
    <w:p w14:paraId="413BB1A5" w14:textId="77777777" w:rsidR="0028181B" w:rsidRDefault="00E316D8">
      <w:pPr>
        <w:tabs>
          <w:tab w:val="left" w:pos="2940"/>
        </w:tabs>
        <w:spacing w:line="600" w:lineRule="auto"/>
        <w:jc w:val="both"/>
        <w:rPr>
          <w:rFonts w:eastAsia="Times New Roman"/>
          <w:szCs w:val="24"/>
        </w:rPr>
      </w:pPr>
      <w:r>
        <w:rPr>
          <w:rFonts w:eastAsia="Times New Roman"/>
          <w:szCs w:val="24"/>
        </w:rPr>
        <w:t>Όμως, μας δίνει τη δυνατότητα με πολλή δουλειά να τα κάνουμε καλύτερα τα πράγματα.</w:t>
      </w:r>
    </w:p>
    <w:p w14:paraId="413BB1A6" w14:textId="77777777" w:rsidR="0028181B" w:rsidRDefault="00E316D8">
      <w:pPr>
        <w:tabs>
          <w:tab w:val="left" w:pos="2940"/>
        </w:tabs>
        <w:spacing w:line="600" w:lineRule="auto"/>
        <w:ind w:firstLine="720"/>
        <w:jc w:val="both"/>
        <w:rPr>
          <w:rFonts w:eastAsia="Times New Roman"/>
          <w:szCs w:val="24"/>
        </w:rPr>
      </w:pPr>
      <w:r>
        <w:rPr>
          <w:rFonts w:eastAsia="Times New Roman"/>
          <w:szCs w:val="24"/>
        </w:rPr>
        <w:t>Παρακολουθώντας, λοιπόν, τη συζήτηση σήμερα σε αντιδιαστολή</w:t>
      </w:r>
      <w:r>
        <w:rPr>
          <w:rFonts w:eastAsia="Times New Roman"/>
          <w:szCs w:val="24"/>
        </w:rPr>
        <w:t xml:space="preserve"> με τη συζήτηση που έγινε στις </w:t>
      </w:r>
      <w:r>
        <w:rPr>
          <w:rFonts w:eastAsia="Times New Roman"/>
          <w:szCs w:val="24"/>
        </w:rPr>
        <w:t xml:space="preserve">επιτροπές </w:t>
      </w:r>
      <w:r>
        <w:rPr>
          <w:rFonts w:eastAsia="Times New Roman"/>
          <w:szCs w:val="24"/>
        </w:rPr>
        <w:t xml:space="preserve">έχω να σχολιάσω τα εξής. Κατ’ </w:t>
      </w:r>
      <w:r>
        <w:rPr>
          <w:rFonts w:eastAsia="Times New Roman"/>
          <w:szCs w:val="24"/>
        </w:rPr>
        <w:t>αρχάς</w:t>
      </w:r>
      <w:r>
        <w:rPr>
          <w:rFonts w:eastAsia="Times New Roman"/>
          <w:szCs w:val="24"/>
        </w:rPr>
        <w:t>, σε σχέση με τα στελέχη της Αξιωματικής Αντιπολίτευσης και πρώτο τον κ. Βαρβιτσιώτη, θα πω ότι ξεκίνησε σαν παρουσιαστής «τρομοκρατικού» δελτίου ειδήσεων ιδιωτικού καναλιού. Πήραν</w:t>
      </w:r>
      <w:r>
        <w:rPr>
          <w:rFonts w:eastAsia="Times New Roman"/>
          <w:szCs w:val="24"/>
        </w:rPr>
        <w:t xml:space="preserve"> αμπάριζα άλλοι συνάδελφοι, πήρε αμπάριζα ο συνάδελφος από τη ΔΗΣΥ που σουρεαλιστικά τα ανακάτεψε όλα, λίγο δικαιώματα, λίγο αποτροπή, λίγο απ’ όλα. Τα έχει λίγο μπερδεμένα. Ακολούθησε η εσάνς μπόχας από τους λαθρολάγνους πατριδοκάπηλους και ενίοτε κερδοσκ</w:t>
      </w:r>
      <w:r>
        <w:rPr>
          <w:rFonts w:eastAsia="Times New Roman"/>
          <w:szCs w:val="24"/>
        </w:rPr>
        <w:t xml:space="preserve">όπους του προσφυγικού, γιατί καντίνες στη Μόρια ανοίξανε και οι δικοί τους, νεοναζί της Χρυσής Αυγής με επιτομή τη ρητορική μίσους και με προσωπικές επιθέσεις κατά συναδέλφου, της </w:t>
      </w:r>
      <w:r>
        <w:rPr>
          <w:rFonts w:eastAsia="Times New Roman"/>
          <w:szCs w:val="24"/>
        </w:rPr>
        <w:t xml:space="preserve">κ. </w:t>
      </w:r>
      <w:r>
        <w:rPr>
          <w:rFonts w:eastAsia="Times New Roman"/>
          <w:szCs w:val="24"/>
        </w:rPr>
        <w:t>Χριστοδουλοπούλου.</w:t>
      </w:r>
    </w:p>
    <w:p w14:paraId="413BB1A7" w14:textId="77777777" w:rsidR="0028181B" w:rsidRDefault="00E316D8">
      <w:pPr>
        <w:tabs>
          <w:tab w:val="left" w:pos="2940"/>
        </w:tabs>
        <w:spacing w:line="600" w:lineRule="auto"/>
        <w:ind w:firstLine="720"/>
        <w:jc w:val="both"/>
        <w:rPr>
          <w:rFonts w:eastAsia="Times New Roman"/>
          <w:szCs w:val="24"/>
        </w:rPr>
      </w:pPr>
      <w:r>
        <w:rPr>
          <w:rFonts w:eastAsia="Times New Roman"/>
          <w:szCs w:val="24"/>
        </w:rPr>
        <w:t>Αυτό, όμως, που θέλει πολύ θράσος είναι από τους πρώην</w:t>
      </w:r>
      <w:r>
        <w:rPr>
          <w:rFonts w:eastAsia="Times New Roman"/>
          <w:szCs w:val="24"/>
        </w:rPr>
        <w:t xml:space="preserve"> κυβερνώντες μέχρι το 2015 και κυρίως τη Νέα Δημοκρατία. </w:t>
      </w:r>
    </w:p>
    <w:p w14:paraId="413BB1A8" w14:textId="77777777" w:rsidR="0028181B" w:rsidRDefault="00E316D8">
      <w:pPr>
        <w:tabs>
          <w:tab w:val="left" w:pos="2940"/>
        </w:tabs>
        <w:spacing w:line="600" w:lineRule="auto"/>
        <w:ind w:firstLine="720"/>
        <w:jc w:val="both"/>
        <w:rPr>
          <w:rFonts w:eastAsia="Times New Roman"/>
          <w:szCs w:val="24"/>
        </w:rPr>
      </w:pPr>
      <w:r>
        <w:rPr>
          <w:rFonts w:eastAsia="Times New Roman"/>
          <w:szCs w:val="24"/>
        </w:rPr>
        <w:t>Θα κάνω μια μικρή αναδρομή, κυρίες και κύριοι συνάδελφοι. Θα πάω πριν το 2009. Το 2009 κλείσαμε την Παγανή στη Λέσβο, που ήταν ο χώρος κράτησης αυτών που κρατούνταν πάνω από δεκαοχτάμηνο. Και το λέω</w:t>
      </w:r>
      <w:r>
        <w:rPr>
          <w:rFonts w:eastAsia="Times New Roman"/>
          <w:szCs w:val="24"/>
        </w:rPr>
        <w:t xml:space="preserve"> με αφορμή τη μομφή που μας έγινε για την αποχέτευση στη Μόρια.</w:t>
      </w:r>
    </w:p>
    <w:p w14:paraId="413BB1A9" w14:textId="77777777" w:rsidR="0028181B" w:rsidRDefault="00E316D8">
      <w:pPr>
        <w:tabs>
          <w:tab w:val="left" w:pos="2940"/>
        </w:tabs>
        <w:spacing w:line="600" w:lineRule="auto"/>
        <w:ind w:firstLine="720"/>
        <w:jc w:val="both"/>
        <w:rPr>
          <w:rFonts w:eastAsia="Times New Roman"/>
          <w:szCs w:val="24"/>
        </w:rPr>
      </w:pPr>
      <w:r>
        <w:rPr>
          <w:rFonts w:eastAsia="Times New Roman"/>
          <w:szCs w:val="24"/>
        </w:rPr>
        <w:t xml:space="preserve">Κύριε Βαρβιτσιώτη, που κάνατε τη μομφή –σ’ εσάς μιλάω-, θα σας πω, για να πάμε στο 2009 και πριν από το 2009, πως μέλη του </w:t>
      </w:r>
      <w:r>
        <w:rPr>
          <w:rFonts w:eastAsia="Times New Roman"/>
          <w:szCs w:val="24"/>
        </w:rPr>
        <w:t xml:space="preserve">κόμματός </w:t>
      </w:r>
      <w:r>
        <w:rPr>
          <w:rFonts w:eastAsia="Times New Roman"/>
          <w:szCs w:val="24"/>
        </w:rPr>
        <w:t>σας, της δικής σας διοίκησης τότε, εκμεταλλεύονταν και κερδο</w:t>
      </w:r>
      <w:r>
        <w:rPr>
          <w:rFonts w:eastAsia="Times New Roman"/>
          <w:szCs w:val="24"/>
        </w:rPr>
        <w:t>σκοπούσαν.</w:t>
      </w:r>
    </w:p>
    <w:p w14:paraId="413BB1AA" w14:textId="77777777" w:rsidR="0028181B" w:rsidRDefault="00E316D8">
      <w:pPr>
        <w:tabs>
          <w:tab w:val="left" w:pos="2940"/>
        </w:tabs>
        <w:spacing w:line="600" w:lineRule="auto"/>
        <w:ind w:firstLine="720"/>
        <w:jc w:val="both"/>
        <w:rPr>
          <w:rFonts w:eastAsia="Times New Roman"/>
          <w:szCs w:val="24"/>
        </w:rPr>
      </w:pPr>
      <w:r>
        <w:rPr>
          <w:rFonts w:eastAsia="Times New Roman"/>
          <w:szCs w:val="24"/>
        </w:rPr>
        <w:t xml:space="preserve">Μέχρι το 2009, λοιπόν, στη Μόρια φιλοξενούνταν πάνω από δεκαοχτάμηνο κρατούμενοι σε τριπλάσιο αριθμό από τις προβλεπόμενες συνθήκες μέσα στην Παγανή, διότι η σίτιση τότε –ακούστε, κυρίες και κύριοι συνάδελφοι- </w:t>
      </w:r>
      <w:r>
        <w:rPr>
          <w:rFonts w:eastAsia="Times New Roman"/>
          <w:szCs w:val="24"/>
        </w:rPr>
        <w:t xml:space="preserve">ήταν 28 ευρώ τη μέρα. Και ήταν από τη </w:t>
      </w:r>
      <w:r>
        <w:rPr>
          <w:rFonts w:eastAsia="Times New Roman"/>
          <w:szCs w:val="24"/>
        </w:rPr>
        <w:t xml:space="preserve">νομαρχιακή αυτοδιοίκηση </w:t>
      </w:r>
      <w:r>
        <w:rPr>
          <w:rFonts w:eastAsia="Times New Roman"/>
          <w:szCs w:val="24"/>
        </w:rPr>
        <w:t>απευθείας η σίτιση σε μέλη της Νέας Δημοκρατίας. Προσθέστε και τα υπόλοιπα έξοδα.</w:t>
      </w:r>
    </w:p>
    <w:p w14:paraId="413BB1AB" w14:textId="77777777" w:rsidR="0028181B" w:rsidRDefault="00E316D8">
      <w:pPr>
        <w:tabs>
          <w:tab w:val="left" w:pos="2940"/>
        </w:tabs>
        <w:spacing w:line="600" w:lineRule="auto"/>
        <w:ind w:firstLine="720"/>
        <w:jc w:val="both"/>
        <w:rPr>
          <w:rFonts w:eastAsia="Times New Roman"/>
          <w:szCs w:val="24"/>
        </w:rPr>
      </w:pPr>
      <w:r>
        <w:rPr>
          <w:rFonts w:eastAsia="Times New Roman"/>
          <w:szCs w:val="24"/>
        </w:rPr>
        <w:t>Κρατάγανε</w:t>
      </w:r>
      <w:r>
        <w:rPr>
          <w:rFonts w:eastAsia="Times New Roman"/>
          <w:szCs w:val="24"/>
        </w:rPr>
        <w:t>, λοιπόν, κλεισμένους ανθρώπους με δέκα λεπτά προαυλισμό την ημέρα και έρχονται και μας κάνουν μομφή γι</w:t>
      </w:r>
      <w:r>
        <w:rPr>
          <w:rFonts w:eastAsia="Times New Roman"/>
          <w:szCs w:val="24"/>
        </w:rPr>
        <w:t>α τη Μόρια, που θα έπρεπε να είναι κλειστή γιατί έτσι ονειρεύονταν εκείνοι. Να είναι κλειστά, να μη μιλάει κανένας και να κερδοσκοπούν.</w:t>
      </w:r>
    </w:p>
    <w:p w14:paraId="413BB1AC" w14:textId="77777777" w:rsidR="0028181B" w:rsidRDefault="00E316D8">
      <w:pPr>
        <w:tabs>
          <w:tab w:val="left" w:pos="2940"/>
        </w:tabs>
        <w:spacing w:line="600" w:lineRule="auto"/>
        <w:ind w:firstLine="720"/>
        <w:jc w:val="both"/>
        <w:rPr>
          <w:rFonts w:eastAsia="Times New Roman"/>
          <w:szCs w:val="24"/>
        </w:rPr>
      </w:pPr>
      <w:r>
        <w:rPr>
          <w:rFonts w:eastAsia="Times New Roman"/>
          <w:szCs w:val="24"/>
        </w:rPr>
        <w:t xml:space="preserve">Όσον αφορά την αποχέτευση της Μόριας, όταν αναγγέλθηκε από την </w:t>
      </w:r>
      <w:r>
        <w:rPr>
          <w:rFonts w:eastAsia="Times New Roman"/>
          <w:szCs w:val="24"/>
        </w:rPr>
        <w:t xml:space="preserve">κυβέρνησή </w:t>
      </w:r>
      <w:r>
        <w:rPr>
          <w:rFonts w:eastAsia="Times New Roman"/>
          <w:szCs w:val="24"/>
        </w:rPr>
        <w:t>σας η δημιουργία του στρατοπέδου της Μόριας, εγ</w:t>
      </w:r>
      <w:r>
        <w:rPr>
          <w:rFonts w:eastAsia="Times New Roman"/>
          <w:szCs w:val="24"/>
        </w:rPr>
        <w:t xml:space="preserve">ώ ήμουν στο δημοτικό συμβούλιο, κύριε Βαρβιτσιώτη. Όταν τέθηκε θέμα για τη σύνδεση με τη ΔΕΥΑ, τη Δημοτική Επιχείρηση Ύδρευσης Αποχέτευσης, ο τότε πρόεδρος ήταν Μοριανός. Ξέρετε πού βρίσκεται κοντολογίς όλον αυτόν τον καιρό; Είναι παρατρεχάμενος του </w:t>
      </w:r>
      <w:r>
        <w:rPr>
          <w:rFonts w:eastAsia="Times New Roman"/>
          <w:szCs w:val="24"/>
        </w:rPr>
        <w:t xml:space="preserve">κ. </w:t>
      </w:r>
      <w:r>
        <w:rPr>
          <w:rFonts w:eastAsia="Times New Roman"/>
          <w:szCs w:val="24"/>
        </w:rPr>
        <w:t>Αθα</w:t>
      </w:r>
      <w:r>
        <w:rPr>
          <w:rFonts w:eastAsia="Times New Roman"/>
          <w:szCs w:val="24"/>
        </w:rPr>
        <w:t>νασίου αυτός ο υπεύθυνος που δεν σας μίλησε τότε για να συνδεθεί η Μόρια και έχουμε μέχρι σήμερα πρόβλημα.</w:t>
      </w:r>
    </w:p>
    <w:p w14:paraId="413BB1AD" w14:textId="77777777" w:rsidR="0028181B" w:rsidRDefault="00E316D8">
      <w:pPr>
        <w:tabs>
          <w:tab w:val="left" w:pos="2940"/>
        </w:tabs>
        <w:spacing w:line="600" w:lineRule="auto"/>
        <w:ind w:firstLine="720"/>
        <w:jc w:val="both"/>
        <w:rPr>
          <w:rFonts w:eastAsia="Times New Roman"/>
          <w:szCs w:val="24"/>
        </w:rPr>
      </w:pPr>
      <w:r>
        <w:rPr>
          <w:rFonts w:eastAsia="Times New Roman"/>
          <w:szCs w:val="24"/>
        </w:rPr>
        <w:t>Να πούμε πέντε αλήθειες ακόμα, λοιπόν. Θα πάω λίγο παρακάτω. Ακούσαμε τον κ. Δένδια, ο οποίος ήταν πολύ χαλαρός, άνετος, χαμογελαστός ως κοινός λαϊκι</w:t>
      </w:r>
      <w:r>
        <w:rPr>
          <w:rFonts w:eastAsia="Times New Roman"/>
          <w:szCs w:val="24"/>
        </w:rPr>
        <w:t xml:space="preserve">στής. Μίλησε περί ρεαλισμού, ότι πραγματικά ότι δεν φυλάμε τα σύνορα. Τώρα ακούσαμε και για το ΝΑΤΟ, ακούσαμε και για τα πάντα. Η </w:t>
      </w:r>
      <w:r>
        <w:rPr>
          <w:rFonts w:eastAsia="Times New Roman"/>
          <w:szCs w:val="24"/>
          <w:lang w:val="en-US"/>
        </w:rPr>
        <w:t>FRONTEX</w:t>
      </w:r>
      <w:r w:rsidRPr="00D32AFA">
        <w:rPr>
          <w:rFonts w:eastAsia="Times New Roman"/>
          <w:szCs w:val="24"/>
        </w:rPr>
        <w:t xml:space="preserve"> </w:t>
      </w:r>
      <w:r>
        <w:rPr>
          <w:rFonts w:eastAsia="Times New Roman"/>
          <w:szCs w:val="24"/>
        </w:rPr>
        <w:t>ήταν πάντα στα νησιά, αλλά εγώ εμπιστεύομαι τις ελληνικές αρχές. Προτιμώ τις ελληνικές αρχές να κάνουν αυτό που ξέρουν</w:t>
      </w:r>
      <w:r>
        <w:rPr>
          <w:rFonts w:eastAsia="Times New Roman"/>
          <w:szCs w:val="24"/>
        </w:rPr>
        <w:t xml:space="preserve"> να κάνουν, αυτό που είπε ο Θοδωρής ο Δρίτσας, να σώζουν ψυχές, να αλλάζει η ψυχή των ανθρώπων αυτών με αυτά που τους βάζατε και κάνανε.</w:t>
      </w:r>
    </w:p>
    <w:p w14:paraId="413BB1AE" w14:textId="77777777" w:rsidR="0028181B" w:rsidRDefault="00E316D8">
      <w:pPr>
        <w:tabs>
          <w:tab w:val="left" w:pos="2940"/>
        </w:tabs>
        <w:spacing w:line="600" w:lineRule="auto"/>
        <w:ind w:firstLine="720"/>
        <w:jc w:val="both"/>
        <w:rPr>
          <w:rFonts w:eastAsia="Times New Roman"/>
          <w:szCs w:val="24"/>
        </w:rPr>
      </w:pPr>
      <w:r>
        <w:rPr>
          <w:rFonts w:eastAsia="Times New Roman"/>
          <w:szCs w:val="24"/>
        </w:rPr>
        <w:t>Θα πάω παρακάτω. Τι έκαναν με τα ασυνόδευτα; Το είπε ο Υπουργός. Τι παραλάβαμε; Το τίποτα σε υποδομές. Ξέρατε ότι θα έλ</w:t>
      </w:r>
      <w:r>
        <w:rPr>
          <w:rFonts w:eastAsia="Times New Roman"/>
          <w:szCs w:val="24"/>
        </w:rPr>
        <w:t>θει.</w:t>
      </w:r>
      <w:r w:rsidRPr="00D32AFA">
        <w:rPr>
          <w:rFonts w:eastAsia="Times New Roman"/>
          <w:szCs w:val="24"/>
        </w:rPr>
        <w:t xml:space="preserve"> </w:t>
      </w:r>
      <w:r>
        <w:rPr>
          <w:rFonts w:eastAsia="Times New Roman"/>
          <w:szCs w:val="24"/>
        </w:rPr>
        <w:t xml:space="preserve">Σήμερα, επιτέλους, το παραδεχθήκατε ότι από το 2013 είχαμε θέμα και το βλέπατε. </w:t>
      </w:r>
    </w:p>
    <w:p w14:paraId="413BB1AF" w14:textId="77777777" w:rsidR="0028181B" w:rsidRDefault="00E316D8">
      <w:pPr>
        <w:tabs>
          <w:tab w:val="left" w:pos="2940"/>
        </w:tabs>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413BB1B0" w14:textId="77777777" w:rsidR="0028181B" w:rsidRDefault="00E316D8">
      <w:pPr>
        <w:tabs>
          <w:tab w:val="left" w:pos="2940"/>
        </w:tabs>
        <w:spacing w:line="600" w:lineRule="auto"/>
        <w:ind w:firstLine="720"/>
        <w:jc w:val="both"/>
        <w:rPr>
          <w:rFonts w:eastAsia="Times New Roman"/>
          <w:szCs w:val="24"/>
        </w:rPr>
      </w:pPr>
      <w:r>
        <w:rPr>
          <w:rFonts w:eastAsia="Times New Roman"/>
          <w:szCs w:val="24"/>
        </w:rPr>
        <w:t>Ένα λεπτό, κύριε Πρόεδρε.</w:t>
      </w:r>
    </w:p>
    <w:p w14:paraId="413BB1B1" w14:textId="77777777" w:rsidR="0028181B" w:rsidRDefault="00E316D8">
      <w:pPr>
        <w:tabs>
          <w:tab w:val="left" w:pos="2940"/>
        </w:tabs>
        <w:spacing w:line="600" w:lineRule="auto"/>
        <w:ind w:firstLine="720"/>
        <w:jc w:val="both"/>
        <w:rPr>
          <w:rFonts w:eastAsia="Times New Roman"/>
          <w:szCs w:val="24"/>
        </w:rPr>
      </w:pPr>
      <w:r>
        <w:rPr>
          <w:rFonts w:eastAsia="Times New Roman"/>
          <w:szCs w:val="24"/>
        </w:rPr>
        <w:t>Υποδομές μηδέν, λοιπόν, κύριε. Αυτή είναι όλη σας η ντροπή.</w:t>
      </w:r>
    </w:p>
    <w:p w14:paraId="413BB1B2" w14:textId="77777777" w:rsidR="0028181B" w:rsidRDefault="00E316D8">
      <w:pPr>
        <w:tabs>
          <w:tab w:val="left" w:pos="2940"/>
        </w:tabs>
        <w:spacing w:line="600" w:lineRule="auto"/>
        <w:ind w:firstLine="720"/>
        <w:jc w:val="both"/>
        <w:rPr>
          <w:rFonts w:eastAsia="Times New Roman"/>
          <w:szCs w:val="24"/>
        </w:rPr>
      </w:pPr>
      <w:r>
        <w:rPr>
          <w:rFonts w:eastAsia="Times New Roman"/>
          <w:szCs w:val="24"/>
        </w:rPr>
        <w:t xml:space="preserve">Θα πάω παρακάτω. Είναι απαράδεκτη η στάση των χωρών, στις οποίες ηγούνται οι πρόεδροι του </w:t>
      </w:r>
      <w:r>
        <w:rPr>
          <w:rFonts w:eastAsia="Times New Roman"/>
          <w:szCs w:val="24"/>
        </w:rPr>
        <w:t xml:space="preserve">Λαϊκού Κόμματος </w:t>
      </w:r>
      <w:r>
        <w:rPr>
          <w:rFonts w:eastAsia="Times New Roman"/>
          <w:szCs w:val="24"/>
        </w:rPr>
        <w:t>στην κάθε χώρα. Είναι οι δικοί σας άνθρωποι. Η υποκρισία φτάνει και περισσεύει εδώ πέρα. Ακούσαμε και είδαμε μελέτη για το Πολυτεχνείο και να βελτιώσο</w:t>
      </w:r>
      <w:r>
        <w:rPr>
          <w:rFonts w:eastAsia="Times New Roman"/>
          <w:szCs w:val="24"/>
        </w:rPr>
        <w:t>υμε τα λάθη σας. Το ανύπαρκτο δεν βελτιώνεται. Προσπαθούμε να στήσουμε από το 2015 αυτά που αφήσατε. Το ανύπαρκτο αφήσατε.</w:t>
      </w:r>
    </w:p>
    <w:p w14:paraId="413BB1B3" w14:textId="77777777" w:rsidR="0028181B" w:rsidRDefault="00E316D8">
      <w:pPr>
        <w:tabs>
          <w:tab w:val="left" w:pos="2940"/>
        </w:tabs>
        <w:spacing w:line="600" w:lineRule="auto"/>
        <w:ind w:firstLine="720"/>
        <w:jc w:val="both"/>
        <w:rPr>
          <w:rFonts w:eastAsia="Times New Roman"/>
          <w:szCs w:val="24"/>
        </w:rPr>
      </w:pPr>
      <w:r>
        <w:rPr>
          <w:rFonts w:eastAsia="Times New Roman"/>
          <w:szCs w:val="24"/>
        </w:rPr>
        <w:t xml:space="preserve">Θα κλείσω με τον κ. Αθανασίου και τον κ. Βορίδη με δύο σχολιάκια. Είπε «άλλο ο ανθρωπισμός και άλλο το ζήτημα για τη σωτηρία και την </w:t>
      </w:r>
      <w:r>
        <w:rPr>
          <w:rFonts w:eastAsia="Times New Roman"/>
          <w:szCs w:val="24"/>
        </w:rPr>
        <w:t xml:space="preserve">καταστροφή των νησιών μας». Επίσης, μας αποκάλυψε ποιος κάνει τη διασπορά ψευδών ειδήσεων ότι ετοιμάζεται και άλλο κέντρο στη Λέσβο. Είναι ο ίδιος που το κάνει τελικά. Το είπε σήμερα στη Βουλή. Είναι ο πρώτος επίσημος που άκουσα να το λέει. </w:t>
      </w:r>
    </w:p>
    <w:p w14:paraId="413BB1B4" w14:textId="77777777" w:rsidR="0028181B" w:rsidRDefault="00E316D8">
      <w:pPr>
        <w:tabs>
          <w:tab w:val="left" w:pos="2940"/>
        </w:tabs>
        <w:spacing w:line="600" w:lineRule="auto"/>
        <w:ind w:firstLine="720"/>
        <w:jc w:val="both"/>
        <w:rPr>
          <w:rFonts w:eastAsia="Times New Roman"/>
          <w:szCs w:val="24"/>
        </w:rPr>
      </w:pPr>
      <w:r>
        <w:rPr>
          <w:rFonts w:eastAsia="Times New Roman"/>
          <w:szCs w:val="24"/>
        </w:rPr>
        <w:t>Θα πω, λοιπόν,</w:t>
      </w:r>
      <w:r>
        <w:rPr>
          <w:rFonts w:eastAsia="Times New Roman"/>
          <w:szCs w:val="24"/>
        </w:rPr>
        <w:t xml:space="preserve"> ότι, κατ’ </w:t>
      </w:r>
      <w:r>
        <w:rPr>
          <w:rFonts w:eastAsia="Times New Roman"/>
          <w:szCs w:val="24"/>
        </w:rPr>
        <w:t>αρχάς</w:t>
      </w:r>
      <w:r>
        <w:rPr>
          <w:rFonts w:eastAsia="Times New Roman"/>
          <w:szCs w:val="24"/>
        </w:rPr>
        <w:t>, το να δηλώνεις στη Βουλή ότι μαζί με τον πα</w:t>
      </w:r>
      <w:r>
        <w:rPr>
          <w:rFonts w:eastAsia="Times New Roman"/>
          <w:szCs w:val="24"/>
        </w:rPr>
        <w:t>πά</w:t>
      </w:r>
      <w:r>
        <w:rPr>
          <w:rFonts w:eastAsia="Times New Roman"/>
          <w:szCs w:val="24"/>
        </w:rPr>
        <w:t>-Στρατή έφτιαξαν την «Αγκαλιά» είναι και ιεροσυλία και προσβολή νεκρού, γιατί ειπώθηκε και αυτό εδώ μέσα.</w:t>
      </w:r>
    </w:p>
    <w:p w14:paraId="413BB1B5"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Όλος ο τόπος σε εκείνο το νησί ξέρει ποιοι είμαστε. Επίσης, με την όλη στάση του κυρίου</w:t>
      </w:r>
      <w:r>
        <w:rPr>
          <w:rFonts w:eastAsia="Times New Roman" w:cs="Times New Roman"/>
          <w:szCs w:val="24"/>
        </w:rPr>
        <w:t xml:space="preserve"> συναδέλφου από τη Λέσβο, το μόνο που μπορώ να πω είναι τι καλή διαφήμιση κάνει στον τόπο μας. Δεν ντρέπεστε λίγο να ρίχνετε τέτοια λάσπη για τα νησιά που έχουν τα θέματά τους, που οι άνθρωποι έχουν σταθεί αξιοπρεπέστατα; Και εσείς ρίχνετε συνεχώς λάσπη γι</w:t>
      </w:r>
      <w:r>
        <w:rPr>
          <w:rFonts w:eastAsia="Times New Roman" w:cs="Times New Roman"/>
          <w:szCs w:val="24"/>
        </w:rPr>
        <w:t>α τον κατεστραμμένο τόπο; Δεν ντρέπεστε; Θα έπρεπε να ντρέπεστε.</w:t>
      </w:r>
    </w:p>
    <w:p w14:paraId="413BB1B6"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Κλείνω λέγοντας κάτι και για τον κ. Βορίδη, ο οποίος είπε «μεγάλη εικόνα», «λένε ψέματα και επιφέρουν κόστος στη χώρα», κ.λπ.</w:t>
      </w:r>
      <w:r>
        <w:rPr>
          <w:rFonts w:eastAsia="Times New Roman" w:cs="Times New Roman"/>
          <w:szCs w:val="24"/>
        </w:rPr>
        <w:t>.</w:t>
      </w:r>
      <w:r>
        <w:rPr>
          <w:rFonts w:eastAsia="Times New Roman" w:cs="Times New Roman"/>
          <w:szCs w:val="24"/>
        </w:rPr>
        <w:t xml:space="preserve"> Η </w:t>
      </w:r>
      <w:r>
        <w:rPr>
          <w:rFonts w:eastAsia="Times New Roman" w:cs="Times New Roman"/>
          <w:szCs w:val="24"/>
        </w:rPr>
        <w:t>ερώτησή</w:t>
      </w:r>
      <w:r>
        <w:rPr>
          <w:rFonts w:eastAsia="Times New Roman" w:cs="Times New Roman"/>
          <w:szCs w:val="24"/>
        </w:rPr>
        <w:t xml:space="preserve"> μου είναι γι’ αυτούς που λένε ψέματα μέσα στο Κοινοβού</w:t>
      </w:r>
      <w:r>
        <w:rPr>
          <w:rFonts w:eastAsia="Times New Roman" w:cs="Times New Roman"/>
          <w:szCs w:val="24"/>
        </w:rPr>
        <w:t xml:space="preserve">λιο, κάνοντας ανυπέρβλητες ζημιές σε έναν τόπο σαν τη Λέσβο με τα ψέματα που λένε και την εικόνα που παρουσιάζουν. Ποιος θα αποζημιώσει τους κατοίκους για τη ζημιά που τους κάνουν και πού θα απολογηθούν οι κοινοί ψεύτες του </w:t>
      </w:r>
      <w:r>
        <w:rPr>
          <w:rFonts w:eastAsia="Times New Roman" w:cs="Times New Roman"/>
          <w:szCs w:val="24"/>
        </w:rPr>
        <w:t xml:space="preserve">ελληνικού </w:t>
      </w:r>
      <w:r>
        <w:rPr>
          <w:rFonts w:eastAsia="Times New Roman" w:cs="Times New Roman"/>
          <w:szCs w:val="24"/>
        </w:rPr>
        <w:t>Κοινοβουλίου -διότι δυ</w:t>
      </w:r>
      <w:r>
        <w:rPr>
          <w:rFonts w:eastAsia="Times New Roman" w:cs="Times New Roman"/>
          <w:szCs w:val="24"/>
        </w:rPr>
        <w:t>στυχώς είστε από αυτούς- σε ένα τόσο σοβαρό ζήτημα;</w:t>
      </w:r>
    </w:p>
    <w:p w14:paraId="413BB1B7" w14:textId="77777777" w:rsidR="0028181B" w:rsidRDefault="00E316D8">
      <w:pPr>
        <w:spacing w:line="600" w:lineRule="auto"/>
        <w:ind w:firstLine="720"/>
        <w:jc w:val="both"/>
        <w:rPr>
          <w:rFonts w:eastAsia="Times New Roman" w:cs="Times New Roman"/>
          <w:szCs w:val="24"/>
        </w:rPr>
      </w:pPr>
      <w:r w:rsidRPr="00A65890">
        <w:rPr>
          <w:rFonts w:eastAsia="Times New Roman" w:cs="Times New Roman"/>
          <w:b/>
          <w:szCs w:val="24"/>
        </w:rPr>
        <w:t>ΠΡΟΕΔΡΕΥΩΝ (Γεώργιος Λαμπ</w:t>
      </w:r>
      <w:r>
        <w:rPr>
          <w:rFonts w:eastAsia="Times New Roman" w:cs="Times New Roman"/>
          <w:b/>
          <w:szCs w:val="24"/>
        </w:rPr>
        <w:t>ρ</w:t>
      </w:r>
      <w:r w:rsidRPr="00A65890">
        <w:rPr>
          <w:rFonts w:eastAsia="Times New Roman" w:cs="Times New Roman"/>
          <w:b/>
          <w:szCs w:val="24"/>
        </w:rPr>
        <w:t xml:space="preserve">ούλης): </w:t>
      </w:r>
      <w:r>
        <w:rPr>
          <w:rFonts w:eastAsia="Times New Roman" w:cs="Times New Roman"/>
          <w:szCs w:val="24"/>
        </w:rPr>
        <w:t>Κύριε Πάλλη, ολοκληρώστε.</w:t>
      </w:r>
    </w:p>
    <w:p w14:paraId="413BB1B8" w14:textId="77777777" w:rsidR="0028181B" w:rsidRDefault="00E316D8">
      <w:pPr>
        <w:spacing w:line="600" w:lineRule="auto"/>
        <w:ind w:firstLine="720"/>
        <w:jc w:val="both"/>
        <w:rPr>
          <w:rFonts w:eastAsia="Times New Roman" w:cs="Times New Roman"/>
          <w:szCs w:val="24"/>
        </w:rPr>
      </w:pPr>
      <w:r w:rsidRPr="00A65890">
        <w:rPr>
          <w:rFonts w:eastAsia="Times New Roman" w:cs="Times New Roman"/>
          <w:b/>
          <w:szCs w:val="24"/>
        </w:rPr>
        <w:t>ΓΕΩΡΓΙΟΣ ΠΑΛΛΗΣ:</w:t>
      </w:r>
      <w:r>
        <w:rPr>
          <w:rFonts w:eastAsia="Times New Roman" w:cs="Times New Roman"/>
          <w:szCs w:val="24"/>
        </w:rPr>
        <w:t xml:space="preserve"> Κλείνω, κύριε Πρόεδρε, λέγοντας ότι φυσικά δεν είμαστε ίδιοι. Το λέω και προς το Κομμουνιστικό Κόμμα </w:t>
      </w:r>
      <w:r>
        <w:rPr>
          <w:rFonts w:eastAsia="Times New Roman" w:cs="Times New Roman"/>
          <w:szCs w:val="24"/>
        </w:rPr>
        <w:t xml:space="preserve">Ελλάδας </w:t>
      </w:r>
      <w:r>
        <w:rPr>
          <w:rFonts w:eastAsia="Times New Roman" w:cs="Times New Roman"/>
          <w:szCs w:val="24"/>
        </w:rPr>
        <w:t>αυτό. Το μόνο σχόλ</w:t>
      </w:r>
      <w:r>
        <w:rPr>
          <w:rFonts w:eastAsia="Times New Roman" w:cs="Times New Roman"/>
          <w:szCs w:val="24"/>
        </w:rPr>
        <w:t xml:space="preserve">ιο που έχω να κάνω για το Κομμουνιστικό Κόμμα </w:t>
      </w:r>
      <w:r>
        <w:rPr>
          <w:rFonts w:eastAsia="Times New Roman" w:cs="Times New Roman"/>
          <w:szCs w:val="24"/>
        </w:rPr>
        <w:t xml:space="preserve">Ελλάδας </w:t>
      </w:r>
      <w:r>
        <w:rPr>
          <w:rFonts w:eastAsia="Times New Roman" w:cs="Times New Roman"/>
          <w:szCs w:val="24"/>
        </w:rPr>
        <w:t xml:space="preserve">είναι σχετικά με την </w:t>
      </w:r>
      <w:r>
        <w:rPr>
          <w:rFonts w:eastAsia="Times New Roman" w:cs="Times New Roman"/>
          <w:szCs w:val="24"/>
        </w:rPr>
        <w:t xml:space="preserve">ενασχόλησή </w:t>
      </w:r>
      <w:r>
        <w:rPr>
          <w:rFonts w:eastAsia="Times New Roman" w:cs="Times New Roman"/>
          <w:szCs w:val="24"/>
        </w:rPr>
        <w:t>του με τους πρόσφυγες στη Λέσβο όλα αυτά τα χρόνια, η οποία ήταν επιδερμική. Δεν θα κάνω κανένα παραπάνω σχόλιο.</w:t>
      </w:r>
    </w:p>
    <w:p w14:paraId="413BB1B9"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Ευχαριστώ.</w:t>
      </w:r>
    </w:p>
    <w:p w14:paraId="413BB1BA" w14:textId="77777777" w:rsidR="0028181B" w:rsidRDefault="00E316D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13BB1BB" w14:textId="77777777" w:rsidR="0028181B" w:rsidRDefault="00E316D8">
      <w:pPr>
        <w:spacing w:line="600" w:lineRule="auto"/>
        <w:ind w:firstLine="720"/>
        <w:jc w:val="both"/>
        <w:rPr>
          <w:rFonts w:eastAsia="Times New Roman" w:cs="Times New Roman"/>
          <w:szCs w:val="24"/>
        </w:rPr>
      </w:pPr>
      <w:r w:rsidRPr="00A65890">
        <w:rPr>
          <w:rFonts w:eastAsia="Times New Roman" w:cs="Times New Roman"/>
          <w:b/>
          <w:szCs w:val="24"/>
        </w:rPr>
        <w:t>ΠΡ</w:t>
      </w:r>
      <w:r w:rsidRPr="00A65890">
        <w:rPr>
          <w:rFonts w:eastAsia="Times New Roman" w:cs="Times New Roman"/>
          <w:b/>
          <w:szCs w:val="24"/>
        </w:rPr>
        <w:t>ΟΕΔΡΕΥΩΝ (Γεώργιος Λαμπ</w:t>
      </w:r>
      <w:r>
        <w:rPr>
          <w:rFonts w:eastAsia="Times New Roman" w:cs="Times New Roman"/>
          <w:b/>
          <w:szCs w:val="24"/>
        </w:rPr>
        <w:t>ρ</w:t>
      </w:r>
      <w:r w:rsidRPr="00A65890">
        <w:rPr>
          <w:rFonts w:eastAsia="Times New Roman" w:cs="Times New Roman"/>
          <w:b/>
          <w:szCs w:val="24"/>
        </w:rPr>
        <w:t>ούλης):</w:t>
      </w:r>
      <w:r>
        <w:rPr>
          <w:rFonts w:eastAsia="Times New Roman" w:cs="Times New Roman"/>
          <w:szCs w:val="24"/>
        </w:rPr>
        <w:t xml:space="preserve"> Τον λόγο έχει ο εισηγητής της Νέας Δημοκρατίας</w:t>
      </w:r>
      <w:r>
        <w:rPr>
          <w:rFonts w:eastAsia="Times New Roman" w:cs="Times New Roman"/>
          <w:szCs w:val="24"/>
        </w:rPr>
        <w:t xml:space="preserve"> </w:t>
      </w:r>
      <w:r>
        <w:rPr>
          <w:rFonts w:eastAsia="Times New Roman" w:cs="Times New Roman"/>
          <w:szCs w:val="24"/>
        </w:rPr>
        <w:t>κ. Βαρβιτσιώτης.</w:t>
      </w:r>
    </w:p>
    <w:p w14:paraId="413BB1BC" w14:textId="77777777" w:rsidR="0028181B" w:rsidRDefault="00E316D8">
      <w:pPr>
        <w:spacing w:line="600" w:lineRule="auto"/>
        <w:ind w:firstLine="720"/>
        <w:jc w:val="both"/>
        <w:rPr>
          <w:rFonts w:eastAsia="Times New Roman" w:cs="Times New Roman"/>
          <w:szCs w:val="24"/>
        </w:rPr>
      </w:pPr>
      <w:r w:rsidRPr="00A65890">
        <w:rPr>
          <w:rFonts w:eastAsia="Times New Roman" w:cs="Times New Roman"/>
          <w:b/>
          <w:szCs w:val="24"/>
        </w:rPr>
        <w:t>ΜΙΛΤΙΑΔΗΣ ΒΑΡΒΙΤΣΙΩΤΗΣ:</w:t>
      </w:r>
      <w:r>
        <w:rPr>
          <w:rFonts w:eastAsia="Times New Roman" w:cs="Times New Roman"/>
          <w:szCs w:val="24"/>
        </w:rPr>
        <w:t xml:space="preserve"> Κυρίες και κύριοι συνάδελφοι, δεν θα σας γυρίσω τα σχόλια περί υποκρισίας ανάμεσα στις δηλώσεις που κάνουν οι Υπουργοί σας εδώ και τον τρόπο με τον οποίον εκφράζεται το Υπουργείο Εξωτερικών για το θέμα της σφαγής στη Γάζα που έγινε χθες, γιατί είναι δισυπ</w:t>
      </w:r>
      <w:r>
        <w:rPr>
          <w:rFonts w:eastAsia="Times New Roman" w:cs="Times New Roman"/>
          <w:szCs w:val="24"/>
        </w:rPr>
        <w:t>όστατο. Άλλο η Κυβέρνηση ΣΥΡΙΖΑ στο Υπουργείο Εξωτερικών, άλλο η Κοινοβουλευτική Ομάδα ΣΥΡΙΖΑ μέσα στο Κοινοβούλιο. Ό,τι λέμε στην Ελλάδα είναι για την Ελλάδα, αλλά έξω συντασσόμαστε με όλες τις γραμμές της Ευρωπαϊκής Ένωσης, τις οποίες έρχεστε εδώ και κατ</w:t>
      </w:r>
      <w:r>
        <w:rPr>
          <w:rFonts w:eastAsia="Times New Roman" w:cs="Times New Roman"/>
          <w:szCs w:val="24"/>
        </w:rPr>
        <w:t>αδικάζετε. Υποκριτές σε όλο σας το μεγαλείο. Υποκριτές! Αν είχατε το θάρρος, ας έβγαινε ο κ. Κοτζιάς να καταδικάσει. Και μάλιστα ας ερχόταν και ο κ. Καμμένος, ο οποίος διαφημίζει και τις εξαιρετικές του σχέσεις με το Ισραήλ τελευταία.</w:t>
      </w:r>
    </w:p>
    <w:p w14:paraId="413BB1BD"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Δεν έχετε καταλάβει π</w:t>
      </w:r>
      <w:r>
        <w:rPr>
          <w:rFonts w:eastAsia="Times New Roman" w:cs="Times New Roman"/>
          <w:szCs w:val="24"/>
        </w:rPr>
        <w:t>ραγματικά τι είναι η Ευρωπαϊκή Ένωση σε σχέση με τη μεταναστευτική πολιτική. Έχετε εξαπολύσει όλοι μύδρους για την ευρωπαϊκή πολιτική στα θέματα ασύλου. Από πότε η Ευρωπαϊκή Ένωση έχει αναλάβει τα θέματα ασύλου; Έχουμε εκχωρήσει ως χώρες τα θέματα ασύλου σ</w:t>
      </w:r>
      <w:r>
        <w:rPr>
          <w:rFonts w:eastAsia="Times New Roman" w:cs="Times New Roman"/>
          <w:szCs w:val="24"/>
        </w:rPr>
        <w:t>την Ευρωπαϊκή Ένωση; Όχι. Το έχει κρατήσει η κάθε χώρα στο εσωτερικό της νομικό πλαίσιο και η κάθε χώρα ελέγχει σε ποιον θέλει και σε ποιον δεν θέλει να δώσει άσυλο με εσωτερικές διαδικασίες. Άρα, ποιοι είναι αυτοί οι μύδροι τους οποίους εξαπολύετε και προ</w:t>
      </w:r>
      <w:r>
        <w:rPr>
          <w:rFonts w:eastAsia="Times New Roman" w:cs="Times New Roman"/>
          <w:szCs w:val="24"/>
        </w:rPr>
        <w:t xml:space="preserve">ς ποια κατεύθυνση; </w:t>
      </w:r>
    </w:p>
    <w:p w14:paraId="413BB1BE"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Σαφέστατα χρειάζεται να προωθήσουμε μια ευρωπαϊκή πολιτική, αλλά αυτή η ευρωπαϊκή πολιτική θα οικοδομηθεί όταν θα κάνουμε ευρωπαϊκή πολιτική σε όλα και δεν θα την κάνουμε αλ</w:t>
      </w:r>
      <w:r>
        <w:rPr>
          <w:rFonts w:eastAsia="Times New Roman" w:cs="Times New Roman"/>
          <w:szCs w:val="24"/>
        </w:rPr>
        <w:t>ά</w:t>
      </w:r>
      <w:r>
        <w:rPr>
          <w:rFonts w:eastAsia="Times New Roman" w:cs="Times New Roman"/>
          <w:szCs w:val="24"/>
        </w:rPr>
        <w:t xml:space="preserve"> καρτ. Αυτό σημαίνει ότι θα κάνουμε και ευρωπαϊκή πολιτική στη</w:t>
      </w:r>
      <w:r>
        <w:rPr>
          <w:rFonts w:eastAsia="Times New Roman" w:cs="Times New Roman"/>
          <w:szCs w:val="24"/>
        </w:rPr>
        <w:t>ν φύλαξη των συνόρων και δεν θα κάνουμε αλ</w:t>
      </w:r>
      <w:r>
        <w:rPr>
          <w:rFonts w:eastAsia="Times New Roman" w:cs="Times New Roman"/>
          <w:szCs w:val="24"/>
        </w:rPr>
        <w:t>ά</w:t>
      </w:r>
      <w:r>
        <w:rPr>
          <w:rFonts w:eastAsia="Times New Roman" w:cs="Times New Roman"/>
          <w:szCs w:val="24"/>
        </w:rPr>
        <w:t xml:space="preserve"> καρτ, διότι δεν άκουσα καμμία κουβέντα, κανέναν ομιλητή του ΣΥΡΙΖΑ να λέει κάτι για την πολιτική φύλαξης των συνόρων. Καμμία. </w:t>
      </w:r>
    </w:p>
    <w:p w14:paraId="413BB1BF"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Μάλιστα, καταλάβαμε απόλυτα ότι η σημερινή ηγεσία του Υπουργείου Μεταναστευτικής Πολι</w:t>
      </w:r>
      <w:r>
        <w:rPr>
          <w:rFonts w:eastAsia="Times New Roman" w:cs="Times New Roman"/>
          <w:szCs w:val="24"/>
        </w:rPr>
        <w:t xml:space="preserve">τικής ταυτίζεται με την προηγούμενη πολιτική που λέει ένα πράγμα: «Όσοι χτυπήσουν την πόρτα μας θα μπουν και όσοι θα μπουν θα παραμείνουν». Αυτή είναι η φιλοσοφία. Κι αν λέτε ότι είναι ανθρώπινη αυτή η στάση και επειδή πολλά υπονοούμενα αφήνατε για </w:t>
      </w:r>
      <w:r>
        <w:rPr>
          <w:rFonts w:eastAsia="Times New Roman" w:cs="Times New Roman"/>
          <w:szCs w:val="24"/>
        </w:rPr>
        <w:t xml:space="preserve">το </w:t>
      </w:r>
      <w:r>
        <w:rPr>
          <w:rFonts w:eastAsia="Times New Roman" w:cs="Times New Roman"/>
          <w:szCs w:val="24"/>
        </w:rPr>
        <w:t>τι γ</w:t>
      </w:r>
      <w:r>
        <w:rPr>
          <w:rFonts w:eastAsia="Times New Roman" w:cs="Times New Roman"/>
          <w:szCs w:val="24"/>
        </w:rPr>
        <w:t>ινόταν στο παρελθόν και τι όχι…</w:t>
      </w:r>
    </w:p>
    <w:p w14:paraId="413BB1C0" w14:textId="77777777" w:rsidR="0028181B" w:rsidRDefault="00E316D8">
      <w:pPr>
        <w:spacing w:line="600" w:lineRule="auto"/>
        <w:ind w:firstLine="720"/>
        <w:jc w:val="both"/>
        <w:rPr>
          <w:rFonts w:eastAsia="Times New Roman" w:cs="Times New Roman"/>
          <w:szCs w:val="24"/>
        </w:rPr>
      </w:pPr>
      <w:r w:rsidRPr="00CC444E">
        <w:rPr>
          <w:rFonts w:eastAsia="Times New Roman" w:cs="Times New Roman"/>
          <w:b/>
          <w:szCs w:val="24"/>
        </w:rPr>
        <w:t>ΓΕΩΡΓΙΟΣ ΠΑΛΛΗΣ:</w:t>
      </w:r>
      <w:r>
        <w:rPr>
          <w:rFonts w:eastAsia="Times New Roman" w:cs="Times New Roman"/>
          <w:szCs w:val="24"/>
        </w:rPr>
        <w:t xml:space="preserve"> Κανένα υπονοούμενο. Δεδομένα σάς είπα.</w:t>
      </w:r>
    </w:p>
    <w:p w14:paraId="413BB1C1" w14:textId="77777777" w:rsidR="0028181B" w:rsidRDefault="00E316D8">
      <w:pPr>
        <w:spacing w:line="600" w:lineRule="auto"/>
        <w:ind w:firstLine="720"/>
        <w:jc w:val="both"/>
        <w:rPr>
          <w:rFonts w:eastAsia="Times New Roman" w:cs="Times New Roman"/>
          <w:szCs w:val="24"/>
        </w:rPr>
      </w:pPr>
      <w:r w:rsidRPr="00A65890">
        <w:rPr>
          <w:rFonts w:eastAsia="Times New Roman" w:cs="Times New Roman"/>
          <w:b/>
          <w:szCs w:val="24"/>
        </w:rPr>
        <w:t>ΜΙΛΤΙΑΔΗΣ ΒΑΡΒΙΤΣΙΩΤΗΣ:</w:t>
      </w:r>
      <w:r>
        <w:rPr>
          <w:rFonts w:eastAsia="Times New Roman" w:cs="Times New Roman"/>
          <w:szCs w:val="24"/>
        </w:rPr>
        <w:t xml:space="preserve"> …θα σας πω τον χειρότερο απολογισμό, ο οποίος είναι απολογισμός ντροπής, γιατί κάθε ανθρώπινη ζωή που έχει χαθεί στη θάλασσα είναι ανθρώπινη ζωή</w:t>
      </w:r>
      <w:r>
        <w:rPr>
          <w:rFonts w:eastAsia="Times New Roman" w:cs="Times New Roman"/>
          <w:szCs w:val="24"/>
        </w:rPr>
        <w:t xml:space="preserve"> που βαραίνει τη συνείδηση όλων μας. </w:t>
      </w:r>
    </w:p>
    <w:p w14:paraId="413BB1C2"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Το 2014, όμως, χάθηκαν πενήντα εννέα ζωές και το 2015 χίλιες εκατόν εξήντα τρεις στο Αιγαίο. Αυτό είναι το αποτέλεσμα μιας πολιτικής αφύλακτων συνόρων, να θρηνούμε περισσότερα θύματα. </w:t>
      </w:r>
    </w:p>
    <w:p w14:paraId="413BB1C3"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Να σας πω και κάτι ακόμα; Άκουσα </w:t>
      </w:r>
      <w:r>
        <w:rPr>
          <w:rFonts w:eastAsia="Times New Roman" w:cs="Times New Roman"/>
          <w:szCs w:val="24"/>
        </w:rPr>
        <w:t>τον κύριο Υπουργό να λέει ότι «για εμάς κορωνίδα στην πολιτική μας είναι οι διεθνείς συνθήκες». Και μάλιστα, είπατε ότι στην κορωνίδα της πολιτικής σας είναι και η κοινή δήλωση Ευρώπης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Τουρκίας και πώς θα λειτουργήσει αυτή. Αυτή είναι που δεν λειτουργεί,</w:t>
      </w:r>
      <w:r>
        <w:rPr>
          <w:rFonts w:eastAsia="Times New Roman" w:cs="Times New Roman"/>
          <w:szCs w:val="24"/>
        </w:rPr>
        <w:t xml:space="preserve"> κύριε Υπουργέ. Γι’ αυτό σας κριτικάρουμε, επειδή δεν λειτουργεί αυτή.</w:t>
      </w:r>
    </w:p>
    <w:p w14:paraId="413BB1C4" w14:textId="77777777" w:rsidR="0028181B" w:rsidRDefault="00E316D8">
      <w:pPr>
        <w:spacing w:line="600" w:lineRule="auto"/>
        <w:jc w:val="both"/>
        <w:rPr>
          <w:rFonts w:eastAsia="Times New Roman"/>
          <w:szCs w:val="24"/>
        </w:rPr>
      </w:pPr>
      <w:r>
        <w:rPr>
          <w:rFonts w:eastAsia="Times New Roman"/>
          <w:szCs w:val="24"/>
        </w:rPr>
        <w:t>Διότι η κοινή δήλωση επιβάλλει να επιστρέφονται στην Τουρκία και αυτό είναι το έργο το οποίο έχετε αναλάβει και το οποίο δεν εφαρμόζετε, με χίλιες εξακόσιες επιστροφές έναντι πενήντα χι</w:t>
      </w:r>
      <w:r>
        <w:rPr>
          <w:rFonts w:eastAsia="Times New Roman"/>
          <w:szCs w:val="24"/>
        </w:rPr>
        <w:t>λιάδων αφίξεων. Μάλιστα, έχουμε μεγάλους αριθμούς από χώρες οι οποίες δεν δικαιούνται ασύλου. Από το Πακιστάν ο ρυθμός αποδοχής των αιτήσεων ασύλου είναι 2,5%. Από το Μπαγκλαντές είναι 3,5%.</w:t>
      </w:r>
    </w:p>
    <w:p w14:paraId="413BB1C5" w14:textId="77777777" w:rsidR="0028181B" w:rsidRDefault="00E316D8">
      <w:pPr>
        <w:spacing w:line="600" w:lineRule="auto"/>
        <w:ind w:firstLine="720"/>
        <w:jc w:val="both"/>
        <w:rPr>
          <w:rFonts w:eastAsia="Times New Roman"/>
          <w:szCs w:val="24"/>
        </w:rPr>
      </w:pPr>
      <w:r w:rsidRPr="00753E6D">
        <w:rPr>
          <w:rFonts w:eastAsia="Times New Roman"/>
          <w:b/>
          <w:szCs w:val="24"/>
        </w:rPr>
        <w:t>ΓΕΩΡΓΙΟΣ ΠΑΛΛΗΣ:</w:t>
      </w:r>
      <w:r>
        <w:rPr>
          <w:rFonts w:eastAsia="Times New Roman"/>
          <w:szCs w:val="24"/>
        </w:rPr>
        <w:t xml:space="preserve"> Κύριε Βαρβιτσιώτη, πού το ξέρετε αυτό;</w:t>
      </w:r>
    </w:p>
    <w:p w14:paraId="413BB1C6" w14:textId="77777777" w:rsidR="0028181B" w:rsidRDefault="00E316D8">
      <w:pPr>
        <w:spacing w:line="600" w:lineRule="auto"/>
        <w:ind w:firstLine="720"/>
        <w:jc w:val="both"/>
        <w:rPr>
          <w:rFonts w:eastAsia="Times New Roman"/>
          <w:szCs w:val="24"/>
        </w:rPr>
      </w:pPr>
      <w:r w:rsidRPr="00EC76F0">
        <w:rPr>
          <w:rFonts w:eastAsia="Times New Roman"/>
          <w:b/>
          <w:szCs w:val="24"/>
        </w:rPr>
        <w:t>ΜΙΛΤΙΑΔΗΣ</w:t>
      </w:r>
      <w:r w:rsidRPr="00EC76F0">
        <w:rPr>
          <w:rFonts w:eastAsia="Times New Roman"/>
          <w:b/>
          <w:szCs w:val="24"/>
        </w:rPr>
        <w:t xml:space="preserve"> ΒΑΡΒΙΤΣΙΩΤΗΣ:</w:t>
      </w:r>
      <w:r>
        <w:rPr>
          <w:rFonts w:eastAsia="Times New Roman"/>
          <w:szCs w:val="24"/>
        </w:rPr>
        <w:t xml:space="preserve"> Κύριε Πάλλη, τα έχετε πει. Ξέρετε, το ύφος σας πολλές φορές δεν τιμά το επίπεδο της συζήτησης, γιατί έχετε μια διάθεση συνέχεια να κάνετε διαχωριστικές γραμμές και να μην θέλετε να καταλάβετε την άλλη άποψη. Δυστυχώς, υπάρχει άλλη άποψη κι α</w:t>
      </w:r>
      <w:r>
        <w:rPr>
          <w:rFonts w:eastAsia="Times New Roman"/>
          <w:szCs w:val="24"/>
        </w:rPr>
        <w:t xml:space="preserve">ν εσείς αδυνατείτε να την καταλάβετε, την καταλαβαίνει ο ελληνικός λαός και θα σας στείλει στα έδρανα της Αντιπολίτευσης και σπίτι σας στις επόμενες εκλογές. Μην ανησυχείτε γι’ αυτό. </w:t>
      </w:r>
    </w:p>
    <w:p w14:paraId="413BB1C7" w14:textId="77777777" w:rsidR="0028181B" w:rsidRDefault="00E316D8">
      <w:pPr>
        <w:spacing w:line="600" w:lineRule="auto"/>
        <w:ind w:firstLine="720"/>
        <w:jc w:val="both"/>
        <w:rPr>
          <w:rFonts w:eastAsia="Times New Roman"/>
          <w:szCs w:val="24"/>
        </w:rPr>
      </w:pPr>
      <w:r>
        <w:rPr>
          <w:rFonts w:eastAsia="Times New Roman"/>
          <w:szCs w:val="24"/>
        </w:rPr>
        <w:t>Οι διεθνείς συνθήκες και η κοινή δήλωση επιβάλλουν επιστροφές, επιβάλλου</w:t>
      </w:r>
      <w:r>
        <w:rPr>
          <w:rFonts w:eastAsia="Times New Roman"/>
          <w:szCs w:val="24"/>
        </w:rPr>
        <w:t>ν διαχωρισμό ανάμεσα στον παράνομο μετανάστη και στον πρόσφυγα και αυτό είναι μια δουλειά και μια υποχρέωση της Κυβέρνησης απέναντι στη διεθνή έννομο τάξη, απέναντι στην Ευρωπαϊκή Ένωση, απέναντι στη Συνθήκη της Γενεύης, απέναντι στην κοινή δήλωση Ευρώπης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Τουρκίας, την οποία και δεν τηρεί και γι’ αυτό την εγκαλούμε. Γι’ αυτό ζητάμε επιτέλους η εφαρμογή των διεθνών συνθηκών να είναι καθ’ ολοκληρία κι όχι αλ</w:t>
      </w:r>
      <w:r>
        <w:rPr>
          <w:rFonts w:eastAsia="Times New Roman"/>
          <w:szCs w:val="24"/>
        </w:rPr>
        <w:t>ά</w:t>
      </w:r>
      <w:r>
        <w:rPr>
          <w:rFonts w:eastAsia="Times New Roman"/>
          <w:szCs w:val="24"/>
        </w:rPr>
        <w:t xml:space="preserve"> καρτ. </w:t>
      </w:r>
    </w:p>
    <w:p w14:paraId="413BB1C8" w14:textId="77777777" w:rsidR="0028181B" w:rsidRDefault="00E316D8">
      <w:pPr>
        <w:spacing w:line="600" w:lineRule="auto"/>
        <w:ind w:firstLine="720"/>
        <w:jc w:val="both"/>
        <w:rPr>
          <w:rFonts w:eastAsia="Times New Roman"/>
          <w:szCs w:val="24"/>
        </w:rPr>
      </w:pPr>
      <w:r>
        <w:rPr>
          <w:rFonts w:eastAsia="Times New Roman"/>
          <w:szCs w:val="24"/>
        </w:rPr>
        <w:t>Έρχομαι στο τελευταίο θέμα, κύριε Πρόεδρε, για τις τροπολογίες που κατετέθησαν. Ειλικρινά δε</w:t>
      </w:r>
      <w:r>
        <w:rPr>
          <w:rFonts w:eastAsia="Times New Roman"/>
          <w:szCs w:val="24"/>
        </w:rPr>
        <w:t xml:space="preserve">ν έχω ξαναδεί να συζητάμε και να δέχεται η Κυβέρνηση να αλλάζει ο τρόπος με τον οποίο τα παιδιά του </w:t>
      </w:r>
      <w:r>
        <w:rPr>
          <w:rFonts w:eastAsia="Times New Roman"/>
          <w:szCs w:val="24"/>
        </w:rPr>
        <w:t>γενικού και επαγγελματικού λυκείου</w:t>
      </w:r>
      <w:r>
        <w:rPr>
          <w:rFonts w:eastAsia="Times New Roman"/>
          <w:szCs w:val="24"/>
        </w:rPr>
        <w:t xml:space="preserve"> </w:t>
      </w:r>
      <w:r>
        <w:rPr>
          <w:rFonts w:eastAsia="Times New Roman"/>
          <w:szCs w:val="24"/>
        </w:rPr>
        <w:t>θα εξεταστούν φέτος το καλοκαίρι με τροπολογία Βουλευτού, που έρχεται χωρίς να έρθει κανένας από το Υπουργείο Παιδείας εδώ να μας εξηγήσει γιατί θα πρέπει να γίνει δεκτή αυτή η τροπολογία, όταν αλλάζει νόμο που ψηφίστηκε πριν από λίγο στη Βουλή. Δεν έχει τ</w:t>
      </w:r>
      <w:r>
        <w:rPr>
          <w:rFonts w:eastAsia="Times New Roman"/>
          <w:szCs w:val="24"/>
        </w:rPr>
        <w:t>ο θάρρος η ηγεσία του Υπουργείου Παιδείας να έρθει να τοποθετηθεί; Τόσοι Υφυπουργοί είναι εκεί πέρα. Κανένας δεν είχε τον χρόνο να έρθει στη Βουλή να μας ενημερώσει γιατί κάνει δεκτή τροπολογία Βουλευτού για τον τρόπο εξέτασης; Αυτό είναι νομοθέτηση στο πό</w:t>
      </w:r>
      <w:r>
        <w:rPr>
          <w:rFonts w:eastAsia="Times New Roman"/>
          <w:szCs w:val="24"/>
        </w:rPr>
        <w:t xml:space="preserve">δι. </w:t>
      </w:r>
    </w:p>
    <w:p w14:paraId="413BB1C9" w14:textId="77777777" w:rsidR="0028181B" w:rsidRDefault="00E316D8">
      <w:pPr>
        <w:spacing w:line="600" w:lineRule="auto"/>
        <w:ind w:firstLine="720"/>
        <w:jc w:val="both"/>
        <w:rPr>
          <w:rFonts w:eastAsia="Times New Roman"/>
          <w:szCs w:val="24"/>
        </w:rPr>
      </w:pPr>
      <w:r>
        <w:rPr>
          <w:rFonts w:eastAsia="Times New Roman"/>
          <w:szCs w:val="24"/>
        </w:rPr>
        <w:t xml:space="preserve">Νομοθέτηση στο πόδι είναι και η διάταξη που έφερε η </w:t>
      </w:r>
      <w:r>
        <w:rPr>
          <w:rFonts w:eastAsia="Times New Roman"/>
          <w:szCs w:val="24"/>
        </w:rPr>
        <w:t xml:space="preserve">κ. </w:t>
      </w:r>
      <w:r>
        <w:rPr>
          <w:rFonts w:eastAsia="Times New Roman"/>
          <w:szCs w:val="24"/>
        </w:rPr>
        <w:t>Κονιόρδου, η οποία αλλάζει δικό της νόμο, τον οποίο έφερε πέρυσι, επέβαλε ειδικά τέλη και φέτος έρχεται να τα πολλαπλασιάσει, χωρίς όμως να μας κάνει έναν απολογισμό πού λειτούργησε και πού δεν λε</w:t>
      </w:r>
      <w:r>
        <w:rPr>
          <w:rFonts w:eastAsia="Times New Roman"/>
          <w:szCs w:val="24"/>
        </w:rPr>
        <w:t xml:space="preserve">ιτούργησε ο νόμος της. </w:t>
      </w:r>
    </w:p>
    <w:p w14:paraId="413BB1CA" w14:textId="77777777" w:rsidR="0028181B" w:rsidRDefault="00E316D8">
      <w:pPr>
        <w:spacing w:line="600" w:lineRule="auto"/>
        <w:ind w:firstLine="720"/>
        <w:jc w:val="both"/>
        <w:rPr>
          <w:rFonts w:eastAsia="Times New Roman"/>
          <w:szCs w:val="24"/>
        </w:rPr>
      </w:pPr>
      <w:r>
        <w:rPr>
          <w:rFonts w:eastAsia="Times New Roman"/>
          <w:szCs w:val="24"/>
        </w:rPr>
        <w:t>Τέλος, χαίρομαι που ορισμένοι συνάδελφοι από τον ΣΥΡΙΖΑ είχαν το θάρρος να υποστηρίξουν την τροπολογία των Βουλευτών της Νέας Δημοκρατίας για τη μείωση των συντελεστών του ΦΠΑ. Χαίρομαι που το έκαναν κάποιοι. Γιατί κάποιοι άλλοι, νη</w:t>
      </w:r>
      <w:r>
        <w:rPr>
          <w:rFonts w:eastAsia="Times New Roman"/>
          <w:szCs w:val="24"/>
        </w:rPr>
        <w:t>σιώτες, μας είπαν ότι είναι παράλογο, τρελό, επικίνδυνο να συνδέουμε τον ΦΠΑ στα νησιά με το προσφυγικό-μεταναστευτικό, πράγμα το οποίο έκανε η ίδια σας η Κυβέρνηση με την επιστολή που έστειλε στην Ευρωπαϊκή Επιτροπή, με την τροπολογία που κατέθεσε ο κ. Τσ</w:t>
      </w:r>
      <w:r>
        <w:rPr>
          <w:rFonts w:eastAsia="Times New Roman"/>
          <w:szCs w:val="24"/>
        </w:rPr>
        <w:t xml:space="preserve">ακαλώτος, με τις δηλώσεις του κ. Τσίπρα, όταν έδωσε την προηγουμένη παράταση. </w:t>
      </w:r>
    </w:p>
    <w:p w14:paraId="413BB1CB" w14:textId="77777777" w:rsidR="0028181B" w:rsidRDefault="00E316D8">
      <w:pPr>
        <w:spacing w:line="600" w:lineRule="auto"/>
        <w:ind w:firstLine="720"/>
        <w:jc w:val="both"/>
        <w:rPr>
          <w:rFonts w:eastAsia="Times New Roman"/>
          <w:szCs w:val="24"/>
        </w:rPr>
      </w:pPr>
      <w:r>
        <w:rPr>
          <w:rFonts w:eastAsia="Times New Roman"/>
          <w:szCs w:val="24"/>
        </w:rPr>
        <w:t>Χρησιμοποιούμε ακριβώς την ίδια επιχειρηματολογία που εσείς υιοθετήσατε για να πούμε να παρατείνετε παραπάνω. Μακάρι να την κάνατε δεκτή, κύριε Υπουργέ. Θα δίνατε ένα μήνυμα στο</w:t>
      </w:r>
      <w:r>
        <w:rPr>
          <w:rFonts w:eastAsia="Times New Roman"/>
          <w:szCs w:val="24"/>
        </w:rPr>
        <w:t xml:space="preserve">υς νησιώτες ότι δεν είναι εγκαταλελειμμένοι, ότι τους κοιτάζουμε χωρίς να τους λύνουμε –γιατί δεν τους το λύνετε- το βασικό τους πρόβλημα, όμως δεν τους αγνοούμε. </w:t>
      </w:r>
    </w:p>
    <w:p w14:paraId="413BB1CC" w14:textId="77777777" w:rsidR="0028181B" w:rsidRDefault="00E316D8">
      <w:pPr>
        <w:spacing w:line="600" w:lineRule="auto"/>
        <w:ind w:firstLine="720"/>
        <w:jc w:val="both"/>
        <w:rPr>
          <w:rFonts w:eastAsia="Times New Roman"/>
          <w:szCs w:val="24"/>
        </w:rPr>
      </w:pPr>
      <w:r>
        <w:rPr>
          <w:rFonts w:eastAsia="Times New Roman"/>
          <w:szCs w:val="24"/>
        </w:rPr>
        <w:t xml:space="preserve">Ευχαριστώ πάρα πολύ. </w:t>
      </w:r>
    </w:p>
    <w:p w14:paraId="413BB1CD" w14:textId="77777777" w:rsidR="0028181B" w:rsidRDefault="00E316D8">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413BB1CE" w14:textId="77777777" w:rsidR="0028181B" w:rsidRDefault="00E316D8">
      <w:pPr>
        <w:spacing w:line="600" w:lineRule="auto"/>
        <w:ind w:firstLine="720"/>
        <w:jc w:val="both"/>
        <w:rPr>
          <w:rFonts w:eastAsia="Times New Roman"/>
          <w:szCs w:val="24"/>
        </w:rPr>
      </w:pPr>
      <w:r w:rsidRPr="00F76EE5">
        <w:rPr>
          <w:rFonts w:eastAsia="Times New Roman"/>
          <w:b/>
          <w:szCs w:val="24"/>
        </w:rPr>
        <w:t>ΠΡΟΕΔΡΕΥΩΝ (Γεώρ</w:t>
      </w:r>
      <w:r w:rsidRPr="00F76EE5">
        <w:rPr>
          <w:rFonts w:eastAsia="Times New Roman"/>
          <w:b/>
          <w:szCs w:val="24"/>
        </w:rPr>
        <w:t xml:space="preserve">γιος Λαμπρούλης): </w:t>
      </w:r>
      <w:r>
        <w:rPr>
          <w:rFonts w:eastAsia="Times New Roman"/>
          <w:szCs w:val="24"/>
        </w:rPr>
        <w:t xml:space="preserve">Τον λόγο έχει ο ειδικός αγορητής της Δημοκρατικής Συμπαράταξης κ. Παπαθεοδώρου. </w:t>
      </w:r>
    </w:p>
    <w:p w14:paraId="413BB1CF" w14:textId="77777777" w:rsidR="0028181B" w:rsidRDefault="00E316D8">
      <w:pPr>
        <w:spacing w:line="600" w:lineRule="auto"/>
        <w:ind w:firstLine="720"/>
        <w:jc w:val="both"/>
        <w:rPr>
          <w:rFonts w:eastAsia="Times New Roman"/>
          <w:szCs w:val="24"/>
        </w:rPr>
      </w:pPr>
      <w:r w:rsidRPr="00453E04">
        <w:rPr>
          <w:rFonts w:eastAsia="Times New Roman"/>
          <w:b/>
          <w:szCs w:val="24"/>
        </w:rPr>
        <w:t xml:space="preserve">ΘΕΟΔΩΡΟΣ ΠΑΠΑΘΕΟΔΩΡΟΥ: </w:t>
      </w:r>
      <w:r>
        <w:rPr>
          <w:rFonts w:eastAsia="Times New Roman"/>
          <w:szCs w:val="24"/>
        </w:rPr>
        <w:t xml:space="preserve">Ευχαριστώ, κύριε Πρόεδρε. </w:t>
      </w:r>
    </w:p>
    <w:p w14:paraId="413BB1D0" w14:textId="77777777" w:rsidR="0028181B" w:rsidRDefault="00E316D8">
      <w:pPr>
        <w:spacing w:line="600" w:lineRule="auto"/>
        <w:ind w:firstLine="720"/>
        <w:jc w:val="both"/>
        <w:rPr>
          <w:rFonts w:eastAsia="Times New Roman"/>
          <w:szCs w:val="24"/>
        </w:rPr>
      </w:pPr>
      <w:r>
        <w:rPr>
          <w:rFonts w:eastAsia="Times New Roman"/>
          <w:szCs w:val="24"/>
        </w:rPr>
        <w:t>Κυρίες και κύριοι συνάδελφοι, κύριοι Υπουργοί, νομίζω ότι μπορούμε να συμφωνήσουμε σε κάτι το οποίο ήταν στ</w:t>
      </w:r>
      <w:r>
        <w:rPr>
          <w:rFonts w:eastAsia="Times New Roman"/>
          <w:szCs w:val="24"/>
        </w:rPr>
        <w:t>οιχείο της δικής σας τοποθέτησης στο τέλος. Ήταν ένας διαχωρισμός προσέγγισης του θέματος μεταξύ της δημοκρατικής αντιπολίτευσης, όπου εκεί μπορούμε να έχουμε διαφωνίες και εκκινούμε από τις ίδιες αρχές ή από τις ίδιες αξίες του νομικού ευρωπαϊκού πολιτισμ</w:t>
      </w:r>
      <w:r>
        <w:rPr>
          <w:rFonts w:eastAsia="Times New Roman"/>
          <w:szCs w:val="24"/>
        </w:rPr>
        <w:t xml:space="preserve">ού και της Χρυσής Αυγής με τις άναρθρες κραυγές ναζιστικού περιεχομένου. </w:t>
      </w:r>
    </w:p>
    <w:p w14:paraId="413BB1D1"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Όταν το λέτε αυτό, κύριε Υπουργέ, δεν μπορείτε να συνεχίζετε λέγοντας ότι η Αντιπολίτευση είχε μια στάση αμηχανίας απέναντι στο νομοθέτημα, απέναντι στο σχέδιο νόμου. Ποια αμηχανία; </w:t>
      </w:r>
      <w:r>
        <w:rPr>
          <w:rFonts w:eastAsia="Times New Roman" w:cs="Times New Roman"/>
          <w:szCs w:val="24"/>
        </w:rPr>
        <w:t>Η διαφωνία της Αντιπολίτευσης –και μιλώ για το κόμμα μου- για τη συγκεκριμένη πολιτική, την οποία έχετε εφαρμόσει τα τελευταία χρόνια, λέγεται αμηχανία, λέγεται φοβική προσέγγιση του προβλήματος; Καθόλου.</w:t>
      </w:r>
    </w:p>
    <w:p w14:paraId="413BB1D2"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Διαφωνούμε πολιτικά, πρακτικά για την πολιτική την </w:t>
      </w:r>
      <w:r>
        <w:rPr>
          <w:rFonts w:eastAsia="Times New Roman" w:cs="Times New Roman"/>
          <w:szCs w:val="24"/>
        </w:rPr>
        <w:t>οποία έχετε ασκήσει. Εδώ και τρία χρόνια έχετε ασκήσει μια πολιτική που έχει φέρει την κατάσταση της διαχείρισης του προσφυγικού στο σημείο που τη βλέπουμε σήμερα. Την πρώτη περίοδο, δηλαδή, έδινε ο κ. Μουζάλας μορφή στο χάος και τώρα κάνουμε μια διαχείρισ</w:t>
      </w:r>
      <w:r>
        <w:rPr>
          <w:rFonts w:eastAsia="Times New Roman" w:cs="Times New Roman"/>
          <w:szCs w:val="24"/>
        </w:rPr>
        <w:t xml:space="preserve">η του χάους, το οποίο και μεγαλώνει συνεχώς, γιατί μεγαλώνουν οι ροές. </w:t>
      </w:r>
    </w:p>
    <w:p w14:paraId="413BB1D3"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Δεν πρέπει, όμως, να αντιστρέφουμε τους όρους και θα πρέπει να συνεννοηθούμε. Αν θέλετε να επικαλείστε τη δημοκρατική Αντιπολίτευση, θα πρέπει να συνεννοηθούμε σε κάτι ξεκάθαρα. </w:t>
      </w:r>
    </w:p>
    <w:p w14:paraId="413BB1D4"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Εσείς</w:t>
      </w:r>
      <w:r>
        <w:rPr>
          <w:rFonts w:eastAsia="Times New Roman" w:cs="Times New Roman"/>
          <w:szCs w:val="24"/>
        </w:rPr>
        <w:t xml:space="preserve"> μπερδεύεστε, κύριε Πάλλη, και θα σας πω πού μπερδεύεστε. Δεν είχατε καμμία συναίνεση από τη δημοκρατική Αντιπολίτευση για να καταλήξετε στη δήλωση Ευρωπαϊκής Ένωσης – Τουρκίας. Δεν είχατε καμμία συναίνεση όταν ο κ. Τσίπρας πήγε να δει τον κ. Ερντογάν. Ήτα</w:t>
      </w:r>
      <w:r>
        <w:rPr>
          <w:rFonts w:eastAsia="Times New Roman" w:cs="Times New Roman"/>
          <w:szCs w:val="24"/>
        </w:rPr>
        <w:t xml:space="preserve">ν μεγάλο λάθος. Δεν είχατε καμμία συναίνεση από την Αντιπολίτευση για να ασκήσετε την πολιτική του 2015. Είχατε αντίδραση από την Αντιπολίτευση. Σας λέγαμε ότι κάνετε λάθος. </w:t>
      </w:r>
    </w:p>
    <w:p w14:paraId="413BB1D5"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Και μιας και ακούστηκε κάτι για την κακή Ευρώπη, η οποία είναι καλή όταν χρηματοδ</w:t>
      </w:r>
      <w:r>
        <w:rPr>
          <w:rFonts w:eastAsia="Times New Roman" w:cs="Times New Roman"/>
          <w:szCs w:val="24"/>
        </w:rPr>
        <w:t>οτεί, αλλά είναι κακή όταν προσπαθεί να φτιάξει μια πολιτική, εγώ θα σας πω το εξής: Μήπως σας είχε εγκαλέσει η κακή Ευρώπη τότε για την πολιτική σας του 2015; Μήπως τότε σας λέγαμε ότι «ξέρετε, προφανώς και δεν υπάρχει ευρωπαϊκή πολιτική, αλλά υπάρχει κοι</w:t>
      </w:r>
      <w:r>
        <w:rPr>
          <w:rFonts w:eastAsia="Times New Roman" w:cs="Times New Roman"/>
          <w:szCs w:val="24"/>
        </w:rPr>
        <w:t>νοτικοποιημένη πολιτική, δηλαδή</w:t>
      </w:r>
      <w:r>
        <w:rPr>
          <w:rFonts w:eastAsia="Times New Roman" w:cs="Times New Roman"/>
          <w:szCs w:val="24"/>
        </w:rPr>
        <w:t>,</w:t>
      </w:r>
      <w:r>
        <w:rPr>
          <w:rFonts w:eastAsia="Times New Roman" w:cs="Times New Roman"/>
          <w:szCs w:val="24"/>
        </w:rPr>
        <w:t xml:space="preserve"> υπάρχει μια πολιτική την οποία σέβονται με ευρωπαϊκούς όρους όλα τα κόμματα και όλες οι κυβερνήσεις της Ευρώπης»; Αυτήν δεν σεβαστήκατε. Δεν την σεβαστήκατε όταν λέγατε ότι «εγώ θα εκβιάσω με την Ειδομένη». Αυτό λέγατε, μέχ</w:t>
      </w:r>
      <w:r>
        <w:rPr>
          <w:rFonts w:eastAsia="Times New Roman" w:cs="Times New Roman"/>
          <w:szCs w:val="24"/>
        </w:rPr>
        <w:t>ρι που αναγκαστήκατε να αδειάσετε την Ειδομένη. Αυτή ήταν η πολιτική σας. Έχετε πρόβλημα όταν σας λέμε ότι σήμερα…</w:t>
      </w:r>
    </w:p>
    <w:p w14:paraId="413BB1D6" w14:textId="77777777" w:rsidR="0028181B" w:rsidRDefault="00E316D8">
      <w:pPr>
        <w:spacing w:line="600" w:lineRule="auto"/>
        <w:ind w:firstLine="720"/>
        <w:jc w:val="both"/>
        <w:rPr>
          <w:rFonts w:eastAsia="Times New Roman" w:cs="Times New Roman"/>
          <w:szCs w:val="24"/>
        </w:rPr>
      </w:pPr>
      <w:r w:rsidRPr="00C818EB">
        <w:rPr>
          <w:rFonts w:eastAsia="Times New Roman" w:cs="Times New Roman"/>
          <w:b/>
          <w:szCs w:val="24"/>
        </w:rPr>
        <w:t>ΔΗΜΗΤΡΙΟΣ ΒΙΤΣΑΣ (Υπουργός Μεταναστευτικής Πολιτικής):</w:t>
      </w:r>
      <w:r>
        <w:rPr>
          <w:rFonts w:eastAsia="Times New Roman" w:cs="Times New Roman"/>
          <w:szCs w:val="24"/>
        </w:rPr>
        <w:t xml:space="preserve"> Ποιος τα λέει αυτά;</w:t>
      </w:r>
    </w:p>
    <w:p w14:paraId="413BB1D7" w14:textId="77777777" w:rsidR="0028181B" w:rsidRDefault="00E316D8">
      <w:pPr>
        <w:spacing w:line="600" w:lineRule="auto"/>
        <w:ind w:firstLine="720"/>
        <w:jc w:val="both"/>
        <w:rPr>
          <w:rFonts w:eastAsia="Times New Roman" w:cs="Times New Roman"/>
          <w:szCs w:val="24"/>
        </w:rPr>
      </w:pPr>
      <w:r w:rsidRPr="00C818EB">
        <w:rPr>
          <w:rFonts w:eastAsia="Times New Roman" w:cs="Times New Roman"/>
          <w:b/>
          <w:szCs w:val="24"/>
        </w:rPr>
        <w:t xml:space="preserve">ΘΕΟΔΩΡΟΣ ΠΑΠΑΘΕΟΔΩΡΟΥ: </w:t>
      </w:r>
      <w:r w:rsidRPr="00C818EB">
        <w:rPr>
          <w:rFonts w:eastAsia="Times New Roman" w:cs="Times New Roman"/>
          <w:szCs w:val="24"/>
        </w:rPr>
        <w:t>Τα έλεγαν οι Υπουργοί σας τότε.</w:t>
      </w:r>
      <w:r>
        <w:rPr>
          <w:rFonts w:eastAsia="Times New Roman" w:cs="Times New Roman"/>
          <w:szCs w:val="24"/>
        </w:rPr>
        <w:t xml:space="preserve"> Έλεγαν οι Υ</w:t>
      </w:r>
      <w:r>
        <w:rPr>
          <w:rFonts w:eastAsia="Times New Roman" w:cs="Times New Roman"/>
          <w:szCs w:val="24"/>
        </w:rPr>
        <w:t>πουργοί σας στην Ειδομένη ότι η Κυβέρνηση θέλει να δείξει στους Ευρωπαίους ότι έχουμε πρόβλημα στην Ελλάδα.</w:t>
      </w:r>
    </w:p>
    <w:p w14:paraId="413BB1D8" w14:textId="77777777" w:rsidR="0028181B" w:rsidRDefault="00E316D8">
      <w:pPr>
        <w:spacing w:line="600" w:lineRule="auto"/>
        <w:ind w:firstLine="720"/>
        <w:jc w:val="both"/>
        <w:rPr>
          <w:rFonts w:eastAsia="Times New Roman" w:cs="Times New Roman"/>
          <w:szCs w:val="24"/>
        </w:rPr>
      </w:pPr>
      <w:r w:rsidRPr="00C818EB">
        <w:rPr>
          <w:rFonts w:eastAsia="Times New Roman" w:cs="Times New Roman"/>
          <w:b/>
          <w:szCs w:val="24"/>
        </w:rPr>
        <w:t>ΓΕΩΡΓΙΟΣ ΠΑΛΛΗΣ:</w:t>
      </w:r>
      <w:r>
        <w:rPr>
          <w:rFonts w:eastAsia="Times New Roman" w:cs="Times New Roman"/>
          <w:szCs w:val="24"/>
        </w:rPr>
        <w:t xml:space="preserve"> Πού τις ακούσατε τις δηλώσεις;</w:t>
      </w:r>
    </w:p>
    <w:p w14:paraId="413BB1D9" w14:textId="77777777" w:rsidR="0028181B" w:rsidRDefault="00E316D8">
      <w:pPr>
        <w:spacing w:line="600" w:lineRule="auto"/>
        <w:ind w:firstLine="720"/>
        <w:jc w:val="both"/>
        <w:rPr>
          <w:rFonts w:eastAsia="Times New Roman" w:cs="Times New Roman"/>
          <w:szCs w:val="24"/>
        </w:rPr>
      </w:pPr>
      <w:r w:rsidRPr="00C818EB">
        <w:rPr>
          <w:rFonts w:eastAsia="Times New Roman" w:cs="Times New Roman"/>
          <w:b/>
          <w:szCs w:val="24"/>
        </w:rPr>
        <w:t>ΠΡΟΕΔΡΕΥΩΝ (Γεώργιος Λαμπρούλης):</w:t>
      </w:r>
      <w:r>
        <w:rPr>
          <w:rFonts w:eastAsia="Times New Roman" w:cs="Times New Roman"/>
          <w:szCs w:val="24"/>
        </w:rPr>
        <w:t xml:space="preserve"> Παρακαλώ, κύριε Πάλλη, μη διακόπτετε.</w:t>
      </w:r>
    </w:p>
    <w:p w14:paraId="413BB1DA" w14:textId="77777777" w:rsidR="0028181B" w:rsidRDefault="00E316D8">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413BB1DB" w14:textId="77777777" w:rsidR="0028181B" w:rsidRDefault="00E316D8">
      <w:pPr>
        <w:spacing w:line="600" w:lineRule="auto"/>
        <w:ind w:firstLine="720"/>
        <w:jc w:val="both"/>
        <w:rPr>
          <w:rFonts w:eastAsia="Times New Roman" w:cs="Times New Roman"/>
          <w:szCs w:val="24"/>
        </w:rPr>
      </w:pPr>
      <w:r w:rsidRPr="00C818EB">
        <w:rPr>
          <w:rFonts w:eastAsia="Times New Roman" w:cs="Times New Roman"/>
          <w:b/>
          <w:szCs w:val="24"/>
        </w:rPr>
        <w:t>ΘΕΟΔΩ</w:t>
      </w:r>
      <w:r w:rsidRPr="00C818EB">
        <w:rPr>
          <w:rFonts w:eastAsia="Times New Roman" w:cs="Times New Roman"/>
          <w:b/>
          <w:szCs w:val="24"/>
        </w:rPr>
        <w:t>ΡΟΣ ΠΑΠΑΘΕΟΔΩΡΟΥ:</w:t>
      </w:r>
      <w:r>
        <w:rPr>
          <w:rFonts w:eastAsia="Times New Roman" w:cs="Times New Roman"/>
          <w:szCs w:val="24"/>
        </w:rPr>
        <w:t xml:space="preserve"> Αυτές ήταν οι δηλώσεις σας. Αυτή ήταν η πολιτική της Κυβέρνησης ΣΥΡΙΖΑ.</w:t>
      </w:r>
    </w:p>
    <w:p w14:paraId="413BB1DC"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Ξέρετε με τι έχω ενοχληθεί πάρα πολύ; Είναι προσβλητικό όταν εσείς λέτε από τη μια πλευρά ότι βρισκόμαστε στη δημοκρατική πλευρά του διαλόγου και από την άλλη η </w:t>
      </w:r>
      <w:r>
        <w:rPr>
          <w:rFonts w:eastAsia="Times New Roman" w:cs="Times New Roman"/>
          <w:szCs w:val="24"/>
        </w:rPr>
        <w:t xml:space="preserve">κ. </w:t>
      </w:r>
      <w:r>
        <w:rPr>
          <w:rFonts w:eastAsia="Times New Roman" w:cs="Times New Roman"/>
          <w:szCs w:val="24"/>
        </w:rPr>
        <w:t>Χρ</w:t>
      </w:r>
      <w:r>
        <w:rPr>
          <w:rFonts w:eastAsia="Times New Roman" w:cs="Times New Roman"/>
          <w:szCs w:val="24"/>
        </w:rPr>
        <w:t>ιστοδουλοπούλου μιλάει για χυδαιότητα της Αντιπολίτευσης.</w:t>
      </w:r>
    </w:p>
    <w:p w14:paraId="413BB1DD"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Ποια χυδαιότητα; Είναι χυδαιότητα το γεγονός ότι μιλάει για νομιμότητα στη Μόρια; Υπάρχει νομιμότητα στη Μόρια; Υπάρχει στον Σκαραμαγκά νομιμότητα; Υπήρχε στην Ειδομένη; Αυτή είναι η πολιτική σας, όμως. Γι’ αυτό μπερδεύεστε, κύριε Πάλλη. Μπερδεύεστε για το</w:t>
      </w:r>
      <w:r>
        <w:rPr>
          <w:rFonts w:eastAsia="Times New Roman" w:cs="Times New Roman"/>
          <w:szCs w:val="24"/>
        </w:rPr>
        <w:t xml:space="preserve"> γεγονός ότι όλα αυτά που σας αναφέρω είναι η πολιτική σας. </w:t>
      </w:r>
    </w:p>
    <w:p w14:paraId="413BB1DE"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Τώρα έρχεστε με πυροσβεστικές παρεμβάσεις να δημιουργήσετε μια εικόνα σεβασμού της νομιμότητας. Σήμερα το γεγονός ότι έχουμε τα νησιά σε υπερχείλιση και τη χώρα χώρο εγκλωβισμού, είναι δική σας π</w:t>
      </w:r>
      <w:r>
        <w:rPr>
          <w:rFonts w:eastAsia="Times New Roman" w:cs="Times New Roman"/>
          <w:szCs w:val="24"/>
        </w:rPr>
        <w:t>ολιτική. Κανένας άλλος δεν άσκησε αυτήν την πολιτική. Γιατί δεν έχετε αναρωτηθεί ότι έχουμε ροές από τον Έβρο προς την Ελλάδα, όχι όμως προς τη Βουλγαρία; Έχουμε διακινητές προς τα νησιά. Πρέπει να σεβαστούμε την ερμηνεία τη δική σας για τη συμφωνία την οπ</w:t>
      </w:r>
      <w:r>
        <w:rPr>
          <w:rFonts w:eastAsia="Times New Roman" w:cs="Times New Roman"/>
          <w:szCs w:val="24"/>
        </w:rPr>
        <w:t xml:space="preserve">οία κάνατε με τη Γερμανία και όχι αυτά τα οποία λέει η κοινή δήλωση. </w:t>
      </w:r>
    </w:p>
    <w:p w14:paraId="413BB1DF"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Αυτά, λοιπόν, σας λέμε ότι για εμάς είναι κόκκινες γραμμές αντιπολίτευσης στην πολιτική σας, η οποία έχει δείξει ότι τελικά φτάνει στο όριό της. </w:t>
      </w:r>
    </w:p>
    <w:p w14:paraId="413BB1E0"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Δυστυχώς, όμως, η αποτυχία της δικής σας πολιτικής έχει τραγικές συνέπειες για τα νησιά και θα δούμε σε λίγο τι θα γίνει, διότι δεν έχετε σκεφτεί ποτέ ή δεν έχετε προγραμματίσει ακόμα, τρία χρόνια μετά, πώς θα εξελιχθούν τα κέντρα φιλοξενίας, οι δομές φιλο</w:t>
      </w:r>
      <w:r>
        <w:rPr>
          <w:rFonts w:eastAsia="Times New Roman" w:cs="Times New Roman"/>
          <w:szCs w:val="24"/>
        </w:rPr>
        <w:t xml:space="preserve">ξενίας, τα </w:t>
      </w:r>
      <w:r>
        <w:rPr>
          <w:rFonts w:eastAsia="Times New Roman" w:cs="Times New Roman"/>
          <w:szCs w:val="24"/>
          <w:lang w:val="en-US"/>
        </w:rPr>
        <w:t>camps</w:t>
      </w:r>
      <w:r w:rsidRPr="002C1C16">
        <w:rPr>
          <w:rFonts w:eastAsia="Times New Roman" w:cs="Times New Roman"/>
          <w:szCs w:val="24"/>
        </w:rPr>
        <w:t>.</w:t>
      </w:r>
    </w:p>
    <w:p w14:paraId="413BB1E1"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Είπατε «δεν θέλω να έχω </w:t>
      </w:r>
      <w:r>
        <w:rPr>
          <w:rFonts w:eastAsia="Times New Roman" w:cs="Times New Roman"/>
          <w:szCs w:val="24"/>
          <w:lang w:val="en-US"/>
        </w:rPr>
        <w:t>camps</w:t>
      </w:r>
      <w:r>
        <w:rPr>
          <w:rFonts w:eastAsia="Times New Roman" w:cs="Times New Roman"/>
          <w:szCs w:val="24"/>
        </w:rPr>
        <w:t>, δεν θέλω να τα ρυθμίσω», όμως τρία χρόνια μετά έχουμε ένα Υπουργείο που δεν δουλεύει, γιατί δεν το κάνατε να δουλέψει, γιατί δεν φτιάξατε τις δομές. Δεν έχουν κανονισμό οι δομές φιλοξενίας.</w:t>
      </w:r>
    </w:p>
    <w:p w14:paraId="413BB1E2"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Σας λέμε το εξής</w:t>
      </w:r>
      <w:r w:rsidRPr="00C22DF5">
        <w:rPr>
          <w:rFonts w:eastAsia="Times New Roman" w:cs="Times New Roman"/>
          <w:szCs w:val="24"/>
        </w:rPr>
        <w:t>:</w:t>
      </w:r>
      <w:r>
        <w:rPr>
          <w:rFonts w:eastAsia="Times New Roman" w:cs="Times New Roman"/>
          <w:szCs w:val="24"/>
        </w:rPr>
        <w:t xml:space="preserve"> Πόσο καιρό αυτή η Κυβέρνηση θα βλέπει τα προβλήματα να περνάνε από τη μια πλευρά και θα λειτουργεί πυροσβεστικά; Όμως, ο τόνος έχει να κάνει με προκλητικές δηλώσεις, με τη δήλωση της </w:t>
      </w:r>
      <w:r>
        <w:rPr>
          <w:rFonts w:eastAsia="Times New Roman" w:cs="Times New Roman"/>
          <w:szCs w:val="24"/>
        </w:rPr>
        <w:t xml:space="preserve">κ. </w:t>
      </w:r>
      <w:r>
        <w:rPr>
          <w:rFonts w:eastAsia="Times New Roman" w:cs="Times New Roman"/>
          <w:szCs w:val="24"/>
        </w:rPr>
        <w:t xml:space="preserve">Χριστοδουλοπούλου που ήταν προκλητική. Καμμία χυδαιότητα. </w:t>
      </w:r>
    </w:p>
    <w:p w14:paraId="413BB1E3"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Ξέρετε κάτ</w:t>
      </w:r>
      <w:r>
        <w:rPr>
          <w:rFonts w:eastAsia="Times New Roman" w:cs="Times New Roman"/>
          <w:szCs w:val="24"/>
        </w:rPr>
        <w:t xml:space="preserve">ι; Ο συναισθηματικός λαϊκισμός, στον οποίο επιδίδεται ο ΣΥΡΙΖΑ, είναι καλός για να καλύψει τις αδράνειες της πολιτικής σας. Δεν καλύπτει τα προβλήματα, δεν δίνει απαντήσεις στον ελληνικό λαό. Σταματήστε τον και αρχίστε να οργανώνετε την πολιτική σας, όπως </w:t>
      </w:r>
      <w:r>
        <w:rPr>
          <w:rFonts w:eastAsia="Times New Roman" w:cs="Times New Roman"/>
          <w:szCs w:val="24"/>
        </w:rPr>
        <w:t>μέχρι σήμερα το έχουν κάνει εναντίον της χώρας μας οι άλλες ευρωπαϊκές χώρες.</w:t>
      </w:r>
    </w:p>
    <w:p w14:paraId="413BB1E4"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Ευχαριστώ πολύ.</w:t>
      </w:r>
    </w:p>
    <w:p w14:paraId="413BB1E5" w14:textId="77777777" w:rsidR="0028181B" w:rsidRDefault="00E316D8">
      <w:pPr>
        <w:spacing w:line="600" w:lineRule="auto"/>
        <w:ind w:firstLine="720"/>
        <w:jc w:val="both"/>
        <w:rPr>
          <w:rFonts w:eastAsia="Times New Roman" w:cs="Times New Roman"/>
          <w:szCs w:val="24"/>
        </w:rPr>
      </w:pPr>
      <w:r w:rsidRPr="00B15344">
        <w:rPr>
          <w:rFonts w:eastAsia="Times New Roman" w:cs="Times New Roman"/>
          <w:b/>
          <w:szCs w:val="24"/>
        </w:rPr>
        <w:t xml:space="preserve">ΠΡΟΕΔΡΕΥΩΝ (Γεώργιος Λαμπρούλης): </w:t>
      </w:r>
      <w:r>
        <w:rPr>
          <w:rFonts w:eastAsia="Times New Roman" w:cs="Times New Roman"/>
          <w:szCs w:val="24"/>
        </w:rPr>
        <w:t xml:space="preserve">Τον λόγο έχει η ειδική αγορήτρια του Κομμουνιστικού Κόμματος </w:t>
      </w:r>
      <w:r>
        <w:rPr>
          <w:rFonts w:eastAsia="Times New Roman" w:cs="Times New Roman"/>
          <w:szCs w:val="24"/>
        </w:rPr>
        <w:t>Ελλάδας κ.</w:t>
      </w:r>
      <w:r>
        <w:rPr>
          <w:rFonts w:eastAsia="Times New Roman" w:cs="Times New Roman"/>
          <w:szCs w:val="24"/>
        </w:rPr>
        <w:t xml:space="preserve"> Μανωλάκου.</w:t>
      </w:r>
    </w:p>
    <w:p w14:paraId="413BB1E6" w14:textId="77777777" w:rsidR="0028181B" w:rsidRDefault="00E316D8">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Υποστηρίζετε ότι δεν χειρ</w:t>
      </w:r>
      <w:r>
        <w:rPr>
          <w:rFonts w:eastAsia="Times New Roman" w:cs="Times New Roman"/>
          <w:szCs w:val="24"/>
        </w:rPr>
        <w:t xml:space="preserve">οτερεύει ο διπλός εγκλωβισμός. Και όμως, ακόμα και σε σχέση με την οδηγία χειροτερεύει, αφού ο γεωγραφικός περιορισμός γίνεται και με απόφαση του </w:t>
      </w:r>
      <w:r>
        <w:rPr>
          <w:rFonts w:eastAsia="Times New Roman" w:cs="Times New Roman"/>
          <w:szCs w:val="24"/>
        </w:rPr>
        <w:t xml:space="preserve">διευθυντή </w:t>
      </w:r>
      <w:r>
        <w:rPr>
          <w:rFonts w:eastAsia="Times New Roman" w:cs="Times New Roman"/>
          <w:szCs w:val="24"/>
        </w:rPr>
        <w:t xml:space="preserve">Υπηρεσίας Ασύλου. </w:t>
      </w:r>
    </w:p>
    <w:p w14:paraId="413BB1E7"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Γιατί το συγκεκριμένο άρθρο συγκεντρώνει τα πυρά των περισσοτέρων; Είναι παλαβοί;</w:t>
      </w:r>
      <w:r>
        <w:rPr>
          <w:rFonts w:eastAsia="Times New Roman" w:cs="Times New Roman"/>
          <w:szCs w:val="24"/>
        </w:rPr>
        <w:t xml:space="preserve"> Όχι βέβαια. Βλέπουν και βιώνουν τι σημαίνει γεωγραφικός περιορισμός και τι επιπτώσεις έχει. </w:t>
      </w:r>
    </w:p>
    <w:p w14:paraId="413BB1E8"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Λέτε ότι δεν υπάρχει αλληλεγγύη από την Ευρωπαϊκή Ένωση. Γιατί; Είναι η πρώτη φορά; Υπάρχει αλληλεγγύη μόνο για τις ανάγκες των επιχειρηματικών ομίλων. Και ρωτάμε</w:t>
      </w:r>
      <w:r>
        <w:rPr>
          <w:rFonts w:eastAsia="Times New Roman" w:cs="Times New Roman"/>
          <w:szCs w:val="24"/>
        </w:rPr>
        <w:t>: Γιατί έχουν το δικαίωμα κράτη-μέλη να καταπατούν διεθνείς συνθήκες, να μη δέχονται κανέναν, ούτε κουνούπι, να κλείνουν τα σύνορα; Εσείς διαμαρτυρηθήκατε; Μόνο μέσα στη Βουλή, όχι σε ευρωκοινοτικά όργανα.</w:t>
      </w:r>
    </w:p>
    <w:p w14:paraId="413BB1E9"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Υλοποιείτε την απάνθρωπη πολιτική τους για ανάσχεσ</w:t>
      </w:r>
      <w:r>
        <w:rPr>
          <w:rFonts w:eastAsia="Times New Roman" w:cs="Times New Roman"/>
          <w:szCs w:val="24"/>
        </w:rPr>
        <w:t>η του προσφυγικού κύματος και εμποδίζετε, εγκλωβίζετε τους πρόσφυγες να πάνε εκεί που νιώθουν ασφαλείς. Αυτή είναι η πολιτική που πρεσβεύει η συμφωνία Ευρωπαϊκής Ένωσης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Τουρκίας. Την προσκυνάτε και μετά λέτε ότι εμείς κάνουμε εξωπραγματική κριτική. </w:t>
      </w:r>
    </w:p>
    <w:p w14:paraId="413BB1EA"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Ποιο</w:t>
      </w:r>
      <w:r>
        <w:rPr>
          <w:rFonts w:eastAsia="Times New Roman" w:cs="Times New Roman"/>
          <w:szCs w:val="24"/>
        </w:rPr>
        <w:t>ς παρανομεί προκλητικά; Αυτοί που κλείνουν τα σύνορα ή εμείς που λέμε ότι πρέπει να είναι ανοιχτά για τους πρόσφυγες για να πάνε εκεί που επιθυμούν; Καταπατάτε βάναυσα τη Συνθήκη της Γενεύης και μας κουνάτε το δάχτυλο γιατί καταψηφίζουμε τις απάνθρωπες πολ</w:t>
      </w:r>
      <w:r>
        <w:rPr>
          <w:rFonts w:eastAsia="Times New Roman" w:cs="Times New Roman"/>
          <w:szCs w:val="24"/>
        </w:rPr>
        <w:t xml:space="preserve">ιτικές σας. Γιατί δεν τολμάτε να εφαρμόσετε το δίκιο; Διότι υπηρετείτε, προσκυνάτε την Ευρωπαϊκή Ένωση των μονοπωλίων και του πολέμου. </w:t>
      </w:r>
    </w:p>
    <w:p w14:paraId="413BB1EB"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Αναφερθήκατε στην καλλιέργεια ξενοφοβίας και ρατσισμού και στη δράση των φασιστών</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ναζιστών που εμείς καταδικάζουμε έμπ</w:t>
      </w:r>
      <w:r>
        <w:rPr>
          <w:rFonts w:eastAsia="Times New Roman" w:cs="Times New Roman"/>
          <w:szCs w:val="24"/>
        </w:rPr>
        <w:t>ρακτα. Όμως, για σκεφθείτε</w:t>
      </w:r>
      <w:r w:rsidRPr="00C22DF5">
        <w:rPr>
          <w:rFonts w:eastAsia="Times New Roman" w:cs="Times New Roman"/>
          <w:szCs w:val="24"/>
        </w:rPr>
        <w:t>:</w:t>
      </w:r>
      <w:r>
        <w:rPr>
          <w:rFonts w:eastAsia="Times New Roman" w:cs="Times New Roman"/>
          <w:szCs w:val="24"/>
        </w:rPr>
        <w:t xml:space="preserve"> Τι αξιοποιούν και καπηλεύονται; Τα προβλήματα που δημιουργεί η μεταναστευτική σας πολιτική, προκειμένου να περάσουν το ρατσιστικό τους μίσος. </w:t>
      </w:r>
    </w:p>
    <w:p w14:paraId="413BB1EC"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Κατά τα άλλα μάς κατηγορεί και ο εισηγητής της Πλειοψηφίας ότι επιδερμικά ασχολούμαστ</w:t>
      </w:r>
      <w:r>
        <w:rPr>
          <w:rFonts w:eastAsia="Times New Roman" w:cs="Times New Roman"/>
          <w:szCs w:val="24"/>
        </w:rPr>
        <w:t xml:space="preserve">ε με τους πρόσφυγες. Δεν υπάρχουν άλλοι Βουλευτές όσο του Κομμουνιστικού Κόμματος Ελλάδας που να πηγαίνουν τόσο συχνά στους καταυλισμούς και να μεταφέρουν τα προβλήματα στη Βουλή, να σας πιέζουν γι’ αυτά και να τα αναδεικνύουν. </w:t>
      </w:r>
    </w:p>
    <w:p w14:paraId="413BB1ED"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Δεν είμαστε εμείς που άλλα </w:t>
      </w:r>
      <w:r>
        <w:rPr>
          <w:rFonts w:eastAsia="Times New Roman" w:cs="Times New Roman"/>
          <w:szCs w:val="24"/>
        </w:rPr>
        <w:t>λέμε και άλλα κάνουμε, αλλά εσείς, γιατί και σε αυτόν τον τομέα, τον μεταναστευτικό, κοροϊδεύετε. Άλλα λέτε και άλλα ψηφίζετε. Δάκρυα για τους πρόσφυγες, ψηφίζετε όμως τον εγκλωβισμό των προσφύγων και την καταπάτηση των δικαιωμάτων τους και ό,τι απορρέει α</w:t>
      </w:r>
      <w:r>
        <w:rPr>
          <w:rFonts w:eastAsia="Times New Roman" w:cs="Times New Roman"/>
          <w:szCs w:val="24"/>
        </w:rPr>
        <w:t xml:space="preserve">πό τη Συνθήκη της Γενεύης και τα πρωτόκολλα. </w:t>
      </w:r>
    </w:p>
    <w:p w14:paraId="413BB1EE"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Σε ό,τι αφορά τις τροπολογίες, θα ήθελα να σας πω ότι είναι τρεις τροπολογίες που δεν έχουν κα</w:t>
      </w:r>
      <w:r>
        <w:rPr>
          <w:rFonts w:eastAsia="Times New Roman" w:cs="Times New Roman"/>
          <w:szCs w:val="24"/>
        </w:rPr>
        <w:t>μ</w:t>
      </w:r>
      <w:r>
        <w:rPr>
          <w:rFonts w:eastAsia="Times New Roman" w:cs="Times New Roman"/>
          <w:szCs w:val="24"/>
        </w:rPr>
        <w:t>μιά σχέση με το Υπουργείο σας και το νομοσχέδιο. Εμείς θα δηλώσουμε «παρών» και στις τρεις, αλλά θα ήθελα να πω κάτ</w:t>
      </w:r>
      <w:r>
        <w:rPr>
          <w:rFonts w:eastAsia="Times New Roman" w:cs="Times New Roman"/>
          <w:szCs w:val="24"/>
        </w:rPr>
        <w:t>ι περισσότερο γι’ αυτήν του Υπουργείου Πολιτισμού.</w:t>
      </w:r>
    </w:p>
    <w:p w14:paraId="413BB1EF"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Το αίτημα των δημιουργών και των συγγενικών ήταν όλα τα νέα αποθηκευτικά και τα πρόσφορα προς αναπαραγωγή μέσα να υποταχθούν στην κατηγορία του 6%. Θα ήταν μια δίκαιη αμοιβή, χωρίς να επιβαρύνει τους </w:t>
      </w:r>
      <w:r>
        <w:rPr>
          <w:rFonts w:eastAsia="Times New Roman" w:cs="Times New Roman"/>
          <w:szCs w:val="24"/>
        </w:rPr>
        <w:t>πολίτες σχετικά με το όφελος που θα είχαν από τη χρήση για ιδιωτική αναπαραγωγή όλων των κατηγοριών των έργων πνευματικής και καλλιτεχνικής δημιουργίας.</w:t>
      </w:r>
    </w:p>
    <w:p w14:paraId="413BB1F0"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Η Κυβέρνηση για πολλά από αυτά δημιούργησε την κατηγορία του 2% οδηγώντας οργανισμούς, δηλαδή τη μη κερ</w:t>
      </w:r>
      <w:r>
        <w:rPr>
          <w:rFonts w:eastAsia="Times New Roman" w:cs="Times New Roman"/>
          <w:szCs w:val="24"/>
        </w:rPr>
        <w:t>δοσκοπική συλλογική αυτοδιαχείριση, στην αδυναμία λειτουργίας ή την εξαφάνιση. Εμείς ζητάμε την κατάργηση αυτής της κατηγορίας του 2%.</w:t>
      </w:r>
    </w:p>
    <w:p w14:paraId="413BB1F1"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Δεύτερον, ενώ η μεταφορά από το 4% στο 6% βρίσκεται σε θετική κατεύθυνση, τίθεται αδικαιολόγητα η φραγή στο 4γ και θεσμοπ</w:t>
      </w:r>
      <w:r>
        <w:rPr>
          <w:rFonts w:eastAsia="Times New Roman" w:cs="Times New Roman"/>
          <w:szCs w:val="24"/>
        </w:rPr>
        <w:t>οιεί φραγές με βάση τη χωρητικότητα και όχι με άλλα εύλογα κριτήρια.</w:t>
      </w:r>
    </w:p>
    <w:p w14:paraId="413BB1F2"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Τρίτον, παραμένουν ως έχοντες δικαίωμα στην εύλογη αμοιβή οι εκδότες βιβλίων και εντύπων και μάλιστα, με απολαβές του 50% έναντι των δημιουργών, που είναι στην κατηγορία του 4%.</w:t>
      </w:r>
    </w:p>
    <w:p w14:paraId="413BB1F3"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Να πω ότι</w:t>
      </w:r>
      <w:r>
        <w:rPr>
          <w:rFonts w:eastAsia="Times New Roman" w:cs="Times New Roman"/>
          <w:szCs w:val="24"/>
        </w:rPr>
        <w:t xml:space="preserve"> τόσο το Ευρωπαϊκό Δικαστήριο όσο και διεθνείς οργανισμοί, όπως η </w:t>
      </w:r>
      <w:r>
        <w:rPr>
          <w:rFonts w:eastAsia="Times New Roman" w:cs="Times New Roman"/>
          <w:szCs w:val="24"/>
          <w:lang w:val="en-GB"/>
        </w:rPr>
        <w:t>UNESCO</w:t>
      </w:r>
      <w:r w:rsidRPr="00E11101">
        <w:rPr>
          <w:rFonts w:eastAsia="Times New Roman" w:cs="Times New Roman"/>
          <w:szCs w:val="24"/>
        </w:rPr>
        <w:t xml:space="preserve">, </w:t>
      </w:r>
      <w:r>
        <w:rPr>
          <w:rFonts w:eastAsia="Times New Roman" w:cs="Times New Roman"/>
          <w:szCs w:val="24"/>
        </w:rPr>
        <w:t>δεν δέχονται ότι οι εκδότες έχουν πνευματικά ή συγγενικά δικαιώματα. Πρόκειται για ελληνική πρωτοτυπία.</w:t>
      </w:r>
    </w:p>
    <w:p w14:paraId="413BB1F4"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Λέμε, λοιπόν, «παρών» και σ’ αυτό και στις άλλες δύο.</w:t>
      </w:r>
    </w:p>
    <w:p w14:paraId="413BB1F5"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Σε ό,τι αφορά στις νομοτ</w:t>
      </w:r>
      <w:r>
        <w:rPr>
          <w:rFonts w:eastAsia="Times New Roman" w:cs="Times New Roman"/>
          <w:szCs w:val="24"/>
        </w:rPr>
        <w:t>εχνικές βελτιώσεις που κατατέθηκαν σήμερα, είναι βελτιωτικές, αλλά δεν αλλάζουν την ουσία. Θα αναφερθώ στις πιο χαρακτηριστικές που είχαμε προτείνει κι εμείς.</w:t>
      </w:r>
    </w:p>
    <w:p w14:paraId="413BB1F6" w14:textId="77777777" w:rsidR="0028181B" w:rsidRDefault="00E316D8">
      <w:pPr>
        <w:spacing w:line="600" w:lineRule="auto"/>
        <w:ind w:firstLine="720"/>
        <w:jc w:val="both"/>
        <w:rPr>
          <w:rFonts w:eastAsia="Times New Roman" w:cs="Times New Roman"/>
          <w:szCs w:val="24"/>
        </w:rPr>
      </w:pPr>
      <w:r w:rsidRPr="00563581">
        <w:rPr>
          <w:rFonts w:eastAsia="Times New Roman" w:cs="Times New Roman"/>
          <w:szCs w:val="24"/>
        </w:rPr>
        <w:t>(Στο σημείο αυτό κτυπάει το κουδούνι λήξεως του χρόνου ομιλίας τ</w:t>
      </w:r>
      <w:r>
        <w:rPr>
          <w:rFonts w:eastAsia="Times New Roman" w:cs="Times New Roman"/>
          <w:szCs w:val="24"/>
        </w:rPr>
        <w:t>ης</w:t>
      </w:r>
      <w:r w:rsidRPr="00563581">
        <w:rPr>
          <w:rFonts w:eastAsia="Times New Roman" w:cs="Times New Roman"/>
          <w:szCs w:val="24"/>
        </w:rPr>
        <w:t xml:space="preserve"> κυρί</w:t>
      </w:r>
      <w:r>
        <w:rPr>
          <w:rFonts w:eastAsia="Times New Roman" w:cs="Times New Roman"/>
          <w:szCs w:val="24"/>
        </w:rPr>
        <w:t>ας Βουλευτού</w:t>
      </w:r>
      <w:r w:rsidRPr="00563581">
        <w:rPr>
          <w:rFonts w:eastAsia="Times New Roman" w:cs="Times New Roman"/>
          <w:szCs w:val="24"/>
        </w:rPr>
        <w:t>)</w:t>
      </w:r>
    </w:p>
    <w:p w14:paraId="413BB1F7" w14:textId="77777777" w:rsidR="0028181B" w:rsidRDefault="00E316D8">
      <w:pPr>
        <w:spacing w:line="600" w:lineRule="auto"/>
        <w:ind w:firstLine="720"/>
        <w:jc w:val="both"/>
        <w:rPr>
          <w:rFonts w:eastAsia="Times New Roman" w:cs="Times New Roman"/>
          <w:szCs w:val="24"/>
        </w:rPr>
      </w:pPr>
      <w:r w:rsidRPr="00A02AB4">
        <w:rPr>
          <w:rFonts w:eastAsia="Times New Roman" w:cs="Times New Roman"/>
          <w:b/>
          <w:szCs w:val="24"/>
        </w:rPr>
        <w:t>ΠΡΟΕΔΡΕΥΩΝ (</w:t>
      </w:r>
      <w:r w:rsidRPr="00A02AB4">
        <w:rPr>
          <w:rFonts w:eastAsia="Times New Roman" w:cs="Times New Roman"/>
          <w:b/>
          <w:szCs w:val="24"/>
        </w:rPr>
        <w:t>Γεώργιος Λαμπρούλης):</w:t>
      </w:r>
      <w:r w:rsidRPr="00A02AB4">
        <w:rPr>
          <w:rFonts w:eastAsia="Times New Roman" w:cs="Times New Roman"/>
          <w:szCs w:val="24"/>
        </w:rPr>
        <w:t xml:space="preserve"> </w:t>
      </w:r>
      <w:r>
        <w:rPr>
          <w:rFonts w:eastAsia="Times New Roman" w:cs="Times New Roman"/>
          <w:szCs w:val="24"/>
        </w:rPr>
        <w:t>Ολοκληρώστε, κυρία Μανωλάκου.</w:t>
      </w:r>
    </w:p>
    <w:p w14:paraId="413BB1F8" w14:textId="77777777" w:rsidR="0028181B" w:rsidRDefault="00E316D8">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Θα είμαι σύντομη.</w:t>
      </w:r>
    </w:p>
    <w:p w14:paraId="413BB1F9"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Προσθέτετε να επιδιώκεται η μεταφορά και διαμονή των εγκύων γυναικών κατά τη διάρκεια της κύησης και για τρεις μήνες μετά τον τοκετό σε κατάλληλες δομές φιλοξενίας. </w:t>
      </w:r>
      <w:r>
        <w:rPr>
          <w:rFonts w:eastAsia="Times New Roman" w:cs="Times New Roman"/>
          <w:szCs w:val="24"/>
        </w:rPr>
        <w:t>Είναι ευχολόγιο, γιατί δεν συμφωνούμε με οποιαδήποτε κράτηση εγκύων γυναικών που δεν έχουν κάνει φυσικά κανένα αδίκημα ή για άδειες διαμονής για εξαιρετικούς λόγους.</w:t>
      </w:r>
    </w:p>
    <w:p w14:paraId="413BB1FA"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Απαλείψατε τη φράση «χορηγείται εφάπαξ». Βελτιωτικό, λέμε, αλλά από τη στιγμή που παραμένε</w:t>
      </w:r>
      <w:r>
        <w:rPr>
          <w:rFonts w:eastAsia="Times New Roman" w:cs="Times New Roman"/>
          <w:szCs w:val="24"/>
        </w:rPr>
        <w:t>ι η υπόλοιπη διατύπωση που λέει «και μπορεί να ανανεώνεται για έναν από τους λοιπούς λόγους του παρόντος Κώδικα», δεν αλλάζει την ουσία, αφού δεν μπορεί να ανανεωθεί για τον ίδιο λόγο. Παραδείγματος χάριν, ένας λόγος είναι το παιδί που εξακολουθεί να είναι</w:t>
      </w:r>
      <w:r>
        <w:rPr>
          <w:rFonts w:eastAsia="Times New Roman" w:cs="Times New Roman"/>
          <w:szCs w:val="24"/>
        </w:rPr>
        <w:t xml:space="preserve"> ανήλικο.</w:t>
      </w:r>
    </w:p>
    <w:p w14:paraId="413BB1FB"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Επίσης, παρατείνεται για μια ακόμη φορά ως τις 31-12-2018 και ουσιαστικά μονιμοποιεί τις απαράδεκτες </w:t>
      </w:r>
      <w:r>
        <w:rPr>
          <w:rFonts w:eastAsia="Times New Roman" w:cs="Times New Roman"/>
          <w:szCs w:val="24"/>
          <w:lang w:val="en-GB"/>
        </w:rPr>
        <w:t>fast</w:t>
      </w:r>
      <w:r w:rsidRPr="00E11101">
        <w:rPr>
          <w:rFonts w:eastAsia="Times New Roman" w:cs="Times New Roman"/>
          <w:szCs w:val="24"/>
        </w:rPr>
        <w:t xml:space="preserve"> </w:t>
      </w:r>
      <w:r>
        <w:rPr>
          <w:rFonts w:eastAsia="Times New Roman" w:cs="Times New Roman"/>
          <w:szCs w:val="24"/>
          <w:lang w:val="en-GB"/>
        </w:rPr>
        <w:t>track</w:t>
      </w:r>
      <w:r>
        <w:rPr>
          <w:rFonts w:eastAsia="Times New Roman" w:cs="Times New Roman"/>
          <w:szCs w:val="24"/>
        </w:rPr>
        <w:t xml:space="preserve"> διαδικασίες εξέτασης των αιτήσεων ασύλου και προσφυγών, δηλαδή για όσους ήρθαν μετά τη συμφωνία Ευρωπαϊκής Ένωσης και Τουρκίας, τις οπ</w:t>
      </w:r>
      <w:r>
        <w:rPr>
          <w:rFonts w:eastAsia="Times New Roman" w:cs="Times New Roman"/>
          <w:szCs w:val="24"/>
        </w:rPr>
        <w:t>οίες από την αρχή είχαμε καταγγείλει. Η διαδικασία αυτή εφαρμόζεται σε περιπτώσεις μεγάλου αριθμού αφίξεων και υποβολής αιτήσεων ασύλου σε σύνορα, λιμάνια, αερολιμένες. Αφορά, δηλαδή, δεκάδες χιλιάδες πρόσφυγες που βρίσκονται σήμερα εγκλωβισμένοι στη χώρα,</w:t>
      </w:r>
      <w:r>
        <w:rPr>
          <w:rFonts w:eastAsia="Times New Roman" w:cs="Times New Roman"/>
          <w:szCs w:val="24"/>
        </w:rPr>
        <w:t xml:space="preserve"> αλλά και στην συντριπτική πλειοψηφία των προσφύγων και μεταναστών που θα περάσουν στην Ελλάδα το επόμενο διάστημα.</w:t>
      </w:r>
    </w:p>
    <w:p w14:paraId="413BB1FC" w14:textId="77777777" w:rsidR="0028181B" w:rsidRDefault="00E316D8">
      <w:pPr>
        <w:spacing w:line="600" w:lineRule="auto"/>
        <w:ind w:firstLine="720"/>
        <w:jc w:val="both"/>
        <w:rPr>
          <w:rFonts w:eastAsia="Times New Roman" w:cs="Times New Roman"/>
          <w:szCs w:val="24"/>
        </w:rPr>
      </w:pPr>
      <w:r w:rsidRPr="00A02AB4">
        <w:rPr>
          <w:rFonts w:eastAsia="Times New Roman" w:cs="Times New Roman"/>
          <w:b/>
          <w:szCs w:val="24"/>
        </w:rPr>
        <w:t>ΠΡΟΕΔΡΕΥΩΝ (Γεώργιος Λαμπρούλης):</w:t>
      </w:r>
      <w:r w:rsidRPr="00A02AB4">
        <w:rPr>
          <w:rFonts w:eastAsia="Times New Roman" w:cs="Times New Roman"/>
          <w:szCs w:val="24"/>
        </w:rPr>
        <w:t xml:space="preserve"> </w:t>
      </w:r>
      <w:r>
        <w:rPr>
          <w:rFonts w:eastAsia="Times New Roman" w:cs="Times New Roman"/>
          <w:szCs w:val="24"/>
        </w:rPr>
        <w:t>Κυρία Μανωλάκου, παρακαλώ, κλείστε.</w:t>
      </w:r>
    </w:p>
    <w:p w14:paraId="413BB1FD" w14:textId="77777777" w:rsidR="0028181B" w:rsidRDefault="00E316D8">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Είναι απαράδεκτη -και τελειώνω, κύριε Πρόεδρε- για</w:t>
      </w:r>
      <w:r>
        <w:rPr>
          <w:rFonts w:eastAsia="Times New Roman" w:cs="Times New Roman"/>
          <w:szCs w:val="24"/>
        </w:rPr>
        <w:t xml:space="preserve"> ακόμα μια φορά η παράταση, η μονιμοποίηση ουσιαστικά της απαράδεκτης και παράνομης </w:t>
      </w:r>
      <w:r>
        <w:rPr>
          <w:rFonts w:eastAsia="Times New Roman" w:cs="Times New Roman"/>
          <w:szCs w:val="24"/>
          <w:lang w:val="en-GB"/>
        </w:rPr>
        <w:t>fast</w:t>
      </w:r>
      <w:r w:rsidRPr="00E11101">
        <w:rPr>
          <w:rFonts w:eastAsia="Times New Roman" w:cs="Times New Roman"/>
          <w:szCs w:val="24"/>
        </w:rPr>
        <w:t xml:space="preserve"> </w:t>
      </w:r>
      <w:r>
        <w:rPr>
          <w:rFonts w:eastAsia="Times New Roman" w:cs="Times New Roman"/>
          <w:szCs w:val="24"/>
          <w:lang w:val="en-GB"/>
        </w:rPr>
        <w:t>track</w:t>
      </w:r>
      <w:r>
        <w:rPr>
          <w:rFonts w:eastAsia="Times New Roman" w:cs="Times New Roman"/>
          <w:szCs w:val="24"/>
        </w:rPr>
        <w:t xml:space="preserve"> διαδικασίας που προβλέπει εξέταση των αιτημάτων ασύλου και των προσφυγών μέσα σε ελάχιστες μόνο μέρες, την οποία το κόμμα μας είχε καταγγείλει από την αρχή.</w:t>
      </w:r>
    </w:p>
    <w:p w14:paraId="413BB1FE"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Ευχα</w:t>
      </w:r>
      <w:r>
        <w:rPr>
          <w:rFonts w:eastAsia="Times New Roman" w:cs="Times New Roman"/>
          <w:szCs w:val="24"/>
        </w:rPr>
        <w:t>ριστώ.</w:t>
      </w:r>
    </w:p>
    <w:p w14:paraId="413BB1FF" w14:textId="77777777" w:rsidR="0028181B" w:rsidRDefault="00E316D8">
      <w:pPr>
        <w:spacing w:line="600" w:lineRule="auto"/>
        <w:ind w:firstLine="720"/>
        <w:jc w:val="both"/>
        <w:rPr>
          <w:rFonts w:eastAsia="Times New Roman" w:cs="Times New Roman"/>
          <w:szCs w:val="24"/>
        </w:rPr>
      </w:pPr>
      <w:r w:rsidRPr="00A02AB4">
        <w:rPr>
          <w:rFonts w:eastAsia="Times New Roman" w:cs="Times New Roman"/>
          <w:b/>
          <w:szCs w:val="24"/>
        </w:rPr>
        <w:t>ΠΡΟΕΔΡΕΥΩΝ (Γεώργιος Λαμπρούλης):</w:t>
      </w:r>
      <w:r w:rsidRPr="00A02AB4">
        <w:rPr>
          <w:rFonts w:eastAsia="Times New Roman" w:cs="Times New Roman"/>
          <w:szCs w:val="24"/>
        </w:rPr>
        <w:t xml:space="preserve"> </w:t>
      </w:r>
      <w:r>
        <w:rPr>
          <w:rFonts w:eastAsia="Times New Roman" w:cs="Times New Roman"/>
          <w:szCs w:val="24"/>
        </w:rPr>
        <w:t>Τον λόγο έχει ο κ. Δανέλλης, ειδικός αγορητής από το Ποτάμι.</w:t>
      </w:r>
    </w:p>
    <w:p w14:paraId="413BB200" w14:textId="77777777" w:rsidR="0028181B" w:rsidRDefault="00E316D8">
      <w:pPr>
        <w:spacing w:line="600" w:lineRule="auto"/>
        <w:ind w:firstLine="720"/>
        <w:jc w:val="both"/>
        <w:rPr>
          <w:rFonts w:eastAsia="Times New Roman" w:cs="Times New Roman"/>
          <w:szCs w:val="24"/>
        </w:rPr>
      </w:pPr>
      <w:r>
        <w:rPr>
          <w:rFonts w:eastAsia="Times New Roman" w:cs="Times New Roman"/>
          <w:b/>
          <w:szCs w:val="24"/>
        </w:rPr>
        <w:t>ΣΠΥΡΙΔΩΝ ΔΑΝΕΛΛΗΣ</w:t>
      </w:r>
      <w:r w:rsidRPr="00E11101">
        <w:rPr>
          <w:rFonts w:eastAsia="Times New Roman" w:cs="Times New Roman"/>
          <w:b/>
          <w:szCs w:val="24"/>
        </w:rPr>
        <w:t>:</w:t>
      </w:r>
      <w:r>
        <w:rPr>
          <w:rFonts w:eastAsia="Times New Roman" w:cs="Times New Roman"/>
          <w:szCs w:val="24"/>
        </w:rPr>
        <w:t xml:space="preserve"> Ευχαριστώ, κύριε Πρόεδρε.</w:t>
      </w:r>
    </w:p>
    <w:p w14:paraId="413BB201"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δυστυχώς Ευρώπη και Ελλάδα φανήκαμε εντελώς ανέτοιμοι να διαχειριστούμε ένα τόσ</w:t>
      </w:r>
      <w:r>
        <w:rPr>
          <w:rFonts w:eastAsia="Times New Roman" w:cs="Times New Roman"/>
          <w:szCs w:val="24"/>
        </w:rPr>
        <w:t>ο μεγάλο πρόβλημα και δυστυχώς εξακολουθούμε να αδυνατούμε να συνεννοηθούμε και να έχουμε μια κοινή προσέγγιση.</w:t>
      </w:r>
    </w:p>
    <w:p w14:paraId="413BB202"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Είναι βέβαιο πως τα θεσμικά εργαλεία ή τα νομικά εργαλεία δεν αρκούν για την αντιμετώπιση και τη διαχείριση αυτού του προβλήματος, κύριε Υπουργέ</w:t>
      </w:r>
      <w:r>
        <w:rPr>
          <w:rFonts w:eastAsia="Times New Roman" w:cs="Times New Roman"/>
          <w:szCs w:val="24"/>
        </w:rPr>
        <w:t>.</w:t>
      </w:r>
    </w:p>
    <w:p w14:paraId="413BB203"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Όπως είναι βέβαιο, επίσης, ότι το πρόβλημα θα εξακολουθήσει να μας απασχολεί. Ήρθε, δυστυχώς, για να παραμείνει για μη προβλέψιμο χρόνο και με απρόβλεπτη κλιμάκωση, βεβαίως. Μπορούμε, όμως, και οφείλουμε να το κάνουμε. Μπορούμε να μειώσουμε, να αντιμετωπ</w:t>
      </w:r>
      <w:r>
        <w:rPr>
          <w:rFonts w:eastAsia="Times New Roman" w:cs="Times New Roman"/>
          <w:szCs w:val="24"/>
        </w:rPr>
        <w:t xml:space="preserve">ίσουμε τα γραφειοκρατικά εμπόδια και μπορούμε, επίσης, να αντιμετωπίσουμε τις διοικητικές ανεπάρκειες που εμφανίζονται και επιδεινώνουν ακόμα περισσότερο την αντιμετώπιση του προβλήματος. </w:t>
      </w:r>
    </w:p>
    <w:p w14:paraId="413BB204"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Επίσης, δεν πρέπει να ξεχνάμε, κύριε Υπουργέ, ότι ο χρόνος </w:t>
      </w:r>
      <w:r>
        <w:rPr>
          <w:rFonts w:eastAsia="Times New Roman" w:cs="Times New Roman"/>
          <w:szCs w:val="24"/>
        </w:rPr>
        <w:t>δοκιμάζει και τους ίδιους τους δυστυχείς πρόσφυγες, όπως μοιραία δοκιμάζει και τις φιλοξενούσες τοπικές κοινωνίες.</w:t>
      </w:r>
    </w:p>
    <w:p w14:paraId="413BB205"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Σας ευχαριστώ.</w:t>
      </w:r>
    </w:p>
    <w:p w14:paraId="413BB206" w14:textId="77777777" w:rsidR="0028181B" w:rsidRDefault="00E316D8">
      <w:pPr>
        <w:spacing w:line="600" w:lineRule="auto"/>
        <w:ind w:firstLine="720"/>
        <w:jc w:val="both"/>
        <w:rPr>
          <w:rFonts w:eastAsia="Times New Roman" w:cs="Times New Roman"/>
          <w:szCs w:val="24"/>
        </w:rPr>
      </w:pPr>
      <w:r w:rsidRPr="008F03C0">
        <w:rPr>
          <w:rFonts w:eastAsia="Times New Roman" w:cs="Times New Roman"/>
          <w:b/>
          <w:szCs w:val="24"/>
        </w:rPr>
        <w:t>ΠΡΟΕΔΡΕΥΩΝ (Γεώργιος Λαμπρούλης):</w:t>
      </w:r>
      <w:r>
        <w:rPr>
          <w:rFonts w:eastAsia="Times New Roman" w:cs="Times New Roman"/>
          <w:szCs w:val="24"/>
        </w:rPr>
        <w:t xml:space="preserve"> Ευχαριστούμε τον κ. Δανέλλη και για την οικονομία του χρόνου.</w:t>
      </w:r>
    </w:p>
    <w:p w14:paraId="413BB207"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Κύριοι Υπουργοί, ένας εκ των δ</w:t>
      </w:r>
      <w:r>
        <w:rPr>
          <w:rFonts w:eastAsia="Times New Roman" w:cs="Times New Roman"/>
          <w:szCs w:val="24"/>
        </w:rPr>
        <w:t>ύο να κλείσει. Ποιος επιθυμεί;</w:t>
      </w:r>
    </w:p>
    <w:p w14:paraId="413BB208" w14:textId="77777777" w:rsidR="0028181B" w:rsidRDefault="00E316D8">
      <w:pPr>
        <w:spacing w:line="600" w:lineRule="auto"/>
        <w:ind w:firstLine="720"/>
        <w:jc w:val="both"/>
        <w:rPr>
          <w:rFonts w:eastAsia="Times New Roman" w:cs="Times New Roman"/>
          <w:szCs w:val="24"/>
        </w:rPr>
      </w:pPr>
      <w:r w:rsidRPr="008F03C0">
        <w:rPr>
          <w:rFonts w:eastAsia="Times New Roman" w:cs="Times New Roman"/>
          <w:b/>
          <w:szCs w:val="24"/>
        </w:rPr>
        <w:t>ΔΗΜΗΤΡΙΟΣ ΒΙΤΣΑΣ (Υπουργός Μεταναστευτικής Πολιτικής):</w:t>
      </w:r>
      <w:r>
        <w:rPr>
          <w:rFonts w:eastAsia="Times New Roman" w:cs="Times New Roman"/>
          <w:szCs w:val="24"/>
        </w:rPr>
        <w:t xml:space="preserve"> Εγώ, κύριε Πρόεδρε.</w:t>
      </w:r>
    </w:p>
    <w:p w14:paraId="413BB209" w14:textId="77777777" w:rsidR="0028181B" w:rsidRDefault="00E316D8">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Ελάτε, κύριε Βίτσα. Μόνο, σας παρακαλώ, να είστε σύντομος.</w:t>
      </w:r>
    </w:p>
    <w:p w14:paraId="413BB20A" w14:textId="77777777" w:rsidR="0028181B" w:rsidRDefault="00E316D8">
      <w:pPr>
        <w:spacing w:line="600" w:lineRule="auto"/>
        <w:ind w:firstLine="720"/>
        <w:jc w:val="both"/>
        <w:rPr>
          <w:rFonts w:eastAsia="Times New Roman" w:cs="Times New Roman"/>
          <w:szCs w:val="24"/>
        </w:rPr>
      </w:pPr>
      <w:r>
        <w:rPr>
          <w:rFonts w:eastAsia="Times New Roman" w:cs="Times New Roman"/>
          <w:b/>
          <w:szCs w:val="24"/>
        </w:rPr>
        <w:t>ΔΗΜΗΤΡΙΟΣ ΒΙΤΣΑΣ (Υπουργός Μεταναστευτικής Πολιτικής):</w:t>
      </w:r>
      <w:r>
        <w:rPr>
          <w:rFonts w:eastAsia="Times New Roman" w:cs="Times New Roman"/>
          <w:szCs w:val="24"/>
        </w:rPr>
        <w:t xml:space="preserve"> Θα</w:t>
      </w:r>
      <w:r>
        <w:rPr>
          <w:rFonts w:eastAsia="Times New Roman" w:cs="Times New Roman"/>
          <w:szCs w:val="24"/>
        </w:rPr>
        <w:t xml:space="preserve"> είμαι πολύ σύντομος και μόνον επί αυτών που ειπώθηκαν τώρα τελευταία.</w:t>
      </w:r>
    </w:p>
    <w:p w14:paraId="413BB20B"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Εγώ επιμένω, κύριε Βαρβιτσιώτη, να πείτε συγκεκριμένα, σαν Νέα Δημοκρατία, εννοώ, τι εννοείτε με το «φύλαξη συνόρων». Το εξηγήσατε εδώ, ότι η δική μας πολιτική είναι: «όσοι χτυπήσουν τη</w:t>
      </w:r>
      <w:r>
        <w:rPr>
          <w:rFonts w:eastAsia="Times New Roman" w:cs="Times New Roman"/>
          <w:szCs w:val="24"/>
        </w:rPr>
        <w:t>ν πόρτα, θα μπουν».</w:t>
      </w:r>
    </w:p>
    <w:p w14:paraId="413BB20C"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Θα έπρεπε να ξέρετε -γιατί είστε έμπειρος στα κυβερνητικά, ας το πω έτσι- ότι δεν χτυπάει κανένας την πόρτα. Αυτό που κάνεις είναι να εξετάζεις την αίτηση διεθνούς προστασίας. Ζήσατε τις δυσκολίες -σαν κυβέρνηση εννοώ. Ζούμε τώρα τις δυ</w:t>
      </w:r>
      <w:r>
        <w:rPr>
          <w:rFonts w:eastAsia="Times New Roman" w:cs="Times New Roman"/>
          <w:szCs w:val="24"/>
        </w:rPr>
        <w:t>σκολίες. Είχατε μια λογική καταστολής και εμείς έχουμε μια λογική σύμφωνη με τις διεθνής συνθήκες. Τι να κάνουμε;</w:t>
      </w:r>
    </w:p>
    <w:p w14:paraId="413BB20D"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Δεύτερον, δεν λειτουργεί η κοινή δήλωση. Με συγχωρείτε, αλλά φαντάζομαι ότι ξέρετε την κοινή δήλωση και επ’ αυτού του θέματος. Σας τη διαβάζω,</w:t>
      </w:r>
      <w:r>
        <w:rPr>
          <w:rFonts w:eastAsia="Times New Roman" w:cs="Times New Roman"/>
          <w:szCs w:val="24"/>
        </w:rPr>
        <w:t xml:space="preserve"> λοιπόν, στο σημείο 1: «Όλοι οι νέοι παράτυποι μετανάστες, που φτάνουν στα ελληνικά νησιά μέσω Τουρκίας από 20 Μαρτίου 2016 και έπειτα, θα επιστρέφονται σε αυτήν». </w:t>
      </w:r>
    </w:p>
    <w:p w14:paraId="413BB20E"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Ανοίγω παρένθεση. Στις 18 Μαρτίου 2016, γιατί εγώ πήρα την κυβερνητική εντολή εκκένωσης των</w:t>
      </w:r>
      <w:r>
        <w:rPr>
          <w:rFonts w:eastAsia="Times New Roman" w:cs="Times New Roman"/>
          <w:szCs w:val="24"/>
        </w:rPr>
        <w:t xml:space="preserve"> νησιών, ήταν πάνω από είκοσι πέντε χιλιάδες στα νησιά, οι δε περισσότεροι στη Λέσβο.</w:t>
      </w:r>
    </w:p>
    <w:p w14:paraId="413BB20F"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 xml:space="preserve">Συνεχίζει η κοινή δήλωση: «Αυτό θα συμβαίνει σε πλήρη συμφωνία με το </w:t>
      </w:r>
      <w:r>
        <w:rPr>
          <w:rFonts w:eastAsia="Times New Roman" w:cs="Times New Roman"/>
          <w:szCs w:val="24"/>
        </w:rPr>
        <w:t>Ε</w:t>
      </w:r>
      <w:r>
        <w:rPr>
          <w:rFonts w:eastAsia="Times New Roman" w:cs="Times New Roman"/>
          <w:szCs w:val="24"/>
        </w:rPr>
        <w:t>νωσι</w:t>
      </w:r>
      <w:r>
        <w:rPr>
          <w:rFonts w:eastAsia="Times New Roman" w:cs="Times New Roman"/>
          <w:szCs w:val="24"/>
        </w:rPr>
        <w:t>α</w:t>
      </w:r>
      <w:r>
        <w:rPr>
          <w:rFonts w:eastAsia="Times New Roman" w:cs="Times New Roman"/>
          <w:szCs w:val="24"/>
        </w:rPr>
        <w:t xml:space="preserve">κό και </w:t>
      </w:r>
      <w:r>
        <w:rPr>
          <w:rFonts w:eastAsia="Times New Roman" w:cs="Times New Roman"/>
          <w:szCs w:val="24"/>
        </w:rPr>
        <w:t>Διεθνές Δίκαιο</w:t>
      </w:r>
      <w:r>
        <w:rPr>
          <w:rFonts w:eastAsia="Times New Roman" w:cs="Times New Roman"/>
          <w:szCs w:val="24"/>
        </w:rPr>
        <w:t>, άρα με αποκλεισμό κάθε είδους ομαδικών απελάσεων». Το γράφει η κοινή δήλ</w:t>
      </w:r>
      <w:r>
        <w:rPr>
          <w:rFonts w:eastAsia="Times New Roman" w:cs="Times New Roman"/>
          <w:szCs w:val="24"/>
        </w:rPr>
        <w:t>ωση. Συνεχίζει: «Όλοι οι μετανάστες, θα προστατεύονται σύμφωνα με τα σχετικά διεθνή πρότυπα και τηρουμένης της αρχής της μη επαναπροώθησης». Θέλετε να συνεχίσω να διαβάζω; Το ίδιο το άρθρο 1. Και λέει παρακάτω ότι θα καταγράφονται δεόντως και αιτήσεις ασύλ</w:t>
      </w:r>
      <w:r>
        <w:rPr>
          <w:rFonts w:eastAsia="Times New Roman" w:cs="Times New Roman"/>
          <w:szCs w:val="24"/>
        </w:rPr>
        <w:t xml:space="preserve">ου θα διεκπεραιώνονται ατομικά από τις ελληνικές αρχές δυνάμει της οδηγίας σε συνεργασία με την Ύπατη Αρμοστεία. </w:t>
      </w:r>
    </w:p>
    <w:p w14:paraId="413BB210"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Πού είναι το κεντρικό μας πρόβλημα αυτήν τη στιγμή; Εγώ θέλω να σας πω και για τις επιστροφές για την κοινή δήλωση. Γιατί η δική μου λογική εί</w:t>
      </w:r>
      <w:r>
        <w:rPr>
          <w:rFonts w:eastAsia="Times New Roman" w:cs="Times New Roman"/>
          <w:szCs w:val="24"/>
        </w:rPr>
        <w:t>ναι προσπάθεια συνεννόησης με την Ευρωπαϊκή Ένωση και με την Τουρκία.</w:t>
      </w:r>
    </w:p>
    <w:p w14:paraId="413BB211"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Τι λέω εγώ στον Τούρκο ομόλογό μου; «Έλα να λύσουμε δύο ζητήματα». Δεν έχει πει «ναι». Το ένα ζήτημα είναι το εξής. «Δώσε μου τη δυνατότητα, με ένα περιοριστικό τρόπο, να μεταφέρω ανθρώπ</w:t>
      </w:r>
      <w:r>
        <w:rPr>
          <w:rFonts w:eastAsia="Times New Roman" w:cs="Times New Roman"/>
          <w:szCs w:val="24"/>
        </w:rPr>
        <w:t>ους στην ηπειρωτική Ελλάδα, να εξετάσω εδώ και όσοι είναι να επιστραφούν, να επιστραφούν».</w:t>
      </w:r>
    </w:p>
    <w:p w14:paraId="413BB212"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Και δεύτερο: «Όταν σου στέλνω έναν κατάλογο, μην μου απαντάς μετά από μία εβδομάδα».</w:t>
      </w:r>
    </w:p>
    <w:p w14:paraId="413BB213" w14:textId="77777777" w:rsidR="0028181B" w:rsidRDefault="00E316D8">
      <w:pPr>
        <w:spacing w:line="600" w:lineRule="auto"/>
        <w:ind w:firstLine="720"/>
        <w:jc w:val="both"/>
        <w:rPr>
          <w:rFonts w:eastAsia="Times New Roman" w:cs="Times New Roman"/>
          <w:szCs w:val="24"/>
        </w:rPr>
      </w:pPr>
      <w:r>
        <w:rPr>
          <w:rFonts w:eastAsia="Times New Roman" w:cs="Times New Roman"/>
          <w:szCs w:val="24"/>
        </w:rPr>
        <w:t>Τρίτον, είναι δυνατόν να κάνω –εσείς είστε έμπειρος- δεκτή τροπολογία με άμεσο δ</w:t>
      </w:r>
      <w:r>
        <w:rPr>
          <w:rFonts w:eastAsia="Times New Roman" w:cs="Times New Roman"/>
          <w:szCs w:val="24"/>
        </w:rPr>
        <w:t>ημοσιονομικό ενδιαφέρον, χωρίς να το έχω συζητήσει με τον αρμόδιο Υπουργό και χωρίς να υπάρχει έκθεση δημοσιονομικών επιπτώσεων από το Γενικό Λογιστήριο του Κράτους; Είναι δυνατόν; Υπάρχει κανένας εδώ πέρα που δεν θα ήθελε με κάποιον τρόπο να υπάρχει και τ</w:t>
      </w:r>
      <w:r>
        <w:rPr>
          <w:rFonts w:eastAsia="Times New Roman" w:cs="Times New Roman"/>
          <w:szCs w:val="24"/>
        </w:rPr>
        <w:t>ο μεταφορικό ισοδύναμο με μειωμένο ΦΠΑ;</w:t>
      </w:r>
      <w:r w:rsidRPr="00D842CF">
        <w:rPr>
          <w:rFonts w:eastAsia="Times New Roman" w:cs="Times New Roman"/>
          <w:szCs w:val="24"/>
        </w:rPr>
        <w:t xml:space="preserve"> </w:t>
      </w:r>
    </w:p>
    <w:p w14:paraId="413BB214" w14:textId="77777777" w:rsidR="0028181B" w:rsidRDefault="00E316D8">
      <w:pPr>
        <w:tabs>
          <w:tab w:val="left" w:pos="3873"/>
        </w:tabs>
        <w:spacing w:line="600" w:lineRule="auto"/>
        <w:ind w:firstLine="720"/>
        <w:jc w:val="both"/>
        <w:rPr>
          <w:rFonts w:eastAsia="Times New Roman" w:cs="Times New Roman"/>
          <w:szCs w:val="24"/>
        </w:rPr>
      </w:pPr>
      <w:r>
        <w:rPr>
          <w:rFonts w:eastAsia="Times New Roman" w:cs="Times New Roman"/>
          <w:szCs w:val="24"/>
        </w:rPr>
        <w:t>Κύριε Παπαθεοδώρου, απευθύνομαι τώρα σε εσάς. Δεν κατάλαβα</w:t>
      </w:r>
      <w:r w:rsidRPr="00760EC6">
        <w:rPr>
          <w:rFonts w:eastAsia="Times New Roman" w:cs="Times New Roman"/>
          <w:szCs w:val="24"/>
        </w:rPr>
        <w:t>.</w:t>
      </w:r>
      <w:r>
        <w:rPr>
          <w:rFonts w:eastAsia="Times New Roman" w:cs="Times New Roman"/>
          <w:szCs w:val="24"/>
        </w:rPr>
        <w:t xml:space="preserve"> Δηλαδή λόγω της δημοκρατικής συνοχής η </w:t>
      </w:r>
      <w:r w:rsidRPr="005C7DB8">
        <w:rPr>
          <w:rFonts w:eastAsia="Times New Roman" w:cs="Times New Roman"/>
          <w:szCs w:val="24"/>
        </w:rPr>
        <w:t>Αντιπολίτευση</w:t>
      </w:r>
      <w:r>
        <w:rPr>
          <w:rFonts w:eastAsia="Times New Roman" w:cs="Times New Roman"/>
          <w:szCs w:val="24"/>
        </w:rPr>
        <w:t xml:space="preserve"> θα δικαιούται να κάνει κριτική και η </w:t>
      </w:r>
      <w:r w:rsidRPr="001850F1">
        <w:rPr>
          <w:rFonts w:eastAsia="Times New Roman" w:cs="Times New Roman"/>
          <w:szCs w:val="24"/>
        </w:rPr>
        <w:t>Κυβέρνηση</w:t>
      </w:r>
      <w:r>
        <w:rPr>
          <w:rFonts w:eastAsia="Times New Roman" w:cs="Times New Roman"/>
          <w:szCs w:val="24"/>
        </w:rPr>
        <w:t xml:space="preserve"> δεν θα δικαιούται να απαντά; Προφανώς όχι. </w:t>
      </w:r>
    </w:p>
    <w:p w14:paraId="413BB215" w14:textId="77777777" w:rsidR="0028181B" w:rsidRDefault="00E316D8">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Επίσης, τι είναι αυτό; Πρώτη φορά το άκουσα. «Θα εκβιάσουμε μέσω της Ειδομένης». </w:t>
      </w:r>
    </w:p>
    <w:p w14:paraId="413BB216" w14:textId="77777777" w:rsidR="0028181B" w:rsidRDefault="00E316D8">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Εσείς το λέγατε αυτό.</w:t>
      </w:r>
    </w:p>
    <w:p w14:paraId="413BB217" w14:textId="77777777" w:rsidR="0028181B" w:rsidRDefault="00E316D8">
      <w:pPr>
        <w:tabs>
          <w:tab w:val="left" w:pos="3873"/>
        </w:tabs>
        <w:spacing w:line="600" w:lineRule="auto"/>
        <w:ind w:firstLine="720"/>
        <w:jc w:val="both"/>
        <w:rPr>
          <w:rFonts w:eastAsia="Times New Roman" w:cs="Times New Roman"/>
          <w:szCs w:val="24"/>
        </w:rPr>
      </w:pPr>
      <w:r w:rsidRPr="00E75E2E">
        <w:rPr>
          <w:rFonts w:eastAsia="Times New Roman" w:cs="Times New Roman"/>
          <w:b/>
          <w:szCs w:val="24"/>
        </w:rPr>
        <w:t>ΠΡΟΕΔΡΕΥΩΝ (Γεώργιος Λαμπρούλης):</w:t>
      </w:r>
      <w:r>
        <w:rPr>
          <w:rFonts w:eastAsia="Times New Roman" w:cs="Times New Roman"/>
          <w:szCs w:val="24"/>
        </w:rPr>
        <w:t xml:space="preserve"> Παρακαλώ, μη διακόπτετε, κύριε Παπαθεοδώρου.</w:t>
      </w:r>
    </w:p>
    <w:p w14:paraId="413BB218" w14:textId="77777777" w:rsidR="0028181B" w:rsidRDefault="00E316D8">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ΔΗΜΗΤΡΙΟΣ ΒΙΤΣΑΣ (Υπουργός Μεταναστευτικής </w:t>
      </w:r>
      <w:r w:rsidRPr="00802200">
        <w:rPr>
          <w:rFonts w:eastAsia="Times New Roman" w:cs="Times New Roman"/>
          <w:b/>
          <w:szCs w:val="24"/>
        </w:rPr>
        <w:t>Πολιτικ</w:t>
      </w:r>
      <w:r w:rsidRPr="00802200">
        <w:rPr>
          <w:rFonts w:eastAsia="Times New Roman" w:cs="Times New Roman"/>
          <w:b/>
          <w:szCs w:val="24"/>
        </w:rPr>
        <w:t>ή</w:t>
      </w:r>
      <w:r>
        <w:rPr>
          <w:rFonts w:eastAsia="Times New Roman" w:cs="Times New Roman"/>
          <w:b/>
          <w:szCs w:val="24"/>
        </w:rPr>
        <w:t>ς)</w:t>
      </w:r>
      <w:r w:rsidRPr="0069465F">
        <w:rPr>
          <w:rFonts w:eastAsia="Times New Roman" w:cs="Times New Roman"/>
          <w:b/>
          <w:szCs w:val="24"/>
        </w:rPr>
        <w:t>:</w:t>
      </w:r>
      <w:r>
        <w:rPr>
          <w:rFonts w:eastAsia="Times New Roman" w:cs="Times New Roman"/>
          <w:b/>
          <w:szCs w:val="24"/>
        </w:rPr>
        <w:t xml:space="preserve"> </w:t>
      </w:r>
      <w:r>
        <w:rPr>
          <w:rFonts w:eastAsia="Times New Roman" w:cs="Times New Roman"/>
          <w:szCs w:val="24"/>
        </w:rPr>
        <w:t>Εγώ το είχα πει;</w:t>
      </w:r>
    </w:p>
    <w:p w14:paraId="413BB219" w14:textId="77777777" w:rsidR="0028181B" w:rsidRDefault="00E316D8">
      <w:pPr>
        <w:tabs>
          <w:tab w:val="left" w:pos="3873"/>
        </w:tabs>
        <w:spacing w:line="600" w:lineRule="auto"/>
        <w:ind w:firstLine="720"/>
        <w:jc w:val="both"/>
        <w:rPr>
          <w:rFonts w:eastAsia="Times New Roman" w:cs="Times New Roman"/>
          <w:szCs w:val="24"/>
        </w:rPr>
      </w:pPr>
      <w:r>
        <w:rPr>
          <w:rFonts w:eastAsia="Times New Roman" w:cs="Times New Roman"/>
          <w:b/>
          <w:szCs w:val="24"/>
        </w:rPr>
        <w:t>ΘΕΟΔΩΡΟΣ ΠΑΠΑΘΕΟΔΩΡΟΥ:</w:t>
      </w:r>
      <w:r w:rsidRPr="00805D20">
        <w:rPr>
          <w:rFonts w:eastAsia="Times New Roman" w:cs="Times New Roman"/>
          <w:szCs w:val="24"/>
        </w:rPr>
        <w:t xml:space="preserve"> </w:t>
      </w:r>
      <w:r>
        <w:rPr>
          <w:rFonts w:eastAsia="Times New Roman" w:cs="Times New Roman"/>
          <w:szCs w:val="24"/>
        </w:rPr>
        <w:t xml:space="preserve">Ο </w:t>
      </w:r>
      <w:r w:rsidRPr="009E3DD6">
        <w:rPr>
          <w:rFonts w:eastAsia="Times New Roman" w:cs="Times New Roman"/>
          <w:szCs w:val="24"/>
        </w:rPr>
        <w:t>ΣΥΡΙΖΑ</w:t>
      </w:r>
      <w:r>
        <w:rPr>
          <w:rFonts w:eastAsia="Times New Roman" w:cs="Times New Roman"/>
          <w:szCs w:val="24"/>
        </w:rPr>
        <w:t xml:space="preserve"> το έλεγε παλιά.</w:t>
      </w:r>
    </w:p>
    <w:p w14:paraId="413BB21A" w14:textId="77777777" w:rsidR="0028181B" w:rsidRDefault="00E316D8">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ΔΗΜΗΤΡΙΟΣ ΒΙΤΣΑΣ (Υπουργός Μεταναστευτικής </w:t>
      </w:r>
      <w:r w:rsidRPr="00802200">
        <w:rPr>
          <w:rFonts w:eastAsia="Times New Roman" w:cs="Times New Roman"/>
          <w:b/>
          <w:szCs w:val="24"/>
        </w:rPr>
        <w:t>Πολιτική</w:t>
      </w:r>
      <w:r>
        <w:rPr>
          <w:rFonts w:eastAsia="Times New Roman" w:cs="Times New Roman"/>
          <w:b/>
          <w:szCs w:val="24"/>
        </w:rPr>
        <w:t>ς)</w:t>
      </w:r>
      <w:r w:rsidRPr="0069465F">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Ξέρετε πού θα συμφωνούσα μαζί σας; Στο παράξενο η δύναμη της </w:t>
      </w:r>
      <w:r w:rsidRPr="00805D20">
        <w:rPr>
          <w:rFonts w:eastAsia="Times New Roman" w:cs="Times New Roman"/>
          <w:szCs w:val="24"/>
        </w:rPr>
        <w:t>F</w:t>
      </w:r>
      <w:r w:rsidRPr="00805D20">
        <w:rPr>
          <w:rFonts w:eastAsia="Times New Roman" w:cs="Times New Roman"/>
          <w:szCs w:val="24"/>
        </w:rPr>
        <w:t>RONTEX</w:t>
      </w:r>
      <w:r>
        <w:rPr>
          <w:rFonts w:eastAsia="Times New Roman" w:cs="Times New Roman"/>
          <w:szCs w:val="24"/>
        </w:rPr>
        <w:t xml:space="preserve"> να είναι, σε σχέση με τα Σκόπια, από την από εδώ πλευρά. Τώρα αν θα λυθεί, και ελπίζουμε ότι θα λυθεί, το ζήτημα των Σκοπίων, των σχέσεων μας, τι θα γίνει; Δηλαδή πραγματικά μου φαίνεται λίγο παράξενο. Η </w:t>
      </w:r>
      <w:r w:rsidRPr="00805D20">
        <w:rPr>
          <w:rFonts w:eastAsia="Times New Roman" w:cs="Times New Roman"/>
          <w:szCs w:val="24"/>
        </w:rPr>
        <w:t>F</w:t>
      </w:r>
      <w:r w:rsidRPr="00805D20">
        <w:rPr>
          <w:rFonts w:eastAsia="Times New Roman" w:cs="Times New Roman"/>
          <w:szCs w:val="24"/>
        </w:rPr>
        <w:t>RONTEX</w:t>
      </w:r>
      <w:r>
        <w:rPr>
          <w:rFonts w:eastAsia="Times New Roman" w:cs="Times New Roman"/>
          <w:szCs w:val="24"/>
        </w:rPr>
        <w:t xml:space="preserve"> είναι από τη μεριά της Αυστρίας και είναι κ</w:t>
      </w:r>
      <w:r>
        <w:rPr>
          <w:rFonts w:eastAsia="Times New Roman" w:cs="Times New Roman"/>
          <w:szCs w:val="24"/>
        </w:rPr>
        <w:t xml:space="preserve">αι από τη δική μας μεριά. Αυτό είναι το παράξενο που μπορούμε να συνεργαστούμε, </w:t>
      </w:r>
      <w:r w:rsidRPr="001878DA">
        <w:rPr>
          <w:rFonts w:eastAsia="Times New Roman" w:cs="Times New Roman"/>
          <w:szCs w:val="24"/>
        </w:rPr>
        <w:t>νομίζω</w:t>
      </w:r>
      <w:r>
        <w:rPr>
          <w:rFonts w:eastAsia="Times New Roman" w:cs="Times New Roman"/>
          <w:szCs w:val="24"/>
        </w:rPr>
        <w:t>,</w:t>
      </w:r>
      <w:r w:rsidRPr="001878DA">
        <w:rPr>
          <w:rFonts w:eastAsia="Times New Roman" w:cs="Times New Roman"/>
          <w:szCs w:val="24"/>
        </w:rPr>
        <w:t xml:space="preserve"> </w:t>
      </w:r>
      <w:r>
        <w:rPr>
          <w:rFonts w:eastAsia="Times New Roman" w:cs="Times New Roman"/>
          <w:szCs w:val="24"/>
        </w:rPr>
        <w:t xml:space="preserve">και σε ευρωπαϊκό επίπεδο. </w:t>
      </w:r>
    </w:p>
    <w:p w14:paraId="413BB21B" w14:textId="77777777" w:rsidR="0028181B" w:rsidRDefault="00E316D8">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Όσον αφορά τον κανονισμό των κέντρων φιλοξενίας, είπα και στην </w:t>
      </w:r>
      <w:r>
        <w:rPr>
          <w:rFonts w:eastAsia="Times New Roman" w:cs="Times New Roman"/>
          <w:szCs w:val="24"/>
        </w:rPr>
        <w:t xml:space="preserve">επιτροπή </w:t>
      </w:r>
      <w:r>
        <w:rPr>
          <w:rFonts w:eastAsia="Times New Roman" w:cs="Times New Roman"/>
          <w:szCs w:val="24"/>
        </w:rPr>
        <w:t xml:space="preserve">ότι υπάρχουν δύο επιπλέον πράγματα που </w:t>
      </w:r>
      <w:r w:rsidRPr="00E57B5A">
        <w:rPr>
          <w:rFonts w:eastAsia="Times New Roman" w:cs="Times New Roman"/>
          <w:szCs w:val="24"/>
        </w:rPr>
        <w:t>πρέπει να</w:t>
      </w:r>
      <w:r>
        <w:rPr>
          <w:rFonts w:eastAsia="Times New Roman" w:cs="Times New Roman"/>
          <w:szCs w:val="24"/>
        </w:rPr>
        <w:t xml:space="preserve"> κάνουμε σε σχέση με </w:t>
      </w:r>
      <w:r>
        <w:rPr>
          <w:rFonts w:eastAsia="Times New Roman" w:cs="Times New Roman"/>
          <w:szCs w:val="24"/>
        </w:rPr>
        <w:t xml:space="preserve">τα κέντρα φιλοξενίας. Το ένα είναι να περάσουν τα κέντρα φιλοξενίας –γιατί είπα ότι δεν είναι το μέλλον μας τα κέντρα φιλοξενίας, αλλά συζητάμε για τώρα- στο ΥΜΕΠΟ, στο Υπουργείο Μεταναστευτικής </w:t>
      </w:r>
      <w:r w:rsidRPr="00911877">
        <w:rPr>
          <w:rFonts w:eastAsia="Times New Roman" w:cs="Times New Roman"/>
          <w:szCs w:val="24"/>
        </w:rPr>
        <w:t>Πολιτική</w:t>
      </w:r>
      <w:r>
        <w:rPr>
          <w:rFonts w:eastAsia="Times New Roman" w:cs="Times New Roman"/>
          <w:szCs w:val="24"/>
        </w:rPr>
        <w:t>ς. Και το δεύτερο είναι σε πολύ μικρό χρονικό διάστημ</w:t>
      </w:r>
      <w:r>
        <w:rPr>
          <w:rFonts w:eastAsia="Times New Roman" w:cs="Times New Roman"/>
          <w:szCs w:val="24"/>
        </w:rPr>
        <w:t xml:space="preserve">α -και θα το διαπιστώσετε και στις διαδικασίες ένταξης που θα συζητήσουμε στη </w:t>
      </w:r>
      <w:r w:rsidRPr="00840C4C">
        <w:rPr>
          <w:rFonts w:eastAsia="Times New Roman" w:cs="Times New Roman"/>
          <w:szCs w:val="24"/>
        </w:rPr>
        <w:t>Βουλή</w:t>
      </w:r>
      <w:r>
        <w:rPr>
          <w:rFonts w:eastAsia="Times New Roman" w:cs="Times New Roman"/>
          <w:szCs w:val="24"/>
        </w:rPr>
        <w:t xml:space="preserve">- κάθε ένα να έχει έναν συγκεκριμένο κανονισμό. </w:t>
      </w:r>
      <w:r w:rsidRPr="00E57B5A">
        <w:rPr>
          <w:rFonts w:eastAsia="Times New Roman" w:cs="Times New Roman"/>
          <w:szCs w:val="24"/>
        </w:rPr>
        <w:t>Πρέπει να</w:t>
      </w:r>
      <w:r>
        <w:rPr>
          <w:rFonts w:eastAsia="Times New Roman" w:cs="Times New Roman"/>
          <w:szCs w:val="24"/>
        </w:rPr>
        <w:t xml:space="preserve"> σας πω ότι έχει συγκροτηθεί ένα επιχειρησιακό συντονιστικό από εννέα Υπουργεία</w:t>
      </w:r>
      <w:r w:rsidRPr="00760EC6">
        <w:rPr>
          <w:rFonts w:eastAsia="Times New Roman" w:cs="Times New Roman"/>
          <w:szCs w:val="24"/>
        </w:rPr>
        <w:t>,</w:t>
      </w:r>
      <w:r>
        <w:rPr>
          <w:rFonts w:eastAsia="Times New Roman" w:cs="Times New Roman"/>
          <w:szCs w:val="24"/>
        </w:rPr>
        <w:t xml:space="preserve"> που θα συζητάει ακριβώς αυτά τα πρά</w:t>
      </w:r>
      <w:r>
        <w:rPr>
          <w:rFonts w:eastAsia="Times New Roman" w:cs="Times New Roman"/>
          <w:szCs w:val="24"/>
        </w:rPr>
        <w:t>γματα.</w:t>
      </w:r>
    </w:p>
    <w:p w14:paraId="413BB21C" w14:textId="77777777" w:rsidR="0028181B" w:rsidRDefault="00E316D8">
      <w:pPr>
        <w:tabs>
          <w:tab w:val="left" w:pos="3873"/>
        </w:tabs>
        <w:spacing w:line="600" w:lineRule="auto"/>
        <w:ind w:firstLine="720"/>
        <w:jc w:val="both"/>
        <w:rPr>
          <w:rFonts w:eastAsia="Times New Roman" w:cs="Times New Roman"/>
          <w:szCs w:val="24"/>
        </w:rPr>
      </w:pPr>
      <w:r>
        <w:rPr>
          <w:rFonts w:eastAsia="Times New Roman" w:cs="Times New Roman"/>
          <w:szCs w:val="24"/>
        </w:rPr>
        <w:t>Κυρία Μανωλάκου, δεν πρόκειται να συμφωνήσουμε σε επίπεδο πραγματικότητας. Τι μας λέτε στο πραγματικό επίπεδο; Το άλλο επίπεδο, εντάξει, είναι γενικό κ.λπ</w:t>
      </w:r>
      <w:r>
        <w:rPr>
          <w:rFonts w:eastAsia="Times New Roman" w:cs="Times New Roman"/>
          <w:szCs w:val="24"/>
        </w:rPr>
        <w:t>.</w:t>
      </w:r>
      <w:r>
        <w:rPr>
          <w:rFonts w:eastAsia="Times New Roman" w:cs="Times New Roman"/>
          <w:szCs w:val="24"/>
        </w:rPr>
        <w:t xml:space="preserve">. Μας λέτε να έρχεται ο πρόσφυγας, να έρχεται ο αιτών άσυλο να καταγράφεται στα νησιά, να περνάει στην ηπειρωτική Ελλάδα, να του δίνουμε ταξιδιωτικά έγγραφα, να πηγαίνει εκεί που θέλει να πάει. Εγώ θα το συνεχίσω λίγο μετά. Τι θα συμβαίνει μετά; Θα </w:t>
      </w:r>
      <w:r>
        <w:rPr>
          <w:rFonts w:eastAsia="Times New Roman" w:cs="Times New Roman"/>
          <w:szCs w:val="24"/>
        </w:rPr>
        <w:t>επιστρέ</w:t>
      </w:r>
      <w:r>
        <w:rPr>
          <w:rFonts w:eastAsia="Times New Roman" w:cs="Times New Roman"/>
          <w:szCs w:val="24"/>
        </w:rPr>
        <w:t xml:space="preserve">φει </w:t>
      </w:r>
      <w:r>
        <w:rPr>
          <w:rFonts w:eastAsia="Times New Roman" w:cs="Times New Roman"/>
          <w:szCs w:val="24"/>
        </w:rPr>
        <w:t xml:space="preserve">στην Ελλάδα, με βάση το Δουβλίνο </w:t>
      </w:r>
      <w:r>
        <w:rPr>
          <w:rFonts w:eastAsia="Times New Roman" w:cs="Times New Roman"/>
          <w:szCs w:val="24"/>
          <w:lang w:val="en-US"/>
        </w:rPr>
        <w:t>II</w:t>
      </w:r>
      <w:r>
        <w:rPr>
          <w:rFonts w:eastAsia="Times New Roman" w:cs="Times New Roman"/>
          <w:szCs w:val="24"/>
        </w:rPr>
        <w:t xml:space="preserve">, το Δουβλίνο </w:t>
      </w:r>
      <w:r>
        <w:rPr>
          <w:rFonts w:eastAsia="Times New Roman" w:cs="Times New Roman"/>
          <w:szCs w:val="24"/>
          <w:lang w:val="en-US"/>
        </w:rPr>
        <w:t>III</w:t>
      </w:r>
      <w:r>
        <w:rPr>
          <w:rFonts w:eastAsia="Times New Roman" w:cs="Times New Roman"/>
          <w:szCs w:val="24"/>
        </w:rPr>
        <w:t xml:space="preserve"> </w:t>
      </w:r>
      <w:r>
        <w:rPr>
          <w:rFonts w:eastAsia="Times New Roman" w:cs="Times New Roman"/>
          <w:szCs w:val="24"/>
        </w:rPr>
        <w:t xml:space="preserve">και </w:t>
      </w:r>
      <w:r>
        <w:rPr>
          <w:rFonts w:eastAsia="Times New Roman" w:cs="Times New Roman"/>
          <w:szCs w:val="24"/>
          <w:lang w:val="en-US"/>
        </w:rPr>
        <w:t>IV</w:t>
      </w:r>
      <w:r>
        <w:rPr>
          <w:rFonts w:eastAsia="Times New Roman" w:cs="Times New Roman"/>
          <w:szCs w:val="24"/>
        </w:rPr>
        <w:t xml:space="preserve">. </w:t>
      </w:r>
    </w:p>
    <w:p w14:paraId="413BB21D" w14:textId="77777777" w:rsidR="0028181B" w:rsidRDefault="00E316D8">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Αφού δεν θέλει κανένας να μείνει, </w:t>
      </w:r>
      <w:r w:rsidRPr="00390D90">
        <w:rPr>
          <w:rFonts w:eastAsia="Times New Roman" w:cs="Times New Roman"/>
          <w:szCs w:val="24"/>
        </w:rPr>
        <w:t>κύριε Υπουργέ</w:t>
      </w:r>
      <w:r>
        <w:rPr>
          <w:rFonts w:eastAsia="Times New Roman" w:cs="Times New Roman"/>
          <w:szCs w:val="24"/>
        </w:rPr>
        <w:t>.</w:t>
      </w:r>
    </w:p>
    <w:p w14:paraId="413BB21E" w14:textId="77777777" w:rsidR="0028181B" w:rsidRDefault="00E316D8">
      <w:pPr>
        <w:tabs>
          <w:tab w:val="left" w:pos="3873"/>
        </w:tabs>
        <w:spacing w:line="600" w:lineRule="auto"/>
        <w:ind w:firstLine="720"/>
        <w:jc w:val="both"/>
        <w:rPr>
          <w:rFonts w:eastAsia="Times New Roman" w:cs="Times New Roman"/>
          <w:szCs w:val="24"/>
        </w:rPr>
      </w:pPr>
      <w:r w:rsidRPr="00E75E2E">
        <w:rPr>
          <w:rFonts w:eastAsia="Times New Roman" w:cs="Times New Roman"/>
          <w:b/>
          <w:szCs w:val="24"/>
        </w:rPr>
        <w:t>ΠΡΟΕΔΡΕΥΩΝ (Γεώργιος Λαμπρούλης):</w:t>
      </w:r>
      <w:r>
        <w:rPr>
          <w:rFonts w:eastAsia="Times New Roman" w:cs="Times New Roman"/>
          <w:szCs w:val="24"/>
        </w:rPr>
        <w:t xml:space="preserve"> </w:t>
      </w:r>
      <w:r w:rsidRPr="00390D90">
        <w:rPr>
          <w:rFonts w:eastAsia="Times New Roman" w:cs="Times New Roman"/>
          <w:szCs w:val="24"/>
        </w:rPr>
        <w:t>Κύριε Υπουργέ,</w:t>
      </w:r>
      <w:r>
        <w:rPr>
          <w:rFonts w:eastAsia="Times New Roman" w:cs="Times New Roman"/>
          <w:szCs w:val="24"/>
        </w:rPr>
        <w:t xml:space="preserve"> να μη γίνεται διάλογος.</w:t>
      </w:r>
    </w:p>
    <w:p w14:paraId="413BB21F" w14:textId="77777777" w:rsidR="0028181B" w:rsidRDefault="00E316D8">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ΔΗΜΗΤΡΙΟΣ ΒΙΤΣΑΣ (Υπουργός Μεταναστευτικής </w:t>
      </w:r>
      <w:r w:rsidRPr="00802200">
        <w:rPr>
          <w:rFonts w:eastAsia="Times New Roman" w:cs="Times New Roman"/>
          <w:b/>
          <w:szCs w:val="24"/>
        </w:rPr>
        <w:t>Πολιτ</w:t>
      </w:r>
      <w:r w:rsidRPr="00802200">
        <w:rPr>
          <w:rFonts w:eastAsia="Times New Roman" w:cs="Times New Roman"/>
          <w:b/>
          <w:szCs w:val="24"/>
        </w:rPr>
        <w:t>ική</w:t>
      </w:r>
      <w:r>
        <w:rPr>
          <w:rFonts w:eastAsia="Times New Roman" w:cs="Times New Roman"/>
          <w:b/>
          <w:szCs w:val="24"/>
        </w:rPr>
        <w:t>ς)</w:t>
      </w:r>
      <w:r w:rsidRPr="0069465F">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Θα το πω τώρα και αυτό. </w:t>
      </w:r>
    </w:p>
    <w:p w14:paraId="413BB220" w14:textId="77777777" w:rsidR="0028181B" w:rsidRDefault="00E316D8">
      <w:pPr>
        <w:tabs>
          <w:tab w:val="left" w:pos="3873"/>
        </w:tabs>
        <w:spacing w:line="600" w:lineRule="auto"/>
        <w:ind w:firstLine="720"/>
        <w:jc w:val="both"/>
        <w:rPr>
          <w:rFonts w:eastAsia="Times New Roman" w:cs="Times New Roman"/>
          <w:szCs w:val="24"/>
        </w:rPr>
      </w:pPr>
      <w:r>
        <w:rPr>
          <w:rFonts w:eastAsia="Times New Roman" w:cs="Times New Roman"/>
          <w:szCs w:val="24"/>
        </w:rPr>
        <w:t>Κλείνω με αυτό. Η ζωή κυλάει με την προστασία των ανθρώπινων δικαιωμάτων, αλλά όχι με το τι θέλει ο καθένας. Γιατί διαφορετικά, με βάση το τι θέλει ο καθένας, ο καθένας θα πήγαινε στην Πάτρα, θα ανέβαινε και σε ένα πλοίο, θα</w:t>
      </w:r>
      <w:r>
        <w:rPr>
          <w:rFonts w:eastAsia="Times New Roman" w:cs="Times New Roman"/>
          <w:szCs w:val="24"/>
        </w:rPr>
        <w:t xml:space="preserve"> πήγαινε στην Ιταλία, θα περνούσε από την Ιταλία, θα πήγαινε στη Γερμανία. Αυτό λέτε; </w:t>
      </w:r>
    </w:p>
    <w:p w14:paraId="413BB221" w14:textId="77777777" w:rsidR="0028181B" w:rsidRDefault="00E316D8">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Όχι βέβαια.</w:t>
      </w:r>
    </w:p>
    <w:p w14:paraId="413BB222" w14:textId="77777777" w:rsidR="0028181B" w:rsidRDefault="00E316D8">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ΔΗΜΗΤΡΙΟΣ ΒΙΤΣΑΣ (Υπουργός Μεταναστευτικής </w:t>
      </w:r>
      <w:r w:rsidRPr="00802200">
        <w:rPr>
          <w:rFonts w:eastAsia="Times New Roman" w:cs="Times New Roman"/>
          <w:b/>
          <w:szCs w:val="24"/>
        </w:rPr>
        <w:t>Πολιτική</w:t>
      </w:r>
      <w:r>
        <w:rPr>
          <w:rFonts w:eastAsia="Times New Roman" w:cs="Times New Roman"/>
          <w:b/>
          <w:szCs w:val="24"/>
        </w:rPr>
        <w:t>ς)</w:t>
      </w:r>
      <w:r w:rsidRPr="0069465F">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Δεν λέτε αυτό. Αυτό που θέλω να σας πω είναι ότι επί του πραγματικού, αυτό που </w:t>
      </w:r>
      <w:r w:rsidRPr="00224BE3">
        <w:rPr>
          <w:rFonts w:eastAsia="Times New Roman" w:cs="Times New Roman"/>
          <w:szCs w:val="24"/>
        </w:rPr>
        <w:t>μπο</w:t>
      </w:r>
      <w:r w:rsidRPr="00224BE3">
        <w:rPr>
          <w:rFonts w:eastAsia="Times New Roman" w:cs="Times New Roman"/>
          <w:szCs w:val="24"/>
        </w:rPr>
        <w:t>ρεί να</w:t>
      </w:r>
      <w:r>
        <w:rPr>
          <w:rFonts w:eastAsia="Times New Roman" w:cs="Times New Roman"/>
          <w:szCs w:val="24"/>
        </w:rPr>
        <w:t xml:space="preserve"> γίνει, ώστε να αποσυμπιεστούν τα νησιά, αλλά να προχωρήσει και η χώρα, είναι να παλεύουμε σε διεθνές επίπεδο και να διαχειριζόμαστε σε εσωτερικό. Πώς αλλιώς να το πω; Αυτό θέλω </w:t>
      </w:r>
      <w:r>
        <w:rPr>
          <w:rFonts w:eastAsia="Times New Roman" w:cs="Times New Roman"/>
          <w:szCs w:val="24"/>
        </w:rPr>
        <w:t xml:space="preserve">να </w:t>
      </w:r>
      <w:r>
        <w:rPr>
          <w:rFonts w:eastAsia="Times New Roman" w:cs="Times New Roman"/>
          <w:szCs w:val="24"/>
        </w:rPr>
        <w:t xml:space="preserve">σας τονίσω. Εγώ </w:t>
      </w:r>
      <w:r w:rsidRPr="001878DA">
        <w:rPr>
          <w:rFonts w:eastAsia="Times New Roman" w:cs="Times New Roman"/>
          <w:szCs w:val="24"/>
        </w:rPr>
        <w:t>νομίζω ότι</w:t>
      </w:r>
      <w:r>
        <w:rPr>
          <w:rFonts w:eastAsia="Times New Roman" w:cs="Times New Roman"/>
          <w:szCs w:val="24"/>
        </w:rPr>
        <w:t xml:space="preserve"> μπορούμε να κάνουμε βήματα. </w:t>
      </w:r>
    </w:p>
    <w:p w14:paraId="413BB223" w14:textId="77777777" w:rsidR="0028181B" w:rsidRDefault="00E316D8">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Θέλω να σας πω δύο πράγματα σε ένα λεπτό. Πρώτον, θα κατατεθεί μια </w:t>
      </w:r>
      <w:r w:rsidRPr="005631E0">
        <w:rPr>
          <w:rFonts w:eastAsia="Times New Roman" w:cs="Times New Roman"/>
          <w:bCs/>
          <w:szCs w:val="24"/>
        </w:rPr>
        <w:t>τροπολογία</w:t>
      </w:r>
      <w:r>
        <w:rPr>
          <w:rFonts w:eastAsia="Times New Roman" w:cs="Times New Roman"/>
          <w:szCs w:val="24"/>
        </w:rPr>
        <w:t xml:space="preserve"> στο πρώτο </w:t>
      </w:r>
      <w:r w:rsidRPr="00823F09">
        <w:rPr>
          <w:rFonts w:eastAsia="Times New Roman" w:cs="Times New Roman"/>
          <w:szCs w:val="24"/>
        </w:rPr>
        <w:t>νομοσχέδιο</w:t>
      </w:r>
      <w:r>
        <w:rPr>
          <w:rFonts w:eastAsia="Times New Roman" w:cs="Times New Roman"/>
          <w:szCs w:val="24"/>
        </w:rPr>
        <w:t xml:space="preserve">, αυτή που έχει φτάσει στα χέρια σας από την προηγούμενη Τετάρτη. Η </w:t>
      </w:r>
      <w:r w:rsidRPr="005631E0">
        <w:rPr>
          <w:rFonts w:eastAsia="Times New Roman" w:cs="Times New Roman"/>
          <w:bCs/>
          <w:szCs w:val="24"/>
        </w:rPr>
        <w:t>τροπολογία</w:t>
      </w:r>
      <w:r>
        <w:rPr>
          <w:rFonts w:eastAsia="Times New Roman" w:cs="Times New Roman"/>
          <w:szCs w:val="24"/>
        </w:rPr>
        <w:t xml:space="preserve"> αυτή δεν ήρθε σήμερα για τον απλούστατο λόγο ότι δεν πρόλαβαν να μας δώσουν την</w:t>
      </w:r>
      <w:r>
        <w:rPr>
          <w:rFonts w:eastAsia="Times New Roman" w:cs="Times New Roman"/>
          <w:szCs w:val="24"/>
        </w:rPr>
        <w:t xml:space="preserve"> έκθεση του Γενικού Λογιστηρίου του Κράτους. Αυτό είναι το ένα. Δηλαδή περιμένουμε αυτή την </w:t>
      </w:r>
      <w:r w:rsidRPr="005631E0">
        <w:rPr>
          <w:rFonts w:eastAsia="Times New Roman" w:cs="Times New Roman"/>
          <w:bCs/>
          <w:szCs w:val="24"/>
        </w:rPr>
        <w:t>τροπολογία</w:t>
      </w:r>
      <w:r>
        <w:rPr>
          <w:rFonts w:eastAsia="Times New Roman" w:cs="Times New Roman"/>
          <w:szCs w:val="24"/>
        </w:rPr>
        <w:t xml:space="preserve"> την επόμενη εβδομάδα. </w:t>
      </w:r>
    </w:p>
    <w:p w14:paraId="413BB224" w14:textId="77777777" w:rsidR="0028181B" w:rsidRDefault="00E316D8">
      <w:pPr>
        <w:tabs>
          <w:tab w:val="left" w:pos="3873"/>
        </w:tabs>
        <w:spacing w:line="600" w:lineRule="auto"/>
        <w:ind w:firstLine="720"/>
        <w:jc w:val="both"/>
        <w:rPr>
          <w:rFonts w:eastAsia="Times New Roman" w:cs="Times New Roman"/>
          <w:szCs w:val="24"/>
        </w:rPr>
      </w:pPr>
      <w:r>
        <w:rPr>
          <w:rFonts w:eastAsia="Times New Roman" w:cs="Times New Roman"/>
          <w:szCs w:val="24"/>
        </w:rPr>
        <w:t>Το δεύτερο ζήτημα είναι ότι η δεύτερη νομοθετική πρωτοβουλία, πέρα από τις κανονιστικές, που θα πάρει το Υπουργείο Μεταναστευτικής</w:t>
      </w:r>
      <w:r>
        <w:rPr>
          <w:rFonts w:eastAsia="Times New Roman" w:cs="Times New Roman"/>
          <w:szCs w:val="24"/>
        </w:rPr>
        <w:t xml:space="preserve"> </w:t>
      </w:r>
      <w:r w:rsidRPr="00911877">
        <w:rPr>
          <w:rFonts w:eastAsia="Times New Roman" w:cs="Times New Roman"/>
          <w:szCs w:val="24"/>
        </w:rPr>
        <w:t>Πολιτική</w:t>
      </w:r>
      <w:r>
        <w:rPr>
          <w:rFonts w:eastAsia="Times New Roman" w:cs="Times New Roman"/>
          <w:szCs w:val="24"/>
        </w:rPr>
        <w:t>ς, ελπίζουμε στις αρχές του φθινοπώρου, θα έχει να κάνει με την δομή του Υπουργείου και με τις αναγκαίες προσαρμογές.</w:t>
      </w:r>
    </w:p>
    <w:p w14:paraId="413BB225" w14:textId="77777777" w:rsidR="0028181B" w:rsidRDefault="00E316D8">
      <w:pPr>
        <w:tabs>
          <w:tab w:val="left" w:pos="3873"/>
        </w:tabs>
        <w:spacing w:line="600" w:lineRule="auto"/>
        <w:ind w:firstLine="720"/>
        <w:jc w:val="both"/>
        <w:rPr>
          <w:rFonts w:eastAsia="Times New Roman" w:cs="Times New Roman"/>
          <w:szCs w:val="24"/>
        </w:rPr>
      </w:pPr>
      <w:r w:rsidRPr="00AC365A">
        <w:rPr>
          <w:rFonts w:eastAsia="Times New Roman"/>
          <w:szCs w:val="24"/>
        </w:rPr>
        <w:t>Ευχαριστώ πολύ.</w:t>
      </w:r>
      <w:r>
        <w:rPr>
          <w:rFonts w:eastAsia="Times New Roman" w:cs="Times New Roman"/>
          <w:szCs w:val="24"/>
        </w:rPr>
        <w:t xml:space="preserve"> </w:t>
      </w:r>
    </w:p>
    <w:p w14:paraId="413BB226" w14:textId="77777777" w:rsidR="0028181B" w:rsidRDefault="00E316D8">
      <w:pPr>
        <w:autoSpaceDE w:val="0"/>
        <w:autoSpaceDN w:val="0"/>
        <w:adjustRightInd w:val="0"/>
        <w:spacing w:line="600" w:lineRule="auto"/>
        <w:ind w:firstLine="720"/>
        <w:jc w:val="both"/>
        <w:rPr>
          <w:rFonts w:eastAsia="SimSun"/>
          <w:szCs w:val="24"/>
          <w:lang w:eastAsia="zh-CN"/>
        </w:rPr>
      </w:pPr>
      <w:r w:rsidRPr="00EF3F89">
        <w:rPr>
          <w:rFonts w:eastAsia="SimSun"/>
          <w:b/>
          <w:bCs/>
          <w:szCs w:val="24"/>
          <w:lang w:eastAsia="zh-CN"/>
        </w:rPr>
        <w:t xml:space="preserve">ΠΡΟΕΔΡΕΥΩΝ (Γεώργιος Λαμπρούλης): </w:t>
      </w:r>
      <w:r w:rsidRPr="00EF3F89">
        <w:rPr>
          <w:rFonts w:eastAsia="SimSun"/>
          <w:szCs w:val="24"/>
          <w:lang w:eastAsia="zh-CN"/>
        </w:rPr>
        <w:t>Κηρύσσεται περαιωμένη η συζήτηση επί της αρχής, των άρθρων</w:t>
      </w:r>
      <w:r>
        <w:rPr>
          <w:rFonts w:eastAsia="SimSun"/>
          <w:szCs w:val="24"/>
          <w:lang w:eastAsia="zh-CN"/>
        </w:rPr>
        <w:t xml:space="preserve"> και</w:t>
      </w:r>
      <w:r w:rsidRPr="00EF3F89">
        <w:rPr>
          <w:rFonts w:eastAsia="SimSun"/>
          <w:szCs w:val="24"/>
          <w:lang w:eastAsia="zh-CN"/>
        </w:rPr>
        <w:t xml:space="preserve"> των τροπολογιών</w:t>
      </w:r>
      <w:r w:rsidRPr="00EF3F89">
        <w:rPr>
          <w:rFonts w:eastAsia="SimSun"/>
          <w:szCs w:val="24"/>
          <w:lang w:eastAsia="zh-CN"/>
        </w:rPr>
        <w:t xml:space="preserve"> του σχεδίου νόμου του Υπουργείου </w:t>
      </w:r>
      <w:r>
        <w:rPr>
          <w:rFonts w:eastAsia="SimSun"/>
          <w:szCs w:val="24"/>
          <w:lang w:eastAsia="zh-CN"/>
        </w:rPr>
        <w:t>Μεταναστευτικής Πολιτικής:</w:t>
      </w:r>
      <w:r w:rsidRPr="00EF3F89">
        <w:rPr>
          <w:rFonts w:eastAsia="SimSun"/>
          <w:szCs w:val="24"/>
          <w:lang w:eastAsia="zh-CN"/>
        </w:rPr>
        <w:t xml:space="preserve"> </w:t>
      </w:r>
      <w:r w:rsidRPr="00093031">
        <w:rPr>
          <w:rFonts w:eastAsia="SimSun"/>
          <w:szCs w:val="24"/>
          <w:lang w:eastAsia="zh-CN"/>
        </w:rPr>
        <w:t xml:space="preserve">«Προσαρμογή της ελληνικής νομοθεσίας προς τις διατάξεις της Οδηγίας 2013/33/ΕΕ του Ευρωπαϊκού Κοινοβουλίου και του Συμβουλίου της 26ης Ιουνίου 2013, σχετικά με τις απαιτήσεις για την υποδοχή των </w:t>
      </w:r>
      <w:r w:rsidRPr="00093031">
        <w:rPr>
          <w:rFonts w:eastAsia="SimSun"/>
          <w:szCs w:val="24"/>
          <w:lang w:eastAsia="zh-CN"/>
        </w:rPr>
        <w:t>αιτούντων διεθνή προστασία (αναδιατύπωση, L180/96/29.6.2013) και άλλες διατάξεις</w:t>
      </w:r>
      <w:r>
        <w:rPr>
          <w:rFonts w:eastAsia="SimSun"/>
          <w:szCs w:val="24"/>
          <w:lang w:eastAsia="zh-CN"/>
        </w:rPr>
        <w:t xml:space="preserve"> </w:t>
      </w:r>
      <w:r w:rsidRPr="00093031">
        <w:rPr>
          <w:rFonts w:eastAsia="SimSun"/>
          <w:szCs w:val="24"/>
          <w:lang w:eastAsia="zh-CN"/>
        </w:rPr>
        <w:t>-</w:t>
      </w:r>
      <w:r>
        <w:rPr>
          <w:rFonts w:eastAsia="SimSun"/>
          <w:szCs w:val="24"/>
          <w:lang w:eastAsia="zh-CN"/>
        </w:rPr>
        <w:t xml:space="preserve"> </w:t>
      </w:r>
      <w:r w:rsidRPr="00093031">
        <w:rPr>
          <w:rFonts w:eastAsia="SimSun"/>
          <w:szCs w:val="24"/>
          <w:lang w:eastAsia="zh-CN"/>
        </w:rPr>
        <w:t>Τροποποίηση του ν.4251/2014 (Α΄80) για την προσαρμογή της ελληνικής νομοθεσίας στην Οδηγία 2014/66/ΕΕ της 15ης Μαΐου 2014 του Ευρωπαϊκού Κοινοβουλίου και του Συμβουλίου σχετ</w:t>
      </w:r>
      <w:r w:rsidRPr="00093031">
        <w:rPr>
          <w:rFonts w:eastAsia="SimSun"/>
          <w:szCs w:val="24"/>
          <w:lang w:eastAsia="zh-CN"/>
        </w:rPr>
        <w:t>ικά με τις προϋποθέσεις εισόδου και διαμονής υπηκόων τρίτων χωρών στο πλαίσιο ενδοεταιρικής μετάθεσης</w:t>
      </w:r>
      <w:r>
        <w:rPr>
          <w:rFonts w:eastAsia="SimSun"/>
          <w:szCs w:val="24"/>
          <w:lang w:eastAsia="zh-CN"/>
        </w:rPr>
        <w:t xml:space="preserve"> </w:t>
      </w:r>
      <w:r w:rsidRPr="00093031">
        <w:rPr>
          <w:rFonts w:eastAsia="SimSun"/>
          <w:szCs w:val="24"/>
          <w:lang w:eastAsia="zh-CN"/>
        </w:rPr>
        <w:t>-</w:t>
      </w:r>
      <w:r>
        <w:rPr>
          <w:rFonts w:eastAsia="SimSun"/>
          <w:szCs w:val="24"/>
          <w:lang w:eastAsia="zh-CN"/>
        </w:rPr>
        <w:t xml:space="preserve"> </w:t>
      </w:r>
      <w:r w:rsidRPr="00093031">
        <w:rPr>
          <w:rFonts w:eastAsia="SimSun"/>
          <w:szCs w:val="24"/>
          <w:lang w:eastAsia="zh-CN"/>
        </w:rPr>
        <w:t>Τροποποίηση διαδικασιών ασύλου και άλλες διατάξεις»</w:t>
      </w:r>
      <w:r w:rsidRPr="00093031" w:rsidDel="00EA43E8">
        <w:rPr>
          <w:rFonts w:eastAsia="SimSun"/>
          <w:szCs w:val="24"/>
          <w:lang w:eastAsia="zh-CN"/>
        </w:rPr>
        <w:t xml:space="preserve"> </w:t>
      </w:r>
    </w:p>
    <w:p w14:paraId="413BB227" w14:textId="77777777" w:rsidR="0028181B" w:rsidRDefault="00E316D8">
      <w:pPr>
        <w:autoSpaceDE w:val="0"/>
        <w:autoSpaceDN w:val="0"/>
        <w:adjustRightInd w:val="0"/>
        <w:spacing w:line="600" w:lineRule="auto"/>
        <w:ind w:firstLine="720"/>
        <w:jc w:val="both"/>
        <w:rPr>
          <w:rFonts w:eastAsia="SimSun"/>
          <w:szCs w:val="24"/>
          <w:lang w:eastAsia="zh-CN"/>
        </w:rPr>
      </w:pPr>
      <w:r w:rsidRPr="00EF3F89">
        <w:rPr>
          <w:rFonts w:eastAsia="SimSun"/>
          <w:szCs w:val="24"/>
          <w:lang w:eastAsia="zh-CN"/>
        </w:rPr>
        <w:t>Εισερχόμαστε στην ψήφιση</w:t>
      </w:r>
      <w:r w:rsidRPr="00F16D29">
        <w:rPr>
          <w:rFonts w:eastAsia="SimSun"/>
          <w:szCs w:val="24"/>
          <w:lang w:eastAsia="zh-CN"/>
        </w:rPr>
        <w:t xml:space="preserve"> </w:t>
      </w:r>
      <w:r>
        <w:rPr>
          <w:rFonts w:eastAsia="SimSun"/>
          <w:szCs w:val="24"/>
          <w:lang w:eastAsia="zh-CN"/>
        </w:rPr>
        <w:t xml:space="preserve">επί της αρχής, </w:t>
      </w:r>
      <w:r w:rsidRPr="00EF3F89">
        <w:rPr>
          <w:rFonts w:eastAsia="SimSun"/>
          <w:szCs w:val="24"/>
          <w:lang w:eastAsia="zh-CN"/>
        </w:rPr>
        <w:t>των άρθρων</w:t>
      </w:r>
      <w:r>
        <w:rPr>
          <w:rFonts w:eastAsia="SimSun"/>
          <w:szCs w:val="24"/>
          <w:lang w:eastAsia="zh-CN"/>
        </w:rPr>
        <w:t>,</w:t>
      </w:r>
      <w:r w:rsidRPr="00EF3F89">
        <w:rPr>
          <w:rFonts w:eastAsia="SimSun"/>
          <w:szCs w:val="24"/>
          <w:lang w:eastAsia="zh-CN"/>
        </w:rPr>
        <w:t xml:space="preserve"> </w:t>
      </w:r>
      <w:r>
        <w:rPr>
          <w:rFonts w:eastAsia="SimSun"/>
          <w:szCs w:val="24"/>
          <w:lang w:eastAsia="zh-CN"/>
        </w:rPr>
        <w:t>των</w:t>
      </w:r>
      <w:r>
        <w:rPr>
          <w:rFonts w:eastAsia="SimSun"/>
          <w:szCs w:val="24"/>
          <w:lang w:eastAsia="zh-CN"/>
        </w:rPr>
        <w:t xml:space="preserve"> τροπολογιών και του συνόλου </w:t>
      </w:r>
      <w:r w:rsidRPr="00EF3F89">
        <w:rPr>
          <w:rFonts w:eastAsia="SimSun"/>
          <w:szCs w:val="24"/>
          <w:lang w:eastAsia="zh-CN"/>
        </w:rPr>
        <w:t xml:space="preserve">και η ψήφισή τους θα γίνει χωριστά. </w:t>
      </w:r>
    </w:p>
    <w:p w14:paraId="413BB228" w14:textId="77777777" w:rsidR="0028181B" w:rsidRDefault="00E316D8">
      <w:pPr>
        <w:autoSpaceDE w:val="0"/>
        <w:autoSpaceDN w:val="0"/>
        <w:adjustRightInd w:val="0"/>
        <w:spacing w:line="600" w:lineRule="auto"/>
        <w:ind w:firstLine="720"/>
        <w:jc w:val="both"/>
        <w:rPr>
          <w:rFonts w:eastAsia="SimSun"/>
          <w:szCs w:val="24"/>
          <w:lang w:eastAsia="zh-CN"/>
        </w:rPr>
      </w:pPr>
      <w:r w:rsidRPr="00EF3F89">
        <w:rPr>
          <w:rFonts w:eastAsia="SimSun"/>
          <w:szCs w:val="24"/>
          <w:lang w:eastAsia="zh-CN"/>
        </w:rPr>
        <w:t xml:space="preserve">Παρακαλώ </w:t>
      </w:r>
      <w:r>
        <w:rPr>
          <w:rFonts w:eastAsia="SimSun"/>
          <w:szCs w:val="24"/>
          <w:lang w:eastAsia="zh-CN"/>
        </w:rPr>
        <w:t xml:space="preserve">πολύ </w:t>
      </w:r>
      <w:r w:rsidRPr="00EF3F89">
        <w:rPr>
          <w:rFonts w:eastAsia="SimSun"/>
          <w:szCs w:val="24"/>
          <w:lang w:eastAsia="zh-CN"/>
        </w:rPr>
        <w:t>να ανοίξει το σύστημα της ηλεκτρονικής ψηφοφορίας.</w:t>
      </w:r>
    </w:p>
    <w:p w14:paraId="413BB229" w14:textId="77777777" w:rsidR="0028181B" w:rsidRDefault="00E316D8">
      <w:pPr>
        <w:autoSpaceDE w:val="0"/>
        <w:autoSpaceDN w:val="0"/>
        <w:adjustRightInd w:val="0"/>
        <w:spacing w:line="600" w:lineRule="auto"/>
        <w:ind w:firstLine="709"/>
        <w:jc w:val="center"/>
        <w:rPr>
          <w:rFonts w:eastAsia="SimSun"/>
          <w:szCs w:val="24"/>
          <w:lang w:eastAsia="zh-CN"/>
        </w:rPr>
      </w:pPr>
      <w:r>
        <w:rPr>
          <w:rFonts w:eastAsia="SimSun"/>
          <w:szCs w:val="24"/>
          <w:lang w:eastAsia="zh-CN"/>
        </w:rPr>
        <w:t>(</w:t>
      </w:r>
      <w:r w:rsidRPr="00EF3F89">
        <w:rPr>
          <w:rFonts w:eastAsia="SimSun"/>
          <w:szCs w:val="24"/>
          <w:lang w:eastAsia="zh-CN"/>
        </w:rPr>
        <w:t>ΨΗΦΟΦΟΡΙΑ)</w:t>
      </w:r>
    </w:p>
    <w:p w14:paraId="413BB22A" w14:textId="77777777" w:rsidR="0028181B" w:rsidRDefault="00E316D8">
      <w:pPr>
        <w:autoSpaceDE w:val="0"/>
        <w:autoSpaceDN w:val="0"/>
        <w:adjustRightInd w:val="0"/>
        <w:spacing w:line="600" w:lineRule="auto"/>
        <w:ind w:firstLine="720"/>
        <w:jc w:val="both"/>
        <w:rPr>
          <w:rFonts w:eastAsia="SimSun"/>
          <w:szCs w:val="24"/>
          <w:lang w:eastAsia="zh-CN"/>
        </w:rPr>
      </w:pPr>
      <w:r w:rsidRPr="00EF3F89">
        <w:rPr>
          <w:rFonts w:eastAsia="SimSun"/>
          <w:b/>
          <w:bCs/>
          <w:szCs w:val="24"/>
          <w:lang w:eastAsia="zh-CN"/>
        </w:rPr>
        <w:t xml:space="preserve">ΠΡΟΕΔΡΕΥΩΝ (Γεώργιος Λαμπρούλης): </w:t>
      </w:r>
      <w:r w:rsidRPr="00EF3F89">
        <w:rPr>
          <w:rFonts w:eastAsia="SimSun"/>
          <w:szCs w:val="24"/>
          <w:lang w:eastAsia="zh-CN"/>
        </w:rPr>
        <w:t>Παρακαλώ να κλείσει το σύστημα της ηλεκτρονικής ψηφοφορίας.</w:t>
      </w:r>
    </w:p>
    <w:p w14:paraId="413BB22B" w14:textId="77777777" w:rsidR="0028181B" w:rsidRDefault="00E316D8">
      <w:pPr>
        <w:tabs>
          <w:tab w:val="left" w:pos="2940"/>
        </w:tabs>
        <w:spacing w:line="600" w:lineRule="auto"/>
        <w:ind w:firstLine="709"/>
        <w:jc w:val="center"/>
        <w:rPr>
          <w:rFonts w:eastAsia="Times New Roman"/>
          <w:szCs w:val="24"/>
        </w:rPr>
      </w:pPr>
      <w:r w:rsidRPr="0001772E">
        <w:rPr>
          <w:rFonts w:eastAsia="Times New Roman"/>
          <w:szCs w:val="24"/>
        </w:rPr>
        <w:t>(ΗΛΕΚΤΡΟΝΙΚΗ ΚΑΤΑΜΕΤΡΗΣΗ)</w:t>
      </w:r>
    </w:p>
    <w:p w14:paraId="413BB22C" w14:textId="77777777" w:rsidR="0028181B" w:rsidRDefault="00E316D8">
      <w:pPr>
        <w:spacing w:line="600" w:lineRule="auto"/>
        <w:ind w:firstLine="709"/>
        <w:jc w:val="center"/>
        <w:rPr>
          <w:rFonts w:eastAsia="Times New Roman" w:cs="Times New Roman"/>
          <w:szCs w:val="24"/>
        </w:rPr>
      </w:pPr>
      <w:r w:rsidRPr="0001772E">
        <w:rPr>
          <w:rFonts w:eastAsia="Times New Roman" w:cs="Times New Roman"/>
          <w:szCs w:val="24"/>
        </w:rPr>
        <w:t xml:space="preserve">(ΜΕΤΑ ΤΗΝ ΗΛΕΚΤΡΟΝΙΚΗ </w:t>
      </w:r>
      <w:r w:rsidRPr="0001772E">
        <w:rPr>
          <w:rFonts w:eastAsia="Times New Roman" w:cs="Times New Roman"/>
          <w:szCs w:val="24"/>
        </w:rPr>
        <w:t>ΚΑΤΑΜΕΤΡΗΣΗ)</w:t>
      </w:r>
    </w:p>
    <w:p w14:paraId="413BB22D" w14:textId="77777777" w:rsidR="0028181B" w:rsidRDefault="00E316D8">
      <w:pPr>
        <w:spacing w:line="600" w:lineRule="auto"/>
        <w:ind w:firstLine="709"/>
        <w:contextualSpacing/>
        <w:jc w:val="both"/>
        <w:rPr>
          <w:rFonts w:eastAsia="Times New Roman" w:cs="Times New Roman"/>
          <w:szCs w:val="24"/>
        </w:rPr>
      </w:pPr>
      <w:r w:rsidRPr="00EF3F89">
        <w:rPr>
          <w:rFonts w:eastAsia="SimSun"/>
          <w:b/>
          <w:bCs/>
          <w:szCs w:val="24"/>
          <w:lang w:eastAsia="zh-CN"/>
        </w:rPr>
        <w:t>ΠΡΟΕΔΡΕΥΩΝ (Γεώργιος Λαμπρούλης):</w:t>
      </w:r>
      <w:r w:rsidRPr="00EF3F89">
        <w:rPr>
          <w:rFonts w:eastAsia="SimSun"/>
          <w:szCs w:val="24"/>
          <w:lang w:eastAsia="zh-CN"/>
        </w:rPr>
        <w:t xml:space="preserve"> </w:t>
      </w:r>
      <w:r w:rsidRPr="0001772E">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tbl>
      <w:tblPr>
        <w:tblW w:w="8184" w:type="dxa"/>
        <w:tblInd w:w="10" w:type="dxa"/>
        <w:tblCellMar>
          <w:left w:w="10" w:type="dxa"/>
          <w:right w:w="10" w:type="dxa"/>
        </w:tblCellMar>
        <w:tblLook w:val="04A0" w:firstRow="1" w:lastRow="0" w:firstColumn="1" w:lastColumn="0" w:noHBand="0" w:noVBand="1"/>
      </w:tblPr>
      <w:tblGrid>
        <w:gridCol w:w="960"/>
        <w:gridCol w:w="1205"/>
        <w:gridCol w:w="1204"/>
        <w:gridCol w:w="1204"/>
        <w:gridCol w:w="143"/>
        <w:gridCol w:w="1538"/>
        <w:gridCol w:w="1930"/>
      </w:tblGrid>
      <w:tr w:rsidR="0028181B" w14:paraId="413BB233" w14:textId="77777777">
        <w:trPr>
          <w:trHeight w:val="300"/>
        </w:trPr>
        <w:tc>
          <w:tcPr>
            <w:tcW w:w="960" w:type="dxa"/>
            <w:tcBorders>
              <w:top w:val="nil"/>
              <w:left w:val="nil"/>
              <w:bottom w:val="nil"/>
              <w:right w:val="nil"/>
            </w:tcBorders>
            <w:shd w:val="clear" w:color="auto" w:fill="auto"/>
            <w:noWrap/>
            <w:vAlign w:val="bottom"/>
            <w:hideMark/>
          </w:tcPr>
          <w:p w14:paraId="413BB22E" w14:textId="77777777" w:rsidR="00FB77CD" w:rsidRPr="000D380F" w:rsidRDefault="00E316D8" w:rsidP="00FB77CD">
            <w:pPr>
              <w:rPr>
                <w:rFonts w:ascii="Times New Roman" w:eastAsia="Times New Roman" w:hAnsi="Times New Roman" w:cs="Times New Roman"/>
                <w:sz w:val="20"/>
              </w:rPr>
            </w:pPr>
          </w:p>
        </w:tc>
        <w:tc>
          <w:tcPr>
            <w:tcW w:w="1205" w:type="dxa"/>
            <w:tcBorders>
              <w:top w:val="nil"/>
              <w:left w:val="nil"/>
              <w:bottom w:val="nil"/>
              <w:right w:val="nil"/>
            </w:tcBorders>
            <w:shd w:val="clear" w:color="auto" w:fill="auto"/>
            <w:noWrap/>
            <w:vAlign w:val="bottom"/>
          </w:tcPr>
          <w:p w14:paraId="413BB22F"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tcPr>
          <w:p w14:paraId="413BB230" w14:textId="77777777" w:rsidR="00FB77CD" w:rsidRPr="000D380F" w:rsidRDefault="00E316D8" w:rsidP="00FB77CD">
            <w:pPr>
              <w:jc w:val="cente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tcPr>
          <w:p w14:paraId="413BB231" w14:textId="77777777" w:rsidR="00FB77CD" w:rsidRPr="000D380F" w:rsidRDefault="00E316D8" w:rsidP="00FB77CD">
            <w:pPr>
              <w:jc w:val="center"/>
              <w:rPr>
                <w:rFonts w:ascii="Calibri" w:eastAsia="Times New Roman" w:hAnsi="Calibri" w:cs="Calibri"/>
                <w:color w:val="000000"/>
                <w:sz w:val="22"/>
                <w:szCs w:val="22"/>
              </w:rPr>
            </w:pPr>
          </w:p>
        </w:tc>
        <w:tc>
          <w:tcPr>
            <w:tcW w:w="3611" w:type="dxa"/>
            <w:gridSpan w:val="3"/>
            <w:tcBorders>
              <w:top w:val="nil"/>
              <w:left w:val="nil"/>
              <w:bottom w:val="nil"/>
              <w:right w:val="nil"/>
            </w:tcBorders>
            <w:shd w:val="clear" w:color="auto" w:fill="auto"/>
            <w:noWrap/>
            <w:vAlign w:val="bottom"/>
          </w:tcPr>
          <w:p w14:paraId="413BB232" w14:textId="77777777" w:rsidR="00FB77CD" w:rsidRPr="000D380F" w:rsidRDefault="00E316D8" w:rsidP="00FB77CD">
            <w:pPr>
              <w:rPr>
                <w:rFonts w:ascii="Calibri" w:eastAsia="Times New Roman" w:hAnsi="Calibri" w:cs="Calibri"/>
                <w:color w:val="000000"/>
                <w:sz w:val="22"/>
                <w:szCs w:val="22"/>
              </w:rPr>
            </w:pPr>
          </w:p>
        </w:tc>
      </w:tr>
      <w:tr w:rsidR="0028181B" w14:paraId="413BB23B" w14:textId="77777777">
        <w:trPr>
          <w:trHeight w:val="300"/>
        </w:trPr>
        <w:tc>
          <w:tcPr>
            <w:tcW w:w="960" w:type="dxa"/>
            <w:tcBorders>
              <w:top w:val="nil"/>
              <w:left w:val="nil"/>
              <w:bottom w:val="nil"/>
              <w:right w:val="nil"/>
            </w:tcBorders>
            <w:shd w:val="clear" w:color="auto" w:fill="auto"/>
            <w:noWrap/>
            <w:vAlign w:val="bottom"/>
            <w:hideMark/>
          </w:tcPr>
          <w:p w14:paraId="413BB234" w14:textId="77777777" w:rsidR="00FB77CD" w:rsidRPr="000D380F" w:rsidRDefault="00E316D8" w:rsidP="00FB77CD">
            <w:pPr>
              <w:rPr>
                <w:rFonts w:ascii="Calibri" w:eastAsia="Times New Roman" w:hAnsi="Calibri" w:cs="Calibri"/>
                <w:color w:val="000000"/>
                <w:sz w:val="22"/>
                <w:szCs w:val="22"/>
              </w:rPr>
            </w:pPr>
          </w:p>
        </w:tc>
        <w:tc>
          <w:tcPr>
            <w:tcW w:w="1205" w:type="dxa"/>
            <w:tcBorders>
              <w:top w:val="nil"/>
              <w:left w:val="nil"/>
              <w:bottom w:val="nil"/>
              <w:right w:val="nil"/>
            </w:tcBorders>
            <w:shd w:val="clear" w:color="auto" w:fill="auto"/>
            <w:noWrap/>
            <w:vAlign w:val="bottom"/>
          </w:tcPr>
          <w:p w14:paraId="413BB235"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tcPr>
          <w:p w14:paraId="413BB236" w14:textId="77777777" w:rsidR="00FB77CD" w:rsidRPr="000D380F" w:rsidRDefault="00E316D8" w:rsidP="00FB77CD">
            <w:pPr>
              <w:jc w:val="right"/>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tcPr>
          <w:p w14:paraId="413BB237" w14:textId="77777777" w:rsidR="00FB77CD" w:rsidRPr="000D380F" w:rsidRDefault="00E316D8" w:rsidP="00FB77CD">
            <w:pPr>
              <w:jc w:val="right"/>
              <w:rPr>
                <w:rFonts w:ascii="Calibri" w:eastAsia="Times New Roman" w:hAnsi="Calibri" w:cs="Calibri"/>
                <w:color w:val="000000"/>
                <w:sz w:val="22"/>
                <w:szCs w:val="22"/>
              </w:rPr>
            </w:pPr>
          </w:p>
        </w:tc>
        <w:tc>
          <w:tcPr>
            <w:tcW w:w="143" w:type="dxa"/>
            <w:tcBorders>
              <w:top w:val="nil"/>
              <w:left w:val="nil"/>
              <w:bottom w:val="nil"/>
              <w:right w:val="nil"/>
            </w:tcBorders>
            <w:shd w:val="clear" w:color="auto" w:fill="auto"/>
            <w:noWrap/>
            <w:vAlign w:val="bottom"/>
            <w:hideMark/>
          </w:tcPr>
          <w:p w14:paraId="413BB238" w14:textId="77777777" w:rsidR="00FB77CD" w:rsidRPr="000D380F" w:rsidRDefault="00E316D8" w:rsidP="00FB77CD">
            <w:pPr>
              <w:rPr>
                <w:rFonts w:ascii="Times New Roman" w:eastAsia="Times New Roman" w:hAnsi="Times New Roman" w:cs="Times New Roman"/>
                <w:sz w:val="20"/>
              </w:rPr>
            </w:pPr>
          </w:p>
        </w:tc>
        <w:tc>
          <w:tcPr>
            <w:tcW w:w="1538" w:type="dxa"/>
            <w:tcBorders>
              <w:top w:val="nil"/>
              <w:left w:val="nil"/>
              <w:bottom w:val="nil"/>
              <w:right w:val="nil"/>
            </w:tcBorders>
            <w:shd w:val="clear" w:color="auto" w:fill="auto"/>
            <w:noWrap/>
            <w:vAlign w:val="bottom"/>
            <w:hideMark/>
          </w:tcPr>
          <w:p w14:paraId="413BB239"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23A" w14:textId="77777777" w:rsidR="00FB77CD" w:rsidRPr="000D380F" w:rsidRDefault="00E316D8" w:rsidP="00FB77CD">
            <w:pPr>
              <w:rPr>
                <w:rFonts w:ascii="Times New Roman" w:eastAsia="Times New Roman" w:hAnsi="Times New Roman" w:cs="Times New Roman"/>
                <w:sz w:val="20"/>
              </w:rPr>
            </w:pPr>
          </w:p>
        </w:tc>
      </w:tr>
      <w:tr w:rsidR="0028181B" w14:paraId="413BB23F" w14:textId="77777777">
        <w:trPr>
          <w:trHeight w:val="300"/>
        </w:trPr>
        <w:tc>
          <w:tcPr>
            <w:tcW w:w="960" w:type="dxa"/>
            <w:tcBorders>
              <w:top w:val="nil"/>
              <w:left w:val="nil"/>
              <w:bottom w:val="nil"/>
              <w:right w:val="nil"/>
            </w:tcBorders>
            <w:shd w:val="clear" w:color="auto" w:fill="auto"/>
            <w:noWrap/>
            <w:vAlign w:val="bottom"/>
            <w:hideMark/>
          </w:tcPr>
          <w:p w14:paraId="413BB23C" w14:textId="77777777" w:rsidR="00FB77CD" w:rsidRPr="000D380F" w:rsidRDefault="00E316D8" w:rsidP="00FB77CD">
            <w:pPr>
              <w:rPr>
                <w:rFonts w:ascii="Times New Roman" w:eastAsia="Times New Roman" w:hAnsi="Times New Roman" w:cs="Times New Roman"/>
                <w:sz w:val="20"/>
              </w:rPr>
            </w:pPr>
          </w:p>
        </w:tc>
        <w:tc>
          <w:tcPr>
            <w:tcW w:w="5294" w:type="dxa"/>
            <w:gridSpan w:val="5"/>
            <w:tcBorders>
              <w:top w:val="nil"/>
              <w:left w:val="nil"/>
              <w:bottom w:val="nil"/>
              <w:right w:val="nil"/>
            </w:tcBorders>
            <w:shd w:val="clear" w:color="auto" w:fill="auto"/>
            <w:noWrap/>
            <w:vAlign w:val="bottom"/>
            <w:hideMark/>
          </w:tcPr>
          <w:p w14:paraId="413BB23D"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 xml:space="preserve">Επί της </w:t>
            </w:r>
            <w:r>
              <w:rPr>
                <w:rFonts w:ascii="Calibri" w:eastAsia="Times New Roman" w:hAnsi="Calibri" w:cs="Calibri"/>
                <w:color w:val="000000"/>
                <w:sz w:val="22"/>
                <w:szCs w:val="22"/>
              </w:rPr>
              <w:t>Α</w:t>
            </w:r>
            <w:r w:rsidRPr="000D380F">
              <w:rPr>
                <w:rFonts w:ascii="Calibri" w:eastAsia="Times New Roman" w:hAnsi="Calibri" w:cs="Calibri"/>
                <w:color w:val="000000"/>
                <w:sz w:val="22"/>
                <w:szCs w:val="22"/>
              </w:rPr>
              <w:t xml:space="preserve">ρχής   </w:t>
            </w:r>
            <w:r w:rsidRPr="000D380F">
              <w:rPr>
                <w:rFonts w:ascii="Calibri" w:eastAsia="Times New Roman" w:hAnsi="Calibri" w:cs="Calibri"/>
                <w:color w:val="000000"/>
                <w:sz w:val="22"/>
                <w:szCs w:val="22"/>
              </w:rPr>
              <w:t xml:space="preserve">ΔΕΚΤΟ ΚΑΤΑ </w:t>
            </w:r>
            <w:r w:rsidRPr="000D380F">
              <w:rPr>
                <w:rFonts w:ascii="Calibri" w:eastAsia="Times New Roman" w:hAnsi="Calibri" w:cs="Calibri"/>
                <w:color w:val="000000"/>
                <w:sz w:val="22"/>
                <w:szCs w:val="22"/>
              </w:rPr>
              <w:t>ΠΛΕΙΟΨΗΦΙΑ</w:t>
            </w:r>
          </w:p>
        </w:tc>
        <w:tc>
          <w:tcPr>
            <w:tcW w:w="1930" w:type="dxa"/>
            <w:tcBorders>
              <w:top w:val="nil"/>
              <w:left w:val="nil"/>
              <w:bottom w:val="nil"/>
              <w:right w:val="nil"/>
            </w:tcBorders>
            <w:shd w:val="clear" w:color="auto" w:fill="auto"/>
            <w:noWrap/>
            <w:vAlign w:val="bottom"/>
            <w:hideMark/>
          </w:tcPr>
          <w:p w14:paraId="413BB23E" w14:textId="77777777" w:rsidR="00FB77CD" w:rsidRPr="000D380F" w:rsidRDefault="00E316D8" w:rsidP="00FB77CD">
            <w:pPr>
              <w:rPr>
                <w:rFonts w:ascii="Calibri" w:eastAsia="Times New Roman" w:hAnsi="Calibri" w:cs="Calibri"/>
                <w:color w:val="000000"/>
                <w:sz w:val="22"/>
                <w:szCs w:val="22"/>
              </w:rPr>
            </w:pPr>
          </w:p>
        </w:tc>
      </w:tr>
      <w:tr w:rsidR="0028181B" w14:paraId="413BB247" w14:textId="77777777">
        <w:trPr>
          <w:trHeight w:val="300"/>
        </w:trPr>
        <w:tc>
          <w:tcPr>
            <w:tcW w:w="960" w:type="dxa"/>
            <w:tcBorders>
              <w:top w:val="nil"/>
              <w:left w:val="nil"/>
              <w:bottom w:val="nil"/>
              <w:right w:val="nil"/>
            </w:tcBorders>
            <w:shd w:val="clear" w:color="auto" w:fill="auto"/>
            <w:noWrap/>
            <w:vAlign w:val="bottom"/>
            <w:hideMark/>
          </w:tcPr>
          <w:p w14:paraId="413BB240"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ΣΥΡΙΖΑ:</w:t>
            </w:r>
          </w:p>
        </w:tc>
        <w:tc>
          <w:tcPr>
            <w:tcW w:w="1205" w:type="dxa"/>
            <w:tcBorders>
              <w:top w:val="nil"/>
              <w:left w:val="nil"/>
              <w:bottom w:val="nil"/>
              <w:right w:val="nil"/>
            </w:tcBorders>
            <w:shd w:val="clear" w:color="auto" w:fill="auto"/>
            <w:noWrap/>
            <w:vAlign w:val="bottom"/>
            <w:hideMark/>
          </w:tcPr>
          <w:p w14:paraId="413BB241"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242"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243"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244"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245"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246" w14:textId="77777777" w:rsidR="00FB77CD" w:rsidRPr="000D380F" w:rsidRDefault="00E316D8" w:rsidP="00FB77CD">
            <w:pPr>
              <w:rPr>
                <w:rFonts w:ascii="Times New Roman" w:eastAsia="Times New Roman" w:hAnsi="Times New Roman" w:cs="Times New Roman"/>
                <w:sz w:val="20"/>
              </w:rPr>
            </w:pPr>
          </w:p>
        </w:tc>
      </w:tr>
      <w:tr w:rsidR="0028181B" w14:paraId="413BB24F" w14:textId="77777777">
        <w:trPr>
          <w:trHeight w:val="300"/>
        </w:trPr>
        <w:tc>
          <w:tcPr>
            <w:tcW w:w="960" w:type="dxa"/>
            <w:tcBorders>
              <w:top w:val="nil"/>
              <w:left w:val="nil"/>
              <w:bottom w:val="nil"/>
              <w:right w:val="nil"/>
            </w:tcBorders>
            <w:shd w:val="clear" w:color="auto" w:fill="auto"/>
            <w:noWrap/>
            <w:vAlign w:val="bottom"/>
            <w:hideMark/>
          </w:tcPr>
          <w:p w14:paraId="413BB248"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Ν.Δ:</w:t>
            </w:r>
          </w:p>
        </w:tc>
        <w:tc>
          <w:tcPr>
            <w:tcW w:w="1205" w:type="dxa"/>
            <w:tcBorders>
              <w:top w:val="nil"/>
              <w:left w:val="nil"/>
              <w:bottom w:val="nil"/>
              <w:right w:val="nil"/>
            </w:tcBorders>
            <w:shd w:val="clear" w:color="auto" w:fill="auto"/>
            <w:noWrap/>
            <w:vAlign w:val="bottom"/>
            <w:hideMark/>
          </w:tcPr>
          <w:p w14:paraId="413BB249"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24A"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24B"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OXI</w:t>
            </w:r>
          </w:p>
        </w:tc>
        <w:tc>
          <w:tcPr>
            <w:tcW w:w="143" w:type="dxa"/>
            <w:tcBorders>
              <w:top w:val="nil"/>
              <w:left w:val="nil"/>
              <w:bottom w:val="nil"/>
              <w:right w:val="nil"/>
            </w:tcBorders>
            <w:shd w:val="clear" w:color="auto" w:fill="auto"/>
            <w:noWrap/>
            <w:vAlign w:val="bottom"/>
            <w:hideMark/>
          </w:tcPr>
          <w:p w14:paraId="413BB24C"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24D"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24E" w14:textId="77777777" w:rsidR="00FB77CD" w:rsidRPr="000D380F" w:rsidRDefault="00E316D8" w:rsidP="00FB77CD">
            <w:pPr>
              <w:rPr>
                <w:rFonts w:ascii="Times New Roman" w:eastAsia="Times New Roman" w:hAnsi="Times New Roman" w:cs="Times New Roman"/>
                <w:sz w:val="20"/>
              </w:rPr>
            </w:pPr>
          </w:p>
        </w:tc>
      </w:tr>
      <w:tr w:rsidR="0028181B" w14:paraId="413BB257" w14:textId="77777777">
        <w:trPr>
          <w:trHeight w:val="300"/>
        </w:trPr>
        <w:tc>
          <w:tcPr>
            <w:tcW w:w="960" w:type="dxa"/>
            <w:tcBorders>
              <w:top w:val="nil"/>
              <w:left w:val="nil"/>
              <w:bottom w:val="nil"/>
              <w:right w:val="nil"/>
            </w:tcBorders>
            <w:shd w:val="clear" w:color="auto" w:fill="auto"/>
            <w:noWrap/>
            <w:vAlign w:val="bottom"/>
            <w:hideMark/>
          </w:tcPr>
          <w:p w14:paraId="413BB250"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ΔΗ.ΣΥ:</w:t>
            </w:r>
          </w:p>
        </w:tc>
        <w:tc>
          <w:tcPr>
            <w:tcW w:w="1205" w:type="dxa"/>
            <w:tcBorders>
              <w:top w:val="nil"/>
              <w:left w:val="nil"/>
              <w:bottom w:val="nil"/>
              <w:right w:val="nil"/>
            </w:tcBorders>
            <w:shd w:val="clear" w:color="auto" w:fill="auto"/>
            <w:noWrap/>
            <w:vAlign w:val="bottom"/>
            <w:hideMark/>
          </w:tcPr>
          <w:p w14:paraId="413BB251"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252"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253"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ΠΡΝ</w:t>
            </w:r>
          </w:p>
        </w:tc>
        <w:tc>
          <w:tcPr>
            <w:tcW w:w="143" w:type="dxa"/>
            <w:tcBorders>
              <w:top w:val="nil"/>
              <w:left w:val="nil"/>
              <w:bottom w:val="nil"/>
              <w:right w:val="nil"/>
            </w:tcBorders>
            <w:shd w:val="clear" w:color="auto" w:fill="auto"/>
            <w:noWrap/>
            <w:vAlign w:val="bottom"/>
            <w:hideMark/>
          </w:tcPr>
          <w:p w14:paraId="413BB254"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255"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256" w14:textId="77777777" w:rsidR="00FB77CD" w:rsidRPr="000D380F" w:rsidRDefault="00E316D8" w:rsidP="00FB77CD">
            <w:pPr>
              <w:rPr>
                <w:rFonts w:ascii="Times New Roman" w:eastAsia="Times New Roman" w:hAnsi="Times New Roman" w:cs="Times New Roman"/>
                <w:sz w:val="20"/>
              </w:rPr>
            </w:pPr>
          </w:p>
        </w:tc>
      </w:tr>
      <w:tr w:rsidR="0028181B" w14:paraId="413BB25F" w14:textId="77777777">
        <w:trPr>
          <w:trHeight w:val="300"/>
        </w:trPr>
        <w:tc>
          <w:tcPr>
            <w:tcW w:w="960" w:type="dxa"/>
            <w:tcBorders>
              <w:top w:val="nil"/>
              <w:left w:val="nil"/>
              <w:bottom w:val="nil"/>
              <w:right w:val="nil"/>
            </w:tcBorders>
            <w:shd w:val="clear" w:color="auto" w:fill="auto"/>
            <w:noWrap/>
            <w:vAlign w:val="bottom"/>
            <w:hideMark/>
          </w:tcPr>
          <w:p w14:paraId="413BB258"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Χ.Α:</w:t>
            </w:r>
          </w:p>
        </w:tc>
        <w:tc>
          <w:tcPr>
            <w:tcW w:w="1205" w:type="dxa"/>
            <w:tcBorders>
              <w:top w:val="nil"/>
              <w:left w:val="nil"/>
              <w:bottom w:val="nil"/>
              <w:right w:val="nil"/>
            </w:tcBorders>
            <w:shd w:val="clear" w:color="auto" w:fill="auto"/>
            <w:noWrap/>
            <w:vAlign w:val="bottom"/>
            <w:hideMark/>
          </w:tcPr>
          <w:p w14:paraId="413BB259"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25A"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25B"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OXI</w:t>
            </w:r>
          </w:p>
        </w:tc>
        <w:tc>
          <w:tcPr>
            <w:tcW w:w="143" w:type="dxa"/>
            <w:tcBorders>
              <w:top w:val="nil"/>
              <w:left w:val="nil"/>
              <w:bottom w:val="nil"/>
              <w:right w:val="nil"/>
            </w:tcBorders>
            <w:shd w:val="clear" w:color="auto" w:fill="auto"/>
            <w:noWrap/>
            <w:vAlign w:val="bottom"/>
            <w:hideMark/>
          </w:tcPr>
          <w:p w14:paraId="413BB25C"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25D"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25E" w14:textId="77777777" w:rsidR="00FB77CD" w:rsidRPr="000D380F" w:rsidRDefault="00E316D8" w:rsidP="00FB77CD">
            <w:pPr>
              <w:rPr>
                <w:rFonts w:ascii="Times New Roman" w:eastAsia="Times New Roman" w:hAnsi="Times New Roman" w:cs="Times New Roman"/>
                <w:sz w:val="20"/>
              </w:rPr>
            </w:pPr>
          </w:p>
        </w:tc>
      </w:tr>
      <w:tr w:rsidR="0028181B" w14:paraId="413BB267" w14:textId="77777777">
        <w:trPr>
          <w:trHeight w:val="300"/>
        </w:trPr>
        <w:tc>
          <w:tcPr>
            <w:tcW w:w="960" w:type="dxa"/>
            <w:tcBorders>
              <w:top w:val="nil"/>
              <w:left w:val="nil"/>
              <w:bottom w:val="nil"/>
              <w:right w:val="nil"/>
            </w:tcBorders>
            <w:shd w:val="clear" w:color="auto" w:fill="auto"/>
            <w:noWrap/>
            <w:vAlign w:val="bottom"/>
            <w:hideMark/>
          </w:tcPr>
          <w:p w14:paraId="413BB260"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Κ.Κ.Ε:</w:t>
            </w:r>
          </w:p>
        </w:tc>
        <w:tc>
          <w:tcPr>
            <w:tcW w:w="1205" w:type="dxa"/>
            <w:tcBorders>
              <w:top w:val="nil"/>
              <w:left w:val="nil"/>
              <w:bottom w:val="nil"/>
              <w:right w:val="nil"/>
            </w:tcBorders>
            <w:shd w:val="clear" w:color="auto" w:fill="auto"/>
            <w:noWrap/>
            <w:vAlign w:val="bottom"/>
            <w:hideMark/>
          </w:tcPr>
          <w:p w14:paraId="413BB261"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262"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263"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OXI</w:t>
            </w:r>
          </w:p>
        </w:tc>
        <w:tc>
          <w:tcPr>
            <w:tcW w:w="143" w:type="dxa"/>
            <w:tcBorders>
              <w:top w:val="nil"/>
              <w:left w:val="nil"/>
              <w:bottom w:val="nil"/>
              <w:right w:val="nil"/>
            </w:tcBorders>
            <w:shd w:val="clear" w:color="auto" w:fill="auto"/>
            <w:noWrap/>
            <w:vAlign w:val="bottom"/>
            <w:hideMark/>
          </w:tcPr>
          <w:p w14:paraId="413BB264"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265"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266" w14:textId="77777777" w:rsidR="00FB77CD" w:rsidRPr="000D380F" w:rsidRDefault="00E316D8" w:rsidP="00FB77CD">
            <w:pPr>
              <w:rPr>
                <w:rFonts w:ascii="Times New Roman" w:eastAsia="Times New Roman" w:hAnsi="Times New Roman" w:cs="Times New Roman"/>
                <w:sz w:val="20"/>
              </w:rPr>
            </w:pPr>
          </w:p>
        </w:tc>
      </w:tr>
      <w:tr w:rsidR="0028181B" w14:paraId="413BB26F" w14:textId="77777777">
        <w:trPr>
          <w:trHeight w:val="300"/>
        </w:trPr>
        <w:tc>
          <w:tcPr>
            <w:tcW w:w="960" w:type="dxa"/>
            <w:tcBorders>
              <w:top w:val="nil"/>
              <w:left w:val="nil"/>
              <w:bottom w:val="nil"/>
              <w:right w:val="nil"/>
            </w:tcBorders>
            <w:shd w:val="clear" w:color="auto" w:fill="auto"/>
            <w:noWrap/>
            <w:vAlign w:val="bottom"/>
            <w:hideMark/>
          </w:tcPr>
          <w:p w14:paraId="413BB268"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ΑΝ.ΕΛ:</w:t>
            </w:r>
          </w:p>
        </w:tc>
        <w:tc>
          <w:tcPr>
            <w:tcW w:w="1205" w:type="dxa"/>
            <w:tcBorders>
              <w:top w:val="nil"/>
              <w:left w:val="nil"/>
              <w:bottom w:val="nil"/>
              <w:right w:val="nil"/>
            </w:tcBorders>
            <w:shd w:val="clear" w:color="auto" w:fill="auto"/>
            <w:noWrap/>
            <w:vAlign w:val="bottom"/>
            <w:hideMark/>
          </w:tcPr>
          <w:p w14:paraId="413BB269"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26A"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26B"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26C"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26D"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26E" w14:textId="77777777" w:rsidR="00FB77CD" w:rsidRPr="000D380F" w:rsidRDefault="00E316D8" w:rsidP="00FB77CD">
            <w:pPr>
              <w:rPr>
                <w:rFonts w:ascii="Times New Roman" w:eastAsia="Times New Roman" w:hAnsi="Times New Roman" w:cs="Times New Roman"/>
                <w:sz w:val="20"/>
              </w:rPr>
            </w:pPr>
          </w:p>
        </w:tc>
      </w:tr>
      <w:tr w:rsidR="0028181B" w14:paraId="413BB277" w14:textId="77777777">
        <w:trPr>
          <w:trHeight w:val="300"/>
        </w:trPr>
        <w:tc>
          <w:tcPr>
            <w:tcW w:w="960" w:type="dxa"/>
            <w:tcBorders>
              <w:top w:val="nil"/>
              <w:left w:val="nil"/>
              <w:bottom w:val="nil"/>
              <w:right w:val="nil"/>
            </w:tcBorders>
            <w:shd w:val="clear" w:color="auto" w:fill="auto"/>
            <w:noWrap/>
            <w:vAlign w:val="bottom"/>
            <w:hideMark/>
          </w:tcPr>
          <w:p w14:paraId="413BB270"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ΠΟΤΑΜΙ:</w:t>
            </w:r>
          </w:p>
        </w:tc>
        <w:tc>
          <w:tcPr>
            <w:tcW w:w="1205" w:type="dxa"/>
            <w:tcBorders>
              <w:top w:val="nil"/>
              <w:left w:val="nil"/>
              <w:bottom w:val="nil"/>
              <w:right w:val="nil"/>
            </w:tcBorders>
            <w:shd w:val="clear" w:color="auto" w:fill="auto"/>
            <w:noWrap/>
            <w:vAlign w:val="bottom"/>
            <w:hideMark/>
          </w:tcPr>
          <w:p w14:paraId="413BB271"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272"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273"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274"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275"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276" w14:textId="77777777" w:rsidR="00FB77CD" w:rsidRPr="000D380F" w:rsidRDefault="00E316D8" w:rsidP="00FB77CD">
            <w:pPr>
              <w:rPr>
                <w:rFonts w:ascii="Times New Roman" w:eastAsia="Times New Roman" w:hAnsi="Times New Roman" w:cs="Times New Roman"/>
                <w:sz w:val="20"/>
              </w:rPr>
            </w:pPr>
          </w:p>
        </w:tc>
      </w:tr>
      <w:tr w:rsidR="0028181B" w14:paraId="413BB27E" w14:textId="77777777">
        <w:trPr>
          <w:trHeight w:val="300"/>
        </w:trPr>
        <w:tc>
          <w:tcPr>
            <w:tcW w:w="2165" w:type="dxa"/>
            <w:gridSpan w:val="2"/>
            <w:tcBorders>
              <w:top w:val="nil"/>
              <w:left w:val="nil"/>
              <w:bottom w:val="nil"/>
              <w:right w:val="nil"/>
            </w:tcBorders>
            <w:shd w:val="clear" w:color="auto" w:fill="auto"/>
            <w:noWrap/>
            <w:vAlign w:val="bottom"/>
            <w:hideMark/>
          </w:tcPr>
          <w:p w14:paraId="413BB278"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ΕΝ. ΚΕΝΤΡΩΩΝ:</w:t>
            </w:r>
          </w:p>
        </w:tc>
        <w:tc>
          <w:tcPr>
            <w:tcW w:w="1204" w:type="dxa"/>
            <w:tcBorders>
              <w:top w:val="nil"/>
              <w:left w:val="nil"/>
              <w:bottom w:val="nil"/>
              <w:right w:val="nil"/>
            </w:tcBorders>
            <w:shd w:val="clear" w:color="auto" w:fill="auto"/>
            <w:noWrap/>
            <w:vAlign w:val="bottom"/>
            <w:hideMark/>
          </w:tcPr>
          <w:p w14:paraId="413BB279"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27A"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ΠΡΝ</w:t>
            </w:r>
          </w:p>
        </w:tc>
        <w:tc>
          <w:tcPr>
            <w:tcW w:w="143" w:type="dxa"/>
            <w:tcBorders>
              <w:top w:val="nil"/>
              <w:left w:val="nil"/>
              <w:bottom w:val="nil"/>
              <w:right w:val="nil"/>
            </w:tcBorders>
            <w:shd w:val="clear" w:color="auto" w:fill="auto"/>
            <w:noWrap/>
            <w:vAlign w:val="bottom"/>
            <w:hideMark/>
          </w:tcPr>
          <w:p w14:paraId="413BB27B"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27C"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27D" w14:textId="77777777" w:rsidR="00FB77CD" w:rsidRPr="000D380F" w:rsidRDefault="00E316D8" w:rsidP="00FB77CD">
            <w:pPr>
              <w:rPr>
                <w:rFonts w:ascii="Times New Roman" w:eastAsia="Times New Roman" w:hAnsi="Times New Roman" w:cs="Times New Roman"/>
                <w:sz w:val="20"/>
              </w:rPr>
            </w:pPr>
          </w:p>
        </w:tc>
      </w:tr>
      <w:tr w:rsidR="0028181B" w14:paraId="413BB286" w14:textId="77777777">
        <w:trPr>
          <w:trHeight w:val="300"/>
        </w:trPr>
        <w:tc>
          <w:tcPr>
            <w:tcW w:w="960" w:type="dxa"/>
            <w:tcBorders>
              <w:top w:val="nil"/>
              <w:left w:val="nil"/>
              <w:bottom w:val="nil"/>
              <w:right w:val="nil"/>
            </w:tcBorders>
            <w:shd w:val="clear" w:color="auto" w:fill="auto"/>
            <w:noWrap/>
            <w:vAlign w:val="bottom"/>
            <w:hideMark/>
          </w:tcPr>
          <w:p w14:paraId="413BB27F" w14:textId="77777777" w:rsidR="00FB77CD" w:rsidRPr="000D380F" w:rsidRDefault="00E316D8" w:rsidP="00FB77CD">
            <w:pPr>
              <w:rPr>
                <w:rFonts w:ascii="Times New Roman" w:eastAsia="Times New Roman" w:hAnsi="Times New Roman" w:cs="Times New Roman"/>
                <w:sz w:val="20"/>
              </w:rPr>
            </w:pPr>
          </w:p>
        </w:tc>
        <w:tc>
          <w:tcPr>
            <w:tcW w:w="1205" w:type="dxa"/>
            <w:tcBorders>
              <w:top w:val="nil"/>
              <w:left w:val="nil"/>
              <w:bottom w:val="nil"/>
              <w:right w:val="nil"/>
            </w:tcBorders>
            <w:shd w:val="clear" w:color="auto" w:fill="auto"/>
            <w:noWrap/>
            <w:vAlign w:val="bottom"/>
            <w:hideMark/>
          </w:tcPr>
          <w:p w14:paraId="413BB280"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281"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282" w14:textId="77777777" w:rsidR="00FB77CD" w:rsidRPr="000D380F" w:rsidRDefault="00E316D8" w:rsidP="00FB77CD">
            <w:pPr>
              <w:rPr>
                <w:rFonts w:ascii="Times New Roman" w:eastAsia="Times New Roman" w:hAnsi="Times New Roman" w:cs="Times New Roman"/>
                <w:sz w:val="20"/>
              </w:rPr>
            </w:pPr>
          </w:p>
        </w:tc>
        <w:tc>
          <w:tcPr>
            <w:tcW w:w="143" w:type="dxa"/>
            <w:tcBorders>
              <w:top w:val="nil"/>
              <w:left w:val="nil"/>
              <w:bottom w:val="nil"/>
              <w:right w:val="nil"/>
            </w:tcBorders>
            <w:shd w:val="clear" w:color="auto" w:fill="auto"/>
            <w:noWrap/>
            <w:vAlign w:val="bottom"/>
            <w:hideMark/>
          </w:tcPr>
          <w:p w14:paraId="413BB283" w14:textId="77777777" w:rsidR="00FB77CD" w:rsidRPr="000D380F" w:rsidRDefault="00E316D8" w:rsidP="00FB77CD">
            <w:pPr>
              <w:rPr>
                <w:rFonts w:ascii="Times New Roman" w:eastAsia="Times New Roman" w:hAnsi="Times New Roman" w:cs="Times New Roman"/>
                <w:sz w:val="20"/>
              </w:rPr>
            </w:pPr>
          </w:p>
        </w:tc>
        <w:tc>
          <w:tcPr>
            <w:tcW w:w="1538" w:type="dxa"/>
            <w:tcBorders>
              <w:top w:val="nil"/>
              <w:left w:val="nil"/>
              <w:bottom w:val="nil"/>
              <w:right w:val="nil"/>
            </w:tcBorders>
            <w:shd w:val="clear" w:color="auto" w:fill="auto"/>
            <w:noWrap/>
            <w:vAlign w:val="bottom"/>
            <w:hideMark/>
          </w:tcPr>
          <w:p w14:paraId="413BB284"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285" w14:textId="77777777" w:rsidR="00FB77CD" w:rsidRPr="000D380F" w:rsidRDefault="00E316D8" w:rsidP="00FB77CD">
            <w:pPr>
              <w:rPr>
                <w:rFonts w:ascii="Times New Roman" w:eastAsia="Times New Roman" w:hAnsi="Times New Roman" w:cs="Times New Roman"/>
                <w:sz w:val="20"/>
              </w:rPr>
            </w:pPr>
          </w:p>
        </w:tc>
      </w:tr>
      <w:tr w:rsidR="0028181B" w14:paraId="413BB28A" w14:textId="77777777">
        <w:trPr>
          <w:trHeight w:val="300"/>
        </w:trPr>
        <w:tc>
          <w:tcPr>
            <w:tcW w:w="960" w:type="dxa"/>
            <w:tcBorders>
              <w:top w:val="nil"/>
              <w:left w:val="nil"/>
              <w:bottom w:val="nil"/>
              <w:right w:val="nil"/>
            </w:tcBorders>
            <w:shd w:val="clear" w:color="auto" w:fill="auto"/>
            <w:noWrap/>
            <w:vAlign w:val="bottom"/>
            <w:hideMark/>
          </w:tcPr>
          <w:p w14:paraId="413BB287" w14:textId="77777777" w:rsidR="00FB77CD" w:rsidRPr="000D380F" w:rsidRDefault="00E316D8" w:rsidP="00FB77CD">
            <w:pPr>
              <w:rPr>
                <w:rFonts w:ascii="Times New Roman" w:eastAsia="Times New Roman" w:hAnsi="Times New Roman" w:cs="Times New Roman"/>
                <w:sz w:val="20"/>
              </w:rPr>
            </w:pPr>
          </w:p>
        </w:tc>
        <w:tc>
          <w:tcPr>
            <w:tcW w:w="5294" w:type="dxa"/>
            <w:gridSpan w:val="5"/>
            <w:tcBorders>
              <w:top w:val="nil"/>
              <w:left w:val="nil"/>
              <w:bottom w:val="nil"/>
              <w:right w:val="nil"/>
            </w:tcBorders>
            <w:shd w:val="clear" w:color="auto" w:fill="auto"/>
            <w:noWrap/>
            <w:vAlign w:val="bottom"/>
            <w:hideMark/>
          </w:tcPr>
          <w:p w14:paraId="413BB288"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Άρθρο 1 ως έχει   ΔΕΚΤΟ ΚΑΤΑ ΠΛΕΙΟΨΗΦΙΑ</w:t>
            </w:r>
          </w:p>
        </w:tc>
        <w:tc>
          <w:tcPr>
            <w:tcW w:w="1930" w:type="dxa"/>
            <w:tcBorders>
              <w:top w:val="nil"/>
              <w:left w:val="nil"/>
              <w:bottom w:val="nil"/>
              <w:right w:val="nil"/>
            </w:tcBorders>
            <w:shd w:val="clear" w:color="auto" w:fill="auto"/>
            <w:noWrap/>
            <w:vAlign w:val="bottom"/>
            <w:hideMark/>
          </w:tcPr>
          <w:p w14:paraId="413BB289" w14:textId="77777777" w:rsidR="00FB77CD" w:rsidRPr="000D380F" w:rsidRDefault="00E316D8" w:rsidP="00FB77CD">
            <w:pPr>
              <w:rPr>
                <w:rFonts w:ascii="Calibri" w:eastAsia="Times New Roman" w:hAnsi="Calibri" w:cs="Calibri"/>
                <w:color w:val="000000"/>
                <w:sz w:val="22"/>
                <w:szCs w:val="22"/>
              </w:rPr>
            </w:pPr>
          </w:p>
        </w:tc>
      </w:tr>
      <w:tr w:rsidR="0028181B" w14:paraId="413BB292" w14:textId="77777777">
        <w:trPr>
          <w:trHeight w:val="300"/>
        </w:trPr>
        <w:tc>
          <w:tcPr>
            <w:tcW w:w="960" w:type="dxa"/>
            <w:tcBorders>
              <w:top w:val="nil"/>
              <w:left w:val="nil"/>
              <w:bottom w:val="nil"/>
              <w:right w:val="nil"/>
            </w:tcBorders>
            <w:shd w:val="clear" w:color="auto" w:fill="auto"/>
            <w:noWrap/>
            <w:vAlign w:val="bottom"/>
            <w:hideMark/>
          </w:tcPr>
          <w:p w14:paraId="413BB28B"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ΣΥΡΙΖΑ:</w:t>
            </w:r>
          </w:p>
        </w:tc>
        <w:tc>
          <w:tcPr>
            <w:tcW w:w="1205" w:type="dxa"/>
            <w:tcBorders>
              <w:top w:val="nil"/>
              <w:left w:val="nil"/>
              <w:bottom w:val="nil"/>
              <w:right w:val="nil"/>
            </w:tcBorders>
            <w:shd w:val="clear" w:color="auto" w:fill="auto"/>
            <w:noWrap/>
            <w:vAlign w:val="bottom"/>
            <w:hideMark/>
          </w:tcPr>
          <w:p w14:paraId="413BB28C"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28D"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28E"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28F"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290"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291" w14:textId="77777777" w:rsidR="00FB77CD" w:rsidRPr="000D380F" w:rsidRDefault="00E316D8" w:rsidP="00FB77CD">
            <w:pPr>
              <w:rPr>
                <w:rFonts w:ascii="Times New Roman" w:eastAsia="Times New Roman" w:hAnsi="Times New Roman" w:cs="Times New Roman"/>
                <w:sz w:val="20"/>
              </w:rPr>
            </w:pPr>
          </w:p>
        </w:tc>
      </w:tr>
      <w:tr w:rsidR="0028181B" w14:paraId="413BB29A" w14:textId="77777777">
        <w:trPr>
          <w:trHeight w:val="300"/>
        </w:trPr>
        <w:tc>
          <w:tcPr>
            <w:tcW w:w="960" w:type="dxa"/>
            <w:tcBorders>
              <w:top w:val="nil"/>
              <w:left w:val="nil"/>
              <w:bottom w:val="nil"/>
              <w:right w:val="nil"/>
            </w:tcBorders>
            <w:shd w:val="clear" w:color="auto" w:fill="auto"/>
            <w:noWrap/>
            <w:vAlign w:val="bottom"/>
            <w:hideMark/>
          </w:tcPr>
          <w:p w14:paraId="413BB293"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Ν.Δ:</w:t>
            </w:r>
          </w:p>
        </w:tc>
        <w:tc>
          <w:tcPr>
            <w:tcW w:w="1205" w:type="dxa"/>
            <w:tcBorders>
              <w:top w:val="nil"/>
              <w:left w:val="nil"/>
              <w:bottom w:val="nil"/>
              <w:right w:val="nil"/>
            </w:tcBorders>
            <w:shd w:val="clear" w:color="auto" w:fill="auto"/>
            <w:noWrap/>
            <w:vAlign w:val="bottom"/>
            <w:hideMark/>
          </w:tcPr>
          <w:p w14:paraId="413BB294"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295"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296"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297"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298"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299" w14:textId="77777777" w:rsidR="00FB77CD" w:rsidRPr="000D380F" w:rsidRDefault="00E316D8" w:rsidP="00FB77CD">
            <w:pPr>
              <w:rPr>
                <w:rFonts w:ascii="Times New Roman" w:eastAsia="Times New Roman" w:hAnsi="Times New Roman" w:cs="Times New Roman"/>
                <w:sz w:val="20"/>
              </w:rPr>
            </w:pPr>
          </w:p>
        </w:tc>
      </w:tr>
      <w:tr w:rsidR="0028181B" w14:paraId="413BB2A2" w14:textId="77777777">
        <w:trPr>
          <w:trHeight w:val="300"/>
        </w:trPr>
        <w:tc>
          <w:tcPr>
            <w:tcW w:w="960" w:type="dxa"/>
            <w:tcBorders>
              <w:top w:val="nil"/>
              <w:left w:val="nil"/>
              <w:bottom w:val="nil"/>
              <w:right w:val="nil"/>
            </w:tcBorders>
            <w:shd w:val="clear" w:color="auto" w:fill="auto"/>
            <w:noWrap/>
            <w:vAlign w:val="bottom"/>
            <w:hideMark/>
          </w:tcPr>
          <w:p w14:paraId="413BB29B"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ΔΗ.ΣΥ:</w:t>
            </w:r>
          </w:p>
        </w:tc>
        <w:tc>
          <w:tcPr>
            <w:tcW w:w="1205" w:type="dxa"/>
            <w:tcBorders>
              <w:top w:val="nil"/>
              <w:left w:val="nil"/>
              <w:bottom w:val="nil"/>
              <w:right w:val="nil"/>
            </w:tcBorders>
            <w:shd w:val="clear" w:color="auto" w:fill="auto"/>
            <w:noWrap/>
            <w:vAlign w:val="bottom"/>
            <w:hideMark/>
          </w:tcPr>
          <w:p w14:paraId="413BB29C"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29D"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29E"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29F"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2A0"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2A1" w14:textId="77777777" w:rsidR="00FB77CD" w:rsidRPr="000D380F" w:rsidRDefault="00E316D8" w:rsidP="00FB77CD">
            <w:pPr>
              <w:rPr>
                <w:rFonts w:ascii="Times New Roman" w:eastAsia="Times New Roman" w:hAnsi="Times New Roman" w:cs="Times New Roman"/>
                <w:sz w:val="20"/>
              </w:rPr>
            </w:pPr>
          </w:p>
        </w:tc>
      </w:tr>
      <w:tr w:rsidR="0028181B" w14:paraId="413BB2AA" w14:textId="77777777">
        <w:trPr>
          <w:trHeight w:val="300"/>
        </w:trPr>
        <w:tc>
          <w:tcPr>
            <w:tcW w:w="960" w:type="dxa"/>
            <w:tcBorders>
              <w:top w:val="nil"/>
              <w:left w:val="nil"/>
              <w:bottom w:val="nil"/>
              <w:right w:val="nil"/>
            </w:tcBorders>
            <w:shd w:val="clear" w:color="auto" w:fill="auto"/>
            <w:noWrap/>
            <w:vAlign w:val="bottom"/>
            <w:hideMark/>
          </w:tcPr>
          <w:p w14:paraId="413BB2A3"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Χ.Α:</w:t>
            </w:r>
          </w:p>
        </w:tc>
        <w:tc>
          <w:tcPr>
            <w:tcW w:w="1205" w:type="dxa"/>
            <w:tcBorders>
              <w:top w:val="nil"/>
              <w:left w:val="nil"/>
              <w:bottom w:val="nil"/>
              <w:right w:val="nil"/>
            </w:tcBorders>
            <w:shd w:val="clear" w:color="auto" w:fill="auto"/>
            <w:noWrap/>
            <w:vAlign w:val="bottom"/>
            <w:hideMark/>
          </w:tcPr>
          <w:p w14:paraId="413BB2A4"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2A5"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2A6"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OXI</w:t>
            </w:r>
          </w:p>
        </w:tc>
        <w:tc>
          <w:tcPr>
            <w:tcW w:w="143" w:type="dxa"/>
            <w:tcBorders>
              <w:top w:val="nil"/>
              <w:left w:val="nil"/>
              <w:bottom w:val="nil"/>
              <w:right w:val="nil"/>
            </w:tcBorders>
            <w:shd w:val="clear" w:color="auto" w:fill="auto"/>
            <w:noWrap/>
            <w:vAlign w:val="bottom"/>
            <w:hideMark/>
          </w:tcPr>
          <w:p w14:paraId="413BB2A7"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2A8"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2A9" w14:textId="77777777" w:rsidR="00FB77CD" w:rsidRPr="000D380F" w:rsidRDefault="00E316D8" w:rsidP="00FB77CD">
            <w:pPr>
              <w:rPr>
                <w:rFonts w:ascii="Times New Roman" w:eastAsia="Times New Roman" w:hAnsi="Times New Roman" w:cs="Times New Roman"/>
                <w:sz w:val="20"/>
              </w:rPr>
            </w:pPr>
          </w:p>
        </w:tc>
      </w:tr>
      <w:tr w:rsidR="0028181B" w14:paraId="413BB2B2" w14:textId="77777777">
        <w:trPr>
          <w:trHeight w:val="300"/>
        </w:trPr>
        <w:tc>
          <w:tcPr>
            <w:tcW w:w="960" w:type="dxa"/>
            <w:tcBorders>
              <w:top w:val="nil"/>
              <w:left w:val="nil"/>
              <w:bottom w:val="nil"/>
              <w:right w:val="nil"/>
            </w:tcBorders>
            <w:shd w:val="clear" w:color="auto" w:fill="auto"/>
            <w:noWrap/>
            <w:vAlign w:val="bottom"/>
            <w:hideMark/>
          </w:tcPr>
          <w:p w14:paraId="413BB2AB"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Κ.Κ.Ε:</w:t>
            </w:r>
          </w:p>
        </w:tc>
        <w:tc>
          <w:tcPr>
            <w:tcW w:w="1205" w:type="dxa"/>
            <w:tcBorders>
              <w:top w:val="nil"/>
              <w:left w:val="nil"/>
              <w:bottom w:val="nil"/>
              <w:right w:val="nil"/>
            </w:tcBorders>
            <w:shd w:val="clear" w:color="auto" w:fill="auto"/>
            <w:noWrap/>
            <w:vAlign w:val="bottom"/>
            <w:hideMark/>
          </w:tcPr>
          <w:p w14:paraId="413BB2AC"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2AD"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2AE"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OXI</w:t>
            </w:r>
          </w:p>
        </w:tc>
        <w:tc>
          <w:tcPr>
            <w:tcW w:w="143" w:type="dxa"/>
            <w:tcBorders>
              <w:top w:val="nil"/>
              <w:left w:val="nil"/>
              <w:bottom w:val="nil"/>
              <w:right w:val="nil"/>
            </w:tcBorders>
            <w:shd w:val="clear" w:color="auto" w:fill="auto"/>
            <w:noWrap/>
            <w:vAlign w:val="bottom"/>
            <w:hideMark/>
          </w:tcPr>
          <w:p w14:paraId="413BB2AF"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2B0"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2B1" w14:textId="77777777" w:rsidR="00FB77CD" w:rsidRPr="000D380F" w:rsidRDefault="00E316D8" w:rsidP="00FB77CD">
            <w:pPr>
              <w:rPr>
                <w:rFonts w:ascii="Times New Roman" w:eastAsia="Times New Roman" w:hAnsi="Times New Roman" w:cs="Times New Roman"/>
                <w:sz w:val="20"/>
              </w:rPr>
            </w:pPr>
          </w:p>
        </w:tc>
      </w:tr>
      <w:tr w:rsidR="0028181B" w14:paraId="413BB2BA" w14:textId="77777777">
        <w:trPr>
          <w:trHeight w:val="300"/>
        </w:trPr>
        <w:tc>
          <w:tcPr>
            <w:tcW w:w="960" w:type="dxa"/>
            <w:tcBorders>
              <w:top w:val="nil"/>
              <w:left w:val="nil"/>
              <w:bottom w:val="nil"/>
              <w:right w:val="nil"/>
            </w:tcBorders>
            <w:shd w:val="clear" w:color="auto" w:fill="auto"/>
            <w:noWrap/>
            <w:vAlign w:val="bottom"/>
            <w:hideMark/>
          </w:tcPr>
          <w:p w14:paraId="413BB2B3"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ΑΝ.ΕΛ:</w:t>
            </w:r>
          </w:p>
        </w:tc>
        <w:tc>
          <w:tcPr>
            <w:tcW w:w="1205" w:type="dxa"/>
            <w:tcBorders>
              <w:top w:val="nil"/>
              <w:left w:val="nil"/>
              <w:bottom w:val="nil"/>
              <w:right w:val="nil"/>
            </w:tcBorders>
            <w:shd w:val="clear" w:color="auto" w:fill="auto"/>
            <w:noWrap/>
            <w:vAlign w:val="bottom"/>
            <w:hideMark/>
          </w:tcPr>
          <w:p w14:paraId="413BB2B4"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2B5"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2B6"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2B7"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2B8"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2B9" w14:textId="77777777" w:rsidR="00FB77CD" w:rsidRPr="000D380F" w:rsidRDefault="00E316D8" w:rsidP="00FB77CD">
            <w:pPr>
              <w:rPr>
                <w:rFonts w:ascii="Times New Roman" w:eastAsia="Times New Roman" w:hAnsi="Times New Roman" w:cs="Times New Roman"/>
                <w:sz w:val="20"/>
              </w:rPr>
            </w:pPr>
          </w:p>
        </w:tc>
      </w:tr>
      <w:tr w:rsidR="0028181B" w14:paraId="413BB2C2" w14:textId="77777777">
        <w:trPr>
          <w:trHeight w:val="300"/>
        </w:trPr>
        <w:tc>
          <w:tcPr>
            <w:tcW w:w="960" w:type="dxa"/>
            <w:tcBorders>
              <w:top w:val="nil"/>
              <w:left w:val="nil"/>
              <w:bottom w:val="nil"/>
              <w:right w:val="nil"/>
            </w:tcBorders>
            <w:shd w:val="clear" w:color="auto" w:fill="auto"/>
            <w:noWrap/>
            <w:vAlign w:val="bottom"/>
            <w:hideMark/>
          </w:tcPr>
          <w:p w14:paraId="413BB2BB"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ΠΟΤΑΜΙ:</w:t>
            </w:r>
          </w:p>
        </w:tc>
        <w:tc>
          <w:tcPr>
            <w:tcW w:w="1205" w:type="dxa"/>
            <w:tcBorders>
              <w:top w:val="nil"/>
              <w:left w:val="nil"/>
              <w:bottom w:val="nil"/>
              <w:right w:val="nil"/>
            </w:tcBorders>
            <w:shd w:val="clear" w:color="auto" w:fill="auto"/>
            <w:noWrap/>
            <w:vAlign w:val="bottom"/>
            <w:hideMark/>
          </w:tcPr>
          <w:p w14:paraId="413BB2BC"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2BD"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2BE"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2BF"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2C0"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2C1" w14:textId="77777777" w:rsidR="00FB77CD" w:rsidRPr="000D380F" w:rsidRDefault="00E316D8" w:rsidP="00FB77CD">
            <w:pPr>
              <w:rPr>
                <w:rFonts w:ascii="Times New Roman" w:eastAsia="Times New Roman" w:hAnsi="Times New Roman" w:cs="Times New Roman"/>
                <w:sz w:val="20"/>
              </w:rPr>
            </w:pPr>
          </w:p>
        </w:tc>
      </w:tr>
      <w:tr w:rsidR="0028181B" w14:paraId="413BB2C9" w14:textId="77777777">
        <w:trPr>
          <w:trHeight w:val="300"/>
        </w:trPr>
        <w:tc>
          <w:tcPr>
            <w:tcW w:w="2165" w:type="dxa"/>
            <w:gridSpan w:val="2"/>
            <w:tcBorders>
              <w:top w:val="nil"/>
              <w:left w:val="nil"/>
              <w:bottom w:val="nil"/>
              <w:right w:val="nil"/>
            </w:tcBorders>
            <w:shd w:val="clear" w:color="auto" w:fill="auto"/>
            <w:noWrap/>
            <w:vAlign w:val="bottom"/>
            <w:hideMark/>
          </w:tcPr>
          <w:p w14:paraId="413BB2C3"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ΕΝ. ΚΕΝΤΡΩΩΝ:</w:t>
            </w:r>
          </w:p>
        </w:tc>
        <w:tc>
          <w:tcPr>
            <w:tcW w:w="1204" w:type="dxa"/>
            <w:tcBorders>
              <w:top w:val="nil"/>
              <w:left w:val="nil"/>
              <w:bottom w:val="nil"/>
              <w:right w:val="nil"/>
            </w:tcBorders>
            <w:shd w:val="clear" w:color="auto" w:fill="auto"/>
            <w:noWrap/>
            <w:vAlign w:val="bottom"/>
            <w:hideMark/>
          </w:tcPr>
          <w:p w14:paraId="413BB2C4"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2C5"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2C6"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2C7"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2C8" w14:textId="77777777" w:rsidR="00FB77CD" w:rsidRPr="000D380F" w:rsidRDefault="00E316D8" w:rsidP="00FB77CD">
            <w:pPr>
              <w:rPr>
                <w:rFonts w:ascii="Times New Roman" w:eastAsia="Times New Roman" w:hAnsi="Times New Roman" w:cs="Times New Roman"/>
                <w:sz w:val="20"/>
              </w:rPr>
            </w:pPr>
          </w:p>
        </w:tc>
      </w:tr>
      <w:tr w:rsidR="0028181B" w14:paraId="413BB2D1" w14:textId="77777777">
        <w:trPr>
          <w:trHeight w:val="300"/>
        </w:trPr>
        <w:tc>
          <w:tcPr>
            <w:tcW w:w="960" w:type="dxa"/>
            <w:tcBorders>
              <w:top w:val="nil"/>
              <w:left w:val="nil"/>
              <w:bottom w:val="nil"/>
              <w:right w:val="nil"/>
            </w:tcBorders>
            <w:shd w:val="clear" w:color="auto" w:fill="auto"/>
            <w:noWrap/>
            <w:vAlign w:val="bottom"/>
            <w:hideMark/>
          </w:tcPr>
          <w:p w14:paraId="413BB2CA" w14:textId="77777777" w:rsidR="00FB77CD" w:rsidRPr="000D380F" w:rsidRDefault="00E316D8" w:rsidP="00FB77CD">
            <w:pPr>
              <w:rPr>
                <w:rFonts w:ascii="Times New Roman" w:eastAsia="Times New Roman" w:hAnsi="Times New Roman" w:cs="Times New Roman"/>
                <w:sz w:val="20"/>
              </w:rPr>
            </w:pPr>
          </w:p>
        </w:tc>
        <w:tc>
          <w:tcPr>
            <w:tcW w:w="1205" w:type="dxa"/>
            <w:tcBorders>
              <w:top w:val="nil"/>
              <w:left w:val="nil"/>
              <w:bottom w:val="nil"/>
              <w:right w:val="nil"/>
            </w:tcBorders>
            <w:shd w:val="clear" w:color="auto" w:fill="auto"/>
            <w:noWrap/>
            <w:vAlign w:val="bottom"/>
            <w:hideMark/>
          </w:tcPr>
          <w:p w14:paraId="413BB2CB"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2CC"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2CD" w14:textId="77777777" w:rsidR="00FB77CD" w:rsidRPr="000D380F" w:rsidRDefault="00E316D8" w:rsidP="00FB77CD">
            <w:pPr>
              <w:rPr>
                <w:rFonts w:ascii="Times New Roman" w:eastAsia="Times New Roman" w:hAnsi="Times New Roman" w:cs="Times New Roman"/>
                <w:sz w:val="20"/>
              </w:rPr>
            </w:pPr>
          </w:p>
        </w:tc>
        <w:tc>
          <w:tcPr>
            <w:tcW w:w="143" w:type="dxa"/>
            <w:tcBorders>
              <w:top w:val="nil"/>
              <w:left w:val="nil"/>
              <w:bottom w:val="nil"/>
              <w:right w:val="nil"/>
            </w:tcBorders>
            <w:shd w:val="clear" w:color="auto" w:fill="auto"/>
            <w:noWrap/>
            <w:vAlign w:val="bottom"/>
            <w:hideMark/>
          </w:tcPr>
          <w:p w14:paraId="413BB2CE" w14:textId="77777777" w:rsidR="00FB77CD" w:rsidRPr="000D380F" w:rsidRDefault="00E316D8" w:rsidP="00FB77CD">
            <w:pPr>
              <w:rPr>
                <w:rFonts w:ascii="Times New Roman" w:eastAsia="Times New Roman" w:hAnsi="Times New Roman" w:cs="Times New Roman"/>
                <w:sz w:val="20"/>
              </w:rPr>
            </w:pPr>
          </w:p>
        </w:tc>
        <w:tc>
          <w:tcPr>
            <w:tcW w:w="1538" w:type="dxa"/>
            <w:tcBorders>
              <w:top w:val="nil"/>
              <w:left w:val="nil"/>
              <w:bottom w:val="nil"/>
              <w:right w:val="nil"/>
            </w:tcBorders>
            <w:shd w:val="clear" w:color="auto" w:fill="auto"/>
            <w:noWrap/>
            <w:vAlign w:val="bottom"/>
            <w:hideMark/>
          </w:tcPr>
          <w:p w14:paraId="413BB2CF"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2D0" w14:textId="77777777" w:rsidR="00FB77CD" w:rsidRPr="000D380F" w:rsidRDefault="00E316D8" w:rsidP="00FB77CD">
            <w:pPr>
              <w:rPr>
                <w:rFonts w:ascii="Times New Roman" w:eastAsia="Times New Roman" w:hAnsi="Times New Roman" w:cs="Times New Roman"/>
                <w:sz w:val="20"/>
              </w:rPr>
            </w:pPr>
          </w:p>
        </w:tc>
      </w:tr>
      <w:tr w:rsidR="0028181B" w14:paraId="413BB2D5" w14:textId="77777777">
        <w:trPr>
          <w:trHeight w:val="300"/>
        </w:trPr>
        <w:tc>
          <w:tcPr>
            <w:tcW w:w="960" w:type="dxa"/>
            <w:tcBorders>
              <w:top w:val="nil"/>
              <w:left w:val="nil"/>
              <w:bottom w:val="nil"/>
              <w:right w:val="nil"/>
            </w:tcBorders>
            <w:shd w:val="clear" w:color="auto" w:fill="auto"/>
            <w:noWrap/>
            <w:vAlign w:val="bottom"/>
            <w:hideMark/>
          </w:tcPr>
          <w:p w14:paraId="413BB2D2" w14:textId="77777777" w:rsidR="00FB77CD" w:rsidRPr="000D380F" w:rsidRDefault="00E316D8" w:rsidP="00FB77CD">
            <w:pPr>
              <w:rPr>
                <w:rFonts w:ascii="Times New Roman" w:eastAsia="Times New Roman" w:hAnsi="Times New Roman" w:cs="Times New Roman"/>
                <w:sz w:val="20"/>
              </w:rPr>
            </w:pPr>
          </w:p>
        </w:tc>
        <w:tc>
          <w:tcPr>
            <w:tcW w:w="5294" w:type="dxa"/>
            <w:gridSpan w:val="5"/>
            <w:tcBorders>
              <w:top w:val="nil"/>
              <w:left w:val="nil"/>
              <w:bottom w:val="nil"/>
              <w:right w:val="nil"/>
            </w:tcBorders>
            <w:shd w:val="clear" w:color="auto" w:fill="auto"/>
            <w:noWrap/>
            <w:vAlign w:val="bottom"/>
            <w:hideMark/>
          </w:tcPr>
          <w:p w14:paraId="413BB2D3"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Άρθρο 2 ως έχει   ΔΕΚΤΟ ΚΑΤΑ ΠΛΕΙΟΨΗΦΙΑ</w:t>
            </w:r>
          </w:p>
        </w:tc>
        <w:tc>
          <w:tcPr>
            <w:tcW w:w="1930" w:type="dxa"/>
            <w:tcBorders>
              <w:top w:val="nil"/>
              <w:left w:val="nil"/>
              <w:bottom w:val="nil"/>
              <w:right w:val="nil"/>
            </w:tcBorders>
            <w:shd w:val="clear" w:color="auto" w:fill="auto"/>
            <w:noWrap/>
            <w:vAlign w:val="bottom"/>
            <w:hideMark/>
          </w:tcPr>
          <w:p w14:paraId="413BB2D4" w14:textId="77777777" w:rsidR="00FB77CD" w:rsidRPr="000D380F" w:rsidRDefault="00E316D8" w:rsidP="00FB77CD">
            <w:pPr>
              <w:rPr>
                <w:rFonts w:ascii="Calibri" w:eastAsia="Times New Roman" w:hAnsi="Calibri" w:cs="Calibri"/>
                <w:color w:val="000000"/>
                <w:sz w:val="22"/>
                <w:szCs w:val="22"/>
              </w:rPr>
            </w:pPr>
          </w:p>
        </w:tc>
      </w:tr>
      <w:tr w:rsidR="0028181B" w14:paraId="413BB2DD" w14:textId="77777777">
        <w:trPr>
          <w:trHeight w:val="300"/>
        </w:trPr>
        <w:tc>
          <w:tcPr>
            <w:tcW w:w="960" w:type="dxa"/>
            <w:tcBorders>
              <w:top w:val="nil"/>
              <w:left w:val="nil"/>
              <w:bottom w:val="nil"/>
              <w:right w:val="nil"/>
            </w:tcBorders>
            <w:shd w:val="clear" w:color="auto" w:fill="auto"/>
            <w:noWrap/>
            <w:vAlign w:val="bottom"/>
            <w:hideMark/>
          </w:tcPr>
          <w:p w14:paraId="413BB2D6"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ΣΥΡΙΖΑ:</w:t>
            </w:r>
          </w:p>
        </w:tc>
        <w:tc>
          <w:tcPr>
            <w:tcW w:w="1205" w:type="dxa"/>
            <w:tcBorders>
              <w:top w:val="nil"/>
              <w:left w:val="nil"/>
              <w:bottom w:val="nil"/>
              <w:right w:val="nil"/>
            </w:tcBorders>
            <w:shd w:val="clear" w:color="auto" w:fill="auto"/>
            <w:noWrap/>
            <w:vAlign w:val="bottom"/>
            <w:hideMark/>
          </w:tcPr>
          <w:p w14:paraId="413BB2D7"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2D8"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2D9"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2DA"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2DB"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2DC" w14:textId="77777777" w:rsidR="00FB77CD" w:rsidRPr="000D380F" w:rsidRDefault="00E316D8" w:rsidP="00FB77CD">
            <w:pPr>
              <w:rPr>
                <w:rFonts w:ascii="Times New Roman" w:eastAsia="Times New Roman" w:hAnsi="Times New Roman" w:cs="Times New Roman"/>
                <w:sz w:val="20"/>
              </w:rPr>
            </w:pPr>
          </w:p>
        </w:tc>
      </w:tr>
      <w:tr w:rsidR="0028181B" w14:paraId="413BB2E5" w14:textId="77777777">
        <w:trPr>
          <w:trHeight w:val="300"/>
        </w:trPr>
        <w:tc>
          <w:tcPr>
            <w:tcW w:w="960" w:type="dxa"/>
            <w:tcBorders>
              <w:top w:val="nil"/>
              <w:left w:val="nil"/>
              <w:bottom w:val="nil"/>
              <w:right w:val="nil"/>
            </w:tcBorders>
            <w:shd w:val="clear" w:color="auto" w:fill="auto"/>
            <w:noWrap/>
            <w:vAlign w:val="bottom"/>
            <w:hideMark/>
          </w:tcPr>
          <w:p w14:paraId="413BB2DE"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Ν.Δ:</w:t>
            </w:r>
          </w:p>
        </w:tc>
        <w:tc>
          <w:tcPr>
            <w:tcW w:w="1205" w:type="dxa"/>
            <w:tcBorders>
              <w:top w:val="nil"/>
              <w:left w:val="nil"/>
              <w:bottom w:val="nil"/>
              <w:right w:val="nil"/>
            </w:tcBorders>
            <w:shd w:val="clear" w:color="auto" w:fill="auto"/>
            <w:noWrap/>
            <w:vAlign w:val="bottom"/>
            <w:hideMark/>
          </w:tcPr>
          <w:p w14:paraId="413BB2DF"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2E0"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2E1"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2E2"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2E3"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2E4" w14:textId="77777777" w:rsidR="00FB77CD" w:rsidRPr="000D380F" w:rsidRDefault="00E316D8" w:rsidP="00FB77CD">
            <w:pPr>
              <w:rPr>
                <w:rFonts w:ascii="Times New Roman" w:eastAsia="Times New Roman" w:hAnsi="Times New Roman" w:cs="Times New Roman"/>
                <w:sz w:val="20"/>
              </w:rPr>
            </w:pPr>
          </w:p>
        </w:tc>
      </w:tr>
      <w:tr w:rsidR="0028181B" w14:paraId="413BB2ED" w14:textId="77777777">
        <w:trPr>
          <w:trHeight w:val="300"/>
        </w:trPr>
        <w:tc>
          <w:tcPr>
            <w:tcW w:w="960" w:type="dxa"/>
            <w:tcBorders>
              <w:top w:val="nil"/>
              <w:left w:val="nil"/>
              <w:bottom w:val="nil"/>
              <w:right w:val="nil"/>
            </w:tcBorders>
            <w:shd w:val="clear" w:color="auto" w:fill="auto"/>
            <w:noWrap/>
            <w:vAlign w:val="bottom"/>
            <w:hideMark/>
          </w:tcPr>
          <w:p w14:paraId="413BB2E6"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ΔΗ.ΣΥ:</w:t>
            </w:r>
          </w:p>
        </w:tc>
        <w:tc>
          <w:tcPr>
            <w:tcW w:w="1205" w:type="dxa"/>
            <w:tcBorders>
              <w:top w:val="nil"/>
              <w:left w:val="nil"/>
              <w:bottom w:val="nil"/>
              <w:right w:val="nil"/>
            </w:tcBorders>
            <w:shd w:val="clear" w:color="auto" w:fill="auto"/>
            <w:noWrap/>
            <w:vAlign w:val="bottom"/>
            <w:hideMark/>
          </w:tcPr>
          <w:p w14:paraId="413BB2E7"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2E8"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2E9"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2EA"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2EB"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2EC" w14:textId="77777777" w:rsidR="00FB77CD" w:rsidRPr="000D380F" w:rsidRDefault="00E316D8" w:rsidP="00FB77CD">
            <w:pPr>
              <w:rPr>
                <w:rFonts w:ascii="Times New Roman" w:eastAsia="Times New Roman" w:hAnsi="Times New Roman" w:cs="Times New Roman"/>
                <w:sz w:val="20"/>
              </w:rPr>
            </w:pPr>
          </w:p>
        </w:tc>
      </w:tr>
      <w:tr w:rsidR="0028181B" w14:paraId="413BB2F5" w14:textId="77777777">
        <w:trPr>
          <w:trHeight w:val="300"/>
        </w:trPr>
        <w:tc>
          <w:tcPr>
            <w:tcW w:w="960" w:type="dxa"/>
            <w:tcBorders>
              <w:top w:val="nil"/>
              <w:left w:val="nil"/>
              <w:bottom w:val="nil"/>
              <w:right w:val="nil"/>
            </w:tcBorders>
            <w:shd w:val="clear" w:color="auto" w:fill="auto"/>
            <w:noWrap/>
            <w:vAlign w:val="bottom"/>
            <w:hideMark/>
          </w:tcPr>
          <w:p w14:paraId="413BB2EE"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Χ.Α:</w:t>
            </w:r>
          </w:p>
        </w:tc>
        <w:tc>
          <w:tcPr>
            <w:tcW w:w="1205" w:type="dxa"/>
            <w:tcBorders>
              <w:top w:val="nil"/>
              <w:left w:val="nil"/>
              <w:bottom w:val="nil"/>
              <w:right w:val="nil"/>
            </w:tcBorders>
            <w:shd w:val="clear" w:color="auto" w:fill="auto"/>
            <w:noWrap/>
            <w:vAlign w:val="bottom"/>
            <w:hideMark/>
          </w:tcPr>
          <w:p w14:paraId="413BB2EF"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2F0"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2F1"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OXI</w:t>
            </w:r>
          </w:p>
        </w:tc>
        <w:tc>
          <w:tcPr>
            <w:tcW w:w="143" w:type="dxa"/>
            <w:tcBorders>
              <w:top w:val="nil"/>
              <w:left w:val="nil"/>
              <w:bottom w:val="nil"/>
              <w:right w:val="nil"/>
            </w:tcBorders>
            <w:shd w:val="clear" w:color="auto" w:fill="auto"/>
            <w:noWrap/>
            <w:vAlign w:val="bottom"/>
            <w:hideMark/>
          </w:tcPr>
          <w:p w14:paraId="413BB2F2"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2F3"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2F4" w14:textId="77777777" w:rsidR="00FB77CD" w:rsidRPr="000D380F" w:rsidRDefault="00E316D8" w:rsidP="00FB77CD">
            <w:pPr>
              <w:rPr>
                <w:rFonts w:ascii="Times New Roman" w:eastAsia="Times New Roman" w:hAnsi="Times New Roman" w:cs="Times New Roman"/>
                <w:sz w:val="20"/>
              </w:rPr>
            </w:pPr>
          </w:p>
        </w:tc>
      </w:tr>
      <w:tr w:rsidR="0028181B" w14:paraId="413BB2FD" w14:textId="77777777">
        <w:trPr>
          <w:trHeight w:val="300"/>
        </w:trPr>
        <w:tc>
          <w:tcPr>
            <w:tcW w:w="960" w:type="dxa"/>
            <w:tcBorders>
              <w:top w:val="nil"/>
              <w:left w:val="nil"/>
              <w:bottom w:val="nil"/>
              <w:right w:val="nil"/>
            </w:tcBorders>
            <w:shd w:val="clear" w:color="auto" w:fill="auto"/>
            <w:noWrap/>
            <w:vAlign w:val="bottom"/>
            <w:hideMark/>
          </w:tcPr>
          <w:p w14:paraId="413BB2F6"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Κ.Κ.Ε:</w:t>
            </w:r>
          </w:p>
        </w:tc>
        <w:tc>
          <w:tcPr>
            <w:tcW w:w="1205" w:type="dxa"/>
            <w:tcBorders>
              <w:top w:val="nil"/>
              <w:left w:val="nil"/>
              <w:bottom w:val="nil"/>
              <w:right w:val="nil"/>
            </w:tcBorders>
            <w:shd w:val="clear" w:color="auto" w:fill="auto"/>
            <w:noWrap/>
            <w:vAlign w:val="bottom"/>
            <w:hideMark/>
          </w:tcPr>
          <w:p w14:paraId="413BB2F7"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2F8"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2F9"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ΠΡΝ</w:t>
            </w:r>
          </w:p>
        </w:tc>
        <w:tc>
          <w:tcPr>
            <w:tcW w:w="143" w:type="dxa"/>
            <w:tcBorders>
              <w:top w:val="nil"/>
              <w:left w:val="nil"/>
              <w:bottom w:val="nil"/>
              <w:right w:val="nil"/>
            </w:tcBorders>
            <w:shd w:val="clear" w:color="auto" w:fill="auto"/>
            <w:noWrap/>
            <w:vAlign w:val="bottom"/>
            <w:hideMark/>
          </w:tcPr>
          <w:p w14:paraId="413BB2FA"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2FB"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2FC" w14:textId="77777777" w:rsidR="00FB77CD" w:rsidRPr="000D380F" w:rsidRDefault="00E316D8" w:rsidP="00FB77CD">
            <w:pPr>
              <w:rPr>
                <w:rFonts w:ascii="Times New Roman" w:eastAsia="Times New Roman" w:hAnsi="Times New Roman" w:cs="Times New Roman"/>
                <w:sz w:val="20"/>
              </w:rPr>
            </w:pPr>
          </w:p>
        </w:tc>
      </w:tr>
      <w:tr w:rsidR="0028181B" w14:paraId="413BB305" w14:textId="77777777">
        <w:trPr>
          <w:trHeight w:val="300"/>
        </w:trPr>
        <w:tc>
          <w:tcPr>
            <w:tcW w:w="960" w:type="dxa"/>
            <w:tcBorders>
              <w:top w:val="nil"/>
              <w:left w:val="nil"/>
              <w:bottom w:val="nil"/>
              <w:right w:val="nil"/>
            </w:tcBorders>
            <w:shd w:val="clear" w:color="auto" w:fill="auto"/>
            <w:noWrap/>
            <w:vAlign w:val="bottom"/>
            <w:hideMark/>
          </w:tcPr>
          <w:p w14:paraId="413BB2FE"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ΑΝ.ΕΛ:</w:t>
            </w:r>
          </w:p>
        </w:tc>
        <w:tc>
          <w:tcPr>
            <w:tcW w:w="1205" w:type="dxa"/>
            <w:tcBorders>
              <w:top w:val="nil"/>
              <w:left w:val="nil"/>
              <w:bottom w:val="nil"/>
              <w:right w:val="nil"/>
            </w:tcBorders>
            <w:shd w:val="clear" w:color="auto" w:fill="auto"/>
            <w:noWrap/>
            <w:vAlign w:val="bottom"/>
            <w:hideMark/>
          </w:tcPr>
          <w:p w14:paraId="413BB2FF"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300"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301"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302"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303"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304" w14:textId="77777777" w:rsidR="00FB77CD" w:rsidRPr="000D380F" w:rsidRDefault="00E316D8" w:rsidP="00FB77CD">
            <w:pPr>
              <w:rPr>
                <w:rFonts w:ascii="Times New Roman" w:eastAsia="Times New Roman" w:hAnsi="Times New Roman" w:cs="Times New Roman"/>
                <w:sz w:val="20"/>
              </w:rPr>
            </w:pPr>
          </w:p>
        </w:tc>
      </w:tr>
      <w:tr w:rsidR="0028181B" w14:paraId="413BB30D" w14:textId="77777777">
        <w:trPr>
          <w:trHeight w:val="300"/>
        </w:trPr>
        <w:tc>
          <w:tcPr>
            <w:tcW w:w="960" w:type="dxa"/>
            <w:tcBorders>
              <w:top w:val="nil"/>
              <w:left w:val="nil"/>
              <w:bottom w:val="nil"/>
              <w:right w:val="nil"/>
            </w:tcBorders>
            <w:shd w:val="clear" w:color="auto" w:fill="auto"/>
            <w:noWrap/>
            <w:vAlign w:val="bottom"/>
            <w:hideMark/>
          </w:tcPr>
          <w:p w14:paraId="413BB306"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ΠΟΤΑΜΙ:</w:t>
            </w:r>
          </w:p>
        </w:tc>
        <w:tc>
          <w:tcPr>
            <w:tcW w:w="1205" w:type="dxa"/>
            <w:tcBorders>
              <w:top w:val="nil"/>
              <w:left w:val="nil"/>
              <w:bottom w:val="nil"/>
              <w:right w:val="nil"/>
            </w:tcBorders>
            <w:shd w:val="clear" w:color="auto" w:fill="auto"/>
            <w:noWrap/>
            <w:vAlign w:val="bottom"/>
            <w:hideMark/>
          </w:tcPr>
          <w:p w14:paraId="413BB307"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308"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309"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30A"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30B"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30C" w14:textId="77777777" w:rsidR="00FB77CD" w:rsidRPr="000D380F" w:rsidRDefault="00E316D8" w:rsidP="00FB77CD">
            <w:pPr>
              <w:rPr>
                <w:rFonts w:ascii="Times New Roman" w:eastAsia="Times New Roman" w:hAnsi="Times New Roman" w:cs="Times New Roman"/>
                <w:sz w:val="20"/>
              </w:rPr>
            </w:pPr>
          </w:p>
        </w:tc>
      </w:tr>
      <w:tr w:rsidR="0028181B" w14:paraId="413BB314" w14:textId="77777777">
        <w:trPr>
          <w:trHeight w:val="300"/>
        </w:trPr>
        <w:tc>
          <w:tcPr>
            <w:tcW w:w="2165" w:type="dxa"/>
            <w:gridSpan w:val="2"/>
            <w:tcBorders>
              <w:top w:val="nil"/>
              <w:left w:val="nil"/>
              <w:bottom w:val="nil"/>
              <w:right w:val="nil"/>
            </w:tcBorders>
            <w:shd w:val="clear" w:color="auto" w:fill="auto"/>
            <w:noWrap/>
            <w:vAlign w:val="bottom"/>
            <w:hideMark/>
          </w:tcPr>
          <w:p w14:paraId="413BB30E"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ΕΝ. ΚΕΝΤΡΩΩΝ:</w:t>
            </w:r>
          </w:p>
        </w:tc>
        <w:tc>
          <w:tcPr>
            <w:tcW w:w="1204" w:type="dxa"/>
            <w:tcBorders>
              <w:top w:val="nil"/>
              <w:left w:val="nil"/>
              <w:bottom w:val="nil"/>
              <w:right w:val="nil"/>
            </w:tcBorders>
            <w:shd w:val="clear" w:color="auto" w:fill="auto"/>
            <w:noWrap/>
            <w:vAlign w:val="bottom"/>
            <w:hideMark/>
          </w:tcPr>
          <w:p w14:paraId="413BB30F"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310"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ΠΡΝ</w:t>
            </w:r>
          </w:p>
        </w:tc>
        <w:tc>
          <w:tcPr>
            <w:tcW w:w="143" w:type="dxa"/>
            <w:tcBorders>
              <w:top w:val="nil"/>
              <w:left w:val="nil"/>
              <w:bottom w:val="nil"/>
              <w:right w:val="nil"/>
            </w:tcBorders>
            <w:shd w:val="clear" w:color="auto" w:fill="auto"/>
            <w:noWrap/>
            <w:vAlign w:val="bottom"/>
            <w:hideMark/>
          </w:tcPr>
          <w:p w14:paraId="413BB311"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312"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313" w14:textId="77777777" w:rsidR="00FB77CD" w:rsidRPr="000D380F" w:rsidRDefault="00E316D8" w:rsidP="00FB77CD">
            <w:pPr>
              <w:rPr>
                <w:rFonts w:ascii="Times New Roman" w:eastAsia="Times New Roman" w:hAnsi="Times New Roman" w:cs="Times New Roman"/>
                <w:sz w:val="20"/>
              </w:rPr>
            </w:pPr>
          </w:p>
        </w:tc>
      </w:tr>
      <w:tr w:rsidR="0028181B" w14:paraId="413BB31C" w14:textId="77777777">
        <w:trPr>
          <w:trHeight w:val="300"/>
        </w:trPr>
        <w:tc>
          <w:tcPr>
            <w:tcW w:w="960" w:type="dxa"/>
            <w:tcBorders>
              <w:top w:val="nil"/>
              <w:left w:val="nil"/>
              <w:bottom w:val="nil"/>
              <w:right w:val="nil"/>
            </w:tcBorders>
            <w:shd w:val="clear" w:color="auto" w:fill="auto"/>
            <w:noWrap/>
            <w:vAlign w:val="bottom"/>
            <w:hideMark/>
          </w:tcPr>
          <w:p w14:paraId="413BB315" w14:textId="77777777" w:rsidR="00FB77CD" w:rsidRPr="000D380F" w:rsidRDefault="00E316D8" w:rsidP="00FB77CD">
            <w:pPr>
              <w:rPr>
                <w:rFonts w:ascii="Times New Roman" w:eastAsia="Times New Roman" w:hAnsi="Times New Roman" w:cs="Times New Roman"/>
                <w:sz w:val="20"/>
              </w:rPr>
            </w:pPr>
          </w:p>
        </w:tc>
        <w:tc>
          <w:tcPr>
            <w:tcW w:w="1205" w:type="dxa"/>
            <w:tcBorders>
              <w:top w:val="nil"/>
              <w:left w:val="nil"/>
              <w:bottom w:val="nil"/>
              <w:right w:val="nil"/>
            </w:tcBorders>
            <w:shd w:val="clear" w:color="auto" w:fill="auto"/>
            <w:noWrap/>
            <w:vAlign w:val="bottom"/>
            <w:hideMark/>
          </w:tcPr>
          <w:p w14:paraId="413BB316"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317"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318" w14:textId="77777777" w:rsidR="00FB77CD" w:rsidRPr="000D380F" w:rsidRDefault="00E316D8" w:rsidP="00FB77CD">
            <w:pPr>
              <w:rPr>
                <w:rFonts w:ascii="Times New Roman" w:eastAsia="Times New Roman" w:hAnsi="Times New Roman" w:cs="Times New Roman"/>
                <w:sz w:val="20"/>
              </w:rPr>
            </w:pPr>
          </w:p>
        </w:tc>
        <w:tc>
          <w:tcPr>
            <w:tcW w:w="143" w:type="dxa"/>
            <w:tcBorders>
              <w:top w:val="nil"/>
              <w:left w:val="nil"/>
              <w:bottom w:val="nil"/>
              <w:right w:val="nil"/>
            </w:tcBorders>
            <w:shd w:val="clear" w:color="auto" w:fill="auto"/>
            <w:noWrap/>
            <w:vAlign w:val="bottom"/>
            <w:hideMark/>
          </w:tcPr>
          <w:p w14:paraId="413BB319" w14:textId="77777777" w:rsidR="00FB77CD" w:rsidRPr="000D380F" w:rsidRDefault="00E316D8" w:rsidP="00FB77CD">
            <w:pPr>
              <w:rPr>
                <w:rFonts w:ascii="Times New Roman" w:eastAsia="Times New Roman" w:hAnsi="Times New Roman" w:cs="Times New Roman"/>
                <w:sz w:val="20"/>
              </w:rPr>
            </w:pPr>
          </w:p>
        </w:tc>
        <w:tc>
          <w:tcPr>
            <w:tcW w:w="1538" w:type="dxa"/>
            <w:tcBorders>
              <w:top w:val="nil"/>
              <w:left w:val="nil"/>
              <w:bottom w:val="nil"/>
              <w:right w:val="nil"/>
            </w:tcBorders>
            <w:shd w:val="clear" w:color="auto" w:fill="auto"/>
            <w:noWrap/>
            <w:vAlign w:val="bottom"/>
            <w:hideMark/>
          </w:tcPr>
          <w:p w14:paraId="413BB31A"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31B" w14:textId="77777777" w:rsidR="00FB77CD" w:rsidRPr="000D380F" w:rsidRDefault="00E316D8" w:rsidP="00FB77CD">
            <w:pPr>
              <w:rPr>
                <w:rFonts w:ascii="Times New Roman" w:eastAsia="Times New Roman" w:hAnsi="Times New Roman" w:cs="Times New Roman"/>
                <w:sz w:val="20"/>
              </w:rPr>
            </w:pPr>
          </w:p>
        </w:tc>
      </w:tr>
      <w:tr w:rsidR="0028181B" w14:paraId="413BB320" w14:textId="77777777">
        <w:trPr>
          <w:trHeight w:val="300"/>
        </w:trPr>
        <w:tc>
          <w:tcPr>
            <w:tcW w:w="960" w:type="dxa"/>
            <w:tcBorders>
              <w:top w:val="nil"/>
              <w:left w:val="nil"/>
              <w:bottom w:val="nil"/>
              <w:right w:val="nil"/>
            </w:tcBorders>
            <w:shd w:val="clear" w:color="auto" w:fill="auto"/>
            <w:noWrap/>
            <w:vAlign w:val="bottom"/>
            <w:hideMark/>
          </w:tcPr>
          <w:p w14:paraId="413BB31D" w14:textId="77777777" w:rsidR="00FB77CD" w:rsidRPr="000D380F" w:rsidRDefault="00E316D8" w:rsidP="00FB77CD">
            <w:pPr>
              <w:rPr>
                <w:rFonts w:ascii="Times New Roman" w:eastAsia="Times New Roman" w:hAnsi="Times New Roman" w:cs="Times New Roman"/>
                <w:sz w:val="20"/>
              </w:rPr>
            </w:pPr>
          </w:p>
        </w:tc>
        <w:tc>
          <w:tcPr>
            <w:tcW w:w="5294" w:type="dxa"/>
            <w:gridSpan w:val="5"/>
            <w:tcBorders>
              <w:top w:val="nil"/>
              <w:left w:val="nil"/>
              <w:bottom w:val="nil"/>
              <w:right w:val="nil"/>
            </w:tcBorders>
            <w:shd w:val="clear" w:color="auto" w:fill="auto"/>
            <w:noWrap/>
            <w:vAlign w:val="bottom"/>
            <w:hideMark/>
          </w:tcPr>
          <w:p w14:paraId="413BB31E"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Άρθρο 3 ως έχει   ΔΕΚΤΟ ΚΑΤΑ ΠΛΕΙΟΨΗΦΙΑ</w:t>
            </w:r>
          </w:p>
        </w:tc>
        <w:tc>
          <w:tcPr>
            <w:tcW w:w="1930" w:type="dxa"/>
            <w:tcBorders>
              <w:top w:val="nil"/>
              <w:left w:val="nil"/>
              <w:bottom w:val="nil"/>
              <w:right w:val="nil"/>
            </w:tcBorders>
            <w:shd w:val="clear" w:color="auto" w:fill="auto"/>
            <w:noWrap/>
            <w:vAlign w:val="bottom"/>
            <w:hideMark/>
          </w:tcPr>
          <w:p w14:paraId="413BB31F" w14:textId="77777777" w:rsidR="00FB77CD" w:rsidRPr="000D380F" w:rsidRDefault="00E316D8" w:rsidP="00FB77CD">
            <w:pPr>
              <w:rPr>
                <w:rFonts w:ascii="Calibri" w:eastAsia="Times New Roman" w:hAnsi="Calibri" w:cs="Calibri"/>
                <w:color w:val="000000"/>
                <w:sz w:val="22"/>
                <w:szCs w:val="22"/>
              </w:rPr>
            </w:pPr>
          </w:p>
        </w:tc>
      </w:tr>
      <w:tr w:rsidR="0028181B" w14:paraId="413BB328" w14:textId="77777777">
        <w:trPr>
          <w:trHeight w:val="300"/>
        </w:trPr>
        <w:tc>
          <w:tcPr>
            <w:tcW w:w="960" w:type="dxa"/>
            <w:tcBorders>
              <w:top w:val="nil"/>
              <w:left w:val="nil"/>
              <w:bottom w:val="nil"/>
              <w:right w:val="nil"/>
            </w:tcBorders>
            <w:shd w:val="clear" w:color="auto" w:fill="auto"/>
            <w:noWrap/>
            <w:vAlign w:val="bottom"/>
            <w:hideMark/>
          </w:tcPr>
          <w:p w14:paraId="413BB321"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ΣΥΡΙΖΑ:</w:t>
            </w:r>
          </w:p>
        </w:tc>
        <w:tc>
          <w:tcPr>
            <w:tcW w:w="1205" w:type="dxa"/>
            <w:tcBorders>
              <w:top w:val="nil"/>
              <w:left w:val="nil"/>
              <w:bottom w:val="nil"/>
              <w:right w:val="nil"/>
            </w:tcBorders>
            <w:shd w:val="clear" w:color="auto" w:fill="auto"/>
            <w:noWrap/>
            <w:vAlign w:val="bottom"/>
            <w:hideMark/>
          </w:tcPr>
          <w:p w14:paraId="413BB322"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323"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324"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325"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326"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327" w14:textId="77777777" w:rsidR="00FB77CD" w:rsidRPr="000D380F" w:rsidRDefault="00E316D8" w:rsidP="00FB77CD">
            <w:pPr>
              <w:rPr>
                <w:rFonts w:ascii="Times New Roman" w:eastAsia="Times New Roman" w:hAnsi="Times New Roman" w:cs="Times New Roman"/>
                <w:sz w:val="20"/>
              </w:rPr>
            </w:pPr>
          </w:p>
        </w:tc>
      </w:tr>
      <w:tr w:rsidR="0028181B" w14:paraId="413BB330" w14:textId="77777777">
        <w:trPr>
          <w:trHeight w:val="300"/>
        </w:trPr>
        <w:tc>
          <w:tcPr>
            <w:tcW w:w="960" w:type="dxa"/>
            <w:tcBorders>
              <w:top w:val="nil"/>
              <w:left w:val="nil"/>
              <w:bottom w:val="nil"/>
              <w:right w:val="nil"/>
            </w:tcBorders>
            <w:shd w:val="clear" w:color="auto" w:fill="auto"/>
            <w:noWrap/>
            <w:vAlign w:val="bottom"/>
            <w:hideMark/>
          </w:tcPr>
          <w:p w14:paraId="413BB329"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Ν.Δ:</w:t>
            </w:r>
          </w:p>
        </w:tc>
        <w:tc>
          <w:tcPr>
            <w:tcW w:w="1205" w:type="dxa"/>
            <w:tcBorders>
              <w:top w:val="nil"/>
              <w:left w:val="nil"/>
              <w:bottom w:val="nil"/>
              <w:right w:val="nil"/>
            </w:tcBorders>
            <w:shd w:val="clear" w:color="auto" w:fill="auto"/>
            <w:noWrap/>
            <w:vAlign w:val="bottom"/>
            <w:hideMark/>
          </w:tcPr>
          <w:p w14:paraId="413BB32A"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32B"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32C"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32D"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32E"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32F" w14:textId="77777777" w:rsidR="00FB77CD" w:rsidRPr="000D380F" w:rsidRDefault="00E316D8" w:rsidP="00FB77CD">
            <w:pPr>
              <w:rPr>
                <w:rFonts w:ascii="Times New Roman" w:eastAsia="Times New Roman" w:hAnsi="Times New Roman" w:cs="Times New Roman"/>
                <w:sz w:val="20"/>
              </w:rPr>
            </w:pPr>
          </w:p>
        </w:tc>
      </w:tr>
      <w:tr w:rsidR="0028181B" w14:paraId="413BB338" w14:textId="77777777">
        <w:trPr>
          <w:trHeight w:val="300"/>
        </w:trPr>
        <w:tc>
          <w:tcPr>
            <w:tcW w:w="960" w:type="dxa"/>
            <w:tcBorders>
              <w:top w:val="nil"/>
              <w:left w:val="nil"/>
              <w:bottom w:val="nil"/>
              <w:right w:val="nil"/>
            </w:tcBorders>
            <w:shd w:val="clear" w:color="auto" w:fill="auto"/>
            <w:noWrap/>
            <w:vAlign w:val="bottom"/>
            <w:hideMark/>
          </w:tcPr>
          <w:p w14:paraId="413BB331"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ΔΗ.ΣΥ:</w:t>
            </w:r>
          </w:p>
        </w:tc>
        <w:tc>
          <w:tcPr>
            <w:tcW w:w="1205" w:type="dxa"/>
            <w:tcBorders>
              <w:top w:val="nil"/>
              <w:left w:val="nil"/>
              <w:bottom w:val="nil"/>
              <w:right w:val="nil"/>
            </w:tcBorders>
            <w:shd w:val="clear" w:color="auto" w:fill="auto"/>
            <w:noWrap/>
            <w:vAlign w:val="bottom"/>
            <w:hideMark/>
          </w:tcPr>
          <w:p w14:paraId="413BB332"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333"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334"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335"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336"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337" w14:textId="77777777" w:rsidR="00FB77CD" w:rsidRPr="000D380F" w:rsidRDefault="00E316D8" w:rsidP="00FB77CD">
            <w:pPr>
              <w:rPr>
                <w:rFonts w:ascii="Times New Roman" w:eastAsia="Times New Roman" w:hAnsi="Times New Roman" w:cs="Times New Roman"/>
                <w:sz w:val="20"/>
              </w:rPr>
            </w:pPr>
          </w:p>
        </w:tc>
      </w:tr>
      <w:tr w:rsidR="0028181B" w14:paraId="413BB340" w14:textId="77777777">
        <w:trPr>
          <w:trHeight w:val="300"/>
        </w:trPr>
        <w:tc>
          <w:tcPr>
            <w:tcW w:w="960" w:type="dxa"/>
            <w:tcBorders>
              <w:top w:val="nil"/>
              <w:left w:val="nil"/>
              <w:bottom w:val="nil"/>
              <w:right w:val="nil"/>
            </w:tcBorders>
            <w:shd w:val="clear" w:color="auto" w:fill="auto"/>
            <w:noWrap/>
            <w:vAlign w:val="bottom"/>
            <w:hideMark/>
          </w:tcPr>
          <w:p w14:paraId="413BB339"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Χ.Α:</w:t>
            </w:r>
          </w:p>
        </w:tc>
        <w:tc>
          <w:tcPr>
            <w:tcW w:w="1205" w:type="dxa"/>
            <w:tcBorders>
              <w:top w:val="nil"/>
              <w:left w:val="nil"/>
              <w:bottom w:val="nil"/>
              <w:right w:val="nil"/>
            </w:tcBorders>
            <w:shd w:val="clear" w:color="auto" w:fill="auto"/>
            <w:noWrap/>
            <w:vAlign w:val="bottom"/>
            <w:hideMark/>
          </w:tcPr>
          <w:p w14:paraId="413BB33A"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33B"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33C"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OXI</w:t>
            </w:r>
          </w:p>
        </w:tc>
        <w:tc>
          <w:tcPr>
            <w:tcW w:w="143" w:type="dxa"/>
            <w:tcBorders>
              <w:top w:val="nil"/>
              <w:left w:val="nil"/>
              <w:bottom w:val="nil"/>
              <w:right w:val="nil"/>
            </w:tcBorders>
            <w:shd w:val="clear" w:color="auto" w:fill="auto"/>
            <w:noWrap/>
            <w:vAlign w:val="bottom"/>
            <w:hideMark/>
          </w:tcPr>
          <w:p w14:paraId="413BB33D"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33E"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33F" w14:textId="77777777" w:rsidR="00FB77CD" w:rsidRPr="000D380F" w:rsidRDefault="00E316D8" w:rsidP="00FB77CD">
            <w:pPr>
              <w:rPr>
                <w:rFonts w:ascii="Times New Roman" w:eastAsia="Times New Roman" w:hAnsi="Times New Roman" w:cs="Times New Roman"/>
                <w:sz w:val="20"/>
              </w:rPr>
            </w:pPr>
          </w:p>
        </w:tc>
      </w:tr>
      <w:tr w:rsidR="0028181B" w14:paraId="413BB348" w14:textId="77777777">
        <w:trPr>
          <w:trHeight w:val="300"/>
        </w:trPr>
        <w:tc>
          <w:tcPr>
            <w:tcW w:w="960" w:type="dxa"/>
            <w:tcBorders>
              <w:top w:val="nil"/>
              <w:left w:val="nil"/>
              <w:bottom w:val="nil"/>
              <w:right w:val="nil"/>
            </w:tcBorders>
            <w:shd w:val="clear" w:color="auto" w:fill="auto"/>
            <w:noWrap/>
            <w:vAlign w:val="bottom"/>
            <w:hideMark/>
          </w:tcPr>
          <w:p w14:paraId="413BB341"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Κ.Κ.Ε:</w:t>
            </w:r>
          </w:p>
        </w:tc>
        <w:tc>
          <w:tcPr>
            <w:tcW w:w="1205" w:type="dxa"/>
            <w:tcBorders>
              <w:top w:val="nil"/>
              <w:left w:val="nil"/>
              <w:bottom w:val="nil"/>
              <w:right w:val="nil"/>
            </w:tcBorders>
            <w:shd w:val="clear" w:color="auto" w:fill="auto"/>
            <w:noWrap/>
            <w:vAlign w:val="bottom"/>
            <w:hideMark/>
          </w:tcPr>
          <w:p w14:paraId="413BB342"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343"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344"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ΠΡΝ</w:t>
            </w:r>
          </w:p>
        </w:tc>
        <w:tc>
          <w:tcPr>
            <w:tcW w:w="143" w:type="dxa"/>
            <w:tcBorders>
              <w:top w:val="nil"/>
              <w:left w:val="nil"/>
              <w:bottom w:val="nil"/>
              <w:right w:val="nil"/>
            </w:tcBorders>
            <w:shd w:val="clear" w:color="auto" w:fill="auto"/>
            <w:noWrap/>
            <w:vAlign w:val="bottom"/>
            <w:hideMark/>
          </w:tcPr>
          <w:p w14:paraId="413BB345"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346"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347" w14:textId="77777777" w:rsidR="00FB77CD" w:rsidRPr="000D380F" w:rsidRDefault="00E316D8" w:rsidP="00FB77CD">
            <w:pPr>
              <w:rPr>
                <w:rFonts w:ascii="Times New Roman" w:eastAsia="Times New Roman" w:hAnsi="Times New Roman" w:cs="Times New Roman"/>
                <w:sz w:val="20"/>
              </w:rPr>
            </w:pPr>
          </w:p>
        </w:tc>
      </w:tr>
      <w:tr w:rsidR="0028181B" w14:paraId="413BB350" w14:textId="77777777">
        <w:trPr>
          <w:trHeight w:val="300"/>
        </w:trPr>
        <w:tc>
          <w:tcPr>
            <w:tcW w:w="960" w:type="dxa"/>
            <w:tcBorders>
              <w:top w:val="nil"/>
              <w:left w:val="nil"/>
              <w:bottom w:val="nil"/>
              <w:right w:val="nil"/>
            </w:tcBorders>
            <w:shd w:val="clear" w:color="auto" w:fill="auto"/>
            <w:noWrap/>
            <w:vAlign w:val="bottom"/>
            <w:hideMark/>
          </w:tcPr>
          <w:p w14:paraId="413BB349"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ΑΝ.ΕΛ:</w:t>
            </w:r>
          </w:p>
        </w:tc>
        <w:tc>
          <w:tcPr>
            <w:tcW w:w="1205" w:type="dxa"/>
            <w:tcBorders>
              <w:top w:val="nil"/>
              <w:left w:val="nil"/>
              <w:bottom w:val="nil"/>
              <w:right w:val="nil"/>
            </w:tcBorders>
            <w:shd w:val="clear" w:color="auto" w:fill="auto"/>
            <w:noWrap/>
            <w:vAlign w:val="bottom"/>
            <w:hideMark/>
          </w:tcPr>
          <w:p w14:paraId="413BB34A"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34B"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34C"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34D"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34E"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34F" w14:textId="77777777" w:rsidR="00FB77CD" w:rsidRPr="000D380F" w:rsidRDefault="00E316D8" w:rsidP="00FB77CD">
            <w:pPr>
              <w:rPr>
                <w:rFonts w:ascii="Times New Roman" w:eastAsia="Times New Roman" w:hAnsi="Times New Roman" w:cs="Times New Roman"/>
                <w:sz w:val="20"/>
              </w:rPr>
            </w:pPr>
          </w:p>
        </w:tc>
      </w:tr>
      <w:tr w:rsidR="0028181B" w14:paraId="413BB358" w14:textId="77777777">
        <w:trPr>
          <w:trHeight w:val="300"/>
        </w:trPr>
        <w:tc>
          <w:tcPr>
            <w:tcW w:w="960" w:type="dxa"/>
            <w:tcBorders>
              <w:top w:val="nil"/>
              <w:left w:val="nil"/>
              <w:bottom w:val="nil"/>
              <w:right w:val="nil"/>
            </w:tcBorders>
            <w:shd w:val="clear" w:color="auto" w:fill="auto"/>
            <w:noWrap/>
            <w:vAlign w:val="bottom"/>
            <w:hideMark/>
          </w:tcPr>
          <w:p w14:paraId="413BB351"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ΠΟΤΑΜΙ:</w:t>
            </w:r>
          </w:p>
        </w:tc>
        <w:tc>
          <w:tcPr>
            <w:tcW w:w="1205" w:type="dxa"/>
            <w:tcBorders>
              <w:top w:val="nil"/>
              <w:left w:val="nil"/>
              <w:bottom w:val="nil"/>
              <w:right w:val="nil"/>
            </w:tcBorders>
            <w:shd w:val="clear" w:color="auto" w:fill="auto"/>
            <w:noWrap/>
            <w:vAlign w:val="bottom"/>
            <w:hideMark/>
          </w:tcPr>
          <w:p w14:paraId="413BB352"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353"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354"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355"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356"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357" w14:textId="77777777" w:rsidR="00FB77CD" w:rsidRPr="000D380F" w:rsidRDefault="00E316D8" w:rsidP="00FB77CD">
            <w:pPr>
              <w:rPr>
                <w:rFonts w:ascii="Times New Roman" w:eastAsia="Times New Roman" w:hAnsi="Times New Roman" w:cs="Times New Roman"/>
                <w:sz w:val="20"/>
              </w:rPr>
            </w:pPr>
          </w:p>
        </w:tc>
      </w:tr>
      <w:tr w:rsidR="0028181B" w14:paraId="413BB35F" w14:textId="77777777">
        <w:trPr>
          <w:trHeight w:val="300"/>
        </w:trPr>
        <w:tc>
          <w:tcPr>
            <w:tcW w:w="2165" w:type="dxa"/>
            <w:gridSpan w:val="2"/>
            <w:tcBorders>
              <w:top w:val="nil"/>
              <w:left w:val="nil"/>
              <w:bottom w:val="nil"/>
              <w:right w:val="nil"/>
            </w:tcBorders>
            <w:shd w:val="clear" w:color="auto" w:fill="auto"/>
            <w:noWrap/>
            <w:vAlign w:val="bottom"/>
            <w:hideMark/>
          </w:tcPr>
          <w:p w14:paraId="413BB359"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ΕΝ. ΚΕΝΤΡΩΩΝ:</w:t>
            </w:r>
          </w:p>
        </w:tc>
        <w:tc>
          <w:tcPr>
            <w:tcW w:w="1204" w:type="dxa"/>
            <w:tcBorders>
              <w:top w:val="nil"/>
              <w:left w:val="nil"/>
              <w:bottom w:val="nil"/>
              <w:right w:val="nil"/>
            </w:tcBorders>
            <w:shd w:val="clear" w:color="auto" w:fill="auto"/>
            <w:noWrap/>
            <w:vAlign w:val="bottom"/>
            <w:hideMark/>
          </w:tcPr>
          <w:p w14:paraId="413BB35A"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35B"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ΠΡΝ</w:t>
            </w:r>
          </w:p>
        </w:tc>
        <w:tc>
          <w:tcPr>
            <w:tcW w:w="143" w:type="dxa"/>
            <w:tcBorders>
              <w:top w:val="nil"/>
              <w:left w:val="nil"/>
              <w:bottom w:val="nil"/>
              <w:right w:val="nil"/>
            </w:tcBorders>
            <w:shd w:val="clear" w:color="auto" w:fill="auto"/>
            <w:noWrap/>
            <w:vAlign w:val="bottom"/>
            <w:hideMark/>
          </w:tcPr>
          <w:p w14:paraId="413BB35C"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35D"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35E" w14:textId="77777777" w:rsidR="00FB77CD" w:rsidRPr="000D380F" w:rsidRDefault="00E316D8" w:rsidP="00FB77CD">
            <w:pPr>
              <w:rPr>
                <w:rFonts w:ascii="Times New Roman" w:eastAsia="Times New Roman" w:hAnsi="Times New Roman" w:cs="Times New Roman"/>
                <w:sz w:val="20"/>
              </w:rPr>
            </w:pPr>
          </w:p>
        </w:tc>
      </w:tr>
      <w:tr w:rsidR="0028181B" w14:paraId="413BB367" w14:textId="77777777">
        <w:trPr>
          <w:trHeight w:val="300"/>
        </w:trPr>
        <w:tc>
          <w:tcPr>
            <w:tcW w:w="960" w:type="dxa"/>
            <w:tcBorders>
              <w:top w:val="nil"/>
              <w:left w:val="nil"/>
              <w:bottom w:val="nil"/>
              <w:right w:val="nil"/>
            </w:tcBorders>
            <w:shd w:val="clear" w:color="auto" w:fill="auto"/>
            <w:noWrap/>
            <w:vAlign w:val="bottom"/>
            <w:hideMark/>
          </w:tcPr>
          <w:p w14:paraId="413BB360" w14:textId="77777777" w:rsidR="00FB77CD" w:rsidRPr="000D380F" w:rsidRDefault="00E316D8" w:rsidP="00FB77CD">
            <w:pPr>
              <w:rPr>
                <w:rFonts w:ascii="Times New Roman" w:eastAsia="Times New Roman" w:hAnsi="Times New Roman" w:cs="Times New Roman"/>
                <w:sz w:val="20"/>
              </w:rPr>
            </w:pPr>
          </w:p>
        </w:tc>
        <w:tc>
          <w:tcPr>
            <w:tcW w:w="1205" w:type="dxa"/>
            <w:tcBorders>
              <w:top w:val="nil"/>
              <w:left w:val="nil"/>
              <w:bottom w:val="nil"/>
              <w:right w:val="nil"/>
            </w:tcBorders>
            <w:shd w:val="clear" w:color="auto" w:fill="auto"/>
            <w:noWrap/>
            <w:vAlign w:val="bottom"/>
            <w:hideMark/>
          </w:tcPr>
          <w:p w14:paraId="413BB361"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362"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363" w14:textId="77777777" w:rsidR="00FB77CD" w:rsidRPr="000D380F" w:rsidRDefault="00E316D8" w:rsidP="00FB77CD">
            <w:pPr>
              <w:rPr>
                <w:rFonts w:ascii="Times New Roman" w:eastAsia="Times New Roman" w:hAnsi="Times New Roman" w:cs="Times New Roman"/>
                <w:sz w:val="20"/>
              </w:rPr>
            </w:pPr>
          </w:p>
        </w:tc>
        <w:tc>
          <w:tcPr>
            <w:tcW w:w="143" w:type="dxa"/>
            <w:tcBorders>
              <w:top w:val="nil"/>
              <w:left w:val="nil"/>
              <w:bottom w:val="nil"/>
              <w:right w:val="nil"/>
            </w:tcBorders>
            <w:shd w:val="clear" w:color="auto" w:fill="auto"/>
            <w:noWrap/>
            <w:vAlign w:val="bottom"/>
            <w:hideMark/>
          </w:tcPr>
          <w:p w14:paraId="413BB364" w14:textId="77777777" w:rsidR="00FB77CD" w:rsidRPr="000D380F" w:rsidRDefault="00E316D8" w:rsidP="00FB77CD">
            <w:pPr>
              <w:rPr>
                <w:rFonts w:ascii="Times New Roman" w:eastAsia="Times New Roman" w:hAnsi="Times New Roman" w:cs="Times New Roman"/>
                <w:sz w:val="20"/>
              </w:rPr>
            </w:pPr>
          </w:p>
        </w:tc>
        <w:tc>
          <w:tcPr>
            <w:tcW w:w="1538" w:type="dxa"/>
            <w:tcBorders>
              <w:top w:val="nil"/>
              <w:left w:val="nil"/>
              <w:bottom w:val="nil"/>
              <w:right w:val="nil"/>
            </w:tcBorders>
            <w:shd w:val="clear" w:color="auto" w:fill="auto"/>
            <w:noWrap/>
            <w:vAlign w:val="bottom"/>
            <w:hideMark/>
          </w:tcPr>
          <w:p w14:paraId="413BB365"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366" w14:textId="77777777" w:rsidR="00FB77CD" w:rsidRPr="000D380F" w:rsidRDefault="00E316D8" w:rsidP="00FB77CD">
            <w:pPr>
              <w:rPr>
                <w:rFonts w:ascii="Times New Roman" w:eastAsia="Times New Roman" w:hAnsi="Times New Roman" w:cs="Times New Roman"/>
                <w:sz w:val="20"/>
              </w:rPr>
            </w:pPr>
          </w:p>
        </w:tc>
      </w:tr>
      <w:tr w:rsidR="0028181B" w14:paraId="413BB36B" w14:textId="77777777">
        <w:trPr>
          <w:trHeight w:val="300"/>
        </w:trPr>
        <w:tc>
          <w:tcPr>
            <w:tcW w:w="960" w:type="dxa"/>
            <w:tcBorders>
              <w:top w:val="nil"/>
              <w:left w:val="nil"/>
              <w:bottom w:val="nil"/>
              <w:right w:val="nil"/>
            </w:tcBorders>
            <w:shd w:val="clear" w:color="auto" w:fill="auto"/>
            <w:noWrap/>
            <w:vAlign w:val="bottom"/>
            <w:hideMark/>
          </w:tcPr>
          <w:p w14:paraId="413BB368" w14:textId="77777777" w:rsidR="00FB77CD" w:rsidRPr="000D380F" w:rsidRDefault="00E316D8" w:rsidP="00FB77CD">
            <w:pPr>
              <w:rPr>
                <w:rFonts w:ascii="Times New Roman" w:eastAsia="Times New Roman" w:hAnsi="Times New Roman" w:cs="Times New Roman"/>
                <w:sz w:val="20"/>
              </w:rPr>
            </w:pPr>
          </w:p>
        </w:tc>
        <w:tc>
          <w:tcPr>
            <w:tcW w:w="5294" w:type="dxa"/>
            <w:gridSpan w:val="5"/>
            <w:tcBorders>
              <w:top w:val="nil"/>
              <w:left w:val="nil"/>
              <w:bottom w:val="nil"/>
              <w:right w:val="nil"/>
            </w:tcBorders>
            <w:shd w:val="clear" w:color="auto" w:fill="auto"/>
            <w:noWrap/>
            <w:vAlign w:val="bottom"/>
            <w:hideMark/>
          </w:tcPr>
          <w:p w14:paraId="413BB369"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 xml:space="preserve">Άρθρο 4 ως έχει   ΔΕΚΤΟ ΚΑΤΑ </w:t>
            </w:r>
            <w:r w:rsidRPr="000D380F">
              <w:rPr>
                <w:rFonts w:ascii="Calibri" w:eastAsia="Times New Roman" w:hAnsi="Calibri" w:cs="Calibri"/>
                <w:color w:val="000000"/>
                <w:sz w:val="22"/>
                <w:szCs w:val="22"/>
              </w:rPr>
              <w:t>ΠΛΕΙΟΨΗΦΙΑ</w:t>
            </w:r>
          </w:p>
        </w:tc>
        <w:tc>
          <w:tcPr>
            <w:tcW w:w="1930" w:type="dxa"/>
            <w:tcBorders>
              <w:top w:val="nil"/>
              <w:left w:val="nil"/>
              <w:bottom w:val="nil"/>
              <w:right w:val="nil"/>
            </w:tcBorders>
            <w:shd w:val="clear" w:color="auto" w:fill="auto"/>
            <w:noWrap/>
            <w:vAlign w:val="bottom"/>
            <w:hideMark/>
          </w:tcPr>
          <w:p w14:paraId="413BB36A" w14:textId="77777777" w:rsidR="00FB77CD" w:rsidRPr="000D380F" w:rsidRDefault="00E316D8" w:rsidP="00FB77CD">
            <w:pPr>
              <w:rPr>
                <w:rFonts w:ascii="Calibri" w:eastAsia="Times New Roman" w:hAnsi="Calibri" w:cs="Calibri"/>
                <w:color w:val="000000"/>
                <w:sz w:val="22"/>
                <w:szCs w:val="22"/>
              </w:rPr>
            </w:pPr>
          </w:p>
        </w:tc>
      </w:tr>
      <w:tr w:rsidR="0028181B" w14:paraId="413BB373" w14:textId="77777777">
        <w:trPr>
          <w:trHeight w:val="300"/>
        </w:trPr>
        <w:tc>
          <w:tcPr>
            <w:tcW w:w="960" w:type="dxa"/>
            <w:tcBorders>
              <w:top w:val="nil"/>
              <w:left w:val="nil"/>
              <w:bottom w:val="nil"/>
              <w:right w:val="nil"/>
            </w:tcBorders>
            <w:shd w:val="clear" w:color="auto" w:fill="auto"/>
            <w:noWrap/>
            <w:vAlign w:val="bottom"/>
            <w:hideMark/>
          </w:tcPr>
          <w:p w14:paraId="413BB36C"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ΣΥΡΙΖΑ:</w:t>
            </w:r>
          </w:p>
        </w:tc>
        <w:tc>
          <w:tcPr>
            <w:tcW w:w="1205" w:type="dxa"/>
            <w:tcBorders>
              <w:top w:val="nil"/>
              <w:left w:val="nil"/>
              <w:bottom w:val="nil"/>
              <w:right w:val="nil"/>
            </w:tcBorders>
            <w:shd w:val="clear" w:color="auto" w:fill="auto"/>
            <w:noWrap/>
            <w:vAlign w:val="bottom"/>
            <w:hideMark/>
          </w:tcPr>
          <w:p w14:paraId="413BB36D"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36E"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36F"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370"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371"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372" w14:textId="77777777" w:rsidR="00FB77CD" w:rsidRPr="000D380F" w:rsidRDefault="00E316D8" w:rsidP="00FB77CD">
            <w:pPr>
              <w:rPr>
                <w:rFonts w:ascii="Times New Roman" w:eastAsia="Times New Roman" w:hAnsi="Times New Roman" w:cs="Times New Roman"/>
                <w:sz w:val="20"/>
              </w:rPr>
            </w:pPr>
          </w:p>
        </w:tc>
      </w:tr>
      <w:tr w:rsidR="0028181B" w14:paraId="413BB37B" w14:textId="77777777">
        <w:trPr>
          <w:trHeight w:val="300"/>
        </w:trPr>
        <w:tc>
          <w:tcPr>
            <w:tcW w:w="960" w:type="dxa"/>
            <w:tcBorders>
              <w:top w:val="nil"/>
              <w:left w:val="nil"/>
              <w:bottom w:val="nil"/>
              <w:right w:val="nil"/>
            </w:tcBorders>
            <w:shd w:val="clear" w:color="auto" w:fill="auto"/>
            <w:noWrap/>
            <w:vAlign w:val="bottom"/>
            <w:hideMark/>
          </w:tcPr>
          <w:p w14:paraId="413BB374"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Ν.Δ:</w:t>
            </w:r>
          </w:p>
        </w:tc>
        <w:tc>
          <w:tcPr>
            <w:tcW w:w="1205" w:type="dxa"/>
            <w:tcBorders>
              <w:top w:val="nil"/>
              <w:left w:val="nil"/>
              <w:bottom w:val="nil"/>
              <w:right w:val="nil"/>
            </w:tcBorders>
            <w:shd w:val="clear" w:color="auto" w:fill="auto"/>
            <w:noWrap/>
            <w:vAlign w:val="bottom"/>
            <w:hideMark/>
          </w:tcPr>
          <w:p w14:paraId="413BB375"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376"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377"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378"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379"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37A" w14:textId="77777777" w:rsidR="00FB77CD" w:rsidRPr="000D380F" w:rsidRDefault="00E316D8" w:rsidP="00FB77CD">
            <w:pPr>
              <w:rPr>
                <w:rFonts w:ascii="Times New Roman" w:eastAsia="Times New Roman" w:hAnsi="Times New Roman" w:cs="Times New Roman"/>
                <w:sz w:val="20"/>
              </w:rPr>
            </w:pPr>
          </w:p>
        </w:tc>
      </w:tr>
      <w:tr w:rsidR="0028181B" w14:paraId="413BB383" w14:textId="77777777">
        <w:trPr>
          <w:trHeight w:val="300"/>
        </w:trPr>
        <w:tc>
          <w:tcPr>
            <w:tcW w:w="960" w:type="dxa"/>
            <w:tcBorders>
              <w:top w:val="nil"/>
              <w:left w:val="nil"/>
              <w:bottom w:val="nil"/>
              <w:right w:val="nil"/>
            </w:tcBorders>
            <w:shd w:val="clear" w:color="auto" w:fill="auto"/>
            <w:noWrap/>
            <w:vAlign w:val="bottom"/>
            <w:hideMark/>
          </w:tcPr>
          <w:p w14:paraId="413BB37C"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ΔΗ.ΣΥ:</w:t>
            </w:r>
          </w:p>
        </w:tc>
        <w:tc>
          <w:tcPr>
            <w:tcW w:w="1205" w:type="dxa"/>
            <w:tcBorders>
              <w:top w:val="nil"/>
              <w:left w:val="nil"/>
              <w:bottom w:val="nil"/>
              <w:right w:val="nil"/>
            </w:tcBorders>
            <w:shd w:val="clear" w:color="auto" w:fill="auto"/>
            <w:noWrap/>
            <w:vAlign w:val="bottom"/>
            <w:hideMark/>
          </w:tcPr>
          <w:p w14:paraId="413BB37D"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37E"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37F"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380"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381"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382" w14:textId="77777777" w:rsidR="00FB77CD" w:rsidRPr="000D380F" w:rsidRDefault="00E316D8" w:rsidP="00FB77CD">
            <w:pPr>
              <w:rPr>
                <w:rFonts w:ascii="Times New Roman" w:eastAsia="Times New Roman" w:hAnsi="Times New Roman" w:cs="Times New Roman"/>
                <w:sz w:val="20"/>
              </w:rPr>
            </w:pPr>
          </w:p>
        </w:tc>
      </w:tr>
      <w:tr w:rsidR="0028181B" w14:paraId="413BB38B" w14:textId="77777777">
        <w:trPr>
          <w:trHeight w:val="300"/>
        </w:trPr>
        <w:tc>
          <w:tcPr>
            <w:tcW w:w="960" w:type="dxa"/>
            <w:tcBorders>
              <w:top w:val="nil"/>
              <w:left w:val="nil"/>
              <w:bottom w:val="nil"/>
              <w:right w:val="nil"/>
            </w:tcBorders>
            <w:shd w:val="clear" w:color="auto" w:fill="auto"/>
            <w:noWrap/>
            <w:vAlign w:val="bottom"/>
            <w:hideMark/>
          </w:tcPr>
          <w:p w14:paraId="413BB384"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Χ.Α:</w:t>
            </w:r>
          </w:p>
        </w:tc>
        <w:tc>
          <w:tcPr>
            <w:tcW w:w="1205" w:type="dxa"/>
            <w:tcBorders>
              <w:top w:val="nil"/>
              <w:left w:val="nil"/>
              <w:bottom w:val="nil"/>
              <w:right w:val="nil"/>
            </w:tcBorders>
            <w:shd w:val="clear" w:color="auto" w:fill="auto"/>
            <w:noWrap/>
            <w:vAlign w:val="bottom"/>
            <w:hideMark/>
          </w:tcPr>
          <w:p w14:paraId="413BB385"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386"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387"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OXI</w:t>
            </w:r>
          </w:p>
        </w:tc>
        <w:tc>
          <w:tcPr>
            <w:tcW w:w="143" w:type="dxa"/>
            <w:tcBorders>
              <w:top w:val="nil"/>
              <w:left w:val="nil"/>
              <w:bottom w:val="nil"/>
              <w:right w:val="nil"/>
            </w:tcBorders>
            <w:shd w:val="clear" w:color="auto" w:fill="auto"/>
            <w:noWrap/>
            <w:vAlign w:val="bottom"/>
            <w:hideMark/>
          </w:tcPr>
          <w:p w14:paraId="413BB388"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389"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38A" w14:textId="77777777" w:rsidR="00FB77CD" w:rsidRPr="000D380F" w:rsidRDefault="00E316D8" w:rsidP="00FB77CD">
            <w:pPr>
              <w:rPr>
                <w:rFonts w:ascii="Times New Roman" w:eastAsia="Times New Roman" w:hAnsi="Times New Roman" w:cs="Times New Roman"/>
                <w:sz w:val="20"/>
              </w:rPr>
            </w:pPr>
          </w:p>
        </w:tc>
      </w:tr>
      <w:tr w:rsidR="0028181B" w14:paraId="413BB393" w14:textId="77777777">
        <w:trPr>
          <w:trHeight w:val="300"/>
        </w:trPr>
        <w:tc>
          <w:tcPr>
            <w:tcW w:w="960" w:type="dxa"/>
            <w:tcBorders>
              <w:top w:val="nil"/>
              <w:left w:val="nil"/>
              <w:bottom w:val="nil"/>
              <w:right w:val="nil"/>
            </w:tcBorders>
            <w:shd w:val="clear" w:color="auto" w:fill="auto"/>
            <w:noWrap/>
            <w:vAlign w:val="bottom"/>
            <w:hideMark/>
          </w:tcPr>
          <w:p w14:paraId="413BB38C"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Κ.Κ.Ε:</w:t>
            </w:r>
          </w:p>
        </w:tc>
        <w:tc>
          <w:tcPr>
            <w:tcW w:w="1205" w:type="dxa"/>
            <w:tcBorders>
              <w:top w:val="nil"/>
              <w:left w:val="nil"/>
              <w:bottom w:val="nil"/>
              <w:right w:val="nil"/>
            </w:tcBorders>
            <w:shd w:val="clear" w:color="auto" w:fill="auto"/>
            <w:noWrap/>
            <w:vAlign w:val="bottom"/>
            <w:hideMark/>
          </w:tcPr>
          <w:p w14:paraId="413BB38D"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38E"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38F"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ΠΡΝ</w:t>
            </w:r>
          </w:p>
        </w:tc>
        <w:tc>
          <w:tcPr>
            <w:tcW w:w="143" w:type="dxa"/>
            <w:tcBorders>
              <w:top w:val="nil"/>
              <w:left w:val="nil"/>
              <w:bottom w:val="nil"/>
              <w:right w:val="nil"/>
            </w:tcBorders>
            <w:shd w:val="clear" w:color="auto" w:fill="auto"/>
            <w:noWrap/>
            <w:vAlign w:val="bottom"/>
            <w:hideMark/>
          </w:tcPr>
          <w:p w14:paraId="413BB390"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391"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392" w14:textId="77777777" w:rsidR="00FB77CD" w:rsidRPr="000D380F" w:rsidRDefault="00E316D8" w:rsidP="00FB77CD">
            <w:pPr>
              <w:rPr>
                <w:rFonts w:ascii="Times New Roman" w:eastAsia="Times New Roman" w:hAnsi="Times New Roman" w:cs="Times New Roman"/>
                <w:sz w:val="20"/>
              </w:rPr>
            </w:pPr>
          </w:p>
        </w:tc>
      </w:tr>
      <w:tr w:rsidR="0028181B" w14:paraId="413BB39B" w14:textId="77777777">
        <w:trPr>
          <w:trHeight w:val="300"/>
        </w:trPr>
        <w:tc>
          <w:tcPr>
            <w:tcW w:w="960" w:type="dxa"/>
            <w:tcBorders>
              <w:top w:val="nil"/>
              <w:left w:val="nil"/>
              <w:bottom w:val="nil"/>
              <w:right w:val="nil"/>
            </w:tcBorders>
            <w:shd w:val="clear" w:color="auto" w:fill="auto"/>
            <w:noWrap/>
            <w:vAlign w:val="bottom"/>
            <w:hideMark/>
          </w:tcPr>
          <w:p w14:paraId="413BB394"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ΑΝ.ΕΛ:</w:t>
            </w:r>
          </w:p>
        </w:tc>
        <w:tc>
          <w:tcPr>
            <w:tcW w:w="1205" w:type="dxa"/>
            <w:tcBorders>
              <w:top w:val="nil"/>
              <w:left w:val="nil"/>
              <w:bottom w:val="nil"/>
              <w:right w:val="nil"/>
            </w:tcBorders>
            <w:shd w:val="clear" w:color="auto" w:fill="auto"/>
            <w:noWrap/>
            <w:vAlign w:val="bottom"/>
            <w:hideMark/>
          </w:tcPr>
          <w:p w14:paraId="413BB395"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396"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397"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398"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399"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39A" w14:textId="77777777" w:rsidR="00FB77CD" w:rsidRPr="000D380F" w:rsidRDefault="00E316D8" w:rsidP="00FB77CD">
            <w:pPr>
              <w:rPr>
                <w:rFonts w:ascii="Times New Roman" w:eastAsia="Times New Roman" w:hAnsi="Times New Roman" w:cs="Times New Roman"/>
                <w:sz w:val="20"/>
              </w:rPr>
            </w:pPr>
          </w:p>
        </w:tc>
      </w:tr>
      <w:tr w:rsidR="0028181B" w14:paraId="413BB3A3" w14:textId="77777777">
        <w:trPr>
          <w:trHeight w:val="300"/>
        </w:trPr>
        <w:tc>
          <w:tcPr>
            <w:tcW w:w="960" w:type="dxa"/>
            <w:tcBorders>
              <w:top w:val="nil"/>
              <w:left w:val="nil"/>
              <w:bottom w:val="nil"/>
              <w:right w:val="nil"/>
            </w:tcBorders>
            <w:shd w:val="clear" w:color="auto" w:fill="auto"/>
            <w:noWrap/>
            <w:vAlign w:val="bottom"/>
            <w:hideMark/>
          </w:tcPr>
          <w:p w14:paraId="413BB39C"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ΠΟΤΑΜΙ:</w:t>
            </w:r>
          </w:p>
        </w:tc>
        <w:tc>
          <w:tcPr>
            <w:tcW w:w="1205" w:type="dxa"/>
            <w:tcBorders>
              <w:top w:val="nil"/>
              <w:left w:val="nil"/>
              <w:bottom w:val="nil"/>
              <w:right w:val="nil"/>
            </w:tcBorders>
            <w:shd w:val="clear" w:color="auto" w:fill="auto"/>
            <w:noWrap/>
            <w:vAlign w:val="bottom"/>
            <w:hideMark/>
          </w:tcPr>
          <w:p w14:paraId="413BB39D"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39E"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39F"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3A0"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3A1"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3A2" w14:textId="77777777" w:rsidR="00FB77CD" w:rsidRPr="000D380F" w:rsidRDefault="00E316D8" w:rsidP="00FB77CD">
            <w:pPr>
              <w:rPr>
                <w:rFonts w:ascii="Times New Roman" w:eastAsia="Times New Roman" w:hAnsi="Times New Roman" w:cs="Times New Roman"/>
                <w:sz w:val="20"/>
              </w:rPr>
            </w:pPr>
          </w:p>
        </w:tc>
      </w:tr>
      <w:tr w:rsidR="0028181B" w14:paraId="413BB3AA" w14:textId="77777777">
        <w:trPr>
          <w:trHeight w:val="300"/>
        </w:trPr>
        <w:tc>
          <w:tcPr>
            <w:tcW w:w="2165" w:type="dxa"/>
            <w:gridSpan w:val="2"/>
            <w:tcBorders>
              <w:top w:val="nil"/>
              <w:left w:val="nil"/>
              <w:bottom w:val="nil"/>
              <w:right w:val="nil"/>
            </w:tcBorders>
            <w:shd w:val="clear" w:color="auto" w:fill="auto"/>
            <w:noWrap/>
            <w:vAlign w:val="bottom"/>
            <w:hideMark/>
          </w:tcPr>
          <w:p w14:paraId="413BB3A4"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ΕΝ. ΚΕΝΤΡΩΩΝ:</w:t>
            </w:r>
          </w:p>
        </w:tc>
        <w:tc>
          <w:tcPr>
            <w:tcW w:w="1204" w:type="dxa"/>
            <w:tcBorders>
              <w:top w:val="nil"/>
              <w:left w:val="nil"/>
              <w:bottom w:val="nil"/>
              <w:right w:val="nil"/>
            </w:tcBorders>
            <w:shd w:val="clear" w:color="auto" w:fill="auto"/>
            <w:noWrap/>
            <w:vAlign w:val="bottom"/>
            <w:hideMark/>
          </w:tcPr>
          <w:p w14:paraId="413BB3A5"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3A6"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ΠΡΝ</w:t>
            </w:r>
          </w:p>
        </w:tc>
        <w:tc>
          <w:tcPr>
            <w:tcW w:w="143" w:type="dxa"/>
            <w:tcBorders>
              <w:top w:val="nil"/>
              <w:left w:val="nil"/>
              <w:bottom w:val="nil"/>
              <w:right w:val="nil"/>
            </w:tcBorders>
            <w:shd w:val="clear" w:color="auto" w:fill="auto"/>
            <w:noWrap/>
            <w:vAlign w:val="bottom"/>
            <w:hideMark/>
          </w:tcPr>
          <w:p w14:paraId="413BB3A7"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3A8"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3A9" w14:textId="77777777" w:rsidR="00FB77CD" w:rsidRPr="000D380F" w:rsidRDefault="00E316D8" w:rsidP="00FB77CD">
            <w:pPr>
              <w:rPr>
                <w:rFonts w:ascii="Times New Roman" w:eastAsia="Times New Roman" w:hAnsi="Times New Roman" w:cs="Times New Roman"/>
                <w:sz w:val="20"/>
              </w:rPr>
            </w:pPr>
          </w:p>
        </w:tc>
      </w:tr>
      <w:tr w:rsidR="0028181B" w14:paraId="413BB3B2" w14:textId="77777777">
        <w:trPr>
          <w:trHeight w:val="300"/>
        </w:trPr>
        <w:tc>
          <w:tcPr>
            <w:tcW w:w="960" w:type="dxa"/>
            <w:tcBorders>
              <w:top w:val="nil"/>
              <w:left w:val="nil"/>
              <w:bottom w:val="nil"/>
              <w:right w:val="nil"/>
            </w:tcBorders>
            <w:shd w:val="clear" w:color="auto" w:fill="auto"/>
            <w:noWrap/>
            <w:vAlign w:val="bottom"/>
            <w:hideMark/>
          </w:tcPr>
          <w:p w14:paraId="413BB3AB" w14:textId="77777777" w:rsidR="00FB77CD" w:rsidRPr="000D380F" w:rsidRDefault="00E316D8" w:rsidP="00FB77CD">
            <w:pPr>
              <w:rPr>
                <w:rFonts w:ascii="Times New Roman" w:eastAsia="Times New Roman" w:hAnsi="Times New Roman" w:cs="Times New Roman"/>
                <w:sz w:val="20"/>
              </w:rPr>
            </w:pPr>
          </w:p>
        </w:tc>
        <w:tc>
          <w:tcPr>
            <w:tcW w:w="1205" w:type="dxa"/>
            <w:tcBorders>
              <w:top w:val="nil"/>
              <w:left w:val="nil"/>
              <w:bottom w:val="nil"/>
              <w:right w:val="nil"/>
            </w:tcBorders>
            <w:shd w:val="clear" w:color="auto" w:fill="auto"/>
            <w:noWrap/>
            <w:vAlign w:val="bottom"/>
            <w:hideMark/>
          </w:tcPr>
          <w:p w14:paraId="413BB3AC"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3AD"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3AE" w14:textId="77777777" w:rsidR="00FB77CD" w:rsidRPr="000D380F" w:rsidRDefault="00E316D8" w:rsidP="00FB77CD">
            <w:pPr>
              <w:rPr>
                <w:rFonts w:ascii="Times New Roman" w:eastAsia="Times New Roman" w:hAnsi="Times New Roman" w:cs="Times New Roman"/>
                <w:sz w:val="20"/>
              </w:rPr>
            </w:pPr>
          </w:p>
        </w:tc>
        <w:tc>
          <w:tcPr>
            <w:tcW w:w="143" w:type="dxa"/>
            <w:tcBorders>
              <w:top w:val="nil"/>
              <w:left w:val="nil"/>
              <w:bottom w:val="nil"/>
              <w:right w:val="nil"/>
            </w:tcBorders>
            <w:shd w:val="clear" w:color="auto" w:fill="auto"/>
            <w:noWrap/>
            <w:vAlign w:val="bottom"/>
            <w:hideMark/>
          </w:tcPr>
          <w:p w14:paraId="413BB3AF" w14:textId="77777777" w:rsidR="00FB77CD" w:rsidRPr="000D380F" w:rsidRDefault="00E316D8" w:rsidP="00FB77CD">
            <w:pPr>
              <w:rPr>
                <w:rFonts w:ascii="Times New Roman" w:eastAsia="Times New Roman" w:hAnsi="Times New Roman" w:cs="Times New Roman"/>
                <w:sz w:val="20"/>
              </w:rPr>
            </w:pPr>
          </w:p>
        </w:tc>
        <w:tc>
          <w:tcPr>
            <w:tcW w:w="1538" w:type="dxa"/>
            <w:tcBorders>
              <w:top w:val="nil"/>
              <w:left w:val="nil"/>
              <w:bottom w:val="nil"/>
              <w:right w:val="nil"/>
            </w:tcBorders>
            <w:shd w:val="clear" w:color="auto" w:fill="auto"/>
            <w:noWrap/>
            <w:vAlign w:val="bottom"/>
            <w:hideMark/>
          </w:tcPr>
          <w:p w14:paraId="413BB3B0"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3B1" w14:textId="77777777" w:rsidR="00FB77CD" w:rsidRPr="000D380F" w:rsidRDefault="00E316D8" w:rsidP="00FB77CD">
            <w:pPr>
              <w:rPr>
                <w:rFonts w:ascii="Times New Roman" w:eastAsia="Times New Roman" w:hAnsi="Times New Roman" w:cs="Times New Roman"/>
                <w:sz w:val="20"/>
              </w:rPr>
            </w:pPr>
          </w:p>
        </w:tc>
      </w:tr>
      <w:tr w:rsidR="0028181B" w14:paraId="413BB3B6" w14:textId="77777777">
        <w:trPr>
          <w:trHeight w:val="300"/>
        </w:trPr>
        <w:tc>
          <w:tcPr>
            <w:tcW w:w="960" w:type="dxa"/>
            <w:tcBorders>
              <w:top w:val="nil"/>
              <w:left w:val="nil"/>
              <w:bottom w:val="nil"/>
              <w:right w:val="nil"/>
            </w:tcBorders>
            <w:shd w:val="clear" w:color="auto" w:fill="auto"/>
            <w:noWrap/>
            <w:vAlign w:val="bottom"/>
            <w:hideMark/>
          </w:tcPr>
          <w:p w14:paraId="413BB3B3" w14:textId="77777777" w:rsidR="00FB77CD" w:rsidRPr="000D380F" w:rsidRDefault="00E316D8" w:rsidP="00FB77CD">
            <w:pPr>
              <w:rPr>
                <w:rFonts w:ascii="Times New Roman" w:eastAsia="Times New Roman" w:hAnsi="Times New Roman" w:cs="Times New Roman"/>
                <w:sz w:val="20"/>
              </w:rPr>
            </w:pPr>
          </w:p>
        </w:tc>
        <w:tc>
          <w:tcPr>
            <w:tcW w:w="5294" w:type="dxa"/>
            <w:gridSpan w:val="5"/>
            <w:tcBorders>
              <w:top w:val="nil"/>
              <w:left w:val="nil"/>
              <w:bottom w:val="nil"/>
              <w:right w:val="nil"/>
            </w:tcBorders>
            <w:shd w:val="clear" w:color="auto" w:fill="auto"/>
            <w:noWrap/>
            <w:vAlign w:val="bottom"/>
            <w:hideMark/>
          </w:tcPr>
          <w:p w14:paraId="413BB3B4"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Άρθρο 5 ως έχει   ΔΕΚΤΟ ΚΑΤΑ ΠΛΕΙΟΨΗΦΙΑ</w:t>
            </w:r>
          </w:p>
        </w:tc>
        <w:tc>
          <w:tcPr>
            <w:tcW w:w="1930" w:type="dxa"/>
            <w:tcBorders>
              <w:top w:val="nil"/>
              <w:left w:val="nil"/>
              <w:bottom w:val="nil"/>
              <w:right w:val="nil"/>
            </w:tcBorders>
            <w:shd w:val="clear" w:color="auto" w:fill="auto"/>
            <w:noWrap/>
            <w:vAlign w:val="bottom"/>
            <w:hideMark/>
          </w:tcPr>
          <w:p w14:paraId="413BB3B5" w14:textId="77777777" w:rsidR="00FB77CD" w:rsidRPr="000D380F" w:rsidRDefault="00E316D8" w:rsidP="00FB77CD">
            <w:pPr>
              <w:rPr>
                <w:rFonts w:ascii="Calibri" w:eastAsia="Times New Roman" w:hAnsi="Calibri" w:cs="Calibri"/>
                <w:color w:val="000000"/>
                <w:sz w:val="22"/>
                <w:szCs w:val="22"/>
              </w:rPr>
            </w:pPr>
          </w:p>
        </w:tc>
      </w:tr>
      <w:tr w:rsidR="0028181B" w14:paraId="413BB3BE" w14:textId="77777777">
        <w:trPr>
          <w:trHeight w:val="300"/>
        </w:trPr>
        <w:tc>
          <w:tcPr>
            <w:tcW w:w="960" w:type="dxa"/>
            <w:tcBorders>
              <w:top w:val="nil"/>
              <w:left w:val="nil"/>
              <w:bottom w:val="nil"/>
              <w:right w:val="nil"/>
            </w:tcBorders>
            <w:shd w:val="clear" w:color="auto" w:fill="auto"/>
            <w:noWrap/>
            <w:vAlign w:val="bottom"/>
            <w:hideMark/>
          </w:tcPr>
          <w:p w14:paraId="413BB3B7"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ΣΥΡΙΖΑ:</w:t>
            </w:r>
          </w:p>
        </w:tc>
        <w:tc>
          <w:tcPr>
            <w:tcW w:w="1205" w:type="dxa"/>
            <w:tcBorders>
              <w:top w:val="nil"/>
              <w:left w:val="nil"/>
              <w:bottom w:val="nil"/>
              <w:right w:val="nil"/>
            </w:tcBorders>
            <w:shd w:val="clear" w:color="auto" w:fill="auto"/>
            <w:noWrap/>
            <w:vAlign w:val="bottom"/>
            <w:hideMark/>
          </w:tcPr>
          <w:p w14:paraId="413BB3B8"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3B9"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3BA"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3BB"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3BC"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3BD" w14:textId="77777777" w:rsidR="00FB77CD" w:rsidRPr="000D380F" w:rsidRDefault="00E316D8" w:rsidP="00FB77CD">
            <w:pPr>
              <w:rPr>
                <w:rFonts w:ascii="Times New Roman" w:eastAsia="Times New Roman" w:hAnsi="Times New Roman" w:cs="Times New Roman"/>
                <w:sz w:val="20"/>
              </w:rPr>
            </w:pPr>
          </w:p>
        </w:tc>
      </w:tr>
      <w:tr w:rsidR="0028181B" w14:paraId="413BB3C6" w14:textId="77777777">
        <w:trPr>
          <w:trHeight w:val="300"/>
        </w:trPr>
        <w:tc>
          <w:tcPr>
            <w:tcW w:w="960" w:type="dxa"/>
            <w:tcBorders>
              <w:top w:val="nil"/>
              <w:left w:val="nil"/>
              <w:bottom w:val="nil"/>
              <w:right w:val="nil"/>
            </w:tcBorders>
            <w:shd w:val="clear" w:color="auto" w:fill="auto"/>
            <w:noWrap/>
            <w:vAlign w:val="bottom"/>
            <w:hideMark/>
          </w:tcPr>
          <w:p w14:paraId="413BB3BF"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Ν.Δ:</w:t>
            </w:r>
          </w:p>
        </w:tc>
        <w:tc>
          <w:tcPr>
            <w:tcW w:w="1205" w:type="dxa"/>
            <w:tcBorders>
              <w:top w:val="nil"/>
              <w:left w:val="nil"/>
              <w:bottom w:val="nil"/>
              <w:right w:val="nil"/>
            </w:tcBorders>
            <w:shd w:val="clear" w:color="auto" w:fill="auto"/>
            <w:noWrap/>
            <w:vAlign w:val="bottom"/>
            <w:hideMark/>
          </w:tcPr>
          <w:p w14:paraId="413BB3C0"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3C1"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3C2"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3C3"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3C4"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3C5" w14:textId="77777777" w:rsidR="00FB77CD" w:rsidRPr="000D380F" w:rsidRDefault="00E316D8" w:rsidP="00FB77CD">
            <w:pPr>
              <w:rPr>
                <w:rFonts w:ascii="Times New Roman" w:eastAsia="Times New Roman" w:hAnsi="Times New Roman" w:cs="Times New Roman"/>
                <w:sz w:val="20"/>
              </w:rPr>
            </w:pPr>
          </w:p>
        </w:tc>
      </w:tr>
      <w:tr w:rsidR="0028181B" w14:paraId="413BB3CE" w14:textId="77777777">
        <w:trPr>
          <w:trHeight w:val="300"/>
        </w:trPr>
        <w:tc>
          <w:tcPr>
            <w:tcW w:w="960" w:type="dxa"/>
            <w:tcBorders>
              <w:top w:val="nil"/>
              <w:left w:val="nil"/>
              <w:bottom w:val="nil"/>
              <w:right w:val="nil"/>
            </w:tcBorders>
            <w:shd w:val="clear" w:color="auto" w:fill="auto"/>
            <w:noWrap/>
            <w:vAlign w:val="bottom"/>
            <w:hideMark/>
          </w:tcPr>
          <w:p w14:paraId="413BB3C7"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ΔΗ.ΣΥ:</w:t>
            </w:r>
          </w:p>
        </w:tc>
        <w:tc>
          <w:tcPr>
            <w:tcW w:w="1205" w:type="dxa"/>
            <w:tcBorders>
              <w:top w:val="nil"/>
              <w:left w:val="nil"/>
              <w:bottom w:val="nil"/>
              <w:right w:val="nil"/>
            </w:tcBorders>
            <w:shd w:val="clear" w:color="auto" w:fill="auto"/>
            <w:noWrap/>
            <w:vAlign w:val="bottom"/>
            <w:hideMark/>
          </w:tcPr>
          <w:p w14:paraId="413BB3C8"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3C9"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3CA"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3CB"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3CC"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3CD" w14:textId="77777777" w:rsidR="00FB77CD" w:rsidRPr="000D380F" w:rsidRDefault="00E316D8" w:rsidP="00FB77CD">
            <w:pPr>
              <w:rPr>
                <w:rFonts w:ascii="Times New Roman" w:eastAsia="Times New Roman" w:hAnsi="Times New Roman" w:cs="Times New Roman"/>
                <w:sz w:val="20"/>
              </w:rPr>
            </w:pPr>
          </w:p>
        </w:tc>
      </w:tr>
      <w:tr w:rsidR="0028181B" w14:paraId="413BB3D6" w14:textId="77777777">
        <w:trPr>
          <w:trHeight w:val="300"/>
        </w:trPr>
        <w:tc>
          <w:tcPr>
            <w:tcW w:w="960" w:type="dxa"/>
            <w:tcBorders>
              <w:top w:val="nil"/>
              <w:left w:val="nil"/>
              <w:bottom w:val="nil"/>
              <w:right w:val="nil"/>
            </w:tcBorders>
            <w:shd w:val="clear" w:color="auto" w:fill="auto"/>
            <w:noWrap/>
            <w:vAlign w:val="bottom"/>
            <w:hideMark/>
          </w:tcPr>
          <w:p w14:paraId="413BB3CF"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Χ.Α:</w:t>
            </w:r>
          </w:p>
        </w:tc>
        <w:tc>
          <w:tcPr>
            <w:tcW w:w="1205" w:type="dxa"/>
            <w:tcBorders>
              <w:top w:val="nil"/>
              <w:left w:val="nil"/>
              <w:bottom w:val="nil"/>
              <w:right w:val="nil"/>
            </w:tcBorders>
            <w:shd w:val="clear" w:color="auto" w:fill="auto"/>
            <w:noWrap/>
            <w:vAlign w:val="bottom"/>
            <w:hideMark/>
          </w:tcPr>
          <w:p w14:paraId="413BB3D0"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3D1"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3D2"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OXI</w:t>
            </w:r>
          </w:p>
        </w:tc>
        <w:tc>
          <w:tcPr>
            <w:tcW w:w="143" w:type="dxa"/>
            <w:tcBorders>
              <w:top w:val="nil"/>
              <w:left w:val="nil"/>
              <w:bottom w:val="nil"/>
              <w:right w:val="nil"/>
            </w:tcBorders>
            <w:shd w:val="clear" w:color="auto" w:fill="auto"/>
            <w:noWrap/>
            <w:vAlign w:val="bottom"/>
            <w:hideMark/>
          </w:tcPr>
          <w:p w14:paraId="413BB3D3"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3D4"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3D5" w14:textId="77777777" w:rsidR="00FB77CD" w:rsidRPr="000D380F" w:rsidRDefault="00E316D8" w:rsidP="00FB77CD">
            <w:pPr>
              <w:rPr>
                <w:rFonts w:ascii="Times New Roman" w:eastAsia="Times New Roman" w:hAnsi="Times New Roman" w:cs="Times New Roman"/>
                <w:sz w:val="20"/>
              </w:rPr>
            </w:pPr>
          </w:p>
        </w:tc>
      </w:tr>
      <w:tr w:rsidR="0028181B" w14:paraId="413BB3DE" w14:textId="77777777">
        <w:trPr>
          <w:trHeight w:val="300"/>
        </w:trPr>
        <w:tc>
          <w:tcPr>
            <w:tcW w:w="960" w:type="dxa"/>
            <w:tcBorders>
              <w:top w:val="nil"/>
              <w:left w:val="nil"/>
              <w:bottom w:val="nil"/>
              <w:right w:val="nil"/>
            </w:tcBorders>
            <w:shd w:val="clear" w:color="auto" w:fill="auto"/>
            <w:noWrap/>
            <w:vAlign w:val="bottom"/>
            <w:hideMark/>
          </w:tcPr>
          <w:p w14:paraId="413BB3D7"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Κ.Κ.Ε:</w:t>
            </w:r>
          </w:p>
        </w:tc>
        <w:tc>
          <w:tcPr>
            <w:tcW w:w="1205" w:type="dxa"/>
            <w:tcBorders>
              <w:top w:val="nil"/>
              <w:left w:val="nil"/>
              <w:bottom w:val="nil"/>
              <w:right w:val="nil"/>
            </w:tcBorders>
            <w:shd w:val="clear" w:color="auto" w:fill="auto"/>
            <w:noWrap/>
            <w:vAlign w:val="bottom"/>
            <w:hideMark/>
          </w:tcPr>
          <w:p w14:paraId="413BB3D8"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3D9"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3DA"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3DB"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3DC"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3DD" w14:textId="77777777" w:rsidR="00FB77CD" w:rsidRPr="000D380F" w:rsidRDefault="00E316D8" w:rsidP="00FB77CD">
            <w:pPr>
              <w:rPr>
                <w:rFonts w:ascii="Times New Roman" w:eastAsia="Times New Roman" w:hAnsi="Times New Roman" w:cs="Times New Roman"/>
                <w:sz w:val="20"/>
              </w:rPr>
            </w:pPr>
          </w:p>
        </w:tc>
      </w:tr>
      <w:tr w:rsidR="0028181B" w14:paraId="413BB3E6" w14:textId="77777777">
        <w:trPr>
          <w:trHeight w:val="300"/>
        </w:trPr>
        <w:tc>
          <w:tcPr>
            <w:tcW w:w="960" w:type="dxa"/>
            <w:tcBorders>
              <w:top w:val="nil"/>
              <w:left w:val="nil"/>
              <w:bottom w:val="nil"/>
              <w:right w:val="nil"/>
            </w:tcBorders>
            <w:shd w:val="clear" w:color="auto" w:fill="auto"/>
            <w:noWrap/>
            <w:vAlign w:val="bottom"/>
            <w:hideMark/>
          </w:tcPr>
          <w:p w14:paraId="413BB3DF"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ΑΝ.ΕΛ:</w:t>
            </w:r>
          </w:p>
        </w:tc>
        <w:tc>
          <w:tcPr>
            <w:tcW w:w="1205" w:type="dxa"/>
            <w:tcBorders>
              <w:top w:val="nil"/>
              <w:left w:val="nil"/>
              <w:bottom w:val="nil"/>
              <w:right w:val="nil"/>
            </w:tcBorders>
            <w:shd w:val="clear" w:color="auto" w:fill="auto"/>
            <w:noWrap/>
            <w:vAlign w:val="bottom"/>
            <w:hideMark/>
          </w:tcPr>
          <w:p w14:paraId="413BB3E0"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3E1"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3E2"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3E3"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3E4"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3E5" w14:textId="77777777" w:rsidR="00FB77CD" w:rsidRPr="000D380F" w:rsidRDefault="00E316D8" w:rsidP="00FB77CD">
            <w:pPr>
              <w:rPr>
                <w:rFonts w:ascii="Times New Roman" w:eastAsia="Times New Roman" w:hAnsi="Times New Roman" w:cs="Times New Roman"/>
                <w:sz w:val="20"/>
              </w:rPr>
            </w:pPr>
          </w:p>
        </w:tc>
      </w:tr>
      <w:tr w:rsidR="0028181B" w14:paraId="413BB3EE" w14:textId="77777777">
        <w:trPr>
          <w:trHeight w:val="300"/>
        </w:trPr>
        <w:tc>
          <w:tcPr>
            <w:tcW w:w="960" w:type="dxa"/>
            <w:tcBorders>
              <w:top w:val="nil"/>
              <w:left w:val="nil"/>
              <w:bottom w:val="nil"/>
              <w:right w:val="nil"/>
            </w:tcBorders>
            <w:shd w:val="clear" w:color="auto" w:fill="auto"/>
            <w:noWrap/>
            <w:vAlign w:val="bottom"/>
            <w:hideMark/>
          </w:tcPr>
          <w:p w14:paraId="413BB3E7"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ΠΟΤΑΜΙ:</w:t>
            </w:r>
          </w:p>
        </w:tc>
        <w:tc>
          <w:tcPr>
            <w:tcW w:w="1205" w:type="dxa"/>
            <w:tcBorders>
              <w:top w:val="nil"/>
              <w:left w:val="nil"/>
              <w:bottom w:val="nil"/>
              <w:right w:val="nil"/>
            </w:tcBorders>
            <w:shd w:val="clear" w:color="auto" w:fill="auto"/>
            <w:noWrap/>
            <w:vAlign w:val="bottom"/>
            <w:hideMark/>
          </w:tcPr>
          <w:p w14:paraId="413BB3E8"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3E9"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3EA"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3EB"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3EC"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3ED" w14:textId="77777777" w:rsidR="00FB77CD" w:rsidRPr="000D380F" w:rsidRDefault="00E316D8" w:rsidP="00FB77CD">
            <w:pPr>
              <w:rPr>
                <w:rFonts w:ascii="Times New Roman" w:eastAsia="Times New Roman" w:hAnsi="Times New Roman" w:cs="Times New Roman"/>
                <w:sz w:val="20"/>
              </w:rPr>
            </w:pPr>
          </w:p>
        </w:tc>
      </w:tr>
      <w:tr w:rsidR="0028181B" w14:paraId="413BB3F5" w14:textId="77777777">
        <w:trPr>
          <w:trHeight w:val="300"/>
        </w:trPr>
        <w:tc>
          <w:tcPr>
            <w:tcW w:w="2165" w:type="dxa"/>
            <w:gridSpan w:val="2"/>
            <w:tcBorders>
              <w:top w:val="nil"/>
              <w:left w:val="nil"/>
              <w:bottom w:val="nil"/>
              <w:right w:val="nil"/>
            </w:tcBorders>
            <w:shd w:val="clear" w:color="auto" w:fill="auto"/>
            <w:noWrap/>
            <w:vAlign w:val="bottom"/>
            <w:hideMark/>
          </w:tcPr>
          <w:p w14:paraId="413BB3EF"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ΕΝ. ΚΕΝΤΡΩΩΝ:</w:t>
            </w:r>
          </w:p>
        </w:tc>
        <w:tc>
          <w:tcPr>
            <w:tcW w:w="1204" w:type="dxa"/>
            <w:tcBorders>
              <w:top w:val="nil"/>
              <w:left w:val="nil"/>
              <w:bottom w:val="nil"/>
              <w:right w:val="nil"/>
            </w:tcBorders>
            <w:shd w:val="clear" w:color="auto" w:fill="auto"/>
            <w:noWrap/>
            <w:vAlign w:val="bottom"/>
            <w:hideMark/>
          </w:tcPr>
          <w:p w14:paraId="413BB3F0"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3F1"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3F2"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3F3"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3F4" w14:textId="77777777" w:rsidR="00FB77CD" w:rsidRPr="000D380F" w:rsidRDefault="00E316D8" w:rsidP="00FB77CD">
            <w:pPr>
              <w:rPr>
                <w:rFonts w:ascii="Times New Roman" w:eastAsia="Times New Roman" w:hAnsi="Times New Roman" w:cs="Times New Roman"/>
                <w:sz w:val="20"/>
              </w:rPr>
            </w:pPr>
          </w:p>
        </w:tc>
      </w:tr>
      <w:tr w:rsidR="0028181B" w14:paraId="413BB3FD" w14:textId="77777777">
        <w:trPr>
          <w:trHeight w:val="300"/>
        </w:trPr>
        <w:tc>
          <w:tcPr>
            <w:tcW w:w="960" w:type="dxa"/>
            <w:tcBorders>
              <w:top w:val="nil"/>
              <w:left w:val="nil"/>
              <w:bottom w:val="nil"/>
              <w:right w:val="nil"/>
            </w:tcBorders>
            <w:shd w:val="clear" w:color="auto" w:fill="auto"/>
            <w:noWrap/>
            <w:vAlign w:val="bottom"/>
            <w:hideMark/>
          </w:tcPr>
          <w:p w14:paraId="413BB3F6" w14:textId="77777777" w:rsidR="00FB77CD" w:rsidRPr="000D380F" w:rsidRDefault="00E316D8" w:rsidP="00FB77CD">
            <w:pPr>
              <w:rPr>
                <w:rFonts w:ascii="Times New Roman" w:eastAsia="Times New Roman" w:hAnsi="Times New Roman" w:cs="Times New Roman"/>
                <w:sz w:val="20"/>
              </w:rPr>
            </w:pPr>
          </w:p>
        </w:tc>
        <w:tc>
          <w:tcPr>
            <w:tcW w:w="1205" w:type="dxa"/>
            <w:tcBorders>
              <w:top w:val="nil"/>
              <w:left w:val="nil"/>
              <w:bottom w:val="nil"/>
              <w:right w:val="nil"/>
            </w:tcBorders>
            <w:shd w:val="clear" w:color="auto" w:fill="auto"/>
            <w:noWrap/>
            <w:vAlign w:val="bottom"/>
            <w:hideMark/>
          </w:tcPr>
          <w:p w14:paraId="413BB3F7"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3F8"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3F9" w14:textId="77777777" w:rsidR="00FB77CD" w:rsidRPr="000D380F" w:rsidRDefault="00E316D8" w:rsidP="00FB77CD">
            <w:pPr>
              <w:rPr>
                <w:rFonts w:ascii="Times New Roman" w:eastAsia="Times New Roman" w:hAnsi="Times New Roman" w:cs="Times New Roman"/>
                <w:sz w:val="20"/>
              </w:rPr>
            </w:pPr>
          </w:p>
        </w:tc>
        <w:tc>
          <w:tcPr>
            <w:tcW w:w="143" w:type="dxa"/>
            <w:tcBorders>
              <w:top w:val="nil"/>
              <w:left w:val="nil"/>
              <w:bottom w:val="nil"/>
              <w:right w:val="nil"/>
            </w:tcBorders>
            <w:shd w:val="clear" w:color="auto" w:fill="auto"/>
            <w:noWrap/>
            <w:vAlign w:val="bottom"/>
            <w:hideMark/>
          </w:tcPr>
          <w:p w14:paraId="413BB3FA" w14:textId="77777777" w:rsidR="00FB77CD" w:rsidRPr="000D380F" w:rsidRDefault="00E316D8" w:rsidP="00FB77CD">
            <w:pPr>
              <w:rPr>
                <w:rFonts w:ascii="Times New Roman" w:eastAsia="Times New Roman" w:hAnsi="Times New Roman" w:cs="Times New Roman"/>
                <w:sz w:val="20"/>
              </w:rPr>
            </w:pPr>
          </w:p>
        </w:tc>
        <w:tc>
          <w:tcPr>
            <w:tcW w:w="1538" w:type="dxa"/>
            <w:tcBorders>
              <w:top w:val="nil"/>
              <w:left w:val="nil"/>
              <w:bottom w:val="nil"/>
              <w:right w:val="nil"/>
            </w:tcBorders>
            <w:shd w:val="clear" w:color="auto" w:fill="auto"/>
            <w:noWrap/>
            <w:vAlign w:val="bottom"/>
            <w:hideMark/>
          </w:tcPr>
          <w:p w14:paraId="413BB3FB"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3FC" w14:textId="77777777" w:rsidR="00FB77CD" w:rsidRPr="000D380F" w:rsidRDefault="00E316D8" w:rsidP="00FB77CD">
            <w:pPr>
              <w:rPr>
                <w:rFonts w:ascii="Times New Roman" w:eastAsia="Times New Roman" w:hAnsi="Times New Roman" w:cs="Times New Roman"/>
                <w:sz w:val="20"/>
              </w:rPr>
            </w:pPr>
          </w:p>
        </w:tc>
      </w:tr>
      <w:tr w:rsidR="0028181B" w14:paraId="413BB401" w14:textId="77777777">
        <w:trPr>
          <w:trHeight w:val="300"/>
        </w:trPr>
        <w:tc>
          <w:tcPr>
            <w:tcW w:w="960" w:type="dxa"/>
            <w:tcBorders>
              <w:top w:val="nil"/>
              <w:left w:val="nil"/>
              <w:bottom w:val="nil"/>
              <w:right w:val="nil"/>
            </w:tcBorders>
            <w:shd w:val="clear" w:color="auto" w:fill="auto"/>
            <w:noWrap/>
            <w:vAlign w:val="bottom"/>
            <w:hideMark/>
          </w:tcPr>
          <w:p w14:paraId="413BB3FE" w14:textId="77777777" w:rsidR="00FB77CD" w:rsidRPr="000D380F" w:rsidRDefault="00E316D8" w:rsidP="00FB77CD">
            <w:pPr>
              <w:rPr>
                <w:rFonts w:ascii="Times New Roman" w:eastAsia="Times New Roman" w:hAnsi="Times New Roman" w:cs="Times New Roman"/>
                <w:sz w:val="20"/>
              </w:rPr>
            </w:pPr>
          </w:p>
        </w:tc>
        <w:tc>
          <w:tcPr>
            <w:tcW w:w="5294" w:type="dxa"/>
            <w:gridSpan w:val="5"/>
            <w:tcBorders>
              <w:top w:val="nil"/>
              <w:left w:val="nil"/>
              <w:bottom w:val="nil"/>
              <w:right w:val="nil"/>
            </w:tcBorders>
            <w:shd w:val="clear" w:color="auto" w:fill="auto"/>
            <w:noWrap/>
            <w:vAlign w:val="bottom"/>
            <w:hideMark/>
          </w:tcPr>
          <w:p w14:paraId="413BB3FF"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Άρθρο 6 ως έχει   ΔΕΚΤΟ ΚΑΤΑ ΠΛΕΙΟΨΗΦΙΑ</w:t>
            </w:r>
          </w:p>
        </w:tc>
        <w:tc>
          <w:tcPr>
            <w:tcW w:w="1930" w:type="dxa"/>
            <w:tcBorders>
              <w:top w:val="nil"/>
              <w:left w:val="nil"/>
              <w:bottom w:val="nil"/>
              <w:right w:val="nil"/>
            </w:tcBorders>
            <w:shd w:val="clear" w:color="auto" w:fill="auto"/>
            <w:noWrap/>
            <w:vAlign w:val="bottom"/>
            <w:hideMark/>
          </w:tcPr>
          <w:p w14:paraId="413BB400" w14:textId="77777777" w:rsidR="00FB77CD" w:rsidRPr="000D380F" w:rsidRDefault="00E316D8" w:rsidP="00FB77CD">
            <w:pPr>
              <w:rPr>
                <w:rFonts w:ascii="Calibri" w:eastAsia="Times New Roman" w:hAnsi="Calibri" w:cs="Calibri"/>
                <w:color w:val="000000"/>
                <w:sz w:val="22"/>
                <w:szCs w:val="22"/>
              </w:rPr>
            </w:pPr>
          </w:p>
        </w:tc>
      </w:tr>
      <w:tr w:rsidR="0028181B" w14:paraId="413BB409" w14:textId="77777777">
        <w:trPr>
          <w:trHeight w:val="300"/>
        </w:trPr>
        <w:tc>
          <w:tcPr>
            <w:tcW w:w="960" w:type="dxa"/>
            <w:tcBorders>
              <w:top w:val="nil"/>
              <w:left w:val="nil"/>
              <w:bottom w:val="nil"/>
              <w:right w:val="nil"/>
            </w:tcBorders>
            <w:shd w:val="clear" w:color="auto" w:fill="auto"/>
            <w:noWrap/>
            <w:vAlign w:val="bottom"/>
            <w:hideMark/>
          </w:tcPr>
          <w:p w14:paraId="413BB402"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ΣΥΡΙΖΑ:</w:t>
            </w:r>
          </w:p>
        </w:tc>
        <w:tc>
          <w:tcPr>
            <w:tcW w:w="1205" w:type="dxa"/>
            <w:tcBorders>
              <w:top w:val="nil"/>
              <w:left w:val="nil"/>
              <w:bottom w:val="nil"/>
              <w:right w:val="nil"/>
            </w:tcBorders>
            <w:shd w:val="clear" w:color="auto" w:fill="auto"/>
            <w:noWrap/>
            <w:vAlign w:val="bottom"/>
            <w:hideMark/>
          </w:tcPr>
          <w:p w14:paraId="413BB403"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404"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405"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406"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407"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408" w14:textId="77777777" w:rsidR="00FB77CD" w:rsidRPr="000D380F" w:rsidRDefault="00E316D8" w:rsidP="00FB77CD">
            <w:pPr>
              <w:rPr>
                <w:rFonts w:ascii="Times New Roman" w:eastAsia="Times New Roman" w:hAnsi="Times New Roman" w:cs="Times New Roman"/>
                <w:sz w:val="20"/>
              </w:rPr>
            </w:pPr>
          </w:p>
        </w:tc>
      </w:tr>
      <w:tr w:rsidR="0028181B" w14:paraId="413BB411" w14:textId="77777777">
        <w:trPr>
          <w:trHeight w:val="300"/>
        </w:trPr>
        <w:tc>
          <w:tcPr>
            <w:tcW w:w="960" w:type="dxa"/>
            <w:tcBorders>
              <w:top w:val="nil"/>
              <w:left w:val="nil"/>
              <w:bottom w:val="nil"/>
              <w:right w:val="nil"/>
            </w:tcBorders>
            <w:shd w:val="clear" w:color="auto" w:fill="auto"/>
            <w:noWrap/>
            <w:vAlign w:val="bottom"/>
            <w:hideMark/>
          </w:tcPr>
          <w:p w14:paraId="413BB40A"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Ν.Δ:</w:t>
            </w:r>
          </w:p>
        </w:tc>
        <w:tc>
          <w:tcPr>
            <w:tcW w:w="1205" w:type="dxa"/>
            <w:tcBorders>
              <w:top w:val="nil"/>
              <w:left w:val="nil"/>
              <w:bottom w:val="nil"/>
              <w:right w:val="nil"/>
            </w:tcBorders>
            <w:shd w:val="clear" w:color="auto" w:fill="auto"/>
            <w:noWrap/>
            <w:vAlign w:val="bottom"/>
            <w:hideMark/>
          </w:tcPr>
          <w:p w14:paraId="413BB40B"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40C"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40D"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40E"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40F"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410" w14:textId="77777777" w:rsidR="00FB77CD" w:rsidRPr="000D380F" w:rsidRDefault="00E316D8" w:rsidP="00FB77CD">
            <w:pPr>
              <w:rPr>
                <w:rFonts w:ascii="Times New Roman" w:eastAsia="Times New Roman" w:hAnsi="Times New Roman" w:cs="Times New Roman"/>
                <w:sz w:val="20"/>
              </w:rPr>
            </w:pPr>
          </w:p>
        </w:tc>
      </w:tr>
      <w:tr w:rsidR="0028181B" w14:paraId="413BB419" w14:textId="77777777">
        <w:trPr>
          <w:trHeight w:val="300"/>
        </w:trPr>
        <w:tc>
          <w:tcPr>
            <w:tcW w:w="960" w:type="dxa"/>
            <w:tcBorders>
              <w:top w:val="nil"/>
              <w:left w:val="nil"/>
              <w:bottom w:val="nil"/>
              <w:right w:val="nil"/>
            </w:tcBorders>
            <w:shd w:val="clear" w:color="auto" w:fill="auto"/>
            <w:noWrap/>
            <w:vAlign w:val="bottom"/>
            <w:hideMark/>
          </w:tcPr>
          <w:p w14:paraId="413BB412"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ΔΗ.ΣΥ:</w:t>
            </w:r>
          </w:p>
        </w:tc>
        <w:tc>
          <w:tcPr>
            <w:tcW w:w="1205" w:type="dxa"/>
            <w:tcBorders>
              <w:top w:val="nil"/>
              <w:left w:val="nil"/>
              <w:bottom w:val="nil"/>
              <w:right w:val="nil"/>
            </w:tcBorders>
            <w:shd w:val="clear" w:color="auto" w:fill="auto"/>
            <w:noWrap/>
            <w:vAlign w:val="bottom"/>
            <w:hideMark/>
          </w:tcPr>
          <w:p w14:paraId="413BB413"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414"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415"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416"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417"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418" w14:textId="77777777" w:rsidR="00FB77CD" w:rsidRPr="000D380F" w:rsidRDefault="00E316D8" w:rsidP="00FB77CD">
            <w:pPr>
              <w:rPr>
                <w:rFonts w:ascii="Times New Roman" w:eastAsia="Times New Roman" w:hAnsi="Times New Roman" w:cs="Times New Roman"/>
                <w:sz w:val="20"/>
              </w:rPr>
            </w:pPr>
          </w:p>
        </w:tc>
      </w:tr>
      <w:tr w:rsidR="0028181B" w14:paraId="413BB421" w14:textId="77777777">
        <w:trPr>
          <w:trHeight w:val="300"/>
        </w:trPr>
        <w:tc>
          <w:tcPr>
            <w:tcW w:w="960" w:type="dxa"/>
            <w:tcBorders>
              <w:top w:val="nil"/>
              <w:left w:val="nil"/>
              <w:bottom w:val="nil"/>
              <w:right w:val="nil"/>
            </w:tcBorders>
            <w:shd w:val="clear" w:color="auto" w:fill="auto"/>
            <w:noWrap/>
            <w:vAlign w:val="bottom"/>
            <w:hideMark/>
          </w:tcPr>
          <w:p w14:paraId="413BB41A"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Χ.Α:</w:t>
            </w:r>
          </w:p>
        </w:tc>
        <w:tc>
          <w:tcPr>
            <w:tcW w:w="1205" w:type="dxa"/>
            <w:tcBorders>
              <w:top w:val="nil"/>
              <w:left w:val="nil"/>
              <w:bottom w:val="nil"/>
              <w:right w:val="nil"/>
            </w:tcBorders>
            <w:shd w:val="clear" w:color="auto" w:fill="auto"/>
            <w:noWrap/>
            <w:vAlign w:val="bottom"/>
            <w:hideMark/>
          </w:tcPr>
          <w:p w14:paraId="413BB41B"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41C"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41D"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OXI</w:t>
            </w:r>
          </w:p>
        </w:tc>
        <w:tc>
          <w:tcPr>
            <w:tcW w:w="143" w:type="dxa"/>
            <w:tcBorders>
              <w:top w:val="nil"/>
              <w:left w:val="nil"/>
              <w:bottom w:val="nil"/>
              <w:right w:val="nil"/>
            </w:tcBorders>
            <w:shd w:val="clear" w:color="auto" w:fill="auto"/>
            <w:noWrap/>
            <w:vAlign w:val="bottom"/>
            <w:hideMark/>
          </w:tcPr>
          <w:p w14:paraId="413BB41E"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41F"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420" w14:textId="77777777" w:rsidR="00FB77CD" w:rsidRPr="000D380F" w:rsidRDefault="00E316D8" w:rsidP="00FB77CD">
            <w:pPr>
              <w:rPr>
                <w:rFonts w:ascii="Times New Roman" w:eastAsia="Times New Roman" w:hAnsi="Times New Roman" w:cs="Times New Roman"/>
                <w:sz w:val="20"/>
              </w:rPr>
            </w:pPr>
          </w:p>
        </w:tc>
      </w:tr>
      <w:tr w:rsidR="0028181B" w14:paraId="413BB429" w14:textId="77777777">
        <w:trPr>
          <w:trHeight w:val="300"/>
        </w:trPr>
        <w:tc>
          <w:tcPr>
            <w:tcW w:w="960" w:type="dxa"/>
            <w:tcBorders>
              <w:top w:val="nil"/>
              <w:left w:val="nil"/>
              <w:bottom w:val="nil"/>
              <w:right w:val="nil"/>
            </w:tcBorders>
            <w:shd w:val="clear" w:color="auto" w:fill="auto"/>
            <w:noWrap/>
            <w:vAlign w:val="bottom"/>
            <w:hideMark/>
          </w:tcPr>
          <w:p w14:paraId="413BB422"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Κ.Κ.Ε:</w:t>
            </w:r>
          </w:p>
        </w:tc>
        <w:tc>
          <w:tcPr>
            <w:tcW w:w="1205" w:type="dxa"/>
            <w:tcBorders>
              <w:top w:val="nil"/>
              <w:left w:val="nil"/>
              <w:bottom w:val="nil"/>
              <w:right w:val="nil"/>
            </w:tcBorders>
            <w:shd w:val="clear" w:color="auto" w:fill="auto"/>
            <w:noWrap/>
            <w:vAlign w:val="bottom"/>
            <w:hideMark/>
          </w:tcPr>
          <w:p w14:paraId="413BB423"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424"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425"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ΠΡΝ</w:t>
            </w:r>
          </w:p>
        </w:tc>
        <w:tc>
          <w:tcPr>
            <w:tcW w:w="143" w:type="dxa"/>
            <w:tcBorders>
              <w:top w:val="nil"/>
              <w:left w:val="nil"/>
              <w:bottom w:val="nil"/>
              <w:right w:val="nil"/>
            </w:tcBorders>
            <w:shd w:val="clear" w:color="auto" w:fill="auto"/>
            <w:noWrap/>
            <w:vAlign w:val="bottom"/>
            <w:hideMark/>
          </w:tcPr>
          <w:p w14:paraId="413BB426"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427"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428" w14:textId="77777777" w:rsidR="00FB77CD" w:rsidRPr="000D380F" w:rsidRDefault="00E316D8" w:rsidP="00FB77CD">
            <w:pPr>
              <w:rPr>
                <w:rFonts w:ascii="Times New Roman" w:eastAsia="Times New Roman" w:hAnsi="Times New Roman" w:cs="Times New Roman"/>
                <w:sz w:val="20"/>
              </w:rPr>
            </w:pPr>
          </w:p>
        </w:tc>
      </w:tr>
      <w:tr w:rsidR="0028181B" w14:paraId="413BB431" w14:textId="77777777">
        <w:trPr>
          <w:trHeight w:val="300"/>
        </w:trPr>
        <w:tc>
          <w:tcPr>
            <w:tcW w:w="960" w:type="dxa"/>
            <w:tcBorders>
              <w:top w:val="nil"/>
              <w:left w:val="nil"/>
              <w:bottom w:val="nil"/>
              <w:right w:val="nil"/>
            </w:tcBorders>
            <w:shd w:val="clear" w:color="auto" w:fill="auto"/>
            <w:noWrap/>
            <w:vAlign w:val="bottom"/>
            <w:hideMark/>
          </w:tcPr>
          <w:p w14:paraId="413BB42A"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ΑΝ.ΕΛ:</w:t>
            </w:r>
          </w:p>
        </w:tc>
        <w:tc>
          <w:tcPr>
            <w:tcW w:w="1205" w:type="dxa"/>
            <w:tcBorders>
              <w:top w:val="nil"/>
              <w:left w:val="nil"/>
              <w:bottom w:val="nil"/>
              <w:right w:val="nil"/>
            </w:tcBorders>
            <w:shd w:val="clear" w:color="auto" w:fill="auto"/>
            <w:noWrap/>
            <w:vAlign w:val="bottom"/>
            <w:hideMark/>
          </w:tcPr>
          <w:p w14:paraId="413BB42B"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42C"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42D"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42E"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42F"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430" w14:textId="77777777" w:rsidR="00FB77CD" w:rsidRPr="000D380F" w:rsidRDefault="00E316D8" w:rsidP="00FB77CD">
            <w:pPr>
              <w:rPr>
                <w:rFonts w:ascii="Times New Roman" w:eastAsia="Times New Roman" w:hAnsi="Times New Roman" w:cs="Times New Roman"/>
                <w:sz w:val="20"/>
              </w:rPr>
            </w:pPr>
          </w:p>
        </w:tc>
      </w:tr>
      <w:tr w:rsidR="0028181B" w14:paraId="413BB439" w14:textId="77777777">
        <w:trPr>
          <w:trHeight w:val="300"/>
        </w:trPr>
        <w:tc>
          <w:tcPr>
            <w:tcW w:w="960" w:type="dxa"/>
            <w:tcBorders>
              <w:top w:val="nil"/>
              <w:left w:val="nil"/>
              <w:bottom w:val="nil"/>
              <w:right w:val="nil"/>
            </w:tcBorders>
            <w:shd w:val="clear" w:color="auto" w:fill="auto"/>
            <w:noWrap/>
            <w:vAlign w:val="bottom"/>
            <w:hideMark/>
          </w:tcPr>
          <w:p w14:paraId="413BB432"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ΠΟΤΑΜΙ:</w:t>
            </w:r>
          </w:p>
        </w:tc>
        <w:tc>
          <w:tcPr>
            <w:tcW w:w="1205" w:type="dxa"/>
            <w:tcBorders>
              <w:top w:val="nil"/>
              <w:left w:val="nil"/>
              <w:bottom w:val="nil"/>
              <w:right w:val="nil"/>
            </w:tcBorders>
            <w:shd w:val="clear" w:color="auto" w:fill="auto"/>
            <w:noWrap/>
            <w:vAlign w:val="bottom"/>
            <w:hideMark/>
          </w:tcPr>
          <w:p w14:paraId="413BB433"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434"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435"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436"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437"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438" w14:textId="77777777" w:rsidR="00FB77CD" w:rsidRPr="000D380F" w:rsidRDefault="00E316D8" w:rsidP="00FB77CD">
            <w:pPr>
              <w:rPr>
                <w:rFonts w:ascii="Times New Roman" w:eastAsia="Times New Roman" w:hAnsi="Times New Roman" w:cs="Times New Roman"/>
                <w:sz w:val="20"/>
              </w:rPr>
            </w:pPr>
          </w:p>
        </w:tc>
      </w:tr>
      <w:tr w:rsidR="0028181B" w14:paraId="413BB440" w14:textId="77777777">
        <w:trPr>
          <w:trHeight w:val="300"/>
        </w:trPr>
        <w:tc>
          <w:tcPr>
            <w:tcW w:w="2165" w:type="dxa"/>
            <w:gridSpan w:val="2"/>
            <w:tcBorders>
              <w:top w:val="nil"/>
              <w:left w:val="nil"/>
              <w:bottom w:val="nil"/>
              <w:right w:val="nil"/>
            </w:tcBorders>
            <w:shd w:val="clear" w:color="auto" w:fill="auto"/>
            <w:noWrap/>
            <w:vAlign w:val="bottom"/>
            <w:hideMark/>
          </w:tcPr>
          <w:p w14:paraId="413BB43A"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ΕΝ. ΚΕΝΤΡΩΩΝ:</w:t>
            </w:r>
          </w:p>
        </w:tc>
        <w:tc>
          <w:tcPr>
            <w:tcW w:w="1204" w:type="dxa"/>
            <w:tcBorders>
              <w:top w:val="nil"/>
              <w:left w:val="nil"/>
              <w:bottom w:val="nil"/>
              <w:right w:val="nil"/>
            </w:tcBorders>
            <w:shd w:val="clear" w:color="auto" w:fill="auto"/>
            <w:noWrap/>
            <w:vAlign w:val="bottom"/>
            <w:hideMark/>
          </w:tcPr>
          <w:p w14:paraId="413BB43B"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43C"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43D"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43E"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43F" w14:textId="77777777" w:rsidR="00FB77CD" w:rsidRPr="000D380F" w:rsidRDefault="00E316D8" w:rsidP="00FB77CD">
            <w:pPr>
              <w:rPr>
                <w:rFonts w:ascii="Times New Roman" w:eastAsia="Times New Roman" w:hAnsi="Times New Roman" w:cs="Times New Roman"/>
                <w:sz w:val="20"/>
              </w:rPr>
            </w:pPr>
          </w:p>
        </w:tc>
      </w:tr>
      <w:tr w:rsidR="0028181B" w14:paraId="413BB448" w14:textId="77777777">
        <w:trPr>
          <w:trHeight w:val="300"/>
        </w:trPr>
        <w:tc>
          <w:tcPr>
            <w:tcW w:w="960" w:type="dxa"/>
            <w:tcBorders>
              <w:top w:val="nil"/>
              <w:left w:val="nil"/>
              <w:bottom w:val="nil"/>
              <w:right w:val="nil"/>
            </w:tcBorders>
            <w:shd w:val="clear" w:color="auto" w:fill="auto"/>
            <w:noWrap/>
            <w:vAlign w:val="bottom"/>
            <w:hideMark/>
          </w:tcPr>
          <w:p w14:paraId="413BB441" w14:textId="77777777" w:rsidR="00FB77CD" w:rsidRPr="000D380F" w:rsidRDefault="00E316D8" w:rsidP="00FB77CD">
            <w:pPr>
              <w:rPr>
                <w:rFonts w:ascii="Times New Roman" w:eastAsia="Times New Roman" w:hAnsi="Times New Roman" w:cs="Times New Roman"/>
                <w:sz w:val="20"/>
              </w:rPr>
            </w:pPr>
          </w:p>
        </w:tc>
        <w:tc>
          <w:tcPr>
            <w:tcW w:w="1205" w:type="dxa"/>
            <w:tcBorders>
              <w:top w:val="nil"/>
              <w:left w:val="nil"/>
              <w:bottom w:val="nil"/>
              <w:right w:val="nil"/>
            </w:tcBorders>
            <w:shd w:val="clear" w:color="auto" w:fill="auto"/>
            <w:noWrap/>
            <w:vAlign w:val="bottom"/>
            <w:hideMark/>
          </w:tcPr>
          <w:p w14:paraId="413BB442"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443"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444" w14:textId="77777777" w:rsidR="00FB77CD" w:rsidRPr="000D380F" w:rsidRDefault="00E316D8" w:rsidP="00FB77CD">
            <w:pPr>
              <w:rPr>
                <w:rFonts w:ascii="Times New Roman" w:eastAsia="Times New Roman" w:hAnsi="Times New Roman" w:cs="Times New Roman"/>
                <w:sz w:val="20"/>
              </w:rPr>
            </w:pPr>
          </w:p>
        </w:tc>
        <w:tc>
          <w:tcPr>
            <w:tcW w:w="143" w:type="dxa"/>
            <w:tcBorders>
              <w:top w:val="nil"/>
              <w:left w:val="nil"/>
              <w:bottom w:val="nil"/>
              <w:right w:val="nil"/>
            </w:tcBorders>
            <w:shd w:val="clear" w:color="auto" w:fill="auto"/>
            <w:noWrap/>
            <w:vAlign w:val="bottom"/>
            <w:hideMark/>
          </w:tcPr>
          <w:p w14:paraId="413BB445" w14:textId="77777777" w:rsidR="00FB77CD" w:rsidRPr="000D380F" w:rsidRDefault="00E316D8" w:rsidP="00FB77CD">
            <w:pPr>
              <w:rPr>
                <w:rFonts w:ascii="Times New Roman" w:eastAsia="Times New Roman" w:hAnsi="Times New Roman" w:cs="Times New Roman"/>
                <w:sz w:val="20"/>
              </w:rPr>
            </w:pPr>
          </w:p>
        </w:tc>
        <w:tc>
          <w:tcPr>
            <w:tcW w:w="1538" w:type="dxa"/>
            <w:tcBorders>
              <w:top w:val="nil"/>
              <w:left w:val="nil"/>
              <w:bottom w:val="nil"/>
              <w:right w:val="nil"/>
            </w:tcBorders>
            <w:shd w:val="clear" w:color="auto" w:fill="auto"/>
            <w:noWrap/>
            <w:vAlign w:val="bottom"/>
            <w:hideMark/>
          </w:tcPr>
          <w:p w14:paraId="413BB446"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447" w14:textId="77777777" w:rsidR="00FB77CD" w:rsidRPr="000D380F" w:rsidRDefault="00E316D8" w:rsidP="00FB77CD">
            <w:pPr>
              <w:rPr>
                <w:rFonts w:ascii="Times New Roman" w:eastAsia="Times New Roman" w:hAnsi="Times New Roman" w:cs="Times New Roman"/>
                <w:sz w:val="20"/>
              </w:rPr>
            </w:pPr>
          </w:p>
        </w:tc>
      </w:tr>
      <w:tr w:rsidR="0028181B" w14:paraId="413BB44C" w14:textId="77777777">
        <w:trPr>
          <w:trHeight w:val="300"/>
        </w:trPr>
        <w:tc>
          <w:tcPr>
            <w:tcW w:w="960" w:type="dxa"/>
            <w:tcBorders>
              <w:top w:val="nil"/>
              <w:left w:val="nil"/>
              <w:bottom w:val="nil"/>
              <w:right w:val="nil"/>
            </w:tcBorders>
            <w:shd w:val="clear" w:color="auto" w:fill="auto"/>
            <w:noWrap/>
            <w:vAlign w:val="bottom"/>
            <w:hideMark/>
          </w:tcPr>
          <w:p w14:paraId="413BB449" w14:textId="77777777" w:rsidR="00FB77CD" w:rsidRPr="000D380F" w:rsidRDefault="00E316D8" w:rsidP="00FB77CD">
            <w:pPr>
              <w:rPr>
                <w:rFonts w:ascii="Times New Roman" w:eastAsia="Times New Roman" w:hAnsi="Times New Roman" w:cs="Times New Roman"/>
                <w:sz w:val="20"/>
              </w:rPr>
            </w:pPr>
          </w:p>
        </w:tc>
        <w:tc>
          <w:tcPr>
            <w:tcW w:w="5294" w:type="dxa"/>
            <w:gridSpan w:val="5"/>
            <w:tcBorders>
              <w:top w:val="nil"/>
              <w:left w:val="nil"/>
              <w:bottom w:val="nil"/>
              <w:right w:val="nil"/>
            </w:tcBorders>
            <w:shd w:val="clear" w:color="auto" w:fill="auto"/>
            <w:noWrap/>
            <w:vAlign w:val="bottom"/>
            <w:hideMark/>
          </w:tcPr>
          <w:p w14:paraId="413BB44A"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Άρθρο 7 ως έχει   ΔΕΚΤΟ ΚΑΤΑ ΠΛΕΙΟΨΗΦΙΑ</w:t>
            </w:r>
          </w:p>
        </w:tc>
        <w:tc>
          <w:tcPr>
            <w:tcW w:w="1930" w:type="dxa"/>
            <w:tcBorders>
              <w:top w:val="nil"/>
              <w:left w:val="nil"/>
              <w:bottom w:val="nil"/>
              <w:right w:val="nil"/>
            </w:tcBorders>
            <w:shd w:val="clear" w:color="auto" w:fill="auto"/>
            <w:noWrap/>
            <w:vAlign w:val="bottom"/>
            <w:hideMark/>
          </w:tcPr>
          <w:p w14:paraId="413BB44B" w14:textId="77777777" w:rsidR="00FB77CD" w:rsidRPr="000D380F" w:rsidRDefault="00E316D8" w:rsidP="00FB77CD">
            <w:pPr>
              <w:rPr>
                <w:rFonts w:ascii="Calibri" w:eastAsia="Times New Roman" w:hAnsi="Calibri" w:cs="Calibri"/>
                <w:color w:val="000000"/>
                <w:sz w:val="22"/>
                <w:szCs w:val="22"/>
              </w:rPr>
            </w:pPr>
          </w:p>
        </w:tc>
      </w:tr>
      <w:tr w:rsidR="0028181B" w14:paraId="413BB454" w14:textId="77777777">
        <w:trPr>
          <w:trHeight w:val="300"/>
        </w:trPr>
        <w:tc>
          <w:tcPr>
            <w:tcW w:w="960" w:type="dxa"/>
            <w:tcBorders>
              <w:top w:val="nil"/>
              <w:left w:val="nil"/>
              <w:bottom w:val="nil"/>
              <w:right w:val="nil"/>
            </w:tcBorders>
            <w:shd w:val="clear" w:color="auto" w:fill="auto"/>
            <w:noWrap/>
            <w:vAlign w:val="bottom"/>
            <w:hideMark/>
          </w:tcPr>
          <w:p w14:paraId="413BB44D"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ΣΥΡΙΖΑ:</w:t>
            </w:r>
          </w:p>
        </w:tc>
        <w:tc>
          <w:tcPr>
            <w:tcW w:w="1205" w:type="dxa"/>
            <w:tcBorders>
              <w:top w:val="nil"/>
              <w:left w:val="nil"/>
              <w:bottom w:val="nil"/>
              <w:right w:val="nil"/>
            </w:tcBorders>
            <w:shd w:val="clear" w:color="auto" w:fill="auto"/>
            <w:noWrap/>
            <w:vAlign w:val="bottom"/>
            <w:hideMark/>
          </w:tcPr>
          <w:p w14:paraId="413BB44E"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44F"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450"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451"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452"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453" w14:textId="77777777" w:rsidR="00FB77CD" w:rsidRPr="000D380F" w:rsidRDefault="00E316D8" w:rsidP="00FB77CD">
            <w:pPr>
              <w:rPr>
                <w:rFonts w:ascii="Times New Roman" w:eastAsia="Times New Roman" w:hAnsi="Times New Roman" w:cs="Times New Roman"/>
                <w:sz w:val="20"/>
              </w:rPr>
            </w:pPr>
          </w:p>
        </w:tc>
      </w:tr>
      <w:tr w:rsidR="0028181B" w14:paraId="413BB45C" w14:textId="77777777">
        <w:trPr>
          <w:trHeight w:val="300"/>
        </w:trPr>
        <w:tc>
          <w:tcPr>
            <w:tcW w:w="960" w:type="dxa"/>
            <w:tcBorders>
              <w:top w:val="nil"/>
              <w:left w:val="nil"/>
              <w:bottom w:val="nil"/>
              <w:right w:val="nil"/>
            </w:tcBorders>
            <w:shd w:val="clear" w:color="auto" w:fill="auto"/>
            <w:noWrap/>
            <w:vAlign w:val="bottom"/>
            <w:hideMark/>
          </w:tcPr>
          <w:p w14:paraId="413BB455"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Ν.Δ:</w:t>
            </w:r>
          </w:p>
        </w:tc>
        <w:tc>
          <w:tcPr>
            <w:tcW w:w="1205" w:type="dxa"/>
            <w:tcBorders>
              <w:top w:val="nil"/>
              <w:left w:val="nil"/>
              <w:bottom w:val="nil"/>
              <w:right w:val="nil"/>
            </w:tcBorders>
            <w:shd w:val="clear" w:color="auto" w:fill="auto"/>
            <w:noWrap/>
            <w:vAlign w:val="bottom"/>
            <w:hideMark/>
          </w:tcPr>
          <w:p w14:paraId="413BB456"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457"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458"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ΠΡΝ</w:t>
            </w:r>
          </w:p>
        </w:tc>
        <w:tc>
          <w:tcPr>
            <w:tcW w:w="143" w:type="dxa"/>
            <w:tcBorders>
              <w:top w:val="nil"/>
              <w:left w:val="nil"/>
              <w:bottom w:val="nil"/>
              <w:right w:val="nil"/>
            </w:tcBorders>
            <w:shd w:val="clear" w:color="auto" w:fill="auto"/>
            <w:noWrap/>
            <w:vAlign w:val="bottom"/>
            <w:hideMark/>
          </w:tcPr>
          <w:p w14:paraId="413BB459"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45A"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45B" w14:textId="77777777" w:rsidR="00FB77CD" w:rsidRPr="000D380F" w:rsidRDefault="00E316D8" w:rsidP="00FB77CD">
            <w:pPr>
              <w:rPr>
                <w:rFonts w:ascii="Times New Roman" w:eastAsia="Times New Roman" w:hAnsi="Times New Roman" w:cs="Times New Roman"/>
                <w:sz w:val="20"/>
              </w:rPr>
            </w:pPr>
          </w:p>
        </w:tc>
      </w:tr>
      <w:tr w:rsidR="0028181B" w14:paraId="413BB464" w14:textId="77777777">
        <w:trPr>
          <w:trHeight w:val="300"/>
        </w:trPr>
        <w:tc>
          <w:tcPr>
            <w:tcW w:w="960" w:type="dxa"/>
            <w:tcBorders>
              <w:top w:val="nil"/>
              <w:left w:val="nil"/>
              <w:bottom w:val="nil"/>
              <w:right w:val="nil"/>
            </w:tcBorders>
            <w:shd w:val="clear" w:color="auto" w:fill="auto"/>
            <w:noWrap/>
            <w:vAlign w:val="bottom"/>
            <w:hideMark/>
          </w:tcPr>
          <w:p w14:paraId="413BB45D"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ΔΗ.ΣΥ:</w:t>
            </w:r>
          </w:p>
        </w:tc>
        <w:tc>
          <w:tcPr>
            <w:tcW w:w="1205" w:type="dxa"/>
            <w:tcBorders>
              <w:top w:val="nil"/>
              <w:left w:val="nil"/>
              <w:bottom w:val="nil"/>
              <w:right w:val="nil"/>
            </w:tcBorders>
            <w:shd w:val="clear" w:color="auto" w:fill="auto"/>
            <w:noWrap/>
            <w:vAlign w:val="bottom"/>
            <w:hideMark/>
          </w:tcPr>
          <w:p w14:paraId="413BB45E"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45F"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460"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ΠΡΝ</w:t>
            </w:r>
          </w:p>
        </w:tc>
        <w:tc>
          <w:tcPr>
            <w:tcW w:w="143" w:type="dxa"/>
            <w:tcBorders>
              <w:top w:val="nil"/>
              <w:left w:val="nil"/>
              <w:bottom w:val="nil"/>
              <w:right w:val="nil"/>
            </w:tcBorders>
            <w:shd w:val="clear" w:color="auto" w:fill="auto"/>
            <w:noWrap/>
            <w:vAlign w:val="bottom"/>
            <w:hideMark/>
          </w:tcPr>
          <w:p w14:paraId="413BB461"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462"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463" w14:textId="77777777" w:rsidR="00FB77CD" w:rsidRPr="000D380F" w:rsidRDefault="00E316D8" w:rsidP="00FB77CD">
            <w:pPr>
              <w:rPr>
                <w:rFonts w:ascii="Times New Roman" w:eastAsia="Times New Roman" w:hAnsi="Times New Roman" w:cs="Times New Roman"/>
                <w:sz w:val="20"/>
              </w:rPr>
            </w:pPr>
          </w:p>
        </w:tc>
      </w:tr>
      <w:tr w:rsidR="0028181B" w14:paraId="413BB46C" w14:textId="77777777">
        <w:trPr>
          <w:trHeight w:val="300"/>
        </w:trPr>
        <w:tc>
          <w:tcPr>
            <w:tcW w:w="960" w:type="dxa"/>
            <w:tcBorders>
              <w:top w:val="nil"/>
              <w:left w:val="nil"/>
              <w:bottom w:val="nil"/>
              <w:right w:val="nil"/>
            </w:tcBorders>
            <w:shd w:val="clear" w:color="auto" w:fill="auto"/>
            <w:noWrap/>
            <w:vAlign w:val="bottom"/>
            <w:hideMark/>
          </w:tcPr>
          <w:p w14:paraId="413BB465"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Χ.Α:</w:t>
            </w:r>
          </w:p>
        </w:tc>
        <w:tc>
          <w:tcPr>
            <w:tcW w:w="1205" w:type="dxa"/>
            <w:tcBorders>
              <w:top w:val="nil"/>
              <w:left w:val="nil"/>
              <w:bottom w:val="nil"/>
              <w:right w:val="nil"/>
            </w:tcBorders>
            <w:shd w:val="clear" w:color="auto" w:fill="auto"/>
            <w:noWrap/>
            <w:vAlign w:val="bottom"/>
            <w:hideMark/>
          </w:tcPr>
          <w:p w14:paraId="413BB466"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467"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468"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OXI</w:t>
            </w:r>
          </w:p>
        </w:tc>
        <w:tc>
          <w:tcPr>
            <w:tcW w:w="143" w:type="dxa"/>
            <w:tcBorders>
              <w:top w:val="nil"/>
              <w:left w:val="nil"/>
              <w:bottom w:val="nil"/>
              <w:right w:val="nil"/>
            </w:tcBorders>
            <w:shd w:val="clear" w:color="auto" w:fill="auto"/>
            <w:noWrap/>
            <w:vAlign w:val="bottom"/>
            <w:hideMark/>
          </w:tcPr>
          <w:p w14:paraId="413BB469"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46A"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46B" w14:textId="77777777" w:rsidR="00FB77CD" w:rsidRPr="000D380F" w:rsidRDefault="00E316D8" w:rsidP="00FB77CD">
            <w:pPr>
              <w:rPr>
                <w:rFonts w:ascii="Times New Roman" w:eastAsia="Times New Roman" w:hAnsi="Times New Roman" w:cs="Times New Roman"/>
                <w:sz w:val="20"/>
              </w:rPr>
            </w:pPr>
          </w:p>
        </w:tc>
      </w:tr>
      <w:tr w:rsidR="0028181B" w14:paraId="413BB474" w14:textId="77777777">
        <w:trPr>
          <w:trHeight w:val="300"/>
        </w:trPr>
        <w:tc>
          <w:tcPr>
            <w:tcW w:w="960" w:type="dxa"/>
            <w:tcBorders>
              <w:top w:val="nil"/>
              <w:left w:val="nil"/>
              <w:bottom w:val="nil"/>
              <w:right w:val="nil"/>
            </w:tcBorders>
            <w:shd w:val="clear" w:color="auto" w:fill="auto"/>
            <w:noWrap/>
            <w:vAlign w:val="bottom"/>
            <w:hideMark/>
          </w:tcPr>
          <w:p w14:paraId="413BB46D"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Κ.Κ.Ε:</w:t>
            </w:r>
          </w:p>
        </w:tc>
        <w:tc>
          <w:tcPr>
            <w:tcW w:w="1205" w:type="dxa"/>
            <w:tcBorders>
              <w:top w:val="nil"/>
              <w:left w:val="nil"/>
              <w:bottom w:val="nil"/>
              <w:right w:val="nil"/>
            </w:tcBorders>
            <w:shd w:val="clear" w:color="auto" w:fill="auto"/>
            <w:noWrap/>
            <w:vAlign w:val="bottom"/>
            <w:hideMark/>
          </w:tcPr>
          <w:p w14:paraId="413BB46E"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46F"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470"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OXI</w:t>
            </w:r>
          </w:p>
        </w:tc>
        <w:tc>
          <w:tcPr>
            <w:tcW w:w="143" w:type="dxa"/>
            <w:tcBorders>
              <w:top w:val="nil"/>
              <w:left w:val="nil"/>
              <w:bottom w:val="nil"/>
              <w:right w:val="nil"/>
            </w:tcBorders>
            <w:shd w:val="clear" w:color="auto" w:fill="auto"/>
            <w:noWrap/>
            <w:vAlign w:val="bottom"/>
            <w:hideMark/>
          </w:tcPr>
          <w:p w14:paraId="413BB471"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472"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473" w14:textId="77777777" w:rsidR="00FB77CD" w:rsidRPr="000D380F" w:rsidRDefault="00E316D8" w:rsidP="00FB77CD">
            <w:pPr>
              <w:rPr>
                <w:rFonts w:ascii="Times New Roman" w:eastAsia="Times New Roman" w:hAnsi="Times New Roman" w:cs="Times New Roman"/>
                <w:sz w:val="20"/>
              </w:rPr>
            </w:pPr>
          </w:p>
        </w:tc>
      </w:tr>
      <w:tr w:rsidR="0028181B" w14:paraId="413BB47C" w14:textId="77777777">
        <w:trPr>
          <w:trHeight w:val="300"/>
        </w:trPr>
        <w:tc>
          <w:tcPr>
            <w:tcW w:w="960" w:type="dxa"/>
            <w:tcBorders>
              <w:top w:val="nil"/>
              <w:left w:val="nil"/>
              <w:bottom w:val="nil"/>
              <w:right w:val="nil"/>
            </w:tcBorders>
            <w:shd w:val="clear" w:color="auto" w:fill="auto"/>
            <w:noWrap/>
            <w:vAlign w:val="bottom"/>
            <w:hideMark/>
          </w:tcPr>
          <w:p w14:paraId="413BB475"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ΑΝ.ΕΛ:</w:t>
            </w:r>
          </w:p>
        </w:tc>
        <w:tc>
          <w:tcPr>
            <w:tcW w:w="1205" w:type="dxa"/>
            <w:tcBorders>
              <w:top w:val="nil"/>
              <w:left w:val="nil"/>
              <w:bottom w:val="nil"/>
              <w:right w:val="nil"/>
            </w:tcBorders>
            <w:shd w:val="clear" w:color="auto" w:fill="auto"/>
            <w:noWrap/>
            <w:vAlign w:val="bottom"/>
            <w:hideMark/>
          </w:tcPr>
          <w:p w14:paraId="413BB476"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477"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478"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479"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47A"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47B" w14:textId="77777777" w:rsidR="00FB77CD" w:rsidRPr="000D380F" w:rsidRDefault="00E316D8" w:rsidP="00FB77CD">
            <w:pPr>
              <w:rPr>
                <w:rFonts w:ascii="Times New Roman" w:eastAsia="Times New Roman" w:hAnsi="Times New Roman" w:cs="Times New Roman"/>
                <w:sz w:val="20"/>
              </w:rPr>
            </w:pPr>
          </w:p>
        </w:tc>
      </w:tr>
      <w:tr w:rsidR="0028181B" w14:paraId="413BB484" w14:textId="77777777">
        <w:trPr>
          <w:trHeight w:val="300"/>
        </w:trPr>
        <w:tc>
          <w:tcPr>
            <w:tcW w:w="960" w:type="dxa"/>
            <w:tcBorders>
              <w:top w:val="nil"/>
              <w:left w:val="nil"/>
              <w:bottom w:val="nil"/>
              <w:right w:val="nil"/>
            </w:tcBorders>
            <w:shd w:val="clear" w:color="auto" w:fill="auto"/>
            <w:noWrap/>
            <w:vAlign w:val="bottom"/>
            <w:hideMark/>
          </w:tcPr>
          <w:p w14:paraId="413BB47D"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ΠΟΤΑΜΙ:</w:t>
            </w:r>
          </w:p>
        </w:tc>
        <w:tc>
          <w:tcPr>
            <w:tcW w:w="1205" w:type="dxa"/>
            <w:tcBorders>
              <w:top w:val="nil"/>
              <w:left w:val="nil"/>
              <w:bottom w:val="nil"/>
              <w:right w:val="nil"/>
            </w:tcBorders>
            <w:shd w:val="clear" w:color="auto" w:fill="auto"/>
            <w:noWrap/>
            <w:vAlign w:val="bottom"/>
            <w:hideMark/>
          </w:tcPr>
          <w:p w14:paraId="413BB47E"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47F"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480"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481"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482"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483" w14:textId="77777777" w:rsidR="00FB77CD" w:rsidRPr="000D380F" w:rsidRDefault="00E316D8" w:rsidP="00FB77CD">
            <w:pPr>
              <w:rPr>
                <w:rFonts w:ascii="Times New Roman" w:eastAsia="Times New Roman" w:hAnsi="Times New Roman" w:cs="Times New Roman"/>
                <w:sz w:val="20"/>
              </w:rPr>
            </w:pPr>
          </w:p>
        </w:tc>
      </w:tr>
      <w:tr w:rsidR="0028181B" w14:paraId="413BB48B" w14:textId="77777777">
        <w:trPr>
          <w:trHeight w:val="300"/>
        </w:trPr>
        <w:tc>
          <w:tcPr>
            <w:tcW w:w="2165" w:type="dxa"/>
            <w:gridSpan w:val="2"/>
            <w:tcBorders>
              <w:top w:val="nil"/>
              <w:left w:val="nil"/>
              <w:bottom w:val="nil"/>
              <w:right w:val="nil"/>
            </w:tcBorders>
            <w:shd w:val="clear" w:color="auto" w:fill="auto"/>
            <w:noWrap/>
            <w:vAlign w:val="bottom"/>
            <w:hideMark/>
          </w:tcPr>
          <w:p w14:paraId="413BB485"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ΕΝ. ΚΕΝΤΡΩΩΝ:</w:t>
            </w:r>
          </w:p>
        </w:tc>
        <w:tc>
          <w:tcPr>
            <w:tcW w:w="1204" w:type="dxa"/>
            <w:tcBorders>
              <w:top w:val="nil"/>
              <w:left w:val="nil"/>
              <w:bottom w:val="nil"/>
              <w:right w:val="nil"/>
            </w:tcBorders>
            <w:shd w:val="clear" w:color="auto" w:fill="auto"/>
            <w:noWrap/>
            <w:vAlign w:val="bottom"/>
            <w:hideMark/>
          </w:tcPr>
          <w:p w14:paraId="413BB486"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487"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OXI</w:t>
            </w:r>
          </w:p>
        </w:tc>
        <w:tc>
          <w:tcPr>
            <w:tcW w:w="143" w:type="dxa"/>
            <w:tcBorders>
              <w:top w:val="nil"/>
              <w:left w:val="nil"/>
              <w:bottom w:val="nil"/>
              <w:right w:val="nil"/>
            </w:tcBorders>
            <w:shd w:val="clear" w:color="auto" w:fill="auto"/>
            <w:noWrap/>
            <w:vAlign w:val="bottom"/>
            <w:hideMark/>
          </w:tcPr>
          <w:p w14:paraId="413BB488"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489"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48A" w14:textId="77777777" w:rsidR="00FB77CD" w:rsidRPr="000D380F" w:rsidRDefault="00E316D8" w:rsidP="00FB77CD">
            <w:pPr>
              <w:rPr>
                <w:rFonts w:ascii="Times New Roman" w:eastAsia="Times New Roman" w:hAnsi="Times New Roman" w:cs="Times New Roman"/>
                <w:sz w:val="20"/>
              </w:rPr>
            </w:pPr>
          </w:p>
        </w:tc>
      </w:tr>
      <w:tr w:rsidR="0028181B" w14:paraId="413BB493" w14:textId="77777777">
        <w:trPr>
          <w:trHeight w:val="300"/>
        </w:trPr>
        <w:tc>
          <w:tcPr>
            <w:tcW w:w="960" w:type="dxa"/>
            <w:tcBorders>
              <w:top w:val="nil"/>
              <w:left w:val="nil"/>
              <w:bottom w:val="nil"/>
              <w:right w:val="nil"/>
            </w:tcBorders>
            <w:shd w:val="clear" w:color="auto" w:fill="auto"/>
            <w:noWrap/>
            <w:vAlign w:val="bottom"/>
            <w:hideMark/>
          </w:tcPr>
          <w:p w14:paraId="413BB48C" w14:textId="77777777" w:rsidR="00FB77CD" w:rsidRPr="000D380F" w:rsidRDefault="00E316D8" w:rsidP="00FB77CD">
            <w:pPr>
              <w:rPr>
                <w:rFonts w:ascii="Times New Roman" w:eastAsia="Times New Roman" w:hAnsi="Times New Roman" w:cs="Times New Roman"/>
                <w:sz w:val="20"/>
              </w:rPr>
            </w:pPr>
          </w:p>
        </w:tc>
        <w:tc>
          <w:tcPr>
            <w:tcW w:w="1205" w:type="dxa"/>
            <w:tcBorders>
              <w:top w:val="nil"/>
              <w:left w:val="nil"/>
              <w:bottom w:val="nil"/>
              <w:right w:val="nil"/>
            </w:tcBorders>
            <w:shd w:val="clear" w:color="auto" w:fill="auto"/>
            <w:noWrap/>
            <w:vAlign w:val="bottom"/>
            <w:hideMark/>
          </w:tcPr>
          <w:p w14:paraId="413BB48D"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48E"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48F" w14:textId="77777777" w:rsidR="00FB77CD" w:rsidRPr="000D380F" w:rsidRDefault="00E316D8" w:rsidP="00FB77CD">
            <w:pPr>
              <w:rPr>
                <w:rFonts w:ascii="Times New Roman" w:eastAsia="Times New Roman" w:hAnsi="Times New Roman" w:cs="Times New Roman"/>
                <w:sz w:val="20"/>
              </w:rPr>
            </w:pPr>
          </w:p>
        </w:tc>
        <w:tc>
          <w:tcPr>
            <w:tcW w:w="143" w:type="dxa"/>
            <w:tcBorders>
              <w:top w:val="nil"/>
              <w:left w:val="nil"/>
              <w:bottom w:val="nil"/>
              <w:right w:val="nil"/>
            </w:tcBorders>
            <w:shd w:val="clear" w:color="auto" w:fill="auto"/>
            <w:noWrap/>
            <w:vAlign w:val="bottom"/>
            <w:hideMark/>
          </w:tcPr>
          <w:p w14:paraId="413BB490" w14:textId="77777777" w:rsidR="00FB77CD" w:rsidRPr="000D380F" w:rsidRDefault="00E316D8" w:rsidP="00FB77CD">
            <w:pPr>
              <w:rPr>
                <w:rFonts w:ascii="Times New Roman" w:eastAsia="Times New Roman" w:hAnsi="Times New Roman" w:cs="Times New Roman"/>
                <w:sz w:val="20"/>
              </w:rPr>
            </w:pPr>
          </w:p>
        </w:tc>
        <w:tc>
          <w:tcPr>
            <w:tcW w:w="1538" w:type="dxa"/>
            <w:tcBorders>
              <w:top w:val="nil"/>
              <w:left w:val="nil"/>
              <w:bottom w:val="nil"/>
              <w:right w:val="nil"/>
            </w:tcBorders>
            <w:shd w:val="clear" w:color="auto" w:fill="auto"/>
            <w:noWrap/>
            <w:vAlign w:val="bottom"/>
            <w:hideMark/>
          </w:tcPr>
          <w:p w14:paraId="413BB491"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492" w14:textId="77777777" w:rsidR="00FB77CD" w:rsidRPr="000D380F" w:rsidRDefault="00E316D8" w:rsidP="00FB77CD">
            <w:pPr>
              <w:rPr>
                <w:rFonts w:ascii="Times New Roman" w:eastAsia="Times New Roman" w:hAnsi="Times New Roman" w:cs="Times New Roman"/>
                <w:sz w:val="20"/>
              </w:rPr>
            </w:pPr>
          </w:p>
        </w:tc>
      </w:tr>
      <w:tr w:rsidR="0028181B" w14:paraId="413BB497" w14:textId="77777777">
        <w:trPr>
          <w:trHeight w:val="300"/>
        </w:trPr>
        <w:tc>
          <w:tcPr>
            <w:tcW w:w="960" w:type="dxa"/>
            <w:tcBorders>
              <w:top w:val="nil"/>
              <w:left w:val="nil"/>
              <w:bottom w:val="nil"/>
              <w:right w:val="nil"/>
            </w:tcBorders>
            <w:shd w:val="clear" w:color="auto" w:fill="auto"/>
            <w:noWrap/>
            <w:vAlign w:val="bottom"/>
            <w:hideMark/>
          </w:tcPr>
          <w:p w14:paraId="413BB494" w14:textId="77777777" w:rsidR="00FB77CD" w:rsidRPr="000D380F" w:rsidRDefault="00E316D8" w:rsidP="00FB77CD">
            <w:pPr>
              <w:rPr>
                <w:rFonts w:ascii="Times New Roman" w:eastAsia="Times New Roman" w:hAnsi="Times New Roman" w:cs="Times New Roman"/>
                <w:sz w:val="20"/>
              </w:rPr>
            </w:pPr>
          </w:p>
        </w:tc>
        <w:tc>
          <w:tcPr>
            <w:tcW w:w="5294" w:type="dxa"/>
            <w:gridSpan w:val="5"/>
            <w:tcBorders>
              <w:top w:val="nil"/>
              <w:left w:val="nil"/>
              <w:bottom w:val="nil"/>
              <w:right w:val="nil"/>
            </w:tcBorders>
            <w:shd w:val="clear" w:color="auto" w:fill="auto"/>
            <w:noWrap/>
            <w:vAlign w:val="bottom"/>
            <w:hideMark/>
          </w:tcPr>
          <w:p w14:paraId="413BB495"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 xml:space="preserve">Άρθρο 8 ως έχει   ΔΕΚΤΟ ΚΑΤΑ </w:t>
            </w:r>
            <w:r w:rsidRPr="000D380F">
              <w:rPr>
                <w:rFonts w:ascii="Calibri" w:eastAsia="Times New Roman" w:hAnsi="Calibri" w:cs="Calibri"/>
                <w:color w:val="000000"/>
                <w:sz w:val="22"/>
                <w:szCs w:val="22"/>
              </w:rPr>
              <w:t>ΠΛΕΙΟΨΗΦΙΑ</w:t>
            </w:r>
          </w:p>
        </w:tc>
        <w:tc>
          <w:tcPr>
            <w:tcW w:w="1930" w:type="dxa"/>
            <w:tcBorders>
              <w:top w:val="nil"/>
              <w:left w:val="nil"/>
              <w:bottom w:val="nil"/>
              <w:right w:val="nil"/>
            </w:tcBorders>
            <w:shd w:val="clear" w:color="auto" w:fill="auto"/>
            <w:noWrap/>
            <w:vAlign w:val="bottom"/>
            <w:hideMark/>
          </w:tcPr>
          <w:p w14:paraId="413BB496" w14:textId="77777777" w:rsidR="00FB77CD" w:rsidRPr="000D380F" w:rsidRDefault="00E316D8" w:rsidP="00FB77CD">
            <w:pPr>
              <w:rPr>
                <w:rFonts w:ascii="Calibri" w:eastAsia="Times New Roman" w:hAnsi="Calibri" w:cs="Calibri"/>
                <w:color w:val="000000"/>
                <w:sz w:val="22"/>
                <w:szCs w:val="22"/>
              </w:rPr>
            </w:pPr>
          </w:p>
        </w:tc>
      </w:tr>
      <w:tr w:rsidR="0028181B" w14:paraId="413BB49F" w14:textId="77777777">
        <w:trPr>
          <w:trHeight w:val="300"/>
        </w:trPr>
        <w:tc>
          <w:tcPr>
            <w:tcW w:w="960" w:type="dxa"/>
            <w:tcBorders>
              <w:top w:val="nil"/>
              <w:left w:val="nil"/>
              <w:bottom w:val="nil"/>
              <w:right w:val="nil"/>
            </w:tcBorders>
            <w:shd w:val="clear" w:color="auto" w:fill="auto"/>
            <w:noWrap/>
            <w:vAlign w:val="bottom"/>
            <w:hideMark/>
          </w:tcPr>
          <w:p w14:paraId="413BB498"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ΣΥΡΙΖΑ:</w:t>
            </w:r>
          </w:p>
        </w:tc>
        <w:tc>
          <w:tcPr>
            <w:tcW w:w="1205" w:type="dxa"/>
            <w:tcBorders>
              <w:top w:val="nil"/>
              <w:left w:val="nil"/>
              <w:bottom w:val="nil"/>
              <w:right w:val="nil"/>
            </w:tcBorders>
            <w:shd w:val="clear" w:color="auto" w:fill="auto"/>
            <w:noWrap/>
            <w:vAlign w:val="bottom"/>
            <w:hideMark/>
          </w:tcPr>
          <w:p w14:paraId="413BB499"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49A"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49B"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49C"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49D"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49E" w14:textId="77777777" w:rsidR="00FB77CD" w:rsidRPr="000D380F" w:rsidRDefault="00E316D8" w:rsidP="00FB77CD">
            <w:pPr>
              <w:rPr>
                <w:rFonts w:ascii="Times New Roman" w:eastAsia="Times New Roman" w:hAnsi="Times New Roman" w:cs="Times New Roman"/>
                <w:sz w:val="20"/>
              </w:rPr>
            </w:pPr>
          </w:p>
        </w:tc>
      </w:tr>
      <w:tr w:rsidR="0028181B" w14:paraId="413BB4A7" w14:textId="77777777">
        <w:trPr>
          <w:trHeight w:val="300"/>
        </w:trPr>
        <w:tc>
          <w:tcPr>
            <w:tcW w:w="960" w:type="dxa"/>
            <w:tcBorders>
              <w:top w:val="nil"/>
              <w:left w:val="nil"/>
              <w:bottom w:val="nil"/>
              <w:right w:val="nil"/>
            </w:tcBorders>
            <w:shd w:val="clear" w:color="auto" w:fill="auto"/>
            <w:noWrap/>
            <w:vAlign w:val="bottom"/>
            <w:hideMark/>
          </w:tcPr>
          <w:p w14:paraId="413BB4A0"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Ν.Δ:</w:t>
            </w:r>
          </w:p>
        </w:tc>
        <w:tc>
          <w:tcPr>
            <w:tcW w:w="1205" w:type="dxa"/>
            <w:tcBorders>
              <w:top w:val="nil"/>
              <w:left w:val="nil"/>
              <w:bottom w:val="nil"/>
              <w:right w:val="nil"/>
            </w:tcBorders>
            <w:shd w:val="clear" w:color="auto" w:fill="auto"/>
            <w:noWrap/>
            <w:vAlign w:val="bottom"/>
            <w:hideMark/>
          </w:tcPr>
          <w:p w14:paraId="413BB4A1"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4A2"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4A3"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4A4"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4A5"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4A6" w14:textId="77777777" w:rsidR="00FB77CD" w:rsidRPr="000D380F" w:rsidRDefault="00E316D8" w:rsidP="00FB77CD">
            <w:pPr>
              <w:rPr>
                <w:rFonts w:ascii="Times New Roman" w:eastAsia="Times New Roman" w:hAnsi="Times New Roman" w:cs="Times New Roman"/>
                <w:sz w:val="20"/>
              </w:rPr>
            </w:pPr>
          </w:p>
        </w:tc>
      </w:tr>
      <w:tr w:rsidR="0028181B" w14:paraId="413BB4AF" w14:textId="77777777">
        <w:trPr>
          <w:trHeight w:val="300"/>
        </w:trPr>
        <w:tc>
          <w:tcPr>
            <w:tcW w:w="960" w:type="dxa"/>
            <w:tcBorders>
              <w:top w:val="nil"/>
              <w:left w:val="nil"/>
              <w:bottom w:val="nil"/>
              <w:right w:val="nil"/>
            </w:tcBorders>
            <w:shd w:val="clear" w:color="auto" w:fill="auto"/>
            <w:noWrap/>
            <w:vAlign w:val="bottom"/>
            <w:hideMark/>
          </w:tcPr>
          <w:p w14:paraId="413BB4A8"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ΔΗ.ΣΥ:</w:t>
            </w:r>
          </w:p>
        </w:tc>
        <w:tc>
          <w:tcPr>
            <w:tcW w:w="1205" w:type="dxa"/>
            <w:tcBorders>
              <w:top w:val="nil"/>
              <w:left w:val="nil"/>
              <w:bottom w:val="nil"/>
              <w:right w:val="nil"/>
            </w:tcBorders>
            <w:shd w:val="clear" w:color="auto" w:fill="auto"/>
            <w:noWrap/>
            <w:vAlign w:val="bottom"/>
            <w:hideMark/>
          </w:tcPr>
          <w:p w14:paraId="413BB4A9"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4AA"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4AB"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4AC"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4AD"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4AE" w14:textId="77777777" w:rsidR="00FB77CD" w:rsidRPr="000D380F" w:rsidRDefault="00E316D8" w:rsidP="00FB77CD">
            <w:pPr>
              <w:rPr>
                <w:rFonts w:ascii="Times New Roman" w:eastAsia="Times New Roman" w:hAnsi="Times New Roman" w:cs="Times New Roman"/>
                <w:sz w:val="20"/>
              </w:rPr>
            </w:pPr>
          </w:p>
        </w:tc>
      </w:tr>
      <w:tr w:rsidR="0028181B" w14:paraId="413BB4B7" w14:textId="77777777">
        <w:trPr>
          <w:trHeight w:val="300"/>
        </w:trPr>
        <w:tc>
          <w:tcPr>
            <w:tcW w:w="960" w:type="dxa"/>
            <w:tcBorders>
              <w:top w:val="nil"/>
              <w:left w:val="nil"/>
              <w:bottom w:val="nil"/>
              <w:right w:val="nil"/>
            </w:tcBorders>
            <w:shd w:val="clear" w:color="auto" w:fill="auto"/>
            <w:noWrap/>
            <w:vAlign w:val="bottom"/>
            <w:hideMark/>
          </w:tcPr>
          <w:p w14:paraId="413BB4B0"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Χ.Α:</w:t>
            </w:r>
          </w:p>
        </w:tc>
        <w:tc>
          <w:tcPr>
            <w:tcW w:w="1205" w:type="dxa"/>
            <w:tcBorders>
              <w:top w:val="nil"/>
              <w:left w:val="nil"/>
              <w:bottom w:val="nil"/>
              <w:right w:val="nil"/>
            </w:tcBorders>
            <w:shd w:val="clear" w:color="auto" w:fill="auto"/>
            <w:noWrap/>
            <w:vAlign w:val="bottom"/>
            <w:hideMark/>
          </w:tcPr>
          <w:p w14:paraId="413BB4B1"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4B2"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4B3"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OXI</w:t>
            </w:r>
          </w:p>
        </w:tc>
        <w:tc>
          <w:tcPr>
            <w:tcW w:w="143" w:type="dxa"/>
            <w:tcBorders>
              <w:top w:val="nil"/>
              <w:left w:val="nil"/>
              <w:bottom w:val="nil"/>
              <w:right w:val="nil"/>
            </w:tcBorders>
            <w:shd w:val="clear" w:color="auto" w:fill="auto"/>
            <w:noWrap/>
            <w:vAlign w:val="bottom"/>
            <w:hideMark/>
          </w:tcPr>
          <w:p w14:paraId="413BB4B4"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4B5"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4B6" w14:textId="77777777" w:rsidR="00FB77CD" w:rsidRPr="000D380F" w:rsidRDefault="00E316D8" w:rsidP="00FB77CD">
            <w:pPr>
              <w:rPr>
                <w:rFonts w:ascii="Times New Roman" w:eastAsia="Times New Roman" w:hAnsi="Times New Roman" w:cs="Times New Roman"/>
                <w:sz w:val="20"/>
              </w:rPr>
            </w:pPr>
          </w:p>
        </w:tc>
      </w:tr>
      <w:tr w:rsidR="0028181B" w14:paraId="413BB4BF" w14:textId="77777777">
        <w:trPr>
          <w:trHeight w:val="300"/>
        </w:trPr>
        <w:tc>
          <w:tcPr>
            <w:tcW w:w="960" w:type="dxa"/>
            <w:tcBorders>
              <w:top w:val="nil"/>
              <w:left w:val="nil"/>
              <w:bottom w:val="nil"/>
              <w:right w:val="nil"/>
            </w:tcBorders>
            <w:shd w:val="clear" w:color="auto" w:fill="auto"/>
            <w:noWrap/>
            <w:vAlign w:val="bottom"/>
            <w:hideMark/>
          </w:tcPr>
          <w:p w14:paraId="413BB4B8"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Κ.Κ.Ε:</w:t>
            </w:r>
          </w:p>
        </w:tc>
        <w:tc>
          <w:tcPr>
            <w:tcW w:w="1205" w:type="dxa"/>
            <w:tcBorders>
              <w:top w:val="nil"/>
              <w:left w:val="nil"/>
              <w:bottom w:val="nil"/>
              <w:right w:val="nil"/>
            </w:tcBorders>
            <w:shd w:val="clear" w:color="auto" w:fill="auto"/>
            <w:noWrap/>
            <w:vAlign w:val="bottom"/>
            <w:hideMark/>
          </w:tcPr>
          <w:p w14:paraId="413BB4B9"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4BA"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4BB"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OXI</w:t>
            </w:r>
          </w:p>
        </w:tc>
        <w:tc>
          <w:tcPr>
            <w:tcW w:w="143" w:type="dxa"/>
            <w:tcBorders>
              <w:top w:val="nil"/>
              <w:left w:val="nil"/>
              <w:bottom w:val="nil"/>
              <w:right w:val="nil"/>
            </w:tcBorders>
            <w:shd w:val="clear" w:color="auto" w:fill="auto"/>
            <w:noWrap/>
            <w:vAlign w:val="bottom"/>
            <w:hideMark/>
          </w:tcPr>
          <w:p w14:paraId="413BB4BC"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4BD"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4BE" w14:textId="77777777" w:rsidR="00FB77CD" w:rsidRPr="000D380F" w:rsidRDefault="00E316D8" w:rsidP="00FB77CD">
            <w:pPr>
              <w:rPr>
                <w:rFonts w:ascii="Times New Roman" w:eastAsia="Times New Roman" w:hAnsi="Times New Roman" w:cs="Times New Roman"/>
                <w:sz w:val="20"/>
              </w:rPr>
            </w:pPr>
          </w:p>
        </w:tc>
      </w:tr>
      <w:tr w:rsidR="0028181B" w14:paraId="413BB4C7" w14:textId="77777777">
        <w:trPr>
          <w:trHeight w:val="300"/>
        </w:trPr>
        <w:tc>
          <w:tcPr>
            <w:tcW w:w="960" w:type="dxa"/>
            <w:tcBorders>
              <w:top w:val="nil"/>
              <w:left w:val="nil"/>
              <w:bottom w:val="nil"/>
              <w:right w:val="nil"/>
            </w:tcBorders>
            <w:shd w:val="clear" w:color="auto" w:fill="auto"/>
            <w:noWrap/>
            <w:vAlign w:val="bottom"/>
            <w:hideMark/>
          </w:tcPr>
          <w:p w14:paraId="413BB4C0"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ΑΝ.ΕΛ:</w:t>
            </w:r>
          </w:p>
        </w:tc>
        <w:tc>
          <w:tcPr>
            <w:tcW w:w="1205" w:type="dxa"/>
            <w:tcBorders>
              <w:top w:val="nil"/>
              <w:left w:val="nil"/>
              <w:bottom w:val="nil"/>
              <w:right w:val="nil"/>
            </w:tcBorders>
            <w:shd w:val="clear" w:color="auto" w:fill="auto"/>
            <w:noWrap/>
            <w:vAlign w:val="bottom"/>
            <w:hideMark/>
          </w:tcPr>
          <w:p w14:paraId="413BB4C1"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4C2"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4C3"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4C4"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4C5"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4C6" w14:textId="77777777" w:rsidR="00FB77CD" w:rsidRPr="000D380F" w:rsidRDefault="00E316D8" w:rsidP="00FB77CD">
            <w:pPr>
              <w:rPr>
                <w:rFonts w:ascii="Times New Roman" w:eastAsia="Times New Roman" w:hAnsi="Times New Roman" w:cs="Times New Roman"/>
                <w:sz w:val="20"/>
              </w:rPr>
            </w:pPr>
          </w:p>
        </w:tc>
      </w:tr>
      <w:tr w:rsidR="0028181B" w14:paraId="413BB4CF" w14:textId="77777777">
        <w:trPr>
          <w:trHeight w:val="300"/>
        </w:trPr>
        <w:tc>
          <w:tcPr>
            <w:tcW w:w="960" w:type="dxa"/>
            <w:tcBorders>
              <w:top w:val="nil"/>
              <w:left w:val="nil"/>
              <w:bottom w:val="nil"/>
              <w:right w:val="nil"/>
            </w:tcBorders>
            <w:shd w:val="clear" w:color="auto" w:fill="auto"/>
            <w:noWrap/>
            <w:vAlign w:val="bottom"/>
            <w:hideMark/>
          </w:tcPr>
          <w:p w14:paraId="413BB4C8"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ΠΟΤΑΜΙ:</w:t>
            </w:r>
          </w:p>
        </w:tc>
        <w:tc>
          <w:tcPr>
            <w:tcW w:w="1205" w:type="dxa"/>
            <w:tcBorders>
              <w:top w:val="nil"/>
              <w:left w:val="nil"/>
              <w:bottom w:val="nil"/>
              <w:right w:val="nil"/>
            </w:tcBorders>
            <w:shd w:val="clear" w:color="auto" w:fill="auto"/>
            <w:noWrap/>
            <w:vAlign w:val="bottom"/>
            <w:hideMark/>
          </w:tcPr>
          <w:p w14:paraId="413BB4C9"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4CA"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4CB"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4CC"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4CD"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4CE" w14:textId="77777777" w:rsidR="00FB77CD" w:rsidRPr="000D380F" w:rsidRDefault="00E316D8" w:rsidP="00FB77CD">
            <w:pPr>
              <w:rPr>
                <w:rFonts w:ascii="Times New Roman" w:eastAsia="Times New Roman" w:hAnsi="Times New Roman" w:cs="Times New Roman"/>
                <w:sz w:val="20"/>
              </w:rPr>
            </w:pPr>
          </w:p>
        </w:tc>
      </w:tr>
      <w:tr w:rsidR="0028181B" w14:paraId="413BB4D6" w14:textId="77777777">
        <w:trPr>
          <w:trHeight w:val="300"/>
        </w:trPr>
        <w:tc>
          <w:tcPr>
            <w:tcW w:w="2165" w:type="dxa"/>
            <w:gridSpan w:val="2"/>
            <w:tcBorders>
              <w:top w:val="nil"/>
              <w:left w:val="nil"/>
              <w:bottom w:val="nil"/>
              <w:right w:val="nil"/>
            </w:tcBorders>
            <w:shd w:val="clear" w:color="auto" w:fill="auto"/>
            <w:noWrap/>
            <w:vAlign w:val="bottom"/>
            <w:hideMark/>
          </w:tcPr>
          <w:p w14:paraId="413BB4D0"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ΕΝ. ΚΕΝΤΡΩΩΝ:</w:t>
            </w:r>
          </w:p>
        </w:tc>
        <w:tc>
          <w:tcPr>
            <w:tcW w:w="1204" w:type="dxa"/>
            <w:tcBorders>
              <w:top w:val="nil"/>
              <w:left w:val="nil"/>
              <w:bottom w:val="nil"/>
              <w:right w:val="nil"/>
            </w:tcBorders>
            <w:shd w:val="clear" w:color="auto" w:fill="auto"/>
            <w:noWrap/>
            <w:vAlign w:val="bottom"/>
            <w:hideMark/>
          </w:tcPr>
          <w:p w14:paraId="413BB4D1"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4D2"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4D3"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4D4"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4D5" w14:textId="77777777" w:rsidR="00FB77CD" w:rsidRPr="000D380F" w:rsidRDefault="00E316D8" w:rsidP="00FB77CD">
            <w:pPr>
              <w:rPr>
                <w:rFonts w:ascii="Times New Roman" w:eastAsia="Times New Roman" w:hAnsi="Times New Roman" w:cs="Times New Roman"/>
                <w:sz w:val="20"/>
              </w:rPr>
            </w:pPr>
          </w:p>
        </w:tc>
      </w:tr>
      <w:tr w:rsidR="0028181B" w14:paraId="413BB4DE" w14:textId="77777777">
        <w:trPr>
          <w:trHeight w:val="300"/>
        </w:trPr>
        <w:tc>
          <w:tcPr>
            <w:tcW w:w="960" w:type="dxa"/>
            <w:tcBorders>
              <w:top w:val="nil"/>
              <w:left w:val="nil"/>
              <w:bottom w:val="nil"/>
              <w:right w:val="nil"/>
            </w:tcBorders>
            <w:shd w:val="clear" w:color="auto" w:fill="auto"/>
            <w:noWrap/>
            <w:vAlign w:val="bottom"/>
            <w:hideMark/>
          </w:tcPr>
          <w:p w14:paraId="413BB4D7" w14:textId="77777777" w:rsidR="00FB77CD" w:rsidRPr="000D380F" w:rsidRDefault="00E316D8" w:rsidP="00FB77CD">
            <w:pPr>
              <w:rPr>
                <w:rFonts w:ascii="Times New Roman" w:eastAsia="Times New Roman" w:hAnsi="Times New Roman" w:cs="Times New Roman"/>
                <w:sz w:val="20"/>
              </w:rPr>
            </w:pPr>
          </w:p>
        </w:tc>
        <w:tc>
          <w:tcPr>
            <w:tcW w:w="1205" w:type="dxa"/>
            <w:tcBorders>
              <w:top w:val="nil"/>
              <w:left w:val="nil"/>
              <w:bottom w:val="nil"/>
              <w:right w:val="nil"/>
            </w:tcBorders>
            <w:shd w:val="clear" w:color="auto" w:fill="auto"/>
            <w:noWrap/>
            <w:vAlign w:val="bottom"/>
            <w:hideMark/>
          </w:tcPr>
          <w:p w14:paraId="413BB4D8"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4D9"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4DA" w14:textId="77777777" w:rsidR="00FB77CD" w:rsidRPr="000D380F" w:rsidRDefault="00E316D8" w:rsidP="00FB77CD">
            <w:pPr>
              <w:rPr>
                <w:rFonts w:ascii="Times New Roman" w:eastAsia="Times New Roman" w:hAnsi="Times New Roman" w:cs="Times New Roman"/>
                <w:sz w:val="20"/>
              </w:rPr>
            </w:pPr>
          </w:p>
        </w:tc>
        <w:tc>
          <w:tcPr>
            <w:tcW w:w="143" w:type="dxa"/>
            <w:tcBorders>
              <w:top w:val="nil"/>
              <w:left w:val="nil"/>
              <w:bottom w:val="nil"/>
              <w:right w:val="nil"/>
            </w:tcBorders>
            <w:shd w:val="clear" w:color="auto" w:fill="auto"/>
            <w:noWrap/>
            <w:vAlign w:val="bottom"/>
            <w:hideMark/>
          </w:tcPr>
          <w:p w14:paraId="413BB4DB" w14:textId="77777777" w:rsidR="00FB77CD" w:rsidRPr="000D380F" w:rsidRDefault="00E316D8" w:rsidP="00FB77CD">
            <w:pPr>
              <w:rPr>
                <w:rFonts w:ascii="Times New Roman" w:eastAsia="Times New Roman" w:hAnsi="Times New Roman" w:cs="Times New Roman"/>
                <w:sz w:val="20"/>
              </w:rPr>
            </w:pPr>
          </w:p>
        </w:tc>
        <w:tc>
          <w:tcPr>
            <w:tcW w:w="1538" w:type="dxa"/>
            <w:tcBorders>
              <w:top w:val="nil"/>
              <w:left w:val="nil"/>
              <w:bottom w:val="nil"/>
              <w:right w:val="nil"/>
            </w:tcBorders>
            <w:shd w:val="clear" w:color="auto" w:fill="auto"/>
            <w:noWrap/>
            <w:vAlign w:val="bottom"/>
            <w:hideMark/>
          </w:tcPr>
          <w:p w14:paraId="413BB4DC"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4DD" w14:textId="77777777" w:rsidR="00FB77CD" w:rsidRPr="000D380F" w:rsidRDefault="00E316D8" w:rsidP="00FB77CD">
            <w:pPr>
              <w:rPr>
                <w:rFonts w:ascii="Times New Roman" w:eastAsia="Times New Roman" w:hAnsi="Times New Roman" w:cs="Times New Roman"/>
                <w:sz w:val="20"/>
              </w:rPr>
            </w:pPr>
          </w:p>
        </w:tc>
      </w:tr>
      <w:tr w:rsidR="0028181B" w14:paraId="413BB4E1" w14:textId="77777777">
        <w:trPr>
          <w:trHeight w:val="300"/>
        </w:trPr>
        <w:tc>
          <w:tcPr>
            <w:tcW w:w="960" w:type="dxa"/>
            <w:tcBorders>
              <w:top w:val="nil"/>
              <w:left w:val="nil"/>
              <w:bottom w:val="nil"/>
              <w:right w:val="nil"/>
            </w:tcBorders>
            <w:shd w:val="clear" w:color="auto" w:fill="auto"/>
            <w:noWrap/>
            <w:vAlign w:val="bottom"/>
            <w:hideMark/>
          </w:tcPr>
          <w:p w14:paraId="413BB4DF" w14:textId="77777777" w:rsidR="00FB77CD" w:rsidRPr="000D380F" w:rsidRDefault="00E316D8" w:rsidP="00FB77CD">
            <w:pPr>
              <w:rPr>
                <w:rFonts w:ascii="Times New Roman" w:eastAsia="Times New Roman" w:hAnsi="Times New Roman" w:cs="Times New Roman"/>
                <w:sz w:val="20"/>
              </w:rPr>
            </w:pPr>
          </w:p>
        </w:tc>
        <w:tc>
          <w:tcPr>
            <w:tcW w:w="7224" w:type="dxa"/>
            <w:gridSpan w:val="6"/>
            <w:tcBorders>
              <w:top w:val="nil"/>
              <w:left w:val="nil"/>
              <w:bottom w:val="nil"/>
              <w:right w:val="nil"/>
            </w:tcBorders>
            <w:shd w:val="clear" w:color="auto" w:fill="auto"/>
            <w:noWrap/>
            <w:vAlign w:val="bottom"/>
            <w:hideMark/>
          </w:tcPr>
          <w:p w14:paraId="413BB4E0"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Άρθρο 9 όπως τροποποιήθηκε από τον κ</w:t>
            </w:r>
            <w:r>
              <w:rPr>
                <w:rFonts w:ascii="Calibri" w:eastAsia="Times New Roman" w:hAnsi="Calibri" w:cs="Calibri"/>
                <w:color w:val="000000"/>
                <w:sz w:val="22"/>
                <w:szCs w:val="22"/>
              </w:rPr>
              <w:t>.</w:t>
            </w:r>
            <w:r w:rsidRPr="000D380F">
              <w:rPr>
                <w:rFonts w:ascii="Calibri" w:eastAsia="Times New Roman" w:hAnsi="Calibri" w:cs="Calibri"/>
                <w:color w:val="000000"/>
                <w:sz w:val="22"/>
                <w:szCs w:val="22"/>
              </w:rPr>
              <w:t xml:space="preserve"> </w:t>
            </w:r>
            <w:r w:rsidRPr="000D380F">
              <w:rPr>
                <w:rFonts w:ascii="Calibri" w:eastAsia="Times New Roman" w:hAnsi="Calibri" w:cs="Calibri"/>
                <w:color w:val="000000"/>
                <w:sz w:val="22"/>
                <w:szCs w:val="22"/>
              </w:rPr>
              <w:t>Υπουργό   ΔΕΚΤΟ ΚΑΤΑ ΠΛΕΙΟΨΗΦΙΑ</w:t>
            </w:r>
          </w:p>
        </w:tc>
      </w:tr>
      <w:tr w:rsidR="0028181B" w14:paraId="413BB4E9" w14:textId="77777777">
        <w:trPr>
          <w:trHeight w:val="300"/>
        </w:trPr>
        <w:tc>
          <w:tcPr>
            <w:tcW w:w="960" w:type="dxa"/>
            <w:tcBorders>
              <w:top w:val="nil"/>
              <w:left w:val="nil"/>
              <w:bottom w:val="nil"/>
              <w:right w:val="nil"/>
            </w:tcBorders>
            <w:shd w:val="clear" w:color="auto" w:fill="auto"/>
            <w:noWrap/>
            <w:vAlign w:val="bottom"/>
            <w:hideMark/>
          </w:tcPr>
          <w:p w14:paraId="413BB4E2"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ΣΥΡΙΖΑ:</w:t>
            </w:r>
          </w:p>
        </w:tc>
        <w:tc>
          <w:tcPr>
            <w:tcW w:w="1205" w:type="dxa"/>
            <w:tcBorders>
              <w:top w:val="nil"/>
              <w:left w:val="nil"/>
              <w:bottom w:val="nil"/>
              <w:right w:val="nil"/>
            </w:tcBorders>
            <w:shd w:val="clear" w:color="auto" w:fill="auto"/>
            <w:noWrap/>
            <w:vAlign w:val="bottom"/>
            <w:hideMark/>
          </w:tcPr>
          <w:p w14:paraId="413BB4E3"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4E4"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4E5"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4E6"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4E7"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4E8" w14:textId="77777777" w:rsidR="00FB77CD" w:rsidRPr="000D380F" w:rsidRDefault="00E316D8" w:rsidP="00FB77CD">
            <w:pPr>
              <w:rPr>
                <w:rFonts w:ascii="Times New Roman" w:eastAsia="Times New Roman" w:hAnsi="Times New Roman" w:cs="Times New Roman"/>
                <w:sz w:val="20"/>
              </w:rPr>
            </w:pPr>
          </w:p>
        </w:tc>
      </w:tr>
      <w:tr w:rsidR="0028181B" w14:paraId="413BB4F1" w14:textId="77777777">
        <w:trPr>
          <w:trHeight w:val="300"/>
        </w:trPr>
        <w:tc>
          <w:tcPr>
            <w:tcW w:w="960" w:type="dxa"/>
            <w:tcBorders>
              <w:top w:val="nil"/>
              <w:left w:val="nil"/>
              <w:bottom w:val="nil"/>
              <w:right w:val="nil"/>
            </w:tcBorders>
            <w:shd w:val="clear" w:color="auto" w:fill="auto"/>
            <w:noWrap/>
            <w:vAlign w:val="bottom"/>
            <w:hideMark/>
          </w:tcPr>
          <w:p w14:paraId="413BB4EA"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Ν.Δ:</w:t>
            </w:r>
          </w:p>
        </w:tc>
        <w:tc>
          <w:tcPr>
            <w:tcW w:w="1205" w:type="dxa"/>
            <w:tcBorders>
              <w:top w:val="nil"/>
              <w:left w:val="nil"/>
              <w:bottom w:val="nil"/>
              <w:right w:val="nil"/>
            </w:tcBorders>
            <w:shd w:val="clear" w:color="auto" w:fill="auto"/>
            <w:noWrap/>
            <w:vAlign w:val="bottom"/>
            <w:hideMark/>
          </w:tcPr>
          <w:p w14:paraId="413BB4EB"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4EC"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4ED"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4EE"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4EF"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4F0" w14:textId="77777777" w:rsidR="00FB77CD" w:rsidRPr="000D380F" w:rsidRDefault="00E316D8" w:rsidP="00FB77CD">
            <w:pPr>
              <w:rPr>
                <w:rFonts w:ascii="Times New Roman" w:eastAsia="Times New Roman" w:hAnsi="Times New Roman" w:cs="Times New Roman"/>
                <w:sz w:val="20"/>
              </w:rPr>
            </w:pPr>
          </w:p>
        </w:tc>
      </w:tr>
      <w:tr w:rsidR="0028181B" w14:paraId="413BB4F9" w14:textId="77777777">
        <w:trPr>
          <w:trHeight w:val="300"/>
        </w:trPr>
        <w:tc>
          <w:tcPr>
            <w:tcW w:w="960" w:type="dxa"/>
            <w:tcBorders>
              <w:top w:val="nil"/>
              <w:left w:val="nil"/>
              <w:bottom w:val="nil"/>
              <w:right w:val="nil"/>
            </w:tcBorders>
            <w:shd w:val="clear" w:color="auto" w:fill="auto"/>
            <w:noWrap/>
            <w:vAlign w:val="bottom"/>
            <w:hideMark/>
          </w:tcPr>
          <w:p w14:paraId="413BB4F2"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ΔΗ.ΣΥ:</w:t>
            </w:r>
          </w:p>
        </w:tc>
        <w:tc>
          <w:tcPr>
            <w:tcW w:w="1205" w:type="dxa"/>
            <w:tcBorders>
              <w:top w:val="nil"/>
              <w:left w:val="nil"/>
              <w:bottom w:val="nil"/>
              <w:right w:val="nil"/>
            </w:tcBorders>
            <w:shd w:val="clear" w:color="auto" w:fill="auto"/>
            <w:noWrap/>
            <w:vAlign w:val="bottom"/>
            <w:hideMark/>
          </w:tcPr>
          <w:p w14:paraId="413BB4F3"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4F4"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4F5"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4F6"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4F7"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4F8" w14:textId="77777777" w:rsidR="00FB77CD" w:rsidRPr="000D380F" w:rsidRDefault="00E316D8" w:rsidP="00FB77CD">
            <w:pPr>
              <w:rPr>
                <w:rFonts w:ascii="Times New Roman" w:eastAsia="Times New Roman" w:hAnsi="Times New Roman" w:cs="Times New Roman"/>
                <w:sz w:val="20"/>
              </w:rPr>
            </w:pPr>
          </w:p>
        </w:tc>
      </w:tr>
      <w:tr w:rsidR="0028181B" w14:paraId="413BB501" w14:textId="77777777">
        <w:trPr>
          <w:trHeight w:val="300"/>
        </w:trPr>
        <w:tc>
          <w:tcPr>
            <w:tcW w:w="960" w:type="dxa"/>
            <w:tcBorders>
              <w:top w:val="nil"/>
              <w:left w:val="nil"/>
              <w:bottom w:val="nil"/>
              <w:right w:val="nil"/>
            </w:tcBorders>
            <w:shd w:val="clear" w:color="auto" w:fill="auto"/>
            <w:noWrap/>
            <w:vAlign w:val="bottom"/>
            <w:hideMark/>
          </w:tcPr>
          <w:p w14:paraId="413BB4FA"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Χ.Α:</w:t>
            </w:r>
          </w:p>
        </w:tc>
        <w:tc>
          <w:tcPr>
            <w:tcW w:w="1205" w:type="dxa"/>
            <w:tcBorders>
              <w:top w:val="nil"/>
              <w:left w:val="nil"/>
              <w:bottom w:val="nil"/>
              <w:right w:val="nil"/>
            </w:tcBorders>
            <w:shd w:val="clear" w:color="auto" w:fill="auto"/>
            <w:noWrap/>
            <w:vAlign w:val="bottom"/>
            <w:hideMark/>
          </w:tcPr>
          <w:p w14:paraId="413BB4FB"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4FC"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4FD"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OXI</w:t>
            </w:r>
          </w:p>
        </w:tc>
        <w:tc>
          <w:tcPr>
            <w:tcW w:w="143" w:type="dxa"/>
            <w:tcBorders>
              <w:top w:val="nil"/>
              <w:left w:val="nil"/>
              <w:bottom w:val="nil"/>
              <w:right w:val="nil"/>
            </w:tcBorders>
            <w:shd w:val="clear" w:color="auto" w:fill="auto"/>
            <w:noWrap/>
            <w:vAlign w:val="bottom"/>
            <w:hideMark/>
          </w:tcPr>
          <w:p w14:paraId="413BB4FE"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4FF"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500" w14:textId="77777777" w:rsidR="00FB77CD" w:rsidRPr="000D380F" w:rsidRDefault="00E316D8" w:rsidP="00FB77CD">
            <w:pPr>
              <w:rPr>
                <w:rFonts w:ascii="Times New Roman" w:eastAsia="Times New Roman" w:hAnsi="Times New Roman" w:cs="Times New Roman"/>
                <w:sz w:val="20"/>
              </w:rPr>
            </w:pPr>
          </w:p>
        </w:tc>
      </w:tr>
      <w:tr w:rsidR="0028181B" w14:paraId="413BB509" w14:textId="77777777">
        <w:trPr>
          <w:trHeight w:val="300"/>
        </w:trPr>
        <w:tc>
          <w:tcPr>
            <w:tcW w:w="960" w:type="dxa"/>
            <w:tcBorders>
              <w:top w:val="nil"/>
              <w:left w:val="nil"/>
              <w:bottom w:val="nil"/>
              <w:right w:val="nil"/>
            </w:tcBorders>
            <w:shd w:val="clear" w:color="auto" w:fill="auto"/>
            <w:noWrap/>
            <w:vAlign w:val="bottom"/>
            <w:hideMark/>
          </w:tcPr>
          <w:p w14:paraId="413BB502"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Κ.Κ.Ε:</w:t>
            </w:r>
          </w:p>
        </w:tc>
        <w:tc>
          <w:tcPr>
            <w:tcW w:w="1205" w:type="dxa"/>
            <w:tcBorders>
              <w:top w:val="nil"/>
              <w:left w:val="nil"/>
              <w:bottom w:val="nil"/>
              <w:right w:val="nil"/>
            </w:tcBorders>
            <w:shd w:val="clear" w:color="auto" w:fill="auto"/>
            <w:noWrap/>
            <w:vAlign w:val="bottom"/>
            <w:hideMark/>
          </w:tcPr>
          <w:p w14:paraId="413BB503"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504"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505"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ΠΡΝ</w:t>
            </w:r>
          </w:p>
        </w:tc>
        <w:tc>
          <w:tcPr>
            <w:tcW w:w="143" w:type="dxa"/>
            <w:tcBorders>
              <w:top w:val="nil"/>
              <w:left w:val="nil"/>
              <w:bottom w:val="nil"/>
              <w:right w:val="nil"/>
            </w:tcBorders>
            <w:shd w:val="clear" w:color="auto" w:fill="auto"/>
            <w:noWrap/>
            <w:vAlign w:val="bottom"/>
            <w:hideMark/>
          </w:tcPr>
          <w:p w14:paraId="413BB506"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507"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508" w14:textId="77777777" w:rsidR="00FB77CD" w:rsidRPr="000D380F" w:rsidRDefault="00E316D8" w:rsidP="00FB77CD">
            <w:pPr>
              <w:rPr>
                <w:rFonts w:ascii="Times New Roman" w:eastAsia="Times New Roman" w:hAnsi="Times New Roman" w:cs="Times New Roman"/>
                <w:sz w:val="20"/>
              </w:rPr>
            </w:pPr>
          </w:p>
        </w:tc>
      </w:tr>
      <w:tr w:rsidR="0028181B" w14:paraId="413BB511" w14:textId="77777777">
        <w:trPr>
          <w:trHeight w:val="300"/>
        </w:trPr>
        <w:tc>
          <w:tcPr>
            <w:tcW w:w="960" w:type="dxa"/>
            <w:tcBorders>
              <w:top w:val="nil"/>
              <w:left w:val="nil"/>
              <w:bottom w:val="nil"/>
              <w:right w:val="nil"/>
            </w:tcBorders>
            <w:shd w:val="clear" w:color="auto" w:fill="auto"/>
            <w:noWrap/>
            <w:vAlign w:val="bottom"/>
            <w:hideMark/>
          </w:tcPr>
          <w:p w14:paraId="413BB50A"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ΑΝ.ΕΛ:</w:t>
            </w:r>
          </w:p>
        </w:tc>
        <w:tc>
          <w:tcPr>
            <w:tcW w:w="1205" w:type="dxa"/>
            <w:tcBorders>
              <w:top w:val="nil"/>
              <w:left w:val="nil"/>
              <w:bottom w:val="nil"/>
              <w:right w:val="nil"/>
            </w:tcBorders>
            <w:shd w:val="clear" w:color="auto" w:fill="auto"/>
            <w:noWrap/>
            <w:vAlign w:val="bottom"/>
            <w:hideMark/>
          </w:tcPr>
          <w:p w14:paraId="413BB50B"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50C"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50D"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50E"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50F"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510" w14:textId="77777777" w:rsidR="00FB77CD" w:rsidRPr="000D380F" w:rsidRDefault="00E316D8" w:rsidP="00FB77CD">
            <w:pPr>
              <w:rPr>
                <w:rFonts w:ascii="Times New Roman" w:eastAsia="Times New Roman" w:hAnsi="Times New Roman" w:cs="Times New Roman"/>
                <w:sz w:val="20"/>
              </w:rPr>
            </w:pPr>
          </w:p>
        </w:tc>
      </w:tr>
      <w:tr w:rsidR="0028181B" w14:paraId="413BB519" w14:textId="77777777">
        <w:trPr>
          <w:trHeight w:val="300"/>
        </w:trPr>
        <w:tc>
          <w:tcPr>
            <w:tcW w:w="960" w:type="dxa"/>
            <w:tcBorders>
              <w:top w:val="nil"/>
              <w:left w:val="nil"/>
              <w:bottom w:val="nil"/>
              <w:right w:val="nil"/>
            </w:tcBorders>
            <w:shd w:val="clear" w:color="auto" w:fill="auto"/>
            <w:noWrap/>
            <w:vAlign w:val="bottom"/>
            <w:hideMark/>
          </w:tcPr>
          <w:p w14:paraId="413BB512"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ΠΟΤΑΜΙ:</w:t>
            </w:r>
          </w:p>
        </w:tc>
        <w:tc>
          <w:tcPr>
            <w:tcW w:w="1205" w:type="dxa"/>
            <w:tcBorders>
              <w:top w:val="nil"/>
              <w:left w:val="nil"/>
              <w:bottom w:val="nil"/>
              <w:right w:val="nil"/>
            </w:tcBorders>
            <w:shd w:val="clear" w:color="auto" w:fill="auto"/>
            <w:noWrap/>
            <w:vAlign w:val="bottom"/>
            <w:hideMark/>
          </w:tcPr>
          <w:p w14:paraId="413BB513"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514"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515"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516"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517"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518" w14:textId="77777777" w:rsidR="00FB77CD" w:rsidRPr="000D380F" w:rsidRDefault="00E316D8" w:rsidP="00FB77CD">
            <w:pPr>
              <w:rPr>
                <w:rFonts w:ascii="Times New Roman" w:eastAsia="Times New Roman" w:hAnsi="Times New Roman" w:cs="Times New Roman"/>
                <w:sz w:val="20"/>
              </w:rPr>
            </w:pPr>
          </w:p>
        </w:tc>
      </w:tr>
      <w:tr w:rsidR="0028181B" w14:paraId="413BB520" w14:textId="77777777">
        <w:trPr>
          <w:trHeight w:val="300"/>
        </w:trPr>
        <w:tc>
          <w:tcPr>
            <w:tcW w:w="2165" w:type="dxa"/>
            <w:gridSpan w:val="2"/>
            <w:tcBorders>
              <w:top w:val="nil"/>
              <w:left w:val="nil"/>
              <w:bottom w:val="nil"/>
              <w:right w:val="nil"/>
            </w:tcBorders>
            <w:shd w:val="clear" w:color="auto" w:fill="auto"/>
            <w:noWrap/>
            <w:vAlign w:val="bottom"/>
            <w:hideMark/>
          </w:tcPr>
          <w:p w14:paraId="413BB51A"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ΕΝ. ΚΕΝΤΡΩΩΝ:</w:t>
            </w:r>
          </w:p>
        </w:tc>
        <w:tc>
          <w:tcPr>
            <w:tcW w:w="1204" w:type="dxa"/>
            <w:tcBorders>
              <w:top w:val="nil"/>
              <w:left w:val="nil"/>
              <w:bottom w:val="nil"/>
              <w:right w:val="nil"/>
            </w:tcBorders>
            <w:shd w:val="clear" w:color="auto" w:fill="auto"/>
            <w:noWrap/>
            <w:vAlign w:val="bottom"/>
            <w:hideMark/>
          </w:tcPr>
          <w:p w14:paraId="413BB51B"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51C"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51D"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51E"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51F" w14:textId="77777777" w:rsidR="00FB77CD" w:rsidRPr="000D380F" w:rsidRDefault="00E316D8" w:rsidP="00FB77CD">
            <w:pPr>
              <w:rPr>
                <w:rFonts w:ascii="Times New Roman" w:eastAsia="Times New Roman" w:hAnsi="Times New Roman" w:cs="Times New Roman"/>
                <w:sz w:val="20"/>
              </w:rPr>
            </w:pPr>
          </w:p>
        </w:tc>
      </w:tr>
      <w:tr w:rsidR="0028181B" w14:paraId="413BB528" w14:textId="77777777">
        <w:trPr>
          <w:trHeight w:val="300"/>
        </w:trPr>
        <w:tc>
          <w:tcPr>
            <w:tcW w:w="960" w:type="dxa"/>
            <w:tcBorders>
              <w:top w:val="nil"/>
              <w:left w:val="nil"/>
              <w:bottom w:val="nil"/>
              <w:right w:val="nil"/>
            </w:tcBorders>
            <w:shd w:val="clear" w:color="auto" w:fill="auto"/>
            <w:noWrap/>
            <w:vAlign w:val="bottom"/>
            <w:hideMark/>
          </w:tcPr>
          <w:p w14:paraId="413BB521" w14:textId="77777777" w:rsidR="00FB77CD" w:rsidRPr="000D380F" w:rsidRDefault="00E316D8" w:rsidP="00FB77CD">
            <w:pPr>
              <w:rPr>
                <w:rFonts w:ascii="Times New Roman" w:eastAsia="Times New Roman" w:hAnsi="Times New Roman" w:cs="Times New Roman"/>
                <w:sz w:val="20"/>
              </w:rPr>
            </w:pPr>
          </w:p>
        </w:tc>
        <w:tc>
          <w:tcPr>
            <w:tcW w:w="1205" w:type="dxa"/>
            <w:tcBorders>
              <w:top w:val="nil"/>
              <w:left w:val="nil"/>
              <w:bottom w:val="nil"/>
              <w:right w:val="nil"/>
            </w:tcBorders>
            <w:shd w:val="clear" w:color="auto" w:fill="auto"/>
            <w:noWrap/>
            <w:vAlign w:val="bottom"/>
            <w:hideMark/>
          </w:tcPr>
          <w:p w14:paraId="413BB522"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523"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524" w14:textId="77777777" w:rsidR="00FB77CD" w:rsidRPr="000D380F" w:rsidRDefault="00E316D8" w:rsidP="00FB77CD">
            <w:pPr>
              <w:rPr>
                <w:rFonts w:ascii="Times New Roman" w:eastAsia="Times New Roman" w:hAnsi="Times New Roman" w:cs="Times New Roman"/>
                <w:sz w:val="20"/>
              </w:rPr>
            </w:pPr>
          </w:p>
        </w:tc>
        <w:tc>
          <w:tcPr>
            <w:tcW w:w="143" w:type="dxa"/>
            <w:tcBorders>
              <w:top w:val="nil"/>
              <w:left w:val="nil"/>
              <w:bottom w:val="nil"/>
              <w:right w:val="nil"/>
            </w:tcBorders>
            <w:shd w:val="clear" w:color="auto" w:fill="auto"/>
            <w:noWrap/>
            <w:vAlign w:val="bottom"/>
            <w:hideMark/>
          </w:tcPr>
          <w:p w14:paraId="413BB525" w14:textId="77777777" w:rsidR="00FB77CD" w:rsidRPr="000D380F" w:rsidRDefault="00E316D8" w:rsidP="00FB77CD">
            <w:pPr>
              <w:rPr>
                <w:rFonts w:ascii="Times New Roman" w:eastAsia="Times New Roman" w:hAnsi="Times New Roman" w:cs="Times New Roman"/>
                <w:sz w:val="20"/>
              </w:rPr>
            </w:pPr>
          </w:p>
        </w:tc>
        <w:tc>
          <w:tcPr>
            <w:tcW w:w="1538" w:type="dxa"/>
            <w:tcBorders>
              <w:top w:val="nil"/>
              <w:left w:val="nil"/>
              <w:bottom w:val="nil"/>
              <w:right w:val="nil"/>
            </w:tcBorders>
            <w:shd w:val="clear" w:color="auto" w:fill="auto"/>
            <w:noWrap/>
            <w:vAlign w:val="bottom"/>
            <w:hideMark/>
          </w:tcPr>
          <w:p w14:paraId="413BB526"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527" w14:textId="77777777" w:rsidR="00FB77CD" w:rsidRPr="000D380F" w:rsidRDefault="00E316D8" w:rsidP="00FB77CD">
            <w:pPr>
              <w:rPr>
                <w:rFonts w:ascii="Times New Roman" w:eastAsia="Times New Roman" w:hAnsi="Times New Roman" w:cs="Times New Roman"/>
                <w:sz w:val="20"/>
              </w:rPr>
            </w:pPr>
          </w:p>
        </w:tc>
      </w:tr>
      <w:tr w:rsidR="0028181B" w14:paraId="413BB52B" w14:textId="77777777">
        <w:trPr>
          <w:trHeight w:val="300"/>
        </w:trPr>
        <w:tc>
          <w:tcPr>
            <w:tcW w:w="960" w:type="dxa"/>
            <w:tcBorders>
              <w:top w:val="nil"/>
              <w:left w:val="nil"/>
              <w:bottom w:val="nil"/>
              <w:right w:val="nil"/>
            </w:tcBorders>
            <w:shd w:val="clear" w:color="auto" w:fill="auto"/>
            <w:noWrap/>
            <w:vAlign w:val="bottom"/>
            <w:hideMark/>
          </w:tcPr>
          <w:p w14:paraId="413BB529" w14:textId="77777777" w:rsidR="00FB77CD" w:rsidRPr="000D380F" w:rsidRDefault="00E316D8" w:rsidP="00FB77CD">
            <w:pPr>
              <w:rPr>
                <w:rFonts w:ascii="Times New Roman" w:eastAsia="Times New Roman" w:hAnsi="Times New Roman" w:cs="Times New Roman"/>
                <w:sz w:val="20"/>
              </w:rPr>
            </w:pPr>
          </w:p>
        </w:tc>
        <w:tc>
          <w:tcPr>
            <w:tcW w:w="7224" w:type="dxa"/>
            <w:gridSpan w:val="6"/>
            <w:tcBorders>
              <w:top w:val="nil"/>
              <w:left w:val="nil"/>
              <w:bottom w:val="nil"/>
              <w:right w:val="nil"/>
            </w:tcBorders>
            <w:shd w:val="clear" w:color="auto" w:fill="auto"/>
            <w:noWrap/>
            <w:vAlign w:val="bottom"/>
            <w:hideMark/>
          </w:tcPr>
          <w:p w14:paraId="413BB52A"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Άρθρο 10 όπως τροποποιήθηκε από τον κ</w:t>
            </w:r>
            <w:r>
              <w:rPr>
                <w:rFonts w:ascii="Calibri" w:eastAsia="Times New Roman" w:hAnsi="Calibri" w:cs="Calibri"/>
                <w:color w:val="000000"/>
                <w:sz w:val="22"/>
                <w:szCs w:val="22"/>
              </w:rPr>
              <w:t>.</w:t>
            </w:r>
            <w:r w:rsidRPr="000D380F">
              <w:rPr>
                <w:rFonts w:ascii="Calibri" w:eastAsia="Times New Roman" w:hAnsi="Calibri" w:cs="Calibri"/>
                <w:color w:val="000000"/>
                <w:sz w:val="22"/>
                <w:szCs w:val="22"/>
              </w:rPr>
              <w:t xml:space="preserve"> </w:t>
            </w:r>
            <w:r w:rsidRPr="000D380F">
              <w:rPr>
                <w:rFonts w:ascii="Calibri" w:eastAsia="Times New Roman" w:hAnsi="Calibri" w:cs="Calibri"/>
                <w:color w:val="000000"/>
                <w:sz w:val="22"/>
                <w:szCs w:val="22"/>
              </w:rPr>
              <w:t>Υπουργό   ΔΕΚΤΟ ΚΑΤΑ ΠΛΕΙΟΨΗΦΙΑ</w:t>
            </w:r>
          </w:p>
        </w:tc>
      </w:tr>
      <w:tr w:rsidR="0028181B" w14:paraId="413BB533" w14:textId="77777777">
        <w:trPr>
          <w:trHeight w:val="300"/>
        </w:trPr>
        <w:tc>
          <w:tcPr>
            <w:tcW w:w="960" w:type="dxa"/>
            <w:tcBorders>
              <w:top w:val="nil"/>
              <w:left w:val="nil"/>
              <w:bottom w:val="nil"/>
              <w:right w:val="nil"/>
            </w:tcBorders>
            <w:shd w:val="clear" w:color="auto" w:fill="auto"/>
            <w:noWrap/>
            <w:vAlign w:val="bottom"/>
            <w:hideMark/>
          </w:tcPr>
          <w:p w14:paraId="413BB52C"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ΣΥΡΙΖΑ:</w:t>
            </w:r>
          </w:p>
        </w:tc>
        <w:tc>
          <w:tcPr>
            <w:tcW w:w="1205" w:type="dxa"/>
            <w:tcBorders>
              <w:top w:val="nil"/>
              <w:left w:val="nil"/>
              <w:bottom w:val="nil"/>
              <w:right w:val="nil"/>
            </w:tcBorders>
            <w:shd w:val="clear" w:color="auto" w:fill="auto"/>
            <w:noWrap/>
            <w:vAlign w:val="bottom"/>
            <w:hideMark/>
          </w:tcPr>
          <w:p w14:paraId="413BB52D"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52E"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52F"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530"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531"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532" w14:textId="77777777" w:rsidR="00FB77CD" w:rsidRPr="000D380F" w:rsidRDefault="00E316D8" w:rsidP="00FB77CD">
            <w:pPr>
              <w:rPr>
                <w:rFonts w:ascii="Times New Roman" w:eastAsia="Times New Roman" w:hAnsi="Times New Roman" w:cs="Times New Roman"/>
                <w:sz w:val="20"/>
              </w:rPr>
            </w:pPr>
          </w:p>
        </w:tc>
      </w:tr>
      <w:tr w:rsidR="0028181B" w14:paraId="413BB53B" w14:textId="77777777">
        <w:trPr>
          <w:trHeight w:val="300"/>
        </w:trPr>
        <w:tc>
          <w:tcPr>
            <w:tcW w:w="960" w:type="dxa"/>
            <w:tcBorders>
              <w:top w:val="nil"/>
              <w:left w:val="nil"/>
              <w:bottom w:val="nil"/>
              <w:right w:val="nil"/>
            </w:tcBorders>
            <w:shd w:val="clear" w:color="auto" w:fill="auto"/>
            <w:noWrap/>
            <w:vAlign w:val="bottom"/>
            <w:hideMark/>
          </w:tcPr>
          <w:p w14:paraId="413BB534"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Ν.Δ:</w:t>
            </w:r>
          </w:p>
        </w:tc>
        <w:tc>
          <w:tcPr>
            <w:tcW w:w="1205" w:type="dxa"/>
            <w:tcBorders>
              <w:top w:val="nil"/>
              <w:left w:val="nil"/>
              <w:bottom w:val="nil"/>
              <w:right w:val="nil"/>
            </w:tcBorders>
            <w:shd w:val="clear" w:color="auto" w:fill="auto"/>
            <w:noWrap/>
            <w:vAlign w:val="bottom"/>
            <w:hideMark/>
          </w:tcPr>
          <w:p w14:paraId="413BB535"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536"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537"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OXI</w:t>
            </w:r>
          </w:p>
        </w:tc>
        <w:tc>
          <w:tcPr>
            <w:tcW w:w="143" w:type="dxa"/>
            <w:tcBorders>
              <w:top w:val="nil"/>
              <w:left w:val="nil"/>
              <w:bottom w:val="nil"/>
              <w:right w:val="nil"/>
            </w:tcBorders>
            <w:shd w:val="clear" w:color="auto" w:fill="auto"/>
            <w:noWrap/>
            <w:vAlign w:val="bottom"/>
            <w:hideMark/>
          </w:tcPr>
          <w:p w14:paraId="413BB538"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539"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53A" w14:textId="77777777" w:rsidR="00FB77CD" w:rsidRPr="000D380F" w:rsidRDefault="00E316D8" w:rsidP="00FB77CD">
            <w:pPr>
              <w:rPr>
                <w:rFonts w:ascii="Times New Roman" w:eastAsia="Times New Roman" w:hAnsi="Times New Roman" w:cs="Times New Roman"/>
                <w:sz w:val="20"/>
              </w:rPr>
            </w:pPr>
          </w:p>
        </w:tc>
      </w:tr>
      <w:tr w:rsidR="0028181B" w14:paraId="413BB543" w14:textId="77777777">
        <w:trPr>
          <w:trHeight w:val="300"/>
        </w:trPr>
        <w:tc>
          <w:tcPr>
            <w:tcW w:w="960" w:type="dxa"/>
            <w:tcBorders>
              <w:top w:val="nil"/>
              <w:left w:val="nil"/>
              <w:bottom w:val="nil"/>
              <w:right w:val="nil"/>
            </w:tcBorders>
            <w:shd w:val="clear" w:color="auto" w:fill="auto"/>
            <w:noWrap/>
            <w:vAlign w:val="bottom"/>
            <w:hideMark/>
          </w:tcPr>
          <w:p w14:paraId="413BB53C"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ΔΗ.ΣΥ:</w:t>
            </w:r>
          </w:p>
        </w:tc>
        <w:tc>
          <w:tcPr>
            <w:tcW w:w="1205" w:type="dxa"/>
            <w:tcBorders>
              <w:top w:val="nil"/>
              <w:left w:val="nil"/>
              <w:bottom w:val="nil"/>
              <w:right w:val="nil"/>
            </w:tcBorders>
            <w:shd w:val="clear" w:color="auto" w:fill="auto"/>
            <w:noWrap/>
            <w:vAlign w:val="bottom"/>
            <w:hideMark/>
          </w:tcPr>
          <w:p w14:paraId="413BB53D"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53E"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53F"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540"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541"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542" w14:textId="77777777" w:rsidR="00FB77CD" w:rsidRPr="000D380F" w:rsidRDefault="00E316D8" w:rsidP="00FB77CD">
            <w:pPr>
              <w:rPr>
                <w:rFonts w:ascii="Times New Roman" w:eastAsia="Times New Roman" w:hAnsi="Times New Roman" w:cs="Times New Roman"/>
                <w:sz w:val="20"/>
              </w:rPr>
            </w:pPr>
          </w:p>
        </w:tc>
      </w:tr>
      <w:tr w:rsidR="0028181B" w14:paraId="413BB54B" w14:textId="77777777">
        <w:trPr>
          <w:trHeight w:val="300"/>
        </w:trPr>
        <w:tc>
          <w:tcPr>
            <w:tcW w:w="960" w:type="dxa"/>
            <w:tcBorders>
              <w:top w:val="nil"/>
              <w:left w:val="nil"/>
              <w:bottom w:val="nil"/>
              <w:right w:val="nil"/>
            </w:tcBorders>
            <w:shd w:val="clear" w:color="auto" w:fill="auto"/>
            <w:noWrap/>
            <w:vAlign w:val="bottom"/>
            <w:hideMark/>
          </w:tcPr>
          <w:p w14:paraId="413BB544"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Χ.Α:</w:t>
            </w:r>
          </w:p>
        </w:tc>
        <w:tc>
          <w:tcPr>
            <w:tcW w:w="1205" w:type="dxa"/>
            <w:tcBorders>
              <w:top w:val="nil"/>
              <w:left w:val="nil"/>
              <w:bottom w:val="nil"/>
              <w:right w:val="nil"/>
            </w:tcBorders>
            <w:shd w:val="clear" w:color="auto" w:fill="auto"/>
            <w:noWrap/>
            <w:vAlign w:val="bottom"/>
            <w:hideMark/>
          </w:tcPr>
          <w:p w14:paraId="413BB545"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546"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547"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OXI</w:t>
            </w:r>
          </w:p>
        </w:tc>
        <w:tc>
          <w:tcPr>
            <w:tcW w:w="143" w:type="dxa"/>
            <w:tcBorders>
              <w:top w:val="nil"/>
              <w:left w:val="nil"/>
              <w:bottom w:val="nil"/>
              <w:right w:val="nil"/>
            </w:tcBorders>
            <w:shd w:val="clear" w:color="auto" w:fill="auto"/>
            <w:noWrap/>
            <w:vAlign w:val="bottom"/>
            <w:hideMark/>
          </w:tcPr>
          <w:p w14:paraId="413BB548"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549"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54A" w14:textId="77777777" w:rsidR="00FB77CD" w:rsidRPr="000D380F" w:rsidRDefault="00E316D8" w:rsidP="00FB77CD">
            <w:pPr>
              <w:rPr>
                <w:rFonts w:ascii="Times New Roman" w:eastAsia="Times New Roman" w:hAnsi="Times New Roman" w:cs="Times New Roman"/>
                <w:sz w:val="20"/>
              </w:rPr>
            </w:pPr>
          </w:p>
        </w:tc>
      </w:tr>
      <w:tr w:rsidR="0028181B" w14:paraId="413BB553" w14:textId="77777777">
        <w:trPr>
          <w:trHeight w:val="300"/>
        </w:trPr>
        <w:tc>
          <w:tcPr>
            <w:tcW w:w="960" w:type="dxa"/>
            <w:tcBorders>
              <w:top w:val="nil"/>
              <w:left w:val="nil"/>
              <w:bottom w:val="nil"/>
              <w:right w:val="nil"/>
            </w:tcBorders>
            <w:shd w:val="clear" w:color="auto" w:fill="auto"/>
            <w:noWrap/>
            <w:vAlign w:val="bottom"/>
            <w:hideMark/>
          </w:tcPr>
          <w:p w14:paraId="413BB54C"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Κ.Κ.Ε:</w:t>
            </w:r>
          </w:p>
        </w:tc>
        <w:tc>
          <w:tcPr>
            <w:tcW w:w="1205" w:type="dxa"/>
            <w:tcBorders>
              <w:top w:val="nil"/>
              <w:left w:val="nil"/>
              <w:bottom w:val="nil"/>
              <w:right w:val="nil"/>
            </w:tcBorders>
            <w:shd w:val="clear" w:color="auto" w:fill="auto"/>
            <w:noWrap/>
            <w:vAlign w:val="bottom"/>
            <w:hideMark/>
          </w:tcPr>
          <w:p w14:paraId="413BB54D"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54E"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54F"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OXI</w:t>
            </w:r>
          </w:p>
        </w:tc>
        <w:tc>
          <w:tcPr>
            <w:tcW w:w="143" w:type="dxa"/>
            <w:tcBorders>
              <w:top w:val="nil"/>
              <w:left w:val="nil"/>
              <w:bottom w:val="nil"/>
              <w:right w:val="nil"/>
            </w:tcBorders>
            <w:shd w:val="clear" w:color="auto" w:fill="auto"/>
            <w:noWrap/>
            <w:vAlign w:val="bottom"/>
            <w:hideMark/>
          </w:tcPr>
          <w:p w14:paraId="413BB550"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551"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552" w14:textId="77777777" w:rsidR="00FB77CD" w:rsidRPr="000D380F" w:rsidRDefault="00E316D8" w:rsidP="00FB77CD">
            <w:pPr>
              <w:rPr>
                <w:rFonts w:ascii="Times New Roman" w:eastAsia="Times New Roman" w:hAnsi="Times New Roman" w:cs="Times New Roman"/>
                <w:sz w:val="20"/>
              </w:rPr>
            </w:pPr>
          </w:p>
        </w:tc>
      </w:tr>
      <w:tr w:rsidR="0028181B" w14:paraId="413BB55B" w14:textId="77777777">
        <w:trPr>
          <w:trHeight w:val="300"/>
        </w:trPr>
        <w:tc>
          <w:tcPr>
            <w:tcW w:w="960" w:type="dxa"/>
            <w:tcBorders>
              <w:top w:val="nil"/>
              <w:left w:val="nil"/>
              <w:bottom w:val="nil"/>
              <w:right w:val="nil"/>
            </w:tcBorders>
            <w:shd w:val="clear" w:color="auto" w:fill="auto"/>
            <w:noWrap/>
            <w:vAlign w:val="bottom"/>
            <w:hideMark/>
          </w:tcPr>
          <w:p w14:paraId="413BB554"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ΑΝ.ΕΛ:</w:t>
            </w:r>
          </w:p>
        </w:tc>
        <w:tc>
          <w:tcPr>
            <w:tcW w:w="1205" w:type="dxa"/>
            <w:tcBorders>
              <w:top w:val="nil"/>
              <w:left w:val="nil"/>
              <w:bottom w:val="nil"/>
              <w:right w:val="nil"/>
            </w:tcBorders>
            <w:shd w:val="clear" w:color="auto" w:fill="auto"/>
            <w:noWrap/>
            <w:vAlign w:val="bottom"/>
            <w:hideMark/>
          </w:tcPr>
          <w:p w14:paraId="413BB555"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556"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557"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558"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559"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55A" w14:textId="77777777" w:rsidR="00FB77CD" w:rsidRPr="000D380F" w:rsidRDefault="00E316D8" w:rsidP="00FB77CD">
            <w:pPr>
              <w:rPr>
                <w:rFonts w:ascii="Times New Roman" w:eastAsia="Times New Roman" w:hAnsi="Times New Roman" w:cs="Times New Roman"/>
                <w:sz w:val="20"/>
              </w:rPr>
            </w:pPr>
          </w:p>
        </w:tc>
      </w:tr>
      <w:tr w:rsidR="0028181B" w14:paraId="413BB563" w14:textId="77777777">
        <w:trPr>
          <w:trHeight w:val="300"/>
        </w:trPr>
        <w:tc>
          <w:tcPr>
            <w:tcW w:w="960" w:type="dxa"/>
            <w:tcBorders>
              <w:top w:val="nil"/>
              <w:left w:val="nil"/>
              <w:bottom w:val="nil"/>
              <w:right w:val="nil"/>
            </w:tcBorders>
            <w:shd w:val="clear" w:color="auto" w:fill="auto"/>
            <w:noWrap/>
            <w:vAlign w:val="bottom"/>
            <w:hideMark/>
          </w:tcPr>
          <w:p w14:paraId="413BB55C"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ΠΟΤΑΜΙ:</w:t>
            </w:r>
          </w:p>
        </w:tc>
        <w:tc>
          <w:tcPr>
            <w:tcW w:w="1205" w:type="dxa"/>
            <w:tcBorders>
              <w:top w:val="nil"/>
              <w:left w:val="nil"/>
              <w:bottom w:val="nil"/>
              <w:right w:val="nil"/>
            </w:tcBorders>
            <w:shd w:val="clear" w:color="auto" w:fill="auto"/>
            <w:noWrap/>
            <w:vAlign w:val="bottom"/>
            <w:hideMark/>
          </w:tcPr>
          <w:p w14:paraId="413BB55D"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55E"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55F"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560"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561"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562" w14:textId="77777777" w:rsidR="00FB77CD" w:rsidRPr="000D380F" w:rsidRDefault="00E316D8" w:rsidP="00FB77CD">
            <w:pPr>
              <w:rPr>
                <w:rFonts w:ascii="Times New Roman" w:eastAsia="Times New Roman" w:hAnsi="Times New Roman" w:cs="Times New Roman"/>
                <w:sz w:val="20"/>
              </w:rPr>
            </w:pPr>
          </w:p>
        </w:tc>
      </w:tr>
      <w:tr w:rsidR="0028181B" w14:paraId="413BB56A" w14:textId="77777777">
        <w:trPr>
          <w:trHeight w:val="300"/>
        </w:trPr>
        <w:tc>
          <w:tcPr>
            <w:tcW w:w="2165" w:type="dxa"/>
            <w:gridSpan w:val="2"/>
            <w:tcBorders>
              <w:top w:val="nil"/>
              <w:left w:val="nil"/>
              <w:bottom w:val="nil"/>
              <w:right w:val="nil"/>
            </w:tcBorders>
            <w:shd w:val="clear" w:color="auto" w:fill="auto"/>
            <w:noWrap/>
            <w:vAlign w:val="bottom"/>
            <w:hideMark/>
          </w:tcPr>
          <w:p w14:paraId="413BB564"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ΕΝ. ΚΕΝΤΡΩΩΝ:</w:t>
            </w:r>
          </w:p>
        </w:tc>
        <w:tc>
          <w:tcPr>
            <w:tcW w:w="1204" w:type="dxa"/>
            <w:tcBorders>
              <w:top w:val="nil"/>
              <w:left w:val="nil"/>
              <w:bottom w:val="nil"/>
              <w:right w:val="nil"/>
            </w:tcBorders>
            <w:shd w:val="clear" w:color="auto" w:fill="auto"/>
            <w:noWrap/>
            <w:vAlign w:val="bottom"/>
            <w:hideMark/>
          </w:tcPr>
          <w:p w14:paraId="413BB565"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566"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OXI</w:t>
            </w:r>
          </w:p>
        </w:tc>
        <w:tc>
          <w:tcPr>
            <w:tcW w:w="143" w:type="dxa"/>
            <w:tcBorders>
              <w:top w:val="nil"/>
              <w:left w:val="nil"/>
              <w:bottom w:val="nil"/>
              <w:right w:val="nil"/>
            </w:tcBorders>
            <w:shd w:val="clear" w:color="auto" w:fill="auto"/>
            <w:noWrap/>
            <w:vAlign w:val="bottom"/>
            <w:hideMark/>
          </w:tcPr>
          <w:p w14:paraId="413BB567"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568"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569" w14:textId="77777777" w:rsidR="00FB77CD" w:rsidRPr="000D380F" w:rsidRDefault="00E316D8" w:rsidP="00FB77CD">
            <w:pPr>
              <w:rPr>
                <w:rFonts w:ascii="Times New Roman" w:eastAsia="Times New Roman" w:hAnsi="Times New Roman" w:cs="Times New Roman"/>
                <w:sz w:val="20"/>
              </w:rPr>
            </w:pPr>
          </w:p>
        </w:tc>
      </w:tr>
      <w:tr w:rsidR="0028181B" w14:paraId="413BB572" w14:textId="77777777">
        <w:trPr>
          <w:trHeight w:val="300"/>
        </w:trPr>
        <w:tc>
          <w:tcPr>
            <w:tcW w:w="960" w:type="dxa"/>
            <w:tcBorders>
              <w:top w:val="nil"/>
              <w:left w:val="nil"/>
              <w:bottom w:val="nil"/>
              <w:right w:val="nil"/>
            </w:tcBorders>
            <w:shd w:val="clear" w:color="auto" w:fill="auto"/>
            <w:noWrap/>
            <w:vAlign w:val="bottom"/>
            <w:hideMark/>
          </w:tcPr>
          <w:p w14:paraId="413BB56B" w14:textId="77777777" w:rsidR="00FB77CD" w:rsidRPr="000D380F" w:rsidRDefault="00E316D8" w:rsidP="00FB77CD">
            <w:pPr>
              <w:rPr>
                <w:rFonts w:ascii="Times New Roman" w:eastAsia="Times New Roman" w:hAnsi="Times New Roman" w:cs="Times New Roman"/>
                <w:sz w:val="20"/>
              </w:rPr>
            </w:pPr>
          </w:p>
        </w:tc>
        <w:tc>
          <w:tcPr>
            <w:tcW w:w="1205" w:type="dxa"/>
            <w:tcBorders>
              <w:top w:val="nil"/>
              <w:left w:val="nil"/>
              <w:bottom w:val="nil"/>
              <w:right w:val="nil"/>
            </w:tcBorders>
            <w:shd w:val="clear" w:color="auto" w:fill="auto"/>
            <w:noWrap/>
            <w:vAlign w:val="bottom"/>
            <w:hideMark/>
          </w:tcPr>
          <w:p w14:paraId="413BB56C"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56D"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56E" w14:textId="77777777" w:rsidR="00FB77CD" w:rsidRPr="000D380F" w:rsidRDefault="00E316D8" w:rsidP="00FB77CD">
            <w:pPr>
              <w:rPr>
                <w:rFonts w:ascii="Times New Roman" w:eastAsia="Times New Roman" w:hAnsi="Times New Roman" w:cs="Times New Roman"/>
                <w:sz w:val="20"/>
              </w:rPr>
            </w:pPr>
          </w:p>
        </w:tc>
        <w:tc>
          <w:tcPr>
            <w:tcW w:w="143" w:type="dxa"/>
            <w:tcBorders>
              <w:top w:val="nil"/>
              <w:left w:val="nil"/>
              <w:bottom w:val="nil"/>
              <w:right w:val="nil"/>
            </w:tcBorders>
            <w:shd w:val="clear" w:color="auto" w:fill="auto"/>
            <w:noWrap/>
            <w:vAlign w:val="bottom"/>
            <w:hideMark/>
          </w:tcPr>
          <w:p w14:paraId="413BB56F" w14:textId="77777777" w:rsidR="00FB77CD" w:rsidRPr="000D380F" w:rsidRDefault="00E316D8" w:rsidP="00FB77CD">
            <w:pPr>
              <w:rPr>
                <w:rFonts w:ascii="Times New Roman" w:eastAsia="Times New Roman" w:hAnsi="Times New Roman" w:cs="Times New Roman"/>
                <w:sz w:val="20"/>
              </w:rPr>
            </w:pPr>
          </w:p>
        </w:tc>
        <w:tc>
          <w:tcPr>
            <w:tcW w:w="1538" w:type="dxa"/>
            <w:tcBorders>
              <w:top w:val="nil"/>
              <w:left w:val="nil"/>
              <w:bottom w:val="nil"/>
              <w:right w:val="nil"/>
            </w:tcBorders>
            <w:shd w:val="clear" w:color="auto" w:fill="auto"/>
            <w:noWrap/>
            <w:vAlign w:val="bottom"/>
            <w:hideMark/>
          </w:tcPr>
          <w:p w14:paraId="413BB570"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571" w14:textId="77777777" w:rsidR="00FB77CD" w:rsidRPr="000D380F" w:rsidRDefault="00E316D8" w:rsidP="00FB77CD">
            <w:pPr>
              <w:rPr>
                <w:rFonts w:ascii="Times New Roman" w:eastAsia="Times New Roman" w:hAnsi="Times New Roman" w:cs="Times New Roman"/>
                <w:sz w:val="20"/>
              </w:rPr>
            </w:pPr>
          </w:p>
        </w:tc>
      </w:tr>
      <w:tr w:rsidR="0028181B" w14:paraId="413BB576" w14:textId="77777777">
        <w:trPr>
          <w:trHeight w:val="300"/>
        </w:trPr>
        <w:tc>
          <w:tcPr>
            <w:tcW w:w="960" w:type="dxa"/>
            <w:tcBorders>
              <w:top w:val="nil"/>
              <w:left w:val="nil"/>
              <w:bottom w:val="nil"/>
              <w:right w:val="nil"/>
            </w:tcBorders>
            <w:shd w:val="clear" w:color="auto" w:fill="auto"/>
            <w:noWrap/>
            <w:vAlign w:val="bottom"/>
            <w:hideMark/>
          </w:tcPr>
          <w:p w14:paraId="413BB573" w14:textId="77777777" w:rsidR="00FB77CD" w:rsidRPr="000D380F" w:rsidRDefault="00E316D8" w:rsidP="00FB77CD">
            <w:pPr>
              <w:rPr>
                <w:rFonts w:ascii="Times New Roman" w:eastAsia="Times New Roman" w:hAnsi="Times New Roman" w:cs="Times New Roman"/>
                <w:sz w:val="20"/>
              </w:rPr>
            </w:pPr>
          </w:p>
        </w:tc>
        <w:tc>
          <w:tcPr>
            <w:tcW w:w="5294" w:type="dxa"/>
            <w:gridSpan w:val="5"/>
            <w:tcBorders>
              <w:top w:val="nil"/>
              <w:left w:val="nil"/>
              <w:bottom w:val="nil"/>
              <w:right w:val="nil"/>
            </w:tcBorders>
            <w:shd w:val="clear" w:color="auto" w:fill="auto"/>
            <w:noWrap/>
            <w:vAlign w:val="bottom"/>
            <w:hideMark/>
          </w:tcPr>
          <w:p w14:paraId="413BB574"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Άρθρο 11 ως έχει   ΔΕΚΤΟ ΚΑΤΑ ΠΛΕΙΟΨΗΦΙΑ</w:t>
            </w:r>
          </w:p>
        </w:tc>
        <w:tc>
          <w:tcPr>
            <w:tcW w:w="1930" w:type="dxa"/>
            <w:tcBorders>
              <w:top w:val="nil"/>
              <w:left w:val="nil"/>
              <w:bottom w:val="nil"/>
              <w:right w:val="nil"/>
            </w:tcBorders>
            <w:shd w:val="clear" w:color="auto" w:fill="auto"/>
            <w:noWrap/>
            <w:vAlign w:val="bottom"/>
            <w:hideMark/>
          </w:tcPr>
          <w:p w14:paraId="413BB575" w14:textId="77777777" w:rsidR="00FB77CD" w:rsidRPr="000D380F" w:rsidRDefault="00E316D8" w:rsidP="00FB77CD">
            <w:pPr>
              <w:rPr>
                <w:rFonts w:ascii="Calibri" w:eastAsia="Times New Roman" w:hAnsi="Calibri" w:cs="Calibri"/>
                <w:color w:val="000000"/>
                <w:sz w:val="22"/>
                <w:szCs w:val="22"/>
              </w:rPr>
            </w:pPr>
          </w:p>
        </w:tc>
      </w:tr>
      <w:tr w:rsidR="0028181B" w14:paraId="413BB57E" w14:textId="77777777">
        <w:trPr>
          <w:trHeight w:val="300"/>
        </w:trPr>
        <w:tc>
          <w:tcPr>
            <w:tcW w:w="960" w:type="dxa"/>
            <w:tcBorders>
              <w:top w:val="nil"/>
              <w:left w:val="nil"/>
              <w:bottom w:val="nil"/>
              <w:right w:val="nil"/>
            </w:tcBorders>
            <w:shd w:val="clear" w:color="auto" w:fill="auto"/>
            <w:noWrap/>
            <w:vAlign w:val="bottom"/>
            <w:hideMark/>
          </w:tcPr>
          <w:p w14:paraId="413BB577"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ΣΥΡΙΖΑ:</w:t>
            </w:r>
          </w:p>
        </w:tc>
        <w:tc>
          <w:tcPr>
            <w:tcW w:w="1205" w:type="dxa"/>
            <w:tcBorders>
              <w:top w:val="nil"/>
              <w:left w:val="nil"/>
              <w:bottom w:val="nil"/>
              <w:right w:val="nil"/>
            </w:tcBorders>
            <w:shd w:val="clear" w:color="auto" w:fill="auto"/>
            <w:noWrap/>
            <w:vAlign w:val="bottom"/>
            <w:hideMark/>
          </w:tcPr>
          <w:p w14:paraId="413BB578"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579"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57A"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57B"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57C"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57D" w14:textId="77777777" w:rsidR="00FB77CD" w:rsidRPr="000D380F" w:rsidRDefault="00E316D8" w:rsidP="00FB77CD">
            <w:pPr>
              <w:rPr>
                <w:rFonts w:ascii="Times New Roman" w:eastAsia="Times New Roman" w:hAnsi="Times New Roman" w:cs="Times New Roman"/>
                <w:sz w:val="20"/>
              </w:rPr>
            </w:pPr>
          </w:p>
        </w:tc>
      </w:tr>
      <w:tr w:rsidR="0028181B" w14:paraId="413BB586" w14:textId="77777777">
        <w:trPr>
          <w:trHeight w:val="300"/>
        </w:trPr>
        <w:tc>
          <w:tcPr>
            <w:tcW w:w="960" w:type="dxa"/>
            <w:tcBorders>
              <w:top w:val="nil"/>
              <w:left w:val="nil"/>
              <w:bottom w:val="nil"/>
              <w:right w:val="nil"/>
            </w:tcBorders>
            <w:shd w:val="clear" w:color="auto" w:fill="auto"/>
            <w:noWrap/>
            <w:vAlign w:val="bottom"/>
            <w:hideMark/>
          </w:tcPr>
          <w:p w14:paraId="413BB57F"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Ν.Δ:</w:t>
            </w:r>
          </w:p>
        </w:tc>
        <w:tc>
          <w:tcPr>
            <w:tcW w:w="1205" w:type="dxa"/>
            <w:tcBorders>
              <w:top w:val="nil"/>
              <w:left w:val="nil"/>
              <w:bottom w:val="nil"/>
              <w:right w:val="nil"/>
            </w:tcBorders>
            <w:shd w:val="clear" w:color="auto" w:fill="auto"/>
            <w:noWrap/>
            <w:vAlign w:val="bottom"/>
            <w:hideMark/>
          </w:tcPr>
          <w:p w14:paraId="413BB580"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581"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582"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583"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584"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585" w14:textId="77777777" w:rsidR="00FB77CD" w:rsidRPr="000D380F" w:rsidRDefault="00E316D8" w:rsidP="00FB77CD">
            <w:pPr>
              <w:rPr>
                <w:rFonts w:ascii="Times New Roman" w:eastAsia="Times New Roman" w:hAnsi="Times New Roman" w:cs="Times New Roman"/>
                <w:sz w:val="20"/>
              </w:rPr>
            </w:pPr>
          </w:p>
        </w:tc>
      </w:tr>
      <w:tr w:rsidR="0028181B" w14:paraId="413BB58E" w14:textId="77777777">
        <w:trPr>
          <w:trHeight w:val="300"/>
        </w:trPr>
        <w:tc>
          <w:tcPr>
            <w:tcW w:w="960" w:type="dxa"/>
            <w:tcBorders>
              <w:top w:val="nil"/>
              <w:left w:val="nil"/>
              <w:bottom w:val="nil"/>
              <w:right w:val="nil"/>
            </w:tcBorders>
            <w:shd w:val="clear" w:color="auto" w:fill="auto"/>
            <w:noWrap/>
            <w:vAlign w:val="bottom"/>
            <w:hideMark/>
          </w:tcPr>
          <w:p w14:paraId="413BB587"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ΔΗ.ΣΥ:</w:t>
            </w:r>
          </w:p>
        </w:tc>
        <w:tc>
          <w:tcPr>
            <w:tcW w:w="1205" w:type="dxa"/>
            <w:tcBorders>
              <w:top w:val="nil"/>
              <w:left w:val="nil"/>
              <w:bottom w:val="nil"/>
              <w:right w:val="nil"/>
            </w:tcBorders>
            <w:shd w:val="clear" w:color="auto" w:fill="auto"/>
            <w:noWrap/>
            <w:vAlign w:val="bottom"/>
            <w:hideMark/>
          </w:tcPr>
          <w:p w14:paraId="413BB588"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589"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58A"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58B"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58C"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58D" w14:textId="77777777" w:rsidR="00FB77CD" w:rsidRPr="000D380F" w:rsidRDefault="00E316D8" w:rsidP="00FB77CD">
            <w:pPr>
              <w:rPr>
                <w:rFonts w:ascii="Times New Roman" w:eastAsia="Times New Roman" w:hAnsi="Times New Roman" w:cs="Times New Roman"/>
                <w:sz w:val="20"/>
              </w:rPr>
            </w:pPr>
          </w:p>
        </w:tc>
      </w:tr>
      <w:tr w:rsidR="0028181B" w14:paraId="413BB596" w14:textId="77777777">
        <w:trPr>
          <w:trHeight w:val="300"/>
        </w:trPr>
        <w:tc>
          <w:tcPr>
            <w:tcW w:w="960" w:type="dxa"/>
            <w:tcBorders>
              <w:top w:val="nil"/>
              <w:left w:val="nil"/>
              <w:bottom w:val="nil"/>
              <w:right w:val="nil"/>
            </w:tcBorders>
            <w:shd w:val="clear" w:color="auto" w:fill="auto"/>
            <w:noWrap/>
            <w:vAlign w:val="bottom"/>
            <w:hideMark/>
          </w:tcPr>
          <w:p w14:paraId="413BB58F"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Χ.Α:</w:t>
            </w:r>
          </w:p>
        </w:tc>
        <w:tc>
          <w:tcPr>
            <w:tcW w:w="1205" w:type="dxa"/>
            <w:tcBorders>
              <w:top w:val="nil"/>
              <w:left w:val="nil"/>
              <w:bottom w:val="nil"/>
              <w:right w:val="nil"/>
            </w:tcBorders>
            <w:shd w:val="clear" w:color="auto" w:fill="auto"/>
            <w:noWrap/>
            <w:vAlign w:val="bottom"/>
            <w:hideMark/>
          </w:tcPr>
          <w:p w14:paraId="413BB590"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591"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592"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OXI</w:t>
            </w:r>
          </w:p>
        </w:tc>
        <w:tc>
          <w:tcPr>
            <w:tcW w:w="143" w:type="dxa"/>
            <w:tcBorders>
              <w:top w:val="nil"/>
              <w:left w:val="nil"/>
              <w:bottom w:val="nil"/>
              <w:right w:val="nil"/>
            </w:tcBorders>
            <w:shd w:val="clear" w:color="auto" w:fill="auto"/>
            <w:noWrap/>
            <w:vAlign w:val="bottom"/>
            <w:hideMark/>
          </w:tcPr>
          <w:p w14:paraId="413BB593"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594"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595" w14:textId="77777777" w:rsidR="00FB77CD" w:rsidRPr="000D380F" w:rsidRDefault="00E316D8" w:rsidP="00FB77CD">
            <w:pPr>
              <w:rPr>
                <w:rFonts w:ascii="Times New Roman" w:eastAsia="Times New Roman" w:hAnsi="Times New Roman" w:cs="Times New Roman"/>
                <w:sz w:val="20"/>
              </w:rPr>
            </w:pPr>
          </w:p>
        </w:tc>
      </w:tr>
      <w:tr w:rsidR="0028181B" w14:paraId="413BB59E" w14:textId="77777777">
        <w:trPr>
          <w:trHeight w:val="300"/>
        </w:trPr>
        <w:tc>
          <w:tcPr>
            <w:tcW w:w="960" w:type="dxa"/>
            <w:tcBorders>
              <w:top w:val="nil"/>
              <w:left w:val="nil"/>
              <w:bottom w:val="nil"/>
              <w:right w:val="nil"/>
            </w:tcBorders>
            <w:shd w:val="clear" w:color="auto" w:fill="auto"/>
            <w:noWrap/>
            <w:vAlign w:val="bottom"/>
            <w:hideMark/>
          </w:tcPr>
          <w:p w14:paraId="413BB597"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Κ.Κ.Ε:</w:t>
            </w:r>
          </w:p>
        </w:tc>
        <w:tc>
          <w:tcPr>
            <w:tcW w:w="1205" w:type="dxa"/>
            <w:tcBorders>
              <w:top w:val="nil"/>
              <w:left w:val="nil"/>
              <w:bottom w:val="nil"/>
              <w:right w:val="nil"/>
            </w:tcBorders>
            <w:shd w:val="clear" w:color="auto" w:fill="auto"/>
            <w:noWrap/>
            <w:vAlign w:val="bottom"/>
            <w:hideMark/>
          </w:tcPr>
          <w:p w14:paraId="413BB598"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599"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59A"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59B"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59C"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59D" w14:textId="77777777" w:rsidR="00FB77CD" w:rsidRPr="000D380F" w:rsidRDefault="00E316D8" w:rsidP="00FB77CD">
            <w:pPr>
              <w:rPr>
                <w:rFonts w:ascii="Times New Roman" w:eastAsia="Times New Roman" w:hAnsi="Times New Roman" w:cs="Times New Roman"/>
                <w:sz w:val="20"/>
              </w:rPr>
            </w:pPr>
          </w:p>
        </w:tc>
      </w:tr>
      <w:tr w:rsidR="0028181B" w14:paraId="413BB5A6" w14:textId="77777777">
        <w:trPr>
          <w:trHeight w:val="300"/>
        </w:trPr>
        <w:tc>
          <w:tcPr>
            <w:tcW w:w="960" w:type="dxa"/>
            <w:tcBorders>
              <w:top w:val="nil"/>
              <w:left w:val="nil"/>
              <w:bottom w:val="nil"/>
              <w:right w:val="nil"/>
            </w:tcBorders>
            <w:shd w:val="clear" w:color="auto" w:fill="auto"/>
            <w:noWrap/>
            <w:vAlign w:val="bottom"/>
            <w:hideMark/>
          </w:tcPr>
          <w:p w14:paraId="413BB59F"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ΑΝ.ΕΛ:</w:t>
            </w:r>
          </w:p>
        </w:tc>
        <w:tc>
          <w:tcPr>
            <w:tcW w:w="1205" w:type="dxa"/>
            <w:tcBorders>
              <w:top w:val="nil"/>
              <w:left w:val="nil"/>
              <w:bottom w:val="nil"/>
              <w:right w:val="nil"/>
            </w:tcBorders>
            <w:shd w:val="clear" w:color="auto" w:fill="auto"/>
            <w:noWrap/>
            <w:vAlign w:val="bottom"/>
            <w:hideMark/>
          </w:tcPr>
          <w:p w14:paraId="413BB5A0"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5A1"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5A2"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5A3"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5A4"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5A5" w14:textId="77777777" w:rsidR="00FB77CD" w:rsidRPr="000D380F" w:rsidRDefault="00E316D8" w:rsidP="00FB77CD">
            <w:pPr>
              <w:rPr>
                <w:rFonts w:ascii="Times New Roman" w:eastAsia="Times New Roman" w:hAnsi="Times New Roman" w:cs="Times New Roman"/>
                <w:sz w:val="20"/>
              </w:rPr>
            </w:pPr>
          </w:p>
        </w:tc>
      </w:tr>
      <w:tr w:rsidR="0028181B" w14:paraId="413BB5AE" w14:textId="77777777">
        <w:trPr>
          <w:trHeight w:val="300"/>
        </w:trPr>
        <w:tc>
          <w:tcPr>
            <w:tcW w:w="960" w:type="dxa"/>
            <w:tcBorders>
              <w:top w:val="nil"/>
              <w:left w:val="nil"/>
              <w:bottom w:val="nil"/>
              <w:right w:val="nil"/>
            </w:tcBorders>
            <w:shd w:val="clear" w:color="auto" w:fill="auto"/>
            <w:noWrap/>
            <w:vAlign w:val="bottom"/>
            <w:hideMark/>
          </w:tcPr>
          <w:p w14:paraId="413BB5A7"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ΠΟΤΑΜΙ:</w:t>
            </w:r>
          </w:p>
        </w:tc>
        <w:tc>
          <w:tcPr>
            <w:tcW w:w="1205" w:type="dxa"/>
            <w:tcBorders>
              <w:top w:val="nil"/>
              <w:left w:val="nil"/>
              <w:bottom w:val="nil"/>
              <w:right w:val="nil"/>
            </w:tcBorders>
            <w:shd w:val="clear" w:color="auto" w:fill="auto"/>
            <w:noWrap/>
            <w:vAlign w:val="bottom"/>
            <w:hideMark/>
          </w:tcPr>
          <w:p w14:paraId="413BB5A8"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5A9"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5AA"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5AB"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5AC"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5AD" w14:textId="77777777" w:rsidR="00FB77CD" w:rsidRPr="000D380F" w:rsidRDefault="00E316D8" w:rsidP="00FB77CD">
            <w:pPr>
              <w:rPr>
                <w:rFonts w:ascii="Times New Roman" w:eastAsia="Times New Roman" w:hAnsi="Times New Roman" w:cs="Times New Roman"/>
                <w:sz w:val="20"/>
              </w:rPr>
            </w:pPr>
          </w:p>
        </w:tc>
      </w:tr>
      <w:tr w:rsidR="0028181B" w14:paraId="413BB5B5" w14:textId="77777777">
        <w:trPr>
          <w:trHeight w:val="300"/>
        </w:trPr>
        <w:tc>
          <w:tcPr>
            <w:tcW w:w="2165" w:type="dxa"/>
            <w:gridSpan w:val="2"/>
            <w:tcBorders>
              <w:top w:val="nil"/>
              <w:left w:val="nil"/>
              <w:bottom w:val="nil"/>
              <w:right w:val="nil"/>
            </w:tcBorders>
            <w:shd w:val="clear" w:color="auto" w:fill="auto"/>
            <w:noWrap/>
            <w:vAlign w:val="bottom"/>
            <w:hideMark/>
          </w:tcPr>
          <w:p w14:paraId="413BB5AF"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 xml:space="preserve">ΕΝ. </w:t>
            </w:r>
            <w:r w:rsidRPr="000D380F">
              <w:rPr>
                <w:rFonts w:ascii="Calibri" w:eastAsia="Times New Roman" w:hAnsi="Calibri" w:cs="Calibri"/>
                <w:color w:val="000000"/>
                <w:sz w:val="22"/>
                <w:szCs w:val="22"/>
              </w:rPr>
              <w:t>ΚΕΝΤΡΩΩΝ:</w:t>
            </w:r>
          </w:p>
        </w:tc>
        <w:tc>
          <w:tcPr>
            <w:tcW w:w="1204" w:type="dxa"/>
            <w:tcBorders>
              <w:top w:val="nil"/>
              <w:left w:val="nil"/>
              <w:bottom w:val="nil"/>
              <w:right w:val="nil"/>
            </w:tcBorders>
            <w:shd w:val="clear" w:color="auto" w:fill="auto"/>
            <w:noWrap/>
            <w:vAlign w:val="bottom"/>
            <w:hideMark/>
          </w:tcPr>
          <w:p w14:paraId="413BB5B0"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5B1"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5B2"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5B3"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5B4" w14:textId="77777777" w:rsidR="00FB77CD" w:rsidRPr="000D380F" w:rsidRDefault="00E316D8" w:rsidP="00FB77CD">
            <w:pPr>
              <w:rPr>
                <w:rFonts w:ascii="Times New Roman" w:eastAsia="Times New Roman" w:hAnsi="Times New Roman" w:cs="Times New Roman"/>
                <w:sz w:val="20"/>
              </w:rPr>
            </w:pPr>
          </w:p>
        </w:tc>
      </w:tr>
      <w:tr w:rsidR="0028181B" w14:paraId="413BB5BD" w14:textId="77777777">
        <w:trPr>
          <w:trHeight w:val="300"/>
        </w:trPr>
        <w:tc>
          <w:tcPr>
            <w:tcW w:w="960" w:type="dxa"/>
            <w:tcBorders>
              <w:top w:val="nil"/>
              <w:left w:val="nil"/>
              <w:bottom w:val="nil"/>
              <w:right w:val="nil"/>
            </w:tcBorders>
            <w:shd w:val="clear" w:color="auto" w:fill="auto"/>
            <w:noWrap/>
            <w:vAlign w:val="bottom"/>
            <w:hideMark/>
          </w:tcPr>
          <w:p w14:paraId="413BB5B6" w14:textId="77777777" w:rsidR="00FB77CD" w:rsidRPr="000D380F" w:rsidRDefault="00E316D8" w:rsidP="00FB77CD">
            <w:pPr>
              <w:rPr>
                <w:rFonts w:ascii="Times New Roman" w:eastAsia="Times New Roman" w:hAnsi="Times New Roman" w:cs="Times New Roman"/>
                <w:sz w:val="20"/>
              </w:rPr>
            </w:pPr>
          </w:p>
        </w:tc>
        <w:tc>
          <w:tcPr>
            <w:tcW w:w="1205" w:type="dxa"/>
            <w:tcBorders>
              <w:top w:val="nil"/>
              <w:left w:val="nil"/>
              <w:bottom w:val="nil"/>
              <w:right w:val="nil"/>
            </w:tcBorders>
            <w:shd w:val="clear" w:color="auto" w:fill="auto"/>
            <w:noWrap/>
            <w:vAlign w:val="bottom"/>
            <w:hideMark/>
          </w:tcPr>
          <w:p w14:paraId="413BB5B7"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5B8"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5B9" w14:textId="77777777" w:rsidR="00FB77CD" w:rsidRPr="000D380F" w:rsidRDefault="00E316D8" w:rsidP="00FB77CD">
            <w:pPr>
              <w:rPr>
                <w:rFonts w:ascii="Times New Roman" w:eastAsia="Times New Roman" w:hAnsi="Times New Roman" w:cs="Times New Roman"/>
                <w:sz w:val="20"/>
              </w:rPr>
            </w:pPr>
          </w:p>
        </w:tc>
        <w:tc>
          <w:tcPr>
            <w:tcW w:w="143" w:type="dxa"/>
            <w:tcBorders>
              <w:top w:val="nil"/>
              <w:left w:val="nil"/>
              <w:bottom w:val="nil"/>
              <w:right w:val="nil"/>
            </w:tcBorders>
            <w:shd w:val="clear" w:color="auto" w:fill="auto"/>
            <w:noWrap/>
            <w:vAlign w:val="bottom"/>
            <w:hideMark/>
          </w:tcPr>
          <w:p w14:paraId="413BB5BA" w14:textId="77777777" w:rsidR="00FB77CD" w:rsidRPr="000D380F" w:rsidRDefault="00E316D8" w:rsidP="00FB77CD">
            <w:pPr>
              <w:rPr>
                <w:rFonts w:ascii="Times New Roman" w:eastAsia="Times New Roman" w:hAnsi="Times New Roman" w:cs="Times New Roman"/>
                <w:sz w:val="20"/>
              </w:rPr>
            </w:pPr>
          </w:p>
        </w:tc>
        <w:tc>
          <w:tcPr>
            <w:tcW w:w="1538" w:type="dxa"/>
            <w:tcBorders>
              <w:top w:val="nil"/>
              <w:left w:val="nil"/>
              <w:bottom w:val="nil"/>
              <w:right w:val="nil"/>
            </w:tcBorders>
            <w:shd w:val="clear" w:color="auto" w:fill="auto"/>
            <w:noWrap/>
            <w:vAlign w:val="bottom"/>
            <w:hideMark/>
          </w:tcPr>
          <w:p w14:paraId="413BB5BB"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5BC" w14:textId="77777777" w:rsidR="00FB77CD" w:rsidRPr="000D380F" w:rsidRDefault="00E316D8" w:rsidP="00FB77CD">
            <w:pPr>
              <w:rPr>
                <w:rFonts w:ascii="Times New Roman" w:eastAsia="Times New Roman" w:hAnsi="Times New Roman" w:cs="Times New Roman"/>
                <w:sz w:val="20"/>
              </w:rPr>
            </w:pPr>
          </w:p>
        </w:tc>
      </w:tr>
      <w:tr w:rsidR="0028181B" w14:paraId="413BB5C1" w14:textId="77777777">
        <w:trPr>
          <w:trHeight w:val="300"/>
        </w:trPr>
        <w:tc>
          <w:tcPr>
            <w:tcW w:w="960" w:type="dxa"/>
            <w:tcBorders>
              <w:top w:val="nil"/>
              <w:left w:val="nil"/>
              <w:bottom w:val="nil"/>
              <w:right w:val="nil"/>
            </w:tcBorders>
            <w:shd w:val="clear" w:color="auto" w:fill="auto"/>
            <w:noWrap/>
            <w:vAlign w:val="bottom"/>
            <w:hideMark/>
          </w:tcPr>
          <w:p w14:paraId="413BB5BE" w14:textId="77777777" w:rsidR="00FB77CD" w:rsidRPr="000D380F" w:rsidRDefault="00E316D8" w:rsidP="00FB77CD">
            <w:pPr>
              <w:rPr>
                <w:rFonts w:ascii="Times New Roman" w:eastAsia="Times New Roman" w:hAnsi="Times New Roman" w:cs="Times New Roman"/>
                <w:sz w:val="20"/>
              </w:rPr>
            </w:pPr>
          </w:p>
        </w:tc>
        <w:tc>
          <w:tcPr>
            <w:tcW w:w="5294" w:type="dxa"/>
            <w:gridSpan w:val="5"/>
            <w:tcBorders>
              <w:top w:val="nil"/>
              <w:left w:val="nil"/>
              <w:bottom w:val="nil"/>
              <w:right w:val="nil"/>
            </w:tcBorders>
            <w:shd w:val="clear" w:color="auto" w:fill="auto"/>
            <w:noWrap/>
            <w:vAlign w:val="bottom"/>
            <w:hideMark/>
          </w:tcPr>
          <w:p w14:paraId="413BB5BF"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Άρθρο 12 ως έχει   ΔΕΚΤΟ ΚΑΤΑ ΠΛΕΙΟΨΗΦΙΑ</w:t>
            </w:r>
          </w:p>
        </w:tc>
        <w:tc>
          <w:tcPr>
            <w:tcW w:w="1930" w:type="dxa"/>
            <w:tcBorders>
              <w:top w:val="nil"/>
              <w:left w:val="nil"/>
              <w:bottom w:val="nil"/>
              <w:right w:val="nil"/>
            </w:tcBorders>
            <w:shd w:val="clear" w:color="auto" w:fill="auto"/>
            <w:noWrap/>
            <w:vAlign w:val="bottom"/>
            <w:hideMark/>
          </w:tcPr>
          <w:p w14:paraId="413BB5C0" w14:textId="77777777" w:rsidR="00FB77CD" w:rsidRPr="000D380F" w:rsidRDefault="00E316D8" w:rsidP="00FB77CD">
            <w:pPr>
              <w:rPr>
                <w:rFonts w:ascii="Calibri" w:eastAsia="Times New Roman" w:hAnsi="Calibri" w:cs="Calibri"/>
                <w:color w:val="000000"/>
                <w:sz w:val="22"/>
                <w:szCs w:val="22"/>
              </w:rPr>
            </w:pPr>
          </w:p>
        </w:tc>
      </w:tr>
      <w:tr w:rsidR="0028181B" w14:paraId="413BB5C9" w14:textId="77777777">
        <w:trPr>
          <w:trHeight w:val="300"/>
        </w:trPr>
        <w:tc>
          <w:tcPr>
            <w:tcW w:w="960" w:type="dxa"/>
            <w:tcBorders>
              <w:top w:val="nil"/>
              <w:left w:val="nil"/>
              <w:bottom w:val="nil"/>
              <w:right w:val="nil"/>
            </w:tcBorders>
            <w:shd w:val="clear" w:color="auto" w:fill="auto"/>
            <w:noWrap/>
            <w:vAlign w:val="bottom"/>
            <w:hideMark/>
          </w:tcPr>
          <w:p w14:paraId="413BB5C2"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ΣΥΡΙΖΑ:</w:t>
            </w:r>
          </w:p>
        </w:tc>
        <w:tc>
          <w:tcPr>
            <w:tcW w:w="1205" w:type="dxa"/>
            <w:tcBorders>
              <w:top w:val="nil"/>
              <w:left w:val="nil"/>
              <w:bottom w:val="nil"/>
              <w:right w:val="nil"/>
            </w:tcBorders>
            <w:shd w:val="clear" w:color="auto" w:fill="auto"/>
            <w:noWrap/>
            <w:vAlign w:val="bottom"/>
            <w:hideMark/>
          </w:tcPr>
          <w:p w14:paraId="413BB5C3"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5C4"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5C5"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5C6"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5C7"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5C8" w14:textId="77777777" w:rsidR="00FB77CD" w:rsidRPr="000D380F" w:rsidRDefault="00E316D8" w:rsidP="00FB77CD">
            <w:pPr>
              <w:rPr>
                <w:rFonts w:ascii="Times New Roman" w:eastAsia="Times New Roman" w:hAnsi="Times New Roman" w:cs="Times New Roman"/>
                <w:sz w:val="20"/>
              </w:rPr>
            </w:pPr>
          </w:p>
        </w:tc>
      </w:tr>
      <w:tr w:rsidR="0028181B" w14:paraId="413BB5D1" w14:textId="77777777">
        <w:trPr>
          <w:trHeight w:val="300"/>
        </w:trPr>
        <w:tc>
          <w:tcPr>
            <w:tcW w:w="960" w:type="dxa"/>
            <w:tcBorders>
              <w:top w:val="nil"/>
              <w:left w:val="nil"/>
              <w:bottom w:val="nil"/>
              <w:right w:val="nil"/>
            </w:tcBorders>
            <w:shd w:val="clear" w:color="auto" w:fill="auto"/>
            <w:noWrap/>
            <w:vAlign w:val="bottom"/>
            <w:hideMark/>
          </w:tcPr>
          <w:p w14:paraId="413BB5CA"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Ν.Δ:</w:t>
            </w:r>
          </w:p>
        </w:tc>
        <w:tc>
          <w:tcPr>
            <w:tcW w:w="1205" w:type="dxa"/>
            <w:tcBorders>
              <w:top w:val="nil"/>
              <w:left w:val="nil"/>
              <w:bottom w:val="nil"/>
              <w:right w:val="nil"/>
            </w:tcBorders>
            <w:shd w:val="clear" w:color="auto" w:fill="auto"/>
            <w:noWrap/>
            <w:vAlign w:val="bottom"/>
            <w:hideMark/>
          </w:tcPr>
          <w:p w14:paraId="413BB5CB"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5CC"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5CD"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5CE"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5CF"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5D0" w14:textId="77777777" w:rsidR="00FB77CD" w:rsidRPr="000D380F" w:rsidRDefault="00E316D8" w:rsidP="00FB77CD">
            <w:pPr>
              <w:rPr>
                <w:rFonts w:ascii="Times New Roman" w:eastAsia="Times New Roman" w:hAnsi="Times New Roman" w:cs="Times New Roman"/>
                <w:sz w:val="20"/>
              </w:rPr>
            </w:pPr>
          </w:p>
        </w:tc>
      </w:tr>
      <w:tr w:rsidR="0028181B" w14:paraId="413BB5D9" w14:textId="77777777">
        <w:trPr>
          <w:trHeight w:val="300"/>
        </w:trPr>
        <w:tc>
          <w:tcPr>
            <w:tcW w:w="960" w:type="dxa"/>
            <w:tcBorders>
              <w:top w:val="nil"/>
              <w:left w:val="nil"/>
              <w:bottom w:val="nil"/>
              <w:right w:val="nil"/>
            </w:tcBorders>
            <w:shd w:val="clear" w:color="auto" w:fill="auto"/>
            <w:noWrap/>
            <w:vAlign w:val="bottom"/>
            <w:hideMark/>
          </w:tcPr>
          <w:p w14:paraId="413BB5D2"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ΔΗ.ΣΥ:</w:t>
            </w:r>
          </w:p>
        </w:tc>
        <w:tc>
          <w:tcPr>
            <w:tcW w:w="1205" w:type="dxa"/>
            <w:tcBorders>
              <w:top w:val="nil"/>
              <w:left w:val="nil"/>
              <w:bottom w:val="nil"/>
              <w:right w:val="nil"/>
            </w:tcBorders>
            <w:shd w:val="clear" w:color="auto" w:fill="auto"/>
            <w:noWrap/>
            <w:vAlign w:val="bottom"/>
            <w:hideMark/>
          </w:tcPr>
          <w:p w14:paraId="413BB5D3"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5D4"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5D5"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5D6"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5D7"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5D8" w14:textId="77777777" w:rsidR="00FB77CD" w:rsidRPr="000D380F" w:rsidRDefault="00E316D8" w:rsidP="00FB77CD">
            <w:pPr>
              <w:rPr>
                <w:rFonts w:ascii="Times New Roman" w:eastAsia="Times New Roman" w:hAnsi="Times New Roman" w:cs="Times New Roman"/>
                <w:sz w:val="20"/>
              </w:rPr>
            </w:pPr>
          </w:p>
        </w:tc>
      </w:tr>
      <w:tr w:rsidR="0028181B" w14:paraId="413BB5E1" w14:textId="77777777">
        <w:trPr>
          <w:trHeight w:val="300"/>
        </w:trPr>
        <w:tc>
          <w:tcPr>
            <w:tcW w:w="960" w:type="dxa"/>
            <w:tcBorders>
              <w:top w:val="nil"/>
              <w:left w:val="nil"/>
              <w:bottom w:val="nil"/>
              <w:right w:val="nil"/>
            </w:tcBorders>
            <w:shd w:val="clear" w:color="auto" w:fill="auto"/>
            <w:noWrap/>
            <w:vAlign w:val="bottom"/>
            <w:hideMark/>
          </w:tcPr>
          <w:p w14:paraId="413BB5DA"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Χ.Α:</w:t>
            </w:r>
          </w:p>
        </w:tc>
        <w:tc>
          <w:tcPr>
            <w:tcW w:w="1205" w:type="dxa"/>
            <w:tcBorders>
              <w:top w:val="nil"/>
              <w:left w:val="nil"/>
              <w:bottom w:val="nil"/>
              <w:right w:val="nil"/>
            </w:tcBorders>
            <w:shd w:val="clear" w:color="auto" w:fill="auto"/>
            <w:noWrap/>
            <w:vAlign w:val="bottom"/>
            <w:hideMark/>
          </w:tcPr>
          <w:p w14:paraId="413BB5DB"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5DC"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5DD"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OXI</w:t>
            </w:r>
          </w:p>
        </w:tc>
        <w:tc>
          <w:tcPr>
            <w:tcW w:w="143" w:type="dxa"/>
            <w:tcBorders>
              <w:top w:val="nil"/>
              <w:left w:val="nil"/>
              <w:bottom w:val="nil"/>
              <w:right w:val="nil"/>
            </w:tcBorders>
            <w:shd w:val="clear" w:color="auto" w:fill="auto"/>
            <w:noWrap/>
            <w:vAlign w:val="bottom"/>
            <w:hideMark/>
          </w:tcPr>
          <w:p w14:paraId="413BB5DE"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5DF"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5E0" w14:textId="77777777" w:rsidR="00FB77CD" w:rsidRPr="000D380F" w:rsidRDefault="00E316D8" w:rsidP="00FB77CD">
            <w:pPr>
              <w:rPr>
                <w:rFonts w:ascii="Times New Roman" w:eastAsia="Times New Roman" w:hAnsi="Times New Roman" w:cs="Times New Roman"/>
                <w:sz w:val="20"/>
              </w:rPr>
            </w:pPr>
          </w:p>
        </w:tc>
      </w:tr>
      <w:tr w:rsidR="0028181B" w14:paraId="413BB5E9" w14:textId="77777777">
        <w:trPr>
          <w:trHeight w:val="300"/>
        </w:trPr>
        <w:tc>
          <w:tcPr>
            <w:tcW w:w="960" w:type="dxa"/>
            <w:tcBorders>
              <w:top w:val="nil"/>
              <w:left w:val="nil"/>
              <w:bottom w:val="nil"/>
              <w:right w:val="nil"/>
            </w:tcBorders>
            <w:shd w:val="clear" w:color="auto" w:fill="auto"/>
            <w:noWrap/>
            <w:vAlign w:val="bottom"/>
            <w:hideMark/>
          </w:tcPr>
          <w:p w14:paraId="413BB5E2"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Κ.Κ.Ε:</w:t>
            </w:r>
          </w:p>
        </w:tc>
        <w:tc>
          <w:tcPr>
            <w:tcW w:w="1205" w:type="dxa"/>
            <w:tcBorders>
              <w:top w:val="nil"/>
              <w:left w:val="nil"/>
              <w:bottom w:val="nil"/>
              <w:right w:val="nil"/>
            </w:tcBorders>
            <w:shd w:val="clear" w:color="auto" w:fill="auto"/>
            <w:noWrap/>
            <w:vAlign w:val="bottom"/>
            <w:hideMark/>
          </w:tcPr>
          <w:p w14:paraId="413BB5E3"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5E4"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5E5"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5E6"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5E7"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5E8" w14:textId="77777777" w:rsidR="00FB77CD" w:rsidRPr="000D380F" w:rsidRDefault="00E316D8" w:rsidP="00FB77CD">
            <w:pPr>
              <w:rPr>
                <w:rFonts w:ascii="Times New Roman" w:eastAsia="Times New Roman" w:hAnsi="Times New Roman" w:cs="Times New Roman"/>
                <w:sz w:val="20"/>
              </w:rPr>
            </w:pPr>
          </w:p>
        </w:tc>
      </w:tr>
      <w:tr w:rsidR="0028181B" w14:paraId="413BB5F1" w14:textId="77777777">
        <w:trPr>
          <w:trHeight w:val="300"/>
        </w:trPr>
        <w:tc>
          <w:tcPr>
            <w:tcW w:w="960" w:type="dxa"/>
            <w:tcBorders>
              <w:top w:val="nil"/>
              <w:left w:val="nil"/>
              <w:bottom w:val="nil"/>
              <w:right w:val="nil"/>
            </w:tcBorders>
            <w:shd w:val="clear" w:color="auto" w:fill="auto"/>
            <w:noWrap/>
            <w:vAlign w:val="bottom"/>
            <w:hideMark/>
          </w:tcPr>
          <w:p w14:paraId="413BB5EA"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ΑΝ.ΕΛ:</w:t>
            </w:r>
          </w:p>
        </w:tc>
        <w:tc>
          <w:tcPr>
            <w:tcW w:w="1205" w:type="dxa"/>
            <w:tcBorders>
              <w:top w:val="nil"/>
              <w:left w:val="nil"/>
              <w:bottom w:val="nil"/>
              <w:right w:val="nil"/>
            </w:tcBorders>
            <w:shd w:val="clear" w:color="auto" w:fill="auto"/>
            <w:noWrap/>
            <w:vAlign w:val="bottom"/>
            <w:hideMark/>
          </w:tcPr>
          <w:p w14:paraId="413BB5EB"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5EC"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5ED"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5EE"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5EF"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5F0" w14:textId="77777777" w:rsidR="00FB77CD" w:rsidRPr="000D380F" w:rsidRDefault="00E316D8" w:rsidP="00FB77CD">
            <w:pPr>
              <w:rPr>
                <w:rFonts w:ascii="Times New Roman" w:eastAsia="Times New Roman" w:hAnsi="Times New Roman" w:cs="Times New Roman"/>
                <w:sz w:val="20"/>
              </w:rPr>
            </w:pPr>
          </w:p>
        </w:tc>
      </w:tr>
      <w:tr w:rsidR="0028181B" w14:paraId="413BB5F9" w14:textId="77777777">
        <w:trPr>
          <w:trHeight w:val="300"/>
        </w:trPr>
        <w:tc>
          <w:tcPr>
            <w:tcW w:w="960" w:type="dxa"/>
            <w:tcBorders>
              <w:top w:val="nil"/>
              <w:left w:val="nil"/>
              <w:bottom w:val="nil"/>
              <w:right w:val="nil"/>
            </w:tcBorders>
            <w:shd w:val="clear" w:color="auto" w:fill="auto"/>
            <w:noWrap/>
            <w:vAlign w:val="bottom"/>
            <w:hideMark/>
          </w:tcPr>
          <w:p w14:paraId="413BB5F2"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ΠΟΤΑΜΙ:</w:t>
            </w:r>
          </w:p>
        </w:tc>
        <w:tc>
          <w:tcPr>
            <w:tcW w:w="1205" w:type="dxa"/>
            <w:tcBorders>
              <w:top w:val="nil"/>
              <w:left w:val="nil"/>
              <w:bottom w:val="nil"/>
              <w:right w:val="nil"/>
            </w:tcBorders>
            <w:shd w:val="clear" w:color="auto" w:fill="auto"/>
            <w:noWrap/>
            <w:vAlign w:val="bottom"/>
            <w:hideMark/>
          </w:tcPr>
          <w:p w14:paraId="413BB5F3"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5F4"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5F5"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5F6"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5F7"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5F8" w14:textId="77777777" w:rsidR="00FB77CD" w:rsidRPr="000D380F" w:rsidRDefault="00E316D8" w:rsidP="00FB77CD">
            <w:pPr>
              <w:rPr>
                <w:rFonts w:ascii="Times New Roman" w:eastAsia="Times New Roman" w:hAnsi="Times New Roman" w:cs="Times New Roman"/>
                <w:sz w:val="20"/>
              </w:rPr>
            </w:pPr>
          </w:p>
        </w:tc>
      </w:tr>
      <w:tr w:rsidR="0028181B" w14:paraId="413BB600" w14:textId="77777777">
        <w:trPr>
          <w:trHeight w:val="300"/>
        </w:trPr>
        <w:tc>
          <w:tcPr>
            <w:tcW w:w="2165" w:type="dxa"/>
            <w:gridSpan w:val="2"/>
            <w:tcBorders>
              <w:top w:val="nil"/>
              <w:left w:val="nil"/>
              <w:bottom w:val="nil"/>
              <w:right w:val="nil"/>
            </w:tcBorders>
            <w:shd w:val="clear" w:color="auto" w:fill="auto"/>
            <w:noWrap/>
            <w:vAlign w:val="bottom"/>
            <w:hideMark/>
          </w:tcPr>
          <w:p w14:paraId="413BB5FA"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ΕΝ. ΚΕΝΤΡΩΩΝ:</w:t>
            </w:r>
          </w:p>
        </w:tc>
        <w:tc>
          <w:tcPr>
            <w:tcW w:w="1204" w:type="dxa"/>
            <w:tcBorders>
              <w:top w:val="nil"/>
              <w:left w:val="nil"/>
              <w:bottom w:val="nil"/>
              <w:right w:val="nil"/>
            </w:tcBorders>
            <w:shd w:val="clear" w:color="auto" w:fill="auto"/>
            <w:noWrap/>
            <w:vAlign w:val="bottom"/>
            <w:hideMark/>
          </w:tcPr>
          <w:p w14:paraId="413BB5FB"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5FC"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OXI</w:t>
            </w:r>
          </w:p>
        </w:tc>
        <w:tc>
          <w:tcPr>
            <w:tcW w:w="143" w:type="dxa"/>
            <w:tcBorders>
              <w:top w:val="nil"/>
              <w:left w:val="nil"/>
              <w:bottom w:val="nil"/>
              <w:right w:val="nil"/>
            </w:tcBorders>
            <w:shd w:val="clear" w:color="auto" w:fill="auto"/>
            <w:noWrap/>
            <w:vAlign w:val="bottom"/>
            <w:hideMark/>
          </w:tcPr>
          <w:p w14:paraId="413BB5FD"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5FE"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5FF" w14:textId="77777777" w:rsidR="00FB77CD" w:rsidRPr="000D380F" w:rsidRDefault="00E316D8" w:rsidP="00FB77CD">
            <w:pPr>
              <w:rPr>
                <w:rFonts w:ascii="Times New Roman" w:eastAsia="Times New Roman" w:hAnsi="Times New Roman" w:cs="Times New Roman"/>
                <w:sz w:val="20"/>
              </w:rPr>
            </w:pPr>
          </w:p>
        </w:tc>
      </w:tr>
      <w:tr w:rsidR="0028181B" w14:paraId="413BB608" w14:textId="77777777">
        <w:trPr>
          <w:trHeight w:val="300"/>
        </w:trPr>
        <w:tc>
          <w:tcPr>
            <w:tcW w:w="960" w:type="dxa"/>
            <w:tcBorders>
              <w:top w:val="nil"/>
              <w:left w:val="nil"/>
              <w:bottom w:val="nil"/>
              <w:right w:val="nil"/>
            </w:tcBorders>
            <w:shd w:val="clear" w:color="auto" w:fill="auto"/>
            <w:noWrap/>
            <w:vAlign w:val="bottom"/>
            <w:hideMark/>
          </w:tcPr>
          <w:p w14:paraId="413BB601" w14:textId="77777777" w:rsidR="00FB77CD" w:rsidRPr="000D380F" w:rsidRDefault="00E316D8" w:rsidP="00FB77CD">
            <w:pPr>
              <w:rPr>
                <w:rFonts w:ascii="Times New Roman" w:eastAsia="Times New Roman" w:hAnsi="Times New Roman" w:cs="Times New Roman"/>
                <w:sz w:val="20"/>
              </w:rPr>
            </w:pPr>
          </w:p>
        </w:tc>
        <w:tc>
          <w:tcPr>
            <w:tcW w:w="1205" w:type="dxa"/>
            <w:tcBorders>
              <w:top w:val="nil"/>
              <w:left w:val="nil"/>
              <w:bottom w:val="nil"/>
              <w:right w:val="nil"/>
            </w:tcBorders>
            <w:shd w:val="clear" w:color="auto" w:fill="auto"/>
            <w:noWrap/>
            <w:vAlign w:val="bottom"/>
            <w:hideMark/>
          </w:tcPr>
          <w:p w14:paraId="413BB602"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603"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604" w14:textId="77777777" w:rsidR="00FB77CD" w:rsidRPr="000D380F" w:rsidRDefault="00E316D8" w:rsidP="00FB77CD">
            <w:pPr>
              <w:rPr>
                <w:rFonts w:ascii="Times New Roman" w:eastAsia="Times New Roman" w:hAnsi="Times New Roman" w:cs="Times New Roman"/>
                <w:sz w:val="20"/>
              </w:rPr>
            </w:pPr>
          </w:p>
        </w:tc>
        <w:tc>
          <w:tcPr>
            <w:tcW w:w="143" w:type="dxa"/>
            <w:tcBorders>
              <w:top w:val="nil"/>
              <w:left w:val="nil"/>
              <w:bottom w:val="nil"/>
              <w:right w:val="nil"/>
            </w:tcBorders>
            <w:shd w:val="clear" w:color="auto" w:fill="auto"/>
            <w:noWrap/>
            <w:vAlign w:val="bottom"/>
            <w:hideMark/>
          </w:tcPr>
          <w:p w14:paraId="413BB605" w14:textId="77777777" w:rsidR="00FB77CD" w:rsidRPr="000D380F" w:rsidRDefault="00E316D8" w:rsidP="00FB77CD">
            <w:pPr>
              <w:rPr>
                <w:rFonts w:ascii="Times New Roman" w:eastAsia="Times New Roman" w:hAnsi="Times New Roman" w:cs="Times New Roman"/>
                <w:sz w:val="20"/>
              </w:rPr>
            </w:pPr>
          </w:p>
        </w:tc>
        <w:tc>
          <w:tcPr>
            <w:tcW w:w="1538" w:type="dxa"/>
            <w:tcBorders>
              <w:top w:val="nil"/>
              <w:left w:val="nil"/>
              <w:bottom w:val="nil"/>
              <w:right w:val="nil"/>
            </w:tcBorders>
            <w:shd w:val="clear" w:color="auto" w:fill="auto"/>
            <w:noWrap/>
            <w:vAlign w:val="bottom"/>
            <w:hideMark/>
          </w:tcPr>
          <w:p w14:paraId="413BB606"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607" w14:textId="77777777" w:rsidR="00FB77CD" w:rsidRPr="000D380F" w:rsidRDefault="00E316D8" w:rsidP="00FB77CD">
            <w:pPr>
              <w:rPr>
                <w:rFonts w:ascii="Times New Roman" w:eastAsia="Times New Roman" w:hAnsi="Times New Roman" w:cs="Times New Roman"/>
                <w:sz w:val="20"/>
              </w:rPr>
            </w:pPr>
          </w:p>
        </w:tc>
      </w:tr>
      <w:tr w:rsidR="0028181B" w14:paraId="413BB60C" w14:textId="77777777">
        <w:trPr>
          <w:trHeight w:val="300"/>
        </w:trPr>
        <w:tc>
          <w:tcPr>
            <w:tcW w:w="960" w:type="dxa"/>
            <w:tcBorders>
              <w:top w:val="nil"/>
              <w:left w:val="nil"/>
              <w:bottom w:val="nil"/>
              <w:right w:val="nil"/>
            </w:tcBorders>
            <w:shd w:val="clear" w:color="auto" w:fill="auto"/>
            <w:noWrap/>
            <w:vAlign w:val="bottom"/>
            <w:hideMark/>
          </w:tcPr>
          <w:p w14:paraId="413BB609" w14:textId="77777777" w:rsidR="00FB77CD" w:rsidRPr="000D380F" w:rsidRDefault="00E316D8" w:rsidP="00FB77CD">
            <w:pPr>
              <w:rPr>
                <w:rFonts w:ascii="Times New Roman" w:eastAsia="Times New Roman" w:hAnsi="Times New Roman" w:cs="Times New Roman"/>
                <w:sz w:val="20"/>
              </w:rPr>
            </w:pPr>
          </w:p>
        </w:tc>
        <w:tc>
          <w:tcPr>
            <w:tcW w:w="5294" w:type="dxa"/>
            <w:gridSpan w:val="5"/>
            <w:tcBorders>
              <w:top w:val="nil"/>
              <w:left w:val="nil"/>
              <w:bottom w:val="nil"/>
              <w:right w:val="nil"/>
            </w:tcBorders>
            <w:shd w:val="clear" w:color="auto" w:fill="auto"/>
            <w:noWrap/>
            <w:vAlign w:val="bottom"/>
            <w:hideMark/>
          </w:tcPr>
          <w:p w14:paraId="413BB60A"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 xml:space="preserve">Άρθρο 13 ως έχει   ΔΕΚΤΟ ΚΑΤΑ </w:t>
            </w:r>
            <w:r w:rsidRPr="000D380F">
              <w:rPr>
                <w:rFonts w:ascii="Calibri" w:eastAsia="Times New Roman" w:hAnsi="Calibri" w:cs="Calibri"/>
                <w:color w:val="000000"/>
                <w:sz w:val="22"/>
                <w:szCs w:val="22"/>
              </w:rPr>
              <w:t>ΠΛΕΙΟΨΗΦΙΑ</w:t>
            </w:r>
          </w:p>
        </w:tc>
        <w:tc>
          <w:tcPr>
            <w:tcW w:w="1930" w:type="dxa"/>
            <w:tcBorders>
              <w:top w:val="nil"/>
              <w:left w:val="nil"/>
              <w:bottom w:val="nil"/>
              <w:right w:val="nil"/>
            </w:tcBorders>
            <w:shd w:val="clear" w:color="auto" w:fill="auto"/>
            <w:noWrap/>
            <w:vAlign w:val="bottom"/>
            <w:hideMark/>
          </w:tcPr>
          <w:p w14:paraId="413BB60B" w14:textId="77777777" w:rsidR="00FB77CD" w:rsidRPr="000D380F" w:rsidRDefault="00E316D8" w:rsidP="00FB77CD">
            <w:pPr>
              <w:rPr>
                <w:rFonts w:ascii="Calibri" w:eastAsia="Times New Roman" w:hAnsi="Calibri" w:cs="Calibri"/>
                <w:color w:val="000000"/>
                <w:sz w:val="22"/>
                <w:szCs w:val="22"/>
              </w:rPr>
            </w:pPr>
          </w:p>
        </w:tc>
      </w:tr>
      <w:tr w:rsidR="0028181B" w14:paraId="413BB614" w14:textId="77777777">
        <w:trPr>
          <w:trHeight w:val="300"/>
        </w:trPr>
        <w:tc>
          <w:tcPr>
            <w:tcW w:w="960" w:type="dxa"/>
            <w:tcBorders>
              <w:top w:val="nil"/>
              <w:left w:val="nil"/>
              <w:bottom w:val="nil"/>
              <w:right w:val="nil"/>
            </w:tcBorders>
            <w:shd w:val="clear" w:color="auto" w:fill="auto"/>
            <w:noWrap/>
            <w:vAlign w:val="bottom"/>
            <w:hideMark/>
          </w:tcPr>
          <w:p w14:paraId="413BB60D"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ΣΥΡΙΖΑ:</w:t>
            </w:r>
          </w:p>
        </w:tc>
        <w:tc>
          <w:tcPr>
            <w:tcW w:w="1205" w:type="dxa"/>
            <w:tcBorders>
              <w:top w:val="nil"/>
              <w:left w:val="nil"/>
              <w:bottom w:val="nil"/>
              <w:right w:val="nil"/>
            </w:tcBorders>
            <w:shd w:val="clear" w:color="auto" w:fill="auto"/>
            <w:noWrap/>
            <w:vAlign w:val="bottom"/>
            <w:hideMark/>
          </w:tcPr>
          <w:p w14:paraId="413BB60E"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60F"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610"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611"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612"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613" w14:textId="77777777" w:rsidR="00FB77CD" w:rsidRPr="000D380F" w:rsidRDefault="00E316D8" w:rsidP="00FB77CD">
            <w:pPr>
              <w:rPr>
                <w:rFonts w:ascii="Times New Roman" w:eastAsia="Times New Roman" w:hAnsi="Times New Roman" w:cs="Times New Roman"/>
                <w:sz w:val="20"/>
              </w:rPr>
            </w:pPr>
          </w:p>
        </w:tc>
      </w:tr>
      <w:tr w:rsidR="0028181B" w14:paraId="413BB61C" w14:textId="77777777">
        <w:trPr>
          <w:trHeight w:val="300"/>
        </w:trPr>
        <w:tc>
          <w:tcPr>
            <w:tcW w:w="960" w:type="dxa"/>
            <w:tcBorders>
              <w:top w:val="nil"/>
              <w:left w:val="nil"/>
              <w:bottom w:val="nil"/>
              <w:right w:val="nil"/>
            </w:tcBorders>
            <w:shd w:val="clear" w:color="auto" w:fill="auto"/>
            <w:noWrap/>
            <w:vAlign w:val="bottom"/>
            <w:hideMark/>
          </w:tcPr>
          <w:p w14:paraId="413BB615"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Ν.Δ:</w:t>
            </w:r>
          </w:p>
        </w:tc>
        <w:tc>
          <w:tcPr>
            <w:tcW w:w="1205" w:type="dxa"/>
            <w:tcBorders>
              <w:top w:val="nil"/>
              <w:left w:val="nil"/>
              <w:bottom w:val="nil"/>
              <w:right w:val="nil"/>
            </w:tcBorders>
            <w:shd w:val="clear" w:color="auto" w:fill="auto"/>
            <w:noWrap/>
            <w:vAlign w:val="bottom"/>
            <w:hideMark/>
          </w:tcPr>
          <w:p w14:paraId="413BB616"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617"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618"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619"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61A"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61B" w14:textId="77777777" w:rsidR="00FB77CD" w:rsidRPr="000D380F" w:rsidRDefault="00E316D8" w:rsidP="00FB77CD">
            <w:pPr>
              <w:rPr>
                <w:rFonts w:ascii="Times New Roman" w:eastAsia="Times New Roman" w:hAnsi="Times New Roman" w:cs="Times New Roman"/>
                <w:sz w:val="20"/>
              </w:rPr>
            </w:pPr>
          </w:p>
        </w:tc>
      </w:tr>
      <w:tr w:rsidR="0028181B" w14:paraId="413BB624" w14:textId="77777777">
        <w:trPr>
          <w:trHeight w:val="300"/>
        </w:trPr>
        <w:tc>
          <w:tcPr>
            <w:tcW w:w="960" w:type="dxa"/>
            <w:tcBorders>
              <w:top w:val="nil"/>
              <w:left w:val="nil"/>
              <w:bottom w:val="nil"/>
              <w:right w:val="nil"/>
            </w:tcBorders>
            <w:shd w:val="clear" w:color="auto" w:fill="auto"/>
            <w:noWrap/>
            <w:vAlign w:val="bottom"/>
            <w:hideMark/>
          </w:tcPr>
          <w:p w14:paraId="413BB61D"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ΔΗ.ΣΥ:</w:t>
            </w:r>
          </w:p>
        </w:tc>
        <w:tc>
          <w:tcPr>
            <w:tcW w:w="1205" w:type="dxa"/>
            <w:tcBorders>
              <w:top w:val="nil"/>
              <w:left w:val="nil"/>
              <w:bottom w:val="nil"/>
              <w:right w:val="nil"/>
            </w:tcBorders>
            <w:shd w:val="clear" w:color="auto" w:fill="auto"/>
            <w:noWrap/>
            <w:vAlign w:val="bottom"/>
            <w:hideMark/>
          </w:tcPr>
          <w:p w14:paraId="413BB61E"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61F"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620"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OXI</w:t>
            </w:r>
          </w:p>
        </w:tc>
        <w:tc>
          <w:tcPr>
            <w:tcW w:w="143" w:type="dxa"/>
            <w:tcBorders>
              <w:top w:val="nil"/>
              <w:left w:val="nil"/>
              <w:bottom w:val="nil"/>
              <w:right w:val="nil"/>
            </w:tcBorders>
            <w:shd w:val="clear" w:color="auto" w:fill="auto"/>
            <w:noWrap/>
            <w:vAlign w:val="bottom"/>
            <w:hideMark/>
          </w:tcPr>
          <w:p w14:paraId="413BB621"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622"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623" w14:textId="77777777" w:rsidR="00FB77CD" w:rsidRPr="000D380F" w:rsidRDefault="00E316D8" w:rsidP="00FB77CD">
            <w:pPr>
              <w:rPr>
                <w:rFonts w:ascii="Times New Roman" w:eastAsia="Times New Roman" w:hAnsi="Times New Roman" w:cs="Times New Roman"/>
                <w:sz w:val="20"/>
              </w:rPr>
            </w:pPr>
          </w:p>
        </w:tc>
      </w:tr>
      <w:tr w:rsidR="0028181B" w14:paraId="413BB62C" w14:textId="77777777">
        <w:trPr>
          <w:trHeight w:val="300"/>
        </w:trPr>
        <w:tc>
          <w:tcPr>
            <w:tcW w:w="960" w:type="dxa"/>
            <w:tcBorders>
              <w:top w:val="nil"/>
              <w:left w:val="nil"/>
              <w:bottom w:val="nil"/>
              <w:right w:val="nil"/>
            </w:tcBorders>
            <w:shd w:val="clear" w:color="auto" w:fill="auto"/>
            <w:noWrap/>
            <w:vAlign w:val="bottom"/>
            <w:hideMark/>
          </w:tcPr>
          <w:p w14:paraId="413BB625"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Χ.Α:</w:t>
            </w:r>
          </w:p>
        </w:tc>
        <w:tc>
          <w:tcPr>
            <w:tcW w:w="1205" w:type="dxa"/>
            <w:tcBorders>
              <w:top w:val="nil"/>
              <w:left w:val="nil"/>
              <w:bottom w:val="nil"/>
              <w:right w:val="nil"/>
            </w:tcBorders>
            <w:shd w:val="clear" w:color="auto" w:fill="auto"/>
            <w:noWrap/>
            <w:vAlign w:val="bottom"/>
            <w:hideMark/>
          </w:tcPr>
          <w:p w14:paraId="413BB626"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627"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628"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OXI</w:t>
            </w:r>
          </w:p>
        </w:tc>
        <w:tc>
          <w:tcPr>
            <w:tcW w:w="143" w:type="dxa"/>
            <w:tcBorders>
              <w:top w:val="nil"/>
              <w:left w:val="nil"/>
              <w:bottom w:val="nil"/>
              <w:right w:val="nil"/>
            </w:tcBorders>
            <w:shd w:val="clear" w:color="auto" w:fill="auto"/>
            <w:noWrap/>
            <w:vAlign w:val="bottom"/>
            <w:hideMark/>
          </w:tcPr>
          <w:p w14:paraId="413BB629"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62A"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62B" w14:textId="77777777" w:rsidR="00FB77CD" w:rsidRPr="000D380F" w:rsidRDefault="00E316D8" w:rsidP="00FB77CD">
            <w:pPr>
              <w:rPr>
                <w:rFonts w:ascii="Times New Roman" w:eastAsia="Times New Roman" w:hAnsi="Times New Roman" w:cs="Times New Roman"/>
                <w:sz w:val="20"/>
              </w:rPr>
            </w:pPr>
          </w:p>
        </w:tc>
      </w:tr>
      <w:tr w:rsidR="0028181B" w14:paraId="413BB634" w14:textId="77777777">
        <w:trPr>
          <w:trHeight w:val="300"/>
        </w:trPr>
        <w:tc>
          <w:tcPr>
            <w:tcW w:w="960" w:type="dxa"/>
            <w:tcBorders>
              <w:top w:val="nil"/>
              <w:left w:val="nil"/>
              <w:bottom w:val="nil"/>
              <w:right w:val="nil"/>
            </w:tcBorders>
            <w:shd w:val="clear" w:color="auto" w:fill="auto"/>
            <w:noWrap/>
            <w:vAlign w:val="bottom"/>
            <w:hideMark/>
          </w:tcPr>
          <w:p w14:paraId="413BB62D"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Κ.Κ.Ε:</w:t>
            </w:r>
          </w:p>
        </w:tc>
        <w:tc>
          <w:tcPr>
            <w:tcW w:w="1205" w:type="dxa"/>
            <w:tcBorders>
              <w:top w:val="nil"/>
              <w:left w:val="nil"/>
              <w:bottom w:val="nil"/>
              <w:right w:val="nil"/>
            </w:tcBorders>
            <w:shd w:val="clear" w:color="auto" w:fill="auto"/>
            <w:noWrap/>
            <w:vAlign w:val="bottom"/>
            <w:hideMark/>
          </w:tcPr>
          <w:p w14:paraId="413BB62E"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62F"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630"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ΠΡΝ</w:t>
            </w:r>
          </w:p>
        </w:tc>
        <w:tc>
          <w:tcPr>
            <w:tcW w:w="143" w:type="dxa"/>
            <w:tcBorders>
              <w:top w:val="nil"/>
              <w:left w:val="nil"/>
              <w:bottom w:val="nil"/>
              <w:right w:val="nil"/>
            </w:tcBorders>
            <w:shd w:val="clear" w:color="auto" w:fill="auto"/>
            <w:noWrap/>
            <w:vAlign w:val="bottom"/>
            <w:hideMark/>
          </w:tcPr>
          <w:p w14:paraId="413BB631"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632"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633" w14:textId="77777777" w:rsidR="00FB77CD" w:rsidRPr="000D380F" w:rsidRDefault="00E316D8" w:rsidP="00FB77CD">
            <w:pPr>
              <w:rPr>
                <w:rFonts w:ascii="Times New Roman" w:eastAsia="Times New Roman" w:hAnsi="Times New Roman" w:cs="Times New Roman"/>
                <w:sz w:val="20"/>
              </w:rPr>
            </w:pPr>
          </w:p>
        </w:tc>
      </w:tr>
      <w:tr w:rsidR="0028181B" w14:paraId="413BB63C" w14:textId="77777777">
        <w:trPr>
          <w:trHeight w:val="300"/>
        </w:trPr>
        <w:tc>
          <w:tcPr>
            <w:tcW w:w="960" w:type="dxa"/>
            <w:tcBorders>
              <w:top w:val="nil"/>
              <w:left w:val="nil"/>
              <w:bottom w:val="nil"/>
              <w:right w:val="nil"/>
            </w:tcBorders>
            <w:shd w:val="clear" w:color="auto" w:fill="auto"/>
            <w:noWrap/>
            <w:vAlign w:val="bottom"/>
            <w:hideMark/>
          </w:tcPr>
          <w:p w14:paraId="413BB635"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ΑΝ.ΕΛ:</w:t>
            </w:r>
          </w:p>
        </w:tc>
        <w:tc>
          <w:tcPr>
            <w:tcW w:w="1205" w:type="dxa"/>
            <w:tcBorders>
              <w:top w:val="nil"/>
              <w:left w:val="nil"/>
              <w:bottom w:val="nil"/>
              <w:right w:val="nil"/>
            </w:tcBorders>
            <w:shd w:val="clear" w:color="auto" w:fill="auto"/>
            <w:noWrap/>
            <w:vAlign w:val="bottom"/>
            <w:hideMark/>
          </w:tcPr>
          <w:p w14:paraId="413BB636"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637"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638"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639"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63A"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63B" w14:textId="77777777" w:rsidR="00FB77CD" w:rsidRPr="000D380F" w:rsidRDefault="00E316D8" w:rsidP="00FB77CD">
            <w:pPr>
              <w:rPr>
                <w:rFonts w:ascii="Times New Roman" w:eastAsia="Times New Roman" w:hAnsi="Times New Roman" w:cs="Times New Roman"/>
                <w:sz w:val="20"/>
              </w:rPr>
            </w:pPr>
          </w:p>
        </w:tc>
      </w:tr>
      <w:tr w:rsidR="0028181B" w14:paraId="413BB644" w14:textId="77777777">
        <w:trPr>
          <w:trHeight w:val="300"/>
        </w:trPr>
        <w:tc>
          <w:tcPr>
            <w:tcW w:w="960" w:type="dxa"/>
            <w:tcBorders>
              <w:top w:val="nil"/>
              <w:left w:val="nil"/>
              <w:bottom w:val="nil"/>
              <w:right w:val="nil"/>
            </w:tcBorders>
            <w:shd w:val="clear" w:color="auto" w:fill="auto"/>
            <w:noWrap/>
            <w:vAlign w:val="bottom"/>
            <w:hideMark/>
          </w:tcPr>
          <w:p w14:paraId="413BB63D"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ΠΟΤΑΜΙ:</w:t>
            </w:r>
          </w:p>
        </w:tc>
        <w:tc>
          <w:tcPr>
            <w:tcW w:w="1205" w:type="dxa"/>
            <w:tcBorders>
              <w:top w:val="nil"/>
              <w:left w:val="nil"/>
              <w:bottom w:val="nil"/>
              <w:right w:val="nil"/>
            </w:tcBorders>
            <w:shd w:val="clear" w:color="auto" w:fill="auto"/>
            <w:noWrap/>
            <w:vAlign w:val="bottom"/>
            <w:hideMark/>
          </w:tcPr>
          <w:p w14:paraId="413BB63E"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63F"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640"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641"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642"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643" w14:textId="77777777" w:rsidR="00FB77CD" w:rsidRPr="000D380F" w:rsidRDefault="00E316D8" w:rsidP="00FB77CD">
            <w:pPr>
              <w:rPr>
                <w:rFonts w:ascii="Times New Roman" w:eastAsia="Times New Roman" w:hAnsi="Times New Roman" w:cs="Times New Roman"/>
                <w:sz w:val="20"/>
              </w:rPr>
            </w:pPr>
          </w:p>
        </w:tc>
      </w:tr>
      <w:tr w:rsidR="0028181B" w14:paraId="413BB64B" w14:textId="77777777">
        <w:trPr>
          <w:trHeight w:val="300"/>
        </w:trPr>
        <w:tc>
          <w:tcPr>
            <w:tcW w:w="2165" w:type="dxa"/>
            <w:gridSpan w:val="2"/>
            <w:tcBorders>
              <w:top w:val="nil"/>
              <w:left w:val="nil"/>
              <w:bottom w:val="nil"/>
              <w:right w:val="nil"/>
            </w:tcBorders>
            <w:shd w:val="clear" w:color="auto" w:fill="auto"/>
            <w:noWrap/>
            <w:vAlign w:val="bottom"/>
            <w:hideMark/>
          </w:tcPr>
          <w:p w14:paraId="413BB645"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ΕΝ. ΚΕΝΤΡΩΩΝ:</w:t>
            </w:r>
          </w:p>
        </w:tc>
        <w:tc>
          <w:tcPr>
            <w:tcW w:w="1204" w:type="dxa"/>
            <w:tcBorders>
              <w:top w:val="nil"/>
              <w:left w:val="nil"/>
              <w:bottom w:val="nil"/>
              <w:right w:val="nil"/>
            </w:tcBorders>
            <w:shd w:val="clear" w:color="auto" w:fill="auto"/>
            <w:noWrap/>
            <w:vAlign w:val="bottom"/>
            <w:hideMark/>
          </w:tcPr>
          <w:p w14:paraId="413BB646"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647"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648"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649"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64A" w14:textId="77777777" w:rsidR="00FB77CD" w:rsidRPr="000D380F" w:rsidRDefault="00E316D8" w:rsidP="00FB77CD">
            <w:pPr>
              <w:rPr>
                <w:rFonts w:ascii="Times New Roman" w:eastAsia="Times New Roman" w:hAnsi="Times New Roman" w:cs="Times New Roman"/>
                <w:sz w:val="20"/>
              </w:rPr>
            </w:pPr>
          </w:p>
        </w:tc>
      </w:tr>
      <w:tr w:rsidR="0028181B" w14:paraId="413BB653" w14:textId="77777777">
        <w:trPr>
          <w:trHeight w:val="300"/>
        </w:trPr>
        <w:tc>
          <w:tcPr>
            <w:tcW w:w="960" w:type="dxa"/>
            <w:tcBorders>
              <w:top w:val="nil"/>
              <w:left w:val="nil"/>
              <w:bottom w:val="nil"/>
              <w:right w:val="nil"/>
            </w:tcBorders>
            <w:shd w:val="clear" w:color="auto" w:fill="auto"/>
            <w:noWrap/>
            <w:vAlign w:val="bottom"/>
            <w:hideMark/>
          </w:tcPr>
          <w:p w14:paraId="413BB64C" w14:textId="77777777" w:rsidR="00FB77CD" w:rsidRPr="000D380F" w:rsidRDefault="00E316D8" w:rsidP="00FB77CD">
            <w:pPr>
              <w:rPr>
                <w:rFonts w:ascii="Times New Roman" w:eastAsia="Times New Roman" w:hAnsi="Times New Roman" w:cs="Times New Roman"/>
                <w:sz w:val="20"/>
              </w:rPr>
            </w:pPr>
          </w:p>
        </w:tc>
        <w:tc>
          <w:tcPr>
            <w:tcW w:w="1205" w:type="dxa"/>
            <w:tcBorders>
              <w:top w:val="nil"/>
              <w:left w:val="nil"/>
              <w:bottom w:val="nil"/>
              <w:right w:val="nil"/>
            </w:tcBorders>
            <w:shd w:val="clear" w:color="auto" w:fill="auto"/>
            <w:noWrap/>
            <w:vAlign w:val="bottom"/>
            <w:hideMark/>
          </w:tcPr>
          <w:p w14:paraId="413BB64D"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64E"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64F" w14:textId="77777777" w:rsidR="00FB77CD" w:rsidRPr="000D380F" w:rsidRDefault="00E316D8" w:rsidP="00FB77CD">
            <w:pPr>
              <w:rPr>
                <w:rFonts w:ascii="Times New Roman" w:eastAsia="Times New Roman" w:hAnsi="Times New Roman" w:cs="Times New Roman"/>
                <w:sz w:val="20"/>
              </w:rPr>
            </w:pPr>
          </w:p>
        </w:tc>
        <w:tc>
          <w:tcPr>
            <w:tcW w:w="143" w:type="dxa"/>
            <w:tcBorders>
              <w:top w:val="nil"/>
              <w:left w:val="nil"/>
              <w:bottom w:val="nil"/>
              <w:right w:val="nil"/>
            </w:tcBorders>
            <w:shd w:val="clear" w:color="auto" w:fill="auto"/>
            <w:noWrap/>
            <w:vAlign w:val="bottom"/>
            <w:hideMark/>
          </w:tcPr>
          <w:p w14:paraId="413BB650" w14:textId="77777777" w:rsidR="00FB77CD" w:rsidRPr="000D380F" w:rsidRDefault="00E316D8" w:rsidP="00FB77CD">
            <w:pPr>
              <w:rPr>
                <w:rFonts w:ascii="Times New Roman" w:eastAsia="Times New Roman" w:hAnsi="Times New Roman" w:cs="Times New Roman"/>
                <w:sz w:val="20"/>
              </w:rPr>
            </w:pPr>
          </w:p>
        </w:tc>
        <w:tc>
          <w:tcPr>
            <w:tcW w:w="1538" w:type="dxa"/>
            <w:tcBorders>
              <w:top w:val="nil"/>
              <w:left w:val="nil"/>
              <w:bottom w:val="nil"/>
              <w:right w:val="nil"/>
            </w:tcBorders>
            <w:shd w:val="clear" w:color="auto" w:fill="auto"/>
            <w:noWrap/>
            <w:vAlign w:val="bottom"/>
            <w:hideMark/>
          </w:tcPr>
          <w:p w14:paraId="413BB651"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652" w14:textId="77777777" w:rsidR="00FB77CD" w:rsidRPr="000D380F" w:rsidRDefault="00E316D8" w:rsidP="00FB77CD">
            <w:pPr>
              <w:rPr>
                <w:rFonts w:ascii="Times New Roman" w:eastAsia="Times New Roman" w:hAnsi="Times New Roman" w:cs="Times New Roman"/>
                <w:sz w:val="20"/>
              </w:rPr>
            </w:pPr>
          </w:p>
        </w:tc>
      </w:tr>
      <w:tr w:rsidR="0028181B" w14:paraId="413BB657" w14:textId="77777777">
        <w:trPr>
          <w:trHeight w:val="300"/>
        </w:trPr>
        <w:tc>
          <w:tcPr>
            <w:tcW w:w="960" w:type="dxa"/>
            <w:tcBorders>
              <w:top w:val="nil"/>
              <w:left w:val="nil"/>
              <w:bottom w:val="nil"/>
              <w:right w:val="nil"/>
            </w:tcBorders>
            <w:shd w:val="clear" w:color="auto" w:fill="auto"/>
            <w:noWrap/>
            <w:vAlign w:val="bottom"/>
            <w:hideMark/>
          </w:tcPr>
          <w:p w14:paraId="413BB654" w14:textId="77777777" w:rsidR="00FB77CD" w:rsidRPr="000D380F" w:rsidRDefault="00E316D8" w:rsidP="00FB77CD">
            <w:pPr>
              <w:rPr>
                <w:rFonts w:ascii="Times New Roman" w:eastAsia="Times New Roman" w:hAnsi="Times New Roman" w:cs="Times New Roman"/>
                <w:sz w:val="20"/>
              </w:rPr>
            </w:pPr>
          </w:p>
        </w:tc>
        <w:tc>
          <w:tcPr>
            <w:tcW w:w="5294" w:type="dxa"/>
            <w:gridSpan w:val="5"/>
            <w:tcBorders>
              <w:top w:val="nil"/>
              <w:left w:val="nil"/>
              <w:bottom w:val="nil"/>
              <w:right w:val="nil"/>
            </w:tcBorders>
            <w:shd w:val="clear" w:color="auto" w:fill="auto"/>
            <w:noWrap/>
            <w:vAlign w:val="bottom"/>
            <w:hideMark/>
          </w:tcPr>
          <w:p w14:paraId="413BB655"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Άρθρο 14 ως έχει   ΔΕΚΤΟ ΚΑΤΑ ΠΛΕΙΟΨΗΦΙΑ</w:t>
            </w:r>
          </w:p>
        </w:tc>
        <w:tc>
          <w:tcPr>
            <w:tcW w:w="1930" w:type="dxa"/>
            <w:tcBorders>
              <w:top w:val="nil"/>
              <w:left w:val="nil"/>
              <w:bottom w:val="nil"/>
              <w:right w:val="nil"/>
            </w:tcBorders>
            <w:shd w:val="clear" w:color="auto" w:fill="auto"/>
            <w:noWrap/>
            <w:vAlign w:val="bottom"/>
            <w:hideMark/>
          </w:tcPr>
          <w:p w14:paraId="413BB656" w14:textId="77777777" w:rsidR="00FB77CD" w:rsidRPr="000D380F" w:rsidRDefault="00E316D8" w:rsidP="00FB77CD">
            <w:pPr>
              <w:rPr>
                <w:rFonts w:ascii="Calibri" w:eastAsia="Times New Roman" w:hAnsi="Calibri" w:cs="Calibri"/>
                <w:color w:val="000000"/>
                <w:sz w:val="22"/>
                <w:szCs w:val="22"/>
              </w:rPr>
            </w:pPr>
          </w:p>
        </w:tc>
      </w:tr>
      <w:tr w:rsidR="0028181B" w14:paraId="413BB65F" w14:textId="77777777">
        <w:trPr>
          <w:trHeight w:val="300"/>
        </w:trPr>
        <w:tc>
          <w:tcPr>
            <w:tcW w:w="960" w:type="dxa"/>
            <w:tcBorders>
              <w:top w:val="nil"/>
              <w:left w:val="nil"/>
              <w:bottom w:val="nil"/>
              <w:right w:val="nil"/>
            </w:tcBorders>
            <w:shd w:val="clear" w:color="auto" w:fill="auto"/>
            <w:noWrap/>
            <w:vAlign w:val="bottom"/>
            <w:hideMark/>
          </w:tcPr>
          <w:p w14:paraId="413BB658"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ΣΥΡΙΖΑ:</w:t>
            </w:r>
          </w:p>
        </w:tc>
        <w:tc>
          <w:tcPr>
            <w:tcW w:w="1205" w:type="dxa"/>
            <w:tcBorders>
              <w:top w:val="nil"/>
              <w:left w:val="nil"/>
              <w:bottom w:val="nil"/>
              <w:right w:val="nil"/>
            </w:tcBorders>
            <w:shd w:val="clear" w:color="auto" w:fill="auto"/>
            <w:noWrap/>
            <w:vAlign w:val="bottom"/>
            <w:hideMark/>
          </w:tcPr>
          <w:p w14:paraId="413BB659"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65A"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65B"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65C"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65D"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65E" w14:textId="77777777" w:rsidR="00FB77CD" w:rsidRPr="000D380F" w:rsidRDefault="00E316D8" w:rsidP="00FB77CD">
            <w:pPr>
              <w:rPr>
                <w:rFonts w:ascii="Times New Roman" w:eastAsia="Times New Roman" w:hAnsi="Times New Roman" w:cs="Times New Roman"/>
                <w:sz w:val="20"/>
              </w:rPr>
            </w:pPr>
          </w:p>
        </w:tc>
      </w:tr>
      <w:tr w:rsidR="0028181B" w14:paraId="413BB667" w14:textId="77777777">
        <w:trPr>
          <w:trHeight w:val="300"/>
        </w:trPr>
        <w:tc>
          <w:tcPr>
            <w:tcW w:w="960" w:type="dxa"/>
            <w:tcBorders>
              <w:top w:val="nil"/>
              <w:left w:val="nil"/>
              <w:bottom w:val="nil"/>
              <w:right w:val="nil"/>
            </w:tcBorders>
            <w:shd w:val="clear" w:color="auto" w:fill="auto"/>
            <w:noWrap/>
            <w:vAlign w:val="bottom"/>
            <w:hideMark/>
          </w:tcPr>
          <w:p w14:paraId="413BB660"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Ν.Δ:</w:t>
            </w:r>
          </w:p>
        </w:tc>
        <w:tc>
          <w:tcPr>
            <w:tcW w:w="1205" w:type="dxa"/>
            <w:tcBorders>
              <w:top w:val="nil"/>
              <w:left w:val="nil"/>
              <w:bottom w:val="nil"/>
              <w:right w:val="nil"/>
            </w:tcBorders>
            <w:shd w:val="clear" w:color="auto" w:fill="auto"/>
            <w:noWrap/>
            <w:vAlign w:val="bottom"/>
            <w:hideMark/>
          </w:tcPr>
          <w:p w14:paraId="413BB661"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662"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663"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664"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665"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666" w14:textId="77777777" w:rsidR="00FB77CD" w:rsidRPr="000D380F" w:rsidRDefault="00E316D8" w:rsidP="00FB77CD">
            <w:pPr>
              <w:rPr>
                <w:rFonts w:ascii="Times New Roman" w:eastAsia="Times New Roman" w:hAnsi="Times New Roman" w:cs="Times New Roman"/>
                <w:sz w:val="20"/>
              </w:rPr>
            </w:pPr>
          </w:p>
        </w:tc>
      </w:tr>
      <w:tr w:rsidR="0028181B" w14:paraId="413BB66F" w14:textId="77777777">
        <w:trPr>
          <w:trHeight w:val="300"/>
        </w:trPr>
        <w:tc>
          <w:tcPr>
            <w:tcW w:w="960" w:type="dxa"/>
            <w:tcBorders>
              <w:top w:val="nil"/>
              <w:left w:val="nil"/>
              <w:bottom w:val="nil"/>
              <w:right w:val="nil"/>
            </w:tcBorders>
            <w:shd w:val="clear" w:color="auto" w:fill="auto"/>
            <w:noWrap/>
            <w:vAlign w:val="bottom"/>
            <w:hideMark/>
          </w:tcPr>
          <w:p w14:paraId="413BB668"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ΔΗ.ΣΥ:</w:t>
            </w:r>
          </w:p>
        </w:tc>
        <w:tc>
          <w:tcPr>
            <w:tcW w:w="1205" w:type="dxa"/>
            <w:tcBorders>
              <w:top w:val="nil"/>
              <w:left w:val="nil"/>
              <w:bottom w:val="nil"/>
              <w:right w:val="nil"/>
            </w:tcBorders>
            <w:shd w:val="clear" w:color="auto" w:fill="auto"/>
            <w:noWrap/>
            <w:vAlign w:val="bottom"/>
            <w:hideMark/>
          </w:tcPr>
          <w:p w14:paraId="413BB669"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66A"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66B"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66C"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66D"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66E" w14:textId="77777777" w:rsidR="00FB77CD" w:rsidRPr="000D380F" w:rsidRDefault="00E316D8" w:rsidP="00FB77CD">
            <w:pPr>
              <w:rPr>
                <w:rFonts w:ascii="Times New Roman" w:eastAsia="Times New Roman" w:hAnsi="Times New Roman" w:cs="Times New Roman"/>
                <w:sz w:val="20"/>
              </w:rPr>
            </w:pPr>
          </w:p>
        </w:tc>
      </w:tr>
      <w:tr w:rsidR="0028181B" w14:paraId="413BB677" w14:textId="77777777">
        <w:trPr>
          <w:trHeight w:val="300"/>
        </w:trPr>
        <w:tc>
          <w:tcPr>
            <w:tcW w:w="960" w:type="dxa"/>
            <w:tcBorders>
              <w:top w:val="nil"/>
              <w:left w:val="nil"/>
              <w:bottom w:val="nil"/>
              <w:right w:val="nil"/>
            </w:tcBorders>
            <w:shd w:val="clear" w:color="auto" w:fill="auto"/>
            <w:noWrap/>
            <w:vAlign w:val="bottom"/>
            <w:hideMark/>
          </w:tcPr>
          <w:p w14:paraId="413BB670"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Χ.Α:</w:t>
            </w:r>
          </w:p>
        </w:tc>
        <w:tc>
          <w:tcPr>
            <w:tcW w:w="1205" w:type="dxa"/>
            <w:tcBorders>
              <w:top w:val="nil"/>
              <w:left w:val="nil"/>
              <w:bottom w:val="nil"/>
              <w:right w:val="nil"/>
            </w:tcBorders>
            <w:shd w:val="clear" w:color="auto" w:fill="auto"/>
            <w:noWrap/>
            <w:vAlign w:val="bottom"/>
            <w:hideMark/>
          </w:tcPr>
          <w:p w14:paraId="413BB671"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672"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673"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OXI</w:t>
            </w:r>
          </w:p>
        </w:tc>
        <w:tc>
          <w:tcPr>
            <w:tcW w:w="143" w:type="dxa"/>
            <w:tcBorders>
              <w:top w:val="nil"/>
              <w:left w:val="nil"/>
              <w:bottom w:val="nil"/>
              <w:right w:val="nil"/>
            </w:tcBorders>
            <w:shd w:val="clear" w:color="auto" w:fill="auto"/>
            <w:noWrap/>
            <w:vAlign w:val="bottom"/>
            <w:hideMark/>
          </w:tcPr>
          <w:p w14:paraId="413BB674"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675"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676" w14:textId="77777777" w:rsidR="00FB77CD" w:rsidRPr="000D380F" w:rsidRDefault="00E316D8" w:rsidP="00FB77CD">
            <w:pPr>
              <w:rPr>
                <w:rFonts w:ascii="Times New Roman" w:eastAsia="Times New Roman" w:hAnsi="Times New Roman" w:cs="Times New Roman"/>
                <w:sz w:val="20"/>
              </w:rPr>
            </w:pPr>
          </w:p>
        </w:tc>
      </w:tr>
      <w:tr w:rsidR="0028181B" w14:paraId="413BB67F" w14:textId="77777777">
        <w:trPr>
          <w:trHeight w:val="300"/>
        </w:trPr>
        <w:tc>
          <w:tcPr>
            <w:tcW w:w="960" w:type="dxa"/>
            <w:tcBorders>
              <w:top w:val="nil"/>
              <w:left w:val="nil"/>
              <w:bottom w:val="nil"/>
              <w:right w:val="nil"/>
            </w:tcBorders>
            <w:shd w:val="clear" w:color="auto" w:fill="auto"/>
            <w:noWrap/>
            <w:vAlign w:val="bottom"/>
            <w:hideMark/>
          </w:tcPr>
          <w:p w14:paraId="413BB678"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Κ.Κ.Ε:</w:t>
            </w:r>
          </w:p>
        </w:tc>
        <w:tc>
          <w:tcPr>
            <w:tcW w:w="1205" w:type="dxa"/>
            <w:tcBorders>
              <w:top w:val="nil"/>
              <w:left w:val="nil"/>
              <w:bottom w:val="nil"/>
              <w:right w:val="nil"/>
            </w:tcBorders>
            <w:shd w:val="clear" w:color="auto" w:fill="auto"/>
            <w:noWrap/>
            <w:vAlign w:val="bottom"/>
            <w:hideMark/>
          </w:tcPr>
          <w:p w14:paraId="413BB679"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67A"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67B"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67C"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67D"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67E" w14:textId="77777777" w:rsidR="00FB77CD" w:rsidRPr="000D380F" w:rsidRDefault="00E316D8" w:rsidP="00FB77CD">
            <w:pPr>
              <w:rPr>
                <w:rFonts w:ascii="Times New Roman" w:eastAsia="Times New Roman" w:hAnsi="Times New Roman" w:cs="Times New Roman"/>
                <w:sz w:val="20"/>
              </w:rPr>
            </w:pPr>
          </w:p>
        </w:tc>
      </w:tr>
      <w:tr w:rsidR="0028181B" w14:paraId="413BB687" w14:textId="77777777">
        <w:trPr>
          <w:trHeight w:val="300"/>
        </w:trPr>
        <w:tc>
          <w:tcPr>
            <w:tcW w:w="960" w:type="dxa"/>
            <w:tcBorders>
              <w:top w:val="nil"/>
              <w:left w:val="nil"/>
              <w:bottom w:val="nil"/>
              <w:right w:val="nil"/>
            </w:tcBorders>
            <w:shd w:val="clear" w:color="auto" w:fill="auto"/>
            <w:noWrap/>
            <w:vAlign w:val="bottom"/>
            <w:hideMark/>
          </w:tcPr>
          <w:p w14:paraId="413BB680"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ΑΝ.ΕΛ:</w:t>
            </w:r>
          </w:p>
        </w:tc>
        <w:tc>
          <w:tcPr>
            <w:tcW w:w="1205" w:type="dxa"/>
            <w:tcBorders>
              <w:top w:val="nil"/>
              <w:left w:val="nil"/>
              <w:bottom w:val="nil"/>
              <w:right w:val="nil"/>
            </w:tcBorders>
            <w:shd w:val="clear" w:color="auto" w:fill="auto"/>
            <w:noWrap/>
            <w:vAlign w:val="bottom"/>
            <w:hideMark/>
          </w:tcPr>
          <w:p w14:paraId="413BB681"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682"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683"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684"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685"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686" w14:textId="77777777" w:rsidR="00FB77CD" w:rsidRPr="000D380F" w:rsidRDefault="00E316D8" w:rsidP="00FB77CD">
            <w:pPr>
              <w:rPr>
                <w:rFonts w:ascii="Times New Roman" w:eastAsia="Times New Roman" w:hAnsi="Times New Roman" w:cs="Times New Roman"/>
                <w:sz w:val="20"/>
              </w:rPr>
            </w:pPr>
          </w:p>
        </w:tc>
      </w:tr>
      <w:tr w:rsidR="0028181B" w14:paraId="413BB68F" w14:textId="77777777">
        <w:trPr>
          <w:trHeight w:val="300"/>
        </w:trPr>
        <w:tc>
          <w:tcPr>
            <w:tcW w:w="960" w:type="dxa"/>
            <w:tcBorders>
              <w:top w:val="nil"/>
              <w:left w:val="nil"/>
              <w:bottom w:val="nil"/>
              <w:right w:val="nil"/>
            </w:tcBorders>
            <w:shd w:val="clear" w:color="auto" w:fill="auto"/>
            <w:noWrap/>
            <w:vAlign w:val="bottom"/>
            <w:hideMark/>
          </w:tcPr>
          <w:p w14:paraId="413BB688"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ΠΟΤΑΜΙ:</w:t>
            </w:r>
          </w:p>
        </w:tc>
        <w:tc>
          <w:tcPr>
            <w:tcW w:w="1205" w:type="dxa"/>
            <w:tcBorders>
              <w:top w:val="nil"/>
              <w:left w:val="nil"/>
              <w:bottom w:val="nil"/>
              <w:right w:val="nil"/>
            </w:tcBorders>
            <w:shd w:val="clear" w:color="auto" w:fill="auto"/>
            <w:noWrap/>
            <w:vAlign w:val="bottom"/>
            <w:hideMark/>
          </w:tcPr>
          <w:p w14:paraId="413BB689"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68A"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68B"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68C"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68D"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68E" w14:textId="77777777" w:rsidR="00FB77CD" w:rsidRPr="000D380F" w:rsidRDefault="00E316D8" w:rsidP="00FB77CD">
            <w:pPr>
              <w:rPr>
                <w:rFonts w:ascii="Times New Roman" w:eastAsia="Times New Roman" w:hAnsi="Times New Roman" w:cs="Times New Roman"/>
                <w:sz w:val="20"/>
              </w:rPr>
            </w:pPr>
          </w:p>
        </w:tc>
      </w:tr>
      <w:tr w:rsidR="0028181B" w14:paraId="413BB696" w14:textId="77777777">
        <w:trPr>
          <w:trHeight w:val="300"/>
        </w:trPr>
        <w:tc>
          <w:tcPr>
            <w:tcW w:w="2165" w:type="dxa"/>
            <w:gridSpan w:val="2"/>
            <w:tcBorders>
              <w:top w:val="nil"/>
              <w:left w:val="nil"/>
              <w:bottom w:val="nil"/>
              <w:right w:val="nil"/>
            </w:tcBorders>
            <w:shd w:val="clear" w:color="auto" w:fill="auto"/>
            <w:noWrap/>
            <w:vAlign w:val="bottom"/>
            <w:hideMark/>
          </w:tcPr>
          <w:p w14:paraId="413BB690"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ΕΝ. ΚΕΝΤΡΩΩΝ:</w:t>
            </w:r>
          </w:p>
        </w:tc>
        <w:tc>
          <w:tcPr>
            <w:tcW w:w="1204" w:type="dxa"/>
            <w:tcBorders>
              <w:top w:val="nil"/>
              <w:left w:val="nil"/>
              <w:bottom w:val="nil"/>
              <w:right w:val="nil"/>
            </w:tcBorders>
            <w:shd w:val="clear" w:color="auto" w:fill="auto"/>
            <w:noWrap/>
            <w:vAlign w:val="bottom"/>
            <w:hideMark/>
          </w:tcPr>
          <w:p w14:paraId="413BB691"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692"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693"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694"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695" w14:textId="77777777" w:rsidR="00FB77CD" w:rsidRPr="000D380F" w:rsidRDefault="00E316D8" w:rsidP="00FB77CD">
            <w:pPr>
              <w:rPr>
                <w:rFonts w:ascii="Times New Roman" w:eastAsia="Times New Roman" w:hAnsi="Times New Roman" w:cs="Times New Roman"/>
                <w:sz w:val="20"/>
              </w:rPr>
            </w:pPr>
          </w:p>
        </w:tc>
      </w:tr>
      <w:tr w:rsidR="0028181B" w14:paraId="413BB69E" w14:textId="77777777">
        <w:trPr>
          <w:trHeight w:val="300"/>
        </w:trPr>
        <w:tc>
          <w:tcPr>
            <w:tcW w:w="960" w:type="dxa"/>
            <w:tcBorders>
              <w:top w:val="nil"/>
              <w:left w:val="nil"/>
              <w:bottom w:val="nil"/>
              <w:right w:val="nil"/>
            </w:tcBorders>
            <w:shd w:val="clear" w:color="auto" w:fill="auto"/>
            <w:noWrap/>
            <w:vAlign w:val="bottom"/>
            <w:hideMark/>
          </w:tcPr>
          <w:p w14:paraId="413BB697" w14:textId="77777777" w:rsidR="00FB77CD" w:rsidRPr="000D380F" w:rsidRDefault="00E316D8" w:rsidP="00FB77CD">
            <w:pPr>
              <w:rPr>
                <w:rFonts w:ascii="Times New Roman" w:eastAsia="Times New Roman" w:hAnsi="Times New Roman" w:cs="Times New Roman"/>
                <w:sz w:val="20"/>
              </w:rPr>
            </w:pPr>
          </w:p>
        </w:tc>
        <w:tc>
          <w:tcPr>
            <w:tcW w:w="1205" w:type="dxa"/>
            <w:tcBorders>
              <w:top w:val="nil"/>
              <w:left w:val="nil"/>
              <w:bottom w:val="nil"/>
              <w:right w:val="nil"/>
            </w:tcBorders>
            <w:shd w:val="clear" w:color="auto" w:fill="auto"/>
            <w:noWrap/>
            <w:vAlign w:val="bottom"/>
            <w:hideMark/>
          </w:tcPr>
          <w:p w14:paraId="413BB698"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699"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69A" w14:textId="77777777" w:rsidR="00FB77CD" w:rsidRPr="000D380F" w:rsidRDefault="00E316D8" w:rsidP="00FB77CD">
            <w:pPr>
              <w:rPr>
                <w:rFonts w:ascii="Times New Roman" w:eastAsia="Times New Roman" w:hAnsi="Times New Roman" w:cs="Times New Roman"/>
                <w:sz w:val="20"/>
              </w:rPr>
            </w:pPr>
          </w:p>
        </w:tc>
        <w:tc>
          <w:tcPr>
            <w:tcW w:w="143" w:type="dxa"/>
            <w:tcBorders>
              <w:top w:val="nil"/>
              <w:left w:val="nil"/>
              <w:bottom w:val="nil"/>
              <w:right w:val="nil"/>
            </w:tcBorders>
            <w:shd w:val="clear" w:color="auto" w:fill="auto"/>
            <w:noWrap/>
            <w:vAlign w:val="bottom"/>
            <w:hideMark/>
          </w:tcPr>
          <w:p w14:paraId="413BB69B" w14:textId="77777777" w:rsidR="00FB77CD" w:rsidRPr="000D380F" w:rsidRDefault="00E316D8" w:rsidP="00FB77CD">
            <w:pPr>
              <w:rPr>
                <w:rFonts w:ascii="Times New Roman" w:eastAsia="Times New Roman" w:hAnsi="Times New Roman" w:cs="Times New Roman"/>
                <w:sz w:val="20"/>
              </w:rPr>
            </w:pPr>
          </w:p>
        </w:tc>
        <w:tc>
          <w:tcPr>
            <w:tcW w:w="1538" w:type="dxa"/>
            <w:tcBorders>
              <w:top w:val="nil"/>
              <w:left w:val="nil"/>
              <w:bottom w:val="nil"/>
              <w:right w:val="nil"/>
            </w:tcBorders>
            <w:shd w:val="clear" w:color="auto" w:fill="auto"/>
            <w:noWrap/>
            <w:vAlign w:val="bottom"/>
            <w:hideMark/>
          </w:tcPr>
          <w:p w14:paraId="413BB69C"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69D" w14:textId="77777777" w:rsidR="00FB77CD" w:rsidRPr="000D380F" w:rsidRDefault="00E316D8" w:rsidP="00FB77CD">
            <w:pPr>
              <w:rPr>
                <w:rFonts w:ascii="Times New Roman" w:eastAsia="Times New Roman" w:hAnsi="Times New Roman" w:cs="Times New Roman"/>
                <w:sz w:val="20"/>
              </w:rPr>
            </w:pPr>
          </w:p>
        </w:tc>
      </w:tr>
      <w:tr w:rsidR="0028181B" w14:paraId="413BB6A2" w14:textId="77777777">
        <w:trPr>
          <w:trHeight w:val="300"/>
        </w:trPr>
        <w:tc>
          <w:tcPr>
            <w:tcW w:w="960" w:type="dxa"/>
            <w:tcBorders>
              <w:top w:val="nil"/>
              <w:left w:val="nil"/>
              <w:bottom w:val="nil"/>
              <w:right w:val="nil"/>
            </w:tcBorders>
            <w:shd w:val="clear" w:color="auto" w:fill="auto"/>
            <w:noWrap/>
            <w:vAlign w:val="bottom"/>
            <w:hideMark/>
          </w:tcPr>
          <w:p w14:paraId="413BB69F" w14:textId="77777777" w:rsidR="00FB77CD" w:rsidRPr="000D380F" w:rsidRDefault="00E316D8" w:rsidP="00FB77CD">
            <w:pPr>
              <w:rPr>
                <w:rFonts w:ascii="Times New Roman" w:eastAsia="Times New Roman" w:hAnsi="Times New Roman" w:cs="Times New Roman"/>
                <w:sz w:val="20"/>
              </w:rPr>
            </w:pPr>
          </w:p>
        </w:tc>
        <w:tc>
          <w:tcPr>
            <w:tcW w:w="5294" w:type="dxa"/>
            <w:gridSpan w:val="5"/>
            <w:tcBorders>
              <w:top w:val="nil"/>
              <w:left w:val="nil"/>
              <w:bottom w:val="nil"/>
              <w:right w:val="nil"/>
            </w:tcBorders>
            <w:shd w:val="clear" w:color="auto" w:fill="auto"/>
            <w:noWrap/>
            <w:vAlign w:val="bottom"/>
            <w:hideMark/>
          </w:tcPr>
          <w:p w14:paraId="413BB6A0"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Άρθρο 15 ως έχει   ΔΕΚΤΟ ΚΑΤΑ ΠΛΕΙΟΨΗΦΙΑ</w:t>
            </w:r>
          </w:p>
        </w:tc>
        <w:tc>
          <w:tcPr>
            <w:tcW w:w="1930" w:type="dxa"/>
            <w:tcBorders>
              <w:top w:val="nil"/>
              <w:left w:val="nil"/>
              <w:bottom w:val="nil"/>
              <w:right w:val="nil"/>
            </w:tcBorders>
            <w:shd w:val="clear" w:color="auto" w:fill="auto"/>
            <w:noWrap/>
            <w:vAlign w:val="bottom"/>
            <w:hideMark/>
          </w:tcPr>
          <w:p w14:paraId="413BB6A1" w14:textId="77777777" w:rsidR="00FB77CD" w:rsidRPr="000D380F" w:rsidRDefault="00E316D8" w:rsidP="00FB77CD">
            <w:pPr>
              <w:rPr>
                <w:rFonts w:ascii="Calibri" w:eastAsia="Times New Roman" w:hAnsi="Calibri" w:cs="Calibri"/>
                <w:color w:val="000000"/>
                <w:sz w:val="22"/>
                <w:szCs w:val="22"/>
              </w:rPr>
            </w:pPr>
          </w:p>
        </w:tc>
      </w:tr>
      <w:tr w:rsidR="0028181B" w14:paraId="413BB6AA" w14:textId="77777777">
        <w:trPr>
          <w:trHeight w:val="300"/>
        </w:trPr>
        <w:tc>
          <w:tcPr>
            <w:tcW w:w="960" w:type="dxa"/>
            <w:tcBorders>
              <w:top w:val="nil"/>
              <w:left w:val="nil"/>
              <w:bottom w:val="nil"/>
              <w:right w:val="nil"/>
            </w:tcBorders>
            <w:shd w:val="clear" w:color="auto" w:fill="auto"/>
            <w:noWrap/>
            <w:vAlign w:val="bottom"/>
            <w:hideMark/>
          </w:tcPr>
          <w:p w14:paraId="413BB6A3"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ΣΥΡΙΖΑ:</w:t>
            </w:r>
          </w:p>
        </w:tc>
        <w:tc>
          <w:tcPr>
            <w:tcW w:w="1205" w:type="dxa"/>
            <w:tcBorders>
              <w:top w:val="nil"/>
              <w:left w:val="nil"/>
              <w:bottom w:val="nil"/>
              <w:right w:val="nil"/>
            </w:tcBorders>
            <w:shd w:val="clear" w:color="auto" w:fill="auto"/>
            <w:noWrap/>
            <w:vAlign w:val="bottom"/>
            <w:hideMark/>
          </w:tcPr>
          <w:p w14:paraId="413BB6A4"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6A5"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6A6"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6A7"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6A8"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6A9" w14:textId="77777777" w:rsidR="00FB77CD" w:rsidRPr="000D380F" w:rsidRDefault="00E316D8" w:rsidP="00FB77CD">
            <w:pPr>
              <w:rPr>
                <w:rFonts w:ascii="Times New Roman" w:eastAsia="Times New Roman" w:hAnsi="Times New Roman" w:cs="Times New Roman"/>
                <w:sz w:val="20"/>
              </w:rPr>
            </w:pPr>
          </w:p>
        </w:tc>
      </w:tr>
      <w:tr w:rsidR="0028181B" w14:paraId="413BB6B2" w14:textId="77777777">
        <w:trPr>
          <w:trHeight w:val="300"/>
        </w:trPr>
        <w:tc>
          <w:tcPr>
            <w:tcW w:w="960" w:type="dxa"/>
            <w:tcBorders>
              <w:top w:val="nil"/>
              <w:left w:val="nil"/>
              <w:bottom w:val="nil"/>
              <w:right w:val="nil"/>
            </w:tcBorders>
            <w:shd w:val="clear" w:color="auto" w:fill="auto"/>
            <w:noWrap/>
            <w:vAlign w:val="bottom"/>
            <w:hideMark/>
          </w:tcPr>
          <w:p w14:paraId="413BB6AB"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Ν.Δ:</w:t>
            </w:r>
          </w:p>
        </w:tc>
        <w:tc>
          <w:tcPr>
            <w:tcW w:w="1205" w:type="dxa"/>
            <w:tcBorders>
              <w:top w:val="nil"/>
              <w:left w:val="nil"/>
              <w:bottom w:val="nil"/>
              <w:right w:val="nil"/>
            </w:tcBorders>
            <w:shd w:val="clear" w:color="auto" w:fill="auto"/>
            <w:noWrap/>
            <w:vAlign w:val="bottom"/>
            <w:hideMark/>
          </w:tcPr>
          <w:p w14:paraId="413BB6AC"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6AD"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6AE"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6AF"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6B0"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6B1" w14:textId="77777777" w:rsidR="00FB77CD" w:rsidRPr="000D380F" w:rsidRDefault="00E316D8" w:rsidP="00FB77CD">
            <w:pPr>
              <w:rPr>
                <w:rFonts w:ascii="Times New Roman" w:eastAsia="Times New Roman" w:hAnsi="Times New Roman" w:cs="Times New Roman"/>
                <w:sz w:val="20"/>
              </w:rPr>
            </w:pPr>
          </w:p>
        </w:tc>
      </w:tr>
      <w:tr w:rsidR="0028181B" w14:paraId="413BB6BA" w14:textId="77777777">
        <w:trPr>
          <w:trHeight w:val="300"/>
        </w:trPr>
        <w:tc>
          <w:tcPr>
            <w:tcW w:w="960" w:type="dxa"/>
            <w:tcBorders>
              <w:top w:val="nil"/>
              <w:left w:val="nil"/>
              <w:bottom w:val="nil"/>
              <w:right w:val="nil"/>
            </w:tcBorders>
            <w:shd w:val="clear" w:color="auto" w:fill="auto"/>
            <w:noWrap/>
            <w:vAlign w:val="bottom"/>
            <w:hideMark/>
          </w:tcPr>
          <w:p w14:paraId="413BB6B3"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ΔΗ.ΣΥ:</w:t>
            </w:r>
          </w:p>
        </w:tc>
        <w:tc>
          <w:tcPr>
            <w:tcW w:w="1205" w:type="dxa"/>
            <w:tcBorders>
              <w:top w:val="nil"/>
              <w:left w:val="nil"/>
              <w:bottom w:val="nil"/>
              <w:right w:val="nil"/>
            </w:tcBorders>
            <w:shd w:val="clear" w:color="auto" w:fill="auto"/>
            <w:noWrap/>
            <w:vAlign w:val="bottom"/>
            <w:hideMark/>
          </w:tcPr>
          <w:p w14:paraId="413BB6B4"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6B5"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6B6"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ΠΡΝ</w:t>
            </w:r>
          </w:p>
        </w:tc>
        <w:tc>
          <w:tcPr>
            <w:tcW w:w="143" w:type="dxa"/>
            <w:tcBorders>
              <w:top w:val="nil"/>
              <w:left w:val="nil"/>
              <w:bottom w:val="nil"/>
              <w:right w:val="nil"/>
            </w:tcBorders>
            <w:shd w:val="clear" w:color="auto" w:fill="auto"/>
            <w:noWrap/>
            <w:vAlign w:val="bottom"/>
            <w:hideMark/>
          </w:tcPr>
          <w:p w14:paraId="413BB6B7"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6B8"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6B9" w14:textId="77777777" w:rsidR="00FB77CD" w:rsidRPr="000D380F" w:rsidRDefault="00E316D8" w:rsidP="00FB77CD">
            <w:pPr>
              <w:rPr>
                <w:rFonts w:ascii="Times New Roman" w:eastAsia="Times New Roman" w:hAnsi="Times New Roman" w:cs="Times New Roman"/>
                <w:sz w:val="20"/>
              </w:rPr>
            </w:pPr>
          </w:p>
        </w:tc>
      </w:tr>
      <w:tr w:rsidR="0028181B" w14:paraId="413BB6C2" w14:textId="77777777">
        <w:trPr>
          <w:trHeight w:val="300"/>
        </w:trPr>
        <w:tc>
          <w:tcPr>
            <w:tcW w:w="960" w:type="dxa"/>
            <w:tcBorders>
              <w:top w:val="nil"/>
              <w:left w:val="nil"/>
              <w:bottom w:val="nil"/>
              <w:right w:val="nil"/>
            </w:tcBorders>
            <w:shd w:val="clear" w:color="auto" w:fill="auto"/>
            <w:noWrap/>
            <w:vAlign w:val="bottom"/>
            <w:hideMark/>
          </w:tcPr>
          <w:p w14:paraId="413BB6BB"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Χ.Α:</w:t>
            </w:r>
          </w:p>
        </w:tc>
        <w:tc>
          <w:tcPr>
            <w:tcW w:w="1205" w:type="dxa"/>
            <w:tcBorders>
              <w:top w:val="nil"/>
              <w:left w:val="nil"/>
              <w:bottom w:val="nil"/>
              <w:right w:val="nil"/>
            </w:tcBorders>
            <w:shd w:val="clear" w:color="auto" w:fill="auto"/>
            <w:noWrap/>
            <w:vAlign w:val="bottom"/>
            <w:hideMark/>
          </w:tcPr>
          <w:p w14:paraId="413BB6BC"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6BD"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6BE"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OXI</w:t>
            </w:r>
          </w:p>
        </w:tc>
        <w:tc>
          <w:tcPr>
            <w:tcW w:w="143" w:type="dxa"/>
            <w:tcBorders>
              <w:top w:val="nil"/>
              <w:left w:val="nil"/>
              <w:bottom w:val="nil"/>
              <w:right w:val="nil"/>
            </w:tcBorders>
            <w:shd w:val="clear" w:color="auto" w:fill="auto"/>
            <w:noWrap/>
            <w:vAlign w:val="bottom"/>
            <w:hideMark/>
          </w:tcPr>
          <w:p w14:paraId="413BB6BF"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6C0"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6C1" w14:textId="77777777" w:rsidR="00FB77CD" w:rsidRPr="000D380F" w:rsidRDefault="00E316D8" w:rsidP="00FB77CD">
            <w:pPr>
              <w:rPr>
                <w:rFonts w:ascii="Times New Roman" w:eastAsia="Times New Roman" w:hAnsi="Times New Roman" w:cs="Times New Roman"/>
                <w:sz w:val="20"/>
              </w:rPr>
            </w:pPr>
          </w:p>
        </w:tc>
      </w:tr>
      <w:tr w:rsidR="0028181B" w14:paraId="413BB6CA" w14:textId="77777777">
        <w:trPr>
          <w:trHeight w:val="300"/>
        </w:trPr>
        <w:tc>
          <w:tcPr>
            <w:tcW w:w="960" w:type="dxa"/>
            <w:tcBorders>
              <w:top w:val="nil"/>
              <w:left w:val="nil"/>
              <w:bottom w:val="nil"/>
              <w:right w:val="nil"/>
            </w:tcBorders>
            <w:shd w:val="clear" w:color="auto" w:fill="auto"/>
            <w:noWrap/>
            <w:vAlign w:val="bottom"/>
            <w:hideMark/>
          </w:tcPr>
          <w:p w14:paraId="413BB6C3"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Κ.Κ.Ε:</w:t>
            </w:r>
          </w:p>
        </w:tc>
        <w:tc>
          <w:tcPr>
            <w:tcW w:w="1205" w:type="dxa"/>
            <w:tcBorders>
              <w:top w:val="nil"/>
              <w:left w:val="nil"/>
              <w:bottom w:val="nil"/>
              <w:right w:val="nil"/>
            </w:tcBorders>
            <w:shd w:val="clear" w:color="auto" w:fill="auto"/>
            <w:noWrap/>
            <w:vAlign w:val="bottom"/>
            <w:hideMark/>
          </w:tcPr>
          <w:p w14:paraId="413BB6C4"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6C5"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6C6"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6C7"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6C8"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6C9" w14:textId="77777777" w:rsidR="00FB77CD" w:rsidRPr="000D380F" w:rsidRDefault="00E316D8" w:rsidP="00FB77CD">
            <w:pPr>
              <w:rPr>
                <w:rFonts w:ascii="Times New Roman" w:eastAsia="Times New Roman" w:hAnsi="Times New Roman" w:cs="Times New Roman"/>
                <w:sz w:val="20"/>
              </w:rPr>
            </w:pPr>
          </w:p>
        </w:tc>
      </w:tr>
      <w:tr w:rsidR="0028181B" w14:paraId="413BB6D2" w14:textId="77777777">
        <w:trPr>
          <w:trHeight w:val="300"/>
        </w:trPr>
        <w:tc>
          <w:tcPr>
            <w:tcW w:w="960" w:type="dxa"/>
            <w:tcBorders>
              <w:top w:val="nil"/>
              <w:left w:val="nil"/>
              <w:bottom w:val="nil"/>
              <w:right w:val="nil"/>
            </w:tcBorders>
            <w:shd w:val="clear" w:color="auto" w:fill="auto"/>
            <w:noWrap/>
            <w:vAlign w:val="bottom"/>
            <w:hideMark/>
          </w:tcPr>
          <w:p w14:paraId="413BB6CB"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ΑΝ.ΕΛ:</w:t>
            </w:r>
          </w:p>
        </w:tc>
        <w:tc>
          <w:tcPr>
            <w:tcW w:w="1205" w:type="dxa"/>
            <w:tcBorders>
              <w:top w:val="nil"/>
              <w:left w:val="nil"/>
              <w:bottom w:val="nil"/>
              <w:right w:val="nil"/>
            </w:tcBorders>
            <w:shd w:val="clear" w:color="auto" w:fill="auto"/>
            <w:noWrap/>
            <w:vAlign w:val="bottom"/>
            <w:hideMark/>
          </w:tcPr>
          <w:p w14:paraId="413BB6CC"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6CD"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6CE"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6CF"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6D0"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6D1" w14:textId="77777777" w:rsidR="00FB77CD" w:rsidRPr="000D380F" w:rsidRDefault="00E316D8" w:rsidP="00FB77CD">
            <w:pPr>
              <w:rPr>
                <w:rFonts w:ascii="Times New Roman" w:eastAsia="Times New Roman" w:hAnsi="Times New Roman" w:cs="Times New Roman"/>
                <w:sz w:val="20"/>
              </w:rPr>
            </w:pPr>
          </w:p>
        </w:tc>
      </w:tr>
      <w:tr w:rsidR="0028181B" w14:paraId="413BB6DA" w14:textId="77777777">
        <w:trPr>
          <w:trHeight w:val="300"/>
        </w:trPr>
        <w:tc>
          <w:tcPr>
            <w:tcW w:w="960" w:type="dxa"/>
            <w:tcBorders>
              <w:top w:val="nil"/>
              <w:left w:val="nil"/>
              <w:bottom w:val="nil"/>
              <w:right w:val="nil"/>
            </w:tcBorders>
            <w:shd w:val="clear" w:color="auto" w:fill="auto"/>
            <w:noWrap/>
            <w:vAlign w:val="bottom"/>
            <w:hideMark/>
          </w:tcPr>
          <w:p w14:paraId="413BB6D3"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ΠΟΤΑΜΙ:</w:t>
            </w:r>
          </w:p>
        </w:tc>
        <w:tc>
          <w:tcPr>
            <w:tcW w:w="1205" w:type="dxa"/>
            <w:tcBorders>
              <w:top w:val="nil"/>
              <w:left w:val="nil"/>
              <w:bottom w:val="nil"/>
              <w:right w:val="nil"/>
            </w:tcBorders>
            <w:shd w:val="clear" w:color="auto" w:fill="auto"/>
            <w:noWrap/>
            <w:vAlign w:val="bottom"/>
            <w:hideMark/>
          </w:tcPr>
          <w:p w14:paraId="413BB6D4"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6D5"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6D6"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6D7"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6D8"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6D9" w14:textId="77777777" w:rsidR="00FB77CD" w:rsidRPr="000D380F" w:rsidRDefault="00E316D8" w:rsidP="00FB77CD">
            <w:pPr>
              <w:rPr>
                <w:rFonts w:ascii="Times New Roman" w:eastAsia="Times New Roman" w:hAnsi="Times New Roman" w:cs="Times New Roman"/>
                <w:sz w:val="20"/>
              </w:rPr>
            </w:pPr>
          </w:p>
        </w:tc>
      </w:tr>
      <w:tr w:rsidR="0028181B" w14:paraId="413BB6E1" w14:textId="77777777">
        <w:trPr>
          <w:trHeight w:val="300"/>
        </w:trPr>
        <w:tc>
          <w:tcPr>
            <w:tcW w:w="2165" w:type="dxa"/>
            <w:gridSpan w:val="2"/>
            <w:tcBorders>
              <w:top w:val="nil"/>
              <w:left w:val="nil"/>
              <w:bottom w:val="nil"/>
              <w:right w:val="nil"/>
            </w:tcBorders>
            <w:shd w:val="clear" w:color="auto" w:fill="auto"/>
            <w:noWrap/>
            <w:vAlign w:val="bottom"/>
            <w:hideMark/>
          </w:tcPr>
          <w:p w14:paraId="413BB6DB"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ΕΝ. ΚΕΝΤΡΩΩΝ:</w:t>
            </w:r>
          </w:p>
        </w:tc>
        <w:tc>
          <w:tcPr>
            <w:tcW w:w="1204" w:type="dxa"/>
            <w:tcBorders>
              <w:top w:val="nil"/>
              <w:left w:val="nil"/>
              <w:bottom w:val="nil"/>
              <w:right w:val="nil"/>
            </w:tcBorders>
            <w:shd w:val="clear" w:color="auto" w:fill="auto"/>
            <w:noWrap/>
            <w:vAlign w:val="bottom"/>
            <w:hideMark/>
          </w:tcPr>
          <w:p w14:paraId="413BB6DC"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6DD"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ΠΡΝ</w:t>
            </w:r>
          </w:p>
        </w:tc>
        <w:tc>
          <w:tcPr>
            <w:tcW w:w="143" w:type="dxa"/>
            <w:tcBorders>
              <w:top w:val="nil"/>
              <w:left w:val="nil"/>
              <w:bottom w:val="nil"/>
              <w:right w:val="nil"/>
            </w:tcBorders>
            <w:shd w:val="clear" w:color="auto" w:fill="auto"/>
            <w:noWrap/>
            <w:vAlign w:val="bottom"/>
            <w:hideMark/>
          </w:tcPr>
          <w:p w14:paraId="413BB6DE"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6DF"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6E0" w14:textId="77777777" w:rsidR="00FB77CD" w:rsidRPr="000D380F" w:rsidRDefault="00E316D8" w:rsidP="00FB77CD">
            <w:pPr>
              <w:rPr>
                <w:rFonts w:ascii="Times New Roman" w:eastAsia="Times New Roman" w:hAnsi="Times New Roman" w:cs="Times New Roman"/>
                <w:sz w:val="20"/>
              </w:rPr>
            </w:pPr>
          </w:p>
        </w:tc>
      </w:tr>
      <w:tr w:rsidR="0028181B" w14:paraId="413BB6E9" w14:textId="77777777">
        <w:trPr>
          <w:trHeight w:val="300"/>
        </w:trPr>
        <w:tc>
          <w:tcPr>
            <w:tcW w:w="960" w:type="dxa"/>
            <w:tcBorders>
              <w:top w:val="nil"/>
              <w:left w:val="nil"/>
              <w:bottom w:val="nil"/>
              <w:right w:val="nil"/>
            </w:tcBorders>
            <w:shd w:val="clear" w:color="auto" w:fill="auto"/>
            <w:noWrap/>
            <w:vAlign w:val="bottom"/>
            <w:hideMark/>
          </w:tcPr>
          <w:p w14:paraId="413BB6E2" w14:textId="77777777" w:rsidR="00FB77CD" w:rsidRPr="000D380F" w:rsidRDefault="00E316D8" w:rsidP="00FB77CD">
            <w:pPr>
              <w:rPr>
                <w:rFonts w:ascii="Times New Roman" w:eastAsia="Times New Roman" w:hAnsi="Times New Roman" w:cs="Times New Roman"/>
                <w:sz w:val="20"/>
              </w:rPr>
            </w:pPr>
          </w:p>
        </w:tc>
        <w:tc>
          <w:tcPr>
            <w:tcW w:w="1205" w:type="dxa"/>
            <w:tcBorders>
              <w:top w:val="nil"/>
              <w:left w:val="nil"/>
              <w:bottom w:val="nil"/>
              <w:right w:val="nil"/>
            </w:tcBorders>
            <w:shd w:val="clear" w:color="auto" w:fill="auto"/>
            <w:noWrap/>
            <w:vAlign w:val="bottom"/>
            <w:hideMark/>
          </w:tcPr>
          <w:p w14:paraId="413BB6E3"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6E4"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6E5" w14:textId="77777777" w:rsidR="00FB77CD" w:rsidRPr="000D380F" w:rsidRDefault="00E316D8" w:rsidP="00FB77CD">
            <w:pPr>
              <w:rPr>
                <w:rFonts w:ascii="Times New Roman" w:eastAsia="Times New Roman" w:hAnsi="Times New Roman" w:cs="Times New Roman"/>
                <w:sz w:val="20"/>
              </w:rPr>
            </w:pPr>
          </w:p>
        </w:tc>
        <w:tc>
          <w:tcPr>
            <w:tcW w:w="143" w:type="dxa"/>
            <w:tcBorders>
              <w:top w:val="nil"/>
              <w:left w:val="nil"/>
              <w:bottom w:val="nil"/>
              <w:right w:val="nil"/>
            </w:tcBorders>
            <w:shd w:val="clear" w:color="auto" w:fill="auto"/>
            <w:noWrap/>
            <w:vAlign w:val="bottom"/>
            <w:hideMark/>
          </w:tcPr>
          <w:p w14:paraId="413BB6E6" w14:textId="77777777" w:rsidR="00FB77CD" w:rsidRPr="000D380F" w:rsidRDefault="00E316D8" w:rsidP="00FB77CD">
            <w:pPr>
              <w:rPr>
                <w:rFonts w:ascii="Times New Roman" w:eastAsia="Times New Roman" w:hAnsi="Times New Roman" w:cs="Times New Roman"/>
                <w:sz w:val="20"/>
              </w:rPr>
            </w:pPr>
          </w:p>
        </w:tc>
        <w:tc>
          <w:tcPr>
            <w:tcW w:w="1538" w:type="dxa"/>
            <w:tcBorders>
              <w:top w:val="nil"/>
              <w:left w:val="nil"/>
              <w:bottom w:val="nil"/>
              <w:right w:val="nil"/>
            </w:tcBorders>
            <w:shd w:val="clear" w:color="auto" w:fill="auto"/>
            <w:noWrap/>
            <w:vAlign w:val="bottom"/>
            <w:hideMark/>
          </w:tcPr>
          <w:p w14:paraId="413BB6E7"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6E8" w14:textId="77777777" w:rsidR="00FB77CD" w:rsidRPr="000D380F" w:rsidRDefault="00E316D8" w:rsidP="00FB77CD">
            <w:pPr>
              <w:rPr>
                <w:rFonts w:ascii="Times New Roman" w:eastAsia="Times New Roman" w:hAnsi="Times New Roman" w:cs="Times New Roman"/>
                <w:sz w:val="20"/>
              </w:rPr>
            </w:pPr>
          </w:p>
        </w:tc>
      </w:tr>
      <w:tr w:rsidR="0028181B" w14:paraId="413BB6ED" w14:textId="77777777">
        <w:trPr>
          <w:trHeight w:val="300"/>
        </w:trPr>
        <w:tc>
          <w:tcPr>
            <w:tcW w:w="960" w:type="dxa"/>
            <w:tcBorders>
              <w:top w:val="nil"/>
              <w:left w:val="nil"/>
              <w:bottom w:val="nil"/>
              <w:right w:val="nil"/>
            </w:tcBorders>
            <w:shd w:val="clear" w:color="auto" w:fill="auto"/>
            <w:noWrap/>
            <w:vAlign w:val="bottom"/>
            <w:hideMark/>
          </w:tcPr>
          <w:p w14:paraId="413BB6EA" w14:textId="77777777" w:rsidR="00FB77CD" w:rsidRPr="000D380F" w:rsidRDefault="00E316D8" w:rsidP="00FB77CD">
            <w:pPr>
              <w:rPr>
                <w:rFonts w:ascii="Times New Roman" w:eastAsia="Times New Roman" w:hAnsi="Times New Roman" w:cs="Times New Roman"/>
                <w:sz w:val="20"/>
              </w:rPr>
            </w:pPr>
          </w:p>
        </w:tc>
        <w:tc>
          <w:tcPr>
            <w:tcW w:w="5294" w:type="dxa"/>
            <w:gridSpan w:val="5"/>
            <w:tcBorders>
              <w:top w:val="nil"/>
              <w:left w:val="nil"/>
              <w:bottom w:val="nil"/>
              <w:right w:val="nil"/>
            </w:tcBorders>
            <w:shd w:val="clear" w:color="auto" w:fill="auto"/>
            <w:noWrap/>
            <w:vAlign w:val="bottom"/>
            <w:hideMark/>
          </w:tcPr>
          <w:p w14:paraId="413BB6EB"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Άρθρο 16 ως έχει   ΔΕΚΤΟ ΚΑΤΑ ΠΛΕΙΟΨΗΦΙΑ</w:t>
            </w:r>
          </w:p>
        </w:tc>
        <w:tc>
          <w:tcPr>
            <w:tcW w:w="1930" w:type="dxa"/>
            <w:tcBorders>
              <w:top w:val="nil"/>
              <w:left w:val="nil"/>
              <w:bottom w:val="nil"/>
              <w:right w:val="nil"/>
            </w:tcBorders>
            <w:shd w:val="clear" w:color="auto" w:fill="auto"/>
            <w:noWrap/>
            <w:vAlign w:val="bottom"/>
            <w:hideMark/>
          </w:tcPr>
          <w:p w14:paraId="413BB6EC" w14:textId="77777777" w:rsidR="00FB77CD" w:rsidRPr="000D380F" w:rsidRDefault="00E316D8" w:rsidP="00FB77CD">
            <w:pPr>
              <w:rPr>
                <w:rFonts w:ascii="Calibri" w:eastAsia="Times New Roman" w:hAnsi="Calibri" w:cs="Calibri"/>
                <w:color w:val="000000"/>
                <w:sz w:val="22"/>
                <w:szCs w:val="22"/>
              </w:rPr>
            </w:pPr>
          </w:p>
        </w:tc>
      </w:tr>
      <w:tr w:rsidR="0028181B" w14:paraId="413BB6F5" w14:textId="77777777">
        <w:trPr>
          <w:trHeight w:val="300"/>
        </w:trPr>
        <w:tc>
          <w:tcPr>
            <w:tcW w:w="960" w:type="dxa"/>
            <w:tcBorders>
              <w:top w:val="nil"/>
              <w:left w:val="nil"/>
              <w:bottom w:val="nil"/>
              <w:right w:val="nil"/>
            </w:tcBorders>
            <w:shd w:val="clear" w:color="auto" w:fill="auto"/>
            <w:noWrap/>
            <w:vAlign w:val="bottom"/>
            <w:hideMark/>
          </w:tcPr>
          <w:p w14:paraId="413BB6EE"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ΣΥΡΙΖΑ:</w:t>
            </w:r>
          </w:p>
        </w:tc>
        <w:tc>
          <w:tcPr>
            <w:tcW w:w="1205" w:type="dxa"/>
            <w:tcBorders>
              <w:top w:val="nil"/>
              <w:left w:val="nil"/>
              <w:bottom w:val="nil"/>
              <w:right w:val="nil"/>
            </w:tcBorders>
            <w:shd w:val="clear" w:color="auto" w:fill="auto"/>
            <w:noWrap/>
            <w:vAlign w:val="bottom"/>
            <w:hideMark/>
          </w:tcPr>
          <w:p w14:paraId="413BB6EF"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6F0"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6F1"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6F2"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6F3"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6F4" w14:textId="77777777" w:rsidR="00FB77CD" w:rsidRPr="000D380F" w:rsidRDefault="00E316D8" w:rsidP="00FB77CD">
            <w:pPr>
              <w:rPr>
                <w:rFonts w:ascii="Times New Roman" w:eastAsia="Times New Roman" w:hAnsi="Times New Roman" w:cs="Times New Roman"/>
                <w:sz w:val="20"/>
              </w:rPr>
            </w:pPr>
          </w:p>
        </w:tc>
      </w:tr>
      <w:tr w:rsidR="0028181B" w14:paraId="413BB6FD" w14:textId="77777777">
        <w:trPr>
          <w:trHeight w:val="300"/>
        </w:trPr>
        <w:tc>
          <w:tcPr>
            <w:tcW w:w="960" w:type="dxa"/>
            <w:tcBorders>
              <w:top w:val="nil"/>
              <w:left w:val="nil"/>
              <w:bottom w:val="nil"/>
              <w:right w:val="nil"/>
            </w:tcBorders>
            <w:shd w:val="clear" w:color="auto" w:fill="auto"/>
            <w:noWrap/>
            <w:vAlign w:val="bottom"/>
            <w:hideMark/>
          </w:tcPr>
          <w:p w14:paraId="413BB6F6"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Ν.Δ:</w:t>
            </w:r>
          </w:p>
        </w:tc>
        <w:tc>
          <w:tcPr>
            <w:tcW w:w="1205" w:type="dxa"/>
            <w:tcBorders>
              <w:top w:val="nil"/>
              <w:left w:val="nil"/>
              <w:bottom w:val="nil"/>
              <w:right w:val="nil"/>
            </w:tcBorders>
            <w:shd w:val="clear" w:color="auto" w:fill="auto"/>
            <w:noWrap/>
            <w:vAlign w:val="bottom"/>
            <w:hideMark/>
          </w:tcPr>
          <w:p w14:paraId="413BB6F7"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6F8"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6F9"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6FA"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6FB"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6FC" w14:textId="77777777" w:rsidR="00FB77CD" w:rsidRPr="000D380F" w:rsidRDefault="00E316D8" w:rsidP="00FB77CD">
            <w:pPr>
              <w:rPr>
                <w:rFonts w:ascii="Times New Roman" w:eastAsia="Times New Roman" w:hAnsi="Times New Roman" w:cs="Times New Roman"/>
                <w:sz w:val="20"/>
              </w:rPr>
            </w:pPr>
          </w:p>
        </w:tc>
      </w:tr>
      <w:tr w:rsidR="0028181B" w14:paraId="413BB705" w14:textId="77777777">
        <w:trPr>
          <w:trHeight w:val="300"/>
        </w:trPr>
        <w:tc>
          <w:tcPr>
            <w:tcW w:w="960" w:type="dxa"/>
            <w:tcBorders>
              <w:top w:val="nil"/>
              <w:left w:val="nil"/>
              <w:bottom w:val="nil"/>
              <w:right w:val="nil"/>
            </w:tcBorders>
            <w:shd w:val="clear" w:color="auto" w:fill="auto"/>
            <w:noWrap/>
            <w:vAlign w:val="bottom"/>
            <w:hideMark/>
          </w:tcPr>
          <w:p w14:paraId="413BB6FE"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ΔΗ.ΣΥ:</w:t>
            </w:r>
          </w:p>
        </w:tc>
        <w:tc>
          <w:tcPr>
            <w:tcW w:w="1205" w:type="dxa"/>
            <w:tcBorders>
              <w:top w:val="nil"/>
              <w:left w:val="nil"/>
              <w:bottom w:val="nil"/>
              <w:right w:val="nil"/>
            </w:tcBorders>
            <w:shd w:val="clear" w:color="auto" w:fill="auto"/>
            <w:noWrap/>
            <w:vAlign w:val="bottom"/>
            <w:hideMark/>
          </w:tcPr>
          <w:p w14:paraId="413BB6FF"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700"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701"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702"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703"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704" w14:textId="77777777" w:rsidR="00FB77CD" w:rsidRPr="000D380F" w:rsidRDefault="00E316D8" w:rsidP="00FB77CD">
            <w:pPr>
              <w:rPr>
                <w:rFonts w:ascii="Times New Roman" w:eastAsia="Times New Roman" w:hAnsi="Times New Roman" w:cs="Times New Roman"/>
                <w:sz w:val="20"/>
              </w:rPr>
            </w:pPr>
          </w:p>
        </w:tc>
      </w:tr>
      <w:tr w:rsidR="0028181B" w14:paraId="413BB70D" w14:textId="77777777">
        <w:trPr>
          <w:trHeight w:val="300"/>
        </w:trPr>
        <w:tc>
          <w:tcPr>
            <w:tcW w:w="960" w:type="dxa"/>
            <w:tcBorders>
              <w:top w:val="nil"/>
              <w:left w:val="nil"/>
              <w:bottom w:val="nil"/>
              <w:right w:val="nil"/>
            </w:tcBorders>
            <w:shd w:val="clear" w:color="auto" w:fill="auto"/>
            <w:noWrap/>
            <w:vAlign w:val="bottom"/>
            <w:hideMark/>
          </w:tcPr>
          <w:p w14:paraId="413BB706"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Χ.Α:</w:t>
            </w:r>
          </w:p>
        </w:tc>
        <w:tc>
          <w:tcPr>
            <w:tcW w:w="1205" w:type="dxa"/>
            <w:tcBorders>
              <w:top w:val="nil"/>
              <w:left w:val="nil"/>
              <w:bottom w:val="nil"/>
              <w:right w:val="nil"/>
            </w:tcBorders>
            <w:shd w:val="clear" w:color="auto" w:fill="auto"/>
            <w:noWrap/>
            <w:vAlign w:val="bottom"/>
            <w:hideMark/>
          </w:tcPr>
          <w:p w14:paraId="413BB707"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708"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709"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OXI</w:t>
            </w:r>
          </w:p>
        </w:tc>
        <w:tc>
          <w:tcPr>
            <w:tcW w:w="143" w:type="dxa"/>
            <w:tcBorders>
              <w:top w:val="nil"/>
              <w:left w:val="nil"/>
              <w:bottom w:val="nil"/>
              <w:right w:val="nil"/>
            </w:tcBorders>
            <w:shd w:val="clear" w:color="auto" w:fill="auto"/>
            <w:noWrap/>
            <w:vAlign w:val="bottom"/>
            <w:hideMark/>
          </w:tcPr>
          <w:p w14:paraId="413BB70A"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70B"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70C" w14:textId="77777777" w:rsidR="00FB77CD" w:rsidRPr="000D380F" w:rsidRDefault="00E316D8" w:rsidP="00FB77CD">
            <w:pPr>
              <w:rPr>
                <w:rFonts w:ascii="Times New Roman" w:eastAsia="Times New Roman" w:hAnsi="Times New Roman" w:cs="Times New Roman"/>
                <w:sz w:val="20"/>
              </w:rPr>
            </w:pPr>
          </w:p>
        </w:tc>
      </w:tr>
      <w:tr w:rsidR="0028181B" w14:paraId="413BB715" w14:textId="77777777">
        <w:trPr>
          <w:trHeight w:val="300"/>
        </w:trPr>
        <w:tc>
          <w:tcPr>
            <w:tcW w:w="960" w:type="dxa"/>
            <w:tcBorders>
              <w:top w:val="nil"/>
              <w:left w:val="nil"/>
              <w:bottom w:val="nil"/>
              <w:right w:val="nil"/>
            </w:tcBorders>
            <w:shd w:val="clear" w:color="auto" w:fill="auto"/>
            <w:noWrap/>
            <w:vAlign w:val="bottom"/>
            <w:hideMark/>
          </w:tcPr>
          <w:p w14:paraId="413BB70E"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Κ.Κ.Ε:</w:t>
            </w:r>
          </w:p>
        </w:tc>
        <w:tc>
          <w:tcPr>
            <w:tcW w:w="1205" w:type="dxa"/>
            <w:tcBorders>
              <w:top w:val="nil"/>
              <w:left w:val="nil"/>
              <w:bottom w:val="nil"/>
              <w:right w:val="nil"/>
            </w:tcBorders>
            <w:shd w:val="clear" w:color="auto" w:fill="auto"/>
            <w:noWrap/>
            <w:vAlign w:val="bottom"/>
            <w:hideMark/>
          </w:tcPr>
          <w:p w14:paraId="413BB70F"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710"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711"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ΠΡΝ</w:t>
            </w:r>
          </w:p>
        </w:tc>
        <w:tc>
          <w:tcPr>
            <w:tcW w:w="143" w:type="dxa"/>
            <w:tcBorders>
              <w:top w:val="nil"/>
              <w:left w:val="nil"/>
              <w:bottom w:val="nil"/>
              <w:right w:val="nil"/>
            </w:tcBorders>
            <w:shd w:val="clear" w:color="auto" w:fill="auto"/>
            <w:noWrap/>
            <w:vAlign w:val="bottom"/>
            <w:hideMark/>
          </w:tcPr>
          <w:p w14:paraId="413BB712"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713"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714" w14:textId="77777777" w:rsidR="00FB77CD" w:rsidRPr="000D380F" w:rsidRDefault="00E316D8" w:rsidP="00FB77CD">
            <w:pPr>
              <w:rPr>
                <w:rFonts w:ascii="Times New Roman" w:eastAsia="Times New Roman" w:hAnsi="Times New Roman" w:cs="Times New Roman"/>
                <w:sz w:val="20"/>
              </w:rPr>
            </w:pPr>
          </w:p>
        </w:tc>
      </w:tr>
      <w:tr w:rsidR="0028181B" w14:paraId="413BB71D" w14:textId="77777777">
        <w:trPr>
          <w:trHeight w:val="300"/>
        </w:trPr>
        <w:tc>
          <w:tcPr>
            <w:tcW w:w="960" w:type="dxa"/>
            <w:tcBorders>
              <w:top w:val="nil"/>
              <w:left w:val="nil"/>
              <w:bottom w:val="nil"/>
              <w:right w:val="nil"/>
            </w:tcBorders>
            <w:shd w:val="clear" w:color="auto" w:fill="auto"/>
            <w:noWrap/>
            <w:vAlign w:val="bottom"/>
            <w:hideMark/>
          </w:tcPr>
          <w:p w14:paraId="413BB716"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ΑΝ.ΕΛ:</w:t>
            </w:r>
          </w:p>
        </w:tc>
        <w:tc>
          <w:tcPr>
            <w:tcW w:w="1205" w:type="dxa"/>
            <w:tcBorders>
              <w:top w:val="nil"/>
              <w:left w:val="nil"/>
              <w:bottom w:val="nil"/>
              <w:right w:val="nil"/>
            </w:tcBorders>
            <w:shd w:val="clear" w:color="auto" w:fill="auto"/>
            <w:noWrap/>
            <w:vAlign w:val="bottom"/>
            <w:hideMark/>
          </w:tcPr>
          <w:p w14:paraId="413BB717"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718"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719"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71A"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71B"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71C" w14:textId="77777777" w:rsidR="00FB77CD" w:rsidRPr="000D380F" w:rsidRDefault="00E316D8" w:rsidP="00FB77CD">
            <w:pPr>
              <w:rPr>
                <w:rFonts w:ascii="Times New Roman" w:eastAsia="Times New Roman" w:hAnsi="Times New Roman" w:cs="Times New Roman"/>
                <w:sz w:val="20"/>
              </w:rPr>
            </w:pPr>
          </w:p>
        </w:tc>
      </w:tr>
      <w:tr w:rsidR="0028181B" w14:paraId="413BB725" w14:textId="77777777">
        <w:trPr>
          <w:trHeight w:val="300"/>
        </w:trPr>
        <w:tc>
          <w:tcPr>
            <w:tcW w:w="960" w:type="dxa"/>
            <w:tcBorders>
              <w:top w:val="nil"/>
              <w:left w:val="nil"/>
              <w:bottom w:val="nil"/>
              <w:right w:val="nil"/>
            </w:tcBorders>
            <w:shd w:val="clear" w:color="auto" w:fill="auto"/>
            <w:noWrap/>
            <w:vAlign w:val="bottom"/>
            <w:hideMark/>
          </w:tcPr>
          <w:p w14:paraId="413BB71E"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ΠΟΤΑΜΙ:</w:t>
            </w:r>
          </w:p>
        </w:tc>
        <w:tc>
          <w:tcPr>
            <w:tcW w:w="1205" w:type="dxa"/>
            <w:tcBorders>
              <w:top w:val="nil"/>
              <w:left w:val="nil"/>
              <w:bottom w:val="nil"/>
              <w:right w:val="nil"/>
            </w:tcBorders>
            <w:shd w:val="clear" w:color="auto" w:fill="auto"/>
            <w:noWrap/>
            <w:vAlign w:val="bottom"/>
            <w:hideMark/>
          </w:tcPr>
          <w:p w14:paraId="413BB71F"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720"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721"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722"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723"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724" w14:textId="77777777" w:rsidR="00FB77CD" w:rsidRPr="000D380F" w:rsidRDefault="00E316D8" w:rsidP="00FB77CD">
            <w:pPr>
              <w:rPr>
                <w:rFonts w:ascii="Times New Roman" w:eastAsia="Times New Roman" w:hAnsi="Times New Roman" w:cs="Times New Roman"/>
                <w:sz w:val="20"/>
              </w:rPr>
            </w:pPr>
          </w:p>
        </w:tc>
      </w:tr>
      <w:tr w:rsidR="0028181B" w14:paraId="413BB72C" w14:textId="77777777">
        <w:trPr>
          <w:trHeight w:val="300"/>
        </w:trPr>
        <w:tc>
          <w:tcPr>
            <w:tcW w:w="2165" w:type="dxa"/>
            <w:gridSpan w:val="2"/>
            <w:tcBorders>
              <w:top w:val="nil"/>
              <w:left w:val="nil"/>
              <w:bottom w:val="nil"/>
              <w:right w:val="nil"/>
            </w:tcBorders>
            <w:shd w:val="clear" w:color="auto" w:fill="auto"/>
            <w:noWrap/>
            <w:vAlign w:val="bottom"/>
            <w:hideMark/>
          </w:tcPr>
          <w:p w14:paraId="413BB726"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ΕΝ. ΚΕΝΤΡΩΩΝ:</w:t>
            </w:r>
          </w:p>
        </w:tc>
        <w:tc>
          <w:tcPr>
            <w:tcW w:w="1204" w:type="dxa"/>
            <w:tcBorders>
              <w:top w:val="nil"/>
              <w:left w:val="nil"/>
              <w:bottom w:val="nil"/>
              <w:right w:val="nil"/>
            </w:tcBorders>
            <w:shd w:val="clear" w:color="auto" w:fill="auto"/>
            <w:noWrap/>
            <w:vAlign w:val="bottom"/>
            <w:hideMark/>
          </w:tcPr>
          <w:p w14:paraId="413BB727"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728"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729"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72A"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72B" w14:textId="77777777" w:rsidR="00FB77CD" w:rsidRPr="000D380F" w:rsidRDefault="00E316D8" w:rsidP="00FB77CD">
            <w:pPr>
              <w:rPr>
                <w:rFonts w:ascii="Times New Roman" w:eastAsia="Times New Roman" w:hAnsi="Times New Roman" w:cs="Times New Roman"/>
                <w:sz w:val="20"/>
              </w:rPr>
            </w:pPr>
          </w:p>
        </w:tc>
      </w:tr>
      <w:tr w:rsidR="0028181B" w14:paraId="413BB734" w14:textId="77777777">
        <w:trPr>
          <w:trHeight w:val="300"/>
        </w:trPr>
        <w:tc>
          <w:tcPr>
            <w:tcW w:w="960" w:type="dxa"/>
            <w:tcBorders>
              <w:top w:val="nil"/>
              <w:left w:val="nil"/>
              <w:bottom w:val="nil"/>
              <w:right w:val="nil"/>
            </w:tcBorders>
            <w:shd w:val="clear" w:color="auto" w:fill="auto"/>
            <w:noWrap/>
            <w:vAlign w:val="bottom"/>
            <w:hideMark/>
          </w:tcPr>
          <w:p w14:paraId="413BB72D" w14:textId="77777777" w:rsidR="00FB77CD" w:rsidRPr="000D380F" w:rsidRDefault="00E316D8" w:rsidP="00FB77CD">
            <w:pPr>
              <w:rPr>
                <w:rFonts w:ascii="Times New Roman" w:eastAsia="Times New Roman" w:hAnsi="Times New Roman" w:cs="Times New Roman"/>
                <w:sz w:val="20"/>
              </w:rPr>
            </w:pPr>
          </w:p>
        </w:tc>
        <w:tc>
          <w:tcPr>
            <w:tcW w:w="1205" w:type="dxa"/>
            <w:tcBorders>
              <w:top w:val="nil"/>
              <w:left w:val="nil"/>
              <w:bottom w:val="nil"/>
              <w:right w:val="nil"/>
            </w:tcBorders>
            <w:shd w:val="clear" w:color="auto" w:fill="auto"/>
            <w:noWrap/>
            <w:vAlign w:val="bottom"/>
            <w:hideMark/>
          </w:tcPr>
          <w:p w14:paraId="413BB72E"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72F"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730" w14:textId="77777777" w:rsidR="00FB77CD" w:rsidRPr="000D380F" w:rsidRDefault="00E316D8" w:rsidP="00FB77CD">
            <w:pPr>
              <w:rPr>
                <w:rFonts w:ascii="Times New Roman" w:eastAsia="Times New Roman" w:hAnsi="Times New Roman" w:cs="Times New Roman"/>
                <w:sz w:val="20"/>
              </w:rPr>
            </w:pPr>
          </w:p>
        </w:tc>
        <w:tc>
          <w:tcPr>
            <w:tcW w:w="143" w:type="dxa"/>
            <w:tcBorders>
              <w:top w:val="nil"/>
              <w:left w:val="nil"/>
              <w:bottom w:val="nil"/>
              <w:right w:val="nil"/>
            </w:tcBorders>
            <w:shd w:val="clear" w:color="auto" w:fill="auto"/>
            <w:noWrap/>
            <w:vAlign w:val="bottom"/>
            <w:hideMark/>
          </w:tcPr>
          <w:p w14:paraId="413BB731" w14:textId="77777777" w:rsidR="00FB77CD" w:rsidRPr="000D380F" w:rsidRDefault="00E316D8" w:rsidP="00FB77CD">
            <w:pPr>
              <w:rPr>
                <w:rFonts w:ascii="Times New Roman" w:eastAsia="Times New Roman" w:hAnsi="Times New Roman" w:cs="Times New Roman"/>
                <w:sz w:val="20"/>
              </w:rPr>
            </w:pPr>
          </w:p>
        </w:tc>
        <w:tc>
          <w:tcPr>
            <w:tcW w:w="1538" w:type="dxa"/>
            <w:tcBorders>
              <w:top w:val="nil"/>
              <w:left w:val="nil"/>
              <w:bottom w:val="nil"/>
              <w:right w:val="nil"/>
            </w:tcBorders>
            <w:shd w:val="clear" w:color="auto" w:fill="auto"/>
            <w:noWrap/>
            <w:vAlign w:val="bottom"/>
            <w:hideMark/>
          </w:tcPr>
          <w:p w14:paraId="413BB732"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733" w14:textId="77777777" w:rsidR="00FB77CD" w:rsidRPr="000D380F" w:rsidRDefault="00E316D8" w:rsidP="00FB77CD">
            <w:pPr>
              <w:rPr>
                <w:rFonts w:ascii="Times New Roman" w:eastAsia="Times New Roman" w:hAnsi="Times New Roman" w:cs="Times New Roman"/>
                <w:sz w:val="20"/>
              </w:rPr>
            </w:pPr>
          </w:p>
        </w:tc>
      </w:tr>
      <w:tr w:rsidR="0028181B" w14:paraId="413BB737" w14:textId="77777777">
        <w:trPr>
          <w:trHeight w:val="300"/>
        </w:trPr>
        <w:tc>
          <w:tcPr>
            <w:tcW w:w="960" w:type="dxa"/>
            <w:tcBorders>
              <w:top w:val="nil"/>
              <w:left w:val="nil"/>
              <w:bottom w:val="nil"/>
              <w:right w:val="nil"/>
            </w:tcBorders>
            <w:shd w:val="clear" w:color="auto" w:fill="auto"/>
            <w:noWrap/>
            <w:vAlign w:val="bottom"/>
            <w:hideMark/>
          </w:tcPr>
          <w:p w14:paraId="413BB735" w14:textId="77777777" w:rsidR="00FB77CD" w:rsidRPr="000D380F" w:rsidRDefault="00E316D8" w:rsidP="00FB77CD">
            <w:pPr>
              <w:rPr>
                <w:rFonts w:ascii="Times New Roman" w:eastAsia="Times New Roman" w:hAnsi="Times New Roman" w:cs="Times New Roman"/>
                <w:sz w:val="20"/>
              </w:rPr>
            </w:pPr>
          </w:p>
        </w:tc>
        <w:tc>
          <w:tcPr>
            <w:tcW w:w="7224" w:type="dxa"/>
            <w:gridSpan w:val="6"/>
            <w:tcBorders>
              <w:top w:val="nil"/>
              <w:left w:val="nil"/>
              <w:bottom w:val="nil"/>
              <w:right w:val="nil"/>
            </w:tcBorders>
            <w:shd w:val="clear" w:color="auto" w:fill="auto"/>
            <w:noWrap/>
            <w:vAlign w:val="bottom"/>
            <w:hideMark/>
          </w:tcPr>
          <w:p w14:paraId="413BB736"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 xml:space="preserve">Άρθρο 17 όπως τροποποιήθηκε </w:t>
            </w:r>
            <w:r w:rsidRPr="000D380F">
              <w:rPr>
                <w:rFonts w:ascii="Calibri" w:eastAsia="Times New Roman" w:hAnsi="Calibri" w:cs="Calibri"/>
                <w:color w:val="000000"/>
                <w:sz w:val="22"/>
                <w:szCs w:val="22"/>
              </w:rPr>
              <w:t>από τον κ</w:t>
            </w:r>
            <w:r>
              <w:rPr>
                <w:rFonts w:ascii="Calibri" w:eastAsia="Times New Roman" w:hAnsi="Calibri" w:cs="Calibri"/>
                <w:color w:val="000000"/>
                <w:sz w:val="22"/>
                <w:szCs w:val="22"/>
              </w:rPr>
              <w:t>.</w:t>
            </w:r>
            <w:r w:rsidRPr="000D380F">
              <w:rPr>
                <w:rFonts w:ascii="Calibri" w:eastAsia="Times New Roman" w:hAnsi="Calibri" w:cs="Calibri"/>
                <w:color w:val="000000"/>
                <w:sz w:val="22"/>
                <w:szCs w:val="22"/>
              </w:rPr>
              <w:t xml:space="preserve"> </w:t>
            </w:r>
            <w:r w:rsidRPr="000D380F">
              <w:rPr>
                <w:rFonts w:ascii="Calibri" w:eastAsia="Times New Roman" w:hAnsi="Calibri" w:cs="Calibri"/>
                <w:color w:val="000000"/>
                <w:sz w:val="22"/>
                <w:szCs w:val="22"/>
              </w:rPr>
              <w:t>Υπουργό   ΔΕΚΤΟ ΚΑΤΑ ΠΛΕΙΟΨΗΦΙΑ</w:t>
            </w:r>
          </w:p>
        </w:tc>
      </w:tr>
      <w:tr w:rsidR="0028181B" w14:paraId="413BB73F" w14:textId="77777777">
        <w:trPr>
          <w:trHeight w:val="300"/>
        </w:trPr>
        <w:tc>
          <w:tcPr>
            <w:tcW w:w="960" w:type="dxa"/>
            <w:tcBorders>
              <w:top w:val="nil"/>
              <w:left w:val="nil"/>
              <w:bottom w:val="nil"/>
              <w:right w:val="nil"/>
            </w:tcBorders>
            <w:shd w:val="clear" w:color="auto" w:fill="auto"/>
            <w:noWrap/>
            <w:vAlign w:val="bottom"/>
            <w:hideMark/>
          </w:tcPr>
          <w:p w14:paraId="413BB738"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ΣΥΡΙΖΑ:</w:t>
            </w:r>
          </w:p>
        </w:tc>
        <w:tc>
          <w:tcPr>
            <w:tcW w:w="1205" w:type="dxa"/>
            <w:tcBorders>
              <w:top w:val="nil"/>
              <w:left w:val="nil"/>
              <w:bottom w:val="nil"/>
              <w:right w:val="nil"/>
            </w:tcBorders>
            <w:shd w:val="clear" w:color="auto" w:fill="auto"/>
            <w:noWrap/>
            <w:vAlign w:val="bottom"/>
            <w:hideMark/>
          </w:tcPr>
          <w:p w14:paraId="413BB739"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73A"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73B"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73C"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73D"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73E" w14:textId="77777777" w:rsidR="00FB77CD" w:rsidRPr="000D380F" w:rsidRDefault="00E316D8" w:rsidP="00FB77CD">
            <w:pPr>
              <w:rPr>
                <w:rFonts w:ascii="Times New Roman" w:eastAsia="Times New Roman" w:hAnsi="Times New Roman" w:cs="Times New Roman"/>
                <w:sz w:val="20"/>
              </w:rPr>
            </w:pPr>
          </w:p>
        </w:tc>
      </w:tr>
      <w:tr w:rsidR="0028181B" w14:paraId="413BB747" w14:textId="77777777">
        <w:trPr>
          <w:trHeight w:val="300"/>
        </w:trPr>
        <w:tc>
          <w:tcPr>
            <w:tcW w:w="960" w:type="dxa"/>
            <w:tcBorders>
              <w:top w:val="nil"/>
              <w:left w:val="nil"/>
              <w:bottom w:val="nil"/>
              <w:right w:val="nil"/>
            </w:tcBorders>
            <w:shd w:val="clear" w:color="auto" w:fill="auto"/>
            <w:noWrap/>
            <w:vAlign w:val="bottom"/>
            <w:hideMark/>
          </w:tcPr>
          <w:p w14:paraId="413BB740"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Ν.Δ:</w:t>
            </w:r>
          </w:p>
        </w:tc>
        <w:tc>
          <w:tcPr>
            <w:tcW w:w="1205" w:type="dxa"/>
            <w:tcBorders>
              <w:top w:val="nil"/>
              <w:left w:val="nil"/>
              <w:bottom w:val="nil"/>
              <w:right w:val="nil"/>
            </w:tcBorders>
            <w:shd w:val="clear" w:color="auto" w:fill="auto"/>
            <w:noWrap/>
            <w:vAlign w:val="bottom"/>
            <w:hideMark/>
          </w:tcPr>
          <w:p w14:paraId="413BB741"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742"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743"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744"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745"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746" w14:textId="77777777" w:rsidR="00FB77CD" w:rsidRPr="000D380F" w:rsidRDefault="00E316D8" w:rsidP="00FB77CD">
            <w:pPr>
              <w:rPr>
                <w:rFonts w:ascii="Times New Roman" w:eastAsia="Times New Roman" w:hAnsi="Times New Roman" w:cs="Times New Roman"/>
                <w:sz w:val="20"/>
              </w:rPr>
            </w:pPr>
          </w:p>
        </w:tc>
      </w:tr>
      <w:tr w:rsidR="0028181B" w14:paraId="413BB74F" w14:textId="77777777">
        <w:trPr>
          <w:trHeight w:val="300"/>
        </w:trPr>
        <w:tc>
          <w:tcPr>
            <w:tcW w:w="960" w:type="dxa"/>
            <w:tcBorders>
              <w:top w:val="nil"/>
              <w:left w:val="nil"/>
              <w:bottom w:val="nil"/>
              <w:right w:val="nil"/>
            </w:tcBorders>
            <w:shd w:val="clear" w:color="auto" w:fill="auto"/>
            <w:noWrap/>
            <w:vAlign w:val="bottom"/>
            <w:hideMark/>
          </w:tcPr>
          <w:p w14:paraId="413BB748"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ΔΗ.ΣΥ:</w:t>
            </w:r>
          </w:p>
        </w:tc>
        <w:tc>
          <w:tcPr>
            <w:tcW w:w="1205" w:type="dxa"/>
            <w:tcBorders>
              <w:top w:val="nil"/>
              <w:left w:val="nil"/>
              <w:bottom w:val="nil"/>
              <w:right w:val="nil"/>
            </w:tcBorders>
            <w:shd w:val="clear" w:color="auto" w:fill="auto"/>
            <w:noWrap/>
            <w:vAlign w:val="bottom"/>
            <w:hideMark/>
          </w:tcPr>
          <w:p w14:paraId="413BB749"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74A"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74B"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74C"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74D"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74E" w14:textId="77777777" w:rsidR="00FB77CD" w:rsidRPr="000D380F" w:rsidRDefault="00E316D8" w:rsidP="00FB77CD">
            <w:pPr>
              <w:rPr>
                <w:rFonts w:ascii="Times New Roman" w:eastAsia="Times New Roman" w:hAnsi="Times New Roman" w:cs="Times New Roman"/>
                <w:sz w:val="20"/>
              </w:rPr>
            </w:pPr>
          </w:p>
        </w:tc>
      </w:tr>
      <w:tr w:rsidR="0028181B" w14:paraId="413BB757" w14:textId="77777777">
        <w:trPr>
          <w:trHeight w:val="300"/>
        </w:trPr>
        <w:tc>
          <w:tcPr>
            <w:tcW w:w="960" w:type="dxa"/>
            <w:tcBorders>
              <w:top w:val="nil"/>
              <w:left w:val="nil"/>
              <w:bottom w:val="nil"/>
              <w:right w:val="nil"/>
            </w:tcBorders>
            <w:shd w:val="clear" w:color="auto" w:fill="auto"/>
            <w:noWrap/>
            <w:vAlign w:val="bottom"/>
            <w:hideMark/>
          </w:tcPr>
          <w:p w14:paraId="413BB750"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Χ.Α:</w:t>
            </w:r>
          </w:p>
        </w:tc>
        <w:tc>
          <w:tcPr>
            <w:tcW w:w="1205" w:type="dxa"/>
            <w:tcBorders>
              <w:top w:val="nil"/>
              <w:left w:val="nil"/>
              <w:bottom w:val="nil"/>
              <w:right w:val="nil"/>
            </w:tcBorders>
            <w:shd w:val="clear" w:color="auto" w:fill="auto"/>
            <w:noWrap/>
            <w:vAlign w:val="bottom"/>
            <w:hideMark/>
          </w:tcPr>
          <w:p w14:paraId="413BB751"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752"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753"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OXI</w:t>
            </w:r>
          </w:p>
        </w:tc>
        <w:tc>
          <w:tcPr>
            <w:tcW w:w="143" w:type="dxa"/>
            <w:tcBorders>
              <w:top w:val="nil"/>
              <w:left w:val="nil"/>
              <w:bottom w:val="nil"/>
              <w:right w:val="nil"/>
            </w:tcBorders>
            <w:shd w:val="clear" w:color="auto" w:fill="auto"/>
            <w:noWrap/>
            <w:vAlign w:val="bottom"/>
            <w:hideMark/>
          </w:tcPr>
          <w:p w14:paraId="413BB754"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755"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756" w14:textId="77777777" w:rsidR="00FB77CD" w:rsidRPr="000D380F" w:rsidRDefault="00E316D8" w:rsidP="00FB77CD">
            <w:pPr>
              <w:rPr>
                <w:rFonts w:ascii="Times New Roman" w:eastAsia="Times New Roman" w:hAnsi="Times New Roman" w:cs="Times New Roman"/>
                <w:sz w:val="20"/>
              </w:rPr>
            </w:pPr>
          </w:p>
        </w:tc>
      </w:tr>
      <w:tr w:rsidR="0028181B" w14:paraId="413BB75F" w14:textId="77777777">
        <w:trPr>
          <w:trHeight w:val="300"/>
        </w:trPr>
        <w:tc>
          <w:tcPr>
            <w:tcW w:w="960" w:type="dxa"/>
            <w:tcBorders>
              <w:top w:val="nil"/>
              <w:left w:val="nil"/>
              <w:bottom w:val="nil"/>
              <w:right w:val="nil"/>
            </w:tcBorders>
            <w:shd w:val="clear" w:color="auto" w:fill="auto"/>
            <w:noWrap/>
            <w:vAlign w:val="bottom"/>
            <w:hideMark/>
          </w:tcPr>
          <w:p w14:paraId="413BB758"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Κ.Κ.Ε:</w:t>
            </w:r>
          </w:p>
        </w:tc>
        <w:tc>
          <w:tcPr>
            <w:tcW w:w="1205" w:type="dxa"/>
            <w:tcBorders>
              <w:top w:val="nil"/>
              <w:left w:val="nil"/>
              <w:bottom w:val="nil"/>
              <w:right w:val="nil"/>
            </w:tcBorders>
            <w:shd w:val="clear" w:color="auto" w:fill="auto"/>
            <w:noWrap/>
            <w:vAlign w:val="bottom"/>
            <w:hideMark/>
          </w:tcPr>
          <w:p w14:paraId="413BB759"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75A"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75B"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75C"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75D"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75E" w14:textId="77777777" w:rsidR="00FB77CD" w:rsidRPr="000D380F" w:rsidRDefault="00E316D8" w:rsidP="00FB77CD">
            <w:pPr>
              <w:rPr>
                <w:rFonts w:ascii="Times New Roman" w:eastAsia="Times New Roman" w:hAnsi="Times New Roman" w:cs="Times New Roman"/>
                <w:sz w:val="20"/>
              </w:rPr>
            </w:pPr>
          </w:p>
        </w:tc>
      </w:tr>
      <w:tr w:rsidR="0028181B" w14:paraId="413BB767" w14:textId="77777777">
        <w:trPr>
          <w:trHeight w:val="300"/>
        </w:trPr>
        <w:tc>
          <w:tcPr>
            <w:tcW w:w="960" w:type="dxa"/>
            <w:tcBorders>
              <w:top w:val="nil"/>
              <w:left w:val="nil"/>
              <w:bottom w:val="nil"/>
              <w:right w:val="nil"/>
            </w:tcBorders>
            <w:shd w:val="clear" w:color="auto" w:fill="auto"/>
            <w:noWrap/>
            <w:vAlign w:val="bottom"/>
            <w:hideMark/>
          </w:tcPr>
          <w:p w14:paraId="413BB760"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ΑΝ.ΕΛ:</w:t>
            </w:r>
          </w:p>
        </w:tc>
        <w:tc>
          <w:tcPr>
            <w:tcW w:w="1205" w:type="dxa"/>
            <w:tcBorders>
              <w:top w:val="nil"/>
              <w:left w:val="nil"/>
              <w:bottom w:val="nil"/>
              <w:right w:val="nil"/>
            </w:tcBorders>
            <w:shd w:val="clear" w:color="auto" w:fill="auto"/>
            <w:noWrap/>
            <w:vAlign w:val="bottom"/>
            <w:hideMark/>
          </w:tcPr>
          <w:p w14:paraId="413BB761"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762"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763"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764"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765"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766" w14:textId="77777777" w:rsidR="00FB77CD" w:rsidRPr="000D380F" w:rsidRDefault="00E316D8" w:rsidP="00FB77CD">
            <w:pPr>
              <w:rPr>
                <w:rFonts w:ascii="Times New Roman" w:eastAsia="Times New Roman" w:hAnsi="Times New Roman" w:cs="Times New Roman"/>
                <w:sz w:val="20"/>
              </w:rPr>
            </w:pPr>
          </w:p>
        </w:tc>
      </w:tr>
      <w:tr w:rsidR="0028181B" w14:paraId="413BB76F" w14:textId="77777777">
        <w:trPr>
          <w:trHeight w:val="300"/>
        </w:trPr>
        <w:tc>
          <w:tcPr>
            <w:tcW w:w="960" w:type="dxa"/>
            <w:tcBorders>
              <w:top w:val="nil"/>
              <w:left w:val="nil"/>
              <w:bottom w:val="nil"/>
              <w:right w:val="nil"/>
            </w:tcBorders>
            <w:shd w:val="clear" w:color="auto" w:fill="auto"/>
            <w:noWrap/>
            <w:vAlign w:val="bottom"/>
            <w:hideMark/>
          </w:tcPr>
          <w:p w14:paraId="413BB768"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ΠΟΤΑΜΙ:</w:t>
            </w:r>
          </w:p>
        </w:tc>
        <w:tc>
          <w:tcPr>
            <w:tcW w:w="1205" w:type="dxa"/>
            <w:tcBorders>
              <w:top w:val="nil"/>
              <w:left w:val="nil"/>
              <w:bottom w:val="nil"/>
              <w:right w:val="nil"/>
            </w:tcBorders>
            <w:shd w:val="clear" w:color="auto" w:fill="auto"/>
            <w:noWrap/>
            <w:vAlign w:val="bottom"/>
            <w:hideMark/>
          </w:tcPr>
          <w:p w14:paraId="413BB769"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76A"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76B"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76C"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76D"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76E" w14:textId="77777777" w:rsidR="00FB77CD" w:rsidRPr="000D380F" w:rsidRDefault="00E316D8" w:rsidP="00FB77CD">
            <w:pPr>
              <w:rPr>
                <w:rFonts w:ascii="Times New Roman" w:eastAsia="Times New Roman" w:hAnsi="Times New Roman" w:cs="Times New Roman"/>
                <w:sz w:val="20"/>
              </w:rPr>
            </w:pPr>
          </w:p>
        </w:tc>
      </w:tr>
      <w:tr w:rsidR="0028181B" w14:paraId="413BB776" w14:textId="77777777">
        <w:trPr>
          <w:trHeight w:val="300"/>
        </w:trPr>
        <w:tc>
          <w:tcPr>
            <w:tcW w:w="2165" w:type="dxa"/>
            <w:gridSpan w:val="2"/>
            <w:tcBorders>
              <w:top w:val="nil"/>
              <w:left w:val="nil"/>
              <w:bottom w:val="nil"/>
              <w:right w:val="nil"/>
            </w:tcBorders>
            <w:shd w:val="clear" w:color="auto" w:fill="auto"/>
            <w:noWrap/>
            <w:vAlign w:val="bottom"/>
            <w:hideMark/>
          </w:tcPr>
          <w:p w14:paraId="413BB770"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ΕΝ. ΚΕΝΤΡΩΩΝ:</w:t>
            </w:r>
          </w:p>
        </w:tc>
        <w:tc>
          <w:tcPr>
            <w:tcW w:w="1204" w:type="dxa"/>
            <w:tcBorders>
              <w:top w:val="nil"/>
              <w:left w:val="nil"/>
              <w:bottom w:val="nil"/>
              <w:right w:val="nil"/>
            </w:tcBorders>
            <w:shd w:val="clear" w:color="auto" w:fill="auto"/>
            <w:noWrap/>
            <w:vAlign w:val="bottom"/>
            <w:hideMark/>
          </w:tcPr>
          <w:p w14:paraId="413BB771"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772"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ΠΡΝ</w:t>
            </w:r>
          </w:p>
        </w:tc>
        <w:tc>
          <w:tcPr>
            <w:tcW w:w="143" w:type="dxa"/>
            <w:tcBorders>
              <w:top w:val="nil"/>
              <w:left w:val="nil"/>
              <w:bottom w:val="nil"/>
              <w:right w:val="nil"/>
            </w:tcBorders>
            <w:shd w:val="clear" w:color="auto" w:fill="auto"/>
            <w:noWrap/>
            <w:vAlign w:val="bottom"/>
            <w:hideMark/>
          </w:tcPr>
          <w:p w14:paraId="413BB773"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774"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775" w14:textId="77777777" w:rsidR="00FB77CD" w:rsidRPr="000D380F" w:rsidRDefault="00E316D8" w:rsidP="00FB77CD">
            <w:pPr>
              <w:rPr>
                <w:rFonts w:ascii="Times New Roman" w:eastAsia="Times New Roman" w:hAnsi="Times New Roman" w:cs="Times New Roman"/>
                <w:sz w:val="20"/>
              </w:rPr>
            </w:pPr>
          </w:p>
        </w:tc>
      </w:tr>
      <w:tr w:rsidR="0028181B" w14:paraId="413BB77E" w14:textId="77777777">
        <w:trPr>
          <w:trHeight w:val="300"/>
        </w:trPr>
        <w:tc>
          <w:tcPr>
            <w:tcW w:w="960" w:type="dxa"/>
            <w:tcBorders>
              <w:top w:val="nil"/>
              <w:left w:val="nil"/>
              <w:bottom w:val="nil"/>
              <w:right w:val="nil"/>
            </w:tcBorders>
            <w:shd w:val="clear" w:color="auto" w:fill="auto"/>
            <w:noWrap/>
            <w:vAlign w:val="bottom"/>
            <w:hideMark/>
          </w:tcPr>
          <w:p w14:paraId="413BB777" w14:textId="77777777" w:rsidR="00FB77CD" w:rsidRPr="000D380F" w:rsidRDefault="00E316D8" w:rsidP="00FB77CD">
            <w:pPr>
              <w:rPr>
                <w:rFonts w:ascii="Times New Roman" w:eastAsia="Times New Roman" w:hAnsi="Times New Roman" w:cs="Times New Roman"/>
                <w:sz w:val="20"/>
              </w:rPr>
            </w:pPr>
          </w:p>
        </w:tc>
        <w:tc>
          <w:tcPr>
            <w:tcW w:w="1205" w:type="dxa"/>
            <w:tcBorders>
              <w:top w:val="nil"/>
              <w:left w:val="nil"/>
              <w:bottom w:val="nil"/>
              <w:right w:val="nil"/>
            </w:tcBorders>
            <w:shd w:val="clear" w:color="auto" w:fill="auto"/>
            <w:noWrap/>
            <w:vAlign w:val="bottom"/>
            <w:hideMark/>
          </w:tcPr>
          <w:p w14:paraId="413BB778"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779"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77A" w14:textId="77777777" w:rsidR="00FB77CD" w:rsidRPr="000D380F" w:rsidRDefault="00E316D8" w:rsidP="00FB77CD">
            <w:pPr>
              <w:rPr>
                <w:rFonts w:ascii="Times New Roman" w:eastAsia="Times New Roman" w:hAnsi="Times New Roman" w:cs="Times New Roman"/>
                <w:sz w:val="20"/>
              </w:rPr>
            </w:pPr>
          </w:p>
        </w:tc>
        <w:tc>
          <w:tcPr>
            <w:tcW w:w="143" w:type="dxa"/>
            <w:tcBorders>
              <w:top w:val="nil"/>
              <w:left w:val="nil"/>
              <w:bottom w:val="nil"/>
              <w:right w:val="nil"/>
            </w:tcBorders>
            <w:shd w:val="clear" w:color="auto" w:fill="auto"/>
            <w:noWrap/>
            <w:vAlign w:val="bottom"/>
            <w:hideMark/>
          </w:tcPr>
          <w:p w14:paraId="413BB77B" w14:textId="77777777" w:rsidR="00FB77CD" w:rsidRPr="000D380F" w:rsidRDefault="00E316D8" w:rsidP="00FB77CD">
            <w:pPr>
              <w:rPr>
                <w:rFonts w:ascii="Times New Roman" w:eastAsia="Times New Roman" w:hAnsi="Times New Roman" w:cs="Times New Roman"/>
                <w:sz w:val="20"/>
              </w:rPr>
            </w:pPr>
          </w:p>
        </w:tc>
        <w:tc>
          <w:tcPr>
            <w:tcW w:w="1538" w:type="dxa"/>
            <w:tcBorders>
              <w:top w:val="nil"/>
              <w:left w:val="nil"/>
              <w:bottom w:val="nil"/>
              <w:right w:val="nil"/>
            </w:tcBorders>
            <w:shd w:val="clear" w:color="auto" w:fill="auto"/>
            <w:noWrap/>
            <w:vAlign w:val="bottom"/>
            <w:hideMark/>
          </w:tcPr>
          <w:p w14:paraId="413BB77C"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77D" w14:textId="77777777" w:rsidR="00FB77CD" w:rsidRPr="000D380F" w:rsidRDefault="00E316D8" w:rsidP="00FB77CD">
            <w:pPr>
              <w:rPr>
                <w:rFonts w:ascii="Times New Roman" w:eastAsia="Times New Roman" w:hAnsi="Times New Roman" w:cs="Times New Roman"/>
                <w:sz w:val="20"/>
              </w:rPr>
            </w:pPr>
          </w:p>
        </w:tc>
      </w:tr>
      <w:tr w:rsidR="0028181B" w14:paraId="413BB781" w14:textId="77777777">
        <w:trPr>
          <w:trHeight w:val="300"/>
        </w:trPr>
        <w:tc>
          <w:tcPr>
            <w:tcW w:w="960" w:type="dxa"/>
            <w:tcBorders>
              <w:top w:val="nil"/>
              <w:left w:val="nil"/>
              <w:bottom w:val="nil"/>
              <w:right w:val="nil"/>
            </w:tcBorders>
            <w:shd w:val="clear" w:color="auto" w:fill="auto"/>
            <w:noWrap/>
            <w:vAlign w:val="bottom"/>
            <w:hideMark/>
          </w:tcPr>
          <w:p w14:paraId="413BB77F" w14:textId="77777777" w:rsidR="00FB77CD" w:rsidRPr="000D380F" w:rsidRDefault="00E316D8" w:rsidP="00FB77CD">
            <w:pPr>
              <w:rPr>
                <w:rFonts w:ascii="Times New Roman" w:eastAsia="Times New Roman" w:hAnsi="Times New Roman" w:cs="Times New Roman"/>
                <w:sz w:val="20"/>
              </w:rPr>
            </w:pPr>
          </w:p>
        </w:tc>
        <w:tc>
          <w:tcPr>
            <w:tcW w:w="7224" w:type="dxa"/>
            <w:gridSpan w:val="6"/>
            <w:tcBorders>
              <w:top w:val="nil"/>
              <w:left w:val="nil"/>
              <w:bottom w:val="nil"/>
              <w:right w:val="nil"/>
            </w:tcBorders>
            <w:shd w:val="clear" w:color="auto" w:fill="auto"/>
            <w:noWrap/>
            <w:vAlign w:val="bottom"/>
            <w:hideMark/>
          </w:tcPr>
          <w:p w14:paraId="413BB780"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Άρθρο 18 όπως τροποποιήθηκε από τον κ</w:t>
            </w:r>
            <w:r>
              <w:rPr>
                <w:rFonts w:ascii="Calibri" w:eastAsia="Times New Roman" w:hAnsi="Calibri" w:cs="Calibri"/>
                <w:color w:val="000000"/>
                <w:sz w:val="22"/>
                <w:szCs w:val="22"/>
              </w:rPr>
              <w:t>.</w:t>
            </w:r>
            <w:r w:rsidRPr="000D380F">
              <w:rPr>
                <w:rFonts w:ascii="Calibri" w:eastAsia="Times New Roman" w:hAnsi="Calibri" w:cs="Calibri"/>
                <w:color w:val="000000"/>
                <w:sz w:val="22"/>
                <w:szCs w:val="22"/>
              </w:rPr>
              <w:t xml:space="preserve"> </w:t>
            </w:r>
            <w:r w:rsidRPr="000D380F">
              <w:rPr>
                <w:rFonts w:ascii="Calibri" w:eastAsia="Times New Roman" w:hAnsi="Calibri" w:cs="Calibri"/>
                <w:color w:val="000000"/>
                <w:sz w:val="22"/>
                <w:szCs w:val="22"/>
              </w:rPr>
              <w:t xml:space="preserve">Υπουργό   ΔΕΚΤΟ ΚΑΤΑ </w:t>
            </w:r>
            <w:r w:rsidRPr="000D380F">
              <w:rPr>
                <w:rFonts w:ascii="Calibri" w:eastAsia="Times New Roman" w:hAnsi="Calibri" w:cs="Calibri"/>
                <w:color w:val="000000"/>
                <w:sz w:val="22"/>
                <w:szCs w:val="22"/>
              </w:rPr>
              <w:t>ΠΛΕΙΟΨΗΦΙΑ</w:t>
            </w:r>
          </w:p>
        </w:tc>
      </w:tr>
      <w:tr w:rsidR="0028181B" w14:paraId="413BB789" w14:textId="77777777">
        <w:trPr>
          <w:trHeight w:val="300"/>
        </w:trPr>
        <w:tc>
          <w:tcPr>
            <w:tcW w:w="960" w:type="dxa"/>
            <w:tcBorders>
              <w:top w:val="nil"/>
              <w:left w:val="nil"/>
              <w:bottom w:val="nil"/>
              <w:right w:val="nil"/>
            </w:tcBorders>
            <w:shd w:val="clear" w:color="auto" w:fill="auto"/>
            <w:noWrap/>
            <w:vAlign w:val="bottom"/>
            <w:hideMark/>
          </w:tcPr>
          <w:p w14:paraId="413BB782"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ΣΥΡΙΖΑ:</w:t>
            </w:r>
          </w:p>
        </w:tc>
        <w:tc>
          <w:tcPr>
            <w:tcW w:w="1205" w:type="dxa"/>
            <w:tcBorders>
              <w:top w:val="nil"/>
              <w:left w:val="nil"/>
              <w:bottom w:val="nil"/>
              <w:right w:val="nil"/>
            </w:tcBorders>
            <w:shd w:val="clear" w:color="auto" w:fill="auto"/>
            <w:noWrap/>
            <w:vAlign w:val="bottom"/>
            <w:hideMark/>
          </w:tcPr>
          <w:p w14:paraId="413BB783"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784"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785"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786"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787"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788" w14:textId="77777777" w:rsidR="00FB77CD" w:rsidRPr="000D380F" w:rsidRDefault="00E316D8" w:rsidP="00FB77CD">
            <w:pPr>
              <w:rPr>
                <w:rFonts w:ascii="Times New Roman" w:eastAsia="Times New Roman" w:hAnsi="Times New Roman" w:cs="Times New Roman"/>
                <w:sz w:val="20"/>
              </w:rPr>
            </w:pPr>
          </w:p>
        </w:tc>
      </w:tr>
      <w:tr w:rsidR="0028181B" w14:paraId="413BB791" w14:textId="77777777">
        <w:trPr>
          <w:trHeight w:val="300"/>
        </w:trPr>
        <w:tc>
          <w:tcPr>
            <w:tcW w:w="960" w:type="dxa"/>
            <w:tcBorders>
              <w:top w:val="nil"/>
              <w:left w:val="nil"/>
              <w:bottom w:val="nil"/>
              <w:right w:val="nil"/>
            </w:tcBorders>
            <w:shd w:val="clear" w:color="auto" w:fill="auto"/>
            <w:noWrap/>
            <w:vAlign w:val="bottom"/>
            <w:hideMark/>
          </w:tcPr>
          <w:p w14:paraId="413BB78A"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Ν.Δ:</w:t>
            </w:r>
          </w:p>
        </w:tc>
        <w:tc>
          <w:tcPr>
            <w:tcW w:w="1205" w:type="dxa"/>
            <w:tcBorders>
              <w:top w:val="nil"/>
              <w:left w:val="nil"/>
              <w:bottom w:val="nil"/>
              <w:right w:val="nil"/>
            </w:tcBorders>
            <w:shd w:val="clear" w:color="auto" w:fill="auto"/>
            <w:noWrap/>
            <w:vAlign w:val="bottom"/>
            <w:hideMark/>
          </w:tcPr>
          <w:p w14:paraId="413BB78B"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78C"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78D"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78E"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78F"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790" w14:textId="77777777" w:rsidR="00FB77CD" w:rsidRPr="000D380F" w:rsidRDefault="00E316D8" w:rsidP="00FB77CD">
            <w:pPr>
              <w:rPr>
                <w:rFonts w:ascii="Times New Roman" w:eastAsia="Times New Roman" w:hAnsi="Times New Roman" w:cs="Times New Roman"/>
                <w:sz w:val="20"/>
              </w:rPr>
            </w:pPr>
          </w:p>
        </w:tc>
      </w:tr>
      <w:tr w:rsidR="0028181B" w14:paraId="413BB799" w14:textId="77777777">
        <w:trPr>
          <w:trHeight w:val="300"/>
        </w:trPr>
        <w:tc>
          <w:tcPr>
            <w:tcW w:w="960" w:type="dxa"/>
            <w:tcBorders>
              <w:top w:val="nil"/>
              <w:left w:val="nil"/>
              <w:bottom w:val="nil"/>
              <w:right w:val="nil"/>
            </w:tcBorders>
            <w:shd w:val="clear" w:color="auto" w:fill="auto"/>
            <w:noWrap/>
            <w:vAlign w:val="bottom"/>
            <w:hideMark/>
          </w:tcPr>
          <w:p w14:paraId="413BB792"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ΔΗ.ΣΥ:</w:t>
            </w:r>
          </w:p>
        </w:tc>
        <w:tc>
          <w:tcPr>
            <w:tcW w:w="1205" w:type="dxa"/>
            <w:tcBorders>
              <w:top w:val="nil"/>
              <w:left w:val="nil"/>
              <w:bottom w:val="nil"/>
              <w:right w:val="nil"/>
            </w:tcBorders>
            <w:shd w:val="clear" w:color="auto" w:fill="auto"/>
            <w:noWrap/>
            <w:vAlign w:val="bottom"/>
            <w:hideMark/>
          </w:tcPr>
          <w:p w14:paraId="413BB793"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794"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795"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796"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797"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798" w14:textId="77777777" w:rsidR="00FB77CD" w:rsidRPr="000D380F" w:rsidRDefault="00E316D8" w:rsidP="00FB77CD">
            <w:pPr>
              <w:rPr>
                <w:rFonts w:ascii="Times New Roman" w:eastAsia="Times New Roman" w:hAnsi="Times New Roman" w:cs="Times New Roman"/>
                <w:sz w:val="20"/>
              </w:rPr>
            </w:pPr>
          </w:p>
        </w:tc>
      </w:tr>
      <w:tr w:rsidR="0028181B" w14:paraId="413BB7A1" w14:textId="77777777">
        <w:trPr>
          <w:trHeight w:val="300"/>
        </w:trPr>
        <w:tc>
          <w:tcPr>
            <w:tcW w:w="960" w:type="dxa"/>
            <w:tcBorders>
              <w:top w:val="nil"/>
              <w:left w:val="nil"/>
              <w:bottom w:val="nil"/>
              <w:right w:val="nil"/>
            </w:tcBorders>
            <w:shd w:val="clear" w:color="auto" w:fill="auto"/>
            <w:noWrap/>
            <w:vAlign w:val="bottom"/>
            <w:hideMark/>
          </w:tcPr>
          <w:p w14:paraId="413BB79A"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Χ.Α:</w:t>
            </w:r>
          </w:p>
        </w:tc>
        <w:tc>
          <w:tcPr>
            <w:tcW w:w="1205" w:type="dxa"/>
            <w:tcBorders>
              <w:top w:val="nil"/>
              <w:left w:val="nil"/>
              <w:bottom w:val="nil"/>
              <w:right w:val="nil"/>
            </w:tcBorders>
            <w:shd w:val="clear" w:color="auto" w:fill="auto"/>
            <w:noWrap/>
            <w:vAlign w:val="bottom"/>
            <w:hideMark/>
          </w:tcPr>
          <w:p w14:paraId="413BB79B"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79C"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79D"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OXI</w:t>
            </w:r>
          </w:p>
        </w:tc>
        <w:tc>
          <w:tcPr>
            <w:tcW w:w="143" w:type="dxa"/>
            <w:tcBorders>
              <w:top w:val="nil"/>
              <w:left w:val="nil"/>
              <w:bottom w:val="nil"/>
              <w:right w:val="nil"/>
            </w:tcBorders>
            <w:shd w:val="clear" w:color="auto" w:fill="auto"/>
            <w:noWrap/>
            <w:vAlign w:val="bottom"/>
            <w:hideMark/>
          </w:tcPr>
          <w:p w14:paraId="413BB79E"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79F"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7A0" w14:textId="77777777" w:rsidR="00FB77CD" w:rsidRPr="000D380F" w:rsidRDefault="00E316D8" w:rsidP="00FB77CD">
            <w:pPr>
              <w:rPr>
                <w:rFonts w:ascii="Times New Roman" w:eastAsia="Times New Roman" w:hAnsi="Times New Roman" w:cs="Times New Roman"/>
                <w:sz w:val="20"/>
              </w:rPr>
            </w:pPr>
          </w:p>
        </w:tc>
      </w:tr>
      <w:tr w:rsidR="0028181B" w14:paraId="413BB7A9" w14:textId="77777777">
        <w:trPr>
          <w:trHeight w:val="300"/>
        </w:trPr>
        <w:tc>
          <w:tcPr>
            <w:tcW w:w="960" w:type="dxa"/>
            <w:tcBorders>
              <w:top w:val="nil"/>
              <w:left w:val="nil"/>
              <w:bottom w:val="nil"/>
              <w:right w:val="nil"/>
            </w:tcBorders>
            <w:shd w:val="clear" w:color="auto" w:fill="auto"/>
            <w:noWrap/>
            <w:vAlign w:val="bottom"/>
            <w:hideMark/>
          </w:tcPr>
          <w:p w14:paraId="413BB7A2"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Κ.Κ.Ε:</w:t>
            </w:r>
          </w:p>
        </w:tc>
        <w:tc>
          <w:tcPr>
            <w:tcW w:w="1205" w:type="dxa"/>
            <w:tcBorders>
              <w:top w:val="nil"/>
              <w:left w:val="nil"/>
              <w:bottom w:val="nil"/>
              <w:right w:val="nil"/>
            </w:tcBorders>
            <w:shd w:val="clear" w:color="auto" w:fill="auto"/>
            <w:noWrap/>
            <w:vAlign w:val="bottom"/>
            <w:hideMark/>
          </w:tcPr>
          <w:p w14:paraId="413BB7A3"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7A4"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7A5"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ΠΡΝ</w:t>
            </w:r>
          </w:p>
        </w:tc>
        <w:tc>
          <w:tcPr>
            <w:tcW w:w="143" w:type="dxa"/>
            <w:tcBorders>
              <w:top w:val="nil"/>
              <w:left w:val="nil"/>
              <w:bottom w:val="nil"/>
              <w:right w:val="nil"/>
            </w:tcBorders>
            <w:shd w:val="clear" w:color="auto" w:fill="auto"/>
            <w:noWrap/>
            <w:vAlign w:val="bottom"/>
            <w:hideMark/>
          </w:tcPr>
          <w:p w14:paraId="413BB7A6"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7A7"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7A8" w14:textId="77777777" w:rsidR="00FB77CD" w:rsidRPr="000D380F" w:rsidRDefault="00E316D8" w:rsidP="00FB77CD">
            <w:pPr>
              <w:rPr>
                <w:rFonts w:ascii="Times New Roman" w:eastAsia="Times New Roman" w:hAnsi="Times New Roman" w:cs="Times New Roman"/>
                <w:sz w:val="20"/>
              </w:rPr>
            </w:pPr>
          </w:p>
        </w:tc>
      </w:tr>
      <w:tr w:rsidR="0028181B" w14:paraId="413BB7B1" w14:textId="77777777">
        <w:trPr>
          <w:trHeight w:val="300"/>
        </w:trPr>
        <w:tc>
          <w:tcPr>
            <w:tcW w:w="960" w:type="dxa"/>
            <w:tcBorders>
              <w:top w:val="nil"/>
              <w:left w:val="nil"/>
              <w:bottom w:val="nil"/>
              <w:right w:val="nil"/>
            </w:tcBorders>
            <w:shd w:val="clear" w:color="auto" w:fill="auto"/>
            <w:noWrap/>
            <w:vAlign w:val="bottom"/>
            <w:hideMark/>
          </w:tcPr>
          <w:p w14:paraId="413BB7AA"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ΑΝ.ΕΛ:</w:t>
            </w:r>
          </w:p>
        </w:tc>
        <w:tc>
          <w:tcPr>
            <w:tcW w:w="1205" w:type="dxa"/>
            <w:tcBorders>
              <w:top w:val="nil"/>
              <w:left w:val="nil"/>
              <w:bottom w:val="nil"/>
              <w:right w:val="nil"/>
            </w:tcBorders>
            <w:shd w:val="clear" w:color="auto" w:fill="auto"/>
            <w:noWrap/>
            <w:vAlign w:val="bottom"/>
            <w:hideMark/>
          </w:tcPr>
          <w:p w14:paraId="413BB7AB"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7AC"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7AD"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7AE"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7AF"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7B0" w14:textId="77777777" w:rsidR="00FB77CD" w:rsidRPr="000D380F" w:rsidRDefault="00E316D8" w:rsidP="00FB77CD">
            <w:pPr>
              <w:rPr>
                <w:rFonts w:ascii="Times New Roman" w:eastAsia="Times New Roman" w:hAnsi="Times New Roman" w:cs="Times New Roman"/>
                <w:sz w:val="20"/>
              </w:rPr>
            </w:pPr>
          </w:p>
        </w:tc>
      </w:tr>
      <w:tr w:rsidR="0028181B" w14:paraId="413BB7B9" w14:textId="77777777">
        <w:trPr>
          <w:trHeight w:val="300"/>
        </w:trPr>
        <w:tc>
          <w:tcPr>
            <w:tcW w:w="960" w:type="dxa"/>
            <w:tcBorders>
              <w:top w:val="nil"/>
              <w:left w:val="nil"/>
              <w:bottom w:val="nil"/>
              <w:right w:val="nil"/>
            </w:tcBorders>
            <w:shd w:val="clear" w:color="auto" w:fill="auto"/>
            <w:noWrap/>
            <w:vAlign w:val="bottom"/>
            <w:hideMark/>
          </w:tcPr>
          <w:p w14:paraId="413BB7B2"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ΠΟΤΑΜΙ:</w:t>
            </w:r>
          </w:p>
        </w:tc>
        <w:tc>
          <w:tcPr>
            <w:tcW w:w="1205" w:type="dxa"/>
            <w:tcBorders>
              <w:top w:val="nil"/>
              <w:left w:val="nil"/>
              <w:bottom w:val="nil"/>
              <w:right w:val="nil"/>
            </w:tcBorders>
            <w:shd w:val="clear" w:color="auto" w:fill="auto"/>
            <w:noWrap/>
            <w:vAlign w:val="bottom"/>
            <w:hideMark/>
          </w:tcPr>
          <w:p w14:paraId="413BB7B3"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7B4"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7B5"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7B6"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7B7"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7B8" w14:textId="77777777" w:rsidR="00FB77CD" w:rsidRPr="000D380F" w:rsidRDefault="00E316D8" w:rsidP="00FB77CD">
            <w:pPr>
              <w:rPr>
                <w:rFonts w:ascii="Times New Roman" w:eastAsia="Times New Roman" w:hAnsi="Times New Roman" w:cs="Times New Roman"/>
                <w:sz w:val="20"/>
              </w:rPr>
            </w:pPr>
          </w:p>
        </w:tc>
      </w:tr>
      <w:tr w:rsidR="0028181B" w14:paraId="413BB7C0" w14:textId="77777777">
        <w:trPr>
          <w:trHeight w:val="300"/>
        </w:trPr>
        <w:tc>
          <w:tcPr>
            <w:tcW w:w="2165" w:type="dxa"/>
            <w:gridSpan w:val="2"/>
            <w:tcBorders>
              <w:top w:val="nil"/>
              <w:left w:val="nil"/>
              <w:bottom w:val="nil"/>
              <w:right w:val="nil"/>
            </w:tcBorders>
            <w:shd w:val="clear" w:color="auto" w:fill="auto"/>
            <w:noWrap/>
            <w:vAlign w:val="bottom"/>
            <w:hideMark/>
          </w:tcPr>
          <w:p w14:paraId="413BB7BA"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ΕΝ. ΚΕΝΤΡΩΩΝ:</w:t>
            </w:r>
          </w:p>
        </w:tc>
        <w:tc>
          <w:tcPr>
            <w:tcW w:w="1204" w:type="dxa"/>
            <w:tcBorders>
              <w:top w:val="nil"/>
              <w:left w:val="nil"/>
              <w:bottom w:val="nil"/>
              <w:right w:val="nil"/>
            </w:tcBorders>
            <w:shd w:val="clear" w:color="auto" w:fill="auto"/>
            <w:noWrap/>
            <w:vAlign w:val="bottom"/>
            <w:hideMark/>
          </w:tcPr>
          <w:p w14:paraId="413BB7BB"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7BC"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ΠΡΝ</w:t>
            </w:r>
          </w:p>
        </w:tc>
        <w:tc>
          <w:tcPr>
            <w:tcW w:w="143" w:type="dxa"/>
            <w:tcBorders>
              <w:top w:val="nil"/>
              <w:left w:val="nil"/>
              <w:bottom w:val="nil"/>
              <w:right w:val="nil"/>
            </w:tcBorders>
            <w:shd w:val="clear" w:color="auto" w:fill="auto"/>
            <w:noWrap/>
            <w:vAlign w:val="bottom"/>
            <w:hideMark/>
          </w:tcPr>
          <w:p w14:paraId="413BB7BD"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7BE"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7BF" w14:textId="77777777" w:rsidR="00FB77CD" w:rsidRPr="000D380F" w:rsidRDefault="00E316D8" w:rsidP="00FB77CD">
            <w:pPr>
              <w:rPr>
                <w:rFonts w:ascii="Times New Roman" w:eastAsia="Times New Roman" w:hAnsi="Times New Roman" w:cs="Times New Roman"/>
                <w:sz w:val="20"/>
              </w:rPr>
            </w:pPr>
          </w:p>
        </w:tc>
      </w:tr>
      <w:tr w:rsidR="0028181B" w14:paraId="413BB7C8" w14:textId="77777777">
        <w:trPr>
          <w:trHeight w:val="300"/>
        </w:trPr>
        <w:tc>
          <w:tcPr>
            <w:tcW w:w="960" w:type="dxa"/>
            <w:tcBorders>
              <w:top w:val="nil"/>
              <w:left w:val="nil"/>
              <w:bottom w:val="nil"/>
              <w:right w:val="nil"/>
            </w:tcBorders>
            <w:shd w:val="clear" w:color="auto" w:fill="auto"/>
            <w:noWrap/>
            <w:vAlign w:val="bottom"/>
            <w:hideMark/>
          </w:tcPr>
          <w:p w14:paraId="413BB7C1" w14:textId="77777777" w:rsidR="00FB77CD" w:rsidRPr="000D380F" w:rsidRDefault="00E316D8" w:rsidP="00FB77CD">
            <w:pPr>
              <w:rPr>
                <w:rFonts w:ascii="Times New Roman" w:eastAsia="Times New Roman" w:hAnsi="Times New Roman" w:cs="Times New Roman"/>
                <w:sz w:val="20"/>
              </w:rPr>
            </w:pPr>
          </w:p>
        </w:tc>
        <w:tc>
          <w:tcPr>
            <w:tcW w:w="1205" w:type="dxa"/>
            <w:tcBorders>
              <w:top w:val="nil"/>
              <w:left w:val="nil"/>
              <w:bottom w:val="nil"/>
              <w:right w:val="nil"/>
            </w:tcBorders>
            <w:shd w:val="clear" w:color="auto" w:fill="auto"/>
            <w:noWrap/>
            <w:vAlign w:val="bottom"/>
            <w:hideMark/>
          </w:tcPr>
          <w:p w14:paraId="413BB7C2"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7C3"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7C4" w14:textId="77777777" w:rsidR="00FB77CD" w:rsidRPr="000D380F" w:rsidRDefault="00E316D8" w:rsidP="00FB77CD">
            <w:pPr>
              <w:rPr>
                <w:rFonts w:ascii="Times New Roman" w:eastAsia="Times New Roman" w:hAnsi="Times New Roman" w:cs="Times New Roman"/>
                <w:sz w:val="20"/>
              </w:rPr>
            </w:pPr>
          </w:p>
        </w:tc>
        <w:tc>
          <w:tcPr>
            <w:tcW w:w="143" w:type="dxa"/>
            <w:tcBorders>
              <w:top w:val="nil"/>
              <w:left w:val="nil"/>
              <w:bottom w:val="nil"/>
              <w:right w:val="nil"/>
            </w:tcBorders>
            <w:shd w:val="clear" w:color="auto" w:fill="auto"/>
            <w:noWrap/>
            <w:vAlign w:val="bottom"/>
            <w:hideMark/>
          </w:tcPr>
          <w:p w14:paraId="413BB7C5" w14:textId="77777777" w:rsidR="00FB77CD" w:rsidRPr="000D380F" w:rsidRDefault="00E316D8" w:rsidP="00FB77CD">
            <w:pPr>
              <w:rPr>
                <w:rFonts w:ascii="Times New Roman" w:eastAsia="Times New Roman" w:hAnsi="Times New Roman" w:cs="Times New Roman"/>
                <w:sz w:val="20"/>
              </w:rPr>
            </w:pPr>
          </w:p>
        </w:tc>
        <w:tc>
          <w:tcPr>
            <w:tcW w:w="1538" w:type="dxa"/>
            <w:tcBorders>
              <w:top w:val="nil"/>
              <w:left w:val="nil"/>
              <w:bottom w:val="nil"/>
              <w:right w:val="nil"/>
            </w:tcBorders>
            <w:shd w:val="clear" w:color="auto" w:fill="auto"/>
            <w:noWrap/>
            <w:vAlign w:val="bottom"/>
            <w:hideMark/>
          </w:tcPr>
          <w:p w14:paraId="413BB7C6"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7C7" w14:textId="77777777" w:rsidR="00FB77CD" w:rsidRPr="000D380F" w:rsidRDefault="00E316D8" w:rsidP="00FB77CD">
            <w:pPr>
              <w:rPr>
                <w:rFonts w:ascii="Times New Roman" w:eastAsia="Times New Roman" w:hAnsi="Times New Roman" w:cs="Times New Roman"/>
                <w:sz w:val="20"/>
              </w:rPr>
            </w:pPr>
          </w:p>
        </w:tc>
      </w:tr>
      <w:tr w:rsidR="0028181B" w14:paraId="413BB7CC" w14:textId="77777777">
        <w:trPr>
          <w:trHeight w:val="300"/>
        </w:trPr>
        <w:tc>
          <w:tcPr>
            <w:tcW w:w="960" w:type="dxa"/>
            <w:tcBorders>
              <w:top w:val="nil"/>
              <w:left w:val="nil"/>
              <w:bottom w:val="nil"/>
              <w:right w:val="nil"/>
            </w:tcBorders>
            <w:shd w:val="clear" w:color="auto" w:fill="auto"/>
            <w:noWrap/>
            <w:vAlign w:val="bottom"/>
            <w:hideMark/>
          </w:tcPr>
          <w:p w14:paraId="413BB7C9" w14:textId="77777777" w:rsidR="00FB77CD" w:rsidRPr="000D380F" w:rsidRDefault="00E316D8" w:rsidP="00FB77CD">
            <w:pPr>
              <w:rPr>
                <w:rFonts w:ascii="Times New Roman" w:eastAsia="Times New Roman" w:hAnsi="Times New Roman" w:cs="Times New Roman"/>
                <w:sz w:val="20"/>
              </w:rPr>
            </w:pPr>
          </w:p>
        </w:tc>
        <w:tc>
          <w:tcPr>
            <w:tcW w:w="5294" w:type="dxa"/>
            <w:gridSpan w:val="5"/>
            <w:tcBorders>
              <w:top w:val="nil"/>
              <w:left w:val="nil"/>
              <w:bottom w:val="nil"/>
              <w:right w:val="nil"/>
            </w:tcBorders>
            <w:shd w:val="clear" w:color="auto" w:fill="auto"/>
            <w:noWrap/>
            <w:vAlign w:val="bottom"/>
            <w:hideMark/>
          </w:tcPr>
          <w:p w14:paraId="413BB7CA"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Άρθρο 19 ως έχει   ΔΕΚΤΟ ΚΑΤΑ ΠΛΕΙΟΨΗΦΙΑ</w:t>
            </w:r>
          </w:p>
        </w:tc>
        <w:tc>
          <w:tcPr>
            <w:tcW w:w="1930" w:type="dxa"/>
            <w:tcBorders>
              <w:top w:val="nil"/>
              <w:left w:val="nil"/>
              <w:bottom w:val="nil"/>
              <w:right w:val="nil"/>
            </w:tcBorders>
            <w:shd w:val="clear" w:color="auto" w:fill="auto"/>
            <w:noWrap/>
            <w:vAlign w:val="bottom"/>
            <w:hideMark/>
          </w:tcPr>
          <w:p w14:paraId="413BB7CB" w14:textId="77777777" w:rsidR="00FB77CD" w:rsidRPr="000D380F" w:rsidRDefault="00E316D8" w:rsidP="00FB77CD">
            <w:pPr>
              <w:rPr>
                <w:rFonts w:ascii="Calibri" w:eastAsia="Times New Roman" w:hAnsi="Calibri" w:cs="Calibri"/>
                <w:color w:val="000000"/>
                <w:sz w:val="22"/>
                <w:szCs w:val="22"/>
              </w:rPr>
            </w:pPr>
          </w:p>
        </w:tc>
      </w:tr>
      <w:tr w:rsidR="0028181B" w14:paraId="413BB7D4" w14:textId="77777777">
        <w:trPr>
          <w:trHeight w:val="300"/>
        </w:trPr>
        <w:tc>
          <w:tcPr>
            <w:tcW w:w="960" w:type="dxa"/>
            <w:tcBorders>
              <w:top w:val="nil"/>
              <w:left w:val="nil"/>
              <w:bottom w:val="nil"/>
              <w:right w:val="nil"/>
            </w:tcBorders>
            <w:shd w:val="clear" w:color="auto" w:fill="auto"/>
            <w:noWrap/>
            <w:vAlign w:val="bottom"/>
            <w:hideMark/>
          </w:tcPr>
          <w:p w14:paraId="413BB7CD"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ΣΥΡΙΖΑ:</w:t>
            </w:r>
          </w:p>
        </w:tc>
        <w:tc>
          <w:tcPr>
            <w:tcW w:w="1205" w:type="dxa"/>
            <w:tcBorders>
              <w:top w:val="nil"/>
              <w:left w:val="nil"/>
              <w:bottom w:val="nil"/>
              <w:right w:val="nil"/>
            </w:tcBorders>
            <w:shd w:val="clear" w:color="auto" w:fill="auto"/>
            <w:noWrap/>
            <w:vAlign w:val="bottom"/>
            <w:hideMark/>
          </w:tcPr>
          <w:p w14:paraId="413BB7CE"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7CF"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7D0"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7D1"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7D2"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7D3" w14:textId="77777777" w:rsidR="00FB77CD" w:rsidRPr="000D380F" w:rsidRDefault="00E316D8" w:rsidP="00FB77CD">
            <w:pPr>
              <w:rPr>
                <w:rFonts w:ascii="Times New Roman" w:eastAsia="Times New Roman" w:hAnsi="Times New Roman" w:cs="Times New Roman"/>
                <w:sz w:val="20"/>
              </w:rPr>
            </w:pPr>
          </w:p>
        </w:tc>
      </w:tr>
      <w:tr w:rsidR="0028181B" w14:paraId="413BB7DC" w14:textId="77777777">
        <w:trPr>
          <w:trHeight w:val="300"/>
        </w:trPr>
        <w:tc>
          <w:tcPr>
            <w:tcW w:w="960" w:type="dxa"/>
            <w:tcBorders>
              <w:top w:val="nil"/>
              <w:left w:val="nil"/>
              <w:bottom w:val="nil"/>
              <w:right w:val="nil"/>
            </w:tcBorders>
            <w:shd w:val="clear" w:color="auto" w:fill="auto"/>
            <w:noWrap/>
            <w:vAlign w:val="bottom"/>
            <w:hideMark/>
          </w:tcPr>
          <w:p w14:paraId="413BB7D5"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Ν.Δ:</w:t>
            </w:r>
          </w:p>
        </w:tc>
        <w:tc>
          <w:tcPr>
            <w:tcW w:w="1205" w:type="dxa"/>
            <w:tcBorders>
              <w:top w:val="nil"/>
              <w:left w:val="nil"/>
              <w:bottom w:val="nil"/>
              <w:right w:val="nil"/>
            </w:tcBorders>
            <w:shd w:val="clear" w:color="auto" w:fill="auto"/>
            <w:noWrap/>
            <w:vAlign w:val="bottom"/>
            <w:hideMark/>
          </w:tcPr>
          <w:p w14:paraId="413BB7D6"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7D7"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7D8"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7D9"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7DA"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7DB" w14:textId="77777777" w:rsidR="00FB77CD" w:rsidRPr="000D380F" w:rsidRDefault="00E316D8" w:rsidP="00FB77CD">
            <w:pPr>
              <w:rPr>
                <w:rFonts w:ascii="Times New Roman" w:eastAsia="Times New Roman" w:hAnsi="Times New Roman" w:cs="Times New Roman"/>
                <w:sz w:val="20"/>
              </w:rPr>
            </w:pPr>
          </w:p>
        </w:tc>
      </w:tr>
      <w:tr w:rsidR="0028181B" w14:paraId="413BB7E4" w14:textId="77777777">
        <w:trPr>
          <w:trHeight w:val="300"/>
        </w:trPr>
        <w:tc>
          <w:tcPr>
            <w:tcW w:w="960" w:type="dxa"/>
            <w:tcBorders>
              <w:top w:val="nil"/>
              <w:left w:val="nil"/>
              <w:bottom w:val="nil"/>
              <w:right w:val="nil"/>
            </w:tcBorders>
            <w:shd w:val="clear" w:color="auto" w:fill="auto"/>
            <w:noWrap/>
            <w:vAlign w:val="bottom"/>
            <w:hideMark/>
          </w:tcPr>
          <w:p w14:paraId="413BB7DD"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ΔΗ.ΣΥ:</w:t>
            </w:r>
          </w:p>
        </w:tc>
        <w:tc>
          <w:tcPr>
            <w:tcW w:w="1205" w:type="dxa"/>
            <w:tcBorders>
              <w:top w:val="nil"/>
              <w:left w:val="nil"/>
              <w:bottom w:val="nil"/>
              <w:right w:val="nil"/>
            </w:tcBorders>
            <w:shd w:val="clear" w:color="auto" w:fill="auto"/>
            <w:noWrap/>
            <w:vAlign w:val="bottom"/>
            <w:hideMark/>
          </w:tcPr>
          <w:p w14:paraId="413BB7DE"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7DF"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7E0"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7E1"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7E2"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7E3" w14:textId="77777777" w:rsidR="00FB77CD" w:rsidRPr="000D380F" w:rsidRDefault="00E316D8" w:rsidP="00FB77CD">
            <w:pPr>
              <w:rPr>
                <w:rFonts w:ascii="Times New Roman" w:eastAsia="Times New Roman" w:hAnsi="Times New Roman" w:cs="Times New Roman"/>
                <w:sz w:val="20"/>
              </w:rPr>
            </w:pPr>
          </w:p>
        </w:tc>
      </w:tr>
      <w:tr w:rsidR="0028181B" w14:paraId="413BB7EC" w14:textId="77777777">
        <w:trPr>
          <w:trHeight w:val="300"/>
        </w:trPr>
        <w:tc>
          <w:tcPr>
            <w:tcW w:w="960" w:type="dxa"/>
            <w:tcBorders>
              <w:top w:val="nil"/>
              <w:left w:val="nil"/>
              <w:bottom w:val="nil"/>
              <w:right w:val="nil"/>
            </w:tcBorders>
            <w:shd w:val="clear" w:color="auto" w:fill="auto"/>
            <w:noWrap/>
            <w:vAlign w:val="bottom"/>
            <w:hideMark/>
          </w:tcPr>
          <w:p w14:paraId="413BB7E5"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Χ.Α:</w:t>
            </w:r>
          </w:p>
        </w:tc>
        <w:tc>
          <w:tcPr>
            <w:tcW w:w="1205" w:type="dxa"/>
            <w:tcBorders>
              <w:top w:val="nil"/>
              <w:left w:val="nil"/>
              <w:bottom w:val="nil"/>
              <w:right w:val="nil"/>
            </w:tcBorders>
            <w:shd w:val="clear" w:color="auto" w:fill="auto"/>
            <w:noWrap/>
            <w:vAlign w:val="bottom"/>
            <w:hideMark/>
          </w:tcPr>
          <w:p w14:paraId="413BB7E6"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7E7"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7E8"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OXI</w:t>
            </w:r>
          </w:p>
        </w:tc>
        <w:tc>
          <w:tcPr>
            <w:tcW w:w="143" w:type="dxa"/>
            <w:tcBorders>
              <w:top w:val="nil"/>
              <w:left w:val="nil"/>
              <w:bottom w:val="nil"/>
              <w:right w:val="nil"/>
            </w:tcBorders>
            <w:shd w:val="clear" w:color="auto" w:fill="auto"/>
            <w:noWrap/>
            <w:vAlign w:val="bottom"/>
            <w:hideMark/>
          </w:tcPr>
          <w:p w14:paraId="413BB7E9"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7EA"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7EB" w14:textId="77777777" w:rsidR="00FB77CD" w:rsidRPr="000D380F" w:rsidRDefault="00E316D8" w:rsidP="00FB77CD">
            <w:pPr>
              <w:rPr>
                <w:rFonts w:ascii="Times New Roman" w:eastAsia="Times New Roman" w:hAnsi="Times New Roman" w:cs="Times New Roman"/>
                <w:sz w:val="20"/>
              </w:rPr>
            </w:pPr>
          </w:p>
        </w:tc>
      </w:tr>
      <w:tr w:rsidR="0028181B" w14:paraId="413BB7F4" w14:textId="77777777">
        <w:trPr>
          <w:trHeight w:val="300"/>
        </w:trPr>
        <w:tc>
          <w:tcPr>
            <w:tcW w:w="960" w:type="dxa"/>
            <w:tcBorders>
              <w:top w:val="nil"/>
              <w:left w:val="nil"/>
              <w:bottom w:val="nil"/>
              <w:right w:val="nil"/>
            </w:tcBorders>
            <w:shd w:val="clear" w:color="auto" w:fill="auto"/>
            <w:noWrap/>
            <w:vAlign w:val="bottom"/>
            <w:hideMark/>
          </w:tcPr>
          <w:p w14:paraId="413BB7ED"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Κ.Κ.Ε:</w:t>
            </w:r>
          </w:p>
        </w:tc>
        <w:tc>
          <w:tcPr>
            <w:tcW w:w="1205" w:type="dxa"/>
            <w:tcBorders>
              <w:top w:val="nil"/>
              <w:left w:val="nil"/>
              <w:bottom w:val="nil"/>
              <w:right w:val="nil"/>
            </w:tcBorders>
            <w:shd w:val="clear" w:color="auto" w:fill="auto"/>
            <w:noWrap/>
            <w:vAlign w:val="bottom"/>
            <w:hideMark/>
          </w:tcPr>
          <w:p w14:paraId="413BB7EE"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7EF"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7F0"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OXI</w:t>
            </w:r>
          </w:p>
        </w:tc>
        <w:tc>
          <w:tcPr>
            <w:tcW w:w="143" w:type="dxa"/>
            <w:tcBorders>
              <w:top w:val="nil"/>
              <w:left w:val="nil"/>
              <w:bottom w:val="nil"/>
              <w:right w:val="nil"/>
            </w:tcBorders>
            <w:shd w:val="clear" w:color="auto" w:fill="auto"/>
            <w:noWrap/>
            <w:vAlign w:val="bottom"/>
            <w:hideMark/>
          </w:tcPr>
          <w:p w14:paraId="413BB7F1"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7F2"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7F3" w14:textId="77777777" w:rsidR="00FB77CD" w:rsidRPr="000D380F" w:rsidRDefault="00E316D8" w:rsidP="00FB77CD">
            <w:pPr>
              <w:rPr>
                <w:rFonts w:ascii="Times New Roman" w:eastAsia="Times New Roman" w:hAnsi="Times New Roman" w:cs="Times New Roman"/>
                <w:sz w:val="20"/>
              </w:rPr>
            </w:pPr>
          </w:p>
        </w:tc>
      </w:tr>
      <w:tr w:rsidR="0028181B" w14:paraId="413BB7FC" w14:textId="77777777">
        <w:trPr>
          <w:trHeight w:val="300"/>
        </w:trPr>
        <w:tc>
          <w:tcPr>
            <w:tcW w:w="960" w:type="dxa"/>
            <w:tcBorders>
              <w:top w:val="nil"/>
              <w:left w:val="nil"/>
              <w:bottom w:val="nil"/>
              <w:right w:val="nil"/>
            </w:tcBorders>
            <w:shd w:val="clear" w:color="auto" w:fill="auto"/>
            <w:noWrap/>
            <w:vAlign w:val="bottom"/>
            <w:hideMark/>
          </w:tcPr>
          <w:p w14:paraId="413BB7F5"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ΑΝ.ΕΛ:</w:t>
            </w:r>
          </w:p>
        </w:tc>
        <w:tc>
          <w:tcPr>
            <w:tcW w:w="1205" w:type="dxa"/>
            <w:tcBorders>
              <w:top w:val="nil"/>
              <w:left w:val="nil"/>
              <w:bottom w:val="nil"/>
              <w:right w:val="nil"/>
            </w:tcBorders>
            <w:shd w:val="clear" w:color="auto" w:fill="auto"/>
            <w:noWrap/>
            <w:vAlign w:val="bottom"/>
            <w:hideMark/>
          </w:tcPr>
          <w:p w14:paraId="413BB7F6"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7F7"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7F8"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7F9"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7FA"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7FB" w14:textId="77777777" w:rsidR="00FB77CD" w:rsidRPr="000D380F" w:rsidRDefault="00E316D8" w:rsidP="00FB77CD">
            <w:pPr>
              <w:rPr>
                <w:rFonts w:ascii="Times New Roman" w:eastAsia="Times New Roman" w:hAnsi="Times New Roman" w:cs="Times New Roman"/>
                <w:sz w:val="20"/>
              </w:rPr>
            </w:pPr>
          </w:p>
        </w:tc>
      </w:tr>
      <w:tr w:rsidR="0028181B" w14:paraId="413BB804" w14:textId="77777777">
        <w:trPr>
          <w:trHeight w:val="300"/>
        </w:trPr>
        <w:tc>
          <w:tcPr>
            <w:tcW w:w="960" w:type="dxa"/>
            <w:tcBorders>
              <w:top w:val="nil"/>
              <w:left w:val="nil"/>
              <w:bottom w:val="nil"/>
              <w:right w:val="nil"/>
            </w:tcBorders>
            <w:shd w:val="clear" w:color="auto" w:fill="auto"/>
            <w:noWrap/>
            <w:vAlign w:val="bottom"/>
            <w:hideMark/>
          </w:tcPr>
          <w:p w14:paraId="413BB7FD"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ΠΟΤΑΜΙ:</w:t>
            </w:r>
          </w:p>
        </w:tc>
        <w:tc>
          <w:tcPr>
            <w:tcW w:w="1205" w:type="dxa"/>
            <w:tcBorders>
              <w:top w:val="nil"/>
              <w:left w:val="nil"/>
              <w:bottom w:val="nil"/>
              <w:right w:val="nil"/>
            </w:tcBorders>
            <w:shd w:val="clear" w:color="auto" w:fill="auto"/>
            <w:noWrap/>
            <w:vAlign w:val="bottom"/>
            <w:hideMark/>
          </w:tcPr>
          <w:p w14:paraId="413BB7FE"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7FF"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800"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801"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802"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803" w14:textId="77777777" w:rsidR="00FB77CD" w:rsidRPr="000D380F" w:rsidRDefault="00E316D8" w:rsidP="00FB77CD">
            <w:pPr>
              <w:rPr>
                <w:rFonts w:ascii="Times New Roman" w:eastAsia="Times New Roman" w:hAnsi="Times New Roman" w:cs="Times New Roman"/>
                <w:sz w:val="20"/>
              </w:rPr>
            </w:pPr>
          </w:p>
        </w:tc>
      </w:tr>
      <w:tr w:rsidR="0028181B" w14:paraId="413BB80B" w14:textId="77777777">
        <w:trPr>
          <w:trHeight w:val="300"/>
        </w:trPr>
        <w:tc>
          <w:tcPr>
            <w:tcW w:w="2165" w:type="dxa"/>
            <w:gridSpan w:val="2"/>
            <w:tcBorders>
              <w:top w:val="nil"/>
              <w:left w:val="nil"/>
              <w:bottom w:val="nil"/>
              <w:right w:val="nil"/>
            </w:tcBorders>
            <w:shd w:val="clear" w:color="auto" w:fill="auto"/>
            <w:noWrap/>
            <w:vAlign w:val="bottom"/>
            <w:hideMark/>
          </w:tcPr>
          <w:p w14:paraId="413BB805"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ΕΝ. ΚΕΝΤΡΩΩΝ:</w:t>
            </w:r>
          </w:p>
        </w:tc>
        <w:tc>
          <w:tcPr>
            <w:tcW w:w="1204" w:type="dxa"/>
            <w:tcBorders>
              <w:top w:val="nil"/>
              <w:left w:val="nil"/>
              <w:bottom w:val="nil"/>
              <w:right w:val="nil"/>
            </w:tcBorders>
            <w:shd w:val="clear" w:color="auto" w:fill="auto"/>
            <w:noWrap/>
            <w:vAlign w:val="bottom"/>
            <w:hideMark/>
          </w:tcPr>
          <w:p w14:paraId="413BB806"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807"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ΠΡΝ</w:t>
            </w:r>
          </w:p>
        </w:tc>
        <w:tc>
          <w:tcPr>
            <w:tcW w:w="143" w:type="dxa"/>
            <w:tcBorders>
              <w:top w:val="nil"/>
              <w:left w:val="nil"/>
              <w:bottom w:val="nil"/>
              <w:right w:val="nil"/>
            </w:tcBorders>
            <w:shd w:val="clear" w:color="auto" w:fill="auto"/>
            <w:noWrap/>
            <w:vAlign w:val="bottom"/>
            <w:hideMark/>
          </w:tcPr>
          <w:p w14:paraId="413BB808"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809"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80A" w14:textId="77777777" w:rsidR="00FB77CD" w:rsidRPr="000D380F" w:rsidRDefault="00E316D8" w:rsidP="00FB77CD">
            <w:pPr>
              <w:rPr>
                <w:rFonts w:ascii="Times New Roman" w:eastAsia="Times New Roman" w:hAnsi="Times New Roman" w:cs="Times New Roman"/>
                <w:sz w:val="20"/>
              </w:rPr>
            </w:pPr>
          </w:p>
        </w:tc>
      </w:tr>
      <w:tr w:rsidR="0028181B" w14:paraId="413BB813" w14:textId="77777777">
        <w:trPr>
          <w:trHeight w:val="300"/>
        </w:trPr>
        <w:tc>
          <w:tcPr>
            <w:tcW w:w="960" w:type="dxa"/>
            <w:tcBorders>
              <w:top w:val="nil"/>
              <w:left w:val="nil"/>
              <w:bottom w:val="nil"/>
              <w:right w:val="nil"/>
            </w:tcBorders>
            <w:shd w:val="clear" w:color="auto" w:fill="auto"/>
            <w:noWrap/>
            <w:vAlign w:val="bottom"/>
            <w:hideMark/>
          </w:tcPr>
          <w:p w14:paraId="413BB80C" w14:textId="77777777" w:rsidR="00FB77CD" w:rsidRPr="000D380F" w:rsidRDefault="00E316D8" w:rsidP="00FB77CD">
            <w:pPr>
              <w:rPr>
                <w:rFonts w:ascii="Times New Roman" w:eastAsia="Times New Roman" w:hAnsi="Times New Roman" w:cs="Times New Roman"/>
                <w:sz w:val="20"/>
              </w:rPr>
            </w:pPr>
          </w:p>
        </w:tc>
        <w:tc>
          <w:tcPr>
            <w:tcW w:w="1205" w:type="dxa"/>
            <w:tcBorders>
              <w:top w:val="nil"/>
              <w:left w:val="nil"/>
              <w:bottom w:val="nil"/>
              <w:right w:val="nil"/>
            </w:tcBorders>
            <w:shd w:val="clear" w:color="auto" w:fill="auto"/>
            <w:noWrap/>
            <w:vAlign w:val="bottom"/>
            <w:hideMark/>
          </w:tcPr>
          <w:p w14:paraId="413BB80D"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80E"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80F" w14:textId="77777777" w:rsidR="00FB77CD" w:rsidRPr="000D380F" w:rsidRDefault="00E316D8" w:rsidP="00FB77CD">
            <w:pPr>
              <w:rPr>
                <w:rFonts w:ascii="Times New Roman" w:eastAsia="Times New Roman" w:hAnsi="Times New Roman" w:cs="Times New Roman"/>
                <w:sz w:val="20"/>
              </w:rPr>
            </w:pPr>
          </w:p>
        </w:tc>
        <w:tc>
          <w:tcPr>
            <w:tcW w:w="143" w:type="dxa"/>
            <w:tcBorders>
              <w:top w:val="nil"/>
              <w:left w:val="nil"/>
              <w:bottom w:val="nil"/>
              <w:right w:val="nil"/>
            </w:tcBorders>
            <w:shd w:val="clear" w:color="auto" w:fill="auto"/>
            <w:noWrap/>
            <w:vAlign w:val="bottom"/>
            <w:hideMark/>
          </w:tcPr>
          <w:p w14:paraId="413BB810" w14:textId="77777777" w:rsidR="00FB77CD" w:rsidRPr="000D380F" w:rsidRDefault="00E316D8" w:rsidP="00FB77CD">
            <w:pPr>
              <w:rPr>
                <w:rFonts w:ascii="Times New Roman" w:eastAsia="Times New Roman" w:hAnsi="Times New Roman" w:cs="Times New Roman"/>
                <w:sz w:val="20"/>
              </w:rPr>
            </w:pPr>
          </w:p>
        </w:tc>
        <w:tc>
          <w:tcPr>
            <w:tcW w:w="1538" w:type="dxa"/>
            <w:tcBorders>
              <w:top w:val="nil"/>
              <w:left w:val="nil"/>
              <w:bottom w:val="nil"/>
              <w:right w:val="nil"/>
            </w:tcBorders>
            <w:shd w:val="clear" w:color="auto" w:fill="auto"/>
            <w:noWrap/>
            <w:vAlign w:val="bottom"/>
            <w:hideMark/>
          </w:tcPr>
          <w:p w14:paraId="413BB811"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812" w14:textId="77777777" w:rsidR="00FB77CD" w:rsidRPr="000D380F" w:rsidRDefault="00E316D8" w:rsidP="00FB77CD">
            <w:pPr>
              <w:rPr>
                <w:rFonts w:ascii="Times New Roman" w:eastAsia="Times New Roman" w:hAnsi="Times New Roman" w:cs="Times New Roman"/>
                <w:sz w:val="20"/>
              </w:rPr>
            </w:pPr>
          </w:p>
        </w:tc>
      </w:tr>
      <w:tr w:rsidR="0028181B" w14:paraId="413BB817" w14:textId="77777777">
        <w:trPr>
          <w:trHeight w:val="300"/>
        </w:trPr>
        <w:tc>
          <w:tcPr>
            <w:tcW w:w="960" w:type="dxa"/>
            <w:tcBorders>
              <w:top w:val="nil"/>
              <w:left w:val="nil"/>
              <w:bottom w:val="nil"/>
              <w:right w:val="nil"/>
            </w:tcBorders>
            <w:shd w:val="clear" w:color="auto" w:fill="auto"/>
            <w:noWrap/>
            <w:vAlign w:val="bottom"/>
            <w:hideMark/>
          </w:tcPr>
          <w:p w14:paraId="413BB814" w14:textId="77777777" w:rsidR="00FB77CD" w:rsidRPr="000D380F" w:rsidRDefault="00E316D8" w:rsidP="00FB77CD">
            <w:pPr>
              <w:rPr>
                <w:rFonts w:ascii="Times New Roman" w:eastAsia="Times New Roman" w:hAnsi="Times New Roman" w:cs="Times New Roman"/>
                <w:sz w:val="20"/>
              </w:rPr>
            </w:pPr>
          </w:p>
        </w:tc>
        <w:tc>
          <w:tcPr>
            <w:tcW w:w="5294" w:type="dxa"/>
            <w:gridSpan w:val="5"/>
            <w:tcBorders>
              <w:top w:val="nil"/>
              <w:left w:val="nil"/>
              <w:bottom w:val="nil"/>
              <w:right w:val="nil"/>
            </w:tcBorders>
            <w:shd w:val="clear" w:color="auto" w:fill="auto"/>
            <w:noWrap/>
            <w:vAlign w:val="bottom"/>
            <w:hideMark/>
          </w:tcPr>
          <w:p w14:paraId="413BB815"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Άρθρο 20 ως έχει   ΔΕΚΤΟ ΚΑΤΑ ΠΛΕΙΟΨΗΦΙΑ</w:t>
            </w:r>
          </w:p>
        </w:tc>
        <w:tc>
          <w:tcPr>
            <w:tcW w:w="1930" w:type="dxa"/>
            <w:tcBorders>
              <w:top w:val="nil"/>
              <w:left w:val="nil"/>
              <w:bottom w:val="nil"/>
              <w:right w:val="nil"/>
            </w:tcBorders>
            <w:shd w:val="clear" w:color="auto" w:fill="auto"/>
            <w:noWrap/>
            <w:vAlign w:val="bottom"/>
            <w:hideMark/>
          </w:tcPr>
          <w:p w14:paraId="413BB816" w14:textId="77777777" w:rsidR="00FB77CD" w:rsidRPr="000D380F" w:rsidRDefault="00E316D8" w:rsidP="00FB77CD">
            <w:pPr>
              <w:rPr>
                <w:rFonts w:ascii="Calibri" w:eastAsia="Times New Roman" w:hAnsi="Calibri" w:cs="Calibri"/>
                <w:color w:val="000000"/>
                <w:sz w:val="22"/>
                <w:szCs w:val="22"/>
              </w:rPr>
            </w:pPr>
          </w:p>
        </w:tc>
      </w:tr>
      <w:tr w:rsidR="0028181B" w14:paraId="413BB81F" w14:textId="77777777">
        <w:trPr>
          <w:trHeight w:val="300"/>
        </w:trPr>
        <w:tc>
          <w:tcPr>
            <w:tcW w:w="960" w:type="dxa"/>
            <w:tcBorders>
              <w:top w:val="nil"/>
              <w:left w:val="nil"/>
              <w:bottom w:val="nil"/>
              <w:right w:val="nil"/>
            </w:tcBorders>
            <w:shd w:val="clear" w:color="auto" w:fill="auto"/>
            <w:noWrap/>
            <w:vAlign w:val="bottom"/>
            <w:hideMark/>
          </w:tcPr>
          <w:p w14:paraId="413BB818"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ΣΥΡΙΖΑ:</w:t>
            </w:r>
          </w:p>
        </w:tc>
        <w:tc>
          <w:tcPr>
            <w:tcW w:w="1205" w:type="dxa"/>
            <w:tcBorders>
              <w:top w:val="nil"/>
              <w:left w:val="nil"/>
              <w:bottom w:val="nil"/>
              <w:right w:val="nil"/>
            </w:tcBorders>
            <w:shd w:val="clear" w:color="auto" w:fill="auto"/>
            <w:noWrap/>
            <w:vAlign w:val="bottom"/>
            <w:hideMark/>
          </w:tcPr>
          <w:p w14:paraId="413BB819"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81A"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81B"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81C"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81D"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81E" w14:textId="77777777" w:rsidR="00FB77CD" w:rsidRPr="000D380F" w:rsidRDefault="00E316D8" w:rsidP="00FB77CD">
            <w:pPr>
              <w:rPr>
                <w:rFonts w:ascii="Times New Roman" w:eastAsia="Times New Roman" w:hAnsi="Times New Roman" w:cs="Times New Roman"/>
                <w:sz w:val="20"/>
              </w:rPr>
            </w:pPr>
          </w:p>
        </w:tc>
      </w:tr>
      <w:tr w:rsidR="0028181B" w14:paraId="413BB827" w14:textId="77777777">
        <w:trPr>
          <w:trHeight w:val="300"/>
        </w:trPr>
        <w:tc>
          <w:tcPr>
            <w:tcW w:w="960" w:type="dxa"/>
            <w:tcBorders>
              <w:top w:val="nil"/>
              <w:left w:val="nil"/>
              <w:bottom w:val="nil"/>
              <w:right w:val="nil"/>
            </w:tcBorders>
            <w:shd w:val="clear" w:color="auto" w:fill="auto"/>
            <w:noWrap/>
            <w:vAlign w:val="bottom"/>
            <w:hideMark/>
          </w:tcPr>
          <w:p w14:paraId="413BB820"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Ν.Δ:</w:t>
            </w:r>
          </w:p>
        </w:tc>
        <w:tc>
          <w:tcPr>
            <w:tcW w:w="1205" w:type="dxa"/>
            <w:tcBorders>
              <w:top w:val="nil"/>
              <w:left w:val="nil"/>
              <w:bottom w:val="nil"/>
              <w:right w:val="nil"/>
            </w:tcBorders>
            <w:shd w:val="clear" w:color="auto" w:fill="auto"/>
            <w:noWrap/>
            <w:vAlign w:val="bottom"/>
            <w:hideMark/>
          </w:tcPr>
          <w:p w14:paraId="413BB821"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822"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823"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824"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825"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826" w14:textId="77777777" w:rsidR="00FB77CD" w:rsidRPr="000D380F" w:rsidRDefault="00E316D8" w:rsidP="00FB77CD">
            <w:pPr>
              <w:rPr>
                <w:rFonts w:ascii="Times New Roman" w:eastAsia="Times New Roman" w:hAnsi="Times New Roman" w:cs="Times New Roman"/>
                <w:sz w:val="20"/>
              </w:rPr>
            </w:pPr>
          </w:p>
        </w:tc>
      </w:tr>
      <w:tr w:rsidR="0028181B" w14:paraId="413BB82F" w14:textId="77777777">
        <w:trPr>
          <w:trHeight w:val="300"/>
        </w:trPr>
        <w:tc>
          <w:tcPr>
            <w:tcW w:w="960" w:type="dxa"/>
            <w:tcBorders>
              <w:top w:val="nil"/>
              <w:left w:val="nil"/>
              <w:bottom w:val="nil"/>
              <w:right w:val="nil"/>
            </w:tcBorders>
            <w:shd w:val="clear" w:color="auto" w:fill="auto"/>
            <w:noWrap/>
            <w:vAlign w:val="bottom"/>
            <w:hideMark/>
          </w:tcPr>
          <w:p w14:paraId="413BB828"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ΔΗ.ΣΥ:</w:t>
            </w:r>
          </w:p>
        </w:tc>
        <w:tc>
          <w:tcPr>
            <w:tcW w:w="1205" w:type="dxa"/>
            <w:tcBorders>
              <w:top w:val="nil"/>
              <w:left w:val="nil"/>
              <w:bottom w:val="nil"/>
              <w:right w:val="nil"/>
            </w:tcBorders>
            <w:shd w:val="clear" w:color="auto" w:fill="auto"/>
            <w:noWrap/>
            <w:vAlign w:val="bottom"/>
            <w:hideMark/>
          </w:tcPr>
          <w:p w14:paraId="413BB829"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82A"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82B"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82C"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82D"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82E" w14:textId="77777777" w:rsidR="00FB77CD" w:rsidRPr="000D380F" w:rsidRDefault="00E316D8" w:rsidP="00FB77CD">
            <w:pPr>
              <w:rPr>
                <w:rFonts w:ascii="Times New Roman" w:eastAsia="Times New Roman" w:hAnsi="Times New Roman" w:cs="Times New Roman"/>
                <w:sz w:val="20"/>
              </w:rPr>
            </w:pPr>
          </w:p>
        </w:tc>
      </w:tr>
      <w:tr w:rsidR="0028181B" w14:paraId="413BB837" w14:textId="77777777">
        <w:trPr>
          <w:trHeight w:val="300"/>
        </w:trPr>
        <w:tc>
          <w:tcPr>
            <w:tcW w:w="960" w:type="dxa"/>
            <w:tcBorders>
              <w:top w:val="nil"/>
              <w:left w:val="nil"/>
              <w:bottom w:val="nil"/>
              <w:right w:val="nil"/>
            </w:tcBorders>
            <w:shd w:val="clear" w:color="auto" w:fill="auto"/>
            <w:noWrap/>
            <w:vAlign w:val="bottom"/>
            <w:hideMark/>
          </w:tcPr>
          <w:p w14:paraId="413BB830"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Χ.Α:</w:t>
            </w:r>
          </w:p>
        </w:tc>
        <w:tc>
          <w:tcPr>
            <w:tcW w:w="1205" w:type="dxa"/>
            <w:tcBorders>
              <w:top w:val="nil"/>
              <w:left w:val="nil"/>
              <w:bottom w:val="nil"/>
              <w:right w:val="nil"/>
            </w:tcBorders>
            <w:shd w:val="clear" w:color="auto" w:fill="auto"/>
            <w:noWrap/>
            <w:vAlign w:val="bottom"/>
            <w:hideMark/>
          </w:tcPr>
          <w:p w14:paraId="413BB831"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832"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833"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OXI</w:t>
            </w:r>
          </w:p>
        </w:tc>
        <w:tc>
          <w:tcPr>
            <w:tcW w:w="143" w:type="dxa"/>
            <w:tcBorders>
              <w:top w:val="nil"/>
              <w:left w:val="nil"/>
              <w:bottom w:val="nil"/>
              <w:right w:val="nil"/>
            </w:tcBorders>
            <w:shd w:val="clear" w:color="auto" w:fill="auto"/>
            <w:noWrap/>
            <w:vAlign w:val="bottom"/>
            <w:hideMark/>
          </w:tcPr>
          <w:p w14:paraId="413BB834"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835"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836" w14:textId="77777777" w:rsidR="00FB77CD" w:rsidRPr="000D380F" w:rsidRDefault="00E316D8" w:rsidP="00FB77CD">
            <w:pPr>
              <w:rPr>
                <w:rFonts w:ascii="Times New Roman" w:eastAsia="Times New Roman" w:hAnsi="Times New Roman" w:cs="Times New Roman"/>
                <w:sz w:val="20"/>
              </w:rPr>
            </w:pPr>
          </w:p>
        </w:tc>
      </w:tr>
      <w:tr w:rsidR="0028181B" w14:paraId="413BB83F" w14:textId="77777777">
        <w:trPr>
          <w:trHeight w:val="300"/>
        </w:trPr>
        <w:tc>
          <w:tcPr>
            <w:tcW w:w="960" w:type="dxa"/>
            <w:tcBorders>
              <w:top w:val="nil"/>
              <w:left w:val="nil"/>
              <w:bottom w:val="nil"/>
              <w:right w:val="nil"/>
            </w:tcBorders>
            <w:shd w:val="clear" w:color="auto" w:fill="auto"/>
            <w:noWrap/>
            <w:vAlign w:val="bottom"/>
            <w:hideMark/>
          </w:tcPr>
          <w:p w14:paraId="413BB838"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Κ.Κ.Ε:</w:t>
            </w:r>
          </w:p>
        </w:tc>
        <w:tc>
          <w:tcPr>
            <w:tcW w:w="1205" w:type="dxa"/>
            <w:tcBorders>
              <w:top w:val="nil"/>
              <w:left w:val="nil"/>
              <w:bottom w:val="nil"/>
              <w:right w:val="nil"/>
            </w:tcBorders>
            <w:shd w:val="clear" w:color="auto" w:fill="auto"/>
            <w:noWrap/>
            <w:vAlign w:val="bottom"/>
            <w:hideMark/>
          </w:tcPr>
          <w:p w14:paraId="413BB839"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83A"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83B"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83C"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83D"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83E" w14:textId="77777777" w:rsidR="00FB77CD" w:rsidRPr="000D380F" w:rsidRDefault="00E316D8" w:rsidP="00FB77CD">
            <w:pPr>
              <w:rPr>
                <w:rFonts w:ascii="Times New Roman" w:eastAsia="Times New Roman" w:hAnsi="Times New Roman" w:cs="Times New Roman"/>
                <w:sz w:val="20"/>
              </w:rPr>
            </w:pPr>
          </w:p>
        </w:tc>
      </w:tr>
      <w:tr w:rsidR="0028181B" w14:paraId="413BB847" w14:textId="77777777">
        <w:trPr>
          <w:trHeight w:val="300"/>
        </w:trPr>
        <w:tc>
          <w:tcPr>
            <w:tcW w:w="960" w:type="dxa"/>
            <w:tcBorders>
              <w:top w:val="nil"/>
              <w:left w:val="nil"/>
              <w:bottom w:val="nil"/>
              <w:right w:val="nil"/>
            </w:tcBorders>
            <w:shd w:val="clear" w:color="auto" w:fill="auto"/>
            <w:noWrap/>
            <w:vAlign w:val="bottom"/>
            <w:hideMark/>
          </w:tcPr>
          <w:p w14:paraId="413BB840"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ΑΝ.ΕΛ:</w:t>
            </w:r>
          </w:p>
        </w:tc>
        <w:tc>
          <w:tcPr>
            <w:tcW w:w="1205" w:type="dxa"/>
            <w:tcBorders>
              <w:top w:val="nil"/>
              <w:left w:val="nil"/>
              <w:bottom w:val="nil"/>
              <w:right w:val="nil"/>
            </w:tcBorders>
            <w:shd w:val="clear" w:color="auto" w:fill="auto"/>
            <w:noWrap/>
            <w:vAlign w:val="bottom"/>
            <w:hideMark/>
          </w:tcPr>
          <w:p w14:paraId="413BB841"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842"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843"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844"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845"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846" w14:textId="77777777" w:rsidR="00FB77CD" w:rsidRPr="000D380F" w:rsidRDefault="00E316D8" w:rsidP="00FB77CD">
            <w:pPr>
              <w:rPr>
                <w:rFonts w:ascii="Times New Roman" w:eastAsia="Times New Roman" w:hAnsi="Times New Roman" w:cs="Times New Roman"/>
                <w:sz w:val="20"/>
              </w:rPr>
            </w:pPr>
          </w:p>
        </w:tc>
      </w:tr>
      <w:tr w:rsidR="0028181B" w14:paraId="413BB84F" w14:textId="77777777">
        <w:trPr>
          <w:trHeight w:val="300"/>
        </w:trPr>
        <w:tc>
          <w:tcPr>
            <w:tcW w:w="960" w:type="dxa"/>
            <w:tcBorders>
              <w:top w:val="nil"/>
              <w:left w:val="nil"/>
              <w:bottom w:val="nil"/>
              <w:right w:val="nil"/>
            </w:tcBorders>
            <w:shd w:val="clear" w:color="auto" w:fill="auto"/>
            <w:noWrap/>
            <w:vAlign w:val="bottom"/>
            <w:hideMark/>
          </w:tcPr>
          <w:p w14:paraId="413BB848"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ΠΟΤΑΜΙ:</w:t>
            </w:r>
          </w:p>
        </w:tc>
        <w:tc>
          <w:tcPr>
            <w:tcW w:w="1205" w:type="dxa"/>
            <w:tcBorders>
              <w:top w:val="nil"/>
              <w:left w:val="nil"/>
              <w:bottom w:val="nil"/>
              <w:right w:val="nil"/>
            </w:tcBorders>
            <w:shd w:val="clear" w:color="auto" w:fill="auto"/>
            <w:noWrap/>
            <w:vAlign w:val="bottom"/>
            <w:hideMark/>
          </w:tcPr>
          <w:p w14:paraId="413BB849"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84A"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84B"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84C"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84D"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84E" w14:textId="77777777" w:rsidR="00FB77CD" w:rsidRPr="000D380F" w:rsidRDefault="00E316D8" w:rsidP="00FB77CD">
            <w:pPr>
              <w:rPr>
                <w:rFonts w:ascii="Times New Roman" w:eastAsia="Times New Roman" w:hAnsi="Times New Roman" w:cs="Times New Roman"/>
                <w:sz w:val="20"/>
              </w:rPr>
            </w:pPr>
          </w:p>
        </w:tc>
      </w:tr>
      <w:tr w:rsidR="0028181B" w14:paraId="413BB856" w14:textId="77777777">
        <w:trPr>
          <w:trHeight w:val="300"/>
        </w:trPr>
        <w:tc>
          <w:tcPr>
            <w:tcW w:w="2165" w:type="dxa"/>
            <w:gridSpan w:val="2"/>
            <w:tcBorders>
              <w:top w:val="nil"/>
              <w:left w:val="nil"/>
              <w:bottom w:val="nil"/>
              <w:right w:val="nil"/>
            </w:tcBorders>
            <w:shd w:val="clear" w:color="auto" w:fill="auto"/>
            <w:noWrap/>
            <w:vAlign w:val="bottom"/>
            <w:hideMark/>
          </w:tcPr>
          <w:p w14:paraId="413BB850"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ΕΝ. ΚΕΝΤΡΩΩΝ:</w:t>
            </w:r>
          </w:p>
        </w:tc>
        <w:tc>
          <w:tcPr>
            <w:tcW w:w="1204" w:type="dxa"/>
            <w:tcBorders>
              <w:top w:val="nil"/>
              <w:left w:val="nil"/>
              <w:bottom w:val="nil"/>
              <w:right w:val="nil"/>
            </w:tcBorders>
            <w:shd w:val="clear" w:color="auto" w:fill="auto"/>
            <w:noWrap/>
            <w:vAlign w:val="bottom"/>
            <w:hideMark/>
          </w:tcPr>
          <w:p w14:paraId="413BB851"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852"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ΠΡΝ</w:t>
            </w:r>
          </w:p>
        </w:tc>
        <w:tc>
          <w:tcPr>
            <w:tcW w:w="143" w:type="dxa"/>
            <w:tcBorders>
              <w:top w:val="nil"/>
              <w:left w:val="nil"/>
              <w:bottom w:val="nil"/>
              <w:right w:val="nil"/>
            </w:tcBorders>
            <w:shd w:val="clear" w:color="auto" w:fill="auto"/>
            <w:noWrap/>
            <w:vAlign w:val="bottom"/>
            <w:hideMark/>
          </w:tcPr>
          <w:p w14:paraId="413BB853"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854"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855" w14:textId="77777777" w:rsidR="00FB77CD" w:rsidRPr="000D380F" w:rsidRDefault="00E316D8" w:rsidP="00FB77CD">
            <w:pPr>
              <w:rPr>
                <w:rFonts w:ascii="Times New Roman" w:eastAsia="Times New Roman" w:hAnsi="Times New Roman" w:cs="Times New Roman"/>
                <w:sz w:val="20"/>
              </w:rPr>
            </w:pPr>
          </w:p>
        </w:tc>
      </w:tr>
      <w:tr w:rsidR="0028181B" w14:paraId="413BB85E" w14:textId="77777777">
        <w:trPr>
          <w:trHeight w:val="300"/>
        </w:trPr>
        <w:tc>
          <w:tcPr>
            <w:tcW w:w="960" w:type="dxa"/>
            <w:tcBorders>
              <w:top w:val="nil"/>
              <w:left w:val="nil"/>
              <w:bottom w:val="nil"/>
              <w:right w:val="nil"/>
            </w:tcBorders>
            <w:shd w:val="clear" w:color="auto" w:fill="auto"/>
            <w:noWrap/>
            <w:vAlign w:val="bottom"/>
            <w:hideMark/>
          </w:tcPr>
          <w:p w14:paraId="413BB857" w14:textId="77777777" w:rsidR="00FB77CD" w:rsidRPr="000D380F" w:rsidRDefault="00E316D8" w:rsidP="00FB77CD">
            <w:pPr>
              <w:rPr>
                <w:rFonts w:ascii="Times New Roman" w:eastAsia="Times New Roman" w:hAnsi="Times New Roman" w:cs="Times New Roman"/>
                <w:sz w:val="20"/>
              </w:rPr>
            </w:pPr>
          </w:p>
        </w:tc>
        <w:tc>
          <w:tcPr>
            <w:tcW w:w="1205" w:type="dxa"/>
            <w:tcBorders>
              <w:top w:val="nil"/>
              <w:left w:val="nil"/>
              <w:bottom w:val="nil"/>
              <w:right w:val="nil"/>
            </w:tcBorders>
            <w:shd w:val="clear" w:color="auto" w:fill="auto"/>
            <w:noWrap/>
            <w:vAlign w:val="bottom"/>
            <w:hideMark/>
          </w:tcPr>
          <w:p w14:paraId="413BB858"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859"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85A" w14:textId="77777777" w:rsidR="00FB77CD" w:rsidRPr="000D380F" w:rsidRDefault="00E316D8" w:rsidP="00FB77CD">
            <w:pPr>
              <w:rPr>
                <w:rFonts w:ascii="Times New Roman" w:eastAsia="Times New Roman" w:hAnsi="Times New Roman" w:cs="Times New Roman"/>
                <w:sz w:val="20"/>
              </w:rPr>
            </w:pPr>
          </w:p>
        </w:tc>
        <w:tc>
          <w:tcPr>
            <w:tcW w:w="143" w:type="dxa"/>
            <w:tcBorders>
              <w:top w:val="nil"/>
              <w:left w:val="nil"/>
              <w:bottom w:val="nil"/>
              <w:right w:val="nil"/>
            </w:tcBorders>
            <w:shd w:val="clear" w:color="auto" w:fill="auto"/>
            <w:noWrap/>
            <w:vAlign w:val="bottom"/>
            <w:hideMark/>
          </w:tcPr>
          <w:p w14:paraId="413BB85B" w14:textId="77777777" w:rsidR="00FB77CD" w:rsidRPr="000D380F" w:rsidRDefault="00E316D8" w:rsidP="00FB77CD">
            <w:pPr>
              <w:rPr>
                <w:rFonts w:ascii="Times New Roman" w:eastAsia="Times New Roman" w:hAnsi="Times New Roman" w:cs="Times New Roman"/>
                <w:sz w:val="20"/>
              </w:rPr>
            </w:pPr>
          </w:p>
        </w:tc>
        <w:tc>
          <w:tcPr>
            <w:tcW w:w="1538" w:type="dxa"/>
            <w:tcBorders>
              <w:top w:val="nil"/>
              <w:left w:val="nil"/>
              <w:bottom w:val="nil"/>
              <w:right w:val="nil"/>
            </w:tcBorders>
            <w:shd w:val="clear" w:color="auto" w:fill="auto"/>
            <w:noWrap/>
            <w:vAlign w:val="bottom"/>
            <w:hideMark/>
          </w:tcPr>
          <w:p w14:paraId="413BB85C"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85D" w14:textId="77777777" w:rsidR="00FB77CD" w:rsidRPr="000D380F" w:rsidRDefault="00E316D8" w:rsidP="00FB77CD">
            <w:pPr>
              <w:rPr>
                <w:rFonts w:ascii="Times New Roman" w:eastAsia="Times New Roman" w:hAnsi="Times New Roman" w:cs="Times New Roman"/>
                <w:sz w:val="20"/>
              </w:rPr>
            </w:pPr>
          </w:p>
        </w:tc>
      </w:tr>
      <w:tr w:rsidR="0028181B" w14:paraId="413BB862" w14:textId="77777777">
        <w:trPr>
          <w:trHeight w:val="300"/>
        </w:trPr>
        <w:tc>
          <w:tcPr>
            <w:tcW w:w="960" w:type="dxa"/>
            <w:tcBorders>
              <w:top w:val="nil"/>
              <w:left w:val="nil"/>
              <w:bottom w:val="nil"/>
              <w:right w:val="nil"/>
            </w:tcBorders>
            <w:shd w:val="clear" w:color="auto" w:fill="auto"/>
            <w:noWrap/>
            <w:vAlign w:val="bottom"/>
            <w:hideMark/>
          </w:tcPr>
          <w:p w14:paraId="413BB85F" w14:textId="77777777" w:rsidR="00FB77CD" w:rsidRPr="000D380F" w:rsidRDefault="00E316D8" w:rsidP="00FB77CD">
            <w:pPr>
              <w:rPr>
                <w:rFonts w:ascii="Times New Roman" w:eastAsia="Times New Roman" w:hAnsi="Times New Roman" w:cs="Times New Roman"/>
                <w:sz w:val="20"/>
              </w:rPr>
            </w:pPr>
          </w:p>
        </w:tc>
        <w:tc>
          <w:tcPr>
            <w:tcW w:w="5294" w:type="dxa"/>
            <w:gridSpan w:val="5"/>
            <w:tcBorders>
              <w:top w:val="nil"/>
              <w:left w:val="nil"/>
              <w:bottom w:val="nil"/>
              <w:right w:val="nil"/>
            </w:tcBorders>
            <w:shd w:val="clear" w:color="auto" w:fill="auto"/>
            <w:noWrap/>
            <w:vAlign w:val="bottom"/>
            <w:hideMark/>
          </w:tcPr>
          <w:p w14:paraId="413BB860"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Άρθρο  21 ως έχει   ΔΕΚΤΟ ΚΑΤΑ ΠΛΕΙΟΨΗΦΙΑ</w:t>
            </w:r>
          </w:p>
        </w:tc>
        <w:tc>
          <w:tcPr>
            <w:tcW w:w="1930" w:type="dxa"/>
            <w:tcBorders>
              <w:top w:val="nil"/>
              <w:left w:val="nil"/>
              <w:bottom w:val="nil"/>
              <w:right w:val="nil"/>
            </w:tcBorders>
            <w:shd w:val="clear" w:color="auto" w:fill="auto"/>
            <w:noWrap/>
            <w:vAlign w:val="bottom"/>
            <w:hideMark/>
          </w:tcPr>
          <w:p w14:paraId="413BB861" w14:textId="77777777" w:rsidR="00FB77CD" w:rsidRPr="000D380F" w:rsidRDefault="00E316D8" w:rsidP="00FB77CD">
            <w:pPr>
              <w:rPr>
                <w:rFonts w:ascii="Calibri" w:eastAsia="Times New Roman" w:hAnsi="Calibri" w:cs="Calibri"/>
                <w:color w:val="000000"/>
                <w:sz w:val="22"/>
                <w:szCs w:val="22"/>
              </w:rPr>
            </w:pPr>
          </w:p>
        </w:tc>
      </w:tr>
      <w:tr w:rsidR="0028181B" w14:paraId="413BB86A" w14:textId="77777777">
        <w:trPr>
          <w:trHeight w:val="300"/>
        </w:trPr>
        <w:tc>
          <w:tcPr>
            <w:tcW w:w="960" w:type="dxa"/>
            <w:tcBorders>
              <w:top w:val="nil"/>
              <w:left w:val="nil"/>
              <w:bottom w:val="nil"/>
              <w:right w:val="nil"/>
            </w:tcBorders>
            <w:shd w:val="clear" w:color="auto" w:fill="auto"/>
            <w:noWrap/>
            <w:vAlign w:val="bottom"/>
            <w:hideMark/>
          </w:tcPr>
          <w:p w14:paraId="413BB863"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ΣΥΡΙΖΑ:</w:t>
            </w:r>
          </w:p>
        </w:tc>
        <w:tc>
          <w:tcPr>
            <w:tcW w:w="1205" w:type="dxa"/>
            <w:tcBorders>
              <w:top w:val="nil"/>
              <w:left w:val="nil"/>
              <w:bottom w:val="nil"/>
              <w:right w:val="nil"/>
            </w:tcBorders>
            <w:shd w:val="clear" w:color="auto" w:fill="auto"/>
            <w:noWrap/>
            <w:vAlign w:val="bottom"/>
            <w:hideMark/>
          </w:tcPr>
          <w:p w14:paraId="413BB864"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865"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866"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867"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868"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869" w14:textId="77777777" w:rsidR="00FB77CD" w:rsidRPr="000D380F" w:rsidRDefault="00E316D8" w:rsidP="00FB77CD">
            <w:pPr>
              <w:rPr>
                <w:rFonts w:ascii="Times New Roman" w:eastAsia="Times New Roman" w:hAnsi="Times New Roman" w:cs="Times New Roman"/>
                <w:sz w:val="20"/>
              </w:rPr>
            </w:pPr>
          </w:p>
        </w:tc>
      </w:tr>
      <w:tr w:rsidR="0028181B" w14:paraId="413BB872" w14:textId="77777777">
        <w:trPr>
          <w:trHeight w:val="300"/>
        </w:trPr>
        <w:tc>
          <w:tcPr>
            <w:tcW w:w="960" w:type="dxa"/>
            <w:tcBorders>
              <w:top w:val="nil"/>
              <w:left w:val="nil"/>
              <w:bottom w:val="nil"/>
              <w:right w:val="nil"/>
            </w:tcBorders>
            <w:shd w:val="clear" w:color="auto" w:fill="auto"/>
            <w:noWrap/>
            <w:vAlign w:val="bottom"/>
            <w:hideMark/>
          </w:tcPr>
          <w:p w14:paraId="413BB86B"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Ν.Δ:</w:t>
            </w:r>
          </w:p>
        </w:tc>
        <w:tc>
          <w:tcPr>
            <w:tcW w:w="1205" w:type="dxa"/>
            <w:tcBorders>
              <w:top w:val="nil"/>
              <w:left w:val="nil"/>
              <w:bottom w:val="nil"/>
              <w:right w:val="nil"/>
            </w:tcBorders>
            <w:shd w:val="clear" w:color="auto" w:fill="auto"/>
            <w:noWrap/>
            <w:vAlign w:val="bottom"/>
            <w:hideMark/>
          </w:tcPr>
          <w:p w14:paraId="413BB86C"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86D"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86E"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86F"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870"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871" w14:textId="77777777" w:rsidR="00FB77CD" w:rsidRPr="000D380F" w:rsidRDefault="00E316D8" w:rsidP="00FB77CD">
            <w:pPr>
              <w:rPr>
                <w:rFonts w:ascii="Times New Roman" w:eastAsia="Times New Roman" w:hAnsi="Times New Roman" w:cs="Times New Roman"/>
                <w:sz w:val="20"/>
              </w:rPr>
            </w:pPr>
          </w:p>
        </w:tc>
      </w:tr>
      <w:tr w:rsidR="0028181B" w14:paraId="413BB87A" w14:textId="77777777">
        <w:trPr>
          <w:trHeight w:val="300"/>
        </w:trPr>
        <w:tc>
          <w:tcPr>
            <w:tcW w:w="960" w:type="dxa"/>
            <w:tcBorders>
              <w:top w:val="nil"/>
              <w:left w:val="nil"/>
              <w:bottom w:val="nil"/>
              <w:right w:val="nil"/>
            </w:tcBorders>
            <w:shd w:val="clear" w:color="auto" w:fill="auto"/>
            <w:noWrap/>
            <w:vAlign w:val="bottom"/>
            <w:hideMark/>
          </w:tcPr>
          <w:p w14:paraId="413BB873"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ΔΗ.ΣΥ:</w:t>
            </w:r>
          </w:p>
        </w:tc>
        <w:tc>
          <w:tcPr>
            <w:tcW w:w="1205" w:type="dxa"/>
            <w:tcBorders>
              <w:top w:val="nil"/>
              <w:left w:val="nil"/>
              <w:bottom w:val="nil"/>
              <w:right w:val="nil"/>
            </w:tcBorders>
            <w:shd w:val="clear" w:color="auto" w:fill="auto"/>
            <w:noWrap/>
            <w:vAlign w:val="bottom"/>
            <w:hideMark/>
          </w:tcPr>
          <w:p w14:paraId="413BB874"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875"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876"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877"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878"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879" w14:textId="77777777" w:rsidR="00FB77CD" w:rsidRPr="000D380F" w:rsidRDefault="00E316D8" w:rsidP="00FB77CD">
            <w:pPr>
              <w:rPr>
                <w:rFonts w:ascii="Times New Roman" w:eastAsia="Times New Roman" w:hAnsi="Times New Roman" w:cs="Times New Roman"/>
                <w:sz w:val="20"/>
              </w:rPr>
            </w:pPr>
          </w:p>
        </w:tc>
      </w:tr>
      <w:tr w:rsidR="0028181B" w14:paraId="413BB882" w14:textId="77777777">
        <w:trPr>
          <w:trHeight w:val="300"/>
        </w:trPr>
        <w:tc>
          <w:tcPr>
            <w:tcW w:w="960" w:type="dxa"/>
            <w:tcBorders>
              <w:top w:val="nil"/>
              <w:left w:val="nil"/>
              <w:bottom w:val="nil"/>
              <w:right w:val="nil"/>
            </w:tcBorders>
            <w:shd w:val="clear" w:color="auto" w:fill="auto"/>
            <w:noWrap/>
            <w:vAlign w:val="bottom"/>
            <w:hideMark/>
          </w:tcPr>
          <w:p w14:paraId="413BB87B"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Χ.Α:</w:t>
            </w:r>
          </w:p>
        </w:tc>
        <w:tc>
          <w:tcPr>
            <w:tcW w:w="1205" w:type="dxa"/>
            <w:tcBorders>
              <w:top w:val="nil"/>
              <w:left w:val="nil"/>
              <w:bottom w:val="nil"/>
              <w:right w:val="nil"/>
            </w:tcBorders>
            <w:shd w:val="clear" w:color="auto" w:fill="auto"/>
            <w:noWrap/>
            <w:vAlign w:val="bottom"/>
            <w:hideMark/>
          </w:tcPr>
          <w:p w14:paraId="413BB87C"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87D"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87E"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OXI</w:t>
            </w:r>
          </w:p>
        </w:tc>
        <w:tc>
          <w:tcPr>
            <w:tcW w:w="143" w:type="dxa"/>
            <w:tcBorders>
              <w:top w:val="nil"/>
              <w:left w:val="nil"/>
              <w:bottom w:val="nil"/>
              <w:right w:val="nil"/>
            </w:tcBorders>
            <w:shd w:val="clear" w:color="auto" w:fill="auto"/>
            <w:noWrap/>
            <w:vAlign w:val="bottom"/>
            <w:hideMark/>
          </w:tcPr>
          <w:p w14:paraId="413BB87F"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880"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881" w14:textId="77777777" w:rsidR="00FB77CD" w:rsidRPr="000D380F" w:rsidRDefault="00E316D8" w:rsidP="00FB77CD">
            <w:pPr>
              <w:rPr>
                <w:rFonts w:ascii="Times New Roman" w:eastAsia="Times New Roman" w:hAnsi="Times New Roman" w:cs="Times New Roman"/>
                <w:sz w:val="20"/>
              </w:rPr>
            </w:pPr>
          </w:p>
        </w:tc>
      </w:tr>
      <w:tr w:rsidR="0028181B" w14:paraId="413BB88A" w14:textId="77777777">
        <w:trPr>
          <w:trHeight w:val="300"/>
        </w:trPr>
        <w:tc>
          <w:tcPr>
            <w:tcW w:w="960" w:type="dxa"/>
            <w:tcBorders>
              <w:top w:val="nil"/>
              <w:left w:val="nil"/>
              <w:bottom w:val="nil"/>
              <w:right w:val="nil"/>
            </w:tcBorders>
            <w:shd w:val="clear" w:color="auto" w:fill="auto"/>
            <w:noWrap/>
            <w:vAlign w:val="bottom"/>
            <w:hideMark/>
          </w:tcPr>
          <w:p w14:paraId="413BB883"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Κ.Κ.Ε:</w:t>
            </w:r>
          </w:p>
        </w:tc>
        <w:tc>
          <w:tcPr>
            <w:tcW w:w="1205" w:type="dxa"/>
            <w:tcBorders>
              <w:top w:val="nil"/>
              <w:left w:val="nil"/>
              <w:bottom w:val="nil"/>
              <w:right w:val="nil"/>
            </w:tcBorders>
            <w:shd w:val="clear" w:color="auto" w:fill="auto"/>
            <w:noWrap/>
            <w:vAlign w:val="bottom"/>
            <w:hideMark/>
          </w:tcPr>
          <w:p w14:paraId="413BB884"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885"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886"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887"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888"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889" w14:textId="77777777" w:rsidR="00FB77CD" w:rsidRPr="000D380F" w:rsidRDefault="00E316D8" w:rsidP="00FB77CD">
            <w:pPr>
              <w:rPr>
                <w:rFonts w:ascii="Times New Roman" w:eastAsia="Times New Roman" w:hAnsi="Times New Roman" w:cs="Times New Roman"/>
                <w:sz w:val="20"/>
              </w:rPr>
            </w:pPr>
          </w:p>
        </w:tc>
      </w:tr>
      <w:tr w:rsidR="0028181B" w14:paraId="413BB892" w14:textId="77777777">
        <w:trPr>
          <w:trHeight w:val="300"/>
        </w:trPr>
        <w:tc>
          <w:tcPr>
            <w:tcW w:w="960" w:type="dxa"/>
            <w:tcBorders>
              <w:top w:val="nil"/>
              <w:left w:val="nil"/>
              <w:bottom w:val="nil"/>
              <w:right w:val="nil"/>
            </w:tcBorders>
            <w:shd w:val="clear" w:color="auto" w:fill="auto"/>
            <w:noWrap/>
            <w:vAlign w:val="bottom"/>
            <w:hideMark/>
          </w:tcPr>
          <w:p w14:paraId="413BB88B"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ΑΝ.ΕΛ:</w:t>
            </w:r>
          </w:p>
        </w:tc>
        <w:tc>
          <w:tcPr>
            <w:tcW w:w="1205" w:type="dxa"/>
            <w:tcBorders>
              <w:top w:val="nil"/>
              <w:left w:val="nil"/>
              <w:bottom w:val="nil"/>
              <w:right w:val="nil"/>
            </w:tcBorders>
            <w:shd w:val="clear" w:color="auto" w:fill="auto"/>
            <w:noWrap/>
            <w:vAlign w:val="bottom"/>
            <w:hideMark/>
          </w:tcPr>
          <w:p w14:paraId="413BB88C"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88D"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88E"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88F"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890"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891" w14:textId="77777777" w:rsidR="00FB77CD" w:rsidRPr="000D380F" w:rsidRDefault="00E316D8" w:rsidP="00FB77CD">
            <w:pPr>
              <w:rPr>
                <w:rFonts w:ascii="Times New Roman" w:eastAsia="Times New Roman" w:hAnsi="Times New Roman" w:cs="Times New Roman"/>
                <w:sz w:val="20"/>
              </w:rPr>
            </w:pPr>
          </w:p>
        </w:tc>
      </w:tr>
      <w:tr w:rsidR="0028181B" w14:paraId="413BB89A" w14:textId="77777777">
        <w:trPr>
          <w:trHeight w:val="300"/>
        </w:trPr>
        <w:tc>
          <w:tcPr>
            <w:tcW w:w="960" w:type="dxa"/>
            <w:tcBorders>
              <w:top w:val="nil"/>
              <w:left w:val="nil"/>
              <w:bottom w:val="nil"/>
              <w:right w:val="nil"/>
            </w:tcBorders>
            <w:shd w:val="clear" w:color="auto" w:fill="auto"/>
            <w:noWrap/>
            <w:vAlign w:val="bottom"/>
            <w:hideMark/>
          </w:tcPr>
          <w:p w14:paraId="413BB893"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ΠΟΤΑΜΙ:</w:t>
            </w:r>
          </w:p>
        </w:tc>
        <w:tc>
          <w:tcPr>
            <w:tcW w:w="1205" w:type="dxa"/>
            <w:tcBorders>
              <w:top w:val="nil"/>
              <w:left w:val="nil"/>
              <w:bottom w:val="nil"/>
              <w:right w:val="nil"/>
            </w:tcBorders>
            <w:shd w:val="clear" w:color="auto" w:fill="auto"/>
            <w:noWrap/>
            <w:vAlign w:val="bottom"/>
            <w:hideMark/>
          </w:tcPr>
          <w:p w14:paraId="413BB894"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895"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896"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897"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898"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899" w14:textId="77777777" w:rsidR="00FB77CD" w:rsidRPr="000D380F" w:rsidRDefault="00E316D8" w:rsidP="00FB77CD">
            <w:pPr>
              <w:rPr>
                <w:rFonts w:ascii="Times New Roman" w:eastAsia="Times New Roman" w:hAnsi="Times New Roman" w:cs="Times New Roman"/>
                <w:sz w:val="20"/>
              </w:rPr>
            </w:pPr>
          </w:p>
        </w:tc>
      </w:tr>
      <w:tr w:rsidR="0028181B" w14:paraId="413BB8A1" w14:textId="77777777">
        <w:trPr>
          <w:trHeight w:val="300"/>
        </w:trPr>
        <w:tc>
          <w:tcPr>
            <w:tcW w:w="2165" w:type="dxa"/>
            <w:gridSpan w:val="2"/>
            <w:tcBorders>
              <w:top w:val="nil"/>
              <w:left w:val="nil"/>
              <w:bottom w:val="nil"/>
              <w:right w:val="nil"/>
            </w:tcBorders>
            <w:shd w:val="clear" w:color="auto" w:fill="auto"/>
            <w:noWrap/>
            <w:vAlign w:val="bottom"/>
            <w:hideMark/>
          </w:tcPr>
          <w:p w14:paraId="413BB89B"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ΕΝ. ΚΕΝΤΡΩΩΝ:</w:t>
            </w:r>
          </w:p>
        </w:tc>
        <w:tc>
          <w:tcPr>
            <w:tcW w:w="1204" w:type="dxa"/>
            <w:tcBorders>
              <w:top w:val="nil"/>
              <w:left w:val="nil"/>
              <w:bottom w:val="nil"/>
              <w:right w:val="nil"/>
            </w:tcBorders>
            <w:shd w:val="clear" w:color="auto" w:fill="auto"/>
            <w:noWrap/>
            <w:vAlign w:val="bottom"/>
            <w:hideMark/>
          </w:tcPr>
          <w:p w14:paraId="413BB89C"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89D"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89E"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89F"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8A0" w14:textId="77777777" w:rsidR="00FB77CD" w:rsidRPr="000D380F" w:rsidRDefault="00E316D8" w:rsidP="00FB77CD">
            <w:pPr>
              <w:rPr>
                <w:rFonts w:ascii="Times New Roman" w:eastAsia="Times New Roman" w:hAnsi="Times New Roman" w:cs="Times New Roman"/>
                <w:sz w:val="20"/>
              </w:rPr>
            </w:pPr>
          </w:p>
        </w:tc>
      </w:tr>
      <w:tr w:rsidR="0028181B" w14:paraId="413BB8A9" w14:textId="77777777">
        <w:trPr>
          <w:trHeight w:val="300"/>
        </w:trPr>
        <w:tc>
          <w:tcPr>
            <w:tcW w:w="960" w:type="dxa"/>
            <w:tcBorders>
              <w:top w:val="nil"/>
              <w:left w:val="nil"/>
              <w:bottom w:val="nil"/>
              <w:right w:val="nil"/>
            </w:tcBorders>
            <w:shd w:val="clear" w:color="auto" w:fill="auto"/>
            <w:noWrap/>
            <w:vAlign w:val="bottom"/>
            <w:hideMark/>
          </w:tcPr>
          <w:p w14:paraId="413BB8A2" w14:textId="77777777" w:rsidR="00FB77CD" w:rsidRPr="000D380F" w:rsidRDefault="00E316D8" w:rsidP="00FB77CD">
            <w:pPr>
              <w:rPr>
                <w:rFonts w:ascii="Times New Roman" w:eastAsia="Times New Roman" w:hAnsi="Times New Roman" w:cs="Times New Roman"/>
                <w:sz w:val="20"/>
              </w:rPr>
            </w:pPr>
          </w:p>
        </w:tc>
        <w:tc>
          <w:tcPr>
            <w:tcW w:w="1205" w:type="dxa"/>
            <w:tcBorders>
              <w:top w:val="nil"/>
              <w:left w:val="nil"/>
              <w:bottom w:val="nil"/>
              <w:right w:val="nil"/>
            </w:tcBorders>
            <w:shd w:val="clear" w:color="auto" w:fill="auto"/>
            <w:noWrap/>
            <w:vAlign w:val="bottom"/>
            <w:hideMark/>
          </w:tcPr>
          <w:p w14:paraId="413BB8A3"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8A4"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8A5" w14:textId="77777777" w:rsidR="00FB77CD" w:rsidRPr="000D380F" w:rsidRDefault="00E316D8" w:rsidP="00FB77CD">
            <w:pPr>
              <w:rPr>
                <w:rFonts w:ascii="Times New Roman" w:eastAsia="Times New Roman" w:hAnsi="Times New Roman" w:cs="Times New Roman"/>
                <w:sz w:val="20"/>
              </w:rPr>
            </w:pPr>
          </w:p>
        </w:tc>
        <w:tc>
          <w:tcPr>
            <w:tcW w:w="143" w:type="dxa"/>
            <w:tcBorders>
              <w:top w:val="nil"/>
              <w:left w:val="nil"/>
              <w:bottom w:val="nil"/>
              <w:right w:val="nil"/>
            </w:tcBorders>
            <w:shd w:val="clear" w:color="auto" w:fill="auto"/>
            <w:noWrap/>
            <w:vAlign w:val="bottom"/>
            <w:hideMark/>
          </w:tcPr>
          <w:p w14:paraId="413BB8A6" w14:textId="77777777" w:rsidR="00FB77CD" w:rsidRPr="000D380F" w:rsidRDefault="00E316D8" w:rsidP="00FB77CD">
            <w:pPr>
              <w:rPr>
                <w:rFonts w:ascii="Times New Roman" w:eastAsia="Times New Roman" w:hAnsi="Times New Roman" w:cs="Times New Roman"/>
                <w:sz w:val="20"/>
              </w:rPr>
            </w:pPr>
          </w:p>
        </w:tc>
        <w:tc>
          <w:tcPr>
            <w:tcW w:w="1538" w:type="dxa"/>
            <w:tcBorders>
              <w:top w:val="nil"/>
              <w:left w:val="nil"/>
              <w:bottom w:val="nil"/>
              <w:right w:val="nil"/>
            </w:tcBorders>
            <w:shd w:val="clear" w:color="auto" w:fill="auto"/>
            <w:noWrap/>
            <w:vAlign w:val="bottom"/>
            <w:hideMark/>
          </w:tcPr>
          <w:p w14:paraId="413BB8A7"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8A8" w14:textId="77777777" w:rsidR="00FB77CD" w:rsidRPr="000D380F" w:rsidRDefault="00E316D8" w:rsidP="00FB77CD">
            <w:pPr>
              <w:rPr>
                <w:rFonts w:ascii="Times New Roman" w:eastAsia="Times New Roman" w:hAnsi="Times New Roman" w:cs="Times New Roman"/>
                <w:sz w:val="20"/>
              </w:rPr>
            </w:pPr>
          </w:p>
        </w:tc>
      </w:tr>
      <w:tr w:rsidR="0028181B" w14:paraId="413BB8AC" w14:textId="77777777">
        <w:trPr>
          <w:trHeight w:val="300"/>
        </w:trPr>
        <w:tc>
          <w:tcPr>
            <w:tcW w:w="960" w:type="dxa"/>
            <w:tcBorders>
              <w:top w:val="nil"/>
              <w:left w:val="nil"/>
              <w:bottom w:val="nil"/>
              <w:right w:val="nil"/>
            </w:tcBorders>
            <w:shd w:val="clear" w:color="auto" w:fill="auto"/>
            <w:noWrap/>
            <w:vAlign w:val="bottom"/>
            <w:hideMark/>
          </w:tcPr>
          <w:p w14:paraId="413BB8AA" w14:textId="77777777" w:rsidR="00FB77CD" w:rsidRPr="000D380F" w:rsidRDefault="00E316D8" w:rsidP="00FB77CD">
            <w:pPr>
              <w:rPr>
                <w:rFonts w:ascii="Times New Roman" w:eastAsia="Times New Roman" w:hAnsi="Times New Roman" w:cs="Times New Roman"/>
                <w:sz w:val="20"/>
              </w:rPr>
            </w:pPr>
          </w:p>
        </w:tc>
        <w:tc>
          <w:tcPr>
            <w:tcW w:w="7224" w:type="dxa"/>
            <w:gridSpan w:val="6"/>
            <w:tcBorders>
              <w:top w:val="nil"/>
              <w:left w:val="nil"/>
              <w:bottom w:val="nil"/>
              <w:right w:val="nil"/>
            </w:tcBorders>
            <w:shd w:val="clear" w:color="auto" w:fill="auto"/>
            <w:noWrap/>
            <w:vAlign w:val="bottom"/>
            <w:hideMark/>
          </w:tcPr>
          <w:p w14:paraId="413BB8AB"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 xml:space="preserve">Άρθρο 22 όπως τροποποιήθηκε </w:t>
            </w:r>
            <w:r w:rsidRPr="000D380F">
              <w:rPr>
                <w:rFonts w:ascii="Calibri" w:eastAsia="Times New Roman" w:hAnsi="Calibri" w:cs="Calibri"/>
                <w:color w:val="000000"/>
                <w:sz w:val="22"/>
                <w:szCs w:val="22"/>
              </w:rPr>
              <w:t>από τον κ. Υπουργό   ΔΕΚΤΟ ΚΑΤΑ ΠΛΕΙΟΨΗΦΙΑ</w:t>
            </w:r>
          </w:p>
        </w:tc>
      </w:tr>
      <w:tr w:rsidR="0028181B" w14:paraId="413BB8B4" w14:textId="77777777">
        <w:trPr>
          <w:trHeight w:val="300"/>
        </w:trPr>
        <w:tc>
          <w:tcPr>
            <w:tcW w:w="960" w:type="dxa"/>
            <w:tcBorders>
              <w:top w:val="nil"/>
              <w:left w:val="nil"/>
              <w:bottom w:val="nil"/>
              <w:right w:val="nil"/>
            </w:tcBorders>
            <w:shd w:val="clear" w:color="auto" w:fill="auto"/>
            <w:noWrap/>
            <w:vAlign w:val="bottom"/>
            <w:hideMark/>
          </w:tcPr>
          <w:p w14:paraId="413BB8AD"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ΣΥΡΙΖΑ:</w:t>
            </w:r>
          </w:p>
        </w:tc>
        <w:tc>
          <w:tcPr>
            <w:tcW w:w="1205" w:type="dxa"/>
            <w:tcBorders>
              <w:top w:val="nil"/>
              <w:left w:val="nil"/>
              <w:bottom w:val="nil"/>
              <w:right w:val="nil"/>
            </w:tcBorders>
            <w:shd w:val="clear" w:color="auto" w:fill="auto"/>
            <w:noWrap/>
            <w:vAlign w:val="bottom"/>
            <w:hideMark/>
          </w:tcPr>
          <w:p w14:paraId="413BB8AE"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8AF"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8B0"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8B1"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8B2"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8B3" w14:textId="77777777" w:rsidR="00FB77CD" w:rsidRPr="000D380F" w:rsidRDefault="00E316D8" w:rsidP="00FB77CD">
            <w:pPr>
              <w:rPr>
                <w:rFonts w:ascii="Times New Roman" w:eastAsia="Times New Roman" w:hAnsi="Times New Roman" w:cs="Times New Roman"/>
                <w:sz w:val="20"/>
              </w:rPr>
            </w:pPr>
          </w:p>
        </w:tc>
      </w:tr>
      <w:tr w:rsidR="0028181B" w14:paraId="413BB8BC" w14:textId="77777777">
        <w:trPr>
          <w:trHeight w:val="300"/>
        </w:trPr>
        <w:tc>
          <w:tcPr>
            <w:tcW w:w="960" w:type="dxa"/>
            <w:tcBorders>
              <w:top w:val="nil"/>
              <w:left w:val="nil"/>
              <w:bottom w:val="nil"/>
              <w:right w:val="nil"/>
            </w:tcBorders>
            <w:shd w:val="clear" w:color="auto" w:fill="auto"/>
            <w:noWrap/>
            <w:vAlign w:val="bottom"/>
            <w:hideMark/>
          </w:tcPr>
          <w:p w14:paraId="413BB8B5"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Ν.Δ:</w:t>
            </w:r>
          </w:p>
        </w:tc>
        <w:tc>
          <w:tcPr>
            <w:tcW w:w="1205" w:type="dxa"/>
            <w:tcBorders>
              <w:top w:val="nil"/>
              <w:left w:val="nil"/>
              <w:bottom w:val="nil"/>
              <w:right w:val="nil"/>
            </w:tcBorders>
            <w:shd w:val="clear" w:color="auto" w:fill="auto"/>
            <w:noWrap/>
            <w:vAlign w:val="bottom"/>
            <w:hideMark/>
          </w:tcPr>
          <w:p w14:paraId="413BB8B6"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8B7"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8B8"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8B9"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8BA"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8BB" w14:textId="77777777" w:rsidR="00FB77CD" w:rsidRPr="000D380F" w:rsidRDefault="00E316D8" w:rsidP="00FB77CD">
            <w:pPr>
              <w:rPr>
                <w:rFonts w:ascii="Times New Roman" w:eastAsia="Times New Roman" w:hAnsi="Times New Roman" w:cs="Times New Roman"/>
                <w:sz w:val="20"/>
              </w:rPr>
            </w:pPr>
          </w:p>
        </w:tc>
      </w:tr>
      <w:tr w:rsidR="0028181B" w14:paraId="413BB8C4" w14:textId="77777777">
        <w:trPr>
          <w:trHeight w:val="300"/>
        </w:trPr>
        <w:tc>
          <w:tcPr>
            <w:tcW w:w="960" w:type="dxa"/>
            <w:tcBorders>
              <w:top w:val="nil"/>
              <w:left w:val="nil"/>
              <w:bottom w:val="nil"/>
              <w:right w:val="nil"/>
            </w:tcBorders>
            <w:shd w:val="clear" w:color="auto" w:fill="auto"/>
            <w:noWrap/>
            <w:vAlign w:val="bottom"/>
            <w:hideMark/>
          </w:tcPr>
          <w:p w14:paraId="413BB8BD"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ΔΗ.ΣΥ:</w:t>
            </w:r>
          </w:p>
        </w:tc>
        <w:tc>
          <w:tcPr>
            <w:tcW w:w="1205" w:type="dxa"/>
            <w:tcBorders>
              <w:top w:val="nil"/>
              <w:left w:val="nil"/>
              <w:bottom w:val="nil"/>
              <w:right w:val="nil"/>
            </w:tcBorders>
            <w:shd w:val="clear" w:color="auto" w:fill="auto"/>
            <w:noWrap/>
            <w:vAlign w:val="bottom"/>
            <w:hideMark/>
          </w:tcPr>
          <w:p w14:paraId="413BB8BE"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8BF"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8C0"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8C1"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8C2"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8C3" w14:textId="77777777" w:rsidR="00FB77CD" w:rsidRPr="000D380F" w:rsidRDefault="00E316D8" w:rsidP="00FB77CD">
            <w:pPr>
              <w:rPr>
                <w:rFonts w:ascii="Times New Roman" w:eastAsia="Times New Roman" w:hAnsi="Times New Roman" w:cs="Times New Roman"/>
                <w:sz w:val="20"/>
              </w:rPr>
            </w:pPr>
          </w:p>
        </w:tc>
      </w:tr>
      <w:tr w:rsidR="0028181B" w14:paraId="413BB8CC" w14:textId="77777777">
        <w:trPr>
          <w:trHeight w:val="300"/>
        </w:trPr>
        <w:tc>
          <w:tcPr>
            <w:tcW w:w="960" w:type="dxa"/>
            <w:tcBorders>
              <w:top w:val="nil"/>
              <w:left w:val="nil"/>
              <w:bottom w:val="nil"/>
              <w:right w:val="nil"/>
            </w:tcBorders>
            <w:shd w:val="clear" w:color="auto" w:fill="auto"/>
            <w:noWrap/>
            <w:vAlign w:val="bottom"/>
            <w:hideMark/>
          </w:tcPr>
          <w:p w14:paraId="413BB8C5"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Χ.Α:</w:t>
            </w:r>
          </w:p>
        </w:tc>
        <w:tc>
          <w:tcPr>
            <w:tcW w:w="1205" w:type="dxa"/>
            <w:tcBorders>
              <w:top w:val="nil"/>
              <w:left w:val="nil"/>
              <w:bottom w:val="nil"/>
              <w:right w:val="nil"/>
            </w:tcBorders>
            <w:shd w:val="clear" w:color="auto" w:fill="auto"/>
            <w:noWrap/>
            <w:vAlign w:val="bottom"/>
            <w:hideMark/>
          </w:tcPr>
          <w:p w14:paraId="413BB8C6"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8C7"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8C8"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OXI</w:t>
            </w:r>
          </w:p>
        </w:tc>
        <w:tc>
          <w:tcPr>
            <w:tcW w:w="143" w:type="dxa"/>
            <w:tcBorders>
              <w:top w:val="nil"/>
              <w:left w:val="nil"/>
              <w:bottom w:val="nil"/>
              <w:right w:val="nil"/>
            </w:tcBorders>
            <w:shd w:val="clear" w:color="auto" w:fill="auto"/>
            <w:noWrap/>
            <w:vAlign w:val="bottom"/>
            <w:hideMark/>
          </w:tcPr>
          <w:p w14:paraId="413BB8C9"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8CA"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8CB" w14:textId="77777777" w:rsidR="00FB77CD" w:rsidRPr="000D380F" w:rsidRDefault="00E316D8" w:rsidP="00FB77CD">
            <w:pPr>
              <w:rPr>
                <w:rFonts w:ascii="Times New Roman" w:eastAsia="Times New Roman" w:hAnsi="Times New Roman" w:cs="Times New Roman"/>
                <w:sz w:val="20"/>
              </w:rPr>
            </w:pPr>
          </w:p>
        </w:tc>
      </w:tr>
      <w:tr w:rsidR="0028181B" w14:paraId="413BB8D4" w14:textId="77777777">
        <w:trPr>
          <w:trHeight w:val="300"/>
        </w:trPr>
        <w:tc>
          <w:tcPr>
            <w:tcW w:w="960" w:type="dxa"/>
            <w:tcBorders>
              <w:top w:val="nil"/>
              <w:left w:val="nil"/>
              <w:bottom w:val="nil"/>
              <w:right w:val="nil"/>
            </w:tcBorders>
            <w:shd w:val="clear" w:color="auto" w:fill="auto"/>
            <w:noWrap/>
            <w:vAlign w:val="bottom"/>
            <w:hideMark/>
          </w:tcPr>
          <w:p w14:paraId="413BB8CD"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Κ.Κ.Ε:</w:t>
            </w:r>
          </w:p>
        </w:tc>
        <w:tc>
          <w:tcPr>
            <w:tcW w:w="1205" w:type="dxa"/>
            <w:tcBorders>
              <w:top w:val="nil"/>
              <w:left w:val="nil"/>
              <w:bottom w:val="nil"/>
              <w:right w:val="nil"/>
            </w:tcBorders>
            <w:shd w:val="clear" w:color="auto" w:fill="auto"/>
            <w:noWrap/>
            <w:vAlign w:val="bottom"/>
            <w:hideMark/>
          </w:tcPr>
          <w:p w14:paraId="413BB8CE"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8CF"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8D0"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8D1"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8D2"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8D3" w14:textId="77777777" w:rsidR="00FB77CD" w:rsidRPr="000D380F" w:rsidRDefault="00E316D8" w:rsidP="00FB77CD">
            <w:pPr>
              <w:rPr>
                <w:rFonts w:ascii="Times New Roman" w:eastAsia="Times New Roman" w:hAnsi="Times New Roman" w:cs="Times New Roman"/>
                <w:sz w:val="20"/>
              </w:rPr>
            </w:pPr>
          </w:p>
        </w:tc>
      </w:tr>
      <w:tr w:rsidR="0028181B" w14:paraId="413BB8DC" w14:textId="77777777">
        <w:trPr>
          <w:trHeight w:val="300"/>
        </w:trPr>
        <w:tc>
          <w:tcPr>
            <w:tcW w:w="960" w:type="dxa"/>
            <w:tcBorders>
              <w:top w:val="nil"/>
              <w:left w:val="nil"/>
              <w:bottom w:val="nil"/>
              <w:right w:val="nil"/>
            </w:tcBorders>
            <w:shd w:val="clear" w:color="auto" w:fill="auto"/>
            <w:noWrap/>
            <w:vAlign w:val="bottom"/>
            <w:hideMark/>
          </w:tcPr>
          <w:p w14:paraId="413BB8D5"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ΑΝ.ΕΛ:</w:t>
            </w:r>
          </w:p>
        </w:tc>
        <w:tc>
          <w:tcPr>
            <w:tcW w:w="1205" w:type="dxa"/>
            <w:tcBorders>
              <w:top w:val="nil"/>
              <w:left w:val="nil"/>
              <w:bottom w:val="nil"/>
              <w:right w:val="nil"/>
            </w:tcBorders>
            <w:shd w:val="clear" w:color="auto" w:fill="auto"/>
            <w:noWrap/>
            <w:vAlign w:val="bottom"/>
            <w:hideMark/>
          </w:tcPr>
          <w:p w14:paraId="413BB8D6"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8D7"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8D8"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8D9"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8DA"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8DB" w14:textId="77777777" w:rsidR="00FB77CD" w:rsidRPr="000D380F" w:rsidRDefault="00E316D8" w:rsidP="00FB77CD">
            <w:pPr>
              <w:rPr>
                <w:rFonts w:ascii="Times New Roman" w:eastAsia="Times New Roman" w:hAnsi="Times New Roman" w:cs="Times New Roman"/>
                <w:sz w:val="20"/>
              </w:rPr>
            </w:pPr>
          </w:p>
        </w:tc>
      </w:tr>
      <w:tr w:rsidR="0028181B" w14:paraId="413BB8E4" w14:textId="77777777">
        <w:trPr>
          <w:trHeight w:val="300"/>
        </w:trPr>
        <w:tc>
          <w:tcPr>
            <w:tcW w:w="960" w:type="dxa"/>
            <w:tcBorders>
              <w:top w:val="nil"/>
              <w:left w:val="nil"/>
              <w:bottom w:val="nil"/>
              <w:right w:val="nil"/>
            </w:tcBorders>
            <w:shd w:val="clear" w:color="auto" w:fill="auto"/>
            <w:noWrap/>
            <w:vAlign w:val="bottom"/>
            <w:hideMark/>
          </w:tcPr>
          <w:p w14:paraId="413BB8DD"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ΠΟΤΑΜΙ:</w:t>
            </w:r>
          </w:p>
        </w:tc>
        <w:tc>
          <w:tcPr>
            <w:tcW w:w="1205" w:type="dxa"/>
            <w:tcBorders>
              <w:top w:val="nil"/>
              <w:left w:val="nil"/>
              <w:bottom w:val="nil"/>
              <w:right w:val="nil"/>
            </w:tcBorders>
            <w:shd w:val="clear" w:color="auto" w:fill="auto"/>
            <w:noWrap/>
            <w:vAlign w:val="bottom"/>
            <w:hideMark/>
          </w:tcPr>
          <w:p w14:paraId="413BB8DE"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8DF"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8E0"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8E1"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8E2"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8E3" w14:textId="77777777" w:rsidR="00FB77CD" w:rsidRPr="000D380F" w:rsidRDefault="00E316D8" w:rsidP="00FB77CD">
            <w:pPr>
              <w:rPr>
                <w:rFonts w:ascii="Times New Roman" w:eastAsia="Times New Roman" w:hAnsi="Times New Roman" w:cs="Times New Roman"/>
                <w:sz w:val="20"/>
              </w:rPr>
            </w:pPr>
          </w:p>
        </w:tc>
      </w:tr>
      <w:tr w:rsidR="0028181B" w14:paraId="413BB8EB" w14:textId="77777777">
        <w:trPr>
          <w:trHeight w:val="300"/>
        </w:trPr>
        <w:tc>
          <w:tcPr>
            <w:tcW w:w="2165" w:type="dxa"/>
            <w:gridSpan w:val="2"/>
            <w:tcBorders>
              <w:top w:val="nil"/>
              <w:left w:val="nil"/>
              <w:bottom w:val="nil"/>
              <w:right w:val="nil"/>
            </w:tcBorders>
            <w:shd w:val="clear" w:color="auto" w:fill="auto"/>
            <w:noWrap/>
            <w:vAlign w:val="bottom"/>
            <w:hideMark/>
          </w:tcPr>
          <w:p w14:paraId="413BB8E5"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ΕΝ. ΚΕΝΤΡΩΩΝ:</w:t>
            </w:r>
          </w:p>
        </w:tc>
        <w:tc>
          <w:tcPr>
            <w:tcW w:w="1204" w:type="dxa"/>
            <w:tcBorders>
              <w:top w:val="nil"/>
              <w:left w:val="nil"/>
              <w:bottom w:val="nil"/>
              <w:right w:val="nil"/>
            </w:tcBorders>
            <w:shd w:val="clear" w:color="auto" w:fill="auto"/>
            <w:noWrap/>
            <w:vAlign w:val="bottom"/>
            <w:hideMark/>
          </w:tcPr>
          <w:p w14:paraId="413BB8E6"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8E7"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ΠΡΝ</w:t>
            </w:r>
          </w:p>
        </w:tc>
        <w:tc>
          <w:tcPr>
            <w:tcW w:w="143" w:type="dxa"/>
            <w:tcBorders>
              <w:top w:val="nil"/>
              <w:left w:val="nil"/>
              <w:bottom w:val="nil"/>
              <w:right w:val="nil"/>
            </w:tcBorders>
            <w:shd w:val="clear" w:color="auto" w:fill="auto"/>
            <w:noWrap/>
            <w:vAlign w:val="bottom"/>
            <w:hideMark/>
          </w:tcPr>
          <w:p w14:paraId="413BB8E8"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8E9"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8EA" w14:textId="77777777" w:rsidR="00FB77CD" w:rsidRPr="000D380F" w:rsidRDefault="00E316D8" w:rsidP="00FB77CD">
            <w:pPr>
              <w:rPr>
                <w:rFonts w:ascii="Times New Roman" w:eastAsia="Times New Roman" w:hAnsi="Times New Roman" w:cs="Times New Roman"/>
                <w:sz w:val="20"/>
              </w:rPr>
            </w:pPr>
          </w:p>
        </w:tc>
      </w:tr>
      <w:tr w:rsidR="0028181B" w14:paraId="413BB8F3" w14:textId="77777777">
        <w:trPr>
          <w:trHeight w:val="300"/>
        </w:trPr>
        <w:tc>
          <w:tcPr>
            <w:tcW w:w="960" w:type="dxa"/>
            <w:tcBorders>
              <w:top w:val="nil"/>
              <w:left w:val="nil"/>
              <w:bottom w:val="nil"/>
              <w:right w:val="nil"/>
            </w:tcBorders>
            <w:shd w:val="clear" w:color="auto" w:fill="auto"/>
            <w:noWrap/>
            <w:vAlign w:val="bottom"/>
            <w:hideMark/>
          </w:tcPr>
          <w:p w14:paraId="413BB8EC" w14:textId="77777777" w:rsidR="00FB77CD" w:rsidRPr="000D380F" w:rsidRDefault="00E316D8" w:rsidP="00FB77CD">
            <w:pPr>
              <w:rPr>
                <w:rFonts w:ascii="Times New Roman" w:eastAsia="Times New Roman" w:hAnsi="Times New Roman" w:cs="Times New Roman"/>
                <w:sz w:val="20"/>
              </w:rPr>
            </w:pPr>
          </w:p>
        </w:tc>
        <w:tc>
          <w:tcPr>
            <w:tcW w:w="1205" w:type="dxa"/>
            <w:tcBorders>
              <w:top w:val="nil"/>
              <w:left w:val="nil"/>
              <w:bottom w:val="nil"/>
              <w:right w:val="nil"/>
            </w:tcBorders>
            <w:shd w:val="clear" w:color="auto" w:fill="auto"/>
            <w:noWrap/>
            <w:vAlign w:val="bottom"/>
            <w:hideMark/>
          </w:tcPr>
          <w:p w14:paraId="413BB8ED"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8EE"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8EF" w14:textId="77777777" w:rsidR="00FB77CD" w:rsidRPr="000D380F" w:rsidRDefault="00E316D8" w:rsidP="00FB77CD">
            <w:pPr>
              <w:rPr>
                <w:rFonts w:ascii="Times New Roman" w:eastAsia="Times New Roman" w:hAnsi="Times New Roman" w:cs="Times New Roman"/>
                <w:sz w:val="20"/>
              </w:rPr>
            </w:pPr>
          </w:p>
        </w:tc>
        <w:tc>
          <w:tcPr>
            <w:tcW w:w="143" w:type="dxa"/>
            <w:tcBorders>
              <w:top w:val="nil"/>
              <w:left w:val="nil"/>
              <w:bottom w:val="nil"/>
              <w:right w:val="nil"/>
            </w:tcBorders>
            <w:shd w:val="clear" w:color="auto" w:fill="auto"/>
            <w:noWrap/>
            <w:vAlign w:val="bottom"/>
            <w:hideMark/>
          </w:tcPr>
          <w:p w14:paraId="413BB8F0" w14:textId="77777777" w:rsidR="00FB77CD" w:rsidRPr="000D380F" w:rsidRDefault="00E316D8" w:rsidP="00FB77CD">
            <w:pPr>
              <w:rPr>
                <w:rFonts w:ascii="Times New Roman" w:eastAsia="Times New Roman" w:hAnsi="Times New Roman" w:cs="Times New Roman"/>
                <w:sz w:val="20"/>
              </w:rPr>
            </w:pPr>
          </w:p>
        </w:tc>
        <w:tc>
          <w:tcPr>
            <w:tcW w:w="1538" w:type="dxa"/>
            <w:tcBorders>
              <w:top w:val="nil"/>
              <w:left w:val="nil"/>
              <w:bottom w:val="nil"/>
              <w:right w:val="nil"/>
            </w:tcBorders>
            <w:shd w:val="clear" w:color="auto" w:fill="auto"/>
            <w:noWrap/>
            <w:vAlign w:val="bottom"/>
            <w:hideMark/>
          </w:tcPr>
          <w:p w14:paraId="413BB8F1"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8F2" w14:textId="77777777" w:rsidR="00FB77CD" w:rsidRPr="000D380F" w:rsidRDefault="00E316D8" w:rsidP="00FB77CD">
            <w:pPr>
              <w:rPr>
                <w:rFonts w:ascii="Times New Roman" w:eastAsia="Times New Roman" w:hAnsi="Times New Roman" w:cs="Times New Roman"/>
                <w:sz w:val="20"/>
              </w:rPr>
            </w:pPr>
          </w:p>
        </w:tc>
      </w:tr>
      <w:tr w:rsidR="0028181B" w14:paraId="413BB8F6" w14:textId="77777777">
        <w:trPr>
          <w:trHeight w:val="300"/>
        </w:trPr>
        <w:tc>
          <w:tcPr>
            <w:tcW w:w="960" w:type="dxa"/>
            <w:tcBorders>
              <w:top w:val="nil"/>
              <w:left w:val="nil"/>
              <w:bottom w:val="nil"/>
              <w:right w:val="nil"/>
            </w:tcBorders>
            <w:shd w:val="clear" w:color="auto" w:fill="auto"/>
            <w:noWrap/>
            <w:vAlign w:val="bottom"/>
            <w:hideMark/>
          </w:tcPr>
          <w:p w14:paraId="413BB8F4" w14:textId="77777777" w:rsidR="00FB77CD" w:rsidRPr="000D380F" w:rsidRDefault="00E316D8" w:rsidP="00FB77CD">
            <w:pPr>
              <w:rPr>
                <w:rFonts w:ascii="Times New Roman" w:eastAsia="Times New Roman" w:hAnsi="Times New Roman" w:cs="Times New Roman"/>
                <w:sz w:val="20"/>
              </w:rPr>
            </w:pPr>
          </w:p>
        </w:tc>
        <w:tc>
          <w:tcPr>
            <w:tcW w:w="7224" w:type="dxa"/>
            <w:gridSpan w:val="6"/>
            <w:tcBorders>
              <w:top w:val="nil"/>
              <w:left w:val="nil"/>
              <w:bottom w:val="nil"/>
              <w:right w:val="nil"/>
            </w:tcBorders>
            <w:shd w:val="clear" w:color="auto" w:fill="auto"/>
            <w:noWrap/>
            <w:vAlign w:val="bottom"/>
            <w:hideMark/>
          </w:tcPr>
          <w:p w14:paraId="413BB8F5"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 xml:space="preserve">Άρθρο 23 όπως τροποποιήθηκε από τον κ. Υπουργό   ΔΕΚΤΟ ΚΑΤΑ </w:t>
            </w:r>
            <w:r w:rsidRPr="000D380F">
              <w:rPr>
                <w:rFonts w:ascii="Calibri" w:eastAsia="Times New Roman" w:hAnsi="Calibri" w:cs="Calibri"/>
                <w:color w:val="000000"/>
                <w:sz w:val="22"/>
                <w:szCs w:val="22"/>
              </w:rPr>
              <w:t>ΠΛΕΙΟΨΗΦΙΑ</w:t>
            </w:r>
          </w:p>
        </w:tc>
      </w:tr>
      <w:tr w:rsidR="0028181B" w14:paraId="413BB8FE" w14:textId="77777777">
        <w:trPr>
          <w:trHeight w:val="300"/>
        </w:trPr>
        <w:tc>
          <w:tcPr>
            <w:tcW w:w="960" w:type="dxa"/>
            <w:tcBorders>
              <w:top w:val="nil"/>
              <w:left w:val="nil"/>
              <w:bottom w:val="nil"/>
              <w:right w:val="nil"/>
            </w:tcBorders>
            <w:shd w:val="clear" w:color="auto" w:fill="auto"/>
            <w:noWrap/>
            <w:vAlign w:val="bottom"/>
            <w:hideMark/>
          </w:tcPr>
          <w:p w14:paraId="413BB8F7"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ΣΥΡΙΖΑ:</w:t>
            </w:r>
          </w:p>
        </w:tc>
        <w:tc>
          <w:tcPr>
            <w:tcW w:w="1205" w:type="dxa"/>
            <w:tcBorders>
              <w:top w:val="nil"/>
              <w:left w:val="nil"/>
              <w:bottom w:val="nil"/>
              <w:right w:val="nil"/>
            </w:tcBorders>
            <w:shd w:val="clear" w:color="auto" w:fill="auto"/>
            <w:noWrap/>
            <w:vAlign w:val="bottom"/>
            <w:hideMark/>
          </w:tcPr>
          <w:p w14:paraId="413BB8F8"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8F9"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8FA"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8FB"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8FC"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8FD" w14:textId="77777777" w:rsidR="00FB77CD" w:rsidRPr="000D380F" w:rsidRDefault="00E316D8" w:rsidP="00FB77CD">
            <w:pPr>
              <w:rPr>
                <w:rFonts w:ascii="Times New Roman" w:eastAsia="Times New Roman" w:hAnsi="Times New Roman" w:cs="Times New Roman"/>
                <w:sz w:val="20"/>
              </w:rPr>
            </w:pPr>
          </w:p>
        </w:tc>
      </w:tr>
      <w:tr w:rsidR="0028181B" w14:paraId="413BB906" w14:textId="77777777">
        <w:trPr>
          <w:trHeight w:val="300"/>
        </w:trPr>
        <w:tc>
          <w:tcPr>
            <w:tcW w:w="960" w:type="dxa"/>
            <w:tcBorders>
              <w:top w:val="nil"/>
              <w:left w:val="nil"/>
              <w:bottom w:val="nil"/>
              <w:right w:val="nil"/>
            </w:tcBorders>
            <w:shd w:val="clear" w:color="auto" w:fill="auto"/>
            <w:noWrap/>
            <w:vAlign w:val="bottom"/>
            <w:hideMark/>
          </w:tcPr>
          <w:p w14:paraId="413BB8FF"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Ν.Δ:</w:t>
            </w:r>
          </w:p>
        </w:tc>
        <w:tc>
          <w:tcPr>
            <w:tcW w:w="1205" w:type="dxa"/>
            <w:tcBorders>
              <w:top w:val="nil"/>
              <w:left w:val="nil"/>
              <w:bottom w:val="nil"/>
              <w:right w:val="nil"/>
            </w:tcBorders>
            <w:shd w:val="clear" w:color="auto" w:fill="auto"/>
            <w:noWrap/>
            <w:vAlign w:val="bottom"/>
            <w:hideMark/>
          </w:tcPr>
          <w:p w14:paraId="413BB900"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901"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902"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OXI</w:t>
            </w:r>
          </w:p>
        </w:tc>
        <w:tc>
          <w:tcPr>
            <w:tcW w:w="143" w:type="dxa"/>
            <w:tcBorders>
              <w:top w:val="nil"/>
              <w:left w:val="nil"/>
              <w:bottom w:val="nil"/>
              <w:right w:val="nil"/>
            </w:tcBorders>
            <w:shd w:val="clear" w:color="auto" w:fill="auto"/>
            <w:noWrap/>
            <w:vAlign w:val="bottom"/>
            <w:hideMark/>
          </w:tcPr>
          <w:p w14:paraId="413BB903"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904"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905" w14:textId="77777777" w:rsidR="00FB77CD" w:rsidRPr="000D380F" w:rsidRDefault="00E316D8" w:rsidP="00FB77CD">
            <w:pPr>
              <w:rPr>
                <w:rFonts w:ascii="Times New Roman" w:eastAsia="Times New Roman" w:hAnsi="Times New Roman" w:cs="Times New Roman"/>
                <w:sz w:val="20"/>
              </w:rPr>
            </w:pPr>
          </w:p>
        </w:tc>
      </w:tr>
      <w:tr w:rsidR="0028181B" w14:paraId="413BB90E" w14:textId="77777777">
        <w:trPr>
          <w:trHeight w:val="300"/>
        </w:trPr>
        <w:tc>
          <w:tcPr>
            <w:tcW w:w="960" w:type="dxa"/>
            <w:tcBorders>
              <w:top w:val="nil"/>
              <w:left w:val="nil"/>
              <w:bottom w:val="nil"/>
              <w:right w:val="nil"/>
            </w:tcBorders>
            <w:shd w:val="clear" w:color="auto" w:fill="auto"/>
            <w:noWrap/>
            <w:vAlign w:val="bottom"/>
            <w:hideMark/>
          </w:tcPr>
          <w:p w14:paraId="413BB907"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ΔΗ.ΣΥ:</w:t>
            </w:r>
          </w:p>
        </w:tc>
        <w:tc>
          <w:tcPr>
            <w:tcW w:w="1205" w:type="dxa"/>
            <w:tcBorders>
              <w:top w:val="nil"/>
              <w:left w:val="nil"/>
              <w:bottom w:val="nil"/>
              <w:right w:val="nil"/>
            </w:tcBorders>
            <w:shd w:val="clear" w:color="auto" w:fill="auto"/>
            <w:noWrap/>
            <w:vAlign w:val="bottom"/>
            <w:hideMark/>
          </w:tcPr>
          <w:p w14:paraId="413BB908"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909"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90A"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OXI</w:t>
            </w:r>
          </w:p>
        </w:tc>
        <w:tc>
          <w:tcPr>
            <w:tcW w:w="143" w:type="dxa"/>
            <w:tcBorders>
              <w:top w:val="nil"/>
              <w:left w:val="nil"/>
              <w:bottom w:val="nil"/>
              <w:right w:val="nil"/>
            </w:tcBorders>
            <w:shd w:val="clear" w:color="auto" w:fill="auto"/>
            <w:noWrap/>
            <w:vAlign w:val="bottom"/>
            <w:hideMark/>
          </w:tcPr>
          <w:p w14:paraId="413BB90B"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90C"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90D" w14:textId="77777777" w:rsidR="00FB77CD" w:rsidRPr="000D380F" w:rsidRDefault="00E316D8" w:rsidP="00FB77CD">
            <w:pPr>
              <w:rPr>
                <w:rFonts w:ascii="Times New Roman" w:eastAsia="Times New Roman" w:hAnsi="Times New Roman" w:cs="Times New Roman"/>
                <w:sz w:val="20"/>
              </w:rPr>
            </w:pPr>
          </w:p>
        </w:tc>
      </w:tr>
      <w:tr w:rsidR="0028181B" w14:paraId="413BB916" w14:textId="77777777">
        <w:trPr>
          <w:trHeight w:val="300"/>
        </w:trPr>
        <w:tc>
          <w:tcPr>
            <w:tcW w:w="960" w:type="dxa"/>
            <w:tcBorders>
              <w:top w:val="nil"/>
              <w:left w:val="nil"/>
              <w:bottom w:val="nil"/>
              <w:right w:val="nil"/>
            </w:tcBorders>
            <w:shd w:val="clear" w:color="auto" w:fill="auto"/>
            <w:noWrap/>
            <w:vAlign w:val="bottom"/>
            <w:hideMark/>
          </w:tcPr>
          <w:p w14:paraId="413BB90F"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Χ.Α:</w:t>
            </w:r>
          </w:p>
        </w:tc>
        <w:tc>
          <w:tcPr>
            <w:tcW w:w="1205" w:type="dxa"/>
            <w:tcBorders>
              <w:top w:val="nil"/>
              <w:left w:val="nil"/>
              <w:bottom w:val="nil"/>
              <w:right w:val="nil"/>
            </w:tcBorders>
            <w:shd w:val="clear" w:color="auto" w:fill="auto"/>
            <w:noWrap/>
            <w:vAlign w:val="bottom"/>
            <w:hideMark/>
          </w:tcPr>
          <w:p w14:paraId="413BB910"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911"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912"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OXI</w:t>
            </w:r>
          </w:p>
        </w:tc>
        <w:tc>
          <w:tcPr>
            <w:tcW w:w="143" w:type="dxa"/>
            <w:tcBorders>
              <w:top w:val="nil"/>
              <w:left w:val="nil"/>
              <w:bottom w:val="nil"/>
              <w:right w:val="nil"/>
            </w:tcBorders>
            <w:shd w:val="clear" w:color="auto" w:fill="auto"/>
            <w:noWrap/>
            <w:vAlign w:val="bottom"/>
            <w:hideMark/>
          </w:tcPr>
          <w:p w14:paraId="413BB913"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914"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915" w14:textId="77777777" w:rsidR="00FB77CD" w:rsidRPr="000D380F" w:rsidRDefault="00E316D8" w:rsidP="00FB77CD">
            <w:pPr>
              <w:rPr>
                <w:rFonts w:ascii="Times New Roman" w:eastAsia="Times New Roman" w:hAnsi="Times New Roman" w:cs="Times New Roman"/>
                <w:sz w:val="20"/>
              </w:rPr>
            </w:pPr>
          </w:p>
        </w:tc>
      </w:tr>
      <w:tr w:rsidR="0028181B" w14:paraId="413BB91E" w14:textId="77777777">
        <w:trPr>
          <w:trHeight w:val="300"/>
        </w:trPr>
        <w:tc>
          <w:tcPr>
            <w:tcW w:w="960" w:type="dxa"/>
            <w:tcBorders>
              <w:top w:val="nil"/>
              <w:left w:val="nil"/>
              <w:bottom w:val="nil"/>
              <w:right w:val="nil"/>
            </w:tcBorders>
            <w:shd w:val="clear" w:color="auto" w:fill="auto"/>
            <w:noWrap/>
            <w:vAlign w:val="bottom"/>
            <w:hideMark/>
          </w:tcPr>
          <w:p w14:paraId="413BB917"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Κ.Κ.Ε:</w:t>
            </w:r>
          </w:p>
        </w:tc>
        <w:tc>
          <w:tcPr>
            <w:tcW w:w="1205" w:type="dxa"/>
            <w:tcBorders>
              <w:top w:val="nil"/>
              <w:left w:val="nil"/>
              <w:bottom w:val="nil"/>
              <w:right w:val="nil"/>
            </w:tcBorders>
            <w:shd w:val="clear" w:color="auto" w:fill="auto"/>
            <w:noWrap/>
            <w:vAlign w:val="bottom"/>
            <w:hideMark/>
          </w:tcPr>
          <w:p w14:paraId="413BB918"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919"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91A"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91B"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91C"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91D" w14:textId="77777777" w:rsidR="00FB77CD" w:rsidRPr="000D380F" w:rsidRDefault="00E316D8" w:rsidP="00FB77CD">
            <w:pPr>
              <w:rPr>
                <w:rFonts w:ascii="Times New Roman" w:eastAsia="Times New Roman" w:hAnsi="Times New Roman" w:cs="Times New Roman"/>
                <w:sz w:val="20"/>
              </w:rPr>
            </w:pPr>
          </w:p>
        </w:tc>
      </w:tr>
      <w:tr w:rsidR="0028181B" w14:paraId="413BB926" w14:textId="77777777">
        <w:trPr>
          <w:trHeight w:val="300"/>
        </w:trPr>
        <w:tc>
          <w:tcPr>
            <w:tcW w:w="960" w:type="dxa"/>
            <w:tcBorders>
              <w:top w:val="nil"/>
              <w:left w:val="nil"/>
              <w:bottom w:val="nil"/>
              <w:right w:val="nil"/>
            </w:tcBorders>
            <w:shd w:val="clear" w:color="auto" w:fill="auto"/>
            <w:noWrap/>
            <w:vAlign w:val="bottom"/>
            <w:hideMark/>
          </w:tcPr>
          <w:p w14:paraId="413BB91F"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ΑΝ.ΕΛ:</w:t>
            </w:r>
          </w:p>
        </w:tc>
        <w:tc>
          <w:tcPr>
            <w:tcW w:w="1205" w:type="dxa"/>
            <w:tcBorders>
              <w:top w:val="nil"/>
              <w:left w:val="nil"/>
              <w:bottom w:val="nil"/>
              <w:right w:val="nil"/>
            </w:tcBorders>
            <w:shd w:val="clear" w:color="auto" w:fill="auto"/>
            <w:noWrap/>
            <w:vAlign w:val="bottom"/>
            <w:hideMark/>
          </w:tcPr>
          <w:p w14:paraId="413BB920"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921"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922"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923"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924"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925" w14:textId="77777777" w:rsidR="00FB77CD" w:rsidRPr="000D380F" w:rsidRDefault="00E316D8" w:rsidP="00FB77CD">
            <w:pPr>
              <w:rPr>
                <w:rFonts w:ascii="Times New Roman" w:eastAsia="Times New Roman" w:hAnsi="Times New Roman" w:cs="Times New Roman"/>
                <w:sz w:val="20"/>
              </w:rPr>
            </w:pPr>
          </w:p>
        </w:tc>
      </w:tr>
      <w:tr w:rsidR="0028181B" w14:paraId="413BB92E" w14:textId="77777777">
        <w:trPr>
          <w:trHeight w:val="300"/>
        </w:trPr>
        <w:tc>
          <w:tcPr>
            <w:tcW w:w="960" w:type="dxa"/>
            <w:tcBorders>
              <w:top w:val="nil"/>
              <w:left w:val="nil"/>
              <w:bottom w:val="nil"/>
              <w:right w:val="nil"/>
            </w:tcBorders>
            <w:shd w:val="clear" w:color="auto" w:fill="auto"/>
            <w:noWrap/>
            <w:vAlign w:val="bottom"/>
            <w:hideMark/>
          </w:tcPr>
          <w:p w14:paraId="413BB927"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ΠΟΤΑΜΙ:</w:t>
            </w:r>
          </w:p>
        </w:tc>
        <w:tc>
          <w:tcPr>
            <w:tcW w:w="1205" w:type="dxa"/>
            <w:tcBorders>
              <w:top w:val="nil"/>
              <w:left w:val="nil"/>
              <w:bottom w:val="nil"/>
              <w:right w:val="nil"/>
            </w:tcBorders>
            <w:shd w:val="clear" w:color="auto" w:fill="auto"/>
            <w:noWrap/>
            <w:vAlign w:val="bottom"/>
            <w:hideMark/>
          </w:tcPr>
          <w:p w14:paraId="413BB928"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929"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92A"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92B"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92C"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92D" w14:textId="77777777" w:rsidR="00FB77CD" w:rsidRPr="000D380F" w:rsidRDefault="00E316D8" w:rsidP="00FB77CD">
            <w:pPr>
              <w:rPr>
                <w:rFonts w:ascii="Times New Roman" w:eastAsia="Times New Roman" w:hAnsi="Times New Roman" w:cs="Times New Roman"/>
                <w:sz w:val="20"/>
              </w:rPr>
            </w:pPr>
          </w:p>
        </w:tc>
      </w:tr>
      <w:tr w:rsidR="0028181B" w14:paraId="413BB935" w14:textId="77777777">
        <w:trPr>
          <w:trHeight w:val="300"/>
        </w:trPr>
        <w:tc>
          <w:tcPr>
            <w:tcW w:w="2165" w:type="dxa"/>
            <w:gridSpan w:val="2"/>
            <w:tcBorders>
              <w:top w:val="nil"/>
              <w:left w:val="nil"/>
              <w:bottom w:val="nil"/>
              <w:right w:val="nil"/>
            </w:tcBorders>
            <w:shd w:val="clear" w:color="auto" w:fill="auto"/>
            <w:noWrap/>
            <w:vAlign w:val="bottom"/>
            <w:hideMark/>
          </w:tcPr>
          <w:p w14:paraId="413BB92F"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ΕΝ. ΚΕΝΤΡΩΩΝ:</w:t>
            </w:r>
          </w:p>
        </w:tc>
        <w:tc>
          <w:tcPr>
            <w:tcW w:w="1204" w:type="dxa"/>
            <w:tcBorders>
              <w:top w:val="nil"/>
              <w:left w:val="nil"/>
              <w:bottom w:val="nil"/>
              <w:right w:val="nil"/>
            </w:tcBorders>
            <w:shd w:val="clear" w:color="auto" w:fill="auto"/>
            <w:noWrap/>
            <w:vAlign w:val="bottom"/>
            <w:hideMark/>
          </w:tcPr>
          <w:p w14:paraId="413BB930"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931"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ΠΡΝ</w:t>
            </w:r>
          </w:p>
        </w:tc>
        <w:tc>
          <w:tcPr>
            <w:tcW w:w="143" w:type="dxa"/>
            <w:tcBorders>
              <w:top w:val="nil"/>
              <w:left w:val="nil"/>
              <w:bottom w:val="nil"/>
              <w:right w:val="nil"/>
            </w:tcBorders>
            <w:shd w:val="clear" w:color="auto" w:fill="auto"/>
            <w:noWrap/>
            <w:vAlign w:val="bottom"/>
            <w:hideMark/>
          </w:tcPr>
          <w:p w14:paraId="413BB932"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933"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934" w14:textId="77777777" w:rsidR="00FB77CD" w:rsidRPr="000D380F" w:rsidRDefault="00E316D8" w:rsidP="00FB77CD">
            <w:pPr>
              <w:rPr>
                <w:rFonts w:ascii="Times New Roman" w:eastAsia="Times New Roman" w:hAnsi="Times New Roman" w:cs="Times New Roman"/>
                <w:sz w:val="20"/>
              </w:rPr>
            </w:pPr>
          </w:p>
        </w:tc>
      </w:tr>
      <w:tr w:rsidR="0028181B" w14:paraId="413BB93D" w14:textId="77777777">
        <w:trPr>
          <w:trHeight w:val="300"/>
        </w:trPr>
        <w:tc>
          <w:tcPr>
            <w:tcW w:w="960" w:type="dxa"/>
            <w:tcBorders>
              <w:top w:val="nil"/>
              <w:left w:val="nil"/>
              <w:bottom w:val="nil"/>
              <w:right w:val="nil"/>
            </w:tcBorders>
            <w:shd w:val="clear" w:color="auto" w:fill="auto"/>
            <w:noWrap/>
            <w:vAlign w:val="bottom"/>
            <w:hideMark/>
          </w:tcPr>
          <w:p w14:paraId="413BB936" w14:textId="77777777" w:rsidR="00FB77CD" w:rsidRPr="000D380F" w:rsidRDefault="00E316D8" w:rsidP="00FB77CD">
            <w:pPr>
              <w:rPr>
                <w:rFonts w:ascii="Times New Roman" w:eastAsia="Times New Roman" w:hAnsi="Times New Roman" w:cs="Times New Roman"/>
                <w:sz w:val="20"/>
              </w:rPr>
            </w:pPr>
          </w:p>
        </w:tc>
        <w:tc>
          <w:tcPr>
            <w:tcW w:w="1205" w:type="dxa"/>
            <w:tcBorders>
              <w:top w:val="nil"/>
              <w:left w:val="nil"/>
              <w:bottom w:val="nil"/>
              <w:right w:val="nil"/>
            </w:tcBorders>
            <w:shd w:val="clear" w:color="auto" w:fill="auto"/>
            <w:noWrap/>
            <w:vAlign w:val="bottom"/>
            <w:hideMark/>
          </w:tcPr>
          <w:p w14:paraId="413BB937"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938"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939" w14:textId="77777777" w:rsidR="00FB77CD" w:rsidRPr="000D380F" w:rsidRDefault="00E316D8" w:rsidP="00FB77CD">
            <w:pPr>
              <w:rPr>
                <w:rFonts w:ascii="Times New Roman" w:eastAsia="Times New Roman" w:hAnsi="Times New Roman" w:cs="Times New Roman"/>
                <w:sz w:val="20"/>
              </w:rPr>
            </w:pPr>
          </w:p>
        </w:tc>
        <w:tc>
          <w:tcPr>
            <w:tcW w:w="143" w:type="dxa"/>
            <w:tcBorders>
              <w:top w:val="nil"/>
              <w:left w:val="nil"/>
              <w:bottom w:val="nil"/>
              <w:right w:val="nil"/>
            </w:tcBorders>
            <w:shd w:val="clear" w:color="auto" w:fill="auto"/>
            <w:noWrap/>
            <w:vAlign w:val="bottom"/>
            <w:hideMark/>
          </w:tcPr>
          <w:p w14:paraId="413BB93A" w14:textId="77777777" w:rsidR="00FB77CD" w:rsidRPr="000D380F" w:rsidRDefault="00E316D8" w:rsidP="00FB77CD">
            <w:pPr>
              <w:rPr>
                <w:rFonts w:ascii="Times New Roman" w:eastAsia="Times New Roman" w:hAnsi="Times New Roman" w:cs="Times New Roman"/>
                <w:sz w:val="20"/>
              </w:rPr>
            </w:pPr>
          </w:p>
        </w:tc>
        <w:tc>
          <w:tcPr>
            <w:tcW w:w="1538" w:type="dxa"/>
            <w:tcBorders>
              <w:top w:val="nil"/>
              <w:left w:val="nil"/>
              <w:bottom w:val="nil"/>
              <w:right w:val="nil"/>
            </w:tcBorders>
            <w:shd w:val="clear" w:color="auto" w:fill="auto"/>
            <w:noWrap/>
            <w:vAlign w:val="bottom"/>
            <w:hideMark/>
          </w:tcPr>
          <w:p w14:paraId="413BB93B"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93C" w14:textId="77777777" w:rsidR="00FB77CD" w:rsidRPr="000D380F" w:rsidRDefault="00E316D8" w:rsidP="00FB77CD">
            <w:pPr>
              <w:rPr>
                <w:rFonts w:ascii="Times New Roman" w:eastAsia="Times New Roman" w:hAnsi="Times New Roman" w:cs="Times New Roman"/>
                <w:sz w:val="20"/>
              </w:rPr>
            </w:pPr>
          </w:p>
        </w:tc>
      </w:tr>
      <w:tr w:rsidR="0028181B" w14:paraId="413BB941" w14:textId="77777777">
        <w:trPr>
          <w:trHeight w:val="300"/>
        </w:trPr>
        <w:tc>
          <w:tcPr>
            <w:tcW w:w="960" w:type="dxa"/>
            <w:tcBorders>
              <w:top w:val="nil"/>
              <w:left w:val="nil"/>
              <w:bottom w:val="nil"/>
              <w:right w:val="nil"/>
            </w:tcBorders>
            <w:shd w:val="clear" w:color="auto" w:fill="auto"/>
            <w:noWrap/>
            <w:vAlign w:val="bottom"/>
            <w:hideMark/>
          </w:tcPr>
          <w:p w14:paraId="413BB93E" w14:textId="77777777" w:rsidR="00FB77CD" w:rsidRPr="000D380F" w:rsidRDefault="00E316D8" w:rsidP="00FB77CD">
            <w:pPr>
              <w:rPr>
                <w:rFonts w:ascii="Times New Roman" w:eastAsia="Times New Roman" w:hAnsi="Times New Roman" w:cs="Times New Roman"/>
                <w:sz w:val="20"/>
              </w:rPr>
            </w:pPr>
          </w:p>
        </w:tc>
        <w:tc>
          <w:tcPr>
            <w:tcW w:w="5294" w:type="dxa"/>
            <w:gridSpan w:val="5"/>
            <w:tcBorders>
              <w:top w:val="nil"/>
              <w:left w:val="nil"/>
              <w:bottom w:val="nil"/>
              <w:right w:val="nil"/>
            </w:tcBorders>
            <w:shd w:val="clear" w:color="auto" w:fill="auto"/>
            <w:noWrap/>
            <w:vAlign w:val="bottom"/>
            <w:hideMark/>
          </w:tcPr>
          <w:p w14:paraId="413BB93F"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Άρθρο 24 ως έχει   ΔΕΚΤΟ ΚΑΤΑ ΠΛΕΙΟΨΗΦΙΑ</w:t>
            </w:r>
          </w:p>
        </w:tc>
        <w:tc>
          <w:tcPr>
            <w:tcW w:w="1930" w:type="dxa"/>
            <w:tcBorders>
              <w:top w:val="nil"/>
              <w:left w:val="nil"/>
              <w:bottom w:val="nil"/>
              <w:right w:val="nil"/>
            </w:tcBorders>
            <w:shd w:val="clear" w:color="auto" w:fill="auto"/>
            <w:noWrap/>
            <w:vAlign w:val="bottom"/>
            <w:hideMark/>
          </w:tcPr>
          <w:p w14:paraId="413BB940" w14:textId="77777777" w:rsidR="00FB77CD" w:rsidRPr="000D380F" w:rsidRDefault="00E316D8" w:rsidP="00FB77CD">
            <w:pPr>
              <w:rPr>
                <w:rFonts w:ascii="Calibri" w:eastAsia="Times New Roman" w:hAnsi="Calibri" w:cs="Calibri"/>
                <w:color w:val="000000"/>
                <w:sz w:val="22"/>
                <w:szCs w:val="22"/>
              </w:rPr>
            </w:pPr>
          </w:p>
        </w:tc>
      </w:tr>
      <w:tr w:rsidR="0028181B" w14:paraId="413BB949" w14:textId="77777777">
        <w:trPr>
          <w:trHeight w:val="300"/>
        </w:trPr>
        <w:tc>
          <w:tcPr>
            <w:tcW w:w="960" w:type="dxa"/>
            <w:tcBorders>
              <w:top w:val="nil"/>
              <w:left w:val="nil"/>
              <w:bottom w:val="nil"/>
              <w:right w:val="nil"/>
            </w:tcBorders>
            <w:shd w:val="clear" w:color="auto" w:fill="auto"/>
            <w:noWrap/>
            <w:vAlign w:val="bottom"/>
            <w:hideMark/>
          </w:tcPr>
          <w:p w14:paraId="413BB942"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ΣΥΡΙΖΑ:</w:t>
            </w:r>
          </w:p>
        </w:tc>
        <w:tc>
          <w:tcPr>
            <w:tcW w:w="1205" w:type="dxa"/>
            <w:tcBorders>
              <w:top w:val="nil"/>
              <w:left w:val="nil"/>
              <w:bottom w:val="nil"/>
              <w:right w:val="nil"/>
            </w:tcBorders>
            <w:shd w:val="clear" w:color="auto" w:fill="auto"/>
            <w:noWrap/>
            <w:vAlign w:val="bottom"/>
            <w:hideMark/>
          </w:tcPr>
          <w:p w14:paraId="413BB943"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944"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945"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946"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947"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948" w14:textId="77777777" w:rsidR="00FB77CD" w:rsidRPr="000D380F" w:rsidRDefault="00E316D8" w:rsidP="00FB77CD">
            <w:pPr>
              <w:rPr>
                <w:rFonts w:ascii="Times New Roman" w:eastAsia="Times New Roman" w:hAnsi="Times New Roman" w:cs="Times New Roman"/>
                <w:sz w:val="20"/>
              </w:rPr>
            </w:pPr>
          </w:p>
        </w:tc>
      </w:tr>
      <w:tr w:rsidR="0028181B" w14:paraId="413BB951" w14:textId="77777777">
        <w:trPr>
          <w:trHeight w:val="300"/>
        </w:trPr>
        <w:tc>
          <w:tcPr>
            <w:tcW w:w="960" w:type="dxa"/>
            <w:tcBorders>
              <w:top w:val="nil"/>
              <w:left w:val="nil"/>
              <w:bottom w:val="nil"/>
              <w:right w:val="nil"/>
            </w:tcBorders>
            <w:shd w:val="clear" w:color="auto" w:fill="auto"/>
            <w:noWrap/>
            <w:vAlign w:val="bottom"/>
            <w:hideMark/>
          </w:tcPr>
          <w:p w14:paraId="413BB94A"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Ν.Δ:</w:t>
            </w:r>
          </w:p>
        </w:tc>
        <w:tc>
          <w:tcPr>
            <w:tcW w:w="1205" w:type="dxa"/>
            <w:tcBorders>
              <w:top w:val="nil"/>
              <w:left w:val="nil"/>
              <w:bottom w:val="nil"/>
              <w:right w:val="nil"/>
            </w:tcBorders>
            <w:shd w:val="clear" w:color="auto" w:fill="auto"/>
            <w:noWrap/>
            <w:vAlign w:val="bottom"/>
            <w:hideMark/>
          </w:tcPr>
          <w:p w14:paraId="413BB94B"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94C"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94D"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94E"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94F"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950" w14:textId="77777777" w:rsidR="00FB77CD" w:rsidRPr="000D380F" w:rsidRDefault="00E316D8" w:rsidP="00FB77CD">
            <w:pPr>
              <w:rPr>
                <w:rFonts w:ascii="Times New Roman" w:eastAsia="Times New Roman" w:hAnsi="Times New Roman" w:cs="Times New Roman"/>
                <w:sz w:val="20"/>
              </w:rPr>
            </w:pPr>
          </w:p>
        </w:tc>
      </w:tr>
      <w:tr w:rsidR="0028181B" w14:paraId="413BB959" w14:textId="77777777">
        <w:trPr>
          <w:trHeight w:val="300"/>
        </w:trPr>
        <w:tc>
          <w:tcPr>
            <w:tcW w:w="960" w:type="dxa"/>
            <w:tcBorders>
              <w:top w:val="nil"/>
              <w:left w:val="nil"/>
              <w:bottom w:val="nil"/>
              <w:right w:val="nil"/>
            </w:tcBorders>
            <w:shd w:val="clear" w:color="auto" w:fill="auto"/>
            <w:noWrap/>
            <w:vAlign w:val="bottom"/>
            <w:hideMark/>
          </w:tcPr>
          <w:p w14:paraId="413BB952"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ΔΗ.ΣΥ:</w:t>
            </w:r>
          </w:p>
        </w:tc>
        <w:tc>
          <w:tcPr>
            <w:tcW w:w="1205" w:type="dxa"/>
            <w:tcBorders>
              <w:top w:val="nil"/>
              <w:left w:val="nil"/>
              <w:bottom w:val="nil"/>
              <w:right w:val="nil"/>
            </w:tcBorders>
            <w:shd w:val="clear" w:color="auto" w:fill="auto"/>
            <w:noWrap/>
            <w:vAlign w:val="bottom"/>
            <w:hideMark/>
          </w:tcPr>
          <w:p w14:paraId="413BB953"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954"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955"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956"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957"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958" w14:textId="77777777" w:rsidR="00FB77CD" w:rsidRPr="000D380F" w:rsidRDefault="00E316D8" w:rsidP="00FB77CD">
            <w:pPr>
              <w:rPr>
                <w:rFonts w:ascii="Times New Roman" w:eastAsia="Times New Roman" w:hAnsi="Times New Roman" w:cs="Times New Roman"/>
                <w:sz w:val="20"/>
              </w:rPr>
            </w:pPr>
          </w:p>
        </w:tc>
      </w:tr>
      <w:tr w:rsidR="0028181B" w14:paraId="413BB961" w14:textId="77777777">
        <w:trPr>
          <w:trHeight w:val="300"/>
        </w:trPr>
        <w:tc>
          <w:tcPr>
            <w:tcW w:w="960" w:type="dxa"/>
            <w:tcBorders>
              <w:top w:val="nil"/>
              <w:left w:val="nil"/>
              <w:bottom w:val="nil"/>
              <w:right w:val="nil"/>
            </w:tcBorders>
            <w:shd w:val="clear" w:color="auto" w:fill="auto"/>
            <w:noWrap/>
            <w:vAlign w:val="bottom"/>
            <w:hideMark/>
          </w:tcPr>
          <w:p w14:paraId="413BB95A"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Χ.Α:</w:t>
            </w:r>
          </w:p>
        </w:tc>
        <w:tc>
          <w:tcPr>
            <w:tcW w:w="1205" w:type="dxa"/>
            <w:tcBorders>
              <w:top w:val="nil"/>
              <w:left w:val="nil"/>
              <w:bottom w:val="nil"/>
              <w:right w:val="nil"/>
            </w:tcBorders>
            <w:shd w:val="clear" w:color="auto" w:fill="auto"/>
            <w:noWrap/>
            <w:vAlign w:val="bottom"/>
            <w:hideMark/>
          </w:tcPr>
          <w:p w14:paraId="413BB95B"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95C"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95D"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OXI</w:t>
            </w:r>
          </w:p>
        </w:tc>
        <w:tc>
          <w:tcPr>
            <w:tcW w:w="143" w:type="dxa"/>
            <w:tcBorders>
              <w:top w:val="nil"/>
              <w:left w:val="nil"/>
              <w:bottom w:val="nil"/>
              <w:right w:val="nil"/>
            </w:tcBorders>
            <w:shd w:val="clear" w:color="auto" w:fill="auto"/>
            <w:noWrap/>
            <w:vAlign w:val="bottom"/>
            <w:hideMark/>
          </w:tcPr>
          <w:p w14:paraId="413BB95E"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95F"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960" w14:textId="77777777" w:rsidR="00FB77CD" w:rsidRPr="000D380F" w:rsidRDefault="00E316D8" w:rsidP="00FB77CD">
            <w:pPr>
              <w:rPr>
                <w:rFonts w:ascii="Times New Roman" w:eastAsia="Times New Roman" w:hAnsi="Times New Roman" w:cs="Times New Roman"/>
                <w:sz w:val="20"/>
              </w:rPr>
            </w:pPr>
          </w:p>
        </w:tc>
      </w:tr>
      <w:tr w:rsidR="0028181B" w14:paraId="413BB969" w14:textId="77777777">
        <w:trPr>
          <w:trHeight w:val="300"/>
        </w:trPr>
        <w:tc>
          <w:tcPr>
            <w:tcW w:w="960" w:type="dxa"/>
            <w:tcBorders>
              <w:top w:val="nil"/>
              <w:left w:val="nil"/>
              <w:bottom w:val="nil"/>
              <w:right w:val="nil"/>
            </w:tcBorders>
            <w:shd w:val="clear" w:color="auto" w:fill="auto"/>
            <w:noWrap/>
            <w:vAlign w:val="bottom"/>
            <w:hideMark/>
          </w:tcPr>
          <w:p w14:paraId="413BB962"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Κ.Κ.Ε:</w:t>
            </w:r>
          </w:p>
        </w:tc>
        <w:tc>
          <w:tcPr>
            <w:tcW w:w="1205" w:type="dxa"/>
            <w:tcBorders>
              <w:top w:val="nil"/>
              <w:left w:val="nil"/>
              <w:bottom w:val="nil"/>
              <w:right w:val="nil"/>
            </w:tcBorders>
            <w:shd w:val="clear" w:color="auto" w:fill="auto"/>
            <w:noWrap/>
            <w:vAlign w:val="bottom"/>
            <w:hideMark/>
          </w:tcPr>
          <w:p w14:paraId="413BB963"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964"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965"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ΠΡΝ</w:t>
            </w:r>
          </w:p>
        </w:tc>
        <w:tc>
          <w:tcPr>
            <w:tcW w:w="143" w:type="dxa"/>
            <w:tcBorders>
              <w:top w:val="nil"/>
              <w:left w:val="nil"/>
              <w:bottom w:val="nil"/>
              <w:right w:val="nil"/>
            </w:tcBorders>
            <w:shd w:val="clear" w:color="auto" w:fill="auto"/>
            <w:noWrap/>
            <w:vAlign w:val="bottom"/>
            <w:hideMark/>
          </w:tcPr>
          <w:p w14:paraId="413BB966"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967"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968" w14:textId="77777777" w:rsidR="00FB77CD" w:rsidRPr="000D380F" w:rsidRDefault="00E316D8" w:rsidP="00FB77CD">
            <w:pPr>
              <w:rPr>
                <w:rFonts w:ascii="Times New Roman" w:eastAsia="Times New Roman" w:hAnsi="Times New Roman" w:cs="Times New Roman"/>
                <w:sz w:val="20"/>
              </w:rPr>
            </w:pPr>
          </w:p>
        </w:tc>
      </w:tr>
      <w:tr w:rsidR="0028181B" w14:paraId="413BB971" w14:textId="77777777">
        <w:trPr>
          <w:trHeight w:val="300"/>
        </w:trPr>
        <w:tc>
          <w:tcPr>
            <w:tcW w:w="960" w:type="dxa"/>
            <w:tcBorders>
              <w:top w:val="nil"/>
              <w:left w:val="nil"/>
              <w:bottom w:val="nil"/>
              <w:right w:val="nil"/>
            </w:tcBorders>
            <w:shd w:val="clear" w:color="auto" w:fill="auto"/>
            <w:noWrap/>
            <w:vAlign w:val="bottom"/>
            <w:hideMark/>
          </w:tcPr>
          <w:p w14:paraId="413BB96A"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ΑΝ.ΕΛ:</w:t>
            </w:r>
          </w:p>
        </w:tc>
        <w:tc>
          <w:tcPr>
            <w:tcW w:w="1205" w:type="dxa"/>
            <w:tcBorders>
              <w:top w:val="nil"/>
              <w:left w:val="nil"/>
              <w:bottom w:val="nil"/>
              <w:right w:val="nil"/>
            </w:tcBorders>
            <w:shd w:val="clear" w:color="auto" w:fill="auto"/>
            <w:noWrap/>
            <w:vAlign w:val="bottom"/>
            <w:hideMark/>
          </w:tcPr>
          <w:p w14:paraId="413BB96B"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96C"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96D"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96E"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96F"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970" w14:textId="77777777" w:rsidR="00FB77CD" w:rsidRPr="000D380F" w:rsidRDefault="00E316D8" w:rsidP="00FB77CD">
            <w:pPr>
              <w:rPr>
                <w:rFonts w:ascii="Times New Roman" w:eastAsia="Times New Roman" w:hAnsi="Times New Roman" w:cs="Times New Roman"/>
                <w:sz w:val="20"/>
              </w:rPr>
            </w:pPr>
          </w:p>
        </w:tc>
      </w:tr>
      <w:tr w:rsidR="0028181B" w14:paraId="413BB979" w14:textId="77777777">
        <w:trPr>
          <w:trHeight w:val="300"/>
        </w:trPr>
        <w:tc>
          <w:tcPr>
            <w:tcW w:w="960" w:type="dxa"/>
            <w:tcBorders>
              <w:top w:val="nil"/>
              <w:left w:val="nil"/>
              <w:bottom w:val="nil"/>
              <w:right w:val="nil"/>
            </w:tcBorders>
            <w:shd w:val="clear" w:color="auto" w:fill="auto"/>
            <w:noWrap/>
            <w:vAlign w:val="bottom"/>
            <w:hideMark/>
          </w:tcPr>
          <w:p w14:paraId="413BB972"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ΠΟΤΑΜΙ:</w:t>
            </w:r>
          </w:p>
        </w:tc>
        <w:tc>
          <w:tcPr>
            <w:tcW w:w="1205" w:type="dxa"/>
            <w:tcBorders>
              <w:top w:val="nil"/>
              <w:left w:val="nil"/>
              <w:bottom w:val="nil"/>
              <w:right w:val="nil"/>
            </w:tcBorders>
            <w:shd w:val="clear" w:color="auto" w:fill="auto"/>
            <w:noWrap/>
            <w:vAlign w:val="bottom"/>
            <w:hideMark/>
          </w:tcPr>
          <w:p w14:paraId="413BB973"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974"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975"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976"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977"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978" w14:textId="77777777" w:rsidR="00FB77CD" w:rsidRPr="000D380F" w:rsidRDefault="00E316D8" w:rsidP="00FB77CD">
            <w:pPr>
              <w:rPr>
                <w:rFonts w:ascii="Times New Roman" w:eastAsia="Times New Roman" w:hAnsi="Times New Roman" w:cs="Times New Roman"/>
                <w:sz w:val="20"/>
              </w:rPr>
            </w:pPr>
          </w:p>
        </w:tc>
      </w:tr>
      <w:tr w:rsidR="0028181B" w14:paraId="413BB980" w14:textId="77777777">
        <w:trPr>
          <w:trHeight w:val="300"/>
        </w:trPr>
        <w:tc>
          <w:tcPr>
            <w:tcW w:w="2165" w:type="dxa"/>
            <w:gridSpan w:val="2"/>
            <w:tcBorders>
              <w:top w:val="nil"/>
              <w:left w:val="nil"/>
              <w:bottom w:val="nil"/>
              <w:right w:val="nil"/>
            </w:tcBorders>
            <w:shd w:val="clear" w:color="auto" w:fill="auto"/>
            <w:noWrap/>
            <w:vAlign w:val="bottom"/>
            <w:hideMark/>
          </w:tcPr>
          <w:p w14:paraId="413BB97A"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ΕΝ. ΚΕΝΤΡΩΩΝ:</w:t>
            </w:r>
          </w:p>
        </w:tc>
        <w:tc>
          <w:tcPr>
            <w:tcW w:w="1204" w:type="dxa"/>
            <w:tcBorders>
              <w:top w:val="nil"/>
              <w:left w:val="nil"/>
              <w:bottom w:val="nil"/>
              <w:right w:val="nil"/>
            </w:tcBorders>
            <w:shd w:val="clear" w:color="auto" w:fill="auto"/>
            <w:noWrap/>
            <w:vAlign w:val="bottom"/>
            <w:hideMark/>
          </w:tcPr>
          <w:p w14:paraId="413BB97B"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97C"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97D"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97E"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97F" w14:textId="77777777" w:rsidR="00FB77CD" w:rsidRPr="000D380F" w:rsidRDefault="00E316D8" w:rsidP="00FB77CD">
            <w:pPr>
              <w:rPr>
                <w:rFonts w:ascii="Times New Roman" w:eastAsia="Times New Roman" w:hAnsi="Times New Roman" w:cs="Times New Roman"/>
                <w:sz w:val="20"/>
              </w:rPr>
            </w:pPr>
          </w:p>
        </w:tc>
      </w:tr>
      <w:tr w:rsidR="0028181B" w14:paraId="413BB988" w14:textId="77777777">
        <w:trPr>
          <w:trHeight w:val="300"/>
        </w:trPr>
        <w:tc>
          <w:tcPr>
            <w:tcW w:w="960" w:type="dxa"/>
            <w:tcBorders>
              <w:top w:val="nil"/>
              <w:left w:val="nil"/>
              <w:bottom w:val="nil"/>
              <w:right w:val="nil"/>
            </w:tcBorders>
            <w:shd w:val="clear" w:color="auto" w:fill="auto"/>
            <w:noWrap/>
            <w:vAlign w:val="bottom"/>
            <w:hideMark/>
          </w:tcPr>
          <w:p w14:paraId="413BB981" w14:textId="77777777" w:rsidR="00FB77CD" w:rsidRPr="000D380F" w:rsidRDefault="00E316D8" w:rsidP="00FB77CD">
            <w:pPr>
              <w:rPr>
                <w:rFonts w:ascii="Times New Roman" w:eastAsia="Times New Roman" w:hAnsi="Times New Roman" w:cs="Times New Roman"/>
                <w:sz w:val="20"/>
              </w:rPr>
            </w:pPr>
          </w:p>
        </w:tc>
        <w:tc>
          <w:tcPr>
            <w:tcW w:w="1205" w:type="dxa"/>
            <w:tcBorders>
              <w:top w:val="nil"/>
              <w:left w:val="nil"/>
              <w:bottom w:val="nil"/>
              <w:right w:val="nil"/>
            </w:tcBorders>
            <w:shd w:val="clear" w:color="auto" w:fill="auto"/>
            <w:noWrap/>
            <w:vAlign w:val="bottom"/>
            <w:hideMark/>
          </w:tcPr>
          <w:p w14:paraId="413BB982"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983"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984" w14:textId="77777777" w:rsidR="00FB77CD" w:rsidRPr="000D380F" w:rsidRDefault="00E316D8" w:rsidP="00FB77CD">
            <w:pPr>
              <w:rPr>
                <w:rFonts w:ascii="Times New Roman" w:eastAsia="Times New Roman" w:hAnsi="Times New Roman" w:cs="Times New Roman"/>
                <w:sz w:val="20"/>
              </w:rPr>
            </w:pPr>
          </w:p>
        </w:tc>
        <w:tc>
          <w:tcPr>
            <w:tcW w:w="143" w:type="dxa"/>
            <w:tcBorders>
              <w:top w:val="nil"/>
              <w:left w:val="nil"/>
              <w:bottom w:val="nil"/>
              <w:right w:val="nil"/>
            </w:tcBorders>
            <w:shd w:val="clear" w:color="auto" w:fill="auto"/>
            <w:noWrap/>
            <w:vAlign w:val="bottom"/>
            <w:hideMark/>
          </w:tcPr>
          <w:p w14:paraId="413BB985" w14:textId="77777777" w:rsidR="00FB77CD" w:rsidRPr="000D380F" w:rsidRDefault="00E316D8" w:rsidP="00FB77CD">
            <w:pPr>
              <w:rPr>
                <w:rFonts w:ascii="Times New Roman" w:eastAsia="Times New Roman" w:hAnsi="Times New Roman" w:cs="Times New Roman"/>
                <w:sz w:val="20"/>
              </w:rPr>
            </w:pPr>
          </w:p>
        </w:tc>
        <w:tc>
          <w:tcPr>
            <w:tcW w:w="1538" w:type="dxa"/>
            <w:tcBorders>
              <w:top w:val="nil"/>
              <w:left w:val="nil"/>
              <w:bottom w:val="nil"/>
              <w:right w:val="nil"/>
            </w:tcBorders>
            <w:shd w:val="clear" w:color="auto" w:fill="auto"/>
            <w:noWrap/>
            <w:vAlign w:val="bottom"/>
            <w:hideMark/>
          </w:tcPr>
          <w:p w14:paraId="413BB986"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987" w14:textId="77777777" w:rsidR="00FB77CD" w:rsidRPr="000D380F" w:rsidRDefault="00E316D8" w:rsidP="00FB77CD">
            <w:pPr>
              <w:rPr>
                <w:rFonts w:ascii="Times New Roman" w:eastAsia="Times New Roman" w:hAnsi="Times New Roman" w:cs="Times New Roman"/>
                <w:sz w:val="20"/>
              </w:rPr>
            </w:pPr>
          </w:p>
        </w:tc>
      </w:tr>
      <w:tr w:rsidR="0028181B" w14:paraId="413BB98C" w14:textId="77777777">
        <w:trPr>
          <w:trHeight w:val="300"/>
        </w:trPr>
        <w:tc>
          <w:tcPr>
            <w:tcW w:w="960" w:type="dxa"/>
            <w:tcBorders>
              <w:top w:val="nil"/>
              <w:left w:val="nil"/>
              <w:bottom w:val="nil"/>
              <w:right w:val="nil"/>
            </w:tcBorders>
            <w:shd w:val="clear" w:color="auto" w:fill="auto"/>
            <w:noWrap/>
            <w:vAlign w:val="bottom"/>
            <w:hideMark/>
          </w:tcPr>
          <w:p w14:paraId="413BB989" w14:textId="77777777" w:rsidR="00FB77CD" w:rsidRPr="000D380F" w:rsidRDefault="00E316D8" w:rsidP="00FB77CD">
            <w:pPr>
              <w:rPr>
                <w:rFonts w:ascii="Times New Roman" w:eastAsia="Times New Roman" w:hAnsi="Times New Roman" w:cs="Times New Roman"/>
                <w:sz w:val="20"/>
              </w:rPr>
            </w:pPr>
          </w:p>
        </w:tc>
        <w:tc>
          <w:tcPr>
            <w:tcW w:w="5294" w:type="dxa"/>
            <w:gridSpan w:val="5"/>
            <w:tcBorders>
              <w:top w:val="nil"/>
              <w:left w:val="nil"/>
              <w:bottom w:val="nil"/>
              <w:right w:val="nil"/>
            </w:tcBorders>
            <w:shd w:val="clear" w:color="auto" w:fill="auto"/>
            <w:noWrap/>
            <w:vAlign w:val="bottom"/>
            <w:hideMark/>
          </w:tcPr>
          <w:p w14:paraId="413BB98A"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Άρθρο 25 ως έχει   ΔΕΚΤΟ ΚΑΤΑ ΠΛΕΙΟΨΗΦΙΑ</w:t>
            </w:r>
          </w:p>
        </w:tc>
        <w:tc>
          <w:tcPr>
            <w:tcW w:w="1930" w:type="dxa"/>
            <w:tcBorders>
              <w:top w:val="nil"/>
              <w:left w:val="nil"/>
              <w:bottom w:val="nil"/>
              <w:right w:val="nil"/>
            </w:tcBorders>
            <w:shd w:val="clear" w:color="auto" w:fill="auto"/>
            <w:noWrap/>
            <w:vAlign w:val="bottom"/>
            <w:hideMark/>
          </w:tcPr>
          <w:p w14:paraId="413BB98B" w14:textId="77777777" w:rsidR="00FB77CD" w:rsidRPr="000D380F" w:rsidRDefault="00E316D8" w:rsidP="00FB77CD">
            <w:pPr>
              <w:rPr>
                <w:rFonts w:ascii="Calibri" w:eastAsia="Times New Roman" w:hAnsi="Calibri" w:cs="Calibri"/>
                <w:color w:val="000000"/>
                <w:sz w:val="22"/>
                <w:szCs w:val="22"/>
              </w:rPr>
            </w:pPr>
          </w:p>
        </w:tc>
      </w:tr>
      <w:tr w:rsidR="0028181B" w14:paraId="413BB994" w14:textId="77777777">
        <w:trPr>
          <w:trHeight w:val="300"/>
        </w:trPr>
        <w:tc>
          <w:tcPr>
            <w:tcW w:w="960" w:type="dxa"/>
            <w:tcBorders>
              <w:top w:val="nil"/>
              <w:left w:val="nil"/>
              <w:bottom w:val="nil"/>
              <w:right w:val="nil"/>
            </w:tcBorders>
            <w:shd w:val="clear" w:color="auto" w:fill="auto"/>
            <w:noWrap/>
            <w:vAlign w:val="bottom"/>
            <w:hideMark/>
          </w:tcPr>
          <w:p w14:paraId="413BB98D"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ΣΥΡΙΖΑ:</w:t>
            </w:r>
          </w:p>
        </w:tc>
        <w:tc>
          <w:tcPr>
            <w:tcW w:w="1205" w:type="dxa"/>
            <w:tcBorders>
              <w:top w:val="nil"/>
              <w:left w:val="nil"/>
              <w:bottom w:val="nil"/>
              <w:right w:val="nil"/>
            </w:tcBorders>
            <w:shd w:val="clear" w:color="auto" w:fill="auto"/>
            <w:noWrap/>
            <w:vAlign w:val="bottom"/>
            <w:hideMark/>
          </w:tcPr>
          <w:p w14:paraId="413BB98E"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98F"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990"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991"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992"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993" w14:textId="77777777" w:rsidR="00FB77CD" w:rsidRPr="000D380F" w:rsidRDefault="00E316D8" w:rsidP="00FB77CD">
            <w:pPr>
              <w:rPr>
                <w:rFonts w:ascii="Times New Roman" w:eastAsia="Times New Roman" w:hAnsi="Times New Roman" w:cs="Times New Roman"/>
                <w:sz w:val="20"/>
              </w:rPr>
            </w:pPr>
          </w:p>
        </w:tc>
      </w:tr>
      <w:tr w:rsidR="0028181B" w14:paraId="413BB99C" w14:textId="77777777">
        <w:trPr>
          <w:trHeight w:val="300"/>
        </w:trPr>
        <w:tc>
          <w:tcPr>
            <w:tcW w:w="960" w:type="dxa"/>
            <w:tcBorders>
              <w:top w:val="nil"/>
              <w:left w:val="nil"/>
              <w:bottom w:val="nil"/>
              <w:right w:val="nil"/>
            </w:tcBorders>
            <w:shd w:val="clear" w:color="auto" w:fill="auto"/>
            <w:noWrap/>
            <w:vAlign w:val="bottom"/>
            <w:hideMark/>
          </w:tcPr>
          <w:p w14:paraId="413BB995"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Ν.Δ:</w:t>
            </w:r>
          </w:p>
        </w:tc>
        <w:tc>
          <w:tcPr>
            <w:tcW w:w="1205" w:type="dxa"/>
            <w:tcBorders>
              <w:top w:val="nil"/>
              <w:left w:val="nil"/>
              <w:bottom w:val="nil"/>
              <w:right w:val="nil"/>
            </w:tcBorders>
            <w:shd w:val="clear" w:color="auto" w:fill="auto"/>
            <w:noWrap/>
            <w:vAlign w:val="bottom"/>
            <w:hideMark/>
          </w:tcPr>
          <w:p w14:paraId="413BB996"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997"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998"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999"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99A"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99B" w14:textId="77777777" w:rsidR="00FB77CD" w:rsidRPr="000D380F" w:rsidRDefault="00E316D8" w:rsidP="00FB77CD">
            <w:pPr>
              <w:rPr>
                <w:rFonts w:ascii="Times New Roman" w:eastAsia="Times New Roman" w:hAnsi="Times New Roman" w:cs="Times New Roman"/>
                <w:sz w:val="20"/>
              </w:rPr>
            </w:pPr>
          </w:p>
        </w:tc>
      </w:tr>
      <w:tr w:rsidR="0028181B" w14:paraId="413BB9A4" w14:textId="77777777">
        <w:trPr>
          <w:trHeight w:val="300"/>
        </w:trPr>
        <w:tc>
          <w:tcPr>
            <w:tcW w:w="960" w:type="dxa"/>
            <w:tcBorders>
              <w:top w:val="nil"/>
              <w:left w:val="nil"/>
              <w:bottom w:val="nil"/>
              <w:right w:val="nil"/>
            </w:tcBorders>
            <w:shd w:val="clear" w:color="auto" w:fill="auto"/>
            <w:noWrap/>
            <w:vAlign w:val="bottom"/>
            <w:hideMark/>
          </w:tcPr>
          <w:p w14:paraId="413BB99D"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ΔΗ.ΣΥ:</w:t>
            </w:r>
          </w:p>
        </w:tc>
        <w:tc>
          <w:tcPr>
            <w:tcW w:w="1205" w:type="dxa"/>
            <w:tcBorders>
              <w:top w:val="nil"/>
              <w:left w:val="nil"/>
              <w:bottom w:val="nil"/>
              <w:right w:val="nil"/>
            </w:tcBorders>
            <w:shd w:val="clear" w:color="auto" w:fill="auto"/>
            <w:noWrap/>
            <w:vAlign w:val="bottom"/>
            <w:hideMark/>
          </w:tcPr>
          <w:p w14:paraId="413BB99E"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99F"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9A0"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9A1"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9A2"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9A3" w14:textId="77777777" w:rsidR="00FB77CD" w:rsidRPr="000D380F" w:rsidRDefault="00E316D8" w:rsidP="00FB77CD">
            <w:pPr>
              <w:rPr>
                <w:rFonts w:ascii="Times New Roman" w:eastAsia="Times New Roman" w:hAnsi="Times New Roman" w:cs="Times New Roman"/>
                <w:sz w:val="20"/>
              </w:rPr>
            </w:pPr>
          </w:p>
        </w:tc>
      </w:tr>
      <w:tr w:rsidR="0028181B" w14:paraId="413BB9AC" w14:textId="77777777">
        <w:trPr>
          <w:trHeight w:val="300"/>
        </w:trPr>
        <w:tc>
          <w:tcPr>
            <w:tcW w:w="960" w:type="dxa"/>
            <w:tcBorders>
              <w:top w:val="nil"/>
              <w:left w:val="nil"/>
              <w:bottom w:val="nil"/>
              <w:right w:val="nil"/>
            </w:tcBorders>
            <w:shd w:val="clear" w:color="auto" w:fill="auto"/>
            <w:noWrap/>
            <w:vAlign w:val="bottom"/>
            <w:hideMark/>
          </w:tcPr>
          <w:p w14:paraId="413BB9A5"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Χ.Α:</w:t>
            </w:r>
          </w:p>
        </w:tc>
        <w:tc>
          <w:tcPr>
            <w:tcW w:w="1205" w:type="dxa"/>
            <w:tcBorders>
              <w:top w:val="nil"/>
              <w:left w:val="nil"/>
              <w:bottom w:val="nil"/>
              <w:right w:val="nil"/>
            </w:tcBorders>
            <w:shd w:val="clear" w:color="auto" w:fill="auto"/>
            <w:noWrap/>
            <w:vAlign w:val="bottom"/>
            <w:hideMark/>
          </w:tcPr>
          <w:p w14:paraId="413BB9A6"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9A7"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9A8"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OXI</w:t>
            </w:r>
          </w:p>
        </w:tc>
        <w:tc>
          <w:tcPr>
            <w:tcW w:w="143" w:type="dxa"/>
            <w:tcBorders>
              <w:top w:val="nil"/>
              <w:left w:val="nil"/>
              <w:bottom w:val="nil"/>
              <w:right w:val="nil"/>
            </w:tcBorders>
            <w:shd w:val="clear" w:color="auto" w:fill="auto"/>
            <w:noWrap/>
            <w:vAlign w:val="bottom"/>
            <w:hideMark/>
          </w:tcPr>
          <w:p w14:paraId="413BB9A9"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9AA"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9AB" w14:textId="77777777" w:rsidR="00FB77CD" w:rsidRPr="000D380F" w:rsidRDefault="00E316D8" w:rsidP="00FB77CD">
            <w:pPr>
              <w:rPr>
                <w:rFonts w:ascii="Times New Roman" w:eastAsia="Times New Roman" w:hAnsi="Times New Roman" w:cs="Times New Roman"/>
                <w:sz w:val="20"/>
              </w:rPr>
            </w:pPr>
          </w:p>
        </w:tc>
      </w:tr>
      <w:tr w:rsidR="0028181B" w14:paraId="413BB9B4" w14:textId="77777777">
        <w:trPr>
          <w:trHeight w:val="300"/>
        </w:trPr>
        <w:tc>
          <w:tcPr>
            <w:tcW w:w="960" w:type="dxa"/>
            <w:tcBorders>
              <w:top w:val="nil"/>
              <w:left w:val="nil"/>
              <w:bottom w:val="nil"/>
              <w:right w:val="nil"/>
            </w:tcBorders>
            <w:shd w:val="clear" w:color="auto" w:fill="auto"/>
            <w:noWrap/>
            <w:vAlign w:val="bottom"/>
            <w:hideMark/>
          </w:tcPr>
          <w:p w14:paraId="413BB9AD"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Κ.Κ.Ε:</w:t>
            </w:r>
          </w:p>
        </w:tc>
        <w:tc>
          <w:tcPr>
            <w:tcW w:w="1205" w:type="dxa"/>
            <w:tcBorders>
              <w:top w:val="nil"/>
              <w:left w:val="nil"/>
              <w:bottom w:val="nil"/>
              <w:right w:val="nil"/>
            </w:tcBorders>
            <w:shd w:val="clear" w:color="auto" w:fill="auto"/>
            <w:noWrap/>
            <w:vAlign w:val="bottom"/>
            <w:hideMark/>
          </w:tcPr>
          <w:p w14:paraId="413BB9AE"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9AF"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9B0"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OXI</w:t>
            </w:r>
          </w:p>
        </w:tc>
        <w:tc>
          <w:tcPr>
            <w:tcW w:w="143" w:type="dxa"/>
            <w:tcBorders>
              <w:top w:val="nil"/>
              <w:left w:val="nil"/>
              <w:bottom w:val="nil"/>
              <w:right w:val="nil"/>
            </w:tcBorders>
            <w:shd w:val="clear" w:color="auto" w:fill="auto"/>
            <w:noWrap/>
            <w:vAlign w:val="bottom"/>
            <w:hideMark/>
          </w:tcPr>
          <w:p w14:paraId="413BB9B1"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9B2"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9B3" w14:textId="77777777" w:rsidR="00FB77CD" w:rsidRPr="000D380F" w:rsidRDefault="00E316D8" w:rsidP="00FB77CD">
            <w:pPr>
              <w:rPr>
                <w:rFonts w:ascii="Times New Roman" w:eastAsia="Times New Roman" w:hAnsi="Times New Roman" w:cs="Times New Roman"/>
                <w:sz w:val="20"/>
              </w:rPr>
            </w:pPr>
          </w:p>
        </w:tc>
      </w:tr>
      <w:tr w:rsidR="0028181B" w14:paraId="413BB9BC" w14:textId="77777777">
        <w:trPr>
          <w:trHeight w:val="300"/>
        </w:trPr>
        <w:tc>
          <w:tcPr>
            <w:tcW w:w="960" w:type="dxa"/>
            <w:tcBorders>
              <w:top w:val="nil"/>
              <w:left w:val="nil"/>
              <w:bottom w:val="nil"/>
              <w:right w:val="nil"/>
            </w:tcBorders>
            <w:shd w:val="clear" w:color="auto" w:fill="auto"/>
            <w:noWrap/>
            <w:vAlign w:val="bottom"/>
            <w:hideMark/>
          </w:tcPr>
          <w:p w14:paraId="413BB9B5"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ΑΝ.ΕΛ:</w:t>
            </w:r>
          </w:p>
        </w:tc>
        <w:tc>
          <w:tcPr>
            <w:tcW w:w="1205" w:type="dxa"/>
            <w:tcBorders>
              <w:top w:val="nil"/>
              <w:left w:val="nil"/>
              <w:bottom w:val="nil"/>
              <w:right w:val="nil"/>
            </w:tcBorders>
            <w:shd w:val="clear" w:color="auto" w:fill="auto"/>
            <w:noWrap/>
            <w:vAlign w:val="bottom"/>
            <w:hideMark/>
          </w:tcPr>
          <w:p w14:paraId="413BB9B6"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9B7"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9B8"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9B9"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9BA"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9BB" w14:textId="77777777" w:rsidR="00FB77CD" w:rsidRPr="000D380F" w:rsidRDefault="00E316D8" w:rsidP="00FB77CD">
            <w:pPr>
              <w:rPr>
                <w:rFonts w:ascii="Times New Roman" w:eastAsia="Times New Roman" w:hAnsi="Times New Roman" w:cs="Times New Roman"/>
                <w:sz w:val="20"/>
              </w:rPr>
            </w:pPr>
          </w:p>
        </w:tc>
      </w:tr>
      <w:tr w:rsidR="0028181B" w14:paraId="413BB9C4" w14:textId="77777777">
        <w:trPr>
          <w:trHeight w:val="300"/>
        </w:trPr>
        <w:tc>
          <w:tcPr>
            <w:tcW w:w="960" w:type="dxa"/>
            <w:tcBorders>
              <w:top w:val="nil"/>
              <w:left w:val="nil"/>
              <w:bottom w:val="nil"/>
              <w:right w:val="nil"/>
            </w:tcBorders>
            <w:shd w:val="clear" w:color="auto" w:fill="auto"/>
            <w:noWrap/>
            <w:vAlign w:val="bottom"/>
            <w:hideMark/>
          </w:tcPr>
          <w:p w14:paraId="413BB9BD"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ΠΟΤΑΜΙ:</w:t>
            </w:r>
          </w:p>
        </w:tc>
        <w:tc>
          <w:tcPr>
            <w:tcW w:w="1205" w:type="dxa"/>
            <w:tcBorders>
              <w:top w:val="nil"/>
              <w:left w:val="nil"/>
              <w:bottom w:val="nil"/>
              <w:right w:val="nil"/>
            </w:tcBorders>
            <w:shd w:val="clear" w:color="auto" w:fill="auto"/>
            <w:noWrap/>
            <w:vAlign w:val="bottom"/>
            <w:hideMark/>
          </w:tcPr>
          <w:p w14:paraId="413BB9BE"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9BF"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9C0"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9C1"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9C2"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9C3" w14:textId="77777777" w:rsidR="00FB77CD" w:rsidRPr="000D380F" w:rsidRDefault="00E316D8" w:rsidP="00FB77CD">
            <w:pPr>
              <w:rPr>
                <w:rFonts w:ascii="Times New Roman" w:eastAsia="Times New Roman" w:hAnsi="Times New Roman" w:cs="Times New Roman"/>
                <w:sz w:val="20"/>
              </w:rPr>
            </w:pPr>
          </w:p>
        </w:tc>
      </w:tr>
      <w:tr w:rsidR="0028181B" w14:paraId="413BB9CB" w14:textId="77777777">
        <w:trPr>
          <w:trHeight w:val="300"/>
        </w:trPr>
        <w:tc>
          <w:tcPr>
            <w:tcW w:w="2165" w:type="dxa"/>
            <w:gridSpan w:val="2"/>
            <w:tcBorders>
              <w:top w:val="nil"/>
              <w:left w:val="nil"/>
              <w:bottom w:val="nil"/>
              <w:right w:val="nil"/>
            </w:tcBorders>
            <w:shd w:val="clear" w:color="auto" w:fill="auto"/>
            <w:noWrap/>
            <w:vAlign w:val="bottom"/>
            <w:hideMark/>
          </w:tcPr>
          <w:p w14:paraId="413BB9C5"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ΕΝ. ΚΕΝΤΡΩΩΝ:</w:t>
            </w:r>
          </w:p>
        </w:tc>
        <w:tc>
          <w:tcPr>
            <w:tcW w:w="1204" w:type="dxa"/>
            <w:tcBorders>
              <w:top w:val="nil"/>
              <w:left w:val="nil"/>
              <w:bottom w:val="nil"/>
              <w:right w:val="nil"/>
            </w:tcBorders>
            <w:shd w:val="clear" w:color="auto" w:fill="auto"/>
            <w:noWrap/>
            <w:vAlign w:val="bottom"/>
            <w:hideMark/>
          </w:tcPr>
          <w:p w14:paraId="413BB9C6"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9C7"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9C8"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9C9"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9CA" w14:textId="77777777" w:rsidR="00FB77CD" w:rsidRPr="000D380F" w:rsidRDefault="00E316D8" w:rsidP="00FB77CD">
            <w:pPr>
              <w:rPr>
                <w:rFonts w:ascii="Times New Roman" w:eastAsia="Times New Roman" w:hAnsi="Times New Roman" w:cs="Times New Roman"/>
                <w:sz w:val="20"/>
              </w:rPr>
            </w:pPr>
          </w:p>
        </w:tc>
      </w:tr>
      <w:tr w:rsidR="0028181B" w14:paraId="413BB9D3" w14:textId="77777777">
        <w:trPr>
          <w:trHeight w:val="300"/>
        </w:trPr>
        <w:tc>
          <w:tcPr>
            <w:tcW w:w="960" w:type="dxa"/>
            <w:tcBorders>
              <w:top w:val="nil"/>
              <w:left w:val="nil"/>
              <w:bottom w:val="nil"/>
              <w:right w:val="nil"/>
            </w:tcBorders>
            <w:shd w:val="clear" w:color="auto" w:fill="auto"/>
            <w:noWrap/>
            <w:vAlign w:val="bottom"/>
            <w:hideMark/>
          </w:tcPr>
          <w:p w14:paraId="413BB9CC" w14:textId="77777777" w:rsidR="00FB77CD" w:rsidRPr="000D380F" w:rsidRDefault="00E316D8" w:rsidP="00FB77CD">
            <w:pPr>
              <w:rPr>
                <w:rFonts w:ascii="Times New Roman" w:eastAsia="Times New Roman" w:hAnsi="Times New Roman" w:cs="Times New Roman"/>
                <w:sz w:val="20"/>
              </w:rPr>
            </w:pPr>
          </w:p>
        </w:tc>
        <w:tc>
          <w:tcPr>
            <w:tcW w:w="1205" w:type="dxa"/>
            <w:tcBorders>
              <w:top w:val="nil"/>
              <w:left w:val="nil"/>
              <w:bottom w:val="nil"/>
              <w:right w:val="nil"/>
            </w:tcBorders>
            <w:shd w:val="clear" w:color="auto" w:fill="auto"/>
            <w:noWrap/>
            <w:vAlign w:val="bottom"/>
            <w:hideMark/>
          </w:tcPr>
          <w:p w14:paraId="413BB9CD"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9CE"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9CF" w14:textId="77777777" w:rsidR="00FB77CD" w:rsidRPr="000D380F" w:rsidRDefault="00E316D8" w:rsidP="00FB77CD">
            <w:pPr>
              <w:rPr>
                <w:rFonts w:ascii="Times New Roman" w:eastAsia="Times New Roman" w:hAnsi="Times New Roman" w:cs="Times New Roman"/>
                <w:sz w:val="20"/>
              </w:rPr>
            </w:pPr>
          </w:p>
        </w:tc>
        <w:tc>
          <w:tcPr>
            <w:tcW w:w="143" w:type="dxa"/>
            <w:tcBorders>
              <w:top w:val="nil"/>
              <w:left w:val="nil"/>
              <w:bottom w:val="nil"/>
              <w:right w:val="nil"/>
            </w:tcBorders>
            <w:shd w:val="clear" w:color="auto" w:fill="auto"/>
            <w:noWrap/>
            <w:vAlign w:val="bottom"/>
            <w:hideMark/>
          </w:tcPr>
          <w:p w14:paraId="413BB9D0" w14:textId="77777777" w:rsidR="00FB77CD" w:rsidRPr="000D380F" w:rsidRDefault="00E316D8" w:rsidP="00FB77CD">
            <w:pPr>
              <w:rPr>
                <w:rFonts w:ascii="Times New Roman" w:eastAsia="Times New Roman" w:hAnsi="Times New Roman" w:cs="Times New Roman"/>
                <w:sz w:val="20"/>
              </w:rPr>
            </w:pPr>
          </w:p>
        </w:tc>
        <w:tc>
          <w:tcPr>
            <w:tcW w:w="1538" w:type="dxa"/>
            <w:tcBorders>
              <w:top w:val="nil"/>
              <w:left w:val="nil"/>
              <w:bottom w:val="nil"/>
              <w:right w:val="nil"/>
            </w:tcBorders>
            <w:shd w:val="clear" w:color="auto" w:fill="auto"/>
            <w:noWrap/>
            <w:vAlign w:val="bottom"/>
            <w:hideMark/>
          </w:tcPr>
          <w:p w14:paraId="413BB9D1"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9D2" w14:textId="77777777" w:rsidR="00FB77CD" w:rsidRPr="000D380F" w:rsidRDefault="00E316D8" w:rsidP="00FB77CD">
            <w:pPr>
              <w:rPr>
                <w:rFonts w:ascii="Times New Roman" w:eastAsia="Times New Roman" w:hAnsi="Times New Roman" w:cs="Times New Roman"/>
                <w:sz w:val="20"/>
              </w:rPr>
            </w:pPr>
          </w:p>
        </w:tc>
      </w:tr>
      <w:tr w:rsidR="0028181B" w14:paraId="413BB9D7" w14:textId="77777777">
        <w:trPr>
          <w:trHeight w:val="300"/>
        </w:trPr>
        <w:tc>
          <w:tcPr>
            <w:tcW w:w="960" w:type="dxa"/>
            <w:tcBorders>
              <w:top w:val="nil"/>
              <w:left w:val="nil"/>
              <w:bottom w:val="nil"/>
              <w:right w:val="nil"/>
            </w:tcBorders>
            <w:shd w:val="clear" w:color="auto" w:fill="auto"/>
            <w:noWrap/>
            <w:vAlign w:val="bottom"/>
            <w:hideMark/>
          </w:tcPr>
          <w:p w14:paraId="413BB9D4" w14:textId="77777777" w:rsidR="00FB77CD" w:rsidRPr="000D380F" w:rsidRDefault="00E316D8" w:rsidP="00FB77CD">
            <w:pPr>
              <w:rPr>
                <w:rFonts w:ascii="Times New Roman" w:eastAsia="Times New Roman" w:hAnsi="Times New Roman" w:cs="Times New Roman"/>
                <w:sz w:val="20"/>
              </w:rPr>
            </w:pPr>
          </w:p>
        </w:tc>
        <w:tc>
          <w:tcPr>
            <w:tcW w:w="5294" w:type="dxa"/>
            <w:gridSpan w:val="5"/>
            <w:tcBorders>
              <w:top w:val="nil"/>
              <w:left w:val="nil"/>
              <w:bottom w:val="nil"/>
              <w:right w:val="nil"/>
            </w:tcBorders>
            <w:shd w:val="clear" w:color="auto" w:fill="auto"/>
            <w:noWrap/>
            <w:vAlign w:val="bottom"/>
            <w:hideMark/>
          </w:tcPr>
          <w:p w14:paraId="413BB9D5"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Άρθρο 26 ως έχει   ΔΕΚΤΟ ΚΑΤΑ ΠΛΕΙΟΨΗΦΙΑ</w:t>
            </w:r>
          </w:p>
        </w:tc>
        <w:tc>
          <w:tcPr>
            <w:tcW w:w="1930" w:type="dxa"/>
            <w:tcBorders>
              <w:top w:val="nil"/>
              <w:left w:val="nil"/>
              <w:bottom w:val="nil"/>
              <w:right w:val="nil"/>
            </w:tcBorders>
            <w:shd w:val="clear" w:color="auto" w:fill="auto"/>
            <w:noWrap/>
            <w:vAlign w:val="bottom"/>
            <w:hideMark/>
          </w:tcPr>
          <w:p w14:paraId="413BB9D6" w14:textId="77777777" w:rsidR="00FB77CD" w:rsidRPr="000D380F" w:rsidRDefault="00E316D8" w:rsidP="00FB77CD">
            <w:pPr>
              <w:rPr>
                <w:rFonts w:ascii="Calibri" w:eastAsia="Times New Roman" w:hAnsi="Calibri" w:cs="Calibri"/>
                <w:color w:val="000000"/>
                <w:sz w:val="22"/>
                <w:szCs w:val="22"/>
              </w:rPr>
            </w:pPr>
          </w:p>
        </w:tc>
      </w:tr>
      <w:tr w:rsidR="0028181B" w14:paraId="413BB9DF" w14:textId="77777777">
        <w:trPr>
          <w:trHeight w:val="300"/>
        </w:trPr>
        <w:tc>
          <w:tcPr>
            <w:tcW w:w="960" w:type="dxa"/>
            <w:tcBorders>
              <w:top w:val="nil"/>
              <w:left w:val="nil"/>
              <w:bottom w:val="nil"/>
              <w:right w:val="nil"/>
            </w:tcBorders>
            <w:shd w:val="clear" w:color="auto" w:fill="auto"/>
            <w:noWrap/>
            <w:vAlign w:val="bottom"/>
            <w:hideMark/>
          </w:tcPr>
          <w:p w14:paraId="413BB9D8"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ΣΥΡΙΖΑ:</w:t>
            </w:r>
          </w:p>
        </w:tc>
        <w:tc>
          <w:tcPr>
            <w:tcW w:w="1205" w:type="dxa"/>
            <w:tcBorders>
              <w:top w:val="nil"/>
              <w:left w:val="nil"/>
              <w:bottom w:val="nil"/>
              <w:right w:val="nil"/>
            </w:tcBorders>
            <w:shd w:val="clear" w:color="auto" w:fill="auto"/>
            <w:noWrap/>
            <w:vAlign w:val="bottom"/>
            <w:hideMark/>
          </w:tcPr>
          <w:p w14:paraId="413BB9D9"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9DA"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9DB"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9DC"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9DD"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9DE" w14:textId="77777777" w:rsidR="00FB77CD" w:rsidRPr="000D380F" w:rsidRDefault="00E316D8" w:rsidP="00FB77CD">
            <w:pPr>
              <w:rPr>
                <w:rFonts w:ascii="Times New Roman" w:eastAsia="Times New Roman" w:hAnsi="Times New Roman" w:cs="Times New Roman"/>
                <w:sz w:val="20"/>
              </w:rPr>
            </w:pPr>
          </w:p>
        </w:tc>
      </w:tr>
      <w:tr w:rsidR="0028181B" w14:paraId="413BB9E7" w14:textId="77777777">
        <w:trPr>
          <w:trHeight w:val="300"/>
        </w:trPr>
        <w:tc>
          <w:tcPr>
            <w:tcW w:w="960" w:type="dxa"/>
            <w:tcBorders>
              <w:top w:val="nil"/>
              <w:left w:val="nil"/>
              <w:bottom w:val="nil"/>
              <w:right w:val="nil"/>
            </w:tcBorders>
            <w:shd w:val="clear" w:color="auto" w:fill="auto"/>
            <w:noWrap/>
            <w:vAlign w:val="bottom"/>
            <w:hideMark/>
          </w:tcPr>
          <w:p w14:paraId="413BB9E0"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Ν.Δ:</w:t>
            </w:r>
          </w:p>
        </w:tc>
        <w:tc>
          <w:tcPr>
            <w:tcW w:w="1205" w:type="dxa"/>
            <w:tcBorders>
              <w:top w:val="nil"/>
              <w:left w:val="nil"/>
              <w:bottom w:val="nil"/>
              <w:right w:val="nil"/>
            </w:tcBorders>
            <w:shd w:val="clear" w:color="auto" w:fill="auto"/>
            <w:noWrap/>
            <w:vAlign w:val="bottom"/>
            <w:hideMark/>
          </w:tcPr>
          <w:p w14:paraId="413BB9E1"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9E2"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9E3"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9E4"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9E5"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9E6" w14:textId="77777777" w:rsidR="00FB77CD" w:rsidRPr="000D380F" w:rsidRDefault="00E316D8" w:rsidP="00FB77CD">
            <w:pPr>
              <w:rPr>
                <w:rFonts w:ascii="Times New Roman" w:eastAsia="Times New Roman" w:hAnsi="Times New Roman" w:cs="Times New Roman"/>
                <w:sz w:val="20"/>
              </w:rPr>
            </w:pPr>
          </w:p>
        </w:tc>
      </w:tr>
      <w:tr w:rsidR="0028181B" w14:paraId="413BB9EF" w14:textId="77777777">
        <w:trPr>
          <w:trHeight w:val="300"/>
        </w:trPr>
        <w:tc>
          <w:tcPr>
            <w:tcW w:w="960" w:type="dxa"/>
            <w:tcBorders>
              <w:top w:val="nil"/>
              <w:left w:val="nil"/>
              <w:bottom w:val="nil"/>
              <w:right w:val="nil"/>
            </w:tcBorders>
            <w:shd w:val="clear" w:color="auto" w:fill="auto"/>
            <w:noWrap/>
            <w:vAlign w:val="bottom"/>
            <w:hideMark/>
          </w:tcPr>
          <w:p w14:paraId="413BB9E8"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ΔΗ.ΣΥ:</w:t>
            </w:r>
          </w:p>
        </w:tc>
        <w:tc>
          <w:tcPr>
            <w:tcW w:w="1205" w:type="dxa"/>
            <w:tcBorders>
              <w:top w:val="nil"/>
              <w:left w:val="nil"/>
              <w:bottom w:val="nil"/>
              <w:right w:val="nil"/>
            </w:tcBorders>
            <w:shd w:val="clear" w:color="auto" w:fill="auto"/>
            <w:noWrap/>
            <w:vAlign w:val="bottom"/>
            <w:hideMark/>
          </w:tcPr>
          <w:p w14:paraId="413BB9E9"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9EA"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9EB"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9EC"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9ED"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9EE" w14:textId="77777777" w:rsidR="00FB77CD" w:rsidRPr="000D380F" w:rsidRDefault="00E316D8" w:rsidP="00FB77CD">
            <w:pPr>
              <w:rPr>
                <w:rFonts w:ascii="Times New Roman" w:eastAsia="Times New Roman" w:hAnsi="Times New Roman" w:cs="Times New Roman"/>
                <w:sz w:val="20"/>
              </w:rPr>
            </w:pPr>
          </w:p>
        </w:tc>
      </w:tr>
      <w:tr w:rsidR="0028181B" w14:paraId="413BB9F7" w14:textId="77777777">
        <w:trPr>
          <w:trHeight w:val="300"/>
        </w:trPr>
        <w:tc>
          <w:tcPr>
            <w:tcW w:w="960" w:type="dxa"/>
            <w:tcBorders>
              <w:top w:val="nil"/>
              <w:left w:val="nil"/>
              <w:bottom w:val="nil"/>
              <w:right w:val="nil"/>
            </w:tcBorders>
            <w:shd w:val="clear" w:color="auto" w:fill="auto"/>
            <w:noWrap/>
            <w:vAlign w:val="bottom"/>
            <w:hideMark/>
          </w:tcPr>
          <w:p w14:paraId="413BB9F0"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Χ.Α:</w:t>
            </w:r>
          </w:p>
        </w:tc>
        <w:tc>
          <w:tcPr>
            <w:tcW w:w="1205" w:type="dxa"/>
            <w:tcBorders>
              <w:top w:val="nil"/>
              <w:left w:val="nil"/>
              <w:bottom w:val="nil"/>
              <w:right w:val="nil"/>
            </w:tcBorders>
            <w:shd w:val="clear" w:color="auto" w:fill="auto"/>
            <w:noWrap/>
            <w:vAlign w:val="bottom"/>
            <w:hideMark/>
          </w:tcPr>
          <w:p w14:paraId="413BB9F1"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9F2"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9F3"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OXI</w:t>
            </w:r>
          </w:p>
        </w:tc>
        <w:tc>
          <w:tcPr>
            <w:tcW w:w="143" w:type="dxa"/>
            <w:tcBorders>
              <w:top w:val="nil"/>
              <w:left w:val="nil"/>
              <w:bottom w:val="nil"/>
              <w:right w:val="nil"/>
            </w:tcBorders>
            <w:shd w:val="clear" w:color="auto" w:fill="auto"/>
            <w:noWrap/>
            <w:vAlign w:val="bottom"/>
            <w:hideMark/>
          </w:tcPr>
          <w:p w14:paraId="413BB9F4"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9F5"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9F6" w14:textId="77777777" w:rsidR="00FB77CD" w:rsidRPr="000D380F" w:rsidRDefault="00E316D8" w:rsidP="00FB77CD">
            <w:pPr>
              <w:rPr>
                <w:rFonts w:ascii="Times New Roman" w:eastAsia="Times New Roman" w:hAnsi="Times New Roman" w:cs="Times New Roman"/>
                <w:sz w:val="20"/>
              </w:rPr>
            </w:pPr>
          </w:p>
        </w:tc>
      </w:tr>
      <w:tr w:rsidR="0028181B" w14:paraId="413BB9FF" w14:textId="77777777">
        <w:trPr>
          <w:trHeight w:val="300"/>
        </w:trPr>
        <w:tc>
          <w:tcPr>
            <w:tcW w:w="960" w:type="dxa"/>
            <w:tcBorders>
              <w:top w:val="nil"/>
              <w:left w:val="nil"/>
              <w:bottom w:val="nil"/>
              <w:right w:val="nil"/>
            </w:tcBorders>
            <w:shd w:val="clear" w:color="auto" w:fill="auto"/>
            <w:noWrap/>
            <w:vAlign w:val="bottom"/>
            <w:hideMark/>
          </w:tcPr>
          <w:p w14:paraId="413BB9F8"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Κ.Κ.Ε:</w:t>
            </w:r>
          </w:p>
        </w:tc>
        <w:tc>
          <w:tcPr>
            <w:tcW w:w="1205" w:type="dxa"/>
            <w:tcBorders>
              <w:top w:val="nil"/>
              <w:left w:val="nil"/>
              <w:bottom w:val="nil"/>
              <w:right w:val="nil"/>
            </w:tcBorders>
            <w:shd w:val="clear" w:color="auto" w:fill="auto"/>
            <w:noWrap/>
            <w:vAlign w:val="bottom"/>
            <w:hideMark/>
          </w:tcPr>
          <w:p w14:paraId="413BB9F9"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9FA"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9FB"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OXI</w:t>
            </w:r>
          </w:p>
        </w:tc>
        <w:tc>
          <w:tcPr>
            <w:tcW w:w="143" w:type="dxa"/>
            <w:tcBorders>
              <w:top w:val="nil"/>
              <w:left w:val="nil"/>
              <w:bottom w:val="nil"/>
              <w:right w:val="nil"/>
            </w:tcBorders>
            <w:shd w:val="clear" w:color="auto" w:fill="auto"/>
            <w:noWrap/>
            <w:vAlign w:val="bottom"/>
            <w:hideMark/>
          </w:tcPr>
          <w:p w14:paraId="413BB9FC"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9FD"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9FE" w14:textId="77777777" w:rsidR="00FB77CD" w:rsidRPr="000D380F" w:rsidRDefault="00E316D8" w:rsidP="00FB77CD">
            <w:pPr>
              <w:rPr>
                <w:rFonts w:ascii="Times New Roman" w:eastAsia="Times New Roman" w:hAnsi="Times New Roman" w:cs="Times New Roman"/>
                <w:sz w:val="20"/>
              </w:rPr>
            </w:pPr>
          </w:p>
        </w:tc>
      </w:tr>
      <w:tr w:rsidR="0028181B" w14:paraId="413BBA07" w14:textId="77777777">
        <w:trPr>
          <w:trHeight w:val="300"/>
        </w:trPr>
        <w:tc>
          <w:tcPr>
            <w:tcW w:w="960" w:type="dxa"/>
            <w:tcBorders>
              <w:top w:val="nil"/>
              <w:left w:val="nil"/>
              <w:bottom w:val="nil"/>
              <w:right w:val="nil"/>
            </w:tcBorders>
            <w:shd w:val="clear" w:color="auto" w:fill="auto"/>
            <w:noWrap/>
            <w:vAlign w:val="bottom"/>
            <w:hideMark/>
          </w:tcPr>
          <w:p w14:paraId="413BBA00"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ΑΝ.ΕΛ:</w:t>
            </w:r>
          </w:p>
        </w:tc>
        <w:tc>
          <w:tcPr>
            <w:tcW w:w="1205" w:type="dxa"/>
            <w:tcBorders>
              <w:top w:val="nil"/>
              <w:left w:val="nil"/>
              <w:bottom w:val="nil"/>
              <w:right w:val="nil"/>
            </w:tcBorders>
            <w:shd w:val="clear" w:color="auto" w:fill="auto"/>
            <w:noWrap/>
            <w:vAlign w:val="bottom"/>
            <w:hideMark/>
          </w:tcPr>
          <w:p w14:paraId="413BBA01"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A02"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A03"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A04"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A05"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A06" w14:textId="77777777" w:rsidR="00FB77CD" w:rsidRPr="000D380F" w:rsidRDefault="00E316D8" w:rsidP="00FB77CD">
            <w:pPr>
              <w:rPr>
                <w:rFonts w:ascii="Times New Roman" w:eastAsia="Times New Roman" w:hAnsi="Times New Roman" w:cs="Times New Roman"/>
                <w:sz w:val="20"/>
              </w:rPr>
            </w:pPr>
          </w:p>
        </w:tc>
      </w:tr>
      <w:tr w:rsidR="0028181B" w14:paraId="413BBA0F" w14:textId="77777777">
        <w:trPr>
          <w:trHeight w:val="300"/>
        </w:trPr>
        <w:tc>
          <w:tcPr>
            <w:tcW w:w="960" w:type="dxa"/>
            <w:tcBorders>
              <w:top w:val="nil"/>
              <w:left w:val="nil"/>
              <w:bottom w:val="nil"/>
              <w:right w:val="nil"/>
            </w:tcBorders>
            <w:shd w:val="clear" w:color="auto" w:fill="auto"/>
            <w:noWrap/>
            <w:vAlign w:val="bottom"/>
            <w:hideMark/>
          </w:tcPr>
          <w:p w14:paraId="413BBA08"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ΠΟΤΑΜΙ:</w:t>
            </w:r>
          </w:p>
        </w:tc>
        <w:tc>
          <w:tcPr>
            <w:tcW w:w="1205" w:type="dxa"/>
            <w:tcBorders>
              <w:top w:val="nil"/>
              <w:left w:val="nil"/>
              <w:bottom w:val="nil"/>
              <w:right w:val="nil"/>
            </w:tcBorders>
            <w:shd w:val="clear" w:color="auto" w:fill="auto"/>
            <w:noWrap/>
            <w:vAlign w:val="bottom"/>
            <w:hideMark/>
          </w:tcPr>
          <w:p w14:paraId="413BBA09"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A0A"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A0B"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A0C"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A0D"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A0E" w14:textId="77777777" w:rsidR="00FB77CD" w:rsidRPr="000D380F" w:rsidRDefault="00E316D8" w:rsidP="00FB77CD">
            <w:pPr>
              <w:rPr>
                <w:rFonts w:ascii="Times New Roman" w:eastAsia="Times New Roman" w:hAnsi="Times New Roman" w:cs="Times New Roman"/>
                <w:sz w:val="20"/>
              </w:rPr>
            </w:pPr>
          </w:p>
        </w:tc>
      </w:tr>
      <w:tr w:rsidR="0028181B" w14:paraId="413BBA16" w14:textId="77777777">
        <w:trPr>
          <w:trHeight w:val="300"/>
        </w:trPr>
        <w:tc>
          <w:tcPr>
            <w:tcW w:w="2165" w:type="dxa"/>
            <w:gridSpan w:val="2"/>
            <w:tcBorders>
              <w:top w:val="nil"/>
              <w:left w:val="nil"/>
              <w:bottom w:val="nil"/>
              <w:right w:val="nil"/>
            </w:tcBorders>
            <w:shd w:val="clear" w:color="auto" w:fill="auto"/>
            <w:noWrap/>
            <w:vAlign w:val="bottom"/>
            <w:hideMark/>
          </w:tcPr>
          <w:p w14:paraId="413BBA10"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ΕΝ. ΚΕΝΤΡΩΩΝ:</w:t>
            </w:r>
          </w:p>
        </w:tc>
        <w:tc>
          <w:tcPr>
            <w:tcW w:w="1204" w:type="dxa"/>
            <w:tcBorders>
              <w:top w:val="nil"/>
              <w:left w:val="nil"/>
              <w:bottom w:val="nil"/>
              <w:right w:val="nil"/>
            </w:tcBorders>
            <w:shd w:val="clear" w:color="auto" w:fill="auto"/>
            <w:noWrap/>
            <w:vAlign w:val="bottom"/>
            <w:hideMark/>
          </w:tcPr>
          <w:p w14:paraId="413BBA11"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A12"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A13"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A14"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A15" w14:textId="77777777" w:rsidR="00FB77CD" w:rsidRPr="000D380F" w:rsidRDefault="00E316D8" w:rsidP="00FB77CD">
            <w:pPr>
              <w:rPr>
                <w:rFonts w:ascii="Times New Roman" w:eastAsia="Times New Roman" w:hAnsi="Times New Roman" w:cs="Times New Roman"/>
                <w:sz w:val="20"/>
              </w:rPr>
            </w:pPr>
          </w:p>
        </w:tc>
      </w:tr>
      <w:tr w:rsidR="0028181B" w14:paraId="413BBA1E" w14:textId="77777777">
        <w:trPr>
          <w:trHeight w:val="300"/>
        </w:trPr>
        <w:tc>
          <w:tcPr>
            <w:tcW w:w="960" w:type="dxa"/>
            <w:tcBorders>
              <w:top w:val="nil"/>
              <w:left w:val="nil"/>
              <w:bottom w:val="nil"/>
              <w:right w:val="nil"/>
            </w:tcBorders>
            <w:shd w:val="clear" w:color="auto" w:fill="auto"/>
            <w:noWrap/>
            <w:vAlign w:val="bottom"/>
            <w:hideMark/>
          </w:tcPr>
          <w:p w14:paraId="413BBA17" w14:textId="77777777" w:rsidR="00FB77CD" w:rsidRPr="000D380F" w:rsidRDefault="00E316D8" w:rsidP="00FB77CD">
            <w:pPr>
              <w:rPr>
                <w:rFonts w:ascii="Times New Roman" w:eastAsia="Times New Roman" w:hAnsi="Times New Roman" w:cs="Times New Roman"/>
                <w:sz w:val="20"/>
              </w:rPr>
            </w:pPr>
          </w:p>
        </w:tc>
        <w:tc>
          <w:tcPr>
            <w:tcW w:w="1205" w:type="dxa"/>
            <w:tcBorders>
              <w:top w:val="nil"/>
              <w:left w:val="nil"/>
              <w:bottom w:val="nil"/>
              <w:right w:val="nil"/>
            </w:tcBorders>
            <w:shd w:val="clear" w:color="auto" w:fill="auto"/>
            <w:noWrap/>
            <w:vAlign w:val="bottom"/>
            <w:hideMark/>
          </w:tcPr>
          <w:p w14:paraId="413BBA18"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A19"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A1A" w14:textId="77777777" w:rsidR="00FB77CD" w:rsidRPr="000D380F" w:rsidRDefault="00E316D8" w:rsidP="00FB77CD">
            <w:pPr>
              <w:rPr>
                <w:rFonts w:ascii="Times New Roman" w:eastAsia="Times New Roman" w:hAnsi="Times New Roman" w:cs="Times New Roman"/>
                <w:sz w:val="20"/>
              </w:rPr>
            </w:pPr>
          </w:p>
        </w:tc>
        <w:tc>
          <w:tcPr>
            <w:tcW w:w="143" w:type="dxa"/>
            <w:tcBorders>
              <w:top w:val="nil"/>
              <w:left w:val="nil"/>
              <w:bottom w:val="nil"/>
              <w:right w:val="nil"/>
            </w:tcBorders>
            <w:shd w:val="clear" w:color="auto" w:fill="auto"/>
            <w:noWrap/>
            <w:vAlign w:val="bottom"/>
            <w:hideMark/>
          </w:tcPr>
          <w:p w14:paraId="413BBA1B" w14:textId="77777777" w:rsidR="00FB77CD" w:rsidRPr="000D380F" w:rsidRDefault="00E316D8" w:rsidP="00FB77CD">
            <w:pPr>
              <w:rPr>
                <w:rFonts w:ascii="Times New Roman" w:eastAsia="Times New Roman" w:hAnsi="Times New Roman" w:cs="Times New Roman"/>
                <w:sz w:val="20"/>
              </w:rPr>
            </w:pPr>
          </w:p>
        </w:tc>
        <w:tc>
          <w:tcPr>
            <w:tcW w:w="1538" w:type="dxa"/>
            <w:tcBorders>
              <w:top w:val="nil"/>
              <w:left w:val="nil"/>
              <w:bottom w:val="nil"/>
              <w:right w:val="nil"/>
            </w:tcBorders>
            <w:shd w:val="clear" w:color="auto" w:fill="auto"/>
            <w:noWrap/>
            <w:vAlign w:val="bottom"/>
            <w:hideMark/>
          </w:tcPr>
          <w:p w14:paraId="413BBA1C"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A1D" w14:textId="77777777" w:rsidR="00FB77CD" w:rsidRPr="000D380F" w:rsidRDefault="00E316D8" w:rsidP="00FB77CD">
            <w:pPr>
              <w:rPr>
                <w:rFonts w:ascii="Times New Roman" w:eastAsia="Times New Roman" w:hAnsi="Times New Roman" w:cs="Times New Roman"/>
                <w:sz w:val="20"/>
              </w:rPr>
            </w:pPr>
          </w:p>
        </w:tc>
      </w:tr>
      <w:tr w:rsidR="0028181B" w14:paraId="413BBA22" w14:textId="77777777">
        <w:trPr>
          <w:trHeight w:val="300"/>
        </w:trPr>
        <w:tc>
          <w:tcPr>
            <w:tcW w:w="960" w:type="dxa"/>
            <w:tcBorders>
              <w:top w:val="nil"/>
              <w:left w:val="nil"/>
              <w:bottom w:val="nil"/>
              <w:right w:val="nil"/>
            </w:tcBorders>
            <w:shd w:val="clear" w:color="auto" w:fill="auto"/>
            <w:noWrap/>
            <w:vAlign w:val="bottom"/>
            <w:hideMark/>
          </w:tcPr>
          <w:p w14:paraId="413BBA1F" w14:textId="77777777" w:rsidR="00FB77CD" w:rsidRPr="000D380F" w:rsidRDefault="00E316D8" w:rsidP="00FB77CD">
            <w:pPr>
              <w:rPr>
                <w:rFonts w:ascii="Times New Roman" w:eastAsia="Times New Roman" w:hAnsi="Times New Roman" w:cs="Times New Roman"/>
                <w:sz w:val="20"/>
              </w:rPr>
            </w:pPr>
          </w:p>
        </w:tc>
        <w:tc>
          <w:tcPr>
            <w:tcW w:w="5294" w:type="dxa"/>
            <w:gridSpan w:val="5"/>
            <w:tcBorders>
              <w:top w:val="nil"/>
              <w:left w:val="nil"/>
              <w:bottom w:val="nil"/>
              <w:right w:val="nil"/>
            </w:tcBorders>
            <w:shd w:val="clear" w:color="auto" w:fill="auto"/>
            <w:noWrap/>
            <w:vAlign w:val="bottom"/>
            <w:hideMark/>
          </w:tcPr>
          <w:p w14:paraId="413BBA20"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Άρθρο 27 ως έχει   ΔΕΚΤΟ ΚΑΤΑ</w:t>
            </w:r>
            <w:r w:rsidRPr="000D380F">
              <w:rPr>
                <w:rFonts w:ascii="Calibri" w:eastAsia="Times New Roman" w:hAnsi="Calibri" w:cs="Calibri"/>
                <w:color w:val="000000"/>
                <w:sz w:val="22"/>
                <w:szCs w:val="22"/>
              </w:rPr>
              <w:t xml:space="preserve"> ΠΛΕΙΟΨΗΦΙΑ</w:t>
            </w:r>
          </w:p>
        </w:tc>
        <w:tc>
          <w:tcPr>
            <w:tcW w:w="1930" w:type="dxa"/>
            <w:tcBorders>
              <w:top w:val="nil"/>
              <w:left w:val="nil"/>
              <w:bottom w:val="nil"/>
              <w:right w:val="nil"/>
            </w:tcBorders>
            <w:shd w:val="clear" w:color="auto" w:fill="auto"/>
            <w:noWrap/>
            <w:vAlign w:val="bottom"/>
            <w:hideMark/>
          </w:tcPr>
          <w:p w14:paraId="413BBA21" w14:textId="77777777" w:rsidR="00FB77CD" w:rsidRPr="000D380F" w:rsidRDefault="00E316D8" w:rsidP="00FB77CD">
            <w:pPr>
              <w:rPr>
                <w:rFonts w:ascii="Calibri" w:eastAsia="Times New Roman" w:hAnsi="Calibri" w:cs="Calibri"/>
                <w:color w:val="000000"/>
                <w:sz w:val="22"/>
                <w:szCs w:val="22"/>
              </w:rPr>
            </w:pPr>
          </w:p>
        </w:tc>
      </w:tr>
      <w:tr w:rsidR="0028181B" w14:paraId="413BBA2A" w14:textId="77777777">
        <w:trPr>
          <w:trHeight w:val="300"/>
        </w:trPr>
        <w:tc>
          <w:tcPr>
            <w:tcW w:w="960" w:type="dxa"/>
            <w:tcBorders>
              <w:top w:val="nil"/>
              <w:left w:val="nil"/>
              <w:bottom w:val="nil"/>
              <w:right w:val="nil"/>
            </w:tcBorders>
            <w:shd w:val="clear" w:color="auto" w:fill="auto"/>
            <w:noWrap/>
            <w:vAlign w:val="bottom"/>
            <w:hideMark/>
          </w:tcPr>
          <w:p w14:paraId="413BBA23"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ΣΥΡΙΖΑ:</w:t>
            </w:r>
          </w:p>
        </w:tc>
        <w:tc>
          <w:tcPr>
            <w:tcW w:w="1205" w:type="dxa"/>
            <w:tcBorders>
              <w:top w:val="nil"/>
              <w:left w:val="nil"/>
              <w:bottom w:val="nil"/>
              <w:right w:val="nil"/>
            </w:tcBorders>
            <w:shd w:val="clear" w:color="auto" w:fill="auto"/>
            <w:noWrap/>
            <w:vAlign w:val="bottom"/>
            <w:hideMark/>
          </w:tcPr>
          <w:p w14:paraId="413BBA24"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A25"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A26"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A27"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A28"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A29" w14:textId="77777777" w:rsidR="00FB77CD" w:rsidRPr="000D380F" w:rsidRDefault="00E316D8" w:rsidP="00FB77CD">
            <w:pPr>
              <w:rPr>
                <w:rFonts w:ascii="Times New Roman" w:eastAsia="Times New Roman" w:hAnsi="Times New Roman" w:cs="Times New Roman"/>
                <w:sz w:val="20"/>
              </w:rPr>
            </w:pPr>
          </w:p>
        </w:tc>
      </w:tr>
      <w:tr w:rsidR="0028181B" w14:paraId="413BBA32" w14:textId="77777777">
        <w:trPr>
          <w:trHeight w:val="300"/>
        </w:trPr>
        <w:tc>
          <w:tcPr>
            <w:tcW w:w="960" w:type="dxa"/>
            <w:tcBorders>
              <w:top w:val="nil"/>
              <w:left w:val="nil"/>
              <w:bottom w:val="nil"/>
              <w:right w:val="nil"/>
            </w:tcBorders>
            <w:shd w:val="clear" w:color="auto" w:fill="auto"/>
            <w:noWrap/>
            <w:vAlign w:val="bottom"/>
            <w:hideMark/>
          </w:tcPr>
          <w:p w14:paraId="413BBA2B"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Ν.Δ:</w:t>
            </w:r>
          </w:p>
        </w:tc>
        <w:tc>
          <w:tcPr>
            <w:tcW w:w="1205" w:type="dxa"/>
            <w:tcBorders>
              <w:top w:val="nil"/>
              <w:left w:val="nil"/>
              <w:bottom w:val="nil"/>
              <w:right w:val="nil"/>
            </w:tcBorders>
            <w:shd w:val="clear" w:color="auto" w:fill="auto"/>
            <w:noWrap/>
            <w:vAlign w:val="bottom"/>
            <w:hideMark/>
          </w:tcPr>
          <w:p w14:paraId="413BBA2C"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A2D"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A2E"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A2F"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A30"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A31" w14:textId="77777777" w:rsidR="00FB77CD" w:rsidRPr="000D380F" w:rsidRDefault="00E316D8" w:rsidP="00FB77CD">
            <w:pPr>
              <w:rPr>
                <w:rFonts w:ascii="Times New Roman" w:eastAsia="Times New Roman" w:hAnsi="Times New Roman" w:cs="Times New Roman"/>
                <w:sz w:val="20"/>
              </w:rPr>
            </w:pPr>
          </w:p>
        </w:tc>
      </w:tr>
      <w:tr w:rsidR="0028181B" w14:paraId="413BBA3A" w14:textId="77777777">
        <w:trPr>
          <w:trHeight w:val="300"/>
        </w:trPr>
        <w:tc>
          <w:tcPr>
            <w:tcW w:w="960" w:type="dxa"/>
            <w:tcBorders>
              <w:top w:val="nil"/>
              <w:left w:val="nil"/>
              <w:bottom w:val="nil"/>
              <w:right w:val="nil"/>
            </w:tcBorders>
            <w:shd w:val="clear" w:color="auto" w:fill="auto"/>
            <w:noWrap/>
            <w:vAlign w:val="bottom"/>
            <w:hideMark/>
          </w:tcPr>
          <w:p w14:paraId="413BBA33"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ΔΗ.ΣΥ:</w:t>
            </w:r>
          </w:p>
        </w:tc>
        <w:tc>
          <w:tcPr>
            <w:tcW w:w="1205" w:type="dxa"/>
            <w:tcBorders>
              <w:top w:val="nil"/>
              <w:left w:val="nil"/>
              <w:bottom w:val="nil"/>
              <w:right w:val="nil"/>
            </w:tcBorders>
            <w:shd w:val="clear" w:color="auto" w:fill="auto"/>
            <w:noWrap/>
            <w:vAlign w:val="bottom"/>
            <w:hideMark/>
          </w:tcPr>
          <w:p w14:paraId="413BBA34"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A35"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A36"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A37"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A38"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A39" w14:textId="77777777" w:rsidR="00FB77CD" w:rsidRPr="000D380F" w:rsidRDefault="00E316D8" w:rsidP="00FB77CD">
            <w:pPr>
              <w:rPr>
                <w:rFonts w:ascii="Times New Roman" w:eastAsia="Times New Roman" w:hAnsi="Times New Roman" w:cs="Times New Roman"/>
                <w:sz w:val="20"/>
              </w:rPr>
            </w:pPr>
          </w:p>
        </w:tc>
      </w:tr>
      <w:tr w:rsidR="0028181B" w14:paraId="413BBA42" w14:textId="77777777">
        <w:trPr>
          <w:trHeight w:val="300"/>
        </w:trPr>
        <w:tc>
          <w:tcPr>
            <w:tcW w:w="960" w:type="dxa"/>
            <w:tcBorders>
              <w:top w:val="nil"/>
              <w:left w:val="nil"/>
              <w:bottom w:val="nil"/>
              <w:right w:val="nil"/>
            </w:tcBorders>
            <w:shd w:val="clear" w:color="auto" w:fill="auto"/>
            <w:noWrap/>
            <w:vAlign w:val="bottom"/>
            <w:hideMark/>
          </w:tcPr>
          <w:p w14:paraId="413BBA3B"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Χ.Α:</w:t>
            </w:r>
          </w:p>
        </w:tc>
        <w:tc>
          <w:tcPr>
            <w:tcW w:w="1205" w:type="dxa"/>
            <w:tcBorders>
              <w:top w:val="nil"/>
              <w:left w:val="nil"/>
              <w:bottom w:val="nil"/>
              <w:right w:val="nil"/>
            </w:tcBorders>
            <w:shd w:val="clear" w:color="auto" w:fill="auto"/>
            <w:noWrap/>
            <w:vAlign w:val="bottom"/>
            <w:hideMark/>
          </w:tcPr>
          <w:p w14:paraId="413BBA3C"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A3D"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A3E"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OXI</w:t>
            </w:r>
          </w:p>
        </w:tc>
        <w:tc>
          <w:tcPr>
            <w:tcW w:w="143" w:type="dxa"/>
            <w:tcBorders>
              <w:top w:val="nil"/>
              <w:left w:val="nil"/>
              <w:bottom w:val="nil"/>
              <w:right w:val="nil"/>
            </w:tcBorders>
            <w:shd w:val="clear" w:color="auto" w:fill="auto"/>
            <w:noWrap/>
            <w:vAlign w:val="bottom"/>
            <w:hideMark/>
          </w:tcPr>
          <w:p w14:paraId="413BBA3F"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A40"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A41" w14:textId="77777777" w:rsidR="00FB77CD" w:rsidRPr="000D380F" w:rsidRDefault="00E316D8" w:rsidP="00FB77CD">
            <w:pPr>
              <w:rPr>
                <w:rFonts w:ascii="Times New Roman" w:eastAsia="Times New Roman" w:hAnsi="Times New Roman" w:cs="Times New Roman"/>
                <w:sz w:val="20"/>
              </w:rPr>
            </w:pPr>
          </w:p>
        </w:tc>
      </w:tr>
      <w:tr w:rsidR="0028181B" w14:paraId="413BBA4A" w14:textId="77777777">
        <w:trPr>
          <w:trHeight w:val="300"/>
        </w:trPr>
        <w:tc>
          <w:tcPr>
            <w:tcW w:w="960" w:type="dxa"/>
            <w:tcBorders>
              <w:top w:val="nil"/>
              <w:left w:val="nil"/>
              <w:bottom w:val="nil"/>
              <w:right w:val="nil"/>
            </w:tcBorders>
            <w:shd w:val="clear" w:color="auto" w:fill="auto"/>
            <w:noWrap/>
            <w:vAlign w:val="bottom"/>
            <w:hideMark/>
          </w:tcPr>
          <w:p w14:paraId="413BBA43"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Κ.Κ.Ε:</w:t>
            </w:r>
          </w:p>
        </w:tc>
        <w:tc>
          <w:tcPr>
            <w:tcW w:w="1205" w:type="dxa"/>
            <w:tcBorders>
              <w:top w:val="nil"/>
              <w:left w:val="nil"/>
              <w:bottom w:val="nil"/>
              <w:right w:val="nil"/>
            </w:tcBorders>
            <w:shd w:val="clear" w:color="auto" w:fill="auto"/>
            <w:noWrap/>
            <w:vAlign w:val="bottom"/>
            <w:hideMark/>
          </w:tcPr>
          <w:p w14:paraId="413BBA44"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A45"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A46"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OXI</w:t>
            </w:r>
          </w:p>
        </w:tc>
        <w:tc>
          <w:tcPr>
            <w:tcW w:w="143" w:type="dxa"/>
            <w:tcBorders>
              <w:top w:val="nil"/>
              <w:left w:val="nil"/>
              <w:bottom w:val="nil"/>
              <w:right w:val="nil"/>
            </w:tcBorders>
            <w:shd w:val="clear" w:color="auto" w:fill="auto"/>
            <w:noWrap/>
            <w:vAlign w:val="bottom"/>
            <w:hideMark/>
          </w:tcPr>
          <w:p w14:paraId="413BBA47"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A48"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A49" w14:textId="77777777" w:rsidR="00FB77CD" w:rsidRPr="000D380F" w:rsidRDefault="00E316D8" w:rsidP="00FB77CD">
            <w:pPr>
              <w:rPr>
                <w:rFonts w:ascii="Times New Roman" w:eastAsia="Times New Roman" w:hAnsi="Times New Roman" w:cs="Times New Roman"/>
                <w:sz w:val="20"/>
              </w:rPr>
            </w:pPr>
          </w:p>
        </w:tc>
      </w:tr>
      <w:tr w:rsidR="0028181B" w14:paraId="413BBA52" w14:textId="77777777">
        <w:trPr>
          <w:trHeight w:val="300"/>
        </w:trPr>
        <w:tc>
          <w:tcPr>
            <w:tcW w:w="960" w:type="dxa"/>
            <w:tcBorders>
              <w:top w:val="nil"/>
              <w:left w:val="nil"/>
              <w:bottom w:val="nil"/>
              <w:right w:val="nil"/>
            </w:tcBorders>
            <w:shd w:val="clear" w:color="auto" w:fill="auto"/>
            <w:noWrap/>
            <w:vAlign w:val="bottom"/>
            <w:hideMark/>
          </w:tcPr>
          <w:p w14:paraId="413BBA4B"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ΑΝ.ΕΛ:</w:t>
            </w:r>
          </w:p>
        </w:tc>
        <w:tc>
          <w:tcPr>
            <w:tcW w:w="1205" w:type="dxa"/>
            <w:tcBorders>
              <w:top w:val="nil"/>
              <w:left w:val="nil"/>
              <w:bottom w:val="nil"/>
              <w:right w:val="nil"/>
            </w:tcBorders>
            <w:shd w:val="clear" w:color="auto" w:fill="auto"/>
            <w:noWrap/>
            <w:vAlign w:val="bottom"/>
            <w:hideMark/>
          </w:tcPr>
          <w:p w14:paraId="413BBA4C"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A4D"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A4E"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A4F"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A50"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A51" w14:textId="77777777" w:rsidR="00FB77CD" w:rsidRPr="000D380F" w:rsidRDefault="00E316D8" w:rsidP="00FB77CD">
            <w:pPr>
              <w:rPr>
                <w:rFonts w:ascii="Times New Roman" w:eastAsia="Times New Roman" w:hAnsi="Times New Roman" w:cs="Times New Roman"/>
                <w:sz w:val="20"/>
              </w:rPr>
            </w:pPr>
          </w:p>
        </w:tc>
      </w:tr>
      <w:tr w:rsidR="0028181B" w14:paraId="413BBA5A" w14:textId="77777777">
        <w:trPr>
          <w:trHeight w:val="300"/>
        </w:trPr>
        <w:tc>
          <w:tcPr>
            <w:tcW w:w="960" w:type="dxa"/>
            <w:tcBorders>
              <w:top w:val="nil"/>
              <w:left w:val="nil"/>
              <w:bottom w:val="nil"/>
              <w:right w:val="nil"/>
            </w:tcBorders>
            <w:shd w:val="clear" w:color="auto" w:fill="auto"/>
            <w:noWrap/>
            <w:vAlign w:val="bottom"/>
            <w:hideMark/>
          </w:tcPr>
          <w:p w14:paraId="413BBA53"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ΠΟΤΑΜΙ:</w:t>
            </w:r>
          </w:p>
        </w:tc>
        <w:tc>
          <w:tcPr>
            <w:tcW w:w="1205" w:type="dxa"/>
            <w:tcBorders>
              <w:top w:val="nil"/>
              <w:left w:val="nil"/>
              <w:bottom w:val="nil"/>
              <w:right w:val="nil"/>
            </w:tcBorders>
            <w:shd w:val="clear" w:color="auto" w:fill="auto"/>
            <w:noWrap/>
            <w:vAlign w:val="bottom"/>
            <w:hideMark/>
          </w:tcPr>
          <w:p w14:paraId="413BBA54"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A55"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A56"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A57"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A58"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A59" w14:textId="77777777" w:rsidR="00FB77CD" w:rsidRPr="000D380F" w:rsidRDefault="00E316D8" w:rsidP="00FB77CD">
            <w:pPr>
              <w:rPr>
                <w:rFonts w:ascii="Times New Roman" w:eastAsia="Times New Roman" w:hAnsi="Times New Roman" w:cs="Times New Roman"/>
                <w:sz w:val="20"/>
              </w:rPr>
            </w:pPr>
          </w:p>
        </w:tc>
      </w:tr>
      <w:tr w:rsidR="0028181B" w14:paraId="413BBA61" w14:textId="77777777">
        <w:trPr>
          <w:trHeight w:val="300"/>
        </w:trPr>
        <w:tc>
          <w:tcPr>
            <w:tcW w:w="2165" w:type="dxa"/>
            <w:gridSpan w:val="2"/>
            <w:tcBorders>
              <w:top w:val="nil"/>
              <w:left w:val="nil"/>
              <w:bottom w:val="nil"/>
              <w:right w:val="nil"/>
            </w:tcBorders>
            <w:shd w:val="clear" w:color="auto" w:fill="auto"/>
            <w:noWrap/>
            <w:vAlign w:val="bottom"/>
            <w:hideMark/>
          </w:tcPr>
          <w:p w14:paraId="413BBA5B"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ΕΝ. ΚΕΝΤΡΩΩΝ:</w:t>
            </w:r>
          </w:p>
        </w:tc>
        <w:tc>
          <w:tcPr>
            <w:tcW w:w="1204" w:type="dxa"/>
            <w:tcBorders>
              <w:top w:val="nil"/>
              <w:left w:val="nil"/>
              <w:bottom w:val="nil"/>
              <w:right w:val="nil"/>
            </w:tcBorders>
            <w:shd w:val="clear" w:color="auto" w:fill="auto"/>
            <w:noWrap/>
            <w:vAlign w:val="bottom"/>
            <w:hideMark/>
          </w:tcPr>
          <w:p w14:paraId="413BBA5C"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A5D"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A5E"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A5F"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A60" w14:textId="77777777" w:rsidR="00FB77CD" w:rsidRPr="000D380F" w:rsidRDefault="00E316D8" w:rsidP="00FB77CD">
            <w:pPr>
              <w:rPr>
                <w:rFonts w:ascii="Times New Roman" w:eastAsia="Times New Roman" w:hAnsi="Times New Roman" w:cs="Times New Roman"/>
                <w:sz w:val="20"/>
              </w:rPr>
            </w:pPr>
          </w:p>
        </w:tc>
      </w:tr>
      <w:tr w:rsidR="0028181B" w14:paraId="413BBA69" w14:textId="77777777">
        <w:trPr>
          <w:trHeight w:val="300"/>
        </w:trPr>
        <w:tc>
          <w:tcPr>
            <w:tcW w:w="960" w:type="dxa"/>
            <w:tcBorders>
              <w:top w:val="nil"/>
              <w:left w:val="nil"/>
              <w:bottom w:val="nil"/>
              <w:right w:val="nil"/>
            </w:tcBorders>
            <w:shd w:val="clear" w:color="auto" w:fill="auto"/>
            <w:noWrap/>
            <w:vAlign w:val="bottom"/>
            <w:hideMark/>
          </w:tcPr>
          <w:p w14:paraId="413BBA62" w14:textId="77777777" w:rsidR="00FB77CD" w:rsidRPr="000D380F" w:rsidRDefault="00E316D8" w:rsidP="00FB77CD">
            <w:pPr>
              <w:rPr>
                <w:rFonts w:ascii="Times New Roman" w:eastAsia="Times New Roman" w:hAnsi="Times New Roman" w:cs="Times New Roman"/>
                <w:sz w:val="20"/>
              </w:rPr>
            </w:pPr>
          </w:p>
        </w:tc>
        <w:tc>
          <w:tcPr>
            <w:tcW w:w="1205" w:type="dxa"/>
            <w:tcBorders>
              <w:top w:val="nil"/>
              <w:left w:val="nil"/>
              <w:bottom w:val="nil"/>
              <w:right w:val="nil"/>
            </w:tcBorders>
            <w:shd w:val="clear" w:color="auto" w:fill="auto"/>
            <w:noWrap/>
            <w:vAlign w:val="bottom"/>
            <w:hideMark/>
          </w:tcPr>
          <w:p w14:paraId="413BBA63"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A64"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A65" w14:textId="77777777" w:rsidR="00FB77CD" w:rsidRPr="000D380F" w:rsidRDefault="00E316D8" w:rsidP="00FB77CD">
            <w:pPr>
              <w:rPr>
                <w:rFonts w:ascii="Times New Roman" w:eastAsia="Times New Roman" w:hAnsi="Times New Roman" w:cs="Times New Roman"/>
                <w:sz w:val="20"/>
              </w:rPr>
            </w:pPr>
          </w:p>
        </w:tc>
        <w:tc>
          <w:tcPr>
            <w:tcW w:w="143" w:type="dxa"/>
            <w:tcBorders>
              <w:top w:val="nil"/>
              <w:left w:val="nil"/>
              <w:bottom w:val="nil"/>
              <w:right w:val="nil"/>
            </w:tcBorders>
            <w:shd w:val="clear" w:color="auto" w:fill="auto"/>
            <w:noWrap/>
            <w:vAlign w:val="bottom"/>
            <w:hideMark/>
          </w:tcPr>
          <w:p w14:paraId="413BBA66" w14:textId="77777777" w:rsidR="00FB77CD" w:rsidRPr="000D380F" w:rsidRDefault="00E316D8" w:rsidP="00FB77CD">
            <w:pPr>
              <w:rPr>
                <w:rFonts w:ascii="Times New Roman" w:eastAsia="Times New Roman" w:hAnsi="Times New Roman" w:cs="Times New Roman"/>
                <w:sz w:val="20"/>
              </w:rPr>
            </w:pPr>
          </w:p>
        </w:tc>
        <w:tc>
          <w:tcPr>
            <w:tcW w:w="1538" w:type="dxa"/>
            <w:tcBorders>
              <w:top w:val="nil"/>
              <w:left w:val="nil"/>
              <w:bottom w:val="nil"/>
              <w:right w:val="nil"/>
            </w:tcBorders>
            <w:shd w:val="clear" w:color="auto" w:fill="auto"/>
            <w:noWrap/>
            <w:vAlign w:val="bottom"/>
            <w:hideMark/>
          </w:tcPr>
          <w:p w14:paraId="413BBA67"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A68" w14:textId="77777777" w:rsidR="00FB77CD" w:rsidRPr="000D380F" w:rsidRDefault="00E316D8" w:rsidP="00FB77CD">
            <w:pPr>
              <w:rPr>
                <w:rFonts w:ascii="Times New Roman" w:eastAsia="Times New Roman" w:hAnsi="Times New Roman" w:cs="Times New Roman"/>
                <w:sz w:val="20"/>
              </w:rPr>
            </w:pPr>
          </w:p>
        </w:tc>
      </w:tr>
      <w:tr w:rsidR="0028181B" w14:paraId="413BBA6C" w14:textId="77777777">
        <w:trPr>
          <w:trHeight w:val="300"/>
        </w:trPr>
        <w:tc>
          <w:tcPr>
            <w:tcW w:w="960" w:type="dxa"/>
            <w:tcBorders>
              <w:top w:val="nil"/>
              <w:left w:val="nil"/>
              <w:bottom w:val="nil"/>
              <w:right w:val="nil"/>
            </w:tcBorders>
            <w:shd w:val="clear" w:color="auto" w:fill="auto"/>
            <w:noWrap/>
            <w:vAlign w:val="bottom"/>
            <w:hideMark/>
          </w:tcPr>
          <w:p w14:paraId="413BBA6A" w14:textId="77777777" w:rsidR="00FB77CD" w:rsidRPr="000D380F" w:rsidRDefault="00E316D8" w:rsidP="00FB77CD">
            <w:pPr>
              <w:rPr>
                <w:rFonts w:ascii="Times New Roman" w:eastAsia="Times New Roman" w:hAnsi="Times New Roman" w:cs="Times New Roman"/>
                <w:sz w:val="20"/>
              </w:rPr>
            </w:pPr>
          </w:p>
        </w:tc>
        <w:tc>
          <w:tcPr>
            <w:tcW w:w="7224" w:type="dxa"/>
            <w:gridSpan w:val="6"/>
            <w:tcBorders>
              <w:top w:val="nil"/>
              <w:left w:val="nil"/>
              <w:bottom w:val="nil"/>
              <w:right w:val="nil"/>
            </w:tcBorders>
            <w:shd w:val="clear" w:color="auto" w:fill="auto"/>
            <w:noWrap/>
            <w:vAlign w:val="bottom"/>
            <w:hideMark/>
          </w:tcPr>
          <w:p w14:paraId="413BBA6B"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Άρθρο 28 όπως τροποποιήθηκε από τον κ</w:t>
            </w:r>
            <w:r>
              <w:rPr>
                <w:rFonts w:ascii="Calibri" w:eastAsia="Times New Roman" w:hAnsi="Calibri" w:cs="Calibri"/>
                <w:color w:val="000000"/>
                <w:sz w:val="22"/>
                <w:szCs w:val="22"/>
              </w:rPr>
              <w:t>.</w:t>
            </w:r>
            <w:r w:rsidRPr="000D380F">
              <w:rPr>
                <w:rFonts w:ascii="Calibri" w:eastAsia="Times New Roman" w:hAnsi="Calibri" w:cs="Calibri"/>
                <w:color w:val="000000"/>
                <w:sz w:val="22"/>
                <w:szCs w:val="22"/>
              </w:rPr>
              <w:t xml:space="preserve"> </w:t>
            </w:r>
            <w:r w:rsidRPr="000D380F">
              <w:rPr>
                <w:rFonts w:ascii="Calibri" w:eastAsia="Times New Roman" w:hAnsi="Calibri" w:cs="Calibri"/>
                <w:color w:val="000000"/>
                <w:sz w:val="22"/>
                <w:szCs w:val="22"/>
              </w:rPr>
              <w:t>Υπουργό   ΔΕΚΤΟ ΚΑΤΑ ΠΛΕΙΟΨΗΦΙΑ</w:t>
            </w:r>
          </w:p>
        </w:tc>
      </w:tr>
      <w:tr w:rsidR="0028181B" w14:paraId="413BBA74" w14:textId="77777777">
        <w:trPr>
          <w:trHeight w:val="300"/>
        </w:trPr>
        <w:tc>
          <w:tcPr>
            <w:tcW w:w="960" w:type="dxa"/>
            <w:tcBorders>
              <w:top w:val="nil"/>
              <w:left w:val="nil"/>
              <w:bottom w:val="nil"/>
              <w:right w:val="nil"/>
            </w:tcBorders>
            <w:shd w:val="clear" w:color="auto" w:fill="auto"/>
            <w:noWrap/>
            <w:vAlign w:val="bottom"/>
            <w:hideMark/>
          </w:tcPr>
          <w:p w14:paraId="413BBA6D"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ΣΥΡΙΖΑ:</w:t>
            </w:r>
          </w:p>
        </w:tc>
        <w:tc>
          <w:tcPr>
            <w:tcW w:w="1205" w:type="dxa"/>
            <w:tcBorders>
              <w:top w:val="nil"/>
              <w:left w:val="nil"/>
              <w:bottom w:val="nil"/>
              <w:right w:val="nil"/>
            </w:tcBorders>
            <w:shd w:val="clear" w:color="auto" w:fill="auto"/>
            <w:noWrap/>
            <w:vAlign w:val="bottom"/>
            <w:hideMark/>
          </w:tcPr>
          <w:p w14:paraId="413BBA6E"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A6F"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A70"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A71"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A72"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A73" w14:textId="77777777" w:rsidR="00FB77CD" w:rsidRPr="000D380F" w:rsidRDefault="00E316D8" w:rsidP="00FB77CD">
            <w:pPr>
              <w:rPr>
                <w:rFonts w:ascii="Times New Roman" w:eastAsia="Times New Roman" w:hAnsi="Times New Roman" w:cs="Times New Roman"/>
                <w:sz w:val="20"/>
              </w:rPr>
            </w:pPr>
          </w:p>
        </w:tc>
      </w:tr>
      <w:tr w:rsidR="0028181B" w14:paraId="413BBA7C" w14:textId="77777777">
        <w:trPr>
          <w:trHeight w:val="300"/>
        </w:trPr>
        <w:tc>
          <w:tcPr>
            <w:tcW w:w="960" w:type="dxa"/>
            <w:tcBorders>
              <w:top w:val="nil"/>
              <w:left w:val="nil"/>
              <w:bottom w:val="nil"/>
              <w:right w:val="nil"/>
            </w:tcBorders>
            <w:shd w:val="clear" w:color="auto" w:fill="auto"/>
            <w:noWrap/>
            <w:vAlign w:val="bottom"/>
            <w:hideMark/>
          </w:tcPr>
          <w:p w14:paraId="413BBA75"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Ν.Δ:</w:t>
            </w:r>
          </w:p>
        </w:tc>
        <w:tc>
          <w:tcPr>
            <w:tcW w:w="1205" w:type="dxa"/>
            <w:tcBorders>
              <w:top w:val="nil"/>
              <w:left w:val="nil"/>
              <w:bottom w:val="nil"/>
              <w:right w:val="nil"/>
            </w:tcBorders>
            <w:shd w:val="clear" w:color="auto" w:fill="auto"/>
            <w:noWrap/>
            <w:vAlign w:val="bottom"/>
            <w:hideMark/>
          </w:tcPr>
          <w:p w14:paraId="413BBA76"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A77"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A78"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OXI</w:t>
            </w:r>
          </w:p>
        </w:tc>
        <w:tc>
          <w:tcPr>
            <w:tcW w:w="143" w:type="dxa"/>
            <w:tcBorders>
              <w:top w:val="nil"/>
              <w:left w:val="nil"/>
              <w:bottom w:val="nil"/>
              <w:right w:val="nil"/>
            </w:tcBorders>
            <w:shd w:val="clear" w:color="auto" w:fill="auto"/>
            <w:noWrap/>
            <w:vAlign w:val="bottom"/>
            <w:hideMark/>
          </w:tcPr>
          <w:p w14:paraId="413BBA79"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A7A"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A7B" w14:textId="77777777" w:rsidR="00FB77CD" w:rsidRPr="000D380F" w:rsidRDefault="00E316D8" w:rsidP="00FB77CD">
            <w:pPr>
              <w:rPr>
                <w:rFonts w:ascii="Times New Roman" w:eastAsia="Times New Roman" w:hAnsi="Times New Roman" w:cs="Times New Roman"/>
                <w:sz w:val="20"/>
              </w:rPr>
            </w:pPr>
          </w:p>
        </w:tc>
      </w:tr>
      <w:tr w:rsidR="0028181B" w14:paraId="413BBA84" w14:textId="77777777">
        <w:trPr>
          <w:trHeight w:val="300"/>
        </w:trPr>
        <w:tc>
          <w:tcPr>
            <w:tcW w:w="960" w:type="dxa"/>
            <w:tcBorders>
              <w:top w:val="nil"/>
              <w:left w:val="nil"/>
              <w:bottom w:val="nil"/>
              <w:right w:val="nil"/>
            </w:tcBorders>
            <w:shd w:val="clear" w:color="auto" w:fill="auto"/>
            <w:noWrap/>
            <w:vAlign w:val="bottom"/>
            <w:hideMark/>
          </w:tcPr>
          <w:p w14:paraId="413BBA7D"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ΔΗ.ΣΥ:</w:t>
            </w:r>
          </w:p>
        </w:tc>
        <w:tc>
          <w:tcPr>
            <w:tcW w:w="1205" w:type="dxa"/>
            <w:tcBorders>
              <w:top w:val="nil"/>
              <w:left w:val="nil"/>
              <w:bottom w:val="nil"/>
              <w:right w:val="nil"/>
            </w:tcBorders>
            <w:shd w:val="clear" w:color="auto" w:fill="auto"/>
            <w:noWrap/>
            <w:vAlign w:val="bottom"/>
            <w:hideMark/>
          </w:tcPr>
          <w:p w14:paraId="413BBA7E"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A7F"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A80"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OXI</w:t>
            </w:r>
          </w:p>
        </w:tc>
        <w:tc>
          <w:tcPr>
            <w:tcW w:w="143" w:type="dxa"/>
            <w:tcBorders>
              <w:top w:val="nil"/>
              <w:left w:val="nil"/>
              <w:bottom w:val="nil"/>
              <w:right w:val="nil"/>
            </w:tcBorders>
            <w:shd w:val="clear" w:color="auto" w:fill="auto"/>
            <w:noWrap/>
            <w:vAlign w:val="bottom"/>
            <w:hideMark/>
          </w:tcPr>
          <w:p w14:paraId="413BBA81"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A82"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A83" w14:textId="77777777" w:rsidR="00FB77CD" w:rsidRPr="000D380F" w:rsidRDefault="00E316D8" w:rsidP="00FB77CD">
            <w:pPr>
              <w:rPr>
                <w:rFonts w:ascii="Times New Roman" w:eastAsia="Times New Roman" w:hAnsi="Times New Roman" w:cs="Times New Roman"/>
                <w:sz w:val="20"/>
              </w:rPr>
            </w:pPr>
          </w:p>
        </w:tc>
      </w:tr>
      <w:tr w:rsidR="0028181B" w14:paraId="413BBA8C" w14:textId="77777777">
        <w:trPr>
          <w:trHeight w:val="300"/>
        </w:trPr>
        <w:tc>
          <w:tcPr>
            <w:tcW w:w="960" w:type="dxa"/>
            <w:tcBorders>
              <w:top w:val="nil"/>
              <w:left w:val="nil"/>
              <w:bottom w:val="nil"/>
              <w:right w:val="nil"/>
            </w:tcBorders>
            <w:shd w:val="clear" w:color="auto" w:fill="auto"/>
            <w:noWrap/>
            <w:vAlign w:val="bottom"/>
            <w:hideMark/>
          </w:tcPr>
          <w:p w14:paraId="413BBA85"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Χ.Α:</w:t>
            </w:r>
          </w:p>
        </w:tc>
        <w:tc>
          <w:tcPr>
            <w:tcW w:w="1205" w:type="dxa"/>
            <w:tcBorders>
              <w:top w:val="nil"/>
              <w:left w:val="nil"/>
              <w:bottom w:val="nil"/>
              <w:right w:val="nil"/>
            </w:tcBorders>
            <w:shd w:val="clear" w:color="auto" w:fill="auto"/>
            <w:noWrap/>
            <w:vAlign w:val="bottom"/>
            <w:hideMark/>
          </w:tcPr>
          <w:p w14:paraId="413BBA86"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A87"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A88"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OXI</w:t>
            </w:r>
          </w:p>
        </w:tc>
        <w:tc>
          <w:tcPr>
            <w:tcW w:w="143" w:type="dxa"/>
            <w:tcBorders>
              <w:top w:val="nil"/>
              <w:left w:val="nil"/>
              <w:bottom w:val="nil"/>
              <w:right w:val="nil"/>
            </w:tcBorders>
            <w:shd w:val="clear" w:color="auto" w:fill="auto"/>
            <w:noWrap/>
            <w:vAlign w:val="bottom"/>
            <w:hideMark/>
          </w:tcPr>
          <w:p w14:paraId="413BBA89"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A8A"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A8B" w14:textId="77777777" w:rsidR="00FB77CD" w:rsidRPr="000D380F" w:rsidRDefault="00E316D8" w:rsidP="00FB77CD">
            <w:pPr>
              <w:rPr>
                <w:rFonts w:ascii="Times New Roman" w:eastAsia="Times New Roman" w:hAnsi="Times New Roman" w:cs="Times New Roman"/>
                <w:sz w:val="20"/>
              </w:rPr>
            </w:pPr>
          </w:p>
        </w:tc>
      </w:tr>
      <w:tr w:rsidR="0028181B" w14:paraId="413BBA94" w14:textId="77777777">
        <w:trPr>
          <w:trHeight w:val="300"/>
        </w:trPr>
        <w:tc>
          <w:tcPr>
            <w:tcW w:w="960" w:type="dxa"/>
            <w:tcBorders>
              <w:top w:val="nil"/>
              <w:left w:val="nil"/>
              <w:bottom w:val="nil"/>
              <w:right w:val="nil"/>
            </w:tcBorders>
            <w:shd w:val="clear" w:color="auto" w:fill="auto"/>
            <w:noWrap/>
            <w:vAlign w:val="bottom"/>
            <w:hideMark/>
          </w:tcPr>
          <w:p w14:paraId="413BBA8D"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Κ.Κ.Ε:</w:t>
            </w:r>
          </w:p>
        </w:tc>
        <w:tc>
          <w:tcPr>
            <w:tcW w:w="1205" w:type="dxa"/>
            <w:tcBorders>
              <w:top w:val="nil"/>
              <w:left w:val="nil"/>
              <w:bottom w:val="nil"/>
              <w:right w:val="nil"/>
            </w:tcBorders>
            <w:shd w:val="clear" w:color="auto" w:fill="auto"/>
            <w:noWrap/>
            <w:vAlign w:val="bottom"/>
            <w:hideMark/>
          </w:tcPr>
          <w:p w14:paraId="413BBA8E"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A8F"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A90"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OXI</w:t>
            </w:r>
          </w:p>
        </w:tc>
        <w:tc>
          <w:tcPr>
            <w:tcW w:w="143" w:type="dxa"/>
            <w:tcBorders>
              <w:top w:val="nil"/>
              <w:left w:val="nil"/>
              <w:bottom w:val="nil"/>
              <w:right w:val="nil"/>
            </w:tcBorders>
            <w:shd w:val="clear" w:color="auto" w:fill="auto"/>
            <w:noWrap/>
            <w:vAlign w:val="bottom"/>
            <w:hideMark/>
          </w:tcPr>
          <w:p w14:paraId="413BBA91"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A92"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A93" w14:textId="77777777" w:rsidR="00FB77CD" w:rsidRPr="000D380F" w:rsidRDefault="00E316D8" w:rsidP="00FB77CD">
            <w:pPr>
              <w:rPr>
                <w:rFonts w:ascii="Times New Roman" w:eastAsia="Times New Roman" w:hAnsi="Times New Roman" w:cs="Times New Roman"/>
                <w:sz w:val="20"/>
              </w:rPr>
            </w:pPr>
          </w:p>
        </w:tc>
      </w:tr>
      <w:tr w:rsidR="0028181B" w14:paraId="413BBA9C" w14:textId="77777777">
        <w:trPr>
          <w:trHeight w:val="300"/>
        </w:trPr>
        <w:tc>
          <w:tcPr>
            <w:tcW w:w="960" w:type="dxa"/>
            <w:tcBorders>
              <w:top w:val="nil"/>
              <w:left w:val="nil"/>
              <w:bottom w:val="nil"/>
              <w:right w:val="nil"/>
            </w:tcBorders>
            <w:shd w:val="clear" w:color="auto" w:fill="auto"/>
            <w:noWrap/>
            <w:vAlign w:val="bottom"/>
            <w:hideMark/>
          </w:tcPr>
          <w:p w14:paraId="413BBA95"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ΑΝ.ΕΛ:</w:t>
            </w:r>
          </w:p>
        </w:tc>
        <w:tc>
          <w:tcPr>
            <w:tcW w:w="1205" w:type="dxa"/>
            <w:tcBorders>
              <w:top w:val="nil"/>
              <w:left w:val="nil"/>
              <w:bottom w:val="nil"/>
              <w:right w:val="nil"/>
            </w:tcBorders>
            <w:shd w:val="clear" w:color="auto" w:fill="auto"/>
            <w:noWrap/>
            <w:vAlign w:val="bottom"/>
            <w:hideMark/>
          </w:tcPr>
          <w:p w14:paraId="413BBA96"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A97"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A98"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A99"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A9A"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A9B" w14:textId="77777777" w:rsidR="00FB77CD" w:rsidRPr="000D380F" w:rsidRDefault="00E316D8" w:rsidP="00FB77CD">
            <w:pPr>
              <w:rPr>
                <w:rFonts w:ascii="Times New Roman" w:eastAsia="Times New Roman" w:hAnsi="Times New Roman" w:cs="Times New Roman"/>
                <w:sz w:val="20"/>
              </w:rPr>
            </w:pPr>
          </w:p>
        </w:tc>
      </w:tr>
      <w:tr w:rsidR="0028181B" w14:paraId="413BBAA4" w14:textId="77777777">
        <w:trPr>
          <w:trHeight w:val="300"/>
        </w:trPr>
        <w:tc>
          <w:tcPr>
            <w:tcW w:w="960" w:type="dxa"/>
            <w:tcBorders>
              <w:top w:val="nil"/>
              <w:left w:val="nil"/>
              <w:bottom w:val="nil"/>
              <w:right w:val="nil"/>
            </w:tcBorders>
            <w:shd w:val="clear" w:color="auto" w:fill="auto"/>
            <w:noWrap/>
            <w:vAlign w:val="bottom"/>
            <w:hideMark/>
          </w:tcPr>
          <w:p w14:paraId="413BBA9D"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ΠΟΤΑΜΙ:</w:t>
            </w:r>
          </w:p>
        </w:tc>
        <w:tc>
          <w:tcPr>
            <w:tcW w:w="1205" w:type="dxa"/>
            <w:tcBorders>
              <w:top w:val="nil"/>
              <w:left w:val="nil"/>
              <w:bottom w:val="nil"/>
              <w:right w:val="nil"/>
            </w:tcBorders>
            <w:shd w:val="clear" w:color="auto" w:fill="auto"/>
            <w:noWrap/>
            <w:vAlign w:val="bottom"/>
            <w:hideMark/>
          </w:tcPr>
          <w:p w14:paraId="413BBA9E"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A9F"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AA0"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ΠΡΝ</w:t>
            </w:r>
          </w:p>
        </w:tc>
        <w:tc>
          <w:tcPr>
            <w:tcW w:w="143" w:type="dxa"/>
            <w:tcBorders>
              <w:top w:val="nil"/>
              <w:left w:val="nil"/>
              <w:bottom w:val="nil"/>
              <w:right w:val="nil"/>
            </w:tcBorders>
            <w:shd w:val="clear" w:color="auto" w:fill="auto"/>
            <w:noWrap/>
            <w:vAlign w:val="bottom"/>
            <w:hideMark/>
          </w:tcPr>
          <w:p w14:paraId="413BBAA1"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AA2"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AA3" w14:textId="77777777" w:rsidR="00FB77CD" w:rsidRPr="000D380F" w:rsidRDefault="00E316D8" w:rsidP="00FB77CD">
            <w:pPr>
              <w:rPr>
                <w:rFonts w:ascii="Times New Roman" w:eastAsia="Times New Roman" w:hAnsi="Times New Roman" w:cs="Times New Roman"/>
                <w:sz w:val="20"/>
              </w:rPr>
            </w:pPr>
          </w:p>
        </w:tc>
      </w:tr>
      <w:tr w:rsidR="0028181B" w14:paraId="413BBAAB" w14:textId="77777777">
        <w:trPr>
          <w:trHeight w:val="300"/>
        </w:trPr>
        <w:tc>
          <w:tcPr>
            <w:tcW w:w="2165" w:type="dxa"/>
            <w:gridSpan w:val="2"/>
            <w:tcBorders>
              <w:top w:val="nil"/>
              <w:left w:val="nil"/>
              <w:bottom w:val="nil"/>
              <w:right w:val="nil"/>
            </w:tcBorders>
            <w:shd w:val="clear" w:color="auto" w:fill="auto"/>
            <w:noWrap/>
            <w:vAlign w:val="bottom"/>
            <w:hideMark/>
          </w:tcPr>
          <w:p w14:paraId="413BBAA5"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ΕΝ. ΚΕΝΤΡΩΩΝ:</w:t>
            </w:r>
          </w:p>
        </w:tc>
        <w:tc>
          <w:tcPr>
            <w:tcW w:w="1204" w:type="dxa"/>
            <w:tcBorders>
              <w:top w:val="nil"/>
              <w:left w:val="nil"/>
              <w:bottom w:val="nil"/>
              <w:right w:val="nil"/>
            </w:tcBorders>
            <w:shd w:val="clear" w:color="auto" w:fill="auto"/>
            <w:noWrap/>
            <w:vAlign w:val="bottom"/>
            <w:hideMark/>
          </w:tcPr>
          <w:p w14:paraId="413BBAA6"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AA7"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ΠΡΝ</w:t>
            </w:r>
          </w:p>
        </w:tc>
        <w:tc>
          <w:tcPr>
            <w:tcW w:w="143" w:type="dxa"/>
            <w:tcBorders>
              <w:top w:val="nil"/>
              <w:left w:val="nil"/>
              <w:bottom w:val="nil"/>
              <w:right w:val="nil"/>
            </w:tcBorders>
            <w:shd w:val="clear" w:color="auto" w:fill="auto"/>
            <w:noWrap/>
            <w:vAlign w:val="bottom"/>
            <w:hideMark/>
          </w:tcPr>
          <w:p w14:paraId="413BBAA8"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AA9"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AAA" w14:textId="77777777" w:rsidR="00FB77CD" w:rsidRPr="000D380F" w:rsidRDefault="00E316D8" w:rsidP="00FB77CD">
            <w:pPr>
              <w:rPr>
                <w:rFonts w:ascii="Times New Roman" w:eastAsia="Times New Roman" w:hAnsi="Times New Roman" w:cs="Times New Roman"/>
                <w:sz w:val="20"/>
              </w:rPr>
            </w:pPr>
          </w:p>
        </w:tc>
      </w:tr>
      <w:tr w:rsidR="0028181B" w14:paraId="413BBAB3" w14:textId="77777777">
        <w:trPr>
          <w:trHeight w:val="300"/>
        </w:trPr>
        <w:tc>
          <w:tcPr>
            <w:tcW w:w="960" w:type="dxa"/>
            <w:tcBorders>
              <w:top w:val="nil"/>
              <w:left w:val="nil"/>
              <w:bottom w:val="nil"/>
              <w:right w:val="nil"/>
            </w:tcBorders>
            <w:shd w:val="clear" w:color="auto" w:fill="auto"/>
            <w:noWrap/>
            <w:vAlign w:val="bottom"/>
            <w:hideMark/>
          </w:tcPr>
          <w:p w14:paraId="413BBAAC" w14:textId="77777777" w:rsidR="00FB77CD" w:rsidRPr="000D380F" w:rsidRDefault="00E316D8" w:rsidP="00FB77CD">
            <w:pPr>
              <w:rPr>
                <w:rFonts w:ascii="Times New Roman" w:eastAsia="Times New Roman" w:hAnsi="Times New Roman" w:cs="Times New Roman"/>
                <w:sz w:val="20"/>
              </w:rPr>
            </w:pPr>
          </w:p>
        </w:tc>
        <w:tc>
          <w:tcPr>
            <w:tcW w:w="1205" w:type="dxa"/>
            <w:tcBorders>
              <w:top w:val="nil"/>
              <w:left w:val="nil"/>
              <w:bottom w:val="nil"/>
              <w:right w:val="nil"/>
            </w:tcBorders>
            <w:shd w:val="clear" w:color="auto" w:fill="auto"/>
            <w:noWrap/>
            <w:vAlign w:val="bottom"/>
            <w:hideMark/>
          </w:tcPr>
          <w:p w14:paraId="413BBAAD"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AAE"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AAF" w14:textId="77777777" w:rsidR="00FB77CD" w:rsidRPr="000D380F" w:rsidRDefault="00E316D8" w:rsidP="00FB77CD">
            <w:pPr>
              <w:rPr>
                <w:rFonts w:ascii="Times New Roman" w:eastAsia="Times New Roman" w:hAnsi="Times New Roman" w:cs="Times New Roman"/>
                <w:sz w:val="20"/>
              </w:rPr>
            </w:pPr>
          </w:p>
        </w:tc>
        <w:tc>
          <w:tcPr>
            <w:tcW w:w="143" w:type="dxa"/>
            <w:tcBorders>
              <w:top w:val="nil"/>
              <w:left w:val="nil"/>
              <w:bottom w:val="nil"/>
              <w:right w:val="nil"/>
            </w:tcBorders>
            <w:shd w:val="clear" w:color="auto" w:fill="auto"/>
            <w:noWrap/>
            <w:vAlign w:val="bottom"/>
            <w:hideMark/>
          </w:tcPr>
          <w:p w14:paraId="413BBAB0" w14:textId="77777777" w:rsidR="00FB77CD" w:rsidRPr="000D380F" w:rsidRDefault="00E316D8" w:rsidP="00FB77CD">
            <w:pPr>
              <w:rPr>
                <w:rFonts w:ascii="Times New Roman" w:eastAsia="Times New Roman" w:hAnsi="Times New Roman" w:cs="Times New Roman"/>
                <w:sz w:val="20"/>
              </w:rPr>
            </w:pPr>
          </w:p>
        </w:tc>
        <w:tc>
          <w:tcPr>
            <w:tcW w:w="1538" w:type="dxa"/>
            <w:tcBorders>
              <w:top w:val="nil"/>
              <w:left w:val="nil"/>
              <w:bottom w:val="nil"/>
              <w:right w:val="nil"/>
            </w:tcBorders>
            <w:shd w:val="clear" w:color="auto" w:fill="auto"/>
            <w:noWrap/>
            <w:vAlign w:val="bottom"/>
            <w:hideMark/>
          </w:tcPr>
          <w:p w14:paraId="413BBAB1"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AB2" w14:textId="77777777" w:rsidR="00FB77CD" w:rsidRPr="000D380F" w:rsidRDefault="00E316D8" w:rsidP="00FB77CD">
            <w:pPr>
              <w:rPr>
                <w:rFonts w:ascii="Times New Roman" w:eastAsia="Times New Roman" w:hAnsi="Times New Roman" w:cs="Times New Roman"/>
                <w:sz w:val="20"/>
              </w:rPr>
            </w:pPr>
          </w:p>
        </w:tc>
      </w:tr>
      <w:tr w:rsidR="0028181B" w14:paraId="413BBAB7" w14:textId="77777777">
        <w:trPr>
          <w:trHeight w:val="300"/>
        </w:trPr>
        <w:tc>
          <w:tcPr>
            <w:tcW w:w="960" w:type="dxa"/>
            <w:tcBorders>
              <w:top w:val="nil"/>
              <w:left w:val="nil"/>
              <w:bottom w:val="nil"/>
              <w:right w:val="nil"/>
            </w:tcBorders>
            <w:shd w:val="clear" w:color="auto" w:fill="auto"/>
            <w:noWrap/>
            <w:vAlign w:val="bottom"/>
            <w:hideMark/>
          </w:tcPr>
          <w:p w14:paraId="413BBAB4" w14:textId="77777777" w:rsidR="00FB77CD" w:rsidRPr="000D380F" w:rsidRDefault="00E316D8" w:rsidP="00FB77CD">
            <w:pPr>
              <w:rPr>
                <w:rFonts w:ascii="Times New Roman" w:eastAsia="Times New Roman" w:hAnsi="Times New Roman" w:cs="Times New Roman"/>
                <w:sz w:val="20"/>
              </w:rPr>
            </w:pPr>
          </w:p>
        </w:tc>
        <w:tc>
          <w:tcPr>
            <w:tcW w:w="5294" w:type="dxa"/>
            <w:gridSpan w:val="5"/>
            <w:tcBorders>
              <w:top w:val="nil"/>
              <w:left w:val="nil"/>
              <w:bottom w:val="nil"/>
              <w:right w:val="nil"/>
            </w:tcBorders>
            <w:shd w:val="clear" w:color="auto" w:fill="auto"/>
            <w:noWrap/>
            <w:vAlign w:val="bottom"/>
            <w:hideMark/>
          </w:tcPr>
          <w:p w14:paraId="413BBAB5"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Άρθρο 29 ως έχει   ΔΕΚΤΟ ΚΑΤΑ ΠΛΕΙΟΨΗΦΙΑ</w:t>
            </w:r>
          </w:p>
        </w:tc>
        <w:tc>
          <w:tcPr>
            <w:tcW w:w="1930" w:type="dxa"/>
            <w:tcBorders>
              <w:top w:val="nil"/>
              <w:left w:val="nil"/>
              <w:bottom w:val="nil"/>
              <w:right w:val="nil"/>
            </w:tcBorders>
            <w:shd w:val="clear" w:color="auto" w:fill="auto"/>
            <w:noWrap/>
            <w:vAlign w:val="bottom"/>
            <w:hideMark/>
          </w:tcPr>
          <w:p w14:paraId="413BBAB6" w14:textId="77777777" w:rsidR="00FB77CD" w:rsidRPr="000D380F" w:rsidRDefault="00E316D8" w:rsidP="00FB77CD">
            <w:pPr>
              <w:rPr>
                <w:rFonts w:ascii="Calibri" w:eastAsia="Times New Roman" w:hAnsi="Calibri" w:cs="Calibri"/>
                <w:color w:val="000000"/>
                <w:sz w:val="22"/>
                <w:szCs w:val="22"/>
              </w:rPr>
            </w:pPr>
          </w:p>
        </w:tc>
      </w:tr>
      <w:tr w:rsidR="0028181B" w14:paraId="413BBABF" w14:textId="77777777">
        <w:trPr>
          <w:trHeight w:val="300"/>
        </w:trPr>
        <w:tc>
          <w:tcPr>
            <w:tcW w:w="960" w:type="dxa"/>
            <w:tcBorders>
              <w:top w:val="nil"/>
              <w:left w:val="nil"/>
              <w:bottom w:val="nil"/>
              <w:right w:val="nil"/>
            </w:tcBorders>
            <w:shd w:val="clear" w:color="auto" w:fill="auto"/>
            <w:noWrap/>
            <w:vAlign w:val="bottom"/>
            <w:hideMark/>
          </w:tcPr>
          <w:p w14:paraId="413BBAB8"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ΣΥΡΙΖΑ:</w:t>
            </w:r>
          </w:p>
        </w:tc>
        <w:tc>
          <w:tcPr>
            <w:tcW w:w="1205" w:type="dxa"/>
            <w:tcBorders>
              <w:top w:val="nil"/>
              <w:left w:val="nil"/>
              <w:bottom w:val="nil"/>
              <w:right w:val="nil"/>
            </w:tcBorders>
            <w:shd w:val="clear" w:color="auto" w:fill="auto"/>
            <w:noWrap/>
            <w:vAlign w:val="bottom"/>
            <w:hideMark/>
          </w:tcPr>
          <w:p w14:paraId="413BBAB9"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ABA"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ABB"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ABC"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ABD"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ABE" w14:textId="77777777" w:rsidR="00FB77CD" w:rsidRPr="000D380F" w:rsidRDefault="00E316D8" w:rsidP="00FB77CD">
            <w:pPr>
              <w:rPr>
                <w:rFonts w:ascii="Times New Roman" w:eastAsia="Times New Roman" w:hAnsi="Times New Roman" w:cs="Times New Roman"/>
                <w:sz w:val="20"/>
              </w:rPr>
            </w:pPr>
          </w:p>
        </w:tc>
      </w:tr>
      <w:tr w:rsidR="0028181B" w14:paraId="413BBAC7" w14:textId="77777777">
        <w:trPr>
          <w:trHeight w:val="300"/>
        </w:trPr>
        <w:tc>
          <w:tcPr>
            <w:tcW w:w="960" w:type="dxa"/>
            <w:tcBorders>
              <w:top w:val="nil"/>
              <w:left w:val="nil"/>
              <w:bottom w:val="nil"/>
              <w:right w:val="nil"/>
            </w:tcBorders>
            <w:shd w:val="clear" w:color="auto" w:fill="auto"/>
            <w:noWrap/>
            <w:vAlign w:val="bottom"/>
            <w:hideMark/>
          </w:tcPr>
          <w:p w14:paraId="413BBAC0"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Ν.Δ:</w:t>
            </w:r>
          </w:p>
        </w:tc>
        <w:tc>
          <w:tcPr>
            <w:tcW w:w="1205" w:type="dxa"/>
            <w:tcBorders>
              <w:top w:val="nil"/>
              <w:left w:val="nil"/>
              <w:bottom w:val="nil"/>
              <w:right w:val="nil"/>
            </w:tcBorders>
            <w:shd w:val="clear" w:color="auto" w:fill="auto"/>
            <w:noWrap/>
            <w:vAlign w:val="bottom"/>
            <w:hideMark/>
          </w:tcPr>
          <w:p w14:paraId="413BBAC1"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AC2"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AC3"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ΠΡΝ</w:t>
            </w:r>
          </w:p>
        </w:tc>
        <w:tc>
          <w:tcPr>
            <w:tcW w:w="143" w:type="dxa"/>
            <w:tcBorders>
              <w:top w:val="nil"/>
              <w:left w:val="nil"/>
              <w:bottom w:val="nil"/>
              <w:right w:val="nil"/>
            </w:tcBorders>
            <w:shd w:val="clear" w:color="auto" w:fill="auto"/>
            <w:noWrap/>
            <w:vAlign w:val="bottom"/>
            <w:hideMark/>
          </w:tcPr>
          <w:p w14:paraId="413BBAC4"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AC5"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AC6" w14:textId="77777777" w:rsidR="00FB77CD" w:rsidRPr="000D380F" w:rsidRDefault="00E316D8" w:rsidP="00FB77CD">
            <w:pPr>
              <w:rPr>
                <w:rFonts w:ascii="Times New Roman" w:eastAsia="Times New Roman" w:hAnsi="Times New Roman" w:cs="Times New Roman"/>
                <w:sz w:val="20"/>
              </w:rPr>
            </w:pPr>
          </w:p>
        </w:tc>
      </w:tr>
      <w:tr w:rsidR="0028181B" w14:paraId="413BBACF" w14:textId="77777777">
        <w:trPr>
          <w:trHeight w:val="300"/>
        </w:trPr>
        <w:tc>
          <w:tcPr>
            <w:tcW w:w="960" w:type="dxa"/>
            <w:tcBorders>
              <w:top w:val="nil"/>
              <w:left w:val="nil"/>
              <w:bottom w:val="nil"/>
              <w:right w:val="nil"/>
            </w:tcBorders>
            <w:shd w:val="clear" w:color="auto" w:fill="auto"/>
            <w:noWrap/>
            <w:vAlign w:val="bottom"/>
            <w:hideMark/>
          </w:tcPr>
          <w:p w14:paraId="413BBAC8"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ΔΗ.ΣΥ:</w:t>
            </w:r>
          </w:p>
        </w:tc>
        <w:tc>
          <w:tcPr>
            <w:tcW w:w="1205" w:type="dxa"/>
            <w:tcBorders>
              <w:top w:val="nil"/>
              <w:left w:val="nil"/>
              <w:bottom w:val="nil"/>
              <w:right w:val="nil"/>
            </w:tcBorders>
            <w:shd w:val="clear" w:color="auto" w:fill="auto"/>
            <w:noWrap/>
            <w:vAlign w:val="bottom"/>
            <w:hideMark/>
          </w:tcPr>
          <w:p w14:paraId="413BBAC9"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ACA"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ACB"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ΠΡΝ</w:t>
            </w:r>
          </w:p>
        </w:tc>
        <w:tc>
          <w:tcPr>
            <w:tcW w:w="143" w:type="dxa"/>
            <w:tcBorders>
              <w:top w:val="nil"/>
              <w:left w:val="nil"/>
              <w:bottom w:val="nil"/>
              <w:right w:val="nil"/>
            </w:tcBorders>
            <w:shd w:val="clear" w:color="auto" w:fill="auto"/>
            <w:noWrap/>
            <w:vAlign w:val="bottom"/>
            <w:hideMark/>
          </w:tcPr>
          <w:p w14:paraId="413BBACC"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ACD"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ACE" w14:textId="77777777" w:rsidR="00FB77CD" w:rsidRPr="000D380F" w:rsidRDefault="00E316D8" w:rsidP="00FB77CD">
            <w:pPr>
              <w:rPr>
                <w:rFonts w:ascii="Times New Roman" w:eastAsia="Times New Roman" w:hAnsi="Times New Roman" w:cs="Times New Roman"/>
                <w:sz w:val="20"/>
              </w:rPr>
            </w:pPr>
          </w:p>
        </w:tc>
      </w:tr>
      <w:tr w:rsidR="0028181B" w14:paraId="413BBAD7" w14:textId="77777777">
        <w:trPr>
          <w:trHeight w:val="300"/>
        </w:trPr>
        <w:tc>
          <w:tcPr>
            <w:tcW w:w="960" w:type="dxa"/>
            <w:tcBorders>
              <w:top w:val="nil"/>
              <w:left w:val="nil"/>
              <w:bottom w:val="nil"/>
              <w:right w:val="nil"/>
            </w:tcBorders>
            <w:shd w:val="clear" w:color="auto" w:fill="auto"/>
            <w:noWrap/>
            <w:vAlign w:val="bottom"/>
            <w:hideMark/>
          </w:tcPr>
          <w:p w14:paraId="413BBAD0"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Χ.Α:</w:t>
            </w:r>
          </w:p>
        </w:tc>
        <w:tc>
          <w:tcPr>
            <w:tcW w:w="1205" w:type="dxa"/>
            <w:tcBorders>
              <w:top w:val="nil"/>
              <w:left w:val="nil"/>
              <w:bottom w:val="nil"/>
              <w:right w:val="nil"/>
            </w:tcBorders>
            <w:shd w:val="clear" w:color="auto" w:fill="auto"/>
            <w:noWrap/>
            <w:vAlign w:val="bottom"/>
            <w:hideMark/>
          </w:tcPr>
          <w:p w14:paraId="413BBAD1"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AD2"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AD3"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OXI</w:t>
            </w:r>
          </w:p>
        </w:tc>
        <w:tc>
          <w:tcPr>
            <w:tcW w:w="143" w:type="dxa"/>
            <w:tcBorders>
              <w:top w:val="nil"/>
              <w:left w:val="nil"/>
              <w:bottom w:val="nil"/>
              <w:right w:val="nil"/>
            </w:tcBorders>
            <w:shd w:val="clear" w:color="auto" w:fill="auto"/>
            <w:noWrap/>
            <w:vAlign w:val="bottom"/>
            <w:hideMark/>
          </w:tcPr>
          <w:p w14:paraId="413BBAD4"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AD5"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AD6" w14:textId="77777777" w:rsidR="00FB77CD" w:rsidRPr="000D380F" w:rsidRDefault="00E316D8" w:rsidP="00FB77CD">
            <w:pPr>
              <w:rPr>
                <w:rFonts w:ascii="Times New Roman" w:eastAsia="Times New Roman" w:hAnsi="Times New Roman" w:cs="Times New Roman"/>
                <w:sz w:val="20"/>
              </w:rPr>
            </w:pPr>
          </w:p>
        </w:tc>
      </w:tr>
      <w:tr w:rsidR="0028181B" w14:paraId="413BBADF" w14:textId="77777777">
        <w:trPr>
          <w:trHeight w:val="300"/>
        </w:trPr>
        <w:tc>
          <w:tcPr>
            <w:tcW w:w="960" w:type="dxa"/>
            <w:tcBorders>
              <w:top w:val="nil"/>
              <w:left w:val="nil"/>
              <w:bottom w:val="nil"/>
              <w:right w:val="nil"/>
            </w:tcBorders>
            <w:shd w:val="clear" w:color="auto" w:fill="auto"/>
            <w:noWrap/>
            <w:vAlign w:val="bottom"/>
            <w:hideMark/>
          </w:tcPr>
          <w:p w14:paraId="413BBAD8"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Κ.Κ.Ε:</w:t>
            </w:r>
          </w:p>
        </w:tc>
        <w:tc>
          <w:tcPr>
            <w:tcW w:w="1205" w:type="dxa"/>
            <w:tcBorders>
              <w:top w:val="nil"/>
              <w:left w:val="nil"/>
              <w:bottom w:val="nil"/>
              <w:right w:val="nil"/>
            </w:tcBorders>
            <w:shd w:val="clear" w:color="auto" w:fill="auto"/>
            <w:noWrap/>
            <w:vAlign w:val="bottom"/>
            <w:hideMark/>
          </w:tcPr>
          <w:p w14:paraId="413BBAD9"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ADA"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ADB"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OXI</w:t>
            </w:r>
          </w:p>
        </w:tc>
        <w:tc>
          <w:tcPr>
            <w:tcW w:w="143" w:type="dxa"/>
            <w:tcBorders>
              <w:top w:val="nil"/>
              <w:left w:val="nil"/>
              <w:bottom w:val="nil"/>
              <w:right w:val="nil"/>
            </w:tcBorders>
            <w:shd w:val="clear" w:color="auto" w:fill="auto"/>
            <w:noWrap/>
            <w:vAlign w:val="bottom"/>
            <w:hideMark/>
          </w:tcPr>
          <w:p w14:paraId="413BBADC"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ADD"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ADE" w14:textId="77777777" w:rsidR="00FB77CD" w:rsidRPr="000D380F" w:rsidRDefault="00E316D8" w:rsidP="00FB77CD">
            <w:pPr>
              <w:rPr>
                <w:rFonts w:ascii="Times New Roman" w:eastAsia="Times New Roman" w:hAnsi="Times New Roman" w:cs="Times New Roman"/>
                <w:sz w:val="20"/>
              </w:rPr>
            </w:pPr>
          </w:p>
        </w:tc>
      </w:tr>
      <w:tr w:rsidR="0028181B" w14:paraId="413BBAE7" w14:textId="77777777">
        <w:trPr>
          <w:trHeight w:val="300"/>
        </w:trPr>
        <w:tc>
          <w:tcPr>
            <w:tcW w:w="960" w:type="dxa"/>
            <w:tcBorders>
              <w:top w:val="nil"/>
              <w:left w:val="nil"/>
              <w:bottom w:val="nil"/>
              <w:right w:val="nil"/>
            </w:tcBorders>
            <w:shd w:val="clear" w:color="auto" w:fill="auto"/>
            <w:noWrap/>
            <w:vAlign w:val="bottom"/>
            <w:hideMark/>
          </w:tcPr>
          <w:p w14:paraId="413BBAE0"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ΑΝ.ΕΛ:</w:t>
            </w:r>
          </w:p>
        </w:tc>
        <w:tc>
          <w:tcPr>
            <w:tcW w:w="1205" w:type="dxa"/>
            <w:tcBorders>
              <w:top w:val="nil"/>
              <w:left w:val="nil"/>
              <w:bottom w:val="nil"/>
              <w:right w:val="nil"/>
            </w:tcBorders>
            <w:shd w:val="clear" w:color="auto" w:fill="auto"/>
            <w:noWrap/>
            <w:vAlign w:val="bottom"/>
            <w:hideMark/>
          </w:tcPr>
          <w:p w14:paraId="413BBAE1"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AE2"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AE3"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AE4"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AE5"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AE6" w14:textId="77777777" w:rsidR="00FB77CD" w:rsidRPr="000D380F" w:rsidRDefault="00E316D8" w:rsidP="00FB77CD">
            <w:pPr>
              <w:rPr>
                <w:rFonts w:ascii="Times New Roman" w:eastAsia="Times New Roman" w:hAnsi="Times New Roman" w:cs="Times New Roman"/>
                <w:sz w:val="20"/>
              </w:rPr>
            </w:pPr>
          </w:p>
        </w:tc>
      </w:tr>
      <w:tr w:rsidR="0028181B" w14:paraId="413BBAEF" w14:textId="77777777">
        <w:trPr>
          <w:trHeight w:val="300"/>
        </w:trPr>
        <w:tc>
          <w:tcPr>
            <w:tcW w:w="960" w:type="dxa"/>
            <w:tcBorders>
              <w:top w:val="nil"/>
              <w:left w:val="nil"/>
              <w:bottom w:val="nil"/>
              <w:right w:val="nil"/>
            </w:tcBorders>
            <w:shd w:val="clear" w:color="auto" w:fill="auto"/>
            <w:noWrap/>
            <w:vAlign w:val="bottom"/>
            <w:hideMark/>
          </w:tcPr>
          <w:p w14:paraId="413BBAE8"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ΠΟΤΑΜΙ:</w:t>
            </w:r>
          </w:p>
        </w:tc>
        <w:tc>
          <w:tcPr>
            <w:tcW w:w="1205" w:type="dxa"/>
            <w:tcBorders>
              <w:top w:val="nil"/>
              <w:left w:val="nil"/>
              <w:bottom w:val="nil"/>
              <w:right w:val="nil"/>
            </w:tcBorders>
            <w:shd w:val="clear" w:color="auto" w:fill="auto"/>
            <w:noWrap/>
            <w:vAlign w:val="bottom"/>
            <w:hideMark/>
          </w:tcPr>
          <w:p w14:paraId="413BBAE9"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AEA"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AEB"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AEC"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AED"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AEE" w14:textId="77777777" w:rsidR="00FB77CD" w:rsidRPr="000D380F" w:rsidRDefault="00E316D8" w:rsidP="00FB77CD">
            <w:pPr>
              <w:rPr>
                <w:rFonts w:ascii="Times New Roman" w:eastAsia="Times New Roman" w:hAnsi="Times New Roman" w:cs="Times New Roman"/>
                <w:sz w:val="20"/>
              </w:rPr>
            </w:pPr>
          </w:p>
        </w:tc>
      </w:tr>
      <w:tr w:rsidR="0028181B" w14:paraId="413BBAF6" w14:textId="77777777">
        <w:trPr>
          <w:trHeight w:val="300"/>
        </w:trPr>
        <w:tc>
          <w:tcPr>
            <w:tcW w:w="2165" w:type="dxa"/>
            <w:gridSpan w:val="2"/>
            <w:tcBorders>
              <w:top w:val="nil"/>
              <w:left w:val="nil"/>
              <w:bottom w:val="nil"/>
              <w:right w:val="nil"/>
            </w:tcBorders>
            <w:shd w:val="clear" w:color="auto" w:fill="auto"/>
            <w:noWrap/>
            <w:vAlign w:val="bottom"/>
            <w:hideMark/>
          </w:tcPr>
          <w:p w14:paraId="413BBAF0"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ΕΝ. ΚΕΝΤΡΩΩΝ:</w:t>
            </w:r>
          </w:p>
        </w:tc>
        <w:tc>
          <w:tcPr>
            <w:tcW w:w="1204" w:type="dxa"/>
            <w:tcBorders>
              <w:top w:val="nil"/>
              <w:left w:val="nil"/>
              <w:bottom w:val="nil"/>
              <w:right w:val="nil"/>
            </w:tcBorders>
            <w:shd w:val="clear" w:color="auto" w:fill="auto"/>
            <w:noWrap/>
            <w:vAlign w:val="bottom"/>
            <w:hideMark/>
          </w:tcPr>
          <w:p w14:paraId="413BBAF1"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AF2"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ΠΡΝ</w:t>
            </w:r>
          </w:p>
        </w:tc>
        <w:tc>
          <w:tcPr>
            <w:tcW w:w="143" w:type="dxa"/>
            <w:tcBorders>
              <w:top w:val="nil"/>
              <w:left w:val="nil"/>
              <w:bottom w:val="nil"/>
              <w:right w:val="nil"/>
            </w:tcBorders>
            <w:shd w:val="clear" w:color="auto" w:fill="auto"/>
            <w:noWrap/>
            <w:vAlign w:val="bottom"/>
            <w:hideMark/>
          </w:tcPr>
          <w:p w14:paraId="413BBAF3"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AF4"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AF5" w14:textId="77777777" w:rsidR="00FB77CD" w:rsidRPr="000D380F" w:rsidRDefault="00E316D8" w:rsidP="00FB77CD">
            <w:pPr>
              <w:rPr>
                <w:rFonts w:ascii="Times New Roman" w:eastAsia="Times New Roman" w:hAnsi="Times New Roman" w:cs="Times New Roman"/>
                <w:sz w:val="20"/>
              </w:rPr>
            </w:pPr>
          </w:p>
        </w:tc>
      </w:tr>
      <w:tr w:rsidR="0028181B" w14:paraId="413BBAFE" w14:textId="77777777">
        <w:trPr>
          <w:trHeight w:val="300"/>
        </w:trPr>
        <w:tc>
          <w:tcPr>
            <w:tcW w:w="960" w:type="dxa"/>
            <w:tcBorders>
              <w:top w:val="nil"/>
              <w:left w:val="nil"/>
              <w:bottom w:val="nil"/>
              <w:right w:val="nil"/>
            </w:tcBorders>
            <w:shd w:val="clear" w:color="auto" w:fill="auto"/>
            <w:noWrap/>
            <w:vAlign w:val="bottom"/>
            <w:hideMark/>
          </w:tcPr>
          <w:p w14:paraId="413BBAF7" w14:textId="77777777" w:rsidR="00FB77CD" w:rsidRPr="000D380F" w:rsidRDefault="00E316D8" w:rsidP="00FB77CD">
            <w:pPr>
              <w:rPr>
                <w:rFonts w:ascii="Times New Roman" w:eastAsia="Times New Roman" w:hAnsi="Times New Roman" w:cs="Times New Roman"/>
                <w:sz w:val="20"/>
              </w:rPr>
            </w:pPr>
          </w:p>
        </w:tc>
        <w:tc>
          <w:tcPr>
            <w:tcW w:w="1205" w:type="dxa"/>
            <w:tcBorders>
              <w:top w:val="nil"/>
              <w:left w:val="nil"/>
              <w:bottom w:val="nil"/>
              <w:right w:val="nil"/>
            </w:tcBorders>
            <w:shd w:val="clear" w:color="auto" w:fill="auto"/>
            <w:noWrap/>
            <w:vAlign w:val="bottom"/>
            <w:hideMark/>
          </w:tcPr>
          <w:p w14:paraId="413BBAF8"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AF9"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AFA" w14:textId="77777777" w:rsidR="00FB77CD" w:rsidRPr="000D380F" w:rsidRDefault="00E316D8" w:rsidP="00FB77CD">
            <w:pPr>
              <w:rPr>
                <w:rFonts w:ascii="Times New Roman" w:eastAsia="Times New Roman" w:hAnsi="Times New Roman" w:cs="Times New Roman"/>
                <w:sz w:val="20"/>
              </w:rPr>
            </w:pPr>
          </w:p>
        </w:tc>
        <w:tc>
          <w:tcPr>
            <w:tcW w:w="143" w:type="dxa"/>
            <w:tcBorders>
              <w:top w:val="nil"/>
              <w:left w:val="nil"/>
              <w:bottom w:val="nil"/>
              <w:right w:val="nil"/>
            </w:tcBorders>
            <w:shd w:val="clear" w:color="auto" w:fill="auto"/>
            <w:noWrap/>
            <w:vAlign w:val="bottom"/>
            <w:hideMark/>
          </w:tcPr>
          <w:p w14:paraId="413BBAFB" w14:textId="77777777" w:rsidR="00FB77CD" w:rsidRPr="000D380F" w:rsidRDefault="00E316D8" w:rsidP="00FB77CD">
            <w:pPr>
              <w:rPr>
                <w:rFonts w:ascii="Times New Roman" w:eastAsia="Times New Roman" w:hAnsi="Times New Roman" w:cs="Times New Roman"/>
                <w:sz w:val="20"/>
              </w:rPr>
            </w:pPr>
          </w:p>
        </w:tc>
        <w:tc>
          <w:tcPr>
            <w:tcW w:w="1538" w:type="dxa"/>
            <w:tcBorders>
              <w:top w:val="nil"/>
              <w:left w:val="nil"/>
              <w:bottom w:val="nil"/>
              <w:right w:val="nil"/>
            </w:tcBorders>
            <w:shd w:val="clear" w:color="auto" w:fill="auto"/>
            <w:noWrap/>
            <w:vAlign w:val="bottom"/>
            <w:hideMark/>
          </w:tcPr>
          <w:p w14:paraId="413BBAFC"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AFD" w14:textId="77777777" w:rsidR="00FB77CD" w:rsidRPr="000D380F" w:rsidRDefault="00E316D8" w:rsidP="00FB77CD">
            <w:pPr>
              <w:rPr>
                <w:rFonts w:ascii="Times New Roman" w:eastAsia="Times New Roman" w:hAnsi="Times New Roman" w:cs="Times New Roman"/>
                <w:sz w:val="20"/>
              </w:rPr>
            </w:pPr>
          </w:p>
        </w:tc>
      </w:tr>
      <w:tr w:rsidR="0028181B" w14:paraId="413BBB02" w14:textId="77777777">
        <w:trPr>
          <w:trHeight w:val="300"/>
        </w:trPr>
        <w:tc>
          <w:tcPr>
            <w:tcW w:w="960" w:type="dxa"/>
            <w:tcBorders>
              <w:top w:val="nil"/>
              <w:left w:val="nil"/>
              <w:bottom w:val="nil"/>
              <w:right w:val="nil"/>
            </w:tcBorders>
            <w:shd w:val="clear" w:color="auto" w:fill="auto"/>
            <w:noWrap/>
            <w:vAlign w:val="bottom"/>
            <w:hideMark/>
          </w:tcPr>
          <w:p w14:paraId="413BBAFF" w14:textId="77777777" w:rsidR="00FB77CD" w:rsidRPr="000D380F" w:rsidRDefault="00E316D8" w:rsidP="00FB77CD">
            <w:pPr>
              <w:rPr>
                <w:rFonts w:ascii="Times New Roman" w:eastAsia="Times New Roman" w:hAnsi="Times New Roman" w:cs="Times New Roman"/>
                <w:sz w:val="20"/>
              </w:rPr>
            </w:pPr>
          </w:p>
        </w:tc>
        <w:tc>
          <w:tcPr>
            <w:tcW w:w="5294" w:type="dxa"/>
            <w:gridSpan w:val="5"/>
            <w:tcBorders>
              <w:top w:val="nil"/>
              <w:left w:val="nil"/>
              <w:bottom w:val="nil"/>
              <w:right w:val="nil"/>
            </w:tcBorders>
            <w:shd w:val="clear" w:color="auto" w:fill="auto"/>
            <w:noWrap/>
            <w:vAlign w:val="bottom"/>
            <w:hideMark/>
          </w:tcPr>
          <w:p w14:paraId="413BBB00"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Άρθρο 30 ως έχει   ΔΕΚΤΟ ΚΑΤΑ ΠΛΕΙΟΨΗΦΙΑ</w:t>
            </w:r>
          </w:p>
        </w:tc>
        <w:tc>
          <w:tcPr>
            <w:tcW w:w="1930" w:type="dxa"/>
            <w:tcBorders>
              <w:top w:val="nil"/>
              <w:left w:val="nil"/>
              <w:bottom w:val="nil"/>
              <w:right w:val="nil"/>
            </w:tcBorders>
            <w:shd w:val="clear" w:color="auto" w:fill="auto"/>
            <w:noWrap/>
            <w:vAlign w:val="bottom"/>
            <w:hideMark/>
          </w:tcPr>
          <w:p w14:paraId="413BBB01" w14:textId="77777777" w:rsidR="00FB77CD" w:rsidRPr="000D380F" w:rsidRDefault="00E316D8" w:rsidP="00FB77CD">
            <w:pPr>
              <w:rPr>
                <w:rFonts w:ascii="Calibri" w:eastAsia="Times New Roman" w:hAnsi="Calibri" w:cs="Calibri"/>
                <w:color w:val="000000"/>
                <w:sz w:val="22"/>
                <w:szCs w:val="22"/>
              </w:rPr>
            </w:pPr>
          </w:p>
        </w:tc>
      </w:tr>
      <w:tr w:rsidR="0028181B" w14:paraId="413BBB0A" w14:textId="77777777">
        <w:trPr>
          <w:trHeight w:val="300"/>
        </w:trPr>
        <w:tc>
          <w:tcPr>
            <w:tcW w:w="960" w:type="dxa"/>
            <w:tcBorders>
              <w:top w:val="nil"/>
              <w:left w:val="nil"/>
              <w:bottom w:val="nil"/>
              <w:right w:val="nil"/>
            </w:tcBorders>
            <w:shd w:val="clear" w:color="auto" w:fill="auto"/>
            <w:noWrap/>
            <w:vAlign w:val="bottom"/>
            <w:hideMark/>
          </w:tcPr>
          <w:p w14:paraId="413BBB03"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ΣΥΡΙΖΑ:</w:t>
            </w:r>
          </w:p>
        </w:tc>
        <w:tc>
          <w:tcPr>
            <w:tcW w:w="1205" w:type="dxa"/>
            <w:tcBorders>
              <w:top w:val="nil"/>
              <w:left w:val="nil"/>
              <w:bottom w:val="nil"/>
              <w:right w:val="nil"/>
            </w:tcBorders>
            <w:shd w:val="clear" w:color="auto" w:fill="auto"/>
            <w:noWrap/>
            <w:vAlign w:val="bottom"/>
            <w:hideMark/>
          </w:tcPr>
          <w:p w14:paraId="413BBB04"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B05"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B06"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B07"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B08"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B09" w14:textId="77777777" w:rsidR="00FB77CD" w:rsidRPr="000D380F" w:rsidRDefault="00E316D8" w:rsidP="00FB77CD">
            <w:pPr>
              <w:rPr>
                <w:rFonts w:ascii="Times New Roman" w:eastAsia="Times New Roman" w:hAnsi="Times New Roman" w:cs="Times New Roman"/>
                <w:sz w:val="20"/>
              </w:rPr>
            </w:pPr>
          </w:p>
        </w:tc>
      </w:tr>
      <w:tr w:rsidR="0028181B" w14:paraId="413BBB12" w14:textId="77777777">
        <w:trPr>
          <w:trHeight w:val="300"/>
        </w:trPr>
        <w:tc>
          <w:tcPr>
            <w:tcW w:w="960" w:type="dxa"/>
            <w:tcBorders>
              <w:top w:val="nil"/>
              <w:left w:val="nil"/>
              <w:bottom w:val="nil"/>
              <w:right w:val="nil"/>
            </w:tcBorders>
            <w:shd w:val="clear" w:color="auto" w:fill="auto"/>
            <w:noWrap/>
            <w:vAlign w:val="bottom"/>
            <w:hideMark/>
          </w:tcPr>
          <w:p w14:paraId="413BBB0B"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Ν.Δ:</w:t>
            </w:r>
          </w:p>
        </w:tc>
        <w:tc>
          <w:tcPr>
            <w:tcW w:w="1205" w:type="dxa"/>
            <w:tcBorders>
              <w:top w:val="nil"/>
              <w:left w:val="nil"/>
              <w:bottom w:val="nil"/>
              <w:right w:val="nil"/>
            </w:tcBorders>
            <w:shd w:val="clear" w:color="auto" w:fill="auto"/>
            <w:noWrap/>
            <w:vAlign w:val="bottom"/>
            <w:hideMark/>
          </w:tcPr>
          <w:p w14:paraId="413BBB0C"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B0D"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B0E"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OXI</w:t>
            </w:r>
          </w:p>
        </w:tc>
        <w:tc>
          <w:tcPr>
            <w:tcW w:w="143" w:type="dxa"/>
            <w:tcBorders>
              <w:top w:val="nil"/>
              <w:left w:val="nil"/>
              <w:bottom w:val="nil"/>
              <w:right w:val="nil"/>
            </w:tcBorders>
            <w:shd w:val="clear" w:color="auto" w:fill="auto"/>
            <w:noWrap/>
            <w:vAlign w:val="bottom"/>
            <w:hideMark/>
          </w:tcPr>
          <w:p w14:paraId="413BBB0F"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B10"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B11" w14:textId="77777777" w:rsidR="00FB77CD" w:rsidRPr="000D380F" w:rsidRDefault="00E316D8" w:rsidP="00FB77CD">
            <w:pPr>
              <w:rPr>
                <w:rFonts w:ascii="Times New Roman" w:eastAsia="Times New Roman" w:hAnsi="Times New Roman" w:cs="Times New Roman"/>
                <w:sz w:val="20"/>
              </w:rPr>
            </w:pPr>
          </w:p>
        </w:tc>
      </w:tr>
      <w:tr w:rsidR="0028181B" w14:paraId="413BBB1A" w14:textId="77777777">
        <w:trPr>
          <w:trHeight w:val="300"/>
        </w:trPr>
        <w:tc>
          <w:tcPr>
            <w:tcW w:w="960" w:type="dxa"/>
            <w:tcBorders>
              <w:top w:val="nil"/>
              <w:left w:val="nil"/>
              <w:bottom w:val="nil"/>
              <w:right w:val="nil"/>
            </w:tcBorders>
            <w:shd w:val="clear" w:color="auto" w:fill="auto"/>
            <w:noWrap/>
            <w:vAlign w:val="bottom"/>
            <w:hideMark/>
          </w:tcPr>
          <w:p w14:paraId="413BBB13"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ΔΗ.ΣΥ:</w:t>
            </w:r>
          </w:p>
        </w:tc>
        <w:tc>
          <w:tcPr>
            <w:tcW w:w="1205" w:type="dxa"/>
            <w:tcBorders>
              <w:top w:val="nil"/>
              <w:left w:val="nil"/>
              <w:bottom w:val="nil"/>
              <w:right w:val="nil"/>
            </w:tcBorders>
            <w:shd w:val="clear" w:color="auto" w:fill="auto"/>
            <w:noWrap/>
            <w:vAlign w:val="bottom"/>
            <w:hideMark/>
          </w:tcPr>
          <w:p w14:paraId="413BBB14"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B15"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B16"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B17"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B18"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B19" w14:textId="77777777" w:rsidR="00FB77CD" w:rsidRPr="000D380F" w:rsidRDefault="00E316D8" w:rsidP="00FB77CD">
            <w:pPr>
              <w:rPr>
                <w:rFonts w:ascii="Times New Roman" w:eastAsia="Times New Roman" w:hAnsi="Times New Roman" w:cs="Times New Roman"/>
                <w:sz w:val="20"/>
              </w:rPr>
            </w:pPr>
          </w:p>
        </w:tc>
      </w:tr>
      <w:tr w:rsidR="0028181B" w14:paraId="413BBB22" w14:textId="77777777">
        <w:trPr>
          <w:trHeight w:val="300"/>
        </w:trPr>
        <w:tc>
          <w:tcPr>
            <w:tcW w:w="960" w:type="dxa"/>
            <w:tcBorders>
              <w:top w:val="nil"/>
              <w:left w:val="nil"/>
              <w:bottom w:val="nil"/>
              <w:right w:val="nil"/>
            </w:tcBorders>
            <w:shd w:val="clear" w:color="auto" w:fill="auto"/>
            <w:noWrap/>
            <w:vAlign w:val="bottom"/>
            <w:hideMark/>
          </w:tcPr>
          <w:p w14:paraId="413BBB1B"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Χ.Α:</w:t>
            </w:r>
          </w:p>
        </w:tc>
        <w:tc>
          <w:tcPr>
            <w:tcW w:w="1205" w:type="dxa"/>
            <w:tcBorders>
              <w:top w:val="nil"/>
              <w:left w:val="nil"/>
              <w:bottom w:val="nil"/>
              <w:right w:val="nil"/>
            </w:tcBorders>
            <w:shd w:val="clear" w:color="auto" w:fill="auto"/>
            <w:noWrap/>
            <w:vAlign w:val="bottom"/>
            <w:hideMark/>
          </w:tcPr>
          <w:p w14:paraId="413BBB1C"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B1D"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B1E"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OXI</w:t>
            </w:r>
          </w:p>
        </w:tc>
        <w:tc>
          <w:tcPr>
            <w:tcW w:w="143" w:type="dxa"/>
            <w:tcBorders>
              <w:top w:val="nil"/>
              <w:left w:val="nil"/>
              <w:bottom w:val="nil"/>
              <w:right w:val="nil"/>
            </w:tcBorders>
            <w:shd w:val="clear" w:color="auto" w:fill="auto"/>
            <w:noWrap/>
            <w:vAlign w:val="bottom"/>
            <w:hideMark/>
          </w:tcPr>
          <w:p w14:paraId="413BBB1F"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B20"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B21" w14:textId="77777777" w:rsidR="00FB77CD" w:rsidRPr="000D380F" w:rsidRDefault="00E316D8" w:rsidP="00FB77CD">
            <w:pPr>
              <w:rPr>
                <w:rFonts w:ascii="Times New Roman" w:eastAsia="Times New Roman" w:hAnsi="Times New Roman" w:cs="Times New Roman"/>
                <w:sz w:val="20"/>
              </w:rPr>
            </w:pPr>
          </w:p>
        </w:tc>
      </w:tr>
      <w:tr w:rsidR="0028181B" w14:paraId="413BBB2A" w14:textId="77777777">
        <w:trPr>
          <w:trHeight w:val="300"/>
        </w:trPr>
        <w:tc>
          <w:tcPr>
            <w:tcW w:w="960" w:type="dxa"/>
            <w:tcBorders>
              <w:top w:val="nil"/>
              <w:left w:val="nil"/>
              <w:bottom w:val="nil"/>
              <w:right w:val="nil"/>
            </w:tcBorders>
            <w:shd w:val="clear" w:color="auto" w:fill="auto"/>
            <w:noWrap/>
            <w:vAlign w:val="bottom"/>
            <w:hideMark/>
          </w:tcPr>
          <w:p w14:paraId="413BBB23"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Κ.Κ.Ε:</w:t>
            </w:r>
          </w:p>
        </w:tc>
        <w:tc>
          <w:tcPr>
            <w:tcW w:w="1205" w:type="dxa"/>
            <w:tcBorders>
              <w:top w:val="nil"/>
              <w:left w:val="nil"/>
              <w:bottom w:val="nil"/>
              <w:right w:val="nil"/>
            </w:tcBorders>
            <w:shd w:val="clear" w:color="auto" w:fill="auto"/>
            <w:noWrap/>
            <w:vAlign w:val="bottom"/>
            <w:hideMark/>
          </w:tcPr>
          <w:p w14:paraId="413BBB24"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B25"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B26"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ΠΡΝ</w:t>
            </w:r>
          </w:p>
        </w:tc>
        <w:tc>
          <w:tcPr>
            <w:tcW w:w="143" w:type="dxa"/>
            <w:tcBorders>
              <w:top w:val="nil"/>
              <w:left w:val="nil"/>
              <w:bottom w:val="nil"/>
              <w:right w:val="nil"/>
            </w:tcBorders>
            <w:shd w:val="clear" w:color="auto" w:fill="auto"/>
            <w:noWrap/>
            <w:vAlign w:val="bottom"/>
            <w:hideMark/>
          </w:tcPr>
          <w:p w14:paraId="413BBB27"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B28"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B29" w14:textId="77777777" w:rsidR="00FB77CD" w:rsidRPr="000D380F" w:rsidRDefault="00E316D8" w:rsidP="00FB77CD">
            <w:pPr>
              <w:rPr>
                <w:rFonts w:ascii="Times New Roman" w:eastAsia="Times New Roman" w:hAnsi="Times New Roman" w:cs="Times New Roman"/>
                <w:sz w:val="20"/>
              </w:rPr>
            </w:pPr>
          </w:p>
        </w:tc>
      </w:tr>
      <w:tr w:rsidR="0028181B" w14:paraId="413BBB32" w14:textId="77777777">
        <w:trPr>
          <w:trHeight w:val="300"/>
        </w:trPr>
        <w:tc>
          <w:tcPr>
            <w:tcW w:w="960" w:type="dxa"/>
            <w:tcBorders>
              <w:top w:val="nil"/>
              <w:left w:val="nil"/>
              <w:bottom w:val="nil"/>
              <w:right w:val="nil"/>
            </w:tcBorders>
            <w:shd w:val="clear" w:color="auto" w:fill="auto"/>
            <w:noWrap/>
            <w:vAlign w:val="bottom"/>
            <w:hideMark/>
          </w:tcPr>
          <w:p w14:paraId="413BBB2B"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ΑΝ.ΕΛ:</w:t>
            </w:r>
          </w:p>
        </w:tc>
        <w:tc>
          <w:tcPr>
            <w:tcW w:w="1205" w:type="dxa"/>
            <w:tcBorders>
              <w:top w:val="nil"/>
              <w:left w:val="nil"/>
              <w:bottom w:val="nil"/>
              <w:right w:val="nil"/>
            </w:tcBorders>
            <w:shd w:val="clear" w:color="auto" w:fill="auto"/>
            <w:noWrap/>
            <w:vAlign w:val="bottom"/>
            <w:hideMark/>
          </w:tcPr>
          <w:p w14:paraId="413BBB2C"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B2D"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B2E"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B2F"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B30"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B31" w14:textId="77777777" w:rsidR="00FB77CD" w:rsidRPr="000D380F" w:rsidRDefault="00E316D8" w:rsidP="00FB77CD">
            <w:pPr>
              <w:rPr>
                <w:rFonts w:ascii="Times New Roman" w:eastAsia="Times New Roman" w:hAnsi="Times New Roman" w:cs="Times New Roman"/>
                <w:sz w:val="20"/>
              </w:rPr>
            </w:pPr>
          </w:p>
        </w:tc>
      </w:tr>
      <w:tr w:rsidR="0028181B" w14:paraId="413BBB3A" w14:textId="77777777">
        <w:trPr>
          <w:trHeight w:val="300"/>
        </w:trPr>
        <w:tc>
          <w:tcPr>
            <w:tcW w:w="960" w:type="dxa"/>
            <w:tcBorders>
              <w:top w:val="nil"/>
              <w:left w:val="nil"/>
              <w:bottom w:val="nil"/>
              <w:right w:val="nil"/>
            </w:tcBorders>
            <w:shd w:val="clear" w:color="auto" w:fill="auto"/>
            <w:noWrap/>
            <w:vAlign w:val="bottom"/>
            <w:hideMark/>
          </w:tcPr>
          <w:p w14:paraId="413BBB33"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ΠΟΤΑΜΙ:</w:t>
            </w:r>
          </w:p>
        </w:tc>
        <w:tc>
          <w:tcPr>
            <w:tcW w:w="1205" w:type="dxa"/>
            <w:tcBorders>
              <w:top w:val="nil"/>
              <w:left w:val="nil"/>
              <w:bottom w:val="nil"/>
              <w:right w:val="nil"/>
            </w:tcBorders>
            <w:shd w:val="clear" w:color="auto" w:fill="auto"/>
            <w:noWrap/>
            <w:vAlign w:val="bottom"/>
            <w:hideMark/>
          </w:tcPr>
          <w:p w14:paraId="413BBB34"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B35"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B36"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B37"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B38"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B39" w14:textId="77777777" w:rsidR="00FB77CD" w:rsidRPr="000D380F" w:rsidRDefault="00E316D8" w:rsidP="00FB77CD">
            <w:pPr>
              <w:rPr>
                <w:rFonts w:ascii="Times New Roman" w:eastAsia="Times New Roman" w:hAnsi="Times New Roman" w:cs="Times New Roman"/>
                <w:sz w:val="20"/>
              </w:rPr>
            </w:pPr>
          </w:p>
        </w:tc>
      </w:tr>
      <w:tr w:rsidR="0028181B" w14:paraId="413BBB41" w14:textId="77777777">
        <w:trPr>
          <w:trHeight w:val="300"/>
        </w:trPr>
        <w:tc>
          <w:tcPr>
            <w:tcW w:w="2165" w:type="dxa"/>
            <w:gridSpan w:val="2"/>
            <w:tcBorders>
              <w:top w:val="nil"/>
              <w:left w:val="nil"/>
              <w:bottom w:val="nil"/>
              <w:right w:val="nil"/>
            </w:tcBorders>
            <w:shd w:val="clear" w:color="auto" w:fill="auto"/>
            <w:noWrap/>
            <w:vAlign w:val="bottom"/>
            <w:hideMark/>
          </w:tcPr>
          <w:p w14:paraId="413BBB3B"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ΕΝ. ΚΕΝΤΡΩΩΝ:</w:t>
            </w:r>
          </w:p>
        </w:tc>
        <w:tc>
          <w:tcPr>
            <w:tcW w:w="1204" w:type="dxa"/>
            <w:tcBorders>
              <w:top w:val="nil"/>
              <w:left w:val="nil"/>
              <w:bottom w:val="nil"/>
              <w:right w:val="nil"/>
            </w:tcBorders>
            <w:shd w:val="clear" w:color="auto" w:fill="auto"/>
            <w:noWrap/>
            <w:vAlign w:val="bottom"/>
            <w:hideMark/>
          </w:tcPr>
          <w:p w14:paraId="413BBB3C"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B3D"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ΠΡΝ</w:t>
            </w:r>
          </w:p>
        </w:tc>
        <w:tc>
          <w:tcPr>
            <w:tcW w:w="143" w:type="dxa"/>
            <w:tcBorders>
              <w:top w:val="nil"/>
              <w:left w:val="nil"/>
              <w:bottom w:val="nil"/>
              <w:right w:val="nil"/>
            </w:tcBorders>
            <w:shd w:val="clear" w:color="auto" w:fill="auto"/>
            <w:noWrap/>
            <w:vAlign w:val="bottom"/>
            <w:hideMark/>
          </w:tcPr>
          <w:p w14:paraId="413BBB3E"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B3F"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B40" w14:textId="77777777" w:rsidR="00FB77CD" w:rsidRPr="000D380F" w:rsidRDefault="00E316D8" w:rsidP="00FB77CD">
            <w:pPr>
              <w:rPr>
                <w:rFonts w:ascii="Times New Roman" w:eastAsia="Times New Roman" w:hAnsi="Times New Roman" w:cs="Times New Roman"/>
                <w:sz w:val="20"/>
              </w:rPr>
            </w:pPr>
          </w:p>
        </w:tc>
      </w:tr>
      <w:tr w:rsidR="0028181B" w14:paraId="413BBB49" w14:textId="77777777">
        <w:trPr>
          <w:trHeight w:val="300"/>
        </w:trPr>
        <w:tc>
          <w:tcPr>
            <w:tcW w:w="960" w:type="dxa"/>
            <w:tcBorders>
              <w:top w:val="nil"/>
              <w:left w:val="nil"/>
              <w:bottom w:val="nil"/>
              <w:right w:val="nil"/>
            </w:tcBorders>
            <w:shd w:val="clear" w:color="auto" w:fill="auto"/>
            <w:noWrap/>
            <w:vAlign w:val="bottom"/>
            <w:hideMark/>
          </w:tcPr>
          <w:p w14:paraId="413BBB42" w14:textId="77777777" w:rsidR="00FB77CD" w:rsidRPr="000D380F" w:rsidRDefault="00E316D8" w:rsidP="00FB77CD">
            <w:pPr>
              <w:rPr>
                <w:rFonts w:ascii="Times New Roman" w:eastAsia="Times New Roman" w:hAnsi="Times New Roman" w:cs="Times New Roman"/>
                <w:sz w:val="20"/>
              </w:rPr>
            </w:pPr>
          </w:p>
        </w:tc>
        <w:tc>
          <w:tcPr>
            <w:tcW w:w="1205" w:type="dxa"/>
            <w:tcBorders>
              <w:top w:val="nil"/>
              <w:left w:val="nil"/>
              <w:bottom w:val="nil"/>
              <w:right w:val="nil"/>
            </w:tcBorders>
            <w:shd w:val="clear" w:color="auto" w:fill="auto"/>
            <w:noWrap/>
            <w:vAlign w:val="bottom"/>
            <w:hideMark/>
          </w:tcPr>
          <w:p w14:paraId="413BBB43"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B44"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B45" w14:textId="77777777" w:rsidR="00FB77CD" w:rsidRPr="000D380F" w:rsidRDefault="00E316D8" w:rsidP="00FB77CD">
            <w:pPr>
              <w:rPr>
                <w:rFonts w:ascii="Times New Roman" w:eastAsia="Times New Roman" w:hAnsi="Times New Roman" w:cs="Times New Roman"/>
                <w:sz w:val="20"/>
              </w:rPr>
            </w:pPr>
          </w:p>
        </w:tc>
        <w:tc>
          <w:tcPr>
            <w:tcW w:w="143" w:type="dxa"/>
            <w:tcBorders>
              <w:top w:val="nil"/>
              <w:left w:val="nil"/>
              <w:bottom w:val="nil"/>
              <w:right w:val="nil"/>
            </w:tcBorders>
            <w:shd w:val="clear" w:color="auto" w:fill="auto"/>
            <w:noWrap/>
            <w:vAlign w:val="bottom"/>
            <w:hideMark/>
          </w:tcPr>
          <w:p w14:paraId="413BBB46" w14:textId="77777777" w:rsidR="00FB77CD" w:rsidRPr="000D380F" w:rsidRDefault="00E316D8" w:rsidP="00FB77CD">
            <w:pPr>
              <w:rPr>
                <w:rFonts w:ascii="Times New Roman" w:eastAsia="Times New Roman" w:hAnsi="Times New Roman" w:cs="Times New Roman"/>
                <w:sz w:val="20"/>
              </w:rPr>
            </w:pPr>
          </w:p>
        </w:tc>
        <w:tc>
          <w:tcPr>
            <w:tcW w:w="1538" w:type="dxa"/>
            <w:tcBorders>
              <w:top w:val="nil"/>
              <w:left w:val="nil"/>
              <w:bottom w:val="nil"/>
              <w:right w:val="nil"/>
            </w:tcBorders>
            <w:shd w:val="clear" w:color="auto" w:fill="auto"/>
            <w:noWrap/>
            <w:vAlign w:val="bottom"/>
            <w:hideMark/>
          </w:tcPr>
          <w:p w14:paraId="413BBB47"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B48" w14:textId="77777777" w:rsidR="00FB77CD" w:rsidRPr="000D380F" w:rsidRDefault="00E316D8" w:rsidP="00FB77CD">
            <w:pPr>
              <w:rPr>
                <w:rFonts w:ascii="Times New Roman" w:eastAsia="Times New Roman" w:hAnsi="Times New Roman" w:cs="Times New Roman"/>
                <w:sz w:val="20"/>
              </w:rPr>
            </w:pPr>
          </w:p>
        </w:tc>
      </w:tr>
      <w:tr w:rsidR="0028181B" w14:paraId="413BBB4C" w14:textId="77777777">
        <w:trPr>
          <w:trHeight w:val="300"/>
        </w:trPr>
        <w:tc>
          <w:tcPr>
            <w:tcW w:w="960" w:type="dxa"/>
            <w:tcBorders>
              <w:top w:val="nil"/>
              <w:left w:val="nil"/>
              <w:bottom w:val="nil"/>
              <w:right w:val="nil"/>
            </w:tcBorders>
            <w:shd w:val="clear" w:color="auto" w:fill="auto"/>
            <w:noWrap/>
            <w:vAlign w:val="bottom"/>
            <w:hideMark/>
          </w:tcPr>
          <w:p w14:paraId="413BBB4A" w14:textId="77777777" w:rsidR="00FB77CD" w:rsidRPr="000D380F" w:rsidRDefault="00E316D8" w:rsidP="00FB77CD">
            <w:pPr>
              <w:rPr>
                <w:rFonts w:ascii="Times New Roman" w:eastAsia="Times New Roman" w:hAnsi="Times New Roman" w:cs="Times New Roman"/>
                <w:sz w:val="20"/>
              </w:rPr>
            </w:pPr>
          </w:p>
        </w:tc>
        <w:tc>
          <w:tcPr>
            <w:tcW w:w="7224" w:type="dxa"/>
            <w:gridSpan w:val="6"/>
            <w:tcBorders>
              <w:top w:val="nil"/>
              <w:left w:val="nil"/>
              <w:bottom w:val="nil"/>
              <w:right w:val="nil"/>
            </w:tcBorders>
            <w:shd w:val="clear" w:color="auto" w:fill="auto"/>
            <w:noWrap/>
            <w:vAlign w:val="bottom"/>
            <w:hideMark/>
          </w:tcPr>
          <w:p w14:paraId="413BBB4B"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Άρθρο 31 όπως τροποποιήθηκε από τον κ. Υπουργό   ΔΕΚΤΟ ΚΑΤΑ ΠΛΕΙΟΨΗΦΙΑ</w:t>
            </w:r>
          </w:p>
        </w:tc>
      </w:tr>
      <w:tr w:rsidR="0028181B" w14:paraId="413BBB54" w14:textId="77777777">
        <w:trPr>
          <w:trHeight w:val="300"/>
        </w:trPr>
        <w:tc>
          <w:tcPr>
            <w:tcW w:w="960" w:type="dxa"/>
            <w:tcBorders>
              <w:top w:val="nil"/>
              <w:left w:val="nil"/>
              <w:bottom w:val="nil"/>
              <w:right w:val="nil"/>
            </w:tcBorders>
            <w:shd w:val="clear" w:color="auto" w:fill="auto"/>
            <w:noWrap/>
            <w:vAlign w:val="bottom"/>
            <w:hideMark/>
          </w:tcPr>
          <w:p w14:paraId="413BBB4D"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ΣΥΡΙΖΑ:</w:t>
            </w:r>
          </w:p>
        </w:tc>
        <w:tc>
          <w:tcPr>
            <w:tcW w:w="1205" w:type="dxa"/>
            <w:tcBorders>
              <w:top w:val="nil"/>
              <w:left w:val="nil"/>
              <w:bottom w:val="nil"/>
              <w:right w:val="nil"/>
            </w:tcBorders>
            <w:shd w:val="clear" w:color="auto" w:fill="auto"/>
            <w:noWrap/>
            <w:vAlign w:val="bottom"/>
            <w:hideMark/>
          </w:tcPr>
          <w:p w14:paraId="413BBB4E"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B4F"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B50"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B51"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B52"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B53" w14:textId="77777777" w:rsidR="00FB77CD" w:rsidRPr="000D380F" w:rsidRDefault="00E316D8" w:rsidP="00FB77CD">
            <w:pPr>
              <w:rPr>
                <w:rFonts w:ascii="Times New Roman" w:eastAsia="Times New Roman" w:hAnsi="Times New Roman" w:cs="Times New Roman"/>
                <w:sz w:val="20"/>
              </w:rPr>
            </w:pPr>
          </w:p>
        </w:tc>
      </w:tr>
      <w:tr w:rsidR="0028181B" w14:paraId="413BBB5C" w14:textId="77777777">
        <w:trPr>
          <w:trHeight w:val="300"/>
        </w:trPr>
        <w:tc>
          <w:tcPr>
            <w:tcW w:w="960" w:type="dxa"/>
            <w:tcBorders>
              <w:top w:val="nil"/>
              <w:left w:val="nil"/>
              <w:bottom w:val="nil"/>
              <w:right w:val="nil"/>
            </w:tcBorders>
            <w:shd w:val="clear" w:color="auto" w:fill="auto"/>
            <w:noWrap/>
            <w:vAlign w:val="bottom"/>
            <w:hideMark/>
          </w:tcPr>
          <w:p w14:paraId="413BBB55"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Ν.Δ:</w:t>
            </w:r>
          </w:p>
        </w:tc>
        <w:tc>
          <w:tcPr>
            <w:tcW w:w="1205" w:type="dxa"/>
            <w:tcBorders>
              <w:top w:val="nil"/>
              <w:left w:val="nil"/>
              <w:bottom w:val="nil"/>
              <w:right w:val="nil"/>
            </w:tcBorders>
            <w:shd w:val="clear" w:color="auto" w:fill="auto"/>
            <w:noWrap/>
            <w:vAlign w:val="bottom"/>
            <w:hideMark/>
          </w:tcPr>
          <w:p w14:paraId="413BBB56"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B57"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B58"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B59"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B5A"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B5B" w14:textId="77777777" w:rsidR="00FB77CD" w:rsidRPr="000D380F" w:rsidRDefault="00E316D8" w:rsidP="00FB77CD">
            <w:pPr>
              <w:rPr>
                <w:rFonts w:ascii="Times New Roman" w:eastAsia="Times New Roman" w:hAnsi="Times New Roman" w:cs="Times New Roman"/>
                <w:sz w:val="20"/>
              </w:rPr>
            </w:pPr>
          </w:p>
        </w:tc>
      </w:tr>
      <w:tr w:rsidR="0028181B" w14:paraId="413BBB64" w14:textId="77777777">
        <w:trPr>
          <w:trHeight w:val="300"/>
        </w:trPr>
        <w:tc>
          <w:tcPr>
            <w:tcW w:w="960" w:type="dxa"/>
            <w:tcBorders>
              <w:top w:val="nil"/>
              <w:left w:val="nil"/>
              <w:bottom w:val="nil"/>
              <w:right w:val="nil"/>
            </w:tcBorders>
            <w:shd w:val="clear" w:color="auto" w:fill="auto"/>
            <w:noWrap/>
            <w:vAlign w:val="bottom"/>
            <w:hideMark/>
          </w:tcPr>
          <w:p w14:paraId="413BBB5D"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ΔΗ.ΣΥ:</w:t>
            </w:r>
          </w:p>
        </w:tc>
        <w:tc>
          <w:tcPr>
            <w:tcW w:w="1205" w:type="dxa"/>
            <w:tcBorders>
              <w:top w:val="nil"/>
              <w:left w:val="nil"/>
              <w:bottom w:val="nil"/>
              <w:right w:val="nil"/>
            </w:tcBorders>
            <w:shd w:val="clear" w:color="auto" w:fill="auto"/>
            <w:noWrap/>
            <w:vAlign w:val="bottom"/>
            <w:hideMark/>
          </w:tcPr>
          <w:p w14:paraId="413BBB5E"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B5F"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B60"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ΠΡΝ</w:t>
            </w:r>
          </w:p>
        </w:tc>
        <w:tc>
          <w:tcPr>
            <w:tcW w:w="143" w:type="dxa"/>
            <w:tcBorders>
              <w:top w:val="nil"/>
              <w:left w:val="nil"/>
              <w:bottom w:val="nil"/>
              <w:right w:val="nil"/>
            </w:tcBorders>
            <w:shd w:val="clear" w:color="auto" w:fill="auto"/>
            <w:noWrap/>
            <w:vAlign w:val="bottom"/>
            <w:hideMark/>
          </w:tcPr>
          <w:p w14:paraId="413BBB61"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B62"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B63" w14:textId="77777777" w:rsidR="00FB77CD" w:rsidRPr="000D380F" w:rsidRDefault="00E316D8" w:rsidP="00FB77CD">
            <w:pPr>
              <w:rPr>
                <w:rFonts w:ascii="Times New Roman" w:eastAsia="Times New Roman" w:hAnsi="Times New Roman" w:cs="Times New Roman"/>
                <w:sz w:val="20"/>
              </w:rPr>
            </w:pPr>
          </w:p>
        </w:tc>
      </w:tr>
      <w:tr w:rsidR="0028181B" w14:paraId="413BBB6C" w14:textId="77777777">
        <w:trPr>
          <w:trHeight w:val="300"/>
        </w:trPr>
        <w:tc>
          <w:tcPr>
            <w:tcW w:w="960" w:type="dxa"/>
            <w:tcBorders>
              <w:top w:val="nil"/>
              <w:left w:val="nil"/>
              <w:bottom w:val="nil"/>
              <w:right w:val="nil"/>
            </w:tcBorders>
            <w:shd w:val="clear" w:color="auto" w:fill="auto"/>
            <w:noWrap/>
            <w:vAlign w:val="bottom"/>
            <w:hideMark/>
          </w:tcPr>
          <w:p w14:paraId="413BBB65"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Χ.Α:</w:t>
            </w:r>
          </w:p>
        </w:tc>
        <w:tc>
          <w:tcPr>
            <w:tcW w:w="1205" w:type="dxa"/>
            <w:tcBorders>
              <w:top w:val="nil"/>
              <w:left w:val="nil"/>
              <w:bottom w:val="nil"/>
              <w:right w:val="nil"/>
            </w:tcBorders>
            <w:shd w:val="clear" w:color="auto" w:fill="auto"/>
            <w:noWrap/>
            <w:vAlign w:val="bottom"/>
            <w:hideMark/>
          </w:tcPr>
          <w:p w14:paraId="413BBB66"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B67"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B68"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OXI</w:t>
            </w:r>
          </w:p>
        </w:tc>
        <w:tc>
          <w:tcPr>
            <w:tcW w:w="143" w:type="dxa"/>
            <w:tcBorders>
              <w:top w:val="nil"/>
              <w:left w:val="nil"/>
              <w:bottom w:val="nil"/>
              <w:right w:val="nil"/>
            </w:tcBorders>
            <w:shd w:val="clear" w:color="auto" w:fill="auto"/>
            <w:noWrap/>
            <w:vAlign w:val="bottom"/>
            <w:hideMark/>
          </w:tcPr>
          <w:p w14:paraId="413BBB69"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B6A"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B6B" w14:textId="77777777" w:rsidR="00FB77CD" w:rsidRPr="000D380F" w:rsidRDefault="00E316D8" w:rsidP="00FB77CD">
            <w:pPr>
              <w:rPr>
                <w:rFonts w:ascii="Times New Roman" w:eastAsia="Times New Roman" w:hAnsi="Times New Roman" w:cs="Times New Roman"/>
                <w:sz w:val="20"/>
              </w:rPr>
            </w:pPr>
          </w:p>
        </w:tc>
      </w:tr>
      <w:tr w:rsidR="0028181B" w14:paraId="413BBB74" w14:textId="77777777">
        <w:trPr>
          <w:trHeight w:val="300"/>
        </w:trPr>
        <w:tc>
          <w:tcPr>
            <w:tcW w:w="960" w:type="dxa"/>
            <w:tcBorders>
              <w:top w:val="nil"/>
              <w:left w:val="nil"/>
              <w:bottom w:val="nil"/>
              <w:right w:val="nil"/>
            </w:tcBorders>
            <w:shd w:val="clear" w:color="auto" w:fill="auto"/>
            <w:noWrap/>
            <w:vAlign w:val="bottom"/>
            <w:hideMark/>
          </w:tcPr>
          <w:p w14:paraId="413BBB6D"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Κ.Κ.Ε:</w:t>
            </w:r>
          </w:p>
        </w:tc>
        <w:tc>
          <w:tcPr>
            <w:tcW w:w="1205" w:type="dxa"/>
            <w:tcBorders>
              <w:top w:val="nil"/>
              <w:left w:val="nil"/>
              <w:bottom w:val="nil"/>
              <w:right w:val="nil"/>
            </w:tcBorders>
            <w:shd w:val="clear" w:color="auto" w:fill="auto"/>
            <w:noWrap/>
            <w:vAlign w:val="bottom"/>
            <w:hideMark/>
          </w:tcPr>
          <w:p w14:paraId="413BBB6E"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B6F"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B70"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B71"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B72"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B73" w14:textId="77777777" w:rsidR="00FB77CD" w:rsidRPr="000D380F" w:rsidRDefault="00E316D8" w:rsidP="00FB77CD">
            <w:pPr>
              <w:rPr>
                <w:rFonts w:ascii="Times New Roman" w:eastAsia="Times New Roman" w:hAnsi="Times New Roman" w:cs="Times New Roman"/>
                <w:sz w:val="20"/>
              </w:rPr>
            </w:pPr>
          </w:p>
        </w:tc>
      </w:tr>
      <w:tr w:rsidR="0028181B" w14:paraId="413BBB7C" w14:textId="77777777">
        <w:trPr>
          <w:trHeight w:val="300"/>
        </w:trPr>
        <w:tc>
          <w:tcPr>
            <w:tcW w:w="960" w:type="dxa"/>
            <w:tcBorders>
              <w:top w:val="nil"/>
              <w:left w:val="nil"/>
              <w:bottom w:val="nil"/>
              <w:right w:val="nil"/>
            </w:tcBorders>
            <w:shd w:val="clear" w:color="auto" w:fill="auto"/>
            <w:noWrap/>
            <w:vAlign w:val="bottom"/>
            <w:hideMark/>
          </w:tcPr>
          <w:p w14:paraId="413BBB75"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ΑΝ.ΕΛ:</w:t>
            </w:r>
          </w:p>
        </w:tc>
        <w:tc>
          <w:tcPr>
            <w:tcW w:w="1205" w:type="dxa"/>
            <w:tcBorders>
              <w:top w:val="nil"/>
              <w:left w:val="nil"/>
              <w:bottom w:val="nil"/>
              <w:right w:val="nil"/>
            </w:tcBorders>
            <w:shd w:val="clear" w:color="auto" w:fill="auto"/>
            <w:noWrap/>
            <w:vAlign w:val="bottom"/>
            <w:hideMark/>
          </w:tcPr>
          <w:p w14:paraId="413BBB76"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B77"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B78"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B79"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B7A"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B7B" w14:textId="77777777" w:rsidR="00FB77CD" w:rsidRPr="000D380F" w:rsidRDefault="00E316D8" w:rsidP="00FB77CD">
            <w:pPr>
              <w:rPr>
                <w:rFonts w:ascii="Times New Roman" w:eastAsia="Times New Roman" w:hAnsi="Times New Roman" w:cs="Times New Roman"/>
                <w:sz w:val="20"/>
              </w:rPr>
            </w:pPr>
          </w:p>
        </w:tc>
      </w:tr>
      <w:tr w:rsidR="0028181B" w14:paraId="413BBB84" w14:textId="77777777">
        <w:trPr>
          <w:trHeight w:val="300"/>
        </w:trPr>
        <w:tc>
          <w:tcPr>
            <w:tcW w:w="960" w:type="dxa"/>
            <w:tcBorders>
              <w:top w:val="nil"/>
              <w:left w:val="nil"/>
              <w:bottom w:val="nil"/>
              <w:right w:val="nil"/>
            </w:tcBorders>
            <w:shd w:val="clear" w:color="auto" w:fill="auto"/>
            <w:noWrap/>
            <w:vAlign w:val="bottom"/>
            <w:hideMark/>
          </w:tcPr>
          <w:p w14:paraId="413BBB7D"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ΠΟΤΑΜΙ:</w:t>
            </w:r>
          </w:p>
        </w:tc>
        <w:tc>
          <w:tcPr>
            <w:tcW w:w="1205" w:type="dxa"/>
            <w:tcBorders>
              <w:top w:val="nil"/>
              <w:left w:val="nil"/>
              <w:bottom w:val="nil"/>
              <w:right w:val="nil"/>
            </w:tcBorders>
            <w:shd w:val="clear" w:color="auto" w:fill="auto"/>
            <w:noWrap/>
            <w:vAlign w:val="bottom"/>
            <w:hideMark/>
          </w:tcPr>
          <w:p w14:paraId="413BBB7E"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B7F"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B80"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B81"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B82"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B83" w14:textId="77777777" w:rsidR="00FB77CD" w:rsidRPr="000D380F" w:rsidRDefault="00E316D8" w:rsidP="00FB77CD">
            <w:pPr>
              <w:rPr>
                <w:rFonts w:ascii="Times New Roman" w:eastAsia="Times New Roman" w:hAnsi="Times New Roman" w:cs="Times New Roman"/>
                <w:sz w:val="20"/>
              </w:rPr>
            </w:pPr>
          </w:p>
        </w:tc>
      </w:tr>
      <w:tr w:rsidR="0028181B" w14:paraId="413BBB8B" w14:textId="77777777">
        <w:trPr>
          <w:trHeight w:val="300"/>
        </w:trPr>
        <w:tc>
          <w:tcPr>
            <w:tcW w:w="2165" w:type="dxa"/>
            <w:gridSpan w:val="2"/>
            <w:tcBorders>
              <w:top w:val="nil"/>
              <w:left w:val="nil"/>
              <w:bottom w:val="nil"/>
              <w:right w:val="nil"/>
            </w:tcBorders>
            <w:shd w:val="clear" w:color="auto" w:fill="auto"/>
            <w:noWrap/>
            <w:vAlign w:val="bottom"/>
            <w:hideMark/>
          </w:tcPr>
          <w:p w14:paraId="413BBB85"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ΕΝ. ΚΕΝΤΡΩΩΝ:</w:t>
            </w:r>
          </w:p>
        </w:tc>
        <w:tc>
          <w:tcPr>
            <w:tcW w:w="1204" w:type="dxa"/>
            <w:tcBorders>
              <w:top w:val="nil"/>
              <w:left w:val="nil"/>
              <w:bottom w:val="nil"/>
              <w:right w:val="nil"/>
            </w:tcBorders>
            <w:shd w:val="clear" w:color="auto" w:fill="auto"/>
            <w:noWrap/>
            <w:vAlign w:val="bottom"/>
            <w:hideMark/>
          </w:tcPr>
          <w:p w14:paraId="413BBB86"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B87"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ΠΡΝ</w:t>
            </w:r>
          </w:p>
        </w:tc>
        <w:tc>
          <w:tcPr>
            <w:tcW w:w="143" w:type="dxa"/>
            <w:tcBorders>
              <w:top w:val="nil"/>
              <w:left w:val="nil"/>
              <w:bottom w:val="nil"/>
              <w:right w:val="nil"/>
            </w:tcBorders>
            <w:shd w:val="clear" w:color="auto" w:fill="auto"/>
            <w:noWrap/>
            <w:vAlign w:val="bottom"/>
            <w:hideMark/>
          </w:tcPr>
          <w:p w14:paraId="413BBB88"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B89"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B8A" w14:textId="77777777" w:rsidR="00FB77CD" w:rsidRPr="000D380F" w:rsidRDefault="00E316D8" w:rsidP="00FB77CD">
            <w:pPr>
              <w:rPr>
                <w:rFonts w:ascii="Times New Roman" w:eastAsia="Times New Roman" w:hAnsi="Times New Roman" w:cs="Times New Roman"/>
                <w:sz w:val="20"/>
              </w:rPr>
            </w:pPr>
          </w:p>
        </w:tc>
      </w:tr>
      <w:tr w:rsidR="0028181B" w14:paraId="413BBB93" w14:textId="77777777">
        <w:trPr>
          <w:trHeight w:val="300"/>
        </w:trPr>
        <w:tc>
          <w:tcPr>
            <w:tcW w:w="960" w:type="dxa"/>
            <w:tcBorders>
              <w:top w:val="nil"/>
              <w:left w:val="nil"/>
              <w:bottom w:val="nil"/>
              <w:right w:val="nil"/>
            </w:tcBorders>
            <w:shd w:val="clear" w:color="auto" w:fill="auto"/>
            <w:noWrap/>
            <w:vAlign w:val="bottom"/>
            <w:hideMark/>
          </w:tcPr>
          <w:p w14:paraId="413BBB8C" w14:textId="77777777" w:rsidR="00FB77CD" w:rsidRPr="000D380F" w:rsidRDefault="00E316D8" w:rsidP="00FB77CD">
            <w:pPr>
              <w:rPr>
                <w:rFonts w:ascii="Times New Roman" w:eastAsia="Times New Roman" w:hAnsi="Times New Roman" w:cs="Times New Roman"/>
                <w:sz w:val="20"/>
              </w:rPr>
            </w:pPr>
          </w:p>
        </w:tc>
        <w:tc>
          <w:tcPr>
            <w:tcW w:w="1205" w:type="dxa"/>
            <w:tcBorders>
              <w:top w:val="nil"/>
              <w:left w:val="nil"/>
              <w:bottom w:val="nil"/>
              <w:right w:val="nil"/>
            </w:tcBorders>
            <w:shd w:val="clear" w:color="auto" w:fill="auto"/>
            <w:noWrap/>
            <w:vAlign w:val="bottom"/>
            <w:hideMark/>
          </w:tcPr>
          <w:p w14:paraId="413BBB8D"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B8E"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B8F" w14:textId="77777777" w:rsidR="00FB77CD" w:rsidRPr="000D380F" w:rsidRDefault="00E316D8" w:rsidP="00FB77CD">
            <w:pPr>
              <w:rPr>
                <w:rFonts w:ascii="Times New Roman" w:eastAsia="Times New Roman" w:hAnsi="Times New Roman" w:cs="Times New Roman"/>
                <w:sz w:val="20"/>
              </w:rPr>
            </w:pPr>
          </w:p>
        </w:tc>
        <w:tc>
          <w:tcPr>
            <w:tcW w:w="143" w:type="dxa"/>
            <w:tcBorders>
              <w:top w:val="nil"/>
              <w:left w:val="nil"/>
              <w:bottom w:val="nil"/>
              <w:right w:val="nil"/>
            </w:tcBorders>
            <w:shd w:val="clear" w:color="auto" w:fill="auto"/>
            <w:noWrap/>
            <w:vAlign w:val="bottom"/>
            <w:hideMark/>
          </w:tcPr>
          <w:p w14:paraId="413BBB90" w14:textId="77777777" w:rsidR="00FB77CD" w:rsidRPr="000D380F" w:rsidRDefault="00E316D8" w:rsidP="00FB77CD">
            <w:pPr>
              <w:rPr>
                <w:rFonts w:ascii="Times New Roman" w:eastAsia="Times New Roman" w:hAnsi="Times New Roman" w:cs="Times New Roman"/>
                <w:sz w:val="20"/>
              </w:rPr>
            </w:pPr>
          </w:p>
        </w:tc>
        <w:tc>
          <w:tcPr>
            <w:tcW w:w="1538" w:type="dxa"/>
            <w:tcBorders>
              <w:top w:val="nil"/>
              <w:left w:val="nil"/>
              <w:bottom w:val="nil"/>
              <w:right w:val="nil"/>
            </w:tcBorders>
            <w:shd w:val="clear" w:color="auto" w:fill="auto"/>
            <w:noWrap/>
            <w:vAlign w:val="bottom"/>
            <w:hideMark/>
          </w:tcPr>
          <w:p w14:paraId="413BBB91"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B92" w14:textId="77777777" w:rsidR="00FB77CD" w:rsidRPr="000D380F" w:rsidRDefault="00E316D8" w:rsidP="00FB77CD">
            <w:pPr>
              <w:rPr>
                <w:rFonts w:ascii="Times New Roman" w:eastAsia="Times New Roman" w:hAnsi="Times New Roman" w:cs="Times New Roman"/>
                <w:sz w:val="20"/>
              </w:rPr>
            </w:pPr>
          </w:p>
        </w:tc>
      </w:tr>
      <w:tr w:rsidR="0028181B" w14:paraId="413BBB97" w14:textId="77777777">
        <w:trPr>
          <w:trHeight w:val="300"/>
        </w:trPr>
        <w:tc>
          <w:tcPr>
            <w:tcW w:w="960" w:type="dxa"/>
            <w:tcBorders>
              <w:top w:val="nil"/>
              <w:left w:val="nil"/>
              <w:bottom w:val="nil"/>
              <w:right w:val="nil"/>
            </w:tcBorders>
            <w:shd w:val="clear" w:color="auto" w:fill="auto"/>
            <w:noWrap/>
            <w:vAlign w:val="bottom"/>
            <w:hideMark/>
          </w:tcPr>
          <w:p w14:paraId="413BBB94" w14:textId="77777777" w:rsidR="00FB77CD" w:rsidRPr="000D380F" w:rsidRDefault="00E316D8" w:rsidP="00FB77CD">
            <w:pPr>
              <w:rPr>
                <w:rFonts w:ascii="Times New Roman" w:eastAsia="Times New Roman" w:hAnsi="Times New Roman" w:cs="Times New Roman"/>
                <w:sz w:val="20"/>
              </w:rPr>
            </w:pPr>
          </w:p>
        </w:tc>
        <w:tc>
          <w:tcPr>
            <w:tcW w:w="5294" w:type="dxa"/>
            <w:gridSpan w:val="5"/>
            <w:tcBorders>
              <w:top w:val="nil"/>
              <w:left w:val="nil"/>
              <w:bottom w:val="nil"/>
              <w:right w:val="nil"/>
            </w:tcBorders>
            <w:shd w:val="clear" w:color="auto" w:fill="auto"/>
            <w:noWrap/>
            <w:vAlign w:val="bottom"/>
            <w:hideMark/>
          </w:tcPr>
          <w:p w14:paraId="413BBB95"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 xml:space="preserve">Άρθρο 32 ως έχει   ΔΕΚΤΟ ΚΑΤΑ </w:t>
            </w:r>
            <w:r w:rsidRPr="000D380F">
              <w:rPr>
                <w:rFonts w:ascii="Calibri" w:eastAsia="Times New Roman" w:hAnsi="Calibri" w:cs="Calibri"/>
                <w:color w:val="000000"/>
                <w:sz w:val="22"/>
                <w:szCs w:val="22"/>
              </w:rPr>
              <w:t>ΠΛΕΙΟΨΗΦΙΑ</w:t>
            </w:r>
          </w:p>
        </w:tc>
        <w:tc>
          <w:tcPr>
            <w:tcW w:w="1930" w:type="dxa"/>
            <w:tcBorders>
              <w:top w:val="nil"/>
              <w:left w:val="nil"/>
              <w:bottom w:val="nil"/>
              <w:right w:val="nil"/>
            </w:tcBorders>
            <w:shd w:val="clear" w:color="auto" w:fill="auto"/>
            <w:noWrap/>
            <w:vAlign w:val="bottom"/>
            <w:hideMark/>
          </w:tcPr>
          <w:p w14:paraId="413BBB96" w14:textId="77777777" w:rsidR="00FB77CD" w:rsidRPr="000D380F" w:rsidRDefault="00E316D8" w:rsidP="00FB77CD">
            <w:pPr>
              <w:rPr>
                <w:rFonts w:ascii="Calibri" w:eastAsia="Times New Roman" w:hAnsi="Calibri" w:cs="Calibri"/>
                <w:color w:val="000000"/>
                <w:sz w:val="22"/>
                <w:szCs w:val="22"/>
              </w:rPr>
            </w:pPr>
          </w:p>
        </w:tc>
      </w:tr>
      <w:tr w:rsidR="0028181B" w14:paraId="413BBB9F" w14:textId="77777777">
        <w:trPr>
          <w:trHeight w:val="300"/>
        </w:trPr>
        <w:tc>
          <w:tcPr>
            <w:tcW w:w="960" w:type="dxa"/>
            <w:tcBorders>
              <w:top w:val="nil"/>
              <w:left w:val="nil"/>
              <w:bottom w:val="nil"/>
              <w:right w:val="nil"/>
            </w:tcBorders>
            <w:shd w:val="clear" w:color="auto" w:fill="auto"/>
            <w:noWrap/>
            <w:vAlign w:val="bottom"/>
            <w:hideMark/>
          </w:tcPr>
          <w:p w14:paraId="413BBB98"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ΣΥΡΙΖΑ:</w:t>
            </w:r>
          </w:p>
        </w:tc>
        <w:tc>
          <w:tcPr>
            <w:tcW w:w="1205" w:type="dxa"/>
            <w:tcBorders>
              <w:top w:val="nil"/>
              <w:left w:val="nil"/>
              <w:bottom w:val="nil"/>
              <w:right w:val="nil"/>
            </w:tcBorders>
            <w:shd w:val="clear" w:color="auto" w:fill="auto"/>
            <w:noWrap/>
            <w:vAlign w:val="bottom"/>
            <w:hideMark/>
          </w:tcPr>
          <w:p w14:paraId="413BBB99"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B9A"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B9B"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B9C"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B9D"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B9E" w14:textId="77777777" w:rsidR="00FB77CD" w:rsidRPr="000D380F" w:rsidRDefault="00E316D8" w:rsidP="00FB77CD">
            <w:pPr>
              <w:rPr>
                <w:rFonts w:ascii="Times New Roman" w:eastAsia="Times New Roman" w:hAnsi="Times New Roman" w:cs="Times New Roman"/>
                <w:sz w:val="20"/>
              </w:rPr>
            </w:pPr>
          </w:p>
        </w:tc>
      </w:tr>
      <w:tr w:rsidR="0028181B" w14:paraId="413BBBA7" w14:textId="77777777">
        <w:trPr>
          <w:trHeight w:val="300"/>
        </w:trPr>
        <w:tc>
          <w:tcPr>
            <w:tcW w:w="960" w:type="dxa"/>
            <w:tcBorders>
              <w:top w:val="nil"/>
              <w:left w:val="nil"/>
              <w:bottom w:val="nil"/>
              <w:right w:val="nil"/>
            </w:tcBorders>
            <w:shd w:val="clear" w:color="auto" w:fill="auto"/>
            <w:noWrap/>
            <w:vAlign w:val="bottom"/>
            <w:hideMark/>
          </w:tcPr>
          <w:p w14:paraId="413BBBA0"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Ν.Δ:</w:t>
            </w:r>
          </w:p>
        </w:tc>
        <w:tc>
          <w:tcPr>
            <w:tcW w:w="1205" w:type="dxa"/>
            <w:tcBorders>
              <w:top w:val="nil"/>
              <w:left w:val="nil"/>
              <w:bottom w:val="nil"/>
              <w:right w:val="nil"/>
            </w:tcBorders>
            <w:shd w:val="clear" w:color="auto" w:fill="auto"/>
            <w:noWrap/>
            <w:vAlign w:val="bottom"/>
            <w:hideMark/>
          </w:tcPr>
          <w:p w14:paraId="413BBBA1"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BA2"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BA3"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BA4"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BA5"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BA6" w14:textId="77777777" w:rsidR="00FB77CD" w:rsidRPr="000D380F" w:rsidRDefault="00E316D8" w:rsidP="00FB77CD">
            <w:pPr>
              <w:rPr>
                <w:rFonts w:ascii="Times New Roman" w:eastAsia="Times New Roman" w:hAnsi="Times New Roman" w:cs="Times New Roman"/>
                <w:sz w:val="20"/>
              </w:rPr>
            </w:pPr>
          </w:p>
        </w:tc>
      </w:tr>
      <w:tr w:rsidR="0028181B" w14:paraId="413BBBAF" w14:textId="77777777">
        <w:trPr>
          <w:trHeight w:val="300"/>
        </w:trPr>
        <w:tc>
          <w:tcPr>
            <w:tcW w:w="960" w:type="dxa"/>
            <w:tcBorders>
              <w:top w:val="nil"/>
              <w:left w:val="nil"/>
              <w:bottom w:val="nil"/>
              <w:right w:val="nil"/>
            </w:tcBorders>
            <w:shd w:val="clear" w:color="auto" w:fill="auto"/>
            <w:noWrap/>
            <w:vAlign w:val="bottom"/>
            <w:hideMark/>
          </w:tcPr>
          <w:p w14:paraId="413BBBA8"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ΔΗ.ΣΥ:</w:t>
            </w:r>
          </w:p>
        </w:tc>
        <w:tc>
          <w:tcPr>
            <w:tcW w:w="1205" w:type="dxa"/>
            <w:tcBorders>
              <w:top w:val="nil"/>
              <w:left w:val="nil"/>
              <w:bottom w:val="nil"/>
              <w:right w:val="nil"/>
            </w:tcBorders>
            <w:shd w:val="clear" w:color="auto" w:fill="auto"/>
            <w:noWrap/>
            <w:vAlign w:val="bottom"/>
            <w:hideMark/>
          </w:tcPr>
          <w:p w14:paraId="413BBBA9"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BAA"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BAB"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BAC"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BAD"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BAE" w14:textId="77777777" w:rsidR="00FB77CD" w:rsidRPr="000D380F" w:rsidRDefault="00E316D8" w:rsidP="00FB77CD">
            <w:pPr>
              <w:rPr>
                <w:rFonts w:ascii="Times New Roman" w:eastAsia="Times New Roman" w:hAnsi="Times New Roman" w:cs="Times New Roman"/>
                <w:sz w:val="20"/>
              </w:rPr>
            </w:pPr>
          </w:p>
        </w:tc>
      </w:tr>
      <w:tr w:rsidR="0028181B" w14:paraId="413BBBB7" w14:textId="77777777">
        <w:trPr>
          <w:trHeight w:val="300"/>
        </w:trPr>
        <w:tc>
          <w:tcPr>
            <w:tcW w:w="960" w:type="dxa"/>
            <w:tcBorders>
              <w:top w:val="nil"/>
              <w:left w:val="nil"/>
              <w:bottom w:val="nil"/>
              <w:right w:val="nil"/>
            </w:tcBorders>
            <w:shd w:val="clear" w:color="auto" w:fill="auto"/>
            <w:noWrap/>
            <w:vAlign w:val="bottom"/>
            <w:hideMark/>
          </w:tcPr>
          <w:p w14:paraId="413BBBB0"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Χ.Α:</w:t>
            </w:r>
          </w:p>
        </w:tc>
        <w:tc>
          <w:tcPr>
            <w:tcW w:w="1205" w:type="dxa"/>
            <w:tcBorders>
              <w:top w:val="nil"/>
              <w:left w:val="nil"/>
              <w:bottom w:val="nil"/>
              <w:right w:val="nil"/>
            </w:tcBorders>
            <w:shd w:val="clear" w:color="auto" w:fill="auto"/>
            <w:noWrap/>
            <w:vAlign w:val="bottom"/>
            <w:hideMark/>
          </w:tcPr>
          <w:p w14:paraId="413BBBB1"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BB2"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BB3"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OXI</w:t>
            </w:r>
          </w:p>
        </w:tc>
        <w:tc>
          <w:tcPr>
            <w:tcW w:w="143" w:type="dxa"/>
            <w:tcBorders>
              <w:top w:val="nil"/>
              <w:left w:val="nil"/>
              <w:bottom w:val="nil"/>
              <w:right w:val="nil"/>
            </w:tcBorders>
            <w:shd w:val="clear" w:color="auto" w:fill="auto"/>
            <w:noWrap/>
            <w:vAlign w:val="bottom"/>
            <w:hideMark/>
          </w:tcPr>
          <w:p w14:paraId="413BBBB4"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BB5"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BB6" w14:textId="77777777" w:rsidR="00FB77CD" w:rsidRPr="000D380F" w:rsidRDefault="00E316D8" w:rsidP="00FB77CD">
            <w:pPr>
              <w:rPr>
                <w:rFonts w:ascii="Times New Roman" w:eastAsia="Times New Roman" w:hAnsi="Times New Roman" w:cs="Times New Roman"/>
                <w:sz w:val="20"/>
              </w:rPr>
            </w:pPr>
          </w:p>
        </w:tc>
      </w:tr>
      <w:tr w:rsidR="0028181B" w14:paraId="413BBBBF" w14:textId="77777777">
        <w:trPr>
          <w:trHeight w:val="300"/>
        </w:trPr>
        <w:tc>
          <w:tcPr>
            <w:tcW w:w="960" w:type="dxa"/>
            <w:tcBorders>
              <w:top w:val="nil"/>
              <w:left w:val="nil"/>
              <w:bottom w:val="nil"/>
              <w:right w:val="nil"/>
            </w:tcBorders>
            <w:shd w:val="clear" w:color="auto" w:fill="auto"/>
            <w:noWrap/>
            <w:vAlign w:val="bottom"/>
            <w:hideMark/>
          </w:tcPr>
          <w:p w14:paraId="413BBBB8"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Κ.Κ.Ε:</w:t>
            </w:r>
          </w:p>
        </w:tc>
        <w:tc>
          <w:tcPr>
            <w:tcW w:w="1205" w:type="dxa"/>
            <w:tcBorders>
              <w:top w:val="nil"/>
              <w:left w:val="nil"/>
              <w:bottom w:val="nil"/>
              <w:right w:val="nil"/>
            </w:tcBorders>
            <w:shd w:val="clear" w:color="auto" w:fill="auto"/>
            <w:noWrap/>
            <w:vAlign w:val="bottom"/>
            <w:hideMark/>
          </w:tcPr>
          <w:p w14:paraId="413BBBB9"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BBA"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BBB"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BBC"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BBD"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BBE" w14:textId="77777777" w:rsidR="00FB77CD" w:rsidRPr="000D380F" w:rsidRDefault="00E316D8" w:rsidP="00FB77CD">
            <w:pPr>
              <w:rPr>
                <w:rFonts w:ascii="Times New Roman" w:eastAsia="Times New Roman" w:hAnsi="Times New Roman" w:cs="Times New Roman"/>
                <w:sz w:val="20"/>
              </w:rPr>
            </w:pPr>
          </w:p>
        </w:tc>
      </w:tr>
      <w:tr w:rsidR="0028181B" w14:paraId="413BBBC7" w14:textId="77777777">
        <w:trPr>
          <w:trHeight w:val="300"/>
        </w:trPr>
        <w:tc>
          <w:tcPr>
            <w:tcW w:w="960" w:type="dxa"/>
            <w:tcBorders>
              <w:top w:val="nil"/>
              <w:left w:val="nil"/>
              <w:bottom w:val="nil"/>
              <w:right w:val="nil"/>
            </w:tcBorders>
            <w:shd w:val="clear" w:color="auto" w:fill="auto"/>
            <w:noWrap/>
            <w:vAlign w:val="bottom"/>
            <w:hideMark/>
          </w:tcPr>
          <w:p w14:paraId="413BBBC0"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ΑΝ.ΕΛ:</w:t>
            </w:r>
          </w:p>
        </w:tc>
        <w:tc>
          <w:tcPr>
            <w:tcW w:w="1205" w:type="dxa"/>
            <w:tcBorders>
              <w:top w:val="nil"/>
              <w:left w:val="nil"/>
              <w:bottom w:val="nil"/>
              <w:right w:val="nil"/>
            </w:tcBorders>
            <w:shd w:val="clear" w:color="auto" w:fill="auto"/>
            <w:noWrap/>
            <w:vAlign w:val="bottom"/>
            <w:hideMark/>
          </w:tcPr>
          <w:p w14:paraId="413BBBC1"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BC2"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BC3"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BC4"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BC5"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BC6" w14:textId="77777777" w:rsidR="00FB77CD" w:rsidRPr="000D380F" w:rsidRDefault="00E316D8" w:rsidP="00FB77CD">
            <w:pPr>
              <w:rPr>
                <w:rFonts w:ascii="Times New Roman" w:eastAsia="Times New Roman" w:hAnsi="Times New Roman" w:cs="Times New Roman"/>
                <w:sz w:val="20"/>
              </w:rPr>
            </w:pPr>
          </w:p>
        </w:tc>
      </w:tr>
      <w:tr w:rsidR="0028181B" w14:paraId="413BBBCF" w14:textId="77777777">
        <w:trPr>
          <w:trHeight w:val="300"/>
        </w:trPr>
        <w:tc>
          <w:tcPr>
            <w:tcW w:w="960" w:type="dxa"/>
            <w:tcBorders>
              <w:top w:val="nil"/>
              <w:left w:val="nil"/>
              <w:bottom w:val="nil"/>
              <w:right w:val="nil"/>
            </w:tcBorders>
            <w:shd w:val="clear" w:color="auto" w:fill="auto"/>
            <w:noWrap/>
            <w:vAlign w:val="bottom"/>
            <w:hideMark/>
          </w:tcPr>
          <w:p w14:paraId="413BBBC8"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ΠΟΤΑΜΙ:</w:t>
            </w:r>
          </w:p>
        </w:tc>
        <w:tc>
          <w:tcPr>
            <w:tcW w:w="1205" w:type="dxa"/>
            <w:tcBorders>
              <w:top w:val="nil"/>
              <w:left w:val="nil"/>
              <w:bottom w:val="nil"/>
              <w:right w:val="nil"/>
            </w:tcBorders>
            <w:shd w:val="clear" w:color="auto" w:fill="auto"/>
            <w:noWrap/>
            <w:vAlign w:val="bottom"/>
            <w:hideMark/>
          </w:tcPr>
          <w:p w14:paraId="413BBBC9"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BCA"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BCB"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BCC"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BCD"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BCE" w14:textId="77777777" w:rsidR="00FB77CD" w:rsidRPr="000D380F" w:rsidRDefault="00E316D8" w:rsidP="00FB77CD">
            <w:pPr>
              <w:rPr>
                <w:rFonts w:ascii="Times New Roman" w:eastAsia="Times New Roman" w:hAnsi="Times New Roman" w:cs="Times New Roman"/>
                <w:sz w:val="20"/>
              </w:rPr>
            </w:pPr>
          </w:p>
        </w:tc>
      </w:tr>
      <w:tr w:rsidR="0028181B" w14:paraId="413BBBD6" w14:textId="77777777">
        <w:trPr>
          <w:trHeight w:val="300"/>
        </w:trPr>
        <w:tc>
          <w:tcPr>
            <w:tcW w:w="2165" w:type="dxa"/>
            <w:gridSpan w:val="2"/>
            <w:tcBorders>
              <w:top w:val="nil"/>
              <w:left w:val="nil"/>
              <w:bottom w:val="nil"/>
              <w:right w:val="nil"/>
            </w:tcBorders>
            <w:shd w:val="clear" w:color="auto" w:fill="auto"/>
            <w:noWrap/>
            <w:vAlign w:val="bottom"/>
            <w:hideMark/>
          </w:tcPr>
          <w:p w14:paraId="413BBBD0"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ΕΝ. ΚΕΝΤΡΩΩΝ:</w:t>
            </w:r>
          </w:p>
        </w:tc>
        <w:tc>
          <w:tcPr>
            <w:tcW w:w="1204" w:type="dxa"/>
            <w:tcBorders>
              <w:top w:val="nil"/>
              <w:left w:val="nil"/>
              <w:bottom w:val="nil"/>
              <w:right w:val="nil"/>
            </w:tcBorders>
            <w:shd w:val="clear" w:color="auto" w:fill="auto"/>
            <w:noWrap/>
            <w:vAlign w:val="bottom"/>
            <w:hideMark/>
          </w:tcPr>
          <w:p w14:paraId="413BBBD1"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BD2"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ΠΡΝ</w:t>
            </w:r>
          </w:p>
        </w:tc>
        <w:tc>
          <w:tcPr>
            <w:tcW w:w="143" w:type="dxa"/>
            <w:tcBorders>
              <w:top w:val="nil"/>
              <w:left w:val="nil"/>
              <w:bottom w:val="nil"/>
              <w:right w:val="nil"/>
            </w:tcBorders>
            <w:shd w:val="clear" w:color="auto" w:fill="auto"/>
            <w:noWrap/>
            <w:vAlign w:val="bottom"/>
            <w:hideMark/>
          </w:tcPr>
          <w:p w14:paraId="413BBBD3"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BD4"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BD5" w14:textId="77777777" w:rsidR="00FB77CD" w:rsidRPr="000D380F" w:rsidRDefault="00E316D8" w:rsidP="00FB77CD">
            <w:pPr>
              <w:rPr>
                <w:rFonts w:ascii="Times New Roman" w:eastAsia="Times New Roman" w:hAnsi="Times New Roman" w:cs="Times New Roman"/>
                <w:sz w:val="20"/>
              </w:rPr>
            </w:pPr>
          </w:p>
        </w:tc>
      </w:tr>
      <w:tr w:rsidR="0028181B" w14:paraId="413BBBDE" w14:textId="77777777">
        <w:trPr>
          <w:trHeight w:val="300"/>
        </w:trPr>
        <w:tc>
          <w:tcPr>
            <w:tcW w:w="960" w:type="dxa"/>
            <w:tcBorders>
              <w:top w:val="nil"/>
              <w:left w:val="nil"/>
              <w:bottom w:val="nil"/>
              <w:right w:val="nil"/>
            </w:tcBorders>
            <w:shd w:val="clear" w:color="auto" w:fill="auto"/>
            <w:noWrap/>
            <w:vAlign w:val="bottom"/>
            <w:hideMark/>
          </w:tcPr>
          <w:p w14:paraId="413BBBD7" w14:textId="77777777" w:rsidR="00FB77CD" w:rsidRPr="000D380F" w:rsidRDefault="00E316D8" w:rsidP="00FB77CD">
            <w:pPr>
              <w:rPr>
                <w:rFonts w:ascii="Times New Roman" w:eastAsia="Times New Roman" w:hAnsi="Times New Roman" w:cs="Times New Roman"/>
                <w:sz w:val="20"/>
              </w:rPr>
            </w:pPr>
          </w:p>
        </w:tc>
        <w:tc>
          <w:tcPr>
            <w:tcW w:w="1205" w:type="dxa"/>
            <w:tcBorders>
              <w:top w:val="nil"/>
              <w:left w:val="nil"/>
              <w:bottom w:val="nil"/>
              <w:right w:val="nil"/>
            </w:tcBorders>
            <w:shd w:val="clear" w:color="auto" w:fill="auto"/>
            <w:noWrap/>
            <w:vAlign w:val="bottom"/>
            <w:hideMark/>
          </w:tcPr>
          <w:p w14:paraId="413BBBD8"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BD9"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BDA" w14:textId="77777777" w:rsidR="00FB77CD" w:rsidRPr="000D380F" w:rsidRDefault="00E316D8" w:rsidP="00FB77CD">
            <w:pPr>
              <w:rPr>
                <w:rFonts w:ascii="Times New Roman" w:eastAsia="Times New Roman" w:hAnsi="Times New Roman" w:cs="Times New Roman"/>
                <w:sz w:val="20"/>
              </w:rPr>
            </w:pPr>
          </w:p>
        </w:tc>
        <w:tc>
          <w:tcPr>
            <w:tcW w:w="143" w:type="dxa"/>
            <w:tcBorders>
              <w:top w:val="nil"/>
              <w:left w:val="nil"/>
              <w:bottom w:val="nil"/>
              <w:right w:val="nil"/>
            </w:tcBorders>
            <w:shd w:val="clear" w:color="auto" w:fill="auto"/>
            <w:noWrap/>
            <w:vAlign w:val="bottom"/>
            <w:hideMark/>
          </w:tcPr>
          <w:p w14:paraId="413BBBDB" w14:textId="77777777" w:rsidR="00FB77CD" w:rsidRPr="000D380F" w:rsidRDefault="00E316D8" w:rsidP="00FB77CD">
            <w:pPr>
              <w:rPr>
                <w:rFonts w:ascii="Times New Roman" w:eastAsia="Times New Roman" w:hAnsi="Times New Roman" w:cs="Times New Roman"/>
                <w:sz w:val="20"/>
              </w:rPr>
            </w:pPr>
          </w:p>
        </w:tc>
        <w:tc>
          <w:tcPr>
            <w:tcW w:w="1538" w:type="dxa"/>
            <w:tcBorders>
              <w:top w:val="nil"/>
              <w:left w:val="nil"/>
              <w:bottom w:val="nil"/>
              <w:right w:val="nil"/>
            </w:tcBorders>
            <w:shd w:val="clear" w:color="auto" w:fill="auto"/>
            <w:noWrap/>
            <w:vAlign w:val="bottom"/>
            <w:hideMark/>
          </w:tcPr>
          <w:p w14:paraId="413BBBDC"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BDD" w14:textId="77777777" w:rsidR="00FB77CD" w:rsidRPr="000D380F" w:rsidRDefault="00E316D8" w:rsidP="00FB77CD">
            <w:pPr>
              <w:rPr>
                <w:rFonts w:ascii="Times New Roman" w:eastAsia="Times New Roman" w:hAnsi="Times New Roman" w:cs="Times New Roman"/>
                <w:sz w:val="20"/>
              </w:rPr>
            </w:pPr>
          </w:p>
        </w:tc>
      </w:tr>
      <w:tr w:rsidR="0028181B" w14:paraId="413BBBE2" w14:textId="77777777">
        <w:trPr>
          <w:trHeight w:val="300"/>
        </w:trPr>
        <w:tc>
          <w:tcPr>
            <w:tcW w:w="960" w:type="dxa"/>
            <w:tcBorders>
              <w:top w:val="nil"/>
              <w:left w:val="nil"/>
              <w:bottom w:val="nil"/>
              <w:right w:val="nil"/>
            </w:tcBorders>
            <w:shd w:val="clear" w:color="auto" w:fill="auto"/>
            <w:noWrap/>
            <w:vAlign w:val="bottom"/>
            <w:hideMark/>
          </w:tcPr>
          <w:p w14:paraId="413BBBDF" w14:textId="77777777" w:rsidR="00FB77CD" w:rsidRPr="000D380F" w:rsidRDefault="00E316D8" w:rsidP="00FB77CD">
            <w:pPr>
              <w:rPr>
                <w:rFonts w:ascii="Times New Roman" w:eastAsia="Times New Roman" w:hAnsi="Times New Roman" w:cs="Times New Roman"/>
                <w:sz w:val="20"/>
              </w:rPr>
            </w:pPr>
          </w:p>
        </w:tc>
        <w:tc>
          <w:tcPr>
            <w:tcW w:w="5294" w:type="dxa"/>
            <w:gridSpan w:val="5"/>
            <w:tcBorders>
              <w:top w:val="nil"/>
              <w:left w:val="nil"/>
              <w:bottom w:val="nil"/>
              <w:right w:val="nil"/>
            </w:tcBorders>
            <w:shd w:val="clear" w:color="auto" w:fill="auto"/>
            <w:noWrap/>
            <w:vAlign w:val="bottom"/>
            <w:hideMark/>
          </w:tcPr>
          <w:p w14:paraId="413BBBE0"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Άρθρο 33 ως έχει   ΔΕΚΤΟ ΚΑΤΑ ΠΛΕΙΟΨΗΦΙΑ</w:t>
            </w:r>
          </w:p>
        </w:tc>
        <w:tc>
          <w:tcPr>
            <w:tcW w:w="1930" w:type="dxa"/>
            <w:tcBorders>
              <w:top w:val="nil"/>
              <w:left w:val="nil"/>
              <w:bottom w:val="nil"/>
              <w:right w:val="nil"/>
            </w:tcBorders>
            <w:shd w:val="clear" w:color="auto" w:fill="auto"/>
            <w:noWrap/>
            <w:vAlign w:val="bottom"/>
            <w:hideMark/>
          </w:tcPr>
          <w:p w14:paraId="413BBBE1" w14:textId="77777777" w:rsidR="00FB77CD" w:rsidRPr="000D380F" w:rsidRDefault="00E316D8" w:rsidP="00FB77CD">
            <w:pPr>
              <w:rPr>
                <w:rFonts w:ascii="Calibri" w:eastAsia="Times New Roman" w:hAnsi="Calibri" w:cs="Calibri"/>
                <w:color w:val="000000"/>
                <w:sz w:val="22"/>
                <w:szCs w:val="22"/>
              </w:rPr>
            </w:pPr>
          </w:p>
        </w:tc>
      </w:tr>
      <w:tr w:rsidR="0028181B" w14:paraId="413BBBEA" w14:textId="77777777">
        <w:trPr>
          <w:trHeight w:val="300"/>
        </w:trPr>
        <w:tc>
          <w:tcPr>
            <w:tcW w:w="960" w:type="dxa"/>
            <w:tcBorders>
              <w:top w:val="nil"/>
              <w:left w:val="nil"/>
              <w:bottom w:val="nil"/>
              <w:right w:val="nil"/>
            </w:tcBorders>
            <w:shd w:val="clear" w:color="auto" w:fill="auto"/>
            <w:noWrap/>
            <w:vAlign w:val="bottom"/>
            <w:hideMark/>
          </w:tcPr>
          <w:p w14:paraId="413BBBE3"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ΣΥΡΙΖΑ:</w:t>
            </w:r>
          </w:p>
        </w:tc>
        <w:tc>
          <w:tcPr>
            <w:tcW w:w="1205" w:type="dxa"/>
            <w:tcBorders>
              <w:top w:val="nil"/>
              <w:left w:val="nil"/>
              <w:bottom w:val="nil"/>
              <w:right w:val="nil"/>
            </w:tcBorders>
            <w:shd w:val="clear" w:color="auto" w:fill="auto"/>
            <w:noWrap/>
            <w:vAlign w:val="bottom"/>
            <w:hideMark/>
          </w:tcPr>
          <w:p w14:paraId="413BBBE4"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BE5"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BE6"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BE7"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BE8"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BE9" w14:textId="77777777" w:rsidR="00FB77CD" w:rsidRPr="000D380F" w:rsidRDefault="00E316D8" w:rsidP="00FB77CD">
            <w:pPr>
              <w:rPr>
                <w:rFonts w:ascii="Times New Roman" w:eastAsia="Times New Roman" w:hAnsi="Times New Roman" w:cs="Times New Roman"/>
                <w:sz w:val="20"/>
              </w:rPr>
            </w:pPr>
          </w:p>
        </w:tc>
      </w:tr>
      <w:tr w:rsidR="0028181B" w14:paraId="413BBBF2" w14:textId="77777777">
        <w:trPr>
          <w:trHeight w:val="300"/>
        </w:trPr>
        <w:tc>
          <w:tcPr>
            <w:tcW w:w="960" w:type="dxa"/>
            <w:tcBorders>
              <w:top w:val="nil"/>
              <w:left w:val="nil"/>
              <w:bottom w:val="nil"/>
              <w:right w:val="nil"/>
            </w:tcBorders>
            <w:shd w:val="clear" w:color="auto" w:fill="auto"/>
            <w:noWrap/>
            <w:vAlign w:val="bottom"/>
            <w:hideMark/>
          </w:tcPr>
          <w:p w14:paraId="413BBBEB"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Ν.Δ:</w:t>
            </w:r>
          </w:p>
        </w:tc>
        <w:tc>
          <w:tcPr>
            <w:tcW w:w="1205" w:type="dxa"/>
            <w:tcBorders>
              <w:top w:val="nil"/>
              <w:left w:val="nil"/>
              <w:bottom w:val="nil"/>
              <w:right w:val="nil"/>
            </w:tcBorders>
            <w:shd w:val="clear" w:color="auto" w:fill="auto"/>
            <w:noWrap/>
            <w:vAlign w:val="bottom"/>
            <w:hideMark/>
          </w:tcPr>
          <w:p w14:paraId="413BBBEC"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BED"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BEE"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BEF"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BF0"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BF1" w14:textId="77777777" w:rsidR="00FB77CD" w:rsidRPr="000D380F" w:rsidRDefault="00E316D8" w:rsidP="00FB77CD">
            <w:pPr>
              <w:rPr>
                <w:rFonts w:ascii="Times New Roman" w:eastAsia="Times New Roman" w:hAnsi="Times New Roman" w:cs="Times New Roman"/>
                <w:sz w:val="20"/>
              </w:rPr>
            </w:pPr>
          </w:p>
        </w:tc>
      </w:tr>
      <w:tr w:rsidR="0028181B" w14:paraId="413BBBFA" w14:textId="77777777">
        <w:trPr>
          <w:trHeight w:val="300"/>
        </w:trPr>
        <w:tc>
          <w:tcPr>
            <w:tcW w:w="960" w:type="dxa"/>
            <w:tcBorders>
              <w:top w:val="nil"/>
              <w:left w:val="nil"/>
              <w:bottom w:val="nil"/>
              <w:right w:val="nil"/>
            </w:tcBorders>
            <w:shd w:val="clear" w:color="auto" w:fill="auto"/>
            <w:noWrap/>
            <w:vAlign w:val="bottom"/>
            <w:hideMark/>
          </w:tcPr>
          <w:p w14:paraId="413BBBF3"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ΔΗ.ΣΥ:</w:t>
            </w:r>
          </w:p>
        </w:tc>
        <w:tc>
          <w:tcPr>
            <w:tcW w:w="1205" w:type="dxa"/>
            <w:tcBorders>
              <w:top w:val="nil"/>
              <w:left w:val="nil"/>
              <w:bottom w:val="nil"/>
              <w:right w:val="nil"/>
            </w:tcBorders>
            <w:shd w:val="clear" w:color="auto" w:fill="auto"/>
            <w:noWrap/>
            <w:vAlign w:val="bottom"/>
            <w:hideMark/>
          </w:tcPr>
          <w:p w14:paraId="413BBBF4"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BF5"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BF6"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BF7"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BF8"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BF9" w14:textId="77777777" w:rsidR="00FB77CD" w:rsidRPr="000D380F" w:rsidRDefault="00E316D8" w:rsidP="00FB77CD">
            <w:pPr>
              <w:rPr>
                <w:rFonts w:ascii="Times New Roman" w:eastAsia="Times New Roman" w:hAnsi="Times New Roman" w:cs="Times New Roman"/>
                <w:sz w:val="20"/>
              </w:rPr>
            </w:pPr>
          </w:p>
        </w:tc>
      </w:tr>
      <w:tr w:rsidR="0028181B" w14:paraId="413BBC02" w14:textId="77777777">
        <w:trPr>
          <w:trHeight w:val="300"/>
        </w:trPr>
        <w:tc>
          <w:tcPr>
            <w:tcW w:w="960" w:type="dxa"/>
            <w:tcBorders>
              <w:top w:val="nil"/>
              <w:left w:val="nil"/>
              <w:bottom w:val="nil"/>
              <w:right w:val="nil"/>
            </w:tcBorders>
            <w:shd w:val="clear" w:color="auto" w:fill="auto"/>
            <w:noWrap/>
            <w:vAlign w:val="bottom"/>
            <w:hideMark/>
          </w:tcPr>
          <w:p w14:paraId="413BBBFB"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Χ.Α:</w:t>
            </w:r>
          </w:p>
        </w:tc>
        <w:tc>
          <w:tcPr>
            <w:tcW w:w="1205" w:type="dxa"/>
            <w:tcBorders>
              <w:top w:val="nil"/>
              <w:left w:val="nil"/>
              <w:bottom w:val="nil"/>
              <w:right w:val="nil"/>
            </w:tcBorders>
            <w:shd w:val="clear" w:color="auto" w:fill="auto"/>
            <w:noWrap/>
            <w:vAlign w:val="bottom"/>
            <w:hideMark/>
          </w:tcPr>
          <w:p w14:paraId="413BBBFC"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BFD"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BFE"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OXI</w:t>
            </w:r>
          </w:p>
        </w:tc>
        <w:tc>
          <w:tcPr>
            <w:tcW w:w="143" w:type="dxa"/>
            <w:tcBorders>
              <w:top w:val="nil"/>
              <w:left w:val="nil"/>
              <w:bottom w:val="nil"/>
              <w:right w:val="nil"/>
            </w:tcBorders>
            <w:shd w:val="clear" w:color="auto" w:fill="auto"/>
            <w:noWrap/>
            <w:vAlign w:val="bottom"/>
            <w:hideMark/>
          </w:tcPr>
          <w:p w14:paraId="413BBBFF"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C00"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C01" w14:textId="77777777" w:rsidR="00FB77CD" w:rsidRPr="000D380F" w:rsidRDefault="00E316D8" w:rsidP="00FB77CD">
            <w:pPr>
              <w:rPr>
                <w:rFonts w:ascii="Times New Roman" w:eastAsia="Times New Roman" w:hAnsi="Times New Roman" w:cs="Times New Roman"/>
                <w:sz w:val="20"/>
              </w:rPr>
            </w:pPr>
          </w:p>
        </w:tc>
      </w:tr>
      <w:tr w:rsidR="0028181B" w14:paraId="413BBC0A" w14:textId="77777777">
        <w:trPr>
          <w:trHeight w:val="300"/>
        </w:trPr>
        <w:tc>
          <w:tcPr>
            <w:tcW w:w="960" w:type="dxa"/>
            <w:tcBorders>
              <w:top w:val="nil"/>
              <w:left w:val="nil"/>
              <w:bottom w:val="nil"/>
              <w:right w:val="nil"/>
            </w:tcBorders>
            <w:shd w:val="clear" w:color="auto" w:fill="auto"/>
            <w:noWrap/>
            <w:vAlign w:val="bottom"/>
            <w:hideMark/>
          </w:tcPr>
          <w:p w14:paraId="413BBC03"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Κ.Κ.Ε:</w:t>
            </w:r>
          </w:p>
        </w:tc>
        <w:tc>
          <w:tcPr>
            <w:tcW w:w="1205" w:type="dxa"/>
            <w:tcBorders>
              <w:top w:val="nil"/>
              <w:left w:val="nil"/>
              <w:bottom w:val="nil"/>
              <w:right w:val="nil"/>
            </w:tcBorders>
            <w:shd w:val="clear" w:color="auto" w:fill="auto"/>
            <w:noWrap/>
            <w:vAlign w:val="bottom"/>
            <w:hideMark/>
          </w:tcPr>
          <w:p w14:paraId="413BBC04"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C05"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C06"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C07"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C08"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C09" w14:textId="77777777" w:rsidR="00FB77CD" w:rsidRPr="000D380F" w:rsidRDefault="00E316D8" w:rsidP="00FB77CD">
            <w:pPr>
              <w:rPr>
                <w:rFonts w:ascii="Times New Roman" w:eastAsia="Times New Roman" w:hAnsi="Times New Roman" w:cs="Times New Roman"/>
                <w:sz w:val="20"/>
              </w:rPr>
            </w:pPr>
          </w:p>
        </w:tc>
      </w:tr>
      <w:tr w:rsidR="0028181B" w14:paraId="413BBC12" w14:textId="77777777">
        <w:trPr>
          <w:trHeight w:val="300"/>
        </w:trPr>
        <w:tc>
          <w:tcPr>
            <w:tcW w:w="960" w:type="dxa"/>
            <w:tcBorders>
              <w:top w:val="nil"/>
              <w:left w:val="nil"/>
              <w:bottom w:val="nil"/>
              <w:right w:val="nil"/>
            </w:tcBorders>
            <w:shd w:val="clear" w:color="auto" w:fill="auto"/>
            <w:noWrap/>
            <w:vAlign w:val="bottom"/>
            <w:hideMark/>
          </w:tcPr>
          <w:p w14:paraId="413BBC0B"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ΑΝ.ΕΛ:</w:t>
            </w:r>
          </w:p>
        </w:tc>
        <w:tc>
          <w:tcPr>
            <w:tcW w:w="1205" w:type="dxa"/>
            <w:tcBorders>
              <w:top w:val="nil"/>
              <w:left w:val="nil"/>
              <w:bottom w:val="nil"/>
              <w:right w:val="nil"/>
            </w:tcBorders>
            <w:shd w:val="clear" w:color="auto" w:fill="auto"/>
            <w:noWrap/>
            <w:vAlign w:val="bottom"/>
            <w:hideMark/>
          </w:tcPr>
          <w:p w14:paraId="413BBC0C"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C0D"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C0E"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C0F"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C10"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C11" w14:textId="77777777" w:rsidR="00FB77CD" w:rsidRPr="000D380F" w:rsidRDefault="00E316D8" w:rsidP="00FB77CD">
            <w:pPr>
              <w:rPr>
                <w:rFonts w:ascii="Times New Roman" w:eastAsia="Times New Roman" w:hAnsi="Times New Roman" w:cs="Times New Roman"/>
                <w:sz w:val="20"/>
              </w:rPr>
            </w:pPr>
          </w:p>
        </w:tc>
      </w:tr>
      <w:tr w:rsidR="0028181B" w14:paraId="413BBC1A" w14:textId="77777777">
        <w:trPr>
          <w:trHeight w:val="300"/>
        </w:trPr>
        <w:tc>
          <w:tcPr>
            <w:tcW w:w="960" w:type="dxa"/>
            <w:tcBorders>
              <w:top w:val="nil"/>
              <w:left w:val="nil"/>
              <w:bottom w:val="nil"/>
              <w:right w:val="nil"/>
            </w:tcBorders>
            <w:shd w:val="clear" w:color="auto" w:fill="auto"/>
            <w:noWrap/>
            <w:vAlign w:val="bottom"/>
            <w:hideMark/>
          </w:tcPr>
          <w:p w14:paraId="413BBC13"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ΠΟΤΑΜΙ:</w:t>
            </w:r>
          </w:p>
        </w:tc>
        <w:tc>
          <w:tcPr>
            <w:tcW w:w="1205" w:type="dxa"/>
            <w:tcBorders>
              <w:top w:val="nil"/>
              <w:left w:val="nil"/>
              <w:bottom w:val="nil"/>
              <w:right w:val="nil"/>
            </w:tcBorders>
            <w:shd w:val="clear" w:color="auto" w:fill="auto"/>
            <w:noWrap/>
            <w:vAlign w:val="bottom"/>
            <w:hideMark/>
          </w:tcPr>
          <w:p w14:paraId="413BBC14"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C15"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C16"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C17"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C18"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C19" w14:textId="77777777" w:rsidR="00FB77CD" w:rsidRPr="000D380F" w:rsidRDefault="00E316D8" w:rsidP="00FB77CD">
            <w:pPr>
              <w:rPr>
                <w:rFonts w:ascii="Times New Roman" w:eastAsia="Times New Roman" w:hAnsi="Times New Roman" w:cs="Times New Roman"/>
                <w:sz w:val="20"/>
              </w:rPr>
            </w:pPr>
          </w:p>
        </w:tc>
      </w:tr>
      <w:tr w:rsidR="0028181B" w14:paraId="413BBC21" w14:textId="77777777">
        <w:trPr>
          <w:trHeight w:val="300"/>
        </w:trPr>
        <w:tc>
          <w:tcPr>
            <w:tcW w:w="2165" w:type="dxa"/>
            <w:gridSpan w:val="2"/>
            <w:tcBorders>
              <w:top w:val="nil"/>
              <w:left w:val="nil"/>
              <w:bottom w:val="nil"/>
              <w:right w:val="nil"/>
            </w:tcBorders>
            <w:shd w:val="clear" w:color="auto" w:fill="auto"/>
            <w:noWrap/>
            <w:vAlign w:val="bottom"/>
            <w:hideMark/>
          </w:tcPr>
          <w:p w14:paraId="413BBC1B"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ΕΝ. ΚΕΝΤΡΩΩΝ:</w:t>
            </w:r>
          </w:p>
        </w:tc>
        <w:tc>
          <w:tcPr>
            <w:tcW w:w="1204" w:type="dxa"/>
            <w:tcBorders>
              <w:top w:val="nil"/>
              <w:left w:val="nil"/>
              <w:bottom w:val="nil"/>
              <w:right w:val="nil"/>
            </w:tcBorders>
            <w:shd w:val="clear" w:color="auto" w:fill="auto"/>
            <w:noWrap/>
            <w:vAlign w:val="bottom"/>
            <w:hideMark/>
          </w:tcPr>
          <w:p w14:paraId="413BBC1C"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C1D"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ΠΡΝ</w:t>
            </w:r>
          </w:p>
        </w:tc>
        <w:tc>
          <w:tcPr>
            <w:tcW w:w="143" w:type="dxa"/>
            <w:tcBorders>
              <w:top w:val="nil"/>
              <w:left w:val="nil"/>
              <w:bottom w:val="nil"/>
              <w:right w:val="nil"/>
            </w:tcBorders>
            <w:shd w:val="clear" w:color="auto" w:fill="auto"/>
            <w:noWrap/>
            <w:vAlign w:val="bottom"/>
            <w:hideMark/>
          </w:tcPr>
          <w:p w14:paraId="413BBC1E"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C1F"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C20" w14:textId="77777777" w:rsidR="00FB77CD" w:rsidRPr="000D380F" w:rsidRDefault="00E316D8" w:rsidP="00FB77CD">
            <w:pPr>
              <w:rPr>
                <w:rFonts w:ascii="Times New Roman" w:eastAsia="Times New Roman" w:hAnsi="Times New Roman" w:cs="Times New Roman"/>
                <w:sz w:val="20"/>
              </w:rPr>
            </w:pPr>
          </w:p>
        </w:tc>
      </w:tr>
      <w:tr w:rsidR="0028181B" w14:paraId="413BBC29" w14:textId="77777777">
        <w:trPr>
          <w:trHeight w:val="300"/>
        </w:trPr>
        <w:tc>
          <w:tcPr>
            <w:tcW w:w="960" w:type="dxa"/>
            <w:tcBorders>
              <w:top w:val="nil"/>
              <w:left w:val="nil"/>
              <w:bottom w:val="nil"/>
              <w:right w:val="nil"/>
            </w:tcBorders>
            <w:shd w:val="clear" w:color="auto" w:fill="auto"/>
            <w:noWrap/>
            <w:vAlign w:val="bottom"/>
            <w:hideMark/>
          </w:tcPr>
          <w:p w14:paraId="413BBC22" w14:textId="77777777" w:rsidR="00FB77CD" w:rsidRPr="000D380F" w:rsidRDefault="00E316D8" w:rsidP="00FB77CD">
            <w:pPr>
              <w:rPr>
                <w:rFonts w:ascii="Times New Roman" w:eastAsia="Times New Roman" w:hAnsi="Times New Roman" w:cs="Times New Roman"/>
                <w:sz w:val="20"/>
              </w:rPr>
            </w:pPr>
          </w:p>
        </w:tc>
        <w:tc>
          <w:tcPr>
            <w:tcW w:w="1205" w:type="dxa"/>
            <w:tcBorders>
              <w:top w:val="nil"/>
              <w:left w:val="nil"/>
              <w:bottom w:val="nil"/>
              <w:right w:val="nil"/>
            </w:tcBorders>
            <w:shd w:val="clear" w:color="auto" w:fill="auto"/>
            <w:noWrap/>
            <w:vAlign w:val="bottom"/>
            <w:hideMark/>
          </w:tcPr>
          <w:p w14:paraId="413BBC23"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C24"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C25" w14:textId="77777777" w:rsidR="00FB77CD" w:rsidRPr="000D380F" w:rsidRDefault="00E316D8" w:rsidP="00FB77CD">
            <w:pPr>
              <w:rPr>
                <w:rFonts w:ascii="Times New Roman" w:eastAsia="Times New Roman" w:hAnsi="Times New Roman" w:cs="Times New Roman"/>
                <w:sz w:val="20"/>
              </w:rPr>
            </w:pPr>
          </w:p>
        </w:tc>
        <w:tc>
          <w:tcPr>
            <w:tcW w:w="143" w:type="dxa"/>
            <w:tcBorders>
              <w:top w:val="nil"/>
              <w:left w:val="nil"/>
              <w:bottom w:val="nil"/>
              <w:right w:val="nil"/>
            </w:tcBorders>
            <w:shd w:val="clear" w:color="auto" w:fill="auto"/>
            <w:noWrap/>
            <w:vAlign w:val="bottom"/>
            <w:hideMark/>
          </w:tcPr>
          <w:p w14:paraId="413BBC26" w14:textId="77777777" w:rsidR="00FB77CD" w:rsidRPr="000D380F" w:rsidRDefault="00E316D8" w:rsidP="00FB77CD">
            <w:pPr>
              <w:rPr>
                <w:rFonts w:ascii="Times New Roman" w:eastAsia="Times New Roman" w:hAnsi="Times New Roman" w:cs="Times New Roman"/>
                <w:sz w:val="20"/>
              </w:rPr>
            </w:pPr>
          </w:p>
        </w:tc>
        <w:tc>
          <w:tcPr>
            <w:tcW w:w="1538" w:type="dxa"/>
            <w:tcBorders>
              <w:top w:val="nil"/>
              <w:left w:val="nil"/>
              <w:bottom w:val="nil"/>
              <w:right w:val="nil"/>
            </w:tcBorders>
            <w:shd w:val="clear" w:color="auto" w:fill="auto"/>
            <w:noWrap/>
            <w:vAlign w:val="bottom"/>
            <w:hideMark/>
          </w:tcPr>
          <w:p w14:paraId="413BBC27"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C28" w14:textId="77777777" w:rsidR="00FB77CD" w:rsidRPr="000D380F" w:rsidRDefault="00E316D8" w:rsidP="00FB77CD">
            <w:pPr>
              <w:rPr>
                <w:rFonts w:ascii="Times New Roman" w:eastAsia="Times New Roman" w:hAnsi="Times New Roman" w:cs="Times New Roman"/>
                <w:sz w:val="20"/>
              </w:rPr>
            </w:pPr>
          </w:p>
        </w:tc>
      </w:tr>
      <w:tr w:rsidR="0028181B" w14:paraId="413BBC2D" w14:textId="77777777">
        <w:trPr>
          <w:trHeight w:val="300"/>
        </w:trPr>
        <w:tc>
          <w:tcPr>
            <w:tcW w:w="960" w:type="dxa"/>
            <w:tcBorders>
              <w:top w:val="nil"/>
              <w:left w:val="nil"/>
              <w:bottom w:val="nil"/>
              <w:right w:val="nil"/>
            </w:tcBorders>
            <w:shd w:val="clear" w:color="auto" w:fill="auto"/>
            <w:noWrap/>
            <w:vAlign w:val="bottom"/>
            <w:hideMark/>
          </w:tcPr>
          <w:p w14:paraId="413BBC2A" w14:textId="77777777" w:rsidR="00FB77CD" w:rsidRPr="000D380F" w:rsidRDefault="00E316D8" w:rsidP="00FB77CD">
            <w:pPr>
              <w:rPr>
                <w:rFonts w:ascii="Times New Roman" w:eastAsia="Times New Roman" w:hAnsi="Times New Roman" w:cs="Times New Roman"/>
                <w:sz w:val="20"/>
              </w:rPr>
            </w:pPr>
          </w:p>
        </w:tc>
        <w:tc>
          <w:tcPr>
            <w:tcW w:w="5294" w:type="dxa"/>
            <w:gridSpan w:val="5"/>
            <w:tcBorders>
              <w:top w:val="nil"/>
              <w:left w:val="nil"/>
              <w:bottom w:val="nil"/>
              <w:right w:val="nil"/>
            </w:tcBorders>
            <w:shd w:val="clear" w:color="auto" w:fill="auto"/>
            <w:noWrap/>
            <w:vAlign w:val="bottom"/>
            <w:hideMark/>
          </w:tcPr>
          <w:p w14:paraId="413BBC2B"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Άρθρο 34 ως έχει   ΔΕΚΤΟ ΚΑΤΑ ΠΛΕΙΟΨΗΦΙΑ</w:t>
            </w:r>
          </w:p>
        </w:tc>
        <w:tc>
          <w:tcPr>
            <w:tcW w:w="1930" w:type="dxa"/>
            <w:tcBorders>
              <w:top w:val="nil"/>
              <w:left w:val="nil"/>
              <w:bottom w:val="nil"/>
              <w:right w:val="nil"/>
            </w:tcBorders>
            <w:shd w:val="clear" w:color="auto" w:fill="auto"/>
            <w:noWrap/>
            <w:vAlign w:val="bottom"/>
            <w:hideMark/>
          </w:tcPr>
          <w:p w14:paraId="413BBC2C" w14:textId="77777777" w:rsidR="00FB77CD" w:rsidRPr="000D380F" w:rsidRDefault="00E316D8" w:rsidP="00FB77CD">
            <w:pPr>
              <w:rPr>
                <w:rFonts w:ascii="Calibri" w:eastAsia="Times New Roman" w:hAnsi="Calibri" w:cs="Calibri"/>
                <w:color w:val="000000"/>
                <w:sz w:val="22"/>
                <w:szCs w:val="22"/>
              </w:rPr>
            </w:pPr>
          </w:p>
        </w:tc>
      </w:tr>
      <w:tr w:rsidR="0028181B" w14:paraId="413BBC35" w14:textId="77777777">
        <w:trPr>
          <w:trHeight w:val="300"/>
        </w:trPr>
        <w:tc>
          <w:tcPr>
            <w:tcW w:w="960" w:type="dxa"/>
            <w:tcBorders>
              <w:top w:val="nil"/>
              <w:left w:val="nil"/>
              <w:bottom w:val="nil"/>
              <w:right w:val="nil"/>
            </w:tcBorders>
            <w:shd w:val="clear" w:color="auto" w:fill="auto"/>
            <w:noWrap/>
            <w:vAlign w:val="bottom"/>
            <w:hideMark/>
          </w:tcPr>
          <w:p w14:paraId="413BBC2E"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ΣΥΡΙΖΑ:</w:t>
            </w:r>
          </w:p>
        </w:tc>
        <w:tc>
          <w:tcPr>
            <w:tcW w:w="1205" w:type="dxa"/>
            <w:tcBorders>
              <w:top w:val="nil"/>
              <w:left w:val="nil"/>
              <w:bottom w:val="nil"/>
              <w:right w:val="nil"/>
            </w:tcBorders>
            <w:shd w:val="clear" w:color="auto" w:fill="auto"/>
            <w:noWrap/>
            <w:vAlign w:val="bottom"/>
            <w:hideMark/>
          </w:tcPr>
          <w:p w14:paraId="413BBC2F"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C30"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C31"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C32"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C33"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C34" w14:textId="77777777" w:rsidR="00FB77CD" w:rsidRPr="000D380F" w:rsidRDefault="00E316D8" w:rsidP="00FB77CD">
            <w:pPr>
              <w:rPr>
                <w:rFonts w:ascii="Times New Roman" w:eastAsia="Times New Roman" w:hAnsi="Times New Roman" w:cs="Times New Roman"/>
                <w:sz w:val="20"/>
              </w:rPr>
            </w:pPr>
          </w:p>
        </w:tc>
      </w:tr>
      <w:tr w:rsidR="0028181B" w14:paraId="413BBC3D" w14:textId="77777777">
        <w:trPr>
          <w:trHeight w:val="300"/>
        </w:trPr>
        <w:tc>
          <w:tcPr>
            <w:tcW w:w="960" w:type="dxa"/>
            <w:tcBorders>
              <w:top w:val="nil"/>
              <w:left w:val="nil"/>
              <w:bottom w:val="nil"/>
              <w:right w:val="nil"/>
            </w:tcBorders>
            <w:shd w:val="clear" w:color="auto" w:fill="auto"/>
            <w:noWrap/>
            <w:vAlign w:val="bottom"/>
            <w:hideMark/>
          </w:tcPr>
          <w:p w14:paraId="413BBC36"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Ν.Δ:</w:t>
            </w:r>
          </w:p>
        </w:tc>
        <w:tc>
          <w:tcPr>
            <w:tcW w:w="1205" w:type="dxa"/>
            <w:tcBorders>
              <w:top w:val="nil"/>
              <w:left w:val="nil"/>
              <w:bottom w:val="nil"/>
              <w:right w:val="nil"/>
            </w:tcBorders>
            <w:shd w:val="clear" w:color="auto" w:fill="auto"/>
            <w:noWrap/>
            <w:vAlign w:val="bottom"/>
            <w:hideMark/>
          </w:tcPr>
          <w:p w14:paraId="413BBC37"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C38"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C39"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C3A"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C3B"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C3C" w14:textId="77777777" w:rsidR="00FB77CD" w:rsidRPr="000D380F" w:rsidRDefault="00E316D8" w:rsidP="00FB77CD">
            <w:pPr>
              <w:rPr>
                <w:rFonts w:ascii="Times New Roman" w:eastAsia="Times New Roman" w:hAnsi="Times New Roman" w:cs="Times New Roman"/>
                <w:sz w:val="20"/>
              </w:rPr>
            </w:pPr>
          </w:p>
        </w:tc>
      </w:tr>
      <w:tr w:rsidR="0028181B" w14:paraId="413BBC45" w14:textId="77777777">
        <w:trPr>
          <w:trHeight w:val="300"/>
        </w:trPr>
        <w:tc>
          <w:tcPr>
            <w:tcW w:w="960" w:type="dxa"/>
            <w:tcBorders>
              <w:top w:val="nil"/>
              <w:left w:val="nil"/>
              <w:bottom w:val="nil"/>
              <w:right w:val="nil"/>
            </w:tcBorders>
            <w:shd w:val="clear" w:color="auto" w:fill="auto"/>
            <w:noWrap/>
            <w:vAlign w:val="bottom"/>
            <w:hideMark/>
          </w:tcPr>
          <w:p w14:paraId="413BBC3E"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ΔΗ.ΣΥ:</w:t>
            </w:r>
          </w:p>
        </w:tc>
        <w:tc>
          <w:tcPr>
            <w:tcW w:w="1205" w:type="dxa"/>
            <w:tcBorders>
              <w:top w:val="nil"/>
              <w:left w:val="nil"/>
              <w:bottom w:val="nil"/>
              <w:right w:val="nil"/>
            </w:tcBorders>
            <w:shd w:val="clear" w:color="auto" w:fill="auto"/>
            <w:noWrap/>
            <w:vAlign w:val="bottom"/>
            <w:hideMark/>
          </w:tcPr>
          <w:p w14:paraId="413BBC3F"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C40"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C41"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OXI</w:t>
            </w:r>
          </w:p>
        </w:tc>
        <w:tc>
          <w:tcPr>
            <w:tcW w:w="143" w:type="dxa"/>
            <w:tcBorders>
              <w:top w:val="nil"/>
              <w:left w:val="nil"/>
              <w:bottom w:val="nil"/>
              <w:right w:val="nil"/>
            </w:tcBorders>
            <w:shd w:val="clear" w:color="auto" w:fill="auto"/>
            <w:noWrap/>
            <w:vAlign w:val="bottom"/>
            <w:hideMark/>
          </w:tcPr>
          <w:p w14:paraId="413BBC42"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C43"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C44" w14:textId="77777777" w:rsidR="00FB77CD" w:rsidRPr="000D380F" w:rsidRDefault="00E316D8" w:rsidP="00FB77CD">
            <w:pPr>
              <w:rPr>
                <w:rFonts w:ascii="Times New Roman" w:eastAsia="Times New Roman" w:hAnsi="Times New Roman" w:cs="Times New Roman"/>
                <w:sz w:val="20"/>
              </w:rPr>
            </w:pPr>
          </w:p>
        </w:tc>
      </w:tr>
      <w:tr w:rsidR="0028181B" w14:paraId="413BBC4D" w14:textId="77777777">
        <w:trPr>
          <w:trHeight w:val="300"/>
        </w:trPr>
        <w:tc>
          <w:tcPr>
            <w:tcW w:w="960" w:type="dxa"/>
            <w:tcBorders>
              <w:top w:val="nil"/>
              <w:left w:val="nil"/>
              <w:bottom w:val="nil"/>
              <w:right w:val="nil"/>
            </w:tcBorders>
            <w:shd w:val="clear" w:color="auto" w:fill="auto"/>
            <w:noWrap/>
            <w:vAlign w:val="bottom"/>
            <w:hideMark/>
          </w:tcPr>
          <w:p w14:paraId="413BBC46"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Χ.Α:</w:t>
            </w:r>
          </w:p>
        </w:tc>
        <w:tc>
          <w:tcPr>
            <w:tcW w:w="1205" w:type="dxa"/>
            <w:tcBorders>
              <w:top w:val="nil"/>
              <w:left w:val="nil"/>
              <w:bottom w:val="nil"/>
              <w:right w:val="nil"/>
            </w:tcBorders>
            <w:shd w:val="clear" w:color="auto" w:fill="auto"/>
            <w:noWrap/>
            <w:vAlign w:val="bottom"/>
            <w:hideMark/>
          </w:tcPr>
          <w:p w14:paraId="413BBC47"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C48"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C49"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OXI</w:t>
            </w:r>
          </w:p>
        </w:tc>
        <w:tc>
          <w:tcPr>
            <w:tcW w:w="143" w:type="dxa"/>
            <w:tcBorders>
              <w:top w:val="nil"/>
              <w:left w:val="nil"/>
              <w:bottom w:val="nil"/>
              <w:right w:val="nil"/>
            </w:tcBorders>
            <w:shd w:val="clear" w:color="auto" w:fill="auto"/>
            <w:noWrap/>
            <w:vAlign w:val="bottom"/>
            <w:hideMark/>
          </w:tcPr>
          <w:p w14:paraId="413BBC4A"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C4B"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C4C" w14:textId="77777777" w:rsidR="00FB77CD" w:rsidRPr="000D380F" w:rsidRDefault="00E316D8" w:rsidP="00FB77CD">
            <w:pPr>
              <w:rPr>
                <w:rFonts w:ascii="Times New Roman" w:eastAsia="Times New Roman" w:hAnsi="Times New Roman" w:cs="Times New Roman"/>
                <w:sz w:val="20"/>
              </w:rPr>
            </w:pPr>
          </w:p>
        </w:tc>
      </w:tr>
      <w:tr w:rsidR="0028181B" w14:paraId="413BBC55" w14:textId="77777777">
        <w:trPr>
          <w:trHeight w:val="300"/>
        </w:trPr>
        <w:tc>
          <w:tcPr>
            <w:tcW w:w="960" w:type="dxa"/>
            <w:tcBorders>
              <w:top w:val="nil"/>
              <w:left w:val="nil"/>
              <w:bottom w:val="nil"/>
              <w:right w:val="nil"/>
            </w:tcBorders>
            <w:shd w:val="clear" w:color="auto" w:fill="auto"/>
            <w:noWrap/>
            <w:vAlign w:val="bottom"/>
            <w:hideMark/>
          </w:tcPr>
          <w:p w14:paraId="413BBC4E"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Κ.Κ.Ε:</w:t>
            </w:r>
          </w:p>
        </w:tc>
        <w:tc>
          <w:tcPr>
            <w:tcW w:w="1205" w:type="dxa"/>
            <w:tcBorders>
              <w:top w:val="nil"/>
              <w:left w:val="nil"/>
              <w:bottom w:val="nil"/>
              <w:right w:val="nil"/>
            </w:tcBorders>
            <w:shd w:val="clear" w:color="auto" w:fill="auto"/>
            <w:noWrap/>
            <w:vAlign w:val="bottom"/>
            <w:hideMark/>
          </w:tcPr>
          <w:p w14:paraId="413BBC4F"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C50"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C51"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ΠΡΝ</w:t>
            </w:r>
          </w:p>
        </w:tc>
        <w:tc>
          <w:tcPr>
            <w:tcW w:w="143" w:type="dxa"/>
            <w:tcBorders>
              <w:top w:val="nil"/>
              <w:left w:val="nil"/>
              <w:bottom w:val="nil"/>
              <w:right w:val="nil"/>
            </w:tcBorders>
            <w:shd w:val="clear" w:color="auto" w:fill="auto"/>
            <w:noWrap/>
            <w:vAlign w:val="bottom"/>
            <w:hideMark/>
          </w:tcPr>
          <w:p w14:paraId="413BBC52"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C53"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C54" w14:textId="77777777" w:rsidR="00FB77CD" w:rsidRPr="000D380F" w:rsidRDefault="00E316D8" w:rsidP="00FB77CD">
            <w:pPr>
              <w:rPr>
                <w:rFonts w:ascii="Times New Roman" w:eastAsia="Times New Roman" w:hAnsi="Times New Roman" w:cs="Times New Roman"/>
                <w:sz w:val="20"/>
              </w:rPr>
            </w:pPr>
          </w:p>
        </w:tc>
      </w:tr>
      <w:tr w:rsidR="0028181B" w14:paraId="413BBC5D" w14:textId="77777777">
        <w:trPr>
          <w:trHeight w:val="300"/>
        </w:trPr>
        <w:tc>
          <w:tcPr>
            <w:tcW w:w="960" w:type="dxa"/>
            <w:tcBorders>
              <w:top w:val="nil"/>
              <w:left w:val="nil"/>
              <w:bottom w:val="nil"/>
              <w:right w:val="nil"/>
            </w:tcBorders>
            <w:shd w:val="clear" w:color="auto" w:fill="auto"/>
            <w:noWrap/>
            <w:vAlign w:val="bottom"/>
            <w:hideMark/>
          </w:tcPr>
          <w:p w14:paraId="413BBC56"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ΑΝ.ΕΛ:</w:t>
            </w:r>
          </w:p>
        </w:tc>
        <w:tc>
          <w:tcPr>
            <w:tcW w:w="1205" w:type="dxa"/>
            <w:tcBorders>
              <w:top w:val="nil"/>
              <w:left w:val="nil"/>
              <w:bottom w:val="nil"/>
              <w:right w:val="nil"/>
            </w:tcBorders>
            <w:shd w:val="clear" w:color="auto" w:fill="auto"/>
            <w:noWrap/>
            <w:vAlign w:val="bottom"/>
            <w:hideMark/>
          </w:tcPr>
          <w:p w14:paraId="413BBC57"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C58"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C59"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C5A"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C5B"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C5C" w14:textId="77777777" w:rsidR="00FB77CD" w:rsidRPr="000D380F" w:rsidRDefault="00E316D8" w:rsidP="00FB77CD">
            <w:pPr>
              <w:rPr>
                <w:rFonts w:ascii="Times New Roman" w:eastAsia="Times New Roman" w:hAnsi="Times New Roman" w:cs="Times New Roman"/>
                <w:sz w:val="20"/>
              </w:rPr>
            </w:pPr>
          </w:p>
        </w:tc>
      </w:tr>
      <w:tr w:rsidR="0028181B" w14:paraId="413BBC65" w14:textId="77777777">
        <w:trPr>
          <w:trHeight w:val="300"/>
        </w:trPr>
        <w:tc>
          <w:tcPr>
            <w:tcW w:w="960" w:type="dxa"/>
            <w:tcBorders>
              <w:top w:val="nil"/>
              <w:left w:val="nil"/>
              <w:bottom w:val="nil"/>
              <w:right w:val="nil"/>
            </w:tcBorders>
            <w:shd w:val="clear" w:color="auto" w:fill="auto"/>
            <w:noWrap/>
            <w:vAlign w:val="bottom"/>
            <w:hideMark/>
          </w:tcPr>
          <w:p w14:paraId="413BBC5E"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ΠΟΤΑΜΙ:</w:t>
            </w:r>
          </w:p>
        </w:tc>
        <w:tc>
          <w:tcPr>
            <w:tcW w:w="1205" w:type="dxa"/>
            <w:tcBorders>
              <w:top w:val="nil"/>
              <w:left w:val="nil"/>
              <w:bottom w:val="nil"/>
              <w:right w:val="nil"/>
            </w:tcBorders>
            <w:shd w:val="clear" w:color="auto" w:fill="auto"/>
            <w:noWrap/>
            <w:vAlign w:val="bottom"/>
            <w:hideMark/>
          </w:tcPr>
          <w:p w14:paraId="413BBC5F"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C60"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C61"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C62"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C63"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C64" w14:textId="77777777" w:rsidR="00FB77CD" w:rsidRPr="000D380F" w:rsidRDefault="00E316D8" w:rsidP="00FB77CD">
            <w:pPr>
              <w:rPr>
                <w:rFonts w:ascii="Times New Roman" w:eastAsia="Times New Roman" w:hAnsi="Times New Roman" w:cs="Times New Roman"/>
                <w:sz w:val="20"/>
              </w:rPr>
            </w:pPr>
          </w:p>
        </w:tc>
      </w:tr>
      <w:tr w:rsidR="0028181B" w14:paraId="413BBC6C" w14:textId="77777777">
        <w:trPr>
          <w:trHeight w:val="300"/>
        </w:trPr>
        <w:tc>
          <w:tcPr>
            <w:tcW w:w="2165" w:type="dxa"/>
            <w:gridSpan w:val="2"/>
            <w:tcBorders>
              <w:top w:val="nil"/>
              <w:left w:val="nil"/>
              <w:bottom w:val="nil"/>
              <w:right w:val="nil"/>
            </w:tcBorders>
            <w:shd w:val="clear" w:color="auto" w:fill="auto"/>
            <w:noWrap/>
            <w:vAlign w:val="bottom"/>
            <w:hideMark/>
          </w:tcPr>
          <w:p w14:paraId="413BBC66"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ΕΝ. ΚΕΝΤΡΩΩΝ:</w:t>
            </w:r>
          </w:p>
        </w:tc>
        <w:tc>
          <w:tcPr>
            <w:tcW w:w="1204" w:type="dxa"/>
            <w:tcBorders>
              <w:top w:val="nil"/>
              <w:left w:val="nil"/>
              <w:bottom w:val="nil"/>
              <w:right w:val="nil"/>
            </w:tcBorders>
            <w:shd w:val="clear" w:color="auto" w:fill="auto"/>
            <w:noWrap/>
            <w:vAlign w:val="bottom"/>
            <w:hideMark/>
          </w:tcPr>
          <w:p w14:paraId="413BBC67"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C68"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ΠΡΝ</w:t>
            </w:r>
          </w:p>
        </w:tc>
        <w:tc>
          <w:tcPr>
            <w:tcW w:w="143" w:type="dxa"/>
            <w:tcBorders>
              <w:top w:val="nil"/>
              <w:left w:val="nil"/>
              <w:bottom w:val="nil"/>
              <w:right w:val="nil"/>
            </w:tcBorders>
            <w:shd w:val="clear" w:color="auto" w:fill="auto"/>
            <w:noWrap/>
            <w:vAlign w:val="bottom"/>
            <w:hideMark/>
          </w:tcPr>
          <w:p w14:paraId="413BBC69"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C6A"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C6B" w14:textId="77777777" w:rsidR="00FB77CD" w:rsidRPr="000D380F" w:rsidRDefault="00E316D8" w:rsidP="00FB77CD">
            <w:pPr>
              <w:rPr>
                <w:rFonts w:ascii="Times New Roman" w:eastAsia="Times New Roman" w:hAnsi="Times New Roman" w:cs="Times New Roman"/>
                <w:sz w:val="20"/>
              </w:rPr>
            </w:pPr>
          </w:p>
        </w:tc>
      </w:tr>
      <w:tr w:rsidR="0028181B" w14:paraId="413BBC74" w14:textId="77777777">
        <w:trPr>
          <w:trHeight w:val="300"/>
        </w:trPr>
        <w:tc>
          <w:tcPr>
            <w:tcW w:w="960" w:type="dxa"/>
            <w:tcBorders>
              <w:top w:val="nil"/>
              <w:left w:val="nil"/>
              <w:bottom w:val="nil"/>
              <w:right w:val="nil"/>
            </w:tcBorders>
            <w:shd w:val="clear" w:color="auto" w:fill="auto"/>
            <w:noWrap/>
            <w:vAlign w:val="bottom"/>
            <w:hideMark/>
          </w:tcPr>
          <w:p w14:paraId="413BBC6D" w14:textId="77777777" w:rsidR="00FB77CD" w:rsidRPr="000D380F" w:rsidRDefault="00E316D8" w:rsidP="00FB77CD">
            <w:pPr>
              <w:rPr>
                <w:rFonts w:ascii="Times New Roman" w:eastAsia="Times New Roman" w:hAnsi="Times New Roman" w:cs="Times New Roman"/>
                <w:sz w:val="20"/>
              </w:rPr>
            </w:pPr>
          </w:p>
        </w:tc>
        <w:tc>
          <w:tcPr>
            <w:tcW w:w="1205" w:type="dxa"/>
            <w:tcBorders>
              <w:top w:val="nil"/>
              <w:left w:val="nil"/>
              <w:bottom w:val="nil"/>
              <w:right w:val="nil"/>
            </w:tcBorders>
            <w:shd w:val="clear" w:color="auto" w:fill="auto"/>
            <w:noWrap/>
            <w:vAlign w:val="bottom"/>
            <w:hideMark/>
          </w:tcPr>
          <w:p w14:paraId="413BBC6E"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C6F"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C70" w14:textId="77777777" w:rsidR="00FB77CD" w:rsidRPr="000D380F" w:rsidRDefault="00E316D8" w:rsidP="00FB77CD">
            <w:pPr>
              <w:rPr>
                <w:rFonts w:ascii="Times New Roman" w:eastAsia="Times New Roman" w:hAnsi="Times New Roman" w:cs="Times New Roman"/>
                <w:sz w:val="20"/>
              </w:rPr>
            </w:pPr>
          </w:p>
        </w:tc>
        <w:tc>
          <w:tcPr>
            <w:tcW w:w="143" w:type="dxa"/>
            <w:tcBorders>
              <w:top w:val="nil"/>
              <w:left w:val="nil"/>
              <w:bottom w:val="nil"/>
              <w:right w:val="nil"/>
            </w:tcBorders>
            <w:shd w:val="clear" w:color="auto" w:fill="auto"/>
            <w:noWrap/>
            <w:vAlign w:val="bottom"/>
            <w:hideMark/>
          </w:tcPr>
          <w:p w14:paraId="413BBC71" w14:textId="77777777" w:rsidR="00FB77CD" w:rsidRPr="000D380F" w:rsidRDefault="00E316D8" w:rsidP="00FB77CD">
            <w:pPr>
              <w:rPr>
                <w:rFonts w:ascii="Times New Roman" w:eastAsia="Times New Roman" w:hAnsi="Times New Roman" w:cs="Times New Roman"/>
                <w:sz w:val="20"/>
              </w:rPr>
            </w:pPr>
          </w:p>
        </w:tc>
        <w:tc>
          <w:tcPr>
            <w:tcW w:w="1538" w:type="dxa"/>
            <w:tcBorders>
              <w:top w:val="nil"/>
              <w:left w:val="nil"/>
              <w:bottom w:val="nil"/>
              <w:right w:val="nil"/>
            </w:tcBorders>
            <w:shd w:val="clear" w:color="auto" w:fill="auto"/>
            <w:noWrap/>
            <w:vAlign w:val="bottom"/>
            <w:hideMark/>
          </w:tcPr>
          <w:p w14:paraId="413BBC72"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C73" w14:textId="77777777" w:rsidR="00FB77CD" w:rsidRPr="000D380F" w:rsidRDefault="00E316D8" w:rsidP="00FB77CD">
            <w:pPr>
              <w:rPr>
                <w:rFonts w:ascii="Times New Roman" w:eastAsia="Times New Roman" w:hAnsi="Times New Roman" w:cs="Times New Roman"/>
                <w:sz w:val="20"/>
              </w:rPr>
            </w:pPr>
          </w:p>
        </w:tc>
      </w:tr>
      <w:tr w:rsidR="0028181B" w14:paraId="413BBC78" w14:textId="77777777">
        <w:trPr>
          <w:trHeight w:val="300"/>
        </w:trPr>
        <w:tc>
          <w:tcPr>
            <w:tcW w:w="960" w:type="dxa"/>
            <w:tcBorders>
              <w:top w:val="nil"/>
              <w:left w:val="nil"/>
              <w:bottom w:val="nil"/>
              <w:right w:val="nil"/>
            </w:tcBorders>
            <w:shd w:val="clear" w:color="auto" w:fill="auto"/>
            <w:noWrap/>
            <w:vAlign w:val="bottom"/>
            <w:hideMark/>
          </w:tcPr>
          <w:p w14:paraId="413BBC75" w14:textId="77777777" w:rsidR="00FB77CD" w:rsidRPr="000D380F" w:rsidRDefault="00E316D8" w:rsidP="00FB77CD">
            <w:pPr>
              <w:rPr>
                <w:rFonts w:ascii="Times New Roman" w:eastAsia="Times New Roman" w:hAnsi="Times New Roman" w:cs="Times New Roman"/>
                <w:sz w:val="20"/>
              </w:rPr>
            </w:pPr>
          </w:p>
        </w:tc>
        <w:tc>
          <w:tcPr>
            <w:tcW w:w="5294" w:type="dxa"/>
            <w:gridSpan w:val="5"/>
            <w:tcBorders>
              <w:top w:val="nil"/>
              <w:left w:val="nil"/>
              <w:bottom w:val="nil"/>
              <w:right w:val="nil"/>
            </w:tcBorders>
            <w:shd w:val="clear" w:color="auto" w:fill="auto"/>
            <w:noWrap/>
            <w:vAlign w:val="bottom"/>
            <w:hideMark/>
          </w:tcPr>
          <w:p w14:paraId="413BBC76"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Άρθρο 35 ως έχει   ΔΕΚΤΟ ΚΑΤΑ ΠΛΕΙΟΨΗΦΙΑ</w:t>
            </w:r>
          </w:p>
        </w:tc>
        <w:tc>
          <w:tcPr>
            <w:tcW w:w="1930" w:type="dxa"/>
            <w:tcBorders>
              <w:top w:val="nil"/>
              <w:left w:val="nil"/>
              <w:bottom w:val="nil"/>
              <w:right w:val="nil"/>
            </w:tcBorders>
            <w:shd w:val="clear" w:color="auto" w:fill="auto"/>
            <w:noWrap/>
            <w:vAlign w:val="bottom"/>
            <w:hideMark/>
          </w:tcPr>
          <w:p w14:paraId="413BBC77" w14:textId="77777777" w:rsidR="00FB77CD" w:rsidRPr="000D380F" w:rsidRDefault="00E316D8" w:rsidP="00FB77CD">
            <w:pPr>
              <w:rPr>
                <w:rFonts w:ascii="Calibri" w:eastAsia="Times New Roman" w:hAnsi="Calibri" w:cs="Calibri"/>
                <w:color w:val="000000"/>
                <w:sz w:val="22"/>
                <w:szCs w:val="22"/>
              </w:rPr>
            </w:pPr>
          </w:p>
        </w:tc>
      </w:tr>
      <w:tr w:rsidR="0028181B" w14:paraId="413BBC80" w14:textId="77777777">
        <w:trPr>
          <w:trHeight w:val="300"/>
        </w:trPr>
        <w:tc>
          <w:tcPr>
            <w:tcW w:w="960" w:type="dxa"/>
            <w:tcBorders>
              <w:top w:val="nil"/>
              <w:left w:val="nil"/>
              <w:bottom w:val="nil"/>
              <w:right w:val="nil"/>
            </w:tcBorders>
            <w:shd w:val="clear" w:color="auto" w:fill="auto"/>
            <w:noWrap/>
            <w:vAlign w:val="bottom"/>
            <w:hideMark/>
          </w:tcPr>
          <w:p w14:paraId="413BBC79"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ΣΥΡΙΖΑ:</w:t>
            </w:r>
          </w:p>
        </w:tc>
        <w:tc>
          <w:tcPr>
            <w:tcW w:w="1205" w:type="dxa"/>
            <w:tcBorders>
              <w:top w:val="nil"/>
              <w:left w:val="nil"/>
              <w:bottom w:val="nil"/>
              <w:right w:val="nil"/>
            </w:tcBorders>
            <w:shd w:val="clear" w:color="auto" w:fill="auto"/>
            <w:noWrap/>
            <w:vAlign w:val="bottom"/>
            <w:hideMark/>
          </w:tcPr>
          <w:p w14:paraId="413BBC7A"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C7B"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C7C"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C7D"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C7E"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C7F" w14:textId="77777777" w:rsidR="00FB77CD" w:rsidRPr="000D380F" w:rsidRDefault="00E316D8" w:rsidP="00FB77CD">
            <w:pPr>
              <w:rPr>
                <w:rFonts w:ascii="Times New Roman" w:eastAsia="Times New Roman" w:hAnsi="Times New Roman" w:cs="Times New Roman"/>
                <w:sz w:val="20"/>
              </w:rPr>
            </w:pPr>
          </w:p>
        </w:tc>
      </w:tr>
      <w:tr w:rsidR="0028181B" w14:paraId="413BBC88" w14:textId="77777777">
        <w:trPr>
          <w:trHeight w:val="300"/>
        </w:trPr>
        <w:tc>
          <w:tcPr>
            <w:tcW w:w="960" w:type="dxa"/>
            <w:tcBorders>
              <w:top w:val="nil"/>
              <w:left w:val="nil"/>
              <w:bottom w:val="nil"/>
              <w:right w:val="nil"/>
            </w:tcBorders>
            <w:shd w:val="clear" w:color="auto" w:fill="auto"/>
            <w:noWrap/>
            <w:vAlign w:val="bottom"/>
            <w:hideMark/>
          </w:tcPr>
          <w:p w14:paraId="413BBC81"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Ν.Δ:</w:t>
            </w:r>
          </w:p>
        </w:tc>
        <w:tc>
          <w:tcPr>
            <w:tcW w:w="1205" w:type="dxa"/>
            <w:tcBorders>
              <w:top w:val="nil"/>
              <w:left w:val="nil"/>
              <w:bottom w:val="nil"/>
              <w:right w:val="nil"/>
            </w:tcBorders>
            <w:shd w:val="clear" w:color="auto" w:fill="auto"/>
            <w:noWrap/>
            <w:vAlign w:val="bottom"/>
            <w:hideMark/>
          </w:tcPr>
          <w:p w14:paraId="413BBC82"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C83"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C84"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OXI</w:t>
            </w:r>
          </w:p>
        </w:tc>
        <w:tc>
          <w:tcPr>
            <w:tcW w:w="143" w:type="dxa"/>
            <w:tcBorders>
              <w:top w:val="nil"/>
              <w:left w:val="nil"/>
              <w:bottom w:val="nil"/>
              <w:right w:val="nil"/>
            </w:tcBorders>
            <w:shd w:val="clear" w:color="auto" w:fill="auto"/>
            <w:noWrap/>
            <w:vAlign w:val="bottom"/>
            <w:hideMark/>
          </w:tcPr>
          <w:p w14:paraId="413BBC85"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C86"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C87" w14:textId="77777777" w:rsidR="00FB77CD" w:rsidRPr="000D380F" w:rsidRDefault="00E316D8" w:rsidP="00FB77CD">
            <w:pPr>
              <w:rPr>
                <w:rFonts w:ascii="Times New Roman" w:eastAsia="Times New Roman" w:hAnsi="Times New Roman" w:cs="Times New Roman"/>
                <w:sz w:val="20"/>
              </w:rPr>
            </w:pPr>
          </w:p>
        </w:tc>
      </w:tr>
      <w:tr w:rsidR="0028181B" w14:paraId="413BBC90" w14:textId="77777777">
        <w:trPr>
          <w:trHeight w:val="300"/>
        </w:trPr>
        <w:tc>
          <w:tcPr>
            <w:tcW w:w="960" w:type="dxa"/>
            <w:tcBorders>
              <w:top w:val="nil"/>
              <w:left w:val="nil"/>
              <w:bottom w:val="nil"/>
              <w:right w:val="nil"/>
            </w:tcBorders>
            <w:shd w:val="clear" w:color="auto" w:fill="auto"/>
            <w:noWrap/>
            <w:vAlign w:val="bottom"/>
            <w:hideMark/>
          </w:tcPr>
          <w:p w14:paraId="413BBC89"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ΔΗ.ΣΥ:</w:t>
            </w:r>
          </w:p>
        </w:tc>
        <w:tc>
          <w:tcPr>
            <w:tcW w:w="1205" w:type="dxa"/>
            <w:tcBorders>
              <w:top w:val="nil"/>
              <w:left w:val="nil"/>
              <w:bottom w:val="nil"/>
              <w:right w:val="nil"/>
            </w:tcBorders>
            <w:shd w:val="clear" w:color="auto" w:fill="auto"/>
            <w:noWrap/>
            <w:vAlign w:val="bottom"/>
            <w:hideMark/>
          </w:tcPr>
          <w:p w14:paraId="413BBC8A"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C8B"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C8C"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C8D"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C8E"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C8F" w14:textId="77777777" w:rsidR="00FB77CD" w:rsidRPr="000D380F" w:rsidRDefault="00E316D8" w:rsidP="00FB77CD">
            <w:pPr>
              <w:rPr>
                <w:rFonts w:ascii="Times New Roman" w:eastAsia="Times New Roman" w:hAnsi="Times New Roman" w:cs="Times New Roman"/>
                <w:sz w:val="20"/>
              </w:rPr>
            </w:pPr>
          </w:p>
        </w:tc>
      </w:tr>
      <w:tr w:rsidR="0028181B" w14:paraId="413BBC98" w14:textId="77777777">
        <w:trPr>
          <w:trHeight w:val="300"/>
        </w:trPr>
        <w:tc>
          <w:tcPr>
            <w:tcW w:w="960" w:type="dxa"/>
            <w:tcBorders>
              <w:top w:val="nil"/>
              <w:left w:val="nil"/>
              <w:bottom w:val="nil"/>
              <w:right w:val="nil"/>
            </w:tcBorders>
            <w:shd w:val="clear" w:color="auto" w:fill="auto"/>
            <w:noWrap/>
            <w:vAlign w:val="bottom"/>
            <w:hideMark/>
          </w:tcPr>
          <w:p w14:paraId="413BBC91"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Χ.Α:</w:t>
            </w:r>
          </w:p>
        </w:tc>
        <w:tc>
          <w:tcPr>
            <w:tcW w:w="1205" w:type="dxa"/>
            <w:tcBorders>
              <w:top w:val="nil"/>
              <w:left w:val="nil"/>
              <w:bottom w:val="nil"/>
              <w:right w:val="nil"/>
            </w:tcBorders>
            <w:shd w:val="clear" w:color="auto" w:fill="auto"/>
            <w:noWrap/>
            <w:vAlign w:val="bottom"/>
            <w:hideMark/>
          </w:tcPr>
          <w:p w14:paraId="413BBC92"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C93"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C94"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OXI</w:t>
            </w:r>
          </w:p>
        </w:tc>
        <w:tc>
          <w:tcPr>
            <w:tcW w:w="143" w:type="dxa"/>
            <w:tcBorders>
              <w:top w:val="nil"/>
              <w:left w:val="nil"/>
              <w:bottom w:val="nil"/>
              <w:right w:val="nil"/>
            </w:tcBorders>
            <w:shd w:val="clear" w:color="auto" w:fill="auto"/>
            <w:noWrap/>
            <w:vAlign w:val="bottom"/>
            <w:hideMark/>
          </w:tcPr>
          <w:p w14:paraId="413BBC95"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C96"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C97" w14:textId="77777777" w:rsidR="00FB77CD" w:rsidRPr="000D380F" w:rsidRDefault="00E316D8" w:rsidP="00FB77CD">
            <w:pPr>
              <w:rPr>
                <w:rFonts w:ascii="Times New Roman" w:eastAsia="Times New Roman" w:hAnsi="Times New Roman" w:cs="Times New Roman"/>
                <w:sz w:val="20"/>
              </w:rPr>
            </w:pPr>
          </w:p>
        </w:tc>
      </w:tr>
      <w:tr w:rsidR="0028181B" w14:paraId="413BBCA0" w14:textId="77777777">
        <w:trPr>
          <w:trHeight w:val="300"/>
        </w:trPr>
        <w:tc>
          <w:tcPr>
            <w:tcW w:w="960" w:type="dxa"/>
            <w:tcBorders>
              <w:top w:val="nil"/>
              <w:left w:val="nil"/>
              <w:bottom w:val="nil"/>
              <w:right w:val="nil"/>
            </w:tcBorders>
            <w:shd w:val="clear" w:color="auto" w:fill="auto"/>
            <w:noWrap/>
            <w:vAlign w:val="bottom"/>
            <w:hideMark/>
          </w:tcPr>
          <w:p w14:paraId="413BBC99"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Κ.Κ.Ε:</w:t>
            </w:r>
          </w:p>
        </w:tc>
        <w:tc>
          <w:tcPr>
            <w:tcW w:w="1205" w:type="dxa"/>
            <w:tcBorders>
              <w:top w:val="nil"/>
              <w:left w:val="nil"/>
              <w:bottom w:val="nil"/>
              <w:right w:val="nil"/>
            </w:tcBorders>
            <w:shd w:val="clear" w:color="auto" w:fill="auto"/>
            <w:noWrap/>
            <w:vAlign w:val="bottom"/>
            <w:hideMark/>
          </w:tcPr>
          <w:p w14:paraId="413BBC9A"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C9B"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C9C"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ΠΡΝ</w:t>
            </w:r>
          </w:p>
        </w:tc>
        <w:tc>
          <w:tcPr>
            <w:tcW w:w="143" w:type="dxa"/>
            <w:tcBorders>
              <w:top w:val="nil"/>
              <w:left w:val="nil"/>
              <w:bottom w:val="nil"/>
              <w:right w:val="nil"/>
            </w:tcBorders>
            <w:shd w:val="clear" w:color="auto" w:fill="auto"/>
            <w:noWrap/>
            <w:vAlign w:val="bottom"/>
            <w:hideMark/>
          </w:tcPr>
          <w:p w14:paraId="413BBC9D"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C9E"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C9F" w14:textId="77777777" w:rsidR="00FB77CD" w:rsidRPr="000D380F" w:rsidRDefault="00E316D8" w:rsidP="00FB77CD">
            <w:pPr>
              <w:rPr>
                <w:rFonts w:ascii="Times New Roman" w:eastAsia="Times New Roman" w:hAnsi="Times New Roman" w:cs="Times New Roman"/>
                <w:sz w:val="20"/>
              </w:rPr>
            </w:pPr>
          </w:p>
        </w:tc>
      </w:tr>
      <w:tr w:rsidR="0028181B" w14:paraId="413BBCA8" w14:textId="77777777">
        <w:trPr>
          <w:trHeight w:val="300"/>
        </w:trPr>
        <w:tc>
          <w:tcPr>
            <w:tcW w:w="960" w:type="dxa"/>
            <w:tcBorders>
              <w:top w:val="nil"/>
              <w:left w:val="nil"/>
              <w:bottom w:val="nil"/>
              <w:right w:val="nil"/>
            </w:tcBorders>
            <w:shd w:val="clear" w:color="auto" w:fill="auto"/>
            <w:noWrap/>
            <w:vAlign w:val="bottom"/>
            <w:hideMark/>
          </w:tcPr>
          <w:p w14:paraId="413BBCA1"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ΑΝ.ΕΛ:</w:t>
            </w:r>
          </w:p>
        </w:tc>
        <w:tc>
          <w:tcPr>
            <w:tcW w:w="1205" w:type="dxa"/>
            <w:tcBorders>
              <w:top w:val="nil"/>
              <w:left w:val="nil"/>
              <w:bottom w:val="nil"/>
              <w:right w:val="nil"/>
            </w:tcBorders>
            <w:shd w:val="clear" w:color="auto" w:fill="auto"/>
            <w:noWrap/>
            <w:vAlign w:val="bottom"/>
            <w:hideMark/>
          </w:tcPr>
          <w:p w14:paraId="413BBCA2"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CA3"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CA4"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CA5"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CA6"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CA7" w14:textId="77777777" w:rsidR="00FB77CD" w:rsidRPr="000D380F" w:rsidRDefault="00E316D8" w:rsidP="00FB77CD">
            <w:pPr>
              <w:rPr>
                <w:rFonts w:ascii="Times New Roman" w:eastAsia="Times New Roman" w:hAnsi="Times New Roman" w:cs="Times New Roman"/>
                <w:sz w:val="20"/>
              </w:rPr>
            </w:pPr>
          </w:p>
        </w:tc>
      </w:tr>
      <w:tr w:rsidR="0028181B" w14:paraId="413BBCB0" w14:textId="77777777">
        <w:trPr>
          <w:trHeight w:val="300"/>
        </w:trPr>
        <w:tc>
          <w:tcPr>
            <w:tcW w:w="960" w:type="dxa"/>
            <w:tcBorders>
              <w:top w:val="nil"/>
              <w:left w:val="nil"/>
              <w:bottom w:val="nil"/>
              <w:right w:val="nil"/>
            </w:tcBorders>
            <w:shd w:val="clear" w:color="auto" w:fill="auto"/>
            <w:noWrap/>
            <w:vAlign w:val="bottom"/>
            <w:hideMark/>
          </w:tcPr>
          <w:p w14:paraId="413BBCA9"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ΠΟΤΑΜΙ:</w:t>
            </w:r>
          </w:p>
        </w:tc>
        <w:tc>
          <w:tcPr>
            <w:tcW w:w="1205" w:type="dxa"/>
            <w:tcBorders>
              <w:top w:val="nil"/>
              <w:left w:val="nil"/>
              <w:bottom w:val="nil"/>
              <w:right w:val="nil"/>
            </w:tcBorders>
            <w:shd w:val="clear" w:color="auto" w:fill="auto"/>
            <w:noWrap/>
            <w:vAlign w:val="bottom"/>
            <w:hideMark/>
          </w:tcPr>
          <w:p w14:paraId="413BBCAA"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CAB"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CAC"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CAD"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CAE"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CAF" w14:textId="77777777" w:rsidR="00FB77CD" w:rsidRPr="000D380F" w:rsidRDefault="00E316D8" w:rsidP="00FB77CD">
            <w:pPr>
              <w:rPr>
                <w:rFonts w:ascii="Times New Roman" w:eastAsia="Times New Roman" w:hAnsi="Times New Roman" w:cs="Times New Roman"/>
                <w:sz w:val="20"/>
              </w:rPr>
            </w:pPr>
          </w:p>
        </w:tc>
      </w:tr>
      <w:tr w:rsidR="0028181B" w14:paraId="413BBCB7" w14:textId="77777777">
        <w:trPr>
          <w:trHeight w:val="300"/>
        </w:trPr>
        <w:tc>
          <w:tcPr>
            <w:tcW w:w="2165" w:type="dxa"/>
            <w:gridSpan w:val="2"/>
            <w:tcBorders>
              <w:top w:val="nil"/>
              <w:left w:val="nil"/>
              <w:bottom w:val="nil"/>
              <w:right w:val="nil"/>
            </w:tcBorders>
            <w:shd w:val="clear" w:color="auto" w:fill="auto"/>
            <w:noWrap/>
            <w:vAlign w:val="bottom"/>
            <w:hideMark/>
          </w:tcPr>
          <w:p w14:paraId="413BBCB1"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ΕΝ. ΚΕΝΤΡΩΩΝ:</w:t>
            </w:r>
          </w:p>
        </w:tc>
        <w:tc>
          <w:tcPr>
            <w:tcW w:w="1204" w:type="dxa"/>
            <w:tcBorders>
              <w:top w:val="nil"/>
              <w:left w:val="nil"/>
              <w:bottom w:val="nil"/>
              <w:right w:val="nil"/>
            </w:tcBorders>
            <w:shd w:val="clear" w:color="auto" w:fill="auto"/>
            <w:noWrap/>
            <w:vAlign w:val="bottom"/>
            <w:hideMark/>
          </w:tcPr>
          <w:p w14:paraId="413BBCB2"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CB3"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ΠΡΝ</w:t>
            </w:r>
          </w:p>
        </w:tc>
        <w:tc>
          <w:tcPr>
            <w:tcW w:w="143" w:type="dxa"/>
            <w:tcBorders>
              <w:top w:val="nil"/>
              <w:left w:val="nil"/>
              <w:bottom w:val="nil"/>
              <w:right w:val="nil"/>
            </w:tcBorders>
            <w:shd w:val="clear" w:color="auto" w:fill="auto"/>
            <w:noWrap/>
            <w:vAlign w:val="bottom"/>
            <w:hideMark/>
          </w:tcPr>
          <w:p w14:paraId="413BBCB4"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CB5"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CB6" w14:textId="77777777" w:rsidR="00FB77CD" w:rsidRPr="000D380F" w:rsidRDefault="00E316D8" w:rsidP="00FB77CD">
            <w:pPr>
              <w:rPr>
                <w:rFonts w:ascii="Times New Roman" w:eastAsia="Times New Roman" w:hAnsi="Times New Roman" w:cs="Times New Roman"/>
                <w:sz w:val="20"/>
              </w:rPr>
            </w:pPr>
          </w:p>
        </w:tc>
      </w:tr>
      <w:tr w:rsidR="0028181B" w14:paraId="413BBCBF" w14:textId="77777777">
        <w:trPr>
          <w:trHeight w:val="300"/>
        </w:trPr>
        <w:tc>
          <w:tcPr>
            <w:tcW w:w="960" w:type="dxa"/>
            <w:tcBorders>
              <w:top w:val="nil"/>
              <w:left w:val="nil"/>
              <w:bottom w:val="nil"/>
              <w:right w:val="nil"/>
            </w:tcBorders>
            <w:shd w:val="clear" w:color="auto" w:fill="auto"/>
            <w:noWrap/>
            <w:vAlign w:val="bottom"/>
            <w:hideMark/>
          </w:tcPr>
          <w:p w14:paraId="413BBCB8" w14:textId="77777777" w:rsidR="00FB77CD" w:rsidRPr="000D380F" w:rsidRDefault="00E316D8" w:rsidP="00FB77CD">
            <w:pPr>
              <w:rPr>
                <w:rFonts w:ascii="Times New Roman" w:eastAsia="Times New Roman" w:hAnsi="Times New Roman" w:cs="Times New Roman"/>
                <w:sz w:val="20"/>
              </w:rPr>
            </w:pPr>
          </w:p>
        </w:tc>
        <w:tc>
          <w:tcPr>
            <w:tcW w:w="1205" w:type="dxa"/>
            <w:tcBorders>
              <w:top w:val="nil"/>
              <w:left w:val="nil"/>
              <w:bottom w:val="nil"/>
              <w:right w:val="nil"/>
            </w:tcBorders>
            <w:shd w:val="clear" w:color="auto" w:fill="auto"/>
            <w:noWrap/>
            <w:vAlign w:val="bottom"/>
            <w:hideMark/>
          </w:tcPr>
          <w:p w14:paraId="413BBCB9"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CBA"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CBB" w14:textId="77777777" w:rsidR="00FB77CD" w:rsidRPr="000D380F" w:rsidRDefault="00E316D8" w:rsidP="00FB77CD">
            <w:pPr>
              <w:rPr>
                <w:rFonts w:ascii="Times New Roman" w:eastAsia="Times New Roman" w:hAnsi="Times New Roman" w:cs="Times New Roman"/>
                <w:sz w:val="20"/>
              </w:rPr>
            </w:pPr>
          </w:p>
        </w:tc>
        <w:tc>
          <w:tcPr>
            <w:tcW w:w="143" w:type="dxa"/>
            <w:tcBorders>
              <w:top w:val="nil"/>
              <w:left w:val="nil"/>
              <w:bottom w:val="nil"/>
              <w:right w:val="nil"/>
            </w:tcBorders>
            <w:shd w:val="clear" w:color="auto" w:fill="auto"/>
            <w:noWrap/>
            <w:vAlign w:val="bottom"/>
            <w:hideMark/>
          </w:tcPr>
          <w:p w14:paraId="413BBCBC" w14:textId="77777777" w:rsidR="00FB77CD" w:rsidRPr="000D380F" w:rsidRDefault="00E316D8" w:rsidP="00FB77CD">
            <w:pPr>
              <w:rPr>
                <w:rFonts w:ascii="Times New Roman" w:eastAsia="Times New Roman" w:hAnsi="Times New Roman" w:cs="Times New Roman"/>
                <w:sz w:val="20"/>
              </w:rPr>
            </w:pPr>
          </w:p>
        </w:tc>
        <w:tc>
          <w:tcPr>
            <w:tcW w:w="1538" w:type="dxa"/>
            <w:tcBorders>
              <w:top w:val="nil"/>
              <w:left w:val="nil"/>
              <w:bottom w:val="nil"/>
              <w:right w:val="nil"/>
            </w:tcBorders>
            <w:shd w:val="clear" w:color="auto" w:fill="auto"/>
            <w:noWrap/>
            <w:vAlign w:val="bottom"/>
            <w:hideMark/>
          </w:tcPr>
          <w:p w14:paraId="413BBCBD"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CBE" w14:textId="77777777" w:rsidR="00FB77CD" w:rsidRPr="000D380F" w:rsidRDefault="00E316D8" w:rsidP="00FB77CD">
            <w:pPr>
              <w:rPr>
                <w:rFonts w:ascii="Times New Roman" w:eastAsia="Times New Roman" w:hAnsi="Times New Roman" w:cs="Times New Roman"/>
                <w:sz w:val="20"/>
              </w:rPr>
            </w:pPr>
          </w:p>
        </w:tc>
      </w:tr>
      <w:tr w:rsidR="0028181B" w14:paraId="413BBCC3" w14:textId="77777777">
        <w:trPr>
          <w:trHeight w:val="300"/>
        </w:trPr>
        <w:tc>
          <w:tcPr>
            <w:tcW w:w="960" w:type="dxa"/>
            <w:tcBorders>
              <w:top w:val="nil"/>
              <w:left w:val="nil"/>
              <w:bottom w:val="nil"/>
              <w:right w:val="nil"/>
            </w:tcBorders>
            <w:shd w:val="clear" w:color="auto" w:fill="auto"/>
            <w:noWrap/>
            <w:vAlign w:val="bottom"/>
            <w:hideMark/>
          </w:tcPr>
          <w:p w14:paraId="413BBCC0" w14:textId="77777777" w:rsidR="00FB77CD" w:rsidRPr="000D380F" w:rsidRDefault="00E316D8" w:rsidP="00FB77CD">
            <w:pPr>
              <w:rPr>
                <w:rFonts w:ascii="Times New Roman" w:eastAsia="Times New Roman" w:hAnsi="Times New Roman" w:cs="Times New Roman"/>
                <w:sz w:val="20"/>
              </w:rPr>
            </w:pPr>
          </w:p>
        </w:tc>
        <w:tc>
          <w:tcPr>
            <w:tcW w:w="5294" w:type="dxa"/>
            <w:gridSpan w:val="5"/>
            <w:tcBorders>
              <w:top w:val="nil"/>
              <w:left w:val="nil"/>
              <w:bottom w:val="nil"/>
              <w:right w:val="nil"/>
            </w:tcBorders>
            <w:shd w:val="clear" w:color="auto" w:fill="auto"/>
            <w:noWrap/>
            <w:vAlign w:val="bottom"/>
            <w:hideMark/>
          </w:tcPr>
          <w:p w14:paraId="413BBCC1"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Άρθρο 36 ως έχει   ΔΕΚΤΟ ΚΑΤΑ</w:t>
            </w:r>
            <w:r w:rsidRPr="000D380F">
              <w:rPr>
                <w:rFonts w:ascii="Calibri" w:eastAsia="Times New Roman" w:hAnsi="Calibri" w:cs="Calibri"/>
                <w:color w:val="000000"/>
                <w:sz w:val="22"/>
                <w:szCs w:val="22"/>
              </w:rPr>
              <w:t xml:space="preserve"> ΠΛΕΙΟΨΗΦΙΑ</w:t>
            </w:r>
          </w:p>
        </w:tc>
        <w:tc>
          <w:tcPr>
            <w:tcW w:w="1930" w:type="dxa"/>
            <w:tcBorders>
              <w:top w:val="nil"/>
              <w:left w:val="nil"/>
              <w:bottom w:val="nil"/>
              <w:right w:val="nil"/>
            </w:tcBorders>
            <w:shd w:val="clear" w:color="auto" w:fill="auto"/>
            <w:noWrap/>
            <w:vAlign w:val="bottom"/>
            <w:hideMark/>
          </w:tcPr>
          <w:p w14:paraId="413BBCC2" w14:textId="77777777" w:rsidR="00FB77CD" w:rsidRPr="000D380F" w:rsidRDefault="00E316D8" w:rsidP="00FB77CD">
            <w:pPr>
              <w:rPr>
                <w:rFonts w:ascii="Calibri" w:eastAsia="Times New Roman" w:hAnsi="Calibri" w:cs="Calibri"/>
                <w:color w:val="000000"/>
                <w:sz w:val="22"/>
                <w:szCs w:val="22"/>
              </w:rPr>
            </w:pPr>
          </w:p>
        </w:tc>
      </w:tr>
      <w:tr w:rsidR="0028181B" w14:paraId="413BBCCB" w14:textId="77777777">
        <w:trPr>
          <w:trHeight w:val="300"/>
        </w:trPr>
        <w:tc>
          <w:tcPr>
            <w:tcW w:w="960" w:type="dxa"/>
            <w:tcBorders>
              <w:top w:val="nil"/>
              <w:left w:val="nil"/>
              <w:bottom w:val="nil"/>
              <w:right w:val="nil"/>
            </w:tcBorders>
            <w:shd w:val="clear" w:color="auto" w:fill="auto"/>
            <w:noWrap/>
            <w:vAlign w:val="bottom"/>
            <w:hideMark/>
          </w:tcPr>
          <w:p w14:paraId="413BBCC4"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ΣΥΡΙΖΑ:</w:t>
            </w:r>
          </w:p>
        </w:tc>
        <w:tc>
          <w:tcPr>
            <w:tcW w:w="1205" w:type="dxa"/>
            <w:tcBorders>
              <w:top w:val="nil"/>
              <w:left w:val="nil"/>
              <w:bottom w:val="nil"/>
              <w:right w:val="nil"/>
            </w:tcBorders>
            <w:shd w:val="clear" w:color="auto" w:fill="auto"/>
            <w:noWrap/>
            <w:vAlign w:val="bottom"/>
            <w:hideMark/>
          </w:tcPr>
          <w:p w14:paraId="413BBCC5"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CC6"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CC7"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CC8"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CC9"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CCA" w14:textId="77777777" w:rsidR="00FB77CD" w:rsidRPr="000D380F" w:rsidRDefault="00E316D8" w:rsidP="00FB77CD">
            <w:pPr>
              <w:rPr>
                <w:rFonts w:ascii="Times New Roman" w:eastAsia="Times New Roman" w:hAnsi="Times New Roman" w:cs="Times New Roman"/>
                <w:sz w:val="20"/>
              </w:rPr>
            </w:pPr>
          </w:p>
        </w:tc>
      </w:tr>
      <w:tr w:rsidR="0028181B" w14:paraId="413BBCD3" w14:textId="77777777">
        <w:trPr>
          <w:trHeight w:val="300"/>
        </w:trPr>
        <w:tc>
          <w:tcPr>
            <w:tcW w:w="960" w:type="dxa"/>
            <w:tcBorders>
              <w:top w:val="nil"/>
              <w:left w:val="nil"/>
              <w:bottom w:val="nil"/>
              <w:right w:val="nil"/>
            </w:tcBorders>
            <w:shd w:val="clear" w:color="auto" w:fill="auto"/>
            <w:noWrap/>
            <w:vAlign w:val="bottom"/>
            <w:hideMark/>
          </w:tcPr>
          <w:p w14:paraId="413BBCCC"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Ν.Δ:</w:t>
            </w:r>
          </w:p>
        </w:tc>
        <w:tc>
          <w:tcPr>
            <w:tcW w:w="1205" w:type="dxa"/>
            <w:tcBorders>
              <w:top w:val="nil"/>
              <w:left w:val="nil"/>
              <w:bottom w:val="nil"/>
              <w:right w:val="nil"/>
            </w:tcBorders>
            <w:shd w:val="clear" w:color="auto" w:fill="auto"/>
            <w:noWrap/>
            <w:vAlign w:val="bottom"/>
            <w:hideMark/>
          </w:tcPr>
          <w:p w14:paraId="413BBCCD"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CCE"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CCF"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CD0"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CD1"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CD2" w14:textId="77777777" w:rsidR="00FB77CD" w:rsidRPr="000D380F" w:rsidRDefault="00E316D8" w:rsidP="00FB77CD">
            <w:pPr>
              <w:rPr>
                <w:rFonts w:ascii="Times New Roman" w:eastAsia="Times New Roman" w:hAnsi="Times New Roman" w:cs="Times New Roman"/>
                <w:sz w:val="20"/>
              </w:rPr>
            </w:pPr>
          </w:p>
        </w:tc>
      </w:tr>
      <w:tr w:rsidR="0028181B" w14:paraId="413BBCDB" w14:textId="77777777">
        <w:trPr>
          <w:trHeight w:val="300"/>
        </w:trPr>
        <w:tc>
          <w:tcPr>
            <w:tcW w:w="960" w:type="dxa"/>
            <w:tcBorders>
              <w:top w:val="nil"/>
              <w:left w:val="nil"/>
              <w:bottom w:val="nil"/>
              <w:right w:val="nil"/>
            </w:tcBorders>
            <w:shd w:val="clear" w:color="auto" w:fill="auto"/>
            <w:noWrap/>
            <w:vAlign w:val="bottom"/>
            <w:hideMark/>
          </w:tcPr>
          <w:p w14:paraId="413BBCD4"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ΔΗ.ΣΥ:</w:t>
            </w:r>
          </w:p>
        </w:tc>
        <w:tc>
          <w:tcPr>
            <w:tcW w:w="1205" w:type="dxa"/>
            <w:tcBorders>
              <w:top w:val="nil"/>
              <w:left w:val="nil"/>
              <w:bottom w:val="nil"/>
              <w:right w:val="nil"/>
            </w:tcBorders>
            <w:shd w:val="clear" w:color="auto" w:fill="auto"/>
            <w:noWrap/>
            <w:vAlign w:val="bottom"/>
            <w:hideMark/>
          </w:tcPr>
          <w:p w14:paraId="413BBCD5"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CD6"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CD7"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OXI</w:t>
            </w:r>
          </w:p>
        </w:tc>
        <w:tc>
          <w:tcPr>
            <w:tcW w:w="143" w:type="dxa"/>
            <w:tcBorders>
              <w:top w:val="nil"/>
              <w:left w:val="nil"/>
              <w:bottom w:val="nil"/>
              <w:right w:val="nil"/>
            </w:tcBorders>
            <w:shd w:val="clear" w:color="auto" w:fill="auto"/>
            <w:noWrap/>
            <w:vAlign w:val="bottom"/>
            <w:hideMark/>
          </w:tcPr>
          <w:p w14:paraId="413BBCD8"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CD9"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CDA" w14:textId="77777777" w:rsidR="00FB77CD" w:rsidRPr="000D380F" w:rsidRDefault="00E316D8" w:rsidP="00FB77CD">
            <w:pPr>
              <w:rPr>
                <w:rFonts w:ascii="Times New Roman" w:eastAsia="Times New Roman" w:hAnsi="Times New Roman" w:cs="Times New Roman"/>
                <w:sz w:val="20"/>
              </w:rPr>
            </w:pPr>
          </w:p>
        </w:tc>
      </w:tr>
      <w:tr w:rsidR="0028181B" w14:paraId="413BBCE3" w14:textId="77777777">
        <w:trPr>
          <w:trHeight w:val="300"/>
        </w:trPr>
        <w:tc>
          <w:tcPr>
            <w:tcW w:w="960" w:type="dxa"/>
            <w:tcBorders>
              <w:top w:val="nil"/>
              <w:left w:val="nil"/>
              <w:bottom w:val="nil"/>
              <w:right w:val="nil"/>
            </w:tcBorders>
            <w:shd w:val="clear" w:color="auto" w:fill="auto"/>
            <w:noWrap/>
            <w:vAlign w:val="bottom"/>
            <w:hideMark/>
          </w:tcPr>
          <w:p w14:paraId="413BBCDC"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Χ.Α:</w:t>
            </w:r>
          </w:p>
        </w:tc>
        <w:tc>
          <w:tcPr>
            <w:tcW w:w="1205" w:type="dxa"/>
            <w:tcBorders>
              <w:top w:val="nil"/>
              <w:left w:val="nil"/>
              <w:bottom w:val="nil"/>
              <w:right w:val="nil"/>
            </w:tcBorders>
            <w:shd w:val="clear" w:color="auto" w:fill="auto"/>
            <w:noWrap/>
            <w:vAlign w:val="bottom"/>
            <w:hideMark/>
          </w:tcPr>
          <w:p w14:paraId="413BBCDD"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CDE"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CDF"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ΠΡΝ</w:t>
            </w:r>
          </w:p>
        </w:tc>
        <w:tc>
          <w:tcPr>
            <w:tcW w:w="143" w:type="dxa"/>
            <w:tcBorders>
              <w:top w:val="nil"/>
              <w:left w:val="nil"/>
              <w:bottom w:val="nil"/>
              <w:right w:val="nil"/>
            </w:tcBorders>
            <w:shd w:val="clear" w:color="auto" w:fill="auto"/>
            <w:noWrap/>
            <w:vAlign w:val="bottom"/>
            <w:hideMark/>
          </w:tcPr>
          <w:p w14:paraId="413BBCE0"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CE1"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CE2" w14:textId="77777777" w:rsidR="00FB77CD" w:rsidRPr="000D380F" w:rsidRDefault="00E316D8" w:rsidP="00FB77CD">
            <w:pPr>
              <w:rPr>
                <w:rFonts w:ascii="Times New Roman" w:eastAsia="Times New Roman" w:hAnsi="Times New Roman" w:cs="Times New Roman"/>
                <w:sz w:val="20"/>
              </w:rPr>
            </w:pPr>
          </w:p>
        </w:tc>
      </w:tr>
      <w:tr w:rsidR="0028181B" w14:paraId="413BBCEB" w14:textId="77777777">
        <w:trPr>
          <w:trHeight w:val="300"/>
        </w:trPr>
        <w:tc>
          <w:tcPr>
            <w:tcW w:w="960" w:type="dxa"/>
            <w:tcBorders>
              <w:top w:val="nil"/>
              <w:left w:val="nil"/>
              <w:bottom w:val="nil"/>
              <w:right w:val="nil"/>
            </w:tcBorders>
            <w:shd w:val="clear" w:color="auto" w:fill="auto"/>
            <w:noWrap/>
            <w:vAlign w:val="bottom"/>
            <w:hideMark/>
          </w:tcPr>
          <w:p w14:paraId="413BBCE4"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Κ.Κ.Ε:</w:t>
            </w:r>
          </w:p>
        </w:tc>
        <w:tc>
          <w:tcPr>
            <w:tcW w:w="1205" w:type="dxa"/>
            <w:tcBorders>
              <w:top w:val="nil"/>
              <w:left w:val="nil"/>
              <w:bottom w:val="nil"/>
              <w:right w:val="nil"/>
            </w:tcBorders>
            <w:shd w:val="clear" w:color="auto" w:fill="auto"/>
            <w:noWrap/>
            <w:vAlign w:val="bottom"/>
            <w:hideMark/>
          </w:tcPr>
          <w:p w14:paraId="413BBCE5"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CE6"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CE7"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CE8"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CE9"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CEA" w14:textId="77777777" w:rsidR="00FB77CD" w:rsidRPr="000D380F" w:rsidRDefault="00E316D8" w:rsidP="00FB77CD">
            <w:pPr>
              <w:rPr>
                <w:rFonts w:ascii="Times New Roman" w:eastAsia="Times New Roman" w:hAnsi="Times New Roman" w:cs="Times New Roman"/>
                <w:sz w:val="20"/>
              </w:rPr>
            </w:pPr>
          </w:p>
        </w:tc>
      </w:tr>
      <w:tr w:rsidR="0028181B" w14:paraId="413BBCF3" w14:textId="77777777">
        <w:trPr>
          <w:trHeight w:val="300"/>
        </w:trPr>
        <w:tc>
          <w:tcPr>
            <w:tcW w:w="960" w:type="dxa"/>
            <w:tcBorders>
              <w:top w:val="nil"/>
              <w:left w:val="nil"/>
              <w:bottom w:val="nil"/>
              <w:right w:val="nil"/>
            </w:tcBorders>
            <w:shd w:val="clear" w:color="auto" w:fill="auto"/>
            <w:noWrap/>
            <w:vAlign w:val="bottom"/>
            <w:hideMark/>
          </w:tcPr>
          <w:p w14:paraId="413BBCEC"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ΑΝ.ΕΛ:</w:t>
            </w:r>
          </w:p>
        </w:tc>
        <w:tc>
          <w:tcPr>
            <w:tcW w:w="1205" w:type="dxa"/>
            <w:tcBorders>
              <w:top w:val="nil"/>
              <w:left w:val="nil"/>
              <w:bottom w:val="nil"/>
              <w:right w:val="nil"/>
            </w:tcBorders>
            <w:shd w:val="clear" w:color="auto" w:fill="auto"/>
            <w:noWrap/>
            <w:vAlign w:val="bottom"/>
            <w:hideMark/>
          </w:tcPr>
          <w:p w14:paraId="413BBCED"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CEE"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CEF"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CF0"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CF1"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CF2" w14:textId="77777777" w:rsidR="00FB77CD" w:rsidRPr="000D380F" w:rsidRDefault="00E316D8" w:rsidP="00FB77CD">
            <w:pPr>
              <w:rPr>
                <w:rFonts w:ascii="Times New Roman" w:eastAsia="Times New Roman" w:hAnsi="Times New Roman" w:cs="Times New Roman"/>
                <w:sz w:val="20"/>
              </w:rPr>
            </w:pPr>
          </w:p>
        </w:tc>
      </w:tr>
      <w:tr w:rsidR="0028181B" w14:paraId="413BBCFB" w14:textId="77777777">
        <w:trPr>
          <w:trHeight w:val="300"/>
        </w:trPr>
        <w:tc>
          <w:tcPr>
            <w:tcW w:w="960" w:type="dxa"/>
            <w:tcBorders>
              <w:top w:val="nil"/>
              <w:left w:val="nil"/>
              <w:bottom w:val="nil"/>
              <w:right w:val="nil"/>
            </w:tcBorders>
            <w:shd w:val="clear" w:color="auto" w:fill="auto"/>
            <w:noWrap/>
            <w:vAlign w:val="bottom"/>
            <w:hideMark/>
          </w:tcPr>
          <w:p w14:paraId="413BBCF4"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ΠΟΤΑΜΙ:</w:t>
            </w:r>
          </w:p>
        </w:tc>
        <w:tc>
          <w:tcPr>
            <w:tcW w:w="1205" w:type="dxa"/>
            <w:tcBorders>
              <w:top w:val="nil"/>
              <w:left w:val="nil"/>
              <w:bottom w:val="nil"/>
              <w:right w:val="nil"/>
            </w:tcBorders>
            <w:shd w:val="clear" w:color="auto" w:fill="auto"/>
            <w:noWrap/>
            <w:vAlign w:val="bottom"/>
            <w:hideMark/>
          </w:tcPr>
          <w:p w14:paraId="413BBCF5"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CF6"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CF7"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OXI</w:t>
            </w:r>
          </w:p>
        </w:tc>
        <w:tc>
          <w:tcPr>
            <w:tcW w:w="143" w:type="dxa"/>
            <w:tcBorders>
              <w:top w:val="nil"/>
              <w:left w:val="nil"/>
              <w:bottom w:val="nil"/>
              <w:right w:val="nil"/>
            </w:tcBorders>
            <w:shd w:val="clear" w:color="auto" w:fill="auto"/>
            <w:noWrap/>
            <w:vAlign w:val="bottom"/>
            <w:hideMark/>
          </w:tcPr>
          <w:p w14:paraId="413BBCF8"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CF9"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CFA" w14:textId="77777777" w:rsidR="00FB77CD" w:rsidRPr="000D380F" w:rsidRDefault="00E316D8" w:rsidP="00FB77CD">
            <w:pPr>
              <w:rPr>
                <w:rFonts w:ascii="Times New Roman" w:eastAsia="Times New Roman" w:hAnsi="Times New Roman" w:cs="Times New Roman"/>
                <w:sz w:val="20"/>
              </w:rPr>
            </w:pPr>
          </w:p>
        </w:tc>
      </w:tr>
      <w:tr w:rsidR="0028181B" w14:paraId="413BBD02" w14:textId="77777777">
        <w:trPr>
          <w:trHeight w:val="300"/>
        </w:trPr>
        <w:tc>
          <w:tcPr>
            <w:tcW w:w="2165" w:type="dxa"/>
            <w:gridSpan w:val="2"/>
            <w:tcBorders>
              <w:top w:val="nil"/>
              <w:left w:val="nil"/>
              <w:bottom w:val="nil"/>
              <w:right w:val="nil"/>
            </w:tcBorders>
            <w:shd w:val="clear" w:color="auto" w:fill="auto"/>
            <w:noWrap/>
            <w:vAlign w:val="bottom"/>
            <w:hideMark/>
          </w:tcPr>
          <w:p w14:paraId="413BBCFC"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ΕΝ. ΚΕΝΤΡΩΩΝ:</w:t>
            </w:r>
          </w:p>
        </w:tc>
        <w:tc>
          <w:tcPr>
            <w:tcW w:w="1204" w:type="dxa"/>
            <w:tcBorders>
              <w:top w:val="nil"/>
              <w:left w:val="nil"/>
              <w:bottom w:val="nil"/>
              <w:right w:val="nil"/>
            </w:tcBorders>
            <w:shd w:val="clear" w:color="auto" w:fill="auto"/>
            <w:noWrap/>
            <w:vAlign w:val="bottom"/>
            <w:hideMark/>
          </w:tcPr>
          <w:p w14:paraId="413BBCFD"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CFE"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ΠΡΝ</w:t>
            </w:r>
          </w:p>
        </w:tc>
        <w:tc>
          <w:tcPr>
            <w:tcW w:w="143" w:type="dxa"/>
            <w:tcBorders>
              <w:top w:val="nil"/>
              <w:left w:val="nil"/>
              <w:bottom w:val="nil"/>
              <w:right w:val="nil"/>
            </w:tcBorders>
            <w:shd w:val="clear" w:color="auto" w:fill="auto"/>
            <w:noWrap/>
            <w:vAlign w:val="bottom"/>
            <w:hideMark/>
          </w:tcPr>
          <w:p w14:paraId="413BBCFF"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D00"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D01" w14:textId="77777777" w:rsidR="00FB77CD" w:rsidRPr="000D380F" w:rsidRDefault="00E316D8" w:rsidP="00FB77CD">
            <w:pPr>
              <w:rPr>
                <w:rFonts w:ascii="Times New Roman" w:eastAsia="Times New Roman" w:hAnsi="Times New Roman" w:cs="Times New Roman"/>
                <w:sz w:val="20"/>
              </w:rPr>
            </w:pPr>
          </w:p>
        </w:tc>
      </w:tr>
      <w:tr w:rsidR="0028181B" w14:paraId="413BBD0A" w14:textId="77777777">
        <w:trPr>
          <w:trHeight w:val="300"/>
        </w:trPr>
        <w:tc>
          <w:tcPr>
            <w:tcW w:w="960" w:type="dxa"/>
            <w:tcBorders>
              <w:top w:val="nil"/>
              <w:left w:val="nil"/>
              <w:bottom w:val="nil"/>
              <w:right w:val="nil"/>
            </w:tcBorders>
            <w:shd w:val="clear" w:color="auto" w:fill="auto"/>
            <w:noWrap/>
            <w:vAlign w:val="bottom"/>
            <w:hideMark/>
          </w:tcPr>
          <w:p w14:paraId="413BBD03" w14:textId="77777777" w:rsidR="00FB77CD" w:rsidRPr="000D380F" w:rsidRDefault="00E316D8" w:rsidP="00FB77CD">
            <w:pPr>
              <w:rPr>
                <w:rFonts w:ascii="Times New Roman" w:eastAsia="Times New Roman" w:hAnsi="Times New Roman" w:cs="Times New Roman"/>
                <w:sz w:val="20"/>
              </w:rPr>
            </w:pPr>
          </w:p>
        </w:tc>
        <w:tc>
          <w:tcPr>
            <w:tcW w:w="1205" w:type="dxa"/>
            <w:tcBorders>
              <w:top w:val="nil"/>
              <w:left w:val="nil"/>
              <w:bottom w:val="nil"/>
              <w:right w:val="nil"/>
            </w:tcBorders>
            <w:shd w:val="clear" w:color="auto" w:fill="auto"/>
            <w:noWrap/>
            <w:vAlign w:val="bottom"/>
            <w:hideMark/>
          </w:tcPr>
          <w:p w14:paraId="413BBD04"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D05"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D06" w14:textId="77777777" w:rsidR="00FB77CD" w:rsidRPr="000D380F" w:rsidRDefault="00E316D8" w:rsidP="00FB77CD">
            <w:pPr>
              <w:rPr>
                <w:rFonts w:ascii="Times New Roman" w:eastAsia="Times New Roman" w:hAnsi="Times New Roman" w:cs="Times New Roman"/>
                <w:sz w:val="20"/>
              </w:rPr>
            </w:pPr>
          </w:p>
        </w:tc>
        <w:tc>
          <w:tcPr>
            <w:tcW w:w="143" w:type="dxa"/>
            <w:tcBorders>
              <w:top w:val="nil"/>
              <w:left w:val="nil"/>
              <w:bottom w:val="nil"/>
              <w:right w:val="nil"/>
            </w:tcBorders>
            <w:shd w:val="clear" w:color="auto" w:fill="auto"/>
            <w:noWrap/>
            <w:vAlign w:val="bottom"/>
            <w:hideMark/>
          </w:tcPr>
          <w:p w14:paraId="413BBD07" w14:textId="77777777" w:rsidR="00FB77CD" w:rsidRPr="000D380F" w:rsidRDefault="00E316D8" w:rsidP="00FB77CD">
            <w:pPr>
              <w:rPr>
                <w:rFonts w:ascii="Times New Roman" w:eastAsia="Times New Roman" w:hAnsi="Times New Roman" w:cs="Times New Roman"/>
                <w:sz w:val="20"/>
              </w:rPr>
            </w:pPr>
          </w:p>
        </w:tc>
        <w:tc>
          <w:tcPr>
            <w:tcW w:w="1538" w:type="dxa"/>
            <w:tcBorders>
              <w:top w:val="nil"/>
              <w:left w:val="nil"/>
              <w:bottom w:val="nil"/>
              <w:right w:val="nil"/>
            </w:tcBorders>
            <w:shd w:val="clear" w:color="auto" w:fill="auto"/>
            <w:noWrap/>
            <w:vAlign w:val="bottom"/>
            <w:hideMark/>
          </w:tcPr>
          <w:p w14:paraId="413BBD08"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D09" w14:textId="77777777" w:rsidR="00FB77CD" w:rsidRPr="000D380F" w:rsidRDefault="00E316D8" w:rsidP="00FB77CD">
            <w:pPr>
              <w:rPr>
                <w:rFonts w:ascii="Times New Roman" w:eastAsia="Times New Roman" w:hAnsi="Times New Roman" w:cs="Times New Roman"/>
                <w:sz w:val="20"/>
              </w:rPr>
            </w:pPr>
          </w:p>
        </w:tc>
      </w:tr>
      <w:tr w:rsidR="0028181B" w14:paraId="413BBD0D" w14:textId="77777777">
        <w:trPr>
          <w:trHeight w:val="300"/>
        </w:trPr>
        <w:tc>
          <w:tcPr>
            <w:tcW w:w="960" w:type="dxa"/>
            <w:tcBorders>
              <w:top w:val="nil"/>
              <w:left w:val="nil"/>
              <w:bottom w:val="nil"/>
              <w:right w:val="nil"/>
            </w:tcBorders>
            <w:shd w:val="clear" w:color="auto" w:fill="auto"/>
            <w:noWrap/>
            <w:vAlign w:val="bottom"/>
            <w:hideMark/>
          </w:tcPr>
          <w:p w14:paraId="413BBD0B" w14:textId="77777777" w:rsidR="00FB77CD" w:rsidRPr="000D380F" w:rsidRDefault="00E316D8" w:rsidP="00FB77CD">
            <w:pPr>
              <w:rPr>
                <w:rFonts w:ascii="Times New Roman" w:eastAsia="Times New Roman" w:hAnsi="Times New Roman" w:cs="Times New Roman"/>
                <w:sz w:val="20"/>
              </w:rPr>
            </w:pPr>
          </w:p>
        </w:tc>
        <w:tc>
          <w:tcPr>
            <w:tcW w:w="7224" w:type="dxa"/>
            <w:gridSpan w:val="6"/>
            <w:tcBorders>
              <w:top w:val="nil"/>
              <w:left w:val="nil"/>
              <w:bottom w:val="nil"/>
              <w:right w:val="nil"/>
            </w:tcBorders>
            <w:shd w:val="clear" w:color="auto" w:fill="auto"/>
            <w:noWrap/>
            <w:vAlign w:val="bottom"/>
            <w:hideMark/>
          </w:tcPr>
          <w:p w14:paraId="413BBD0C"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Τροπ. 1577/3 (ίδιο άρθρο) ως έχει   ΔΕΚΤΟ ΚΑΤΑ ΠΛΕΙΟΨΗΦΙΑ</w:t>
            </w:r>
          </w:p>
        </w:tc>
      </w:tr>
      <w:tr w:rsidR="0028181B" w14:paraId="413BBD15" w14:textId="77777777">
        <w:trPr>
          <w:trHeight w:val="300"/>
        </w:trPr>
        <w:tc>
          <w:tcPr>
            <w:tcW w:w="960" w:type="dxa"/>
            <w:tcBorders>
              <w:top w:val="nil"/>
              <w:left w:val="nil"/>
              <w:bottom w:val="nil"/>
              <w:right w:val="nil"/>
            </w:tcBorders>
            <w:shd w:val="clear" w:color="auto" w:fill="auto"/>
            <w:noWrap/>
            <w:vAlign w:val="bottom"/>
            <w:hideMark/>
          </w:tcPr>
          <w:p w14:paraId="413BBD0E"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ΣΥΡΙΖΑ:</w:t>
            </w:r>
          </w:p>
        </w:tc>
        <w:tc>
          <w:tcPr>
            <w:tcW w:w="1205" w:type="dxa"/>
            <w:tcBorders>
              <w:top w:val="nil"/>
              <w:left w:val="nil"/>
              <w:bottom w:val="nil"/>
              <w:right w:val="nil"/>
            </w:tcBorders>
            <w:shd w:val="clear" w:color="auto" w:fill="auto"/>
            <w:noWrap/>
            <w:vAlign w:val="bottom"/>
            <w:hideMark/>
          </w:tcPr>
          <w:p w14:paraId="413BBD0F"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D10"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D11"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D12"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D13"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D14" w14:textId="77777777" w:rsidR="00FB77CD" w:rsidRPr="000D380F" w:rsidRDefault="00E316D8" w:rsidP="00FB77CD">
            <w:pPr>
              <w:rPr>
                <w:rFonts w:ascii="Times New Roman" w:eastAsia="Times New Roman" w:hAnsi="Times New Roman" w:cs="Times New Roman"/>
                <w:sz w:val="20"/>
              </w:rPr>
            </w:pPr>
          </w:p>
        </w:tc>
      </w:tr>
      <w:tr w:rsidR="0028181B" w14:paraId="413BBD1D" w14:textId="77777777">
        <w:trPr>
          <w:trHeight w:val="300"/>
        </w:trPr>
        <w:tc>
          <w:tcPr>
            <w:tcW w:w="960" w:type="dxa"/>
            <w:tcBorders>
              <w:top w:val="nil"/>
              <w:left w:val="nil"/>
              <w:bottom w:val="nil"/>
              <w:right w:val="nil"/>
            </w:tcBorders>
            <w:shd w:val="clear" w:color="auto" w:fill="auto"/>
            <w:noWrap/>
            <w:vAlign w:val="bottom"/>
            <w:hideMark/>
          </w:tcPr>
          <w:p w14:paraId="413BBD16"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Ν.Δ:</w:t>
            </w:r>
          </w:p>
        </w:tc>
        <w:tc>
          <w:tcPr>
            <w:tcW w:w="1205" w:type="dxa"/>
            <w:tcBorders>
              <w:top w:val="nil"/>
              <w:left w:val="nil"/>
              <w:bottom w:val="nil"/>
              <w:right w:val="nil"/>
            </w:tcBorders>
            <w:shd w:val="clear" w:color="auto" w:fill="auto"/>
            <w:noWrap/>
            <w:vAlign w:val="bottom"/>
            <w:hideMark/>
          </w:tcPr>
          <w:p w14:paraId="413BBD17"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D18"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D19"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OXI</w:t>
            </w:r>
          </w:p>
        </w:tc>
        <w:tc>
          <w:tcPr>
            <w:tcW w:w="143" w:type="dxa"/>
            <w:tcBorders>
              <w:top w:val="nil"/>
              <w:left w:val="nil"/>
              <w:bottom w:val="nil"/>
              <w:right w:val="nil"/>
            </w:tcBorders>
            <w:shd w:val="clear" w:color="auto" w:fill="auto"/>
            <w:noWrap/>
            <w:vAlign w:val="bottom"/>
            <w:hideMark/>
          </w:tcPr>
          <w:p w14:paraId="413BBD1A"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D1B"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D1C" w14:textId="77777777" w:rsidR="00FB77CD" w:rsidRPr="000D380F" w:rsidRDefault="00E316D8" w:rsidP="00FB77CD">
            <w:pPr>
              <w:rPr>
                <w:rFonts w:ascii="Times New Roman" w:eastAsia="Times New Roman" w:hAnsi="Times New Roman" w:cs="Times New Roman"/>
                <w:sz w:val="20"/>
              </w:rPr>
            </w:pPr>
          </w:p>
        </w:tc>
      </w:tr>
      <w:tr w:rsidR="0028181B" w14:paraId="413BBD25" w14:textId="77777777">
        <w:trPr>
          <w:trHeight w:val="300"/>
        </w:trPr>
        <w:tc>
          <w:tcPr>
            <w:tcW w:w="960" w:type="dxa"/>
            <w:tcBorders>
              <w:top w:val="nil"/>
              <w:left w:val="nil"/>
              <w:bottom w:val="nil"/>
              <w:right w:val="nil"/>
            </w:tcBorders>
            <w:shd w:val="clear" w:color="auto" w:fill="auto"/>
            <w:noWrap/>
            <w:vAlign w:val="bottom"/>
            <w:hideMark/>
          </w:tcPr>
          <w:p w14:paraId="413BBD1E"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ΔΗ.ΣΥ:</w:t>
            </w:r>
          </w:p>
        </w:tc>
        <w:tc>
          <w:tcPr>
            <w:tcW w:w="1205" w:type="dxa"/>
            <w:tcBorders>
              <w:top w:val="nil"/>
              <w:left w:val="nil"/>
              <w:bottom w:val="nil"/>
              <w:right w:val="nil"/>
            </w:tcBorders>
            <w:shd w:val="clear" w:color="auto" w:fill="auto"/>
            <w:noWrap/>
            <w:vAlign w:val="bottom"/>
            <w:hideMark/>
          </w:tcPr>
          <w:p w14:paraId="413BBD1F"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D20"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D21"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OXI</w:t>
            </w:r>
          </w:p>
        </w:tc>
        <w:tc>
          <w:tcPr>
            <w:tcW w:w="143" w:type="dxa"/>
            <w:tcBorders>
              <w:top w:val="nil"/>
              <w:left w:val="nil"/>
              <w:bottom w:val="nil"/>
              <w:right w:val="nil"/>
            </w:tcBorders>
            <w:shd w:val="clear" w:color="auto" w:fill="auto"/>
            <w:noWrap/>
            <w:vAlign w:val="bottom"/>
            <w:hideMark/>
          </w:tcPr>
          <w:p w14:paraId="413BBD22"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D23"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D24" w14:textId="77777777" w:rsidR="00FB77CD" w:rsidRPr="000D380F" w:rsidRDefault="00E316D8" w:rsidP="00FB77CD">
            <w:pPr>
              <w:rPr>
                <w:rFonts w:ascii="Times New Roman" w:eastAsia="Times New Roman" w:hAnsi="Times New Roman" w:cs="Times New Roman"/>
                <w:sz w:val="20"/>
              </w:rPr>
            </w:pPr>
          </w:p>
        </w:tc>
      </w:tr>
      <w:tr w:rsidR="0028181B" w14:paraId="413BBD2D" w14:textId="77777777">
        <w:trPr>
          <w:trHeight w:val="300"/>
        </w:trPr>
        <w:tc>
          <w:tcPr>
            <w:tcW w:w="960" w:type="dxa"/>
            <w:tcBorders>
              <w:top w:val="nil"/>
              <w:left w:val="nil"/>
              <w:bottom w:val="nil"/>
              <w:right w:val="nil"/>
            </w:tcBorders>
            <w:shd w:val="clear" w:color="auto" w:fill="auto"/>
            <w:noWrap/>
            <w:vAlign w:val="bottom"/>
            <w:hideMark/>
          </w:tcPr>
          <w:p w14:paraId="413BBD26"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Χ.Α:</w:t>
            </w:r>
          </w:p>
        </w:tc>
        <w:tc>
          <w:tcPr>
            <w:tcW w:w="1205" w:type="dxa"/>
            <w:tcBorders>
              <w:top w:val="nil"/>
              <w:left w:val="nil"/>
              <w:bottom w:val="nil"/>
              <w:right w:val="nil"/>
            </w:tcBorders>
            <w:shd w:val="clear" w:color="auto" w:fill="auto"/>
            <w:noWrap/>
            <w:vAlign w:val="bottom"/>
            <w:hideMark/>
          </w:tcPr>
          <w:p w14:paraId="413BBD27"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D28"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D29"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OXI</w:t>
            </w:r>
          </w:p>
        </w:tc>
        <w:tc>
          <w:tcPr>
            <w:tcW w:w="143" w:type="dxa"/>
            <w:tcBorders>
              <w:top w:val="nil"/>
              <w:left w:val="nil"/>
              <w:bottom w:val="nil"/>
              <w:right w:val="nil"/>
            </w:tcBorders>
            <w:shd w:val="clear" w:color="auto" w:fill="auto"/>
            <w:noWrap/>
            <w:vAlign w:val="bottom"/>
            <w:hideMark/>
          </w:tcPr>
          <w:p w14:paraId="413BBD2A"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D2B"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D2C" w14:textId="77777777" w:rsidR="00FB77CD" w:rsidRPr="000D380F" w:rsidRDefault="00E316D8" w:rsidP="00FB77CD">
            <w:pPr>
              <w:rPr>
                <w:rFonts w:ascii="Times New Roman" w:eastAsia="Times New Roman" w:hAnsi="Times New Roman" w:cs="Times New Roman"/>
                <w:sz w:val="20"/>
              </w:rPr>
            </w:pPr>
          </w:p>
        </w:tc>
      </w:tr>
      <w:tr w:rsidR="0028181B" w14:paraId="413BBD35" w14:textId="77777777">
        <w:trPr>
          <w:trHeight w:val="300"/>
        </w:trPr>
        <w:tc>
          <w:tcPr>
            <w:tcW w:w="960" w:type="dxa"/>
            <w:tcBorders>
              <w:top w:val="nil"/>
              <w:left w:val="nil"/>
              <w:bottom w:val="nil"/>
              <w:right w:val="nil"/>
            </w:tcBorders>
            <w:shd w:val="clear" w:color="auto" w:fill="auto"/>
            <w:noWrap/>
            <w:vAlign w:val="bottom"/>
            <w:hideMark/>
          </w:tcPr>
          <w:p w14:paraId="413BBD2E"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Κ.Κ.Ε:</w:t>
            </w:r>
          </w:p>
        </w:tc>
        <w:tc>
          <w:tcPr>
            <w:tcW w:w="1205" w:type="dxa"/>
            <w:tcBorders>
              <w:top w:val="nil"/>
              <w:left w:val="nil"/>
              <w:bottom w:val="nil"/>
              <w:right w:val="nil"/>
            </w:tcBorders>
            <w:shd w:val="clear" w:color="auto" w:fill="auto"/>
            <w:noWrap/>
            <w:vAlign w:val="bottom"/>
            <w:hideMark/>
          </w:tcPr>
          <w:p w14:paraId="413BBD2F"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D30"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D31"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ΠΡΝ</w:t>
            </w:r>
          </w:p>
        </w:tc>
        <w:tc>
          <w:tcPr>
            <w:tcW w:w="143" w:type="dxa"/>
            <w:tcBorders>
              <w:top w:val="nil"/>
              <w:left w:val="nil"/>
              <w:bottom w:val="nil"/>
              <w:right w:val="nil"/>
            </w:tcBorders>
            <w:shd w:val="clear" w:color="auto" w:fill="auto"/>
            <w:noWrap/>
            <w:vAlign w:val="bottom"/>
            <w:hideMark/>
          </w:tcPr>
          <w:p w14:paraId="413BBD32"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D33"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D34" w14:textId="77777777" w:rsidR="00FB77CD" w:rsidRPr="000D380F" w:rsidRDefault="00E316D8" w:rsidP="00FB77CD">
            <w:pPr>
              <w:rPr>
                <w:rFonts w:ascii="Times New Roman" w:eastAsia="Times New Roman" w:hAnsi="Times New Roman" w:cs="Times New Roman"/>
                <w:sz w:val="20"/>
              </w:rPr>
            </w:pPr>
          </w:p>
        </w:tc>
      </w:tr>
      <w:tr w:rsidR="0028181B" w14:paraId="413BBD3D" w14:textId="77777777">
        <w:trPr>
          <w:trHeight w:val="300"/>
        </w:trPr>
        <w:tc>
          <w:tcPr>
            <w:tcW w:w="960" w:type="dxa"/>
            <w:tcBorders>
              <w:top w:val="nil"/>
              <w:left w:val="nil"/>
              <w:bottom w:val="nil"/>
              <w:right w:val="nil"/>
            </w:tcBorders>
            <w:shd w:val="clear" w:color="auto" w:fill="auto"/>
            <w:noWrap/>
            <w:vAlign w:val="bottom"/>
            <w:hideMark/>
          </w:tcPr>
          <w:p w14:paraId="413BBD36"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ΑΝ.ΕΛ:</w:t>
            </w:r>
          </w:p>
        </w:tc>
        <w:tc>
          <w:tcPr>
            <w:tcW w:w="1205" w:type="dxa"/>
            <w:tcBorders>
              <w:top w:val="nil"/>
              <w:left w:val="nil"/>
              <w:bottom w:val="nil"/>
              <w:right w:val="nil"/>
            </w:tcBorders>
            <w:shd w:val="clear" w:color="auto" w:fill="auto"/>
            <w:noWrap/>
            <w:vAlign w:val="bottom"/>
            <w:hideMark/>
          </w:tcPr>
          <w:p w14:paraId="413BBD37"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D38"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D39"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D3A"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D3B"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D3C" w14:textId="77777777" w:rsidR="00FB77CD" w:rsidRPr="000D380F" w:rsidRDefault="00E316D8" w:rsidP="00FB77CD">
            <w:pPr>
              <w:rPr>
                <w:rFonts w:ascii="Times New Roman" w:eastAsia="Times New Roman" w:hAnsi="Times New Roman" w:cs="Times New Roman"/>
                <w:sz w:val="20"/>
              </w:rPr>
            </w:pPr>
          </w:p>
        </w:tc>
      </w:tr>
      <w:tr w:rsidR="0028181B" w14:paraId="413BBD45" w14:textId="77777777">
        <w:trPr>
          <w:trHeight w:val="300"/>
        </w:trPr>
        <w:tc>
          <w:tcPr>
            <w:tcW w:w="960" w:type="dxa"/>
            <w:tcBorders>
              <w:top w:val="nil"/>
              <w:left w:val="nil"/>
              <w:bottom w:val="nil"/>
              <w:right w:val="nil"/>
            </w:tcBorders>
            <w:shd w:val="clear" w:color="auto" w:fill="auto"/>
            <w:noWrap/>
            <w:vAlign w:val="bottom"/>
            <w:hideMark/>
          </w:tcPr>
          <w:p w14:paraId="413BBD3E"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ΠΟΤΑΜΙ:</w:t>
            </w:r>
          </w:p>
        </w:tc>
        <w:tc>
          <w:tcPr>
            <w:tcW w:w="1205" w:type="dxa"/>
            <w:tcBorders>
              <w:top w:val="nil"/>
              <w:left w:val="nil"/>
              <w:bottom w:val="nil"/>
              <w:right w:val="nil"/>
            </w:tcBorders>
            <w:shd w:val="clear" w:color="auto" w:fill="auto"/>
            <w:noWrap/>
            <w:vAlign w:val="bottom"/>
            <w:hideMark/>
          </w:tcPr>
          <w:p w14:paraId="413BBD3F"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D40"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D41"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OXI</w:t>
            </w:r>
          </w:p>
        </w:tc>
        <w:tc>
          <w:tcPr>
            <w:tcW w:w="143" w:type="dxa"/>
            <w:tcBorders>
              <w:top w:val="nil"/>
              <w:left w:val="nil"/>
              <w:bottom w:val="nil"/>
              <w:right w:val="nil"/>
            </w:tcBorders>
            <w:shd w:val="clear" w:color="auto" w:fill="auto"/>
            <w:noWrap/>
            <w:vAlign w:val="bottom"/>
            <w:hideMark/>
          </w:tcPr>
          <w:p w14:paraId="413BBD42"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D43"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D44" w14:textId="77777777" w:rsidR="00FB77CD" w:rsidRPr="000D380F" w:rsidRDefault="00E316D8" w:rsidP="00FB77CD">
            <w:pPr>
              <w:rPr>
                <w:rFonts w:ascii="Times New Roman" w:eastAsia="Times New Roman" w:hAnsi="Times New Roman" w:cs="Times New Roman"/>
                <w:sz w:val="20"/>
              </w:rPr>
            </w:pPr>
          </w:p>
        </w:tc>
      </w:tr>
      <w:tr w:rsidR="0028181B" w14:paraId="413BBD4C" w14:textId="77777777">
        <w:trPr>
          <w:trHeight w:val="300"/>
        </w:trPr>
        <w:tc>
          <w:tcPr>
            <w:tcW w:w="2165" w:type="dxa"/>
            <w:gridSpan w:val="2"/>
            <w:tcBorders>
              <w:top w:val="nil"/>
              <w:left w:val="nil"/>
              <w:bottom w:val="nil"/>
              <w:right w:val="nil"/>
            </w:tcBorders>
            <w:shd w:val="clear" w:color="auto" w:fill="auto"/>
            <w:noWrap/>
            <w:vAlign w:val="bottom"/>
            <w:hideMark/>
          </w:tcPr>
          <w:p w14:paraId="413BBD46"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ΕΝ. ΚΕΝΤΡΩΩΝ:</w:t>
            </w:r>
          </w:p>
        </w:tc>
        <w:tc>
          <w:tcPr>
            <w:tcW w:w="1204" w:type="dxa"/>
            <w:tcBorders>
              <w:top w:val="nil"/>
              <w:left w:val="nil"/>
              <w:bottom w:val="nil"/>
              <w:right w:val="nil"/>
            </w:tcBorders>
            <w:shd w:val="clear" w:color="auto" w:fill="auto"/>
            <w:noWrap/>
            <w:vAlign w:val="bottom"/>
            <w:hideMark/>
          </w:tcPr>
          <w:p w14:paraId="413BBD47"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D48"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ΠΡΝ</w:t>
            </w:r>
          </w:p>
        </w:tc>
        <w:tc>
          <w:tcPr>
            <w:tcW w:w="143" w:type="dxa"/>
            <w:tcBorders>
              <w:top w:val="nil"/>
              <w:left w:val="nil"/>
              <w:bottom w:val="nil"/>
              <w:right w:val="nil"/>
            </w:tcBorders>
            <w:shd w:val="clear" w:color="auto" w:fill="auto"/>
            <w:noWrap/>
            <w:vAlign w:val="bottom"/>
            <w:hideMark/>
          </w:tcPr>
          <w:p w14:paraId="413BBD49"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D4A"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D4B" w14:textId="77777777" w:rsidR="00FB77CD" w:rsidRPr="000D380F" w:rsidRDefault="00E316D8" w:rsidP="00FB77CD">
            <w:pPr>
              <w:rPr>
                <w:rFonts w:ascii="Times New Roman" w:eastAsia="Times New Roman" w:hAnsi="Times New Roman" w:cs="Times New Roman"/>
                <w:sz w:val="20"/>
              </w:rPr>
            </w:pPr>
          </w:p>
        </w:tc>
      </w:tr>
      <w:tr w:rsidR="0028181B" w14:paraId="413BBD54" w14:textId="77777777">
        <w:trPr>
          <w:trHeight w:val="300"/>
        </w:trPr>
        <w:tc>
          <w:tcPr>
            <w:tcW w:w="960" w:type="dxa"/>
            <w:tcBorders>
              <w:top w:val="nil"/>
              <w:left w:val="nil"/>
              <w:bottom w:val="nil"/>
              <w:right w:val="nil"/>
            </w:tcBorders>
            <w:shd w:val="clear" w:color="auto" w:fill="auto"/>
            <w:noWrap/>
            <w:vAlign w:val="bottom"/>
            <w:hideMark/>
          </w:tcPr>
          <w:p w14:paraId="413BBD4D" w14:textId="77777777" w:rsidR="00FB77CD" w:rsidRPr="000D380F" w:rsidRDefault="00E316D8" w:rsidP="00FB77CD">
            <w:pPr>
              <w:rPr>
                <w:rFonts w:ascii="Times New Roman" w:eastAsia="Times New Roman" w:hAnsi="Times New Roman" w:cs="Times New Roman"/>
                <w:sz w:val="20"/>
              </w:rPr>
            </w:pPr>
          </w:p>
        </w:tc>
        <w:tc>
          <w:tcPr>
            <w:tcW w:w="1205" w:type="dxa"/>
            <w:tcBorders>
              <w:top w:val="nil"/>
              <w:left w:val="nil"/>
              <w:bottom w:val="nil"/>
              <w:right w:val="nil"/>
            </w:tcBorders>
            <w:shd w:val="clear" w:color="auto" w:fill="auto"/>
            <w:noWrap/>
            <w:vAlign w:val="bottom"/>
            <w:hideMark/>
          </w:tcPr>
          <w:p w14:paraId="413BBD4E"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D4F"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D50" w14:textId="77777777" w:rsidR="00FB77CD" w:rsidRPr="000D380F" w:rsidRDefault="00E316D8" w:rsidP="00FB77CD">
            <w:pPr>
              <w:rPr>
                <w:rFonts w:ascii="Times New Roman" w:eastAsia="Times New Roman" w:hAnsi="Times New Roman" w:cs="Times New Roman"/>
                <w:sz w:val="20"/>
              </w:rPr>
            </w:pPr>
          </w:p>
        </w:tc>
        <w:tc>
          <w:tcPr>
            <w:tcW w:w="143" w:type="dxa"/>
            <w:tcBorders>
              <w:top w:val="nil"/>
              <w:left w:val="nil"/>
              <w:bottom w:val="nil"/>
              <w:right w:val="nil"/>
            </w:tcBorders>
            <w:shd w:val="clear" w:color="auto" w:fill="auto"/>
            <w:noWrap/>
            <w:vAlign w:val="bottom"/>
            <w:hideMark/>
          </w:tcPr>
          <w:p w14:paraId="413BBD51" w14:textId="77777777" w:rsidR="00FB77CD" w:rsidRPr="000D380F" w:rsidRDefault="00E316D8" w:rsidP="00FB77CD">
            <w:pPr>
              <w:rPr>
                <w:rFonts w:ascii="Times New Roman" w:eastAsia="Times New Roman" w:hAnsi="Times New Roman" w:cs="Times New Roman"/>
                <w:sz w:val="20"/>
              </w:rPr>
            </w:pPr>
          </w:p>
        </w:tc>
        <w:tc>
          <w:tcPr>
            <w:tcW w:w="1538" w:type="dxa"/>
            <w:tcBorders>
              <w:top w:val="nil"/>
              <w:left w:val="nil"/>
              <w:bottom w:val="nil"/>
              <w:right w:val="nil"/>
            </w:tcBorders>
            <w:shd w:val="clear" w:color="auto" w:fill="auto"/>
            <w:noWrap/>
            <w:vAlign w:val="bottom"/>
            <w:hideMark/>
          </w:tcPr>
          <w:p w14:paraId="413BBD52"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D53" w14:textId="77777777" w:rsidR="00FB77CD" w:rsidRPr="000D380F" w:rsidRDefault="00E316D8" w:rsidP="00FB77CD">
            <w:pPr>
              <w:rPr>
                <w:rFonts w:ascii="Times New Roman" w:eastAsia="Times New Roman" w:hAnsi="Times New Roman" w:cs="Times New Roman"/>
                <w:sz w:val="20"/>
              </w:rPr>
            </w:pPr>
          </w:p>
        </w:tc>
      </w:tr>
      <w:tr w:rsidR="0028181B" w14:paraId="413BBD57" w14:textId="77777777">
        <w:trPr>
          <w:trHeight w:val="300"/>
        </w:trPr>
        <w:tc>
          <w:tcPr>
            <w:tcW w:w="960" w:type="dxa"/>
            <w:tcBorders>
              <w:top w:val="nil"/>
              <w:left w:val="nil"/>
              <w:bottom w:val="nil"/>
              <w:right w:val="nil"/>
            </w:tcBorders>
            <w:shd w:val="clear" w:color="auto" w:fill="auto"/>
            <w:noWrap/>
            <w:vAlign w:val="bottom"/>
            <w:hideMark/>
          </w:tcPr>
          <w:p w14:paraId="413BBD55" w14:textId="77777777" w:rsidR="00FB77CD" w:rsidRPr="000D380F" w:rsidRDefault="00E316D8" w:rsidP="00FB77CD">
            <w:pPr>
              <w:rPr>
                <w:rFonts w:ascii="Times New Roman" w:eastAsia="Times New Roman" w:hAnsi="Times New Roman" w:cs="Times New Roman"/>
                <w:sz w:val="20"/>
              </w:rPr>
            </w:pPr>
          </w:p>
        </w:tc>
        <w:tc>
          <w:tcPr>
            <w:tcW w:w="7224" w:type="dxa"/>
            <w:gridSpan w:val="6"/>
            <w:tcBorders>
              <w:top w:val="nil"/>
              <w:left w:val="nil"/>
              <w:bottom w:val="nil"/>
              <w:right w:val="nil"/>
            </w:tcBorders>
            <w:shd w:val="clear" w:color="auto" w:fill="auto"/>
            <w:noWrap/>
            <w:vAlign w:val="bottom"/>
            <w:hideMark/>
          </w:tcPr>
          <w:p w14:paraId="413BBD56"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Τροπ. 1579/5 (ίδιο άρθρο) ως έχει   ΔΕΚΤΟ ΚΑΤΑ ΠΛΕΙΟΨΗΦΙΑ</w:t>
            </w:r>
          </w:p>
        </w:tc>
      </w:tr>
      <w:tr w:rsidR="0028181B" w14:paraId="413BBD5F" w14:textId="77777777">
        <w:trPr>
          <w:trHeight w:val="300"/>
        </w:trPr>
        <w:tc>
          <w:tcPr>
            <w:tcW w:w="960" w:type="dxa"/>
            <w:tcBorders>
              <w:top w:val="nil"/>
              <w:left w:val="nil"/>
              <w:bottom w:val="nil"/>
              <w:right w:val="nil"/>
            </w:tcBorders>
            <w:shd w:val="clear" w:color="auto" w:fill="auto"/>
            <w:noWrap/>
            <w:vAlign w:val="bottom"/>
            <w:hideMark/>
          </w:tcPr>
          <w:p w14:paraId="413BBD58"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ΣΥΡΙΖΑ:</w:t>
            </w:r>
          </w:p>
        </w:tc>
        <w:tc>
          <w:tcPr>
            <w:tcW w:w="1205" w:type="dxa"/>
            <w:tcBorders>
              <w:top w:val="nil"/>
              <w:left w:val="nil"/>
              <w:bottom w:val="nil"/>
              <w:right w:val="nil"/>
            </w:tcBorders>
            <w:shd w:val="clear" w:color="auto" w:fill="auto"/>
            <w:noWrap/>
            <w:vAlign w:val="bottom"/>
            <w:hideMark/>
          </w:tcPr>
          <w:p w14:paraId="413BBD59"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D5A"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D5B"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D5C"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D5D"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D5E" w14:textId="77777777" w:rsidR="00FB77CD" w:rsidRPr="000D380F" w:rsidRDefault="00E316D8" w:rsidP="00FB77CD">
            <w:pPr>
              <w:rPr>
                <w:rFonts w:ascii="Times New Roman" w:eastAsia="Times New Roman" w:hAnsi="Times New Roman" w:cs="Times New Roman"/>
                <w:sz w:val="20"/>
              </w:rPr>
            </w:pPr>
          </w:p>
        </w:tc>
      </w:tr>
      <w:tr w:rsidR="0028181B" w14:paraId="413BBD67" w14:textId="77777777">
        <w:trPr>
          <w:trHeight w:val="300"/>
        </w:trPr>
        <w:tc>
          <w:tcPr>
            <w:tcW w:w="960" w:type="dxa"/>
            <w:tcBorders>
              <w:top w:val="nil"/>
              <w:left w:val="nil"/>
              <w:bottom w:val="nil"/>
              <w:right w:val="nil"/>
            </w:tcBorders>
            <w:shd w:val="clear" w:color="auto" w:fill="auto"/>
            <w:noWrap/>
            <w:vAlign w:val="bottom"/>
            <w:hideMark/>
          </w:tcPr>
          <w:p w14:paraId="413BBD60"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Ν.Δ:</w:t>
            </w:r>
          </w:p>
        </w:tc>
        <w:tc>
          <w:tcPr>
            <w:tcW w:w="1205" w:type="dxa"/>
            <w:tcBorders>
              <w:top w:val="nil"/>
              <w:left w:val="nil"/>
              <w:bottom w:val="nil"/>
              <w:right w:val="nil"/>
            </w:tcBorders>
            <w:shd w:val="clear" w:color="auto" w:fill="auto"/>
            <w:noWrap/>
            <w:vAlign w:val="bottom"/>
            <w:hideMark/>
          </w:tcPr>
          <w:p w14:paraId="413BBD61"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D62"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D63"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OXI</w:t>
            </w:r>
          </w:p>
        </w:tc>
        <w:tc>
          <w:tcPr>
            <w:tcW w:w="143" w:type="dxa"/>
            <w:tcBorders>
              <w:top w:val="nil"/>
              <w:left w:val="nil"/>
              <w:bottom w:val="nil"/>
              <w:right w:val="nil"/>
            </w:tcBorders>
            <w:shd w:val="clear" w:color="auto" w:fill="auto"/>
            <w:noWrap/>
            <w:vAlign w:val="bottom"/>
            <w:hideMark/>
          </w:tcPr>
          <w:p w14:paraId="413BBD64"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D65"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D66" w14:textId="77777777" w:rsidR="00FB77CD" w:rsidRPr="000D380F" w:rsidRDefault="00E316D8" w:rsidP="00FB77CD">
            <w:pPr>
              <w:rPr>
                <w:rFonts w:ascii="Times New Roman" w:eastAsia="Times New Roman" w:hAnsi="Times New Roman" w:cs="Times New Roman"/>
                <w:sz w:val="20"/>
              </w:rPr>
            </w:pPr>
          </w:p>
        </w:tc>
      </w:tr>
      <w:tr w:rsidR="0028181B" w14:paraId="413BBD6F" w14:textId="77777777">
        <w:trPr>
          <w:trHeight w:val="300"/>
        </w:trPr>
        <w:tc>
          <w:tcPr>
            <w:tcW w:w="960" w:type="dxa"/>
            <w:tcBorders>
              <w:top w:val="nil"/>
              <w:left w:val="nil"/>
              <w:bottom w:val="nil"/>
              <w:right w:val="nil"/>
            </w:tcBorders>
            <w:shd w:val="clear" w:color="auto" w:fill="auto"/>
            <w:noWrap/>
            <w:vAlign w:val="bottom"/>
            <w:hideMark/>
          </w:tcPr>
          <w:p w14:paraId="413BBD68"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ΔΗ.ΣΥ:</w:t>
            </w:r>
          </w:p>
        </w:tc>
        <w:tc>
          <w:tcPr>
            <w:tcW w:w="1205" w:type="dxa"/>
            <w:tcBorders>
              <w:top w:val="nil"/>
              <w:left w:val="nil"/>
              <w:bottom w:val="nil"/>
              <w:right w:val="nil"/>
            </w:tcBorders>
            <w:shd w:val="clear" w:color="auto" w:fill="auto"/>
            <w:noWrap/>
            <w:vAlign w:val="bottom"/>
            <w:hideMark/>
          </w:tcPr>
          <w:p w14:paraId="413BBD69"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D6A"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D6B"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OXI</w:t>
            </w:r>
          </w:p>
        </w:tc>
        <w:tc>
          <w:tcPr>
            <w:tcW w:w="143" w:type="dxa"/>
            <w:tcBorders>
              <w:top w:val="nil"/>
              <w:left w:val="nil"/>
              <w:bottom w:val="nil"/>
              <w:right w:val="nil"/>
            </w:tcBorders>
            <w:shd w:val="clear" w:color="auto" w:fill="auto"/>
            <w:noWrap/>
            <w:vAlign w:val="bottom"/>
            <w:hideMark/>
          </w:tcPr>
          <w:p w14:paraId="413BBD6C"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D6D"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D6E" w14:textId="77777777" w:rsidR="00FB77CD" w:rsidRPr="000D380F" w:rsidRDefault="00E316D8" w:rsidP="00FB77CD">
            <w:pPr>
              <w:rPr>
                <w:rFonts w:ascii="Times New Roman" w:eastAsia="Times New Roman" w:hAnsi="Times New Roman" w:cs="Times New Roman"/>
                <w:sz w:val="20"/>
              </w:rPr>
            </w:pPr>
          </w:p>
        </w:tc>
      </w:tr>
      <w:tr w:rsidR="0028181B" w14:paraId="413BBD77" w14:textId="77777777">
        <w:trPr>
          <w:trHeight w:val="300"/>
        </w:trPr>
        <w:tc>
          <w:tcPr>
            <w:tcW w:w="960" w:type="dxa"/>
            <w:tcBorders>
              <w:top w:val="nil"/>
              <w:left w:val="nil"/>
              <w:bottom w:val="nil"/>
              <w:right w:val="nil"/>
            </w:tcBorders>
            <w:shd w:val="clear" w:color="auto" w:fill="auto"/>
            <w:noWrap/>
            <w:vAlign w:val="bottom"/>
            <w:hideMark/>
          </w:tcPr>
          <w:p w14:paraId="413BBD70"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Χ.Α:</w:t>
            </w:r>
          </w:p>
        </w:tc>
        <w:tc>
          <w:tcPr>
            <w:tcW w:w="1205" w:type="dxa"/>
            <w:tcBorders>
              <w:top w:val="nil"/>
              <w:left w:val="nil"/>
              <w:bottom w:val="nil"/>
              <w:right w:val="nil"/>
            </w:tcBorders>
            <w:shd w:val="clear" w:color="auto" w:fill="auto"/>
            <w:noWrap/>
            <w:vAlign w:val="bottom"/>
            <w:hideMark/>
          </w:tcPr>
          <w:p w14:paraId="413BBD71"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D72"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D73"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OXI</w:t>
            </w:r>
          </w:p>
        </w:tc>
        <w:tc>
          <w:tcPr>
            <w:tcW w:w="143" w:type="dxa"/>
            <w:tcBorders>
              <w:top w:val="nil"/>
              <w:left w:val="nil"/>
              <w:bottom w:val="nil"/>
              <w:right w:val="nil"/>
            </w:tcBorders>
            <w:shd w:val="clear" w:color="auto" w:fill="auto"/>
            <w:noWrap/>
            <w:vAlign w:val="bottom"/>
            <w:hideMark/>
          </w:tcPr>
          <w:p w14:paraId="413BBD74"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D75"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D76" w14:textId="77777777" w:rsidR="00FB77CD" w:rsidRPr="000D380F" w:rsidRDefault="00E316D8" w:rsidP="00FB77CD">
            <w:pPr>
              <w:rPr>
                <w:rFonts w:ascii="Times New Roman" w:eastAsia="Times New Roman" w:hAnsi="Times New Roman" w:cs="Times New Roman"/>
                <w:sz w:val="20"/>
              </w:rPr>
            </w:pPr>
          </w:p>
        </w:tc>
      </w:tr>
      <w:tr w:rsidR="0028181B" w14:paraId="413BBD7F" w14:textId="77777777">
        <w:trPr>
          <w:trHeight w:val="300"/>
        </w:trPr>
        <w:tc>
          <w:tcPr>
            <w:tcW w:w="960" w:type="dxa"/>
            <w:tcBorders>
              <w:top w:val="nil"/>
              <w:left w:val="nil"/>
              <w:bottom w:val="nil"/>
              <w:right w:val="nil"/>
            </w:tcBorders>
            <w:shd w:val="clear" w:color="auto" w:fill="auto"/>
            <w:noWrap/>
            <w:vAlign w:val="bottom"/>
            <w:hideMark/>
          </w:tcPr>
          <w:p w14:paraId="413BBD78"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Κ.Κ.Ε:</w:t>
            </w:r>
          </w:p>
        </w:tc>
        <w:tc>
          <w:tcPr>
            <w:tcW w:w="1205" w:type="dxa"/>
            <w:tcBorders>
              <w:top w:val="nil"/>
              <w:left w:val="nil"/>
              <w:bottom w:val="nil"/>
              <w:right w:val="nil"/>
            </w:tcBorders>
            <w:shd w:val="clear" w:color="auto" w:fill="auto"/>
            <w:noWrap/>
            <w:vAlign w:val="bottom"/>
            <w:hideMark/>
          </w:tcPr>
          <w:p w14:paraId="413BBD79"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D7A"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D7B"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ΠΡΝ</w:t>
            </w:r>
          </w:p>
        </w:tc>
        <w:tc>
          <w:tcPr>
            <w:tcW w:w="143" w:type="dxa"/>
            <w:tcBorders>
              <w:top w:val="nil"/>
              <w:left w:val="nil"/>
              <w:bottom w:val="nil"/>
              <w:right w:val="nil"/>
            </w:tcBorders>
            <w:shd w:val="clear" w:color="auto" w:fill="auto"/>
            <w:noWrap/>
            <w:vAlign w:val="bottom"/>
            <w:hideMark/>
          </w:tcPr>
          <w:p w14:paraId="413BBD7C"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D7D"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D7E" w14:textId="77777777" w:rsidR="00FB77CD" w:rsidRPr="000D380F" w:rsidRDefault="00E316D8" w:rsidP="00FB77CD">
            <w:pPr>
              <w:rPr>
                <w:rFonts w:ascii="Times New Roman" w:eastAsia="Times New Roman" w:hAnsi="Times New Roman" w:cs="Times New Roman"/>
                <w:sz w:val="20"/>
              </w:rPr>
            </w:pPr>
          </w:p>
        </w:tc>
      </w:tr>
      <w:tr w:rsidR="0028181B" w14:paraId="413BBD87" w14:textId="77777777">
        <w:trPr>
          <w:trHeight w:val="300"/>
        </w:trPr>
        <w:tc>
          <w:tcPr>
            <w:tcW w:w="960" w:type="dxa"/>
            <w:tcBorders>
              <w:top w:val="nil"/>
              <w:left w:val="nil"/>
              <w:bottom w:val="nil"/>
              <w:right w:val="nil"/>
            </w:tcBorders>
            <w:shd w:val="clear" w:color="auto" w:fill="auto"/>
            <w:noWrap/>
            <w:vAlign w:val="bottom"/>
            <w:hideMark/>
          </w:tcPr>
          <w:p w14:paraId="413BBD80"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ΑΝ.ΕΛ:</w:t>
            </w:r>
          </w:p>
        </w:tc>
        <w:tc>
          <w:tcPr>
            <w:tcW w:w="1205" w:type="dxa"/>
            <w:tcBorders>
              <w:top w:val="nil"/>
              <w:left w:val="nil"/>
              <w:bottom w:val="nil"/>
              <w:right w:val="nil"/>
            </w:tcBorders>
            <w:shd w:val="clear" w:color="auto" w:fill="auto"/>
            <w:noWrap/>
            <w:vAlign w:val="bottom"/>
            <w:hideMark/>
          </w:tcPr>
          <w:p w14:paraId="413BBD81"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D82"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D83"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D84"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D85"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D86" w14:textId="77777777" w:rsidR="00FB77CD" w:rsidRPr="000D380F" w:rsidRDefault="00E316D8" w:rsidP="00FB77CD">
            <w:pPr>
              <w:rPr>
                <w:rFonts w:ascii="Times New Roman" w:eastAsia="Times New Roman" w:hAnsi="Times New Roman" w:cs="Times New Roman"/>
                <w:sz w:val="20"/>
              </w:rPr>
            </w:pPr>
          </w:p>
        </w:tc>
      </w:tr>
      <w:tr w:rsidR="0028181B" w14:paraId="413BBD8F" w14:textId="77777777">
        <w:trPr>
          <w:trHeight w:val="300"/>
        </w:trPr>
        <w:tc>
          <w:tcPr>
            <w:tcW w:w="960" w:type="dxa"/>
            <w:tcBorders>
              <w:top w:val="nil"/>
              <w:left w:val="nil"/>
              <w:bottom w:val="nil"/>
              <w:right w:val="nil"/>
            </w:tcBorders>
            <w:shd w:val="clear" w:color="auto" w:fill="auto"/>
            <w:noWrap/>
            <w:vAlign w:val="bottom"/>
            <w:hideMark/>
          </w:tcPr>
          <w:p w14:paraId="413BBD88"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ΠΟΤΑΜΙ:</w:t>
            </w:r>
          </w:p>
        </w:tc>
        <w:tc>
          <w:tcPr>
            <w:tcW w:w="1205" w:type="dxa"/>
            <w:tcBorders>
              <w:top w:val="nil"/>
              <w:left w:val="nil"/>
              <w:bottom w:val="nil"/>
              <w:right w:val="nil"/>
            </w:tcBorders>
            <w:shd w:val="clear" w:color="auto" w:fill="auto"/>
            <w:noWrap/>
            <w:vAlign w:val="bottom"/>
            <w:hideMark/>
          </w:tcPr>
          <w:p w14:paraId="413BBD89"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D8A"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D8B"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OXI</w:t>
            </w:r>
          </w:p>
        </w:tc>
        <w:tc>
          <w:tcPr>
            <w:tcW w:w="143" w:type="dxa"/>
            <w:tcBorders>
              <w:top w:val="nil"/>
              <w:left w:val="nil"/>
              <w:bottom w:val="nil"/>
              <w:right w:val="nil"/>
            </w:tcBorders>
            <w:shd w:val="clear" w:color="auto" w:fill="auto"/>
            <w:noWrap/>
            <w:vAlign w:val="bottom"/>
            <w:hideMark/>
          </w:tcPr>
          <w:p w14:paraId="413BBD8C"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D8D"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D8E" w14:textId="77777777" w:rsidR="00FB77CD" w:rsidRPr="000D380F" w:rsidRDefault="00E316D8" w:rsidP="00FB77CD">
            <w:pPr>
              <w:rPr>
                <w:rFonts w:ascii="Times New Roman" w:eastAsia="Times New Roman" w:hAnsi="Times New Roman" w:cs="Times New Roman"/>
                <w:sz w:val="20"/>
              </w:rPr>
            </w:pPr>
          </w:p>
        </w:tc>
      </w:tr>
      <w:tr w:rsidR="0028181B" w14:paraId="413BBD96" w14:textId="77777777">
        <w:trPr>
          <w:trHeight w:val="300"/>
        </w:trPr>
        <w:tc>
          <w:tcPr>
            <w:tcW w:w="2165" w:type="dxa"/>
            <w:gridSpan w:val="2"/>
            <w:tcBorders>
              <w:top w:val="nil"/>
              <w:left w:val="nil"/>
              <w:bottom w:val="nil"/>
              <w:right w:val="nil"/>
            </w:tcBorders>
            <w:shd w:val="clear" w:color="auto" w:fill="auto"/>
            <w:noWrap/>
            <w:vAlign w:val="bottom"/>
            <w:hideMark/>
          </w:tcPr>
          <w:p w14:paraId="413BBD90"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ΕΝ. ΚΕΝΤΡΩΩΝ:</w:t>
            </w:r>
          </w:p>
        </w:tc>
        <w:tc>
          <w:tcPr>
            <w:tcW w:w="1204" w:type="dxa"/>
            <w:tcBorders>
              <w:top w:val="nil"/>
              <w:left w:val="nil"/>
              <w:bottom w:val="nil"/>
              <w:right w:val="nil"/>
            </w:tcBorders>
            <w:shd w:val="clear" w:color="auto" w:fill="auto"/>
            <w:noWrap/>
            <w:vAlign w:val="bottom"/>
            <w:hideMark/>
          </w:tcPr>
          <w:p w14:paraId="413BBD91"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D92"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ΠΡΝ</w:t>
            </w:r>
          </w:p>
        </w:tc>
        <w:tc>
          <w:tcPr>
            <w:tcW w:w="143" w:type="dxa"/>
            <w:tcBorders>
              <w:top w:val="nil"/>
              <w:left w:val="nil"/>
              <w:bottom w:val="nil"/>
              <w:right w:val="nil"/>
            </w:tcBorders>
            <w:shd w:val="clear" w:color="auto" w:fill="auto"/>
            <w:noWrap/>
            <w:vAlign w:val="bottom"/>
            <w:hideMark/>
          </w:tcPr>
          <w:p w14:paraId="413BBD93"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D94"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D95" w14:textId="77777777" w:rsidR="00FB77CD" w:rsidRPr="000D380F" w:rsidRDefault="00E316D8" w:rsidP="00FB77CD">
            <w:pPr>
              <w:rPr>
                <w:rFonts w:ascii="Times New Roman" w:eastAsia="Times New Roman" w:hAnsi="Times New Roman" w:cs="Times New Roman"/>
                <w:sz w:val="20"/>
              </w:rPr>
            </w:pPr>
          </w:p>
        </w:tc>
      </w:tr>
      <w:tr w:rsidR="0028181B" w14:paraId="413BBD9E" w14:textId="77777777">
        <w:trPr>
          <w:trHeight w:val="300"/>
        </w:trPr>
        <w:tc>
          <w:tcPr>
            <w:tcW w:w="960" w:type="dxa"/>
            <w:tcBorders>
              <w:top w:val="nil"/>
              <w:left w:val="nil"/>
              <w:bottom w:val="nil"/>
              <w:right w:val="nil"/>
            </w:tcBorders>
            <w:shd w:val="clear" w:color="auto" w:fill="auto"/>
            <w:noWrap/>
            <w:vAlign w:val="bottom"/>
            <w:hideMark/>
          </w:tcPr>
          <w:p w14:paraId="413BBD97" w14:textId="77777777" w:rsidR="00FB77CD" w:rsidRPr="000D380F" w:rsidRDefault="00E316D8" w:rsidP="00FB77CD">
            <w:pPr>
              <w:rPr>
                <w:rFonts w:ascii="Times New Roman" w:eastAsia="Times New Roman" w:hAnsi="Times New Roman" w:cs="Times New Roman"/>
                <w:sz w:val="20"/>
              </w:rPr>
            </w:pPr>
          </w:p>
        </w:tc>
        <w:tc>
          <w:tcPr>
            <w:tcW w:w="1205" w:type="dxa"/>
            <w:tcBorders>
              <w:top w:val="nil"/>
              <w:left w:val="nil"/>
              <w:bottom w:val="nil"/>
              <w:right w:val="nil"/>
            </w:tcBorders>
            <w:shd w:val="clear" w:color="auto" w:fill="auto"/>
            <w:noWrap/>
            <w:vAlign w:val="bottom"/>
            <w:hideMark/>
          </w:tcPr>
          <w:p w14:paraId="413BBD98"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D99"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D9A" w14:textId="77777777" w:rsidR="00FB77CD" w:rsidRPr="000D380F" w:rsidRDefault="00E316D8" w:rsidP="00FB77CD">
            <w:pPr>
              <w:rPr>
                <w:rFonts w:ascii="Times New Roman" w:eastAsia="Times New Roman" w:hAnsi="Times New Roman" w:cs="Times New Roman"/>
                <w:sz w:val="20"/>
              </w:rPr>
            </w:pPr>
          </w:p>
        </w:tc>
        <w:tc>
          <w:tcPr>
            <w:tcW w:w="143" w:type="dxa"/>
            <w:tcBorders>
              <w:top w:val="nil"/>
              <w:left w:val="nil"/>
              <w:bottom w:val="nil"/>
              <w:right w:val="nil"/>
            </w:tcBorders>
            <w:shd w:val="clear" w:color="auto" w:fill="auto"/>
            <w:noWrap/>
            <w:vAlign w:val="bottom"/>
            <w:hideMark/>
          </w:tcPr>
          <w:p w14:paraId="413BBD9B" w14:textId="77777777" w:rsidR="00FB77CD" w:rsidRPr="000D380F" w:rsidRDefault="00E316D8" w:rsidP="00FB77CD">
            <w:pPr>
              <w:rPr>
                <w:rFonts w:ascii="Times New Roman" w:eastAsia="Times New Roman" w:hAnsi="Times New Roman" w:cs="Times New Roman"/>
                <w:sz w:val="20"/>
              </w:rPr>
            </w:pPr>
          </w:p>
        </w:tc>
        <w:tc>
          <w:tcPr>
            <w:tcW w:w="1538" w:type="dxa"/>
            <w:tcBorders>
              <w:top w:val="nil"/>
              <w:left w:val="nil"/>
              <w:bottom w:val="nil"/>
              <w:right w:val="nil"/>
            </w:tcBorders>
            <w:shd w:val="clear" w:color="auto" w:fill="auto"/>
            <w:noWrap/>
            <w:vAlign w:val="bottom"/>
            <w:hideMark/>
          </w:tcPr>
          <w:p w14:paraId="413BBD9C"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D9D" w14:textId="77777777" w:rsidR="00FB77CD" w:rsidRPr="000D380F" w:rsidRDefault="00E316D8" w:rsidP="00FB77CD">
            <w:pPr>
              <w:rPr>
                <w:rFonts w:ascii="Times New Roman" w:eastAsia="Times New Roman" w:hAnsi="Times New Roman" w:cs="Times New Roman"/>
                <w:sz w:val="20"/>
              </w:rPr>
            </w:pPr>
          </w:p>
        </w:tc>
      </w:tr>
      <w:tr w:rsidR="0028181B" w14:paraId="413BBDA1" w14:textId="77777777">
        <w:trPr>
          <w:trHeight w:val="300"/>
        </w:trPr>
        <w:tc>
          <w:tcPr>
            <w:tcW w:w="960" w:type="dxa"/>
            <w:tcBorders>
              <w:top w:val="nil"/>
              <w:left w:val="nil"/>
              <w:bottom w:val="nil"/>
              <w:right w:val="nil"/>
            </w:tcBorders>
            <w:shd w:val="clear" w:color="auto" w:fill="auto"/>
            <w:noWrap/>
            <w:vAlign w:val="bottom"/>
            <w:hideMark/>
          </w:tcPr>
          <w:p w14:paraId="413BBD9F" w14:textId="77777777" w:rsidR="00FB77CD" w:rsidRPr="000D380F" w:rsidRDefault="00E316D8" w:rsidP="00FB77CD">
            <w:pPr>
              <w:rPr>
                <w:rFonts w:ascii="Times New Roman" w:eastAsia="Times New Roman" w:hAnsi="Times New Roman" w:cs="Times New Roman"/>
                <w:sz w:val="20"/>
              </w:rPr>
            </w:pPr>
          </w:p>
        </w:tc>
        <w:tc>
          <w:tcPr>
            <w:tcW w:w="7224" w:type="dxa"/>
            <w:gridSpan w:val="6"/>
            <w:tcBorders>
              <w:top w:val="nil"/>
              <w:left w:val="nil"/>
              <w:bottom w:val="nil"/>
              <w:right w:val="nil"/>
            </w:tcBorders>
            <w:shd w:val="clear" w:color="auto" w:fill="auto"/>
            <w:noWrap/>
            <w:vAlign w:val="bottom"/>
            <w:hideMark/>
          </w:tcPr>
          <w:p w14:paraId="413BBDA0"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Τροπ. 1580/6 (ίδιο άρθρο) ως έχει   ΔΕΚΤΟ ΚΑΤΑ ΠΛΕΙΟΨΗΦΙΑ</w:t>
            </w:r>
          </w:p>
        </w:tc>
      </w:tr>
      <w:tr w:rsidR="0028181B" w14:paraId="413BBDA9" w14:textId="77777777">
        <w:trPr>
          <w:trHeight w:val="300"/>
        </w:trPr>
        <w:tc>
          <w:tcPr>
            <w:tcW w:w="960" w:type="dxa"/>
            <w:tcBorders>
              <w:top w:val="nil"/>
              <w:left w:val="nil"/>
              <w:bottom w:val="nil"/>
              <w:right w:val="nil"/>
            </w:tcBorders>
            <w:shd w:val="clear" w:color="auto" w:fill="auto"/>
            <w:noWrap/>
            <w:vAlign w:val="bottom"/>
            <w:hideMark/>
          </w:tcPr>
          <w:p w14:paraId="413BBDA2"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ΣΥΡΙΖΑ:</w:t>
            </w:r>
          </w:p>
        </w:tc>
        <w:tc>
          <w:tcPr>
            <w:tcW w:w="1205" w:type="dxa"/>
            <w:tcBorders>
              <w:top w:val="nil"/>
              <w:left w:val="nil"/>
              <w:bottom w:val="nil"/>
              <w:right w:val="nil"/>
            </w:tcBorders>
            <w:shd w:val="clear" w:color="auto" w:fill="auto"/>
            <w:noWrap/>
            <w:vAlign w:val="bottom"/>
            <w:hideMark/>
          </w:tcPr>
          <w:p w14:paraId="413BBDA3"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DA4"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DA5"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DA6"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DA7"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DA8" w14:textId="77777777" w:rsidR="00FB77CD" w:rsidRPr="000D380F" w:rsidRDefault="00E316D8" w:rsidP="00FB77CD">
            <w:pPr>
              <w:rPr>
                <w:rFonts w:ascii="Times New Roman" w:eastAsia="Times New Roman" w:hAnsi="Times New Roman" w:cs="Times New Roman"/>
                <w:sz w:val="20"/>
              </w:rPr>
            </w:pPr>
          </w:p>
        </w:tc>
      </w:tr>
      <w:tr w:rsidR="0028181B" w14:paraId="413BBDB1" w14:textId="77777777">
        <w:trPr>
          <w:trHeight w:val="300"/>
        </w:trPr>
        <w:tc>
          <w:tcPr>
            <w:tcW w:w="960" w:type="dxa"/>
            <w:tcBorders>
              <w:top w:val="nil"/>
              <w:left w:val="nil"/>
              <w:bottom w:val="nil"/>
              <w:right w:val="nil"/>
            </w:tcBorders>
            <w:shd w:val="clear" w:color="auto" w:fill="auto"/>
            <w:noWrap/>
            <w:vAlign w:val="bottom"/>
            <w:hideMark/>
          </w:tcPr>
          <w:p w14:paraId="413BBDAA"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Ν.Δ:</w:t>
            </w:r>
          </w:p>
        </w:tc>
        <w:tc>
          <w:tcPr>
            <w:tcW w:w="1205" w:type="dxa"/>
            <w:tcBorders>
              <w:top w:val="nil"/>
              <w:left w:val="nil"/>
              <w:bottom w:val="nil"/>
              <w:right w:val="nil"/>
            </w:tcBorders>
            <w:shd w:val="clear" w:color="auto" w:fill="auto"/>
            <w:noWrap/>
            <w:vAlign w:val="bottom"/>
            <w:hideMark/>
          </w:tcPr>
          <w:p w14:paraId="413BBDAB"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DAC"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DAD"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OXI</w:t>
            </w:r>
          </w:p>
        </w:tc>
        <w:tc>
          <w:tcPr>
            <w:tcW w:w="143" w:type="dxa"/>
            <w:tcBorders>
              <w:top w:val="nil"/>
              <w:left w:val="nil"/>
              <w:bottom w:val="nil"/>
              <w:right w:val="nil"/>
            </w:tcBorders>
            <w:shd w:val="clear" w:color="auto" w:fill="auto"/>
            <w:noWrap/>
            <w:vAlign w:val="bottom"/>
            <w:hideMark/>
          </w:tcPr>
          <w:p w14:paraId="413BBDAE"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DAF"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DB0" w14:textId="77777777" w:rsidR="00FB77CD" w:rsidRPr="000D380F" w:rsidRDefault="00E316D8" w:rsidP="00FB77CD">
            <w:pPr>
              <w:rPr>
                <w:rFonts w:ascii="Times New Roman" w:eastAsia="Times New Roman" w:hAnsi="Times New Roman" w:cs="Times New Roman"/>
                <w:sz w:val="20"/>
              </w:rPr>
            </w:pPr>
          </w:p>
        </w:tc>
      </w:tr>
      <w:tr w:rsidR="0028181B" w14:paraId="413BBDB9" w14:textId="77777777">
        <w:trPr>
          <w:trHeight w:val="300"/>
        </w:trPr>
        <w:tc>
          <w:tcPr>
            <w:tcW w:w="960" w:type="dxa"/>
            <w:tcBorders>
              <w:top w:val="nil"/>
              <w:left w:val="nil"/>
              <w:bottom w:val="nil"/>
              <w:right w:val="nil"/>
            </w:tcBorders>
            <w:shd w:val="clear" w:color="auto" w:fill="auto"/>
            <w:noWrap/>
            <w:vAlign w:val="bottom"/>
            <w:hideMark/>
          </w:tcPr>
          <w:p w14:paraId="413BBDB2"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ΔΗ.ΣΥ:</w:t>
            </w:r>
          </w:p>
        </w:tc>
        <w:tc>
          <w:tcPr>
            <w:tcW w:w="1205" w:type="dxa"/>
            <w:tcBorders>
              <w:top w:val="nil"/>
              <w:left w:val="nil"/>
              <w:bottom w:val="nil"/>
              <w:right w:val="nil"/>
            </w:tcBorders>
            <w:shd w:val="clear" w:color="auto" w:fill="auto"/>
            <w:noWrap/>
            <w:vAlign w:val="bottom"/>
            <w:hideMark/>
          </w:tcPr>
          <w:p w14:paraId="413BBDB3"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DB4"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DB5"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DB6"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DB7"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DB8" w14:textId="77777777" w:rsidR="00FB77CD" w:rsidRPr="000D380F" w:rsidRDefault="00E316D8" w:rsidP="00FB77CD">
            <w:pPr>
              <w:rPr>
                <w:rFonts w:ascii="Times New Roman" w:eastAsia="Times New Roman" w:hAnsi="Times New Roman" w:cs="Times New Roman"/>
                <w:sz w:val="20"/>
              </w:rPr>
            </w:pPr>
          </w:p>
        </w:tc>
      </w:tr>
      <w:tr w:rsidR="0028181B" w14:paraId="413BBDC1" w14:textId="77777777">
        <w:trPr>
          <w:trHeight w:val="300"/>
        </w:trPr>
        <w:tc>
          <w:tcPr>
            <w:tcW w:w="960" w:type="dxa"/>
            <w:tcBorders>
              <w:top w:val="nil"/>
              <w:left w:val="nil"/>
              <w:bottom w:val="nil"/>
              <w:right w:val="nil"/>
            </w:tcBorders>
            <w:shd w:val="clear" w:color="auto" w:fill="auto"/>
            <w:noWrap/>
            <w:vAlign w:val="bottom"/>
            <w:hideMark/>
          </w:tcPr>
          <w:p w14:paraId="413BBDBA"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Χ.Α:</w:t>
            </w:r>
          </w:p>
        </w:tc>
        <w:tc>
          <w:tcPr>
            <w:tcW w:w="1205" w:type="dxa"/>
            <w:tcBorders>
              <w:top w:val="nil"/>
              <w:left w:val="nil"/>
              <w:bottom w:val="nil"/>
              <w:right w:val="nil"/>
            </w:tcBorders>
            <w:shd w:val="clear" w:color="auto" w:fill="auto"/>
            <w:noWrap/>
            <w:vAlign w:val="bottom"/>
            <w:hideMark/>
          </w:tcPr>
          <w:p w14:paraId="413BBDBB"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DBC"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DBD"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ΠΡΝ</w:t>
            </w:r>
          </w:p>
        </w:tc>
        <w:tc>
          <w:tcPr>
            <w:tcW w:w="143" w:type="dxa"/>
            <w:tcBorders>
              <w:top w:val="nil"/>
              <w:left w:val="nil"/>
              <w:bottom w:val="nil"/>
              <w:right w:val="nil"/>
            </w:tcBorders>
            <w:shd w:val="clear" w:color="auto" w:fill="auto"/>
            <w:noWrap/>
            <w:vAlign w:val="bottom"/>
            <w:hideMark/>
          </w:tcPr>
          <w:p w14:paraId="413BBDBE"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DBF"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DC0" w14:textId="77777777" w:rsidR="00FB77CD" w:rsidRPr="000D380F" w:rsidRDefault="00E316D8" w:rsidP="00FB77CD">
            <w:pPr>
              <w:rPr>
                <w:rFonts w:ascii="Times New Roman" w:eastAsia="Times New Roman" w:hAnsi="Times New Roman" w:cs="Times New Roman"/>
                <w:sz w:val="20"/>
              </w:rPr>
            </w:pPr>
          </w:p>
        </w:tc>
      </w:tr>
      <w:tr w:rsidR="0028181B" w14:paraId="413BBDC9" w14:textId="77777777">
        <w:trPr>
          <w:trHeight w:val="300"/>
        </w:trPr>
        <w:tc>
          <w:tcPr>
            <w:tcW w:w="960" w:type="dxa"/>
            <w:tcBorders>
              <w:top w:val="nil"/>
              <w:left w:val="nil"/>
              <w:bottom w:val="nil"/>
              <w:right w:val="nil"/>
            </w:tcBorders>
            <w:shd w:val="clear" w:color="auto" w:fill="auto"/>
            <w:noWrap/>
            <w:vAlign w:val="bottom"/>
            <w:hideMark/>
          </w:tcPr>
          <w:p w14:paraId="413BBDC2"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Κ.Κ.Ε:</w:t>
            </w:r>
          </w:p>
        </w:tc>
        <w:tc>
          <w:tcPr>
            <w:tcW w:w="1205" w:type="dxa"/>
            <w:tcBorders>
              <w:top w:val="nil"/>
              <w:left w:val="nil"/>
              <w:bottom w:val="nil"/>
              <w:right w:val="nil"/>
            </w:tcBorders>
            <w:shd w:val="clear" w:color="auto" w:fill="auto"/>
            <w:noWrap/>
            <w:vAlign w:val="bottom"/>
            <w:hideMark/>
          </w:tcPr>
          <w:p w14:paraId="413BBDC3"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DC4"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DC5"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ΠΡΝ</w:t>
            </w:r>
          </w:p>
        </w:tc>
        <w:tc>
          <w:tcPr>
            <w:tcW w:w="143" w:type="dxa"/>
            <w:tcBorders>
              <w:top w:val="nil"/>
              <w:left w:val="nil"/>
              <w:bottom w:val="nil"/>
              <w:right w:val="nil"/>
            </w:tcBorders>
            <w:shd w:val="clear" w:color="auto" w:fill="auto"/>
            <w:noWrap/>
            <w:vAlign w:val="bottom"/>
            <w:hideMark/>
          </w:tcPr>
          <w:p w14:paraId="413BBDC6"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DC7"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DC8" w14:textId="77777777" w:rsidR="00FB77CD" w:rsidRPr="000D380F" w:rsidRDefault="00E316D8" w:rsidP="00FB77CD">
            <w:pPr>
              <w:rPr>
                <w:rFonts w:ascii="Times New Roman" w:eastAsia="Times New Roman" w:hAnsi="Times New Roman" w:cs="Times New Roman"/>
                <w:sz w:val="20"/>
              </w:rPr>
            </w:pPr>
          </w:p>
        </w:tc>
      </w:tr>
      <w:tr w:rsidR="0028181B" w14:paraId="413BBDD1" w14:textId="77777777">
        <w:trPr>
          <w:trHeight w:val="300"/>
        </w:trPr>
        <w:tc>
          <w:tcPr>
            <w:tcW w:w="960" w:type="dxa"/>
            <w:tcBorders>
              <w:top w:val="nil"/>
              <w:left w:val="nil"/>
              <w:bottom w:val="nil"/>
              <w:right w:val="nil"/>
            </w:tcBorders>
            <w:shd w:val="clear" w:color="auto" w:fill="auto"/>
            <w:noWrap/>
            <w:vAlign w:val="bottom"/>
            <w:hideMark/>
          </w:tcPr>
          <w:p w14:paraId="413BBDCA"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ΑΝ.ΕΛ:</w:t>
            </w:r>
          </w:p>
        </w:tc>
        <w:tc>
          <w:tcPr>
            <w:tcW w:w="1205" w:type="dxa"/>
            <w:tcBorders>
              <w:top w:val="nil"/>
              <w:left w:val="nil"/>
              <w:bottom w:val="nil"/>
              <w:right w:val="nil"/>
            </w:tcBorders>
            <w:shd w:val="clear" w:color="auto" w:fill="auto"/>
            <w:noWrap/>
            <w:vAlign w:val="bottom"/>
            <w:hideMark/>
          </w:tcPr>
          <w:p w14:paraId="413BBDCB"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DCC"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DCD"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DCE"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DCF"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DD0" w14:textId="77777777" w:rsidR="00FB77CD" w:rsidRPr="000D380F" w:rsidRDefault="00E316D8" w:rsidP="00FB77CD">
            <w:pPr>
              <w:rPr>
                <w:rFonts w:ascii="Times New Roman" w:eastAsia="Times New Roman" w:hAnsi="Times New Roman" w:cs="Times New Roman"/>
                <w:sz w:val="20"/>
              </w:rPr>
            </w:pPr>
          </w:p>
        </w:tc>
      </w:tr>
      <w:tr w:rsidR="0028181B" w14:paraId="413BBDD9" w14:textId="77777777">
        <w:trPr>
          <w:trHeight w:val="300"/>
        </w:trPr>
        <w:tc>
          <w:tcPr>
            <w:tcW w:w="960" w:type="dxa"/>
            <w:tcBorders>
              <w:top w:val="nil"/>
              <w:left w:val="nil"/>
              <w:bottom w:val="nil"/>
              <w:right w:val="nil"/>
            </w:tcBorders>
            <w:shd w:val="clear" w:color="auto" w:fill="auto"/>
            <w:noWrap/>
            <w:vAlign w:val="bottom"/>
            <w:hideMark/>
          </w:tcPr>
          <w:p w14:paraId="413BBDD2"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ΠΟΤΑΜΙ:</w:t>
            </w:r>
          </w:p>
        </w:tc>
        <w:tc>
          <w:tcPr>
            <w:tcW w:w="1205" w:type="dxa"/>
            <w:tcBorders>
              <w:top w:val="nil"/>
              <w:left w:val="nil"/>
              <w:bottom w:val="nil"/>
              <w:right w:val="nil"/>
            </w:tcBorders>
            <w:shd w:val="clear" w:color="auto" w:fill="auto"/>
            <w:noWrap/>
            <w:vAlign w:val="bottom"/>
            <w:hideMark/>
          </w:tcPr>
          <w:p w14:paraId="413BBDD3"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DD4"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DD5"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ΠΡΝ</w:t>
            </w:r>
          </w:p>
        </w:tc>
        <w:tc>
          <w:tcPr>
            <w:tcW w:w="143" w:type="dxa"/>
            <w:tcBorders>
              <w:top w:val="nil"/>
              <w:left w:val="nil"/>
              <w:bottom w:val="nil"/>
              <w:right w:val="nil"/>
            </w:tcBorders>
            <w:shd w:val="clear" w:color="auto" w:fill="auto"/>
            <w:noWrap/>
            <w:vAlign w:val="bottom"/>
            <w:hideMark/>
          </w:tcPr>
          <w:p w14:paraId="413BBDD6"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DD7"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DD8" w14:textId="77777777" w:rsidR="00FB77CD" w:rsidRPr="000D380F" w:rsidRDefault="00E316D8" w:rsidP="00FB77CD">
            <w:pPr>
              <w:rPr>
                <w:rFonts w:ascii="Times New Roman" w:eastAsia="Times New Roman" w:hAnsi="Times New Roman" w:cs="Times New Roman"/>
                <w:sz w:val="20"/>
              </w:rPr>
            </w:pPr>
          </w:p>
        </w:tc>
      </w:tr>
      <w:tr w:rsidR="0028181B" w14:paraId="413BBDE0" w14:textId="77777777">
        <w:trPr>
          <w:trHeight w:val="300"/>
        </w:trPr>
        <w:tc>
          <w:tcPr>
            <w:tcW w:w="2165" w:type="dxa"/>
            <w:gridSpan w:val="2"/>
            <w:tcBorders>
              <w:top w:val="nil"/>
              <w:left w:val="nil"/>
              <w:bottom w:val="nil"/>
              <w:right w:val="nil"/>
            </w:tcBorders>
            <w:shd w:val="clear" w:color="auto" w:fill="auto"/>
            <w:noWrap/>
            <w:vAlign w:val="bottom"/>
            <w:hideMark/>
          </w:tcPr>
          <w:p w14:paraId="413BBDDA"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 xml:space="preserve">ΕΝ. </w:t>
            </w:r>
            <w:r w:rsidRPr="000D380F">
              <w:rPr>
                <w:rFonts w:ascii="Calibri" w:eastAsia="Times New Roman" w:hAnsi="Calibri" w:cs="Calibri"/>
                <w:color w:val="000000"/>
                <w:sz w:val="22"/>
                <w:szCs w:val="22"/>
              </w:rPr>
              <w:t>ΚΕΝΤΡΩΩΝ:</w:t>
            </w:r>
          </w:p>
        </w:tc>
        <w:tc>
          <w:tcPr>
            <w:tcW w:w="1204" w:type="dxa"/>
            <w:tcBorders>
              <w:top w:val="nil"/>
              <w:left w:val="nil"/>
              <w:bottom w:val="nil"/>
              <w:right w:val="nil"/>
            </w:tcBorders>
            <w:shd w:val="clear" w:color="auto" w:fill="auto"/>
            <w:noWrap/>
            <w:vAlign w:val="bottom"/>
            <w:hideMark/>
          </w:tcPr>
          <w:p w14:paraId="413BBDDB"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DDC"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DDD"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DDE"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DDF" w14:textId="77777777" w:rsidR="00FB77CD" w:rsidRPr="000D380F" w:rsidRDefault="00E316D8" w:rsidP="00FB77CD">
            <w:pPr>
              <w:rPr>
                <w:rFonts w:ascii="Times New Roman" w:eastAsia="Times New Roman" w:hAnsi="Times New Roman" w:cs="Times New Roman"/>
                <w:sz w:val="20"/>
              </w:rPr>
            </w:pPr>
          </w:p>
        </w:tc>
      </w:tr>
      <w:tr w:rsidR="0028181B" w14:paraId="413BBDE8" w14:textId="77777777">
        <w:trPr>
          <w:trHeight w:val="300"/>
        </w:trPr>
        <w:tc>
          <w:tcPr>
            <w:tcW w:w="960" w:type="dxa"/>
            <w:tcBorders>
              <w:top w:val="nil"/>
              <w:left w:val="nil"/>
              <w:bottom w:val="nil"/>
              <w:right w:val="nil"/>
            </w:tcBorders>
            <w:shd w:val="clear" w:color="auto" w:fill="auto"/>
            <w:noWrap/>
            <w:vAlign w:val="bottom"/>
            <w:hideMark/>
          </w:tcPr>
          <w:p w14:paraId="413BBDE1" w14:textId="77777777" w:rsidR="00FB77CD" w:rsidRPr="000D380F" w:rsidRDefault="00E316D8" w:rsidP="00FB77CD">
            <w:pPr>
              <w:rPr>
                <w:rFonts w:ascii="Times New Roman" w:eastAsia="Times New Roman" w:hAnsi="Times New Roman" w:cs="Times New Roman"/>
                <w:sz w:val="20"/>
              </w:rPr>
            </w:pPr>
          </w:p>
        </w:tc>
        <w:tc>
          <w:tcPr>
            <w:tcW w:w="1205" w:type="dxa"/>
            <w:tcBorders>
              <w:top w:val="nil"/>
              <w:left w:val="nil"/>
              <w:bottom w:val="nil"/>
              <w:right w:val="nil"/>
            </w:tcBorders>
            <w:shd w:val="clear" w:color="auto" w:fill="auto"/>
            <w:noWrap/>
            <w:vAlign w:val="bottom"/>
            <w:hideMark/>
          </w:tcPr>
          <w:p w14:paraId="413BBDE2"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DE3"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DE4" w14:textId="77777777" w:rsidR="00FB77CD" w:rsidRPr="000D380F" w:rsidRDefault="00E316D8" w:rsidP="00FB77CD">
            <w:pPr>
              <w:rPr>
                <w:rFonts w:ascii="Times New Roman" w:eastAsia="Times New Roman" w:hAnsi="Times New Roman" w:cs="Times New Roman"/>
                <w:sz w:val="20"/>
              </w:rPr>
            </w:pPr>
          </w:p>
        </w:tc>
        <w:tc>
          <w:tcPr>
            <w:tcW w:w="143" w:type="dxa"/>
            <w:tcBorders>
              <w:top w:val="nil"/>
              <w:left w:val="nil"/>
              <w:bottom w:val="nil"/>
              <w:right w:val="nil"/>
            </w:tcBorders>
            <w:shd w:val="clear" w:color="auto" w:fill="auto"/>
            <w:noWrap/>
            <w:vAlign w:val="bottom"/>
            <w:hideMark/>
          </w:tcPr>
          <w:p w14:paraId="413BBDE5" w14:textId="77777777" w:rsidR="00FB77CD" w:rsidRPr="000D380F" w:rsidRDefault="00E316D8" w:rsidP="00FB77CD">
            <w:pPr>
              <w:rPr>
                <w:rFonts w:ascii="Times New Roman" w:eastAsia="Times New Roman" w:hAnsi="Times New Roman" w:cs="Times New Roman"/>
                <w:sz w:val="20"/>
              </w:rPr>
            </w:pPr>
          </w:p>
        </w:tc>
        <w:tc>
          <w:tcPr>
            <w:tcW w:w="1538" w:type="dxa"/>
            <w:tcBorders>
              <w:top w:val="nil"/>
              <w:left w:val="nil"/>
              <w:bottom w:val="nil"/>
              <w:right w:val="nil"/>
            </w:tcBorders>
            <w:shd w:val="clear" w:color="auto" w:fill="auto"/>
            <w:noWrap/>
            <w:vAlign w:val="bottom"/>
            <w:hideMark/>
          </w:tcPr>
          <w:p w14:paraId="413BBDE6"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DE7" w14:textId="77777777" w:rsidR="00FB77CD" w:rsidRPr="000D380F" w:rsidRDefault="00E316D8" w:rsidP="00FB77CD">
            <w:pPr>
              <w:rPr>
                <w:rFonts w:ascii="Times New Roman" w:eastAsia="Times New Roman" w:hAnsi="Times New Roman" w:cs="Times New Roman"/>
                <w:sz w:val="20"/>
              </w:rPr>
            </w:pPr>
          </w:p>
        </w:tc>
      </w:tr>
      <w:tr w:rsidR="0028181B" w14:paraId="413BBDEC" w14:textId="77777777">
        <w:trPr>
          <w:trHeight w:val="300"/>
        </w:trPr>
        <w:tc>
          <w:tcPr>
            <w:tcW w:w="960" w:type="dxa"/>
            <w:tcBorders>
              <w:top w:val="nil"/>
              <w:left w:val="nil"/>
              <w:bottom w:val="nil"/>
              <w:right w:val="nil"/>
            </w:tcBorders>
            <w:shd w:val="clear" w:color="auto" w:fill="auto"/>
            <w:noWrap/>
            <w:vAlign w:val="bottom"/>
            <w:hideMark/>
          </w:tcPr>
          <w:p w14:paraId="413BBDE9" w14:textId="77777777" w:rsidR="00FB77CD" w:rsidRPr="000D380F" w:rsidRDefault="00E316D8" w:rsidP="00FB77CD">
            <w:pPr>
              <w:rPr>
                <w:rFonts w:ascii="Times New Roman" w:eastAsia="Times New Roman" w:hAnsi="Times New Roman" w:cs="Times New Roman"/>
                <w:sz w:val="20"/>
              </w:rPr>
            </w:pPr>
          </w:p>
        </w:tc>
        <w:tc>
          <w:tcPr>
            <w:tcW w:w="5294" w:type="dxa"/>
            <w:gridSpan w:val="5"/>
            <w:tcBorders>
              <w:top w:val="nil"/>
              <w:left w:val="nil"/>
              <w:bottom w:val="nil"/>
              <w:right w:val="nil"/>
            </w:tcBorders>
            <w:shd w:val="clear" w:color="auto" w:fill="auto"/>
            <w:noWrap/>
            <w:vAlign w:val="bottom"/>
            <w:hideMark/>
          </w:tcPr>
          <w:p w14:paraId="413BBDEA"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Ακροτελεύτιο άρθρο   ΔΕΚΤΟ ΚΑΤΑ ΠΛΕΙΟΨΗΦΙΑ</w:t>
            </w:r>
          </w:p>
        </w:tc>
        <w:tc>
          <w:tcPr>
            <w:tcW w:w="1930" w:type="dxa"/>
            <w:tcBorders>
              <w:top w:val="nil"/>
              <w:left w:val="nil"/>
              <w:bottom w:val="nil"/>
              <w:right w:val="nil"/>
            </w:tcBorders>
            <w:shd w:val="clear" w:color="auto" w:fill="auto"/>
            <w:noWrap/>
            <w:vAlign w:val="bottom"/>
            <w:hideMark/>
          </w:tcPr>
          <w:p w14:paraId="413BBDEB" w14:textId="77777777" w:rsidR="00FB77CD" w:rsidRPr="000D380F" w:rsidRDefault="00E316D8" w:rsidP="00FB77CD">
            <w:pPr>
              <w:rPr>
                <w:rFonts w:ascii="Calibri" w:eastAsia="Times New Roman" w:hAnsi="Calibri" w:cs="Calibri"/>
                <w:color w:val="000000"/>
                <w:sz w:val="22"/>
                <w:szCs w:val="22"/>
              </w:rPr>
            </w:pPr>
          </w:p>
        </w:tc>
      </w:tr>
      <w:tr w:rsidR="0028181B" w14:paraId="413BBDF4" w14:textId="77777777">
        <w:trPr>
          <w:trHeight w:val="300"/>
        </w:trPr>
        <w:tc>
          <w:tcPr>
            <w:tcW w:w="960" w:type="dxa"/>
            <w:tcBorders>
              <w:top w:val="nil"/>
              <w:left w:val="nil"/>
              <w:bottom w:val="nil"/>
              <w:right w:val="nil"/>
            </w:tcBorders>
            <w:shd w:val="clear" w:color="auto" w:fill="auto"/>
            <w:noWrap/>
            <w:vAlign w:val="bottom"/>
            <w:hideMark/>
          </w:tcPr>
          <w:p w14:paraId="413BBDED"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ΣΥΡΙΖΑ:</w:t>
            </w:r>
          </w:p>
        </w:tc>
        <w:tc>
          <w:tcPr>
            <w:tcW w:w="1205" w:type="dxa"/>
            <w:tcBorders>
              <w:top w:val="nil"/>
              <w:left w:val="nil"/>
              <w:bottom w:val="nil"/>
              <w:right w:val="nil"/>
            </w:tcBorders>
            <w:shd w:val="clear" w:color="auto" w:fill="auto"/>
            <w:noWrap/>
            <w:vAlign w:val="bottom"/>
            <w:hideMark/>
          </w:tcPr>
          <w:p w14:paraId="413BBDEE"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DEF"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DF0"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DF1"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DF2"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DF3" w14:textId="77777777" w:rsidR="00FB77CD" w:rsidRPr="000D380F" w:rsidRDefault="00E316D8" w:rsidP="00FB77CD">
            <w:pPr>
              <w:rPr>
                <w:rFonts w:ascii="Times New Roman" w:eastAsia="Times New Roman" w:hAnsi="Times New Roman" w:cs="Times New Roman"/>
                <w:sz w:val="20"/>
              </w:rPr>
            </w:pPr>
          </w:p>
        </w:tc>
      </w:tr>
      <w:tr w:rsidR="0028181B" w14:paraId="413BBDFC" w14:textId="77777777">
        <w:trPr>
          <w:trHeight w:val="300"/>
        </w:trPr>
        <w:tc>
          <w:tcPr>
            <w:tcW w:w="960" w:type="dxa"/>
            <w:tcBorders>
              <w:top w:val="nil"/>
              <w:left w:val="nil"/>
              <w:bottom w:val="nil"/>
              <w:right w:val="nil"/>
            </w:tcBorders>
            <w:shd w:val="clear" w:color="auto" w:fill="auto"/>
            <w:noWrap/>
            <w:vAlign w:val="bottom"/>
            <w:hideMark/>
          </w:tcPr>
          <w:p w14:paraId="413BBDF5"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Ν.Δ:</w:t>
            </w:r>
          </w:p>
        </w:tc>
        <w:tc>
          <w:tcPr>
            <w:tcW w:w="1205" w:type="dxa"/>
            <w:tcBorders>
              <w:top w:val="nil"/>
              <w:left w:val="nil"/>
              <w:bottom w:val="nil"/>
              <w:right w:val="nil"/>
            </w:tcBorders>
            <w:shd w:val="clear" w:color="auto" w:fill="auto"/>
            <w:noWrap/>
            <w:vAlign w:val="bottom"/>
            <w:hideMark/>
          </w:tcPr>
          <w:p w14:paraId="413BBDF6"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DF7"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DF8"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DF9"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DFA"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DFB" w14:textId="77777777" w:rsidR="00FB77CD" w:rsidRPr="000D380F" w:rsidRDefault="00E316D8" w:rsidP="00FB77CD">
            <w:pPr>
              <w:rPr>
                <w:rFonts w:ascii="Times New Roman" w:eastAsia="Times New Roman" w:hAnsi="Times New Roman" w:cs="Times New Roman"/>
                <w:sz w:val="20"/>
              </w:rPr>
            </w:pPr>
          </w:p>
        </w:tc>
      </w:tr>
      <w:tr w:rsidR="0028181B" w14:paraId="413BBE04" w14:textId="77777777">
        <w:trPr>
          <w:trHeight w:val="300"/>
        </w:trPr>
        <w:tc>
          <w:tcPr>
            <w:tcW w:w="960" w:type="dxa"/>
            <w:tcBorders>
              <w:top w:val="nil"/>
              <w:left w:val="nil"/>
              <w:bottom w:val="nil"/>
              <w:right w:val="nil"/>
            </w:tcBorders>
            <w:shd w:val="clear" w:color="auto" w:fill="auto"/>
            <w:noWrap/>
            <w:vAlign w:val="bottom"/>
            <w:hideMark/>
          </w:tcPr>
          <w:p w14:paraId="413BBDFD"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ΔΗ.ΣΥ:</w:t>
            </w:r>
          </w:p>
        </w:tc>
        <w:tc>
          <w:tcPr>
            <w:tcW w:w="1205" w:type="dxa"/>
            <w:tcBorders>
              <w:top w:val="nil"/>
              <w:left w:val="nil"/>
              <w:bottom w:val="nil"/>
              <w:right w:val="nil"/>
            </w:tcBorders>
            <w:shd w:val="clear" w:color="auto" w:fill="auto"/>
            <w:noWrap/>
            <w:vAlign w:val="bottom"/>
            <w:hideMark/>
          </w:tcPr>
          <w:p w14:paraId="413BBDFE"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DFF"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E00"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w:t>
            </w:r>
          </w:p>
        </w:tc>
        <w:tc>
          <w:tcPr>
            <w:tcW w:w="143" w:type="dxa"/>
            <w:tcBorders>
              <w:top w:val="nil"/>
              <w:left w:val="nil"/>
              <w:bottom w:val="nil"/>
              <w:right w:val="nil"/>
            </w:tcBorders>
            <w:shd w:val="clear" w:color="auto" w:fill="auto"/>
            <w:noWrap/>
            <w:vAlign w:val="bottom"/>
            <w:hideMark/>
          </w:tcPr>
          <w:p w14:paraId="413BBE01"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E02"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E03" w14:textId="77777777" w:rsidR="00FB77CD" w:rsidRPr="000D380F" w:rsidRDefault="00E316D8" w:rsidP="00FB77CD">
            <w:pPr>
              <w:rPr>
                <w:rFonts w:ascii="Times New Roman" w:eastAsia="Times New Roman" w:hAnsi="Times New Roman" w:cs="Times New Roman"/>
                <w:sz w:val="20"/>
              </w:rPr>
            </w:pPr>
          </w:p>
        </w:tc>
      </w:tr>
      <w:tr w:rsidR="0028181B" w14:paraId="413BBE0C" w14:textId="77777777">
        <w:trPr>
          <w:trHeight w:val="300"/>
        </w:trPr>
        <w:tc>
          <w:tcPr>
            <w:tcW w:w="960" w:type="dxa"/>
            <w:tcBorders>
              <w:top w:val="nil"/>
              <w:left w:val="nil"/>
              <w:bottom w:val="nil"/>
              <w:right w:val="nil"/>
            </w:tcBorders>
            <w:shd w:val="clear" w:color="auto" w:fill="auto"/>
            <w:noWrap/>
            <w:vAlign w:val="bottom"/>
            <w:hideMark/>
          </w:tcPr>
          <w:p w14:paraId="413BBE05"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Χ.Α:</w:t>
            </w:r>
          </w:p>
        </w:tc>
        <w:tc>
          <w:tcPr>
            <w:tcW w:w="1205" w:type="dxa"/>
            <w:tcBorders>
              <w:top w:val="nil"/>
              <w:left w:val="nil"/>
              <w:bottom w:val="nil"/>
              <w:right w:val="nil"/>
            </w:tcBorders>
            <w:shd w:val="clear" w:color="auto" w:fill="auto"/>
            <w:noWrap/>
            <w:vAlign w:val="bottom"/>
            <w:hideMark/>
          </w:tcPr>
          <w:p w14:paraId="413BBE06"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E07"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E08"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OXI</w:t>
            </w:r>
          </w:p>
        </w:tc>
        <w:tc>
          <w:tcPr>
            <w:tcW w:w="143" w:type="dxa"/>
            <w:tcBorders>
              <w:top w:val="nil"/>
              <w:left w:val="nil"/>
              <w:bottom w:val="nil"/>
              <w:right w:val="nil"/>
            </w:tcBorders>
            <w:shd w:val="clear" w:color="auto" w:fill="auto"/>
            <w:noWrap/>
            <w:vAlign w:val="bottom"/>
            <w:hideMark/>
          </w:tcPr>
          <w:p w14:paraId="413BBE09"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E0A"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E0B" w14:textId="77777777" w:rsidR="00FB77CD" w:rsidRPr="000D380F" w:rsidRDefault="00E316D8" w:rsidP="00FB77CD">
            <w:pPr>
              <w:rPr>
                <w:rFonts w:ascii="Times New Roman" w:eastAsia="Times New Roman" w:hAnsi="Times New Roman" w:cs="Times New Roman"/>
                <w:sz w:val="20"/>
              </w:rPr>
            </w:pPr>
          </w:p>
        </w:tc>
      </w:tr>
      <w:tr w:rsidR="0028181B" w14:paraId="413BBE14" w14:textId="77777777">
        <w:trPr>
          <w:trHeight w:val="300"/>
        </w:trPr>
        <w:tc>
          <w:tcPr>
            <w:tcW w:w="960" w:type="dxa"/>
            <w:tcBorders>
              <w:top w:val="nil"/>
              <w:left w:val="nil"/>
              <w:bottom w:val="nil"/>
              <w:right w:val="nil"/>
            </w:tcBorders>
            <w:shd w:val="clear" w:color="auto" w:fill="auto"/>
            <w:noWrap/>
            <w:vAlign w:val="bottom"/>
            <w:hideMark/>
          </w:tcPr>
          <w:p w14:paraId="413BBE0D"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Κ.Κ.Ε:</w:t>
            </w:r>
          </w:p>
        </w:tc>
        <w:tc>
          <w:tcPr>
            <w:tcW w:w="1205" w:type="dxa"/>
            <w:tcBorders>
              <w:top w:val="nil"/>
              <w:left w:val="nil"/>
              <w:bottom w:val="nil"/>
              <w:right w:val="nil"/>
            </w:tcBorders>
            <w:shd w:val="clear" w:color="auto" w:fill="auto"/>
            <w:noWrap/>
            <w:vAlign w:val="bottom"/>
            <w:hideMark/>
          </w:tcPr>
          <w:p w14:paraId="413BBE0E"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E0F"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E10"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OXI</w:t>
            </w:r>
          </w:p>
        </w:tc>
        <w:tc>
          <w:tcPr>
            <w:tcW w:w="143" w:type="dxa"/>
            <w:tcBorders>
              <w:top w:val="nil"/>
              <w:left w:val="nil"/>
              <w:bottom w:val="nil"/>
              <w:right w:val="nil"/>
            </w:tcBorders>
            <w:shd w:val="clear" w:color="auto" w:fill="auto"/>
            <w:noWrap/>
            <w:vAlign w:val="bottom"/>
            <w:hideMark/>
          </w:tcPr>
          <w:p w14:paraId="413BBE11"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E12"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E13" w14:textId="77777777" w:rsidR="00FB77CD" w:rsidRPr="000D380F" w:rsidRDefault="00E316D8" w:rsidP="00FB77CD">
            <w:pPr>
              <w:rPr>
                <w:rFonts w:ascii="Times New Roman" w:eastAsia="Times New Roman" w:hAnsi="Times New Roman" w:cs="Times New Roman"/>
                <w:sz w:val="20"/>
              </w:rPr>
            </w:pPr>
          </w:p>
        </w:tc>
      </w:tr>
      <w:tr w:rsidR="0028181B" w14:paraId="413BBE1C" w14:textId="77777777">
        <w:trPr>
          <w:trHeight w:val="300"/>
        </w:trPr>
        <w:tc>
          <w:tcPr>
            <w:tcW w:w="960" w:type="dxa"/>
            <w:tcBorders>
              <w:top w:val="nil"/>
              <w:left w:val="nil"/>
              <w:bottom w:val="nil"/>
              <w:right w:val="nil"/>
            </w:tcBorders>
            <w:shd w:val="clear" w:color="auto" w:fill="auto"/>
            <w:noWrap/>
            <w:vAlign w:val="bottom"/>
            <w:hideMark/>
          </w:tcPr>
          <w:p w14:paraId="413BBE15"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ΑΝ.ΕΛ:</w:t>
            </w:r>
          </w:p>
        </w:tc>
        <w:tc>
          <w:tcPr>
            <w:tcW w:w="1205" w:type="dxa"/>
            <w:tcBorders>
              <w:top w:val="nil"/>
              <w:left w:val="nil"/>
              <w:bottom w:val="nil"/>
              <w:right w:val="nil"/>
            </w:tcBorders>
            <w:shd w:val="clear" w:color="auto" w:fill="auto"/>
            <w:noWrap/>
            <w:vAlign w:val="bottom"/>
            <w:hideMark/>
          </w:tcPr>
          <w:p w14:paraId="413BBE16"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E17"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E18"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E19"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E1A"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E1B" w14:textId="77777777" w:rsidR="00FB77CD" w:rsidRPr="000D380F" w:rsidRDefault="00E316D8" w:rsidP="00FB77CD">
            <w:pPr>
              <w:rPr>
                <w:rFonts w:ascii="Times New Roman" w:eastAsia="Times New Roman" w:hAnsi="Times New Roman" w:cs="Times New Roman"/>
                <w:sz w:val="20"/>
              </w:rPr>
            </w:pPr>
          </w:p>
        </w:tc>
      </w:tr>
      <w:tr w:rsidR="0028181B" w14:paraId="413BBE24" w14:textId="77777777">
        <w:trPr>
          <w:trHeight w:val="300"/>
        </w:trPr>
        <w:tc>
          <w:tcPr>
            <w:tcW w:w="960" w:type="dxa"/>
            <w:tcBorders>
              <w:top w:val="nil"/>
              <w:left w:val="nil"/>
              <w:bottom w:val="nil"/>
              <w:right w:val="nil"/>
            </w:tcBorders>
            <w:shd w:val="clear" w:color="auto" w:fill="auto"/>
            <w:noWrap/>
            <w:vAlign w:val="bottom"/>
            <w:hideMark/>
          </w:tcPr>
          <w:p w14:paraId="413BBE1D"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ΠΟΤΑΜΙ:</w:t>
            </w:r>
          </w:p>
        </w:tc>
        <w:tc>
          <w:tcPr>
            <w:tcW w:w="1205" w:type="dxa"/>
            <w:tcBorders>
              <w:top w:val="nil"/>
              <w:left w:val="nil"/>
              <w:bottom w:val="nil"/>
              <w:right w:val="nil"/>
            </w:tcBorders>
            <w:shd w:val="clear" w:color="auto" w:fill="auto"/>
            <w:noWrap/>
            <w:vAlign w:val="bottom"/>
            <w:hideMark/>
          </w:tcPr>
          <w:p w14:paraId="413BBE1E"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E1F"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E20"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E21"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E22"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E23" w14:textId="77777777" w:rsidR="00FB77CD" w:rsidRPr="000D380F" w:rsidRDefault="00E316D8" w:rsidP="00FB77CD">
            <w:pPr>
              <w:rPr>
                <w:rFonts w:ascii="Times New Roman" w:eastAsia="Times New Roman" w:hAnsi="Times New Roman" w:cs="Times New Roman"/>
                <w:sz w:val="20"/>
              </w:rPr>
            </w:pPr>
          </w:p>
        </w:tc>
      </w:tr>
      <w:tr w:rsidR="0028181B" w14:paraId="413BBE2B" w14:textId="77777777">
        <w:trPr>
          <w:trHeight w:val="300"/>
        </w:trPr>
        <w:tc>
          <w:tcPr>
            <w:tcW w:w="2165" w:type="dxa"/>
            <w:gridSpan w:val="2"/>
            <w:tcBorders>
              <w:top w:val="nil"/>
              <w:left w:val="nil"/>
              <w:bottom w:val="nil"/>
              <w:right w:val="nil"/>
            </w:tcBorders>
            <w:shd w:val="clear" w:color="auto" w:fill="auto"/>
            <w:noWrap/>
            <w:vAlign w:val="bottom"/>
            <w:hideMark/>
          </w:tcPr>
          <w:p w14:paraId="413BBE25"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ΕΝ. ΚΕΝΤΡΩΩΝ:</w:t>
            </w:r>
          </w:p>
        </w:tc>
        <w:tc>
          <w:tcPr>
            <w:tcW w:w="1204" w:type="dxa"/>
            <w:tcBorders>
              <w:top w:val="nil"/>
              <w:left w:val="nil"/>
              <w:bottom w:val="nil"/>
              <w:right w:val="nil"/>
            </w:tcBorders>
            <w:shd w:val="clear" w:color="auto" w:fill="auto"/>
            <w:noWrap/>
            <w:vAlign w:val="bottom"/>
            <w:hideMark/>
          </w:tcPr>
          <w:p w14:paraId="413BBE26"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E27"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w:t>
            </w:r>
          </w:p>
        </w:tc>
        <w:tc>
          <w:tcPr>
            <w:tcW w:w="143" w:type="dxa"/>
            <w:tcBorders>
              <w:top w:val="nil"/>
              <w:left w:val="nil"/>
              <w:bottom w:val="nil"/>
              <w:right w:val="nil"/>
            </w:tcBorders>
            <w:shd w:val="clear" w:color="auto" w:fill="auto"/>
            <w:noWrap/>
            <w:vAlign w:val="bottom"/>
            <w:hideMark/>
          </w:tcPr>
          <w:p w14:paraId="413BBE28"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E29"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E2A" w14:textId="77777777" w:rsidR="00FB77CD" w:rsidRPr="000D380F" w:rsidRDefault="00E316D8" w:rsidP="00FB77CD">
            <w:pPr>
              <w:rPr>
                <w:rFonts w:ascii="Times New Roman" w:eastAsia="Times New Roman" w:hAnsi="Times New Roman" w:cs="Times New Roman"/>
                <w:sz w:val="20"/>
              </w:rPr>
            </w:pPr>
          </w:p>
        </w:tc>
      </w:tr>
      <w:tr w:rsidR="0028181B" w14:paraId="413BBE33" w14:textId="77777777">
        <w:trPr>
          <w:trHeight w:val="300"/>
        </w:trPr>
        <w:tc>
          <w:tcPr>
            <w:tcW w:w="960" w:type="dxa"/>
            <w:tcBorders>
              <w:top w:val="nil"/>
              <w:left w:val="nil"/>
              <w:bottom w:val="nil"/>
              <w:right w:val="nil"/>
            </w:tcBorders>
            <w:shd w:val="clear" w:color="auto" w:fill="auto"/>
            <w:noWrap/>
            <w:vAlign w:val="bottom"/>
            <w:hideMark/>
          </w:tcPr>
          <w:p w14:paraId="413BBE2C" w14:textId="77777777" w:rsidR="00FB77CD" w:rsidRPr="000D380F" w:rsidRDefault="00E316D8" w:rsidP="00FB77CD">
            <w:pPr>
              <w:rPr>
                <w:rFonts w:ascii="Times New Roman" w:eastAsia="Times New Roman" w:hAnsi="Times New Roman" w:cs="Times New Roman"/>
                <w:sz w:val="20"/>
              </w:rPr>
            </w:pPr>
          </w:p>
        </w:tc>
        <w:tc>
          <w:tcPr>
            <w:tcW w:w="1205" w:type="dxa"/>
            <w:tcBorders>
              <w:top w:val="nil"/>
              <w:left w:val="nil"/>
              <w:bottom w:val="nil"/>
              <w:right w:val="nil"/>
            </w:tcBorders>
            <w:shd w:val="clear" w:color="auto" w:fill="auto"/>
            <w:noWrap/>
            <w:vAlign w:val="bottom"/>
            <w:hideMark/>
          </w:tcPr>
          <w:p w14:paraId="413BBE2D"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E2E"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E2F" w14:textId="77777777" w:rsidR="00FB77CD" w:rsidRPr="000D380F" w:rsidRDefault="00E316D8" w:rsidP="00FB77CD">
            <w:pPr>
              <w:rPr>
                <w:rFonts w:ascii="Times New Roman" w:eastAsia="Times New Roman" w:hAnsi="Times New Roman" w:cs="Times New Roman"/>
                <w:sz w:val="20"/>
              </w:rPr>
            </w:pPr>
          </w:p>
        </w:tc>
        <w:tc>
          <w:tcPr>
            <w:tcW w:w="143" w:type="dxa"/>
            <w:tcBorders>
              <w:top w:val="nil"/>
              <w:left w:val="nil"/>
              <w:bottom w:val="nil"/>
              <w:right w:val="nil"/>
            </w:tcBorders>
            <w:shd w:val="clear" w:color="auto" w:fill="auto"/>
            <w:noWrap/>
            <w:vAlign w:val="bottom"/>
            <w:hideMark/>
          </w:tcPr>
          <w:p w14:paraId="413BBE30" w14:textId="77777777" w:rsidR="00FB77CD" w:rsidRPr="000D380F" w:rsidRDefault="00E316D8" w:rsidP="00FB77CD">
            <w:pPr>
              <w:rPr>
                <w:rFonts w:ascii="Times New Roman" w:eastAsia="Times New Roman" w:hAnsi="Times New Roman" w:cs="Times New Roman"/>
                <w:sz w:val="20"/>
              </w:rPr>
            </w:pPr>
          </w:p>
        </w:tc>
        <w:tc>
          <w:tcPr>
            <w:tcW w:w="1538" w:type="dxa"/>
            <w:tcBorders>
              <w:top w:val="nil"/>
              <w:left w:val="nil"/>
              <w:bottom w:val="nil"/>
              <w:right w:val="nil"/>
            </w:tcBorders>
            <w:shd w:val="clear" w:color="auto" w:fill="auto"/>
            <w:noWrap/>
            <w:vAlign w:val="bottom"/>
            <w:hideMark/>
          </w:tcPr>
          <w:p w14:paraId="413BBE31"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E32" w14:textId="77777777" w:rsidR="00FB77CD" w:rsidRPr="000D380F" w:rsidRDefault="00E316D8" w:rsidP="00FB77CD">
            <w:pPr>
              <w:rPr>
                <w:rFonts w:ascii="Times New Roman" w:eastAsia="Times New Roman" w:hAnsi="Times New Roman" w:cs="Times New Roman"/>
                <w:sz w:val="20"/>
              </w:rPr>
            </w:pPr>
          </w:p>
        </w:tc>
      </w:tr>
      <w:tr w:rsidR="0028181B" w14:paraId="413BBE37" w14:textId="77777777">
        <w:trPr>
          <w:trHeight w:val="300"/>
        </w:trPr>
        <w:tc>
          <w:tcPr>
            <w:tcW w:w="960" w:type="dxa"/>
            <w:tcBorders>
              <w:top w:val="nil"/>
              <w:left w:val="nil"/>
              <w:bottom w:val="nil"/>
              <w:right w:val="nil"/>
            </w:tcBorders>
            <w:shd w:val="clear" w:color="auto" w:fill="auto"/>
            <w:noWrap/>
            <w:vAlign w:val="bottom"/>
            <w:hideMark/>
          </w:tcPr>
          <w:p w14:paraId="413BBE34" w14:textId="77777777" w:rsidR="00FB77CD" w:rsidRPr="000D380F" w:rsidRDefault="00E316D8" w:rsidP="00FB77CD">
            <w:pPr>
              <w:rPr>
                <w:rFonts w:ascii="Times New Roman" w:eastAsia="Times New Roman" w:hAnsi="Times New Roman" w:cs="Times New Roman"/>
                <w:sz w:val="20"/>
              </w:rPr>
            </w:pPr>
          </w:p>
        </w:tc>
        <w:tc>
          <w:tcPr>
            <w:tcW w:w="5294" w:type="dxa"/>
            <w:gridSpan w:val="5"/>
            <w:tcBorders>
              <w:top w:val="nil"/>
              <w:left w:val="nil"/>
              <w:bottom w:val="nil"/>
              <w:right w:val="nil"/>
            </w:tcBorders>
            <w:shd w:val="clear" w:color="auto" w:fill="auto"/>
            <w:noWrap/>
            <w:vAlign w:val="bottom"/>
            <w:hideMark/>
          </w:tcPr>
          <w:p w14:paraId="413BBE35"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 xml:space="preserve">Επί του συνόλου   ΔΕΚΤΟ ΚΑΤΑ </w:t>
            </w:r>
            <w:r w:rsidRPr="000D380F">
              <w:rPr>
                <w:rFonts w:ascii="Calibri" w:eastAsia="Times New Roman" w:hAnsi="Calibri" w:cs="Calibri"/>
                <w:color w:val="000000"/>
                <w:sz w:val="22"/>
                <w:szCs w:val="22"/>
              </w:rPr>
              <w:t>ΠΛΕΙΟΨΗΦΙΑ</w:t>
            </w:r>
          </w:p>
        </w:tc>
        <w:tc>
          <w:tcPr>
            <w:tcW w:w="1930" w:type="dxa"/>
            <w:tcBorders>
              <w:top w:val="nil"/>
              <w:left w:val="nil"/>
              <w:bottom w:val="nil"/>
              <w:right w:val="nil"/>
            </w:tcBorders>
            <w:shd w:val="clear" w:color="auto" w:fill="auto"/>
            <w:noWrap/>
            <w:vAlign w:val="bottom"/>
            <w:hideMark/>
          </w:tcPr>
          <w:p w14:paraId="413BBE36" w14:textId="77777777" w:rsidR="00FB77CD" w:rsidRPr="000D380F" w:rsidRDefault="00E316D8" w:rsidP="00FB77CD">
            <w:pPr>
              <w:rPr>
                <w:rFonts w:ascii="Calibri" w:eastAsia="Times New Roman" w:hAnsi="Calibri" w:cs="Calibri"/>
                <w:color w:val="000000"/>
                <w:sz w:val="22"/>
                <w:szCs w:val="22"/>
              </w:rPr>
            </w:pPr>
          </w:p>
        </w:tc>
      </w:tr>
      <w:tr w:rsidR="0028181B" w14:paraId="413BBE3F" w14:textId="77777777">
        <w:trPr>
          <w:trHeight w:val="300"/>
        </w:trPr>
        <w:tc>
          <w:tcPr>
            <w:tcW w:w="960" w:type="dxa"/>
            <w:tcBorders>
              <w:top w:val="nil"/>
              <w:left w:val="nil"/>
              <w:bottom w:val="nil"/>
              <w:right w:val="nil"/>
            </w:tcBorders>
            <w:shd w:val="clear" w:color="auto" w:fill="auto"/>
            <w:noWrap/>
            <w:vAlign w:val="bottom"/>
            <w:hideMark/>
          </w:tcPr>
          <w:p w14:paraId="413BBE38"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ΣΥΡΙΖΑ:</w:t>
            </w:r>
          </w:p>
        </w:tc>
        <w:tc>
          <w:tcPr>
            <w:tcW w:w="1205" w:type="dxa"/>
            <w:tcBorders>
              <w:top w:val="nil"/>
              <w:left w:val="nil"/>
              <w:bottom w:val="nil"/>
              <w:right w:val="nil"/>
            </w:tcBorders>
            <w:shd w:val="clear" w:color="auto" w:fill="auto"/>
            <w:noWrap/>
            <w:vAlign w:val="bottom"/>
            <w:hideMark/>
          </w:tcPr>
          <w:p w14:paraId="413BBE39"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E3A"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E3B"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E3C"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E3D"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E3E" w14:textId="77777777" w:rsidR="00FB77CD" w:rsidRPr="000D380F" w:rsidRDefault="00E316D8" w:rsidP="00FB77CD">
            <w:pPr>
              <w:rPr>
                <w:rFonts w:ascii="Times New Roman" w:eastAsia="Times New Roman" w:hAnsi="Times New Roman" w:cs="Times New Roman"/>
                <w:sz w:val="20"/>
              </w:rPr>
            </w:pPr>
          </w:p>
        </w:tc>
      </w:tr>
      <w:tr w:rsidR="0028181B" w14:paraId="413BBE47" w14:textId="77777777">
        <w:trPr>
          <w:trHeight w:val="300"/>
        </w:trPr>
        <w:tc>
          <w:tcPr>
            <w:tcW w:w="960" w:type="dxa"/>
            <w:tcBorders>
              <w:top w:val="nil"/>
              <w:left w:val="nil"/>
              <w:bottom w:val="nil"/>
              <w:right w:val="nil"/>
            </w:tcBorders>
            <w:shd w:val="clear" w:color="auto" w:fill="auto"/>
            <w:noWrap/>
            <w:vAlign w:val="bottom"/>
            <w:hideMark/>
          </w:tcPr>
          <w:p w14:paraId="413BBE40"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Ν.Δ:</w:t>
            </w:r>
          </w:p>
        </w:tc>
        <w:tc>
          <w:tcPr>
            <w:tcW w:w="1205" w:type="dxa"/>
            <w:tcBorders>
              <w:top w:val="nil"/>
              <w:left w:val="nil"/>
              <w:bottom w:val="nil"/>
              <w:right w:val="nil"/>
            </w:tcBorders>
            <w:shd w:val="clear" w:color="auto" w:fill="auto"/>
            <w:noWrap/>
            <w:vAlign w:val="bottom"/>
            <w:hideMark/>
          </w:tcPr>
          <w:p w14:paraId="413BBE41"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E42"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E43"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OXI</w:t>
            </w:r>
          </w:p>
        </w:tc>
        <w:tc>
          <w:tcPr>
            <w:tcW w:w="143" w:type="dxa"/>
            <w:tcBorders>
              <w:top w:val="nil"/>
              <w:left w:val="nil"/>
              <w:bottom w:val="nil"/>
              <w:right w:val="nil"/>
            </w:tcBorders>
            <w:shd w:val="clear" w:color="auto" w:fill="auto"/>
            <w:noWrap/>
            <w:vAlign w:val="bottom"/>
            <w:hideMark/>
          </w:tcPr>
          <w:p w14:paraId="413BBE44"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E45"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E46" w14:textId="77777777" w:rsidR="00FB77CD" w:rsidRPr="000D380F" w:rsidRDefault="00E316D8" w:rsidP="00FB77CD">
            <w:pPr>
              <w:rPr>
                <w:rFonts w:ascii="Times New Roman" w:eastAsia="Times New Roman" w:hAnsi="Times New Roman" w:cs="Times New Roman"/>
                <w:sz w:val="20"/>
              </w:rPr>
            </w:pPr>
          </w:p>
        </w:tc>
      </w:tr>
      <w:tr w:rsidR="0028181B" w14:paraId="413BBE4F" w14:textId="77777777">
        <w:trPr>
          <w:trHeight w:val="300"/>
        </w:trPr>
        <w:tc>
          <w:tcPr>
            <w:tcW w:w="960" w:type="dxa"/>
            <w:tcBorders>
              <w:top w:val="nil"/>
              <w:left w:val="nil"/>
              <w:bottom w:val="nil"/>
              <w:right w:val="nil"/>
            </w:tcBorders>
            <w:shd w:val="clear" w:color="auto" w:fill="auto"/>
            <w:noWrap/>
            <w:vAlign w:val="bottom"/>
            <w:hideMark/>
          </w:tcPr>
          <w:p w14:paraId="413BBE48"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ΔΗ.ΣΥ:</w:t>
            </w:r>
          </w:p>
        </w:tc>
        <w:tc>
          <w:tcPr>
            <w:tcW w:w="1205" w:type="dxa"/>
            <w:tcBorders>
              <w:top w:val="nil"/>
              <w:left w:val="nil"/>
              <w:bottom w:val="nil"/>
              <w:right w:val="nil"/>
            </w:tcBorders>
            <w:shd w:val="clear" w:color="auto" w:fill="auto"/>
            <w:noWrap/>
            <w:vAlign w:val="bottom"/>
            <w:hideMark/>
          </w:tcPr>
          <w:p w14:paraId="413BBE49"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E4A"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E4B"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ΠΡΝ</w:t>
            </w:r>
          </w:p>
        </w:tc>
        <w:tc>
          <w:tcPr>
            <w:tcW w:w="143" w:type="dxa"/>
            <w:tcBorders>
              <w:top w:val="nil"/>
              <w:left w:val="nil"/>
              <w:bottom w:val="nil"/>
              <w:right w:val="nil"/>
            </w:tcBorders>
            <w:shd w:val="clear" w:color="auto" w:fill="auto"/>
            <w:noWrap/>
            <w:vAlign w:val="bottom"/>
            <w:hideMark/>
          </w:tcPr>
          <w:p w14:paraId="413BBE4C"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E4D"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E4E" w14:textId="77777777" w:rsidR="00FB77CD" w:rsidRPr="000D380F" w:rsidRDefault="00E316D8" w:rsidP="00FB77CD">
            <w:pPr>
              <w:rPr>
                <w:rFonts w:ascii="Times New Roman" w:eastAsia="Times New Roman" w:hAnsi="Times New Roman" w:cs="Times New Roman"/>
                <w:sz w:val="20"/>
              </w:rPr>
            </w:pPr>
          </w:p>
        </w:tc>
      </w:tr>
      <w:tr w:rsidR="0028181B" w14:paraId="413BBE57" w14:textId="77777777">
        <w:trPr>
          <w:trHeight w:val="300"/>
        </w:trPr>
        <w:tc>
          <w:tcPr>
            <w:tcW w:w="960" w:type="dxa"/>
            <w:tcBorders>
              <w:top w:val="nil"/>
              <w:left w:val="nil"/>
              <w:bottom w:val="nil"/>
              <w:right w:val="nil"/>
            </w:tcBorders>
            <w:shd w:val="clear" w:color="auto" w:fill="auto"/>
            <w:noWrap/>
            <w:vAlign w:val="bottom"/>
            <w:hideMark/>
          </w:tcPr>
          <w:p w14:paraId="413BBE50"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Χ.Α:</w:t>
            </w:r>
          </w:p>
        </w:tc>
        <w:tc>
          <w:tcPr>
            <w:tcW w:w="1205" w:type="dxa"/>
            <w:tcBorders>
              <w:top w:val="nil"/>
              <w:left w:val="nil"/>
              <w:bottom w:val="nil"/>
              <w:right w:val="nil"/>
            </w:tcBorders>
            <w:shd w:val="clear" w:color="auto" w:fill="auto"/>
            <w:noWrap/>
            <w:vAlign w:val="bottom"/>
            <w:hideMark/>
          </w:tcPr>
          <w:p w14:paraId="413BBE51"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E52"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E53"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OXI</w:t>
            </w:r>
          </w:p>
        </w:tc>
        <w:tc>
          <w:tcPr>
            <w:tcW w:w="143" w:type="dxa"/>
            <w:tcBorders>
              <w:top w:val="nil"/>
              <w:left w:val="nil"/>
              <w:bottom w:val="nil"/>
              <w:right w:val="nil"/>
            </w:tcBorders>
            <w:shd w:val="clear" w:color="auto" w:fill="auto"/>
            <w:noWrap/>
            <w:vAlign w:val="bottom"/>
            <w:hideMark/>
          </w:tcPr>
          <w:p w14:paraId="413BBE54"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E55"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E56" w14:textId="77777777" w:rsidR="00FB77CD" w:rsidRPr="000D380F" w:rsidRDefault="00E316D8" w:rsidP="00FB77CD">
            <w:pPr>
              <w:rPr>
                <w:rFonts w:ascii="Times New Roman" w:eastAsia="Times New Roman" w:hAnsi="Times New Roman" w:cs="Times New Roman"/>
                <w:sz w:val="20"/>
              </w:rPr>
            </w:pPr>
          </w:p>
        </w:tc>
      </w:tr>
      <w:tr w:rsidR="0028181B" w14:paraId="413BBE5F" w14:textId="77777777">
        <w:trPr>
          <w:trHeight w:val="300"/>
        </w:trPr>
        <w:tc>
          <w:tcPr>
            <w:tcW w:w="960" w:type="dxa"/>
            <w:tcBorders>
              <w:top w:val="nil"/>
              <w:left w:val="nil"/>
              <w:bottom w:val="nil"/>
              <w:right w:val="nil"/>
            </w:tcBorders>
            <w:shd w:val="clear" w:color="auto" w:fill="auto"/>
            <w:noWrap/>
            <w:vAlign w:val="bottom"/>
            <w:hideMark/>
          </w:tcPr>
          <w:p w14:paraId="413BBE58"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Κ.Κ.Ε:</w:t>
            </w:r>
          </w:p>
        </w:tc>
        <w:tc>
          <w:tcPr>
            <w:tcW w:w="1205" w:type="dxa"/>
            <w:tcBorders>
              <w:top w:val="nil"/>
              <w:left w:val="nil"/>
              <w:bottom w:val="nil"/>
              <w:right w:val="nil"/>
            </w:tcBorders>
            <w:shd w:val="clear" w:color="auto" w:fill="auto"/>
            <w:noWrap/>
            <w:vAlign w:val="bottom"/>
            <w:hideMark/>
          </w:tcPr>
          <w:p w14:paraId="413BBE59"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E5A"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E5B"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OXI</w:t>
            </w:r>
          </w:p>
        </w:tc>
        <w:tc>
          <w:tcPr>
            <w:tcW w:w="143" w:type="dxa"/>
            <w:tcBorders>
              <w:top w:val="nil"/>
              <w:left w:val="nil"/>
              <w:bottom w:val="nil"/>
              <w:right w:val="nil"/>
            </w:tcBorders>
            <w:shd w:val="clear" w:color="auto" w:fill="auto"/>
            <w:noWrap/>
            <w:vAlign w:val="bottom"/>
            <w:hideMark/>
          </w:tcPr>
          <w:p w14:paraId="413BBE5C"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E5D"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E5E" w14:textId="77777777" w:rsidR="00FB77CD" w:rsidRPr="000D380F" w:rsidRDefault="00E316D8" w:rsidP="00FB77CD">
            <w:pPr>
              <w:rPr>
                <w:rFonts w:ascii="Times New Roman" w:eastAsia="Times New Roman" w:hAnsi="Times New Roman" w:cs="Times New Roman"/>
                <w:sz w:val="20"/>
              </w:rPr>
            </w:pPr>
          </w:p>
        </w:tc>
      </w:tr>
      <w:tr w:rsidR="0028181B" w14:paraId="413BBE67" w14:textId="77777777">
        <w:trPr>
          <w:trHeight w:val="300"/>
        </w:trPr>
        <w:tc>
          <w:tcPr>
            <w:tcW w:w="960" w:type="dxa"/>
            <w:tcBorders>
              <w:top w:val="nil"/>
              <w:left w:val="nil"/>
              <w:bottom w:val="nil"/>
              <w:right w:val="nil"/>
            </w:tcBorders>
            <w:shd w:val="clear" w:color="auto" w:fill="auto"/>
            <w:noWrap/>
            <w:vAlign w:val="bottom"/>
            <w:hideMark/>
          </w:tcPr>
          <w:p w14:paraId="413BBE60"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ΑΝ.ΕΛ:</w:t>
            </w:r>
          </w:p>
        </w:tc>
        <w:tc>
          <w:tcPr>
            <w:tcW w:w="1205" w:type="dxa"/>
            <w:tcBorders>
              <w:top w:val="nil"/>
              <w:left w:val="nil"/>
              <w:bottom w:val="nil"/>
              <w:right w:val="nil"/>
            </w:tcBorders>
            <w:shd w:val="clear" w:color="auto" w:fill="auto"/>
            <w:noWrap/>
            <w:vAlign w:val="bottom"/>
            <w:hideMark/>
          </w:tcPr>
          <w:p w14:paraId="413BBE61"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E62"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E63"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E64"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E65"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E66" w14:textId="77777777" w:rsidR="00FB77CD" w:rsidRPr="000D380F" w:rsidRDefault="00E316D8" w:rsidP="00FB77CD">
            <w:pPr>
              <w:rPr>
                <w:rFonts w:ascii="Times New Roman" w:eastAsia="Times New Roman" w:hAnsi="Times New Roman" w:cs="Times New Roman"/>
                <w:sz w:val="20"/>
              </w:rPr>
            </w:pPr>
          </w:p>
        </w:tc>
      </w:tr>
      <w:tr w:rsidR="0028181B" w14:paraId="413BBE6F" w14:textId="77777777">
        <w:trPr>
          <w:trHeight w:val="300"/>
        </w:trPr>
        <w:tc>
          <w:tcPr>
            <w:tcW w:w="960" w:type="dxa"/>
            <w:tcBorders>
              <w:top w:val="nil"/>
              <w:left w:val="nil"/>
              <w:bottom w:val="nil"/>
              <w:right w:val="nil"/>
            </w:tcBorders>
            <w:shd w:val="clear" w:color="auto" w:fill="auto"/>
            <w:noWrap/>
            <w:vAlign w:val="bottom"/>
            <w:hideMark/>
          </w:tcPr>
          <w:p w14:paraId="413BBE68"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ΠΟΤΑΜΙ:</w:t>
            </w:r>
          </w:p>
        </w:tc>
        <w:tc>
          <w:tcPr>
            <w:tcW w:w="1205" w:type="dxa"/>
            <w:tcBorders>
              <w:top w:val="nil"/>
              <w:left w:val="nil"/>
              <w:bottom w:val="nil"/>
              <w:right w:val="nil"/>
            </w:tcBorders>
            <w:shd w:val="clear" w:color="auto" w:fill="auto"/>
            <w:noWrap/>
            <w:vAlign w:val="bottom"/>
            <w:hideMark/>
          </w:tcPr>
          <w:p w14:paraId="413BBE69"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E6A"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E6B"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ΝΑΙ</w:t>
            </w:r>
          </w:p>
        </w:tc>
        <w:tc>
          <w:tcPr>
            <w:tcW w:w="143" w:type="dxa"/>
            <w:tcBorders>
              <w:top w:val="nil"/>
              <w:left w:val="nil"/>
              <w:bottom w:val="nil"/>
              <w:right w:val="nil"/>
            </w:tcBorders>
            <w:shd w:val="clear" w:color="auto" w:fill="auto"/>
            <w:noWrap/>
            <w:vAlign w:val="bottom"/>
            <w:hideMark/>
          </w:tcPr>
          <w:p w14:paraId="413BBE6C"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E6D"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E6E" w14:textId="77777777" w:rsidR="00FB77CD" w:rsidRPr="000D380F" w:rsidRDefault="00E316D8" w:rsidP="00FB77CD">
            <w:pPr>
              <w:rPr>
                <w:rFonts w:ascii="Times New Roman" w:eastAsia="Times New Roman" w:hAnsi="Times New Roman" w:cs="Times New Roman"/>
                <w:sz w:val="20"/>
              </w:rPr>
            </w:pPr>
          </w:p>
        </w:tc>
      </w:tr>
      <w:tr w:rsidR="0028181B" w14:paraId="413BBE76" w14:textId="77777777">
        <w:trPr>
          <w:trHeight w:val="300"/>
        </w:trPr>
        <w:tc>
          <w:tcPr>
            <w:tcW w:w="2165" w:type="dxa"/>
            <w:gridSpan w:val="2"/>
            <w:tcBorders>
              <w:top w:val="nil"/>
              <w:left w:val="nil"/>
              <w:bottom w:val="nil"/>
              <w:right w:val="nil"/>
            </w:tcBorders>
            <w:shd w:val="clear" w:color="auto" w:fill="auto"/>
            <w:noWrap/>
            <w:vAlign w:val="bottom"/>
            <w:hideMark/>
          </w:tcPr>
          <w:p w14:paraId="413BBE70"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ΕΝ. ΚΕΝΤΡΩΩΝ:</w:t>
            </w:r>
          </w:p>
        </w:tc>
        <w:tc>
          <w:tcPr>
            <w:tcW w:w="1204" w:type="dxa"/>
            <w:tcBorders>
              <w:top w:val="nil"/>
              <w:left w:val="nil"/>
              <w:bottom w:val="nil"/>
              <w:right w:val="nil"/>
            </w:tcBorders>
            <w:shd w:val="clear" w:color="auto" w:fill="auto"/>
            <w:noWrap/>
            <w:vAlign w:val="bottom"/>
            <w:hideMark/>
          </w:tcPr>
          <w:p w14:paraId="413BBE71" w14:textId="77777777" w:rsidR="00FB77CD" w:rsidRPr="000D380F" w:rsidRDefault="00E316D8" w:rsidP="00FB77CD">
            <w:pPr>
              <w:rPr>
                <w:rFonts w:ascii="Calibri" w:eastAsia="Times New Roman" w:hAnsi="Calibri" w:cs="Calibri"/>
                <w:color w:val="000000"/>
                <w:sz w:val="22"/>
                <w:szCs w:val="22"/>
              </w:rPr>
            </w:pPr>
          </w:p>
        </w:tc>
        <w:tc>
          <w:tcPr>
            <w:tcW w:w="1204" w:type="dxa"/>
            <w:tcBorders>
              <w:top w:val="nil"/>
              <w:left w:val="nil"/>
              <w:bottom w:val="nil"/>
              <w:right w:val="nil"/>
            </w:tcBorders>
            <w:shd w:val="clear" w:color="auto" w:fill="auto"/>
            <w:noWrap/>
            <w:vAlign w:val="bottom"/>
            <w:hideMark/>
          </w:tcPr>
          <w:p w14:paraId="413BBE72" w14:textId="77777777" w:rsidR="00FB77CD" w:rsidRPr="000D380F" w:rsidRDefault="00E316D8" w:rsidP="00FB77CD">
            <w:pPr>
              <w:rPr>
                <w:rFonts w:ascii="Calibri" w:eastAsia="Times New Roman" w:hAnsi="Calibri" w:cs="Calibri"/>
                <w:color w:val="000000"/>
                <w:sz w:val="22"/>
                <w:szCs w:val="22"/>
              </w:rPr>
            </w:pPr>
            <w:r w:rsidRPr="000D380F">
              <w:rPr>
                <w:rFonts w:ascii="Calibri" w:eastAsia="Times New Roman" w:hAnsi="Calibri" w:cs="Calibri"/>
                <w:color w:val="000000"/>
                <w:sz w:val="22"/>
                <w:szCs w:val="22"/>
              </w:rPr>
              <w:t>-</w:t>
            </w:r>
          </w:p>
        </w:tc>
        <w:tc>
          <w:tcPr>
            <w:tcW w:w="143" w:type="dxa"/>
            <w:tcBorders>
              <w:top w:val="nil"/>
              <w:left w:val="nil"/>
              <w:bottom w:val="nil"/>
              <w:right w:val="nil"/>
            </w:tcBorders>
            <w:shd w:val="clear" w:color="auto" w:fill="auto"/>
            <w:noWrap/>
            <w:vAlign w:val="bottom"/>
            <w:hideMark/>
          </w:tcPr>
          <w:p w14:paraId="413BBE73" w14:textId="77777777" w:rsidR="00FB77CD" w:rsidRPr="000D380F" w:rsidRDefault="00E316D8" w:rsidP="00FB77CD">
            <w:pPr>
              <w:rPr>
                <w:rFonts w:ascii="Calibri" w:eastAsia="Times New Roman" w:hAnsi="Calibri" w:cs="Calibri"/>
                <w:color w:val="000000"/>
                <w:sz w:val="22"/>
                <w:szCs w:val="22"/>
              </w:rPr>
            </w:pPr>
          </w:p>
        </w:tc>
        <w:tc>
          <w:tcPr>
            <w:tcW w:w="1538" w:type="dxa"/>
            <w:tcBorders>
              <w:top w:val="nil"/>
              <w:left w:val="nil"/>
              <w:bottom w:val="nil"/>
              <w:right w:val="nil"/>
            </w:tcBorders>
            <w:shd w:val="clear" w:color="auto" w:fill="auto"/>
            <w:noWrap/>
            <w:vAlign w:val="bottom"/>
            <w:hideMark/>
          </w:tcPr>
          <w:p w14:paraId="413BBE74"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E75" w14:textId="77777777" w:rsidR="00FB77CD" w:rsidRPr="000D380F" w:rsidRDefault="00E316D8" w:rsidP="00FB77CD">
            <w:pPr>
              <w:rPr>
                <w:rFonts w:ascii="Times New Roman" w:eastAsia="Times New Roman" w:hAnsi="Times New Roman" w:cs="Times New Roman"/>
                <w:sz w:val="20"/>
              </w:rPr>
            </w:pPr>
          </w:p>
        </w:tc>
      </w:tr>
      <w:tr w:rsidR="0028181B" w14:paraId="413BBE7E" w14:textId="77777777">
        <w:trPr>
          <w:trHeight w:val="300"/>
        </w:trPr>
        <w:tc>
          <w:tcPr>
            <w:tcW w:w="960" w:type="dxa"/>
            <w:tcBorders>
              <w:top w:val="nil"/>
              <w:left w:val="nil"/>
              <w:bottom w:val="nil"/>
              <w:right w:val="nil"/>
            </w:tcBorders>
            <w:shd w:val="clear" w:color="auto" w:fill="auto"/>
            <w:noWrap/>
            <w:vAlign w:val="bottom"/>
            <w:hideMark/>
          </w:tcPr>
          <w:p w14:paraId="413BBE77" w14:textId="77777777" w:rsidR="00FB77CD" w:rsidRPr="000D380F" w:rsidRDefault="00E316D8" w:rsidP="00FB77CD">
            <w:pPr>
              <w:rPr>
                <w:rFonts w:ascii="Times New Roman" w:eastAsia="Times New Roman" w:hAnsi="Times New Roman" w:cs="Times New Roman"/>
                <w:sz w:val="20"/>
              </w:rPr>
            </w:pPr>
          </w:p>
        </w:tc>
        <w:tc>
          <w:tcPr>
            <w:tcW w:w="1205" w:type="dxa"/>
            <w:tcBorders>
              <w:top w:val="nil"/>
              <w:left w:val="nil"/>
              <w:bottom w:val="nil"/>
              <w:right w:val="nil"/>
            </w:tcBorders>
            <w:shd w:val="clear" w:color="auto" w:fill="auto"/>
            <w:noWrap/>
            <w:vAlign w:val="bottom"/>
            <w:hideMark/>
          </w:tcPr>
          <w:p w14:paraId="413BBE78"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E79"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E7A" w14:textId="77777777" w:rsidR="00FB77CD" w:rsidRPr="000D380F" w:rsidRDefault="00E316D8" w:rsidP="00FB77CD">
            <w:pPr>
              <w:rPr>
                <w:rFonts w:ascii="Times New Roman" w:eastAsia="Times New Roman" w:hAnsi="Times New Roman" w:cs="Times New Roman"/>
                <w:sz w:val="20"/>
              </w:rPr>
            </w:pPr>
          </w:p>
        </w:tc>
        <w:tc>
          <w:tcPr>
            <w:tcW w:w="143" w:type="dxa"/>
            <w:tcBorders>
              <w:top w:val="nil"/>
              <w:left w:val="nil"/>
              <w:bottom w:val="nil"/>
              <w:right w:val="nil"/>
            </w:tcBorders>
            <w:shd w:val="clear" w:color="auto" w:fill="auto"/>
            <w:noWrap/>
            <w:vAlign w:val="bottom"/>
            <w:hideMark/>
          </w:tcPr>
          <w:p w14:paraId="413BBE7B" w14:textId="77777777" w:rsidR="00FB77CD" w:rsidRPr="000D380F" w:rsidRDefault="00E316D8" w:rsidP="00FB77CD">
            <w:pPr>
              <w:rPr>
                <w:rFonts w:ascii="Times New Roman" w:eastAsia="Times New Roman" w:hAnsi="Times New Roman" w:cs="Times New Roman"/>
                <w:sz w:val="20"/>
              </w:rPr>
            </w:pPr>
          </w:p>
        </w:tc>
        <w:tc>
          <w:tcPr>
            <w:tcW w:w="1538" w:type="dxa"/>
            <w:tcBorders>
              <w:top w:val="nil"/>
              <w:left w:val="nil"/>
              <w:bottom w:val="nil"/>
              <w:right w:val="nil"/>
            </w:tcBorders>
            <w:shd w:val="clear" w:color="auto" w:fill="auto"/>
            <w:noWrap/>
            <w:vAlign w:val="bottom"/>
            <w:hideMark/>
          </w:tcPr>
          <w:p w14:paraId="413BBE7C" w14:textId="77777777" w:rsidR="00FB77CD" w:rsidRPr="000D380F" w:rsidRDefault="00E316D8" w:rsidP="00FB77CD">
            <w:pPr>
              <w:rPr>
                <w:rFonts w:ascii="Times New Roman" w:eastAsia="Times New Roman" w:hAnsi="Times New Roman" w:cs="Times New Roman"/>
                <w:sz w:val="20"/>
              </w:rPr>
            </w:pPr>
          </w:p>
        </w:tc>
        <w:tc>
          <w:tcPr>
            <w:tcW w:w="1930" w:type="dxa"/>
            <w:tcBorders>
              <w:top w:val="nil"/>
              <w:left w:val="nil"/>
              <w:bottom w:val="nil"/>
              <w:right w:val="nil"/>
            </w:tcBorders>
            <w:shd w:val="clear" w:color="auto" w:fill="auto"/>
            <w:noWrap/>
            <w:vAlign w:val="bottom"/>
            <w:hideMark/>
          </w:tcPr>
          <w:p w14:paraId="413BBE7D" w14:textId="77777777" w:rsidR="00FB77CD" w:rsidRPr="000D380F" w:rsidRDefault="00E316D8" w:rsidP="00FB77CD">
            <w:pPr>
              <w:rPr>
                <w:rFonts w:ascii="Times New Roman" w:eastAsia="Times New Roman" w:hAnsi="Times New Roman" w:cs="Times New Roman"/>
                <w:sz w:val="20"/>
              </w:rPr>
            </w:pPr>
          </w:p>
        </w:tc>
      </w:tr>
      <w:tr w:rsidR="0028181B" w14:paraId="413BBE89" w14:textId="77777777">
        <w:trPr>
          <w:trHeight w:val="300"/>
        </w:trPr>
        <w:tc>
          <w:tcPr>
            <w:tcW w:w="960" w:type="dxa"/>
            <w:tcBorders>
              <w:top w:val="nil"/>
              <w:left w:val="nil"/>
              <w:bottom w:val="nil"/>
              <w:right w:val="nil"/>
            </w:tcBorders>
            <w:shd w:val="clear" w:color="auto" w:fill="auto"/>
            <w:noWrap/>
            <w:vAlign w:val="bottom"/>
            <w:hideMark/>
          </w:tcPr>
          <w:p w14:paraId="413BBE7F" w14:textId="77777777" w:rsidR="00FB77CD" w:rsidRPr="000D380F" w:rsidRDefault="00E316D8" w:rsidP="00FB77CD">
            <w:pPr>
              <w:rPr>
                <w:rFonts w:ascii="Times New Roman" w:eastAsia="Times New Roman" w:hAnsi="Times New Roman" w:cs="Times New Roman"/>
                <w:sz w:val="20"/>
              </w:rPr>
            </w:pPr>
          </w:p>
        </w:tc>
        <w:tc>
          <w:tcPr>
            <w:tcW w:w="1205" w:type="dxa"/>
            <w:tcBorders>
              <w:top w:val="nil"/>
              <w:left w:val="nil"/>
              <w:bottom w:val="nil"/>
              <w:right w:val="nil"/>
            </w:tcBorders>
            <w:shd w:val="clear" w:color="auto" w:fill="auto"/>
            <w:noWrap/>
            <w:vAlign w:val="bottom"/>
            <w:hideMark/>
          </w:tcPr>
          <w:p w14:paraId="413BBE80"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E81" w14:textId="77777777" w:rsidR="00FB77CD" w:rsidRPr="000D380F" w:rsidRDefault="00E316D8" w:rsidP="00FB77CD">
            <w:pPr>
              <w:rPr>
                <w:rFonts w:ascii="Times New Roman" w:eastAsia="Times New Roman" w:hAnsi="Times New Roman" w:cs="Times New Roman"/>
                <w:sz w:val="20"/>
              </w:rPr>
            </w:pPr>
          </w:p>
        </w:tc>
        <w:tc>
          <w:tcPr>
            <w:tcW w:w="1204" w:type="dxa"/>
            <w:tcBorders>
              <w:top w:val="nil"/>
              <w:left w:val="nil"/>
              <w:bottom w:val="nil"/>
              <w:right w:val="nil"/>
            </w:tcBorders>
            <w:shd w:val="clear" w:color="auto" w:fill="auto"/>
            <w:noWrap/>
            <w:vAlign w:val="bottom"/>
            <w:hideMark/>
          </w:tcPr>
          <w:p w14:paraId="413BBE82" w14:textId="77777777" w:rsidR="00FB77CD" w:rsidRPr="000D380F" w:rsidRDefault="00E316D8" w:rsidP="00FB77CD">
            <w:pPr>
              <w:rPr>
                <w:rFonts w:ascii="Times New Roman" w:eastAsia="Times New Roman" w:hAnsi="Times New Roman" w:cs="Times New Roman"/>
                <w:sz w:val="20"/>
              </w:rPr>
            </w:pPr>
          </w:p>
        </w:tc>
        <w:tc>
          <w:tcPr>
            <w:tcW w:w="143" w:type="dxa"/>
            <w:tcBorders>
              <w:top w:val="nil"/>
              <w:left w:val="nil"/>
              <w:bottom w:val="nil"/>
              <w:right w:val="nil"/>
            </w:tcBorders>
            <w:shd w:val="clear" w:color="auto" w:fill="auto"/>
            <w:noWrap/>
            <w:vAlign w:val="bottom"/>
            <w:hideMark/>
          </w:tcPr>
          <w:p w14:paraId="413BBE83" w14:textId="77777777" w:rsidR="00FB77CD" w:rsidRPr="000D380F" w:rsidRDefault="00E316D8" w:rsidP="00FB77CD">
            <w:pPr>
              <w:rPr>
                <w:rFonts w:ascii="Times New Roman" w:eastAsia="Times New Roman" w:hAnsi="Times New Roman" w:cs="Times New Roman"/>
                <w:sz w:val="20"/>
              </w:rPr>
            </w:pPr>
          </w:p>
        </w:tc>
        <w:tc>
          <w:tcPr>
            <w:tcW w:w="1538" w:type="dxa"/>
            <w:tcBorders>
              <w:top w:val="nil"/>
              <w:left w:val="nil"/>
              <w:bottom w:val="nil"/>
              <w:right w:val="nil"/>
            </w:tcBorders>
            <w:shd w:val="clear" w:color="auto" w:fill="auto"/>
            <w:noWrap/>
            <w:vAlign w:val="bottom"/>
          </w:tcPr>
          <w:p w14:paraId="413BBE84" w14:textId="77777777" w:rsidR="00FB77CD" w:rsidRPr="000D380F" w:rsidRDefault="00E316D8" w:rsidP="00FB77CD">
            <w:pPr>
              <w:rPr>
                <w:rFonts w:ascii="Calibri" w:eastAsia="Times New Roman" w:hAnsi="Calibri" w:cs="Calibri"/>
                <w:color w:val="000000"/>
                <w:sz w:val="22"/>
                <w:szCs w:val="22"/>
              </w:rPr>
            </w:pPr>
          </w:p>
        </w:tc>
        <w:tc>
          <w:tcPr>
            <w:tcW w:w="1930" w:type="dxa"/>
            <w:tcBorders>
              <w:top w:val="nil"/>
              <w:left w:val="nil"/>
              <w:bottom w:val="nil"/>
              <w:right w:val="nil"/>
            </w:tcBorders>
            <w:shd w:val="clear" w:color="auto" w:fill="auto"/>
            <w:noWrap/>
            <w:vAlign w:val="bottom"/>
            <w:hideMark/>
          </w:tcPr>
          <w:p w14:paraId="413BBE85" w14:textId="77777777" w:rsidR="00FB77CD" w:rsidRDefault="00E316D8" w:rsidP="00FB77CD">
            <w:pPr>
              <w:jc w:val="right"/>
              <w:rPr>
                <w:rFonts w:ascii="Calibri" w:eastAsia="Times New Roman" w:hAnsi="Calibri" w:cs="Calibri"/>
                <w:color w:val="000000"/>
                <w:sz w:val="22"/>
                <w:szCs w:val="22"/>
              </w:rPr>
            </w:pPr>
          </w:p>
          <w:p w14:paraId="413BBE86" w14:textId="77777777" w:rsidR="00FB77CD" w:rsidRDefault="00E316D8" w:rsidP="00FB77CD">
            <w:pPr>
              <w:jc w:val="right"/>
              <w:rPr>
                <w:rFonts w:ascii="Calibri" w:eastAsia="Times New Roman" w:hAnsi="Calibri" w:cs="Calibri"/>
                <w:color w:val="000000"/>
                <w:sz w:val="22"/>
                <w:szCs w:val="22"/>
              </w:rPr>
            </w:pPr>
          </w:p>
          <w:p w14:paraId="413BBE87" w14:textId="77777777" w:rsidR="00FB77CD" w:rsidRDefault="00E316D8" w:rsidP="00FB77CD">
            <w:pPr>
              <w:jc w:val="right"/>
              <w:rPr>
                <w:rFonts w:ascii="Calibri" w:eastAsia="Times New Roman" w:hAnsi="Calibri" w:cs="Calibri"/>
                <w:color w:val="000000"/>
                <w:sz w:val="22"/>
                <w:szCs w:val="22"/>
              </w:rPr>
            </w:pPr>
          </w:p>
          <w:p w14:paraId="413BBE88" w14:textId="77777777" w:rsidR="00FB77CD" w:rsidRPr="000D380F" w:rsidRDefault="00E316D8" w:rsidP="00FB77CD">
            <w:pPr>
              <w:rPr>
                <w:rFonts w:ascii="Calibri" w:eastAsia="Times New Roman" w:hAnsi="Calibri" w:cs="Calibri"/>
                <w:color w:val="000000"/>
                <w:sz w:val="22"/>
                <w:szCs w:val="22"/>
              </w:rPr>
            </w:pPr>
          </w:p>
        </w:tc>
      </w:tr>
    </w:tbl>
    <w:p w14:paraId="413BBE8A" w14:textId="77777777" w:rsidR="0028181B" w:rsidRDefault="00E316D8">
      <w:pPr>
        <w:spacing w:line="600" w:lineRule="auto"/>
        <w:ind w:firstLine="720"/>
        <w:jc w:val="both"/>
        <w:rPr>
          <w:rFonts w:eastAsia="Times New Roman" w:cs="Times New Roman"/>
          <w:szCs w:val="24"/>
        </w:rPr>
      </w:pPr>
      <w:r w:rsidRPr="00EF3F89">
        <w:rPr>
          <w:rFonts w:eastAsia="SimSun"/>
          <w:b/>
          <w:szCs w:val="24"/>
          <w:lang w:eastAsia="zh-CN"/>
        </w:rPr>
        <w:t xml:space="preserve">ΠΡΟΕΔΡΕΥΩΝ (Γεώργιος Λαμπρούλης): </w:t>
      </w:r>
      <w:r w:rsidRPr="0001772E">
        <w:rPr>
          <w:rFonts w:eastAsia="Times New Roman" w:cs="Times New Roman"/>
          <w:szCs w:val="24"/>
        </w:rPr>
        <w:t xml:space="preserve">Συνεπώς το σχέδιο νόμου του </w:t>
      </w:r>
      <w:r w:rsidRPr="00EF3F89">
        <w:rPr>
          <w:rFonts w:eastAsia="SimSun"/>
          <w:szCs w:val="24"/>
          <w:lang w:eastAsia="zh-CN"/>
        </w:rPr>
        <w:t>Υπουργείου</w:t>
      </w:r>
      <w:r>
        <w:rPr>
          <w:rFonts w:eastAsia="SimSun"/>
          <w:szCs w:val="24"/>
          <w:lang w:eastAsia="zh-CN"/>
        </w:rPr>
        <w:t xml:space="preserve"> </w:t>
      </w:r>
      <w:r>
        <w:rPr>
          <w:rFonts w:eastAsia="Times New Roman" w:cs="Times New Roman"/>
          <w:szCs w:val="24"/>
        </w:rPr>
        <w:t>Μεταναστευτικής Πολιτικής</w:t>
      </w:r>
      <w:r>
        <w:rPr>
          <w:rFonts w:eastAsia="Times New Roman" w:cs="Times New Roman"/>
          <w:szCs w:val="24"/>
        </w:rPr>
        <w:t>:</w:t>
      </w:r>
      <w:r>
        <w:rPr>
          <w:rFonts w:eastAsia="Times New Roman" w:cs="Times New Roman"/>
          <w:szCs w:val="24"/>
        </w:rPr>
        <w:t xml:space="preserve"> «Προσαρμογή της ελληνικής νομοθεσίας προς τις διατάξεις της Οδηγίας 2013/33/ΕΕ του Ευρωπαϊκού Κοινοβουλίου και του Συμβουλίου της 26ης Ιουνίου 2013, σχετικά με τις απαιτήσεις για την υποδοχή των αιτούντων διεθνή προστασία (αναδια</w:t>
      </w:r>
      <w:r>
        <w:rPr>
          <w:rFonts w:eastAsia="Times New Roman" w:cs="Times New Roman"/>
          <w:szCs w:val="24"/>
        </w:rPr>
        <w:t>τύπωση, L180/96/29.6.2013) και άλλες διατάξεις - Τροποποίηση του ν.4251/2014 (Α΄80) για την προσαρμογή της ελληνικής νομοθεσίας στην Οδηγία 2014/66/ΕΕ της 15ης Μαΐου 2014 του Ευρωπαϊκού Κοινοβουλίου και του Συμβουλίου σχετικά με τις προϋποθέσεις εισόδου κα</w:t>
      </w:r>
      <w:r>
        <w:rPr>
          <w:rFonts w:eastAsia="Times New Roman" w:cs="Times New Roman"/>
          <w:szCs w:val="24"/>
        </w:rPr>
        <w:t>ι διαμονής υπηκόων τρίτων χωρών στο πλαίσιο ενδοεταιρικής μετάθεσης - Τροποποίηση διαδικασιών ασύλου και άλλες διατάξεις» έγινε δεκτό κατά πλειοψηφία</w:t>
      </w:r>
      <w:r>
        <w:rPr>
          <w:rFonts w:eastAsia="Times New Roman" w:cs="Times New Roman"/>
          <w:szCs w:val="24"/>
        </w:rPr>
        <w:t>,</w:t>
      </w:r>
      <w:r>
        <w:rPr>
          <w:rFonts w:eastAsia="Times New Roman" w:cs="Times New Roman"/>
          <w:szCs w:val="24"/>
        </w:rPr>
        <w:t xml:space="preserve"> σε μόνη συζήτηση</w:t>
      </w:r>
      <w:r>
        <w:rPr>
          <w:rFonts w:eastAsia="Times New Roman" w:cs="Times New Roman"/>
          <w:szCs w:val="24"/>
        </w:rPr>
        <w:t>,</w:t>
      </w:r>
      <w:r>
        <w:rPr>
          <w:rFonts w:eastAsia="Times New Roman" w:cs="Times New Roman"/>
          <w:szCs w:val="24"/>
        </w:rPr>
        <w:t xml:space="preserve"> επί της αρχής, των άρθρων και του συνόλου και έχει ως εξής:</w:t>
      </w:r>
    </w:p>
    <w:p w14:paraId="413BBE8B" w14:textId="77777777" w:rsidR="0028181B" w:rsidRDefault="00E316D8">
      <w:pPr>
        <w:spacing w:line="600" w:lineRule="auto"/>
        <w:ind w:firstLine="720"/>
        <w:jc w:val="center"/>
        <w:rPr>
          <w:rFonts w:eastAsia="Times New Roman" w:cs="Times New Roman"/>
          <w:color w:val="FF0000"/>
          <w:szCs w:val="24"/>
        </w:rPr>
      </w:pPr>
      <w:r w:rsidRPr="00B74664">
        <w:rPr>
          <w:rFonts w:eastAsia="Times New Roman" w:cs="Times New Roman"/>
          <w:color w:val="FF0000"/>
          <w:szCs w:val="24"/>
        </w:rPr>
        <w:t>(Να καταχωριστεί το κείμενο</w:t>
      </w:r>
      <w:r w:rsidRPr="00B74664">
        <w:rPr>
          <w:rFonts w:eastAsia="Times New Roman" w:cs="Times New Roman"/>
          <w:color w:val="FF0000"/>
          <w:szCs w:val="24"/>
        </w:rPr>
        <w:t xml:space="preserve"> του νομοσχεδίου</w:t>
      </w:r>
      <w:r>
        <w:rPr>
          <w:rFonts w:eastAsia="Times New Roman" w:cs="Times New Roman"/>
          <w:color w:val="FF0000"/>
          <w:szCs w:val="24"/>
        </w:rPr>
        <w:t>,</w:t>
      </w:r>
      <w:r w:rsidRPr="00B74664">
        <w:rPr>
          <w:rFonts w:eastAsia="Times New Roman" w:cs="Times New Roman"/>
          <w:color w:val="FF0000"/>
          <w:szCs w:val="24"/>
        </w:rPr>
        <w:t xml:space="preserve"> σελίδα</w:t>
      </w:r>
      <w:r w:rsidRPr="00B74664">
        <w:rPr>
          <w:rFonts w:eastAsia="Times New Roman" w:cs="Times New Roman"/>
          <w:color w:val="FF0000"/>
          <w:szCs w:val="24"/>
        </w:rPr>
        <w:t xml:space="preserve"> 470</w:t>
      </w:r>
      <w:r w:rsidRPr="00B74664">
        <w:rPr>
          <w:rFonts w:eastAsia="Times New Roman" w:cs="Times New Roman"/>
          <w:color w:val="FF0000"/>
          <w:szCs w:val="24"/>
          <w:vertAlign w:val="superscript"/>
        </w:rPr>
        <w:t>α</w:t>
      </w:r>
      <w:r w:rsidRPr="00B74664">
        <w:rPr>
          <w:rFonts w:eastAsia="Times New Roman" w:cs="Times New Roman"/>
          <w:color w:val="FF0000"/>
          <w:szCs w:val="24"/>
        </w:rPr>
        <w:t>)</w:t>
      </w:r>
    </w:p>
    <w:p w14:paraId="413BBE8C" w14:textId="77777777" w:rsidR="0028181B" w:rsidRDefault="00E316D8">
      <w:pPr>
        <w:spacing w:line="600" w:lineRule="auto"/>
        <w:ind w:firstLine="720"/>
        <w:jc w:val="both"/>
        <w:rPr>
          <w:rFonts w:eastAsia="Times New Roman" w:cs="Times New Roman"/>
          <w:szCs w:val="24"/>
        </w:rPr>
      </w:pPr>
      <w:r w:rsidRPr="00501006">
        <w:rPr>
          <w:rFonts w:eastAsia="Times New Roman" w:cs="Times New Roman"/>
          <w:b/>
          <w:szCs w:val="24"/>
        </w:rPr>
        <w:t xml:space="preserve">ΠΡΟΕΔΡΕΥΩΝ (Γεώργιος Λαμπρούλης): </w:t>
      </w:r>
      <w:r>
        <w:rPr>
          <w:rFonts w:eastAsia="Times New Roman" w:cs="Times New Roman"/>
          <w:szCs w:val="24"/>
        </w:rPr>
        <w:t>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w:t>
      </w:r>
    </w:p>
    <w:p w14:paraId="413BBE8D" w14:textId="77777777" w:rsidR="0028181B" w:rsidRDefault="00E316D8">
      <w:pPr>
        <w:spacing w:line="600" w:lineRule="auto"/>
        <w:ind w:firstLine="720"/>
        <w:contextualSpacing/>
        <w:jc w:val="both"/>
        <w:rPr>
          <w:rFonts w:eastAsia="Times New Roman" w:cs="Times New Roman"/>
          <w:szCs w:val="24"/>
        </w:rPr>
      </w:pPr>
      <w:r w:rsidRPr="00A75D51">
        <w:rPr>
          <w:rFonts w:eastAsia="Times New Roman" w:cs="Times New Roman"/>
          <w:b/>
          <w:szCs w:val="24"/>
        </w:rPr>
        <w:t xml:space="preserve">ΟΛΟΙ </w:t>
      </w:r>
      <w:r>
        <w:rPr>
          <w:rFonts w:eastAsia="Times New Roman" w:cs="Times New Roman"/>
          <w:b/>
          <w:szCs w:val="24"/>
        </w:rPr>
        <w:t xml:space="preserve">ΟΙ </w:t>
      </w:r>
      <w:r w:rsidRPr="00A75D51">
        <w:rPr>
          <w:rFonts w:eastAsia="Times New Roman" w:cs="Times New Roman"/>
          <w:b/>
          <w:szCs w:val="24"/>
        </w:rPr>
        <w:t>ΒΟΥΛΕΥΤΕΣ:</w:t>
      </w:r>
      <w:r>
        <w:rPr>
          <w:rFonts w:eastAsia="Times New Roman" w:cs="Times New Roman"/>
          <w:szCs w:val="24"/>
        </w:rPr>
        <w:t xml:space="preserve"> Μάλιστα, μάλιστα.</w:t>
      </w:r>
    </w:p>
    <w:p w14:paraId="413BBE8E" w14:textId="77777777" w:rsidR="0028181B" w:rsidRDefault="00E316D8">
      <w:pPr>
        <w:tabs>
          <w:tab w:val="left" w:pos="3642"/>
          <w:tab w:val="center" w:pos="4753"/>
          <w:tab w:val="left" w:pos="6214"/>
        </w:tabs>
        <w:spacing w:line="600" w:lineRule="auto"/>
        <w:ind w:firstLine="720"/>
        <w:jc w:val="both"/>
        <w:rPr>
          <w:rFonts w:eastAsia="Times New Roman" w:cs="Times New Roman"/>
          <w:szCs w:val="24"/>
        </w:rPr>
      </w:pPr>
      <w:r w:rsidRPr="00501006">
        <w:rPr>
          <w:rFonts w:eastAsia="Times New Roman" w:cs="Times New Roman"/>
          <w:b/>
          <w:szCs w:val="24"/>
        </w:rPr>
        <w:t xml:space="preserve">ΠΡΟΕΔΡΕΥΩΝ (Γεώργιος Λαμπρούλης): </w:t>
      </w:r>
      <w:r>
        <w:rPr>
          <w:rFonts w:eastAsia="Times New Roman" w:cs="Times New Roman"/>
          <w:szCs w:val="24"/>
        </w:rPr>
        <w:t>Συνεπώς το Σώμα παρέσχε τη ζητηθείσα εξουσιοδότηση.</w:t>
      </w:r>
    </w:p>
    <w:p w14:paraId="413BBE8F" w14:textId="77777777" w:rsidR="0028181B" w:rsidRDefault="00E316D8">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συνεδρίαση;</w:t>
      </w:r>
    </w:p>
    <w:p w14:paraId="413BBE90" w14:textId="77777777" w:rsidR="0028181B" w:rsidRDefault="00E316D8">
      <w:pPr>
        <w:spacing w:line="600" w:lineRule="auto"/>
        <w:ind w:firstLine="720"/>
        <w:contextualSpacing/>
        <w:jc w:val="both"/>
        <w:rPr>
          <w:rFonts w:eastAsia="Times New Roman" w:cs="Times New Roman"/>
          <w:szCs w:val="24"/>
        </w:rPr>
      </w:pPr>
      <w:r w:rsidRPr="00A75D51">
        <w:rPr>
          <w:rFonts w:eastAsia="Times New Roman" w:cs="Times New Roman"/>
          <w:b/>
          <w:szCs w:val="24"/>
        </w:rPr>
        <w:t>ΟΛΟΙ ΟΙ ΒΟΥΛΕΥΤΕΣ:</w:t>
      </w:r>
      <w:r>
        <w:rPr>
          <w:rFonts w:eastAsia="Times New Roman" w:cs="Times New Roman"/>
          <w:szCs w:val="24"/>
        </w:rPr>
        <w:t xml:space="preserve"> Μάλιστα, μάλιστα.</w:t>
      </w:r>
    </w:p>
    <w:p w14:paraId="413BBE91" w14:textId="77777777" w:rsidR="0028181B" w:rsidRDefault="00E316D8">
      <w:pPr>
        <w:spacing w:after="0" w:line="600" w:lineRule="auto"/>
        <w:ind w:firstLine="720"/>
        <w:jc w:val="both"/>
        <w:rPr>
          <w:rFonts w:eastAsia="Times New Roman" w:cs="Times New Roman"/>
          <w:szCs w:val="24"/>
        </w:rPr>
      </w:pPr>
      <w:r w:rsidRPr="00BD6CB5">
        <w:rPr>
          <w:rFonts w:eastAsia="Times New Roman" w:cs="Times New Roman"/>
          <w:b/>
          <w:szCs w:val="24"/>
        </w:rPr>
        <w:t xml:space="preserve">ΠΡΟΕΔΡΕΥΩΝ (Γεώργιος </w:t>
      </w:r>
      <w:r w:rsidRPr="00BD6CB5">
        <w:rPr>
          <w:rFonts w:eastAsia="Times New Roman" w:cs="Times New Roman"/>
          <w:b/>
          <w:szCs w:val="24"/>
        </w:rPr>
        <w:t>Λαμπρούλης):</w:t>
      </w:r>
      <w:r w:rsidRPr="00A36623">
        <w:rPr>
          <w:rFonts w:eastAsia="Times New Roman" w:cs="Times New Roman"/>
          <w:szCs w:val="24"/>
        </w:rPr>
        <w:t xml:space="preserve"> Με τη συναίνεση του Σώματος και ώρα 21.24΄ λύεται η συνεδρίαση για αύριο</w:t>
      </w:r>
      <w:r>
        <w:rPr>
          <w:rFonts w:eastAsia="Times New Roman" w:cs="Times New Roman"/>
          <w:szCs w:val="24"/>
        </w:rPr>
        <w:t>,</w:t>
      </w:r>
      <w:r w:rsidRPr="00A36623">
        <w:rPr>
          <w:rFonts w:eastAsia="Times New Roman" w:cs="Times New Roman"/>
          <w:szCs w:val="24"/>
        </w:rPr>
        <w:t xml:space="preserve"> </w:t>
      </w:r>
      <w:r>
        <w:rPr>
          <w:rFonts w:eastAsia="Times New Roman" w:cs="Times New Roman"/>
          <w:szCs w:val="24"/>
        </w:rPr>
        <w:t xml:space="preserve">ημέρα </w:t>
      </w:r>
      <w:r w:rsidRPr="00A36623">
        <w:rPr>
          <w:rFonts w:eastAsia="Times New Roman" w:cs="Times New Roman"/>
          <w:szCs w:val="24"/>
        </w:rPr>
        <w:t xml:space="preserve">Τετάρτη 16 Μαΐου 2018 και ώρα 9.30΄, με αντικείμενο εργασιών του Σώματος, νομοθετική εργασία: </w:t>
      </w:r>
      <w:r>
        <w:rPr>
          <w:rFonts w:eastAsia="Times New Roman" w:cs="Times New Roman"/>
          <w:szCs w:val="24"/>
        </w:rPr>
        <w:t xml:space="preserve">α) </w:t>
      </w:r>
      <w:r>
        <w:rPr>
          <w:rFonts w:eastAsia="Times New Roman" w:cs="Times New Roman"/>
          <w:szCs w:val="24"/>
        </w:rPr>
        <w:t>μ</w:t>
      </w:r>
      <w:r w:rsidRPr="00A36623">
        <w:rPr>
          <w:rFonts w:eastAsia="Times New Roman" w:cs="Times New Roman"/>
          <w:szCs w:val="24"/>
        </w:rPr>
        <w:t>όνη συζήτηση και ψήφιση επί της αρχής, των άρθρων και του συνόλου</w:t>
      </w:r>
      <w:r w:rsidRPr="00A36623">
        <w:rPr>
          <w:rFonts w:eastAsia="Times New Roman" w:cs="Times New Roman"/>
          <w:szCs w:val="24"/>
        </w:rPr>
        <w:t xml:space="preserve"> του σχεδίου νόμου του Υπουργείου Εξωτερικών</w:t>
      </w:r>
      <w:r>
        <w:rPr>
          <w:rFonts w:eastAsia="Times New Roman" w:cs="Times New Roman"/>
          <w:szCs w:val="24"/>
        </w:rPr>
        <w:t>:</w:t>
      </w:r>
      <w:r w:rsidRPr="00A36623">
        <w:rPr>
          <w:rFonts w:eastAsia="Times New Roman" w:cs="Times New Roman"/>
          <w:szCs w:val="24"/>
        </w:rPr>
        <w:t xml:space="preserve"> «Κύρωση της Συμφωνίας Πολιτικού Διαλόγου και Συνεργασίας μεταξύ της Ευρωπαϊκής Ένωσης και των κρατών-μελών της, αφενός, και της Δημοκρατίας της Κούβας, αφετέρου»</w:t>
      </w:r>
      <w:r>
        <w:rPr>
          <w:rFonts w:eastAsia="Times New Roman" w:cs="Times New Roman"/>
          <w:szCs w:val="24"/>
        </w:rPr>
        <w:t>,</w:t>
      </w:r>
      <w:r w:rsidRPr="00A36623">
        <w:rPr>
          <w:rFonts w:eastAsia="Times New Roman" w:cs="Times New Roman"/>
          <w:szCs w:val="24"/>
        </w:rPr>
        <w:t xml:space="preserve"> </w:t>
      </w:r>
      <w:r>
        <w:rPr>
          <w:rFonts w:eastAsia="Times New Roman" w:cs="Times New Roman"/>
          <w:szCs w:val="24"/>
        </w:rPr>
        <w:t xml:space="preserve">β) </w:t>
      </w:r>
      <w:r>
        <w:rPr>
          <w:rFonts w:eastAsia="Times New Roman" w:cs="Times New Roman"/>
          <w:szCs w:val="24"/>
        </w:rPr>
        <w:t>μ</w:t>
      </w:r>
      <w:r w:rsidRPr="00A36623">
        <w:rPr>
          <w:rFonts w:eastAsia="Times New Roman" w:cs="Times New Roman"/>
          <w:szCs w:val="24"/>
        </w:rPr>
        <w:t xml:space="preserve">όνη συζήτηση και ψήφιση επί της αρχής, των </w:t>
      </w:r>
      <w:r w:rsidRPr="00A36623">
        <w:rPr>
          <w:rFonts w:eastAsia="Times New Roman" w:cs="Times New Roman"/>
          <w:szCs w:val="24"/>
        </w:rPr>
        <w:t>άρθρων και του συνόλου του σχεδίου νόμου: «Κύρωση του Μνημονίου Συνεργασίας μεταξύ του Υπουργείου Εξωτερικών της Ελληνικής Δημοκρατίας και του Υπουργείου Εξωτερικών της Δημοκρατίας της Αλβανίας για την επιτάχυνση της διαδικασίας ένταξης της Δημοκρατίας της</w:t>
      </w:r>
      <w:r w:rsidRPr="00A36623">
        <w:rPr>
          <w:rFonts w:eastAsia="Times New Roman" w:cs="Times New Roman"/>
          <w:szCs w:val="24"/>
        </w:rPr>
        <w:t xml:space="preserve"> </w:t>
      </w:r>
      <w:r>
        <w:rPr>
          <w:rFonts w:eastAsia="Times New Roman" w:cs="Times New Roman"/>
          <w:szCs w:val="24"/>
        </w:rPr>
        <w:t xml:space="preserve">Αλβανίας στην Ευρωπαϊκή Ένωση» </w:t>
      </w:r>
      <w:r w:rsidRPr="00453DB4">
        <w:rPr>
          <w:rFonts w:eastAsia="Times New Roman"/>
          <w:bCs/>
        </w:rPr>
        <w:t>και</w:t>
      </w:r>
      <w:r>
        <w:rPr>
          <w:rFonts w:eastAsia="Times New Roman" w:cs="Times New Roman"/>
          <w:szCs w:val="24"/>
        </w:rPr>
        <w:t xml:space="preserve"> σ</w:t>
      </w:r>
      <w:r w:rsidRPr="00BD6CB5">
        <w:rPr>
          <w:rFonts w:eastAsia="Times New Roman" w:cs="Times New Roman"/>
          <w:szCs w:val="24"/>
        </w:rPr>
        <w:t xml:space="preserve">τη συνέχεια </w:t>
      </w:r>
      <w:r w:rsidRPr="00BD6CB5">
        <w:rPr>
          <w:rFonts w:eastAsia="Times New Roman" w:cs="Times New Roman"/>
          <w:szCs w:val="24"/>
        </w:rPr>
        <w:t>ειδική συνεδρίαση</w:t>
      </w:r>
      <w:r w:rsidRPr="00BD6CB5">
        <w:rPr>
          <w:rFonts w:eastAsia="Times New Roman" w:cs="Times New Roman"/>
          <w:szCs w:val="24"/>
        </w:rPr>
        <w:t xml:space="preserve"> της Ολομέλειας της Βουλής για την Ημέρα Μνήμης της Γενο</w:t>
      </w:r>
      <w:r>
        <w:rPr>
          <w:rFonts w:eastAsia="Times New Roman" w:cs="Times New Roman"/>
          <w:szCs w:val="24"/>
        </w:rPr>
        <w:t>κτονίας των Ελλήνων του Πόντου.</w:t>
      </w:r>
    </w:p>
    <w:p w14:paraId="413BBE92" w14:textId="77777777" w:rsidR="0028181B" w:rsidRDefault="00E316D8">
      <w:pPr>
        <w:spacing w:line="600" w:lineRule="auto"/>
        <w:contextualSpacing/>
        <w:jc w:val="both"/>
        <w:rPr>
          <w:rFonts w:eastAsia="Times New Roman" w:cs="Times New Roman"/>
          <w:b/>
          <w:szCs w:val="24"/>
        </w:rPr>
      </w:pPr>
      <w:r w:rsidRPr="00A75D51">
        <w:rPr>
          <w:rFonts w:eastAsia="Times New Roman" w:cs="Times New Roman"/>
          <w:b/>
          <w:szCs w:val="24"/>
        </w:rPr>
        <w:t>Ο ΠΡΟΕΔΡΟΣ</w:t>
      </w:r>
      <w:r>
        <w:rPr>
          <w:rFonts w:eastAsia="Times New Roman" w:cs="Times New Roman"/>
          <w:b/>
          <w:szCs w:val="24"/>
        </w:rPr>
        <w:t xml:space="preserve">                                                                        </w:t>
      </w:r>
      <w:r w:rsidRPr="00A75D51">
        <w:rPr>
          <w:rFonts w:eastAsia="Times New Roman" w:cs="Times New Roman"/>
          <w:b/>
          <w:szCs w:val="24"/>
        </w:rPr>
        <w:t>ΟΙ ΓΡΑΜΜΑΤΕΙΣ</w:t>
      </w:r>
    </w:p>
    <w:p w14:paraId="413BBE93" w14:textId="77777777" w:rsidR="0028181B" w:rsidRDefault="0028181B">
      <w:pPr>
        <w:spacing w:line="600" w:lineRule="auto"/>
        <w:ind w:firstLine="720"/>
        <w:jc w:val="both"/>
        <w:rPr>
          <w:rFonts w:eastAsia="Times New Roman" w:cs="Times New Roman"/>
          <w:szCs w:val="24"/>
        </w:rPr>
      </w:pPr>
    </w:p>
    <w:sectPr w:rsidR="0028181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3"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0002AFF" w:usb1="4000ACFF" w:usb2="00000001" w:usb3="00000000" w:csb0="000001FF" w:csb1="00000000"/>
  </w:font>
  <w:font w:name="Calibri Light">
    <w:panose1 w:val="020F0302020204030204"/>
    <w:charset w:val="A1"/>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ocumentProtection w:edit="trackedChanges" w:enforcement="1" w:cryptProviderType="rsaFull" w:cryptAlgorithmClass="hash" w:cryptAlgorithmType="typeAny" w:cryptAlgorithmSid="4" w:cryptSpinCount="50000" w:hash="DCRA6gbXH22uKgK5jFhDrJIWMmM=" w:salt="q8MCohczrrt0zu60/5vyK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81B"/>
    <w:rsid w:val="0028181B"/>
    <w:rsid w:val="00487F2C"/>
    <w:rsid w:val="00E316D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BAB55"/>
  <w15:docId w15:val="{183FB1C9-932C-4B69-8C2E-12AA4E848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02AF3"/>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D02AF3"/>
    <w:rPr>
      <w:rFonts w:ascii="Segoe UI" w:hAnsi="Segoe UI" w:cs="Segoe UI"/>
      <w:sz w:val="18"/>
      <w:szCs w:val="18"/>
    </w:rPr>
  </w:style>
  <w:style w:type="paragraph" w:styleId="a4">
    <w:name w:val="Revision"/>
    <w:hidden/>
    <w:uiPriority w:val="99"/>
    <w:semiHidden/>
    <w:rsid w:val="002C46D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633</MetadataID>
    <Session xmlns="641f345b-441b-4b81-9152-adc2e73ba5e1">Γ´</Session>
    <Date xmlns="641f345b-441b-4b81-9152-adc2e73ba5e1">2018-05-14T21:00:00+00:00</Date>
    <Status xmlns="641f345b-441b-4b81-9152-adc2e73ba5e1">
      <Url>http://srv-sp1/praktika/Lists/Incoming_Metadata/EditForm.aspx?ID=633&amp;Source=/praktika/Recordings_Library/Forms/AllItems.aspx</Url>
      <Description>Δημοσιεύτηκε</Description>
    </Status>
    <Meeting xmlns="641f345b-441b-4b81-9152-adc2e73ba5e1">ΡΙΗ´</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A4EBD20-DBB0-46E9-9F5F-313D55512D9E}">
  <ds:schemaRefs>
    <ds:schemaRef ds:uri="http://schemas.microsoft.com/sharepoint/v3/contenttype/forms"/>
  </ds:schemaRefs>
</ds:datastoreItem>
</file>

<file path=customXml/itemProps2.xml><?xml version="1.0" encoding="utf-8"?>
<ds:datastoreItem xmlns:ds="http://schemas.openxmlformats.org/officeDocument/2006/customXml" ds:itemID="{AF2E5FC1-73E7-44AA-B904-54A329E09DE0}">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641f345b-441b-4b81-9152-adc2e73ba5e1"/>
    <ds:schemaRef ds:uri="http://www.w3.org/XML/1998/namespace"/>
    <ds:schemaRef ds:uri="http://purl.org/dc/dcmitype/"/>
  </ds:schemaRefs>
</ds:datastoreItem>
</file>

<file path=customXml/itemProps3.xml><?xml version="1.0" encoding="utf-8"?>
<ds:datastoreItem xmlns:ds="http://schemas.openxmlformats.org/officeDocument/2006/customXml" ds:itemID="{44C78CE1-30CD-451C-9C46-F934763427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243</Pages>
  <Words>81532</Words>
  <Characters>440273</Characters>
  <Application>Microsoft Office Word</Application>
  <DocSecurity>0</DocSecurity>
  <Lines>3668</Lines>
  <Paragraphs>1041</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520764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2018-05-23T11:00:00Z</dcterms:created>
  <dcterms:modified xsi:type="dcterms:W3CDTF">2018-05-23T11:00:00Z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